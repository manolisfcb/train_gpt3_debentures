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3F678" w14:textId="104E485D" w:rsidR="00522136" w:rsidRPr="00D46D7B" w:rsidRDefault="00522136" w:rsidP="00D46D7B">
      <w:pPr>
        <w:widowControl w:val="0"/>
        <w:pBdr>
          <w:bottom w:val="double" w:sz="6" w:space="1" w:color="auto"/>
        </w:pBdr>
        <w:spacing w:line="276" w:lineRule="auto"/>
        <w:rPr>
          <w:smallCaps/>
          <w:color w:val="000000"/>
        </w:rPr>
      </w:pPr>
      <w:bookmarkStart w:id="0" w:name="_GoBack"/>
      <w:bookmarkEnd w:id="0"/>
    </w:p>
    <w:p w14:paraId="3179028C" w14:textId="77777777" w:rsidR="00B17C16" w:rsidRPr="00D46D7B" w:rsidRDefault="00B17C16" w:rsidP="00D46D7B">
      <w:pPr>
        <w:pStyle w:val="Corpodetexto2"/>
        <w:spacing w:line="276" w:lineRule="auto"/>
        <w:rPr>
          <w:smallCaps/>
        </w:rPr>
      </w:pPr>
      <w:r w:rsidRPr="00D46D7B">
        <w:rPr>
          <w:caps/>
        </w:rPr>
        <w:t xml:space="preserve">Instrumento Particular de Escritura da Primeira Emissão de Debêntures, NÃO conversíveis em Ações, em uma Única Série, DA ESPÉCIE QUIROGRAFÁRIA com GARANTIA ADICIONAL FIDEJUSSÓRIA A SER CONVOLADA EM ESPÉCIE com garantia real, COM GARANTIA ADICIONAL FIDEJUSSÓRIA. </w:t>
      </w:r>
    </w:p>
    <w:p w14:paraId="29CE9B88" w14:textId="77777777" w:rsidR="00984BAE" w:rsidRPr="00D46D7B" w:rsidRDefault="00984BAE" w:rsidP="00D46D7B">
      <w:pPr>
        <w:pStyle w:val="Corpodetexto2"/>
        <w:spacing w:line="276" w:lineRule="auto"/>
        <w:rPr>
          <w:smallCaps/>
        </w:rPr>
      </w:pPr>
    </w:p>
    <w:p w14:paraId="76317A95" w14:textId="77777777" w:rsidR="00984BAE" w:rsidRPr="00D46D7B" w:rsidRDefault="00984BAE" w:rsidP="00D46D7B">
      <w:pPr>
        <w:pStyle w:val="Corpodetexto2"/>
        <w:spacing w:line="276" w:lineRule="auto"/>
        <w:rPr>
          <w:smallCaps/>
        </w:rPr>
      </w:pPr>
    </w:p>
    <w:p w14:paraId="63389F96" w14:textId="77777777" w:rsidR="00522136" w:rsidRPr="00D46D7B" w:rsidRDefault="00522136" w:rsidP="00D46D7B">
      <w:pPr>
        <w:pStyle w:val="Corpodetexto2"/>
        <w:spacing w:line="276" w:lineRule="auto"/>
        <w:rPr>
          <w:smallCaps/>
        </w:rPr>
      </w:pPr>
    </w:p>
    <w:p w14:paraId="0E4F2845" w14:textId="77777777" w:rsidR="00A7747B" w:rsidRPr="00D46D7B" w:rsidRDefault="00A7747B" w:rsidP="00D46D7B">
      <w:pPr>
        <w:pStyle w:val="Corpodetexto2"/>
        <w:spacing w:line="276" w:lineRule="auto"/>
        <w:rPr>
          <w:smallCaps/>
        </w:rPr>
      </w:pPr>
    </w:p>
    <w:p w14:paraId="0DC88C54" w14:textId="77777777" w:rsidR="00A7747B" w:rsidRPr="00D46D7B" w:rsidRDefault="00A7747B" w:rsidP="00D46D7B">
      <w:pPr>
        <w:pStyle w:val="Corpodetexto2"/>
        <w:spacing w:line="276" w:lineRule="auto"/>
        <w:rPr>
          <w:smallCaps/>
        </w:rPr>
      </w:pPr>
    </w:p>
    <w:p w14:paraId="61BC1AE6" w14:textId="77777777" w:rsidR="00A7747B" w:rsidRPr="00D46D7B" w:rsidRDefault="00A7747B" w:rsidP="00D46D7B">
      <w:pPr>
        <w:pStyle w:val="Corpodetexto2"/>
        <w:spacing w:line="276" w:lineRule="auto"/>
        <w:rPr>
          <w:smallCaps/>
        </w:rPr>
      </w:pPr>
    </w:p>
    <w:p w14:paraId="0860E617" w14:textId="77777777" w:rsidR="00A7747B" w:rsidRPr="00D46D7B" w:rsidRDefault="00A7747B" w:rsidP="00D46D7B">
      <w:pPr>
        <w:pStyle w:val="Corpodetexto2"/>
        <w:spacing w:line="276" w:lineRule="auto"/>
        <w:rPr>
          <w:smallCaps/>
        </w:rPr>
      </w:pPr>
    </w:p>
    <w:p w14:paraId="0867AF7D" w14:textId="77777777" w:rsidR="00522136" w:rsidRPr="00D46D7B" w:rsidRDefault="00522136" w:rsidP="00D46D7B">
      <w:pPr>
        <w:widowControl w:val="0"/>
        <w:spacing w:line="276" w:lineRule="auto"/>
        <w:rPr>
          <w:b/>
          <w:smallCaps/>
          <w:color w:val="000000"/>
        </w:rPr>
      </w:pPr>
    </w:p>
    <w:p w14:paraId="0CC40B8E" w14:textId="77777777" w:rsidR="00522136" w:rsidRPr="00D46D7B" w:rsidRDefault="00562FF1" w:rsidP="00D46D7B">
      <w:pPr>
        <w:widowControl w:val="0"/>
        <w:spacing w:line="276" w:lineRule="auto"/>
        <w:jc w:val="center"/>
        <w:rPr>
          <w:i/>
          <w:color w:val="000000"/>
        </w:rPr>
      </w:pPr>
      <w:r w:rsidRPr="00D46D7B">
        <w:rPr>
          <w:i/>
          <w:color w:val="000000"/>
        </w:rPr>
        <w:t>da</w:t>
      </w:r>
    </w:p>
    <w:p w14:paraId="57FC0274" w14:textId="77777777" w:rsidR="00522136" w:rsidRPr="00D46D7B" w:rsidRDefault="00522136" w:rsidP="00D46D7B">
      <w:pPr>
        <w:widowControl w:val="0"/>
        <w:spacing w:line="276" w:lineRule="auto"/>
        <w:jc w:val="center"/>
        <w:rPr>
          <w:b/>
          <w:smallCaps/>
          <w:color w:val="000000"/>
        </w:rPr>
      </w:pPr>
    </w:p>
    <w:p w14:paraId="79F6FAFF" w14:textId="6217595A" w:rsidR="00CE4B90" w:rsidRPr="00D46D7B" w:rsidRDefault="000B2E41" w:rsidP="00D46D7B">
      <w:pPr>
        <w:pStyle w:val="Recuonormal"/>
        <w:spacing w:line="276" w:lineRule="auto"/>
        <w:ind w:left="0"/>
        <w:jc w:val="center"/>
        <w:rPr>
          <w:rFonts w:ascii="Times New Roman" w:hAnsi="Times New Roman"/>
          <w:sz w:val="24"/>
          <w:szCs w:val="24"/>
          <w:lang w:val="pt-BR"/>
        </w:rPr>
      </w:pPr>
      <w:r>
        <w:rPr>
          <w:rFonts w:ascii="Times New Roman" w:hAnsi="Times New Roman"/>
          <w:b/>
          <w:bCs/>
          <w:color w:val="000000"/>
          <w:sz w:val="24"/>
          <w:szCs w:val="24"/>
          <w:lang w:val="pt-BR"/>
        </w:rPr>
        <w:t xml:space="preserve">CHB - </w:t>
      </w:r>
      <w:r w:rsidR="00D70C53" w:rsidRPr="00D46D7B">
        <w:rPr>
          <w:rFonts w:ascii="Times New Roman" w:hAnsi="Times New Roman"/>
          <w:b/>
          <w:bCs/>
          <w:color w:val="000000"/>
          <w:sz w:val="24"/>
          <w:szCs w:val="24"/>
          <w:lang w:val="pt-BR"/>
        </w:rPr>
        <w:t>COMPANHIA HIPOTECÁRIA BRASILEIRA</w:t>
      </w:r>
    </w:p>
    <w:p w14:paraId="13080732" w14:textId="77777777" w:rsidR="00522136" w:rsidRPr="00D46D7B" w:rsidRDefault="00522136" w:rsidP="00D46D7B">
      <w:pPr>
        <w:widowControl w:val="0"/>
        <w:spacing w:line="276" w:lineRule="auto"/>
        <w:rPr>
          <w:b/>
          <w:smallCaps/>
          <w:color w:val="000000"/>
        </w:rPr>
      </w:pPr>
    </w:p>
    <w:p w14:paraId="3608B4B3" w14:textId="77777777" w:rsidR="00984BAE" w:rsidRPr="00D46D7B" w:rsidRDefault="00984BAE" w:rsidP="00D46D7B">
      <w:pPr>
        <w:widowControl w:val="0"/>
        <w:spacing w:line="276" w:lineRule="auto"/>
        <w:rPr>
          <w:b/>
          <w:smallCaps/>
          <w:color w:val="000000"/>
        </w:rPr>
      </w:pPr>
    </w:p>
    <w:p w14:paraId="0708FEF6" w14:textId="77777777" w:rsidR="00984BAE" w:rsidRPr="00D46D7B" w:rsidRDefault="00984BAE" w:rsidP="00D46D7B">
      <w:pPr>
        <w:widowControl w:val="0"/>
        <w:spacing w:line="276" w:lineRule="auto"/>
        <w:rPr>
          <w:b/>
          <w:smallCaps/>
          <w:color w:val="000000"/>
        </w:rPr>
      </w:pPr>
    </w:p>
    <w:p w14:paraId="7F29E53A" w14:textId="77777777" w:rsidR="00522136" w:rsidRPr="00D46D7B" w:rsidRDefault="00522136" w:rsidP="00D46D7B">
      <w:pPr>
        <w:widowControl w:val="0"/>
        <w:spacing w:line="276" w:lineRule="auto"/>
        <w:rPr>
          <w:b/>
          <w:smallCaps/>
          <w:color w:val="000000"/>
        </w:rPr>
      </w:pPr>
    </w:p>
    <w:p w14:paraId="054BD550" w14:textId="77777777" w:rsidR="00522136" w:rsidRPr="00D46D7B" w:rsidRDefault="00522136" w:rsidP="00D46D7B">
      <w:pPr>
        <w:widowControl w:val="0"/>
        <w:spacing w:line="276" w:lineRule="auto"/>
      </w:pPr>
    </w:p>
    <w:p w14:paraId="49431FA0" w14:textId="77777777" w:rsidR="00984BAE" w:rsidRPr="00D46D7B" w:rsidRDefault="00984BAE" w:rsidP="00D46D7B">
      <w:pPr>
        <w:widowControl w:val="0"/>
        <w:spacing w:line="276" w:lineRule="auto"/>
      </w:pPr>
    </w:p>
    <w:p w14:paraId="2F21147E" w14:textId="62E19655" w:rsidR="00984BAE" w:rsidRPr="00D46D7B" w:rsidRDefault="00E916BC" w:rsidP="004C1FCE">
      <w:pPr>
        <w:widowControl w:val="0"/>
        <w:spacing w:line="276" w:lineRule="auto"/>
        <w:jc w:val="center"/>
      </w:pPr>
      <w:r>
        <w:rPr>
          <w:noProof/>
        </w:rPr>
        <w:drawing>
          <wp:inline distT="0" distB="0" distL="0" distR="0" wp14:anchorId="03512B80" wp14:editId="20A50186">
            <wp:extent cx="3028208" cy="102364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B&amp;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3341" cy="1072705"/>
                    </a:xfrm>
                    <a:prstGeom prst="rect">
                      <a:avLst/>
                    </a:prstGeom>
                  </pic:spPr>
                </pic:pic>
              </a:graphicData>
            </a:graphic>
          </wp:inline>
        </w:drawing>
      </w:r>
    </w:p>
    <w:p w14:paraId="231BF7AC" w14:textId="77777777" w:rsidR="00984BAE" w:rsidRPr="00D46D7B" w:rsidRDefault="00984BAE" w:rsidP="00D46D7B">
      <w:pPr>
        <w:widowControl w:val="0"/>
        <w:spacing w:line="276" w:lineRule="auto"/>
      </w:pPr>
    </w:p>
    <w:p w14:paraId="02F9496B" w14:textId="77777777" w:rsidR="00984BAE" w:rsidRPr="00D46D7B" w:rsidRDefault="00984BAE" w:rsidP="00D46D7B">
      <w:pPr>
        <w:widowControl w:val="0"/>
        <w:spacing w:line="276" w:lineRule="auto"/>
        <w:rPr>
          <w:b/>
          <w:smallCaps/>
          <w:color w:val="000000"/>
        </w:rPr>
      </w:pPr>
    </w:p>
    <w:p w14:paraId="30824FBC" w14:textId="77777777" w:rsidR="00522136" w:rsidRPr="00D46D7B" w:rsidRDefault="00522136" w:rsidP="00D46D7B">
      <w:pPr>
        <w:widowControl w:val="0"/>
        <w:spacing w:line="276" w:lineRule="auto"/>
      </w:pPr>
    </w:p>
    <w:p w14:paraId="09A8FAA4" w14:textId="77777777" w:rsidR="00A7747B" w:rsidRPr="00D46D7B" w:rsidRDefault="00A7747B" w:rsidP="00D46D7B">
      <w:pPr>
        <w:widowControl w:val="0"/>
        <w:spacing w:line="276" w:lineRule="auto"/>
      </w:pPr>
    </w:p>
    <w:p w14:paraId="32A42CB0" w14:textId="77777777" w:rsidR="00A7747B" w:rsidRPr="00D46D7B" w:rsidRDefault="00A7747B" w:rsidP="00D46D7B">
      <w:pPr>
        <w:widowControl w:val="0"/>
        <w:spacing w:line="276" w:lineRule="auto"/>
      </w:pPr>
    </w:p>
    <w:p w14:paraId="5F531DDF" w14:textId="77777777" w:rsidR="00A7747B" w:rsidRPr="00D46D7B" w:rsidRDefault="00A7747B" w:rsidP="00D46D7B">
      <w:pPr>
        <w:widowControl w:val="0"/>
        <w:spacing w:line="276" w:lineRule="auto"/>
      </w:pPr>
    </w:p>
    <w:p w14:paraId="12ADEE39" w14:textId="77777777" w:rsidR="00A7747B" w:rsidRPr="00D46D7B" w:rsidRDefault="00A7747B" w:rsidP="00D46D7B">
      <w:pPr>
        <w:widowControl w:val="0"/>
        <w:spacing w:line="276" w:lineRule="auto"/>
      </w:pPr>
    </w:p>
    <w:p w14:paraId="3598BE00" w14:textId="77777777" w:rsidR="00A7747B" w:rsidRPr="00D46D7B" w:rsidRDefault="00A7747B" w:rsidP="00D46D7B">
      <w:pPr>
        <w:widowControl w:val="0"/>
        <w:spacing w:line="276" w:lineRule="auto"/>
      </w:pPr>
    </w:p>
    <w:p w14:paraId="3FBDCFCE" w14:textId="77777777" w:rsidR="00A7747B" w:rsidRPr="00D46D7B" w:rsidRDefault="00A7747B" w:rsidP="00D46D7B">
      <w:pPr>
        <w:widowControl w:val="0"/>
        <w:spacing w:line="276" w:lineRule="auto"/>
      </w:pPr>
    </w:p>
    <w:p w14:paraId="6FD9E873" w14:textId="77777777" w:rsidR="00A7747B" w:rsidRPr="00D46D7B" w:rsidRDefault="00A7747B" w:rsidP="00D46D7B">
      <w:pPr>
        <w:widowControl w:val="0"/>
        <w:spacing w:line="276" w:lineRule="auto"/>
      </w:pPr>
    </w:p>
    <w:p w14:paraId="15B78315" w14:textId="77777777" w:rsidR="00522136" w:rsidRPr="00D46D7B" w:rsidRDefault="00522136" w:rsidP="00D46D7B">
      <w:pPr>
        <w:widowControl w:val="0"/>
        <w:spacing w:line="276" w:lineRule="auto"/>
        <w:rPr>
          <w:b/>
          <w:smallCaps/>
          <w:color w:val="000000"/>
        </w:rPr>
      </w:pPr>
    </w:p>
    <w:p w14:paraId="3C2C877C" w14:textId="77777777" w:rsidR="00522136" w:rsidRPr="00D46D7B" w:rsidRDefault="00522136" w:rsidP="00D46D7B">
      <w:pPr>
        <w:widowControl w:val="0"/>
        <w:spacing w:line="276" w:lineRule="auto"/>
        <w:jc w:val="center"/>
        <w:rPr>
          <w:b/>
          <w:smallCaps/>
          <w:color w:val="000000"/>
        </w:rPr>
      </w:pPr>
    </w:p>
    <w:p w14:paraId="13566522" w14:textId="42E44A8C" w:rsidR="00522136" w:rsidRPr="00D46D7B" w:rsidRDefault="00D70C53" w:rsidP="00E916BC">
      <w:pPr>
        <w:spacing w:line="276" w:lineRule="auto"/>
        <w:jc w:val="center"/>
        <w:rPr>
          <w:color w:val="000000"/>
        </w:rPr>
      </w:pPr>
      <w:r w:rsidRPr="00D46D7B">
        <w:rPr>
          <w:color w:val="000000"/>
        </w:rPr>
        <w:t>Natal</w:t>
      </w:r>
      <w:r w:rsidR="000B2E41">
        <w:rPr>
          <w:color w:val="000000"/>
        </w:rPr>
        <w:t xml:space="preserve"> - RN</w:t>
      </w:r>
      <w:r w:rsidR="00522136" w:rsidRPr="00D46D7B">
        <w:rPr>
          <w:color w:val="000000"/>
        </w:rPr>
        <w:t xml:space="preserve">, </w:t>
      </w:r>
      <w:del w:id="1" w:author="Livia Arbex Endo | Felsberg Advogados" w:date="2019-04-05T12:09:00Z">
        <w:r w:rsidRPr="006C58DE" w:rsidDel="006C58DE">
          <w:rPr>
            <w:rFonts w:eastAsia="Arial Unicode MS"/>
            <w:color w:val="000000"/>
            <w:rPrChange w:id="2" w:author="Livia Arbex Endo | Felsberg Advogados" w:date="2019-04-05T12:10:00Z">
              <w:rPr>
                <w:rFonts w:eastAsia="Arial Unicode MS"/>
                <w:color w:val="000000"/>
                <w:highlight w:val="lightGray"/>
              </w:rPr>
            </w:rPrChange>
          </w:rPr>
          <w:delText>[=]</w:delText>
        </w:r>
        <w:r w:rsidR="00836E44" w:rsidRPr="006C58DE" w:rsidDel="006C58DE">
          <w:rPr>
            <w:rFonts w:eastAsia="Arial Unicode MS"/>
            <w:color w:val="000000"/>
          </w:rPr>
          <w:delText xml:space="preserve"> </w:delText>
        </w:r>
      </w:del>
      <w:ins w:id="3" w:author="Livia Arbex Endo | Felsberg Advogados" w:date="2019-04-05T12:09:00Z">
        <w:r w:rsidR="006C58DE" w:rsidRPr="006C58DE">
          <w:rPr>
            <w:rFonts w:eastAsia="Arial Unicode MS"/>
            <w:color w:val="000000"/>
            <w:rPrChange w:id="4" w:author="Livia Arbex Endo | Felsberg Advogados" w:date="2019-04-05T12:10:00Z">
              <w:rPr>
                <w:rFonts w:eastAsia="Arial Unicode MS"/>
                <w:color w:val="000000"/>
                <w:highlight w:val="lightGray"/>
              </w:rPr>
            </w:rPrChange>
          </w:rPr>
          <w:t>09</w:t>
        </w:r>
        <w:r w:rsidR="006C58DE" w:rsidRPr="006C58DE">
          <w:rPr>
            <w:rFonts w:eastAsia="Arial Unicode MS"/>
            <w:color w:val="000000"/>
          </w:rPr>
          <w:t xml:space="preserve"> </w:t>
        </w:r>
      </w:ins>
      <w:r w:rsidR="005E73B5" w:rsidRPr="006C58DE">
        <w:t xml:space="preserve">de </w:t>
      </w:r>
      <w:del w:id="5" w:author="Livia Arbex Endo | Felsberg Advogados" w:date="2019-04-05T12:09:00Z">
        <w:r w:rsidRPr="006C58DE" w:rsidDel="006C58DE">
          <w:rPr>
            <w:rPrChange w:id="6" w:author="Livia Arbex Endo | Felsberg Advogados" w:date="2019-04-05T12:10:00Z">
              <w:rPr>
                <w:highlight w:val="lightGray"/>
              </w:rPr>
            </w:rPrChange>
          </w:rPr>
          <w:delText>[=]</w:delText>
        </w:r>
        <w:r w:rsidR="00836E44" w:rsidRPr="006C58DE" w:rsidDel="006C58DE">
          <w:delText xml:space="preserve"> </w:delText>
        </w:r>
      </w:del>
      <w:ins w:id="7" w:author="Livia Arbex Endo | Felsberg Advogados" w:date="2019-04-05T12:09:00Z">
        <w:r w:rsidR="006C58DE" w:rsidRPr="006C58DE">
          <w:rPr>
            <w:rPrChange w:id="8" w:author="Livia Arbex Endo | Felsberg Advogados" w:date="2019-04-05T12:10:00Z">
              <w:rPr>
                <w:highlight w:val="lightGray"/>
              </w:rPr>
            </w:rPrChange>
          </w:rPr>
          <w:t>abril</w:t>
        </w:r>
        <w:r w:rsidR="006C58DE" w:rsidRPr="00D46D7B">
          <w:t xml:space="preserve"> </w:t>
        </w:r>
      </w:ins>
      <w:r w:rsidR="005E73B5" w:rsidRPr="00D46D7B">
        <w:t>d</w:t>
      </w:r>
      <w:r w:rsidR="005E73B5" w:rsidRPr="00D46D7B">
        <w:rPr>
          <w:rFonts w:eastAsia="Arial Unicode MS"/>
          <w:color w:val="000000"/>
        </w:rPr>
        <w:t>e 201</w:t>
      </w:r>
      <w:r w:rsidRPr="00D46D7B">
        <w:rPr>
          <w:rFonts w:eastAsia="Arial Unicode MS"/>
          <w:color w:val="000000"/>
        </w:rPr>
        <w:t>9</w:t>
      </w:r>
      <w:r w:rsidR="00522136" w:rsidRPr="00D46D7B">
        <w:rPr>
          <w:color w:val="000000"/>
        </w:rPr>
        <w:t>.</w:t>
      </w:r>
    </w:p>
    <w:p w14:paraId="74728EF5" w14:textId="77777777" w:rsidR="00522136" w:rsidRPr="00D46D7B" w:rsidRDefault="00522136" w:rsidP="00D46D7B">
      <w:pPr>
        <w:widowControl w:val="0"/>
        <w:pBdr>
          <w:bottom w:val="double" w:sz="6" w:space="1" w:color="auto"/>
        </w:pBdr>
        <w:spacing w:line="276" w:lineRule="auto"/>
        <w:rPr>
          <w:smallCaps/>
          <w:color w:val="000000"/>
        </w:rPr>
      </w:pPr>
    </w:p>
    <w:p w14:paraId="6EBC4318" w14:textId="77777777" w:rsidR="00D940C8" w:rsidRPr="00D46D7B" w:rsidRDefault="00D940C8" w:rsidP="00D46D7B">
      <w:pPr>
        <w:spacing w:line="276" w:lineRule="auto"/>
        <w:jc w:val="both"/>
      </w:pPr>
    </w:p>
    <w:p w14:paraId="69E34363" w14:textId="09274151" w:rsidR="00DC0999" w:rsidRPr="00D46D7B" w:rsidRDefault="00DC0999" w:rsidP="00D46D7B">
      <w:pPr>
        <w:spacing w:line="276" w:lineRule="auto"/>
        <w:jc w:val="both"/>
      </w:pPr>
      <w:r w:rsidRPr="00D46D7B">
        <w:t>Pelo presente instrumento particular,</w:t>
      </w:r>
    </w:p>
    <w:p w14:paraId="4E9D2CDE" w14:textId="77777777" w:rsidR="00DC0999" w:rsidRPr="00D46D7B" w:rsidRDefault="00DC0999" w:rsidP="00D46D7B">
      <w:pPr>
        <w:spacing w:line="276" w:lineRule="auto"/>
      </w:pPr>
    </w:p>
    <w:p w14:paraId="6A911B12" w14:textId="07DD8202" w:rsidR="00515E94" w:rsidRPr="00D46D7B" w:rsidRDefault="000B2E41" w:rsidP="00D46D7B">
      <w:pPr>
        <w:pStyle w:val="Recuonormal"/>
        <w:spacing w:line="276" w:lineRule="auto"/>
        <w:ind w:left="0"/>
        <w:jc w:val="both"/>
        <w:rPr>
          <w:rFonts w:ascii="Times New Roman" w:hAnsi="Times New Roman"/>
          <w:color w:val="000000"/>
          <w:sz w:val="24"/>
          <w:szCs w:val="24"/>
          <w:lang w:val="pt-BR"/>
        </w:rPr>
      </w:pPr>
      <w:r>
        <w:rPr>
          <w:rFonts w:ascii="Times New Roman" w:hAnsi="Times New Roman"/>
          <w:b/>
          <w:bCs/>
          <w:color w:val="000000"/>
          <w:sz w:val="24"/>
          <w:szCs w:val="24"/>
          <w:lang w:val="pt-BR"/>
        </w:rPr>
        <w:t xml:space="preserve">CHB - </w:t>
      </w:r>
      <w:r w:rsidR="00D70C53" w:rsidRPr="00D46D7B">
        <w:rPr>
          <w:rFonts w:ascii="Times New Roman" w:hAnsi="Times New Roman"/>
          <w:b/>
          <w:bCs/>
          <w:color w:val="000000"/>
          <w:sz w:val="24"/>
          <w:szCs w:val="24"/>
          <w:lang w:val="pt-BR"/>
        </w:rPr>
        <w:t>COMPANHIA HIPOTECÁRIA BRASILEIRA</w:t>
      </w:r>
      <w:r w:rsidR="00CE4B90" w:rsidRPr="00D46D7B">
        <w:rPr>
          <w:rFonts w:ascii="Times New Roman" w:hAnsi="Times New Roman"/>
          <w:bCs/>
          <w:sz w:val="24"/>
          <w:szCs w:val="24"/>
          <w:lang w:val="pt-BR"/>
        </w:rPr>
        <w:t xml:space="preserve">, </w:t>
      </w:r>
      <w:r w:rsidR="00D46D7B" w:rsidRPr="00D46D7B">
        <w:rPr>
          <w:rFonts w:ascii="Times New Roman" w:hAnsi="Times New Roman"/>
          <w:bCs/>
          <w:sz w:val="24"/>
          <w:szCs w:val="24"/>
          <w:lang w:val="pt-BR"/>
        </w:rPr>
        <w:t xml:space="preserve">instituição financeira, </w:t>
      </w:r>
      <w:r w:rsidR="00CE4B90" w:rsidRPr="00D46D7B">
        <w:rPr>
          <w:rFonts w:ascii="Times New Roman" w:hAnsi="Times New Roman"/>
          <w:bCs/>
          <w:sz w:val="24"/>
          <w:szCs w:val="24"/>
          <w:lang w:val="pt-BR"/>
        </w:rPr>
        <w:t xml:space="preserve">com sede na </w:t>
      </w:r>
      <w:r w:rsidR="00D46D7B" w:rsidRPr="00D46D7B">
        <w:rPr>
          <w:rFonts w:ascii="Times New Roman" w:hAnsi="Times New Roman"/>
          <w:bCs/>
          <w:sz w:val="24"/>
          <w:szCs w:val="24"/>
          <w:lang w:val="pt-BR"/>
        </w:rPr>
        <w:t>c</w:t>
      </w:r>
      <w:r w:rsidR="00CE4B90" w:rsidRPr="00D46D7B">
        <w:rPr>
          <w:rFonts w:ascii="Times New Roman" w:hAnsi="Times New Roman"/>
          <w:bCs/>
          <w:sz w:val="24"/>
          <w:szCs w:val="24"/>
          <w:lang w:val="pt-BR"/>
        </w:rPr>
        <w:t xml:space="preserve">idade de </w:t>
      </w:r>
      <w:r w:rsidR="00D46D7B" w:rsidRPr="00D46D7B">
        <w:rPr>
          <w:rFonts w:ascii="Times New Roman" w:hAnsi="Times New Roman"/>
          <w:bCs/>
          <w:sz w:val="24"/>
          <w:szCs w:val="24"/>
          <w:lang w:val="pt-BR"/>
        </w:rPr>
        <w:t>Natal, estado do Rio Grande do Norte, na Rua João Pessoa, nº 267, 5º andar, Cidade Alta, CEP 59025-500, inscrita no CNPJ/MF sob o nº 10.694.628/0001-98</w:t>
      </w:r>
      <w:r w:rsidR="00CE4B90" w:rsidRPr="00D46D7B">
        <w:rPr>
          <w:rFonts w:ascii="Times New Roman" w:hAnsi="Times New Roman"/>
          <w:bCs/>
          <w:sz w:val="24"/>
          <w:szCs w:val="24"/>
          <w:lang w:val="pt-BR"/>
        </w:rPr>
        <w:t>, neste ato devidamente representada de acordo com seu Estatuto Social, por seus representantes legais abaixo</w:t>
      </w:r>
      <w:r w:rsidR="00CE4B90" w:rsidRPr="00D46D7B">
        <w:rPr>
          <w:rFonts w:ascii="Times New Roman" w:hAnsi="Times New Roman"/>
          <w:sz w:val="24"/>
          <w:szCs w:val="24"/>
          <w:lang w:val="pt-BR"/>
        </w:rPr>
        <w:t xml:space="preserve"> subscritos (“</w:t>
      </w:r>
      <w:r w:rsidR="00CE4B90" w:rsidRPr="00D46D7B">
        <w:rPr>
          <w:rFonts w:ascii="Times New Roman" w:hAnsi="Times New Roman"/>
          <w:sz w:val="24"/>
          <w:szCs w:val="24"/>
          <w:u w:val="single"/>
          <w:lang w:val="pt-BR"/>
        </w:rPr>
        <w:t>Emissora</w:t>
      </w:r>
      <w:r w:rsidR="00CE4B90" w:rsidRPr="00D46D7B">
        <w:rPr>
          <w:rFonts w:ascii="Times New Roman" w:hAnsi="Times New Roman"/>
          <w:sz w:val="24"/>
          <w:szCs w:val="24"/>
          <w:lang w:val="pt-BR"/>
        </w:rPr>
        <w:t>”</w:t>
      </w:r>
      <w:r w:rsidR="00E916BC">
        <w:rPr>
          <w:rFonts w:ascii="Times New Roman" w:hAnsi="Times New Roman"/>
          <w:sz w:val="24"/>
          <w:szCs w:val="24"/>
          <w:lang w:val="pt-BR"/>
        </w:rPr>
        <w:t xml:space="preserve"> ou “Companhia”</w:t>
      </w:r>
      <w:r w:rsidR="00CE4B90" w:rsidRPr="00D46D7B">
        <w:rPr>
          <w:rFonts w:ascii="Times New Roman" w:hAnsi="Times New Roman"/>
          <w:sz w:val="24"/>
          <w:szCs w:val="24"/>
          <w:lang w:val="pt-BR"/>
        </w:rPr>
        <w:t xml:space="preserve">) </w:t>
      </w:r>
      <w:r w:rsidR="00522136" w:rsidRPr="00D46D7B">
        <w:rPr>
          <w:rFonts w:ascii="Times New Roman" w:hAnsi="Times New Roman"/>
          <w:color w:val="000000"/>
          <w:sz w:val="24"/>
          <w:szCs w:val="24"/>
          <w:lang w:val="pt-BR"/>
        </w:rPr>
        <w:t>v</w:t>
      </w:r>
      <w:r w:rsidR="00CE7F38" w:rsidRPr="00D46D7B">
        <w:rPr>
          <w:rFonts w:ascii="Times New Roman" w:hAnsi="Times New Roman"/>
          <w:color w:val="000000"/>
          <w:sz w:val="24"/>
          <w:szCs w:val="24"/>
          <w:lang w:val="pt-BR"/>
        </w:rPr>
        <w:t>e</w:t>
      </w:r>
      <w:r w:rsidR="00522136" w:rsidRPr="00D46D7B">
        <w:rPr>
          <w:rFonts w:ascii="Times New Roman" w:hAnsi="Times New Roman"/>
          <w:color w:val="000000"/>
          <w:sz w:val="24"/>
          <w:szCs w:val="24"/>
          <w:lang w:val="pt-BR"/>
        </w:rPr>
        <w:t xml:space="preserve">m celebrar o presente </w:t>
      </w:r>
      <w:r w:rsidR="00B17C16" w:rsidRPr="00D46D7B">
        <w:rPr>
          <w:rFonts w:ascii="Times New Roman" w:hAnsi="Times New Roman"/>
          <w:i/>
          <w:color w:val="000000"/>
          <w:sz w:val="24"/>
          <w:szCs w:val="24"/>
          <w:lang w:val="pt-BR"/>
        </w:rPr>
        <w:t>Instrumento Particular de Escritura da Primeira Emissão de Debêntures Não Conversíveis em Ações, em uma Única Série, da Espécie Quirografária com Garantia Adicional Fidejussória a ser Convolada em Espécie</w:t>
      </w:r>
      <w:r w:rsidR="00B17C16" w:rsidRPr="00D46D7B">
        <w:rPr>
          <w:rFonts w:ascii="Times New Roman" w:hAnsi="Times New Roman"/>
          <w:sz w:val="24"/>
          <w:szCs w:val="24"/>
          <w:lang w:val="pt-BR"/>
        </w:rPr>
        <w:t xml:space="preserve"> </w:t>
      </w:r>
      <w:r w:rsidR="00B17C16" w:rsidRPr="00D46D7B">
        <w:rPr>
          <w:rFonts w:ascii="Times New Roman" w:hAnsi="Times New Roman"/>
          <w:i/>
          <w:color w:val="000000"/>
          <w:sz w:val="24"/>
          <w:szCs w:val="24"/>
          <w:lang w:val="pt-BR"/>
        </w:rPr>
        <w:t>com Garantia Real, com Garantia Adicional Fidejussória</w:t>
      </w:r>
      <w:r w:rsidR="00F07589" w:rsidRPr="00D46D7B">
        <w:rPr>
          <w:rFonts w:ascii="Times New Roman" w:hAnsi="Times New Roman"/>
          <w:i/>
          <w:color w:val="000000"/>
          <w:sz w:val="24"/>
          <w:szCs w:val="24"/>
          <w:lang w:val="pt-BR"/>
        </w:rPr>
        <w:t xml:space="preserve"> </w:t>
      </w:r>
      <w:r w:rsidR="00522136" w:rsidRPr="00D46D7B">
        <w:rPr>
          <w:rFonts w:ascii="Times New Roman" w:hAnsi="Times New Roman"/>
          <w:color w:val="000000"/>
          <w:sz w:val="24"/>
          <w:szCs w:val="24"/>
          <w:lang w:val="pt-BR"/>
        </w:rPr>
        <w:t>(“</w:t>
      </w:r>
      <w:r w:rsidR="00522136" w:rsidRPr="00D46D7B">
        <w:rPr>
          <w:rFonts w:ascii="Times New Roman" w:hAnsi="Times New Roman"/>
          <w:color w:val="000000"/>
          <w:sz w:val="24"/>
          <w:szCs w:val="24"/>
          <w:u w:val="single"/>
          <w:lang w:val="pt-BR"/>
        </w:rPr>
        <w:t>Escritura de Emissão</w:t>
      </w:r>
      <w:r w:rsidR="00522136" w:rsidRPr="00D46D7B">
        <w:rPr>
          <w:rFonts w:ascii="Times New Roman" w:hAnsi="Times New Roman"/>
          <w:color w:val="000000"/>
          <w:sz w:val="24"/>
          <w:szCs w:val="24"/>
          <w:lang w:val="pt-BR"/>
        </w:rPr>
        <w:t>”</w:t>
      </w:r>
      <w:r w:rsidR="005E73B5" w:rsidRPr="00D46D7B">
        <w:rPr>
          <w:rFonts w:ascii="Times New Roman" w:hAnsi="Times New Roman"/>
          <w:color w:val="000000"/>
          <w:sz w:val="24"/>
          <w:szCs w:val="24"/>
          <w:lang w:val="pt-BR"/>
        </w:rPr>
        <w:t>, “</w:t>
      </w:r>
      <w:r w:rsidR="005E73B5" w:rsidRPr="00D46D7B">
        <w:rPr>
          <w:rFonts w:ascii="Times New Roman" w:hAnsi="Times New Roman"/>
          <w:color w:val="000000"/>
          <w:sz w:val="24"/>
          <w:szCs w:val="24"/>
          <w:u w:val="single"/>
          <w:lang w:val="pt-BR"/>
        </w:rPr>
        <w:t>Emissão</w:t>
      </w:r>
      <w:r w:rsidR="005E73B5" w:rsidRPr="00D46D7B">
        <w:rPr>
          <w:rFonts w:ascii="Times New Roman" w:hAnsi="Times New Roman"/>
          <w:color w:val="000000"/>
          <w:sz w:val="24"/>
          <w:szCs w:val="24"/>
          <w:lang w:val="pt-BR"/>
        </w:rPr>
        <w:t>”</w:t>
      </w:r>
      <w:r w:rsidR="00005E49" w:rsidRPr="00D46D7B">
        <w:rPr>
          <w:rFonts w:ascii="Times New Roman" w:hAnsi="Times New Roman"/>
          <w:color w:val="000000"/>
          <w:sz w:val="24"/>
          <w:szCs w:val="24"/>
          <w:lang w:val="pt-BR"/>
        </w:rPr>
        <w:t xml:space="preserve"> e “</w:t>
      </w:r>
      <w:r w:rsidR="00005E49" w:rsidRPr="00D46D7B">
        <w:rPr>
          <w:rFonts w:ascii="Times New Roman" w:hAnsi="Times New Roman"/>
          <w:color w:val="000000"/>
          <w:sz w:val="24"/>
          <w:szCs w:val="24"/>
          <w:u w:val="single"/>
          <w:lang w:val="pt-BR"/>
        </w:rPr>
        <w:t>Debêntures</w:t>
      </w:r>
      <w:r w:rsidR="00005E49" w:rsidRPr="00D46D7B">
        <w:rPr>
          <w:rFonts w:ascii="Times New Roman" w:hAnsi="Times New Roman"/>
          <w:color w:val="000000"/>
          <w:sz w:val="24"/>
          <w:szCs w:val="24"/>
          <w:lang w:val="pt-BR"/>
        </w:rPr>
        <w:t>”</w:t>
      </w:r>
      <w:r w:rsidR="00522136" w:rsidRPr="00D46D7B">
        <w:rPr>
          <w:rFonts w:ascii="Times New Roman" w:hAnsi="Times New Roman"/>
          <w:color w:val="000000"/>
          <w:sz w:val="24"/>
          <w:szCs w:val="24"/>
          <w:lang w:val="pt-BR"/>
        </w:rPr>
        <w:t xml:space="preserve">), </w:t>
      </w:r>
    </w:p>
    <w:p w14:paraId="5BC874B4" w14:textId="77777777" w:rsidR="00515E94" w:rsidRPr="00D46D7B" w:rsidRDefault="00515E94" w:rsidP="00D46D7B">
      <w:pPr>
        <w:pStyle w:val="Recuonormal"/>
        <w:spacing w:line="276" w:lineRule="auto"/>
        <w:ind w:left="0"/>
        <w:jc w:val="both"/>
        <w:rPr>
          <w:rFonts w:ascii="Times New Roman" w:hAnsi="Times New Roman"/>
          <w:color w:val="000000"/>
          <w:sz w:val="24"/>
          <w:szCs w:val="24"/>
          <w:lang w:val="pt-BR"/>
        </w:rPr>
      </w:pPr>
    </w:p>
    <w:p w14:paraId="78B6D567" w14:textId="56FE0823" w:rsidR="00D46D7B" w:rsidRPr="00D46D7B" w:rsidRDefault="00992CFB" w:rsidP="00C202BE">
      <w:pPr>
        <w:pStyle w:val="Recuonormal"/>
        <w:spacing w:line="276" w:lineRule="auto"/>
        <w:ind w:left="0"/>
        <w:jc w:val="both"/>
        <w:rPr>
          <w:color w:val="000000"/>
        </w:rPr>
      </w:pPr>
      <w:r>
        <w:rPr>
          <w:rFonts w:ascii="Times New Roman" w:hAnsi="Times New Roman"/>
          <w:color w:val="000000"/>
          <w:sz w:val="24"/>
          <w:szCs w:val="24"/>
          <w:lang w:val="pt-BR"/>
        </w:rPr>
        <w:t>N</w:t>
      </w:r>
      <w:r w:rsidR="00515E94" w:rsidRPr="00D46D7B">
        <w:rPr>
          <w:rFonts w:ascii="Times New Roman" w:hAnsi="Times New Roman"/>
          <w:color w:val="000000"/>
          <w:sz w:val="24"/>
          <w:szCs w:val="24"/>
          <w:lang w:val="pt-BR"/>
        </w:rPr>
        <w:t xml:space="preserve">a qualidade de </w:t>
      </w:r>
      <w:r w:rsidR="00515E94" w:rsidRPr="00D46D7B">
        <w:rPr>
          <w:rFonts w:ascii="Times New Roman" w:eastAsia="Arial Unicode MS" w:hAnsi="Times New Roman"/>
          <w:color w:val="000000"/>
          <w:sz w:val="24"/>
          <w:szCs w:val="24"/>
          <w:lang w:val="pt-BR"/>
        </w:rPr>
        <w:t>Interveniente</w:t>
      </w:r>
      <w:r w:rsidR="00D940C8" w:rsidRPr="00D46D7B">
        <w:rPr>
          <w:rFonts w:ascii="Times New Roman" w:eastAsia="Arial Unicode MS" w:hAnsi="Times New Roman"/>
          <w:color w:val="000000"/>
          <w:sz w:val="24"/>
          <w:szCs w:val="24"/>
          <w:lang w:val="pt-BR"/>
        </w:rPr>
        <w:t>s</w:t>
      </w:r>
      <w:r w:rsidR="00515E94" w:rsidRPr="00D46D7B">
        <w:rPr>
          <w:rFonts w:ascii="Times New Roman" w:eastAsia="Arial Unicode MS" w:hAnsi="Times New Roman"/>
          <w:color w:val="000000"/>
          <w:sz w:val="24"/>
          <w:szCs w:val="24"/>
          <w:lang w:val="pt-BR"/>
        </w:rPr>
        <w:t xml:space="preserve"> Garantidor</w:t>
      </w:r>
      <w:r w:rsidR="00D940C8" w:rsidRPr="00D46D7B">
        <w:rPr>
          <w:rFonts w:ascii="Times New Roman" w:eastAsia="Arial Unicode MS" w:hAnsi="Times New Roman"/>
          <w:color w:val="000000"/>
          <w:sz w:val="24"/>
          <w:szCs w:val="24"/>
          <w:lang w:val="pt-BR"/>
        </w:rPr>
        <w:t>es</w:t>
      </w:r>
      <w:r w:rsidR="00515E94" w:rsidRPr="00D46D7B">
        <w:rPr>
          <w:rFonts w:ascii="Times New Roman" w:eastAsia="Arial Unicode MS" w:hAnsi="Times New Roman"/>
          <w:color w:val="000000"/>
          <w:sz w:val="24"/>
          <w:szCs w:val="24"/>
          <w:lang w:val="pt-BR"/>
        </w:rPr>
        <w:t>,</w:t>
      </w:r>
    </w:p>
    <w:p w14:paraId="5937674D" w14:textId="77777777" w:rsidR="00D46D7B" w:rsidRPr="00D46D7B" w:rsidRDefault="00D46D7B" w:rsidP="00D46D7B">
      <w:pPr>
        <w:spacing w:line="276" w:lineRule="auto"/>
        <w:rPr>
          <w:color w:val="000000"/>
        </w:rPr>
      </w:pPr>
    </w:p>
    <w:p w14:paraId="69386506" w14:textId="1BB5A0FB" w:rsidR="00D46D7B" w:rsidRDefault="00D46D7B" w:rsidP="00D46D7B">
      <w:pPr>
        <w:spacing w:line="276" w:lineRule="auto"/>
        <w:jc w:val="both"/>
        <w:rPr>
          <w:color w:val="000000"/>
        </w:rPr>
      </w:pPr>
      <w:r w:rsidRPr="00D46D7B">
        <w:rPr>
          <w:b/>
          <w:color w:val="000000"/>
        </w:rPr>
        <w:t>ÁLVARO ALBERTO SOUTO FILGUEIRA BARRETO</w:t>
      </w:r>
      <w:r w:rsidRPr="00D46D7B">
        <w:rPr>
          <w:color w:val="000000"/>
        </w:rPr>
        <w:t>, brasileiro, casado</w:t>
      </w:r>
      <w:r>
        <w:rPr>
          <w:color w:val="000000"/>
        </w:rPr>
        <w:t xml:space="preserve"> sob o regime da </w:t>
      </w:r>
      <w:r w:rsidR="00E916BC" w:rsidRPr="004C1FCE">
        <w:rPr>
          <w:color w:val="000000"/>
        </w:rPr>
        <w:t>separação total de bens</w:t>
      </w:r>
      <w:r w:rsidR="00E916BC" w:rsidRPr="00E916BC">
        <w:rPr>
          <w:color w:val="000000"/>
        </w:rPr>
        <w:t>,</w:t>
      </w:r>
      <w:r w:rsidR="00E916BC" w:rsidRPr="00D46D7B">
        <w:rPr>
          <w:color w:val="000000"/>
        </w:rPr>
        <w:t xml:space="preserve"> </w:t>
      </w:r>
      <w:r w:rsidRPr="00D46D7B">
        <w:rPr>
          <w:color w:val="000000"/>
        </w:rPr>
        <w:t xml:space="preserve">engenheiro civil, residente e domiciliado </w:t>
      </w:r>
      <w:r w:rsidRPr="00D46D7B">
        <w:rPr>
          <w:bCs/>
        </w:rPr>
        <w:t>na cidade de Natal, estado do Rio Grande do Norte</w:t>
      </w:r>
      <w:r>
        <w:rPr>
          <w:bCs/>
        </w:rPr>
        <w:t>, na</w:t>
      </w:r>
      <w:r w:rsidRPr="00D46D7B">
        <w:rPr>
          <w:color w:val="000000"/>
        </w:rPr>
        <w:t xml:space="preserve"> Avenida Rodrigues Alves, </w:t>
      </w:r>
      <w:r>
        <w:rPr>
          <w:color w:val="000000"/>
        </w:rPr>
        <w:t xml:space="preserve">nº </w:t>
      </w:r>
      <w:r w:rsidRPr="00D46D7B">
        <w:rPr>
          <w:color w:val="000000"/>
        </w:rPr>
        <w:t>410</w:t>
      </w:r>
      <w:r>
        <w:rPr>
          <w:color w:val="000000"/>
        </w:rPr>
        <w:t>, a</w:t>
      </w:r>
      <w:r w:rsidRPr="00D46D7B">
        <w:rPr>
          <w:color w:val="000000"/>
        </w:rPr>
        <w:t>partamento 100</w:t>
      </w:r>
      <w:r>
        <w:rPr>
          <w:color w:val="000000"/>
        </w:rPr>
        <w:t>, P</w:t>
      </w:r>
      <w:r w:rsidRPr="00D46D7B">
        <w:rPr>
          <w:color w:val="000000"/>
        </w:rPr>
        <w:t>etrópolis</w:t>
      </w:r>
      <w:r>
        <w:rPr>
          <w:color w:val="000000"/>
        </w:rPr>
        <w:t>,</w:t>
      </w:r>
      <w:r w:rsidRPr="00D46D7B">
        <w:rPr>
          <w:color w:val="000000"/>
        </w:rPr>
        <w:t xml:space="preserve"> CEP 59020-200, portador da Carteira de Identidade Nº 52.512 – SSP/RN</w:t>
      </w:r>
      <w:r>
        <w:rPr>
          <w:color w:val="000000"/>
        </w:rPr>
        <w:t xml:space="preserve"> e</w:t>
      </w:r>
      <w:r w:rsidRPr="00D46D7B">
        <w:rPr>
          <w:color w:val="000000"/>
        </w:rPr>
        <w:t xml:space="preserve"> inscrito no CPF/MF sob o </w:t>
      </w:r>
      <w:r>
        <w:rPr>
          <w:color w:val="000000"/>
        </w:rPr>
        <w:t>n</w:t>
      </w:r>
      <w:r w:rsidRPr="00D46D7B">
        <w:rPr>
          <w:color w:val="000000"/>
        </w:rPr>
        <w:t>º 002.914.714-04</w:t>
      </w:r>
      <w:r>
        <w:rPr>
          <w:color w:val="000000"/>
        </w:rPr>
        <w:t xml:space="preserve"> (“</w:t>
      </w:r>
      <w:r w:rsidRPr="00D46D7B">
        <w:rPr>
          <w:color w:val="000000"/>
          <w:u w:val="single"/>
        </w:rPr>
        <w:t>Álvaro</w:t>
      </w:r>
      <w:r>
        <w:rPr>
          <w:color w:val="000000"/>
        </w:rPr>
        <w:t>”); e</w:t>
      </w:r>
    </w:p>
    <w:p w14:paraId="26007104" w14:textId="21ED6F9D" w:rsidR="00D46D7B" w:rsidRPr="00D46D7B" w:rsidRDefault="00D46D7B" w:rsidP="00D46D7B">
      <w:pPr>
        <w:spacing w:line="276" w:lineRule="auto"/>
        <w:jc w:val="both"/>
        <w:rPr>
          <w:color w:val="000000"/>
        </w:rPr>
      </w:pPr>
      <w:r w:rsidRPr="00D46D7B">
        <w:rPr>
          <w:color w:val="000000"/>
        </w:rPr>
        <w:br/>
      </w:r>
      <w:r w:rsidRPr="00D46D7B">
        <w:rPr>
          <w:b/>
          <w:color w:val="000000"/>
          <w:shd w:val="clear" w:color="auto" w:fill="FFFFFF"/>
        </w:rPr>
        <w:t>MÁRIO ROBERTO SOUTO FILGUEIRA BARRETO</w:t>
      </w:r>
      <w:r w:rsidRPr="00D46D7B">
        <w:rPr>
          <w:color w:val="000000"/>
          <w:shd w:val="clear" w:color="auto" w:fill="FFFFFF"/>
        </w:rPr>
        <w:t xml:space="preserve">, brasileiro, divorciado, empresário, residente e domiciliado </w:t>
      </w:r>
      <w:r w:rsidR="007B0592" w:rsidRPr="00D46D7B">
        <w:rPr>
          <w:bCs/>
        </w:rPr>
        <w:t>na cidade de Natal, estado do Rio Grande do Norte</w:t>
      </w:r>
      <w:r w:rsidR="007B0592">
        <w:rPr>
          <w:bCs/>
        </w:rPr>
        <w:t>, na</w:t>
      </w:r>
      <w:r w:rsidR="007B0592" w:rsidRPr="00D46D7B">
        <w:rPr>
          <w:color w:val="000000"/>
        </w:rPr>
        <w:t xml:space="preserve"> </w:t>
      </w:r>
      <w:r w:rsidRPr="00D46D7B">
        <w:rPr>
          <w:color w:val="000000"/>
          <w:shd w:val="clear" w:color="auto" w:fill="FFFFFF"/>
        </w:rPr>
        <w:t xml:space="preserve">Avenida 25 de Dezembro, </w:t>
      </w:r>
      <w:r w:rsidR="007B0592">
        <w:rPr>
          <w:color w:val="000000"/>
          <w:shd w:val="clear" w:color="auto" w:fill="FFFFFF"/>
        </w:rPr>
        <w:t xml:space="preserve">nº </w:t>
      </w:r>
      <w:r w:rsidRPr="00D46D7B">
        <w:rPr>
          <w:color w:val="000000"/>
          <w:shd w:val="clear" w:color="auto" w:fill="FFFFFF"/>
        </w:rPr>
        <w:t>946</w:t>
      </w:r>
      <w:r w:rsidR="007B0592">
        <w:rPr>
          <w:color w:val="000000"/>
          <w:shd w:val="clear" w:color="auto" w:fill="FFFFFF"/>
        </w:rPr>
        <w:t xml:space="preserve">, </w:t>
      </w:r>
      <w:r w:rsidRPr="00D46D7B">
        <w:rPr>
          <w:color w:val="000000"/>
          <w:shd w:val="clear" w:color="auto" w:fill="FFFFFF"/>
        </w:rPr>
        <w:t>Praia do Meio</w:t>
      </w:r>
      <w:r w:rsidR="007B0592">
        <w:rPr>
          <w:color w:val="000000"/>
          <w:shd w:val="clear" w:color="auto" w:fill="FFFFFF"/>
        </w:rPr>
        <w:t xml:space="preserve">, </w:t>
      </w:r>
      <w:r w:rsidRPr="00D46D7B">
        <w:rPr>
          <w:color w:val="000000"/>
          <w:shd w:val="clear" w:color="auto" w:fill="FFFFFF"/>
        </w:rPr>
        <w:t xml:space="preserve">CEP 59010-030, </w:t>
      </w:r>
      <w:r w:rsidR="007B0592" w:rsidRPr="00D46D7B">
        <w:rPr>
          <w:color w:val="000000"/>
          <w:shd w:val="clear" w:color="auto" w:fill="FFFFFF"/>
        </w:rPr>
        <w:t xml:space="preserve">portador da Carteira de Identidade Nº 1.345.384 – SSP/RN </w:t>
      </w:r>
      <w:r w:rsidR="007B0592">
        <w:rPr>
          <w:color w:val="000000"/>
          <w:shd w:val="clear" w:color="auto" w:fill="FFFFFF"/>
        </w:rPr>
        <w:t xml:space="preserve">e </w:t>
      </w:r>
      <w:r w:rsidRPr="00D46D7B">
        <w:rPr>
          <w:color w:val="000000"/>
          <w:shd w:val="clear" w:color="auto" w:fill="FFFFFF"/>
        </w:rPr>
        <w:t xml:space="preserve">inscrito no CPF/MF sob o </w:t>
      </w:r>
      <w:r w:rsidR="007B0592">
        <w:rPr>
          <w:color w:val="000000"/>
          <w:shd w:val="clear" w:color="auto" w:fill="FFFFFF"/>
        </w:rPr>
        <w:t>n</w:t>
      </w:r>
      <w:r w:rsidRPr="00D46D7B">
        <w:rPr>
          <w:color w:val="000000"/>
          <w:shd w:val="clear" w:color="auto" w:fill="FFFFFF"/>
        </w:rPr>
        <w:t>º 011.885.184-53</w:t>
      </w:r>
      <w:r w:rsidR="007B0592">
        <w:rPr>
          <w:color w:val="000000"/>
          <w:shd w:val="clear" w:color="auto" w:fill="FFFFFF"/>
        </w:rPr>
        <w:t xml:space="preserve"> (“</w:t>
      </w:r>
      <w:r w:rsidR="007B0592" w:rsidRPr="007B0592">
        <w:rPr>
          <w:color w:val="000000"/>
          <w:u w:val="single"/>
          <w:shd w:val="clear" w:color="auto" w:fill="FFFFFF"/>
        </w:rPr>
        <w:t>Mário</w:t>
      </w:r>
      <w:r w:rsidR="007B0592">
        <w:rPr>
          <w:color w:val="000000"/>
          <w:shd w:val="clear" w:color="auto" w:fill="FFFFFF"/>
        </w:rPr>
        <w:t>” e, em conjunto Álvaro, os “</w:t>
      </w:r>
      <w:r w:rsidR="007B0592" w:rsidRPr="007B0592">
        <w:rPr>
          <w:color w:val="000000"/>
          <w:u w:val="single"/>
          <w:shd w:val="clear" w:color="auto" w:fill="FFFFFF"/>
        </w:rPr>
        <w:t>Fiadores</w:t>
      </w:r>
      <w:r w:rsidR="007B0592">
        <w:rPr>
          <w:color w:val="000000"/>
          <w:shd w:val="clear" w:color="auto" w:fill="FFFFFF"/>
        </w:rPr>
        <w:t>”)</w:t>
      </w:r>
    </w:p>
    <w:p w14:paraId="20A74AC3" w14:textId="118E6104" w:rsidR="000A369E" w:rsidRDefault="000A369E" w:rsidP="00D46D7B">
      <w:pPr>
        <w:pStyle w:val="Recuonormal"/>
        <w:spacing w:line="276" w:lineRule="auto"/>
        <w:ind w:left="0"/>
        <w:jc w:val="both"/>
        <w:rPr>
          <w:rFonts w:ascii="Times New Roman" w:hAnsi="Times New Roman"/>
          <w:color w:val="000000"/>
          <w:sz w:val="24"/>
          <w:szCs w:val="24"/>
          <w:lang w:val="pt-BR"/>
        </w:rPr>
      </w:pPr>
    </w:p>
    <w:p w14:paraId="1E2C9505" w14:textId="707066F7" w:rsidR="00992CFB" w:rsidRDefault="00992CFB" w:rsidP="00D46D7B">
      <w:pPr>
        <w:pStyle w:val="Recuonormal"/>
        <w:spacing w:line="276" w:lineRule="auto"/>
        <w:ind w:left="0"/>
        <w:jc w:val="both"/>
        <w:rPr>
          <w:rFonts w:ascii="Times New Roman" w:hAnsi="Times New Roman"/>
          <w:color w:val="000000"/>
          <w:sz w:val="24"/>
          <w:szCs w:val="24"/>
          <w:lang w:val="pt-BR"/>
        </w:rPr>
      </w:pPr>
      <w:r>
        <w:rPr>
          <w:rFonts w:ascii="Times New Roman" w:hAnsi="Times New Roman"/>
          <w:color w:val="000000"/>
          <w:sz w:val="24"/>
          <w:szCs w:val="24"/>
          <w:lang w:val="pt-BR"/>
        </w:rPr>
        <w:t>E, ainda, na qualidade de Interveniente</w:t>
      </w:r>
      <w:r w:rsidR="00C202BE">
        <w:rPr>
          <w:rFonts w:ascii="Times New Roman" w:hAnsi="Times New Roman"/>
          <w:color w:val="000000"/>
          <w:sz w:val="24"/>
          <w:szCs w:val="24"/>
          <w:lang w:val="pt-BR"/>
        </w:rPr>
        <w:t>s</w:t>
      </w:r>
      <w:r>
        <w:rPr>
          <w:rFonts w:ascii="Times New Roman" w:hAnsi="Times New Roman"/>
          <w:color w:val="000000"/>
          <w:sz w:val="24"/>
          <w:szCs w:val="24"/>
          <w:lang w:val="pt-BR"/>
        </w:rPr>
        <w:t xml:space="preserve"> Anuente</w:t>
      </w:r>
      <w:r w:rsidR="00C202BE">
        <w:rPr>
          <w:rFonts w:ascii="Times New Roman" w:hAnsi="Times New Roman"/>
          <w:color w:val="000000"/>
          <w:sz w:val="24"/>
          <w:szCs w:val="24"/>
          <w:lang w:val="pt-BR"/>
        </w:rPr>
        <w:t>s</w:t>
      </w:r>
      <w:r>
        <w:rPr>
          <w:rFonts w:ascii="Times New Roman" w:hAnsi="Times New Roman"/>
          <w:color w:val="000000"/>
          <w:sz w:val="24"/>
          <w:szCs w:val="24"/>
          <w:lang w:val="pt-BR"/>
        </w:rPr>
        <w:t>,</w:t>
      </w:r>
    </w:p>
    <w:p w14:paraId="0A6E2EAA" w14:textId="4000ED9D" w:rsidR="00992CFB" w:rsidRDefault="00992CFB" w:rsidP="00D46D7B">
      <w:pPr>
        <w:pStyle w:val="Recuonormal"/>
        <w:spacing w:line="276" w:lineRule="auto"/>
        <w:ind w:left="0"/>
        <w:jc w:val="both"/>
        <w:rPr>
          <w:rFonts w:ascii="Times New Roman" w:hAnsi="Times New Roman"/>
          <w:color w:val="000000"/>
          <w:sz w:val="24"/>
          <w:szCs w:val="24"/>
          <w:lang w:val="pt-BR"/>
        </w:rPr>
      </w:pPr>
    </w:p>
    <w:p w14:paraId="7EA8648E" w14:textId="7C45BB99" w:rsidR="00992CFB" w:rsidRDefault="00992CFB" w:rsidP="00D46D7B">
      <w:pPr>
        <w:pStyle w:val="Recuonormal"/>
        <w:spacing w:line="276" w:lineRule="auto"/>
        <w:ind w:left="0"/>
        <w:jc w:val="both"/>
        <w:rPr>
          <w:rFonts w:ascii="Times New Roman" w:hAnsi="Times New Roman"/>
          <w:sz w:val="24"/>
          <w:szCs w:val="24"/>
        </w:rPr>
      </w:pPr>
      <w:r w:rsidRPr="00992CFB">
        <w:rPr>
          <w:rFonts w:ascii="Times New Roman" w:hAnsi="Times New Roman"/>
          <w:b/>
          <w:sz w:val="24"/>
          <w:szCs w:val="24"/>
        </w:rPr>
        <w:t>HABITASEC SECURITIZADORA S.A.</w:t>
      </w:r>
      <w:r w:rsidRPr="00992CFB">
        <w:rPr>
          <w:rFonts w:ascii="Times New Roman" w:hAnsi="Times New Roman"/>
          <w:sz w:val="24"/>
          <w:szCs w:val="24"/>
        </w:rPr>
        <w:t>, companhia aberta registrada na Comissão de Valores Mobiliários (“</w:t>
      </w:r>
      <w:r w:rsidRPr="00B528FF">
        <w:rPr>
          <w:rFonts w:ascii="Times New Roman" w:hAnsi="Times New Roman"/>
          <w:sz w:val="24"/>
          <w:szCs w:val="24"/>
          <w:u w:val="single"/>
        </w:rPr>
        <w:t>CVM</w:t>
      </w:r>
      <w:r w:rsidRPr="00992CFB">
        <w:rPr>
          <w:rFonts w:ascii="Times New Roman" w:hAnsi="Times New Roman"/>
          <w:sz w:val="24"/>
          <w:szCs w:val="24"/>
        </w:rPr>
        <w:t>”), com sede na cidade de São Paulo, estado de São Paulo, na Avenida Brigadeiro Faria Lima, nº 2</w:t>
      </w:r>
      <w:r w:rsidR="00B528FF">
        <w:rPr>
          <w:rFonts w:ascii="Times New Roman" w:hAnsi="Times New Roman"/>
          <w:sz w:val="24"/>
          <w:szCs w:val="24"/>
        </w:rPr>
        <w:t>.</w:t>
      </w:r>
      <w:r w:rsidRPr="00992CFB">
        <w:rPr>
          <w:rFonts w:ascii="Times New Roman" w:hAnsi="Times New Roman"/>
          <w:sz w:val="24"/>
          <w:szCs w:val="24"/>
        </w:rPr>
        <w:t xml:space="preserve">894, conjunto nº </w:t>
      </w:r>
      <w:r w:rsidR="00865AA2">
        <w:rPr>
          <w:rFonts w:ascii="Times New Roman" w:hAnsi="Times New Roman"/>
          <w:sz w:val="24"/>
          <w:szCs w:val="24"/>
        </w:rPr>
        <w:t>5</w:t>
      </w:r>
      <w:r w:rsidR="00865AA2" w:rsidRPr="00992CFB">
        <w:rPr>
          <w:rFonts w:ascii="Times New Roman" w:hAnsi="Times New Roman"/>
          <w:sz w:val="24"/>
          <w:szCs w:val="24"/>
        </w:rPr>
        <w:t>2</w:t>
      </w:r>
      <w:r w:rsidRPr="00992CFB">
        <w:rPr>
          <w:rFonts w:ascii="Times New Roman" w:hAnsi="Times New Roman"/>
          <w:sz w:val="24"/>
          <w:szCs w:val="24"/>
        </w:rPr>
        <w:t xml:space="preserve">, Jardim Paulistano, </w:t>
      </w:r>
      <w:r w:rsidR="00B77A8B">
        <w:rPr>
          <w:rFonts w:ascii="Times New Roman" w:hAnsi="Times New Roman"/>
          <w:sz w:val="24"/>
          <w:szCs w:val="24"/>
        </w:rPr>
        <w:t>CEP 01451-</w:t>
      </w:r>
      <w:r w:rsidR="00865AA2">
        <w:rPr>
          <w:rFonts w:ascii="Times New Roman" w:hAnsi="Times New Roman"/>
          <w:sz w:val="24"/>
          <w:szCs w:val="24"/>
        </w:rPr>
        <w:t>902</w:t>
      </w:r>
      <w:r w:rsidR="00B77A8B">
        <w:rPr>
          <w:rFonts w:ascii="Times New Roman" w:hAnsi="Times New Roman"/>
          <w:sz w:val="24"/>
          <w:szCs w:val="24"/>
        </w:rPr>
        <w:t xml:space="preserve">, </w:t>
      </w:r>
      <w:r w:rsidRPr="00992CFB">
        <w:rPr>
          <w:rFonts w:ascii="Times New Roman" w:hAnsi="Times New Roman"/>
          <w:sz w:val="24"/>
          <w:szCs w:val="24"/>
        </w:rPr>
        <w:t>inscrita no CNPJ/MF sob o n° 09.304.427/0001-58, neste ato representada na forma de seu Estatuto Social (“</w:t>
      </w:r>
      <w:r w:rsidRPr="00992CFB">
        <w:rPr>
          <w:rFonts w:ascii="Times New Roman" w:hAnsi="Times New Roman"/>
          <w:sz w:val="24"/>
          <w:szCs w:val="24"/>
          <w:u w:val="single"/>
        </w:rPr>
        <w:t>Habitasec</w:t>
      </w:r>
      <w:r w:rsidRPr="00992CFB">
        <w:rPr>
          <w:rFonts w:ascii="Times New Roman" w:hAnsi="Times New Roman"/>
          <w:sz w:val="24"/>
          <w:szCs w:val="24"/>
        </w:rPr>
        <w:t>”</w:t>
      </w:r>
      <w:r w:rsidR="00E916BC">
        <w:rPr>
          <w:rFonts w:ascii="Times New Roman" w:hAnsi="Times New Roman"/>
          <w:sz w:val="24"/>
          <w:szCs w:val="24"/>
        </w:rPr>
        <w:t>, “</w:t>
      </w:r>
      <w:r w:rsidR="00E916BC" w:rsidRPr="004C1FCE">
        <w:rPr>
          <w:rFonts w:ascii="Times New Roman" w:hAnsi="Times New Roman"/>
          <w:sz w:val="24"/>
          <w:szCs w:val="24"/>
          <w:u w:val="single"/>
        </w:rPr>
        <w:t>Debenturista</w:t>
      </w:r>
      <w:r w:rsidR="00E916BC">
        <w:rPr>
          <w:rFonts w:ascii="Times New Roman" w:hAnsi="Times New Roman"/>
          <w:sz w:val="24"/>
          <w:szCs w:val="24"/>
        </w:rPr>
        <w:t xml:space="preserve">” </w:t>
      </w:r>
      <w:r w:rsidR="007257F1">
        <w:rPr>
          <w:rFonts w:ascii="Times New Roman" w:hAnsi="Times New Roman"/>
          <w:sz w:val="24"/>
          <w:szCs w:val="24"/>
        </w:rPr>
        <w:t>ou</w:t>
      </w:r>
      <w:r w:rsidRPr="00992CFB">
        <w:rPr>
          <w:rFonts w:ascii="Times New Roman" w:hAnsi="Times New Roman"/>
          <w:sz w:val="24"/>
          <w:szCs w:val="24"/>
        </w:rPr>
        <w:t xml:space="preserve"> “</w:t>
      </w:r>
      <w:r w:rsidRPr="00992CFB">
        <w:rPr>
          <w:rFonts w:ascii="Times New Roman" w:hAnsi="Times New Roman"/>
          <w:sz w:val="24"/>
          <w:szCs w:val="24"/>
          <w:u w:val="single"/>
        </w:rPr>
        <w:t>Securitizadora</w:t>
      </w:r>
      <w:r w:rsidRPr="00992CFB">
        <w:rPr>
          <w:rFonts w:ascii="Times New Roman" w:hAnsi="Times New Roman"/>
          <w:sz w:val="24"/>
          <w:szCs w:val="24"/>
        </w:rPr>
        <w:t>”)</w:t>
      </w:r>
      <w:r w:rsidR="00C202BE">
        <w:rPr>
          <w:rFonts w:ascii="Times New Roman" w:hAnsi="Times New Roman"/>
          <w:sz w:val="24"/>
          <w:szCs w:val="24"/>
        </w:rPr>
        <w:t>,</w:t>
      </w:r>
    </w:p>
    <w:p w14:paraId="42C3F8F5" w14:textId="73329762" w:rsidR="00C202BE" w:rsidRDefault="00C202BE" w:rsidP="00D46D7B">
      <w:pPr>
        <w:pStyle w:val="Recuonormal"/>
        <w:spacing w:line="276" w:lineRule="auto"/>
        <w:ind w:left="0"/>
        <w:jc w:val="both"/>
        <w:rPr>
          <w:rFonts w:ascii="Times New Roman" w:hAnsi="Times New Roman"/>
          <w:color w:val="000000"/>
          <w:sz w:val="24"/>
          <w:szCs w:val="24"/>
          <w:lang w:val="pt-BR"/>
        </w:rPr>
      </w:pPr>
    </w:p>
    <w:p w14:paraId="45A10D3D" w14:textId="5E1B2970" w:rsidR="00C202BE" w:rsidRPr="00D46D7B" w:rsidRDefault="00C202BE" w:rsidP="00C202BE">
      <w:pPr>
        <w:spacing w:line="276" w:lineRule="auto"/>
        <w:jc w:val="both"/>
        <w:rPr>
          <w:color w:val="000000"/>
        </w:rPr>
      </w:pPr>
      <w:r w:rsidRPr="00D46D7B">
        <w:rPr>
          <w:b/>
          <w:color w:val="000000"/>
        </w:rPr>
        <w:t>ELAM GESTORA DE NEGÓCIOS LTDA. EPP</w:t>
      </w:r>
      <w:r w:rsidRPr="00D46D7B">
        <w:rPr>
          <w:color w:val="000000"/>
        </w:rPr>
        <w:t xml:space="preserve">, </w:t>
      </w:r>
      <w:r w:rsidRPr="00D46D7B">
        <w:rPr>
          <w:bCs/>
        </w:rPr>
        <w:t>com sede na cidade de Natal, estado do Rio Grande do Norte, na</w:t>
      </w:r>
      <w:r w:rsidRPr="00D46D7B">
        <w:rPr>
          <w:color w:val="000000"/>
        </w:rPr>
        <w:t xml:space="preserve"> Rua João Pessoa nº 267, sala 512, Cidade Alta, Natal, CEP 59.025-500, inscrita no CNPJ/MF sob o n° 08.473.225/0001-77, neste ato devidamente representada de acordo com seu Contrato Social, por seus representantes legais abaixo subscritos (“</w:t>
      </w:r>
      <w:r w:rsidRPr="00D46D7B">
        <w:rPr>
          <w:color w:val="000000"/>
          <w:u w:val="single"/>
        </w:rPr>
        <w:t>ELAM</w:t>
      </w:r>
      <w:r w:rsidRPr="00D46D7B">
        <w:rPr>
          <w:color w:val="000000"/>
        </w:rPr>
        <w:t>”);</w:t>
      </w:r>
      <w:r>
        <w:rPr>
          <w:color w:val="000000"/>
        </w:rPr>
        <w:t xml:space="preserve"> e</w:t>
      </w:r>
    </w:p>
    <w:p w14:paraId="76E67645" w14:textId="3CD4C5CE" w:rsidR="00C202BE" w:rsidRPr="00C202BE" w:rsidRDefault="00C202BE" w:rsidP="00C202BE">
      <w:pPr>
        <w:pStyle w:val="Recuonormal"/>
        <w:spacing w:line="276" w:lineRule="auto"/>
        <w:ind w:left="0"/>
        <w:jc w:val="both"/>
        <w:rPr>
          <w:rFonts w:ascii="Times New Roman" w:hAnsi="Times New Roman"/>
          <w:color w:val="000000"/>
          <w:sz w:val="24"/>
          <w:szCs w:val="24"/>
          <w:lang w:val="pt-BR"/>
        </w:rPr>
      </w:pPr>
      <w:r w:rsidRPr="002C1CAE">
        <w:rPr>
          <w:rFonts w:ascii="Times New Roman" w:hAnsi="Times New Roman"/>
          <w:b/>
          <w:color w:val="000000"/>
          <w:sz w:val="24"/>
          <w:szCs w:val="24"/>
        </w:rPr>
        <w:lastRenderedPageBreak/>
        <w:t>EGOS - EMPRESA GESTORA DE OBRAS E SERVIÇOS LTDA.,</w:t>
      </w:r>
      <w:r w:rsidRPr="002C1CAE">
        <w:rPr>
          <w:rFonts w:ascii="Times New Roman" w:hAnsi="Times New Roman"/>
          <w:color w:val="000000"/>
          <w:sz w:val="24"/>
          <w:szCs w:val="24"/>
        </w:rPr>
        <w:t xml:space="preserve"> com sede na cidade de Natal, estado do Rio Grande do Norte, na Rua João Pessoa nº 267, sala 614 - D, Cidade Alta, Natal, CEP 59.025-500, inscrita no CNPJ/MF sob o</w:t>
      </w:r>
      <w:r>
        <w:rPr>
          <w:rFonts w:ascii="Times New Roman" w:hAnsi="Times New Roman"/>
          <w:color w:val="000000"/>
          <w:sz w:val="24"/>
          <w:szCs w:val="24"/>
        </w:rPr>
        <w:t xml:space="preserve"> </w:t>
      </w:r>
      <w:r w:rsidRPr="002C1CAE">
        <w:rPr>
          <w:rFonts w:ascii="Times New Roman" w:hAnsi="Times New Roman"/>
          <w:color w:val="000000"/>
          <w:sz w:val="24"/>
          <w:szCs w:val="24"/>
        </w:rPr>
        <w:t>n° 12.005.031/00001-14, neste ato devidamente representada de acordo com seu Contrato Social, por seus representantes legais abaixo subscritos (“</w:t>
      </w:r>
      <w:r w:rsidRPr="002C1CAE">
        <w:rPr>
          <w:rFonts w:ascii="Times New Roman" w:hAnsi="Times New Roman"/>
          <w:color w:val="000000"/>
          <w:sz w:val="24"/>
          <w:szCs w:val="24"/>
          <w:u w:val="single"/>
        </w:rPr>
        <w:t>EGOS</w:t>
      </w:r>
      <w:r w:rsidRPr="002C1CAE">
        <w:rPr>
          <w:rFonts w:ascii="Times New Roman" w:hAnsi="Times New Roman"/>
          <w:color w:val="000000"/>
          <w:sz w:val="24"/>
          <w:szCs w:val="24"/>
        </w:rPr>
        <w:t>”);</w:t>
      </w:r>
    </w:p>
    <w:p w14:paraId="5E76EDB1" w14:textId="77777777" w:rsidR="00B528FF" w:rsidRDefault="00B528FF" w:rsidP="00D46D7B">
      <w:pPr>
        <w:pStyle w:val="Recuonormal"/>
        <w:spacing w:line="276" w:lineRule="auto"/>
        <w:ind w:left="0"/>
        <w:jc w:val="both"/>
        <w:rPr>
          <w:rFonts w:ascii="Times New Roman" w:hAnsi="Times New Roman"/>
          <w:color w:val="000000"/>
          <w:sz w:val="24"/>
          <w:szCs w:val="24"/>
          <w:lang w:val="pt-BR"/>
        </w:rPr>
      </w:pPr>
    </w:p>
    <w:p w14:paraId="4CEBDFEC" w14:textId="13898821" w:rsidR="00DC0999" w:rsidRPr="00D46D7B" w:rsidRDefault="00522136" w:rsidP="00D46D7B">
      <w:pPr>
        <w:pStyle w:val="Recuonormal"/>
        <w:spacing w:line="276" w:lineRule="auto"/>
        <w:ind w:left="0"/>
        <w:jc w:val="both"/>
        <w:rPr>
          <w:rFonts w:ascii="Times New Roman" w:hAnsi="Times New Roman"/>
          <w:color w:val="000000"/>
          <w:sz w:val="24"/>
          <w:szCs w:val="24"/>
          <w:lang w:val="pt-BR"/>
        </w:rPr>
      </w:pPr>
      <w:r w:rsidRPr="00D46D7B">
        <w:rPr>
          <w:rFonts w:ascii="Times New Roman" w:hAnsi="Times New Roman"/>
          <w:color w:val="000000"/>
          <w:sz w:val="24"/>
          <w:szCs w:val="24"/>
          <w:lang w:val="pt-BR"/>
        </w:rPr>
        <w:t>de acordo com as seguintes cláusulas e condições:</w:t>
      </w:r>
      <w:r w:rsidR="00342A0D" w:rsidRPr="00D46D7B">
        <w:rPr>
          <w:rFonts w:ascii="Times New Roman" w:hAnsi="Times New Roman"/>
          <w:color w:val="000000"/>
          <w:sz w:val="24"/>
          <w:szCs w:val="24"/>
          <w:lang w:val="pt-BR"/>
        </w:rPr>
        <w:t xml:space="preserve"> </w:t>
      </w:r>
    </w:p>
    <w:p w14:paraId="0FFA4CB6" w14:textId="7F3FC208" w:rsidR="00342A0D" w:rsidRPr="00D46D7B" w:rsidRDefault="00342A0D" w:rsidP="00D46D7B">
      <w:pPr>
        <w:pStyle w:val="Recuonormal"/>
        <w:spacing w:line="276" w:lineRule="auto"/>
        <w:ind w:left="0"/>
        <w:jc w:val="both"/>
        <w:rPr>
          <w:rFonts w:ascii="Times New Roman" w:hAnsi="Times New Roman"/>
          <w:color w:val="000000"/>
          <w:sz w:val="24"/>
          <w:szCs w:val="24"/>
          <w:lang w:val="pt-BR"/>
        </w:rPr>
      </w:pPr>
    </w:p>
    <w:p w14:paraId="4C03B19B" w14:textId="77777777" w:rsidR="00CF77CB" w:rsidRPr="00D46D7B" w:rsidRDefault="00CF77CB" w:rsidP="00D46D7B">
      <w:pPr>
        <w:pStyle w:val="Recuonormal"/>
        <w:spacing w:line="276" w:lineRule="auto"/>
        <w:ind w:left="0"/>
        <w:jc w:val="both"/>
        <w:rPr>
          <w:rFonts w:ascii="Times New Roman" w:hAnsi="Times New Roman"/>
          <w:color w:val="000000"/>
          <w:sz w:val="24"/>
          <w:szCs w:val="24"/>
          <w:lang w:val="pt-BR"/>
        </w:rPr>
      </w:pPr>
    </w:p>
    <w:p w14:paraId="6FC82AD4" w14:textId="77777777" w:rsidR="00DC0999" w:rsidRPr="00D46D7B" w:rsidRDefault="00DC0999" w:rsidP="00D46D7B">
      <w:pPr>
        <w:pStyle w:val="Ttulo1"/>
        <w:keepNext w:val="0"/>
        <w:widowControl w:val="0"/>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sz w:val="24"/>
          <w:szCs w:val="24"/>
        </w:rPr>
      </w:pPr>
      <w:r w:rsidRPr="00D46D7B">
        <w:rPr>
          <w:color w:val="000000"/>
          <w:sz w:val="24"/>
          <w:szCs w:val="24"/>
        </w:rPr>
        <w:t>DA AUTORIZAÇÃO</w:t>
      </w:r>
    </w:p>
    <w:p w14:paraId="6D20098A" w14:textId="77777777" w:rsidR="00DC0999" w:rsidRPr="00D46D7B" w:rsidRDefault="00DC0999" w:rsidP="00D46D7B">
      <w:pPr>
        <w:spacing w:line="276" w:lineRule="auto"/>
        <w:jc w:val="both"/>
        <w:rPr>
          <w:rFonts w:eastAsia="Arial Unicode MS"/>
          <w:color w:val="000000"/>
        </w:rPr>
      </w:pPr>
    </w:p>
    <w:p w14:paraId="011ADD29" w14:textId="37B8708F" w:rsidR="00DC0999" w:rsidRPr="00D46D7B" w:rsidRDefault="00522136" w:rsidP="00D46D7B">
      <w:pPr>
        <w:numPr>
          <w:ilvl w:val="1"/>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A presente Escritura é firmada </w:t>
      </w:r>
      <w:r w:rsidR="000A369E" w:rsidRPr="00D46D7B">
        <w:rPr>
          <w:rFonts w:eastAsia="Arial Unicode MS"/>
          <w:color w:val="000000"/>
        </w:rPr>
        <w:t xml:space="preserve">pela Companhia </w:t>
      </w:r>
      <w:r w:rsidRPr="00D46D7B">
        <w:rPr>
          <w:rFonts w:eastAsia="Arial Unicode MS"/>
          <w:color w:val="000000"/>
        </w:rPr>
        <w:t xml:space="preserve">com base </w:t>
      </w:r>
      <w:r w:rsidR="00E916BC">
        <w:rPr>
          <w:rFonts w:eastAsia="Arial Unicode MS"/>
          <w:color w:val="000000"/>
        </w:rPr>
        <w:t>no inciso II do artigo 4º da Resolução nº 2.122, de 30 de novembro de 1994, do Banco Central do Brasil, bem como</w:t>
      </w:r>
      <w:r w:rsidR="00E916BC" w:rsidRPr="00D46D7B">
        <w:rPr>
          <w:rFonts w:eastAsia="Arial Unicode MS"/>
          <w:color w:val="000000"/>
        </w:rPr>
        <w:t xml:space="preserve"> </w:t>
      </w:r>
      <w:r w:rsidRPr="004F125F">
        <w:rPr>
          <w:rFonts w:eastAsia="Arial Unicode MS"/>
          <w:color w:val="000000"/>
        </w:rPr>
        <w:t>na deliberação d</w:t>
      </w:r>
      <w:r w:rsidR="00F46E16" w:rsidRPr="004F125F">
        <w:rPr>
          <w:rFonts w:eastAsia="Arial Unicode MS"/>
          <w:color w:val="000000"/>
        </w:rPr>
        <w:t>a</w:t>
      </w:r>
      <w:r w:rsidR="00CF47A0" w:rsidRPr="004F125F">
        <w:rPr>
          <w:rFonts w:eastAsia="Arial Unicode MS"/>
          <w:color w:val="000000"/>
        </w:rPr>
        <w:t xml:space="preserve"> </w:t>
      </w:r>
      <w:r w:rsidR="00F46E16" w:rsidRPr="004F125F">
        <w:rPr>
          <w:rFonts w:eastAsia="Arial Unicode MS"/>
          <w:color w:val="000000"/>
        </w:rPr>
        <w:t xml:space="preserve">Assembleia Geral Extraordinária </w:t>
      </w:r>
      <w:r w:rsidRPr="004F125F">
        <w:rPr>
          <w:rFonts w:eastAsia="Arial Unicode MS"/>
          <w:color w:val="000000"/>
        </w:rPr>
        <w:t xml:space="preserve">realizada em </w:t>
      </w:r>
      <w:r w:rsidR="004F125F" w:rsidRPr="00FB66F0">
        <w:rPr>
          <w:rFonts w:eastAsia="Arial Unicode MS"/>
          <w:color w:val="000000"/>
        </w:rPr>
        <w:t>29</w:t>
      </w:r>
      <w:r w:rsidR="004F125F" w:rsidRPr="004F125F">
        <w:rPr>
          <w:rFonts w:eastAsia="Arial Unicode MS"/>
          <w:color w:val="000000"/>
        </w:rPr>
        <w:t xml:space="preserve"> </w:t>
      </w:r>
      <w:r w:rsidR="00CE4B90" w:rsidRPr="004F125F">
        <w:t xml:space="preserve">de </w:t>
      </w:r>
      <w:r w:rsidR="004F125F" w:rsidRPr="00FB66F0">
        <w:t>março</w:t>
      </w:r>
      <w:r w:rsidR="004F125F" w:rsidRPr="00D46D7B">
        <w:t xml:space="preserve"> </w:t>
      </w:r>
      <w:r w:rsidR="00CE4B90" w:rsidRPr="00D46D7B">
        <w:t>d</w:t>
      </w:r>
      <w:r w:rsidRPr="00D46D7B">
        <w:rPr>
          <w:rFonts w:eastAsia="Arial Unicode MS"/>
          <w:color w:val="000000"/>
        </w:rPr>
        <w:t>e 201</w:t>
      </w:r>
      <w:r w:rsidR="00D940C8" w:rsidRPr="00D46D7B">
        <w:rPr>
          <w:rFonts w:eastAsia="Arial Unicode MS"/>
          <w:color w:val="000000"/>
        </w:rPr>
        <w:t>9</w:t>
      </w:r>
      <w:r w:rsidRPr="00D46D7B">
        <w:rPr>
          <w:rFonts w:eastAsia="Arial Unicode MS"/>
          <w:color w:val="000000"/>
        </w:rPr>
        <w:t xml:space="preserve">, nos termos </w:t>
      </w:r>
      <w:r w:rsidR="00E240D8" w:rsidRPr="00D46D7B">
        <w:rPr>
          <w:rFonts w:eastAsia="Arial Unicode MS"/>
          <w:color w:val="000000"/>
        </w:rPr>
        <w:t>do</w:t>
      </w:r>
      <w:r w:rsidR="005C2DDC" w:rsidRPr="00D46D7B">
        <w:rPr>
          <w:rFonts w:eastAsia="Arial Unicode MS"/>
          <w:color w:val="000000"/>
        </w:rPr>
        <w:t xml:space="preserve"> artigo 59</w:t>
      </w:r>
      <w:r w:rsidR="006D25C6" w:rsidRPr="00D46D7B">
        <w:rPr>
          <w:rFonts w:eastAsia="Arial Unicode MS"/>
          <w:color w:val="000000"/>
        </w:rPr>
        <w:t xml:space="preserve"> </w:t>
      </w:r>
      <w:r w:rsidRPr="00D46D7B">
        <w:rPr>
          <w:rFonts w:eastAsia="Arial Unicode MS"/>
          <w:color w:val="000000"/>
        </w:rPr>
        <w:t>da Lei nº 6.404, de 15 de dezembro de 1976 (“</w:t>
      </w:r>
      <w:r w:rsidRPr="00D46D7B">
        <w:rPr>
          <w:rFonts w:eastAsia="Arial Unicode MS"/>
          <w:color w:val="000000"/>
          <w:u w:val="single"/>
        </w:rPr>
        <w:t>Lei 6.404/76</w:t>
      </w:r>
      <w:r w:rsidRPr="00D46D7B">
        <w:rPr>
          <w:rFonts w:eastAsia="Arial Unicode MS"/>
          <w:color w:val="000000"/>
        </w:rPr>
        <w:t xml:space="preserve">”), </w:t>
      </w:r>
      <w:r w:rsidR="00C56D25" w:rsidRPr="00D46D7B">
        <w:rPr>
          <w:rFonts w:eastAsia="Arial Unicode MS"/>
          <w:color w:val="000000"/>
        </w:rPr>
        <w:t xml:space="preserve">a ser </w:t>
      </w:r>
      <w:r w:rsidRPr="00D46D7B">
        <w:rPr>
          <w:rFonts w:eastAsia="Arial Unicode MS"/>
          <w:color w:val="000000"/>
        </w:rPr>
        <w:t xml:space="preserve">arquivada na Junta Comercial do Estado </w:t>
      </w:r>
      <w:r w:rsidR="00CE4B90" w:rsidRPr="007B0592">
        <w:rPr>
          <w:rFonts w:eastAsia="Arial Unicode MS"/>
          <w:color w:val="000000"/>
        </w:rPr>
        <w:t xml:space="preserve">do </w:t>
      </w:r>
      <w:r w:rsidR="00D940C8" w:rsidRPr="007B0592">
        <w:rPr>
          <w:rFonts w:eastAsia="Arial Unicode MS"/>
          <w:color w:val="000000"/>
        </w:rPr>
        <w:t>Rio Grande do Norte</w:t>
      </w:r>
      <w:r w:rsidR="00CD15F7" w:rsidRPr="007B0592">
        <w:rPr>
          <w:rFonts w:eastAsia="Arial Unicode MS"/>
          <w:color w:val="000000"/>
        </w:rPr>
        <w:t xml:space="preserve"> </w:t>
      </w:r>
      <w:r w:rsidRPr="007B0592">
        <w:rPr>
          <w:rFonts w:eastAsia="Arial Unicode MS"/>
          <w:color w:val="000000"/>
        </w:rPr>
        <w:t>(“</w:t>
      </w:r>
      <w:r w:rsidR="00D367BE" w:rsidRPr="007B0592">
        <w:rPr>
          <w:rFonts w:eastAsia="Arial Unicode MS"/>
          <w:color w:val="000000"/>
          <w:u w:val="single"/>
        </w:rPr>
        <w:t>JUCE</w:t>
      </w:r>
      <w:r w:rsidR="00D940C8" w:rsidRPr="007B0592">
        <w:rPr>
          <w:rFonts w:eastAsia="Arial Unicode MS"/>
          <w:color w:val="000000"/>
          <w:u w:val="single"/>
        </w:rPr>
        <w:t>RN</w:t>
      </w:r>
      <w:r w:rsidRPr="007B0592">
        <w:rPr>
          <w:rFonts w:eastAsia="Arial Unicode MS"/>
          <w:color w:val="000000"/>
        </w:rPr>
        <w:t xml:space="preserve">”) </w:t>
      </w:r>
      <w:r w:rsidR="00C56D25" w:rsidRPr="007B0592">
        <w:rPr>
          <w:rFonts w:eastAsia="Arial Unicode MS"/>
          <w:color w:val="000000"/>
        </w:rPr>
        <w:t xml:space="preserve">e </w:t>
      </w:r>
      <w:r w:rsidRPr="007B0592">
        <w:rPr>
          <w:rFonts w:eastAsia="Arial Unicode MS"/>
          <w:color w:val="000000"/>
        </w:rPr>
        <w:t xml:space="preserve">publicada no Diário Oficial do Estado </w:t>
      </w:r>
      <w:r w:rsidR="00D940C8" w:rsidRPr="007B0592">
        <w:rPr>
          <w:rFonts w:eastAsia="Arial Unicode MS"/>
          <w:color w:val="000000"/>
        </w:rPr>
        <w:t>Rio Grande do Norte</w:t>
      </w:r>
      <w:r w:rsidRPr="007B0592">
        <w:rPr>
          <w:rFonts w:eastAsia="Arial Unicode MS"/>
          <w:color w:val="000000"/>
        </w:rPr>
        <w:t>,</w:t>
      </w:r>
      <w:r w:rsidR="000D0A2B" w:rsidRPr="007B0592">
        <w:rPr>
          <w:rFonts w:eastAsia="Arial Unicode MS"/>
          <w:color w:val="000000"/>
        </w:rPr>
        <w:t xml:space="preserve"> </w:t>
      </w:r>
      <w:r w:rsidRPr="007B0592">
        <w:rPr>
          <w:rFonts w:eastAsia="Arial Unicode MS"/>
          <w:color w:val="000000"/>
        </w:rPr>
        <w:t>de</w:t>
      </w:r>
      <w:r w:rsidRPr="00D46D7B">
        <w:rPr>
          <w:rFonts w:eastAsia="Arial Unicode MS"/>
          <w:color w:val="000000"/>
        </w:rPr>
        <w:t xml:space="preserve"> acordo com o disposto no artigo 62, I, da Lei 6.404/76.</w:t>
      </w:r>
      <w:r w:rsidR="00E23CEA" w:rsidRPr="00D46D7B">
        <w:rPr>
          <w:rFonts w:eastAsia="Arial Unicode MS"/>
          <w:color w:val="000000"/>
        </w:rPr>
        <w:t xml:space="preserve"> </w:t>
      </w:r>
      <w:r w:rsidR="00515E94" w:rsidRPr="00D46D7B" w:rsidDel="000A369E">
        <w:rPr>
          <w:rFonts w:eastAsia="Arial Unicode MS"/>
          <w:color w:val="000000"/>
        </w:rPr>
        <w:t xml:space="preserve"> </w:t>
      </w:r>
    </w:p>
    <w:p w14:paraId="7EA32244" w14:textId="2973BAAE" w:rsidR="00522136" w:rsidRPr="00D46D7B" w:rsidRDefault="00522136" w:rsidP="00D46D7B">
      <w:pPr>
        <w:widowControl w:val="0"/>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rPr>
      </w:pPr>
    </w:p>
    <w:p w14:paraId="57CD6F9D" w14:textId="77777777" w:rsidR="00CF77CB" w:rsidRPr="00D46D7B" w:rsidRDefault="00CF77CB" w:rsidP="00D46D7B">
      <w:pPr>
        <w:widowControl w:val="0"/>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rPr>
      </w:pPr>
    </w:p>
    <w:p w14:paraId="536689A2" w14:textId="77777777" w:rsidR="00DC0999" w:rsidRPr="00D46D7B" w:rsidRDefault="005E73B5" w:rsidP="00D46D7B">
      <w:pPr>
        <w:pStyle w:val="Ttulo1"/>
        <w:keepNext w:val="0"/>
        <w:widowControl w:val="0"/>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sz w:val="24"/>
          <w:szCs w:val="24"/>
        </w:rPr>
      </w:pPr>
      <w:r w:rsidRPr="00D46D7B">
        <w:rPr>
          <w:color w:val="000000"/>
          <w:sz w:val="24"/>
          <w:szCs w:val="24"/>
        </w:rPr>
        <w:t>REQUISITOS</w:t>
      </w:r>
    </w:p>
    <w:p w14:paraId="1FBAE5B1" w14:textId="77777777" w:rsidR="00DC0999" w:rsidRPr="00D46D7B" w:rsidRDefault="00DC0999" w:rsidP="00D46D7B">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rPr>
      </w:pPr>
    </w:p>
    <w:p w14:paraId="600A88F9" w14:textId="600F80F1" w:rsidR="00DC0999" w:rsidRPr="00D46D7B" w:rsidRDefault="00801DCB" w:rsidP="00D46D7B">
      <w:pPr>
        <w:widowControl w:val="0"/>
        <w:numPr>
          <w:ilvl w:val="1"/>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Esta </w:t>
      </w:r>
      <w:r w:rsidR="00DC0999" w:rsidRPr="00D46D7B">
        <w:rPr>
          <w:rFonts w:eastAsia="Arial Unicode MS"/>
          <w:color w:val="000000"/>
        </w:rPr>
        <w:t>Escritura</w:t>
      </w:r>
      <w:r w:rsidR="00522136" w:rsidRPr="00D46D7B">
        <w:rPr>
          <w:rFonts w:eastAsia="Arial Unicode MS"/>
          <w:color w:val="000000"/>
        </w:rPr>
        <w:t xml:space="preserve"> de Emissão</w:t>
      </w:r>
      <w:r w:rsidR="00DC0999" w:rsidRPr="00D46D7B">
        <w:rPr>
          <w:rFonts w:eastAsia="Arial Unicode MS"/>
          <w:color w:val="000000"/>
        </w:rPr>
        <w:t xml:space="preserve"> e eventuais aditamentos serão inscritos na </w:t>
      </w:r>
      <w:r w:rsidR="00D367BE" w:rsidRPr="007B0592">
        <w:rPr>
          <w:rFonts w:eastAsia="Arial Unicode MS"/>
          <w:color w:val="000000"/>
        </w:rPr>
        <w:t>JUCE</w:t>
      </w:r>
      <w:r w:rsidR="001F38E6" w:rsidRPr="007B0592">
        <w:rPr>
          <w:rFonts w:eastAsia="Arial Unicode MS"/>
          <w:color w:val="000000"/>
        </w:rPr>
        <w:t>RN</w:t>
      </w:r>
      <w:r w:rsidR="00DC0999" w:rsidRPr="007B0592">
        <w:rPr>
          <w:rFonts w:eastAsia="Arial Unicode MS"/>
          <w:color w:val="000000"/>
        </w:rPr>
        <w:t>,</w:t>
      </w:r>
      <w:r w:rsidR="00DC0999" w:rsidRPr="00D46D7B">
        <w:rPr>
          <w:rFonts w:eastAsia="Arial Unicode MS"/>
          <w:color w:val="000000"/>
        </w:rPr>
        <w:t xml:space="preserve"> de acordo com o disposto no artigo 62, II, da </w:t>
      </w:r>
      <w:r w:rsidR="00522136" w:rsidRPr="00D46D7B">
        <w:rPr>
          <w:rFonts w:eastAsia="Arial Unicode MS"/>
          <w:color w:val="000000"/>
        </w:rPr>
        <w:t>Lei 6.404/76</w:t>
      </w:r>
      <w:r w:rsidR="00DC0999" w:rsidRPr="00D46D7B">
        <w:rPr>
          <w:rFonts w:eastAsia="Arial Unicode MS"/>
          <w:color w:val="000000"/>
        </w:rPr>
        <w:t>.</w:t>
      </w:r>
    </w:p>
    <w:p w14:paraId="0F3591DA" w14:textId="77777777" w:rsidR="005E73B5" w:rsidRPr="00D46D7B" w:rsidRDefault="005E73B5" w:rsidP="00D46D7B">
      <w:pPr>
        <w:widowControl w:val="0"/>
        <w:shd w:val="clear" w:color="auto" w:fill="FFFFFF"/>
        <w:spacing w:line="276" w:lineRule="auto"/>
        <w:jc w:val="both"/>
        <w:rPr>
          <w:rFonts w:eastAsia="Arial Unicode MS"/>
          <w:color w:val="000000"/>
        </w:rPr>
      </w:pPr>
    </w:p>
    <w:p w14:paraId="1529000F" w14:textId="45538FCC" w:rsidR="005E73B5" w:rsidRPr="00D46D7B" w:rsidRDefault="005E73B5" w:rsidP="00D46D7B">
      <w:pPr>
        <w:widowControl w:val="0"/>
        <w:numPr>
          <w:ilvl w:val="1"/>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 A presente Emissão não será objeto de registro perante a CVM, bem como não será registrada na ANBIMA, uma vez que a</w:t>
      </w:r>
      <w:r w:rsidR="007B0592">
        <w:rPr>
          <w:rFonts w:eastAsia="Arial Unicode MS"/>
          <w:color w:val="000000"/>
        </w:rPr>
        <w:t>s</w:t>
      </w:r>
      <w:r w:rsidRPr="00D46D7B">
        <w:rPr>
          <w:rFonts w:eastAsia="Arial Unicode MS"/>
          <w:color w:val="000000"/>
        </w:rPr>
        <w:t xml:space="preserve"> Debênture</w:t>
      </w:r>
      <w:r w:rsidR="007B0592">
        <w:rPr>
          <w:rFonts w:eastAsia="Arial Unicode MS"/>
          <w:color w:val="000000"/>
        </w:rPr>
        <w:t>s</w:t>
      </w:r>
      <w:r w:rsidRPr="00D46D7B">
        <w:rPr>
          <w:rFonts w:eastAsia="Arial Unicode MS"/>
          <w:color w:val="000000"/>
        </w:rPr>
        <w:t xml:space="preserve"> ser</w:t>
      </w:r>
      <w:r w:rsidR="007B0592">
        <w:rPr>
          <w:rFonts w:eastAsia="Arial Unicode MS"/>
          <w:color w:val="000000"/>
        </w:rPr>
        <w:t>ão</w:t>
      </w:r>
      <w:r w:rsidRPr="00D46D7B">
        <w:rPr>
          <w:rFonts w:eastAsia="Arial Unicode MS"/>
          <w:color w:val="000000"/>
        </w:rPr>
        <w:t xml:space="preserve"> objeto de colocação privada, sem qualquer intermediação ou esforço de venda realizado por instituição integrante do sistema de distribuição perante investidores.</w:t>
      </w:r>
    </w:p>
    <w:p w14:paraId="60F40B33" w14:textId="77777777" w:rsidR="005E73B5" w:rsidRPr="00D46D7B" w:rsidRDefault="005E73B5" w:rsidP="00D46D7B">
      <w:pPr>
        <w:pStyle w:val="PargrafodaLista"/>
        <w:spacing w:line="276" w:lineRule="auto"/>
        <w:rPr>
          <w:rFonts w:eastAsia="Arial Unicode MS"/>
          <w:color w:val="000000"/>
        </w:rPr>
      </w:pPr>
    </w:p>
    <w:p w14:paraId="0D5E95DF" w14:textId="4A7B37E3" w:rsidR="005E73B5" w:rsidRPr="00D46D7B" w:rsidRDefault="005E73B5" w:rsidP="00D46D7B">
      <w:pPr>
        <w:widowControl w:val="0"/>
        <w:numPr>
          <w:ilvl w:val="1"/>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Não será contrat</w:t>
      </w:r>
      <w:r w:rsidR="000A4C0C" w:rsidRPr="00D46D7B">
        <w:rPr>
          <w:rFonts w:eastAsia="Arial Unicode MS"/>
          <w:color w:val="000000"/>
        </w:rPr>
        <w:t>ad</w:t>
      </w:r>
      <w:r w:rsidRPr="00D46D7B">
        <w:rPr>
          <w:rFonts w:eastAsia="Arial Unicode MS"/>
          <w:color w:val="000000"/>
        </w:rPr>
        <w:t>o agente fiduciário para representar os direitos e interesses d</w:t>
      </w:r>
      <w:r w:rsidR="00C668C7">
        <w:rPr>
          <w:rFonts w:eastAsia="Arial Unicode MS"/>
          <w:color w:val="000000"/>
        </w:rPr>
        <w:t>a</w:t>
      </w:r>
      <w:r w:rsidRPr="00D46D7B">
        <w:rPr>
          <w:rFonts w:eastAsia="Arial Unicode MS"/>
          <w:color w:val="000000"/>
        </w:rPr>
        <w:t xml:space="preserve"> </w:t>
      </w:r>
      <w:r w:rsidR="009D21B7">
        <w:rPr>
          <w:rFonts w:eastAsia="Arial Unicode MS"/>
          <w:color w:val="000000"/>
        </w:rPr>
        <w:t>D</w:t>
      </w:r>
      <w:r w:rsidRPr="00D46D7B">
        <w:rPr>
          <w:rFonts w:eastAsia="Arial Unicode MS"/>
          <w:color w:val="000000"/>
        </w:rPr>
        <w:t>ebenturist</w:t>
      </w:r>
      <w:r w:rsidR="00A839C8" w:rsidRPr="00D46D7B">
        <w:rPr>
          <w:rFonts w:eastAsia="Arial Unicode MS"/>
          <w:color w:val="000000"/>
        </w:rPr>
        <w:t>a</w:t>
      </w:r>
      <w:r w:rsidRPr="00D46D7B">
        <w:rPr>
          <w:rFonts w:eastAsia="Arial Unicode MS"/>
          <w:color w:val="000000"/>
        </w:rPr>
        <w:t>.</w:t>
      </w:r>
    </w:p>
    <w:p w14:paraId="00A84689" w14:textId="77777777" w:rsidR="00875CB1" w:rsidRPr="00D46D7B" w:rsidRDefault="00875CB1" w:rsidP="00D46D7B">
      <w:pPr>
        <w:pStyle w:val="PargrafodaLista"/>
        <w:spacing w:line="276" w:lineRule="auto"/>
        <w:rPr>
          <w:rFonts w:eastAsia="Arial Unicode MS"/>
          <w:color w:val="000000"/>
        </w:rPr>
      </w:pPr>
    </w:p>
    <w:p w14:paraId="52A6A3ED" w14:textId="741BCA17" w:rsidR="00515E94" w:rsidRPr="00D46D7B" w:rsidRDefault="00515E94" w:rsidP="00D46D7B">
      <w:pPr>
        <w:widowControl w:val="0"/>
        <w:numPr>
          <w:ilvl w:val="1"/>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A</w:t>
      </w:r>
      <w:r w:rsidR="007B0592">
        <w:rPr>
          <w:rFonts w:eastAsia="Arial Unicode MS"/>
          <w:color w:val="000000"/>
        </w:rPr>
        <w:t>s</w:t>
      </w:r>
      <w:r w:rsidRPr="00D46D7B">
        <w:rPr>
          <w:rFonts w:eastAsia="Arial Unicode MS"/>
          <w:color w:val="000000"/>
        </w:rPr>
        <w:t xml:space="preserve"> Debênture</w:t>
      </w:r>
      <w:r w:rsidR="007B0592">
        <w:rPr>
          <w:rFonts w:eastAsia="Arial Unicode MS"/>
          <w:color w:val="000000"/>
        </w:rPr>
        <w:t>s</w:t>
      </w:r>
      <w:r w:rsidRPr="00D46D7B">
        <w:rPr>
          <w:rFonts w:eastAsia="Arial Unicode MS"/>
          <w:color w:val="000000"/>
        </w:rPr>
        <w:t xml:space="preserve"> conta</w:t>
      </w:r>
      <w:r w:rsidR="007B0592">
        <w:rPr>
          <w:rFonts w:eastAsia="Arial Unicode MS"/>
          <w:color w:val="000000"/>
        </w:rPr>
        <w:t>m</w:t>
      </w:r>
      <w:r w:rsidRPr="00D46D7B">
        <w:rPr>
          <w:rFonts w:eastAsia="Arial Unicode MS"/>
          <w:color w:val="000000"/>
        </w:rPr>
        <w:t xml:space="preserve"> com garantia fidejussória, constituída neste ato, representada pela fiança prestada pel</w:t>
      </w:r>
      <w:r w:rsidR="00D940C8" w:rsidRPr="00D46D7B">
        <w:rPr>
          <w:rFonts w:eastAsia="Arial Unicode MS"/>
          <w:color w:val="000000"/>
        </w:rPr>
        <w:t>os</w:t>
      </w:r>
      <w:r w:rsidRPr="00D46D7B">
        <w:rPr>
          <w:rFonts w:eastAsia="Arial Unicode MS"/>
          <w:color w:val="000000"/>
        </w:rPr>
        <w:t xml:space="preserve"> </w:t>
      </w:r>
      <w:r w:rsidR="009F528B" w:rsidRPr="00D46D7B">
        <w:rPr>
          <w:rFonts w:eastAsia="Arial Unicode MS"/>
          <w:color w:val="000000"/>
        </w:rPr>
        <w:t>Fiadores</w:t>
      </w:r>
      <w:r w:rsidRPr="00D46D7B">
        <w:rPr>
          <w:rFonts w:eastAsia="Arial Unicode MS"/>
          <w:color w:val="000000"/>
        </w:rPr>
        <w:t>, qualificad</w:t>
      </w:r>
      <w:r w:rsidR="00D940C8" w:rsidRPr="00D46D7B">
        <w:rPr>
          <w:rFonts w:eastAsia="Arial Unicode MS"/>
          <w:color w:val="000000"/>
        </w:rPr>
        <w:t>os</w:t>
      </w:r>
      <w:r w:rsidRPr="00D46D7B">
        <w:rPr>
          <w:rFonts w:eastAsia="Arial Unicode MS"/>
          <w:color w:val="000000"/>
        </w:rPr>
        <w:t xml:space="preserve"> no preâmbulo desta Escritura de Emissão que, por este instrumento e na melhor forma de direito, se obriga</w:t>
      </w:r>
      <w:r w:rsidR="00D940C8" w:rsidRPr="00D46D7B">
        <w:rPr>
          <w:rFonts w:eastAsia="Arial Unicode MS"/>
          <w:color w:val="000000"/>
        </w:rPr>
        <w:t>m</w:t>
      </w:r>
      <w:r w:rsidRPr="00D46D7B">
        <w:rPr>
          <w:rFonts w:eastAsia="Arial Unicode MS"/>
          <w:color w:val="000000"/>
        </w:rPr>
        <w:t xml:space="preserve"> perante </w:t>
      </w:r>
      <w:r w:rsidR="003845C4">
        <w:rPr>
          <w:rFonts w:eastAsia="Arial Unicode MS"/>
          <w:color w:val="000000"/>
        </w:rPr>
        <w:t>a</w:t>
      </w:r>
      <w:r w:rsidR="003845C4" w:rsidRPr="00D46D7B">
        <w:rPr>
          <w:rFonts w:eastAsia="Arial Unicode MS"/>
          <w:color w:val="000000"/>
        </w:rPr>
        <w:t xml:space="preserve"> </w:t>
      </w:r>
      <w:r w:rsidR="009D21B7">
        <w:rPr>
          <w:rFonts w:eastAsia="Arial Unicode MS"/>
          <w:color w:val="000000"/>
        </w:rPr>
        <w:t>D</w:t>
      </w:r>
      <w:r w:rsidRPr="00D46D7B">
        <w:rPr>
          <w:rFonts w:eastAsia="Arial Unicode MS"/>
          <w:color w:val="000000"/>
        </w:rPr>
        <w:t>ebenturista, na qualidade de fiador</w:t>
      </w:r>
      <w:r w:rsidR="009F528B" w:rsidRPr="00D46D7B">
        <w:rPr>
          <w:rFonts w:eastAsia="Arial Unicode MS"/>
          <w:color w:val="000000"/>
        </w:rPr>
        <w:t>es</w:t>
      </w:r>
      <w:r w:rsidRPr="00D46D7B">
        <w:rPr>
          <w:rFonts w:eastAsia="Arial Unicode MS"/>
          <w:color w:val="000000"/>
        </w:rPr>
        <w:t xml:space="preserve"> e principa</w:t>
      </w:r>
      <w:r w:rsidR="009F528B" w:rsidRPr="00D46D7B">
        <w:rPr>
          <w:rFonts w:eastAsia="Arial Unicode MS"/>
          <w:color w:val="000000"/>
        </w:rPr>
        <w:t>is</w:t>
      </w:r>
      <w:r w:rsidRPr="00D46D7B">
        <w:rPr>
          <w:rFonts w:eastAsia="Arial Unicode MS"/>
          <w:color w:val="000000"/>
        </w:rPr>
        <w:t xml:space="preserve"> pagador</w:t>
      </w:r>
      <w:r w:rsidR="009F528B" w:rsidRPr="00D46D7B">
        <w:rPr>
          <w:rFonts w:eastAsia="Arial Unicode MS"/>
          <w:color w:val="000000"/>
        </w:rPr>
        <w:t>es</w:t>
      </w:r>
      <w:r w:rsidRPr="00D46D7B">
        <w:rPr>
          <w:rFonts w:eastAsia="Arial Unicode MS"/>
          <w:color w:val="000000"/>
        </w:rPr>
        <w:t xml:space="preserve"> da Companhia, a garantir solidariamente o pagamento do valor nominal das Obrigações Garantidas, conforme abaixo definido. </w:t>
      </w:r>
      <w:r w:rsidR="00CF77CB" w:rsidRPr="00D46D7B">
        <w:rPr>
          <w:rFonts w:eastAsia="Arial Unicode MS"/>
          <w:color w:val="000000"/>
        </w:rPr>
        <w:t>Os</w:t>
      </w:r>
      <w:r w:rsidRPr="00D46D7B">
        <w:rPr>
          <w:rFonts w:eastAsia="Arial Unicode MS"/>
          <w:color w:val="000000"/>
        </w:rPr>
        <w:t xml:space="preserve"> </w:t>
      </w:r>
      <w:r w:rsidR="00156517">
        <w:rPr>
          <w:rFonts w:eastAsia="Arial Unicode MS"/>
          <w:color w:val="000000"/>
        </w:rPr>
        <w:t>Fiadores</w:t>
      </w:r>
      <w:r w:rsidRPr="00D46D7B">
        <w:rPr>
          <w:rFonts w:eastAsia="Arial Unicode MS"/>
          <w:color w:val="000000"/>
        </w:rPr>
        <w:t xml:space="preserve"> renuncia</w:t>
      </w:r>
      <w:r w:rsidR="00CF77CB" w:rsidRPr="00D46D7B">
        <w:rPr>
          <w:rFonts w:eastAsia="Arial Unicode MS"/>
          <w:color w:val="000000"/>
        </w:rPr>
        <w:t>m</w:t>
      </w:r>
      <w:r w:rsidRPr="00D46D7B">
        <w:rPr>
          <w:rFonts w:eastAsia="Arial Unicode MS"/>
          <w:color w:val="000000"/>
        </w:rPr>
        <w:t xml:space="preserve"> </w:t>
      </w:r>
      <w:r w:rsidR="003304E8">
        <w:rPr>
          <w:rFonts w:eastAsia="Arial Unicode MS"/>
          <w:color w:val="000000"/>
        </w:rPr>
        <w:t xml:space="preserve">expressamente </w:t>
      </w:r>
      <w:r w:rsidRPr="00D46D7B">
        <w:rPr>
          <w:rFonts w:eastAsia="Arial Unicode MS"/>
          <w:color w:val="000000"/>
        </w:rPr>
        <w:t>ainda aos benefícios previstos nos artigos 827, 829, 834, 835, 837 e 838 do Código Civil Brasileiro, e artigo 794 do Código de Processo Civil. </w:t>
      </w:r>
    </w:p>
    <w:p w14:paraId="5DEB90BE" w14:textId="77777777" w:rsidR="00515E94" w:rsidRPr="00D46D7B" w:rsidRDefault="00515E94" w:rsidP="00D46D7B">
      <w:pPr>
        <w:widowControl w:val="0"/>
        <w:shd w:val="clear" w:color="auto" w:fill="FFFFFF"/>
        <w:spacing w:line="276" w:lineRule="auto"/>
        <w:jc w:val="both"/>
        <w:rPr>
          <w:i/>
          <w:iCs/>
        </w:rPr>
      </w:pPr>
    </w:p>
    <w:p w14:paraId="69566234" w14:textId="11F68D7E" w:rsidR="00875CB1" w:rsidRPr="00B528FF" w:rsidRDefault="004128CF" w:rsidP="00BA5341">
      <w:pPr>
        <w:widowControl w:val="0"/>
        <w:numPr>
          <w:ilvl w:val="2"/>
          <w:numId w:val="18"/>
        </w:numPr>
        <w:shd w:val="clear" w:color="auto" w:fill="FFFFFF"/>
        <w:spacing w:line="276" w:lineRule="auto"/>
        <w:ind w:left="0" w:firstLine="0"/>
        <w:jc w:val="both"/>
        <w:rPr>
          <w:rFonts w:eastAsia="Arial Unicode MS"/>
          <w:color w:val="000000"/>
        </w:rPr>
      </w:pPr>
      <w:r w:rsidRPr="00B528FF">
        <w:rPr>
          <w:u w:val="single"/>
        </w:rPr>
        <w:lastRenderedPageBreak/>
        <w:t xml:space="preserve">Arquivamento e </w:t>
      </w:r>
      <w:r w:rsidR="00B74A1F" w:rsidRPr="00B528FF">
        <w:rPr>
          <w:u w:val="single"/>
        </w:rPr>
        <w:t>Registr</w:t>
      </w:r>
      <w:r w:rsidR="00875CB1" w:rsidRPr="00B528FF">
        <w:rPr>
          <w:u w:val="single"/>
        </w:rPr>
        <w:t xml:space="preserve">o desta Escritura de Emissão na </w:t>
      </w:r>
      <w:r w:rsidR="00875CB1" w:rsidRPr="00B528FF">
        <w:rPr>
          <w:rFonts w:eastAsia="Arial Unicode MS"/>
          <w:color w:val="000000"/>
          <w:u w:val="single"/>
        </w:rPr>
        <w:t>JUCE</w:t>
      </w:r>
      <w:r w:rsidR="00CF77CB" w:rsidRPr="00B528FF">
        <w:rPr>
          <w:rFonts w:eastAsia="Arial Unicode MS"/>
          <w:color w:val="000000"/>
          <w:u w:val="single"/>
        </w:rPr>
        <w:t>RN</w:t>
      </w:r>
      <w:r w:rsidR="00875CB1" w:rsidRPr="00B528FF">
        <w:rPr>
          <w:u w:val="single"/>
        </w:rPr>
        <w:t xml:space="preserve"> e nos Cartórios de Títulos e Documentos Competentes.</w:t>
      </w:r>
      <w:r w:rsidR="00875CB1" w:rsidRPr="00B528FF">
        <w:rPr>
          <w:b/>
        </w:rPr>
        <w:t xml:space="preserve"> </w:t>
      </w:r>
      <w:r w:rsidR="00875CB1" w:rsidRPr="00D46D7B">
        <w:t xml:space="preserve">A presente Escritura de Emissão e eventuais aditamentos posteriores serão arquivados </w:t>
      </w:r>
      <w:r w:rsidR="008A4264" w:rsidRPr="00D46D7B">
        <w:t>pela Emissora</w:t>
      </w:r>
      <w:r w:rsidR="008A4264" w:rsidRPr="007B0592">
        <w:t xml:space="preserve"> </w:t>
      </w:r>
      <w:r w:rsidR="00875CB1" w:rsidRPr="007B0592">
        <w:t>na JUCE</w:t>
      </w:r>
      <w:r w:rsidR="00CF77CB" w:rsidRPr="007B0592">
        <w:t>RN</w:t>
      </w:r>
      <w:r w:rsidR="008A4264">
        <w:t>,</w:t>
      </w:r>
      <w:r w:rsidR="00875CB1" w:rsidRPr="00D46D7B">
        <w:t xml:space="preserve"> nos termos do artigo 62, inciso II e parágrafo 3º, da Lei das Sociedades por Ações.</w:t>
      </w:r>
    </w:p>
    <w:p w14:paraId="320248FF" w14:textId="77777777" w:rsidR="00875CB1" w:rsidRPr="00D46D7B" w:rsidRDefault="00875CB1" w:rsidP="00D46D7B">
      <w:pPr>
        <w:widowControl w:val="0"/>
        <w:tabs>
          <w:tab w:val="left" w:pos="851"/>
          <w:tab w:val="left" w:pos="1134"/>
        </w:tabs>
        <w:spacing w:line="276" w:lineRule="auto"/>
        <w:jc w:val="both"/>
      </w:pPr>
    </w:p>
    <w:p w14:paraId="3E51FBAB" w14:textId="51ACB686" w:rsidR="00CC64BA" w:rsidRPr="00D46D7B" w:rsidRDefault="0060635F" w:rsidP="00D46D7B">
      <w:pPr>
        <w:widowControl w:val="0"/>
        <w:numPr>
          <w:ilvl w:val="2"/>
          <w:numId w:val="18"/>
        </w:numPr>
        <w:tabs>
          <w:tab w:val="left" w:pos="851"/>
          <w:tab w:val="left" w:pos="1134"/>
        </w:tabs>
        <w:spacing w:line="276" w:lineRule="auto"/>
        <w:ind w:left="0" w:firstLine="0"/>
        <w:jc w:val="both"/>
      </w:pPr>
      <w:r w:rsidRPr="00D46D7B">
        <w:t>Adicionalmente, e</w:t>
      </w:r>
      <w:r w:rsidR="00875CB1" w:rsidRPr="00D46D7B">
        <w:t>m decorrência da constituição da garantia fidejussória outorgada pel</w:t>
      </w:r>
      <w:r w:rsidR="00CF77CB" w:rsidRPr="00D46D7B">
        <w:t>os</w:t>
      </w:r>
      <w:r w:rsidR="00515E94" w:rsidRPr="00D46D7B">
        <w:t xml:space="preserve"> </w:t>
      </w:r>
      <w:r w:rsidR="009F528B" w:rsidRPr="00D46D7B">
        <w:t>Fiadores</w:t>
      </w:r>
      <w:r w:rsidR="00875CB1" w:rsidRPr="00D46D7B">
        <w:t>, esta Escritura de Emissão e seus eventuais aditamentos deverão ser levados a registro</w:t>
      </w:r>
      <w:r w:rsidR="00992CFB">
        <w:t xml:space="preserve"> pe</w:t>
      </w:r>
      <w:r w:rsidR="00F1793A">
        <w:t>l</w:t>
      </w:r>
      <w:r w:rsidR="00992CFB">
        <w:t>a Emissora</w:t>
      </w:r>
      <w:r w:rsidR="00875CB1" w:rsidRPr="00D46D7B">
        <w:t>, em até 5</w:t>
      </w:r>
      <w:r w:rsidR="00875CB1" w:rsidRPr="00D46D7B">
        <w:rPr>
          <w:b/>
        </w:rPr>
        <w:t xml:space="preserve"> </w:t>
      </w:r>
      <w:r w:rsidR="00875CB1" w:rsidRPr="00D46D7B">
        <w:t>(cinco) dias Úteis</w:t>
      </w:r>
      <w:r w:rsidR="00875CB1" w:rsidRPr="00D46D7B">
        <w:rPr>
          <w:b/>
        </w:rPr>
        <w:t xml:space="preserve"> </w:t>
      </w:r>
      <w:r w:rsidR="00875CB1" w:rsidRPr="00D46D7B">
        <w:t xml:space="preserve">contados da data </w:t>
      </w:r>
      <w:r w:rsidRPr="00D46D7B">
        <w:t>de sua assinatura,</w:t>
      </w:r>
      <w:r w:rsidR="00875CB1" w:rsidRPr="00D46D7B">
        <w:t xml:space="preserve"> perante os cartórios de títulos e documentos da </w:t>
      </w:r>
      <w:r w:rsidR="00875CB1" w:rsidRPr="00992CFB">
        <w:t xml:space="preserve">Cidade de </w:t>
      </w:r>
      <w:r w:rsidR="00CF77CB" w:rsidRPr="00992CFB">
        <w:t>Natal</w:t>
      </w:r>
      <w:r w:rsidR="00875CB1" w:rsidRPr="00992CFB">
        <w:t xml:space="preserve">, Estado </w:t>
      </w:r>
      <w:r w:rsidR="00CF77CB" w:rsidRPr="00992CFB">
        <w:t>do</w:t>
      </w:r>
      <w:r w:rsidR="00875CB1" w:rsidRPr="00992CFB">
        <w:t xml:space="preserve"> </w:t>
      </w:r>
      <w:r w:rsidR="00CF77CB" w:rsidRPr="00992CFB">
        <w:t>Rio Grande do Norte</w:t>
      </w:r>
      <w:r w:rsidR="00875CB1" w:rsidRPr="00992CFB">
        <w:t xml:space="preserve"> e da Cidade de </w:t>
      </w:r>
      <w:r w:rsidR="00992CFB" w:rsidRPr="00992CFB">
        <w:t>São Paulo, Estado de São Paulo.</w:t>
      </w:r>
      <w:r w:rsidR="00875CB1" w:rsidRPr="00D46D7B">
        <w:t xml:space="preserve"> </w:t>
      </w:r>
    </w:p>
    <w:p w14:paraId="24DA2CD4" w14:textId="77777777" w:rsidR="00CC64BA" w:rsidRPr="00D46D7B" w:rsidRDefault="00CC64BA" w:rsidP="00D46D7B">
      <w:pPr>
        <w:pStyle w:val="PargrafodaLista"/>
        <w:tabs>
          <w:tab w:val="left" w:pos="851"/>
        </w:tabs>
        <w:spacing w:line="276" w:lineRule="auto"/>
        <w:ind w:left="0"/>
      </w:pPr>
    </w:p>
    <w:p w14:paraId="1CB72BE4" w14:textId="5B9E0363" w:rsidR="00875CB1" w:rsidRDefault="00875CB1" w:rsidP="00D46D7B">
      <w:pPr>
        <w:widowControl w:val="0"/>
        <w:numPr>
          <w:ilvl w:val="2"/>
          <w:numId w:val="18"/>
        </w:numPr>
        <w:tabs>
          <w:tab w:val="left" w:pos="851"/>
          <w:tab w:val="left" w:pos="1134"/>
        </w:tabs>
        <w:spacing w:line="276" w:lineRule="auto"/>
        <w:ind w:left="0" w:firstLine="0"/>
        <w:jc w:val="both"/>
      </w:pPr>
      <w:r w:rsidRPr="00D46D7B">
        <w:t>Uma via original devidamente registrada</w:t>
      </w:r>
      <w:r w:rsidR="00CC64BA" w:rsidRPr="00D46D7B">
        <w:t xml:space="preserve">, nos termos das </w:t>
      </w:r>
      <w:r w:rsidR="00CF77CB" w:rsidRPr="00D46D7B">
        <w:t>C</w:t>
      </w:r>
      <w:r w:rsidR="00CC64BA" w:rsidRPr="00D46D7B">
        <w:t>láusulas 2.</w:t>
      </w:r>
      <w:r w:rsidR="004128CF" w:rsidRPr="00D46D7B">
        <w:t>4</w:t>
      </w:r>
      <w:r w:rsidR="00CF77CB" w:rsidRPr="00D46D7B">
        <w:t>.</w:t>
      </w:r>
      <w:r w:rsidR="00E916BC">
        <w:t>1</w:t>
      </w:r>
      <w:r w:rsidR="004128CF" w:rsidRPr="00D46D7B">
        <w:t>. e 2.4.</w:t>
      </w:r>
      <w:r w:rsidR="00E916BC">
        <w:t>2</w:t>
      </w:r>
      <w:r w:rsidR="00E916BC" w:rsidRPr="00D46D7B">
        <w:t xml:space="preserve"> </w:t>
      </w:r>
      <w:r w:rsidR="00CC64BA" w:rsidRPr="00D46D7B">
        <w:t>acima,</w:t>
      </w:r>
      <w:r w:rsidRPr="00D46D7B">
        <w:t xml:space="preserve"> deverá ser encaminhada à Securitizadora, em até 5 (cinco) dias Úteis da obtenção dos registros.</w:t>
      </w:r>
      <w:r w:rsidRPr="00D46D7B" w:rsidDel="00582B59">
        <w:t xml:space="preserve"> </w:t>
      </w:r>
      <w:r w:rsidR="0027748A" w:rsidRPr="00D46D7B">
        <w:t xml:space="preserve"> </w:t>
      </w:r>
    </w:p>
    <w:p w14:paraId="5C49C143" w14:textId="1B7B44DB" w:rsidR="00B528FF" w:rsidRDefault="00B528FF" w:rsidP="00B528FF">
      <w:pPr>
        <w:pStyle w:val="PargrafodaLista"/>
      </w:pPr>
    </w:p>
    <w:p w14:paraId="0B39CBA4" w14:textId="6CFABB5C" w:rsidR="00002A2D" w:rsidRDefault="00002A2D" w:rsidP="00002A2D">
      <w:pPr>
        <w:pStyle w:val="PargrafodaLista"/>
        <w:tabs>
          <w:tab w:val="left" w:pos="709"/>
        </w:tabs>
        <w:spacing w:line="276" w:lineRule="auto"/>
        <w:ind w:left="0"/>
        <w:jc w:val="both"/>
        <w:rPr>
          <w:rFonts w:eastAsia="Arial Unicode MS"/>
          <w:color w:val="000000"/>
          <w:w w:val="0"/>
        </w:rPr>
      </w:pPr>
      <w:r>
        <w:rPr>
          <w:rFonts w:eastAsia="Arial Unicode MS"/>
          <w:b/>
          <w:color w:val="000000"/>
          <w:w w:val="0"/>
        </w:rPr>
        <w:t>2.4.</w:t>
      </w:r>
      <w:r w:rsidR="003B42C9">
        <w:rPr>
          <w:rFonts w:eastAsia="Arial Unicode MS"/>
          <w:b/>
          <w:color w:val="000000"/>
          <w:w w:val="0"/>
        </w:rPr>
        <w:t>4</w:t>
      </w:r>
      <w:r>
        <w:rPr>
          <w:rFonts w:eastAsia="Arial Unicode MS"/>
          <w:b/>
          <w:color w:val="000000"/>
          <w:w w:val="0"/>
        </w:rPr>
        <w:t xml:space="preserve">. </w:t>
      </w:r>
      <w:r>
        <w:rPr>
          <w:rFonts w:eastAsia="Arial Unicode MS"/>
          <w:b/>
          <w:color w:val="000000"/>
          <w:w w:val="0"/>
        </w:rPr>
        <w:tab/>
      </w:r>
      <w:r w:rsidRPr="00002A2D">
        <w:t xml:space="preserve">   </w:t>
      </w:r>
      <w:r w:rsidRPr="00002A2D">
        <w:rPr>
          <w:u w:val="single"/>
        </w:rPr>
        <w:t>Emissão de Certificados de Recebíveis Imobiliários</w:t>
      </w:r>
      <w:r w:rsidR="00AD1C74" w:rsidRPr="00AD1C74">
        <w:t xml:space="preserve">. </w:t>
      </w:r>
      <w:r w:rsidR="00E916BC">
        <w:rPr>
          <w:rFonts w:eastAsia="Arial Unicode MS"/>
          <w:color w:val="000000"/>
          <w:w w:val="0"/>
        </w:rPr>
        <w:t>As</w:t>
      </w:r>
      <w:r w:rsidRPr="00D46D7B">
        <w:rPr>
          <w:rFonts w:eastAsia="Arial Unicode MS"/>
          <w:color w:val="000000"/>
          <w:w w:val="0"/>
        </w:rPr>
        <w:t xml:space="preserve"> Debênture</w:t>
      </w:r>
      <w:r w:rsidR="00AD1C74">
        <w:rPr>
          <w:rFonts w:eastAsia="Arial Unicode MS"/>
          <w:color w:val="000000"/>
          <w:w w:val="0"/>
        </w:rPr>
        <w:t>s</w:t>
      </w:r>
      <w:r w:rsidRPr="00D46D7B">
        <w:rPr>
          <w:rFonts w:eastAsia="Arial Unicode MS"/>
          <w:color w:val="000000"/>
          <w:w w:val="0"/>
        </w:rPr>
        <w:t xml:space="preserve"> </w:t>
      </w:r>
      <w:r w:rsidR="00E916BC">
        <w:rPr>
          <w:rFonts w:eastAsia="Arial Unicode MS"/>
          <w:color w:val="000000"/>
          <w:w w:val="0"/>
        </w:rPr>
        <w:t xml:space="preserve">serão subscritas </w:t>
      </w:r>
      <w:r w:rsidR="00AD1C74">
        <w:rPr>
          <w:rFonts w:eastAsia="Arial Unicode MS"/>
          <w:color w:val="000000"/>
          <w:w w:val="0"/>
        </w:rPr>
        <w:t xml:space="preserve">pela </w:t>
      </w:r>
      <w:r w:rsidR="007257F1" w:rsidRPr="00865AA2">
        <w:rPr>
          <w:rFonts w:eastAsia="Arial Unicode MS"/>
          <w:color w:val="000000"/>
          <w:w w:val="0"/>
        </w:rPr>
        <w:t>Securitizadora</w:t>
      </w:r>
      <w:r w:rsidR="00AD1C74" w:rsidRPr="00865AA2">
        <w:rPr>
          <w:rFonts w:eastAsia="Arial Unicode MS"/>
          <w:color w:val="000000"/>
          <w:w w:val="0"/>
        </w:rPr>
        <w:t xml:space="preserve">, </w:t>
      </w:r>
      <w:r w:rsidR="00E916BC" w:rsidRPr="00865AA2">
        <w:rPr>
          <w:rFonts w:eastAsia="Arial Unicode MS"/>
          <w:color w:val="000000"/>
          <w:w w:val="0"/>
        </w:rPr>
        <w:t>que</w:t>
      </w:r>
      <w:r w:rsidR="00AD1C74" w:rsidRPr="00865AA2">
        <w:rPr>
          <w:rFonts w:eastAsia="Arial Unicode MS"/>
          <w:color w:val="000000"/>
          <w:w w:val="0"/>
        </w:rPr>
        <w:t xml:space="preserve"> </w:t>
      </w:r>
      <w:r w:rsidRPr="00865AA2">
        <w:rPr>
          <w:rFonts w:eastAsia="Arial Unicode MS"/>
          <w:color w:val="000000"/>
          <w:w w:val="0"/>
        </w:rPr>
        <w:t xml:space="preserve">emitirá </w:t>
      </w:r>
      <w:r w:rsidR="00AD1C74" w:rsidRPr="00ED2DC4">
        <w:rPr>
          <w:rFonts w:eastAsia="Arial Unicode MS"/>
          <w:color w:val="000000"/>
          <w:w w:val="0"/>
        </w:rPr>
        <w:t>01 (</w:t>
      </w:r>
      <w:r w:rsidRPr="00ED2DC4">
        <w:rPr>
          <w:rFonts w:eastAsia="Arial Unicode MS"/>
          <w:color w:val="000000"/>
          <w:w w:val="0"/>
        </w:rPr>
        <w:t>uma</w:t>
      </w:r>
      <w:r w:rsidR="00AD1C74" w:rsidRPr="00ED2DC4">
        <w:rPr>
          <w:rFonts w:eastAsia="Arial Unicode MS"/>
          <w:color w:val="000000"/>
          <w:w w:val="0"/>
        </w:rPr>
        <w:t>)</w:t>
      </w:r>
      <w:r w:rsidRPr="00865AA2">
        <w:rPr>
          <w:rFonts w:eastAsia="Arial Unicode MS"/>
          <w:color w:val="000000"/>
          <w:w w:val="0"/>
        </w:rPr>
        <w:t xml:space="preserve"> Cédula de Crédito Imobiliário </w:t>
      </w:r>
      <w:r w:rsidRPr="00ED2DC4">
        <w:rPr>
          <w:rFonts w:eastAsia="Arial Unicode MS"/>
          <w:color w:val="000000"/>
          <w:w w:val="0"/>
        </w:rPr>
        <w:t>integral</w:t>
      </w:r>
      <w:r w:rsidRPr="00865AA2">
        <w:rPr>
          <w:rFonts w:eastAsia="Arial Unicode MS"/>
          <w:color w:val="000000"/>
          <w:w w:val="0"/>
        </w:rPr>
        <w:t xml:space="preserve"> (“</w:t>
      </w:r>
      <w:r w:rsidRPr="00865AA2">
        <w:rPr>
          <w:rFonts w:eastAsia="Arial Unicode MS"/>
          <w:color w:val="000000"/>
          <w:w w:val="0"/>
          <w:u w:val="single"/>
        </w:rPr>
        <w:t>CCI</w:t>
      </w:r>
      <w:r w:rsidRPr="00865AA2">
        <w:rPr>
          <w:rFonts w:eastAsia="Arial Unicode MS"/>
          <w:color w:val="000000"/>
          <w:w w:val="0"/>
        </w:rPr>
        <w:t>”)</w:t>
      </w:r>
      <w:r w:rsidR="007257F1" w:rsidRPr="00865AA2">
        <w:rPr>
          <w:rFonts w:eastAsia="Arial Unicode MS"/>
          <w:color w:val="000000"/>
          <w:w w:val="0"/>
        </w:rPr>
        <w:t>,</w:t>
      </w:r>
      <w:r w:rsidRPr="00865AA2">
        <w:rPr>
          <w:rFonts w:eastAsia="Arial Unicode MS"/>
          <w:color w:val="000000"/>
          <w:w w:val="0"/>
        </w:rPr>
        <w:t xml:space="preserve"> repre</w:t>
      </w:r>
      <w:r w:rsidRPr="00D46D7B">
        <w:rPr>
          <w:rFonts w:eastAsia="Arial Unicode MS"/>
          <w:color w:val="000000"/>
          <w:w w:val="0"/>
        </w:rPr>
        <w:t>sentativa da totalidade dos créditos decorrentes da</w:t>
      </w:r>
      <w:r w:rsidR="00BA5341">
        <w:rPr>
          <w:rFonts w:eastAsia="Arial Unicode MS"/>
          <w:color w:val="000000"/>
          <w:w w:val="0"/>
        </w:rPr>
        <w:t>s</w:t>
      </w:r>
      <w:r w:rsidRPr="00D46D7B">
        <w:rPr>
          <w:rFonts w:eastAsia="Arial Unicode MS"/>
          <w:color w:val="000000"/>
          <w:w w:val="0"/>
        </w:rPr>
        <w:t xml:space="preserve"> Debênture</w:t>
      </w:r>
      <w:r w:rsidR="00BA5341">
        <w:rPr>
          <w:rFonts w:eastAsia="Arial Unicode MS"/>
          <w:color w:val="000000"/>
          <w:w w:val="0"/>
        </w:rPr>
        <w:t>s</w:t>
      </w:r>
      <w:r w:rsidRPr="00D46D7B">
        <w:rPr>
          <w:rFonts w:eastAsia="Arial Unicode MS"/>
          <w:color w:val="000000"/>
          <w:w w:val="0"/>
        </w:rPr>
        <w:t xml:space="preserve"> (“</w:t>
      </w:r>
      <w:r w:rsidRPr="00D46D7B">
        <w:rPr>
          <w:rFonts w:eastAsia="Arial Unicode MS"/>
          <w:color w:val="000000"/>
          <w:w w:val="0"/>
          <w:u w:val="single"/>
        </w:rPr>
        <w:t>Créditos Imobiliários</w:t>
      </w:r>
      <w:r w:rsidRPr="00D46D7B">
        <w:rPr>
          <w:rFonts w:eastAsia="Arial Unicode MS"/>
          <w:color w:val="000000"/>
          <w:w w:val="0"/>
        </w:rPr>
        <w:t xml:space="preserve">”) que servirá de lastro para a operação de securitização. Os Certificados de Recebíveis Imobiliários </w:t>
      </w:r>
      <w:r w:rsidR="00E916BC" w:rsidRPr="00D46D7B">
        <w:rPr>
          <w:rFonts w:eastAsia="Arial Unicode MS"/>
          <w:color w:val="000000"/>
          <w:w w:val="0"/>
        </w:rPr>
        <w:t>(“</w:t>
      </w:r>
      <w:r w:rsidR="00E916BC" w:rsidRPr="00D46D7B">
        <w:rPr>
          <w:rFonts w:eastAsia="Arial Unicode MS"/>
          <w:color w:val="000000"/>
          <w:w w:val="0"/>
          <w:u w:val="single"/>
        </w:rPr>
        <w:t>CRIs</w:t>
      </w:r>
      <w:r w:rsidR="00E916BC" w:rsidRPr="00D46D7B">
        <w:rPr>
          <w:rFonts w:eastAsia="Arial Unicode MS"/>
          <w:color w:val="000000"/>
          <w:w w:val="0"/>
        </w:rPr>
        <w:t xml:space="preserve">”) </w:t>
      </w:r>
      <w:r w:rsidR="00E916BC">
        <w:rPr>
          <w:rFonts w:eastAsia="Arial Unicode MS"/>
          <w:color w:val="000000"/>
          <w:w w:val="0"/>
        </w:rPr>
        <w:t xml:space="preserve">serão </w:t>
      </w:r>
      <w:r w:rsidRPr="00D46D7B">
        <w:rPr>
          <w:rFonts w:eastAsia="Arial Unicode MS"/>
          <w:color w:val="000000"/>
          <w:w w:val="0"/>
        </w:rPr>
        <w:t xml:space="preserve">emitidos com lastro nos Créditos Imobiliários </w:t>
      </w:r>
      <w:r w:rsidR="00E916BC">
        <w:rPr>
          <w:rFonts w:eastAsia="Arial Unicode MS"/>
          <w:color w:val="000000"/>
          <w:w w:val="0"/>
        </w:rPr>
        <w:t>e</w:t>
      </w:r>
      <w:r w:rsidR="00E916BC" w:rsidRPr="00D46D7B">
        <w:rPr>
          <w:rFonts w:eastAsia="Arial Unicode MS"/>
          <w:color w:val="000000"/>
          <w:w w:val="0"/>
        </w:rPr>
        <w:t xml:space="preserve"> </w:t>
      </w:r>
      <w:r w:rsidRPr="00D46D7B">
        <w:rPr>
          <w:rFonts w:eastAsia="Arial Unicode MS"/>
          <w:color w:val="000000"/>
          <w:w w:val="0"/>
        </w:rPr>
        <w:t xml:space="preserve">colocados junto a investidores no mercado de capitais. A Emissora e os </w:t>
      </w:r>
      <w:r w:rsidR="00156517">
        <w:rPr>
          <w:rFonts w:eastAsia="Arial Unicode MS"/>
          <w:color w:val="000000"/>
          <w:w w:val="0"/>
        </w:rPr>
        <w:t>Fiadores</w:t>
      </w:r>
      <w:r w:rsidRPr="00D46D7B">
        <w:rPr>
          <w:rFonts w:eastAsia="Arial Unicode MS"/>
          <w:color w:val="000000"/>
          <w:w w:val="0"/>
        </w:rPr>
        <w:t xml:space="preserve"> desde já autorizam a realização dos demais atos necessários à operação de securitização ora mencionada e se obrigam a tomar quaisquer providências necessárias à viabilização da referida operação de securitização (“</w:t>
      </w:r>
      <w:r w:rsidRPr="00D46D7B">
        <w:rPr>
          <w:rFonts w:eastAsia="Arial Unicode MS"/>
          <w:color w:val="000000"/>
          <w:w w:val="0"/>
          <w:u w:val="single"/>
        </w:rPr>
        <w:t>Operação</w:t>
      </w:r>
      <w:r w:rsidRPr="00D46D7B">
        <w:rPr>
          <w:rFonts w:eastAsia="Arial Unicode MS"/>
          <w:color w:val="000000"/>
          <w:w w:val="0"/>
        </w:rPr>
        <w:t>”).</w:t>
      </w:r>
    </w:p>
    <w:p w14:paraId="05C00144" w14:textId="77777777" w:rsidR="00AD1C74" w:rsidRDefault="00AD1C74" w:rsidP="00002A2D">
      <w:pPr>
        <w:pStyle w:val="PargrafodaLista"/>
        <w:tabs>
          <w:tab w:val="left" w:pos="709"/>
        </w:tabs>
        <w:spacing w:line="276" w:lineRule="auto"/>
        <w:ind w:left="0"/>
        <w:jc w:val="both"/>
      </w:pPr>
    </w:p>
    <w:p w14:paraId="6FF48ECA" w14:textId="56FE65CE" w:rsidR="00002A2D" w:rsidRPr="00002A2D" w:rsidRDefault="00002A2D" w:rsidP="00002A2D">
      <w:pPr>
        <w:widowControl w:val="0"/>
        <w:tabs>
          <w:tab w:val="left" w:pos="851"/>
        </w:tabs>
        <w:suppressAutoHyphens/>
        <w:spacing w:line="276" w:lineRule="auto"/>
        <w:jc w:val="both"/>
        <w:rPr>
          <w:rFonts w:ascii="Calibri" w:hAnsi="Calibri" w:cs="Calibri"/>
          <w:sz w:val="22"/>
          <w:szCs w:val="22"/>
        </w:rPr>
      </w:pPr>
      <w:r w:rsidRPr="00002A2D">
        <w:rPr>
          <w:b/>
        </w:rPr>
        <w:t>2.4.</w:t>
      </w:r>
      <w:r w:rsidR="003B42C9">
        <w:rPr>
          <w:b/>
        </w:rPr>
        <w:t>4</w:t>
      </w:r>
      <w:r w:rsidR="00156517">
        <w:rPr>
          <w:b/>
        </w:rPr>
        <w:t>.1</w:t>
      </w:r>
      <w:r w:rsidRPr="00002A2D">
        <w:rPr>
          <w:b/>
        </w:rPr>
        <w:t>.</w:t>
      </w:r>
      <w:r>
        <w:t xml:space="preserve"> </w:t>
      </w:r>
      <w:r>
        <w:tab/>
      </w:r>
      <w:r w:rsidR="00B528FF" w:rsidRPr="00522277">
        <w:t>Serão considerados “</w:t>
      </w:r>
      <w:r w:rsidR="00B528FF" w:rsidRPr="00522277">
        <w:rPr>
          <w:u w:val="single"/>
        </w:rPr>
        <w:t xml:space="preserve">Documentos da </w:t>
      </w:r>
      <w:r w:rsidR="00AD1C74">
        <w:rPr>
          <w:u w:val="single"/>
        </w:rPr>
        <w:t>Operação</w:t>
      </w:r>
      <w:r w:rsidR="00B528FF" w:rsidRPr="00522277">
        <w:t xml:space="preserve">”: (i) a </w:t>
      </w:r>
      <w:r w:rsidR="00B528FF">
        <w:t xml:space="preserve">presente </w:t>
      </w:r>
      <w:r w:rsidR="00B528FF" w:rsidRPr="00522277">
        <w:t xml:space="preserve">Escritura de Emissão; (ii) </w:t>
      </w:r>
      <w:r w:rsidR="00B528FF">
        <w:t>o Boletim de Subscrição</w:t>
      </w:r>
      <w:r w:rsidR="00B528FF" w:rsidRPr="00522277">
        <w:t xml:space="preserve">; </w:t>
      </w:r>
      <w:r w:rsidR="00B528FF">
        <w:t xml:space="preserve">(iii) </w:t>
      </w:r>
      <w:r w:rsidR="00B528FF" w:rsidRPr="00522277">
        <w:t>o</w:t>
      </w:r>
      <w:r w:rsidR="00B528FF">
        <w:t>s</w:t>
      </w:r>
      <w:r w:rsidR="00B528FF" w:rsidRPr="00522277">
        <w:t xml:space="preserve"> </w:t>
      </w:r>
      <w:r w:rsidR="00640A62">
        <w:t>Instrumentos</w:t>
      </w:r>
      <w:r w:rsidR="00B528FF" w:rsidRPr="00F414E9">
        <w:t xml:space="preserve"> de Alienação Fiduciária</w:t>
      </w:r>
      <w:r w:rsidR="00B528FF">
        <w:t xml:space="preserve"> (abaixo definidos); </w:t>
      </w:r>
      <w:r w:rsidR="00B528FF" w:rsidRPr="00522277">
        <w:t xml:space="preserve">(iv) </w:t>
      </w:r>
      <w:r w:rsidR="00B528FF">
        <w:t xml:space="preserve">a </w:t>
      </w:r>
      <w:r w:rsidR="00B528FF" w:rsidRPr="00F9097E">
        <w:t xml:space="preserve">“Escritura Particular de Emissão de Cédula de Crédito Imobiliário </w:t>
      </w:r>
      <w:r w:rsidR="00B528FF" w:rsidRPr="007337F5">
        <w:t>com Garantia Real</w:t>
      </w:r>
      <w:r w:rsidR="00B528FF" w:rsidRPr="00F9097E">
        <w:t xml:space="preserve"> e </w:t>
      </w:r>
      <w:r w:rsidR="00B528FF">
        <w:t xml:space="preserve">Garantia </w:t>
      </w:r>
      <w:r w:rsidR="00B528FF" w:rsidRPr="00F9097E">
        <w:t xml:space="preserve">Fidejussória, sob </w:t>
      </w:r>
      <w:r w:rsidR="00B528FF">
        <w:t xml:space="preserve">a </w:t>
      </w:r>
      <w:r w:rsidR="00B528FF" w:rsidRPr="00F9097E">
        <w:t>Forma Escritural”</w:t>
      </w:r>
      <w:r w:rsidR="00B528FF">
        <w:t xml:space="preserve"> (“</w:t>
      </w:r>
      <w:r w:rsidR="00B528FF" w:rsidRPr="00B528FF">
        <w:rPr>
          <w:u w:val="single"/>
        </w:rPr>
        <w:t>Escritura de Emissão CCI</w:t>
      </w:r>
      <w:r w:rsidR="00B528FF">
        <w:t xml:space="preserve">”); </w:t>
      </w:r>
      <w:r w:rsidR="00B528FF" w:rsidRPr="00522277">
        <w:t>(v)</w:t>
      </w:r>
      <w:r w:rsidR="00B528FF">
        <w:t xml:space="preserve"> o</w:t>
      </w:r>
      <w:r w:rsidR="00B528FF" w:rsidRPr="00522277">
        <w:t xml:space="preserve"> </w:t>
      </w:r>
      <w:r w:rsidR="00B528FF" w:rsidRPr="00F368E7">
        <w:rPr>
          <w:color w:val="000000"/>
        </w:rPr>
        <w:t xml:space="preserve">Contrato de </w:t>
      </w:r>
      <w:r w:rsidR="00C202BE" w:rsidRPr="00F327DE">
        <w:t>Prestação de Serviços de Agente Registrador e Custodiante de Cédula de Crédito Imobiliário</w:t>
      </w:r>
      <w:r>
        <w:rPr>
          <w:color w:val="000000"/>
        </w:rPr>
        <w:t xml:space="preserve"> (“</w:t>
      </w:r>
      <w:r w:rsidR="00B528FF" w:rsidRPr="00002A2D">
        <w:rPr>
          <w:u w:val="single"/>
        </w:rPr>
        <w:t xml:space="preserve">Contrato de </w:t>
      </w:r>
      <w:r w:rsidR="00C202BE">
        <w:rPr>
          <w:u w:val="single"/>
        </w:rPr>
        <w:t>Registro e Custódia</w:t>
      </w:r>
      <w:r>
        <w:t>”)</w:t>
      </w:r>
      <w:r w:rsidR="00B528FF" w:rsidRPr="00522277">
        <w:t>; (vi</w:t>
      </w:r>
      <w:r w:rsidR="00B528FF">
        <w:t xml:space="preserve">) o </w:t>
      </w:r>
      <w:r w:rsidRPr="003954ED">
        <w:t>Termo</w:t>
      </w:r>
      <w:r w:rsidRPr="00F368E7">
        <w:t xml:space="preserve"> de Securitização de Créditos Imobiliários a ser firmado entre Habitasec e </w:t>
      </w:r>
      <w:r w:rsidR="00F1793A">
        <w:t xml:space="preserve"> </w:t>
      </w:r>
      <w:r>
        <w:rPr>
          <w:bCs/>
          <w:color w:val="000000"/>
        </w:rPr>
        <w:t>Oliveira Trust</w:t>
      </w:r>
      <w:r w:rsidRPr="00F368E7">
        <w:rPr>
          <w:bCs/>
          <w:color w:val="000000"/>
        </w:rPr>
        <w:t xml:space="preserve"> </w:t>
      </w:r>
      <w:r>
        <w:t xml:space="preserve">DTVM S.A., com sede na cidade </w:t>
      </w:r>
      <w:r w:rsidR="002B786A">
        <w:t>de São Paulo</w:t>
      </w:r>
      <w:r>
        <w:t xml:space="preserve">, estado </w:t>
      </w:r>
      <w:r w:rsidR="002B786A">
        <w:t>de São Paulo</w:t>
      </w:r>
      <w:r>
        <w:t xml:space="preserve">, na </w:t>
      </w:r>
      <w:r w:rsidR="002B786A" w:rsidRPr="00FC7629">
        <w:t xml:space="preserve">Rua Joaquim Floriano, 1052, 13ª andar, sala 132 </w:t>
      </w:r>
      <w:r w:rsidR="002B786A">
        <w:t>(</w:t>
      </w:r>
      <w:r w:rsidR="002B786A" w:rsidRPr="00FC7629">
        <w:t>parte</w:t>
      </w:r>
      <w:r w:rsidR="002B786A">
        <w:t>)</w:t>
      </w:r>
      <w:r>
        <w:t xml:space="preserve"> e</w:t>
      </w:r>
      <w:r w:rsidRPr="00002A2D">
        <w:t xml:space="preserve"> </w:t>
      </w:r>
      <w:r>
        <w:t>inscrita no CNPJ/MF sob o n° 36.113.876/</w:t>
      </w:r>
      <w:r w:rsidR="002B786A">
        <w:t>0004</w:t>
      </w:r>
      <w:r>
        <w:t>-</w:t>
      </w:r>
      <w:r w:rsidR="002B786A">
        <w:t>34</w:t>
      </w:r>
      <w:r w:rsidR="002B786A" w:rsidRPr="00002A2D">
        <w:t xml:space="preserve"> </w:t>
      </w:r>
      <w:r w:rsidRPr="00002A2D">
        <w:t>(“</w:t>
      </w:r>
      <w:r w:rsidR="00B528FF" w:rsidRPr="00002A2D">
        <w:rPr>
          <w:u w:val="single"/>
        </w:rPr>
        <w:t>Termo de Securitização</w:t>
      </w:r>
      <w:r>
        <w:t>”</w:t>
      </w:r>
      <w:r w:rsidR="002B786A" w:rsidRPr="002B786A">
        <w:t xml:space="preserve"> </w:t>
      </w:r>
      <w:r w:rsidR="002B786A">
        <w:t>e “</w:t>
      </w:r>
      <w:r w:rsidR="002B786A" w:rsidRPr="00ED2DC4">
        <w:rPr>
          <w:u w:val="single"/>
        </w:rPr>
        <w:t>Agente Fiduciário dos CRI</w:t>
      </w:r>
      <w:r w:rsidR="002B786A">
        <w:t>”</w:t>
      </w:r>
      <w:r>
        <w:t xml:space="preserve">); </w:t>
      </w:r>
      <w:r w:rsidRPr="00002A2D">
        <w:t>bem como (</w:t>
      </w:r>
      <w:r>
        <w:t>vii</w:t>
      </w:r>
      <w:r w:rsidRPr="00002A2D">
        <w:t xml:space="preserve">) todo e qualquer aditamento e demais instrumentos que integrem </w:t>
      </w:r>
      <w:r w:rsidR="00AD1C74">
        <w:t xml:space="preserve">a </w:t>
      </w:r>
      <w:r>
        <w:t>Operação</w:t>
      </w:r>
      <w:r w:rsidRPr="00002A2D">
        <w:t xml:space="preserve"> e que venham a ser celebrados, </w:t>
      </w:r>
      <w:r w:rsidR="00AD1C74">
        <w:t>os quais</w:t>
      </w:r>
      <w:r w:rsidRPr="00002A2D">
        <w:t xml:space="preserve"> passarão a integrar automaticamente o conceito de Documentos da Operação, sendo certo que nenhum dos Documentos da Operação poderá ser interpretado e/ou analisado isoladamente.</w:t>
      </w:r>
    </w:p>
    <w:p w14:paraId="77990F72" w14:textId="0641B45F" w:rsidR="00002A2D" w:rsidRDefault="00002A2D" w:rsidP="00002A2D">
      <w:pPr>
        <w:widowControl w:val="0"/>
        <w:suppressAutoHyphens/>
        <w:spacing w:line="276" w:lineRule="auto"/>
        <w:jc w:val="both"/>
        <w:rPr>
          <w:rFonts w:ascii="Calibri" w:hAnsi="Calibri" w:cs="Calibri"/>
          <w:sz w:val="22"/>
          <w:szCs w:val="22"/>
        </w:rPr>
      </w:pPr>
    </w:p>
    <w:p w14:paraId="095E6E6C" w14:textId="2BD1A783" w:rsidR="00336C38" w:rsidRPr="004C1FCE" w:rsidRDefault="00336C38" w:rsidP="004C1FCE">
      <w:pPr>
        <w:tabs>
          <w:tab w:val="center" w:pos="0"/>
          <w:tab w:val="right" w:pos="709"/>
          <w:tab w:val="left" w:pos="1418"/>
        </w:tabs>
        <w:spacing w:line="276" w:lineRule="auto"/>
        <w:jc w:val="both"/>
      </w:pPr>
      <w:r w:rsidRPr="003845C4">
        <w:rPr>
          <w:b/>
        </w:rPr>
        <w:t>2.4.4.2.</w:t>
      </w:r>
      <w:r>
        <w:tab/>
        <w:t>Em razão da vinculação das</w:t>
      </w:r>
      <w:r w:rsidRPr="004C1FCE">
        <w:t xml:space="preserve"> Debênture</w:t>
      </w:r>
      <w:r>
        <w:t>s</w:t>
      </w:r>
      <w:r w:rsidRPr="004C1FCE">
        <w:t xml:space="preserve"> </w:t>
      </w:r>
      <w:r>
        <w:t xml:space="preserve">aos </w:t>
      </w:r>
      <w:r w:rsidRPr="004C1FCE">
        <w:t>CRI</w:t>
      </w:r>
      <w:r>
        <w:t>,</w:t>
      </w:r>
      <w:r w:rsidRPr="004C1FCE">
        <w:t xml:space="preserve"> a transferência da titularidade da</w:t>
      </w:r>
      <w:r>
        <w:t>s</w:t>
      </w:r>
      <w:r w:rsidRPr="004C1FCE">
        <w:t xml:space="preserve"> Debênture</w:t>
      </w:r>
      <w:r>
        <w:t>s</w:t>
      </w:r>
      <w:r w:rsidRPr="004C1FCE">
        <w:t xml:space="preserve"> estará condicionada à prévia aprovação dos titulares dos </w:t>
      </w:r>
      <w:r w:rsidRPr="004C1FCE">
        <w:lastRenderedPageBreak/>
        <w:t>CRI.</w:t>
      </w:r>
      <w:r>
        <w:t xml:space="preserve"> Ainda, </w:t>
      </w:r>
      <w:r w:rsidR="0050724E">
        <w:t>diante d</w:t>
      </w:r>
      <w:r w:rsidRPr="004C1FCE">
        <w:t>o disposto acima, o exercício de direitos previstos nessa Escritura</w:t>
      </w:r>
      <w:r w:rsidR="0050724E">
        <w:t xml:space="preserve"> de Emissão</w:t>
      </w:r>
      <w:r w:rsidRPr="004C1FCE">
        <w:t xml:space="preserve"> por parte d</w:t>
      </w:r>
      <w:r w:rsidR="00C668C7">
        <w:t>a</w:t>
      </w:r>
      <w:r w:rsidRPr="004C1FCE">
        <w:t xml:space="preserve"> Debenturista depende da aprovação prévia dos titulares dos CRI.</w:t>
      </w:r>
    </w:p>
    <w:p w14:paraId="21B1509E" w14:textId="77777777" w:rsidR="00336C38" w:rsidRDefault="00336C38" w:rsidP="00002A2D">
      <w:pPr>
        <w:widowControl w:val="0"/>
        <w:suppressAutoHyphens/>
        <w:spacing w:line="276" w:lineRule="auto"/>
        <w:jc w:val="both"/>
        <w:rPr>
          <w:rFonts w:ascii="Calibri" w:hAnsi="Calibri" w:cs="Calibri"/>
          <w:sz w:val="22"/>
          <w:szCs w:val="22"/>
        </w:rPr>
      </w:pPr>
    </w:p>
    <w:p w14:paraId="4D327908" w14:textId="0DE1492B" w:rsidR="00DC0999" w:rsidRPr="00D46D7B" w:rsidRDefault="00DC0999" w:rsidP="00D46D7B">
      <w:pPr>
        <w:pStyle w:val="Ttulo1"/>
        <w:keepNext w:val="0"/>
        <w:widowControl w:val="0"/>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sz w:val="24"/>
          <w:szCs w:val="24"/>
        </w:rPr>
      </w:pPr>
      <w:r w:rsidRPr="00D46D7B">
        <w:rPr>
          <w:color w:val="000000"/>
          <w:sz w:val="24"/>
          <w:szCs w:val="24"/>
        </w:rPr>
        <w:t xml:space="preserve">DAS CARACTERÍSTICAS </w:t>
      </w:r>
      <w:r w:rsidR="00AB0E03" w:rsidRPr="00D46D7B">
        <w:rPr>
          <w:color w:val="000000"/>
          <w:sz w:val="24"/>
          <w:szCs w:val="24"/>
        </w:rPr>
        <w:t xml:space="preserve">GERAIS </w:t>
      </w:r>
      <w:r w:rsidRPr="00D46D7B">
        <w:rPr>
          <w:color w:val="000000"/>
          <w:sz w:val="24"/>
          <w:szCs w:val="24"/>
        </w:rPr>
        <w:t>Da emissão</w:t>
      </w:r>
      <w:r w:rsidR="00AB0E03" w:rsidRPr="00D46D7B">
        <w:rPr>
          <w:color w:val="000000"/>
          <w:sz w:val="24"/>
          <w:szCs w:val="24"/>
        </w:rPr>
        <w:t xml:space="preserve"> E DA</w:t>
      </w:r>
      <w:r w:rsidR="00AD1C74">
        <w:rPr>
          <w:color w:val="000000"/>
          <w:sz w:val="24"/>
          <w:szCs w:val="24"/>
        </w:rPr>
        <w:t>S</w:t>
      </w:r>
      <w:r w:rsidR="00AB0E03" w:rsidRPr="00D46D7B">
        <w:rPr>
          <w:color w:val="000000"/>
          <w:sz w:val="24"/>
          <w:szCs w:val="24"/>
        </w:rPr>
        <w:t xml:space="preserve"> DEBÊNTURE</w:t>
      </w:r>
      <w:r w:rsidR="00AD1C74">
        <w:rPr>
          <w:color w:val="000000"/>
          <w:sz w:val="24"/>
          <w:szCs w:val="24"/>
        </w:rPr>
        <w:t>S</w:t>
      </w:r>
    </w:p>
    <w:p w14:paraId="245A03EC" w14:textId="77777777" w:rsidR="00360734" w:rsidRPr="00D46D7B" w:rsidRDefault="00360734" w:rsidP="00D46D7B">
      <w:pPr>
        <w:widowControl w:val="0"/>
        <w:spacing w:line="276" w:lineRule="auto"/>
      </w:pPr>
    </w:p>
    <w:p w14:paraId="2C552A4F" w14:textId="77777777" w:rsidR="00DC0999" w:rsidRPr="00D46D7B" w:rsidRDefault="00DC0999" w:rsidP="00D46D7B">
      <w:pPr>
        <w:widowControl w:val="0"/>
        <w:numPr>
          <w:ilvl w:val="1"/>
          <w:numId w:val="18"/>
        </w:numPr>
        <w:shd w:val="clear" w:color="auto" w:fill="FFFFFF"/>
        <w:spacing w:line="276" w:lineRule="auto"/>
        <w:ind w:left="0" w:firstLine="0"/>
        <w:jc w:val="both"/>
        <w:rPr>
          <w:rFonts w:eastAsia="Arial Unicode MS"/>
          <w:color w:val="000000"/>
        </w:rPr>
      </w:pPr>
      <w:r w:rsidRPr="00D46D7B">
        <w:rPr>
          <w:rFonts w:eastAsia="Arial Unicode MS"/>
          <w:b/>
          <w:color w:val="000000"/>
        </w:rPr>
        <w:t>Valor Total da Emissão</w:t>
      </w:r>
      <w:r w:rsidR="008422C0" w:rsidRPr="00D46D7B">
        <w:rPr>
          <w:rFonts w:eastAsia="Arial Unicode MS"/>
          <w:b/>
          <w:color w:val="000000"/>
        </w:rPr>
        <w:t>, Quantidade de Debêntures</w:t>
      </w:r>
      <w:r w:rsidR="00F1403F" w:rsidRPr="00D46D7B">
        <w:rPr>
          <w:rFonts w:eastAsia="Arial Unicode MS"/>
          <w:b/>
          <w:color w:val="000000"/>
        </w:rPr>
        <w:t>, Séries e Finalidade</w:t>
      </w:r>
    </w:p>
    <w:p w14:paraId="5A44EDAB" w14:textId="77777777" w:rsidR="00DC0999" w:rsidRPr="00D46D7B" w:rsidRDefault="00DC0999" w:rsidP="00D46D7B">
      <w:pPr>
        <w:widowControl w:val="0"/>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rPr>
      </w:pPr>
    </w:p>
    <w:p w14:paraId="215E9237" w14:textId="1F0514F6" w:rsidR="00F1403F" w:rsidRPr="00D46D7B" w:rsidRDefault="00DC0999"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O valor total da Emissão </w:t>
      </w:r>
      <w:r w:rsidR="0011279A" w:rsidRPr="00D46D7B">
        <w:rPr>
          <w:rFonts w:eastAsia="Arial Unicode MS"/>
          <w:color w:val="000000"/>
        </w:rPr>
        <w:t xml:space="preserve">será </w:t>
      </w:r>
      <w:r w:rsidRPr="00D46D7B">
        <w:rPr>
          <w:rFonts w:eastAsia="Arial Unicode MS"/>
          <w:color w:val="000000"/>
        </w:rPr>
        <w:t xml:space="preserve">de R$ </w:t>
      </w:r>
      <w:r w:rsidR="000A0E8A" w:rsidRPr="00D46D7B">
        <w:rPr>
          <w:rFonts w:eastAsia="Arial Unicode MS"/>
          <w:color w:val="000000"/>
        </w:rPr>
        <w:t>15</w:t>
      </w:r>
      <w:r w:rsidR="000D3A90" w:rsidRPr="00D46D7B">
        <w:rPr>
          <w:rFonts w:eastAsia="Arial Unicode MS"/>
          <w:color w:val="000000"/>
        </w:rPr>
        <w:t>.0</w:t>
      </w:r>
      <w:r w:rsidR="000206AF" w:rsidRPr="00D46D7B">
        <w:rPr>
          <w:rFonts w:eastAsia="Arial Unicode MS"/>
          <w:color w:val="000000"/>
        </w:rPr>
        <w:t xml:space="preserve">00.000,00 </w:t>
      </w:r>
      <w:r w:rsidRPr="00D46D7B">
        <w:rPr>
          <w:rFonts w:eastAsia="Arial Unicode MS"/>
          <w:color w:val="000000"/>
        </w:rPr>
        <w:t>(</w:t>
      </w:r>
      <w:r w:rsidR="000A0E8A" w:rsidRPr="00D46D7B">
        <w:rPr>
          <w:rFonts w:eastAsia="Arial Unicode MS"/>
          <w:color w:val="000000"/>
        </w:rPr>
        <w:t>quinze</w:t>
      </w:r>
      <w:r w:rsidR="00661E4E" w:rsidRPr="00D46D7B">
        <w:rPr>
          <w:rFonts w:eastAsia="Arial Unicode MS"/>
          <w:color w:val="000000"/>
        </w:rPr>
        <w:t xml:space="preserve"> milhões de reais</w:t>
      </w:r>
      <w:r w:rsidRPr="00D46D7B">
        <w:rPr>
          <w:rFonts w:eastAsia="Arial Unicode MS"/>
          <w:color w:val="000000"/>
        </w:rPr>
        <w:t>)</w:t>
      </w:r>
      <w:r w:rsidR="003B68B1">
        <w:rPr>
          <w:rFonts w:eastAsia="Arial Unicode MS"/>
          <w:color w:val="000000"/>
        </w:rPr>
        <w:t xml:space="preserve"> (“</w:t>
      </w:r>
      <w:r w:rsidR="003B68B1" w:rsidRPr="003B68B1">
        <w:rPr>
          <w:rFonts w:eastAsia="Arial Unicode MS"/>
          <w:color w:val="000000"/>
          <w:u w:val="single"/>
        </w:rPr>
        <w:t>Valor da Emissão</w:t>
      </w:r>
      <w:r w:rsidR="003B68B1">
        <w:rPr>
          <w:rFonts w:eastAsia="Arial Unicode MS"/>
          <w:color w:val="000000"/>
        </w:rPr>
        <w:t>”)</w:t>
      </w:r>
      <w:r w:rsidR="00C7208C" w:rsidRPr="00D46D7B">
        <w:rPr>
          <w:rFonts w:eastAsia="Arial Unicode MS"/>
          <w:color w:val="000000"/>
        </w:rPr>
        <w:t>.</w:t>
      </w:r>
    </w:p>
    <w:p w14:paraId="441BFA55" w14:textId="77777777" w:rsidR="00360734" w:rsidRPr="00D46D7B" w:rsidRDefault="00360734" w:rsidP="00D46D7B">
      <w:pPr>
        <w:pStyle w:val="p0"/>
        <w:widowControl/>
        <w:tabs>
          <w:tab w:val="clear" w:pos="720"/>
          <w:tab w:val="clear" w:pos="1800"/>
          <w:tab w:val="left" w:pos="1418"/>
        </w:tabs>
        <w:spacing w:line="276" w:lineRule="auto"/>
        <w:rPr>
          <w:rFonts w:ascii="Times New Roman" w:eastAsia="Arial Unicode MS" w:hAnsi="Times New Roman"/>
          <w:color w:val="000000"/>
          <w:sz w:val="24"/>
          <w:szCs w:val="24"/>
        </w:rPr>
      </w:pPr>
    </w:p>
    <w:p w14:paraId="005F6B1F" w14:textId="46E7C7D3" w:rsidR="009E6435" w:rsidRPr="00D46D7B" w:rsidRDefault="0011279A" w:rsidP="00D46D7B">
      <w:pPr>
        <w:numPr>
          <w:ilvl w:val="2"/>
          <w:numId w:val="18"/>
        </w:numPr>
        <w:shd w:val="clear" w:color="auto" w:fill="FFFFFF"/>
        <w:spacing w:line="276" w:lineRule="auto"/>
        <w:ind w:left="0" w:firstLine="0"/>
        <w:jc w:val="both"/>
      </w:pPr>
      <w:r w:rsidRPr="00D46D7B">
        <w:rPr>
          <w:rFonts w:eastAsia="Arial Unicode MS"/>
          <w:color w:val="000000"/>
        </w:rPr>
        <w:t xml:space="preserve">Serão, no total, </w:t>
      </w:r>
      <w:r w:rsidRPr="00865AA2">
        <w:rPr>
          <w:rFonts w:eastAsia="Arial Unicode MS"/>
          <w:color w:val="000000"/>
        </w:rPr>
        <w:t xml:space="preserve">emitidas </w:t>
      </w:r>
      <w:r w:rsidR="00865AA2" w:rsidRPr="00ED2DC4">
        <w:rPr>
          <w:rFonts w:eastAsia="Arial Unicode MS"/>
          <w:color w:val="000000"/>
        </w:rPr>
        <w:t>15.000</w:t>
      </w:r>
      <w:r w:rsidR="00865AA2" w:rsidRPr="00865AA2">
        <w:rPr>
          <w:rFonts w:eastAsia="Arial Unicode MS"/>
          <w:color w:val="000000"/>
        </w:rPr>
        <w:t xml:space="preserve"> (</w:t>
      </w:r>
      <w:r w:rsidR="00865AA2" w:rsidRPr="00ED2DC4">
        <w:rPr>
          <w:rFonts w:eastAsia="Arial Unicode MS"/>
          <w:color w:val="000000"/>
        </w:rPr>
        <w:t>quinze mil</w:t>
      </w:r>
      <w:r w:rsidR="00865AA2" w:rsidRPr="00865AA2">
        <w:rPr>
          <w:rFonts w:eastAsia="Arial Unicode MS"/>
          <w:color w:val="000000"/>
        </w:rPr>
        <w:t xml:space="preserve">) </w:t>
      </w:r>
      <w:r w:rsidR="00DC36A5" w:rsidRPr="00865AA2">
        <w:rPr>
          <w:rFonts w:eastAsia="Arial Unicode MS"/>
          <w:color w:val="000000"/>
        </w:rPr>
        <w:t>debênture</w:t>
      </w:r>
      <w:r w:rsidR="00AD1C74" w:rsidRPr="00865AA2">
        <w:rPr>
          <w:rFonts w:eastAsia="Arial Unicode MS"/>
          <w:color w:val="000000"/>
        </w:rPr>
        <w:t>s</w:t>
      </w:r>
      <w:r w:rsidR="00AB0E03" w:rsidRPr="00865AA2">
        <w:rPr>
          <w:rFonts w:eastAsia="Arial Unicode MS"/>
          <w:color w:val="000000"/>
        </w:rPr>
        <w:t xml:space="preserve">, </w:t>
      </w:r>
      <w:r w:rsidRPr="00865AA2">
        <w:t>com valor nominal de R$</w:t>
      </w:r>
      <w:r w:rsidR="000D3A90" w:rsidRPr="00865AA2">
        <w:t> </w:t>
      </w:r>
      <w:r w:rsidR="00865AA2" w:rsidRPr="00ED2DC4">
        <w:rPr>
          <w:rFonts w:eastAsia="Arial Unicode MS"/>
          <w:color w:val="000000"/>
        </w:rPr>
        <w:t>1.000,00</w:t>
      </w:r>
      <w:r w:rsidR="00865AA2" w:rsidRPr="00865AA2">
        <w:rPr>
          <w:rFonts w:eastAsia="Arial Unicode MS"/>
          <w:color w:val="000000"/>
        </w:rPr>
        <w:t xml:space="preserve"> (</w:t>
      </w:r>
      <w:r w:rsidR="00865AA2" w:rsidRPr="00ED2DC4">
        <w:rPr>
          <w:rFonts w:eastAsia="Arial Unicode MS"/>
          <w:color w:val="000000"/>
        </w:rPr>
        <w:t>mil reais</w:t>
      </w:r>
      <w:r w:rsidR="00865AA2" w:rsidRPr="00865AA2">
        <w:rPr>
          <w:rFonts w:eastAsia="Arial Unicode MS"/>
          <w:color w:val="000000"/>
        </w:rPr>
        <w:t xml:space="preserve">) </w:t>
      </w:r>
      <w:r w:rsidR="00AD1C74" w:rsidRPr="00865AA2">
        <w:rPr>
          <w:rFonts w:eastAsia="Arial Unicode MS"/>
          <w:color w:val="000000"/>
        </w:rPr>
        <w:t>cada</w:t>
      </w:r>
      <w:r w:rsidR="00AD1C74">
        <w:rPr>
          <w:rFonts w:eastAsia="Arial Unicode MS"/>
          <w:color w:val="000000"/>
        </w:rPr>
        <w:t xml:space="preserve"> uma</w:t>
      </w:r>
      <w:r w:rsidRPr="00D46D7B">
        <w:t xml:space="preserve">, em </w:t>
      </w:r>
      <w:r w:rsidR="000D3A90" w:rsidRPr="00D46D7B">
        <w:t xml:space="preserve">única </w:t>
      </w:r>
      <w:r w:rsidRPr="00D46D7B">
        <w:t>série</w:t>
      </w:r>
      <w:r w:rsidR="00276615">
        <w:t>, resgatáveis pela Emissora</w:t>
      </w:r>
      <w:r w:rsidR="000D3A90" w:rsidRPr="00D46D7B">
        <w:t>.</w:t>
      </w:r>
    </w:p>
    <w:p w14:paraId="679D2860" w14:textId="77777777" w:rsidR="00CD1C92" w:rsidRPr="00D46D7B" w:rsidRDefault="00CD1C92" w:rsidP="00D46D7B">
      <w:pPr>
        <w:shd w:val="clear" w:color="auto" w:fill="FFFFFF"/>
        <w:spacing w:line="276" w:lineRule="auto"/>
        <w:jc w:val="both"/>
      </w:pPr>
    </w:p>
    <w:p w14:paraId="1322D9D9" w14:textId="12EA0CF0" w:rsidR="00226F2D" w:rsidRPr="00D46D7B" w:rsidRDefault="00562FF1" w:rsidP="00D46D7B">
      <w:pPr>
        <w:numPr>
          <w:ilvl w:val="2"/>
          <w:numId w:val="18"/>
        </w:numPr>
        <w:shd w:val="clear" w:color="auto" w:fill="FFFFFF"/>
        <w:spacing w:line="276" w:lineRule="auto"/>
        <w:ind w:left="0" w:firstLine="0"/>
        <w:jc w:val="both"/>
      </w:pPr>
      <w:r w:rsidRPr="00D46D7B">
        <w:t xml:space="preserve">Os recursos captados por meio da </w:t>
      </w:r>
      <w:r w:rsidR="00F1403F" w:rsidRPr="00D46D7B">
        <w:t xml:space="preserve">presente Emissão </w:t>
      </w:r>
      <w:r w:rsidRPr="00D46D7B">
        <w:t xml:space="preserve">serão destinados </w:t>
      </w:r>
      <w:r w:rsidR="00CE7F38" w:rsidRPr="00D46D7B">
        <w:t xml:space="preserve">pela Emissora </w:t>
      </w:r>
      <w:r w:rsidR="00721692" w:rsidRPr="00D46D7B">
        <w:t>para</w:t>
      </w:r>
      <w:r w:rsidR="00642B83" w:rsidRPr="00D46D7B">
        <w:t xml:space="preserve"> a concessão de</w:t>
      </w:r>
      <w:r w:rsidR="00721692" w:rsidRPr="00D46D7B">
        <w:t xml:space="preserve"> </w:t>
      </w:r>
      <w:r w:rsidR="00642B83" w:rsidRPr="00D46D7B">
        <w:t xml:space="preserve">financiamentos destinados à aquisição, </w:t>
      </w:r>
      <w:r w:rsidR="003B42C9">
        <w:t xml:space="preserve">produção, </w:t>
      </w:r>
      <w:r w:rsidR="00642B83" w:rsidRPr="00D46D7B">
        <w:t>expansão, desenvolvimento, construção</w:t>
      </w:r>
      <w:r w:rsidR="003B42C9">
        <w:t>, comercialização</w:t>
      </w:r>
      <w:ins w:id="9" w:author="Livia Arbex Endo | Felsberg Advogados" w:date="2019-04-05T12:11:00Z">
        <w:r w:rsidR="006C58DE">
          <w:t>, refinanciamento</w:t>
        </w:r>
      </w:ins>
      <w:r w:rsidR="00642B83" w:rsidRPr="00D46D7B">
        <w:t xml:space="preserve"> e/ou reforma d</w:t>
      </w:r>
      <w:r w:rsidR="00EA7CB0" w:rsidRPr="00D46D7B">
        <w:t>os</w:t>
      </w:r>
      <w:r w:rsidR="002F1BC7" w:rsidRPr="00D46D7B">
        <w:t xml:space="preserve"> </w:t>
      </w:r>
      <w:r w:rsidR="003B42C9">
        <w:t>imóveis residenciais</w:t>
      </w:r>
      <w:r w:rsidR="003B42C9" w:rsidRPr="00D46D7B">
        <w:t xml:space="preserve"> </w:t>
      </w:r>
      <w:r w:rsidR="0049215C" w:rsidRPr="00D46D7B">
        <w:t>descritos</w:t>
      </w:r>
      <w:r w:rsidR="002F1BC7" w:rsidRPr="00D46D7B">
        <w:t xml:space="preserve"> no Anexo II</w:t>
      </w:r>
      <w:r w:rsidR="003B42C9">
        <w:t xml:space="preserve"> (“</w:t>
      </w:r>
      <w:r w:rsidR="003B42C9" w:rsidRPr="004C1FCE">
        <w:rPr>
          <w:u w:val="single"/>
        </w:rPr>
        <w:t>Imóveis Alvo</w:t>
      </w:r>
      <w:r w:rsidR="003B42C9">
        <w:t>”)</w:t>
      </w:r>
      <w:r w:rsidR="00721692" w:rsidRPr="00D46D7B">
        <w:t>,</w:t>
      </w:r>
      <w:r w:rsidR="00366FAD" w:rsidRPr="00D46D7B">
        <w:t xml:space="preserve"> </w:t>
      </w:r>
      <w:r w:rsidR="00642B83" w:rsidRPr="00D46D7B">
        <w:t xml:space="preserve">em consonância </w:t>
      </w:r>
      <w:r w:rsidR="00366FAD" w:rsidRPr="00D46D7B">
        <w:t xml:space="preserve">com </w:t>
      </w:r>
      <w:r w:rsidR="00642B83" w:rsidRPr="00D46D7B">
        <w:t xml:space="preserve">o </w:t>
      </w:r>
      <w:r w:rsidR="00366FAD" w:rsidRPr="00D46D7B">
        <w:t>seu objet</w:t>
      </w:r>
      <w:r w:rsidR="00642B83" w:rsidRPr="00D46D7B">
        <w:t>ivo</w:t>
      </w:r>
      <w:r w:rsidR="00366FAD" w:rsidRPr="00D46D7B">
        <w:t xml:space="preserve"> social</w:t>
      </w:r>
      <w:r w:rsidR="007562F5" w:rsidRPr="00D46D7B">
        <w:t>.</w:t>
      </w:r>
    </w:p>
    <w:p w14:paraId="3B0C1C12" w14:textId="5D8FC93C" w:rsidR="00721692" w:rsidRDefault="00721692" w:rsidP="00D46D7B">
      <w:pPr>
        <w:shd w:val="clear" w:color="auto" w:fill="FFFFFF"/>
        <w:spacing w:line="276" w:lineRule="auto"/>
        <w:ind w:left="792"/>
        <w:jc w:val="both"/>
      </w:pPr>
    </w:p>
    <w:p w14:paraId="3FD4A4B9" w14:textId="27DFF824" w:rsidR="004F01FE" w:rsidRDefault="004F01FE" w:rsidP="00FB66F0">
      <w:pPr>
        <w:pStyle w:val="PargrafodaLista"/>
        <w:spacing w:line="276" w:lineRule="auto"/>
        <w:ind w:left="0"/>
        <w:jc w:val="both"/>
      </w:pPr>
      <w:r>
        <w:rPr>
          <w:b/>
        </w:rPr>
        <w:t>3.1.3.</w:t>
      </w:r>
      <w:r w:rsidRPr="00763672">
        <w:rPr>
          <w:b/>
        </w:rPr>
        <w:t>1.</w:t>
      </w:r>
      <w:r>
        <w:t xml:space="preserve"> A Emissora deverá prestar contas, à Debenturista e ao </w:t>
      </w:r>
      <w:r w:rsidRPr="00FB66F0">
        <w:t>Agente Fiduciário</w:t>
      </w:r>
      <w:r>
        <w:t xml:space="preserve">, da destinação de recursos e seu </w:t>
      </w:r>
      <w:r w:rsidRPr="00763672">
        <w:rPr>
          <w:i/>
        </w:rPr>
        <w:t>status</w:t>
      </w:r>
      <w:r>
        <w:t xml:space="preserve">, devendo, a partir da Data de Emissão, emitir </w:t>
      </w:r>
      <w:del w:id="10" w:author="Livia Arbex Endo | Felsberg Advogados" w:date="2019-03-29T12:37:00Z">
        <w:r w:rsidDel="00BD3A6A">
          <w:delText xml:space="preserve">semestralmente </w:delText>
        </w:r>
      </w:del>
      <w:ins w:id="11" w:author="Livia Arbex Endo | Felsberg Advogados" w:date="2019-03-29T12:37:00Z">
        <w:r w:rsidR="00BD3A6A">
          <w:t xml:space="preserve">trimestralmente </w:t>
        </w:r>
      </w:ins>
      <w:r>
        <w:t xml:space="preserve">relatório de destinação de recursos, na forma do Anexo </w:t>
      </w:r>
      <w:r w:rsidRPr="00763672">
        <w:t>VI</w:t>
      </w:r>
      <w:r>
        <w:t xml:space="preserve"> (“</w:t>
      </w:r>
      <w:r w:rsidRPr="00FB66F0">
        <w:rPr>
          <w:u w:val="single"/>
        </w:rPr>
        <w:t>Relatórios de Destinação de Recursos</w:t>
      </w:r>
      <w:r>
        <w:t>”).</w:t>
      </w:r>
    </w:p>
    <w:p w14:paraId="5BC025C5" w14:textId="77777777" w:rsidR="004F01FE" w:rsidRDefault="004F01FE" w:rsidP="004F01FE">
      <w:pPr>
        <w:pStyle w:val="PargrafodaLista"/>
        <w:spacing w:line="276" w:lineRule="auto"/>
        <w:ind w:left="0"/>
      </w:pPr>
    </w:p>
    <w:p w14:paraId="7575EB3A" w14:textId="373E0133" w:rsidR="004F01FE" w:rsidRDefault="004F01FE" w:rsidP="00FB66F0">
      <w:pPr>
        <w:pStyle w:val="PargrafodaLista"/>
        <w:spacing w:line="276" w:lineRule="auto"/>
        <w:ind w:left="0"/>
        <w:jc w:val="both"/>
      </w:pPr>
      <w:r>
        <w:rPr>
          <w:b/>
        </w:rPr>
        <w:t>3.1.3.2</w:t>
      </w:r>
      <w:r w:rsidRPr="00763672">
        <w:rPr>
          <w:b/>
        </w:rPr>
        <w:t>.</w:t>
      </w:r>
      <w:r>
        <w:rPr>
          <w:b/>
        </w:rPr>
        <w:t xml:space="preserve"> </w:t>
      </w:r>
      <w:r>
        <w:t>Os Relatórios de Destinação de Recursos deverão estar acompanhados dos documentos comprobatórios que demonstrem a correta destinação dos recursos oriundos da presente Emissão de Debêntures.</w:t>
      </w:r>
    </w:p>
    <w:p w14:paraId="7027EE17" w14:textId="77777777" w:rsidR="004F01FE" w:rsidRPr="00D46D7B" w:rsidRDefault="004F01FE" w:rsidP="00D46D7B">
      <w:pPr>
        <w:shd w:val="clear" w:color="auto" w:fill="FFFFFF"/>
        <w:spacing w:line="276" w:lineRule="auto"/>
        <w:ind w:left="792"/>
        <w:jc w:val="both"/>
      </w:pPr>
    </w:p>
    <w:p w14:paraId="5A9DA7E4" w14:textId="7FB773F3" w:rsidR="00226F2D" w:rsidRPr="006C58DE" w:rsidRDefault="00226F2D"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A data de emissão será o </w:t>
      </w:r>
      <w:r w:rsidRPr="006C58DE">
        <w:rPr>
          <w:rFonts w:eastAsia="Arial Unicode MS"/>
          <w:color w:val="000000"/>
        </w:rPr>
        <w:t xml:space="preserve">dia </w:t>
      </w:r>
      <w:del w:id="12" w:author="Livia Arbex Endo | Felsberg Advogados" w:date="2019-04-05T12:12:00Z">
        <w:r w:rsidR="00642B83" w:rsidRPr="006C58DE" w:rsidDel="006C58DE">
          <w:rPr>
            <w:rFonts w:eastAsia="Arial Unicode MS"/>
            <w:color w:val="000000"/>
          </w:rPr>
          <w:delText>[=]</w:delText>
        </w:r>
        <w:r w:rsidR="00AA43EB" w:rsidRPr="006C58DE" w:rsidDel="006C58DE">
          <w:rPr>
            <w:rFonts w:eastAsia="Arial Unicode MS"/>
            <w:color w:val="000000"/>
          </w:rPr>
          <w:delText xml:space="preserve"> </w:delText>
        </w:r>
      </w:del>
      <w:ins w:id="13" w:author="Livia Arbex Endo | Felsberg Advogados" w:date="2019-04-05T12:12:00Z">
        <w:r w:rsidR="006C58DE" w:rsidRPr="006C58DE">
          <w:rPr>
            <w:rFonts w:eastAsia="Arial Unicode MS"/>
            <w:color w:val="000000"/>
          </w:rPr>
          <w:t xml:space="preserve">09 </w:t>
        </w:r>
      </w:ins>
      <w:r w:rsidR="005E73B5" w:rsidRPr="006C58DE">
        <w:t xml:space="preserve">de </w:t>
      </w:r>
      <w:del w:id="14" w:author="Livia Arbex Endo | Felsberg Advogados" w:date="2019-04-05T12:12:00Z">
        <w:r w:rsidR="00642B83" w:rsidRPr="006C58DE" w:rsidDel="006C58DE">
          <w:delText>[=]</w:delText>
        </w:r>
        <w:r w:rsidR="00AA43EB" w:rsidRPr="006C58DE" w:rsidDel="006C58DE">
          <w:delText xml:space="preserve"> </w:delText>
        </w:r>
      </w:del>
      <w:ins w:id="15" w:author="Livia Arbex Endo | Felsberg Advogados" w:date="2019-04-05T12:12:00Z">
        <w:r w:rsidR="006C58DE" w:rsidRPr="006C58DE">
          <w:t xml:space="preserve">abril </w:t>
        </w:r>
      </w:ins>
      <w:r w:rsidR="005E73B5" w:rsidRPr="006C58DE">
        <w:t>d</w:t>
      </w:r>
      <w:r w:rsidR="005E73B5" w:rsidRPr="006C58DE">
        <w:rPr>
          <w:rFonts w:eastAsia="Arial Unicode MS"/>
          <w:color w:val="000000"/>
        </w:rPr>
        <w:t>e 201</w:t>
      </w:r>
      <w:r w:rsidR="00642B83" w:rsidRPr="006C58DE">
        <w:rPr>
          <w:rFonts w:eastAsia="Arial Unicode MS"/>
          <w:color w:val="000000"/>
        </w:rPr>
        <w:t>9</w:t>
      </w:r>
      <w:r w:rsidR="005E73B5" w:rsidRPr="006C58DE" w:rsidDel="005E73B5">
        <w:t xml:space="preserve"> </w:t>
      </w:r>
      <w:r w:rsidRPr="006C58DE">
        <w:rPr>
          <w:rFonts w:eastAsia="Arial Unicode MS"/>
          <w:color w:val="000000"/>
        </w:rPr>
        <w:t>(“</w:t>
      </w:r>
      <w:r w:rsidRPr="006C58DE">
        <w:rPr>
          <w:rFonts w:eastAsia="Arial Unicode MS"/>
          <w:color w:val="000000"/>
          <w:u w:val="single"/>
        </w:rPr>
        <w:t>Data de Emissão</w:t>
      </w:r>
      <w:r w:rsidRPr="006C58DE">
        <w:rPr>
          <w:rFonts w:eastAsia="Arial Unicode MS"/>
          <w:color w:val="000000"/>
        </w:rPr>
        <w:t>”).</w:t>
      </w:r>
    </w:p>
    <w:p w14:paraId="6D3ECF5C" w14:textId="77777777" w:rsidR="00226F2D" w:rsidRPr="006C58DE" w:rsidRDefault="00226F2D" w:rsidP="00D46D7B">
      <w:pPr>
        <w:shd w:val="clear" w:color="auto" w:fill="FFFFFF"/>
        <w:spacing w:line="276" w:lineRule="auto"/>
        <w:jc w:val="both"/>
        <w:rPr>
          <w:rFonts w:eastAsia="Arial Unicode MS"/>
          <w:color w:val="000000"/>
        </w:rPr>
      </w:pPr>
    </w:p>
    <w:p w14:paraId="1DA5EE17" w14:textId="3C599960" w:rsidR="00226F2D" w:rsidRPr="006C58DE" w:rsidRDefault="00226F2D" w:rsidP="00D46D7B">
      <w:pPr>
        <w:numPr>
          <w:ilvl w:val="2"/>
          <w:numId w:val="18"/>
        </w:numPr>
        <w:shd w:val="clear" w:color="auto" w:fill="FFFFFF"/>
        <w:spacing w:line="276" w:lineRule="auto"/>
        <w:ind w:left="0" w:firstLine="0"/>
        <w:jc w:val="both"/>
        <w:rPr>
          <w:rFonts w:eastAsia="Arial Unicode MS"/>
          <w:color w:val="000000"/>
        </w:rPr>
      </w:pPr>
      <w:r w:rsidRPr="006C58DE">
        <w:rPr>
          <w:rFonts w:eastAsia="Arial Unicode MS"/>
          <w:color w:val="000000"/>
        </w:rPr>
        <w:t xml:space="preserve">O prazo da emissão será de </w:t>
      </w:r>
      <w:ins w:id="16" w:author="Livia Arbex Endo | Felsberg Advogados" w:date="2019-04-05T12:13:00Z">
        <w:r w:rsidR="006C58DE" w:rsidRPr="006C58DE">
          <w:rPr>
            <w:rFonts w:eastAsia="Arial Unicode MS"/>
            <w:color w:val="000000"/>
          </w:rPr>
          <w:t xml:space="preserve">1.458 (mil quatrocentos e cinquenta e oito) </w:t>
        </w:r>
      </w:ins>
      <w:del w:id="17" w:author="Livia Arbex Endo | Felsberg Advogados" w:date="2019-04-05T12:13:00Z">
        <w:r w:rsidR="00642B83" w:rsidRPr="006C58DE" w:rsidDel="006C58DE">
          <w:rPr>
            <w:rFonts w:eastAsia="Arial Unicode MS"/>
            <w:color w:val="000000"/>
          </w:rPr>
          <w:delText>[=]</w:delText>
        </w:r>
        <w:r w:rsidR="00A53E86" w:rsidRPr="006C58DE" w:rsidDel="006C58DE">
          <w:rPr>
            <w:rFonts w:eastAsia="Arial Unicode MS"/>
            <w:color w:val="000000"/>
          </w:rPr>
          <w:delText xml:space="preserve"> (</w:delText>
        </w:r>
        <w:r w:rsidR="00642B83" w:rsidRPr="006C58DE" w:rsidDel="006C58DE">
          <w:rPr>
            <w:rFonts w:eastAsia="Arial Unicode MS"/>
            <w:color w:val="000000"/>
          </w:rPr>
          <w:delText>[=]</w:delText>
        </w:r>
        <w:r w:rsidR="00A53E86" w:rsidRPr="006C58DE" w:rsidDel="006C58DE">
          <w:rPr>
            <w:rFonts w:eastAsia="Arial Unicode MS"/>
            <w:color w:val="000000"/>
          </w:rPr>
          <w:delText xml:space="preserve">) </w:delText>
        </w:r>
      </w:del>
      <w:r w:rsidR="00A53E86" w:rsidRPr="006C58DE">
        <w:rPr>
          <w:rFonts w:eastAsia="Arial Unicode MS"/>
          <w:color w:val="000000"/>
        </w:rPr>
        <w:t>dias</w:t>
      </w:r>
      <w:r w:rsidRPr="006C58DE">
        <w:rPr>
          <w:rFonts w:eastAsia="Arial Unicode MS"/>
          <w:color w:val="000000"/>
        </w:rPr>
        <w:t>, ou seja, encerra</w:t>
      </w:r>
      <w:r w:rsidR="00562FF1" w:rsidRPr="006C58DE">
        <w:rPr>
          <w:rFonts w:eastAsia="Arial Unicode MS"/>
          <w:color w:val="000000"/>
        </w:rPr>
        <w:t>-se</w:t>
      </w:r>
      <w:r w:rsidRPr="006C58DE">
        <w:rPr>
          <w:rFonts w:eastAsia="Arial Unicode MS"/>
          <w:color w:val="000000"/>
        </w:rPr>
        <w:t xml:space="preserve"> em </w:t>
      </w:r>
      <w:r w:rsidR="002908FE" w:rsidRPr="006C58DE">
        <w:rPr>
          <w:rFonts w:eastAsia="Arial Unicode MS"/>
          <w:color w:val="000000"/>
        </w:rPr>
        <w:t xml:space="preserve">06 </w:t>
      </w:r>
      <w:r w:rsidR="00AA43EB" w:rsidRPr="006C58DE">
        <w:t xml:space="preserve">de </w:t>
      </w:r>
      <w:r w:rsidR="002908FE" w:rsidRPr="006C58DE">
        <w:rPr>
          <w:rFonts w:eastAsia="Arial Unicode MS"/>
          <w:color w:val="000000"/>
        </w:rPr>
        <w:t>abril</w:t>
      </w:r>
      <w:r w:rsidR="002908FE" w:rsidRPr="006C58DE">
        <w:t xml:space="preserve"> </w:t>
      </w:r>
      <w:r w:rsidR="00AA43EB" w:rsidRPr="006C58DE">
        <w:t>d</w:t>
      </w:r>
      <w:r w:rsidR="00AA43EB" w:rsidRPr="006C58DE">
        <w:rPr>
          <w:rFonts w:eastAsia="Arial Unicode MS"/>
          <w:color w:val="000000"/>
        </w:rPr>
        <w:t xml:space="preserve">e </w:t>
      </w:r>
      <w:r w:rsidR="002908FE" w:rsidRPr="006C58DE">
        <w:rPr>
          <w:rFonts w:eastAsia="Arial Unicode MS"/>
          <w:color w:val="000000"/>
        </w:rPr>
        <w:t>2023.</w:t>
      </w:r>
    </w:p>
    <w:p w14:paraId="01ABB0F7" w14:textId="77777777" w:rsidR="009E6435" w:rsidRPr="00D46D7B" w:rsidRDefault="009E6435" w:rsidP="00D46D7B">
      <w:pPr>
        <w:pStyle w:val="p0"/>
        <w:widowControl/>
        <w:tabs>
          <w:tab w:val="clear" w:pos="720"/>
          <w:tab w:val="clear" w:pos="1800"/>
          <w:tab w:val="left" w:pos="1418"/>
        </w:tabs>
        <w:spacing w:line="276" w:lineRule="auto"/>
        <w:rPr>
          <w:rFonts w:ascii="Times New Roman" w:eastAsia="Arial Unicode MS" w:hAnsi="Times New Roman"/>
          <w:color w:val="000000"/>
          <w:sz w:val="24"/>
          <w:szCs w:val="24"/>
        </w:rPr>
      </w:pPr>
    </w:p>
    <w:p w14:paraId="32B0A795" w14:textId="77777777" w:rsidR="00515E55" w:rsidRPr="00D46D7B" w:rsidRDefault="001B3DA9" w:rsidP="00D46D7B">
      <w:pPr>
        <w:numPr>
          <w:ilvl w:val="1"/>
          <w:numId w:val="18"/>
        </w:numPr>
        <w:shd w:val="clear" w:color="auto" w:fill="FFFFFF"/>
        <w:spacing w:line="276" w:lineRule="auto"/>
        <w:ind w:left="709" w:hanging="709"/>
        <w:jc w:val="both"/>
        <w:rPr>
          <w:rFonts w:eastAsia="Arial Unicode MS"/>
          <w:b/>
          <w:color w:val="000000"/>
        </w:rPr>
      </w:pPr>
      <w:r w:rsidRPr="00D46D7B">
        <w:rPr>
          <w:rFonts w:eastAsia="Arial Unicode MS"/>
          <w:b/>
          <w:color w:val="000000"/>
        </w:rPr>
        <w:t xml:space="preserve">Espécie e </w:t>
      </w:r>
      <w:r w:rsidR="00515E55" w:rsidRPr="00D46D7B">
        <w:rPr>
          <w:rFonts w:eastAsia="Arial Unicode MS"/>
          <w:b/>
          <w:color w:val="000000"/>
        </w:rPr>
        <w:t>Limite da Emissão</w:t>
      </w:r>
    </w:p>
    <w:p w14:paraId="3E19CD48" w14:textId="77777777" w:rsidR="00515E55" w:rsidRPr="00D46D7B" w:rsidRDefault="00515E55" w:rsidP="00D46D7B">
      <w:pPr>
        <w:pStyle w:val="p0"/>
        <w:widowControl/>
        <w:tabs>
          <w:tab w:val="clear" w:pos="720"/>
          <w:tab w:val="clear" w:pos="1800"/>
          <w:tab w:val="left" w:pos="1418"/>
        </w:tabs>
        <w:spacing w:line="276" w:lineRule="auto"/>
        <w:rPr>
          <w:rFonts w:ascii="Times New Roman" w:eastAsia="Arial Unicode MS" w:hAnsi="Times New Roman"/>
          <w:color w:val="000000"/>
          <w:sz w:val="24"/>
          <w:szCs w:val="24"/>
        </w:rPr>
      </w:pPr>
    </w:p>
    <w:p w14:paraId="18B8FA75" w14:textId="77777777" w:rsidR="00B17C16" w:rsidRPr="00D46D7B" w:rsidRDefault="00B17C16"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As Debêntures são da espécie quirografária, com garantia adicional fidejussória, nos termos do artigo 58, </w:t>
      </w:r>
      <w:r w:rsidRPr="00D46D7B">
        <w:rPr>
          <w:rFonts w:eastAsia="Arial Unicode MS"/>
          <w:i/>
          <w:iCs/>
          <w:color w:val="000000"/>
        </w:rPr>
        <w:t>caput</w:t>
      </w:r>
      <w:r w:rsidRPr="00D46D7B">
        <w:rPr>
          <w:rFonts w:eastAsia="Arial Unicode MS"/>
          <w:color w:val="000000"/>
        </w:rPr>
        <w:t xml:space="preserve">, da Lei 6.404/76 e serão automaticamente convoladas em espécie com garantia real, com garantia adicional fidejussória, independentemente da celebração de qualquer aditamento à presente Escritura de Emissão, no momento em que forem constituídas as garantias reais. As Debêntures representam a 1ª Emissão de debêntures da Emissora. </w:t>
      </w:r>
    </w:p>
    <w:p w14:paraId="361AA018" w14:textId="77777777" w:rsidR="003845C4" w:rsidRPr="00D46D7B" w:rsidRDefault="003845C4" w:rsidP="00D46D7B">
      <w:pPr>
        <w:shd w:val="clear" w:color="auto" w:fill="FFFFFF"/>
        <w:spacing w:line="276" w:lineRule="auto"/>
        <w:jc w:val="both"/>
        <w:rPr>
          <w:rFonts w:eastAsia="Arial Unicode MS"/>
          <w:color w:val="000000"/>
        </w:rPr>
      </w:pPr>
    </w:p>
    <w:p w14:paraId="180FD3D0" w14:textId="33036D4D" w:rsidR="003845C4" w:rsidRPr="002C1CAE" w:rsidRDefault="00D33093" w:rsidP="00C202BE">
      <w:pPr>
        <w:tabs>
          <w:tab w:val="left" w:pos="0"/>
        </w:tabs>
        <w:suppressAutoHyphens/>
        <w:spacing w:line="276" w:lineRule="auto"/>
        <w:jc w:val="both"/>
        <w:rPr>
          <w:rFonts w:eastAsia="Arial Unicode MS"/>
          <w:i/>
          <w:color w:val="000000"/>
        </w:rPr>
      </w:pPr>
      <w:r w:rsidRPr="00D33093">
        <w:rPr>
          <w:b/>
        </w:rPr>
        <w:t>3.2.2.</w:t>
      </w:r>
      <w:r>
        <w:tab/>
      </w:r>
      <w:r w:rsidR="00C124F4" w:rsidRPr="00D46D7B">
        <w:t>A</w:t>
      </w:r>
      <w:r w:rsidR="00D66A37" w:rsidRPr="00D46D7B">
        <w:t>s</w:t>
      </w:r>
      <w:r w:rsidR="00C124F4" w:rsidRPr="00D46D7B">
        <w:t xml:space="preserve"> garantia</w:t>
      </w:r>
      <w:r w:rsidR="00D66A37" w:rsidRPr="00D46D7B">
        <w:t>s</w:t>
      </w:r>
      <w:r w:rsidR="00C124F4" w:rsidRPr="00D46D7B">
        <w:t xml:space="preserve"> rea</w:t>
      </w:r>
      <w:r w:rsidR="00D66A37" w:rsidRPr="00D46D7B">
        <w:t>is</w:t>
      </w:r>
      <w:r w:rsidR="00C124F4" w:rsidRPr="00D46D7B">
        <w:t xml:space="preserve"> mencionada</w:t>
      </w:r>
      <w:r w:rsidR="00D66A37" w:rsidRPr="00D46D7B">
        <w:t>s</w:t>
      </w:r>
      <w:r w:rsidR="00C124F4" w:rsidRPr="00D46D7B">
        <w:t xml:space="preserve"> no item anterior consistir</w:t>
      </w:r>
      <w:r w:rsidR="004D3240" w:rsidRPr="00D46D7B">
        <w:t>ão</w:t>
      </w:r>
      <w:r w:rsidR="00C124F4" w:rsidRPr="00D46D7B">
        <w:t xml:space="preserve"> na constituição de alienação fiduciária </w:t>
      </w:r>
      <w:r w:rsidR="00CB0A55" w:rsidRPr="00D46D7B">
        <w:t xml:space="preserve">sobre </w:t>
      </w:r>
      <w:r w:rsidR="00C124F4" w:rsidRPr="00D46D7B">
        <w:t>bens imóveis</w:t>
      </w:r>
      <w:r w:rsidR="00C32CA8">
        <w:t>, listados no Anexo V (“</w:t>
      </w:r>
      <w:r w:rsidR="00C32CA8" w:rsidRPr="00124DA5">
        <w:rPr>
          <w:u w:val="single"/>
        </w:rPr>
        <w:t>Imóveis Garantia</w:t>
      </w:r>
      <w:r w:rsidR="00C32CA8">
        <w:t>”),</w:t>
      </w:r>
      <w:r w:rsidR="00C124F4" w:rsidRPr="00D46D7B">
        <w:t xml:space="preserve"> de propriedade da Emissora</w:t>
      </w:r>
      <w:r w:rsidR="007257F1">
        <w:t xml:space="preserve">, da </w:t>
      </w:r>
      <w:r w:rsidR="003B42C9" w:rsidRPr="004C1FCE">
        <w:rPr>
          <w:color w:val="000000"/>
        </w:rPr>
        <w:t xml:space="preserve">ELAM </w:t>
      </w:r>
      <w:r w:rsidR="007257F1">
        <w:t xml:space="preserve">e da </w:t>
      </w:r>
      <w:r w:rsidR="003B42C9" w:rsidRPr="004C1FCE">
        <w:rPr>
          <w:color w:val="000000"/>
        </w:rPr>
        <w:t xml:space="preserve">EGOS </w:t>
      </w:r>
      <w:r w:rsidR="00C202BE">
        <w:t>(</w:t>
      </w:r>
      <w:r w:rsidR="003304E8">
        <w:t xml:space="preserve">em conjunto, os </w:t>
      </w:r>
      <w:r w:rsidR="00C67663" w:rsidRPr="00D46D7B">
        <w:t>“</w:t>
      </w:r>
      <w:r w:rsidR="00C67663" w:rsidRPr="00D46D7B">
        <w:rPr>
          <w:u w:val="single"/>
        </w:rPr>
        <w:t>Fiduciantes</w:t>
      </w:r>
      <w:r w:rsidR="00C67663" w:rsidRPr="00D46D7B">
        <w:t>” e, em conjunto com os Fiadores, os “</w:t>
      </w:r>
      <w:r w:rsidR="00C67663" w:rsidRPr="00D46D7B">
        <w:rPr>
          <w:u w:val="single"/>
        </w:rPr>
        <w:t>Garantidores</w:t>
      </w:r>
      <w:r w:rsidR="00C67663" w:rsidRPr="00D46D7B">
        <w:t xml:space="preserve">”) </w:t>
      </w:r>
      <w:r w:rsidR="00D66A37" w:rsidRPr="00D46D7B">
        <w:t>(</w:t>
      </w:r>
      <w:r w:rsidR="00A0657C" w:rsidRPr="00D46D7B">
        <w:t>“</w:t>
      </w:r>
      <w:r w:rsidR="00D66A37" w:rsidRPr="00D46D7B">
        <w:rPr>
          <w:u w:val="single"/>
        </w:rPr>
        <w:t>Alienação Fiduciária</w:t>
      </w:r>
      <w:r w:rsidR="00D66A37" w:rsidRPr="00D46D7B">
        <w:t>”)</w:t>
      </w:r>
      <w:r w:rsidR="00C124F4" w:rsidRPr="00D46D7B">
        <w:t>.</w:t>
      </w:r>
    </w:p>
    <w:p w14:paraId="7F3B29D9" w14:textId="77777777" w:rsidR="00C124F4" w:rsidRPr="00D46D7B" w:rsidRDefault="00C124F4" w:rsidP="00D46D7B">
      <w:pPr>
        <w:suppressAutoHyphens/>
        <w:spacing w:line="276" w:lineRule="auto"/>
        <w:ind w:left="792"/>
        <w:jc w:val="both"/>
      </w:pPr>
    </w:p>
    <w:p w14:paraId="1BC173A1" w14:textId="27DF5764" w:rsidR="00C124F4" w:rsidRPr="00D46D7B" w:rsidRDefault="0001140F" w:rsidP="00D46D7B">
      <w:pPr>
        <w:suppressAutoHyphens/>
        <w:spacing w:line="276" w:lineRule="auto"/>
        <w:jc w:val="both"/>
      </w:pPr>
      <w:r w:rsidRPr="00D46D7B">
        <w:rPr>
          <w:b/>
        </w:rPr>
        <w:t>3.2.3.</w:t>
      </w:r>
      <w:r w:rsidRPr="00D46D7B">
        <w:t xml:space="preserve"> </w:t>
      </w:r>
      <w:r w:rsidR="00C124F4" w:rsidRPr="00D46D7B">
        <w:t>O</w:t>
      </w:r>
      <w:r w:rsidR="00D66A37" w:rsidRPr="00D46D7B">
        <w:t>s</w:t>
      </w:r>
      <w:r w:rsidR="00C124F4" w:rsidRPr="00D46D7B">
        <w:t xml:space="preserve"> instrumento</w:t>
      </w:r>
      <w:r w:rsidR="00D66A37" w:rsidRPr="00D46D7B">
        <w:t>s</w:t>
      </w:r>
      <w:r w:rsidR="00C124F4" w:rsidRPr="00D46D7B">
        <w:t xml:space="preserve"> de constituição </w:t>
      </w:r>
      <w:r w:rsidR="00D66A37" w:rsidRPr="00D46D7B">
        <w:t xml:space="preserve">das garantias reais </w:t>
      </w:r>
      <w:r w:rsidR="00C124F4" w:rsidRPr="00D46D7B">
        <w:t>ser</w:t>
      </w:r>
      <w:r w:rsidR="00D66A37" w:rsidRPr="00D46D7B">
        <w:t>ão</w:t>
      </w:r>
      <w:r w:rsidR="00C124F4" w:rsidRPr="00D46D7B">
        <w:t xml:space="preserve"> firmado</w:t>
      </w:r>
      <w:r w:rsidR="00D66A37" w:rsidRPr="00D46D7B">
        <w:t>s</w:t>
      </w:r>
      <w:r w:rsidR="00C124F4" w:rsidRPr="00D46D7B">
        <w:t>, em instrumento</w:t>
      </w:r>
      <w:r w:rsidR="00D66A37" w:rsidRPr="00D46D7B">
        <w:t>s</w:t>
      </w:r>
      <w:r w:rsidR="00C124F4" w:rsidRPr="00D46D7B">
        <w:t xml:space="preserve"> próprio</w:t>
      </w:r>
      <w:r w:rsidR="00D66A37" w:rsidRPr="00D46D7B">
        <w:t>s</w:t>
      </w:r>
      <w:r w:rsidR="00A0657C" w:rsidRPr="00D46D7B">
        <w:t>, diretamente</w:t>
      </w:r>
      <w:r w:rsidR="00F019C1" w:rsidRPr="00D46D7B">
        <w:t xml:space="preserve"> em favor d</w:t>
      </w:r>
      <w:r w:rsidR="00B84706">
        <w:t>a</w:t>
      </w:r>
      <w:r w:rsidR="00F019C1" w:rsidRPr="00D46D7B">
        <w:t xml:space="preserve"> </w:t>
      </w:r>
      <w:r w:rsidR="009D21B7">
        <w:t>D</w:t>
      </w:r>
      <w:r w:rsidR="00F019C1" w:rsidRPr="00D46D7B">
        <w:t>ebenturista</w:t>
      </w:r>
      <w:r w:rsidR="00CF49F3" w:rsidRPr="00D46D7B">
        <w:t>, os quais fazem parte integrante desta Escritura de Emissão</w:t>
      </w:r>
      <w:r w:rsidR="003D2A4E" w:rsidRPr="00D46D7B">
        <w:t xml:space="preserve"> (“</w:t>
      </w:r>
      <w:r w:rsidR="003D2A4E" w:rsidRPr="00D46D7B">
        <w:rPr>
          <w:u w:val="single"/>
        </w:rPr>
        <w:t>Instrumentos de Alienação Fiduciária”</w:t>
      </w:r>
      <w:r w:rsidR="003D2A4E" w:rsidRPr="00D46D7B">
        <w:t>)</w:t>
      </w:r>
      <w:r w:rsidR="00CF49F3" w:rsidRPr="00D46D7B">
        <w:t>.</w:t>
      </w:r>
      <w:r w:rsidR="00C124F4" w:rsidRPr="00D46D7B">
        <w:t xml:space="preserve"> </w:t>
      </w:r>
    </w:p>
    <w:p w14:paraId="6E80668D" w14:textId="77777777" w:rsidR="00EA4C69" w:rsidRDefault="00EA4C69" w:rsidP="00D46D7B">
      <w:pPr>
        <w:suppressAutoHyphens/>
        <w:spacing w:line="276" w:lineRule="auto"/>
        <w:jc w:val="both"/>
        <w:rPr>
          <w:rFonts w:eastAsia="Arial Unicode MS"/>
          <w:color w:val="000000"/>
          <w:w w:val="0"/>
        </w:rPr>
      </w:pPr>
    </w:p>
    <w:p w14:paraId="677D9C76" w14:textId="03545B63" w:rsidR="00327389" w:rsidRDefault="00EA4C69" w:rsidP="00D46D7B">
      <w:pPr>
        <w:suppressAutoHyphens/>
        <w:spacing w:line="276" w:lineRule="auto"/>
        <w:jc w:val="both"/>
        <w:rPr>
          <w:rFonts w:eastAsia="Arial Unicode MS"/>
          <w:color w:val="000000"/>
          <w:w w:val="0"/>
        </w:rPr>
      </w:pPr>
      <w:r w:rsidRPr="00EA4C69">
        <w:rPr>
          <w:rFonts w:eastAsia="Arial Unicode MS"/>
          <w:b/>
          <w:color w:val="000000"/>
          <w:w w:val="0"/>
        </w:rPr>
        <w:t>3.</w:t>
      </w:r>
      <w:r>
        <w:rPr>
          <w:rFonts w:eastAsia="Arial Unicode MS"/>
          <w:b/>
          <w:color w:val="000000"/>
          <w:w w:val="0"/>
        </w:rPr>
        <w:t>2</w:t>
      </w:r>
      <w:r w:rsidRPr="00EA4C69">
        <w:rPr>
          <w:rFonts w:eastAsia="Arial Unicode MS"/>
          <w:b/>
          <w:color w:val="000000"/>
          <w:w w:val="0"/>
        </w:rPr>
        <w:t>.4.</w:t>
      </w:r>
      <w:r>
        <w:rPr>
          <w:rFonts w:eastAsia="Arial Unicode MS"/>
          <w:color w:val="000000"/>
          <w:w w:val="0"/>
        </w:rPr>
        <w:t xml:space="preserve"> </w:t>
      </w:r>
      <w:r w:rsidRPr="00D46D7B">
        <w:rPr>
          <w:rFonts w:eastAsia="Arial Unicode MS"/>
          <w:color w:val="000000"/>
          <w:w w:val="0"/>
        </w:rPr>
        <w:t>As Garantias mencionadas nas Cláusulas 3.2.1 e 3.2.2. assegurarão o pontual e integral pagamento da</w:t>
      </w:r>
      <w:r>
        <w:rPr>
          <w:rFonts w:eastAsia="Arial Unicode MS"/>
          <w:color w:val="000000"/>
          <w:w w:val="0"/>
        </w:rPr>
        <w:t>s</w:t>
      </w:r>
      <w:r w:rsidRPr="00D46D7B">
        <w:rPr>
          <w:rFonts w:eastAsia="Arial Unicode MS"/>
          <w:color w:val="000000"/>
          <w:w w:val="0"/>
        </w:rPr>
        <w:t xml:space="preserve"> Debênture</w:t>
      </w:r>
      <w:r>
        <w:rPr>
          <w:rFonts w:eastAsia="Arial Unicode MS"/>
          <w:color w:val="000000"/>
          <w:w w:val="0"/>
        </w:rPr>
        <w:t>s</w:t>
      </w:r>
      <w:r w:rsidR="00C202BE">
        <w:rPr>
          <w:rFonts w:eastAsia="Arial Unicode MS"/>
          <w:color w:val="000000"/>
          <w:w w:val="0"/>
        </w:rPr>
        <w:t>, com valor total de principal de R$ 15.000.000,00 (quinze milhões de reais),</w:t>
      </w:r>
      <w:r w:rsidRPr="00D46D7B">
        <w:rPr>
          <w:rFonts w:eastAsia="Arial Unicode MS"/>
          <w:color w:val="000000"/>
          <w:w w:val="0"/>
        </w:rPr>
        <w:t xml:space="preserve"> e dos CRI, emitidos com lastro na</w:t>
      </w:r>
      <w:r>
        <w:rPr>
          <w:rFonts w:eastAsia="Arial Unicode MS"/>
          <w:color w:val="000000"/>
          <w:w w:val="0"/>
        </w:rPr>
        <w:t>s</w:t>
      </w:r>
      <w:r w:rsidRPr="00D46D7B">
        <w:rPr>
          <w:rFonts w:eastAsia="Arial Unicode MS"/>
          <w:color w:val="000000"/>
          <w:w w:val="0"/>
        </w:rPr>
        <w:t xml:space="preserve"> Debênture</w:t>
      </w:r>
      <w:r>
        <w:rPr>
          <w:rFonts w:eastAsia="Arial Unicode MS"/>
          <w:color w:val="000000"/>
          <w:w w:val="0"/>
        </w:rPr>
        <w:t>s</w:t>
      </w:r>
      <w:r w:rsidRPr="00D46D7B">
        <w:rPr>
          <w:rFonts w:eastAsia="Arial Unicode MS"/>
          <w:color w:val="000000"/>
          <w:w w:val="0"/>
        </w:rPr>
        <w:t xml:space="preserve"> decorrente desta Escritura de Emissão, uma vez que é condição </w:t>
      </w:r>
      <w:r w:rsidRPr="00D46D7B">
        <w:rPr>
          <w:rFonts w:eastAsia="Arial Unicode MS"/>
          <w:i/>
          <w:color w:val="000000"/>
          <w:w w:val="0"/>
        </w:rPr>
        <w:t>sine qua non</w:t>
      </w:r>
      <w:r w:rsidRPr="00D46D7B">
        <w:rPr>
          <w:rFonts w:eastAsia="Arial Unicode MS"/>
          <w:color w:val="000000"/>
          <w:w w:val="0"/>
        </w:rPr>
        <w:t xml:space="preserve"> da presente Emissão, a realização da operação de securitização. As Garantias assegurarão, ainda, o pagamento da Remuneração, penalidades moratórias, despesas, custas e emolumentos devidos pela cobrança da dívida, despesas com a excussão de garantias, honorários advocatícios, assim como qualquer </w:t>
      </w:r>
      <w:r w:rsidR="00C202BE">
        <w:rPr>
          <w:rFonts w:eastAsia="Arial Unicode MS"/>
          <w:color w:val="000000"/>
          <w:w w:val="0"/>
        </w:rPr>
        <w:t xml:space="preserve">(i) </w:t>
      </w:r>
      <w:r w:rsidRPr="00D46D7B">
        <w:rPr>
          <w:rFonts w:eastAsia="Arial Unicode MS"/>
          <w:color w:val="000000"/>
          <w:w w:val="0"/>
        </w:rPr>
        <w:t>obrigação pecuniária incorrida para a plena satisfação e integral recebimento da</w:t>
      </w:r>
      <w:r>
        <w:rPr>
          <w:rFonts w:eastAsia="Arial Unicode MS"/>
          <w:color w:val="000000"/>
          <w:w w:val="0"/>
        </w:rPr>
        <w:t>s</w:t>
      </w:r>
      <w:r w:rsidRPr="00D46D7B">
        <w:rPr>
          <w:rFonts w:eastAsia="Arial Unicode MS"/>
          <w:color w:val="000000"/>
          <w:w w:val="0"/>
        </w:rPr>
        <w:t xml:space="preserve"> Debênture</w:t>
      </w:r>
      <w:r>
        <w:rPr>
          <w:rFonts w:eastAsia="Arial Unicode MS"/>
          <w:color w:val="000000"/>
          <w:w w:val="0"/>
        </w:rPr>
        <w:t>s</w:t>
      </w:r>
      <w:r w:rsidRPr="00D46D7B">
        <w:rPr>
          <w:rFonts w:eastAsia="Arial Unicode MS"/>
          <w:color w:val="000000"/>
          <w:w w:val="0"/>
        </w:rPr>
        <w:t xml:space="preserve"> </w:t>
      </w:r>
      <w:r w:rsidR="00C202BE">
        <w:rPr>
          <w:rFonts w:eastAsia="Arial Unicode MS"/>
          <w:color w:val="000000"/>
          <w:w w:val="0"/>
        </w:rPr>
        <w:t>e (ii) obrigações não pecuniárias, declarações e garantias previstas nesta</w:t>
      </w:r>
      <w:r w:rsidRPr="00D46D7B">
        <w:rPr>
          <w:rFonts w:eastAsia="Arial Unicode MS"/>
          <w:color w:val="000000"/>
          <w:w w:val="0"/>
        </w:rPr>
        <w:t xml:space="preserve"> Escritura de Emissão, </w:t>
      </w:r>
      <w:r w:rsidR="00C202BE">
        <w:rPr>
          <w:rFonts w:eastAsia="Arial Unicode MS"/>
          <w:color w:val="000000"/>
          <w:w w:val="0"/>
        </w:rPr>
        <w:t>n</w:t>
      </w:r>
      <w:r w:rsidR="00C202BE" w:rsidRPr="00D46D7B">
        <w:rPr>
          <w:rFonts w:eastAsia="Arial Unicode MS"/>
          <w:color w:val="000000"/>
          <w:w w:val="0"/>
        </w:rPr>
        <w:t xml:space="preserve">os </w:t>
      </w:r>
      <w:r w:rsidRPr="00D46D7B">
        <w:rPr>
          <w:rFonts w:eastAsia="Arial Unicode MS"/>
          <w:color w:val="000000"/>
          <w:w w:val="0"/>
        </w:rPr>
        <w:t xml:space="preserve">CRI e </w:t>
      </w:r>
      <w:r w:rsidR="00C202BE">
        <w:rPr>
          <w:rFonts w:eastAsia="Arial Unicode MS"/>
          <w:color w:val="000000"/>
          <w:w w:val="0"/>
        </w:rPr>
        <w:t>n</w:t>
      </w:r>
      <w:r w:rsidR="00C202BE" w:rsidRPr="00D46D7B">
        <w:rPr>
          <w:rFonts w:eastAsia="Arial Unicode MS"/>
          <w:color w:val="000000"/>
          <w:w w:val="0"/>
        </w:rPr>
        <w:t xml:space="preserve">os </w:t>
      </w:r>
      <w:r w:rsidRPr="00D46D7B">
        <w:rPr>
          <w:rFonts w:eastAsia="Arial Unicode MS"/>
          <w:color w:val="000000"/>
          <w:w w:val="0"/>
        </w:rPr>
        <w:t>demais Documentos da Operação (“</w:t>
      </w:r>
      <w:r w:rsidRPr="00D46D7B">
        <w:rPr>
          <w:rFonts w:eastAsia="Arial Unicode MS"/>
          <w:color w:val="000000"/>
          <w:w w:val="0"/>
          <w:u w:val="single"/>
        </w:rPr>
        <w:t>Obrigações Garantidas</w:t>
      </w:r>
      <w:r w:rsidRPr="00D46D7B">
        <w:rPr>
          <w:rFonts w:eastAsia="Arial Unicode MS"/>
          <w:color w:val="000000"/>
          <w:w w:val="0"/>
        </w:rPr>
        <w:t>”).</w:t>
      </w:r>
    </w:p>
    <w:p w14:paraId="57B60248" w14:textId="77777777" w:rsidR="00B84706" w:rsidRPr="00D46D7B" w:rsidRDefault="00B84706" w:rsidP="00D46D7B">
      <w:pPr>
        <w:suppressAutoHyphens/>
        <w:spacing w:line="276" w:lineRule="auto"/>
        <w:jc w:val="both"/>
      </w:pPr>
    </w:p>
    <w:p w14:paraId="1D5109CE" w14:textId="3E285A51" w:rsidR="00AD17D6" w:rsidRPr="00D46D7B" w:rsidRDefault="00327389" w:rsidP="00D46D7B">
      <w:pPr>
        <w:spacing w:line="276" w:lineRule="auto"/>
        <w:ind w:right="57"/>
        <w:jc w:val="both"/>
        <w:rPr>
          <w:b/>
        </w:rPr>
      </w:pPr>
      <w:r w:rsidRPr="00D46D7B">
        <w:rPr>
          <w:b/>
        </w:rPr>
        <w:t>3.2.</w:t>
      </w:r>
      <w:r w:rsidR="00EA78E1" w:rsidRPr="00D46D7B">
        <w:rPr>
          <w:b/>
        </w:rPr>
        <w:t>5</w:t>
      </w:r>
      <w:r w:rsidRPr="00D46D7B">
        <w:rPr>
          <w:b/>
        </w:rPr>
        <w:t xml:space="preserve">. </w:t>
      </w:r>
      <w:r w:rsidR="00875CB1" w:rsidRPr="00D46D7B">
        <w:t xml:space="preserve">Adicionalmente, </w:t>
      </w:r>
      <w:r w:rsidR="00875CB1" w:rsidRPr="00D46D7B">
        <w:rPr>
          <w:snapToGrid w:val="0"/>
        </w:rPr>
        <w:t xml:space="preserve">é instituída nesta data em favor </w:t>
      </w:r>
      <w:r w:rsidR="00B84706">
        <w:rPr>
          <w:snapToGrid w:val="0"/>
        </w:rPr>
        <w:t xml:space="preserve">da </w:t>
      </w:r>
      <w:r w:rsidR="009D21B7">
        <w:rPr>
          <w:snapToGrid w:val="0"/>
        </w:rPr>
        <w:t>D</w:t>
      </w:r>
      <w:r w:rsidR="00875CB1" w:rsidRPr="00D46D7B">
        <w:rPr>
          <w:snapToGrid w:val="0"/>
        </w:rPr>
        <w:t xml:space="preserve">ebenturista </w:t>
      </w:r>
      <w:r w:rsidR="00C65605" w:rsidRPr="00D46D7B">
        <w:rPr>
          <w:snapToGrid w:val="0"/>
        </w:rPr>
        <w:t xml:space="preserve">a </w:t>
      </w:r>
      <w:r w:rsidR="00214985" w:rsidRPr="00D46D7B">
        <w:rPr>
          <w:snapToGrid w:val="0"/>
        </w:rPr>
        <w:t xml:space="preserve">fiança </w:t>
      </w:r>
      <w:r w:rsidR="00AD17D6" w:rsidRPr="00D46D7B">
        <w:rPr>
          <w:snapToGrid w:val="0"/>
        </w:rPr>
        <w:t>d</w:t>
      </w:r>
      <w:r w:rsidR="003D2A4E" w:rsidRPr="00D46D7B">
        <w:rPr>
          <w:snapToGrid w:val="0"/>
        </w:rPr>
        <w:t>os</w:t>
      </w:r>
      <w:r w:rsidR="00AD17D6" w:rsidRPr="00D46D7B">
        <w:rPr>
          <w:snapToGrid w:val="0"/>
        </w:rPr>
        <w:t xml:space="preserve"> </w:t>
      </w:r>
      <w:r w:rsidR="00C67663" w:rsidRPr="00D46D7B">
        <w:t>Fiadores</w:t>
      </w:r>
      <w:r w:rsidR="00141464" w:rsidRPr="00D46D7B">
        <w:t xml:space="preserve">, nos termos </w:t>
      </w:r>
      <w:r w:rsidR="003D2A4E" w:rsidRPr="00D46D7B">
        <w:t xml:space="preserve">da Cláusula </w:t>
      </w:r>
      <w:r w:rsidR="00141464" w:rsidRPr="00D46D7B">
        <w:t>2.4. acima</w:t>
      </w:r>
      <w:r w:rsidR="00141464" w:rsidRPr="00D46D7B">
        <w:rPr>
          <w:b/>
        </w:rPr>
        <w:t xml:space="preserve">. </w:t>
      </w:r>
    </w:p>
    <w:p w14:paraId="48F1DD75" w14:textId="77777777" w:rsidR="00B74A1F" w:rsidRPr="00D46D7B" w:rsidRDefault="00B74A1F" w:rsidP="00D46D7B">
      <w:pPr>
        <w:spacing w:line="276" w:lineRule="auto"/>
        <w:ind w:right="57"/>
        <w:jc w:val="both"/>
      </w:pPr>
    </w:p>
    <w:p w14:paraId="01C99F22" w14:textId="01E67B9A" w:rsidR="00AD17D6" w:rsidRPr="00D46D7B" w:rsidRDefault="00EA78E1" w:rsidP="00D46D7B">
      <w:pPr>
        <w:spacing w:line="276" w:lineRule="auto"/>
        <w:ind w:right="57"/>
        <w:jc w:val="both"/>
        <w:rPr>
          <w:color w:val="000000"/>
        </w:rPr>
      </w:pPr>
      <w:r w:rsidRPr="00D46D7B">
        <w:rPr>
          <w:b/>
          <w:color w:val="000000"/>
        </w:rPr>
        <w:t>3.2.5</w:t>
      </w:r>
      <w:r w:rsidR="00AD17D6" w:rsidRPr="00D46D7B">
        <w:rPr>
          <w:b/>
          <w:color w:val="000000"/>
        </w:rPr>
        <w:t>.1</w:t>
      </w:r>
      <w:r w:rsidR="00AD17D6" w:rsidRPr="00D46D7B">
        <w:rPr>
          <w:color w:val="000000"/>
        </w:rPr>
        <w:t xml:space="preserve">. </w:t>
      </w:r>
      <w:r w:rsidR="003D2A4E" w:rsidRPr="00D46D7B">
        <w:rPr>
          <w:color w:val="000000"/>
        </w:rPr>
        <w:t>Os</w:t>
      </w:r>
      <w:r w:rsidR="00AD17D6" w:rsidRPr="00D46D7B">
        <w:rPr>
          <w:color w:val="000000"/>
        </w:rPr>
        <w:t xml:space="preserve"> </w:t>
      </w:r>
      <w:r w:rsidR="003B42C9">
        <w:rPr>
          <w:color w:val="000000"/>
        </w:rPr>
        <w:t>Fiadores</w:t>
      </w:r>
      <w:r w:rsidR="00AD17D6" w:rsidRPr="00D46D7B">
        <w:rPr>
          <w:color w:val="000000"/>
        </w:rPr>
        <w:t>, neste ato, reconhece</w:t>
      </w:r>
      <w:r w:rsidR="003D2A4E" w:rsidRPr="00D46D7B">
        <w:rPr>
          <w:color w:val="000000"/>
        </w:rPr>
        <w:t>m</w:t>
      </w:r>
      <w:r w:rsidR="00AD17D6" w:rsidRPr="00D46D7B">
        <w:rPr>
          <w:color w:val="000000"/>
        </w:rPr>
        <w:t xml:space="preserve"> a certeza e a liquidez do total dos créditos objeto desta Escritura de Emissão, compreendendo o Valor </w:t>
      </w:r>
      <w:r w:rsidR="00865AA2">
        <w:rPr>
          <w:color w:val="000000"/>
        </w:rPr>
        <w:t>da Emissão</w:t>
      </w:r>
      <w:r w:rsidR="00AD17D6" w:rsidRPr="00D46D7B">
        <w:rPr>
          <w:color w:val="000000"/>
        </w:rPr>
        <w:t>, acrescido da Remuneração, despesas, eventuais penalidades e demais encargos ora definidos, responsabilizando-se por seu pagamento em caso de inadimplemento da Emissora. Reconhece</w:t>
      </w:r>
      <w:r w:rsidR="003D2A4E" w:rsidRPr="00D46D7B">
        <w:rPr>
          <w:color w:val="000000"/>
        </w:rPr>
        <w:t>m</w:t>
      </w:r>
      <w:r w:rsidR="00AD17D6" w:rsidRPr="00D46D7B">
        <w:rPr>
          <w:color w:val="000000"/>
        </w:rPr>
        <w:t xml:space="preserve"> também que a</w:t>
      </w:r>
      <w:r w:rsidR="0016658F">
        <w:rPr>
          <w:color w:val="000000"/>
        </w:rPr>
        <w:t>s</w:t>
      </w:r>
      <w:r w:rsidR="00AD17D6" w:rsidRPr="00D46D7B">
        <w:rPr>
          <w:color w:val="000000"/>
        </w:rPr>
        <w:t xml:space="preserve"> Debênture</w:t>
      </w:r>
      <w:r w:rsidR="0016658F">
        <w:rPr>
          <w:color w:val="000000"/>
        </w:rPr>
        <w:t>s</w:t>
      </w:r>
      <w:r w:rsidR="00AD17D6" w:rsidRPr="00D46D7B">
        <w:rPr>
          <w:color w:val="000000"/>
        </w:rPr>
        <w:t xml:space="preserve"> constitu</w:t>
      </w:r>
      <w:r w:rsidR="0016658F">
        <w:rPr>
          <w:color w:val="000000"/>
        </w:rPr>
        <w:t xml:space="preserve">em </w:t>
      </w:r>
      <w:r w:rsidR="00AD17D6" w:rsidRPr="00D46D7B">
        <w:rPr>
          <w:color w:val="000000"/>
        </w:rPr>
        <w:t>título</w:t>
      </w:r>
      <w:r w:rsidR="0016658F">
        <w:rPr>
          <w:color w:val="000000"/>
        </w:rPr>
        <w:t>s</w:t>
      </w:r>
      <w:r w:rsidR="00AD17D6" w:rsidRPr="00D46D7B">
        <w:rPr>
          <w:color w:val="000000"/>
        </w:rPr>
        <w:t xml:space="preserve"> executivo</w:t>
      </w:r>
      <w:r w:rsidR="0016658F">
        <w:rPr>
          <w:color w:val="000000"/>
        </w:rPr>
        <w:t>s</w:t>
      </w:r>
      <w:r w:rsidR="00AD17D6" w:rsidRPr="00D46D7B">
        <w:rPr>
          <w:color w:val="000000"/>
        </w:rPr>
        <w:t xml:space="preserve"> extrajudicia</w:t>
      </w:r>
      <w:r w:rsidR="0016658F">
        <w:rPr>
          <w:color w:val="000000"/>
        </w:rPr>
        <w:t xml:space="preserve">is, </w:t>
      </w:r>
      <w:r w:rsidR="00AD17D6" w:rsidRPr="00D46D7B">
        <w:rPr>
          <w:color w:val="000000"/>
        </w:rPr>
        <w:t>representativo</w:t>
      </w:r>
      <w:r w:rsidR="0016658F">
        <w:rPr>
          <w:color w:val="000000"/>
        </w:rPr>
        <w:t>s</w:t>
      </w:r>
      <w:r w:rsidR="00AD17D6" w:rsidRPr="00D46D7B">
        <w:rPr>
          <w:color w:val="000000"/>
        </w:rPr>
        <w:t xml:space="preserve"> de dívida em dinheiro, nos termos do artigo 784, I do Código de Processo Civil de 2015.</w:t>
      </w:r>
    </w:p>
    <w:p w14:paraId="2EEA95B9" w14:textId="77777777" w:rsidR="00AD17D6" w:rsidRPr="00D46D7B" w:rsidRDefault="00AD17D6" w:rsidP="00D46D7B">
      <w:pPr>
        <w:spacing w:line="276" w:lineRule="auto"/>
        <w:ind w:right="57"/>
        <w:jc w:val="both"/>
        <w:rPr>
          <w:color w:val="000000"/>
        </w:rPr>
      </w:pPr>
    </w:p>
    <w:p w14:paraId="787EA0CA" w14:textId="02206844" w:rsidR="00AD17D6" w:rsidRPr="00D46D7B" w:rsidRDefault="00AD17D6" w:rsidP="00D46D7B">
      <w:pPr>
        <w:spacing w:line="276" w:lineRule="auto"/>
        <w:ind w:right="57"/>
        <w:jc w:val="both"/>
        <w:rPr>
          <w:color w:val="000000"/>
        </w:rPr>
      </w:pPr>
      <w:r w:rsidRPr="00D46D7B">
        <w:rPr>
          <w:b/>
          <w:color w:val="000000"/>
        </w:rPr>
        <w:t>3.2.</w:t>
      </w:r>
      <w:r w:rsidR="00EA78E1" w:rsidRPr="00D46D7B">
        <w:rPr>
          <w:b/>
          <w:color w:val="000000"/>
        </w:rPr>
        <w:t>5</w:t>
      </w:r>
      <w:r w:rsidRPr="00D46D7B">
        <w:rPr>
          <w:b/>
          <w:color w:val="000000"/>
        </w:rPr>
        <w:t>.2</w:t>
      </w:r>
      <w:r w:rsidRPr="00D46D7B">
        <w:rPr>
          <w:color w:val="000000"/>
        </w:rPr>
        <w:t xml:space="preserve">. </w:t>
      </w:r>
      <w:r w:rsidR="00C67663" w:rsidRPr="00D46D7B">
        <w:rPr>
          <w:color w:val="000000"/>
        </w:rPr>
        <w:t xml:space="preserve">A Emissora </w:t>
      </w:r>
      <w:r w:rsidRPr="00D46D7B">
        <w:rPr>
          <w:color w:val="000000"/>
        </w:rPr>
        <w:t>obriga-se, ainda, a não alterar</w:t>
      </w:r>
      <w:r w:rsidR="0084620C" w:rsidRPr="00D46D7B">
        <w:rPr>
          <w:color w:val="000000"/>
        </w:rPr>
        <w:t>,</w:t>
      </w:r>
      <w:r w:rsidRPr="00D46D7B">
        <w:rPr>
          <w:color w:val="000000"/>
        </w:rPr>
        <w:t xml:space="preserve"> </w:t>
      </w:r>
      <w:r w:rsidRPr="00D46D7B">
        <w:t xml:space="preserve">sem prévia autorização </w:t>
      </w:r>
      <w:r w:rsidR="00B84706" w:rsidRPr="00D46D7B">
        <w:t>d</w:t>
      </w:r>
      <w:r w:rsidR="00B84706">
        <w:t>a</w:t>
      </w:r>
      <w:r w:rsidR="00B84706" w:rsidRPr="00D46D7B">
        <w:t xml:space="preserve"> </w:t>
      </w:r>
      <w:r w:rsidR="009D21B7">
        <w:t>D</w:t>
      </w:r>
      <w:r w:rsidR="004753FF" w:rsidRPr="00D46D7B">
        <w:t>ebenturista</w:t>
      </w:r>
      <w:r w:rsidR="0084620C" w:rsidRPr="00D46D7B">
        <w:t>,</w:t>
      </w:r>
      <w:r w:rsidR="004753FF" w:rsidRPr="00D46D7B">
        <w:t xml:space="preserve"> </w:t>
      </w:r>
      <w:r w:rsidR="0084620C" w:rsidRPr="00D46D7B">
        <w:t xml:space="preserve">o seu controle societário e/ou o </w:t>
      </w:r>
      <w:r w:rsidRPr="00D46D7B">
        <w:t>seu tipo social e/ou objeto social de forma a descaracterizar as atividades principais previstas no estatuto social</w:t>
      </w:r>
      <w:r w:rsidR="004753FF" w:rsidRPr="00D46D7B">
        <w:t>, sob pena de vencimento antecipado da</w:t>
      </w:r>
      <w:r w:rsidR="0016658F">
        <w:t>s</w:t>
      </w:r>
      <w:r w:rsidR="004753FF" w:rsidRPr="00D46D7B">
        <w:t xml:space="preserve"> Debênture</w:t>
      </w:r>
      <w:r w:rsidR="0016658F">
        <w:t>s</w:t>
      </w:r>
      <w:r w:rsidRPr="00D46D7B">
        <w:t>.</w:t>
      </w:r>
    </w:p>
    <w:p w14:paraId="2CEB5A46" w14:textId="77777777" w:rsidR="000A4C0C" w:rsidRPr="00D46D7B" w:rsidRDefault="000A4C0C" w:rsidP="00D46D7B">
      <w:pPr>
        <w:suppressAutoHyphens/>
        <w:spacing w:line="276" w:lineRule="auto"/>
        <w:jc w:val="both"/>
      </w:pPr>
    </w:p>
    <w:p w14:paraId="6EC218E9" w14:textId="77777777" w:rsidR="006C774B" w:rsidRPr="00D46D7B" w:rsidRDefault="006C774B" w:rsidP="00D46D7B">
      <w:pPr>
        <w:numPr>
          <w:ilvl w:val="1"/>
          <w:numId w:val="18"/>
        </w:numPr>
        <w:shd w:val="clear" w:color="auto" w:fill="FFFFFF"/>
        <w:spacing w:line="276" w:lineRule="auto"/>
        <w:ind w:left="709" w:hanging="709"/>
        <w:jc w:val="both"/>
        <w:rPr>
          <w:rFonts w:eastAsia="Arial Unicode MS"/>
          <w:b/>
          <w:color w:val="000000"/>
        </w:rPr>
      </w:pPr>
      <w:r w:rsidRPr="00D46D7B">
        <w:rPr>
          <w:rFonts w:eastAsia="Arial Unicode MS"/>
          <w:b/>
          <w:color w:val="000000"/>
        </w:rPr>
        <w:t>Remuneração</w:t>
      </w:r>
    </w:p>
    <w:p w14:paraId="27428F71" w14:textId="14151F1E" w:rsidR="00D53334" w:rsidRPr="00D46D7B" w:rsidRDefault="00D53334" w:rsidP="00D46D7B">
      <w:pPr>
        <w:spacing w:line="276" w:lineRule="auto"/>
        <w:rPr>
          <w:highlight w:val="cyan"/>
        </w:rPr>
      </w:pPr>
    </w:p>
    <w:p w14:paraId="1DF1D16D" w14:textId="779423AD" w:rsidR="00D63854" w:rsidRPr="00D46D7B" w:rsidRDefault="008A197F" w:rsidP="00D46D7B">
      <w:pPr>
        <w:pStyle w:val="PargrafodaLista1"/>
        <w:widowControl w:val="0"/>
        <w:spacing w:line="276" w:lineRule="auto"/>
        <w:ind w:left="0"/>
        <w:jc w:val="both"/>
      </w:pPr>
      <w:r w:rsidRPr="00D46D7B">
        <w:rPr>
          <w:b/>
        </w:rPr>
        <w:t>3.3.1</w:t>
      </w:r>
      <w:r w:rsidRPr="00D46D7B">
        <w:tab/>
      </w:r>
      <w:r w:rsidR="004753FF" w:rsidRPr="00D46D7B">
        <w:rPr>
          <w:lang w:val="pt-BR" w:eastAsia="pt-BR"/>
        </w:rPr>
        <w:t xml:space="preserve">A </w:t>
      </w:r>
      <w:r w:rsidR="00D63854" w:rsidRPr="00D46D7B">
        <w:rPr>
          <w:lang w:val="pt-BR" w:eastAsia="pt-BR"/>
        </w:rPr>
        <w:t>remuneração da</w:t>
      </w:r>
      <w:r w:rsidR="0016658F">
        <w:rPr>
          <w:lang w:val="pt-BR" w:eastAsia="pt-BR"/>
        </w:rPr>
        <w:t>s</w:t>
      </w:r>
      <w:r w:rsidR="00D63854" w:rsidRPr="00D46D7B">
        <w:rPr>
          <w:lang w:val="pt-BR" w:eastAsia="pt-BR"/>
        </w:rPr>
        <w:t xml:space="preserve"> Debênture</w:t>
      </w:r>
      <w:r w:rsidR="0016658F">
        <w:rPr>
          <w:lang w:val="pt-BR" w:eastAsia="pt-BR"/>
        </w:rPr>
        <w:t>s</w:t>
      </w:r>
      <w:r w:rsidR="00D63854" w:rsidRPr="00D46D7B">
        <w:rPr>
          <w:lang w:val="pt-BR" w:eastAsia="pt-BR"/>
        </w:rPr>
        <w:t xml:space="preserve"> será composta pela Remuneração equivalente à variação acumulada equivalente a 100% (cem por cento) das taxas médias diárias da </w:t>
      </w:r>
      <w:r w:rsidR="00D63854" w:rsidRPr="00D46D7B">
        <w:rPr>
          <w:lang w:val="pt-BR" w:eastAsia="pt-BR"/>
        </w:rPr>
        <w:lastRenderedPageBreak/>
        <w:t xml:space="preserve">Taxa DI, incidente sobre o saldo do Valor </w:t>
      </w:r>
      <w:r w:rsidR="00AE61D9">
        <w:rPr>
          <w:lang w:val="pt-BR" w:eastAsia="pt-BR"/>
        </w:rPr>
        <w:t>Nominal unitário</w:t>
      </w:r>
      <w:r w:rsidR="00D63854" w:rsidRPr="00D46D7B">
        <w:rPr>
          <w:lang w:val="pt-BR" w:eastAsia="pt-BR"/>
        </w:rPr>
        <w:t xml:space="preserve">, desde a Data da Primeira Integralização dos CRI (inclusive) ou </w:t>
      </w:r>
      <w:r w:rsidR="00AE61D9">
        <w:rPr>
          <w:lang w:val="pt-BR" w:eastAsia="pt-BR"/>
        </w:rPr>
        <w:t>última Data de Pagamento</w:t>
      </w:r>
      <w:r w:rsidR="00AE61D9" w:rsidRPr="00D46D7B">
        <w:rPr>
          <w:lang w:val="pt-BR" w:eastAsia="pt-BR"/>
        </w:rPr>
        <w:t xml:space="preserve"> </w:t>
      </w:r>
      <w:r w:rsidR="00D63854" w:rsidRPr="00D46D7B">
        <w:rPr>
          <w:lang w:val="pt-BR" w:eastAsia="pt-BR"/>
        </w:rPr>
        <w:t xml:space="preserve">(inclusive), </w:t>
      </w:r>
      <w:r w:rsidR="00AE61D9">
        <w:rPr>
          <w:lang w:val="pt-BR" w:eastAsia="pt-BR"/>
        </w:rPr>
        <w:t xml:space="preserve">conforme o caso, </w:t>
      </w:r>
      <w:r w:rsidR="00D63854" w:rsidRPr="00D46D7B">
        <w:rPr>
          <w:lang w:val="pt-BR" w:eastAsia="pt-BR"/>
        </w:rPr>
        <w:t xml:space="preserve">até a </w:t>
      </w:r>
      <w:r w:rsidR="00AE61D9">
        <w:rPr>
          <w:lang w:val="pt-BR" w:eastAsia="pt-BR"/>
        </w:rPr>
        <w:t>próxima D</w:t>
      </w:r>
      <w:r w:rsidR="00AE61D9" w:rsidRPr="00D46D7B">
        <w:rPr>
          <w:lang w:val="pt-BR" w:eastAsia="pt-BR"/>
        </w:rPr>
        <w:t xml:space="preserve">ata </w:t>
      </w:r>
      <w:r w:rsidR="00AE61D9">
        <w:rPr>
          <w:lang w:val="pt-BR" w:eastAsia="pt-BR"/>
        </w:rPr>
        <w:t>de</w:t>
      </w:r>
      <w:r w:rsidR="00D63854" w:rsidRPr="00D46D7B">
        <w:rPr>
          <w:lang w:val="pt-BR" w:eastAsia="pt-BR"/>
        </w:rPr>
        <w:t xml:space="preserve"> </w:t>
      </w:r>
      <w:r w:rsidR="00AE61D9">
        <w:rPr>
          <w:lang w:val="pt-BR" w:eastAsia="pt-BR"/>
        </w:rPr>
        <w:t>P</w:t>
      </w:r>
      <w:r w:rsidR="00AE61D9" w:rsidRPr="00D46D7B">
        <w:rPr>
          <w:lang w:val="pt-BR" w:eastAsia="pt-BR"/>
        </w:rPr>
        <w:t xml:space="preserve">agamento </w:t>
      </w:r>
      <w:r w:rsidR="00D63854" w:rsidRPr="00D46D7B">
        <w:rPr>
          <w:lang w:val="pt-BR" w:eastAsia="pt-BR"/>
        </w:rPr>
        <w:t xml:space="preserve">(exclusive). A Remuneração será paga, mensalmente, nas Datas de Pagamento, ocorrendo o primeiro pagamento </w:t>
      </w:r>
      <w:r w:rsidR="00D63854" w:rsidRPr="002908FE">
        <w:rPr>
          <w:lang w:val="pt-BR" w:eastAsia="pt-BR"/>
        </w:rPr>
        <w:t xml:space="preserve">em </w:t>
      </w:r>
      <w:r w:rsidR="00C764E2">
        <w:rPr>
          <w:lang w:val="pt-BR" w:eastAsia="pt-BR"/>
        </w:rPr>
        <w:t>09</w:t>
      </w:r>
      <w:r w:rsidR="00C764E2" w:rsidRPr="002908FE">
        <w:rPr>
          <w:lang w:val="pt-BR" w:eastAsia="pt-BR"/>
        </w:rPr>
        <w:t xml:space="preserve"> </w:t>
      </w:r>
      <w:r w:rsidR="00D63854" w:rsidRPr="002908FE">
        <w:rPr>
          <w:lang w:val="pt-BR" w:eastAsia="pt-BR"/>
        </w:rPr>
        <w:t xml:space="preserve">de </w:t>
      </w:r>
      <w:r w:rsidR="002908FE" w:rsidRPr="00ED2DC4">
        <w:rPr>
          <w:lang w:val="pt-BR" w:eastAsia="pt-BR"/>
        </w:rPr>
        <w:t>maio</w:t>
      </w:r>
      <w:r w:rsidR="002908FE" w:rsidRPr="002908FE">
        <w:rPr>
          <w:lang w:val="pt-BR" w:eastAsia="pt-BR"/>
        </w:rPr>
        <w:t xml:space="preserve"> </w:t>
      </w:r>
      <w:r w:rsidR="00D63854" w:rsidRPr="002908FE">
        <w:rPr>
          <w:lang w:val="pt-BR" w:eastAsia="pt-BR"/>
        </w:rPr>
        <w:t xml:space="preserve">de 2019 e o último, em </w:t>
      </w:r>
      <w:r w:rsidR="002908FE" w:rsidRPr="00ED2DC4">
        <w:rPr>
          <w:lang w:val="pt-BR" w:eastAsia="pt-BR"/>
        </w:rPr>
        <w:t>06</w:t>
      </w:r>
      <w:r w:rsidR="002908FE" w:rsidRPr="002908FE">
        <w:rPr>
          <w:lang w:val="pt-BR" w:eastAsia="pt-BR"/>
        </w:rPr>
        <w:t xml:space="preserve"> </w:t>
      </w:r>
      <w:r w:rsidR="00D63854" w:rsidRPr="002908FE">
        <w:rPr>
          <w:lang w:val="pt-BR" w:eastAsia="pt-BR"/>
        </w:rPr>
        <w:t xml:space="preserve">de </w:t>
      </w:r>
      <w:r w:rsidR="002908FE" w:rsidRPr="00ED2DC4">
        <w:rPr>
          <w:lang w:val="pt-BR" w:eastAsia="pt-BR"/>
        </w:rPr>
        <w:t>abril</w:t>
      </w:r>
      <w:r w:rsidR="002908FE" w:rsidRPr="002908FE">
        <w:rPr>
          <w:lang w:val="pt-BR" w:eastAsia="pt-BR"/>
        </w:rPr>
        <w:t xml:space="preserve"> </w:t>
      </w:r>
      <w:r w:rsidR="00D63854" w:rsidRPr="002908FE">
        <w:rPr>
          <w:lang w:val="pt-BR" w:eastAsia="pt-BR"/>
        </w:rPr>
        <w:t xml:space="preserve">de </w:t>
      </w:r>
      <w:r w:rsidR="002908FE" w:rsidRPr="00ED2DC4">
        <w:rPr>
          <w:lang w:val="pt-BR" w:eastAsia="pt-BR"/>
        </w:rPr>
        <w:t>2023</w:t>
      </w:r>
      <w:r w:rsidR="002908FE" w:rsidRPr="002908FE">
        <w:rPr>
          <w:lang w:val="pt-BR" w:eastAsia="pt-BR"/>
        </w:rPr>
        <w:t xml:space="preserve">, </w:t>
      </w:r>
      <w:r w:rsidR="00D63854" w:rsidRPr="002908FE">
        <w:rPr>
          <w:lang w:val="pt-BR" w:eastAsia="pt-BR"/>
        </w:rPr>
        <w:t>conforme tabela constante</w:t>
      </w:r>
      <w:r w:rsidR="00D63854" w:rsidRPr="00D46D7B">
        <w:rPr>
          <w:lang w:val="pt-BR" w:eastAsia="pt-BR"/>
        </w:rPr>
        <w:t xml:space="preserve"> do Anexo I e de acordo com a fórmula abaixo:</w:t>
      </w:r>
    </w:p>
    <w:p w14:paraId="431DBE1E" w14:textId="77777777" w:rsidR="00D63854" w:rsidRPr="00D46D7B" w:rsidRDefault="00D63854" w:rsidP="00D46D7B">
      <w:pPr>
        <w:widowControl w:val="0"/>
        <w:spacing w:line="276" w:lineRule="auto"/>
        <w:jc w:val="both"/>
      </w:pPr>
    </w:p>
    <w:p w14:paraId="671358F7" w14:textId="45ACBB7A" w:rsidR="00D63854" w:rsidRPr="00D46D7B" w:rsidRDefault="00D63854" w:rsidP="00D46D7B">
      <w:pPr>
        <w:widowControl w:val="0"/>
        <w:spacing w:line="276" w:lineRule="auto"/>
        <w:jc w:val="center"/>
      </w:pPr>
      <w:r w:rsidRPr="00D46D7B">
        <w:rPr>
          <w:noProof/>
        </w:rPr>
        <w:drawing>
          <wp:inline distT="0" distB="0" distL="0" distR="0" wp14:anchorId="78AAA93C" wp14:editId="61D50EFC">
            <wp:extent cx="2190750" cy="1638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63830"/>
                    </a:xfrm>
                    <a:prstGeom prst="rect">
                      <a:avLst/>
                    </a:prstGeom>
                    <a:solidFill>
                      <a:srgbClr val="FFFFFF"/>
                    </a:solidFill>
                    <a:ln>
                      <a:noFill/>
                    </a:ln>
                  </pic:spPr>
                </pic:pic>
              </a:graphicData>
            </a:graphic>
          </wp:inline>
        </w:drawing>
      </w:r>
    </w:p>
    <w:p w14:paraId="6C48F44A" w14:textId="77777777" w:rsidR="00D63854" w:rsidRPr="00D46D7B" w:rsidRDefault="00D63854" w:rsidP="00D46D7B">
      <w:pPr>
        <w:pStyle w:val="PargrafodaLista1"/>
        <w:widowControl w:val="0"/>
        <w:spacing w:line="276" w:lineRule="auto"/>
        <w:ind w:left="0"/>
        <w:jc w:val="both"/>
        <w:rPr>
          <w:lang w:val="pt-BR" w:eastAsia="pt-BR"/>
        </w:rPr>
      </w:pPr>
    </w:p>
    <w:p w14:paraId="45D09EB0"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Onde:</w:t>
      </w:r>
    </w:p>
    <w:p w14:paraId="6F649DAD"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J: Valor unitário de juros acumulado no período, calculado com 8 (oito) casas decimais, sem arredondamento.</w:t>
      </w:r>
    </w:p>
    <w:p w14:paraId="0201EA97" w14:textId="77777777" w:rsidR="00D63854" w:rsidRPr="00D46D7B" w:rsidRDefault="00D63854" w:rsidP="00D46D7B">
      <w:pPr>
        <w:pStyle w:val="PargrafodaLista1"/>
        <w:widowControl w:val="0"/>
        <w:spacing w:line="276" w:lineRule="auto"/>
        <w:ind w:left="0"/>
        <w:jc w:val="both"/>
        <w:rPr>
          <w:lang w:val="pt-BR" w:eastAsia="pt-BR"/>
        </w:rPr>
      </w:pPr>
    </w:p>
    <w:p w14:paraId="1E915655" w14:textId="5221349D"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 xml:space="preserve">VNb: Valor de </w:t>
      </w:r>
      <w:r w:rsidR="00865AA2">
        <w:rPr>
          <w:lang w:val="pt-BR" w:eastAsia="pt-BR"/>
        </w:rPr>
        <w:t>Nominal unitário da Emissão</w:t>
      </w:r>
      <w:r w:rsidR="00865AA2" w:rsidRPr="00D46D7B">
        <w:rPr>
          <w:lang w:val="pt-BR" w:eastAsia="pt-BR"/>
        </w:rPr>
        <w:t xml:space="preserve"> </w:t>
      </w:r>
      <w:r w:rsidRPr="00D46D7B">
        <w:rPr>
          <w:lang w:val="pt-BR" w:eastAsia="pt-BR"/>
        </w:rPr>
        <w:t xml:space="preserve">ou </w:t>
      </w:r>
      <w:r w:rsidR="00865AA2">
        <w:rPr>
          <w:lang w:val="pt-BR" w:eastAsia="pt-BR"/>
        </w:rPr>
        <w:t>da data da última</w:t>
      </w:r>
      <w:r w:rsidR="00865AA2" w:rsidRPr="00D46D7B">
        <w:rPr>
          <w:lang w:val="pt-BR" w:eastAsia="pt-BR"/>
        </w:rPr>
        <w:t xml:space="preserve"> </w:t>
      </w:r>
      <w:r w:rsidRPr="00D46D7B">
        <w:rPr>
          <w:lang w:val="pt-BR" w:eastAsia="pt-BR"/>
        </w:rPr>
        <w:t>amortização ou incorporação de juros, se houver, calculado com 8 (oito) casas decimais, sem arredondamento.</w:t>
      </w:r>
    </w:p>
    <w:p w14:paraId="48A9CC8E" w14:textId="77777777" w:rsidR="00D63854" w:rsidRPr="00D46D7B" w:rsidRDefault="00D63854" w:rsidP="00D46D7B">
      <w:pPr>
        <w:pStyle w:val="PargrafodaLista1"/>
        <w:widowControl w:val="0"/>
        <w:spacing w:line="276" w:lineRule="auto"/>
        <w:ind w:left="0"/>
        <w:jc w:val="both"/>
        <w:rPr>
          <w:lang w:val="pt-BR" w:eastAsia="pt-BR"/>
        </w:rPr>
      </w:pPr>
    </w:p>
    <w:p w14:paraId="35192D9E" w14:textId="19CDE9C7" w:rsidR="00D63854" w:rsidRDefault="00D63854" w:rsidP="00D46D7B">
      <w:pPr>
        <w:pStyle w:val="PargrafodaLista1"/>
        <w:widowControl w:val="0"/>
        <w:spacing w:line="276" w:lineRule="auto"/>
        <w:ind w:left="0"/>
        <w:jc w:val="both"/>
        <w:rPr>
          <w:lang w:val="pt-BR" w:eastAsia="pt-BR"/>
        </w:rPr>
      </w:pPr>
      <w:r w:rsidRPr="00D46D7B">
        <w:rPr>
          <w:lang w:val="pt-BR" w:eastAsia="pt-BR"/>
        </w:rPr>
        <w:t>Fator de Juros: Fator de juros composto pelo parâmetro de flutuação acrescido de sobretaxa (spread), calculado com 9 (nove) casas decimais, com arredondamento, apurado da seguinte forma:</w:t>
      </w:r>
    </w:p>
    <w:p w14:paraId="0B8E41DA" w14:textId="77777777" w:rsidR="0016658F" w:rsidRPr="00D46D7B" w:rsidRDefault="0016658F" w:rsidP="00D46D7B">
      <w:pPr>
        <w:pStyle w:val="PargrafodaLista1"/>
        <w:widowControl w:val="0"/>
        <w:spacing w:line="276" w:lineRule="auto"/>
        <w:ind w:left="0"/>
        <w:jc w:val="both"/>
        <w:rPr>
          <w:lang w:val="pt-BR" w:eastAsia="pt-BR"/>
        </w:rPr>
      </w:pPr>
    </w:p>
    <w:p w14:paraId="3A48F987" w14:textId="7E8FCF1D" w:rsidR="00D63854" w:rsidRPr="00D46D7B" w:rsidRDefault="00D63854" w:rsidP="00D46D7B">
      <w:pPr>
        <w:pStyle w:val="PargrafodaLista1"/>
        <w:widowControl w:val="0"/>
        <w:spacing w:line="276" w:lineRule="auto"/>
        <w:ind w:left="0"/>
        <w:jc w:val="both"/>
        <w:rPr>
          <w:lang w:val="pt-BR" w:eastAsia="pt-BR"/>
        </w:rPr>
      </w:pPr>
      <w:r w:rsidRPr="00D46D7B">
        <w:rPr>
          <w:noProof/>
          <w:lang w:val="pt-BR" w:eastAsia="pt-BR"/>
        </w:rPr>
        <w:drawing>
          <wp:inline distT="0" distB="0" distL="0" distR="0" wp14:anchorId="462B646C" wp14:editId="74766F11">
            <wp:extent cx="2974975" cy="163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4975" cy="163830"/>
                    </a:xfrm>
                    <a:prstGeom prst="rect">
                      <a:avLst/>
                    </a:prstGeom>
                    <a:solidFill>
                      <a:srgbClr val="FFFFFF"/>
                    </a:solidFill>
                    <a:ln>
                      <a:noFill/>
                    </a:ln>
                  </pic:spPr>
                </pic:pic>
              </a:graphicData>
            </a:graphic>
          </wp:inline>
        </w:drawing>
      </w:r>
    </w:p>
    <w:p w14:paraId="1C997BF3" w14:textId="77777777" w:rsidR="00D63854" w:rsidRPr="00D46D7B" w:rsidRDefault="00D63854" w:rsidP="00D46D7B">
      <w:pPr>
        <w:pStyle w:val="PargrafodaLista1"/>
        <w:widowControl w:val="0"/>
        <w:spacing w:line="276" w:lineRule="auto"/>
        <w:ind w:left="0"/>
        <w:jc w:val="both"/>
        <w:rPr>
          <w:lang w:val="pt-BR" w:eastAsia="pt-BR"/>
        </w:rPr>
      </w:pPr>
    </w:p>
    <w:p w14:paraId="4734CCD4"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Onde:</w:t>
      </w:r>
    </w:p>
    <w:p w14:paraId="4FA2B9A8" w14:textId="77777777" w:rsidR="00D63854" w:rsidRPr="00D46D7B" w:rsidRDefault="00D63854" w:rsidP="00D46D7B">
      <w:pPr>
        <w:pStyle w:val="PargrafodaLista1"/>
        <w:widowControl w:val="0"/>
        <w:spacing w:line="276" w:lineRule="auto"/>
        <w:ind w:left="0"/>
        <w:jc w:val="both"/>
        <w:rPr>
          <w:lang w:val="pt-BR" w:eastAsia="pt-BR"/>
        </w:rPr>
      </w:pPr>
    </w:p>
    <w:p w14:paraId="30B9374D"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Fator DI: Produtório das taxas DI over, da Data da Primeira Integralização dos CRI, incorporação ou última Data de Pagamento, inclusive, até a próxima Data de Pagamento ou data de cálculo, exclusive, calculado com 8 (oito) casas decimais, com arrendamento, apurado da seguinte forma:</w:t>
      </w:r>
    </w:p>
    <w:p w14:paraId="4C8B5392" w14:textId="77777777" w:rsidR="00D63854" w:rsidRPr="00D46D7B" w:rsidRDefault="00D63854" w:rsidP="00D46D7B">
      <w:pPr>
        <w:pStyle w:val="PargrafodaLista1"/>
        <w:widowControl w:val="0"/>
        <w:spacing w:line="276" w:lineRule="auto"/>
        <w:ind w:left="0"/>
        <w:jc w:val="both"/>
        <w:rPr>
          <w:lang w:val="pt-BR" w:eastAsia="pt-BR"/>
        </w:rPr>
      </w:pPr>
    </w:p>
    <w:p w14:paraId="1811F6A3" w14:textId="16D30C1C" w:rsidR="00D63854" w:rsidRPr="00D46D7B" w:rsidRDefault="00D63854" w:rsidP="00D46D7B">
      <w:pPr>
        <w:pStyle w:val="PargrafodaLista1"/>
        <w:widowControl w:val="0"/>
        <w:spacing w:line="276" w:lineRule="auto"/>
        <w:ind w:left="0"/>
        <w:jc w:val="both"/>
        <w:rPr>
          <w:lang w:val="pt-BR" w:eastAsia="pt-BR"/>
        </w:rPr>
      </w:pPr>
      <w:r w:rsidRPr="00D46D7B">
        <w:rPr>
          <w:noProof/>
          <w:lang w:val="pt-BR" w:eastAsia="pt-BR"/>
        </w:rPr>
        <w:drawing>
          <wp:inline distT="0" distB="0" distL="0" distR="0" wp14:anchorId="09B8665E" wp14:editId="367A8F2A">
            <wp:extent cx="1657985" cy="450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985" cy="450215"/>
                    </a:xfrm>
                    <a:prstGeom prst="rect">
                      <a:avLst/>
                    </a:prstGeom>
                    <a:solidFill>
                      <a:srgbClr val="FFFFFF"/>
                    </a:solidFill>
                    <a:ln>
                      <a:noFill/>
                    </a:ln>
                  </pic:spPr>
                </pic:pic>
              </a:graphicData>
            </a:graphic>
          </wp:inline>
        </w:drawing>
      </w:r>
    </w:p>
    <w:p w14:paraId="5D30D3D1" w14:textId="77777777" w:rsidR="00D33093" w:rsidRDefault="00D33093" w:rsidP="00D46D7B">
      <w:pPr>
        <w:pStyle w:val="PargrafodaLista1"/>
        <w:widowControl w:val="0"/>
        <w:spacing w:line="276" w:lineRule="auto"/>
        <w:ind w:left="0"/>
        <w:jc w:val="both"/>
        <w:rPr>
          <w:lang w:val="pt-BR" w:eastAsia="pt-BR"/>
        </w:rPr>
      </w:pPr>
    </w:p>
    <w:p w14:paraId="042F8297" w14:textId="2FC2BF4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Onde:</w:t>
      </w:r>
    </w:p>
    <w:p w14:paraId="2DB19740" w14:textId="77777777" w:rsidR="00D63854" w:rsidRPr="00D46D7B" w:rsidRDefault="00D63854" w:rsidP="00D46D7B">
      <w:pPr>
        <w:pStyle w:val="PargrafodaLista1"/>
        <w:widowControl w:val="0"/>
        <w:spacing w:line="276" w:lineRule="auto"/>
        <w:ind w:left="0"/>
        <w:jc w:val="both"/>
        <w:rPr>
          <w:lang w:val="pt-BR" w:eastAsia="pt-BR"/>
        </w:rPr>
      </w:pPr>
    </w:p>
    <w:p w14:paraId="1104352A"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n: Número de taxas DI over utilizadas.</w:t>
      </w:r>
    </w:p>
    <w:p w14:paraId="69784799" w14:textId="77777777" w:rsidR="00D63854" w:rsidRPr="00D46D7B" w:rsidRDefault="00D63854" w:rsidP="00D46D7B">
      <w:pPr>
        <w:pStyle w:val="PargrafodaLista1"/>
        <w:widowControl w:val="0"/>
        <w:spacing w:line="276" w:lineRule="auto"/>
        <w:ind w:left="0"/>
        <w:jc w:val="both"/>
        <w:rPr>
          <w:lang w:val="pt-BR" w:eastAsia="pt-BR"/>
        </w:rPr>
      </w:pPr>
    </w:p>
    <w:p w14:paraId="465FB364"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k: Número de ordem da Taxa DI, variando de 1 (um) até n.</w:t>
      </w:r>
    </w:p>
    <w:p w14:paraId="6071D200" w14:textId="77777777" w:rsidR="00D63854" w:rsidRPr="00D46D7B" w:rsidRDefault="00D63854" w:rsidP="00D46D7B">
      <w:pPr>
        <w:pStyle w:val="PargrafodaLista1"/>
        <w:widowControl w:val="0"/>
        <w:spacing w:line="276" w:lineRule="auto"/>
        <w:ind w:left="0"/>
        <w:jc w:val="both"/>
        <w:rPr>
          <w:lang w:val="pt-BR" w:eastAsia="pt-BR"/>
        </w:rPr>
      </w:pPr>
    </w:p>
    <w:p w14:paraId="09923F91"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TDIk: Taxa DI over, de ordem k, expressa ao dia, calculada com 8 (oito) casas decimais, com arredondamento, da seguinte forma:</w:t>
      </w:r>
    </w:p>
    <w:p w14:paraId="4A9D50ED" w14:textId="77777777" w:rsidR="00D63854" w:rsidRPr="00D46D7B" w:rsidRDefault="00D63854" w:rsidP="00D46D7B">
      <w:pPr>
        <w:pStyle w:val="PargrafodaLista1"/>
        <w:widowControl w:val="0"/>
        <w:spacing w:line="276" w:lineRule="auto"/>
        <w:ind w:left="0"/>
        <w:jc w:val="both"/>
        <w:rPr>
          <w:lang w:val="pt-BR" w:eastAsia="pt-BR"/>
        </w:rPr>
      </w:pPr>
    </w:p>
    <w:p w14:paraId="1036773B" w14:textId="4FA8A3EC" w:rsidR="00D63854" w:rsidRPr="00D46D7B" w:rsidRDefault="00D63854" w:rsidP="00D46D7B">
      <w:pPr>
        <w:pStyle w:val="PargrafodaLista1"/>
        <w:widowControl w:val="0"/>
        <w:spacing w:line="276" w:lineRule="auto"/>
        <w:ind w:left="0"/>
        <w:jc w:val="both"/>
        <w:rPr>
          <w:lang w:val="pt-BR" w:eastAsia="pt-BR"/>
        </w:rPr>
      </w:pPr>
      <w:r w:rsidRPr="00D46D7B">
        <w:rPr>
          <w:noProof/>
          <w:lang w:val="pt-BR" w:eastAsia="pt-BR"/>
        </w:rPr>
        <w:lastRenderedPageBreak/>
        <w:drawing>
          <wp:inline distT="0" distB="0" distL="0" distR="0" wp14:anchorId="023BE38B" wp14:editId="11D2663B">
            <wp:extent cx="1692275" cy="5321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2275" cy="532130"/>
                    </a:xfrm>
                    <a:prstGeom prst="rect">
                      <a:avLst/>
                    </a:prstGeom>
                    <a:solidFill>
                      <a:srgbClr val="FFFFFF"/>
                    </a:solidFill>
                    <a:ln>
                      <a:noFill/>
                    </a:ln>
                  </pic:spPr>
                </pic:pic>
              </a:graphicData>
            </a:graphic>
          </wp:inline>
        </w:drawing>
      </w:r>
    </w:p>
    <w:p w14:paraId="1488D1D3" w14:textId="77777777" w:rsidR="00D63854" w:rsidRPr="00D46D7B" w:rsidRDefault="00D63854" w:rsidP="00D46D7B">
      <w:pPr>
        <w:pStyle w:val="PargrafodaLista1"/>
        <w:widowControl w:val="0"/>
        <w:spacing w:line="276" w:lineRule="auto"/>
        <w:ind w:left="0"/>
        <w:jc w:val="both"/>
        <w:rPr>
          <w:lang w:val="pt-BR" w:eastAsia="pt-BR"/>
        </w:rPr>
      </w:pPr>
    </w:p>
    <w:p w14:paraId="5FE658C0"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Onde:</w:t>
      </w:r>
    </w:p>
    <w:p w14:paraId="22E7BA6F" w14:textId="77777777" w:rsidR="00D63854" w:rsidRPr="00D46D7B" w:rsidRDefault="00D63854" w:rsidP="00D46D7B">
      <w:pPr>
        <w:pStyle w:val="PargrafodaLista1"/>
        <w:widowControl w:val="0"/>
        <w:spacing w:line="276" w:lineRule="auto"/>
        <w:ind w:left="0"/>
        <w:jc w:val="both"/>
        <w:rPr>
          <w:lang w:val="pt-BR" w:eastAsia="pt-BR"/>
        </w:rPr>
      </w:pPr>
    </w:p>
    <w:p w14:paraId="2EE7F164"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DIk: Taxa DI over divulgada pela B3, com duas casas decimais.</w:t>
      </w:r>
    </w:p>
    <w:p w14:paraId="13246498" w14:textId="77777777" w:rsidR="00D63854" w:rsidRPr="00D46D7B" w:rsidRDefault="00D63854" w:rsidP="00D46D7B">
      <w:pPr>
        <w:pStyle w:val="PargrafodaLista1"/>
        <w:widowControl w:val="0"/>
        <w:spacing w:line="276" w:lineRule="auto"/>
        <w:ind w:left="0"/>
        <w:jc w:val="both"/>
        <w:rPr>
          <w:lang w:val="pt-BR" w:eastAsia="pt-BR"/>
        </w:rPr>
      </w:pPr>
    </w:p>
    <w:p w14:paraId="7633D7D5"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Fator Spread:</w:t>
      </w:r>
      <w:r w:rsidRPr="00D46D7B">
        <w:rPr>
          <w:lang w:val="pt-BR" w:eastAsia="pt-BR"/>
        </w:rPr>
        <w:tab/>
        <w:t>Sobretaxa de juros fixos calculados com 9 (nove) casas decimais, com arredondamento, da seguinte forma:</w:t>
      </w:r>
    </w:p>
    <w:p w14:paraId="3DEC048F" w14:textId="77777777" w:rsidR="00D63854" w:rsidRPr="00D46D7B" w:rsidRDefault="00D63854" w:rsidP="00D46D7B">
      <w:pPr>
        <w:pStyle w:val="PargrafodaLista1"/>
        <w:widowControl w:val="0"/>
        <w:spacing w:line="276" w:lineRule="auto"/>
        <w:ind w:left="0"/>
        <w:jc w:val="both"/>
        <w:rPr>
          <w:lang w:val="pt-BR" w:eastAsia="pt-BR"/>
        </w:rPr>
      </w:pPr>
    </w:p>
    <w:p w14:paraId="2277B74B" w14:textId="22D15E7D" w:rsidR="00D63854" w:rsidRPr="00D46D7B" w:rsidRDefault="00D63854" w:rsidP="00D46D7B">
      <w:pPr>
        <w:pStyle w:val="PargrafodaLista1"/>
        <w:widowControl w:val="0"/>
        <w:spacing w:line="276" w:lineRule="auto"/>
        <w:ind w:left="0"/>
        <w:jc w:val="both"/>
        <w:rPr>
          <w:lang w:val="pt-BR" w:eastAsia="pt-BR"/>
        </w:rPr>
      </w:pPr>
      <w:r w:rsidRPr="00D46D7B">
        <w:rPr>
          <w:noProof/>
          <w:lang w:val="pt-BR" w:eastAsia="pt-BR"/>
        </w:rPr>
        <w:drawing>
          <wp:inline distT="0" distB="0" distL="0" distR="0" wp14:anchorId="4E94F23C" wp14:editId="0E7B1495">
            <wp:extent cx="2169795" cy="4165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9795" cy="416560"/>
                    </a:xfrm>
                    <a:prstGeom prst="rect">
                      <a:avLst/>
                    </a:prstGeom>
                    <a:solidFill>
                      <a:srgbClr val="FFFFFF"/>
                    </a:solidFill>
                    <a:ln>
                      <a:noFill/>
                    </a:ln>
                  </pic:spPr>
                </pic:pic>
              </a:graphicData>
            </a:graphic>
          </wp:inline>
        </w:drawing>
      </w:r>
    </w:p>
    <w:p w14:paraId="65BF8DD0" w14:textId="77777777" w:rsidR="00D63854" w:rsidRPr="00D46D7B" w:rsidRDefault="00D63854" w:rsidP="00D46D7B">
      <w:pPr>
        <w:pStyle w:val="PargrafodaLista1"/>
        <w:widowControl w:val="0"/>
        <w:spacing w:line="276" w:lineRule="auto"/>
        <w:ind w:left="0"/>
        <w:jc w:val="both"/>
        <w:rPr>
          <w:lang w:val="pt-BR" w:eastAsia="pt-BR"/>
        </w:rPr>
      </w:pPr>
    </w:p>
    <w:p w14:paraId="00B04F0A"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Onde:</w:t>
      </w:r>
    </w:p>
    <w:p w14:paraId="4C6DEA4F" w14:textId="77777777" w:rsidR="00D33093" w:rsidRDefault="00D33093" w:rsidP="00D46D7B">
      <w:pPr>
        <w:pStyle w:val="PargrafodaLista1"/>
        <w:widowControl w:val="0"/>
        <w:spacing w:line="276" w:lineRule="auto"/>
        <w:ind w:left="0"/>
        <w:jc w:val="both"/>
        <w:rPr>
          <w:lang w:val="pt-BR" w:eastAsia="pt-BR"/>
        </w:rPr>
      </w:pPr>
    </w:p>
    <w:p w14:paraId="31306A79" w14:textId="4149EF4B"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Spread:</w:t>
      </w:r>
      <w:r w:rsidRPr="00D46D7B">
        <w:rPr>
          <w:lang w:val="pt-BR" w:eastAsia="pt-BR"/>
        </w:rPr>
        <w:tab/>
        <w:t>3,0 (três inteiros).</w:t>
      </w:r>
    </w:p>
    <w:p w14:paraId="29718421" w14:textId="77777777" w:rsidR="00D63854" w:rsidRPr="00D46D7B" w:rsidRDefault="00D63854" w:rsidP="00D46D7B">
      <w:pPr>
        <w:pStyle w:val="PargrafodaLista1"/>
        <w:widowControl w:val="0"/>
        <w:spacing w:line="276" w:lineRule="auto"/>
        <w:ind w:left="0"/>
        <w:jc w:val="both"/>
        <w:rPr>
          <w:lang w:val="pt-BR" w:eastAsia="pt-BR"/>
        </w:rPr>
      </w:pPr>
    </w:p>
    <w:p w14:paraId="02E6B1DB"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dut: Número de dias úteis entre a Data da Primeira Integralização dos CRI, ou a última Data de Pagamento, inclusive, e a próxima Data de Pagamento ou data de cálculo, exclusive.</w:t>
      </w:r>
    </w:p>
    <w:p w14:paraId="6741E1CE" w14:textId="77777777" w:rsidR="00D63854" w:rsidRPr="00D46D7B" w:rsidRDefault="00D63854" w:rsidP="00D46D7B">
      <w:pPr>
        <w:pStyle w:val="PargrafodaLista1"/>
        <w:widowControl w:val="0"/>
        <w:spacing w:line="276" w:lineRule="auto"/>
        <w:ind w:left="0"/>
        <w:jc w:val="both"/>
        <w:rPr>
          <w:lang w:val="pt-BR" w:eastAsia="pt-BR"/>
        </w:rPr>
      </w:pPr>
    </w:p>
    <w:p w14:paraId="658089B8"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Observações:</w:t>
      </w:r>
    </w:p>
    <w:p w14:paraId="0F3043E5" w14:textId="77777777" w:rsidR="00D63854" w:rsidRPr="00D46D7B" w:rsidRDefault="00D63854" w:rsidP="00D46D7B">
      <w:pPr>
        <w:pStyle w:val="PargrafodaLista1"/>
        <w:widowControl w:val="0"/>
        <w:spacing w:line="276" w:lineRule="auto"/>
        <w:ind w:left="0"/>
        <w:jc w:val="both"/>
        <w:rPr>
          <w:lang w:val="pt-BR" w:eastAsia="pt-BR"/>
        </w:rPr>
      </w:pPr>
    </w:p>
    <w:p w14:paraId="49A958D2" w14:textId="2F992A5E"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(i) a “Taxa DI” deverá ser utilizada considerando idêntico número de casas decimais divulgada pela B3;</w:t>
      </w:r>
    </w:p>
    <w:p w14:paraId="00C145B6" w14:textId="13747535"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(ii) o fator resultante da expressão (1+TDIk) é considerado com 16 (dezesseis) casas decimais sem arredondamento;</w:t>
      </w:r>
    </w:p>
    <w:p w14:paraId="119C0D4B" w14:textId="36A648EA"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(iii) efetua-se o produtório dos fatores diários (1+TDIk), sendo que a cada fator diário acumulado, trunca-se o resultado com 16 (dezesseis) casas decimais, aplicando-se o próximo fator diário, e assim por diante até o último considerado;</w:t>
      </w:r>
    </w:p>
    <w:p w14:paraId="2AB6B63D" w14:textId="487156A2"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(iv) uma vez os fatores estando acumulados, considera-se o fator resultante do produtório Fator DI com 8 (oito) casas decimais, com arredondamento;</w:t>
      </w:r>
    </w:p>
    <w:p w14:paraId="3E7A05C9" w14:textId="31EB5692"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(v) o fator resultante da expressão: Fator DI ×Fator Spread deve ser considerado com 9 (nove) casas decimais, com arredondamento;</w:t>
      </w:r>
    </w:p>
    <w:p w14:paraId="6A3CB404" w14:textId="714CF035"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(vi) para a aplicação de “DIk” será sempre considerado a “Taxa DI” divulgada no 4º (quarto) Dia Útil imediatamente anterior à data de cálculo (exemplo: para cálculo no dia 14, a Taxa DI considerada será a divulgada no dia 10 pela B3, pressupondo-se que tanto os dias 10, 11, 12, 13 e 14 são Dias Úteis);</w:t>
      </w:r>
    </w:p>
    <w:p w14:paraId="35D2E441" w14:textId="25C98F0C"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 xml:space="preserve">(vii) Excepcionalmente, na primeira Data de Pagamento da Remuneração deverá ser capitalizado ao “Fator de Juros” um prêmio de remuneração equivalente ao produtório de 1 (um) dia útil que antecede a Data da Primeira Integralização dos CRI dos recursos </w:t>
      </w:r>
      <w:r w:rsidRPr="00D46D7B">
        <w:rPr>
          <w:i/>
          <w:lang w:val="pt-BR" w:eastAsia="pt-BR"/>
        </w:rPr>
        <w:lastRenderedPageBreak/>
        <w:t>pro rata temporis</w:t>
      </w:r>
      <w:r w:rsidRPr="00D46D7B">
        <w:rPr>
          <w:lang w:val="pt-BR" w:eastAsia="pt-BR"/>
        </w:rPr>
        <w:t>. O cálculo deste prêmio ocorrerá de acordo com as regras de apuração, respectivamente, do “Fator DI” e do “Fator Spread”, acima descritas. Exclusivamente para o efeito do cálculo do prêmio acima deverá ser utilizado o DI divulgado no 5º (quinto) dia útil imediatamente anterior à Data da Primeira Integralização dos CRI;</w:t>
      </w:r>
    </w:p>
    <w:p w14:paraId="768B738B" w14:textId="48FDA80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(viii) para os fins desta Escritura de Emissão o termo “Data de Pagamento” significa cada data de pagamento da Remuneração, conforme Anexo I;</w:t>
      </w:r>
    </w:p>
    <w:p w14:paraId="5EDC84D8" w14:textId="04528311"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(ix) para os fins desta Escritura de Emissão o termo “Data da Primeira Integralização dos CRI” corresponde a data em que ocorrer a primeira integralização dos CRI.</w:t>
      </w:r>
    </w:p>
    <w:p w14:paraId="4CE13B4B" w14:textId="77777777" w:rsidR="00D63854" w:rsidRPr="00D46D7B" w:rsidRDefault="00D63854" w:rsidP="00D46D7B">
      <w:pPr>
        <w:pStyle w:val="PargrafodaLista1"/>
        <w:widowControl w:val="0"/>
        <w:spacing w:line="276" w:lineRule="auto"/>
        <w:ind w:left="0"/>
        <w:jc w:val="both"/>
        <w:rPr>
          <w:lang w:val="pt-BR" w:eastAsia="pt-BR"/>
        </w:rPr>
      </w:pPr>
    </w:p>
    <w:p w14:paraId="77AC8A81" w14:textId="5614D52E" w:rsidR="00D63854" w:rsidRPr="00D46D7B" w:rsidRDefault="00D63854" w:rsidP="00D46D7B">
      <w:pPr>
        <w:pStyle w:val="PargrafodaLista1"/>
        <w:widowControl w:val="0"/>
        <w:spacing w:line="276" w:lineRule="auto"/>
        <w:ind w:left="0"/>
        <w:jc w:val="both"/>
        <w:rPr>
          <w:lang w:val="pt-BR" w:eastAsia="pt-BR"/>
        </w:rPr>
      </w:pPr>
      <w:r w:rsidRPr="00D46D7B">
        <w:rPr>
          <w:b/>
          <w:lang w:val="pt-BR" w:eastAsia="pt-BR"/>
        </w:rPr>
        <w:t>3.3.1.1.</w:t>
      </w:r>
      <w:r w:rsidRPr="00D46D7B">
        <w:rPr>
          <w:lang w:val="pt-BR" w:eastAsia="pt-BR"/>
        </w:rPr>
        <w:t xml:space="preserve"> Se na data de vencimento de quaisquer obrigações pecuniárias da Emi</w:t>
      </w:r>
      <w:r w:rsidR="00015DC0" w:rsidRPr="00D46D7B">
        <w:rPr>
          <w:lang w:val="pt-BR" w:eastAsia="pt-BR"/>
        </w:rPr>
        <w:t>ssora</w:t>
      </w:r>
      <w:r w:rsidRPr="00D46D7B">
        <w:rPr>
          <w:lang w:val="pt-BR" w:eastAsia="pt-BR"/>
        </w:rPr>
        <w:t xml:space="preserve"> não houver divulgação da Taxa DI pela B3, será aplicada a última Taxa DI divulgada, não sendo devidas quaisquer compensações entre a </w:t>
      </w:r>
      <w:r w:rsidR="00015DC0" w:rsidRPr="00D46D7B">
        <w:rPr>
          <w:lang w:val="pt-BR" w:eastAsia="pt-BR"/>
        </w:rPr>
        <w:t xml:space="preserve">Emissora e </w:t>
      </w:r>
      <w:r w:rsidR="00C668C7">
        <w:rPr>
          <w:lang w:val="pt-BR" w:eastAsia="pt-BR"/>
        </w:rPr>
        <w:t>a</w:t>
      </w:r>
      <w:r w:rsidR="00C668C7" w:rsidRPr="00D46D7B">
        <w:rPr>
          <w:lang w:val="pt-BR" w:eastAsia="pt-BR"/>
        </w:rPr>
        <w:t xml:space="preserve"> </w:t>
      </w:r>
      <w:r w:rsidR="009D21B7">
        <w:rPr>
          <w:lang w:val="pt-BR" w:eastAsia="pt-BR"/>
        </w:rPr>
        <w:t>D</w:t>
      </w:r>
      <w:r w:rsidR="00015DC0" w:rsidRPr="00D46D7B">
        <w:rPr>
          <w:lang w:val="pt-BR" w:eastAsia="pt-BR"/>
        </w:rPr>
        <w:t>ebenturista</w:t>
      </w:r>
      <w:r w:rsidRPr="00D46D7B">
        <w:rPr>
          <w:lang w:val="pt-BR" w:eastAsia="pt-BR"/>
        </w:rPr>
        <w:t xml:space="preserve"> quando da divulgação posterior da Taxa DI que seria aplicável.</w:t>
      </w:r>
    </w:p>
    <w:p w14:paraId="314A6409" w14:textId="77777777" w:rsidR="00D63854" w:rsidRPr="00D46D7B" w:rsidRDefault="00D63854" w:rsidP="00D46D7B">
      <w:pPr>
        <w:pStyle w:val="PargrafodaLista1"/>
        <w:widowControl w:val="0"/>
        <w:spacing w:line="276" w:lineRule="auto"/>
        <w:ind w:left="0"/>
        <w:jc w:val="both"/>
        <w:rPr>
          <w:lang w:val="pt-BR" w:eastAsia="pt-BR"/>
        </w:rPr>
      </w:pPr>
    </w:p>
    <w:p w14:paraId="0DEC79C6" w14:textId="3E95F171" w:rsidR="00D63854" w:rsidRPr="00D46D7B" w:rsidRDefault="00015DC0" w:rsidP="00D46D7B">
      <w:pPr>
        <w:pStyle w:val="PargrafodaLista1"/>
        <w:widowControl w:val="0"/>
        <w:spacing w:line="276" w:lineRule="auto"/>
        <w:ind w:left="0"/>
        <w:jc w:val="both"/>
        <w:rPr>
          <w:lang w:val="pt-BR" w:eastAsia="pt-BR"/>
        </w:rPr>
      </w:pPr>
      <w:r w:rsidRPr="00D46D7B">
        <w:rPr>
          <w:b/>
          <w:lang w:val="pt-BR" w:eastAsia="pt-BR"/>
        </w:rPr>
        <w:t xml:space="preserve">3.3.1.2. </w:t>
      </w:r>
      <w:r w:rsidR="00D63854" w:rsidRPr="00D46D7B">
        <w:rPr>
          <w:lang w:val="pt-BR" w:eastAsia="pt-BR"/>
        </w:rPr>
        <w:t xml:space="preserve">Nas hipóteses de restrição de uso, ausência de publicação, suspensão do cálculo ou extinção da Taxa DI, a </w:t>
      </w:r>
      <w:r w:rsidRPr="00D46D7B">
        <w:rPr>
          <w:lang w:val="pt-BR" w:eastAsia="pt-BR"/>
        </w:rPr>
        <w:t xml:space="preserve">Emissora </w:t>
      </w:r>
      <w:r w:rsidR="00D63854" w:rsidRPr="00D46D7B">
        <w:rPr>
          <w:lang w:val="pt-BR" w:eastAsia="pt-BR"/>
        </w:rPr>
        <w:t xml:space="preserve">concorda que </w:t>
      </w:r>
      <w:r w:rsidR="00B84706">
        <w:rPr>
          <w:lang w:val="pt-BR" w:eastAsia="pt-BR"/>
        </w:rPr>
        <w:t>a</w:t>
      </w:r>
      <w:r w:rsidR="00B84706" w:rsidRPr="00D46D7B">
        <w:rPr>
          <w:lang w:val="pt-BR" w:eastAsia="pt-BR"/>
        </w:rPr>
        <w:t xml:space="preserve"> </w:t>
      </w:r>
      <w:r w:rsidR="009D21B7">
        <w:rPr>
          <w:lang w:val="pt-BR" w:eastAsia="pt-BR"/>
        </w:rPr>
        <w:t>D</w:t>
      </w:r>
      <w:r w:rsidR="009D21B7" w:rsidRPr="00D46D7B">
        <w:rPr>
          <w:lang w:val="pt-BR" w:eastAsia="pt-BR"/>
        </w:rPr>
        <w:t xml:space="preserve">ebenturista </w:t>
      </w:r>
      <w:r w:rsidR="00D63854" w:rsidRPr="00D46D7B">
        <w:rPr>
          <w:lang w:val="pt-BR" w:eastAsia="pt-BR"/>
        </w:rPr>
        <w:t>utilize, para apuração dos valores devidos em razão d</w:t>
      </w:r>
      <w:r w:rsidRPr="00D46D7B">
        <w:rPr>
          <w:lang w:val="pt-BR" w:eastAsia="pt-BR"/>
        </w:rPr>
        <w:t>a</w:t>
      </w:r>
      <w:r w:rsidR="00BA5341">
        <w:rPr>
          <w:lang w:val="pt-BR" w:eastAsia="pt-BR"/>
        </w:rPr>
        <w:t>s</w:t>
      </w:r>
      <w:r w:rsidRPr="00D46D7B">
        <w:rPr>
          <w:lang w:val="pt-BR" w:eastAsia="pt-BR"/>
        </w:rPr>
        <w:t xml:space="preserve"> Debênture</w:t>
      </w:r>
      <w:r w:rsidR="00BA5341">
        <w:rPr>
          <w:lang w:val="pt-BR" w:eastAsia="pt-BR"/>
        </w:rPr>
        <w:t>s</w:t>
      </w:r>
      <w:r w:rsidR="00D63854" w:rsidRPr="00D46D7B">
        <w:rPr>
          <w:lang w:val="pt-BR" w:eastAsia="pt-BR"/>
        </w:rPr>
        <w:t>, seu substituto legal (“</w:t>
      </w:r>
      <w:r w:rsidR="00D63854" w:rsidRPr="00D46D7B">
        <w:rPr>
          <w:u w:val="single"/>
          <w:lang w:val="pt-BR" w:eastAsia="pt-BR"/>
        </w:rPr>
        <w:t>Índice Substituto</w:t>
      </w:r>
      <w:r w:rsidR="00D63854" w:rsidRPr="00D46D7B">
        <w:rPr>
          <w:lang w:val="pt-BR" w:eastAsia="pt-BR"/>
        </w:rPr>
        <w:t xml:space="preserve">”). Na falta de Índice Substituto, será convocada </w:t>
      </w:r>
      <w:r w:rsidR="00B84706">
        <w:rPr>
          <w:lang w:val="pt-BR" w:eastAsia="pt-BR"/>
        </w:rPr>
        <w:t xml:space="preserve">pela </w:t>
      </w:r>
      <w:r w:rsidR="00910336">
        <w:rPr>
          <w:lang w:val="pt-BR" w:eastAsia="pt-BR"/>
        </w:rPr>
        <w:t xml:space="preserve">Debenturista </w:t>
      </w:r>
      <w:r w:rsidR="00D63854" w:rsidRPr="00D46D7B">
        <w:rPr>
          <w:lang w:val="pt-BR" w:eastAsia="pt-BR"/>
        </w:rPr>
        <w:t xml:space="preserve">Assembleia Geral </w:t>
      </w:r>
      <w:r w:rsidRPr="00D46D7B">
        <w:rPr>
          <w:lang w:val="pt-BR" w:eastAsia="pt-BR"/>
        </w:rPr>
        <w:t xml:space="preserve">de </w:t>
      </w:r>
      <w:r w:rsidR="00910336">
        <w:rPr>
          <w:lang w:val="pt-BR" w:eastAsia="pt-BR"/>
        </w:rPr>
        <w:t>titulares dos CRI</w:t>
      </w:r>
      <w:r w:rsidR="00910336" w:rsidRPr="00D46D7B">
        <w:rPr>
          <w:lang w:val="pt-BR" w:eastAsia="pt-BR"/>
        </w:rPr>
        <w:t xml:space="preserve"> </w:t>
      </w:r>
      <w:r w:rsidR="00D63854" w:rsidRPr="00D46D7B">
        <w:rPr>
          <w:lang w:val="pt-BR" w:eastAsia="pt-BR"/>
        </w:rPr>
        <w:t xml:space="preserve">para a definição do novo índice, em comum acordo com a </w:t>
      </w:r>
      <w:r w:rsidRPr="00D46D7B">
        <w:rPr>
          <w:lang w:val="pt-BR" w:eastAsia="pt-BR"/>
        </w:rPr>
        <w:t>Emissora</w:t>
      </w:r>
      <w:r w:rsidR="00D63854" w:rsidRPr="00D46D7B">
        <w:rPr>
          <w:lang w:val="pt-BR" w:eastAsia="pt-BR"/>
        </w:rPr>
        <w:t xml:space="preserve">. Na hipótese da </w:t>
      </w:r>
      <w:r w:rsidRPr="00D46D7B">
        <w:rPr>
          <w:lang w:val="pt-BR" w:eastAsia="pt-BR"/>
        </w:rPr>
        <w:t xml:space="preserve">Emissora </w:t>
      </w:r>
      <w:r w:rsidR="00D63854" w:rsidRPr="00D46D7B">
        <w:rPr>
          <w:lang w:val="pt-BR" w:eastAsia="pt-BR"/>
        </w:rPr>
        <w:t xml:space="preserve">e </w:t>
      </w:r>
      <w:r w:rsidR="00B84706" w:rsidRPr="00D46D7B">
        <w:rPr>
          <w:lang w:val="pt-BR" w:eastAsia="pt-BR"/>
        </w:rPr>
        <w:t>d</w:t>
      </w:r>
      <w:r w:rsidR="00B84706">
        <w:rPr>
          <w:lang w:val="pt-BR" w:eastAsia="pt-BR"/>
        </w:rPr>
        <w:t>a</w:t>
      </w:r>
      <w:r w:rsidR="00B84706" w:rsidRPr="00D46D7B">
        <w:rPr>
          <w:lang w:val="pt-BR" w:eastAsia="pt-BR"/>
        </w:rPr>
        <w:t xml:space="preserve"> </w:t>
      </w:r>
      <w:r w:rsidR="009D21B7">
        <w:rPr>
          <w:lang w:val="pt-BR" w:eastAsia="pt-BR"/>
        </w:rPr>
        <w:t>D</w:t>
      </w:r>
      <w:r w:rsidR="009D21B7" w:rsidRPr="00D46D7B">
        <w:rPr>
          <w:lang w:val="pt-BR" w:eastAsia="pt-BR"/>
        </w:rPr>
        <w:t xml:space="preserve">ebenturista </w:t>
      </w:r>
      <w:r w:rsidR="00D63854" w:rsidRPr="00D46D7B">
        <w:rPr>
          <w:lang w:val="pt-BR" w:eastAsia="pt-BR"/>
        </w:rPr>
        <w:t>não chegarem a um acordo, a</w:t>
      </w:r>
      <w:r w:rsidR="0016658F">
        <w:rPr>
          <w:lang w:val="pt-BR" w:eastAsia="pt-BR"/>
        </w:rPr>
        <w:t>s</w:t>
      </w:r>
      <w:r w:rsidR="00D63854" w:rsidRPr="00D46D7B">
        <w:rPr>
          <w:lang w:val="pt-BR" w:eastAsia="pt-BR"/>
        </w:rPr>
        <w:t xml:space="preserve"> </w:t>
      </w:r>
      <w:r w:rsidRPr="00D46D7B">
        <w:rPr>
          <w:lang w:val="pt-BR" w:eastAsia="pt-BR"/>
        </w:rPr>
        <w:t>Debênture</w:t>
      </w:r>
      <w:r w:rsidR="0016658F">
        <w:rPr>
          <w:lang w:val="pt-BR" w:eastAsia="pt-BR"/>
        </w:rPr>
        <w:t>s</w:t>
      </w:r>
      <w:r w:rsidRPr="00D46D7B">
        <w:rPr>
          <w:lang w:val="pt-BR" w:eastAsia="pt-BR"/>
        </w:rPr>
        <w:t xml:space="preserve"> </w:t>
      </w:r>
      <w:r w:rsidR="00D63854" w:rsidRPr="00D46D7B">
        <w:rPr>
          <w:lang w:val="pt-BR" w:eastAsia="pt-BR"/>
        </w:rPr>
        <w:t>ser</w:t>
      </w:r>
      <w:r w:rsidR="0016658F">
        <w:rPr>
          <w:lang w:val="pt-BR" w:eastAsia="pt-BR"/>
        </w:rPr>
        <w:t>ão</w:t>
      </w:r>
      <w:r w:rsidR="00D63854" w:rsidRPr="00D46D7B">
        <w:rPr>
          <w:lang w:val="pt-BR" w:eastAsia="pt-BR"/>
        </w:rPr>
        <w:t xml:space="preserve"> vencida</w:t>
      </w:r>
      <w:r w:rsidR="0016658F">
        <w:rPr>
          <w:lang w:val="pt-BR" w:eastAsia="pt-BR"/>
        </w:rPr>
        <w:t>s</w:t>
      </w:r>
      <w:r w:rsidR="00D63854" w:rsidRPr="00D46D7B">
        <w:rPr>
          <w:lang w:val="pt-BR" w:eastAsia="pt-BR"/>
        </w:rPr>
        <w:t xml:space="preserve"> antecipadamente. </w:t>
      </w:r>
    </w:p>
    <w:p w14:paraId="440865DD" w14:textId="77777777" w:rsidR="00D63854" w:rsidRPr="00D46D7B" w:rsidRDefault="00D63854" w:rsidP="00D46D7B">
      <w:pPr>
        <w:pStyle w:val="PargrafodaLista1"/>
        <w:widowControl w:val="0"/>
        <w:spacing w:line="276" w:lineRule="auto"/>
        <w:ind w:left="0"/>
        <w:jc w:val="both"/>
        <w:rPr>
          <w:lang w:val="pt-BR" w:eastAsia="pt-BR"/>
        </w:rPr>
      </w:pPr>
    </w:p>
    <w:p w14:paraId="06A2CF7C" w14:textId="28B0BBD5" w:rsidR="00015DC0" w:rsidRPr="00D46D7B" w:rsidRDefault="008A197F" w:rsidP="00D46D7B">
      <w:pPr>
        <w:spacing w:line="276" w:lineRule="auto"/>
        <w:ind w:right="-1"/>
        <w:jc w:val="both"/>
      </w:pPr>
      <w:r w:rsidRPr="00D46D7B">
        <w:rPr>
          <w:b/>
        </w:rPr>
        <w:t>3.3.2</w:t>
      </w:r>
      <w:r w:rsidRPr="00D46D7B">
        <w:t>.</w:t>
      </w:r>
      <w:r w:rsidRPr="00D46D7B">
        <w:tab/>
      </w:r>
      <w:r w:rsidRPr="00D46D7B">
        <w:rPr>
          <w:u w:val="single"/>
        </w:rPr>
        <w:t>Cálculo da Amortização</w:t>
      </w:r>
      <w:r w:rsidRPr="00D46D7B">
        <w:t xml:space="preserve">: </w:t>
      </w:r>
      <w:bookmarkStart w:id="18" w:name="_Hlk498595532"/>
      <w:r w:rsidR="00015DC0" w:rsidRPr="00D46D7B">
        <w:t xml:space="preserve">O pagamento do saldo do Valor </w:t>
      </w:r>
      <w:r w:rsidR="00865AA2">
        <w:t>Nominal unitário das Debêntures</w:t>
      </w:r>
      <w:r w:rsidR="00015DC0" w:rsidRPr="00D46D7B">
        <w:t xml:space="preserve"> (</w:t>
      </w:r>
      <w:r w:rsidR="00B84706" w:rsidRPr="00D46D7B">
        <w:t>“</w:t>
      </w:r>
      <w:r w:rsidR="00B84706" w:rsidRPr="00ED2DC4">
        <w:rPr>
          <w:u w:val="single"/>
        </w:rPr>
        <w:t>Amortização</w:t>
      </w:r>
      <w:r w:rsidR="00B84706">
        <w:t>”</w:t>
      </w:r>
      <w:r w:rsidR="00015DC0" w:rsidRPr="00D46D7B">
        <w:t>) será realizado da seguinte forma:</w:t>
      </w:r>
    </w:p>
    <w:p w14:paraId="437BFB43" w14:textId="77777777" w:rsidR="00015DC0" w:rsidRPr="00D46D7B" w:rsidRDefault="00015DC0" w:rsidP="00D46D7B">
      <w:pPr>
        <w:spacing w:line="276" w:lineRule="auto"/>
        <w:ind w:right="-1"/>
        <w:jc w:val="both"/>
      </w:pPr>
    </w:p>
    <w:p w14:paraId="0663149B" w14:textId="7436A835" w:rsidR="00015DC0" w:rsidRDefault="00015DC0" w:rsidP="00D46D7B">
      <w:pPr>
        <w:spacing w:line="276" w:lineRule="auto"/>
        <w:ind w:right="-1"/>
        <w:jc w:val="center"/>
      </w:pPr>
    </w:p>
    <w:p w14:paraId="201C6F73" w14:textId="720A76CB" w:rsidR="00B84706" w:rsidRPr="00D46D7B" w:rsidRDefault="00B84706" w:rsidP="00D46D7B">
      <w:pPr>
        <w:spacing w:line="276" w:lineRule="auto"/>
        <w:ind w:right="-1"/>
        <w:jc w:val="center"/>
      </w:pPr>
      <m:oMathPara>
        <m:oMath>
          <m:r>
            <w:rPr>
              <w:rFonts w:ascii="Cambria Math" w:hAnsi="Cambria Math"/>
            </w:rPr>
            <m:t>AAi=</m:t>
          </m:r>
          <m:d>
            <m:dPr>
              <m:ctrlPr>
                <w:rPr>
                  <w:rFonts w:ascii="Cambria Math" w:hAnsi="Cambria Math"/>
                  <w:i/>
                </w:rPr>
              </m:ctrlPr>
            </m:dPr>
            <m:e>
              <m:r>
                <w:rPr>
                  <w:rFonts w:ascii="Cambria Math" w:hAnsi="Cambria Math"/>
                </w:rPr>
                <m:t>VNb×</m:t>
              </m:r>
              <m:sSub>
                <m:sSubPr>
                  <m:ctrlPr>
                    <w:rPr>
                      <w:rFonts w:ascii="Cambria Math" w:hAnsi="Cambria Math"/>
                      <w:i/>
                    </w:rPr>
                  </m:ctrlPr>
                </m:sSubPr>
                <m:e>
                  <m:r>
                    <w:rPr>
                      <w:rFonts w:ascii="Cambria Math" w:hAnsi="Cambria Math"/>
                    </w:rPr>
                    <m:t>Ta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m:t>
              </m:r>
            </m:e>
            <m:sub>
              <m:r>
                <w:rPr>
                  <w:rFonts w:ascii="Cambria Math" w:hAnsi="Cambria Math"/>
                </w:rPr>
                <m:t>i</m:t>
              </m:r>
            </m:sub>
          </m:sSub>
        </m:oMath>
      </m:oMathPara>
    </w:p>
    <w:p w14:paraId="221A3AEE" w14:textId="77777777" w:rsidR="00015DC0" w:rsidRPr="00D46D7B" w:rsidRDefault="00015DC0" w:rsidP="00D46D7B">
      <w:pPr>
        <w:spacing w:line="276" w:lineRule="auto"/>
        <w:ind w:right="-1"/>
        <w:jc w:val="both"/>
      </w:pPr>
    </w:p>
    <w:p w14:paraId="63536DE9" w14:textId="77777777" w:rsidR="00015DC0" w:rsidRPr="00D46D7B" w:rsidRDefault="00015DC0" w:rsidP="00D46D7B">
      <w:pPr>
        <w:spacing w:line="276" w:lineRule="auto"/>
        <w:ind w:right="-1"/>
        <w:jc w:val="both"/>
      </w:pPr>
      <w:r w:rsidRPr="00D46D7B">
        <w:t>Onde:</w:t>
      </w:r>
    </w:p>
    <w:p w14:paraId="12AC7F5B" w14:textId="77777777" w:rsidR="00015DC0" w:rsidRPr="00D46D7B" w:rsidRDefault="00015DC0" w:rsidP="00D46D7B">
      <w:pPr>
        <w:spacing w:line="276" w:lineRule="auto"/>
        <w:ind w:right="-1"/>
        <w:jc w:val="both"/>
      </w:pPr>
    </w:p>
    <w:p w14:paraId="7E9E7543" w14:textId="6FDFF183" w:rsidR="00015DC0" w:rsidRPr="00D46D7B" w:rsidRDefault="00B84706" w:rsidP="00D46D7B">
      <w:pPr>
        <w:spacing w:line="276" w:lineRule="auto"/>
        <w:ind w:right="-1"/>
        <w:jc w:val="both"/>
      </w:pPr>
      <w:r w:rsidRPr="00D46D7B">
        <w:t>A</w:t>
      </w:r>
      <w:r>
        <w:t>A</w:t>
      </w:r>
      <w:r w:rsidRPr="00D46D7B">
        <w:t>i</w:t>
      </w:r>
      <w:r w:rsidR="00015DC0" w:rsidRPr="00D46D7B">
        <w:t>: Valor unitário da i-ésima parcela de amortização, calculado com 8 (oito) casas decimais, sem arredondamento.</w:t>
      </w:r>
    </w:p>
    <w:p w14:paraId="200575D1" w14:textId="77777777" w:rsidR="00015DC0" w:rsidRPr="00D46D7B" w:rsidRDefault="00015DC0" w:rsidP="00D46D7B">
      <w:pPr>
        <w:spacing w:line="276" w:lineRule="auto"/>
        <w:ind w:right="-1"/>
        <w:jc w:val="both"/>
      </w:pPr>
    </w:p>
    <w:p w14:paraId="0C858AC0" w14:textId="77777777" w:rsidR="00015DC0" w:rsidRPr="00D46D7B" w:rsidRDefault="00015DC0" w:rsidP="00D46D7B">
      <w:pPr>
        <w:spacing w:line="276" w:lineRule="auto"/>
        <w:ind w:right="-1"/>
        <w:jc w:val="both"/>
      </w:pPr>
      <w:r w:rsidRPr="00D46D7B">
        <w:t>VNb: conforme definido acima.</w:t>
      </w:r>
    </w:p>
    <w:p w14:paraId="7A28A796" w14:textId="77777777" w:rsidR="00015DC0" w:rsidRPr="00D46D7B" w:rsidRDefault="00015DC0" w:rsidP="00D46D7B">
      <w:pPr>
        <w:spacing w:line="276" w:lineRule="auto"/>
        <w:ind w:right="-1"/>
        <w:jc w:val="both"/>
      </w:pPr>
    </w:p>
    <w:p w14:paraId="04B21C68" w14:textId="77777777" w:rsidR="00015DC0" w:rsidRPr="00D46D7B" w:rsidRDefault="00015DC0" w:rsidP="00D46D7B">
      <w:pPr>
        <w:spacing w:line="276" w:lineRule="auto"/>
        <w:ind w:right="-1"/>
        <w:jc w:val="both"/>
      </w:pPr>
      <w:r w:rsidRPr="00D46D7B">
        <w:t>Tai: i-ésima taxa de amortização, expressa em percentual, com 4 (quatro) casas decimais de acordo com a tabela constante do Anexo I.</w:t>
      </w:r>
    </w:p>
    <w:bookmarkEnd w:id="18"/>
    <w:p w14:paraId="35CB66C5" w14:textId="77777777" w:rsidR="00B84706" w:rsidRDefault="00B84706" w:rsidP="00B84706">
      <w:pPr>
        <w:spacing w:line="276" w:lineRule="auto"/>
        <w:ind w:right="-1"/>
        <w:jc w:val="both"/>
      </w:pPr>
    </w:p>
    <w:p w14:paraId="5077EFB2" w14:textId="080F064E" w:rsidR="00B84706" w:rsidRDefault="00B84706" w:rsidP="00B84706">
      <w:pPr>
        <w:spacing w:line="276" w:lineRule="auto"/>
        <w:ind w:right="-1"/>
        <w:jc w:val="both"/>
      </w:pPr>
      <w:r>
        <w:t xml:space="preserve">AMi: </w:t>
      </w:r>
      <w:r w:rsidRPr="00CF5B1F">
        <w:t>Amortização mínima do i-ésimo período</w:t>
      </w:r>
      <w:r>
        <w:t>,</w:t>
      </w:r>
      <w:r w:rsidRPr="00CF5B1F">
        <w:t xml:space="preserve"> calculado com 10 casas decimais, com arredondamento, de acordo com a seguinte condicionante:</w:t>
      </w:r>
    </w:p>
    <w:p w14:paraId="56836DCE" w14:textId="77777777" w:rsidR="00B84706" w:rsidRDefault="00B84706" w:rsidP="00B84706">
      <w:pPr>
        <w:spacing w:line="276" w:lineRule="auto"/>
        <w:ind w:right="-1"/>
        <w:jc w:val="both"/>
      </w:pPr>
    </w:p>
    <w:p w14:paraId="0B18628A" w14:textId="77777777" w:rsidR="00B84706" w:rsidRPr="00CF5B1F" w:rsidRDefault="00B84706" w:rsidP="00B84706">
      <w:pPr>
        <w:spacing w:line="276" w:lineRule="auto"/>
        <w:ind w:right="-1"/>
        <w:jc w:val="both"/>
        <w:rPr>
          <w:sz w:val="22"/>
          <w:szCs w:val="22"/>
        </w:rPr>
      </w:pPr>
      <m:oMathPara>
        <m:oMath>
          <m:r>
            <w:rPr>
              <w:rFonts w:ascii="Cambria Math" w:hAnsi="Cambria Math" w:cs="Arial"/>
              <w:sz w:val="22"/>
              <w:szCs w:val="22"/>
            </w:rPr>
            <w:lastRenderedPageBreak/>
            <m:t xml:space="preserve">Se: </m:t>
          </m:r>
          <m:f>
            <m:fPr>
              <m:ctrlPr>
                <w:rPr>
                  <w:rFonts w:ascii="Cambria Math" w:hAnsi="Cambria Math" w:cs="Arial"/>
                  <w:bCs/>
                  <w:i/>
                  <w:sz w:val="22"/>
                  <w:szCs w:val="22"/>
                </w:rPr>
              </m:ctrlPr>
            </m:fPr>
            <m:num>
              <m:r>
                <w:rPr>
                  <w:rFonts w:ascii="Cambria Math" w:hAnsi="Cambria Math" w:cs="Arial"/>
                  <w:sz w:val="22"/>
                  <w:szCs w:val="22"/>
                </w:rPr>
                <m:t>VNb</m:t>
              </m:r>
            </m:num>
            <m:den>
              <m:r>
                <w:rPr>
                  <w:rFonts w:ascii="Cambria Math" w:hAnsi="Cambria Math" w:cs="Arial"/>
                  <w:sz w:val="22"/>
                  <w:szCs w:val="22"/>
                </w:rPr>
                <m:t>SDi</m:t>
              </m:r>
            </m:den>
          </m:f>
          <m:r>
            <w:rPr>
              <w:rFonts w:ascii="Cambria Math" w:hAnsi="Cambria Math" w:cs="Arial"/>
              <w:sz w:val="22"/>
              <w:szCs w:val="22"/>
            </w:rPr>
            <m:t>≤1; AMi=0</m:t>
          </m:r>
        </m:oMath>
      </m:oMathPara>
    </w:p>
    <w:p w14:paraId="4188EE6C" w14:textId="77777777" w:rsidR="00B84706" w:rsidRPr="00CF5B1F" w:rsidRDefault="00B84706" w:rsidP="00B84706">
      <w:pPr>
        <w:spacing w:line="276" w:lineRule="auto"/>
        <w:ind w:right="-1"/>
        <w:jc w:val="both"/>
        <w:rPr>
          <w:sz w:val="22"/>
          <w:szCs w:val="22"/>
        </w:rPr>
      </w:pPr>
    </w:p>
    <w:p w14:paraId="3D2F781B" w14:textId="77777777" w:rsidR="00B84706" w:rsidRPr="00CF5B1F" w:rsidRDefault="00B84706" w:rsidP="00B84706">
      <w:pPr>
        <w:spacing w:line="276" w:lineRule="auto"/>
        <w:ind w:right="-1"/>
        <w:jc w:val="both"/>
        <w:rPr>
          <w:bCs/>
          <w:sz w:val="22"/>
          <w:szCs w:val="22"/>
        </w:rPr>
      </w:pPr>
      <m:oMathPara>
        <m:oMath>
          <m:r>
            <w:rPr>
              <w:rFonts w:ascii="Cambria Math" w:hAnsi="Cambria Math" w:cs="Arial"/>
              <w:sz w:val="22"/>
              <w:szCs w:val="22"/>
            </w:rPr>
            <m:t xml:space="preserve">Se: </m:t>
          </m:r>
          <m:f>
            <m:fPr>
              <m:ctrlPr>
                <w:rPr>
                  <w:rFonts w:ascii="Cambria Math" w:hAnsi="Cambria Math" w:cs="Arial"/>
                  <w:bCs/>
                  <w:i/>
                  <w:sz w:val="22"/>
                  <w:szCs w:val="22"/>
                </w:rPr>
              </m:ctrlPr>
            </m:fPr>
            <m:num>
              <m:r>
                <w:rPr>
                  <w:rFonts w:ascii="Cambria Math" w:hAnsi="Cambria Math" w:cs="Arial"/>
                  <w:sz w:val="22"/>
                  <w:szCs w:val="22"/>
                </w:rPr>
                <m:t>VNb</m:t>
              </m:r>
            </m:num>
            <m:den>
              <m:r>
                <w:rPr>
                  <w:rFonts w:ascii="Cambria Math" w:hAnsi="Cambria Math" w:cs="Arial"/>
                  <w:sz w:val="22"/>
                  <w:szCs w:val="22"/>
                </w:rPr>
                <m:t>SDi</m:t>
              </m:r>
            </m:den>
          </m:f>
          <m:r>
            <w:rPr>
              <w:rFonts w:ascii="Cambria Math" w:hAnsi="Cambria Math" w:cs="Arial"/>
              <w:sz w:val="22"/>
              <w:szCs w:val="22"/>
            </w:rPr>
            <m:t>&gt;1; AMi=</m:t>
          </m:r>
          <m:d>
            <m:dPr>
              <m:ctrlPr>
                <w:rPr>
                  <w:rFonts w:ascii="Cambria Math" w:hAnsi="Cambria Math" w:cs="Arial"/>
                  <w:bCs/>
                  <w:i/>
                  <w:sz w:val="22"/>
                  <w:szCs w:val="22"/>
                </w:rPr>
              </m:ctrlPr>
            </m:dPr>
            <m:e>
              <m:f>
                <m:fPr>
                  <m:ctrlPr>
                    <w:rPr>
                      <w:rFonts w:ascii="Cambria Math" w:hAnsi="Cambria Math" w:cs="Arial"/>
                      <w:bCs/>
                      <w:i/>
                      <w:sz w:val="22"/>
                      <w:szCs w:val="22"/>
                    </w:rPr>
                  </m:ctrlPr>
                </m:fPr>
                <m:num>
                  <m:r>
                    <w:rPr>
                      <w:rFonts w:ascii="Cambria Math" w:hAnsi="Cambria Math" w:cs="Arial"/>
                      <w:sz w:val="22"/>
                      <w:szCs w:val="22"/>
                    </w:rPr>
                    <m:t>VNb-SDi</m:t>
                  </m:r>
                </m:num>
                <m:den>
                  <m:r>
                    <w:rPr>
                      <w:rFonts w:ascii="Cambria Math" w:hAnsi="Cambria Math" w:cs="Arial"/>
                      <w:sz w:val="22"/>
                      <w:szCs w:val="22"/>
                    </w:rPr>
                    <m:t>VNb ×TAi</m:t>
                  </m:r>
                </m:den>
              </m:f>
            </m:e>
          </m:d>
        </m:oMath>
      </m:oMathPara>
    </w:p>
    <w:p w14:paraId="611F799A" w14:textId="77777777" w:rsidR="00B84706" w:rsidRDefault="00B84706" w:rsidP="00B84706">
      <w:pPr>
        <w:spacing w:line="276" w:lineRule="auto"/>
        <w:ind w:right="-1"/>
        <w:jc w:val="both"/>
        <w:rPr>
          <w:bCs/>
          <w:sz w:val="22"/>
          <w:szCs w:val="22"/>
        </w:rPr>
      </w:pPr>
    </w:p>
    <w:p w14:paraId="0F88E1F7" w14:textId="77777777" w:rsidR="00B84706" w:rsidRDefault="00B84706" w:rsidP="00B84706">
      <w:pPr>
        <w:spacing w:line="276" w:lineRule="auto"/>
        <w:ind w:right="-1"/>
        <w:jc w:val="both"/>
        <w:rPr>
          <w:bCs/>
          <w:sz w:val="22"/>
          <w:szCs w:val="22"/>
        </w:rPr>
      </w:pPr>
      <w:r>
        <w:rPr>
          <w:bCs/>
          <w:sz w:val="22"/>
          <w:szCs w:val="22"/>
        </w:rPr>
        <w:t xml:space="preserve">Onde: </w:t>
      </w:r>
    </w:p>
    <w:p w14:paraId="11516C1E" w14:textId="77777777" w:rsidR="00B84706" w:rsidRDefault="00B84706" w:rsidP="00B84706">
      <w:pPr>
        <w:spacing w:line="276" w:lineRule="auto"/>
        <w:ind w:right="-1"/>
        <w:jc w:val="both"/>
        <w:rPr>
          <w:bCs/>
          <w:sz w:val="22"/>
          <w:szCs w:val="22"/>
        </w:rPr>
      </w:pPr>
    </w:p>
    <w:p w14:paraId="48072E2E" w14:textId="0E71850E" w:rsidR="00B84706" w:rsidRDefault="00B84706" w:rsidP="00B84706">
      <w:pPr>
        <w:spacing w:line="276" w:lineRule="auto"/>
        <w:ind w:right="-1"/>
        <w:jc w:val="both"/>
      </w:pPr>
      <w:r>
        <w:rPr>
          <w:bCs/>
          <w:sz w:val="22"/>
          <w:szCs w:val="22"/>
        </w:rPr>
        <w:t xml:space="preserve">SDi; </w:t>
      </w:r>
      <w:r w:rsidRPr="00CF5B1F">
        <w:rPr>
          <w:bCs/>
          <w:sz w:val="22"/>
          <w:szCs w:val="22"/>
        </w:rPr>
        <w:t xml:space="preserve">Saldo devedor no i-ésimo período, conforme valor informado na coluna Saldo Devedor do Anexo I do presente </w:t>
      </w:r>
      <w:r>
        <w:rPr>
          <w:bCs/>
          <w:sz w:val="22"/>
          <w:szCs w:val="22"/>
        </w:rPr>
        <w:t>Instrumento</w:t>
      </w:r>
      <w:r w:rsidRPr="00CF5B1F">
        <w:rPr>
          <w:bCs/>
          <w:sz w:val="22"/>
          <w:szCs w:val="22"/>
        </w:rPr>
        <w:t>.</w:t>
      </w:r>
    </w:p>
    <w:p w14:paraId="651F9F8D" w14:textId="77777777" w:rsidR="00015DC0" w:rsidRPr="00D46D7B" w:rsidRDefault="00015DC0" w:rsidP="00D46D7B">
      <w:pPr>
        <w:spacing w:line="276" w:lineRule="auto"/>
        <w:ind w:right="-1"/>
        <w:jc w:val="both"/>
      </w:pPr>
    </w:p>
    <w:p w14:paraId="6977DCA1" w14:textId="3295121A" w:rsidR="00344A1E" w:rsidRDefault="00015DC0" w:rsidP="00D46D7B">
      <w:pPr>
        <w:spacing w:line="276" w:lineRule="auto"/>
        <w:ind w:right="-1"/>
        <w:jc w:val="both"/>
      </w:pPr>
      <w:r w:rsidRPr="00D46D7B">
        <w:rPr>
          <w:b/>
        </w:rPr>
        <w:t>3.3.3.</w:t>
      </w:r>
      <w:r w:rsidRPr="00D46D7B">
        <w:t xml:space="preserve"> </w:t>
      </w:r>
      <w:r w:rsidRPr="00D46D7B">
        <w:rPr>
          <w:u w:val="single"/>
        </w:rPr>
        <w:t>Amortização Antecipada</w:t>
      </w:r>
      <w:r w:rsidR="00E01B13" w:rsidRPr="00D46D7B">
        <w:rPr>
          <w:u w:val="single"/>
        </w:rPr>
        <w:t xml:space="preserve"> Obrigatória</w:t>
      </w:r>
      <w:r w:rsidR="00344A1E">
        <w:t xml:space="preserve">. </w:t>
      </w:r>
      <w:r w:rsidR="000B3323" w:rsidRPr="00344A1E">
        <w:t xml:space="preserve">Na hipótese das Fiduciantes pretenderem vender </w:t>
      </w:r>
      <w:r w:rsidR="00FD0565" w:rsidRPr="00344A1E">
        <w:t xml:space="preserve">qualquer dos </w:t>
      </w:r>
      <w:r w:rsidR="00D84C48">
        <w:t>Imóveis Garantia</w:t>
      </w:r>
      <w:r w:rsidR="00FD0565" w:rsidRPr="00344A1E">
        <w:t xml:space="preserve">, </w:t>
      </w:r>
      <w:r w:rsidR="000B3323" w:rsidRPr="00344A1E">
        <w:t>a Emissora deverá</w:t>
      </w:r>
      <w:r w:rsidR="00344A1E" w:rsidRPr="00344A1E">
        <w:t xml:space="preserve"> encaminhar </w:t>
      </w:r>
      <w:r w:rsidR="00B84706">
        <w:t>à</w:t>
      </w:r>
      <w:r w:rsidR="00B84706" w:rsidRPr="00344A1E">
        <w:t xml:space="preserve"> </w:t>
      </w:r>
      <w:r w:rsidR="00344A1E" w:rsidRPr="00344A1E">
        <w:t>Debenturista</w:t>
      </w:r>
      <w:r w:rsidR="000B3323" w:rsidRPr="00344A1E">
        <w:t xml:space="preserve"> </w:t>
      </w:r>
      <w:r w:rsidR="001B113F">
        <w:t xml:space="preserve">solicitação </w:t>
      </w:r>
      <w:r w:rsidR="008E2BDC">
        <w:t>(“</w:t>
      </w:r>
      <w:r w:rsidR="008E2BDC" w:rsidRPr="002C1CAE">
        <w:rPr>
          <w:u w:val="single"/>
        </w:rPr>
        <w:t>Solicitação de Liberação</w:t>
      </w:r>
      <w:r w:rsidR="008E2BDC">
        <w:t>”)</w:t>
      </w:r>
      <w:r w:rsidR="00EA1F42">
        <w:t xml:space="preserve"> </w:t>
      </w:r>
      <w:r w:rsidR="00344A1E" w:rsidRPr="00344A1E">
        <w:t>para a liberação do gravame incidente sobre a respectiva unidade</w:t>
      </w:r>
      <w:r w:rsidR="000B3323" w:rsidRPr="00344A1E">
        <w:t xml:space="preserve">, que </w:t>
      </w:r>
      <w:r w:rsidR="00344A1E" w:rsidRPr="00344A1E">
        <w:t xml:space="preserve">somente será </w:t>
      </w:r>
      <w:r w:rsidR="00344A1E">
        <w:t>concedida,</w:t>
      </w:r>
      <w:r w:rsidR="00344A1E" w:rsidRPr="00344A1E">
        <w:t xml:space="preserve"> após </w:t>
      </w:r>
      <w:r w:rsidR="00344A1E">
        <w:t xml:space="preserve">a confirmação </w:t>
      </w:r>
      <w:r w:rsidR="00B84706">
        <w:t xml:space="preserve">pela </w:t>
      </w:r>
      <w:r w:rsidR="00344A1E">
        <w:t>Debenturista do recebimento</w:t>
      </w:r>
      <w:r w:rsidR="001B113F">
        <w:t>,</w:t>
      </w:r>
      <w:r w:rsidR="00344A1E">
        <w:t xml:space="preserve"> na Conta</w:t>
      </w:r>
      <w:r w:rsidR="001B113F">
        <w:t xml:space="preserve"> do Patrimônio Separado, </w:t>
      </w:r>
      <w:r w:rsidR="008E2BDC">
        <w:t>de</w:t>
      </w:r>
      <w:r w:rsidR="00EA1F42">
        <w:t xml:space="preserve"> </w:t>
      </w:r>
      <w:r w:rsidR="00601D15">
        <w:t xml:space="preserve">montante </w:t>
      </w:r>
      <w:r w:rsidR="008E2BDC">
        <w:t>equivalente ao valor de venda do respectivo imóvel</w:t>
      </w:r>
      <w:r w:rsidR="00C764E2">
        <w:t xml:space="preserve"> ou ao</w:t>
      </w:r>
      <w:r w:rsidR="00344A1E">
        <w:t xml:space="preserve"> </w:t>
      </w:r>
      <w:r w:rsidR="008E2BDC">
        <w:t xml:space="preserve">seu </w:t>
      </w:r>
      <w:r w:rsidR="00344A1E">
        <w:t>valor</w:t>
      </w:r>
      <w:r w:rsidR="004B7E7E">
        <w:t xml:space="preserve"> </w:t>
      </w:r>
      <w:r w:rsidR="008E2BDC">
        <w:t xml:space="preserve">de mercado, conforme </w:t>
      </w:r>
      <w:r w:rsidR="004B7E7E">
        <w:t xml:space="preserve">previsto no laudo </w:t>
      </w:r>
      <w:r w:rsidR="008E2BDC">
        <w:t xml:space="preserve">de avaliação </w:t>
      </w:r>
      <w:r w:rsidR="004B7E7E">
        <w:t>vigente</w:t>
      </w:r>
      <w:r w:rsidR="00C764E2">
        <w:t>,</w:t>
      </w:r>
      <w:r w:rsidR="004E5714">
        <w:t xml:space="preserve"> elaborado por uma das Avaliadoras Aprovadas,</w:t>
      </w:r>
      <w:r w:rsidR="00C764E2">
        <w:t xml:space="preserve"> o que for maior</w:t>
      </w:r>
      <w:r w:rsidR="00601D15">
        <w:t xml:space="preserve"> </w:t>
      </w:r>
      <w:r w:rsidR="001B113F">
        <w:t>(“</w:t>
      </w:r>
      <w:r w:rsidR="001B113F" w:rsidRPr="001B113F">
        <w:rPr>
          <w:u w:val="single"/>
        </w:rPr>
        <w:t>VMD</w:t>
      </w:r>
      <w:r w:rsidR="001B113F">
        <w:t>”)</w:t>
      </w:r>
      <w:r w:rsidR="00601D15">
        <w:t>.</w:t>
      </w:r>
    </w:p>
    <w:p w14:paraId="2CDB0C28" w14:textId="0B77226A" w:rsidR="00344A1E" w:rsidRDefault="00344A1E" w:rsidP="00D46D7B">
      <w:pPr>
        <w:spacing w:line="276" w:lineRule="auto"/>
        <w:ind w:right="-1"/>
        <w:jc w:val="both"/>
      </w:pPr>
    </w:p>
    <w:p w14:paraId="0222BD9E" w14:textId="044FE9AB" w:rsidR="00601D15" w:rsidRDefault="003E075A" w:rsidP="00D46D7B">
      <w:pPr>
        <w:spacing w:line="276" w:lineRule="auto"/>
        <w:ind w:right="-1"/>
        <w:jc w:val="both"/>
      </w:pPr>
      <w:r w:rsidRPr="00D46D7B">
        <w:rPr>
          <w:b/>
        </w:rPr>
        <w:t>3.3.3.</w:t>
      </w:r>
      <w:r>
        <w:rPr>
          <w:b/>
        </w:rPr>
        <w:t>1.</w:t>
      </w:r>
      <w:r w:rsidRPr="00D46D7B">
        <w:t xml:space="preserve"> </w:t>
      </w:r>
      <w:r w:rsidR="00F1793A">
        <w:t>Na</w:t>
      </w:r>
      <w:r w:rsidR="001B113F">
        <w:t xml:space="preserve"> hipótese acima, </w:t>
      </w:r>
      <w:r w:rsidR="00601D15">
        <w:t xml:space="preserve">caso a </w:t>
      </w:r>
      <w:r w:rsidR="00601D15" w:rsidRPr="00A76E01">
        <w:t>Razão de Garantia Alienação Fiduciária</w:t>
      </w:r>
      <w:r w:rsidR="00601D15">
        <w:t xml:space="preserve">, conforme definida nos </w:t>
      </w:r>
      <w:r w:rsidR="00EA1F42">
        <w:t>Instrumentos</w:t>
      </w:r>
      <w:r w:rsidR="00601D15">
        <w:t xml:space="preserve"> de Alienação Fiduciária de Imóveis</w:t>
      </w:r>
      <w:r w:rsidR="008E2BDC">
        <w:t>,</w:t>
      </w:r>
      <w:r w:rsidR="00601D15">
        <w:t xml:space="preserve"> </w:t>
      </w:r>
      <w:r w:rsidR="00515C7B">
        <w:t xml:space="preserve">se encontre entre </w:t>
      </w:r>
      <w:r w:rsidR="00601D15">
        <w:t>166,66%</w:t>
      </w:r>
      <w:r>
        <w:t xml:space="preserve"> </w:t>
      </w:r>
      <w:r w:rsidRPr="00B0276F">
        <w:t>(</w:t>
      </w:r>
      <w:r>
        <w:t xml:space="preserve">cento e sessenta e seis inteiros e sessenta e seis centésimos </w:t>
      </w:r>
      <w:r w:rsidRPr="00B32D88">
        <w:t>por cento)</w:t>
      </w:r>
      <w:r w:rsidR="00C764E2">
        <w:t>, inclusive,</w:t>
      </w:r>
      <w:r w:rsidR="00601D15">
        <w:t xml:space="preserve"> </w:t>
      </w:r>
      <w:r w:rsidR="00515C7B">
        <w:t>e</w:t>
      </w:r>
      <w:r w:rsidR="00601D15">
        <w:t xml:space="preserve"> 250%</w:t>
      </w:r>
      <w:r w:rsidR="008E2BDC">
        <w:t xml:space="preserve"> </w:t>
      </w:r>
      <w:r>
        <w:t>(duzentos e cinquenta por cento)</w:t>
      </w:r>
      <w:r w:rsidR="00C764E2">
        <w:t>, exclusive,</w:t>
      </w:r>
      <w:r>
        <w:t xml:space="preserve"> </w:t>
      </w:r>
      <w:r w:rsidR="008E2BDC">
        <w:t xml:space="preserve">do </w:t>
      </w:r>
      <w:r w:rsidR="008E2BDC" w:rsidRPr="00B32D88">
        <w:t>saldo devedor dos CRI</w:t>
      </w:r>
      <w:r w:rsidR="00601D15">
        <w:t>, a integralidade d</w:t>
      </w:r>
      <w:r w:rsidR="001B113F">
        <w:t>o</w:t>
      </w:r>
      <w:r w:rsidR="004D1FB7">
        <w:t>s recursos transferidos para a Conta do Patrimônio Separado</w:t>
      </w:r>
      <w:r w:rsidR="001B113F">
        <w:t xml:space="preserve"> </w:t>
      </w:r>
      <w:r w:rsidR="00865AA2">
        <w:t xml:space="preserve">referentes ao VMD </w:t>
      </w:r>
      <w:r w:rsidR="001B113F">
        <w:t>ser</w:t>
      </w:r>
      <w:r w:rsidR="00EA1F42">
        <w:t>ão</w:t>
      </w:r>
      <w:r>
        <w:t xml:space="preserve"> </w:t>
      </w:r>
      <w:r w:rsidR="001B113F">
        <w:t>utilizado</w:t>
      </w:r>
      <w:r w:rsidR="004D1FB7">
        <w:t>s</w:t>
      </w:r>
      <w:r w:rsidR="001B113F">
        <w:t xml:space="preserve"> na amortização antecipada das Debêntures</w:t>
      </w:r>
      <w:r w:rsidR="00601D15">
        <w:t>.</w:t>
      </w:r>
    </w:p>
    <w:p w14:paraId="304A0C85" w14:textId="0422B6BE" w:rsidR="00601D15" w:rsidRDefault="00601D15" w:rsidP="00D46D7B">
      <w:pPr>
        <w:spacing w:line="276" w:lineRule="auto"/>
        <w:ind w:right="-1"/>
        <w:jc w:val="both"/>
      </w:pPr>
    </w:p>
    <w:p w14:paraId="42C9493A" w14:textId="1BE4313C" w:rsidR="00601D15" w:rsidRDefault="003E075A" w:rsidP="00D46D7B">
      <w:pPr>
        <w:spacing w:line="276" w:lineRule="auto"/>
        <w:ind w:right="-1"/>
        <w:jc w:val="both"/>
      </w:pPr>
      <w:r w:rsidRPr="002C1CAE">
        <w:rPr>
          <w:b/>
        </w:rPr>
        <w:t>3.3.3.2.</w:t>
      </w:r>
      <w:r>
        <w:t xml:space="preserve"> </w:t>
      </w:r>
      <w:r w:rsidR="00601D15">
        <w:t xml:space="preserve">Entretanto, caso seja </w:t>
      </w:r>
      <w:r w:rsidR="008E2BDC">
        <w:t>verificado</w:t>
      </w:r>
      <w:r w:rsidR="00601D15">
        <w:t xml:space="preserve"> pela </w:t>
      </w:r>
      <w:r w:rsidR="00601D15" w:rsidRPr="00D46D7B">
        <w:t>Securitizadora</w:t>
      </w:r>
      <w:r w:rsidR="00601D15">
        <w:t xml:space="preserve"> que, na data </w:t>
      </w:r>
      <w:r w:rsidR="008E2BDC">
        <w:t>de determinada</w:t>
      </w:r>
      <w:r w:rsidR="00601D15">
        <w:t xml:space="preserve"> </w:t>
      </w:r>
      <w:r w:rsidR="008E2BDC">
        <w:t>S</w:t>
      </w:r>
      <w:r w:rsidR="00601D15">
        <w:t xml:space="preserve">olicitação </w:t>
      </w:r>
      <w:r w:rsidR="008E2BDC">
        <w:t>de</w:t>
      </w:r>
      <w:r w:rsidR="00601D15" w:rsidRPr="00344A1E">
        <w:t xml:space="preserve"> </w:t>
      </w:r>
      <w:r w:rsidR="008E2BDC">
        <w:t>L</w:t>
      </w:r>
      <w:r w:rsidR="00601D15" w:rsidRPr="00344A1E">
        <w:t>iberação</w:t>
      </w:r>
      <w:r w:rsidR="00601D15">
        <w:t xml:space="preserve">, a </w:t>
      </w:r>
      <w:r w:rsidR="00601D15" w:rsidRPr="00A76E01">
        <w:t>Razão de Garantia Alienação Fiduciária</w:t>
      </w:r>
      <w:r w:rsidR="00601D15">
        <w:t xml:space="preserve"> </w:t>
      </w:r>
      <w:r w:rsidR="008E2BDC">
        <w:t xml:space="preserve">seja </w:t>
      </w:r>
      <w:r w:rsidR="00C764E2">
        <w:t xml:space="preserve">igual ou </w:t>
      </w:r>
      <w:r w:rsidR="008E2BDC">
        <w:t xml:space="preserve">superior </w:t>
      </w:r>
      <w:r w:rsidR="00515C7B">
        <w:t>a</w:t>
      </w:r>
      <w:r w:rsidR="008E2BDC">
        <w:t xml:space="preserve"> 250%</w:t>
      </w:r>
      <w:r w:rsidR="008E2BDC" w:rsidRPr="008E2BDC">
        <w:t xml:space="preserve"> </w:t>
      </w:r>
      <w:r>
        <w:t xml:space="preserve">(duzentos e cinquenta por cento) </w:t>
      </w:r>
      <w:r w:rsidR="008E2BDC">
        <w:t xml:space="preserve">do </w:t>
      </w:r>
      <w:r w:rsidR="008E2BDC" w:rsidRPr="00B32D88">
        <w:t>saldo devedor dos CRI</w:t>
      </w:r>
      <w:r w:rsidR="008E2BDC">
        <w:t>, (i) 60</w:t>
      </w:r>
      <w:r w:rsidR="00EA1F42">
        <w:t>% (sessenta por cento)</w:t>
      </w:r>
      <w:r w:rsidR="008E2BDC">
        <w:t xml:space="preserve"> </w:t>
      </w:r>
      <w:r w:rsidR="00EA1F42">
        <w:t>dos recursos transferidos para a Conta do Patrimônio Separado referentes ao VMD</w:t>
      </w:r>
      <w:r w:rsidR="00EA1F42" w:rsidRPr="00EA1F42">
        <w:t xml:space="preserve"> </w:t>
      </w:r>
      <w:r w:rsidR="00EA1F42">
        <w:t>serão utilizados na amortização antecipada das Debêntures e (ii) 40% (quarenta por cento) dos recursos transferidos para a Conta do Patrimônio Separado referentes ao VMD</w:t>
      </w:r>
      <w:r w:rsidR="00EA1F42" w:rsidRPr="00EA1F42">
        <w:t xml:space="preserve"> </w:t>
      </w:r>
      <w:r w:rsidR="00EA1F42">
        <w:t>serão disponibilizados à Emissora, mediante a transferência deste valor para a Conta de Livre Movimentação</w:t>
      </w:r>
      <w:r>
        <w:t>,</w:t>
      </w:r>
      <w:r w:rsidRPr="003E075A">
        <w:t xml:space="preserve"> </w:t>
      </w:r>
      <w:r>
        <w:t>desde que a Emissora e os Garantidores estejam adimplentes com todas as suas obrigações, pecuniárias ou não, decorrentes desta Escritura de Emissão e dos demais Documentos da Operação</w:t>
      </w:r>
      <w:r w:rsidR="00EA1F42">
        <w:t xml:space="preserve">. </w:t>
      </w:r>
    </w:p>
    <w:p w14:paraId="326C4FB5" w14:textId="003AA1A8" w:rsidR="003E075A" w:rsidRDefault="003E075A" w:rsidP="00D46D7B">
      <w:pPr>
        <w:spacing w:line="276" w:lineRule="auto"/>
        <w:ind w:right="-1"/>
        <w:jc w:val="both"/>
      </w:pPr>
    </w:p>
    <w:p w14:paraId="645867C5" w14:textId="51BB1BCA" w:rsidR="003E075A" w:rsidRDefault="003E075A" w:rsidP="00D46D7B">
      <w:pPr>
        <w:spacing w:line="276" w:lineRule="auto"/>
        <w:ind w:right="-1"/>
        <w:jc w:val="both"/>
      </w:pPr>
      <w:r w:rsidRPr="002C1CAE">
        <w:rPr>
          <w:b/>
        </w:rPr>
        <w:t>3.3.3.3.</w:t>
      </w:r>
      <w:r>
        <w:t xml:space="preserve"> As Partes concordam que</w:t>
      </w:r>
      <w:r w:rsidR="00CD3776">
        <w:t xml:space="preserve"> enquanto a</w:t>
      </w:r>
      <w:r>
        <w:t xml:space="preserve"> Emissora e/ou os Garantidores </w:t>
      </w:r>
      <w:r w:rsidR="00CD3776">
        <w:t xml:space="preserve">se mantiverem </w:t>
      </w:r>
      <w:r>
        <w:t xml:space="preserve">inadimplentes com qualquer das Obrigações Garantidas, </w:t>
      </w:r>
      <w:r w:rsidR="00CD3776">
        <w:t>100% (cem por cento) do VMD depositado na Conta do Patrimônio Separado será destinado a amortização antecipada das Debêntures.</w:t>
      </w:r>
    </w:p>
    <w:p w14:paraId="738C9AD1" w14:textId="77777777" w:rsidR="00601D15" w:rsidRDefault="00601D15" w:rsidP="00D46D7B">
      <w:pPr>
        <w:spacing w:line="276" w:lineRule="auto"/>
        <w:ind w:right="-1"/>
        <w:jc w:val="both"/>
      </w:pPr>
    </w:p>
    <w:p w14:paraId="3428CA62" w14:textId="49D37F53" w:rsidR="00601D15" w:rsidRDefault="00CD3776" w:rsidP="00D46D7B">
      <w:pPr>
        <w:spacing w:line="276" w:lineRule="auto"/>
        <w:ind w:right="-1"/>
        <w:jc w:val="both"/>
      </w:pPr>
      <w:r w:rsidRPr="00426527">
        <w:rPr>
          <w:b/>
        </w:rPr>
        <w:lastRenderedPageBreak/>
        <w:t>3.3.3.</w:t>
      </w:r>
      <w:r>
        <w:rPr>
          <w:b/>
        </w:rPr>
        <w:t>4</w:t>
      </w:r>
      <w:r w:rsidRPr="00426527">
        <w:rPr>
          <w:b/>
        </w:rPr>
        <w:t>.</w:t>
      </w:r>
      <w:r>
        <w:t xml:space="preserve"> </w:t>
      </w:r>
      <w:r w:rsidR="00EA1F42">
        <w:t>As amortizações antecipadas das Debêntures</w:t>
      </w:r>
      <w:r w:rsidR="00865AA2">
        <w:t xml:space="preserve">, </w:t>
      </w:r>
      <w:r w:rsidR="00EA1F42">
        <w:t xml:space="preserve">previstas acima, serão realizadas </w:t>
      </w:r>
      <w:r w:rsidR="00865AA2">
        <w:t xml:space="preserve">na Data de Pagamento imediatamente posterior ao recebimento dos recursos. </w:t>
      </w:r>
    </w:p>
    <w:p w14:paraId="4E6FA452" w14:textId="77777777" w:rsidR="00601D15" w:rsidRDefault="00601D15" w:rsidP="00D46D7B">
      <w:pPr>
        <w:spacing w:line="276" w:lineRule="auto"/>
        <w:ind w:right="-1"/>
        <w:jc w:val="both"/>
      </w:pPr>
    </w:p>
    <w:p w14:paraId="3D4B300E" w14:textId="0F251982" w:rsidR="00E01B13" w:rsidRPr="00D46D7B" w:rsidRDefault="00CD3776" w:rsidP="00D46D7B">
      <w:pPr>
        <w:spacing w:line="276" w:lineRule="auto"/>
        <w:ind w:right="-1"/>
        <w:jc w:val="both"/>
      </w:pPr>
      <w:r w:rsidRPr="00426527">
        <w:rPr>
          <w:b/>
        </w:rPr>
        <w:t>3.3.3.</w:t>
      </w:r>
      <w:r>
        <w:rPr>
          <w:b/>
        </w:rPr>
        <w:t>5</w:t>
      </w:r>
      <w:r w:rsidRPr="00426527">
        <w:rPr>
          <w:b/>
        </w:rPr>
        <w:t>.</w:t>
      </w:r>
      <w:r>
        <w:t xml:space="preserve"> </w:t>
      </w:r>
      <w:r w:rsidR="00865AA2">
        <w:t>A Remuneração e as despesas incorridas no período, e os encargos aplicáveis, se for o caso, deverão ser pagos com recursos próprios da Emissora.</w:t>
      </w:r>
      <w:r w:rsidR="001B113F">
        <w:t xml:space="preserve"> </w:t>
      </w:r>
    </w:p>
    <w:p w14:paraId="616C9F4F" w14:textId="77777777" w:rsidR="001E64F4" w:rsidRPr="00D46D7B" w:rsidRDefault="001E64F4" w:rsidP="00D46D7B">
      <w:pPr>
        <w:spacing w:line="276" w:lineRule="auto"/>
        <w:ind w:right="-1"/>
        <w:jc w:val="both"/>
      </w:pPr>
    </w:p>
    <w:p w14:paraId="0938D5F8" w14:textId="07199228" w:rsidR="00015DC0" w:rsidRPr="00D46D7B" w:rsidRDefault="00E01B13" w:rsidP="00D46D7B">
      <w:pPr>
        <w:spacing w:line="276" w:lineRule="auto"/>
        <w:ind w:right="-1"/>
        <w:jc w:val="both"/>
      </w:pPr>
      <w:r w:rsidRPr="00D46D7B">
        <w:rPr>
          <w:b/>
        </w:rPr>
        <w:t>3.3.3.</w:t>
      </w:r>
      <w:r w:rsidR="00CD3776">
        <w:rPr>
          <w:b/>
        </w:rPr>
        <w:t>6</w:t>
      </w:r>
      <w:r w:rsidRPr="00D46D7B">
        <w:rPr>
          <w:b/>
        </w:rPr>
        <w:t>.</w:t>
      </w:r>
      <w:r w:rsidRPr="00D46D7B">
        <w:t xml:space="preserve"> </w:t>
      </w:r>
      <w:r w:rsidRPr="00D46D7B">
        <w:rPr>
          <w:u w:val="single"/>
        </w:rPr>
        <w:t>Amortização Antecipada Facultativa:</w:t>
      </w:r>
      <w:r w:rsidRPr="00D46D7B">
        <w:t xml:space="preserve"> </w:t>
      </w:r>
      <w:r w:rsidR="00015DC0" w:rsidRPr="00D46D7B">
        <w:t xml:space="preserve">Sem prejuízo do previsto na Cláusula 3.3.3 acima, </w:t>
      </w:r>
      <w:r w:rsidRPr="00D46D7B">
        <w:t>a</w:t>
      </w:r>
      <w:r w:rsidR="00015DC0" w:rsidRPr="00D46D7B">
        <w:t xml:space="preserve"> Emissora poderá, a qualquer momento, </w:t>
      </w:r>
      <w:r w:rsidRPr="00D46D7B">
        <w:t xml:space="preserve">a partir do 6º mês (inclusive) contado da Data de Emissão, </w:t>
      </w:r>
      <w:r w:rsidR="00015DC0" w:rsidRPr="00D46D7B">
        <w:t xml:space="preserve">realizar </w:t>
      </w:r>
      <w:r w:rsidRPr="00D46D7B">
        <w:t>o resgate ou a</w:t>
      </w:r>
      <w:r w:rsidR="00015DC0" w:rsidRPr="00D46D7B">
        <w:t xml:space="preserve"> amortização parcial </w:t>
      </w:r>
      <w:r w:rsidRPr="00D46D7B">
        <w:t>da</w:t>
      </w:r>
      <w:r w:rsidR="0016658F">
        <w:t>s</w:t>
      </w:r>
      <w:r w:rsidRPr="00D46D7B">
        <w:t xml:space="preserve"> Debênture</w:t>
      </w:r>
      <w:r w:rsidR="0016658F">
        <w:t>s</w:t>
      </w:r>
      <w:r w:rsidR="00015DC0" w:rsidRPr="00D46D7B">
        <w:t xml:space="preserve"> (“</w:t>
      </w:r>
      <w:r w:rsidR="00015DC0" w:rsidRPr="00D46D7B">
        <w:rPr>
          <w:u w:val="single"/>
        </w:rPr>
        <w:t>Amortização Antecipada</w:t>
      </w:r>
      <w:r w:rsidRPr="00D46D7B">
        <w:rPr>
          <w:u w:val="single"/>
        </w:rPr>
        <w:t xml:space="preserve"> Facultativa</w:t>
      </w:r>
      <w:r w:rsidR="00015DC0" w:rsidRPr="00D46D7B">
        <w:t>”), desde que observadas as seguintes condições:</w:t>
      </w:r>
    </w:p>
    <w:p w14:paraId="6475343A" w14:textId="77777777" w:rsidR="00015DC0" w:rsidRPr="00D46D7B" w:rsidRDefault="00015DC0" w:rsidP="00D46D7B">
      <w:pPr>
        <w:spacing w:line="276" w:lineRule="auto"/>
        <w:ind w:right="-1"/>
        <w:jc w:val="both"/>
      </w:pPr>
    </w:p>
    <w:p w14:paraId="7F618A8E" w14:textId="64E86DBB" w:rsidR="00015DC0" w:rsidRPr="00D46D7B" w:rsidRDefault="00015DC0" w:rsidP="00D46D7B">
      <w:pPr>
        <w:spacing w:line="276" w:lineRule="auto"/>
        <w:ind w:right="-1"/>
        <w:jc w:val="both"/>
      </w:pPr>
      <w:r w:rsidRPr="00D46D7B">
        <w:t xml:space="preserve">(i) </w:t>
      </w:r>
      <w:r w:rsidRPr="00D46D7B">
        <w:tab/>
        <w:t>Envio de notificação à Securitizadora, devidamente assinada pelos representantes legais da Emi</w:t>
      </w:r>
      <w:r w:rsidR="00554356" w:rsidRPr="00D46D7B">
        <w:t>ssora</w:t>
      </w:r>
      <w:r w:rsidRPr="00D46D7B">
        <w:t xml:space="preserve">, com, pelo menos, 30 (trinta) dias de antecedência da data da efetiva Amortização Antecipada informando (a) a sua intenção de realizar </w:t>
      </w:r>
      <w:r w:rsidR="00554356" w:rsidRPr="00D46D7B">
        <w:t>o resgate ou a amortização parcial da</w:t>
      </w:r>
      <w:r w:rsidR="00BA5341">
        <w:t>s</w:t>
      </w:r>
      <w:r w:rsidR="00554356" w:rsidRPr="00D46D7B">
        <w:t xml:space="preserve"> Debênture</w:t>
      </w:r>
      <w:r w:rsidR="00BA5341">
        <w:t>s</w:t>
      </w:r>
      <w:r w:rsidRPr="00D46D7B">
        <w:t>, (b) o valor da Amortização Antecipada, considerando no respectivo cálculo o acréscimo do Prêmio (abaixo definido); e (c) a data em que se efetivará a Amortização Antecipada (“</w:t>
      </w:r>
      <w:r w:rsidRPr="00D46D7B">
        <w:rPr>
          <w:u w:val="single"/>
        </w:rPr>
        <w:t>Notificação de Amortização</w:t>
      </w:r>
      <w:r w:rsidRPr="00D46D7B">
        <w:t>”); e</w:t>
      </w:r>
    </w:p>
    <w:p w14:paraId="5C0D6298" w14:textId="77777777" w:rsidR="00015DC0" w:rsidRPr="00D46D7B" w:rsidRDefault="00015DC0" w:rsidP="00D46D7B">
      <w:pPr>
        <w:spacing w:line="276" w:lineRule="auto"/>
        <w:ind w:right="-1"/>
        <w:jc w:val="both"/>
      </w:pPr>
    </w:p>
    <w:p w14:paraId="088C488C" w14:textId="2924CBEC" w:rsidR="00015DC0" w:rsidRPr="00D46D7B" w:rsidRDefault="00015DC0" w:rsidP="00D46D7B">
      <w:pPr>
        <w:spacing w:line="276" w:lineRule="auto"/>
        <w:ind w:right="-1"/>
        <w:jc w:val="both"/>
      </w:pPr>
      <w:r w:rsidRPr="00D46D7B">
        <w:t>(ii)</w:t>
      </w:r>
      <w:r w:rsidRPr="00D46D7B">
        <w:tab/>
        <w:t>Pagamento de prêmio</w:t>
      </w:r>
      <w:r w:rsidR="004D1FB7" w:rsidRPr="004D1FB7">
        <w:t xml:space="preserve"> </w:t>
      </w:r>
      <w:r w:rsidR="004D1FB7" w:rsidRPr="00D46D7B">
        <w:t>equivalente à 2,0% (dois por cento) do saldo devedor da</w:t>
      </w:r>
      <w:r w:rsidR="004D1FB7">
        <w:t>s</w:t>
      </w:r>
      <w:r w:rsidR="004D1FB7" w:rsidRPr="00D46D7B">
        <w:t xml:space="preserve"> Debênture</w:t>
      </w:r>
      <w:r w:rsidR="004D1FB7">
        <w:t>s</w:t>
      </w:r>
      <w:r w:rsidR="004D1FB7" w:rsidRPr="00D46D7B">
        <w:t xml:space="preserve"> amortizado</w:t>
      </w:r>
      <w:r w:rsidRPr="00D46D7B">
        <w:t xml:space="preserve"> (“</w:t>
      </w:r>
      <w:r w:rsidRPr="00D46D7B">
        <w:rPr>
          <w:u w:val="single"/>
        </w:rPr>
        <w:t>Prêmio</w:t>
      </w:r>
      <w:r w:rsidRPr="00D46D7B">
        <w:t>”)</w:t>
      </w:r>
      <w:r w:rsidR="004D1FB7">
        <w:t>.</w:t>
      </w:r>
    </w:p>
    <w:p w14:paraId="49062171" w14:textId="4BCE1FE9" w:rsidR="00015DC0" w:rsidRPr="00D46D7B" w:rsidRDefault="00015DC0" w:rsidP="00ED2DC4">
      <w:pPr>
        <w:pStyle w:val="NormalWeb"/>
        <w:tabs>
          <w:tab w:val="left" w:pos="709"/>
        </w:tabs>
        <w:spacing w:before="0" w:after="0" w:line="276" w:lineRule="auto"/>
        <w:jc w:val="both"/>
      </w:pPr>
      <w:r w:rsidRPr="00D46D7B">
        <w:rPr>
          <w:rFonts w:ascii="Times New Roman" w:eastAsia="Times New Roman" w:hAnsi="Times New Roman" w:cs="Times New Roman"/>
          <w:color w:val="auto"/>
        </w:rPr>
        <w:t xml:space="preserve"> </w:t>
      </w:r>
    </w:p>
    <w:p w14:paraId="0B3DB70F" w14:textId="7B08CE96" w:rsidR="00015DC0" w:rsidRPr="00D46D7B" w:rsidRDefault="00EC1952" w:rsidP="00D46D7B">
      <w:pPr>
        <w:spacing w:line="276" w:lineRule="auto"/>
        <w:ind w:right="-1"/>
        <w:jc w:val="both"/>
      </w:pPr>
      <w:r w:rsidRPr="00D46D7B">
        <w:rPr>
          <w:b/>
        </w:rPr>
        <w:t>3.3.3.</w:t>
      </w:r>
      <w:r w:rsidR="00CD3776">
        <w:rPr>
          <w:b/>
        </w:rPr>
        <w:t>7</w:t>
      </w:r>
      <w:r w:rsidR="00015DC0" w:rsidRPr="00D46D7B">
        <w:rPr>
          <w:b/>
        </w:rPr>
        <w:t>.</w:t>
      </w:r>
      <w:r w:rsidRPr="00D46D7B">
        <w:t xml:space="preserve"> </w:t>
      </w:r>
      <w:r w:rsidR="00015DC0" w:rsidRPr="00D46D7B">
        <w:t>Não ser</w:t>
      </w:r>
      <w:r w:rsidRPr="00D46D7B">
        <w:t xml:space="preserve">ão </w:t>
      </w:r>
      <w:r w:rsidR="00015DC0" w:rsidRPr="00D46D7B">
        <w:t>admiti</w:t>
      </w:r>
      <w:r w:rsidRPr="00D46D7B">
        <w:t>dos o resgate e a</w:t>
      </w:r>
      <w:r w:rsidR="00015DC0" w:rsidRPr="00D46D7B">
        <w:t xml:space="preserve">mortização </w:t>
      </w:r>
      <w:r w:rsidRPr="00D46D7B">
        <w:t>a</w:t>
      </w:r>
      <w:r w:rsidR="00015DC0" w:rsidRPr="00D46D7B">
        <w:t>ntecipada</w:t>
      </w:r>
      <w:r w:rsidRPr="00D46D7B">
        <w:t xml:space="preserve"> facultativos </w:t>
      </w:r>
      <w:r w:rsidR="00015DC0" w:rsidRPr="00D46D7B">
        <w:t>em períodos de congelamento de preços ou anomalia econômica, ou quando for iminente o aumento extraordinário da correção das prestações em decorrência de fato previsível.</w:t>
      </w:r>
    </w:p>
    <w:p w14:paraId="4D4509D3" w14:textId="77777777" w:rsidR="000001E7" w:rsidRPr="00D46D7B" w:rsidRDefault="000001E7" w:rsidP="00D46D7B">
      <w:pPr>
        <w:spacing w:line="276" w:lineRule="auto"/>
        <w:ind w:right="-1"/>
        <w:jc w:val="both"/>
      </w:pPr>
    </w:p>
    <w:p w14:paraId="3850A1C7" w14:textId="7BC8B27C" w:rsidR="00D53334" w:rsidRPr="00D46D7B" w:rsidRDefault="00D53334" w:rsidP="00D46D7B">
      <w:pPr>
        <w:pStyle w:val="BodyText21"/>
        <w:spacing w:line="276" w:lineRule="auto"/>
        <w:rPr>
          <w:rFonts w:ascii="Times New Roman" w:hAnsi="Times New Roman" w:cs="Times New Roman"/>
        </w:rPr>
      </w:pPr>
      <w:r w:rsidRPr="00D46D7B">
        <w:rPr>
          <w:rFonts w:ascii="Times New Roman" w:hAnsi="Times New Roman" w:cs="Times New Roman"/>
          <w:b/>
        </w:rPr>
        <w:t>3.3.4.</w:t>
      </w:r>
      <w:r w:rsidRPr="00D46D7B">
        <w:rPr>
          <w:rFonts w:ascii="Times New Roman" w:hAnsi="Times New Roman" w:cs="Times New Roman"/>
        </w:rPr>
        <w:t xml:space="preserve"> O atraso no pagamento de qualquer importância devida pela Emissora, inclusive na hipótese de declaração de Vencimento Antecipado, seja referente ao </w:t>
      </w:r>
      <w:r w:rsidR="00015DC0" w:rsidRPr="00D46D7B">
        <w:rPr>
          <w:rFonts w:ascii="Times New Roman" w:hAnsi="Times New Roman" w:cs="Times New Roman"/>
        </w:rPr>
        <w:t>v</w:t>
      </w:r>
      <w:r w:rsidRPr="00D46D7B">
        <w:rPr>
          <w:rFonts w:ascii="Times New Roman" w:hAnsi="Times New Roman" w:cs="Times New Roman"/>
        </w:rPr>
        <w:t>alor principal da</w:t>
      </w:r>
      <w:r w:rsidR="0016658F">
        <w:rPr>
          <w:rFonts w:ascii="Times New Roman" w:hAnsi="Times New Roman" w:cs="Times New Roman"/>
        </w:rPr>
        <w:t>s</w:t>
      </w:r>
      <w:r w:rsidRPr="00D46D7B">
        <w:rPr>
          <w:rFonts w:ascii="Times New Roman" w:hAnsi="Times New Roman" w:cs="Times New Roman"/>
        </w:rPr>
        <w:t xml:space="preserve"> Debênture</w:t>
      </w:r>
      <w:r w:rsidR="0016658F">
        <w:rPr>
          <w:rFonts w:ascii="Times New Roman" w:hAnsi="Times New Roman" w:cs="Times New Roman"/>
        </w:rPr>
        <w:t>s</w:t>
      </w:r>
      <w:r w:rsidRPr="00D46D7B">
        <w:rPr>
          <w:rFonts w:ascii="Times New Roman" w:hAnsi="Times New Roman" w:cs="Times New Roman"/>
        </w:rPr>
        <w:t xml:space="preserve">, seja referente aos encargos previstos, sem prejuízo </w:t>
      </w:r>
      <w:r w:rsidR="00015DC0" w:rsidRPr="00D46D7B">
        <w:rPr>
          <w:rFonts w:ascii="Times New Roman" w:hAnsi="Times New Roman" w:cs="Times New Roman"/>
        </w:rPr>
        <w:t>da Remuneração</w:t>
      </w:r>
      <w:r w:rsidRPr="00D46D7B">
        <w:rPr>
          <w:rFonts w:ascii="Times New Roman" w:hAnsi="Times New Roman" w:cs="Times New Roman"/>
        </w:rPr>
        <w:t>, implicará na obrigaç</w:t>
      </w:r>
      <w:r w:rsidR="00B64D30" w:rsidRPr="00D46D7B">
        <w:rPr>
          <w:rFonts w:ascii="Times New Roman" w:hAnsi="Times New Roman" w:cs="Times New Roman"/>
        </w:rPr>
        <w:t>ão</w:t>
      </w:r>
      <w:r w:rsidRPr="00D46D7B">
        <w:rPr>
          <w:rFonts w:ascii="Times New Roman" w:hAnsi="Times New Roman" w:cs="Times New Roman"/>
        </w:rPr>
        <w:t xml:space="preserve"> da Emissora</w:t>
      </w:r>
      <w:r w:rsidRPr="009D21B7">
        <w:rPr>
          <w:rFonts w:ascii="Times New Roman" w:hAnsi="Times New Roman" w:cs="Times New Roman"/>
        </w:rPr>
        <w:t xml:space="preserve"> </w:t>
      </w:r>
      <w:r w:rsidRPr="00D46D7B">
        <w:rPr>
          <w:rFonts w:ascii="Times New Roman" w:hAnsi="Times New Roman" w:cs="Times New Roman"/>
        </w:rPr>
        <w:t xml:space="preserve">de pagar </w:t>
      </w:r>
      <w:r w:rsidR="00FC5286">
        <w:rPr>
          <w:rFonts w:ascii="Times New Roman" w:hAnsi="Times New Roman" w:cs="Times New Roman"/>
        </w:rPr>
        <w:t xml:space="preserve">à </w:t>
      </w:r>
      <w:r w:rsidR="009D21B7" w:rsidRPr="009D21B7">
        <w:rPr>
          <w:rFonts w:ascii="Times New Roman" w:hAnsi="Times New Roman" w:cs="Times New Roman"/>
        </w:rPr>
        <w:t>Debenturista</w:t>
      </w:r>
      <w:r w:rsidRPr="00D46D7B">
        <w:rPr>
          <w:rFonts w:ascii="Times New Roman" w:hAnsi="Times New Roman" w:cs="Times New Roman"/>
        </w:rPr>
        <w:t>, conforme aplicável:</w:t>
      </w:r>
    </w:p>
    <w:p w14:paraId="085B168E" w14:textId="77777777" w:rsidR="00D53334" w:rsidRPr="00D46D7B" w:rsidRDefault="00D53334" w:rsidP="00D46D7B">
      <w:pPr>
        <w:pStyle w:val="BodyText21"/>
        <w:spacing w:line="276" w:lineRule="auto"/>
        <w:rPr>
          <w:rFonts w:ascii="Times New Roman" w:hAnsi="Times New Roman" w:cs="Times New Roman"/>
        </w:rPr>
      </w:pPr>
    </w:p>
    <w:p w14:paraId="297CEF19" w14:textId="5D7429BE" w:rsidR="00D53334" w:rsidRPr="00F164E9" w:rsidRDefault="00D53334" w:rsidP="00D46D7B">
      <w:pPr>
        <w:pStyle w:val="BodyText21"/>
        <w:numPr>
          <w:ilvl w:val="0"/>
          <w:numId w:val="33"/>
        </w:numPr>
        <w:spacing w:line="276" w:lineRule="auto"/>
        <w:ind w:left="0" w:firstLine="0"/>
        <w:rPr>
          <w:rFonts w:ascii="Times New Roman" w:hAnsi="Times New Roman" w:cs="Times New Roman"/>
        </w:rPr>
      </w:pPr>
      <w:r w:rsidRPr="00D46D7B">
        <w:rPr>
          <w:rFonts w:ascii="Times New Roman" w:hAnsi="Times New Roman" w:cs="Times New Roman"/>
        </w:rPr>
        <w:t xml:space="preserve">juros de mora à taxa de </w:t>
      </w:r>
      <w:r w:rsidRPr="00ED2DC4">
        <w:rPr>
          <w:rFonts w:ascii="Times New Roman" w:hAnsi="Times New Roman" w:cs="Times New Roman"/>
        </w:rPr>
        <w:t>1</w:t>
      </w:r>
      <w:r w:rsidRPr="002908FE">
        <w:rPr>
          <w:rFonts w:ascii="Times New Roman" w:hAnsi="Times New Roman" w:cs="Times New Roman"/>
        </w:rPr>
        <w:t>% (</w:t>
      </w:r>
      <w:r w:rsidRPr="00ED2DC4">
        <w:rPr>
          <w:rFonts w:ascii="Times New Roman" w:hAnsi="Times New Roman" w:cs="Times New Roman"/>
        </w:rPr>
        <w:t>um por cento</w:t>
      </w:r>
      <w:r w:rsidRPr="002908FE">
        <w:rPr>
          <w:rFonts w:ascii="Times New Roman" w:hAnsi="Times New Roman" w:cs="Times New Roman"/>
        </w:rPr>
        <w:t xml:space="preserve">) ao mês ou fração de mês, </w:t>
      </w:r>
      <w:r w:rsidR="00865AA2" w:rsidRPr="002908FE">
        <w:rPr>
          <w:rFonts w:ascii="Times New Roman" w:hAnsi="Times New Roman" w:cs="Times New Roman"/>
        </w:rPr>
        <w:t xml:space="preserve">calculado </w:t>
      </w:r>
      <w:r w:rsidR="00865AA2" w:rsidRPr="002908FE">
        <w:rPr>
          <w:rFonts w:ascii="Times New Roman" w:hAnsi="Times New Roman" w:cs="Times New Roman"/>
          <w:i/>
        </w:rPr>
        <w:t>pro rata temporis</w:t>
      </w:r>
      <w:r w:rsidR="00865AA2" w:rsidRPr="002908FE">
        <w:rPr>
          <w:rFonts w:ascii="Times New Roman" w:hAnsi="Times New Roman" w:cs="Times New Roman"/>
        </w:rPr>
        <w:t xml:space="preserve"> desde a data de inadimplemento até a data do efetivo pagamento</w:t>
      </w:r>
      <w:r w:rsidRPr="00F164E9">
        <w:rPr>
          <w:rFonts w:ascii="Times New Roman" w:hAnsi="Times New Roman" w:cs="Times New Roman"/>
        </w:rPr>
        <w:t>;</w:t>
      </w:r>
    </w:p>
    <w:p w14:paraId="38ED5DAF" w14:textId="77777777" w:rsidR="00D53334" w:rsidRPr="00F164E9" w:rsidRDefault="00D53334" w:rsidP="00D46D7B">
      <w:pPr>
        <w:pStyle w:val="BodyText21"/>
        <w:spacing w:line="276" w:lineRule="auto"/>
        <w:rPr>
          <w:rFonts w:ascii="Times New Roman" w:hAnsi="Times New Roman" w:cs="Times New Roman"/>
        </w:rPr>
      </w:pPr>
    </w:p>
    <w:p w14:paraId="052FE6FB" w14:textId="77777777" w:rsidR="00D53334" w:rsidRPr="00D46D7B" w:rsidRDefault="00D53334" w:rsidP="00D46D7B">
      <w:pPr>
        <w:pStyle w:val="BodyText21"/>
        <w:numPr>
          <w:ilvl w:val="0"/>
          <w:numId w:val="33"/>
        </w:numPr>
        <w:spacing w:line="276" w:lineRule="auto"/>
        <w:ind w:left="0" w:firstLine="0"/>
        <w:rPr>
          <w:rFonts w:ascii="Times New Roman" w:hAnsi="Times New Roman" w:cs="Times New Roman"/>
        </w:rPr>
      </w:pPr>
      <w:r w:rsidRPr="00F164E9">
        <w:rPr>
          <w:rFonts w:ascii="Times New Roman" w:hAnsi="Times New Roman" w:cs="Times New Roman"/>
        </w:rPr>
        <w:t xml:space="preserve">multa não compensatória de </w:t>
      </w:r>
      <w:r w:rsidRPr="00ED2DC4">
        <w:rPr>
          <w:rFonts w:ascii="Times New Roman" w:hAnsi="Times New Roman" w:cs="Times New Roman"/>
        </w:rPr>
        <w:t>2</w:t>
      </w:r>
      <w:r w:rsidRPr="002908FE">
        <w:rPr>
          <w:rFonts w:ascii="Times New Roman" w:hAnsi="Times New Roman" w:cs="Times New Roman"/>
        </w:rPr>
        <w:t>% (</w:t>
      </w:r>
      <w:r w:rsidRPr="00ED2DC4">
        <w:rPr>
          <w:rFonts w:ascii="Times New Roman" w:hAnsi="Times New Roman" w:cs="Times New Roman"/>
        </w:rPr>
        <w:t>dois por cento</w:t>
      </w:r>
      <w:r w:rsidRPr="002908FE">
        <w:rPr>
          <w:rFonts w:ascii="Times New Roman" w:hAnsi="Times New Roman" w:cs="Times New Roman"/>
        </w:rPr>
        <w:t>)</w:t>
      </w:r>
      <w:r w:rsidRPr="00D46D7B">
        <w:rPr>
          <w:rFonts w:ascii="Times New Roman" w:hAnsi="Times New Roman" w:cs="Times New Roman"/>
        </w:rPr>
        <w:t xml:space="preserve"> incidente sobre o montante do débito apurado, incluídos os encargos acima; e</w:t>
      </w:r>
    </w:p>
    <w:p w14:paraId="19BCEDF3" w14:textId="77777777" w:rsidR="00D53334" w:rsidRPr="00D46D7B" w:rsidRDefault="00D53334" w:rsidP="00D46D7B">
      <w:pPr>
        <w:pStyle w:val="PargrafodaLista"/>
        <w:spacing w:line="276" w:lineRule="auto"/>
        <w:ind w:left="0"/>
      </w:pPr>
    </w:p>
    <w:p w14:paraId="000130B0" w14:textId="0CBB7412" w:rsidR="00D53334" w:rsidRPr="00D46D7B" w:rsidRDefault="00D53334" w:rsidP="00D46D7B">
      <w:pPr>
        <w:pStyle w:val="BodyText21"/>
        <w:numPr>
          <w:ilvl w:val="0"/>
          <w:numId w:val="33"/>
        </w:numPr>
        <w:spacing w:line="276" w:lineRule="auto"/>
        <w:ind w:left="0" w:firstLine="0"/>
        <w:rPr>
          <w:rFonts w:ascii="Times New Roman" w:hAnsi="Times New Roman" w:cs="Times New Roman"/>
        </w:rPr>
      </w:pPr>
      <w:r w:rsidRPr="00D46D7B">
        <w:rPr>
          <w:rFonts w:ascii="Times New Roman" w:hAnsi="Times New Roman" w:cs="Times New Roman"/>
        </w:rPr>
        <w:t xml:space="preserve">na hipótese </w:t>
      </w:r>
      <w:r w:rsidR="00D766A3" w:rsidRPr="00D46D7B">
        <w:rPr>
          <w:rFonts w:ascii="Times New Roman" w:hAnsi="Times New Roman" w:cs="Times New Roman"/>
        </w:rPr>
        <w:t xml:space="preserve">de </w:t>
      </w:r>
      <w:r w:rsidR="00FC5286">
        <w:rPr>
          <w:rFonts w:ascii="Times New Roman" w:hAnsi="Times New Roman" w:cs="Times New Roman"/>
        </w:rPr>
        <w:t>a</w:t>
      </w:r>
      <w:r w:rsidR="00FC5286" w:rsidRPr="00D46D7B">
        <w:rPr>
          <w:rFonts w:ascii="Times New Roman" w:hAnsi="Times New Roman" w:cs="Times New Roman"/>
          <w:b/>
        </w:rPr>
        <w:t xml:space="preserve"> </w:t>
      </w:r>
      <w:r w:rsidR="009D21B7" w:rsidRPr="009D21B7">
        <w:rPr>
          <w:rFonts w:ascii="Times New Roman" w:hAnsi="Times New Roman" w:cs="Times New Roman"/>
        </w:rPr>
        <w:t>Debenturista</w:t>
      </w:r>
      <w:r w:rsidR="009D21B7" w:rsidRPr="00D46D7B">
        <w:rPr>
          <w:rFonts w:ascii="Times New Roman" w:hAnsi="Times New Roman" w:cs="Times New Roman"/>
        </w:rPr>
        <w:t xml:space="preserve"> </w:t>
      </w:r>
      <w:r w:rsidRPr="00D46D7B">
        <w:rPr>
          <w:rFonts w:ascii="Times New Roman" w:hAnsi="Times New Roman" w:cs="Times New Roman"/>
        </w:rPr>
        <w:t>vi</w:t>
      </w:r>
      <w:r w:rsidR="00AE61D9">
        <w:rPr>
          <w:rFonts w:ascii="Times New Roman" w:hAnsi="Times New Roman" w:cs="Times New Roman"/>
        </w:rPr>
        <w:t>e</w:t>
      </w:r>
      <w:r w:rsidRPr="00D46D7B">
        <w:rPr>
          <w:rFonts w:ascii="Times New Roman" w:hAnsi="Times New Roman" w:cs="Times New Roman"/>
        </w:rPr>
        <w:t xml:space="preserve">r a ser </w:t>
      </w:r>
      <w:r w:rsidR="00FC5286" w:rsidRPr="00D46D7B">
        <w:rPr>
          <w:rFonts w:ascii="Times New Roman" w:hAnsi="Times New Roman" w:cs="Times New Roman"/>
        </w:rPr>
        <w:t>compelid</w:t>
      </w:r>
      <w:r w:rsidR="00FC5286">
        <w:rPr>
          <w:rFonts w:ascii="Times New Roman" w:hAnsi="Times New Roman" w:cs="Times New Roman"/>
        </w:rPr>
        <w:t>a</w:t>
      </w:r>
      <w:r w:rsidR="00FC5286" w:rsidRPr="00D46D7B">
        <w:rPr>
          <w:rFonts w:ascii="Times New Roman" w:hAnsi="Times New Roman" w:cs="Times New Roman"/>
        </w:rPr>
        <w:t xml:space="preserve"> </w:t>
      </w:r>
      <w:r w:rsidRPr="00D46D7B">
        <w:rPr>
          <w:rFonts w:ascii="Times New Roman" w:hAnsi="Times New Roman" w:cs="Times New Roman"/>
        </w:rPr>
        <w:t xml:space="preserve">a recorrer a meios administrativos e/ou judiciais para receber o seu crédito, honorários advocatícios fixados em </w:t>
      </w:r>
      <w:r w:rsidRPr="00ED2DC4">
        <w:rPr>
          <w:rFonts w:ascii="Times New Roman" w:hAnsi="Times New Roman" w:cs="Times New Roman"/>
        </w:rPr>
        <w:t>10</w:t>
      </w:r>
      <w:r w:rsidRPr="002908FE">
        <w:rPr>
          <w:rFonts w:ascii="Times New Roman" w:hAnsi="Times New Roman" w:cs="Times New Roman"/>
        </w:rPr>
        <w:t>% (</w:t>
      </w:r>
      <w:r w:rsidRPr="00ED2DC4">
        <w:rPr>
          <w:rFonts w:ascii="Times New Roman" w:hAnsi="Times New Roman" w:cs="Times New Roman"/>
        </w:rPr>
        <w:t>dez por cento</w:t>
      </w:r>
      <w:r w:rsidRPr="002908FE">
        <w:rPr>
          <w:rFonts w:ascii="Times New Roman" w:hAnsi="Times New Roman" w:cs="Times New Roman"/>
        </w:rPr>
        <w:t>) do</w:t>
      </w:r>
      <w:r w:rsidRPr="00D46D7B">
        <w:rPr>
          <w:rFonts w:ascii="Times New Roman" w:hAnsi="Times New Roman" w:cs="Times New Roman"/>
        </w:rPr>
        <w:t xml:space="preserve"> valor do saldo devedor </w:t>
      </w:r>
      <w:r w:rsidR="00EA7CB0" w:rsidRPr="00D46D7B">
        <w:rPr>
          <w:rFonts w:ascii="Times New Roman" w:hAnsi="Times New Roman" w:cs="Times New Roman"/>
        </w:rPr>
        <w:t>da</w:t>
      </w:r>
      <w:r w:rsidR="0016658F">
        <w:rPr>
          <w:rFonts w:ascii="Times New Roman" w:hAnsi="Times New Roman" w:cs="Times New Roman"/>
        </w:rPr>
        <w:t>s</w:t>
      </w:r>
      <w:r w:rsidR="00EA7CB0" w:rsidRPr="00D46D7B">
        <w:rPr>
          <w:rFonts w:ascii="Times New Roman" w:hAnsi="Times New Roman" w:cs="Times New Roman"/>
        </w:rPr>
        <w:t xml:space="preserve"> Debê</w:t>
      </w:r>
      <w:r w:rsidR="007C3D1B" w:rsidRPr="00D46D7B">
        <w:rPr>
          <w:rFonts w:ascii="Times New Roman" w:hAnsi="Times New Roman" w:cs="Times New Roman"/>
        </w:rPr>
        <w:t>n</w:t>
      </w:r>
      <w:r w:rsidR="00EA7CB0" w:rsidRPr="00D46D7B">
        <w:rPr>
          <w:rFonts w:ascii="Times New Roman" w:hAnsi="Times New Roman" w:cs="Times New Roman"/>
        </w:rPr>
        <w:t>ture</w:t>
      </w:r>
      <w:r w:rsidR="0016658F">
        <w:rPr>
          <w:rFonts w:ascii="Times New Roman" w:hAnsi="Times New Roman" w:cs="Times New Roman"/>
        </w:rPr>
        <w:t>s</w:t>
      </w:r>
      <w:r w:rsidRPr="00D46D7B">
        <w:rPr>
          <w:rFonts w:ascii="Times New Roman" w:hAnsi="Times New Roman" w:cs="Times New Roman"/>
        </w:rPr>
        <w:t>, e despesas de cobrança, inclusive custas</w:t>
      </w:r>
      <w:bookmarkStart w:id="19" w:name="_DV_C234"/>
      <w:r w:rsidRPr="00D46D7B">
        <w:rPr>
          <w:rFonts w:ascii="Times New Roman" w:hAnsi="Times New Roman" w:cs="Times New Roman"/>
        </w:rPr>
        <w:t xml:space="preserve">, e as demais despesas, taxas, encargos e tributos decorrentes dos procedimentos para recebimento do crédito cumprimento e execução </w:t>
      </w:r>
      <w:r w:rsidRPr="00D46D7B">
        <w:rPr>
          <w:rFonts w:ascii="Times New Roman" w:hAnsi="Times New Roman" w:cs="Times New Roman"/>
        </w:rPr>
        <w:lastRenderedPageBreak/>
        <w:t xml:space="preserve">das obrigações assumidas na presente </w:t>
      </w:r>
      <w:bookmarkEnd w:id="19"/>
      <w:r w:rsidRPr="00D46D7B">
        <w:rPr>
          <w:rFonts w:ascii="Times New Roman" w:hAnsi="Times New Roman" w:cs="Times New Roman"/>
        </w:rPr>
        <w:t xml:space="preserve">Operação. </w:t>
      </w:r>
    </w:p>
    <w:p w14:paraId="48B58643" w14:textId="77777777" w:rsidR="00EA7CB0" w:rsidRPr="00D46D7B" w:rsidRDefault="00EA7CB0" w:rsidP="00D46D7B">
      <w:pPr>
        <w:pStyle w:val="BodyText21"/>
        <w:spacing w:line="276" w:lineRule="auto"/>
        <w:ind w:left="502"/>
        <w:rPr>
          <w:rFonts w:ascii="Times New Roman" w:hAnsi="Times New Roman" w:cs="Times New Roman"/>
          <w:highlight w:val="green"/>
        </w:rPr>
      </w:pPr>
    </w:p>
    <w:p w14:paraId="76EC8643" w14:textId="77777777" w:rsidR="008422C0" w:rsidRPr="00D46D7B" w:rsidRDefault="008422C0" w:rsidP="00D46D7B">
      <w:pPr>
        <w:pStyle w:val="BodyText21"/>
        <w:numPr>
          <w:ilvl w:val="1"/>
          <w:numId w:val="18"/>
        </w:numPr>
        <w:tabs>
          <w:tab w:val="left" w:pos="567"/>
        </w:tabs>
        <w:spacing w:line="276" w:lineRule="auto"/>
        <w:ind w:left="0" w:firstLine="0"/>
        <w:rPr>
          <w:rFonts w:ascii="Times New Roman" w:eastAsia="Arial Unicode MS" w:hAnsi="Times New Roman" w:cs="Times New Roman"/>
          <w:color w:val="000000"/>
        </w:rPr>
      </w:pPr>
      <w:bookmarkStart w:id="20" w:name="_DV_M100"/>
      <w:bookmarkEnd w:id="20"/>
      <w:r w:rsidRPr="00D46D7B">
        <w:rPr>
          <w:rFonts w:ascii="Times New Roman" w:eastAsia="Arial Unicode MS" w:hAnsi="Times New Roman" w:cs="Times New Roman"/>
          <w:b/>
          <w:color w:val="000000"/>
        </w:rPr>
        <w:t>Form</w:t>
      </w:r>
      <w:r w:rsidR="0053509D" w:rsidRPr="00D46D7B">
        <w:rPr>
          <w:rFonts w:ascii="Times New Roman" w:eastAsia="Arial Unicode MS" w:hAnsi="Times New Roman" w:cs="Times New Roman"/>
          <w:b/>
          <w:color w:val="000000"/>
        </w:rPr>
        <w:t>a e Conversibilidade</w:t>
      </w:r>
    </w:p>
    <w:p w14:paraId="6AE7C2CE" w14:textId="77777777" w:rsidR="008422C0" w:rsidRPr="00D46D7B" w:rsidRDefault="008422C0" w:rsidP="00D46D7B">
      <w:pPr>
        <w:pStyle w:val="p0"/>
        <w:widowControl/>
        <w:tabs>
          <w:tab w:val="clear" w:pos="720"/>
        </w:tabs>
        <w:spacing w:line="276" w:lineRule="auto"/>
        <w:rPr>
          <w:rFonts w:ascii="Times New Roman" w:hAnsi="Times New Roman"/>
          <w:color w:val="000000"/>
          <w:sz w:val="24"/>
          <w:szCs w:val="24"/>
        </w:rPr>
      </w:pPr>
    </w:p>
    <w:p w14:paraId="58294C73" w14:textId="64CA3352" w:rsidR="008422C0" w:rsidRPr="00D46D7B" w:rsidRDefault="0053509D"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A</w:t>
      </w:r>
      <w:r w:rsidR="0016658F">
        <w:rPr>
          <w:rFonts w:eastAsia="Arial Unicode MS"/>
          <w:color w:val="000000"/>
        </w:rPr>
        <w:t>s</w:t>
      </w:r>
      <w:r w:rsidRPr="00D46D7B">
        <w:rPr>
          <w:rFonts w:eastAsia="Arial Unicode MS"/>
          <w:color w:val="000000"/>
        </w:rPr>
        <w:t xml:space="preserve"> D</w:t>
      </w:r>
      <w:r w:rsidR="00A97A92" w:rsidRPr="00D46D7B">
        <w:rPr>
          <w:rFonts w:eastAsia="Arial Unicode MS"/>
          <w:color w:val="000000"/>
        </w:rPr>
        <w:t>ebênture</w:t>
      </w:r>
      <w:r w:rsidR="0016658F">
        <w:rPr>
          <w:rFonts w:eastAsia="Arial Unicode MS"/>
          <w:color w:val="000000"/>
        </w:rPr>
        <w:t>s</w:t>
      </w:r>
      <w:r w:rsidR="00A97A92" w:rsidRPr="00D46D7B">
        <w:rPr>
          <w:rFonts w:eastAsia="Arial Unicode MS"/>
          <w:color w:val="000000"/>
        </w:rPr>
        <w:t xml:space="preserve"> ser</w:t>
      </w:r>
      <w:r w:rsidR="0016658F">
        <w:rPr>
          <w:rFonts w:eastAsia="Arial Unicode MS"/>
          <w:color w:val="000000"/>
        </w:rPr>
        <w:t>ão</w:t>
      </w:r>
      <w:r w:rsidR="00A97A92" w:rsidRPr="00D46D7B">
        <w:rPr>
          <w:rFonts w:eastAsia="Arial Unicode MS"/>
          <w:color w:val="000000"/>
        </w:rPr>
        <w:t xml:space="preserve"> nominativa</w:t>
      </w:r>
      <w:r w:rsidR="0016658F">
        <w:rPr>
          <w:rFonts w:eastAsia="Arial Unicode MS"/>
          <w:color w:val="000000"/>
        </w:rPr>
        <w:t>s</w:t>
      </w:r>
      <w:r w:rsidR="00A97A92" w:rsidRPr="00D46D7B">
        <w:rPr>
          <w:rFonts w:eastAsia="Arial Unicode MS"/>
          <w:color w:val="000000"/>
        </w:rPr>
        <w:t xml:space="preserve"> e registrada</w:t>
      </w:r>
      <w:r w:rsidR="0016658F">
        <w:rPr>
          <w:rFonts w:eastAsia="Arial Unicode MS"/>
          <w:color w:val="000000"/>
        </w:rPr>
        <w:t>s</w:t>
      </w:r>
      <w:r w:rsidR="00A97A92" w:rsidRPr="00D46D7B">
        <w:rPr>
          <w:rFonts w:eastAsia="Arial Unicode MS"/>
          <w:color w:val="000000"/>
        </w:rPr>
        <w:t xml:space="preserve"> no Livro de Registros de Debêntures Nominativas da Companhia.</w:t>
      </w:r>
      <w:r w:rsidR="00DD6982" w:rsidRPr="00D46D7B">
        <w:rPr>
          <w:rFonts w:eastAsia="Arial Unicode MS"/>
          <w:color w:val="000000"/>
        </w:rPr>
        <w:t xml:space="preserve"> Não haverá a emissão de certificados de debêntures.</w:t>
      </w:r>
      <w:r w:rsidR="0016658F">
        <w:rPr>
          <w:rFonts w:eastAsia="Arial Unicode MS"/>
          <w:color w:val="000000"/>
        </w:rPr>
        <w:t xml:space="preserve"> </w:t>
      </w:r>
      <w:r w:rsidR="0016658F" w:rsidRPr="00FC5286">
        <w:rPr>
          <w:rFonts w:eastAsia="Arial Unicode MS"/>
          <w:color w:val="000000"/>
        </w:rPr>
        <w:t xml:space="preserve">A </w:t>
      </w:r>
      <w:r w:rsidR="00F1793A" w:rsidRPr="00FC5286">
        <w:rPr>
          <w:rFonts w:eastAsia="Arial Unicode MS"/>
          <w:color w:val="000000"/>
        </w:rPr>
        <w:t>E</w:t>
      </w:r>
      <w:r w:rsidR="0016658F" w:rsidRPr="00FC5286">
        <w:rPr>
          <w:rFonts w:eastAsia="Arial Unicode MS"/>
          <w:color w:val="000000"/>
        </w:rPr>
        <w:t>missora se obriga a providenciar e enviar à Securitizadora</w:t>
      </w:r>
      <w:r w:rsidR="003D17EC">
        <w:rPr>
          <w:rFonts w:eastAsia="Arial Unicode MS"/>
          <w:color w:val="000000"/>
        </w:rPr>
        <w:t xml:space="preserve"> e ao Agente Fiduciário dos CRI</w:t>
      </w:r>
      <w:r w:rsidR="0016658F" w:rsidRPr="00FC5286">
        <w:rPr>
          <w:rFonts w:eastAsia="Arial Unicode MS"/>
          <w:color w:val="000000"/>
        </w:rPr>
        <w:t xml:space="preserve">, em até </w:t>
      </w:r>
      <w:r w:rsidR="00FC5286" w:rsidRPr="00ED2DC4">
        <w:rPr>
          <w:rFonts w:eastAsia="Arial Unicode MS"/>
          <w:color w:val="000000"/>
        </w:rPr>
        <w:t xml:space="preserve">05 </w:t>
      </w:r>
      <w:r w:rsidR="00FC5286" w:rsidRPr="00FC5286">
        <w:rPr>
          <w:rFonts w:eastAsia="Arial Unicode MS"/>
          <w:color w:val="000000"/>
        </w:rPr>
        <w:t>(</w:t>
      </w:r>
      <w:r w:rsidR="00FC5286" w:rsidRPr="00ED2DC4">
        <w:rPr>
          <w:rFonts w:eastAsia="Arial Unicode MS"/>
          <w:color w:val="000000"/>
        </w:rPr>
        <w:t>cinco</w:t>
      </w:r>
      <w:r w:rsidR="00FC5286" w:rsidRPr="00FC5286">
        <w:rPr>
          <w:rFonts w:eastAsia="Arial Unicode MS"/>
          <w:color w:val="000000"/>
        </w:rPr>
        <w:t>)</w:t>
      </w:r>
      <w:r w:rsidR="00FC5286">
        <w:rPr>
          <w:rFonts w:eastAsia="Arial Unicode MS"/>
          <w:color w:val="000000"/>
        </w:rPr>
        <w:t xml:space="preserve"> </w:t>
      </w:r>
      <w:r w:rsidR="0016658F">
        <w:rPr>
          <w:rFonts w:eastAsia="Arial Unicode MS"/>
          <w:color w:val="000000"/>
        </w:rPr>
        <w:t xml:space="preserve">dias úteis contados da </w:t>
      </w:r>
      <w:r w:rsidR="00865AA2">
        <w:rPr>
          <w:rFonts w:eastAsia="Arial Unicode MS"/>
          <w:color w:val="000000"/>
        </w:rPr>
        <w:t xml:space="preserve">Data </w:t>
      </w:r>
      <w:r w:rsidR="0016658F">
        <w:rPr>
          <w:rFonts w:eastAsia="Arial Unicode MS"/>
          <w:color w:val="000000"/>
        </w:rPr>
        <w:t xml:space="preserve">de </w:t>
      </w:r>
      <w:r w:rsidR="00865AA2">
        <w:rPr>
          <w:rFonts w:eastAsia="Arial Unicode MS"/>
          <w:color w:val="000000"/>
        </w:rPr>
        <w:t xml:space="preserve">Emissão </w:t>
      </w:r>
      <w:r w:rsidR="0016658F">
        <w:rPr>
          <w:rFonts w:eastAsia="Arial Unicode MS"/>
          <w:color w:val="000000"/>
        </w:rPr>
        <w:t xml:space="preserve">das Debêntures, cópia autenticada do respectivo </w:t>
      </w:r>
      <w:r w:rsidR="0016658F" w:rsidRPr="00D46D7B">
        <w:rPr>
          <w:color w:val="000000"/>
        </w:rPr>
        <w:t xml:space="preserve">termo lavrado no Livro de </w:t>
      </w:r>
      <w:smartTag w:uri="schemas-houaiss/mini" w:element="verbetes">
        <w:r w:rsidR="0016658F" w:rsidRPr="00D46D7B">
          <w:rPr>
            <w:color w:val="000000"/>
          </w:rPr>
          <w:t>Transferência</w:t>
        </w:r>
      </w:smartTag>
      <w:r w:rsidR="0016658F" w:rsidRPr="00D46D7B">
        <w:rPr>
          <w:color w:val="000000"/>
        </w:rPr>
        <w:t xml:space="preserve"> de </w:t>
      </w:r>
      <w:r w:rsidR="0016658F" w:rsidRPr="00D46D7B">
        <w:rPr>
          <w:rFonts w:eastAsia="Arial Unicode MS"/>
          <w:color w:val="000000"/>
        </w:rPr>
        <w:t xml:space="preserve">Debêntures </w:t>
      </w:r>
      <w:r w:rsidR="0016658F" w:rsidRPr="00D46D7B">
        <w:rPr>
          <w:color w:val="000000"/>
        </w:rPr>
        <w:t>Nominativas</w:t>
      </w:r>
      <w:r w:rsidR="0016658F">
        <w:rPr>
          <w:color w:val="000000"/>
        </w:rPr>
        <w:t>.</w:t>
      </w:r>
    </w:p>
    <w:p w14:paraId="4366BC1B" w14:textId="77777777" w:rsidR="0053509D" w:rsidRPr="00D46D7B" w:rsidRDefault="0053509D" w:rsidP="00D46D7B">
      <w:pPr>
        <w:shd w:val="clear" w:color="auto" w:fill="FFFFFF"/>
        <w:spacing w:line="276" w:lineRule="auto"/>
        <w:jc w:val="both"/>
        <w:rPr>
          <w:rFonts w:eastAsia="Arial Unicode MS"/>
          <w:color w:val="000000"/>
        </w:rPr>
      </w:pPr>
    </w:p>
    <w:p w14:paraId="574B39F7" w14:textId="1CFA2BEA" w:rsidR="0053509D" w:rsidRPr="00D46D7B" w:rsidRDefault="0053509D"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A</w:t>
      </w:r>
      <w:r w:rsidR="0016658F">
        <w:rPr>
          <w:rFonts w:eastAsia="Arial Unicode MS"/>
          <w:color w:val="000000"/>
        </w:rPr>
        <w:t>s</w:t>
      </w:r>
      <w:r w:rsidRPr="00D46D7B">
        <w:rPr>
          <w:rFonts w:eastAsia="Arial Unicode MS"/>
          <w:color w:val="000000"/>
        </w:rPr>
        <w:t xml:space="preserve"> Debênture</w:t>
      </w:r>
      <w:r w:rsidR="0016658F">
        <w:rPr>
          <w:rFonts w:eastAsia="Arial Unicode MS"/>
          <w:color w:val="000000"/>
        </w:rPr>
        <w:t>s</w:t>
      </w:r>
      <w:r w:rsidRPr="00D46D7B">
        <w:rPr>
          <w:rFonts w:eastAsia="Arial Unicode MS"/>
          <w:color w:val="000000"/>
        </w:rPr>
        <w:t xml:space="preserve"> não ser</w:t>
      </w:r>
      <w:r w:rsidR="0016658F">
        <w:rPr>
          <w:rFonts w:eastAsia="Arial Unicode MS"/>
          <w:color w:val="000000"/>
        </w:rPr>
        <w:t>ão</w:t>
      </w:r>
      <w:r w:rsidRPr="00D46D7B">
        <w:rPr>
          <w:rFonts w:eastAsia="Arial Unicode MS"/>
          <w:color w:val="000000"/>
        </w:rPr>
        <w:t xml:space="preserve"> conversíve</w:t>
      </w:r>
      <w:r w:rsidR="0016658F">
        <w:rPr>
          <w:rFonts w:eastAsia="Arial Unicode MS"/>
          <w:color w:val="000000"/>
        </w:rPr>
        <w:t>is</w:t>
      </w:r>
      <w:r w:rsidRPr="00D46D7B">
        <w:rPr>
          <w:rFonts w:eastAsia="Arial Unicode MS"/>
          <w:color w:val="000000"/>
        </w:rPr>
        <w:t xml:space="preserve"> em ações da Emissora.</w:t>
      </w:r>
    </w:p>
    <w:p w14:paraId="7BFB909E" w14:textId="77777777" w:rsidR="00A97A92" w:rsidRPr="00D46D7B" w:rsidRDefault="00A97A92" w:rsidP="00D46D7B">
      <w:pPr>
        <w:pStyle w:val="p0"/>
        <w:widowControl/>
        <w:tabs>
          <w:tab w:val="clear" w:pos="720"/>
          <w:tab w:val="clear" w:pos="1800"/>
          <w:tab w:val="left" w:pos="1418"/>
        </w:tabs>
        <w:spacing w:line="276" w:lineRule="auto"/>
        <w:rPr>
          <w:rFonts w:ascii="Times New Roman" w:eastAsia="Arial Unicode MS" w:hAnsi="Times New Roman"/>
          <w:color w:val="000000"/>
          <w:sz w:val="24"/>
          <w:szCs w:val="24"/>
        </w:rPr>
      </w:pPr>
    </w:p>
    <w:p w14:paraId="7CE80012" w14:textId="3C1FCD8C" w:rsidR="00CE7F38" w:rsidRPr="00D46D7B" w:rsidRDefault="001B3DA9"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Para todos os fins legais, </w:t>
      </w:r>
      <w:r w:rsidR="00CE7F38" w:rsidRPr="00D46D7B">
        <w:rPr>
          <w:rFonts w:eastAsia="Arial Unicode MS"/>
          <w:color w:val="000000"/>
        </w:rPr>
        <w:t>a</w:t>
      </w:r>
      <w:r w:rsidR="0016658F">
        <w:rPr>
          <w:rFonts w:eastAsia="Arial Unicode MS"/>
          <w:color w:val="000000"/>
        </w:rPr>
        <w:t>s</w:t>
      </w:r>
      <w:r w:rsidR="00CE7F38" w:rsidRPr="00D46D7B">
        <w:rPr>
          <w:rFonts w:eastAsia="Arial Unicode MS"/>
          <w:color w:val="000000"/>
        </w:rPr>
        <w:t xml:space="preserve"> Debênture</w:t>
      </w:r>
      <w:r w:rsidR="0016658F">
        <w:rPr>
          <w:rFonts w:eastAsia="Arial Unicode MS"/>
          <w:color w:val="000000"/>
        </w:rPr>
        <w:t>s</w:t>
      </w:r>
      <w:r w:rsidR="00CE7F38" w:rsidRPr="00D46D7B">
        <w:rPr>
          <w:rFonts w:eastAsia="Arial Unicode MS"/>
          <w:color w:val="000000"/>
        </w:rPr>
        <w:t xml:space="preserve"> ser</w:t>
      </w:r>
      <w:r w:rsidR="0016658F">
        <w:rPr>
          <w:rFonts w:eastAsia="Arial Unicode MS"/>
          <w:color w:val="000000"/>
        </w:rPr>
        <w:t>ão</w:t>
      </w:r>
      <w:r w:rsidR="00CE7F38" w:rsidRPr="00D46D7B">
        <w:rPr>
          <w:rFonts w:eastAsia="Arial Unicode MS"/>
          <w:color w:val="000000"/>
        </w:rPr>
        <w:t xml:space="preserve"> adquirida mediante a assinatura de boletim de subscrição </w:t>
      </w:r>
      <w:r w:rsidR="00787107" w:rsidRPr="00D46D7B">
        <w:rPr>
          <w:rFonts w:eastAsia="Arial Unicode MS"/>
          <w:color w:val="000000"/>
        </w:rPr>
        <w:t xml:space="preserve">conforme modelo constante do Anexo III </w:t>
      </w:r>
      <w:r w:rsidR="00CE7F38" w:rsidRPr="00D46D7B">
        <w:rPr>
          <w:rFonts w:eastAsia="Arial Unicode MS"/>
          <w:color w:val="000000"/>
        </w:rPr>
        <w:t xml:space="preserve">e </w:t>
      </w:r>
      <w:r w:rsidRPr="00D46D7B">
        <w:rPr>
          <w:rFonts w:eastAsia="Arial Unicode MS"/>
          <w:color w:val="000000"/>
        </w:rPr>
        <w:t>a titularidade da</w:t>
      </w:r>
      <w:r w:rsidR="0016658F">
        <w:rPr>
          <w:rFonts w:eastAsia="Arial Unicode MS"/>
          <w:color w:val="000000"/>
        </w:rPr>
        <w:t>s</w:t>
      </w:r>
      <w:r w:rsidRPr="00D46D7B">
        <w:rPr>
          <w:rFonts w:eastAsia="Arial Unicode MS"/>
          <w:color w:val="000000"/>
        </w:rPr>
        <w:t xml:space="preserve"> </w:t>
      </w:r>
      <w:r w:rsidR="0016658F" w:rsidRPr="00D46D7B">
        <w:rPr>
          <w:rFonts w:eastAsia="Arial Unicode MS"/>
          <w:color w:val="000000"/>
        </w:rPr>
        <w:t>Debênture</w:t>
      </w:r>
      <w:r w:rsidR="0016658F">
        <w:rPr>
          <w:rFonts w:eastAsia="Arial Unicode MS"/>
          <w:color w:val="000000"/>
        </w:rPr>
        <w:t>s</w:t>
      </w:r>
      <w:r w:rsidR="0016658F" w:rsidRPr="00D46D7B">
        <w:rPr>
          <w:rFonts w:eastAsia="Arial Unicode MS"/>
          <w:color w:val="000000"/>
        </w:rPr>
        <w:t xml:space="preserve"> </w:t>
      </w:r>
      <w:r w:rsidRPr="00D46D7B">
        <w:rPr>
          <w:rFonts w:eastAsia="Arial Unicode MS"/>
          <w:color w:val="000000"/>
        </w:rPr>
        <w:t xml:space="preserve">será comprovada pelo </w:t>
      </w:r>
      <w:r w:rsidR="00057D0A" w:rsidRPr="00D46D7B">
        <w:rPr>
          <w:rFonts w:eastAsia="Arial Unicode MS"/>
          <w:color w:val="000000"/>
        </w:rPr>
        <w:t xml:space="preserve">seu </w:t>
      </w:r>
      <w:r w:rsidRPr="00D46D7B">
        <w:rPr>
          <w:rFonts w:eastAsia="Arial Unicode MS"/>
          <w:color w:val="000000"/>
        </w:rPr>
        <w:t>registro</w:t>
      </w:r>
      <w:r w:rsidR="00057D0A" w:rsidRPr="00D46D7B">
        <w:rPr>
          <w:rFonts w:eastAsia="Arial Unicode MS"/>
          <w:color w:val="000000"/>
        </w:rPr>
        <w:t>,</w:t>
      </w:r>
      <w:r w:rsidRPr="00D46D7B">
        <w:rPr>
          <w:rFonts w:eastAsia="Arial Unicode MS"/>
          <w:color w:val="000000"/>
        </w:rPr>
        <w:t xml:space="preserve"> </w:t>
      </w:r>
      <w:r w:rsidR="00057D0A" w:rsidRPr="00D46D7B">
        <w:rPr>
          <w:rFonts w:eastAsia="Arial Unicode MS"/>
          <w:color w:val="000000"/>
        </w:rPr>
        <w:t>em nome d</w:t>
      </w:r>
      <w:r w:rsidR="00C668C7">
        <w:rPr>
          <w:rFonts w:eastAsia="Arial Unicode MS"/>
          <w:color w:val="000000"/>
        </w:rPr>
        <w:t>a</w:t>
      </w:r>
      <w:r w:rsidR="00057D0A" w:rsidRPr="00D46D7B">
        <w:rPr>
          <w:rFonts w:eastAsia="Arial Unicode MS"/>
          <w:color w:val="000000"/>
        </w:rPr>
        <w:t xml:space="preserve"> </w:t>
      </w:r>
      <w:r w:rsidR="009D21B7" w:rsidRPr="009D21B7">
        <w:t>Debenturista</w:t>
      </w:r>
      <w:r w:rsidR="00057D0A" w:rsidRPr="00D46D7B">
        <w:rPr>
          <w:rFonts w:eastAsia="Arial Unicode MS"/>
          <w:color w:val="000000"/>
        </w:rPr>
        <w:t>, n</w:t>
      </w:r>
      <w:r w:rsidRPr="00D46D7B">
        <w:rPr>
          <w:rFonts w:eastAsia="Arial Unicode MS"/>
          <w:color w:val="000000"/>
        </w:rPr>
        <w:t xml:space="preserve">o Livro de Registro de Debêntures Nominativas, </w:t>
      </w:r>
      <w:r w:rsidR="00057D0A" w:rsidRPr="00D46D7B">
        <w:rPr>
          <w:rFonts w:eastAsia="Arial Unicode MS"/>
          <w:color w:val="000000"/>
        </w:rPr>
        <w:t xml:space="preserve">e a sua </w:t>
      </w:r>
      <w:smartTag w:uri="schemas-houaiss/mini" w:element="verbetes">
        <w:r w:rsidR="00057D0A" w:rsidRPr="00D46D7B">
          <w:rPr>
            <w:color w:val="000000"/>
          </w:rPr>
          <w:t>transferência</w:t>
        </w:r>
      </w:smartTag>
      <w:r w:rsidR="00057D0A" w:rsidRPr="00D46D7B">
        <w:rPr>
          <w:color w:val="000000"/>
        </w:rPr>
        <w:t xml:space="preserve"> operar-se-á </w:t>
      </w:r>
      <w:smartTag w:uri="schemas-houaiss/mini" w:element="verbetes">
        <w:r w:rsidR="00057D0A" w:rsidRPr="00D46D7B">
          <w:rPr>
            <w:color w:val="000000"/>
          </w:rPr>
          <w:t>por</w:t>
        </w:r>
      </w:smartTag>
      <w:smartTag w:uri="schemas-houaiss/mini" w:element="verbetes">
        <w:r w:rsidR="00137457" w:rsidRPr="00D46D7B">
          <w:rPr>
            <w:color w:val="000000"/>
          </w:rPr>
          <w:t xml:space="preserve"> </w:t>
        </w:r>
        <w:r w:rsidR="00057D0A" w:rsidRPr="00D46D7B">
          <w:rPr>
            <w:color w:val="000000"/>
          </w:rPr>
          <w:t>termo</w:t>
        </w:r>
      </w:smartTag>
      <w:r w:rsidR="00057D0A" w:rsidRPr="00D46D7B">
        <w:rPr>
          <w:color w:val="000000"/>
        </w:rPr>
        <w:t xml:space="preserve"> lavrado no Livro de </w:t>
      </w:r>
      <w:smartTag w:uri="schemas-houaiss/mini" w:element="verbetes">
        <w:r w:rsidR="00057D0A" w:rsidRPr="00D46D7B">
          <w:rPr>
            <w:color w:val="000000"/>
          </w:rPr>
          <w:t>Transferência</w:t>
        </w:r>
      </w:smartTag>
      <w:r w:rsidR="00057D0A" w:rsidRPr="00D46D7B">
        <w:rPr>
          <w:color w:val="000000"/>
        </w:rPr>
        <w:t xml:space="preserve"> de </w:t>
      </w:r>
      <w:r w:rsidR="00057D0A" w:rsidRPr="00D46D7B">
        <w:rPr>
          <w:rFonts w:eastAsia="Arial Unicode MS"/>
          <w:color w:val="000000"/>
        </w:rPr>
        <w:t xml:space="preserve">Debêntures </w:t>
      </w:r>
      <w:r w:rsidR="00057D0A" w:rsidRPr="00D46D7B">
        <w:rPr>
          <w:color w:val="000000"/>
        </w:rPr>
        <w:t xml:space="preserve">Nominativas, </w:t>
      </w:r>
      <w:smartTag w:uri="schemas-houaiss/mini" w:element="verbetes">
        <w:r w:rsidR="00057D0A" w:rsidRPr="00D46D7B">
          <w:rPr>
            <w:color w:val="000000"/>
          </w:rPr>
          <w:t>datado</w:t>
        </w:r>
      </w:smartTag>
      <w:r w:rsidR="00057D0A" w:rsidRPr="00D46D7B">
        <w:rPr>
          <w:color w:val="000000"/>
        </w:rPr>
        <w:t xml:space="preserve"> e assinado </w:t>
      </w:r>
      <w:smartTag w:uri="schemas-houaiss/acao" w:element="dm">
        <w:r w:rsidR="00057D0A" w:rsidRPr="00D46D7B">
          <w:rPr>
            <w:color w:val="000000"/>
          </w:rPr>
          <w:t>pelo</w:t>
        </w:r>
      </w:smartTag>
      <w:r w:rsidR="00057D0A" w:rsidRPr="00D46D7B">
        <w:rPr>
          <w:color w:val="000000"/>
        </w:rPr>
        <w:t xml:space="preserve"> </w:t>
      </w:r>
      <w:smartTag w:uri="schemas-houaiss/mini" w:element="verbetes">
        <w:r w:rsidR="00057D0A" w:rsidRPr="00D46D7B">
          <w:rPr>
            <w:color w:val="000000"/>
          </w:rPr>
          <w:t>cedente</w:t>
        </w:r>
      </w:smartTag>
      <w:r w:rsidR="00057D0A" w:rsidRPr="00D46D7B">
        <w:rPr>
          <w:color w:val="000000"/>
        </w:rPr>
        <w:t xml:space="preserve"> e </w:t>
      </w:r>
      <w:smartTag w:uri="schemas-houaiss/acao" w:element="dm">
        <w:r w:rsidR="00057D0A" w:rsidRPr="00D46D7B">
          <w:rPr>
            <w:color w:val="000000"/>
          </w:rPr>
          <w:t>pelo</w:t>
        </w:r>
      </w:smartTag>
      <w:r w:rsidR="00057D0A" w:rsidRPr="00D46D7B">
        <w:rPr>
          <w:color w:val="000000"/>
        </w:rPr>
        <w:t xml:space="preserve"> </w:t>
      </w:r>
      <w:smartTag w:uri="schemas-houaiss/mini" w:element="verbetes">
        <w:r w:rsidR="00057D0A" w:rsidRPr="00D46D7B">
          <w:rPr>
            <w:color w:val="000000"/>
          </w:rPr>
          <w:t>cessionário</w:t>
        </w:r>
      </w:smartTag>
      <w:r w:rsidR="00057D0A" w:rsidRPr="00D46D7B">
        <w:rPr>
          <w:color w:val="000000"/>
        </w:rPr>
        <w:t xml:space="preserve">, </w:t>
      </w:r>
      <w:smartTag w:uri="schemas-houaiss/mini" w:element="verbetes">
        <w:r w:rsidR="00057D0A" w:rsidRPr="00D46D7B">
          <w:rPr>
            <w:color w:val="000000"/>
          </w:rPr>
          <w:t>ou</w:t>
        </w:r>
      </w:smartTag>
      <w:r w:rsidR="00057D0A" w:rsidRPr="00D46D7B">
        <w:rPr>
          <w:color w:val="000000"/>
        </w:rPr>
        <w:t xml:space="preserve"> </w:t>
      </w:r>
      <w:smartTag w:uri="schemas-houaiss/mini" w:element="verbetes">
        <w:r w:rsidR="00057D0A" w:rsidRPr="00D46D7B">
          <w:rPr>
            <w:color w:val="000000"/>
          </w:rPr>
          <w:t>seus</w:t>
        </w:r>
      </w:smartTag>
      <w:r w:rsidR="00057D0A" w:rsidRPr="00D46D7B">
        <w:rPr>
          <w:color w:val="000000"/>
        </w:rPr>
        <w:t xml:space="preserve"> </w:t>
      </w:r>
      <w:smartTag w:uri="schemas-houaiss/mini" w:element="verbetes">
        <w:r w:rsidR="00057D0A" w:rsidRPr="00D46D7B">
          <w:rPr>
            <w:color w:val="000000"/>
          </w:rPr>
          <w:t>legítimos</w:t>
        </w:r>
      </w:smartTag>
      <w:r w:rsidR="00057D0A" w:rsidRPr="00D46D7B">
        <w:rPr>
          <w:color w:val="000000"/>
        </w:rPr>
        <w:t xml:space="preserve"> representantes.</w:t>
      </w:r>
      <w:r w:rsidR="00057D0A" w:rsidRPr="00D46D7B">
        <w:rPr>
          <w:rFonts w:eastAsia="Arial Unicode MS"/>
          <w:color w:val="000000"/>
        </w:rPr>
        <w:t xml:space="preserve"> </w:t>
      </w:r>
    </w:p>
    <w:p w14:paraId="6B57AA59" w14:textId="77777777" w:rsidR="00CE7F38" w:rsidRPr="00D46D7B" w:rsidRDefault="00CE7F38" w:rsidP="00D46D7B">
      <w:pPr>
        <w:shd w:val="clear" w:color="auto" w:fill="FFFFFF"/>
        <w:spacing w:line="276" w:lineRule="auto"/>
        <w:jc w:val="both"/>
        <w:rPr>
          <w:rFonts w:eastAsia="Arial Unicode MS"/>
          <w:color w:val="000000"/>
        </w:rPr>
      </w:pPr>
    </w:p>
    <w:p w14:paraId="1D2F0342" w14:textId="0C4765AC" w:rsidR="001B3DA9" w:rsidRPr="00D46D7B" w:rsidRDefault="00057D0A"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O Livro de Registro de Debêntures Nominativas e o </w:t>
      </w:r>
      <w:r w:rsidRPr="00D46D7B">
        <w:rPr>
          <w:color w:val="000000"/>
        </w:rPr>
        <w:t xml:space="preserve">Livro de </w:t>
      </w:r>
      <w:smartTag w:uri="schemas-houaiss/mini" w:element="verbetes">
        <w:r w:rsidRPr="00D46D7B">
          <w:rPr>
            <w:color w:val="000000"/>
          </w:rPr>
          <w:t>Transferência</w:t>
        </w:r>
      </w:smartTag>
      <w:r w:rsidRPr="00D46D7B">
        <w:rPr>
          <w:color w:val="000000"/>
        </w:rPr>
        <w:t xml:space="preserve"> de </w:t>
      </w:r>
      <w:r w:rsidRPr="00D46D7B">
        <w:rPr>
          <w:rFonts w:eastAsia="Arial Unicode MS"/>
          <w:color w:val="000000"/>
        </w:rPr>
        <w:t xml:space="preserve">Debêntures </w:t>
      </w:r>
      <w:r w:rsidRPr="00D46D7B">
        <w:rPr>
          <w:color w:val="000000"/>
        </w:rPr>
        <w:t>Nominativas</w:t>
      </w:r>
      <w:r w:rsidRPr="00D46D7B">
        <w:rPr>
          <w:rFonts w:eastAsia="Arial Unicode MS"/>
          <w:color w:val="000000"/>
        </w:rPr>
        <w:t xml:space="preserve"> serão </w:t>
      </w:r>
      <w:r w:rsidR="001B3DA9" w:rsidRPr="00D46D7B">
        <w:rPr>
          <w:rFonts w:eastAsia="Arial Unicode MS"/>
          <w:color w:val="000000"/>
        </w:rPr>
        <w:t>escriturado</w:t>
      </w:r>
      <w:r w:rsidRPr="00D46D7B">
        <w:rPr>
          <w:rFonts w:eastAsia="Arial Unicode MS"/>
          <w:color w:val="000000"/>
        </w:rPr>
        <w:t>s</w:t>
      </w:r>
      <w:r w:rsidR="001B3DA9" w:rsidRPr="00D46D7B">
        <w:rPr>
          <w:rFonts w:eastAsia="Arial Unicode MS"/>
          <w:color w:val="000000"/>
        </w:rPr>
        <w:t xml:space="preserve"> e mantido</w:t>
      </w:r>
      <w:r w:rsidRPr="00D46D7B">
        <w:rPr>
          <w:rFonts w:eastAsia="Arial Unicode MS"/>
          <w:color w:val="000000"/>
        </w:rPr>
        <w:t>s</w:t>
      </w:r>
      <w:r w:rsidR="001B3DA9" w:rsidRPr="00D46D7B">
        <w:rPr>
          <w:rFonts w:eastAsia="Arial Unicode MS"/>
          <w:color w:val="000000"/>
        </w:rPr>
        <w:t xml:space="preserve"> pela Companhia</w:t>
      </w:r>
      <w:r w:rsidRPr="00D46D7B">
        <w:rPr>
          <w:rFonts w:eastAsia="Arial Unicode MS"/>
          <w:color w:val="000000"/>
        </w:rPr>
        <w:t>, com observância das normas legais e regulamentares pertinentes</w:t>
      </w:r>
      <w:r w:rsidR="001B3DA9" w:rsidRPr="00D46D7B">
        <w:rPr>
          <w:rFonts w:eastAsia="Arial Unicode MS"/>
          <w:color w:val="000000"/>
        </w:rPr>
        <w:t>.</w:t>
      </w:r>
    </w:p>
    <w:p w14:paraId="61C11C8C" w14:textId="77777777" w:rsidR="00E01B13" w:rsidRPr="00D46D7B" w:rsidRDefault="00E01B13" w:rsidP="00D46D7B">
      <w:pPr>
        <w:pStyle w:val="PargrafodaLista"/>
        <w:spacing w:line="276" w:lineRule="auto"/>
        <w:rPr>
          <w:rFonts w:eastAsia="Arial Unicode MS"/>
          <w:color w:val="000000"/>
        </w:rPr>
      </w:pPr>
    </w:p>
    <w:p w14:paraId="2A085C5D" w14:textId="77777777" w:rsidR="00DC0999" w:rsidRPr="00D46D7B" w:rsidRDefault="00DC0999" w:rsidP="00D46D7B">
      <w:pPr>
        <w:numPr>
          <w:ilvl w:val="1"/>
          <w:numId w:val="18"/>
        </w:numPr>
        <w:shd w:val="clear" w:color="auto" w:fill="FFFFFF"/>
        <w:spacing w:line="276" w:lineRule="auto"/>
        <w:ind w:left="709" w:hanging="709"/>
        <w:jc w:val="both"/>
      </w:pPr>
      <w:r w:rsidRPr="00D46D7B">
        <w:rPr>
          <w:b/>
        </w:rPr>
        <w:t xml:space="preserve">Procedimento de </w:t>
      </w:r>
      <w:r w:rsidR="00057D0A" w:rsidRPr="00D46D7B">
        <w:rPr>
          <w:b/>
        </w:rPr>
        <w:t>Colocação</w:t>
      </w:r>
    </w:p>
    <w:p w14:paraId="1DCC2E95" w14:textId="77777777" w:rsidR="00360734" w:rsidRPr="00D46D7B" w:rsidRDefault="00360734" w:rsidP="00D46D7B">
      <w:pPr>
        <w:pStyle w:val="p0"/>
        <w:widowControl/>
        <w:tabs>
          <w:tab w:val="clear" w:pos="720"/>
          <w:tab w:val="clear" w:pos="1800"/>
          <w:tab w:val="left" w:pos="1418"/>
        </w:tabs>
        <w:spacing w:line="276" w:lineRule="auto"/>
        <w:rPr>
          <w:rFonts w:ascii="Times New Roman" w:eastAsia="Arial Unicode MS" w:hAnsi="Times New Roman"/>
          <w:color w:val="000000"/>
          <w:sz w:val="24"/>
          <w:szCs w:val="24"/>
        </w:rPr>
      </w:pPr>
    </w:p>
    <w:p w14:paraId="3D23D8F4" w14:textId="61DA4E50" w:rsidR="00DC0999" w:rsidRPr="00D46D7B" w:rsidRDefault="0053509D" w:rsidP="00D46D7B">
      <w:pPr>
        <w:numPr>
          <w:ilvl w:val="2"/>
          <w:numId w:val="18"/>
        </w:numPr>
        <w:shd w:val="clear" w:color="auto" w:fill="FFFFFF"/>
        <w:spacing w:line="276" w:lineRule="auto"/>
        <w:ind w:left="0" w:firstLine="0"/>
        <w:jc w:val="both"/>
        <w:rPr>
          <w:rFonts w:eastAsia="Arial Unicode MS"/>
          <w:color w:val="000000"/>
          <w:lang w:val="x-none"/>
        </w:rPr>
      </w:pPr>
      <w:r w:rsidRPr="00D46D7B">
        <w:rPr>
          <w:color w:val="000000"/>
          <w:lang w:val="x-none"/>
        </w:rPr>
        <w:t>A</w:t>
      </w:r>
      <w:r w:rsidR="0016658F">
        <w:rPr>
          <w:color w:val="000000"/>
        </w:rPr>
        <w:t>s</w:t>
      </w:r>
      <w:r w:rsidRPr="00D46D7B">
        <w:rPr>
          <w:color w:val="000000"/>
          <w:lang w:val="x-none"/>
        </w:rPr>
        <w:t xml:space="preserve"> </w:t>
      </w:r>
      <w:r w:rsidR="00E83AD5" w:rsidRPr="00D46D7B">
        <w:rPr>
          <w:rFonts w:eastAsia="Arial Unicode MS"/>
          <w:color w:val="000000"/>
        </w:rPr>
        <w:t>Debênture</w:t>
      </w:r>
      <w:r w:rsidR="00E83AD5">
        <w:rPr>
          <w:rFonts w:eastAsia="Arial Unicode MS"/>
          <w:color w:val="000000"/>
        </w:rPr>
        <w:t>s</w:t>
      </w:r>
      <w:r w:rsidR="00E83AD5" w:rsidRPr="00D46D7B">
        <w:rPr>
          <w:rFonts w:eastAsia="Arial Unicode MS"/>
          <w:color w:val="000000"/>
        </w:rPr>
        <w:t xml:space="preserve"> </w:t>
      </w:r>
      <w:r w:rsidRPr="00D46D7B">
        <w:rPr>
          <w:color w:val="000000"/>
          <w:lang w:val="x-none"/>
        </w:rPr>
        <w:t>ser</w:t>
      </w:r>
      <w:r w:rsidR="00E83AD5">
        <w:rPr>
          <w:color w:val="000000"/>
        </w:rPr>
        <w:t>ão</w:t>
      </w:r>
      <w:r w:rsidRPr="00D46D7B">
        <w:rPr>
          <w:color w:val="000000"/>
          <w:lang w:val="x-none"/>
        </w:rPr>
        <w:t xml:space="preserve"> objeto de colocação privada e sem a intermediação de instituições financeiras integrantes do sistema de distribuição, não sujeitas ao art</w:t>
      </w:r>
      <w:r w:rsidRPr="00D46D7B">
        <w:rPr>
          <w:color w:val="000000"/>
        </w:rPr>
        <w:t>igo</w:t>
      </w:r>
      <w:r w:rsidRPr="00D46D7B">
        <w:rPr>
          <w:color w:val="000000"/>
          <w:lang w:val="x-none"/>
        </w:rPr>
        <w:t xml:space="preserve"> 19 da Lei </w:t>
      </w:r>
      <w:r w:rsidRPr="00D46D7B">
        <w:rPr>
          <w:color w:val="000000"/>
        </w:rPr>
        <w:t xml:space="preserve">nº </w:t>
      </w:r>
      <w:r w:rsidRPr="00D46D7B">
        <w:rPr>
          <w:color w:val="000000"/>
          <w:lang w:val="x-none"/>
        </w:rPr>
        <w:t>6.385</w:t>
      </w:r>
      <w:r w:rsidRPr="00D46D7B">
        <w:rPr>
          <w:color w:val="000000"/>
        </w:rPr>
        <w:t xml:space="preserve">, de 07 de dezembro de </w:t>
      </w:r>
      <w:r w:rsidRPr="00D46D7B">
        <w:rPr>
          <w:color w:val="000000"/>
          <w:lang w:val="x-none"/>
        </w:rPr>
        <w:t>1976 e da Instrução nº 400</w:t>
      </w:r>
      <w:r w:rsidRPr="00D46D7B">
        <w:rPr>
          <w:color w:val="000000"/>
        </w:rPr>
        <w:t xml:space="preserve">, de 29 de dezembro de </w:t>
      </w:r>
      <w:r w:rsidRPr="00D46D7B">
        <w:rPr>
          <w:color w:val="000000"/>
          <w:lang w:val="x-none"/>
        </w:rPr>
        <w:t>2003 da Comissão de Valores Mobiliários.</w:t>
      </w:r>
    </w:p>
    <w:p w14:paraId="2346E5C7" w14:textId="77777777" w:rsidR="00011DDA" w:rsidRPr="00D46D7B" w:rsidRDefault="00011DDA" w:rsidP="00D46D7B">
      <w:pPr>
        <w:pStyle w:val="Corpodetexto3"/>
        <w:autoSpaceDE/>
        <w:autoSpaceDN/>
        <w:adjustRightInd/>
        <w:spacing w:line="276" w:lineRule="auto"/>
        <w:rPr>
          <w:rFonts w:ascii="Times New Roman" w:hAnsi="Times New Roman" w:cs="Times New Roman"/>
        </w:rPr>
      </w:pPr>
    </w:p>
    <w:p w14:paraId="71E9D4AA" w14:textId="77777777" w:rsidR="00BF1FD1" w:rsidRPr="00D46D7B" w:rsidRDefault="00BF1FD1" w:rsidP="00D46D7B">
      <w:pPr>
        <w:numPr>
          <w:ilvl w:val="1"/>
          <w:numId w:val="18"/>
        </w:numPr>
        <w:shd w:val="clear" w:color="auto" w:fill="FFFFFF"/>
        <w:spacing w:line="276" w:lineRule="auto"/>
        <w:ind w:left="709" w:hanging="709"/>
        <w:jc w:val="both"/>
      </w:pPr>
      <w:r w:rsidRPr="00D46D7B">
        <w:rPr>
          <w:b/>
        </w:rPr>
        <w:t>Subscrição e Integralização</w:t>
      </w:r>
    </w:p>
    <w:p w14:paraId="329061A3" w14:textId="77777777" w:rsidR="00050CEF" w:rsidRPr="00D46D7B" w:rsidRDefault="00050CEF" w:rsidP="00D46D7B">
      <w:pPr>
        <w:spacing w:line="276" w:lineRule="auto"/>
        <w:jc w:val="both"/>
      </w:pPr>
    </w:p>
    <w:p w14:paraId="67FE88FF" w14:textId="42FB29D1" w:rsidR="00BF1FD1" w:rsidRPr="00D46D7B" w:rsidRDefault="00503805" w:rsidP="00D46D7B">
      <w:pPr>
        <w:numPr>
          <w:ilvl w:val="2"/>
          <w:numId w:val="18"/>
        </w:numPr>
        <w:shd w:val="clear" w:color="auto" w:fill="FFFFFF"/>
        <w:spacing w:line="276" w:lineRule="auto"/>
        <w:ind w:left="0" w:firstLine="0"/>
        <w:jc w:val="both"/>
        <w:rPr>
          <w:rFonts w:eastAsia="Arial Unicode MS"/>
          <w:w w:val="0"/>
        </w:rPr>
      </w:pPr>
      <w:r w:rsidRPr="00D46D7B">
        <w:rPr>
          <w:w w:val="0"/>
          <w:u w:val="single"/>
        </w:rPr>
        <w:t xml:space="preserve">Preço </w:t>
      </w:r>
      <w:r w:rsidR="00BF1FD1" w:rsidRPr="00D46D7B">
        <w:rPr>
          <w:w w:val="0"/>
          <w:u w:val="single"/>
        </w:rPr>
        <w:t>de Subscrição</w:t>
      </w:r>
      <w:r w:rsidR="004F0182" w:rsidRPr="00D46D7B">
        <w:rPr>
          <w:w w:val="0"/>
        </w:rPr>
        <w:t xml:space="preserve">. </w:t>
      </w:r>
      <w:r w:rsidR="00BF1FD1" w:rsidRPr="00D46D7B">
        <w:rPr>
          <w:rFonts w:eastAsia="Arial Unicode MS"/>
          <w:color w:val="000000"/>
          <w:w w:val="0"/>
        </w:rPr>
        <w:t>A</w:t>
      </w:r>
      <w:r w:rsidR="00035EA7">
        <w:rPr>
          <w:rFonts w:eastAsia="Arial Unicode MS"/>
          <w:color w:val="000000"/>
          <w:w w:val="0"/>
        </w:rPr>
        <w:t>s</w:t>
      </w:r>
      <w:r w:rsidR="00BF1FD1" w:rsidRPr="00D46D7B">
        <w:rPr>
          <w:rFonts w:eastAsia="Arial Unicode MS"/>
          <w:color w:val="000000"/>
          <w:w w:val="0"/>
        </w:rPr>
        <w:t xml:space="preserve"> </w:t>
      </w:r>
      <w:r w:rsidR="004753FF" w:rsidRPr="00D46D7B">
        <w:rPr>
          <w:rFonts w:eastAsia="Arial Unicode MS"/>
          <w:color w:val="000000"/>
          <w:w w:val="0"/>
        </w:rPr>
        <w:t>Debênture</w:t>
      </w:r>
      <w:r w:rsidR="00035EA7">
        <w:rPr>
          <w:rFonts w:eastAsia="Arial Unicode MS"/>
          <w:color w:val="000000"/>
          <w:w w:val="0"/>
        </w:rPr>
        <w:t>s</w:t>
      </w:r>
      <w:r w:rsidR="004753FF" w:rsidRPr="00D46D7B">
        <w:rPr>
          <w:rFonts w:eastAsia="Arial Unicode MS"/>
          <w:color w:val="000000"/>
          <w:w w:val="0"/>
        </w:rPr>
        <w:t xml:space="preserve"> </w:t>
      </w:r>
      <w:r w:rsidR="00BF1FD1" w:rsidRPr="00D46D7B">
        <w:rPr>
          <w:rFonts w:eastAsia="Arial Unicode MS"/>
          <w:color w:val="000000"/>
          <w:w w:val="0"/>
        </w:rPr>
        <w:t>dever</w:t>
      </w:r>
      <w:r w:rsidR="00035EA7">
        <w:rPr>
          <w:rFonts w:eastAsia="Arial Unicode MS"/>
          <w:color w:val="000000"/>
          <w:w w:val="0"/>
        </w:rPr>
        <w:t>ão</w:t>
      </w:r>
      <w:r w:rsidR="00BF1FD1" w:rsidRPr="00D46D7B">
        <w:rPr>
          <w:rFonts w:eastAsia="Arial Unicode MS"/>
          <w:color w:val="000000"/>
          <w:w w:val="0"/>
        </w:rPr>
        <w:t xml:space="preserve"> ser subscrita</w:t>
      </w:r>
      <w:r w:rsidR="00035EA7">
        <w:rPr>
          <w:rFonts w:eastAsia="Arial Unicode MS"/>
          <w:color w:val="000000"/>
          <w:w w:val="0"/>
        </w:rPr>
        <w:t>s</w:t>
      </w:r>
      <w:r w:rsidR="00BF1FD1" w:rsidRPr="00D46D7B">
        <w:rPr>
          <w:rFonts w:eastAsia="Arial Unicode MS"/>
          <w:color w:val="000000"/>
          <w:w w:val="0"/>
        </w:rPr>
        <w:t xml:space="preserve"> na</w:t>
      </w:r>
      <w:r w:rsidR="00865AA2">
        <w:rPr>
          <w:rFonts w:eastAsia="Arial Unicode MS"/>
          <w:color w:val="000000"/>
          <w:w w:val="0"/>
        </w:rPr>
        <w:t>s datas de integralização</w:t>
      </w:r>
      <w:r w:rsidR="00A60C63" w:rsidRPr="00D46D7B">
        <w:rPr>
          <w:rFonts w:eastAsia="Arial Unicode MS"/>
          <w:color w:val="000000"/>
          <w:w w:val="0"/>
        </w:rPr>
        <w:t xml:space="preserve">, pelo </w:t>
      </w:r>
      <w:r w:rsidR="00BF1FD1" w:rsidRPr="00D46D7B">
        <w:rPr>
          <w:rFonts w:eastAsia="Arial Unicode MS"/>
          <w:w w:val="0"/>
        </w:rPr>
        <w:t xml:space="preserve">preço de subscrição </w:t>
      </w:r>
      <w:r w:rsidR="00A60C63" w:rsidRPr="00D46D7B">
        <w:rPr>
          <w:rFonts w:eastAsia="Arial Unicode MS"/>
          <w:w w:val="0"/>
        </w:rPr>
        <w:t>correspondente a</w:t>
      </w:r>
      <w:r w:rsidR="00BF1FD1" w:rsidRPr="00D46D7B">
        <w:rPr>
          <w:rFonts w:eastAsia="Arial Unicode MS"/>
          <w:w w:val="0"/>
        </w:rPr>
        <w:t>o seu Valor Nominal Unitário</w:t>
      </w:r>
      <w:r w:rsidR="00865AA2" w:rsidRPr="00865AA2">
        <w:rPr>
          <w:rFonts w:eastAsia="Arial Unicode MS"/>
          <w:w w:val="0"/>
        </w:rPr>
        <w:t xml:space="preserve"> </w:t>
      </w:r>
      <w:r w:rsidR="00865AA2">
        <w:rPr>
          <w:rFonts w:eastAsia="Arial Unicode MS"/>
          <w:w w:val="0"/>
        </w:rPr>
        <w:t xml:space="preserve">da Data de Emissão, acrescido de Remuneração, calculado </w:t>
      </w:r>
      <w:r w:rsidR="00865AA2" w:rsidRPr="00867CF7">
        <w:rPr>
          <w:rFonts w:eastAsia="Arial Unicode MS"/>
          <w:i/>
          <w:w w:val="0"/>
        </w:rPr>
        <w:t>pro rata temporis</w:t>
      </w:r>
      <w:r w:rsidR="00865AA2">
        <w:rPr>
          <w:rFonts w:eastAsia="Arial Unicode MS"/>
          <w:w w:val="0"/>
        </w:rPr>
        <w:t xml:space="preserve"> desde a Data da Primeira Integralização dos CRI até a data de sua efetiva integralização</w:t>
      </w:r>
      <w:r w:rsidR="00865AA2" w:rsidRPr="00D46D7B">
        <w:rPr>
          <w:rFonts w:eastAsia="Arial Unicode MS"/>
          <w:w w:val="0"/>
        </w:rPr>
        <w:t xml:space="preserve">, </w:t>
      </w:r>
      <w:r w:rsidR="000F4A22" w:rsidRPr="00D46D7B">
        <w:rPr>
          <w:rFonts w:eastAsia="Arial Unicode MS"/>
          <w:w w:val="0"/>
        </w:rPr>
        <w:t>admitindo-se ágio ou deságio</w:t>
      </w:r>
      <w:r w:rsidR="00BF1FD1" w:rsidRPr="00D46D7B">
        <w:rPr>
          <w:rFonts w:eastAsia="Arial Unicode MS"/>
          <w:w w:val="0"/>
        </w:rPr>
        <w:t>.</w:t>
      </w:r>
    </w:p>
    <w:p w14:paraId="2ADA9639" w14:textId="77777777" w:rsidR="00BF1FD1" w:rsidRPr="00D46D7B" w:rsidRDefault="00BF1FD1" w:rsidP="00D46D7B">
      <w:pPr>
        <w:pStyle w:val="sub"/>
        <w:widowControl/>
        <w:shd w:val="clear" w:color="auto" w:fill="FFFFFF"/>
        <w:tabs>
          <w:tab w:val="clear" w:pos="0"/>
          <w:tab w:val="left" w:pos="708"/>
        </w:tabs>
        <w:spacing w:before="0" w:after="0" w:line="276" w:lineRule="auto"/>
        <w:rPr>
          <w:rFonts w:ascii="Times New Roman" w:eastAsia="Arial Unicode MS" w:hAnsi="Times New Roman"/>
          <w:color w:val="000000"/>
          <w:w w:val="0"/>
          <w:sz w:val="24"/>
          <w:szCs w:val="24"/>
        </w:rPr>
      </w:pPr>
    </w:p>
    <w:p w14:paraId="1EC1DEA7" w14:textId="1C4190B5" w:rsidR="00011DDA" w:rsidRPr="00D46D7B" w:rsidRDefault="005B27D1" w:rsidP="00E45DB6">
      <w:pPr>
        <w:autoSpaceDE w:val="0"/>
        <w:autoSpaceDN w:val="0"/>
        <w:adjustRightInd w:val="0"/>
        <w:spacing w:line="288" w:lineRule="auto"/>
        <w:jc w:val="both"/>
        <w:rPr>
          <w:rFonts w:eastAsia="Arial Unicode MS"/>
          <w:color w:val="000000"/>
          <w:w w:val="0"/>
        </w:rPr>
      </w:pPr>
      <w:r w:rsidRPr="00D46D7B">
        <w:rPr>
          <w:rFonts w:eastAsia="Arial Unicode MS"/>
          <w:b/>
          <w:color w:val="000000"/>
          <w:w w:val="0"/>
        </w:rPr>
        <w:t>3.6.1.1</w:t>
      </w:r>
      <w:r w:rsidRPr="00D46D7B">
        <w:rPr>
          <w:rFonts w:eastAsia="Arial Unicode MS"/>
          <w:color w:val="000000"/>
          <w:w w:val="0"/>
        </w:rPr>
        <w:t xml:space="preserve">. </w:t>
      </w:r>
      <w:r w:rsidR="00D766A3" w:rsidRPr="00D46D7B">
        <w:rPr>
          <w:rFonts w:eastAsia="Arial Unicode MS"/>
          <w:color w:val="000000"/>
          <w:w w:val="0"/>
        </w:rPr>
        <w:t>A</w:t>
      </w:r>
      <w:r w:rsidR="00035EA7">
        <w:rPr>
          <w:rFonts w:eastAsia="Arial Unicode MS"/>
          <w:color w:val="000000"/>
          <w:w w:val="0"/>
        </w:rPr>
        <w:t>s</w:t>
      </w:r>
      <w:r w:rsidRPr="00D46D7B">
        <w:rPr>
          <w:rFonts w:eastAsia="Arial Unicode MS"/>
          <w:color w:val="000000"/>
          <w:w w:val="0"/>
        </w:rPr>
        <w:t xml:space="preserve"> Deb</w:t>
      </w:r>
      <w:r w:rsidR="00787107" w:rsidRPr="00D46D7B">
        <w:rPr>
          <w:rFonts w:eastAsia="Arial Unicode MS"/>
          <w:color w:val="000000"/>
          <w:w w:val="0"/>
        </w:rPr>
        <w:t>ênture</w:t>
      </w:r>
      <w:r w:rsidR="00035EA7">
        <w:rPr>
          <w:rFonts w:eastAsia="Arial Unicode MS"/>
          <w:color w:val="000000"/>
          <w:w w:val="0"/>
        </w:rPr>
        <w:t>s</w:t>
      </w:r>
      <w:r w:rsidR="00787107" w:rsidRPr="00D46D7B">
        <w:rPr>
          <w:rFonts w:eastAsia="Arial Unicode MS"/>
          <w:color w:val="000000"/>
          <w:w w:val="0"/>
        </w:rPr>
        <w:t xml:space="preserve"> ser</w:t>
      </w:r>
      <w:r w:rsidR="00035EA7">
        <w:rPr>
          <w:rFonts w:eastAsia="Arial Unicode MS"/>
          <w:color w:val="000000"/>
          <w:w w:val="0"/>
        </w:rPr>
        <w:t>ão</w:t>
      </w:r>
      <w:r w:rsidRPr="00D46D7B">
        <w:rPr>
          <w:rFonts w:eastAsia="Arial Unicode MS"/>
          <w:color w:val="000000"/>
          <w:w w:val="0"/>
        </w:rPr>
        <w:t xml:space="preserve"> subscrita</w:t>
      </w:r>
      <w:r w:rsidR="00787107" w:rsidRPr="00D46D7B">
        <w:rPr>
          <w:rFonts w:eastAsia="Arial Unicode MS"/>
          <w:color w:val="000000"/>
          <w:w w:val="0"/>
        </w:rPr>
        <w:t>s</w:t>
      </w:r>
      <w:r w:rsidRPr="00D46D7B">
        <w:rPr>
          <w:rFonts w:eastAsia="Arial Unicode MS"/>
          <w:color w:val="000000"/>
          <w:w w:val="0"/>
        </w:rPr>
        <w:t xml:space="preserve"> </w:t>
      </w:r>
      <w:r w:rsidR="00035EA7">
        <w:rPr>
          <w:rFonts w:eastAsia="Arial Unicode MS"/>
          <w:color w:val="000000"/>
          <w:w w:val="0"/>
        </w:rPr>
        <w:t>pela Habitasec</w:t>
      </w:r>
      <w:r w:rsidRPr="00D46D7B">
        <w:rPr>
          <w:rFonts w:eastAsia="Arial Unicode MS"/>
          <w:color w:val="000000"/>
          <w:w w:val="0"/>
        </w:rPr>
        <w:t>.</w:t>
      </w:r>
      <w:r w:rsidR="007907F5" w:rsidRPr="00D46D7B">
        <w:rPr>
          <w:rFonts w:eastAsia="Arial Unicode MS"/>
          <w:color w:val="000000"/>
          <w:w w:val="0"/>
        </w:rPr>
        <w:t xml:space="preserve"> </w:t>
      </w:r>
      <w:r w:rsidR="00E45DB6" w:rsidRPr="00522277">
        <w:t xml:space="preserve">Deverá ser </w:t>
      </w:r>
      <w:r w:rsidR="00F1793A">
        <w:t>descontado</w:t>
      </w:r>
      <w:r w:rsidR="00E45DB6" w:rsidRPr="00522277">
        <w:t xml:space="preserve"> do valor devido </w:t>
      </w:r>
      <w:r w:rsidR="008522B3">
        <w:t xml:space="preserve">à </w:t>
      </w:r>
      <w:r w:rsidR="00E45DB6">
        <w:t>Emissora</w:t>
      </w:r>
      <w:r w:rsidR="00E45DB6" w:rsidRPr="00522277">
        <w:t xml:space="preserve"> pela integralização das Debêntures, o </w:t>
      </w:r>
      <w:r w:rsidR="00E45DB6">
        <w:t xml:space="preserve">valor </w:t>
      </w:r>
      <w:r w:rsidR="00E45DB6" w:rsidRPr="00CD7DA4">
        <w:t xml:space="preserve">referente às despesas  </w:t>
      </w:r>
      <w:r w:rsidR="00E45DB6" w:rsidRPr="00CD7DA4">
        <w:lastRenderedPageBreak/>
        <w:t>detalhado n</w:t>
      </w:r>
      <w:r w:rsidR="0073538D">
        <w:t>a Tabela 1 d</w:t>
      </w:r>
      <w:r w:rsidR="00E45DB6" w:rsidRPr="00CD7DA4">
        <w:t xml:space="preserve">o Anexo </w:t>
      </w:r>
      <w:r w:rsidR="00E45DB6">
        <w:t>IV</w:t>
      </w:r>
      <w:r w:rsidR="00E45DB6" w:rsidRPr="00CD7DA4">
        <w:t xml:space="preserve"> do presente Instrumento</w:t>
      </w:r>
      <w:r w:rsidR="0080264C">
        <w:t xml:space="preserve"> </w:t>
      </w:r>
      <w:r w:rsidR="0080264C" w:rsidRPr="00CD7DA4">
        <w:rPr>
          <w:bCs/>
        </w:rPr>
        <w:t>(</w:t>
      </w:r>
      <w:r w:rsidR="0080264C" w:rsidRPr="00CD7DA4">
        <w:t>“</w:t>
      </w:r>
      <w:r w:rsidR="0080264C" w:rsidRPr="00CD7DA4">
        <w:rPr>
          <w:u w:val="single"/>
        </w:rPr>
        <w:t xml:space="preserve">Valor das Despesas da </w:t>
      </w:r>
      <w:r w:rsidR="0073538D">
        <w:rPr>
          <w:u w:val="single"/>
        </w:rPr>
        <w:t>Emissão</w:t>
      </w:r>
      <w:r w:rsidR="0080264C" w:rsidRPr="00CD7DA4">
        <w:t>”)</w:t>
      </w:r>
      <w:r w:rsidR="00E45DB6" w:rsidRPr="00CD7DA4">
        <w:t>.</w:t>
      </w:r>
      <w:r w:rsidR="00E45DB6">
        <w:t xml:space="preserve"> </w:t>
      </w:r>
    </w:p>
    <w:p w14:paraId="1324275C" w14:textId="77777777" w:rsidR="00EA4C69" w:rsidRDefault="00EA4C69" w:rsidP="00EA4C69">
      <w:pPr>
        <w:autoSpaceDE w:val="0"/>
        <w:autoSpaceDN w:val="0"/>
        <w:adjustRightInd w:val="0"/>
        <w:spacing w:line="288" w:lineRule="auto"/>
        <w:jc w:val="both"/>
      </w:pPr>
    </w:p>
    <w:p w14:paraId="0D7A0A10" w14:textId="6B5E20F0" w:rsidR="003B68B1" w:rsidRDefault="003B68B1" w:rsidP="003B68B1">
      <w:pPr>
        <w:shd w:val="clear" w:color="auto" w:fill="FFFFFF"/>
        <w:spacing w:line="276" w:lineRule="auto"/>
        <w:jc w:val="both"/>
        <w:rPr>
          <w:rFonts w:eastAsia="Arial Unicode MS"/>
          <w:w w:val="0"/>
        </w:rPr>
      </w:pPr>
      <w:r w:rsidRPr="003B68B1">
        <w:rPr>
          <w:b/>
          <w:color w:val="000000"/>
          <w:w w:val="0"/>
        </w:rPr>
        <w:t>3.6.2.</w:t>
      </w:r>
      <w:r w:rsidRPr="003B68B1">
        <w:rPr>
          <w:color w:val="000000"/>
          <w:w w:val="0"/>
        </w:rPr>
        <w:t xml:space="preserve"> </w:t>
      </w:r>
      <w:r w:rsidR="00BF1FD1" w:rsidRPr="003B68B1">
        <w:rPr>
          <w:color w:val="000000"/>
          <w:w w:val="0"/>
          <w:u w:val="single"/>
        </w:rPr>
        <w:t>Integralização</w:t>
      </w:r>
      <w:r w:rsidR="004F0182" w:rsidRPr="003B68B1">
        <w:rPr>
          <w:color w:val="000000"/>
          <w:w w:val="0"/>
        </w:rPr>
        <w:t>.</w:t>
      </w:r>
      <w:r w:rsidR="004F0182" w:rsidRPr="00D46D7B">
        <w:rPr>
          <w:color w:val="000000"/>
          <w:w w:val="0"/>
        </w:rPr>
        <w:t xml:space="preserve"> </w:t>
      </w:r>
      <w:r w:rsidR="00FE0172" w:rsidRPr="003B68B1">
        <w:rPr>
          <w:rFonts w:eastAsia="Arial Unicode MS"/>
          <w:w w:val="0"/>
        </w:rPr>
        <w:t xml:space="preserve">O </w:t>
      </w:r>
      <w:r w:rsidR="00FE0172" w:rsidRPr="00D46D7B">
        <w:rPr>
          <w:rFonts w:eastAsia="Arial Unicode MS"/>
          <w:w w:val="0"/>
        </w:rPr>
        <w:t xml:space="preserve">preço de subscrição </w:t>
      </w:r>
      <w:r w:rsidR="00FE0172" w:rsidRPr="003B68B1">
        <w:rPr>
          <w:rFonts w:eastAsia="Arial Unicode MS"/>
          <w:w w:val="0"/>
        </w:rPr>
        <w:t>da</w:t>
      </w:r>
      <w:r w:rsidR="00035EA7" w:rsidRPr="003B68B1">
        <w:rPr>
          <w:rFonts w:eastAsia="Arial Unicode MS"/>
          <w:w w:val="0"/>
        </w:rPr>
        <w:t>s</w:t>
      </w:r>
      <w:r w:rsidR="00FE0172" w:rsidRPr="003B68B1">
        <w:rPr>
          <w:rFonts w:eastAsia="Arial Unicode MS"/>
          <w:w w:val="0"/>
        </w:rPr>
        <w:t xml:space="preserve"> </w:t>
      </w:r>
      <w:r w:rsidR="0039203A" w:rsidRPr="003B68B1">
        <w:rPr>
          <w:rFonts w:eastAsia="Arial Unicode MS"/>
          <w:w w:val="0"/>
        </w:rPr>
        <w:t>D</w:t>
      </w:r>
      <w:r w:rsidR="004F0182" w:rsidRPr="003B68B1">
        <w:rPr>
          <w:rFonts w:eastAsia="Arial Unicode MS"/>
          <w:w w:val="0"/>
        </w:rPr>
        <w:t>ebênture</w:t>
      </w:r>
      <w:r w:rsidR="00035EA7" w:rsidRPr="003B68B1">
        <w:rPr>
          <w:rFonts w:eastAsia="Arial Unicode MS"/>
          <w:w w:val="0"/>
        </w:rPr>
        <w:t>s</w:t>
      </w:r>
      <w:r w:rsidR="00E45DB6">
        <w:rPr>
          <w:rFonts w:eastAsia="Arial Unicode MS"/>
          <w:w w:val="0"/>
        </w:rPr>
        <w:t>,</w:t>
      </w:r>
      <w:r w:rsidR="00E45DB6" w:rsidRPr="00E45DB6">
        <w:t xml:space="preserve"> </w:t>
      </w:r>
      <w:r w:rsidR="00E45DB6">
        <w:t xml:space="preserve">observada a retenção </w:t>
      </w:r>
      <w:r w:rsidR="008522B3">
        <w:t xml:space="preserve">prevista </w:t>
      </w:r>
      <w:r w:rsidR="00BA5341">
        <w:t xml:space="preserve">acima, </w:t>
      </w:r>
      <w:r w:rsidR="004F0182" w:rsidRPr="003B68B1">
        <w:rPr>
          <w:rFonts w:eastAsia="Arial Unicode MS"/>
          <w:w w:val="0"/>
        </w:rPr>
        <w:t>será</w:t>
      </w:r>
      <w:r w:rsidR="00FE0172" w:rsidRPr="003B68B1">
        <w:rPr>
          <w:rFonts w:eastAsia="Arial Unicode MS"/>
          <w:w w:val="0"/>
        </w:rPr>
        <w:t xml:space="preserve"> integralizado</w:t>
      </w:r>
      <w:r w:rsidR="00185AFC" w:rsidRPr="003B68B1" w:rsidDel="00185AFC">
        <w:rPr>
          <w:rFonts w:eastAsia="Arial Unicode MS"/>
          <w:w w:val="0"/>
        </w:rPr>
        <w:t xml:space="preserve"> </w:t>
      </w:r>
      <w:r w:rsidR="00BF1FD1" w:rsidRPr="003B68B1">
        <w:rPr>
          <w:rFonts w:eastAsia="Arial Unicode MS"/>
          <w:w w:val="0"/>
        </w:rPr>
        <w:t>em moeda corrente nacional</w:t>
      </w:r>
      <w:r w:rsidRPr="003B68B1">
        <w:rPr>
          <w:rFonts w:eastAsia="Arial Unicode MS"/>
          <w:w w:val="0"/>
        </w:rPr>
        <w:t xml:space="preserve"> com os recursos oriundos da integralização/liquidação financeira dos CRI</w:t>
      </w:r>
      <w:r w:rsidR="00865AA2">
        <w:rPr>
          <w:rFonts w:eastAsia="Arial Unicode MS"/>
          <w:w w:val="0"/>
        </w:rPr>
        <w:t xml:space="preserve"> na Conta do Patrimônio Separado</w:t>
      </w:r>
      <w:r w:rsidRPr="003B68B1">
        <w:rPr>
          <w:rFonts w:eastAsia="Arial Unicode MS"/>
          <w:w w:val="0"/>
        </w:rPr>
        <w:t>, observadas as condições a seguir dispostas.</w:t>
      </w:r>
    </w:p>
    <w:p w14:paraId="1B1B76B2" w14:textId="77777777" w:rsidR="003B68B1" w:rsidRDefault="003B68B1" w:rsidP="003B68B1">
      <w:pPr>
        <w:shd w:val="clear" w:color="auto" w:fill="FFFFFF"/>
        <w:spacing w:line="276" w:lineRule="auto"/>
        <w:jc w:val="both"/>
        <w:rPr>
          <w:rFonts w:eastAsia="Arial Unicode MS"/>
          <w:color w:val="000000"/>
          <w:w w:val="0"/>
        </w:rPr>
      </w:pPr>
    </w:p>
    <w:p w14:paraId="23CCE878" w14:textId="33765E00" w:rsidR="003B68B1" w:rsidRDefault="003B68B1" w:rsidP="003B68B1">
      <w:pPr>
        <w:shd w:val="clear" w:color="auto" w:fill="FFFFFF"/>
        <w:spacing w:line="276" w:lineRule="auto"/>
        <w:jc w:val="both"/>
        <w:rPr>
          <w:rFonts w:eastAsia="Arial Unicode MS"/>
          <w:w w:val="0"/>
        </w:rPr>
      </w:pPr>
      <w:r w:rsidRPr="003B68B1">
        <w:rPr>
          <w:b/>
          <w:color w:val="000000"/>
          <w:w w:val="0"/>
        </w:rPr>
        <w:t>3.6.</w:t>
      </w:r>
      <w:r>
        <w:rPr>
          <w:b/>
          <w:color w:val="000000"/>
          <w:w w:val="0"/>
        </w:rPr>
        <w:t>2.1</w:t>
      </w:r>
      <w:r w:rsidRPr="003B68B1">
        <w:rPr>
          <w:b/>
          <w:color w:val="000000"/>
          <w:w w:val="0"/>
        </w:rPr>
        <w:t>.</w:t>
      </w:r>
      <w:r w:rsidRPr="003B68B1">
        <w:rPr>
          <w:color w:val="000000"/>
          <w:w w:val="0"/>
        </w:rPr>
        <w:t xml:space="preserve"> </w:t>
      </w:r>
      <w:r w:rsidRPr="003B68B1">
        <w:rPr>
          <w:rFonts w:eastAsia="Arial Unicode MS"/>
          <w:w w:val="0"/>
        </w:rPr>
        <w:t xml:space="preserve">A </w:t>
      </w:r>
      <w:r w:rsidR="0073538D">
        <w:rPr>
          <w:rFonts w:eastAsia="Arial Unicode MS"/>
          <w:w w:val="0"/>
        </w:rPr>
        <w:t xml:space="preserve">primeira </w:t>
      </w:r>
      <w:r w:rsidR="00865AA2">
        <w:rPr>
          <w:rFonts w:eastAsia="Arial Unicode MS"/>
          <w:w w:val="0"/>
        </w:rPr>
        <w:t xml:space="preserve">liberação dos recursos da </w:t>
      </w:r>
      <w:r w:rsidRPr="003B68B1">
        <w:rPr>
          <w:rFonts w:eastAsia="Arial Unicode MS"/>
          <w:w w:val="0"/>
        </w:rPr>
        <w:t>integralização</w:t>
      </w:r>
      <w:r w:rsidR="00865AA2">
        <w:rPr>
          <w:rFonts w:eastAsia="Arial Unicode MS"/>
          <w:w w:val="0"/>
        </w:rPr>
        <w:t xml:space="preserve"> </w:t>
      </w:r>
      <w:r w:rsidR="0073538D">
        <w:rPr>
          <w:rFonts w:eastAsia="Arial Unicode MS"/>
          <w:w w:val="0"/>
        </w:rPr>
        <w:t xml:space="preserve">das Debêntures </w:t>
      </w:r>
      <w:r w:rsidR="00865AA2">
        <w:rPr>
          <w:rFonts w:eastAsia="Arial Unicode MS"/>
          <w:w w:val="0"/>
        </w:rPr>
        <w:t>à Emissora</w:t>
      </w:r>
      <w:r w:rsidRPr="003B68B1">
        <w:rPr>
          <w:rFonts w:eastAsia="Arial Unicode MS"/>
          <w:w w:val="0"/>
        </w:rPr>
        <w:t xml:space="preserve">, no montante de R$ </w:t>
      </w:r>
      <w:r w:rsidR="004F125F" w:rsidRPr="004F125F">
        <w:rPr>
          <w:rFonts w:eastAsia="Arial Unicode MS"/>
          <w:w w:val="0"/>
        </w:rPr>
        <w:t>2.250.000,00 (dois milhões, duzentos e cinquenta mil reais)</w:t>
      </w:r>
      <w:r w:rsidR="004F125F">
        <w:rPr>
          <w:rFonts w:eastAsia="Arial Unicode MS"/>
          <w:w w:val="0"/>
        </w:rPr>
        <w:t>,</w:t>
      </w:r>
      <w:r w:rsidRPr="003B68B1">
        <w:rPr>
          <w:rFonts w:eastAsia="Arial Unicode MS"/>
          <w:w w:val="0"/>
        </w:rPr>
        <w:t xml:space="preserve"> somente será realizada após a comprovação do cumprimento da totalidade das condições previstas na Cláusula 3.</w:t>
      </w:r>
      <w:r>
        <w:rPr>
          <w:rFonts w:eastAsia="Arial Unicode MS"/>
          <w:w w:val="0"/>
        </w:rPr>
        <w:t>6.2.2</w:t>
      </w:r>
      <w:r w:rsidRPr="003B68B1">
        <w:rPr>
          <w:rFonts w:eastAsia="Arial Unicode MS"/>
          <w:w w:val="0"/>
        </w:rPr>
        <w:t xml:space="preserve"> abaixo (“</w:t>
      </w:r>
      <w:r w:rsidRPr="003B68B1">
        <w:rPr>
          <w:rFonts w:eastAsia="Arial Unicode MS"/>
          <w:w w:val="0"/>
          <w:u w:val="single"/>
        </w:rPr>
        <w:t>Primeira Integralização</w:t>
      </w:r>
      <w:r w:rsidRPr="003B68B1">
        <w:rPr>
          <w:rFonts w:eastAsia="Arial Unicode MS"/>
          <w:w w:val="0"/>
        </w:rPr>
        <w:t>”).</w:t>
      </w:r>
    </w:p>
    <w:p w14:paraId="0A9D6494" w14:textId="77777777" w:rsidR="003B68B1" w:rsidRPr="003B68B1" w:rsidRDefault="003B68B1" w:rsidP="003B68B1">
      <w:pPr>
        <w:shd w:val="clear" w:color="auto" w:fill="FFFFFF"/>
        <w:spacing w:line="276" w:lineRule="auto"/>
        <w:jc w:val="both"/>
        <w:rPr>
          <w:rFonts w:eastAsia="Arial Unicode MS"/>
          <w:w w:val="0"/>
        </w:rPr>
      </w:pPr>
    </w:p>
    <w:p w14:paraId="5FECCF78" w14:textId="7D660BA6" w:rsidR="00035EA7" w:rsidRDefault="00035EA7" w:rsidP="00035EA7">
      <w:pPr>
        <w:shd w:val="clear" w:color="auto" w:fill="FFFFFF"/>
        <w:spacing w:line="276" w:lineRule="auto"/>
        <w:jc w:val="both"/>
        <w:rPr>
          <w:rFonts w:eastAsia="Arial Unicode MS"/>
          <w:color w:val="000000"/>
          <w:w w:val="0"/>
        </w:rPr>
      </w:pPr>
      <w:r w:rsidRPr="00035EA7">
        <w:rPr>
          <w:rFonts w:eastAsia="Arial Unicode MS"/>
          <w:b/>
          <w:color w:val="000000"/>
          <w:w w:val="0"/>
        </w:rPr>
        <w:t>3.6.2.</w:t>
      </w:r>
      <w:r w:rsidR="003B68B1">
        <w:rPr>
          <w:rFonts w:eastAsia="Arial Unicode MS"/>
          <w:b/>
          <w:color w:val="000000"/>
          <w:w w:val="0"/>
        </w:rPr>
        <w:t>2</w:t>
      </w:r>
      <w:r w:rsidRPr="00035EA7">
        <w:rPr>
          <w:rFonts w:eastAsia="Arial Unicode MS"/>
          <w:b/>
          <w:color w:val="000000"/>
          <w:w w:val="0"/>
        </w:rPr>
        <w:t>.</w:t>
      </w:r>
      <w:r>
        <w:rPr>
          <w:rFonts w:eastAsia="Arial Unicode MS"/>
          <w:color w:val="000000"/>
          <w:w w:val="0"/>
        </w:rPr>
        <w:t xml:space="preserve"> </w:t>
      </w:r>
      <w:r w:rsidRPr="00035EA7">
        <w:rPr>
          <w:rFonts w:eastAsia="Arial Unicode MS"/>
          <w:color w:val="000000"/>
          <w:w w:val="0"/>
        </w:rPr>
        <w:t>A integralização das Debêntures pela Securitizadora, encontra-se condicionada ao atendimento cumulativo dos seguintes eventos, os quais deverão ser atendidos pela Emi</w:t>
      </w:r>
      <w:r w:rsidR="00640A62">
        <w:rPr>
          <w:rFonts w:eastAsia="Arial Unicode MS"/>
          <w:color w:val="000000"/>
          <w:w w:val="0"/>
        </w:rPr>
        <w:t>ssora</w:t>
      </w:r>
      <w:r w:rsidRPr="00035EA7">
        <w:rPr>
          <w:rFonts w:eastAsia="Arial Unicode MS"/>
          <w:color w:val="000000"/>
          <w:w w:val="0"/>
        </w:rPr>
        <w:t xml:space="preserve"> e verificados e validados pela Securitizadora (“</w:t>
      </w:r>
      <w:r w:rsidRPr="00035EA7">
        <w:rPr>
          <w:rFonts w:eastAsia="Arial Unicode MS"/>
          <w:color w:val="000000"/>
          <w:w w:val="0"/>
          <w:u w:val="single"/>
        </w:rPr>
        <w:t>Condições Precedentes</w:t>
      </w:r>
      <w:r w:rsidRPr="00035EA7">
        <w:rPr>
          <w:rFonts w:eastAsia="Arial Unicode MS"/>
          <w:color w:val="000000"/>
          <w:w w:val="0"/>
        </w:rPr>
        <w:t>”):</w:t>
      </w:r>
    </w:p>
    <w:p w14:paraId="52B539C7" w14:textId="77777777" w:rsidR="00035EA7" w:rsidRPr="00035EA7" w:rsidRDefault="00035EA7" w:rsidP="00035EA7">
      <w:pPr>
        <w:shd w:val="clear" w:color="auto" w:fill="FFFFFF"/>
        <w:spacing w:line="276" w:lineRule="auto"/>
        <w:jc w:val="both"/>
        <w:rPr>
          <w:rFonts w:eastAsia="Arial Unicode MS"/>
          <w:color w:val="000000"/>
          <w:w w:val="0"/>
        </w:rPr>
      </w:pPr>
    </w:p>
    <w:p w14:paraId="72A42646" w14:textId="293BFD18" w:rsidR="00035EA7" w:rsidRDefault="00035EA7" w:rsidP="00035EA7">
      <w:pPr>
        <w:pStyle w:val="PargrafodaLista1"/>
        <w:numPr>
          <w:ilvl w:val="0"/>
          <w:numId w:val="39"/>
        </w:numPr>
        <w:spacing w:line="276" w:lineRule="auto"/>
        <w:ind w:left="0" w:firstLine="0"/>
        <w:jc w:val="both"/>
      </w:pPr>
      <w:r w:rsidRPr="00035EA7">
        <w:rPr>
          <w:lang w:eastAsia="pt-BR"/>
        </w:rPr>
        <w:t xml:space="preserve">perfeita formalização dos Documentos da Operação, entendendo-se como tal a sua assinatura </w:t>
      </w:r>
      <w:r w:rsidRPr="00035EA7">
        <w:rPr>
          <w:bCs/>
        </w:rPr>
        <w:t xml:space="preserve">(incluindo seus anexos, quando for o caso) </w:t>
      </w:r>
      <w:r w:rsidRPr="00035EA7">
        <w:rPr>
          <w:lang w:eastAsia="pt-BR"/>
        </w:rPr>
        <w:t>pelas respectivas Partes, bem como a verificação dos poderes dos representantes dessas Partes e todas as aprovações societárias necessárias para tanto, devidamente arquivadas nas juntas comerciais competentes;</w:t>
      </w:r>
    </w:p>
    <w:p w14:paraId="7D695077" w14:textId="4C40E1C3" w:rsidR="00BF7848" w:rsidRDefault="00BF7848" w:rsidP="00BF7848">
      <w:pPr>
        <w:pStyle w:val="PargrafodaLista1"/>
        <w:spacing w:line="276" w:lineRule="auto"/>
        <w:jc w:val="both"/>
      </w:pPr>
    </w:p>
    <w:p w14:paraId="5B881F20" w14:textId="48403062" w:rsidR="00BF7848" w:rsidRPr="009F69A4" w:rsidRDefault="00BF7848" w:rsidP="00BF7848">
      <w:pPr>
        <w:pStyle w:val="PargrafodaLista"/>
        <w:autoSpaceDE w:val="0"/>
        <w:autoSpaceDN w:val="0"/>
        <w:adjustRightInd w:val="0"/>
        <w:spacing w:line="288" w:lineRule="auto"/>
        <w:ind w:left="0"/>
        <w:jc w:val="both"/>
      </w:pPr>
      <w:r>
        <w:t xml:space="preserve">(ii) </w:t>
      </w:r>
      <w:r>
        <w:tab/>
        <w:t>arquivamento</w:t>
      </w:r>
      <w:r w:rsidRPr="00E23C6A">
        <w:t xml:space="preserve"> d</w:t>
      </w:r>
      <w:r>
        <w:t>esta</w:t>
      </w:r>
      <w:r w:rsidRPr="00E23C6A">
        <w:t xml:space="preserve"> Escritura de Emissão </w:t>
      </w:r>
      <w:r w:rsidR="008522B3">
        <w:t xml:space="preserve">e da AGE (abaixo definida) </w:t>
      </w:r>
      <w:r w:rsidRPr="00E23C6A">
        <w:t xml:space="preserve">na </w:t>
      </w:r>
      <w:r>
        <w:rPr>
          <w:rFonts w:eastAsia="Arial Unicode MS"/>
        </w:rPr>
        <w:t>JUCERN</w:t>
      </w:r>
      <w:r w:rsidRPr="00E23C6A">
        <w:t xml:space="preserve"> </w:t>
      </w:r>
      <w:r>
        <w:t xml:space="preserve">e comprovação do arquivamento e </w:t>
      </w:r>
      <w:r w:rsidR="00790163">
        <w:t xml:space="preserve">da </w:t>
      </w:r>
      <w:r>
        <w:t>publicação</w:t>
      </w:r>
      <w:r w:rsidRPr="00E23C6A">
        <w:t xml:space="preserve"> da </w:t>
      </w:r>
      <w:r w:rsidRPr="00E23C6A">
        <w:rPr>
          <w:rFonts w:eastAsia="Arial Unicode MS"/>
        </w:rPr>
        <w:t xml:space="preserve">Assembleia Geral Extraordinária da </w:t>
      </w:r>
      <w:r>
        <w:rPr>
          <w:rFonts w:eastAsia="Arial Unicode MS"/>
        </w:rPr>
        <w:t>Emissora</w:t>
      </w:r>
      <w:r w:rsidRPr="00E23C6A">
        <w:rPr>
          <w:rFonts w:eastAsia="Arial Unicode MS"/>
        </w:rPr>
        <w:t xml:space="preserve"> realizada </w:t>
      </w:r>
      <w:r w:rsidRPr="00DC7CAF">
        <w:rPr>
          <w:rFonts w:eastAsia="Arial Unicode MS"/>
        </w:rPr>
        <w:t xml:space="preserve">em </w:t>
      </w:r>
      <w:r w:rsidR="004F125F" w:rsidRPr="00FB66F0">
        <w:t>29</w:t>
      </w:r>
      <w:r w:rsidR="004F125F" w:rsidRPr="004F125F">
        <w:t xml:space="preserve"> </w:t>
      </w:r>
      <w:r w:rsidRPr="004F125F">
        <w:t xml:space="preserve">de </w:t>
      </w:r>
      <w:r w:rsidR="004F125F" w:rsidRPr="00FB66F0">
        <w:t>março</w:t>
      </w:r>
      <w:r w:rsidR="004F125F" w:rsidRPr="004F125F">
        <w:t xml:space="preserve"> </w:t>
      </w:r>
      <w:r w:rsidRPr="004F125F">
        <w:t>d</w:t>
      </w:r>
      <w:r w:rsidRPr="004F125F">
        <w:rPr>
          <w:rFonts w:eastAsia="Arial Unicode MS"/>
        </w:rPr>
        <w:t>e</w:t>
      </w:r>
      <w:r w:rsidRPr="000745A2">
        <w:rPr>
          <w:rFonts w:eastAsia="Arial Unicode MS"/>
        </w:rPr>
        <w:t xml:space="preserve"> 201</w:t>
      </w:r>
      <w:r>
        <w:rPr>
          <w:rFonts w:eastAsia="Arial Unicode MS"/>
        </w:rPr>
        <w:t>9</w:t>
      </w:r>
      <w:r w:rsidRPr="00DC7CAF">
        <w:rPr>
          <w:rFonts w:eastAsia="Arial Unicode MS"/>
        </w:rPr>
        <w:t xml:space="preserve"> </w:t>
      </w:r>
      <w:r w:rsidRPr="004B1863">
        <w:t xml:space="preserve">que </w:t>
      </w:r>
      <w:r>
        <w:t xml:space="preserve">(i) </w:t>
      </w:r>
      <w:r w:rsidRPr="004B1863">
        <w:t xml:space="preserve">deliberou sobre a </w:t>
      </w:r>
      <w:r>
        <w:t>presente e</w:t>
      </w:r>
      <w:r w:rsidRPr="004B1863">
        <w:t>missão</w:t>
      </w:r>
      <w:r>
        <w:t xml:space="preserve"> das Debêntures</w:t>
      </w:r>
      <w:r w:rsidRPr="004B1863">
        <w:t xml:space="preserve"> e </w:t>
      </w:r>
      <w:r>
        <w:t>(ii)</w:t>
      </w:r>
      <w:r w:rsidRPr="00DC7CAF">
        <w:rPr>
          <w:rFonts w:eastAsia="Arial Unicode MS"/>
        </w:rPr>
        <w:t xml:space="preserve"> autorizou</w:t>
      </w:r>
      <w:r>
        <w:rPr>
          <w:rFonts w:eastAsia="Arial Unicode MS"/>
        </w:rPr>
        <w:t xml:space="preserve"> os administradores da Emissora a constituírem</w:t>
      </w:r>
      <w:r w:rsidRPr="00E23C6A">
        <w:rPr>
          <w:rFonts w:eastAsia="Arial Unicode MS"/>
        </w:rPr>
        <w:t xml:space="preserve"> a Alienaç</w:t>
      </w:r>
      <w:r>
        <w:rPr>
          <w:rFonts w:eastAsia="Arial Unicode MS"/>
        </w:rPr>
        <w:t>ão</w:t>
      </w:r>
      <w:r w:rsidRPr="00E23C6A">
        <w:rPr>
          <w:rFonts w:eastAsia="Arial Unicode MS"/>
        </w:rPr>
        <w:t xml:space="preserve"> Fiduciária</w:t>
      </w:r>
      <w:r w:rsidR="008522B3">
        <w:rPr>
          <w:rFonts w:eastAsia="Arial Unicode MS"/>
        </w:rPr>
        <w:t xml:space="preserve"> (“</w:t>
      </w:r>
      <w:r w:rsidR="008522B3" w:rsidRPr="008522B3">
        <w:rPr>
          <w:rFonts w:eastAsia="Arial Unicode MS"/>
          <w:u w:val="single"/>
        </w:rPr>
        <w:t>AGE</w:t>
      </w:r>
      <w:r w:rsidR="008522B3">
        <w:rPr>
          <w:rFonts w:eastAsia="Arial Unicode MS"/>
        </w:rPr>
        <w:t>”)</w:t>
      </w:r>
      <w:r w:rsidRPr="009F69A4">
        <w:t xml:space="preserve">; </w:t>
      </w:r>
    </w:p>
    <w:p w14:paraId="101EE8C4" w14:textId="77777777" w:rsidR="00BF7848" w:rsidRPr="00E23C6A" w:rsidRDefault="00BF7848" w:rsidP="00BF7848">
      <w:pPr>
        <w:pStyle w:val="PargrafodaLista"/>
      </w:pPr>
    </w:p>
    <w:p w14:paraId="7C361F0E" w14:textId="25FF3E35" w:rsidR="00035EA7" w:rsidRPr="00035EA7" w:rsidRDefault="00BF7848" w:rsidP="00BF7848">
      <w:pPr>
        <w:pStyle w:val="PargrafodaLista1"/>
        <w:spacing w:line="276" w:lineRule="auto"/>
        <w:ind w:left="0"/>
        <w:jc w:val="both"/>
      </w:pPr>
      <w:r>
        <w:rPr>
          <w:lang w:val="pt-BR"/>
        </w:rPr>
        <w:t>(</w:t>
      </w:r>
      <w:r w:rsidR="003D17EC">
        <w:rPr>
          <w:lang w:val="pt-BR"/>
        </w:rPr>
        <w:t>iii</w:t>
      </w:r>
      <w:r>
        <w:rPr>
          <w:lang w:val="pt-BR"/>
        </w:rPr>
        <w:t xml:space="preserve">) </w:t>
      </w:r>
      <w:r>
        <w:rPr>
          <w:lang w:val="pt-BR"/>
        </w:rPr>
        <w:tab/>
      </w:r>
      <w:r w:rsidR="00035EA7" w:rsidRPr="00035EA7">
        <w:t xml:space="preserve">registro </w:t>
      </w:r>
      <w:r w:rsidR="00035EA7">
        <w:rPr>
          <w:lang w:val="pt-BR"/>
        </w:rPr>
        <w:t>desta Escritura de Emissão</w:t>
      </w:r>
      <w:r w:rsidR="00035EA7" w:rsidRPr="00035EA7">
        <w:t xml:space="preserve"> no </w:t>
      </w:r>
      <w:r w:rsidR="00035EA7">
        <w:rPr>
          <w:lang w:val="pt-BR"/>
        </w:rPr>
        <w:t xml:space="preserve">Cartório </w:t>
      </w:r>
      <w:r w:rsidR="00035EA7" w:rsidRPr="00035EA7">
        <w:t xml:space="preserve">Registro de Títulos e Documentos das Cidades de </w:t>
      </w:r>
      <w:r w:rsidR="00035EA7">
        <w:rPr>
          <w:lang w:val="pt-BR"/>
        </w:rPr>
        <w:t>São Paulo</w:t>
      </w:r>
      <w:r w:rsidR="00035EA7" w:rsidRPr="00035EA7">
        <w:t xml:space="preserve">, </w:t>
      </w:r>
      <w:r w:rsidR="004D1FB7">
        <w:rPr>
          <w:lang w:val="pt-BR"/>
        </w:rPr>
        <w:t xml:space="preserve">Estado de </w:t>
      </w:r>
      <w:r w:rsidR="00035EA7" w:rsidRPr="00035EA7">
        <w:t xml:space="preserve">São Paulo e </w:t>
      </w:r>
      <w:r w:rsidR="00035EA7">
        <w:rPr>
          <w:lang w:val="pt-BR"/>
        </w:rPr>
        <w:t>Natal</w:t>
      </w:r>
      <w:r w:rsidR="00035EA7" w:rsidRPr="00035EA7">
        <w:t xml:space="preserve">, Estado </w:t>
      </w:r>
      <w:r w:rsidR="00035EA7">
        <w:rPr>
          <w:lang w:val="pt-BR"/>
        </w:rPr>
        <w:t>do Rio Grande do Norte</w:t>
      </w:r>
      <w:r w:rsidR="00035EA7" w:rsidRPr="00035EA7">
        <w:t>;</w:t>
      </w:r>
    </w:p>
    <w:p w14:paraId="43524E20" w14:textId="77777777" w:rsidR="00035EA7" w:rsidRPr="00035EA7" w:rsidRDefault="00035EA7" w:rsidP="00035EA7">
      <w:pPr>
        <w:pStyle w:val="PargrafodaLista1"/>
        <w:spacing w:line="276" w:lineRule="auto"/>
      </w:pPr>
    </w:p>
    <w:p w14:paraId="79CD0CC6" w14:textId="6AD4B272" w:rsidR="00035EA7" w:rsidRDefault="00640A62" w:rsidP="00BF7848">
      <w:pPr>
        <w:pStyle w:val="PargrafodaLista1"/>
        <w:spacing w:line="276" w:lineRule="auto"/>
        <w:ind w:left="0"/>
        <w:jc w:val="both"/>
        <w:rPr>
          <w:lang w:val="pt-BR"/>
        </w:rPr>
      </w:pPr>
      <w:r>
        <w:rPr>
          <w:lang w:val="pt-BR"/>
        </w:rPr>
        <w:t>(</w:t>
      </w:r>
      <w:r w:rsidR="003D17EC">
        <w:rPr>
          <w:lang w:val="pt-BR"/>
        </w:rPr>
        <w:t>i</w:t>
      </w:r>
      <w:r w:rsidR="00BF7848">
        <w:rPr>
          <w:lang w:val="pt-BR"/>
        </w:rPr>
        <w:t>v</w:t>
      </w:r>
      <w:r>
        <w:rPr>
          <w:lang w:val="pt-BR"/>
        </w:rPr>
        <w:t xml:space="preserve">) </w:t>
      </w:r>
      <w:r>
        <w:rPr>
          <w:lang w:val="pt-BR"/>
        </w:rPr>
        <w:tab/>
      </w:r>
      <w:r w:rsidRPr="00AB60B2">
        <w:t>comprovação da prenotação</w:t>
      </w:r>
      <w:r>
        <w:rPr>
          <w:lang w:val="pt-BR"/>
        </w:rPr>
        <w:t xml:space="preserve"> </w:t>
      </w:r>
      <w:r w:rsidR="007337F5">
        <w:rPr>
          <w:lang w:val="pt-BR"/>
        </w:rPr>
        <w:t xml:space="preserve">(a) </w:t>
      </w:r>
      <w:r>
        <w:rPr>
          <w:lang w:val="pt-BR"/>
        </w:rPr>
        <w:t xml:space="preserve">dos Instrumentos de Alienações Fiduciária </w:t>
      </w:r>
      <w:r w:rsidR="00AC7DE3">
        <w:rPr>
          <w:lang w:val="pt-BR"/>
        </w:rPr>
        <w:t xml:space="preserve">para registro </w:t>
      </w:r>
      <w:r w:rsidR="007337F5">
        <w:rPr>
          <w:lang w:val="pt-BR"/>
        </w:rPr>
        <w:t xml:space="preserve">e (b) </w:t>
      </w:r>
      <w:r w:rsidR="007337F5" w:rsidRPr="004D1FB7">
        <w:rPr>
          <w:lang w:val="pt-BR"/>
        </w:rPr>
        <w:t>da CCI para averbação</w:t>
      </w:r>
      <w:r w:rsidR="007337F5">
        <w:rPr>
          <w:lang w:val="pt-BR"/>
        </w:rPr>
        <w:t xml:space="preserve">, </w:t>
      </w:r>
      <w:r>
        <w:rPr>
          <w:lang w:val="pt-BR"/>
        </w:rPr>
        <w:t>perante os Registros de Imóveis competentes</w:t>
      </w:r>
      <w:ins w:id="21" w:author="Livia Arbex Endo | Felsberg Advogados" w:date="2019-04-05T17:17:00Z">
        <w:r w:rsidR="00A32463">
          <w:rPr>
            <w:lang w:val="pt-BR"/>
          </w:rPr>
          <w:t xml:space="preserve">, </w:t>
        </w:r>
        <w:r w:rsidR="00A32463">
          <w:t xml:space="preserve">cujo valor </w:t>
        </w:r>
        <w:r w:rsidR="00A32463">
          <w:rPr>
            <w:lang w:val="pt-BR"/>
          </w:rPr>
          <w:t xml:space="preserve">total </w:t>
        </w:r>
        <w:r w:rsidR="00A32463">
          <w:t>dos imóveis</w:t>
        </w:r>
        <w:r w:rsidR="00A32463">
          <w:rPr>
            <w:lang w:val="pt-BR"/>
          </w:rPr>
          <w:t xml:space="preserve">, previstos no Anexo I das Instrumentos de Alienações Fiduciária, </w:t>
        </w:r>
      </w:ins>
      <w:ins w:id="22" w:author="Livia Arbex Endo | Felsberg Advogados" w:date="2019-04-05T17:18:00Z">
        <w:r w:rsidR="00A32463">
          <w:t>corresponda</w:t>
        </w:r>
      </w:ins>
      <w:ins w:id="23" w:author="Livia Arbex Endo | Felsberg Advogados" w:date="2019-04-05T17:17:00Z">
        <w:r w:rsidR="00A32463">
          <w:t xml:space="preserve"> a, no mínimo, 120% (cento e vinte por cento) do Valor da Emissão</w:t>
        </w:r>
      </w:ins>
      <w:r>
        <w:rPr>
          <w:lang w:val="pt-BR"/>
        </w:rPr>
        <w:t xml:space="preserve">; </w:t>
      </w:r>
    </w:p>
    <w:p w14:paraId="65C4F8D2" w14:textId="77777777" w:rsidR="00640A62" w:rsidRPr="00640A62" w:rsidRDefault="00640A62" w:rsidP="00640A62">
      <w:pPr>
        <w:pStyle w:val="PargrafodaLista1"/>
        <w:spacing w:line="276" w:lineRule="auto"/>
        <w:rPr>
          <w:rFonts w:ascii="Calibri" w:hAnsi="Calibri" w:cs="Calibri"/>
          <w:sz w:val="22"/>
          <w:szCs w:val="22"/>
        </w:rPr>
      </w:pPr>
    </w:p>
    <w:p w14:paraId="6023B400" w14:textId="4C023405" w:rsidR="00035EA7" w:rsidRPr="00640A62" w:rsidRDefault="00640A62" w:rsidP="00640A62">
      <w:pPr>
        <w:pStyle w:val="PargrafodaLista1"/>
        <w:spacing w:line="276" w:lineRule="auto"/>
        <w:ind w:left="0"/>
        <w:jc w:val="both"/>
      </w:pPr>
      <w:r>
        <w:rPr>
          <w:lang w:val="pt-BR"/>
        </w:rPr>
        <w:t>(</w:t>
      </w:r>
      <w:r w:rsidR="00790163">
        <w:rPr>
          <w:lang w:val="pt-BR"/>
        </w:rPr>
        <w:t>v</w:t>
      </w:r>
      <w:r>
        <w:rPr>
          <w:lang w:val="pt-BR"/>
        </w:rPr>
        <w:t>)</w:t>
      </w:r>
      <w:r>
        <w:rPr>
          <w:lang w:val="pt-BR"/>
        </w:rPr>
        <w:tab/>
      </w:r>
      <w:r w:rsidR="00035EA7" w:rsidRPr="00640A62">
        <w:t>depósito da CCI em sistema de registro e liquidação financeira devidamente autorizado pelo Banco Central do Brasil;</w:t>
      </w:r>
    </w:p>
    <w:p w14:paraId="54BD4794" w14:textId="669A2B0F" w:rsidR="00035EA7" w:rsidRDefault="00035EA7" w:rsidP="00640A62">
      <w:pPr>
        <w:pStyle w:val="PargrafodaLista1"/>
        <w:spacing w:line="276" w:lineRule="auto"/>
        <w:ind w:left="0"/>
      </w:pPr>
    </w:p>
    <w:p w14:paraId="2DDF9B5D" w14:textId="0B928993" w:rsidR="00640A62" w:rsidRPr="007562E4" w:rsidRDefault="00640A62" w:rsidP="00640A62">
      <w:pPr>
        <w:pStyle w:val="PargrafodaLista"/>
        <w:tabs>
          <w:tab w:val="left" w:pos="709"/>
        </w:tabs>
        <w:ind w:left="0"/>
        <w:jc w:val="both"/>
      </w:pPr>
      <w:r>
        <w:lastRenderedPageBreak/>
        <w:t>(v</w:t>
      </w:r>
      <w:r w:rsidR="00790163">
        <w:t>i</w:t>
      </w:r>
      <w:r>
        <w:t>)</w:t>
      </w:r>
      <w:r>
        <w:tab/>
        <w:t xml:space="preserve"> </w:t>
      </w:r>
      <w:r w:rsidRPr="007562E4">
        <w:t>registro do Termo de Securitização na Instituição Custodiante da Escritura de Emissão da CCI;</w:t>
      </w:r>
    </w:p>
    <w:p w14:paraId="4372DD14" w14:textId="77777777" w:rsidR="00640A62" w:rsidRPr="00640A62" w:rsidRDefault="00640A62" w:rsidP="00640A62">
      <w:pPr>
        <w:pStyle w:val="PargrafodaLista1"/>
        <w:spacing w:line="276" w:lineRule="auto"/>
        <w:ind w:left="0"/>
      </w:pPr>
    </w:p>
    <w:p w14:paraId="7C6FE1F6" w14:textId="3E62BC8D" w:rsidR="00035EA7" w:rsidRPr="00640A62" w:rsidRDefault="00640A62" w:rsidP="00640A62">
      <w:pPr>
        <w:pStyle w:val="PargrafodaLista1"/>
        <w:spacing w:line="276" w:lineRule="auto"/>
        <w:ind w:left="0"/>
        <w:jc w:val="both"/>
      </w:pPr>
      <w:bookmarkStart w:id="24" w:name="_Hlk532226807"/>
      <w:r>
        <w:rPr>
          <w:lang w:val="pt-BR"/>
        </w:rPr>
        <w:t>(v</w:t>
      </w:r>
      <w:r w:rsidR="00790163">
        <w:rPr>
          <w:lang w:val="pt-BR"/>
        </w:rPr>
        <w:t>ii</w:t>
      </w:r>
      <w:r>
        <w:rPr>
          <w:lang w:val="pt-BR"/>
        </w:rPr>
        <w:t>)</w:t>
      </w:r>
      <w:r>
        <w:rPr>
          <w:lang w:val="pt-BR"/>
        </w:rPr>
        <w:tab/>
      </w:r>
      <w:r w:rsidR="00035EA7" w:rsidRPr="00640A62">
        <w:t xml:space="preserve">emissão, subscrição e integralização </w:t>
      </w:r>
      <w:r w:rsidRPr="002C1CAE">
        <w:t>da totalidade</w:t>
      </w:r>
      <w:r w:rsidRPr="0080264C">
        <w:t xml:space="preserve"> </w:t>
      </w:r>
      <w:r w:rsidR="00035EA7" w:rsidRPr="0080264C">
        <w:t>dos CRI;</w:t>
      </w:r>
      <w:r w:rsidR="00035EA7" w:rsidRPr="00640A62">
        <w:t xml:space="preserve"> </w:t>
      </w:r>
    </w:p>
    <w:bookmarkEnd w:id="24"/>
    <w:p w14:paraId="6B3C9B77" w14:textId="6D05A23C" w:rsidR="00035EA7" w:rsidRDefault="00035EA7" w:rsidP="00035EA7">
      <w:pPr>
        <w:pStyle w:val="PargrafodaLista1"/>
        <w:spacing w:line="276" w:lineRule="auto"/>
        <w:ind w:left="0"/>
        <w:rPr>
          <w:rFonts w:ascii="Calibri" w:hAnsi="Calibri" w:cs="Calibri"/>
          <w:sz w:val="22"/>
          <w:szCs w:val="22"/>
        </w:rPr>
      </w:pPr>
    </w:p>
    <w:p w14:paraId="520714E3" w14:textId="2FF537AA" w:rsidR="00640A62" w:rsidRDefault="00640A62" w:rsidP="00640A62">
      <w:pPr>
        <w:pStyle w:val="PargrafodaLista"/>
        <w:autoSpaceDE w:val="0"/>
        <w:autoSpaceDN w:val="0"/>
        <w:adjustRightInd w:val="0"/>
        <w:spacing w:line="288" w:lineRule="auto"/>
        <w:ind w:left="0"/>
        <w:jc w:val="both"/>
      </w:pPr>
      <w:r>
        <w:t>(</w:t>
      </w:r>
      <w:r w:rsidR="003D17EC">
        <w:t>viii</w:t>
      </w:r>
      <w:r>
        <w:t>)</w:t>
      </w:r>
      <w:r>
        <w:tab/>
        <w:t>f</w:t>
      </w:r>
      <w:r w:rsidRPr="00210E11">
        <w:t>inalização da auditoria legal (</w:t>
      </w:r>
      <w:r w:rsidRPr="003A1497">
        <w:rPr>
          <w:i/>
        </w:rPr>
        <w:t>due diligence</w:t>
      </w:r>
      <w:r w:rsidRPr="00210E11">
        <w:t xml:space="preserve">) e recebimento pela </w:t>
      </w:r>
      <w:r>
        <w:t>Securitizadora</w:t>
      </w:r>
      <w:r w:rsidRPr="00210E11">
        <w:t xml:space="preserve"> de parecer jurídico do assessor lega</w:t>
      </w:r>
      <w:r>
        <w:t>l</w:t>
      </w:r>
      <w:r w:rsidRPr="00210E11">
        <w:t xml:space="preserve"> </w:t>
      </w:r>
      <w:r>
        <w:t>d</w:t>
      </w:r>
      <w:r w:rsidRPr="00210E11">
        <w:t xml:space="preserve">a Operação, confirmando a validade e exequibilidade dos Documentos da </w:t>
      </w:r>
      <w:r>
        <w:t>Operação</w:t>
      </w:r>
      <w:r w:rsidRPr="00210E11">
        <w:t xml:space="preserve">, em termos satisfatórios </w:t>
      </w:r>
      <w:r>
        <w:t xml:space="preserve">à Securitizadora; </w:t>
      </w:r>
    </w:p>
    <w:p w14:paraId="74B92705" w14:textId="77777777" w:rsidR="00640A62" w:rsidRPr="00E23C6A" w:rsidRDefault="00640A62" w:rsidP="00640A62">
      <w:pPr>
        <w:pStyle w:val="PargrafodaLista"/>
      </w:pPr>
    </w:p>
    <w:p w14:paraId="35EE909E" w14:textId="6D6533D8" w:rsidR="00035EA7" w:rsidRDefault="00790163" w:rsidP="00790163">
      <w:pPr>
        <w:pStyle w:val="PargrafodaLista1"/>
        <w:spacing w:line="276" w:lineRule="auto"/>
        <w:ind w:left="0" w:right="-1"/>
        <w:jc w:val="both"/>
        <w:rPr>
          <w:lang w:val="pt-BR" w:eastAsia="pt-BR"/>
        </w:rPr>
      </w:pPr>
      <w:r>
        <w:rPr>
          <w:lang w:val="pt-BR" w:eastAsia="pt-BR"/>
        </w:rPr>
        <w:t>(</w:t>
      </w:r>
      <w:r w:rsidR="003D17EC">
        <w:rPr>
          <w:lang w:val="pt-BR" w:eastAsia="pt-BR"/>
        </w:rPr>
        <w:t>i</w:t>
      </w:r>
      <w:r>
        <w:rPr>
          <w:lang w:val="pt-BR" w:eastAsia="pt-BR"/>
        </w:rPr>
        <w:t xml:space="preserve">x) </w:t>
      </w:r>
      <w:r>
        <w:rPr>
          <w:lang w:val="pt-BR" w:eastAsia="pt-BR"/>
        </w:rPr>
        <w:tab/>
      </w:r>
      <w:r w:rsidR="00035EA7" w:rsidRPr="00790163">
        <w:rPr>
          <w:lang w:val="pt-BR" w:eastAsia="pt-BR"/>
        </w:rPr>
        <w:t xml:space="preserve">recebimento pela Securitizadora </w:t>
      </w:r>
      <w:r w:rsidR="003D17EC">
        <w:rPr>
          <w:lang w:val="pt-BR" w:eastAsia="pt-BR"/>
        </w:rPr>
        <w:t xml:space="preserve">e pelo Agente Fiduciário dos CRI </w:t>
      </w:r>
      <w:r w:rsidR="00035EA7" w:rsidRPr="00790163">
        <w:rPr>
          <w:lang w:val="pt-BR" w:eastAsia="pt-BR"/>
        </w:rPr>
        <w:t xml:space="preserve">da minuta da </w:t>
      </w:r>
      <w:r w:rsidR="00035EA7" w:rsidRPr="00790163">
        <w:rPr>
          <w:i/>
          <w:lang w:val="pt-BR" w:eastAsia="pt-BR"/>
        </w:rPr>
        <w:t>Legal Opinion</w:t>
      </w:r>
      <w:r w:rsidR="00035EA7" w:rsidRPr="00790163">
        <w:rPr>
          <w:lang w:val="pt-BR" w:eastAsia="pt-BR"/>
        </w:rPr>
        <w:t xml:space="preserve"> elaborada pelo assessor legal da Operação, confirmando a validade e exequibilidade dos Documentos da Operação, em termos satisfatórios à Securitizadora</w:t>
      </w:r>
      <w:r w:rsidR="00AD4550">
        <w:rPr>
          <w:lang w:val="pt-BR" w:eastAsia="pt-BR"/>
        </w:rPr>
        <w:t>;</w:t>
      </w:r>
      <w:r w:rsidR="003D17EC">
        <w:rPr>
          <w:lang w:val="pt-BR" w:eastAsia="pt-BR"/>
        </w:rPr>
        <w:t xml:space="preserve"> e</w:t>
      </w:r>
    </w:p>
    <w:p w14:paraId="24603101" w14:textId="1944AD5C" w:rsidR="00AD4550" w:rsidRDefault="00AD4550" w:rsidP="00790163">
      <w:pPr>
        <w:pStyle w:val="PargrafodaLista1"/>
        <w:spacing w:line="276" w:lineRule="auto"/>
        <w:ind w:left="0" w:right="-1"/>
        <w:jc w:val="both"/>
        <w:rPr>
          <w:lang w:val="pt-BR" w:eastAsia="pt-BR"/>
        </w:rPr>
      </w:pPr>
    </w:p>
    <w:p w14:paraId="033F432D" w14:textId="516F296A" w:rsidR="00AD4550" w:rsidRDefault="00AD4550" w:rsidP="00AD4550">
      <w:pPr>
        <w:pStyle w:val="PargrafodaLista1"/>
        <w:spacing w:line="276" w:lineRule="auto"/>
        <w:ind w:left="0" w:right="-1"/>
        <w:jc w:val="both"/>
        <w:rPr>
          <w:lang w:val="pt-BR" w:eastAsia="pt-BR"/>
        </w:rPr>
      </w:pPr>
      <w:r>
        <w:rPr>
          <w:lang w:val="pt-BR" w:eastAsia="pt-BR"/>
        </w:rPr>
        <w:t>(x)</w:t>
      </w:r>
      <w:r>
        <w:rPr>
          <w:lang w:val="pt-BR" w:eastAsia="pt-BR"/>
        </w:rPr>
        <w:tab/>
      </w:r>
      <w:r w:rsidRPr="00BE191D">
        <w:rPr>
          <w:lang w:val="pt-BR" w:eastAsia="pt-BR"/>
        </w:rPr>
        <w:t xml:space="preserve">recebimento pela </w:t>
      </w:r>
      <w:r>
        <w:rPr>
          <w:lang w:val="pt-BR" w:eastAsia="pt-BR"/>
        </w:rPr>
        <w:t>Securitizadora</w:t>
      </w:r>
      <w:r w:rsidRPr="00BE191D">
        <w:rPr>
          <w:lang w:val="pt-BR" w:eastAsia="pt-BR"/>
        </w:rPr>
        <w:t xml:space="preserve"> de </w:t>
      </w:r>
      <w:r>
        <w:rPr>
          <w:lang w:val="pt-BR" w:eastAsia="pt-BR"/>
        </w:rPr>
        <w:t>uma via</w:t>
      </w:r>
      <w:r w:rsidRPr="00BE191D">
        <w:rPr>
          <w:lang w:val="pt-BR" w:eastAsia="pt-BR"/>
        </w:rPr>
        <w:t xml:space="preserve"> original assinada e registrada nos cartórios competentes de todos os Documentos da Operação</w:t>
      </w:r>
      <w:r w:rsidR="0080264C" w:rsidRPr="006D0C03">
        <w:rPr>
          <w:lang w:val="pt-BR" w:eastAsia="pt-BR"/>
        </w:rPr>
        <w:t xml:space="preserve">, com exceção dos </w:t>
      </w:r>
      <w:r w:rsidR="00515C7B">
        <w:rPr>
          <w:lang w:val="pt-BR" w:eastAsia="pt-BR"/>
        </w:rPr>
        <w:t xml:space="preserve">registros dos </w:t>
      </w:r>
      <w:r w:rsidR="0080264C" w:rsidRPr="006D0C03">
        <w:t>Instrumentos de Alienação Fiduciária</w:t>
      </w:r>
      <w:r w:rsidR="0080264C">
        <w:rPr>
          <w:lang w:val="pt-BR"/>
        </w:rPr>
        <w:t>, cuja apresenta</w:t>
      </w:r>
      <w:r w:rsidR="00515C7B">
        <w:rPr>
          <w:lang w:val="pt-BR"/>
        </w:rPr>
        <w:t>ção será realizada em momento posterior</w:t>
      </w:r>
      <w:r w:rsidR="0080264C">
        <w:rPr>
          <w:lang w:val="pt-BR"/>
        </w:rPr>
        <w:t xml:space="preserve"> para o </w:t>
      </w:r>
      <w:r w:rsidR="00515C7B">
        <w:rPr>
          <w:lang w:val="pt-BR"/>
        </w:rPr>
        <w:t xml:space="preserve">devido </w:t>
      </w:r>
      <w:r w:rsidR="0080264C">
        <w:rPr>
          <w:lang w:val="pt-BR"/>
        </w:rPr>
        <w:t xml:space="preserve">atendimento </w:t>
      </w:r>
      <w:r w:rsidR="00515C7B">
        <w:rPr>
          <w:lang w:val="pt-BR"/>
        </w:rPr>
        <w:t>das</w:t>
      </w:r>
      <w:r w:rsidR="0080264C">
        <w:rPr>
          <w:lang w:val="pt-BR"/>
        </w:rPr>
        <w:t xml:space="preserve"> Condições </w:t>
      </w:r>
      <w:r w:rsidR="00515C7B">
        <w:rPr>
          <w:lang w:val="pt-BR"/>
        </w:rPr>
        <w:t>Precedente Complementares</w:t>
      </w:r>
      <w:r>
        <w:rPr>
          <w:lang w:val="pt-BR" w:eastAsia="pt-BR"/>
        </w:rPr>
        <w:t>.</w:t>
      </w:r>
    </w:p>
    <w:p w14:paraId="6F826C88" w14:textId="77777777" w:rsidR="0080264C" w:rsidRPr="00790163" w:rsidRDefault="0080264C" w:rsidP="00AD4550">
      <w:pPr>
        <w:pStyle w:val="PargrafodaLista1"/>
        <w:spacing w:line="276" w:lineRule="auto"/>
        <w:ind w:left="0" w:right="-1"/>
        <w:jc w:val="both"/>
        <w:rPr>
          <w:lang w:val="pt-BR" w:eastAsia="pt-BR"/>
        </w:rPr>
      </w:pPr>
    </w:p>
    <w:p w14:paraId="172C5F3E" w14:textId="1289605B" w:rsidR="00F37079" w:rsidRDefault="003B68B1" w:rsidP="00F37079">
      <w:pPr>
        <w:pStyle w:val="PargrafodaLista1"/>
        <w:spacing w:line="276" w:lineRule="auto"/>
        <w:ind w:left="0" w:right="-1"/>
        <w:jc w:val="both"/>
      </w:pPr>
      <w:r w:rsidRPr="00035EA7">
        <w:rPr>
          <w:rFonts w:eastAsia="Arial Unicode MS"/>
          <w:b/>
          <w:color w:val="000000"/>
          <w:w w:val="0"/>
        </w:rPr>
        <w:t>3.6.2.</w:t>
      </w:r>
      <w:r>
        <w:rPr>
          <w:rFonts w:eastAsia="Arial Unicode MS"/>
          <w:b/>
          <w:color w:val="000000"/>
          <w:w w:val="0"/>
          <w:lang w:val="pt-BR"/>
        </w:rPr>
        <w:t>3</w:t>
      </w:r>
      <w:r w:rsidRPr="004F125F">
        <w:t xml:space="preserve">. </w:t>
      </w:r>
      <w:r w:rsidRPr="00F37079">
        <w:t>A</w:t>
      </w:r>
      <w:r w:rsidR="00F37079" w:rsidRPr="00F37079">
        <w:t xml:space="preserve">s demais liberações </w:t>
      </w:r>
      <w:r w:rsidR="00AD4550" w:rsidRPr="00F37079">
        <w:t xml:space="preserve">dos recursos relacionados à </w:t>
      </w:r>
      <w:r w:rsidRPr="00F37079">
        <w:t xml:space="preserve">integralização </w:t>
      </w:r>
      <w:r w:rsidR="0073538D" w:rsidRPr="00F37079">
        <w:t xml:space="preserve">das Debêntures, </w:t>
      </w:r>
      <w:r w:rsidR="00F37079">
        <w:t xml:space="preserve">serão realizadas pela Securitizadora, de forma parcial e proporcional, na medida em que </w:t>
      </w:r>
      <w:r w:rsidR="00F37079">
        <w:rPr>
          <w:lang w:val="pt-BR"/>
        </w:rPr>
        <w:t xml:space="preserve">lhe </w:t>
      </w:r>
      <w:r w:rsidR="00F37079">
        <w:t>forem sendo apresentadas a comprovação do registro dos Instrumentos de Alienação Fiduciária e da averbação da CCI perante os Registros de Imóveis competentes, observad</w:t>
      </w:r>
      <w:r w:rsidR="00F37079">
        <w:rPr>
          <w:lang w:val="pt-BR"/>
        </w:rPr>
        <w:t>a</w:t>
      </w:r>
      <w:r w:rsidR="00F37079">
        <w:t xml:space="preserve"> a razão mínima de 166,66% entre o valor do</w:t>
      </w:r>
      <w:r w:rsidR="00F37079">
        <w:rPr>
          <w:lang w:val="pt-BR"/>
        </w:rPr>
        <w:t>(s)</w:t>
      </w:r>
      <w:r w:rsidR="00F37079">
        <w:t xml:space="preserve"> </w:t>
      </w:r>
      <w:r w:rsidR="00F37079">
        <w:rPr>
          <w:lang w:val="pt-BR"/>
        </w:rPr>
        <w:t>i</w:t>
      </w:r>
      <w:r w:rsidR="00F37079">
        <w:t>móve</w:t>
      </w:r>
      <w:r w:rsidR="004F125F">
        <w:rPr>
          <w:lang w:val="pt-BR"/>
        </w:rPr>
        <w:t>l</w:t>
      </w:r>
      <w:r w:rsidR="00F37079">
        <w:rPr>
          <w:lang w:val="pt-BR"/>
        </w:rPr>
        <w:t xml:space="preserve">(is) objeto da </w:t>
      </w:r>
      <w:r w:rsidR="00F37079">
        <w:t>Alienação Fiduciária registrada e os recursos liberados (“</w:t>
      </w:r>
      <w:r w:rsidR="00F37079" w:rsidRPr="004F125F">
        <w:rPr>
          <w:u w:val="single"/>
        </w:rPr>
        <w:t>Integralizações Subsequentes</w:t>
      </w:r>
      <w:r w:rsidR="00F37079">
        <w:t>” e “</w:t>
      </w:r>
      <w:r w:rsidR="00F37079" w:rsidRPr="004F125F">
        <w:rPr>
          <w:u w:val="single"/>
        </w:rPr>
        <w:t>Condições Precedentes Complementares</w:t>
      </w:r>
      <w:r w:rsidR="00F37079">
        <w:t xml:space="preserve">”, respectivamente). </w:t>
      </w:r>
    </w:p>
    <w:p w14:paraId="0C3E9D16" w14:textId="77777777" w:rsidR="00F37079" w:rsidRDefault="00F37079" w:rsidP="00F37079">
      <w:pPr>
        <w:pStyle w:val="PargrafodaLista1"/>
        <w:spacing w:line="276" w:lineRule="auto"/>
        <w:ind w:left="0" w:right="-1"/>
        <w:jc w:val="both"/>
      </w:pPr>
    </w:p>
    <w:p w14:paraId="2ABCF5D1" w14:textId="4BB8A9C5" w:rsidR="00F37079" w:rsidRDefault="00F37079" w:rsidP="00F37079">
      <w:pPr>
        <w:pStyle w:val="PargrafodaLista1"/>
        <w:spacing w:line="276" w:lineRule="auto"/>
        <w:ind w:left="0" w:right="-1"/>
        <w:jc w:val="both"/>
      </w:pPr>
      <w:r w:rsidRPr="00035EA7">
        <w:rPr>
          <w:rFonts w:eastAsia="Arial Unicode MS"/>
          <w:b/>
          <w:color w:val="000000"/>
          <w:w w:val="0"/>
        </w:rPr>
        <w:t>3.6.2.</w:t>
      </w:r>
      <w:r>
        <w:rPr>
          <w:rFonts w:eastAsia="Arial Unicode MS"/>
          <w:b/>
          <w:color w:val="000000"/>
          <w:w w:val="0"/>
          <w:lang w:val="pt-BR"/>
        </w:rPr>
        <w:t>3</w:t>
      </w:r>
      <w:r w:rsidRPr="004F125F">
        <w:rPr>
          <w:b/>
        </w:rPr>
        <w:t>.</w:t>
      </w:r>
      <w:r w:rsidRPr="004F125F">
        <w:rPr>
          <w:b/>
          <w:lang w:val="pt-BR"/>
        </w:rPr>
        <w:t>1.</w:t>
      </w:r>
      <w:r w:rsidRPr="00597BF2">
        <w:t xml:space="preserve"> </w:t>
      </w:r>
      <w:r>
        <w:t>O montante d</w:t>
      </w:r>
      <w:r>
        <w:rPr>
          <w:lang w:val="pt-BR"/>
        </w:rPr>
        <w:t>e cada</w:t>
      </w:r>
      <w:r>
        <w:t xml:space="preserve"> liberação será equivalente a razão entre o valor </w:t>
      </w:r>
      <w:r>
        <w:rPr>
          <w:lang w:val="pt-BR"/>
        </w:rPr>
        <w:t xml:space="preserve">de avaliação </w:t>
      </w:r>
      <w:r>
        <w:t xml:space="preserve">do </w:t>
      </w:r>
      <w:r>
        <w:rPr>
          <w:lang w:val="pt-BR"/>
        </w:rPr>
        <w:t>i</w:t>
      </w:r>
      <w:r>
        <w:t>móvel</w:t>
      </w:r>
      <w:r>
        <w:rPr>
          <w:lang w:val="pt-BR"/>
        </w:rPr>
        <w:t xml:space="preserve">, indicado no respectivo </w:t>
      </w:r>
      <w:r>
        <w:t xml:space="preserve">Instrumento de Alienação Fiduciária </w:t>
      </w:r>
      <w:r w:rsidR="001779F3">
        <w:rPr>
          <w:lang w:val="pt-BR"/>
        </w:rPr>
        <w:t>devidamente registrado no Registro de Imóveis competente</w:t>
      </w:r>
      <w:r w:rsidR="001779F3">
        <w:t xml:space="preserve"> </w:t>
      </w:r>
      <w:r>
        <w:t>e 166,66%, menos os recursos já liberados, conforme a fórmula</w:t>
      </w:r>
      <w:r>
        <w:rPr>
          <w:lang w:val="pt-BR"/>
        </w:rPr>
        <w:t xml:space="preserve"> a seguir</w:t>
      </w:r>
      <w:r>
        <w:t>:</w:t>
      </w:r>
    </w:p>
    <w:p w14:paraId="14059247" w14:textId="77777777" w:rsidR="00F37079" w:rsidRPr="004F125F" w:rsidRDefault="00F37079" w:rsidP="004F125F">
      <w:pPr>
        <w:pStyle w:val="PargrafodaLista1"/>
        <w:spacing w:line="276" w:lineRule="auto"/>
        <w:ind w:left="0" w:right="-1"/>
        <w:jc w:val="both"/>
      </w:pPr>
    </w:p>
    <w:p w14:paraId="2E2F1191" w14:textId="0655BB0B" w:rsidR="00F37079" w:rsidRDefault="00F37079" w:rsidP="004F125F">
      <w:pPr>
        <w:pStyle w:val="PargrafodaLista1"/>
        <w:spacing w:line="276" w:lineRule="auto"/>
        <w:ind w:left="0" w:right="-1"/>
        <w:jc w:val="both"/>
      </w:pPr>
      <m:oMathPara>
        <m:oMath>
          <m:r>
            <w:rPr>
              <w:rFonts w:ascii="Cambria Math" w:hAnsi="Cambria Math"/>
            </w:rPr>
            <m:t>Libera</m:t>
          </m:r>
          <m:r>
            <m:rPr>
              <m:sty m:val="p"/>
            </m:rPr>
            <w:rPr>
              <w:rFonts w:ascii="Cambria Math" w:hAnsi="Cambria Math"/>
            </w:rPr>
            <m:t>çã</m:t>
          </m:r>
          <m:r>
            <w:rPr>
              <w:rFonts w:ascii="Cambria Math" w:hAnsi="Cambria Math"/>
            </w:rPr>
            <m:t>o</m:t>
          </m:r>
          <m:r>
            <m:rPr>
              <m:sty m:val="p"/>
            </m:rPr>
            <w:rPr>
              <w:rFonts w:ascii="Cambria Math" w:hAnsi="Cambria Math"/>
            </w:rPr>
            <m:t xml:space="preserve">= </m:t>
          </m:r>
          <m:f>
            <m:fPr>
              <m:ctrlPr>
                <w:rPr>
                  <w:rFonts w:ascii="Cambria Math" w:hAnsi="Cambria Math"/>
                </w:rPr>
              </m:ctrlPr>
            </m:fPr>
            <m:num>
              <m:r>
                <w:rPr>
                  <w:rFonts w:ascii="Cambria Math" w:hAnsi="Cambria Math"/>
                </w:rPr>
                <m:t>VM</m:t>
              </m:r>
            </m:num>
            <m:den>
              <m:r>
                <m:rPr>
                  <m:sty m:val="p"/>
                </m:rPr>
                <w:rPr>
                  <w:rFonts w:ascii="Cambria Math" w:hAnsi="Cambria Math"/>
                </w:rPr>
                <m:t>166,66%</m:t>
              </m:r>
            </m:den>
          </m:f>
          <m:r>
            <m:rPr>
              <m:sty m:val="p"/>
            </m:rPr>
            <w:rPr>
              <w:rFonts w:ascii="Cambria Math" w:hAnsi="Cambria Math"/>
            </w:rPr>
            <m:t>-</m:t>
          </m:r>
          <m:r>
            <w:rPr>
              <w:rFonts w:ascii="Cambria Math" w:hAnsi="Cambria Math"/>
            </w:rPr>
            <m:t>VL</m:t>
          </m:r>
        </m:oMath>
      </m:oMathPara>
    </w:p>
    <w:p w14:paraId="5EC1BBD2" w14:textId="77777777" w:rsidR="00F37079" w:rsidRDefault="00F37079" w:rsidP="004F125F">
      <w:pPr>
        <w:pStyle w:val="PargrafodaLista1"/>
        <w:spacing w:line="276" w:lineRule="auto"/>
        <w:ind w:left="0" w:right="-1"/>
        <w:jc w:val="both"/>
      </w:pPr>
    </w:p>
    <w:p w14:paraId="494F4074" w14:textId="77777777" w:rsidR="00F37079" w:rsidRDefault="00F37079" w:rsidP="004F125F">
      <w:pPr>
        <w:pStyle w:val="PargrafodaLista1"/>
        <w:spacing w:line="276" w:lineRule="auto"/>
        <w:ind w:left="0" w:right="-1"/>
        <w:jc w:val="both"/>
      </w:pPr>
      <w:r>
        <w:t>Onde:</w:t>
      </w:r>
    </w:p>
    <w:p w14:paraId="006881D4" w14:textId="77777777" w:rsidR="00F37079" w:rsidRDefault="00F37079" w:rsidP="004F125F">
      <w:pPr>
        <w:pStyle w:val="PargrafodaLista1"/>
        <w:spacing w:line="276" w:lineRule="auto"/>
        <w:ind w:left="0" w:right="-1"/>
        <w:jc w:val="both"/>
      </w:pPr>
      <w:r>
        <w:t>VM = Valor dos Imóveis com Alienação Fiduciária já registrada;</w:t>
      </w:r>
    </w:p>
    <w:p w14:paraId="4C1F776C" w14:textId="1F893190" w:rsidR="00F37079" w:rsidRDefault="00F37079" w:rsidP="004F125F">
      <w:pPr>
        <w:pStyle w:val="PargrafodaLista1"/>
        <w:spacing w:line="276" w:lineRule="auto"/>
        <w:ind w:left="0" w:right="-1"/>
        <w:jc w:val="both"/>
      </w:pPr>
      <w:r>
        <w:t>VL = valor dos recursos já liberados.</w:t>
      </w:r>
    </w:p>
    <w:p w14:paraId="6E353DB4" w14:textId="77777777" w:rsidR="00F37079" w:rsidRDefault="00F37079" w:rsidP="00F37079"/>
    <w:p w14:paraId="331EEE44" w14:textId="2ECA8FE0" w:rsidR="005E41E1" w:rsidRDefault="005E41E1" w:rsidP="005E41E1">
      <w:pPr>
        <w:widowControl w:val="0"/>
        <w:tabs>
          <w:tab w:val="left" w:pos="0"/>
        </w:tabs>
        <w:spacing w:line="276" w:lineRule="auto"/>
        <w:jc w:val="both"/>
        <w:rPr>
          <w:rFonts w:ascii="Calibri" w:hAnsi="Calibri" w:cs="Calibri"/>
          <w:sz w:val="22"/>
          <w:szCs w:val="22"/>
        </w:rPr>
      </w:pPr>
      <w:r w:rsidRPr="00035EA7">
        <w:rPr>
          <w:rFonts w:eastAsia="Arial Unicode MS"/>
          <w:b/>
          <w:color w:val="000000"/>
          <w:w w:val="0"/>
        </w:rPr>
        <w:t>3.6.2.</w:t>
      </w:r>
      <w:r>
        <w:rPr>
          <w:rFonts w:eastAsia="Arial Unicode MS"/>
          <w:b/>
          <w:color w:val="000000"/>
          <w:w w:val="0"/>
        </w:rPr>
        <w:t>4</w:t>
      </w:r>
      <w:r w:rsidRPr="00035EA7">
        <w:rPr>
          <w:rFonts w:eastAsia="Arial Unicode MS"/>
          <w:b/>
          <w:color w:val="000000"/>
          <w:w w:val="0"/>
        </w:rPr>
        <w:t>.</w:t>
      </w:r>
      <w:r>
        <w:rPr>
          <w:rFonts w:eastAsia="Arial Unicode MS"/>
          <w:b/>
          <w:color w:val="000000"/>
          <w:w w:val="0"/>
        </w:rPr>
        <w:t xml:space="preserve"> </w:t>
      </w:r>
      <w:r w:rsidRPr="005E41E1">
        <w:t>A</w:t>
      </w:r>
      <w:r w:rsidR="00D447EA">
        <w:t>s</w:t>
      </w:r>
      <w:r w:rsidR="00AD4550" w:rsidRPr="00AD4550">
        <w:t xml:space="preserve"> </w:t>
      </w:r>
      <w:r w:rsidR="00AD4550">
        <w:t>liberações dos recursos das</w:t>
      </w:r>
      <w:r w:rsidR="00AD4550" w:rsidRPr="005E41E1">
        <w:t xml:space="preserve"> </w:t>
      </w:r>
      <w:r w:rsidRPr="005E41E1">
        <w:t xml:space="preserve">integralizações serão realizadas pela Securitizadora, em até 02 (dois) Dias Úteis a contar do atendimento das Condições </w:t>
      </w:r>
      <w:r w:rsidRPr="005E41E1">
        <w:lastRenderedPageBreak/>
        <w:t>Precedentes ou das Condições Precedentes Complementares, conforme o caso</w:t>
      </w:r>
      <w:r w:rsidR="00AD4550">
        <w:t xml:space="preserve">, </w:t>
      </w:r>
      <w:r w:rsidR="00AD4550" w:rsidRPr="001A0E02">
        <w:t>na conta corrente nº 120404-1, agência 2632, mantida junto ao Banco Bradesco (237), de titularidade da Emissora (“</w:t>
      </w:r>
      <w:r w:rsidR="00AD4550" w:rsidRPr="00ED2DC4">
        <w:rPr>
          <w:u w:val="single"/>
        </w:rPr>
        <w:t>Conta de Livre Movimentação</w:t>
      </w:r>
      <w:r w:rsidR="00AD4550" w:rsidRPr="001A0E02">
        <w:t>”)</w:t>
      </w:r>
      <w:r w:rsidRPr="005E41E1">
        <w:t>.</w:t>
      </w:r>
    </w:p>
    <w:p w14:paraId="5934FEAB" w14:textId="77777777" w:rsidR="00F37079" w:rsidRDefault="00F37079" w:rsidP="00E1167B">
      <w:pPr>
        <w:widowControl w:val="0"/>
        <w:tabs>
          <w:tab w:val="left" w:pos="0"/>
        </w:tabs>
        <w:spacing w:line="276" w:lineRule="auto"/>
        <w:jc w:val="both"/>
      </w:pPr>
    </w:p>
    <w:p w14:paraId="38212978" w14:textId="58C002B7" w:rsidR="00E1167B" w:rsidRDefault="00E1167B" w:rsidP="00E1167B">
      <w:pPr>
        <w:widowControl w:val="0"/>
        <w:tabs>
          <w:tab w:val="left" w:pos="0"/>
        </w:tabs>
        <w:spacing w:line="276" w:lineRule="auto"/>
        <w:jc w:val="both"/>
        <w:rPr>
          <w:rFonts w:ascii="Calibri" w:hAnsi="Calibri" w:cs="Calibri"/>
          <w:sz w:val="22"/>
          <w:szCs w:val="22"/>
        </w:rPr>
      </w:pPr>
      <w:r w:rsidRPr="004F125F">
        <w:rPr>
          <w:b/>
        </w:rPr>
        <w:t>3.6.2.4.1.</w:t>
      </w:r>
      <w:r>
        <w:t xml:space="preserve"> </w:t>
      </w:r>
      <w:r w:rsidRPr="00047426">
        <w:t xml:space="preserve">Sobre o Valor da </w:t>
      </w:r>
      <w:r>
        <w:t>Emissão</w:t>
      </w:r>
      <w:r w:rsidRPr="00047426">
        <w:t xml:space="preserve"> não caberá qualquer </w:t>
      </w:r>
      <w:r>
        <w:t>R</w:t>
      </w:r>
      <w:r w:rsidRPr="00047426">
        <w:t xml:space="preserve">emuneração entre a data de integralização e a efetiva liberação dos recursos para a </w:t>
      </w:r>
      <w:r>
        <w:t>Emissora</w:t>
      </w:r>
      <w:r w:rsidRPr="00047426">
        <w:t>.</w:t>
      </w:r>
    </w:p>
    <w:p w14:paraId="2AD8C18B" w14:textId="77777777" w:rsidR="00E1167B" w:rsidRDefault="00E1167B" w:rsidP="005E41E1">
      <w:pPr>
        <w:widowControl w:val="0"/>
        <w:tabs>
          <w:tab w:val="left" w:pos="0"/>
        </w:tabs>
        <w:spacing w:line="276" w:lineRule="auto"/>
        <w:jc w:val="both"/>
        <w:rPr>
          <w:b/>
        </w:rPr>
      </w:pPr>
    </w:p>
    <w:p w14:paraId="1CCE30C7" w14:textId="6B40AA79" w:rsidR="005E41E1" w:rsidRPr="00AD4550" w:rsidRDefault="005E41E1" w:rsidP="005E41E1">
      <w:pPr>
        <w:widowControl w:val="0"/>
        <w:tabs>
          <w:tab w:val="left" w:pos="0"/>
        </w:tabs>
        <w:spacing w:line="276" w:lineRule="auto"/>
        <w:jc w:val="both"/>
      </w:pPr>
      <w:r w:rsidRPr="005E41E1">
        <w:rPr>
          <w:b/>
        </w:rPr>
        <w:t>3.6.2.5.</w:t>
      </w:r>
      <w:r>
        <w:t xml:space="preserve"> </w:t>
      </w:r>
      <w:r w:rsidRPr="005E41E1">
        <w:t xml:space="preserve">Os recursos mantidos na Conta do Patrimônio Separado, enquanto não liberados à </w:t>
      </w:r>
      <w:r w:rsidR="00D26720">
        <w:t>Emissora</w:t>
      </w:r>
      <w:r w:rsidRPr="005E41E1">
        <w:t xml:space="preserve">, serão aplicados pela Securitizadora </w:t>
      </w:r>
      <w:r w:rsidR="00D26720">
        <w:t xml:space="preserve">em </w:t>
      </w:r>
      <w:r w:rsidR="00AD4550" w:rsidRPr="00AD4550">
        <w:t>títulos, valores mobiliários e outros instrumentos financeiros de</w:t>
      </w:r>
      <w:r w:rsidR="00AD4550" w:rsidRPr="00A17460">
        <w:t xml:space="preserve"> renda fixa com liquidez diária do Itaú Unibanco S.A</w:t>
      </w:r>
      <w:r w:rsidR="00AD4550">
        <w:t xml:space="preserve"> </w:t>
      </w:r>
      <w:r w:rsidR="00D26720">
        <w:t>(“</w:t>
      </w:r>
      <w:r w:rsidRPr="00D26720">
        <w:rPr>
          <w:u w:val="single"/>
        </w:rPr>
        <w:t>Investimentos Permitidos</w:t>
      </w:r>
      <w:r w:rsidR="00D26720">
        <w:t>”).</w:t>
      </w:r>
      <w:r w:rsidR="00AD4550" w:rsidRPr="00AD4550">
        <w:t xml:space="preserve"> </w:t>
      </w:r>
      <w:r w:rsidR="00AD4550" w:rsidRPr="00A17460">
        <w:t xml:space="preserve">Os recursos oriundos dos rendimentos auferidos com tais investimentos integrarão o Patrimônio Separado. A </w:t>
      </w:r>
      <w:r w:rsidR="00AD4550">
        <w:t>Securitizadora</w:t>
      </w:r>
      <w:r w:rsidR="00AD4550" w:rsidRPr="00A17460">
        <w:t xml:space="preserve">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r w:rsidR="00AD4550">
        <w:t>.</w:t>
      </w:r>
    </w:p>
    <w:p w14:paraId="54F27268" w14:textId="77777777" w:rsidR="00D26720" w:rsidRPr="00D26720" w:rsidRDefault="00D26720" w:rsidP="005E41E1">
      <w:pPr>
        <w:pStyle w:val="PargrafodaLista1"/>
        <w:spacing w:line="276" w:lineRule="auto"/>
        <w:ind w:left="0" w:right="-1"/>
        <w:jc w:val="both"/>
        <w:rPr>
          <w:rFonts w:ascii="Calibri" w:hAnsi="Calibri" w:cs="Calibri"/>
          <w:bCs/>
          <w:sz w:val="22"/>
          <w:szCs w:val="22"/>
          <w:lang w:val="pt-BR"/>
        </w:rPr>
      </w:pPr>
    </w:p>
    <w:p w14:paraId="49924735" w14:textId="44BE0909" w:rsidR="00F069D4" w:rsidRDefault="00D26720" w:rsidP="00F069D4">
      <w:pPr>
        <w:pStyle w:val="BodyText21"/>
        <w:spacing w:line="288" w:lineRule="auto"/>
        <w:rPr>
          <w:rFonts w:ascii="Times New Roman" w:hAnsi="Times New Roman" w:cs="Times New Roman"/>
        </w:rPr>
      </w:pPr>
      <w:r w:rsidRPr="005E41E1">
        <w:rPr>
          <w:rFonts w:ascii="Times New Roman" w:hAnsi="Times New Roman" w:cs="Times New Roman"/>
          <w:b/>
        </w:rPr>
        <w:t>3</w:t>
      </w:r>
      <w:r w:rsidRPr="00F069D4">
        <w:rPr>
          <w:rFonts w:ascii="Times New Roman" w:hAnsi="Times New Roman" w:cs="Times New Roman"/>
          <w:b/>
        </w:rPr>
        <w:t>.6.2.6</w:t>
      </w:r>
      <w:r w:rsidRPr="00F069D4">
        <w:rPr>
          <w:rFonts w:ascii="Times New Roman" w:hAnsi="Times New Roman" w:cs="Times New Roman"/>
        </w:rPr>
        <w:t xml:space="preserve">. </w:t>
      </w:r>
      <w:r w:rsidR="00F069D4" w:rsidRPr="00F069D4">
        <w:rPr>
          <w:rFonts w:ascii="Times New Roman" w:hAnsi="Times New Roman" w:cs="Times New Roman"/>
        </w:rPr>
        <w:t xml:space="preserve">Na hipótese de não serem cumpridas as Condições Precedentes, previstas nas Cláusula </w:t>
      </w:r>
      <w:r w:rsidR="00F069D4">
        <w:rPr>
          <w:rFonts w:ascii="Times New Roman" w:hAnsi="Times New Roman" w:cs="Times New Roman"/>
        </w:rPr>
        <w:t>3.6.2.2</w:t>
      </w:r>
      <w:r w:rsidR="00F069D4" w:rsidRPr="00F069D4">
        <w:rPr>
          <w:rFonts w:ascii="Times New Roman" w:hAnsi="Times New Roman" w:cs="Times New Roman"/>
        </w:rPr>
        <w:t xml:space="preserve">. acima, em </w:t>
      </w:r>
      <w:bookmarkStart w:id="25" w:name="_Hlk532226841"/>
      <w:r w:rsidR="00F069D4" w:rsidRPr="00F069D4">
        <w:rPr>
          <w:rFonts w:ascii="Times New Roman" w:hAnsi="Times New Roman" w:cs="Times New Roman"/>
        </w:rPr>
        <w:t xml:space="preserve">até </w:t>
      </w:r>
      <w:r w:rsidR="001E64F4" w:rsidRPr="002C1CAE">
        <w:rPr>
          <w:rFonts w:ascii="Times New Roman" w:hAnsi="Times New Roman" w:cs="Times New Roman"/>
        </w:rPr>
        <w:t>90</w:t>
      </w:r>
      <w:r w:rsidR="001E64F4" w:rsidRPr="001E64F4">
        <w:rPr>
          <w:rFonts w:ascii="Times New Roman" w:hAnsi="Times New Roman" w:cs="Times New Roman"/>
        </w:rPr>
        <w:t xml:space="preserve"> (</w:t>
      </w:r>
      <w:r w:rsidR="001E64F4" w:rsidRPr="002C1CAE">
        <w:rPr>
          <w:rFonts w:ascii="Times New Roman" w:hAnsi="Times New Roman" w:cs="Times New Roman"/>
        </w:rPr>
        <w:t>noventa</w:t>
      </w:r>
      <w:r w:rsidR="001E64F4" w:rsidRPr="001E64F4">
        <w:rPr>
          <w:rFonts w:ascii="Times New Roman" w:hAnsi="Times New Roman" w:cs="Times New Roman"/>
        </w:rPr>
        <w:t>)</w:t>
      </w:r>
      <w:r w:rsidR="001E64F4" w:rsidRPr="00F069D4">
        <w:rPr>
          <w:rFonts w:ascii="Times New Roman" w:hAnsi="Times New Roman" w:cs="Times New Roman"/>
        </w:rPr>
        <w:t xml:space="preserve"> </w:t>
      </w:r>
      <w:r w:rsidR="00F069D4" w:rsidRPr="00F069D4">
        <w:rPr>
          <w:rFonts w:ascii="Times New Roman" w:hAnsi="Times New Roman" w:cs="Times New Roman"/>
        </w:rPr>
        <w:t>dias</w:t>
      </w:r>
      <w:bookmarkEnd w:id="25"/>
      <w:r w:rsidR="00F069D4" w:rsidRPr="00F069D4">
        <w:rPr>
          <w:rFonts w:ascii="Times New Roman" w:hAnsi="Times New Roman" w:cs="Times New Roman"/>
        </w:rPr>
        <w:t xml:space="preserve"> contados da presente data, de forma que não tenha</w:t>
      </w:r>
      <w:r w:rsidR="00F069D4">
        <w:rPr>
          <w:rFonts w:ascii="Times New Roman" w:hAnsi="Times New Roman" w:cs="Times New Roman"/>
        </w:rPr>
        <w:t xml:space="preserve"> ocorrido nenhuma integralização</w:t>
      </w:r>
      <w:r w:rsidR="00F069D4" w:rsidRPr="00F069D4">
        <w:rPr>
          <w:rFonts w:ascii="Times New Roman" w:hAnsi="Times New Roman" w:cs="Times New Roman"/>
        </w:rPr>
        <w:t>, independentemente de culpa, ação ou omissão da Emi</w:t>
      </w:r>
      <w:r w:rsidR="00F069D4">
        <w:rPr>
          <w:rFonts w:ascii="Times New Roman" w:hAnsi="Times New Roman" w:cs="Times New Roman"/>
        </w:rPr>
        <w:t>ssora</w:t>
      </w:r>
      <w:r w:rsidR="00F069D4" w:rsidRPr="00F069D4">
        <w:rPr>
          <w:rFonts w:ascii="Times New Roman" w:hAnsi="Times New Roman" w:cs="Times New Roman"/>
        </w:rPr>
        <w:t xml:space="preserve">, a Securitizadora estará automaticamente liberada da obrigação de </w:t>
      </w:r>
      <w:r w:rsidR="00F069D4">
        <w:rPr>
          <w:rFonts w:ascii="Times New Roman" w:hAnsi="Times New Roman" w:cs="Times New Roman"/>
        </w:rPr>
        <w:t>integralização</w:t>
      </w:r>
      <w:r w:rsidR="00F069D4" w:rsidRPr="00F069D4">
        <w:rPr>
          <w:rFonts w:ascii="Times New Roman" w:hAnsi="Times New Roman" w:cs="Times New Roman"/>
        </w:rPr>
        <w:t xml:space="preserve"> acima prevista, tornando-se sem efeito a presente </w:t>
      </w:r>
      <w:r w:rsidR="00F069D4">
        <w:rPr>
          <w:rFonts w:ascii="Times New Roman" w:hAnsi="Times New Roman" w:cs="Times New Roman"/>
        </w:rPr>
        <w:t>Escritura de Emissão</w:t>
      </w:r>
      <w:r w:rsidR="00F069D4" w:rsidRPr="00F069D4">
        <w:rPr>
          <w:rFonts w:ascii="Times New Roman" w:hAnsi="Times New Roman" w:cs="Times New Roman"/>
        </w:rPr>
        <w:t xml:space="preserve">, e retornando as partes ao </w:t>
      </w:r>
      <w:r w:rsidR="00F069D4" w:rsidRPr="00F069D4">
        <w:rPr>
          <w:rFonts w:ascii="Times New Roman" w:hAnsi="Times New Roman" w:cs="Times New Roman"/>
          <w:i/>
        </w:rPr>
        <w:t>status quo ante</w:t>
      </w:r>
      <w:r w:rsidR="00F069D4" w:rsidRPr="00F069D4">
        <w:rPr>
          <w:rFonts w:ascii="Times New Roman" w:hAnsi="Times New Roman" w:cs="Times New Roman"/>
        </w:rPr>
        <w:t xml:space="preserve">, não cabendo às Partes indenização ou reembolso de qualquer espécie, ressalvadas as obrigações assumidas em contratos especificamente celebrados, que contenham este regramento e pelo reembolso pela </w:t>
      </w:r>
      <w:r w:rsidR="00F069D4">
        <w:rPr>
          <w:rFonts w:ascii="Times New Roman" w:hAnsi="Times New Roman" w:cs="Times New Roman"/>
        </w:rPr>
        <w:t>Emissora</w:t>
      </w:r>
      <w:r w:rsidR="00F069D4" w:rsidRPr="00F069D4">
        <w:rPr>
          <w:rFonts w:ascii="Times New Roman" w:hAnsi="Times New Roman" w:cs="Times New Roman"/>
        </w:rPr>
        <w:t xml:space="preserve"> das despesas que tenham sido incorridas pela Securitizadora em razão da operação de emissão de CRI. </w:t>
      </w:r>
    </w:p>
    <w:p w14:paraId="1E16EAB6" w14:textId="77777777" w:rsidR="00F069D4" w:rsidRPr="008A18CC" w:rsidRDefault="00F069D4" w:rsidP="00F069D4">
      <w:pPr>
        <w:pStyle w:val="BodyText21"/>
        <w:spacing w:line="288" w:lineRule="auto"/>
        <w:rPr>
          <w:rFonts w:ascii="Times New Roman" w:hAnsi="Times New Roman"/>
        </w:rPr>
      </w:pPr>
    </w:p>
    <w:p w14:paraId="06D7BDCB" w14:textId="66696FDD" w:rsidR="00E337F9" w:rsidRDefault="00F069D4" w:rsidP="00D46D7B">
      <w:pPr>
        <w:shd w:val="clear" w:color="auto" w:fill="FFFFFF"/>
        <w:spacing w:line="276" w:lineRule="auto"/>
        <w:jc w:val="both"/>
        <w:rPr>
          <w:rFonts w:ascii="Calibri" w:hAnsi="Calibri" w:cs="Calibri"/>
          <w:color w:val="000000"/>
          <w:sz w:val="22"/>
          <w:szCs w:val="22"/>
        </w:rPr>
      </w:pPr>
      <w:r w:rsidRPr="005E41E1">
        <w:rPr>
          <w:b/>
        </w:rPr>
        <w:t>3</w:t>
      </w:r>
      <w:r w:rsidRPr="00F069D4">
        <w:rPr>
          <w:b/>
        </w:rPr>
        <w:t>.6.2.6.1</w:t>
      </w:r>
      <w:r w:rsidRPr="00F069D4">
        <w:t xml:space="preserve"> Caso o atendimento </w:t>
      </w:r>
      <w:r w:rsidR="00F37079">
        <w:t xml:space="preserve">integral </w:t>
      </w:r>
      <w:r w:rsidRPr="00F069D4">
        <w:t xml:space="preserve">das Condições Precedentes Complementares não seja devidamente comprovado à Securitizadora, em até </w:t>
      </w:r>
      <w:r w:rsidR="001E64F4">
        <w:t>120</w:t>
      </w:r>
      <w:r w:rsidR="001E64F4" w:rsidRPr="00F069D4">
        <w:t xml:space="preserve"> (</w:t>
      </w:r>
      <w:r w:rsidR="001E64F4">
        <w:t>cento e vinte</w:t>
      </w:r>
      <w:r w:rsidR="001E64F4" w:rsidRPr="001E64F4">
        <w:t>)</w:t>
      </w:r>
      <w:r w:rsidRPr="001E64F4">
        <w:t xml:space="preserve"> dias</w:t>
      </w:r>
      <w:r w:rsidRPr="00F069D4">
        <w:t xml:space="preserve"> contados da data </w:t>
      </w:r>
      <w:r>
        <w:t xml:space="preserve">da data da </w:t>
      </w:r>
      <w:r w:rsidRPr="00F069D4">
        <w:t>Primeir</w:t>
      </w:r>
      <w:r>
        <w:t>a Integralização</w:t>
      </w:r>
      <w:r w:rsidRPr="00F069D4">
        <w:t xml:space="preserve">, </w:t>
      </w:r>
      <w:r>
        <w:t>as Debêntures</w:t>
      </w:r>
      <w:r w:rsidRPr="00F069D4">
        <w:t xml:space="preserve"> poder</w:t>
      </w:r>
      <w:r>
        <w:t>ão</w:t>
      </w:r>
      <w:r w:rsidRPr="00F069D4">
        <w:t xml:space="preserve"> ser declarada</w:t>
      </w:r>
      <w:r>
        <w:t>s</w:t>
      </w:r>
      <w:r w:rsidRPr="00F069D4">
        <w:t xml:space="preserve"> antecipadamente vencida</w:t>
      </w:r>
      <w:r>
        <w:t>s</w:t>
      </w:r>
      <w:r w:rsidRPr="00F069D4">
        <w:t xml:space="preserve"> e imediatamente exigíve</w:t>
      </w:r>
      <w:r>
        <w:t>is</w:t>
      </w:r>
      <w:r w:rsidRPr="00F069D4">
        <w:t xml:space="preserve">, observados os termos previstos na Cláusula </w:t>
      </w:r>
      <w:r w:rsidR="00545CFA">
        <w:t>4</w:t>
      </w:r>
      <w:r w:rsidRPr="00F069D4">
        <w:t>.1 abaixo.</w:t>
      </w:r>
    </w:p>
    <w:p w14:paraId="521C4CA8" w14:textId="4B112D30" w:rsidR="00F069D4" w:rsidRDefault="00F069D4" w:rsidP="00D46D7B">
      <w:pPr>
        <w:shd w:val="clear" w:color="auto" w:fill="FFFFFF"/>
        <w:spacing w:line="276" w:lineRule="auto"/>
        <w:jc w:val="both"/>
        <w:rPr>
          <w:rFonts w:eastAsia="Arial Unicode MS"/>
          <w:color w:val="000000"/>
          <w:w w:val="0"/>
        </w:rPr>
      </w:pPr>
    </w:p>
    <w:p w14:paraId="1ABCE03B" w14:textId="77777777" w:rsidR="00AD4550" w:rsidRDefault="00AD4550" w:rsidP="00AD4550">
      <w:pPr>
        <w:shd w:val="clear" w:color="auto" w:fill="FFFFFF"/>
        <w:spacing w:line="276" w:lineRule="auto"/>
        <w:jc w:val="both"/>
        <w:rPr>
          <w:rFonts w:ascii="Calibri" w:hAnsi="Calibri" w:cs="Calibri"/>
          <w:color w:val="000000"/>
          <w:sz w:val="22"/>
          <w:szCs w:val="22"/>
        </w:rPr>
      </w:pPr>
      <w:r w:rsidRPr="00D33093">
        <w:rPr>
          <w:b/>
        </w:rPr>
        <w:t>3.6.2.6.2.</w:t>
      </w:r>
      <w:r>
        <w:t xml:space="preserve"> </w:t>
      </w:r>
      <w:r w:rsidRPr="00A17460">
        <w:t xml:space="preserve">Na hipótese prevista pela Cláusula </w:t>
      </w:r>
      <w:r>
        <w:t>3.6.2.6.1</w:t>
      </w:r>
      <w:r w:rsidRPr="00A17460">
        <w:t xml:space="preserve"> acima, a </w:t>
      </w:r>
      <w:r>
        <w:t>Securitizadora</w:t>
      </w:r>
      <w:r w:rsidRPr="00A17460">
        <w:t xml:space="preserve">, no limite dos recursos do Patrimônio Separado </w:t>
      </w:r>
      <w:r>
        <w:t>e/ou</w:t>
      </w:r>
      <w:r w:rsidRPr="00A17460">
        <w:t xml:space="preserve"> dos recursos recebidos pela </w:t>
      </w:r>
      <w:r>
        <w:t>Emissora</w:t>
      </w:r>
      <w:r w:rsidRPr="00A17460">
        <w:t>, deverá restituir aos respectivos titulares dos CRI a totalidade do valor de subscrição e integralização dos CRI, acrescido</w:t>
      </w:r>
      <w:r>
        <w:t xml:space="preserve"> da Remuneração</w:t>
      </w:r>
      <w:r w:rsidRPr="00A17460">
        <w:t xml:space="preserve">, calculado </w:t>
      </w:r>
      <w:r w:rsidRPr="00A17460">
        <w:rPr>
          <w:i/>
        </w:rPr>
        <w:t>pro rata temporis</w:t>
      </w:r>
      <w:r w:rsidRPr="00A17460">
        <w:t xml:space="preserve"> deste a </w:t>
      </w:r>
      <w:r>
        <w:t>D</w:t>
      </w:r>
      <w:r w:rsidRPr="00A17460">
        <w:t xml:space="preserve">ata </w:t>
      </w:r>
      <w:r>
        <w:t>d</w:t>
      </w:r>
      <w:r w:rsidRPr="00A17460">
        <w:t xml:space="preserve">a </w:t>
      </w:r>
      <w:r>
        <w:t>P</w:t>
      </w:r>
      <w:r w:rsidRPr="00A17460">
        <w:t xml:space="preserve">rimeira </w:t>
      </w:r>
      <w:r>
        <w:t>I</w:t>
      </w:r>
      <w:r w:rsidRPr="00A17460">
        <w:t xml:space="preserve">ntegralização dos CRI até o resgate antecipado total dos CRI,  e demais juros e encargos moratórios previstos no Termo de Securitização, sem prejuízo da obrigação da </w:t>
      </w:r>
      <w:r>
        <w:t>Emissora</w:t>
      </w:r>
      <w:r w:rsidRPr="00A17460">
        <w:t xml:space="preserve"> realizar o pagamento de eventual saldo devedor.</w:t>
      </w:r>
    </w:p>
    <w:p w14:paraId="6CFF5716" w14:textId="77777777" w:rsidR="00AD4550" w:rsidRDefault="00AD4550" w:rsidP="00D46D7B">
      <w:pPr>
        <w:shd w:val="clear" w:color="auto" w:fill="FFFFFF"/>
        <w:spacing w:line="276" w:lineRule="auto"/>
        <w:jc w:val="both"/>
        <w:rPr>
          <w:rFonts w:eastAsia="Arial Unicode MS"/>
          <w:color w:val="000000"/>
          <w:w w:val="0"/>
        </w:rPr>
      </w:pPr>
    </w:p>
    <w:p w14:paraId="19FF9BB1" w14:textId="28741CC2" w:rsidR="00790163" w:rsidRPr="00A35E61" w:rsidRDefault="00F069D4" w:rsidP="00790163">
      <w:pPr>
        <w:pStyle w:val="BodyText21"/>
        <w:spacing w:line="288" w:lineRule="auto"/>
        <w:rPr>
          <w:rFonts w:ascii="Times New Roman" w:hAnsi="Times New Roman"/>
        </w:rPr>
      </w:pPr>
      <w:r w:rsidRPr="005E41E1">
        <w:rPr>
          <w:rFonts w:ascii="Times New Roman" w:hAnsi="Times New Roman" w:cs="Times New Roman"/>
          <w:b/>
        </w:rPr>
        <w:t>3</w:t>
      </w:r>
      <w:r w:rsidRPr="00F069D4">
        <w:rPr>
          <w:rFonts w:ascii="Times New Roman" w:hAnsi="Times New Roman" w:cs="Times New Roman"/>
          <w:b/>
        </w:rPr>
        <w:t>.6.2.</w:t>
      </w:r>
      <w:r>
        <w:rPr>
          <w:rFonts w:ascii="Times New Roman" w:hAnsi="Times New Roman" w:cs="Times New Roman"/>
          <w:b/>
        </w:rPr>
        <w:t xml:space="preserve">7. </w:t>
      </w:r>
      <w:r w:rsidR="00790163" w:rsidRPr="00A35E61">
        <w:rPr>
          <w:rFonts w:ascii="Times New Roman" w:hAnsi="Times New Roman"/>
        </w:rPr>
        <w:t xml:space="preserve">Correrão por conta da </w:t>
      </w:r>
      <w:r>
        <w:rPr>
          <w:rFonts w:ascii="Times New Roman" w:hAnsi="Times New Roman"/>
        </w:rPr>
        <w:t>Emissora</w:t>
      </w:r>
      <w:r w:rsidR="00790163" w:rsidRPr="00A35E61">
        <w:rPr>
          <w:rFonts w:ascii="Times New Roman" w:hAnsi="Times New Roman"/>
        </w:rPr>
        <w:t>, todas as despesas, taxas e emolumentos devidos aos serviços de notas, serviços de re</w:t>
      </w:r>
      <w:r w:rsidR="00790163">
        <w:rPr>
          <w:rFonts w:ascii="Times New Roman" w:hAnsi="Times New Roman"/>
        </w:rPr>
        <w:t xml:space="preserve">gistro de títulos e documentos </w:t>
      </w:r>
      <w:r w:rsidR="00790163" w:rsidRPr="00A35E61">
        <w:rPr>
          <w:rFonts w:ascii="Times New Roman" w:hAnsi="Times New Roman"/>
        </w:rPr>
        <w:t xml:space="preserve">e serviços de registro de imóveis necessárias </w:t>
      </w:r>
      <w:r>
        <w:rPr>
          <w:rFonts w:ascii="Times New Roman" w:hAnsi="Times New Roman"/>
        </w:rPr>
        <w:t>para</w:t>
      </w:r>
      <w:r w:rsidR="00790163" w:rsidRPr="00A35E61">
        <w:rPr>
          <w:rFonts w:ascii="Times New Roman" w:hAnsi="Times New Roman"/>
        </w:rPr>
        <w:t xml:space="preserve"> o atendimento das Condições </w:t>
      </w:r>
      <w:r w:rsidR="00790163">
        <w:rPr>
          <w:rFonts w:ascii="Times New Roman" w:hAnsi="Times New Roman"/>
        </w:rPr>
        <w:t xml:space="preserve">Precedentes </w:t>
      </w:r>
      <w:r w:rsidR="00790163" w:rsidRPr="00A35E61">
        <w:rPr>
          <w:rFonts w:ascii="Times New Roman" w:hAnsi="Times New Roman"/>
        </w:rPr>
        <w:t xml:space="preserve">e </w:t>
      </w:r>
      <w:r>
        <w:rPr>
          <w:rFonts w:ascii="Times New Roman" w:hAnsi="Times New Roman"/>
        </w:rPr>
        <w:t xml:space="preserve">das </w:t>
      </w:r>
      <w:r w:rsidRPr="00A35E61">
        <w:rPr>
          <w:rFonts w:ascii="Times New Roman" w:hAnsi="Times New Roman"/>
        </w:rPr>
        <w:t xml:space="preserve">Condições </w:t>
      </w:r>
      <w:r>
        <w:rPr>
          <w:rFonts w:ascii="Times New Roman" w:hAnsi="Times New Roman"/>
        </w:rPr>
        <w:t>Precedentes Complementares</w:t>
      </w:r>
      <w:r w:rsidR="00790163" w:rsidRPr="00A35E61">
        <w:rPr>
          <w:rFonts w:ascii="Times New Roman" w:hAnsi="Times New Roman"/>
        </w:rPr>
        <w:t>.</w:t>
      </w:r>
    </w:p>
    <w:p w14:paraId="51E742AF" w14:textId="33406F72" w:rsidR="00790163" w:rsidRDefault="00790163" w:rsidP="00D46D7B">
      <w:pPr>
        <w:shd w:val="clear" w:color="auto" w:fill="FFFFFF"/>
        <w:spacing w:line="276" w:lineRule="auto"/>
        <w:jc w:val="both"/>
        <w:rPr>
          <w:rFonts w:eastAsia="Arial Unicode MS"/>
          <w:color w:val="000000"/>
          <w:w w:val="0"/>
        </w:rPr>
      </w:pPr>
    </w:p>
    <w:p w14:paraId="054B5CB0" w14:textId="52DC300C" w:rsidR="008F4BD1" w:rsidRDefault="008F4BD1" w:rsidP="008F4BD1">
      <w:pPr>
        <w:pStyle w:val="BodyText21"/>
        <w:spacing w:line="288" w:lineRule="auto"/>
        <w:rPr>
          <w:rFonts w:ascii="Times New Roman" w:hAnsi="Times New Roman"/>
        </w:rPr>
      </w:pPr>
      <w:r w:rsidRPr="00426527">
        <w:rPr>
          <w:rFonts w:ascii="Times New Roman" w:hAnsi="Times New Roman"/>
          <w:b/>
        </w:rPr>
        <w:t>3.</w:t>
      </w:r>
      <w:r>
        <w:rPr>
          <w:rFonts w:ascii="Times New Roman" w:hAnsi="Times New Roman"/>
          <w:b/>
        </w:rPr>
        <w:t>6</w:t>
      </w:r>
      <w:r w:rsidRPr="00426527">
        <w:rPr>
          <w:rFonts w:ascii="Times New Roman" w:hAnsi="Times New Roman"/>
          <w:b/>
        </w:rPr>
        <w:t>.</w:t>
      </w:r>
      <w:r>
        <w:rPr>
          <w:rFonts w:ascii="Times New Roman" w:hAnsi="Times New Roman"/>
          <w:b/>
        </w:rPr>
        <w:t>2.8</w:t>
      </w:r>
      <w:r w:rsidRPr="00426527">
        <w:rPr>
          <w:rFonts w:ascii="Times New Roman" w:hAnsi="Times New Roman"/>
          <w:b/>
        </w:rPr>
        <w:t>.</w:t>
      </w:r>
      <w:r>
        <w:rPr>
          <w:rFonts w:ascii="Times New Roman" w:hAnsi="Times New Roman"/>
        </w:rPr>
        <w:t xml:space="preserve"> A Razão de Garantia Alienação Fiduciária deverá corresponder, a qualquer tempo, enquanto as Obrigações Garantidas não tenham sendo integralmente quitadas, à, no mínimo, </w:t>
      </w:r>
      <w:r w:rsidRPr="00426527">
        <w:rPr>
          <w:rFonts w:ascii="Times New Roman" w:hAnsi="Times New Roman"/>
        </w:rPr>
        <w:t>166,66% (cento e sessenta e seis inteiros e sessenta e seis centésimos por cento) do saldo devedor dos CRI</w:t>
      </w:r>
      <w:r>
        <w:rPr>
          <w:rFonts w:ascii="Times New Roman" w:hAnsi="Times New Roman"/>
        </w:rPr>
        <w:t>.</w:t>
      </w:r>
    </w:p>
    <w:p w14:paraId="4A003703" w14:textId="77777777" w:rsidR="008F4BD1" w:rsidRDefault="008F4BD1" w:rsidP="00D46D7B">
      <w:pPr>
        <w:shd w:val="clear" w:color="auto" w:fill="FFFFFF"/>
        <w:spacing w:line="276" w:lineRule="auto"/>
        <w:jc w:val="both"/>
        <w:rPr>
          <w:rFonts w:eastAsia="Arial Unicode MS"/>
          <w:color w:val="000000"/>
          <w:w w:val="0"/>
        </w:rPr>
      </w:pPr>
    </w:p>
    <w:p w14:paraId="04242A7A" w14:textId="4B240393" w:rsidR="008F4BD1" w:rsidRPr="00A35E61" w:rsidRDefault="008F4BD1" w:rsidP="008F4BD1">
      <w:pPr>
        <w:pStyle w:val="BodyText21"/>
        <w:spacing w:line="288" w:lineRule="auto"/>
        <w:rPr>
          <w:rFonts w:ascii="Times New Roman" w:hAnsi="Times New Roman"/>
        </w:rPr>
      </w:pPr>
      <w:r w:rsidRPr="00426527">
        <w:rPr>
          <w:rFonts w:ascii="Times New Roman" w:hAnsi="Times New Roman"/>
          <w:b/>
        </w:rPr>
        <w:t>3.</w:t>
      </w:r>
      <w:r>
        <w:rPr>
          <w:rFonts w:ascii="Times New Roman" w:hAnsi="Times New Roman"/>
          <w:b/>
        </w:rPr>
        <w:t>6</w:t>
      </w:r>
      <w:r w:rsidRPr="00426527">
        <w:rPr>
          <w:rFonts w:ascii="Times New Roman" w:hAnsi="Times New Roman"/>
          <w:b/>
        </w:rPr>
        <w:t>.</w:t>
      </w:r>
      <w:r>
        <w:rPr>
          <w:rFonts w:ascii="Times New Roman" w:hAnsi="Times New Roman"/>
          <w:b/>
        </w:rPr>
        <w:t>2.9</w:t>
      </w:r>
      <w:r w:rsidRPr="00426527">
        <w:rPr>
          <w:rFonts w:ascii="Times New Roman" w:hAnsi="Times New Roman"/>
          <w:b/>
        </w:rPr>
        <w:t>.</w:t>
      </w:r>
      <w:r>
        <w:rPr>
          <w:rFonts w:ascii="Times New Roman" w:hAnsi="Times New Roman"/>
        </w:rPr>
        <w:t xml:space="preserve"> Em nenhuma hipótese haverá liberação de recursos à Emissora, em razão das Integralizações Subsequentes, caso a Razão de Garantia Fiduciária não esteja atendida.    </w:t>
      </w:r>
    </w:p>
    <w:p w14:paraId="5BEBE7B0" w14:textId="77777777" w:rsidR="008F4BD1" w:rsidRPr="00D46D7B" w:rsidRDefault="008F4BD1" w:rsidP="00D46D7B">
      <w:pPr>
        <w:shd w:val="clear" w:color="auto" w:fill="FFFFFF"/>
        <w:spacing w:line="276" w:lineRule="auto"/>
        <w:jc w:val="both"/>
        <w:rPr>
          <w:rFonts w:eastAsia="Arial Unicode MS"/>
          <w:color w:val="000000"/>
          <w:w w:val="0"/>
        </w:rPr>
      </w:pPr>
    </w:p>
    <w:p w14:paraId="1D98D7CF" w14:textId="77777777" w:rsidR="00472A95" w:rsidRPr="00D46D7B" w:rsidRDefault="00472A95" w:rsidP="00D46D7B">
      <w:pPr>
        <w:numPr>
          <w:ilvl w:val="1"/>
          <w:numId w:val="18"/>
        </w:numPr>
        <w:shd w:val="clear" w:color="auto" w:fill="FFFFFF"/>
        <w:spacing w:line="276" w:lineRule="auto"/>
        <w:ind w:left="709" w:hanging="709"/>
        <w:jc w:val="both"/>
      </w:pPr>
      <w:r w:rsidRPr="00D46D7B">
        <w:rPr>
          <w:b/>
        </w:rPr>
        <w:t>Inadimplemento e Penalidades</w:t>
      </w:r>
    </w:p>
    <w:p w14:paraId="0B9BE97C" w14:textId="77777777" w:rsidR="00472A95" w:rsidRPr="00D46D7B" w:rsidRDefault="00472A95" w:rsidP="00D46D7B">
      <w:pPr>
        <w:pStyle w:val="Corpodetexto3"/>
        <w:autoSpaceDE/>
        <w:autoSpaceDN/>
        <w:adjustRightInd/>
        <w:spacing w:line="276" w:lineRule="auto"/>
        <w:rPr>
          <w:rFonts w:ascii="Times New Roman" w:hAnsi="Times New Roman" w:cs="Times New Roman"/>
        </w:rPr>
      </w:pPr>
    </w:p>
    <w:p w14:paraId="7758DFE2" w14:textId="3AC2E8AE" w:rsidR="00E6706C" w:rsidRPr="00D46D7B" w:rsidRDefault="003459A2" w:rsidP="00D46D7B">
      <w:pPr>
        <w:numPr>
          <w:ilvl w:val="2"/>
          <w:numId w:val="18"/>
        </w:numPr>
        <w:shd w:val="clear" w:color="auto" w:fill="FFFFFF"/>
        <w:spacing w:line="276" w:lineRule="auto"/>
        <w:ind w:left="0" w:firstLine="0"/>
        <w:jc w:val="both"/>
      </w:pPr>
      <w:r w:rsidRPr="00D46D7B">
        <w:rPr>
          <w:rFonts w:eastAsia="Arial Unicode MS"/>
          <w:w w:val="0"/>
        </w:rPr>
        <w:t>Ocorrendo impontualidade no pagamento, pela Emissora, de quaisquer obrigações pecuniárias</w:t>
      </w:r>
      <w:r w:rsidR="00FB6121" w:rsidRPr="00D46D7B">
        <w:rPr>
          <w:rFonts w:eastAsia="Arial Unicode MS"/>
          <w:w w:val="0"/>
        </w:rPr>
        <w:t xml:space="preserve"> previstas nesta Escritura </w:t>
      </w:r>
      <w:r w:rsidR="00E25E48" w:rsidRPr="00D46D7B">
        <w:rPr>
          <w:rFonts w:eastAsia="Arial Unicode MS"/>
          <w:w w:val="0"/>
        </w:rPr>
        <w:t>de Emissão</w:t>
      </w:r>
      <w:r w:rsidR="00B51E4C" w:rsidRPr="00D46D7B">
        <w:rPr>
          <w:rFonts w:eastAsia="Arial Unicode MS"/>
          <w:w w:val="0"/>
        </w:rPr>
        <w:t xml:space="preserve">, sobre o </w:t>
      </w:r>
      <w:r w:rsidRPr="00D46D7B">
        <w:rPr>
          <w:rFonts w:eastAsia="Arial Unicode MS"/>
          <w:w w:val="0"/>
        </w:rPr>
        <w:t xml:space="preserve">valor </w:t>
      </w:r>
      <w:r w:rsidR="00B51E4C" w:rsidRPr="00D46D7B">
        <w:rPr>
          <w:rFonts w:eastAsia="Arial Unicode MS"/>
          <w:w w:val="0"/>
        </w:rPr>
        <w:t>das obrigações inadimplidas serão</w:t>
      </w:r>
      <w:r w:rsidRPr="00D46D7B">
        <w:rPr>
          <w:rFonts w:eastAsia="Arial Unicode MS"/>
          <w:w w:val="0"/>
        </w:rPr>
        <w:t xml:space="preserve"> </w:t>
      </w:r>
      <w:r w:rsidR="00D1210D" w:rsidRPr="00D46D7B">
        <w:rPr>
          <w:rFonts w:eastAsia="Arial Unicode MS"/>
          <w:w w:val="0"/>
        </w:rPr>
        <w:t>acrescido</w:t>
      </w:r>
      <w:r w:rsidR="00B51E4C" w:rsidRPr="00D46D7B">
        <w:rPr>
          <w:rFonts w:eastAsia="Arial Unicode MS"/>
          <w:w w:val="0"/>
        </w:rPr>
        <w:t>s</w:t>
      </w:r>
      <w:r w:rsidR="00D1210D" w:rsidRPr="00D46D7B">
        <w:rPr>
          <w:rFonts w:eastAsia="Arial Unicode MS"/>
          <w:w w:val="0"/>
        </w:rPr>
        <w:t xml:space="preserve"> </w:t>
      </w:r>
      <w:r w:rsidR="00B51E4C" w:rsidRPr="00D46D7B">
        <w:rPr>
          <w:rFonts w:eastAsia="Arial Unicode MS"/>
          <w:w w:val="0"/>
        </w:rPr>
        <w:t xml:space="preserve">os encargos previstos na </w:t>
      </w:r>
      <w:r w:rsidR="0039203A" w:rsidRPr="00D46D7B">
        <w:rPr>
          <w:rFonts w:eastAsia="Arial Unicode MS"/>
          <w:w w:val="0"/>
        </w:rPr>
        <w:t>C</w:t>
      </w:r>
      <w:r w:rsidR="00B51E4C" w:rsidRPr="00D46D7B">
        <w:rPr>
          <w:rFonts w:eastAsia="Arial Unicode MS"/>
          <w:w w:val="0"/>
        </w:rPr>
        <w:t>láusula 3.3.4. acima.</w:t>
      </w:r>
    </w:p>
    <w:p w14:paraId="2791D6E4" w14:textId="77777777" w:rsidR="00050CEF" w:rsidRPr="00D46D7B" w:rsidRDefault="00050CEF" w:rsidP="00D46D7B">
      <w:pPr>
        <w:pStyle w:val="Corpodetexto3"/>
        <w:autoSpaceDE/>
        <w:autoSpaceDN/>
        <w:adjustRightInd/>
        <w:spacing w:line="276" w:lineRule="auto"/>
        <w:rPr>
          <w:rFonts w:ascii="Times New Roman" w:hAnsi="Times New Roman" w:cs="Times New Roman"/>
        </w:rPr>
      </w:pPr>
    </w:p>
    <w:p w14:paraId="20EDB0FC" w14:textId="77777777" w:rsidR="00BF1FD1" w:rsidRPr="00D46D7B" w:rsidRDefault="00BF1FD1" w:rsidP="00D46D7B">
      <w:pPr>
        <w:numPr>
          <w:ilvl w:val="1"/>
          <w:numId w:val="18"/>
        </w:numPr>
        <w:shd w:val="clear" w:color="auto" w:fill="FFFFFF"/>
        <w:spacing w:line="276" w:lineRule="auto"/>
        <w:ind w:left="709" w:hanging="709"/>
        <w:jc w:val="both"/>
        <w:rPr>
          <w:b/>
          <w:color w:val="000000"/>
          <w:w w:val="0"/>
        </w:rPr>
      </w:pPr>
      <w:r w:rsidRPr="00D46D7B">
        <w:rPr>
          <w:b/>
          <w:color w:val="000000"/>
          <w:w w:val="0"/>
        </w:rPr>
        <w:t>Condições de Pagamento</w:t>
      </w:r>
    </w:p>
    <w:p w14:paraId="59AB8A50" w14:textId="77777777" w:rsidR="00BF1FD1" w:rsidRPr="00D46D7B" w:rsidRDefault="00BF1FD1" w:rsidP="00D46D7B">
      <w:pPr>
        <w:spacing w:line="276" w:lineRule="auto"/>
        <w:jc w:val="both"/>
        <w:rPr>
          <w:rFonts w:eastAsia="Arial Unicode MS"/>
          <w:color w:val="000000"/>
          <w:w w:val="0"/>
        </w:rPr>
      </w:pPr>
    </w:p>
    <w:p w14:paraId="24E605F1" w14:textId="4EC4C549" w:rsidR="00097924" w:rsidRPr="00D46D7B" w:rsidRDefault="00BF1FD1" w:rsidP="00D46D7B">
      <w:pPr>
        <w:numPr>
          <w:ilvl w:val="2"/>
          <w:numId w:val="18"/>
        </w:numPr>
        <w:shd w:val="clear" w:color="auto" w:fill="FFFFFF"/>
        <w:spacing w:line="276" w:lineRule="auto"/>
        <w:ind w:left="0" w:firstLine="0"/>
        <w:jc w:val="both"/>
        <w:rPr>
          <w:w w:val="0"/>
        </w:rPr>
      </w:pPr>
      <w:r w:rsidRPr="00D46D7B">
        <w:rPr>
          <w:w w:val="0"/>
          <w:u w:val="single"/>
        </w:rPr>
        <w:t>Local de Pagamento</w:t>
      </w:r>
      <w:r w:rsidR="00C1654E" w:rsidRPr="00D46D7B">
        <w:rPr>
          <w:w w:val="0"/>
        </w:rPr>
        <w:t>:</w:t>
      </w:r>
      <w:r w:rsidR="00907560" w:rsidRPr="00D46D7B">
        <w:rPr>
          <w:w w:val="0"/>
        </w:rPr>
        <w:t xml:space="preserve"> </w:t>
      </w:r>
      <w:r w:rsidR="008522B3">
        <w:rPr>
          <w:w w:val="0"/>
        </w:rPr>
        <w:t>Todos o</w:t>
      </w:r>
      <w:r w:rsidRPr="00D46D7B">
        <w:rPr>
          <w:w w:val="0"/>
        </w:rPr>
        <w:t xml:space="preserve">s pagamentos referentes </w:t>
      </w:r>
      <w:r w:rsidRPr="002908FE">
        <w:rPr>
          <w:w w:val="0"/>
        </w:rPr>
        <w:t>à</w:t>
      </w:r>
      <w:r w:rsidR="00BA5341" w:rsidRPr="002908FE">
        <w:rPr>
          <w:w w:val="0"/>
        </w:rPr>
        <w:t>s</w:t>
      </w:r>
      <w:r w:rsidRPr="002908FE">
        <w:rPr>
          <w:w w:val="0"/>
        </w:rPr>
        <w:t xml:space="preserve"> </w:t>
      </w:r>
      <w:r w:rsidR="00C94672" w:rsidRPr="002908FE">
        <w:rPr>
          <w:w w:val="0"/>
        </w:rPr>
        <w:t>Debênture</w:t>
      </w:r>
      <w:r w:rsidR="00BA5341" w:rsidRPr="002908FE">
        <w:rPr>
          <w:w w:val="0"/>
        </w:rPr>
        <w:t>s</w:t>
      </w:r>
      <w:r w:rsidR="00C94672" w:rsidRPr="002908FE">
        <w:rPr>
          <w:w w:val="0"/>
        </w:rPr>
        <w:t xml:space="preserve"> </w:t>
      </w:r>
      <w:r w:rsidRPr="002908FE">
        <w:rPr>
          <w:w w:val="0"/>
        </w:rPr>
        <w:t>serão efetuados diretamente pela Emissora</w:t>
      </w:r>
      <w:r w:rsidR="007E6DFB" w:rsidRPr="002908FE">
        <w:rPr>
          <w:w w:val="0"/>
        </w:rPr>
        <w:t xml:space="preserve"> na conta corrente nº </w:t>
      </w:r>
      <w:r w:rsidR="002908FE" w:rsidRPr="002908FE">
        <w:t>36297-5</w:t>
      </w:r>
      <w:r w:rsidR="007E6DFB" w:rsidRPr="002908FE">
        <w:rPr>
          <w:w w:val="0"/>
        </w:rPr>
        <w:t xml:space="preserve">, agência </w:t>
      </w:r>
      <w:r w:rsidR="002908FE" w:rsidRPr="002908FE">
        <w:t>7307</w:t>
      </w:r>
      <w:r w:rsidR="0039203A" w:rsidRPr="002908FE">
        <w:t>,</w:t>
      </w:r>
      <w:r w:rsidR="0003621A" w:rsidRPr="002908FE">
        <w:t xml:space="preserve"> </w:t>
      </w:r>
      <w:r w:rsidR="007E6DFB" w:rsidRPr="002908FE">
        <w:rPr>
          <w:w w:val="0"/>
        </w:rPr>
        <w:t xml:space="preserve">mantida junto ao Banco </w:t>
      </w:r>
      <w:r w:rsidR="0003621A" w:rsidRPr="00ED2DC4">
        <w:t>Itaú Unibanco S/A</w:t>
      </w:r>
      <w:r w:rsidR="00CF49F3" w:rsidRPr="002908FE">
        <w:t xml:space="preserve">, </w:t>
      </w:r>
      <w:r w:rsidR="00CF49F3" w:rsidRPr="002908FE">
        <w:rPr>
          <w:w w:val="0"/>
        </w:rPr>
        <w:t>conta do patrimônio separado</w:t>
      </w:r>
      <w:r w:rsidR="00CF49F3" w:rsidRPr="00D46D7B">
        <w:rPr>
          <w:w w:val="0"/>
        </w:rPr>
        <w:t xml:space="preserve"> de titularidade da Securitizadora, como condição para a realização da operação de securitização</w:t>
      </w:r>
      <w:r w:rsidR="001B113F">
        <w:rPr>
          <w:w w:val="0"/>
        </w:rPr>
        <w:t xml:space="preserve"> (“</w:t>
      </w:r>
      <w:r w:rsidR="001B113F" w:rsidRPr="001B113F">
        <w:rPr>
          <w:w w:val="0"/>
          <w:u w:val="single"/>
        </w:rPr>
        <w:t>Conta do Patrimônio Separado</w:t>
      </w:r>
      <w:r w:rsidR="001B113F">
        <w:rPr>
          <w:w w:val="0"/>
        </w:rPr>
        <w:t>”)</w:t>
      </w:r>
      <w:r w:rsidR="00CF49F3" w:rsidRPr="00D46D7B">
        <w:rPr>
          <w:w w:val="0"/>
        </w:rPr>
        <w:t>.</w:t>
      </w:r>
    </w:p>
    <w:p w14:paraId="277EB117" w14:textId="77777777" w:rsidR="0003621A" w:rsidRPr="00D46D7B" w:rsidRDefault="0003621A" w:rsidP="00D46D7B">
      <w:pPr>
        <w:shd w:val="clear" w:color="auto" w:fill="FFFFFF"/>
        <w:spacing w:line="276" w:lineRule="auto"/>
        <w:jc w:val="both"/>
        <w:rPr>
          <w:w w:val="0"/>
        </w:rPr>
      </w:pPr>
    </w:p>
    <w:p w14:paraId="425C7E38" w14:textId="5D21E35C" w:rsidR="00C83601" w:rsidRPr="00BA5341" w:rsidRDefault="00097924" w:rsidP="00D46D7B">
      <w:pPr>
        <w:numPr>
          <w:ilvl w:val="2"/>
          <w:numId w:val="18"/>
        </w:numPr>
        <w:shd w:val="clear" w:color="auto" w:fill="FFFFFF"/>
        <w:spacing w:line="276" w:lineRule="auto"/>
        <w:ind w:left="0" w:firstLine="0"/>
        <w:jc w:val="both"/>
        <w:rPr>
          <w:w w:val="0"/>
        </w:rPr>
      </w:pPr>
      <w:r w:rsidRPr="008F4BD1">
        <w:rPr>
          <w:u w:val="single"/>
        </w:rPr>
        <w:t xml:space="preserve">Data de </w:t>
      </w:r>
      <w:r w:rsidR="009D4F50">
        <w:rPr>
          <w:u w:val="single"/>
        </w:rPr>
        <w:t>Pagamento</w:t>
      </w:r>
      <w:r w:rsidRPr="008F4BD1">
        <w:t>: O início d</w:t>
      </w:r>
      <w:r w:rsidR="002C6D95" w:rsidRPr="008F4BD1">
        <w:t>os pagamentos mensais</w:t>
      </w:r>
      <w:r w:rsidR="001B10C6" w:rsidRPr="008F4BD1">
        <w:t xml:space="preserve"> </w:t>
      </w:r>
      <w:r w:rsidR="002C6D95" w:rsidRPr="008F4BD1">
        <w:t xml:space="preserve">será no dia </w:t>
      </w:r>
      <w:r w:rsidR="00E1167B">
        <w:t>09 de maio de 2019</w:t>
      </w:r>
      <w:r w:rsidR="008F4BD1" w:rsidRPr="008F4BD1">
        <w:t xml:space="preserve">, </w:t>
      </w:r>
      <w:r w:rsidR="00125E79" w:rsidRPr="008F4BD1">
        <w:t>e</w:t>
      </w:r>
      <w:r w:rsidR="00125E79" w:rsidRPr="00D46D7B">
        <w:t xml:space="preserve"> os demais </w:t>
      </w:r>
      <w:r w:rsidR="000F4A22" w:rsidRPr="00D46D7B">
        <w:t xml:space="preserve">pagamentos deverão ocorrer </w:t>
      </w:r>
      <w:r w:rsidR="002C6D95" w:rsidRPr="00D46D7B">
        <w:t>conforme cronograma anexo (Anexo I)</w:t>
      </w:r>
      <w:r w:rsidR="00125E79" w:rsidRPr="00D46D7B">
        <w:t xml:space="preserve"> até a integral liquidação da</w:t>
      </w:r>
      <w:r w:rsidR="00BA5341">
        <w:t>s</w:t>
      </w:r>
      <w:r w:rsidR="00125E79" w:rsidRPr="00D46D7B">
        <w:t xml:space="preserve"> Debênture</w:t>
      </w:r>
      <w:r w:rsidR="00BA5341">
        <w:t>s</w:t>
      </w:r>
      <w:r w:rsidR="002C6D95" w:rsidRPr="00D46D7B">
        <w:t>.</w:t>
      </w:r>
    </w:p>
    <w:p w14:paraId="62FAD944" w14:textId="77777777" w:rsidR="00BA5341" w:rsidRDefault="00BA5341" w:rsidP="00BA5341">
      <w:pPr>
        <w:pStyle w:val="PargrafodaLista"/>
        <w:rPr>
          <w:w w:val="0"/>
        </w:rPr>
      </w:pPr>
    </w:p>
    <w:p w14:paraId="00EBD67F" w14:textId="77777777" w:rsidR="00C1654E" w:rsidRPr="00D46D7B" w:rsidRDefault="00B74A1F" w:rsidP="00D46D7B">
      <w:pPr>
        <w:shd w:val="clear" w:color="auto" w:fill="FFFFFF"/>
        <w:spacing w:line="276" w:lineRule="auto"/>
        <w:jc w:val="both"/>
      </w:pPr>
      <w:r w:rsidRPr="00D46D7B">
        <w:rPr>
          <w:b/>
        </w:rPr>
        <w:t>3.8.3.</w:t>
      </w:r>
      <w:r w:rsidRPr="00D46D7B">
        <w:t xml:space="preserve"> </w:t>
      </w:r>
      <w:r w:rsidRPr="00D46D7B">
        <w:tab/>
      </w:r>
      <w:r w:rsidR="00C83601" w:rsidRPr="00D46D7B">
        <w:rPr>
          <w:u w:val="single"/>
        </w:rPr>
        <w:t>Prorrogação dos Prazos</w:t>
      </w:r>
      <w:r w:rsidR="00C83601" w:rsidRPr="00D46D7B">
        <w:t>: Considerar-se</w:t>
      </w:r>
      <w:r w:rsidR="00444067" w:rsidRPr="00D46D7B">
        <w:t>-</w:t>
      </w:r>
      <w:r w:rsidR="00C83601" w:rsidRPr="00D46D7B">
        <w:t>ão prorrogados os prazos referentes aos pagamento</w:t>
      </w:r>
      <w:r w:rsidR="00DB1950" w:rsidRPr="00D46D7B">
        <w:t>s</w:t>
      </w:r>
      <w:r w:rsidR="00C83601" w:rsidRPr="00D46D7B">
        <w:t xml:space="preserve"> de qualquer obrigação até o 1º (primeiro) Dia Útil subsequente</w:t>
      </w:r>
      <w:r w:rsidR="00C94672" w:rsidRPr="00D46D7B">
        <w:t xml:space="preserve">. </w:t>
      </w:r>
    </w:p>
    <w:p w14:paraId="729080A7" w14:textId="77777777" w:rsidR="00E337F9" w:rsidRPr="00D46D7B" w:rsidRDefault="00E337F9" w:rsidP="00D46D7B">
      <w:pPr>
        <w:shd w:val="clear" w:color="auto" w:fill="FFFFFF"/>
        <w:spacing w:line="276" w:lineRule="auto"/>
        <w:jc w:val="both"/>
        <w:rPr>
          <w:w w:val="0"/>
        </w:rPr>
      </w:pPr>
    </w:p>
    <w:p w14:paraId="2CA4818E" w14:textId="1417E52F" w:rsidR="00C908A1" w:rsidRPr="00D46D7B" w:rsidRDefault="00444067" w:rsidP="00D46D7B">
      <w:pPr>
        <w:autoSpaceDE w:val="0"/>
        <w:autoSpaceDN w:val="0"/>
        <w:adjustRightInd w:val="0"/>
        <w:spacing w:line="276" w:lineRule="auto"/>
        <w:jc w:val="both"/>
      </w:pPr>
      <w:r w:rsidRPr="00D46D7B">
        <w:rPr>
          <w:b/>
          <w:w w:val="0"/>
        </w:rPr>
        <w:t>3.8.4.</w:t>
      </w:r>
      <w:r w:rsidR="00C908A1" w:rsidRPr="00D46D7B">
        <w:t xml:space="preserve"> Para os fins desta Escritura, “</w:t>
      </w:r>
      <w:r w:rsidR="00C908A1" w:rsidRPr="00D46D7B">
        <w:rPr>
          <w:u w:val="single"/>
        </w:rPr>
        <w:t>Dia Útil</w:t>
      </w:r>
      <w:r w:rsidR="00C908A1" w:rsidRPr="00D46D7B">
        <w:t>” significa qualquer dia que não seja sábado, domingo</w:t>
      </w:r>
      <w:r w:rsidR="00C94672" w:rsidRPr="00D46D7B">
        <w:t xml:space="preserve">, </w:t>
      </w:r>
      <w:r w:rsidR="00C908A1" w:rsidRPr="00D46D7B">
        <w:t>feriado declarado nacional na República Federativa do Brasil.</w:t>
      </w:r>
    </w:p>
    <w:p w14:paraId="3E0ADF68" w14:textId="2FC1045A" w:rsidR="00444067" w:rsidRPr="00D46D7B" w:rsidRDefault="00444067" w:rsidP="00D46D7B">
      <w:pPr>
        <w:shd w:val="clear" w:color="auto" w:fill="FFFFFF"/>
        <w:spacing w:line="276" w:lineRule="auto"/>
        <w:jc w:val="both"/>
        <w:rPr>
          <w:w w:val="0"/>
        </w:rPr>
      </w:pPr>
    </w:p>
    <w:p w14:paraId="5EC008EE" w14:textId="77777777" w:rsidR="00AD4550" w:rsidRDefault="00AD4550" w:rsidP="00AD4550">
      <w:pPr>
        <w:shd w:val="clear" w:color="auto" w:fill="FFFFFF"/>
        <w:spacing w:line="276" w:lineRule="auto"/>
        <w:jc w:val="both"/>
        <w:rPr>
          <w:w w:val="0"/>
        </w:rPr>
      </w:pPr>
    </w:p>
    <w:p w14:paraId="082368B5" w14:textId="77777777" w:rsidR="00AD4550" w:rsidRPr="00AB5244" w:rsidRDefault="00AD4550" w:rsidP="00AD4550">
      <w:pPr>
        <w:numPr>
          <w:ilvl w:val="1"/>
          <w:numId w:val="18"/>
        </w:numPr>
        <w:shd w:val="clear" w:color="auto" w:fill="FFFFFF"/>
        <w:spacing w:line="276" w:lineRule="auto"/>
        <w:ind w:left="709" w:hanging="709"/>
        <w:jc w:val="both"/>
        <w:rPr>
          <w:b/>
          <w:color w:val="000000"/>
          <w:w w:val="0"/>
        </w:rPr>
      </w:pPr>
      <w:r w:rsidRPr="00AB5244">
        <w:rPr>
          <w:b/>
          <w:color w:val="000000"/>
          <w:w w:val="0"/>
        </w:rPr>
        <w:t>Despesas Gerais</w:t>
      </w:r>
    </w:p>
    <w:p w14:paraId="51749DDA" w14:textId="77777777" w:rsidR="00AD4550" w:rsidRDefault="00AD4550" w:rsidP="00AD4550">
      <w:pPr>
        <w:shd w:val="clear" w:color="auto" w:fill="FFFFFF"/>
        <w:spacing w:line="276" w:lineRule="auto"/>
        <w:jc w:val="both"/>
        <w:rPr>
          <w:w w:val="0"/>
        </w:rPr>
      </w:pPr>
    </w:p>
    <w:p w14:paraId="01D89395" w14:textId="40ACA16F" w:rsidR="00AD4550" w:rsidRDefault="00AD4550" w:rsidP="00AD4550">
      <w:pPr>
        <w:shd w:val="clear" w:color="auto" w:fill="FFFFFF"/>
        <w:spacing w:line="276" w:lineRule="auto"/>
        <w:jc w:val="both"/>
        <w:rPr>
          <w:w w:val="0"/>
        </w:rPr>
      </w:pPr>
      <w:r w:rsidRPr="00ED2DC4">
        <w:rPr>
          <w:b/>
          <w:w w:val="0"/>
        </w:rPr>
        <w:lastRenderedPageBreak/>
        <w:t>3.9.1.</w:t>
      </w:r>
      <w:r>
        <w:rPr>
          <w:w w:val="0"/>
        </w:rPr>
        <w:t xml:space="preserve"> Em </w:t>
      </w:r>
      <w:r w:rsidRPr="00AB5244">
        <w:rPr>
          <w:w w:val="0"/>
        </w:rPr>
        <w:t>complemento ao disposto na Cláusula 3.</w:t>
      </w:r>
      <w:r>
        <w:rPr>
          <w:w w:val="0"/>
        </w:rPr>
        <w:t>6.1.1</w:t>
      </w:r>
      <w:r w:rsidRPr="00AB5244">
        <w:rPr>
          <w:w w:val="0"/>
        </w:rPr>
        <w:t xml:space="preserve"> deste </w:t>
      </w:r>
      <w:r>
        <w:rPr>
          <w:w w:val="0"/>
        </w:rPr>
        <w:t>Instrumento</w:t>
      </w:r>
      <w:r w:rsidRPr="00AB5244">
        <w:rPr>
          <w:w w:val="0"/>
        </w:rPr>
        <w:t xml:space="preserve">, a </w:t>
      </w:r>
      <w:r>
        <w:rPr>
          <w:w w:val="0"/>
        </w:rPr>
        <w:t>Emissora</w:t>
      </w:r>
      <w:r w:rsidRPr="00AB5244">
        <w:rPr>
          <w:w w:val="0"/>
        </w:rPr>
        <w:t xml:space="preserve"> se responsabiliza por todas as demais despesas previstas nest</w:t>
      </w:r>
      <w:r>
        <w:rPr>
          <w:w w:val="0"/>
        </w:rPr>
        <w:t xml:space="preserve">a Escritura de Emissão e nos demais Documentos da Operação </w:t>
      </w:r>
      <w:r w:rsidRPr="00AB5244">
        <w:rPr>
          <w:w w:val="0"/>
        </w:rPr>
        <w:t xml:space="preserve">a serem efetivamente incorridas pela </w:t>
      </w:r>
      <w:r>
        <w:rPr>
          <w:w w:val="0"/>
        </w:rPr>
        <w:t>Securitizadora no âmbito da Operação</w:t>
      </w:r>
      <w:r w:rsidRPr="00AB5244">
        <w:rPr>
          <w:w w:val="0"/>
        </w:rPr>
        <w:t xml:space="preserve">, as quais </w:t>
      </w:r>
      <w:r>
        <w:rPr>
          <w:w w:val="0"/>
        </w:rPr>
        <w:t>deverão ser</w:t>
      </w:r>
      <w:r w:rsidRPr="00AB5244">
        <w:rPr>
          <w:w w:val="0"/>
        </w:rPr>
        <w:t xml:space="preserve"> reembolsadas pela </w:t>
      </w:r>
      <w:r>
        <w:rPr>
          <w:w w:val="0"/>
        </w:rPr>
        <w:t>Emissora</w:t>
      </w:r>
      <w:r w:rsidRPr="00AB5244">
        <w:rPr>
          <w:w w:val="0"/>
        </w:rPr>
        <w:t xml:space="preserve"> à </w:t>
      </w:r>
      <w:r>
        <w:rPr>
          <w:w w:val="0"/>
        </w:rPr>
        <w:t>Securitizadora</w:t>
      </w:r>
      <w:r w:rsidRPr="00AB5244">
        <w:rPr>
          <w:w w:val="0"/>
        </w:rPr>
        <w:t xml:space="preserve"> e/ou aos prestadores de serviços contratados, conforme o caso, em até 05 (cinco) Dias Úteis do recebimento de comunicação neste sentido, incluindo, mas não se limitando a:</w:t>
      </w:r>
    </w:p>
    <w:p w14:paraId="6CA2775E" w14:textId="77777777" w:rsidR="00AD4550" w:rsidRDefault="00AD4550" w:rsidP="00AD4550">
      <w:pPr>
        <w:shd w:val="clear" w:color="auto" w:fill="FFFFFF"/>
        <w:spacing w:line="276" w:lineRule="auto"/>
        <w:jc w:val="both"/>
        <w:rPr>
          <w:w w:val="0"/>
        </w:rPr>
      </w:pPr>
    </w:p>
    <w:p w14:paraId="2FCA52DA" w14:textId="77777777" w:rsidR="00AD4550" w:rsidRDefault="00AD4550" w:rsidP="00ED2DC4">
      <w:pPr>
        <w:numPr>
          <w:ilvl w:val="0"/>
          <w:numId w:val="44"/>
        </w:numPr>
        <w:shd w:val="clear" w:color="auto" w:fill="FFFFFF"/>
        <w:spacing w:line="276" w:lineRule="auto"/>
        <w:ind w:left="0" w:firstLine="0"/>
        <w:jc w:val="both"/>
        <w:rPr>
          <w:w w:val="0"/>
        </w:rPr>
      </w:pPr>
      <w:r w:rsidRPr="00AB5244">
        <w:rPr>
          <w:w w:val="0"/>
        </w:rPr>
        <w:t>Todos os emolumentos da B3 S.A. – Brasil, Bolsa, Balcão (“</w:t>
      </w:r>
      <w:r w:rsidRPr="00ED2DC4">
        <w:rPr>
          <w:w w:val="0"/>
          <w:u w:val="single"/>
        </w:rPr>
        <w:t>B3</w:t>
      </w:r>
      <w:r w:rsidRPr="00AB5244">
        <w:rPr>
          <w:w w:val="0"/>
        </w:rPr>
        <w:t>”), relativos às CCI e aos CRI;</w:t>
      </w:r>
    </w:p>
    <w:p w14:paraId="7FD94FC8" w14:textId="77777777" w:rsidR="00AD4550" w:rsidRDefault="00AD4550" w:rsidP="00ED2DC4">
      <w:pPr>
        <w:shd w:val="clear" w:color="auto" w:fill="FFFFFF"/>
        <w:spacing w:line="276" w:lineRule="auto"/>
        <w:jc w:val="both"/>
        <w:rPr>
          <w:w w:val="0"/>
        </w:rPr>
      </w:pPr>
    </w:p>
    <w:p w14:paraId="4ED69CA6"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Emolumentos da Associação Brasileira das Entidades dos Mercados Financeiro e de Capitais - ANBIMA relativos ao registro dos CRI;</w:t>
      </w:r>
    </w:p>
    <w:p w14:paraId="1A4462D9" w14:textId="77777777" w:rsidR="00AD4550" w:rsidRDefault="00AD4550" w:rsidP="00ED2DC4">
      <w:pPr>
        <w:pStyle w:val="PargrafodaLista"/>
        <w:ind w:left="0"/>
        <w:rPr>
          <w:w w:val="0"/>
        </w:rPr>
      </w:pPr>
    </w:p>
    <w:p w14:paraId="4C90F0CE" w14:textId="59577AB1" w:rsidR="00AD4550" w:rsidRDefault="00AD4550" w:rsidP="00ED2DC4">
      <w:pPr>
        <w:numPr>
          <w:ilvl w:val="0"/>
          <w:numId w:val="44"/>
        </w:numPr>
        <w:shd w:val="clear" w:color="auto" w:fill="FFFFFF"/>
        <w:spacing w:line="276" w:lineRule="auto"/>
        <w:ind w:left="0" w:firstLine="0"/>
        <w:jc w:val="both"/>
        <w:rPr>
          <w:w w:val="0"/>
        </w:rPr>
      </w:pPr>
      <w:r w:rsidRPr="008D38A2">
        <w:rPr>
          <w:w w:val="0"/>
        </w:rPr>
        <w:t>Remuneração devida ao Coordenador Líder no valor de R$ 18.000,00 (dezoito mil reais), em parcela única, pela coordenação e distribuição da Oferta, devida até o 1º (primeiro) Dia Útil a contar da data da primeira integralização dos CRI;</w:t>
      </w:r>
    </w:p>
    <w:p w14:paraId="6D0DE57F" w14:textId="77777777" w:rsidR="00A0447C" w:rsidRDefault="00A0447C" w:rsidP="00A0447C">
      <w:pPr>
        <w:autoSpaceDE w:val="0"/>
        <w:autoSpaceDN w:val="0"/>
        <w:adjustRightInd w:val="0"/>
        <w:jc w:val="both"/>
        <w:rPr>
          <w:w w:val="0"/>
        </w:rPr>
      </w:pPr>
    </w:p>
    <w:p w14:paraId="24B15967" w14:textId="0D233F70" w:rsidR="00AD4550" w:rsidRDefault="00AD4550" w:rsidP="00ED2DC4">
      <w:pPr>
        <w:numPr>
          <w:ilvl w:val="0"/>
          <w:numId w:val="44"/>
        </w:numPr>
        <w:autoSpaceDE w:val="0"/>
        <w:autoSpaceDN w:val="0"/>
        <w:adjustRightInd w:val="0"/>
        <w:spacing w:line="276" w:lineRule="auto"/>
        <w:ind w:left="0" w:firstLine="0"/>
        <w:jc w:val="both"/>
        <w:rPr>
          <w:w w:val="0"/>
        </w:rPr>
      </w:pPr>
      <w:r w:rsidRPr="008D38A2">
        <w:rPr>
          <w:w w:val="0"/>
        </w:rPr>
        <w:t xml:space="preserve">Remuneração devida ao assessor legal da Operação, no valor de R$ </w:t>
      </w:r>
      <w:r w:rsidR="00A0447C" w:rsidRPr="00ED2DC4">
        <w:rPr>
          <w:w w:val="0"/>
        </w:rPr>
        <w:t>65.000,00</w:t>
      </w:r>
      <w:r w:rsidRPr="008D38A2">
        <w:rPr>
          <w:w w:val="0"/>
        </w:rPr>
        <w:t xml:space="preserve"> (</w:t>
      </w:r>
      <w:r w:rsidR="00A0447C">
        <w:rPr>
          <w:w w:val="0"/>
        </w:rPr>
        <w:t>sessenta e cinco mil reais</w:t>
      </w:r>
      <w:r w:rsidRPr="008D38A2">
        <w:rPr>
          <w:w w:val="0"/>
        </w:rPr>
        <w:t>),</w:t>
      </w:r>
      <w:r w:rsidR="00A0447C" w:rsidRPr="00ED2DC4">
        <w:rPr>
          <w:w w:val="0"/>
        </w:rPr>
        <w:t xml:space="preserve"> a ser pago em duas parcelas, sendo a primeira em valor</w:t>
      </w:r>
      <w:r w:rsidR="00A0447C">
        <w:rPr>
          <w:w w:val="0"/>
        </w:rPr>
        <w:t xml:space="preserve"> </w:t>
      </w:r>
      <w:r w:rsidR="00A0447C" w:rsidRPr="00ED2DC4">
        <w:rPr>
          <w:w w:val="0"/>
        </w:rPr>
        <w:t xml:space="preserve">correspondente a 1/3, em até 10 (dez) dias a contar da aceitação </w:t>
      </w:r>
      <w:r w:rsidR="00A0447C">
        <w:rPr>
          <w:w w:val="0"/>
        </w:rPr>
        <w:t>da</w:t>
      </w:r>
      <w:r w:rsidR="00A0447C" w:rsidRPr="00ED2DC4">
        <w:rPr>
          <w:w w:val="0"/>
        </w:rPr>
        <w:t xml:space="preserve"> proposta e a parcela</w:t>
      </w:r>
      <w:r w:rsidR="00A0447C">
        <w:rPr>
          <w:w w:val="0"/>
        </w:rPr>
        <w:t xml:space="preserve"> </w:t>
      </w:r>
      <w:r w:rsidR="00A0447C" w:rsidRPr="00ED2DC4">
        <w:rPr>
          <w:w w:val="0"/>
        </w:rPr>
        <w:t xml:space="preserve">final, correspondente a 2/3, na </w:t>
      </w:r>
      <w:r w:rsidR="00A0447C" w:rsidRPr="008D38A2">
        <w:rPr>
          <w:w w:val="0"/>
        </w:rPr>
        <w:t>data da primeira integralização dos CRI</w:t>
      </w:r>
      <w:r w:rsidR="00A0447C">
        <w:rPr>
          <w:w w:val="0"/>
        </w:rPr>
        <w:t>;</w:t>
      </w:r>
    </w:p>
    <w:p w14:paraId="42BF91AB" w14:textId="77777777" w:rsidR="00AD4550" w:rsidRDefault="00AD4550" w:rsidP="00ED2DC4">
      <w:pPr>
        <w:pStyle w:val="PargrafodaLista"/>
        <w:ind w:left="0"/>
        <w:rPr>
          <w:w w:val="0"/>
        </w:rPr>
      </w:pPr>
    </w:p>
    <w:p w14:paraId="4A443160"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 xml:space="preserve">Remuneração devida à Securitizadora no valor de R$ </w:t>
      </w:r>
      <w:r>
        <w:rPr>
          <w:w w:val="0"/>
        </w:rPr>
        <w:t>70.000,00</w:t>
      </w:r>
      <w:r w:rsidRPr="008D38A2">
        <w:rPr>
          <w:w w:val="0"/>
        </w:rPr>
        <w:t xml:space="preserve"> (</w:t>
      </w:r>
      <w:r>
        <w:rPr>
          <w:w w:val="0"/>
        </w:rPr>
        <w:t>setenta mil reais</w:t>
      </w:r>
      <w:r w:rsidRPr="008D38A2">
        <w:rPr>
          <w:w w:val="0"/>
        </w:rPr>
        <w:t xml:space="preserve">), em parcela única, pela estruturação da Emissão dos CRI, devida até o </w:t>
      </w:r>
      <w:r>
        <w:rPr>
          <w:w w:val="0"/>
        </w:rPr>
        <w:t>1</w:t>
      </w:r>
      <w:r w:rsidRPr="008D38A2">
        <w:rPr>
          <w:w w:val="0"/>
        </w:rPr>
        <w:t>º (</w:t>
      </w:r>
      <w:r>
        <w:rPr>
          <w:w w:val="0"/>
        </w:rPr>
        <w:t>primeiro</w:t>
      </w:r>
      <w:r w:rsidRPr="008D38A2">
        <w:rPr>
          <w:w w:val="0"/>
        </w:rPr>
        <w:t xml:space="preserve">) Dia Útil a contar da </w:t>
      </w:r>
      <w:r>
        <w:rPr>
          <w:w w:val="0"/>
        </w:rPr>
        <w:t xml:space="preserve">data da </w:t>
      </w:r>
      <w:r w:rsidRPr="008D38A2">
        <w:rPr>
          <w:w w:val="0"/>
        </w:rPr>
        <w:t>primeira integralização dos CRI;</w:t>
      </w:r>
    </w:p>
    <w:p w14:paraId="35270B10" w14:textId="77777777" w:rsidR="00AD4550" w:rsidRDefault="00AD4550" w:rsidP="00ED2DC4">
      <w:pPr>
        <w:pStyle w:val="PargrafodaLista"/>
        <w:ind w:left="0"/>
        <w:rPr>
          <w:w w:val="0"/>
        </w:rPr>
      </w:pPr>
    </w:p>
    <w:p w14:paraId="35E040D3"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 xml:space="preserve">Taxa de administração devida à Securitizadora, durante o período de vigência dos CRI, no valor de R$ </w:t>
      </w:r>
      <w:r>
        <w:rPr>
          <w:w w:val="0"/>
        </w:rPr>
        <w:t>3.000,00</w:t>
      </w:r>
      <w:r w:rsidRPr="008D38A2">
        <w:rPr>
          <w:w w:val="0"/>
        </w:rPr>
        <w:t xml:space="preserve"> (</w:t>
      </w:r>
      <w:r>
        <w:rPr>
          <w:w w:val="0"/>
        </w:rPr>
        <w:t>três mil reais</w:t>
      </w:r>
      <w:r w:rsidRPr="008D38A2">
        <w:rPr>
          <w:w w:val="0"/>
        </w:rPr>
        <w:t xml:space="preserve">) por mês, sendo a primeira parcela devida até o 1º (primeiro) Dia Útil a contar da </w:t>
      </w:r>
      <w:r>
        <w:rPr>
          <w:w w:val="0"/>
        </w:rPr>
        <w:t xml:space="preserve">data da </w:t>
      </w:r>
      <w:r w:rsidRPr="008D38A2">
        <w:rPr>
          <w:w w:val="0"/>
        </w:rPr>
        <w:t xml:space="preserve">primeira </w:t>
      </w:r>
      <w:r>
        <w:rPr>
          <w:w w:val="0"/>
        </w:rPr>
        <w:t>i</w:t>
      </w:r>
      <w:r w:rsidRPr="008D38A2">
        <w:rPr>
          <w:w w:val="0"/>
        </w:rPr>
        <w:t>ntegralização dos CRI, e as demais na mesma data dos meses subsequentes até o resgate total dos CRI, atualizadas anualmente pela variação acumulada do IGP-M/FGV, ou na falta deste, ou ainda na impossibilidade de sua utilização, pelo índice que vier a substituí-lo, calculada pro rata die, se necessário. Caso ocorra a substituição da Securitizadora por qualquer motivo, será devida a remuneração (flat e recorrente) da nova instituição que realizará a administração dos CRI e, consequentemente, do Patrimônio Separado, nomeada pelos titulares dos CRI;</w:t>
      </w:r>
    </w:p>
    <w:p w14:paraId="7723BA96" w14:textId="77777777" w:rsidR="00AD4550" w:rsidRDefault="00AD4550" w:rsidP="00ED2DC4">
      <w:pPr>
        <w:pStyle w:val="PargrafodaLista"/>
        <w:ind w:left="0"/>
        <w:rPr>
          <w:w w:val="0"/>
        </w:rPr>
      </w:pPr>
    </w:p>
    <w:p w14:paraId="30BA07D3" w14:textId="18DB58BF" w:rsidR="00AD4550" w:rsidRDefault="00AD4550" w:rsidP="00ED2DC4">
      <w:pPr>
        <w:numPr>
          <w:ilvl w:val="0"/>
          <w:numId w:val="44"/>
        </w:numPr>
        <w:shd w:val="clear" w:color="auto" w:fill="FFFFFF"/>
        <w:spacing w:line="276" w:lineRule="auto"/>
        <w:ind w:left="0" w:firstLine="0"/>
        <w:jc w:val="both"/>
        <w:rPr>
          <w:w w:val="0"/>
        </w:rPr>
      </w:pPr>
      <w:r w:rsidRPr="008D38A2">
        <w:rPr>
          <w:w w:val="0"/>
        </w:rPr>
        <w:t>Remuneração devida ao Agente Fiduciário</w:t>
      </w:r>
      <w:r w:rsidR="003D17EC">
        <w:rPr>
          <w:w w:val="0"/>
        </w:rPr>
        <w:t xml:space="preserve"> dos CRI</w:t>
      </w:r>
      <w:r w:rsidRPr="008D38A2">
        <w:rPr>
          <w:w w:val="0"/>
        </w:rPr>
        <w:t>: (i) parcela única de R$</w:t>
      </w:r>
      <w:r>
        <w:rPr>
          <w:w w:val="0"/>
        </w:rPr>
        <w:t>3.</w:t>
      </w:r>
      <w:r w:rsidR="003D17EC">
        <w:rPr>
          <w:w w:val="0"/>
        </w:rPr>
        <w:t>50</w:t>
      </w:r>
      <w:r>
        <w:rPr>
          <w:w w:val="0"/>
        </w:rPr>
        <w:t>0,00</w:t>
      </w:r>
      <w:r w:rsidRPr="008D38A2">
        <w:rPr>
          <w:w w:val="0"/>
        </w:rPr>
        <w:t xml:space="preserve"> (</w:t>
      </w:r>
      <w:r>
        <w:rPr>
          <w:w w:val="0"/>
        </w:rPr>
        <w:t>três mil</w:t>
      </w:r>
      <w:r w:rsidR="003D17EC">
        <w:rPr>
          <w:w w:val="0"/>
        </w:rPr>
        <w:t xml:space="preserve"> e quinhentos</w:t>
      </w:r>
      <w:r>
        <w:rPr>
          <w:w w:val="0"/>
        </w:rPr>
        <w:t xml:space="preserve"> reais</w:t>
      </w:r>
      <w:r w:rsidRPr="008D38A2">
        <w:rPr>
          <w:w w:val="0"/>
        </w:rPr>
        <w:t xml:space="preserve">) equivalente a uma parcela de implantação, devida até o 5º (quinto) Dia Útil a contar da </w:t>
      </w:r>
      <w:r>
        <w:rPr>
          <w:w w:val="0"/>
        </w:rPr>
        <w:t xml:space="preserve">data da </w:t>
      </w:r>
      <w:r w:rsidRPr="008D38A2">
        <w:rPr>
          <w:w w:val="0"/>
        </w:rPr>
        <w:t xml:space="preserve">primeira </w:t>
      </w:r>
      <w:r>
        <w:rPr>
          <w:w w:val="0"/>
        </w:rPr>
        <w:t>i</w:t>
      </w:r>
      <w:r w:rsidRPr="008D38A2">
        <w:rPr>
          <w:w w:val="0"/>
        </w:rPr>
        <w:t>ntegralização dos CRI; (ii) parcelas anuais de R$</w:t>
      </w:r>
      <w:r>
        <w:rPr>
          <w:w w:val="0"/>
        </w:rPr>
        <w:t>18.000,00</w:t>
      </w:r>
      <w:r w:rsidRPr="008D38A2">
        <w:rPr>
          <w:w w:val="0"/>
        </w:rPr>
        <w:t xml:space="preserve"> (</w:t>
      </w:r>
      <w:r>
        <w:rPr>
          <w:w w:val="0"/>
        </w:rPr>
        <w:t>dezoito mil reais</w:t>
      </w:r>
      <w:r w:rsidRPr="008D38A2">
        <w:rPr>
          <w:w w:val="0"/>
        </w:rPr>
        <w:t xml:space="preserve">) cada, devida durante o período de vigência dos CRI e mesmo após o vencimento dos CRI, caso o Agente Fiduciário ainda </w:t>
      </w:r>
      <w:r w:rsidRPr="008D38A2">
        <w:rPr>
          <w:w w:val="0"/>
        </w:rPr>
        <w:lastRenderedPageBreak/>
        <w:t xml:space="preserve">esteja em atuação, de sendo a primeira parcela devida até o 5º (quinto) Dia Útil a contar da </w:t>
      </w:r>
      <w:r>
        <w:rPr>
          <w:w w:val="0"/>
        </w:rPr>
        <w:t xml:space="preserve">data da </w:t>
      </w:r>
      <w:r w:rsidRPr="008D38A2">
        <w:rPr>
          <w:w w:val="0"/>
        </w:rPr>
        <w:t>primeira integralização dos CRI, e as demais na mesma data dos anos subsequentes, até o resgate total dos CRI</w:t>
      </w:r>
      <w:r w:rsidR="003D17EC">
        <w:rPr>
          <w:w w:val="0"/>
        </w:rPr>
        <w:t>, e (iii)</w:t>
      </w:r>
      <w:r w:rsidR="003D17EC" w:rsidRPr="00496D7B">
        <w:rPr>
          <w:w w:val="0"/>
        </w:rPr>
        <w:t xml:space="preserve"> pela verificação da </w:t>
      </w:r>
      <w:r w:rsidR="003D17EC">
        <w:rPr>
          <w:w w:val="0"/>
        </w:rPr>
        <w:t>d</w:t>
      </w:r>
      <w:r w:rsidR="003D17EC" w:rsidRPr="00496D7B">
        <w:rPr>
          <w:w w:val="0"/>
        </w:rPr>
        <w:t>estinação d</w:t>
      </w:r>
      <w:r w:rsidR="003D17EC">
        <w:rPr>
          <w:w w:val="0"/>
        </w:rPr>
        <w:t>os recursos</w:t>
      </w:r>
      <w:r w:rsidR="003D17EC" w:rsidRPr="00496D7B">
        <w:rPr>
          <w:w w:val="0"/>
        </w:rPr>
        <w:t>, será devido o valor de R$ 1.000,00 (mil reais) a cada trimestre a partir da primeira verificação, até a utilização total dos recursos oriundos</w:t>
      </w:r>
      <w:r w:rsidR="003D17EC">
        <w:rPr>
          <w:w w:val="0"/>
        </w:rPr>
        <w:t xml:space="preserve"> da CCI</w:t>
      </w:r>
      <w:r w:rsidR="003D17EC" w:rsidRPr="00496D7B">
        <w:rPr>
          <w:w w:val="0"/>
        </w:rPr>
        <w:t>, a ser paga até o 5º (quinto) Dia Útil contado da data da primeira verificação e as demais nas periodicidades de verificações seguintes caso sejam necessárias</w:t>
      </w:r>
      <w:r>
        <w:rPr>
          <w:w w:val="0"/>
        </w:rPr>
        <w:t xml:space="preserve">. </w:t>
      </w:r>
      <w:r w:rsidRPr="008D38A2">
        <w:rPr>
          <w:w w:val="0"/>
        </w:rPr>
        <w:t xml:space="preserve">As parcelas descritas nos itens “ii” e “iii” acima serão atualizadas anualmente pela variação acumulada do IGP-M, ou na falta deste, ou ainda, na impossibilidade de sua utilização, pelo índice que vier a substituí-lo, calculadas </w:t>
      </w:r>
      <w:r w:rsidRPr="00ED2DC4">
        <w:rPr>
          <w:i/>
          <w:w w:val="0"/>
        </w:rPr>
        <w:t>pro rata die</w:t>
      </w:r>
      <w:r w:rsidRPr="008D38A2">
        <w:rPr>
          <w:w w:val="0"/>
        </w:rPr>
        <w:t>, se necessário;</w:t>
      </w:r>
      <w:r w:rsidR="003D17EC">
        <w:rPr>
          <w:w w:val="0"/>
        </w:rPr>
        <w:t xml:space="preserve"> </w:t>
      </w:r>
    </w:p>
    <w:p w14:paraId="087F4585" w14:textId="77777777" w:rsidR="00D33093" w:rsidRDefault="00D33093" w:rsidP="00ED2DC4">
      <w:pPr>
        <w:pStyle w:val="PargrafodaLista"/>
        <w:ind w:left="0"/>
        <w:rPr>
          <w:w w:val="0"/>
        </w:rPr>
      </w:pPr>
    </w:p>
    <w:p w14:paraId="663ACB7A" w14:textId="6DEF5E8D" w:rsidR="00AD4550" w:rsidRDefault="00AD4550" w:rsidP="00ED2DC4">
      <w:pPr>
        <w:numPr>
          <w:ilvl w:val="0"/>
          <w:numId w:val="44"/>
        </w:numPr>
        <w:shd w:val="clear" w:color="auto" w:fill="FFFFFF"/>
        <w:spacing w:line="276" w:lineRule="auto"/>
        <w:ind w:left="0" w:firstLine="0"/>
        <w:jc w:val="both"/>
        <w:rPr>
          <w:w w:val="0"/>
        </w:rPr>
      </w:pPr>
      <w:r w:rsidRPr="008D38A2">
        <w:rPr>
          <w:w w:val="0"/>
        </w:rPr>
        <w:t>Remuneração devida à Instituição Custodiante: (i) parcela única de R$</w:t>
      </w:r>
      <w:r w:rsidR="00753441">
        <w:rPr>
          <w:w w:val="0"/>
        </w:rPr>
        <w:t xml:space="preserve"> </w:t>
      </w:r>
      <w:r>
        <w:rPr>
          <w:w w:val="0"/>
        </w:rPr>
        <w:t>3.</w:t>
      </w:r>
      <w:r w:rsidR="00A5058F">
        <w:rPr>
          <w:w w:val="0"/>
        </w:rPr>
        <w:t>000</w:t>
      </w:r>
      <w:r>
        <w:rPr>
          <w:w w:val="0"/>
        </w:rPr>
        <w:t>,00</w:t>
      </w:r>
      <w:r w:rsidRPr="008D38A2">
        <w:rPr>
          <w:w w:val="0"/>
        </w:rPr>
        <w:t xml:space="preserve"> (</w:t>
      </w:r>
      <w:r>
        <w:rPr>
          <w:w w:val="0"/>
        </w:rPr>
        <w:t>três mil</w:t>
      </w:r>
      <w:r w:rsidR="00AA4671">
        <w:rPr>
          <w:w w:val="0"/>
        </w:rPr>
        <w:t xml:space="preserve"> </w:t>
      </w:r>
      <w:r>
        <w:rPr>
          <w:w w:val="0"/>
        </w:rPr>
        <w:t>reais</w:t>
      </w:r>
      <w:r w:rsidRPr="008D38A2">
        <w:rPr>
          <w:w w:val="0"/>
        </w:rPr>
        <w:t xml:space="preserve">) a título de implantação, registro e eventual aditamento da CCI, devido até o 5º (quinto) Dia Útil a contar da </w:t>
      </w:r>
      <w:r>
        <w:rPr>
          <w:w w:val="0"/>
        </w:rPr>
        <w:t xml:space="preserve">data da </w:t>
      </w:r>
      <w:r w:rsidRPr="008D38A2">
        <w:rPr>
          <w:w w:val="0"/>
        </w:rPr>
        <w:t>primeira integralização dos CRI; e (ii) parcelas anuais de R$</w:t>
      </w:r>
      <w:r w:rsidR="00753441">
        <w:rPr>
          <w:w w:val="0"/>
        </w:rPr>
        <w:t xml:space="preserve"> </w:t>
      </w:r>
      <w:r>
        <w:rPr>
          <w:w w:val="0"/>
        </w:rPr>
        <w:t>4.000,00</w:t>
      </w:r>
      <w:r w:rsidRPr="008D38A2">
        <w:rPr>
          <w:w w:val="0"/>
        </w:rPr>
        <w:t xml:space="preserve"> (</w:t>
      </w:r>
      <w:r>
        <w:rPr>
          <w:w w:val="0"/>
        </w:rPr>
        <w:t>quatro mil reais</w:t>
      </w:r>
      <w:r w:rsidRPr="008D38A2">
        <w:rPr>
          <w:w w:val="0"/>
        </w:rPr>
        <w:t xml:space="preserve">) a título de custódia da CCI, devida durante o período de vigência da CCI e dos CRI e mesmo após o vencimento da CCI e dos CRI, caso a Instituição Custodiante ainda esteja em atuação, sendo a primeira parcela devida até o 5º (quinto) Dia Útil a contar da </w:t>
      </w:r>
      <w:r>
        <w:rPr>
          <w:w w:val="0"/>
        </w:rPr>
        <w:t xml:space="preserve">data da </w:t>
      </w:r>
      <w:r w:rsidRPr="008D38A2">
        <w:rPr>
          <w:w w:val="0"/>
        </w:rPr>
        <w:t xml:space="preserve">primeira integralização dos CRI, e as demais na mesma data dos anos subsequentes, até o resgate total dos CRI, atualizadas anualmente pela variação acumulada do IGP-M, ou na falta deste, ou ainda, na impossibilidade de sua utilização, pelo índice que vier a substituí-lo, calculados </w:t>
      </w:r>
      <w:r w:rsidRPr="00ED2DC4">
        <w:rPr>
          <w:i/>
          <w:w w:val="0"/>
        </w:rPr>
        <w:t>pro rata die</w:t>
      </w:r>
      <w:r w:rsidRPr="008D38A2">
        <w:rPr>
          <w:w w:val="0"/>
        </w:rPr>
        <w:t>, se necessário;</w:t>
      </w:r>
    </w:p>
    <w:p w14:paraId="789D01D3" w14:textId="77777777" w:rsidR="00AD4550" w:rsidRDefault="00AD4550" w:rsidP="00ED2DC4">
      <w:pPr>
        <w:pStyle w:val="PargrafodaLista"/>
        <w:ind w:left="0"/>
        <w:rPr>
          <w:w w:val="0"/>
        </w:rPr>
      </w:pPr>
    </w:p>
    <w:p w14:paraId="3A5BFB2E" w14:textId="670027F5" w:rsidR="00AD4550" w:rsidRDefault="00AD4550" w:rsidP="00ED2DC4">
      <w:pPr>
        <w:numPr>
          <w:ilvl w:val="0"/>
          <w:numId w:val="44"/>
        </w:numPr>
        <w:shd w:val="clear" w:color="auto" w:fill="FFFFFF"/>
        <w:spacing w:line="276" w:lineRule="auto"/>
        <w:ind w:left="0" w:firstLine="0"/>
        <w:jc w:val="both"/>
        <w:rPr>
          <w:w w:val="0"/>
        </w:rPr>
      </w:pPr>
      <w:r w:rsidRPr="008D38A2">
        <w:rPr>
          <w:w w:val="0"/>
        </w:rPr>
        <w:t>Todas as despesas incorridas e devidamente comprovadas pela Securitizadora e/ou pelo Agente Fiduciário, inclusive despesas vinculadas aos eventuais aditamentos aos Documentos da Operação, ou que sejam necessárias para proteger os direitos e interesses dos Titulares dos CRI ou para realização dos seus créditos, a serem pagas no prazo de até 5 (cinco) Dias Úteis contados da apresentação de cobrança pela Securitizadora e/ou pelo Agente Fiduciário nesse sentido, conforme previsto no Termo de Securitização;</w:t>
      </w:r>
    </w:p>
    <w:p w14:paraId="75BFF38B" w14:textId="77777777" w:rsidR="00AD4550" w:rsidRDefault="00AD4550" w:rsidP="00ED2DC4">
      <w:pPr>
        <w:pStyle w:val="PargrafodaLista"/>
        <w:ind w:left="0"/>
        <w:rPr>
          <w:w w:val="0"/>
        </w:rPr>
      </w:pPr>
    </w:p>
    <w:p w14:paraId="5FEF018C" w14:textId="6ED0E41C" w:rsidR="00AD4550" w:rsidRDefault="00AD4550" w:rsidP="00ED2DC4">
      <w:pPr>
        <w:numPr>
          <w:ilvl w:val="0"/>
          <w:numId w:val="44"/>
        </w:numPr>
        <w:shd w:val="clear" w:color="auto" w:fill="FFFFFF"/>
        <w:spacing w:line="276" w:lineRule="auto"/>
        <w:ind w:left="0" w:firstLine="0"/>
        <w:jc w:val="both"/>
        <w:rPr>
          <w:w w:val="0"/>
        </w:rPr>
      </w:pPr>
      <w:r w:rsidRPr="008D38A2">
        <w:rPr>
          <w:w w:val="0"/>
        </w:rPr>
        <w:t>Averbações, prenotações e registros em Cartórios de Registro de Imóveis e Títulos e Documentos e Junta Comercial, quando for o caso, bem com as despesas relativas a alterações dos Documentos da Operação equivalente a R$ 600,00 (seiscentos reais) por hora de trabalho dos profissionais da Securitizadora (ou advogados por ela contratados) e os custos relacionados à Assembleia Geral dos Titulares dos CRI, conforme previsto no Termo de Securitização;</w:t>
      </w:r>
    </w:p>
    <w:p w14:paraId="6F1B40FB" w14:textId="77777777" w:rsidR="00AD4550" w:rsidRDefault="00AD4550" w:rsidP="00ED2DC4">
      <w:pPr>
        <w:pStyle w:val="PargrafodaLista"/>
        <w:ind w:left="0"/>
        <w:rPr>
          <w:w w:val="0"/>
        </w:rPr>
      </w:pPr>
    </w:p>
    <w:p w14:paraId="0398D752" w14:textId="22D79532" w:rsidR="00AD4550" w:rsidRDefault="00AD4550" w:rsidP="00ED2DC4">
      <w:pPr>
        <w:numPr>
          <w:ilvl w:val="0"/>
          <w:numId w:val="44"/>
        </w:numPr>
        <w:shd w:val="clear" w:color="auto" w:fill="FFFFFF"/>
        <w:spacing w:line="276" w:lineRule="auto"/>
        <w:ind w:left="0" w:firstLine="0"/>
        <w:jc w:val="both"/>
        <w:rPr>
          <w:w w:val="0"/>
        </w:rPr>
      </w:pPr>
      <w:r w:rsidRPr="008D38A2">
        <w:rPr>
          <w:w w:val="0"/>
        </w:rPr>
        <w:t xml:space="preserve">Em virtude da instituição do regime fiduciário e da gestão e administração do Patrimônio Separado, as despesas mensais de contratação de auditor independente, contador, ou seja, profissionais para realizar a escrituração contábil e elaboração de balanço auditado, os quais serão realizados na periodicidade exigida pela legislação em vigor e serão reembolsados à Securitizadora, e quaisquer prestadores de serviços </w:t>
      </w:r>
      <w:r w:rsidRPr="008D38A2">
        <w:rPr>
          <w:w w:val="0"/>
        </w:rPr>
        <w:lastRenderedPageBreak/>
        <w:t>contratados para a Oferta, mediante apresentação dos comprovantes de pagamento ou notas fiscais;</w:t>
      </w:r>
    </w:p>
    <w:p w14:paraId="19891B44" w14:textId="77777777" w:rsidR="00AD4550" w:rsidRDefault="00AD4550" w:rsidP="00ED2DC4">
      <w:pPr>
        <w:pStyle w:val="PargrafodaLista"/>
        <w:ind w:left="0"/>
        <w:rPr>
          <w:w w:val="0"/>
        </w:rPr>
      </w:pPr>
    </w:p>
    <w:p w14:paraId="3BE7B534"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Os honorários, despesas e custos de terceiros especialistas, advogados, auditores ou fiscais relacionados com procedimentos legais incorridos para resguardar os interesses dos titulares dos CRI, na defesa de eventuais processos administrativos, arbitrais e/ou judiciais propostos contra o Patrimônio Separado ou, ainda, realização do Patrimônio Separado;</w:t>
      </w:r>
    </w:p>
    <w:p w14:paraId="431F59E4" w14:textId="77777777" w:rsidR="00AD4550" w:rsidRDefault="00AD4550" w:rsidP="00ED2DC4">
      <w:pPr>
        <w:pStyle w:val="PargrafodaLista"/>
        <w:ind w:left="0"/>
        <w:rPr>
          <w:w w:val="0"/>
        </w:rPr>
      </w:pPr>
    </w:p>
    <w:p w14:paraId="24C85D0A"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As eventuais despesas, depósitos e custas judiciais decorrentes da sucumbência em ações judiciais ajuizadas com a finalidade de resguardar os interesses dos Titulares dos CRI e a realização dos créditos do Patrimônio Separado;</w:t>
      </w:r>
    </w:p>
    <w:p w14:paraId="35A620F9" w14:textId="77777777" w:rsidR="00AD4550" w:rsidRDefault="00AD4550" w:rsidP="00ED2DC4">
      <w:pPr>
        <w:pStyle w:val="PargrafodaLista"/>
        <w:ind w:left="0"/>
        <w:rPr>
          <w:w w:val="0"/>
        </w:rPr>
      </w:pPr>
    </w:p>
    <w:p w14:paraId="414BD037"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Remuneração de todas as verbas e tarifas devidas à instituição financeira onde se encontra aberta a conta corrente do Patrimônio Separado;</w:t>
      </w:r>
    </w:p>
    <w:p w14:paraId="147FAD11" w14:textId="77777777" w:rsidR="00AD4550" w:rsidRDefault="00AD4550" w:rsidP="00ED2DC4">
      <w:pPr>
        <w:pStyle w:val="PargrafodaLista"/>
        <w:ind w:left="0"/>
        <w:rPr>
          <w:w w:val="0"/>
        </w:rPr>
      </w:pPr>
    </w:p>
    <w:p w14:paraId="011F2BEA" w14:textId="51742159" w:rsidR="00AD4550" w:rsidRDefault="00AD4550" w:rsidP="00ED2DC4">
      <w:pPr>
        <w:numPr>
          <w:ilvl w:val="0"/>
          <w:numId w:val="44"/>
        </w:numPr>
        <w:shd w:val="clear" w:color="auto" w:fill="FFFFFF"/>
        <w:spacing w:line="276" w:lineRule="auto"/>
        <w:ind w:left="0" w:firstLine="0"/>
        <w:jc w:val="both"/>
        <w:rPr>
          <w:w w:val="0"/>
        </w:rPr>
      </w:pPr>
      <w:r w:rsidRPr="008D38A2">
        <w:rPr>
          <w:w w:val="0"/>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23E44F1B" w14:textId="77777777" w:rsidR="00AD4550" w:rsidRDefault="00AD4550" w:rsidP="00ED2DC4">
      <w:pPr>
        <w:pStyle w:val="PargrafodaLista"/>
        <w:ind w:left="0"/>
        <w:rPr>
          <w:w w:val="0"/>
        </w:rPr>
      </w:pPr>
    </w:p>
    <w:p w14:paraId="08BB80E6" w14:textId="06088CD9" w:rsidR="00AD4550" w:rsidRDefault="00AD4550" w:rsidP="00ED2DC4">
      <w:pPr>
        <w:numPr>
          <w:ilvl w:val="0"/>
          <w:numId w:val="44"/>
        </w:numPr>
        <w:shd w:val="clear" w:color="auto" w:fill="FFFFFF"/>
        <w:spacing w:line="276" w:lineRule="auto"/>
        <w:ind w:left="0" w:firstLine="0"/>
        <w:jc w:val="both"/>
        <w:rPr>
          <w:w w:val="0"/>
        </w:rPr>
      </w:pPr>
      <w:r w:rsidRPr="008D38A2">
        <w:rPr>
          <w:w w:val="0"/>
        </w:rPr>
        <w:t>Despesas necessárias à realização de assembleias gerais dos Titulares dos CRI, na forma da regulamentação aplicável;</w:t>
      </w:r>
    </w:p>
    <w:p w14:paraId="1C4CBE7A" w14:textId="77777777" w:rsidR="00AD4550" w:rsidRDefault="00AD4550" w:rsidP="00ED2DC4">
      <w:pPr>
        <w:pStyle w:val="PargrafodaLista"/>
        <w:ind w:left="0"/>
        <w:rPr>
          <w:w w:val="0"/>
        </w:rPr>
      </w:pPr>
    </w:p>
    <w:p w14:paraId="47341205" w14:textId="472BDBE5" w:rsidR="00AD4550" w:rsidRDefault="00AD4550" w:rsidP="00ED2DC4">
      <w:pPr>
        <w:numPr>
          <w:ilvl w:val="0"/>
          <w:numId w:val="44"/>
        </w:numPr>
        <w:shd w:val="clear" w:color="auto" w:fill="FFFFFF"/>
        <w:spacing w:line="276" w:lineRule="auto"/>
        <w:ind w:left="0" w:firstLine="0"/>
        <w:jc w:val="both"/>
        <w:rPr>
          <w:w w:val="0"/>
        </w:rPr>
      </w:pPr>
      <w:r w:rsidRPr="008D38A2">
        <w:rPr>
          <w:w w:val="0"/>
        </w:rPr>
        <w:t xml:space="preserve">Honorários e despesas incorridas na contratação de serviços para procedimentos extraordinários especificamente previstos nos Documentos da Operação e que sejam atribuídos </w:t>
      </w:r>
      <w:r w:rsidR="00753441">
        <w:rPr>
          <w:w w:val="0"/>
        </w:rPr>
        <w:t>às Debêntures</w:t>
      </w:r>
      <w:r w:rsidRPr="008D38A2">
        <w:rPr>
          <w:w w:val="0"/>
        </w:rPr>
        <w:t>; e</w:t>
      </w:r>
      <w:r w:rsidRPr="008D38A2">
        <w:rPr>
          <w:w w:val="0"/>
        </w:rPr>
        <w:tab/>
      </w:r>
    </w:p>
    <w:p w14:paraId="33A414C9" w14:textId="77777777" w:rsidR="00AD4550" w:rsidRDefault="00AD4550" w:rsidP="00ED2DC4">
      <w:pPr>
        <w:pStyle w:val="PargrafodaLista"/>
        <w:ind w:left="0"/>
        <w:rPr>
          <w:w w:val="0"/>
        </w:rPr>
      </w:pPr>
    </w:p>
    <w:p w14:paraId="38BE1F6A" w14:textId="6E18DC1B" w:rsidR="00AD4550" w:rsidRDefault="00AD4550" w:rsidP="00ED2DC4">
      <w:pPr>
        <w:numPr>
          <w:ilvl w:val="0"/>
          <w:numId w:val="44"/>
        </w:numPr>
        <w:shd w:val="clear" w:color="auto" w:fill="FFFFFF"/>
        <w:spacing w:line="276" w:lineRule="auto"/>
        <w:ind w:left="0" w:firstLine="0"/>
        <w:jc w:val="both"/>
        <w:rPr>
          <w:w w:val="0"/>
        </w:rPr>
      </w:pPr>
      <w:r w:rsidRPr="008D38A2">
        <w:rPr>
          <w:w w:val="0"/>
        </w:rPr>
        <w:t>Quaisquer outros honorários, custos e despesas previstos no Termo de Securitização.</w:t>
      </w:r>
    </w:p>
    <w:p w14:paraId="70C7E86B" w14:textId="77777777" w:rsidR="00AD4550" w:rsidRPr="00642DE8" w:rsidRDefault="00AD4550" w:rsidP="00AD4550">
      <w:pPr>
        <w:shd w:val="clear" w:color="auto" w:fill="FFFFFF"/>
        <w:spacing w:line="276" w:lineRule="auto"/>
        <w:jc w:val="both"/>
        <w:rPr>
          <w:w w:val="0"/>
        </w:rPr>
      </w:pPr>
    </w:p>
    <w:p w14:paraId="402C3294" w14:textId="5E6E08A7" w:rsidR="00AD4550" w:rsidRDefault="00AD4550" w:rsidP="00AD4550">
      <w:pPr>
        <w:shd w:val="clear" w:color="auto" w:fill="FFFFFF"/>
        <w:spacing w:line="276" w:lineRule="auto"/>
        <w:jc w:val="both"/>
        <w:rPr>
          <w:w w:val="0"/>
        </w:rPr>
      </w:pPr>
      <w:r w:rsidRPr="00D33093">
        <w:rPr>
          <w:b/>
          <w:w w:val="0"/>
        </w:rPr>
        <w:t>3.9.2.</w:t>
      </w:r>
      <w:r>
        <w:rPr>
          <w:w w:val="0"/>
        </w:rPr>
        <w:t xml:space="preserve"> </w:t>
      </w:r>
      <w:r w:rsidRPr="00321A7C">
        <w:rPr>
          <w:w w:val="0"/>
        </w:rPr>
        <w:t xml:space="preserve">Todos os valores referidos na Cláusula </w:t>
      </w:r>
      <w:r>
        <w:rPr>
          <w:w w:val="0"/>
        </w:rPr>
        <w:t>3.9.1</w:t>
      </w:r>
      <w:r w:rsidRPr="00321A7C">
        <w:rPr>
          <w:w w:val="0"/>
        </w:rPr>
        <w:t xml:space="preserve"> serão acrescidos dos impostos</w:t>
      </w:r>
      <w:r w:rsidR="00AA4671">
        <w:rPr>
          <w:w w:val="0"/>
        </w:rPr>
        <w:t xml:space="preserve">: </w:t>
      </w:r>
      <w:r w:rsidRPr="00321A7C">
        <w:rPr>
          <w:w w:val="0"/>
        </w:rPr>
        <w:t>ISS (Impostos sobre Serviços de Qualquer Natureza), CSSL (Contribuição Social Sobre o Lucro Líquido), PIS (Contribuição ao Programa de Integração Social), COFINS (Contribuição para Financiamento da Seguridade Social), IRRF (Imposto de Renda Retido na Fonte) e quaisquer outros tributos que venham a incidir, nas alíquotas vigentes na data de cada pagamento.</w:t>
      </w:r>
    </w:p>
    <w:p w14:paraId="3E4ED40C" w14:textId="77777777" w:rsidR="008F4BD1" w:rsidRDefault="008F4BD1" w:rsidP="00AD4550">
      <w:pPr>
        <w:shd w:val="clear" w:color="auto" w:fill="FFFFFF"/>
        <w:spacing w:line="276" w:lineRule="auto"/>
        <w:jc w:val="both"/>
        <w:rPr>
          <w:w w:val="0"/>
        </w:rPr>
      </w:pPr>
    </w:p>
    <w:p w14:paraId="00868081" w14:textId="2ABFDF62" w:rsidR="00AD4550" w:rsidRDefault="00DC0999" w:rsidP="00AD4550">
      <w:pPr>
        <w:pStyle w:val="Ttulo1"/>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w w:val="0"/>
          <w:sz w:val="24"/>
          <w:szCs w:val="24"/>
        </w:rPr>
      </w:pPr>
      <w:r w:rsidRPr="00D46D7B">
        <w:rPr>
          <w:color w:val="000000"/>
          <w:w w:val="0"/>
          <w:sz w:val="24"/>
          <w:szCs w:val="24"/>
        </w:rPr>
        <w:t>do vencimento ANTECIPADO</w:t>
      </w:r>
    </w:p>
    <w:p w14:paraId="1DE98F24" w14:textId="77777777" w:rsidR="00AD4550" w:rsidRPr="00ED2DC4" w:rsidRDefault="00AD4550" w:rsidP="00ED2DC4"/>
    <w:p w14:paraId="1D96A7C9" w14:textId="32C66146" w:rsidR="001E0828" w:rsidRPr="00D46D7B" w:rsidRDefault="001E4918"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In</w:t>
      </w:r>
      <w:r w:rsidR="00DC0999" w:rsidRPr="00D46D7B">
        <w:rPr>
          <w:rFonts w:eastAsia="Arial Unicode MS"/>
          <w:color w:val="000000"/>
          <w:w w:val="0"/>
        </w:rPr>
        <w:t xml:space="preserve">dependentemente de aviso, interpelação ou notificação extrajudicial, todas as obrigações constantes desta Escritura </w:t>
      </w:r>
      <w:r w:rsidR="00B16175" w:rsidRPr="00D46D7B">
        <w:rPr>
          <w:rFonts w:eastAsia="Arial Unicode MS"/>
          <w:color w:val="000000"/>
          <w:w w:val="0"/>
        </w:rPr>
        <w:t xml:space="preserve">de Emissão </w:t>
      </w:r>
      <w:r w:rsidR="00B932E2">
        <w:rPr>
          <w:rFonts w:eastAsia="Arial Unicode MS"/>
          <w:color w:val="000000"/>
          <w:w w:val="0"/>
        </w:rPr>
        <w:t>poderão vencer</w:t>
      </w:r>
      <w:r w:rsidR="00B932E2" w:rsidRPr="00D46D7B">
        <w:rPr>
          <w:rFonts w:eastAsia="Arial Unicode MS"/>
          <w:color w:val="000000"/>
          <w:w w:val="0"/>
        </w:rPr>
        <w:t xml:space="preserve"> </w:t>
      </w:r>
      <w:r w:rsidR="004F6929" w:rsidRPr="00D46D7B">
        <w:rPr>
          <w:rFonts w:eastAsia="Arial Unicode MS"/>
          <w:color w:val="000000"/>
          <w:w w:val="0"/>
        </w:rPr>
        <w:t>antecipadamente</w:t>
      </w:r>
      <w:r w:rsidR="00191223" w:rsidRPr="00D46D7B">
        <w:rPr>
          <w:rFonts w:eastAsia="Arial Unicode MS"/>
          <w:color w:val="000000"/>
          <w:w w:val="0"/>
        </w:rPr>
        <w:t xml:space="preserve">, </w:t>
      </w:r>
      <w:r w:rsidR="00B932E2" w:rsidRPr="004C1FCE">
        <w:rPr>
          <w:rFonts w:eastAsia="Arial Unicode MS"/>
          <w:color w:val="000000"/>
          <w:w w:val="0"/>
        </w:rPr>
        <w:t xml:space="preserve">nos </w:t>
      </w:r>
      <w:r w:rsidR="00B932E2" w:rsidRPr="004C1FCE">
        <w:rPr>
          <w:rFonts w:eastAsia="Arial Unicode MS"/>
          <w:color w:val="000000"/>
          <w:w w:val="0"/>
        </w:rPr>
        <w:lastRenderedPageBreak/>
        <w:t>termos dos itens 4.2. e 4.3. abaixo</w:t>
      </w:r>
      <w:r w:rsidR="00191223" w:rsidRPr="00D46D7B">
        <w:rPr>
          <w:rFonts w:eastAsia="Arial Unicode MS"/>
          <w:color w:val="000000"/>
          <w:w w:val="0"/>
        </w:rPr>
        <w:t xml:space="preserve">, </w:t>
      </w:r>
      <w:r w:rsidR="00C94672" w:rsidRPr="00D46D7B">
        <w:rPr>
          <w:rFonts w:eastAsia="Arial Unicode MS"/>
          <w:color w:val="000000"/>
          <w:w w:val="0"/>
        </w:rPr>
        <w:t xml:space="preserve">quando </w:t>
      </w:r>
      <w:r w:rsidR="005B1E59" w:rsidRPr="00D46D7B">
        <w:rPr>
          <w:rFonts w:eastAsia="Arial Unicode MS"/>
          <w:color w:val="000000"/>
          <w:w w:val="0"/>
        </w:rPr>
        <w:t xml:space="preserve">se tornarão </w:t>
      </w:r>
      <w:r w:rsidR="005B1E59" w:rsidRPr="00D46D7B">
        <w:t xml:space="preserve">imediata e automaticamente, </w:t>
      </w:r>
      <w:r w:rsidR="001B10C6" w:rsidRPr="00D46D7B">
        <w:t>exigíveis</w:t>
      </w:r>
      <w:r w:rsidR="00B068D8" w:rsidRPr="00D46D7B">
        <w:rPr>
          <w:rFonts w:eastAsia="Arial Unicode MS"/>
          <w:color w:val="000000"/>
          <w:w w:val="0"/>
        </w:rPr>
        <w:t xml:space="preserve">, ficando </w:t>
      </w:r>
      <w:r w:rsidR="00DC0999" w:rsidRPr="00D46D7B">
        <w:rPr>
          <w:rFonts w:eastAsia="Arial Unicode MS"/>
          <w:color w:val="000000"/>
          <w:w w:val="0"/>
        </w:rPr>
        <w:t xml:space="preserve">a Emissora </w:t>
      </w:r>
      <w:r w:rsidR="00B068D8" w:rsidRPr="00D46D7B">
        <w:rPr>
          <w:rFonts w:eastAsia="Arial Unicode MS"/>
          <w:color w:val="000000"/>
          <w:w w:val="0"/>
        </w:rPr>
        <w:t>obrigada a</w:t>
      </w:r>
      <w:r w:rsidR="00DC0999" w:rsidRPr="00D46D7B">
        <w:rPr>
          <w:rFonts w:eastAsia="Arial Unicode MS"/>
          <w:color w:val="000000"/>
          <w:w w:val="0"/>
        </w:rPr>
        <w:t xml:space="preserve">o pagamento integral do </w:t>
      </w:r>
      <w:r w:rsidR="0037373D" w:rsidRPr="00D46D7B">
        <w:rPr>
          <w:rFonts w:eastAsia="Arial Unicode MS"/>
          <w:color w:val="000000"/>
          <w:w w:val="0"/>
        </w:rPr>
        <w:t>V</w:t>
      </w:r>
      <w:r w:rsidR="00DC0999" w:rsidRPr="00D46D7B">
        <w:rPr>
          <w:rFonts w:eastAsia="Arial Unicode MS"/>
          <w:color w:val="000000"/>
          <w:w w:val="0"/>
        </w:rPr>
        <w:t xml:space="preserve">alor </w:t>
      </w:r>
      <w:r w:rsidR="0037373D" w:rsidRPr="00D46D7B">
        <w:rPr>
          <w:rFonts w:eastAsia="Arial Unicode MS"/>
          <w:color w:val="000000"/>
          <w:w w:val="0"/>
        </w:rPr>
        <w:t>N</w:t>
      </w:r>
      <w:r w:rsidR="00DC0999" w:rsidRPr="00D46D7B">
        <w:rPr>
          <w:rFonts w:eastAsia="Arial Unicode MS"/>
          <w:color w:val="000000"/>
          <w:w w:val="0"/>
        </w:rPr>
        <w:t xml:space="preserve">ominal </w:t>
      </w:r>
      <w:r w:rsidR="0037373D" w:rsidRPr="00D46D7B">
        <w:rPr>
          <w:rFonts w:eastAsia="Arial Unicode MS"/>
          <w:color w:val="000000"/>
          <w:w w:val="0"/>
        </w:rPr>
        <w:t xml:space="preserve">Unitário </w:t>
      </w:r>
      <w:r w:rsidR="00DC0999" w:rsidRPr="00D46D7B">
        <w:rPr>
          <w:rFonts w:eastAsia="Arial Unicode MS"/>
          <w:color w:val="000000"/>
          <w:w w:val="0"/>
        </w:rPr>
        <w:t>da</w:t>
      </w:r>
      <w:r w:rsidR="00BA5341">
        <w:rPr>
          <w:rFonts w:eastAsia="Arial Unicode MS"/>
          <w:color w:val="000000"/>
          <w:w w:val="0"/>
        </w:rPr>
        <w:t>s</w:t>
      </w:r>
      <w:r w:rsidR="00DC0999" w:rsidRPr="00D46D7B">
        <w:rPr>
          <w:rFonts w:eastAsia="Arial Unicode MS"/>
          <w:color w:val="000000"/>
          <w:w w:val="0"/>
        </w:rPr>
        <w:t xml:space="preserve"> </w:t>
      </w:r>
      <w:r w:rsidR="001B10C6" w:rsidRPr="00D46D7B">
        <w:rPr>
          <w:rFonts w:eastAsia="Arial Unicode MS"/>
          <w:color w:val="000000"/>
          <w:w w:val="0"/>
        </w:rPr>
        <w:t>Debênture</w:t>
      </w:r>
      <w:r w:rsidR="00BA5341">
        <w:rPr>
          <w:rFonts w:eastAsia="Arial Unicode MS"/>
          <w:color w:val="000000"/>
          <w:w w:val="0"/>
        </w:rPr>
        <w:t>s</w:t>
      </w:r>
      <w:r w:rsidR="00DC0999" w:rsidRPr="00D46D7B">
        <w:rPr>
          <w:rFonts w:eastAsia="Arial Unicode MS"/>
          <w:color w:val="000000"/>
          <w:w w:val="0"/>
        </w:rPr>
        <w:t>, acrescido d</w:t>
      </w:r>
      <w:r w:rsidR="00A365F8" w:rsidRPr="00D46D7B">
        <w:rPr>
          <w:rFonts w:eastAsia="Arial Unicode MS"/>
          <w:color w:val="000000"/>
          <w:w w:val="0"/>
        </w:rPr>
        <w:t>a Remuneração</w:t>
      </w:r>
      <w:r w:rsidR="00C94672" w:rsidRPr="00D46D7B">
        <w:rPr>
          <w:rFonts w:eastAsia="Arial Unicode MS"/>
          <w:color w:val="000000"/>
          <w:w w:val="0"/>
        </w:rPr>
        <w:t xml:space="preserve"> </w:t>
      </w:r>
      <w:r w:rsidR="00DC0999" w:rsidRPr="00D46D7B">
        <w:rPr>
          <w:rFonts w:eastAsia="Arial Unicode MS"/>
          <w:color w:val="000000"/>
          <w:w w:val="0"/>
        </w:rPr>
        <w:t>devid</w:t>
      </w:r>
      <w:r w:rsidR="00A365F8" w:rsidRPr="00D46D7B">
        <w:rPr>
          <w:rFonts w:eastAsia="Arial Unicode MS"/>
          <w:color w:val="000000"/>
          <w:w w:val="0"/>
        </w:rPr>
        <w:t>a</w:t>
      </w:r>
      <w:r w:rsidR="00DC0999" w:rsidRPr="00D46D7B">
        <w:rPr>
          <w:rFonts w:eastAsia="Arial Unicode MS"/>
          <w:color w:val="000000"/>
          <w:w w:val="0"/>
        </w:rPr>
        <w:t xml:space="preserve">, </w:t>
      </w:r>
      <w:r w:rsidR="00DC0999" w:rsidRPr="00D46D7B">
        <w:rPr>
          <w:rFonts w:eastAsia="Arial Unicode MS"/>
          <w:i/>
          <w:color w:val="000000"/>
          <w:w w:val="0"/>
        </w:rPr>
        <w:t>pro rata temporis</w:t>
      </w:r>
      <w:r w:rsidR="00DC0999" w:rsidRPr="00D46D7B">
        <w:rPr>
          <w:rFonts w:eastAsia="Arial Unicode MS"/>
          <w:color w:val="000000"/>
          <w:w w:val="0"/>
        </w:rPr>
        <w:t>, até a data do pagamento da</w:t>
      </w:r>
      <w:r w:rsidR="00BA5341">
        <w:rPr>
          <w:rFonts w:eastAsia="Arial Unicode MS"/>
          <w:color w:val="000000"/>
          <w:w w:val="0"/>
        </w:rPr>
        <w:t>s</w:t>
      </w:r>
      <w:r w:rsidR="00DC0999" w:rsidRPr="00D46D7B">
        <w:rPr>
          <w:rFonts w:eastAsia="Arial Unicode MS"/>
          <w:color w:val="000000"/>
          <w:w w:val="0"/>
        </w:rPr>
        <w:t xml:space="preserve"> </w:t>
      </w:r>
      <w:r w:rsidR="001B10C6" w:rsidRPr="00D46D7B">
        <w:rPr>
          <w:rFonts w:eastAsia="Arial Unicode MS"/>
          <w:color w:val="000000"/>
          <w:w w:val="0"/>
        </w:rPr>
        <w:t>Debênture</w:t>
      </w:r>
      <w:r w:rsidR="00BA5341">
        <w:rPr>
          <w:rFonts w:eastAsia="Arial Unicode MS"/>
          <w:color w:val="000000"/>
          <w:w w:val="0"/>
        </w:rPr>
        <w:t>s</w:t>
      </w:r>
      <w:r w:rsidR="001B10C6" w:rsidRPr="00D46D7B">
        <w:rPr>
          <w:rFonts w:eastAsia="Arial Unicode MS"/>
          <w:color w:val="000000"/>
          <w:w w:val="0"/>
        </w:rPr>
        <w:t xml:space="preserve"> </w:t>
      </w:r>
      <w:r w:rsidR="00DC0999" w:rsidRPr="00D46D7B">
        <w:rPr>
          <w:rFonts w:eastAsia="Arial Unicode MS"/>
          <w:color w:val="000000"/>
          <w:w w:val="0"/>
        </w:rPr>
        <w:t>declarada</w:t>
      </w:r>
      <w:r w:rsidR="00BA5341">
        <w:rPr>
          <w:rFonts w:eastAsia="Arial Unicode MS"/>
          <w:color w:val="000000"/>
          <w:w w:val="0"/>
        </w:rPr>
        <w:t>s</w:t>
      </w:r>
      <w:r w:rsidR="00DC0999" w:rsidRPr="00D46D7B">
        <w:rPr>
          <w:rFonts w:eastAsia="Arial Unicode MS"/>
          <w:color w:val="000000"/>
          <w:w w:val="0"/>
        </w:rPr>
        <w:t xml:space="preserve"> </w:t>
      </w:r>
      <w:r w:rsidR="005B1E59" w:rsidRPr="00D46D7B">
        <w:rPr>
          <w:rFonts w:eastAsia="Arial Unicode MS"/>
          <w:color w:val="000000"/>
          <w:w w:val="0"/>
        </w:rPr>
        <w:t xml:space="preserve">antecipadamente </w:t>
      </w:r>
      <w:r w:rsidR="00DC0999" w:rsidRPr="00D46D7B">
        <w:rPr>
          <w:rFonts w:eastAsia="Arial Unicode MS"/>
          <w:color w:val="000000"/>
          <w:w w:val="0"/>
        </w:rPr>
        <w:t>vencida</w:t>
      </w:r>
      <w:r w:rsidR="00BA5341">
        <w:rPr>
          <w:rFonts w:eastAsia="Arial Unicode MS"/>
          <w:color w:val="000000"/>
          <w:w w:val="0"/>
        </w:rPr>
        <w:t>s</w:t>
      </w:r>
      <w:r w:rsidRPr="00D46D7B">
        <w:rPr>
          <w:rFonts w:eastAsia="Arial Unicode MS"/>
          <w:color w:val="000000"/>
          <w:w w:val="0"/>
        </w:rPr>
        <w:t xml:space="preserve">, </w:t>
      </w:r>
      <w:r w:rsidR="00DC0999" w:rsidRPr="00D46D7B">
        <w:rPr>
          <w:rFonts w:eastAsia="Arial Unicode MS"/>
          <w:color w:val="000000"/>
          <w:w w:val="0"/>
        </w:rPr>
        <w:t xml:space="preserve">na </w:t>
      </w:r>
      <w:r w:rsidR="0037373D" w:rsidRPr="00D46D7B">
        <w:rPr>
          <w:rFonts w:eastAsia="Arial Unicode MS"/>
          <w:color w:val="000000"/>
          <w:w w:val="0"/>
        </w:rPr>
        <w:t xml:space="preserve">ocorrência </w:t>
      </w:r>
      <w:r w:rsidR="005E7E62" w:rsidRPr="00D46D7B">
        <w:rPr>
          <w:rFonts w:eastAsia="Arial Unicode MS"/>
          <w:color w:val="000000"/>
          <w:w w:val="0"/>
        </w:rPr>
        <w:t xml:space="preserve">de qualquer uma das </w:t>
      </w:r>
      <w:r w:rsidR="00DC0999" w:rsidRPr="00D46D7B">
        <w:rPr>
          <w:rFonts w:eastAsia="Arial Unicode MS"/>
          <w:color w:val="000000"/>
          <w:w w:val="0"/>
        </w:rPr>
        <w:t>seguintes hipóteses</w:t>
      </w:r>
      <w:r w:rsidR="0037373D" w:rsidRPr="00D46D7B">
        <w:rPr>
          <w:rFonts w:eastAsia="Arial Unicode MS"/>
          <w:color w:val="000000"/>
          <w:w w:val="0"/>
        </w:rPr>
        <w:t xml:space="preserve">, </w:t>
      </w:r>
      <w:r w:rsidR="0037373D" w:rsidRPr="00D46D7B">
        <w:t>independentemente de culpa ou dolo da Emissora</w:t>
      </w:r>
      <w:r w:rsidR="00753441">
        <w:t xml:space="preserve"> (“</w:t>
      </w:r>
      <w:r w:rsidR="00753441" w:rsidRPr="00ED2DC4">
        <w:rPr>
          <w:u w:val="single"/>
        </w:rPr>
        <w:t>Eventos de Vencimento Antecipado</w:t>
      </w:r>
      <w:r w:rsidR="00753441">
        <w:t>”)</w:t>
      </w:r>
      <w:r w:rsidR="00DC0999" w:rsidRPr="00D46D7B">
        <w:rPr>
          <w:rFonts w:eastAsia="Arial Unicode MS"/>
          <w:color w:val="000000"/>
          <w:w w:val="0"/>
        </w:rPr>
        <w:t>:</w:t>
      </w:r>
    </w:p>
    <w:p w14:paraId="37AF95EC" w14:textId="77777777" w:rsidR="00B32955" w:rsidRPr="00D46D7B" w:rsidRDefault="00B32955" w:rsidP="00D46D7B">
      <w:pPr>
        <w:shd w:val="clear" w:color="auto" w:fill="FFFFFF"/>
        <w:spacing w:line="276" w:lineRule="auto"/>
        <w:jc w:val="both"/>
        <w:rPr>
          <w:rFonts w:eastAsia="Arial Unicode MS"/>
          <w:color w:val="000000"/>
          <w:w w:val="0"/>
        </w:rPr>
      </w:pPr>
    </w:p>
    <w:p w14:paraId="661758A5" w14:textId="24CBCC1B" w:rsidR="000A4C0C" w:rsidRPr="00D46D7B" w:rsidRDefault="00D66A37"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descumprimento da </w:t>
      </w:r>
      <w:r w:rsidR="00CD6D4A" w:rsidRPr="00B32D88">
        <w:t>Razão de Garantia Alienação Fiduciária</w:t>
      </w:r>
      <w:r w:rsidRPr="00D46D7B">
        <w:rPr>
          <w:rFonts w:eastAsia="Arial Unicode MS"/>
          <w:color w:val="000000"/>
          <w:w w:val="0"/>
        </w:rPr>
        <w:t xml:space="preserve">, </w:t>
      </w:r>
      <w:r w:rsidR="00C36DEC" w:rsidRPr="00D46D7B">
        <w:rPr>
          <w:rFonts w:eastAsia="Arial Unicode MS"/>
          <w:color w:val="000000"/>
          <w:w w:val="0"/>
        </w:rPr>
        <w:t>conforme definid</w:t>
      </w:r>
      <w:r w:rsidR="009F528B" w:rsidRPr="00D46D7B">
        <w:rPr>
          <w:rFonts w:eastAsia="Arial Unicode MS"/>
          <w:color w:val="000000"/>
          <w:w w:val="0"/>
        </w:rPr>
        <w:t>a</w:t>
      </w:r>
      <w:r w:rsidR="00C36DEC" w:rsidRPr="00D46D7B">
        <w:rPr>
          <w:rFonts w:eastAsia="Arial Unicode MS"/>
          <w:color w:val="000000"/>
          <w:w w:val="0"/>
        </w:rPr>
        <w:t xml:space="preserve"> e </w:t>
      </w:r>
      <w:r w:rsidRPr="00D46D7B">
        <w:rPr>
          <w:rFonts w:eastAsia="Arial Unicode MS"/>
          <w:color w:val="000000"/>
          <w:w w:val="0"/>
        </w:rPr>
        <w:t>estipulad</w:t>
      </w:r>
      <w:r w:rsidR="009F528B" w:rsidRPr="00D46D7B">
        <w:rPr>
          <w:rFonts w:eastAsia="Arial Unicode MS"/>
          <w:color w:val="000000"/>
          <w:w w:val="0"/>
        </w:rPr>
        <w:t>a</w:t>
      </w:r>
      <w:r w:rsidRPr="00D46D7B">
        <w:rPr>
          <w:rFonts w:eastAsia="Arial Unicode MS"/>
          <w:color w:val="000000"/>
          <w:w w:val="0"/>
        </w:rPr>
        <w:t xml:space="preserve"> no</w:t>
      </w:r>
      <w:r w:rsidR="00A365F8" w:rsidRPr="00D46D7B">
        <w:rPr>
          <w:rFonts w:eastAsia="Arial Unicode MS"/>
          <w:color w:val="000000"/>
          <w:w w:val="0"/>
        </w:rPr>
        <w:t xml:space="preserve">s Instrumentos de Alienação Fiduciária que são </w:t>
      </w:r>
      <w:r w:rsidR="00CF49F3" w:rsidRPr="00D46D7B">
        <w:rPr>
          <w:rFonts w:eastAsia="Arial Unicode MS"/>
          <w:color w:val="000000"/>
          <w:w w:val="0"/>
        </w:rPr>
        <w:t>parte integrante desta Escritura de Emissão</w:t>
      </w:r>
      <w:r w:rsidR="000A4C0C" w:rsidRPr="00D46D7B">
        <w:rPr>
          <w:rFonts w:eastAsia="Arial Unicode MS"/>
          <w:color w:val="000000"/>
          <w:w w:val="0"/>
        </w:rPr>
        <w:t>;</w:t>
      </w:r>
      <w:r w:rsidR="00C94672" w:rsidRPr="00D46D7B">
        <w:rPr>
          <w:rFonts w:eastAsia="Arial Unicode MS"/>
          <w:color w:val="000000"/>
          <w:w w:val="0"/>
        </w:rPr>
        <w:t xml:space="preserve"> </w:t>
      </w:r>
    </w:p>
    <w:p w14:paraId="28B0B0F2" w14:textId="77777777" w:rsidR="00CF49F3" w:rsidRPr="00D46D7B" w:rsidRDefault="00CF49F3" w:rsidP="00D46D7B">
      <w:pPr>
        <w:shd w:val="clear" w:color="auto" w:fill="FFFFFF"/>
        <w:spacing w:line="276" w:lineRule="auto"/>
        <w:ind w:left="709"/>
        <w:jc w:val="both"/>
        <w:rPr>
          <w:rFonts w:eastAsia="Arial Unicode MS"/>
          <w:color w:val="000000"/>
          <w:w w:val="0"/>
        </w:rPr>
      </w:pPr>
    </w:p>
    <w:p w14:paraId="3F85DEC1" w14:textId="5B3DDA5E" w:rsidR="00C83601" w:rsidRPr="00D46D7B" w:rsidRDefault="005B1E59"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atraso no pagamento de qualquer valor devido </w:t>
      </w:r>
      <w:r w:rsidR="00187678">
        <w:rPr>
          <w:rFonts w:eastAsia="Arial Unicode MS"/>
          <w:color w:val="000000"/>
          <w:w w:val="0"/>
        </w:rPr>
        <w:t>à</w:t>
      </w:r>
      <w:r w:rsidR="00187678" w:rsidRPr="00D46D7B">
        <w:rPr>
          <w:rFonts w:eastAsia="Arial Unicode MS"/>
          <w:color w:val="000000"/>
          <w:w w:val="0"/>
        </w:rPr>
        <w:t xml:space="preserve"> </w:t>
      </w:r>
      <w:r w:rsidR="009F528B" w:rsidRPr="00D46D7B">
        <w:rPr>
          <w:rFonts w:eastAsia="Arial Unicode MS"/>
          <w:color w:val="000000"/>
          <w:w w:val="0"/>
        </w:rPr>
        <w:t>D</w:t>
      </w:r>
      <w:r w:rsidR="000F4A22" w:rsidRPr="00D46D7B">
        <w:rPr>
          <w:rFonts w:eastAsia="Arial Unicode MS"/>
          <w:color w:val="000000"/>
          <w:w w:val="0"/>
        </w:rPr>
        <w:t>ebenturista</w:t>
      </w:r>
      <w:r w:rsidRPr="00D46D7B">
        <w:rPr>
          <w:rFonts w:eastAsia="Arial Unicode MS"/>
          <w:color w:val="000000"/>
          <w:w w:val="0"/>
        </w:rPr>
        <w:t>, nos termos ou em decorrência desta Escritura</w:t>
      </w:r>
      <w:r w:rsidR="00B16175" w:rsidRPr="00D46D7B">
        <w:rPr>
          <w:rFonts w:eastAsia="Arial Unicode MS"/>
          <w:color w:val="000000"/>
          <w:w w:val="0"/>
        </w:rPr>
        <w:t xml:space="preserve"> de Emissão</w:t>
      </w:r>
      <w:r w:rsidR="009F528B" w:rsidRPr="00D46D7B">
        <w:rPr>
          <w:rFonts w:eastAsia="Arial Unicode MS"/>
          <w:color w:val="000000"/>
          <w:w w:val="0"/>
        </w:rPr>
        <w:t xml:space="preserve"> e/ou dos demais instrumentos da Operação</w:t>
      </w:r>
      <w:r w:rsidRPr="00D46D7B">
        <w:rPr>
          <w:rFonts w:eastAsia="Arial Unicode MS"/>
          <w:color w:val="000000"/>
          <w:w w:val="0"/>
        </w:rPr>
        <w:t xml:space="preserve">, </w:t>
      </w:r>
      <w:r w:rsidR="00C83601" w:rsidRPr="00D46D7B">
        <w:rPr>
          <w:rFonts w:eastAsia="Arial Unicode MS"/>
          <w:color w:val="000000"/>
          <w:w w:val="0"/>
        </w:rPr>
        <w:t xml:space="preserve">não sanado no prazo de </w:t>
      </w:r>
      <w:r w:rsidR="00C83601" w:rsidRPr="000A2BFA">
        <w:rPr>
          <w:rFonts w:eastAsia="Arial Unicode MS"/>
          <w:color w:val="000000"/>
          <w:w w:val="0"/>
        </w:rPr>
        <w:t xml:space="preserve">até </w:t>
      </w:r>
      <w:r w:rsidR="000A2BFA" w:rsidRPr="00ED2DC4">
        <w:rPr>
          <w:rFonts w:eastAsia="Arial Unicode MS"/>
          <w:color w:val="000000"/>
          <w:w w:val="0"/>
        </w:rPr>
        <w:t>02</w:t>
      </w:r>
      <w:r w:rsidR="000A2BFA" w:rsidRPr="000A2BFA">
        <w:rPr>
          <w:rFonts w:eastAsia="Arial Unicode MS"/>
          <w:color w:val="000000"/>
          <w:w w:val="0"/>
        </w:rPr>
        <w:t xml:space="preserve"> (</w:t>
      </w:r>
      <w:r w:rsidR="000A2BFA" w:rsidRPr="00ED2DC4">
        <w:rPr>
          <w:rFonts w:eastAsia="Arial Unicode MS"/>
          <w:color w:val="000000"/>
          <w:w w:val="0"/>
        </w:rPr>
        <w:t>dois</w:t>
      </w:r>
      <w:r w:rsidR="000A2BFA" w:rsidRPr="000A2BFA">
        <w:rPr>
          <w:rFonts w:eastAsia="Arial Unicode MS"/>
          <w:color w:val="000000"/>
          <w:w w:val="0"/>
        </w:rPr>
        <w:t xml:space="preserve">) </w:t>
      </w:r>
      <w:r w:rsidR="00C83601" w:rsidRPr="000A2BFA">
        <w:rPr>
          <w:rFonts w:eastAsia="Arial Unicode MS"/>
          <w:color w:val="000000"/>
          <w:w w:val="0"/>
        </w:rPr>
        <w:t>Dias</w:t>
      </w:r>
      <w:r w:rsidR="00C83601" w:rsidRPr="00D46D7B">
        <w:rPr>
          <w:rFonts w:eastAsia="Arial Unicode MS"/>
          <w:color w:val="000000"/>
          <w:w w:val="0"/>
        </w:rPr>
        <w:t xml:space="preserve"> Úteis contados </w:t>
      </w:r>
      <w:r w:rsidR="009F528B" w:rsidRPr="00D46D7B">
        <w:rPr>
          <w:rFonts w:eastAsia="Arial Unicode MS"/>
          <w:color w:val="000000"/>
          <w:w w:val="0"/>
        </w:rPr>
        <w:t>da data de vencimento da respectiva obrigação</w:t>
      </w:r>
      <w:r w:rsidR="00C83601" w:rsidRPr="00D46D7B">
        <w:rPr>
          <w:rFonts w:eastAsia="Arial Unicode MS"/>
          <w:color w:val="000000"/>
          <w:w w:val="0"/>
        </w:rPr>
        <w:t>;</w:t>
      </w:r>
      <w:r w:rsidR="003F1F09" w:rsidRPr="00D46D7B">
        <w:rPr>
          <w:rFonts w:eastAsia="Arial Unicode MS"/>
          <w:color w:val="000000"/>
          <w:w w:val="0"/>
        </w:rPr>
        <w:t xml:space="preserve"> </w:t>
      </w:r>
    </w:p>
    <w:p w14:paraId="0DBF7B64" w14:textId="77777777" w:rsidR="00C83601" w:rsidRPr="00D46D7B" w:rsidRDefault="00C83601" w:rsidP="00D46D7B">
      <w:pPr>
        <w:shd w:val="clear" w:color="auto" w:fill="FFFFFF"/>
        <w:spacing w:line="276" w:lineRule="auto"/>
        <w:ind w:left="709"/>
        <w:jc w:val="both"/>
        <w:rPr>
          <w:rFonts w:eastAsia="Arial Unicode MS"/>
          <w:color w:val="000000"/>
          <w:w w:val="0"/>
        </w:rPr>
      </w:pPr>
    </w:p>
    <w:p w14:paraId="05ED66AD" w14:textId="2C63BA04" w:rsidR="00DC0999" w:rsidRPr="00D46D7B" w:rsidRDefault="00C83601"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atraso</w:t>
      </w:r>
      <w:r w:rsidR="005B1E59" w:rsidRPr="00D46D7B">
        <w:rPr>
          <w:rFonts w:eastAsia="Arial Unicode MS"/>
          <w:color w:val="000000"/>
          <w:w w:val="0"/>
        </w:rPr>
        <w:t xml:space="preserve"> no cumprimento, pela Emissora, de qualquer obrigação </w:t>
      </w:r>
      <w:r w:rsidRPr="00D46D7B">
        <w:rPr>
          <w:rFonts w:eastAsia="Arial Unicode MS"/>
          <w:color w:val="000000"/>
          <w:w w:val="0"/>
        </w:rPr>
        <w:t xml:space="preserve">não pecuniária </w:t>
      </w:r>
      <w:r w:rsidR="00F34011" w:rsidRPr="00D46D7B">
        <w:rPr>
          <w:rFonts w:eastAsia="Arial Unicode MS"/>
          <w:color w:val="000000"/>
          <w:w w:val="0"/>
        </w:rPr>
        <w:t>ou compromisso previsto</w:t>
      </w:r>
      <w:r w:rsidR="006D6538" w:rsidRPr="00D46D7B">
        <w:rPr>
          <w:rFonts w:eastAsia="Arial Unicode MS"/>
          <w:color w:val="000000"/>
          <w:w w:val="0"/>
        </w:rPr>
        <w:t xml:space="preserve"> </w:t>
      </w:r>
      <w:r w:rsidR="009F528B" w:rsidRPr="00D46D7B">
        <w:rPr>
          <w:rFonts w:eastAsia="Arial Unicode MS"/>
          <w:color w:val="000000"/>
          <w:w w:val="0"/>
        </w:rPr>
        <w:t xml:space="preserve">nesta Escritura de Emissão e/ou nos demais instrumentos da Operação, não sanado no prazo de até </w:t>
      </w:r>
      <w:r w:rsidR="000A2BFA" w:rsidRPr="00ED2DC4">
        <w:rPr>
          <w:rFonts w:eastAsia="Arial Unicode MS"/>
          <w:color w:val="000000"/>
          <w:w w:val="0"/>
        </w:rPr>
        <w:t>05</w:t>
      </w:r>
      <w:r w:rsidR="000A2BFA" w:rsidRPr="000A2BFA">
        <w:rPr>
          <w:rFonts w:eastAsia="Arial Unicode MS"/>
          <w:color w:val="000000"/>
          <w:w w:val="0"/>
        </w:rPr>
        <w:t xml:space="preserve"> (</w:t>
      </w:r>
      <w:r w:rsidR="000A2BFA" w:rsidRPr="00ED2DC4">
        <w:rPr>
          <w:rFonts w:eastAsia="Arial Unicode MS"/>
          <w:color w:val="000000"/>
          <w:w w:val="0"/>
        </w:rPr>
        <w:t>cinco</w:t>
      </w:r>
      <w:r w:rsidR="000A2BFA" w:rsidRPr="000A2BFA">
        <w:rPr>
          <w:rFonts w:eastAsia="Arial Unicode MS"/>
          <w:color w:val="000000"/>
          <w:w w:val="0"/>
        </w:rPr>
        <w:t>)</w:t>
      </w:r>
      <w:r w:rsidR="000A2BFA" w:rsidRPr="00D46D7B">
        <w:rPr>
          <w:rFonts w:eastAsia="Arial Unicode MS"/>
          <w:color w:val="000000"/>
          <w:w w:val="0"/>
        </w:rPr>
        <w:t xml:space="preserve"> </w:t>
      </w:r>
      <w:r w:rsidR="009F528B" w:rsidRPr="00D46D7B">
        <w:rPr>
          <w:rFonts w:eastAsia="Arial Unicode MS"/>
          <w:color w:val="000000"/>
          <w:w w:val="0"/>
        </w:rPr>
        <w:t>Dias Úteis</w:t>
      </w:r>
      <w:r w:rsidR="006D6538" w:rsidRPr="00D46D7B">
        <w:rPr>
          <w:rFonts w:eastAsia="Arial Unicode MS"/>
          <w:color w:val="000000"/>
          <w:w w:val="0"/>
        </w:rPr>
        <w:t xml:space="preserve">, contados do competente aviso escrito que, para tanto, for enviado </w:t>
      </w:r>
      <w:r w:rsidR="00187678" w:rsidRPr="00D46D7B">
        <w:rPr>
          <w:rFonts w:eastAsia="Arial Unicode MS"/>
          <w:color w:val="000000"/>
          <w:w w:val="0"/>
        </w:rPr>
        <w:t>pel</w:t>
      </w:r>
      <w:r w:rsidR="00187678">
        <w:rPr>
          <w:rFonts w:eastAsia="Arial Unicode MS"/>
          <w:color w:val="000000"/>
          <w:w w:val="0"/>
        </w:rPr>
        <w:t>a</w:t>
      </w:r>
      <w:r w:rsidR="00187678" w:rsidRPr="00D46D7B">
        <w:rPr>
          <w:rFonts w:eastAsia="Arial Unicode MS"/>
          <w:color w:val="000000"/>
          <w:w w:val="0"/>
        </w:rPr>
        <w:t xml:space="preserve"> </w:t>
      </w:r>
      <w:r w:rsidR="009F528B" w:rsidRPr="00D46D7B">
        <w:rPr>
          <w:rFonts w:eastAsia="Arial Unicode MS"/>
          <w:color w:val="000000"/>
          <w:w w:val="0"/>
        </w:rPr>
        <w:t>D</w:t>
      </w:r>
      <w:r w:rsidR="000F4A22" w:rsidRPr="00D46D7B">
        <w:rPr>
          <w:rFonts w:eastAsia="Arial Unicode MS"/>
          <w:color w:val="000000"/>
          <w:w w:val="0"/>
        </w:rPr>
        <w:t xml:space="preserve">ebenturista </w:t>
      </w:r>
      <w:r w:rsidR="006D6538" w:rsidRPr="00D46D7B">
        <w:rPr>
          <w:rFonts w:eastAsia="Arial Unicode MS"/>
          <w:color w:val="000000"/>
          <w:w w:val="0"/>
        </w:rPr>
        <w:t>à Emissora</w:t>
      </w:r>
      <w:r w:rsidR="005B1E59" w:rsidRPr="00D46D7B">
        <w:rPr>
          <w:rFonts w:eastAsia="Arial Unicode MS"/>
          <w:color w:val="000000"/>
          <w:w w:val="0"/>
        </w:rPr>
        <w:t>;</w:t>
      </w:r>
      <w:r w:rsidR="005E7E62" w:rsidRPr="00D46D7B">
        <w:rPr>
          <w:rFonts w:eastAsia="Arial Unicode MS"/>
          <w:color w:val="000000"/>
          <w:w w:val="0"/>
        </w:rPr>
        <w:t xml:space="preserve"> </w:t>
      </w:r>
    </w:p>
    <w:p w14:paraId="7F88A8ED" w14:textId="77777777" w:rsidR="00DC0999" w:rsidRPr="00D46D7B" w:rsidRDefault="00DC0999"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38C58123" w14:textId="091E84A7" w:rsidR="00DC0999" w:rsidRPr="00D46D7B" w:rsidRDefault="00BF4780"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DC0999" w:rsidRPr="00D46D7B">
        <w:rPr>
          <w:rFonts w:eastAsia="Arial Unicode MS"/>
          <w:color w:val="000000"/>
          <w:w w:val="0"/>
        </w:rPr>
        <w:t xml:space="preserve">liquidação, </w:t>
      </w:r>
      <w:r w:rsidR="006B3667" w:rsidRPr="00D46D7B">
        <w:rPr>
          <w:rFonts w:eastAsia="Arial Unicode MS"/>
          <w:color w:val="000000"/>
          <w:w w:val="0"/>
        </w:rPr>
        <w:t xml:space="preserve">dissolução, </w:t>
      </w:r>
      <w:r w:rsidR="003F1F09" w:rsidRPr="00D46D7B">
        <w:rPr>
          <w:rFonts w:eastAsia="Arial Unicode MS"/>
          <w:color w:val="000000"/>
          <w:w w:val="0"/>
        </w:rPr>
        <w:t>pedido de falência formulado pela Emissora</w:t>
      </w:r>
      <w:r w:rsidR="00A53E4A" w:rsidRPr="00D46D7B">
        <w:rPr>
          <w:rFonts w:eastAsia="Arial Unicode MS"/>
          <w:color w:val="000000"/>
          <w:w w:val="0"/>
        </w:rPr>
        <w:t>, pel</w:t>
      </w:r>
      <w:r w:rsidR="009F528B" w:rsidRPr="00D46D7B">
        <w:rPr>
          <w:rFonts w:eastAsia="Arial Unicode MS"/>
          <w:color w:val="000000"/>
          <w:w w:val="0"/>
        </w:rPr>
        <w:t>os</w:t>
      </w:r>
      <w:r w:rsidR="00A53E4A" w:rsidRPr="00D46D7B">
        <w:rPr>
          <w:rFonts w:eastAsia="Arial Unicode MS"/>
          <w:color w:val="000000"/>
          <w:w w:val="0"/>
        </w:rPr>
        <w:t xml:space="preserve"> </w:t>
      </w:r>
      <w:r w:rsidR="000F4A22" w:rsidRPr="00D46D7B">
        <w:rPr>
          <w:rFonts w:eastAsia="Arial Unicode MS"/>
          <w:color w:val="000000"/>
          <w:w w:val="0"/>
        </w:rPr>
        <w:t>Garantidor</w:t>
      </w:r>
      <w:r w:rsidR="009F528B" w:rsidRPr="00D46D7B">
        <w:rPr>
          <w:rFonts w:eastAsia="Arial Unicode MS"/>
          <w:color w:val="000000"/>
          <w:w w:val="0"/>
        </w:rPr>
        <w:t>es</w:t>
      </w:r>
      <w:r w:rsidR="00A53E4A" w:rsidRPr="00D46D7B">
        <w:rPr>
          <w:rFonts w:eastAsia="Arial Unicode MS"/>
          <w:color w:val="000000"/>
          <w:w w:val="0"/>
        </w:rPr>
        <w:t xml:space="preserve"> </w:t>
      </w:r>
      <w:r w:rsidR="003F1F09" w:rsidRPr="00D46D7B">
        <w:rPr>
          <w:rFonts w:eastAsia="Arial Unicode MS"/>
          <w:color w:val="000000"/>
          <w:w w:val="0"/>
        </w:rPr>
        <w:t>ou por terceiros em face da Emissora</w:t>
      </w:r>
      <w:r w:rsidR="00A53E4A" w:rsidRPr="00D46D7B">
        <w:rPr>
          <w:rFonts w:eastAsia="Arial Unicode MS"/>
          <w:color w:val="000000"/>
          <w:w w:val="0"/>
        </w:rPr>
        <w:t xml:space="preserve"> e/ou </w:t>
      </w:r>
      <w:r w:rsidR="009F528B" w:rsidRPr="00D46D7B">
        <w:rPr>
          <w:rFonts w:eastAsia="Arial Unicode MS"/>
          <w:color w:val="000000"/>
          <w:w w:val="0"/>
        </w:rPr>
        <w:t>dos</w:t>
      </w:r>
      <w:r w:rsidR="00A53E4A" w:rsidRPr="00D46D7B">
        <w:rPr>
          <w:rFonts w:eastAsia="Arial Unicode MS"/>
          <w:color w:val="000000"/>
          <w:w w:val="0"/>
        </w:rPr>
        <w:t xml:space="preserve"> </w:t>
      </w:r>
      <w:r w:rsidR="000F4A22" w:rsidRPr="00C761A4">
        <w:rPr>
          <w:rFonts w:eastAsia="Arial Unicode MS"/>
          <w:color w:val="000000"/>
          <w:w w:val="0"/>
        </w:rPr>
        <w:t>Garantidor</w:t>
      </w:r>
      <w:r w:rsidR="009F528B" w:rsidRPr="00C761A4">
        <w:rPr>
          <w:rFonts w:eastAsia="Arial Unicode MS"/>
          <w:color w:val="000000"/>
          <w:w w:val="0"/>
        </w:rPr>
        <w:t>es</w:t>
      </w:r>
      <w:r w:rsidR="003F1F09" w:rsidRPr="00D46D7B">
        <w:rPr>
          <w:rFonts w:eastAsia="Arial Unicode MS"/>
          <w:color w:val="000000"/>
          <w:w w:val="0"/>
        </w:rPr>
        <w:t xml:space="preserve">, </w:t>
      </w:r>
      <w:r w:rsidR="00DC0999" w:rsidRPr="00D46D7B">
        <w:rPr>
          <w:rFonts w:eastAsia="Arial Unicode MS"/>
          <w:color w:val="000000"/>
          <w:w w:val="0"/>
        </w:rPr>
        <w:t xml:space="preserve">decretação de falência </w:t>
      </w:r>
      <w:r w:rsidR="005B1E59" w:rsidRPr="00D46D7B">
        <w:rPr>
          <w:rFonts w:eastAsia="Arial Unicode MS"/>
          <w:color w:val="000000"/>
          <w:w w:val="0"/>
        </w:rPr>
        <w:t xml:space="preserve">ou insolvência </w:t>
      </w:r>
      <w:r w:rsidR="00DC0999" w:rsidRPr="00D46D7B">
        <w:rPr>
          <w:rFonts w:eastAsia="Arial Unicode MS"/>
          <w:color w:val="000000"/>
          <w:w w:val="0"/>
        </w:rPr>
        <w:t>da Emissora</w:t>
      </w:r>
      <w:r w:rsidR="00A53E4A" w:rsidRPr="00D46D7B">
        <w:rPr>
          <w:rFonts w:eastAsia="Arial Unicode MS"/>
          <w:color w:val="000000"/>
          <w:w w:val="0"/>
        </w:rPr>
        <w:t xml:space="preserve"> e/ou </w:t>
      </w:r>
      <w:r w:rsidR="009F528B" w:rsidRPr="00D46D7B">
        <w:rPr>
          <w:rFonts w:eastAsia="Arial Unicode MS"/>
          <w:color w:val="000000"/>
          <w:w w:val="0"/>
        </w:rPr>
        <w:t>dos Garantidores</w:t>
      </w:r>
      <w:r w:rsidR="005B1E59" w:rsidRPr="00D46D7B">
        <w:rPr>
          <w:rFonts w:eastAsia="Arial Unicode MS"/>
          <w:color w:val="000000"/>
          <w:w w:val="0"/>
        </w:rPr>
        <w:t>,</w:t>
      </w:r>
      <w:r w:rsidR="00DC0999" w:rsidRPr="00D46D7B">
        <w:rPr>
          <w:rFonts w:eastAsia="Arial Unicode MS"/>
          <w:color w:val="000000"/>
          <w:w w:val="0"/>
        </w:rPr>
        <w:t xml:space="preserve"> ou pedido de recuperação judicial </w:t>
      </w:r>
      <w:r w:rsidR="001B10C6" w:rsidRPr="00D46D7B">
        <w:rPr>
          <w:rFonts w:eastAsia="Arial Unicode MS"/>
          <w:color w:val="000000"/>
          <w:w w:val="0"/>
        </w:rPr>
        <w:t xml:space="preserve">ou extrajudicial </w:t>
      </w:r>
      <w:r w:rsidR="005B1E59" w:rsidRPr="00D46D7B">
        <w:rPr>
          <w:rFonts w:eastAsia="Arial Unicode MS"/>
          <w:color w:val="000000"/>
          <w:w w:val="0"/>
        </w:rPr>
        <w:t xml:space="preserve">apresentado </w:t>
      </w:r>
      <w:r w:rsidR="00DC0999" w:rsidRPr="00D46D7B">
        <w:rPr>
          <w:rFonts w:eastAsia="Arial Unicode MS"/>
          <w:color w:val="000000"/>
          <w:w w:val="0"/>
        </w:rPr>
        <w:t>pela Emissora</w:t>
      </w:r>
      <w:r w:rsidR="00A53E4A" w:rsidRPr="00D46D7B">
        <w:rPr>
          <w:rFonts w:eastAsia="Arial Unicode MS"/>
          <w:color w:val="000000"/>
          <w:w w:val="0"/>
        </w:rPr>
        <w:t xml:space="preserve"> e/ou pel</w:t>
      </w:r>
      <w:r w:rsidR="006418F5" w:rsidRPr="00D46D7B">
        <w:rPr>
          <w:rFonts w:eastAsia="Arial Unicode MS"/>
          <w:color w:val="000000"/>
          <w:w w:val="0"/>
        </w:rPr>
        <w:t>os</w:t>
      </w:r>
      <w:r w:rsidR="00A53E4A" w:rsidRPr="00D46D7B">
        <w:rPr>
          <w:rFonts w:eastAsia="Arial Unicode MS"/>
          <w:color w:val="000000"/>
          <w:w w:val="0"/>
        </w:rPr>
        <w:t xml:space="preserve"> </w:t>
      </w:r>
      <w:r w:rsidR="006418F5" w:rsidRPr="00D46D7B">
        <w:rPr>
          <w:rFonts w:eastAsia="Arial Unicode MS"/>
          <w:color w:val="000000"/>
          <w:w w:val="0"/>
        </w:rPr>
        <w:t>Garantidores</w:t>
      </w:r>
      <w:r w:rsidR="005B1E59" w:rsidRPr="00D46D7B">
        <w:t xml:space="preserve">, </w:t>
      </w:r>
      <w:r w:rsidR="006B3667" w:rsidRPr="00D46D7B">
        <w:t xml:space="preserve">ou </w:t>
      </w:r>
      <w:r w:rsidR="005B1E59" w:rsidRPr="00D46D7B">
        <w:t xml:space="preserve">acordo com seus credores suspendendo ou prorrogando o pagamento de suas dívidas, </w:t>
      </w:r>
      <w:r w:rsidR="006B3667" w:rsidRPr="00D46D7B">
        <w:t>ou indicação</w:t>
      </w:r>
      <w:r w:rsidR="005B1E59" w:rsidRPr="00D46D7B">
        <w:t xml:space="preserve"> </w:t>
      </w:r>
      <w:r w:rsidR="001B10C6" w:rsidRPr="00D46D7B">
        <w:t xml:space="preserve">de </w:t>
      </w:r>
      <w:r w:rsidR="005B1E59" w:rsidRPr="00D46D7B">
        <w:t xml:space="preserve">administrador </w:t>
      </w:r>
      <w:r w:rsidR="00F34011" w:rsidRPr="00D46D7B">
        <w:t xml:space="preserve">ou síndico </w:t>
      </w:r>
      <w:r w:rsidR="005B1E59" w:rsidRPr="00D46D7B">
        <w:t xml:space="preserve">para </w:t>
      </w:r>
      <w:r w:rsidR="006B3667" w:rsidRPr="00D46D7B">
        <w:rPr>
          <w:rFonts w:eastAsia="Arial Unicode MS"/>
          <w:color w:val="000000"/>
          <w:w w:val="0"/>
        </w:rPr>
        <w:t>Emissora</w:t>
      </w:r>
      <w:r w:rsidR="00A53E4A" w:rsidRPr="00D46D7B">
        <w:rPr>
          <w:rFonts w:eastAsia="Arial Unicode MS"/>
          <w:color w:val="000000"/>
          <w:w w:val="0"/>
        </w:rPr>
        <w:t xml:space="preserve"> e/ou </w:t>
      </w:r>
      <w:r w:rsidR="006418F5" w:rsidRPr="00D46D7B">
        <w:rPr>
          <w:rFonts w:eastAsia="Arial Unicode MS"/>
          <w:color w:val="000000"/>
          <w:w w:val="0"/>
        </w:rPr>
        <w:t>Garantidores</w:t>
      </w:r>
      <w:r w:rsidR="006B3667" w:rsidRPr="00D46D7B">
        <w:t xml:space="preserve"> </w:t>
      </w:r>
      <w:r w:rsidR="005B1E59" w:rsidRPr="00D46D7B">
        <w:t>ou parte substancial de seus ativos ou negócios</w:t>
      </w:r>
      <w:r w:rsidR="006B3667" w:rsidRPr="00D46D7B">
        <w:t>, ou concordância</w:t>
      </w:r>
      <w:r w:rsidR="005B1E59" w:rsidRPr="00D46D7B">
        <w:t xml:space="preserve"> </w:t>
      </w:r>
      <w:r w:rsidR="006B3667" w:rsidRPr="00D46D7B">
        <w:t xml:space="preserve">da </w:t>
      </w:r>
      <w:r w:rsidR="006B3667" w:rsidRPr="00D46D7B">
        <w:rPr>
          <w:rFonts w:eastAsia="Arial Unicode MS"/>
          <w:color w:val="000000"/>
          <w:w w:val="0"/>
        </w:rPr>
        <w:t>Emissora</w:t>
      </w:r>
      <w:r w:rsidR="000F754D" w:rsidRPr="00D46D7B">
        <w:rPr>
          <w:rFonts w:eastAsia="Arial Unicode MS"/>
          <w:color w:val="000000"/>
          <w:w w:val="0"/>
        </w:rPr>
        <w:t xml:space="preserve"> e/ou </w:t>
      </w:r>
      <w:r w:rsidR="006418F5" w:rsidRPr="00AC7DE3">
        <w:rPr>
          <w:rFonts w:eastAsia="Arial Unicode MS"/>
          <w:color w:val="000000"/>
          <w:w w:val="0"/>
        </w:rPr>
        <w:t>Garantidores</w:t>
      </w:r>
      <w:r w:rsidR="006418F5" w:rsidRPr="00D46D7B">
        <w:t xml:space="preserve"> </w:t>
      </w:r>
      <w:r w:rsidR="006B3667" w:rsidRPr="00D46D7B">
        <w:t xml:space="preserve">com </w:t>
      </w:r>
      <w:r w:rsidR="005B1E59" w:rsidRPr="00D46D7B">
        <w:t>quaisquer das medidas acima apontadas</w:t>
      </w:r>
      <w:r w:rsidR="006B3667" w:rsidRPr="00D46D7B">
        <w:t xml:space="preserve"> ou sua declaração</w:t>
      </w:r>
      <w:r w:rsidR="005B1E59" w:rsidRPr="00D46D7B">
        <w:t xml:space="preserve">, por escrito, </w:t>
      </w:r>
      <w:r w:rsidR="006B3667" w:rsidRPr="00D46D7B">
        <w:t xml:space="preserve">de </w:t>
      </w:r>
      <w:r w:rsidR="005B1E59" w:rsidRPr="00D46D7B">
        <w:t>que não tem condições financeiras de arcar com suas obrigações</w:t>
      </w:r>
      <w:r w:rsidR="00DC0999" w:rsidRPr="00D46D7B">
        <w:rPr>
          <w:rFonts w:eastAsia="Arial Unicode MS"/>
          <w:color w:val="000000"/>
          <w:w w:val="0"/>
        </w:rPr>
        <w:t>;</w:t>
      </w:r>
      <w:r w:rsidR="005E7E62" w:rsidRPr="00D46D7B">
        <w:rPr>
          <w:rFonts w:eastAsia="Arial Unicode MS"/>
          <w:color w:val="000000"/>
          <w:w w:val="0"/>
        </w:rPr>
        <w:t xml:space="preserve"> </w:t>
      </w:r>
    </w:p>
    <w:p w14:paraId="0BF7EB11" w14:textId="77777777" w:rsidR="005B1E59" w:rsidRPr="00D46D7B" w:rsidRDefault="005B1E59"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4101AC5D" w14:textId="08E3F9C2" w:rsidR="005B1E59" w:rsidRPr="00D46D7B" w:rsidRDefault="005B1E59"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pagamento de dividendos pela Emissora, observado o disposto no artigo 202 da </w:t>
      </w:r>
      <w:r w:rsidR="00522136" w:rsidRPr="00D46D7B">
        <w:rPr>
          <w:rFonts w:eastAsia="Arial Unicode MS"/>
          <w:color w:val="000000"/>
          <w:w w:val="0"/>
        </w:rPr>
        <w:t>Lei 6.404/76</w:t>
      </w:r>
      <w:r w:rsidRPr="00D46D7B">
        <w:rPr>
          <w:rFonts w:eastAsia="Arial Unicode MS"/>
          <w:color w:val="000000"/>
          <w:w w:val="0"/>
        </w:rPr>
        <w:t xml:space="preserve">, ou, por qualquer forma, distribuição pela Emissora </w:t>
      </w:r>
      <w:r w:rsidR="00ED6115" w:rsidRPr="00D46D7B">
        <w:rPr>
          <w:rFonts w:eastAsia="Arial Unicode MS"/>
          <w:color w:val="000000"/>
          <w:w w:val="0"/>
        </w:rPr>
        <w:t xml:space="preserve">no </w:t>
      </w:r>
      <w:r w:rsidRPr="00D46D7B">
        <w:rPr>
          <w:rFonts w:eastAsia="Arial Unicode MS"/>
          <w:color w:val="000000"/>
          <w:w w:val="0"/>
        </w:rPr>
        <w:t xml:space="preserve">todo ou parte de seu resultado, mesmo </w:t>
      </w:r>
      <w:r w:rsidR="006B3667" w:rsidRPr="00D46D7B">
        <w:rPr>
          <w:rFonts w:eastAsia="Arial Unicode MS"/>
          <w:color w:val="000000"/>
          <w:w w:val="0"/>
        </w:rPr>
        <w:t xml:space="preserve">que </w:t>
      </w:r>
      <w:r w:rsidRPr="00D46D7B">
        <w:rPr>
          <w:rFonts w:eastAsia="Arial Unicode MS"/>
          <w:color w:val="000000"/>
          <w:w w:val="0"/>
        </w:rPr>
        <w:t xml:space="preserve">para pagamento de debêntures com participação nos lucros, se a Emissora </w:t>
      </w:r>
      <w:r w:rsidR="000A369E" w:rsidRPr="00D46D7B">
        <w:rPr>
          <w:rFonts w:eastAsia="Arial Unicode MS"/>
          <w:color w:val="000000"/>
          <w:w w:val="0"/>
        </w:rPr>
        <w:t xml:space="preserve">e/ou </w:t>
      </w:r>
      <w:r w:rsidR="006418F5" w:rsidRPr="00D46D7B">
        <w:rPr>
          <w:rFonts w:eastAsia="Arial Unicode MS"/>
          <w:color w:val="000000"/>
          <w:w w:val="0"/>
        </w:rPr>
        <w:t xml:space="preserve">Garantidores </w:t>
      </w:r>
      <w:r w:rsidRPr="00D46D7B">
        <w:rPr>
          <w:rFonts w:eastAsia="Arial Unicode MS"/>
          <w:color w:val="000000"/>
          <w:w w:val="0"/>
        </w:rPr>
        <w:t xml:space="preserve">estiver em mora em relação ao pagamento de quaisquer valores devidos </w:t>
      </w:r>
      <w:r w:rsidR="00187678">
        <w:rPr>
          <w:rFonts w:eastAsia="Arial Unicode MS"/>
          <w:color w:val="000000"/>
          <w:w w:val="0"/>
        </w:rPr>
        <w:t>à</w:t>
      </w:r>
      <w:r w:rsidR="00187678" w:rsidRPr="00D46D7B">
        <w:rPr>
          <w:rFonts w:eastAsia="Arial Unicode MS"/>
          <w:color w:val="000000"/>
          <w:w w:val="0"/>
        </w:rPr>
        <w:t xml:space="preserve"> </w:t>
      </w:r>
      <w:r w:rsidR="00673D71" w:rsidRPr="00D46D7B">
        <w:rPr>
          <w:rFonts w:eastAsia="Arial Unicode MS"/>
          <w:color w:val="000000"/>
          <w:w w:val="0"/>
        </w:rPr>
        <w:t>D</w:t>
      </w:r>
      <w:r w:rsidRPr="00D46D7B">
        <w:rPr>
          <w:rFonts w:eastAsia="Arial Unicode MS"/>
          <w:color w:val="000000"/>
          <w:w w:val="0"/>
        </w:rPr>
        <w:t>ebenturista, relativos à</w:t>
      </w:r>
      <w:r w:rsidR="00BA5341">
        <w:rPr>
          <w:rFonts w:eastAsia="Arial Unicode MS"/>
          <w:color w:val="000000"/>
          <w:w w:val="0"/>
        </w:rPr>
        <w:t>s</w:t>
      </w:r>
      <w:r w:rsidRPr="00D46D7B">
        <w:rPr>
          <w:rFonts w:eastAsia="Arial Unicode MS"/>
          <w:color w:val="000000"/>
          <w:w w:val="0"/>
        </w:rPr>
        <w:t xml:space="preserve"> </w:t>
      </w:r>
      <w:r w:rsidR="001B10C6" w:rsidRPr="00D46D7B">
        <w:rPr>
          <w:rFonts w:eastAsia="Arial Unicode MS"/>
          <w:color w:val="000000"/>
          <w:w w:val="0"/>
        </w:rPr>
        <w:t>Debênture</w:t>
      </w:r>
      <w:r w:rsidR="00BA5341">
        <w:rPr>
          <w:rFonts w:eastAsia="Arial Unicode MS"/>
          <w:color w:val="000000"/>
          <w:w w:val="0"/>
        </w:rPr>
        <w:t>s</w:t>
      </w:r>
      <w:r w:rsidR="001B10C6" w:rsidRPr="00D46D7B">
        <w:rPr>
          <w:rFonts w:eastAsia="Arial Unicode MS"/>
          <w:color w:val="000000"/>
          <w:w w:val="0"/>
        </w:rPr>
        <w:t xml:space="preserve"> </w:t>
      </w:r>
      <w:r w:rsidRPr="00D46D7B">
        <w:rPr>
          <w:rFonts w:eastAsia="Arial Unicode MS"/>
          <w:color w:val="000000"/>
          <w:w w:val="0"/>
        </w:rPr>
        <w:t>objeto desta Emissão;</w:t>
      </w:r>
    </w:p>
    <w:p w14:paraId="783E46AC" w14:textId="77777777" w:rsidR="005B1E59" w:rsidRPr="00D46D7B" w:rsidRDefault="005B1E59"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082A1AFD" w14:textId="0F8B98FB" w:rsidR="005B1E59" w:rsidRPr="00D46D7B" w:rsidRDefault="005B1E59"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alienação do controle da </w:t>
      </w:r>
      <w:r w:rsidR="00581714" w:rsidRPr="00D46D7B">
        <w:rPr>
          <w:rFonts w:eastAsia="Arial Unicode MS"/>
          <w:color w:val="000000"/>
          <w:w w:val="0"/>
        </w:rPr>
        <w:t>Emissora</w:t>
      </w:r>
      <w:r w:rsidR="000F754D" w:rsidRPr="00D46D7B">
        <w:rPr>
          <w:rFonts w:eastAsia="Arial Unicode MS"/>
          <w:color w:val="000000"/>
          <w:w w:val="0"/>
        </w:rPr>
        <w:t xml:space="preserve"> e/ou </w:t>
      </w:r>
      <w:r w:rsidR="006418F5" w:rsidRPr="00D46D7B">
        <w:rPr>
          <w:rFonts w:eastAsia="Arial Unicode MS"/>
          <w:color w:val="000000"/>
          <w:w w:val="0"/>
        </w:rPr>
        <w:t>dos</w:t>
      </w:r>
      <w:r w:rsidR="000F754D" w:rsidRPr="00D46D7B">
        <w:rPr>
          <w:rFonts w:eastAsia="Arial Unicode MS"/>
          <w:color w:val="000000"/>
          <w:w w:val="0"/>
        </w:rPr>
        <w:t xml:space="preserve"> </w:t>
      </w:r>
      <w:r w:rsidR="006418F5" w:rsidRPr="00AC7DE3">
        <w:rPr>
          <w:rFonts w:eastAsia="Arial Unicode MS"/>
          <w:color w:val="000000"/>
          <w:w w:val="0"/>
        </w:rPr>
        <w:t>Garantidores</w:t>
      </w:r>
      <w:r w:rsidR="00A00218" w:rsidRPr="00D46D7B">
        <w:rPr>
          <w:rFonts w:eastAsia="Arial Unicode MS"/>
          <w:color w:val="000000"/>
          <w:w w:val="0"/>
        </w:rPr>
        <w:t xml:space="preserve">, exclusivamente, para </w:t>
      </w:r>
      <w:r w:rsidR="004D1FB7">
        <w:rPr>
          <w:rFonts w:eastAsia="Arial Unicode MS"/>
          <w:color w:val="000000"/>
          <w:w w:val="0"/>
        </w:rPr>
        <w:t xml:space="preserve">pessoas ou </w:t>
      </w:r>
      <w:r w:rsidR="00A00218" w:rsidRPr="00D46D7B">
        <w:rPr>
          <w:rFonts w:eastAsia="Arial Unicode MS"/>
          <w:color w:val="000000"/>
          <w:w w:val="0"/>
        </w:rPr>
        <w:t>empresas não pertencentes ao mesmo</w:t>
      </w:r>
      <w:r w:rsidR="004F5F25" w:rsidRPr="00D46D7B">
        <w:rPr>
          <w:rFonts w:eastAsia="Arial Unicode MS"/>
          <w:color w:val="000000"/>
          <w:w w:val="0"/>
        </w:rPr>
        <w:t xml:space="preserve"> </w:t>
      </w:r>
      <w:r w:rsidR="001F75CC" w:rsidRPr="00D46D7B">
        <w:rPr>
          <w:rFonts w:eastAsia="Arial Unicode MS"/>
          <w:color w:val="000000"/>
          <w:w w:val="0"/>
        </w:rPr>
        <w:t>g</w:t>
      </w:r>
      <w:r w:rsidR="004F5F25" w:rsidRPr="00D46D7B">
        <w:rPr>
          <w:rFonts w:eastAsia="Arial Unicode MS"/>
          <w:color w:val="000000"/>
          <w:w w:val="0"/>
        </w:rPr>
        <w:t xml:space="preserve">rupo </w:t>
      </w:r>
      <w:r w:rsidR="001F75CC" w:rsidRPr="00D46D7B">
        <w:rPr>
          <w:rFonts w:eastAsia="Arial Unicode MS"/>
          <w:color w:val="000000"/>
          <w:w w:val="0"/>
        </w:rPr>
        <w:t>e</w:t>
      </w:r>
      <w:r w:rsidR="004F5F25" w:rsidRPr="00D46D7B">
        <w:rPr>
          <w:rFonts w:eastAsia="Arial Unicode MS"/>
          <w:color w:val="000000"/>
          <w:w w:val="0"/>
        </w:rPr>
        <w:t xml:space="preserve">conômico da </w:t>
      </w:r>
      <w:r w:rsidR="002F1BC7" w:rsidRPr="00D46D7B">
        <w:rPr>
          <w:rFonts w:eastAsia="Arial Unicode MS"/>
          <w:color w:val="000000"/>
          <w:w w:val="0"/>
        </w:rPr>
        <w:t>Emissora</w:t>
      </w:r>
      <w:r w:rsidR="000F754D" w:rsidRPr="00D46D7B">
        <w:rPr>
          <w:rFonts w:eastAsia="Arial Unicode MS"/>
          <w:color w:val="000000"/>
          <w:w w:val="0"/>
        </w:rPr>
        <w:t xml:space="preserve"> </w:t>
      </w:r>
      <w:r w:rsidR="000F754D" w:rsidRPr="00D46D7B">
        <w:rPr>
          <w:rFonts w:eastAsia="Arial Unicode MS"/>
          <w:color w:val="000000"/>
          <w:w w:val="0"/>
        </w:rPr>
        <w:lastRenderedPageBreak/>
        <w:t xml:space="preserve">e/ou da </w:t>
      </w:r>
      <w:r w:rsidR="00623AEA" w:rsidRPr="00D46D7B">
        <w:rPr>
          <w:rFonts w:eastAsia="Arial Unicode MS"/>
          <w:color w:val="000000"/>
          <w:w w:val="0"/>
        </w:rPr>
        <w:t>Garantidora</w:t>
      </w:r>
      <w:r w:rsidR="001F75CC" w:rsidRPr="00D46D7B">
        <w:rPr>
          <w:rFonts w:eastAsia="Arial Unicode MS"/>
          <w:color w:val="000000"/>
          <w:w w:val="0"/>
        </w:rPr>
        <w:t xml:space="preserve">, ou seja, empresas </w:t>
      </w:r>
      <w:r w:rsidR="001F75CC" w:rsidRPr="00D46D7B">
        <w:rPr>
          <w:rFonts w:eastAsia="Arial Unicode MS"/>
          <w:iCs/>
          <w:color w:val="000000"/>
          <w:w w:val="0"/>
        </w:rPr>
        <w:t xml:space="preserve">que estejam </w:t>
      </w:r>
      <w:r w:rsidR="001F75CC" w:rsidRPr="00D46D7B">
        <w:rPr>
          <w:rFonts w:eastAsia="Arial Unicode MS"/>
          <w:color w:val="000000"/>
          <w:w w:val="0"/>
        </w:rPr>
        <w:t xml:space="preserve">sob a direção, controle ou administração </w:t>
      </w:r>
      <w:r w:rsidR="004D1FB7">
        <w:rPr>
          <w:rFonts w:eastAsia="Arial Unicode MS"/>
          <w:color w:val="000000"/>
          <w:w w:val="0"/>
        </w:rPr>
        <w:t xml:space="preserve">ou pessoas que já não sejam sócias e/ou acionistas, conforme o caso </w:t>
      </w:r>
      <w:r w:rsidR="001F75CC" w:rsidRPr="00D46D7B">
        <w:rPr>
          <w:rFonts w:eastAsia="Arial Unicode MS"/>
          <w:color w:val="000000"/>
          <w:w w:val="0"/>
        </w:rPr>
        <w:t>(“</w:t>
      </w:r>
      <w:r w:rsidR="001F75CC" w:rsidRPr="008522B3">
        <w:rPr>
          <w:rFonts w:eastAsia="Arial Unicode MS"/>
          <w:color w:val="000000"/>
          <w:w w:val="0"/>
          <w:u w:val="single"/>
        </w:rPr>
        <w:t>Grupo Econômico</w:t>
      </w:r>
      <w:r w:rsidR="001F75CC" w:rsidRPr="00D46D7B">
        <w:rPr>
          <w:rFonts w:eastAsia="Arial Unicode MS"/>
          <w:color w:val="000000"/>
          <w:w w:val="0"/>
        </w:rPr>
        <w:t>”)</w:t>
      </w:r>
      <w:r w:rsidR="006B3667" w:rsidRPr="00D46D7B">
        <w:rPr>
          <w:rFonts w:eastAsia="Arial Unicode MS"/>
          <w:color w:val="000000"/>
          <w:w w:val="0"/>
        </w:rPr>
        <w:t xml:space="preserve">; </w:t>
      </w:r>
    </w:p>
    <w:p w14:paraId="525A21F8" w14:textId="77777777" w:rsidR="001F75CC" w:rsidRPr="00D46D7B" w:rsidRDefault="001F75CC"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66D5FA90" w14:textId="3EC283F6" w:rsidR="006B3667" w:rsidRPr="00D46D7B" w:rsidRDefault="00623AEA" w:rsidP="00D46D7B">
      <w:pPr>
        <w:numPr>
          <w:ilvl w:val="0"/>
          <w:numId w:val="21"/>
        </w:numPr>
        <w:shd w:val="clear" w:color="auto" w:fill="FFFFFF"/>
        <w:spacing w:line="276" w:lineRule="auto"/>
        <w:ind w:left="709" w:hanging="709"/>
        <w:jc w:val="both"/>
      </w:pPr>
      <w:r w:rsidRPr="00D46D7B">
        <w:t xml:space="preserve">caso se comprove que </w:t>
      </w:r>
      <w:r w:rsidR="006B3667" w:rsidRPr="00D46D7B">
        <w:t xml:space="preserve">qualquer declaração ou garantia feita com relação à lavratura desta Escritura </w:t>
      </w:r>
      <w:r w:rsidRPr="00D46D7B">
        <w:t>são ou foram</w:t>
      </w:r>
      <w:r w:rsidR="006B3667" w:rsidRPr="00D46D7B">
        <w:t xml:space="preserve"> incorreta</w:t>
      </w:r>
      <w:r w:rsidR="003F1F09" w:rsidRPr="00D46D7B">
        <w:t>s ou falsas</w:t>
      </w:r>
      <w:r w:rsidR="006B3667" w:rsidRPr="00D46D7B">
        <w:t>, após a competente notificação enviada à Emissora</w:t>
      </w:r>
      <w:r w:rsidR="002F1BC7" w:rsidRPr="00D46D7B">
        <w:t xml:space="preserve"> para que a mesma preste os esclarecimentos pertinentes</w:t>
      </w:r>
      <w:r w:rsidR="006B3667" w:rsidRPr="00D46D7B">
        <w:t>;</w:t>
      </w:r>
      <w:r w:rsidR="005E7E62" w:rsidRPr="00D46D7B">
        <w:t xml:space="preserve"> </w:t>
      </w:r>
    </w:p>
    <w:p w14:paraId="39FA4D7D" w14:textId="77777777" w:rsidR="006B3667" w:rsidRPr="00D46D7B" w:rsidRDefault="006B3667"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527B92D2" w14:textId="2C34268C" w:rsidR="006B3667" w:rsidRPr="00D46D7B" w:rsidRDefault="006B3667" w:rsidP="00D46D7B">
      <w:pPr>
        <w:numPr>
          <w:ilvl w:val="0"/>
          <w:numId w:val="21"/>
        </w:numPr>
        <w:shd w:val="clear" w:color="auto" w:fill="FFFFFF"/>
        <w:spacing w:line="276" w:lineRule="auto"/>
        <w:ind w:left="709" w:hanging="709"/>
        <w:jc w:val="both"/>
      </w:pPr>
      <w:r w:rsidRPr="00D46D7B">
        <w:t>protestos de títulos contra a Emissora</w:t>
      </w:r>
      <w:r w:rsidR="00DB038F" w:rsidRPr="00D46D7B">
        <w:t xml:space="preserve"> </w:t>
      </w:r>
      <w:r w:rsidR="000F754D" w:rsidRPr="00D46D7B">
        <w:t xml:space="preserve">e/ou </w:t>
      </w:r>
      <w:r w:rsidR="00623AEA" w:rsidRPr="00D46D7B">
        <w:t>Garantidor</w:t>
      </w:r>
      <w:r w:rsidR="006418F5" w:rsidRPr="00D46D7B">
        <w:t>es</w:t>
      </w:r>
      <w:r w:rsidR="000F754D" w:rsidRPr="00D46D7B">
        <w:t xml:space="preserve"> </w:t>
      </w:r>
      <w:r w:rsidR="00DB038F" w:rsidRPr="00D46D7B">
        <w:t xml:space="preserve">em valor individual ou agregado de R$ </w:t>
      </w:r>
      <w:r w:rsidR="008F4BD1">
        <w:t>5.000.000,00</w:t>
      </w:r>
      <w:r w:rsidR="008F4BD1" w:rsidRPr="00D46D7B">
        <w:t xml:space="preserve"> (</w:t>
      </w:r>
      <w:r w:rsidR="008F4BD1">
        <w:t>cinco milhões de reais</w:t>
      </w:r>
      <w:r w:rsidR="00DB038F" w:rsidRPr="00D46D7B">
        <w:t>)</w:t>
      </w:r>
      <w:r w:rsidR="00DF0217" w:rsidRPr="00D46D7B">
        <w:t xml:space="preserve"> e desde que não seja justificado pela </w:t>
      </w:r>
      <w:r w:rsidR="002F1BC7" w:rsidRPr="00D46D7B">
        <w:t xml:space="preserve">Emissora </w:t>
      </w:r>
      <w:r w:rsidR="000F754D" w:rsidRPr="00D46D7B">
        <w:t>e/ou pel</w:t>
      </w:r>
      <w:r w:rsidR="006418F5" w:rsidRPr="00D46D7B">
        <w:t>os</w:t>
      </w:r>
      <w:r w:rsidR="000F754D" w:rsidRPr="00D46D7B">
        <w:t xml:space="preserve"> </w:t>
      </w:r>
      <w:r w:rsidR="006418F5" w:rsidRPr="00D46D7B">
        <w:t>Garantidores</w:t>
      </w:r>
      <w:r w:rsidR="000F754D" w:rsidRPr="00D46D7B">
        <w:t xml:space="preserve"> </w:t>
      </w:r>
      <w:r w:rsidR="00DF0217" w:rsidRPr="00D46D7B">
        <w:t>a natureza do protesto</w:t>
      </w:r>
      <w:r w:rsidR="00D53334" w:rsidRPr="00D46D7B">
        <w:t xml:space="preserve">. Para fins desta cláusula, será admitido como justificativa </w:t>
      </w:r>
      <w:r w:rsidR="005C2DDC" w:rsidRPr="00D46D7B">
        <w:t>a obstar o Vencimento Antecipado a comprovação pela Emissora</w:t>
      </w:r>
      <w:r w:rsidR="000F754D" w:rsidRPr="00D46D7B">
        <w:t xml:space="preserve"> e/ou </w:t>
      </w:r>
      <w:r w:rsidR="004D1FB7" w:rsidRPr="00D46D7B">
        <w:t>pe</w:t>
      </w:r>
      <w:r w:rsidR="004D1FB7">
        <w:t>los</w:t>
      </w:r>
      <w:r w:rsidR="004D1FB7" w:rsidRPr="00D46D7B">
        <w:t xml:space="preserve"> Garantidor</w:t>
      </w:r>
      <w:r w:rsidR="004D1FB7">
        <w:t>es</w:t>
      </w:r>
      <w:r w:rsidR="005C2DDC" w:rsidRPr="00D46D7B">
        <w:t>, das medidas adotadas para a sustação do protesto;</w:t>
      </w:r>
      <w:r w:rsidR="00D53334" w:rsidRPr="00D46D7B">
        <w:t xml:space="preserve"> </w:t>
      </w:r>
    </w:p>
    <w:p w14:paraId="34A27486" w14:textId="77777777" w:rsidR="006418F5" w:rsidRPr="00D46D7B" w:rsidRDefault="006418F5" w:rsidP="00D46D7B">
      <w:pPr>
        <w:pStyle w:val="PargrafodaLista"/>
        <w:spacing w:line="276" w:lineRule="auto"/>
      </w:pPr>
    </w:p>
    <w:p w14:paraId="575D0987" w14:textId="762B7278" w:rsidR="006418F5" w:rsidRPr="00D46D7B" w:rsidRDefault="006418F5" w:rsidP="00D46D7B">
      <w:pPr>
        <w:numPr>
          <w:ilvl w:val="0"/>
          <w:numId w:val="21"/>
        </w:numPr>
        <w:shd w:val="clear" w:color="auto" w:fill="FFFFFF"/>
        <w:spacing w:line="276" w:lineRule="auto"/>
        <w:ind w:left="709" w:hanging="709"/>
        <w:jc w:val="both"/>
      </w:pPr>
      <w:r w:rsidRPr="00D46D7B">
        <w:t xml:space="preserve">não pagamento pela Emissora e/ou Garantidores de decisão, arbitral ou judicial transitada em julgado contra a Emissora e/ou Garantidores, cujo valor, individual ou agregado, seja igual ou superior a R$ </w:t>
      </w:r>
      <w:r w:rsidR="008F4BD1">
        <w:t>5.000.000,00</w:t>
      </w:r>
      <w:r w:rsidR="008F4BD1" w:rsidRPr="00D46D7B">
        <w:t xml:space="preserve"> (</w:t>
      </w:r>
      <w:r w:rsidR="008F4BD1">
        <w:t>cinco milhões de reais</w:t>
      </w:r>
      <w:r w:rsidRPr="00D46D7B">
        <w:t>), ou caso referido não pagamento, independentemente do valor da obrigação possa, de qualquer maneira, vir a prejudicar o cumprimento das obrigações pecuniárias da Emissora decorrentes desta Escritura de Emissão e/ou dos demais instrumentos da Operação;</w:t>
      </w:r>
    </w:p>
    <w:p w14:paraId="69BC5708" w14:textId="77777777" w:rsidR="006B3667" w:rsidRPr="00D46D7B" w:rsidRDefault="006B3667"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7963B873" w14:textId="3C5E6099" w:rsidR="003F1F09" w:rsidRPr="00D46D7B" w:rsidRDefault="003F1F09" w:rsidP="00D46D7B">
      <w:pPr>
        <w:numPr>
          <w:ilvl w:val="0"/>
          <w:numId w:val="21"/>
        </w:numPr>
        <w:shd w:val="clear" w:color="auto" w:fill="FFFFFF"/>
        <w:spacing w:line="276" w:lineRule="auto"/>
        <w:ind w:left="709" w:hanging="709"/>
        <w:jc w:val="both"/>
      </w:pPr>
      <w:r w:rsidRPr="00D46D7B">
        <w:t xml:space="preserve">declaração de </w:t>
      </w:r>
      <w:r w:rsidR="00260054" w:rsidRPr="00D46D7B">
        <w:t xml:space="preserve">vencimento antecipado de qualquer dívida da Emissora </w:t>
      </w:r>
      <w:r w:rsidR="000F754D" w:rsidRPr="00D46D7B">
        <w:t xml:space="preserve">e/ou </w:t>
      </w:r>
      <w:r w:rsidR="006418F5" w:rsidRPr="00D46D7B">
        <w:t>dos</w:t>
      </w:r>
      <w:r w:rsidR="000F754D" w:rsidRPr="00D46D7B">
        <w:t xml:space="preserve"> </w:t>
      </w:r>
      <w:r w:rsidR="00623AEA" w:rsidRPr="00D46D7B">
        <w:t>Garantidor</w:t>
      </w:r>
      <w:r w:rsidR="006418F5" w:rsidRPr="00D46D7B">
        <w:t>es</w:t>
      </w:r>
      <w:r w:rsidR="000F754D" w:rsidRPr="00D46D7B">
        <w:t xml:space="preserve"> </w:t>
      </w:r>
      <w:r w:rsidR="00260054" w:rsidRPr="00D46D7B">
        <w:t xml:space="preserve">em razão de inadimplemento contratual, cujo montante possa, de qualquer forma, </w:t>
      </w:r>
      <w:r w:rsidRPr="00D46D7B">
        <w:t xml:space="preserve">a critério </w:t>
      </w:r>
      <w:r w:rsidR="001E0828" w:rsidRPr="00D46D7B">
        <w:t xml:space="preserve">justificado </w:t>
      </w:r>
      <w:r w:rsidR="00187678" w:rsidRPr="00D46D7B">
        <w:t>d</w:t>
      </w:r>
      <w:r w:rsidR="00187678">
        <w:t>a</w:t>
      </w:r>
      <w:r w:rsidR="00187678" w:rsidRPr="00D46D7B">
        <w:t xml:space="preserve"> </w:t>
      </w:r>
      <w:r w:rsidR="006418F5" w:rsidRPr="00D46D7B">
        <w:t>D</w:t>
      </w:r>
      <w:r w:rsidR="00623AEA" w:rsidRPr="00D46D7B">
        <w:t>ebenturista</w:t>
      </w:r>
      <w:r w:rsidRPr="00D46D7B">
        <w:t xml:space="preserve">, </w:t>
      </w:r>
      <w:r w:rsidR="00260054" w:rsidRPr="00D46D7B">
        <w:t>vir a prejudicar o cumprimento das obrigações pecuniárias da Emissora</w:t>
      </w:r>
      <w:r w:rsidR="000F754D" w:rsidRPr="00D46D7B">
        <w:t xml:space="preserve"> e/ou d</w:t>
      </w:r>
      <w:r w:rsidR="006418F5" w:rsidRPr="00D46D7B">
        <w:t>os</w:t>
      </w:r>
      <w:r w:rsidR="000F754D" w:rsidRPr="00D46D7B">
        <w:t xml:space="preserve"> </w:t>
      </w:r>
      <w:r w:rsidR="00623AEA" w:rsidRPr="00D46D7B">
        <w:t>Garantidor</w:t>
      </w:r>
      <w:r w:rsidR="006418F5" w:rsidRPr="00D46D7B">
        <w:t>es</w:t>
      </w:r>
      <w:r w:rsidR="00260054" w:rsidRPr="00D46D7B">
        <w:t xml:space="preserve"> previstas </w:t>
      </w:r>
      <w:r w:rsidR="004D1FB7">
        <w:t>nos Documentos da Operação</w:t>
      </w:r>
      <w:r w:rsidRPr="00D46D7B">
        <w:t xml:space="preserve">; </w:t>
      </w:r>
    </w:p>
    <w:p w14:paraId="01A81F39" w14:textId="77777777" w:rsidR="003F1F09" w:rsidRPr="00D46D7B" w:rsidRDefault="003F1F09" w:rsidP="00D46D7B">
      <w:pPr>
        <w:pStyle w:val="PargrafodaLista"/>
        <w:spacing w:line="276" w:lineRule="auto"/>
      </w:pPr>
    </w:p>
    <w:p w14:paraId="29C28288" w14:textId="159AC022" w:rsidR="003F1F09" w:rsidRPr="00D46D7B" w:rsidRDefault="003F1F09" w:rsidP="00D46D7B">
      <w:pPr>
        <w:numPr>
          <w:ilvl w:val="0"/>
          <w:numId w:val="21"/>
        </w:numPr>
        <w:shd w:val="clear" w:color="auto" w:fill="FFFFFF"/>
        <w:spacing w:line="276" w:lineRule="auto"/>
        <w:ind w:left="709" w:hanging="709"/>
        <w:jc w:val="both"/>
      </w:pPr>
      <w:r w:rsidRPr="00D46D7B">
        <w:t>transformação do tipo societário da Emissora</w:t>
      </w:r>
      <w:r w:rsidR="000F754D" w:rsidRPr="00D46D7B">
        <w:t xml:space="preserve"> e/ou d</w:t>
      </w:r>
      <w:r w:rsidR="006418F5" w:rsidRPr="00D46D7B">
        <w:t>os</w:t>
      </w:r>
      <w:r w:rsidR="000F754D" w:rsidRPr="00D46D7B">
        <w:t xml:space="preserve"> </w:t>
      </w:r>
      <w:r w:rsidR="00623AEA" w:rsidRPr="00AC7DE3">
        <w:t>Garantidor</w:t>
      </w:r>
      <w:r w:rsidR="006418F5" w:rsidRPr="00AC7DE3">
        <w:t>es</w:t>
      </w:r>
      <w:r w:rsidRPr="00D46D7B">
        <w:t>, sem prévia e expressa anuência d</w:t>
      </w:r>
      <w:r w:rsidR="00C668C7">
        <w:t>a</w:t>
      </w:r>
      <w:r w:rsidR="006418F5" w:rsidRPr="00D46D7B">
        <w:t xml:space="preserve"> D</w:t>
      </w:r>
      <w:r w:rsidR="00623AEA" w:rsidRPr="00D46D7B">
        <w:t>ebenturista</w:t>
      </w:r>
      <w:r w:rsidRPr="00D46D7B">
        <w:t xml:space="preserve">; </w:t>
      </w:r>
    </w:p>
    <w:p w14:paraId="2616776C" w14:textId="77777777" w:rsidR="003F1F09" w:rsidRPr="00D46D7B" w:rsidRDefault="003F1F09" w:rsidP="00D46D7B">
      <w:pPr>
        <w:pStyle w:val="PargrafodaLista"/>
        <w:spacing w:line="276" w:lineRule="auto"/>
      </w:pPr>
    </w:p>
    <w:p w14:paraId="46F02B4F" w14:textId="121EC797" w:rsidR="003F1F09" w:rsidRPr="00D46D7B" w:rsidRDefault="003F1F09" w:rsidP="00D46D7B">
      <w:pPr>
        <w:numPr>
          <w:ilvl w:val="0"/>
          <w:numId w:val="21"/>
        </w:numPr>
        <w:shd w:val="clear" w:color="auto" w:fill="FFFFFF"/>
        <w:spacing w:line="276" w:lineRule="auto"/>
        <w:ind w:left="709" w:hanging="709"/>
        <w:jc w:val="both"/>
      </w:pPr>
      <w:r w:rsidRPr="00D46D7B">
        <w:t>não obtenção, não renovação, cancelamento, revogação ou suspensão das autorizações, concessões, alvarás e/ou licenças necessárias para a atividade da Emissora</w:t>
      </w:r>
      <w:r w:rsidR="001E0828" w:rsidRPr="00D46D7B">
        <w:t xml:space="preserve">, desde que a </w:t>
      </w:r>
      <w:r w:rsidR="005C2DDC" w:rsidRPr="00D46D7B">
        <w:t xml:space="preserve">Emissora </w:t>
      </w:r>
      <w:r w:rsidR="001E0828" w:rsidRPr="00D46D7B">
        <w:t>não justifique tais motivos e/ou não adote medidas judiciais ou administrativas cabíveis para preservar a sua regular atividade</w:t>
      </w:r>
      <w:r w:rsidRPr="00D46D7B">
        <w:t xml:space="preserve">; </w:t>
      </w:r>
    </w:p>
    <w:p w14:paraId="06BA5952" w14:textId="77777777" w:rsidR="003F1F09" w:rsidRPr="00D46D7B" w:rsidRDefault="003F1F09" w:rsidP="00D46D7B">
      <w:pPr>
        <w:pStyle w:val="PargrafodaLista"/>
        <w:spacing w:line="276" w:lineRule="auto"/>
      </w:pPr>
    </w:p>
    <w:p w14:paraId="360151E4" w14:textId="22CDAFD9" w:rsidR="003F1F09" w:rsidRPr="00D46D7B" w:rsidRDefault="003F1F09" w:rsidP="00D46D7B">
      <w:pPr>
        <w:numPr>
          <w:ilvl w:val="0"/>
          <w:numId w:val="21"/>
        </w:numPr>
        <w:shd w:val="clear" w:color="auto" w:fill="FFFFFF"/>
        <w:spacing w:line="276" w:lineRule="auto"/>
        <w:ind w:left="709" w:hanging="709"/>
        <w:jc w:val="both"/>
      </w:pPr>
      <w:r w:rsidRPr="00D46D7B">
        <w:t>alteração no objeto social da Emissora</w:t>
      </w:r>
      <w:r w:rsidR="000F754D" w:rsidRPr="00D46D7B">
        <w:t xml:space="preserve"> e/ou </w:t>
      </w:r>
      <w:r w:rsidR="00BF4752" w:rsidRPr="00D46D7B">
        <w:t xml:space="preserve">dos </w:t>
      </w:r>
      <w:r w:rsidR="00BF4752" w:rsidRPr="00AC7DE3">
        <w:t>Garantidores</w:t>
      </w:r>
      <w:r w:rsidR="00BF4752" w:rsidRPr="00D46D7B">
        <w:t xml:space="preserve"> </w:t>
      </w:r>
      <w:r w:rsidRPr="00D46D7B">
        <w:t>que descaracterize as atividades principais previstas no objeto social da Emissora</w:t>
      </w:r>
      <w:r w:rsidR="000F754D" w:rsidRPr="00D46D7B">
        <w:t xml:space="preserve"> e/ou </w:t>
      </w:r>
      <w:r w:rsidR="00BF4752" w:rsidRPr="00D46D7B">
        <w:t xml:space="preserve">dos </w:t>
      </w:r>
      <w:r w:rsidR="00BF4752" w:rsidRPr="00AC7DE3">
        <w:t>Garantidores</w:t>
      </w:r>
      <w:r w:rsidRPr="00D46D7B">
        <w:t xml:space="preserve">, salvo se previamente aprovado </w:t>
      </w:r>
      <w:r w:rsidR="00C668C7" w:rsidRPr="00D46D7B">
        <w:t>pel</w:t>
      </w:r>
      <w:r w:rsidR="00C668C7">
        <w:t>a</w:t>
      </w:r>
      <w:r w:rsidR="00C668C7" w:rsidRPr="00D46D7B">
        <w:t xml:space="preserve"> </w:t>
      </w:r>
      <w:r w:rsidR="00BF4752" w:rsidRPr="00D46D7B">
        <w:t>D</w:t>
      </w:r>
      <w:r w:rsidR="00F53007" w:rsidRPr="00D46D7B">
        <w:t>ebenturista</w:t>
      </w:r>
      <w:r w:rsidRPr="00D46D7B">
        <w:t xml:space="preserve">; </w:t>
      </w:r>
    </w:p>
    <w:p w14:paraId="6BAF6D05" w14:textId="77777777" w:rsidR="003F1F09" w:rsidRPr="00D46D7B" w:rsidRDefault="003F1F09" w:rsidP="00D46D7B">
      <w:pPr>
        <w:pStyle w:val="PargrafodaLista"/>
        <w:spacing w:line="276" w:lineRule="auto"/>
      </w:pPr>
    </w:p>
    <w:p w14:paraId="43F646D0" w14:textId="7358BB66" w:rsidR="006B3667" w:rsidRPr="00D46D7B" w:rsidRDefault="00DB1458" w:rsidP="00D46D7B">
      <w:pPr>
        <w:numPr>
          <w:ilvl w:val="0"/>
          <w:numId w:val="21"/>
        </w:numPr>
        <w:shd w:val="clear" w:color="auto" w:fill="FFFFFF"/>
        <w:spacing w:line="276" w:lineRule="auto"/>
        <w:ind w:left="709" w:hanging="709"/>
        <w:jc w:val="both"/>
      </w:pPr>
      <w:r w:rsidRPr="00D46D7B">
        <w:t>t</w:t>
      </w:r>
      <w:r w:rsidR="003F1F09" w:rsidRPr="00D46D7B">
        <w:t xml:space="preserve">ransferência ou qualquer forma de cessão ou promessa de cessão a terceiros, pela Emissora, das obrigações assumidas nesta Escritura, sem prévia autorização </w:t>
      </w:r>
      <w:r w:rsidR="00C668C7" w:rsidRPr="00D46D7B">
        <w:t>d</w:t>
      </w:r>
      <w:r w:rsidR="00C668C7">
        <w:t>a</w:t>
      </w:r>
      <w:r w:rsidR="00C668C7" w:rsidRPr="00D46D7B">
        <w:t xml:space="preserve"> </w:t>
      </w:r>
      <w:r w:rsidRPr="00D46D7B">
        <w:t>D</w:t>
      </w:r>
      <w:r w:rsidR="00F53007" w:rsidRPr="00D46D7B">
        <w:t>ebenturista</w:t>
      </w:r>
      <w:r w:rsidR="005C2DDC" w:rsidRPr="00D46D7B">
        <w:t xml:space="preserve">; </w:t>
      </w:r>
      <w:r w:rsidR="006418F5" w:rsidRPr="00D46D7B">
        <w:t>ou</w:t>
      </w:r>
    </w:p>
    <w:p w14:paraId="5A0765EA" w14:textId="77777777" w:rsidR="005C2DDC" w:rsidRPr="00D46D7B" w:rsidRDefault="005C2DDC" w:rsidP="00D46D7B">
      <w:pPr>
        <w:pStyle w:val="PargrafodaLista"/>
        <w:spacing w:line="276" w:lineRule="auto"/>
      </w:pPr>
    </w:p>
    <w:p w14:paraId="68DD9F5E" w14:textId="3B236D9A" w:rsidR="005C2DDC" w:rsidRDefault="005C2DDC" w:rsidP="00D46D7B">
      <w:pPr>
        <w:numPr>
          <w:ilvl w:val="0"/>
          <w:numId w:val="21"/>
        </w:numPr>
        <w:shd w:val="clear" w:color="auto" w:fill="FFFFFF"/>
        <w:spacing w:line="276" w:lineRule="auto"/>
        <w:ind w:left="709" w:hanging="709"/>
        <w:jc w:val="both"/>
      </w:pPr>
      <w:r w:rsidRPr="00D46D7B">
        <w:t>descumprimento d</w:t>
      </w:r>
      <w:r w:rsidR="00F07589" w:rsidRPr="00D46D7B">
        <w:t xml:space="preserve">os termos </w:t>
      </w:r>
      <w:r w:rsidR="00D979F6" w:rsidRPr="00D46D7B">
        <w:t xml:space="preserve">e obrigações </w:t>
      </w:r>
      <w:r w:rsidR="00F07589" w:rsidRPr="00D46D7B">
        <w:t xml:space="preserve">assumidos </w:t>
      </w:r>
      <w:r w:rsidR="00D979F6" w:rsidRPr="00D46D7B">
        <w:t xml:space="preserve">nos documentos </w:t>
      </w:r>
      <w:r w:rsidR="00DB1458" w:rsidRPr="00D46D7B">
        <w:t>da</w:t>
      </w:r>
      <w:r w:rsidR="00D979F6" w:rsidRPr="00D46D7B">
        <w:t xml:space="preserve"> operação da securitização, incluindo</w:t>
      </w:r>
      <w:r w:rsidR="00B81EFA" w:rsidRPr="00D46D7B">
        <w:t>,</w:t>
      </w:r>
      <w:r w:rsidR="00D979F6" w:rsidRPr="00D46D7B">
        <w:t xml:space="preserve"> mas não se limitando aos </w:t>
      </w:r>
      <w:r w:rsidR="00F07589" w:rsidRPr="00D46D7B">
        <w:t xml:space="preserve">instrumentos de constituição de </w:t>
      </w:r>
      <w:r w:rsidRPr="00D46D7B">
        <w:t xml:space="preserve">quaisquer garantias outorgadas pela Emissora e/ou empresas do </w:t>
      </w:r>
      <w:r w:rsidR="00F07589" w:rsidRPr="00D46D7B">
        <w:t xml:space="preserve">seu </w:t>
      </w:r>
      <w:r w:rsidRPr="00D46D7B">
        <w:t>Grupo Econômico que vi</w:t>
      </w:r>
      <w:r w:rsidR="00E27B4E" w:rsidRPr="00D46D7B">
        <w:t>s</w:t>
      </w:r>
      <w:r w:rsidRPr="00D46D7B">
        <w:t xml:space="preserve">em </w:t>
      </w:r>
      <w:r w:rsidR="00E27B4E" w:rsidRPr="00D46D7B">
        <w:t xml:space="preserve">à </w:t>
      </w:r>
      <w:r w:rsidRPr="00D46D7B">
        <w:t>garanti</w:t>
      </w:r>
      <w:r w:rsidR="00E27B4E" w:rsidRPr="00D46D7B">
        <w:t>a</w:t>
      </w:r>
      <w:r w:rsidRPr="00D46D7B">
        <w:t xml:space="preserve"> </w:t>
      </w:r>
      <w:r w:rsidR="00E27B4E" w:rsidRPr="00D46D7B">
        <w:t>d</w:t>
      </w:r>
      <w:r w:rsidRPr="00D46D7B">
        <w:t>as obrigações assumidas nesta Escritura</w:t>
      </w:r>
      <w:r w:rsidR="00F07589" w:rsidRPr="00D46D7B">
        <w:t xml:space="preserve"> de Emissão</w:t>
      </w:r>
      <w:r w:rsidR="00880D07" w:rsidRPr="00D46D7B">
        <w:t xml:space="preserve"> e da operação de securitização acima mencionada</w:t>
      </w:r>
      <w:r w:rsidR="00ED6115" w:rsidRPr="00D46D7B">
        <w:t>, incluindo a obrigação assumida pel</w:t>
      </w:r>
      <w:r w:rsidR="00DB1458" w:rsidRPr="00D46D7B">
        <w:t>os</w:t>
      </w:r>
      <w:r w:rsidR="00ED6115" w:rsidRPr="00D46D7B">
        <w:t xml:space="preserve"> </w:t>
      </w:r>
      <w:r w:rsidR="00F53007" w:rsidRPr="00D46D7B">
        <w:t>Garantidor</w:t>
      </w:r>
      <w:r w:rsidR="00DB1458" w:rsidRPr="00D46D7B">
        <w:t>es</w:t>
      </w:r>
      <w:r w:rsidR="00F53007" w:rsidRPr="00D46D7B">
        <w:t xml:space="preserve"> </w:t>
      </w:r>
      <w:r w:rsidR="00ED6115" w:rsidRPr="00D46D7B">
        <w:t>nesta Escritura de Emissão</w:t>
      </w:r>
      <w:r w:rsidR="006A6A36">
        <w:t xml:space="preserve"> e nos demais Documentos da Operação</w:t>
      </w:r>
      <w:r w:rsidR="00DB1458" w:rsidRPr="00D46D7B">
        <w:t>.</w:t>
      </w:r>
    </w:p>
    <w:p w14:paraId="356D81AB" w14:textId="77777777" w:rsidR="00CD6D4A" w:rsidRDefault="00CD6D4A" w:rsidP="00ED2DC4">
      <w:pPr>
        <w:pStyle w:val="PargrafodaLista"/>
      </w:pPr>
    </w:p>
    <w:p w14:paraId="5930850F" w14:textId="77777777" w:rsidR="00CD6D4A" w:rsidRPr="00D46D7B" w:rsidRDefault="00CD6D4A" w:rsidP="00ED2DC4">
      <w:pPr>
        <w:shd w:val="clear" w:color="auto" w:fill="FFFFFF"/>
        <w:spacing w:line="276" w:lineRule="auto"/>
        <w:ind w:left="709"/>
        <w:jc w:val="both"/>
      </w:pPr>
    </w:p>
    <w:p w14:paraId="7F891C79" w14:textId="3BD97129" w:rsidR="0050724E" w:rsidRPr="004C1FCE" w:rsidRDefault="0050724E" w:rsidP="004C1FCE">
      <w:pPr>
        <w:numPr>
          <w:ilvl w:val="1"/>
          <w:numId w:val="18"/>
        </w:numPr>
        <w:shd w:val="clear" w:color="auto" w:fill="FFFFFF"/>
        <w:spacing w:line="276" w:lineRule="auto"/>
        <w:ind w:left="0" w:firstLine="0"/>
        <w:jc w:val="both"/>
        <w:rPr>
          <w:rFonts w:eastAsia="Arial Unicode MS"/>
          <w:color w:val="000000"/>
          <w:w w:val="0"/>
        </w:rPr>
      </w:pPr>
      <w:r w:rsidRPr="004C1FCE">
        <w:rPr>
          <w:rFonts w:eastAsia="Arial Unicode MS"/>
          <w:color w:val="000000"/>
          <w:w w:val="0"/>
        </w:rPr>
        <w:t xml:space="preserve"> Na ocorrência de quaisquer dos eventos mencionados acima, </w:t>
      </w:r>
      <w:r w:rsidR="00C668C7">
        <w:rPr>
          <w:rFonts w:eastAsia="Arial Unicode MS"/>
          <w:color w:val="000000"/>
          <w:w w:val="0"/>
        </w:rPr>
        <w:t>a</w:t>
      </w:r>
      <w:r w:rsidR="00C668C7" w:rsidRPr="004C1FCE">
        <w:rPr>
          <w:rFonts w:eastAsia="Arial Unicode MS"/>
          <w:color w:val="000000"/>
          <w:w w:val="0"/>
        </w:rPr>
        <w:t xml:space="preserve"> </w:t>
      </w:r>
      <w:r w:rsidRPr="004C1FCE">
        <w:rPr>
          <w:rFonts w:eastAsia="Arial Unicode MS"/>
          <w:color w:val="000000"/>
          <w:w w:val="0"/>
        </w:rPr>
        <w:t>Debenturista convocará, em até 2 (dois) dias úteis contados da data em que tomar conhecimento do respectivo evento, uma Assembleia Geral de Titulares dos CRI (conforme previsto no Termo de Securitização) para que seja deliberada a orientação da manifestação d</w:t>
      </w:r>
      <w:r>
        <w:rPr>
          <w:rFonts w:eastAsia="Arial Unicode MS"/>
          <w:color w:val="000000"/>
          <w:w w:val="0"/>
        </w:rPr>
        <w:t>o</w:t>
      </w:r>
      <w:r w:rsidRPr="004C1FCE">
        <w:rPr>
          <w:rFonts w:eastAsia="Arial Unicode MS"/>
          <w:color w:val="000000"/>
          <w:w w:val="0"/>
        </w:rPr>
        <w:t xml:space="preserve"> Debenturista em relação a tal evento.</w:t>
      </w:r>
    </w:p>
    <w:p w14:paraId="4A165ABF" w14:textId="77777777" w:rsidR="0050724E" w:rsidRPr="004C1FCE" w:rsidRDefault="0050724E" w:rsidP="004C1FCE">
      <w:pPr>
        <w:shd w:val="clear" w:color="auto" w:fill="FFFFFF"/>
        <w:spacing w:line="276" w:lineRule="auto"/>
        <w:jc w:val="both"/>
        <w:rPr>
          <w:rFonts w:eastAsia="Arial Unicode MS"/>
          <w:color w:val="000000"/>
          <w:w w:val="0"/>
        </w:rPr>
      </w:pPr>
    </w:p>
    <w:p w14:paraId="56A436EA" w14:textId="47C50870" w:rsidR="0050724E" w:rsidRPr="004C1FCE" w:rsidRDefault="0050724E" w:rsidP="004C1FCE">
      <w:pPr>
        <w:numPr>
          <w:ilvl w:val="1"/>
          <w:numId w:val="18"/>
        </w:numPr>
        <w:shd w:val="clear" w:color="auto" w:fill="FFFFFF"/>
        <w:spacing w:line="276" w:lineRule="auto"/>
        <w:ind w:left="0" w:firstLine="0"/>
        <w:jc w:val="both"/>
        <w:rPr>
          <w:rFonts w:eastAsia="Arial Unicode MS"/>
          <w:color w:val="000000"/>
          <w:w w:val="0"/>
        </w:rPr>
      </w:pPr>
      <w:r w:rsidRPr="004C1FCE">
        <w:rPr>
          <w:rFonts w:eastAsia="Arial Unicode MS"/>
          <w:color w:val="000000"/>
          <w:w w:val="0"/>
        </w:rPr>
        <w:t xml:space="preserve">Caso os titulares dos CRI que representem </w:t>
      </w:r>
      <w:r w:rsidR="000A2BFA" w:rsidRPr="00ED2DC4">
        <w:rPr>
          <w:rFonts w:eastAsia="Arial Unicode MS"/>
          <w:color w:val="000000"/>
          <w:w w:val="0"/>
        </w:rPr>
        <w:t>50</w:t>
      </w:r>
      <w:r w:rsidR="000A2BFA" w:rsidRPr="000A2BFA">
        <w:rPr>
          <w:rFonts w:eastAsia="Arial Unicode MS"/>
          <w:color w:val="000000"/>
          <w:w w:val="0"/>
        </w:rPr>
        <w:t xml:space="preserve">% </w:t>
      </w:r>
      <w:r w:rsidRPr="000A2BFA">
        <w:rPr>
          <w:rFonts w:eastAsia="Arial Unicode MS"/>
          <w:color w:val="000000"/>
          <w:w w:val="0"/>
        </w:rPr>
        <w:t>(</w:t>
      </w:r>
      <w:r w:rsidR="000A2BFA" w:rsidRPr="000A2BFA">
        <w:rPr>
          <w:rFonts w:eastAsia="Arial Unicode MS"/>
          <w:color w:val="000000"/>
          <w:w w:val="0"/>
        </w:rPr>
        <w:t xml:space="preserve">cinquenta por cento </w:t>
      </w:r>
      <w:r w:rsidRPr="000A2BFA">
        <w:rPr>
          <w:rFonts w:eastAsia="Arial Unicode MS"/>
          <w:color w:val="000000"/>
          <w:w w:val="0"/>
        </w:rPr>
        <w:t>por cento) dos</w:t>
      </w:r>
      <w:r w:rsidRPr="004C1FCE">
        <w:rPr>
          <w:rFonts w:eastAsia="Arial Unicode MS"/>
          <w:color w:val="000000"/>
          <w:w w:val="0"/>
        </w:rPr>
        <w:t xml:space="preserve"> CRI em circulação votem por orientar </w:t>
      </w:r>
      <w:r w:rsidR="00C668C7">
        <w:rPr>
          <w:rFonts w:eastAsia="Arial Unicode MS"/>
          <w:color w:val="000000"/>
          <w:w w:val="0"/>
        </w:rPr>
        <w:t>a</w:t>
      </w:r>
      <w:r w:rsidR="00C668C7" w:rsidRPr="004C1FCE">
        <w:rPr>
          <w:rFonts w:eastAsia="Arial Unicode MS"/>
          <w:color w:val="000000"/>
          <w:w w:val="0"/>
        </w:rPr>
        <w:t xml:space="preserve"> </w:t>
      </w:r>
      <w:r w:rsidRPr="004C1FCE">
        <w:rPr>
          <w:rFonts w:eastAsia="Arial Unicode MS"/>
          <w:color w:val="000000"/>
          <w:w w:val="0"/>
        </w:rPr>
        <w:t xml:space="preserve">Debenturista a manifestar-se contrariamente ao vencimento antecipado </w:t>
      </w:r>
      <w:r>
        <w:rPr>
          <w:rFonts w:eastAsia="Arial Unicode MS"/>
          <w:color w:val="000000"/>
          <w:w w:val="0"/>
        </w:rPr>
        <w:t>das</w:t>
      </w:r>
      <w:r w:rsidRPr="004C1FCE">
        <w:rPr>
          <w:rFonts w:eastAsia="Arial Unicode MS"/>
          <w:color w:val="000000"/>
          <w:w w:val="0"/>
        </w:rPr>
        <w:t xml:space="preserve"> Debênture</w:t>
      </w:r>
      <w:r>
        <w:rPr>
          <w:rFonts w:eastAsia="Arial Unicode MS"/>
          <w:color w:val="000000"/>
          <w:w w:val="0"/>
        </w:rPr>
        <w:t>s</w:t>
      </w:r>
      <w:r w:rsidRPr="004C1FCE">
        <w:rPr>
          <w:rFonts w:eastAsia="Arial Unicode MS"/>
          <w:color w:val="000000"/>
          <w:w w:val="0"/>
        </w:rPr>
        <w:t xml:space="preserve">, </w:t>
      </w:r>
      <w:r w:rsidR="00C668C7">
        <w:rPr>
          <w:rFonts w:eastAsia="Arial Unicode MS"/>
          <w:color w:val="000000"/>
          <w:w w:val="0"/>
        </w:rPr>
        <w:t>a</w:t>
      </w:r>
      <w:r w:rsidR="00C668C7" w:rsidRPr="004C1FCE">
        <w:rPr>
          <w:rFonts w:eastAsia="Arial Unicode MS"/>
          <w:color w:val="000000"/>
          <w:w w:val="0"/>
        </w:rPr>
        <w:t xml:space="preserve"> </w:t>
      </w:r>
      <w:r w:rsidRPr="004C1FCE">
        <w:rPr>
          <w:rFonts w:eastAsia="Arial Unicode MS"/>
          <w:color w:val="000000"/>
          <w:w w:val="0"/>
        </w:rPr>
        <w:t xml:space="preserve">Debenturista deverá assim manifestar-se. Caso contrário ou caso não haja instalação da Assembleia, </w:t>
      </w:r>
      <w:r w:rsidR="00AA4671">
        <w:rPr>
          <w:rFonts w:eastAsia="Arial Unicode MS"/>
          <w:color w:val="000000"/>
          <w:w w:val="0"/>
        </w:rPr>
        <w:t xml:space="preserve">em primeira e em segunda convocação, </w:t>
      </w:r>
      <w:r w:rsidRPr="004C1FCE">
        <w:rPr>
          <w:rFonts w:eastAsia="Arial Unicode MS"/>
          <w:color w:val="000000"/>
          <w:w w:val="0"/>
        </w:rPr>
        <w:t xml:space="preserve">por qualquer motivo, o vencimento antecipado </w:t>
      </w:r>
      <w:r>
        <w:rPr>
          <w:rFonts w:eastAsia="Arial Unicode MS"/>
          <w:color w:val="000000"/>
          <w:w w:val="0"/>
        </w:rPr>
        <w:t>das</w:t>
      </w:r>
      <w:r w:rsidRPr="004C1FCE">
        <w:rPr>
          <w:rFonts w:eastAsia="Arial Unicode MS"/>
          <w:color w:val="000000"/>
          <w:w w:val="0"/>
        </w:rPr>
        <w:t xml:space="preserve"> Debênture</w:t>
      </w:r>
      <w:r>
        <w:rPr>
          <w:rFonts w:eastAsia="Arial Unicode MS"/>
          <w:color w:val="000000"/>
          <w:w w:val="0"/>
        </w:rPr>
        <w:t>s</w:t>
      </w:r>
      <w:r w:rsidRPr="004C1FCE">
        <w:rPr>
          <w:rFonts w:eastAsia="Arial Unicode MS"/>
          <w:color w:val="000000"/>
          <w:w w:val="0"/>
        </w:rPr>
        <w:t xml:space="preserve"> deverá ser declarado pela Debenturista.</w:t>
      </w:r>
    </w:p>
    <w:p w14:paraId="74DB8D90" w14:textId="77777777" w:rsidR="0050724E" w:rsidRPr="004C1FCE" w:rsidRDefault="0050724E" w:rsidP="004C1FCE">
      <w:pPr>
        <w:shd w:val="clear" w:color="auto" w:fill="FFFFFF"/>
        <w:spacing w:line="276" w:lineRule="auto"/>
        <w:jc w:val="both"/>
        <w:rPr>
          <w:rFonts w:eastAsia="Arial Unicode MS"/>
          <w:color w:val="000000"/>
          <w:w w:val="0"/>
        </w:rPr>
      </w:pPr>
    </w:p>
    <w:p w14:paraId="2EC44E37" w14:textId="23DF8AF7" w:rsidR="0050724E" w:rsidRPr="0050724E" w:rsidRDefault="0050724E" w:rsidP="0050724E">
      <w:pPr>
        <w:numPr>
          <w:ilvl w:val="1"/>
          <w:numId w:val="18"/>
        </w:numPr>
        <w:shd w:val="clear" w:color="auto" w:fill="FFFFFF"/>
        <w:spacing w:line="276" w:lineRule="auto"/>
        <w:ind w:left="0" w:firstLine="0"/>
        <w:jc w:val="both"/>
        <w:rPr>
          <w:rFonts w:eastAsia="Arial Unicode MS"/>
          <w:color w:val="000000"/>
          <w:w w:val="0"/>
        </w:rPr>
      </w:pPr>
      <w:r w:rsidRPr="004C1FCE">
        <w:rPr>
          <w:rFonts w:eastAsia="Arial Unicode MS"/>
          <w:color w:val="000000"/>
          <w:w w:val="0"/>
        </w:rPr>
        <w:t xml:space="preserve">Na hipótese de ocorrência de qualquer </w:t>
      </w:r>
      <w:r w:rsidRPr="0050724E">
        <w:rPr>
          <w:rFonts w:eastAsia="Arial Unicode MS"/>
          <w:color w:val="000000"/>
          <w:w w:val="0"/>
        </w:rPr>
        <w:t>h</w:t>
      </w:r>
      <w:r w:rsidRPr="004C1FCE">
        <w:rPr>
          <w:rFonts w:eastAsia="Arial Unicode MS"/>
          <w:color w:val="000000"/>
          <w:w w:val="0"/>
        </w:rPr>
        <w:t xml:space="preserve">ipótese de Vencimento Antecipado, </w:t>
      </w:r>
      <w:r w:rsidR="00C668C7">
        <w:rPr>
          <w:rFonts w:eastAsia="Arial Unicode MS"/>
          <w:color w:val="000000"/>
          <w:w w:val="0"/>
        </w:rPr>
        <w:t>a</w:t>
      </w:r>
      <w:r w:rsidR="00C668C7" w:rsidRPr="004C1FCE">
        <w:rPr>
          <w:rFonts w:eastAsia="Arial Unicode MS"/>
          <w:color w:val="000000"/>
          <w:w w:val="0"/>
        </w:rPr>
        <w:t xml:space="preserve"> </w:t>
      </w:r>
      <w:r w:rsidRPr="004C1FCE">
        <w:rPr>
          <w:rFonts w:eastAsia="Arial Unicode MS"/>
          <w:color w:val="000000"/>
          <w:w w:val="0"/>
        </w:rPr>
        <w:t>Debenturista poderá tomar todas as medidas cabíveis necessárias à defesa de seus direitos, interesses e prerrogativas.</w:t>
      </w:r>
    </w:p>
    <w:p w14:paraId="3F20885E" w14:textId="77777777" w:rsidR="001E4918" w:rsidRPr="00D46D7B" w:rsidRDefault="001E4918" w:rsidP="00D46D7B">
      <w:pPr>
        <w:pStyle w:val="p0"/>
        <w:widowControl/>
        <w:tabs>
          <w:tab w:val="clear" w:pos="24"/>
          <w:tab w:val="clear" w:pos="284"/>
          <w:tab w:val="clear" w:pos="900"/>
          <w:tab w:val="clear" w:pos="1800"/>
          <w:tab w:val="left" w:pos="1418"/>
        </w:tabs>
        <w:spacing w:line="276" w:lineRule="auto"/>
        <w:rPr>
          <w:rFonts w:ascii="Times New Roman" w:eastAsia="Arial Unicode MS" w:hAnsi="Times New Roman"/>
          <w:b/>
          <w:color w:val="000000"/>
          <w:w w:val="0"/>
          <w:sz w:val="24"/>
          <w:szCs w:val="24"/>
        </w:rPr>
      </w:pPr>
    </w:p>
    <w:p w14:paraId="5E1C6433" w14:textId="618D0BF2" w:rsidR="00B32955" w:rsidRPr="00D46D7B" w:rsidRDefault="00B32955" w:rsidP="00D46D7B">
      <w:pPr>
        <w:pStyle w:val="p0"/>
        <w:widowControl/>
        <w:tabs>
          <w:tab w:val="clear" w:pos="24"/>
          <w:tab w:val="clear" w:pos="284"/>
          <w:tab w:val="clear" w:pos="900"/>
          <w:tab w:val="clear" w:pos="1800"/>
          <w:tab w:val="left" w:pos="1418"/>
        </w:tabs>
        <w:spacing w:line="276" w:lineRule="auto"/>
        <w:rPr>
          <w:rFonts w:ascii="Times New Roman" w:eastAsia="Arial Unicode MS" w:hAnsi="Times New Roman"/>
          <w:color w:val="000000"/>
          <w:w w:val="0"/>
          <w:sz w:val="24"/>
          <w:szCs w:val="24"/>
        </w:rPr>
      </w:pPr>
      <w:r w:rsidRPr="00D46D7B">
        <w:rPr>
          <w:rFonts w:ascii="Times New Roman" w:eastAsia="Arial Unicode MS" w:hAnsi="Times New Roman"/>
          <w:b/>
          <w:color w:val="000000"/>
          <w:w w:val="0"/>
          <w:sz w:val="24"/>
          <w:szCs w:val="24"/>
        </w:rPr>
        <w:t>4.</w:t>
      </w:r>
      <w:r w:rsidR="00B932E2">
        <w:rPr>
          <w:rFonts w:ascii="Times New Roman" w:eastAsia="Arial Unicode MS" w:hAnsi="Times New Roman"/>
          <w:b/>
          <w:color w:val="000000"/>
          <w:w w:val="0"/>
          <w:sz w:val="24"/>
          <w:szCs w:val="24"/>
        </w:rPr>
        <w:t>4</w:t>
      </w:r>
      <w:r w:rsidRPr="00D46D7B">
        <w:rPr>
          <w:rFonts w:ascii="Times New Roman" w:eastAsia="Arial Unicode MS" w:hAnsi="Times New Roman"/>
          <w:b/>
          <w:color w:val="000000"/>
          <w:w w:val="0"/>
          <w:sz w:val="24"/>
          <w:szCs w:val="24"/>
        </w:rPr>
        <w:t>.1.</w:t>
      </w:r>
      <w:r w:rsidRPr="00D46D7B">
        <w:rPr>
          <w:rFonts w:ascii="Times New Roman" w:eastAsia="Arial Unicode MS" w:hAnsi="Times New Roman"/>
          <w:color w:val="000000"/>
          <w:w w:val="0"/>
          <w:sz w:val="24"/>
          <w:szCs w:val="24"/>
        </w:rPr>
        <w:t xml:space="preserve"> A Emissora obriga-se a informar </w:t>
      </w:r>
      <w:r w:rsidR="00C668C7">
        <w:rPr>
          <w:rFonts w:ascii="Times New Roman" w:eastAsia="Arial Unicode MS" w:hAnsi="Times New Roman"/>
          <w:color w:val="000000"/>
          <w:w w:val="0"/>
          <w:sz w:val="24"/>
          <w:szCs w:val="24"/>
        </w:rPr>
        <w:t>a</w:t>
      </w:r>
      <w:r w:rsidR="00C668C7" w:rsidRPr="00D46D7B">
        <w:rPr>
          <w:rFonts w:ascii="Times New Roman" w:eastAsia="Arial Unicode MS" w:hAnsi="Times New Roman"/>
          <w:color w:val="000000"/>
          <w:w w:val="0"/>
          <w:sz w:val="24"/>
          <w:szCs w:val="24"/>
        </w:rPr>
        <w:t xml:space="preserve"> </w:t>
      </w:r>
      <w:r w:rsidR="00DB1458" w:rsidRPr="00D46D7B">
        <w:rPr>
          <w:rFonts w:ascii="Times New Roman" w:eastAsia="Arial Unicode MS" w:hAnsi="Times New Roman"/>
          <w:color w:val="000000"/>
          <w:w w:val="0"/>
          <w:sz w:val="24"/>
          <w:szCs w:val="24"/>
        </w:rPr>
        <w:t>D</w:t>
      </w:r>
      <w:r w:rsidR="00DC79D5" w:rsidRPr="00D46D7B">
        <w:rPr>
          <w:rFonts w:ascii="Times New Roman" w:eastAsia="Arial Unicode MS" w:hAnsi="Times New Roman"/>
          <w:color w:val="000000"/>
          <w:w w:val="0"/>
          <w:sz w:val="24"/>
          <w:szCs w:val="24"/>
        </w:rPr>
        <w:t xml:space="preserve">ebenturista </w:t>
      </w:r>
      <w:r w:rsidRPr="00D46D7B">
        <w:rPr>
          <w:rFonts w:ascii="Times New Roman" w:eastAsia="Arial Unicode MS" w:hAnsi="Times New Roman"/>
          <w:color w:val="000000"/>
          <w:w w:val="0"/>
          <w:sz w:val="24"/>
          <w:szCs w:val="24"/>
        </w:rPr>
        <w:t xml:space="preserve">sobre a ocorrência de qualquer evento de Vencimento Antecipado que vier a tomar conhecimento, tão logo quanto possível, mas em qualquer caso no prazo máximo de até 5 (cinco) </w:t>
      </w:r>
      <w:r w:rsidR="00AA4671">
        <w:rPr>
          <w:rFonts w:ascii="Times New Roman" w:eastAsia="Arial Unicode MS" w:hAnsi="Times New Roman"/>
          <w:color w:val="000000"/>
          <w:w w:val="0"/>
          <w:sz w:val="24"/>
          <w:szCs w:val="24"/>
        </w:rPr>
        <w:t>D</w:t>
      </w:r>
      <w:r w:rsidR="00AA4671" w:rsidRPr="00D46D7B">
        <w:rPr>
          <w:rFonts w:ascii="Times New Roman" w:eastAsia="Arial Unicode MS" w:hAnsi="Times New Roman"/>
          <w:color w:val="000000"/>
          <w:w w:val="0"/>
          <w:sz w:val="24"/>
          <w:szCs w:val="24"/>
        </w:rPr>
        <w:t xml:space="preserve">ias </w:t>
      </w:r>
      <w:r w:rsidR="00AA4671">
        <w:rPr>
          <w:rFonts w:ascii="Times New Roman" w:eastAsia="Arial Unicode MS" w:hAnsi="Times New Roman"/>
          <w:color w:val="000000"/>
          <w:w w:val="0"/>
          <w:sz w:val="24"/>
          <w:szCs w:val="24"/>
        </w:rPr>
        <w:t>Ú</w:t>
      </w:r>
      <w:r w:rsidR="00AA4671" w:rsidRPr="00D46D7B">
        <w:rPr>
          <w:rFonts w:ascii="Times New Roman" w:eastAsia="Arial Unicode MS" w:hAnsi="Times New Roman"/>
          <w:color w:val="000000"/>
          <w:w w:val="0"/>
          <w:sz w:val="24"/>
          <w:szCs w:val="24"/>
        </w:rPr>
        <w:t xml:space="preserve">teis </w:t>
      </w:r>
      <w:r w:rsidR="00940C57" w:rsidRPr="00D46D7B">
        <w:rPr>
          <w:rFonts w:ascii="Times New Roman" w:eastAsia="Arial Unicode MS" w:hAnsi="Times New Roman"/>
          <w:color w:val="000000"/>
          <w:w w:val="0"/>
          <w:sz w:val="24"/>
          <w:szCs w:val="24"/>
        </w:rPr>
        <w:t xml:space="preserve">após tal fato. No mesmo prazo informará sobre a ocorrência de qualquer evento de Vencimento Antecipado se assim solicitado </w:t>
      </w:r>
      <w:r w:rsidR="00C668C7" w:rsidRPr="00D46D7B">
        <w:rPr>
          <w:rFonts w:ascii="Times New Roman" w:eastAsia="Arial Unicode MS" w:hAnsi="Times New Roman"/>
          <w:color w:val="000000"/>
          <w:w w:val="0"/>
          <w:sz w:val="24"/>
          <w:szCs w:val="24"/>
        </w:rPr>
        <w:t>pel</w:t>
      </w:r>
      <w:r w:rsidR="00C668C7">
        <w:rPr>
          <w:rFonts w:ascii="Times New Roman" w:eastAsia="Arial Unicode MS" w:hAnsi="Times New Roman"/>
          <w:color w:val="000000"/>
          <w:w w:val="0"/>
          <w:sz w:val="24"/>
          <w:szCs w:val="24"/>
        </w:rPr>
        <w:t>a</w:t>
      </w:r>
      <w:r w:rsidR="00C668C7" w:rsidRPr="00D46D7B">
        <w:rPr>
          <w:rFonts w:ascii="Times New Roman" w:eastAsia="Arial Unicode MS" w:hAnsi="Times New Roman"/>
          <w:color w:val="000000"/>
          <w:w w:val="0"/>
          <w:sz w:val="24"/>
          <w:szCs w:val="24"/>
        </w:rPr>
        <w:t xml:space="preserve"> </w:t>
      </w:r>
      <w:r w:rsidR="00DB1458" w:rsidRPr="00D46D7B">
        <w:rPr>
          <w:rFonts w:ascii="Times New Roman" w:eastAsia="Arial Unicode MS" w:hAnsi="Times New Roman"/>
          <w:color w:val="000000"/>
          <w:w w:val="0"/>
          <w:sz w:val="24"/>
          <w:szCs w:val="24"/>
        </w:rPr>
        <w:t>D</w:t>
      </w:r>
      <w:r w:rsidR="00DC79D5" w:rsidRPr="00D46D7B">
        <w:rPr>
          <w:rFonts w:ascii="Times New Roman" w:eastAsia="Arial Unicode MS" w:hAnsi="Times New Roman"/>
          <w:color w:val="000000"/>
          <w:w w:val="0"/>
          <w:sz w:val="24"/>
          <w:szCs w:val="24"/>
        </w:rPr>
        <w:t>ebenturista</w:t>
      </w:r>
      <w:r w:rsidR="00940C57" w:rsidRPr="00D46D7B">
        <w:rPr>
          <w:rFonts w:ascii="Times New Roman" w:eastAsia="Arial Unicode MS" w:hAnsi="Times New Roman"/>
          <w:color w:val="000000"/>
          <w:w w:val="0"/>
          <w:sz w:val="24"/>
          <w:szCs w:val="24"/>
        </w:rPr>
        <w:t>.</w:t>
      </w:r>
      <w:r w:rsidR="00CD6D4A" w:rsidRPr="00CD6D4A">
        <w:rPr>
          <w:rFonts w:ascii="Times New Roman" w:eastAsia="Arial Unicode MS" w:hAnsi="Times New Roman"/>
          <w:color w:val="000000"/>
          <w:w w:val="0"/>
          <w:sz w:val="24"/>
          <w:szCs w:val="24"/>
        </w:rPr>
        <w:t xml:space="preserve"> </w:t>
      </w:r>
      <w:r w:rsidR="00CD6D4A" w:rsidRPr="00C75A55">
        <w:rPr>
          <w:rFonts w:ascii="Times New Roman" w:eastAsia="Arial Unicode MS" w:hAnsi="Times New Roman"/>
          <w:color w:val="000000"/>
          <w:w w:val="0"/>
          <w:sz w:val="24"/>
          <w:szCs w:val="24"/>
        </w:rPr>
        <w:t>Adicionalmente, a Em</w:t>
      </w:r>
      <w:r w:rsidR="00CD6D4A">
        <w:rPr>
          <w:rFonts w:ascii="Times New Roman" w:eastAsia="Arial Unicode MS" w:hAnsi="Times New Roman"/>
          <w:color w:val="000000"/>
          <w:w w:val="0"/>
          <w:sz w:val="24"/>
          <w:szCs w:val="24"/>
        </w:rPr>
        <w:t>issora</w:t>
      </w:r>
      <w:r w:rsidR="00CD6D4A" w:rsidRPr="00C75A55">
        <w:rPr>
          <w:rFonts w:ascii="Times New Roman" w:eastAsia="Arial Unicode MS" w:hAnsi="Times New Roman"/>
          <w:color w:val="000000"/>
          <w:w w:val="0"/>
          <w:sz w:val="24"/>
          <w:szCs w:val="24"/>
        </w:rPr>
        <w:t xml:space="preserve"> obriga-se a enviar à Securitizadora, </w:t>
      </w:r>
      <w:r w:rsidR="004F125F">
        <w:rPr>
          <w:rFonts w:ascii="Times New Roman" w:eastAsia="Arial Unicode MS" w:hAnsi="Times New Roman"/>
          <w:color w:val="000000"/>
          <w:w w:val="0"/>
          <w:sz w:val="24"/>
          <w:szCs w:val="24"/>
        </w:rPr>
        <w:t>caso solicitada</w:t>
      </w:r>
      <w:r w:rsidR="00CD6D4A" w:rsidRPr="00C75A55">
        <w:rPr>
          <w:rFonts w:ascii="Times New Roman" w:eastAsia="Arial Unicode MS" w:hAnsi="Times New Roman"/>
          <w:color w:val="000000"/>
          <w:w w:val="0"/>
          <w:sz w:val="24"/>
          <w:szCs w:val="24"/>
        </w:rPr>
        <w:t>, a partir d</w:t>
      </w:r>
      <w:r w:rsidR="00CD6D4A">
        <w:rPr>
          <w:rFonts w:ascii="Times New Roman" w:eastAsia="Arial Unicode MS" w:hAnsi="Times New Roman"/>
          <w:color w:val="000000"/>
          <w:w w:val="0"/>
          <w:sz w:val="24"/>
          <w:szCs w:val="24"/>
        </w:rPr>
        <w:t>o</w:t>
      </w:r>
      <w:r w:rsidR="00CD6D4A" w:rsidRPr="00C75A55">
        <w:rPr>
          <w:rFonts w:ascii="Times New Roman" w:eastAsia="Arial Unicode MS" w:hAnsi="Times New Roman"/>
          <w:color w:val="000000"/>
          <w:w w:val="0"/>
          <w:sz w:val="24"/>
          <w:szCs w:val="24"/>
        </w:rPr>
        <w:t xml:space="preserve"> 6</w:t>
      </w:r>
      <w:r w:rsidR="00CD6D4A">
        <w:rPr>
          <w:rFonts w:ascii="Times New Roman" w:eastAsia="Arial Unicode MS" w:hAnsi="Times New Roman"/>
          <w:color w:val="000000"/>
          <w:w w:val="0"/>
          <w:sz w:val="24"/>
          <w:szCs w:val="24"/>
        </w:rPr>
        <w:t>º</w:t>
      </w:r>
      <w:r w:rsidR="00CD6D4A" w:rsidRPr="00C75A55">
        <w:rPr>
          <w:rFonts w:ascii="Times New Roman" w:eastAsia="Arial Unicode MS" w:hAnsi="Times New Roman"/>
          <w:color w:val="000000"/>
          <w:w w:val="0"/>
          <w:sz w:val="24"/>
          <w:szCs w:val="24"/>
        </w:rPr>
        <w:t xml:space="preserve"> (se</w:t>
      </w:r>
      <w:r w:rsidR="00CD6D4A">
        <w:rPr>
          <w:rFonts w:ascii="Times New Roman" w:eastAsia="Arial Unicode MS" w:hAnsi="Times New Roman"/>
          <w:color w:val="000000"/>
          <w:w w:val="0"/>
          <w:sz w:val="24"/>
          <w:szCs w:val="24"/>
        </w:rPr>
        <w:t>xto</w:t>
      </w:r>
      <w:r w:rsidR="00CD6D4A" w:rsidRPr="00C75A55">
        <w:rPr>
          <w:rFonts w:ascii="Times New Roman" w:eastAsia="Arial Unicode MS" w:hAnsi="Times New Roman"/>
          <w:color w:val="000000"/>
          <w:w w:val="0"/>
          <w:sz w:val="24"/>
          <w:szCs w:val="24"/>
        </w:rPr>
        <w:t>) m</w:t>
      </w:r>
      <w:r w:rsidR="00CD6D4A">
        <w:rPr>
          <w:rFonts w:ascii="Times New Roman" w:eastAsia="Arial Unicode MS" w:hAnsi="Times New Roman"/>
          <w:color w:val="000000"/>
          <w:w w:val="0"/>
          <w:sz w:val="24"/>
          <w:szCs w:val="24"/>
        </w:rPr>
        <w:t>ês</w:t>
      </w:r>
      <w:r w:rsidR="00CD6D4A" w:rsidRPr="00C75A55">
        <w:rPr>
          <w:rFonts w:ascii="Times New Roman" w:eastAsia="Arial Unicode MS" w:hAnsi="Times New Roman"/>
          <w:color w:val="000000"/>
          <w:w w:val="0"/>
          <w:sz w:val="24"/>
          <w:szCs w:val="24"/>
        </w:rPr>
        <w:t xml:space="preserve"> a contar </w:t>
      </w:r>
      <w:r w:rsidR="00CD6D4A">
        <w:rPr>
          <w:rFonts w:ascii="Times New Roman" w:eastAsia="Arial Unicode MS" w:hAnsi="Times New Roman"/>
          <w:color w:val="000000"/>
          <w:w w:val="0"/>
          <w:sz w:val="24"/>
          <w:szCs w:val="24"/>
        </w:rPr>
        <w:t>da Data de Emissão</w:t>
      </w:r>
      <w:r w:rsidR="00CD6D4A" w:rsidRPr="00C75A55">
        <w:rPr>
          <w:rFonts w:ascii="Times New Roman" w:eastAsia="Arial Unicode MS" w:hAnsi="Times New Roman"/>
          <w:color w:val="000000"/>
          <w:w w:val="0"/>
          <w:sz w:val="24"/>
          <w:szCs w:val="24"/>
        </w:rPr>
        <w:t>, declaração atestando a ocorrência ou não de qualquer Evento de Vencimento Antecipado, bem como os documentos necessários à sua comprovação.</w:t>
      </w:r>
    </w:p>
    <w:p w14:paraId="023CE182" w14:textId="77CD2DE7" w:rsidR="00C36DEC" w:rsidRDefault="00C36DEC" w:rsidP="00D46D7B">
      <w:pPr>
        <w:pStyle w:val="p0"/>
        <w:widowControl/>
        <w:tabs>
          <w:tab w:val="clear" w:pos="24"/>
          <w:tab w:val="clear" w:pos="284"/>
          <w:tab w:val="clear" w:pos="900"/>
          <w:tab w:val="clear" w:pos="1800"/>
          <w:tab w:val="left" w:pos="1418"/>
        </w:tabs>
        <w:spacing w:line="276" w:lineRule="auto"/>
        <w:rPr>
          <w:rFonts w:ascii="Times New Roman" w:eastAsia="Arial Unicode MS" w:hAnsi="Times New Roman"/>
          <w:color w:val="000000"/>
          <w:w w:val="0"/>
          <w:sz w:val="24"/>
          <w:szCs w:val="24"/>
        </w:rPr>
      </w:pPr>
    </w:p>
    <w:p w14:paraId="1566EA29" w14:textId="1DAFA7DF" w:rsidR="00CD6D4A" w:rsidRPr="00D46D7B" w:rsidRDefault="00CD6D4A" w:rsidP="00D46D7B">
      <w:pPr>
        <w:pStyle w:val="p0"/>
        <w:widowControl/>
        <w:tabs>
          <w:tab w:val="clear" w:pos="24"/>
          <w:tab w:val="clear" w:pos="284"/>
          <w:tab w:val="clear" w:pos="900"/>
          <w:tab w:val="clear" w:pos="1800"/>
          <w:tab w:val="left" w:pos="1418"/>
        </w:tabs>
        <w:spacing w:line="276" w:lineRule="auto"/>
        <w:rPr>
          <w:rFonts w:ascii="Times New Roman" w:eastAsia="Arial Unicode MS" w:hAnsi="Times New Roman"/>
          <w:color w:val="000000"/>
          <w:w w:val="0"/>
          <w:sz w:val="24"/>
          <w:szCs w:val="24"/>
        </w:rPr>
      </w:pPr>
      <w:r w:rsidRPr="00D33093">
        <w:rPr>
          <w:rFonts w:ascii="Times New Roman" w:eastAsia="Arial Unicode MS" w:hAnsi="Times New Roman"/>
          <w:b/>
          <w:color w:val="000000"/>
          <w:w w:val="0"/>
          <w:sz w:val="24"/>
          <w:szCs w:val="24"/>
        </w:rPr>
        <w:t>4.4.2.</w:t>
      </w:r>
      <w:r>
        <w:rPr>
          <w:rFonts w:ascii="Times New Roman" w:eastAsia="Arial Unicode MS" w:hAnsi="Times New Roman"/>
          <w:color w:val="000000"/>
          <w:w w:val="0"/>
          <w:sz w:val="24"/>
          <w:szCs w:val="24"/>
        </w:rPr>
        <w:t xml:space="preserve"> </w:t>
      </w:r>
      <w:r w:rsidRPr="0032358B">
        <w:rPr>
          <w:rFonts w:ascii="Times New Roman" w:eastAsia="Arial Unicode MS" w:hAnsi="Times New Roman"/>
          <w:color w:val="000000"/>
          <w:w w:val="0"/>
          <w:sz w:val="24"/>
          <w:szCs w:val="24"/>
        </w:rPr>
        <w:t xml:space="preserve">Em caso de declaração do </w:t>
      </w:r>
      <w:r>
        <w:rPr>
          <w:rFonts w:ascii="Times New Roman" w:eastAsia="Arial Unicode MS" w:hAnsi="Times New Roman"/>
          <w:color w:val="000000"/>
          <w:w w:val="0"/>
          <w:sz w:val="24"/>
          <w:szCs w:val="24"/>
        </w:rPr>
        <w:t>V</w:t>
      </w:r>
      <w:r w:rsidRPr="0032358B">
        <w:rPr>
          <w:rFonts w:ascii="Times New Roman" w:eastAsia="Arial Unicode MS" w:hAnsi="Times New Roman"/>
          <w:color w:val="000000"/>
          <w:w w:val="0"/>
          <w:sz w:val="24"/>
          <w:szCs w:val="24"/>
        </w:rPr>
        <w:t xml:space="preserve">encimento </w:t>
      </w:r>
      <w:r>
        <w:rPr>
          <w:rFonts w:ascii="Times New Roman" w:eastAsia="Arial Unicode MS" w:hAnsi="Times New Roman"/>
          <w:color w:val="000000"/>
          <w:w w:val="0"/>
          <w:sz w:val="24"/>
          <w:szCs w:val="24"/>
        </w:rPr>
        <w:t>A</w:t>
      </w:r>
      <w:r w:rsidRPr="0032358B">
        <w:rPr>
          <w:rFonts w:ascii="Times New Roman" w:eastAsia="Arial Unicode MS" w:hAnsi="Times New Roman"/>
          <w:color w:val="000000"/>
          <w:w w:val="0"/>
          <w:sz w:val="24"/>
          <w:szCs w:val="24"/>
        </w:rPr>
        <w:t>ntecipado</w:t>
      </w:r>
      <w:r>
        <w:rPr>
          <w:rFonts w:ascii="Times New Roman" w:eastAsia="Arial Unicode MS" w:hAnsi="Times New Roman"/>
          <w:color w:val="000000"/>
          <w:w w:val="0"/>
          <w:sz w:val="24"/>
          <w:szCs w:val="24"/>
        </w:rPr>
        <w:t xml:space="preserve"> das Debêntures</w:t>
      </w:r>
      <w:r w:rsidRPr="0032358B">
        <w:rPr>
          <w:rFonts w:ascii="Times New Roman" w:eastAsia="Arial Unicode MS" w:hAnsi="Times New Roman"/>
          <w:color w:val="000000"/>
          <w:w w:val="0"/>
          <w:sz w:val="24"/>
          <w:szCs w:val="24"/>
        </w:rPr>
        <w:t>, a E</w:t>
      </w:r>
      <w:r>
        <w:rPr>
          <w:rFonts w:ascii="Times New Roman" w:eastAsia="Arial Unicode MS" w:hAnsi="Times New Roman"/>
          <w:color w:val="000000"/>
          <w:w w:val="0"/>
          <w:sz w:val="24"/>
          <w:szCs w:val="24"/>
        </w:rPr>
        <w:t>missora</w:t>
      </w:r>
      <w:r w:rsidRPr="0032358B">
        <w:rPr>
          <w:rFonts w:ascii="Times New Roman" w:eastAsia="Arial Unicode MS" w:hAnsi="Times New Roman"/>
          <w:color w:val="000000"/>
          <w:w w:val="0"/>
          <w:sz w:val="24"/>
          <w:szCs w:val="24"/>
        </w:rPr>
        <w:t xml:space="preserve"> obriga-se a efetuar o pagamento do saldo do Valor Nominal</w:t>
      </w:r>
      <w:r>
        <w:rPr>
          <w:rFonts w:ascii="Times New Roman" w:eastAsia="Arial Unicode MS" w:hAnsi="Times New Roman"/>
          <w:color w:val="000000"/>
          <w:w w:val="0"/>
          <w:sz w:val="24"/>
          <w:szCs w:val="24"/>
        </w:rPr>
        <w:t xml:space="preserve"> Unitário</w:t>
      </w:r>
      <w:r w:rsidRPr="0032358B">
        <w:rPr>
          <w:rFonts w:ascii="Times New Roman" w:eastAsia="Arial Unicode MS" w:hAnsi="Times New Roman"/>
          <w:color w:val="000000"/>
          <w:w w:val="0"/>
          <w:sz w:val="24"/>
          <w:szCs w:val="24"/>
        </w:rPr>
        <w:t xml:space="preserve"> da</w:t>
      </w:r>
      <w:r>
        <w:rPr>
          <w:rFonts w:ascii="Times New Roman" w:eastAsia="Arial Unicode MS" w:hAnsi="Times New Roman"/>
          <w:color w:val="000000"/>
          <w:w w:val="0"/>
          <w:sz w:val="24"/>
          <w:szCs w:val="24"/>
        </w:rPr>
        <w:t>s</w:t>
      </w:r>
      <w:r w:rsidRPr="0032358B">
        <w:rPr>
          <w:rFonts w:ascii="Times New Roman" w:eastAsia="Arial Unicode MS" w:hAnsi="Times New Roman"/>
          <w:color w:val="000000"/>
          <w:w w:val="0"/>
          <w:sz w:val="24"/>
          <w:szCs w:val="24"/>
        </w:rPr>
        <w:t xml:space="preserve"> </w:t>
      </w:r>
      <w:r>
        <w:rPr>
          <w:rFonts w:ascii="Times New Roman" w:eastAsia="Arial Unicode MS" w:hAnsi="Times New Roman"/>
          <w:color w:val="000000"/>
          <w:w w:val="0"/>
          <w:sz w:val="24"/>
          <w:szCs w:val="24"/>
        </w:rPr>
        <w:t>Debêntures</w:t>
      </w:r>
      <w:r w:rsidRPr="0032358B">
        <w:rPr>
          <w:rFonts w:ascii="Times New Roman" w:eastAsia="Arial Unicode MS" w:hAnsi="Times New Roman"/>
          <w:color w:val="000000"/>
          <w:w w:val="0"/>
          <w:sz w:val="24"/>
          <w:szCs w:val="24"/>
        </w:rPr>
        <w:t xml:space="preserve">, acrescido da Remuneração, calculada </w:t>
      </w:r>
      <w:r w:rsidRPr="00867CF7">
        <w:rPr>
          <w:rFonts w:ascii="Times New Roman" w:eastAsia="Arial Unicode MS" w:hAnsi="Times New Roman"/>
          <w:i/>
          <w:color w:val="000000"/>
          <w:w w:val="0"/>
          <w:sz w:val="24"/>
          <w:szCs w:val="24"/>
        </w:rPr>
        <w:t>pro rata temporis</w:t>
      </w:r>
      <w:r w:rsidRPr="0032358B">
        <w:rPr>
          <w:rFonts w:ascii="Times New Roman" w:eastAsia="Arial Unicode MS" w:hAnsi="Times New Roman"/>
          <w:color w:val="000000"/>
          <w:w w:val="0"/>
          <w:sz w:val="24"/>
          <w:szCs w:val="24"/>
        </w:rPr>
        <w:t xml:space="preserve"> desde a Data da Primeira </w:t>
      </w:r>
      <w:r w:rsidRPr="0032358B">
        <w:rPr>
          <w:rFonts w:ascii="Times New Roman" w:eastAsia="Arial Unicode MS" w:hAnsi="Times New Roman"/>
          <w:color w:val="000000"/>
          <w:w w:val="0"/>
          <w:sz w:val="24"/>
          <w:szCs w:val="24"/>
        </w:rPr>
        <w:lastRenderedPageBreak/>
        <w:t xml:space="preserve">Integralização dos CRI, ou última </w:t>
      </w:r>
      <w:r>
        <w:rPr>
          <w:rFonts w:ascii="Times New Roman" w:eastAsia="Arial Unicode MS" w:hAnsi="Times New Roman"/>
          <w:color w:val="000000"/>
          <w:w w:val="0"/>
          <w:sz w:val="24"/>
          <w:szCs w:val="24"/>
        </w:rPr>
        <w:t>D</w:t>
      </w:r>
      <w:r w:rsidRPr="0032358B">
        <w:rPr>
          <w:rFonts w:ascii="Times New Roman" w:eastAsia="Arial Unicode MS" w:hAnsi="Times New Roman"/>
          <w:color w:val="000000"/>
          <w:w w:val="0"/>
          <w:sz w:val="24"/>
          <w:szCs w:val="24"/>
        </w:rPr>
        <w:t xml:space="preserve">ata de </w:t>
      </w:r>
      <w:r>
        <w:rPr>
          <w:rFonts w:ascii="Times New Roman" w:eastAsia="Arial Unicode MS" w:hAnsi="Times New Roman"/>
          <w:color w:val="000000"/>
          <w:w w:val="0"/>
          <w:sz w:val="24"/>
          <w:szCs w:val="24"/>
        </w:rPr>
        <w:t>P</w:t>
      </w:r>
      <w:r w:rsidRPr="0032358B">
        <w:rPr>
          <w:rFonts w:ascii="Times New Roman" w:eastAsia="Arial Unicode MS" w:hAnsi="Times New Roman"/>
          <w:color w:val="000000"/>
          <w:w w:val="0"/>
          <w:sz w:val="24"/>
          <w:szCs w:val="24"/>
        </w:rPr>
        <w:t>agamento, conforme o caso, até a data d</w:t>
      </w:r>
      <w:r>
        <w:rPr>
          <w:rFonts w:ascii="Times New Roman" w:eastAsia="Arial Unicode MS" w:hAnsi="Times New Roman"/>
          <w:color w:val="000000"/>
          <w:w w:val="0"/>
          <w:sz w:val="24"/>
          <w:szCs w:val="24"/>
        </w:rPr>
        <w:t xml:space="preserve">o </w:t>
      </w:r>
      <w:r w:rsidRPr="0032358B">
        <w:rPr>
          <w:rFonts w:ascii="Times New Roman" w:eastAsia="Arial Unicode MS" w:hAnsi="Times New Roman"/>
          <w:color w:val="000000"/>
          <w:w w:val="0"/>
          <w:sz w:val="24"/>
          <w:szCs w:val="24"/>
        </w:rPr>
        <w:t>pagamento, e de quaisquer outros valores eventualmente devidos pela E</w:t>
      </w:r>
      <w:r>
        <w:rPr>
          <w:rFonts w:ascii="Times New Roman" w:eastAsia="Arial Unicode MS" w:hAnsi="Times New Roman"/>
          <w:color w:val="000000"/>
          <w:w w:val="0"/>
          <w:sz w:val="24"/>
          <w:szCs w:val="24"/>
        </w:rPr>
        <w:t>missora</w:t>
      </w:r>
      <w:r w:rsidRPr="0032358B">
        <w:rPr>
          <w:rFonts w:ascii="Times New Roman" w:eastAsia="Arial Unicode MS" w:hAnsi="Times New Roman"/>
          <w:color w:val="000000"/>
          <w:w w:val="0"/>
          <w:sz w:val="24"/>
          <w:szCs w:val="24"/>
        </w:rPr>
        <w:t xml:space="preserve"> nos termos dest</w:t>
      </w:r>
      <w:r>
        <w:rPr>
          <w:rFonts w:ascii="Times New Roman" w:eastAsia="Arial Unicode MS" w:hAnsi="Times New Roman"/>
          <w:color w:val="000000"/>
          <w:w w:val="0"/>
          <w:sz w:val="24"/>
          <w:szCs w:val="24"/>
        </w:rPr>
        <w:t>e Instrumento e nos demais Documentos da Operação</w:t>
      </w:r>
      <w:r w:rsidRPr="0032358B">
        <w:rPr>
          <w:rFonts w:ascii="Times New Roman" w:eastAsia="Arial Unicode MS" w:hAnsi="Times New Roman"/>
          <w:color w:val="000000"/>
          <w:w w:val="0"/>
          <w:sz w:val="24"/>
          <w:szCs w:val="24"/>
        </w:rPr>
        <w:t xml:space="preserve">, em até 5 (cinco) Dias Úteis a contar da data da declaração de </w:t>
      </w:r>
      <w:r>
        <w:rPr>
          <w:rFonts w:ascii="Times New Roman" w:eastAsia="Arial Unicode MS" w:hAnsi="Times New Roman"/>
          <w:color w:val="000000"/>
          <w:w w:val="0"/>
          <w:sz w:val="24"/>
          <w:szCs w:val="24"/>
        </w:rPr>
        <w:t>V</w:t>
      </w:r>
      <w:r w:rsidRPr="0032358B">
        <w:rPr>
          <w:rFonts w:ascii="Times New Roman" w:eastAsia="Arial Unicode MS" w:hAnsi="Times New Roman"/>
          <w:color w:val="000000"/>
          <w:w w:val="0"/>
          <w:sz w:val="24"/>
          <w:szCs w:val="24"/>
        </w:rPr>
        <w:t xml:space="preserve">encimento </w:t>
      </w:r>
      <w:r>
        <w:rPr>
          <w:rFonts w:ascii="Times New Roman" w:eastAsia="Arial Unicode MS" w:hAnsi="Times New Roman"/>
          <w:color w:val="000000"/>
          <w:w w:val="0"/>
          <w:sz w:val="24"/>
          <w:szCs w:val="24"/>
        </w:rPr>
        <w:t>A</w:t>
      </w:r>
      <w:r w:rsidRPr="0032358B">
        <w:rPr>
          <w:rFonts w:ascii="Times New Roman" w:eastAsia="Arial Unicode MS" w:hAnsi="Times New Roman"/>
          <w:color w:val="000000"/>
          <w:w w:val="0"/>
          <w:sz w:val="24"/>
          <w:szCs w:val="24"/>
        </w:rPr>
        <w:t>ntecipado da</w:t>
      </w:r>
      <w:r>
        <w:rPr>
          <w:rFonts w:ascii="Times New Roman" w:eastAsia="Arial Unicode MS" w:hAnsi="Times New Roman"/>
          <w:color w:val="000000"/>
          <w:w w:val="0"/>
          <w:sz w:val="24"/>
          <w:szCs w:val="24"/>
        </w:rPr>
        <w:t>s</w:t>
      </w:r>
      <w:r w:rsidRPr="0032358B">
        <w:rPr>
          <w:rFonts w:ascii="Times New Roman" w:eastAsia="Arial Unicode MS" w:hAnsi="Times New Roman"/>
          <w:color w:val="000000"/>
          <w:w w:val="0"/>
          <w:sz w:val="24"/>
          <w:szCs w:val="24"/>
        </w:rPr>
        <w:t xml:space="preserve"> </w:t>
      </w:r>
      <w:r>
        <w:rPr>
          <w:rFonts w:ascii="Times New Roman" w:eastAsia="Arial Unicode MS" w:hAnsi="Times New Roman"/>
          <w:color w:val="000000"/>
          <w:w w:val="0"/>
          <w:sz w:val="24"/>
          <w:szCs w:val="24"/>
        </w:rPr>
        <w:t>Debêntures</w:t>
      </w:r>
      <w:r w:rsidRPr="0032358B">
        <w:rPr>
          <w:rFonts w:ascii="Times New Roman" w:eastAsia="Arial Unicode MS" w:hAnsi="Times New Roman"/>
          <w:color w:val="000000"/>
          <w:w w:val="0"/>
          <w:sz w:val="24"/>
          <w:szCs w:val="24"/>
        </w:rPr>
        <w:t xml:space="preserve">, sob pena de, em não o fazendo, ficar obrigada, ainda, ao pagamento dos encargos moratórios previstos na </w:t>
      </w:r>
      <w:r>
        <w:rPr>
          <w:rFonts w:ascii="Times New Roman" w:eastAsia="Arial Unicode MS" w:hAnsi="Times New Roman"/>
          <w:color w:val="000000"/>
          <w:w w:val="0"/>
          <w:sz w:val="24"/>
          <w:szCs w:val="24"/>
        </w:rPr>
        <w:t>C</w:t>
      </w:r>
      <w:r w:rsidRPr="0032358B">
        <w:rPr>
          <w:rFonts w:ascii="Times New Roman" w:eastAsia="Arial Unicode MS" w:hAnsi="Times New Roman"/>
          <w:color w:val="000000"/>
          <w:w w:val="0"/>
          <w:sz w:val="24"/>
          <w:szCs w:val="24"/>
        </w:rPr>
        <w:t xml:space="preserve">láusula </w:t>
      </w:r>
      <w:r>
        <w:rPr>
          <w:rFonts w:ascii="Times New Roman" w:eastAsia="Arial Unicode MS" w:hAnsi="Times New Roman"/>
          <w:color w:val="000000"/>
          <w:w w:val="0"/>
          <w:sz w:val="24"/>
          <w:szCs w:val="24"/>
        </w:rPr>
        <w:t>3.3.4</w:t>
      </w:r>
      <w:r w:rsidRPr="0032358B">
        <w:rPr>
          <w:rFonts w:ascii="Times New Roman" w:eastAsia="Arial Unicode MS" w:hAnsi="Times New Roman"/>
          <w:color w:val="000000"/>
          <w:w w:val="0"/>
          <w:sz w:val="24"/>
          <w:szCs w:val="24"/>
        </w:rPr>
        <w:t xml:space="preserve"> dest</w:t>
      </w:r>
      <w:r>
        <w:rPr>
          <w:rFonts w:ascii="Times New Roman" w:eastAsia="Arial Unicode MS" w:hAnsi="Times New Roman"/>
          <w:color w:val="000000"/>
          <w:w w:val="0"/>
          <w:sz w:val="24"/>
          <w:szCs w:val="24"/>
        </w:rPr>
        <w:t>e</w:t>
      </w:r>
      <w:r w:rsidRPr="0032358B">
        <w:rPr>
          <w:rFonts w:ascii="Times New Roman" w:eastAsia="Arial Unicode MS" w:hAnsi="Times New Roman"/>
          <w:color w:val="000000"/>
          <w:w w:val="0"/>
          <w:sz w:val="24"/>
          <w:szCs w:val="24"/>
        </w:rPr>
        <w:t xml:space="preserve"> </w:t>
      </w:r>
      <w:r>
        <w:rPr>
          <w:rFonts w:ascii="Times New Roman" w:eastAsia="Arial Unicode MS" w:hAnsi="Times New Roman"/>
          <w:color w:val="000000"/>
          <w:w w:val="0"/>
          <w:sz w:val="24"/>
          <w:szCs w:val="24"/>
        </w:rPr>
        <w:t>Instrumento</w:t>
      </w:r>
      <w:r w:rsidRPr="0032358B">
        <w:rPr>
          <w:rFonts w:ascii="Times New Roman" w:eastAsia="Arial Unicode MS" w:hAnsi="Times New Roman"/>
          <w:color w:val="000000"/>
          <w:w w:val="0"/>
          <w:sz w:val="24"/>
          <w:szCs w:val="24"/>
        </w:rPr>
        <w:t>.</w:t>
      </w:r>
    </w:p>
    <w:p w14:paraId="1469C0F4" w14:textId="77777777" w:rsidR="003260DB" w:rsidRPr="00D46D7B" w:rsidRDefault="003260DB" w:rsidP="00D46D7B">
      <w:pPr>
        <w:shd w:val="clear" w:color="auto" w:fill="FFFFFF"/>
        <w:spacing w:line="276" w:lineRule="auto"/>
        <w:jc w:val="both"/>
        <w:rPr>
          <w:rFonts w:eastAsia="Arial Unicode MS"/>
          <w:b/>
          <w:color w:val="000000"/>
          <w:w w:val="0"/>
        </w:rPr>
      </w:pPr>
    </w:p>
    <w:p w14:paraId="381C09BD" w14:textId="77777777" w:rsidR="00DC0999" w:rsidRPr="00D46D7B" w:rsidRDefault="00DC0999" w:rsidP="00D46D7B">
      <w:pPr>
        <w:pStyle w:val="Ttulo1"/>
        <w:keepNext w:val="0"/>
        <w:widowControl w:val="0"/>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ind w:left="357" w:hanging="357"/>
        <w:jc w:val="both"/>
        <w:rPr>
          <w:color w:val="000000"/>
          <w:w w:val="0"/>
          <w:sz w:val="24"/>
          <w:szCs w:val="24"/>
        </w:rPr>
      </w:pPr>
      <w:r w:rsidRPr="00D46D7B">
        <w:rPr>
          <w:color w:val="000000"/>
          <w:w w:val="0"/>
          <w:sz w:val="24"/>
          <w:szCs w:val="24"/>
        </w:rPr>
        <w:t>DAS OBRIGAÇÕES ADICIONAIS DA EMISSORA</w:t>
      </w:r>
    </w:p>
    <w:p w14:paraId="26AE5ADF" w14:textId="77777777" w:rsidR="00DC0999" w:rsidRPr="00D46D7B" w:rsidRDefault="00DC0999" w:rsidP="00D46D7B">
      <w:pPr>
        <w:spacing w:line="276" w:lineRule="auto"/>
      </w:pPr>
    </w:p>
    <w:p w14:paraId="09E0F43B" w14:textId="77777777"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A Emissora adicionalmente se obriga a:</w:t>
      </w:r>
    </w:p>
    <w:p w14:paraId="16063F65" w14:textId="77777777" w:rsidR="00DC0999" w:rsidRPr="00D46D7B" w:rsidRDefault="00DC0999" w:rsidP="00D46D7B">
      <w:pPr>
        <w:tabs>
          <w:tab w:val="left" w:pos="1800"/>
        </w:tabs>
        <w:spacing w:line="276" w:lineRule="auto"/>
        <w:jc w:val="both"/>
        <w:rPr>
          <w:rFonts w:eastAsia="Arial Unicode MS"/>
          <w:color w:val="000000"/>
          <w:w w:val="0"/>
        </w:rPr>
      </w:pPr>
    </w:p>
    <w:p w14:paraId="08BAD5DE" w14:textId="77777777" w:rsidR="0078600E" w:rsidRPr="00D46D7B" w:rsidRDefault="0078600E" w:rsidP="00D46D7B">
      <w:pPr>
        <w:numPr>
          <w:ilvl w:val="0"/>
          <w:numId w:val="26"/>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P</w:t>
      </w:r>
      <w:r w:rsidR="00DC0999" w:rsidRPr="00D46D7B">
        <w:rPr>
          <w:rFonts w:eastAsia="Arial Unicode MS"/>
          <w:color w:val="000000"/>
          <w:w w:val="0"/>
        </w:rPr>
        <w:t xml:space="preserve">roceder à adequada publicidade dos dados econômico-financeiros, nos termos exigidos pela </w:t>
      </w:r>
      <w:r w:rsidR="00522136" w:rsidRPr="00D46D7B">
        <w:rPr>
          <w:rFonts w:eastAsia="Arial Unicode MS"/>
          <w:color w:val="000000"/>
          <w:w w:val="0"/>
        </w:rPr>
        <w:t>Lei 6.404/76</w:t>
      </w:r>
      <w:r w:rsidR="00DC0999" w:rsidRPr="00D46D7B">
        <w:rPr>
          <w:rFonts w:eastAsia="Arial Unicode MS"/>
          <w:color w:val="000000"/>
          <w:w w:val="0"/>
        </w:rPr>
        <w:t>, promovendo a publicação das suas demonstrações financeiras, nos termos exigidos pela legislação em vigor</w:t>
      </w:r>
      <w:r w:rsidR="00F34011" w:rsidRPr="00D46D7B">
        <w:rPr>
          <w:rFonts w:eastAsia="Arial Unicode MS"/>
          <w:color w:val="000000"/>
          <w:w w:val="0"/>
        </w:rPr>
        <w:t>;</w:t>
      </w:r>
    </w:p>
    <w:p w14:paraId="02AB66C4" w14:textId="77777777" w:rsidR="0078600E" w:rsidRPr="00D46D7B" w:rsidRDefault="0078600E" w:rsidP="00D46D7B">
      <w:pPr>
        <w:spacing w:line="276" w:lineRule="auto"/>
        <w:ind w:left="720" w:hanging="720"/>
        <w:jc w:val="both"/>
        <w:rPr>
          <w:rFonts w:eastAsia="Arial Unicode MS"/>
          <w:color w:val="000000"/>
          <w:w w:val="0"/>
        </w:rPr>
      </w:pPr>
    </w:p>
    <w:p w14:paraId="04921AC3" w14:textId="0BB56DCD" w:rsidR="0078600E" w:rsidRPr="00D46D7B" w:rsidRDefault="00DB038F" w:rsidP="00D46D7B">
      <w:pPr>
        <w:numPr>
          <w:ilvl w:val="0"/>
          <w:numId w:val="26"/>
        </w:numPr>
        <w:shd w:val="clear" w:color="auto" w:fill="FFFFFF"/>
        <w:spacing w:line="276" w:lineRule="auto"/>
        <w:ind w:left="709" w:hanging="709"/>
        <w:jc w:val="both"/>
        <w:rPr>
          <w:b/>
        </w:rPr>
      </w:pPr>
      <w:r w:rsidRPr="00D46D7B">
        <w:rPr>
          <w:rFonts w:eastAsia="Arial Unicode MS"/>
          <w:color w:val="000000"/>
          <w:w w:val="0"/>
        </w:rPr>
        <w:t xml:space="preserve">Em até </w:t>
      </w:r>
      <w:r w:rsidR="0078600E" w:rsidRPr="00D46D7B">
        <w:t>60 (sessenta) dias após o encerramento de c</w:t>
      </w:r>
      <w:r w:rsidR="001912C8" w:rsidRPr="00D46D7B">
        <w:t>ada trimestre de cada ano civil</w:t>
      </w:r>
      <w:r w:rsidR="0078600E" w:rsidRPr="00D46D7B">
        <w:t xml:space="preserve">, fornecer </w:t>
      </w:r>
      <w:r w:rsidR="00C668C7">
        <w:t>à</w:t>
      </w:r>
      <w:r w:rsidR="00C668C7" w:rsidRPr="00D46D7B">
        <w:t xml:space="preserve"> </w:t>
      </w:r>
      <w:r w:rsidR="00DB1458" w:rsidRPr="00D46D7B">
        <w:t>D</w:t>
      </w:r>
      <w:r w:rsidR="001A5A83" w:rsidRPr="00D46D7B">
        <w:t>ebenturista</w:t>
      </w:r>
      <w:r w:rsidR="0078600E" w:rsidRPr="00D46D7B">
        <w:t>:</w:t>
      </w:r>
    </w:p>
    <w:p w14:paraId="74196F19" w14:textId="77777777" w:rsidR="0078600E" w:rsidRPr="00D46D7B" w:rsidRDefault="0078600E" w:rsidP="00D46D7B">
      <w:pPr>
        <w:spacing w:line="276" w:lineRule="auto"/>
        <w:jc w:val="both"/>
      </w:pPr>
    </w:p>
    <w:p w14:paraId="0EC81520" w14:textId="73C86131" w:rsidR="0078600E" w:rsidRPr="00D46D7B" w:rsidRDefault="00940C57" w:rsidP="00D46D7B">
      <w:pPr>
        <w:numPr>
          <w:ilvl w:val="0"/>
          <w:numId w:val="23"/>
        </w:numPr>
        <w:spacing w:line="276" w:lineRule="auto"/>
        <w:ind w:left="1134" w:hanging="425"/>
        <w:jc w:val="both"/>
      </w:pPr>
      <w:r w:rsidRPr="00D46D7B">
        <w:t>cópias</w:t>
      </w:r>
      <w:r w:rsidR="0078600E" w:rsidRPr="00D46D7B">
        <w:t xml:space="preserve"> </w:t>
      </w:r>
      <w:r w:rsidR="00DF0217" w:rsidRPr="00D46D7B">
        <w:t xml:space="preserve">do balanço patrimonial e DRE </w:t>
      </w:r>
      <w:r w:rsidR="000006F9" w:rsidRPr="00D46D7B">
        <w:t>provisórios ou não auditados</w:t>
      </w:r>
      <w:r w:rsidR="0078600E" w:rsidRPr="00D46D7B">
        <w:t xml:space="preserve"> para tal trimestre em forma satisfatória para </w:t>
      </w:r>
      <w:r w:rsidR="00C668C7">
        <w:t>a</w:t>
      </w:r>
      <w:r w:rsidR="00C668C7" w:rsidRPr="00D46D7B">
        <w:t xml:space="preserve"> </w:t>
      </w:r>
      <w:r w:rsidR="00DB1458" w:rsidRPr="00D46D7B">
        <w:t>D</w:t>
      </w:r>
      <w:r w:rsidR="001A5A83" w:rsidRPr="00D46D7B">
        <w:t>ebenturista</w:t>
      </w:r>
      <w:r w:rsidR="00F34011" w:rsidRPr="00D46D7B">
        <w:t>;</w:t>
      </w:r>
    </w:p>
    <w:p w14:paraId="2CDF2B57" w14:textId="77777777" w:rsidR="0078600E" w:rsidRPr="00D46D7B" w:rsidRDefault="0078600E" w:rsidP="00D46D7B">
      <w:pPr>
        <w:spacing w:line="276" w:lineRule="auto"/>
        <w:ind w:left="1800" w:hanging="720"/>
        <w:jc w:val="both"/>
      </w:pPr>
    </w:p>
    <w:p w14:paraId="088E83B9" w14:textId="2C01D2D3" w:rsidR="0078600E" w:rsidRPr="00D46D7B" w:rsidRDefault="0078600E" w:rsidP="00D46D7B">
      <w:pPr>
        <w:numPr>
          <w:ilvl w:val="0"/>
          <w:numId w:val="23"/>
        </w:numPr>
        <w:spacing w:line="276" w:lineRule="auto"/>
        <w:ind w:left="1134" w:hanging="425"/>
        <w:jc w:val="both"/>
      </w:pPr>
      <w:r w:rsidRPr="00D46D7B">
        <w:t>um relatório sobre quaisquer fatos que possam substancialmente afetar os seus negócios</w:t>
      </w:r>
      <w:r w:rsidR="000A2BFA">
        <w:t>, os imóveis sujeitos aos Instrumentos de Alienação Fiduciária</w:t>
      </w:r>
      <w:r w:rsidR="000A2BFA" w:rsidRPr="00D46D7B">
        <w:t xml:space="preserve"> </w:t>
      </w:r>
      <w:r w:rsidRPr="00D46D7B">
        <w:t>e operações ou sua condição financeira</w:t>
      </w:r>
      <w:r w:rsidR="00DF0217" w:rsidRPr="00D46D7B">
        <w:t>, se houver</w:t>
      </w:r>
      <w:r w:rsidRPr="00D46D7B">
        <w:t>;</w:t>
      </w:r>
    </w:p>
    <w:p w14:paraId="5E5FFEE3" w14:textId="77777777" w:rsidR="00360734" w:rsidRPr="00D46D7B" w:rsidRDefault="00360734" w:rsidP="00D46D7B">
      <w:pPr>
        <w:spacing w:line="276" w:lineRule="auto"/>
        <w:ind w:left="3540"/>
        <w:jc w:val="both"/>
        <w:rPr>
          <w:rFonts w:eastAsia="Arial Unicode MS"/>
          <w:color w:val="000000"/>
          <w:w w:val="0"/>
        </w:rPr>
      </w:pPr>
    </w:p>
    <w:p w14:paraId="23C22A86" w14:textId="4F3B7E2D" w:rsidR="0078600E" w:rsidRPr="00D46D7B" w:rsidRDefault="00DB038F" w:rsidP="00D46D7B">
      <w:pPr>
        <w:numPr>
          <w:ilvl w:val="0"/>
          <w:numId w:val="26"/>
        </w:numPr>
        <w:shd w:val="clear" w:color="auto" w:fill="FFFFFF"/>
        <w:spacing w:line="276" w:lineRule="auto"/>
        <w:ind w:left="709" w:hanging="709"/>
        <w:jc w:val="both"/>
      </w:pPr>
      <w:r w:rsidRPr="00D46D7B">
        <w:t>Em</w:t>
      </w:r>
      <w:r w:rsidR="0078600E" w:rsidRPr="00D46D7B">
        <w:t xml:space="preserve"> até 120 (cento e vinte) dias após o encerramento de qualquer exercí</w:t>
      </w:r>
      <w:r w:rsidR="00940C57" w:rsidRPr="00D46D7B">
        <w:t>cio, fornecer</w:t>
      </w:r>
      <w:r w:rsidR="00B74A1F" w:rsidRPr="00D46D7B">
        <w:t>,</w:t>
      </w:r>
      <w:r w:rsidR="00940C57" w:rsidRPr="00D46D7B">
        <w:t xml:space="preserve"> </w:t>
      </w:r>
      <w:r w:rsidR="00C668C7">
        <w:t>à</w:t>
      </w:r>
      <w:r w:rsidR="00C668C7" w:rsidRPr="00D46D7B">
        <w:t xml:space="preserve"> </w:t>
      </w:r>
      <w:r w:rsidR="00DB1458" w:rsidRPr="00D46D7B">
        <w:t>Debenturista</w:t>
      </w:r>
      <w:r w:rsidR="00B74A1F" w:rsidRPr="00D46D7B">
        <w:t>,</w:t>
      </w:r>
      <w:r w:rsidR="005C7FBE" w:rsidRPr="00D46D7B">
        <w:t xml:space="preserve"> </w:t>
      </w:r>
      <w:r w:rsidR="0078600E" w:rsidRPr="00D46D7B">
        <w:t>cópias integrais de suas demonstrações financeiras para tal exercício (que deverão se encontrar de acordo com seus registros contábeis e preparadas de acordo com os princípios contábeis geralmente aceitos no Brasil, aplicados de forma sistemática), juntamente com o relatório dos auditores;</w:t>
      </w:r>
    </w:p>
    <w:p w14:paraId="6AE62B45" w14:textId="77777777" w:rsidR="0078600E" w:rsidRPr="00D46D7B" w:rsidRDefault="0078600E" w:rsidP="00D46D7B">
      <w:pPr>
        <w:spacing w:line="276" w:lineRule="auto"/>
        <w:jc w:val="both"/>
      </w:pPr>
    </w:p>
    <w:p w14:paraId="1B16F90B" w14:textId="77777777" w:rsidR="00BA2E83" w:rsidRPr="00D46D7B" w:rsidRDefault="00BA2E83" w:rsidP="00D46D7B">
      <w:pPr>
        <w:numPr>
          <w:ilvl w:val="0"/>
          <w:numId w:val="26"/>
        </w:numPr>
        <w:shd w:val="clear" w:color="auto" w:fill="FFFFFF"/>
        <w:spacing w:line="276" w:lineRule="auto"/>
        <w:ind w:left="709" w:hanging="709"/>
        <w:jc w:val="both"/>
      </w:pPr>
      <w:r w:rsidRPr="00D46D7B">
        <w:rPr>
          <w:rFonts w:eastAsia="Arial Unicode MS"/>
          <w:color w:val="000000"/>
          <w:w w:val="0"/>
        </w:rPr>
        <w:t>M</w:t>
      </w:r>
      <w:r w:rsidR="00412FEC" w:rsidRPr="00D46D7B">
        <w:rPr>
          <w:rFonts w:eastAsia="Arial Unicode MS"/>
          <w:color w:val="000000"/>
          <w:w w:val="0"/>
        </w:rPr>
        <w:t xml:space="preserve">anter </w:t>
      </w:r>
      <w:r w:rsidRPr="00D46D7B">
        <w:t xml:space="preserve">seu sistema de </w:t>
      </w:r>
      <w:r w:rsidR="00412FEC" w:rsidRPr="00D46D7B">
        <w:rPr>
          <w:rFonts w:eastAsia="Arial Unicode MS"/>
          <w:color w:val="000000"/>
          <w:w w:val="0"/>
        </w:rPr>
        <w:t>contabilidade</w:t>
      </w:r>
      <w:r w:rsidRPr="00D46D7B">
        <w:rPr>
          <w:rFonts w:eastAsia="Arial Unicode MS"/>
          <w:color w:val="000000"/>
          <w:w w:val="0"/>
        </w:rPr>
        <w:t xml:space="preserve">, </w:t>
      </w:r>
      <w:r w:rsidRPr="00D46D7B">
        <w:t>controle de custos, sistema de informações gerenciais, livros contábeis e outros registros, sempre de forma correta e</w:t>
      </w:r>
      <w:r w:rsidR="00412FEC" w:rsidRPr="00D46D7B">
        <w:rPr>
          <w:rFonts w:eastAsia="Arial Unicode MS"/>
          <w:color w:val="000000"/>
          <w:w w:val="0"/>
        </w:rPr>
        <w:t xml:space="preserve"> atualizada</w:t>
      </w:r>
      <w:r w:rsidRPr="00D46D7B">
        <w:rPr>
          <w:rFonts w:eastAsia="Arial Unicode MS"/>
          <w:color w:val="000000"/>
          <w:w w:val="0"/>
        </w:rPr>
        <w:t>,</w:t>
      </w:r>
      <w:r w:rsidR="00412FEC" w:rsidRPr="00D46D7B">
        <w:rPr>
          <w:rFonts w:eastAsia="Arial Unicode MS"/>
          <w:color w:val="000000"/>
          <w:w w:val="0"/>
        </w:rPr>
        <w:t xml:space="preserve"> </w:t>
      </w:r>
      <w:r w:rsidRPr="00D46D7B">
        <w:t xml:space="preserve">a fim de que possam refletir </w:t>
      </w:r>
      <w:r w:rsidR="00421C3C" w:rsidRPr="00D46D7B">
        <w:t xml:space="preserve">corretamente </w:t>
      </w:r>
      <w:r w:rsidRPr="00D46D7B">
        <w:t xml:space="preserve">as condições financeiras da Emissora e os resultados de suas operações, </w:t>
      </w:r>
      <w:r w:rsidR="00412FEC" w:rsidRPr="00D46D7B">
        <w:rPr>
          <w:rFonts w:eastAsia="Arial Unicode MS"/>
          <w:color w:val="000000"/>
          <w:w w:val="0"/>
        </w:rPr>
        <w:t>de acordo com os princípios contábeis geralmente aceitos no Brasil</w:t>
      </w:r>
      <w:r w:rsidRPr="00D46D7B">
        <w:t>, aplicados de forma sistemática;</w:t>
      </w:r>
    </w:p>
    <w:p w14:paraId="5B5CE1F4" w14:textId="77777777" w:rsidR="00BA2E83" w:rsidRPr="00D46D7B" w:rsidRDefault="00BA2E83"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276" w:lineRule="auto"/>
        <w:rPr>
          <w:rFonts w:ascii="Times New Roman" w:hAnsi="Times New Roman"/>
          <w:sz w:val="24"/>
          <w:szCs w:val="24"/>
        </w:rPr>
      </w:pPr>
    </w:p>
    <w:p w14:paraId="15552802" w14:textId="43255CC3" w:rsidR="00BA2E83" w:rsidRPr="00D46D7B" w:rsidRDefault="00BA2E83" w:rsidP="00D46D7B">
      <w:pPr>
        <w:numPr>
          <w:ilvl w:val="0"/>
          <w:numId w:val="26"/>
        </w:numPr>
        <w:shd w:val="clear" w:color="auto" w:fill="FFFFFF"/>
        <w:spacing w:line="276" w:lineRule="auto"/>
        <w:ind w:left="709" w:hanging="709"/>
        <w:jc w:val="both"/>
        <w:rPr>
          <w:rFonts w:eastAsia="Arial Unicode MS"/>
          <w:color w:val="000000"/>
          <w:w w:val="0"/>
        </w:rPr>
      </w:pPr>
      <w:r w:rsidRPr="00D46D7B">
        <w:t>Conduzir seus negócios de forma diligente e eficiente, sempre de acordo com a</w:t>
      </w:r>
      <w:r w:rsidR="001B10C6" w:rsidRPr="00D46D7B">
        <w:t>s</w:t>
      </w:r>
      <w:r w:rsidRPr="00D46D7B">
        <w:t xml:space="preserve"> melhor</w:t>
      </w:r>
      <w:r w:rsidR="001B10C6" w:rsidRPr="00D46D7B">
        <w:t>es</w:t>
      </w:r>
      <w:r w:rsidRPr="00D46D7B">
        <w:t xml:space="preserve"> prática</w:t>
      </w:r>
      <w:r w:rsidR="001B10C6" w:rsidRPr="00D46D7B">
        <w:t>s</w:t>
      </w:r>
      <w:r w:rsidRPr="00D46D7B">
        <w:t xml:space="preserve"> financeira</w:t>
      </w:r>
      <w:r w:rsidR="001A5A83" w:rsidRPr="00D46D7B">
        <w:t>s</w:t>
      </w:r>
      <w:r w:rsidRPr="00D46D7B">
        <w:t xml:space="preserve"> e comercia</w:t>
      </w:r>
      <w:r w:rsidR="001A5A83" w:rsidRPr="00D46D7B">
        <w:t>is</w:t>
      </w:r>
      <w:r w:rsidRPr="00D46D7B">
        <w:t>;</w:t>
      </w:r>
    </w:p>
    <w:p w14:paraId="7EEC8A72" w14:textId="77777777" w:rsidR="00BA2E83" w:rsidRPr="00D46D7B" w:rsidRDefault="00BA2E83"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276" w:lineRule="auto"/>
        <w:rPr>
          <w:rFonts w:ascii="Times New Roman" w:eastAsia="Arial Unicode MS" w:hAnsi="Times New Roman"/>
          <w:color w:val="000000"/>
          <w:w w:val="0"/>
          <w:sz w:val="24"/>
          <w:szCs w:val="24"/>
        </w:rPr>
      </w:pPr>
    </w:p>
    <w:p w14:paraId="538840AF" w14:textId="5962C3BA" w:rsidR="00412FEC" w:rsidRPr="00D46D7B" w:rsidRDefault="00421C3C" w:rsidP="00D46D7B">
      <w:pPr>
        <w:numPr>
          <w:ilvl w:val="0"/>
          <w:numId w:val="26"/>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BA2E83" w:rsidRPr="00D46D7B">
        <w:t xml:space="preserve">Permitir que </w:t>
      </w:r>
      <w:r w:rsidR="00C668C7">
        <w:t>a</w:t>
      </w:r>
      <w:r w:rsidR="00C668C7" w:rsidRPr="00D46D7B">
        <w:t xml:space="preserve"> </w:t>
      </w:r>
      <w:r w:rsidR="00DB1458" w:rsidRPr="00D46D7B">
        <w:t xml:space="preserve">Debenturista </w:t>
      </w:r>
      <w:r w:rsidR="00BA2E83" w:rsidRPr="00D46D7B">
        <w:t xml:space="preserve">e/ou seus representantes legais visitem suas instalações, assim como que tenham acesso a seus livros e registros contábeis, </w:t>
      </w:r>
      <w:r w:rsidR="00BA2E83" w:rsidRPr="00D46D7B">
        <w:lastRenderedPageBreak/>
        <w:t xml:space="preserve">sempre que para tanto for solicitada, de forma razoável, obrigando-se </w:t>
      </w:r>
      <w:r w:rsidR="00C668C7">
        <w:t>a</w:t>
      </w:r>
      <w:r w:rsidR="00C668C7" w:rsidRPr="00D46D7B">
        <w:t xml:space="preserve"> </w:t>
      </w:r>
      <w:r w:rsidR="00DB1458" w:rsidRPr="00D46D7B">
        <w:t>Debenturista</w:t>
      </w:r>
      <w:r w:rsidR="00BA2E83" w:rsidRPr="004C1FCE">
        <w:t>,</w:t>
      </w:r>
      <w:r w:rsidR="00BA2E83" w:rsidRPr="00D46D7B">
        <w:rPr>
          <w:b/>
        </w:rPr>
        <w:t xml:space="preserve"> </w:t>
      </w:r>
      <w:r w:rsidR="00BA2E83" w:rsidRPr="00D46D7B">
        <w:t>desde já, a guardar a devida confidencialidade</w:t>
      </w:r>
      <w:r w:rsidR="00412FEC" w:rsidRPr="00D46D7B">
        <w:rPr>
          <w:rFonts w:eastAsia="Arial Unicode MS"/>
          <w:color w:val="000000"/>
          <w:w w:val="0"/>
        </w:rPr>
        <w:t>;</w:t>
      </w:r>
    </w:p>
    <w:p w14:paraId="3195AA39" w14:textId="77777777" w:rsidR="00412FEC" w:rsidRPr="00D46D7B" w:rsidRDefault="00412FEC"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276" w:lineRule="auto"/>
        <w:rPr>
          <w:rFonts w:ascii="Times New Roman" w:eastAsia="Arial Unicode MS" w:hAnsi="Times New Roman"/>
          <w:color w:val="000000"/>
          <w:w w:val="0"/>
          <w:sz w:val="24"/>
          <w:szCs w:val="24"/>
        </w:rPr>
      </w:pPr>
    </w:p>
    <w:p w14:paraId="55B01456" w14:textId="3CFB8ED6" w:rsidR="00412FEC" w:rsidRPr="00D46D7B" w:rsidRDefault="00421C3C" w:rsidP="00D46D7B">
      <w:pPr>
        <w:numPr>
          <w:ilvl w:val="0"/>
          <w:numId w:val="26"/>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BA2E83" w:rsidRPr="00D46D7B">
        <w:rPr>
          <w:rFonts w:eastAsia="Arial Unicode MS"/>
          <w:color w:val="000000"/>
          <w:w w:val="0"/>
        </w:rPr>
        <w:t>M</w:t>
      </w:r>
      <w:r w:rsidR="00412FEC" w:rsidRPr="00D46D7B">
        <w:rPr>
          <w:rFonts w:eastAsia="Arial Unicode MS"/>
          <w:color w:val="000000"/>
          <w:w w:val="0"/>
        </w:rPr>
        <w:t>anter em adequado funcionamento órgão para atender, de for</w:t>
      </w:r>
      <w:r w:rsidR="00D60C0E" w:rsidRPr="00D46D7B">
        <w:rPr>
          <w:rFonts w:eastAsia="Arial Unicode MS"/>
          <w:color w:val="000000"/>
          <w:w w:val="0"/>
        </w:rPr>
        <w:t xml:space="preserve">ma eficiente, </w:t>
      </w:r>
      <w:r w:rsidR="00C668C7">
        <w:rPr>
          <w:rFonts w:eastAsia="Arial Unicode MS"/>
          <w:color w:val="000000"/>
          <w:w w:val="0"/>
        </w:rPr>
        <w:t>a</w:t>
      </w:r>
      <w:r w:rsidR="00C668C7" w:rsidRPr="00D46D7B">
        <w:rPr>
          <w:rFonts w:eastAsia="Arial Unicode MS"/>
          <w:color w:val="000000"/>
          <w:w w:val="0"/>
        </w:rPr>
        <w:t xml:space="preserve"> </w:t>
      </w:r>
      <w:r w:rsidR="00DB1458" w:rsidRPr="00D46D7B">
        <w:t>Debenturista</w:t>
      </w:r>
      <w:r w:rsidR="00412FEC" w:rsidRPr="00D46D7B">
        <w:rPr>
          <w:rFonts w:eastAsia="Arial Unicode MS"/>
          <w:color w:val="000000"/>
          <w:w w:val="0"/>
        </w:rPr>
        <w:t>;</w:t>
      </w:r>
    </w:p>
    <w:p w14:paraId="5F0919F5" w14:textId="77777777" w:rsidR="001B10C6" w:rsidRPr="00D46D7B" w:rsidRDefault="001B10C6" w:rsidP="00D46D7B">
      <w:pPr>
        <w:pStyle w:val="PargrafodaLista"/>
        <w:spacing w:line="276" w:lineRule="auto"/>
        <w:rPr>
          <w:rFonts w:eastAsia="Arial Unicode MS"/>
          <w:color w:val="000000"/>
          <w:w w:val="0"/>
        </w:rPr>
      </w:pPr>
    </w:p>
    <w:p w14:paraId="7B35A95C" w14:textId="19A38089" w:rsidR="0001140F" w:rsidRPr="00D46D7B" w:rsidRDefault="00F07589" w:rsidP="00D46D7B">
      <w:pPr>
        <w:numPr>
          <w:ilvl w:val="0"/>
          <w:numId w:val="26"/>
        </w:numPr>
        <w:shd w:val="clear" w:color="auto" w:fill="FFFFFF"/>
        <w:spacing w:line="276" w:lineRule="auto"/>
        <w:ind w:left="709" w:hanging="709"/>
        <w:jc w:val="both"/>
      </w:pPr>
      <w:r w:rsidRPr="00D46D7B">
        <w:t xml:space="preserve">Informar </w:t>
      </w:r>
      <w:r w:rsidR="00C668C7">
        <w:t>a</w:t>
      </w:r>
      <w:r w:rsidR="00C668C7" w:rsidRPr="00D46D7B">
        <w:t xml:space="preserve"> </w:t>
      </w:r>
      <w:r w:rsidR="00DB1458" w:rsidRPr="00D46D7B">
        <w:t xml:space="preserve">Debenturista </w:t>
      </w:r>
      <w:r w:rsidR="00D60C0E" w:rsidRPr="00D46D7B">
        <w:t>por</w:t>
      </w:r>
      <w:r w:rsidR="00BA2E83" w:rsidRPr="00D46D7B">
        <w:t xml:space="preserve"> correio eletrônico, </w:t>
      </w:r>
      <w:r w:rsidRPr="00D46D7B">
        <w:t>sobre a convocação de Assembleias Gerais Ordinárias ou Extraordinárias que tenham por ordem do dia a discussão de matérias que possam alterar ou modificar ou de qualquer modo prejudicar o recebimento do crédito decorrente da</w:t>
      </w:r>
      <w:r w:rsidR="00BA5341">
        <w:t>s</w:t>
      </w:r>
      <w:r w:rsidRPr="00D46D7B">
        <w:t xml:space="preserve"> Debênture</w:t>
      </w:r>
      <w:r w:rsidR="00BA5341">
        <w:t>s</w:t>
      </w:r>
      <w:r w:rsidRPr="00D46D7B">
        <w:t xml:space="preserve"> ou de suas garantias.</w:t>
      </w:r>
      <w:r w:rsidR="0001140F" w:rsidRPr="00D46D7B">
        <w:t xml:space="preserve"> </w:t>
      </w:r>
      <w:r w:rsidRPr="00D46D7B">
        <w:t xml:space="preserve">A notificação aqui referida deverá ser efetuada com </w:t>
      </w:r>
      <w:r w:rsidR="00BA2E83" w:rsidRPr="00D46D7B">
        <w:t>pelo menos 15 (quinze) dias antes da realização de cada Assembl</w:t>
      </w:r>
      <w:r w:rsidR="006C286B" w:rsidRPr="00D46D7B">
        <w:t>e</w:t>
      </w:r>
      <w:r w:rsidR="00BA2E83" w:rsidRPr="00D46D7B">
        <w:t>ia Geral</w:t>
      </w:r>
      <w:r w:rsidR="00310258" w:rsidRPr="00D46D7B">
        <w:t xml:space="preserve"> </w:t>
      </w:r>
      <w:r w:rsidR="00BA2E83" w:rsidRPr="00D46D7B">
        <w:t>Ordinária</w:t>
      </w:r>
      <w:r w:rsidR="00F46E16" w:rsidRPr="00D46D7B">
        <w:t xml:space="preserve"> </w:t>
      </w:r>
      <w:r w:rsidR="00444067" w:rsidRPr="00D46D7B">
        <w:t>da Emissora</w:t>
      </w:r>
      <w:r w:rsidR="00BA2E83" w:rsidRPr="00D46D7B">
        <w:t>, e 08 (oito) dias antes de cada Assembl</w:t>
      </w:r>
      <w:r w:rsidR="006C286B" w:rsidRPr="00D46D7B">
        <w:t>e</w:t>
      </w:r>
      <w:r w:rsidR="00BA2E83" w:rsidRPr="00D46D7B">
        <w:t>ia Geral Extraordinária</w:t>
      </w:r>
      <w:r w:rsidR="00310258" w:rsidRPr="00D46D7B">
        <w:t xml:space="preserve"> </w:t>
      </w:r>
      <w:r w:rsidR="00444067" w:rsidRPr="00D46D7B">
        <w:t>da Emissora</w:t>
      </w:r>
      <w:r w:rsidR="001B2865" w:rsidRPr="00D46D7B">
        <w:t>;</w:t>
      </w:r>
    </w:p>
    <w:p w14:paraId="13D7D239" w14:textId="77777777" w:rsidR="0001140F" w:rsidRPr="00D46D7B" w:rsidRDefault="0001140F" w:rsidP="00D46D7B">
      <w:pPr>
        <w:pStyle w:val="PargrafodaLista"/>
        <w:spacing w:line="276" w:lineRule="auto"/>
      </w:pPr>
    </w:p>
    <w:p w14:paraId="59A89046" w14:textId="37DA37E0" w:rsidR="00412FEC" w:rsidRPr="00D46D7B" w:rsidRDefault="00421C3C" w:rsidP="00D46D7B">
      <w:pPr>
        <w:numPr>
          <w:ilvl w:val="0"/>
          <w:numId w:val="26"/>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795745" w:rsidRPr="00D46D7B">
        <w:t xml:space="preserve">Prontamente </w:t>
      </w:r>
      <w:r w:rsidR="00412FEC" w:rsidRPr="00D46D7B">
        <w:rPr>
          <w:rFonts w:eastAsia="Arial Unicode MS"/>
          <w:color w:val="000000"/>
          <w:w w:val="0"/>
        </w:rPr>
        <w:t xml:space="preserve">notificar </w:t>
      </w:r>
      <w:r w:rsidR="00C668C7">
        <w:rPr>
          <w:rFonts w:eastAsia="Arial Unicode MS"/>
          <w:color w:val="000000"/>
          <w:w w:val="0"/>
        </w:rPr>
        <w:t>a</w:t>
      </w:r>
      <w:r w:rsidR="00C668C7" w:rsidRPr="00D46D7B">
        <w:rPr>
          <w:rFonts w:eastAsia="Arial Unicode MS"/>
          <w:color w:val="000000"/>
          <w:w w:val="0"/>
        </w:rPr>
        <w:t xml:space="preserve"> </w:t>
      </w:r>
      <w:r w:rsidR="007C74C7" w:rsidRPr="00D46D7B">
        <w:t>Debenturista</w:t>
      </w:r>
      <w:r w:rsidR="007C74C7" w:rsidRPr="00D46D7B">
        <w:rPr>
          <w:rFonts w:eastAsia="Arial Unicode MS"/>
          <w:color w:val="000000"/>
          <w:w w:val="0"/>
        </w:rPr>
        <w:t xml:space="preserve"> </w:t>
      </w:r>
      <w:r w:rsidR="00412FEC" w:rsidRPr="00D46D7B">
        <w:rPr>
          <w:rFonts w:eastAsia="Arial Unicode MS"/>
          <w:color w:val="000000"/>
          <w:w w:val="0"/>
        </w:rPr>
        <w:t xml:space="preserve">sobre </w:t>
      </w:r>
      <w:r w:rsidR="00795745" w:rsidRPr="00D46D7B">
        <w:t xml:space="preserve">qualquer proposta de mudança na natureza ou no escopo dos seus negócios ou operações ou a expansão e/ou modernização de suas </w:t>
      </w:r>
      <w:r w:rsidR="00D60C0E" w:rsidRPr="00D46D7B">
        <w:rPr>
          <w:rFonts w:eastAsia="Arial Unicode MS"/>
          <w:color w:val="000000"/>
          <w:w w:val="0"/>
        </w:rPr>
        <w:t xml:space="preserve">atividades </w:t>
      </w:r>
      <w:r w:rsidR="00795745" w:rsidRPr="00D46D7B">
        <w:t xml:space="preserve">ou </w:t>
      </w:r>
      <w:r w:rsidR="00FB40EA" w:rsidRPr="00D46D7B">
        <w:t xml:space="preserve">sobre </w:t>
      </w:r>
      <w:r w:rsidR="00412FEC" w:rsidRPr="00D46D7B">
        <w:rPr>
          <w:rFonts w:eastAsia="Arial Unicode MS"/>
          <w:color w:val="000000"/>
          <w:w w:val="0"/>
        </w:rPr>
        <w:t xml:space="preserve">qualquer ato ou fato que possa </w:t>
      </w:r>
      <w:r w:rsidR="00795745" w:rsidRPr="00D46D7B">
        <w:t xml:space="preserve">afetar ou </w:t>
      </w:r>
      <w:r w:rsidR="00412FEC" w:rsidRPr="00D46D7B">
        <w:rPr>
          <w:rFonts w:eastAsia="Arial Unicode MS"/>
          <w:color w:val="000000"/>
          <w:w w:val="0"/>
        </w:rPr>
        <w:t xml:space="preserve">causar </w:t>
      </w:r>
      <w:r w:rsidR="00795745" w:rsidRPr="00D46D7B">
        <w:rPr>
          <w:rFonts w:eastAsia="Arial Unicode MS"/>
          <w:color w:val="000000"/>
          <w:w w:val="0"/>
        </w:rPr>
        <w:t xml:space="preserve">a </w:t>
      </w:r>
      <w:r w:rsidR="00412FEC" w:rsidRPr="00D46D7B">
        <w:rPr>
          <w:rFonts w:eastAsia="Arial Unicode MS"/>
          <w:color w:val="000000"/>
          <w:w w:val="0"/>
        </w:rPr>
        <w:t>interrupção ou suspensão das atividades da Emissora;</w:t>
      </w:r>
      <w:r w:rsidR="00FF5487" w:rsidRPr="00D46D7B">
        <w:rPr>
          <w:rFonts w:eastAsia="Arial Unicode MS"/>
          <w:color w:val="000000"/>
          <w:w w:val="0"/>
        </w:rPr>
        <w:t xml:space="preserve"> </w:t>
      </w:r>
    </w:p>
    <w:p w14:paraId="32B3B6C8" w14:textId="77777777" w:rsidR="00412FEC" w:rsidRPr="00D46D7B" w:rsidRDefault="00412FEC"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276" w:lineRule="auto"/>
        <w:rPr>
          <w:rFonts w:ascii="Times New Roman" w:eastAsia="Arial Unicode MS" w:hAnsi="Times New Roman"/>
          <w:color w:val="000000"/>
          <w:w w:val="0"/>
          <w:sz w:val="24"/>
          <w:szCs w:val="24"/>
        </w:rPr>
      </w:pPr>
    </w:p>
    <w:p w14:paraId="610B8D15" w14:textId="3255484C" w:rsidR="007C74C7" w:rsidRDefault="00FB40EA" w:rsidP="00D46D7B">
      <w:pPr>
        <w:numPr>
          <w:ilvl w:val="0"/>
          <w:numId w:val="26"/>
        </w:numPr>
        <w:shd w:val="clear" w:color="auto" w:fill="FFFFFF"/>
        <w:spacing w:line="276" w:lineRule="auto"/>
        <w:ind w:left="709" w:hanging="709"/>
        <w:jc w:val="both"/>
        <w:rPr>
          <w:rFonts w:eastAsia="Arial Unicode MS"/>
          <w:color w:val="000000"/>
          <w:w w:val="0"/>
        </w:rPr>
      </w:pPr>
      <w:r w:rsidRPr="00D46D7B">
        <w:t>Obter e manter válidas, ou, sempre que for o caso, imediatamente renovar, todas as licenças, aprovações e autorizações necessárias à consecução de seus negócios e operações, e realizar e observar todas as condições e restrições contidas ou impostas à</w:t>
      </w:r>
      <w:r w:rsidRPr="00D46D7B">
        <w:rPr>
          <w:b/>
        </w:rPr>
        <w:t xml:space="preserve"> </w:t>
      </w:r>
      <w:r w:rsidRPr="00D46D7B">
        <w:t xml:space="preserve">Emissora por quaisquer referidas licenças, aprovações ou autorizações, assim como </w:t>
      </w:r>
      <w:r w:rsidR="00412FEC" w:rsidRPr="00D46D7B">
        <w:rPr>
          <w:rFonts w:eastAsia="Arial Unicode MS"/>
          <w:color w:val="000000"/>
          <w:w w:val="0"/>
        </w:rPr>
        <w:t>cumprir, em todos os aspectos, todas as leis, regras, regulamentos e ordens aplicáveis em qualquer jurisdição na qual realize negócios ou possua ativos</w:t>
      </w:r>
      <w:r w:rsidR="007C74C7" w:rsidRPr="00D46D7B">
        <w:rPr>
          <w:rFonts w:eastAsia="Arial Unicode MS"/>
          <w:color w:val="000000"/>
          <w:w w:val="0"/>
        </w:rPr>
        <w:t>;</w:t>
      </w:r>
    </w:p>
    <w:p w14:paraId="3B54C9C6" w14:textId="77777777" w:rsidR="0098487A" w:rsidRDefault="0098487A" w:rsidP="0098487A">
      <w:pPr>
        <w:pStyle w:val="PargrafodaLista"/>
        <w:rPr>
          <w:rFonts w:eastAsia="Arial Unicode MS"/>
          <w:color w:val="000000"/>
          <w:w w:val="0"/>
        </w:rPr>
      </w:pPr>
    </w:p>
    <w:p w14:paraId="0CC34C5A" w14:textId="5990E282" w:rsidR="0098487A" w:rsidRPr="00D46D7B" w:rsidRDefault="00072A26" w:rsidP="00D46D7B">
      <w:pPr>
        <w:numPr>
          <w:ilvl w:val="0"/>
          <w:numId w:val="26"/>
        </w:numPr>
        <w:shd w:val="clear" w:color="auto" w:fill="FFFFFF"/>
        <w:spacing w:line="276" w:lineRule="auto"/>
        <w:ind w:left="709" w:hanging="709"/>
        <w:jc w:val="both"/>
        <w:rPr>
          <w:rFonts w:eastAsia="Arial Unicode MS"/>
          <w:color w:val="000000"/>
          <w:w w:val="0"/>
        </w:rPr>
      </w:pPr>
      <w:r>
        <w:rPr>
          <w:rFonts w:eastAsia="Arial Unicode MS"/>
          <w:color w:val="000000"/>
          <w:w w:val="0"/>
        </w:rPr>
        <w:t xml:space="preserve">Realizar o pagamento tempestivo de </w:t>
      </w:r>
      <w:r w:rsidR="0098487A">
        <w:rPr>
          <w:rFonts w:eastAsia="Arial Unicode MS"/>
          <w:color w:val="000000"/>
          <w:w w:val="0"/>
        </w:rPr>
        <w:t xml:space="preserve">todas as despesas decorrentes da Operação, incluindo, mas não se limitando, </w:t>
      </w:r>
      <w:r>
        <w:rPr>
          <w:rFonts w:eastAsia="Arial Unicode MS"/>
          <w:color w:val="000000"/>
          <w:w w:val="0"/>
        </w:rPr>
        <w:t>às remunerações d</w:t>
      </w:r>
      <w:r w:rsidR="0098487A">
        <w:rPr>
          <w:rFonts w:eastAsia="Arial Unicode MS"/>
          <w:color w:val="000000"/>
          <w:w w:val="0"/>
        </w:rPr>
        <w:t xml:space="preserve">os prestadores de serviço, </w:t>
      </w:r>
      <w:r w:rsidRPr="00072A26">
        <w:rPr>
          <w:rFonts w:eastAsia="Arial Unicode MS"/>
          <w:color w:val="000000"/>
          <w:w w:val="0"/>
        </w:rPr>
        <w:t xml:space="preserve">reconhecimento de firmas, aditamentos aos </w:t>
      </w:r>
      <w:r>
        <w:rPr>
          <w:rFonts w:eastAsia="Arial Unicode MS"/>
          <w:color w:val="000000"/>
          <w:w w:val="0"/>
        </w:rPr>
        <w:t>Documentos da Operação</w:t>
      </w:r>
      <w:r w:rsidRPr="00072A26">
        <w:rPr>
          <w:rFonts w:eastAsia="Arial Unicode MS"/>
          <w:color w:val="000000"/>
          <w:w w:val="0"/>
        </w:rPr>
        <w:t>, registros cartorários,</w:t>
      </w:r>
      <w:r w:rsidR="0098487A">
        <w:rPr>
          <w:rFonts w:eastAsia="Arial Unicode MS"/>
          <w:color w:val="000000"/>
          <w:w w:val="0"/>
        </w:rPr>
        <w:t xml:space="preserve"> honorários advocatícios</w:t>
      </w:r>
      <w:r>
        <w:rPr>
          <w:rFonts w:eastAsia="Arial Unicode MS"/>
          <w:color w:val="000000"/>
          <w:w w:val="0"/>
        </w:rPr>
        <w:t>,</w:t>
      </w:r>
      <w:r w:rsidR="0098487A">
        <w:rPr>
          <w:rFonts w:eastAsia="Arial Unicode MS"/>
          <w:color w:val="000000"/>
          <w:w w:val="0"/>
        </w:rPr>
        <w:t xml:space="preserve"> </w:t>
      </w:r>
      <w:r w:rsidRPr="00072A26">
        <w:rPr>
          <w:rFonts w:eastAsia="Arial Unicode MS"/>
          <w:color w:val="000000"/>
          <w:w w:val="0"/>
        </w:rPr>
        <w:t xml:space="preserve">bem como de qualquer outra despesa que </w:t>
      </w:r>
      <w:r w:rsidR="00C668C7">
        <w:rPr>
          <w:rFonts w:eastAsia="Arial Unicode MS"/>
          <w:color w:val="000000"/>
          <w:w w:val="0"/>
        </w:rPr>
        <w:t>a</w:t>
      </w:r>
      <w:r w:rsidR="00C668C7" w:rsidRPr="00072A26">
        <w:rPr>
          <w:rFonts w:eastAsia="Arial Unicode MS"/>
          <w:color w:val="000000"/>
          <w:w w:val="0"/>
        </w:rPr>
        <w:t xml:space="preserve"> </w:t>
      </w:r>
      <w:r w:rsidRPr="00072A26">
        <w:rPr>
          <w:rFonts w:eastAsia="Arial Unicode MS"/>
          <w:color w:val="000000"/>
          <w:w w:val="0"/>
        </w:rPr>
        <w:t xml:space="preserve">Debenturista sejam </w:t>
      </w:r>
      <w:r w:rsidR="00C668C7" w:rsidRPr="00072A26">
        <w:rPr>
          <w:rFonts w:eastAsia="Arial Unicode MS"/>
          <w:color w:val="000000"/>
          <w:w w:val="0"/>
        </w:rPr>
        <w:t>obrigad</w:t>
      </w:r>
      <w:r w:rsidR="00C668C7">
        <w:rPr>
          <w:rFonts w:eastAsia="Arial Unicode MS"/>
          <w:color w:val="000000"/>
          <w:w w:val="0"/>
        </w:rPr>
        <w:t>a</w:t>
      </w:r>
      <w:r w:rsidR="00C668C7" w:rsidRPr="00072A26">
        <w:rPr>
          <w:rFonts w:eastAsia="Arial Unicode MS"/>
          <w:color w:val="000000"/>
          <w:w w:val="0"/>
        </w:rPr>
        <w:t xml:space="preserve"> </w:t>
      </w:r>
      <w:r w:rsidRPr="00072A26">
        <w:rPr>
          <w:rFonts w:eastAsia="Arial Unicode MS"/>
          <w:color w:val="000000"/>
          <w:w w:val="0"/>
        </w:rPr>
        <w:t>a arcar relativamente à Debêntures e às Garantias</w:t>
      </w:r>
      <w:r w:rsidR="0098487A">
        <w:rPr>
          <w:rFonts w:eastAsia="Arial Unicode MS"/>
          <w:color w:val="000000"/>
          <w:w w:val="0"/>
        </w:rPr>
        <w:t xml:space="preserve">; </w:t>
      </w:r>
    </w:p>
    <w:p w14:paraId="13304D00" w14:textId="77777777" w:rsidR="007C74C7" w:rsidRPr="00D46D7B" w:rsidRDefault="007C74C7" w:rsidP="00D46D7B">
      <w:pPr>
        <w:pStyle w:val="PargrafodaLista"/>
        <w:spacing w:line="276" w:lineRule="auto"/>
        <w:rPr>
          <w:rFonts w:eastAsia="Arial Unicode MS"/>
          <w:color w:val="000000"/>
          <w:w w:val="0"/>
        </w:rPr>
      </w:pPr>
    </w:p>
    <w:p w14:paraId="3377D8F8" w14:textId="2D7FE8E3" w:rsidR="00412FEC" w:rsidRPr="00D46D7B" w:rsidRDefault="007C74C7" w:rsidP="00D46D7B">
      <w:pPr>
        <w:numPr>
          <w:ilvl w:val="0"/>
          <w:numId w:val="26"/>
        </w:numPr>
        <w:shd w:val="clear" w:color="auto" w:fill="FFFFFF"/>
        <w:spacing w:line="276" w:lineRule="auto"/>
        <w:ind w:left="709"/>
        <w:jc w:val="both"/>
        <w:rPr>
          <w:rFonts w:eastAsia="Arial Unicode MS"/>
          <w:color w:val="000000"/>
          <w:w w:val="0"/>
        </w:rPr>
      </w:pPr>
      <w:r w:rsidRPr="00D46D7B">
        <w:t xml:space="preserve">Não adotar qualquer medida, mediante a alteração de seu Estatuto Social ou reorganização, fusão, incorporação ou venda de ativos que possa, por qualquer forma, vir a resultar em desvantagens </w:t>
      </w:r>
      <w:r w:rsidR="00C668C7">
        <w:t>à</w:t>
      </w:r>
      <w:r w:rsidR="00C668C7" w:rsidRPr="00D46D7B">
        <w:t xml:space="preserve"> </w:t>
      </w:r>
      <w:r w:rsidR="00633396" w:rsidRPr="00D46D7B">
        <w:t>D</w:t>
      </w:r>
      <w:r w:rsidRPr="00D46D7B">
        <w:t>ebenturista</w:t>
      </w:r>
      <w:r w:rsidR="00633396" w:rsidRPr="00D46D7B">
        <w:t>; e</w:t>
      </w:r>
    </w:p>
    <w:p w14:paraId="17CB726B" w14:textId="77777777" w:rsidR="001B10C6" w:rsidRPr="00D46D7B" w:rsidRDefault="001B10C6" w:rsidP="00D46D7B">
      <w:pPr>
        <w:pStyle w:val="PargrafodaLista"/>
        <w:spacing w:line="276" w:lineRule="auto"/>
        <w:rPr>
          <w:rFonts w:eastAsia="Arial Unicode MS"/>
          <w:color w:val="000000"/>
          <w:w w:val="0"/>
        </w:rPr>
      </w:pPr>
    </w:p>
    <w:p w14:paraId="67170111" w14:textId="7B1035C7" w:rsidR="0000784F" w:rsidRPr="00D46D7B" w:rsidRDefault="001B10C6" w:rsidP="00D46D7B">
      <w:pPr>
        <w:numPr>
          <w:ilvl w:val="0"/>
          <w:numId w:val="26"/>
        </w:numPr>
        <w:shd w:val="clear" w:color="auto" w:fill="FFFFFF"/>
        <w:tabs>
          <w:tab w:val="left" w:pos="-2340"/>
          <w:tab w:val="left" w:pos="-2160"/>
        </w:tabs>
        <w:spacing w:line="276" w:lineRule="auto"/>
        <w:ind w:left="709" w:hanging="709"/>
        <w:jc w:val="both"/>
        <w:rPr>
          <w:rFonts w:eastAsia="Arial Unicode MS"/>
          <w:color w:val="000000"/>
          <w:w w:val="0"/>
        </w:rPr>
      </w:pPr>
      <w:r w:rsidRPr="00D46D7B">
        <w:rPr>
          <w:rFonts w:eastAsia="Arial Unicode MS"/>
          <w:color w:val="000000"/>
          <w:w w:val="0"/>
        </w:rPr>
        <w:t>Dar aos recursos captados por meio da</w:t>
      </w:r>
      <w:r w:rsidR="00BA5341">
        <w:rPr>
          <w:rFonts w:eastAsia="Arial Unicode MS"/>
          <w:color w:val="000000"/>
          <w:w w:val="0"/>
        </w:rPr>
        <w:t>s</w:t>
      </w:r>
      <w:r w:rsidRPr="00D46D7B">
        <w:rPr>
          <w:rFonts w:eastAsia="Arial Unicode MS"/>
          <w:color w:val="000000"/>
          <w:w w:val="0"/>
        </w:rPr>
        <w:t xml:space="preserve"> Debênture</w:t>
      </w:r>
      <w:r w:rsidR="00BA5341">
        <w:rPr>
          <w:rFonts w:eastAsia="Arial Unicode MS"/>
          <w:color w:val="000000"/>
          <w:w w:val="0"/>
        </w:rPr>
        <w:t>s</w:t>
      </w:r>
      <w:r w:rsidRPr="00D46D7B">
        <w:rPr>
          <w:rFonts w:eastAsia="Arial Unicode MS"/>
          <w:color w:val="000000"/>
          <w:w w:val="0"/>
        </w:rPr>
        <w:t xml:space="preserve">, a destinação </w:t>
      </w:r>
      <w:r w:rsidR="00C25914" w:rsidRPr="00D46D7B">
        <w:rPr>
          <w:rFonts w:eastAsia="Arial Unicode MS"/>
          <w:color w:val="000000"/>
          <w:w w:val="0"/>
        </w:rPr>
        <w:t xml:space="preserve">indicada </w:t>
      </w:r>
      <w:r w:rsidRPr="00D46D7B">
        <w:rPr>
          <w:rFonts w:eastAsia="Arial Unicode MS"/>
          <w:color w:val="000000"/>
          <w:w w:val="0"/>
        </w:rPr>
        <w:t xml:space="preserve">na </w:t>
      </w:r>
      <w:r w:rsidR="007C74C7" w:rsidRPr="00D46D7B">
        <w:rPr>
          <w:rFonts w:eastAsia="Arial Unicode MS"/>
          <w:color w:val="000000"/>
          <w:w w:val="0"/>
        </w:rPr>
        <w:t>C</w:t>
      </w:r>
      <w:r w:rsidRPr="00D46D7B">
        <w:rPr>
          <w:rFonts w:eastAsia="Arial Unicode MS"/>
          <w:color w:val="000000"/>
          <w:w w:val="0"/>
        </w:rPr>
        <w:t xml:space="preserve">láusula 3.1.3., obrigando-se a Emissora a comprovar </w:t>
      </w:r>
      <w:r w:rsidR="00C668C7">
        <w:rPr>
          <w:rFonts w:eastAsia="Arial Unicode MS"/>
          <w:color w:val="000000"/>
          <w:w w:val="0"/>
        </w:rPr>
        <w:t>ao Agente Fiduciário</w:t>
      </w:r>
      <w:r w:rsidR="00AA4671">
        <w:rPr>
          <w:rFonts w:eastAsia="Arial Unicode MS"/>
          <w:color w:val="000000"/>
          <w:w w:val="0"/>
        </w:rPr>
        <w:t xml:space="preserve"> dos CRI</w:t>
      </w:r>
      <w:r w:rsidR="00C668C7">
        <w:rPr>
          <w:rFonts w:eastAsia="Arial Unicode MS"/>
          <w:color w:val="000000"/>
          <w:w w:val="0"/>
        </w:rPr>
        <w:t xml:space="preserve"> e à</w:t>
      </w:r>
      <w:r w:rsidR="00135680" w:rsidRPr="00D46D7B">
        <w:rPr>
          <w:rFonts w:eastAsia="Arial Unicode MS"/>
          <w:color w:val="000000"/>
          <w:w w:val="0"/>
        </w:rPr>
        <w:t xml:space="preserve"> </w:t>
      </w:r>
      <w:r w:rsidR="007C74C7" w:rsidRPr="00D46D7B">
        <w:t>Debenturista</w:t>
      </w:r>
      <w:r w:rsidR="004F01FE">
        <w:t>, em até 10 (dez) dia úteis contados da respectiva solicitação</w:t>
      </w:r>
      <w:r w:rsidR="007C74C7" w:rsidRPr="00D46D7B">
        <w:rPr>
          <w:rFonts w:eastAsia="Arial Unicode MS"/>
          <w:color w:val="000000"/>
          <w:w w:val="0"/>
        </w:rPr>
        <w:t xml:space="preserve"> </w:t>
      </w:r>
      <w:r w:rsidR="00886A7C" w:rsidRPr="00D46D7B">
        <w:rPr>
          <w:rFonts w:eastAsia="Arial Unicode MS"/>
          <w:color w:val="000000"/>
          <w:w w:val="0"/>
        </w:rPr>
        <w:t>ou no prazo</w:t>
      </w:r>
      <w:r w:rsidR="00DB1950" w:rsidRPr="00D46D7B">
        <w:rPr>
          <w:rFonts w:eastAsia="Arial Unicode MS"/>
          <w:color w:val="000000"/>
          <w:w w:val="0"/>
        </w:rPr>
        <w:t xml:space="preserve"> </w:t>
      </w:r>
      <w:r w:rsidR="00135680" w:rsidRPr="00D46D7B">
        <w:rPr>
          <w:rFonts w:eastAsia="Arial Unicode MS"/>
          <w:color w:val="000000"/>
          <w:w w:val="0"/>
        </w:rPr>
        <w:t>indicado por qualquer órgão ou entidade</w:t>
      </w:r>
      <w:r w:rsidR="004F01FE">
        <w:rPr>
          <w:rFonts w:eastAsia="Arial Unicode MS"/>
          <w:color w:val="000000"/>
          <w:w w:val="0"/>
        </w:rPr>
        <w:t>,</w:t>
      </w:r>
      <w:r w:rsidR="00135680" w:rsidRPr="00D46D7B">
        <w:rPr>
          <w:rFonts w:eastAsia="Arial Unicode MS"/>
          <w:color w:val="000000"/>
          <w:w w:val="0"/>
        </w:rPr>
        <w:t xml:space="preserve"> a comprovação da destinação</w:t>
      </w:r>
      <w:r w:rsidRPr="00D46D7B">
        <w:rPr>
          <w:rFonts w:eastAsia="Arial Unicode MS"/>
          <w:color w:val="000000"/>
          <w:w w:val="0"/>
        </w:rPr>
        <w:t>, a aplicação dos recursos, tal como indicado no Anexo I</w:t>
      </w:r>
      <w:r w:rsidR="00135680" w:rsidRPr="00D46D7B">
        <w:rPr>
          <w:rFonts w:eastAsia="Arial Unicode MS"/>
          <w:color w:val="000000"/>
          <w:w w:val="0"/>
        </w:rPr>
        <w:t>I</w:t>
      </w:r>
      <w:r w:rsidRPr="00D46D7B">
        <w:rPr>
          <w:rFonts w:eastAsia="Arial Unicode MS"/>
          <w:color w:val="000000"/>
          <w:w w:val="0"/>
        </w:rPr>
        <w:t xml:space="preserve"> desta </w:t>
      </w:r>
      <w:r w:rsidRPr="00D46D7B">
        <w:rPr>
          <w:rFonts w:eastAsia="Arial Unicode MS"/>
          <w:color w:val="000000"/>
          <w:w w:val="0"/>
        </w:rPr>
        <w:lastRenderedPageBreak/>
        <w:t>Escritura de Emissão. É facultado à Emissora, observada a destinação e propósito</w:t>
      </w:r>
      <w:r w:rsidR="0000784F" w:rsidRPr="00D46D7B">
        <w:rPr>
          <w:rFonts w:eastAsia="Arial Unicode MS"/>
          <w:color w:val="000000"/>
          <w:w w:val="0"/>
        </w:rPr>
        <w:t>s</w:t>
      </w:r>
      <w:r w:rsidRPr="00D46D7B">
        <w:rPr>
          <w:rFonts w:eastAsia="Arial Unicode MS"/>
          <w:color w:val="000000"/>
          <w:w w:val="0"/>
        </w:rPr>
        <w:t xml:space="preserve"> indicados na </w:t>
      </w:r>
      <w:r w:rsidR="007C74C7" w:rsidRPr="00D46D7B">
        <w:rPr>
          <w:rFonts w:eastAsia="Arial Unicode MS"/>
          <w:color w:val="000000"/>
          <w:w w:val="0"/>
        </w:rPr>
        <w:t>C</w:t>
      </w:r>
      <w:r w:rsidRPr="00D46D7B">
        <w:rPr>
          <w:rFonts w:eastAsia="Arial Unicode MS"/>
          <w:color w:val="000000"/>
          <w:w w:val="0"/>
        </w:rPr>
        <w:t xml:space="preserve">láusula 3.1.3., ajustar o </w:t>
      </w:r>
      <w:r w:rsidR="007C74C7" w:rsidRPr="00D46D7B">
        <w:rPr>
          <w:rFonts w:eastAsia="Arial Unicode MS"/>
          <w:color w:val="000000"/>
          <w:w w:val="0"/>
        </w:rPr>
        <w:t xml:space="preserve">percentual ou </w:t>
      </w:r>
      <w:r w:rsidRPr="00D46D7B">
        <w:rPr>
          <w:rFonts w:eastAsia="Arial Unicode MS"/>
          <w:color w:val="000000"/>
          <w:w w:val="0"/>
        </w:rPr>
        <w:t xml:space="preserve">montante de investimentos e/ou despesas a serem efetuados em </w:t>
      </w:r>
      <w:r w:rsidR="00B22EA3" w:rsidRPr="00D46D7B">
        <w:rPr>
          <w:rFonts w:eastAsia="Arial Unicode MS"/>
          <w:color w:val="000000"/>
          <w:w w:val="0"/>
        </w:rPr>
        <w:t>Imóveis Alvo</w:t>
      </w:r>
      <w:r w:rsidRPr="00D46D7B">
        <w:rPr>
          <w:rFonts w:eastAsia="Arial Unicode MS"/>
          <w:color w:val="000000"/>
          <w:w w:val="0"/>
        </w:rPr>
        <w:t xml:space="preserve">, hipótese em que o Anexo </w:t>
      </w:r>
      <w:r w:rsidR="00135680" w:rsidRPr="00D46D7B">
        <w:rPr>
          <w:rFonts w:eastAsia="Arial Unicode MS"/>
          <w:color w:val="000000"/>
          <w:w w:val="0"/>
        </w:rPr>
        <w:t>I</w:t>
      </w:r>
      <w:r w:rsidRPr="00D46D7B">
        <w:rPr>
          <w:rFonts w:eastAsia="Arial Unicode MS"/>
          <w:color w:val="000000"/>
          <w:w w:val="0"/>
        </w:rPr>
        <w:t>I desta Escritura de Emissão, de</w:t>
      </w:r>
      <w:r w:rsidR="00A6344B" w:rsidRPr="00D46D7B">
        <w:rPr>
          <w:rFonts w:eastAsia="Arial Unicode MS"/>
          <w:color w:val="000000"/>
          <w:w w:val="0"/>
        </w:rPr>
        <w:t xml:space="preserve">verá ser devidamente ajustado, </w:t>
      </w:r>
      <w:r w:rsidR="007C74C7" w:rsidRPr="00D46D7B">
        <w:rPr>
          <w:rFonts w:eastAsia="Arial Unicode MS"/>
          <w:color w:val="000000"/>
          <w:w w:val="0"/>
        </w:rPr>
        <w:t xml:space="preserve">às suas expensas, </w:t>
      </w:r>
      <w:r w:rsidR="00A6344B" w:rsidRPr="00D46D7B">
        <w:rPr>
          <w:rFonts w:eastAsia="Arial Unicode MS"/>
          <w:color w:val="000000"/>
          <w:w w:val="0"/>
        </w:rPr>
        <w:t>mediante aditamento</w:t>
      </w:r>
      <w:r w:rsidR="0000784F" w:rsidRPr="00D46D7B">
        <w:rPr>
          <w:rFonts w:eastAsia="Arial Unicode MS"/>
          <w:color w:val="000000"/>
          <w:w w:val="0"/>
        </w:rPr>
        <w:t xml:space="preserve"> a esta Escritura de Emissão</w:t>
      </w:r>
      <w:r w:rsidR="00A6344B" w:rsidRPr="00D46D7B">
        <w:rPr>
          <w:rFonts w:eastAsia="Arial Unicode MS"/>
          <w:color w:val="000000"/>
          <w:w w:val="0"/>
        </w:rPr>
        <w:t>, que deverá ser levado a registro na JUCE</w:t>
      </w:r>
      <w:r w:rsidR="007C74C7" w:rsidRPr="00D46D7B">
        <w:rPr>
          <w:rFonts w:eastAsia="Arial Unicode MS"/>
          <w:color w:val="000000"/>
          <w:w w:val="0"/>
        </w:rPr>
        <w:t>RN</w:t>
      </w:r>
      <w:r w:rsidR="0000784F" w:rsidRPr="00D46D7B">
        <w:rPr>
          <w:rFonts w:eastAsia="Arial Unicode MS"/>
          <w:color w:val="000000"/>
          <w:w w:val="0"/>
        </w:rPr>
        <w:t>, na forma da legislação aplicável</w:t>
      </w:r>
      <w:r w:rsidR="00A6344B" w:rsidRPr="00D46D7B">
        <w:rPr>
          <w:rFonts w:eastAsia="Arial Unicode MS"/>
          <w:color w:val="000000"/>
          <w:w w:val="0"/>
        </w:rPr>
        <w:t xml:space="preserve">. </w:t>
      </w:r>
    </w:p>
    <w:p w14:paraId="69F7242D" w14:textId="77777777" w:rsidR="00875CB1" w:rsidRPr="00D46D7B" w:rsidRDefault="00875CB1" w:rsidP="00D46D7B">
      <w:pPr>
        <w:pStyle w:val="Corpodetexto3"/>
        <w:autoSpaceDE/>
        <w:autoSpaceDN/>
        <w:adjustRightInd/>
        <w:spacing w:line="276" w:lineRule="auto"/>
        <w:ind w:left="792"/>
        <w:rPr>
          <w:rFonts w:ascii="Times New Roman" w:hAnsi="Times New Roman" w:cs="Times New Roman"/>
        </w:rPr>
      </w:pPr>
    </w:p>
    <w:p w14:paraId="4933C0B7" w14:textId="77777777" w:rsidR="00DC0999" w:rsidRPr="00D46D7B" w:rsidRDefault="00DC0999" w:rsidP="00D46D7B">
      <w:pPr>
        <w:pStyle w:val="Ttulo1"/>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b w:val="0"/>
          <w:w w:val="0"/>
          <w:sz w:val="24"/>
          <w:szCs w:val="24"/>
        </w:rPr>
      </w:pPr>
      <w:r w:rsidRPr="00D46D7B">
        <w:rPr>
          <w:w w:val="0"/>
          <w:sz w:val="24"/>
          <w:szCs w:val="24"/>
        </w:rPr>
        <w:t>DECLARAÇÕES E GARANTIAS DA EMISSORA</w:t>
      </w:r>
    </w:p>
    <w:p w14:paraId="61751BAC" w14:textId="77777777" w:rsidR="00DC0999" w:rsidRPr="00D46D7B" w:rsidRDefault="00DC0999" w:rsidP="00D46D7B">
      <w:pPr>
        <w:spacing w:line="276" w:lineRule="auto"/>
        <w:jc w:val="both"/>
        <w:rPr>
          <w:rFonts w:eastAsia="Arial Unicode MS"/>
          <w:w w:val="0"/>
        </w:rPr>
      </w:pPr>
    </w:p>
    <w:p w14:paraId="64B3849A" w14:textId="77777777"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A Emissora declara e garante que: </w:t>
      </w:r>
    </w:p>
    <w:p w14:paraId="55F2F018" w14:textId="77777777" w:rsidR="00412FEC" w:rsidRPr="00D46D7B" w:rsidRDefault="00412FEC" w:rsidP="00D46D7B">
      <w:pPr>
        <w:pStyle w:val="p0"/>
        <w:tabs>
          <w:tab w:val="clear" w:pos="720"/>
          <w:tab w:val="clear" w:pos="1800"/>
          <w:tab w:val="left" w:pos="1418"/>
        </w:tabs>
        <w:spacing w:line="276" w:lineRule="auto"/>
        <w:rPr>
          <w:rFonts w:ascii="Times New Roman" w:eastAsia="Arial Unicode MS" w:hAnsi="Times New Roman"/>
          <w:color w:val="000000"/>
          <w:w w:val="0"/>
          <w:sz w:val="24"/>
          <w:szCs w:val="24"/>
        </w:rPr>
      </w:pPr>
    </w:p>
    <w:p w14:paraId="63F1B4FD" w14:textId="77777777" w:rsidR="00412FEC" w:rsidRPr="00D46D7B" w:rsidRDefault="00412FEC"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está devidamente autorizada a celebrar esta Escritura e a cumprir todas as obrigações </w:t>
      </w:r>
      <w:r w:rsidR="0000784F" w:rsidRPr="00D46D7B">
        <w:rPr>
          <w:rFonts w:eastAsia="Arial Unicode MS"/>
          <w:color w:val="000000"/>
          <w:w w:val="0"/>
        </w:rPr>
        <w:t xml:space="preserve">aqui </w:t>
      </w:r>
      <w:r w:rsidRPr="00D46D7B">
        <w:rPr>
          <w:rFonts w:eastAsia="Arial Unicode MS"/>
          <w:color w:val="000000"/>
          <w:w w:val="0"/>
        </w:rPr>
        <w:t>previstas, tendo sido satisfeitos todos os requisitos legais e estatutários necessários para tanto;</w:t>
      </w:r>
    </w:p>
    <w:p w14:paraId="4AB939CE"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3EEB8341" w14:textId="77777777" w:rsidR="00412FEC" w:rsidRPr="00D46D7B" w:rsidRDefault="00412FEC"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 celebração desta Escritura e o cumprimento das obrigações aqui previstas não infringem qualquer obrigação anteriormente assumida pela Emissora;</w:t>
      </w:r>
    </w:p>
    <w:p w14:paraId="6C173245" w14:textId="77777777" w:rsidR="00412FEC" w:rsidRPr="00D46D7B" w:rsidRDefault="00412FEC"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rPr>
          <w:rFonts w:ascii="Times New Roman" w:eastAsia="Arial Unicode MS" w:hAnsi="Times New Roman"/>
          <w:color w:val="000000"/>
          <w:w w:val="0"/>
          <w:sz w:val="24"/>
          <w:szCs w:val="24"/>
        </w:rPr>
      </w:pPr>
    </w:p>
    <w:p w14:paraId="50F08337" w14:textId="77777777" w:rsidR="00412FEC" w:rsidRPr="00D46D7B" w:rsidRDefault="003D6458"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8D2165" w:rsidRPr="00D46D7B">
        <w:rPr>
          <w:rFonts w:eastAsia="Arial Unicode MS"/>
          <w:color w:val="000000"/>
          <w:w w:val="0"/>
        </w:rPr>
        <w:t xml:space="preserve">os representantes legais da Emissora, </w:t>
      </w:r>
      <w:r w:rsidR="00412FEC" w:rsidRPr="00D46D7B">
        <w:rPr>
          <w:rFonts w:eastAsia="Arial Unicode MS"/>
          <w:color w:val="000000"/>
          <w:w w:val="0"/>
        </w:rPr>
        <w:t xml:space="preserve">que </w:t>
      </w:r>
      <w:r w:rsidR="008D2165" w:rsidRPr="00D46D7B">
        <w:rPr>
          <w:rFonts w:eastAsia="Arial Unicode MS"/>
          <w:color w:val="000000"/>
          <w:w w:val="0"/>
        </w:rPr>
        <w:t xml:space="preserve">firmam </w:t>
      </w:r>
      <w:r w:rsidR="00412FEC" w:rsidRPr="00D46D7B">
        <w:rPr>
          <w:rFonts w:eastAsia="Arial Unicode MS"/>
          <w:color w:val="000000"/>
          <w:w w:val="0"/>
        </w:rPr>
        <w:t xml:space="preserve">a </w:t>
      </w:r>
      <w:r w:rsidR="008D2165" w:rsidRPr="00D46D7B">
        <w:rPr>
          <w:rFonts w:eastAsia="Arial Unicode MS"/>
          <w:color w:val="000000"/>
          <w:w w:val="0"/>
        </w:rPr>
        <w:t xml:space="preserve">presente </w:t>
      </w:r>
      <w:r w:rsidR="00412FEC" w:rsidRPr="00D46D7B">
        <w:rPr>
          <w:rFonts w:eastAsia="Arial Unicode MS"/>
          <w:color w:val="000000"/>
          <w:w w:val="0"/>
        </w:rPr>
        <w:t>Escritura</w:t>
      </w:r>
      <w:r w:rsidR="00C8772C" w:rsidRPr="00D46D7B">
        <w:rPr>
          <w:rFonts w:eastAsia="Arial Unicode MS"/>
          <w:color w:val="000000"/>
          <w:w w:val="0"/>
        </w:rPr>
        <w:t>,</w:t>
      </w:r>
      <w:r w:rsidR="00412FEC" w:rsidRPr="00D46D7B">
        <w:rPr>
          <w:rFonts w:eastAsia="Arial Unicode MS"/>
          <w:color w:val="000000"/>
          <w:w w:val="0"/>
        </w:rPr>
        <w:t xml:space="preserve"> </w:t>
      </w:r>
      <w:r w:rsidR="00C8772C" w:rsidRPr="00D46D7B">
        <w:rPr>
          <w:rFonts w:eastAsia="Arial Unicode MS"/>
          <w:color w:val="000000"/>
          <w:w w:val="0"/>
        </w:rPr>
        <w:t>encontram</w:t>
      </w:r>
      <w:r w:rsidR="00FC3084" w:rsidRPr="00D46D7B">
        <w:rPr>
          <w:rFonts w:eastAsia="Arial Unicode MS"/>
          <w:color w:val="000000"/>
          <w:w w:val="0"/>
        </w:rPr>
        <w:t>-se</w:t>
      </w:r>
      <w:r w:rsidR="00C8772C" w:rsidRPr="00D46D7B">
        <w:rPr>
          <w:rFonts w:eastAsia="Arial Unicode MS"/>
          <w:color w:val="000000"/>
          <w:w w:val="0"/>
        </w:rPr>
        <w:t xml:space="preserve"> investidos de </w:t>
      </w:r>
      <w:r w:rsidR="00412FEC" w:rsidRPr="00D46D7B">
        <w:rPr>
          <w:rFonts w:eastAsia="Arial Unicode MS"/>
          <w:color w:val="000000"/>
          <w:w w:val="0"/>
        </w:rPr>
        <w:t>poderes bastantes para tanto;</w:t>
      </w:r>
    </w:p>
    <w:p w14:paraId="35E6C274"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70BE9E13" w14:textId="77777777" w:rsidR="00412FEC" w:rsidRPr="00D46D7B" w:rsidRDefault="00EF0F5E"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412FEC" w:rsidRPr="00D46D7B">
        <w:rPr>
          <w:rFonts w:eastAsia="Arial Unicode MS"/>
          <w:color w:val="000000"/>
          <w:w w:val="0"/>
        </w:rPr>
        <w:t>os termos desta Escritura não contrariam qualquer ordem, decisão ou sentença administrativa ou judicial que afete a Emissora, suas controladoras, controladas ou coligadas, diretas ou indiretas, ou quaisquer de seus bens e propriedades;</w:t>
      </w:r>
    </w:p>
    <w:p w14:paraId="5BC3391C"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6B72CAE6" w14:textId="77777777" w:rsidR="00412FEC" w:rsidRPr="00D46D7B" w:rsidRDefault="00EF0F5E"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412FEC" w:rsidRPr="00D46D7B">
        <w:rPr>
          <w:rFonts w:eastAsia="Arial Unicode MS"/>
          <w:color w:val="000000"/>
          <w:w w:val="0"/>
        </w:rPr>
        <w:t xml:space="preserve">esta Escritura constitui uma obrigação </w:t>
      </w:r>
      <w:r w:rsidR="00EB4991" w:rsidRPr="00D46D7B">
        <w:rPr>
          <w:rFonts w:eastAsia="Arial Unicode MS"/>
          <w:color w:val="000000"/>
          <w:w w:val="0"/>
        </w:rPr>
        <w:t xml:space="preserve">de pagamento e cumprimento das obrigações aqui estabelecidas de forma </w:t>
      </w:r>
      <w:r w:rsidR="00412FEC" w:rsidRPr="00D46D7B">
        <w:rPr>
          <w:rFonts w:eastAsia="Arial Unicode MS"/>
          <w:color w:val="000000"/>
          <w:w w:val="0"/>
        </w:rPr>
        <w:t>legal</w:t>
      </w:r>
      <w:r w:rsidR="00FC3084" w:rsidRPr="00D46D7B">
        <w:rPr>
          <w:rFonts w:eastAsia="Arial Unicode MS"/>
          <w:color w:val="000000"/>
          <w:w w:val="0"/>
        </w:rPr>
        <w:t>,</w:t>
      </w:r>
      <w:r w:rsidR="00C8772C" w:rsidRPr="00D46D7B">
        <w:rPr>
          <w:rFonts w:eastAsia="Arial Unicode MS"/>
          <w:color w:val="000000"/>
          <w:w w:val="0"/>
        </w:rPr>
        <w:t xml:space="preserve"> </w:t>
      </w:r>
      <w:r w:rsidR="00412FEC" w:rsidRPr="00D46D7B">
        <w:rPr>
          <w:rFonts w:eastAsia="Arial Unicode MS"/>
          <w:color w:val="000000"/>
          <w:w w:val="0"/>
        </w:rPr>
        <w:t xml:space="preserve">válida </w:t>
      </w:r>
      <w:r w:rsidR="00FC3084" w:rsidRPr="00D46D7B">
        <w:rPr>
          <w:rFonts w:eastAsia="Arial Unicode MS"/>
          <w:color w:val="000000"/>
          <w:w w:val="0"/>
        </w:rPr>
        <w:t xml:space="preserve">e perfeita </w:t>
      </w:r>
      <w:r w:rsidR="00412FEC" w:rsidRPr="00D46D7B">
        <w:rPr>
          <w:rFonts w:eastAsia="Arial Unicode MS"/>
          <w:color w:val="000000"/>
          <w:w w:val="0"/>
        </w:rPr>
        <w:t xml:space="preserve">da Emissora, </w:t>
      </w:r>
      <w:r w:rsidR="00C8772C" w:rsidRPr="00D46D7B">
        <w:rPr>
          <w:rFonts w:eastAsia="Arial Unicode MS"/>
          <w:color w:val="000000"/>
          <w:w w:val="0"/>
        </w:rPr>
        <w:t xml:space="preserve">vinculando a si e seus sucessores, a qualquer título, bem como sendo </w:t>
      </w:r>
      <w:r w:rsidR="00EB4991" w:rsidRPr="00D46D7B">
        <w:rPr>
          <w:rFonts w:eastAsia="Arial Unicode MS"/>
          <w:color w:val="000000"/>
          <w:w w:val="0"/>
        </w:rPr>
        <w:t xml:space="preserve">desde logo </w:t>
      </w:r>
      <w:r w:rsidR="0089748C" w:rsidRPr="00D46D7B">
        <w:rPr>
          <w:rFonts w:eastAsia="Arial Unicode MS"/>
          <w:color w:val="000000"/>
          <w:w w:val="0"/>
        </w:rPr>
        <w:t>exequ</w:t>
      </w:r>
      <w:r w:rsidR="00412FEC" w:rsidRPr="00D46D7B">
        <w:rPr>
          <w:rFonts w:eastAsia="Arial Unicode MS"/>
          <w:color w:val="000000"/>
          <w:w w:val="0"/>
        </w:rPr>
        <w:t>ível</w:t>
      </w:r>
      <w:r w:rsidR="00C8772C" w:rsidRPr="00D46D7B">
        <w:rPr>
          <w:rFonts w:eastAsia="Arial Unicode MS"/>
          <w:color w:val="000000"/>
          <w:w w:val="0"/>
        </w:rPr>
        <w:t>,</w:t>
      </w:r>
      <w:r w:rsidR="00412FEC" w:rsidRPr="00D46D7B">
        <w:rPr>
          <w:rFonts w:eastAsia="Arial Unicode MS"/>
          <w:color w:val="000000"/>
          <w:w w:val="0"/>
        </w:rPr>
        <w:t xml:space="preserve"> de acordo com os seus termos e condições</w:t>
      </w:r>
      <w:r w:rsidR="00D60C0E" w:rsidRPr="00D46D7B">
        <w:rPr>
          <w:rFonts w:eastAsia="Arial Unicode MS"/>
          <w:color w:val="000000"/>
          <w:w w:val="0"/>
        </w:rPr>
        <w:t>, independentemente das formalidades de registro a que se submeterá</w:t>
      </w:r>
      <w:r w:rsidR="00412FEC" w:rsidRPr="00D46D7B">
        <w:rPr>
          <w:rFonts w:eastAsia="Arial Unicode MS"/>
          <w:color w:val="000000"/>
          <w:w w:val="0"/>
        </w:rPr>
        <w:t>;</w:t>
      </w:r>
    </w:p>
    <w:p w14:paraId="2DDED0B1"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57F8E8F2" w14:textId="139AB999" w:rsidR="00412FEC" w:rsidRPr="00D46D7B" w:rsidRDefault="00EF0F5E"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412FEC" w:rsidRPr="00D46D7B">
        <w:rPr>
          <w:rFonts w:eastAsia="Arial Unicode MS"/>
          <w:color w:val="000000"/>
          <w:w w:val="0"/>
        </w:rPr>
        <w:t xml:space="preserve">a celebração da </w:t>
      </w:r>
      <w:r w:rsidR="00C8772C" w:rsidRPr="00D46D7B">
        <w:rPr>
          <w:rFonts w:eastAsia="Arial Unicode MS"/>
          <w:color w:val="000000"/>
          <w:w w:val="0"/>
        </w:rPr>
        <w:t xml:space="preserve">presente </w:t>
      </w:r>
      <w:r w:rsidR="00412FEC" w:rsidRPr="00D46D7B">
        <w:rPr>
          <w:rFonts w:eastAsia="Arial Unicode MS"/>
          <w:color w:val="000000"/>
          <w:w w:val="0"/>
        </w:rPr>
        <w:t xml:space="preserve">Escritura e a </w:t>
      </w:r>
      <w:r w:rsidR="00C8772C" w:rsidRPr="00D46D7B">
        <w:rPr>
          <w:rFonts w:eastAsia="Arial Unicode MS"/>
          <w:color w:val="000000"/>
          <w:w w:val="0"/>
        </w:rPr>
        <w:t xml:space="preserve">emissão </w:t>
      </w:r>
      <w:r w:rsidR="00412FEC" w:rsidRPr="00D46D7B">
        <w:rPr>
          <w:rFonts w:eastAsia="Arial Unicode MS"/>
          <w:color w:val="000000"/>
          <w:w w:val="0"/>
        </w:rPr>
        <w:t>da</w:t>
      </w:r>
      <w:r w:rsidR="00BA5341">
        <w:rPr>
          <w:rFonts w:eastAsia="Arial Unicode MS"/>
          <w:color w:val="000000"/>
          <w:w w:val="0"/>
        </w:rPr>
        <w:t>s</w:t>
      </w:r>
      <w:r w:rsidR="00412FEC" w:rsidRPr="00D46D7B">
        <w:rPr>
          <w:rFonts w:eastAsia="Arial Unicode MS"/>
          <w:color w:val="000000"/>
          <w:w w:val="0"/>
        </w:rPr>
        <w:t xml:space="preserve"> </w:t>
      </w:r>
      <w:r w:rsidR="0089748C" w:rsidRPr="00D46D7B">
        <w:rPr>
          <w:rFonts w:eastAsia="Arial Unicode MS"/>
          <w:color w:val="000000"/>
          <w:w w:val="0"/>
        </w:rPr>
        <w:t>D</w:t>
      </w:r>
      <w:r w:rsidR="00412FEC" w:rsidRPr="00D46D7B">
        <w:rPr>
          <w:rFonts w:eastAsia="Arial Unicode MS"/>
          <w:color w:val="000000"/>
          <w:w w:val="0"/>
        </w:rPr>
        <w:t>ebênture</w:t>
      </w:r>
      <w:r w:rsidR="00BA5341">
        <w:rPr>
          <w:rFonts w:eastAsia="Arial Unicode MS"/>
          <w:color w:val="000000"/>
          <w:w w:val="0"/>
        </w:rPr>
        <w:t>s</w:t>
      </w:r>
      <w:r w:rsidR="00412FEC" w:rsidRPr="00D46D7B">
        <w:rPr>
          <w:rFonts w:eastAsia="Arial Unicode MS"/>
          <w:color w:val="000000"/>
          <w:w w:val="0"/>
        </w:rPr>
        <w:t xml:space="preserve"> não infringe nenhuma disposição legal, contrato ou instrumento do qual a Emissora, controladores, controladas e/ou coligadas sejam partes ou </w:t>
      </w:r>
      <w:r w:rsidR="00C8772C" w:rsidRPr="00D46D7B">
        <w:rPr>
          <w:rFonts w:eastAsia="Arial Unicode MS"/>
          <w:color w:val="000000"/>
          <w:w w:val="0"/>
        </w:rPr>
        <w:t xml:space="preserve">ao </w:t>
      </w:r>
      <w:r w:rsidR="00412FEC" w:rsidRPr="00D46D7B">
        <w:rPr>
          <w:rFonts w:eastAsia="Arial Unicode MS"/>
          <w:color w:val="000000"/>
          <w:w w:val="0"/>
        </w:rPr>
        <w:t>qual seus bens e propriedades estejam vinculados, nem resultará em: (a) vencimento antecipado de qualquer obrigação estabelecida em qualquer desses contratos ou instrumentos, (b) criação de qualquer ônus sobre qualquer ativo ou bem da Emissora, controladores, controladas e/ou coligadas ou (c) rescisão de qualquer desses contratos ou instrumentos;</w:t>
      </w:r>
    </w:p>
    <w:p w14:paraId="030D732B"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3607F7A3" w14:textId="77777777" w:rsidR="00412FEC" w:rsidRPr="00D46D7B" w:rsidRDefault="00412FEC"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as demonstrações finan</w:t>
      </w:r>
      <w:r w:rsidR="00B723AB" w:rsidRPr="00D46D7B">
        <w:rPr>
          <w:rFonts w:eastAsia="Arial Unicode MS"/>
          <w:color w:val="000000"/>
          <w:w w:val="0"/>
        </w:rPr>
        <w:t xml:space="preserve">ceiras da Emissora </w:t>
      </w:r>
      <w:r w:rsidR="00C8772C" w:rsidRPr="00D46D7B">
        <w:rPr>
          <w:rFonts w:eastAsia="Arial Unicode MS"/>
          <w:color w:val="000000"/>
          <w:w w:val="0"/>
        </w:rPr>
        <w:t xml:space="preserve">refletem, de forma adequada, fiel e completa, </w:t>
      </w:r>
      <w:r w:rsidRPr="00D46D7B">
        <w:rPr>
          <w:rFonts w:eastAsia="Arial Unicode MS"/>
          <w:color w:val="000000"/>
          <w:w w:val="0"/>
        </w:rPr>
        <w:t xml:space="preserve">a posição financeira da Emissora, controladas e/ou coligadas em tais </w:t>
      </w:r>
      <w:r w:rsidRPr="00D46D7B">
        <w:rPr>
          <w:rFonts w:eastAsia="Arial Unicode MS"/>
          <w:color w:val="000000"/>
          <w:w w:val="0"/>
        </w:rPr>
        <w:lastRenderedPageBreak/>
        <w:t>datas</w:t>
      </w:r>
      <w:r w:rsidR="00C8772C" w:rsidRPr="00D46D7B">
        <w:rPr>
          <w:rFonts w:eastAsia="Arial Unicode MS"/>
          <w:color w:val="000000"/>
          <w:w w:val="0"/>
        </w:rPr>
        <w:t>, assim como seus ativos, passivos e contingências, de forma consolidada,</w:t>
      </w:r>
      <w:r w:rsidRPr="00D46D7B">
        <w:rPr>
          <w:rFonts w:eastAsia="Arial Unicode MS"/>
          <w:color w:val="000000"/>
          <w:w w:val="0"/>
        </w:rPr>
        <w:t xml:space="preserve"> e foram devidamente elaboradas em conformidade com os princípios contábeis geralmente aceitos no Brasil;</w:t>
      </w:r>
      <w:r w:rsidR="00DE4D24" w:rsidRPr="00D46D7B">
        <w:rPr>
          <w:rFonts w:eastAsia="Arial Unicode MS"/>
          <w:color w:val="000000"/>
          <w:w w:val="0"/>
        </w:rPr>
        <w:t xml:space="preserve"> </w:t>
      </w:r>
    </w:p>
    <w:p w14:paraId="6AB3F8D6"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155E2BAC" w14:textId="77777777" w:rsidR="00412FEC" w:rsidRPr="00D46D7B" w:rsidRDefault="00412FEC"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a Emissora </w:t>
      </w:r>
      <w:r w:rsidR="00FC3084" w:rsidRPr="00D46D7B">
        <w:rPr>
          <w:rFonts w:eastAsia="Arial Unicode MS"/>
          <w:color w:val="000000"/>
          <w:w w:val="0"/>
        </w:rPr>
        <w:t>encontra</w:t>
      </w:r>
      <w:r w:rsidR="00D60C0E" w:rsidRPr="00D46D7B">
        <w:rPr>
          <w:rFonts w:eastAsia="Arial Unicode MS"/>
          <w:color w:val="000000"/>
          <w:w w:val="0"/>
        </w:rPr>
        <w:t>-se</w:t>
      </w:r>
      <w:r w:rsidR="00FC3084" w:rsidRPr="00D46D7B">
        <w:rPr>
          <w:rFonts w:eastAsia="Arial Unicode MS"/>
          <w:color w:val="000000"/>
          <w:w w:val="0"/>
        </w:rPr>
        <w:t xml:space="preserve"> em dia com todas as suas respectivas obrigações e deveres, previstos n</w:t>
      </w:r>
      <w:r w:rsidRPr="00D46D7B">
        <w:rPr>
          <w:rFonts w:eastAsia="Arial Unicode MS"/>
          <w:color w:val="000000"/>
          <w:w w:val="0"/>
        </w:rPr>
        <w:t xml:space="preserve">as leis, regulamentos, normas administrativas e determinações dos órgãos governamentais, autarquias ou tribunais, aplicáveis à condução de seus negócios; </w:t>
      </w:r>
    </w:p>
    <w:p w14:paraId="58BE179C"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0F9CA95F" w14:textId="77777777" w:rsidR="00083C8F" w:rsidRPr="00D46D7B" w:rsidRDefault="00412FEC"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não há qualquer ação judicial, procedimento administrativo ou arbitral, inquérito ou outro tipo de investigação governamental que possa vir a causar impacto adverso relevante </w:t>
      </w:r>
      <w:r w:rsidR="00FC3084" w:rsidRPr="00D46D7B">
        <w:rPr>
          <w:rFonts w:eastAsia="Arial Unicode MS"/>
          <w:color w:val="000000"/>
          <w:w w:val="0"/>
        </w:rPr>
        <w:t xml:space="preserve">à </w:t>
      </w:r>
      <w:r w:rsidRPr="00D46D7B">
        <w:rPr>
          <w:rFonts w:eastAsia="Arial Unicode MS"/>
          <w:color w:val="000000"/>
          <w:w w:val="0"/>
        </w:rPr>
        <w:t xml:space="preserve">Emissora, controladas ou coligadas, em suas condições financeiras ou em suas atividades, </w:t>
      </w:r>
      <w:r w:rsidR="00C8772C" w:rsidRPr="00D46D7B">
        <w:rPr>
          <w:rFonts w:eastAsia="Arial Unicode MS"/>
          <w:color w:val="000000"/>
          <w:w w:val="0"/>
        </w:rPr>
        <w:t xml:space="preserve">ou </w:t>
      </w:r>
      <w:r w:rsidRPr="00D46D7B">
        <w:rPr>
          <w:rFonts w:eastAsia="Arial Unicode MS"/>
          <w:color w:val="000000"/>
          <w:w w:val="0"/>
        </w:rPr>
        <w:t xml:space="preserve">que possam afetar a capacidade da Emissora de cumprir </w:t>
      </w:r>
      <w:r w:rsidR="00B71DA8" w:rsidRPr="00D46D7B">
        <w:rPr>
          <w:rFonts w:eastAsia="Arial Unicode MS"/>
          <w:color w:val="000000"/>
          <w:w w:val="0"/>
        </w:rPr>
        <w:t>as</w:t>
      </w:r>
      <w:r w:rsidRPr="00D46D7B">
        <w:rPr>
          <w:rFonts w:eastAsia="Arial Unicode MS"/>
          <w:color w:val="000000"/>
          <w:w w:val="0"/>
        </w:rPr>
        <w:t xml:space="preserve"> obrigações previstas nesta Escritura</w:t>
      </w:r>
      <w:r w:rsidR="00083C8F" w:rsidRPr="00D46D7B">
        <w:rPr>
          <w:rFonts w:eastAsia="Arial Unicode MS"/>
          <w:color w:val="000000"/>
          <w:w w:val="0"/>
        </w:rPr>
        <w:t>; e</w:t>
      </w:r>
    </w:p>
    <w:p w14:paraId="081A51FE" w14:textId="77777777" w:rsidR="00083C8F" w:rsidRPr="00D46D7B" w:rsidRDefault="00083C8F" w:rsidP="00D46D7B">
      <w:pPr>
        <w:pStyle w:val="PargrafodaLista"/>
        <w:spacing w:line="276" w:lineRule="auto"/>
        <w:rPr>
          <w:rFonts w:eastAsia="Arial Unicode MS"/>
          <w:color w:val="000000"/>
          <w:w w:val="0"/>
        </w:rPr>
      </w:pPr>
    </w:p>
    <w:p w14:paraId="74C844C1" w14:textId="77777777" w:rsidR="00412FEC" w:rsidRPr="00D46D7B" w:rsidRDefault="00083C8F"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cumpre a</w:t>
      </w:r>
      <w:r w:rsidR="0043774B" w:rsidRPr="00D46D7B">
        <w:rPr>
          <w:rFonts w:eastAsia="Arial Unicode MS"/>
          <w:color w:val="000000"/>
          <w:w w:val="0"/>
        </w:rPr>
        <w:t xml:space="preserve"> Lei 12.846/2013 e demais convenções internacionais dos quais o Brasil é aderente, Decreto 3.678/2000, 4.410/2002 e 5.687/2006 (“</w:t>
      </w:r>
      <w:r w:rsidRPr="00D46D7B">
        <w:rPr>
          <w:rFonts w:eastAsia="Arial Unicode MS"/>
          <w:color w:val="000000"/>
          <w:w w:val="0"/>
        </w:rPr>
        <w:t>Leis Anticorrupção</w:t>
      </w:r>
      <w:r w:rsidR="0043774B" w:rsidRPr="00D46D7B">
        <w:rPr>
          <w:rFonts w:eastAsia="Arial Unicode MS"/>
          <w:color w:val="000000"/>
          <w:w w:val="0"/>
        </w:rPr>
        <w:t>”)</w:t>
      </w:r>
      <w:r w:rsidRPr="00D46D7B">
        <w:rPr>
          <w:rFonts w:eastAsia="Arial Unicode MS"/>
          <w:color w:val="000000"/>
          <w:w w:val="0"/>
        </w:rPr>
        <w:t xml:space="preserve"> e (i) mantém políticas e procedimentos internos que asseguram o integral cumprimento das Leis Anticorrupção, (ii) se abstém de praticar atos de corrupção e de agir de forma lesiva à administração pública, nacional ou estrangeira, conforme aplicável, no interesse ou para benefício, próprio exclusivo ou não.</w:t>
      </w:r>
      <w:r w:rsidR="005E5511" w:rsidRPr="00D46D7B">
        <w:rPr>
          <w:rFonts w:eastAsia="Arial Unicode MS"/>
          <w:color w:val="000000"/>
          <w:w w:val="0"/>
        </w:rPr>
        <w:t xml:space="preserve"> </w:t>
      </w:r>
    </w:p>
    <w:p w14:paraId="420284E4" w14:textId="77777777" w:rsidR="00DC0999" w:rsidRPr="00D46D7B" w:rsidRDefault="00DC0999" w:rsidP="00D46D7B">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276" w:lineRule="auto"/>
        <w:ind w:left="709" w:hanging="709"/>
        <w:jc w:val="both"/>
        <w:rPr>
          <w:rFonts w:eastAsia="Arial Unicode MS"/>
          <w:color w:val="000000"/>
          <w:w w:val="0"/>
        </w:rPr>
      </w:pPr>
    </w:p>
    <w:p w14:paraId="75B10481" w14:textId="688CAD49" w:rsidR="00500AC4" w:rsidRPr="00D46D7B" w:rsidRDefault="00B81EFA"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Os</w:t>
      </w:r>
      <w:r w:rsidR="00500AC4" w:rsidRPr="00D46D7B">
        <w:rPr>
          <w:rFonts w:eastAsia="Arial Unicode MS"/>
          <w:color w:val="000000"/>
          <w:w w:val="0"/>
        </w:rPr>
        <w:t xml:space="preserve"> </w:t>
      </w:r>
      <w:r w:rsidRPr="00D46D7B">
        <w:rPr>
          <w:rFonts w:eastAsia="Arial Unicode MS"/>
          <w:color w:val="000000"/>
          <w:w w:val="0"/>
        </w:rPr>
        <w:t>Fiadores</w:t>
      </w:r>
      <w:r w:rsidR="00500AC4" w:rsidRPr="00D46D7B">
        <w:rPr>
          <w:rFonts w:eastAsia="Arial Unicode MS"/>
          <w:color w:val="000000"/>
          <w:w w:val="0"/>
        </w:rPr>
        <w:t xml:space="preserve"> declara</w:t>
      </w:r>
      <w:r w:rsidRPr="00D46D7B">
        <w:rPr>
          <w:rFonts w:eastAsia="Arial Unicode MS"/>
          <w:color w:val="000000"/>
          <w:w w:val="0"/>
        </w:rPr>
        <w:t>m</w:t>
      </w:r>
      <w:r w:rsidR="00500AC4" w:rsidRPr="00D46D7B">
        <w:rPr>
          <w:rFonts w:eastAsia="Arial Unicode MS"/>
          <w:color w:val="000000"/>
          <w:w w:val="0"/>
        </w:rPr>
        <w:t xml:space="preserve"> e garante</w:t>
      </w:r>
      <w:r w:rsidRPr="00D46D7B">
        <w:rPr>
          <w:rFonts w:eastAsia="Arial Unicode MS"/>
          <w:color w:val="000000"/>
          <w:w w:val="0"/>
        </w:rPr>
        <w:t>m</w:t>
      </w:r>
      <w:r w:rsidR="00500AC4" w:rsidRPr="00D46D7B">
        <w:rPr>
          <w:rFonts w:eastAsia="Arial Unicode MS"/>
          <w:color w:val="000000"/>
          <w:w w:val="0"/>
        </w:rPr>
        <w:t xml:space="preserve"> que: </w:t>
      </w:r>
    </w:p>
    <w:p w14:paraId="2306B55D" w14:textId="77777777" w:rsidR="00500AC4" w:rsidRPr="00D46D7B" w:rsidRDefault="00500AC4" w:rsidP="00D46D7B">
      <w:pPr>
        <w:pStyle w:val="p0"/>
        <w:tabs>
          <w:tab w:val="clear" w:pos="720"/>
          <w:tab w:val="clear" w:pos="1800"/>
          <w:tab w:val="left" w:pos="1418"/>
        </w:tabs>
        <w:spacing w:line="276" w:lineRule="auto"/>
        <w:rPr>
          <w:rFonts w:ascii="Times New Roman" w:eastAsia="Arial Unicode MS" w:hAnsi="Times New Roman"/>
          <w:color w:val="000000"/>
          <w:w w:val="0"/>
          <w:sz w:val="24"/>
          <w:szCs w:val="24"/>
        </w:rPr>
      </w:pPr>
    </w:p>
    <w:p w14:paraId="536864DC" w14:textId="7976399E"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est</w:t>
      </w:r>
      <w:r w:rsidR="00B81EFA" w:rsidRPr="00D46D7B">
        <w:rPr>
          <w:rFonts w:eastAsia="Arial Unicode MS"/>
          <w:color w:val="000000"/>
          <w:w w:val="0"/>
        </w:rPr>
        <w:t>ão</w:t>
      </w:r>
      <w:r w:rsidRPr="00D46D7B">
        <w:rPr>
          <w:rFonts w:eastAsia="Arial Unicode MS"/>
          <w:color w:val="000000"/>
          <w:w w:val="0"/>
        </w:rPr>
        <w:t xml:space="preserve"> devidamente autorizad</w:t>
      </w:r>
      <w:r w:rsidR="00B81EFA" w:rsidRPr="00D46D7B">
        <w:rPr>
          <w:rFonts w:eastAsia="Arial Unicode MS"/>
          <w:color w:val="000000"/>
          <w:w w:val="0"/>
        </w:rPr>
        <w:t>os</w:t>
      </w:r>
      <w:r w:rsidRPr="00D46D7B">
        <w:rPr>
          <w:rFonts w:eastAsia="Arial Unicode MS"/>
          <w:color w:val="000000"/>
          <w:w w:val="0"/>
        </w:rPr>
        <w:t xml:space="preserve"> a celebrar esta Escritura e a cumprir todas as Obrigações Garantidas, tendo sido satisfeitos todos os requisitos legais e estatutários necessários para </w:t>
      </w:r>
      <w:r w:rsidR="00EB4991" w:rsidRPr="00D46D7B">
        <w:rPr>
          <w:rFonts w:eastAsia="Arial Unicode MS"/>
          <w:color w:val="000000"/>
          <w:w w:val="0"/>
        </w:rPr>
        <w:t xml:space="preserve">a outorga </w:t>
      </w:r>
      <w:r w:rsidR="00B81EFA" w:rsidRPr="00D46D7B">
        <w:rPr>
          <w:rFonts w:eastAsia="Arial Unicode MS"/>
          <w:color w:val="000000"/>
          <w:w w:val="0"/>
        </w:rPr>
        <w:t>da fiança</w:t>
      </w:r>
      <w:r w:rsidRPr="00D46D7B">
        <w:rPr>
          <w:rFonts w:eastAsia="Arial Unicode MS"/>
          <w:color w:val="000000"/>
          <w:w w:val="0"/>
        </w:rPr>
        <w:t>;</w:t>
      </w:r>
    </w:p>
    <w:p w14:paraId="66F22EFA"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74010B9A" w14:textId="139331C0"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 celebração desta Escritura e o cumprimento das Obrigações Garantidas não infringem qualquer obrigação anteriormente assumida pel</w:t>
      </w:r>
      <w:r w:rsidR="00B81EFA" w:rsidRPr="00D46D7B">
        <w:rPr>
          <w:rFonts w:eastAsia="Arial Unicode MS"/>
          <w:color w:val="000000"/>
          <w:w w:val="0"/>
        </w:rPr>
        <w:t>os Fiadores</w:t>
      </w:r>
      <w:r w:rsidRPr="00D46D7B">
        <w:rPr>
          <w:rFonts w:eastAsia="Arial Unicode MS"/>
          <w:color w:val="000000"/>
          <w:w w:val="0"/>
        </w:rPr>
        <w:t>;</w:t>
      </w:r>
    </w:p>
    <w:p w14:paraId="67270A87" w14:textId="77777777" w:rsidR="00500AC4" w:rsidRPr="00D46D7B" w:rsidRDefault="00500AC4"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rPr>
          <w:rFonts w:ascii="Times New Roman" w:eastAsia="Arial Unicode MS" w:hAnsi="Times New Roman"/>
          <w:color w:val="000000"/>
          <w:w w:val="0"/>
          <w:sz w:val="24"/>
          <w:szCs w:val="24"/>
        </w:rPr>
      </w:pPr>
    </w:p>
    <w:p w14:paraId="5FCBD959" w14:textId="487C284F" w:rsidR="00500AC4" w:rsidRPr="00AC7DE3"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Pr="00AC7DE3">
        <w:rPr>
          <w:rFonts w:eastAsia="Arial Unicode MS"/>
          <w:color w:val="000000"/>
          <w:w w:val="0"/>
        </w:rPr>
        <w:t xml:space="preserve">os representantes legais </w:t>
      </w:r>
      <w:r w:rsidR="00B81EFA" w:rsidRPr="00AC7DE3">
        <w:rPr>
          <w:rFonts w:eastAsia="Arial Unicode MS"/>
          <w:color w:val="000000"/>
          <w:w w:val="0"/>
        </w:rPr>
        <w:t>dos Fiadores</w:t>
      </w:r>
      <w:r w:rsidRPr="00AC7DE3">
        <w:rPr>
          <w:rFonts w:eastAsia="Arial Unicode MS"/>
          <w:color w:val="000000"/>
          <w:w w:val="0"/>
        </w:rPr>
        <w:t>, que firmam a presente Escritura, encontram-se investidos de poderes bastantes para tanto;</w:t>
      </w:r>
    </w:p>
    <w:p w14:paraId="2A5E1249"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75F04405" w14:textId="75AB81D0" w:rsidR="00500AC4" w:rsidRPr="00AC7DE3"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Pr="00AC7DE3">
        <w:rPr>
          <w:rFonts w:eastAsia="Arial Unicode MS"/>
          <w:color w:val="000000"/>
          <w:w w:val="0"/>
        </w:rPr>
        <w:t xml:space="preserve">os termos desta Escritura não contrariam qualquer ordem, decisão ou sentença administrativa ou judicial que afete </w:t>
      </w:r>
      <w:r w:rsidR="00B81EFA" w:rsidRPr="00AC7DE3">
        <w:rPr>
          <w:rFonts w:eastAsia="Arial Unicode MS"/>
          <w:color w:val="000000"/>
          <w:w w:val="0"/>
        </w:rPr>
        <w:t>os Fiadores</w:t>
      </w:r>
      <w:r w:rsidRPr="00AC7DE3">
        <w:rPr>
          <w:rFonts w:eastAsia="Arial Unicode MS"/>
          <w:color w:val="000000"/>
          <w:w w:val="0"/>
        </w:rPr>
        <w:t>, suas controladoras, controladas ou coligadas, diretas ou indiretas, ou quaisquer de seus bens e propriedades;</w:t>
      </w:r>
    </w:p>
    <w:p w14:paraId="1D6E7B4A"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327C88F2" w14:textId="0FA40147"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t xml:space="preserve">esta Escritura constitui uma obrigação legal, válida e perfeita </w:t>
      </w:r>
      <w:r w:rsidR="00B81EFA" w:rsidRPr="00D46D7B">
        <w:rPr>
          <w:rFonts w:eastAsia="Arial Unicode MS"/>
          <w:color w:val="000000"/>
          <w:w w:val="0"/>
        </w:rPr>
        <w:t>dos Fiadores</w:t>
      </w:r>
      <w:r w:rsidRPr="00D46D7B">
        <w:rPr>
          <w:rFonts w:eastAsia="Arial Unicode MS"/>
          <w:color w:val="000000"/>
          <w:w w:val="0"/>
        </w:rPr>
        <w:t xml:space="preserve">, vinculando a si e seus sucessores, a qualquer título, bem como sendo exequível, </w:t>
      </w:r>
      <w:r w:rsidRPr="00D46D7B">
        <w:rPr>
          <w:rFonts w:eastAsia="Arial Unicode MS"/>
          <w:color w:val="000000"/>
          <w:w w:val="0"/>
        </w:rPr>
        <w:lastRenderedPageBreak/>
        <w:t>de acordo com os seus termos e condições, independentemente das formalidades de registro a que se submeterá;</w:t>
      </w:r>
    </w:p>
    <w:p w14:paraId="6E9E7531"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5002CB5E" w14:textId="5AAA87F2"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t xml:space="preserve">a celebração da presente Escritura não infringe nenhuma disposição legal, contrato ou instrumento do qual </w:t>
      </w:r>
      <w:r w:rsidR="00B81EFA" w:rsidRPr="00D46D7B">
        <w:rPr>
          <w:rFonts w:eastAsia="Arial Unicode MS"/>
          <w:color w:val="000000"/>
          <w:w w:val="0"/>
        </w:rPr>
        <w:t>os Fiadores</w:t>
      </w:r>
      <w:r w:rsidRPr="00D46D7B">
        <w:rPr>
          <w:rFonts w:eastAsia="Arial Unicode MS"/>
          <w:color w:val="000000"/>
          <w:w w:val="0"/>
        </w:rPr>
        <w:t xml:space="preserve"> sejam partes ou ao qual seus bens e propriedades estejam vinculados, nem resultará em: (a) vencimento antecipado de qualquer obrigação estabelecida em qualquer desses contratos ou instrumentos, (b) criação de qualquer ônus sobre qualquer ativo ou bem </w:t>
      </w:r>
      <w:r w:rsidR="00B81EFA" w:rsidRPr="00D46D7B">
        <w:rPr>
          <w:rFonts w:eastAsia="Arial Unicode MS"/>
          <w:color w:val="000000"/>
          <w:w w:val="0"/>
        </w:rPr>
        <w:t xml:space="preserve">dos Fiadores </w:t>
      </w:r>
      <w:r w:rsidRPr="00D46D7B">
        <w:rPr>
          <w:rFonts w:eastAsia="Arial Unicode MS"/>
          <w:color w:val="000000"/>
          <w:w w:val="0"/>
        </w:rPr>
        <w:t>ou (c) rescisão de qualquer desses contratos ou instrumentos;</w:t>
      </w:r>
    </w:p>
    <w:p w14:paraId="1640A4A6"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48F9436E" w14:textId="6CFA1EF8"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AC7DE3">
        <w:rPr>
          <w:rFonts w:eastAsia="Arial Unicode MS"/>
          <w:color w:val="000000"/>
          <w:w w:val="0"/>
        </w:rPr>
        <w:t xml:space="preserve">as demonstrações financeiras </w:t>
      </w:r>
      <w:r w:rsidR="00B81EFA" w:rsidRPr="00AC7DE3">
        <w:rPr>
          <w:rFonts w:eastAsia="Arial Unicode MS"/>
          <w:color w:val="000000"/>
          <w:w w:val="0"/>
        </w:rPr>
        <w:t xml:space="preserve">dos Fiadores </w:t>
      </w:r>
      <w:r w:rsidRPr="00AC7DE3">
        <w:rPr>
          <w:rFonts w:eastAsia="Arial Unicode MS"/>
          <w:color w:val="000000"/>
          <w:w w:val="0"/>
        </w:rPr>
        <w:t xml:space="preserve">refletem, de forma adequada, fiel e completa, a posição financeira </w:t>
      </w:r>
      <w:r w:rsidR="00B81EFA" w:rsidRPr="00AC7DE3">
        <w:rPr>
          <w:rFonts w:eastAsia="Arial Unicode MS"/>
          <w:color w:val="000000"/>
          <w:w w:val="0"/>
        </w:rPr>
        <w:t>dos Fiadores</w:t>
      </w:r>
      <w:r w:rsidRPr="00AC7DE3">
        <w:rPr>
          <w:rFonts w:eastAsia="Arial Unicode MS"/>
          <w:color w:val="000000"/>
          <w:w w:val="0"/>
        </w:rPr>
        <w:t>, controladas e/ou coligadas</w:t>
      </w:r>
      <w:r w:rsidRPr="00D46D7B">
        <w:rPr>
          <w:rFonts w:eastAsia="Arial Unicode MS"/>
          <w:color w:val="000000"/>
          <w:w w:val="0"/>
        </w:rPr>
        <w:t xml:space="preserve"> em tais datas, assim como seus ativos, passivos e contingências, de forma consolidada, e foram devidamente elaboradas em conformidade com os princípios contábeis geralmente aceitos no Brasil; </w:t>
      </w:r>
    </w:p>
    <w:p w14:paraId="1D9CA59C"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1D8A1290" w14:textId="3A03FC67" w:rsidR="00500AC4" w:rsidRPr="00D46D7B" w:rsidRDefault="00B81EFA"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dos Fiadores </w:t>
      </w:r>
      <w:r w:rsidR="00500AC4" w:rsidRPr="00D46D7B">
        <w:rPr>
          <w:rFonts w:eastAsia="Arial Unicode MS"/>
          <w:color w:val="000000"/>
          <w:w w:val="0"/>
        </w:rPr>
        <w:t>encontra</w:t>
      </w:r>
      <w:r w:rsidRPr="00D46D7B">
        <w:rPr>
          <w:rFonts w:eastAsia="Arial Unicode MS"/>
          <w:color w:val="000000"/>
          <w:w w:val="0"/>
        </w:rPr>
        <w:t>m</w:t>
      </w:r>
      <w:r w:rsidR="00500AC4" w:rsidRPr="00D46D7B">
        <w:rPr>
          <w:rFonts w:eastAsia="Arial Unicode MS"/>
          <w:color w:val="000000"/>
          <w:w w:val="0"/>
        </w:rPr>
        <w:t xml:space="preserve">-se em dia com todas as suas respectivas obrigações e deveres, previstos nas leis, regulamentos, normas administrativas e determinações dos </w:t>
      </w:r>
      <w:r w:rsidR="00500AC4" w:rsidRPr="00AC7DE3">
        <w:rPr>
          <w:rFonts w:eastAsia="Arial Unicode MS"/>
          <w:color w:val="000000"/>
          <w:w w:val="0"/>
        </w:rPr>
        <w:t>órgãos governamentais, autarquias ou tribunais, aplicáveis à condução de seus negócios;</w:t>
      </w:r>
      <w:r w:rsidR="00500AC4" w:rsidRPr="00D46D7B">
        <w:rPr>
          <w:rFonts w:eastAsia="Arial Unicode MS"/>
          <w:color w:val="000000"/>
          <w:w w:val="0"/>
        </w:rPr>
        <w:t xml:space="preserve"> </w:t>
      </w:r>
    </w:p>
    <w:p w14:paraId="54F6DD54"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1D95B024" w14:textId="2AD74363"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não há qualquer ação judicial, procedimento administrativo ou arbitral, inquérito ou outro tipo de investigação governamental que possa vir a causar impacto adverso relevante </w:t>
      </w:r>
      <w:r w:rsidR="00B81EFA" w:rsidRPr="00D46D7B">
        <w:rPr>
          <w:rFonts w:eastAsia="Arial Unicode MS"/>
          <w:color w:val="000000"/>
          <w:w w:val="0"/>
        </w:rPr>
        <w:t xml:space="preserve">aos </w:t>
      </w:r>
      <w:r w:rsidR="00B81EFA" w:rsidRPr="00AC7DE3">
        <w:rPr>
          <w:rFonts w:eastAsia="Arial Unicode MS"/>
          <w:color w:val="000000"/>
          <w:w w:val="0"/>
        </w:rPr>
        <w:t>Fiadores</w:t>
      </w:r>
      <w:r w:rsidRPr="00AC7DE3">
        <w:rPr>
          <w:rFonts w:eastAsia="Arial Unicode MS"/>
          <w:color w:val="000000"/>
          <w:w w:val="0"/>
        </w:rPr>
        <w:t>, controladas ou coligadas, em suas condições financeiras ou em suas atividades,</w:t>
      </w:r>
      <w:r w:rsidRPr="00D46D7B">
        <w:rPr>
          <w:rFonts w:eastAsia="Arial Unicode MS"/>
          <w:color w:val="000000"/>
          <w:w w:val="0"/>
        </w:rPr>
        <w:t xml:space="preserve"> ou que possam afetar a capacidade </w:t>
      </w:r>
      <w:r w:rsidR="00B81EFA" w:rsidRPr="00D46D7B">
        <w:rPr>
          <w:rFonts w:eastAsia="Arial Unicode MS"/>
          <w:color w:val="000000"/>
          <w:w w:val="0"/>
        </w:rPr>
        <w:t xml:space="preserve">dos Fiadores </w:t>
      </w:r>
      <w:r w:rsidRPr="00D46D7B">
        <w:rPr>
          <w:rFonts w:eastAsia="Arial Unicode MS"/>
          <w:color w:val="000000"/>
          <w:w w:val="0"/>
        </w:rPr>
        <w:t>de cumprir</w:t>
      </w:r>
      <w:r w:rsidR="00B81EFA" w:rsidRPr="00D46D7B">
        <w:rPr>
          <w:rFonts w:eastAsia="Arial Unicode MS"/>
          <w:color w:val="000000"/>
          <w:w w:val="0"/>
        </w:rPr>
        <w:t>em</w:t>
      </w:r>
      <w:r w:rsidRPr="00D46D7B">
        <w:rPr>
          <w:rFonts w:eastAsia="Arial Unicode MS"/>
          <w:color w:val="000000"/>
          <w:w w:val="0"/>
        </w:rPr>
        <w:t xml:space="preserve"> as Obrigações Garantidas; e</w:t>
      </w:r>
    </w:p>
    <w:p w14:paraId="129319A4" w14:textId="77777777" w:rsidR="00500AC4" w:rsidRPr="00D46D7B" w:rsidRDefault="00500AC4" w:rsidP="00D46D7B">
      <w:pPr>
        <w:pStyle w:val="PargrafodaLista"/>
        <w:spacing w:line="276" w:lineRule="auto"/>
        <w:rPr>
          <w:rFonts w:eastAsia="Arial Unicode MS"/>
          <w:color w:val="000000"/>
          <w:w w:val="0"/>
        </w:rPr>
      </w:pPr>
    </w:p>
    <w:p w14:paraId="304B63C6" w14:textId="1F41078E" w:rsidR="00500AC4" w:rsidRPr="00AC7DE3"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AC7DE3">
        <w:rPr>
          <w:rFonts w:eastAsia="Arial Unicode MS"/>
          <w:color w:val="000000"/>
          <w:w w:val="0"/>
        </w:rPr>
        <w:t>cumpre</w:t>
      </w:r>
      <w:r w:rsidR="00B81EFA" w:rsidRPr="00AC7DE3">
        <w:rPr>
          <w:rFonts w:eastAsia="Arial Unicode MS"/>
          <w:color w:val="000000"/>
          <w:w w:val="0"/>
        </w:rPr>
        <w:t>m</w:t>
      </w:r>
      <w:r w:rsidRPr="00AC7DE3">
        <w:rPr>
          <w:rFonts w:eastAsia="Arial Unicode MS"/>
          <w:color w:val="000000"/>
          <w:w w:val="0"/>
        </w:rPr>
        <w:t xml:space="preserve"> a Lei 12.846/2013 e demais convenções internacionais dos quais o Brasil é aderente, Decreto 3.678/2000, 4.410/2002 e 5.687/2006 (“Leis Anticorrupção”) e (i) mantém políticas e procedimentos internos que asseguram o integral cumprimento das Leis Anticorrupção, (ii) se abstém de praticar atos de corrupção e de agir de forma lesiva à administração pública, nacional ou estrangeira, conforme aplicável, no interesse ou para benefício, próprio exclusivo ou não. </w:t>
      </w:r>
    </w:p>
    <w:p w14:paraId="573F6970" w14:textId="77777777" w:rsidR="00500AC4" w:rsidRPr="00D46D7B" w:rsidRDefault="00500AC4" w:rsidP="00D46D7B">
      <w:pPr>
        <w:shd w:val="clear" w:color="auto" w:fill="FFFFFF"/>
        <w:spacing w:line="276" w:lineRule="auto"/>
        <w:jc w:val="both"/>
        <w:rPr>
          <w:rFonts w:eastAsia="Arial Unicode MS"/>
          <w:color w:val="000000"/>
          <w:w w:val="0"/>
        </w:rPr>
      </w:pPr>
    </w:p>
    <w:p w14:paraId="36BCC49B" w14:textId="537C15DB" w:rsidR="00DC0999" w:rsidRPr="00D46D7B" w:rsidRDefault="00C8772C"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Sem prejuízo de quaisquer direitos </w:t>
      </w:r>
      <w:r w:rsidR="00C668C7">
        <w:rPr>
          <w:rFonts w:eastAsia="Arial Unicode MS"/>
          <w:color w:val="000000"/>
          <w:w w:val="0"/>
        </w:rPr>
        <w:t>da</w:t>
      </w:r>
      <w:r w:rsidR="00C668C7" w:rsidRPr="00D46D7B">
        <w:rPr>
          <w:rFonts w:eastAsia="Arial Unicode MS"/>
          <w:color w:val="000000"/>
          <w:w w:val="0"/>
        </w:rPr>
        <w:t xml:space="preserve"> </w:t>
      </w:r>
      <w:r w:rsidR="00B81EFA" w:rsidRPr="00D46D7B">
        <w:rPr>
          <w:rFonts w:eastAsia="Arial Unicode MS"/>
          <w:color w:val="000000"/>
          <w:w w:val="0"/>
        </w:rPr>
        <w:t>D</w:t>
      </w:r>
      <w:r w:rsidR="00EB4991" w:rsidRPr="00D46D7B">
        <w:rPr>
          <w:rFonts w:eastAsia="Arial Unicode MS"/>
          <w:color w:val="000000"/>
          <w:w w:val="0"/>
        </w:rPr>
        <w:t>ebenturista</w:t>
      </w:r>
      <w:r w:rsidRPr="00D46D7B">
        <w:rPr>
          <w:rFonts w:eastAsia="Arial Unicode MS"/>
          <w:color w:val="000000"/>
          <w:w w:val="0"/>
        </w:rPr>
        <w:t>, nos termos desta Escritura</w:t>
      </w:r>
      <w:r w:rsidR="00B81EFA" w:rsidRPr="00D46D7B">
        <w:rPr>
          <w:rFonts w:eastAsia="Arial Unicode MS"/>
          <w:color w:val="000000"/>
          <w:w w:val="0"/>
        </w:rPr>
        <w:t xml:space="preserve"> de Emissão</w:t>
      </w:r>
      <w:r w:rsidRPr="00D46D7B">
        <w:rPr>
          <w:rFonts w:eastAsia="Arial Unicode MS"/>
          <w:color w:val="000000"/>
          <w:w w:val="0"/>
        </w:rPr>
        <w:t xml:space="preserve"> e da lei, a </w:t>
      </w:r>
      <w:r w:rsidR="00DC0999" w:rsidRPr="00D46D7B">
        <w:rPr>
          <w:rFonts w:eastAsia="Arial Unicode MS"/>
          <w:color w:val="000000"/>
          <w:w w:val="0"/>
        </w:rPr>
        <w:t>Emissora compromete</w:t>
      </w:r>
      <w:r w:rsidRPr="00D46D7B">
        <w:rPr>
          <w:rFonts w:eastAsia="Arial Unicode MS"/>
          <w:color w:val="000000"/>
          <w:w w:val="0"/>
        </w:rPr>
        <w:t>-se</w:t>
      </w:r>
      <w:r w:rsidR="00DC0999" w:rsidRPr="00D46D7B">
        <w:rPr>
          <w:rFonts w:eastAsia="Arial Unicode MS"/>
          <w:color w:val="000000"/>
          <w:w w:val="0"/>
        </w:rPr>
        <w:t xml:space="preserve"> a notificar imediatamente </w:t>
      </w:r>
      <w:r w:rsidR="00C668C7">
        <w:rPr>
          <w:rFonts w:eastAsia="Arial Unicode MS"/>
          <w:color w:val="000000"/>
          <w:w w:val="0"/>
        </w:rPr>
        <w:t>a</w:t>
      </w:r>
      <w:r w:rsidR="00C668C7" w:rsidRPr="00D46D7B">
        <w:rPr>
          <w:rFonts w:eastAsia="Arial Unicode MS"/>
          <w:color w:val="000000"/>
          <w:w w:val="0"/>
        </w:rPr>
        <w:t xml:space="preserve"> </w:t>
      </w:r>
      <w:r w:rsidR="009D21B7">
        <w:rPr>
          <w:rFonts w:eastAsia="Arial Unicode MS"/>
          <w:color w:val="000000"/>
          <w:w w:val="0"/>
        </w:rPr>
        <w:t>D</w:t>
      </w:r>
      <w:r w:rsidR="00EB4991" w:rsidRPr="00D46D7B">
        <w:rPr>
          <w:rFonts w:eastAsia="Arial Unicode MS"/>
          <w:color w:val="000000"/>
          <w:w w:val="0"/>
        </w:rPr>
        <w:t>ebenturista</w:t>
      </w:r>
      <w:r w:rsidRPr="00D46D7B">
        <w:rPr>
          <w:rFonts w:eastAsia="Arial Unicode MS"/>
          <w:color w:val="000000"/>
          <w:w w:val="0"/>
        </w:rPr>
        <w:t>,</w:t>
      </w:r>
      <w:r w:rsidR="00DC0999" w:rsidRPr="00D46D7B">
        <w:rPr>
          <w:rFonts w:eastAsia="Arial Unicode MS"/>
          <w:color w:val="000000"/>
          <w:w w:val="0"/>
        </w:rPr>
        <w:t xml:space="preserve"> caso quaisquer das declarações aqui prestadas tornem-se</w:t>
      </w:r>
      <w:r w:rsidRPr="00D46D7B">
        <w:rPr>
          <w:rFonts w:eastAsia="Arial Unicode MS"/>
          <w:color w:val="000000"/>
          <w:w w:val="0"/>
        </w:rPr>
        <w:t>,</w:t>
      </w:r>
      <w:r w:rsidR="00DC0999" w:rsidRPr="00D46D7B">
        <w:rPr>
          <w:rFonts w:eastAsia="Arial Unicode MS"/>
          <w:color w:val="000000"/>
          <w:w w:val="0"/>
        </w:rPr>
        <w:t xml:space="preserve"> total ou parcialmente</w:t>
      </w:r>
      <w:r w:rsidRPr="00D46D7B">
        <w:rPr>
          <w:rFonts w:eastAsia="Arial Unicode MS"/>
          <w:color w:val="000000"/>
          <w:w w:val="0"/>
        </w:rPr>
        <w:t>,</w:t>
      </w:r>
      <w:r w:rsidR="00DC0999" w:rsidRPr="00D46D7B">
        <w:rPr>
          <w:rFonts w:eastAsia="Arial Unicode MS"/>
          <w:color w:val="000000"/>
          <w:w w:val="0"/>
        </w:rPr>
        <w:t xml:space="preserve"> inverídi</w:t>
      </w:r>
      <w:r w:rsidR="00B723AB" w:rsidRPr="00D46D7B">
        <w:rPr>
          <w:rFonts w:eastAsia="Arial Unicode MS"/>
          <w:color w:val="000000"/>
          <w:w w:val="0"/>
        </w:rPr>
        <w:t>cas, incompletas ou incorretas.</w:t>
      </w:r>
    </w:p>
    <w:p w14:paraId="02CF3CC3" w14:textId="33D2EBEF" w:rsidR="00D45FFF" w:rsidRPr="00D46D7B" w:rsidRDefault="00D45FFF" w:rsidP="00D46D7B">
      <w:pPr>
        <w:pStyle w:val="p0"/>
        <w:widowControl/>
        <w:tabs>
          <w:tab w:val="clear" w:pos="720"/>
        </w:tabs>
        <w:spacing w:line="276" w:lineRule="auto"/>
        <w:rPr>
          <w:rFonts w:ascii="Times New Roman" w:eastAsia="Arial Unicode MS" w:hAnsi="Times New Roman"/>
          <w:color w:val="000000"/>
          <w:w w:val="0"/>
          <w:sz w:val="24"/>
          <w:szCs w:val="24"/>
        </w:rPr>
      </w:pPr>
    </w:p>
    <w:p w14:paraId="3DB2120E" w14:textId="77777777" w:rsidR="00B81EFA" w:rsidRPr="00D46D7B" w:rsidRDefault="00B81EFA" w:rsidP="00D46D7B">
      <w:pPr>
        <w:pStyle w:val="p0"/>
        <w:widowControl/>
        <w:tabs>
          <w:tab w:val="clear" w:pos="720"/>
        </w:tabs>
        <w:spacing w:line="276" w:lineRule="auto"/>
        <w:rPr>
          <w:rFonts w:ascii="Times New Roman" w:eastAsia="Arial Unicode MS" w:hAnsi="Times New Roman"/>
          <w:color w:val="000000"/>
          <w:w w:val="0"/>
          <w:sz w:val="24"/>
          <w:szCs w:val="24"/>
        </w:rPr>
      </w:pPr>
    </w:p>
    <w:p w14:paraId="635ABF22" w14:textId="02DBFF8F" w:rsidR="00412FEC" w:rsidRPr="00D46D7B" w:rsidRDefault="0089748C" w:rsidP="00D46D7B">
      <w:pPr>
        <w:pStyle w:val="Ttulo1"/>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w w:val="0"/>
          <w:sz w:val="24"/>
          <w:szCs w:val="24"/>
        </w:rPr>
      </w:pPr>
      <w:r w:rsidRPr="00D46D7B">
        <w:rPr>
          <w:color w:val="000000"/>
          <w:w w:val="0"/>
          <w:sz w:val="24"/>
          <w:szCs w:val="24"/>
        </w:rPr>
        <w:lastRenderedPageBreak/>
        <w:t>DA</w:t>
      </w:r>
      <w:r w:rsidR="00B932E2">
        <w:rPr>
          <w:color w:val="000000"/>
          <w:w w:val="0"/>
          <w:sz w:val="24"/>
          <w:szCs w:val="24"/>
        </w:rPr>
        <w:t>S COMUNICAÇÕES</w:t>
      </w:r>
    </w:p>
    <w:p w14:paraId="7CD490BC" w14:textId="77777777" w:rsidR="00D33093" w:rsidRDefault="00D33093" w:rsidP="004C1FCE">
      <w:pPr>
        <w:spacing w:line="276" w:lineRule="auto"/>
        <w:jc w:val="both"/>
        <w:rPr>
          <w:rFonts w:eastAsia="Arial Unicode MS"/>
          <w:b/>
          <w:color w:val="000000"/>
          <w:w w:val="0"/>
        </w:rPr>
      </w:pPr>
    </w:p>
    <w:p w14:paraId="5587BAD2" w14:textId="386459C4" w:rsidR="00B932E2" w:rsidRPr="004C1FCE" w:rsidRDefault="00B932E2" w:rsidP="004C1FCE">
      <w:pPr>
        <w:spacing w:line="276" w:lineRule="auto"/>
        <w:jc w:val="both"/>
        <w:rPr>
          <w:rFonts w:eastAsia="Arial Unicode MS"/>
          <w:color w:val="000000"/>
          <w:w w:val="0"/>
        </w:rPr>
      </w:pPr>
      <w:r w:rsidRPr="004C1FCE">
        <w:rPr>
          <w:rFonts w:eastAsia="Arial Unicode MS"/>
          <w:b/>
          <w:color w:val="000000"/>
          <w:w w:val="0"/>
        </w:rPr>
        <w:t>7.1.</w:t>
      </w:r>
      <w:r>
        <w:rPr>
          <w:rFonts w:eastAsia="Arial Unicode MS"/>
          <w:color w:val="000000"/>
          <w:w w:val="0"/>
        </w:rPr>
        <w:tab/>
      </w:r>
      <w:r w:rsidRPr="004C1FCE">
        <w:rPr>
          <w:rFonts w:eastAsia="Arial Unicode MS"/>
          <w:color w:val="000000"/>
          <w:w w:val="0"/>
        </w:rPr>
        <w:t xml:space="preserve">As comunicações a serem enviadas por qualquer das Partes nos termos desta Escritura </w:t>
      </w:r>
      <w:r>
        <w:rPr>
          <w:rFonts w:eastAsia="Arial Unicode MS"/>
          <w:color w:val="000000"/>
          <w:w w:val="0"/>
        </w:rPr>
        <w:t xml:space="preserve">de Emissão </w:t>
      </w:r>
      <w:r w:rsidRPr="004C1FCE">
        <w:rPr>
          <w:rFonts w:eastAsia="Arial Unicode MS"/>
          <w:color w:val="000000"/>
          <w:w w:val="0"/>
        </w:rPr>
        <w:t xml:space="preserve">deverão ser encaminhadas para os seguintes endereços: </w:t>
      </w:r>
      <w:bookmarkStart w:id="26" w:name="_DV_M166"/>
      <w:bookmarkEnd w:id="26"/>
    </w:p>
    <w:p w14:paraId="5316EC12" w14:textId="77777777" w:rsidR="00B932E2" w:rsidRPr="00977E80" w:rsidRDefault="00B932E2" w:rsidP="004C1FCE">
      <w:pPr>
        <w:spacing w:line="276" w:lineRule="auto"/>
        <w:jc w:val="both"/>
        <w:rPr>
          <w:rFonts w:ascii="Trebuchet MS" w:hAnsi="Trebuchet MS" w:cs="Arial"/>
          <w:b/>
          <w:color w:val="000000"/>
          <w:sz w:val="22"/>
          <w:szCs w:val="22"/>
        </w:rPr>
      </w:pPr>
    </w:p>
    <w:p w14:paraId="316B49F4" w14:textId="77777777"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Para a Emissora:</w:t>
      </w:r>
    </w:p>
    <w:p w14:paraId="6D35F843" w14:textId="77777777" w:rsidR="00B932E2" w:rsidRPr="00C83B5F" w:rsidRDefault="00B932E2" w:rsidP="004C1FCE">
      <w:pPr>
        <w:spacing w:line="276" w:lineRule="auto"/>
        <w:jc w:val="both"/>
        <w:rPr>
          <w:rFonts w:eastAsia="Arial Unicode MS"/>
          <w:color w:val="000000"/>
          <w:w w:val="0"/>
        </w:rPr>
      </w:pPr>
      <w:bookmarkStart w:id="27" w:name="_DV_M167"/>
      <w:bookmarkStart w:id="28" w:name="_DV_M168"/>
      <w:bookmarkStart w:id="29" w:name="_DV_M170"/>
      <w:bookmarkStart w:id="30" w:name="_DV_M171"/>
      <w:bookmarkStart w:id="31" w:name="_DV_M172"/>
      <w:bookmarkStart w:id="32" w:name="_DV_M173"/>
      <w:bookmarkEnd w:id="27"/>
      <w:bookmarkEnd w:id="28"/>
      <w:bookmarkEnd w:id="29"/>
      <w:bookmarkEnd w:id="30"/>
      <w:bookmarkEnd w:id="31"/>
      <w:bookmarkEnd w:id="32"/>
      <w:r w:rsidRPr="004C1FCE">
        <w:rPr>
          <w:rFonts w:eastAsia="Arial Unicode MS"/>
          <w:color w:val="000000"/>
          <w:w w:val="0"/>
        </w:rPr>
        <w:t>CHB - COMPANHIA HIPOTECÁRIA BRASILEIRA</w:t>
      </w:r>
    </w:p>
    <w:p w14:paraId="3560CA84" w14:textId="77777777" w:rsidR="00C83B5F" w:rsidRDefault="00B932E2" w:rsidP="004459D9">
      <w:pPr>
        <w:spacing w:line="276" w:lineRule="auto"/>
        <w:jc w:val="both"/>
        <w:rPr>
          <w:rFonts w:eastAsia="Arial Unicode MS"/>
          <w:color w:val="000000"/>
          <w:w w:val="0"/>
        </w:rPr>
      </w:pPr>
      <w:r w:rsidRPr="004C1FCE">
        <w:rPr>
          <w:rFonts w:eastAsia="Arial Unicode MS"/>
          <w:color w:val="000000"/>
          <w:w w:val="0"/>
        </w:rPr>
        <w:t>Rua João Pessoa, nº 267, 5º andar</w:t>
      </w:r>
    </w:p>
    <w:p w14:paraId="170701E8" w14:textId="16FAFA4B"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 xml:space="preserve">CEP 59025-500, </w:t>
      </w:r>
      <w:r>
        <w:rPr>
          <w:rFonts w:eastAsia="Arial Unicode MS"/>
          <w:color w:val="000000"/>
          <w:w w:val="0"/>
        </w:rPr>
        <w:t>Natal / RN</w:t>
      </w:r>
      <w:r w:rsidRPr="004C1FCE">
        <w:rPr>
          <w:rFonts w:eastAsia="Arial Unicode MS"/>
          <w:color w:val="000000"/>
          <w:w w:val="0"/>
        </w:rPr>
        <w:t xml:space="preserve"> </w:t>
      </w:r>
    </w:p>
    <w:p w14:paraId="071F3015" w14:textId="5A5F5E28" w:rsidR="00B932E2" w:rsidRDefault="00B932E2" w:rsidP="004C1FCE">
      <w:pPr>
        <w:spacing w:line="276" w:lineRule="auto"/>
        <w:jc w:val="both"/>
        <w:rPr>
          <w:rFonts w:eastAsia="Arial Unicode MS"/>
          <w:color w:val="000000"/>
          <w:w w:val="0"/>
        </w:rPr>
      </w:pPr>
      <w:r w:rsidRPr="004C1FCE">
        <w:rPr>
          <w:rFonts w:eastAsia="Arial Unicode MS"/>
          <w:color w:val="000000"/>
          <w:w w:val="0"/>
        </w:rPr>
        <w:t xml:space="preserve">At.: Sr. </w:t>
      </w:r>
      <w:r w:rsidR="004459D9">
        <w:rPr>
          <w:rFonts w:eastAsia="Arial Unicode MS"/>
          <w:color w:val="000000"/>
          <w:w w:val="0"/>
        </w:rPr>
        <w:t>Álvaro Barreto</w:t>
      </w:r>
      <w:r w:rsidR="00224824">
        <w:rPr>
          <w:rFonts w:eastAsia="Arial Unicode MS"/>
          <w:color w:val="000000"/>
          <w:w w:val="0"/>
        </w:rPr>
        <w:t xml:space="preserve"> Rezende</w:t>
      </w:r>
    </w:p>
    <w:p w14:paraId="06B383A0" w14:textId="32861A6D"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 xml:space="preserve">Telefone: </w:t>
      </w:r>
      <w:r w:rsidR="00224824" w:rsidRPr="004C1FCE">
        <w:rPr>
          <w:rFonts w:eastAsia="Arial Unicode MS"/>
          <w:color w:val="000000"/>
          <w:w w:val="0"/>
        </w:rPr>
        <w:t>(</w:t>
      </w:r>
      <w:r w:rsidR="00224824">
        <w:rPr>
          <w:rFonts w:eastAsia="Arial Unicode MS"/>
          <w:color w:val="000000"/>
          <w:w w:val="0"/>
        </w:rPr>
        <w:t>84</w:t>
      </w:r>
      <w:r w:rsidR="00224824" w:rsidRPr="004C1FCE">
        <w:rPr>
          <w:rFonts w:eastAsia="Arial Unicode MS"/>
          <w:color w:val="000000"/>
          <w:w w:val="0"/>
        </w:rPr>
        <w:t xml:space="preserve">) </w:t>
      </w:r>
      <w:r w:rsidR="00224824">
        <w:rPr>
          <w:rFonts w:eastAsia="Arial Unicode MS"/>
          <w:color w:val="000000"/>
          <w:w w:val="0"/>
        </w:rPr>
        <w:t>4009-4821</w:t>
      </w:r>
    </w:p>
    <w:p w14:paraId="2FCD4D5F" w14:textId="5DB08842" w:rsidR="00B932E2" w:rsidRPr="004C1FCE" w:rsidRDefault="00217618" w:rsidP="004C1FCE">
      <w:pPr>
        <w:spacing w:line="276" w:lineRule="auto"/>
        <w:jc w:val="both"/>
        <w:rPr>
          <w:rFonts w:eastAsia="Arial Unicode MS"/>
          <w:color w:val="000000"/>
          <w:w w:val="0"/>
        </w:rPr>
      </w:pPr>
      <w:r>
        <w:rPr>
          <w:rFonts w:eastAsia="Arial Unicode MS"/>
          <w:color w:val="000000"/>
          <w:w w:val="0"/>
        </w:rPr>
        <w:t xml:space="preserve">E-mail: </w:t>
      </w:r>
      <w:hyperlink r:id="rId14" w:history="1">
        <w:r w:rsidR="00224824" w:rsidRPr="00D33093">
          <w:rPr>
            <w:rFonts w:eastAsia="Arial Unicode MS"/>
            <w:color w:val="000000"/>
          </w:rPr>
          <w:t>alvaro.rezende@chbcredito.com.br</w:t>
        </w:r>
      </w:hyperlink>
      <w:r w:rsidR="00224824">
        <w:rPr>
          <w:rFonts w:eastAsia="Arial Unicode MS"/>
          <w:color w:val="000000"/>
          <w:w w:val="0"/>
        </w:rPr>
        <w:t xml:space="preserve"> e </w:t>
      </w:r>
      <w:hyperlink r:id="rId15" w:history="1">
        <w:r w:rsidR="00224824" w:rsidRPr="00D33093">
          <w:rPr>
            <w:rFonts w:eastAsia="Arial Unicode MS"/>
            <w:color w:val="000000"/>
          </w:rPr>
          <w:t>juridico@chbcredito.com.br</w:t>
        </w:r>
      </w:hyperlink>
    </w:p>
    <w:p w14:paraId="721E017A" w14:textId="77777777" w:rsidR="00B932E2" w:rsidRPr="004C1FCE" w:rsidRDefault="00B932E2" w:rsidP="004C1FCE">
      <w:pPr>
        <w:spacing w:line="276" w:lineRule="auto"/>
        <w:jc w:val="both"/>
        <w:rPr>
          <w:rFonts w:eastAsia="Arial Unicode MS"/>
          <w:color w:val="000000"/>
          <w:w w:val="0"/>
        </w:rPr>
      </w:pPr>
      <w:bookmarkStart w:id="33" w:name="_DV_M174"/>
      <w:bookmarkEnd w:id="33"/>
    </w:p>
    <w:p w14:paraId="042B9D52" w14:textId="2474955D"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Para a Debenturista:</w:t>
      </w:r>
    </w:p>
    <w:p w14:paraId="472A95FE" w14:textId="56B8DEDB" w:rsidR="00B932E2" w:rsidRPr="004C1FCE" w:rsidRDefault="00217618" w:rsidP="004C1FCE">
      <w:pPr>
        <w:spacing w:line="276" w:lineRule="auto"/>
        <w:jc w:val="both"/>
        <w:rPr>
          <w:rFonts w:eastAsia="Arial Unicode MS"/>
          <w:color w:val="000000"/>
          <w:w w:val="0"/>
        </w:rPr>
      </w:pPr>
      <w:r w:rsidRPr="004C1FCE">
        <w:t>HABITASEC SECURITIZADORA S.A.</w:t>
      </w:r>
      <w:r w:rsidR="00B932E2" w:rsidRPr="004C1FCE">
        <w:rPr>
          <w:rFonts w:eastAsia="Arial Unicode MS"/>
          <w:color w:val="000000"/>
          <w:w w:val="0"/>
        </w:rPr>
        <w:t xml:space="preserve"> </w:t>
      </w:r>
    </w:p>
    <w:p w14:paraId="47C90DF6" w14:textId="2033A768"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 xml:space="preserve">Avenida Brigadeiro Faria Lima, nº </w:t>
      </w:r>
      <w:r w:rsidR="00401F59" w:rsidRPr="006D6C98">
        <w:t xml:space="preserve">2.894, conjunto nº </w:t>
      </w:r>
      <w:r w:rsidR="00401F59">
        <w:t>9</w:t>
      </w:r>
      <w:r w:rsidR="00401F59" w:rsidRPr="006D6C98">
        <w:t>2</w:t>
      </w:r>
    </w:p>
    <w:p w14:paraId="0729644C" w14:textId="580481FC"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 xml:space="preserve">CEP: </w:t>
      </w:r>
      <w:r w:rsidR="00401F59" w:rsidRPr="004C1FCE">
        <w:rPr>
          <w:rFonts w:eastAsia="Arial Unicode MS"/>
          <w:color w:val="000000"/>
          <w:w w:val="0"/>
        </w:rPr>
        <w:t>01451-000</w:t>
      </w:r>
      <w:r w:rsidR="00401F59">
        <w:rPr>
          <w:rFonts w:eastAsia="Arial Unicode MS"/>
          <w:color w:val="000000"/>
          <w:w w:val="0"/>
        </w:rPr>
        <w:t>, São Paulo / SP</w:t>
      </w:r>
    </w:p>
    <w:p w14:paraId="2D385C4B" w14:textId="586842D0" w:rsidR="00401F59" w:rsidRDefault="00401F59" w:rsidP="00401F59">
      <w:pPr>
        <w:spacing w:line="276" w:lineRule="auto"/>
        <w:jc w:val="both"/>
        <w:rPr>
          <w:rFonts w:eastAsia="Arial Unicode MS"/>
          <w:color w:val="000000"/>
          <w:w w:val="0"/>
        </w:rPr>
      </w:pPr>
      <w:r w:rsidRPr="000B06F7">
        <w:rPr>
          <w:rFonts w:eastAsia="Arial Unicode MS"/>
          <w:color w:val="000000"/>
          <w:w w:val="0"/>
        </w:rPr>
        <w:t xml:space="preserve">At.: </w:t>
      </w:r>
      <w:r w:rsidR="00CE6007" w:rsidRPr="00B94DDB">
        <w:rPr>
          <w:rFonts w:eastAsia="Arial Unicode MS"/>
          <w:color w:val="000000"/>
          <w:w w:val="0"/>
        </w:rPr>
        <w:t>Marcos Ribeiro do Valle Neto e Gerência de BackOffice</w:t>
      </w:r>
    </w:p>
    <w:p w14:paraId="66396B55" w14:textId="7457D920" w:rsidR="00401F59" w:rsidRPr="000B06F7" w:rsidRDefault="00401F59" w:rsidP="00401F59">
      <w:pPr>
        <w:spacing w:line="276" w:lineRule="auto"/>
        <w:jc w:val="both"/>
        <w:rPr>
          <w:rFonts w:eastAsia="Arial Unicode MS"/>
          <w:color w:val="000000"/>
          <w:w w:val="0"/>
        </w:rPr>
      </w:pPr>
      <w:r w:rsidRPr="000B06F7">
        <w:rPr>
          <w:rFonts w:eastAsia="Arial Unicode MS"/>
          <w:color w:val="000000"/>
          <w:w w:val="0"/>
        </w:rPr>
        <w:t xml:space="preserve">Telefone: </w:t>
      </w:r>
      <w:r w:rsidR="00CE6007" w:rsidRPr="000B06F7">
        <w:rPr>
          <w:rFonts w:eastAsia="Arial Unicode MS"/>
          <w:color w:val="000000"/>
          <w:w w:val="0"/>
        </w:rPr>
        <w:t>(</w:t>
      </w:r>
      <w:r w:rsidR="00CE6007">
        <w:rPr>
          <w:rFonts w:eastAsia="Arial Unicode MS"/>
          <w:color w:val="000000"/>
          <w:w w:val="0"/>
        </w:rPr>
        <w:t>11</w:t>
      </w:r>
      <w:r w:rsidR="00CE6007" w:rsidRPr="000B06F7">
        <w:rPr>
          <w:rFonts w:eastAsia="Arial Unicode MS"/>
          <w:color w:val="000000"/>
          <w:w w:val="0"/>
        </w:rPr>
        <w:t xml:space="preserve">) </w:t>
      </w:r>
      <w:r w:rsidR="00CE6007">
        <w:rPr>
          <w:rFonts w:eastAsia="Arial Unicode MS"/>
          <w:color w:val="000000"/>
          <w:w w:val="0"/>
        </w:rPr>
        <w:t>3074-4900</w:t>
      </w:r>
    </w:p>
    <w:p w14:paraId="7F2CF26A" w14:textId="5379E735" w:rsidR="00CE6007" w:rsidRDefault="00401F59" w:rsidP="00CE6007">
      <w:pPr>
        <w:spacing w:line="276" w:lineRule="auto"/>
        <w:jc w:val="both"/>
        <w:rPr>
          <w:rFonts w:eastAsia="Arial Unicode MS"/>
          <w:color w:val="000000"/>
          <w:w w:val="0"/>
        </w:rPr>
      </w:pPr>
      <w:r>
        <w:rPr>
          <w:rFonts w:eastAsia="Arial Unicode MS"/>
          <w:color w:val="000000"/>
          <w:w w:val="0"/>
        </w:rPr>
        <w:t xml:space="preserve">E-mail: </w:t>
      </w:r>
      <w:r w:rsidR="00CE6007" w:rsidRPr="000F3F8C">
        <w:rPr>
          <w:rFonts w:eastAsia="Arial Unicode MS"/>
          <w:color w:val="000000"/>
          <w:w w:val="0"/>
        </w:rPr>
        <w:t>mrvalle@habitasec.com.br / monitoramento@habitasec.com.br</w:t>
      </w:r>
    </w:p>
    <w:p w14:paraId="4FE1C97D" w14:textId="69319849" w:rsidR="00C83B5F" w:rsidRDefault="00C83B5F" w:rsidP="00C83B5F">
      <w:pPr>
        <w:spacing w:line="276" w:lineRule="auto"/>
        <w:jc w:val="both"/>
        <w:rPr>
          <w:rFonts w:eastAsia="Arial Unicode MS"/>
          <w:color w:val="000000"/>
          <w:w w:val="0"/>
        </w:rPr>
      </w:pPr>
      <w:bookmarkStart w:id="34" w:name="_Ref320085531"/>
    </w:p>
    <w:p w14:paraId="1C7ADC17" w14:textId="64FFCCA8" w:rsidR="00C83B5F" w:rsidRDefault="00C83B5F" w:rsidP="00C83B5F">
      <w:pPr>
        <w:spacing w:line="276" w:lineRule="auto"/>
        <w:jc w:val="both"/>
        <w:rPr>
          <w:rFonts w:eastAsia="Arial Unicode MS"/>
          <w:color w:val="000000"/>
          <w:w w:val="0"/>
        </w:rPr>
      </w:pPr>
      <w:r w:rsidRPr="000B06F7">
        <w:rPr>
          <w:rFonts w:eastAsia="Arial Unicode MS"/>
          <w:color w:val="000000"/>
          <w:w w:val="0"/>
        </w:rPr>
        <w:t xml:space="preserve">Para </w:t>
      </w:r>
      <w:r>
        <w:rPr>
          <w:rFonts w:eastAsia="Arial Unicode MS"/>
          <w:color w:val="000000"/>
          <w:w w:val="0"/>
        </w:rPr>
        <w:t>os Fiadores:</w:t>
      </w:r>
    </w:p>
    <w:p w14:paraId="5D518236" w14:textId="5FB83AB8" w:rsidR="00C83B5F" w:rsidRDefault="00C83B5F" w:rsidP="00C83B5F">
      <w:pPr>
        <w:spacing w:line="276" w:lineRule="auto"/>
        <w:jc w:val="both"/>
        <w:rPr>
          <w:rFonts w:eastAsia="Arial Unicode MS"/>
          <w:color w:val="000000"/>
          <w:w w:val="0"/>
        </w:rPr>
      </w:pPr>
      <w:r>
        <w:rPr>
          <w:rFonts w:eastAsia="Arial Unicode MS"/>
          <w:color w:val="000000"/>
          <w:w w:val="0"/>
        </w:rPr>
        <w:t>(a) ÁLVARO BARRETO</w:t>
      </w:r>
    </w:p>
    <w:p w14:paraId="01756B45" w14:textId="1E1FF962" w:rsidR="00C83B5F" w:rsidRDefault="00C83B5F" w:rsidP="00C83B5F">
      <w:pPr>
        <w:spacing w:line="276" w:lineRule="auto"/>
        <w:jc w:val="both"/>
        <w:rPr>
          <w:rFonts w:eastAsia="Arial Unicode MS"/>
          <w:color w:val="000000"/>
          <w:w w:val="0"/>
        </w:rPr>
      </w:pPr>
      <w:r w:rsidRPr="00D46D7B">
        <w:rPr>
          <w:color w:val="000000"/>
        </w:rPr>
        <w:t xml:space="preserve">Avenida Rodrigues Alves, </w:t>
      </w:r>
      <w:r>
        <w:rPr>
          <w:color w:val="000000"/>
        </w:rPr>
        <w:t xml:space="preserve">nº </w:t>
      </w:r>
      <w:r w:rsidRPr="00D46D7B">
        <w:rPr>
          <w:color w:val="000000"/>
        </w:rPr>
        <w:t>410</w:t>
      </w:r>
      <w:r>
        <w:rPr>
          <w:color w:val="000000"/>
        </w:rPr>
        <w:t>, a</w:t>
      </w:r>
      <w:r w:rsidRPr="00D46D7B">
        <w:rPr>
          <w:color w:val="000000"/>
        </w:rPr>
        <w:t>partamento 100</w:t>
      </w:r>
    </w:p>
    <w:p w14:paraId="0754B4DF" w14:textId="391B4EC0" w:rsidR="00C83B5F" w:rsidRDefault="00C83B5F" w:rsidP="00C83B5F">
      <w:pPr>
        <w:spacing w:line="276" w:lineRule="auto"/>
        <w:jc w:val="both"/>
        <w:rPr>
          <w:rFonts w:eastAsia="Arial Unicode MS"/>
          <w:color w:val="000000"/>
          <w:w w:val="0"/>
        </w:rPr>
      </w:pPr>
      <w:r w:rsidRPr="00D46D7B">
        <w:rPr>
          <w:color w:val="000000"/>
        </w:rPr>
        <w:t>CEP 59020-200</w:t>
      </w:r>
      <w:r w:rsidRPr="000B06F7">
        <w:rPr>
          <w:rFonts w:eastAsia="Arial Unicode MS"/>
          <w:color w:val="000000"/>
          <w:w w:val="0"/>
        </w:rPr>
        <w:t xml:space="preserve">, </w:t>
      </w:r>
      <w:r>
        <w:rPr>
          <w:rFonts w:eastAsia="Arial Unicode MS"/>
          <w:color w:val="000000"/>
          <w:w w:val="0"/>
        </w:rPr>
        <w:t>Natal / RN</w:t>
      </w:r>
    </w:p>
    <w:p w14:paraId="3C9B92BB" w14:textId="6DBA4FE9" w:rsidR="00C83B5F" w:rsidRPr="000B06F7" w:rsidRDefault="00C83B5F" w:rsidP="00C83B5F">
      <w:pPr>
        <w:spacing w:line="276" w:lineRule="auto"/>
        <w:jc w:val="both"/>
        <w:rPr>
          <w:rFonts w:eastAsia="Arial Unicode MS"/>
          <w:color w:val="000000"/>
          <w:w w:val="0"/>
        </w:rPr>
      </w:pPr>
      <w:r w:rsidRPr="000B06F7">
        <w:rPr>
          <w:rFonts w:eastAsia="Arial Unicode MS"/>
          <w:color w:val="000000"/>
          <w:w w:val="0"/>
        </w:rPr>
        <w:t xml:space="preserve">Telefone: </w:t>
      </w:r>
      <w:r w:rsidR="00224824" w:rsidRPr="000B06F7">
        <w:rPr>
          <w:rFonts w:eastAsia="Arial Unicode MS"/>
          <w:color w:val="000000"/>
          <w:w w:val="0"/>
        </w:rPr>
        <w:t>(</w:t>
      </w:r>
      <w:r w:rsidR="00224824">
        <w:rPr>
          <w:rFonts w:eastAsia="Arial Unicode MS"/>
          <w:color w:val="000000"/>
          <w:w w:val="0"/>
        </w:rPr>
        <w:t>84</w:t>
      </w:r>
      <w:r w:rsidR="00224824" w:rsidRPr="000B06F7">
        <w:rPr>
          <w:rFonts w:eastAsia="Arial Unicode MS"/>
          <w:color w:val="000000"/>
          <w:w w:val="0"/>
        </w:rPr>
        <w:t xml:space="preserve">) </w:t>
      </w:r>
      <w:r w:rsidR="00224824">
        <w:rPr>
          <w:rFonts w:eastAsia="Arial Unicode MS"/>
          <w:color w:val="000000"/>
          <w:w w:val="0"/>
        </w:rPr>
        <w:t>4009-4821</w:t>
      </w:r>
    </w:p>
    <w:p w14:paraId="3758EB0C" w14:textId="6D279FF8" w:rsidR="00C83B5F" w:rsidRDefault="00C83B5F" w:rsidP="00C83B5F">
      <w:pPr>
        <w:spacing w:line="276" w:lineRule="auto"/>
        <w:jc w:val="both"/>
        <w:rPr>
          <w:rFonts w:eastAsia="Arial Unicode MS"/>
          <w:color w:val="000000"/>
          <w:w w:val="0"/>
        </w:rPr>
      </w:pPr>
      <w:r>
        <w:rPr>
          <w:rFonts w:eastAsia="Arial Unicode MS"/>
          <w:color w:val="000000"/>
          <w:w w:val="0"/>
        </w:rPr>
        <w:t xml:space="preserve">E-mail: </w:t>
      </w:r>
      <w:hyperlink r:id="rId16" w:history="1">
        <w:r w:rsidR="00C764E2" w:rsidRPr="00124DA5">
          <w:rPr>
            <w:rFonts w:eastAsia="Arial Unicode MS"/>
            <w:color w:val="000000"/>
          </w:rPr>
          <w:t>alvaro@chbcredito.com.br</w:t>
        </w:r>
      </w:hyperlink>
      <w:r w:rsidR="00C764E2">
        <w:rPr>
          <w:rFonts w:eastAsia="Arial Unicode MS"/>
          <w:color w:val="000000"/>
          <w:w w:val="0"/>
        </w:rPr>
        <w:t xml:space="preserve"> e </w:t>
      </w:r>
      <w:hyperlink r:id="rId17" w:history="1">
        <w:r w:rsidR="00C764E2" w:rsidRPr="00124DA5">
          <w:rPr>
            <w:rFonts w:eastAsia="Arial Unicode MS"/>
            <w:color w:val="000000"/>
            <w:w w:val="0"/>
          </w:rPr>
          <w:t>juridico@chbcredito.com.br</w:t>
        </w:r>
      </w:hyperlink>
    </w:p>
    <w:p w14:paraId="6BB52041" w14:textId="77777777" w:rsidR="00C83B5F" w:rsidRDefault="00C83B5F" w:rsidP="00C83B5F">
      <w:pPr>
        <w:spacing w:line="276" w:lineRule="auto"/>
        <w:jc w:val="both"/>
        <w:rPr>
          <w:rFonts w:eastAsia="Arial Unicode MS"/>
          <w:color w:val="000000"/>
          <w:w w:val="0"/>
        </w:rPr>
      </w:pPr>
    </w:p>
    <w:p w14:paraId="58E309E7" w14:textId="0F1CECEE" w:rsidR="00C83B5F" w:rsidRPr="000B06F7" w:rsidRDefault="00C83B5F" w:rsidP="00C83B5F">
      <w:pPr>
        <w:spacing w:line="276" w:lineRule="auto"/>
        <w:jc w:val="both"/>
        <w:rPr>
          <w:rFonts w:eastAsia="Arial Unicode MS"/>
          <w:color w:val="000000"/>
          <w:w w:val="0"/>
        </w:rPr>
      </w:pPr>
      <w:r>
        <w:rPr>
          <w:rFonts w:eastAsia="Arial Unicode MS"/>
          <w:color w:val="000000"/>
          <w:w w:val="0"/>
        </w:rPr>
        <w:t>(b) MÁRIO BARRETO</w:t>
      </w:r>
    </w:p>
    <w:p w14:paraId="29F7A4D2" w14:textId="603209C1" w:rsidR="00C83B5F" w:rsidRDefault="00C83B5F" w:rsidP="00C83B5F">
      <w:pPr>
        <w:spacing w:line="276" w:lineRule="auto"/>
        <w:jc w:val="both"/>
        <w:rPr>
          <w:color w:val="000000"/>
          <w:shd w:val="clear" w:color="auto" w:fill="FFFFFF"/>
        </w:rPr>
      </w:pPr>
      <w:r w:rsidRPr="00D46D7B">
        <w:rPr>
          <w:color w:val="000000"/>
          <w:shd w:val="clear" w:color="auto" w:fill="FFFFFF"/>
        </w:rPr>
        <w:t xml:space="preserve">Avenida 25 de Dezembro, </w:t>
      </w:r>
      <w:r>
        <w:rPr>
          <w:color w:val="000000"/>
          <w:shd w:val="clear" w:color="auto" w:fill="FFFFFF"/>
        </w:rPr>
        <w:t xml:space="preserve">nº </w:t>
      </w:r>
      <w:r w:rsidRPr="00D46D7B">
        <w:rPr>
          <w:color w:val="000000"/>
          <w:shd w:val="clear" w:color="auto" w:fill="FFFFFF"/>
        </w:rPr>
        <w:t>946</w:t>
      </w:r>
    </w:p>
    <w:p w14:paraId="5F0096E9" w14:textId="693E0067" w:rsidR="00C83B5F" w:rsidRDefault="00C83B5F" w:rsidP="00C83B5F">
      <w:pPr>
        <w:spacing w:line="276" w:lineRule="auto"/>
        <w:jc w:val="both"/>
        <w:rPr>
          <w:rFonts w:eastAsia="Arial Unicode MS"/>
          <w:color w:val="000000"/>
          <w:w w:val="0"/>
        </w:rPr>
      </w:pPr>
      <w:r w:rsidRPr="00D46D7B">
        <w:rPr>
          <w:color w:val="000000"/>
          <w:shd w:val="clear" w:color="auto" w:fill="FFFFFF"/>
        </w:rPr>
        <w:t>CEP 59010-030</w:t>
      </w:r>
      <w:r w:rsidRPr="000B06F7">
        <w:rPr>
          <w:rFonts w:eastAsia="Arial Unicode MS"/>
          <w:color w:val="000000"/>
          <w:w w:val="0"/>
        </w:rPr>
        <w:t xml:space="preserve">, </w:t>
      </w:r>
      <w:r>
        <w:rPr>
          <w:rFonts w:eastAsia="Arial Unicode MS"/>
          <w:color w:val="000000"/>
          <w:w w:val="0"/>
        </w:rPr>
        <w:t>Natal / RN</w:t>
      </w:r>
    </w:p>
    <w:p w14:paraId="0FCFCFEB" w14:textId="62BBE3FE" w:rsidR="00C83B5F" w:rsidRPr="000B06F7" w:rsidRDefault="00C83B5F" w:rsidP="00C83B5F">
      <w:pPr>
        <w:spacing w:line="276" w:lineRule="auto"/>
        <w:jc w:val="both"/>
        <w:rPr>
          <w:rFonts w:eastAsia="Arial Unicode MS"/>
          <w:color w:val="000000"/>
          <w:w w:val="0"/>
        </w:rPr>
      </w:pPr>
      <w:r w:rsidRPr="000B06F7">
        <w:rPr>
          <w:rFonts w:eastAsia="Arial Unicode MS"/>
          <w:color w:val="000000"/>
          <w:w w:val="0"/>
        </w:rPr>
        <w:t xml:space="preserve">Telefone: </w:t>
      </w:r>
      <w:r w:rsidR="00224824" w:rsidRPr="000B06F7">
        <w:rPr>
          <w:rFonts w:eastAsia="Arial Unicode MS"/>
          <w:color w:val="000000"/>
          <w:w w:val="0"/>
        </w:rPr>
        <w:t>(</w:t>
      </w:r>
      <w:r w:rsidR="00224824">
        <w:rPr>
          <w:rFonts w:eastAsia="Arial Unicode MS"/>
          <w:color w:val="000000"/>
          <w:w w:val="0"/>
        </w:rPr>
        <w:t>84</w:t>
      </w:r>
      <w:r w:rsidR="00224824" w:rsidRPr="000B06F7">
        <w:rPr>
          <w:rFonts w:eastAsia="Arial Unicode MS"/>
          <w:color w:val="000000"/>
          <w:w w:val="0"/>
        </w:rPr>
        <w:t xml:space="preserve">) </w:t>
      </w:r>
      <w:r w:rsidR="00224824">
        <w:rPr>
          <w:rFonts w:eastAsia="Arial Unicode MS"/>
          <w:color w:val="000000"/>
          <w:w w:val="0"/>
        </w:rPr>
        <w:t>4009-4821</w:t>
      </w:r>
    </w:p>
    <w:p w14:paraId="3268209F" w14:textId="2430E3B5" w:rsidR="00C83B5F" w:rsidRDefault="00C83B5F" w:rsidP="00C83B5F">
      <w:pPr>
        <w:spacing w:line="276" w:lineRule="auto"/>
        <w:jc w:val="both"/>
        <w:rPr>
          <w:rFonts w:eastAsia="Arial Unicode MS"/>
          <w:color w:val="000000"/>
          <w:w w:val="0"/>
        </w:rPr>
      </w:pPr>
      <w:r>
        <w:rPr>
          <w:rFonts w:eastAsia="Arial Unicode MS"/>
          <w:color w:val="000000"/>
          <w:w w:val="0"/>
        </w:rPr>
        <w:t>E-mail:</w:t>
      </w:r>
      <w:r w:rsidR="00C764E2">
        <w:rPr>
          <w:rFonts w:eastAsia="Arial Unicode MS"/>
          <w:color w:val="000000"/>
          <w:w w:val="0"/>
        </w:rPr>
        <w:t xml:space="preserve"> </w:t>
      </w:r>
      <w:r w:rsidR="006C58DE" w:rsidRPr="006C58DE">
        <w:rPr>
          <w:rFonts w:eastAsia="Arial Unicode MS"/>
          <w:color w:val="000000"/>
          <w:rPrChange w:id="35" w:author="Livia Arbex Endo | Felsberg Advogados" w:date="2019-04-05T12:13:00Z">
            <w:rPr/>
          </w:rPrChange>
        </w:rPr>
        <w:fldChar w:fldCharType="begin"/>
      </w:r>
      <w:r w:rsidR="006C58DE" w:rsidRPr="006C58DE">
        <w:rPr>
          <w:rFonts w:eastAsia="Arial Unicode MS"/>
          <w:color w:val="000000"/>
          <w:rPrChange w:id="36" w:author="Livia Arbex Endo | Felsberg Advogados" w:date="2019-04-05T12:13:00Z">
            <w:rPr/>
          </w:rPrChange>
        </w:rPr>
        <w:instrText xml:space="preserve"> HYPERLINK "mailto:mariobarreto@chbcredito.com.br" </w:instrText>
      </w:r>
      <w:r w:rsidR="006C58DE" w:rsidRPr="006C58DE">
        <w:rPr>
          <w:rFonts w:eastAsia="Arial Unicode MS"/>
          <w:color w:val="000000"/>
          <w:rPrChange w:id="37" w:author="Livia Arbex Endo | Felsberg Advogados" w:date="2019-04-05T12:13:00Z">
            <w:rPr>
              <w:rStyle w:val="Hyperlink"/>
              <w:rFonts w:eastAsia="Arial Unicode MS"/>
              <w:w w:val="0"/>
            </w:rPr>
          </w:rPrChange>
        </w:rPr>
        <w:fldChar w:fldCharType="separate"/>
      </w:r>
      <w:r w:rsidR="00C764E2" w:rsidRPr="006C58DE">
        <w:rPr>
          <w:rFonts w:eastAsia="Arial Unicode MS"/>
          <w:color w:val="000000"/>
          <w:rPrChange w:id="38" w:author="Livia Arbex Endo | Felsberg Advogados" w:date="2019-04-05T12:13:00Z">
            <w:rPr>
              <w:rStyle w:val="Hyperlink"/>
              <w:rFonts w:eastAsia="Arial Unicode MS"/>
              <w:w w:val="0"/>
            </w:rPr>
          </w:rPrChange>
        </w:rPr>
        <w:t>mariobarreto@chbcredito.com.br</w:t>
      </w:r>
      <w:r w:rsidR="006C58DE" w:rsidRPr="006C58DE">
        <w:rPr>
          <w:rFonts w:eastAsia="Arial Unicode MS"/>
          <w:color w:val="000000"/>
          <w:rPrChange w:id="39" w:author="Livia Arbex Endo | Felsberg Advogados" w:date="2019-04-05T12:13:00Z">
            <w:rPr>
              <w:rStyle w:val="Hyperlink"/>
              <w:rFonts w:eastAsia="Arial Unicode MS"/>
              <w:w w:val="0"/>
            </w:rPr>
          </w:rPrChange>
        </w:rPr>
        <w:fldChar w:fldCharType="end"/>
      </w:r>
      <w:r w:rsidR="00C764E2">
        <w:rPr>
          <w:rFonts w:eastAsia="Arial Unicode MS"/>
          <w:color w:val="000000"/>
          <w:w w:val="0"/>
        </w:rPr>
        <w:t xml:space="preserve"> e </w:t>
      </w:r>
      <w:hyperlink r:id="rId18" w:history="1">
        <w:r w:rsidR="00C764E2" w:rsidRPr="00D33093">
          <w:rPr>
            <w:rFonts w:eastAsia="Arial Unicode MS"/>
            <w:color w:val="000000"/>
          </w:rPr>
          <w:t>juridico@chbcredito.com.br</w:t>
        </w:r>
      </w:hyperlink>
    </w:p>
    <w:p w14:paraId="0AA24F7B" w14:textId="29D0701F" w:rsidR="00C83B5F" w:rsidRDefault="00C83B5F" w:rsidP="00C83B5F">
      <w:pPr>
        <w:spacing w:line="276" w:lineRule="auto"/>
        <w:jc w:val="both"/>
        <w:rPr>
          <w:rFonts w:eastAsia="Arial Unicode MS"/>
          <w:color w:val="000000"/>
          <w:w w:val="0"/>
        </w:rPr>
      </w:pPr>
    </w:p>
    <w:p w14:paraId="3C6A0CDC" w14:textId="639920C7" w:rsidR="008F4BD1" w:rsidRDefault="008F4BD1" w:rsidP="00C83B5F">
      <w:pPr>
        <w:spacing w:line="276" w:lineRule="auto"/>
        <w:jc w:val="both"/>
        <w:rPr>
          <w:rFonts w:eastAsia="Arial Unicode MS"/>
          <w:color w:val="000000"/>
          <w:w w:val="0"/>
        </w:rPr>
      </w:pPr>
      <w:r>
        <w:rPr>
          <w:rFonts w:eastAsia="Arial Unicode MS"/>
          <w:color w:val="000000"/>
          <w:w w:val="0"/>
        </w:rPr>
        <w:t>Para a EGOS:</w:t>
      </w:r>
    </w:p>
    <w:p w14:paraId="795B9759" w14:textId="6983FEEA" w:rsidR="00262E4D" w:rsidRDefault="00262E4D" w:rsidP="008F4BD1">
      <w:pPr>
        <w:spacing w:line="276" w:lineRule="auto"/>
        <w:jc w:val="both"/>
        <w:rPr>
          <w:color w:val="000000"/>
          <w:shd w:val="clear" w:color="auto" w:fill="FFFFFF"/>
        </w:rPr>
      </w:pPr>
      <w:r w:rsidRPr="00D46D7B">
        <w:rPr>
          <w:color w:val="000000"/>
        </w:rPr>
        <w:t>Rua João Pessoa nº 267, sala 614 - D</w:t>
      </w:r>
      <w:r w:rsidRPr="00D46D7B">
        <w:rPr>
          <w:color w:val="000000"/>
          <w:shd w:val="clear" w:color="auto" w:fill="FFFFFF"/>
        </w:rPr>
        <w:t xml:space="preserve"> </w:t>
      </w:r>
    </w:p>
    <w:p w14:paraId="6323AD40" w14:textId="3132D09D" w:rsidR="008F4BD1" w:rsidRDefault="008F4BD1" w:rsidP="008F4BD1">
      <w:pPr>
        <w:spacing w:line="276" w:lineRule="auto"/>
        <w:jc w:val="both"/>
        <w:rPr>
          <w:rFonts w:eastAsia="Arial Unicode MS"/>
          <w:color w:val="000000"/>
          <w:w w:val="0"/>
        </w:rPr>
      </w:pPr>
      <w:r w:rsidRPr="00D46D7B">
        <w:rPr>
          <w:color w:val="000000"/>
          <w:shd w:val="clear" w:color="auto" w:fill="FFFFFF"/>
        </w:rPr>
        <w:t xml:space="preserve">CEP </w:t>
      </w:r>
      <w:r w:rsidR="00262E4D" w:rsidRPr="00D46D7B">
        <w:rPr>
          <w:color w:val="000000"/>
        </w:rPr>
        <w:t>59025-500</w:t>
      </w:r>
      <w:r w:rsidRPr="000B06F7">
        <w:rPr>
          <w:rFonts w:eastAsia="Arial Unicode MS"/>
          <w:color w:val="000000"/>
          <w:w w:val="0"/>
        </w:rPr>
        <w:t xml:space="preserve">, </w:t>
      </w:r>
      <w:r>
        <w:rPr>
          <w:rFonts w:eastAsia="Arial Unicode MS"/>
          <w:color w:val="000000"/>
          <w:w w:val="0"/>
        </w:rPr>
        <w:t>Natal / RN</w:t>
      </w:r>
    </w:p>
    <w:p w14:paraId="6ABA5BB2" w14:textId="029C5EEA" w:rsidR="008F4BD1" w:rsidRPr="000B06F7" w:rsidRDefault="008F4BD1" w:rsidP="008F4BD1">
      <w:pPr>
        <w:spacing w:line="276" w:lineRule="auto"/>
        <w:jc w:val="both"/>
        <w:rPr>
          <w:rFonts w:eastAsia="Arial Unicode MS"/>
          <w:color w:val="000000"/>
          <w:w w:val="0"/>
        </w:rPr>
      </w:pPr>
      <w:r w:rsidRPr="000B06F7">
        <w:rPr>
          <w:rFonts w:eastAsia="Arial Unicode MS"/>
          <w:color w:val="000000"/>
          <w:w w:val="0"/>
        </w:rPr>
        <w:t>Telefone: (</w:t>
      </w:r>
      <w:r>
        <w:rPr>
          <w:rFonts w:eastAsia="Arial Unicode MS"/>
          <w:color w:val="000000"/>
          <w:w w:val="0"/>
        </w:rPr>
        <w:t>84</w:t>
      </w:r>
      <w:r w:rsidRPr="000B06F7">
        <w:rPr>
          <w:rFonts w:eastAsia="Arial Unicode MS"/>
          <w:color w:val="000000"/>
          <w:w w:val="0"/>
        </w:rPr>
        <w:t xml:space="preserve">) </w:t>
      </w:r>
      <w:r w:rsidR="00C764E2">
        <w:rPr>
          <w:rFonts w:eastAsia="Arial Unicode MS"/>
          <w:color w:val="000000"/>
          <w:w w:val="0"/>
        </w:rPr>
        <w:t>4009-4821</w:t>
      </w:r>
    </w:p>
    <w:p w14:paraId="0A5CA7A4" w14:textId="43F1E769" w:rsidR="008F4BD1" w:rsidRDefault="008F4BD1" w:rsidP="008F4BD1">
      <w:pPr>
        <w:spacing w:line="276" w:lineRule="auto"/>
        <w:jc w:val="both"/>
        <w:rPr>
          <w:rFonts w:eastAsia="Arial Unicode MS"/>
          <w:color w:val="000000"/>
          <w:w w:val="0"/>
        </w:rPr>
      </w:pPr>
      <w:r>
        <w:rPr>
          <w:rFonts w:eastAsia="Arial Unicode MS"/>
          <w:color w:val="000000"/>
          <w:w w:val="0"/>
        </w:rPr>
        <w:t xml:space="preserve">E-mail: </w:t>
      </w:r>
      <w:hyperlink r:id="rId19" w:history="1">
        <w:r w:rsidR="00C764E2" w:rsidRPr="00D33093">
          <w:rPr>
            <w:rFonts w:eastAsia="Arial Unicode MS"/>
            <w:color w:val="000000"/>
          </w:rPr>
          <w:t>alvaro.rezende@chbcredito.com.br</w:t>
        </w:r>
      </w:hyperlink>
      <w:r w:rsidR="00C764E2">
        <w:rPr>
          <w:rFonts w:eastAsia="Arial Unicode MS"/>
          <w:color w:val="000000"/>
          <w:w w:val="0"/>
        </w:rPr>
        <w:t xml:space="preserve"> e </w:t>
      </w:r>
      <w:hyperlink r:id="rId20" w:history="1">
        <w:r w:rsidR="00C764E2" w:rsidRPr="00D33093">
          <w:rPr>
            <w:rFonts w:eastAsia="Arial Unicode MS"/>
            <w:color w:val="000000"/>
          </w:rPr>
          <w:t>juridico@chbcredito.com.br</w:t>
        </w:r>
      </w:hyperlink>
    </w:p>
    <w:p w14:paraId="048B6BFB" w14:textId="1F97E83E" w:rsidR="008F4BD1" w:rsidRDefault="008F4BD1" w:rsidP="00C83B5F">
      <w:pPr>
        <w:spacing w:line="276" w:lineRule="auto"/>
        <w:jc w:val="both"/>
        <w:rPr>
          <w:rFonts w:eastAsia="Arial Unicode MS"/>
          <w:color w:val="000000"/>
          <w:w w:val="0"/>
        </w:rPr>
      </w:pPr>
    </w:p>
    <w:p w14:paraId="21B545B4" w14:textId="102739C4" w:rsidR="008F4BD1" w:rsidRDefault="008F4BD1" w:rsidP="00C83B5F">
      <w:pPr>
        <w:spacing w:line="276" w:lineRule="auto"/>
        <w:jc w:val="both"/>
        <w:rPr>
          <w:rFonts w:eastAsia="Arial Unicode MS"/>
          <w:color w:val="000000"/>
          <w:w w:val="0"/>
        </w:rPr>
      </w:pPr>
      <w:r>
        <w:rPr>
          <w:rFonts w:eastAsia="Arial Unicode MS"/>
          <w:color w:val="000000"/>
          <w:w w:val="0"/>
        </w:rPr>
        <w:t>Para a ELAM:</w:t>
      </w:r>
    </w:p>
    <w:p w14:paraId="52CB560D" w14:textId="459ED30D" w:rsidR="00262E4D" w:rsidRDefault="00262E4D" w:rsidP="00262E4D">
      <w:pPr>
        <w:spacing w:line="276" w:lineRule="auto"/>
        <w:jc w:val="both"/>
        <w:rPr>
          <w:color w:val="000000"/>
          <w:shd w:val="clear" w:color="auto" w:fill="FFFFFF"/>
        </w:rPr>
      </w:pPr>
      <w:r w:rsidRPr="00D46D7B">
        <w:rPr>
          <w:color w:val="000000"/>
        </w:rPr>
        <w:t xml:space="preserve">Rua João Pessoa nº 267, sala </w:t>
      </w:r>
      <w:r>
        <w:rPr>
          <w:color w:val="000000"/>
        </w:rPr>
        <w:t>512</w:t>
      </w:r>
      <w:r w:rsidRPr="00D46D7B">
        <w:rPr>
          <w:color w:val="000000"/>
          <w:shd w:val="clear" w:color="auto" w:fill="FFFFFF"/>
        </w:rPr>
        <w:t xml:space="preserve"> </w:t>
      </w:r>
    </w:p>
    <w:p w14:paraId="5DB10EC2" w14:textId="77777777" w:rsidR="00262E4D" w:rsidRDefault="00262E4D" w:rsidP="00262E4D">
      <w:pPr>
        <w:spacing w:line="276" w:lineRule="auto"/>
        <w:jc w:val="both"/>
        <w:rPr>
          <w:rFonts w:eastAsia="Arial Unicode MS"/>
          <w:color w:val="000000"/>
          <w:w w:val="0"/>
        </w:rPr>
      </w:pPr>
      <w:r w:rsidRPr="00D46D7B">
        <w:rPr>
          <w:color w:val="000000"/>
          <w:shd w:val="clear" w:color="auto" w:fill="FFFFFF"/>
        </w:rPr>
        <w:t xml:space="preserve">CEP </w:t>
      </w:r>
      <w:r w:rsidRPr="00D46D7B">
        <w:rPr>
          <w:color w:val="000000"/>
        </w:rPr>
        <w:t>59025-500</w:t>
      </w:r>
      <w:r w:rsidRPr="000B06F7">
        <w:rPr>
          <w:rFonts w:eastAsia="Arial Unicode MS"/>
          <w:color w:val="000000"/>
          <w:w w:val="0"/>
        </w:rPr>
        <w:t xml:space="preserve">, </w:t>
      </w:r>
      <w:r>
        <w:rPr>
          <w:rFonts w:eastAsia="Arial Unicode MS"/>
          <w:color w:val="000000"/>
          <w:w w:val="0"/>
        </w:rPr>
        <w:t>Natal / RN</w:t>
      </w:r>
    </w:p>
    <w:p w14:paraId="6C9000BD" w14:textId="32478E06" w:rsidR="00262E4D" w:rsidRPr="000B06F7" w:rsidRDefault="00262E4D" w:rsidP="00262E4D">
      <w:pPr>
        <w:spacing w:line="276" w:lineRule="auto"/>
        <w:jc w:val="both"/>
        <w:rPr>
          <w:rFonts w:eastAsia="Arial Unicode MS"/>
          <w:color w:val="000000"/>
          <w:w w:val="0"/>
        </w:rPr>
      </w:pPr>
      <w:r w:rsidRPr="000B06F7">
        <w:rPr>
          <w:rFonts w:eastAsia="Arial Unicode MS"/>
          <w:color w:val="000000"/>
          <w:w w:val="0"/>
        </w:rPr>
        <w:lastRenderedPageBreak/>
        <w:t>Telefone: (</w:t>
      </w:r>
      <w:r>
        <w:rPr>
          <w:rFonts w:eastAsia="Arial Unicode MS"/>
          <w:color w:val="000000"/>
          <w:w w:val="0"/>
        </w:rPr>
        <w:t>84</w:t>
      </w:r>
      <w:r w:rsidRPr="000B06F7">
        <w:rPr>
          <w:rFonts w:eastAsia="Arial Unicode MS"/>
          <w:color w:val="000000"/>
          <w:w w:val="0"/>
        </w:rPr>
        <w:t xml:space="preserve">) </w:t>
      </w:r>
      <w:r w:rsidR="00C764E2">
        <w:rPr>
          <w:rFonts w:eastAsia="Arial Unicode MS"/>
          <w:color w:val="000000"/>
          <w:w w:val="0"/>
        </w:rPr>
        <w:t>4009-4821</w:t>
      </w:r>
    </w:p>
    <w:p w14:paraId="6B7951D0" w14:textId="7E2055B7" w:rsidR="00262E4D" w:rsidRDefault="00262E4D" w:rsidP="00262E4D">
      <w:pPr>
        <w:spacing w:line="276" w:lineRule="auto"/>
        <w:jc w:val="both"/>
        <w:rPr>
          <w:rFonts w:eastAsia="Arial Unicode MS"/>
          <w:color w:val="000000"/>
          <w:w w:val="0"/>
        </w:rPr>
      </w:pPr>
      <w:r>
        <w:rPr>
          <w:rFonts w:eastAsia="Arial Unicode MS"/>
          <w:color w:val="000000"/>
          <w:w w:val="0"/>
        </w:rPr>
        <w:t xml:space="preserve">E-mail: </w:t>
      </w:r>
      <w:hyperlink r:id="rId21" w:history="1">
        <w:r w:rsidR="00C764E2" w:rsidRPr="00D33093">
          <w:rPr>
            <w:rFonts w:eastAsia="Arial Unicode MS"/>
            <w:color w:val="000000"/>
          </w:rPr>
          <w:t>alvaro.rezende@chbcredito.com.br</w:t>
        </w:r>
      </w:hyperlink>
      <w:r w:rsidR="00C764E2">
        <w:rPr>
          <w:rFonts w:eastAsia="Arial Unicode MS"/>
          <w:color w:val="000000"/>
          <w:w w:val="0"/>
        </w:rPr>
        <w:t xml:space="preserve"> e </w:t>
      </w:r>
      <w:hyperlink r:id="rId22" w:history="1">
        <w:r w:rsidR="00C764E2" w:rsidRPr="00D33093">
          <w:rPr>
            <w:rFonts w:eastAsia="Arial Unicode MS"/>
            <w:color w:val="000000"/>
          </w:rPr>
          <w:t>juridico@chbcredito.com.br</w:t>
        </w:r>
      </w:hyperlink>
    </w:p>
    <w:p w14:paraId="4BDFCECC" w14:textId="77777777" w:rsidR="008F4BD1" w:rsidRDefault="008F4BD1" w:rsidP="00C83B5F">
      <w:pPr>
        <w:spacing w:line="276" w:lineRule="auto"/>
        <w:jc w:val="both"/>
        <w:rPr>
          <w:rFonts w:eastAsia="Arial Unicode MS"/>
          <w:color w:val="000000"/>
          <w:w w:val="0"/>
        </w:rPr>
      </w:pPr>
    </w:p>
    <w:p w14:paraId="2EA233F3" w14:textId="17BC681B" w:rsidR="00B932E2" w:rsidRPr="004C1FCE" w:rsidRDefault="00C83B5F" w:rsidP="004C1FCE">
      <w:pPr>
        <w:tabs>
          <w:tab w:val="left" w:pos="0"/>
        </w:tabs>
        <w:spacing w:line="276" w:lineRule="auto"/>
        <w:jc w:val="both"/>
        <w:rPr>
          <w:rFonts w:eastAsia="Arial Unicode MS"/>
          <w:color w:val="000000"/>
          <w:w w:val="0"/>
        </w:rPr>
      </w:pPr>
      <w:r w:rsidRPr="004C1FCE">
        <w:rPr>
          <w:rFonts w:eastAsia="Arial Unicode MS"/>
          <w:b/>
          <w:color w:val="000000"/>
          <w:w w:val="0"/>
        </w:rPr>
        <w:t>7.2.</w:t>
      </w:r>
      <w:r>
        <w:rPr>
          <w:rFonts w:eastAsia="Arial Unicode MS"/>
          <w:color w:val="000000"/>
          <w:w w:val="0"/>
        </w:rPr>
        <w:t xml:space="preserve"> </w:t>
      </w:r>
      <w:r>
        <w:rPr>
          <w:rFonts w:eastAsia="Arial Unicode MS"/>
          <w:color w:val="000000"/>
          <w:w w:val="0"/>
        </w:rPr>
        <w:tab/>
      </w:r>
      <w:r w:rsidR="00B932E2" w:rsidRPr="004C1FCE">
        <w:rPr>
          <w:rFonts w:eastAsia="Arial Unicode MS"/>
          <w:color w:val="000000"/>
          <w:w w:val="0"/>
        </w:rPr>
        <w:t>As comunicações serão consideradas entregues quando recebidas sob protocolo ou com aviso de recebimento expedido pelo correio ou ainda por telegrama enviado aos endereços acima.</w:t>
      </w:r>
      <w:bookmarkStart w:id="40" w:name="_DV_M182"/>
      <w:bookmarkEnd w:id="34"/>
      <w:bookmarkEnd w:id="40"/>
    </w:p>
    <w:p w14:paraId="1FAFB4DD" w14:textId="77777777" w:rsidR="00B932E2" w:rsidRPr="004C1FCE" w:rsidRDefault="00B932E2" w:rsidP="004C1FCE">
      <w:pPr>
        <w:spacing w:line="276" w:lineRule="auto"/>
        <w:jc w:val="both"/>
        <w:rPr>
          <w:rFonts w:eastAsia="Arial Unicode MS"/>
          <w:color w:val="000000"/>
          <w:w w:val="0"/>
        </w:rPr>
      </w:pPr>
    </w:p>
    <w:p w14:paraId="32BA55FB" w14:textId="1AC56232" w:rsidR="00B932E2" w:rsidRPr="004C1FCE" w:rsidRDefault="00C83B5F" w:rsidP="004C1FCE">
      <w:pPr>
        <w:spacing w:line="276" w:lineRule="auto"/>
        <w:jc w:val="both"/>
        <w:rPr>
          <w:rFonts w:eastAsia="Arial Unicode MS"/>
          <w:color w:val="000000"/>
          <w:w w:val="0"/>
        </w:rPr>
      </w:pPr>
      <w:bookmarkStart w:id="41" w:name="_Ref320085534"/>
      <w:r w:rsidRPr="004C1FCE">
        <w:rPr>
          <w:rFonts w:eastAsia="Arial Unicode MS"/>
          <w:b/>
          <w:color w:val="000000"/>
          <w:w w:val="0"/>
        </w:rPr>
        <w:t>7.3.</w:t>
      </w:r>
      <w:r>
        <w:rPr>
          <w:rFonts w:eastAsia="Arial Unicode MS"/>
          <w:color w:val="000000"/>
          <w:w w:val="0"/>
        </w:rPr>
        <w:tab/>
      </w:r>
      <w:r w:rsidR="00B932E2" w:rsidRPr="004C1FCE">
        <w:rPr>
          <w:rFonts w:eastAsia="Arial Unicode MS"/>
          <w:color w:val="000000"/>
          <w:w w:val="0"/>
        </w:rPr>
        <w:t xml:space="preserve">As comunicações feitas por correio eletrônico serão consideradas recebidas na data de seu envio, desde que seu recebimento seja confirmado através de indicativo (recibo emitido pela máquina utilizada pelo remetente). </w:t>
      </w:r>
      <w:bookmarkStart w:id="42" w:name="_DV_M183"/>
      <w:bookmarkEnd w:id="41"/>
      <w:bookmarkEnd w:id="42"/>
    </w:p>
    <w:p w14:paraId="318153E7" w14:textId="77777777" w:rsidR="00B932E2" w:rsidRPr="004C1FCE" w:rsidRDefault="00B932E2" w:rsidP="004C1FCE">
      <w:pPr>
        <w:spacing w:line="276" w:lineRule="auto"/>
        <w:jc w:val="both"/>
        <w:rPr>
          <w:rFonts w:eastAsia="Arial Unicode MS"/>
          <w:color w:val="000000"/>
          <w:w w:val="0"/>
        </w:rPr>
      </w:pPr>
    </w:p>
    <w:p w14:paraId="497C96F7" w14:textId="05EC984D" w:rsidR="00B932E2" w:rsidRPr="004C1FCE" w:rsidRDefault="00C83B5F" w:rsidP="004C1FCE">
      <w:pPr>
        <w:spacing w:line="276" w:lineRule="auto"/>
        <w:jc w:val="both"/>
        <w:rPr>
          <w:rFonts w:eastAsia="Arial Unicode MS"/>
          <w:color w:val="000000"/>
          <w:w w:val="0"/>
        </w:rPr>
      </w:pPr>
      <w:r w:rsidRPr="004C1FCE">
        <w:rPr>
          <w:rFonts w:eastAsia="Arial Unicode MS"/>
          <w:b/>
          <w:color w:val="000000"/>
          <w:w w:val="0"/>
        </w:rPr>
        <w:t>7.4</w:t>
      </w:r>
      <w:r w:rsidR="00B932E2" w:rsidRPr="004C1FCE">
        <w:rPr>
          <w:rFonts w:eastAsia="Arial Unicode MS"/>
          <w:b/>
          <w:color w:val="000000"/>
          <w:w w:val="0"/>
        </w:rPr>
        <w:t>.</w:t>
      </w:r>
      <w:r>
        <w:rPr>
          <w:rFonts w:eastAsia="Arial Unicode MS"/>
          <w:color w:val="000000"/>
          <w:w w:val="0"/>
        </w:rPr>
        <w:tab/>
      </w:r>
      <w:r w:rsidR="00B932E2" w:rsidRPr="004C1FCE">
        <w:rPr>
          <w:rFonts w:eastAsia="Arial Unicode MS"/>
          <w:color w:val="000000"/>
          <w:w w:val="0"/>
        </w:rPr>
        <w:t>A mudança de qualquer dos endereços acima deverá ser comunicada à outra parte.</w:t>
      </w:r>
    </w:p>
    <w:p w14:paraId="31A657EC" w14:textId="77777777" w:rsidR="00B932E2" w:rsidRPr="00D46D7B" w:rsidRDefault="00B932E2" w:rsidP="00D46D7B">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w w:val="0"/>
        </w:rPr>
      </w:pPr>
    </w:p>
    <w:p w14:paraId="7E64F91A" w14:textId="77777777" w:rsidR="00B81EFA" w:rsidRPr="00D46D7B" w:rsidRDefault="00B81EFA" w:rsidP="00D46D7B">
      <w:pPr>
        <w:shd w:val="clear" w:color="auto" w:fill="FFFFFF"/>
        <w:spacing w:line="276" w:lineRule="auto"/>
        <w:jc w:val="both"/>
        <w:rPr>
          <w:rFonts w:eastAsia="Arial Unicode MS"/>
          <w:color w:val="000000"/>
          <w:w w:val="0"/>
        </w:rPr>
      </w:pPr>
    </w:p>
    <w:p w14:paraId="2DC34175" w14:textId="77777777" w:rsidR="00DC0999" w:rsidRPr="00D46D7B" w:rsidRDefault="00DC0999" w:rsidP="00D46D7B">
      <w:pPr>
        <w:pStyle w:val="Ttulo1"/>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w w:val="0"/>
          <w:sz w:val="24"/>
          <w:szCs w:val="24"/>
        </w:rPr>
      </w:pPr>
      <w:r w:rsidRPr="00D46D7B">
        <w:rPr>
          <w:color w:val="000000"/>
          <w:w w:val="0"/>
          <w:sz w:val="24"/>
          <w:szCs w:val="24"/>
        </w:rPr>
        <w:t>DAS DISPOSIÇÕES GERAIS</w:t>
      </w:r>
    </w:p>
    <w:p w14:paraId="36B2EDBC" w14:textId="77777777" w:rsidR="00DC0999" w:rsidRPr="00D46D7B" w:rsidRDefault="00DC0999" w:rsidP="00D46D7B">
      <w:pPr>
        <w:pStyle w:val="Ttulo2"/>
        <w:spacing w:line="276" w:lineRule="auto"/>
        <w:ind w:left="0" w:firstLine="0"/>
        <w:jc w:val="both"/>
        <w:rPr>
          <w:color w:val="000000"/>
          <w:w w:val="0"/>
          <w:sz w:val="24"/>
          <w:szCs w:val="24"/>
        </w:rPr>
      </w:pPr>
    </w:p>
    <w:p w14:paraId="09572309" w14:textId="28E6337A"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Não se presume a renúncia a qualquer dos direitos decorrentes da presente Escritura. Desta forma, nenhum atraso, omissão ou liberalidade no exercício de qualquer direito ou faculdade que caiba </w:t>
      </w:r>
      <w:r w:rsidR="00C668C7">
        <w:rPr>
          <w:rFonts w:eastAsia="Arial Unicode MS"/>
          <w:color w:val="000000"/>
          <w:w w:val="0"/>
        </w:rPr>
        <w:t>à</w:t>
      </w:r>
      <w:r w:rsidR="00C668C7" w:rsidRPr="00D46D7B">
        <w:rPr>
          <w:rFonts w:eastAsia="Arial Unicode MS"/>
          <w:color w:val="000000"/>
          <w:w w:val="0"/>
        </w:rPr>
        <w:t xml:space="preserve"> </w:t>
      </w:r>
      <w:r w:rsidR="009D21B7">
        <w:rPr>
          <w:rFonts w:eastAsia="Arial Unicode MS"/>
          <w:color w:val="000000"/>
          <w:w w:val="0"/>
        </w:rPr>
        <w:t>D</w:t>
      </w:r>
      <w:r w:rsidR="00EB4991" w:rsidRPr="00D46D7B">
        <w:rPr>
          <w:rFonts w:eastAsia="Arial Unicode MS"/>
          <w:color w:val="000000"/>
          <w:w w:val="0"/>
        </w:rPr>
        <w:t xml:space="preserve">ebenturista </w:t>
      </w:r>
      <w:r w:rsidRPr="00D46D7B">
        <w:rPr>
          <w:rFonts w:eastAsia="Arial Unicode MS"/>
          <w:color w:val="000000"/>
          <w:w w:val="0"/>
        </w:rPr>
        <w:t xml:space="preserve">em razão de qualquer inadimplemento da Emissora prejudicará o exercício de tal direito ou faculdade, ou será interpretado como renúncia ao mesmo, nem constituirá novação ou precedente no tocante a qualquer outro inadimplemento ou atraso. </w:t>
      </w:r>
    </w:p>
    <w:p w14:paraId="6EE7CCA9" w14:textId="77777777" w:rsidR="00DC0999" w:rsidRPr="00D46D7B" w:rsidRDefault="00DC0999" w:rsidP="00D46D7B">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w w:val="0"/>
        </w:rPr>
      </w:pPr>
    </w:p>
    <w:p w14:paraId="4DA358AB" w14:textId="2251A9E9"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A presente Escritura é firmada em caráter irrevogável e irretratável, obrigando </w:t>
      </w:r>
      <w:r w:rsidR="0074285C" w:rsidRPr="00D46D7B">
        <w:rPr>
          <w:rFonts w:eastAsia="Arial Unicode MS"/>
          <w:color w:val="000000"/>
          <w:w w:val="0"/>
        </w:rPr>
        <w:t>a Emissora</w:t>
      </w:r>
      <w:r w:rsidRPr="00D46D7B">
        <w:rPr>
          <w:rFonts w:eastAsia="Arial Unicode MS"/>
          <w:color w:val="000000"/>
          <w:w w:val="0"/>
        </w:rPr>
        <w:t xml:space="preserve"> por si e seus sucessores</w:t>
      </w:r>
      <w:r w:rsidR="00D60C0E" w:rsidRPr="00D46D7B">
        <w:rPr>
          <w:rFonts w:eastAsia="Arial Unicode MS"/>
          <w:color w:val="000000"/>
          <w:w w:val="0"/>
        </w:rPr>
        <w:t xml:space="preserve">, independentemente de serem ultimados os registros necessários, gerando desde logo direito de crédito </w:t>
      </w:r>
      <w:r w:rsidR="00C668C7">
        <w:rPr>
          <w:rFonts w:eastAsia="Arial Unicode MS"/>
          <w:color w:val="000000"/>
          <w:w w:val="0"/>
        </w:rPr>
        <w:t>à</w:t>
      </w:r>
      <w:r w:rsidR="00C668C7" w:rsidRPr="00D46D7B">
        <w:rPr>
          <w:rFonts w:eastAsia="Arial Unicode MS"/>
          <w:color w:val="000000"/>
          <w:w w:val="0"/>
        </w:rPr>
        <w:t xml:space="preserve"> </w:t>
      </w:r>
      <w:r w:rsidR="00BA5341">
        <w:rPr>
          <w:rFonts w:eastAsia="Arial Unicode MS"/>
          <w:color w:val="000000"/>
          <w:w w:val="0"/>
        </w:rPr>
        <w:t>D</w:t>
      </w:r>
      <w:r w:rsidR="00EB4991" w:rsidRPr="00D46D7B">
        <w:rPr>
          <w:rFonts w:eastAsia="Arial Unicode MS"/>
          <w:color w:val="000000"/>
          <w:w w:val="0"/>
        </w:rPr>
        <w:t>ebenturista</w:t>
      </w:r>
      <w:r w:rsidR="0089748C" w:rsidRPr="00D46D7B">
        <w:rPr>
          <w:rFonts w:eastAsia="Arial Unicode MS"/>
          <w:color w:val="000000"/>
          <w:w w:val="0"/>
        </w:rPr>
        <w:t>, tão logo firmado o respectivo</w:t>
      </w:r>
      <w:r w:rsidR="00D60C0E" w:rsidRPr="00D46D7B">
        <w:rPr>
          <w:rFonts w:eastAsia="Arial Unicode MS"/>
          <w:color w:val="000000"/>
          <w:w w:val="0"/>
        </w:rPr>
        <w:t xml:space="preserve"> boleti</w:t>
      </w:r>
      <w:r w:rsidR="00A839C8" w:rsidRPr="00D46D7B">
        <w:rPr>
          <w:rFonts w:eastAsia="Arial Unicode MS"/>
          <w:color w:val="000000"/>
          <w:w w:val="0"/>
        </w:rPr>
        <w:t>m</w:t>
      </w:r>
      <w:r w:rsidR="00D60C0E" w:rsidRPr="00D46D7B">
        <w:rPr>
          <w:rFonts w:eastAsia="Arial Unicode MS"/>
          <w:color w:val="000000"/>
          <w:w w:val="0"/>
        </w:rPr>
        <w:t xml:space="preserve"> de subscrição da</w:t>
      </w:r>
      <w:r w:rsidR="00BA5341">
        <w:rPr>
          <w:rFonts w:eastAsia="Arial Unicode MS"/>
          <w:color w:val="000000"/>
          <w:w w:val="0"/>
        </w:rPr>
        <w:t>s</w:t>
      </w:r>
      <w:r w:rsidR="00D60C0E" w:rsidRPr="00D46D7B">
        <w:rPr>
          <w:rFonts w:eastAsia="Arial Unicode MS"/>
          <w:color w:val="000000"/>
          <w:w w:val="0"/>
        </w:rPr>
        <w:t xml:space="preserve"> </w:t>
      </w:r>
      <w:r w:rsidR="00A839C8" w:rsidRPr="00D46D7B">
        <w:rPr>
          <w:rFonts w:eastAsia="Arial Unicode MS"/>
          <w:color w:val="000000"/>
          <w:w w:val="0"/>
        </w:rPr>
        <w:t>D</w:t>
      </w:r>
      <w:r w:rsidR="00D60C0E" w:rsidRPr="00D46D7B">
        <w:rPr>
          <w:rFonts w:eastAsia="Arial Unicode MS"/>
          <w:color w:val="000000"/>
          <w:w w:val="0"/>
        </w:rPr>
        <w:t>ebênture</w:t>
      </w:r>
      <w:r w:rsidR="00BA5341">
        <w:rPr>
          <w:rFonts w:eastAsia="Arial Unicode MS"/>
          <w:color w:val="000000"/>
          <w:w w:val="0"/>
        </w:rPr>
        <w:t>s</w:t>
      </w:r>
      <w:r w:rsidR="00D60C0E" w:rsidRPr="00D46D7B">
        <w:rPr>
          <w:rFonts w:eastAsia="Arial Unicode MS"/>
          <w:color w:val="000000"/>
          <w:w w:val="0"/>
        </w:rPr>
        <w:t xml:space="preserve">. </w:t>
      </w:r>
    </w:p>
    <w:p w14:paraId="0E8D79E8" w14:textId="77777777" w:rsidR="00DC0999" w:rsidRPr="00D46D7B" w:rsidRDefault="00DC0999" w:rsidP="00D46D7B">
      <w:pPr>
        <w:spacing w:line="276" w:lineRule="auto"/>
        <w:jc w:val="both"/>
        <w:rPr>
          <w:rFonts w:eastAsia="Arial Unicode MS"/>
          <w:color w:val="000000"/>
          <w:w w:val="0"/>
        </w:rPr>
      </w:pPr>
    </w:p>
    <w:p w14:paraId="648A6E54" w14:textId="5F3E9AED" w:rsidR="00493E02"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Caso qualquer das disposições </w:t>
      </w:r>
      <w:r w:rsidR="0074285C" w:rsidRPr="00D46D7B">
        <w:rPr>
          <w:rFonts w:eastAsia="Arial Unicode MS"/>
          <w:color w:val="000000"/>
          <w:w w:val="0"/>
        </w:rPr>
        <w:t>desta Escritura</w:t>
      </w:r>
      <w:r w:rsidRPr="00D46D7B">
        <w:rPr>
          <w:rFonts w:eastAsia="Arial Unicode MS"/>
          <w:color w:val="000000"/>
          <w:w w:val="0"/>
        </w:rPr>
        <w:t xml:space="preserve"> venha a ser julgada ilegal, inválida ou ineficaz, prevalecerão todas as demais disposições não afetadas por tal julgamento</w:t>
      </w:r>
      <w:r w:rsidR="00FC3084" w:rsidRPr="00D46D7B">
        <w:rPr>
          <w:rFonts w:eastAsia="Arial Unicode MS"/>
          <w:color w:val="000000"/>
          <w:w w:val="0"/>
        </w:rPr>
        <w:t xml:space="preserve">, comprometendo-se </w:t>
      </w:r>
      <w:r w:rsidR="0074285C" w:rsidRPr="00D46D7B">
        <w:rPr>
          <w:rFonts w:eastAsia="Arial Unicode MS"/>
          <w:color w:val="000000"/>
          <w:w w:val="0"/>
        </w:rPr>
        <w:t>a Emissora</w:t>
      </w:r>
      <w:r w:rsidR="00EB4991" w:rsidRPr="00D46D7B">
        <w:rPr>
          <w:rFonts w:eastAsia="Arial Unicode MS"/>
          <w:color w:val="000000"/>
          <w:w w:val="0"/>
        </w:rPr>
        <w:t xml:space="preserve"> e </w:t>
      </w:r>
      <w:r w:rsidR="00A365F8" w:rsidRPr="00D46D7B">
        <w:rPr>
          <w:rFonts w:eastAsia="Arial Unicode MS"/>
          <w:color w:val="000000"/>
          <w:w w:val="0"/>
        </w:rPr>
        <w:t>os</w:t>
      </w:r>
      <w:r w:rsidR="00EB4991" w:rsidRPr="00D46D7B">
        <w:rPr>
          <w:rFonts w:eastAsia="Arial Unicode MS"/>
          <w:color w:val="000000"/>
          <w:w w:val="0"/>
        </w:rPr>
        <w:t xml:space="preserve"> </w:t>
      </w:r>
      <w:r w:rsidR="006A6A36">
        <w:rPr>
          <w:rFonts w:eastAsia="Arial Unicode MS"/>
          <w:color w:val="000000"/>
          <w:w w:val="0"/>
        </w:rPr>
        <w:t>Fiadores</w:t>
      </w:r>
      <w:r w:rsidR="00FC3084" w:rsidRPr="00D46D7B">
        <w:rPr>
          <w:rFonts w:eastAsia="Arial Unicode MS"/>
          <w:color w:val="000000"/>
          <w:w w:val="0"/>
        </w:rPr>
        <w:t>, de</w:t>
      </w:r>
      <w:r w:rsidRPr="00D46D7B">
        <w:rPr>
          <w:rFonts w:eastAsia="Arial Unicode MS"/>
          <w:color w:val="000000"/>
          <w:w w:val="0"/>
        </w:rPr>
        <w:t xml:space="preserve"> boa-fé, a substitu</w:t>
      </w:r>
      <w:r w:rsidR="0074285C" w:rsidRPr="00D46D7B">
        <w:rPr>
          <w:rFonts w:eastAsia="Arial Unicode MS"/>
          <w:color w:val="000000"/>
          <w:w w:val="0"/>
        </w:rPr>
        <w:t>ir</w:t>
      </w:r>
      <w:r w:rsidRPr="00D46D7B">
        <w:rPr>
          <w:rFonts w:eastAsia="Arial Unicode MS"/>
          <w:color w:val="000000"/>
          <w:w w:val="0"/>
        </w:rPr>
        <w:t xml:space="preserve"> a</w:t>
      </w:r>
      <w:r w:rsidR="0074285C" w:rsidRPr="00D46D7B">
        <w:rPr>
          <w:rFonts w:eastAsia="Arial Unicode MS"/>
          <w:color w:val="000000"/>
          <w:w w:val="0"/>
        </w:rPr>
        <w:t>s</w:t>
      </w:r>
      <w:r w:rsidRPr="00D46D7B">
        <w:rPr>
          <w:rFonts w:eastAsia="Arial Unicode MS"/>
          <w:color w:val="000000"/>
          <w:w w:val="0"/>
        </w:rPr>
        <w:t xml:space="preserve"> disposiç</w:t>
      </w:r>
      <w:r w:rsidR="0074285C" w:rsidRPr="00D46D7B">
        <w:rPr>
          <w:rFonts w:eastAsia="Arial Unicode MS"/>
          <w:color w:val="000000"/>
          <w:w w:val="0"/>
        </w:rPr>
        <w:t>ões</w:t>
      </w:r>
      <w:r w:rsidRPr="00D46D7B">
        <w:rPr>
          <w:rFonts w:eastAsia="Arial Unicode MS"/>
          <w:color w:val="000000"/>
          <w:w w:val="0"/>
        </w:rPr>
        <w:t xml:space="preserve"> afetadas por outra que, na medida do possível, produza o mesmo efeito. </w:t>
      </w:r>
    </w:p>
    <w:p w14:paraId="2DB77D6F" w14:textId="77777777" w:rsidR="008D2165" w:rsidRPr="00D46D7B" w:rsidRDefault="008D2165" w:rsidP="00D46D7B">
      <w:pPr>
        <w:spacing w:line="276" w:lineRule="auto"/>
        <w:jc w:val="both"/>
        <w:rPr>
          <w:rFonts w:eastAsia="Arial Unicode MS"/>
          <w:color w:val="000000"/>
          <w:w w:val="0"/>
        </w:rPr>
      </w:pPr>
    </w:p>
    <w:p w14:paraId="7353DAE5" w14:textId="69E714E9" w:rsidR="008D2165" w:rsidRPr="00EA4C69" w:rsidRDefault="008D2165" w:rsidP="00D46D7B">
      <w:pPr>
        <w:numPr>
          <w:ilvl w:val="1"/>
          <w:numId w:val="18"/>
        </w:numPr>
        <w:shd w:val="clear" w:color="auto" w:fill="FFFFFF"/>
        <w:spacing w:line="276" w:lineRule="auto"/>
        <w:ind w:left="0" w:firstLine="0"/>
        <w:jc w:val="both"/>
        <w:rPr>
          <w:rFonts w:eastAsia="Arial Unicode MS"/>
          <w:color w:val="000000"/>
          <w:w w:val="0"/>
        </w:rPr>
      </w:pPr>
      <w:r w:rsidRPr="00D46D7B">
        <w:t>A Emissora será responsável por efetuar o pagamento de todos os impostos, taxas, emolumentos e outras obrigações tributárias, e despesas presentes e futuras, devidas em virtude da lavratura e registro desta Escritura ou incidentes sobre a</w:t>
      </w:r>
      <w:r w:rsidR="00BA5341">
        <w:t>s</w:t>
      </w:r>
      <w:r w:rsidRPr="00D46D7B">
        <w:t xml:space="preserve"> </w:t>
      </w:r>
      <w:r w:rsidR="00B81EFA" w:rsidRPr="00D46D7B">
        <w:t>D</w:t>
      </w:r>
      <w:r w:rsidRPr="00D46D7B">
        <w:t>ebêntures</w:t>
      </w:r>
      <w:r w:rsidR="008522B3">
        <w:t>.</w:t>
      </w:r>
    </w:p>
    <w:p w14:paraId="5BE6029C" w14:textId="77777777" w:rsidR="00F164E9" w:rsidRDefault="00F164E9" w:rsidP="00F164E9">
      <w:pPr>
        <w:pStyle w:val="Ttulo3"/>
        <w:widowControl w:val="0"/>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 w:val="left" w:pos="567"/>
        </w:tabs>
        <w:autoSpaceDE/>
        <w:autoSpaceDN/>
        <w:adjustRightInd/>
        <w:spacing w:line="320" w:lineRule="exact"/>
        <w:contextualSpacing/>
        <w:jc w:val="both"/>
        <w:rPr>
          <w:rFonts w:asciiTheme="minorHAnsi" w:hAnsiTheme="minorHAnsi"/>
          <w:b w:val="0"/>
          <w:u w:val="single"/>
        </w:rPr>
      </w:pPr>
    </w:p>
    <w:p w14:paraId="176FA2D8" w14:textId="7EC80DA6" w:rsidR="00F164E9" w:rsidRPr="00ED2DC4" w:rsidRDefault="00F164E9" w:rsidP="00ED2DC4">
      <w:pPr>
        <w:numPr>
          <w:ilvl w:val="1"/>
          <w:numId w:val="18"/>
        </w:numPr>
        <w:shd w:val="clear" w:color="auto" w:fill="FFFFFF"/>
        <w:spacing w:line="276" w:lineRule="auto"/>
        <w:ind w:left="0" w:firstLine="0"/>
        <w:jc w:val="both"/>
        <w:rPr>
          <w:b/>
        </w:rPr>
      </w:pPr>
      <w:r w:rsidRPr="00ED2DC4">
        <w:rPr>
          <w:u w:val="single"/>
        </w:rPr>
        <w:t>Guarda de Documentos</w:t>
      </w:r>
      <w:r w:rsidRPr="00ED2DC4">
        <w:t>: A Debenturista será responsável pela guarda de uma via original devidamente registrada nos órgãos competentes, conforme aplicável, de todos os Documentos da Operação.</w:t>
      </w:r>
    </w:p>
    <w:p w14:paraId="32712699" w14:textId="77777777" w:rsidR="00EA4C69" w:rsidRDefault="00EA4C69" w:rsidP="00EA4C69">
      <w:pPr>
        <w:pStyle w:val="PargrafodaLista"/>
        <w:rPr>
          <w:rFonts w:eastAsia="Arial Unicode MS"/>
          <w:color w:val="000000"/>
          <w:w w:val="0"/>
        </w:rPr>
      </w:pPr>
    </w:p>
    <w:p w14:paraId="39E29A72" w14:textId="47B3B36E" w:rsidR="00EA4C69" w:rsidRPr="00D46D7B" w:rsidRDefault="00EA4C69" w:rsidP="00EA4C69">
      <w:pPr>
        <w:spacing w:line="276" w:lineRule="auto"/>
        <w:jc w:val="both"/>
      </w:pPr>
      <w:r>
        <w:rPr>
          <w:b/>
        </w:rPr>
        <w:t>8.</w:t>
      </w:r>
      <w:r w:rsidR="00F164E9">
        <w:rPr>
          <w:b/>
        </w:rPr>
        <w:t>6</w:t>
      </w:r>
      <w:r w:rsidRPr="00D46D7B">
        <w:rPr>
          <w:b/>
        </w:rPr>
        <w:t>.</w:t>
      </w:r>
      <w:r w:rsidRPr="00D46D7B">
        <w:t xml:space="preserve"> </w:t>
      </w:r>
      <w:r w:rsidR="00F164E9">
        <w:tab/>
      </w:r>
      <w:r w:rsidRPr="00D46D7B">
        <w:t xml:space="preserve">A presente Escritura de Emissão e os </w:t>
      </w:r>
      <w:r>
        <w:t>demais Documentos da Operação</w:t>
      </w:r>
      <w:r w:rsidRPr="00D46D7B">
        <w:t xml:space="preserve"> poderão ser alterados independentemente de qualquer aprovação </w:t>
      </w:r>
      <w:r w:rsidR="00C668C7" w:rsidRPr="00D46D7B">
        <w:t>d</w:t>
      </w:r>
      <w:r w:rsidR="00C668C7">
        <w:t>a</w:t>
      </w:r>
      <w:r w:rsidR="00C668C7" w:rsidRPr="00D46D7B">
        <w:t xml:space="preserve"> </w:t>
      </w:r>
      <w:r w:rsidR="009D21B7">
        <w:t>D</w:t>
      </w:r>
      <w:r w:rsidRPr="00D46D7B">
        <w:t xml:space="preserve">ebenturista sempre que tal alteração decorrer exclusivamente da (i) necessidade de atendimento a exigências formuladas pelos órgãos de registro; (ii) quando verificado erro de digitação, desde que tais modificações não representem prejuízo </w:t>
      </w:r>
      <w:r w:rsidR="00C668C7">
        <w:t>à</w:t>
      </w:r>
      <w:r w:rsidR="00C668C7" w:rsidRPr="00D46D7B">
        <w:t xml:space="preserve"> </w:t>
      </w:r>
      <w:r w:rsidR="00BA5341">
        <w:t>D</w:t>
      </w:r>
      <w:r w:rsidRPr="00D46D7B">
        <w:t>ebenturista; e (iii) em virtude da atualização dos dados cadastrais da Emissora, tais como alteração na razão social, endereço e telefone, entre outros.</w:t>
      </w:r>
      <w:r w:rsidR="00B84706">
        <w:t xml:space="preserve"> Eventuais aditamentos aos Contratos de Garantia passarão a integrar a </w:t>
      </w:r>
      <w:r w:rsidR="00B84706">
        <w:rPr>
          <w:rFonts w:eastAsia="Arial Unicode MS"/>
          <w:color w:val="000000"/>
        </w:rPr>
        <w:t>presente Escritura de Emissão</w:t>
      </w:r>
      <w:r w:rsidR="00B84706">
        <w:t xml:space="preserve">, </w:t>
      </w:r>
      <w:r w:rsidR="00B84706">
        <w:rPr>
          <w:rFonts w:eastAsia="Arial Unicode MS"/>
          <w:color w:val="000000"/>
        </w:rPr>
        <w:t>independentemente da celebração de qualquer aditamento, no momento em que forem devidamente formalizados.</w:t>
      </w:r>
    </w:p>
    <w:p w14:paraId="454BD03F" w14:textId="77777777" w:rsidR="00EA4C69" w:rsidRPr="00D46D7B" w:rsidRDefault="00EA4C69" w:rsidP="00EA4C69">
      <w:pPr>
        <w:suppressAutoHyphens/>
        <w:spacing w:line="276" w:lineRule="auto"/>
        <w:jc w:val="both"/>
        <w:rPr>
          <w:b/>
        </w:rPr>
      </w:pPr>
    </w:p>
    <w:p w14:paraId="0880C9A5" w14:textId="53F751DC" w:rsidR="00EA4C69" w:rsidRPr="00D46D7B" w:rsidRDefault="00EA4C69" w:rsidP="00EA4C69">
      <w:pPr>
        <w:suppressAutoHyphens/>
        <w:spacing w:line="276" w:lineRule="auto"/>
        <w:jc w:val="both"/>
      </w:pPr>
      <w:r>
        <w:rPr>
          <w:b/>
        </w:rPr>
        <w:t>8.</w:t>
      </w:r>
      <w:r w:rsidR="00F164E9">
        <w:rPr>
          <w:b/>
        </w:rPr>
        <w:t>6</w:t>
      </w:r>
      <w:r w:rsidRPr="00D46D7B">
        <w:rPr>
          <w:b/>
        </w:rPr>
        <w:t>.1</w:t>
      </w:r>
      <w:r w:rsidRPr="00D46D7B">
        <w:t>. Os termos definidos e expressões adotadas nesta Escritura de Emissão, referentes às garantias, iniciados em letra maiúscula, terão o significado a eles atribuídos nos Instrumentos de Alienação Fiduciária.</w:t>
      </w:r>
    </w:p>
    <w:p w14:paraId="73017FA5" w14:textId="611A1213" w:rsidR="00DC0999" w:rsidRDefault="00DC0999" w:rsidP="00D46D7B">
      <w:pPr>
        <w:spacing w:line="276" w:lineRule="auto"/>
        <w:jc w:val="both"/>
        <w:rPr>
          <w:w w:val="0"/>
        </w:rPr>
      </w:pPr>
    </w:p>
    <w:p w14:paraId="40343E2A" w14:textId="77777777" w:rsidR="008522B3" w:rsidRPr="00D46D7B" w:rsidRDefault="008522B3" w:rsidP="00D46D7B">
      <w:pPr>
        <w:spacing w:line="276" w:lineRule="auto"/>
        <w:jc w:val="both"/>
        <w:rPr>
          <w:w w:val="0"/>
        </w:rPr>
      </w:pPr>
    </w:p>
    <w:p w14:paraId="1B8AD1E8" w14:textId="77777777" w:rsidR="00DC0999" w:rsidRPr="00D46D7B" w:rsidRDefault="00DC0999" w:rsidP="00D46D7B">
      <w:pPr>
        <w:pStyle w:val="Ttulo1"/>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w w:val="0"/>
          <w:sz w:val="24"/>
          <w:szCs w:val="24"/>
        </w:rPr>
      </w:pPr>
      <w:r w:rsidRPr="00D46D7B">
        <w:rPr>
          <w:color w:val="000000"/>
          <w:w w:val="0"/>
          <w:sz w:val="24"/>
          <w:szCs w:val="24"/>
          <w:u w:val="single"/>
        </w:rPr>
        <w:t>FORO</w:t>
      </w:r>
    </w:p>
    <w:p w14:paraId="37A37996" w14:textId="77777777" w:rsidR="00DC0999" w:rsidRPr="00D46D7B" w:rsidRDefault="00DC0999" w:rsidP="00D46D7B">
      <w:pPr>
        <w:spacing w:line="276" w:lineRule="auto"/>
        <w:jc w:val="both"/>
        <w:rPr>
          <w:rFonts w:eastAsia="Arial Unicode MS"/>
          <w:color w:val="000000"/>
          <w:w w:val="0"/>
        </w:rPr>
      </w:pPr>
    </w:p>
    <w:p w14:paraId="157C5433" w14:textId="662019B0"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Fica eleito o Foro da </w:t>
      </w:r>
      <w:r w:rsidRPr="008F4BD1">
        <w:rPr>
          <w:rFonts w:eastAsia="Arial Unicode MS"/>
          <w:color w:val="000000"/>
          <w:w w:val="0"/>
        </w:rPr>
        <w:t>C</w:t>
      </w:r>
      <w:r w:rsidR="00920CF7" w:rsidRPr="008F4BD1">
        <w:rPr>
          <w:rFonts w:eastAsia="Arial Unicode MS"/>
          <w:color w:val="000000"/>
          <w:w w:val="0"/>
        </w:rPr>
        <w:t xml:space="preserve">omarca de </w:t>
      </w:r>
      <w:r w:rsidR="00920CF7" w:rsidRPr="002C1CAE">
        <w:rPr>
          <w:rFonts w:eastAsia="Arial Unicode MS"/>
          <w:color w:val="000000"/>
          <w:w w:val="0"/>
        </w:rPr>
        <w:t>São Paulo</w:t>
      </w:r>
      <w:r w:rsidRPr="008F4BD1">
        <w:rPr>
          <w:rFonts w:eastAsia="Arial Unicode MS"/>
          <w:color w:val="000000"/>
          <w:w w:val="0"/>
        </w:rPr>
        <w:t xml:space="preserve">, Estado de </w:t>
      </w:r>
      <w:r w:rsidRPr="002C1CAE">
        <w:rPr>
          <w:rFonts w:eastAsia="Arial Unicode MS"/>
          <w:color w:val="000000"/>
          <w:w w:val="0"/>
        </w:rPr>
        <w:t>São Paulo</w:t>
      </w:r>
      <w:r w:rsidRPr="008F4BD1">
        <w:rPr>
          <w:rFonts w:eastAsia="Arial Unicode MS"/>
          <w:color w:val="000000"/>
          <w:w w:val="0"/>
        </w:rPr>
        <w:t>, para dirimir quaisquer dúvidas ou controvérsias oriundas desta Escritura</w:t>
      </w:r>
      <w:r w:rsidR="00CB1B15" w:rsidRPr="008F4BD1">
        <w:rPr>
          <w:rFonts w:eastAsia="Arial Unicode MS"/>
          <w:color w:val="000000"/>
          <w:w w:val="0"/>
        </w:rPr>
        <w:t xml:space="preserve"> de Emissão</w:t>
      </w:r>
      <w:r w:rsidRPr="008F4BD1">
        <w:rPr>
          <w:rFonts w:eastAsia="Arial Unicode MS"/>
          <w:color w:val="000000"/>
          <w:w w:val="0"/>
        </w:rPr>
        <w:t>, com renúncia a qualquer outro, por mais privilegiado que seja.</w:t>
      </w:r>
      <w:r w:rsidR="00452623" w:rsidRPr="008F4BD1">
        <w:rPr>
          <w:rFonts w:eastAsia="Arial Unicode MS"/>
          <w:color w:val="000000"/>
          <w:w w:val="0"/>
        </w:rPr>
        <w:t xml:space="preserve"> </w:t>
      </w:r>
    </w:p>
    <w:p w14:paraId="5DB6E0CC" w14:textId="77777777" w:rsidR="00F11143" w:rsidRPr="00D46D7B" w:rsidRDefault="00F11143" w:rsidP="00D46D7B">
      <w:pPr>
        <w:pStyle w:val="sub"/>
        <w:widowControl/>
        <w:shd w:val="clear" w:color="auto" w:fill="FFFFFF"/>
        <w:tabs>
          <w:tab w:val="clear" w:pos="0"/>
          <w:tab w:val="left" w:pos="708"/>
        </w:tabs>
        <w:spacing w:before="0" w:after="0" w:line="276" w:lineRule="auto"/>
        <w:rPr>
          <w:rFonts w:ascii="Times New Roman" w:eastAsia="Arial Unicode MS" w:hAnsi="Times New Roman"/>
          <w:color w:val="000000"/>
          <w:w w:val="0"/>
          <w:sz w:val="24"/>
          <w:szCs w:val="24"/>
        </w:rPr>
      </w:pPr>
    </w:p>
    <w:p w14:paraId="4BDADBC2" w14:textId="77777777"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E</w:t>
      </w:r>
      <w:r w:rsidR="00F11143" w:rsidRPr="00D46D7B">
        <w:rPr>
          <w:rFonts w:eastAsia="Arial Unicode MS"/>
          <w:color w:val="000000"/>
          <w:w w:val="0"/>
        </w:rPr>
        <w:t xml:space="preserve">, observados os termos acima, a Emissora </w:t>
      </w:r>
      <w:r w:rsidRPr="00D46D7B">
        <w:rPr>
          <w:rFonts w:eastAsia="Arial Unicode MS"/>
          <w:color w:val="000000"/>
          <w:w w:val="0"/>
        </w:rPr>
        <w:t>firma a presente Escritura</w:t>
      </w:r>
      <w:r w:rsidR="00CB1B15" w:rsidRPr="00D46D7B">
        <w:rPr>
          <w:rFonts w:eastAsia="Arial Unicode MS"/>
          <w:color w:val="000000"/>
          <w:w w:val="0"/>
        </w:rPr>
        <w:t xml:space="preserve"> de Emissão</w:t>
      </w:r>
      <w:r w:rsidRPr="00D46D7B">
        <w:rPr>
          <w:rFonts w:eastAsia="Arial Unicode MS"/>
          <w:color w:val="000000"/>
          <w:w w:val="0"/>
        </w:rPr>
        <w:t xml:space="preserve">, em </w:t>
      </w:r>
      <w:r w:rsidR="00125E79" w:rsidRPr="00D46D7B">
        <w:rPr>
          <w:rFonts w:eastAsia="Arial Unicode MS"/>
          <w:color w:val="000000"/>
          <w:w w:val="0"/>
        </w:rPr>
        <w:t>5 (cinco)</w:t>
      </w:r>
      <w:r w:rsidRPr="00D46D7B">
        <w:rPr>
          <w:rFonts w:eastAsia="Arial Unicode MS"/>
          <w:color w:val="000000"/>
          <w:w w:val="0"/>
        </w:rPr>
        <w:t xml:space="preserve"> vias de igual teor e forma, na presença de 2 (duas) testemunhas.</w:t>
      </w:r>
    </w:p>
    <w:p w14:paraId="262D7FAA" w14:textId="77777777" w:rsidR="00DC0999" w:rsidRPr="00D46D7B" w:rsidRDefault="00DC0999" w:rsidP="00D46D7B">
      <w:pPr>
        <w:spacing w:line="276" w:lineRule="auto"/>
        <w:jc w:val="both"/>
        <w:rPr>
          <w:rFonts w:eastAsia="Arial Unicode MS"/>
          <w:color w:val="000000"/>
          <w:w w:val="0"/>
        </w:rPr>
      </w:pPr>
    </w:p>
    <w:p w14:paraId="3A875C99" w14:textId="77777777" w:rsidR="00CB1B15" w:rsidRPr="00D46D7B" w:rsidRDefault="00CB1B15" w:rsidP="00D46D7B">
      <w:pPr>
        <w:spacing w:line="276" w:lineRule="auto"/>
        <w:jc w:val="both"/>
        <w:rPr>
          <w:rFonts w:eastAsia="Arial Unicode MS"/>
          <w:color w:val="000000"/>
          <w:w w:val="0"/>
        </w:rPr>
      </w:pPr>
    </w:p>
    <w:p w14:paraId="75F82A21" w14:textId="77777777" w:rsidR="00CB1B15" w:rsidRPr="00D46D7B" w:rsidRDefault="00CB1B15" w:rsidP="00D46D7B">
      <w:pPr>
        <w:spacing w:line="276" w:lineRule="auto"/>
        <w:jc w:val="both"/>
        <w:rPr>
          <w:rFonts w:eastAsia="Arial Unicode MS"/>
          <w:color w:val="000000"/>
          <w:w w:val="0"/>
        </w:rPr>
      </w:pPr>
    </w:p>
    <w:p w14:paraId="4C7517F1" w14:textId="6A299C98" w:rsidR="00DC0999" w:rsidRPr="00D46D7B" w:rsidRDefault="007031A7" w:rsidP="00D46D7B">
      <w:pPr>
        <w:spacing w:line="276" w:lineRule="auto"/>
        <w:jc w:val="center"/>
        <w:rPr>
          <w:rFonts w:eastAsia="Arial Unicode MS"/>
          <w:color w:val="000000"/>
          <w:w w:val="0"/>
        </w:rPr>
      </w:pPr>
      <w:r w:rsidRPr="00D46D7B">
        <w:rPr>
          <w:color w:val="000000"/>
        </w:rPr>
        <w:t>Natal</w:t>
      </w:r>
      <w:r w:rsidR="00452623">
        <w:rPr>
          <w:color w:val="000000"/>
        </w:rPr>
        <w:t xml:space="preserve"> - </w:t>
      </w:r>
      <w:r w:rsidR="00452623" w:rsidRPr="006C58DE">
        <w:rPr>
          <w:color w:val="000000"/>
        </w:rPr>
        <w:t>RN</w:t>
      </w:r>
      <w:r w:rsidR="00F11143" w:rsidRPr="006C58DE">
        <w:rPr>
          <w:rFonts w:eastAsia="Arial Unicode MS"/>
          <w:color w:val="000000"/>
          <w:w w:val="0"/>
        </w:rPr>
        <w:t xml:space="preserve">, </w:t>
      </w:r>
      <w:del w:id="43" w:author="Livia Arbex Endo | Felsberg Advogados" w:date="2019-04-05T12:13:00Z">
        <w:r w:rsidRPr="006C58DE" w:rsidDel="006C58DE">
          <w:rPr>
            <w:rFonts w:eastAsia="Arial Unicode MS"/>
            <w:color w:val="000000"/>
            <w:rPrChange w:id="44" w:author="Livia Arbex Endo | Felsberg Advogados" w:date="2019-04-05T12:14:00Z">
              <w:rPr>
                <w:rFonts w:eastAsia="Arial Unicode MS"/>
                <w:color w:val="000000"/>
                <w:highlight w:val="lightGray"/>
              </w:rPr>
            </w:rPrChange>
          </w:rPr>
          <w:delText>[=]</w:delText>
        </w:r>
        <w:r w:rsidR="006D1D0C" w:rsidRPr="006C58DE" w:rsidDel="006C58DE">
          <w:rPr>
            <w:rFonts w:eastAsia="Arial Unicode MS"/>
            <w:color w:val="000000"/>
          </w:rPr>
          <w:delText xml:space="preserve"> </w:delText>
        </w:r>
      </w:del>
      <w:ins w:id="45" w:author="Livia Arbex Endo | Felsberg Advogados" w:date="2019-04-05T12:13:00Z">
        <w:r w:rsidR="006C58DE" w:rsidRPr="006C58DE">
          <w:rPr>
            <w:rFonts w:eastAsia="Arial Unicode MS"/>
            <w:color w:val="000000"/>
            <w:rPrChange w:id="46" w:author="Livia Arbex Endo | Felsberg Advogados" w:date="2019-04-05T12:14:00Z">
              <w:rPr>
                <w:rFonts w:eastAsia="Arial Unicode MS"/>
                <w:color w:val="000000"/>
                <w:highlight w:val="lightGray"/>
              </w:rPr>
            </w:rPrChange>
          </w:rPr>
          <w:t>09</w:t>
        </w:r>
        <w:r w:rsidR="006C58DE" w:rsidRPr="006C58DE">
          <w:rPr>
            <w:rFonts w:eastAsia="Arial Unicode MS"/>
            <w:color w:val="000000"/>
          </w:rPr>
          <w:t xml:space="preserve"> </w:t>
        </w:r>
      </w:ins>
      <w:r w:rsidR="00C36DEC" w:rsidRPr="006C58DE">
        <w:t xml:space="preserve">de </w:t>
      </w:r>
      <w:del w:id="47" w:author="Livia Arbex Endo | Felsberg Advogados" w:date="2019-04-05T12:13:00Z">
        <w:r w:rsidRPr="006C58DE" w:rsidDel="006C58DE">
          <w:rPr>
            <w:rPrChange w:id="48" w:author="Livia Arbex Endo | Felsberg Advogados" w:date="2019-04-05T12:14:00Z">
              <w:rPr>
                <w:highlight w:val="lightGray"/>
              </w:rPr>
            </w:rPrChange>
          </w:rPr>
          <w:delText>[=]</w:delText>
        </w:r>
        <w:r w:rsidR="006D1D0C" w:rsidRPr="006C58DE" w:rsidDel="006C58DE">
          <w:delText xml:space="preserve"> </w:delText>
        </w:r>
      </w:del>
      <w:ins w:id="49" w:author="Livia Arbex Endo | Felsberg Advogados" w:date="2019-04-05T12:13:00Z">
        <w:r w:rsidR="006C58DE" w:rsidRPr="006C58DE">
          <w:rPr>
            <w:rPrChange w:id="50" w:author="Livia Arbex Endo | Felsberg Advogados" w:date="2019-04-05T12:14:00Z">
              <w:rPr>
                <w:highlight w:val="lightGray"/>
              </w:rPr>
            </w:rPrChange>
          </w:rPr>
          <w:t>abril</w:t>
        </w:r>
        <w:r w:rsidR="006C58DE" w:rsidRPr="006C58DE">
          <w:t xml:space="preserve"> </w:t>
        </w:r>
      </w:ins>
      <w:r w:rsidR="00C36DEC" w:rsidRPr="006C58DE">
        <w:t>d</w:t>
      </w:r>
      <w:r w:rsidR="00C36DEC" w:rsidRPr="006C58DE">
        <w:rPr>
          <w:rFonts w:eastAsia="Arial Unicode MS"/>
          <w:color w:val="000000"/>
        </w:rPr>
        <w:t>e</w:t>
      </w:r>
      <w:r w:rsidR="00C36DEC" w:rsidRPr="00D46D7B">
        <w:rPr>
          <w:rFonts w:eastAsia="Arial Unicode MS"/>
          <w:color w:val="000000"/>
        </w:rPr>
        <w:t xml:space="preserve"> 201</w:t>
      </w:r>
      <w:r w:rsidRPr="00D46D7B">
        <w:rPr>
          <w:rFonts w:eastAsia="Arial Unicode MS"/>
          <w:color w:val="000000"/>
        </w:rPr>
        <w:t>9</w:t>
      </w:r>
      <w:r w:rsidR="00CB1B15" w:rsidRPr="00D46D7B">
        <w:rPr>
          <w:rFonts w:eastAsia="Arial Unicode MS"/>
          <w:color w:val="000000"/>
          <w:w w:val="0"/>
        </w:rPr>
        <w:t>.</w:t>
      </w:r>
    </w:p>
    <w:p w14:paraId="43245E61" w14:textId="77777777" w:rsidR="00F11143" w:rsidRPr="00D46D7B" w:rsidRDefault="00F11143" w:rsidP="00D46D7B">
      <w:pPr>
        <w:spacing w:line="276" w:lineRule="auto"/>
        <w:jc w:val="both"/>
        <w:rPr>
          <w:rFonts w:eastAsia="Arial Unicode MS"/>
          <w:color w:val="000000"/>
          <w:w w:val="0"/>
        </w:rPr>
      </w:pPr>
    </w:p>
    <w:p w14:paraId="6545834E" w14:textId="77777777" w:rsidR="0000784F" w:rsidRPr="00D46D7B" w:rsidRDefault="0000784F" w:rsidP="00D46D7B">
      <w:pPr>
        <w:spacing w:line="276" w:lineRule="auto"/>
        <w:jc w:val="both"/>
        <w:rPr>
          <w:rFonts w:eastAsia="Arial Unicode MS"/>
          <w:color w:val="000000"/>
          <w:w w:val="0"/>
        </w:rPr>
      </w:pPr>
    </w:p>
    <w:p w14:paraId="11286962" w14:textId="6C2D782D" w:rsidR="00300F57" w:rsidRPr="00D46D7B" w:rsidRDefault="00300F57" w:rsidP="00FE2D68">
      <w:pPr>
        <w:spacing w:line="276" w:lineRule="auto"/>
        <w:jc w:val="both"/>
        <w:rPr>
          <w:b/>
          <w:i/>
        </w:rPr>
      </w:pPr>
      <w:r w:rsidRPr="00D46D7B">
        <w:rPr>
          <w:i/>
        </w:rPr>
        <w:t>[O final da página foi intencionalmente deixado em branco. Seguem as páginas de assinatura.]</w:t>
      </w:r>
      <w:r w:rsidRPr="00D46D7B">
        <w:t xml:space="preserve"> </w:t>
      </w:r>
      <w:r w:rsidRPr="00D46D7B">
        <w:br w:type="page"/>
      </w:r>
      <w:r w:rsidRPr="00FE2D68">
        <w:rPr>
          <w:i/>
        </w:rPr>
        <w:lastRenderedPageBreak/>
        <w:t xml:space="preserve">[Página de assinaturas do </w:t>
      </w:r>
      <w:r w:rsidRPr="00FE2D68">
        <w:rPr>
          <w:bCs/>
          <w:i/>
        </w:rPr>
        <w:t xml:space="preserve">Instrumento Particular de Escritura da Primeira Emissão de Debêntures não conversíveis em Ações, em uma Única Série, da Espécie Quirografária, </w:t>
      </w:r>
      <w:r w:rsidR="0089748C" w:rsidRPr="00FE2D68">
        <w:rPr>
          <w:bCs/>
          <w:i/>
        </w:rPr>
        <w:t xml:space="preserve">a ser </w:t>
      </w:r>
      <w:r w:rsidR="0089748C" w:rsidRPr="00EE1D17">
        <w:rPr>
          <w:bCs/>
          <w:i/>
        </w:rPr>
        <w:t xml:space="preserve">convolada em Espécie </w:t>
      </w:r>
      <w:r w:rsidR="001F4CCB" w:rsidRPr="00EE1D17">
        <w:rPr>
          <w:bCs/>
          <w:i/>
        </w:rPr>
        <w:t xml:space="preserve">com </w:t>
      </w:r>
      <w:r w:rsidR="0089748C" w:rsidRPr="00EE1D17">
        <w:rPr>
          <w:bCs/>
          <w:i/>
        </w:rPr>
        <w:t>G</w:t>
      </w:r>
      <w:r w:rsidR="001F4CCB" w:rsidRPr="00EE1D17">
        <w:rPr>
          <w:bCs/>
          <w:i/>
        </w:rPr>
        <w:t xml:space="preserve">arantia </w:t>
      </w:r>
      <w:r w:rsidR="0089748C" w:rsidRPr="00EE1D17">
        <w:rPr>
          <w:bCs/>
          <w:i/>
        </w:rPr>
        <w:t>R</w:t>
      </w:r>
      <w:r w:rsidR="001F4CCB" w:rsidRPr="00EE1D17">
        <w:rPr>
          <w:bCs/>
          <w:i/>
        </w:rPr>
        <w:t>eal</w:t>
      </w:r>
      <w:r w:rsidR="0089748C" w:rsidRPr="00EE1D17">
        <w:rPr>
          <w:bCs/>
          <w:i/>
        </w:rPr>
        <w:t xml:space="preserve">, com Garantia Adicional Fidejussória, </w:t>
      </w:r>
      <w:r w:rsidRPr="00EE1D17">
        <w:rPr>
          <w:i/>
        </w:rPr>
        <w:t xml:space="preserve">firmado em </w:t>
      </w:r>
      <w:del w:id="51" w:author="Livia Arbex Endo | Felsberg Advogados" w:date="2019-04-05T12:14:00Z">
        <w:r w:rsidR="00967B1D" w:rsidRPr="00EE1D17" w:rsidDel="006C58DE">
          <w:rPr>
            <w:i/>
            <w:rPrChange w:id="52" w:author="Livia Arbex Endo | Felsberg Advogados" w:date="2019-04-05T12:31:00Z">
              <w:rPr>
                <w:i/>
                <w:highlight w:val="lightGray"/>
              </w:rPr>
            </w:rPrChange>
          </w:rPr>
          <w:delText>[=]</w:delText>
        </w:r>
        <w:r w:rsidR="006D1D0C" w:rsidRPr="00EE1D17" w:rsidDel="006C58DE">
          <w:rPr>
            <w:i/>
          </w:rPr>
          <w:delText xml:space="preserve"> </w:delText>
        </w:r>
      </w:del>
      <w:ins w:id="53" w:author="Livia Arbex Endo | Felsberg Advogados" w:date="2019-04-05T12:14:00Z">
        <w:r w:rsidR="006C58DE" w:rsidRPr="00EE1D17">
          <w:rPr>
            <w:i/>
            <w:rPrChange w:id="54" w:author="Livia Arbex Endo | Felsberg Advogados" w:date="2019-04-05T12:31:00Z">
              <w:rPr>
                <w:i/>
                <w:highlight w:val="lightGray"/>
              </w:rPr>
            </w:rPrChange>
          </w:rPr>
          <w:t>09</w:t>
        </w:r>
        <w:r w:rsidR="006C58DE" w:rsidRPr="00EE1D17">
          <w:rPr>
            <w:i/>
          </w:rPr>
          <w:t xml:space="preserve"> </w:t>
        </w:r>
      </w:ins>
      <w:r w:rsidR="00C36DEC" w:rsidRPr="00EE1D17">
        <w:rPr>
          <w:i/>
        </w:rPr>
        <w:t xml:space="preserve">de </w:t>
      </w:r>
      <w:del w:id="55" w:author="Livia Arbex Endo | Felsberg Advogados" w:date="2019-04-05T12:14:00Z">
        <w:r w:rsidR="00967B1D" w:rsidRPr="00EE1D17" w:rsidDel="006C58DE">
          <w:rPr>
            <w:i/>
            <w:rPrChange w:id="56" w:author="Livia Arbex Endo | Felsberg Advogados" w:date="2019-04-05T12:31:00Z">
              <w:rPr>
                <w:i/>
                <w:highlight w:val="lightGray"/>
              </w:rPr>
            </w:rPrChange>
          </w:rPr>
          <w:delText>[=]</w:delText>
        </w:r>
        <w:r w:rsidR="006D1D0C" w:rsidRPr="00EE1D17" w:rsidDel="006C58DE">
          <w:rPr>
            <w:i/>
          </w:rPr>
          <w:delText xml:space="preserve"> </w:delText>
        </w:r>
      </w:del>
      <w:ins w:id="57" w:author="Livia Arbex Endo | Felsberg Advogados" w:date="2019-04-05T12:14:00Z">
        <w:r w:rsidR="006C58DE" w:rsidRPr="00EE1D17">
          <w:rPr>
            <w:i/>
            <w:rPrChange w:id="58" w:author="Livia Arbex Endo | Felsberg Advogados" w:date="2019-04-05T12:31:00Z">
              <w:rPr>
                <w:i/>
                <w:highlight w:val="lightGray"/>
              </w:rPr>
            </w:rPrChange>
          </w:rPr>
          <w:t>abril</w:t>
        </w:r>
        <w:r w:rsidR="006C58DE" w:rsidRPr="00EE1D17">
          <w:rPr>
            <w:i/>
          </w:rPr>
          <w:t xml:space="preserve"> </w:t>
        </w:r>
      </w:ins>
      <w:r w:rsidR="00C36DEC" w:rsidRPr="00EE1D17">
        <w:rPr>
          <w:i/>
        </w:rPr>
        <w:t>de</w:t>
      </w:r>
      <w:r w:rsidR="00C36DEC" w:rsidRPr="00FE2D68">
        <w:rPr>
          <w:i/>
        </w:rPr>
        <w:t xml:space="preserve"> 201</w:t>
      </w:r>
      <w:r w:rsidR="00967B1D" w:rsidRPr="00FE2D68">
        <w:rPr>
          <w:i/>
        </w:rPr>
        <w:t>9</w:t>
      </w:r>
      <w:r w:rsidRPr="00FE2D68">
        <w:rPr>
          <w:i/>
        </w:rPr>
        <w:t xml:space="preserve">, pela </w:t>
      </w:r>
      <w:r w:rsidR="00067E11">
        <w:rPr>
          <w:i/>
        </w:rPr>
        <w:t xml:space="preserve">CHB - </w:t>
      </w:r>
      <w:r w:rsidR="00967B1D" w:rsidRPr="00FE2D68">
        <w:rPr>
          <w:i/>
        </w:rPr>
        <w:t>Companhia Hipotecária Brasileira</w:t>
      </w:r>
      <w:r w:rsidR="008522B3" w:rsidRPr="00FE2D68">
        <w:rPr>
          <w:i/>
        </w:rPr>
        <w:t xml:space="preserve">, </w:t>
      </w:r>
      <w:r w:rsidR="00FE2D68" w:rsidRPr="00FE2D68">
        <w:rPr>
          <w:i/>
        </w:rPr>
        <w:t xml:space="preserve">Álvaro Alberto </w:t>
      </w:r>
      <w:r w:rsidR="00067E11">
        <w:rPr>
          <w:i/>
        </w:rPr>
        <w:t xml:space="preserve">Souto Filgueira </w:t>
      </w:r>
      <w:r w:rsidR="00FE2D68" w:rsidRPr="00FE2D68">
        <w:rPr>
          <w:i/>
        </w:rPr>
        <w:t xml:space="preserve">Barreto, Mário Roberto </w:t>
      </w:r>
      <w:r w:rsidR="00067E11">
        <w:rPr>
          <w:i/>
        </w:rPr>
        <w:t xml:space="preserve">Souto Filgueira </w:t>
      </w:r>
      <w:r w:rsidR="00FE2D68" w:rsidRPr="00FE2D68">
        <w:rPr>
          <w:i/>
        </w:rPr>
        <w:t>Barreto</w:t>
      </w:r>
      <w:r w:rsidR="00C764E2">
        <w:rPr>
          <w:i/>
        </w:rPr>
        <w:t>,</w:t>
      </w:r>
      <w:r w:rsidR="00FE2D68" w:rsidRPr="00FE2D68">
        <w:rPr>
          <w:i/>
        </w:rPr>
        <w:t xml:space="preserve"> </w:t>
      </w:r>
      <w:r w:rsidR="00C764E2">
        <w:rPr>
          <w:i/>
        </w:rPr>
        <w:t>ELAM</w:t>
      </w:r>
      <w:r w:rsidR="00C764E2" w:rsidRPr="00C2478A">
        <w:rPr>
          <w:i/>
        </w:rPr>
        <w:t xml:space="preserve"> Gestora </w:t>
      </w:r>
      <w:r w:rsidR="00C764E2">
        <w:rPr>
          <w:i/>
        </w:rPr>
        <w:t>d</w:t>
      </w:r>
      <w:r w:rsidR="00C764E2" w:rsidRPr="00C2478A">
        <w:rPr>
          <w:i/>
        </w:rPr>
        <w:t xml:space="preserve">e Negócios Ltda. </w:t>
      </w:r>
      <w:r w:rsidR="00C764E2">
        <w:rPr>
          <w:i/>
        </w:rPr>
        <w:t>EPP, EGOS</w:t>
      </w:r>
      <w:r w:rsidR="00C764E2" w:rsidRPr="00C2478A">
        <w:rPr>
          <w:i/>
        </w:rPr>
        <w:t xml:space="preserve"> - Empresa Gestora </w:t>
      </w:r>
      <w:r w:rsidR="00C764E2">
        <w:rPr>
          <w:i/>
        </w:rPr>
        <w:t>d</w:t>
      </w:r>
      <w:r w:rsidR="00C764E2" w:rsidRPr="00C2478A">
        <w:rPr>
          <w:i/>
        </w:rPr>
        <w:t xml:space="preserve">e Obras </w:t>
      </w:r>
      <w:r w:rsidR="00C764E2">
        <w:rPr>
          <w:i/>
        </w:rPr>
        <w:t>e</w:t>
      </w:r>
      <w:r w:rsidR="00C764E2" w:rsidRPr="00C2478A">
        <w:rPr>
          <w:i/>
        </w:rPr>
        <w:t xml:space="preserve"> Serviços Ltda.</w:t>
      </w:r>
      <w:r w:rsidR="00C764E2">
        <w:rPr>
          <w:i/>
        </w:rPr>
        <w:t xml:space="preserve"> </w:t>
      </w:r>
      <w:r w:rsidR="00FE2D68" w:rsidRPr="00FE2D68">
        <w:rPr>
          <w:i/>
        </w:rPr>
        <w:t xml:space="preserve">e Habitasec </w:t>
      </w:r>
      <w:r w:rsidR="00067E11" w:rsidRPr="00FE2D68">
        <w:rPr>
          <w:i/>
        </w:rPr>
        <w:t>Secu</w:t>
      </w:r>
      <w:r w:rsidR="00067E11">
        <w:rPr>
          <w:i/>
        </w:rPr>
        <w:t>r</w:t>
      </w:r>
      <w:r w:rsidR="00067E11" w:rsidRPr="00FE2D68">
        <w:rPr>
          <w:i/>
        </w:rPr>
        <w:t xml:space="preserve">itizadora </w:t>
      </w:r>
      <w:r w:rsidR="00FE2D68" w:rsidRPr="00FE2D68">
        <w:rPr>
          <w:i/>
        </w:rPr>
        <w:t>S.A</w:t>
      </w:r>
      <w:r w:rsidR="00067E11">
        <w:rPr>
          <w:i/>
        </w:rPr>
        <w:t>.</w:t>
      </w:r>
      <w:r w:rsidR="00FE2D68" w:rsidRPr="00FE2D68">
        <w:rPr>
          <w:i/>
        </w:rPr>
        <w:t>]</w:t>
      </w:r>
      <w:r w:rsidRPr="00D46D7B">
        <w:rPr>
          <w:b/>
          <w:i/>
        </w:rPr>
        <w:t xml:space="preserve"> </w:t>
      </w:r>
    </w:p>
    <w:p w14:paraId="565F7C9D" w14:textId="77777777" w:rsidR="00300F57" w:rsidRPr="00D46D7B" w:rsidRDefault="00300F57" w:rsidP="00D46D7B">
      <w:pPr>
        <w:spacing w:line="276" w:lineRule="auto"/>
        <w:jc w:val="both"/>
        <w:rPr>
          <w:rFonts w:eastAsia="Arial Unicode MS"/>
          <w:color w:val="000000"/>
          <w:w w:val="0"/>
        </w:rPr>
      </w:pPr>
    </w:p>
    <w:p w14:paraId="283C6CBA" w14:textId="77777777" w:rsidR="00CB1B15" w:rsidRPr="00D46D7B" w:rsidRDefault="00CB1B15" w:rsidP="00D46D7B">
      <w:pPr>
        <w:spacing w:line="276" w:lineRule="auto"/>
        <w:jc w:val="both"/>
        <w:rPr>
          <w:b/>
          <w:smallCaps/>
          <w:color w:val="000000"/>
        </w:rPr>
      </w:pPr>
    </w:p>
    <w:p w14:paraId="07469EB2" w14:textId="416E46BD" w:rsidR="007031A7" w:rsidRPr="00D46D7B" w:rsidRDefault="00067E11" w:rsidP="00D46D7B">
      <w:pPr>
        <w:pStyle w:val="Recuonormal"/>
        <w:spacing w:line="276" w:lineRule="auto"/>
        <w:ind w:left="0"/>
        <w:jc w:val="center"/>
        <w:rPr>
          <w:rFonts w:ascii="Times New Roman" w:hAnsi="Times New Roman"/>
          <w:sz w:val="24"/>
          <w:szCs w:val="24"/>
          <w:lang w:val="pt-BR"/>
        </w:rPr>
      </w:pPr>
      <w:r>
        <w:rPr>
          <w:rFonts w:ascii="Times New Roman" w:hAnsi="Times New Roman"/>
          <w:b/>
          <w:bCs/>
          <w:color w:val="000000"/>
          <w:sz w:val="24"/>
          <w:szCs w:val="24"/>
          <w:lang w:val="pt-BR"/>
        </w:rPr>
        <w:t xml:space="preserve">CHB - </w:t>
      </w:r>
      <w:r w:rsidR="007031A7" w:rsidRPr="00D46D7B">
        <w:rPr>
          <w:rFonts w:ascii="Times New Roman" w:hAnsi="Times New Roman"/>
          <w:b/>
          <w:bCs/>
          <w:color w:val="000000"/>
          <w:sz w:val="24"/>
          <w:szCs w:val="24"/>
          <w:lang w:val="pt-BR"/>
        </w:rPr>
        <w:t xml:space="preserve">COMPANHIA HIPOTECÁRIA BRASILEIRA </w:t>
      </w:r>
    </w:p>
    <w:p w14:paraId="483A94F8" w14:textId="77777777" w:rsidR="00CB1B15" w:rsidRPr="00D46D7B" w:rsidRDefault="00CB1B15" w:rsidP="00D46D7B">
      <w:pPr>
        <w:spacing w:line="276" w:lineRule="auto"/>
        <w:jc w:val="both"/>
        <w:rPr>
          <w:b/>
          <w:smallCaps/>
          <w:color w:val="000000"/>
        </w:rPr>
      </w:pPr>
    </w:p>
    <w:p w14:paraId="0A71BB93" w14:textId="77777777" w:rsidR="00CB1B15" w:rsidRPr="00D46D7B" w:rsidRDefault="00CB1B15" w:rsidP="00D46D7B">
      <w:pPr>
        <w:spacing w:line="276" w:lineRule="auto"/>
        <w:jc w:val="both"/>
        <w:rPr>
          <w:b/>
          <w:smallCaps/>
          <w:color w:val="000000"/>
        </w:rPr>
      </w:pPr>
    </w:p>
    <w:p w14:paraId="4835A2D6" w14:textId="77777777" w:rsidR="00CB1B15" w:rsidRPr="00D46D7B" w:rsidRDefault="00CB1B15" w:rsidP="00D46D7B">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CB1B15" w:rsidRPr="00D46D7B" w14:paraId="2F5DE0B4" w14:textId="77777777" w:rsidTr="00FC58DE">
        <w:tc>
          <w:tcPr>
            <w:tcW w:w="2094" w:type="pct"/>
          </w:tcPr>
          <w:p w14:paraId="4CB4BA91"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Nome:</w:t>
            </w:r>
          </w:p>
          <w:p w14:paraId="4C6629D0"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065EE1F0" w14:textId="77777777" w:rsidR="00CB1B15" w:rsidRPr="00D46D7B" w:rsidRDefault="00CB1B15" w:rsidP="00D46D7B">
            <w:pPr>
              <w:spacing w:line="276" w:lineRule="auto"/>
              <w:jc w:val="both"/>
              <w:rPr>
                <w:rFonts w:eastAsia="Arial Unicode MS"/>
                <w:color w:val="000000"/>
                <w:w w:val="0"/>
              </w:rPr>
            </w:pPr>
          </w:p>
        </w:tc>
        <w:tc>
          <w:tcPr>
            <w:tcW w:w="2256" w:type="pct"/>
          </w:tcPr>
          <w:p w14:paraId="010E71B5"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Nome:</w:t>
            </w:r>
          </w:p>
          <w:p w14:paraId="222CE51A"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Cargo:</w:t>
            </w:r>
          </w:p>
        </w:tc>
      </w:tr>
    </w:tbl>
    <w:p w14:paraId="3F821898" w14:textId="15FD6AD8" w:rsidR="00CB1B15" w:rsidRPr="00D46D7B" w:rsidRDefault="00CB1B15" w:rsidP="00D46D7B">
      <w:pPr>
        <w:spacing w:line="276" w:lineRule="auto"/>
        <w:jc w:val="both"/>
        <w:rPr>
          <w:rFonts w:eastAsia="Arial Unicode MS"/>
          <w:color w:val="000000"/>
          <w:w w:val="0"/>
        </w:rPr>
      </w:pPr>
    </w:p>
    <w:p w14:paraId="3AA6C455" w14:textId="77777777" w:rsidR="00967B1D" w:rsidRPr="00D46D7B" w:rsidRDefault="00967B1D" w:rsidP="00D46D7B">
      <w:pPr>
        <w:spacing w:line="276" w:lineRule="auto"/>
        <w:jc w:val="both"/>
        <w:rPr>
          <w:rFonts w:eastAsia="Arial Unicode MS"/>
          <w:color w:val="000000"/>
          <w:w w:val="0"/>
        </w:rPr>
      </w:pPr>
    </w:p>
    <w:p w14:paraId="0205C071" w14:textId="56A3E307" w:rsidR="00967B1D" w:rsidRDefault="00967B1D" w:rsidP="00D46D7B">
      <w:pPr>
        <w:spacing w:line="276" w:lineRule="auto"/>
        <w:jc w:val="both"/>
        <w:rPr>
          <w:rFonts w:eastAsia="Arial Unicode MS"/>
          <w:b/>
          <w:color w:val="000000"/>
          <w:w w:val="0"/>
        </w:rPr>
      </w:pPr>
    </w:p>
    <w:p w14:paraId="684960C0" w14:textId="6211A474" w:rsidR="008522B3" w:rsidRDefault="008522B3" w:rsidP="00D46D7B">
      <w:pPr>
        <w:spacing w:line="276" w:lineRule="auto"/>
        <w:jc w:val="both"/>
        <w:rPr>
          <w:rFonts w:eastAsia="Arial Unicode MS"/>
          <w:b/>
          <w:color w:val="000000"/>
          <w:w w:val="0"/>
        </w:rPr>
      </w:pPr>
    </w:p>
    <w:p w14:paraId="00F05755" w14:textId="4DC2EEFC" w:rsidR="008522B3" w:rsidRDefault="008522B3" w:rsidP="008522B3">
      <w:pPr>
        <w:spacing w:line="276" w:lineRule="auto"/>
        <w:jc w:val="center"/>
        <w:rPr>
          <w:b/>
          <w:color w:val="000000"/>
        </w:rPr>
      </w:pPr>
      <w:r w:rsidRPr="00D46D7B">
        <w:rPr>
          <w:b/>
          <w:color w:val="000000"/>
        </w:rPr>
        <w:t>ÁLVARO ALBERTO SOUTO FILGUEIRA BARRETO</w:t>
      </w:r>
    </w:p>
    <w:p w14:paraId="1F52FED8" w14:textId="77777777" w:rsidR="008522B3" w:rsidRDefault="008522B3" w:rsidP="008522B3">
      <w:pPr>
        <w:spacing w:line="276" w:lineRule="auto"/>
        <w:jc w:val="center"/>
        <w:rPr>
          <w:rFonts w:eastAsia="Arial Unicode MS"/>
          <w:color w:val="000000"/>
          <w:w w:val="0"/>
        </w:rPr>
      </w:pPr>
    </w:p>
    <w:p w14:paraId="4E076954" w14:textId="77777777" w:rsidR="008522B3" w:rsidRPr="00D46D7B" w:rsidRDefault="008522B3" w:rsidP="008522B3">
      <w:pPr>
        <w:spacing w:line="276" w:lineRule="auto"/>
        <w:jc w:val="center"/>
        <w:rPr>
          <w:rFonts w:eastAsia="Arial Unicode MS"/>
          <w:color w:val="000000"/>
          <w:w w:val="0"/>
        </w:rPr>
      </w:pPr>
    </w:p>
    <w:p w14:paraId="0D609E16" w14:textId="77777777" w:rsidR="008522B3" w:rsidRPr="00D46D7B" w:rsidRDefault="008522B3" w:rsidP="008522B3">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8522B3" w:rsidRPr="00D46D7B" w14:paraId="6EA3BE8B" w14:textId="77777777" w:rsidTr="00E916BC">
        <w:tc>
          <w:tcPr>
            <w:tcW w:w="2094" w:type="pct"/>
          </w:tcPr>
          <w:p w14:paraId="4E9D76A0"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Nome:</w:t>
            </w:r>
          </w:p>
          <w:p w14:paraId="09DCC0A7"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74D7890D" w14:textId="77777777" w:rsidR="008522B3" w:rsidRPr="00D46D7B" w:rsidRDefault="008522B3" w:rsidP="00E916BC">
            <w:pPr>
              <w:spacing w:line="276" w:lineRule="auto"/>
              <w:jc w:val="both"/>
              <w:rPr>
                <w:rFonts w:eastAsia="Arial Unicode MS"/>
                <w:color w:val="000000"/>
                <w:w w:val="0"/>
              </w:rPr>
            </w:pPr>
          </w:p>
        </w:tc>
        <w:tc>
          <w:tcPr>
            <w:tcW w:w="2256" w:type="pct"/>
          </w:tcPr>
          <w:p w14:paraId="0BB1B562"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Nome:</w:t>
            </w:r>
          </w:p>
          <w:p w14:paraId="3B88153E"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Cargo:</w:t>
            </w:r>
          </w:p>
        </w:tc>
      </w:tr>
    </w:tbl>
    <w:p w14:paraId="1AD1BE3A" w14:textId="77777777" w:rsidR="008522B3" w:rsidRPr="00D46D7B" w:rsidRDefault="008522B3" w:rsidP="008522B3">
      <w:pPr>
        <w:spacing w:line="276" w:lineRule="auto"/>
        <w:jc w:val="both"/>
        <w:rPr>
          <w:rFonts w:eastAsia="Arial Unicode MS"/>
          <w:color w:val="000000"/>
          <w:w w:val="0"/>
        </w:rPr>
      </w:pPr>
    </w:p>
    <w:p w14:paraId="7CFDA7DF" w14:textId="77777777" w:rsidR="004C1FCE" w:rsidRDefault="004C1FCE" w:rsidP="008522B3">
      <w:pPr>
        <w:spacing w:line="276" w:lineRule="auto"/>
        <w:jc w:val="both"/>
        <w:rPr>
          <w:i/>
        </w:rPr>
      </w:pPr>
    </w:p>
    <w:p w14:paraId="5D922162" w14:textId="77777777" w:rsidR="004C1FCE" w:rsidRDefault="004C1FCE" w:rsidP="008522B3">
      <w:pPr>
        <w:spacing w:line="276" w:lineRule="auto"/>
        <w:jc w:val="both"/>
        <w:rPr>
          <w:i/>
        </w:rPr>
      </w:pPr>
    </w:p>
    <w:p w14:paraId="066A6DC0" w14:textId="77777777" w:rsidR="004C1FCE" w:rsidRDefault="004C1FCE" w:rsidP="008522B3">
      <w:pPr>
        <w:spacing w:line="276" w:lineRule="auto"/>
        <w:jc w:val="both"/>
        <w:rPr>
          <w:i/>
        </w:rPr>
      </w:pPr>
    </w:p>
    <w:p w14:paraId="1F0DF84E" w14:textId="77777777" w:rsidR="00C202BE" w:rsidRDefault="00C202BE" w:rsidP="00C202BE">
      <w:pPr>
        <w:spacing w:line="276" w:lineRule="auto"/>
        <w:jc w:val="both"/>
        <w:rPr>
          <w:rFonts w:eastAsia="Arial Unicode MS"/>
          <w:b/>
          <w:color w:val="000000"/>
          <w:w w:val="0"/>
        </w:rPr>
      </w:pPr>
    </w:p>
    <w:p w14:paraId="75FB8B3E" w14:textId="77777777" w:rsidR="00C202BE" w:rsidRDefault="00C202BE" w:rsidP="00C202BE">
      <w:pPr>
        <w:spacing w:line="276" w:lineRule="auto"/>
        <w:jc w:val="center"/>
        <w:rPr>
          <w:b/>
          <w:color w:val="000000"/>
          <w:shd w:val="clear" w:color="auto" w:fill="FFFFFF"/>
        </w:rPr>
      </w:pPr>
      <w:r w:rsidRPr="00D46D7B">
        <w:rPr>
          <w:b/>
          <w:color w:val="000000"/>
          <w:shd w:val="clear" w:color="auto" w:fill="FFFFFF"/>
        </w:rPr>
        <w:t>MÁRIO ROBERTO SOUTO FILGUEIRA BARRETO</w:t>
      </w:r>
    </w:p>
    <w:p w14:paraId="4E19D198" w14:textId="77777777" w:rsidR="00C202BE" w:rsidRDefault="00C202BE" w:rsidP="00C202BE">
      <w:pPr>
        <w:spacing w:line="276" w:lineRule="auto"/>
        <w:jc w:val="center"/>
        <w:rPr>
          <w:rFonts w:eastAsia="Arial Unicode MS"/>
          <w:color w:val="000000"/>
          <w:w w:val="0"/>
        </w:rPr>
      </w:pPr>
    </w:p>
    <w:p w14:paraId="4F8A88AA" w14:textId="77777777" w:rsidR="00C202BE" w:rsidRPr="00D46D7B" w:rsidRDefault="00C202BE" w:rsidP="00C202BE">
      <w:pPr>
        <w:spacing w:line="276" w:lineRule="auto"/>
        <w:jc w:val="center"/>
        <w:rPr>
          <w:rFonts w:eastAsia="Arial Unicode MS"/>
          <w:color w:val="000000"/>
          <w:w w:val="0"/>
        </w:rPr>
      </w:pPr>
    </w:p>
    <w:p w14:paraId="10A9B070" w14:textId="77777777" w:rsidR="00C202BE" w:rsidRPr="00D46D7B" w:rsidRDefault="00C202BE" w:rsidP="00C202BE">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C202BE" w:rsidRPr="00D46D7B" w14:paraId="62823D10" w14:textId="77777777" w:rsidTr="006D1501">
        <w:tc>
          <w:tcPr>
            <w:tcW w:w="2094" w:type="pct"/>
          </w:tcPr>
          <w:p w14:paraId="58E26186"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7FC42B4A"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23BDBF61" w14:textId="77777777" w:rsidR="00C202BE" w:rsidRPr="00D46D7B" w:rsidRDefault="00C202BE" w:rsidP="006D1501">
            <w:pPr>
              <w:spacing w:line="276" w:lineRule="auto"/>
              <w:jc w:val="both"/>
              <w:rPr>
                <w:rFonts w:eastAsia="Arial Unicode MS"/>
                <w:color w:val="000000"/>
                <w:w w:val="0"/>
              </w:rPr>
            </w:pPr>
          </w:p>
        </w:tc>
        <w:tc>
          <w:tcPr>
            <w:tcW w:w="2256" w:type="pct"/>
          </w:tcPr>
          <w:p w14:paraId="4163ABB4"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27BEEC76"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r>
    </w:tbl>
    <w:p w14:paraId="0DD20784" w14:textId="77777777" w:rsidR="004C1FCE" w:rsidRDefault="004C1FCE" w:rsidP="008522B3">
      <w:pPr>
        <w:spacing w:line="276" w:lineRule="auto"/>
        <w:jc w:val="both"/>
        <w:rPr>
          <w:i/>
        </w:rPr>
      </w:pPr>
    </w:p>
    <w:p w14:paraId="6B890CC2" w14:textId="77777777" w:rsidR="004C1FCE" w:rsidRDefault="004C1FCE" w:rsidP="008522B3">
      <w:pPr>
        <w:spacing w:line="276" w:lineRule="auto"/>
        <w:jc w:val="both"/>
        <w:rPr>
          <w:i/>
        </w:rPr>
      </w:pPr>
    </w:p>
    <w:p w14:paraId="46785311" w14:textId="77777777" w:rsidR="004C1FCE" w:rsidRDefault="004C1FCE" w:rsidP="008522B3">
      <w:pPr>
        <w:spacing w:line="276" w:lineRule="auto"/>
        <w:jc w:val="both"/>
        <w:rPr>
          <w:i/>
        </w:rPr>
      </w:pPr>
    </w:p>
    <w:p w14:paraId="4FF9BF15" w14:textId="77777777" w:rsidR="004C1FCE" w:rsidRDefault="004C1FCE" w:rsidP="008522B3">
      <w:pPr>
        <w:spacing w:line="276" w:lineRule="auto"/>
        <w:jc w:val="both"/>
        <w:rPr>
          <w:i/>
        </w:rPr>
      </w:pPr>
    </w:p>
    <w:p w14:paraId="7CBA5495" w14:textId="77777777" w:rsidR="004C1FCE" w:rsidRDefault="004C1FCE" w:rsidP="008522B3">
      <w:pPr>
        <w:spacing w:line="276" w:lineRule="auto"/>
        <w:jc w:val="both"/>
        <w:rPr>
          <w:i/>
        </w:rPr>
      </w:pPr>
    </w:p>
    <w:p w14:paraId="6004A335" w14:textId="77777777" w:rsidR="004C1FCE" w:rsidRDefault="004C1FCE" w:rsidP="008522B3">
      <w:pPr>
        <w:spacing w:line="276" w:lineRule="auto"/>
        <w:jc w:val="both"/>
        <w:rPr>
          <w:i/>
        </w:rPr>
      </w:pPr>
    </w:p>
    <w:p w14:paraId="77532683" w14:textId="27683848" w:rsidR="004C1FCE" w:rsidDel="006C58DE" w:rsidRDefault="004C1FCE" w:rsidP="008522B3">
      <w:pPr>
        <w:spacing w:line="276" w:lineRule="auto"/>
        <w:jc w:val="both"/>
        <w:rPr>
          <w:del w:id="59" w:author="Livia Arbex Endo | Felsberg Advogados" w:date="2019-04-05T12:14:00Z"/>
          <w:i/>
        </w:rPr>
      </w:pPr>
    </w:p>
    <w:p w14:paraId="7B7B87EA" w14:textId="77D54332" w:rsidR="008522B3" w:rsidRDefault="00FE2D68" w:rsidP="008522B3">
      <w:pPr>
        <w:spacing w:line="276" w:lineRule="auto"/>
        <w:jc w:val="both"/>
        <w:rPr>
          <w:rFonts w:eastAsia="Arial Unicode MS"/>
          <w:b/>
          <w:color w:val="000000"/>
          <w:w w:val="0"/>
        </w:rPr>
      </w:pPr>
      <w:r w:rsidRPr="00FE2D68">
        <w:rPr>
          <w:i/>
        </w:rPr>
        <w:t xml:space="preserve">[Página </w:t>
      </w:r>
      <w:r>
        <w:rPr>
          <w:i/>
        </w:rPr>
        <w:t>2</w:t>
      </w:r>
      <w:r w:rsidRPr="00FE2D68">
        <w:rPr>
          <w:i/>
        </w:rPr>
        <w:t xml:space="preserve">/2 de assinaturas do </w:t>
      </w:r>
      <w:r w:rsidRPr="00FE2D68">
        <w:rPr>
          <w:bCs/>
          <w:i/>
        </w:rPr>
        <w:t xml:space="preserve">Instrumento Particular de Escritura da Primeira Emissão de Debêntures não conversíveis em Ações, em uma Única Série, da Espécie Quirografária, a ser convolada em Espécie com Garantia Real, com Garantia Adicional Fidejussória, </w:t>
      </w:r>
      <w:r w:rsidRPr="00FE2D68">
        <w:rPr>
          <w:i/>
        </w:rPr>
        <w:t xml:space="preserve">firmado </w:t>
      </w:r>
      <w:r w:rsidRPr="00EE1D17">
        <w:rPr>
          <w:i/>
        </w:rPr>
        <w:t xml:space="preserve">em </w:t>
      </w:r>
      <w:del w:id="60" w:author="Livia Arbex Endo | Felsberg Advogados" w:date="2019-04-05T12:14:00Z">
        <w:r w:rsidRPr="00EE1D17" w:rsidDel="006C58DE">
          <w:rPr>
            <w:i/>
            <w:rPrChange w:id="61" w:author="Livia Arbex Endo | Felsberg Advogados" w:date="2019-04-05T12:31:00Z">
              <w:rPr>
                <w:i/>
                <w:highlight w:val="lightGray"/>
              </w:rPr>
            </w:rPrChange>
          </w:rPr>
          <w:delText>[=]</w:delText>
        </w:r>
        <w:r w:rsidRPr="00EE1D17" w:rsidDel="006C58DE">
          <w:rPr>
            <w:i/>
          </w:rPr>
          <w:delText xml:space="preserve"> </w:delText>
        </w:r>
      </w:del>
      <w:ins w:id="62" w:author="Livia Arbex Endo | Felsberg Advogados" w:date="2019-04-05T12:14:00Z">
        <w:r w:rsidR="006C58DE" w:rsidRPr="00EE1D17">
          <w:rPr>
            <w:i/>
            <w:rPrChange w:id="63" w:author="Livia Arbex Endo | Felsberg Advogados" w:date="2019-04-05T12:31:00Z">
              <w:rPr>
                <w:i/>
                <w:highlight w:val="lightGray"/>
              </w:rPr>
            </w:rPrChange>
          </w:rPr>
          <w:t>09</w:t>
        </w:r>
        <w:r w:rsidR="006C58DE" w:rsidRPr="00EE1D17">
          <w:rPr>
            <w:i/>
          </w:rPr>
          <w:t xml:space="preserve"> </w:t>
        </w:r>
      </w:ins>
      <w:r w:rsidRPr="00EE1D17">
        <w:rPr>
          <w:i/>
        </w:rPr>
        <w:t xml:space="preserve">de </w:t>
      </w:r>
      <w:del w:id="64" w:author="Livia Arbex Endo | Felsberg Advogados" w:date="2019-04-05T12:14:00Z">
        <w:r w:rsidRPr="00EE1D17" w:rsidDel="006C58DE">
          <w:rPr>
            <w:i/>
            <w:rPrChange w:id="65" w:author="Livia Arbex Endo | Felsberg Advogados" w:date="2019-04-05T12:31:00Z">
              <w:rPr>
                <w:i/>
                <w:highlight w:val="lightGray"/>
              </w:rPr>
            </w:rPrChange>
          </w:rPr>
          <w:delText>[=]</w:delText>
        </w:r>
        <w:r w:rsidRPr="00EE1D17" w:rsidDel="006C58DE">
          <w:rPr>
            <w:i/>
          </w:rPr>
          <w:delText xml:space="preserve"> </w:delText>
        </w:r>
      </w:del>
      <w:ins w:id="66" w:author="Livia Arbex Endo | Felsberg Advogados" w:date="2019-04-05T12:14:00Z">
        <w:r w:rsidR="006C58DE" w:rsidRPr="00EE1D17">
          <w:rPr>
            <w:i/>
            <w:rPrChange w:id="67" w:author="Livia Arbex Endo | Felsberg Advogados" w:date="2019-04-05T12:31:00Z">
              <w:rPr>
                <w:i/>
                <w:highlight w:val="lightGray"/>
              </w:rPr>
            </w:rPrChange>
          </w:rPr>
          <w:t>abril</w:t>
        </w:r>
        <w:r w:rsidR="006C58DE" w:rsidRPr="00EE1D17">
          <w:rPr>
            <w:i/>
          </w:rPr>
          <w:t xml:space="preserve"> </w:t>
        </w:r>
      </w:ins>
      <w:r w:rsidRPr="00EE1D17">
        <w:rPr>
          <w:i/>
        </w:rPr>
        <w:t>de</w:t>
      </w:r>
      <w:r w:rsidRPr="00FE2D68">
        <w:rPr>
          <w:i/>
        </w:rPr>
        <w:t xml:space="preserve"> 2019, pela </w:t>
      </w:r>
      <w:r w:rsidR="00067E11">
        <w:rPr>
          <w:i/>
        </w:rPr>
        <w:t xml:space="preserve">CHB - </w:t>
      </w:r>
      <w:r w:rsidRPr="00FE2D68">
        <w:rPr>
          <w:i/>
        </w:rPr>
        <w:t xml:space="preserve">Companhia Hipotecária Brasileira, Álvaro Alberto </w:t>
      </w:r>
      <w:r w:rsidR="00067E11">
        <w:rPr>
          <w:i/>
        </w:rPr>
        <w:t xml:space="preserve">Souto Filgueira </w:t>
      </w:r>
      <w:r w:rsidRPr="00FE2D68">
        <w:rPr>
          <w:i/>
        </w:rPr>
        <w:t xml:space="preserve">Barreto, Mário Roberto </w:t>
      </w:r>
      <w:r w:rsidR="00067E11">
        <w:rPr>
          <w:i/>
        </w:rPr>
        <w:t xml:space="preserve">Souto Filgueira </w:t>
      </w:r>
      <w:r w:rsidRPr="00FE2D68">
        <w:rPr>
          <w:i/>
        </w:rPr>
        <w:t>Barreto</w:t>
      </w:r>
      <w:r w:rsidR="00C764E2">
        <w:rPr>
          <w:i/>
        </w:rPr>
        <w:t>,</w:t>
      </w:r>
      <w:r w:rsidR="00C764E2" w:rsidRPr="00C764E2">
        <w:rPr>
          <w:i/>
        </w:rPr>
        <w:t xml:space="preserve"> </w:t>
      </w:r>
      <w:r w:rsidR="00C764E2">
        <w:rPr>
          <w:i/>
        </w:rPr>
        <w:t>ELAM</w:t>
      </w:r>
      <w:r w:rsidR="00C764E2" w:rsidRPr="00C2478A">
        <w:rPr>
          <w:i/>
        </w:rPr>
        <w:t xml:space="preserve"> Gestora </w:t>
      </w:r>
      <w:r w:rsidR="00C764E2">
        <w:rPr>
          <w:i/>
        </w:rPr>
        <w:t>d</w:t>
      </w:r>
      <w:r w:rsidR="00C764E2" w:rsidRPr="00C2478A">
        <w:rPr>
          <w:i/>
        </w:rPr>
        <w:t xml:space="preserve">e Negócios Ltda. </w:t>
      </w:r>
      <w:r w:rsidR="00C764E2">
        <w:rPr>
          <w:i/>
        </w:rPr>
        <w:t>EPP, EGOS</w:t>
      </w:r>
      <w:r w:rsidR="00C764E2" w:rsidRPr="00C2478A">
        <w:rPr>
          <w:i/>
        </w:rPr>
        <w:t xml:space="preserve"> - Empresa Gestora </w:t>
      </w:r>
      <w:r w:rsidR="00C764E2">
        <w:rPr>
          <w:i/>
        </w:rPr>
        <w:t>d</w:t>
      </w:r>
      <w:r w:rsidR="00C764E2" w:rsidRPr="00C2478A">
        <w:rPr>
          <w:i/>
        </w:rPr>
        <w:t xml:space="preserve">e Obras </w:t>
      </w:r>
      <w:r w:rsidR="00C764E2">
        <w:rPr>
          <w:i/>
        </w:rPr>
        <w:t>e</w:t>
      </w:r>
      <w:r w:rsidR="00C764E2" w:rsidRPr="00C2478A">
        <w:rPr>
          <w:i/>
        </w:rPr>
        <w:t xml:space="preserve"> Serviços Ltda.</w:t>
      </w:r>
      <w:r w:rsidRPr="00FE2D68">
        <w:rPr>
          <w:i/>
        </w:rPr>
        <w:t xml:space="preserve"> e Habitasec </w:t>
      </w:r>
      <w:r w:rsidR="00067E11" w:rsidRPr="00FE2D68">
        <w:rPr>
          <w:i/>
        </w:rPr>
        <w:t>Secu</w:t>
      </w:r>
      <w:r w:rsidR="00067E11">
        <w:rPr>
          <w:i/>
        </w:rPr>
        <w:t>r</w:t>
      </w:r>
      <w:r w:rsidR="00067E11" w:rsidRPr="00FE2D68">
        <w:rPr>
          <w:i/>
        </w:rPr>
        <w:t xml:space="preserve">itizadora </w:t>
      </w:r>
      <w:r w:rsidRPr="00FE2D68">
        <w:rPr>
          <w:i/>
        </w:rPr>
        <w:t>S.A</w:t>
      </w:r>
      <w:r w:rsidR="00067E11">
        <w:rPr>
          <w:i/>
        </w:rPr>
        <w:t>.</w:t>
      </w:r>
      <w:r w:rsidRPr="00FE2D68">
        <w:rPr>
          <w:i/>
        </w:rPr>
        <w:t>]</w:t>
      </w:r>
    </w:p>
    <w:p w14:paraId="05503320" w14:textId="178ADA2F" w:rsidR="008522B3" w:rsidRDefault="008522B3" w:rsidP="008522B3">
      <w:pPr>
        <w:spacing w:line="276" w:lineRule="auto"/>
        <w:jc w:val="both"/>
        <w:rPr>
          <w:rFonts w:eastAsia="Arial Unicode MS"/>
          <w:b/>
          <w:color w:val="000000"/>
          <w:w w:val="0"/>
        </w:rPr>
      </w:pPr>
    </w:p>
    <w:p w14:paraId="6B4CAC83" w14:textId="77777777" w:rsidR="008522B3" w:rsidRPr="00D46D7B" w:rsidRDefault="008522B3" w:rsidP="008522B3">
      <w:pPr>
        <w:spacing w:line="276" w:lineRule="auto"/>
        <w:jc w:val="both"/>
        <w:rPr>
          <w:rFonts w:eastAsia="Arial Unicode MS"/>
          <w:color w:val="000000"/>
          <w:w w:val="0"/>
        </w:rPr>
      </w:pPr>
    </w:p>
    <w:p w14:paraId="7782FD6C" w14:textId="77777777" w:rsidR="008522B3" w:rsidRDefault="008522B3" w:rsidP="008522B3">
      <w:pPr>
        <w:spacing w:line="276" w:lineRule="auto"/>
        <w:jc w:val="both"/>
        <w:rPr>
          <w:rFonts w:eastAsia="Arial Unicode MS"/>
          <w:b/>
          <w:color w:val="000000"/>
          <w:w w:val="0"/>
        </w:rPr>
      </w:pPr>
    </w:p>
    <w:p w14:paraId="356C8DC5" w14:textId="24F1F086" w:rsidR="008522B3" w:rsidRDefault="008522B3" w:rsidP="008522B3">
      <w:pPr>
        <w:spacing w:line="276" w:lineRule="auto"/>
        <w:jc w:val="center"/>
        <w:rPr>
          <w:b/>
        </w:rPr>
      </w:pPr>
      <w:r w:rsidRPr="00992CFB">
        <w:rPr>
          <w:b/>
        </w:rPr>
        <w:t>HABITASEC SECURITIZADORA S.A.</w:t>
      </w:r>
    </w:p>
    <w:p w14:paraId="70A500FF" w14:textId="052418F2" w:rsidR="008522B3" w:rsidRDefault="008522B3" w:rsidP="008522B3">
      <w:pPr>
        <w:spacing w:line="276" w:lineRule="auto"/>
        <w:jc w:val="center"/>
        <w:rPr>
          <w:rFonts w:eastAsia="Arial Unicode MS"/>
          <w:b/>
          <w:color w:val="000000"/>
          <w:w w:val="0"/>
        </w:rPr>
      </w:pPr>
    </w:p>
    <w:p w14:paraId="54DDBB61" w14:textId="77777777" w:rsidR="008522B3" w:rsidRPr="00D46D7B" w:rsidRDefault="008522B3" w:rsidP="008522B3">
      <w:pPr>
        <w:spacing w:line="276" w:lineRule="auto"/>
        <w:jc w:val="center"/>
        <w:rPr>
          <w:rFonts w:eastAsia="Arial Unicode MS"/>
          <w:b/>
          <w:color w:val="000000"/>
          <w:w w:val="0"/>
        </w:rPr>
      </w:pPr>
    </w:p>
    <w:p w14:paraId="7121B0F3" w14:textId="77777777" w:rsidR="008522B3" w:rsidRPr="00D46D7B" w:rsidRDefault="008522B3" w:rsidP="008522B3">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8522B3" w:rsidRPr="00D46D7B" w14:paraId="60AC1013" w14:textId="77777777" w:rsidTr="00E916BC">
        <w:tc>
          <w:tcPr>
            <w:tcW w:w="2094" w:type="pct"/>
          </w:tcPr>
          <w:p w14:paraId="348E57B5"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Nome:</w:t>
            </w:r>
          </w:p>
          <w:p w14:paraId="53C7974A"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2B03D83D" w14:textId="77777777" w:rsidR="008522B3" w:rsidRPr="00D46D7B" w:rsidRDefault="008522B3" w:rsidP="00E916BC">
            <w:pPr>
              <w:spacing w:line="276" w:lineRule="auto"/>
              <w:jc w:val="both"/>
              <w:rPr>
                <w:rFonts w:eastAsia="Arial Unicode MS"/>
                <w:color w:val="000000"/>
                <w:w w:val="0"/>
              </w:rPr>
            </w:pPr>
          </w:p>
        </w:tc>
        <w:tc>
          <w:tcPr>
            <w:tcW w:w="2256" w:type="pct"/>
          </w:tcPr>
          <w:p w14:paraId="4D8B5448"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Nome:</w:t>
            </w:r>
          </w:p>
          <w:p w14:paraId="752D29DE"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Cargo:</w:t>
            </w:r>
          </w:p>
        </w:tc>
      </w:tr>
    </w:tbl>
    <w:p w14:paraId="43F18E6E" w14:textId="77777777" w:rsidR="008522B3" w:rsidRPr="00D46D7B" w:rsidRDefault="008522B3" w:rsidP="008522B3">
      <w:pPr>
        <w:spacing w:line="276" w:lineRule="auto"/>
        <w:jc w:val="both"/>
        <w:rPr>
          <w:rFonts w:eastAsia="Arial Unicode MS"/>
          <w:color w:val="000000"/>
          <w:w w:val="0"/>
        </w:rPr>
      </w:pPr>
    </w:p>
    <w:p w14:paraId="2B9C9367" w14:textId="30CF8F97" w:rsidR="00C202BE" w:rsidRDefault="00C202BE" w:rsidP="00D46D7B">
      <w:pPr>
        <w:spacing w:line="276" w:lineRule="auto"/>
        <w:jc w:val="both"/>
        <w:rPr>
          <w:rFonts w:eastAsia="Arial Unicode MS"/>
          <w:b/>
          <w:color w:val="000000"/>
          <w:w w:val="0"/>
        </w:rPr>
      </w:pPr>
    </w:p>
    <w:p w14:paraId="7958525D" w14:textId="04CFC3EF" w:rsidR="00C202BE" w:rsidRDefault="00C202BE" w:rsidP="00C202BE">
      <w:pPr>
        <w:spacing w:line="276" w:lineRule="auto"/>
        <w:jc w:val="center"/>
        <w:rPr>
          <w:rFonts w:eastAsia="Arial Unicode MS"/>
          <w:b/>
          <w:color w:val="000000"/>
          <w:w w:val="0"/>
        </w:rPr>
      </w:pPr>
      <w:r w:rsidRPr="00D46D7B">
        <w:rPr>
          <w:b/>
          <w:color w:val="000000"/>
        </w:rPr>
        <w:t>ELAM GESTORA DE NEGÓCIOS LTDA. EPP</w:t>
      </w:r>
    </w:p>
    <w:p w14:paraId="4C5CA47C" w14:textId="77777777" w:rsidR="00C202BE" w:rsidRDefault="00C202BE" w:rsidP="00C202BE">
      <w:pPr>
        <w:spacing w:line="276" w:lineRule="auto"/>
        <w:jc w:val="both"/>
        <w:rPr>
          <w:rFonts w:eastAsia="Arial Unicode MS"/>
          <w:b/>
          <w:color w:val="000000"/>
          <w:w w:val="0"/>
        </w:rPr>
      </w:pPr>
    </w:p>
    <w:p w14:paraId="646C8202" w14:textId="77777777" w:rsidR="00C202BE" w:rsidRDefault="00C202BE" w:rsidP="00C202BE">
      <w:pPr>
        <w:spacing w:line="276" w:lineRule="auto"/>
        <w:jc w:val="center"/>
        <w:rPr>
          <w:rFonts w:eastAsia="Arial Unicode MS"/>
          <w:b/>
          <w:color w:val="000000"/>
          <w:w w:val="0"/>
        </w:rPr>
      </w:pPr>
    </w:p>
    <w:p w14:paraId="5B0BEF0C" w14:textId="77777777" w:rsidR="00C202BE" w:rsidRPr="00D46D7B" w:rsidRDefault="00C202BE" w:rsidP="00C202BE">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C202BE" w:rsidRPr="00D46D7B" w14:paraId="0BFD6600" w14:textId="77777777" w:rsidTr="006D1501">
        <w:tc>
          <w:tcPr>
            <w:tcW w:w="2094" w:type="pct"/>
          </w:tcPr>
          <w:p w14:paraId="73DE7BE5"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3943E68B"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7CF04121" w14:textId="77777777" w:rsidR="00C202BE" w:rsidRPr="00D46D7B" w:rsidRDefault="00C202BE" w:rsidP="006D1501">
            <w:pPr>
              <w:spacing w:line="276" w:lineRule="auto"/>
              <w:jc w:val="both"/>
              <w:rPr>
                <w:rFonts w:eastAsia="Arial Unicode MS"/>
                <w:color w:val="000000"/>
                <w:w w:val="0"/>
              </w:rPr>
            </w:pPr>
          </w:p>
        </w:tc>
        <w:tc>
          <w:tcPr>
            <w:tcW w:w="2256" w:type="pct"/>
          </w:tcPr>
          <w:p w14:paraId="27FF78A4"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0EC3E38E"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r>
    </w:tbl>
    <w:p w14:paraId="2293C1DD" w14:textId="77777777" w:rsidR="00C202BE" w:rsidRPr="00D46D7B" w:rsidRDefault="00C202BE" w:rsidP="00C202BE">
      <w:pPr>
        <w:spacing w:line="276" w:lineRule="auto"/>
        <w:jc w:val="both"/>
        <w:rPr>
          <w:rFonts w:eastAsia="Arial Unicode MS"/>
          <w:color w:val="000000"/>
          <w:w w:val="0"/>
        </w:rPr>
      </w:pPr>
    </w:p>
    <w:p w14:paraId="25C45E09" w14:textId="77777777" w:rsidR="00C202BE" w:rsidRPr="00D46D7B" w:rsidRDefault="00C202BE" w:rsidP="00D46D7B">
      <w:pPr>
        <w:spacing w:line="276" w:lineRule="auto"/>
        <w:jc w:val="both"/>
        <w:rPr>
          <w:rFonts w:eastAsia="Arial Unicode MS"/>
          <w:b/>
          <w:color w:val="000000"/>
          <w:w w:val="0"/>
        </w:rPr>
      </w:pPr>
    </w:p>
    <w:p w14:paraId="76FB33FE" w14:textId="61C46F6F" w:rsidR="00C202BE" w:rsidRDefault="00C202BE" w:rsidP="002C1CAE">
      <w:pPr>
        <w:spacing w:line="276" w:lineRule="auto"/>
        <w:jc w:val="center"/>
        <w:rPr>
          <w:rFonts w:eastAsia="Arial Unicode MS"/>
          <w:b/>
          <w:color w:val="000000"/>
          <w:w w:val="0"/>
        </w:rPr>
      </w:pPr>
      <w:r w:rsidRPr="00426527">
        <w:rPr>
          <w:b/>
          <w:color w:val="000000"/>
        </w:rPr>
        <w:t>EGOS - EMPRESA GESTORA DE OBRAS E SERVIÇOS LTDA</w:t>
      </w:r>
      <w:r>
        <w:rPr>
          <w:b/>
          <w:color w:val="000000"/>
        </w:rPr>
        <w:t>.</w:t>
      </w:r>
    </w:p>
    <w:p w14:paraId="1E0697ED" w14:textId="77777777" w:rsidR="00C202BE" w:rsidRDefault="00C202BE" w:rsidP="00C202BE">
      <w:pPr>
        <w:spacing w:line="276" w:lineRule="auto"/>
        <w:jc w:val="center"/>
        <w:rPr>
          <w:rFonts w:eastAsia="Arial Unicode MS"/>
          <w:b/>
          <w:color w:val="000000"/>
          <w:w w:val="0"/>
        </w:rPr>
      </w:pPr>
    </w:p>
    <w:p w14:paraId="7DFF344A" w14:textId="77777777" w:rsidR="00C202BE" w:rsidRPr="00D46D7B" w:rsidRDefault="00C202BE" w:rsidP="00C202BE">
      <w:pPr>
        <w:spacing w:line="276" w:lineRule="auto"/>
        <w:jc w:val="center"/>
        <w:rPr>
          <w:rFonts w:eastAsia="Arial Unicode MS"/>
          <w:b/>
          <w:color w:val="000000"/>
          <w:w w:val="0"/>
        </w:rPr>
      </w:pPr>
    </w:p>
    <w:p w14:paraId="4285E8E1" w14:textId="77777777" w:rsidR="00C202BE" w:rsidRPr="00D46D7B" w:rsidRDefault="00C202BE" w:rsidP="00C202BE">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C202BE" w:rsidRPr="00D46D7B" w14:paraId="2CA607DD" w14:textId="77777777" w:rsidTr="006D1501">
        <w:tc>
          <w:tcPr>
            <w:tcW w:w="2094" w:type="pct"/>
          </w:tcPr>
          <w:p w14:paraId="2643CC18"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11F96BB8"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28A631C2" w14:textId="77777777" w:rsidR="00C202BE" w:rsidRPr="00D46D7B" w:rsidRDefault="00C202BE" w:rsidP="006D1501">
            <w:pPr>
              <w:spacing w:line="276" w:lineRule="auto"/>
              <w:jc w:val="both"/>
              <w:rPr>
                <w:rFonts w:eastAsia="Arial Unicode MS"/>
                <w:color w:val="000000"/>
                <w:w w:val="0"/>
              </w:rPr>
            </w:pPr>
          </w:p>
        </w:tc>
        <w:tc>
          <w:tcPr>
            <w:tcW w:w="2256" w:type="pct"/>
          </w:tcPr>
          <w:p w14:paraId="0ACFB6FF"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5DAC0E1B"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r>
    </w:tbl>
    <w:p w14:paraId="78886BE5" w14:textId="77777777" w:rsidR="00C202BE" w:rsidRPr="00D46D7B" w:rsidRDefault="00C202BE" w:rsidP="00C202BE">
      <w:pPr>
        <w:spacing w:line="276" w:lineRule="auto"/>
        <w:jc w:val="both"/>
        <w:rPr>
          <w:rFonts w:eastAsia="Arial Unicode MS"/>
          <w:color w:val="000000"/>
          <w:w w:val="0"/>
        </w:rPr>
      </w:pPr>
    </w:p>
    <w:p w14:paraId="5443AC55" w14:textId="77777777" w:rsidR="00C202BE" w:rsidRDefault="00C202BE" w:rsidP="00D46D7B">
      <w:pPr>
        <w:spacing w:line="276" w:lineRule="auto"/>
        <w:jc w:val="both"/>
        <w:rPr>
          <w:rFonts w:eastAsia="Arial Unicode MS"/>
          <w:b/>
          <w:color w:val="000000"/>
          <w:w w:val="0"/>
        </w:rPr>
      </w:pPr>
    </w:p>
    <w:p w14:paraId="5BAF16E0" w14:textId="1EDBBE9E" w:rsidR="00DC0999" w:rsidRPr="00D46D7B" w:rsidRDefault="00CB1B15" w:rsidP="00D46D7B">
      <w:pPr>
        <w:spacing w:line="276" w:lineRule="auto"/>
        <w:jc w:val="both"/>
        <w:rPr>
          <w:rFonts w:eastAsia="Arial Unicode MS"/>
          <w:b/>
          <w:color w:val="000000"/>
          <w:w w:val="0"/>
        </w:rPr>
      </w:pPr>
      <w:r w:rsidRPr="00D46D7B">
        <w:rPr>
          <w:rFonts w:eastAsia="Arial Unicode MS"/>
          <w:b/>
          <w:color w:val="000000"/>
          <w:w w:val="0"/>
        </w:rPr>
        <w:t>Testemunhas</w:t>
      </w:r>
    </w:p>
    <w:p w14:paraId="670D74E7" w14:textId="77777777" w:rsidR="00CB1B15" w:rsidRPr="00D46D7B" w:rsidRDefault="00CB1B15" w:rsidP="00D46D7B">
      <w:pPr>
        <w:spacing w:line="276" w:lineRule="auto"/>
        <w:jc w:val="both"/>
        <w:rPr>
          <w:rFonts w:eastAsia="Arial Unicode MS"/>
          <w:color w:val="000000"/>
          <w:w w:val="0"/>
        </w:rPr>
      </w:pPr>
    </w:p>
    <w:p w14:paraId="0A4AA07B" w14:textId="77777777" w:rsidR="00CB1B15" w:rsidRPr="00D46D7B" w:rsidRDefault="00CB1B15" w:rsidP="00D46D7B">
      <w:pPr>
        <w:spacing w:line="276" w:lineRule="auto"/>
        <w:jc w:val="both"/>
        <w:rPr>
          <w:b/>
          <w:smallCaps/>
          <w:color w:val="000000"/>
        </w:rPr>
      </w:pPr>
    </w:p>
    <w:p w14:paraId="6BFB4B00" w14:textId="77777777" w:rsidR="00CB1B15" w:rsidRPr="00D46D7B" w:rsidRDefault="00CB1B15" w:rsidP="00D46D7B">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CB1B15" w:rsidRPr="00D46D7B" w14:paraId="23FB607A" w14:textId="77777777" w:rsidTr="00FC58DE">
        <w:tc>
          <w:tcPr>
            <w:tcW w:w="2094" w:type="pct"/>
          </w:tcPr>
          <w:p w14:paraId="2279214F"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Nome:</w:t>
            </w:r>
          </w:p>
          <w:p w14:paraId="1BFF932A"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36BD8654" w14:textId="77777777" w:rsidR="00CB1B15" w:rsidRPr="00D46D7B" w:rsidRDefault="00CB1B15" w:rsidP="00D46D7B">
            <w:pPr>
              <w:spacing w:line="276" w:lineRule="auto"/>
              <w:jc w:val="both"/>
              <w:rPr>
                <w:rFonts w:eastAsia="Arial Unicode MS"/>
                <w:color w:val="000000"/>
                <w:w w:val="0"/>
              </w:rPr>
            </w:pPr>
          </w:p>
        </w:tc>
        <w:tc>
          <w:tcPr>
            <w:tcW w:w="2256" w:type="pct"/>
          </w:tcPr>
          <w:p w14:paraId="1FD716B7"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Nome:</w:t>
            </w:r>
          </w:p>
          <w:p w14:paraId="198F27ED"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Cargo:</w:t>
            </w:r>
          </w:p>
        </w:tc>
      </w:tr>
    </w:tbl>
    <w:p w14:paraId="3C03A747" w14:textId="24942185" w:rsidR="008522B3" w:rsidRDefault="00D45FFF" w:rsidP="00FE2D68">
      <w:pPr>
        <w:pStyle w:val="Recuonormal"/>
        <w:spacing w:line="276" w:lineRule="auto"/>
        <w:ind w:left="0"/>
        <w:jc w:val="both"/>
        <w:rPr>
          <w:rFonts w:eastAsia="Arial Unicode MS"/>
          <w:b/>
          <w:color w:val="000000"/>
          <w:w w:val="0"/>
        </w:rPr>
      </w:pPr>
      <w:r w:rsidRPr="00D46D7B">
        <w:rPr>
          <w:rFonts w:eastAsia="Arial Unicode MS"/>
          <w:color w:val="000000"/>
          <w:w w:val="0"/>
        </w:rPr>
        <w:br w:type="page"/>
      </w:r>
    </w:p>
    <w:p w14:paraId="7DB0F6B1" w14:textId="56314A7E" w:rsidR="00E821C1" w:rsidRPr="00D46D7B" w:rsidRDefault="007031A7" w:rsidP="00D46D7B">
      <w:pPr>
        <w:spacing w:line="276" w:lineRule="auto"/>
        <w:jc w:val="center"/>
        <w:rPr>
          <w:rFonts w:eastAsia="Arial Unicode MS"/>
          <w:b/>
          <w:color w:val="000000"/>
          <w:w w:val="0"/>
        </w:rPr>
      </w:pPr>
      <w:r w:rsidRPr="00D46D7B">
        <w:rPr>
          <w:rFonts w:eastAsia="Arial Unicode MS"/>
          <w:b/>
          <w:color w:val="000000"/>
          <w:w w:val="0"/>
        </w:rPr>
        <w:t>ANEXO I</w:t>
      </w:r>
    </w:p>
    <w:p w14:paraId="35E93ADF" w14:textId="526D3D58" w:rsidR="00E821C1" w:rsidRPr="00D46D7B" w:rsidRDefault="007031A7" w:rsidP="00D46D7B">
      <w:pPr>
        <w:spacing w:line="276" w:lineRule="auto"/>
        <w:jc w:val="center"/>
        <w:rPr>
          <w:rFonts w:eastAsia="Arial Unicode MS"/>
          <w:b/>
          <w:color w:val="000000"/>
          <w:w w:val="0"/>
        </w:rPr>
      </w:pPr>
      <w:r w:rsidRPr="00D46D7B">
        <w:rPr>
          <w:rFonts w:eastAsia="Arial Unicode MS"/>
          <w:b/>
          <w:color w:val="000000"/>
          <w:w w:val="0"/>
        </w:rPr>
        <w:t xml:space="preserve">CRONOGRAMA </w:t>
      </w:r>
      <w:ins w:id="68" w:author="Livia Arbex Endo | Felsberg Advogados" w:date="2019-03-29T12:34:00Z">
        <w:r w:rsidR="00BD3A6A">
          <w:rPr>
            <w:rFonts w:eastAsia="Arial Unicode MS"/>
            <w:b/>
            <w:color w:val="000000"/>
            <w:w w:val="0"/>
          </w:rPr>
          <w:t xml:space="preserve">DE PAGAMENTOS </w:t>
        </w:r>
      </w:ins>
      <w:r w:rsidRPr="00D46D7B">
        <w:rPr>
          <w:rFonts w:eastAsia="Arial Unicode MS"/>
          <w:b/>
          <w:color w:val="000000"/>
          <w:w w:val="0"/>
        </w:rPr>
        <w:t>E TABELA DE AMORTIZAÇÃO</w:t>
      </w:r>
    </w:p>
    <w:p w14:paraId="1DCEB1D4" w14:textId="77777777" w:rsidR="006C1944" w:rsidRPr="00D46D7B" w:rsidRDefault="006C1944" w:rsidP="00D46D7B">
      <w:pPr>
        <w:pStyle w:val="Commarcadores1"/>
        <w:rPr>
          <w:rFonts w:ascii="Times New Roman" w:hAnsi="Times New Roman" w:cs="Times New Roman"/>
          <w:sz w:val="24"/>
          <w:szCs w:val="24"/>
        </w:rPr>
      </w:pPr>
    </w:p>
    <w:tbl>
      <w:tblPr>
        <w:tblW w:w="8679" w:type="dxa"/>
        <w:jc w:val="center"/>
        <w:tblLayout w:type="fixed"/>
        <w:tblCellMar>
          <w:left w:w="0" w:type="dxa"/>
          <w:right w:w="0" w:type="dxa"/>
        </w:tblCellMar>
        <w:tblLook w:val="0000" w:firstRow="0" w:lastRow="0" w:firstColumn="0" w:lastColumn="0" w:noHBand="0" w:noVBand="0"/>
      </w:tblPr>
      <w:tblGrid>
        <w:gridCol w:w="1779"/>
        <w:gridCol w:w="1720"/>
        <w:gridCol w:w="1720"/>
        <w:gridCol w:w="1720"/>
        <w:gridCol w:w="1740"/>
      </w:tblGrid>
      <w:tr w:rsidR="000A2BFA" w:rsidRPr="004F125F" w14:paraId="289B6E69" w14:textId="77777777" w:rsidTr="00BD3A6A">
        <w:trPr>
          <w:trHeight w:val="630"/>
          <w:jc w:val="center"/>
        </w:trPr>
        <w:tc>
          <w:tcPr>
            <w:tcW w:w="1779" w:type="dxa"/>
            <w:tcBorders>
              <w:top w:val="single" w:sz="8" w:space="0" w:color="000000"/>
              <w:left w:val="single" w:sz="8" w:space="0" w:color="000000"/>
              <w:bottom w:val="single" w:sz="8" w:space="0" w:color="000000"/>
            </w:tcBorders>
            <w:shd w:val="clear" w:color="auto" w:fill="FFFFFF"/>
            <w:vAlign w:val="center"/>
          </w:tcPr>
          <w:p w14:paraId="1D88DA2D" w14:textId="77777777" w:rsidR="000A2BFA" w:rsidRPr="00FB66F0" w:rsidRDefault="000A2BFA" w:rsidP="00D46D7B">
            <w:pPr>
              <w:spacing w:line="276" w:lineRule="auto"/>
              <w:jc w:val="center"/>
              <w:rPr>
                <w:b/>
                <w:bCs/>
                <w:color w:val="000000"/>
                <w:sz w:val="22"/>
                <w:szCs w:val="22"/>
              </w:rPr>
            </w:pPr>
            <w:r w:rsidRPr="00FB66F0">
              <w:rPr>
                <w:b/>
                <w:bCs/>
                <w:color w:val="000000"/>
                <w:sz w:val="22"/>
                <w:szCs w:val="22"/>
              </w:rPr>
              <w:t>Nº de Ordem</w:t>
            </w:r>
          </w:p>
        </w:tc>
        <w:tc>
          <w:tcPr>
            <w:tcW w:w="1720" w:type="dxa"/>
            <w:tcBorders>
              <w:top w:val="single" w:sz="8" w:space="0" w:color="000000"/>
              <w:left w:val="single" w:sz="8" w:space="0" w:color="000000"/>
              <w:bottom w:val="single" w:sz="8" w:space="0" w:color="000000"/>
            </w:tcBorders>
            <w:shd w:val="clear" w:color="auto" w:fill="FFFFFF"/>
            <w:vAlign w:val="center"/>
          </w:tcPr>
          <w:p w14:paraId="2626A0C1" w14:textId="4B8AFCA3" w:rsidR="000A2BFA" w:rsidRPr="00FB66F0" w:rsidRDefault="000A2BFA" w:rsidP="00D46D7B">
            <w:pPr>
              <w:spacing w:line="276" w:lineRule="auto"/>
              <w:jc w:val="center"/>
              <w:rPr>
                <w:b/>
                <w:bCs/>
                <w:color w:val="000000"/>
                <w:sz w:val="22"/>
                <w:szCs w:val="22"/>
              </w:rPr>
            </w:pPr>
            <w:r w:rsidRPr="00FB66F0">
              <w:rPr>
                <w:b/>
                <w:bCs/>
                <w:color w:val="000000"/>
                <w:sz w:val="22"/>
                <w:szCs w:val="22"/>
              </w:rPr>
              <w:t>Data de Pagamento das Debêntures</w:t>
            </w:r>
          </w:p>
        </w:tc>
        <w:tc>
          <w:tcPr>
            <w:tcW w:w="1720" w:type="dxa"/>
            <w:tcBorders>
              <w:top w:val="single" w:sz="8" w:space="0" w:color="000000"/>
              <w:left w:val="single" w:sz="8" w:space="0" w:color="000000"/>
              <w:bottom w:val="single" w:sz="8" w:space="0" w:color="000000"/>
              <w:right w:val="single" w:sz="8" w:space="0" w:color="000000"/>
            </w:tcBorders>
            <w:shd w:val="clear" w:color="auto" w:fill="FFFFFF"/>
          </w:tcPr>
          <w:p w14:paraId="6038128D" w14:textId="56DCA651" w:rsidR="000A2BFA" w:rsidRPr="00FB66F0" w:rsidRDefault="000A2BFA" w:rsidP="00D46D7B">
            <w:pPr>
              <w:spacing w:line="276" w:lineRule="auto"/>
              <w:jc w:val="center"/>
              <w:rPr>
                <w:b/>
                <w:bCs/>
                <w:color w:val="000000"/>
                <w:sz w:val="22"/>
                <w:szCs w:val="22"/>
              </w:rPr>
            </w:pPr>
            <w:r w:rsidRPr="00FB66F0">
              <w:rPr>
                <w:b/>
                <w:bCs/>
                <w:color w:val="000000"/>
                <w:sz w:val="22"/>
                <w:szCs w:val="22"/>
              </w:rPr>
              <w:t>Saldo Devedor (SDi)</w:t>
            </w:r>
          </w:p>
        </w:tc>
        <w:tc>
          <w:tcPr>
            <w:tcW w:w="1720" w:type="dxa"/>
            <w:tcBorders>
              <w:top w:val="single" w:sz="8" w:space="0" w:color="000000"/>
              <w:left w:val="single" w:sz="8" w:space="0" w:color="000000"/>
              <w:bottom w:val="single" w:sz="8" w:space="0" w:color="000000"/>
            </w:tcBorders>
            <w:shd w:val="clear" w:color="auto" w:fill="FFFFFF"/>
            <w:vAlign w:val="center"/>
          </w:tcPr>
          <w:p w14:paraId="32F1CCA1" w14:textId="19D6CB0B" w:rsidR="000A2BFA" w:rsidRPr="00FB66F0" w:rsidRDefault="000A2BFA" w:rsidP="00D46D7B">
            <w:pPr>
              <w:spacing w:line="276" w:lineRule="auto"/>
              <w:jc w:val="center"/>
              <w:rPr>
                <w:b/>
                <w:bCs/>
                <w:color w:val="000000"/>
                <w:sz w:val="22"/>
                <w:szCs w:val="22"/>
              </w:rPr>
            </w:pPr>
            <w:r w:rsidRPr="00FB66F0">
              <w:rPr>
                <w:b/>
                <w:bCs/>
                <w:color w:val="000000"/>
                <w:sz w:val="22"/>
                <w:szCs w:val="22"/>
              </w:rPr>
              <w:t>Pagamento da Remuneração</w:t>
            </w:r>
          </w:p>
        </w:tc>
        <w:tc>
          <w:tcPr>
            <w:tcW w:w="174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43FF07" w14:textId="77777777" w:rsidR="000A2BFA" w:rsidRPr="00FB66F0" w:rsidRDefault="000A2BFA" w:rsidP="00D46D7B">
            <w:pPr>
              <w:spacing w:line="276" w:lineRule="auto"/>
              <w:jc w:val="center"/>
              <w:rPr>
                <w:color w:val="000000"/>
                <w:sz w:val="22"/>
                <w:szCs w:val="22"/>
              </w:rPr>
            </w:pPr>
            <w:r w:rsidRPr="00FB66F0">
              <w:rPr>
                <w:b/>
                <w:bCs/>
                <w:color w:val="000000"/>
                <w:sz w:val="22"/>
                <w:szCs w:val="22"/>
              </w:rPr>
              <w:t>Taxa de Amortização (Tai)</w:t>
            </w:r>
          </w:p>
        </w:tc>
      </w:tr>
      <w:tr w:rsidR="000A2BFA" w:rsidRPr="004F125F" w14:paraId="00B7BC6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DE774D4" w14:textId="77777777" w:rsidR="000A2BFA" w:rsidRPr="00FB66F0" w:rsidRDefault="000A2BFA" w:rsidP="000A2BFA">
            <w:pPr>
              <w:spacing w:line="276" w:lineRule="auto"/>
              <w:jc w:val="center"/>
              <w:rPr>
                <w:bCs/>
                <w:color w:val="000000"/>
                <w:sz w:val="22"/>
                <w:szCs w:val="22"/>
                <w:shd w:val="clear" w:color="auto" w:fill="C0C0C0"/>
              </w:rPr>
            </w:pPr>
            <w:r w:rsidRPr="00FB66F0">
              <w:rPr>
                <w:color w:val="000000"/>
                <w:sz w:val="22"/>
                <w:szCs w:val="22"/>
              </w:rPr>
              <w:t>Emissão</w:t>
            </w:r>
          </w:p>
        </w:tc>
        <w:tc>
          <w:tcPr>
            <w:tcW w:w="1720" w:type="dxa"/>
            <w:tcBorders>
              <w:left w:val="single" w:sz="8" w:space="0" w:color="000000"/>
              <w:bottom w:val="single" w:sz="8" w:space="0" w:color="000000"/>
            </w:tcBorders>
            <w:shd w:val="clear" w:color="auto" w:fill="auto"/>
          </w:tcPr>
          <w:p w14:paraId="6379E7AE" w14:textId="027DC676" w:rsidR="000A2BFA" w:rsidRPr="00FB66F0" w:rsidRDefault="000A2BFA" w:rsidP="000A2BFA">
            <w:pPr>
              <w:spacing w:line="276" w:lineRule="auto"/>
              <w:jc w:val="center"/>
              <w:rPr>
                <w:color w:val="000000"/>
                <w:sz w:val="22"/>
                <w:szCs w:val="22"/>
              </w:rPr>
            </w:pPr>
            <w:del w:id="69" w:author="Livia Arbex Endo | Felsberg Advogados" w:date="2019-04-05T12:14:00Z">
              <w:r w:rsidRPr="006C58DE" w:rsidDel="006C58DE">
                <w:rPr>
                  <w:color w:val="000000"/>
                  <w:sz w:val="22"/>
                  <w:szCs w:val="22"/>
                  <w:rPrChange w:id="70" w:author="Livia Arbex Endo | Felsberg Advogados" w:date="2019-04-05T12:14:00Z">
                    <w:rPr>
                      <w:color w:val="000000"/>
                      <w:sz w:val="22"/>
                      <w:szCs w:val="22"/>
                      <w:highlight w:val="lightGray"/>
                    </w:rPr>
                  </w:rPrChange>
                </w:rPr>
                <w:delText>[=]</w:delText>
              </w:r>
            </w:del>
            <w:ins w:id="71" w:author="Livia Arbex Endo | Felsberg Advogados" w:date="2019-04-05T12:14:00Z">
              <w:r w:rsidR="006C58DE" w:rsidRPr="006C58DE">
                <w:rPr>
                  <w:color w:val="000000"/>
                  <w:sz w:val="22"/>
                  <w:szCs w:val="22"/>
                  <w:rPrChange w:id="72" w:author="Livia Arbex Endo | Felsberg Advogados" w:date="2019-04-05T12:14:00Z">
                    <w:rPr>
                      <w:color w:val="000000"/>
                      <w:sz w:val="22"/>
                      <w:szCs w:val="22"/>
                      <w:highlight w:val="lightGray"/>
                    </w:rPr>
                  </w:rPrChange>
                </w:rPr>
                <w:t>09/04/2019</w:t>
              </w:r>
            </w:ins>
          </w:p>
        </w:tc>
        <w:tc>
          <w:tcPr>
            <w:tcW w:w="1720" w:type="dxa"/>
            <w:tcBorders>
              <w:left w:val="single" w:sz="8" w:space="0" w:color="000000"/>
              <w:bottom w:val="single" w:sz="8" w:space="0" w:color="000000"/>
              <w:right w:val="single" w:sz="8" w:space="0" w:color="000000"/>
            </w:tcBorders>
            <w:vAlign w:val="center"/>
          </w:tcPr>
          <w:p w14:paraId="637D6B83" w14:textId="0A2AFE9C" w:rsidR="000A2BFA" w:rsidRPr="00FB66F0" w:rsidRDefault="000A2BFA" w:rsidP="000A2BFA">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56B9EDC7" w14:textId="622C95D8" w:rsidR="000A2BFA" w:rsidRPr="00FB66F0" w:rsidRDefault="000A2BFA" w:rsidP="000A2BFA">
            <w:pPr>
              <w:spacing w:line="276" w:lineRule="auto"/>
              <w:jc w:val="center"/>
              <w:rPr>
                <w:sz w:val="22"/>
                <w:szCs w:val="22"/>
              </w:rPr>
            </w:pPr>
            <w:r w:rsidRPr="00FB66F0">
              <w:rPr>
                <w:color w:val="000000"/>
                <w:sz w:val="22"/>
                <w:szCs w:val="22"/>
              </w:rPr>
              <w:t>-</w:t>
            </w:r>
          </w:p>
        </w:tc>
        <w:tc>
          <w:tcPr>
            <w:tcW w:w="1740" w:type="dxa"/>
            <w:tcBorders>
              <w:left w:val="single" w:sz="8" w:space="0" w:color="000000"/>
              <w:bottom w:val="single" w:sz="8" w:space="0" w:color="000000"/>
              <w:right w:val="single" w:sz="8" w:space="0" w:color="000000"/>
            </w:tcBorders>
            <w:shd w:val="clear" w:color="auto" w:fill="auto"/>
          </w:tcPr>
          <w:p w14:paraId="35E3D6E4" w14:textId="77777777" w:rsidR="000A2BFA" w:rsidRPr="00FB66F0" w:rsidRDefault="000A2BFA" w:rsidP="000A2BFA">
            <w:pPr>
              <w:spacing w:line="276" w:lineRule="auto"/>
              <w:jc w:val="center"/>
              <w:rPr>
                <w:color w:val="000000"/>
                <w:sz w:val="22"/>
                <w:szCs w:val="22"/>
              </w:rPr>
            </w:pPr>
            <w:r w:rsidRPr="00FB66F0">
              <w:rPr>
                <w:sz w:val="22"/>
                <w:szCs w:val="22"/>
              </w:rPr>
              <w:t>-</w:t>
            </w:r>
          </w:p>
        </w:tc>
      </w:tr>
      <w:tr w:rsidR="00F164E9" w:rsidRPr="004F125F" w14:paraId="1356BB54"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3C276A9"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w:t>
            </w:r>
          </w:p>
        </w:tc>
        <w:tc>
          <w:tcPr>
            <w:tcW w:w="1720" w:type="dxa"/>
            <w:tcBorders>
              <w:left w:val="single" w:sz="8" w:space="0" w:color="000000"/>
              <w:bottom w:val="single" w:sz="8" w:space="0" w:color="000000"/>
            </w:tcBorders>
            <w:shd w:val="clear" w:color="auto" w:fill="auto"/>
            <w:vAlign w:val="center"/>
          </w:tcPr>
          <w:p w14:paraId="764EE551" w14:textId="39855002" w:rsidR="00F164E9" w:rsidRPr="00FB66F0" w:rsidRDefault="00C764E2" w:rsidP="00F164E9">
            <w:pPr>
              <w:spacing w:line="276" w:lineRule="auto"/>
              <w:jc w:val="center"/>
              <w:rPr>
                <w:color w:val="000000"/>
                <w:sz w:val="22"/>
                <w:szCs w:val="22"/>
              </w:rPr>
            </w:pPr>
            <w:r w:rsidRPr="00FB66F0">
              <w:rPr>
                <w:sz w:val="22"/>
                <w:szCs w:val="22"/>
              </w:rPr>
              <w:t>09</w:t>
            </w:r>
            <w:r w:rsidR="00F164E9" w:rsidRPr="00FB66F0">
              <w:rPr>
                <w:sz w:val="22"/>
                <w:szCs w:val="22"/>
              </w:rPr>
              <w:t>/05/2019</w:t>
            </w:r>
          </w:p>
        </w:tc>
        <w:tc>
          <w:tcPr>
            <w:tcW w:w="1720" w:type="dxa"/>
            <w:tcBorders>
              <w:left w:val="single" w:sz="8" w:space="0" w:color="000000"/>
              <w:bottom w:val="single" w:sz="8" w:space="0" w:color="000000"/>
              <w:right w:val="single" w:sz="8" w:space="0" w:color="000000"/>
            </w:tcBorders>
            <w:vAlign w:val="center"/>
          </w:tcPr>
          <w:p w14:paraId="57F68255" w14:textId="2E765F18"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4BC05B69" w14:textId="5D927DF2"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D7F9A7F"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CA75B30"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15D3A0B"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w:t>
            </w:r>
          </w:p>
        </w:tc>
        <w:tc>
          <w:tcPr>
            <w:tcW w:w="1720" w:type="dxa"/>
            <w:tcBorders>
              <w:left w:val="single" w:sz="8" w:space="0" w:color="000000"/>
              <w:bottom w:val="single" w:sz="8" w:space="0" w:color="000000"/>
            </w:tcBorders>
            <w:shd w:val="clear" w:color="auto" w:fill="auto"/>
            <w:vAlign w:val="center"/>
          </w:tcPr>
          <w:p w14:paraId="70887822" w14:textId="3C5A5ECB" w:rsidR="00F164E9" w:rsidRPr="00FB66F0" w:rsidRDefault="00F164E9" w:rsidP="00F164E9">
            <w:pPr>
              <w:spacing w:line="276" w:lineRule="auto"/>
              <w:jc w:val="center"/>
              <w:rPr>
                <w:color w:val="000000"/>
                <w:sz w:val="22"/>
                <w:szCs w:val="22"/>
              </w:rPr>
            </w:pPr>
            <w:r w:rsidRPr="00FB66F0">
              <w:rPr>
                <w:sz w:val="22"/>
                <w:szCs w:val="22"/>
              </w:rPr>
              <w:t>07/06/2019</w:t>
            </w:r>
          </w:p>
        </w:tc>
        <w:tc>
          <w:tcPr>
            <w:tcW w:w="1720" w:type="dxa"/>
            <w:tcBorders>
              <w:left w:val="single" w:sz="8" w:space="0" w:color="000000"/>
              <w:bottom w:val="single" w:sz="8" w:space="0" w:color="000000"/>
              <w:right w:val="single" w:sz="8" w:space="0" w:color="000000"/>
            </w:tcBorders>
            <w:vAlign w:val="center"/>
          </w:tcPr>
          <w:p w14:paraId="4CA56FDC" w14:textId="0E2AECF2"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3E759CC6" w14:textId="26F2D36B"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10C370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6D797F4B"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B6205E6"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w:t>
            </w:r>
          </w:p>
        </w:tc>
        <w:tc>
          <w:tcPr>
            <w:tcW w:w="1720" w:type="dxa"/>
            <w:tcBorders>
              <w:left w:val="single" w:sz="8" w:space="0" w:color="000000"/>
              <w:bottom w:val="single" w:sz="8" w:space="0" w:color="000000"/>
            </w:tcBorders>
            <w:shd w:val="clear" w:color="auto" w:fill="auto"/>
            <w:vAlign w:val="center"/>
          </w:tcPr>
          <w:p w14:paraId="4A890AA4" w14:textId="71F375FF" w:rsidR="00F164E9" w:rsidRPr="00FB66F0" w:rsidRDefault="00F164E9" w:rsidP="00F164E9">
            <w:pPr>
              <w:spacing w:line="276" w:lineRule="auto"/>
              <w:jc w:val="center"/>
              <w:rPr>
                <w:color w:val="000000"/>
                <w:sz w:val="22"/>
                <w:szCs w:val="22"/>
              </w:rPr>
            </w:pPr>
            <w:r w:rsidRPr="00FB66F0">
              <w:rPr>
                <w:sz w:val="22"/>
                <w:szCs w:val="22"/>
              </w:rPr>
              <w:t>09/07/2019</w:t>
            </w:r>
          </w:p>
        </w:tc>
        <w:tc>
          <w:tcPr>
            <w:tcW w:w="1720" w:type="dxa"/>
            <w:tcBorders>
              <w:left w:val="single" w:sz="8" w:space="0" w:color="000000"/>
              <w:bottom w:val="single" w:sz="8" w:space="0" w:color="000000"/>
              <w:right w:val="single" w:sz="8" w:space="0" w:color="000000"/>
            </w:tcBorders>
            <w:vAlign w:val="center"/>
          </w:tcPr>
          <w:p w14:paraId="6A5E567E" w14:textId="1FD0AF7F"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066A175D" w14:textId="01C12969"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F0EFFD6"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F01702F"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915562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4</w:t>
            </w:r>
          </w:p>
        </w:tc>
        <w:tc>
          <w:tcPr>
            <w:tcW w:w="1720" w:type="dxa"/>
            <w:tcBorders>
              <w:left w:val="single" w:sz="8" w:space="0" w:color="000000"/>
              <w:bottom w:val="single" w:sz="8" w:space="0" w:color="000000"/>
            </w:tcBorders>
            <w:shd w:val="clear" w:color="auto" w:fill="auto"/>
            <w:vAlign w:val="center"/>
          </w:tcPr>
          <w:p w14:paraId="72981F50" w14:textId="2402B931" w:rsidR="00F164E9" w:rsidRPr="00FB66F0" w:rsidRDefault="00F164E9" w:rsidP="00F164E9">
            <w:pPr>
              <w:spacing w:line="276" w:lineRule="auto"/>
              <w:jc w:val="center"/>
              <w:rPr>
                <w:color w:val="000000"/>
                <w:sz w:val="22"/>
                <w:szCs w:val="22"/>
              </w:rPr>
            </w:pPr>
            <w:r w:rsidRPr="00FB66F0">
              <w:rPr>
                <w:sz w:val="22"/>
                <w:szCs w:val="22"/>
              </w:rPr>
              <w:t>09/08/2019</w:t>
            </w:r>
          </w:p>
        </w:tc>
        <w:tc>
          <w:tcPr>
            <w:tcW w:w="1720" w:type="dxa"/>
            <w:tcBorders>
              <w:left w:val="single" w:sz="8" w:space="0" w:color="000000"/>
              <w:bottom w:val="single" w:sz="8" w:space="0" w:color="000000"/>
              <w:right w:val="single" w:sz="8" w:space="0" w:color="000000"/>
            </w:tcBorders>
            <w:vAlign w:val="center"/>
          </w:tcPr>
          <w:p w14:paraId="00DFCEFD" w14:textId="23E95BBA"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50F642E3" w14:textId="40290634"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270DE00"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B46939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53967C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5</w:t>
            </w:r>
          </w:p>
        </w:tc>
        <w:tc>
          <w:tcPr>
            <w:tcW w:w="1720" w:type="dxa"/>
            <w:tcBorders>
              <w:left w:val="single" w:sz="8" w:space="0" w:color="000000"/>
              <w:bottom w:val="single" w:sz="8" w:space="0" w:color="000000"/>
            </w:tcBorders>
            <w:shd w:val="clear" w:color="auto" w:fill="auto"/>
            <w:vAlign w:val="center"/>
          </w:tcPr>
          <w:p w14:paraId="46503489" w14:textId="17874287" w:rsidR="00F164E9" w:rsidRPr="00FB66F0" w:rsidRDefault="00F164E9" w:rsidP="00F164E9">
            <w:pPr>
              <w:spacing w:line="276" w:lineRule="auto"/>
              <w:jc w:val="center"/>
              <w:rPr>
                <w:color w:val="000000"/>
                <w:sz w:val="22"/>
                <w:szCs w:val="22"/>
              </w:rPr>
            </w:pPr>
            <w:r w:rsidRPr="00FB66F0">
              <w:rPr>
                <w:sz w:val="22"/>
                <w:szCs w:val="22"/>
              </w:rPr>
              <w:t>09/09/2019</w:t>
            </w:r>
          </w:p>
        </w:tc>
        <w:tc>
          <w:tcPr>
            <w:tcW w:w="1720" w:type="dxa"/>
            <w:tcBorders>
              <w:left w:val="single" w:sz="8" w:space="0" w:color="000000"/>
              <w:bottom w:val="single" w:sz="8" w:space="0" w:color="000000"/>
              <w:right w:val="single" w:sz="8" w:space="0" w:color="000000"/>
            </w:tcBorders>
            <w:vAlign w:val="center"/>
          </w:tcPr>
          <w:p w14:paraId="1AE9622B" w14:textId="4A70B813"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0DFC386D" w14:textId="25146813"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00D5A1B"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85624BE"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D9953F6"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6</w:t>
            </w:r>
          </w:p>
        </w:tc>
        <w:tc>
          <w:tcPr>
            <w:tcW w:w="1720" w:type="dxa"/>
            <w:tcBorders>
              <w:left w:val="single" w:sz="8" w:space="0" w:color="000000"/>
              <w:bottom w:val="single" w:sz="8" w:space="0" w:color="000000"/>
            </w:tcBorders>
            <w:shd w:val="clear" w:color="auto" w:fill="auto"/>
            <w:vAlign w:val="center"/>
          </w:tcPr>
          <w:p w14:paraId="1E36D61E" w14:textId="3B0FF196" w:rsidR="00F164E9" w:rsidRPr="00FB66F0" w:rsidRDefault="00F164E9" w:rsidP="00F164E9">
            <w:pPr>
              <w:spacing w:line="276" w:lineRule="auto"/>
              <w:jc w:val="center"/>
              <w:rPr>
                <w:color w:val="000000"/>
                <w:sz w:val="22"/>
                <w:szCs w:val="22"/>
              </w:rPr>
            </w:pPr>
            <w:r w:rsidRPr="00FB66F0">
              <w:rPr>
                <w:sz w:val="22"/>
                <w:szCs w:val="22"/>
              </w:rPr>
              <w:t>09/10/2019</w:t>
            </w:r>
          </w:p>
        </w:tc>
        <w:tc>
          <w:tcPr>
            <w:tcW w:w="1720" w:type="dxa"/>
            <w:tcBorders>
              <w:left w:val="single" w:sz="8" w:space="0" w:color="000000"/>
              <w:bottom w:val="single" w:sz="8" w:space="0" w:color="000000"/>
              <w:right w:val="single" w:sz="8" w:space="0" w:color="000000"/>
            </w:tcBorders>
            <w:vAlign w:val="center"/>
          </w:tcPr>
          <w:p w14:paraId="5807C210" w14:textId="61529202"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38C0F6E5" w14:textId="0667D29F"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DCC794B"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7AD21D85"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BCC2F1D"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7</w:t>
            </w:r>
          </w:p>
        </w:tc>
        <w:tc>
          <w:tcPr>
            <w:tcW w:w="1720" w:type="dxa"/>
            <w:tcBorders>
              <w:left w:val="single" w:sz="8" w:space="0" w:color="000000"/>
              <w:bottom w:val="single" w:sz="8" w:space="0" w:color="000000"/>
            </w:tcBorders>
            <w:shd w:val="clear" w:color="auto" w:fill="auto"/>
            <w:vAlign w:val="center"/>
          </w:tcPr>
          <w:p w14:paraId="13385E2E" w14:textId="6DB3D856" w:rsidR="00F164E9" w:rsidRPr="00FB66F0" w:rsidRDefault="00F164E9" w:rsidP="00F164E9">
            <w:pPr>
              <w:spacing w:line="276" w:lineRule="auto"/>
              <w:jc w:val="center"/>
              <w:rPr>
                <w:color w:val="000000"/>
                <w:sz w:val="22"/>
                <w:szCs w:val="22"/>
              </w:rPr>
            </w:pPr>
            <w:r w:rsidRPr="00FB66F0">
              <w:rPr>
                <w:sz w:val="22"/>
                <w:szCs w:val="22"/>
              </w:rPr>
              <w:t>08/11/2019</w:t>
            </w:r>
          </w:p>
        </w:tc>
        <w:tc>
          <w:tcPr>
            <w:tcW w:w="1720" w:type="dxa"/>
            <w:tcBorders>
              <w:left w:val="single" w:sz="8" w:space="0" w:color="000000"/>
              <w:bottom w:val="single" w:sz="8" w:space="0" w:color="000000"/>
              <w:right w:val="single" w:sz="8" w:space="0" w:color="000000"/>
            </w:tcBorders>
            <w:vAlign w:val="center"/>
          </w:tcPr>
          <w:p w14:paraId="4C421BDF" w14:textId="37B84027"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7481BAE3" w14:textId="3CACCD05"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FEB8ECD"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6AF904F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9C3695B"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8</w:t>
            </w:r>
          </w:p>
        </w:tc>
        <w:tc>
          <w:tcPr>
            <w:tcW w:w="1720" w:type="dxa"/>
            <w:tcBorders>
              <w:left w:val="single" w:sz="8" w:space="0" w:color="000000"/>
              <w:bottom w:val="single" w:sz="8" w:space="0" w:color="000000"/>
            </w:tcBorders>
            <w:shd w:val="clear" w:color="auto" w:fill="auto"/>
            <w:vAlign w:val="center"/>
          </w:tcPr>
          <w:p w14:paraId="08ADB396" w14:textId="277F5B12" w:rsidR="00F164E9" w:rsidRPr="00FB66F0" w:rsidRDefault="00F164E9" w:rsidP="00F164E9">
            <w:pPr>
              <w:spacing w:line="276" w:lineRule="auto"/>
              <w:jc w:val="center"/>
              <w:rPr>
                <w:color w:val="000000"/>
                <w:sz w:val="22"/>
                <w:szCs w:val="22"/>
              </w:rPr>
            </w:pPr>
            <w:r w:rsidRPr="00FB66F0">
              <w:rPr>
                <w:sz w:val="22"/>
                <w:szCs w:val="22"/>
              </w:rPr>
              <w:t>09/12/2019</w:t>
            </w:r>
          </w:p>
        </w:tc>
        <w:tc>
          <w:tcPr>
            <w:tcW w:w="1720" w:type="dxa"/>
            <w:tcBorders>
              <w:left w:val="single" w:sz="8" w:space="0" w:color="000000"/>
              <w:bottom w:val="single" w:sz="8" w:space="0" w:color="000000"/>
              <w:right w:val="single" w:sz="8" w:space="0" w:color="000000"/>
            </w:tcBorders>
            <w:vAlign w:val="center"/>
          </w:tcPr>
          <w:p w14:paraId="2CA81B55" w14:textId="3281E173"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0ACF27B6" w14:textId="1F3418CC"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83316A8"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6E04389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E3F908D"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9</w:t>
            </w:r>
          </w:p>
        </w:tc>
        <w:tc>
          <w:tcPr>
            <w:tcW w:w="1720" w:type="dxa"/>
            <w:tcBorders>
              <w:left w:val="single" w:sz="8" w:space="0" w:color="000000"/>
              <w:bottom w:val="single" w:sz="8" w:space="0" w:color="000000"/>
            </w:tcBorders>
            <w:shd w:val="clear" w:color="auto" w:fill="auto"/>
            <w:vAlign w:val="center"/>
          </w:tcPr>
          <w:p w14:paraId="17996CEF" w14:textId="5BD596E2" w:rsidR="00F164E9" w:rsidRPr="00FB66F0" w:rsidRDefault="00F164E9" w:rsidP="00F164E9">
            <w:pPr>
              <w:spacing w:line="276" w:lineRule="auto"/>
              <w:jc w:val="center"/>
              <w:rPr>
                <w:color w:val="000000"/>
                <w:sz w:val="22"/>
                <w:szCs w:val="22"/>
              </w:rPr>
            </w:pPr>
            <w:r w:rsidRPr="00FB66F0">
              <w:rPr>
                <w:sz w:val="22"/>
                <w:szCs w:val="22"/>
              </w:rPr>
              <w:t>09/01/2020</w:t>
            </w:r>
          </w:p>
        </w:tc>
        <w:tc>
          <w:tcPr>
            <w:tcW w:w="1720" w:type="dxa"/>
            <w:tcBorders>
              <w:left w:val="single" w:sz="8" w:space="0" w:color="000000"/>
              <w:bottom w:val="single" w:sz="8" w:space="0" w:color="000000"/>
              <w:right w:val="single" w:sz="8" w:space="0" w:color="000000"/>
            </w:tcBorders>
            <w:vAlign w:val="center"/>
          </w:tcPr>
          <w:p w14:paraId="100E9C3E" w14:textId="3BB2C4FB"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73F4BC1A" w14:textId="482D61D2"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0EE122E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BD30940"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2FC597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10</w:t>
            </w:r>
          </w:p>
        </w:tc>
        <w:tc>
          <w:tcPr>
            <w:tcW w:w="1720" w:type="dxa"/>
            <w:tcBorders>
              <w:left w:val="single" w:sz="8" w:space="0" w:color="000000"/>
              <w:bottom w:val="single" w:sz="8" w:space="0" w:color="000000"/>
            </w:tcBorders>
            <w:shd w:val="clear" w:color="auto" w:fill="auto"/>
            <w:vAlign w:val="center"/>
          </w:tcPr>
          <w:p w14:paraId="1601FFD5" w14:textId="2C0A31AC" w:rsidR="00F164E9" w:rsidRPr="00FB66F0" w:rsidRDefault="00F164E9" w:rsidP="00F164E9">
            <w:pPr>
              <w:spacing w:line="276" w:lineRule="auto"/>
              <w:jc w:val="center"/>
              <w:rPr>
                <w:color w:val="000000"/>
                <w:sz w:val="22"/>
                <w:szCs w:val="22"/>
              </w:rPr>
            </w:pPr>
            <w:r w:rsidRPr="00FB66F0">
              <w:rPr>
                <w:sz w:val="22"/>
                <w:szCs w:val="22"/>
              </w:rPr>
              <w:t>07/02/2020</w:t>
            </w:r>
          </w:p>
        </w:tc>
        <w:tc>
          <w:tcPr>
            <w:tcW w:w="1720" w:type="dxa"/>
            <w:tcBorders>
              <w:left w:val="single" w:sz="8" w:space="0" w:color="000000"/>
              <w:bottom w:val="single" w:sz="8" w:space="0" w:color="000000"/>
              <w:right w:val="single" w:sz="8" w:space="0" w:color="000000"/>
            </w:tcBorders>
            <w:vAlign w:val="center"/>
          </w:tcPr>
          <w:p w14:paraId="01AFADA7" w14:textId="543BA09B"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65C045AD" w14:textId="1B8CC008"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C3DD9A3"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7BA79C72"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A169738"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11</w:t>
            </w:r>
          </w:p>
        </w:tc>
        <w:tc>
          <w:tcPr>
            <w:tcW w:w="1720" w:type="dxa"/>
            <w:tcBorders>
              <w:left w:val="single" w:sz="8" w:space="0" w:color="000000"/>
              <w:bottom w:val="single" w:sz="8" w:space="0" w:color="000000"/>
            </w:tcBorders>
            <w:shd w:val="clear" w:color="auto" w:fill="auto"/>
            <w:vAlign w:val="center"/>
          </w:tcPr>
          <w:p w14:paraId="0FB41750" w14:textId="1E205799" w:rsidR="00F164E9" w:rsidRPr="00FB66F0" w:rsidRDefault="00F164E9" w:rsidP="00F164E9">
            <w:pPr>
              <w:spacing w:line="276" w:lineRule="auto"/>
              <w:jc w:val="center"/>
              <w:rPr>
                <w:color w:val="000000"/>
                <w:sz w:val="22"/>
                <w:szCs w:val="22"/>
              </w:rPr>
            </w:pPr>
            <w:r w:rsidRPr="00FB66F0">
              <w:rPr>
                <w:sz w:val="22"/>
                <w:szCs w:val="22"/>
              </w:rPr>
              <w:t>09/03/2020</w:t>
            </w:r>
          </w:p>
        </w:tc>
        <w:tc>
          <w:tcPr>
            <w:tcW w:w="1720" w:type="dxa"/>
            <w:tcBorders>
              <w:left w:val="single" w:sz="8" w:space="0" w:color="000000"/>
              <w:bottom w:val="single" w:sz="8" w:space="0" w:color="000000"/>
              <w:right w:val="single" w:sz="8" w:space="0" w:color="000000"/>
            </w:tcBorders>
            <w:vAlign w:val="center"/>
          </w:tcPr>
          <w:p w14:paraId="2C60A938" w14:textId="0E8D48D5"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0AEF14FC" w14:textId="4BA5A2BA"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104AE83"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B6B727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829BED8"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12</w:t>
            </w:r>
          </w:p>
        </w:tc>
        <w:tc>
          <w:tcPr>
            <w:tcW w:w="1720" w:type="dxa"/>
            <w:tcBorders>
              <w:left w:val="single" w:sz="8" w:space="0" w:color="000000"/>
              <w:bottom w:val="single" w:sz="8" w:space="0" w:color="000000"/>
            </w:tcBorders>
            <w:shd w:val="clear" w:color="auto" w:fill="auto"/>
            <w:vAlign w:val="center"/>
          </w:tcPr>
          <w:p w14:paraId="248B4102" w14:textId="59CD4054" w:rsidR="00F164E9" w:rsidRPr="00FB66F0" w:rsidRDefault="00F164E9" w:rsidP="00F164E9">
            <w:pPr>
              <w:spacing w:line="276" w:lineRule="auto"/>
              <w:jc w:val="center"/>
              <w:rPr>
                <w:color w:val="000000"/>
                <w:sz w:val="22"/>
                <w:szCs w:val="22"/>
              </w:rPr>
            </w:pPr>
            <w:r w:rsidRPr="00FB66F0">
              <w:rPr>
                <w:sz w:val="22"/>
                <w:szCs w:val="22"/>
              </w:rPr>
              <w:t>09/04/2020</w:t>
            </w:r>
          </w:p>
        </w:tc>
        <w:tc>
          <w:tcPr>
            <w:tcW w:w="1720" w:type="dxa"/>
            <w:tcBorders>
              <w:left w:val="single" w:sz="8" w:space="0" w:color="000000"/>
              <w:bottom w:val="single" w:sz="8" w:space="0" w:color="000000"/>
              <w:right w:val="single" w:sz="8" w:space="0" w:color="000000"/>
            </w:tcBorders>
            <w:vAlign w:val="center"/>
          </w:tcPr>
          <w:p w14:paraId="6050A5CB" w14:textId="5D2FC3C8"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0D49A9B8" w14:textId="13488630"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E00AFF7" w14:textId="391C271B" w:rsidR="00F164E9" w:rsidRPr="00FB66F0" w:rsidRDefault="00F164E9" w:rsidP="00F164E9">
            <w:pPr>
              <w:spacing w:line="276" w:lineRule="auto"/>
              <w:jc w:val="center"/>
              <w:rPr>
                <w:color w:val="000000"/>
                <w:sz w:val="22"/>
                <w:szCs w:val="22"/>
              </w:rPr>
            </w:pPr>
            <w:r w:rsidRPr="00FB66F0">
              <w:rPr>
                <w:sz w:val="22"/>
                <w:szCs w:val="22"/>
              </w:rPr>
              <w:t>10,0000%</w:t>
            </w:r>
          </w:p>
        </w:tc>
      </w:tr>
      <w:tr w:rsidR="00F164E9" w:rsidRPr="004F125F" w14:paraId="0DB6ECD6"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4123F7A"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13</w:t>
            </w:r>
          </w:p>
        </w:tc>
        <w:tc>
          <w:tcPr>
            <w:tcW w:w="1720" w:type="dxa"/>
            <w:tcBorders>
              <w:left w:val="single" w:sz="8" w:space="0" w:color="000000"/>
              <w:bottom w:val="single" w:sz="8" w:space="0" w:color="000000"/>
            </w:tcBorders>
            <w:shd w:val="clear" w:color="auto" w:fill="auto"/>
            <w:vAlign w:val="center"/>
          </w:tcPr>
          <w:p w14:paraId="0B1A10C7" w14:textId="3229B5C0" w:rsidR="00F164E9" w:rsidRPr="00FB66F0" w:rsidRDefault="00F164E9" w:rsidP="00F164E9">
            <w:pPr>
              <w:spacing w:line="276" w:lineRule="auto"/>
              <w:jc w:val="center"/>
              <w:rPr>
                <w:color w:val="000000"/>
                <w:sz w:val="22"/>
                <w:szCs w:val="22"/>
              </w:rPr>
            </w:pPr>
            <w:r w:rsidRPr="00FB66F0">
              <w:rPr>
                <w:sz w:val="22"/>
                <w:szCs w:val="22"/>
              </w:rPr>
              <w:t>08/05/2020</w:t>
            </w:r>
          </w:p>
        </w:tc>
        <w:tc>
          <w:tcPr>
            <w:tcW w:w="1720" w:type="dxa"/>
            <w:tcBorders>
              <w:left w:val="single" w:sz="8" w:space="0" w:color="000000"/>
              <w:bottom w:val="single" w:sz="8" w:space="0" w:color="000000"/>
              <w:right w:val="single" w:sz="8" w:space="0" w:color="000000"/>
            </w:tcBorders>
            <w:vAlign w:val="center"/>
          </w:tcPr>
          <w:p w14:paraId="2D74E50D" w14:textId="0C76B689"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02025386" w14:textId="10F54C18"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E4AFC1F"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3250427"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DA8815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14</w:t>
            </w:r>
          </w:p>
        </w:tc>
        <w:tc>
          <w:tcPr>
            <w:tcW w:w="1720" w:type="dxa"/>
            <w:tcBorders>
              <w:left w:val="single" w:sz="8" w:space="0" w:color="000000"/>
              <w:bottom w:val="single" w:sz="8" w:space="0" w:color="000000"/>
            </w:tcBorders>
            <w:shd w:val="clear" w:color="auto" w:fill="auto"/>
            <w:vAlign w:val="center"/>
          </w:tcPr>
          <w:p w14:paraId="0477D2C3" w14:textId="052E5B6C" w:rsidR="00F164E9" w:rsidRPr="00FB66F0" w:rsidRDefault="00F164E9" w:rsidP="00F164E9">
            <w:pPr>
              <w:spacing w:line="276" w:lineRule="auto"/>
              <w:jc w:val="center"/>
              <w:rPr>
                <w:color w:val="000000"/>
                <w:sz w:val="22"/>
                <w:szCs w:val="22"/>
              </w:rPr>
            </w:pPr>
            <w:r w:rsidRPr="00FB66F0">
              <w:rPr>
                <w:sz w:val="22"/>
                <w:szCs w:val="22"/>
              </w:rPr>
              <w:t>09/06/2020</w:t>
            </w:r>
          </w:p>
        </w:tc>
        <w:tc>
          <w:tcPr>
            <w:tcW w:w="1720" w:type="dxa"/>
            <w:tcBorders>
              <w:left w:val="single" w:sz="8" w:space="0" w:color="000000"/>
              <w:bottom w:val="single" w:sz="8" w:space="0" w:color="000000"/>
              <w:right w:val="single" w:sz="8" w:space="0" w:color="000000"/>
            </w:tcBorders>
            <w:vAlign w:val="center"/>
          </w:tcPr>
          <w:p w14:paraId="75CC66B9" w14:textId="4145684E"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03DD2DA1" w14:textId="7883DD44"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72C2219"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D3E45F9"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E1D3BA9"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15</w:t>
            </w:r>
          </w:p>
        </w:tc>
        <w:tc>
          <w:tcPr>
            <w:tcW w:w="1720" w:type="dxa"/>
            <w:tcBorders>
              <w:left w:val="single" w:sz="8" w:space="0" w:color="000000"/>
              <w:bottom w:val="single" w:sz="8" w:space="0" w:color="000000"/>
            </w:tcBorders>
            <w:shd w:val="clear" w:color="auto" w:fill="auto"/>
            <w:vAlign w:val="center"/>
          </w:tcPr>
          <w:p w14:paraId="5286A706" w14:textId="5E75FB73" w:rsidR="00F164E9" w:rsidRPr="00FB66F0" w:rsidRDefault="00F164E9" w:rsidP="00F164E9">
            <w:pPr>
              <w:spacing w:line="276" w:lineRule="auto"/>
              <w:jc w:val="center"/>
              <w:rPr>
                <w:color w:val="000000"/>
                <w:sz w:val="22"/>
                <w:szCs w:val="22"/>
              </w:rPr>
            </w:pPr>
            <w:r w:rsidRPr="00FB66F0">
              <w:rPr>
                <w:sz w:val="22"/>
                <w:szCs w:val="22"/>
              </w:rPr>
              <w:t>09/07/2020</w:t>
            </w:r>
          </w:p>
        </w:tc>
        <w:tc>
          <w:tcPr>
            <w:tcW w:w="1720" w:type="dxa"/>
            <w:tcBorders>
              <w:left w:val="single" w:sz="8" w:space="0" w:color="000000"/>
              <w:bottom w:val="single" w:sz="8" w:space="0" w:color="000000"/>
              <w:right w:val="single" w:sz="8" w:space="0" w:color="000000"/>
            </w:tcBorders>
            <w:vAlign w:val="center"/>
          </w:tcPr>
          <w:p w14:paraId="7F1187F6" w14:textId="1EBF5D91"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12C268D9" w14:textId="3D8DAC23"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73D143D"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1A2E90C"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90F24D2"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16</w:t>
            </w:r>
          </w:p>
        </w:tc>
        <w:tc>
          <w:tcPr>
            <w:tcW w:w="1720" w:type="dxa"/>
            <w:tcBorders>
              <w:left w:val="single" w:sz="8" w:space="0" w:color="000000"/>
              <w:bottom w:val="single" w:sz="8" w:space="0" w:color="000000"/>
            </w:tcBorders>
            <w:shd w:val="clear" w:color="auto" w:fill="auto"/>
            <w:vAlign w:val="center"/>
          </w:tcPr>
          <w:p w14:paraId="45044B14" w14:textId="6F3C53F9" w:rsidR="00F164E9" w:rsidRPr="00FB66F0" w:rsidRDefault="00F164E9" w:rsidP="00F164E9">
            <w:pPr>
              <w:spacing w:line="276" w:lineRule="auto"/>
              <w:jc w:val="center"/>
              <w:rPr>
                <w:color w:val="000000"/>
                <w:sz w:val="22"/>
                <w:szCs w:val="22"/>
              </w:rPr>
            </w:pPr>
            <w:r w:rsidRPr="00FB66F0">
              <w:rPr>
                <w:sz w:val="22"/>
                <w:szCs w:val="22"/>
              </w:rPr>
              <w:t>07/08/2020</w:t>
            </w:r>
          </w:p>
        </w:tc>
        <w:tc>
          <w:tcPr>
            <w:tcW w:w="1720" w:type="dxa"/>
            <w:tcBorders>
              <w:left w:val="single" w:sz="8" w:space="0" w:color="000000"/>
              <w:bottom w:val="single" w:sz="8" w:space="0" w:color="000000"/>
              <w:right w:val="single" w:sz="8" w:space="0" w:color="000000"/>
            </w:tcBorders>
            <w:vAlign w:val="center"/>
          </w:tcPr>
          <w:p w14:paraId="530B88E2" w14:textId="2E75465D"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50C12059" w14:textId="5E99F2FC"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C02C742"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173CA2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51D3426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17</w:t>
            </w:r>
          </w:p>
        </w:tc>
        <w:tc>
          <w:tcPr>
            <w:tcW w:w="1720" w:type="dxa"/>
            <w:tcBorders>
              <w:left w:val="single" w:sz="8" w:space="0" w:color="000000"/>
              <w:bottom w:val="single" w:sz="8" w:space="0" w:color="000000"/>
            </w:tcBorders>
            <w:shd w:val="clear" w:color="auto" w:fill="auto"/>
            <w:vAlign w:val="center"/>
          </w:tcPr>
          <w:p w14:paraId="30A86455" w14:textId="786E788E" w:rsidR="00F164E9" w:rsidRPr="00FB66F0" w:rsidRDefault="00F164E9" w:rsidP="00F164E9">
            <w:pPr>
              <w:spacing w:line="276" w:lineRule="auto"/>
              <w:jc w:val="center"/>
              <w:rPr>
                <w:color w:val="000000"/>
                <w:sz w:val="22"/>
                <w:szCs w:val="22"/>
              </w:rPr>
            </w:pPr>
            <w:r w:rsidRPr="00FB66F0">
              <w:rPr>
                <w:sz w:val="22"/>
                <w:szCs w:val="22"/>
              </w:rPr>
              <w:t>09/09/2020</w:t>
            </w:r>
          </w:p>
        </w:tc>
        <w:tc>
          <w:tcPr>
            <w:tcW w:w="1720" w:type="dxa"/>
            <w:tcBorders>
              <w:left w:val="single" w:sz="8" w:space="0" w:color="000000"/>
              <w:bottom w:val="single" w:sz="8" w:space="0" w:color="000000"/>
              <w:right w:val="single" w:sz="8" w:space="0" w:color="000000"/>
            </w:tcBorders>
            <w:vAlign w:val="center"/>
          </w:tcPr>
          <w:p w14:paraId="1C33366C" w14:textId="64192A96"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471DD9B6" w14:textId="7C8F300C"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F35E3DF"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2FECE0F5"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21F732B"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18</w:t>
            </w:r>
          </w:p>
        </w:tc>
        <w:tc>
          <w:tcPr>
            <w:tcW w:w="1720" w:type="dxa"/>
            <w:tcBorders>
              <w:left w:val="single" w:sz="8" w:space="0" w:color="000000"/>
              <w:bottom w:val="single" w:sz="8" w:space="0" w:color="000000"/>
            </w:tcBorders>
            <w:shd w:val="clear" w:color="auto" w:fill="auto"/>
            <w:vAlign w:val="center"/>
          </w:tcPr>
          <w:p w14:paraId="4B91FE27" w14:textId="4113DE97" w:rsidR="00F164E9" w:rsidRPr="00FB66F0" w:rsidRDefault="00F164E9" w:rsidP="00F164E9">
            <w:pPr>
              <w:spacing w:line="276" w:lineRule="auto"/>
              <w:jc w:val="center"/>
              <w:rPr>
                <w:color w:val="000000"/>
                <w:sz w:val="22"/>
                <w:szCs w:val="22"/>
              </w:rPr>
            </w:pPr>
            <w:r w:rsidRPr="00FB66F0">
              <w:rPr>
                <w:sz w:val="22"/>
                <w:szCs w:val="22"/>
              </w:rPr>
              <w:t>09/10/2020</w:t>
            </w:r>
          </w:p>
        </w:tc>
        <w:tc>
          <w:tcPr>
            <w:tcW w:w="1720" w:type="dxa"/>
            <w:tcBorders>
              <w:left w:val="single" w:sz="8" w:space="0" w:color="000000"/>
              <w:bottom w:val="single" w:sz="8" w:space="0" w:color="000000"/>
              <w:right w:val="single" w:sz="8" w:space="0" w:color="000000"/>
            </w:tcBorders>
            <w:vAlign w:val="center"/>
          </w:tcPr>
          <w:p w14:paraId="7AAA5EC5" w14:textId="34839D4D"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3AD00D96" w14:textId="73BB7CA9"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AA61127"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1F306D2B"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D7EDE0A"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19</w:t>
            </w:r>
          </w:p>
        </w:tc>
        <w:tc>
          <w:tcPr>
            <w:tcW w:w="1720" w:type="dxa"/>
            <w:tcBorders>
              <w:left w:val="single" w:sz="8" w:space="0" w:color="000000"/>
              <w:bottom w:val="single" w:sz="8" w:space="0" w:color="000000"/>
            </w:tcBorders>
            <w:shd w:val="clear" w:color="auto" w:fill="auto"/>
            <w:vAlign w:val="center"/>
          </w:tcPr>
          <w:p w14:paraId="7718E099" w14:textId="324F1C33" w:rsidR="00F164E9" w:rsidRPr="00FB66F0" w:rsidRDefault="00F164E9" w:rsidP="00F164E9">
            <w:pPr>
              <w:spacing w:line="276" w:lineRule="auto"/>
              <w:jc w:val="center"/>
              <w:rPr>
                <w:color w:val="000000"/>
                <w:sz w:val="22"/>
                <w:szCs w:val="22"/>
              </w:rPr>
            </w:pPr>
            <w:r w:rsidRPr="00FB66F0">
              <w:rPr>
                <w:sz w:val="22"/>
                <w:szCs w:val="22"/>
              </w:rPr>
              <w:t>09/11/2020</w:t>
            </w:r>
          </w:p>
        </w:tc>
        <w:tc>
          <w:tcPr>
            <w:tcW w:w="1720" w:type="dxa"/>
            <w:tcBorders>
              <w:left w:val="single" w:sz="8" w:space="0" w:color="000000"/>
              <w:bottom w:val="single" w:sz="8" w:space="0" w:color="000000"/>
              <w:right w:val="single" w:sz="8" w:space="0" w:color="000000"/>
            </w:tcBorders>
            <w:vAlign w:val="center"/>
          </w:tcPr>
          <w:p w14:paraId="014E0449" w14:textId="38366086"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106D4BEA" w14:textId="7502A3AC"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C060D13"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250A332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FD8C73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20</w:t>
            </w:r>
          </w:p>
        </w:tc>
        <w:tc>
          <w:tcPr>
            <w:tcW w:w="1720" w:type="dxa"/>
            <w:tcBorders>
              <w:left w:val="single" w:sz="8" w:space="0" w:color="000000"/>
              <w:bottom w:val="single" w:sz="8" w:space="0" w:color="000000"/>
            </w:tcBorders>
            <w:shd w:val="clear" w:color="auto" w:fill="auto"/>
            <w:vAlign w:val="center"/>
          </w:tcPr>
          <w:p w14:paraId="5A6046FA" w14:textId="1FF9A619" w:rsidR="00F164E9" w:rsidRPr="00FB66F0" w:rsidRDefault="00F164E9" w:rsidP="00F164E9">
            <w:pPr>
              <w:spacing w:line="276" w:lineRule="auto"/>
              <w:jc w:val="center"/>
              <w:rPr>
                <w:color w:val="000000"/>
                <w:sz w:val="22"/>
                <w:szCs w:val="22"/>
              </w:rPr>
            </w:pPr>
            <w:r w:rsidRPr="00FB66F0">
              <w:rPr>
                <w:sz w:val="22"/>
                <w:szCs w:val="22"/>
              </w:rPr>
              <w:t>09/12/2020</w:t>
            </w:r>
          </w:p>
        </w:tc>
        <w:tc>
          <w:tcPr>
            <w:tcW w:w="1720" w:type="dxa"/>
            <w:tcBorders>
              <w:left w:val="single" w:sz="8" w:space="0" w:color="000000"/>
              <w:bottom w:val="single" w:sz="8" w:space="0" w:color="000000"/>
              <w:right w:val="single" w:sz="8" w:space="0" w:color="000000"/>
            </w:tcBorders>
            <w:vAlign w:val="center"/>
          </w:tcPr>
          <w:p w14:paraId="0EE2F251" w14:textId="1921CE72"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3A8FBA2A" w14:textId="29070F4E"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36E5B2D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16470E2"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35830BD"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21</w:t>
            </w:r>
          </w:p>
        </w:tc>
        <w:tc>
          <w:tcPr>
            <w:tcW w:w="1720" w:type="dxa"/>
            <w:tcBorders>
              <w:left w:val="single" w:sz="8" w:space="0" w:color="000000"/>
              <w:bottom w:val="single" w:sz="8" w:space="0" w:color="000000"/>
            </w:tcBorders>
            <w:shd w:val="clear" w:color="auto" w:fill="auto"/>
            <w:vAlign w:val="center"/>
          </w:tcPr>
          <w:p w14:paraId="39527B88" w14:textId="4765D131" w:rsidR="00F164E9" w:rsidRPr="00FB66F0" w:rsidRDefault="00F164E9" w:rsidP="00F164E9">
            <w:pPr>
              <w:spacing w:line="276" w:lineRule="auto"/>
              <w:jc w:val="center"/>
              <w:rPr>
                <w:color w:val="000000"/>
                <w:sz w:val="22"/>
                <w:szCs w:val="22"/>
              </w:rPr>
            </w:pPr>
            <w:r w:rsidRPr="00FB66F0">
              <w:rPr>
                <w:sz w:val="22"/>
                <w:szCs w:val="22"/>
              </w:rPr>
              <w:t>08/01/2021</w:t>
            </w:r>
          </w:p>
        </w:tc>
        <w:tc>
          <w:tcPr>
            <w:tcW w:w="1720" w:type="dxa"/>
            <w:tcBorders>
              <w:left w:val="single" w:sz="8" w:space="0" w:color="000000"/>
              <w:bottom w:val="single" w:sz="8" w:space="0" w:color="000000"/>
              <w:right w:val="single" w:sz="8" w:space="0" w:color="000000"/>
            </w:tcBorders>
            <w:vAlign w:val="center"/>
          </w:tcPr>
          <w:p w14:paraId="6C61D035" w14:textId="40F9B61E"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2C59E514" w14:textId="3376B746"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0FB5ED7C"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7E039E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54B68D8"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22</w:t>
            </w:r>
          </w:p>
        </w:tc>
        <w:tc>
          <w:tcPr>
            <w:tcW w:w="1720" w:type="dxa"/>
            <w:tcBorders>
              <w:left w:val="single" w:sz="8" w:space="0" w:color="000000"/>
              <w:bottom w:val="single" w:sz="8" w:space="0" w:color="000000"/>
            </w:tcBorders>
            <w:shd w:val="clear" w:color="auto" w:fill="auto"/>
            <w:vAlign w:val="center"/>
          </w:tcPr>
          <w:p w14:paraId="0901D8AD" w14:textId="281722EA" w:rsidR="00F164E9" w:rsidRPr="00FB66F0" w:rsidRDefault="00F164E9" w:rsidP="00F164E9">
            <w:pPr>
              <w:spacing w:line="276" w:lineRule="auto"/>
              <w:jc w:val="center"/>
              <w:rPr>
                <w:color w:val="000000"/>
                <w:sz w:val="22"/>
                <w:szCs w:val="22"/>
              </w:rPr>
            </w:pPr>
            <w:r w:rsidRPr="00FB66F0">
              <w:rPr>
                <w:sz w:val="22"/>
                <w:szCs w:val="22"/>
              </w:rPr>
              <w:t>09/02/2021</w:t>
            </w:r>
          </w:p>
        </w:tc>
        <w:tc>
          <w:tcPr>
            <w:tcW w:w="1720" w:type="dxa"/>
            <w:tcBorders>
              <w:left w:val="single" w:sz="8" w:space="0" w:color="000000"/>
              <w:bottom w:val="single" w:sz="8" w:space="0" w:color="000000"/>
              <w:right w:val="single" w:sz="8" w:space="0" w:color="000000"/>
            </w:tcBorders>
            <w:vAlign w:val="center"/>
          </w:tcPr>
          <w:p w14:paraId="08CA362C" w14:textId="46CC7A69"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26E20CC9" w14:textId="7F7D664B"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9114DBD"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1D0FC322"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0194DFF"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23</w:t>
            </w:r>
          </w:p>
        </w:tc>
        <w:tc>
          <w:tcPr>
            <w:tcW w:w="1720" w:type="dxa"/>
            <w:tcBorders>
              <w:left w:val="single" w:sz="8" w:space="0" w:color="000000"/>
              <w:bottom w:val="single" w:sz="8" w:space="0" w:color="000000"/>
            </w:tcBorders>
            <w:shd w:val="clear" w:color="auto" w:fill="auto"/>
            <w:vAlign w:val="center"/>
          </w:tcPr>
          <w:p w14:paraId="55D200A2" w14:textId="1AA323E2" w:rsidR="00F164E9" w:rsidRPr="00FB66F0" w:rsidRDefault="00F164E9" w:rsidP="00F164E9">
            <w:pPr>
              <w:spacing w:line="276" w:lineRule="auto"/>
              <w:jc w:val="center"/>
              <w:rPr>
                <w:color w:val="000000"/>
                <w:sz w:val="22"/>
                <w:szCs w:val="22"/>
              </w:rPr>
            </w:pPr>
            <w:r w:rsidRPr="00FB66F0">
              <w:rPr>
                <w:sz w:val="22"/>
                <w:szCs w:val="22"/>
              </w:rPr>
              <w:t>09/03/2021</w:t>
            </w:r>
          </w:p>
        </w:tc>
        <w:tc>
          <w:tcPr>
            <w:tcW w:w="1720" w:type="dxa"/>
            <w:tcBorders>
              <w:left w:val="single" w:sz="8" w:space="0" w:color="000000"/>
              <w:bottom w:val="single" w:sz="8" w:space="0" w:color="000000"/>
              <w:right w:val="single" w:sz="8" w:space="0" w:color="000000"/>
            </w:tcBorders>
            <w:vAlign w:val="center"/>
          </w:tcPr>
          <w:p w14:paraId="4A101817" w14:textId="2D80DBFF"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746F2E40" w14:textId="508CF141"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684E4090"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FD93D10"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0BDBBA2"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24</w:t>
            </w:r>
          </w:p>
        </w:tc>
        <w:tc>
          <w:tcPr>
            <w:tcW w:w="1720" w:type="dxa"/>
            <w:tcBorders>
              <w:left w:val="single" w:sz="8" w:space="0" w:color="000000"/>
              <w:bottom w:val="single" w:sz="8" w:space="0" w:color="000000"/>
            </w:tcBorders>
            <w:shd w:val="clear" w:color="auto" w:fill="auto"/>
            <w:vAlign w:val="center"/>
          </w:tcPr>
          <w:p w14:paraId="09D3E5E2" w14:textId="7FA44367" w:rsidR="00F164E9" w:rsidRPr="00FB66F0" w:rsidRDefault="00F164E9" w:rsidP="00F164E9">
            <w:pPr>
              <w:spacing w:line="276" w:lineRule="auto"/>
              <w:jc w:val="center"/>
              <w:rPr>
                <w:color w:val="000000"/>
                <w:sz w:val="22"/>
                <w:szCs w:val="22"/>
              </w:rPr>
            </w:pPr>
            <w:r w:rsidRPr="00FB66F0">
              <w:rPr>
                <w:sz w:val="22"/>
                <w:szCs w:val="22"/>
              </w:rPr>
              <w:t>09/04/2021</w:t>
            </w:r>
          </w:p>
        </w:tc>
        <w:tc>
          <w:tcPr>
            <w:tcW w:w="1720" w:type="dxa"/>
            <w:tcBorders>
              <w:left w:val="single" w:sz="8" w:space="0" w:color="000000"/>
              <w:bottom w:val="single" w:sz="8" w:space="0" w:color="000000"/>
              <w:right w:val="single" w:sz="8" w:space="0" w:color="000000"/>
            </w:tcBorders>
            <w:vAlign w:val="center"/>
          </w:tcPr>
          <w:p w14:paraId="4A948FFE" w14:textId="438494E9"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2126D324" w14:textId="6678FD26"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697EC85B" w14:textId="0BEE7188" w:rsidR="00F164E9" w:rsidRPr="00FB66F0" w:rsidRDefault="00F164E9" w:rsidP="00F164E9">
            <w:pPr>
              <w:spacing w:line="276" w:lineRule="auto"/>
              <w:jc w:val="center"/>
              <w:rPr>
                <w:color w:val="000000"/>
                <w:sz w:val="22"/>
                <w:szCs w:val="22"/>
              </w:rPr>
            </w:pPr>
            <w:r w:rsidRPr="00FB66F0">
              <w:rPr>
                <w:sz w:val="22"/>
                <w:szCs w:val="22"/>
              </w:rPr>
              <w:t>16,6667%</w:t>
            </w:r>
          </w:p>
        </w:tc>
      </w:tr>
      <w:tr w:rsidR="00F164E9" w:rsidRPr="004F125F" w14:paraId="1C52E394"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C08637C"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25</w:t>
            </w:r>
          </w:p>
        </w:tc>
        <w:tc>
          <w:tcPr>
            <w:tcW w:w="1720" w:type="dxa"/>
            <w:tcBorders>
              <w:left w:val="single" w:sz="8" w:space="0" w:color="000000"/>
              <w:bottom w:val="single" w:sz="8" w:space="0" w:color="000000"/>
            </w:tcBorders>
            <w:shd w:val="clear" w:color="auto" w:fill="auto"/>
            <w:vAlign w:val="center"/>
          </w:tcPr>
          <w:p w14:paraId="38DD4944" w14:textId="5BBAD05C" w:rsidR="00F164E9" w:rsidRPr="00FB66F0" w:rsidRDefault="00F164E9" w:rsidP="00F164E9">
            <w:pPr>
              <w:spacing w:line="276" w:lineRule="auto"/>
              <w:jc w:val="center"/>
              <w:rPr>
                <w:color w:val="000000"/>
                <w:sz w:val="22"/>
                <w:szCs w:val="22"/>
              </w:rPr>
            </w:pPr>
            <w:r w:rsidRPr="00FB66F0">
              <w:rPr>
                <w:sz w:val="22"/>
                <w:szCs w:val="22"/>
              </w:rPr>
              <w:t>07/05/2021</w:t>
            </w:r>
          </w:p>
        </w:tc>
        <w:tc>
          <w:tcPr>
            <w:tcW w:w="1720" w:type="dxa"/>
            <w:tcBorders>
              <w:left w:val="single" w:sz="8" w:space="0" w:color="000000"/>
              <w:bottom w:val="single" w:sz="8" w:space="0" w:color="000000"/>
              <w:right w:val="single" w:sz="8" w:space="0" w:color="000000"/>
            </w:tcBorders>
            <w:vAlign w:val="center"/>
          </w:tcPr>
          <w:p w14:paraId="7901ED83" w14:textId="50518F3A"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1C50788B" w14:textId="4064E069"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62D20DF"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D8E594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2F17311"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26</w:t>
            </w:r>
          </w:p>
        </w:tc>
        <w:tc>
          <w:tcPr>
            <w:tcW w:w="1720" w:type="dxa"/>
            <w:tcBorders>
              <w:left w:val="single" w:sz="8" w:space="0" w:color="000000"/>
              <w:bottom w:val="single" w:sz="8" w:space="0" w:color="000000"/>
            </w:tcBorders>
            <w:shd w:val="clear" w:color="auto" w:fill="auto"/>
            <w:vAlign w:val="center"/>
          </w:tcPr>
          <w:p w14:paraId="73D825E5" w14:textId="28D842B3" w:rsidR="00F164E9" w:rsidRPr="00FB66F0" w:rsidRDefault="00F164E9" w:rsidP="00F164E9">
            <w:pPr>
              <w:spacing w:line="276" w:lineRule="auto"/>
              <w:jc w:val="center"/>
              <w:rPr>
                <w:color w:val="000000"/>
                <w:sz w:val="22"/>
                <w:szCs w:val="22"/>
              </w:rPr>
            </w:pPr>
            <w:r w:rsidRPr="00FB66F0">
              <w:rPr>
                <w:sz w:val="22"/>
                <w:szCs w:val="22"/>
              </w:rPr>
              <w:t>09/06/2021</w:t>
            </w:r>
          </w:p>
        </w:tc>
        <w:tc>
          <w:tcPr>
            <w:tcW w:w="1720" w:type="dxa"/>
            <w:tcBorders>
              <w:left w:val="single" w:sz="8" w:space="0" w:color="000000"/>
              <w:bottom w:val="single" w:sz="8" w:space="0" w:color="000000"/>
              <w:right w:val="single" w:sz="8" w:space="0" w:color="000000"/>
            </w:tcBorders>
            <w:vAlign w:val="center"/>
          </w:tcPr>
          <w:p w14:paraId="10E8FE2B" w14:textId="63F08314"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4632B069" w14:textId="5A01C4D5"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1A68D7B"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41F9ED4D"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90428CD"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27</w:t>
            </w:r>
          </w:p>
        </w:tc>
        <w:tc>
          <w:tcPr>
            <w:tcW w:w="1720" w:type="dxa"/>
            <w:tcBorders>
              <w:left w:val="single" w:sz="8" w:space="0" w:color="000000"/>
              <w:bottom w:val="single" w:sz="8" w:space="0" w:color="000000"/>
            </w:tcBorders>
            <w:shd w:val="clear" w:color="auto" w:fill="auto"/>
            <w:vAlign w:val="center"/>
          </w:tcPr>
          <w:p w14:paraId="1F9E0DCD" w14:textId="0B838860" w:rsidR="00F164E9" w:rsidRPr="00FB66F0" w:rsidRDefault="00F164E9" w:rsidP="00F164E9">
            <w:pPr>
              <w:spacing w:line="276" w:lineRule="auto"/>
              <w:jc w:val="center"/>
              <w:rPr>
                <w:color w:val="000000"/>
                <w:sz w:val="22"/>
                <w:szCs w:val="22"/>
              </w:rPr>
            </w:pPr>
            <w:r w:rsidRPr="00FB66F0">
              <w:rPr>
                <w:sz w:val="22"/>
                <w:szCs w:val="22"/>
              </w:rPr>
              <w:t>09/07/2021</w:t>
            </w:r>
          </w:p>
        </w:tc>
        <w:tc>
          <w:tcPr>
            <w:tcW w:w="1720" w:type="dxa"/>
            <w:tcBorders>
              <w:left w:val="single" w:sz="8" w:space="0" w:color="000000"/>
              <w:bottom w:val="single" w:sz="8" w:space="0" w:color="000000"/>
              <w:right w:val="single" w:sz="8" w:space="0" w:color="000000"/>
            </w:tcBorders>
            <w:vAlign w:val="center"/>
          </w:tcPr>
          <w:p w14:paraId="13ADDEA1" w14:textId="1CE17C65"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0D843656" w14:textId="556B627B"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42531F3"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27E2E880"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C117B64"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28</w:t>
            </w:r>
          </w:p>
        </w:tc>
        <w:tc>
          <w:tcPr>
            <w:tcW w:w="1720" w:type="dxa"/>
            <w:tcBorders>
              <w:left w:val="single" w:sz="8" w:space="0" w:color="000000"/>
              <w:bottom w:val="single" w:sz="8" w:space="0" w:color="000000"/>
            </w:tcBorders>
            <w:shd w:val="clear" w:color="auto" w:fill="auto"/>
            <w:vAlign w:val="center"/>
          </w:tcPr>
          <w:p w14:paraId="35B76BB1" w14:textId="501378F5" w:rsidR="00F164E9" w:rsidRPr="00FB66F0" w:rsidRDefault="00F164E9" w:rsidP="00F164E9">
            <w:pPr>
              <w:spacing w:line="276" w:lineRule="auto"/>
              <w:jc w:val="center"/>
              <w:rPr>
                <w:color w:val="000000"/>
                <w:sz w:val="22"/>
                <w:szCs w:val="22"/>
              </w:rPr>
            </w:pPr>
            <w:r w:rsidRPr="00FB66F0">
              <w:rPr>
                <w:sz w:val="22"/>
                <w:szCs w:val="22"/>
              </w:rPr>
              <w:t>09/08/2021</w:t>
            </w:r>
          </w:p>
        </w:tc>
        <w:tc>
          <w:tcPr>
            <w:tcW w:w="1720" w:type="dxa"/>
            <w:tcBorders>
              <w:left w:val="single" w:sz="8" w:space="0" w:color="000000"/>
              <w:bottom w:val="single" w:sz="8" w:space="0" w:color="000000"/>
              <w:right w:val="single" w:sz="8" w:space="0" w:color="000000"/>
            </w:tcBorders>
            <w:vAlign w:val="center"/>
          </w:tcPr>
          <w:p w14:paraId="6344D3C5" w14:textId="116DF846"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58AB4043" w14:textId="10428714"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3CCD37D0"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4639935"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6FE4A58"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29</w:t>
            </w:r>
          </w:p>
        </w:tc>
        <w:tc>
          <w:tcPr>
            <w:tcW w:w="1720" w:type="dxa"/>
            <w:tcBorders>
              <w:left w:val="single" w:sz="8" w:space="0" w:color="000000"/>
              <w:bottom w:val="single" w:sz="8" w:space="0" w:color="000000"/>
            </w:tcBorders>
            <w:shd w:val="clear" w:color="auto" w:fill="auto"/>
            <w:vAlign w:val="center"/>
          </w:tcPr>
          <w:p w14:paraId="2476F5A0" w14:textId="16141DAE" w:rsidR="00F164E9" w:rsidRPr="00FB66F0" w:rsidRDefault="00F164E9" w:rsidP="00F164E9">
            <w:pPr>
              <w:spacing w:line="276" w:lineRule="auto"/>
              <w:jc w:val="center"/>
              <w:rPr>
                <w:color w:val="000000"/>
                <w:sz w:val="22"/>
                <w:szCs w:val="22"/>
              </w:rPr>
            </w:pPr>
            <w:r w:rsidRPr="00FB66F0">
              <w:rPr>
                <w:sz w:val="22"/>
                <w:szCs w:val="22"/>
              </w:rPr>
              <w:t>09/09/2021</w:t>
            </w:r>
          </w:p>
        </w:tc>
        <w:tc>
          <w:tcPr>
            <w:tcW w:w="1720" w:type="dxa"/>
            <w:tcBorders>
              <w:left w:val="single" w:sz="8" w:space="0" w:color="000000"/>
              <w:bottom w:val="single" w:sz="8" w:space="0" w:color="000000"/>
              <w:right w:val="single" w:sz="8" w:space="0" w:color="000000"/>
            </w:tcBorders>
            <w:vAlign w:val="center"/>
          </w:tcPr>
          <w:p w14:paraId="728268E8" w14:textId="42DA5724"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02B9C4EF" w14:textId="627D0DAC"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BC4B51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2A2E9768"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BF96808"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30</w:t>
            </w:r>
          </w:p>
        </w:tc>
        <w:tc>
          <w:tcPr>
            <w:tcW w:w="1720" w:type="dxa"/>
            <w:tcBorders>
              <w:left w:val="single" w:sz="8" w:space="0" w:color="000000"/>
              <w:bottom w:val="single" w:sz="8" w:space="0" w:color="000000"/>
            </w:tcBorders>
            <w:shd w:val="clear" w:color="auto" w:fill="auto"/>
            <w:vAlign w:val="center"/>
          </w:tcPr>
          <w:p w14:paraId="5A18FCAE" w14:textId="1CC36B6A" w:rsidR="00F164E9" w:rsidRPr="00FB66F0" w:rsidRDefault="00F164E9" w:rsidP="00F164E9">
            <w:pPr>
              <w:spacing w:line="276" w:lineRule="auto"/>
              <w:jc w:val="center"/>
              <w:rPr>
                <w:color w:val="000000"/>
                <w:sz w:val="22"/>
                <w:szCs w:val="22"/>
              </w:rPr>
            </w:pPr>
            <w:r w:rsidRPr="00FB66F0">
              <w:rPr>
                <w:sz w:val="22"/>
                <w:szCs w:val="22"/>
              </w:rPr>
              <w:t>08/10/2021</w:t>
            </w:r>
          </w:p>
        </w:tc>
        <w:tc>
          <w:tcPr>
            <w:tcW w:w="1720" w:type="dxa"/>
            <w:tcBorders>
              <w:left w:val="single" w:sz="8" w:space="0" w:color="000000"/>
              <w:bottom w:val="single" w:sz="8" w:space="0" w:color="000000"/>
              <w:right w:val="single" w:sz="8" w:space="0" w:color="000000"/>
            </w:tcBorders>
            <w:vAlign w:val="center"/>
          </w:tcPr>
          <w:p w14:paraId="5741FF73" w14:textId="4D4DE561"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0BA29022" w14:textId="0FFF7BED"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7680118F"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16B9AB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4612AAF" w14:textId="50A3208D"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31</w:t>
            </w:r>
          </w:p>
        </w:tc>
        <w:tc>
          <w:tcPr>
            <w:tcW w:w="1720" w:type="dxa"/>
            <w:tcBorders>
              <w:left w:val="single" w:sz="8" w:space="0" w:color="000000"/>
              <w:bottom w:val="single" w:sz="8" w:space="0" w:color="000000"/>
            </w:tcBorders>
            <w:shd w:val="clear" w:color="auto" w:fill="auto"/>
            <w:vAlign w:val="center"/>
          </w:tcPr>
          <w:p w14:paraId="7EAF7481" w14:textId="0FFC74C3" w:rsidR="00F164E9" w:rsidRPr="00FB66F0" w:rsidRDefault="00F164E9" w:rsidP="00F164E9">
            <w:pPr>
              <w:spacing w:line="276" w:lineRule="auto"/>
              <w:jc w:val="center"/>
              <w:rPr>
                <w:color w:val="000000"/>
                <w:sz w:val="22"/>
                <w:szCs w:val="22"/>
              </w:rPr>
            </w:pPr>
            <w:r w:rsidRPr="00FB66F0">
              <w:rPr>
                <w:sz w:val="22"/>
                <w:szCs w:val="22"/>
              </w:rPr>
              <w:t>09/11/2021</w:t>
            </w:r>
          </w:p>
        </w:tc>
        <w:tc>
          <w:tcPr>
            <w:tcW w:w="1720" w:type="dxa"/>
            <w:tcBorders>
              <w:left w:val="single" w:sz="8" w:space="0" w:color="000000"/>
              <w:bottom w:val="single" w:sz="8" w:space="0" w:color="000000"/>
              <w:right w:val="single" w:sz="8" w:space="0" w:color="000000"/>
            </w:tcBorders>
            <w:vAlign w:val="center"/>
          </w:tcPr>
          <w:p w14:paraId="69CB70FD" w14:textId="4065AA42"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2C157F83" w14:textId="19F1BC24"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FC987CD"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2B22207F"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81A3C43" w14:textId="3D35557B"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32</w:t>
            </w:r>
          </w:p>
        </w:tc>
        <w:tc>
          <w:tcPr>
            <w:tcW w:w="1720" w:type="dxa"/>
            <w:tcBorders>
              <w:left w:val="single" w:sz="8" w:space="0" w:color="000000"/>
              <w:bottom w:val="single" w:sz="8" w:space="0" w:color="000000"/>
            </w:tcBorders>
            <w:shd w:val="clear" w:color="auto" w:fill="auto"/>
            <w:vAlign w:val="center"/>
          </w:tcPr>
          <w:p w14:paraId="4186A684" w14:textId="6318199B" w:rsidR="00F164E9" w:rsidRPr="00FB66F0" w:rsidRDefault="00F164E9" w:rsidP="00F164E9">
            <w:pPr>
              <w:spacing w:line="276" w:lineRule="auto"/>
              <w:jc w:val="center"/>
              <w:rPr>
                <w:color w:val="000000"/>
                <w:sz w:val="22"/>
                <w:szCs w:val="22"/>
              </w:rPr>
            </w:pPr>
            <w:r w:rsidRPr="00FB66F0">
              <w:rPr>
                <w:sz w:val="22"/>
                <w:szCs w:val="22"/>
              </w:rPr>
              <w:t>09/12/2021</w:t>
            </w:r>
          </w:p>
        </w:tc>
        <w:tc>
          <w:tcPr>
            <w:tcW w:w="1720" w:type="dxa"/>
            <w:tcBorders>
              <w:left w:val="single" w:sz="8" w:space="0" w:color="000000"/>
              <w:bottom w:val="single" w:sz="8" w:space="0" w:color="000000"/>
              <w:right w:val="single" w:sz="8" w:space="0" w:color="000000"/>
            </w:tcBorders>
            <w:vAlign w:val="center"/>
          </w:tcPr>
          <w:p w14:paraId="5D5E0037" w14:textId="17416EA9"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65AEE291" w14:textId="3CBA97CA"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0136B749"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446A7147"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57456BB9" w14:textId="1EA6DD45"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33</w:t>
            </w:r>
          </w:p>
        </w:tc>
        <w:tc>
          <w:tcPr>
            <w:tcW w:w="1720" w:type="dxa"/>
            <w:tcBorders>
              <w:left w:val="single" w:sz="8" w:space="0" w:color="000000"/>
              <w:bottom w:val="single" w:sz="8" w:space="0" w:color="000000"/>
            </w:tcBorders>
            <w:shd w:val="clear" w:color="auto" w:fill="auto"/>
            <w:vAlign w:val="center"/>
          </w:tcPr>
          <w:p w14:paraId="1D427768" w14:textId="2E9B3510" w:rsidR="00F164E9" w:rsidRPr="00FB66F0" w:rsidRDefault="00F164E9" w:rsidP="00F164E9">
            <w:pPr>
              <w:spacing w:line="276" w:lineRule="auto"/>
              <w:jc w:val="center"/>
              <w:rPr>
                <w:color w:val="000000"/>
                <w:sz w:val="22"/>
                <w:szCs w:val="22"/>
              </w:rPr>
            </w:pPr>
            <w:r w:rsidRPr="00FB66F0">
              <w:rPr>
                <w:sz w:val="22"/>
                <w:szCs w:val="22"/>
              </w:rPr>
              <w:t>07/01/2022</w:t>
            </w:r>
          </w:p>
        </w:tc>
        <w:tc>
          <w:tcPr>
            <w:tcW w:w="1720" w:type="dxa"/>
            <w:tcBorders>
              <w:left w:val="single" w:sz="8" w:space="0" w:color="000000"/>
              <w:bottom w:val="single" w:sz="8" w:space="0" w:color="000000"/>
              <w:right w:val="single" w:sz="8" w:space="0" w:color="000000"/>
            </w:tcBorders>
            <w:vAlign w:val="center"/>
          </w:tcPr>
          <w:p w14:paraId="49E22FE1" w14:textId="443F0437"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19EB8ED3" w14:textId="7A3B2408"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7CD2F769"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FF651B7"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2888DA1" w14:textId="4F1589CC"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34</w:t>
            </w:r>
          </w:p>
        </w:tc>
        <w:tc>
          <w:tcPr>
            <w:tcW w:w="1720" w:type="dxa"/>
            <w:tcBorders>
              <w:left w:val="single" w:sz="8" w:space="0" w:color="000000"/>
              <w:bottom w:val="single" w:sz="8" w:space="0" w:color="000000"/>
            </w:tcBorders>
            <w:shd w:val="clear" w:color="auto" w:fill="auto"/>
            <w:vAlign w:val="center"/>
          </w:tcPr>
          <w:p w14:paraId="0BAE355B" w14:textId="134F73EB" w:rsidR="00F164E9" w:rsidRPr="00FB66F0" w:rsidRDefault="00F164E9" w:rsidP="00F164E9">
            <w:pPr>
              <w:spacing w:line="276" w:lineRule="auto"/>
              <w:jc w:val="center"/>
              <w:rPr>
                <w:color w:val="000000"/>
                <w:sz w:val="22"/>
                <w:szCs w:val="22"/>
              </w:rPr>
            </w:pPr>
            <w:r w:rsidRPr="00FB66F0">
              <w:rPr>
                <w:sz w:val="22"/>
                <w:szCs w:val="22"/>
              </w:rPr>
              <w:t>09/02/2022</w:t>
            </w:r>
          </w:p>
        </w:tc>
        <w:tc>
          <w:tcPr>
            <w:tcW w:w="1720" w:type="dxa"/>
            <w:tcBorders>
              <w:left w:val="single" w:sz="8" w:space="0" w:color="000000"/>
              <w:bottom w:val="single" w:sz="8" w:space="0" w:color="000000"/>
              <w:right w:val="single" w:sz="8" w:space="0" w:color="000000"/>
            </w:tcBorders>
            <w:vAlign w:val="center"/>
          </w:tcPr>
          <w:p w14:paraId="77A0B39F" w14:textId="40917C03"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35418BB2" w14:textId="0553B703"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E9908E0"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7E828DE"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7A9B93D" w14:textId="5CC54A18"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lastRenderedPageBreak/>
              <w:t>35</w:t>
            </w:r>
          </w:p>
        </w:tc>
        <w:tc>
          <w:tcPr>
            <w:tcW w:w="1720" w:type="dxa"/>
            <w:tcBorders>
              <w:left w:val="single" w:sz="8" w:space="0" w:color="000000"/>
              <w:bottom w:val="single" w:sz="8" w:space="0" w:color="000000"/>
            </w:tcBorders>
            <w:shd w:val="clear" w:color="auto" w:fill="auto"/>
            <w:vAlign w:val="center"/>
          </w:tcPr>
          <w:p w14:paraId="7534383E" w14:textId="6A1EAE53" w:rsidR="00F164E9" w:rsidRPr="00FB66F0" w:rsidRDefault="00F164E9" w:rsidP="00F164E9">
            <w:pPr>
              <w:spacing w:line="276" w:lineRule="auto"/>
              <w:jc w:val="center"/>
              <w:rPr>
                <w:color w:val="000000"/>
                <w:sz w:val="22"/>
                <w:szCs w:val="22"/>
              </w:rPr>
            </w:pPr>
            <w:r w:rsidRPr="00FB66F0">
              <w:rPr>
                <w:sz w:val="22"/>
                <w:szCs w:val="22"/>
              </w:rPr>
              <w:t>09/03/2022</w:t>
            </w:r>
          </w:p>
        </w:tc>
        <w:tc>
          <w:tcPr>
            <w:tcW w:w="1720" w:type="dxa"/>
            <w:tcBorders>
              <w:left w:val="single" w:sz="8" w:space="0" w:color="000000"/>
              <w:bottom w:val="single" w:sz="8" w:space="0" w:color="000000"/>
              <w:right w:val="single" w:sz="8" w:space="0" w:color="000000"/>
            </w:tcBorders>
            <w:vAlign w:val="center"/>
          </w:tcPr>
          <w:p w14:paraId="0AB42473" w14:textId="284F4440"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6F5E8F9E" w14:textId="6B17CA2E"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9B88C39"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D6D2C53"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074B567" w14:textId="08AB545F"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36</w:t>
            </w:r>
          </w:p>
        </w:tc>
        <w:tc>
          <w:tcPr>
            <w:tcW w:w="1720" w:type="dxa"/>
            <w:tcBorders>
              <w:left w:val="single" w:sz="8" w:space="0" w:color="000000"/>
              <w:bottom w:val="single" w:sz="8" w:space="0" w:color="000000"/>
            </w:tcBorders>
            <w:shd w:val="clear" w:color="auto" w:fill="auto"/>
            <w:vAlign w:val="center"/>
          </w:tcPr>
          <w:p w14:paraId="185FE159" w14:textId="36128995" w:rsidR="00F164E9" w:rsidRPr="00FB66F0" w:rsidRDefault="00F164E9" w:rsidP="00F164E9">
            <w:pPr>
              <w:spacing w:line="276" w:lineRule="auto"/>
              <w:jc w:val="center"/>
              <w:rPr>
                <w:color w:val="000000"/>
                <w:sz w:val="22"/>
                <w:szCs w:val="22"/>
              </w:rPr>
            </w:pPr>
            <w:r w:rsidRPr="00FB66F0">
              <w:rPr>
                <w:sz w:val="22"/>
                <w:szCs w:val="22"/>
              </w:rPr>
              <w:t>08/04/2022</w:t>
            </w:r>
          </w:p>
        </w:tc>
        <w:tc>
          <w:tcPr>
            <w:tcW w:w="1720" w:type="dxa"/>
            <w:tcBorders>
              <w:left w:val="single" w:sz="8" w:space="0" w:color="000000"/>
              <w:bottom w:val="single" w:sz="8" w:space="0" w:color="000000"/>
              <w:right w:val="single" w:sz="8" w:space="0" w:color="000000"/>
            </w:tcBorders>
            <w:vAlign w:val="center"/>
          </w:tcPr>
          <w:p w14:paraId="29CD96C5" w14:textId="03FA17D5"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3154DE43" w14:textId="3BE70C3F"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FDF87E5" w14:textId="3C3771EB" w:rsidR="00F164E9" w:rsidRPr="00FB66F0" w:rsidRDefault="00F164E9" w:rsidP="00F164E9">
            <w:pPr>
              <w:spacing w:line="276" w:lineRule="auto"/>
              <w:jc w:val="center"/>
              <w:rPr>
                <w:color w:val="000000"/>
                <w:sz w:val="22"/>
                <w:szCs w:val="22"/>
              </w:rPr>
            </w:pPr>
            <w:r w:rsidRPr="00FB66F0">
              <w:rPr>
                <w:sz w:val="22"/>
                <w:szCs w:val="22"/>
              </w:rPr>
              <w:t>20,0000%</w:t>
            </w:r>
          </w:p>
        </w:tc>
      </w:tr>
      <w:tr w:rsidR="00F164E9" w:rsidRPr="004F125F" w14:paraId="728035A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04A6353" w14:textId="7F28F9E2"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37</w:t>
            </w:r>
          </w:p>
        </w:tc>
        <w:tc>
          <w:tcPr>
            <w:tcW w:w="1720" w:type="dxa"/>
            <w:tcBorders>
              <w:left w:val="single" w:sz="8" w:space="0" w:color="000000"/>
              <w:bottom w:val="single" w:sz="8" w:space="0" w:color="000000"/>
            </w:tcBorders>
            <w:shd w:val="clear" w:color="auto" w:fill="auto"/>
            <w:vAlign w:val="center"/>
          </w:tcPr>
          <w:p w14:paraId="00D1505B" w14:textId="0034F465" w:rsidR="00F164E9" w:rsidRPr="00FB66F0" w:rsidRDefault="00F164E9" w:rsidP="00F164E9">
            <w:pPr>
              <w:spacing w:line="276" w:lineRule="auto"/>
              <w:jc w:val="center"/>
              <w:rPr>
                <w:color w:val="000000"/>
                <w:sz w:val="22"/>
                <w:szCs w:val="22"/>
              </w:rPr>
            </w:pPr>
            <w:r w:rsidRPr="00FB66F0">
              <w:rPr>
                <w:sz w:val="22"/>
                <w:szCs w:val="22"/>
              </w:rPr>
              <w:t>09/05/2022</w:t>
            </w:r>
          </w:p>
        </w:tc>
        <w:tc>
          <w:tcPr>
            <w:tcW w:w="1720" w:type="dxa"/>
            <w:tcBorders>
              <w:left w:val="single" w:sz="8" w:space="0" w:color="000000"/>
              <w:bottom w:val="single" w:sz="8" w:space="0" w:color="000000"/>
              <w:right w:val="single" w:sz="8" w:space="0" w:color="000000"/>
            </w:tcBorders>
            <w:vAlign w:val="center"/>
          </w:tcPr>
          <w:p w14:paraId="4293AC34" w14:textId="2C70EBEB"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7904676E" w14:textId="4F1DBACA"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3900E5E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7149D8C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B97B2CB" w14:textId="72FDFFEC"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38</w:t>
            </w:r>
          </w:p>
        </w:tc>
        <w:tc>
          <w:tcPr>
            <w:tcW w:w="1720" w:type="dxa"/>
            <w:tcBorders>
              <w:left w:val="single" w:sz="8" w:space="0" w:color="000000"/>
              <w:bottom w:val="single" w:sz="8" w:space="0" w:color="000000"/>
            </w:tcBorders>
            <w:shd w:val="clear" w:color="auto" w:fill="auto"/>
            <w:vAlign w:val="center"/>
          </w:tcPr>
          <w:p w14:paraId="45B2EF49" w14:textId="0A908350" w:rsidR="00F164E9" w:rsidRPr="00FB66F0" w:rsidRDefault="00F164E9" w:rsidP="00F164E9">
            <w:pPr>
              <w:spacing w:line="276" w:lineRule="auto"/>
              <w:jc w:val="center"/>
              <w:rPr>
                <w:color w:val="000000"/>
                <w:sz w:val="22"/>
                <w:szCs w:val="22"/>
              </w:rPr>
            </w:pPr>
            <w:r w:rsidRPr="00FB66F0">
              <w:rPr>
                <w:sz w:val="22"/>
                <w:szCs w:val="22"/>
              </w:rPr>
              <w:t>09/06/2022</w:t>
            </w:r>
          </w:p>
        </w:tc>
        <w:tc>
          <w:tcPr>
            <w:tcW w:w="1720" w:type="dxa"/>
            <w:tcBorders>
              <w:left w:val="single" w:sz="8" w:space="0" w:color="000000"/>
              <w:bottom w:val="single" w:sz="8" w:space="0" w:color="000000"/>
              <w:right w:val="single" w:sz="8" w:space="0" w:color="000000"/>
            </w:tcBorders>
            <w:vAlign w:val="center"/>
          </w:tcPr>
          <w:p w14:paraId="1FBB10F5" w14:textId="0317704A"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7C929FAE" w14:textId="3642120B"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004C016"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19D2AD8E"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90EC48E" w14:textId="5E2864D6"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39</w:t>
            </w:r>
          </w:p>
        </w:tc>
        <w:tc>
          <w:tcPr>
            <w:tcW w:w="1720" w:type="dxa"/>
            <w:tcBorders>
              <w:left w:val="single" w:sz="8" w:space="0" w:color="000000"/>
              <w:bottom w:val="single" w:sz="8" w:space="0" w:color="000000"/>
            </w:tcBorders>
            <w:shd w:val="clear" w:color="auto" w:fill="auto"/>
            <w:vAlign w:val="center"/>
          </w:tcPr>
          <w:p w14:paraId="06974924" w14:textId="650A4584" w:rsidR="00F164E9" w:rsidRPr="00FB66F0" w:rsidRDefault="00F164E9" w:rsidP="00F164E9">
            <w:pPr>
              <w:spacing w:line="276" w:lineRule="auto"/>
              <w:jc w:val="center"/>
              <w:rPr>
                <w:color w:val="000000"/>
                <w:sz w:val="22"/>
                <w:szCs w:val="22"/>
              </w:rPr>
            </w:pPr>
            <w:r w:rsidRPr="00FB66F0">
              <w:rPr>
                <w:sz w:val="22"/>
                <w:szCs w:val="22"/>
              </w:rPr>
              <w:t>08/07/2022</w:t>
            </w:r>
          </w:p>
        </w:tc>
        <w:tc>
          <w:tcPr>
            <w:tcW w:w="1720" w:type="dxa"/>
            <w:tcBorders>
              <w:left w:val="single" w:sz="8" w:space="0" w:color="000000"/>
              <w:bottom w:val="single" w:sz="8" w:space="0" w:color="000000"/>
              <w:right w:val="single" w:sz="8" w:space="0" w:color="000000"/>
            </w:tcBorders>
            <w:vAlign w:val="center"/>
          </w:tcPr>
          <w:p w14:paraId="46BD8F83" w14:textId="353B7929"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74DD9D7A" w14:textId="66863C20"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74EF4262"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CB45968"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258CF1E" w14:textId="26E79F1D"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40</w:t>
            </w:r>
          </w:p>
        </w:tc>
        <w:tc>
          <w:tcPr>
            <w:tcW w:w="1720" w:type="dxa"/>
            <w:tcBorders>
              <w:left w:val="single" w:sz="8" w:space="0" w:color="000000"/>
              <w:bottom w:val="single" w:sz="8" w:space="0" w:color="000000"/>
            </w:tcBorders>
            <w:shd w:val="clear" w:color="auto" w:fill="auto"/>
            <w:vAlign w:val="center"/>
          </w:tcPr>
          <w:p w14:paraId="640E8405" w14:textId="5619BCAC" w:rsidR="00F164E9" w:rsidRPr="00FB66F0" w:rsidRDefault="00F164E9" w:rsidP="00F164E9">
            <w:pPr>
              <w:spacing w:line="276" w:lineRule="auto"/>
              <w:jc w:val="center"/>
              <w:rPr>
                <w:color w:val="000000"/>
                <w:sz w:val="22"/>
                <w:szCs w:val="22"/>
              </w:rPr>
            </w:pPr>
            <w:r w:rsidRPr="00FB66F0">
              <w:rPr>
                <w:sz w:val="22"/>
                <w:szCs w:val="22"/>
              </w:rPr>
              <w:t>09/08/2022</w:t>
            </w:r>
          </w:p>
        </w:tc>
        <w:tc>
          <w:tcPr>
            <w:tcW w:w="1720" w:type="dxa"/>
            <w:tcBorders>
              <w:left w:val="single" w:sz="8" w:space="0" w:color="000000"/>
              <w:bottom w:val="single" w:sz="8" w:space="0" w:color="000000"/>
              <w:right w:val="single" w:sz="8" w:space="0" w:color="000000"/>
            </w:tcBorders>
            <w:vAlign w:val="center"/>
          </w:tcPr>
          <w:p w14:paraId="746C5C76" w14:textId="45A3EF2A"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1BEB90A8" w14:textId="7137600A"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37193288"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4B6CA930"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DD6C7FF" w14:textId="5D66999B"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41</w:t>
            </w:r>
          </w:p>
        </w:tc>
        <w:tc>
          <w:tcPr>
            <w:tcW w:w="1720" w:type="dxa"/>
            <w:tcBorders>
              <w:left w:val="single" w:sz="8" w:space="0" w:color="000000"/>
              <w:bottom w:val="single" w:sz="8" w:space="0" w:color="000000"/>
            </w:tcBorders>
            <w:shd w:val="clear" w:color="auto" w:fill="auto"/>
            <w:vAlign w:val="center"/>
          </w:tcPr>
          <w:p w14:paraId="03C3339E" w14:textId="3467FA56" w:rsidR="00F164E9" w:rsidRPr="00FB66F0" w:rsidRDefault="00F164E9" w:rsidP="00F164E9">
            <w:pPr>
              <w:spacing w:line="276" w:lineRule="auto"/>
              <w:jc w:val="center"/>
              <w:rPr>
                <w:color w:val="000000"/>
                <w:sz w:val="22"/>
                <w:szCs w:val="22"/>
              </w:rPr>
            </w:pPr>
            <w:r w:rsidRPr="00FB66F0">
              <w:rPr>
                <w:sz w:val="22"/>
                <w:szCs w:val="22"/>
              </w:rPr>
              <w:t>09/09/2022</w:t>
            </w:r>
          </w:p>
        </w:tc>
        <w:tc>
          <w:tcPr>
            <w:tcW w:w="1720" w:type="dxa"/>
            <w:tcBorders>
              <w:left w:val="single" w:sz="8" w:space="0" w:color="000000"/>
              <w:bottom w:val="single" w:sz="8" w:space="0" w:color="000000"/>
              <w:right w:val="single" w:sz="8" w:space="0" w:color="000000"/>
            </w:tcBorders>
            <w:vAlign w:val="center"/>
          </w:tcPr>
          <w:p w14:paraId="0DFBECA3" w14:textId="3D1B03DC"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729FEDCA" w14:textId="7C240C61"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7C7263D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627CA9D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2A362F1" w14:textId="062CE9B0"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42</w:t>
            </w:r>
          </w:p>
        </w:tc>
        <w:tc>
          <w:tcPr>
            <w:tcW w:w="1720" w:type="dxa"/>
            <w:tcBorders>
              <w:left w:val="single" w:sz="8" w:space="0" w:color="000000"/>
              <w:bottom w:val="single" w:sz="8" w:space="0" w:color="000000"/>
            </w:tcBorders>
            <w:shd w:val="clear" w:color="auto" w:fill="auto"/>
            <w:vAlign w:val="center"/>
          </w:tcPr>
          <w:p w14:paraId="71177C7B" w14:textId="13FB85A5" w:rsidR="00F164E9" w:rsidRPr="00FB66F0" w:rsidRDefault="00F164E9" w:rsidP="00F164E9">
            <w:pPr>
              <w:spacing w:line="276" w:lineRule="auto"/>
              <w:jc w:val="center"/>
              <w:rPr>
                <w:color w:val="000000"/>
                <w:sz w:val="22"/>
                <w:szCs w:val="22"/>
              </w:rPr>
            </w:pPr>
            <w:r w:rsidRPr="00FB66F0">
              <w:rPr>
                <w:sz w:val="22"/>
                <w:szCs w:val="22"/>
              </w:rPr>
              <w:t>07/10/2022</w:t>
            </w:r>
          </w:p>
        </w:tc>
        <w:tc>
          <w:tcPr>
            <w:tcW w:w="1720" w:type="dxa"/>
            <w:tcBorders>
              <w:left w:val="single" w:sz="8" w:space="0" w:color="000000"/>
              <w:bottom w:val="single" w:sz="8" w:space="0" w:color="000000"/>
              <w:right w:val="single" w:sz="8" w:space="0" w:color="000000"/>
            </w:tcBorders>
            <w:vAlign w:val="center"/>
          </w:tcPr>
          <w:p w14:paraId="07B9B4F9" w14:textId="506FF473"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2D0F7F15" w14:textId="14B1E563"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68B20F8"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623E307"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38CEF47" w14:textId="68A834E4"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43</w:t>
            </w:r>
          </w:p>
        </w:tc>
        <w:tc>
          <w:tcPr>
            <w:tcW w:w="1720" w:type="dxa"/>
            <w:tcBorders>
              <w:left w:val="single" w:sz="8" w:space="0" w:color="000000"/>
              <w:bottom w:val="single" w:sz="8" w:space="0" w:color="000000"/>
            </w:tcBorders>
            <w:shd w:val="clear" w:color="auto" w:fill="auto"/>
            <w:vAlign w:val="center"/>
          </w:tcPr>
          <w:p w14:paraId="30C463E4" w14:textId="3342BA99" w:rsidR="00F164E9" w:rsidRPr="00FB66F0" w:rsidRDefault="00F164E9" w:rsidP="00F164E9">
            <w:pPr>
              <w:spacing w:line="276" w:lineRule="auto"/>
              <w:jc w:val="center"/>
              <w:rPr>
                <w:color w:val="000000"/>
                <w:sz w:val="22"/>
                <w:szCs w:val="22"/>
              </w:rPr>
            </w:pPr>
            <w:r w:rsidRPr="00FB66F0">
              <w:rPr>
                <w:sz w:val="22"/>
                <w:szCs w:val="22"/>
              </w:rPr>
              <w:t>09/11/2022</w:t>
            </w:r>
          </w:p>
        </w:tc>
        <w:tc>
          <w:tcPr>
            <w:tcW w:w="1720" w:type="dxa"/>
            <w:tcBorders>
              <w:left w:val="single" w:sz="8" w:space="0" w:color="000000"/>
              <w:bottom w:val="single" w:sz="8" w:space="0" w:color="000000"/>
              <w:right w:val="single" w:sz="8" w:space="0" w:color="000000"/>
            </w:tcBorders>
            <w:vAlign w:val="center"/>
          </w:tcPr>
          <w:p w14:paraId="62882A94" w14:textId="7201BE56"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7938E749" w14:textId="7A607C29"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70DC3F9"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4C0727AD"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5D2CC1A" w14:textId="7DFC68F3" w:rsidR="00F164E9" w:rsidRPr="00FB66F0" w:rsidRDefault="00F164E9" w:rsidP="00F164E9">
            <w:pPr>
              <w:spacing w:line="276" w:lineRule="auto"/>
              <w:jc w:val="center"/>
              <w:rPr>
                <w:color w:val="000000"/>
                <w:sz w:val="22"/>
                <w:szCs w:val="22"/>
              </w:rPr>
            </w:pPr>
            <w:r w:rsidRPr="00FB66F0">
              <w:rPr>
                <w:color w:val="000000"/>
                <w:sz w:val="22"/>
                <w:szCs w:val="22"/>
              </w:rPr>
              <w:t>44</w:t>
            </w:r>
          </w:p>
        </w:tc>
        <w:tc>
          <w:tcPr>
            <w:tcW w:w="1720" w:type="dxa"/>
            <w:tcBorders>
              <w:left w:val="single" w:sz="8" w:space="0" w:color="000000"/>
              <w:bottom w:val="single" w:sz="8" w:space="0" w:color="000000"/>
            </w:tcBorders>
            <w:shd w:val="clear" w:color="auto" w:fill="auto"/>
            <w:vAlign w:val="center"/>
          </w:tcPr>
          <w:p w14:paraId="62ECFD26" w14:textId="21FD4724" w:rsidR="00F164E9" w:rsidRPr="00FB66F0" w:rsidRDefault="00F164E9" w:rsidP="00F164E9">
            <w:pPr>
              <w:spacing w:line="276" w:lineRule="auto"/>
              <w:jc w:val="center"/>
              <w:rPr>
                <w:color w:val="000000"/>
                <w:sz w:val="22"/>
                <w:szCs w:val="22"/>
              </w:rPr>
            </w:pPr>
            <w:r w:rsidRPr="00FB66F0">
              <w:rPr>
                <w:sz w:val="22"/>
                <w:szCs w:val="22"/>
              </w:rPr>
              <w:t>09/12/2022</w:t>
            </w:r>
          </w:p>
        </w:tc>
        <w:tc>
          <w:tcPr>
            <w:tcW w:w="1720" w:type="dxa"/>
            <w:tcBorders>
              <w:left w:val="single" w:sz="8" w:space="0" w:color="000000"/>
              <w:bottom w:val="single" w:sz="8" w:space="0" w:color="000000"/>
              <w:right w:val="single" w:sz="8" w:space="0" w:color="000000"/>
            </w:tcBorders>
            <w:vAlign w:val="center"/>
          </w:tcPr>
          <w:p w14:paraId="63BB9203" w14:textId="47EFCBEC"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38B896BD" w14:textId="1CD64902" w:rsidR="00F164E9" w:rsidRPr="00FB66F0" w:rsidRDefault="00F164E9" w:rsidP="00F164E9">
            <w:pPr>
              <w:spacing w:line="276" w:lineRule="auto"/>
              <w:jc w:val="center"/>
              <w:rPr>
                <w:color w:val="000000"/>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C7B94C6" w14:textId="77777777" w:rsidR="00F164E9" w:rsidRPr="00FB66F0" w:rsidRDefault="00F164E9" w:rsidP="00F164E9">
            <w:pPr>
              <w:spacing w:line="276" w:lineRule="auto"/>
              <w:jc w:val="center"/>
              <w:rPr>
                <w:sz w:val="22"/>
                <w:szCs w:val="22"/>
              </w:rPr>
            </w:pPr>
            <w:r w:rsidRPr="00FB66F0">
              <w:rPr>
                <w:sz w:val="22"/>
                <w:szCs w:val="22"/>
              </w:rPr>
              <w:t>0,0000%</w:t>
            </w:r>
          </w:p>
        </w:tc>
      </w:tr>
      <w:tr w:rsidR="00F164E9" w:rsidRPr="004F125F" w14:paraId="156D01F5"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989F715" w14:textId="00B42423" w:rsidR="00F164E9" w:rsidRPr="00FB66F0" w:rsidRDefault="00F164E9" w:rsidP="00F164E9">
            <w:pPr>
              <w:spacing w:line="276" w:lineRule="auto"/>
              <w:jc w:val="center"/>
              <w:rPr>
                <w:color w:val="000000"/>
                <w:sz w:val="22"/>
                <w:szCs w:val="22"/>
              </w:rPr>
            </w:pPr>
            <w:r w:rsidRPr="00FB66F0">
              <w:rPr>
                <w:color w:val="000000"/>
                <w:sz w:val="22"/>
                <w:szCs w:val="22"/>
              </w:rPr>
              <w:t>45</w:t>
            </w:r>
          </w:p>
        </w:tc>
        <w:tc>
          <w:tcPr>
            <w:tcW w:w="1720" w:type="dxa"/>
            <w:tcBorders>
              <w:left w:val="single" w:sz="8" w:space="0" w:color="000000"/>
              <w:bottom w:val="single" w:sz="8" w:space="0" w:color="000000"/>
            </w:tcBorders>
            <w:shd w:val="clear" w:color="auto" w:fill="auto"/>
            <w:vAlign w:val="center"/>
          </w:tcPr>
          <w:p w14:paraId="4CD8B54C" w14:textId="0C9EF577" w:rsidR="00F164E9" w:rsidRPr="00FB66F0" w:rsidRDefault="00F164E9" w:rsidP="00F164E9">
            <w:pPr>
              <w:spacing w:line="276" w:lineRule="auto"/>
              <w:jc w:val="center"/>
              <w:rPr>
                <w:color w:val="000000"/>
                <w:sz w:val="22"/>
                <w:szCs w:val="22"/>
              </w:rPr>
            </w:pPr>
            <w:r w:rsidRPr="00FB66F0">
              <w:rPr>
                <w:sz w:val="22"/>
                <w:szCs w:val="22"/>
              </w:rPr>
              <w:t>09/01/2023</w:t>
            </w:r>
          </w:p>
        </w:tc>
        <w:tc>
          <w:tcPr>
            <w:tcW w:w="1720" w:type="dxa"/>
            <w:tcBorders>
              <w:left w:val="single" w:sz="8" w:space="0" w:color="000000"/>
              <w:bottom w:val="single" w:sz="8" w:space="0" w:color="000000"/>
              <w:right w:val="single" w:sz="8" w:space="0" w:color="000000"/>
            </w:tcBorders>
            <w:vAlign w:val="center"/>
          </w:tcPr>
          <w:p w14:paraId="243C4202" w14:textId="556EFF1D"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30B00831" w14:textId="2DDD7773" w:rsidR="00F164E9" w:rsidRPr="00FB66F0" w:rsidRDefault="00F164E9" w:rsidP="00F164E9">
            <w:pPr>
              <w:spacing w:line="276" w:lineRule="auto"/>
              <w:jc w:val="center"/>
              <w:rPr>
                <w:color w:val="000000"/>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6C3702A2" w14:textId="77777777" w:rsidR="00F164E9" w:rsidRPr="00FB66F0" w:rsidRDefault="00F164E9" w:rsidP="00F164E9">
            <w:pPr>
              <w:spacing w:line="276" w:lineRule="auto"/>
              <w:jc w:val="center"/>
              <w:rPr>
                <w:sz w:val="22"/>
                <w:szCs w:val="22"/>
              </w:rPr>
            </w:pPr>
            <w:r w:rsidRPr="00FB66F0">
              <w:rPr>
                <w:sz w:val="22"/>
                <w:szCs w:val="22"/>
              </w:rPr>
              <w:t>0,0000%</w:t>
            </w:r>
          </w:p>
        </w:tc>
      </w:tr>
      <w:tr w:rsidR="00F164E9" w:rsidRPr="004F125F" w14:paraId="70FC3136"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1F0C649" w14:textId="185E12D5" w:rsidR="00F164E9" w:rsidRPr="00FB66F0" w:rsidRDefault="00F164E9" w:rsidP="00F164E9">
            <w:pPr>
              <w:spacing w:line="276" w:lineRule="auto"/>
              <w:jc w:val="center"/>
              <w:rPr>
                <w:color w:val="000000"/>
                <w:sz w:val="22"/>
                <w:szCs w:val="22"/>
              </w:rPr>
            </w:pPr>
            <w:r w:rsidRPr="00FB66F0">
              <w:rPr>
                <w:color w:val="000000"/>
                <w:sz w:val="22"/>
                <w:szCs w:val="22"/>
              </w:rPr>
              <w:t>46</w:t>
            </w:r>
          </w:p>
        </w:tc>
        <w:tc>
          <w:tcPr>
            <w:tcW w:w="1720" w:type="dxa"/>
            <w:tcBorders>
              <w:left w:val="single" w:sz="8" w:space="0" w:color="000000"/>
              <w:bottom w:val="single" w:sz="8" w:space="0" w:color="000000"/>
            </w:tcBorders>
            <w:shd w:val="clear" w:color="auto" w:fill="auto"/>
            <w:vAlign w:val="center"/>
          </w:tcPr>
          <w:p w14:paraId="5CF38D6C" w14:textId="493B9159" w:rsidR="00F164E9" w:rsidRPr="00FB66F0" w:rsidRDefault="00F164E9" w:rsidP="00F164E9">
            <w:pPr>
              <w:spacing w:line="276" w:lineRule="auto"/>
              <w:jc w:val="center"/>
              <w:rPr>
                <w:color w:val="000000"/>
                <w:sz w:val="22"/>
                <w:szCs w:val="22"/>
              </w:rPr>
            </w:pPr>
            <w:r w:rsidRPr="00FB66F0">
              <w:rPr>
                <w:sz w:val="22"/>
                <w:szCs w:val="22"/>
              </w:rPr>
              <w:t>09/02/2023</w:t>
            </w:r>
          </w:p>
        </w:tc>
        <w:tc>
          <w:tcPr>
            <w:tcW w:w="1720" w:type="dxa"/>
            <w:tcBorders>
              <w:left w:val="single" w:sz="8" w:space="0" w:color="000000"/>
              <w:bottom w:val="single" w:sz="8" w:space="0" w:color="000000"/>
              <w:right w:val="single" w:sz="8" w:space="0" w:color="000000"/>
            </w:tcBorders>
            <w:vAlign w:val="center"/>
          </w:tcPr>
          <w:p w14:paraId="0CF3D641" w14:textId="1E3DE855"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06855D34" w14:textId="36BD084A" w:rsidR="00F164E9" w:rsidRPr="00FB66F0" w:rsidRDefault="00F164E9" w:rsidP="00F164E9">
            <w:pPr>
              <w:spacing w:line="276" w:lineRule="auto"/>
              <w:jc w:val="center"/>
              <w:rPr>
                <w:color w:val="000000"/>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55535C2" w14:textId="77777777" w:rsidR="00F164E9" w:rsidRPr="00FB66F0" w:rsidRDefault="00F164E9" w:rsidP="00F164E9">
            <w:pPr>
              <w:spacing w:line="276" w:lineRule="auto"/>
              <w:jc w:val="center"/>
              <w:rPr>
                <w:sz w:val="22"/>
                <w:szCs w:val="22"/>
              </w:rPr>
            </w:pPr>
            <w:r w:rsidRPr="00FB66F0">
              <w:rPr>
                <w:sz w:val="22"/>
                <w:szCs w:val="22"/>
              </w:rPr>
              <w:t>0,0000%</w:t>
            </w:r>
          </w:p>
        </w:tc>
      </w:tr>
      <w:tr w:rsidR="00F164E9" w:rsidRPr="004F125F" w14:paraId="41859C89"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5F8C760" w14:textId="6427B64C" w:rsidR="00F164E9" w:rsidRPr="00FB66F0" w:rsidRDefault="00F164E9" w:rsidP="00F164E9">
            <w:pPr>
              <w:spacing w:line="276" w:lineRule="auto"/>
              <w:jc w:val="center"/>
              <w:rPr>
                <w:color w:val="000000"/>
                <w:sz w:val="22"/>
                <w:szCs w:val="22"/>
              </w:rPr>
            </w:pPr>
            <w:r w:rsidRPr="00FB66F0">
              <w:rPr>
                <w:color w:val="000000"/>
                <w:sz w:val="22"/>
                <w:szCs w:val="22"/>
              </w:rPr>
              <w:t>47</w:t>
            </w:r>
          </w:p>
        </w:tc>
        <w:tc>
          <w:tcPr>
            <w:tcW w:w="1720" w:type="dxa"/>
            <w:tcBorders>
              <w:left w:val="single" w:sz="8" w:space="0" w:color="000000"/>
              <w:bottom w:val="single" w:sz="8" w:space="0" w:color="000000"/>
            </w:tcBorders>
            <w:shd w:val="clear" w:color="auto" w:fill="auto"/>
            <w:vAlign w:val="center"/>
          </w:tcPr>
          <w:p w14:paraId="040570F1" w14:textId="0D43E93D" w:rsidR="00F164E9" w:rsidRPr="00FB66F0" w:rsidRDefault="00F164E9" w:rsidP="00F164E9">
            <w:pPr>
              <w:spacing w:line="276" w:lineRule="auto"/>
              <w:jc w:val="center"/>
              <w:rPr>
                <w:color w:val="000000"/>
                <w:sz w:val="22"/>
                <w:szCs w:val="22"/>
              </w:rPr>
            </w:pPr>
            <w:r w:rsidRPr="00FB66F0">
              <w:rPr>
                <w:sz w:val="22"/>
                <w:szCs w:val="22"/>
              </w:rPr>
              <w:t>09/03/2023</w:t>
            </w:r>
          </w:p>
        </w:tc>
        <w:tc>
          <w:tcPr>
            <w:tcW w:w="1720" w:type="dxa"/>
            <w:tcBorders>
              <w:left w:val="single" w:sz="8" w:space="0" w:color="000000"/>
              <w:bottom w:val="single" w:sz="8" w:space="0" w:color="000000"/>
              <w:right w:val="single" w:sz="8" w:space="0" w:color="000000"/>
            </w:tcBorders>
            <w:vAlign w:val="center"/>
          </w:tcPr>
          <w:p w14:paraId="203DA4BD" w14:textId="4806D4D4"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5FCA7077" w14:textId="016F2727" w:rsidR="00F164E9" w:rsidRPr="00FB66F0" w:rsidRDefault="00F164E9" w:rsidP="00F164E9">
            <w:pPr>
              <w:spacing w:line="276" w:lineRule="auto"/>
              <w:jc w:val="center"/>
              <w:rPr>
                <w:color w:val="000000"/>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744977CB" w14:textId="77777777" w:rsidR="00F164E9" w:rsidRPr="00FB66F0" w:rsidRDefault="00F164E9" w:rsidP="00F164E9">
            <w:pPr>
              <w:spacing w:line="276" w:lineRule="auto"/>
              <w:jc w:val="center"/>
              <w:rPr>
                <w:sz w:val="22"/>
                <w:szCs w:val="22"/>
              </w:rPr>
            </w:pPr>
            <w:r w:rsidRPr="00FB66F0">
              <w:rPr>
                <w:sz w:val="22"/>
                <w:szCs w:val="22"/>
              </w:rPr>
              <w:t>0,0000%</w:t>
            </w:r>
          </w:p>
        </w:tc>
      </w:tr>
      <w:tr w:rsidR="00F164E9" w:rsidRPr="004F125F" w14:paraId="0955A3F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DD2FBED" w14:textId="2E20AE80" w:rsidR="00F164E9" w:rsidRPr="00FB66F0" w:rsidRDefault="00F164E9" w:rsidP="00F164E9">
            <w:pPr>
              <w:spacing w:line="276" w:lineRule="auto"/>
              <w:jc w:val="center"/>
              <w:rPr>
                <w:color w:val="000000"/>
                <w:sz w:val="22"/>
                <w:szCs w:val="22"/>
              </w:rPr>
            </w:pPr>
            <w:r w:rsidRPr="00FB66F0">
              <w:rPr>
                <w:color w:val="000000"/>
                <w:sz w:val="22"/>
                <w:szCs w:val="22"/>
              </w:rPr>
              <w:t>48</w:t>
            </w:r>
          </w:p>
        </w:tc>
        <w:tc>
          <w:tcPr>
            <w:tcW w:w="1720" w:type="dxa"/>
            <w:tcBorders>
              <w:left w:val="single" w:sz="8" w:space="0" w:color="000000"/>
              <w:bottom w:val="single" w:sz="8" w:space="0" w:color="000000"/>
            </w:tcBorders>
            <w:shd w:val="clear" w:color="auto" w:fill="auto"/>
            <w:vAlign w:val="center"/>
          </w:tcPr>
          <w:p w14:paraId="621789DD" w14:textId="01577DD7" w:rsidR="00F164E9" w:rsidRPr="00FB66F0" w:rsidRDefault="00F164E9" w:rsidP="00F164E9">
            <w:pPr>
              <w:spacing w:line="276" w:lineRule="auto"/>
              <w:jc w:val="center"/>
              <w:rPr>
                <w:color w:val="000000"/>
                <w:sz w:val="22"/>
                <w:szCs w:val="22"/>
              </w:rPr>
            </w:pPr>
            <w:r w:rsidRPr="00FB66F0">
              <w:rPr>
                <w:sz w:val="22"/>
                <w:szCs w:val="22"/>
              </w:rPr>
              <w:t>06/04/2023</w:t>
            </w:r>
          </w:p>
        </w:tc>
        <w:tc>
          <w:tcPr>
            <w:tcW w:w="1720" w:type="dxa"/>
            <w:tcBorders>
              <w:left w:val="single" w:sz="8" w:space="0" w:color="000000"/>
              <w:bottom w:val="single" w:sz="8" w:space="0" w:color="000000"/>
              <w:right w:val="single" w:sz="8" w:space="0" w:color="000000"/>
            </w:tcBorders>
          </w:tcPr>
          <w:p w14:paraId="407EF50F" w14:textId="285933D4" w:rsidR="00F164E9" w:rsidRPr="00FB66F0" w:rsidRDefault="00F164E9" w:rsidP="00F164E9">
            <w:pPr>
              <w:spacing w:line="276" w:lineRule="auto"/>
              <w:jc w:val="center"/>
              <w:rPr>
                <w:color w:val="000000"/>
                <w:sz w:val="22"/>
                <w:szCs w:val="22"/>
              </w:rPr>
            </w:pPr>
            <w:r w:rsidRPr="00FB66F0">
              <w:rPr>
                <w:color w:val="000000"/>
                <w:sz w:val="22"/>
                <w:szCs w:val="22"/>
              </w:rPr>
              <w:t>600,00</w:t>
            </w:r>
          </w:p>
        </w:tc>
        <w:tc>
          <w:tcPr>
            <w:tcW w:w="1720" w:type="dxa"/>
            <w:tcBorders>
              <w:left w:val="single" w:sz="8" w:space="0" w:color="000000"/>
              <w:bottom w:val="single" w:sz="8" w:space="0" w:color="000000"/>
            </w:tcBorders>
            <w:shd w:val="clear" w:color="auto" w:fill="auto"/>
          </w:tcPr>
          <w:p w14:paraId="3C10CA2A" w14:textId="77E5A885" w:rsidR="00F164E9" w:rsidRPr="00FB66F0" w:rsidRDefault="00F164E9" w:rsidP="00F164E9">
            <w:pPr>
              <w:spacing w:line="276" w:lineRule="auto"/>
              <w:jc w:val="center"/>
              <w:rPr>
                <w:color w:val="000000"/>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6B286FCB" w14:textId="6D39A3F6" w:rsidR="00F164E9" w:rsidRPr="00FB66F0" w:rsidRDefault="00F164E9" w:rsidP="00F164E9">
            <w:pPr>
              <w:spacing w:line="276" w:lineRule="auto"/>
              <w:jc w:val="center"/>
              <w:rPr>
                <w:sz w:val="22"/>
                <w:szCs w:val="22"/>
              </w:rPr>
            </w:pPr>
            <w:r w:rsidRPr="00FB66F0">
              <w:rPr>
                <w:sz w:val="22"/>
                <w:szCs w:val="22"/>
              </w:rPr>
              <w:t>100,0000%</w:t>
            </w:r>
          </w:p>
        </w:tc>
      </w:tr>
    </w:tbl>
    <w:p w14:paraId="4530B1E6" w14:textId="7825AEE0" w:rsidR="006C1944" w:rsidRPr="00D46D7B" w:rsidRDefault="006C1944" w:rsidP="00D46D7B">
      <w:pPr>
        <w:spacing w:line="276" w:lineRule="auto"/>
        <w:jc w:val="center"/>
        <w:rPr>
          <w:rFonts w:eastAsia="Arial Unicode MS"/>
          <w:b/>
          <w:color w:val="000000"/>
          <w:w w:val="0"/>
        </w:rPr>
      </w:pPr>
    </w:p>
    <w:p w14:paraId="58B2BDE9" w14:textId="5C2C7B45" w:rsidR="006C1944" w:rsidRPr="00D46D7B" w:rsidRDefault="006C1944" w:rsidP="00D46D7B">
      <w:pPr>
        <w:spacing w:line="276" w:lineRule="auto"/>
        <w:jc w:val="center"/>
        <w:rPr>
          <w:rFonts w:eastAsia="Arial Unicode MS"/>
          <w:b/>
          <w:color w:val="000000"/>
          <w:w w:val="0"/>
        </w:rPr>
      </w:pPr>
    </w:p>
    <w:p w14:paraId="3181E7ED" w14:textId="5FAB2B1D" w:rsidR="006C1944" w:rsidRPr="00D46D7B" w:rsidRDefault="006C1944" w:rsidP="00D46D7B">
      <w:pPr>
        <w:spacing w:line="276" w:lineRule="auto"/>
        <w:jc w:val="center"/>
        <w:rPr>
          <w:rFonts w:eastAsia="Arial Unicode MS"/>
          <w:b/>
          <w:color w:val="000000"/>
          <w:w w:val="0"/>
        </w:rPr>
      </w:pPr>
    </w:p>
    <w:p w14:paraId="44EC1ABC" w14:textId="77777777" w:rsidR="007031A7" w:rsidRPr="00D46D7B" w:rsidRDefault="007031A7" w:rsidP="00D46D7B">
      <w:pPr>
        <w:spacing w:line="276" w:lineRule="auto"/>
        <w:jc w:val="center"/>
        <w:rPr>
          <w:rFonts w:eastAsia="Arial Unicode MS"/>
          <w:b/>
          <w:color w:val="000000"/>
          <w:w w:val="0"/>
        </w:rPr>
      </w:pPr>
    </w:p>
    <w:p w14:paraId="64E80BEF" w14:textId="77777777" w:rsidR="007031A7" w:rsidRPr="00D46D7B" w:rsidRDefault="007031A7" w:rsidP="00D46D7B">
      <w:pPr>
        <w:spacing w:line="276" w:lineRule="auto"/>
        <w:jc w:val="center"/>
        <w:rPr>
          <w:rFonts w:eastAsia="Arial Unicode MS"/>
          <w:b/>
          <w:color w:val="000000"/>
          <w:w w:val="0"/>
        </w:rPr>
      </w:pPr>
    </w:p>
    <w:p w14:paraId="766AD8E4" w14:textId="77777777" w:rsidR="007031A7" w:rsidRPr="00D46D7B" w:rsidRDefault="007031A7" w:rsidP="00D46D7B">
      <w:pPr>
        <w:spacing w:line="276" w:lineRule="auto"/>
        <w:jc w:val="center"/>
        <w:rPr>
          <w:rFonts w:eastAsia="Arial Unicode MS"/>
          <w:b/>
          <w:color w:val="000000"/>
          <w:w w:val="0"/>
        </w:rPr>
      </w:pPr>
    </w:p>
    <w:p w14:paraId="7BB260E5" w14:textId="77777777" w:rsidR="007031A7" w:rsidRPr="00D46D7B" w:rsidRDefault="007031A7" w:rsidP="00D46D7B">
      <w:pPr>
        <w:spacing w:line="276" w:lineRule="auto"/>
        <w:jc w:val="center"/>
        <w:rPr>
          <w:rFonts w:eastAsia="Arial Unicode MS"/>
          <w:b/>
          <w:color w:val="000000"/>
          <w:w w:val="0"/>
        </w:rPr>
      </w:pPr>
    </w:p>
    <w:p w14:paraId="71E0BA31" w14:textId="77777777" w:rsidR="007031A7" w:rsidRPr="00D46D7B" w:rsidRDefault="007031A7" w:rsidP="00D46D7B">
      <w:pPr>
        <w:spacing w:line="276" w:lineRule="auto"/>
        <w:jc w:val="center"/>
        <w:rPr>
          <w:rFonts w:eastAsia="Arial Unicode MS"/>
          <w:b/>
          <w:color w:val="000000"/>
          <w:w w:val="0"/>
        </w:rPr>
      </w:pPr>
    </w:p>
    <w:p w14:paraId="10280FF9" w14:textId="77777777" w:rsidR="007031A7" w:rsidRPr="00D46D7B" w:rsidRDefault="007031A7" w:rsidP="00D46D7B">
      <w:pPr>
        <w:spacing w:line="276" w:lineRule="auto"/>
        <w:jc w:val="center"/>
        <w:rPr>
          <w:rFonts w:eastAsia="Arial Unicode MS"/>
          <w:b/>
          <w:color w:val="000000"/>
          <w:w w:val="0"/>
        </w:rPr>
      </w:pPr>
    </w:p>
    <w:p w14:paraId="5B8E296B" w14:textId="77777777" w:rsidR="007031A7" w:rsidRPr="00D46D7B" w:rsidRDefault="007031A7" w:rsidP="00D46D7B">
      <w:pPr>
        <w:spacing w:line="276" w:lineRule="auto"/>
        <w:jc w:val="center"/>
        <w:rPr>
          <w:rFonts w:eastAsia="Arial Unicode MS"/>
          <w:b/>
          <w:color w:val="000000"/>
          <w:w w:val="0"/>
        </w:rPr>
      </w:pPr>
    </w:p>
    <w:p w14:paraId="2E658826" w14:textId="77777777" w:rsidR="007031A7" w:rsidRPr="00D46D7B" w:rsidRDefault="007031A7" w:rsidP="00D46D7B">
      <w:pPr>
        <w:spacing w:line="276" w:lineRule="auto"/>
        <w:jc w:val="center"/>
        <w:rPr>
          <w:rFonts w:eastAsia="Arial Unicode MS"/>
          <w:b/>
          <w:color w:val="000000"/>
          <w:w w:val="0"/>
        </w:rPr>
      </w:pPr>
    </w:p>
    <w:p w14:paraId="0BD4DBEE" w14:textId="77777777" w:rsidR="007031A7" w:rsidRPr="00D46D7B" w:rsidRDefault="007031A7" w:rsidP="00D46D7B">
      <w:pPr>
        <w:spacing w:line="276" w:lineRule="auto"/>
        <w:jc w:val="center"/>
        <w:rPr>
          <w:rFonts w:eastAsia="Arial Unicode MS"/>
          <w:b/>
          <w:color w:val="000000"/>
          <w:w w:val="0"/>
        </w:rPr>
      </w:pPr>
    </w:p>
    <w:p w14:paraId="7CC75738" w14:textId="77777777" w:rsidR="007031A7" w:rsidRPr="00D46D7B" w:rsidRDefault="007031A7" w:rsidP="00D46D7B">
      <w:pPr>
        <w:spacing w:line="276" w:lineRule="auto"/>
        <w:jc w:val="center"/>
        <w:rPr>
          <w:rFonts w:eastAsia="Arial Unicode MS"/>
          <w:b/>
          <w:color w:val="000000"/>
          <w:w w:val="0"/>
        </w:rPr>
      </w:pPr>
    </w:p>
    <w:p w14:paraId="2CE1ED5C" w14:textId="77777777" w:rsidR="007031A7" w:rsidRPr="00D46D7B" w:rsidRDefault="007031A7" w:rsidP="00D46D7B">
      <w:pPr>
        <w:spacing w:line="276" w:lineRule="auto"/>
        <w:jc w:val="center"/>
        <w:rPr>
          <w:rFonts w:eastAsia="Arial Unicode MS"/>
          <w:b/>
          <w:color w:val="000000"/>
          <w:w w:val="0"/>
        </w:rPr>
      </w:pPr>
    </w:p>
    <w:p w14:paraId="4021F840" w14:textId="77777777" w:rsidR="007031A7" w:rsidRPr="00D46D7B" w:rsidRDefault="007031A7" w:rsidP="00D46D7B">
      <w:pPr>
        <w:spacing w:line="276" w:lineRule="auto"/>
        <w:jc w:val="center"/>
        <w:rPr>
          <w:rFonts w:eastAsia="Arial Unicode MS"/>
          <w:b/>
          <w:color w:val="000000"/>
          <w:w w:val="0"/>
        </w:rPr>
      </w:pPr>
    </w:p>
    <w:p w14:paraId="3E174526" w14:textId="77777777" w:rsidR="007031A7" w:rsidRPr="00D46D7B" w:rsidRDefault="007031A7" w:rsidP="00D46D7B">
      <w:pPr>
        <w:spacing w:line="276" w:lineRule="auto"/>
        <w:jc w:val="center"/>
        <w:rPr>
          <w:rFonts w:eastAsia="Arial Unicode MS"/>
          <w:b/>
          <w:color w:val="000000"/>
          <w:w w:val="0"/>
        </w:rPr>
      </w:pPr>
    </w:p>
    <w:p w14:paraId="19614723" w14:textId="77777777" w:rsidR="007031A7" w:rsidRPr="00D46D7B" w:rsidRDefault="007031A7" w:rsidP="00D46D7B">
      <w:pPr>
        <w:spacing w:line="276" w:lineRule="auto"/>
        <w:jc w:val="center"/>
        <w:rPr>
          <w:rFonts w:eastAsia="Arial Unicode MS"/>
          <w:b/>
          <w:color w:val="000000"/>
          <w:w w:val="0"/>
        </w:rPr>
      </w:pPr>
    </w:p>
    <w:p w14:paraId="519E9A7D" w14:textId="77777777" w:rsidR="007031A7" w:rsidRPr="00D46D7B" w:rsidRDefault="007031A7" w:rsidP="00D46D7B">
      <w:pPr>
        <w:spacing w:line="276" w:lineRule="auto"/>
        <w:jc w:val="center"/>
        <w:rPr>
          <w:rFonts w:eastAsia="Arial Unicode MS"/>
          <w:b/>
          <w:color w:val="000000"/>
          <w:w w:val="0"/>
        </w:rPr>
      </w:pPr>
    </w:p>
    <w:p w14:paraId="3CA0C8FC" w14:textId="77777777" w:rsidR="007031A7" w:rsidRPr="00D46D7B" w:rsidRDefault="007031A7" w:rsidP="00D46D7B">
      <w:pPr>
        <w:spacing w:line="276" w:lineRule="auto"/>
        <w:jc w:val="center"/>
        <w:rPr>
          <w:rFonts w:eastAsia="Arial Unicode MS"/>
          <w:b/>
          <w:color w:val="000000"/>
          <w:w w:val="0"/>
        </w:rPr>
      </w:pPr>
    </w:p>
    <w:p w14:paraId="078EE32C" w14:textId="77777777" w:rsidR="007031A7" w:rsidRPr="00D46D7B" w:rsidRDefault="007031A7" w:rsidP="00D46D7B">
      <w:pPr>
        <w:spacing w:line="276" w:lineRule="auto"/>
        <w:jc w:val="center"/>
        <w:rPr>
          <w:rFonts w:eastAsia="Arial Unicode MS"/>
          <w:b/>
          <w:color w:val="000000"/>
          <w:w w:val="0"/>
        </w:rPr>
      </w:pPr>
    </w:p>
    <w:p w14:paraId="18EFF032" w14:textId="77777777" w:rsidR="007031A7" w:rsidRPr="00D46D7B" w:rsidRDefault="007031A7" w:rsidP="00D46D7B">
      <w:pPr>
        <w:spacing w:line="276" w:lineRule="auto"/>
        <w:jc w:val="center"/>
        <w:rPr>
          <w:rFonts w:eastAsia="Arial Unicode MS"/>
          <w:b/>
          <w:color w:val="000000"/>
          <w:w w:val="0"/>
        </w:rPr>
      </w:pPr>
    </w:p>
    <w:p w14:paraId="3B994820" w14:textId="77777777" w:rsidR="007031A7" w:rsidRPr="00D46D7B" w:rsidRDefault="007031A7" w:rsidP="00D46D7B">
      <w:pPr>
        <w:spacing w:line="276" w:lineRule="auto"/>
        <w:jc w:val="center"/>
        <w:rPr>
          <w:rFonts w:eastAsia="Arial Unicode MS"/>
          <w:b/>
          <w:color w:val="000000"/>
          <w:w w:val="0"/>
        </w:rPr>
      </w:pPr>
    </w:p>
    <w:p w14:paraId="3E308CC3" w14:textId="77777777" w:rsidR="007031A7" w:rsidRPr="00D46D7B" w:rsidRDefault="007031A7" w:rsidP="00D46D7B">
      <w:pPr>
        <w:spacing w:line="276" w:lineRule="auto"/>
        <w:jc w:val="center"/>
        <w:rPr>
          <w:rFonts w:eastAsia="Arial Unicode MS"/>
          <w:b/>
          <w:color w:val="000000"/>
          <w:w w:val="0"/>
        </w:rPr>
      </w:pPr>
    </w:p>
    <w:p w14:paraId="5819ABF0" w14:textId="77777777" w:rsidR="007031A7" w:rsidRPr="00D46D7B" w:rsidRDefault="007031A7" w:rsidP="00D46D7B">
      <w:pPr>
        <w:spacing w:line="276" w:lineRule="auto"/>
        <w:jc w:val="center"/>
        <w:rPr>
          <w:rFonts w:eastAsia="Arial Unicode MS"/>
          <w:b/>
          <w:color w:val="000000"/>
          <w:w w:val="0"/>
        </w:rPr>
      </w:pPr>
    </w:p>
    <w:p w14:paraId="6E1F3AC2" w14:textId="32905C73" w:rsidR="007031A7" w:rsidRDefault="007031A7" w:rsidP="00D46D7B">
      <w:pPr>
        <w:spacing w:line="276" w:lineRule="auto"/>
        <w:jc w:val="center"/>
        <w:rPr>
          <w:rFonts w:eastAsia="Arial Unicode MS"/>
          <w:b/>
          <w:color w:val="000000"/>
          <w:w w:val="0"/>
        </w:rPr>
      </w:pPr>
    </w:p>
    <w:p w14:paraId="673763B8" w14:textId="52F96FAC" w:rsidR="004F125F" w:rsidRDefault="004F125F" w:rsidP="00D46D7B">
      <w:pPr>
        <w:spacing w:line="276" w:lineRule="auto"/>
        <w:jc w:val="center"/>
        <w:rPr>
          <w:rFonts w:eastAsia="Arial Unicode MS"/>
          <w:b/>
          <w:color w:val="000000"/>
          <w:w w:val="0"/>
        </w:rPr>
      </w:pPr>
    </w:p>
    <w:p w14:paraId="463DED8E" w14:textId="77777777" w:rsidR="004F125F" w:rsidRPr="00D46D7B" w:rsidRDefault="004F125F" w:rsidP="00D46D7B">
      <w:pPr>
        <w:spacing w:line="276" w:lineRule="auto"/>
        <w:jc w:val="center"/>
        <w:rPr>
          <w:rFonts w:eastAsia="Arial Unicode MS"/>
          <w:b/>
          <w:color w:val="000000"/>
          <w:w w:val="0"/>
        </w:rPr>
      </w:pPr>
    </w:p>
    <w:p w14:paraId="7F0DE003" w14:textId="77777777" w:rsidR="007031A7" w:rsidRPr="00D46D7B" w:rsidRDefault="007031A7" w:rsidP="00D46D7B">
      <w:pPr>
        <w:spacing w:line="276" w:lineRule="auto"/>
        <w:jc w:val="center"/>
        <w:rPr>
          <w:rFonts w:eastAsia="Arial Unicode MS"/>
          <w:b/>
          <w:color w:val="000000"/>
          <w:w w:val="0"/>
        </w:rPr>
      </w:pPr>
    </w:p>
    <w:p w14:paraId="4AF2A97F" w14:textId="29759BB7" w:rsidR="001470B4" w:rsidRPr="00D46D7B" w:rsidRDefault="007031A7" w:rsidP="00D46D7B">
      <w:pPr>
        <w:spacing w:line="276" w:lineRule="auto"/>
        <w:jc w:val="center"/>
        <w:rPr>
          <w:rFonts w:eastAsia="Arial Unicode MS"/>
          <w:b/>
          <w:color w:val="000000"/>
          <w:w w:val="0"/>
        </w:rPr>
      </w:pPr>
      <w:r w:rsidRPr="00D46D7B">
        <w:rPr>
          <w:rFonts w:eastAsia="Arial Unicode MS"/>
          <w:b/>
          <w:color w:val="000000"/>
          <w:w w:val="0"/>
        </w:rPr>
        <w:lastRenderedPageBreak/>
        <w:t>ANEXO II</w:t>
      </w:r>
    </w:p>
    <w:p w14:paraId="4AD42FD3" w14:textId="7851A30E" w:rsidR="001470B4" w:rsidRPr="00D46D7B" w:rsidRDefault="007031A7" w:rsidP="00D46D7B">
      <w:pPr>
        <w:spacing w:line="276" w:lineRule="auto"/>
        <w:jc w:val="center"/>
        <w:rPr>
          <w:rFonts w:eastAsia="Arial Unicode MS"/>
          <w:b/>
          <w:color w:val="000000"/>
          <w:w w:val="0"/>
        </w:rPr>
      </w:pPr>
      <w:r w:rsidRPr="00D46D7B">
        <w:rPr>
          <w:rFonts w:eastAsia="Arial Unicode MS"/>
          <w:b/>
          <w:color w:val="000000"/>
          <w:w w:val="0"/>
        </w:rPr>
        <w:t>DESTINAÇÃO DOS RECURSOS</w:t>
      </w:r>
    </w:p>
    <w:p w14:paraId="493B8679" w14:textId="77777777" w:rsidR="001470B4" w:rsidRPr="00D46D7B" w:rsidRDefault="001470B4" w:rsidP="00D46D7B">
      <w:pPr>
        <w:spacing w:line="276" w:lineRule="auto"/>
        <w:jc w:val="center"/>
        <w:rPr>
          <w:rFonts w:eastAsia="Arial Unicode MS"/>
          <w:b/>
          <w:color w:val="000000"/>
          <w:w w:val="0"/>
        </w:rPr>
      </w:pPr>
    </w:p>
    <w:p w14:paraId="0BA29B1D" w14:textId="413581E1" w:rsidR="00DB1950" w:rsidRPr="00D46D7B" w:rsidRDefault="00DB1950" w:rsidP="00D46D7B">
      <w:pPr>
        <w:pStyle w:val="PargrafodaLista"/>
        <w:spacing w:line="276" w:lineRule="auto"/>
        <w:ind w:left="0"/>
        <w:jc w:val="both"/>
      </w:pPr>
      <w:r w:rsidRPr="00D46D7B">
        <w:t>Os recursos captados com a</w:t>
      </w:r>
      <w:r w:rsidR="00BA5341">
        <w:t>s</w:t>
      </w:r>
      <w:r w:rsidRPr="00D46D7B">
        <w:t xml:space="preserve"> Debênture</w:t>
      </w:r>
      <w:r w:rsidR="00BA5341">
        <w:t>s</w:t>
      </w:r>
      <w:r w:rsidRPr="00D46D7B">
        <w:t xml:space="preserve"> serão destinados ao </w:t>
      </w:r>
      <w:del w:id="73" w:author="Livia Arbex Endo | Felsberg Advogados" w:date="2019-04-05T12:15:00Z">
        <w:r w:rsidR="007031A7" w:rsidRPr="00D46D7B" w:rsidDel="006C58DE">
          <w:delText xml:space="preserve">financiamento </w:delText>
        </w:r>
      </w:del>
      <w:ins w:id="74" w:author="Livia Arbex Endo | Felsberg Advogados" w:date="2019-04-05T12:15:00Z">
        <w:r w:rsidR="006C58DE">
          <w:t>crédito imobiliário</w:t>
        </w:r>
        <w:r w:rsidR="006C58DE" w:rsidRPr="00D46D7B">
          <w:t xml:space="preserve"> </w:t>
        </w:r>
      </w:ins>
      <w:ins w:id="75" w:author="Livia Arbex Endo | Felsberg Advogados" w:date="2019-04-05T12:17:00Z">
        <w:r w:rsidR="006C58DE">
          <w:t xml:space="preserve">vinculado aos seguintes </w:t>
        </w:r>
      </w:ins>
      <w:del w:id="76" w:author="Livia Arbex Endo | Felsberg Advogados" w:date="2019-04-05T12:17:00Z">
        <w:r w:rsidR="007031A7" w:rsidRPr="00D46D7B" w:rsidDel="006C58DE">
          <w:delText>dos</w:delText>
        </w:r>
        <w:r w:rsidRPr="00D46D7B" w:rsidDel="006C58DE">
          <w:delText xml:space="preserve"> </w:delText>
        </w:r>
      </w:del>
      <w:r w:rsidR="00B22EA3" w:rsidRPr="00D46D7B">
        <w:t>Imóveis Alvo</w:t>
      </w:r>
      <w:ins w:id="77" w:author="Livia Arbex Endo | Felsberg Advogados" w:date="2019-04-05T12:17:00Z">
        <w:r w:rsidR="006C58DE">
          <w:t>:</w:t>
        </w:r>
      </w:ins>
      <w:del w:id="78" w:author="Livia Arbex Endo | Felsberg Advogados" w:date="2019-04-05T12:17:00Z">
        <w:r w:rsidRPr="00D46D7B" w:rsidDel="006C58DE">
          <w:delText>, qu</w:delText>
        </w:r>
        <w:r w:rsidR="00FE2438" w:rsidRPr="00D46D7B" w:rsidDel="006C58DE">
          <w:delText>a</w:delText>
        </w:r>
        <w:r w:rsidRPr="00D46D7B" w:rsidDel="006C58DE">
          <w:delText>is sejam:</w:delText>
        </w:r>
      </w:del>
    </w:p>
    <w:p w14:paraId="78256220" w14:textId="373C1640" w:rsidR="00DB1950" w:rsidRPr="00D46D7B" w:rsidRDefault="00DB1950" w:rsidP="00D46D7B">
      <w:pPr>
        <w:pStyle w:val="PargrafodaLista"/>
        <w:spacing w:line="276" w:lineRule="auto"/>
        <w:ind w:left="0"/>
        <w:jc w:val="both"/>
      </w:pPr>
    </w:p>
    <w:tbl>
      <w:tblPr>
        <w:tblW w:w="48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79" w:author="Livia Arbex Endo | Felsberg Advogados" w:date="2019-04-05T12:18:00Z">
          <w:tblPr>
            <w:tblW w:w="48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3819"/>
        <w:gridCol w:w="1852"/>
        <w:gridCol w:w="1419"/>
        <w:gridCol w:w="1415"/>
        <w:tblGridChange w:id="80">
          <w:tblGrid>
            <w:gridCol w:w="3818"/>
            <w:gridCol w:w="1"/>
            <w:gridCol w:w="1851"/>
            <w:gridCol w:w="1"/>
            <w:gridCol w:w="1419"/>
            <w:gridCol w:w="296"/>
            <w:gridCol w:w="1119"/>
          </w:tblGrid>
        </w:tblGridChange>
      </w:tblGrid>
      <w:tr w:rsidR="006C58DE" w:rsidRPr="003D00E1" w14:paraId="34379A73" w14:textId="77777777" w:rsidTr="006C58DE">
        <w:trPr>
          <w:ins w:id="81" w:author="Livia Arbex Endo | Felsberg Advogados" w:date="2019-04-05T12:18:00Z"/>
        </w:trPr>
        <w:tc>
          <w:tcPr>
            <w:tcW w:w="2245" w:type="pct"/>
            <w:shd w:val="clear" w:color="auto" w:fill="F2F2F2" w:themeFill="background1" w:themeFillShade="F2"/>
            <w:vAlign w:val="center"/>
            <w:tcPrChange w:id="82" w:author="Livia Arbex Endo | Felsberg Advogados" w:date="2019-04-05T12:18:00Z">
              <w:tcPr>
                <w:tcW w:w="2244" w:type="pct"/>
                <w:shd w:val="clear" w:color="auto" w:fill="F2F2F2" w:themeFill="background1" w:themeFillShade="F2"/>
                <w:vAlign w:val="center"/>
              </w:tcPr>
            </w:tcPrChange>
          </w:tcPr>
          <w:p w14:paraId="560E32C5" w14:textId="7FB7F67E" w:rsidR="006C58DE" w:rsidRPr="00236CFD" w:rsidRDefault="006C58DE" w:rsidP="006C58DE">
            <w:pPr>
              <w:widowControl w:val="0"/>
              <w:tabs>
                <w:tab w:val="left" w:pos="8647"/>
              </w:tabs>
              <w:autoSpaceDE w:val="0"/>
              <w:autoSpaceDN w:val="0"/>
              <w:adjustRightInd w:val="0"/>
              <w:spacing w:line="290" w:lineRule="auto"/>
              <w:jc w:val="center"/>
              <w:rPr>
                <w:ins w:id="83" w:author="Livia Arbex Endo | Felsberg Advogados" w:date="2019-04-05T12:18:00Z"/>
                <w:b/>
                <w:sz w:val="20"/>
                <w:szCs w:val="20"/>
              </w:rPr>
            </w:pPr>
            <w:bookmarkStart w:id="84" w:name="_Hlk5275383"/>
            <w:ins w:id="85" w:author="Livia Arbex Endo | Felsberg Advogados" w:date="2019-04-05T12:18:00Z">
              <w:r w:rsidRPr="00236CFD">
                <w:rPr>
                  <w:b/>
                  <w:sz w:val="20"/>
                  <w:szCs w:val="20"/>
                </w:rPr>
                <w:t>Descrição</w:t>
              </w:r>
              <w:r>
                <w:rPr>
                  <w:b/>
                  <w:sz w:val="20"/>
                  <w:szCs w:val="20"/>
                </w:rPr>
                <w:t xml:space="preserve"> do Imóvel Alvo</w:t>
              </w:r>
            </w:ins>
          </w:p>
        </w:tc>
        <w:tc>
          <w:tcPr>
            <w:tcW w:w="1089" w:type="pct"/>
            <w:shd w:val="clear" w:color="auto" w:fill="F2F2F2" w:themeFill="background1" w:themeFillShade="F2"/>
            <w:vAlign w:val="center"/>
            <w:tcPrChange w:id="86" w:author="Livia Arbex Endo | Felsberg Advogados" w:date="2019-04-05T12:18:00Z">
              <w:tcPr>
                <w:tcW w:w="1089" w:type="pct"/>
                <w:gridSpan w:val="2"/>
                <w:shd w:val="clear" w:color="auto" w:fill="F2F2F2" w:themeFill="background1" w:themeFillShade="F2"/>
                <w:vAlign w:val="center"/>
              </w:tcPr>
            </w:tcPrChange>
          </w:tcPr>
          <w:p w14:paraId="79BE8F3F" w14:textId="77777777" w:rsidR="006C58DE" w:rsidRPr="00236CFD" w:rsidRDefault="006C58DE" w:rsidP="006C58DE">
            <w:pPr>
              <w:widowControl w:val="0"/>
              <w:tabs>
                <w:tab w:val="left" w:pos="8647"/>
              </w:tabs>
              <w:autoSpaceDE w:val="0"/>
              <w:autoSpaceDN w:val="0"/>
              <w:adjustRightInd w:val="0"/>
              <w:spacing w:line="290" w:lineRule="auto"/>
              <w:jc w:val="center"/>
              <w:rPr>
                <w:ins w:id="87" w:author="Livia Arbex Endo | Felsberg Advogados" w:date="2019-04-05T12:18:00Z"/>
                <w:b/>
                <w:sz w:val="20"/>
                <w:szCs w:val="20"/>
              </w:rPr>
            </w:pPr>
            <w:ins w:id="88" w:author="Livia Arbex Endo | Felsberg Advogados" w:date="2019-04-05T12:18:00Z">
              <w:r w:rsidRPr="00236CFD">
                <w:rPr>
                  <w:b/>
                  <w:sz w:val="20"/>
                  <w:szCs w:val="20"/>
                </w:rPr>
                <w:t>CPF/CNPJ</w:t>
              </w:r>
              <w:r>
                <w:rPr>
                  <w:b/>
                  <w:sz w:val="20"/>
                  <w:szCs w:val="20"/>
                </w:rPr>
                <w:t xml:space="preserve"> do Tomador dos Recursos</w:t>
              </w:r>
            </w:ins>
          </w:p>
        </w:tc>
        <w:tc>
          <w:tcPr>
            <w:tcW w:w="834" w:type="pct"/>
            <w:shd w:val="clear" w:color="auto" w:fill="F2F2F2" w:themeFill="background1" w:themeFillShade="F2"/>
            <w:vAlign w:val="center"/>
            <w:tcPrChange w:id="89" w:author="Livia Arbex Endo | Felsberg Advogados" w:date="2019-04-05T12:18:00Z">
              <w:tcPr>
                <w:tcW w:w="1009" w:type="pct"/>
                <w:gridSpan w:val="3"/>
                <w:shd w:val="clear" w:color="auto" w:fill="F2F2F2" w:themeFill="background1" w:themeFillShade="F2"/>
                <w:vAlign w:val="center"/>
              </w:tcPr>
            </w:tcPrChange>
          </w:tcPr>
          <w:p w14:paraId="1E8A625E" w14:textId="77777777" w:rsidR="006C58DE" w:rsidRPr="00236CFD" w:rsidRDefault="006C58DE" w:rsidP="006C58DE">
            <w:pPr>
              <w:widowControl w:val="0"/>
              <w:tabs>
                <w:tab w:val="left" w:pos="8647"/>
              </w:tabs>
              <w:autoSpaceDE w:val="0"/>
              <w:autoSpaceDN w:val="0"/>
              <w:adjustRightInd w:val="0"/>
              <w:spacing w:line="290" w:lineRule="auto"/>
              <w:jc w:val="center"/>
              <w:rPr>
                <w:ins w:id="90" w:author="Livia Arbex Endo | Felsberg Advogados" w:date="2019-04-05T12:18:00Z"/>
                <w:b/>
                <w:sz w:val="20"/>
                <w:szCs w:val="20"/>
              </w:rPr>
            </w:pPr>
            <w:ins w:id="91" w:author="Livia Arbex Endo | Felsberg Advogados" w:date="2019-04-05T12:18:00Z">
              <w:r w:rsidRPr="00236CFD">
                <w:rPr>
                  <w:b/>
                  <w:sz w:val="20"/>
                  <w:szCs w:val="20"/>
                </w:rPr>
                <w:t>Percentual do Recurso Estimado</w:t>
              </w:r>
            </w:ins>
          </w:p>
        </w:tc>
        <w:tc>
          <w:tcPr>
            <w:tcW w:w="833" w:type="pct"/>
            <w:shd w:val="clear" w:color="auto" w:fill="F2F2F2" w:themeFill="background1" w:themeFillShade="F2"/>
            <w:vAlign w:val="center"/>
            <w:tcPrChange w:id="92" w:author="Livia Arbex Endo | Felsberg Advogados" w:date="2019-04-05T12:18:00Z">
              <w:tcPr>
                <w:tcW w:w="658" w:type="pct"/>
                <w:shd w:val="clear" w:color="auto" w:fill="F2F2F2" w:themeFill="background1" w:themeFillShade="F2"/>
                <w:vAlign w:val="center"/>
              </w:tcPr>
            </w:tcPrChange>
          </w:tcPr>
          <w:p w14:paraId="3DEC7B01" w14:textId="77777777" w:rsidR="006C58DE" w:rsidRPr="00236CFD" w:rsidRDefault="006C58DE" w:rsidP="006C58DE">
            <w:pPr>
              <w:widowControl w:val="0"/>
              <w:tabs>
                <w:tab w:val="left" w:pos="8647"/>
              </w:tabs>
              <w:autoSpaceDE w:val="0"/>
              <w:autoSpaceDN w:val="0"/>
              <w:adjustRightInd w:val="0"/>
              <w:spacing w:line="290" w:lineRule="auto"/>
              <w:jc w:val="center"/>
              <w:rPr>
                <w:ins w:id="93" w:author="Livia Arbex Endo | Felsberg Advogados" w:date="2019-04-05T12:18:00Z"/>
                <w:b/>
                <w:sz w:val="20"/>
                <w:szCs w:val="20"/>
              </w:rPr>
            </w:pPr>
            <w:ins w:id="94" w:author="Livia Arbex Endo | Felsberg Advogados" w:date="2019-04-05T12:18:00Z">
              <w:r w:rsidRPr="00236CFD">
                <w:rPr>
                  <w:b/>
                  <w:sz w:val="20"/>
                  <w:szCs w:val="20"/>
                </w:rPr>
                <w:t>Recurso Estimado</w:t>
              </w:r>
            </w:ins>
          </w:p>
        </w:tc>
      </w:tr>
      <w:tr w:rsidR="006C58DE" w:rsidRPr="003D00E1" w14:paraId="0C44F311" w14:textId="77777777" w:rsidTr="006C58DE">
        <w:trPr>
          <w:ins w:id="95" w:author="Livia Arbex Endo | Felsberg Advogados" w:date="2019-04-05T12:18:00Z"/>
        </w:trPr>
        <w:tc>
          <w:tcPr>
            <w:tcW w:w="2245" w:type="pct"/>
            <w:vAlign w:val="center"/>
          </w:tcPr>
          <w:p w14:paraId="542CF363" w14:textId="679FFBE8" w:rsidR="006C58DE" w:rsidRPr="00236CFD" w:rsidRDefault="006C58DE" w:rsidP="006C58DE">
            <w:pPr>
              <w:widowControl w:val="0"/>
              <w:tabs>
                <w:tab w:val="left" w:pos="8647"/>
              </w:tabs>
              <w:autoSpaceDE w:val="0"/>
              <w:autoSpaceDN w:val="0"/>
              <w:adjustRightInd w:val="0"/>
              <w:spacing w:line="290" w:lineRule="auto"/>
              <w:jc w:val="both"/>
              <w:rPr>
                <w:ins w:id="96" w:author="Livia Arbex Endo | Felsberg Advogados" w:date="2019-04-05T12:18:00Z"/>
                <w:bCs/>
                <w:sz w:val="20"/>
                <w:szCs w:val="20"/>
              </w:rPr>
            </w:pPr>
            <w:ins w:id="97" w:author="Livia Arbex Endo | Felsberg Advogados" w:date="2019-04-05T12:18:00Z">
              <w:r w:rsidRPr="00236CFD">
                <w:rPr>
                  <w:bCs/>
                  <w:sz w:val="20"/>
                  <w:szCs w:val="20"/>
                </w:rPr>
                <w:t>Matrícula n.º 57.770 do 1º Cartório de Registro de Imóveis de Campinas/SP</w:t>
              </w:r>
              <w:r>
                <w:rPr>
                  <w:bCs/>
                  <w:sz w:val="20"/>
                  <w:szCs w:val="20"/>
                </w:rPr>
                <w:t>.</w:t>
              </w:r>
            </w:ins>
          </w:p>
        </w:tc>
        <w:tc>
          <w:tcPr>
            <w:tcW w:w="1089" w:type="pct"/>
            <w:vMerge w:val="restart"/>
            <w:vAlign w:val="center"/>
          </w:tcPr>
          <w:p w14:paraId="5B81ECFD" w14:textId="77777777" w:rsidR="006C58DE" w:rsidRPr="00236CFD" w:rsidRDefault="006C58DE" w:rsidP="006C58DE">
            <w:pPr>
              <w:widowControl w:val="0"/>
              <w:tabs>
                <w:tab w:val="left" w:pos="8647"/>
              </w:tabs>
              <w:autoSpaceDE w:val="0"/>
              <w:autoSpaceDN w:val="0"/>
              <w:adjustRightInd w:val="0"/>
              <w:spacing w:line="290" w:lineRule="auto"/>
              <w:jc w:val="center"/>
              <w:rPr>
                <w:ins w:id="98" w:author="Livia Arbex Endo | Felsberg Advogados" w:date="2019-04-05T12:18:00Z"/>
                <w:bCs/>
                <w:sz w:val="20"/>
                <w:szCs w:val="20"/>
              </w:rPr>
            </w:pPr>
            <w:ins w:id="99" w:author="Livia Arbex Endo | Felsberg Advogados" w:date="2019-04-05T12:18:00Z">
              <w:r w:rsidRPr="00371B79">
                <w:rPr>
                  <w:sz w:val="20"/>
                  <w:szCs w:val="20"/>
                </w:rPr>
                <w:t>01.184.994/0001-06</w:t>
              </w:r>
            </w:ins>
          </w:p>
        </w:tc>
        <w:tc>
          <w:tcPr>
            <w:tcW w:w="834" w:type="pct"/>
            <w:vMerge w:val="restart"/>
            <w:vAlign w:val="center"/>
          </w:tcPr>
          <w:p w14:paraId="226D7F74" w14:textId="77777777" w:rsidR="006C58DE" w:rsidRPr="00236CFD" w:rsidRDefault="006C58DE" w:rsidP="006C58DE">
            <w:pPr>
              <w:widowControl w:val="0"/>
              <w:tabs>
                <w:tab w:val="left" w:pos="8647"/>
              </w:tabs>
              <w:autoSpaceDE w:val="0"/>
              <w:autoSpaceDN w:val="0"/>
              <w:adjustRightInd w:val="0"/>
              <w:spacing w:line="290" w:lineRule="auto"/>
              <w:jc w:val="center"/>
              <w:rPr>
                <w:ins w:id="100" w:author="Livia Arbex Endo | Felsberg Advogados" w:date="2019-04-05T12:18:00Z"/>
                <w:bCs/>
                <w:sz w:val="20"/>
                <w:szCs w:val="20"/>
              </w:rPr>
            </w:pPr>
            <w:ins w:id="101" w:author="Livia Arbex Endo | Felsberg Advogados" w:date="2019-04-05T12:18:00Z">
              <w:r w:rsidRPr="00236CFD">
                <w:rPr>
                  <w:sz w:val="20"/>
                  <w:szCs w:val="20"/>
                </w:rPr>
                <w:t>33,3333%</w:t>
              </w:r>
            </w:ins>
          </w:p>
        </w:tc>
        <w:tc>
          <w:tcPr>
            <w:tcW w:w="833" w:type="pct"/>
            <w:vMerge w:val="restart"/>
            <w:vAlign w:val="center"/>
          </w:tcPr>
          <w:p w14:paraId="5DBF3AF0" w14:textId="77777777" w:rsidR="006C58DE" w:rsidRPr="00236CFD" w:rsidRDefault="006C58DE" w:rsidP="006C58DE">
            <w:pPr>
              <w:widowControl w:val="0"/>
              <w:tabs>
                <w:tab w:val="left" w:pos="8647"/>
              </w:tabs>
              <w:autoSpaceDE w:val="0"/>
              <w:autoSpaceDN w:val="0"/>
              <w:adjustRightInd w:val="0"/>
              <w:spacing w:line="290" w:lineRule="auto"/>
              <w:jc w:val="center"/>
              <w:rPr>
                <w:ins w:id="102" w:author="Livia Arbex Endo | Felsberg Advogados" w:date="2019-04-05T12:18:00Z"/>
                <w:bCs/>
                <w:sz w:val="20"/>
                <w:szCs w:val="20"/>
              </w:rPr>
            </w:pPr>
            <w:ins w:id="103" w:author="Livia Arbex Endo | Felsberg Advogados" w:date="2019-04-05T12:18:00Z">
              <w:r w:rsidRPr="00236CFD">
                <w:rPr>
                  <w:sz w:val="20"/>
                  <w:szCs w:val="20"/>
                </w:rPr>
                <w:t>R$ 5.000.000,00</w:t>
              </w:r>
            </w:ins>
          </w:p>
        </w:tc>
      </w:tr>
      <w:tr w:rsidR="006C58DE" w:rsidRPr="003D00E1" w14:paraId="6B193476" w14:textId="77777777" w:rsidTr="006C58DE">
        <w:trPr>
          <w:ins w:id="104" w:author="Livia Arbex Endo | Felsberg Advogados" w:date="2019-04-05T12:18:00Z"/>
        </w:trPr>
        <w:tc>
          <w:tcPr>
            <w:tcW w:w="2245" w:type="pct"/>
            <w:vAlign w:val="center"/>
          </w:tcPr>
          <w:p w14:paraId="4C2D798A" w14:textId="42281703" w:rsidR="006C58DE" w:rsidRPr="00236CFD" w:rsidRDefault="006C58DE" w:rsidP="006C58DE">
            <w:pPr>
              <w:widowControl w:val="0"/>
              <w:tabs>
                <w:tab w:val="left" w:pos="8647"/>
              </w:tabs>
              <w:autoSpaceDE w:val="0"/>
              <w:autoSpaceDN w:val="0"/>
              <w:adjustRightInd w:val="0"/>
              <w:spacing w:line="290" w:lineRule="auto"/>
              <w:jc w:val="both"/>
              <w:rPr>
                <w:ins w:id="105" w:author="Livia Arbex Endo | Felsberg Advogados" w:date="2019-04-05T12:18:00Z"/>
                <w:sz w:val="20"/>
                <w:szCs w:val="20"/>
              </w:rPr>
            </w:pPr>
            <w:ins w:id="106" w:author="Livia Arbex Endo | Felsberg Advogados" w:date="2019-04-05T12:18:00Z">
              <w:r w:rsidRPr="00236CFD">
                <w:rPr>
                  <w:bCs/>
                  <w:sz w:val="20"/>
                  <w:szCs w:val="20"/>
                </w:rPr>
                <w:t>Matrícula n.º 23.662 do Registro de Imóveis de São Sebastião/SP</w:t>
              </w:r>
              <w:r>
                <w:rPr>
                  <w:bCs/>
                  <w:sz w:val="20"/>
                  <w:szCs w:val="20"/>
                </w:rPr>
                <w:t>.</w:t>
              </w:r>
            </w:ins>
          </w:p>
        </w:tc>
        <w:tc>
          <w:tcPr>
            <w:tcW w:w="1089" w:type="pct"/>
            <w:vMerge/>
            <w:vAlign w:val="center"/>
          </w:tcPr>
          <w:p w14:paraId="079C7CFA" w14:textId="77777777" w:rsidR="006C58DE" w:rsidRPr="00236CFD" w:rsidRDefault="006C58DE" w:rsidP="006C58DE">
            <w:pPr>
              <w:widowControl w:val="0"/>
              <w:tabs>
                <w:tab w:val="left" w:pos="8647"/>
              </w:tabs>
              <w:autoSpaceDE w:val="0"/>
              <w:autoSpaceDN w:val="0"/>
              <w:adjustRightInd w:val="0"/>
              <w:spacing w:line="290" w:lineRule="auto"/>
              <w:jc w:val="center"/>
              <w:rPr>
                <w:ins w:id="107" w:author="Livia Arbex Endo | Felsberg Advogados" w:date="2019-04-05T12:18:00Z"/>
                <w:sz w:val="20"/>
                <w:szCs w:val="20"/>
              </w:rPr>
            </w:pPr>
          </w:p>
        </w:tc>
        <w:tc>
          <w:tcPr>
            <w:tcW w:w="834" w:type="pct"/>
            <w:vMerge/>
            <w:vAlign w:val="center"/>
          </w:tcPr>
          <w:p w14:paraId="19732E22" w14:textId="77777777" w:rsidR="006C58DE" w:rsidRPr="00236CFD" w:rsidRDefault="006C58DE" w:rsidP="006C58DE">
            <w:pPr>
              <w:widowControl w:val="0"/>
              <w:tabs>
                <w:tab w:val="left" w:pos="8647"/>
              </w:tabs>
              <w:autoSpaceDE w:val="0"/>
              <w:autoSpaceDN w:val="0"/>
              <w:adjustRightInd w:val="0"/>
              <w:spacing w:line="290" w:lineRule="auto"/>
              <w:jc w:val="center"/>
              <w:rPr>
                <w:ins w:id="108" w:author="Livia Arbex Endo | Felsberg Advogados" w:date="2019-04-05T12:18:00Z"/>
                <w:sz w:val="20"/>
                <w:szCs w:val="20"/>
              </w:rPr>
            </w:pPr>
          </w:p>
        </w:tc>
        <w:tc>
          <w:tcPr>
            <w:tcW w:w="833" w:type="pct"/>
            <w:vMerge/>
            <w:vAlign w:val="center"/>
          </w:tcPr>
          <w:p w14:paraId="72BD8160" w14:textId="77777777" w:rsidR="006C58DE" w:rsidRPr="00236CFD" w:rsidRDefault="006C58DE" w:rsidP="006C58DE">
            <w:pPr>
              <w:widowControl w:val="0"/>
              <w:tabs>
                <w:tab w:val="left" w:pos="8647"/>
              </w:tabs>
              <w:autoSpaceDE w:val="0"/>
              <w:autoSpaceDN w:val="0"/>
              <w:adjustRightInd w:val="0"/>
              <w:spacing w:line="290" w:lineRule="auto"/>
              <w:jc w:val="center"/>
              <w:rPr>
                <w:ins w:id="109" w:author="Livia Arbex Endo | Felsberg Advogados" w:date="2019-04-05T12:18:00Z"/>
                <w:sz w:val="20"/>
                <w:szCs w:val="20"/>
              </w:rPr>
            </w:pPr>
          </w:p>
        </w:tc>
      </w:tr>
      <w:tr w:rsidR="006C58DE" w:rsidRPr="003D00E1" w14:paraId="5DCA84F7" w14:textId="77777777" w:rsidTr="006C58DE">
        <w:trPr>
          <w:ins w:id="110" w:author="Livia Arbex Endo | Felsberg Advogados" w:date="2019-04-05T12:18:00Z"/>
        </w:trPr>
        <w:tc>
          <w:tcPr>
            <w:tcW w:w="2245" w:type="pct"/>
            <w:vAlign w:val="center"/>
          </w:tcPr>
          <w:p w14:paraId="40FE84FC" w14:textId="17079B6B" w:rsidR="006C58DE" w:rsidRPr="00236CFD" w:rsidRDefault="006C58DE" w:rsidP="006C58DE">
            <w:pPr>
              <w:widowControl w:val="0"/>
              <w:tabs>
                <w:tab w:val="left" w:pos="8647"/>
              </w:tabs>
              <w:autoSpaceDE w:val="0"/>
              <w:autoSpaceDN w:val="0"/>
              <w:adjustRightInd w:val="0"/>
              <w:spacing w:line="290" w:lineRule="auto"/>
              <w:jc w:val="both"/>
              <w:rPr>
                <w:ins w:id="111" w:author="Livia Arbex Endo | Felsberg Advogados" w:date="2019-04-05T12:18:00Z"/>
                <w:bCs/>
                <w:sz w:val="20"/>
                <w:szCs w:val="20"/>
              </w:rPr>
            </w:pPr>
            <w:ins w:id="112" w:author="Livia Arbex Endo | Felsberg Advogados" w:date="2019-04-05T12:18:00Z">
              <w:r w:rsidRPr="00236CFD">
                <w:rPr>
                  <w:bCs/>
                  <w:sz w:val="20"/>
                  <w:szCs w:val="20"/>
                </w:rPr>
                <w:t>Matrícula nº 73.113 do 1º Cartório de Registro de Imóveis de Campinas/SP.</w:t>
              </w:r>
            </w:ins>
          </w:p>
        </w:tc>
        <w:tc>
          <w:tcPr>
            <w:tcW w:w="1089" w:type="pct"/>
            <w:vMerge/>
            <w:vAlign w:val="center"/>
          </w:tcPr>
          <w:p w14:paraId="7F408398" w14:textId="77777777" w:rsidR="006C58DE" w:rsidRPr="00236CFD" w:rsidRDefault="006C58DE" w:rsidP="006C58DE">
            <w:pPr>
              <w:widowControl w:val="0"/>
              <w:tabs>
                <w:tab w:val="left" w:pos="8647"/>
              </w:tabs>
              <w:autoSpaceDE w:val="0"/>
              <w:autoSpaceDN w:val="0"/>
              <w:adjustRightInd w:val="0"/>
              <w:spacing w:line="290" w:lineRule="auto"/>
              <w:jc w:val="center"/>
              <w:rPr>
                <w:ins w:id="113" w:author="Livia Arbex Endo | Felsberg Advogados" w:date="2019-04-05T12:18:00Z"/>
                <w:sz w:val="20"/>
                <w:szCs w:val="20"/>
              </w:rPr>
            </w:pPr>
          </w:p>
        </w:tc>
        <w:tc>
          <w:tcPr>
            <w:tcW w:w="834" w:type="pct"/>
            <w:vMerge/>
            <w:vAlign w:val="center"/>
          </w:tcPr>
          <w:p w14:paraId="69056C6E" w14:textId="77777777" w:rsidR="006C58DE" w:rsidRPr="00236CFD" w:rsidRDefault="006C58DE" w:rsidP="006C58DE">
            <w:pPr>
              <w:widowControl w:val="0"/>
              <w:tabs>
                <w:tab w:val="left" w:pos="8647"/>
              </w:tabs>
              <w:autoSpaceDE w:val="0"/>
              <w:autoSpaceDN w:val="0"/>
              <w:adjustRightInd w:val="0"/>
              <w:spacing w:line="290" w:lineRule="auto"/>
              <w:jc w:val="center"/>
              <w:rPr>
                <w:ins w:id="114" w:author="Livia Arbex Endo | Felsberg Advogados" w:date="2019-04-05T12:18:00Z"/>
                <w:sz w:val="20"/>
                <w:szCs w:val="20"/>
              </w:rPr>
            </w:pPr>
          </w:p>
        </w:tc>
        <w:tc>
          <w:tcPr>
            <w:tcW w:w="833" w:type="pct"/>
            <w:vMerge/>
            <w:vAlign w:val="center"/>
          </w:tcPr>
          <w:p w14:paraId="101DAEE0" w14:textId="77777777" w:rsidR="006C58DE" w:rsidRPr="00236CFD" w:rsidRDefault="006C58DE" w:rsidP="006C58DE">
            <w:pPr>
              <w:widowControl w:val="0"/>
              <w:tabs>
                <w:tab w:val="left" w:pos="8647"/>
              </w:tabs>
              <w:autoSpaceDE w:val="0"/>
              <w:autoSpaceDN w:val="0"/>
              <w:adjustRightInd w:val="0"/>
              <w:spacing w:line="290" w:lineRule="auto"/>
              <w:jc w:val="center"/>
              <w:rPr>
                <w:ins w:id="115" w:author="Livia Arbex Endo | Felsberg Advogados" w:date="2019-04-05T12:18:00Z"/>
                <w:sz w:val="20"/>
                <w:szCs w:val="20"/>
              </w:rPr>
            </w:pPr>
          </w:p>
        </w:tc>
      </w:tr>
      <w:tr w:rsidR="006C58DE" w:rsidRPr="003D00E1" w14:paraId="6C211131" w14:textId="77777777" w:rsidTr="006C58DE">
        <w:trPr>
          <w:ins w:id="116" w:author="Livia Arbex Endo | Felsberg Advogados" w:date="2019-04-05T12:18:00Z"/>
        </w:trPr>
        <w:tc>
          <w:tcPr>
            <w:tcW w:w="2245" w:type="pct"/>
            <w:vAlign w:val="center"/>
          </w:tcPr>
          <w:p w14:paraId="3D5BDD69" w14:textId="7F64F169" w:rsidR="006C58DE" w:rsidRPr="00236CFD" w:rsidRDefault="006C58DE" w:rsidP="006C58DE">
            <w:pPr>
              <w:widowControl w:val="0"/>
              <w:tabs>
                <w:tab w:val="left" w:pos="8647"/>
              </w:tabs>
              <w:autoSpaceDE w:val="0"/>
              <w:autoSpaceDN w:val="0"/>
              <w:adjustRightInd w:val="0"/>
              <w:spacing w:line="290" w:lineRule="auto"/>
              <w:jc w:val="both"/>
              <w:rPr>
                <w:ins w:id="117" w:author="Livia Arbex Endo | Felsberg Advogados" w:date="2019-04-05T12:18:00Z"/>
                <w:sz w:val="20"/>
                <w:szCs w:val="20"/>
              </w:rPr>
            </w:pPr>
            <w:ins w:id="118" w:author="Livia Arbex Endo | Felsberg Advogados" w:date="2019-04-05T12:18:00Z">
              <w:r>
                <w:rPr>
                  <w:sz w:val="20"/>
                  <w:szCs w:val="20"/>
                </w:rPr>
                <w:t>Unidades do Empreendimento “Residencial Lofts Art Design”</w:t>
              </w:r>
            </w:ins>
            <w:ins w:id="119" w:author="Livia Arbex Endo | Felsberg Advogados" w:date="2019-04-05T15:07:00Z">
              <w:r w:rsidR="00DD0764">
                <w:rPr>
                  <w:sz w:val="20"/>
                  <w:szCs w:val="20"/>
                </w:rPr>
                <w:t xml:space="preserve">, </w:t>
              </w:r>
            </w:ins>
            <w:ins w:id="120" w:author="Livia Arbex Endo | Felsberg Advogados" w:date="2019-04-05T12:18:00Z">
              <w:r>
                <w:rPr>
                  <w:sz w:val="20"/>
                  <w:szCs w:val="20"/>
                </w:rPr>
                <w:t>matr</w:t>
              </w:r>
            </w:ins>
            <w:ins w:id="121" w:author="Livia Arbex Endo | Felsberg Advogados" w:date="2019-04-05T15:07:00Z">
              <w:r w:rsidR="00DD0764">
                <w:rPr>
                  <w:sz w:val="20"/>
                  <w:szCs w:val="20"/>
                </w:rPr>
                <w:t>i</w:t>
              </w:r>
            </w:ins>
            <w:ins w:id="122" w:author="Livia Arbex Endo | Felsberg Advogados" w:date="2019-04-05T12:18:00Z">
              <w:r>
                <w:rPr>
                  <w:sz w:val="20"/>
                  <w:szCs w:val="20"/>
                </w:rPr>
                <w:t>cul</w:t>
              </w:r>
            </w:ins>
            <w:ins w:id="123" w:author="Livia Arbex Endo | Felsberg Advogados" w:date="2019-04-05T15:07:00Z">
              <w:r w:rsidR="00DD0764">
                <w:rPr>
                  <w:sz w:val="20"/>
                  <w:szCs w:val="20"/>
                </w:rPr>
                <w:t>ado sob o</w:t>
              </w:r>
            </w:ins>
            <w:ins w:id="124" w:author="Livia Arbex Endo | Felsberg Advogados" w:date="2019-04-05T12:18:00Z">
              <w:r>
                <w:rPr>
                  <w:sz w:val="20"/>
                  <w:szCs w:val="20"/>
                </w:rPr>
                <w:t xml:space="preserve"> nº 45.788 do Registro de Imóveis de Taubaté/SP.</w:t>
              </w:r>
            </w:ins>
          </w:p>
        </w:tc>
        <w:tc>
          <w:tcPr>
            <w:tcW w:w="1089" w:type="pct"/>
            <w:vMerge w:val="restart"/>
            <w:vAlign w:val="center"/>
          </w:tcPr>
          <w:p w14:paraId="0849CB48" w14:textId="77777777" w:rsidR="006C58DE" w:rsidRPr="00236CFD" w:rsidRDefault="006C58DE" w:rsidP="006C58DE">
            <w:pPr>
              <w:widowControl w:val="0"/>
              <w:tabs>
                <w:tab w:val="left" w:pos="8647"/>
              </w:tabs>
              <w:autoSpaceDE w:val="0"/>
              <w:autoSpaceDN w:val="0"/>
              <w:adjustRightInd w:val="0"/>
              <w:spacing w:line="290" w:lineRule="auto"/>
              <w:jc w:val="center"/>
              <w:rPr>
                <w:ins w:id="125" w:author="Livia Arbex Endo | Felsberg Advogados" w:date="2019-04-05T12:18:00Z"/>
                <w:bCs/>
                <w:sz w:val="20"/>
                <w:szCs w:val="20"/>
              </w:rPr>
            </w:pPr>
            <w:ins w:id="126" w:author="Livia Arbex Endo | Felsberg Advogados" w:date="2019-04-05T12:18:00Z">
              <w:r w:rsidRPr="00371B79">
                <w:rPr>
                  <w:bCs/>
                  <w:sz w:val="20"/>
                  <w:szCs w:val="20"/>
                </w:rPr>
                <w:t>57.143.562/0001-01</w:t>
              </w:r>
            </w:ins>
          </w:p>
        </w:tc>
        <w:tc>
          <w:tcPr>
            <w:tcW w:w="834" w:type="pct"/>
            <w:vMerge w:val="restart"/>
            <w:vAlign w:val="center"/>
          </w:tcPr>
          <w:p w14:paraId="12083D3C" w14:textId="77777777" w:rsidR="006C58DE" w:rsidRPr="00236CFD" w:rsidRDefault="006C58DE" w:rsidP="006C58DE">
            <w:pPr>
              <w:widowControl w:val="0"/>
              <w:tabs>
                <w:tab w:val="left" w:pos="8647"/>
              </w:tabs>
              <w:autoSpaceDE w:val="0"/>
              <w:autoSpaceDN w:val="0"/>
              <w:adjustRightInd w:val="0"/>
              <w:spacing w:line="290" w:lineRule="auto"/>
              <w:jc w:val="center"/>
              <w:rPr>
                <w:ins w:id="127" w:author="Livia Arbex Endo | Felsberg Advogados" w:date="2019-04-05T12:18:00Z"/>
                <w:bCs/>
                <w:sz w:val="20"/>
                <w:szCs w:val="20"/>
              </w:rPr>
            </w:pPr>
            <w:ins w:id="128" w:author="Livia Arbex Endo | Felsberg Advogados" w:date="2019-04-05T12:18:00Z">
              <w:r w:rsidRPr="00236CFD">
                <w:rPr>
                  <w:sz w:val="20"/>
                  <w:szCs w:val="20"/>
                </w:rPr>
                <w:t>66,6667%</w:t>
              </w:r>
            </w:ins>
          </w:p>
        </w:tc>
        <w:tc>
          <w:tcPr>
            <w:tcW w:w="833" w:type="pct"/>
            <w:vMerge w:val="restart"/>
            <w:vAlign w:val="center"/>
          </w:tcPr>
          <w:p w14:paraId="6121E37D" w14:textId="77777777" w:rsidR="006C58DE" w:rsidRPr="00236CFD" w:rsidRDefault="006C58DE" w:rsidP="006C58DE">
            <w:pPr>
              <w:widowControl w:val="0"/>
              <w:tabs>
                <w:tab w:val="left" w:pos="8647"/>
              </w:tabs>
              <w:autoSpaceDE w:val="0"/>
              <w:autoSpaceDN w:val="0"/>
              <w:adjustRightInd w:val="0"/>
              <w:spacing w:line="290" w:lineRule="auto"/>
              <w:jc w:val="center"/>
              <w:rPr>
                <w:ins w:id="129" w:author="Livia Arbex Endo | Felsberg Advogados" w:date="2019-04-05T12:18:00Z"/>
                <w:bCs/>
                <w:sz w:val="20"/>
                <w:szCs w:val="20"/>
              </w:rPr>
            </w:pPr>
            <w:ins w:id="130" w:author="Livia Arbex Endo | Felsberg Advogados" w:date="2019-04-05T12:18:00Z">
              <w:r w:rsidRPr="00236CFD">
                <w:rPr>
                  <w:sz w:val="20"/>
                  <w:szCs w:val="20"/>
                </w:rPr>
                <w:t>R$ 10.000.000,00</w:t>
              </w:r>
            </w:ins>
          </w:p>
        </w:tc>
      </w:tr>
      <w:tr w:rsidR="006C58DE" w:rsidRPr="003D00E1" w14:paraId="7AD64BD1" w14:textId="77777777" w:rsidTr="006C58DE">
        <w:trPr>
          <w:ins w:id="131" w:author="Livia Arbex Endo | Felsberg Advogados" w:date="2019-04-05T12:18:00Z"/>
        </w:trPr>
        <w:tc>
          <w:tcPr>
            <w:tcW w:w="2245" w:type="pct"/>
            <w:vAlign w:val="center"/>
          </w:tcPr>
          <w:p w14:paraId="4B9D7C63" w14:textId="212167BA" w:rsidR="006C58DE" w:rsidRPr="00236CFD" w:rsidRDefault="006C58DE" w:rsidP="006C58DE">
            <w:pPr>
              <w:widowControl w:val="0"/>
              <w:tabs>
                <w:tab w:val="left" w:pos="8647"/>
              </w:tabs>
              <w:autoSpaceDE w:val="0"/>
              <w:autoSpaceDN w:val="0"/>
              <w:adjustRightInd w:val="0"/>
              <w:spacing w:line="290" w:lineRule="auto"/>
              <w:jc w:val="both"/>
              <w:rPr>
                <w:ins w:id="132" w:author="Livia Arbex Endo | Felsberg Advogados" w:date="2019-04-05T12:18:00Z"/>
                <w:sz w:val="20"/>
                <w:szCs w:val="20"/>
              </w:rPr>
            </w:pPr>
            <w:ins w:id="133" w:author="Livia Arbex Endo | Felsberg Advogados" w:date="2019-04-05T12:18:00Z">
              <w:r>
                <w:rPr>
                  <w:sz w:val="20"/>
                  <w:szCs w:val="20"/>
                </w:rPr>
                <w:t>Unidades do Empreendimento “Residencial Cyan”</w:t>
              </w:r>
            </w:ins>
            <w:ins w:id="134" w:author="Livia Arbex Endo | Felsberg Advogados" w:date="2019-04-05T15:07:00Z">
              <w:r w:rsidR="00DD0764">
                <w:rPr>
                  <w:sz w:val="20"/>
                  <w:szCs w:val="20"/>
                </w:rPr>
                <w:t xml:space="preserve">, matriculado sob o nº </w:t>
              </w:r>
            </w:ins>
            <w:ins w:id="135" w:author="Livia Arbex Endo | Felsberg Advogados" w:date="2019-04-05T12:18:00Z">
              <w:r>
                <w:rPr>
                  <w:sz w:val="20"/>
                  <w:szCs w:val="20"/>
                </w:rPr>
                <w:t>107.047 do Registro de Imóveis de Taubaté/SP.</w:t>
              </w:r>
            </w:ins>
          </w:p>
        </w:tc>
        <w:tc>
          <w:tcPr>
            <w:tcW w:w="1089" w:type="pct"/>
            <w:vMerge/>
            <w:vAlign w:val="center"/>
          </w:tcPr>
          <w:p w14:paraId="73B9B7E8" w14:textId="77777777" w:rsidR="006C58DE" w:rsidRPr="00236CFD" w:rsidRDefault="006C58DE" w:rsidP="006C58DE">
            <w:pPr>
              <w:widowControl w:val="0"/>
              <w:tabs>
                <w:tab w:val="left" w:pos="8647"/>
              </w:tabs>
              <w:autoSpaceDE w:val="0"/>
              <w:autoSpaceDN w:val="0"/>
              <w:adjustRightInd w:val="0"/>
              <w:spacing w:line="290" w:lineRule="auto"/>
              <w:jc w:val="center"/>
              <w:rPr>
                <w:ins w:id="136" w:author="Livia Arbex Endo | Felsberg Advogados" w:date="2019-04-05T12:18:00Z"/>
                <w:bCs/>
                <w:sz w:val="20"/>
                <w:szCs w:val="20"/>
              </w:rPr>
            </w:pPr>
          </w:p>
        </w:tc>
        <w:tc>
          <w:tcPr>
            <w:tcW w:w="834" w:type="pct"/>
            <w:vMerge/>
            <w:vAlign w:val="center"/>
          </w:tcPr>
          <w:p w14:paraId="36D1263C" w14:textId="77777777" w:rsidR="006C58DE" w:rsidRPr="00236CFD" w:rsidRDefault="006C58DE" w:rsidP="006C58DE">
            <w:pPr>
              <w:widowControl w:val="0"/>
              <w:tabs>
                <w:tab w:val="left" w:pos="8647"/>
              </w:tabs>
              <w:autoSpaceDE w:val="0"/>
              <w:autoSpaceDN w:val="0"/>
              <w:adjustRightInd w:val="0"/>
              <w:spacing w:line="290" w:lineRule="auto"/>
              <w:jc w:val="center"/>
              <w:rPr>
                <w:ins w:id="137" w:author="Livia Arbex Endo | Felsberg Advogados" w:date="2019-04-05T12:18:00Z"/>
                <w:sz w:val="20"/>
                <w:szCs w:val="20"/>
              </w:rPr>
            </w:pPr>
          </w:p>
        </w:tc>
        <w:tc>
          <w:tcPr>
            <w:tcW w:w="833" w:type="pct"/>
            <w:vMerge/>
            <w:vAlign w:val="center"/>
          </w:tcPr>
          <w:p w14:paraId="10B49574" w14:textId="77777777" w:rsidR="006C58DE" w:rsidRPr="00236CFD" w:rsidRDefault="006C58DE" w:rsidP="006C58DE">
            <w:pPr>
              <w:widowControl w:val="0"/>
              <w:tabs>
                <w:tab w:val="left" w:pos="8647"/>
              </w:tabs>
              <w:autoSpaceDE w:val="0"/>
              <w:autoSpaceDN w:val="0"/>
              <w:adjustRightInd w:val="0"/>
              <w:spacing w:line="290" w:lineRule="auto"/>
              <w:jc w:val="center"/>
              <w:rPr>
                <w:ins w:id="138" w:author="Livia Arbex Endo | Felsberg Advogados" w:date="2019-04-05T12:18:00Z"/>
                <w:sz w:val="20"/>
                <w:szCs w:val="20"/>
              </w:rPr>
            </w:pPr>
          </w:p>
        </w:tc>
      </w:tr>
      <w:tr w:rsidR="006C58DE" w:rsidRPr="003D00E1" w14:paraId="4E04F702" w14:textId="77777777" w:rsidTr="006C58DE">
        <w:trPr>
          <w:ins w:id="139" w:author="Livia Arbex Endo | Felsberg Advogados" w:date="2019-04-05T12:18:00Z"/>
        </w:trPr>
        <w:tc>
          <w:tcPr>
            <w:tcW w:w="3333" w:type="pct"/>
            <w:gridSpan w:val="2"/>
            <w:shd w:val="clear" w:color="auto" w:fill="F2F2F2" w:themeFill="background1" w:themeFillShade="F2"/>
            <w:vAlign w:val="center"/>
            <w:tcPrChange w:id="140" w:author="Livia Arbex Endo | Felsberg Advogados" w:date="2019-04-05T12:18:00Z">
              <w:tcPr>
                <w:tcW w:w="3333" w:type="pct"/>
                <w:gridSpan w:val="3"/>
                <w:shd w:val="clear" w:color="auto" w:fill="F2F2F2" w:themeFill="background1" w:themeFillShade="F2"/>
                <w:vAlign w:val="center"/>
              </w:tcPr>
            </w:tcPrChange>
          </w:tcPr>
          <w:p w14:paraId="0A27987A" w14:textId="62837157" w:rsidR="006C58DE" w:rsidRPr="00236CFD" w:rsidRDefault="006C58DE" w:rsidP="006C58DE">
            <w:pPr>
              <w:widowControl w:val="0"/>
              <w:tabs>
                <w:tab w:val="left" w:pos="8647"/>
              </w:tabs>
              <w:autoSpaceDE w:val="0"/>
              <w:autoSpaceDN w:val="0"/>
              <w:adjustRightInd w:val="0"/>
              <w:spacing w:line="290" w:lineRule="auto"/>
              <w:jc w:val="center"/>
              <w:rPr>
                <w:ins w:id="141" w:author="Livia Arbex Endo | Felsberg Advogados" w:date="2019-04-05T12:18:00Z"/>
                <w:b/>
                <w:bCs/>
                <w:sz w:val="20"/>
                <w:szCs w:val="20"/>
              </w:rPr>
            </w:pPr>
            <w:ins w:id="142" w:author="Livia Arbex Endo | Felsberg Advogados" w:date="2019-04-05T12:18:00Z">
              <w:r w:rsidRPr="00236CFD">
                <w:rPr>
                  <w:b/>
                  <w:sz w:val="20"/>
                  <w:szCs w:val="20"/>
                </w:rPr>
                <w:t xml:space="preserve">Total </w:t>
              </w:r>
              <w:r>
                <w:rPr>
                  <w:b/>
                  <w:sz w:val="20"/>
                  <w:szCs w:val="20"/>
                </w:rPr>
                <w:t>D</w:t>
              </w:r>
              <w:r w:rsidRPr="00236CFD">
                <w:rPr>
                  <w:b/>
                  <w:sz w:val="20"/>
                  <w:szCs w:val="20"/>
                </w:rPr>
                <w:t>evido</w:t>
              </w:r>
            </w:ins>
          </w:p>
        </w:tc>
        <w:tc>
          <w:tcPr>
            <w:tcW w:w="834" w:type="pct"/>
            <w:shd w:val="clear" w:color="auto" w:fill="F2F2F2" w:themeFill="background1" w:themeFillShade="F2"/>
            <w:vAlign w:val="center"/>
            <w:tcPrChange w:id="143" w:author="Livia Arbex Endo | Felsberg Advogados" w:date="2019-04-05T12:18:00Z">
              <w:tcPr>
                <w:tcW w:w="1009" w:type="pct"/>
                <w:gridSpan w:val="3"/>
                <w:shd w:val="clear" w:color="auto" w:fill="F2F2F2" w:themeFill="background1" w:themeFillShade="F2"/>
                <w:vAlign w:val="center"/>
              </w:tcPr>
            </w:tcPrChange>
          </w:tcPr>
          <w:p w14:paraId="2C112410" w14:textId="77777777" w:rsidR="006C58DE" w:rsidRPr="00236CFD" w:rsidRDefault="006C58DE" w:rsidP="006C58DE">
            <w:pPr>
              <w:widowControl w:val="0"/>
              <w:tabs>
                <w:tab w:val="left" w:pos="8647"/>
              </w:tabs>
              <w:autoSpaceDE w:val="0"/>
              <w:autoSpaceDN w:val="0"/>
              <w:adjustRightInd w:val="0"/>
              <w:spacing w:line="290" w:lineRule="auto"/>
              <w:jc w:val="center"/>
              <w:rPr>
                <w:ins w:id="144" w:author="Livia Arbex Endo | Felsberg Advogados" w:date="2019-04-05T12:18:00Z"/>
                <w:b/>
                <w:bCs/>
                <w:sz w:val="20"/>
                <w:szCs w:val="20"/>
              </w:rPr>
            </w:pPr>
            <w:ins w:id="145" w:author="Livia Arbex Endo | Felsberg Advogados" w:date="2019-04-05T12:18:00Z">
              <w:r w:rsidRPr="00236CFD">
                <w:rPr>
                  <w:b/>
                  <w:sz w:val="20"/>
                  <w:szCs w:val="20"/>
                </w:rPr>
                <w:t>100%</w:t>
              </w:r>
            </w:ins>
          </w:p>
        </w:tc>
        <w:tc>
          <w:tcPr>
            <w:tcW w:w="833" w:type="pct"/>
            <w:shd w:val="clear" w:color="auto" w:fill="F2F2F2" w:themeFill="background1" w:themeFillShade="F2"/>
            <w:vAlign w:val="center"/>
            <w:tcPrChange w:id="146" w:author="Livia Arbex Endo | Felsberg Advogados" w:date="2019-04-05T12:18:00Z">
              <w:tcPr>
                <w:tcW w:w="658" w:type="pct"/>
                <w:shd w:val="clear" w:color="auto" w:fill="F2F2F2" w:themeFill="background1" w:themeFillShade="F2"/>
                <w:vAlign w:val="center"/>
              </w:tcPr>
            </w:tcPrChange>
          </w:tcPr>
          <w:p w14:paraId="28A145F1" w14:textId="77777777" w:rsidR="006C58DE" w:rsidRPr="00236CFD" w:rsidRDefault="006C58DE" w:rsidP="006C58DE">
            <w:pPr>
              <w:widowControl w:val="0"/>
              <w:tabs>
                <w:tab w:val="left" w:pos="8647"/>
              </w:tabs>
              <w:autoSpaceDE w:val="0"/>
              <w:autoSpaceDN w:val="0"/>
              <w:adjustRightInd w:val="0"/>
              <w:spacing w:line="290" w:lineRule="auto"/>
              <w:jc w:val="center"/>
              <w:rPr>
                <w:ins w:id="147" w:author="Livia Arbex Endo | Felsberg Advogados" w:date="2019-04-05T12:18:00Z"/>
                <w:b/>
                <w:bCs/>
                <w:sz w:val="20"/>
                <w:szCs w:val="20"/>
              </w:rPr>
            </w:pPr>
            <w:ins w:id="148" w:author="Livia Arbex Endo | Felsberg Advogados" w:date="2019-04-05T12:18:00Z">
              <w:r w:rsidRPr="00236CFD">
                <w:rPr>
                  <w:b/>
                  <w:sz w:val="20"/>
                  <w:szCs w:val="20"/>
                </w:rPr>
                <w:t>R$ 15.000.000,00</w:t>
              </w:r>
            </w:ins>
          </w:p>
        </w:tc>
      </w:tr>
    </w:tbl>
    <w:bookmarkEnd w:id="84"/>
    <w:p w14:paraId="624E0CE2" w14:textId="24E42599" w:rsidR="007031A7" w:rsidRPr="00B7010B" w:rsidDel="006C58DE" w:rsidRDefault="007031A7" w:rsidP="00D46D7B">
      <w:pPr>
        <w:pStyle w:val="PargrafodaLista"/>
        <w:spacing w:line="276" w:lineRule="auto"/>
        <w:ind w:left="0"/>
        <w:jc w:val="both"/>
        <w:rPr>
          <w:del w:id="149" w:author="Livia Arbex Endo | Felsberg Advogados" w:date="2019-04-05T12:17:00Z"/>
        </w:rPr>
      </w:pPr>
      <w:del w:id="150" w:author="Livia Arbex Endo | Felsberg Advogados" w:date="2019-04-05T12:17:00Z">
        <w:r w:rsidRPr="00B7010B" w:rsidDel="006C58DE">
          <w:delText>[=]</w:delText>
        </w:r>
      </w:del>
    </w:p>
    <w:p w14:paraId="167E82B2" w14:textId="5F831A60" w:rsidR="007031A7" w:rsidRPr="00B7010B" w:rsidDel="006C58DE" w:rsidRDefault="007031A7" w:rsidP="00D46D7B">
      <w:pPr>
        <w:pStyle w:val="PargrafodaLista"/>
        <w:spacing w:line="276" w:lineRule="auto"/>
        <w:ind w:left="0"/>
        <w:jc w:val="both"/>
        <w:rPr>
          <w:del w:id="151" w:author="Livia Arbex Endo | Felsberg Advogados" w:date="2019-04-05T12:17:00Z"/>
        </w:rPr>
      </w:pPr>
    </w:p>
    <w:p w14:paraId="620199CE" w14:textId="1C8F441A" w:rsidR="007031A7" w:rsidRPr="00B7010B" w:rsidDel="006C58DE" w:rsidRDefault="007031A7" w:rsidP="00D46D7B">
      <w:pPr>
        <w:pStyle w:val="PargrafodaLista"/>
        <w:spacing w:line="276" w:lineRule="auto"/>
        <w:ind w:left="0"/>
        <w:jc w:val="both"/>
        <w:rPr>
          <w:del w:id="152" w:author="Livia Arbex Endo | Felsberg Advogados" w:date="2019-04-05T12:17:00Z"/>
          <w:b/>
          <w:i/>
        </w:rPr>
      </w:pPr>
      <w:del w:id="153" w:author="Livia Arbex Endo | Felsberg Advogados" w:date="2019-04-05T12:17:00Z">
        <w:r w:rsidRPr="00B7010B" w:rsidDel="006C58DE">
          <w:rPr>
            <w:b/>
            <w:i/>
          </w:rPr>
          <w:delText>[FeA: Favor descrever os imóveis para os quais serão destinados os recursos captados pela</w:delText>
        </w:r>
        <w:r w:rsidR="009D21B7" w:rsidRPr="00B7010B" w:rsidDel="006C58DE">
          <w:rPr>
            <w:b/>
            <w:i/>
          </w:rPr>
          <w:delText>s</w:delText>
        </w:r>
        <w:r w:rsidRPr="00B7010B" w:rsidDel="006C58DE">
          <w:rPr>
            <w:b/>
            <w:i/>
          </w:rPr>
          <w:delText xml:space="preserve"> Debênture</w:delText>
        </w:r>
        <w:r w:rsidR="009D21B7" w:rsidRPr="00B7010B" w:rsidDel="006C58DE">
          <w:rPr>
            <w:b/>
            <w:i/>
          </w:rPr>
          <w:delText>s</w:delText>
        </w:r>
        <w:r w:rsidRPr="00B7010B" w:rsidDel="006C58DE">
          <w:rPr>
            <w:b/>
            <w:i/>
          </w:rPr>
          <w:delText xml:space="preserve"> e informar o percentual que será destinado à cada um destes empreendimentos imobiliários]</w:delText>
        </w:r>
      </w:del>
    </w:p>
    <w:p w14:paraId="715E4B02" w14:textId="4970814A" w:rsidR="007031A7" w:rsidRPr="00D46D7B" w:rsidRDefault="007031A7" w:rsidP="00D46D7B">
      <w:pPr>
        <w:pStyle w:val="PargrafodaLista"/>
        <w:spacing w:line="276" w:lineRule="auto"/>
        <w:ind w:left="0"/>
        <w:jc w:val="both"/>
        <w:rPr>
          <w:i/>
        </w:rPr>
      </w:pPr>
    </w:p>
    <w:p w14:paraId="5BCE0040" w14:textId="7721AF46" w:rsidR="00DB1950" w:rsidRPr="00D46D7B" w:rsidRDefault="00DB1950" w:rsidP="00D46D7B">
      <w:pPr>
        <w:pStyle w:val="PargrafodaLista"/>
        <w:autoSpaceDE w:val="0"/>
        <w:autoSpaceDN w:val="0"/>
        <w:adjustRightInd w:val="0"/>
        <w:spacing w:line="276" w:lineRule="auto"/>
        <w:ind w:left="0"/>
        <w:jc w:val="both"/>
      </w:pPr>
    </w:p>
    <w:p w14:paraId="76671B3A" w14:textId="68FEE2DD" w:rsidR="008F76DE" w:rsidRPr="00D46D7B" w:rsidRDefault="008F76DE" w:rsidP="00D46D7B">
      <w:pPr>
        <w:spacing w:line="276" w:lineRule="auto"/>
        <w:jc w:val="center"/>
        <w:rPr>
          <w:rFonts w:eastAsia="Arial Unicode MS"/>
          <w:b/>
          <w:color w:val="000000"/>
          <w:w w:val="0"/>
        </w:rPr>
      </w:pPr>
      <w:r w:rsidRPr="00D46D7B">
        <w:rPr>
          <w:rFonts w:eastAsia="Arial Unicode MS"/>
          <w:color w:val="000000"/>
          <w:w w:val="0"/>
        </w:rPr>
        <w:br w:type="page"/>
      </w:r>
      <w:r w:rsidR="007031A7" w:rsidRPr="00D46D7B">
        <w:rPr>
          <w:rFonts w:eastAsia="Arial Unicode MS"/>
          <w:b/>
          <w:color w:val="000000"/>
          <w:w w:val="0"/>
        </w:rPr>
        <w:lastRenderedPageBreak/>
        <w:t>ANEXO III</w:t>
      </w:r>
    </w:p>
    <w:p w14:paraId="611CBD79" w14:textId="55D6D50C" w:rsidR="008F76DE" w:rsidRPr="00D46D7B" w:rsidRDefault="00067E11" w:rsidP="00D46D7B">
      <w:pPr>
        <w:tabs>
          <w:tab w:val="left" w:pos="480"/>
          <w:tab w:val="center" w:pos="4337"/>
        </w:tabs>
        <w:spacing w:line="276" w:lineRule="auto"/>
        <w:ind w:firstLine="480"/>
        <w:jc w:val="center"/>
      </w:pPr>
      <w:r>
        <w:rPr>
          <w:b/>
          <w:bCs/>
          <w:color w:val="000000"/>
        </w:rPr>
        <w:t xml:space="preserve">CHB - </w:t>
      </w:r>
      <w:r w:rsidR="00624ECF" w:rsidRPr="00D46D7B">
        <w:rPr>
          <w:b/>
          <w:bCs/>
          <w:color w:val="000000"/>
        </w:rPr>
        <w:t xml:space="preserve">COMPANHIA HIPOTECÁRIA BRASILEIRA </w:t>
      </w:r>
    </w:p>
    <w:p w14:paraId="269DBCED" w14:textId="2DB80208" w:rsidR="008F76DE" w:rsidRPr="00D46D7B" w:rsidRDefault="007031A7" w:rsidP="00D46D7B">
      <w:pPr>
        <w:tabs>
          <w:tab w:val="left" w:pos="480"/>
          <w:tab w:val="center" w:pos="4337"/>
        </w:tabs>
        <w:spacing w:line="276" w:lineRule="auto"/>
        <w:jc w:val="center"/>
      </w:pPr>
      <w:r w:rsidRPr="00D46D7B">
        <w:t xml:space="preserve">CNPJ/MF Nº </w:t>
      </w:r>
      <w:r w:rsidR="00067E11">
        <w:rPr>
          <w:bCs/>
        </w:rPr>
        <w:t>10.694.628/0001-98</w:t>
      </w:r>
    </w:p>
    <w:p w14:paraId="0C658E24" w14:textId="5B369B33" w:rsidR="008F76DE" w:rsidRPr="00D46D7B" w:rsidRDefault="007031A7" w:rsidP="00D46D7B">
      <w:pPr>
        <w:spacing w:before="120" w:line="276" w:lineRule="auto"/>
        <w:jc w:val="center"/>
        <w:rPr>
          <w:b/>
          <w:caps/>
        </w:rPr>
      </w:pPr>
      <w:r w:rsidRPr="00D46D7B">
        <w:rPr>
          <w:b/>
          <w:u w:val="single"/>
        </w:rPr>
        <w:t>BOLETIM DE SUBSCRIÇÃO DE DEBÊNTURE</w:t>
      </w:r>
      <w:r w:rsidR="009D21B7">
        <w:rPr>
          <w:b/>
          <w:u w:val="single"/>
        </w:rPr>
        <w:t>S</w:t>
      </w:r>
    </w:p>
    <w:p w14:paraId="2F0ABDD7" w14:textId="77777777" w:rsidR="008F76DE" w:rsidRPr="00D46D7B" w:rsidRDefault="008F76DE" w:rsidP="00D46D7B">
      <w:pPr>
        <w:tabs>
          <w:tab w:val="left" w:pos="5387"/>
        </w:tabs>
        <w:spacing w:line="276" w:lineRule="auto"/>
        <w:jc w:val="both"/>
        <w:rPr>
          <w:b/>
          <w:caps/>
        </w:rPr>
      </w:pPr>
    </w:p>
    <w:p w14:paraId="4A21B4E0" w14:textId="77777777" w:rsidR="008F76DE" w:rsidRPr="00D46D7B" w:rsidRDefault="008F76DE" w:rsidP="00D46D7B">
      <w:pPr>
        <w:spacing w:line="276" w:lineRule="auto"/>
        <w:jc w:val="both"/>
      </w:pPr>
      <w:r w:rsidRPr="00D46D7B">
        <w:rPr>
          <w:b/>
          <w:caps/>
        </w:rPr>
        <w:t>CARACTERÍSTICAS DA EMISSÃO</w:t>
      </w:r>
    </w:p>
    <w:tbl>
      <w:tblPr>
        <w:tblW w:w="9001" w:type="dxa"/>
        <w:tblLayout w:type="fixed"/>
        <w:tblCellMar>
          <w:left w:w="70" w:type="dxa"/>
          <w:right w:w="70" w:type="dxa"/>
        </w:tblCellMar>
        <w:tblLook w:val="0000" w:firstRow="0" w:lastRow="0" w:firstColumn="0" w:lastColumn="0" w:noHBand="0" w:noVBand="0"/>
      </w:tblPr>
      <w:tblGrid>
        <w:gridCol w:w="9001"/>
      </w:tblGrid>
      <w:tr w:rsidR="008F76DE" w:rsidRPr="00D46D7B" w14:paraId="419B7DBD" w14:textId="77777777" w:rsidTr="00F71DE3">
        <w:tc>
          <w:tcPr>
            <w:tcW w:w="9001" w:type="dxa"/>
            <w:tcBorders>
              <w:top w:val="single" w:sz="6" w:space="0" w:color="auto"/>
              <w:left w:val="single" w:sz="6" w:space="0" w:color="auto"/>
              <w:bottom w:val="single" w:sz="6" w:space="0" w:color="auto"/>
              <w:right w:val="single" w:sz="6" w:space="0" w:color="auto"/>
            </w:tcBorders>
          </w:tcPr>
          <w:p w14:paraId="0A24D211" w14:textId="0EFBF87E" w:rsidR="008F76DE" w:rsidRPr="00D46D7B" w:rsidRDefault="008F76DE" w:rsidP="00D46D7B">
            <w:pPr>
              <w:spacing w:line="276" w:lineRule="auto"/>
              <w:jc w:val="both"/>
            </w:pPr>
            <w:r w:rsidRPr="00D46D7B">
              <w:t xml:space="preserve">PRIMEIRA EMISSÃO DE </w:t>
            </w:r>
            <w:r w:rsidR="00D33093" w:rsidRPr="00D33093">
              <w:t>15.000</w:t>
            </w:r>
            <w:r w:rsidR="00BB3768" w:rsidRPr="00D33093">
              <w:t xml:space="preserve"> (</w:t>
            </w:r>
            <w:r w:rsidR="00D33093" w:rsidRPr="00D33093">
              <w:t>QUINZE MIL</w:t>
            </w:r>
            <w:r w:rsidRPr="00D33093">
              <w:t>) DEBÊNTURE</w:t>
            </w:r>
            <w:r w:rsidR="009D21B7" w:rsidRPr="00D33093">
              <w:t>S</w:t>
            </w:r>
            <w:r w:rsidRPr="00D33093">
              <w:t xml:space="preserve"> NÃO CONVERSÍVE</w:t>
            </w:r>
            <w:r w:rsidR="009D21B7" w:rsidRPr="00D33093">
              <w:t>IS</w:t>
            </w:r>
            <w:r w:rsidRPr="00D33093">
              <w:t xml:space="preserve"> EM AÇÕES, EM SÉRIE ÚNICA, </w:t>
            </w:r>
            <w:r w:rsidR="00C36DEC" w:rsidRPr="00D33093">
              <w:t xml:space="preserve">DA ESPÉCIE QUIROGRAFÁRIA A SER CONVOLADA EM ESPÉCIE </w:t>
            </w:r>
            <w:r w:rsidR="006D1D0C" w:rsidRPr="00D33093">
              <w:t xml:space="preserve">COM GARANTIA REAL, COM </w:t>
            </w:r>
            <w:r w:rsidR="00C36DEC" w:rsidRPr="00D33093">
              <w:t xml:space="preserve">GARANTIA ADICIONAL </w:t>
            </w:r>
            <w:r w:rsidR="00C36DEC" w:rsidRPr="00B7010B">
              <w:t>FIDEJUSSÓRIA</w:t>
            </w:r>
            <w:r w:rsidRPr="00B7010B">
              <w:t xml:space="preserve">, PARA COLOCAÇÃO PRIVADA, EMITIDA EM </w:t>
            </w:r>
            <w:del w:id="154" w:author="Livia Arbex Endo | Felsberg Advogados" w:date="2019-04-05T12:19:00Z">
              <w:r w:rsidR="00A365F8" w:rsidRPr="00B7010B" w:rsidDel="00B7010B">
                <w:rPr>
                  <w:bCs/>
                  <w:rPrChange w:id="155" w:author="Livia Arbex Endo | Felsberg Advogados" w:date="2019-04-05T12:19:00Z">
                    <w:rPr>
                      <w:bCs/>
                      <w:highlight w:val="lightGray"/>
                    </w:rPr>
                  </w:rPrChange>
                </w:rPr>
                <w:delText>[=]</w:delText>
              </w:r>
              <w:r w:rsidR="006D1D0C" w:rsidRPr="00B7010B" w:rsidDel="00B7010B">
                <w:delText xml:space="preserve"> </w:delText>
              </w:r>
            </w:del>
            <w:ins w:id="156" w:author="Livia Arbex Endo | Felsberg Advogados" w:date="2019-04-05T12:19:00Z">
              <w:r w:rsidR="00B7010B" w:rsidRPr="00B7010B">
                <w:rPr>
                  <w:bCs/>
                  <w:rPrChange w:id="157" w:author="Livia Arbex Endo | Felsberg Advogados" w:date="2019-04-05T12:19:00Z">
                    <w:rPr>
                      <w:bCs/>
                      <w:highlight w:val="lightGray"/>
                    </w:rPr>
                  </w:rPrChange>
                </w:rPr>
                <w:t>09</w:t>
              </w:r>
              <w:r w:rsidR="00B7010B" w:rsidRPr="00B7010B">
                <w:t xml:space="preserve"> </w:t>
              </w:r>
            </w:ins>
            <w:r w:rsidRPr="00B7010B">
              <w:t xml:space="preserve">DE </w:t>
            </w:r>
            <w:del w:id="158" w:author="Livia Arbex Endo | Felsberg Advogados" w:date="2019-04-05T12:19:00Z">
              <w:r w:rsidR="00A365F8" w:rsidRPr="00B7010B" w:rsidDel="00B7010B">
                <w:rPr>
                  <w:bCs/>
                  <w:rPrChange w:id="159" w:author="Livia Arbex Endo | Felsberg Advogados" w:date="2019-04-05T12:19:00Z">
                    <w:rPr>
                      <w:bCs/>
                      <w:highlight w:val="lightGray"/>
                    </w:rPr>
                  </w:rPrChange>
                </w:rPr>
                <w:delText>[=]</w:delText>
              </w:r>
              <w:r w:rsidR="006D1D0C" w:rsidRPr="00B7010B" w:rsidDel="00B7010B">
                <w:delText xml:space="preserve"> </w:delText>
              </w:r>
            </w:del>
            <w:ins w:id="160" w:author="Livia Arbex Endo | Felsberg Advogados" w:date="2019-04-05T12:19:00Z">
              <w:r w:rsidR="00B7010B" w:rsidRPr="00B7010B">
                <w:rPr>
                  <w:bCs/>
                  <w:rPrChange w:id="161" w:author="Livia Arbex Endo | Felsberg Advogados" w:date="2019-04-05T12:19:00Z">
                    <w:rPr>
                      <w:bCs/>
                      <w:highlight w:val="lightGray"/>
                    </w:rPr>
                  </w:rPrChange>
                </w:rPr>
                <w:t>ABRIL</w:t>
              </w:r>
              <w:r w:rsidR="00B7010B" w:rsidRPr="00B7010B">
                <w:t xml:space="preserve"> </w:t>
              </w:r>
            </w:ins>
            <w:r w:rsidRPr="00B7010B">
              <w:t>DE</w:t>
            </w:r>
            <w:r w:rsidRPr="00D33093">
              <w:t xml:space="preserve"> 201</w:t>
            </w:r>
            <w:r w:rsidR="00A365F8" w:rsidRPr="00D33093">
              <w:t>9</w:t>
            </w:r>
            <w:r w:rsidRPr="00D33093">
              <w:t xml:space="preserve">, COM VALOR NOMINAL UNITÁRIO DE R$ </w:t>
            </w:r>
            <w:r w:rsidR="00D33093" w:rsidRPr="00D33093">
              <w:t>1.000,00</w:t>
            </w:r>
            <w:r w:rsidR="009D21B7" w:rsidRPr="00D33093">
              <w:t xml:space="preserve"> (</w:t>
            </w:r>
            <w:r w:rsidR="00D33093" w:rsidRPr="00D33093">
              <w:t>MIL REAIS</w:t>
            </w:r>
            <w:r w:rsidR="009D21B7" w:rsidRPr="00D33093">
              <w:t xml:space="preserve">) </w:t>
            </w:r>
            <w:r w:rsidRPr="00D33093">
              <w:t xml:space="preserve"> NA DATA DE EMISSÃO, CUJOS TERMOS E</w:t>
            </w:r>
            <w:r w:rsidRPr="00D46D7B">
              <w:t xml:space="preserve"> CONDIÇÕES FORAM APROVADOS EM ATA DE </w:t>
            </w:r>
            <w:r w:rsidRPr="004F125F">
              <w:t xml:space="preserve">ASSEMBLEIA GERAL EXTRAORDINÁRIA REALIZADA EM </w:t>
            </w:r>
            <w:r w:rsidR="004F125F" w:rsidRPr="00FB66F0">
              <w:rPr>
                <w:bCs/>
              </w:rPr>
              <w:t>29</w:t>
            </w:r>
            <w:r w:rsidR="004F125F" w:rsidRPr="004F125F">
              <w:t xml:space="preserve"> </w:t>
            </w:r>
            <w:r w:rsidR="006D1D0C" w:rsidRPr="004F125F">
              <w:t xml:space="preserve">DE </w:t>
            </w:r>
            <w:r w:rsidR="004F125F" w:rsidRPr="00FB66F0">
              <w:rPr>
                <w:bCs/>
              </w:rPr>
              <w:t>MARÇO</w:t>
            </w:r>
            <w:r w:rsidR="004F125F" w:rsidRPr="004F125F">
              <w:t xml:space="preserve"> </w:t>
            </w:r>
            <w:r w:rsidR="006D1D0C" w:rsidRPr="004F125F">
              <w:t>DE</w:t>
            </w:r>
            <w:r w:rsidR="006D1D0C" w:rsidRPr="00D46D7B">
              <w:t xml:space="preserve"> 201</w:t>
            </w:r>
            <w:r w:rsidR="00A365F8" w:rsidRPr="00D46D7B">
              <w:t>9</w:t>
            </w:r>
            <w:r w:rsidR="006D1D0C" w:rsidRPr="00D46D7B">
              <w:t>.</w:t>
            </w:r>
            <w:r w:rsidRPr="00D46D7B">
              <w:t xml:space="preserve"> </w:t>
            </w:r>
          </w:p>
        </w:tc>
      </w:tr>
    </w:tbl>
    <w:p w14:paraId="053391E8" w14:textId="77777777" w:rsidR="008F76DE" w:rsidRPr="00D46D7B" w:rsidRDefault="008F76DE" w:rsidP="00D46D7B">
      <w:pPr>
        <w:tabs>
          <w:tab w:val="left" w:pos="480"/>
          <w:tab w:val="center" w:pos="4337"/>
        </w:tabs>
        <w:spacing w:line="276" w:lineRule="auto"/>
        <w:jc w:val="center"/>
      </w:pPr>
    </w:p>
    <w:p w14:paraId="26712762" w14:textId="77777777" w:rsidR="008F76DE" w:rsidRPr="00D46D7B" w:rsidRDefault="008F76DE" w:rsidP="00D46D7B">
      <w:pPr>
        <w:spacing w:line="276" w:lineRule="auto"/>
        <w:jc w:val="both"/>
        <w:rPr>
          <w:b/>
        </w:rPr>
      </w:pPr>
      <w:r w:rsidRPr="00D46D7B">
        <w:rPr>
          <w:b/>
          <w:caps/>
        </w:rPr>
        <w:t>qualificação do subscritor</w:t>
      </w:r>
    </w:p>
    <w:tbl>
      <w:tblPr>
        <w:tblW w:w="9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74"/>
        <w:gridCol w:w="1574"/>
        <w:gridCol w:w="1600"/>
        <w:gridCol w:w="810"/>
        <w:gridCol w:w="1843"/>
        <w:tblGridChange w:id="162">
          <w:tblGrid>
            <w:gridCol w:w="3174"/>
            <w:gridCol w:w="1432"/>
            <w:gridCol w:w="1742"/>
            <w:gridCol w:w="810"/>
            <w:gridCol w:w="1843"/>
          </w:tblGrid>
        </w:tblGridChange>
      </w:tblGrid>
      <w:tr w:rsidR="008F76DE" w:rsidRPr="00D46D7B" w14:paraId="2EF09A55" w14:textId="77777777" w:rsidTr="00F71DE3">
        <w:tc>
          <w:tcPr>
            <w:tcW w:w="6348" w:type="dxa"/>
            <w:gridSpan w:val="3"/>
            <w:tcBorders>
              <w:top w:val="single" w:sz="6" w:space="0" w:color="auto"/>
              <w:left w:val="single" w:sz="6" w:space="0" w:color="auto"/>
              <w:bottom w:val="single" w:sz="6" w:space="0" w:color="auto"/>
              <w:right w:val="single" w:sz="6" w:space="0" w:color="auto"/>
            </w:tcBorders>
          </w:tcPr>
          <w:p w14:paraId="5E00939F" w14:textId="77777777" w:rsidR="008F76DE" w:rsidRPr="00D46D7B" w:rsidRDefault="008F76DE" w:rsidP="00D46D7B">
            <w:pPr>
              <w:spacing w:line="276" w:lineRule="auto"/>
              <w:jc w:val="both"/>
              <w:rPr>
                <w:b/>
                <w:caps/>
              </w:rPr>
            </w:pPr>
            <w:r w:rsidRPr="00D46D7B">
              <w:rPr>
                <w:b/>
                <w:caps/>
              </w:rPr>
              <w:t xml:space="preserve">nome / razão social </w:t>
            </w:r>
          </w:p>
          <w:p w14:paraId="572C1D5E" w14:textId="5091F7DA" w:rsidR="008F76DE" w:rsidRPr="00D46D7B" w:rsidRDefault="008F76DE" w:rsidP="00D46D7B">
            <w:pPr>
              <w:spacing w:line="276" w:lineRule="auto"/>
              <w:jc w:val="both"/>
              <w:rPr>
                <w:caps/>
              </w:rPr>
            </w:pPr>
            <w:r w:rsidRPr="00D46D7B">
              <w:rPr>
                <w:caps/>
              </w:rPr>
              <w:t xml:space="preserve"> </w:t>
            </w:r>
            <w:ins w:id="163" w:author="Livia Arbex Endo | Felsberg Advogados" w:date="2019-04-05T12:20:00Z">
              <w:r w:rsidR="00B7010B" w:rsidRPr="00E7539C">
                <w:rPr>
                  <w:b/>
                </w:rPr>
                <w:t>HABITASEC SECURITIZADORA S.A.</w:t>
              </w:r>
            </w:ins>
          </w:p>
        </w:tc>
        <w:tc>
          <w:tcPr>
            <w:tcW w:w="2653" w:type="dxa"/>
            <w:gridSpan w:val="2"/>
            <w:tcBorders>
              <w:top w:val="single" w:sz="6" w:space="0" w:color="auto"/>
              <w:left w:val="single" w:sz="6" w:space="0" w:color="auto"/>
              <w:bottom w:val="single" w:sz="6" w:space="0" w:color="auto"/>
              <w:right w:val="single" w:sz="6" w:space="0" w:color="auto"/>
            </w:tcBorders>
          </w:tcPr>
          <w:p w14:paraId="526F7A7C" w14:textId="77777777" w:rsidR="008F76DE" w:rsidRPr="00D46D7B" w:rsidRDefault="008F76DE" w:rsidP="00D46D7B">
            <w:pPr>
              <w:spacing w:line="276" w:lineRule="auto"/>
              <w:jc w:val="both"/>
              <w:rPr>
                <w:b/>
                <w:caps/>
              </w:rPr>
            </w:pPr>
            <w:r w:rsidRPr="00D46D7B">
              <w:rPr>
                <w:b/>
                <w:caps/>
              </w:rPr>
              <w:t>cpf /CNPJ</w:t>
            </w:r>
          </w:p>
          <w:p w14:paraId="19BAD100" w14:textId="5985C810" w:rsidR="008F76DE" w:rsidRPr="00D46D7B" w:rsidRDefault="00B7010B" w:rsidP="00D46D7B">
            <w:pPr>
              <w:spacing w:line="276" w:lineRule="auto"/>
              <w:jc w:val="both"/>
              <w:rPr>
                <w:caps/>
              </w:rPr>
            </w:pPr>
            <w:ins w:id="164" w:author="Livia Arbex Endo | Felsberg Advogados" w:date="2019-04-05T12:20:00Z">
              <w:r w:rsidRPr="00E7539C">
                <w:t>09.304.427/0001-58</w:t>
              </w:r>
            </w:ins>
          </w:p>
        </w:tc>
      </w:tr>
      <w:tr w:rsidR="008F76DE" w:rsidRPr="00D46D7B" w14:paraId="312D99B8" w14:textId="77777777" w:rsidTr="00A365F8">
        <w:tc>
          <w:tcPr>
            <w:tcW w:w="6348" w:type="dxa"/>
            <w:gridSpan w:val="3"/>
            <w:tcBorders>
              <w:top w:val="single" w:sz="6" w:space="0" w:color="auto"/>
              <w:left w:val="single" w:sz="6" w:space="0" w:color="auto"/>
              <w:bottom w:val="single" w:sz="6" w:space="0" w:color="auto"/>
              <w:right w:val="single" w:sz="6" w:space="0" w:color="auto"/>
            </w:tcBorders>
          </w:tcPr>
          <w:p w14:paraId="5F5D8498" w14:textId="77777777" w:rsidR="008F76DE" w:rsidRPr="00D46D7B" w:rsidRDefault="008F76DE" w:rsidP="00D46D7B">
            <w:pPr>
              <w:spacing w:line="276" w:lineRule="auto"/>
              <w:jc w:val="both"/>
              <w:rPr>
                <w:b/>
                <w:caps/>
              </w:rPr>
            </w:pPr>
            <w:r w:rsidRPr="00D46D7B">
              <w:rPr>
                <w:b/>
                <w:caps/>
              </w:rPr>
              <w:t>endereço da sede</w:t>
            </w:r>
          </w:p>
          <w:p w14:paraId="21B4B3A1" w14:textId="7EFAAD31" w:rsidR="008F76DE" w:rsidRPr="00D46D7B" w:rsidRDefault="00B7010B" w:rsidP="00D46D7B">
            <w:pPr>
              <w:spacing w:line="276" w:lineRule="auto"/>
              <w:jc w:val="both"/>
              <w:rPr>
                <w:caps/>
              </w:rPr>
            </w:pPr>
            <w:ins w:id="165" w:author="Livia Arbex Endo | Felsberg Advogados" w:date="2019-04-05T12:20:00Z">
              <w:r w:rsidRPr="00E7539C">
                <w:t>Avenida Brigadeiro Faria Lima</w:t>
              </w:r>
            </w:ins>
          </w:p>
        </w:tc>
        <w:tc>
          <w:tcPr>
            <w:tcW w:w="810" w:type="dxa"/>
            <w:tcBorders>
              <w:top w:val="single" w:sz="6" w:space="0" w:color="auto"/>
              <w:left w:val="single" w:sz="6" w:space="0" w:color="auto"/>
              <w:bottom w:val="single" w:sz="6" w:space="0" w:color="auto"/>
              <w:right w:val="single" w:sz="6" w:space="0" w:color="auto"/>
            </w:tcBorders>
          </w:tcPr>
          <w:p w14:paraId="2C5BFD5C" w14:textId="77777777" w:rsidR="008F76DE" w:rsidRPr="00D46D7B" w:rsidRDefault="008F76DE" w:rsidP="00D46D7B">
            <w:pPr>
              <w:spacing w:line="276" w:lineRule="auto"/>
              <w:jc w:val="both"/>
              <w:rPr>
                <w:b/>
                <w:caps/>
              </w:rPr>
            </w:pPr>
            <w:r w:rsidRPr="00D46D7B">
              <w:rPr>
                <w:b/>
                <w:caps/>
              </w:rPr>
              <w:t>nº</w:t>
            </w:r>
          </w:p>
          <w:p w14:paraId="60136C0A" w14:textId="63977C72" w:rsidR="008F76DE" w:rsidRPr="00D46D7B" w:rsidRDefault="00B7010B" w:rsidP="00D46D7B">
            <w:pPr>
              <w:spacing w:line="276" w:lineRule="auto"/>
              <w:jc w:val="both"/>
              <w:rPr>
                <w:caps/>
              </w:rPr>
            </w:pPr>
            <w:ins w:id="166" w:author="Livia Arbex Endo | Felsberg Advogados" w:date="2019-04-05T12:20:00Z">
              <w:r>
                <w:rPr>
                  <w:caps/>
                </w:rPr>
                <w:t>28</w:t>
              </w:r>
            </w:ins>
            <w:ins w:id="167" w:author="Livia Arbex Endo | Felsberg Advogados" w:date="2019-04-05T12:21:00Z">
              <w:r>
                <w:rPr>
                  <w:caps/>
                </w:rPr>
                <w:t>94</w:t>
              </w:r>
            </w:ins>
          </w:p>
        </w:tc>
        <w:tc>
          <w:tcPr>
            <w:tcW w:w="1843" w:type="dxa"/>
            <w:tcBorders>
              <w:top w:val="single" w:sz="6" w:space="0" w:color="auto"/>
              <w:left w:val="single" w:sz="6" w:space="0" w:color="auto"/>
              <w:bottom w:val="single" w:sz="6" w:space="0" w:color="auto"/>
              <w:right w:val="single" w:sz="6" w:space="0" w:color="auto"/>
            </w:tcBorders>
          </w:tcPr>
          <w:p w14:paraId="6424AF9F" w14:textId="15B4570C" w:rsidR="008F76DE" w:rsidRPr="00D46D7B" w:rsidRDefault="008F76DE" w:rsidP="00D46D7B">
            <w:pPr>
              <w:spacing w:line="276" w:lineRule="auto"/>
              <w:jc w:val="both"/>
              <w:rPr>
                <w:b/>
                <w:caps/>
              </w:rPr>
            </w:pPr>
            <w:r w:rsidRPr="00D46D7B">
              <w:rPr>
                <w:b/>
                <w:caps/>
              </w:rPr>
              <w:t>compl</w:t>
            </w:r>
            <w:r w:rsidR="00A365F8" w:rsidRPr="00D46D7B">
              <w:rPr>
                <w:b/>
                <w:caps/>
              </w:rPr>
              <w:t>.</w:t>
            </w:r>
          </w:p>
          <w:p w14:paraId="6E72477E" w14:textId="7303BD3F" w:rsidR="008F76DE" w:rsidRPr="00D46D7B" w:rsidRDefault="00B7010B" w:rsidP="00D46D7B">
            <w:pPr>
              <w:spacing w:line="276" w:lineRule="auto"/>
              <w:jc w:val="both"/>
              <w:rPr>
                <w:caps/>
              </w:rPr>
            </w:pPr>
            <w:ins w:id="168" w:author="Livia Arbex Endo | Felsberg Advogados" w:date="2019-04-05T12:21:00Z">
              <w:r>
                <w:rPr>
                  <w:caps/>
                </w:rPr>
                <w:t>52</w:t>
              </w:r>
            </w:ins>
          </w:p>
        </w:tc>
      </w:tr>
      <w:tr w:rsidR="008F76DE" w:rsidRPr="00D46D7B" w14:paraId="19EA70D5" w14:textId="77777777" w:rsidTr="00B7010B">
        <w:tblPrEx>
          <w:tblW w:w="9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169" w:author="Livia Arbex Endo | Felsberg Advogados" w:date="2019-04-05T12:21:00Z">
            <w:tblPrEx>
              <w:tblW w:w="9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cantSplit/>
          <w:trPrChange w:id="170" w:author="Livia Arbex Endo | Felsberg Advogados" w:date="2019-04-05T12:21:00Z">
            <w:trPr>
              <w:cantSplit/>
            </w:trPr>
          </w:trPrChange>
        </w:trPr>
        <w:tc>
          <w:tcPr>
            <w:tcW w:w="3174" w:type="dxa"/>
            <w:tcBorders>
              <w:top w:val="single" w:sz="6" w:space="0" w:color="auto"/>
              <w:left w:val="single" w:sz="6" w:space="0" w:color="auto"/>
              <w:bottom w:val="single" w:sz="6" w:space="0" w:color="auto"/>
              <w:right w:val="single" w:sz="6" w:space="0" w:color="auto"/>
            </w:tcBorders>
            <w:tcPrChange w:id="171" w:author="Livia Arbex Endo | Felsberg Advogados" w:date="2019-04-05T12:21:00Z">
              <w:tcPr>
                <w:tcW w:w="3174" w:type="dxa"/>
                <w:tcBorders>
                  <w:top w:val="single" w:sz="6" w:space="0" w:color="auto"/>
                  <w:left w:val="single" w:sz="6" w:space="0" w:color="auto"/>
                  <w:bottom w:val="single" w:sz="6" w:space="0" w:color="auto"/>
                  <w:right w:val="single" w:sz="6" w:space="0" w:color="auto"/>
                </w:tcBorders>
              </w:tcPr>
            </w:tcPrChange>
          </w:tcPr>
          <w:p w14:paraId="3D6F05E1" w14:textId="77777777" w:rsidR="008F76DE" w:rsidRPr="00D46D7B" w:rsidRDefault="008F76DE" w:rsidP="00D46D7B">
            <w:pPr>
              <w:spacing w:line="276" w:lineRule="auto"/>
              <w:jc w:val="both"/>
              <w:rPr>
                <w:b/>
                <w:caps/>
              </w:rPr>
            </w:pPr>
            <w:r w:rsidRPr="00D46D7B">
              <w:rPr>
                <w:b/>
                <w:caps/>
              </w:rPr>
              <w:t>bairro</w:t>
            </w:r>
          </w:p>
          <w:p w14:paraId="67416100" w14:textId="05645786" w:rsidR="008F76DE" w:rsidRPr="00D46D7B" w:rsidRDefault="00B7010B" w:rsidP="00D46D7B">
            <w:pPr>
              <w:spacing w:line="276" w:lineRule="auto"/>
              <w:jc w:val="both"/>
              <w:rPr>
                <w:caps/>
              </w:rPr>
            </w:pPr>
            <w:ins w:id="172" w:author="Livia Arbex Endo | Felsberg Advogados" w:date="2019-04-05T12:21:00Z">
              <w:r w:rsidRPr="00E7539C">
                <w:t>Jardim Paulistano</w:t>
              </w:r>
            </w:ins>
          </w:p>
        </w:tc>
        <w:tc>
          <w:tcPr>
            <w:tcW w:w="1574" w:type="dxa"/>
            <w:tcBorders>
              <w:top w:val="single" w:sz="6" w:space="0" w:color="auto"/>
              <w:left w:val="single" w:sz="6" w:space="0" w:color="auto"/>
              <w:bottom w:val="single" w:sz="6" w:space="0" w:color="auto"/>
              <w:right w:val="single" w:sz="6" w:space="0" w:color="auto"/>
            </w:tcBorders>
            <w:tcPrChange w:id="173" w:author="Livia Arbex Endo | Felsberg Advogados" w:date="2019-04-05T12:21:00Z">
              <w:tcPr>
                <w:tcW w:w="1432" w:type="dxa"/>
                <w:tcBorders>
                  <w:top w:val="single" w:sz="6" w:space="0" w:color="auto"/>
                  <w:left w:val="single" w:sz="6" w:space="0" w:color="auto"/>
                  <w:bottom w:val="single" w:sz="6" w:space="0" w:color="auto"/>
                  <w:right w:val="single" w:sz="6" w:space="0" w:color="auto"/>
                </w:tcBorders>
              </w:tcPr>
            </w:tcPrChange>
          </w:tcPr>
          <w:p w14:paraId="52333C27" w14:textId="77777777" w:rsidR="008F76DE" w:rsidRPr="00D46D7B" w:rsidRDefault="008F76DE" w:rsidP="00D46D7B">
            <w:pPr>
              <w:spacing w:line="276" w:lineRule="auto"/>
              <w:jc w:val="both"/>
              <w:rPr>
                <w:b/>
                <w:caps/>
              </w:rPr>
            </w:pPr>
            <w:r w:rsidRPr="00D46D7B">
              <w:rPr>
                <w:b/>
                <w:caps/>
              </w:rPr>
              <w:t>cidade</w:t>
            </w:r>
          </w:p>
          <w:p w14:paraId="12978760" w14:textId="25BE9984" w:rsidR="008F76DE" w:rsidRPr="00D46D7B" w:rsidRDefault="00B7010B" w:rsidP="00D46D7B">
            <w:pPr>
              <w:spacing w:line="276" w:lineRule="auto"/>
              <w:jc w:val="both"/>
              <w:rPr>
                <w:caps/>
              </w:rPr>
            </w:pPr>
            <w:ins w:id="174" w:author="Livia Arbex Endo | Felsberg Advogados" w:date="2019-04-05T12:21:00Z">
              <w:r>
                <w:rPr>
                  <w:caps/>
                </w:rPr>
                <w:t>São Paulo</w:t>
              </w:r>
            </w:ins>
          </w:p>
        </w:tc>
        <w:tc>
          <w:tcPr>
            <w:tcW w:w="1600" w:type="dxa"/>
            <w:tcBorders>
              <w:top w:val="single" w:sz="6" w:space="0" w:color="auto"/>
              <w:left w:val="single" w:sz="6" w:space="0" w:color="auto"/>
              <w:bottom w:val="single" w:sz="6" w:space="0" w:color="auto"/>
              <w:right w:val="single" w:sz="6" w:space="0" w:color="auto"/>
            </w:tcBorders>
            <w:tcPrChange w:id="175" w:author="Livia Arbex Endo | Felsberg Advogados" w:date="2019-04-05T12:21:00Z">
              <w:tcPr>
                <w:tcW w:w="1742" w:type="dxa"/>
                <w:tcBorders>
                  <w:top w:val="single" w:sz="6" w:space="0" w:color="auto"/>
                  <w:left w:val="single" w:sz="6" w:space="0" w:color="auto"/>
                  <w:bottom w:val="single" w:sz="6" w:space="0" w:color="auto"/>
                  <w:right w:val="single" w:sz="6" w:space="0" w:color="auto"/>
                </w:tcBorders>
              </w:tcPr>
            </w:tcPrChange>
          </w:tcPr>
          <w:p w14:paraId="5A31343B" w14:textId="77777777" w:rsidR="008F76DE" w:rsidRPr="00D46D7B" w:rsidRDefault="008F76DE" w:rsidP="00D46D7B">
            <w:pPr>
              <w:spacing w:line="276" w:lineRule="auto"/>
              <w:jc w:val="both"/>
              <w:rPr>
                <w:b/>
                <w:caps/>
              </w:rPr>
            </w:pPr>
            <w:r w:rsidRPr="00D46D7B">
              <w:rPr>
                <w:b/>
                <w:caps/>
              </w:rPr>
              <w:t>UF</w:t>
            </w:r>
          </w:p>
          <w:p w14:paraId="2CADAAC7" w14:textId="4E3C1EC8" w:rsidR="008F76DE" w:rsidRPr="00D46D7B" w:rsidRDefault="00B7010B" w:rsidP="00D46D7B">
            <w:pPr>
              <w:spacing w:line="276" w:lineRule="auto"/>
              <w:jc w:val="both"/>
              <w:rPr>
                <w:caps/>
              </w:rPr>
            </w:pPr>
            <w:ins w:id="176" w:author="Livia Arbex Endo | Felsberg Advogados" w:date="2019-04-05T12:21:00Z">
              <w:r>
                <w:rPr>
                  <w:caps/>
                </w:rPr>
                <w:t>SP</w:t>
              </w:r>
            </w:ins>
          </w:p>
        </w:tc>
        <w:tc>
          <w:tcPr>
            <w:tcW w:w="810" w:type="dxa"/>
            <w:tcBorders>
              <w:top w:val="single" w:sz="6" w:space="0" w:color="auto"/>
              <w:left w:val="single" w:sz="6" w:space="0" w:color="auto"/>
              <w:bottom w:val="single" w:sz="6" w:space="0" w:color="auto"/>
              <w:right w:val="single" w:sz="6" w:space="0" w:color="auto"/>
            </w:tcBorders>
            <w:tcPrChange w:id="177" w:author="Livia Arbex Endo | Felsberg Advogados" w:date="2019-04-05T12:21:00Z">
              <w:tcPr>
                <w:tcW w:w="810" w:type="dxa"/>
                <w:tcBorders>
                  <w:top w:val="single" w:sz="6" w:space="0" w:color="auto"/>
                  <w:left w:val="single" w:sz="6" w:space="0" w:color="auto"/>
                  <w:bottom w:val="single" w:sz="6" w:space="0" w:color="auto"/>
                  <w:right w:val="single" w:sz="6" w:space="0" w:color="auto"/>
                </w:tcBorders>
              </w:tcPr>
            </w:tcPrChange>
          </w:tcPr>
          <w:p w14:paraId="1D7D6AFD" w14:textId="77777777" w:rsidR="008F76DE" w:rsidRPr="00D46D7B" w:rsidRDefault="008F76DE" w:rsidP="00D46D7B">
            <w:pPr>
              <w:spacing w:line="276" w:lineRule="auto"/>
              <w:jc w:val="both"/>
              <w:rPr>
                <w:b/>
                <w:caps/>
              </w:rPr>
            </w:pPr>
            <w:r w:rsidRPr="00D46D7B">
              <w:rPr>
                <w:b/>
                <w:caps/>
              </w:rPr>
              <w:t>país</w:t>
            </w:r>
          </w:p>
          <w:p w14:paraId="6F7E2574" w14:textId="6DCFB75C" w:rsidR="008F76DE" w:rsidRPr="00D46D7B" w:rsidRDefault="00B7010B" w:rsidP="00D46D7B">
            <w:pPr>
              <w:spacing w:line="276" w:lineRule="auto"/>
              <w:jc w:val="both"/>
              <w:rPr>
                <w:caps/>
              </w:rPr>
            </w:pPr>
            <w:ins w:id="178" w:author="Livia Arbex Endo | Felsberg Advogados" w:date="2019-04-05T12:21:00Z">
              <w:r>
                <w:rPr>
                  <w:caps/>
                </w:rPr>
                <w:t>BR</w:t>
              </w:r>
            </w:ins>
          </w:p>
        </w:tc>
        <w:tc>
          <w:tcPr>
            <w:tcW w:w="1843" w:type="dxa"/>
            <w:tcBorders>
              <w:top w:val="single" w:sz="6" w:space="0" w:color="auto"/>
              <w:left w:val="single" w:sz="6" w:space="0" w:color="auto"/>
              <w:bottom w:val="single" w:sz="6" w:space="0" w:color="auto"/>
              <w:right w:val="single" w:sz="6" w:space="0" w:color="auto"/>
            </w:tcBorders>
            <w:tcPrChange w:id="179" w:author="Livia Arbex Endo | Felsberg Advogados" w:date="2019-04-05T12:21:00Z">
              <w:tcPr>
                <w:tcW w:w="1843" w:type="dxa"/>
                <w:tcBorders>
                  <w:top w:val="single" w:sz="6" w:space="0" w:color="auto"/>
                  <w:left w:val="single" w:sz="6" w:space="0" w:color="auto"/>
                  <w:bottom w:val="single" w:sz="6" w:space="0" w:color="auto"/>
                  <w:right w:val="single" w:sz="6" w:space="0" w:color="auto"/>
                </w:tcBorders>
              </w:tcPr>
            </w:tcPrChange>
          </w:tcPr>
          <w:p w14:paraId="556FC029" w14:textId="77777777" w:rsidR="008F76DE" w:rsidRPr="00D46D7B" w:rsidRDefault="008F76DE" w:rsidP="00D46D7B">
            <w:pPr>
              <w:spacing w:line="276" w:lineRule="auto"/>
              <w:jc w:val="both"/>
              <w:rPr>
                <w:b/>
                <w:caps/>
              </w:rPr>
            </w:pPr>
            <w:r w:rsidRPr="00D46D7B">
              <w:rPr>
                <w:b/>
                <w:caps/>
              </w:rPr>
              <w:t>CEP</w:t>
            </w:r>
          </w:p>
          <w:p w14:paraId="3B2BC9D3" w14:textId="2C63E123" w:rsidR="008F76DE" w:rsidRPr="00D46D7B" w:rsidRDefault="00B7010B" w:rsidP="00D46D7B">
            <w:pPr>
              <w:spacing w:line="276" w:lineRule="auto"/>
              <w:jc w:val="both"/>
              <w:rPr>
                <w:caps/>
              </w:rPr>
            </w:pPr>
            <w:ins w:id="180" w:author="Livia Arbex Endo | Felsberg Advogados" w:date="2019-04-05T12:21:00Z">
              <w:r w:rsidRPr="00E7539C">
                <w:t>01451-902</w:t>
              </w:r>
            </w:ins>
          </w:p>
        </w:tc>
      </w:tr>
      <w:tr w:rsidR="008F76DE" w:rsidRPr="00D46D7B" w14:paraId="0DBC7F78" w14:textId="77777777" w:rsidTr="00F71DE3">
        <w:tc>
          <w:tcPr>
            <w:tcW w:w="6348" w:type="dxa"/>
            <w:gridSpan w:val="3"/>
            <w:tcBorders>
              <w:top w:val="single" w:sz="6" w:space="0" w:color="auto"/>
              <w:left w:val="single" w:sz="6" w:space="0" w:color="auto"/>
              <w:bottom w:val="single" w:sz="6" w:space="0" w:color="auto"/>
              <w:right w:val="single" w:sz="6" w:space="0" w:color="auto"/>
            </w:tcBorders>
          </w:tcPr>
          <w:p w14:paraId="51F7524D" w14:textId="77777777" w:rsidR="008F76DE" w:rsidRPr="00807EEC" w:rsidRDefault="008F76DE" w:rsidP="00D46D7B">
            <w:pPr>
              <w:spacing w:line="276" w:lineRule="auto"/>
              <w:jc w:val="both"/>
              <w:rPr>
                <w:b/>
                <w:caps/>
              </w:rPr>
            </w:pPr>
            <w:r w:rsidRPr="00807EEC">
              <w:rPr>
                <w:b/>
                <w:caps/>
              </w:rPr>
              <w:t>nome do representante legal</w:t>
            </w:r>
          </w:p>
          <w:p w14:paraId="181D3349" w14:textId="098D6CE2" w:rsidR="008F76DE" w:rsidRPr="00807EEC" w:rsidRDefault="00807EEC" w:rsidP="00D46D7B">
            <w:pPr>
              <w:spacing w:line="276" w:lineRule="auto"/>
              <w:jc w:val="both"/>
              <w:rPr>
                <w:caps/>
              </w:rPr>
            </w:pPr>
            <w:ins w:id="181" w:author="Livia Arbex Endo | Felsberg Advogados" w:date="2019-04-05T12:29:00Z">
              <w:r w:rsidRPr="00807EEC">
                <w:rPr>
                  <w:caps/>
                  <w:rPrChange w:id="182" w:author="Livia Arbex Endo | Felsberg Advogados" w:date="2019-04-05T12:29:00Z">
                    <w:rPr>
                      <w:caps/>
                      <w:highlight w:val="lightGray"/>
                    </w:rPr>
                  </w:rPrChange>
                </w:rPr>
                <w:t xml:space="preserve">MARCOS </w:t>
              </w:r>
              <w:r>
                <w:rPr>
                  <w:caps/>
                </w:rPr>
                <w:t>RIBEIRO DO VALLE NETO</w:t>
              </w:r>
            </w:ins>
          </w:p>
        </w:tc>
        <w:tc>
          <w:tcPr>
            <w:tcW w:w="2653" w:type="dxa"/>
            <w:gridSpan w:val="2"/>
            <w:tcBorders>
              <w:top w:val="single" w:sz="6" w:space="0" w:color="auto"/>
              <w:left w:val="single" w:sz="6" w:space="0" w:color="auto"/>
              <w:bottom w:val="single" w:sz="6" w:space="0" w:color="auto"/>
              <w:right w:val="single" w:sz="6" w:space="0" w:color="auto"/>
            </w:tcBorders>
          </w:tcPr>
          <w:p w14:paraId="33452CCB" w14:textId="77777777" w:rsidR="008F76DE" w:rsidRPr="00807EEC" w:rsidRDefault="008F76DE" w:rsidP="00D46D7B">
            <w:pPr>
              <w:spacing w:line="276" w:lineRule="auto"/>
              <w:jc w:val="both"/>
              <w:rPr>
                <w:b/>
                <w:caps/>
              </w:rPr>
            </w:pPr>
            <w:r w:rsidRPr="00807EEC">
              <w:rPr>
                <w:b/>
                <w:caps/>
              </w:rPr>
              <w:t>cpf</w:t>
            </w:r>
          </w:p>
          <w:p w14:paraId="7FD44733" w14:textId="419CDB64" w:rsidR="008F76DE" w:rsidRPr="00807EEC" w:rsidRDefault="00807EEC" w:rsidP="00D46D7B">
            <w:pPr>
              <w:spacing w:line="276" w:lineRule="auto"/>
              <w:jc w:val="both"/>
              <w:rPr>
                <w:caps/>
              </w:rPr>
            </w:pPr>
            <w:ins w:id="183" w:author="Livia Arbex Endo | Felsberg Advogados" w:date="2019-04-05T12:29:00Z">
              <w:r>
                <w:rPr>
                  <w:caps/>
                </w:rPr>
                <w:t>308.200.418</w:t>
              </w:r>
              <w:r w:rsidR="00EE1D17">
                <w:rPr>
                  <w:caps/>
                </w:rPr>
                <w:t>-07</w:t>
              </w:r>
            </w:ins>
          </w:p>
        </w:tc>
      </w:tr>
      <w:tr w:rsidR="008F76DE" w:rsidRPr="00D46D7B" w14:paraId="4D7A72D9" w14:textId="77777777" w:rsidTr="00F71DE3">
        <w:trPr>
          <w:cantSplit/>
        </w:trPr>
        <w:tc>
          <w:tcPr>
            <w:tcW w:w="6348" w:type="dxa"/>
            <w:gridSpan w:val="3"/>
            <w:tcBorders>
              <w:top w:val="single" w:sz="6" w:space="0" w:color="auto"/>
              <w:left w:val="single" w:sz="6" w:space="0" w:color="auto"/>
              <w:bottom w:val="single" w:sz="6" w:space="0" w:color="auto"/>
              <w:right w:val="single" w:sz="6" w:space="0" w:color="auto"/>
            </w:tcBorders>
          </w:tcPr>
          <w:p w14:paraId="1372CF86" w14:textId="77777777" w:rsidR="008F76DE" w:rsidRPr="00807EEC" w:rsidRDefault="008F76DE" w:rsidP="00D46D7B">
            <w:pPr>
              <w:spacing w:line="276" w:lineRule="auto"/>
              <w:jc w:val="both"/>
              <w:rPr>
                <w:b/>
                <w:caps/>
              </w:rPr>
            </w:pPr>
            <w:r w:rsidRPr="00807EEC">
              <w:rPr>
                <w:b/>
                <w:caps/>
              </w:rPr>
              <w:t>documento de identidade</w:t>
            </w:r>
          </w:p>
          <w:p w14:paraId="3690129C" w14:textId="4449A369" w:rsidR="008F76DE" w:rsidRPr="00807EEC" w:rsidRDefault="00EE1D17" w:rsidP="00D46D7B">
            <w:pPr>
              <w:spacing w:line="276" w:lineRule="auto"/>
              <w:jc w:val="both"/>
              <w:rPr>
                <w:caps/>
              </w:rPr>
            </w:pPr>
            <w:ins w:id="184" w:author="Livia Arbex Endo | Felsberg Advogados" w:date="2019-04-05T12:30:00Z">
              <w:r>
                <w:rPr>
                  <w:caps/>
                </w:rPr>
                <w:t>44858325</w:t>
              </w:r>
            </w:ins>
          </w:p>
        </w:tc>
        <w:tc>
          <w:tcPr>
            <w:tcW w:w="2653" w:type="dxa"/>
            <w:gridSpan w:val="2"/>
            <w:tcBorders>
              <w:top w:val="single" w:sz="6" w:space="0" w:color="auto"/>
              <w:left w:val="single" w:sz="6" w:space="0" w:color="auto"/>
              <w:bottom w:val="single" w:sz="6" w:space="0" w:color="auto"/>
              <w:right w:val="single" w:sz="6" w:space="0" w:color="auto"/>
            </w:tcBorders>
          </w:tcPr>
          <w:p w14:paraId="5026B6B9" w14:textId="77777777" w:rsidR="008F76DE" w:rsidRPr="00807EEC" w:rsidRDefault="008F76DE" w:rsidP="00D46D7B">
            <w:pPr>
              <w:spacing w:line="276" w:lineRule="auto"/>
              <w:jc w:val="both"/>
              <w:rPr>
                <w:b/>
                <w:caps/>
              </w:rPr>
            </w:pPr>
            <w:r w:rsidRPr="00807EEC">
              <w:rPr>
                <w:b/>
                <w:caps/>
              </w:rPr>
              <w:t>orgão expedidor</w:t>
            </w:r>
          </w:p>
          <w:p w14:paraId="783CBF0E" w14:textId="22AD597D" w:rsidR="008F76DE" w:rsidRPr="00807EEC" w:rsidRDefault="00EE1D17" w:rsidP="00D46D7B">
            <w:pPr>
              <w:spacing w:line="276" w:lineRule="auto"/>
              <w:jc w:val="both"/>
              <w:rPr>
                <w:bCs/>
              </w:rPr>
            </w:pPr>
            <w:ins w:id="185" w:author="Livia Arbex Endo | Felsberg Advogados" w:date="2019-04-05T12:30:00Z">
              <w:r>
                <w:rPr>
                  <w:caps/>
                </w:rPr>
                <w:t>SSP - SP</w:t>
              </w:r>
            </w:ins>
          </w:p>
        </w:tc>
      </w:tr>
    </w:tbl>
    <w:p w14:paraId="6D94C4EC" w14:textId="77777777" w:rsidR="008F76DE" w:rsidRPr="00D46D7B" w:rsidRDefault="008F76DE" w:rsidP="00D46D7B">
      <w:pPr>
        <w:spacing w:line="276" w:lineRule="auto"/>
        <w:jc w:val="both"/>
        <w:rPr>
          <w:b/>
          <w:caps/>
        </w:rPr>
      </w:pPr>
    </w:p>
    <w:p w14:paraId="7F53869E" w14:textId="77777777" w:rsidR="008F76DE" w:rsidRPr="00D46D7B" w:rsidRDefault="008F76DE" w:rsidP="00D46D7B">
      <w:pPr>
        <w:spacing w:line="276" w:lineRule="auto"/>
        <w:jc w:val="both"/>
        <w:rPr>
          <w:b/>
        </w:rPr>
      </w:pPr>
      <w:r w:rsidRPr="00D46D7B">
        <w:rPr>
          <w:b/>
          <w:caps/>
        </w:rPr>
        <w:t xml:space="preserve">dEBÊNTURES subscritas </w:t>
      </w:r>
    </w:p>
    <w:tbl>
      <w:tblPr>
        <w:tblW w:w="9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89"/>
        <w:gridCol w:w="2835"/>
        <w:gridCol w:w="2977"/>
      </w:tblGrid>
      <w:tr w:rsidR="008F76DE" w:rsidRPr="00D46D7B" w14:paraId="6EAD64CE" w14:textId="77777777" w:rsidTr="00F71DE3">
        <w:trPr>
          <w:cantSplit/>
        </w:trPr>
        <w:tc>
          <w:tcPr>
            <w:tcW w:w="3189" w:type="dxa"/>
            <w:tcBorders>
              <w:top w:val="single" w:sz="6" w:space="0" w:color="auto"/>
              <w:left w:val="single" w:sz="6" w:space="0" w:color="auto"/>
              <w:bottom w:val="single" w:sz="6" w:space="0" w:color="auto"/>
              <w:right w:val="single" w:sz="4" w:space="0" w:color="auto"/>
            </w:tcBorders>
          </w:tcPr>
          <w:p w14:paraId="42606963" w14:textId="77777777" w:rsidR="008F76DE" w:rsidRPr="00D46D7B" w:rsidRDefault="008F76DE" w:rsidP="00D46D7B">
            <w:pPr>
              <w:spacing w:line="276" w:lineRule="auto"/>
              <w:jc w:val="center"/>
              <w:rPr>
                <w:b/>
                <w:caps/>
              </w:rPr>
            </w:pPr>
            <w:r w:rsidRPr="00D46D7B">
              <w:rPr>
                <w:b/>
                <w:caps/>
              </w:rPr>
              <w:t>quantidade de DEBÊNTURES SUBSCRITAS</w:t>
            </w:r>
          </w:p>
        </w:tc>
        <w:tc>
          <w:tcPr>
            <w:tcW w:w="2835" w:type="dxa"/>
            <w:tcBorders>
              <w:top w:val="single" w:sz="4" w:space="0" w:color="auto"/>
              <w:left w:val="single" w:sz="4" w:space="0" w:color="auto"/>
              <w:bottom w:val="single" w:sz="4" w:space="0" w:color="auto"/>
              <w:right w:val="single" w:sz="4" w:space="0" w:color="auto"/>
            </w:tcBorders>
            <w:vAlign w:val="center"/>
          </w:tcPr>
          <w:p w14:paraId="07B7DCE6" w14:textId="77777777" w:rsidR="008F76DE" w:rsidRPr="00D46D7B" w:rsidRDefault="008F76DE" w:rsidP="00D46D7B">
            <w:pPr>
              <w:spacing w:line="276" w:lineRule="auto"/>
              <w:jc w:val="center"/>
              <w:rPr>
                <w:b/>
                <w:caps/>
              </w:rPr>
            </w:pPr>
            <w:r w:rsidRPr="00D46D7B">
              <w:rPr>
                <w:b/>
                <w:caps/>
              </w:rPr>
              <w:t>VALOR NOMINAL unitário</w:t>
            </w:r>
          </w:p>
        </w:tc>
        <w:tc>
          <w:tcPr>
            <w:tcW w:w="2977" w:type="dxa"/>
            <w:tcBorders>
              <w:top w:val="single" w:sz="6" w:space="0" w:color="auto"/>
              <w:left w:val="nil"/>
              <w:bottom w:val="single" w:sz="6" w:space="0" w:color="auto"/>
              <w:right w:val="single" w:sz="6" w:space="0" w:color="auto"/>
            </w:tcBorders>
            <w:vAlign w:val="center"/>
          </w:tcPr>
          <w:p w14:paraId="33A2268B" w14:textId="77777777" w:rsidR="008F76DE" w:rsidRPr="00D46D7B" w:rsidRDefault="008F76DE" w:rsidP="00D46D7B">
            <w:pPr>
              <w:spacing w:line="276" w:lineRule="auto"/>
              <w:jc w:val="center"/>
              <w:rPr>
                <w:b/>
                <w:caps/>
              </w:rPr>
            </w:pPr>
            <w:r w:rsidRPr="00D46D7B">
              <w:rPr>
                <w:b/>
                <w:caps/>
              </w:rPr>
              <w:t>valor total</w:t>
            </w:r>
          </w:p>
        </w:tc>
      </w:tr>
      <w:tr w:rsidR="008F76DE" w:rsidRPr="00D46D7B" w14:paraId="6D75410B" w14:textId="77777777" w:rsidTr="00F71DE3">
        <w:trPr>
          <w:cantSplit/>
          <w:trHeight w:hRule="exact" w:val="585"/>
        </w:trPr>
        <w:tc>
          <w:tcPr>
            <w:tcW w:w="3189" w:type="dxa"/>
            <w:tcBorders>
              <w:top w:val="single" w:sz="6" w:space="0" w:color="auto"/>
              <w:left w:val="single" w:sz="6" w:space="0" w:color="auto"/>
              <w:bottom w:val="single" w:sz="6" w:space="0" w:color="auto"/>
              <w:right w:val="single" w:sz="6" w:space="0" w:color="auto"/>
            </w:tcBorders>
            <w:vAlign w:val="center"/>
          </w:tcPr>
          <w:p w14:paraId="0D012987" w14:textId="443B5FEC" w:rsidR="008F76DE" w:rsidRPr="00D46D7B" w:rsidRDefault="009D21B7" w:rsidP="00D46D7B">
            <w:pPr>
              <w:spacing w:line="276" w:lineRule="auto"/>
              <w:jc w:val="center"/>
              <w:rPr>
                <w:caps/>
              </w:rPr>
            </w:pPr>
            <w:del w:id="186" w:author="Livia Arbex Endo | Felsberg Advogados" w:date="2019-04-05T12:23:00Z">
              <w:r w:rsidRPr="00B7010B" w:rsidDel="00B7010B">
                <w:rPr>
                  <w:caps/>
                  <w:rPrChange w:id="187" w:author="Livia Arbex Endo | Felsberg Advogados" w:date="2019-04-05T12:23:00Z">
                    <w:rPr>
                      <w:caps/>
                      <w:highlight w:val="lightGray"/>
                    </w:rPr>
                  </w:rPrChange>
                </w:rPr>
                <w:delText>[=]</w:delText>
              </w:r>
            </w:del>
            <w:ins w:id="188" w:author="Livia Arbex Endo | Felsberg Advogados" w:date="2019-04-05T12:23:00Z">
              <w:r w:rsidR="00B7010B" w:rsidRPr="00B7010B">
                <w:rPr>
                  <w:caps/>
                  <w:rPrChange w:id="189" w:author="Livia Arbex Endo | Felsberg Advogados" w:date="2019-04-05T12:23:00Z">
                    <w:rPr>
                      <w:caps/>
                      <w:highlight w:val="lightGray"/>
                    </w:rPr>
                  </w:rPrChange>
                </w:rPr>
                <w:t>15.000</w:t>
              </w:r>
            </w:ins>
          </w:p>
        </w:tc>
        <w:tc>
          <w:tcPr>
            <w:tcW w:w="2835" w:type="dxa"/>
            <w:tcBorders>
              <w:top w:val="nil"/>
              <w:left w:val="single" w:sz="6" w:space="0" w:color="auto"/>
              <w:bottom w:val="single" w:sz="6" w:space="0" w:color="auto"/>
              <w:right w:val="single" w:sz="6" w:space="0" w:color="auto"/>
            </w:tcBorders>
            <w:vAlign w:val="center"/>
          </w:tcPr>
          <w:p w14:paraId="00A2C8BC" w14:textId="79D229A1" w:rsidR="008F76DE" w:rsidRPr="00D46D7B" w:rsidRDefault="00D33093" w:rsidP="00D46D7B">
            <w:pPr>
              <w:spacing w:line="276" w:lineRule="auto"/>
              <w:jc w:val="center"/>
              <w:rPr>
                <w:caps/>
              </w:rPr>
            </w:pPr>
            <w:r w:rsidRPr="00D33093">
              <w:rPr>
                <w:caps/>
              </w:rPr>
              <w:t>1.000,00</w:t>
            </w:r>
          </w:p>
        </w:tc>
        <w:tc>
          <w:tcPr>
            <w:tcW w:w="2977" w:type="dxa"/>
            <w:tcBorders>
              <w:top w:val="single" w:sz="6" w:space="0" w:color="auto"/>
              <w:left w:val="single" w:sz="6" w:space="0" w:color="auto"/>
              <w:bottom w:val="single" w:sz="6" w:space="0" w:color="auto"/>
              <w:right w:val="single" w:sz="6" w:space="0" w:color="auto"/>
            </w:tcBorders>
            <w:vAlign w:val="center"/>
          </w:tcPr>
          <w:p w14:paraId="7FFB799C" w14:textId="5B6C7A4C" w:rsidR="008F76DE" w:rsidRPr="00D46D7B" w:rsidRDefault="00B7010B" w:rsidP="00D46D7B">
            <w:pPr>
              <w:spacing w:line="276" w:lineRule="auto"/>
              <w:jc w:val="center"/>
              <w:rPr>
                <w:caps/>
              </w:rPr>
            </w:pPr>
            <w:ins w:id="190" w:author="Livia Arbex Endo | Felsberg Advogados" w:date="2019-04-05T12:23:00Z">
              <w:r w:rsidRPr="00D46D7B">
                <w:rPr>
                  <w:rFonts w:eastAsia="Arial Unicode MS"/>
                  <w:color w:val="000000"/>
                </w:rPr>
                <w:t>R$ 15.</w:t>
              </w:r>
              <w:r w:rsidRPr="00EE1D17">
                <w:rPr>
                  <w:rFonts w:eastAsia="Arial Unicode MS"/>
                  <w:color w:val="000000"/>
                </w:rPr>
                <w:t>000.000,00</w:t>
              </w:r>
            </w:ins>
            <w:del w:id="191" w:author="Livia Arbex Endo | Felsberg Advogados" w:date="2019-04-05T12:23:00Z">
              <w:r w:rsidR="009D21B7" w:rsidRPr="00EE1D17" w:rsidDel="00B7010B">
                <w:rPr>
                  <w:caps/>
                  <w:rPrChange w:id="192" w:author="Livia Arbex Endo | Felsberg Advogados" w:date="2019-04-05T12:30:00Z">
                    <w:rPr>
                      <w:caps/>
                      <w:highlight w:val="lightGray"/>
                    </w:rPr>
                  </w:rPrChange>
                </w:rPr>
                <w:delText>[=]</w:delText>
              </w:r>
            </w:del>
          </w:p>
        </w:tc>
      </w:tr>
    </w:tbl>
    <w:p w14:paraId="464D339D" w14:textId="77777777" w:rsidR="008F76DE" w:rsidRPr="00D46D7B" w:rsidRDefault="008F76DE" w:rsidP="00D46D7B">
      <w:pPr>
        <w:spacing w:after="200" w:line="276" w:lineRule="auto"/>
        <w:rPr>
          <w:b/>
          <w:caps/>
        </w:rPr>
      </w:pPr>
      <w:r w:rsidRPr="00D46D7B">
        <w:rPr>
          <w:b/>
          <w:caps/>
        </w:rPr>
        <w:br w:type="page"/>
      </w:r>
      <w:r w:rsidRPr="00D46D7B">
        <w:rPr>
          <w:b/>
          <w:caps/>
        </w:rPr>
        <w:lastRenderedPageBreak/>
        <w:t>forma de integralização</w:t>
      </w:r>
    </w:p>
    <w:tbl>
      <w:tblPr>
        <w:tblW w:w="9001" w:type="dxa"/>
        <w:tblLayout w:type="fixed"/>
        <w:tblCellMar>
          <w:left w:w="70" w:type="dxa"/>
          <w:right w:w="70" w:type="dxa"/>
        </w:tblCellMar>
        <w:tblLook w:val="0000" w:firstRow="0" w:lastRow="0" w:firstColumn="0" w:lastColumn="0" w:noHBand="0" w:noVBand="0"/>
      </w:tblPr>
      <w:tblGrid>
        <w:gridCol w:w="354"/>
        <w:gridCol w:w="2126"/>
        <w:gridCol w:w="2835"/>
        <w:gridCol w:w="2208"/>
        <w:gridCol w:w="1478"/>
      </w:tblGrid>
      <w:tr w:rsidR="008F76DE" w:rsidRPr="00D46D7B" w14:paraId="1BF4CD88" w14:textId="77777777" w:rsidTr="00F71DE3">
        <w:trPr>
          <w:trHeight w:val="1209"/>
        </w:trPr>
        <w:tc>
          <w:tcPr>
            <w:tcW w:w="9001" w:type="dxa"/>
            <w:gridSpan w:val="5"/>
            <w:tcBorders>
              <w:top w:val="single" w:sz="6" w:space="0" w:color="auto"/>
              <w:left w:val="single" w:sz="6" w:space="0" w:color="auto"/>
              <w:bottom w:val="single" w:sz="6" w:space="0" w:color="auto"/>
              <w:right w:val="single" w:sz="6" w:space="0" w:color="auto"/>
            </w:tcBorders>
          </w:tcPr>
          <w:p w14:paraId="1AC1E82D" w14:textId="533F90A1" w:rsidR="008F76DE" w:rsidRPr="00D46D7B" w:rsidRDefault="008F76DE" w:rsidP="00D46D7B">
            <w:pPr>
              <w:spacing w:line="276" w:lineRule="auto"/>
              <w:jc w:val="both"/>
              <w:rPr>
                <w:caps/>
              </w:rPr>
            </w:pPr>
            <w:r w:rsidRPr="00D46D7B">
              <w:t>A DEBÊNTURE SER</w:t>
            </w:r>
            <w:r w:rsidR="00624ECF" w:rsidRPr="00D46D7B">
              <w:t>Á</w:t>
            </w:r>
            <w:r w:rsidRPr="00D46D7B">
              <w:t xml:space="preserve"> INTEGRALIZADA PELO SEU PREÇO DE SUBSCRIÇÃO,</w:t>
            </w:r>
            <w:r w:rsidR="00CE6007">
              <w:t xml:space="preserve"> NAS DATAS DE INTEGRALIZAÇÃO,</w:t>
            </w:r>
            <w:r w:rsidRPr="00D46D7B">
              <w:t xml:space="preserve"> SENDO QUE A </w:t>
            </w:r>
            <w:r w:rsidR="00CE6007">
              <w:t>LIBERAÇÃO DOS RECURSOS DA INT</w:t>
            </w:r>
            <w:r w:rsidR="00CE6007" w:rsidRPr="00D33093">
              <w:t xml:space="preserve">EGRALIZAÇÃO DAS </w:t>
            </w:r>
            <w:r w:rsidRPr="00D33093">
              <w:t>DEBÊNTURE</w:t>
            </w:r>
            <w:r w:rsidR="00CE6007" w:rsidRPr="00D33093">
              <w:t>S</w:t>
            </w:r>
            <w:r w:rsidRPr="00D33093">
              <w:t xml:space="preserve"> DEVER</w:t>
            </w:r>
            <w:r w:rsidR="00624ECF" w:rsidRPr="00D33093">
              <w:t>Á</w:t>
            </w:r>
            <w:r w:rsidRPr="00D33093">
              <w:t xml:space="preserve"> </w:t>
            </w:r>
            <w:r w:rsidR="00CE6007" w:rsidRPr="00D33093">
              <w:t>OCORRER</w:t>
            </w:r>
            <w:r w:rsidRPr="00D33093">
              <w:t xml:space="preserve"> </w:t>
            </w:r>
            <w:r w:rsidR="00624ECF" w:rsidRPr="00D33093">
              <w:t xml:space="preserve">EM ATÉ </w:t>
            </w:r>
            <w:r w:rsidR="009D21B7" w:rsidRPr="00D33093">
              <w:t>02</w:t>
            </w:r>
            <w:r w:rsidR="00624ECF" w:rsidRPr="00D33093">
              <w:t xml:space="preserve"> DIA</w:t>
            </w:r>
            <w:r w:rsidR="009D21B7" w:rsidRPr="00D33093">
              <w:t>S</w:t>
            </w:r>
            <w:r w:rsidR="00624ECF" w:rsidRPr="00D33093">
              <w:t xml:space="preserve"> ÚT</w:t>
            </w:r>
            <w:r w:rsidR="009D21B7" w:rsidRPr="00D33093">
              <w:t>EIS CONTADOS</w:t>
            </w:r>
            <w:r w:rsidR="009D21B7">
              <w:t xml:space="preserve"> DA </w:t>
            </w:r>
            <w:r w:rsidRPr="00D46D7B">
              <w:t xml:space="preserve">DATA </w:t>
            </w:r>
            <w:r w:rsidR="009D21B7" w:rsidRPr="005E41E1">
              <w:t>DO ATENDIMENTO DAS CONDIÇÕES PRECEDENTES OU DAS CONDIÇÕES PRECEDENTES COMPLEMENTARES, CONFORME O CASO.</w:t>
            </w:r>
          </w:p>
        </w:tc>
      </w:tr>
      <w:tr w:rsidR="008F76DE" w:rsidRPr="00D46D7B" w14:paraId="5EA50679" w14:textId="77777777" w:rsidTr="00F71DE3">
        <w:tc>
          <w:tcPr>
            <w:tcW w:w="354" w:type="dxa"/>
            <w:tcBorders>
              <w:top w:val="single" w:sz="18" w:space="0" w:color="auto"/>
              <w:left w:val="single" w:sz="18" w:space="0" w:color="auto"/>
              <w:bottom w:val="single" w:sz="18" w:space="0" w:color="auto"/>
              <w:right w:val="single" w:sz="18" w:space="0" w:color="auto"/>
            </w:tcBorders>
          </w:tcPr>
          <w:p w14:paraId="197DA350" w14:textId="33EDF343" w:rsidR="008F76DE" w:rsidRPr="00D46D7B" w:rsidRDefault="006F2F74" w:rsidP="00D46D7B">
            <w:pPr>
              <w:spacing w:line="276" w:lineRule="auto"/>
              <w:jc w:val="both"/>
            </w:pPr>
            <w:r>
              <w:t>x</w:t>
            </w:r>
          </w:p>
        </w:tc>
        <w:tc>
          <w:tcPr>
            <w:tcW w:w="2126" w:type="dxa"/>
            <w:tcBorders>
              <w:top w:val="single" w:sz="6" w:space="0" w:color="auto"/>
              <w:left w:val="nil"/>
              <w:bottom w:val="single" w:sz="6" w:space="0" w:color="auto"/>
              <w:right w:val="nil"/>
            </w:tcBorders>
          </w:tcPr>
          <w:p w14:paraId="03EF03CA" w14:textId="77777777" w:rsidR="008F76DE" w:rsidRPr="00D46D7B" w:rsidRDefault="008F76DE" w:rsidP="00D46D7B">
            <w:pPr>
              <w:spacing w:line="276" w:lineRule="auto"/>
              <w:jc w:val="both"/>
              <w:rPr>
                <w:caps/>
              </w:rPr>
            </w:pPr>
            <w:r w:rsidRPr="00D46D7B">
              <w:rPr>
                <w:caps/>
              </w:rPr>
              <w:t>depósito em conta</w:t>
            </w:r>
          </w:p>
        </w:tc>
        <w:tc>
          <w:tcPr>
            <w:tcW w:w="2835" w:type="dxa"/>
            <w:tcBorders>
              <w:top w:val="single" w:sz="6" w:space="0" w:color="auto"/>
              <w:left w:val="single" w:sz="6" w:space="0" w:color="auto"/>
              <w:bottom w:val="single" w:sz="6" w:space="0" w:color="auto"/>
              <w:right w:val="single" w:sz="6" w:space="0" w:color="auto"/>
            </w:tcBorders>
          </w:tcPr>
          <w:p w14:paraId="03711A0E" w14:textId="77777777" w:rsidR="008F76DE" w:rsidRPr="00D46D7B" w:rsidRDefault="008F76DE" w:rsidP="00D46D7B">
            <w:pPr>
              <w:spacing w:line="276" w:lineRule="auto"/>
              <w:jc w:val="both"/>
              <w:rPr>
                <w:caps/>
              </w:rPr>
            </w:pPr>
            <w:r w:rsidRPr="00D46D7B">
              <w:rPr>
                <w:caps/>
              </w:rPr>
              <w:t>nº da conta:</w:t>
            </w:r>
          </w:p>
        </w:tc>
        <w:tc>
          <w:tcPr>
            <w:tcW w:w="2208" w:type="dxa"/>
            <w:tcBorders>
              <w:top w:val="single" w:sz="6" w:space="0" w:color="auto"/>
              <w:left w:val="single" w:sz="6" w:space="0" w:color="auto"/>
              <w:bottom w:val="single" w:sz="6" w:space="0" w:color="auto"/>
              <w:right w:val="single" w:sz="6" w:space="0" w:color="auto"/>
            </w:tcBorders>
          </w:tcPr>
          <w:p w14:paraId="25012B02" w14:textId="77777777" w:rsidR="008F76DE" w:rsidRPr="00D46D7B" w:rsidRDefault="008F76DE" w:rsidP="00D46D7B">
            <w:pPr>
              <w:spacing w:line="276" w:lineRule="auto"/>
              <w:jc w:val="both"/>
              <w:rPr>
                <w:caps/>
              </w:rPr>
            </w:pPr>
            <w:r w:rsidRPr="00D46D7B">
              <w:rPr>
                <w:caps/>
              </w:rPr>
              <w:t>nº do banco:</w:t>
            </w:r>
          </w:p>
        </w:tc>
        <w:tc>
          <w:tcPr>
            <w:tcW w:w="1478" w:type="dxa"/>
            <w:tcBorders>
              <w:top w:val="single" w:sz="6" w:space="0" w:color="auto"/>
              <w:left w:val="single" w:sz="6" w:space="0" w:color="auto"/>
              <w:bottom w:val="single" w:sz="6" w:space="0" w:color="auto"/>
              <w:right w:val="single" w:sz="6" w:space="0" w:color="auto"/>
            </w:tcBorders>
          </w:tcPr>
          <w:p w14:paraId="38DBADBD" w14:textId="77777777" w:rsidR="008F76DE" w:rsidRPr="00D46D7B" w:rsidRDefault="008F76DE" w:rsidP="00D46D7B">
            <w:pPr>
              <w:spacing w:line="276" w:lineRule="auto"/>
              <w:jc w:val="both"/>
              <w:rPr>
                <w:caps/>
              </w:rPr>
            </w:pPr>
            <w:r w:rsidRPr="00D46D7B">
              <w:rPr>
                <w:caps/>
              </w:rPr>
              <w:t>nº agência:</w:t>
            </w:r>
          </w:p>
        </w:tc>
      </w:tr>
      <w:tr w:rsidR="008F76DE" w:rsidRPr="00D46D7B" w14:paraId="1074FBBD" w14:textId="77777777" w:rsidTr="00F71DE3">
        <w:tc>
          <w:tcPr>
            <w:tcW w:w="354" w:type="dxa"/>
            <w:tcBorders>
              <w:top w:val="single" w:sz="18" w:space="0" w:color="auto"/>
              <w:left w:val="single" w:sz="18" w:space="0" w:color="auto"/>
              <w:bottom w:val="single" w:sz="18" w:space="0" w:color="auto"/>
              <w:right w:val="single" w:sz="18" w:space="0" w:color="auto"/>
            </w:tcBorders>
          </w:tcPr>
          <w:p w14:paraId="7BF62F7D" w14:textId="77777777" w:rsidR="008F76DE" w:rsidRPr="00D46D7B" w:rsidRDefault="008F76DE" w:rsidP="00D46D7B">
            <w:pPr>
              <w:spacing w:line="276" w:lineRule="auto"/>
              <w:jc w:val="both"/>
            </w:pPr>
          </w:p>
        </w:tc>
        <w:tc>
          <w:tcPr>
            <w:tcW w:w="4961" w:type="dxa"/>
            <w:gridSpan w:val="2"/>
            <w:tcBorders>
              <w:top w:val="single" w:sz="6" w:space="0" w:color="auto"/>
              <w:left w:val="nil"/>
              <w:bottom w:val="single" w:sz="6" w:space="0" w:color="auto"/>
              <w:right w:val="single" w:sz="6" w:space="0" w:color="auto"/>
            </w:tcBorders>
          </w:tcPr>
          <w:p w14:paraId="2E88BEF4" w14:textId="07F743BA" w:rsidR="008F76DE" w:rsidRPr="00D46D7B" w:rsidRDefault="006F2F74" w:rsidP="00D46D7B">
            <w:pPr>
              <w:spacing w:line="276" w:lineRule="auto"/>
              <w:jc w:val="both"/>
              <w:rPr>
                <w:caps/>
              </w:rPr>
            </w:pPr>
            <w:r w:rsidRPr="004C1FCE">
              <w:rPr>
                <w:caps/>
              </w:rPr>
              <w:t>Conta Corrente nº 120404-1</w:t>
            </w:r>
          </w:p>
        </w:tc>
        <w:tc>
          <w:tcPr>
            <w:tcW w:w="3686" w:type="dxa"/>
            <w:gridSpan w:val="2"/>
            <w:tcBorders>
              <w:top w:val="single" w:sz="6" w:space="0" w:color="auto"/>
              <w:left w:val="single" w:sz="6" w:space="0" w:color="auto"/>
              <w:bottom w:val="single" w:sz="6" w:space="0" w:color="auto"/>
              <w:right w:val="single" w:sz="6" w:space="0" w:color="auto"/>
            </w:tcBorders>
          </w:tcPr>
          <w:p w14:paraId="28EFCD6D" w14:textId="77777777" w:rsidR="006F2F74" w:rsidRDefault="006F2F74" w:rsidP="00D46D7B">
            <w:pPr>
              <w:spacing w:line="276" w:lineRule="auto"/>
              <w:jc w:val="both"/>
              <w:rPr>
                <w:caps/>
              </w:rPr>
            </w:pPr>
            <w:r>
              <w:rPr>
                <w:caps/>
              </w:rPr>
              <w:t xml:space="preserve">Banco BRADESCO (237)  </w:t>
            </w:r>
          </w:p>
          <w:p w14:paraId="4F1269E3" w14:textId="337996B3" w:rsidR="008F76DE" w:rsidRPr="00D46D7B" w:rsidRDefault="006F2F74" w:rsidP="00D46D7B">
            <w:pPr>
              <w:spacing w:line="276" w:lineRule="auto"/>
              <w:jc w:val="both"/>
              <w:rPr>
                <w:caps/>
              </w:rPr>
            </w:pPr>
            <w:r>
              <w:rPr>
                <w:caps/>
              </w:rPr>
              <w:t>AGÊNCIA 2632</w:t>
            </w:r>
          </w:p>
        </w:tc>
      </w:tr>
    </w:tbl>
    <w:p w14:paraId="72EA4611" w14:textId="77777777" w:rsidR="008F76DE" w:rsidRPr="00D46D7B" w:rsidRDefault="008F76DE" w:rsidP="00D46D7B">
      <w:pPr>
        <w:spacing w:line="276" w:lineRule="auto"/>
        <w:ind w:right="-285"/>
        <w:jc w:val="both"/>
        <w:rPr>
          <w:caps/>
        </w:rPr>
      </w:pPr>
      <w:r w:rsidRPr="00D46D7B">
        <w:rPr>
          <w:caps/>
        </w:rPr>
        <w:t xml:space="preserve"> </w:t>
      </w:r>
    </w:p>
    <w:p w14:paraId="208EF429" w14:textId="77777777" w:rsidR="008F76DE" w:rsidRPr="00D46D7B" w:rsidRDefault="008F76DE" w:rsidP="00D46D7B">
      <w:pPr>
        <w:spacing w:line="276" w:lineRule="auto"/>
        <w:ind w:right="-285"/>
        <w:jc w:val="both"/>
        <w:rPr>
          <w:b/>
          <w:caps/>
        </w:rPr>
      </w:pPr>
      <w:r w:rsidRPr="00D46D7B">
        <w:rPr>
          <w:b/>
        </w:rPr>
        <w:t>DECLARAÇÃO</w:t>
      </w:r>
    </w:p>
    <w:tbl>
      <w:tblPr>
        <w:tblW w:w="9001" w:type="dxa"/>
        <w:tblLayout w:type="fixed"/>
        <w:tblCellMar>
          <w:left w:w="70" w:type="dxa"/>
          <w:right w:w="70" w:type="dxa"/>
        </w:tblCellMar>
        <w:tblLook w:val="0000" w:firstRow="0" w:lastRow="0" w:firstColumn="0" w:lastColumn="0" w:noHBand="0" w:noVBand="0"/>
      </w:tblPr>
      <w:tblGrid>
        <w:gridCol w:w="3898"/>
        <w:gridCol w:w="5103"/>
        <w:tblGridChange w:id="193">
          <w:tblGrid>
            <w:gridCol w:w="3472"/>
            <w:gridCol w:w="5529"/>
          </w:tblGrid>
        </w:tblGridChange>
      </w:tblGrid>
      <w:tr w:rsidR="008F76DE" w:rsidRPr="00D46D7B" w14:paraId="677B6B1B" w14:textId="77777777" w:rsidTr="00F71DE3">
        <w:tc>
          <w:tcPr>
            <w:tcW w:w="9001" w:type="dxa"/>
            <w:gridSpan w:val="2"/>
            <w:tcBorders>
              <w:top w:val="single" w:sz="6" w:space="0" w:color="auto"/>
              <w:left w:val="single" w:sz="6" w:space="0" w:color="auto"/>
              <w:bottom w:val="nil"/>
              <w:right w:val="single" w:sz="6" w:space="0" w:color="auto"/>
            </w:tcBorders>
          </w:tcPr>
          <w:p w14:paraId="273997A5" w14:textId="77777777" w:rsidR="008F76DE" w:rsidRPr="00D46D7B" w:rsidRDefault="008F76DE" w:rsidP="00D46D7B">
            <w:pPr>
              <w:spacing w:line="276" w:lineRule="auto"/>
              <w:jc w:val="both"/>
              <w:rPr>
                <w:caps/>
              </w:rPr>
            </w:pPr>
            <w:r w:rsidRPr="00D46D7B">
              <w:rPr>
                <w:caps/>
              </w:rPr>
              <w:t>o subscritor Declara estar de acordo com as condições expressas no presente boletim e na escritura de emissão.</w:t>
            </w:r>
          </w:p>
        </w:tc>
      </w:tr>
      <w:tr w:rsidR="008F76DE" w:rsidRPr="00D46D7B" w14:paraId="5CF1F7AF" w14:textId="77777777" w:rsidTr="00B7010B">
        <w:tblPrEx>
          <w:tblW w:w="9001" w:type="dxa"/>
          <w:tblLayout w:type="fixed"/>
          <w:tblCellMar>
            <w:left w:w="70" w:type="dxa"/>
            <w:right w:w="70" w:type="dxa"/>
          </w:tblCellMar>
          <w:tblLook w:val="0000" w:firstRow="0" w:lastRow="0" w:firstColumn="0" w:lastColumn="0" w:noHBand="0" w:noVBand="0"/>
          <w:tblPrExChange w:id="194" w:author="Livia Arbex Endo | Felsberg Advogados" w:date="2019-04-05T12:24:00Z">
            <w:tblPrEx>
              <w:tblW w:w="9001" w:type="dxa"/>
              <w:tblLayout w:type="fixed"/>
              <w:tblCellMar>
                <w:left w:w="70" w:type="dxa"/>
                <w:right w:w="70" w:type="dxa"/>
              </w:tblCellMar>
              <w:tblLook w:val="0000" w:firstRow="0" w:lastRow="0" w:firstColumn="0" w:lastColumn="0" w:noHBand="0" w:noVBand="0"/>
            </w:tblPrEx>
          </w:tblPrExChange>
        </w:tblPrEx>
        <w:tc>
          <w:tcPr>
            <w:tcW w:w="3898" w:type="dxa"/>
            <w:tcBorders>
              <w:top w:val="single" w:sz="6" w:space="0" w:color="auto"/>
              <w:left w:val="single" w:sz="6" w:space="0" w:color="auto"/>
              <w:bottom w:val="single" w:sz="6" w:space="0" w:color="auto"/>
              <w:right w:val="single" w:sz="6" w:space="0" w:color="auto"/>
            </w:tcBorders>
            <w:tcPrChange w:id="195" w:author="Livia Arbex Endo | Felsberg Advogados" w:date="2019-04-05T12:24:00Z">
              <w:tcPr>
                <w:tcW w:w="3472" w:type="dxa"/>
                <w:tcBorders>
                  <w:top w:val="single" w:sz="6" w:space="0" w:color="auto"/>
                  <w:left w:val="single" w:sz="6" w:space="0" w:color="auto"/>
                  <w:bottom w:val="single" w:sz="6" w:space="0" w:color="auto"/>
                  <w:right w:val="single" w:sz="6" w:space="0" w:color="auto"/>
                </w:tcBorders>
              </w:tcPr>
            </w:tcPrChange>
          </w:tcPr>
          <w:p w14:paraId="04C8E6AB" w14:textId="77777777" w:rsidR="008F76DE" w:rsidRPr="00D46D7B" w:rsidRDefault="008F76DE" w:rsidP="00D46D7B">
            <w:pPr>
              <w:spacing w:line="276" w:lineRule="auto"/>
              <w:jc w:val="both"/>
              <w:rPr>
                <w:b/>
                <w:caps/>
              </w:rPr>
            </w:pPr>
            <w:r w:rsidRPr="00D46D7B">
              <w:rPr>
                <w:b/>
                <w:caps/>
              </w:rPr>
              <w:t>local / data</w:t>
            </w:r>
          </w:p>
          <w:p w14:paraId="2A45EB44" w14:textId="77777777" w:rsidR="008F76DE" w:rsidRPr="00D46D7B" w:rsidRDefault="008F76DE" w:rsidP="00D46D7B">
            <w:pPr>
              <w:spacing w:line="276" w:lineRule="auto"/>
              <w:jc w:val="both"/>
              <w:rPr>
                <w:caps/>
              </w:rPr>
            </w:pPr>
          </w:p>
          <w:p w14:paraId="575F4B92" w14:textId="77777777" w:rsidR="008F76DE" w:rsidRPr="00D46D7B" w:rsidRDefault="008F76DE" w:rsidP="00D46D7B">
            <w:pPr>
              <w:spacing w:line="276" w:lineRule="auto"/>
              <w:jc w:val="both"/>
              <w:rPr>
                <w:caps/>
              </w:rPr>
            </w:pPr>
          </w:p>
          <w:p w14:paraId="7DE2FEE5" w14:textId="77777777" w:rsidR="008F76DE" w:rsidRPr="00D46D7B" w:rsidRDefault="008F76DE" w:rsidP="00D46D7B">
            <w:pPr>
              <w:spacing w:line="276" w:lineRule="auto"/>
              <w:jc w:val="both"/>
              <w:rPr>
                <w:caps/>
              </w:rPr>
            </w:pPr>
          </w:p>
          <w:p w14:paraId="085995C0" w14:textId="77777777" w:rsidR="008F76DE" w:rsidRPr="00D46D7B" w:rsidRDefault="008F76DE" w:rsidP="00D46D7B">
            <w:pPr>
              <w:spacing w:line="276" w:lineRule="auto"/>
              <w:jc w:val="both"/>
              <w:rPr>
                <w:caps/>
              </w:rPr>
            </w:pPr>
          </w:p>
          <w:p w14:paraId="6FD29248" w14:textId="77777777" w:rsidR="008F76DE" w:rsidRPr="00D46D7B" w:rsidRDefault="008F76DE" w:rsidP="00D46D7B">
            <w:pPr>
              <w:spacing w:line="276" w:lineRule="auto"/>
              <w:jc w:val="both"/>
              <w:rPr>
                <w:caps/>
              </w:rPr>
            </w:pPr>
          </w:p>
          <w:p w14:paraId="7C42C273" w14:textId="77777777" w:rsidR="008F76DE" w:rsidRPr="00D46D7B" w:rsidRDefault="008F76DE" w:rsidP="00D46D7B">
            <w:pPr>
              <w:spacing w:line="276" w:lineRule="auto"/>
              <w:jc w:val="both"/>
              <w:rPr>
                <w:caps/>
              </w:rPr>
            </w:pPr>
          </w:p>
          <w:p w14:paraId="282A9E01" w14:textId="26124BD4" w:rsidR="008F76DE" w:rsidRPr="00D46D7B" w:rsidRDefault="008F76DE" w:rsidP="00D46D7B">
            <w:pPr>
              <w:spacing w:line="276" w:lineRule="auto"/>
              <w:jc w:val="both"/>
              <w:rPr>
                <w:caps/>
              </w:rPr>
            </w:pPr>
            <w:r w:rsidRPr="00D46D7B">
              <w:rPr>
                <w:caps/>
              </w:rPr>
              <w:t>SÃO PAULO</w:t>
            </w:r>
            <w:r w:rsidR="006F2F74">
              <w:rPr>
                <w:caps/>
              </w:rPr>
              <w:t xml:space="preserve"> - SP</w:t>
            </w:r>
            <w:r w:rsidRPr="00D46D7B">
              <w:t xml:space="preserve">, </w:t>
            </w:r>
            <w:del w:id="196" w:author="Livia Arbex Endo | Felsberg Advogados" w:date="2019-04-05T12:24:00Z">
              <w:r w:rsidRPr="00D46D7B" w:rsidDel="00B7010B">
                <w:delText>[DATA]</w:delText>
              </w:r>
            </w:del>
            <w:ins w:id="197" w:author="Livia Arbex Endo | Felsberg Advogados" w:date="2019-04-05T12:24:00Z">
              <w:r w:rsidR="00B7010B">
                <w:t>09/04/2019</w:t>
              </w:r>
            </w:ins>
          </w:p>
        </w:tc>
        <w:tc>
          <w:tcPr>
            <w:tcW w:w="5103" w:type="dxa"/>
            <w:tcBorders>
              <w:top w:val="single" w:sz="6" w:space="0" w:color="auto"/>
              <w:left w:val="nil"/>
              <w:bottom w:val="single" w:sz="6" w:space="0" w:color="auto"/>
              <w:right w:val="single" w:sz="6" w:space="0" w:color="auto"/>
            </w:tcBorders>
            <w:tcPrChange w:id="198" w:author="Livia Arbex Endo | Felsberg Advogados" w:date="2019-04-05T12:24:00Z">
              <w:tcPr>
                <w:tcW w:w="5529" w:type="dxa"/>
                <w:tcBorders>
                  <w:top w:val="single" w:sz="6" w:space="0" w:color="auto"/>
                  <w:left w:val="nil"/>
                  <w:bottom w:val="single" w:sz="6" w:space="0" w:color="auto"/>
                  <w:right w:val="single" w:sz="6" w:space="0" w:color="auto"/>
                </w:tcBorders>
              </w:tcPr>
            </w:tcPrChange>
          </w:tcPr>
          <w:p w14:paraId="05FC5952" w14:textId="77777777" w:rsidR="008F76DE" w:rsidRPr="00D46D7B" w:rsidRDefault="008F76DE" w:rsidP="00D46D7B">
            <w:pPr>
              <w:spacing w:line="276" w:lineRule="auto"/>
              <w:jc w:val="both"/>
              <w:rPr>
                <w:b/>
                <w:caps/>
              </w:rPr>
            </w:pPr>
            <w:r w:rsidRPr="00D46D7B">
              <w:rPr>
                <w:b/>
                <w:caps/>
              </w:rPr>
              <w:t>assinatura do subscritor ou do representante legal</w:t>
            </w:r>
          </w:p>
          <w:p w14:paraId="3CFB40CF" w14:textId="77777777" w:rsidR="008F76DE" w:rsidRPr="00D46D7B" w:rsidRDefault="008F76DE" w:rsidP="00D46D7B">
            <w:pPr>
              <w:spacing w:line="276" w:lineRule="auto"/>
              <w:jc w:val="both"/>
              <w:rPr>
                <w:caps/>
              </w:rPr>
            </w:pPr>
          </w:p>
          <w:p w14:paraId="0DF20A83" w14:textId="77777777" w:rsidR="008F76DE" w:rsidRPr="00D46D7B" w:rsidRDefault="008F76DE" w:rsidP="00D46D7B">
            <w:pPr>
              <w:spacing w:line="276" w:lineRule="auto"/>
              <w:jc w:val="both"/>
              <w:rPr>
                <w:caps/>
              </w:rPr>
            </w:pPr>
          </w:p>
          <w:p w14:paraId="1989F7BE" w14:textId="77777777" w:rsidR="008F76DE" w:rsidRPr="00D46D7B" w:rsidRDefault="008F76DE" w:rsidP="00D46D7B">
            <w:pPr>
              <w:spacing w:line="276" w:lineRule="auto"/>
              <w:jc w:val="both"/>
              <w:rPr>
                <w:caps/>
              </w:rPr>
            </w:pPr>
          </w:p>
        </w:tc>
      </w:tr>
    </w:tbl>
    <w:p w14:paraId="49B7CF3D" w14:textId="77777777" w:rsidR="008F76DE" w:rsidRPr="00D46D7B" w:rsidRDefault="008F76DE" w:rsidP="00D46D7B">
      <w:pPr>
        <w:spacing w:line="276" w:lineRule="auto"/>
        <w:ind w:right="-285"/>
        <w:jc w:val="both"/>
      </w:pPr>
    </w:p>
    <w:p w14:paraId="2B9628C2" w14:textId="77777777" w:rsidR="008F76DE" w:rsidRPr="00D46D7B" w:rsidRDefault="008F76DE" w:rsidP="00D46D7B">
      <w:pPr>
        <w:spacing w:line="276" w:lineRule="auto"/>
      </w:pPr>
      <w:r w:rsidRPr="00D46D7B">
        <w:t>1</w:t>
      </w:r>
      <w:r w:rsidRPr="00D46D7B">
        <w:rPr>
          <w:vertAlign w:val="superscript"/>
        </w:rPr>
        <w:t>a</w:t>
      </w:r>
      <w:r w:rsidRPr="00D46D7B">
        <w:t xml:space="preserve"> via – Emissora                           2</w:t>
      </w:r>
      <w:r w:rsidRPr="00D46D7B">
        <w:rPr>
          <w:vertAlign w:val="superscript"/>
        </w:rPr>
        <w:t>a</w:t>
      </w:r>
      <w:r w:rsidRPr="00D46D7B">
        <w:t xml:space="preserve"> via – Subscritor                     </w:t>
      </w:r>
    </w:p>
    <w:p w14:paraId="3AA66CE6" w14:textId="77777777" w:rsidR="008F76DE" w:rsidRPr="00D46D7B" w:rsidRDefault="008F76DE" w:rsidP="00D46D7B">
      <w:pPr>
        <w:spacing w:line="276" w:lineRule="auto"/>
      </w:pPr>
    </w:p>
    <w:p w14:paraId="1DAC85E7" w14:textId="6DDBE793" w:rsidR="008F76DE" w:rsidRDefault="008F76DE" w:rsidP="00D46D7B">
      <w:pPr>
        <w:spacing w:line="276" w:lineRule="auto"/>
        <w:jc w:val="center"/>
        <w:rPr>
          <w:rFonts w:eastAsia="Arial Unicode MS"/>
          <w:b/>
          <w:color w:val="000000"/>
          <w:w w:val="0"/>
        </w:rPr>
      </w:pPr>
    </w:p>
    <w:p w14:paraId="284FDC34" w14:textId="1ABF7CA7" w:rsidR="00CC17A7" w:rsidRDefault="00CC17A7" w:rsidP="00D46D7B">
      <w:pPr>
        <w:spacing w:line="276" w:lineRule="auto"/>
        <w:jc w:val="center"/>
        <w:rPr>
          <w:rFonts w:eastAsia="Arial Unicode MS"/>
          <w:b/>
          <w:color w:val="000000"/>
          <w:w w:val="0"/>
        </w:rPr>
      </w:pPr>
    </w:p>
    <w:p w14:paraId="3F1DCA44" w14:textId="74E563FF" w:rsidR="00CC17A7" w:rsidRDefault="00CC17A7" w:rsidP="00D46D7B">
      <w:pPr>
        <w:spacing w:line="276" w:lineRule="auto"/>
        <w:jc w:val="center"/>
        <w:rPr>
          <w:rFonts w:eastAsia="Arial Unicode MS"/>
          <w:b/>
          <w:color w:val="000000"/>
          <w:w w:val="0"/>
        </w:rPr>
      </w:pPr>
    </w:p>
    <w:p w14:paraId="1F3A30EA" w14:textId="16733D7A" w:rsidR="00CC17A7" w:rsidRDefault="00CC17A7" w:rsidP="00D46D7B">
      <w:pPr>
        <w:spacing w:line="276" w:lineRule="auto"/>
        <w:jc w:val="center"/>
        <w:rPr>
          <w:rFonts w:eastAsia="Arial Unicode MS"/>
          <w:b/>
          <w:color w:val="000000"/>
          <w:w w:val="0"/>
        </w:rPr>
      </w:pPr>
    </w:p>
    <w:p w14:paraId="5E0A3B33" w14:textId="498DF11D" w:rsidR="00CC17A7" w:rsidRDefault="00CC17A7" w:rsidP="00D46D7B">
      <w:pPr>
        <w:spacing w:line="276" w:lineRule="auto"/>
        <w:jc w:val="center"/>
        <w:rPr>
          <w:rFonts w:eastAsia="Arial Unicode MS"/>
          <w:b/>
          <w:color w:val="000000"/>
          <w:w w:val="0"/>
        </w:rPr>
      </w:pPr>
    </w:p>
    <w:p w14:paraId="6567BA5A" w14:textId="57650036" w:rsidR="00CC17A7" w:rsidRDefault="00CC17A7" w:rsidP="00D46D7B">
      <w:pPr>
        <w:spacing w:line="276" w:lineRule="auto"/>
        <w:jc w:val="center"/>
        <w:rPr>
          <w:rFonts w:eastAsia="Arial Unicode MS"/>
          <w:b/>
          <w:color w:val="000000"/>
          <w:w w:val="0"/>
        </w:rPr>
      </w:pPr>
    </w:p>
    <w:p w14:paraId="58C5F893" w14:textId="3DDDFAE4" w:rsidR="00CC17A7" w:rsidRDefault="00CC17A7" w:rsidP="00D46D7B">
      <w:pPr>
        <w:spacing w:line="276" w:lineRule="auto"/>
        <w:jc w:val="center"/>
        <w:rPr>
          <w:rFonts w:eastAsia="Arial Unicode MS"/>
          <w:b/>
          <w:color w:val="000000"/>
          <w:w w:val="0"/>
        </w:rPr>
      </w:pPr>
    </w:p>
    <w:p w14:paraId="07EECE5B" w14:textId="6F6F1E25" w:rsidR="00CC17A7" w:rsidRDefault="00CC17A7" w:rsidP="00D46D7B">
      <w:pPr>
        <w:spacing w:line="276" w:lineRule="auto"/>
        <w:jc w:val="center"/>
        <w:rPr>
          <w:rFonts w:eastAsia="Arial Unicode MS"/>
          <w:b/>
          <w:color w:val="000000"/>
          <w:w w:val="0"/>
        </w:rPr>
      </w:pPr>
    </w:p>
    <w:p w14:paraId="14E46E46" w14:textId="1A673E96" w:rsidR="00CC17A7" w:rsidRDefault="00CC17A7" w:rsidP="00D46D7B">
      <w:pPr>
        <w:spacing w:line="276" w:lineRule="auto"/>
        <w:jc w:val="center"/>
        <w:rPr>
          <w:rFonts w:eastAsia="Arial Unicode MS"/>
          <w:b/>
          <w:color w:val="000000"/>
          <w:w w:val="0"/>
        </w:rPr>
      </w:pPr>
    </w:p>
    <w:p w14:paraId="05D8BB17" w14:textId="668E167A" w:rsidR="00CC17A7" w:rsidRDefault="00CC17A7" w:rsidP="00D46D7B">
      <w:pPr>
        <w:spacing w:line="276" w:lineRule="auto"/>
        <w:jc w:val="center"/>
        <w:rPr>
          <w:rFonts w:eastAsia="Arial Unicode MS"/>
          <w:b/>
          <w:color w:val="000000"/>
          <w:w w:val="0"/>
        </w:rPr>
      </w:pPr>
    </w:p>
    <w:p w14:paraId="74013E34" w14:textId="6EBC42B4" w:rsidR="00CC17A7" w:rsidRDefault="00CC17A7" w:rsidP="00D46D7B">
      <w:pPr>
        <w:spacing w:line="276" w:lineRule="auto"/>
        <w:jc w:val="center"/>
        <w:rPr>
          <w:rFonts w:eastAsia="Arial Unicode MS"/>
          <w:b/>
          <w:color w:val="000000"/>
          <w:w w:val="0"/>
        </w:rPr>
      </w:pPr>
    </w:p>
    <w:p w14:paraId="4757F04C" w14:textId="13AA65A9" w:rsidR="00CC17A7" w:rsidRDefault="00CC17A7" w:rsidP="00D46D7B">
      <w:pPr>
        <w:spacing w:line="276" w:lineRule="auto"/>
        <w:jc w:val="center"/>
        <w:rPr>
          <w:rFonts w:eastAsia="Arial Unicode MS"/>
          <w:b/>
          <w:color w:val="000000"/>
          <w:w w:val="0"/>
        </w:rPr>
      </w:pPr>
    </w:p>
    <w:p w14:paraId="0B0AB3E7" w14:textId="34A45E8A" w:rsidR="00CC17A7" w:rsidRDefault="00CC17A7" w:rsidP="00D46D7B">
      <w:pPr>
        <w:spacing w:line="276" w:lineRule="auto"/>
        <w:jc w:val="center"/>
        <w:rPr>
          <w:rFonts w:eastAsia="Arial Unicode MS"/>
          <w:b/>
          <w:color w:val="000000"/>
          <w:w w:val="0"/>
        </w:rPr>
      </w:pPr>
    </w:p>
    <w:p w14:paraId="20CBA1C3" w14:textId="3F097036" w:rsidR="00CC17A7" w:rsidRDefault="00CC17A7" w:rsidP="00D46D7B">
      <w:pPr>
        <w:spacing w:line="276" w:lineRule="auto"/>
        <w:jc w:val="center"/>
        <w:rPr>
          <w:rFonts w:eastAsia="Arial Unicode MS"/>
          <w:b/>
          <w:color w:val="000000"/>
          <w:w w:val="0"/>
        </w:rPr>
      </w:pPr>
    </w:p>
    <w:p w14:paraId="68228E33" w14:textId="10B6186A" w:rsidR="00CC17A7" w:rsidRDefault="00CC17A7" w:rsidP="00D46D7B">
      <w:pPr>
        <w:spacing w:line="276" w:lineRule="auto"/>
        <w:jc w:val="center"/>
        <w:rPr>
          <w:rFonts w:eastAsia="Arial Unicode MS"/>
          <w:b/>
          <w:color w:val="000000"/>
          <w:w w:val="0"/>
        </w:rPr>
      </w:pPr>
    </w:p>
    <w:p w14:paraId="76CA1BDC" w14:textId="50C7AA43" w:rsidR="00CC17A7" w:rsidRDefault="00CC17A7" w:rsidP="00CC17A7">
      <w:pPr>
        <w:widowControl w:val="0"/>
        <w:spacing w:line="320" w:lineRule="exact"/>
        <w:jc w:val="center"/>
        <w:rPr>
          <w:rFonts w:asciiTheme="minorHAnsi" w:eastAsiaTheme="minorHAnsi" w:hAnsiTheme="minorHAnsi"/>
          <w:sz w:val="22"/>
          <w:szCs w:val="22"/>
        </w:rPr>
      </w:pPr>
      <w:r w:rsidRPr="00D46D7B">
        <w:rPr>
          <w:rFonts w:eastAsia="Arial Unicode MS"/>
          <w:b/>
          <w:color w:val="000000"/>
          <w:w w:val="0"/>
        </w:rPr>
        <w:t xml:space="preserve">ANEXO </w:t>
      </w:r>
      <w:r>
        <w:rPr>
          <w:rFonts w:eastAsia="Arial Unicode MS"/>
          <w:b/>
          <w:color w:val="000000"/>
          <w:w w:val="0"/>
        </w:rPr>
        <w:t>IV</w:t>
      </w:r>
    </w:p>
    <w:p w14:paraId="6C867021" w14:textId="31140C3A" w:rsidR="00CC17A7" w:rsidRDefault="00CC17A7" w:rsidP="005477B6">
      <w:pPr>
        <w:shd w:val="clear" w:color="auto" w:fill="FFFFFF"/>
        <w:spacing w:line="276" w:lineRule="auto"/>
        <w:jc w:val="center"/>
        <w:rPr>
          <w:rFonts w:eastAsia="Arial Unicode MS"/>
          <w:b/>
          <w:color w:val="000000"/>
          <w:w w:val="0"/>
        </w:rPr>
      </w:pPr>
      <w:r w:rsidRPr="005477B6">
        <w:rPr>
          <w:rFonts w:eastAsia="Arial Unicode MS"/>
          <w:b/>
          <w:color w:val="000000"/>
          <w:w w:val="0"/>
        </w:rPr>
        <w:t>DESPESAS DA OPERAÇÃO</w:t>
      </w:r>
    </w:p>
    <w:p w14:paraId="6925ECC0" w14:textId="6EF8803A" w:rsidR="00E1167B" w:rsidRDefault="00E1167B" w:rsidP="005477B6">
      <w:pPr>
        <w:shd w:val="clear" w:color="auto" w:fill="FFFFFF"/>
        <w:spacing w:line="276" w:lineRule="auto"/>
        <w:jc w:val="center"/>
        <w:rPr>
          <w:rFonts w:eastAsia="Arial Unicode MS"/>
          <w:b/>
          <w:color w:val="000000"/>
          <w:w w:val="0"/>
        </w:rPr>
      </w:pPr>
    </w:p>
    <w:p w14:paraId="4E5C2249" w14:textId="6B8B1A92" w:rsidR="00E1167B" w:rsidRDefault="00E1167B" w:rsidP="00124DA5">
      <w:pPr>
        <w:shd w:val="clear" w:color="auto" w:fill="FFFFFF"/>
        <w:spacing w:line="276" w:lineRule="auto"/>
        <w:rPr>
          <w:rFonts w:eastAsia="Arial Unicode MS"/>
          <w:b/>
          <w:color w:val="000000"/>
          <w:w w:val="0"/>
        </w:rPr>
      </w:pPr>
      <w:r>
        <w:rPr>
          <w:rFonts w:eastAsia="Arial Unicode MS"/>
          <w:b/>
          <w:color w:val="000000"/>
          <w:w w:val="0"/>
        </w:rPr>
        <w:t>Tabela I:</w:t>
      </w:r>
    </w:p>
    <w:p w14:paraId="57A418B6" w14:textId="0B126FFC" w:rsidR="00CC17A7" w:rsidRDefault="00CC17A7" w:rsidP="00CC17A7">
      <w:pPr>
        <w:widowControl w:val="0"/>
        <w:spacing w:line="320" w:lineRule="exact"/>
        <w:jc w:val="both"/>
        <w:rPr>
          <w:rFonts w:asciiTheme="minorHAnsi" w:eastAsiaTheme="minorHAnsi" w:hAnsiTheme="minorHAnsi"/>
          <w:sz w:val="22"/>
          <w:szCs w:val="22"/>
        </w:rPr>
      </w:pPr>
    </w:p>
    <w:tbl>
      <w:tblPr>
        <w:tblW w:w="9431" w:type="dxa"/>
        <w:tblInd w:w="-5" w:type="dxa"/>
        <w:tblLayout w:type="fixed"/>
        <w:tblCellMar>
          <w:left w:w="70" w:type="dxa"/>
          <w:right w:w="70" w:type="dxa"/>
        </w:tblCellMar>
        <w:tblLook w:val="0000" w:firstRow="0" w:lastRow="0" w:firstColumn="0" w:lastColumn="0" w:noHBand="0" w:noVBand="0"/>
      </w:tblPr>
      <w:tblGrid>
        <w:gridCol w:w="2060"/>
        <w:gridCol w:w="2178"/>
        <w:gridCol w:w="1866"/>
        <w:gridCol w:w="1626"/>
        <w:gridCol w:w="1701"/>
      </w:tblGrid>
      <w:tr w:rsidR="005477B6" w14:paraId="3C88214A" w14:textId="77777777" w:rsidTr="005477B6">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185C5B26" w14:textId="4A5B2063" w:rsidR="005477B6" w:rsidRPr="005477B6" w:rsidRDefault="00E1167B" w:rsidP="00E916BC">
            <w:pPr>
              <w:spacing w:line="276" w:lineRule="auto"/>
              <w:jc w:val="center"/>
              <w:rPr>
                <w:b/>
                <w:bCs/>
                <w:color w:val="000000"/>
                <w:sz w:val="22"/>
                <w:szCs w:val="22"/>
              </w:rPr>
            </w:pPr>
            <w:r>
              <w:rPr>
                <w:b/>
                <w:bCs/>
                <w:color w:val="000000"/>
                <w:sz w:val="22"/>
                <w:szCs w:val="22"/>
              </w:rPr>
              <w:t>Serviço</w:t>
            </w:r>
          </w:p>
        </w:tc>
        <w:tc>
          <w:tcPr>
            <w:tcW w:w="2178" w:type="dxa"/>
            <w:tcBorders>
              <w:top w:val="single" w:sz="4" w:space="0" w:color="000000"/>
              <w:left w:val="single" w:sz="4" w:space="0" w:color="000000"/>
              <w:bottom w:val="single" w:sz="4" w:space="0" w:color="000000"/>
            </w:tcBorders>
            <w:shd w:val="clear" w:color="auto" w:fill="auto"/>
            <w:vAlign w:val="center"/>
          </w:tcPr>
          <w:p w14:paraId="2A2176AE" w14:textId="77777777" w:rsidR="005477B6" w:rsidRPr="005477B6" w:rsidRDefault="005477B6" w:rsidP="00E916BC">
            <w:pPr>
              <w:spacing w:line="276" w:lineRule="auto"/>
              <w:jc w:val="center"/>
              <w:rPr>
                <w:b/>
                <w:bCs/>
                <w:color w:val="000000"/>
                <w:sz w:val="22"/>
                <w:szCs w:val="22"/>
              </w:rPr>
            </w:pPr>
            <w:r w:rsidRPr="005477B6">
              <w:rPr>
                <w:b/>
                <w:bCs/>
                <w:color w:val="000000"/>
                <w:sz w:val="22"/>
                <w:szCs w:val="22"/>
              </w:rPr>
              <w:t>Agente</w:t>
            </w:r>
          </w:p>
        </w:tc>
        <w:tc>
          <w:tcPr>
            <w:tcW w:w="1866" w:type="dxa"/>
            <w:tcBorders>
              <w:top w:val="single" w:sz="4" w:space="0" w:color="000000"/>
              <w:left w:val="single" w:sz="4" w:space="0" w:color="000000"/>
              <w:bottom w:val="single" w:sz="4" w:space="0" w:color="000000"/>
            </w:tcBorders>
            <w:shd w:val="clear" w:color="auto" w:fill="auto"/>
            <w:vAlign w:val="center"/>
          </w:tcPr>
          <w:p w14:paraId="60D2BBB0" w14:textId="77777777" w:rsidR="005477B6" w:rsidRPr="005477B6" w:rsidRDefault="005477B6" w:rsidP="00E916BC">
            <w:pPr>
              <w:spacing w:line="276" w:lineRule="auto"/>
              <w:jc w:val="center"/>
              <w:rPr>
                <w:b/>
                <w:bCs/>
                <w:color w:val="000000"/>
                <w:sz w:val="22"/>
                <w:szCs w:val="22"/>
              </w:rPr>
            </w:pPr>
            <w:r w:rsidRPr="005477B6">
              <w:rPr>
                <w:b/>
                <w:bCs/>
                <w:color w:val="000000"/>
                <w:sz w:val="22"/>
                <w:szCs w:val="22"/>
              </w:rPr>
              <w:t>Valor</w:t>
            </w:r>
          </w:p>
        </w:tc>
        <w:tc>
          <w:tcPr>
            <w:tcW w:w="1626" w:type="dxa"/>
            <w:tcBorders>
              <w:top w:val="single" w:sz="4" w:space="0" w:color="000000"/>
              <w:left w:val="single" w:sz="4" w:space="0" w:color="000000"/>
              <w:bottom w:val="single" w:sz="4" w:space="0" w:color="000000"/>
            </w:tcBorders>
            <w:shd w:val="clear" w:color="auto" w:fill="auto"/>
            <w:vAlign w:val="center"/>
          </w:tcPr>
          <w:p w14:paraId="0F773DE9" w14:textId="77777777" w:rsidR="005477B6" w:rsidRPr="005477B6" w:rsidRDefault="005477B6" w:rsidP="00E916BC">
            <w:pPr>
              <w:spacing w:line="276" w:lineRule="auto"/>
              <w:jc w:val="center"/>
              <w:rPr>
                <w:b/>
                <w:bCs/>
                <w:color w:val="000000"/>
                <w:sz w:val="22"/>
                <w:szCs w:val="22"/>
              </w:rPr>
            </w:pPr>
            <w:r w:rsidRPr="005477B6">
              <w:rPr>
                <w:b/>
                <w:bCs/>
                <w:color w:val="000000"/>
                <w:sz w:val="22"/>
                <w:szCs w:val="22"/>
              </w:rPr>
              <w:t>Tributo para Grossup</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EC77E" w14:textId="77777777" w:rsidR="005477B6" w:rsidRPr="005477B6" w:rsidRDefault="005477B6" w:rsidP="00E916BC">
            <w:pPr>
              <w:spacing w:line="276" w:lineRule="auto"/>
              <w:jc w:val="center"/>
              <w:rPr>
                <w:color w:val="000000"/>
                <w:sz w:val="22"/>
                <w:szCs w:val="22"/>
              </w:rPr>
            </w:pPr>
            <w:r w:rsidRPr="005477B6">
              <w:rPr>
                <w:b/>
                <w:bCs/>
                <w:color w:val="000000"/>
                <w:sz w:val="22"/>
                <w:szCs w:val="22"/>
              </w:rPr>
              <w:t xml:space="preserve">Custo Total </w:t>
            </w:r>
          </w:p>
        </w:tc>
      </w:tr>
      <w:tr w:rsidR="005477B6" w:rsidRPr="00211E25" w14:paraId="174DB779" w14:textId="77777777" w:rsidTr="005477B6">
        <w:trPr>
          <w:trHeight w:val="537"/>
        </w:trPr>
        <w:tc>
          <w:tcPr>
            <w:tcW w:w="2060" w:type="dxa"/>
            <w:tcBorders>
              <w:left w:val="single" w:sz="4" w:space="0" w:color="000000"/>
              <w:bottom w:val="single" w:sz="4" w:space="0" w:color="000000"/>
            </w:tcBorders>
            <w:shd w:val="clear" w:color="auto" w:fill="auto"/>
            <w:vAlign w:val="center"/>
          </w:tcPr>
          <w:p w14:paraId="4D71D8BE" w14:textId="77777777" w:rsidR="005477B6" w:rsidRPr="005477B6" w:rsidRDefault="005477B6" w:rsidP="00E916BC">
            <w:pPr>
              <w:spacing w:line="276" w:lineRule="auto"/>
              <w:rPr>
                <w:color w:val="000000"/>
                <w:sz w:val="22"/>
                <w:szCs w:val="22"/>
              </w:rPr>
            </w:pPr>
            <w:r w:rsidRPr="005477B6">
              <w:rPr>
                <w:color w:val="000000"/>
                <w:sz w:val="22"/>
                <w:szCs w:val="22"/>
              </w:rPr>
              <w:t>Estruturação</w:t>
            </w:r>
          </w:p>
        </w:tc>
        <w:tc>
          <w:tcPr>
            <w:tcW w:w="2178" w:type="dxa"/>
            <w:tcBorders>
              <w:left w:val="single" w:sz="4" w:space="0" w:color="000000"/>
              <w:bottom w:val="single" w:sz="4" w:space="0" w:color="000000"/>
            </w:tcBorders>
            <w:shd w:val="clear" w:color="auto" w:fill="auto"/>
            <w:vAlign w:val="center"/>
          </w:tcPr>
          <w:p w14:paraId="2394C818" w14:textId="3AC51A26" w:rsidR="005477B6" w:rsidRPr="005477B6" w:rsidRDefault="005477B6" w:rsidP="00E916BC">
            <w:pPr>
              <w:spacing w:line="276" w:lineRule="auto"/>
              <w:jc w:val="center"/>
              <w:rPr>
                <w:color w:val="000000"/>
                <w:sz w:val="22"/>
                <w:szCs w:val="22"/>
                <w:shd w:val="clear" w:color="auto" w:fill="C0C0C0"/>
              </w:rPr>
            </w:pPr>
            <w:r w:rsidRPr="005477B6">
              <w:rPr>
                <w:color w:val="000000"/>
                <w:sz w:val="22"/>
                <w:szCs w:val="22"/>
              </w:rPr>
              <w:t>Habitasec</w:t>
            </w:r>
          </w:p>
        </w:tc>
        <w:tc>
          <w:tcPr>
            <w:tcW w:w="1866" w:type="dxa"/>
            <w:tcBorders>
              <w:left w:val="single" w:sz="4" w:space="0" w:color="000000"/>
              <w:bottom w:val="single" w:sz="4" w:space="0" w:color="000000"/>
            </w:tcBorders>
            <w:shd w:val="clear" w:color="auto" w:fill="auto"/>
            <w:vAlign w:val="center"/>
          </w:tcPr>
          <w:p w14:paraId="1DCCF6BF" w14:textId="49601187" w:rsidR="005477B6" w:rsidRPr="00D33093" w:rsidRDefault="004A7225" w:rsidP="00E916BC">
            <w:pPr>
              <w:spacing w:line="276" w:lineRule="auto"/>
              <w:jc w:val="center"/>
              <w:rPr>
                <w:color w:val="000000"/>
                <w:sz w:val="22"/>
                <w:szCs w:val="22"/>
              </w:rPr>
            </w:pPr>
            <w:r w:rsidRPr="00D33093">
              <w:rPr>
                <w:color w:val="000000"/>
                <w:sz w:val="22"/>
                <w:szCs w:val="22"/>
              </w:rPr>
              <w:t xml:space="preserve">R$ </w:t>
            </w:r>
            <w:r w:rsidR="00CE6007" w:rsidRPr="00D33093">
              <w:rPr>
                <w:color w:val="000000"/>
                <w:sz w:val="22"/>
                <w:szCs w:val="22"/>
              </w:rPr>
              <w:t>70.000,00</w:t>
            </w:r>
          </w:p>
        </w:tc>
        <w:tc>
          <w:tcPr>
            <w:tcW w:w="1626" w:type="dxa"/>
            <w:tcBorders>
              <w:left w:val="single" w:sz="4" w:space="0" w:color="000000"/>
              <w:bottom w:val="single" w:sz="4" w:space="0" w:color="000000"/>
            </w:tcBorders>
            <w:shd w:val="clear" w:color="auto" w:fill="auto"/>
            <w:vAlign w:val="center"/>
          </w:tcPr>
          <w:p w14:paraId="5B22AF70" w14:textId="1A48B8AB" w:rsidR="005477B6" w:rsidRPr="00D33093" w:rsidRDefault="00CE6007" w:rsidP="00E916BC">
            <w:pPr>
              <w:spacing w:line="276" w:lineRule="auto"/>
              <w:jc w:val="center"/>
              <w:rPr>
                <w:color w:val="000000"/>
                <w:sz w:val="22"/>
                <w:szCs w:val="22"/>
              </w:rPr>
            </w:pPr>
            <w:r w:rsidRPr="00D33093">
              <w:rPr>
                <w:color w:val="000000"/>
                <w:sz w:val="22"/>
                <w:szCs w:val="22"/>
              </w:rPr>
              <w:t>12,15%</w:t>
            </w:r>
          </w:p>
        </w:tc>
        <w:tc>
          <w:tcPr>
            <w:tcW w:w="1701" w:type="dxa"/>
            <w:tcBorders>
              <w:left w:val="single" w:sz="4" w:space="0" w:color="000000"/>
              <w:bottom w:val="single" w:sz="4" w:space="0" w:color="000000"/>
              <w:right w:val="single" w:sz="4" w:space="0" w:color="000000"/>
            </w:tcBorders>
            <w:shd w:val="clear" w:color="auto" w:fill="auto"/>
            <w:vAlign w:val="center"/>
          </w:tcPr>
          <w:p w14:paraId="5CB1426A" w14:textId="72E12DB1" w:rsidR="005477B6" w:rsidRPr="00D33093" w:rsidRDefault="005477B6" w:rsidP="00E916BC">
            <w:pPr>
              <w:spacing w:line="276" w:lineRule="auto"/>
              <w:jc w:val="center"/>
              <w:rPr>
                <w:color w:val="000000"/>
                <w:sz w:val="22"/>
                <w:szCs w:val="22"/>
              </w:rPr>
            </w:pPr>
            <w:r w:rsidRPr="00D33093">
              <w:rPr>
                <w:color w:val="000000"/>
                <w:sz w:val="22"/>
                <w:szCs w:val="22"/>
              </w:rPr>
              <w:t xml:space="preserve">R$ </w:t>
            </w:r>
            <w:r w:rsidR="00CE6007" w:rsidRPr="00D33093">
              <w:rPr>
                <w:color w:val="000000"/>
                <w:sz w:val="22"/>
                <w:szCs w:val="22"/>
              </w:rPr>
              <w:t>79.681,27</w:t>
            </w:r>
          </w:p>
        </w:tc>
      </w:tr>
      <w:tr w:rsidR="005477B6" w:rsidRPr="00211E25" w14:paraId="3F1D50E3" w14:textId="77777777" w:rsidTr="005477B6">
        <w:trPr>
          <w:trHeight w:val="537"/>
        </w:trPr>
        <w:tc>
          <w:tcPr>
            <w:tcW w:w="2060" w:type="dxa"/>
            <w:tcBorders>
              <w:left w:val="single" w:sz="4" w:space="0" w:color="000000"/>
              <w:bottom w:val="single" w:sz="4" w:space="0" w:color="000000"/>
            </w:tcBorders>
            <w:shd w:val="clear" w:color="auto" w:fill="auto"/>
            <w:vAlign w:val="center"/>
          </w:tcPr>
          <w:p w14:paraId="1200BB8E" w14:textId="77777777" w:rsidR="005477B6" w:rsidRPr="005477B6" w:rsidRDefault="005477B6" w:rsidP="00E916BC">
            <w:pPr>
              <w:spacing w:line="276" w:lineRule="auto"/>
              <w:rPr>
                <w:color w:val="000000"/>
                <w:sz w:val="22"/>
                <w:szCs w:val="22"/>
              </w:rPr>
            </w:pPr>
            <w:r w:rsidRPr="005477B6">
              <w:rPr>
                <w:color w:val="000000"/>
                <w:sz w:val="22"/>
                <w:szCs w:val="22"/>
              </w:rPr>
              <w:t>Assessor Legal</w:t>
            </w:r>
          </w:p>
        </w:tc>
        <w:tc>
          <w:tcPr>
            <w:tcW w:w="2178" w:type="dxa"/>
            <w:tcBorders>
              <w:left w:val="single" w:sz="4" w:space="0" w:color="000000"/>
              <w:bottom w:val="single" w:sz="4" w:space="0" w:color="000000"/>
            </w:tcBorders>
            <w:shd w:val="clear" w:color="auto" w:fill="auto"/>
            <w:vAlign w:val="center"/>
          </w:tcPr>
          <w:p w14:paraId="41280171" w14:textId="77777777" w:rsidR="005477B6" w:rsidRPr="005477B6" w:rsidRDefault="005477B6" w:rsidP="00E916BC">
            <w:pPr>
              <w:spacing w:line="276" w:lineRule="auto"/>
              <w:jc w:val="center"/>
              <w:rPr>
                <w:color w:val="000000"/>
                <w:sz w:val="22"/>
                <w:szCs w:val="22"/>
              </w:rPr>
            </w:pPr>
            <w:r w:rsidRPr="005477B6">
              <w:rPr>
                <w:color w:val="000000"/>
                <w:sz w:val="22"/>
                <w:szCs w:val="22"/>
              </w:rPr>
              <w:t>Felsberg</w:t>
            </w:r>
          </w:p>
        </w:tc>
        <w:tc>
          <w:tcPr>
            <w:tcW w:w="1866" w:type="dxa"/>
            <w:tcBorders>
              <w:left w:val="single" w:sz="4" w:space="0" w:color="000000"/>
              <w:bottom w:val="single" w:sz="4" w:space="0" w:color="000000"/>
            </w:tcBorders>
            <w:shd w:val="clear" w:color="auto" w:fill="auto"/>
            <w:vAlign w:val="center"/>
          </w:tcPr>
          <w:p w14:paraId="36CC1123" w14:textId="43A2DAA2" w:rsidR="005477B6" w:rsidRPr="00D33093" w:rsidRDefault="005477B6" w:rsidP="00E916BC">
            <w:pPr>
              <w:spacing w:line="276" w:lineRule="auto"/>
              <w:jc w:val="center"/>
              <w:rPr>
                <w:color w:val="000000"/>
                <w:sz w:val="22"/>
                <w:szCs w:val="22"/>
              </w:rPr>
            </w:pPr>
            <w:r w:rsidRPr="00D33093">
              <w:rPr>
                <w:color w:val="000000"/>
                <w:sz w:val="22"/>
                <w:szCs w:val="22"/>
              </w:rPr>
              <w:t xml:space="preserve">R$ </w:t>
            </w:r>
            <w:r w:rsidR="00CE6007" w:rsidRPr="00D33093">
              <w:rPr>
                <w:color w:val="000000"/>
                <w:sz w:val="22"/>
                <w:szCs w:val="22"/>
              </w:rPr>
              <w:t>65.000,00</w:t>
            </w:r>
          </w:p>
        </w:tc>
        <w:tc>
          <w:tcPr>
            <w:tcW w:w="1626" w:type="dxa"/>
            <w:tcBorders>
              <w:left w:val="single" w:sz="4" w:space="0" w:color="000000"/>
              <w:bottom w:val="single" w:sz="4" w:space="0" w:color="000000"/>
            </w:tcBorders>
            <w:shd w:val="clear" w:color="auto" w:fill="auto"/>
            <w:vAlign w:val="center"/>
          </w:tcPr>
          <w:p w14:paraId="4DBA3153" w14:textId="77777777" w:rsidR="005477B6" w:rsidRPr="00D33093" w:rsidRDefault="005477B6" w:rsidP="00E916BC">
            <w:pPr>
              <w:spacing w:line="276" w:lineRule="auto"/>
              <w:jc w:val="center"/>
              <w:rPr>
                <w:color w:val="000000"/>
                <w:sz w:val="22"/>
                <w:szCs w:val="22"/>
              </w:rPr>
            </w:pPr>
            <w:r w:rsidRPr="00D33093">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7B030D2C" w14:textId="59AA5217" w:rsidR="005477B6" w:rsidRPr="00D33093" w:rsidRDefault="005477B6" w:rsidP="00E916BC">
            <w:pPr>
              <w:spacing w:line="276" w:lineRule="auto"/>
              <w:jc w:val="center"/>
              <w:rPr>
                <w:color w:val="000000"/>
                <w:sz w:val="22"/>
                <w:szCs w:val="22"/>
              </w:rPr>
            </w:pPr>
            <w:r w:rsidRPr="00D33093">
              <w:rPr>
                <w:color w:val="000000"/>
                <w:sz w:val="22"/>
                <w:szCs w:val="22"/>
              </w:rPr>
              <w:t xml:space="preserve">R$ </w:t>
            </w:r>
            <w:r w:rsidR="00CE6007" w:rsidRPr="00D33093">
              <w:rPr>
                <w:color w:val="000000"/>
                <w:sz w:val="22"/>
                <w:szCs w:val="22"/>
              </w:rPr>
              <w:t>65.000,00</w:t>
            </w:r>
          </w:p>
        </w:tc>
      </w:tr>
      <w:tr w:rsidR="005477B6" w14:paraId="4AFB3BA6" w14:textId="77777777" w:rsidTr="005477B6">
        <w:trPr>
          <w:trHeight w:val="537"/>
        </w:trPr>
        <w:tc>
          <w:tcPr>
            <w:tcW w:w="2060" w:type="dxa"/>
            <w:tcBorders>
              <w:left w:val="single" w:sz="4" w:space="0" w:color="000000"/>
              <w:bottom w:val="single" w:sz="4" w:space="0" w:color="000000"/>
            </w:tcBorders>
            <w:shd w:val="clear" w:color="auto" w:fill="auto"/>
            <w:vAlign w:val="center"/>
          </w:tcPr>
          <w:p w14:paraId="2A3BB2CF" w14:textId="77777777" w:rsidR="005477B6" w:rsidRPr="005477B6" w:rsidRDefault="005477B6" w:rsidP="00E916BC">
            <w:pPr>
              <w:spacing w:line="276" w:lineRule="auto"/>
              <w:rPr>
                <w:color w:val="000000"/>
                <w:sz w:val="22"/>
                <w:szCs w:val="22"/>
              </w:rPr>
            </w:pPr>
            <w:r w:rsidRPr="005477B6">
              <w:rPr>
                <w:color w:val="000000"/>
                <w:sz w:val="22"/>
                <w:szCs w:val="22"/>
              </w:rPr>
              <w:t>Coordenador Líder</w:t>
            </w:r>
          </w:p>
        </w:tc>
        <w:tc>
          <w:tcPr>
            <w:tcW w:w="2178" w:type="dxa"/>
            <w:tcBorders>
              <w:left w:val="single" w:sz="4" w:space="0" w:color="000000"/>
              <w:bottom w:val="single" w:sz="4" w:space="0" w:color="000000"/>
            </w:tcBorders>
            <w:shd w:val="clear" w:color="auto" w:fill="auto"/>
            <w:vAlign w:val="center"/>
          </w:tcPr>
          <w:p w14:paraId="4F47696B" w14:textId="761C2301" w:rsidR="005477B6" w:rsidRPr="005477B6" w:rsidRDefault="00CE6007" w:rsidP="00E916BC">
            <w:pPr>
              <w:spacing w:line="276" w:lineRule="auto"/>
              <w:jc w:val="center"/>
              <w:rPr>
                <w:color w:val="000000"/>
                <w:sz w:val="22"/>
                <w:szCs w:val="22"/>
              </w:rPr>
            </w:pPr>
            <w:r>
              <w:rPr>
                <w:color w:val="000000"/>
                <w:sz w:val="22"/>
                <w:szCs w:val="22"/>
              </w:rPr>
              <w:t>Habitasec</w:t>
            </w:r>
          </w:p>
        </w:tc>
        <w:tc>
          <w:tcPr>
            <w:tcW w:w="1866" w:type="dxa"/>
            <w:tcBorders>
              <w:left w:val="single" w:sz="4" w:space="0" w:color="000000"/>
              <w:bottom w:val="single" w:sz="4" w:space="0" w:color="000000"/>
            </w:tcBorders>
            <w:shd w:val="clear" w:color="auto" w:fill="auto"/>
            <w:vAlign w:val="center"/>
          </w:tcPr>
          <w:p w14:paraId="01A40CE2" w14:textId="3077D7B9" w:rsidR="005477B6" w:rsidRPr="005477B6" w:rsidRDefault="005477B6"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CE6007" w:rsidRPr="000F558A">
              <w:rPr>
                <w:color w:val="000000"/>
                <w:sz w:val="22"/>
                <w:szCs w:val="22"/>
              </w:rPr>
              <w:t>18.000,00</w:t>
            </w:r>
          </w:p>
        </w:tc>
        <w:tc>
          <w:tcPr>
            <w:tcW w:w="1626" w:type="dxa"/>
            <w:tcBorders>
              <w:left w:val="single" w:sz="4" w:space="0" w:color="000000"/>
              <w:bottom w:val="single" w:sz="4" w:space="0" w:color="000000"/>
            </w:tcBorders>
            <w:shd w:val="clear" w:color="auto" w:fill="auto"/>
            <w:vAlign w:val="center"/>
          </w:tcPr>
          <w:p w14:paraId="0D8EF9DE" w14:textId="009B9F84" w:rsidR="005477B6" w:rsidRPr="005477B6" w:rsidRDefault="00CE6007" w:rsidP="00E916BC">
            <w:pPr>
              <w:spacing w:line="276" w:lineRule="auto"/>
              <w:jc w:val="center"/>
              <w:rPr>
                <w:color w:val="000000"/>
                <w:sz w:val="22"/>
                <w:szCs w:val="22"/>
              </w:rPr>
            </w:pPr>
            <w:r>
              <w:rPr>
                <w:color w:val="000000"/>
                <w:sz w:val="22"/>
                <w:szCs w:val="22"/>
              </w:rPr>
              <w:t>12,15</w:t>
            </w:r>
            <w:r w:rsidR="005477B6" w:rsidRPr="005477B6">
              <w:rPr>
                <w:color w:val="000000"/>
                <w:sz w:val="22"/>
                <w:szCs w:val="22"/>
              </w:rPr>
              <w:t>%</w:t>
            </w:r>
          </w:p>
        </w:tc>
        <w:tc>
          <w:tcPr>
            <w:tcW w:w="1701" w:type="dxa"/>
            <w:tcBorders>
              <w:left w:val="single" w:sz="4" w:space="0" w:color="000000"/>
              <w:bottom w:val="single" w:sz="4" w:space="0" w:color="000000"/>
              <w:right w:val="single" w:sz="4" w:space="0" w:color="000000"/>
            </w:tcBorders>
            <w:shd w:val="clear" w:color="auto" w:fill="auto"/>
            <w:vAlign w:val="center"/>
          </w:tcPr>
          <w:p w14:paraId="4114833B" w14:textId="6D432D1E" w:rsidR="005477B6" w:rsidRPr="005477B6" w:rsidRDefault="005477B6"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CE6007" w:rsidRPr="000F558A">
              <w:rPr>
                <w:color w:val="000000"/>
                <w:sz w:val="22"/>
                <w:szCs w:val="22"/>
              </w:rPr>
              <w:t>20.489,47</w:t>
            </w:r>
          </w:p>
        </w:tc>
      </w:tr>
      <w:tr w:rsidR="005477B6" w14:paraId="7B0B7249" w14:textId="77777777" w:rsidTr="005477B6">
        <w:trPr>
          <w:trHeight w:val="537"/>
        </w:trPr>
        <w:tc>
          <w:tcPr>
            <w:tcW w:w="2060" w:type="dxa"/>
            <w:tcBorders>
              <w:left w:val="single" w:sz="4" w:space="0" w:color="000000"/>
              <w:bottom w:val="single" w:sz="4" w:space="0" w:color="000000"/>
            </w:tcBorders>
            <w:shd w:val="clear" w:color="auto" w:fill="auto"/>
            <w:vAlign w:val="center"/>
          </w:tcPr>
          <w:p w14:paraId="232C1CEF" w14:textId="77777777" w:rsidR="005477B6" w:rsidRPr="005477B6" w:rsidRDefault="005477B6" w:rsidP="00E916BC">
            <w:pPr>
              <w:spacing w:line="276" w:lineRule="auto"/>
              <w:rPr>
                <w:color w:val="000000"/>
                <w:sz w:val="22"/>
                <w:szCs w:val="22"/>
              </w:rPr>
            </w:pPr>
            <w:r w:rsidRPr="005477B6">
              <w:rPr>
                <w:color w:val="000000"/>
                <w:sz w:val="22"/>
                <w:szCs w:val="22"/>
              </w:rPr>
              <w:t>Taxa de Registro</w:t>
            </w:r>
          </w:p>
        </w:tc>
        <w:tc>
          <w:tcPr>
            <w:tcW w:w="2178" w:type="dxa"/>
            <w:tcBorders>
              <w:left w:val="single" w:sz="4" w:space="0" w:color="000000"/>
              <w:bottom w:val="single" w:sz="4" w:space="0" w:color="000000"/>
            </w:tcBorders>
            <w:shd w:val="clear" w:color="auto" w:fill="auto"/>
            <w:vAlign w:val="center"/>
          </w:tcPr>
          <w:p w14:paraId="6E5EB731" w14:textId="77777777" w:rsidR="005477B6" w:rsidRPr="005477B6" w:rsidRDefault="005477B6" w:rsidP="00E916BC">
            <w:pPr>
              <w:spacing w:line="276" w:lineRule="auto"/>
              <w:jc w:val="center"/>
              <w:rPr>
                <w:color w:val="000000"/>
                <w:sz w:val="22"/>
                <w:szCs w:val="22"/>
              </w:rPr>
            </w:pPr>
            <w:r w:rsidRPr="005477B6">
              <w:rPr>
                <w:color w:val="000000"/>
                <w:sz w:val="22"/>
                <w:szCs w:val="22"/>
              </w:rPr>
              <w:t>ANBIMA</w:t>
            </w:r>
          </w:p>
        </w:tc>
        <w:tc>
          <w:tcPr>
            <w:tcW w:w="1866" w:type="dxa"/>
            <w:tcBorders>
              <w:left w:val="single" w:sz="4" w:space="0" w:color="000000"/>
              <w:bottom w:val="single" w:sz="4" w:space="0" w:color="000000"/>
            </w:tcBorders>
            <w:shd w:val="clear" w:color="auto" w:fill="auto"/>
            <w:vAlign w:val="center"/>
          </w:tcPr>
          <w:p w14:paraId="42A6BFBF" w14:textId="63A41F78" w:rsidR="005477B6" w:rsidRPr="005477B6" w:rsidRDefault="005477B6" w:rsidP="00E916BC">
            <w:pPr>
              <w:spacing w:line="276" w:lineRule="auto"/>
              <w:jc w:val="center"/>
              <w:rPr>
                <w:color w:val="000000"/>
                <w:sz w:val="22"/>
                <w:szCs w:val="22"/>
              </w:rPr>
            </w:pPr>
            <w:r w:rsidRPr="005477B6">
              <w:rPr>
                <w:color w:val="000000"/>
                <w:sz w:val="22"/>
                <w:szCs w:val="22"/>
              </w:rPr>
              <w:t>0,003887% do CRI</w:t>
            </w:r>
            <w:r w:rsidR="009D4F50">
              <w:rPr>
                <w:color w:val="000000"/>
                <w:sz w:val="22"/>
                <w:szCs w:val="22"/>
              </w:rPr>
              <w:t xml:space="preserve"> com piso mínimo</w:t>
            </w:r>
          </w:p>
        </w:tc>
        <w:tc>
          <w:tcPr>
            <w:tcW w:w="1626" w:type="dxa"/>
            <w:tcBorders>
              <w:left w:val="single" w:sz="4" w:space="0" w:color="000000"/>
              <w:bottom w:val="single" w:sz="4" w:space="0" w:color="000000"/>
            </w:tcBorders>
            <w:shd w:val="clear" w:color="auto" w:fill="auto"/>
            <w:vAlign w:val="center"/>
          </w:tcPr>
          <w:p w14:paraId="1216E06D" w14:textId="77777777" w:rsidR="005477B6" w:rsidRPr="005477B6" w:rsidRDefault="005477B6" w:rsidP="00E916BC">
            <w:pPr>
              <w:spacing w:line="276" w:lineRule="auto"/>
              <w:jc w:val="center"/>
              <w:rPr>
                <w:color w:val="000000"/>
                <w:sz w:val="22"/>
                <w:szCs w:val="22"/>
              </w:rPr>
            </w:pPr>
            <w:r w:rsidRPr="005477B6">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12AC6781" w14:textId="4526D182" w:rsidR="005477B6" w:rsidRPr="005477B6" w:rsidRDefault="005477B6"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CE6007" w:rsidRPr="000F558A">
              <w:rPr>
                <w:color w:val="000000"/>
                <w:sz w:val="22"/>
                <w:szCs w:val="22"/>
              </w:rPr>
              <w:t>1.388,00</w:t>
            </w:r>
          </w:p>
        </w:tc>
      </w:tr>
      <w:tr w:rsidR="005477B6" w14:paraId="21F0F7CC" w14:textId="77777777" w:rsidTr="005477B6">
        <w:trPr>
          <w:trHeight w:val="537"/>
        </w:trPr>
        <w:tc>
          <w:tcPr>
            <w:tcW w:w="2060" w:type="dxa"/>
            <w:tcBorders>
              <w:left w:val="single" w:sz="4" w:space="0" w:color="000000"/>
              <w:bottom w:val="single" w:sz="4" w:space="0" w:color="000000"/>
            </w:tcBorders>
            <w:shd w:val="clear" w:color="auto" w:fill="auto"/>
            <w:vAlign w:val="center"/>
          </w:tcPr>
          <w:p w14:paraId="012C6418" w14:textId="77777777" w:rsidR="005477B6" w:rsidRPr="005477B6" w:rsidRDefault="005477B6" w:rsidP="00E916BC">
            <w:pPr>
              <w:spacing w:line="276" w:lineRule="auto"/>
              <w:rPr>
                <w:color w:val="000000"/>
                <w:sz w:val="22"/>
                <w:szCs w:val="22"/>
              </w:rPr>
            </w:pPr>
            <w:r w:rsidRPr="005477B6">
              <w:rPr>
                <w:color w:val="000000"/>
                <w:sz w:val="22"/>
                <w:szCs w:val="22"/>
              </w:rPr>
              <w:t>Pré-Registro CRI</w:t>
            </w:r>
          </w:p>
        </w:tc>
        <w:tc>
          <w:tcPr>
            <w:tcW w:w="2178" w:type="dxa"/>
            <w:tcBorders>
              <w:left w:val="single" w:sz="4" w:space="0" w:color="000000"/>
              <w:bottom w:val="single" w:sz="4" w:space="0" w:color="000000"/>
            </w:tcBorders>
            <w:shd w:val="clear" w:color="auto" w:fill="auto"/>
            <w:vAlign w:val="center"/>
          </w:tcPr>
          <w:p w14:paraId="1F088CB7" w14:textId="77777777" w:rsidR="005477B6" w:rsidRPr="005477B6" w:rsidRDefault="005477B6" w:rsidP="00E916BC">
            <w:pPr>
              <w:spacing w:line="276" w:lineRule="auto"/>
              <w:jc w:val="center"/>
              <w:rPr>
                <w:color w:val="000000"/>
                <w:sz w:val="22"/>
                <w:szCs w:val="22"/>
              </w:rPr>
            </w:pPr>
            <w:r w:rsidRPr="005477B6">
              <w:rPr>
                <w:color w:val="000000"/>
                <w:sz w:val="22"/>
                <w:szCs w:val="22"/>
              </w:rPr>
              <w:t>B3</w:t>
            </w:r>
          </w:p>
        </w:tc>
        <w:tc>
          <w:tcPr>
            <w:tcW w:w="1866" w:type="dxa"/>
            <w:tcBorders>
              <w:left w:val="single" w:sz="4" w:space="0" w:color="000000"/>
              <w:bottom w:val="single" w:sz="4" w:space="0" w:color="000000"/>
            </w:tcBorders>
            <w:shd w:val="clear" w:color="auto" w:fill="auto"/>
            <w:vAlign w:val="center"/>
          </w:tcPr>
          <w:p w14:paraId="260B1177" w14:textId="7CF72EB0" w:rsidR="005477B6" w:rsidRPr="005477B6" w:rsidRDefault="005477B6" w:rsidP="00E916BC">
            <w:pPr>
              <w:spacing w:line="276" w:lineRule="auto"/>
              <w:jc w:val="center"/>
              <w:rPr>
                <w:color w:val="000000"/>
                <w:sz w:val="22"/>
                <w:szCs w:val="22"/>
              </w:rPr>
            </w:pPr>
            <w:r w:rsidRPr="005477B6">
              <w:rPr>
                <w:color w:val="000000"/>
                <w:sz w:val="22"/>
                <w:szCs w:val="22"/>
              </w:rPr>
              <w:t>0,0012% do CRI</w:t>
            </w:r>
            <w:r w:rsidR="009D4F50">
              <w:rPr>
                <w:color w:val="000000"/>
                <w:sz w:val="22"/>
                <w:szCs w:val="22"/>
              </w:rPr>
              <w:t xml:space="preserve"> com piso mínimo</w:t>
            </w:r>
          </w:p>
        </w:tc>
        <w:tc>
          <w:tcPr>
            <w:tcW w:w="1626" w:type="dxa"/>
            <w:tcBorders>
              <w:left w:val="single" w:sz="4" w:space="0" w:color="000000"/>
              <w:bottom w:val="single" w:sz="4" w:space="0" w:color="000000"/>
            </w:tcBorders>
            <w:shd w:val="clear" w:color="auto" w:fill="auto"/>
            <w:vAlign w:val="center"/>
          </w:tcPr>
          <w:p w14:paraId="11A9BE10" w14:textId="77777777" w:rsidR="005477B6" w:rsidRPr="005477B6" w:rsidRDefault="005477B6" w:rsidP="00E916BC">
            <w:pPr>
              <w:spacing w:line="276" w:lineRule="auto"/>
              <w:jc w:val="center"/>
              <w:rPr>
                <w:color w:val="000000"/>
                <w:sz w:val="22"/>
                <w:szCs w:val="22"/>
              </w:rPr>
            </w:pPr>
            <w:r w:rsidRPr="005477B6">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37ED3402" w14:textId="7D40461C" w:rsidR="005477B6" w:rsidRPr="005477B6" w:rsidRDefault="004A7225"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CE6007" w:rsidRPr="003A742B">
              <w:rPr>
                <w:color w:val="000000"/>
                <w:sz w:val="22"/>
                <w:szCs w:val="22"/>
              </w:rPr>
              <w:t>15.230,68</w:t>
            </w:r>
          </w:p>
        </w:tc>
      </w:tr>
      <w:tr w:rsidR="005477B6" w14:paraId="12ACFB2C" w14:textId="77777777" w:rsidTr="005477B6">
        <w:trPr>
          <w:trHeight w:val="537"/>
        </w:trPr>
        <w:tc>
          <w:tcPr>
            <w:tcW w:w="2060" w:type="dxa"/>
            <w:tcBorders>
              <w:left w:val="single" w:sz="4" w:space="0" w:color="000000"/>
              <w:bottom w:val="single" w:sz="4" w:space="0" w:color="000000"/>
            </w:tcBorders>
            <w:shd w:val="clear" w:color="auto" w:fill="auto"/>
            <w:vAlign w:val="center"/>
          </w:tcPr>
          <w:p w14:paraId="345F1EC8" w14:textId="77777777" w:rsidR="005477B6" w:rsidRPr="005477B6" w:rsidRDefault="005477B6" w:rsidP="00E916BC">
            <w:pPr>
              <w:spacing w:line="276" w:lineRule="auto"/>
              <w:rPr>
                <w:color w:val="000000"/>
                <w:sz w:val="22"/>
                <w:szCs w:val="22"/>
              </w:rPr>
            </w:pPr>
            <w:r w:rsidRPr="005477B6">
              <w:rPr>
                <w:color w:val="000000"/>
                <w:sz w:val="22"/>
                <w:szCs w:val="22"/>
              </w:rPr>
              <w:t>Registro CRI</w:t>
            </w:r>
          </w:p>
        </w:tc>
        <w:tc>
          <w:tcPr>
            <w:tcW w:w="2178" w:type="dxa"/>
            <w:tcBorders>
              <w:left w:val="single" w:sz="4" w:space="0" w:color="000000"/>
              <w:bottom w:val="single" w:sz="4" w:space="0" w:color="000000"/>
            </w:tcBorders>
            <w:shd w:val="clear" w:color="auto" w:fill="auto"/>
            <w:vAlign w:val="center"/>
          </w:tcPr>
          <w:p w14:paraId="402CB80C" w14:textId="77777777" w:rsidR="005477B6" w:rsidRPr="005477B6" w:rsidRDefault="005477B6" w:rsidP="00E916BC">
            <w:pPr>
              <w:spacing w:line="276" w:lineRule="auto"/>
              <w:jc w:val="center"/>
              <w:rPr>
                <w:color w:val="000000"/>
                <w:sz w:val="22"/>
                <w:szCs w:val="22"/>
              </w:rPr>
            </w:pPr>
            <w:r w:rsidRPr="005477B6">
              <w:rPr>
                <w:color w:val="000000"/>
                <w:sz w:val="22"/>
                <w:szCs w:val="22"/>
              </w:rPr>
              <w:t>B3</w:t>
            </w:r>
          </w:p>
        </w:tc>
        <w:tc>
          <w:tcPr>
            <w:tcW w:w="1866" w:type="dxa"/>
            <w:tcBorders>
              <w:left w:val="single" w:sz="4" w:space="0" w:color="000000"/>
              <w:bottom w:val="single" w:sz="4" w:space="0" w:color="000000"/>
            </w:tcBorders>
            <w:shd w:val="clear" w:color="auto" w:fill="auto"/>
            <w:vAlign w:val="center"/>
          </w:tcPr>
          <w:p w14:paraId="0E9D7296" w14:textId="77777777" w:rsidR="005477B6" w:rsidRPr="005477B6" w:rsidRDefault="005477B6" w:rsidP="00E916BC">
            <w:pPr>
              <w:spacing w:line="276" w:lineRule="auto"/>
              <w:jc w:val="center"/>
              <w:rPr>
                <w:color w:val="000000"/>
                <w:sz w:val="22"/>
                <w:szCs w:val="22"/>
              </w:rPr>
            </w:pPr>
            <w:r w:rsidRPr="005477B6">
              <w:rPr>
                <w:color w:val="000000"/>
                <w:sz w:val="22"/>
                <w:szCs w:val="22"/>
              </w:rPr>
              <w:t>0,00233% do CRI</w:t>
            </w:r>
          </w:p>
        </w:tc>
        <w:tc>
          <w:tcPr>
            <w:tcW w:w="1626" w:type="dxa"/>
            <w:tcBorders>
              <w:left w:val="single" w:sz="4" w:space="0" w:color="000000"/>
              <w:bottom w:val="single" w:sz="4" w:space="0" w:color="000000"/>
            </w:tcBorders>
            <w:shd w:val="clear" w:color="auto" w:fill="auto"/>
            <w:vAlign w:val="center"/>
          </w:tcPr>
          <w:p w14:paraId="4941B03F" w14:textId="77777777" w:rsidR="005477B6" w:rsidRPr="005477B6" w:rsidRDefault="005477B6" w:rsidP="00E916BC">
            <w:pPr>
              <w:spacing w:line="276" w:lineRule="auto"/>
              <w:jc w:val="center"/>
              <w:rPr>
                <w:color w:val="000000"/>
                <w:sz w:val="22"/>
                <w:szCs w:val="22"/>
              </w:rPr>
            </w:pPr>
            <w:r w:rsidRPr="005477B6">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78132CDC" w14:textId="25CE90DE" w:rsidR="005477B6" w:rsidRPr="005477B6" w:rsidRDefault="004A7225"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AB7327" w:rsidRPr="003A742B">
              <w:rPr>
                <w:color w:val="000000"/>
                <w:sz w:val="22"/>
                <w:szCs w:val="22"/>
              </w:rPr>
              <w:t>349,50</w:t>
            </w:r>
          </w:p>
        </w:tc>
      </w:tr>
      <w:tr w:rsidR="005477B6" w14:paraId="41FC1AD6" w14:textId="77777777" w:rsidTr="005477B6">
        <w:trPr>
          <w:trHeight w:val="537"/>
        </w:trPr>
        <w:tc>
          <w:tcPr>
            <w:tcW w:w="2060" w:type="dxa"/>
            <w:tcBorders>
              <w:left w:val="single" w:sz="4" w:space="0" w:color="000000"/>
              <w:bottom w:val="single" w:sz="4" w:space="0" w:color="000000"/>
            </w:tcBorders>
            <w:shd w:val="clear" w:color="auto" w:fill="auto"/>
            <w:vAlign w:val="center"/>
          </w:tcPr>
          <w:p w14:paraId="112C7538" w14:textId="77777777" w:rsidR="005477B6" w:rsidRPr="005477B6" w:rsidRDefault="005477B6" w:rsidP="00E916BC">
            <w:pPr>
              <w:spacing w:line="276" w:lineRule="auto"/>
              <w:rPr>
                <w:color w:val="000000"/>
                <w:sz w:val="22"/>
                <w:szCs w:val="22"/>
              </w:rPr>
            </w:pPr>
            <w:r w:rsidRPr="005477B6">
              <w:rPr>
                <w:color w:val="000000"/>
                <w:sz w:val="22"/>
                <w:szCs w:val="22"/>
              </w:rPr>
              <w:t>Registro CCI</w:t>
            </w:r>
          </w:p>
        </w:tc>
        <w:tc>
          <w:tcPr>
            <w:tcW w:w="2178" w:type="dxa"/>
            <w:tcBorders>
              <w:left w:val="single" w:sz="4" w:space="0" w:color="000000"/>
              <w:bottom w:val="single" w:sz="4" w:space="0" w:color="000000"/>
            </w:tcBorders>
            <w:shd w:val="clear" w:color="auto" w:fill="auto"/>
            <w:vAlign w:val="center"/>
          </w:tcPr>
          <w:p w14:paraId="71999B97" w14:textId="77777777" w:rsidR="005477B6" w:rsidRPr="005477B6" w:rsidRDefault="005477B6" w:rsidP="00E916BC">
            <w:pPr>
              <w:spacing w:line="276" w:lineRule="auto"/>
              <w:jc w:val="center"/>
              <w:rPr>
                <w:color w:val="000000"/>
                <w:sz w:val="22"/>
                <w:szCs w:val="22"/>
              </w:rPr>
            </w:pPr>
            <w:r w:rsidRPr="005477B6">
              <w:rPr>
                <w:color w:val="000000"/>
                <w:sz w:val="22"/>
                <w:szCs w:val="22"/>
              </w:rPr>
              <w:t>B3</w:t>
            </w:r>
          </w:p>
        </w:tc>
        <w:tc>
          <w:tcPr>
            <w:tcW w:w="1866" w:type="dxa"/>
            <w:tcBorders>
              <w:left w:val="single" w:sz="4" w:space="0" w:color="000000"/>
              <w:bottom w:val="single" w:sz="4" w:space="0" w:color="000000"/>
            </w:tcBorders>
            <w:shd w:val="clear" w:color="auto" w:fill="auto"/>
            <w:vAlign w:val="center"/>
          </w:tcPr>
          <w:p w14:paraId="2CF2DD2D" w14:textId="77777777" w:rsidR="005477B6" w:rsidRPr="005477B6" w:rsidRDefault="005477B6" w:rsidP="00E916BC">
            <w:pPr>
              <w:spacing w:line="276" w:lineRule="auto"/>
              <w:jc w:val="center"/>
              <w:rPr>
                <w:color w:val="000000"/>
                <w:sz w:val="22"/>
                <w:szCs w:val="22"/>
              </w:rPr>
            </w:pPr>
            <w:r w:rsidRPr="005477B6">
              <w:rPr>
                <w:color w:val="000000"/>
                <w:sz w:val="22"/>
                <w:szCs w:val="22"/>
              </w:rPr>
              <w:t>0,00932% da CCI</w:t>
            </w:r>
          </w:p>
        </w:tc>
        <w:tc>
          <w:tcPr>
            <w:tcW w:w="1626" w:type="dxa"/>
            <w:tcBorders>
              <w:left w:val="single" w:sz="4" w:space="0" w:color="000000"/>
              <w:bottom w:val="single" w:sz="4" w:space="0" w:color="000000"/>
            </w:tcBorders>
            <w:shd w:val="clear" w:color="auto" w:fill="auto"/>
            <w:vAlign w:val="center"/>
          </w:tcPr>
          <w:p w14:paraId="7C1BE1C8" w14:textId="77777777" w:rsidR="005477B6" w:rsidRPr="005477B6" w:rsidRDefault="005477B6" w:rsidP="00E916BC">
            <w:pPr>
              <w:spacing w:line="276" w:lineRule="auto"/>
              <w:jc w:val="center"/>
              <w:rPr>
                <w:color w:val="000000"/>
                <w:sz w:val="22"/>
                <w:szCs w:val="22"/>
              </w:rPr>
            </w:pPr>
            <w:r w:rsidRPr="005477B6">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54B1BF13" w14:textId="00984F52" w:rsidR="005477B6" w:rsidRPr="005477B6" w:rsidRDefault="004A7225"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AB7327" w:rsidRPr="003A742B">
              <w:rPr>
                <w:color w:val="000000"/>
                <w:sz w:val="22"/>
                <w:szCs w:val="22"/>
              </w:rPr>
              <w:t>1.398,00</w:t>
            </w:r>
          </w:p>
        </w:tc>
      </w:tr>
      <w:tr w:rsidR="005477B6" w14:paraId="45E74C66" w14:textId="77777777" w:rsidTr="005477B6">
        <w:trPr>
          <w:trHeight w:val="537"/>
        </w:trPr>
        <w:tc>
          <w:tcPr>
            <w:tcW w:w="2060" w:type="dxa"/>
            <w:tcBorders>
              <w:left w:val="single" w:sz="4" w:space="0" w:color="000000"/>
              <w:bottom w:val="single" w:sz="4" w:space="0" w:color="000000"/>
            </w:tcBorders>
            <w:shd w:val="clear" w:color="auto" w:fill="auto"/>
            <w:vAlign w:val="center"/>
          </w:tcPr>
          <w:p w14:paraId="7F9E62E6" w14:textId="77777777" w:rsidR="005477B6" w:rsidRPr="005477B6" w:rsidRDefault="005477B6" w:rsidP="00E916BC">
            <w:pPr>
              <w:spacing w:line="276" w:lineRule="auto"/>
              <w:rPr>
                <w:color w:val="000000"/>
                <w:sz w:val="22"/>
                <w:szCs w:val="22"/>
              </w:rPr>
            </w:pPr>
            <w:r w:rsidRPr="005477B6">
              <w:rPr>
                <w:color w:val="000000"/>
                <w:sz w:val="22"/>
                <w:szCs w:val="22"/>
              </w:rPr>
              <w:t>Distribuição B3 - MDA</w:t>
            </w:r>
          </w:p>
        </w:tc>
        <w:tc>
          <w:tcPr>
            <w:tcW w:w="2178" w:type="dxa"/>
            <w:tcBorders>
              <w:left w:val="single" w:sz="4" w:space="0" w:color="000000"/>
              <w:bottom w:val="single" w:sz="4" w:space="0" w:color="000000"/>
            </w:tcBorders>
            <w:shd w:val="clear" w:color="auto" w:fill="auto"/>
            <w:vAlign w:val="center"/>
          </w:tcPr>
          <w:p w14:paraId="7A45059E" w14:textId="77777777" w:rsidR="005477B6" w:rsidRPr="005477B6" w:rsidRDefault="005477B6" w:rsidP="00E916BC">
            <w:pPr>
              <w:spacing w:line="276" w:lineRule="auto"/>
              <w:jc w:val="center"/>
              <w:rPr>
                <w:color w:val="000000"/>
                <w:sz w:val="22"/>
                <w:szCs w:val="22"/>
              </w:rPr>
            </w:pPr>
            <w:r w:rsidRPr="005477B6">
              <w:rPr>
                <w:color w:val="000000"/>
                <w:sz w:val="22"/>
                <w:szCs w:val="22"/>
              </w:rPr>
              <w:t>B3</w:t>
            </w:r>
          </w:p>
        </w:tc>
        <w:tc>
          <w:tcPr>
            <w:tcW w:w="1866" w:type="dxa"/>
            <w:tcBorders>
              <w:left w:val="single" w:sz="4" w:space="0" w:color="000000"/>
              <w:bottom w:val="single" w:sz="4" w:space="0" w:color="000000"/>
            </w:tcBorders>
            <w:shd w:val="clear" w:color="auto" w:fill="auto"/>
            <w:vAlign w:val="center"/>
          </w:tcPr>
          <w:p w14:paraId="44F5662D" w14:textId="77777777" w:rsidR="005477B6" w:rsidRPr="005477B6" w:rsidRDefault="005477B6" w:rsidP="00E916BC">
            <w:pPr>
              <w:spacing w:line="276" w:lineRule="auto"/>
              <w:jc w:val="center"/>
              <w:rPr>
                <w:color w:val="000000"/>
                <w:sz w:val="22"/>
                <w:szCs w:val="22"/>
              </w:rPr>
            </w:pPr>
            <w:r w:rsidRPr="005477B6">
              <w:rPr>
                <w:color w:val="000000"/>
                <w:sz w:val="22"/>
                <w:szCs w:val="22"/>
              </w:rPr>
              <w:t>0,001166% do CRI</w:t>
            </w:r>
          </w:p>
        </w:tc>
        <w:tc>
          <w:tcPr>
            <w:tcW w:w="1626" w:type="dxa"/>
            <w:tcBorders>
              <w:left w:val="single" w:sz="4" w:space="0" w:color="000000"/>
              <w:bottom w:val="single" w:sz="4" w:space="0" w:color="000000"/>
            </w:tcBorders>
            <w:shd w:val="clear" w:color="auto" w:fill="auto"/>
            <w:vAlign w:val="center"/>
          </w:tcPr>
          <w:p w14:paraId="155D95DB" w14:textId="77777777" w:rsidR="005477B6" w:rsidRPr="005477B6" w:rsidRDefault="005477B6" w:rsidP="00E916BC">
            <w:pPr>
              <w:spacing w:line="276" w:lineRule="auto"/>
              <w:jc w:val="center"/>
              <w:rPr>
                <w:color w:val="000000"/>
                <w:sz w:val="22"/>
                <w:szCs w:val="22"/>
              </w:rPr>
            </w:pPr>
            <w:r w:rsidRPr="005477B6">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424AAD4D" w14:textId="6E27B8E1" w:rsidR="005477B6" w:rsidRPr="005477B6" w:rsidRDefault="004A7225"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AB7327" w:rsidRPr="003A742B">
              <w:rPr>
                <w:color w:val="000000"/>
                <w:sz w:val="22"/>
                <w:szCs w:val="22"/>
              </w:rPr>
              <w:t>174,90</w:t>
            </w:r>
          </w:p>
        </w:tc>
      </w:tr>
      <w:tr w:rsidR="00AB7327" w14:paraId="2AD6BD34" w14:textId="77777777" w:rsidTr="005477B6">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1798FBC3" w14:textId="61F238E8" w:rsidR="00AB7327" w:rsidRPr="005477B6" w:rsidRDefault="00AB7327" w:rsidP="00AB7327">
            <w:pPr>
              <w:spacing w:line="276" w:lineRule="auto"/>
              <w:rPr>
                <w:color w:val="000000"/>
                <w:sz w:val="22"/>
                <w:szCs w:val="22"/>
              </w:rPr>
            </w:pPr>
            <w:r>
              <w:rPr>
                <w:color w:val="000000"/>
                <w:sz w:val="22"/>
                <w:szCs w:val="22"/>
              </w:rPr>
              <w:t>Taxa de Administração</w:t>
            </w:r>
            <w:r w:rsidR="009D4F50">
              <w:rPr>
                <w:color w:val="000000"/>
                <w:sz w:val="22"/>
                <w:szCs w:val="22"/>
              </w:rPr>
              <w:t xml:space="preserve"> – 1ª parcela mensal</w:t>
            </w:r>
          </w:p>
        </w:tc>
        <w:tc>
          <w:tcPr>
            <w:tcW w:w="2178" w:type="dxa"/>
            <w:tcBorders>
              <w:top w:val="single" w:sz="4" w:space="0" w:color="000000"/>
              <w:left w:val="single" w:sz="4" w:space="0" w:color="000000"/>
              <w:bottom w:val="single" w:sz="4" w:space="0" w:color="000000"/>
            </w:tcBorders>
            <w:shd w:val="clear" w:color="auto" w:fill="auto"/>
            <w:vAlign w:val="center"/>
          </w:tcPr>
          <w:p w14:paraId="62FF182B" w14:textId="7961DDA7" w:rsidR="00AB7327" w:rsidRPr="005477B6" w:rsidRDefault="00AB7327" w:rsidP="00AB7327">
            <w:pPr>
              <w:spacing w:line="276" w:lineRule="auto"/>
              <w:jc w:val="center"/>
              <w:rPr>
                <w:color w:val="000000"/>
                <w:sz w:val="22"/>
                <w:szCs w:val="22"/>
                <w:highlight w:val="lightGray"/>
              </w:rPr>
            </w:pPr>
            <w:r>
              <w:rPr>
                <w:color w:val="000000"/>
                <w:sz w:val="22"/>
                <w:szCs w:val="22"/>
              </w:rPr>
              <w:t>Habitasec</w:t>
            </w:r>
          </w:p>
        </w:tc>
        <w:tc>
          <w:tcPr>
            <w:tcW w:w="1866" w:type="dxa"/>
            <w:tcBorders>
              <w:top w:val="single" w:sz="4" w:space="0" w:color="000000"/>
              <w:left w:val="single" w:sz="4" w:space="0" w:color="000000"/>
              <w:bottom w:val="single" w:sz="4" w:space="0" w:color="000000"/>
            </w:tcBorders>
            <w:shd w:val="clear" w:color="auto" w:fill="auto"/>
            <w:vAlign w:val="center"/>
          </w:tcPr>
          <w:p w14:paraId="6F4F0987" w14:textId="3A8141B6" w:rsidR="00AB7327" w:rsidRPr="005477B6" w:rsidRDefault="00AB7327" w:rsidP="00AB7327">
            <w:pPr>
              <w:spacing w:line="276" w:lineRule="auto"/>
              <w:jc w:val="center"/>
              <w:rPr>
                <w:color w:val="000000"/>
                <w:sz w:val="22"/>
                <w:szCs w:val="22"/>
              </w:rPr>
            </w:pPr>
            <w:r>
              <w:rPr>
                <w:color w:val="000000"/>
                <w:sz w:val="22"/>
                <w:szCs w:val="22"/>
              </w:rPr>
              <w:t>R$ 3.000,00</w:t>
            </w:r>
          </w:p>
        </w:tc>
        <w:tc>
          <w:tcPr>
            <w:tcW w:w="1626" w:type="dxa"/>
            <w:tcBorders>
              <w:top w:val="single" w:sz="4" w:space="0" w:color="000000"/>
              <w:left w:val="single" w:sz="4" w:space="0" w:color="000000"/>
              <w:bottom w:val="single" w:sz="4" w:space="0" w:color="000000"/>
            </w:tcBorders>
            <w:shd w:val="clear" w:color="auto" w:fill="auto"/>
            <w:vAlign w:val="center"/>
          </w:tcPr>
          <w:p w14:paraId="462D6D10" w14:textId="0BC2A848" w:rsidR="00AB7327" w:rsidRPr="005477B6" w:rsidRDefault="00AB7327" w:rsidP="00AB7327">
            <w:pPr>
              <w:spacing w:line="276" w:lineRule="auto"/>
              <w:jc w:val="center"/>
              <w:rPr>
                <w:color w:val="000000"/>
                <w:sz w:val="22"/>
                <w:szCs w:val="22"/>
                <w:highlight w:val="lightGray"/>
              </w:rPr>
            </w:pPr>
            <w:r>
              <w:rPr>
                <w:color w:val="000000"/>
                <w:sz w:val="22"/>
                <w:szCs w:val="22"/>
              </w:rPr>
              <w:t>12,15%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DE3BD" w14:textId="45BE785F" w:rsidR="00AB7327" w:rsidRPr="005477B6" w:rsidRDefault="00AB7327" w:rsidP="00AB7327">
            <w:pPr>
              <w:spacing w:line="276" w:lineRule="auto"/>
              <w:jc w:val="center"/>
              <w:rPr>
                <w:color w:val="000000"/>
                <w:sz w:val="22"/>
                <w:szCs w:val="22"/>
              </w:rPr>
            </w:pPr>
            <w:r w:rsidRPr="00472501">
              <w:rPr>
                <w:color w:val="000000"/>
                <w:sz w:val="22"/>
                <w:szCs w:val="22"/>
              </w:rPr>
              <w:t>R$</w:t>
            </w:r>
            <w:r>
              <w:rPr>
                <w:color w:val="000000"/>
                <w:sz w:val="22"/>
                <w:szCs w:val="22"/>
              </w:rPr>
              <w:t xml:space="preserve"> </w:t>
            </w:r>
            <w:r w:rsidRPr="00472501">
              <w:rPr>
                <w:color w:val="000000"/>
                <w:sz w:val="22"/>
                <w:szCs w:val="22"/>
              </w:rPr>
              <w:t>3.414,91</w:t>
            </w:r>
          </w:p>
        </w:tc>
      </w:tr>
      <w:tr w:rsidR="00AB7327" w14:paraId="39BD18B0" w14:textId="77777777" w:rsidTr="00ED2DC4">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556AAE55" w14:textId="77777777" w:rsidR="00AB7327" w:rsidRPr="005477B6" w:rsidRDefault="00AB7327" w:rsidP="00AB7327">
            <w:pPr>
              <w:spacing w:line="276" w:lineRule="auto"/>
              <w:rPr>
                <w:sz w:val="22"/>
                <w:szCs w:val="22"/>
              </w:rPr>
            </w:pPr>
            <w:r w:rsidRPr="005477B6">
              <w:rPr>
                <w:color w:val="000000"/>
                <w:sz w:val="22"/>
                <w:szCs w:val="22"/>
              </w:rPr>
              <w:t>Registro CCI</w:t>
            </w:r>
          </w:p>
        </w:tc>
        <w:tc>
          <w:tcPr>
            <w:tcW w:w="2178" w:type="dxa"/>
            <w:tcBorders>
              <w:top w:val="single" w:sz="4" w:space="0" w:color="000000"/>
              <w:left w:val="single" w:sz="4" w:space="0" w:color="000000"/>
              <w:bottom w:val="single" w:sz="4" w:space="0" w:color="000000"/>
            </w:tcBorders>
            <w:shd w:val="clear" w:color="auto" w:fill="auto"/>
            <w:vAlign w:val="center"/>
          </w:tcPr>
          <w:p w14:paraId="78AEE571" w14:textId="04EC8382" w:rsidR="00AB7327" w:rsidRPr="005477B6" w:rsidRDefault="00AB7327" w:rsidP="00AB7327">
            <w:pPr>
              <w:spacing w:line="276" w:lineRule="auto"/>
              <w:jc w:val="center"/>
              <w:rPr>
                <w:color w:val="000000"/>
                <w:sz w:val="22"/>
                <w:szCs w:val="22"/>
              </w:rPr>
            </w:pPr>
            <w:r w:rsidRPr="005477B6">
              <w:rPr>
                <w:color w:val="000000"/>
                <w:sz w:val="22"/>
                <w:szCs w:val="22"/>
              </w:rPr>
              <w:t>Oliveira Trust</w:t>
            </w:r>
          </w:p>
        </w:tc>
        <w:tc>
          <w:tcPr>
            <w:tcW w:w="1866" w:type="dxa"/>
            <w:tcBorders>
              <w:top w:val="single" w:sz="4" w:space="0" w:color="000000"/>
              <w:left w:val="single" w:sz="4" w:space="0" w:color="000000"/>
              <w:bottom w:val="single" w:sz="4" w:space="0" w:color="000000"/>
            </w:tcBorders>
            <w:shd w:val="clear" w:color="auto" w:fill="auto"/>
            <w:vAlign w:val="center"/>
          </w:tcPr>
          <w:p w14:paraId="68A515D6" w14:textId="1FD0C955" w:rsidR="00AB7327" w:rsidRPr="005477B6" w:rsidRDefault="00AB7327" w:rsidP="00AB7327">
            <w:pPr>
              <w:spacing w:line="276" w:lineRule="auto"/>
              <w:jc w:val="center"/>
              <w:rPr>
                <w:color w:val="000000"/>
                <w:sz w:val="22"/>
                <w:szCs w:val="22"/>
              </w:rPr>
            </w:pPr>
            <w:r w:rsidRPr="005477B6">
              <w:rPr>
                <w:color w:val="000000"/>
                <w:sz w:val="22"/>
                <w:szCs w:val="22"/>
              </w:rPr>
              <w:t>R$</w:t>
            </w:r>
            <w:r>
              <w:rPr>
                <w:color w:val="000000"/>
                <w:sz w:val="22"/>
                <w:szCs w:val="22"/>
              </w:rPr>
              <w:t xml:space="preserve"> 3.</w:t>
            </w:r>
            <w:r w:rsidR="00A5058F">
              <w:rPr>
                <w:color w:val="000000"/>
                <w:sz w:val="22"/>
                <w:szCs w:val="22"/>
              </w:rPr>
              <w:t>000</w:t>
            </w:r>
            <w:r>
              <w:rPr>
                <w:color w:val="000000"/>
                <w:sz w:val="22"/>
                <w:szCs w:val="22"/>
              </w:rPr>
              <w:t>,00</w:t>
            </w:r>
          </w:p>
        </w:tc>
        <w:tc>
          <w:tcPr>
            <w:tcW w:w="1626" w:type="dxa"/>
            <w:tcBorders>
              <w:top w:val="single" w:sz="4" w:space="0" w:color="000000"/>
              <w:left w:val="single" w:sz="4" w:space="0" w:color="000000"/>
              <w:bottom w:val="single" w:sz="4" w:space="0" w:color="000000"/>
            </w:tcBorders>
            <w:shd w:val="clear" w:color="auto" w:fill="auto"/>
          </w:tcPr>
          <w:p w14:paraId="2043A144" w14:textId="50096EB4" w:rsidR="00AB7327" w:rsidRPr="005477B6" w:rsidRDefault="00AB7327" w:rsidP="00AB7327">
            <w:pPr>
              <w:spacing w:line="276" w:lineRule="auto"/>
              <w:jc w:val="center"/>
              <w:rPr>
                <w:sz w:val="22"/>
                <w:szCs w:val="22"/>
              </w:rPr>
            </w:pPr>
            <w:r w:rsidRPr="003B12A9">
              <w:rPr>
                <w:color w:val="000000"/>
                <w:sz w:val="22"/>
                <w:szCs w:val="22"/>
              </w:rPr>
              <w:t>12,15%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E5E1B" w14:textId="27C88278" w:rsidR="00AB7327" w:rsidRPr="009D4F50" w:rsidRDefault="00AB7327" w:rsidP="00AB7327">
            <w:pPr>
              <w:spacing w:line="276" w:lineRule="auto"/>
              <w:jc w:val="center"/>
              <w:rPr>
                <w:b/>
                <w:bCs/>
                <w:i/>
                <w:color w:val="000000"/>
                <w:sz w:val="22"/>
                <w:szCs w:val="22"/>
              </w:rPr>
            </w:pPr>
            <w:r w:rsidRPr="009D4F50">
              <w:rPr>
                <w:color w:val="000000"/>
                <w:sz w:val="22"/>
                <w:szCs w:val="22"/>
              </w:rPr>
              <w:t xml:space="preserve">R$ </w:t>
            </w:r>
            <w:r w:rsidR="00A5058F" w:rsidRPr="00472501">
              <w:rPr>
                <w:color w:val="000000"/>
                <w:sz w:val="22"/>
                <w:szCs w:val="22"/>
              </w:rPr>
              <w:t>3.414,91</w:t>
            </w:r>
            <w:r w:rsidR="00A5058F" w:rsidRPr="00A5058F" w:rsidDel="009D4F50">
              <w:rPr>
                <w:color w:val="000000"/>
                <w:sz w:val="22"/>
                <w:szCs w:val="22"/>
              </w:rPr>
              <w:t xml:space="preserve"> </w:t>
            </w:r>
          </w:p>
        </w:tc>
      </w:tr>
      <w:tr w:rsidR="00AB7327" w14:paraId="63F14720" w14:textId="77777777" w:rsidTr="00ED2DC4">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13270325" w14:textId="28EED232" w:rsidR="00AB7327" w:rsidRPr="005477B6" w:rsidRDefault="00AB7327" w:rsidP="00AB7327">
            <w:pPr>
              <w:spacing w:line="276" w:lineRule="auto"/>
              <w:rPr>
                <w:color w:val="000000"/>
                <w:sz w:val="22"/>
                <w:szCs w:val="22"/>
              </w:rPr>
            </w:pPr>
            <w:r w:rsidRPr="005477B6">
              <w:rPr>
                <w:color w:val="000000"/>
                <w:sz w:val="22"/>
                <w:szCs w:val="22"/>
              </w:rPr>
              <w:t>Agente Fiduciário</w:t>
            </w:r>
            <w:r w:rsidR="009D4F50">
              <w:rPr>
                <w:color w:val="000000"/>
                <w:sz w:val="22"/>
                <w:szCs w:val="22"/>
              </w:rPr>
              <w:t xml:space="preserve"> – 1ª parcela anual</w:t>
            </w:r>
          </w:p>
        </w:tc>
        <w:tc>
          <w:tcPr>
            <w:tcW w:w="2178" w:type="dxa"/>
            <w:tcBorders>
              <w:top w:val="single" w:sz="4" w:space="0" w:color="000000"/>
              <w:left w:val="single" w:sz="4" w:space="0" w:color="000000"/>
              <w:bottom w:val="single" w:sz="4" w:space="0" w:color="000000"/>
            </w:tcBorders>
            <w:shd w:val="clear" w:color="auto" w:fill="auto"/>
            <w:vAlign w:val="center"/>
          </w:tcPr>
          <w:p w14:paraId="5AB0559B" w14:textId="2F095F22" w:rsidR="00AB7327" w:rsidRPr="005477B6" w:rsidRDefault="00AB7327" w:rsidP="00AB7327">
            <w:pPr>
              <w:spacing w:line="276" w:lineRule="auto"/>
              <w:jc w:val="center"/>
              <w:rPr>
                <w:color w:val="000000"/>
                <w:sz w:val="22"/>
                <w:szCs w:val="22"/>
                <w:highlight w:val="lightGray"/>
              </w:rPr>
            </w:pPr>
            <w:r w:rsidRPr="005477B6">
              <w:rPr>
                <w:color w:val="000000"/>
                <w:sz w:val="22"/>
                <w:szCs w:val="22"/>
              </w:rPr>
              <w:t>Oliveira Trust</w:t>
            </w:r>
          </w:p>
        </w:tc>
        <w:tc>
          <w:tcPr>
            <w:tcW w:w="1866" w:type="dxa"/>
            <w:tcBorders>
              <w:top w:val="single" w:sz="4" w:space="0" w:color="000000"/>
              <w:left w:val="single" w:sz="4" w:space="0" w:color="000000"/>
              <w:bottom w:val="single" w:sz="4" w:space="0" w:color="000000"/>
            </w:tcBorders>
            <w:shd w:val="clear" w:color="auto" w:fill="auto"/>
            <w:vAlign w:val="center"/>
          </w:tcPr>
          <w:p w14:paraId="39D10E96" w14:textId="3FB0C2CC" w:rsidR="00AB7327" w:rsidRPr="005477B6" w:rsidRDefault="00AB7327" w:rsidP="00AB7327">
            <w:pPr>
              <w:spacing w:line="276" w:lineRule="auto"/>
              <w:jc w:val="center"/>
              <w:rPr>
                <w:color w:val="000000"/>
                <w:sz w:val="22"/>
                <w:szCs w:val="22"/>
              </w:rPr>
            </w:pPr>
            <w:r w:rsidRPr="005477B6">
              <w:rPr>
                <w:color w:val="000000"/>
                <w:sz w:val="22"/>
                <w:szCs w:val="22"/>
              </w:rPr>
              <w:t>R$</w:t>
            </w:r>
            <w:r>
              <w:rPr>
                <w:color w:val="000000"/>
                <w:sz w:val="22"/>
                <w:szCs w:val="22"/>
              </w:rPr>
              <w:t xml:space="preserve"> 18.000,00</w:t>
            </w:r>
          </w:p>
        </w:tc>
        <w:tc>
          <w:tcPr>
            <w:tcW w:w="1626" w:type="dxa"/>
            <w:tcBorders>
              <w:top w:val="single" w:sz="4" w:space="0" w:color="000000"/>
              <w:left w:val="single" w:sz="4" w:space="0" w:color="000000"/>
              <w:bottom w:val="single" w:sz="4" w:space="0" w:color="000000"/>
            </w:tcBorders>
            <w:shd w:val="clear" w:color="auto" w:fill="auto"/>
          </w:tcPr>
          <w:p w14:paraId="2429689C" w14:textId="2BDE2150" w:rsidR="00AB7327" w:rsidRPr="005477B6" w:rsidRDefault="00AB7327" w:rsidP="00AB7327">
            <w:pPr>
              <w:spacing w:line="276" w:lineRule="auto"/>
              <w:jc w:val="center"/>
              <w:rPr>
                <w:color w:val="000000"/>
                <w:sz w:val="22"/>
                <w:szCs w:val="22"/>
              </w:rPr>
            </w:pPr>
            <w:r w:rsidRPr="003B12A9">
              <w:rPr>
                <w:color w:val="000000"/>
                <w:sz w:val="22"/>
                <w:szCs w:val="22"/>
              </w:rPr>
              <w:t>12,15%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EF386" w14:textId="03B0B9D5" w:rsidR="00AB7327" w:rsidRPr="009D4F50" w:rsidRDefault="00AB7327" w:rsidP="00AB7327">
            <w:pPr>
              <w:spacing w:line="276" w:lineRule="auto"/>
              <w:jc w:val="center"/>
              <w:rPr>
                <w:sz w:val="22"/>
                <w:szCs w:val="22"/>
              </w:rPr>
            </w:pPr>
            <w:r w:rsidRPr="009D4F50">
              <w:rPr>
                <w:color w:val="000000"/>
                <w:sz w:val="22"/>
                <w:szCs w:val="22"/>
              </w:rPr>
              <w:t>R$ 20.489,47</w:t>
            </w:r>
          </w:p>
        </w:tc>
      </w:tr>
      <w:tr w:rsidR="00AB7327" w:rsidRPr="005477B6" w14:paraId="7B29B503" w14:textId="77777777" w:rsidTr="00ED2DC4">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3B58E524" w14:textId="6316C107" w:rsidR="00AB7327" w:rsidRPr="005477B6" w:rsidRDefault="00AB7327" w:rsidP="00AB7327">
            <w:pPr>
              <w:spacing w:line="276" w:lineRule="auto"/>
              <w:rPr>
                <w:color w:val="000000"/>
                <w:sz w:val="22"/>
                <w:szCs w:val="22"/>
              </w:rPr>
            </w:pPr>
            <w:r>
              <w:rPr>
                <w:color w:val="000000"/>
                <w:sz w:val="22"/>
                <w:szCs w:val="22"/>
              </w:rPr>
              <w:t>Custódia CCI</w:t>
            </w:r>
            <w:r w:rsidR="009D4F50">
              <w:rPr>
                <w:color w:val="000000"/>
                <w:sz w:val="22"/>
                <w:szCs w:val="22"/>
              </w:rPr>
              <w:t xml:space="preserve"> – 1ª parcela anual</w:t>
            </w:r>
          </w:p>
        </w:tc>
        <w:tc>
          <w:tcPr>
            <w:tcW w:w="2178" w:type="dxa"/>
            <w:tcBorders>
              <w:top w:val="single" w:sz="4" w:space="0" w:color="000000"/>
              <w:left w:val="single" w:sz="4" w:space="0" w:color="000000"/>
              <w:bottom w:val="single" w:sz="4" w:space="0" w:color="000000"/>
            </w:tcBorders>
            <w:shd w:val="clear" w:color="auto" w:fill="auto"/>
            <w:vAlign w:val="center"/>
          </w:tcPr>
          <w:p w14:paraId="5C5B7922" w14:textId="44BF7F0E" w:rsidR="00AB7327" w:rsidRPr="00AB7327" w:rsidRDefault="00AB7327" w:rsidP="00AB7327">
            <w:pPr>
              <w:spacing w:line="276" w:lineRule="auto"/>
              <w:jc w:val="center"/>
              <w:rPr>
                <w:color w:val="000000"/>
                <w:sz w:val="22"/>
                <w:szCs w:val="22"/>
                <w:highlight w:val="lightGray"/>
              </w:rPr>
            </w:pPr>
            <w:r>
              <w:rPr>
                <w:color w:val="000000"/>
                <w:sz w:val="22"/>
                <w:szCs w:val="22"/>
              </w:rPr>
              <w:t>Oliveira Trust</w:t>
            </w:r>
          </w:p>
        </w:tc>
        <w:tc>
          <w:tcPr>
            <w:tcW w:w="1866" w:type="dxa"/>
            <w:tcBorders>
              <w:top w:val="single" w:sz="4" w:space="0" w:color="000000"/>
              <w:left w:val="single" w:sz="4" w:space="0" w:color="000000"/>
              <w:bottom w:val="single" w:sz="4" w:space="0" w:color="000000"/>
            </w:tcBorders>
            <w:shd w:val="clear" w:color="auto" w:fill="auto"/>
            <w:vAlign w:val="center"/>
          </w:tcPr>
          <w:p w14:paraId="3C42EC23" w14:textId="781F7E5C" w:rsidR="00AB7327" w:rsidRPr="005477B6" w:rsidRDefault="00AB7327" w:rsidP="00AB7327">
            <w:pPr>
              <w:spacing w:line="276" w:lineRule="auto"/>
              <w:jc w:val="center"/>
              <w:rPr>
                <w:color w:val="000000"/>
                <w:sz w:val="22"/>
                <w:szCs w:val="22"/>
              </w:rPr>
            </w:pPr>
            <w:r>
              <w:rPr>
                <w:color w:val="000000"/>
                <w:sz w:val="22"/>
                <w:szCs w:val="22"/>
              </w:rPr>
              <w:t>R$ 4.000,00</w:t>
            </w:r>
          </w:p>
        </w:tc>
        <w:tc>
          <w:tcPr>
            <w:tcW w:w="1626" w:type="dxa"/>
            <w:tcBorders>
              <w:top w:val="single" w:sz="4" w:space="0" w:color="000000"/>
              <w:left w:val="single" w:sz="4" w:space="0" w:color="000000"/>
              <w:bottom w:val="single" w:sz="4" w:space="0" w:color="000000"/>
            </w:tcBorders>
            <w:shd w:val="clear" w:color="auto" w:fill="auto"/>
            <w:vAlign w:val="center"/>
          </w:tcPr>
          <w:p w14:paraId="6E69CBEF" w14:textId="173EB340" w:rsidR="00AB7327" w:rsidRPr="005477B6" w:rsidRDefault="00AB7327" w:rsidP="00AB7327">
            <w:pPr>
              <w:spacing w:line="276" w:lineRule="auto"/>
              <w:jc w:val="center"/>
              <w:rPr>
                <w:color w:val="000000"/>
                <w:sz w:val="22"/>
                <w:szCs w:val="22"/>
              </w:rPr>
            </w:pPr>
            <w:r>
              <w:rPr>
                <w:color w:val="000000"/>
                <w:sz w:val="22"/>
                <w:szCs w:val="22"/>
              </w:rPr>
              <w:t>12,15</w:t>
            </w:r>
            <w:r w:rsidRPr="005477B6">
              <w:rPr>
                <w:color w:val="000000"/>
                <w:sz w:val="22"/>
                <w:szCs w:val="22"/>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18C21" w14:textId="430C54E6" w:rsidR="00AB7327" w:rsidRPr="009D4F50" w:rsidRDefault="00AB7327" w:rsidP="00AB7327">
            <w:pPr>
              <w:spacing w:line="276" w:lineRule="auto"/>
              <w:jc w:val="center"/>
              <w:rPr>
                <w:sz w:val="22"/>
                <w:szCs w:val="22"/>
              </w:rPr>
            </w:pPr>
            <w:r w:rsidRPr="009D4F50">
              <w:rPr>
                <w:color w:val="000000"/>
                <w:sz w:val="22"/>
                <w:szCs w:val="22"/>
              </w:rPr>
              <w:t>R$ 4.553,22</w:t>
            </w:r>
          </w:p>
        </w:tc>
      </w:tr>
      <w:tr w:rsidR="00AB7327" w:rsidRPr="005477B6" w14:paraId="4ACD3A51" w14:textId="77777777" w:rsidTr="00AB7327">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03930D62" w14:textId="356D721E" w:rsidR="00AB7327" w:rsidRPr="005477B6" w:rsidRDefault="00AB7327" w:rsidP="00AB7327">
            <w:pPr>
              <w:spacing w:line="276" w:lineRule="auto"/>
              <w:rPr>
                <w:color w:val="000000"/>
                <w:sz w:val="22"/>
                <w:szCs w:val="22"/>
              </w:rPr>
            </w:pPr>
            <w:r>
              <w:rPr>
                <w:color w:val="000000"/>
                <w:sz w:val="22"/>
                <w:szCs w:val="22"/>
              </w:rPr>
              <w:t>Implantação dos CRI</w:t>
            </w:r>
          </w:p>
        </w:tc>
        <w:tc>
          <w:tcPr>
            <w:tcW w:w="2178" w:type="dxa"/>
            <w:tcBorders>
              <w:top w:val="single" w:sz="4" w:space="0" w:color="000000"/>
              <w:left w:val="single" w:sz="4" w:space="0" w:color="000000"/>
              <w:bottom w:val="single" w:sz="4" w:space="0" w:color="000000"/>
            </w:tcBorders>
            <w:shd w:val="clear" w:color="auto" w:fill="auto"/>
            <w:vAlign w:val="center"/>
          </w:tcPr>
          <w:p w14:paraId="3B751230" w14:textId="50682C4C" w:rsidR="00AB7327" w:rsidRPr="00AB7327" w:rsidRDefault="00AB7327" w:rsidP="00AB7327">
            <w:pPr>
              <w:spacing w:line="276" w:lineRule="auto"/>
              <w:jc w:val="center"/>
              <w:rPr>
                <w:color w:val="000000"/>
                <w:sz w:val="22"/>
                <w:szCs w:val="22"/>
              </w:rPr>
            </w:pPr>
            <w:r>
              <w:rPr>
                <w:color w:val="000000"/>
                <w:sz w:val="22"/>
                <w:szCs w:val="22"/>
              </w:rPr>
              <w:t>Oliveira Trust</w:t>
            </w:r>
          </w:p>
        </w:tc>
        <w:tc>
          <w:tcPr>
            <w:tcW w:w="1866" w:type="dxa"/>
            <w:tcBorders>
              <w:top w:val="single" w:sz="4" w:space="0" w:color="000000"/>
              <w:left w:val="single" w:sz="4" w:space="0" w:color="000000"/>
              <w:bottom w:val="single" w:sz="4" w:space="0" w:color="000000"/>
            </w:tcBorders>
            <w:shd w:val="clear" w:color="auto" w:fill="auto"/>
            <w:vAlign w:val="center"/>
          </w:tcPr>
          <w:p w14:paraId="15478E03" w14:textId="4533B3C3" w:rsidR="00AB7327" w:rsidRPr="005477B6" w:rsidRDefault="00AB7327" w:rsidP="00AB7327">
            <w:pPr>
              <w:spacing w:line="276" w:lineRule="auto"/>
              <w:jc w:val="center"/>
              <w:rPr>
                <w:color w:val="000000"/>
                <w:sz w:val="22"/>
                <w:szCs w:val="22"/>
              </w:rPr>
            </w:pPr>
            <w:r w:rsidRPr="005477B6">
              <w:rPr>
                <w:color w:val="000000"/>
                <w:sz w:val="22"/>
                <w:szCs w:val="22"/>
              </w:rPr>
              <w:t>R$</w:t>
            </w:r>
            <w:r>
              <w:rPr>
                <w:color w:val="000000"/>
                <w:sz w:val="22"/>
                <w:szCs w:val="22"/>
              </w:rPr>
              <w:t xml:space="preserve"> 3.</w:t>
            </w:r>
            <w:r w:rsidR="00AA4671">
              <w:rPr>
                <w:color w:val="000000"/>
                <w:sz w:val="22"/>
                <w:szCs w:val="22"/>
              </w:rPr>
              <w:t>50</w:t>
            </w:r>
            <w:r>
              <w:rPr>
                <w:color w:val="000000"/>
                <w:sz w:val="22"/>
                <w:szCs w:val="22"/>
              </w:rPr>
              <w:t>0,00</w:t>
            </w:r>
          </w:p>
        </w:tc>
        <w:tc>
          <w:tcPr>
            <w:tcW w:w="1626" w:type="dxa"/>
            <w:tcBorders>
              <w:top w:val="single" w:sz="4" w:space="0" w:color="000000"/>
              <w:left w:val="single" w:sz="4" w:space="0" w:color="000000"/>
              <w:bottom w:val="single" w:sz="4" w:space="0" w:color="000000"/>
            </w:tcBorders>
            <w:shd w:val="clear" w:color="auto" w:fill="auto"/>
            <w:vAlign w:val="center"/>
          </w:tcPr>
          <w:p w14:paraId="751FC302" w14:textId="67ECF01A" w:rsidR="00AB7327" w:rsidRPr="005477B6" w:rsidRDefault="00AB7327" w:rsidP="00AB7327">
            <w:pPr>
              <w:spacing w:line="276" w:lineRule="auto"/>
              <w:jc w:val="center"/>
              <w:rPr>
                <w:color w:val="000000"/>
                <w:sz w:val="22"/>
                <w:szCs w:val="22"/>
              </w:rPr>
            </w:pPr>
            <w:r>
              <w:rPr>
                <w:color w:val="000000"/>
                <w:sz w:val="22"/>
                <w:szCs w:val="22"/>
              </w:rPr>
              <w:t>12,15</w:t>
            </w:r>
            <w:r w:rsidRPr="005477B6">
              <w:rPr>
                <w:color w:val="000000"/>
                <w:sz w:val="22"/>
                <w:szCs w:val="22"/>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90D39" w14:textId="5241FF19" w:rsidR="00AB7327" w:rsidRPr="009D4F50" w:rsidRDefault="00AB7327" w:rsidP="00AB7327">
            <w:pPr>
              <w:spacing w:line="276" w:lineRule="auto"/>
              <w:jc w:val="center"/>
              <w:rPr>
                <w:color w:val="000000"/>
                <w:sz w:val="22"/>
                <w:szCs w:val="22"/>
              </w:rPr>
            </w:pPr>
            <w:r w:rsidRPr="009D4F50">
              <w:rPr>
                <w:color w:val="000000"/>
                <w:sz w:val="22"/>
                <w:szCs w:val="22"/>
              </w:rPr>
              <w:t xml:space="preserve">R$ </w:t>
            </w:r>
            <w:r w:rsidR="009D4F50" w:rsidRPr="009D4F50">
              <w:rPr>
                <w:color w:val="000000"/>
                <w:sz w:val="22"/>
                <w:szCs w:val="22"/>
              </w:rPr>
              <w:t>3.984,06</w:t>
            </w:r>
          </w:p>
        </w:tc>
      </w:tr>
    </w:tbl>
    <w:p w14:paraId="356652DA" w14:textId="77777777" w:rsidR="00CC17A7" w:rsidRPr="00714E1B" w:rsidRDefault="00CC17A7" w:rsidP="00CC17A7">
      <w:pPr>
        <w:widowControl w:val="0"/>
        <w:spacing w:line="320" w:lineRule="exact"/>
        <w:jc w:val="center"/>
        <w:rPr>
          <w:rFonts w:asciiTheme="minorHAnsi" w:eastAsiaTheme="minorHAnsi" w:hAnsiTheme="minorHAnsi"/>
          <w:b/>
          <w:sz w:val="22"/>
          <w:szCs w:val="22"/>
        </w:rPr>
      </w:pPr>
    </w:p>
    <w:p w14:paraId="7B7754F6" w14:textId="2C035CA0" w:rsidR="00CC17A7" w:rsidRDefault="00CC17A7" w:rsidP="00D46D7B">
      <w:pPr>
        <w:spacing w:line="276" w:lineRule="auto"/>
        <w:jc w:val="center"/>
        <w:rPr>
          <w:rFonts w:eastAsia="Arial Unicode MS"/>
          <w:b/>
          <w:color w:val="000000"/>
          <w:w w:val="0"/>
        </w:rPr>
      </w:pPr>
    </w:p>
    <w:p w14:paraId="18053853" w14:textId="7122A8B1" w:rsidR="00CC17A7" w:rsidRDefault="00E1167B" w:rsidP="00124DA5">
      <w:pPr>
        <w:spacing w:line="276" w:lineRule="auto"/>
        <w:rPr>
          <w:rFonts w:eastAsia="Arial Unicode MS"/>
          <w:b/>
          <w:color w:val="000000"/>
          <w:w w:val="0"/>
        </w:rPr>
      </w:pPr>
      <w:r>
        <w:rPr>
          <w:rFonts w:eastAsia="Arial Unicode MS"/>
          <w:b/>
          <w:color w:val="000000"/>
          <w:w w:val="0"/>
        </w:rPr>
        <w:t>Tabela II – Despesas de Manutenção</w:t>
      </w:r>
    </w:p>
    <w:p w14:paraId="2E67EFF6" w14:textId="23493D76" w:rsidR="00CC17A7" w:rsidRDefault="00CC17A7" w:rsidP="00D46D7B">
      <w:pPr>
        <w:spacing w:line="276" w:lineRule="auto"/>
        <w:jc w:val="center"/>
        <w:rPr>
          <w:rFonts w:eastAsia="Arial Unicode MS"/>
          <w:b/>
          <w:color w:val="000000"/>
          <w:w w:val="0"/>
        </w:rPr>
      </w:pPr>
    </w:p>
    <w:tbl>
      <w:tblPr>
        <w:tblW w:w="9498" w:type="dxa"/>
        <w:tblInd w:w="-72" w:type="dxa"/>
        <w:tblLayout w:type="fixed"/>
        <w:tblCellMar>
          <w:left w:w="70" w:type="dxa"/>
          <w:right w:w="70" w:type="dxa"/>
        </w:tblCellMar>
        <w:tblLook w:val="04A0" w:firstRow="1" w:lastRow="0" w:firstColumn="1" w:lastColumn="0" w:noHBand="0" w:noVBand="1"/>
      </w:tblPr>
      <w:tblGrid>
        <w:gridCol w:w="2127"/>
        <w:gridCol w:w="1668"/>
        <w:gridCol w:w="1592"/>
        <w:gridCol w:w="1236"/>
        <w:gridCol w:w="1414"/>
        <w:gridCol w:w="1461"/>
      </w:tblGrid>
      <w:tr w:rsidR="00E1167B" w:rsidRPr="00E1167B" w14:paraId="5CA8E54F" w14:textId="77777777" w:rsidTr="00124DA5">
        <w:trPr>
          <w:trHeight w:val="576"/>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EDD12" w14:textId="77777777" w:rsidR="00E1167B" w:rsidRPr="00124DA5" w:rsidRDefault="00E1167B" w:rsidP="004E5714">
            <w:pPr>
              <w:jc w:val="center"/>
              <w:rPr>
                <w:b/>
                <w:bCs/>
                <w:color w:val="000000"/>
                <w:sz w:val="22"/>
                <w:szCs w:val="22"/>
              </w:rPr>
            </w:pPr>
            <w:r w:rsidRPr="00124DA5">
              <w:rPr>
                <w:b/>
                <w:bCs/>
                <w:color w:val="000000"/>
                <w:sz w:val="22"/>
                <w:szCs w:val="22"/>
              </w:rPr>
              <w:t>Serviço</w:t>
            </w:r>
          </w:p>
        </w:tc>
        <w:tc>
          <w:tcPr>
            <w:tcW w:w="1668" w:type="dxa"/>
            <w:tcBorders>
              <w:top w:val="single" w:sz="4" w:space="0" w:color="auto"/>
              <w:left w:val="nil"/>
              <w:bottom w:val="single" w:sz="4" w:space="0" w:color="auto"/>
              <w:right w:val="single" w:sz="4" w:space="0" w:color="auto"/>
            </w:tcBorders>
            <w:shd w:val="clear" w:color="auto" w:fill="auto"/>
            <w:noWrap/>
            <w:vAlign w:val="center"/>
            <w:hideMark/>
          </w:tcPr>
          <w:p w14:paraId="63D3BF59" w14:textId="77777777" w:rsidR="00E1167B" w:rsidRPr="00124DA5" w:rsidRDefault="00E1167B" w:rsidP="004E5714">
            <w:pPr>
              <w:jc w:val="center"/>
              <w:rPr>
                <w:b/>
                <w:bCs/>
                <w:color w:val="000000"/>
                <w:sz w:val="22"/>
                <w:szCs w:val="22"/>
              </w:rPr>
            </w:pPr>
            <w:r w:rsidRPr="00124DA5">
              <w:rPr>
                <w:b/>
                <w:bCs/>
                <w:color w:val="000000"/>
                <w:sz w:val="22"/>
                <w:szCs w:val="22"/>
              </w:rPr>
              <w:t>Agente</w:t>
            </w:r>
          </w:p>
        </w:tc>
        <w:tc>
          <w:tcPr>
            <w:tcW w:w="1592" w:type="dxa"/>
            <w:tcBorders>
              <w:top w:val="single" w:sz="4" w:space="0" w:color="auto"/>
              <w:left w:val="nil"/>
              <w:bottom w:val="single" w:sz="4" w:space="0" w:color="auto"/>
              <w:right w:val="single" w:sz="4" w:space="0" w:color="auto"/>
            </w:tcBorders>
            <w:shd w:val="clear" w:color="auto" w:fill="auto"/>
            <w:noWrap/>
            <w:vAlign w:val="center"/>
            <w:hideMark/>
          </w:tcPr>
          <w:p w14:paraId="4D60A1EE" w14:textId="77777777" w:rsidR="00E1167B" w:rsidRPr="00124DA5" w:rsidRDefault="00E1167B" w:rsidP="004E5714">
            <w:pPr>
              <w:jc w:val="center"/>
              <w:rPr>
                <w:b/>
                <w:bCs/>
                <w:color w:val="000000"/>
                <w:sz w:val="22"/>
                <w:szCs w:val="22"/>
              </w:rPr>
            </w:pPr>
            <w:r w:rsidRPr="00124DA5">
              <w:rPr>
                <w:b/>
                <w:bCs/>
                <w:color w:val="000000"/>
                <w:sz w:val="22"/>
                <w:szCs w:val="22"/>
              </w:rPr>
              <w:t>Periodicidade</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0F31172F" w14:textId="77777777" w:rsidR="00E1167B" w:rsidRPr="00124DA5" w:rsidRDefault="00E1167B" w:rsidP="004E5714">
            <w:pPr>
              <w:jc w:val="center"/>
              <w:rPr>
                <w:b/>
                <w:bCs/>
                <w:color w:val="000000"/>
                <w:sz w:val="22"/>
                <w:szCs w:val="22"/>
              </w:rPr>
            </w:pPr>
            <w:r w:rsidRPr="00124DA5">
              <w:rPr>
                <w:b/>
                <w:bCs/>
                <w:color w:val="000000"/>
                <w:sz w:val="22"/>
                <w:szCs w:val="22"/>
              </w:rPr>
              <w:t>Alíquota</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14:paraId="695312E1" w14:textId="77777777" w:rsidR="00E1167B" w:rsidRPr="00124DA5" w:rsidRDefault="00E1167B" w:rsidP="004E5714">
            <w:pPr>
              <w:jc w:val="center"/>
              <w:rPr>
                <w:b/>
                <w:bCs/>
                <w:color w:val="000000"/>
                <w:sz w:val="22"/>
                <w:szCs w:val="22"/>
              </w:rPr>
            </w:pPr>
            <w:r w:rsidRPr="00124DA5">
              <w:rPr>
                <w:b/>
                <w:bCs/>
                <w:color w:val="000000"/>
                <w:sz w:val="22"/>
                <w:szCs w:val="22"/>
              </w:rPr>
              <w:t>Tributos para Grossup</w:t>
            </w:r>
          </w:p>
        </w:tc>
        <w:tc>
          <w:tcPr>
            <w:tcW w:w="1461" w:type="dxa"/>
            <w:tcBorders>
              <w:top w:val="single" w:sz="4" w:space="0" w:color="auto"/>
              <w:left w:val="nil"/>
              <w:bottom w:val="single" w:sz="4" w:space="0" w:color="auto"/>
              <w:right w:val="single" w:sz="4" w:space="0" w:color="auto"/>
            </w:tcBorders>
            <w:shd w:val="clear" w:color="auto" w:fill="auto"/>
            <w:noWrap/>
            <w:vAlign w:val="center"/>
            <w:hideMark/>
          </w:tcPr>
          <w:p w14:paraId="33083368" w14:textId="77777777" w:rsidR="00E1167B" w:rsidRPr="00124DA5" w:rsidRDefault="00E1167B" w:rsidP="004E5714">
            <w:pPr>
              <w:jc w:val="center"/>
              <w:rPr>
                <w:b/>
                <w:bCs/>
                <w:color w:val="000000"/>
                <w:sz w:val="22"/>
                <w:szCs w:val="22"/>
              </w:rPr>
            </w:pPr>
            <w:r w:rsidRPr="00124DA5">
              <w:rPr>
                <w:b/>
                <w:bCs/>
                <w:color w:val="000000"/>
                <w:sz w:val="22"/>
                <w:szCs w:val="22"/>
              </w:rPr>
              <w:t>Total Geral</w:t>
            </w:r>
          </w:p>
        </w:tc>
      </w:tr>
      <w:tr w:rsidR="00E1167B" w:rsidRPr="00E1167B" w14:paraId="268EC06B" w14:textId="77777777" w:rsidTr="00124DA5">
        <w:trPr>
          <w:trHeight w:val="28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672014F" w14:textId="77777777" w:rsidR="00E1167B" w:rsidRPr="00124DA5" w:rsidRDefault="00E1167B" w:rsidP="004E5714">
            <w:pPr>
              <w:rPr>
                <w:color w:val="000000"/>
                <w:sz w:val="22"/>
                <w:szCs w:val="22"/>
              </w:rPr>
            </w:pPr>
            <w:r w:rsidRPr="00124DA5">
              <w:rPr>
                <w:color w:val="000000"/>
                <w:sz w:val="22"/>
                <w:szCs w:val="22"/>
              </w:rPr>
              <w:t>Patrimônio Separado</w:t>
            </w:r>
          </w:p>
        </w:tc>
        <w:tc>
          <w:tcPr>
            <w:tcW w:w="1668" w:type="dxa"/>
            <w:tcBorders>
              <w:top w:val="nil"/>
              <w:left w:val="nil"/>
              <w:bottom w:val="single" w:sz="4" w:space="0" w:color="auto"/>
              <w:right w:val="single" w:sz="4" w:space="0" w:color="auto"/>
            </w:tcBorders>
            <w:shd w:val="clear" w:color="auto" w:fill="auto"/>
            <w:noWrap/>
            <w:vAlign w:val="center"/>
            <w:hideMark/>
          </w:tcPr>
          <w:p w14:paraId="6EA905F8" w14:textId="77777777" w:rsidR="00E1167B" w:rsidRPr="00124DA5" w:rsidRDefault="00E1167B" w:rsidP="004E5714">
            <w:pPr>
              <w:jc w:val="center"/>
              <w:rPr>
                <w:sz w:val="22"/>
                <w:szCs w:val="22"/>
              </w:rPr>
            </w:pPr>
            <w:r w:rsidRPr="00124DA5">
              <w:rPr>
                <w:sz w:val="22"/>
                <w:szCs w:val="22"/>
              </w:rPr>
              <w:t>outros</w:t>
            </w:r>
          </w:p>
        </w:tc>
        <w:tc>
          <w:tcPr>
            <w:tcW w:w="1592" w:type="dxa"/>
            <w:tcBorders>
              <w:top w:val="nil"/>
              <w:left w:val="nil"/>
              <w:bottom w:val="single" w:sz="4" w:space="0" w:color="auto"/>
              <w:right w:val="single" w:sz="4" w:space="0" w:color="auto"/>
            </w:tcBorders>
            <w:shd w:val="clear" w:color="auto" w:fill="auto"/>
            <w:noWrap/>
            <w:vAlign w:val="center"/>
            <w:hideMark/>
          </w:tcPr>
          <w:p w14:paraId="6556E5DD" w14:textId="77777777" w:rsidR="00E1167B" w:rsidRPr="00124DA5" w:rsidRDefault="00E1167B" w:rsidP="004E5714">
            <w:pPr>
              <w:jc w:val="center"/>
              <w:rPr>
                <w:color w:val="000000"/>
                <w:sz w:val="22"/>
                <w:szCs w:val="22"/>
              </w:rPr>
            </w:pPr>
            <w:r w:rsidRPr="00124DA5">
              <w:rPr>
                <w:color w:val="000000"/>
                <w:sz w:val="22"/>
                <w:szCs w:val="22"/>
              </w:rPr>
              <w:t>Mensal</w:t>
            </w:r>
          </w:p>
        </w:tc>
        <w:tc>
          <w:tcPr>
            <w:tcW w:w="1236" w:type="dxa"/>
            <w:tcBorders>
              <w:top w:val="nil"/>
              <w:left w:val="nil"/>
              <w:bottom w:val="single" w:sz="4" w:space="0" w:color="auto"/>
              <w:right w:val="single" w:sz="4" w:space="0" w:color="auto"/>
            </w:tcBorders>
            <w:shd w:val="clear" w:color="auto" w:fill="auto"/>
            <w:noWrap/>
            <w:vAlign w:val="center"/>
            <w:hideMark/>
          </w:tcPr>
          <w:p w14:paraId="51BD4958" w14:textId="77777777" w:rsidR="00E1167B" w:rsidRPr="00124DA5" w:rsidRDefault="00E1167B" w:rsidP="004E5714">
            <w:pPr>
              <w:jc w:val="center"/>
              <w:rPr>
                <w:sz w:val="22"/>
                <w:szCs w:val="22"/>
              </w:rPr>
            </w:pPr>
            <w:r w:rsidRPr="00124DA5">
              <w:rPr>
                <w:sz w:val="22"/>
                <w:szCs w:val="22"/>
              </w:rPr>
              <w:t>865,00</w:t>
            </w:r>
          </w:p>
        </w:tc>
        <w:tc>
          <w:tcPr>
            <w:tcW w:w="1414" w:type="dxa"/>
            <w:tcBorders>
              <w:top w:val="nil"/>
              <w:left w:val="nil"/>
              <w:bottom w:val="single" w:sz="4" w:space="0" w:color="auto"/>
              <w:right w:val="single" w:sz="4" w:space="0" w:color="auto"/>
            </w:tcBorders>
            <w:shd w:val="clear" w:color="auto" w:fill="auto"/>
            <w:noWrap/>
            <w:vAlign w:val="center"/>
            <w:hideMark/>
          </w:tcPr>
          <w:p w14:paraId="65B38AAF" w14:textId="77777777" w:rsidR="00E1167B" w:rsidRPr="00124DA5" w:rsidRDefault="00E1167B" w:rsidP="004E5714">
            <w:pPr>
              <w:jc w:val="center"/>
              <w:rPr>
                <w:sz w:val="22"/>
                <w:szCs w:val="22"/>
              </w:rPr>
            </w:pPr>
            <w:r w:rsidRPr="00124DA5">
              <w:rPr>
                <w:sz w:val="22"/>
                <w:szCs w:val="22"/>
              </w:rPr>
              <w:t>0,00%</w:t>
            </w:r>
          </w:p>
        </w:tc>
        <w:tc>
          <w:tcPr>
            <w:tcW w:w="1461" w:type="dxa"/>
            <w:tcBorders>
              <w:top w:val="nil"/>
              <w:left w:val="nil"/>
              <w:bottom w:val="single" w:sz="4" w:space="0" w:color="auto"/>
              <w:right w:val="single" w:sz="4" w:space="0" w:color="auto"/>
            </w:tcBorders>
            <w:shd w:val="clear" w:color="auto" w:fill="auto"/>
            <w:noWrap/>
            <w:vAlign w:val="center"/>
            <w:hideMark/>
          </w:tcPr>
          <w:p w14:paraId="33DC53FC" w14:textId="77777777" w:rsidR="00E1167B" w:rsidRPr="00124DA5" w:rsidRDefault="00E1167B" w:rsidP="004E5714">
            <w:pPr>
              <w:jc w:val="center"/>
              <w:rPr>
                <w:color w:val="000000"/>
                <w:sz w:val="22"/>
                <w:szCs w:val="22"/>
              </w:rPr>
            </w:pPr>
            <w:r w:rsidRPr="00124DA5">
              <w:rPr>
                <w:color w:val="000000"/>
                <w:sz w:val="22"/>
                <w:szCs w:val="22"/>
              </w:rPr>
              <w:t>R$865,00</w:t>
            </w:r>
          </w:p>
        </w:tc>
      </w:tr>
      <w:tr w:rsidR="00E1167B" w:rsidRPr="00E1167B" w14:paraId="710EDD62" w14:textId="77777777" w:rsidTr="00124DA5">
        <w:trPr>
          <w:trHeight w:val="28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D78827E" w14:textId="77777777" w:rsidR="00E1167B" w:rsidRPr="00124DA5" w:rsidRDefault="00E1167B" w:rsidP="004E5714">
            <w:pPr>
              <w:rPr>
                <w:color w:val="000000"/>
                <w:sz w:val="22"/>
                <w:szCs w:val="22"/>
              </w:rPr>
            </w:pPr>
            <w:r w:rsidRPr="00124DA5">
              <w:rPr>
                <w:color w:val="000000"/>
                <w:sz w:val="22"/>
                <w:szCs w:val="22"/>
              </w:rPr>
              <w:t>Taxa de Administração</w:t>
            </w:r>
          </w:p>
        </w:tc>
        <w:tc>
          <w:tcPr>
            <w:tcW w:w="1668" w:type="dxa"/>
            <w:tcBorders>
              <w:top w:val="nil"/>
              <w:left w:val="nil"/>
              <w:bottom w:val="single" w:sz="4" w:space="0" w:color="auto"/>
              <w:right w:val="single" w:sz="4" w:space="0" w:color="auto"/>
            </w:tcBorders>
            <w:shd w:val="clear" w:color="auto" w:fill="auto"/>
            <w:noWrap/>
            <w:vAlign w:val="center"/>
            <w:hideMark/>
          </w:tcPr>
          <w:p w14:paraId="2332E967" w14:textId="77777777" w:rsidR="00E1167B" w:rsidRPr="00124DA5" w:rsidRDefault="00E1167B" w:rsidP="004E5714">
            <w:pPr>
              <w:jc w:val="center"/>
              <w:rPr>
                <w:color w:val="000000"/>
                <w:sz w:val="22"/>
                <w:szCs w:val="22"/>
              </w:rPr>
            </w:pPr>
            <w:r w:rsidRPr="00124DA5">
              <w:rPr>
                <w:color w:val="000000"/>
                <w:sz w:val="22"/>
                <w:szCs w:val="22"/>
              </w:rPr>
              <w:t>Habitasec</w:t>
            </w:r>
          </w:p>
        </w:tc>
        <w:tc>
          <w:tcPr>
            <w:tcW w:w="1592" w:type="dxa"/>
            <w:tcBorders>
              <w:top w:val="nil"/>
              <w:left w:val="nil"/>
              <w:bottom w:val="single" w:sz="4" w:space="0" w:color="auto"/>
              <w:right w:val="single" w:sz="4" w:space="0" w:color="auto"/>
            </w:tcBorders>
            <w:shd w:val="clear" w:color="auto" w:fill="auto"/>
            <w:noWrap/>
            <w:vAlign w:val="center"/>
            <w:hideMark/>
          </w:tcPr>
          <w:p w14:paraId="7330CEC9" w14:textId="77777777" w:rsidR="00E1167B" w:rsidRPr="00124DA5" w:rsidRDefault="00E1167B" w:rsidP="004E5714">
            <w:pPr>
              <w:jc w:val="center"/>
              <w:rPr>
                <w:color w:val="000000"/>
                <w:sz w:val="22"/>
                <w:szCs w:val="22"/>
              </w:rPr>
            </w:pPr>
            <w:r w:rsidRPr="00124DA5">
              <w:rPr>
                <w:color w:val="000000"/>
                <w:sz w:val="22"/>
                <w:szCs w:val="22"/>
              </w:rPr>
              <w:t>Mensal</w:t>
            </w:r>
          </w:p>
        </w:tc>
        <w:tc>
          <w:tcPr>
            <w:tcW w:w="1236" w:type="dxa"/>
            <w:tcBorders>
              <w:top w:val="nil"/>
              <w:left w:val="nil"/>
              <w:bottom w:val="single" w:sz="4" w:space="0" w:color="auto"/>
              <w:right w:val="single" w:sz="4" w:space="0" w:color="auto"/>
            </w:tcBorders>
            <w:shd w:val="clear" w:color="auto" w:fill="auto"/>
            <w:noWrap/>
            <w:vAlign w:val="center"/>
            <w:hideMark/>
          </w:tcPr>
          <w:p w14:paraId="3279E1F7" w14:textId="77777777" w:rsidR="00E1167B" w:rsidRPr="00124DA5" w:rsidRDefault="00E1167B" w:rsidP="004E5714">
            <w:pPr>
              <w:jc w:val="center"/>
              <w:rPr>
                <w:sz w:val="22"/>
                <w:szCs w:val="22"/>
              </w:rPr>
            </w:pPr>
            <w:r w:rsidRPr="00124DA5">
              <w:rPr>
                <w:sz w:val="22"/>
                <w:szCs w:val="22"/>
              </w:rPr>
              <w:t>3.000,00</w:t>
            </w:r>
          </w:p>
        </w:tc>
        <w:tc>
          <w:tcPr>
            <w:tcW w:w="1414" w:type="dxa"/>
            <w:tcBorders>
              <w:top w:val="nil"/>
              <w:left w:val="nil"/>
              <w:bottom w:val="single" w:sz="4" w:space="0" w:color="auto"/>
              <w:right w:val="single" w:sz="4" w:space="0" w:color="auto"/>
            </w:tcBorders>
            <w:shd w:val="clear" w:color="auto" w:fill="auto"/>
            <w:noWrap/>
            <w:vAlign w:val="center"/>
            <w:hideMark/>
          </w:tcPr>
          <w:p w14:paraId="08DE9EC5" w14:textId="77777777" w:rsidR="00E1167B" w:rsidRPr="00124DA5" w:rsidRDefault="00E1167B" w:rsidP="004E5714">
            <w:pPr>
              <w:jc w:val="center"/>
              <w:rPr>
                <w:color w:val="000000"/>
                <w:sz w:val="22"/>
                <w:szCs w:val="22"/>
              </w:rPr>
            </w:pPr>
            <w:r w:rsidRPr="00124DA5">
              <w:rPr>
                <w:color w:val="000000"/>
                <w:sz w:val="22"/>
                <w:szCs w:val="22"/>
              </w:rPr>
              <w:t>12,15%</w:t>
            </w:r>
          </w:p>
        </w:tc>
        <w:tc>
          <w:tcPr>
            <w:tcW w:w="1461" w:type="dxa"/>
            <w:tcBorders>
              <w:top w:val="nil"/>
              <w:left w:val="nil"/>
              <w:bottom w:val="single" w:sz="4" w:space="0" w:color="auto"/>
              <w:right w:val="single" w:sz="4" w:space="0" w:color="auto"/>
            </w:tcBorders>
            <w:shd w:val="clear" w:color="auto" w:fill="auto"/>
            <w:noWrap/>
            <w:vAlign w:val="center"/>
            <w:hideMark/>
          </w:tcPr>
          <w:p w14:paraId="5F7D9D78" w14:textId="77777777" w:rsidR="00E1167B" w:rsidRPr="00124DA5" w:rsidRDefault="00E1167B" w:rsidP="004E5714">
            <w:pPr>
              <w:jc w:val="center"/>
              <w:rPr>
                <w:color w:val="000000"/>
                <w:sz w:val="22"/>
                <w:szCs w:val="22"/>
              </w:rPr>
            </w:pPr>
            <w:r w:rsidRPr="00124DA5">
              <w:rPr>
                <w:color w:val="000000"/>
                <w:sz w:val="22"/>
                <w:szCs w:val="22"/>
              </w:rPr>
              <w:t>R$3.414,91</w:t>
            </w:r>
          </w:p>
        </w:tc>
      </w:tr>
      <w:tr w:rsidR="00E1167B" w:rsidRPr="00E1167B" w14:paraId="1A713897" w14:textId="77777777" w:rsidTr="00124DA5">
        <w:trPr>
          <w:trHeight w:val="28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24FDBCE" w14:textId="77777777" w:rsidR="00E1167B" w:rsidRPr="00124DA5" w:rsidRDefault="00E1167B" w:rsidP="004E5714">
            <w:pPr>
              <w:rPr>
                <w:color w:val="000000"/>
                <w:sz w:val="22"/>
                <w:szCs w:val="22"/>
              </w:rPr>
            </w:pPr>
            <w:r w:rsidRPr="00124DA5">
              <w:rPr>
                <w:color w:val="000000"/>
                <w:sz w:val="22"/>
                <w:szCs w:val="22"/>
              </w:rPr>
              <w:t>Agente Fiduciário</w:t>
            </w:r>
          </w:p>
        </w:tc>
        <w:tc>
          <w:tcPr>
            <w:tcW w:w="1668" w:type="dxa"/>
            <w:tcBorders>
              <w:top w:val="nil"/>
              <w:left w:val="nil"/>
              <w:bottom w:val="single" w:sz="4" w:space="0" w:color="auto"/>
              <w:right w:val="single" w:sz="4" w:space="0" w:color="auto"/>
            </w:tcBorders>
            <w:shd w:val="clear" w:color="auto" w:fill="auto"/>
            <w:noWrap/>
            <w:vAlign w:val="center"/>
            <w:hideMark/>
          </w:tcPr>
          <w:p w14:paraId="2CB05A8F" w14:textId="77777777" w:rsidR="00E1167B" w:rsidRPr="00124DA5" w:rsidRDefault="00E1167B" w:rsidP="004E5714">
            <w:pPr>
              <w:jc w:val="center"/>
              <w:rPr>
                <w:sz w:val="22"/>
                <w:szCs w:val="22"/>
              </w:rPr>
            </w:pPr>
            <w:r w:rsidRPr="00124DA5">
              <w:rPr>
                <w:sz w:val="22"/>
                <w:szCs w:val="22"/>
              </w:rPr>
              <w:t>Oliveira Trust</w:t>
            </w:r>
          </w:p>
        </w:tc>
        <w:tc>
          <w:tcPr>
            <w:tcW w:w="1592" w:type="dxa"/>
            <w:tcBorders>
              <w:top w:val="nil"/>
              <w:left w:val="nil"/>
              <w:bottom w:val="single" w:sz="4" w:space="0" w:color="auto"/>
              <w:right w:val="single" w:sz="4" w:space="0" w:color="auto"/>
            </w:tcBorders>
            <w:shd w:val="clear" w:color="auto" w:fill="auto"/>
            <w:noWrap/>
            <w:vAlign w:val="center"/>
            <w:hideMark/>
          </w:tcPr>
          <w:p w14:paraId="048EE8EF" w14:textId="77777777" w:rsidR="00E1167B" w:rsidRPr="00124DA5" w:rsidRDefault="00E1167B" w:rsidP="004E5714">
            <w:pPr>
              <w:jc w:val="center"/>
              <w:rPr>
                <w:color w:val="000000"/>
                <w:sz w:val="22"/>
                <w:szCs w:val="22"/>
              </w:rPr>
            </w:pPr>
            <w:r w:rsidRPr="00124DA5">
              <w:rPr>
                <w:color w:val="000000"/>
                <w:sz w:val="22"/>
                <w:szCs w:val="22"/>
              </w:rPr>
              <w:t>Anual</w:t>
            </w:r>
          </w:p>
        </w:tc>
        <w:tc>
          <w:tcPr>
            <w:tcW w:w="1236" w:type="dxa"/>
            <w:tcBorders>
              <w:top w:val="nil"/>
              <w:left w:val="nil"/>
              <w:bottom w:val="single" w:sz="4" w:space="0" w:color="auto"/>
              <w:right w:val="single" w:sz="4" w:space="0" w:color="auto"/>
            </w:tcBorders>
            <w:shd w:val="clear" w:color="auto" w:fill="auto"/>
            <w:noWrap/>
            <w:vAlign w:val="center"/>
            <w:hideMark/>
          </w:tcPr>
          <w:p w14:paraId="798AC926" w14:textId="77777777" w:rsidR="00E1167B" w:rsidRPr="00124DA5" w:rsidRDefault="00E1167B" w:rsidP="004E5714">
            <w:pPr>
              <w:jc w:val="center"/>
              <w:rPr>
                <w:color w:val="000000"/>
                <w:sz w:val="22"/>
                <w:szCs w:val="22"/>
              </w:rPr>
            </w:pPr>
            <w:r w:rsidRPr="00124DA5">
              <w:rPr>
                <w:color w:val="000000"/>
                <w:sz w:val="22"/>
                <w:szCs w:val="22"/>
              </w:rPr>
              <w:t>R$18.000,00</w:t>
            </w:r>
          </w:p>
        </w:tc>
        <w:tc>
          <w:tcPr>
            <w:tcW w:w="1414" w:type="dxa"/>
            <w:tcBorders>
              <w:top w:val="nil"/>
              <w:left w:val="nil"/>
              <w:bottom w:val="single" w:sz="4" w:space="0" w:color="auto"/>
              <w:right w:val="single" w:sz="4" w:space="0" w:color="auto"/>
            </w:tcBorders>
            <w:shd w:val="clear" w:color="auto" w:fill="auto"/>
            <w:noWrap/>
            <w:vAlign w:val="center"/>
            <w:hideMark/>
          </w:tcPr>
          <w:p w14:paraId="5C53BD13" w14:textId="77777777" w:rsidR="00E1167B" w:rsidRPr="00124DA5" w:rsidRDefault="00E1167B" w:rsidP="004E5714">
            <w:pPr>
              <w:jc w:val="center"/>
              <w:rPr>
                <w:color w:val="000000"/>
                <w:sz w:val="22"/>
                <w:szCs w:val="22"/>
              </w:rPr>
            </w:pPr>
            <w:r w:rsidRPr="00124DA5">
              <w:rPr>
                <w:color w:val="000000"/>
                <w:sz w:val="22"/>
                <w:szCs w:val="22"/>
              </w:rPr>
              <w:t>12,15%</w:t>
            </w:r>
          </w:p>
        </w:tc>
        <w:tc>
          <w:tcPr>
            <w:tcW w:w="1461" w:type="dxa"/>
            <w:tcBorders>
              <w:top w:val="nil"/>
              <w:left w:val="nil"/>
              <w:bottom w:val="single" w:sz="4" w:space="0" w:color="auto"/>
              <w:right w:val="single" w:sz="4" w:space="0" w:color="auto"/>
            </w:tcBorders>
            <w:shd w:val="clear" w:color="auto" w:fill="auto"/>
            <w:noWrap/>
            <w:vAlign w:val="center"/>
            <w:hideMark/>
          </w:tcPr>
          <w:p w14:paraId="13896EED" w14:textId="77777777" w:rsidR="00E1167B" w:rsidRPr="00124DA5" w:rsidRDefault="00E1167B" w:rsidP="004E5714">
            <w:pPr>
              <w:jc w:val="center"/>
              <w:rPr>
                <w:color w:val="000000"/>
                <w:sz w:val="22"/>
                <w:szCs w:val="22"/>
              </w:rPr>
            </w:pPr>
            <w:r w:rsidRPr="00124DA5">
              <w:rPr>
                <w:color w:val="000000"/>
                <w:sz w:val="22"/>
                <w:szCs w:val="22"/>
              </w:rPr>
              <w:t>R$20.489,47</w:t>
            </w:r>
          </w:p>
        </w:tc>
      </w:tr>
      <w:tr w:rsidR="00BD3A6A" w:rsidRPr="00E1167B" w14:paraId="4858C83F" w14:textId="77777777" w:rsidTr="00124DA5">
        <w:trPr>
          <w:trHeight w:val="288"/>
          <w:ins w:id="199" w:author="Livia Arbex Endo | Felsberg Advogados" w:date="2019-03-29T12:35:00Z"/>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449AD475" w14:textId="05A96B8E" w:rsidR="00BD3A6A" w:rsidRPr="00124DA5" w:rsidRDefault="00BD3A6A" w:rsidP="004E5714">
            <w:pPr>
              <w:rPr>
                <w:ins w:id="200" w:author="Livia Arbex Endo | Felsberg Advogados" w:date="2019-03-29T12:35:00Z"/>
                <w:color w:val="000000"/>
                <w:sz w:val="22"/>
                <w:szCs w:val="22"/>
              </w:rPr>
            </w:pPr>
            <w:ins w:id="201" w:author="Livia Arbex Endo | Felsberg Advogados" w:date="2019-03-29T12:35:00Z">
              <w:r>
                <w:rPr>
                  <w:color w:val="000000"/>
                  <w:sz w:val="22"/>
                  <w:szCs w:val="22"/>
                </w:rPr>
                <w:lastRenderedPageBreak/>
                <w:t>Destinação dos</w:t>
              </w:r>
            </w:ins>
            <w:ins w:id="202" w:author="Livia Arbex Endo | Felsberg Advogados" w:date="2019-03-29T12:36:00Z">
              <w:r>
                <w:rPr>
                  <w:color w:val="000000"/>
                  <w:sz w:val="22"/>
                  <w:szCs w:val="22"/>
                </w:rPr>
                <w:t xml:space="preserve"> Recursos</w:t>
              </w:r>
            </w:ins>
          </w:p>
        </w:tc>
        <w:tc>
          <w:tcPr>
            <w:tcW w:w="1668" w:type="dxa"/>
            <w:tcBorders>
              <w:top w:val="nil"/>
              <w:left w:val="nil"/>
              <w:bottom w:val="single" w:sz="4" w:space="0" w:color="auto"/>
              <w:right w:val="single" w:sz="4" w:space="0" w:color="auto"/>
            </w:tcBorders>
            <w:shd w:val="clear" w:color="auto" w:fill="auto"/>
            <w:noWrap/>
            <w:vAlign w:val="center"/>
          </w:tcPr>
          <w:p w14:paraId="02D56479" w14:textId="55C7DE5F" w:rsidR="00BD3A6A" w:rsidRPr="00124DA5" w:rsidRDefault="00BD3A6A" w:rsidP="004E5714">
            <w:pPr>
              <w:jc w:val="center"/>
              <w:rPr>
                <w:ins w:id="203" w:author="Livia Arbex Endo | Felsberg Advogados" w:date="2019-03-29T12:35:00Z"/>
                <w:sz w:val="22"/>
                <w:szCs w:val="22"/>
              </w:rPr>
            </w:pPr>
            <w:ins w:id="204" w:author="Livia Arbex Endo | Felsberg Advogados" w:date="2019-03-29T12:36:00Z">
              <w:r w:rsidRPr="00124DA5">
                <w:rPr>
                  <w:sz w:val="22"/>
                  <w:szCs w:val="22"/>
                </w:rPr>
                <w:t>Oliveira Trust</w:t>
              </w:r>
            </w:ins>
          </w:p>
        </w:tc>
        <w:tc>
          <w:tcPr>
            <w:tcW w:w="1592" w:type="dxa"/>
            <w:tcBorders>
              <w:top w:val="nil"/>
              <w:left w:val="nil"/>
              <w:bottom w:val="single" w:sz="4" w:space="0" w:color="auto"/>
              <w:right w:val="single" w:sz="4" w:space="0" w:color="auto"/>
            </w:tcBorders>
            <w:shd w:val="clear" w:color="auto" w:fill="auto"/>
            <w:noWrap/>
            <w:vAlign w:val="center"/>
          </w:tcPr>
          <w:p w14:paraId="4F7C32E0" w14:textId="330222C4" w:rsidR="00BD3A6A" w:rsidRPr="00124DA5" w:rsidRDefault="00BD3A6A" w:rsidP="004E5714">
            <w:pPr>
              <w:jc w:val="center"/>
              <w:rPr>
                <w:ins w:id="205" w:author="Livia Arbex Endo | Felsberg Advogados" w:date="2019-03-29T12:35:00Z"/>
                <w:color w:val="000000"/>
                <w:sz w:val="22"/>
                <w:szCs w:val="22"/>
              </w:rPr>
            </w:pPr>
            <w:ins w:id="206" w:author="Livia Arbex Endo | Felsberg Advogados" w:date="2019-03-29T12:36:00Z">
              <w:r>
                <w:rPr>
                  <w:color w:val="000000"/>
                  <w:sz w:val="22"/>
                  <w:szCs w:val="22"/>
                </w:rPr>
                <w:t>Trimestral</w:t>
              </w:r>
            </w:ins>
          </w:p>
        </w:tc>
        <w:tc>
          <w:tcPr>
            <w:tcW w:w="1236" w:type="dxa"/>
            <w:tcBorders>
              <w:top w:val="nil"/>
              <w:left w:val="nil"/>
              <w:bottom w:val="single" w:sz="4" w:space="0" w:color="auto"/>
              <w:right w:val="single" w:sz="4" w:space="0" w:color="auto"/>
            </w:tcBorders>
            <w:shd w:val="clear" w:color="auto" w:fill="auto"/>
            <w:noWrap/>
            <w:vAlign w:val="center"/>
          </w:tcPr>
          <w:p w14:paraId="6AB888B3" w14:textId="626BCE83" w:rsidR="00BD3A6A" w:rsidRPr="00124DA5" w:rsidRDefault="00BD3A6A" w:rsidP="004E5714">
            <w:pPr>
              <w:jc w:val="center"/>
              <w:rPr>
                <w:ins w:id="207" w:author="Livia Arbex Endo | Felsberg Advogados" w:date="2019-03-29T12:35:00Z"/>
                <w:color w:val="000000"/>
                <w:sz w:val="22"/>
                <w:szCs w:val="22"/>
              </w:rPr>
            </w:pPr>
            <w:ins w:id="208" w:author="Livia Arbex Endo | Felsberg Advogados" w:date="2019-03-29T12:36:00Z">
              <w:r>
                <w:rPr>
                  <w:color w:val="000000"/>
                  <w:sz w:val="22"/>
                  <w:szCs w:val="22"/>
                </w:rPr>
                <w:t>1.000,00</w:t>
              </w:r>
            </w:ins>
          </w:p>
        </w:tc>
        <w:tc>
          <w:tcPr>
            <w:tcW w:w="1414" w:type="dxa"/>
            <w:tcBorders>
              <w:top w:val="nil"/>
              <w:left w:val="nil"/>
              <w:bottom w:val="single" w:sz="4" w:space="0" w:color="auto"/>
              <w:right w:val="single" w:sz="4" w:space="0" w:color="auto"/>
            </w:tcBorders>
            <w:shd w:val="clear" w:color="auto" w:fill="auto"/>
            <w:noWrap/>
            <w:vAlign w:val="center"/>
          </w:tcPr>
          <w:p w14:paraId="44613D41" w14:textId="19BD44C9" w:rsidR="00BD3A6A" w:rsidRPr="00124DA5" w:rsidRDefault="00BD3A6A" w:rsidP="004E5714">
            <w:pPr>
              <w:jc w:val="center"/>
              <w:rPr>
                <w:ins w:id="209" w:author="Livia Arbex Endo | Felsberg Advogados" w:date="2019-03-29T12:35:00Z"/>
                <w:color w:val="000000"/>
                <w:sz w:val="22"/>
                <w:szCs w:val="22"/>
              </w:rPr>
            </w:pPr>
            <w:ins w:id="210" w:author="Livia Arbex Endo | Felsberg Advogados" w:date="2019-03-29T12:36:00Z">
              <w:r>
                <w:rPr>
                  <w:color w:val="000000"/>
                  <w:sz w:val="22"/>
                  <w:szCs w:val="22"/>
                </w:rPr>
                <w:t>12,15%</w:t>
              </w:r>
            </w:ins>
          </w:p>
        </w:tc>
        <w:tc>
          <w:tcPr>
            <w:tcW w:w="1461" w:type="dxa"/>
            <w:tcBorders>
              <w:top w:val="nil"/>
              <w:left w:val="nil"/>
              <w:bottom w:val="single" w:sz="4" w:space="0" w:color="auto"/>
              <w:right w:val="single" w:sz="4" w:space="0" w:color="auto"/>
            </w:tcBorders>
            <w:shd w:val="clear" w:color="auto" w:fill="auto"/>
            <w:noWrap/>
            <w:vAlign w:val="center"/>
          </w:tcPr>
          <w:p w14:paraId="6177B49D" w14:textId="6BFA1936" w:rsidR="00BD3A6A" w:rsidRPr="00124DA5" w:rsidRDefault="00BD3A6A" w:rsidP="004E5714">
            <w:pPr>
              <w:jc w:val="center"/>
              <w:rPr>
                <w:ins w:id="211" w:author="Livia Arbex Endo | Felsberg Advogados" w:date="2019-03-29T12:35:00Z"/>
                <w:color w:val="000000"/>
                <w:sz w:val="22"/>
                <w:szCs w:val="22"/>
              </w:rPr>
            </w:pPr>
            <w:ins w:id="212" w:author="Livia Arbex Endo | Felsberg Advogados" w:date="2019-03-29T12:36:00Z">
              <w:r w:rsidRPr="008B551C">
                <w:rPr>
                  <w:color w:val="000000"/>
                  <w:sz w:val="22"/>
                  <w:szCs w:val="22"/>
                </w:rPr>
                <w:t>R$1.138,30</w:t>
              </w:r>
            </w:ins>
          </w:p>
        </w:tc>
      </w:tr>
      <w:tr w:rsidR="00E1167B" w:rsidRPr="00E1167B" w14:paraId="60C99329" w14:textId="77777777" w:rsidTr="00124DA5">
        <w:trPr>
          <w:trHeight w:val="28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494BF11" w14:textId="77777777" w:rsidR="00E1167B" w:rsidRPr="00124DA5" w:rsidRDefault="00E1167B" w:rsidP="004E5714">
            <w:pPr>
              <w:rPr>
                <w:color w:val="000000"/>
                <w:sz w:val="22"/>
                <w:szCs w:val="22"/>
              </w:rPr>
            </w:pPr>
            <w:r w:rsidRPr="00124DA5">
              <w:rPr>
                <w:color w:val="000000"/>
                <w:sz w:val="22"/>
                <w:szCs w:val="22"/>
              </w:rPr>
              <w:t>Custódia das CCI</w:t>
            </w:r>
          </w:p>
        </w:tc>
        <w:tc>
          <w:tcPr>
            <w:tcW w:w="1668" w:type="dxa"/>
            <w:tcBorders>
              <w:top w:val="nil"/>
              <w:left w:val="nil"/>
              <w:bottom w:val="single" w:sz="4" w:space="0" w:color="auto"/>
              <w:right w:val="single" w:sz="4" w:space="0" w:color="auto"/>
            </w:tcBorders>
            <w:shd w:val="clear" w:color="auto" w:fill="auto"/>
            <w:noWrap/>
            <w:vAlign w:val="center"/>
            <w:hideMark/>
          </w:tcPr>
          <w:p w14:paraId="5972AA38" w14:textId="77777777" w:rsidR="00E1167B" w:rsidRPr="00124DA5" w:rsidRDefault="00E1167B" w:rsidP="004E5714">
            <w:pPr>
              <w:jc w:val="center"/>
              <w:rPr>
                <w:sz w:val="22"/>
                <w:szCs w:val="22"/>
              </w:rPr>
            </w:pPr>
            <w:r w:rsidRPr="00124DA5">
              <w:rPr>
                <w:sz w:val="22"/>
                <w:szCs w:val="22"/>
              </w:rPr>
              <w:t>Oliveira Trust</w:t>
            </w:r>
          </w:p>
        </w:tc>
        <w:tc>
          <w:tcPr>
            <w:tcW w:w="1592" w:type="dxa"/>
            <w:tcBorders>
              <w:top w:val="nil"/>
              <w:left w:val="nil"/>
              <w:bottom w:val="single" w:sz="4" w:space="0" w:color="auto"/>
              <w:right w:val="single" w:sz="4" w:space="0" w:color="auto"/>
            </w:tcBorders>
            <w:shd w:val="clear" w:color="auto" w:fill="auto"/>
            <w:noWrap/>
            <w:vAlign w:val="center"/>
            <w:hideMark/>
          </w:tcPr>
          <w:p w14:paraId="1EF90548" w14:textId="77777777" w:rsidR="00E1167B" w:rsidRPr="00124DA5" w:rsidRDefault="00E1167B" w:rsidP="004E5714">
            <w:pPr>
              <w:jc w:val="center"/>
              <w:rPr>
                <w:color w:val="000000"/>
                <w:sz w:val="22"/>
                <w:szCs w:val="22"/>
              </w:rPr>
            </w:pPr>
            <w:r w:rsidRPr="00124DA5">
              <w:rPr>
                <w:color w:val="000000"/>
                <w:sz w:val="22"/>
                <w:szCs w:val="22"/>
              </w:rPr>
              <w:t>Anual</w:t>
            </w:r>
          </w:p>
        </w:tc>
        <w:tc>
          <w:tcPr>
            <w:tcW w:w="1236" w:type="dxa"/>
            <w:tcBorders>
              <w:top w:val="nil"/>
              <w:left w:val="nil"/>
              <w:bottom w:val="single" w:sz="4" w:space="0" w:color="auto"/>
              <w:right w:val="single" w:sz="4" w:space="0" w:color="auto"/>
            </w:tcBorders>
            <w:shd w:val="clear" w:color="auto" w:fill="auto"/>
            <w:noWrap/>
            <w:vAlign w:val="center"/>
            <w:hideMark/>
          </w:tcPr>
          <w:p w14:paraId="524C53F3" w14:textId="77777777" w:rsidR="00E1167B" w:rsidRPr="00124DA5" w:rsidRDefault="00E1167B" w:rsidP="004E5714">
            <w:pPr>
              <w:jc w:val="center"/>
              <w:rPr>
                <w:color w:val="000000"/>
                <w:sz w:val="22"/>
                <w:szCs w:val="22"/>
              </w:rPr>
            </w:pPr>
            <w:r w:rsidRPr="00124DA5">
              <w:rPr>
                <w:color w:val="000000"/>
                <w:sz w:val="22"/>
                <w:szCs w:val="22"/>
              </w:rPr>
              <w:t>R$4.000,00</w:t>
            </w:r>
          </w:p>
        </w:tc>
        <w:tc>
          <w:tcPr>
            <w:tcW w:w="1414" w:type="dxa"/>
            <w:tcBorders>
              <w:top w:val="nil"/>
              <w:left w:val="nil"/>
              <w:bottom w:val="single" w:sz="4" w:space="0" w:color="auto"/>
              <w:right w:val="single" w:sz="4" w:space="0" w:color="auto"/>
            </w:tcBorders>
            <w:shd w:val="clear" w:color="auto" w:fill="auto"/>
            <w:noWrap/>
            <w:vAlign w:val="center"/>
            <w:hideMark/>
          </w:tcPr>
          <w:p w14:paraId="553D8557" w14:textId="77777777" w:rsidR="00E1167B" w:rsidRPr="00124DA5" w:rsidRDefault="00E1167B" w:rsidP="004E5714">
            <w:pPr>
              <w:jc w:val="center"/>
              <w:rPr>
                <w:color w:val="000000"/>
                <w:sz w:val="22"/>
                <w:szCs w:val="22"/>
              </w:rPr>
            </w:pPr>
            <w:r w:rsidRPr="00124DA5">
              <w:rPr>
                <w:color w:val="000000"/>
                <w:sz w:val="22"/>
                <w:szCs w:val="22"/>
              </w:rPr>
              <w:t>12,15%</w:t>
            </w:r>
          </w:p>
        </w:tc>
        <w:tc>
          <w:tcPr>
            <w:tcW w:w="1461" w:type="dxa"/>
            <w:tcBorders>
              <w:top w:val="nil"/>
              <w:left w:val="nil"/>
              <w:bottom w:val="single" w:sz="4" w:space="0" w:color="auto"/>
              <w:right w:val="single" w:sz="4" w:space="0" w:color="auto"/>
            </w:tcBorders>
            <w:shd w:val="clear" w:color="auto" w:fill="auto"/>
            <w:noWrap/>
            <w:vAlign w:val="center"/>
            <w:hideMark/>
          </w:tcPr>
          <w:p w14:paraId="3431424F" w14:textId="77777777" w:rsidR="00E1167B" w:rsidRPr="00124DA5" w:rsidRDefault="00E1167B" w:rsidP="004E5714">
            <w:pPr>
              <w:jc w:val="center"/>
              <w:rPr>
                <w:color w:val="000000"/>
                <w:sz w:val="22"/>
                <w:szCs w:val="22"/>
              </w:rPr>
            </w:pPr>
            <w:r w:rsidRPr="00124DA5">
              <w:rPr>
                <w:color w:val="000000"/>
                <w:sz w:val="22"/>
                <w:szCs w:val="22"/>
              </w:rPr>
              <w:t>R$4.553,22</w:t>
            </w:r>
          </w:p>
        </w:tc>
      </w:tr>
    </w:tbl>
    <w:p w14:paraId="3D055E65" w14:textId="77777777" w:rsidR="00EE1D17" w:rsidRDefault="00EE1D17" w:rsidP="00D84C48">
      <w:pPr>
        <w:spacing w:line="276" w:lineRule="auto"/>
        <w:jc w:val="center"/>
        <w:rPr>
          <w:ins w:id="213" w:author="Livia Arbex Endo | Felsberg Advogados" w:date="2019-04-05T12:31:00Z"/>
          <w:rFonts w:eastAsia="Arial Unicode MS"/>
          <w:b/>
          <w:color w:val="000000"/>
          <w:w w:val="0"/>
        </w:rPr>
      </w:pPr>
    </w:p>
    <w:p w14:paraId="1BD51E27" w14:textId="77777777" w:rsidR="00EE1D17" w:rsidRDefault="00EE1D17" w:rsidP="00D84C48">
      <w:pPr>
        <w:spacing w:line="276" w:lineRule="auto"/>
        <w:jc w:val="center"/>
        <w:rPr>
          <w:ins w:id="214" w:author="Livia Arbex Endo | Felsberg Advogados" w:date="2019-04-05T12:31:00Z"/>
          <w:rFonts w:eastAsia="Arial Unicode MS"/>
          <w:b/>
          <w:color w:val="000000"/>
          <w:w w:val="0"/>
        </w:rPr>
      </w:pPr>
    </w:p>
    <w:p w14:paraId="45F5CD7E" w14:textId="77777777" w:rsidR="00EE1D17" w:rsidRDefault="00EE1D17" w:rsidP="00D84C48">
      <w:pPr>
        <w:spacing w:line="276" w:lineRule="auto"/>
        <w:jc w:val="center"/>
        <w:rPr>
          <w:ins w:id="215" w:author="Livia Arbex Endo | Felsberg Advogados" w:date="2019-04-05T12:31:00Z"/>
          <w:rFonts w:eastAsia="Arial Unicode MS"/>
          <w:b/>
          <w:color w:val="000000"/>
          <w:w w:val="0"/>
        </w:rPr>
      </w:pPr>
    </w:p>
    <w:p w14:paraId="03544D44" w14:textId="77777777" w:rsidR="00EE1D17" w:rsidRDefault="00EE1D17" w:rsidP="00D84C48">
      <w:pPr>
        <w:spacing w:line="276" w:lineRule="auto"/>
        <w:jc w:val="center"/>
        <w:rPr>
          <w:ins w:id="216" w:author="Livia Arbex Endo | Felsberg Advogados" w:date="2019-04-05T12:31:00Z"/>
          <w:rFonts w:eastAsia="Arial Unicode MS"/>
          <w:b/>
          <w:color w:val="000000"/>
          <w:w w:val="0"/>
        </w:rPr>
      </w:pPr>
    </w:p>
    <w:p w14:paraId="23C4E7B6" w14:textId="77777777" w:rsidR="00EE1D17" w:rsidRDefault="00EE1D17" w:rsidP="00D84C48">
      <w:pPr>
        <w:spacing w:line="276" w:lineRule="auto"/>
        <w:jc w:val="center"/>
        <w:rPr>
          <w:ins w:id="217" w:author="Livia Arbex Endo | Felsberg Advogados" w:date="2019-04-05T12:31:00Z"/>
          <w:rFonts w:eastAsia="Arial Unicode MS"/>
          <w:b/>
          <w:color w:val="000000"/>
          <w:w w:val="0"/>
        </w:rPr>
      </w:pPr>
    </w:p>
    <w:p w14:paraId="3A358E2B" w14:textId="77777777" w:rsidR="00EE1D17" w:rsidRDefault="00EE1D17" w:rsidP="00D84C48">
      <w:pPr>
        <w:spacing w:line="276" w:lineRule="auto"/>
        <w:jc w:val="center"/>
        <w:rPr>
          <w:ins w:id="218" w:author="Livia Arbex Endo | Felsberg Advogados" w:date="2019-04-05T12:31:00Z"/>
          <w:rFonts w:eastAsia="Arial Unicode MS"/>
          <w:b/>
          <w:color w:val="000000"/>
          <w:w w:val="0"/>
        </w:rPr>
      </w:pPr>
    </w:p>
    <w:p w14:paraId="7D8164E8" w14:textId="77777777" w:rsidR="00EE1D17" w:rsidRDefault="00EE1D17" w:rsidP="00D84C48">
      <w:pPr>
        <w:spacing w:line="276" w:lineRule="auto"/>
        <w:jc w:val="center"/>
        <w:rPr>
          <w:ins w:id="219" w:author="Livia Arbex Endo | Felsberg Advogados" w:date="2019-04-05T12:31:00Z"/>
          <w:rFonts w:eastAsia="Arial Unicode MS"/>
          <w:b/>
          <w:color w:val="000000"/>
          <w:w w:val="0"/>
        </w:rPr>
      </w:pPr>
    </w:p>
    <w:p w14:paraId="40A0F759" w14:textId="77777777" w:rsidR="00EE1D17" w:rsidRDefault="00EE1D17" w:rsidP="00D84C48">
      <w:pPr>
        <w:spacing w:line="276" w:lineRule="auto"/>
        <w:jc w:val="center"/>
        <w:rPr>
          <w:ins w:id="220" w:author="Livia Arbex Endo | Felsberg Advogados" w:date="2019-04-05T12:31:00Z"/>
          <w:rFonts w:eastAsia="Arial Unicode MS"/>
          <w:b/>
          <w:color w:val="000000"/>
          <w:w w:val="0"/>
        </w:rPr>
      </w:pPr>
    </w:p>
    <w:p w14:paraId="33AD7195" w14:textId="77777777" w:rsidR="00EE1D17" w:rsidRDefault="00EE1D17" w:rsidP="00D84C48">
      <w:pPr>
        <w:spacing w:line="276" w:lineRule="auto"/>
        <w:jc w:val="center"/>
        <w:rPr>
          <w:ins w:id="221" w:author="Livia Arbex Endo | Felsberg Advogados" w:date="2019-04-05T12:31:00Z"/>
          <w:rFonts w:eastAsia="Arial Unicode MS"/>
          <w:b/>
          <w:color w:val="000000"/>
          <w:w w:val="0"/>
        </w:rPr>
      </w:pPr>
    </w:p>
    <w:p w14:paraId="1AD27558" w14:textId="77777777" w:rsidR="00EE1D17" w:rsidRDefault="00EE1D17" w:rsidP="00D84C48">
      <w:pPr>
        <w:spacing w:line="276" w:lineRule="auto"/>
        <w:jc w:val="center"/>
        <w:rPr>
          <w:ins w:id="222" w:author="Livia Arbex Endo | Felsberg Advogados" w:date="2019-04-05T12:31:00Z"/>
          <w:rFonts w:eastAsia="Arial Unicode MS"/>
          <w:b/>
          <w:color w:val="000000"/>
          <w:w w:val="0"/>
        </w:rPr>
      </w:pPr>
    </w:p>
    <w:p w14:paraId="05074467" w14:textId="77777777" w:rsidR="00EE1D17" w:rsidRDefault="00EE1D17" w:rsidP="00D84C48">
      <w:pPr>
        <w:spacing w:line="276" w:lineRule="auto"/>
        <w:jc w:val="center"/>
        <w:rPr>
          <w:ins w:id="223" w:author="Livia Arbex Endo | Felsberg Advogados" w:date="2019-04-05T12:31:00Z"/>
          <w:rFonts w:eastAsia="Arial Unicode MS"/>
          <w:b/>
          <w:color w:val="000000"/>
          <w:w w:val="0"/>
        </w:rPr>
      </w:pPr>
    </w:p>
    <w:p w14:paraId="2BC3B33B" w14:textId="77777777" w:rsidR="00EE1D17" w:rsidRDefault="00EE1D17" w:rsidP="00D84C48">
      <w:pPr>
        <w:spacing w:line="276" w:lineRule="auto"/>
        <w:jc w:val="center"/>
        <w:rPr>
          <w:ins w:id="224" w:author="Livia Arbex Endo | Felsberg Advogados" w:date="2019-04-05T12:31:00Z"/>
          <w:rFonts w:eastAsia="Arial Unicode MS"/>
          <w:b/>
          <w:color w:val="000000"/>
          <w:w w:val="0"/>
        </w:rPr>
      </w:pPr>
    </w:p>
    <w:p w14:paraId="0AB1F049" w14:textId="77777777" w:rsidR="00EE1D17" w:rsidRDefault="00EE1D17" w:rsidP="00D84C48">
      <w:pPr>
        <w:spacing w:line="276" w:lineRule="auto"/>
        <w:jc w:val="center"/>
        <w:rPr>
          <w:ins w:id="225" w:author="Livia Arbex Endo | Felsberg Advogados" w:date="2019-04-05T12:31:00Z"/>
          <w:rFonts w:eastAsia="Arial Unicode MS"/>
          <w:b/>
          <w:color w:val="000000"/>
          <w:w w:val="0"/>
        </w:rPr>
      </w:pPr>
    </w:p>
    <w:p w14:paraId="4B5BF2BA" w14:textId="77777777" w:rsidR="00EE1D17" w:rsidRDefault="00EE1D17" w:rsidP="00D84C48">
      <w:pPr>
        <w:spacing w:line="276" w:lineRule="auto"/>
        <w:jc w:val="center"/>
        <w:rPr>
          <w:ins w:id="226" w:author="Livia Arbex Endo | Felsberg Advogados" w:date="2019-04-05T12:31:00Z"/>
          <w:rFonts w:eastAsia="Arial Unicode MS"/>
          <w:b/>
          <w:color w:val="000000"/>
          <w:w w:val="0"/>
        </w:rPr>
      </w:pPr>
    </w:p>
    <w:p w14:paraId="20A5D465" w14:textId="77777777" w:rsidR="00EE1D17" w:rsidRDefault="00EE1D17" w:rsidP="00D84C48">
      <w:pPr>
        <w:spacing w:line="276" w:lineRule="auto"/>
        <w:jc w:val="center"/>
        <w:rPr>
          <w:ins w:id="227" w:author="Livia Arbex Endo | Felsberg Advogados" w:date="2019-04-05T12:31:00Z"/>
          <w:rFonts w:eastAsia="Arial Unicode MS"/>
          <w:b/>
          <w:color w:val="000000"/>
          <w:w w:val="0"/>
        </w:rPr>
      </w:pPr>
    </w:p>
    <w:p w14:paraId="53A83E67" w14:textId="77777777" w:rsidR="00EE1D17" w:rsidRDefault="00EE1D17" w:rsidP="00D84C48">
      <w:pPr>
        <w:spacing w:line="276" w:lineRule="auto"/>
        <w:jc w:val="center"/>
        <w:rPr>
          <w:ins w:id="228" w:author="Livia Arbex Endo | Felsberg Advogados" w:date="2019-04-05T12:31:00Z"/>
          <w:rFonts w:eastAsia="Arial Unicode MS"/>
          <w:b/>
          <w:color w:val="000000"/>
          <w:w w:val="0"/>
        </w:rPr>
      </w:pPr>
    </w:p>
    <w:p w14:paraId="4DEC8A54" w14:textId="77777777" w:rsidR="00EE1D17" w:rsidRDefault="00EE1D17" w:rsidP="00D84C48">
      <w:pPr>
        <w:spacing w:line="276" w:lineRule="auto"/>
        <w:jc w:val="center"/>
        <w:rPr>
          <w:ins w:id="229" w:author="Livia Arbex Endo | Felsberg Advogados" w:date="2019-04-05T12:31:00Z"/>
          <w:rFonts w:eastAsia="Arial Unicode MS"/>
          <w:b/>
          <w:color w:val="000000"/>
          <w:w w:val="0"/>
        </w:rPr>
      </w:pPr>
    </w:p>
    <w:p w14:paraId="02CBA521" w14:textId="77777777" w:rsidR="00EE1D17" w:rsidRDefault="00EE1D17" w:rsidP="00D84C48">
      <w:pPr>
        <w:spacing w:line="276" w:lineRule="auto"/>
        <w:jc w:val="center"/>
        <w:rPr>
          <w:ins w:id="230" w:author="Livia Arbex Endo | Felsberg Advogados" w:date="2019-04-05T12:31:00Z"/>
          <w:rFonts w:eastAsia="Arial Unicode MS"/>
          <w:b/>
          <w:color w:val="000000"/>
          <w:w w:val="0"/>
        </w:rPr>
      </w:pPr>
    </w:p>
    <w:p w14:paraId="331D3787" w14:textId="77777777" w:rsidR="00EE1D17" w:rsidRDefault="00EE1D17" w:rsidP="00D84C48">
      <w:pPr>
        <w:spacing w:line="276" w:lineRule="auto"/>
        <w:jc w:val="center"/>
        <w:rPr>
          <w:ins w:id="231" w:author="Livia Arbex Endo | Felsberg Advogados" w:date="2019-04-05T12:31:00Z"/>
          <w:rFonts w:eastAsia="Arial Unicode MS"/>
          <w:b/>
          <w:color w:val="000000"/>
          <w:w w:val="0"/>
        </w:rPr>
      </w:pPr>
    </w:p>
    <w:p w14:paraId="1C097F07" w14:textId="77777777" w:rsidR="00EE1D17" w:rsidRDefault="00EE1D17" w:rsidP="00D84C48">
      <w:pPr>
        <w:spacing w:line="276" w:lineRule="auto"/>
        <w:jc w:val="center"/>
        <w:rPr>
          <w:ins w:id="232" w:author="Livia Arbex Endo | Felsberg Advogados" w:date="2019-04-05T12:31:00Z"/>
          <w:rFonts w:eastAsia="Arial Unicode MS"/>
          <w:b/>
          <w:color w:val="000000"/>
          <w:w w:val="0"/>
        </w:rPr>
      </w:pPr>
    </w:p>
    <w:p w14:paraId="400947E6" w14:textId="77777777" w:rsidR="00EE1D17" w:rsidRDefault="00EE1D17" w:rsidP="00D84C48">
      <w:pPr>
        <w:spacing w:line="276" w:lineRule="auto"/>
        <w:jc w:val="center"/>
        <w:rPr>
          <w:ins w:id="233" w:author="Livia Arbex Endo | Felsberg Advogados" w:date="2019-04-05T12:31:00Z"/>
          <w:rFonts w:eastAsia="Arial Unicode MS"/>
          <w:b/>
          <w:color w:val="000000"/>
          <w:w w:val="0"/>
        </w:rPr>
      </w:pPr>
    </w:p>
    <w:p w14:paraId="197F31F4" w14:textId="77777777" w:rsidR="00EE1D17" w:rsidRDefault="00EE1D17" w:rsidP="00D84C48">
      <w:pPr>
        <w:spacing w:line="276" w:lineRule="auto"/>
        <w:jc w:val="center"/>
        <w:rPr>
          <w:ins w:id="234" w:author="Livia Arbex Endo | Felsberg Advogados" w:date="2019-04-05T12:31:00Z"/>
          <w:rFonts w:eastAsia="Arial Unicode MS"/>
          <w:b/>
          <w:color w:val="000000"/>
          <w:w w:val="0"/>
        </w:rPr>
      </w:pPr>
    </w:p>
    <w:p w14:paraId="4A8915FF" w14:textId="77777777" w:rsidR="00EE1D17" w:rsidRDefault="00EE1D17" w:rsidP="00D84C48">
      <w:pPr>
        <w:spacing w:line="276" w:lineRule="auto"/>
        <w:jc w:val="center"/>
        <w:rPr>
          <w:ins w:id="235" w:author="Livia Arbex Endo | Felsberg Advogados" w:date="2019-04-05T12:31:00Z"/>
          <w:rFonts w:eastAsia="Arial Unicode MS"/>
          <w:b/>
          <w:color w:val="000000"/>
          <w:w w:val="0"/>
        </w:rPr>
      </w:pPr>
    </w:p>
    <w:p w14:paraId="76DADF3B" w14:textId="77777777" w:rsidR="00EE1D17" w:rsidRDefault="00EE1D17" w:rsidP="00D84C48">
      <w:pPr>
        <w:spacing w:line="276" w:lineRule="auto"/>
        <w:jc w:val="center"/>
        <w:rPr>
          <w:ins w:id="236" w:author="Livia Arbex Endo | Felsberg Advogados" w:date="2019-04-05T12:31:00Z"/>
          <w:rFonts w:eastAsia="Arial Unicode MS"/>
          <w:b/>
          <w:color w:val="000000"/>
          <w:w w:val="0"/>
        </w:rPr>
      </w:pPr>
    </w:p>
    <w:p w14:paraId="76D9CF39" w14:textId="77777777" w:rsidR="00EE1D17" w:rsidRDefault="00EE1D17" w:rsidP="00D84C48">
      <w:pPr>
        <w:spacing w:line="276" w:lineRule="auto"/>
        <w:jc w:val="center"/>
        <w:rPr>
          <w:ins w:id="237" w:author="Livia Arbex Endo | Felsberg Advogados" w:date="2019-04-05T12:31:00Z"/>
          <w:rFonts w:eastAsia="Arial Unicode MS"/>
          <w:b/>
          <w:color w:val="000000"/>
          <w:w w:val="0"/>
        </w:rPr>
      </w:pPr>
    </w:p>
    <w:p w14:paraId="3058F33A" w14:textId="77777777" w:rsidR="00EE1D17" w:rsidRDefault="00EE1D17" w:rsidP="00D84C48">
      <w:pPr>
        <w:spacing w:line="276" w:lineRule="auto"/>
        <w:jc w:val="center"/>
        <w:rPr>
          <w:ins w:id="238" w:author="Livia Arbex Endo | Felsberg Advogados" w:date="2019-04-05T12:31:00Z"/>
          <w:rFonts w:eastAsia="Arial Unicode MS"/>
          <w:b/>
          <w:color w:val="000000"/>
          <w:w w:val="0"/>
        </w:rPr>
      </w:pPr>
    </w:p>
    <w:p w14:paraId="1371C12C" w14:textId="77777777" w:rsidR="00EE1D17" w:rsidRDefault="00EE1D17" w:rsidP="00D84C48">
      <w:pPr>
        <w:spacing w:line="276" w:lineRule="auto"/>
        <w:jc w:val="center"/>
        <w:rPr>
          <w:ins w:id="239" w:author="Livia Arbex Endo | Felsberg Advogados" w:date="2019-04-05T12:31:00Z"/>
          <w:rFonts w:eastAsia="Arial Unicode MS"/>
          <w:b/>
          <w:color w:val="000000"/>
          <w:w w:val="0"/>
        </w:rPr>
      </w:pPr>
    </w:p>
    <w:p w14:paraId="0E5519EE" w14:textId="77777777" w:rsidR="00EE1D17" w:rsidRDefault="00EE1D17" w:rsidP="00D84C48">
      <w:pPr>
        <w:spacing w:line="276" w:lineRule="auto"/>
        <w:jc w:val="center"/>
        <w:rPr>
          <w:ins w:id="240" w:author="Livia Arbex Endo | Felsberg Advogados" w:date="2019-04-05T12:31:00Z"/>
          <w:rFonts w:eastAsia="Arial Unicode MS"/>
          <w:b/>
          <w:color w:val="000000"/>
          <w:w w:val="0"/>
        </w:rPr>
      </w:pPr>
    </w:p>
    <w:p w14:paraId="63F8DCD1" w14:textId="77777777" w:rsidR="00EE1D17" w:rsidRDefault="00EE1D17" w:rsidP="00D84C48">
      <w:pPr>
        <w:spacing w:line="276" w:lineRule="auto"/>
        <w:jc w:val="center"/>
        <w:rPr>
          <w:ins w:id="241" w:author="Livia Arbex Endo | Felsberg Advogados" w:date="2019-04-05T12:31:00Z"/>
          <w:rFonts w:eastAsia="Arial Unicode MS"/>
          <w:b/>
          <w:color w:val="000000"/>
          <w:w w:val="0"/>
        </w:rPr>
      </w:pPr>
    </w:p>
    <w:p w14:paraId="66E9BA8B" w14:textId="77777777" w:rsidR="00EE1D17" w:rsidRDefault="00EE1D17" w:rsidP="00D84C48">
      <w:pPr>
        <w:spacing w:line="276" w:lineRule="auto"/>
        <w:jc w:val="center"/>
        <w:rPr>
          <w:ins w:id="242" w:author="Livia Arbex Endo | Felsberg Advogados" w:date="2019-04-05T12:31:00Z"/>
          <w:rFonts w:eastAsia="Arial Unicode MS"/>
          <w:b/>
          <w:color w:val="000000"/>
          <w:w w:val="0"/>
        </w:rPr>
      </w:pPr>
    </w:p>
    <w:p w14:paraId="1B68CD9A" w14:textId="77777777" w:rsidR="00EE1D17" w:rsidRDefault="00EE1D17" w:rsidP="00D84C48">
      <w:pPr>
        <w:spacing w:line="276" w:lineRule="auto"/>
        <w:jc w:val="center"/>
        <w:rPr>
          <w:ins w:id="243" w:author="Livia Arbex Endo | Felsberg Advogados" w:date="2019-04-05T12:31:00Z"/>
          <w:rFonts w:eastAsia="Arial Unicode MS"/>
          <w:b/>
          <w:color w:val="000000"/>
          <w:w w:val="0"/>
        </w:rPr>
      </w:pPr>
    </w:p>
    <w:p w14:paraId="2030EAEC" w14:textId="77777777" w:rsidR="00EE1D17" w:rsidRDefault="00EE1D17" w:rsidP="00D84C48">
      <w:pPr>
        <w:spacing w:line="276" w:lineRule="auto"/>
        <w:jc w:val="center"/>
        <w:rPr>
          <w:ins w:id="244" w:author="Livia Arbex Endo | Felsberg Advogados" w:date="2019-04-05T12:31:00Z"/>
          <w:rFonts w:eastAsia="Arial Unicode MS"/>
          <w:b/>
          <w:color w:val="000000"/>
          <w:w w:val="0"/>
        </w:rPr>
      </w:pPr>
    </w:p>
    <w:p w14:paraId="1B68202F" w14:textId="77777777" w:rsidR="00EE1D17" w:rsidRDefault="00EE1D17" w:rsidP="00D84C48">
      <w:pPr>
        <w:spacing w:line="276" w:lineRule="auto"/>
        <w:jc w:val="center"/>
        <w:rPr>
          <w:ins w:id="245" w:author="Livia Arbex Endo | Felsberg Advogados" w:date="2019-04-05T12:31:00Z"/>
          <w:rFonts w:eastAsia="Arial Unicode MS"/>
          <w:b/>
          <w:color w:val="000000"/>
          <w:w w:val="0"/>
        </w:rPr>
      </w:pPr>
    </w:p>
    <w:p w14:paraId="240B5716" w14:textId="77777777" w:rsidR="00EE1D17" w:rsidRDefault="00EE1D17" w:rsidP="00D84C48">
      <w:pPr>
        <w:spacing w:line="276" w:lineRule="auto"/>
        <w:jc w:val="center"/>
        <w:rPr>
          <w:ins w:id="246" w:author="Livia Arbex Endo | Felsberg Advogados" w:date="2019-04-05T12:31:00Z"/>
          <w:rFonts w:eastAsia="Arial Unicode MS"/>
          <w:b/>
          <w:color w:val="000000"/>
          <w:w w:val="0"/>
        </w:rPr>
      </w:pPr>
    </w:p>
    <w:p w14:paraId="67B39F31" w14:textId="77777777" w:rsidR="00EE1D17" w:rsidRDefault="00EE1D17" w:rsidP="00D84C48">
      <w:pPr>
        <w:spacing w:line="276" w:lineRule="auto"/>
        <w:jc w:val="center"/>
        <w:rPr>
          <w:ins w:id="247" w:author="Livia Arbex Endo | Felsberg Advogados" w:date="2019-04-05T12:31:00Z"/>
          <w:rFonts w:eastAsia="Arial Unicode MS"/>
          <w:b/>
          <w:color w:val="000000"/>
          <w:w w:val="0"/>
        </w:rPr>
      </w:pPr>
    </w:p>
    <w:p w14:paraId="1C2BB23C" w14:textId="77777777" w:rsidR="00EE1D17" w:rsidRDefault="00EE1D17" w:rsidP="00D84C48">
      <w:pPr>
        <w:spacing w:line="276" w:lineRule="auto"/>
        <w:jc w:val="center"/>
        <w:rPr>
          <w:ins w:id="248" w:author="Livia Arbex Endo | Felsberg Advogados" w:date="2019-04-05T12:31:00Z"/>
          <w:rFonts w:eastAsia="Arial Unicode MS"/>
          <w:b/>
          <w:color w:val="000000"/>
          <w:w w:val="0"/>
        </w:rPr>
      </w:pPr>
    </w:p>
    <w:p w14:paraId="5833E6E5" w14:textId="77777777" w:rsidR="00EE1D17" w:rsidRDefault="00EE1D17" w:rsidP="00D84C48">
      <w:pPr>
        <w:spacing w:line="276" w:lineRule="auto"/>
        <w:jc w:val="center"/>
        <w:rPr>
          <w:ins w:id="249" w:author="Livia Arbex Endo | Felsberg Advogados" w:date="2019-04-05T12:31:00Z"/>
          <w:rFonts w:eastAsia="Arial Unicode MS"/>
          <w:b/>
          <w:color w:val="000000"/>
          <w:w w:val="0"/>
        </w:rPr>
      </w:pPr>
    </w:p>
    <w:p w14:paraId="28CF662E" w14:textId="77777777" w:rsidR="00EE1D17" w:rsidRDefault="00EE1D17" w:rsidP="00D84C48">
      <w:pPr>
        <w:spacing w:line="276" w:lineRule="auto"/>
        <w:jc w:val="center"/>
        <w:rPr>
          <w:ins w:id="250" w:author="Livia Arbex Endo | Felsberg Advogados" w:date="2019-04-05T12:31:00Z"/>
          <w:rFonts w:eastAsia="Arial Unicode MS"/>
          <w:b/>
          <w:color w:val="000000"/>
          <w:w w:val="0"/>
        </w:rPr>
      </w:pPr>
    </w:p>
    <w:p w14:paraId="21EF172C" w14:textId="77777777" w:rsidR="00EE1D17" w:rsidRDefault="00EE1D17" w:rsidP="00D84C48">
      <w:pPr>
        <w:spacing w:line="276" w:lineRule="auto"/>
        <w:jc w:val="center"/>
        <w:rPr>
          <w:ins w:id="251" w:author="Livia Arbex Endo | Felsberg Advogados" w:date="2019-04-05T12:31:00Z"/>
          <w:rFonts w:eastAsia="Arial Unicode MS"/>
          <w:b/>
          <w:color w:val="000000"/>
          <w:w w:val="0"/>
        </w:rPr>
      </w:pPr>
    </w:p>
    <w:p w14:paraId="24ED5561" w14:textId="77777777" w:rsidR="00EE1D17" w:rsidRDefault="00EE1D17" w:rsidP="00D84C48">
      <w:pPr>
        <w:spacing w:line="276" w:lineRule="auto"/>
        <w:jc w:val="center"/>
        <w:rPr>
          <w:ins w:id="252" w:author="Livia Arbex Endo | Felsberg Advogados" w:date="2019-04-05T12:31:00Z"/>
          <w:rFonts w:eastAsia="Arial Unicode MS"/>
          <w:b/>
          <w:color w:val="000000"/>
          <w:w w:val="0"/>
        </w:rPr>
      </w:pPr>
    </w:p>
    <w:p w14:paraId="1C5AF455" w14:textId="6C58C793" w:rsidR="00D84C48" w:rsidRPr="00D46D7B" w:rsidRDefault="00D84C48" w:rsidP="00D84C48">
      <w:pPr>
        <w:spacing w:line="276" w:lineRule="auto"/>
        <w:jc w:val="center"/>
        <w:rPr>
          <w:rFonts w:eastAsia="Arial Unicode MS"/>
          <w:b/>
          <w:color w:val="000000"/>
          <w:w w:val="0"/>
        </w:rPr>
      </w:pPr>
      <w:r w:rsidRPr="00D46D7B">
        <w:rPr>
          <w:rFonts w:eastAsia="Arial Unicode MS"/>
          <w:b/>
          <w:color w:val="000000"/>
          <w:w w:val="0"/>
        </w:rPr>
        <w:lastRenderedPageBreak/>
        <w:t xml:space="preserve">ANEXO </w:t>
      </w:r>
      <w:r>
        <w:rPr>
          <w:rFonts w:eastAsia="Arial Unicode MS"/>
          <w:b/>
          <w:color w:val="000000"/>
          <w:w w:val="0"/>
        </w:rPr>
        <w:t>V</w:t>
      </w:r>
    </w:p>
    <w:p w14:paraId="685C31E0" w14:textId="038A46B6" w:rsidR="00D84C48" w:rsidRDefault="00D84C48" w:rsidP="00124DA5">
      <w:pPr>
        <w:tabs>
          <w:tab w:val="left" w:pos="785"/>
          <w:tab w:val="center" w:pos="4252"/>
        </w:tabs>
        <w:spacing w:line="276" w:lineRule="auto"/>
        <w:rPr>
          <w:rFonts w:eastAsia="Arial Unicode MS"/>
          <w:b/>
          <w:color w:val="000000"/>
          <w:w w:val="0"/>
        </w:rPr>
      </w:pPr>
      <w:r>
        <w:rPr>
          <w:rFonts w:eastAsia="Arial Unicode MS"/>
          <w:b/>
          <w:color w:val="000000"/>
          <w:w w:val="0"/>
        </w:rPr>
        <w:tab/>
      </w:r>
      <w:r>
        <w:rPr>
          <w:rFonts w:eastAsia="Arial Unicode MS"/>
          <w:b/>
          <w:color w:val="000000"/>
          <w:w w:val="0"/>
        </w:rPr>
        <w:tab/>
        <w:t>IMÓVEIS GARANTIA</w:t>
      </w:r>
    </w:p>
    <w:p w14:paraId="6AC75D67" w14:textId="0EAF0F99" w:rsidR="00EE1D17" w:rsidRDefault="00EE1D17" w:rsidP="00EE1D17">
      <w:pPr>
        <w:tabs>
          <w:tab w:val="left" w:pos="785"/>
          <w:tab w:val="center" w:pos="4252"/>
        </w:tabs>
        <w:spacing w:line="276" w:lineRule="auto"/>
        <w:ind w:left="-709"/>
        <w:rPr>
          <w:ins w:id="253" w:author="Livia Arbex Endo | Felsberg Advogados" w:date="2019-04-05T12:34:00Z"/>
          <w:rFonts w:eastAsia="Arial Unicode MS"/>
          <w:b/>
          <w:color w:val="000000"/>
          <w:w w:val="0"/>
        </w:rPr>
      </w:pPr>
      <w:ins w:id="254" w:author="Livia Arbex Endo | Felsberg Advogados" w:date="2019-04-05T12:34:00Z">
        <w:r>
          <w:rPr>
            <w:rFonts w:eastAsia="Arial Unicode MS"/>
            <w:b/>
            <w:color w:val="000000"/>
            <w:w w:val="0"/>
          </w:rPr>
          <w:t>1. CHB:</w:t>
        </w:r>
      </w:ins>
    </w:p>
    <w:p w14:paraId="06BB0BE2" w14:textId="77777777" w:rsidR="00EE1D17" w:rsidRDefault="00EE1D17">
      <w:pPr>
        <w:tabs>
          <w:tab w:val="left" w:pos="785"/>
          <w:tab w:val="center" w:pos="4252"/>
        </w:tabs>
        <w:spacing w:line="276" w:lineRule="auto"/>
        <w:ind w:left="-709"/>
        <w:rPr>
          <w:ins w:id="255" w:author="Livia Arbex Endo | Felsberg Advogados" w:date="2019-04-05T12:32:00Z"/>
          <w:rFonts w:eastAsia="Arial Unicode MS"/>
          <w:b/>
          <w:color w:val="000000"/>
          <w:w w:val="0"/>
        </w:rPr>
        <w:pPrChange w:id="256" w:author="Livia Arbex Endo | Felsberg Advogados" w:date="2019-04-05T12:34:00Z">
          <w:pPr>
            <w:tabs>
              <w:tab w:val="left" w:pos="785"/>
              <w:tab w:val="center" w:pos="4252"/>
            </w:tabs>
            <w:spacing w:line="276" w:lineRule="auto"/>
          </w:pPr>
        </w:pPrChange>
      </w:pPr>
    </w:p>
    <w:tbl>
      <w:tblPr>
        <w:tblW w:w="10300" w:type="dxa"/>
        <w:tblInd w:w="-639" w:type="dxa"/>
        <w:tblCellMar>
          <w:left w:w="70" w:type="dxa"/>
          <w:right w:w="70" w:type="dxa"/>
        </w:tblCellMar>
        <w:tblLook w:val="04A0" w:firstRow="1" w:lastRow="0" w:firstColumn="1" w:lastColumn="0" w:noHBand="0" w:noVBand="1"/>
      </w:tblPr>
      <w:tblGrid>
        <w:gridCol w:w="2118"/>
        <w:gridCol w:w="981"/>
        <w:gridCol w:w="3139"/>
        <w:gridCol w:w="1660"/>
        <w:gridCol w:w="1131"/>
        <w:gridCol w:w="1271"/>
      </w:tblGrid>
      <w:tr w:rsidR="00EE1D17" w:rsidRPr="00897E06" w14:paraId="2A5C99D9" w14:textId="77777777" w:rsidTr="0093206B">
        <w:trPr>
          <w:trHeight w:val="315"/>
          <w:ins w:id="257" w:author="Livia Arbex Endo | Felsberg Advogados" w:date="2019-04-05T12:33:00Z"/>
        </w:trPr>
        <w:tc>
          <w:tcPr>
            <w:tcW w:w="211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E43C23E" w14:textId="77777777" w:rsidR="00EE1D17" w:rsidRPr="00F01147" w:rsidRDefault="00EE1D17" w:rsidP="0093206B">
            <w:pPr>
              <w:jc w:val="center"/>
              <w:rPr>
                <w:ins w:id="258" w:author="Livia Arbex Endo | Felsberg Advogados" w:date="2019-04-05T12:33:00Z"/>
                <w:b/>
                <w:bCs/>
                <w:sz w:val="18"/>
                <w:szCs w:val="18"/>
              </w:rPr>
            </w:pPr>
            <w:ins w:id="259" w:author="Livia Arbex Endo | Felsberg Advogados" w:date="2019-04-05T12:33:00Z">
              <w:r w:rsidRPr="00F01147">
                <w:rPr>
                  <w:b/>
                  <w:bCs/>
                  <w:sz w:val="18"/>
                  <w:szCs w:val="18"/>
                </w:rPr>
                <w:t>EMPREENDIMENTO</w:t>
              </w:r>
            </w:ins>
          </w:p>
        </w:tc>
        <w:tc>
          <w:tcPr>
            <w:tcW w:w="981" w:type="dxa"/>
            <w:tcBorders>
              <w:top w:val="single" w:sz="4" w:space="0" w:color="auto"/>
              <w:left w:val="nil"/>
              <w:bottom w:val="single" w:sz="4" w:space="0" w:color="auto"/>
              <w:right w:val="single" w:sz="4" w:space="0" w:color="auto"/>
            </w:tcBorders>
            <w:shd w:val="clear" w:color="auto" w:fill="FFFFFF"/>
            <w:noWrap/>
            <w:vAlign w:val="bottom"/>
            <w:hideMark/>
          </w:tcPr>
          <w:p w14:paraId="087FAD94" w14:textId="77777777" w:rsidR="00EE1D17" w:rsidRPr="00F01147" w:rsidRDefault="00EE1D17" w:rsidP="0093206B">
            <w:pPr>
              <w:jc w:val="center"/>
              <w:rPr>
                <w:ins w:id="260" w:author="Livia Arbex Endo | Felsberg Advogados" w:date="2019-04-05T12:33:00Z"/>
                <w:b/>
                <w:bCs/>
                <w:sz w:val="18"/>
                <w:szCs w:val="18"/>
              </w:rPr>
            </w:pPr>
            <w:ins w:id="261" w:author="Livia Arbex Endo | Felsberg Advogados" w:date="2019-04-05T12:33:00Z">
              <w:r w:rsidRPr="00F01147">
                <w:rPr>
                  <w:b/>
                  <w:bCs/>
                  <w:sz w:val="18"/>
                  <w:szCs w:val="18"/>
                </w:rPr>
                <w:t>UNIDADE</w:t>
              </w:r>
            </w:ins>
          </w:p>
        </w:tc>
        <w:tc>
          <w:tcPr>
            <w:tcW w:w="3139" w:type="dxa"/>
            <w:tcBorders>
              <w:top w:val="single" w:sz="4" w:space="0" w:color="auto"/>
              <w:left w:val="nil"/>
              <w:bottom w:val="single" w:sz="4" w:space="0" w:color="auto"/>
              <w:right w:val="single" w:sz="4" w:space="0" w:color="auto"/>
            </w:tcBorders>
            <w:shd w:val="clear" w:color="auto" w:fill="FFFFFF"/>
            <w:noWrap/>
            <w:vAlign w:val="bottom"/>
            <w:hideMark/>
          </w:tcPr>
          <w:p w14:paraId="2532AD5B" w14:textId="77777777" w:rsidR="00EE1D17" w:rsidRPr="00F01147" w:rsidRDefault="00EE1D17" w:rsidP="0093206B">
            <w:pPr>
              <w:jc w:val="center"/>
              <w:rPr>
                <w:ins w:id="262" w:author="Livia Arbex Endo | Felsberg Advogados" w:date="2019-04-05T12:33:00Z"/>
                <w:b/>
                <w:bCs/>
                <w:sz w:val="18"/>
                <w:szCs w:val="18"/>
              </w:rPr>
            </w:pPr>
            <w:ins w:id="263" w:author="Livia Arbex Endo | Felsberg Advogados" w:date="2019-04-05T12:33:00Z">
              <w:r w:rsidRPr="00897E06">
                <w:rPr>
                  <w:b/>
                  <w:bCs/>
                  <w:sz w:val="18"/>
                  <w:szCs w:val="18"/>
                </w:rPr>
                <w:t>ENDEREÇO</w:t>
              </w:r>
            </w:ins>
          </w:p>
        </w:tc>
        <w:tc>
          <w:tcPr>
            <w:tcW w:w="1660" w:type="dxa"/>
            <w:tcBorders>
              <w:top w:val="single" w:sz="4" w:space="0" w:color="auto"/>
              <w:left w:val="nil"/>
              <w:bottom w:val="single" w:sz="4" w:space="0" w:color="auto"/>
              <w:right w:val="single" w:sz="4" w:space="0" w:color="auto"/>
            </w:tcBorders>
            <w:shd w:val="clear" w:color="auto" w:fill="FFFFFF"/>
            <w:noWrap/>
            <w:vAlign w:val="bottom"/>
            <w:hideMark/>
          </w:tcPr>
          <w:p w14:paraId="24314471" w14:textId="77777777" w:rsidR="00EE1D17" w:rsidRPr="00F01147" w:rsidRDefault="00EE1D17" w:rsidP="0093206B">
            <w:pPr>
              <w:jc w:val="center"/>
              <w:rPr>
                <w:ins w:id="264" w:author="Livia Arbex Endo | Felsberg Advogados" w:date="2019-04-05T12:33:00Z"/>
                <w:b/>
                <w:bCs/>
                <w:sz w:val="18"/>
                <w:szCs w:val="18"/>
              </w:rPr>
            </w:pPr>
            <w:ins w:id="265" w:author="Livia Arbex Endo | Felsberg Advogados" w:date="2019-04-05T12:33:00Z">
              <w:r w:rsidRPr="00897E06">
                <w:rPr>
                  <w:b/>
                  <w:bCs/>
                  <w:sz w:val="18"/>
                  <w:szCs w:val="18"/>
                </w:rPr>
                <w:t>CIDADE</w:t>
              </w:r>
            </w:ins>
          </w:p>
        </w:tc>
        <w:tc>
          <w:tcPr>
            <w:tcW w:w="1131" w:type="dxa"/>
            <w:tcBorders>
              <w:top w:val="single" w:sz="4" w:space="0" w:color="auto"/>
              <w:left w:val="nil"/>
              <w:bottom w:val="single" w:sz="4" w:space="0" w:color="auto"/>
              <w:right w:val="single" w:sz="4" w:space="0" w:color="auto"/>
            </w:tcBorders>
            <w:shd w:val="clear" w:color="auto" w:fill="FFFFFF"/>
            <w:noWrap/>
            <w:vAlign w:val="bottom"/>
            <w:hideMark/>
          </w:tcPr>
          <w:p w14:paraId="111B685D" w14:textId="77777777" w:rsidR="00EE1D17" w:rsidRPr="00F01147" w:rsidRDefault="00EE1D17" w:rsidP="0093206B">
            <w:pPr>
              <w:jc w:val="center"/>
              <w:rPr>
                <w:ins w:id="266" w:author="Livia Arbex Endo | Felsberg Advogados" w:date="2019-04-05T12:33:00Z"/>
                <w:b/>
                <w:bCs/>
                <w:sz w:val="18"/>
                <w:szCs w:val="18"/>
              </w:rPr>
            </w:pPr>
            <w:ins w:id="267" w:author="Livia Arbex Endo | Felsberg Advogados" w:date="2019-04-05T12:33:00Z">
              <w:r w:rsidRPr="00F01147">
                <w:rPr>
                  <w:b/>
                  <w:bCs/>
                  <w:sz w:val="18"/>
                  <w:szCs w:val="18"/>
                </w:rPr>
                <w:t>CART</w:t>
              </w:r>
              <w:r>
                <w:rPr>
                  <w:b/>
                  <w:bCs/>
                  <w:sz w:val="18"/>
                  <w:szCs w:val="18"/>
                </w:rPr>
                <w:t>Ó</w:t>
              </w:r>
              <w:r w:rsidRPr="00F01147">
                <w:rPr>
                  <w:b/>
                  <w:bCs/>
                  <w:sz w:val="18"/>
                  <w:szCs w:val="18"/>
                </w:rPr>
                <w:t>RIO</w:t>
              </w:r>
            </w:ins>
          </w:p>
        </w:tc>
        <w:tc>
          <w:tcPr>
            <w:tcW w:w="1271" w:type="dxa"/>
            <w:tcBorders>
              <w:top w:val="single" w:sz="4" w:space="0" w:color="auto"/>
              <w:left w:val="nil"/>
              <w:bottom w:val="single" w:sz="4" w:space="0" w:color="auto"/>
              <w:right w:val="single" w:sz="4" w:space="0" w:color="auto"/>
            </w:tcBorders>
            <w:shd w:val="clear" w:color="auto" w:fill="FFFFFF"/>
            <w:noWrap/>
            <w:vAlign w:val="bottom"/>
            <w:hideMark/>
          </w:tcPr>
          <w:p w14:paraId="637F6BEF" w14:textId="77777777" w:rsidR="00EE1D17" w:rsidRPr="00F01147" w:rsidRDefault="00EE1D17" w:rsidP="0093206B">
            <w:pPr>
              <w:jc w:val="center"/>
              <w:rPr>
                <w:ins w:id="268" w:author="Livia Arbex Endo | Felsberg Advogados" w:date="2019-04-05T12:33:00Z"/>
                <w:b/>
                <w:bCs/>
                <w:sz w:val="18"/>
                <w:szCs w:val="18"/>
              </w:rPr>
            </w:pPr>
            <w:ins w:id="269" w:author="Livia Arbex Endo | Felsberg Advogados" w:date="2019-04-05T12:33:00Z">
              <w:r w:rsidRPr="00F01147">
                <w:rPr>
                  <w:b/>
                  <w:bCs/>
                  <w:sz w:val="18"/>
                  <w:szCs w:val="18"/>
                </w:rPr>
                <w:t>MATR</w:t>
              </w:r>
              <w:r>
                <w:rPr>
                  <w:b/>
                  <w:bCs/>
                  <w:sz w:val="18"/>
                  <w:szCs w:val="18"/>
                </w:rPr>
                <w:t>Í</w:t>
              </w:r>
              <w:r w:rsidRPr="00F01147">
                <w:rPr>
                  <w:b/>
                  <w:bCs/>
                  <w:sz w:val="18"/>
                  <w:szCs w:val="18"/>
                </w:rPr>
                <w:t>CULA</w:t>
              </w:r>
            </w:ins>
          </w:p>
        </w:tc>
      </w:tr>
      <w:tr w:rsidR="00EE1D17" w:rsidRPr="00897E06" w14:paraId="463CECBF" w14:textId="77777777" w:rsidTr="0093206B">
        <w:trPr>
          <w:trHeight w:val="255"/>
          <w:ins w:id="270"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3D86F47F" w14:textId="77777777" w:rsidR="00EE1D17" w:rsidRPr="00F01147" w:rsidRDefault="00EE1D17" w:rsidP="0093206B">
            <w:pPr>
              <w:rPr>
                <w:ins w:id="271" w:author="Livia Arbex Endo | Felsberg Advogados" w:date="2019-04-05T12:33:00Z"/>
                <w:color w:val="000000"/>
                <w:sz w:val="18"/>
                <w:szCs w:val="18"/>
              </w:rPr>
            </w:pPr>
            <w:ins w:id="272" w:author="Livia Arbex Endo | Felsberg Advogados" w:date="2019-04-05T12:33:00Z">
              <w:r w:rsidRPr="00F01147">
                <w:rPr>
                  <w:color w:val="000000"/>
                  <w:sz w:val="18"/>
                  <w:szCs w:val="18"/>
                </w:rPr>
                <w:t>COLINAS DO POTENGI</w:t>
              </w:r>
            </w:ins>
          </w:p>
        </w:tc>
        <w:tc>
          <w:tcPr>
            <w:tcW w:w="981" w:type="dxa"/>
            <w:tcBorders>
              <w:top w:val="nil"/>
              <w:left w:val="nil"/>
              <w:bottom w:val="single" w:sz="4" w:space="0" w:color="auto"/>
              <w:right w:val="single" w:sz="4" w:space="0" w:color="auto"/>
            </w:tcBorders>
            <w:shd w:val="clear" w:color="auto" w:fill="auto"/>
            <w:noWrap/>
            <w:vAlign w:val="bottom"/>
            <w:hideMark/>
          </w:tcPr>
          <w:p w14:paraId="7D5E7DBB" w14:textId="77777777" w:rsidR="00EE1D17" w:rsidRPr="00F01147" w:rsidRDefault="00EE1D17" w:rsidP="0093206B">
            <w:pPr>
              <w:jc w:val="center"/>
              <w:rPr>
                <w:ins w:id="273" w:author="Livia Arbex Endo | Felsberg Advogados" w:date="2019-04-05T12:33:00Z"/>
                <w:color w:val="000000"/>
                <w:sz w:val="18"/>
                <w:szCs w:val="18"/>
              </w:rPr>
            </w:pPr>
            <w:ins w:id="274" w:author="Livia Arbex Endo | Felsberg Advogados" w:date="2019-04-05T12:33:00Z">
              <w:r w:rsidRPr="00F01147">
                <w:rPr>
                  <w:color w:val="000000"/>
                  <w:sz w:val="18"/>
                  <w:szCs w:val="18"/>
                </w:rPr>
                <w:t>103 TORRE F</w:t>
              </w:r>
            </w:ins>
          </w:p>
        </w:tc>
        <w:tc>
          <w:tcPr>
            <w:tcW w:w="3139" w:type="dxa"/>
            <w:tcBorders>
              <w:top w:val="nil"/>
              <w:left w:val="nil"/>
              <w:bottom w:val="single" w:sz="4" w:space="0" w:color="auto"/>
              <w:right w:val="single" w:sz="4" w:space="0" w:color="auto"/>
            </w:tcBorders>
            <w:shd w:val="clear" w:color="auto" w:fill="auto"/>
            <w:noWrap/>
            <w:vAlign w:val="bottom"/>
            <w:hideMark/>
          </w:tcPr>
          <w:p w14:paraId="2D0A67B8" w14:textId="77777777" w:rsidR="00EE1D17" w:rsidRPr="00F01147" w:rsidRDefault="00EE1D17" w:rsidP="0093206B">
            <w:pPr>
              <w:rPr>
                <w:ins w:id="275" w:author="Livia Arbex Endo | Felsberg Advogados" w:date="2019-04-05T12:33:00Z"/>
                <w:color w:val="000000"/>
                <w:sz w:val="18"/>
                <w:szCs w:val="18"/>
              </w:rPr>
            </w:pPr>
            <w:ins w:id="276" w:author="Livia Arbex Endo | Felsberg Advogados" w:date="2019-04-05T12:33:00Z">
              <w:r w:rsidRPr="00F01147">
                <w:rPr>
                  <w:color w:val="000000"/>
                  <w:sz w:val="18"/>
                  <w:szCs w:val="18"/>
                </w:rPr>
                <w:t>Rua Cristais de Gelo, 75, Redinha</w:t>
              </w:r>
            </w:ins>
          </w:p>
        </w:tc>
        <w:tc>
          <w:tcPr>
            <w:tcW w:w="1660" w:type="dxa"/>
            <w:tcBorders>
              <w:top w:val="nil"/>
              <w:left w:val="nil"/>
              <w:bottom w:val="single" w:sz="4" w:space="0" w:color="auto"/>
              <w:right w:val="single" w:sz="4" w:space="0" w:color="auto"/>
            </w:tcBorders>
            <w:shd w:val="clear" w:color="auto" w:fill="auto"/>
            <w:noWrap/>
            <w:vAlign w:val="bottom"/>
            <w:hideMark/>
          </w:tcPr>
          <w:p w14:paraId="0339D032" w14:textId="77777777" w:rsidR="00EE1D17" w:rsidRPr="00F01147" w:rsidRDefault="00EE1D17" w:rsidP="0093206B">
            <w:pPr>
              <w:jc w:val="center"/>
              <w:rPr>
                <w:ins w:id="277" w:author="Livia Arbex Endo | Felsberg Advogados" w:date="2019-04-05T12:33:00Z"/>
                <w:color w:val="000000"/>
                <w:sz w:val="18"/>
                <w:szCs w:val="18"/>
              </w:rPr>
            </w:pPr>
            <w:ins w:id="278"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hideMark/>
          </w:tcPr>
          <w:p w14:paraId="5BF4B32D" w14:textId="77777777" w:rsidR="00EE1D17" w:rsidRPr="00F01147" w:rsidRDefault="00EE1D17" w:rsidP="0093206B">
            <w:pPr>
              <w:jc w:val="center"/>
              <w:rPr>
                <w:ins w:id="279" w:author="Livia Arbex Endo | Felsberg Advogados" w:date="2019-04-05T12:33:00Z"/>
                <w:color w:val="000000"/>
                <w:sz w:val="18"/>
                <w:szCs w:val="18"/>
              </w:rPr>
            </w:pPr>
            <w:ins w:id="280" w:author="Livia Arbex Endo | Felsberg Advogados" w:date="2019-04-05T12:33:00Z">
              <w:r w:rsidRPr="00F01147">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558ABB36" w14:textId="77777777" w:rsidR="00EE1D17" w:rsidRPr="00F01147" w:rsidRDefault="00EE1D17" w:rsidP="0093206B">
            <w:pPr>
              <w:jc w:val="center"/>
              <w:rPr>
                <w:ins w:id="281" w:author="Livia Arbex Endo | Felsberg Advogados" w:date="2019-04-05T12:33:00Z"/>
                <w:color w:val="000000"/>
                <w:sz w:val="18"/>
                <w:szCs w:val="18"/>
              </w:rPr>
            </w:pPr>
            <w:ins w:id="282" w:author="Livia Arbex Endo | Felsberg Advogados" w:date="2019-04-05T12:33:00Z">
              <w:r w:rsidRPr="00F01147">
                <w:rPr>
                  <w:color w:val="000000"/>
                  <w:sz w:val="18"/>
                  <w:szCs w:val="18"/>
                </w:rPr>
                <w:t>41.338</w:t>
              </w:r>
            </w:ins>
          </w:p>
        </w:tc>
      </w:tr>
      <w:tr w:rsidR="00EE1D17" w:rsidRPr="00897E06" w14:paraId="73C33922" w14:textId="77777777" w:rsidTr="0093206B">
        <w:trPr>
          <w:trHeight w:val="255"/>
          <w:ins w:id="283"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A5324F8" w14:textId="77777777" w:rsidR="00EE1D17" w:rsidRPr="00F01147" w:rsidRDefault="00EE1D17" w:rsidP="0093206B">
            <w:pPr>
              <w:rPr>
                <w:ins w:id="284" w:author="Livia Arbex Endo | Felsberg Advogados" w:date="2019-04-05T12:33:00Z"/>
                <w:color w:val="000000"/>
                <w:sz w:val="18"/>
                <w:szCs w:val="18"/>
              </w:rPr>
            </w:pPr>
            <w:ins w:id="285" w:author="Livia Arbex Endo | Felsberg Advogados" w:date="2019-04-05T12:33:00Z">
              <w:r w:rsidRPr="00F01147">
                <w:rPr>
                  <w:color w:val="000000"/>
                  <w:sz w:val="18"/>
                  <w:szCs w:val="18"/>
                </w:rPr>
                <w:t>COLINAS DO POTENGI</w:t>
              </w:r>
            </w:ins>
          </w:p>
        </w:tc>
        <w:tc>
          <w:tcPr>
            <w:tcW w:w="981" w:type="dxa"/>
            <w:tcBorders>
              <w:top w:val="nil"/>
              <w:left w:val="nil"/>
              <w:bottom w:val="single" w:sz="4" w:space="0" w:color="auto"/>
              <w:right w:val="single" w:sz="4" w:space="0" w:color="auto"/>
            </w:tcBorders>
            <w:shd w:val="clear" w:color="auto" w:fill="auto"/>
            <w:noWrap/>
            <w:vAlign w:val="bottom"/>
            <w:hideMark/>
          </w:tcPr>
          <w:p w14:paraId="52BDFFCE" w14:textId="77777777" w:rsidR="00EE1D17" w:rsidRPr="00F01147" w:rsidRDefault="00EE1D17" w:rsidP="0093206B">
            <w:pPr>
              <w:jc w:val="center"/>
              <w:rPr>
                <w:ins w:id="286" w:author="Livia Arbex Endo | Felsberg Advogados" w:date="2019-04-05T12:33:00Z"/>
                <w:color w:val="000000"/>
                <w:sz w:val="18"/>
                <w:szCs w:val="18"/>
              </w:rPr>
            </w:pPr>
            <w:ins w:id="287" w:author="Livia Arbex Endo | Felsberg Advogados" w:date="2019-04-05T12:33:00Z">
              <w:r w:rsidRPr="00F01147">
                <w:rPr>
                  <w:color w:val="000000"/>
                  <w:sz w:val="18"/>
                  <w:szCs w:val="18"/>
                </w:rPr>
                <w:t>501 TORRE F</w:t>
              </w:r>
            </w:ins>
          </w:p>
        </w:tc>
        <w:tc>
          <w:tcPr>
            <w:tcW w:w="3139" w:type="dxa"/>
            <w:tcBorders>
              <w:top w:val="nil"/>
              <w:left w:val="nil"/>
              <w:bottom w:val="single" w:sz="4" w:space="0" w:color="auto"/>
              <w:right w:val="single" w:sz="4" w:space="0" w:color="auto"/>
            </w:tcBorders>
            <w:shd w:val="clear" w:color="auto" w:fill="auto"/>
            <w:noWrap/>
            <w:vAlign w:val="bottom"/>
            <w:hideMark/>
          </w:tcPr>
          <w:p w14:paraId="5E0B6723" w14:textId="77777777" w:rsidR="00EE1D17" w:rsidRPr="00F01147" w:rsidRDefault="00EE1D17" w:rsidP="0093206B">
            <w:pPr>
              <w:rPr>
                <w:ins w:id="288" w:author="Livia Arbex Endo | Felsberg Advogados" w:date="2019-04-05T12:33:00Z"/>
                <w:color w:val="000000"/>
                <w:sz w:val="18"/>
                <w:szCs w:val="18"/>
              </w:rPr>
            </w:pPr>
            <w:ins w:id="289" w:author="Livia Arbex Endo | Felsberg Advogados" w:date="2019-04-05T12:33:00Z">
              <w:r w:rsidRPr="00F01147">
                <w:rPr>
                  <w:color w:val="000000"/>
                  <w:sz w:val="18"/>
                  <w:szCs w:val="18"/>
                </w:rPr>
                <w:t>Rua Cristais de Gelo, 75, Redinha</w:t>
              </w:r>
            </w:ins>
          </w:p>
        </w:tc>
        <w:tc>
          <w:tcPr>
            <w:tcW w:w="1660" w:type="dxa"/>
            <w:tcBorders>
              <w:top w:val="nil"/>
              <w:left w:val="nil"/>
              <w:bottom w:val="single" w:sz="4" w:space="0" w:color="auto"/>
              <w:right w:val="single" w:sz="4" w:space="0" w:color="auto"/>
            </w:tcBorders>
            <w:shd w:val="clear" w:color="auto" w:fill="auto"/>
            <w:noWrap/>
            <w:vAlign w:val="bottom"/>
            <w:hideMark/>
          </w:tcPr>
          <w:p w14:paraId="768099BB" w14:textId="77777777" w:rsidR="00EE1D17" w:rsidRPr="00F01147" w:rsidRDefault="00EE1D17" w:rsidP="0093206B">
            <w:pPr>
              <w:jc w:val="center"/>
              <w:rPr>
                <w:ins w:id="290" w:author="Livia Arbex Endo | Felsberg Advogados" w:date="2019-04-05T12:33:00Z"/>
                <w:color w:val="000000"/>
                <w:sz w:val="18"/>
                <w:szCs w:val="18"/>
              </w:rPr>
            </w:pPr>
            <w:ins w:id="291"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hideMark/>
          </w:tcPr>
          <w:p w14:paraId="3E9689FA" w14:textId="77777777" w:rsidR="00EE1D17" w:rsidRPr="00F01147" w:rsidRDefault="00EE1D17" w:rsidP="0093206B">
            <w:pPr>
              <w:jc w:val="center"/>
              <w:rPr>
                <w:ins w:id="292" w:author="Livia Arbex Endo | Felsberg Advogados" w:date="2019-04-05T12:33:00Z"/>
                <w:color w:val="000000"/>
                <w:sz w:val="18"/>
                <w:szCs w:val="18"/>
              </w:rPr>
            </w:pPr>
            <w:ins w:id="293" w:author="Livia Arbex Endo | Felsberg Advogados" w:date="2019-04-05T12:33:00Z">
              <w:r w:rsidRPr="00F01147">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30381D27" w14:textId="77777777" w:rsidR="00EE1D17" w:rsidRPr="00F01147" w:rsidRDefault="00EE1D17" w:rsidP="0093206B">
            <w:pPr>
              <w:jc w:val="center"/>
              <w:rPr>
                <w:ins w:id="294" w:author="Livia Arbex Endo | Felsberg Advogados" w:date="2019-04-05T12:33:00Z"/>
                <w:color w:val="000000"/>
                <w:sz w:val="18"/>
                <w:szCs w:val="18"/>
              </w:rPr>
            </w:pPr>
            <w:ins w:id="295" w:author="Livia Arbex Endo | Felsberg Advogados" w:date="2019-04-05T12:33:00Z">
              <w:r w:rsidRPr="00F01147">
                <w:rPr>
                  <w:color w:val="000000"/>
                  <w:sz w:val="18"/>
                  <w:szCs w:val="18"/>
                </w:rPr>
                <w:t>41.352</w:t>
              </w:r>
            </w:ins>
          </w:p>
        </w:tc>
      </w:tr>
      <w:tr w:rsidR="00EE1D17" w:rsidRPr="00897E06" w14:paraId="5F080279" w14:textId="77777777" w:rsidTr="0093206B">
        <w:trPr>
          <w:trHeight w:val="255"/>
          <w:ins w:id="296"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373B0A2" w14:textId="77777777" w:rsidR="00EE1D17" w:rsidRPr="00F01147" w:rsidRDefault="00EE1D17" w:rsidP="0093206B">
            <w:pPr>
              <w:rPr>
                <w:ins w:id="297" w:author="Livia Arbex Endo | Felsberg Advogados" w:date="2019-04-05T12:33:00Z"/>
                <w:color w:val="000000"/>
                <w:sz w:val="18"/>
                <w:szCs w:val="18"/>
              </w:rPr>
            </w:pPr>
            <w:ins w:id="298" w:author="Livia Arbex Endo | Felsberg Advogados" w:date="2019-04-05T12:33:00Z">
              <w:r w:rsidRPr="00F01147">
                <w:rPr>
                  <w:color w:val="000000"/>
                  <w:sz w:val="18"/>
                  <w:szCs w:val="18"/>
                </w:rPr>
                <w:t>COLINAS DO POTENGI</w:t>
              </w:r>
            </w:ins>
          </w:p>
        </w:tc>
        <w:tc>
          <w:tcPr>
            <w:tcW w:w="981" w:type="dxa"/>
            <w:tcBorders>
              <w:top w:val="nil"/>
              <w:left w:val="nil"/>
              <w:bottom w:val="single" w:sz="4" w:space="0" w:color="auto"/>
              <w:right w:val="single" w:sz="4" w:space="0" w:color="auto"/>
            </w:tcBorders>
            <w:shd w:val="clear" w:color="auto" w:fill="auto"/>
            <w:noWrap/>
            <w:vAlign w:val="bottom"/>
            <w:hideMark/>
          </w:tcPr>
          <w:p w14:paraId="284C0441" w14:textId="77777777" w:rsidR="00EE1D17" w:rsidRPr="00F01147" w:rsidRDefault="00EE1D17" w:rsidP="0093206B">
            <w:pPr>
              <w:jc w:val="center"/>
              <w:rPr>
                <w:ins w:id="299" w:author="Livia Arbex Endo | Felsberg Advogados" w:date="2019-04-05T12:33:00Z"/>
                <w:color w:val="000000"/>
                <w:sz w:val="18"/>
                <w:szCs w:val="18"/>
              </w:rPr>
            </w:pPr>
            <w:ins w:id="300" w:author="Livia Arbex Endo | Felsberg Advogados" w:date="2019-04-05T12:33:00Z">
              <w:r w:rsidRPr="00F01147">
                <w:rPr>
                  <w:color w:val="000000"/>
                  <w:sz w:val="18"/>
                  <w:szCs w:val="18"/>
                </w:rPr>
                <w:t>701 TORRE F</w:t>
              </w:r>
            </w:ins>
          </w:p>
        </w:tc>
        <w:tc>
          <w:tcPr>
            <w:tcW w:w="3139" w:type="dxa"/>
            <w:tcBorders>
              <w:top w:val="nil"/>
              <w:left w:val="nil"/>
              <w:bottom w:val="single" w:sz="4" w:space="0" w:color="auto"/>
              <w:right w:val="single" w:sz="4" w:space="0" w:color="auto"/>
            </w:tcBorders>
            <w:shd w:val="clear" w:color="auto" w:fill="auto"/>
            <w:noWrap/>
            <w:vAlign w:val="bottom"/>
            <w:hideMark/>
          </w:tcPr>
          <w:p w14:paraId="074BFD72" w14:textId="77777777" w:rsidR="00EE1D17" w:rsidRPr="00F01147" w:rsidRDefault="00EE1D17" w:rsidP="0093206B">
            <w:pPr>
              <w:rPr>
                <w:ins w:id="301" w:author="Livia Arbex Endo | Felsberg Advogados" w:date="2019-04-05T12:33:00Z"/>
                <w:color w:val="000000"/>
                <w:sz w:val="18"/>
                <w:szCs w:val="18"/>
              </w:rPr>
            </w:pPr>
            <w:ins w:id="302" w:author="Livia Arbex Endo | Felsberg Advogados" w:date="2019-04-05T12:33:00Z">
              <w:r w:rsidRPr="00F01147">
                <w:rPr>
                  <w:color w:val="000000"/>
                  <w:sz w:val="18"/>
                  <w:szCs w:val="18"/>
                </w:rPr>
                <w:t>Rua Cristais de Gelo, 75, Redinha</w:t>
              </w:r>
            </w:ins>
          </w:p>
        </w:tc>
        <w:tc>
          <w:tcPr>
            <w:tcW w:w="1660" w:type="dxa"/>
            <w:tcBorders>
              <w:top w:val="nil"/>
              <w:left w:val="nil"/>
              <w:bottom w:val="single" w:sz="4" w:space="0" w:color="auto"/>
              <w:right w:val="single" w:sz="4" w:space="0" w:color="auto"/>
            </w:tcBorders>
            <w:shd w:val="clear" w:color="auto" w:fill="auto"/>
            <w:noWrap/>
            <w:vAlign w:val="bottom"/>
            <w:hideMark/>
          </w:tcPr>
          <w:p w14:paraId="0946AB00" w14:textId="77777777" w:rsidR="00EE1D17" w:rsidRPr="00F01147" w:rsidRDefault="00EE1D17" w:rsidP="0093206B">
            <w:pPr>
              <w:jc w:val="center"/>
              <w:rPr>
                <w:ins w:id="303" w:author="Livia Arbex Endo | Felsberg Advogados" w:date="2019-04-05T12:33:00Z"/>
                <w:color w:val="000000"/>
                <w:sz w:val="18"/>
                <w:szCs w:val="18"/>
              </w:rPr>
            </w:pPr>
            <w:ins w:id="304"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hideMark/>
          </w:tcPr>
          <w:p w14:paraId="771AD565" w14:textId="77777777" w:rsidR="00EE1D17" w:rsidRPr="00F01147" w:rsidRDefault="00EE1D17" w:rsidP="0093206B">
            <w:pPr>
              <w:jc w:val="center"/>
              <w:rPr>
                <w:ins w:id="305" w:author="Livia Arbex Endo | Felsberg Advogados" w:date="2019-04-05T12:33:00Z"/>
                <w:color w:val="000000"/>
                <w:sz w:val="18"/>
                <w:szCs w:val="18"/>
              </w:rPr>
            </w:pPr>
            <w:ins w:id="306" w:author="Livia Arbex Endo | Felsberg Advogados" w:date="2019-04-05T12:33:00Z">
              <w:r w:rsidRPr="00F01147">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5B797EF2" w14:textId="77777777" w:rsidR="00EE1D17" w:rsidRPr="00F01147" w:rsidRDefault="00EE1D17" w:rsidP="0093206B">
            <w:pPr>
              <w:jc w:val="center"/>
              <w:rPr>
                <w:ins w:id="307" w:author="Livia Arbex Endo | Felsberg Advogados" w:date="2019-04-05T12:33:00Z"/>
                <w:color w:val="000000"/>
                <w:sz w:val="18"/>
                <w:szCs w:val="18"/>
              </w:rPr>
            </w:pPr>
            <w:ins w:id="308" w:author="Livia Arbex Endo | Felsberg Advogados" w:date="2019-04-05T12:33:00Z">
              <w:r w:rsidRPr="00F01147">
                <w:rPr>
                  <w:color w:val="000000"/>
                  <w:sz w:val="18"/>
                  <w:szCs w:val="18"/>
                </w:rPr>
                <w:t>41.360</w:t>
              </w:r>
            </w:ins>
          </w:p>
        </w:tc>
      </w:tr>
      <w:tr w:rsidR="00EE1D17" w:rsidRPr="00897E06" w14:paraId="15795DB7" w14:textId="77777777" w:rsidTr="0093206B">
        <w:trPr>
          <w:trHeight w:val="255"/>
          <w:ins w:id="309"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5153BFC3" w14:textId="77777777" w:rsidR="00EE1D17" w:rsidRPr="00F01147" w:rsidRDefault="00EE1D17" w:rsidP="0093206B">
            <w:pPr>
              <w:rPr>
                <w:ins w:id="310" w:author="Livia Arbex Endo | Felsberg Advogados" w:date="2019-04-05T12:33:00Z"/>
                <w:color w:val="000000"/>
                <w:sz w:val="18"/>
                <w:szCs w:val="18"/>
              </w:rPr>
            </w:pPr>
            <w:ins w:id="311" w:author="Livia Arbex Endo | Felsberg Advogados" w:date="2019-04-05T12:33:00Z">
              <w:r w:rsidRPr="00F01147">
                <w:rPr>
                  <w:color w:val="000000"/>
                  <w:sz w:val="18"/>
                  <w:szCs w:val="18"/>
                </w:rPr>
                <w:t>COLINAS DO POTENGI</w:t>
              </w:r>
            </w:ins>
          </w:p>
        </w:tc>
        <w:tc>
          <w:tcPr>
            <w:tcW w:w="981" w:type="dxa"/>
            <w:tcBorders>
              <w:top w:val="nil"/>
              <w:left w:val="nil"/>
              <w:bottom w:val="single" w:sz="4" w:space="0" w:color="auto"/>
              <w:right w:val="single" w:sz="4" w:space="0" w:color="auto"/>
            </w:tcBorders>
            <w:shd w:val="clear" w:color="auto" w:fill="auto"/>
            <w:noWrap/>
            <w:vAlign w:val="bottom"/>
            <w:hideMark/>
          </w:tcPr>
          <w:p w14:paraId="14F07395" w14:textId="77777777" w:rsidR="00EE1D17" w:rsidRPr="00F01147" w:rsidRDefault="00EE1D17" w:rsidP="0093206B">
            <w:pPr>
              <w:jc w:val="center"/>
              <w:rPr>
                <w:ins w:id="312" w:author="Livia Arbex Endo | Felsberg Advogados" w:date="2019-04-05T12:33:00Z"/>
                <w:color w:val="000000"/>
                <w:sz w:val="18"/>
                <w:szCs w:val="18"/>
              </w:rPr>
            </w:pPr>
            <w:ins w:id="313" w:author="Livia Arbex Endo | Felsberg Advogados" w:date="2019-04-05T12:33:00Z">
              <w:r w:rsidRPr="00F01147">
                <w:rPr>
                  <w:color w:val="000000"/>
                  <w:sz w:val="18"/>
                  <w:szCs w:val="18"/>
                </w:rPr>
                <w:t>704 TORRE F</w:t>
              </w:r>
            </w:ins>
          </w:p>
        </w:tc>
        <w:tc>
          <w:tcPr>
            <w:tcW w:w="3139" w:type="dxa"/>
            <w:tcBorders>
              <w:top w:val="nil"/>
              <w:left w:val="nil"/>
              <w:bottom w:val="single" w:sz="4" w:space="0" w:color="auto"/>
              <w:right w:val="single" w:sz="4" w:space="0" w:color="auto"/>
            </w:tcBorders>
            <w:shd w:val="clear" w:color="auto" w:fill="auto"/>
            <w:noWrap/>
            <w:vAlign w:val="bottom"/>
            <w:hideMark/>
          </w:tcPr>
          <w:p w14:paraId="678EE980" w14:textId="77777777" w:rsidR="00EE1D17" w:rsidRPr="00F01147" w:rsidRDefault="00EE1D17" w:rsidP="0093206B">
            <w:pPr>
              <w:rPr>
                <w:ins w:id="314" w:author="Livia Arbex Endo | Felsberg Advogados" w:date="2019-04-05T12:33:00Z"/>
                <w:color w:val="000000"/>
                <w:sz w:val="18"/>
                <w:szCs w:val="18"/>
              </w:rPr>
            </w:pPr>
            <w:ins w:id="315" w:author="Livia Arbex Endo | Felsberg Advogados" w:date="2019-04-05T12:33:00Z">
              <w:r w:rsidRPr="00F01147">
                <w:rPr>
                  <w:color w:val="000000"/>
                  <w:sz w:val="18"/>
                  <w:szCs w:val="18"/>
                </w:rPr>
                <w:t>Rua Cristais de Gelo, 75, Redinha</w:t>
              </w:r>
            </w:ins>
          </w:p>
        </w:tc>
        <w:tc>
          <w:tcPr>
            <w:tcW w:w="1660" w:type="dxa"/>
            <w:tcBorders>
              <w:top w:val="nil"/>
              <w:left w:val="nil"/>
              <w:bottom w:val="single" w:sz="4" w:space="0" w:color="auto"/>
              <w:right w:val="single" w:sz="4" w:space="0" w:color="auto"/>
            </w:tcBorders>
            <w:shd w:val="clear" w:color="auto" w:fill="auto"/>
            <w:noWrap/>
            <w:vAlign w:val="bottom"/>
            <w:hideMark/>
          </w:tcPr>
          <w:p w14:paraId="70A0D38D" w14:textId="77777777" w:rsidR="00EE1D17" w:rsidRPr="00F01147" w:rsidRDefault="00EE1D17" w:rsidP="0093206B">
            <w:pPr>
              <w:jc w:val="center"/>
              <w:rPr>
                <w:ins w:id="316" w:author="Livia Arbex Endo | Felsberg Advogados" w:date="2019-04-05T12:33:00Z"/>
                <w:color w:val="000000"/>
                <w:sz w:val="18"/>
                <w:szCs w:val="18"/>
              </w:rPr>
            </w:pPr>
            <w:ins w:id="317"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hideMark/>
          </w:tcPr>
          <w:p w14:paraId="64E0B252" w14:textId="77777777" w:rsidR="00EE1D17" w:rsidRPr="00F01147" w:rsidRDefault="00EE1D17" w:rsidP="0093206B">
            <w:pPr>
              <w:jc w:val="center"/>
              <w:rPr>
                <w:ins w:id="318" w:author="Livia Arbex Endo | Felsberg Advogados" w:date="2019-04-05T12:33:00Z"/>
                <w:color w:val="000000"/>
                <w:sz w:val="18"/>
                <w:szCs w:val="18"/>
              </w:rPr>
            </w:pPr>
            <w:ins w:id="319" w:author="Livia Arbex Endo | Felsberg Advogados" w:date="2019-04-05T12:33:00Z">
              <w:r w:rsidRPr="00F01147">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1B25D56C" w14:textId="77777777" w:rsidR="00EE1D17" w:rsidRPr="00F01147" w:rsidRDefault="00EE1D17" w:rsidP="0093206B">
            <w:pPr>
              <w:jc w:val="center"/>
              <w:rPr>
                <w:ins w:id="320" w:author="Livia Arbex Endo | Felsberg Advogados" w:date="2019-04-05T12:33:00Z"/>
                <w:color w:val="000000"/>
                <w:sz w:val="18"/>
                <w:szCs w:val="18"/>
              </w:rPr>
            </w:pPr>
            <w:ins w:id="321" w:author="Livia Arbex Endo | Felsberg Advogados" w:date="2019-04-05T12:33:00Z">
              <w:r w:rsidRPr="00F01147">
                <w:rPr>
                  <w:color w:val="000000"/>
                  <w:sz w:val="18"/>
                  <w:szCs w:val="18"/>
                </w:rPr>
                <w:t>41.363</w:t>
              </w:r>
            </w:ins>
          </w:p>
        </w:tc>
      </w:tr>
      <w:tr w:rsidR="00EE1D17" w:rsidRPr="00897E06" w14:paraId="480749A7" w14:textId="77777777" w:rsidTr="0093206B">
        <w:trPr>
          <w:trHeight w:val="255"/>
          <w:ins w:id="322"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C0CE1E9" w14:textId="77777777" w:rsidR="00EE1D17" w:rsidRPr="00F01147" w:rsidRDefault="00EE1D17" w:rsidP="0093206B">
            <w:pPr>
              <w:rPr>
                <w:ins w:id="323" w:author="Livia Arbex Endo | Felsberg Advogados" w:date="2019-04-05T12:33:00Z"/>
                <w:color w:val="000000"/>
                <w:sz w:val="18"/>
                <w:szCs w:val="18"/>
              </w:rPr>
            </w:pPr>
            <w:ins w:id="324" w:author="Livia Arbex Endo | Felsberg Advogados" w:date="2019-04-05T12:33:00Z">
              <w:r w:rsidRPr="00F01147">
                <w:rPr>
                  <w:color w:val="000000"/>
                  <w:sz w:val="18"/>
                  <w:szCs w:val="18"/>
                </w:rPr>
                <w:t>CONDOMINIO JARDIM ALPES SUIÇOS</w:t>
              </w:r>
            </w:ins>
          </w:p>
        </w:tc>
        <w:tc>
          <w:tcPr>
            <w:tcW w:w="981" w:type="dxa"/>
            <w:tcBorders>
              <w:top w:val="nil"/>
              <w:left w:val="nil"/>
              <w:bottom w:val="single" w:sz="4" w:space="0" w:color="auto"/>
              <w:right w:val="single" w:sz="4" w:space="0" w:color="auto"/>
            </w:tcBorders>
            <w:shd w:val="clear" w:color="auto" w:fill="auto"/>
            <w:noWrap/>
            <w:vAlign w:val="bottom"/>
            <w:hideMark/>
          </w:tcPr>
          <w:p w14:paraId="45439CD5" w14:textId="77777777" w:rsidR="00EE1D17" w:rsidRPr="00F01147" w:rsidRDefault="00EE1D17" w:rsidP="0093206B">
            <w:pPr>
              <w:jc w:val="center"/>
              <w:rPr>
                <w:ins w:id="325" w:author="Livia Arbex Endo | Felsberg Advogados" w:date="2019-04-05T12:33:00Z"/>
                <w:color w:val="000000"/>
                <w:sz w:val="18"/>
                <w:szCs w:val="18"/>
              </w:rPr>
            </w:pPr>
            <w:ins w:id="326" w:author="Livia Arbex Endo | Felsberg Advogados" w:date="2019-04-05T12:33:00Z">
              <w:r w:rsidRPr="00F01147">
                <w:rPr>
                  <w:color w:val="000000"/>
                  <w:sz w:val="18"/>
                  <w:szCs w:val="18"/>
                </w:rPr>
                <w:t>LOTE 5 QUADRA B</w:t>
              </w:r>
            </w:ins>
          </w:p>
        </w:tc>
        <w:tc>
          <w:tcPr>
            <w:tcW w:w="3139" w:type="dxa"/>
            <w:tcBorders>
              <w:top w:val="nil"/>
              <w:left w:val="nil"/>
              <w:bottom w:val="single" w:sz="4" w:space="0" w:color="auto"/>
              <w:right w:val="single" w:sz="4" w:space="0" w:color="auto"/>
            </w:tcBorders>
            <w:shd w:val="clear" w:color="auto" w:fill="auto"/>
            <w:noWrap/>
            <w:vAlign w:val="bottom"/>
            <w:hideMark/>
          </w:tcPr>
          <w:p w14:paraId="4DE47484" w14:textId="77777777" w:rsidR="00EE1D17" w:rsidRPr="00F01147" w:rsidRDefault="00EE1D17" w:rsidP="0093206B">
            <w:pPr>
              <w:jc w:val="both"/>
              <w:rPr>
                <w:ins w:id="327" w:author="Livia Arbex Endo | Felsberg Advogados" w:date="2019-04-05T12:33:00Z"/>
                <w:color w:val="000000"/>
                <w:sz w:val="18"/>
                <w:szCs w:val="18"/>
              </w:rPr>
            </w:pPr>
            <w:ins w:id="328" w:author="Livia Arbex Endo | Felsberg Advogados" w:date="2019-04-05T12:33:00Z">
              <w:r w:rsidRPr="00F01147">
                <w:rPr>
                  <w:color w:val="000000"/>
                  <w:sz w:val="18"/>
                  <w:szCs w:val="18"/>
                </w:rPr>
                <w:t>Rua Judith Campagnolli de Oliveira, 512, Vila Suiça</w:t>
              </w:r>
            </w:ins>
          </w:p>
        </w:tc>
        <w:tc>
          <w:tcPr>
            <w:tcW w:w="1660" w:type="dxa"/>
            <w:tcBorders>
              <w:top w:val="nil"/>
              <w:left w:val="nil"/>
              <w:bottom w:val="single" w:sz="4" w:space="0" w:color="auto"/>
              <w:right w:val="single" w:sz="4" w:space="0" w:color="auto"/>
            </w:tcBorders>
            <w:shd w:val="clear" w:color="auto" w:fill="auto"/>
            <w:noWrap/>
            <w:vAlign w:val="bottom"/>
            <w:hideMark/>
          </w:tcPr>
          <w:p w14:paraId="5056BD53" w14:textId="77777777" w:rsidR="00EE1D17" w:rsidRPr="00F01147" w:rsidRDefault="00EE1D17" w:rsidP="0093206B">
            <w:pPr>
              <w:jc w:val="center"/>
              <w:rPr>
                <w:ins w:id="329" w:author="Livia Arbex Endo | Felsberg Advogados" w:date="2019-04-05T12:33:00Z"/>
                <w:color w:val="000000"/>
                <w:sz w:val="18"/>
                <w:szCs w:val="18"/>
              </w:rPr>
            </w:pPr>
            <w:ins w:id="330" w:author="Livia Arbex Endo | Felsberg Advogados" w:date="2019-04-05T12:33:00Z">
              <w:r w:rsidRPr="00F01147">
                <w:rPr>
                  <w:color w:val="000000"/>
                  <w:sz w:val="18"/>
                  <w:szCs w:val="18"/>
                </w:rPr>
                <w:t>INDAIATUBA</w:t>
              </w:r>
              <w:r>
                <w:rPr>
                  <w:color w:val="000000"/>
                  <w:sz w:val="18"/>
                  <w:szCs w:val="18"/>
                </w:rPr>
                <w:t>/SP</w:t>
              </w:r>
            </w:ins>
          </w:p>
        </w:tc>
        <w:tc>
          <w:tcPr>
            <w:tcW w:w="1131" w:type="dxa"/>
            <w:tcBorders>
              <w:top w:val="nil"/>
              <w:left w:val="nil"/>
              <w:bottom w:val="single" w:sz="4" w:space="0" w:color="auto"/>
              <w:right w:val="single" w:sz="4" w:space="0" w:color="auto"/>
            </w:tcBorders>
            <w:shd w:val="clear" w:color="auto" w:fill="auto"/>
            <w:noWrap/>
            <w:vAlign w:val="bottom"/>
            <w:hideMark/>
          </w:tcPr>
          <w:p w14:paraId="2AA9FD09" w14:textId="77777777" w:rsidR="00EE1D17" w:rsidRPr="00F01147" w:rsidRDefault="00EE1D17" w:rsidP="0093206B">
            <w:pPr>
              <w:jc w:val="center"/>
              <w:rPr>
                <w:ins w:id="331" w:author="Livia Arbex Endo | Felsberg Advogados" w:date="2019-04-05T12:33:00Z"/>
                <w:color w:val="000000"/>
                <w:sz w:val="18"/>
                <w:szCs w:val="18"/>
              </w:rPr>
            </w:pPr>
            <w:ins w:id="332" w:author="Livia Arbex Endo | Felsberg Advogados" w:date="2019-04-05T12:33:00Z">
              <w:r w:rsidRPr="00F01147">
                <w:rPr>
                  <w:color w:val="000000"/>
                  <w:sz w:val="18"/>
                  <w:szCs w:val="18"/>
                </w:rPr>
                <w:t>1º OFICIO</w:t>
              </w:r>
            </w:ins>
          </w:p>
        </w:tc>
        <w:tc>
          <w:tcPr>
            <w:tcW w:w="1271" w:type="dxa"/>
            <w:tcBorders>
              <w:top w:val="nil"/>
              <w:left w:val="nil"/>
              <w:bottom w:val="single" w:sz="4" w:space="0" w:color="auto"/>
              <w:right w:val="single" w:sz="4" w:space="0" w:color="auto"/>
            </w:tcBorders>
            <w:shd w:val="clear" w:color="auto" w:fill="auto"/>
            <w:noWrap/>
            <w:vAlign w:val="bottom"/>
            <w:hideMark/>
          </w:tcPr>
          <w:p w14:paraId="565CFA9D" w14:textId="77777777" w:rsidR="00EE1D17" w:rsidRPr="00F01147" w:rsidRDefault="00EE1D17" w:rsidP="0093206B">
            <w:pPr>
              <w:jc w:val="center"/>
              <w:rPr>
                <w:ins w:id="333" w:author="Livia Arbex Endo | Felsberg Advogados" w:date="2019-04-05T12:33:00Z"/>
                <w:color w:val="000000"/>
                <w:sz w:val="18"/>
                <w:szCs w:val="18"/>
              </w:rPr>
            </w:pPr>
            <w:ins w:id="334" w:author="Livia Arbex Endo | Felsberg Advogados" w:date="2019-04-05T12:33:00Z">
              <w:r w:rsidRPr="00F01147">
                <w:rPr>
                  <w:color w:val="000000"/>
                  <w:sz w:val="18"/>
                  <w:szCs w:val="18"/>
                </w:rPr>
                <w:t>41.132</w:t>
              </w:r>
            </w:ins>
          </w:p>
        </w:tc>
      </w:tr>
      <w:tr w:rsidR="00EE1D17" w:rsidRPr="00897E06" w14:paraId="46223E93" w14:textId="77777777" w:rsidTr="0093206B">
        <w:trPr>
          <w:trHeight w:val="255"/>
          <w:ins w:id="335"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83C799E" w14:textId="77777777" w:rsidR="00EE1D17" w:rsidRPr="00F01147" w:rsidRDefault="00EE1D17" w:rsidP="0093206B">
            <w:pPr>
              <w:rPr>
                <w:ins w:id="336" w:author="Livia Arbex Endo | Felsberg Advogados" w:date="2019-04-05T12:33:00Z"/>
                <w:color w:val="000000"/>
                <w:sz w:val="18"/>
                <w:szCs w:val="18"/>
              </w:rPr>
            </w:pPr>
            <w:ins w:id="337" w:author="Livia Arbex Endo | Felsberg Advogados" w:date="2019-04-05T12:33:00Z">
              <w:r w:rsidRPr="00F01147">
                <w:rPr>
                  <w:color w:val="000000"/>
                  <w:sz w:val="18"/>
                  <w:szCs w:val="18"/>
                </w:rPr>
                <w:t>CORAIS DE LAGOA NOVA</w:t>
              </w:r>
            </w:ins>
          </w:p>
        </w:tc>
        <w:tc>
          <w:tcPr>
            <w:tcW w:w="981" w:type="dxa"/>
            <w:tcBorders>
              <w:top w:val="nil"/>
              <w:left w:val="nil"/>
              <w:bottom w:val="single" w:sz="4" w:space="0" w:color="auto"/>
              <w:right w:val="single" w:sz="4" w:space="0" w:color="auto"/>
            </w:tcBorders>
            <w:shd w:val="clear" w:color="auto" w:fill="auto"/>
            <w:noWrap/>
            <w:vAlign w:val="bottom"/>
            <w:hideMark/>
          </w:tcPr>
          <w:p w14:paraId="73129D0E" w14:textId="77777777" w:rsidR="00EE1D17" w:rsidRPr="00F01147" w:rsidRDefault="00EE1D17" w:rsidP="0093206B">
            <w:pPr>
              <w:jc w:val="center"/>
              <w:rPr>
                <w:ins w:id="338" w:author="Livia Arbex Endo | Felsberg Advogados" w:date="2019-04-05T12:33:00Z"/>
                <w:color w:val="000000"/>
                <w:sz w:val="18"/>
                <w:szCs w:val="18"/>
              </w:rPr>
            </w:pPr>
            <w:ins w:id="339" w:author="Livia Arbex Endo | Felsberg Advogados" w:date="2019-04-05T12:33:00Z">
              <w:r w:rsidRPr="00F01147">
                <w:rPr>
                  <w:color w:val="000000"/>
                  <w:sz w:val="18"/>
                  <w:szCs w:val="18"/>
                </w:rPr>
                <w:t>1503</w:t>
              </w:r>
            </w:ins>
          </w:p>
        </w:tc>
        <w:tc>
          <w:tcPr>
            <w:tcW w:w="3139" w:type="dxa"/>
            <w:tcBorders>
              <w:top w:val="nil"/>
              <w:left w:val="nil"/>
              <w:bottom w:val="single" w:sz="4" w:space="0" w:color="auto"/>
              <w:right w:val="single" w:sz="4" w:space="0" w:color="auto"/>
            </w:tcBorders>
            <w:shd w:val="clear" w:color="auto" w:fill="auto"/>
            <w:noWrap/>
            <w:vAlign w:val="bottom"/>
            <w:hideMark/>
          </w:tcPr>
          <w:p w14:paraId="2C200930" w14:textId="77777777" w:rsidR="00EE1D17" w:rsidRPr="00F01147" w:rsidRDefault="00EE1D17" w:rsidP="0093206B">
            <w:pPr>
              <w:jc w:val="both"/>
              <w:rPr>
                <w:ins w:id="340" w:author="Livia Arbex Endo | Felsberg Advogados" w:date="2019-04-05T12:33:00Z"/>
                <w:color w:val="000000"/>
                <w:sz w:val="18"/>
                <w:szCs w:val="18"/>
              </w:rPr>
            </w:pPr>
            <w:ins w:id="341" w:author="Livia Arbex Endo | Felsberg Advogados" w:date="2019-04-05T12:33:00Z">
              <w:r w:rsidRPr="00F01147">
                <w:rPr>
                  <w:color w:val="000000"/>
                  <w:sz w:val="18"/>
                  <w:szCs w:val="18"/>
                </w:rPr>
                <w:t>Rua dos Potiguares, 365, Lagoa Nova</w:t>
              </w:r>
            </w:ins>
          </w:p>
        </w:tc>
        <w:tc>
          <w:tcPr>
            <w:tcW w:w="1660" w:type="dxa"/>
            <w:tcBorders>
              <w:top w:val="nil"/>
              <w:left w:val="nil"/>
              <w:bottom w:val="single" w:sz="4" w:space="0" w:color="auto"/>
              <w:right w:val="single" w:sz="4" w:space="0" w:color="auto"/>
            </w:tcBorders>
            <w:shd w:val="clear" w:color="auto" w:fill="auto"/>
            <w:noWrap/>
            <w:vAlign w:val="bottom"/>
            <w:hideMark/>
          </w:tcPr>
          <w:p w14:paraId="640D4DE0" w14:textId="77777777" w:rsidR="00EE1D17" w:rsidRPr="00F01147" w:rsidRDefault="00EE1D17" w:rsidP="0093206B">
            <w:pPr>
              <w:jc w:val="center"/>
              <w:rPr>
                <w:ins w:id="342" w:author="Livia Arbex Endo | Felsberg Advogados" w:date="2019-04-05T12:33:00Z"/>
                <w:color w:val="000000"/>
                <w:sz w:val="18"/>
                <w:szCs w:val="18"/>
              </w:rPr>
            </w:pPr>
            <w:ins w:id="343"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hideMark/>
          </w:tcPr>
          <w:p w14:paraId="6D71899A" w14:textId="77777777" w:rsidR="00EE1D17" w:rsidRPr="00F01147" w:rsidRDefault="00EE1D17" w:rsidP="0093206B">
            <w:pPr>
              <w:jc w:val="center"/>
              <w:rPr>
                <w:ins w:id="344" w:author="Livia Arbex Endo | Felsberg Advogados" w:date="2019-04-05T12:33:00Z"/>
                <w:color w:val="000000"/>
                <w:sz w:val="18"/>
                <w:szCs w:val="18"/>
              </w:rPr>
            </w:pPr>
            <w:ins w:id="345" w:author="Livia Arbex Endo | Felsberg Advogados" w:date="2019-04-05T12:33:00Z">
              <w:r w:rsidRPr="00F01147">
                <w:rPr>
                  <w:color w:val="000000"/>
                  <w:sz w:val="18"/>
                  <w:szCs w:val="18"/>
                </w:rPr>
                <w:t>6º OFICIO / 2ª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37B8C31F" w14:textId="77777777" w:rsidR="00EE1D17" w:rsidRPr="00F01147" w:rsidRDefault="00EE1D17" w:rsidP="0093206B">
            <w:pPr>
              <w:jc w:val="center"/>
              <w:rPr>
                <w:ins w:id="346" w:author="Livia Arbex Endo | Felsberg Advogados" w:date="2019-04-05T12:33:00Z"/>
                <w:color w:val="000000"/>
                <w:sz w:val="18"/>
                <w:szCs w:val="18"/>
              </w:rPr>
            </w:pPr>
            <w:ins w:id="347" w:author="Livia Arbex Endo | Felsberg Advogados" w:date="2019-04-05T12:33:00Z">
              <w:r w:rsidRPr="00F01147">
                <w:rPr>
                  <w:color w:val="000000"/>
                  <w:sz w:val="18"/>
                  <w:szCs w:val="18"/>
                </w:rPr>
                <w:t>62.368</w:t>
              </w:r>
            </w:ins>
          </w:p>
        </w:tc>
      </w:tr>
      <w:tr w:rsidR="00EE1D17" w:rsidRPr="00897E06" w14:paraId="591929AF" w14:textId="77777777" w:rsidTr="0093206B">
        <w:trPr>
          <w:trHeight w:val="255"/>
          <w:ins w:id="348"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AC75DBA" w14:textId="77777777" w:rsidR="00EE1D17" w:rsidRPr="00F01147" w:rsidRDefault="00EE1D17" w:rsidP="0093206B">
            <w:pPr>
              <w:rPr>
                <w:ins w:id="349" w:author="Livia Arbex Endo | Felsberg Advogados" w:date="2019-04-05T12:33:00Z"/>
                <w:color w:val="000000"/>
                <w:sz w:val="18"/>
                <w:szCs w:val="18"/>
              </w:rPr>
            </w:pPr>
            <w:ins w:id="350" w:author="Livia Arbex Endo | Felsberg Advogados" w:date="2019-04-05T12:33:00Z">
              <w:r w:rsidRPr="00F01147">
                <w:rPr>
                  <w:color w:val="000000"/>
                  <w:sz w:val="18"/>
                  <w:szCs w:val="18"/>
                </w:rPr>
                <w:t>ED. REQUINTE DO RECREIO</w:t>
              </w:r>
            </w:ins>
          </w:p>
        </w:tc>
        <w:tc>
          <w:tcPr>
            <w:tcW w:w="981" w:type="dxa"/>
            <w:tcBorders>
              <w:top w:val="nil"/>
              <w:left w:val="nil"/>
              <w:bottom w:val="single" w:sz="4" w:space="0" w:color="auto"/>
              <w:right w:val="single" w:sz="4" w:space="0" w:color="auto"/>
            </w:tcBorders>
            <w:shd w:val="clear" w:color="auto" w:fill="auto"/>
            <w:noWrap/>
            <w:vAlign w:val="bottom"/>
            <w:hideMark/>
          </w:tcPr>
          <w:p w14:paraId="3D63779F" w14:textId="77777777" w:rsidR="00EE1D17" w:rsidRPr="00F01147" w:rsidRDefault="00EE1D17" w:rsidP="0093206B">
            <w:pPr>
              <w:jc w:val="center"/>
              <w:rPr>
                <w:ins w:id="351" w:author="Livia Arbex Endo | Felsberg Advogados" w:date="2019-04-05T12:33:00Z"/>
                <w:color w:val="000000"/>
                <w:sz w:val="18"/>
                <w:szCs w:val="18"/>
              </w:rPr>
            </w:pPr>
            <w:ins w:id="352" w:author="Livia Arbex Endo | Felsberg Advogados" w:date="2019-04-05T12:33:00Z">
              <w:r w:rsidRPr="00F01147">
                <w:rPr>
                  <w:color w:val="000000"/>
                  <w:sz w:val="18"/>
                  <w:szCs w:val="18"/>
                </w:rPr>
                <w:t>301</w:t>
              </w:r>
            </w:ins>
          </w:p>
        </w:tc>
        <w:tc>
          <w:tcPr>
            <w:tcW w:w="3139" w:type="dxa"/>
            <w:tcBorders>
              <w:top w:val="nil"/>
              <w:left w:val="nil"/>
              <w:bottom w:val="single" w:sz="4" w:space="0" w:color="auto"/>
              <w:right w:val="single" w:sz="4" w:space="0" w:color="auto"/>
            </w:tcBorders>
            <w:shd w:val="clear" w:color="auto" w:fill="auto"/>
            <w:noWrap/>
            <w:vAlign w:val="bottom"/>
            <w:hideMark/>
          </w:tcPr>
          <w:p w14:paraId="2BF0DA71" w14:textId="77777777" w:rsidR="00EE1D17" w:rsidRPr="00F01147" w:rsidRDefault="00EE1D17" w:rsidP="0093206B">
            <w:pPr>
              <w:jc w:val="both"/>
              <w:rPr>
                <w:ins w:id="353" w:author="Livia Arbex Endo | Felsberg Advogados" w:date="2019-04-05T12:33:00Z"/>
                <w:color w:val="000000"/>
                <w:sz w:val="18"/>
                <w:szCs w:val="18"/>
              </w:rPr>
            </w:pPr>
            <w:ins w:id="354" w:author="Livia Arbex Endo | Felsberg Advogados" w:date="2019-04-05T12:33:00Z">
              <w:r w:rsidRPr="00F01147">
                <w:rPr>
                  <w:color w:val="000000"/>
                  <w:sz w:val="18"/>
                  <w:szCs w:val="18"/>
                </w:rPr>
                <w:t>Rua Joaquim da Silveira, 318, Recreio dos Bandeirantes</w:t>
              </w:r>
            </w:ins>
          </w:p>
        </w:tc>
        <w:tc>
          <w:tcPr>
            <w:tcW w:w="1660" w:type="dxa"/>
            <w:tcBorders>
              <w:top w:val="nil"/>
              <w:left w:val="nil"/>
              <w:bottom w:val="single" w:sz="4" w:space="0" w:color="auto"/>
              <w:right w:val="single" w:sz="4" w:space="0" w:color="auto"/>
            </w:tcBorders>
            <w:shd w:val="clear" w:color="auto" w:fill="auto"/>
            <w:noWrap/>
            <w:vAlign w:val="bottom"/>
            <w:hideMark/>
          </w:tcPr>
          <w:p w14:paraId="51F8E60F" w14:textId="77777777" w:rsidR="00EE1D17" w:rsidRPr="00F01147" w:rsidRDefault="00EE1D17" w:rsidP="0093206B">
            <w:pPr>
              <w:jc w:val="center"/>
              <w:rPr>
                <w:ins w:id="355" w:author="Livia Arbex Endo | Felsberg Advogados" w:date="2019-04-05T12:33:00Z"/>
                <w:color w:val="000000"/>
                <w:sz w:val="18"/>
                <w:szCs w:val="18"/>
              </w:rPr>
            </w:pPr>
            <w:ins w:id="356" w:author="Livia Arbex Endo | Felsberg Advogados" w:date="2019-04-05T12:33:00Z">
              <w:r w:rsidRPr="00F01147">
                <w:rPr>
                  <w:color w:val="000000"/>
                  <w:sz w:val="18"/>
                  <w:szCs w:val="18"/>
                </w:rPr>
                <w:t>RIO DE JANEIRO</w:t>
              </w:r>
              <w:r>
                <w:rPr>
                  <w:color w:val="000000"/>
                  <w:sz w:val="18"/>
                  <w:szCs w:val="18"/>
                </w:rPr>
                <w:t>/RJ</w:t>
              </w:r>
            </w:ins>
          </w:p>
        </w:tc>
        <w:tc>
          <w:tcPr>
            <w:tcW w:w="1131" w:type="dxa"/>
            <w:tcBorders>
              <w:top w:val="nil"/>
              <w:left w:val="nil"/>
              <w:bottom w:val="single" w:sz="4" w:space="0" w:color="auto"/>
              <w:right w:val="single" w:sz="4" w:space="0" w:color="auto"/>
            </w:tcBorders>
            <w:shd w:val="clear" w:color="auto" w:fill="auto"/>
            <w:noWrap/>
            <w:vAlign w:val="bottom"/>
            <w:hideMark/>
          </w:tcPr>
          <w:p w14:paraId="549EB274" w14:textId="77777777" w:rsidR="00EE1D17" w:rsidRPr="00F01147" w:rsidRDefault="00EE1D17" w:rsidP="0093206B">
            <w:pPr>
              <w:jc w:val="center"/>
              <w:rPr>
                <w:ins w:id="357" w:author="Livia Arbex Endo | Felsberg Advogados" w:date="2019-04-05T12:33:00Z"/>
                <w:color w:val="000000"/>
                <w:sz w:val="18"/>
                <w:szCs w:val="18"/>
              </w:rPr>
            </w:pPr>
            <w:ins w:id="358" w:author="Livia Arbex Endo | Felsberg Advogados" w:date="2019-04-05T12:33:00Z">
              <w:r w:rsidRPr="00F01147">
                <w:rPr>
                  <w:color w:val="000000"/>
                  <w:sz w:val="18"/>
                  <w:szCs w:val="18"/>
                </w:rPr>
                <w:t>9º OFICIO</w:t>
              </w:r>
            </w:ins>
          </w:p>
        </w:tc>
        <w:tc>
          <w:tcPr>
            <w:tcW w:w="1271" w:type="dxa"/>
            <w:tcBorders>
              <w:top w:val="nil"/>
              <w:left w:val="nil"/>
              <w:bottom w:val="single" w:sz="4" w:space="0" w:color="auto"/>
              <w:right w:val="single" w:sz="4" w:space="0" w:color="auto"/>
            </w:tcBorders>
            <w:shd w:val="clear" w:color="auto" w:fill="auto"/>
            <w:noWrap/>
            <w:vAlign w:val="bottom"/>
            <w:hideMark/>
          </w:tcPr>
          <w:p w14:paraId="6730E048" w14:textId="77777777" w:rsidR="00EE1D17" w:rsidRPr="00F01147" w:rsidRDefault="00EE1D17" w:rsidP="0093206B">
            <w:pPr>
              <w:jc w:val="center"/>
              <w:rPr>
                <w:ins w:id="359" w:author="Livia Arbex Endo | Felsberg Advogados" w:date="2019-04-05T12:33:00Z"/>
                <w:color w:val="000000"/>
                <w:sz w:val="18"/>
                <w:szCs w:val="18"/>
              </w:rPr>
            </w:pPr>
            <w:ins w:id="360" w:author="Livia Arbex Endo | Felsberg Advogados" w:date="2019-04-05T12:33:00Z">
              <w:r w:rsidRPr="00F01147">
                <w:rPr>
                  <w:color w:val="000000"/>
                  <w:sz w:val="18"/>
                  <w:szCs w:val="18"/>
                </w:rPr>
                <w:t>274.298</w:t>
              </w:r>
            </w:ins>
          </w:p>
        </w:tc>
      </w:tr>
      <w:tr w:rsidR="00EE1D17" w:rsidRPr="00897E06" w14:paraId="3385F6A5" w14:textId="77777777" w:rsidTr="0093206B">
        <w:trPr>
          <w:trHeight w:val="255"/>
          <w:ins w:id="361"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3560FE42" w14:textId="77777777" w:rsidR="00EE1D17" w:rsidRPr="00F01147" w:rsidRDefault="00EE1D17" w:rsidP="0093206B">
            <w:pPr>
              <w:rPr>
                <w:ins w:id="362" w:author="Livia Arbex Endo | Felsberg Advogados" w:date="2019-04-05T12:33:00Z"/>
                <w:color w:val="000000"/>
                <w:sz w:val="18"/>
                <w:szCs w:val="18"/>
              </w:rPr>
            </w:pPr>
            <w:ins w:id="363" w:author="Livia Arbex Endo | Felsberg Advogados" w:date="2019-04-05T12:33:00Z">
              <w:r w:rsidRPr="00F01147">
                <w:rPr>
                  <w:color w:val="000000"/>
                  <w:sz w:val="18"/>
                  <w:szCs w:val="18"/>
                </w:rPr>
                <w:t>EDIFÍCIO INVENTION SANTOS</w:t>
              </w:r>
            </w:ins>
          </w:p>
        </w:tc>
        <w:tc>
          <w:tcPr>
            <w:tcW w:w="981" w:type="dxa"/>
            <w:tcBorders>
              <w:top w:val="nil"/>
              <w:left w:val="nil"/>
              <w:bottom w:val="single" w:sz="4" w:space="0" w:color="auto"/>
              <w:right w:val="single" w:sz="4" w:space="0" w:color="auto"/>
            </w:tcBorders>
            <w:shd w:val="clear" w:color="auto" w:fill="auto"/>
            <w:noWrap/>
            <w:vAlign w:val="bottom"/>
            <w:hideMark/>
          </w:tcPr>
          <w:p w14:paraId="65070217" w14:textId="77777777" w:rsidR="00EE1D17" w:rsidRPr="00F01147" w:rsidRDefault="00EE1D17" w:rsidP="0093206B">
            <w:pPr>
              <w:jc w:val="center"/>
              <w:rPr>
                <w:ins w:id="364" w:author="Livia Arbex Endo | Felsberg Advogados" w:date="2019-04-05T12:33:00Z"/>
                <w:color w:val="000000"/>
                <w:sz w:val="18"/>
                <w:szCs w:val="18"/>
              </w:rPr>
            </w:pPr>
            <w:ins w:id="365" w:author="Livia Arbex Endo | Felsberg Advogados" w:date="2019-04-05T12:33:00Z">
              <w:r w:rsidRPr="00F01147">
                <w:rPr>
                  <w:color w:val="000000"/>
                  <w:sz w:val="18"/>
                  <w:szCs w:val="18"/>
                </w:rPr>
                <w:t>194</w:t>
              </w:r>
            </w:ins>
          </w:p>
        </w:tc>
        <w:tc>
          <w:tcPr>
            <w:tcW w:w="3139" w:type="dxa"/>
            <w:tcBorders>
              <w:top w:val="nil"/>
              <w:left w:val="nil"/>
              <w:bottom w:val="single" w:sz="4" w:space="0" w:color="auto"/>
              <w:right w:val="single" w:sz="4" w:space="0" w:color="auto"/>
            </w:tcBorders>
            <w:shd w:val="clear" w:color="auto" w:fill="auto"/>
            <w:noWrap/>
            <w:vAlign w:val="bottom"/>
            <w:hideMark/>
          </w:tcPr>
          <w:p w14:paraId="58E81D92" w14:textId="77777777" w:rsidR="00EE1D17" w:rsidRPr="00F01147" w:rsidRDefault="00EE1D17" w:rsidP="0093206B">
            <w:pPr>
              <w:jc w:val="both"/>
              <w:rPr>
                <w:ins w:id="366" w:author="Livia Arbex Endo | Felsberg Advogados" w:date="2019-04-05T12:33:00Z"/>
                <w:color w:val="000000"/>
                <w:sz w:val="18"/>
                <w:szCs w:val="18"/>
              </w:rPr>
            </w:pPr>
            <w:ins w:id="367" w:author="Livia Arbex Endo | Felsberg Advogados" w:date="2019-04-05T12:33:00Z">
              <w:r w:rsidRPr="00F01147">
                <w:rPr>
                  <w:color w:val="000000"/>
                  <w:sz w:val="18"/>
                  <w:szCs w:val="18"/>
                </w:rPr>
                <w:t>Rua Santos Dumont, 172</w:t>
              </w:r>
            </w:ins>
          </w:p>
        </w:tc>
        <w:tc>
          <w:tcPr>
            <w:tcW w:w="1660" w:type="dxa"/>
            <w:tcBorders>
              <w:top w:val="nil"/>
              <w:left w:val="nil"/>
              <w:bottom w:val="single" w:sz="4" w:space="0" w:color="auto"/>
              <w:right w:val="single" w:sz="4" w:space="0" w:color="auto"/>
            </w:tcBorders>
            <w:shd w:val="clear" w:color="auto" w:fill="auto"/>
            <w:noWrap/>
            <w:vAlign w:val="bottom"/>
            <w:hideMark/>
          </w:tcPr>
          <w:p w14:paraId="5BC3557C" w14:textId="77777777" w:rsidR="00EE1D17" w:rsidRPr="00F01147" w:rsidRDefault="00EE1D17" w:rsidP="0093206B">
            <w:pPr>
              <w:jc w:val="center"/>
              <w:rPr>
                <w:ins w:id="368" w:author="Livia Arbex Endo | Felsberg Advogados" w:date="2019-04-05T12:33:00Z"/>
                <w:color w:val="000000"/>
                <w:sz w:val="18"/>
                <w:szCs w:val="18"/>
              </w:rPr>
            </w:pPr>
            <w:ins w:id="369" w:author="Livia Arbex Endo | Felsberg Advogados" w:date="2019-04-05T12:33:00Z">
              <w:r w:rsidRPr="00F01147">
                <w:rPr>
                  <w:color w:val="000000"/>
                  <w:sz w:val="18"/>
                  <w:szCs w:val="18"/>
                </w:rPr>
                <w:t>SANTOS</w:t>
              </w:r>
              <w:r>
                <w:rPr>
                  <w:color w:val="000000"/>
                  <w:sz w:val="18"/>
                  <w:szCs w:val="18"/>
                </w:rPr>
                <w:t>/SP</w:t>
              </w:r>
            </w:ins>
          </w:p>
        </w:tc>
        <w:tc>
          <w:tcPr>
            <w:tcW w:w="1131" w:type="dxa"/>
            <w:tcBorders>
              <w:top w:val="nil"/>
              <w:left w:val="nil"/>
              <w:bottom w:val="single" w:sz="4" w:space="0" w:color="auto"/>
              <w:right w:val="single" w:sz="4" w:space="0" w:color="auto"/>
            </w:tcBorders>
            <w:shd w:val="clear" w:color="auto" w:fill="auto"/>
            <w:noWrap/>
            <w:vAlign w:val="bottom"/>
            <w:hideMark/>
          </w:tcPr>
          <w:p w14:paraId="6FB36204" w14:textId="77777777" w:rsidR="00EE1D17" w:rsidRPr="00F01147" w:rsidRDefault="00EE1D17" w:rsidP="0093206B">
            <w:pPr>
              <w:jc w:val="center"/>
              <w:rPr>
                <w:ins w:id="370" w:author="Livia Arbex Endo | Felsberg Advogados" w:date="2019-04-05T12:33:00Z"/>
                <w:color w:val="000000"/>
                <w:sz w:val="18"/>
                <w:szCs w:val="18"/>
              </w:rPr>
            </w:pPr>
            <w:ins w:id="371" w:author="Livia Arbex Endo | Felsberg Advogados" w:date="2019-04-05T12:33:00Z">
              <w:r w:rsidRPr="00F01147">
                <w:rPr>
                  <w:color w:val="000000"/>
                  <w:sz w:val="18"/>
                  <w:szCs w:val="18"/>
                </w:rPr>
                <w:t>2º OFÍCIO</w:t>
              </w:r>
            </w:ins>
          </w:p>
        </w:tc>
        <w:tc>
          <w:tcPr>
            <w:tcW w:w="1271" w:type="dxa"/>
            <w:tcBorders>
              <w:top w:val="nil"/>
              <w:left w:val="nil"/>
              <w:bottom w:val="single" w:sz="4" w:space="0" w:color="auto"/>
              <w:right w:val="single" w:sz="4" w:space="0" w:color="auto"/>
            </w:tcBorders>
            <w:shd w:val="clear" w:color="auto" w:fill="auto"/>
            <w:noWrap/>
            <w:vAlign w:val="bottom"/>
            <w:hideMark/>
          </w:tcPr>
          <w:p w14:paraId="4FC429D7" w14:textId="77777777" w:rsidR="00EE1D17" w:rsidRPr="00F01147" w:rsidRDefault="00EE1D17" w:rsidP="0093206B">
            <w:pPr>
              <w:jc w:val="center"/>
              <w:rPr>
                <w:ins w:id="372" w:author="Livia Arbex Endo | Felsberg Advogados" w:date="2019-04-05T12:33:00Z"/>
                <w:color w:val="000000"/>
                <w:sz w:val="18"/>
                <w:szCs w:val="18"/>
              </w:rPr>
            </w:pPr>
            <w:ins w:id="373" w:author="Livia Arbex Endo | Felsberg Advogados" w:date="2019-04-05T12:33:00Z">
              <w:r w:rsidRPr="00F01147">
                <w:rPr>
                  <w:color w:val="000000"/>
                  <w:sz w:val="18"/>
                  <w:szCs w:val="18"/>
                </w:rPr>
                <w:t>93.332</w:t>
              </w:r>
            </w:ins>
          </w:p>
        </w:tc>
      </w:tr>
      <w:tr w:rsidR="00EE1D17" w:rsidRPr="00897E06" w14:paraId="79E36990" w14:textId="77777777" w:rsidTr="0093206B">
        <w:trPr>
          <w:trHeight w:val="255"/>
          <w:ins w:id="374"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3553F41B" w14:textId="77777777" w:rsidR="00EE1D17" w:rsidRPr="00F01147" w:rsidRDefault="00EE1D17" w:rsidP="0093206B">
            <w:pPr>
              <w:rPr>
                <w:ins w:id="375" w:author="Livia Arbex Endo | Felsberg Advogados" w:date="2019-04-05T12:33:00Z"/>
                <w:color w:val="000000"/>
                <w:sz w:val="18"/>
                <w:szCs w:val="18"/>
              </w:rPr>
            </w:pPr>
            <w:ins w:id="376" w:author="Livia Arbex Endo | Felsberg Advogados" w:date="2019-04-05T12:33:00Z">
              <w:r w:rsidRPr="00F01147">
                <w:rPr>
                  <w:color w:val="000000"/>
                  <w:sz w:val="18"/>
                  <w:szCs w:val="18"/>
                </w:rPr>
                <w:t>EDIFÍCIO MATTINATA</w:t>
              </w:r>
            </w:ins>
          </w:p>
        </w:tc>
        <w:tc>
          <w:tcPr>
            <w:tcW w:w="981" w:type="dxa"/>
            <w:tcBorders>
              <w:top w:val="nil"/>
              <w:left w:val="nil"/>
              <w:bottom w:val="single" w:sz="4" w:space="0" w:color="auto"/>
              <w:right w:val="single" w:sz="4" w:space="0" w:color="auto"/>
            </w:tcBorders>
            <w:shd w:val="clear" w:color="auto" w:fill="auto"/>
            <w:noWrap/>
            <w:vAlign w:val="bottom"/>
            <w:hideMark/>
          </w:tcPr>
          <w:p w14:paraId="70C87351" w14:textId="77777777" w:rsidR="00EE1D17" w:rsidRPr="00F01147" w:rsidRDefault="00EE1D17" w:rsidP="0093206B">
            <w:pPr>
              <w:jc w:val="center"/>
              <w:rPr>
                <w:ins w:id="377" w:author="Livia Arbex Endo | Felsberg Advogados" w:date="2019-04-05T12:33:00Z"/>
                <w:color w:val="000000"/>
                <w:sz w:val="18"/>
                <w:szCs w:val="18"/>
              </w:rPr>
            </w:pPr>
            <w:ins w:id="378" w:author="Livia Arbex Endo | Felsberg Advogados" w:date="2019-04-05T12:33:00Z">
              <w:r w:rsidRPr="00F01147">
                <w:rPr>
                  <w:color w:val="000000"/>
                  <w:sz w:val="18"/>
                  <w:szCs w:val="18"/>
                </w:rPr>
                <w:t>101</w:t>
              </w:r>
            </w:ins>
          </w:p>
        </w:tc>
        <w:tc>
          <w:tcPr>
            <w:tcW w:w="3139" w:type="dxa"/>
            <w:tcBorders>
              <w:top w:val="nil"/>
              <w:left w:val="nil"/>
              <w:bottom w:val="single" w:sz="4" w:space="0" w:color="auto"/>
              <w:right w:val="single" w:sz="4" w:space="0" w:color="auto"/>
            </w:tcBorders>
            <w:shd w:val="clear" w:color="auto" w:fill="auto"/>
            <w:noWrap/>
            <w:vAlign w:val="bottom"/>
            <w:hideMark/>
          </w:tcPr>
          <w:p w14:paraId="54FCDD84" w14:textId="77777777" w:rsidR="00EE1D17" w:rsidRPr="00F01147" w:rsidRDefault="00EE1D17" w:rsidP="0093206B">
            <w:pPr>
              <w:jc w:val="both"/>
              <w:rPr>
                <w:ins w:id="379" w:author="Livia Arbex Endo | Felsberg Advogados" w:date="2019-04-05T12:33:00Z"/>
                <w:color w:val="000000"/>
                <w:sz w:val="18"/>
                <w:szCs w:val="18"/>
              </w:rPr>
            </w:pPr>
            <w:ins w:id="380" w:author="Livia Arbex Endo | Felsberg Advogados" w:date="2019-04-05T12:33:00Z">
              <w:r w:rsidRPr="00F01147">
                <w:rPr>
                  <w:color w:val="000000"/>
                  <w:sz w:val="18"/>
                  <w:szCs w:val="18"/>
                </w:rPr>
                <w:t>Praça BertHier Alves, 395, Vila Primavera</w:t>
              </w:r>
            </w:ins>
          </w:p>
        </w:tc>
        <w:tc>
          <w:tcPr>
            <w:tcW w:w="1660" w:type="dxa"/>
            <w:tcBorders>
              <w:top w:val="nil"/>
              <w:left w:val="nil"/>
              <w:bottom w:val="single" w:sz="4" w:space="0" w:color="auto"/>
              <w:right w:val="single" w:sz="4" w:space="0" w:color="auto"/>
            </w:tcBorders>
            <w:shd w:val="clear" w:color="auto" w:fill="auto"/>
            <w:noWrap/>
            <w:vAlign w:val="bottom"/>
            <w:hideMark/>
          </w:tcPr>
          <w:p w14:paraId="03CAEACC" w14:textId="77777777" w:rsidR="00EE1D17" w:rsidRPr="00F01147" w:rsidRDefault="00EE1D17" w:rsidP="0093206B">
            <w:pPr>
              <w:jc w:val="center"/>
              <w:rPr>
                <w:ins w:id="381" w:author="Livia Arbex Endo | Felsberg Advogados" w:date="2019-04-05T12:33:00Z"/>
                <w:color w:val="000000"/>
                <w:sz w:val="18"/>
                <w:szCs w:val="18"/>
              </w:rPr>
            </w:pPr>
            <w:ins w:id="382" w:author="Livia Arbex Endo | Felsberg Advogados" w:date="2019-04-05T12:33:00Z">
              <w:r w:rsidRPr="00F01147">
                <w:rPr>
                  <w:color w:val="000000"/>
                  <w:sz w:val="18"/>
                  <w:szCs w:val="18"/>
                </w:rPr>
                <w:t>SÃO PAULO</w:t>
              </w:r>
              <w:r>
                <w:rPr>
                  <w:color w:val="000000"/>
                  <w:sz w:val="18"/>
                  <w:szCs w:val="18"/>
                </w:rPr>
                <w:t>/SP</w:t>
              </w:r>
            </w:ins>
          </w:p>
        </w:tc>
        <w:tc>
          <w:tcPr>
            <w:tcW w:w="1131" w:type="dxa"/>
            <w:tcBorders>
              <w:top w:val="nil"/>
              <w:left w:val="nil"/>
              <w:bottom w:val="single" w:sz="4" w:space="0" w:color="auto"/>
              <w:right w:val="single" w:sz="4" w:space="0" w:color="auto"/>
            </w:tcBorders>
            <w:shd w:val="clear" w:color="auto" w:fill="auto"/>
            <w:noWrap/>
            <w:vAlign w:val="bottom"/>
            <w:hideMark/>
          </w:tcPr>
          <w:p w14:paraId="1A9E3F6C" w14:textId="77777777" w:rsidR="00EE1D17" w:rsidRPr="00F01147" w:rsidRDefault="00EE1D17" w:rsidP="0093206B">
            <w:pPr>
              <w:jc w:val="center"/>
              <w:rPr>
                <w:ins w:id="383" w:author="Livia Arbex Endo | Felsberg Advogados" w:date="2019-04-05T12:33:00Z"/>
                <w:color w:val="000000"/>
                <w:sz w:val="18"/>
                <w:szCs w:val="18"/>
              </w:rPr>
            </w:pPr>
            <w:ins w:id="384" w:author="Livia Arbex Endo | Felsberg Advogados" w:date="2019-04-05T12:33:00Z">
              <w:r w:rsidRPr="00F01147">
                <w:rPr>
                  <w:color w:val="000000"/>
                  <w:sz w:val="18"/>
                  <w:szCs w:val="18"/>
                </w:rPr>
                <w:t>8º RGI</w:t>
              </w:r>
            </w:ins>
          </w:p>
        </w:tc>
        <w:tc>
          <w:tcPr>
            <w:tcW w:w="1271" w:type="dxa"/>
            <w:tcBorders>
              <w:top w:val="nil"/>
              <w:left w:val="nil"/>
              <w:bottom w:val="single" w:sz="4" w:space="0" w:color="auto"/>
              <w:right w:val="single" w:sz="4" w:space="0" w:color="auto"/>
            </w:tcBorders>
            <w:shd w:val="clear" w:color="auto" w:fill="auto"/>
            <w:noWrap/>
            <w:vAlign w:val="bottom"/>
            <w:hideMark/>
          </w:tcPr>
          <w:p w14:paraId="43F3C543" w14:textId="77777777" w:rsidR="00EE1D17" w:rsidRPr="00F01147" w:rsidRDefault="00EE1D17" w:rsidP="0093206B">
            <w:pPr>
              <w:jc w:val="center"/>
              <w:rPr>
                <w:ins w:id="385" w:author="Livia Arbex Endo | Felsberg Advogados" w:date="2019-04-05T12:33:00Z"/>
                <w:color w:val="000000"/>
                <w:sz w:val="18"/>
                <w:szCs w:val="18"/>
              </w:rPr>
            </w:pPr>
            <w:ins w:id="386" w:author="Livia Arbex Endo | Felsberg Advogados" w:date="2019-04-05T12:33:00Z">
              <w:r w:rsidRPr="00F01147">
                <w:rPr>
                  <w:color w:val="000000"/>
                  <w:sz w:val="18"/>
                  <w:szCs w:val="18"/>
                </w:rPr>
                <w:t>143.070</w:t>
              </w:r>
            </w:ins>
          </w:p>
        </w:tc>
      </w:tr>
      <w:tr w:rsidR="00EE1D17" w:rsidRPr="00897E06" w14:paraId="55AA8C01" w14:textId="77777777" w:rsidTr="0093206B">
        <w:trPr>
          <w:trHeight w:val="255"/>
          <w:ins w:id="387"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455AB6E" w14:textId="77777777" w:rsidR="00EE1D17" w:rsidRPr="00F01147" w:rsidRDefault="00EE1D17" w:rsidP="0093206B">
            <w:pPr>
              <w:rPr>
                <w:ins w:id="388" w:author="Livia Arbex Endo | Felsberg Advogados" w:date="2019-04-05T12:33:00Z"/>
                <w:color w:val="000000"/>
                <w:sz w:val="18"/>
                <w:szCs w:val="18"/>
              </w:rPr>
            </w:pPr>
            <w:ins w:id="389" w:author="Livia Arbex Endo | Felsberg Advogados" w:date="2019-04-05T12:33:00Z">
              <w:r w:rsidRPr="00F01147">
                <w:rPr>
                  <w:color w:val="000000"/>
                  <w:sz w:val="18"/>
                  <w:szCs w:val="18"/>
                </w:rPr>
                <w:t>EDIFÍCIO OURO</w:t>
              </w:r>
            </w:ins>
          </w:p>
        </w:tc>
        <w:tc>
          <w:tcPr>
            <w:tcW w:w="981" w:type="dxa"/>
            <w:tcBorders>
              <w:top w:val="nil"/>
              <w:left w:val="nil"/>
              <w:bottom w:val="single" w:sz="4" w:space="0" w:color="auto"/>
              <w:right w:val="single" w:sz="4" w:space="0" w:color="auto"/>
            </w:tcBorders>
            <w:shd w:val="clear" w:color="auto" w:fill="auto"/>
            <w:noWrap/>
            <w:vAlign w:val="bottom"/>
            <w:hideMark/>
          </w:tcPr>
          <w:p w14:paraId="059E6704" w14:textId="77777777" w:rsidR="00EE1D17" w:rsidRPr="00F01147" w:rsidRDefault="00EE1D17" w:rsidP="0093206B">
            <w:pPr>
              <w:jc w:val="center"/>
              <w:rPr>
                <w:ins w:id="390" w:author="Livia Arbex Endo | Felsberg Advogados" w:date="2019-04-05T12:33:00Z"/>
                <w:color w:val="000000"/>
                <w:sz w:val="18"/>
                <w:szCs w:val="18"/>
              </w:rPr>
            </w:pPr>
            <w:ins w:id="391" w:author="Livia Arbex Endo | Felsberg Advogados" w:date="2019-04-05T12:33:00Z">
              <w:r w:rsidRPr="00F01147">
                <w:rPr>
                  <w:color w:val="000000"/>
                  <w:sz w:val="18"/>
                  <w:szCs w:val="18"/>
                </w:rPr>
                <w:t>103 BLOCO A</w:t>
              </w:r>
            </w:ins>
          </w:p>
        </w:tc>
        <w:tc>
          <w:tcPr>
            <w:tcW w:w="3139" w:type="dxa"/>
            <w:tcBorders>
              <w:top w:val="nil"/>
              <w:left w:val="nil"/>
              <w:bottom w:val="single" w:sz="4" w:space="0" w:color="auto"/>
              <w:right w:val="single" w:sz="4" w:space="0" w:color="auto"/>
            </w:tcBorders>
            <w:shd w:val="clear" w:color="auto" w:fill="auto"/>
            <w:noWrap/>
            <w:vAlign w:val="bottom"/>
            <w:hideMark/>
          </w:tcPr>
          <w:p w14:paraId="28E2C5F1" w14:textId="77777777" w:rsidR="00EE1D17" w:rsidRPr="00F01147" w:rsidRDefault="00EE1D17" w:rsidP="0093206B">
            <w:pPr>
              <w:jc w:val="both"/>
              <w:rPr>
                <w:ins w:id="392" w:author="Livia Arbex Endo | Felsberg Advogados" w:date="2019-04-05T12:33:00Z"/>
                <w:color w:val="000000"/>
                <w:sz w:val="18"/>
                <w:szCs w:val="18"/>
              </w:rPr>
            </w:pPr>
            <w:ins w:id="393" w:author="Livia Arbex Endo | Felsberg Advogados" w:date="2019-04-05T12:33:00Z">
              <w:r w:rsidRPr="00F01147">
                <w:rPr>
                  <w:color w:val="000000"/>
                  <w:sz w:val="18"/>
                  <w:szCs w:val="18"/>
                </w:rPr>
                <w:t>R</w:t>
              </w:r>
              <w:r w:rsidRPr="00897E06">
                <w:rPr>
                  <w:color w:val="000000"/>
                  <w:sz w:val="18"/>
                  <w:szCs w:val="18"/>
                </w:rPr>
                <w:t>u</w:t>
              </w:r>
              <w:r w:rsidRPr="00F01147">
                <w:rPr>
                  <w:color w:val="000000"/>
                  <w:sz w:val="18"/>
                  <w:szCs w:val="18"/>
                </w:rPr>
                <w:t xml:space="preserve">a Genoveva de Souza, 300, Sagrada </w:t>
              </w:r>
              <w:r w:rsidRPr="00897E06">
                <w:rPr>
                  <w:color w:val="000000"/>
                  <w:sz w:val="18"/>
                  <w:szCs w:val="18"/>
                </w:rPr>
                <w:t>Família</w:t>
              </w:r>
            </w:ins>
          </w:p>
        </w:tc>
        <w:tc>
          <w:tcPr>
            <w:tcW w:w="1660" w:type="dxa"/>
            <w:tcBorders>
              <w:top w:val="nil"/>
              <w:left w:val="nil"/>
              <w:bottom w:val="single" w:sz="4" w:space="0" w:color="auto"/>
              <w:right w:val="single" w:sz="4" w:space="0" w:color="auto"/>
            </w:tcBorders>
            <w:shd w:val="clear" w:color="auto" w:fill="auto"/>
            <w:noWrap/>
            <w:vAlign w:val="bottom"/>
            <w:hideMark/>
          </w:tcPr>
          <w:p w14:paraId="1ED07EF4" w14:textId="77777777" w:rsidR="00EE1D17" w:rsidRPr="00F01147" w:rsidRDefault="00EE1D17" w:rsidP="0093206B">
            <w:pPr>
              <w:jc w:val="center"/>
              <w:rPr>
                <w:ins w:id="394" w:author="Livia Arbex Endo | Felsberg Advogados" w:date="2019-04-05T12:33:00Z"/>
                <w:color w:val="000000"/>
                <w:sz w:val="18"/>
                <w:szCs w:val="18"/>
              </w:rPr>
            </w:pPr>
            <w:ins w:id="395" w:author="Livia Arbex Endo | Felsberg Advogados" w:date="2019-04-05T12:33:00Z">
              <w:r w:rsidRPr="00F01147">
                <w:rPr>
                  <w:color w:val="000000"/>
                  <w:sz w:val="18"/>
                  <w:szCs w:val="18"/>
                </w:rPr>
                <w:t>BELO HORIZONTE</w:t>
              </w:r>
              <w:r>
                <w:rPr>
                  <w:color w:val="000000"/>
                  <w:sz w:val="18"/>
                  <w:szCs w:val="18"/>
                </w:rPr>
                <w:t>/MG</w:t>
              </w:r>
            </w:ins>
          </w:p>
        </w:tc>
        <w:tc>
          <w:tcPr>
            <w:tcW w:w="1131" w:type="dxa"/>
            <w:tcBorders>
              <w:top w:val="nil"/>
              <w:left w:val="nil"/>
              <w:bottom w:val="single" w:sz="4" w:space="0" w:color="auto"/>
              <w:right w:val="single" w:sz="4" w:space="0" w:color="auto"/>
            </w:tcBorders>
            <w:shd w:val="clear" w:color="auto" w:fill="auto"/>
            <w:noWrap/>
            <w:vAlign w:val="bottom"/>
            <w:hideMark/>
          </w:tcPr>
          <w:p w14:paraId="3FA3064C" w14:textId="77777777" w:rsidR="00EE1D17" w:rsidRPr="00F01147" w:rsidRDefault="00EE1D17" w:rsidP="0093206B">
            <w:pPr>
              <w:jc w:val="center"/>
              <w:rPr>
                <w:ins w:id="396" w:author="Livia Arbex Endo | Felsberg Advogados" w:date="2019-04-05T12:33:00Z"/>
                <w:color w:val="000000"/>
                <w:sz w:val="18"/>
                <w:szCs w:val="18"/>
              </w:rPr>
            </w:pPr>
            <w:ins w:id="397" w:author="Livia Arbex Endo | Felsberg Advogados" w:date="2019-04-05T12:33:00Z">
              <w:r w:rsidRPr="00F01147">
                <w:rPr>
                  <w:color w:val="000000"/>
                  <w:sz w:val="18"/>
                  <w:szCs w:val="18"/>
                </w:rPr>
                <w:t>4º RGI</w:t>
              </w:r>
            </w:ins>
          </w:p>
        </w:tc>
        <w:tc>
          <w:tcPr>
            <w:tcW w:w="1271" w:type="dxa"/>
            <w:tcBorders>
              <w:top w:val="nil"/>
              <w:left w:val="nil"/>
              <w:bottom w:val="single" w:sz="4" w:space="0" w:color="auto"/>
              <w:right w:val="single" w:sz="4" w:space="0" w:color="auto"/>
            </w:tcBorders>
            <w:shd w:val="clear" w:color="auto" w:fill="auto"/>
            <w:noWrap/>
            <w:vAlign w:val="bottom"/>
            <w:hideMark/>
          </w:tcPr>
          <w:p w14:paraId="6C35592A" w14:textId="77777777" w:rsidR="00EE1D17" w:rsidRPr="00F01147" w:rsidRDefault="00EE1D17" w:rsidP="0093206B">
            <w:pPr>
              <w:jc w:val="center"/>
              <w:rPr>
                <w:ins w:id="398" w:author="Livia Arbex Endo | Felsberg Advogados" w:date="2019-04-05T12:33:00Z"/>
                <w:color w:val="000000"/>
                <w:sz w:val="18"/>
                <w:szCs w:val="18"/>
              </w:rPr>
            </w:pPr>
            <w:ins w:id="399" w:author="Livia Arbex Endo | Felsberg Advogados" w:date="2019-04-05T12:33:00Z">
              <w:r w:rsidRPr="00F01147">
                <w:rPr>
                  <w:color w:val="000000"/>
                  <w:sz w:val="18"/>
                  <w:szCs w:val="18"/>
                </w:rPr>
                <w:t>9.138</w:t>
              </w:r>
            </w:ins>
          </w:p>
        </w:tc>
      </w:tr>
      <w:tr w:rsidR="00EE1D17" w:rsidRPr="00897E06" w14:paraId="0578937C" w14:textId="77777777" w:rsidTr="0093206B">
        <w:trPr>
          <w:trHeight w:val="255"/>
          <w:ins w:id="400"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0AC9E400" w14:textId="77777777" w:rsidR="00EE1D17" w:rsidRPr="00F01147" w:rsidRDefault="00EE1D17" w:rsidP="0093206B">
            <w:pPr>
              <w:rPr>
                <w:ins w:id="401" w:author="Livia Arbex Endo | Felsberg Advogados" w:date="2019-04-05T12:33:00Z"/>
                <w:color w:val="000000"/>
                <w:sz w:val="18"/>
                <w:szCs w:val="18"/>
              </w:rPr>
            </w:pPr>
            <w:ins w:id="402" w:author="Livia Arbex Endo | Felsberg Advogados" w:date="2019-04-05T12:33:00Z">
              <w:r w:rsidRPr="00F01147">
                <w:rPr>
                  <w:color w:val="000000"/>
                  <w:sz w:val="18"/>
                  <w:szCs w:val="18"/>
                </w:rPr>
                <w:t>LOTEAMENTO CIDADE DOS COLIBRÍS</w:t>
              </w:r>
            </w:ins>
          </w:p>
        </w:tc>
        <w:tc>
          <w:tcPr>
            <w:tcW w:w="981" w:type="dxa"/>
            <w:tcBorders>
              <w:top w:val="nil"/>
              <w:left w:val="nil"/>
              <w:bottom w:val="single" w:sz="4" w:space="0" w:color="auto"/>
              <w:right w:val="single" w:sz="4" w:space="0" w:color="auto"/>
            </w:tcBorders>
            <w:shd w:val="clear" w:color="auto" w:fill="auto"/>
            <w:noWrap/>
            <w:vAlign w:val="bottom"/>
            <w:hideMark/>
          </w:tcPr>
          <w:p w14:paraId="7E3C7B1C" w14:textId="77777777" w:rsidR="00EE1D17" w:rsidRPr="00F01147" w:rsidRDefault="00EE1D17" w:rsidP="0093206B">
            <w:pPr>
              <w:jc w:val="center"/>
              <w:rPr>
                <w:ins w:id="403" w:author="Livia Arbex Endo | Felsberg Advogados" w:date="2019-04-05T12:33:00Z"/>
                <w:color w:val="000000"/>
                <w:sz w:val="18"/>
                <w:szCs w:val="18"/>
              </w:rPr>
            </w:pPr>
            <w:ins w:id="404" w:author="Livia Arbex Endo | Felsberg Advogados" w:date="2019-04-05T12:33:00Z">
              <w:r w:rsidRPr="00F01147">
                <w:rPr>
                  <w:color w:val="000000"/>
                  <w:sz w:val="18"/>
                  <w:szCs w:val="18"/>
                </w:rPr>
                <w:t>372 QUADRA 443</w:t>
              </w:r>
            </w:ins>
          </w:p>
        </w:tc>
        <w:tc>
          <w:tcPr>
            <w:tcW w:w="3139" w:type="dxa"/>
            <w:tcBorders>
              <w:top w:val="nil"/>
              <w:left w:val="nil"/>
              <w:bottom w:val="single" w:sz="4" w:space="0" w:color="auto"/>
              <w:right w:val="single" w:sz="4" w:space="0" w:color="auto"/>
            </w:tcBorders>
            <w:shd w:val="clear" w:color="auto" w:fill="auto"/>
            <w:noWrap/>
            <w:vAlign w:val="bottom"/>
            <w:hideMark/>
          </w:tcPr>
          <w:p w14:paraId="714BDA54" w14:textId="77777777" w:rsidR="00EE1D17" w:rsidRPr="00F01147" w:rsidRDefault="00EE1D17" w:rsidP="0093206B">
            <w:pPr>
              <w:rPr>
                <w:ins w:id="405" w:author="Livia Arbex Endo | Felsberg Advogados" w:date="2019-04-05T12:33:00Z"/>
                <w:color w:val="000000"/>
                <w:sz w:val="18"/>
                <w:szCs w:val="18"/>
              </w:rPr>
            </w:pPr>
            <w:ins w:id="406" w:author="Livia Arbex Endo | Felsberg Advogados" w:date="2019-04-05T12:33:00Z">
              <w:r w:rsidRPr="00F01147">
                <w:rPr>
                  <w:color w:val="000000"/>
                  <w:sz w:val="18"/>
                  <w:szCs w:val="18"/>
                </w:rPr>
                <w:t> </w:t>
              </w:r>
              <w:r w:rsidRPr="0039100E">
                <w:rPr>
                  <w:color w:val="000000"/>
                  <w:sz w:val="18"/>
                  <w:szCs w:val="18"/>
                </w:rPr>
                <w:t>-</w:t>
              </w:r>
            </w:ins>
          </w:p>
        </w:tc>
        <w:tc>
          <w:tcPr>
            <w:tcW w:w="1660" w:type="dxa"/>
            <w:tcBorders>
              <w:top w:val="nil"/>
              <w:left w:val="nil"/>
              <w:bottom w:val="single" w:sz="4" w:space="0" w:color="auto"/>
              <w:right w:val="single" w:sz="4" w:space="0" w:color="auto"/>
            </w:tcBorders>
            <w:shd w:val="clear" w:color="auto" w:fill="auto"/>
            <w:noWrap/>
            <w:vAlign w:val="bottom"/>
            <w:hideMark/>
          </w:tcPr>
          <w:p w14:paraId="0603BDC8" w14:textId="77777777" w:rsidR="00EE1D17" w:rsidRPr="00F01147" w:rsidRDefault="00EE1D17" w:rsidP="0093206B">
            <w:pPr>
              <w:jc w:val="center"/>
              <w:rPr>
                <w:ins w:id="407" w:author="Livia Arbex Endo | Felsberg Advogados" w:date="2019-04-05T12:33:00Z"/>
                <w:color w:val="000000"/>
                <w:sz w:val="18"/>
                <w:szCs w:val="18"/>
              </w:rPr>
            </w:pPr>
            <w:ins w:id="408" w:author="Livia Arbex Endo | Felsberg Advogados" w:date="2019-04-05T12:33:00Z">
              <w:r w:rsidRPr="00F01147">
                <w:rPr>
                  <w:color w:val="000000"/>
                  <w:sz w:val="18"/>
                  <w:szCs w:val="18"/>
                </w:rPr>
                <w:t>JOÃO PESSOA</w:t>
              </w:r>
              <w:r>
                <w:rPr>
                  <w:color w:val="000000"/>
                  <w:sz w:val="18"/>
                  <w:szCs w:val="18"/>
                </w:rPr>
                <w:t>/PB</w:t>
              </w:r>
            </w:ins>
          </w:p>
        </w:tc>
        <w:tc>
          <w:tcPr>
            <w:tcW w:w="1131" w:type="dxa"/>
            <w:tcBorders>
              <w:top w:val="nil"/>
              <w:left w:val="nil"/>
              <w:bottom w:val="single" w:sz="4" w:space="0" w:color="auto"/>
              <w:right w:val="single" w:sz="4" w:space="0" w:color="auto"/>
            </w:tcBorders>
            <w:shd w:val="clear" w:color="auto" w:fill="auto"/>
            <w:noWrap/>
            <w:vAlign w:val="bottom"/>
            <w:hideMark/>
          </w:tcPr>
          <w:p w14:paraId="58945F79" w14:textId="77777777" w:rsidR="00EE1D17" w:rsidRPr="00F01147" w:rsidRDefault="00EE1D17" w:rsidP="0093206B">
            <w:pPr>
              <w:jc w:val="center"/>
              <w:rPr>
                <w:ins w:id="409" w:author="Livia Arbex Endo | Felsberg Advogados" w:date="2019-04-05T12:33:00Z"/>
                <w:color w:val="000000"/>
                <w:sz w:val="18"/>
                <w:szCs w:val="18"/>
              </w:rPr>
            </w:pPr>
            <w:ins w:id="410" w:author="Livia Arbex Endo | Felsberg Advogados" w:date="2019-04-05T12:33:00Z">
              <w:r w:rsidRPr="00F01147">
                <w:rPr>
                  <w:color w:val="000000"/>
                  <w:sz w:val="18"/>
                  <w:szCs w:val="18"/>
                </w:rPr>
                <w:t>1º OFICIO / 1ª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4F1F792D" w14:textId="77777777" w:rsidR="00EE1D17" w:rsidRPr="00F01147" w:rsidRDefault="00EE1D17" w:rsidP="0093206B">
            <w:pPr>
              <w:jc w:val="center"/>
              <w:rPr>
                <w:ins w:id="411" w:author="Livia Arbex Endo | Felsberg Advogados" w:date="2019-04-05T12:33:00Z"/>
                <w:color w:val="000000"/>
                <w:sz w:val="18"/>
                <w:szCs w:val="18"/>
              </w:rPr>
            </w:pPr>
            <w:ins w:id="412" w:author="Livia Arbex Endo | Felsberg Advogados" w:date="2019-04-05T12:33:00Z">
              <w:r w:rsidRPr="00F01147">
                <w:rPr>
                  <w:color w:val="000000"/>
                  <w:sz w:val="18"/>
                  <w:szCs w:val="18"/>
                </w:rPr>
                <w:t>107.207</w:t>
              </w:r>
            </w:ins>
          </w:p>
        </w:tc>
      </w:tr>
      <w:tr w:rsidR="00EE1D17" w:rsidRPr="00897E06" w14:paraId="702B2740" w14:textId="77777777" w:rsidTr="0093206B">
        <w:trPr>
          <w:trHeight w:val="255"/>
          <w:ins w:id="413"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7DBEB13E" w14:textId="77777777" w:rsidR="00EE1D17" w:rsidRPr="00F01147" w:rsidRDefault="00EE1D17" w:rsidP="0093206B">
            <w:pPr>
              <w:rPr>
                <w:ins w:id="414" w:author="Livia Arbex Endo | Felsberg Advogados" w:date="2019-04-05T12:33:00Z"/>
                <w:color w:val="000000"/>
                <w:sz w:val="18"/>
                <w:szCs w:val="18"/>
              </w:rPr>
            </w:pPr>
            <w:ins w:id="415" w:author="Livia Arbex Endo | Felsberg Advogados" w:date="2019-04-05T12:33:00Z">
              <w:r>
                <w:rPr>
                  <w:color w:val="000000"/>
                  <w:sz w:val="18"/>
                  <w:szCs w:val="18"/>
                </w:rPr>
                <w:t>ZURITA</w:t>
              </w:r>
            </w:ins>
          </w:p>
        </w:tc>
        <w:tc>
          <w:tcPr>
            <w:tcW w:w="981" w:type="dxa"/>
            <w:tcBorders>
              <w:top w:val="nil"/>
              <w:left w:val="nil"/>
              <w:bottom w:val="single" w:sz="4" w:space="0" w:color="auto"/>
              <w:right w:val="single" w:sz="4" w:space="0" w:color="auto"/>
            </w:tcBorders>
            <w:shd w:val="clear" w:color="auto" w:fill="auto"/>
            <w:noWrap/>
            <w:vAlign w:val="bottom"/>
          </w:tcPr>
          <w:p w14:paraId="17A29661" w14:textId="77777777" w:rsidR="00EE1D17" w:rsidRPr="00F01147" w:rsidRDefault="00EE1D17" w:rsidP="0093206B">
            <w:pPr>
              <w:jc w:val="center"/>
              <w:rPr>
                <w:ins w:id="416" w:author="Livia Arbex Endo | Felsberg Advogados" w:date="2019-04-05T12:33:00Z"/>
                <w:color w:val="000000"/>
                <w:sz w:val="18"/>
                <w:szCs w:val="18"/>
              </w:rPr>
            </w:pPr>
            <w:ins w:id="417" w:author="Livia Arbex Endo | Felsberg Advogados" w:date="2019-04-05T12:33:00Z">
              <w:r>
                <w:rPr>
                  <w:color w:val="000000"/>
                  <w:sz w:val="18"/>
                  <w:szCs w:val="18"/>
                </w:rPr>
                <w:t>-</w:t>
              </w:r>
            </w:ins>
          </w:p>
        </w:tc>
        <w:tc>
          <w:tcPr>
            <w:tcW w:w="3139" w:type="dxa"/>
            <w:tcBorders>
              <w:top w:val="nil"/>
              <w:left w:val="nil"/>
              <w:bottom w:val="single" w:sz="4" w:space="0" w:color="auto"/>
              <w:right w:val="single" w:sz="4" w:space="0" w:color="auto"/>
            </w:tcBorders>
            <w:shd w:val="clear" w:color="auto" w:fill="auto"/>
            <w:noWrap/>
            <w:vAlign w:val="bottom"/>
          </w:tcPr>
          <w:p w14:paraId="536FCEA5" w14:textId="77777777" w:rsidR="00EE1D17" w:rsidRPr="00F01147" w:rsidRDefault="00EE1D17" w:rsidP="0093206B">
            <w:pPr>
              <w:rPr>
                <w:ins w:id="418" w:author="Livia Arbex Endo | Felsberg Advogados" w:date="2019-04-05T12:33:00Z"/>
                <w:color w:val="000000"/>
                <w:sz w:val="18"/>
                <w:szCs w:val="18"/>
              </w:rPr>
            </w:pPr>
            <w:ins w:id="419" w:author="Livia Arbex Endo | Felsberg Advogados" w:date="2019-04-05T12:33:00Z">
              <w:r>
                <w:rPr>
                  <w:color w:val="000000"/>
                  <w:sz w:val="18"/>
                  <w:szCs w:val="18"/>
                </w:rPr>
                <w:t>-</w:t>
              </w:r>
            </w:ins>
          </w:p>
        </w:tc>
        <w:tc>
          <w:tcPr>
            <w:tcW w:w="1660" w:type="dxa"/>
            <w:tcBorders>
              <w:top w:val="nil"/>
              <w:left w:val="nil"/>
              <w:bottom w:val="single" w:sz="4" w:space="0" w:color="auto"/>
              <w:right w:val="single" w:sz="4" w:space="0" w:color="auto"/>
            </w:tcBorders>
            <w:shd w:val="clear" w:color="auto" w:fill="auto"/>
            <w:noWrap/>
            <w:vAlign w:val="bottom"/>
          </w:tcPr>
          <w:p w14:paraId="03576DC1" w14:textId="77777777" w:rsidR="00EE1D17" w:rsidRPr="00F01147" w:rsidRDefault="00EE1D17" w:rsidP="0093206B">
            <w:pPr>
              <w:jc w:val="center"/>
              <w:rPr>
                <w:ins w:id="420" w:author="Livia Arbex Endo | Felsberg Advogados" w:date="2019-04-05T12:33:00Z"/>
                <w:color w:val="000000"/>
                <w:sz w:val="18"/>
                <w:szCs w:val="18"/>
              </w:rPr>
            </w:pPr>
            <w:ins w:id="421" w:author="Livia Arbex Endo | Felsberg Advogados" w:date="2019-04-05T12:33:00Z">
              <w:r>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vAlign w:val="bottom"/>
          </w:tcPr>
          <w:p w14:paraId="4C1A4879" w14:textId="77777777" w:rsidR="00EE1D17" w:rsidRPr="00F01147" w:rsidRDefault="00EE1D17" w:rsidP="0093206B">
            <w:pPr>
              <w:jc w:val="center"/>
              <w:rPr>
                <w:ins w:id="422" w:author="Livia Arbex Endo | Felsberg Advogados" w:date="2019-04-05T12:33:00Z"/>
                <w:color w:val="000000"/>
                <w:sz w:val="18"/>
                <w:szCs w:val="18"/>
              </w:rPr>
            </w:pPr>
            <w:ins w:id="423" w:author="Livia Arbex Endo | Felsberg Advogados" w:date="2019-04-05T12:33:00Z">
              <w:r w:rsidRPr="00F01147">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vAlign w:val="bottom"/>
          </w:tcPr>
          <w:p w14:paraId="275B2F1D" w14:textId="77777777" w:rsidR="00EE1D17" w:rsidRPr="00F01147" w:rsidRDefault="00EE1D17" w:rsidP="0093206B">
            <w:pPr>
              <w:jc w:val="center"/>
              <w:rPr>
                <w:ins w:id="424" w:author="Livia Arbex Endo | Felsberg Advogados" w:date="2019-04-05T12:33:00Z"/>
                <w:color w:val="000000"/>
                <w:sz w:val="18"/>
                <w:szCs w:val="18"/>
              </w:rPr>
            </w:pPr>
            <w:ins w:id="425" w:author="Livia Arbex Endo | Felsberg Advogados" w:date="2019-04-05T12:33:00Z">
              <w:r>
                <w:rPr>
                  <w:color w:val="000000"/>
                  <w:sz w:val="18"/>
                  <w:szCs w:val="18"/>
                </w:rPr>
                <w:t>25.750</w:t>
              </w:r>
            </w:ins>
          </w:p>
        </w:tc>
      </w:tr>
      <w:tr w:rsidR="00EE1D17" w:rsidRPr="00897E06" w14:paraId="1947F332" w14:textId="77777777" w:rsidTr="0093206B">
        <w:trPr>
          <w:trHeight w:val="255"/>
          <w:ins w:id="426"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center"/>
            <w:hideMark/>
          </w:tcPr>
          <w:p w14:paraId="428DB989" w14:textId="77777777" w:rsidR="00EE1D17" w:rsidRPr="00F01147" w:rsidRDefault="00EE1D17" w:rsidP="0093206B">
            <w:pPr>
              <w:rPr>
                <w:ins w:id="427" w:author="Livia Arbex Endo | Felsberg Advogados" w:date="2019-04-05T12:33:00Z"/>
                <w:color w:val="000000"/>
                <w:sz w:val="18"/>
                <w:szCs w:val="18"/>
              </w:rPr>
            </w:pPr>
            <w:ins w:id="428" w:author="Livia Arbex Endo | Felsberg Advogados" w:date="2019-04-05T12:33:00Z">
              <w:r w:rsidRPr="00F01147">
                <w:rPr>
                  <w:color w:val="000000"/>
                  <w:sz w:val="18"/>
                  <w:szCs w:val="18"/>
                </w:rPr>
                <w:t>MAANAIM III</w:t>
              </w:r>
            </w:ins>
          </w:p>
        </w:tc>
        <w:tc>
          <w:tcPr>
            <w:tcW w:w="981" w:type="dxa"/>
            <w:tcBorders>
              <w:top w:val="nil"/>
              <w:left w:val="nil"/>
              <w:bottom w:val="single" w:sz="4" w:space="0" w:color="auto"/>
              <w:right w:val="single" w:sz="4" w:space="0" w:color="auto"/>
            </w:tcBorders>
            <w:shd w:val="clear" w:color="auto" w:fill="auto"/>
            <w:noWrap/>
            <w:vAlign w:val="bottom"/>
            <w:hideMark/>
          </w:tcPr>
          <w:p w14:paraId="52139D34" w14:textId="77777777" w:rsidR="00EE1D17" w:rsidRPr="00F01147" w:rsidRDefault="00EE1D17" w:rsidP="0093206B">
            <w:pPr>
              <w:jc w:val="center"/>
              <w:rPr>
                <w:ins w:id="429" w:author="Livia Arbex Endo | Felsberg Advogados" w:date="2019-04-05T12:33:00Z"/>
                <w:color w:val="000000"/>
                <w:sz w:val="18"/>
                <w:szCs w:val="18"/>
              </w:rPr>
            </w:pPr>
            <w:ins w:id="430" w:author="Livia Arbex Endo | Felsberg Advogados" w:date="2019-04-05T12:33:00Z">
              <w:r w:rsidRPr="00F01147">
                <w:rPr>
                  <w:color w:val="000000"/>
                  <w:sz w:val="18"/>
                  <w:szCs w:val="18"/>
                </w:rPr>
                <w:t>101</w:t>
              </w:r>
            </w:ins>
          </w:p>
        </w:tc>
        <w:tc>
          <w:tcPr>
            <w:tcW w:w="3139" w:type="dxa"/>
            <w:tcBorders>
              <w:top w:val="nil"/>
              <w:left w:val="nil"/>
              <w:bottom w:val="single" w:sz="4" w:space="0" w:color="auto"/>
              <w:right w:val="single" w:sz="4" w:space="0" w:color="auto"/>
            </w:tcBorders>
            <w:shd w:val="clear" w:color="auto" w:fill="auto"/>
            <w:noWrap/>
            <w:vAlign w:val="bottom"/>
            <w:hideMark/>
          </w:tcPr>
          <w:p w14:paraId="5582A4F6" w14:textId="77777777" w:rsidR="00EE1D17" w:rsidRPr="00F01147" w:rsidRDefault="00EE1D17" w:rsidP="0093206B">
            <w:pPr>
              <w:rPr>
                <w:ins w:id="431" w:author="Livia Arbex Endo | Felsberg Advogados" w:date="2019-04-05T12:33:00Z"/>
                <w:color w:val="000000"/>
                <w:sz w:val="18"/>
                <w:szCs w:val="18"/>
              </w:rPr>
            </w:pPr>
            <w:ins w:id="432" w:author="Livia Arbex Endo | Felsberg Advogados" w:date="2019-04-05T12:33:00Z">
              <w:r w:rsidRPr="00F01147">
                <w:rPr>
                  <w:color w:val="000000"/>
                  <w:sz w:val="18"/>
                  <w:szCs w:val="18"/>
                </w:rPr>
                <w:t>Rua Otacílio Cunha</w:t>
              </w:r>
            </w:ins>
          </w:p>
        </w:tc>
        <w:tc>
          <w:tcPr>
            <w:tcW w:w="1660" w:type="dxa"/>
            <w:tcBorders>
              <w:top w:val="nil"/>
              <w:left w:val="nil"/>
              <w:bottom w:val="single" w:sz="4" w:space="0" w:color="auto"/>
              <w:right w:val="single" w:sz="4" w:space="0" w:color="auto"/>
            </w:tcBorders>
            <w:shd w:val="clear" w:color="auto" w:fill="auto"/>
            <w:noWrap/>
            <w:vAlign w:val="bottom"/>
            <w:hideMark/>
          </w:tcPr>
          <w:p w14:paraId="0FFF5FBD" w14:textId="77777777" w:rsidR="00EE1D17" w:rsidRPr="00F01147" w:rsidRDefault="00EE1D17" w:rsidP="0093206B">
            <w:pPr>
              <w:jc w:val="center"/>
              <w:rPr>
                <w:ins w:id="433" w:author="Livia Arbex Endo | Felsberg Advogados" w:date="2019-04-05T12:33:00Z"/>
                <w:color w:val="000000"/>
                <w:sz w:val="18"/>
                <w:szCs w:val="18"/>
              </w:rPr>
            </w:pPr>
            <w:ins w:id="434" w:author="Livia Arbex Endo | Felsberg Advogados" w:date="2019-04-05T12:33:00Z">
              <w:r w:rsidRPr="00F01147">
                <w:rPr>
                  <w:color w:val="000000"/>
                  <w:sz w:val="18"/>
                  <w:szCs w:val="18"/>
                </w:rPr>
                <w:t>JOÃO PESSOA</w:t>
              </w:r>
              <w:r>
                <w:rPr>
                  <w:color w:val="000000"/>
                  <w:sz w:val="18"/>
                  <w:szCs w:val="18"/>
                </w:rPr>
                <w:t>/PB</w:t>
              </w:r>
            </w:ins>
          </w:p>
        </w:tc>
        <w:tc>
          <w:tcPr>
            <w:tcW w:w="1131" w:type="dxa"/>
            <w:tcBorders>
              <w:top w:val="nil"/>
              <w:left w:val="nil"/>
              <w:bottom w:val="single" w:sz="4" w:space="0" w:color="auto"/>
              <w:right w:val="single" w:sz="4" w:space="0" w:color="auto"/>
            </w:tcBorders>
            <w:shd w:val="clear" w:color="auto" w:fill="auto"/>
            <w:noWrap/>
            <w:vAlign w:val="bottom"/>
            <w:hideMark/>
          </w:tcPr>
          <w:p w14:paraId="53089E7D" w14:textId="77777777" w:rsidR="00EE1D17" w:rsidRPr="00F01147" w:rsidRDefault="00EE1D17" w:rsidP="0093206B">
            <w:pPr>
              <w:jc w:val="center"/>
              <w:rPr>
                <w:ins w:id="435" w:author="Livia Arbex Endo | Felsberg Advogados" w:date="2019-04-05T12:33:00Z"/>
                <w:color w:val="000000"/>
                <w:sz w:val="18"/>
                <w:szCs w:val="18"/>
              </w:rPr>
            </w:pPr>
            <w:ins w:id="436" w:author="Livia Arbex Endo | Felsberg Advogados" w:date="2019-04-05T12:33:00Z">
              <w:r w:rsidRPr="00F01147">
                <w:rPr>
                  <w:color w:val="000000"/>
                  <w:sz w:val="18"/>
                  <w:szCs w:val="18"/>
                </w:rPr>
                <w:t>6º SERVIÇO NOTORIAL</w:t>
              </w:r>
            </w:ins>
          </w:p>
        </w:tc>
        <w:tc>
          <w:tcPr>
            <w:tcW w:w="1271" w:type="dxa"/>
            <w:tcBorders>
              <w:top w:val="nil"/>
              <w:left w:val="nil"/>
              <w:bottom w:val="single" w:sz="4" w:space="0" w:color="auto"/>
              <w:right w:val="single" w:sz="4" w:space="0" w:color="auto"/>
            </w:tcBorders>
            <w:shd w:val="clear" w:color="auto" w:fill="auto"/>
            <w:noWrap/>
            <w:vAlign w:val="bottom"/>
            <w:hideMark/>
          </w:tcPr>
          <w:p w14:paraId="0CB51088" w14:textId="77777777" w:rsidR="00EE1D17" w:rsidRPr="00F01147" w:rsidRDefault="00EE1D17" w:rsidP="0093206B">
            <w:pPr>
              <w:jc w:val="center"/>
              <w:rPr>
                <w:ins w:id="437" w:author="Livia Arbex Endo | Felsberg Advogados" w:date="2019-04-05T12:33:00Z"/>
                <w:color w:val="000000"/>
                <w:sz w:val="18"/>
                <w:szCs w:val="18"/>
              </w:rPr>
            </w:pPr>
            <w:ins w:id="438" w:author="Livia Arbex Endo | Felsberg Advogados" w:date="2019-04-05T12:33:00Z">
              <w:r w:rsidRPr="00F01147">
                <w:rPr>
                  <w:color w:val="000000"/>
                  <w:sz w:val="18"/>
                  <w:szCs w:val="18"/>
                </w:rPr>
                <w:t>112.777</w:t>
              </w:r>
            </w:ins>
          </w:p>
        </w:tc>
      </w:tr>
      <w:tr w:rsidR="00EE1D17" w:rsidRPr="00897E06" w14:paraId="4029B642" w14:textId="77777777" w:rsidTr="0093206B">
        <w:trPr>
          <w:trHeight w:val="255"/>
          <w:ins w:id="439"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center"/>
            <w:hideMark/>
          </w:tcPr>
          <w:p w14:paraId="78498B12" w14:textId="77777777" w:rsidR="00EE1D17" w:rsidRPr="00F01147" w:rsidRDefault="00EE1D17" w:rsidP="0093206B">
            <w:pPr>
              <w:rPr>
                <w:ins w:id="440" w:author="Livia Arbex Endo | Felsberg Advogados" w:date="2019-04-05T12:33:00Z"/>
                <w:color w:val="000000"/>
                <w:sz w:val="18"/>
                <w:szCs w:val="18"/>
              </w:rPr>
            </w:pPr>
            <w:ins w:id="441" w:author="Livia Arbex Endo | Felsberg Advogados" w:date="2019-04-05T12:33:00Z">
              <w:r w:rsidRPr="00F01147">
                <w:rPr>
                  <w:color w:val="000000"/>
                  <w:sz w:val="18"/>
                  <w:szCs w:val="18"/>
                </w:rPr>
                <w:t>MAANAIM III</w:t>
              </w:r>
            </w:ins>
          </w:p>
        </w:tc>
        <w:tc>
          <w:tcPr>
            <w:tcW w:w="981" w:type="dxa"/>
            <w:tcBorders>
              <w:top w:val="nil"/>
              <w:left w:val="nil"/>
              <w:bottom w:val="single" w:sz="4" w:space="0" w:color="auto"/>
              <w:right w:val="single" w:sz="4" w:space="0" w:color="auto"/>
            </w:tcBorders>
            <w:shd w:val="clear" w:color="auto" w:fill="auto"/>
            <w:noWrap/>
            <w:vAlign w:val="bottom"/>
            <w:hideMark/>
          </w:tcPr>
          <w:p w14:paraId="38691D70" w14:textId="77777777" w:rsidR="00EE1D17" w:rsidRPr="00F01147" w:rsidRDefault="00EE1D17" w:rsidP="0093206B">
            <w:pPr>
              <w:jc w:val="center"/>
              <w:rPr>
                <w:ins w:id="442" w:author="Livia Arbex Endo | Felsberg Advogados" w:date="2019-04-05T12:33:00Z"/>
                <w:color w:val="000000"/>
                <w:sz w:val="18"/>
                <w:szCs w:val="18"/>
              </w:rPr>
            </w:pPr>
            <w:ins w:id="443" w:author="Livia Arbex Endo | Felsberg Advogados" w:date="2019-04-05T12:33:00Z">
              <w:r w:rsidRPr="00F01147">
                <w:rPr>
                  <w:color w:val="000000"/>
                  <w:sz w:val="18"/>
                  <w:szCs w:val="18"/>
                </w:rPr>
                <w:t>201</w:t>
              </w:r>
            </w:ins>
          </w:p>
        </w:tc>
        <w:tc>
          <w:tcPr>
            <w:tcW w:w="3139" w:type="dxa"/>
            <w:tcBorders>
              <w:top w:val="nil"/>
              <w:left w:val="nil"/>
              <w:bottom w:val="single" w:sz="4" w:space="0" w:color="auto"/>
              <w:right w:val="single" w:sz="4" w:space="0" w:color="auto"/>
            </w:tcBorders>
            <w:shd w:val="clear" w:color="auto" w:fill="auto"/>
            <w:noWrap/>
            <w:vAlign w:val="bottom"/>
            <w:hideMark/>
          </w:tcPr>
          <w:p w14:paraId="339B1ABE" w14:textId="77777777" w:rsidR="00EE1D17" w:rsidRPr="00F01147" w:rsidRDefault="00EE1D17" w:rsidP="0093206B">
            <w:pPr>
              <w:rPr>
                <w:ins w:id="444" w:author="Livia Arbex Endo | Felsberg Advogados" w:date="2019-04-05T12:33:00Z"/>
                <w:color w:val="000000"/>
                <w:sz w:val="18"/>
                <w:szCs w:val="18"/>
              </w:rPr>
            </w:pPr>
            <w:ins w:id="445" w:author="Livia Arbex Endo | Felsberg Advogados" w:date="2019-04-05T12:33:00Z">
              <w:r w:rsidRPr="00F01147">
                <w:rPr>
                  <w:color w:val="000000"/>
                  <w:sz w:val="18"/>
                  <w:szCs w:val="18"/>
                </w:rPr>
                <w:t>Rua Otacílio Cunha</w:t>
              </w:r>
            </w:ins>
          </w:p>
        </w:tc>
        <w:tc>
          <w:tcPr>
            <w:tcW w:w="1660" w:type="dxa"/>
            <w:tcBorders>
              <w:top w:val="nil"/>
              <w:left w:val="nil"/>
              <w:bottom w:val="single" w:sz="4" w:space="0" w:color="auto"/>
              <w:right w:val="single" w:sz="4" w:space="0" w:color="auto"/>
            </w:tcBorders>
            <w:shd w:val="clear" w:color="auto" w:fill="auto"/>
            <w:noWrap/>
            <w:vAlign w:val="bottom"/>
            <w:hideMark/>
          </w:tcPr>
          <w:p w14:paraId="605DC8AF" w14:textId="77777777" w:rsidR="00EE1D17" w:rsidRPr="00F01147" w:rsidRDefault="00EE1D17" w:rsidP="0093206B">
            <w:pPr>
              <w:jc w:val="center"/>
              <w:rPr>
                <w:ins w:id="446" w:author="Livia Arbex Endo | Felsberg Advogados" w:date="2019-04-05T12:33:00Z"/>
                <w:color w:val="000000"/>
                <w:sz w:val="18"/>
                <w:szCs w:val="18"/>
              </w:rPr>
            </w:pPr>
            <w:ins w:id="447" w:author="Livia Arbex Endo | Felsberg Advogados" w:date="2019-04-05T12:33:00Z">
              <w:r w:rsidRPr="00F01147">
                <w:rPr>
                  <w:color w:val="000000"/>
                  <w:sz w:val="18"/>
                  <w:szCs w:val="18"/>
                </w:rPr>
                <w:t>JOÃO PESSOA</w:t>
              </w:r>
              <w:r>
                <w:rPr>
                  <w:color w:val="000000"/>
                  <w:sz w:val="18"/>
                  <w:szCs w:val="18"/>
                </w:rPr>
                <w:t>/PB</w:t>
              </w:r>
            </w:ins>
          </w:p>
        </w:tc>
        <w:tc>
          <w:tcPr>
            <w:tcW w:w="1131" w:type="dxa"/>
            <w:tcBorders>
              <w:top w:val="nil"/>
              <w:left w:val="nil"/>
              <w:bottom w:val="single" w:sz="4" w:space="0" w:color="auto"/>
              <w:right w:val="single" w:sz="4" w:space="0" w:color="auto"/>
            </w:tcBorders>
            <w:shd w:val="clear" w:color="auto" w:fill="auto"/>
            <w:noWrap/>
            <w:vAlign w:val="bottom"/>
            <w:hideMark/>
          </w:tcPr>
          <w:p w14:paraId="08E8BD5D" w14:textId="77777777" w:rsidR="00EE1D17" w:rsidRPr="00F01147" w:rsidRDefault="00EE1D17" w:rsidP="0093206B">
            <w:pPr>
              <w:jc w:val="center"/>
              <w:rPr>
                <w:ins w:id="448" w:author="Livia Arbex Endo | Felsberg Advogados" w:date="2019-04-05T12:33:00Z"/>
                <w:color w:val="000000"/>
                <w:sz w:val="18"/>
                <w:szCs w:val="18"/>
              </w:rPr>
            </w:pPr>
            <w:ins w:id="449" w:author="Livia Arbex Endo | Felsberg Advogados" w:date="2019-04-05T12:33:00Z">
              <w:r w:rsidRPr="00F01147">
                <w:rPr>
                  <w:color w:val="000000"/>
                  <w:sz w:val="18"/>
                  <w:szCs w:val="18"/>
                </w:rPr>
                <w:t>6º SERVIÇO NOTORIAL</w:t>
              </w:r>
            </w:ins>
          </w:p>
        </w:tc>
        <w:tc>
          <w:tcPr>
            <w:tcW w:w="1271" w:type="dxa"/>
            <w:tcBorders>
              <w:top w:val="nil"/>
              <w:left w:val="nil"/>
              <w:bottom w:val="single" w:sz="4" w:space="0" w:color="auto"/>
              <w:right w:val="single" w:sz="4" w:space="0" w:color="auto"/>
            </w:tcBorders>
            <w:shd w:val="clear" w:color="auto" w:fill="auto"/>
            <w:noWrap/>
            <w:vAlign w:val="bottom"/>
            <w:hideMark/>
          </w:tcPr>
          <w:p w14:paraId="63B55FD1" w14:textId="77777777" w:rsidR="00EE1D17" w:rsidRPr="00F01147" w:rsidRDefault="00EE1D17" w:rsidP="0093206B">
            <w:pPr>
              <w:jc w:val="center"/>
              <w:rPr>
                <w:ins w:id="450" w:author="Livia Arbex Endo | Felsberg Advogados" w:date="2019-04-05T12:33:00Z"/>
                <w:color w:val="000000"/>
                <w:sz w:val="18"/>
                <w:szCs w:val="18"/>
              </w:rPr>
            </w:pPr>
            <w:ins w:id="451" w:author="Livia Arbex Endo | Felsberg Advogados" w:date="2019-04-05T12:33:00Z">
              <w:r w:rsidRPr="00F01147">
                <w:rPr>
                  <w:color w:val="000000"/>
                  <w:sz w:val="18"/>
                  <w:szCs w:val="18"/>
                </w:rPr>
                <w:t>112.779</w:t>
              </w:r>
            </w:ins>
          </w:p>
        </w:tc>
      </w:tr>
      <w:tr w:rsidR="00EE1D17" w:rsidRPr="00897E06" w14:paraId="126F4B8A" w14:textId="77777777" w:rsidTr="0093206B">
        <w:trPr>
          <w:trHeight w:val="255"/>
          <w:ins w:id="452"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center"/>
            <w:hideMark/>
          </w:tcPr>
          <w:p w14:paraId="1B41D9F2" w14:textId="77777777" w:rsidR="00EE1D17" w:rsidRPr="00F01147" w:rsidRDefault="00EE1D17" w:rsidP="0093206B">
            <w:pPr>
              <w:rPr>
                <w:ins w:id="453" w:author="Livia Arbex Endo | Felsberg Advogados" w:date="2019-04-05T12:33:00Z"/>
                <w:color w:val="000000"/>
                <w:sz w:val="18"/>
                <w:szCs w:val="18"/>
              </w:rPr>
            </w:pPr>
            <w:ins w:id="454" w:author="Livia Arbex Endo | Felsberg Advogados" w:date="2019-04-05T12:33:00Z">
              <w:r w:rsidRPr="00F01147">
                <w:rPr>
                  <w:color w:val="000000"/>
                  <w:sz w:val="18"/>
                  <w:szCs w:val="18"/>
                </w:rPr>
                <w:t>MAANAIM III</w:t>
              </w:r>
            </w:ins>
          </w:p>
        </w:tc>
        <w:tc>
          <w:tcPr>
            <w:tcW w:w="981" w:type="dxa"/>
            <w:tcBorders>
              <w:top w:val="nil"/>
              <w:left w:val="nil"/>
              <w:bottom w:val="single" w:sz="4" w:space="0" w:color="auto"/>
              <w:right w:val="single" w:sz="4" w:space="0" w:color="auto"/>
            </w:tcBorders>
            <w:shd w:val="clear" w:color="auto" w:fill="auto"/>
            <w:noWrap/>
            <w:vAlign w:val="bottom"/>
            <w:hideMark/>
          </w:tcPr>
          <w:p w14:paraId="4852D5D5" w14:textId="77777777" w:rsidR="00EE1D17" w:rsidRPr="00F01147" w:rsidRDefault="00EE1D17" w:rsidP="0093206B">
            <w:pPr>
              <w:jc w:val="center"/>
              <w:rPr>
                <w:ins w:id="455" w:author="Livia Arbex Endo | Felsberg Advogados" w:date="2019-04-05T12:33:00Z"/>
                <w:color w:val="000000"/>
                <w:sz w:val="18"/>
                <w:szCs w:val="18"/>
              </w:rPr>
            </w:pPr>
            <w:ins w:id="456" w:author="Livia Arbex Endo | Felsberg Advogados" w:date="2019-04-05T12:33:00Z">
              <w:r w:rsidRPr="00F01147">
                <w:rPr>
                  <w:color w:val="000000"/>
                  <w:sz w:val="18"/>
                  <w:szCs w:val="18"/>
                </w:rPr>
                <w:t>202</w:t>
              </w:r>
            </w:ins>
          </w:p>
        </w:tc>
        <w:tc>
          <w:tcPr>
            <w:tcW w:w="3139" w:type="dxa"/>
            <w:tcBorders>
              <w:top w:val="nil"/>
              <w:left w:val="nil"/>
              <w:bottom w:val="single" w:sz="4" w:space="0" w:color="auto"/>
              <w:right w:val="single" w:sz="4" w:space="0" w:color="auto"/>
            </w:tcBorders>
            <w:shd w:val="clear" w:color="auto" w:fill="auto"/>
            <w:noWrap/>
            <w:vAlign w:val="bottom"/>
            <w:hideMark/>
          </w:tcPr>
          <w:p w14:paraId="2CE219B5" w14:textId="77777777" w:rsidR="00EE1D17" w:rsidRPr="00F01147" w:rsidRDefault="00EE1D17" w:rsidP="0093206B">
            <w:pPr>
              <w:rPr>
                <w:ins w:id="457" w:author="Livia Arbex Endo | Felsberg Advogados" w:date="2019-04-05T12:33:00Z"/>
                <w:color w:val="000000"/>
                <w:sz w:val="18"/>
                <w:szCs w:val="18"/>
              </w:rPr>
            </w:pPr>
            <w:ins w:id="458" w:author="Livia Arbex Endo | Felsberg Advogados" w:date="2019-04-05T12:33:00Z">
              <w:r w:rsidRPr="00F01147">
                <w:rPr>
                  <w:color w:val="000000"/>
                  <w:sz w:val="18"/>
                  <w:szCs w:val="18"/>
                </w:rPr>
                <w:t>Rua Otacílio Cunha</w:t>
              </w:r>
            </w:ins>
          </w:p>
        </w:tc>
        <w:tc>
          <w:tcPr>
            <w:tcW w:w="1660" w:type="dxa"/>
            <w:tcBorders>
              <w:top w:val="nil"/>
              <w:left w:val="nil"/>
              <w:bottom w:val="single" w:sz="4" w:space="0" w:color="auto"/>
              <w:right w:val="single" w:sz="4" w:space="0" w:color="auto"/>
            </w:tcBorders>
            <w:shd w:val="clear" w:color="auto" w:fill="auto"/>
            <w:noWrap/>
            <w:vAlign w:val="bottom"/>
            <w:hideMark/>
          </w:tcPr>
          <w:p w14:paraId="7900F99C" w14:textId="77777777" w:rsidR="00EE1D17" w:rsidRPr="00F01147" w:rsidRDefault="00EE1D17" w:rsidP="0093206B">
            <w:pPr>
              <w:jc w:val="center"/>
              <w:rPr>
                <w:ins w:id="459" w:author="Livia Arbex Endo | Felsberg Advogados" w:date="2019-04-05T12:33:00Z"/>
                <w:color w:val="000000"/>
                <w:sz w:val="18"/>
                <w:szCs w:val="18"/>
              </w:rPr>
            </w:pPr>
            <w:ins w:id="460" w:author="Livia Arbex Endo | Felsberg Advogados" w:date="2019-04-05T12:33:00Z">
              <w:r w:rsidRPr="00F01147">
                <w:rPr>
                  <w:color w:val="000000"/>
                  <w:sz w:val="18"/>
                  <w:szCs w:val="18"/>
                </w:rPr>
                <w:t>JOÃO PESSOA</w:t>
              </w:r>
              <w:r>
                <w:rPr>
                  <w:color w:val="000000"/>
                  <w:sz w:val="18"/>
                  <w:szCs w:val="18"/>
                </w:rPr>
                <w:t>/PB</w:t>
              </w:r>
            </w:ins>
          </w:p>
        </w:tc>
        <w:tc>
          <w:tcPr>
            <w:tcW w:w="1131" w:type="dxa"/>
            <w:tcBorders>
              <w:top w:val="nil"/>
              <w:left w:val="nil"/>
              <w:bottom w:val="single" w:sz="4" w:space="0" w:color="auto"/>
              <w:right w:val="single" w:sz="4" w:space="0" w:color="auto"/>
            </w:tcBorders>
            <w:shd w:val="clear" w:color="auto" w:fill="auto"/>
            <w:noWrap/>
            <w:vAlign w:val="bottom"/>
            <w:hideMark/>
          </w:tcPr>
          <w:p w14:paraId="3574D31A" w14:textId="77777777" w:rsidR="00EE1D17" w:rsidRPr="00F01147" w:rsidRDefault="00EE1D17" w:rsidP="0093206B">
            <w:pPr>
              <w:jc w:val="center"/>
              <w:rPr>
                <w:ins w:id="461" w:author="Livia Arbex Endo | Felsberg Advogados" w:date="2019-04-05T12:33:00Z"/>
                <w:color w:val="000000"/>
                <w:sz w:val="18"/>
                <w:szCs w:val="18"/>
              </w:rPr>
            </w:pPr>
            <w:ins w:id="462" w:author="Livia Arbex Endo | Felsberg Advogados" w:date="2019-04-05T12:33:00Z">
              <w:r w:rsidRPr="00F01147">
                <w:rPr>
                  <w:color w:val="000000"/>
                  <w:sz w:val="18"/>
                  <w:szCs w:val="18"/>
                </w:rPr>
                <w:t>6º SERVIÇO NOTORIAL</w:t>
              </w:r>
            </w:ins>
          </w:p>
        </w:tc>
        <w:tc>
          <w:tcPr>
            <w:tcW w:w="1271" w:type="dxa"/>
            <w:tcBorders>
              <w:top w:val="nil"/>
              <w:left w:val="nil"/>
              <w:bottom w:val="single" w:sz="4" w:space="0" w:color="auto"/>
              <w:right w:val="single" w:sz="4" w:space="0" w:color="auto"/>
            </w:tcBorders>
            <w:shd w:val="clear" w:color="auto" w:fill="auto"/>
            <w:noWrap/>
            <w:vAlign w:val="bottom"/>
            <w:hideMark/>
          </w:tcPr>
          <w:p w14:paraId="5DD368FB" w14:textId="77777777" w:rsidR="00EE1D17" w:rsidRPr="00F01147" w:rsidRDefault="00EE1D17" w:rsidP="0093206B">
            <w:pPr>
              <w:jc w:val="center"/>
              <w:rPr>
                <w:ins w:id="463" w:author="Livia Arbex Endo | Felsberg Advogados" w:date="2019-04-05T12:33:00Z"/>
                <w:color w:val="000000"/>
                <w:sz w:val="18"/>
                <w:szCs w:val="18"/>
              </w:rPr>
            </w:pPr>
            <w:ins w:id="464" w:author="Livia Arbex Endo | Felsberg Advogados" w:date="2019-04-05T12:33:00Z">
              <w:r w:rsidRPr="00F01147">
                <w:rPr>
                  <w:color w:val="000000"/>
                  <w:sz w:val="18"/>
                  <w:szCs w:val="18"/>
                </w:rPr>
                <w:t>112.780</w:t>
              </w:r>
            </w:ins>
          </w:p>
        </w:tc>
      </w:tr>
      <w:tr w:rsidR="00EE1D17" w:rsidRPr="00897E06" w14:paraId="7E49D4D6" w14:textId="77777777" w:rsidTr="0093206B">
        <w:trPr>
          <w:trHeight w:val="255"/>
          <w:ins w:id="465"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center"/>
            <w:hideMark/>
          </w:tcPr>
          <w:p w14:paraId="52B1A541" w14:textId="77777777" w:rsidR="00EE1D17" w:rsidRPr="00F01147" w:rsidRDefault="00EE1D17" w:rsidP="0093206B">
            <w:pPr>
              <w:rPr>
                <w:ins w:id="466" w:author="Livia Arbex Endo | Felsberg Advogados" w:date="2019-04-05T12:33:00Z"/>
                <w:color w:val="000000"/>
                <w:sz w:val="18"/>
                <w:szCs w:val="18"/>
              </w:rPr>
            </w:pPr>
            <w:ins w:id="467" w:author="Livia Arbex Endo | Felsberg Advogados" w:date="2019-04-05T12:33:00Z">
              <w:r w:rsidRPr="00F01147">
                <w:rPr>
                  <w:color w:val="000000"/>
                  <w:sz w:val="18"/>
                  <w:szCs w:val="18"/>
                </w:rPr>
                <w:t>MAANAIM III</w:t>
              </w:r>
            </w:ins>
          </w:p>
        </w:tc>
        <w:tc>
          <w:tcPr>
            <w:tcW w:w="981" w:type="dxa"/>
            <w:tcBorders>
              <w:top w:val="nil"/>
              <w:left w:val="nil"/>
              <w:bottom w:val="single" w:sz="4" w:space="0" w:color="auto"/>
              <w:right w:val="single" w:sz="4" w:space="0" w:color="auto"/>
            </w:tcBorders>
            <w:shd w:val="clear" w:color="auto" w:fill="auto"/>
            <w:noWrap/>
            <w:vAlign w:val="bottom"/>
            <w:hideMark/>
          </w:tcPr>
          <w:p w14:paraId="041D8A54" w14:textId="77777777" w:rsidR="00EE1D17" w:rsidRPr="00F01147" w:rsidRDefault="00EE1D17" w:rsidP="0093206B">
            <w:pPr>
              <w:jc w:val="center"/>
              <w:rPr>
                <w:ins w:id="468" w:author="Livia Arbex Endo | Felsberg Advogados" w:date="2019-04-05T12:33:00Z"/>
                <w:color w:val="000000"/>
                <w:sz w:val="18"/>
                <w:szCs w:val="18"/>
              </w:rPr>
            </w:pPr>
            <w:ins w:id="469" w:author="Livia Arbex Endo | Felsberg Advogados" w:date="2019-04-05T12:33:00Z">
              <w:r w:rsidRPr="00F01147">
                <w:rPr>
                  <w:color w:val="000000"/>
                  <w:sz w:val="18"/>
                  <w:szCs w:val="18"/>
                </w:rPr>
                <w:t>301</w:t>
              </w:r>
            </w:ins>
          </w:p>
        </w:tc>
        <w:tc>
          <w:tcPr>
            <w:tcW w:w="3139" w:type="dxa"/>
            <w:tcBorders>
              <w:top w:val="nil"/>
              <w:left w:val="nil"/>
              <w:bottom w:val="single" w:sz="4" w:space="0" w:color="auto"/>
              <w:right w:val="single" w:sz="4" w:space="0" w:color="auto"/>
            </w:tcBorders>
            <w:shd w:val="clear" w:color="auto" w:fill="auto"/>
            <w:noWrap/>
            <w:vAlign w:val="bottom"/>
            <w:hideMark/>
          </w:tcPr>
          <w:p w14:paraId="7C507893" w14:textId="77777777" w:rsidR="00EE1D17" w:rsidRPr="00F01147" w:rsidRDefault="00EE1D17" w:rsidP="0093206B">
            <w:pPr>
              <w:rPr>
                <w:ins w:id="470" w:author="Livia Arbex Endo | Felsberg Advogados" w:date="2019-04-05T12:33:00Z"/>
                <w:color w:val="000000"/>
                <w:sz w:val="18"/>
                <w:szCs w:val="18"/>
              </w:rPr>
            </w:pPr>
            <w:ins w:id="471" w:author="Livia Arbex Endo | Felsberg Advogados" w:date="2019-04-05T12:33:00Z">
              <w:r w:rsidRPr="00F01147">
                <w:rPr>
                  <w:color w:val="000000"/>
                  <w:sz w:val="18"/>
                  <w:szCs w:val="18"/>
                </w:rPr>
                <w:t>Rua Otacílio Cunha</w:t>
              </w:r>
            </w:ins>
          </w:p>
        </w:tc>
        <w:tc>
          <w:tcPr>
            <w:tcW w:w="1660" w:type="dxa"/>
            <w:tcBorders>
              <w:top w:val="nil"/>
              <w:left w:val="nil"/>
              <w:bottom w:val="single" w:sz="4" w:space="0" w:color="auto"/>
              <w:right w:val="single" w:sz="4" w:space="0" w:color="auto"/>
            </w:tcBorders>
            <w:shd w:val="clear" w:color="auto" w:fill="auto"/>
            <w:noWrap/>
            <w:vAlign w:val="bottom"/>
            <w:hideMark/>
          </w:tcPr>
          <w:p w14:paraId="362EAB38" w14:textId="77777777" w:rsidR="00EE1D17" w:rsidRPr="00F01147" w:rsidRDefault="00EE1D17" w:rsidP="0093206B">
            <w:pPr>
              <w:jc w:val="center"/>
              <w:rPr>
                <w:ins w:id="472" w:author="Livia Arbex Endo | Felsberg Advogados" w:date="2019-04-05T12:33:00Z"/>
                <w:color w:val="000000"/>
                <w:sz w:val="18"/>
                <w:szCs w:val="18"/>
              </w:rPr>
            </w:pPr>
            <w:ins w:id="473" w:author="Livia Arbex Endo | Felsberg Advogados" w:date="2019-04-05T12:33:00Z">
              <w:r w:rsidRPr="00F01147">
                <w:rPr>
                  <w:color w:val="000000"/>
                  <w:sz w:val="18"/>
                  <w:szCs w:val="18"/>
                </w:rPr>
                <w:t>JOÃO PESSOA</w:t>
              </w:r>
              <w:r>
                <w:rPr>
                  <w:color w:val="000000"/>
                  <w:sz w:val="18"/>
                  <w:szCs w:val="18"/>
                </w:rPr>
                <w:t>/PB</w:t>
              </w:r>
            </w:ins>
          </w:p>
        </w:tc>
        <w:tc>
          <w:tcPr>
            <w:tcW w:w="1131" w:type="dxa"/>
            <w:tcBorders>
              <w:top w:val="nil"/>
              <w:left w:val="nil"/>
              <w:bottom w:val="single" w:sz="4" w:space="0" w:color="auto"/>
              <w:right w:val="single" w:sz="4" w:space="0" w:color="auto"/>
            </w:tcBorders>
            <w:shd w:val="clear" w:color="auto" w:fill="auto"/>
            <w:noWrap/>
            <w:vAlign w:val="bottom"/>
            <w:hideMark/>
          </w:tcPr>
          <w:p w14:paraId="376B5B16" w14:textId="77777777" w:rsidR="00EE1D17" w:rsidRPr="00F01147" w:rsidRDefault="00EE1D17" w:rsidP="0093206B">
            <w:pPr>
              <w:jc w:val="center"/>
              <w:rPr>
                <w:ins w:id="474" w:author="Livia Arbex Endo | Felsberg Advogados" w:date="2019-04-05T12:33:00Z"/>
                <w:color w:val="000000"/>
                <w:sz w:val="18"/>
                <w:szCs w:val="18"/>
              </w:rPr>
            </w:pPr>
            <w:ins w:id="475" w:author="Livia Arbex Endo | Felsberg Advogados" w:date="2019-04-05T12:33:00Z">
              <w:r w:rsidRPr="00F01147">
                <w:rPr>
                  <w:color w:val="000000"/>
                  <w:sz w:val="18"/>
                  <w:szCs w:val="18"/>
                </w:rPr>
                <w:t>6º SERVIÇO NOTORIAL</w:t>
              </w:r>
            </w:ins>
          </w:p>
        </w:tc>
        <w:tc>
          <w:tcPr>
            <w:tcW w:w="1271" w:type="dxa"/>
            <w:tcBorders>
              <w:top w:val="nil"/>
              <w:left w:val="nil"/>
              <w:bottom w:val="single" w:sz="4" w:space="0" w:color="auto"/>
              <w:right w:val="single" w:sz="4" w:space="0" w:color="auto"/>
            </w:tcBorders>
            <w:shd w:val="clear" w:color="auto" w:fill="auto"/>
            <w:noWrap/>
            <w:vAlign w:val="bottom"/>
            <w:hideMark/>
          </w:tcPr>
          <w:p w14:paraId="2C92295E" w14:textId="77777777" w:rsidR="00EE1D17" w:rsidRPr="00F01147" w:rsidRDefault="00EE1D17" w:rsidP="0093206B">
            <w:pPr>
              <w:jc w:val="center"/>
              <w:rPr>
                <w:ins w:id="476" w:author="Livia Arbex Endo | Felsberg Advogados" w:date="2019-04-05T12:33:00Z"/>
                <w:color w:val="000000"/>
                <w:sz w:val="18"/>
                <w:szCs w:val="18"/>
              </w:rPr>
            </w:pPr>
            <w:ins w:id="477" w:author="Livia Arbex Endo | Felsberg Advogados" w:date="2019-04-05T12:33:00Z">
              <w:r w:rsidRPr="00F01147">
                <w:rPr>
                  <w:color w:val="000000"/>
                  <w:sz w:val="18"/>
                  <w:szCs w:val="18"/>
                </w:rPr>
                <w:t>112.781</w:t>
              </w:r>
            </w:ins>
          </w:p>
        </w:tc>
      </w:tr>
      <w:tr w:rsidR="00EE1D17" w:rsidRPr="00897E06" w14:paraId="760686E2" w14:textId="77777777" w:rsidTr="0093206B">
        <w:trPr>
          <w:trHeight w:val="255"/>
          <w:ins w:id="478"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176FFD7" w14:textId="77777777" w:rsidR="00EE1D17" w:rsidRPr="00F01147" w:rsidRDefault="00EE1D17" w:rsidP="0093206B">
            <w:pPr>
              <w:rPr>
                <w:ins w:id="479" w:author="Livia Arbex Endo | Felsberg Advogados" w:date="2019-04-05T12:33:00Z"/>
                <w:color w:val="000000"/>
                <w:sz w:val="18"/>
                <w:szCs w:val="18"/>
              </w:rPr>
            </w:pPr>
            <w:ins w:id="480" w:author="Livia Arbex Endo | Felsberg Advogados" w:date="2019-04-05T12:33:00Z">
              <w:r>
                <w:rPr>
                  <w:color w:val="000000"/>
                  <w:sz w:val="18"/>
                  <w:szCs w:val="18"/>
                </w:rPr>
                <w:t>SUN HAPPY</w:t>
              </w:r>
            </w:ins>
          </w:p>
        </w:tc>
        <w:tc>
          <w:tcPr>
            <w:tcW w:w="981" w:type="dxa"/>
            <w:tcBorders>
              <w:top w:val="nil"/>
              <w:left w:val="nil"/>
              <w:bottom w:val="single" w:sz="4" w:space="0" w:color="auto"/>
              <w:right w:val="single" w:sz="4" w:space="0" w:color="auto"/>
            </w:tcBorders>
            <w:shd w:val="clear" w:color="auto" w:fill="auto"/>
            <w:noWrap/>
            <w:vAlign w:val="bottom"/>
          </w:tcPr>
          <w:p w14:paraId="7D41BCBC" w14:textId="77777777" w:rsidR="00EE1D17" w:rsidRPr="00F01147" w:rsidRDefault="00EE1D17" w:rsidP="0093206B">
            <w:pPr>
              <w:jc w:val="center"/>
              <w:rPr>
                <w:ins w:id="481" w:author="Livia Arbex Endo | Felsberg Advogados" w:date="2019-04-05T12:33:00Z"/>
                <w:color w:val="000000"/>
                <w:sz w:val="18"/>
                <w:szCs w:val="18"/>
              </w:rPr>
            </w:pPr>
            <w:ins w:id="482" w:author="Livia Arbex Endo | Felsberg Advogados" w:date="2019-04-05T12:33:00Z">
              <w:r>
                <w:rPr>
                  <w:color w:val="000000"/>
                  <w:sz w:val="18"/>
                  <w:szCs w:val="18"/>
                </w:rPr>
                <w:t>104 SUN HAPPY</w:t>
              </w:r>
            </w:ins>
          </w:p>
        </w:tc>
        <w:tc>
          <w:tcPr>
            <w:tcW w:w="3139" w:type="dxa"/>
            <w:tcBorders>
              <w:top w:val="nil"/>
              <w:left w:val="nil"/>
              <w:bottom w:val="single" w:sz="4" w:space="0" w:color="auto"/>
              <w:right w:val="single" w:sz="4" w:space="0" w:color="auto"/>
            </w:tcBorders>
            <w:shd w:val="clear" w:color="auto" w:fill="auto"/>
            <w:noWrap/>
            <w:vAlign w:val="bottom"/>
          </w:tcPr>
          <w:p w14:paraId="5DF26C36" w14:textId="77777777" w:rsidR="00EE1D17" w:rsidRPr="00F01147" w:rsidRDefault="00EE1D17" w:rsidP="0093206B">
            <w:pPr>
              <w:jc w:val="both"/>
              <w:rPr>
                <w:ins w:id="483" w:author="Livia Arbex Endo | Felsberg Advogados" w:date="2019-04-05T12:33:00Z"/>
                <w:color w:val="000000"/>
                <w:sz w:val="18"/>
                <w:szCs w:val="18"/>
              </w:rPr>
            </w:pPr>
            <w:ins w:id="484" w:author="Livia Arbex Endo | Felsberg Advogados" w:date="2019-04-05T12:33:00Z">
              <w:r w:rsidRPr="0039100E">
                <w:rPr>
                  <w:color w:val="000000"/>
                  <w:sz w:val="18"/>
                  <w:szCs w:val="18"/>
                  <w:highlight w:val="lightGray"/>
                </w:rPr>
                <w:t>[=]</w:t>
              </w:r>
            </w:ins>
          </w:p>
        </w:tc>
        <w:tc>
          <w:tcPr>
            <w:tcW w:w="1660" w:type="dxa"/>
            <w:tcBorders>
              <w:top w:val="nil"/>
              <w:left w:val="nil"/>
              <w:bottom w:val="single" w:sz="4" w:space="0" w:color="auto"/>
              <w:right w:val="single" w:sz="4" w:space="0" w:color="auto"/>
            </w:tcBorders>
            <w:shd w:val="clear" w:color="auto" w:fill="auto"/>
            <w:noWrap/>
            <w:vAlign w:val="bottom"/>
          </w:tcPr>
          <w:p w14:paraId="382E2D75" w14:textId="77777777" w:rsidR="00EE1D17" w:rsidRPr="00F01147" w:rsidRDefault="00EE1D17" w:rsidP="0093206B">
            <w:pPr>
              <w:jc w:val="center"/>
              <w:rPr>
                <w:ins w:id="485" w:author="Livia Arbex Endo | Felsberg Advogados" w:date="2019-04-05T12:33:00Z"/>
                <w:color w:val="000000"/>
                <w:sz w:val="18"/>
                <w:szCs w:val="18"/>
              </w:rPr>
            </w:pPr>
            <w:ins w:id="486" w:author="Livia Arbex Endo | Felsberg Advogados" w:date="2019-04-05T12:33:00Z">
              <w:r w:rsidRPr="00F01147">
                <w:rPr>
                  <w:color w:val="000000"/>
                  <w:sz w:val="18"/>
                  <w:szCs w:val="18"/>
                </w:rPr>
                <w:t>PARNAMIRIM</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tcPr>
          <w:p w14:paraId="5E92B32D" w14:textId="77777777" w:rsidR="00EE1D17" w:rsidRPr="00F01147" w:rsidRDefault="00EE1D17" w:rsidP="0093206B">
            <w:pPr>
              <w:jc w:val="center"/>
              <w:rPr>
                <w:ins w:id="487" w:author="Livia Arbex Endo | Felsberg Advogados" w:date="2019-04-05T12:33:00Z"/>
                <w:color w:val="000000"/>
                <w:sz w:val="18"/>
                <w:szCs w:val="18"/>
              </w:rPr>
            </w:pPr>
            <w:ins w:id="488" w:author="Livia Arbex Endo | Felsberg Advogados" w:date="2019-04-05T12:33:00Z">
              <w:r w:rsidRPr="00F01147">
                <w:rPr>
                  <w:color w:val="000000"/>
                  <w:sz w:val="18"/>
                  <w:szCs w:val="18"/>
                </w:rPr>
                <w:t>1º OFICIO</w:t>
              </w:r>
            </w:ins>
          </w:p>
        </w:tc>
        <w:tc>
          <w:tcPr>
            <w:tcW w:w="1271" w:type="dxa"/>
            <w:tcBorders>
              <w:top w:val="nil"/>
              <w:left w:val="nil"/>
              <w:bottom w:val="single" w:sz="4" w:space="0" w:color="auto"/>
              <w:right w:val="single" w:sz="4" w:space="0" w:color="auto"/>
            </w:tcBorders>
            <w:shd w:val="clear" w:color="auto" w:fill="auto"/>
            <w:noWrap/>
            <w:vAlign w:val="bottom"/>
          </w:tcPr>
          <w:p w14:paraId="3CF09EBD" w14:textId="77777777" w:rsidR="00EE1D17" w:rsidRPr="00F01147" w:rsidRDefault="00EE1D17" w:rsidP="0093206B">
            <w:pPr>
              <w:jc w:val="center"/>
              <w:rPr>
                <w:ins w:id="489" w:author="Livia Arbex Endo | Felsberg Advogados" w:date="2019-04-05T12:33:00Z"/>
                <w:color w:val="000000"/>
                <w:sz w:val="18"/>
                <w:szCs w:val="18"/>
              </w:rPr>
            </w:pPr>
            <w:ins w:id="490" w:author="Livia Arbex Endo | Felsberg Advogados" w:date="2019-04-05T12:33:00Z">
              <w:r>
                <w:rPr>
                  <w:color w:val="000000"/>
                  <w:sz w:val="18"/>
                  <w:szCs w:val="18"/>
                </w:rPr>
                <w:t>76.646</w:t>
              </w:r>
            </w:ins>
          </w:p>
        </w:tc>
      </w:tr>
      <w:tr w:rsidR="00EE1D17" w:rsidRPr="00897E06" w14:paraId="2C39191A" w14:textId="77777777" w:rsidTr="0093206B">
        <w:trPr>
          <w:trHeight w:val="255"/>
          <w:ins w:id="491"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73717E37" w14:textId="77777777" w:rsidR="00EE1D17" w:rsidRPr="00F01147" w:rsidRDefault="00EE1D17" w:rsidP="0093206B">
            <w:pPr>
              <w:rPr>
                <w:ins w:id="492" w:author="Livia Arbex Endo | Felsberg Advogados" w:date="2019-04-05T12:33:00Z"/>
                <w:color w:val="000000"/>
                <w:sz w:val="18"/>
                <w:szCs w:val="18"/>
              </w:rPr>
            </w:pPr>
            <w:ins w:id="493" w:author="Livia Arbex Endo | Felsberg Advogados" w:date="2019-04-05T12:33:00Z">
              <w:r w:rsidRPr="00F01147">
                <w:rPr>
                  <w:color w:val="000000"/>
                  <w:sz w:val="18"/>
                  <w:szCs w:val="18"/>
                </w:rPr>
                <w:t>SUN FAMILY</w:t>
              </w:r>
            </w:ins>
          </w:p>
        </w:tc>
        <w:tc>
          <w:tcPr>
            <w:tcW w:w="981" w:type="dxa"/>
            <w:tcBorders>
              <w:top w:val="nil"/>
              <w:left w:val="nil"/>
              <w:bottom w:val="single" w:sz="4" w:space="0" w:color="auto"/>
              <w:right w:val="single" w:sz="4" w:space="0" w:color="auto"/>
            </w:tcBorders>
            <w:shd w:val="clear" w:color="auto" w:fill="auto"/>
            <w:noWrap/>
            <w:vAlign w:val="bottom"/>
            <w:hideMark/>
          </w:tcPr>
          <w:p w14:paraId="6403F665" w14:textId="77777777" w:rsidR="00EE1D17" w:rsidRPr="00F01147" w:rsidRDefault="00EE1D17" w:rsidP="0093206B">
            <w:pPr>
              <w:jc w:val="center"/>
              <w:rPr>
                <w:ins w:id="494" w:author="Livia Arbex Endo | Felsberg Advogados" w:date="2019-04-05T12:33:00Z"/>
                <w:color w:val="000000"/>
                <w:sz w:val="18"/>
                <w:szCs w:val="18"/>
              </w:rPr>
            </w:pPr>
            <w:ins w:id="495" w:author="Livia Arbex Endo | Felsberg Advogados" w:date="2019-04-05T12:33:00Z">
              <w:r w:rsidRPr="00F01147">
                <w:rPr>
                  <w:color w:val="000000"/>
                  <w:sz w:val="18"/>
                  <w:szCs w:val="18"/>
                </w:rPr>
                <w:t>1701 TORRE C</w:t>
              </w:r>
            </w:ins>
          </w:p>
        </w:tc>
        <w:tc>
          <w:tcPr>
            <w:tcW w:w="3139" w:type="dxa"/>
            <w:tcBorders>
              <w:top w:val="nil"/>
              <w:left w:val="nil"/>
              <w:bottom w:val="single" w:sz="4" w:space="0" w:color="auto"/>
              <w:right w:val="single" w:sz="4" w:space="0" w:color="auto"/>
            </w:tcBorders>
            <w:shd w:val="clear" w:color="auto" w:fill="auto"/>
            <w:noWrap/>
            <w:vAlign w:val="bottom"/>
            <w:hideMark/>
          </w:tcPr>
          <w:p w14:paraId="0710689F" w14:textId="77777777" w:rsidR="00EE1D17" w:rsidRPr="00F01147" w:rsidRDefault="00EE1D17" w:rsidP="0093206B">
            <w:pPr>
              <w:jc w:val="both"/>
              <w:rPr>
                <w:ins w:id="496" w:author="Livia Arbex Endo | Felsberg Advogados" w:date="2019-04-05T12:33:00Z"/>
                <w:color w:val="000000"/>
                <w:sz w:val="18"/>
                <w:szCs w:val="18"/>
              </w:rPr>
            </w:pPr>
            <w:ins w:id="497" w:author="Livia Arbex Endo | Felsberg Advogados" w:date="2019-04-05T12:33:00Z">
              <w:r w:rsidRPr="00F01147">
                <w:rPr>
                  <w:color w:val="000000"/>
                  <w:sz w:val="18"/>
                  <w:szCs w:val="18"/>
                </w:rPr>
                <w:t>Rua Adeodato José dos Reis, 1100, Nova Parnamirim</w:t>
              </w:r>
            </w:ins>
          </w:p>
        </w:tc>
        <w:tc>
          <w:tcPr>
            <w:tcW w:w="1660" w:type="dxa"/>
            <w:tcBorders>
              <w:top w:val="nil"/>
              <w:left w:val="nil"/>
              <w:bottom w:val="single" w:sz="4" w:space="0" w:color="auto"/>
              <w:right w:val="single" w:sz="4" w:space="0" w:color="auto"/>
            </w:tcBorders>
            <w:shd w:val="clear" w:color="auto" w:fill="auto"/>
            <w:noWrap/>
            <w:vAlign w:val="bottom"/>
            <w:hideMark/>
          </w:tcPr>
          <w:p w14:paraId="1B8A4CC4" w14:textId="77777777" w:rsidR="00EE1D17" w:rsidRPr="00F01147" w:rsidRDefault="00EE1D17" w:rsidP="0093206B">
            <w:pPr>
              <w:jc w:val="center"/>
              <w:rPr>
                <w:ins w:id="498" w:author="Livia Arbex Endo | Felsberg Advogados" w:date="2019-04-05T12:33:00Z"/>
                <w:color w:val="000000"/>
                <w:sz w:val="18"/>
                <w:szCs w:val="18"/>
              </w:rPr>
            </w:pPr>
            <w:ins w:id="499" w:author="Livia Arbex Endo | Felsberg Advogados" w:date="2019-04-05T12:33:00Z">
              <w:r w:rsidRPr="00F01147">
                <w:rPr>
                  <w:color w:val="000000"/>
                  <w:sz w:val="18"/>
                  <w:szCs w:val="18"/>
                </w:rPr>
                <w:t>PARNAMIRIM</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hideMark/>
          </w:tcPr>
          <w:p w14:paraId="23AFCD1A" w14:textId="77777777" w:rsidR="00EE1D17" w:rsidRPr="00F01147" w:rsidRDefault="00EE1D17" w:rsidP="0093206B">
            <w:pPr>
              <w:jc w:val="center"/>
              <w:rPr>
                <w:ins w:id="500" w:author="Livia Arbex Endo | Felsberg Advogados" w:date="2019-04-05T12:33:00Z"/>
                <w:color w:val="000000"/>
                <w:sz w:val="18"/>
                <w:szCs w:val="18"/>
              </w:rPr>
            </w:pPr>
            <w:ins w:id="501" w:author="Livia Arbex Endo | Felsberg Advogados" w:date="2019-04-05T12:33:00Z">
              <w:r w:rsidRPr="00F01147">
                <w:rPr>
                  <w:color w:val="000000"/>
                  <w:sz w:val="18"/>
                  <w:szCs w:val="18"/>
                </w:rPr>
                <w:t>1º OFICIO</w:t>
              </w:r>
            </w:ins>
          </w:p>
        </w:tc>
        <w:tc>
          <w:tcPr>
            <w:tcW w:w="1271" w:type="dxa"/>
            <w:tcBorders>
              <w:top w:val="nil"/>
              <w:left w:val="nil"/>
              <w:bottom w:val="single" w:sz="4" w:space="0" w:color="auto"/>
              <w:right w:val="single" w:sz="4" w:space="0" w:color="auto"/>
            </w:tcBorders>
            <w:shd w:val="clear" w:color="auto" w:fill="auto"/>
            <w:noWrap/>
            <w:vAlign w:val="bottom"/>
            <w:hideMark/>
          </w:tcPr>
          <w:p w14:paraId="2A5C2661" w14:textId="77777777" w:rsidR="00EE1D17" w:rsidRPr="00F01147" w:rsidRDefault="00EE1D17" w:rsidP="0093206B">
            <w:pPr>
              <w:jc w:val="center"/>
              <w:rPr>
                <w:ins w:id="502" w:author="Livia Arbex Endo | Felsberg Advogados" w:date="2019-04-05T12:33:00Z"/>
                <w:color w:val="000000"/>
                <w:sz w:val="18"/>
                <w:szCs w:val="18"/>
              </w:rPr>
            </w:pPr>
            <w:ins w:id="503" w:author="Livia Arbex Endo | Felsberg Advogados" w:date="2019-04-05T12:33:00Z">
              <w:r w:rsidRPr="00F01147">
                <w:rPr>
                  <w:color w:val="000000"/>
                  <w:sz w:val="18"/>
                  <w:szCs w:val="18"/>
                </w:rPr>
                <w:t>57.114</w:t>
              </w:r>
            </w:ins>
          </w:p>
        </w:tc>
      </w:tr>
      <w:tr w:rsidR="00EE1D17" w:rsidRPr="00897E06" w14:paraId="0B2E441F" w14:textId="77777777" w:rsidTr="0093206B">
        <w:trPr>
          <w:trHeight w:val="255"/>
          <w:ins w:id="504"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584C753" w14:textId="77777777" w:rsidR="00EE1D17" w:rsidRPr="00F01147" w:rsidRDefault="00EE1D17" w:rsidP="0093206B">
            <w:pPr>
              <w:rPr>
                <w:ins w:id="505" w:author="Livia Arbex Endo | Felsberg Advogados" w:date="2019-04-05T12:33:00Z"/>
                <w:color w:val="000000"/>
                <w:sz w:val="18"/>
                <w:szCs w:val="18"/>
              </w:rPr>
            </w:pPr>
            <w:ins w:id="506" w:author="Livia Arbex Endo | Felsberg Advogados" w:date="2019-04-05T12:33:00Z">
              <w:r w:rsidRPr="00F01147">
                <w:rPr>
                  <w:color w:val="000000"/>
                  <w:sz w:val="18"/>
                  <w:szCs w:val="18"/>
                </w:rPr>
                <w:t>SUN GOLDEN</w:t>
              </w:r>
            </w:ins>
          </w:p>
        </w:tc>
        <w:tc>
          <w:tcPr>
            <w:tcW w:w="981" w:type="dxa"/>
            <w:tcBorders>
              <w:top w:val="nil"/>
              <w:left w:val="nil"/>
              <w:bottom w:val="single" w:sz="4" w:space="0" w:color="auto"/>
              <w:right w:val="single" w:sz="4" w:space="0" w:color="auto"/>
            </w:tcBorders>
            <w:shd w:val="clear" w:color="auto" w:fill="auto"/>
            <w:noWrap/>
            <w:vAlign w:val="bottom"/>
            <w:hideMark/>
          </w:tcPr>
          <w:p w14:paraId="71DF7C90" w14:textId="77777777" w:rsidR="00EE1D17" w:rsidRPr="00F01147" w:rsidRDefault="00EE1D17" w:rsidP="0093206B">
            <w:pPr>
              <w:jc w:val="center"/>
              <w:rPr>
                <w:ins w:id="507" w:author="Livia Arbex Endo | Felsberg Advogados" w:date="2019-04-05T12:33:00Z"/>
                <w:color w:val="000000"/>
                <w:sz w:val="18"/>
                <w:szCs w:val="18"/>
              </w:rPr>
            </w:pPr>
            <w:ins w:id="508" w:author="Livia Arbex Endo | Felsberg Advogados" w:date="2019-04-05T12:33:00Z">
              <w:r w:rsidRPr="00F01147">
                <w:rPr>
                  <w:color w:val="000000"/>
                  <w:sz w:val="18"/>
                  <w:szCs w:val="18"/>
                </w:rPr>
                <w:t>1104 TORRE D</w:t>
              </w:r>
            </w:ins>
          </w:p>
        </w:tc>
        <w:tc>
          <w:tcPr>
            <w:tcW w:w="3139" w:type="dxa"/>
            <w:tcBorders>
              <w:top w:val="nil"/>
              <w:left w:val="nil"/>
              <w:bottom w:val="single" w:sz="4" w:space="0" w:color="auto"/>
              <w:right w:val="single" w:sz="4" w:space="0" w:color="auto"/>
            </w:tcBorders>
            <w:shd w:val="clear" w:color="auto" w:fill="auto"/>
            <w:noWrap/>
            <w:vAlign w:val="bottom"/>
            <w:hideMark/>
          </w:tcPr>
          <w:p w14:paraId="25BA901C" w14:textId="77777777" w:rsidR="00EE1D17" w:rsidRPr="00F01147" w:rsidRDefault="00EE1D17" w:rsidP="0093206B">
            <w:pPr>
              <w:jc w:val="both"/>
              <w:rPr>
                <w:ins w:id="509" w:author="Livia Arbex Endo | Felsberg Advogados" w:date="2019-04-05T12:33:00Z"/>
                <w:color w:val="000000"/>
                <w:sz w:val="18"/>
                <w:szCs w:val="18"/>
              </w:rPr>
            </w:pPr>
            <w:ins w:id="510" w:author="Livia Arbex Endo | Felsberg Advogados" w:date="2019-04-05T12:33:00Z">
              <w:r w:rsidRPr="00F01147">
                <w:rPr>
                  <w:color w:val="000000"/>
                  <w:sz w:val="18"/>
                  <w:szCs w:val="18"/>
                </w:rPr>
                <w:t>Rua Joaquim Eduardo de Farias, 213, Ponta Negra</w:t>
              </w:r>
            </w:ins>
          </w:p>
        </w:tc>
        <w:tc>
          <w:tcPr>
            <w:tcW w:w="1660" w:type="dxa"/>
            <w:tcBorders>
              <w:top w:val="nil"/>
              <w:left w:val="nil"/>
              <w:bottom w:val="single" w:sz="4" w:space="0" w:color="auto"/>
              <w:right w:val="single" w:sz="4" w:space="0" w:color="auto"/>
            </w:tcBorders>
            <w:shd w:val="clear" w:color="auto" w:fill="auto"/>
            <w:noWrap/>
            <w:vAlign w:val="bottom"/>
            <w:hideMark/>
          </w:tcPr>
          <w:p w14:paraId="013735F4" w14:textId="77777777" w:rsidR="00EE1D17" w:rsidRPr="00F01147" w:rsidRDefault="00EE1D17" w:rsidP="0093206B">
            <w:pPr>
              <w:jc w:val="center"/>
              <w:rPr>
                <w:ins w:id="511" w:author="Livia Arbex Endo | Felsberg Advogados" w:date="2019-04-05T12:33:00Z"/>
                <w:color w:val="000000"/>
                <w:sz w:val="18"/>
                <w:szCs w:val="18"/>
              </w:rPr>
            </w:pPr>
            <w:ins w:id="512"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hideMark/>
          </w:tcPr>
          <w:p w14:paraId="3E1D7276" w14:textId="77777777" w:rsidR="00EE1D17" w:rsidRPr="00F01147" w:rsidRDefault="00EE1D17" w:rsidP="0093206B">
            <w:pPr>
              <w:jc w:val="center"/>
              <w:rPr>
                <w:ins w:id="513" w:author="Livia Arbex Endo | Felsberg Advogados" w:date="2019-04-05T12:33:00Z"/>
                <w:color w:val="000000"/>
                <w:sz w:val="18"/>
                <w:szCs w:val="18"/>
              </w:rPr>
            </w:pPr>
            <w:ins w:id="514"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0ABCE1C7" w14:textId="77777777" w:rsidR="00EE1D17" w:rsidRPr="00F01147" w:rsidRDefault="00EE1D17" w:rsidP="0093206B">
            <w:pPr>
              <w:jc w:val="center"/>
              <w:rPr>
                <w:ins w:id="515" w:author="Livia Arbex Endo | Felsberg Advogados" w:date="2019-04-05T12:33:00Z"/>
                <w:color w:val="000000"/>
                <w:sz w:val="18"/>
                <w:szCs w:val="18"/>
              </w:rPr>
            </w:pPr>
            <w:ins w:id="516" w:author="Livia Arbex Endo | Felsberg Advogados" w:date="2019-04-05T12:33:00Z">
              <w:r w:rsidRPr="00F01147">
                <w:rPr>
                  <w:color w:val="000000"/>
                  <w:sz w:val="18"/>
                  <w:szCs w:val="18"/>
                </w:rPr>
                <w:t>44.992</w:t>
              </w:r>
            </w:ins>
          </w:p>
        </w:tc>
      </w:tr>
      <w:tr w:rsidR="00EE1D17" w:rsidRPr="00897E06" w14:paraId="41F09B2F" w14:textId="77777777" w:rsidTr="0093206B">
        <w:trPr>
          <w:trHeight w:val="255"/>
          <w:ins w:id="517"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08F80EEA" w14:textId="77777777" w:rsidR="00EE1D17" w:rsidRPr="00F01147" w:rsidRDefault="00EE1D17" w:rsidP="0093206B">
            <w:pPr>
              <w:rPr>
                <w:ins w:id="518" w:author="Livia Arbex Endo | Felsberg Advogados" w:date="2019-04-05T12:33:00Z"/>
                <w:color w:val="000000"/>
                <w:sz w:val="18"/>
                <w:szCs w:val="18"/>
              </w:rPr>
            </w:pPr>
            <w:ins w:id="519" w:author="Livia Arbex Endo | Felsberg Advogados" w:date="2019-04-05T12:33:00Z">
              <w:r w:rsidRPr="00F01147">
                <w:rPr>
                  <w:color w:val="000000"/>
                  <w:sz w:val="18"/>
                  <w:szCs w:val="18"/>
                </w:rPr>
                <w:t>SUN RIVER</w:t>
              </w:r>
            </w:ins>
          </w:p>
        </w:tc>
        <w:tc>
          <w:tcPr>
            <w:tcW w:w="981" w:type="dxa"/>
            <w:tcBorders>
              <w:top w:val="nil"/>
              <w:left w:val="nil"/>
              <w:bottom w:val="single" w:sz="4" w:space="0" w:color="auto"/>
              <w:right w:val="single" w:sz="4" w:space="0" w:color="auto"/>
            </w:tcBorders>
            <w:shd w:val="clear" w:color="auto" w:fill="auto"/>
            <w:noWrap/>
            <w:vAlign w:val="bottom"/>
            <w:hideMark/>
          </w:tcPr>
          <w:p w14:paraId="2F60DC95" w14:textId="77777777" w:rsidR="00EE1D17" w:rsidRPr="00F01147" w:rsidRDefault="00EE1D17" w:rsidP="0093206B">
            <w:pPr>
              <w:jc w:val="center"/>
              <w:rPr>
                <w:ins w:id="520" w:author="Livia Arbex Endo | Felsberg Advogados" w:date="2019-04-05T12:33:00Z"/>
                <w:color w:val="000000"/>
                <w:sz w:val="18"/>
                <w:szCs w:val="18"/>
              </w:rPr>
            </w:pPr>
            <w:ins w:id="521" w:author="Livia Arbex Endo | Felsberg Advogados" w:date="2019-04-05T12:33:00Z">
              <w:r w:rsidRPr="00F01147">
                <w:rPr>
                  <w:color w:val="000000"/>
                  <w:sz w:val="18"/>
                  <w:szCs w:val="18"/>
                </w:rPr>
                <w:t>1903 TORRE A</w:t>
              </w:r>
            </w:ins>
          </w:p>
        </w:tc>
        <w:tc>
          <w:tcPr>
            <w:tcW w:w="3139" w:type="dxa"/>
            <w:tcBorders>
              <w:top w:val="nil"/>
              <w:left w:val="nil"/>
              <w:bottom w:val="single" w:sz="4" w:space="0" w:color="auto"/>
              <w:right w:val="single" w:sz="4" w:space="0" w:color="auto"/>
            </w:tcBorders>
            <w:shd w:val="clear" w:color="auto" w:fill="auto"/>
            <w:noWrap/>
            <w:vAlign w:val="bottom"/>
            <w:hideMark/>
          </w:tcPr>
          <w:p w14:paraId="31FB1519" w14:textId="77777777" w:rsidR="00EE1D17" w:rsidRPr="00F01147" w:rsidRDefault="00EE1D17" w:rsidP="0093206B">
            <w:pPr>
              <w:jc w:val="both"/>
              <w:rPr>
                <w:ins w:id="522" w:author="Livia Arbex Endo | Felsberg Advogados" w:date="2019-04-05T12:33:00Z"/>
                <w:color w:val="000000"/>
                <w:sz w:val="18"/>
                <w:szCs w:val="18"/>
              </w:rPr>
            </w:pPr>
            <w:ins w:id="523" w:author="Livia Arbex Endo | Felsberg Advogados" w:date="2019-04-05T12:33:00Z">
              <w:r w:rsidRPr="00F01147">
                <w:rPr>
                  <w:color w:val="000000"/>
                  <w:sz w:val="18"/>
                  <w:szCs w:val="18"/>
                </w:rPr>
                <w:t>Rua Teotônio Freire, 75, Ribeira</w:t>
              </w:r>
            </w:ins>
          </w:p>
        </w:tc>
        <w:tc>
          <w:tcPr>
            <w:tcW w:w="1660" w:type="dxa"/>
            <w:tcBorders>
              <w:top w:val="nil"/>
              <w:left w:val="nil"/>
              <w:bottom w:val="single" w:sz="4" w:space="0" w:color="auto"/>
              <w:right w:val="single" w:sz="4" w:space="0" w:color="auto"/>
            </w:tcBorders>
            <w:shd w:val="clear" w:color="auto" w:fill="auto"/>
            <w:noWrap/>
            <w:vAlign w:val="bottom"/>
            <w:hideMark/>
          </w:tcPr>
          <w:p w14:paraId="0865392D" w14:textId="77777777" w:rsidR="00EE1D17" w:rsidRPr="00F01147" w:rsidRDefault="00EE1D17" w:rsidP="0093206B">
            <w:pPr>
              <w:jc w:val="center"/>
              <w:rPr>
                <w:ins w:id="524" w:author="Livia Arbex Endo | Felsberg Advogados" w:date="2019-04-05T12:33:00Z"/>
                <w:color w:val="000000"/>
                <w:sz w:val="18"/>
                <w:szCs w:val="18"/>
              </w:rPr>
            </w:pPr>
            <w:ins w:id="525"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hideMark/>
          </w:tcPr>
          <w:p w14:paraId="2E4F25B3" w14:textId="77777777" w:rsidR="00EE1D17" w:rsidRPr="00F01147" w:rsidRDefault="00EE1D17" w:rsidP="0093206B">
            <w:pPr>
              <w:jc w:val="center"/>
              <w:rPr>
                <w:ins w:id="526" w:author="Livia Arbex Endo | Felsberg Advogados" w:date="2019-04-05T12:33:00Z"/>
                <w:color w:val="000000"/>
                <w:sz w:val="18"/>
                <w:szCs w:val="18"/>
              </w:rPr>
            </w:pPr>
            <w:ins w:id="527" w:author="Livia Arbex Endo | Felsberg Advogados" w:date="2019-04-05T12:33:00Z">
              <w:r w:rsidRPr="00F01147">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2D662044" w14:textId="77777777" w:rsidR="00EE1D17" w:rsidRPr="00F01147" w:rsidRDefault="00EE1D17" w:rsidP="0093206B">
            <w:pPr>
              <w:jc w:val="center"/>
              <w:rPr>
                <w:ins w:id="528" w:author="Livia Arbex Endo | Felsberg Advogados" w:date="2019-04-05T12:33:00Z"/>
                <w:color w:val="000000"/>
                <w:sz w:val="18"/>
                <w:szCs w:val="18"/>
              </w:rPr>
            </w:pPr>
            <w:ins w:id="529" w:author="Livia Arbex Endo | Felsberg Advogados" w:date="2019-04-05T12:33:00Z">
              <w:r w:rsidRPr="00F01147">
                <w:rPr>
                  <w:color w:val="000000"/>
                  <w:sz w:val="18"/>
                  <w:szCs w:val="18"/>
                </w:rPr>
                <w:t>41.573</w:t>
              </w:r>
            </w:ins>
          </w:p>
        </w:tc>
      </w:tr>
      <w:tr w:rsidR="00EE1D17" w:rsidRPr="00897E06" w14:paraId="778DE6C6" w14:textId="77777777" w:rsidTr="0093206B">
        <w:trPr>
          <w:trHeight w:val="255"/>
          <w:ins w:id="530"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467E22AE" w14:textId="77777777" w:rsidR="00EE1D17" w:rsidRPr="00F01147" w:rsidRDefault="00EE1D17" w:rsidP="0093206B">
            <w:pPr>
              <w:rPr>
                <w:ins w:id="531" w:author="Livia Arbex Endo | Felsberg Advogados" w:date="2019-04-05T12:33:00Z"/>
                <w:color w:val="000000"/>
                <w:sz w:val="18"/>
                <w:szCs w:val="18"/>
              </w:rPr>
            </w:pPr>
            <w:ins w:id="532" w:author="Livia Arbex Endo | Felsberg Advogados" w:date="2019-04-05T12:33:00Z">
              <w:r w:rsidRPr="00F01147">
                <w:rPr>
                  <w:color w:val="000000"/>
                  <w:sz w:val="18"/>
                  <w:szCs w:val="18"/>
                </w:rPr>
                <w:t>SUN RIVER</w:t>
              </w:r>
            </w:ins>
          </w:p>
        </w:tc>
        <w:tc>
          <w:tcPr>
            <w:tcW w:w="981" w:type="dxa"/>
            <w:tcBorders>
              <w:top w:val="nil"/>
              <w:left w:val="nil"/>
              <w:bottom w:val="single" w:sz="4" w:space="0" w:color="auto"/>
              <w:right w:val="single" w:sz="4" w:space="0" w:color="auto"/>
            </w:tcBorders>
            <w:shd w:val="clear" w:color="auto" w:fill="auto"/>
            <w:noWrap/>
            <w:vAlign w:val="bottom"/>
            <w:hideMark/>
          </w:tcPr>
          <w:p w14:paraId="7005476C" w14:textId="77777777" w:rsidR="00EE1D17" w:rsidRPr="00F01147" w:rsidRDefault="00EE1D17" w:rsidP="0093206B">
            <w:pPr>
              <w:jc w:val="center"/>
              <w:rPr>
                <w:ins w:id="533" w:author="Livia Arbex Endo | Felsberg Advogados" w:date="2019-04-05T12:33:00Z"/>
                <w:color w:val="000000"/>
                <w:sz w:val="18"/>
                <w:szCs w:val="18"/>
              </w:rPr>
            </w:pPr>
            <w:ins w:id="534" w:author="Livia Arbex Endo | Felsberg Advogados" w:date="2019-04-05T12:33:00Z">
              <w:r w:rsidRPr="00F01147">
                <w:rPr>
                  <w:color w:val="000000"/>
                  <w:sz w:val="18"/>
                  <w:szCs w:val="18"/>
                </w:rPr>
                <w:t>1701 TORRE C</w:t>
              </w:r>
            </w:ins>
          </w:p>
        </w:tc>
        <w:tc>
          <w:tcPr>
            <w:tcW w:w="3139" w:type="dxa"/>
            <w:tcBorders>
              <w:top w:val="nil"/>
              <w:left w:val="nil"/>
              <w:bottom w:val="single" w:sz="4" w:space="0" w:color="auto"/>
              <w:right w:val="single" w:sz="4" w:space="0" w:color="auto"/>
            </w:tcBorders>
            <w:shd w:val="clear" w:color="auto" w:fill="auto"/>
            <w:noWrap/>
            <w:vAlign w:val="bottom"/>
            <w:hideMark/>
          </w:tcPr>
          <w:p w14:paraId="1591EEC0" w14:textId="77777777" w:rsidR="00EE1D17" w:rsidRPr="00F01147" w:rsidRDefault="00EE1D17" w:rsidP="0093206B">
            <w:pPr>
              <w:jc w:val="both"/>
              <w:rPr>
                <w:ins w:id="535" w:author="Livia Arbex Endo | Felsberg Advogados" w:date="2019-04-05T12:33:00Z"/>
                <w:color w:val="000000"/>
                <w:sz w:val="18"/>
                <w:szCs w:val="18"/>
              </w:rPr>
            </w:pPr>
            <w:ins w:id="536" w:author="Livia Arbex Endo | Felsberg Advogados" w:date="2019-04-05T12:33:00Z">
              <w:r w:rsidRPr="00F01147">
                <w:rPr>
                  <w:color w:val="000000"/>
                  <w:sz w:val="18"/>
                  <w:szCs w:val="18"/>
                </w:rPr>
                <w:t>Rua Teotônio Freire, 75, Ribeira</w:t>
              </w:r>
            </w:ins>
          </w:p>
        </w:tc>
        <w:tc>
          <w:tcPr>
            <w:tcW w:w="1660" w:type="dxa"/>
            <w:tcBorders>
              <w:top w:val="nil"/>
              <w:left w:val="nil"/>
              <w:bottom w:val="single" w:sz="4" w:space="0" w:color="auto"/>
              <w:right w:val="single" w:sz="4" w:space="0" w:color="auto"/>
            </w:tcBorders>
            <w:shd w:val="clear" w:color="auto" w:fill="auto"/>
            <w:noWrap/>
            <w:vAlign w:val="bottom"/>
            <w:hideMark/>
          </w:tcPr>
          <w:p w14:paraId="1A81009D" w14:textId="77777777" w:rsidR="00EE1D17" w:rsidRPr="00F01147" w:rsidRDefault="00EE1D17" w:rsidP="0093206B">
            <w:pPr>
              <w:jc w:val="center"/>
              <w:rPr>
                <w:ins w:id="537" w:author="Livia Arbex Endo | Felsberg Advogados" w:date="2019-04-05T12:33:00Z"/>
                <w:color w:val="000000"/>
                <w:sz w:val="18"/>
                <w:szCs w:val="18"/>
              </w:rPr>
            </w:pPr>
            <w:ins w:id="538"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hideMark/>
          </w:tcPr>
          <w:p w14:paraId="620137BD" w14:textId="77777777" w:rsidR="00EE1D17" w:rsidRPr="00F01147" w:rsidRDefault="00EE1D17" w:rsidP="0093206B">
            <w:pPr>
              <w:jc w:val="center"/>
              <w:rPr>
                <w:ins w:id="539" w:author="Livia Arbex Endo | Felsberg Advogados" w:date="2019-04-05T12:33:00Z"/>
                <w:color w:val="000000"/>
                <w:sz w:val="18"/>
                <w:szCs w:val="18"/>
              </w:rPr>
            </w:pPr>
            <w:ins w:id="540" w:author="Livia Arbex Endo | Felsberg Advogados" w:date="2019-04-05T12:33:00Z">
              <w:r w:rsidRPr="00F01147">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63C42A0B" w14:textId="77777777" w:rsidR="00EE1D17" w:rsidRPr="00F01147" w:rsidRDefault="00EE1D17" w:rsidP="0093206B">
            <w:pPr>
              <w:jc w:val="center"/>
              <w:rPr>
                <w:ins w:id="541" w:author="Livia Arbex Endo | Felsberg Advogados" w:date="2019-04-05T12:33:00Z"/>
                <w:color w:val="000000"/>
                <w:sz w:val="18"/>
                <w:szCs w:val="18"/>
              </w:rPr>
            </w:pPr>
            <w:ins w:id="542" w:author="Livia Arbex Endo | Felsberg Advogados" w:date="2019-04-05T12:33:00Z">
              <w:r w:rsidRPr="00F01147">
                <w:rPr>
                  <w:color w:val="000000"/>
                  <w:sz w:val="18"/>
                  <w:szCs w:val="18"/>
                </w:rPr>
                <w:t>42.062</w:t>
              </w:r>
            </w:ins>
          </w:p>
        </w:tc>
      </w:tr>
      <w:tr w:rsidR="00EE1D17" w:rsidRPr="00897E06" w14:paraId="6DF863F4" w14:textId="77777777" w:rsidTr="0093206B">
        <w:trPr>
          <w:trHeight w:val="255"/>
          <w:ins w:id="543"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9DB20A9" w14:textId="77777777" w:rsidR="00EE1D17" w:rsidRPr="00F01147" w:rsidRDefault="00EE1D17" w:rsidP="0093206B">
            <w:pPr>
              <w:rPr>
                <w:ins w:id="544" w:author="Livia Arbex Endo | Felsberg Advogados" w:date="2019-04-05T12:33:00Z"/>
                <w:color w:val="000000"/>
                <w:sz w:val="18"/>
                <w:szCs w:val="18"/>
              </w:rPr>
            </w:pPr>
            <w:ins w:id="545" w:author="Livia Arbex Endo | Felsberg Advogados" w:date="2019-04-05T12:33:00Z">
              <w:r w:rsidRPr="00F01147">
                <w:rPr>
                  <w:color w:val="000000"/>
                  <w:sz w:val="18"/>
                  <w:szCs w:val="18"/>
                </w:rPr>
                <w:t>SUN RIVER</w:t>
              </w:r>
            </w:ins>
          </w:p>
        </w:tc>
        <w:tc>
          <w:tcPr>
            <w:tcW w:w="981" w:type="dxa"/>
            <w:tcBorders>
              <w:top w:val="nil"/>
              <w:left w:val="nil"/>
              <w:bottom w:val="single" w:sz="4" w:space="0" w:color="auto"/>
              <w:right w:val="single" w:sz="4" w:space="0" w:color="auto"/>
            </w:tcBorders>
            <w:shd w:val="clear" w:color="auto" w:fill="auto"/>
            <w:noWrap/>
            <w:vAlign w:val="bottom"/>
          </w:tcPr>
          <w:p w14:paraId="0680A813" w14:textId="77777777" w:rsidR="00EE1D17" w:rsidRPr="00F01147" w:rsidRDefault="00EE1D17" w:rsidP="0093206B">
            <w:pPr>
              <w:jc w:val="center"/>
              <w:rPr>
                <w:ins w:id="546" w:author="Livia Arbex Endo | Felsberg Advogados" w:date="2019-04-05T12:33:00Z"/>
                <w:color w:val="000000"/>
                <w:sz w:val="18"/>
                <w:szCs w:val="18"/>
              </w:rPr>
            </w:pPr>
            <w:ins w:id="547" w:author="Livia Arbex Endo | Felsberg Advogados" w:date="2019-04-05T12:33:00Z">
              <w:r w:rsidRPr="00F01147">
                <w:rPr>
                  <w:color w:val="000000"/>
                  <w:sz w:val="18"/>
                  <w:szCs w:val="18"/>
                </w:rPr>
                <w:t>70</w:t>
              </w:r>
              <w:r>
                <w:rPr>
                  <w:color w:val="000000"/>
                  <w:sz w:val="18"/>
                  <w:szCs w:val="18"/>
                </w:rPr>
                <w:t>3</w:t>
              </w:r>
              <w:r w:rsidRPr="00F01147">
                <w:rPr>
                  <w:color w:val="000000"/>
                  <w:sz w:val="18"/>
                  <w:szCs w:val="18"/>
                </w:rPr>
                <w:t xml:space="preserve"> TORRE </w:t>
              </w:r>
              <w:r>
                <w:rPr>
                  <w:color w:val="000000"/>
                  <w:sz w:val="18"/>
                  <w:szCs w:val="18"/>
                </w:rPr>
                <w:t>A</w:t>
              </w:r>
            </w:ins>
          </w:p>
        </w:tc>
        <w:tc>
          <w:tcPr>
            <w:tcW w:w="3139" w:type="dxa"/>
            <w:tcBorders>
              <w:top w:val="nil"/>
              <w:left w:val="nil"/>
              <w:bottom w:val="single" w:sz="4" w:space="0" w:color="auto"/>
              <w:right w:val="single" w:sz="4" w:space="0" w:color="auto"/>
            </w:tcBorders>
            <w:shd w:val="clear" w:color="auto" w:fill="auto"/>
            <w:noWrap/>
            <w:vAlign w:val="bottom"/>
          </w:tcPr>
          <w:p w14:paraId="10BC889E" w14:textId="77777777" w:rsidR="00EE1D17" w:rsidRPr="00F01147" w:rsidRDefault="00EE1D17" w:rsidP="0093206B">
            <w:pPr>
              <w:jc w:val="both"/>
              <w:rPr>
                <w:ins w:id="548" w:author="Livia Arbex Endo | Felsberg Advogados" w:date="2019-04-05T12:33:00Z"/>
                <w:color w:val="000000"/>
                <w:sz w:val="18"/>
                <w:szCs w:val="18"/>
              </w:rPr>
            </w:pPr>
            <w:ins w:id="549" w:author="Livia Arbex Endo | Felsberg Advogados" w:date="2019-04-05T12:33:00Z">
              <w:r w:rsidRPr="00F01147">
                <w:rPr>
                  <w:color w:val="000000"/>
                  <w:sz w:val="18"/>
                  <w:szCs w:val="18"/>
                </w:rPr>
                <w:t>Rua Teotônio Freire, 75, Ribeira</w:t>
              </w:r>
            </w:ins>
          </w:p>
        </w:tc>
        <w:tc>
          <w:tcPr>
            <w:tcW w:w="1660" w:type="dxa"/>
            <w:tcBorders>
              <w:top w:val="nil"/>
              <w:left w:val="nil"/>
              <w:bottom w:val="single" w:sz="4" w:space="0" w:color="auto"/>
              <w:right w:val="single" w:sz="4" w:space="0" w:color="auto"/>
            </w:tcBorders>
            <w:shd w:val="clear" w:color="auto" w:fill="auto"/>
            <w:noWrap/>
            <w:vAlign w:val="bottom"/>
          </w:tcPr>
          <w:p w14:paraId="2BD1D337" w14:textId="77777777" w:rsidR="00EE1D17" w:rsidRPr="00F01147" w:rsidRDefault="00EE1D17" w:rsidP="0093206B">
            <w:pPr>
              <w:jc w:val="center"/>
              <w:rPr>
                <w:ins w:id="550" w:author="Livia Arbex Endo | Felsberg Advogados" w:date="2019-04-05T12:33:00Z"/>
                <w:color w:val="000000"/>
                <w:sz w:val="18"/>
                <w:szCs w:val="18"/>
              </w:rPr>
            </w:pPr>
            <w:ins w:id="551"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tcPr>
          <w:p w14:paraId="2BA0B934" w14:textId="77777777" w:rsidR="00EE1D17" w:rsidRPr="00F01147" w:rsidRDefault="00EE1D17" w:rsidP="0093206B">
            <w:pPr>
              <w:jc w:val="center"/>
              <w:rPr>
                <w:ins w:id="552" w:author="Livia Arbex Endo | Felsberg Advogados" w:date="2019-04-05T12:33:00Z"/>
                <w:color w:val="000000"/>
                <w:sz w:val="18"/>
                <w:szCs w:val="18"/>
              </w:rPr>
            </w:pPr>
            <w:ins w:id="553" w:author="Livia Arbex Endo | Felsberg Advogados" w:date="2019-04-05T12:33:00Z">
              <w:r w:rsidRPr="00F01147">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vAlign w:val="bottom"/>
          </w:tcPr>
          <w:p w14:paraId="4FEDB9A9" w14:textId="77777777" w:rsidR="00EE1D17" w:rsidRPr="00F01147" w:rsidRDefault="00EE1D17" w:rsidP="0093206B">
            <w:pPr>
              <w:jc w:val="center"/>
              <w:rPr>
                <w:ins w:id="554" w:author="Livia Arbex Endo | Felsberg Advogados" w:date="2019-04-05T12:33:00Z"/>
                <w:color w:val="000000"/>
                <w:sz w:val="18"/>
                <w:szCs w:val="18"/>
              </w:rPr>
            </w:pPr>
            <w:ins w:id="555" w:author="Livia Arbex Endo | Felsberg Advogados" w:date="2019-04-05T12:33:00Z">
              <w:r>
                <w:rPr>
                  <w:color w:val="000000"/>
                  <w:sz w:val="18"/>
                  <w:szCs w:val="18"/>
                </w:rPr>
                <w:t>41.568</w:t>
              </w:r>
            </w:ins>
          </w:p>
        </w:tc>
      </w:tr>
      <w:tr w:rsidR="00EE1D17" w:rsidRPr="00897E06" w14:paraId="505CB409" w14:textId="77777777" w:rsidTr="0093206B">
        <w:trPr>
          <w:trHeight w:val="255"/>
          <w:ins w:id="556"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D1F867E" w14:textId="77777777" w:rsidR="00EE1D17" w:rsidRPr="00F01147" w:rsidRDefault="00EE1D17" w:rsidP="0093206B">
            <w:pPr>
              <w:rPr>
                <w:ins w:id="557" w:author="Livia Arbex Endo | Felsberg Advogados" w:date="2019-04-05T12:33:00Z"/>
                <w:color w:val="000000"/>
                <w:sz w:val="18"/>
                <w:szCs w:val="18"/>
              </w:rPr>
            </w:pPr>
            <w:ins w:id="558" w:author="Livia Arbex Endo | Felsberg Advogados" w:date="2019-04-05T12:33:00Z">
              <w:r w:rsidRPr="00F01147">
                <w:rPr>
                  <w:color w:val="000000"/>
                  <w:sz w:val="18"/>
                  <w:szCs w:val="18"/>
                </w:rPr>
                <w:t>SUN RIVER</w:t>
              </w:r>
            </w:ins>
          </w:p>
        </w:tc>
        <w:tc>
          <w:tcPr>
            <w:tcW w:w="981" w:type="dxa"/>
            <w:tcBorders>
              <w:top w:val="nil"/>
              <w:left w:val="nil"/>
              <w:bottom w:val="single" w:sz="4" w:space="0" w:color="auto"/>
              <w:right w:val="single" w:sz="4" w:space="0" w:color="auto"/>
            </w:tcBorders>
            <w:shd w:val="clear" w:color="auto" w:fill="auto"/>
            <w:noWrap/>
            <w:vAlign w:val="bottom"/>
            <w:hideMark/>
          </w:tcPr>
          <w:p w14:paraId="6D777D8A" w14:textId="77777777" w:rsidR="00EE1D17" w:rsidRPr="00F01147" w:rsidRDefault="00EE1D17" w:rsidP="0093206B">
            <w:pPr>
              <w:jc w:val="center"/>
              <w:rPr>
                <w:ins w:id="559" w:author="Livia Arbex Endo | Felsberg Advogados" w:date="2019-04-05T12:33:00Z"/>
                <w:color w:val="000000"/>
                <w:sz w:val="18"/>
                <w:szCs w:val="18"/>
              </w:rPr>
            </w:pPr>
            <w:ins w:id="560" w:author="Livia Arbex Endo | Felsberg Advogados" w:date="2019-04-05T12:33:00Z">
              <w:r w:rsidRPr="00F01147">
                <w:rPr>
                  <w:color w:val="000000"/>
                  <w:sz w:val="18"/>
                  <w:szCs w:val="18"/>
                </w:rPr>
                <w:t>704 TORRE B</w:t>
              </w:r>
            </w:ins>
          </w:p>
        </w:tc>
        <w:tc>
          <w:tcPr>
            <w:tcW w:w="3139" w:type="dxa"/>
            <w:tcBorders>
              <w:top w:val="nil"/>
              <w:left w:val="nil"/>
              <w:bottom w:val="single" w:sz="4" w:space="0" w:color="auto"/>
              <w:right w:val="single" w:sz="4" w:space="0" w:color="auto"/>
            </w:tcBorders>
            <w:shd w:val="clear" w:color="auto" w:fill="auto"/>
            <w:noWrap/>
            <w:vAlign w:val="bottom"/>
            <w:hideMark/>
          </w:tcPr>
          <w:p w14:paraId="1C181B62" w14:textId="77777777" w:rsidR="00EE1D17" w:rsidRPr="00F01147" w:rsidRDefault="00EE1D17" w:rsidP="0093206B">
            <w:pPr>
              <w:jc w:val="both"/>
              <w:rPr>
                <w:ins w:id="561" w:author="Livia Arbex Endo | Felsberg Advogados" w:date="2019-04-05T12:33:00Z"/>
                <w:color w:val="000000"/>
                <w:sz w:val="18"/>
                <w:szCs w:val="18"/>
              </w:rPr>
            </w:pPr>
            <w:ins w:id="562" w:author="Livia Arbex Endo | Felsberg Advogados" w:date="2019-04-05T12:33:00Z">
              <w:r w:rsidRPr="00F01147">
                <w:rPr>
                  <w:color w:val="000000"/>
                  <w:sz w:val="18"/>
                  <w:szCs w:val="18"/>
                </w:rPr>
                <w:t>Rua Teotônio Freire, 75, Ribeira</w:t>
              </w:r>
            </w:ins>
          </w:p>
        </w:tc>
        <w:tc>
          <w:tcPr>
            <w:tcW w:w="1660" w:type="dxa"/>
            <w:tcBorders>
              <w:top w:val="nil"/>
              <w:left w:val="nil"/>
              <w:bottom w:val="single" w:sz="4" w:space="0" w:color="auto"/>
              <w:right w:val="single" w:sz="4" w:space="0" w:color="auto"/>
            </w:tcBorders>
            <w:shd w:val="clear" w:color="auto" w:fill="auto"/>
            <w:noWrap/>
            <w:vAlign w:val="bottom"/>
            <w:hideMark/>
          </w:tcPr>
          <w:p w14:paraId="63DF4901" w14:textId="77777777" w:rsidR="00EE1D17" w:rsidRPr="00F01147" w:rsidRDefault="00EE1D17" w:rsidP="0093206B">
            <w:pPr>
              <w:jc w:val="center"/>
              <w:rPr>
                <w:ins w:id="563" w:author="Livia Arbex Endo | Felsberg Advogados" w:date="2019-04-05T12:33:00Z"/>
                <w:color w:val="000000"/>
                <w:sz w:val="18"/>
                <w:szCs w:val="18"/>
              </w:rPr>
            </w:pPr>
            <w:ins w:id="564"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hideMark/>
          </w:tcPr>
          <w:p w14:paraId="0800935E" w14:textId="77777777" w:rsidR="00EE1D17" w:rsidRPr="00F01147" w:rsidRDefault="00EE1D17" w:rsidP="0093206B">
            <w:pPr>
              <w:jc w:val="center"/>
              <w:rPr>
                <w:ins w:id="565" w:author="Livia Arbex Endo | Felsberg Advogados" w:date="2019-04-05T12:33:00Z"/>
                <w:color w:val="000000"/>
                <w:sz w:val="18"/>
                <w:szCs w:val="18"/>
              </w:rPr>
            </w:pPr>
            <w:ins w:id="566" w:author="Livia Arbex Endo | Felsberg Advogados" w:date="2019-04-05T12:33:00Z">
              <w:r w:rsidRPr="00F01147">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1922351F" w14:textId="77777777" w:rsidR="00EE1D17" w:rsidRPr="00F01147" w:rsidRDefault="00EE1D17" w:rsidP="0093206B">
            <w:pPr>
              <w:jc w:val="center"/>
              <w:rPr>
                <w:ins w:id="567" w:author="Livia Arbex Endo | Felsberg Advogados" w:date="2019-04-05T12:33:00Z"/>
                <w:color w:val="000000"/>
                <w:sz w:val="18"/>
                <w:szCs w:val="18"/>
              </w:rPr>
            </w:pPr>
            <w:ins w:id="568" w:author="Livia Arbex Endo | Felsberg Advogados" w:date="2019-04-05T12:33:00Z">
              <w:r w:rsidRPr="00F01147">
                <w:rPr>
                  <w:color w:val="000000"/>
                  <w:sz w:val="18"/>
                  <w:szCs w:val="18"/>
                </w:rPr>
                <w:t>45.099</w:t>
              </w:r>
            </w:ins>
          </w:p>
        </w:tc>
      </w:tr>
      <w:tr w:rsidR="00EE1D17" w:rsidRPr="00897E06" w14:paraId="12F834EC" w14:textId="77777777" w:rsidTr="0093206B">
        <w:trPr>
          <w:trHeight w:val="255"/>
          <w:ins w:id="569"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vAlign w:val="bottom"/>
            <w:hideMark/>
          </w:tcPr>
          <w:p w14:paraId="0F73ABF1" w14:textId="77777777" w:rsidR="00EE1D17" w:rsidRPr="00F01147" w:rsidRDefault="00EE1D17" w:rsidP="0093206B">
            <w:pPr>
              <w:rPr>
                <w:ins w:id="570" w:author="Livia Arbex Endo | Felsberg Advogados" w:date="2019-04-05T12:33:00Z"/>
                <w:color w:val="000000"/>
                <w:sz w:val="18"/>
                <w:szCs w:val="18"/>
              </w:rPr>
            </w:pPr>
            <w:ins w:id="571" w:author="Livia Arbex Endo | Felsberg Advogados" w:date="2019-04-05T12:33:00Z">
              <w:r w:rsidRPr="00F01147">
                <w:rPr>
                  <w:color w:val="000000"/>
                  <w:sz w:val="18"/>
                  <w:szCs w:val="18"/>
                </w:rPr>
                <w:t>SUN SET</w:t>
              </w:r>
            </w:ins>
          </w:p>
        </w:tc>
        <w:tc>
          <w:tcPr>
            <w:tcW w:w="981" w:type="dxa"/>
            <w:tcBorders>
              <w:top w:val="nil"/>
              <w:left w:val="nil"/>
              <w:bottom w:val="single" w:sz="4" w:space="0" w:color="auto"/>
              <w:right w:val="single" w:sz="4" w:space="0" w:color="auto"/>
            </w:tcBorders>
            <w:shd w:val="clear" w:color="auto" w:fill="auto"/>
            <w:vAlign w:val="bottom"/>
            <w:hideMark/>
          </w:tcPr>
          <w:p w14:paraId="6397FAE4" w14:textId="77777777" w:rsidR="00EE1D17" w:rsidRPr="00F01147" w:rsidRDefault="00EE1D17" w:rsidP="0093206B">
            <w:pPr>
              <w:jc w:val="center"/>
              <w:rPr>
                <w:ins w:id="572" w:author="Livia Arbex Endo | Felsberg Advogados" w:date="2019-04-05T12:33:00Z"/>
                <w:color w:val="000000"/>
                <w:sz w:val="18"/>
                <w:szCs w:val="18"/>
              </w:rPr>
            </w:pPr>
            <w:ins w:id="573" w:author="Livia Arbex Endo | Felsberg Advogados" w:date="2019-04-05T12:33:00Z">
              <w:r w:rsidRPr="00F01147">
                <w:rPr>
                  <w:color w:val="000000"/>
                  <w:sz w:val="18"/>
                  <w:szCs w:val="18"/>
                </w:rPr>
                <w:t>903 TORRE E</w:t>
              </w:r>
            </w:ins>
          </w:p>
        </w:tc>
        <w:tc>
          <w:tcPr>
            <w:tcW w:w="3139" w:type="dxa"/>
            <w:tcBorders>
              <w:top w:val="nil"/>
              <w:left w:val="nil"/>
              <w:bottom w:val="single" w:sz="4" w:space="0" w:color="auto"/>
              <w:right w:val="single" w:sz="4" w:space="0" w:color="auto"/>
            </w:tcBorders>
            <w:shd w:val="clear" w:color="auto" w:fill="auto"/>
            <w:noWrap/>
            <w:vAlign w:val="bottom"/>
            <w:hideMark/>
          </w:tcPr>
          <w:p w14:paraId="5880DB76" w14:textId="77777777" w:rsidR="00EE1D17" w:rsidRPr="00F01147" w:rsidRDefault="00EE1D17" w:rsidP="0093206B">
            <w:pPr>
              <w:jc w:val="both"/>
              <w:rPr>
                <w:ins w:id="574" w:author="Livia Arbex Endo | Felsberg Advogados" w:date="2019-04-05T12:33:00Z"/>
                <w:color w:val="000000"/>
                <w:sz w:val="18"/>
                <w:szCs w:val="18"/>
              </w:rPr>
            </w:pPr>
            <w:ins w:id="575" w:author="Livia Arbex Endo | Felsberg Advogados" w:date="2019-04-05T12:33:00Z">
              <w:r w:rsidRPr="00F01147">
                <w:rPr>
                  <w:color w:val="000000"/>
                  <w:sz w:val="18"/>
                  <w:szCs w:val="18"/>
                </w:rPr>
                <w:t>Rua Joaquim Eduardo de Farias, 209, Ponta Negra</w:t>
              </w:r>
            </w:ins>
          </w:p>
        </w:tc>
        <w:tc>
          <w:tcPr>
            <w:tcW w:w="1660" w:type="dxa"/>
            <w:tcBorders>
              <w:top w:val="nil"/>
              <w:left w:val="nil"/>
              <w:bottom w:val="single" w:sz="4" w:space="0" w:color="auto"/>
              <w:right w:val="single" w:sz="4" w:space="0" w:color="auto"/>
            </w:tcBorders>
            <w:shd w:val="clear" w:color="auto" w:fill="auto"/>
            <w:vAlign w:val="bottom"/>
            <w:hideMark/>
          </w:tcPr>
          <w:p w14:paraId="62702784" w14:textId="77777777" w:rsidR="00EE1D17" w:rsidRPr="00F01147" w:rsidRDefault="00EE1D17" w:rsidP="0093206B">
            <w:pPr>
              <w:jc w:val="center"/>
              <w:rPr>
                <w:ins w:id="576" w:author="Livia Arbex Endo | Felsberg Advogados" w:date="2019-04-05T12:33:00Z"/>
                <w:color w:val="000000"/>
                <w:sz w:val="18"/>
                <w:szCs w:val="18"/>
              </w:rPr>
            </w:pPr>
            <w:ins w:id="577"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hideMark/>
          </w:tcPr>
          <w:p w14:paraId="03A8D124" w14:textId="77777777" w:rsidR="00EE1D17" w:rsidRPr="00F01147" w:rsidRDefault="00EE1D17" w:rsidP="0093206B">
            <w:pPr>
              <w:jc w:val="center"/>
              <w:rPr>
                <w:ins w:id="578" w:author="Livia Arbex Endo | Felsberg Advogados" w:date="2019-04-05T12:33:00Z"/>
                <w:color w:val="000000"/>
                <w:sz w:val="18"/>
                <w:szCs w:val="18"/>
              </w:rPr>
            </w:pPr>
            <w:ins w:id="579"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7E6C11EA" w14:textId="77777777" w:rsidR="00EE1D17" w:rsidRPr="00F01147" w:rsidRDefault="00EE1D17" w:rsidP="0093206B">
            <w:pPr>
              <w:jc w:val="center"/>
              <w:rPr>
                <w:ins w:id="580" w:author="Livia Arbex Endo | Felsberg Advogados" w:date="2019-04-05T12:33:00Z"/>
                <w:color w:val="000000"/>
                <w:sz w:val="18"/>
                <w:szCs w:val="18"/>
              </w:rPr>
            </w:pPr>
            <w:ins w:id="581" w:author="Livia Arbex Endo | Felsberg Advogados" w:date="2019-04-05T12:33:00Z">
              <w:r w:rsidRPr="00F01147">
                <w:rPr>
                  <w:color w:val="000000"/>
                  <w:sz w:val="18"/>
                  <w:szCs w:val="18"/>
                </w:rPr>
                <w:t>53.804</w:t>
              </w:r>
            </w:ins>
          </w:p>
        </w:tc>
      </w:tr>
      <w:tr w:rsidR="00EE1D17" w:rsidRPr="00897E06" w14:paraId="63FCEF86" w14:textId="77777777" w:rsidTr="0093206B">
        <w:trPr>
          <w:trHeight w:val="255"/>
          <w:ins w:id="582"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vAlign w:val="bottom"/>
            <w:hideMark/>
          </w:tcPr>
          <w:p w14:paraId="5712FF66" w14:textId="77777777" w:rsidR="00EE1D17" w:rsidRPr="00F01147" w:rsidRDefault="00EE1D17" w:rsidP="0093206B">
            <w:pPr>
              <w:rPr>
                <w:ins w:id="583" w:author="Livia Arbex Endo | Felsberg Advogados" w:date="2019-04-05T12:33:00Z"/>
                <w:color w:val="000000"/>
                <w:sz w:val="18"/>
                <w:szCs w:val="18"/>
              </w:rPr>
            </w:pPr>
            <w:ins w:id="584" w:author="Livia Arbex Endo | Felsberg Advogados" w:date="2019-04-05T12:33:00Z">
              <w:r w:rsidRPr="00F01147">
                <w:rPr>
                  <w:color w:val="000000"/>
                  <w:sz w:val="18"/>
                  <w:szCs w:val="18"/>
                </w:rPr>
                <w:t>SUN SET</w:t>
              </w:r>
            </w:ins>
          </w:p>
        </w:tc>
        <w:tc>
          <w:tcPr>
            <w:tcW w:w="981" w:type="dxa"/>
            <w:tcBorders>
              <w:top w:val="nil"/>
              <w:left w:val="nil"/>
              <w:bottom w:val="single" w:sz="4" w:space="0" w:color="auto"/>
              <w:right w:val="single" w:sz="4" w:space="0" w:color="auto"/>
            </w:tcBorders>
            <w:shd w:val="clear" w:color="auto" w:fill="auto"/>
            <w:noWrap/>
            <w:vAlign w:val="bottom"/>
            <w:hideMark/>
          </w:tcPr>
          <w:p w14:paraId="0EDCD8B4" w14:textId="77777777" w:rsidR="00EE1D17" w:rsidRPr="00F01147" w:rsidRDefault="00EE1D17" w:rsidP="0093206B">
            <w:pPr>
              <w:jc w:val="center"/>
              <w:rPr>
                <w:ins w:id="585" w:author="Livia Arbex Endo | Felsberg Advogados" w:date="2019-04-05T12:33:00Z"/>
                <w:color w:val="000000"/>
                <w:sz w:val="18"/>
                <w:szCs w:val="18"/>
              </w:rPr>
            </w:pPr>
            <w:ins w:id="586" w:author="Livia Arbex Endo | Felsberg Advogados" w:date="2019-04-05T12:33:00Z">
              <w:r w:rsidRPr="00F01147">
                <w:rPr>
                  <w:color w:val="000000"/>
                  <w:sz w:val="18"/>
                  <w:szCs w:val="18"/>
                </w:rPr>
                <w:t>402 TORRE C</w:t>
              </w:r>
            </w:ins>
          </w:p>
        </w:tc>
        <w:tc>
          <w:tcPr>
            <w:tcW w:w="3139" w:type="dxa"/>
            <w:tcBorders>
              <w:top w:val="nil"/>
              <w:left w:val="nil"/>
              <w:bottom w:val="single" w:sz="4" w:space="0" w:color="auto"/>
              <w:right w:val="single" w:sz="4" w:space="0" w:color="auto"/>
            </w:tcBorders>
            <w:shd w:val="clear" w:color="auto" w:fill="auto"/>
            <w:noWrap/>
            <w:vAlign w:val="bottom"/>
            <w:hideMark/>
          </w:tcPr>
          <w:p w14:paraId="49723367" w14:textId="77777777" w:rsidR="00EE1D17" w:rsidRPr="00F01147" w:rsidRDefault="00EE1D17" w:rsidP="0093206B">
            <w:pPr>
              <w:jc w:val="both"/>
              <w:rPr>
                <w:ins w:id="587" w:author="Livia Arbex Endo | Felsberg Advogados" w:date="2019-04-05T12:33:00Z"/>
                <w:color w:val="000000"/>
                <w:sz w:val="18"/>
                <w:szCs w:val="18"/>
              </w:rPr>
            </w:pPr>
            <w:ins w:id="588" w:author="Livia Arbex Endo | Felsberg Advogados" w:date="2019-04-05T12:33:00Z">
              <w:r w:rsidRPr="00F01147">
                <w:rPr>
                  <w:color w:val="000000"/>
                  <w:sz w:val="18"/>
                  <w:szCs w:val="18"/>
                </w:rPr>
                <w:t>Rua Joaquim Eduardo de Farias, 209, Ponta Negra</w:t>
              </w:r>
            </w:ins>
          </w:p>
        </w:tc>
        <w:tc>
          <w:tcPr>
            <w:tcW w:w="1660" w:type="dxa"/>
            <w:tcBorders>
              <w:top w:val="nil"/>
              <w:left w:val="nil"/>
              <w:bottom w:val="single" w:sz="4" w:space="0" w:color="auto"/>
              <w:right w:val="single" w:sz="4" w:space="0" w:color="auto"/>
            </w:tcBorders>
            <w:shd w:val="clear" w:color="auto" w:fill="auto"/>
            <w:vAlign w:val="bottom"/>
            <w:hideMark/>
          </w:tcPr>
          <w:p w14:paraId="3D2AD13B" w14:textId="77777777" w:rsidR="00EE1D17" w:rsidRPr="00F01147" w:rsidRDefault="00EE1D17" w:rsidP="0093206B">
            <w:pPr>
              <w:jc w:val="center"/>
              <w:rPr>
                <w:ins w:id="589" w:author="Livia Arbex Endo | Felsberg Advogados" w:date="2019-04-05T12:33:00Z"/>
                <w:color w:val="000000"/>
                <w:sz w:val="18"/>
                <w:szCs w:val="18"/>
              </w:rPr>
            </w:pPr>
            <w:ins w:id="590"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hideMark/>
          </w:tcPr>
          <w:p w14:paraId="2EA9A3F8" w14:textId="77777777" w:rsidR="00EE1D17" w:rsidRPr="00F01147" w:rsidRDefault="00EE1D17" w:rsidP="0093206B">
            <w:pPr>
              <w:jc w:val="center"/>
              <w:rPr>
                <w:ins w:id="591" w:author="Livia Arbex Endo | Felsberg Advogados" w:date="2019-04-05T12:33:00Z"/>
                <w:color w:val="000000"/>
                <w:sz w:val="18"/>
                <w:szCs w:val="18"/>
              </w:rPr>
            </w:pPr>
            <w:ins w:id="592"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3D042B46" w14:textId="77777777" w:rsidR="00EE1D17" w:rsidRPr="00F01147" w:rsidRDefault="00EE1D17" w:rsidP="0093206B">
            <w:pPr>
              <w:jc w:val="center"/>
              <w:rPr>
                <w:ins w:id="593" w:author="Livia Arbex Endo | Felsberg Advogados" w:date="2019-04-05T12:33:00Z"/>
                <w:color w:val="000000"/>
                <w:sz w:val="18"/>
                <w:szCs w:val="18"/>
              </w:rPr>
            </w:pPr>
            <w:ins w:id="594" w:author="Livia Arbex Endo | Felsberg Advogados" w:date="2019-04-05T12:33:00Z">
              <w:r w:rsidRPr="00F01147">
                <w:rPr>
                  <w:color w:val="000000"/>
                  <w:sz w:val="18"/>
                  <w:szCs w:val="18"/>
                </w:rPr>
                <w:t>50.241</w:t>
              </w:r>
            </w:ins>
          </w:p>
        </w:tc>
      </w:tr>
      <w:tr w:rsidR="00EE1D17" w:rsidRPr="00897E06" w14:paraId="61E07273" w14:textId="77777777" w:rsidTr="0093206B">
        <w:trPr>
          <w:trHeight w:val="255"/>
          <w:ins w:id="595"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vAlign w:val="bottom"/>
            <w:hideMark/>
          </w:tcPr>
          <w:p w14:paraId="797DD260" w14:textId="77777777" w:rsidR="00EE1D17" w:rsidRPr="006E5248" w:rsidRDefault="00EE1D17" w:rsidP="0093206B">
            <w:pPr>
              <w:rPr>
                <w:ins w:id="596" w:author="Livia Arbex Endo | Felsberg Advogados" w:date="2019-04-05T12:33:00Z"/>
                <w:color w:val="000000"/>
                <w:sz w:val="18"/>
                <w:szCs w:val="18"/>
              </w:rPr>
            </w:pPr>
            <w:ins w:id="597" w:author="Livia Arbex Endo | Felsberg Advogados" w:date="2019-04-05T12:33:00Z">
              <w:r w:rsidRPr="006E5248">
                <w:rPr>
                  <w:color w:val="000000"/>
                  <w:sz w:val="18"/>
                  <w:szCs w:val="18"/>
                </w:rPr>
                <w:t>SUN SET</w:t>
              </w:r>
            </w:ins>
          </w:p>
        </w:tc>
        <w:tc>
          <w:tcPr>
            <w:tcW w:w="981" w:type="dxa"/>
            <w:tcBorders>
              <w:top w:val="nil"/>
              <w:left w:val="nil"/>
              <w:bottom w:val="single" w:sz="4" w:space="0" w:color="auto"/>
              <w:right w:val="single" w:sz="4" w:space="0" w:color="auto"/>
            </w:tcBorders>
            <w:shd w:val="clear" w:color="auto" w:fill="auto"/>
            <w:noWrap/>
            <w:vAlign w:val="bottom"/>
            <w:hideMark/>
          </w:tcPr>
          <w:p w14:paraId="6AFC9FE3" w14:textId="77777777" w:rsidR="00EE1D17" w:rsidRPr="006E5248" w:rsidRDefault="00EE1D17" w:rsidP="0093206B">
            <w:pPr>
              <w:jc w:val="center"/>
              <w:rPr>
                <w:ins w:id="598" w:author="Livia Arbex Endo | Felsberg Advogados" w:date="2019-04-05T12:33:00Z"/>
                <w:color w:val="000000"/>
                <w:sz w:val="18"/>
                <w:szCs w:val="18"/>
              </w:rPr>
            </w:pPr>
            <w:ins w:id="599" w:author="Livia Arbex Endo | Felsberg Advogados" w:date="2019-04-05T12:33:00Z">
              <w:r w:rsidRPr="006E5248">
                <w:rPr>
                  <w:color w:val="000000"/>
                  <w:sz w:val="18"/>
                  <w:szCs w:val="18"/>
                </w:rPr>
                <w:t>303 TORRE C</w:t>
              </w:r>
            </w:ins>
          </w:p>
        </w:tc>
        <w:tc>
          <w:tcPr>
            <w:tcW w:w="3139" w:type="dxa"/>
            <w:tcBorders>
              <w:top w:val="nil"/>
              <w:left w:val="nil"/>
              <w:bottom w:val="single" w:sz="4" w:space="0" w:color="auto"/>
              <w:right w:val="single" w:sz="4" w:space="0" w:color="auto"/>
            </w:tcBorders>
            <w:shd w:val="clear" w:color="auto" w:fill="auto"/>
            <w:noWrap/>
            <w:vAlign w:val="bottom"/>
            <w:hideMark/>
          </w:tcPr>
          <w:p w14:paraId="788EC0C5" w14:textId="77777777" w:rsidR="00EE1D17" w:rsidRPr="006E5248" w:rsidRDefault="00EE1D17" w:rsidP="0093206B">
            <w:pPr>
              <w:jc w:val="both"/>
              <w:rPr>
                <w:ins w:id="600" w:author="Livia Arbex Endo | Felsberg Advogados" w:date="2019-04-05T12:33:00Z"/>
                <w:color w:val="000000"/>
                <w:sz w:val="18"/>
                <w:szCs w:val="18"/>
              </w:rPr>
            </w:pPr>
            <w:ins w:id="601" w:author="Livia Arbex Endo | Felsberg Advogados" w:date="2019-04-05T12:33:00Z">
              <w:r w:rsidRPr="006E5248">
                <w:rPr>
                  <w:color w:val="000000"/>
                  <w:sz w:val="18"/>
                  <w:szCs w:val="18"/>
                </w:rPr>
                <w:t>Rua Joaquim Eduardo de Farias, 209, Ponta Negra</w:t>
              </w:r>
            </w:ins>
          </w:p>
        </w:tc>
        <w:tc>
          <w:tcPr>
            <w:tcW w:w="1660" w:type="dxa"/>
            <w:tcBorders>
              <w:top w:val="nil"/>
              <w:left w:val="nil"/>
              <w:bottom w:val="single" w:sz="4" w:space="0" w:color="auto"/>
              <w:right w:val="single" w:sz="4" w:space="0" w:color="auto"/>
            </w:tcBorders>
            <w:shd w:val="clear" w:color="auto" w:fill="auto"/>
            <w:vAlign w:val="bottom"/>
            <w:hideMark/>
          </w:tcPr>
          <w:p w14:paraId="178648C5" w14:textId="77777777" w:rsidR="00EE1D17" w:rsidRPr="006E5248" w:rsidRDefault="00EE1D17" w:rsidP="0093206B">
            <w:pPr>
              <w:jc w:val="center"/>
              <w:rPr>
                <w:ins w:id="602" w:author="Livia Arbex Endo | Felsberg Advogados" w:date="2019-04-05T12:33:00Z"/>
                <w:color w:val="000000"/>
                <w:sz w:val="18"/>
                <w:szCs w:val="18"/>
              </w:rPr>
            </w:pPr>
            <w:ins w:id="603" w:author="Livia Arbex Endo | Felsberg Advogados" w:date="2019-04-05T12:33:00Z">
              <w:r w:rsidRPr="006E5248">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vAlign w:val="bottom"/>
            <w:hideMark/>
          </w:tcPr>
          <w:p w14:paraId="15A26325" w14:textId="77777777" w:rsidR="00EE1D17" w:rsidRPr="006E5248" w:rsidRDefault="00EE1D17" w:rsidP="0093206B">
            <w:pPr>
              <w:jc w:val="center"/>
              <w:rPr>
                <w:ins w:id="604" w:author="Livia Arbex Endo | Felsberg Advogados" w:date="2019-04-05T12:33:00Z"/>
                <w:color w:val="000000"/>
                <w:sz w:val="18"/>
                <w:szCs w:val="18"/>
              </w:rPr>
            </w:pPr>
            <w:ins w:id="605" w:author="Livia Arbex Endo | Felsberg Advogados" w:date="2019-04-05T12:33:00Z">
              <w:r w:rsidRPr="006E5248">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11C2310D" w14:textId="77777777" w:rsidR="00EE1D17" w:rsidRPr="006E5248" w:rsidRDefault="00EE1D17" w:rsidP="0093206B">
            <w:pPr>
              <w:jc w:val="center"/>
              <w:rPr>
                <w:ins w:id="606" w:author="Livia Arbex Endo | Felsberg Advogados" w:date="2019-04-05T12:33:00Z"/>
                <w:color w:val="000000"/>
                <w:sz w:val="18"/>
                <w:szCs w:val="18"/>
              </w:rPr>
            </w:pPr>
            <w:ins w:id="607" w:author="Livia Arbex Endo | Felsberg Advogados" w:date="2019-04-05T12:33:00Z">
              <w:r w:rsidRPr="006E5248">
                <w:rPr>
                  <w:color w:val="000000"/>
                  <w:sz w:val="18"/>
                  <w:szCs w:val="18"/>
                </w:rPr>
                <w:t>50.238</w:t>
              </w:r>
            </w:ins>
          </w:p>
        </w:tc>
      </w:tr>
      <w:tr w:rsidR="00EE1D17" w:rsidRPr="00897E06" w14:paraId="016A73BB" w14:textId="77777777" w:rsidTr="0093206B">
        <w:trPr>
          <w:trHeight w:val="255"/>
          <w:ins w:id="608"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vAlign w:val="bottom"/>
            <w:hideMark/>
          </w:tcPr>
          <w:p w14:paraId="7A937E7D" w14:textId="77777777" w:rsidR="00EE1D17" w:rsidRPr="00F01147" w:rsidRDefault="00EE1D17" w:rsidP="0093206B">
            <w:pPr>
              <w:rPr>
                <w:ins w:id="609" w:author="Livia Arbex Endo | Felsberg Advogados" w:date="2019-04-05T12:33:00Z"/>
                <w:color w:val="000000"/>
                <w:sz w:val="18"/>
                <w:szCs w:val="18"/>
              </w:rPr>
            </w:pPr>
            <w:ins w:id="610" w:author="Livia Arbex Endo | Felsberg Advogados" w:date="2019-04-05T12:33:00Z">
              <w:r w:rsidRPr="00F01147">
                <w:rPr>
                  <w:color w:val="000000"/>
                  <w:sz w:val="18"/>
                  <w:szCs w:val="18"/>
                </w:rPr>
                <w:t>SUN SET</w:t>
              </w:r>
            </w:ins>
          </w:p>
        </w:tc>
        <w:tc>
          <w:tcPr>
            <w:tcW w:w="981" w:type="dxa"/>
            <w:tcBorders>
              <w:top w:val="nil"/>
              <w:left w:val="nil"/>
              <w:bottom w:val="single" w:sz="4" w:space="0" w:color="auto"/>
              <w:right w:val="single" w:sz="4" w:space="0" w:color="auto"/>
            </w:tcBorders>
            <w:shd w:val="clear" w:color="auto" w:fill="auto"/>
            <w:noWrap/>
            <w:vAlign w:val="bottom"/>
            <w:hideMark/>
          </w:tcPr>
          <w:p w14:paraId="07688404" w14:textId="77777777" w:rsidR="00EE1D17" w:rsidRPr="00F01147" w:rsidRDefault="00EE1D17" w:rsidP="0093206B">
            <w:pPr>
              <w:jc w:val="center"/>
              <w:rPr>
                <w:ins w:id="611" w:author="Livia Arbex Endo | Felsberg Advogados" w:date="2019-04-05T12:33:00Z"/>
                <w:color w:val="000000"/>
                <w:sz w:val="18"/>
                <w:szCs w:val="18"/>
              </w:rPr>
            </w:pPr>
            <w:ins w:id="612" w:author="Livia Arbex Endo | Felsberg Advogados" w:date="2019-04-05T12:33:00Z">
              <w:r w:rsidRPr="00F01147">
                <w:rPr>
                  <w:color w:val="000000"/>
                  <w:sz w:val="18"/>
                  <w:szCs w:val="18"/>
                </w:rPr>
                <w:t>1802 TORRE A</w:t>
              </w:r>
            </w:ins>
          </w:p>
        </w:tc>
        <w:tc>
          <w:tcPr>
            <w:tcW w:w="3139" w:type="dxa"/>
            <w:tcBorders>
              <w:top w:val="nil"/>
              <w:left w:val="nil"/>
              <w:bottom w:val="single" w:sz="4" w:space="0" w:color="auto"/>
              <w:right w:val="single" w:sz="4" w:space="0" w:color="auto"/>
            </w:tcBorders>
            <w:shd w:val="clear" w:color="auto" w:fill="auto"/>
            <w:noWrap/>
            <w:vAlign w:val="bottom"/>
            <w:hideMark/>
          </w:tcPr>
          <w:p w14:paraId="4F9D31A5" w14:textId="77777777" w:rsidR="00EE1D17" w:rsidRPr="00F01147" w:rsidRDefault="00EE1D17" w:rsidP="0093206B">
            <w:pPr>
              <w:jc w:val="both"/>
              <w:rPr>
                <w:ins w:id="613" w:author="Livia Arbex Endo | Felsberg Advogados" w:date="2019-04-05T12:33:00Z"/>
                <w:color w:val="000000"/>
                <w:sz w:val="18"/>
                <w:szCs w:val="18"/>
              </w:rPr>
            </w:pPr>
            <w:ins w:id="614" w:author="Livia Arbex Endo | Felsberg Advogados" w:date="2019-04-05T12:33:00Z">
              <w:r w:rsidRPr="00F01147">
                <w:rPr>
                  <w:color w:val="000000"/>
                  <w:sz w:val="18"/>
                  <w:szCs w:val="18"/>
                </w:rPr>
                <w:t>Rua Joaquim Eduardo de Farias, 209, Ponta Negra</w:t>
              </w:r>
            </w:ins>
          </w:p>
        </w:tc>
        <w:tc>
          <w:tcPr>
            <w:tcW w:w="1660" w:type="dxa"/>
            <w:tcBorders>
              <w:top w:val="nil"/>
              <w:left w:val="nil"/>
              <w:bottom w:val="single" w:sz="4" w:space="0" w:color="auto"/>
              <w:right w:val="single" w:sz="4" w:space="0" w:color="auto"/>
            </w:tcBorders>
            <w:shd w:val="clear" w:color="auto" w:fill="auto"/>
            <w:vAlign w:val="bottom"/>
            <w:hideMark/>
          </w:tcPr>
          <w:p w14:paraId="5C865684" w14:textId="77777777" w:rsidR="00EE1D17" w:rsidRPr="00F01147" w:rsidRDefault="00EE1D17" w:rsidP="0093206B">
            <w:pPr>
              <w:jc w:val="center"/>
              <w:rPr>
                <w:ins w:id="615" w:author="Livia Arbex Endo | Felsberg Advogados" w:date="2019-04-05T12:33:00Z"/>
                <w:color w:val="000000"/>
                <w:sz w:val="18"/>
                <w:szCs w:val="18"/>
              </w:rPr>
            </w:pPr>
            <w:ins w:id="616"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hideMark/>
          </w:tcPr>
          <w:p w14:paraId="28B1DC0C" w14:textId="77777777" w:rsidR="00EE1D17" w:rsidRPr="00F01147" w:rsidRDefault="00EE1D17" w:rsidP="0093206B">
            <w:pPr>
              <w:jc w:val="center"/>
              <w:rPr>
                <w:ins w:id="617" w:author="Livia Arbex Endo | Felsberg Advogados" w:date="2019-04-05T12:33:00Z"/>
                <w:color w:val="000000"/>
                <w:sz w:val="18"/>
                <w:szCs w:val="18"/>
              </w:rPr>
            </w:pPr>
            <w:ins w:id="618"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4A5386E2" w14:textId="77777777" w:rsidR="00EE1D17" w:rsidRPr="00F01147" w:rsidRDefault="00EE1D17" w:rsidP="0093206B">
            <w:pPr>
              <w:jc w:val="center"/>
              <w:rPr>
                <w:ins w:id="619" w:author="Livia Arbex Endo | Felsberg Advogados" w:date="2019-04-05T12:33:00Z"/>
                <w:color w:val="000000"/>
                <w:sz w:val="18"/>
                <w:szCs w:val="18"/>
              </w:rPr>
            </w:pPr>
            <w:ins w:id="620" w:author="Livia Arbex Endo | Felsberg Advogados" w:date="2019-04-05T12:33:00Z">
              <w:r w:rsidRPr="00F01147">
                <w:rPr>
                  <w:color w:val="000000"/>
                  <w:sz w:val="18"/>
                  <w:szCs w:val="18"/>
                </w:rPr>
                <w:t>49.898</w:t>
              </w:r>
            </w:ins>
          </w:p>
        </w:tc>
      </w:tr>
      <w:tr w:rsidR="00EE1D17" w:rsidRPr="00897E06" w14:paraId="55469938" w14:textId="77777777" w:rsidTr="0093206B">
        <w:trPr>
          <w:trHeight w:val="255"/>
          <w:ins w:id="621"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BE6886D" w14:textId="77777777" w:rsidR="00EE1D17" w:rsidRPr="00F01147" w:rsidRDefault="00EE1D17" w:rsidP="0093206B">
            <w:pPr>
              <w:rPr>
                <w:ins w:id="622" w:author="Livia Arbex Endo | Felsberg Advogados" w:date="2019-04-05T12:33:00Z"/>
                <w:color w:val="000000"/>
                <w:sz w:val="18"/>
                <w:szCs w:val="18"/>
              </w:rPr>
            </w:pPr>
            <w:ins w:id="623" w:author="Livia Arbex Endo | Felsberg Advogados" w:date="2019-04-05T12:33:00Z">
              <w:r w:rsidRPr="00F01147">
                <w:rPr>
                  <w:color w:val="000000"/>
                  <w:sz w:val="18"/>
                  <w:szCs w:val="18"/>
                </w:rPr>
                <w:lastRenderedPageBreak/>
                <w:t>VIVER BEM</w:t>
              </w:r>
            </w:ins>
          </w:p>
        </w:tc>
        <w:tc>
          <w:tcPr>
            <w:tcW w:w="981" w:type="dxa"/>
            <w:tcBorders>
              <w:top w:val="nil"/>
              <w:left w:val="nil"/>
              <w:bottom w:val="single" w:sz="4" w:space="0" w:color="auto"/>
              <w:right w:val="single" w:sz="4" w:space="0" w:color="auto"/>
            </w:tcBorders>
            <w:shd w:val="clear" w:color="auto" w:fill="auto"/>
            <w:noWrap/>
            <w:vAlign w:val="bottom"/>
            <w:hideMark/>
          </w:tcPr>
          <w:p w14:paraId="060C9FFC" w14:textId="77777777" w:rsidR="00EE1D17" w:rsidRPr="00F01147" w:rsidRDefault="00EE1D17" w:rsidP="0093206B">
            <w:pPr>
              <w:jc w:val="center"/>
              <w:rPr>
                <w:ins w:id="624" w:author="Livia Arbex Endo | Felsberg Advogados" w:date="2019-04-05T12:33:00Z"/>
                <w:color w:val="000000"/>
                <w:sz w:val="18"/>
                <w:szCs w:val="18"/>
              </w:rPr>
            </w:pPr>
            <w:ins w:id="625" w:author="Livia Arbex Endo | Felsberg Advogados" w:date="2019-04-05T12:33:00Z">
              <w:r w:rsidRPr="00F01147">
                <w:rPr>
                  <w:color w:val="000000"/>
                  <w:sz w:val="18"/>
                  <w:szCs w:val="18"/>
                </w:rPr>
                <w:t>1401 TORRE F</w:t>
              </w:r>
            </w:ins>
          </w:p>
        </w:tc>
        <w:tc>
          <w:tcPr>
            <w:tcW w:w="3139" w:type="dxa"/>
            <w:tcBorders>
              <w:top w:val="nil"/>
              <w:left w:val="nil"/>
              <w:bottom w:val="single" w:sz="4" w:space="0" w:color="auto"/>
              <w:right w:val="single" w:sz="4" w:space="0" w:color="auto"/>
            </w:tcBorders>
            <w:shd w:val="clear" w:color="auto" w:fill="auto"/>
            <w:noWrap/>
            <w:vAlign w:val="bottom"/>
            <w:hideMark/>
          </w:tcPr>
          <w:p w14:paraId="2D62323B" w14:textId="77777777" w:rsidR="00EE1D17" w:rsidRPr="00F01147" w:rsidRDefault="00EE1D17" w:rsidP="0093206B">
            <w:pPr>
              <w:jc w:val="both"/>
              <w:rPr>
                <w:ins w:id="626" w:author="Livia Arbex Endo | Felsberg Advogados" w:date="2019-04-05T12:33:00Z"/>
                <w:color w:val="000000"/>
                <w:sz w:val="18"/>
                <w:szCs w:val="18"/>
              </w:rPr>
            </w:pPr>
            <w:ins w:id="627" w:author="Livia Arbex Endo | Felsberg Advogados" w:date="2019-04-05T12:33:00Z">
              <w:r w:rsidRPr="00F01147">
                <w:rPr>
                  <w:color w:val="000000"/>
                  <w:sz w:val="18"/>
                  <w:szCs w:val="18"/>
                </w:rPr>
                <w:t>Avenida dos Caiapós, 1945, Pitimbu</w:t>
              </w:r>
            </w:ins>
          </w:p>
        </w:tc>
        <w:tc>
          <w:tcPr>
            <w:tcW w:w="1660" w:type="dxa"/>
            <w:tcBorders>
              <w:top w:val="nil"/>
              <w:left w:val="nil"/>
              <w:bottom w:val="single" w:sz="4" w:space="0" w:color="auto"/>
              <w:right w:val="single" w:sz="4" w:space="0" w:color="auto"/>
            </w:tcBorders>
            <w:shd w:val="clear" w:color="auto" w:fill="auto"/>
            <w:noWrap/>
            <w:vAlign w:val="bottom"/>
            <w:hideMark/>
          </w:tcPr>
          <w:p w14:paraId="2B2DD74E" w14:textId="77777777" w:rsidR="00EE1D17" w:rsidRPr="00F01147" w:rsidRDefault="00EE1D17" w:rsidP="0093206B">
            <w:pPr>
              <w:jc w:val="center"/>
              <w:rPr>
                <w:ins w:id="628" w:author="Livia Arbex Endo | Felsberg Advogados" w:date="2019-04-05T12:33:00Z"/>
                <w:color w:val="000000"/>
                <w:sz w:val="18"/>
                <w:szCs w:val="18"/>
              </w:rPr>
            </w:pPr>
            <w:ins w:id="629"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hideMark/>
          </w:tcPr>
          <w:p w14:paraId="18A984F5" w14:textId="77777777" w:rsidR="00EE1D17" w:rsidRPr="00F01147" w:rsidRDefault="00EE1D17" w:rsidP="0093206B">
            <w:pPr>
              <w:jc w:val="center"/>
              <w:rPr>
                <w:ins w:id="630" w:author="Livia Arbex Endo | Felsberg Advogados" w:date="2019-04-05T12:33:00Z"/>
                <w:color w:val="000000"/>
                <w:sz w:val="18"/>
                <w:szCs w:val="18"/>
              </w:rPr>
            </w:pPr>
            <w:ins w:id="631"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3A5E78A1" w14:textId="77777777" w:rsidR="00EE1D17" w:rsidRPr="00F01147" w:rsidRDefault="00EE1D17" w:rsidP="0093206B">
            <w:pPr>
              <w:jc w:val="center"/>
              <w:rPr>
                <w:ins w:id="632" w:author="Livia Arbex Endo | Felsberg Advogados" w:date="2019-04-05T12:33:00Z"/>
                <w:color w:val="000000"/>
                <w:sz w:val="18"/>
                <w:szCs w:val="18"/>
              </w:rPr>
            </w:pPr>
            <w:ins w:id="633" w:author="Livia Arbex Endo | Felsberg Advogados" w:date="2019-04-05T12:33:00Z">
              <w:r w:rsidRPr="00F01147">
                <w:rPr>
                  <w:color w:val="000000"/>
                  <w:sz w:val="18"/>
                  <w:szCs w:val="18"/>
                </w:rPr>
                <w:t>51.898</w:t>
              </w:r>
            </w:ins>
          </w:p>
        </w:tc>
      </w:tr>
      <w:tr w:rsidR="00EE1D17" w:rsidRPr="00897E06" w14:paraId="37843F4C" w14:textId="77777777" w:rsidTr="0093206B">
        <w:trPr>
          <w:trHeight w:val="255"/>
          <w:ins w:id="634"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1070E64B" w14:textId="77777777" w:rsidR="00EE1D17" w:rsidRPr="00F01147" w:rsidRDefault="00EE1D17" w:rsidP="0093206B">
            <w:pPr>
              <w:rPr>
                <w:ins w:id="635" w:author="Livia Arbex Endo | Felsberg Advogados" w:date="2019-04-05T12:33:00Z"/>
                <w:color w:val="000000"/>
                <w:sz w:val="18"/>
                <w:szCs w:val="18"/>
              </w:rPr>
            </w:pPr>
            <w:ins w:id="636" w:author="Livia Arbex Endo | Felsberg Advogados" w:date="2019-04-05T12:33:00Z">
              <w:r w:rsidRPr="00F01147">
                <w:rPr>
                  <w:color w:val="000000"/>
                  <w:sz w:val="18"/>
                  <w:szCs w:val="18"/>
                </w:rPr>
                <w:t>VIVER BEM</w:t>
              </w:r>
            </w:ins>
          </w:p>
        </w:tc>
        <w:tc>
          <w:tcPr>
            <w:tcW w:w="981" w:type="dxa"/>
            <w:tcBorders>
              <w:top w:val="nil"/>
              <w:left w:val="nil"/>
              <w:bottom w:val="single" w:sz="4" w:space="0" w:color="auto"/>
              <w:right w:val="single" w:sz="4" w:space="0" w:color="auto"/>
            </w:tcBorders>
            <w:shd w:val="clear" w:color="auto" w:fill="auto"/>
            <w:noWrap/>
            <w:vAlign w:val="bottom"/>
            <w:hideMark/>
          </w:tcPr>
          <w:p w14:paraId="563F82C4" w14:textId="77777777" w:rsidR="00EE1D17" w:rsidRPr="00F01147" w:rsidRDefault="00EE1D17" w:rsidP="0093206B">
            <w:pPr>
              <w:jc w:val="center"/>
              <w:rPr>
                <w:ins w:id="637" w:author="Livia Arbex Endo | Felsberg Advogados" w:date="2019-04-05T12:33:00Z"/>
                <w:color w:val="000000"/>
                <w:sz w:val="18"/>
                <w:szCs w:val="18"/>
              </w:rPr>
            </w:pPr>
            <w:ins w:id="638" w:author="Livia Arbex Endo | Felsberg Advogados" w:date="2019-04-05T12:33:00Z">
              <w:r w:rsidRPr="00F01147">
                <w:rPr>
                  <w:color w:val="000000"/>
                  <w:sz w:val="18"/>
                  <w:szCs w:val="18"/>
                </w:rPr>
                <w:t>602 TORRE D</w:t>
              </w:r>
            </w:ins>
          </w:p>
        </w:tc>
        <w:tc>
          <w:tcPr>
            <w:tcW w:w="3139" w:type="dxa"/>
            <w:tcBorders>
              <w:top w:val="nil"/>
              <w:left w:val="nil"/>
              <w:bottom w:val="single" w:sz="4" w:space="0" w:color="auto"/>
              <w:right w:val="single" w:sz="4" w:space="0" w:color="auto"/>
            </w:tcBorders>
            <w:shd w:val="clear" w:color="auto" w:fill="auto"/>
            <w:noWrap/>
            <w:vAlign w:val="bottom"/>
            <w:hideMark/>
          </w:tcPr>
          <w:p w14:paraId="5D8889E5" w14:textId="77777777" w:rsidR="00EE1D17" w:rsidRPr="00F01147" w:rsidRDefault="00EE1D17" w:rsidP="0093206B">
            <w:pPr>
              <w:jc w:val="both"/>
              <w:rPr>
                <w:ins w:id="639" w:author="Livia Arbex Endo | Felsberg Advogados" w:date="2019-04-05T12:33:00Z"/>
                <w:color w:val="000000"/>
                <w:sz w:val="18"/>
                <w:szCs w:val="18"/>
              </w:rPr>
            </w:pPr>
            <w:ins w:id="640" w:author="Livia Arbex Endo | Felsberg Advogados" w:date="2019-04-05T12:33:00Z">
              <w:r w:rsidRPr="00F01147">
                <w:rPr>
                  <w:color w:val="000000"/>
                  <w:sz w:val="18"/>
                  <w:szCs w:val="18"/>
                </w:rPr>
                <w:t>Avenida dos Caiapós, 1945, Pitimbu</w:t>
              </w:r>
            </w:ins>
          </w:p>
        </w:tc>
        <w:tc>
          <w:tcPr>
            <w:tcW w:w="1660" w:type="dxa"/>
            <w:tcBorders>
              <w:top w:val="nil"/>
              <w:left w:val="nil"/>
              <w:bottom w:val="single" w:sz="4" w:space="0" w:color="auto"/>
              <w:right w:val="single" w:sz="4" w:space="0" w:color="auto"/>
            </w:tcBorders>
            <w:shd w:val="clear" w:color="auto" w:fill="auto"/>
            <w:noWrap/>
            <w:vAlign w:val="bottom"/>
            <w:hideMark/>
          </w:tcPr>
          <w:p w14:paraId="5A1EF739" w14:textId="77777777" w:rsidR="00EE1D17" w:rsidRPr="00F01147" w:rsidRDefault="00EE1D17" w:rsidP="0093206B">
            <w:pPr>
              <w:jc w:val="center"/>
              <w:rPr>
                <w:ins w:id="641" w:author="Livia Arbex Endo | Felsberg Advogados" w:date="2019-04-05T12:33:00Z"/>
                <w:color w:val="000000"/>
                <w:sz w:val="18"/>
                <w:szCs w:val="18"/>
              </w:rPr>
            </w:pPr>
            <w:ins w:id="642"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hideMark/>
          </w:tcPr>
          <w:p w14:paraId="70FF2829" w14:textId="77777777" w:rsidR="00EE1D17" w:rsidRPr="00F01147" w:rsidRDefault="00EE1D17" w:rsidP="0093206B">
            <w:pPr>
              <w:jc w:val="center"/>
              <w:rPr>
                <w:ins w:id="643" w:author="Livia Arbex Endo | Felsberg Advogados" w:date="2019-04-05T12:33:00Z"/>
                <w:color w:val="000000"/>
                <w:sz w:val="18"/>
                <w:szCs w:val="18"/>
              </w:rPr>
            </w:pPr>
            <w:ins w:id="644"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07B4A0AA" w14:textId="77777777" w:rsidR="00EE1D17" w:rsidRPr="00F01147" w:rsidRDefault="00EE1D17" w:rsidP="0093206B">
            <w:pPr>
              <w:jc w:val="center"/>
              <w:rPr>
                <w:ins w:id="645" w:author="Livia Arbex Endo | Felsberg Advogados" w:date="2019-04-05T12:33:00Z"/>
                <w:color w:val="000000"/>
                <w:sz w:val="18"/>
                <w:szCs w:val="18"/>
              </w:rPr>
            </w:pPr>
            <w:ins w:id="646" w:author="Livia Arbex Endo | Felsberg Advogados" w:date="2019-04-05T12:33:00Z">
              <w:r w:rsidRPr="00F01147">
                <w:rPr>
                  <w:color w:val="000000"/>
                  <w:sz w:val="18"/>
                  <w:szCs w:val="18"/>
                </w:rPr>
                <w:t>51.938</w:t>
              </w:r>
            </w:ins>
          </w:p>
        </w:tc>
      </w:tr>
      <w:tr w:rsidR="00EE1D17" w:rsidRPr="00897E06" w14:paraId="6C3C63A1" w14:textId="77777777" w:rsidTr="0093206B">
        <w:trPr>
          <w:trHeight w:val="255"/>
          <w:ins w:id="647"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77D2085" w14:textId="77777777" w:rsidR="00EE1D17" w:rsidRPr="00F01147" w:rsidRDefault="00EE1D17" w:rsidP="0093206B">
            <w:pPr>
              <w:rPr>
                <w:ins w:id="648" w:author="Livia Arbex Endo | Felsberg Advogados" w:date="2019-04-05T12:33:00Z"/>
                <w:color w:val="000000"/>
                <w:sz w:val="18"/>
                <w:szCs w:val="18"/>
              </w:rPr>
            </w:pPr>
            <w:ins w:id="649" w:author="Livia Arbex Endo | Felsberg Advogados" w:date="2019-04-05T12:33:00Z">
              <w:r w:rsidRPr="00F01147">
                <w:rPr>
                  <w:color w:val="000000"/>
                  <w:sz w:val="18"/>
                  <w:szCs w:val="18"/>
                </w:rPr>
                <w:t>VIVER BEM</w:t>
              </w:r>
            </w:ins>
          </w:p>
        </w:tc>
        <w:tc>
          <w:tcPr>
            <w:tcW w:w="981" w:type="dxa"/>
            <w:tcBorders>
              <w:top w:val="nil"/>
              <w:left w:val="nil"/>
              <w:bottom w:val="single" w:sz="4" w:space="0" w:color="auto"/>
              <w:right w:val="single" w:sz="4" w:space="0" w:color="auto"/>
            </w:tcBorders>
            <w:shd w:val="clear" w:color="auto" w:fill="auto"/>
            <w:noWrap/>
            <w:vAlign w:val="bottom"/>
            <w:hideMark/>
          </w:tcPr>
          <w:p w14:paraId="46558D52" w14:textId="77777777" w:rsidR="00EE1D17" w:rsidRPr="00F01147" w:rsidRDefault="00EE1D17" w:rsidP="0093206B">
            <w:pPr>
              <w:jc w:val="center"/>
              <w:rPr>
                <w:ins w:id="650" w:author="Livia Arbex Endo | Felsberg Advogados" w:date="2019-04-05T12:33:00Z"/>
                <w:color w:val="000000"/>
                <w:sz w:val="18"/>
                <w:szCs w:val="18"/>
              </w:rPr>
            </w:pPr>
            <w:ins w:id="651" w:author="Livia Arbex Endo | Felsberg Advogados" w:date="2019-04-05T12:33:00Z">
              <w:r w:rsidRPr="00F01147">
                <w:rPr>
                  <w:color w:val="000000"/>
                  <w:sz w:val="18"/>
                  <w:szCs w:val="18"/>
                </w:rPr>
                <w:t>503 TORRE C</w:t>
              </w:r>
            </w:ins>
          </w:p>
        </w:tc>
        <w:tc>
          <w:tcPr>
            <w:tcW w:w="3139" w:type="dxa"/>
            <w:tcBorders>
              <w:top w:val="nil"/>
              <w:left w:val="nil"/>
              <w:bottom w:val="single" w:sz="4" w:space="0" w:color="auto"/>
              <w:right w:val="single" w:sz="4" w:space="0" w:color="auto"/>
            </w:tcBorders>
            <w:shd w:val="clear" w:color="auto" w:fill="auto"/>
            <w:noWrap/>
            <w:vAlign w:val="bottom"/>
            <w:hideMark/>
          </w:tcPr>
          <w:p w14:paraId="5B1B580E" w14:textId="77777777" w:rsidR="00EE1D17" w:rsidRPr="00F01147" w:rsidRDefault="00EE1D17" w:rsidP="0093206B">
            <w:pPr>
              <w:jc w:val="both"/>
              <w:rPr>
                <w:ins w:id="652" w:author="Livia Arbex Endo | Felsberg Advogados" w:date="2019-04-05T12:33:00Z"/>
                <w:color w:val="000000"/>
                <w:sz w:val="18"/>
                <w:szCs w:val="18"/>
              </w:rPr>
            </w:pPr>
            <w:ins w:id="653" w:author="Livia Arbex Endo | Felsberg Advogados" w:date="2019-04-05T12:33:00Z">
              <w:r w:rsidRPr="00F01147">
                <w:rPr>
                  <w:color w:val="000000"/>
                  <w:sz w:val="18"/>
                  <w:szCs w:val="18"/>
                </w:rPr>
                <w:t>Avenida dos Caiapós, 1945, Pitimbu</w:t>
              </w:r>
            </w:ins>
          </w:p>
        </w:tc>
        <w:tc>
          <w:tcPr>
            <w:tcW w:w="1660" w:type="dxa"/>
            <w:tcBorders>
              <w:top w:val="nil"/>
              <w:left w:val="nil"/>
              <w:bottom w:val="single" w:sz="4" w:space="0" w:color="auto"/>
              <w:right w:val="single" w:sz="4" w:space="0" w:color="auto"/>
            </w:tcBorders>
            <w:shd w:val="clear" w:color="auto" w:fill="auto"/>
            <w:noWrap/>
            <w:vAlign w:val="bottom"/>
            <w:hideMark/>
          </w:tcPr>
          <w:p w14:paraId="430E060D" w14:textId="77777777" w:rsidR="00EE1D17" w:rsidRPr="00F01147" w:rsidRDefault="00EE1D17" w:rsidP="0093206B">
            <w:pPr>
              <w:jc w:val="center"/>
              <w:rPr>
                <w:ins w:id="654" w:author="Livia Arbex Endo | Felsberg Advogados" w:date="2019-04-05T12:33:00Z"/>
                <w:color w:val="000000"/>
                <w:sz w:val="18"/>
                <w:szCs w:val="18"/>
              </w:rPr>
            </w:pPr>
            <w:ins w:id="655"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hideMark/>
          </w:tcPr>
          <w:p w14:paraId="0C0AE8F5" w14:textId="77777777" w:rsidR="00EE1D17" w:rsidRPr="00F01147" w:rsidRDefault="00EE1D17" w:rsidP="0093206B">
            <w:pPr>
              <w:jc w:val="center"/>
              <w:rPr>
                <w:ins w:id="656" w:author="Livia Arbex Endo | Felsberg Advogados" w:date="2019-04-05T12:33:00Z"/>
                <w:color w:val="000000"/>
                <w:sz w:val="18"/>
                <w:szCs w:val="18"/>
              </w:rPr>
            </w:pPr>
            <w:ins w:id="657"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1997B661" w14:textId="77777777" w:rsidR="00EE1D17" w:rsidRPr="00F01147" w:rsidRDefault="00EE1D17" w:rsidP="0093206B">
            <w:pPr>
              <w:jc w:val="center"/>
              <w:rPr>
                <w:ins w:id="658" w:author="Livia Arbex Endo | Felsberg Advogados" w:date="2019-04-05T12:33:00Z"/>
                <w:color w:val="000000"/>
                <w:sz w:val="18"/>
                <w:szCs w:val="18"/>
              </w:rPr>
            </w:pPr>
            <w:ins w:id="659" w:author="Livia Arbex Endo | Felsberg Advogados" w:date="2019-04-05T12:33:00Z">
              <w:r w:rsidRPr="00F01147">
                <w:rPr>
                  <w:color w:val="000000"/>
                  <w:sz w:val="18"/>
                  <w:szCs w:val="18"/>
                </w:rPr>
                <w:t>53.452</w:t>
              </w:r>
            </w:ins>
          </w:p>
        </w:tc>
      </w:tr>
      <w:tr w:rsidR="00EE1D17" w:rsidRPr="00897E06" w14:paraId="20582611" w14:textId="77777777" w:rsidTr="0093206B">
        <w:trPr>
          <w:trHeight w:val="255"/>
          <w:ins w:id="660"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3C700C3" w14:textId="77777777" w:rsidR="00EE1D17" w:rsidRPr="00F01147" w:rsidRDefault="00EE1D17" w:rsidP="0093206B">
            <w:pPr>
              <w:rPr>
                <w:ins w:id="661" w:author="Livia Arbex Endo | Felsberg Advogados" w:date="2019-04-05T12:33:00Z"/>
                <w:color w:val="000000"/>
                <w:sz w:val="18"/>
                <w:szCs w:val="18"/>
              </w:rPr>
            </w:pPr>
            <w:ins w:id="662" w:author="Livia Arbex Endo | Felsberg Advogados" w:date="2019-04-05T12:33:00Z">
              <w:r w:rsidRPr="00F01147">
                <w:rPr>
                  <w:color w:val="000000"/>
                  <w:sz w:val="18"/>
                  <w:szCs w:val="18"/>
                </w:rPr>
                <w:t>VIVER BEM</w:t>
              </w:r>
            </w:ins>
          </w:p>
        </w:tc>
        <w:tc>
          <w:tcPr>
            <w:tcW w:w="981" w:type="dxa"/>
            <w:tcBorders>
              <w:top w:val="nil"/>
              <w:left w:val="nil"/>
              <w:bottom w:val="single" w:sz="4" w:space="0" w:color="auto"/>
              <w:right w:val="single" w:sz="4" w:space="0" w:color="auto"/>
            </w:tcBorders>
            <w:shd w:val="clear" w:color="auto" w:fill="auto"/>
            <w:noWrap/>
            <w:vAlign w:val="bottom"/>
            <w:hideMark/>
          </w:tcPr>
          <w:p w14:paraId="64751A9F" w14:textId="77777777" w:rsidR="00EE1D17" w:rsidRPr="00F01147" w:rsidRDefault="00EE1D17" w:rsidP="0093206B">
            <w:pPr>
              <w:jc w:val="center"/>
              <w:rPr>
                <w:ins w:id="663" w:author="Livia Arbex Endo | Felsberg Advogados" w:date="2019-04-05T12:33:00Z"/>
                <w:color w:val="000000"/>
                <w:sz w:val="18"/>
                <w:szCs w:val="18"/>
              </w:rPr>
            </w:pPr>
            <w:ins w:id="664" w:author="Livia Arbex Endo | Felsberg Advogados" w:date="2019-04-05T12:33:00Z">
              <w:r w:rsidRPr="00F01147">
                <w:rPr>
                  <w:color w:val="000000"/>
                  <w:sz w:val="18"/>
                  <w:szCs w:val="18"/>
                </w:rPr>
                <w:t>101 TORRE F</w:t>
              </w:r>
            </w:ins>
          </w:p>
        </w:tc>
        <w:tc>
          <w:tcPr>
            <w:tcW w:w="3139" w:type="dxa"/>
            <w:tcBorders>
              <w:top w:val="nil"/>
              <w:left w:val="nil"/>
              <w:bottom w:val="single" w:sz="4" w:space="0" w:color="auto"/>
              <w:right w:val="single" w:sz="4" w:space="0" w:color="auto"/>
            </w:tcBorders>
            <w:shd w:val="clear" w:color="auto" w:fill="auto"/>
            <w:noWrap/>
            <w:vAlign w:val="bottom"/>
            <w:hideMark/>
          </w:tcPr>
          <w:p w14:paraId="7B8B212C" w14:textId="77777777" w:rsidR="00EE1D17" w:rsidRPr="00F01147" w:rsidRDefault="00EE1D17" w:rsidP="0093206B">
            <w:pPr>
              <w:jc w:val="both"/>
              <w:rPr>
                <w:ins w:id="665" w:author="Livia Arbex Endo | Felsberg Advogados" w:date="2019-04-05T12:33:00Z"/>
                <w:color w:val="000000"/>
                <w:sz w:val="18"/>
                <w:szCs w:val="18"/>
              </w:rPr>
            </w:pPr>
            <w:ins w:id="666" w:author="Livia Arbex Endo | Felsberg Advogados" w:date="2019-04-05T12:33:00Z">
              <w:r w:rsidRPr="00F01147">
                <w:rPr>
                  <w:color w:val="000000"/>
                  <w:sz w:val="18"/>
                  <w:szCs w:val="18"/>
                </w:rPr>
                <w:t>Avenida dos Caiapós, 1945, Pitimbu</w:t>
              </w:r>
            </w:ins>
          </w:p>
        </w:tc>
        <w:tc>
          <w:tcPr>
            <w:tcW w:w="1660" w:type="dxa"/>
            <w:tcBorders>
              <w:top w:val="nil"/>
              <w:left w:val="nil"/>
              <w:bottom w:val="single" w:sz="4" w:space="0" w:color="auto"/>
              <w:right w:val="single" w:sz="4" w:space="0" w:color="auto"/>
            </w:tcBorders>
            <w:shd w:val="clear" w:color="auto" w:fill="auto"/>
            <w:noWrap/>
            <w:vAlign w:val="bottom"/>
            <w:hideMark/>
          </w:tcPr>
          <w:p w14:paraId="238485E7" w14:textId="77777777" w:rsidR="00EE1D17" w:rsidRPr="00F01147" w:rsidRDefault="00EE1D17" w:rsidP="0093206B">
            <w:pPr>
              <w:jc w:val="center"/>
              <w:rPr>
                <w:ins w:id="667" w:author="Livia Arbex Endo | Felsberg Advogados" w:date="2019-04-05T12:33:00Z"/>
                <w:color w:val="000000"/>
                <w:sz w:val="18"/>
                <w:szCs w:val="18"/>
              </w:rPr>
            </w:pPr>
            <w:ins w:id="668"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hideMark/>
          </w:tcPr>
          <w:p w14:paraId="2E11BE91" w14:textId="77777777" w:rsidR="00EE1D17" w:rsidRPr="00F01147" w:rsidRDefault="00EE1D17" w:rsidP="0093206B">
            <w:pPr>
              <w:jc w:val="center"/>
              <w:rPr>
                <w:ins w:id="669" w:author="Livia Arbex Endo | Felsberg Advogados" w:date="2019-04-05T12:33:00Z"/>
                <w:color w:val="000000"/>
                <w:sz w:val="18"/>
                <w:szCs w:val="18"/>
              </w:rPr>
            </w:pPr>
            <w:ins w:id="670"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79C89DBC" w14:textId="77777777" w:rsidR="00EE1D17" w:rsidRPr="00F01147" w:rsidRDefault="00EE1D17" w:rsidP="0093206B">
            <w:pPr>
              <w:jc w:val="center"/>
              <w:rPr>
                <w:ins w:id="671" w:author="Livia Arbex Endo | Felsberg Advogados" w:date="2019-04-05T12:33:00Z"/>
                <w:color w:val="000000"/>
                <w:sz w:val="18"/>
                <w:szCs w:val="18"/>
              </w:rPr>
            </w:pPr>
            <w:ins w:id="672" w:author="Livia Arbex Endo | Felsberg Advogados" w:date="2019-04-05T12:33:00Z">
              <w:r w:rsidRPr="00F01147">
                <w:rPr>
                  <w:color w:val="000000"/>
                  <w:sz w:val="18"/>
                  <w:szCs w:val="18"/>
                </w:rPr>
                <w:t>51.862</w:t>
              </w:r>
            </w:ins>
          </w:p>
        </w:tc>
      </w:tr>
      <w:tr w:rsidR="00EE1D17" w:rsidRPr="00897E06" w14:paraId="0E26AAE8" w14:textId="77777777" w:rsidTr="0093206B">
        <w:trPr>
          <w:trHeight w:val="255"/>
          <w:ins w:id="673"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70B91BE3" w14:textId="77777777" w:rsidR="00EE1D17" w:rsidRPr="00F01147" w:rsidRDefault="00EE1D17" w:rsidP="0093206B">
            <w:pPr>
              <w:rPr>
                <w:ins w:id="674" w:author="Livia Arbex Endo | Felsberg Advogados" w:date="2019-04-05T12:33:00Z"/>
                <w:color w:val="000000"/>
                <w:sz w:val="18"/>
                <w:szCs w:val="18"/>
              </w:rPr>
            </w:pPr>
            <w:ins w:id="675" w:author="Livia Arbex Endo | Felsberg Advogados" w:date="2019-04-05T12:33:00Z">
              <w:r w:rsidRPr="00A85579">
                <w:rPr>
                  <w:color w:val="000000"/>
                  <w:sz w:val="18"/>
                  <w:szCs w:val="18"/>
                </w:rPr>
                <w:t>VIVER BEM</w:t>
              </w:r>
            </w:ins>
          </w:p>
        </w:tc>
        <w:tc>
          <w:tcPr>
            <w:tcW w:w="981" w:type="dxa"/>
            <w:tcBorders>
              <w:top w:val="nil"/>
              <w:left w:val="nil"/>
              <w:bottom w:val="single" w:sz="4" w:space="0" w:color="auto"/>
              <w:right w:val="single" w:sz="4" w:space="0" w:color="auto"/>
            </w:tcBorders>
            <w:shd w:val="clear" w:color="auto" w:fill="auto"/>
            <w:noWrap/>
            <w:vAlign w:val="bottom"/>
          </w:tcPr>
          <w:p w14:paraId="086FB8C6" w14:textId="77777777" w:rsidR="00EE1D17" w:rsidRPr="00F01147" w:rsidRDefault="00EE1D17" w:rsidP="0093206B">
            <w:pPr>
              <w:jc w:val="center"/>
              <w:rPr>
                <w:ins w:id="676" w:author="Livia Arbex Endo | Felsberg Advogados" w:date="2019-04-05T12:33:00Z"/>
                <w:color w:val="000000"/>
                <w:sz w:val="18"/>
                <w:szCs w:val="18"/>
              </w:rPr>
            </w:pPr>
            <w:ins w:id="677" w:author="Livia Arbex Endo | Felsberg Advogados" w:date="2019-04-05T12:33:00Z">
              <w:r>
                <w:rPr>
                  <w:color w:val="000000"/>
                  <w:sz w:val="18"/>
                  <w:szCs w:val="18"/>
                </w:rPr>
                <w:t>304 TORRE D</w:t>
              </w:r>
            </w:ins>
          </w:p>
        </w:tc>
        <w:tc>
          <w:tcPr>
            <w:tcW w:w="3139" w:type="dxa"/>
            <w:tcBorders>
              <w:top w:val="nil"/>
              <w:left w:val="nil"/>
              <w:bottom w:val="single" w:sz="4" w:space="0" w:color="auto"/>
              <w:right w:val="single" w:sz="4" w:space="0" w:color="auto"/>
            </w:tcBorders>
            <w:shd w:val="clear" w:color="auto" w:fill="auto"/>
            <w:noWrap/>
            <w:vAlign w:val="bottom"/>
          </w:tcPr>
          <w:p w14:paraId="41102739" w14:textId="77777777" w:rsidR="00EE1D17" w:rsidRPr="00F01147" w:rsidRDefault="00EE1D17" w:rsidP="0093206B">
            <w:pPr>
              <w:jc w:val="both"/>
              <w:rPr>
                <w:ins w:id="678" w:author="Livia Arbex Endo | Felsberg Advogados" w:date="2019-04-05T12:33:00Z"/>
                <w:color w:val="000000"/>
                <w:sz w:val="18"/>
                <w:szCs w:val="18"/>
              </w:rPr>
            </w:pPr>
            <w:ins w:id="679" w:author="Livia Arbex Endo | Felsberg Advogados" w:date="2019-04-05T12:33:00Z">
              <w:r w:rsidRPr="00F01147">
                <w:rPr>
                  <w:color w:val="000000"/>
                  <w:sz w:val="18"/>
                  <w:szCs w:val="18"/>
                </w:rPr>
                <w:t>Avenida dos Caiapós, 1945, Pitimbu</w:t>
              </w:r>
            </w:ins>
          </w:p>
        </w:tc>
        <w:tc>
          <w:tcPr>
            <w:tcW w:w="1660" w:type="dxa"/>
            <w:tcBorders>
              <w:top w:val="nil"/>
              <w:left w:val="nil"/>
              <w:bottom w:val="single" w:sz="4" w:space="0" w:color="auto"/>
              <w:right w:val="single" w:sz="4" w:space="0" w:color="auto"/>
            </w:tcBorders>
            <w:shd w:val="clear" w:color="auto" w:fill="auto"/>
            <w:noWrap/>
            <w:vAlign w:val="bottom"/>
          </w:tcPr>
          <w:p w14:paraId="23BD7E64" w14:textId="77777777" w:rsidR="00EE1D17" w:rsidRPr="00F01147" w:rsidRDefault="00EE1D17" w:rsidP="0093206B">
            <w:pPr>
              <w:jc w:val="center"/>
              <w:rPr>
                <w:ins w:id="680" w:author="Livia Arbex Endo | Felsberg Advogados" w:date="2019-04-05T12:33:00Z"/>
                <w:color w:val="000000"/>
                <w:sz w:val="18"/>
                <w:szCs w:val="18"/>
              </w:rPr>
            </w:pPr>
            <w:ins w:id="681"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tcPr>
          <w:p w14:paraId="37A67D26" w14:textId="77777777" w:rsidR="00EE1D17" w:rsidRPr="00F01147" w:rsidRDefault="00EE1D17" w:rsidP="0093206B">
            <w:pPr>
              <w:jc w:val="center"/>
              <w:rPr>
                <w:ins w:id="682" w:author="Livia Arbex Endo | Felsberg Advogados" w:date="2019-04-05T12:33:00Z"/>
                <w:color w:val="000000"/>
                <w:sz w:val="18"/>
                <w:szCs w:val="18"/>
              </w:rPr>
            </w:pPr>
            <w:ins w:id="683"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tcPr>
          <w:p w14:paraId="091BE4D6" w14:textId="77777777" w:rsidR="00EE1D17" w:rsidRPr="00F01147" w:rsidRDefault="00EE1D17" w:rsidP="0093206B">
            <w:pPr>
              <w:jc w:val="center"/>
              <w:rPr>
                <w:ins w:id="684" w:author="Livia Arbex Endo | Felsberg Advogados" w:date="2019-04-05T12:33:00Z"/>
                <w:color w:val="000000"/>
                <w:sz w:val="18"/>
                <w:szCs w:val="18"/>
              </w:rPr>
            </w:pPr>
            <w:ins w:id="685" w:author="Livia Arbex Endo | Felsberg Advogados" w:date="2019-04-05T12:33:00Z">
              <w:r>
                <w:rPr>
                  <w:color w:val="000000"/>
                  <w:sz w:val="18"/>
                  <w:szCs w:val="18"/>
                </w:rPr>
                <w:t>51.933</w:t>
              </w:r>
            </w:ins>
          </w:p>
        </w:tc>
      </w:tr>
      <w:tr w:rsidR="00EE1D17" w:rsidRPr="00897E06" w14:paraId="77E844A7" w14:textId="77777777" w:rsidTr="0093206B">
        <w:trPr>
          <w:trHeight w:val="255"/>
          <w:ins w:id="686"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7C772C7E" w14:textId="77777777" w:rsidR="00EE1D17" w:rsidRPr="00F01147" w:rsidRDefault="00EE1D17" w:rsidP="0093206B">
            <w:pPr>
              <w:rPr>
                <w:ins w:id="687" w:author="Livia Arbex Endo | Felsberg Advogados" w:date="2019-04-05T12:33:00Z"/>
                <w:color w:val="000000"/>
                <w:sz w:val="18"/>
                <w:szCs w:val="18"/>
              </w:rPr>
            </w:pPr>
            <w:ins w:id="688" w:author="Livia Arbex Endo | Felsberg Advogados" w:date="2019-04-05T12:33:00Z">
              <w:r w:rsidRPr="00A85579">
                <w:rPr>
                  <w:color w:val="000000"/>
                  <w:sz w:val="18"/>
                  <w:szCs w:val="18"/>
                </w:rPr>
                <w:t>VIVER BEM</w:t>
              </w:r>
            </w:ins>
          </w:p>
        </w:tc>
        <w:tc>
          <w:tcPr>
            <w:tcW w:w="981" w:type="dxa"/>
            <w:tcBorders>
              <w:top w:val="nil"/>
              <w:left w:val="nil"/>
              <w:bottom w:val="single" w:sz="4" w:space="0" w:color="auto"/>
              <w:right w:val="single" w:sz="4" w:space="0" w:color="auto"/>
            </w:tcBorders>
            <w:shd w:val="clear" w:color="auto" w:fill="auto"/>
            <w:noWrap/>
            <w:vAlign w:val="bottom"/>
          </w:tcPr>
          <w:p w14:paraId="02F2D00B" w14:textId="77777777" w:rsidR="00EE1D17" w:rsidRPr="00F01147" w:rsidRDefault="00EE1D17" w:rsidP="0093206B">
            <w:pPr>
              <w:jc w:val="center"/>
              <w:rPr>
                <w:ins w:id="689" w:author="Livia Arbex Endo | Felsberg Advogados" w:date="2019-04-05T12:33:00Z"/>
                <w:color w:val="000000"/>
                <w:sz w:val="18"/>
                <w:szCs w:val="18"/>
              </w:rPr>
            </w:pPr>
            <w:ins w:id="690" w:author="Livia Arbex Endo | Felsberg Advogados" w:date="2019-04-05T12:33:00Z">
              <w:r>
                <w:rPr>
                  <w:color w:val="000000"/>
                  <w:sz w:val="18"/>
                  <w:szCs w:val="18"/>
                </w:rPr>
                <w:t>1503 TORRE F</w:t>
              </w:r>
            </w:ins>
          </w:p>
        </w:tc>
        <w:tc>
          <w:tcPr>
            <w:tcW w:w="3139" w:type="dxa"/>
            <w:tcBorders>
              <w:top w:val="nil"/>
              <w:left w:val="nil"/>
              <w:bottom w:val="single" w:sz="4" w:space="0" w:color="auto"/>
              <w:right w:val="single" w:sz="4" w:space="0" w:color="auto"/>
            </w:tcBorders>
            <w:shd w:val="clear" w:color="auto" w:fill="auto"/>
            <w:noWrap/>
            <w:vAlign w:val="bottom"/>
          </w:tcPr>
          <w:p w14:paraId="3823E99F" w14:textId="77777777" w:rsidR="00EE1D17" w:rsidRPr="00F01147" w:rsidRDefault="00EE1D17" w:rsidP="0093206B">
            <w:pPr>
              <w:jc w:val="both"/>
              <w:rPr>
                <w:ins w:id="691" w:author="Livia Arbex Endo | Felsberg Advogados" w:date="2019-04-05T12:33:00Z"/>
                <w:color w:val="000000"/>
                <w:sz w:val="18"/>
                <w:szCs w:val="18"/>
              </w:rPr>
            </w:pPr>
            <w:ins w:id="692" w:author="Livia Arbex Endo | Felsberg Advogados" w:date="2019-04-05T12:33:00Z">
              <w:r w:rsidRPr="00F01147">
                <w:rPr>
                  <w:color w:val="000000"/>
                  <w:sz w:val="18"/>
                  <w:szCs w:val="18"/>
                </w:rPr>
                <w:t>Avenida dos Caiapós, 1945, Pitimbu</w:t>
              </w:r>
            </w:ins>
          </w:p>
        </w:tc>
        <w:tc>
          <w:tcPr>
            <w:tcW w:w="1660" w:type="dxa"/>
            <w:tcBorders>
              <w:top w:val="nil"/>
              <w:left w:val="nil"/>
              <w:bottom w:val="single" w:sz="4" w:space="0" w:color="auto"/>
              <w:right w:val="single" w:sz="4" w:space="0" w:color="auto"/>
            </w:tcBorders>
            <w:shd w:val="clear" w:color="auto" w:fill="auto"/>
            <w:noWrap/>
            <w:vAlign w:val="bottom"/>
          </w:tcPr>
          <w:p w14:paraId="54C6585F" w14:textId="77777777" w:rsidR="00EE1D17" w:rsidRPr="00F01147" w:rsidRDefault="00EE1D17" w:rsidP="0093206B">
            <w:pPr>
              <w:jc w:val="center"/>
              <w:rPr>
                <w:ins w:id="693" w:author="Livia Arbex Endo | Felsberg Advogados" w:date="2019-04-05T12:33:00Z"/>
                <w:color w:val="000000"/>
                <w:sz w:val="18"/>
                <w:szCs w:val="18"/>
              </w:rPr>
            </w:pPr>
            <w:ins w:id="694"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tcPr>
          <w:p w14:paraId="58391CA9" w14:textId="77777777" w:rsidR="00EE1D17" w:rsidRPr="00F01147" w:rsidRDefault="00EE1D17" w:rsidP="0093206B">
            <w:pPr>
              <w:jc w:val="center"/>
              <w:rPr>
                <w:ins w:id="695" w:author="Livia Arbex Endo | Felsberg Advogados" w:date="2019-04-05T12:33:00Z"/>
                <w:color w:val="000000"/>
                <w:sz w:val="18"/>
                <w:szCs w:val="18"/>
              </w:rPr>
            </w:pPr>
            <w:ins w:id="696"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tcPr>
          <w:p w14:paraId="220D6BAB" w14:textId="77777777" w:rsidR="00EE1D17" w:rsidRPr="00F01147" w:rsidRDefault="00EE1D17" w:rsidP="0093206B">
            <w:pPr>
              <w:jc w:val="center"/>
              <w:rPr>
                <w:ins w:id="697" w:author="Livia Arbex Endo | Felsberg Advogados" w:date="2019-04-05T12:33:00Z"/>
                <w:color w:val="000000"/>
                <w:sz w:val="18"/>
                <w:szCs w:val="18"/>
              </w:rPr>
            </w:pPr>
            <w:ins w:id="698" w:author="Livia Arbex Endo | Felsberg Advogados" w:date="2019-04-05T12:33:00Z">
              <w:r>
                <w:rPr>
                  <w:color w:val="000000"/>
                  <w:sz w:val="18"/>
                  <w:szCs w:val="18"/>
                </w:rPr>
                <w:t>51.903</w:t>
              </w:r>
            </w:ins>
          </w:p>
        </w:tc>
      </w:tr>
      <w:tr w:rsidR="00EE1D17" w:rsidRPr="00897E06" w14:paraId="1DDA38BD" w14:textId="77777777" w:rsidTr="0093206B">
        <w:trPr>
          <w:trHeight w:val="255"/>
          <w:ins w:id="699"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249EAA17" w14:textId="77777777" w:rsidR="00EE1D17" w:rsidRPr="00437F1A" w:rsidRDefault="00EE1D17" w:rsidP="0093206B">
            <w:pPr>
              <w:rPr>
                <w:ins w:id="700" w:author="Livia Arbex Endo | Felsberg Advogados" w:date="2019-04-05T12:33:00Z"/>
                <w:color w:val="000000"/>
                <w:sz w:val="18"/>
                <w:szCs w:val="18"/>
              </w:rPr>
            </w:pPr>
            <w:ins w:id="701" w:author="Livia Arbex Endo | Felsberg Advogados" w:date="2019-04-05T12:33:00Z">
              <w:r w:rsidRPr="00437F1A">
                <w:rPr>
                  <w:color w:val="000000"/>
                  <w:sz w:val="18"/>
                  <w:szCs w:val="18"/>
                </w:rPr>
                <w:t>VIVER BEM</w:t>
              </w:r>
            </w:ins>
          </w:p>
        </w:tc>
        <w:tc>
          <w:tcPr>
            <w:tcW w:w="981" w:type="dxa"/>
            <w:tcBorders>
              <w:top w:val="nil"/>
              <w:left w:val="nil"/>
              <w:bottom w:val="single" w:sz="4" w:space="0" w:color="auto"/>
              <w:right w:val="single" w:sz="4" w:space="0" w:color="auto"/>
            </w:tcBorders>
            <w:shd w:val="clear" w:color="auto" w:fill="auto"/>
            <w:noWrap/>
            <w:vAlign w:val="bottom"/>
          </w:tcPr>
          <w:p w14:paraId="75EFEBB9" w14:textId="77777777" w:rsidR="00EE1D17" w:rsidRPr="00996339" w:rsidRDefault="00EE1D17" w:rsidP="0093206B">
            <w:pPr>
              <w:jc w:val="center"/>
              <w:rPr>
                <w:ins w:id="702" w:author="Livia Arbex Endo | Felsberg Advogados" w:date="2019-04-05T12:33:00Z"/>
                <w:color w:val="000000"/>
                <w:sz w:val="18"/>
                <w:szCs w:val="18"/>
              </w:rPr>
            </w:pPr>
            <w:ins w:id="703" w:author="Livia Arbex Endo | Felsberg Advogados" w:date="2019-04-05T12:33:00Z">
              <w:r>
                <w:rPr>
                  <w:color w:val="000000"/>
                  <w:sz w:val="18"/>
                  <w:szCs w:val="18"/>
                </w:rPr>
                <w:t>1001</w:t>
              </w:r>
              <w:r w:rsidRPr="00437F1A">
                <w:rPr>
                  <w:color w:val="000000"/>
                  <w:sz w:val="18"/>
                  <w:szCs w:val="18"/>
                </w:rPr>
                <w:t xml:space="preserve"> TORRE F</w:t>
              </w:r>
            </w:ins>
          </w:p>
        </w:tc>
        <w:tc>
          <w:tcPr>
            <w:tcW w:w="3139" w:type="dxa"/>
            <w:tcBorders>
              <w:top w:val="nil"/>
              <w:left w:val="nil"/>
              <w:bottom w:val="single" w:sz="4" w:space="0" w:color="auto"/>
              <w:right w:val="single" w:sz="4" w:space="0" w:color="auto"/>
            </w:tcBorders>
            <w:shd w:val="clear" w:color="auto" w:fill="auto"/>
            <w:noWrap/>
            <w:vAlign w:val="bottom"/>
          </w:tcPr>
          <w:p w14:paraId="10332154" w14:textId="77777777" w:rsidR="00EE1D17" w:rsidRPr="00996339" w:rsidRDefault="00EE1D17" w:rsidP="0093206B">
            <w:pPr>
              <w:jc w:val="both"/>
              <w:rPr>
                <w:ins w:id="704" w:author="Livia Arbex Endo | Felsberg Advogados" w:date="2019-04-05T12:33:00Z"/>
                <w:color w:val="000000"/>
                <w:sz w:val="18"/>
                <w:szCs w:val="18"/>
              </w:rPr>
            </w:pPr>
            <w:ins w:id="705" w:author="Livia Arbex Endo | Felsberg Advogados" w:date="2019-04-05T12:33:00Z">
              <w:r w:rsidRPr="00996339">
                <w:rPr>
                  <w:color w:val="000000"/>
                  <w:sz w:val="18"/>
                  <w:szCs w:val="18"/>
                </w:rPr>
                <w:t>Avenida dos Caiapós, 1945, Pitimbu</w:t>
              </w:r>
            </w:ins>
          </w:p>
        </w:tc>
        <w:tc>
          <w:tcPr>
            <w:tcW w:w="1660" w:type="dxa"/>
            <w:tcBorders>
              <w:top w:val="nil"/>
              <w:left w:val="nil"/>
              <w:bottom w:val="single" w:sz="4" w:space="0" w:color="auto"/>
              <w:right w:val="single" w:sz="4" w:space="0" w:color="auto"/>
            </w:tcBorders>
            <w:shd w:val="clear" w:color="auto" w:fill="auto"/>
            <w:noWrap/>
            <w:vAlign w:val="bottom"/>
          </w:tcPr>
          <w:p w14:paraId="14925694" w14:textId="77777777" w:rsidR="00EE1D17" w:rsidRPr="00996339" w:rsidRDefault="00EE1D17" w:rsidP="0093206B">
            <w:pPr>
              <w:jc w:val="center"/>
              <w:rPr>
                <w:ins w:id="706" w:author="Livia Arbex Endo | Felsberg Advogados" w:date="2019-04-05T12:33:00Z"/>
                <w:color w:val="000000"/>
                <w:sz w:val="18"/>
                <w:szCs w:val="18"/>
              </w:rPr>
            </w:pPr>
            <w:ins w:id="707" w:author="Livia Arbex Endo | Felsberg Advogados" w:date="2019-04-05T12:33:00Z">
              <w:r w:rsidRPr="00996339">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vAlign w:val="bottom"/>
          </w:tcPr>
          <w:p w14:paraId="4D10350C" w14:textId="77777777" w:rsidR="00EE1D17" w:rsidRPr="00996339" w:rsidRDefault="00EE1D17" w:rsidP="0093206B">
            <w:pPr>
              <w:jc w:val="center"/>
              <w:rPr>
                <w:ins w:id="708" w:author="Livia Arbex Endo | Felsberg Advogados" w:date="2019-04-05T12:33:00Z"/>
                <w:color w:val="000000"/>
                <w:sz w:val="18"/>
                <w:szCs w:val="18"/>
              </w:rPr>
            </w:pPr>
            <w:ins w:id="709" w:author="Livia Arbex Endo | Felsberg Advogados" w:date="2019-04-05T12:33:00Z">
              <w:r w:rsidRPr="00996339">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tcPr>
          <w:p w14:paraId="01CFD991" w14:textId="77777777" w:rsidR="00EE1D17" w:rsidRPr="00996339" w:rsidRDefault="00EE1D17" w:rsidP="0093206B">
            <w:pPr>
              <w:jc w:val="center"/>
              <w:rPr>
                <w:ins w:id="710" w:author="Livia Arbex Endo | Felsberg Advogados" w:date="2019-04-05T12:33:00Z"/>
                <w:color w:val="000000"/>
                <w:sz w:val="18"/>
                <w:szCs w:val="18"/>
              </w:rPr>
            </w:pPr>
            <w:ins w:id="711" w:author="Livia Arbex Endo | Felsberg Advogados" w:date="2019-04-05T12:33:00Z">
              <w:r>
                <w:rPr>
                  <w:color w:val="000000"/>
                  <w:sz w:val="18"/>
                  <w:szCs w:val="18"/>
                </w:rPr>
                <w:t>51.886</w:t>
              </w:r>
            </w:ins>
          </w:p>
        </w:tc>
      </w:tr>
      <w:tr w:rsidR="00EE1D17" w:rsidRPr="00897E06" w14:paraId="0B3010A6" w14:textId="77777777" w:rsidTr="0093206B">
        <w:trPr>
          <w:trHeight w:val="255"/>
          <w:ins w:id="712"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57BF72D1" w14:textId="77777777" w:rsidR="00EE1D17" w:rsidRPr="00F01147" w:rsidRDefault="00EE1D17" w:rsidP="0093206B">
            <w:pPr>
              <w:rPr>
                <w:ins w:id="713" w:author="Livia Arbex Endo | Felsberg Advogados" w:date="2019-04-05T12:33:00Z"/>
                <w:color w:val="000000"/>
                <w:sz w:val="18"/>
                <w:szCs w:val="18"/>
              </w:rPr>
            </w:pPr>
            <w:ins w:id="714" w:author="Livia Arbex Endo | Felsberg Advogados" w:date="2019-04-05T12:33:00Z">
              <w:r w:rsidRPr="00437F1A">
                <w:rPr>
                  <w:color w:val="000000"/>
                  <w:sz w:val="18"/>
                  <w:szCs w:val="18"/>
                </w:rPr>
                <w:t>VIVER BEM</w:t>
              </w:r>
            </w:ins>
          </w:p>
        </w:tc>
        <w:tc>
          <w:tcPr>
            <w:tcW w:w="981" w:type="dxa"/>
            <w:tcBorders>
              <w:top w:val="nil"/>
              <w:left w:val="nil"/>
              <w:bottom w:val="single" w:sz="4" w:space="0" w:color="auto"/>
              <w:right w:val="single" w:sz="4" w:space="0" w:color="auto"/>
            </w:tcBorders>
            <w:shd w:val="clear" w:color="auto" w:fill="auto"/>
            <w:noWrap/>
            <w:vAlign w:val="bottom"/>
          </w:tcPr>
          <w:p w14:paraId="66A4A9B2" w14:textId="77777777" w:rsidR="00EE1D17" w:rsidRPr="00F01147" w:rsidRDefault="00EE1D17" w:rsidP="0093206B">
            <w:pPr>
              <w:jc w:val="center"/>
              <w:rPr>
                <w:ins w:id="715" w:author="Livia Arbex Endo | Felsberg Advogados" w:date="2019-04-05T12:33:00Z"/>
                <w:color w:val="000000"/>
                <w:sz w:val="18"/>
                <w:szCs w:val="18"/>
              </w:rPr>
            </w:pPr>
            <w:ins w:id="716" w:author="Livia Arbex Endo | Felsberg Advogados" w:date="2019-04-05T12:33:00Z">
              <w:r>
                <w:rPr>
                  <w:color w:val="000000"/>
                  <w:sz w:val="18"/>
                  <w:szCs w:val="18"/>
                </w:rPr>
                <w:t>202</w:t>
              </w:r>
              <w:r w:rsidRPr="00437F1A">
                <w:rPr>
                  <w:color w:val="000000"/>
                  <w:sz w:val="18"/>
                  <w:szCs w:val="18"/>
                </w:rPr>
                <w:t xml:space="preserve"> TORRE </w:t>
              </w:r>
              <w:r>
                <w:rPr>
                  <w:color w:val="000000"/>
                  <w:sz w:val="18"/>
                  <w:szCs w:val="18"/>
                </w:rPr>
                <w:t>B</w:t>
              </w:r>
            </w:ins>
          </w:p>
        </w:tc>
        <w:tc>
          <w:tcPr>
            <w:tcW w:w="3139" w:type="dxa"/>
            <w:tcBorders>
              <w:top w:val="nil"/>
              <w:left w:val="nil"/>
              <w:bottom w:val="single" w:sz="4" w:space="0" w:color="auto"/>
              <w:right w:val="single" w:sz="4" w:space="0" w:color="auto"/>
            </w:tcBorders>
            <w:shd w:val="clear" w:color="auto" w:fill="auto"/>
            <w:noWrap/>
            <w:vAlign w:val="bottom"/>
          </w:tcPr>
          <w:p w14:paraId="560EEF79" w14:textId="77777777" w:rsidR="00EE1D17" w:rsidRPr="00F01147" w:rsidRDefault="00EE1D17" w:rsidP="0093206B">
            <w:pPr>
              <w:jc w:val="both"/>
              <w:rPr>
                <w:ins w:id="717" w:author="Livia Arbex Endo | Felsberg Advogados" w:date="2019-04-05T12:33:00Z"/>
                <w:color w:val="000000"/>
                <w:sz w:val="18"/>
                <w:szCs w:val="18"/>
              </w:rPr>
            </w:pPr>
            <w:ins w:id="718" w:author="Livia Arbex Endo | Felsberg Advogados" w:date="2019-04-05T12:33:00Z">
              <w:r w:rsidRPr="00996339">
                <w:rPr>
                  <w:color w:val="000000"/>
                  <w:sz w:val="18"/>
                  <w:szCs w:val="18"/>
                </w:rPr>
                <w:t>Avenida dos Caiapós, 1945, Pitimbu</w:t>
              </w:r>
            </w:ins>
          </w:p>
        </w:tc>
        <w:tc>
          <w:tcPr>
            <w:tcW w:w="1660" w:type="dxa"/>
            <w:tcBorders>
              <w:top w:val="nil"/>
              <w:left w:val="nil"/>
              <w:bottom w:val="single" w:sz="4" w:space="0" w:color="auto"/>
              <w:right w:val="single" w:sz="4" w:space="0" w:color="auto"/>
            </w:tcBorders>
            <w:shd w:val="clear" w:color="auto" w:fill="auto"/>
            <w:noWrap/>
            <w:vAlign w:val="bottom"/>
          </w:tcPr>
          <w:p w14:paraId="1605DEAF" w14:textId="77777777" w:rsidR="00EE1D17" w:rsidRPr="00F01147" w:rsidRDefault="00EE1D17" w:rsidP="0093206B">
            <w:pPr>
              <w:jc w:val="center"/>
              <w:rPr>
                <w:ins w:id="719" w:author="Livia Arbex Endo | Felsberg Advogados" w:date="2019-04-05T12:33:00Z"/>
                <w:color w:val="000000"/>
                <w:sz w:val="18"/>
                <w:szCs w:val="18"/>
              </w:rPr>
            </w:pPr>
            <w:ins w:id="720" w:author="Livia Arbex Endo | Felsberg Advogados" w:date="2019-04-05T12:33:00Z">
              <w:r w:rsidRPr="00996339">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vAlign w:val="bottom"/>
          </w:tcPr>
          <w:p w14:paraId="7A3C9E5C" w14:textId="77777777" w:rsidR="00EE1D17" w:rsidRPr="00F01147" w:rsidRDefault="00EE1D17" w:rsidP="0093206B">
            <w:pPr>
              <w:jc w:val="center"/>
              <w:rPr>
                <w:ins w:id="721" w:author="Livia Arbex Endo | Felsberg Advogados" w:date="2019-04-05T12:33:00Z"/>
                <w:color w:val="000000"/>
                <w:sz w:val="18"/>
                <w:szCs w:val="18"/>
              </w:rPr>
            </w:pPr>
            <w:ins w:id="722" w:author="Livia Arbex Endo | Felsberg Advogados" w:date="2019-04-05T12:33:00Z">
              <w:r w:rsidRPr="00996339">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tcPr>
          <w:p w14:paraId="029437DF" w14:textId="77777777" w:rsidR="00EE1D17" w:rsidRPr="00F01147" w:rsidRDefault="00EE1D17" w:rsidP="0093206B">
            <w:pPr>
              <w:jc w:val="center"/>
              <w:rPr>
                <w:ins w:id="723" w:author="Livia Arbex Endo | Felsberg Advogados" w:date="2019-04-05T12:33:00Z"/>
                <w:color w:val="000000"/>
                <w:sz w:val="18"/>
                <w:szCs w:val="18"/>
              </w:rPr>
            </w:pPr>
            <w:ins w:id="724" w:author="Livia Arbex Endo | Felsberg Advogados" w:date="2019-04-05T12:33:00Z">
              <w:r>
                <w:rPr>
                  <w:color w:val="000000"/>
                  <w:sz w:val="18"/>
                  <w:szCs w:val="18"/>
                </w:rPr>
                <w:t>50.763</w:t>
              </w:r>
            </w:ins>
          </w:p>
        </w:tc>
      </w:tr>
      <w:tr w:rsidR="00EE1D17" w:rsidRPr="00897E06" w14:paraId="4E1F45E2" w14:textId="77777777" w:rsidTr="0093206B">
        <w:trPr>
          <w:trHeight w:val="255"/>
          <w:ins w:id="725"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4DFB7158" w14:textId="77777777" w:rsidR="00EE1D17" w:rsidRPr="00F01147" w:rsidRDefault="00EE1D17" w:rsidP="0093206B">
            <w:pPr>
              <w:rPr>
                <w:ins w:id="726" w:author="Livia Arbex Endo | Felsberg Advogados" w:date="2019-04-05T12:33:00Z"/>
                <w:color w:val="000000"/>
                <w:sz w:val="18"/>
                <w:szCs w:val="18"/>
              </w:rPr>
            </w:pPr>
            <w:ins w:id="727" w:author="Livia Arbex Endo | Felsberg Advogados" w:date="2019-04-05T12:33:00Z">
              <w:r w:rsidRPr="00F01147">
                <w:rPr>
                  <w:color w:val="000000"/>
                  <w:sz w:val="18"/>
                  <w:szCs w:val="18"/>
                </w:rPr>
                <w:t>ATLANTIC CITY</w:t>
              </w:r>
            </w:ins>
          </w:p>
        </w:tc>
        <w:tc>
          <w:tcPr>
            <w:tcW w:w="981" w:type="dxa"/>
            <w:tcBorders>
              <w:top w:val="nil"/>
              <w:left w:val="nil"/>
              <w:bottom w:val="single" w:sz="4" w:space="0" w:color="auto"/>
              <w:right w:val="single" w:sz="4" w:space="0" w:color="auto"/>
            </w:tcBorders>
            <w:shd w:val="clear" w:color="auto" w:fill="auto"/>
            <w:noWrap/>
            <w:vAlign w:val="bottom"/>
            <w:hideMark/>
          </w:tcPr>
          <w:p w14:paraId="423820EA" w14:textId="77777777" w:rsidR="00EE1D17" w:rsidRPr="00F01147" w:rsidRDefault="00EE1D17" w:rsidP="0093206B">
            <w:pPr>
              <w:jc w:val="center"/>
              <w:rPr>
                <w:ins w:id="728" w:author="Livia Arbex Endo | Felsberg Advogados" w:date="2019-04-05T12:33:00Z"/>
                <w:color w:val="000000"/>
                <w:sz w:val="18"/>
                <w:szCs w:val="18"/>
              </w:rPr>
            </w:pPr>
            <w:ins w:id="729" w:author="Livia Arbex Endo | Felsberg Advogados" w:date="2019-04-05T12:33:00Z">
              <w:r w:rsidRPr="00F01147">
                <w:rPr>
                  <w:color w:val="000000"/>
                  <w:sz w:val="18"/>
                  <w:szCs w:val="18"/>
                </w:rPr>
                <w:t>401</w:t>
              </w:r>
            </w:ins>
          </w:p>
        </w:tc>
        <w:tc>
          <w:tcPr>
            <w:tcW w:w="3139" w:type="dxa"/>
            <w:tcBorders>
              <w:top w:val="nil"/>
              <w:left w:val="nil"/>
              <w:bottom w:val="single" w:sz="4" w:space="0" w:color="auto"/>
              <w:right w:val="single" w:sz="4" w:space="0" w:color="auto"/>
            </w:tcBorders>
            <w:shd w:val="clear" w:color="auto" w:fill="auto"/>
            <w:noWrap/>
            <w:vAlign w:val="bottom"/>
            <w:hideMark/>
          </w:tcPr>
          <w:p w14:paraId="7E538766" w14:textId="77777777" w:rsidR="00EE1D17" w:rsidRPr="00F01147" w:rsidRDefault="00EE1D17" w:rsidP="0093206B">
            <w:pPr>
              <w:jc w:val="both"/>
              <w:rPr>
                <w:ins w:id="730" w:author="Livia Arbex Endo | Felsberg Advogados" w:date="2019-04-05T12:33:00Z"/>
                <w:color w:val="000000"/>
                <w:sz w:val="18"/>
                <w:szCs w:val="18"/>
              </w:rPr>
            </w:pPr>
            <w:ins w:id="731" w:author="Livia Arbex Endo | Felsberg Advogados" w:date="2019-04-05T12:33:00Z">
              <w:r w:rsidRPr="00F01147">
                <w:rPr>
                  <w:color w:val="000000"/>
                  <w:sz w:val="18"/>
                  <w:szCs w:val="18"/>
                </w:rPr>
                <w:t>Rua Eng. João Hélio Alves da Rocha, n° 1175, Planalto</w:t>
              </w:r>
            </w:ins>
          </w:p>
        </w:tc>
        <w:tc>
          <w:tcPr>
            <w:tcW w:w="1660" w:type="dxa"/>
            <w:tcBorders>
              <w:top w:val="nil"/>
              <w:left w:val="nil"/>
              <w:bottom w:val="single" w:sz="4" w:space="0" w:color="auto"/>
              <w:right w:val="single" w:sz="4" w:space="0" w:color="auto"/>
            </w:tcBorders>
            <w:shd w:val="clear" w:color="auto" w:fill="auto"/>
            <w:noWrap/>
            <w:vAlign w:val="bottom"/>
            <w:hideMark/>
          </w:tcPr>
          <w:p w14:paraId="657E3E73" w14:textId="77777777" w:rsidR="00EE1D17" w:rsidRPr="00F01147" w:rsidRDefault="00EE1D17" w:rsidP="0093206B">
            <w:pPr>
              <w:jc w:val="center"/>
              <w:rPr>
                <w:ins w:id="732" w:author="Livia Arbex Endo | Felsberg Advogados" w:date="2019-04-05T12:33:00Z"/>
                <w:color w:val="000000"/>
                <w:sz w:val="18"/>
                <w:szCs w:val="18"/>
              </w:rPr>
            </w:pPr>
            <w:ins w:id="733"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hideMark/>
          </w:tcPr>
          <w:p w14:paraId="372EBF48" w14:textId="77777777" w:rsidR="00EE1D17" w:rsidRPr="00F01147" w:rsidRDefault="00EE1D17" w:rsidP="0093206B">
            <w:pPr>
              <w:jc w:val="center"/>
              <w:rPr>
                <w:ins w:id="734" w:author="Livia Arbex Endo | Felsberg Advogados" w:date="2019-04-05T12:33:00Z"/>
                <w:color w:val="000000"/>
                <w:sz w:val="18"/>
                <w:szCs w:val="18"/>
              </w:rPr>
            </w:pPr>
            <w:ins w:id="735"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176D1084" w14:textId="77777777" w:rsidR="00EE1D17" w:rsidRPr="00F01147" w:rsidRDefault="00EE1D17" w:rsidP="0093206B">
            <w:pPr>
              <w:jc w:val="center"/>
              <w:rPr>
                <w:ins w:id="736" w:author="Livia Arbex Endo | Felsberg Advogados" w:date="2019-04-05T12:33:00Z"/>
                <w:color w:val="000000"/>
                <w:sz w:val="18"/>
                <w:szCs w:val="18"/>
              </w:rPr>
            </w:pPr>
            <w:ins w:id="737" w:author="Livia Arbex Endo | Felsberg Advogados" w:date="2019-04-05T12:33:00Z">
              <w:r w:rsidRPr="00F01147">
                <w:rPr>
                  <w:color w:val="000000"/>
                  <w:sz w:val="18"/>
                  <w:szCs w:val="18"/>
                </w:rPr>
                <w:t>55.180</w:t>
              </w:r>
            </w:ins>
          </w:p>
        </w:tc>
      </w:tr>
      <w:tr w:rsidR="00EE1D17" w:rsidRPr="00897E06" w14:paraId="0D405333" w14:textId="77777777" w:rsidTr="0093206B">
        <w:trPr>
          <w:trHeight w:val="255"/>
          <w:ins w:id="738"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0C8D635" w14:textId="77777777" w:rsidR="00EE1D17" w:rsidRPr="00F01147" w:rsidRDefault="00EE1D17" w:rsidP="0093206B">
            <w:pPr>
              <w:rPr>
                <w:ins w:id="739" w:author="Livia Arbex Endo | Felsberg Advogados" w:date="2019-04-05T12:33:00Z"/>
                <w:color w:val="000000"/>
                <w:sz w:val="18"/>
                <w:szCs w:val="18"/>
              </w:rPr>
            </w:pPr>
            <w:ins w:id="740" w:author="Livia Arbex Endo | Felsberg Advogados" w:date="2019-04-05T12:33:00Z">
              <w:r w:rsidRPr="00F01147">
                <w:rPr>
                  <w:color w:val="000000"/>
                  <w:sz w:val="18"/>
                  <w:szCs w:val="18"/>
                </w:rPr>
                <w:t>ATLANTIC CITY</w:t>
              </w:r>
            </w:ins>
          </w:p>
        </w:tc>
        <w:tc>
          <w:tcPr>
            <w:tcW w:w="981" w:type="dxa"/>
            <w:tcBorders>
              <w:top w:val="nil"/>
              <w:left w:val="nil"/>
              <w:bottom w:val="single" w:sz="4" w:space="0" w:color="auto"/>
              <w:right w:val="single" w:sz="4" w:space="0" w:color="auto"/>
            </w:tcBorders>
            <w:shd w:val="clear" w:color="auto" w:fill="auto"/>
            <w:noWrap/>
            <w:vAlign w:val="bottom"/>
            <w:hideMark/>
          </w:tcPr>
          <w:p w14:paraId="53CE6055" w14:textId="77777777" w:rsidR="00EE1D17" w:rsidRPr="00F01147" w:rsidRDefault="00EE1D17" w:rsidP="0093206B">
            <w:pPr>
              <w:jc w:val="center"/>
              <w:rPr>
                <w:ins w:id="741" w:author="Livia Arbex Endo | Felsberg Advogados" w:date="2019-04-05T12:33:00Z"/>
                <w:color w:val="000000"/>
                <w:sz w:val="18"/>
                <w:szCs w:val="18"/>
              </w:rPr>
            </w:pPr>
            <w:ins w:id="742" w:author="Livia Arbex Endo | Felsberg Advogados" w:date="2019-04-05T12:33:00Z">
              <w:r w:rsidRPr="00F01147">
                <w:rPr>
                  <w:color w:val="000000"/>
                  <w:sz w:val="18"/>
                  <w:szCs w:val="18"/>
                </w:rPr>
                <w:t>403</w:t>
              </w:r>
            </w:ins>
          </w:p>
        </w:tc>
        <w:tc>
          <w:tcPr>
            <w:tcW w:w="3139" w:type="dxa"/>
            <w:tcBorders>
              <w:top w:val="nil"/>
              <w:left w:val="nil"/>
              <w:bottom w:val="single" w:sz="4" w:space="0" w:color="auto"/>
              <w:right w:val="single" w:sz="4" w:space="0" w:color="auto"/>
            </w:tcBorders>
            <w:shd w:val="clear" w:color="auto" w:fill="auto"/>
            <w:noWrap/>
            <w:vAlign w:val="bottom"/>
            <w:hideMark/>
          </w:tcPr>
          <w:p w14:paraId="2F5275BF" w14:textId="77777777" w:rsidR="00EE1D17" w:rsidRPr="00F01147" w:rsidRDefault="00EE1D17" w:rsidP="0093206B">
            <w:pPr>
              <w:jc w:val="both"/>
              <w:rPr>
                <w:ins w:id="743" w:author="Livia Arbex Endo | Felsberg Advogados" w:date="2019-04-05T12:33:00Z"/>
                <w:color w:val="000000"/>
                <w:sz w:val="18"/>
                <w:szCs w:val="18"/>
              </w:rPr>
            </w:pPr>
            <w:ins w:id="744" w:author="Livia Arbex Endo | Felsberg Advogados" w:date="2019-04-05T12:33:00Z">
              <w:r w:rsidRPr="00F01147">
                <w:rPr>
                  <w:color w:val="000000"/>
                  <w:sz w:val="18"/>
                  <w:szCs w:val="18"/>
                </w:rPr>
                <w:t>Rua Eng. João Hélio Alves da Rocha, n° 1175, Planalto</w:t>
              </w:r>
            </w:ins>
          </w:p>
        </w:tc>
        <w:tc>
          <w:tcPr>
            <w:tcW w:w="1660" w:type="dxa"/>
            <w:tcBorders>
              <w:top w:val="nil"/>
              <w:left w:val="nil"/>
              <w:bottom w:val="single" w:sz="4" w:space="0" w:color="auto"/>
              <w:right w:val="single" w:sz="4" w:space="0" w:color="auto"/>
            </w:tcBorders>
            <w:shd w:val="clear" w:color="auto" w:fill="auto"/>
            <w:noWrap/>
            <w:vAlign w:val="bottom"/>
            <w:hideMark/>
          </w:tcPr>
          <w:p w14:paraId="097BE433" w14:textId="77777777" w:rsidR="00EE1D17" w:rsidRPr="00F01147" w:rsidRDefault="00EE1D17" w:rsidP="0093206B">
            <w:pPr>
              <w:jc w:val="center"/>
              <w:rPr>
                <w:ins w:id="745" w:author="Livia Arbex Endo | Felsberg Advogados" w:date="2019-04-05T12:33:00Z"/>
                <w:color w:val="000000"/>
                <w:sz w:val="18"/>
                <w:szCs w:val="18"/>
              </w:rPr>
            </w:pPr>
            <w:ins w:id="746" w:author="Livia Arbex Endo | Felsberg Advogados" w:date="2019-04-05T12:33:00Z">
              <w:r w:rsidRPr="00F01147">
                <w:rPr>
                  <w:color w:val="000000"/>
                  <w:sz w:val="18"/>
                  <w:szCs w:val="18"/>
                </w:rPr>
                <w:t>NATAL</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vAlign w:val="bottom"/>
            <w:hideMark/>
          </w:tcPr>
          <w:p w14:paraId="70EE3AC3" w14:textId="77777777" w:rsidR="00EE1D17" w:rsidRPr="00F01147" w:rsidRDefault="00EE1D17" w:rsidP="0093206B">
            <w:pPr>
              <w:jc w:val="center"/>
              <w:rPr>
                <w:ins w:id="747" w:author="Livia Arbex Endo | Felsberg Advogados" w:date="2019-04-05T12:33:00Z"/>
                <w:color w:val="000000"/>
                <w:sz w:val="18"/>
                <w:szCs w:val="18"/>
              </w:rPr>
            </w:pPr>
            <w:ins w:id="748" w:author="Livia Arbex Endo | Felsberg Advogados" w:date="2019-04-05T12:33:00Z">
              <w:r w:rsidRPr="00F01147">
                <w:rPr>
                  <w:color w:val="000000"/>
                  <w:sz w:val="18"/>
                  <w:szCs w:val="18"/>
                </w:rPr>
                <w:t>7º OFICIO / 3ª ZONA</w:t>
              </w:r>
            </w:ins>
          </w:p>
        </w:tc>
        <w:tc>
          <w:tcPr>
            <w:tcW w:w="1271" w:type="dxa"/>
            <w:tcBorders>
              <w:top w:val="nil"/>
              <w:left w:val="nil"/>
              <w:bottom w:val="single" w:sz="4" w:space="0" w:color="auto"/>
              <w:right w:val="single" w:sz="4" w:space="0" w:color="auto"/>
            </w:tcBorders>
            <w:shd w:val="clear" w:color="auto" w:fill="auto"/>
            <w:noWrap/>
            <w:vAlign w:val="bottom"/>
            <w:hideMark/>
          </w:tcPr>
          <w:p w14:paraId="7E513A8E" w14:textId="77777777" w:rsidR="00EE1D17" w:rsidRPr="00F01147" w:rsidRDefault="00EE1D17" w:rsidP="0093206B">
            <w:pPr>
              <w:jc w:val="center"/>
              <w:rPr>
                <w:ins w:id="749" w:author="Livia Arbex Endo | Felsberg Advogados" w:date="2019-04-05T12:33:00Z"/>
                <w:color w:val="000000"/>
                <w:sz w:val="18"/>
                <w:szCs w:val="18"/>
              </w:rPr>
            </w:pPr>
            <w:ins w:id="750" w:author="Livia Arbex Endo | Felsberg Advogados" w:date="2019-04-05T12:33:00Z">
              <w:r w:rsidRPr="00F01147">
                <w:rPr>
                  <w:color w:val="000000"/>
                  <w:sz w:val="18"/>
                  <w:szCs w:val="18"/>
                </w:rPr>
                <w:t>55.182</w:t>
              </w:r>
            </w:ins>
          </w:p>
        </w:tc>
      </w:tr>
      <w:tr w:rsidR="00EE1D17" w:rsidRPr="00897E06" w14:paraId="45DFDEA3" w14:textId="77777777" w:rsidTr="0093206B">
        <w:trPr>
          <w:trHeight w:val="255"/>
          <w:ins w:id="751"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7C47782" w14:textId="77777777" w:rsidR="00EE1D17" w:rsidRPr="00F01147" w:rsidRDefault="00EE1D17" w:rsidP="0093206B">
            <w:pPr>
              <w:rPr>
                <w:ins w:id="752" w:author="Livia Arbex Endo | Felsberg Advogados" w:date="2019-04-05T12:33:00Z"/>
                <w:color w:val="000000"/>
                <w:sz w:val="18"/>
                <w:szCs w:val="18"/>
              </w:rPr>
            </w:pPr>
            <w:ins w:id="753" w:author="Livia Arbex Endo | Felsberg Advogados" w:date="2019-04-05T12:33:00Z">
              <w:r>
                <w:rPr>
                  <w:color w:val="000000"/>
                  <w:sz w:val="18"/>
                  <w:szCs w:val="18"/>
                </w:rPr>
                <w:t>ED. DÁLIA</w:t>
              </w:r>
            </w:ins>
          </w:p>
        </w:tc>
        <w:tc>
          <w:tcPr>
            <w:tcW w:w="981" w:type="dxa"/>
            <w:tcBorders>
              <w:top w:val="nil"/>
              <w:left w:val="nil"/>
              <w:bottom w:val="single" w:sz="4" w:space="0" w:color="auto"/>
              <w:right w:val="single" w:sz="4" w:space="0" w:color="auto"/>
            </w:tcBorders>
            <w:shd w:val="clear" w:color="auto" w:fill="auto"/>
            <w:noWrap/>
            <w:vAlign w:val="bottom"/>
          </w:tcPr>
          <w:p w14:paraId="4729A7F8" w14:textId="77777777" w:rsidR="00EE1D17" w:rsidRPr="00F01147" w:rsidRDefault="00EE1D17" w:rsidP="0093206B">
            <w:pPr>
              <w:jc w:val="center"/>
              <w:rPr>
                <w:ins w:id="754" w:author="Livia Arbex Endo | Felsberg Advogados" w:date="2019-04-05T12:33:00Z"/>
                <w:color w:val="000000"/>
                <w:sz w:val="18"/>
                <w:szCs w:val="18"/>
              </w:rPr>
            </w:pPr>
            <w:ins w:id="755" w:author="Livia Arbex Endo | Felsberg Advogados" w:date="2019-04-05T12:33:00Z">
              <w:r>
                <w:rPr>
                  <w:color w:val="000000"/>
                  <w:sz w:val="18"/>
                  <w:szCs w:val="18"/>
                </w:rPr>
                <w:t>82 BLOCO 4</w:t>
              </w:r>
            </w:ins>
          </w:p>
        </w:tc>
        <w:tc>
          <w:tcPr>
            <w:tcW w:w="3139" w:type="dxa"/>
            <w:tcBorders>
              <w:top w:val="nil"/>
              <w:left w:val="nil"/>
              <w:bottom w:val="single" w:sz="4" w:space="0" w:color="auto"/>
              <w:right w:val="single" w:sz="4" w:space="0" w:color="auto"/>
            </w:tcBorders>
            <w:shd w:val="clear" w:color="auto" w:fill="auto"/>
            <w:noWrap/>
            <w:vAlign w:val="bottom"/>
          </w:tcPr>
          <w:p w14:paraId="241DA4BF" w14:textId="77777777" w:rsidR="00EE1D17" w:rsidRPr="00F01147" w:rsidRDefault="00EE1D17" w:rsidP="0093206B">
            <w:pPr>
              <w:jc w:val="both"/>
              <w:rPr>
                <w:ins w:id="756" w:author="Livia Arbex Endo | Felsberg Advogados" w:date="2019-04-05T12:33:00Z"/>
                <w:color w:val="000000"/>
                <w:sz w:val="18"/>
                <w:szCs w:val="18"/>
              </w:rPr>
            </w:pPr>
            <w:ins w:id="757" w:author="Livia Arbex Endo | Felsberg Advogados" w:date="2019-04-05T12:33:00Z">
              <w:r w:rsidRPr="00410CFF">
                <w:rPr>
                  <w:color w:val="000000"/>
                  <w:sz w:val="18"/>
                  <w:szCs w:val="18"/>
                  <w:highlight w:val="lightGray"/>
                </w:rPr>
                <w:t>[=]</w:t>
              </w:r>
            </w:ins>
          </w:p>
        </w:tc>
        <w:tc>
          <w:tcPr>
            <w:tcW w:w="1660" w:type="dxa"/>
            <w:tcBorders>
              <w:top w:val="nil"/>
              <w:left w:val="nil"/>
              <w:bottom w:val="single" w:sz="4" w:space="0" w:color="auto"/>
              <w:right w:val="single" w:sz="4" w:space="0" w:color="auto"/>
            </w:tcBorders>
            <w:shd w:val="clear" w:color="auto" w:fill="auto"/>
            <w:noWrap/>
            <w:vAlign w:val="bottom"/>
          </w:tcPr>
          <w:p w14:paraId="2045EA16" w14:textId="77777777" w:rsidR="00EE1D17" w:rsidRPr="00F01147" w:rsidRDefault="00EE1D17" w:rsidP="0093206B">
            <w:pPr>
              <w:jc w:val="center"/>
              <w:rPr>
                <w:ins w:id="758" w:author="Livia Arbex Endo | Felsberg Advogados" w:date="2019-04-05T12:33:00Z"/>
                <w:color w:val="000000"/>
                <w:sz w:val="18"/>
                <w:szCs w:val="18"/>
              </w:rPr>
            </w:pPr>
            <w:ins w:id="759" w:author="Livia Arbex Endo | Felsberg Advogados" w:date="2019-04-05T12:33:00Z">
              <w:r w:rsidRPr="00F01147">
                <w:rPr>
                  <w:color w:val="000000"/>
                  <w:sz w:val="18"/>
                  <w:szCs w:val="18"/>
                </w:rPr>
                <w:t>SÃO PAULO</w:t>
              </w:r>
              <w:r>
                <w:rPr>
                  <w:color w:val="000000"/>
                  <w:sz w:val="18"/>
                  <w:szCs w:val="18"/>
                </w:rPr>
                <w:t>/SP</w:t>
              </w:r>
            </w:ins>
          </w:p>
        </w:tc>
        <w:tc>
          <w:tcPr>
            <w:tcW w:w="1131" w:type="dxa"/>
            <w:tcBorders>
              <w:top w:val="nil"/>
              <w:left w:val="nil"/>
              <w:bottom w:val="single" w:sz="4" w:space="0" w:color="auto"/>
              <w:right w:val="single" w:sz="4" w:space="0" w:color="auto"/>
            </w:tcBorders>
            <w:shd w:val="clear" w:color="auto" w:fill="auto"/>
            <w:vAlign w:val="bottom"/>
          </w:tcPr>
          <w:p w14:paraId="35321866" w14:textId="77777777" w:rsidR="00EE1D17" w:rsidRPr="00F01147" w:rsidRDefault="00EE1D17" w:rsidP="0093206B">
            <w:pPr>
              <w:jc w:val="center"/>
              <w:rPr>
                <w:ins w:id="760" w:author="Livia Arbex Endo | Felsberg Advogados" w:date="2019-04-05T12:33:00Z"/>
                <w:color w:val="000000"/>
                <w:sz w:val="18"/>
                <w:szCs w:val="18"/>
              </w:rPr>
            </w:pPr>
            <w:ins w:id="761" w:author="Livia Arbex Endo | Felsberg Advogados" w:date="2019-04-05T12:33:00Z">
              <w:r>
                <w:rPr>
                  <w:color w:val="000000"/>
                  <w:sz w:val="18"/>
                  <w:szCs w:val="18"/>
                </w:rPr>
                <w:t>18º OFICIO</w:t>
              </w:r>
            </w:ins>
          </w:p>
        </w:tc>
        <w:tc>
          <w:tcPr>
            <w:tcW w:w="1271" w:type="dxa"/>
            <w:tcBorders>
              <w:top w:val="nil"/>
              <w:left w:val="nil"/>
              <w:bottom w:val="single" w:sz="4" w:space="0" w:color="auto"/>
              <w:right w:val="single" w:sz="4" w:space="0" w:color="auto"/>
            </w:tcBorders>
            <w:shd w:val="clear" w:color="auto" w:fill="auto"/>
            <w:noWrap/>
            <w:vAlign w:val="bottom"/>
          </w:tcPr>
          <w:p w14:paraId="5DDEC2B1" w14:textId="77777777" w:rsidR="00EE1D17" w:rsidRPr="00F01147" w:rsidRDefault="00EE1D17" w:rsidP="0093206B">
            <w:pPr>
              <w:jc w:val="center"/>
              <w:rPr>
                <w:ins w:id="762" w:author="Livia Arbex Endo | Felsberg Advogados" w:date="2019-04-05T12:33:00Z"/>
                <w:color w:val="000000"/>
                <w:sz w:val="18"/>
                <w:szCs w:val="18"/>
              </w:rPr>
            </w:pPr>
            <w:ins w:id="763" w:author="Livia Arbex Endo | Felsberg Advogados" w:date="2019-04-05T12:33:00Z">
              <w:r>
                <w:rPr>
                  <w:color w:val="000000"/>
                  <w:sz w:val="18"/>
                  <w:szCs w:val="18"/>
                </w:rPr>
                <w:t>168.826</w:t>
              </w:r>
            </w:ins>
          </w:p>
        </w:tc>
      </w:tr>
      <w:tr w:rsidR="00EE1D17" w:rsidRPr="00897E06" w14:paraId="174AC136" w14:textId="77777777" w:rsidTr="0093206B">
        <w:trPr>
          <w:trHeight w:val="255"/>
          <w:ins w:id="764"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386CE0FE" w14:textId="77777777" w:rsidR="00EE1D17" w:rsidRPr="00F01147" w:rsidRDefault="00EE1D17" w:rsidP="0093206B">
            <w:pPr>
              <w:jc w:val="center"/>
              <w:rPr>
                <w:ins w:id="765" w:author="Livia Arbex Endo | Felsberg Advogados" w:date="2019-04-05T12:33:00Z"/>
                <w:color w:val="000000"/>
                <w:sz w:val="18"/>
                <w:szCs w:val="18"/>
              </w:rPr>
            </w:pPr>
            <w:ins w:id="766" w:author="Livia Arbex Endo | Felsberg Advogados" w:date="2019-04-05T12:33:00Z">
              <w:r w:rsidRPr="00897E06">
                <w:rPr>
                  <w:color w:val="000000"/>
                  <w:sz w:val="18"/>
                  <w:szCs w:val="18"/>
                </w:rPr>
                <w:t>-</w:t>
              </w:r>
            </w:ins>
          </w:p>
        </w:tc>
        <w:tc>
          <w:tcPr>
            <w:tcW w:w="981" w:type="dxa"/>
            <w:tcBorders>
              <w:top w:val="nil"/>
              <w:left w:val="nil"/>
              <w:bottom w:val="single" w:sz="4" w:space="0" w:color="auto"/>
              <w:right w:val="single" w:sz="4" w:space="0" w:color="auto"/>
            </w:tcBorders>
            <w:shd w:val="clear" w:color="auto" w:fill="auto"/>
            <w:noWrap/>
            <w:vAlign w:val="bottom"/>
          </w:tcPr>
          <w:p w14:paraId="44003894" w14:textId="77777777" w:rsidR="00EE1D17" w:rsidRPr="00F01147" w:rsidRDefault="00EE1D17" w:rsidP="0093206B">
            <w:pPr>
              <w:jc w:val="center"/>
              <w:rPr>
                <w:ins w:id="767" w:author="Livia Arbex Endo | Felsberg Advogados" w:date="2019-04-05T12:33:00Z"/>
                <w:color w:val="000000"/>
                <w:sz w:val="18"/>
                <w:szCs w:val="18"/>
              </w:rPr>
            </w:pPr>
            <w:ins w:id="768" w:author="Livia Arbex Endo | Felsberg Advogados" w:date="2019-04-05T12:33:00Z">
              <w:r w:rsidRPr="00897E06">
                <w:rPr>
                  <w:color w:val="000000"/>
                  <w:sz w:val="18"/>
                  <w:szCs w:val="18"/>
                </w:rPr>
                <w:t>-</w:t>
              </w:r>
            </w:ins>
          </w:p>
        </w:tc>
        <w:tc>
          <w:tcPr>
            <w:tcW w:w="3139" w:type="dxa"/>
            <w:tcBorders>
              <w:top w:val="nil"/>
              <w:left w:val="nil"/>
              <w:bottom w:val="single" w:sz="4" w:space="0" w:color="auto"/>
              <w:right w:val="single" w:sz="4" w:space="0" w:color="auto"/>
            </w:tcBorders>
            <w:shd w:val="clear" w:color="auto" w:fill="auto"/>
            <w:noWrap/>
            <w:vAlign w:val="bottom"/>
            <w:hideMark/>
          </w:tcPr>
          <w:p w14:paraId="57876A78" w14:textId="77777777" w:rsidR="00EE1D17" w:rsidRPr="00F01147" w:rsidRDefault="00EE1D17" w:rsidP="0093206B">
            <w:pPr>
              <w:jc w:val="both"/>
              <w:rPr>
                <w:ins w:id="769" w:author="Livia Arbex Endo | Felsberg Advogados" w:date="2019-04-05T12:33:00Z"/>
                <w:color w:val="000000"/>
                <w:sz w:val="18"/>
                <w:szCs w:val="18"/>
              </w:rPr>
            </w:pPr>
            <w:ins w:id="770" w:author="Livia Arbex Endo | Felsberg Advogados" w:date="2019-04-05T12:33:00Z">
              <w:r w:rsidRPr="00F01147">
                <w:rPr>
                  <w:color w:val="000000"/>
                  <w:sz w:val="18"/>
                  <w:szCs w:val="18"/>
                </w:rPr>
                <w:t xml:space="preserve">Rua Doutor Odon Carlos de Figueiredo Ferraz, </w:t>
              </w:r>
              <w:r>
                <w:rPr>
                  <w:color w:val="000000"/>
                  <w:sz w:val="18"/>
                  <w:szCs w:val="18"/>
                </w:rPr>
                <w:t xml:space="preserve">nº </w:t>
              </w:r>
              <w:r w:rsidRPr="00F01147">
                <w:rPr>
                  <w:color w:val="000000"/>
                  <w:sz w:val="18"/>
                  <w:szCs w:val="18"/>
                </w:rPr>
                <w:t>418, Pirituba</w:t>
              </w:r>
            </w:ins>
          </w:p>
        </w:tc>
        <w:tc>
          <w:tcPr>
            <w:tcW w:w="1660" w:type="dxa"/>
            <w:tcBorders>
              <w:top w:val="nil"/>
              <w:left w:val="nil"/>
              <w:bottom w:val="single" w:sz="4" w:space="0" w:color="auto"/>
              <w:right w:val="single" w:sz="4" w:space="0" w:color="auto"/>
            </w:tcBorders>
            <w:shd w:val="clear" w:color="auto" w:fill="auto"/>
            <w:noWrap/>
            <w:vAlign w:val="bottom"/>
            <w:hideMark/>
          </w:tcPr>
          <w:p w14:paraId="010C5C3B" w14:textId="77777777" w:rsidR="00EE1D17" w:rsidRPr="00F01147" w:rsidRDefault="00EE1D17" w:rsidP="0093206B">
            <w:pPr>
              <w:jc w:val="center"/>
              <w:rPr>
                <w:ins w:id="771" w:author="Livia Arbex Endo | Felsberg Advogados" w:date="2019-04-05T12:33:00Z"/>
                <w:color w:val="000000"/>
                <w:sz w:val="18"/>
                <w:szCs w:val="18"/>
              </w:rPr>
            </w:pPr>
            <w:ins w:id="772" w:author="Livia Arbex Endo | Felsberg Advogados" w:date="2019-04-05T12:33:00Z">
              <w:r w:rsidRPr="00F01147">
                <w:rPr>
                  <w:color w:val="000000"/>
                  <w:sz w:val="18"/>
                  <w:szCs w:val="18"/>
                </w:rPr>
                <w:t>SÃO PAULO</w:t>
              </w:r>
              <w:r>
                <w:rPr>
                  <w:color w:val="000000"/>
                  <w:sz w:val="18"/>
                  <w:szCs w:val="18"/>
                </w:rPr>
                <w:t>/SP</w:t>
              </w:r>
            </w:ins>
          </w:p>
        </w:tc>
        <w:tc>
          <w:tcPr>
            <w:tcW w:w="1131" w:type="dxa"/>
            <w:tcBorders>
              <w:top w:val="nil"/>
              <w:left w:val="nil"/>
              <w:bottom w:val="single" w:sz="4" w:space="0" w:color="auto"/>
              <w:right w:val="single" w:sz="4" w:space="0" w:color="auto"/>
            </w:tcBorders>
            <w:shd w:val="clear" w:color="auto" w:fill="auto"/>
            <w:noWrap/>
            <w:vAlign w:val="bottom"/>
            <w:hideMark/>
          </w:tcPr>
          <w:p w14:paraId="523B06B8" w14:textId="77777777" w:rsidR="00EE1D17" w:rsidRPr="00F01147" w:rsidRDefault="00EE1D17" w:rsidP="0093206B">
            <w:pPr>
              <w:jc w:val="center"/>
              <w:rPr>
                <w:ins w:id="773" w:author="Livia Arbex Endo | Felsberg Advogados" w:date="2019-04-05T12:33:00Z"/>
                <w:color w:val="000000"/>
                <w:sz w:val="18"/>
                <w:szCs w:val="18"/>
              </w:rPr>
            </w:pPr>
            <w:ins w:id="774" w:author="Livia Arbex Endo | Felsberg Advogados" w:date="2019-04-05T12:33:00Z">
              <w:r w:rsidRPr="00F01147">
                <w:rPr>
                  <w:color w:val="000000"/>
                  <w:sz w:val="18"/>
                  <w:szCs w:val="18"/>
                </w:rPr>
                <w:t>16º CRI</w:t>
              </w:r>
            </w:ins>
          </w:p>
        </w:tc>
        <w:tc>
          <w:tcPr>
            <w:tcW w:w="1271" w:type="dxa"/>
            <w:tcBorders>
              <w:top w:val="nil"/>
              <w:left w:val="nil"/>
              <w:bottom w:val="single" w:sz="4" w:space="0" w:color="auto"/>
              <w:right w:val="single" w:sz="4" w:space="0" w:color="auto"/>
            </w:tcBorders>
            <w:shd w:val="clear" w:color="auto" w:fill="auto"/>
            <w:noWrap/>
            <w:vAlign w:val="bottom"/>
            <w:hideMark/>
          </w:tcPr>
          <w:p w14:paraId="3D7D9F08" w14:textId="77777777" w:rsidR="00EE1D17" w:rsidRPr="00F01147" w:rsidRDefault="00EE1D17" w:rsidP="0093206B">
            <w:pPr>
              <w:jc w:val="center"/>
              <w:rPr>
                <w:ins w:id="775" w:author="Livia Arbex Endo | Felsberg Advogados" w:date="2019-04-05T12:33:00Z"/>
                <w:color w:val="000000"/>
                <w:sz w:val="18"/>
                <w:szCs w:val="18"/>
              </w:rPr>
            </w:pPr>
            <w:ins w:id="776" w:author="Livia Arbex Endo | Felsberg Advogados" w:date="2019-04-05T12:33:00Z">
              <w:r w:rsidRPr="00F01147">
                <w:rPr>
                  <w:color w:val="000000"/>
                  <w:sz w:val="18"/>
                  <w:szCs w:val="18"/>
                </w:rPr>
                <w:t>91.359</w:t>
              </w:r>
            </w:ins>
          </w:p>
        </w:tc>
      </w:tr>
      <w:tr w:rsidR="00EE1D17" w:rsidRPr="00897E06" w14:paraId="5C1767C0" w14:textId="77777777" w:rsidTr="0093206B">
        <w:trPr>
          <w:trHeight w:val="255"/>
          <w:ins w:id="777"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9E2FD26" w14:textId="77777777" w:rsidR="00EE1D17" w:rsidRPr="00F01147" w:rsidRDefault="00EE1D17" w:rsidP="0093206B">
            <w:pPr>
              <w:jc w:val="center"/>
              <w:rPr>
                <w:ins w:id="778" w:author="Livia Arbex Endo | Felsberg Advogados" w:date="2019-04-05T12:33:00Z"/>
                <w:color w:val="000000"/>
                <w:sz w:val="18"/>
                <w:szCs w:val="18"/>
              </w:rPr>
            </w:pPr>
            <w:ins w:id="779" w:author="Livia Arbex Endo | Felsberg Advogados" w:date="2019-04-05T12:33:00Z">
              <w:r w:rsidRPr="00897E06">
                <w:rPr>
                  <w:color w:val="000000"/>
                  <w:sz w:val="18"/>
                  <w:szCs w:val="18"/>
                </w:rPr>
                <w:t>-</w:t>
              </w:r>
            </w:ins>
          </w:p>
        </w:tc>
        <w:tc>
          <w:tcPr>
            <w:tcW w:w="981" w:type="dxa"/>
            <w:tcBorders>
              <w:top w:val="nil"/>
              <w:left w:val="nil"/>
              <w:bottom w:val="single" w:sz="4" w:space="0" w:color="auto"/>
              <w:right w:val="single" w:sz="4" w:space="0" w:color="auto"/>
            </w:tcBorders>
            <w:shd w:val="clear" w:color="auto" w:fill="auto"/>
            <w:noWrap/>
            <w:vAlign w:val="bottom"/>
          </w:tcPr>
          <w:p w14:paraId="04166E0E" w14:textId="77777777" w:rsidR="00EE1D17" w:rsidRPr="00F01147" w:rsidRDefault="00EE1D17" w:rsidP="0093206B">
            <w:pPr>
              <w:jc w:val="center"/>
              <w:rPr>
                <w:ins w:id="780" w:author="Livia Arbex Endo | Felsberg Advogados" w:date="2019-04-05T12:33:00Z"/>
                <w:color w:val="000000"/>
                <w:sz w:val="18"/>
                <w:szCs w:val="18"/>
              </w:rPr>
            </w:pPr>
            <w:ins w:id="781" w:author="Livia Arbex Endo | Felsberg Advogados" w:date="2019-04-05T12:33:00Z">
              <w:r w:rsidRPr="00897E06">
                <w:rPr>
                  <w:color w:val="000000"/>
                  <w:sz w:val="18"/>
                  <w:szCs w:val="18"/>
                </w:rPr>
                <w:t>-</w:t>
              </w:r>
            </w:ins>
          </w:p>
        </w:tc>
        <w:tc>
          <w:tcPr>
            <w:tcW w:w="3139" w:type="dxa"/>
            <w:tcBorders>
              <w:top w:val="nil"/>
              <w:left w:val="nil"/>
              <w:bottom w:val="single" w:sz="4" w:space="0" w:color="auto"/>
              <w:right w:val="single" w:sz="4" w:space="0" w:color="auto"/>
            </w:tcBorders>
            <w:shd w:val="clear" w:color="auto" w:fill="auto"/>
            <w:noWrap/>
            <w:vAlign w:val="bottom"/>
            <w:hideMark/>
          </w:tcPr>
          <w:p w14:paraId="6B88BAFE" w14:textId="77777777" w:rsidR="00EE1D17" w:rsidRPr="00F01147" w:rsidRDefault="00EE1D17" w:rsidP="0093206B">
            <w:pPr>
              <w:jc w:val="both"/>
              <w:rPr>
                <w:ins w:id="782" w:author="Livia Arbex Endo | Felsberg Advogados" w:date="2019-04-05T12:33:00Z"/>
                <w:color w:val="000000"/>
                <w:sz w:val="18"/>
                <w:szCs w:val="18"/>
              </w:rPr>
            </w:pPr>
            <w:ins w:id="783" w:author="Livia Arbex Endo | Felsberg Advogados" w:date="2019-04-05T12:33:00Z">
              <w:r w:rsidRPr="00F01147">
                <w:rPr>
                  <w:color w:val="000000"/>
                  <w:sz w:val="18"/>
                  <w:szCs w:val="18"/>
                </w:rPr>
                <w:t xml:space="preserve">Rua Francisco Juvenal de Moura, </w:t>
              </w:r>
              <w:r>
                <w:rPr>
                  <w:color w:val="000000"/>
                  <w:sz w:val="18"/>
                  <w:szCs w:val="18"/>
                </w:rPr>
                <w:t xml:space="preserve">nº </w:t>
              </w:r>
              <w:r w:rsidRPr="00F01147">
                <w:rPr>
                  <w:color w:val="000000"/>
                  <w:sz w:val="18"/>
                  <w:szCs w:val="18"/>
                </w:rPr>
                <w:t>22</w:t>
              </w:r>
            </w:ins>
          </w:p>
        </w:tc>
        <w:tc>
          <w:tcPr>
            <w:tcW w:w="1660" w:type="dxa"/>
            <w:tcBorders>
              <w:top w:val="nil"/>
              <w:left w:val="nil"/>
              <w:bottom w:val="single" w:sz="4" w:space="0" w:color="auto"/>
              <w:right w:val="single" w:sz="4" w:space="0" w:color="auto"/>
            </w:tcBorders>
            <w:shd w:val="clear" w:color="auto" w:fill="auto"/>
            <w:noWrap/>
            <w:vAlign w:val="bottom"/>
            <w:hideMark/>
          </w:tcPr>
          <w:p w14:paraId="777A8D0B" w14:textId="77777777" w:rsidR="00EE1D17" w:rsidRPr="00F01147" w:rsidRDefault="00EE1D17" w:rsidP="0093206B">
            <w:pPr>
              <w:jc w:val="center"/>
              <w:rPr>
                <w:ins w:id="784" w:author="Livia Arbex Endo | Felsberg Advogados" w:date="2019-04-05T12:33:00Z"/>
                <w:color w:val="000000"/>
                <w:sz w:val="18"/>
                <w:szCs w:val="18"/>
              </w:rPr>
            </w:pPr>
            <w:ins w:id="785" w:author="Livia Arbex Endo | Felsberg Advogados" w:date="2019-04-05T12:33:00Z">
              <w:r w:rsidRPr="00F01147">
                <w:rPr>
                  <w:color w:val="000000"/>
                  <w:sz w:val="18"/>
                  <w:szCs w:val="18"/>
                </w:rPr>
                <w:t>FLORÂNIA</w:t>
              </w:r>
              <w:r>
                <w:rPr>
                  <w:color w:val="000000"/>
                  <w:sz w:val="18"/>
                  <w:szCs w:val="18"/>
                </w:rPr>
                <w:t>/RN</w:t>
              </w:r>
            </w:ins>
          </w:p>
        </w:tc>
        <w:tc>
          <w:tcPr>
            <w:tcW w:w="1131" w:type="dxa"/>
            <w:tcBorders>
              <w:top w:val="nil"/>
              <w:left w:val="nil"/>
              <w:bottom w:val="single" w:sz="4" w:space="0" w:color="auto"/>
              <w:right w:val="single" w:sz="4" w:space="0" w:color="auto"/>
            </w:tcBorders>
            <w:shd w:val="clear" w:color="auto" w:fill="auto"/>
            <w:noWrap/>
            <w:vAlign w:val="bottom"/>
            <w:hideMark/>
          </w:tcPr>
          <w:p w14:paraId="3381D90E" w14:textId="77777777" w:rsidR="00EE1D17" w:rsidRPr="00F01147" w:rsidRDefault="00EE1D17" w:rsidP="0093206B">
            <w:pPr>
              <w:jc w:val="center"/>
              <w:rPr>
                <w:ins w:id="786" w:author="Livia Arbex Endo | Felsberg Advogados" w:date="2019-04-05T12:33:00Z"/>
                <w:color w:val="000000"/>
                <w:sz w:val="18"/>
                <w:szCs w:val="18"/>
              </w:rPr>
            </w:pPr>
            <w:ins w:id="787" w:author="Livia Arbex Endo | Felsberg Advogados" w:date="2019-04-05T12:33:00Z">
              <w:r w:rsidRPr="00F01147">
                <w:rPr>
                  <w:color w:val="000000"/>
                  <w:sz w:val="18"/>
                  <w:szCs w:val="18"/>
                </w:rPr>
                <w:t>REGISTRO ÚNICO</w:t>
              </w:r>
            </w:ins>
          </w:p>
        </w:tc>
        <w:tc>
          <w:tcPr>
            <w:tcW w:w="1271" w:type="dxa"/>
            <w:tcBorders>
              <w:top w:val="nil"/>
              <w:left w:val="nil"/>
              <w:bottom w:val="single" w:sz="4" w:space="0" w:color="auto"/>
              <w:right w:val="single" w:sz="4" w:space="0" w:color="auto"/>
            </w:tcBorders>
            <w:shd w:val="clear" w:color="auto" w:fill="auto"/>
            <w:noWrap/>
            <w:vAlign w:val="bottom"/>
            <w:hideMark/>
          </w:tcPr>
          <w:p w14:paraId="1770C3E2" w14:textId="77777777" w:rsidR="00EE1D17" w:rsidRPr="00F01147" w:rsidRDefault="00EE1D17" w:rsidP="0093206B">
            <w:pPr>
              <w:jc w:val="center"/>
              <w:rPr>
                <w:ins w:id="788" w:author="Livia Arbex Endo | Felsberg Advogados" w:date="2019-04-05T12:33:00Z"/>
                <w:color w:val="000000"/>
                <w:sz w:val="18"/>
                <w:szCs w:val="18"/>
              </w:rPr>
            </w:pPr>
            <w:ins w:id="789" w:author="Livia Arbex Endo | Felsberg Advogados" w:date="2019-04-05T12:33:00Z">
              <w:r w:rsidRPr="00F01147">
                <w:rPr>
                  <w:color w:val="000000"/>
                  <w:sz w:val="18"/>
                  <w:szCs w:val="18"/>
                </w:rPr>
                <w:t>1.947</w:t>
              </w:r>
            </w:ins>
          </w:p>
        </w:tc>
      </w:tr>
      <w:tr w:rsidR="00EE1D17" w:rsidRPr="00897E06" w14:paraId="6574FF64" w14:textId="77777777" w:rsidTr="0093206B">
        <w:trPr>
          <w:trHeight w:val="255"/>
          <w:ins w:id="790"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08F428DD" w14:textId="77777777" w:rsidR="00EE1D17" w:rsidRPr="00897E06" w:rsidRDefault="00EE1D17" w:rsidP="0093206B">
            <w:pPr>
              <w:jc w:val="center"/>
              <w:rPr>
                <w:ins w:id="791" w:author="Livia Arbex Endo | Felsberg Advogados" w:date="2019-04-05T12:33:00Z"/>
                <w:color w:val="000000"/>
                <w:sz w:val="18"/>
                <w:szCs w:val="18"/>
              </w:rPr>
            </w:pPr>
            <w:ins w:id="792" w:author="Livia Arbex Endo | Felsberg Advogados" w:date="2019-04-05T12:33:00Z">
              <w:r w:rsidRPr="00897E06">
                <w:rPr>
                  <w:color w:val="000000"/>
                  <w:sz w:val="18"/>
                  <w:szCs w:val="18"/>
                </w:rPr>
                <w:t>-</w:t>
              </w:r>
            </w:ins>
          </w:p>
        </w:tc>
        <w:tc>
          <w:tcPr>
            <w:tcW w:w="981" w:type="dxa"/>
            <w:tcBorders>
              <w:top w:val="nil"/>
              <w:left w:val="nil"/>
              <w:bottom w:val="single" w:sz="4" w:space="0" w:color="auto"/>
              <w:right w:val="single" w:sz="4" w:space="0" w:color="auto"/>
            </w:tcBorders>
            <w:shd w:val="clear" w:color="auto" w:fill="auto"/>
            <w:noWrap/>
            <w:vAlign w:val="bottom"/>
          </w:tcPr>
          <w:p w14:paraId="19D06048" w14:textId="77777777" w:rsidR="00EE1D17" w:rsidRPr="00897E06" w:rsidRDefault="00EE1D17" w:rsidP="0093206B">
            <w:pPr>
              <w:jc w:val="center"/>
              <w:rPr>
                <w:ins w:id="793" w:author="Livia Arbex Endo | Felsberg Advogados" w:date="2019-04-05T12:33:00Z"/>
                <w:color w:val="000000"/>
                <w:sz w:val="18"/>
                <w:szCs w:val="18"/>
                <w:highlight w:val="lightGray"/>
              </w:rPr>
            </w:pPr>
            <w:ins w:id="794" w:author="Livia Arbex Endo | Felsberg Advogados" w:date="2019-04-05T12:33:00Z">
              <w:r w:rsidRPr="00897E06">
                <w:rPr>
                  <w:color w:val="000000"/>
                  <w:sz w:val="18"/>
                  <w:szCs w:val="18"/>
                </w:rPr>
                <w:t>-</w:t>
              </w:r>
            </w:ins>
          </w:p>
        </w:tc>
        <w:tc>
          <w:tcPr>
            <w:tcW w:w="3139" w:type="dxa"/>
            <w:tcBorders>
              <w:top w:val="nil"/>
              <w:left w:val="nil"/>
              <w:bottom w:val="single" w:sz="4" w:space="0" w:color="auto"/>
              <w:right w:val="single" w:sz="4" w:space="0" w:color="auto"/>
            </w:tcBorders>
            <w:shd w:val="clear" w:color="auto" w:fill="auto"/>
            <w:noWrap/>
            <w:vAlign w:val="bottom"/>
          </w:tcPr>
          <w:p w14:paraId="6A0A7442" w14:textId="77777777" w:rsidR="00EE1D17" w:rsidRPr="00897E06" w:rsidRDefault="00EE1D17" w:rsidP="0093206B">
            <w:pPr>
              <w:jc w:val="both"/>
              <w:rPr>
                <w:ins w:id="795" w:author="Livia Arbex Endo | Felsberg Advogados" w:date="2019-04-05T12:33:00Z"/>
                <w:color w:val="000000"/>
                <w:sz w:val="18"/>
                <w:szCs w:val="18"/>
              </w:rPr>
            </w:pPr>
            <w:ins w:id="796" w:author="Livia Arbex Endo | Felsberg Advogados" w:date="2019-04-05T12:33:00Z">
              <w:r w:rsidRPr="009154D1">
                <w:rPr>
                  <w:color w:val="000000"/>
                  <w:sz w:val="18"/>
                  <w:szCs w:val="18"/>
                  <w:highlight w:val="lightGray"/>
                </w:rPr>
                <w:t>[=]</w:t>
              </w:r>
            </w:ins>
          </w:p>
        </w:tc>
        <w:tc>
          <w:tcPr>
            <w:tcW w:w="1660" w:type="dxa"/>
            <w:tcBorders>
              <w:top w:val="nil"/>
              <w:left w:val="nil"/>
              <w:bottom w:val="single" w:sz="4" w:space="0" w:color="auto"/>
              <w:right w:val="single" w:sz="4" w:space="0" w:color="auto"/>
            </w:tcBorders>
            <w:shd w:val="clear" w:color="auto" w:fill="auto"/>
            <w:noWrap/>
          </w:tcPr>
          <w:p w14:paraId="2E1AFA78" w14:textId="77777777" w:rsidR="00EE1D17" w:rsidRPr="00F01147" w:rsidRDefault="00EE1D17" w:rsidP="0093206B">
            <w:pPr>
              <w:jc w:val="center"/>
              <w:rPr>
                <w:ins w:id="797" w:author="Livia Arbex Endo | Felsberg Advogados" w:date="2019-04-05T12:33:00Z"/>
                <w:color w:val="000000"/>
                <w:sz w:val="18"/>
                <w:szCs w:val="18"/>
              </w:rPr>
            </w:pPr>
            <w:ins w:id="798" w:author="Livia Arbex Endo | Felsberg Advogados" w:date="2019-04-05T12:33:00Z">
              <w:r>
                <w:rPr>
                  <w:color w:val="000000"/>
                  <w:sz w:val="18"/>
                  <w:szCs w:val="18"/>
                </w:rPr>
                <w:t>SOROCABA/SP</w:t>
              </w:r>
            </w:ins>
          </w:p>
        </w:tc>
        <w:tc>
          <w:tcPr>
            <w:tcW w:w="1131" w:type="dxa"/>
            <w:tcBorders>
              <w:top w:val="nil"/>
              <w:left w:val="nil"/>
              <w:bottom w:val="single" w:sz="4" w:space="0" w:color="auto"/>
              <w:right w:val="single" w:sz="4" w:space="0" w:color="auto"/>
            </w:tcBorders>
            <w:shd w:val="clear" w:color="auto" w:fill="auto"/>
            <w:noWrap/>
          </w:tcPr>
          <w:p w14:paraId="5C07960C" w14:textId="77777777" w:rsidR="00EE1D17" w:rsidRPr="00410CFF" w:rsidRDefault="00EE1D17" w:rsidP="0093206B">
            <w:pPr>
              <w:jc w:val="center"/>
              <w:rPr>
                <w:ins w:id="799" w:author="Livia Arbex Endo | Felsberg Advogados" w:date="2019-04-05T12:33:00Z"/>
                <w:color w:val="000000"/>
                <w:sz w:val="18"/>
                <w:szCs w:val="18"/>
              </w:rPr>
            </w:pPr>
            <w:ins w:id="800" w:author="Livia Arbex Endo | Felsberg Advogados" w:date="2019-04-05T12:33:00Z">
              <w:r w:rsidRPr="00410CFF">
                <w:rPr>
                  <w:color w:val="000000"/>
                  <w:sz w:val="18"/>
                  <w:szCs w:val="18"/>
                </w:rPr>
                <w:t>1º OFICIO</w:t>
              </w:r>
            </w:ins>
          </w:p>
        </w:tc>
        <w:tc>
          <w:tcPr>
            <w:tcW w:w="1271" w:type="dxa"/>
            <w:tcBorders>
              <w:top w:val="nil"/>
              <w:left w:val="nil"/>
              <w:bottom w:val="single" w:sz="4" w:space="0" w:color="auto"/>
              <w:right w:val="single" w:sz="4" w:space="0" w:color="auto"/>
            </w:tcBorders>
            <w:shd w:val="clear" w:color="auto" w:fill="auto"/>
            <w:noWrap/>
          </w:tcPr>
          <w:p w14:paraId="2A143D00" w14:textId="77777777" w:rsidR="00EE1D17" w:rsidRPr="00410CFF" w:rsidRDefault="00EE1D17" w:rsidP="0093206B">
            <w:pPr>
              <w:jc w:val="center"/>
              <w:rPr>
                <w:ins w:id="801" w:author="Livia Arbex Endo | Felsberg Advogados" w:date="2019-04-05T12:33:00Z"/>
                <w:color w:val="000000"/>
                <w:sz w:val="18"/>
                <w:szCs w:val="18"/>
              </w:rPr>
            </w:pPr>
            <w:ins w:id="802" w:author="Livia Arbex Endo | Felsberg Advogados" w:date="2019-04-05T12:33:00Z">
              <w:r w:rsidRPr="00410CFF">
                <w:rPr>
                  <w:color w:val="000000"/>
                  <w:sz w:val="18"/>
                  <w:szCs w:val="18"/>
                </w:rPr>
                <w:t>117.290</w:t>
              </w:r>
            </w:ins>
          </w:p>
        </w:tc>
      </w:tr>
      <w:tr w:rsidR="00EE1D17" w:rsidRPr="00897E06" w14:paraId="5FEEA1C9" w14:textId="77777777" w:rsidTr="0093206B">
        <w:trPr>
          <w:trHeight w:val="255"/>
          <w:ins w:id="803"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47689BA" w14:textId="77777777" w:rsidR="00EE1D17" w:rsidRPr="00897E06" w:rsidRDefault="00EE1D17" w:rsidP="0093206B">
            <w:pPr>
              <w:rPr>
                <w:ins w:id="804" w:author="Livia Arbex Endo | Felsberg Advogados" w:date="2019-04-05T12:33:00Z"/>
                <w:color w:val="000000"/>
                <w:sz w:val="18"/>
                <w:szCs w:val="18"/>
              </w:rPr>
            </w:pPr>
            <w:ins w:id="805" w:author="Livia Arbex Endo | Felsberg Advogados" w:date="2019-04-05T12:33:00Z">
              <w:r>
                <w:rPr>
                  <w:color w:val="000000"/>
                  <w:sz w:val="18"/>
                  <w:szCs w:val="18"/>
                </w:rPr>
                <w:t>COND. CAPITAL AUGUSTA</w:t>
              </w:r>
            </w:ins>
          </w:p>
        </w:tc>
        <w:tc>
          <w:tcPr>
            <w:tcW w:w="981" w:type="dxa"/>
            <w:tcBorders>
              <w:top w:val="nil"/>
              <w:left w:val="nil"/>
              <w:bottom w:val="single" w:sz="4" w:space="0" w:color="auto"/>
              <w:right w:val="single" w:sz="4" w:space="0" w:color="auto"/>
            </w:tcBorders>
            <w:shd w:val="clear" w:color="auto" w:fill="auto"/>
            <w:noWrap/>
            <w:vAlign w:val="bottom"/>
          </w:tcPr>
          <w:p w14:paraId="628E7BB6" w14:textId="77777777" w:rsidR="00EE1D17" w:rsidRPr="00897E06" w:rsidRDefault="00EE1D17" w:rsidP="0093206B">
            <w:pPr>
              <w:jc w:val="center"/>
              <w:rPr>
                <w:ins w:id="806" w:author="Livia Arbex Endo | Felsberg Advogados" w:date="2019-04-05T12:33:00Z"/>
                <w:color w:val="000000"/>
                <w:sz w:val="18"/>
                <w:szCs w:val="18"/>
                <w:highlight w:val="lightGray"/>
              </w:rPr>
            </w:pPr>
            <w:ins w:id="807" w:author="Livia Arbex Endo | Felsberg Advogados" w:date="2019-04-05T12:33:00Z">
              <w:r w:rsidRPr="0039100E">
                <w:rPr>
                  <w:color w:val="000000"/>
                  <w:sz w:val="18"/>
                  <w:szCs w:val="18"/>
                </w:rPr>
                <w:t>1009</w:t>
              </w:r>
            </w:ins>
          </w:p>
        </w:tc>
        <w:tc>
          <w:tcPr>
            <w:tcW w:w="3139" w:type="dxa"/>
            <w:tcBorders>
              <w:top w:val="nil"/>
              <w:left w:val="nil"/>
              <w:bottom w:val="single" w:sz="4" w:space="0" w:color="auto"/>
              <w:right w:val="single" w:sz="4" w:space="0" w:color="auto"/>
            </w:tcBorders>
            <w:shd w:val="clear" w:color="auto" w:fill="auto"/>
            <w:noWrap/>
            <w:vAlign w:val="bottom"/>
          </w:tcPr>
          <w:p w14:paraId="0F2CD87A" w14:textId="77777777" w:rsidR="00EE1D17" w:rsidRPr="00897E06" w:rsidRDefault="00EE1D17" w:rsidP="0093206B">
            <w:pPr>
              <w:jc w:val="both"/>
              <w:rPr>
                <w:ins w:id="808" w:author="Livia Arbex Endo | Felsberg Advogados" w:date="2019-04-05T12:33:00Z"/>
                <w:color w:val="000000"/>
                <w:sz w:val="18"/>
                <w:szCs w:val="18"/>
              </w:rPr>
            </w:pPr>
            <w:ins w:id="809" w:author="Livia Arbex Endo | Felsberg Advogados" w:date="2019-04-05T12:33:00Z">
              <w:r w:rsidRPr="009154D1">
                <w:rPr>
                  <w:color w:val="000000"/>
                  <w:sz w:val="18"/>
                  <w:szCs w:val="18"/>
                  <w:highlight w:val="lightGray"/>
                </w:rPr>
                <w:t>[=]</w:t>
              </w:r>
            </w:ins>
          </w:p>
        </w:tc>
        <w:tc>
          <w:tcPr>
            <w:tcW w:w="1660" w:type="dxa"/>
            <w:tcBorders>
              <w:top w:val="nil"/>
              <w:left w:val="nil"/>
              <w:bottom w:val="single" w:sz="4" w:space="0" w:color="auto"/>
              <w:right w:val="single" w:sz="4" w:space="0" w:color="auto"/>
            </w:tcBorders>
            <w:shd w:val="clear" w:color="auto" w:fill="auto"/>
            <w:noWrap/>
            <w:vAlign w:val="bottom"/>
          </w:tcPr>
          <w:p w14:paraId="46796E40" w14:textId="77777777" w:rsidR="00EE1D17" w:rsidRPr="00F01147" w:rsidRDefault="00EE1D17" w:rsidP="0093206B">
            <w:pPr>
              <w:jc w:val="center"/>
              <w:rPr>
                <w:ins w:id="810" w:author="Livia Arbex Endo | Felsberg Advogados" w:date="2019-04-05T12:33:00Z"/>
                <w:color w:val="000000"/>
                <w:sz w:val="18"/>
                <w:szCs w:val="18"/>
              </w:rPr>
            </w:pPr>
            <w:ins w:id="811" w:author="Livia Arbex Endo | Felsberg Advogados" w:date="2019-04-05T12:33:00Z">
              <w:r w:rsidRPr="00F01147">
                <w:rPr>
                  <w:color w:val="000000"/>
                  <w:sz w:val="18"/>
                  <w:szCs w:val="18"/>
                </w:rPr>
                <w:t>SÃO PAULO</w:t>
              </w:r>
              <w:r>
                <w:rPr>
                  <w:color w:val="000000"/>
                  <w:sz w:val="18"/>
                  <w:szCs w:val="18"/>
                </w:rPr>
                <w:t>/SP</w:t>
              </w:r>
            </w:ins>
          </w:p>
        </w:tc>
        <w:tc>
          <w:tcPr>
            <w:tcW w:w="1131" w:type="dxa"/>
            <w:tcBorders>
              <w:top w:val="nil"/>
              <w:left w:val="nil"/>
              <w:bottom w:val="single" w:sz="4" w:space="0" w:color="auto"/>
              <w:right w:val="single" w:sz="4" w:space="0" w:color="auto"/>
            </w:tcBorders>
            <w:shd w:val="clear" w:color="auto" w:fill="auto"/>
            <w:noWrap/>
          </w:tcPr>
          <w:p w14:paraId="3B87745A" w14:textId="77777777" w:rsidR="00EE1D17" w:rsidRDefault="00EE1D17" w:rsidP="0093206B">
            <w:pPr>
              <w:jc w:val="center"/>
              <w:rPr>
                <w:ins w:id="812" w:author="Livia Arbex Endo | Felsberg Advogados" w:date="2019-04-05T12:33:00Z"/>
                <w:color w:val="000000"/>
                <w:sz w:val="18"/>
                <w:szCs w:val="18"/>
              </w:rPr>
            </w:pPr>
          </w:p>
          <w:p w14:paraId="56877823" w14:textId="77777777" w:rsidR="00EE1D17" w:rsidRPr="00897E06" w:rsidRDefault="00EE1D17" w:rsidP="0093206B">
            <w:pPr>
              <w:jc w:val="center"/>
              <w:rPr>
                <w:ins w:id="813" w:author="Livia Arbex Endo | Felsberg Advogados" w:date="2019-04-05T12:33:00Z"/>
                <w:color w:val="000000"/>
                <w:sz w:val="18"/>
                <w:szCs w:val="18"/>
                <w:highlight w:val="lightGray"/>
              </w:rPr>
            </w:pPr>
            <w:ins w:id="814" w:author="Livia Arbex Endo | Felsberg Advogados" w:date="2019-04-05T12:33:00Z">
              <w:r>
                <w:rPr>
                  <w:color w:val="000000"/>
                  <w:sz w:val="18"/>
                  <w:szCs w:val="18"/>
                </w:rPr>
                <w:t>5</w:t>
              </w:r>
              <w:r w:rsidRPr="009154D1">
                <w:rPr>
                  <w:color w:val="000000"/>
                  <w:sz w:val="18"/>
                  <w:szCs w:val="18"/>
                </w:rPr>
                <w:t>º OFICIO</w:t>
              </w:r>
            </w:ins>
          </w:p>
        </w:tc>
        <w:tc>
          <w:tcPr>
            <w:tcW w:w="1271" w:type="dxa"/>
            <w:tcBorders>
              <w:top w:val="nil"/>
              <w:left w:val="nil"/>
              <w:bottom w:val="single" w:sz="4" w:space="0" w:color="auto"/>
              <w:right w:val="single" w:sz="4" w:space="0" w:color="auto"/>
            </w:tcBorders>
            <w:shd w:val="clear" w:color="auto" w:fill="auto"/>
            <w:noWrap/>
          </w:tcPr>
          <w:p w14:paraId="2618AF95" w14:textId="77777777" w:rsidR="00EE1D17" w:rsidRPr="00410CFF" w:rsidRDefault="00EE1D17" w:rsidP="0093206B">
            <w:pPr>
              <w:jc w:val="center"/>
              <w:rPr>
                <w:ins w:id="815" w:author="Livia Arbex Endo | Felsberg Advogados" w:date="2019-04-05T12:33:00Z"/>
                <w:color w:val="000000"/>
                <w:sz w:val="18"/>
                <w:szCs w:val="18"/>
              </w:rPr>
            </w:pPr>
          </w:p>
          <w:p w14:paraId="1C14AAF1" w14:textId="77777777" w:rsidR="00EE1D17" w:rsidRPr="00410CFF" w:rsidRDefault="00EE1D17" w:rsidP="0093206B">
            <w:pPr>
              <w:jc w:val="center"/>
              <w:rPr>
                <w:ins w:id="816" w:author="Livia Arbex Endo | Felsberg Advogados" w:date="2019-04-05T12:33:00Z"/>
                <w:color w:val="000000"/>
                <w:sz w:val="18"/>
                <w:szCs w:val="18"/>
              </w:rPr>
            </w:pPr>
            <w:ins w:id="817" w:author="Livia Arbex Endo | Felsberg Advogados" w:date="2019-04-05T12:33:00Z">
              <w:r w:rsidRPr="00410CFF">
                <w:rPr>
                  <w:color w:val="000000"/>
                  <w:sz w:val="18"/>
                  <w:szCs w:val="18"/>
                </w:rPr>
                <w:t>93.088</w:t>
              </w:r>
            </w:ins>
          </w:p>
        </w:tc>
      </w:tr>
      <w:tr w:rsidR="00EE1D17" w:rsidRPr="00897E06" w14:paraId="40BDC809" w14:textId="77777777" w:rsidTr="0093206B">
        <w:trPr>
          <w:trHeight w:val="255"/>
          <w:ins w:id="818"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60C18BBC" w14:textId="77777777" w:rsidR="00EE1D17" w:rsidRPr="00897E06" w:rsidRDefault="00EE1D17" w:rsidP="0093206B">
            <w:pPr>
              <w:jc w:val="center"/>
              <w:rPr>
                <w:ins w:id="819" w:author="Livia Arbex Endo | Felsberg Advogados" w:date="2019-04-05T12:33:00Z"/>
                <w:color w:val="000000"/>
                <w:sz w:val="18"/>
                <w:szCs w:val="18"/>
              </w:rPr>
            </w:pPr>
            <w:ins w:id="820" w:author="Livia Arbex Endo | Felsberg Advogados" w:date="2019-04-05T12:33:00Z">
              <w:r w:rsidRPr="00897E06">
                <w:rPr>
                  <w:color w:val="000000"/>
                  <w:sz w:val="18"/>
                  <w:szCs w:val="18"/>
                </w:rPr>
                <w:t>-</w:t>
              </w:r>
            </w:ins>
          </w:p>
        </w:tc>
        <w:tc>
          <w:tcPr>
            <w:tcW w:w="981" w:type="dxa"/>
            <w:tcBorders>
              <w:top w:val="nil"/>
              <w:left w:val="nil"/>
              <w:bottom w:val="single" w:sz="4" w:space="0" w:color="auto"/>
              <w:right w:val="single" w:sz="4" w:space="0" w:color="auto"/>
            </w:tcBorders>
            <w:shd w:val="clear" w:color="auto" w:fill="auto"/>
            <w:noWrap/>
            <w:vAlign w:val="bottom"/>
          </w:tcPr>
          <w:p w14:paraId="7C1AA4D4" w14:textId="77777777" w:rsidR="00EE1D17" w:rsidRPr="00897E06" w:rsidRDefault="00EE1D17" w:rsidP="0093206B">
            <w:pPr>
              <w:jc w:val="center"/>
              <w:rPr>
                <w:ins w:id="821" w:author="Livia Arbex Endo | Felsberg Advogados" w:date="2019-04-05T12:33:00Z"/>
                <w:color w:val="000000"/>
                <w:sz w:val="18"/>
                <w:szCs w:val="18"/>
                <w:highlight w:val="lightGray"/>
              </w:rPr>
            </w:pPr>
            <w:ins w:id="822" w:author="Livia Arbex Endo | Felsberg Advogados" w:date="2019-04-05T12:33:00Z">
              <w:r w:rsidRPr="00897E06">
                <w:rPr>
                  <w:color w:val="000000"/>
                  <w:sz w:val="18"/>
                  <w:szCs w:val="18"/>
                </w:rPr>
                <w:t>-</w:t>
              </w:r>
            </w:ins>
          </w:p>
        </w:tc>
        <w:tc>
          <w:tcPr>
            <w:tcW w:w="3139" w:type="dxa"/>
            <w:tcBorders>
              <w:top w:val="nil"/>
              <w:left w:val="nil"/>
              <w:bottom w:val="single" w:sz="4" w:space="0" w:color="auto"/>
              <w:right w:val="single" w:sz="4" w:space="0" w:color="auto"/>
            </w:tcBorders>
            <w:shd w:val="clear" w:color="auto" w:fill="auto"/>
            <w:noWrap/>
            <w:vAlign w:val="bottom"/>
          </w:tcPr>
          <w:p w14:paraId="25324AAF" w14:textId="77777777" w:rsidR="00EE1D17" w:rsidRPr="00897E06" w:rsidRDefault="00EE1D17" w:rsidP="0093206B">
            <w:pPr>
              <w:jc w:val="both"/>
              <w:rPr>
                <w:ins w:id="823" w:author="Livia Arbex Endo | Felsberg Advogados" w:date="2019-04-05T12:33:00Z"/>
                <w:color w:val="000000"/>
                <w:sz w:val="18"/>
                <w:szCs w:val="18"/>
              </w:rPr>
            </w:pPr>
            <w:ins w:id="824" w:author="Livia Arbex Endo | Felsberg Advogados" w:date="2019-04-05T12:33:00Z">
              <w:r w:rsidRPr="009154D1">
                <w:rPr>
                  <w:color w:val="000000"/>
                  <w:sz w:val="18"/>
                  <w:szCs w:val="18"/>
                  <w:highlight w:val="lightGray"/>
                </w:rPr>
                <w:t>[=]</w:t>
              </w:r>
            </w:ins>
          </w:p>
        </w:tc>
        <w:tc>
          <w:tcPr>
            <w:tcW w:w="1660" w:type="dxa"/>
            <w:tcBorders>
              <w:top w:val="nil"/>
              <w:left w:val="nil"/>
              <w:bottom w:val="single" w:sz="4" w:space="0" w:color="auto"/>
              <w:right w:val="single" w:sz="4" w:space="0" w:color="auto"/>
            </w:tcBorders>
            <w:shd w:val="clear" w:color="auto" w:fill="auto"/>
            <w:noWrap/>
          </w:tcPr>
          <w:p w14:paraId="1567E42F" w14:textId="77777777" w:rsidR="00EE1D17" w:rsidRPr="00F01147" w:rsidRDefault="00EE1D17" w:rsidP="0093206B">
            <w:pPr>
              <w:jc w:val="center"/>
              <w:rPr>
                <w:ins w:id="825" w:author="Livia Arbex Endo | Felsberg Advogados" w:date="2019-04-05T12:33:00Z"/>
                <w:color w:val="000000"/>
                <w:sz w:val="18"/>
                <w:szCs w:val="18"/>
              </w:rPr>
            </w:pPr>
            <w:ins w:id="826" w:author="Livia Arbex Endo | Felsberg Advogados" w:date="2019-04-05T12:33:00Z">
              <w:r>
                <w:rPr>
                  <w:color w:val="000000"/>
                  <w:sz w:val="18"/>
                  <w:szCs w:val="18"/>
                </w:rPr>
                <w:t>LONDRINA/PR</w:t>
              </w:r>
            </w:ins>
          </w:p>
        </w:tc>
        <w:tc>
          <w:tcPr>
            <w:tcW w:w="1131" w:type="dxa"/>
            <w:tcBorders>
              <w:top w:val="nil"/>
              <w:left w:val="nil"/>
              <w:bottom w:val="single" w:sz="4" w:space="0" w:color="auto"/>
              <w:right w:val="single" w:sz="4" w:space="0" w:color="auto"/>
            </w:tcBorders>
            <w:shd w:val="clear" w:color="auto" w:fill="auto"/>
            <w:noWrap/>
          </w:tcPr>
          <w:p w14:paraId="4DA992ED" w14:textId="77777777" w:rsidR="00EE1D17" w:rsidRPr="00897E06" w:rsidRDefault="00EE1D17" w:rsidP="0093206B">
            <w:pPr>
              <w:jc w:val="center"/>
              <w:rPr>
                <w:ins w:id="827" w:author="Livia Arbex Endo | Felsberg Advogados" w:date="2019-04-05T12:33:00Z"/>
                <w:color w:val="000000"/>
                <w:sz w:val="18"/>
                <w:szCs w:val="18"/>
                <w:highlight w:val="lightGray"/>
              </w:rPr>
            </w:pPr>
            <w:ins w:id="828" w:author="Livia Arbex Endo | Felsberg Advogados" w:date="2019-04-05T12:33:00Z">
              <w:r>
                <w:rPr>
                  <w:color w:val="000000"/>
                  <w:sz w:val="18"/>
                  <w:szCs w:val="18"/>
                </w:rPr>
                <w:t>3</w:t>
              </w:r>
              <w:r w:rsidRPr="009154D1">
                <w:rPr>
                  <w:color w:val="000000"/>
                  <w:sz w:val="18"/>
                  <w:szCs w:val="18"/>
                </w:rPr>
                <w:t>º OFICIO</w:t>
              </w:r>
            </w:ins>
          </w:p>
        </w:tc>
        <w:tc>
          <w:tcPr>
            <w:tcW w:w="1271" w:type="dxa"/>
            <w:tcBorders>
              <w:top w:val="nil"/>
              <w:left w:val="nil"/>
              <w:bottom w:val="single" w:sz="4" w:space="0" w:color="auto"/>
              <w:right w:val="single" w:sz="4" w:space="0" w:color="auto"/>
            </w:tcBorders>
            <w:shd w:val="clear" w:color="auto" w:fill="auto"/>
            <w:noWrap/>
          </w:tcPr>
          <w:p w14:paraId="7D765C3F" w14:textId="77777777" w:rsidR="00EE1D17" w:rsidRPr="00410CFF" w:rsidRDefault="00EE1D17" w:rsidP="0093206B">
            <w:pPr>
              <w:jc w:val="center"/>
              <w:rPr>
                <w:ins w:id="829" w:author="Livia Arbex Endo | Felsberg Advogados" w:date="2019-04-05T12:33:00Z"/>
                <w:color w:val="000000"/>
                <w:sz w:val="18"/>
                <w:szCs w:val="18"/>
              </w:rPr>
            </w:pPr>
            <w:ins w:id="830" w:author="Livia Arbex Endo | Felsberg Advogados" w:date="2019-04-05T12:33:00Z">
              <w:r w:rsidRPr="00410CFF">
                <w:rPr>
                  <w:color w:val="000000"/>
                  <w:sz w:val="18"/>
                  <w:szCs w:val="18"/>
                </w:rPr>
                <w:t>44.688</w:t>
              </w:r>
            </w:ins>
          </w:p>
        </w:tc>
      </w:tr>
      <w:tr w:rsidR="00EE1D17" w:rsidRPr="00897E06" w14:paraId="244FDC12" w14:textId="77777777" w:rsidTr="0093206B">
        <w:trPr>
          <w:trHeight w:val="255"/>
          <w:ins w:id="831"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BAFD184" w14:textId="77777777" w:rsidR="00EE1D17" w:rsidRPr="00897E06" w:rsidRDefault="00EE1D17" w:rsidP="0093206B">
            <w:pPr>
              <w:rPr>
                <w:ins w:id="832" w:author="Livia Arbex Endo | Felsberg Advogados" w:date="2019-04-05T12:33:00Z"/>
                <w:color w:val="000000"/>
                <w:sz w:val="18"/>
                <w:szCs w:val="18"/>
              </w:rPr>
            </w:pPr>
            <w:ins w:id="833" w:author="Livia Arbex Endo | Felsberg Advogados" w:date="2019-04-05T12:33:00Z">
              <w:r w:rsidRPr="00897E06">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vAlign w:val="bottom"/>
          </w:tcPr>
          <w:p w14:paraId="3305A366" w14:textId="77777777" w:rsidR="00EE1D17" w:rsidRPr="00C10384" w:rsidRDefault="00EE1D17" w:rsidP="0093206B">
            <w:pPr>
              <w:jc w:val="center"/>
              <w:rPr>
                <w:ins w:id="834" w:author="Livia Arbex Endo | Felsberg Advogados" w:date="2019-04-05T12:33:00Z"/>
                <w:color w:val="000000"/>
                <w:sz w:val="18"/>
                <w:szCs w:val="18"/>
              </w:rPr>
            </w:pPr>
            <w:ins w:id="835" w:author="Livia Arbex Endo | Felsberg Advogados" w:date="2019-04-05T12:33:00Z">
              <w:r w:rsidRPr="0039100E">
                <w:rPr>
                  <w:color w:val="000000"/>
                  <w:sz w:val="18"/>
                  <w:szCs w:val="18"/>
                </w:rPr>
                <w:t>G4 VAGA 84</w:t>
              </w:r>
            </w:ins>
          </w:p>
        </w:tc>
        <w:tc>
          <w:tcPr>
            <w:tcW w:w="3139" w:type="dxa"/>
            <w:tcBorders>
              <w:top w:val="nil"/>
              <w:left w:val="nil"/>
              <w:bottom w:val="single" w:sz="4" w:space="0" w:color="auto"/>
              <w:right w:val="single" w:sz="4" w:space="0" w:color="auto"/>
            </w:tcBorders>
            <w:shd w:val="clear" w:color="auto" w:fill="auto"/>
            <w:noWrap/>
            <w:vAlign w:val="bottom"/>
            <w:hideMark/>
          </w:tcPr>
          <w:p w14:paraId="7A5A4FDA" w14:textId="77777777" w:rsidR="00EE1D17" w:rsidRPr="00897E06" w:rsidRDefault="00EE1D17" w:rsidP="0093206B">
            <w:pPr>
              <w:jc w:val="both"/>
              <w:rPr>
                <w:ins w:id="836" w:author="Livia Arbex Endo | Felsberg Advogados" w:date="2019-04-05T12:33:00Z"/>
                <w:color w:val="000000"/>
                <w:sz w:val="18"/>
                <w:szCs w:val="18"/>
              </w:rPr>
            </w:pPr>
            <w:ins w:id="837" w:author="Livia Arbex Endo | Felsberg Advogados" w:date="2019-04-05T12:33:00Z">
              <w:r w:rsidRPr="00897E06">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75B64931" w14:textId="77777777" w:rsidR="00EE1D17" w:rsidRDefault="00EE1D17" w:rsidP="0093206B">
            <w:pPr>
              <w:jc w:val="center"/>
              <w:rPr>
                <w:ins w:id="838" w:author="Livia Arbex Endo | Felsberg Advogados" w:date="2019-04-05T12:33:00Z"/>
                <w:color w:val="000000"/>
                <w:sz w:val="18"/>
                <w:szCs w:val="18"/>
              </w:rPr>
            </w:pPr>
          </w:p>
          <w:p w14:paraId="6D22C553" w14:textId="77777777" w:rsidR="00EE1D17" w:rsidRPr="00897E06" w:rsidRDefault="00EE1D17" w:rsidP="0093206B">
            <w:pPr>
              <w:jc w:val="center"/>
              <w:rPr>
                <w:ins w:id="839" w:author="Livia Arbex Endo | Felsberg Advogados" w:date="2019-04-05T12:33:00Z"/>
                <w:sz w:val="18"/>
                <w:szCs w:val="18"/>
              </w:rPr>
            </w:pPr>
            <w:ins w:id="840"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69F8E9FA" w14:textId="77777777" w:rsidR="00EE1D17" w:rsidRPr="00C10384" w:rsidRDefault="00EE1D17" w:rsidP="0093206B">
            <w:pPr>
              <w:jc w:val="center"/>
              <w:rPr>
                <w:ins w:id="841" w:author="Livia Arbex Endo | Felsberg Advogados" w:date="2019-04-05T12:33:00Z"/>
                <w:color w:val="000000"/>
                <w:sz w:val="18"/>
                <w:szCs w:val="18"/>
              </w:rPr>
            </w:pPr>
          </w:p>
          <w:p w14:paraId="0D34FA29" w14:textId="77777777" w:rsidR="00EE1D17" w:rsidRPr="00C10384" w:rsidRDefault="00EE1D17" w:rsidP="0093206B">
            <w:pPr>
              <w:jc w:val="center"/>
              <w:rPr>
                <w:ins w:id="842" w:author="Livia Arbex Endo | Felsberg Advogados" w:date="2019-04-05T12:33:00Z"/>
                <w:sz w:val="18"/>
                <w:szCs w:val="18"/>
              </w:rPr>
            </w:pPr>
            <w:ins w:id="843"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446D9E4F" w14:textId="77777777" w:rsidR="00EE1D17" w:rsidRDefault="00EE1D17" w:rsidP="0093206B">
            <w:pPr>
              <w:jc w:val="center"/>
              <w:rPr>
                <w:ins w:id="844" w:author="Livia Arbex Endo | Felsberg Advogados" w:date="2019-04-05T12:33:00Z"/>
                <w:color w:val="000000"/>
                <w:sz w:val="18"/>
                <w:szCs w:val="18"/>
              </w:rPr>
            </w:pPr>
          </w:p>
          <w:p w14:paraId="3C5F0501" w14:textId="77777777" w:rsidR="00EE1D17" w:rsidRPr="00C10384" w:rsidRDefault="00EE1D17" w:rsidP="0093206B">
            <w:pPr>
              <w:jc w:val="center"/>
              <w:rPr>
                <w:ins w:id="845" w:author="Livia Arbex Endo | Felsberg Advogados" w:date="2019-04-05T12:33:00Z"/>
                <w:sz w:val="18"/>
                <w:szCs w:val="18"/>
              </w:rPr>
            </w:pPr>
            <w:ins w:id="846" w:author="Livia Arbex Endo | Felsberg Advogados" w:date="2019-04-05T12:33:00Z">
              <w:r w:rsidRPr="0039100E">
                <w:rPr>
                  <w:color w:val="000000"/>
                  <w:sz w:val="18"/>
                  <w:szCs w:val="18"/>
                </w:rPr>
                <w:t>35.176</w:t>
              </w:r>
            </w:ins>
          </w:p>
        </w:tc>
      </w:tr>
      <w:tr w:rsidR="00EE1D17" w:rsidRPr="00897E06" w14:paraId="67EC5485" w14:textId="77777777" w:rsidTr="0093206B">
        <w:trPr>
          <w:trHeight w:val="255"/>
          <w:ins w:id="847"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26BA56D0" w14:textId="77777777" w:rsidR="00EE1D17" w:rsidRPr="00897E06" w:rsidRDefault="00EE1D17" w:rsidP="0093206B">
            <w:pPr>
              <w:rPr>
                <w:ins w:id="848" w:author="Livia Arbex Endo | Felsberg Advogados" w:date="2019-04-05T12:33:00Z"/>
                <w:color w:val="000000"/>
                <w:sz w:val="18"/>
                <w:szCs w:val="18"/>
              </w:rPr>
            </w:pPr>
            <w:ins w:id="849" w:author="Livia Arbex Endo | Felsberg Advogados" w:date="2019-04-05T12:33:00Z">
              <w:r w:rsidRPr="00A76968">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55A12CD9" w14:textId="77777777" w:rsidR="00EE1D17" w:rsidRPr="00566FA8" w:rsidRDefault="00EE1D17" w:rsidP="0093206B">
            <w:pPr>
              <w:jc w:val="center"/>
              <w:rPr>
                <w:ins w:id="850" w:author="Livia Arbex Endo | Felsberg Advogados" w:date="2019-04-05T12:33:00Z"/>
                <w:color w:val="000000"/>
                <w:sz w:val="18"/>
                <w:szCs w:val="18"/>
              </w:rPr>
            </w:pPr>
            <w:ins w:id="851" w:author="Livia Arbex Endo | Felsberg Advogados" w:date="2019-04-05T12:33:00Z">
              <w:r w:rsidRPr="005D5747">
                <w:rPr>
                  <w:color w:val="000000"/>
                  <w:sz w:val="18"/>
                  <w:szCs w:val="18"/>
                </w:rPr>
                <w:t>G4 VAGA 8</w:t>
              </w:r>
              <w:r>
                <w:rPr>
                  <w:color w:val="000000"/>
                  <w:sz w:val="18"/>
                  <w:szCs w:val="18"/>
                </w:rPr>
                <w:t>5</w:t>
              </w:r>
            </w:ins>
          </w:p>
        </w:tc>
        <w:tc>
          <w:tcPr>
            <w:tcW w:w="3139" w:type="dxa"/>
            <w:tcBorders>
              <w:top w:val="nil"/>
              <w:left w:val="nil"/>
              <w:bottom w:val="single" w:sz="4" w:space="0" w:color="auto"/>
              <w:right w:val="single" w:sz="4" w:space="0" w:color="auto"/>
            </w:tcBorders>
            <w:shd w:val="clear" w:color="auto" w:fill="auto"/>
            <w:noWrap/>
          </w:tcPr>
          <w:p w14:paraId="23425F05" w14:textId="77777777" w:rsidR="00EE1D17" w:rsidRPr="00897E06" w:rsidRDefault="00EE1D17" w:rsidP="0093206B">
            <w:pPr>
              <w:jc w:val="both"/>
              <w:rPr>
                <w:ins w:id="852" w:author="Livia Arbex Endo | Felsberg Advogados" w:date="2019-04-05T12:33:00Z"/>
                <w:color w:val="000000"/>
                <w:sz w:val="18"/>
                <w:szCs w:val="18"/>
              </w:rPr>
            </w:pPr>
            <w:ins w:id="853"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tcPr>
          <w:p w14:paraId="444402A8" w14:textId="77777777" w:rsidR="00EE1D17" w:rsidRPr="00F01147" w:rsidRDefault="00EE1D17" w:rsidP="0093206B">
            <w:pPr>
              <w:jc w:val="center"/>
              <w:rPr>
                <w:ins w:id="854" w:author="Livia Arbex Endo | Felsberg Advogados" w:date="2019-04-05T12:33:00Z"/>
                <w:color w:val="000000"/>
                <w:sz w:val="18"/>
                <w:szCs w:val="18"/>
              </w:rPr>
            </w:pPr>
            <w:ins w:id="855"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Pr>
          <w:p w14:paraId="0026B795" w14:textId="77777777" w:rsidR="00EE1D17" w:rsidRPr="00566FA8" w:rsidRDefault="00EE1D17" w:rsidP="0093206B">
            <w:pPr>
              <w:jc w:val="center"/>
              <w:rPr>
                <w:ins w:id="856" w:author="Livia Arbex Endo | Felsberg Advogados" w:date="2019-04-05T12:33:00Z"/>
                <w:color w:val="000000"/>
                <w:sz w:val="18"/>
                <w:szCs w:val="18"/>
              </w:rPr>
            </w:pPr>
            <w:ins w:id="857"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tcPr>
          <w:p w14:paraId="685D8CB8" w14:textId="77777777" w:rsidR="00EE1D17" w:rsidRPr="0039100E" w:rsidRDefault="00EE1D17" w:rsidP="0093206B">
            <w:pPr>
              <w:jc w:val="center"/>
              <w:rPr>
                <w:ins w:id="858" w:author="Livia Arbex Endo | Felsberg Advogados" w:date="2019-04-05T12:33:00Z"/>
                <w:color w:val="000000"/>
                <w:sz w:val="18"/>
                <w:szCs w:val="18"/>
              </w:rPr>
            </w:pPr>
            <w:ins w:id="859" w:author="Livia Arbex Endo | Felsberg Advogados" w:date="2019-04-05T12:33:00Z">
              <w:r>
                <w:rPr>
                  <w:color w:val="000000"/>
                  <w:sz w:val="18"/>
                  <w:szCs w:val="18"/>
                </w:rPr>
                <w:t>35.177</w:t>
              </w:r>
            </w:ins>
          </w:p>
        </w:tc>
      </w:tr>
      <w:tr w:rsidR="00EE1D17" w:rsidRPr="00897E06" w14:paraId="5320B382" w14:textId="77777777" w:rsidTr="0093206B">
        <w:trPr>
          <w:trHeight w:val="255"/>
          <w:ins w:id="860"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70736D32" w14:textId="77777777" w:rsidR="00EE1D17" w:rsidRPr="00897E06" w:rsidRDefault="00EE1D17" w:rsidP="0093206B">
            <w:pPr>
              <w:rPr>
                <w:ins w:id="861" w:author="Livia Arbex Endo | Felsberg Advogados" w:date="2019-04-05T12:33:00Z"/>
                <w:color w:val="000000"/>
                <w:sz w:val="18"/>
                <w:szCs w:val="18"/>
              </w:rPr>
            </w:pPr>
            <w:ins w:id="862" w:author="Livia Arbex Endo | Felsberg Advogados" w:date="2019-04-05T12:33:00Z">
              <w:r w:rsidRPr="00A76968">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1731132C" w14:textId="77777777" w:rsidR="00EE1D17" w:rsidRPr="0039100E" w:rsidRDefault="00EE1D17" w:rsidP="0093206B">
            <w:pPr>
              <w:jc w:val="center"/>
              <w:rPr>
                <w:ins w:id="863" w:author="Livia Arbex Endo | Felsberg Advogados" w:date="2019-04-05T12:33:00Z"/>
                <w:color w:val="000000"/>
                <w:sz w:val="18"/>
                <w:szCs w:val="18"/>
              </w:rPr>
            </w:pPr>
            <w:ins w:id="864" w:author="Livia Arbex Endo | Felsberg Advogados" w:date="2019-04-05T12:33:00Z">
              <w:r w:rsidRPr="005D5747">
                <w:rPr>
                  <w:color w:val="000000"/>
                  <w:sz w:val="18"/>
                  <w:szCs w:val="18"/>
                </w:rPr>
                <w:t>G4 VAGA 8</w:t>
              </w:r>
              <w:r>
                <w:rPr>
                  <w:color w:val="000000"/>
                  <w:sz w:val="18"/>
                  <w:szCs w:val="18"/>
                </w:rPr>
                <w:t>6</w:t>
              </w:r>
            </w:ins>
          </w:p>
        </w:tc>
        <w:tc>
          <w:tcPr>
            <w:tcW w:w="3139" w:type="dxa"/>
            <w:tcBorders>
              <w:top w:val="nil"/>
              <w:left w:val="nil"/>
              <w:bottom w:val="single" w:sz="4" w:space="0" w:color="auto"/>
              <w:right w:val="single" w:sz="4" w:space="0" w:color="auto"/>
            </w:tcBorders>
            <w:shd w:val="clear" w:color="auto" w:fill="auto"/>
            <w:noWrap/>
          </w:tcPr>
          <w:p w14:paraId="50B94A23" w14:textId="77777777" w:rsidR="00EE1D17" w:rsidRPr="00897E06" w:rsidRDefault="00EE1D17" w:rsidP="0093206B">
            <w:pPr>
              <w:jc w:val="both"/>
              <w:rPr>
                <w:ins w:id="865" w:author="Livia Arbex Endo | Felsberg Advogados" w:date="2019-04-05T12:33:00Z"/>
                <w:color w:val="000000"/>
                <w:sz w:val="18"/>
                <w:szCs w:val="18"/>
              </w:rPr>
            </w:pPr>
            <w:ins w:id="866"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tcPr>
          <w:p w14:paraId="6F5E01AB" w14:textId="77777777" w:rsidR="00EE1D17" w:rsidRPr="00F01147" w:rsidRDefault="00EE1D17" w:rsidP="0093206B">
            <w:pPr>
              <w:jc w:val="center"/>
              <w:rPr>
                <w:ins w:id="867" w:author="Livia Arbex Endo | Felsberg Advogados" w:date="2019-04-05T12:33:00Z"/>
                <w:color w:val="000000"/>
                <w:sz w:val="18"/>
                <w:szCs w:val="18"/>
              </w:rPr>
            </w:pPr>
            <w:ins w:id="868"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Pr>
          <w:p w14:paraId="0472FEFA" w14:textId="77777777" w:rsidR="00EE1D17" w:rsidRPr="0039100E" w:rsidRDefault="00EE1D17" w:rsidP="0093206B">
            <w:pPr>
              <w:jc w:val="center"/>
              <w:rPr>
                <w:ins w:id="869" w:author="Livia Arbex Endo | Felsberg Advogados" w:date="2019-04-05T12:33:00Z"/>
                <w:color w:val="000000"/>
                <w:sz w:val="18"/>
                <w:szCs w:val="18"/>
              </w:rPr>
            </w:pPr>
            <w:ins w:id="870"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tcPr>
          <w:p w14:paraId="4AAC680E" w14:textId="77777777" w:rsidR="00EE1D17" w:rsidRPr="00566FA8" w:rsidRDefault="00EE1D17" w:rsidP="0093206B">
            <w:pPr>
              <w:jc w:val="center"/>
              <w:rPr>
                <w:ins w:id="871" w:author="Livia Arbex Endo | Felsberg Advogados" w:date="2019-04-05T12:33:00Z"/>
                <w:color w:val="000000"/>
                <w:sz w:val="18"/>
                <w:szCs w:val="18"/>
              </w:rPr>
            </w:pPr>
            <w:ins w:id="872" w:author="Livia Arbex Endo | Felsberg Advogados" w:date="2019-04-05T12:33:00Z">
              <w:r>
                <w:rPr>
                  <w:color w:val="000000"/>
                  <w:sz w:val="18"/>
                  <w:szCs w:val="18"/>
                </w:rPr>
                <w:t>35.178</w:t>
              </w:r>
            </w:ins>
          </w:p>
        </w:tc>
      </w:tr>
      <w:tr w:rsidR="00EE1D17" w:rsidRPr="00897E06" w14:paraId="29BEC676" w14:textId="77777777" w:rsidTr="0093206B">
        <w:trPr>
          <w:trHeight w:val="255"/>
          <w:ins w:id="873"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28935493" w14:textId="77777777" w:rsidR="00EE1D17" w:rsidRPr="00897E06" w:rsidRDefault="00EE1D17" w:rsidP="0093206B">
            <w:pPr>
              <w:rPr>
                <w:ins w:id="874" w:author="Livia Arbex Endo | Felsberg Advogados" w:date="2019-04-05T12:33:00Z"/>
                <w:color w:val="000000"/>
                <w:sz w:val="18"/>
                <w:szCs w:val="18"/>
              </w:rPr>
            </w:pPr>
            <w:ins w:id="875" w:author="Livia Arbex Endo | Felsberg Advogados" w:date="2019-04-05T12:33:00Z">
              <w:r w:rsidRPr="00A76968">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372056C8" w14:textId="77777777" w:rsidR="00EE1D17" w:rsidRPr="00C10384" w:rsidRDefault="00EE1D17" w:rsidP="0093206B">
            <w:pPr>
              <w:jc w:val="center"/>
              <w:rPr>
                <w:ins w:id="876" w:author="Livia Arbex Endo | Felsberg Advogados" w:date="2019-04-05T12:33:00Z"/>
                <w:color w:val="000000"/>
                <w:sz w:val="18"/>
                <w:szCs w:val="18"/>
              </w:rPr>
            </w:pPr>
            <w:ins w:id="877" w:author="Livia Arbex Endo | Felsberg Advogados" w:date="2019-04-05T12:33:00Z">
              <w:r w:rsidRPr="005D5747">
                <w:rPr>
                  <w:color w:val="000000"/>
                  <w:sz w:val="18"/>
                  <w:szCs w:val="18"/>
                </w:rPr>
                <w:t>G4 VAGA 8</w:t>
              </w:r>
              <w:r>
                <w:rPr>
                  <w:color w:val="000000"/>
                  <w:sz w:val="18"/>
                  <w:szCs w:val="18"/>
                </w:rPr>
                <w:t>7</w:t>
              </w:r>
            </w:ins>
          </w:p>
        </w:tc>
        <w:tc>
          <w:tcPr>
            <w:tcW w:w="3139" w:type="dxa"/>
            <w:tcBorders>
              <w:top w:val="nil"/>
              <w:left w:val="nil"/>
              <w:bottom w:val="single" w:sz="4" w:space="0" w:color="auto"/>
              <w:right w:val="single" w:sz="4" w:space="0" w:color="auto"/>
            </w:tcBorders>
            <w:shd w:val="clear" w:color="auto" w:fill="auto"/>
            <w:noWrap/>
            <w:hideMark/>
          </w:tcPr>
          <w:p w14:paraId="6EAE0627" w14:textId="77777777" w:rsidR="00EE1D17" w:rsidRPr="00897E06" w:rsidRDefault="00EE1D17" w:rsidP="0093206B">
            <w:pPr>
              <w:jc w:val="both"/>
              <w:rPr>
                <w:ins w:id="878" w:author="Livia Arbex Endo | Felsberg Advogados" w:date="2019-04-05T12:33:00Z"/>
                <w:color w:val="000000"/>
                <w:sz w:val="18"/>
                <w:szCs w:val="18"/>
              </w:rPr>
            </w:pPr>
            <w:ins w:id="879"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252EFBA8" w14:textId="77777777" w:rsidR="00EE1D17" w:rsidRPr="00897E06" w:rsidRDefault="00EE1D17" w:rsidP="0093206B">
            <w:pPr>
              <w:jc w:val="center"/>
              <w:rPr>
                <w:ins w:id="880" w:author="Livia Arbex Endo | Felsberg Advogados" w:date="2019-04-05T12:33:00Z"/>
                <w:sz w:val="18"/>
                <w:szCs w:val="18"/>
              </w:rPr>
            </w:pPr>
            <w:ins w:id="881"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16792EAE" w14:textId="77777777" w:rsidR="00EE1D17" w:rsidRPr="00C10384" w:rsidRDefault="00EE1D17" w:rsidP="0093206B">
            <w:pPr>
              <w:jc w:val="center"/>
              <w:rPr>
                <w:ins w:id="882" w:author="Livia Arbex Endo | Felsberg Advogados" w:date="2019-04-05T12:33:00Z"/>
                <w:sz w:val="18"/>
                <w:szCs w:val="18"/>
              </w:rPr>
            </w:pPr>
            <w:ins w:id="883"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42008A19" w14:textId="77777777" w:rsidR="00EE1D17" w:rsidRPr="00C10384" w:rsidRDefault="00EE1D17" w:rsidP="0093206B">
            <w:pPr>
              <w:jc w:val="center"/>
              <w:rPr>
                <w:ins w:id="884" w:author="Livia Arbex Endo | Felsberg Advogados" w:date="2019-04-05T12:33:00Z"/>
                <w:sz w:val="18"/>
                <w:szCs w:val="18"/>
              </w:rPr>
            </w:pPr>
            <w:ins w:id="885" w:author="Livia Arbex Endo | Felsberg Advogados" w:date="2019-04-05T12:33:00Z">
              <w:r>
                <w:rPr>
                  <w:color w:val="000000"/>
                  <w:sz w:val="18"/>
                  <w:szCs w:val="18"/>
                </w:rPr>
                <w:t>35.179</w:t>
              </w:r>
            </w:ins>
          </w:p>
        </w:tc>
      </w:tr>
      <w:tr w:rsidR="00EE1D17" w:rsidRPr="00897E06" w14:paraId="0BB25CED" w14:textId="77777777" w:rsidTr="0093206B">
        <w:trPr>
          <w:trHeight w:val="255"/>
          <w:ins w:id="886"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6D06D7E" w14:textId="77777777" w:rsidR="00EE1D17" w:rsidRPr="00897E06" w:rsidRDefault="00EE1D17" w:rsidP="0093206B">
            <w:pPr>
              <w:rPr>
                <w:ins w:id="887" w:author="Livia Arbex Endo | Felsberg Advogados" w:date="2019-04-05T12:33:00Z"/>
                <w:color w:val="000000"/>
                <w:sz w:val="18"/>
                <w:szCs w:val="18"/>
              </w:rPr>
            </w:pPr>
            <w:ins w:id="888" w:author="Livia Arbex Endo | Felsberg Advogados" w:date="2019-04-05T12:33:00Z">
              <w:r w:rsidRPr="00897E06">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55053F55" w14:textId="77777777" w:rsidR="00EE1D17" w:rsidRPr="00566FA8" w:rsidRDefault="00EE1D17" w:rsidP="0093206B">
            <w:pPr>
              <w:jc w:val="center"/>
              <w:rPr>
                <w:ins w:id="889" w:author="Livia Arbex Endo | Felsberg Advogados" w:date="2019-04-05T12:33:00Z"/>
                <w:color w:val="000000"/>
                <w:sz w:val="18"/>
                <w:szCs w:val="18"/>
              </w:rPr>
            </w:pPr>
            <w:ins w:id="890" w:author="Livia Arbex Endo | Felsberg Advogados" w:date="2019-04-05T12:33:00Z">
              <w:r w:rsidRPr="005D5747">
                <w:rPr>
                  <w:color w:val="000000"/>
                  <w:sz w:val="18"/>
                  <w:szCs w:val="18"/>
                </w:rPr>
                <w:t>G4 VAGA 8</w:t>
              </w:r>
              <w:r>
                <w:rPr>
                  <w:color w:val="000000"/>
                  <w:sz w:val="18"/>
                  <w:szCs w:val="18"/>
                </w:rPr>
                <w:t>8</w:t>
              </w:r>
            </w:ins>
          </w:p>
        </w:tc>
        <w:tc>
          <w:tcPr>
            <w:tcW w:w="3139" w:type="dxa"/>
            <w:tcBorders>
              <w:top w:val="nil"/>
              <w:left w:val="nil"/>
              <w:bottom w:val="single" w:sz="4" w:space="0" w:color="auto"/>
              <w:right w:val="single" w:sz="4" w:space="0" w:color="auto"/>
            </w:tcBorders>
            <w:shd w:val="clear" w:color="auto" w:fill="auto"/>
            <w:noWrap/>
            <w:hideMark/>
          </w:tcPr>
          <w:p w14:paraId="455B816F" w14:textId="77777777" w:rsidR="00EE1D17" w:rsidRPr="00897E06" w:rsidRDefault="00EE1D17" w:rsidP="0093206B">
            <w:pPr>
              <w:jc w:val="both"/>
              <w:rPr>
                <w:ins w:id="891" w:author="Livia Arbex Endo | Felsberg Advogados" w:date="2019-04-05T12:33:00Z"/>
                <w:color w:val="000000"/>
                <w:sz w:val="18"/>
                <w:szCs w:val="18"/>
              </w:rPr>
            </w:pPr>
            <w:ins w:id="892"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62816C31" w14:textId="77777777" w:rsidR="00EE1D17" w:rsidRPr="0070033F" w:rsidRDefault="00EE1D17" w:rsidP="0093206B">
            <w:pPr>
              <w:jc w:val="center"/>
              <w:rPr>
                <w:ins w:id="893" w:author="Livia Arbex Endo | Felsberg Advogados" w:date="2019-04-05T12:33:00Z"/>
                <w:color w:val="000000"/>
                <w:sz w:val="18"/>
                <w:szCs w:val="18"/>
              </w:rPr>
            </w:pPr>
            <w:ins w:id="894"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1A209115" w14:textId="77777777" w:rsidR="00EE1D17" w:rsidRPr="00566FA8" w:rsidRDefault="00EE1D17" w:rsidP="0093206B">
            <w:pPr>
              <w:jc w:val="center"/>
              <w:rPr>
                <w:ins w:id="895" w:author="Livia Arbex Endo | Felsberg Advogados" w:date="2019-04-05T12:33:00Z"/>
                <w:color w:val="000000"/>
                <w:sz w:val="18"/>
                <w:szCs w:val="18"/>
              </w:rPr>
            </w:pPr>
            <w:ins w:id="896"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6E6AA114" w14:textId="77777777" w:rsidR="00EE1D17" w:rsidRPr="00566FA8" w:rsidRDefault="00EE1D17" w:rsidP="0093206B">
            <w:pPr>
              <w:jc w:val="center"/>
              <w:rPr>
                <w:ins w:id="897" w:author="Livia Arbex Endo | Felsberg Advogados" w:date="2019-04-05T12:33:00Z"/>
                <w:color w:val="000000"/>
                <w:sz w:val="18"/>
                <w:szCs w:val="18"/>
              </w:rPr>
            </w:pPr>
            <w:ins w:id="898" w:author="Livia Arbex Endo | Felsberg Advogados" w:date="2019-04-05T12:33:00Z">
              <w:r>
                <w:rPr>
                  <w:color w:val="000000"/>
                  <w:sz w:val="18"/>
                  <w:szCs w:val="18"/>
                </w:rPr>
                <w:t>35.180</w:t>
              </w:r>
            </w:ins>
          </w:p>
        </w:tc>
      </w:tr>
      <w:tr w:rsidR="00EE1D17" w:rsidRPr="00897E06" w14:paraId="5D5F8AEE" w14:textId="77777777" w:rsidTr="0093206B">
        <w:trPr>
          <w:trHeight w:val="255"/>
          <w:ins w:id="899"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54A3AFDC" w14:textId="77777777" w:rsidR="00EE1D17" w:rsidRPr="00897E06" w:rsidRDefault="00EE1D17" w:rsidP="0093206B">
            <w:pPr>
              <w:rPr>
                <w:ins w:id="900" w:author="Livia Arbex Endo | Felsberg Advogados" w:date="2019-04-05T12:33:00Z"/>
                <w:color w:val="000000"/>
                <w:sz w:val="18"/>
                <w:szCs w:val="18"/>
              </w:rPr>
            </w:pPr>
            <w:ins w:id="901" w:author="Livia Arbex Endo | Felsberg Advogados" w:date="2019-04-05T12:33:00Z">
              <w:r w:rsidRPr="00603A09">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269E7ADE" w14:textId="77777777" w:rsidR="00EE1D17" w:rsidRPr="00566FA8" w:rsidRDefault="00EE1D17" w:rsidP="0093206B">
            <w:pPr>
              <w:jc w:val="center"/>
              <w:rPr>
                <w:ins w:id="902" w:author="Livia Arbex Endo | Felsberg Advogados" w:date="2019-04-05T12:33:00Z"/>
                <w:color w:val="000000"/>
                <w:sz w:val="18"/>
                <w:szCs w:val="18"/>
              </w:rPr>
            </w:pPr>
            <w:ins w:id="903" w:author="Livia Arbex Endo | Felsberg Advogados" w:date="2019-04-05T12:33:00Z">
              <w:r w:rsidRPr="005D5747">
                <w:rPr>
                  <w:color w:val="000000"/>
                  <w:sz w:val="18"/>
                  <w:szCs w:val="18"/>
                </w:rPr>
                <w:t>G4 VAGA 8</w:t>
              </w:r>
              <w:r>
                <w:rPr>
                  <w:color w:val="000000"/>
                  <w:sz w:val="18"/>
                  <w:szCs w:val="18"/>
                </w:rPr>
                <w:t>9</w:t>
              </w:r>
            </w:ins>
          </w:p>
        </w:tc>
        <w:tc>
          <w:tcPr>
            <w:tcW w:w="3139" w:type="dxa"/>
            <w:tcBorders>
              <w:top w:val="nil"/>
              <w:left w:val="nil"/>
              <w:bottom w:val="single" w:sz="4" w:space="0" w:color="auto"/>
              <w:right w:val="single" w:sz="4" w:space="0" w:color="auto"/>
            </w:tcBorders>
            <w:shd w:val="clear" w:color="auto" w:fill="auto"/>
            <w:noWrap/>
            <w:hideMark/>
          </w:tcPr>
          <w:p w14:paraId="28DC585D" w14:textId="77777777" w:rsidR="00EE1D17" w:rsidRPr="00897E06" w:rsidRDefault="00EE1D17" w:rsidP="0093206B">
            <w:pPr>
              <w:jc w:val="both"/>
              <w:rPr>
                <w:ins w:id="904" w:author="Livia Arbex Endo | Felsberg Advogados" w:date="2019-04-05T12:33:00Z"/>
                <w:color w:val="000000"/>
                <w:sz w:val="18"/>
                <w:szCs w:val="18"/>
              </w:rPr>
            </w:pPr>
            <w:ins w:id="905"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2836A6BA" w14:textId="77777777" w:rsidR="00EE1D17" w:rsidRPr="00F01147" w:rsidRDefault="00EE1D17" w:rsidP="0093206B">
            <w:pPr>
              <w:jc w:val="center"/>
              <w:rPr>
                <w:ins w:id="906" w:author="Livia Arbex Endo | Felsberg Advogados" w:date="2019-04-05T12:33:00Z"/>
                <w:color w:val="000000"/>
                <w:sz w:val="18"/>
                <w:szCs w:val="18"/>
              </w:rPr>
            </w:pPr>
            <w:ins w:id="907"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53A6F739" w14:textId="77777777" w:rsidR="00EE1D17" w:rsidRPr="00566FA8" w:rsidRDefault="00EE1D17" w:rsidP="0093206B">
            <w:pPr>
              <w:jc w:val="center"/>
              <w:rPr>
                <w:ins w:id="908" w:author="Livia Arbex Endo | Felsberg Advogados" w:date="2019-04-05T12:33:00Z"/>
                <w:color w:val="000000"/>
                <w:sz w:val="18"/>
                <w:szCs w:val="18"/>
              </w:rPr>
            </w:pPr>
            <w:ins w:id="909"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476734C0" w14:textId="77777777" w:rsidR="00EE1D17" w:rsidRPr="00566FA8" w:rsidRDefault="00EE1D17" w:rsidP="0093206B">
            <w:pPr>
              <w:jc w:val="center"/>
              <w:rPr>
                <w:ins w:id="910" w:author="Livia Arbex Endo | Felsberg Advogados" w:date="2019-04-05T12:33:00Z"/>
                <w:color w:val="000000"/>
                <w:sz w:val="18"/>
                <w:szCs w:val="18"/>
              </w:rPr>
            </w:pPr>
            <w:ins w:id="911" w:author="Livia Arbex Endo | Felsberg Advogados" w:date="2019-04-05T12:33:00Z">
              <w:r>
                <w:rPr>
                  <w:color w:val="000000"/>
                  <w:sz w:val="18"/>
                  <w:szCs w:val="18"/>
                </w:rPr>
                <w:t>35.181</w:t>
              </w:r>
            </w:ins>
          </w:p>
        </w:tc>
      </w:tr>
      <w:tr w:rsidR="00EE1D17" w:rsidRPr="00897E06" w14:paraId="5218D2B0" w14:textId="77777777" w:rsidTr="0093206B">
        <w:trPr>
          <w:trHeight w:val="255"/>
          <w:ins w:id="912"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3561BCDB" w14:textId="77777777" w:rsidR="00EE1D17" w:rsidRPr="00897E06" w:rsidRDefault="00EE1D17" w:rsidP="0093206B">
            <w:pPr>
              <w:rPr>
                <w:ins w:id="913" w:author="Livia Arbex Endo | Felsberg Advogados" w:date="2019-04-05T12:33:00Z"/>
                <w:color w:val="000000"/>
                <w:sz w:val="18"/>
                <w:szCs w:val="18"/>
              </w:rPr>
            </w:pPr>
            <w:ins w:id="914" w:author="Livia Arbex Endo | Felsberg Advogados" w:date="2019-04-05T12:33:00Z">
              <w:r w:rsidRPr="00603A09">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0196E2B9" w14:textId="77777777" w:rsidR="00EE1D17" w:rsidRPr="00566FA8" w:rsidRDefault="00EE1D17" w:rsidP="0093206B">
            <w:pPr>
              <w:jc w:val="center"/>
              <w:rPr>
                <w:ins w:id="915" w:author="Livia Arbex Endo | Felsberg Advogados" w:date="2019-04-05T12:33:00Z"/>
                <w:color w:val="000000"/>
                <w:sz w:val="18"/>
                <w:szCs w:val="18"/>
              </w:rPr>
            </w:pPr>
            <w:ins w:id="916" w:author="Livia Arbex Endo | Felsberg Advogados" w:date="2019-04-05T12:33:00Z">
              <w:r w:rsidRPr="005D5747">
                <w:rPr>
                  <w:color w:val="000000"/>
                  <w:sz w:val="18"/>
                  <w:szCs w:val="18"/>
                </w:rPr>
                <w:t xml:space="preserve">G4 VAGA </w:t>
              </w:r>
              <w:r>
                <w:rPr>
                  <w:color w:val="000000"/>
                  <w:sz w:val="18"/>
                  <w:szCs w:val="18"/>
                </w:rPr>
                <w:t>90</w:t>
              </w:r>
            </w:ins>
          </w:p>
        </w:tc>
        <w:tc>
          <w:tcPr>
            <w:tcW w:w="3139" w:type="dxa"/>
            <w:tcBorders>
              <w:top w:val="nil"/>
              <w:left w:val="nil"/>
              <w:bottom w:val="single" w:sz="4" w:space="0" w:color="auto"/>
              <w:right w:val="single" w:sz="4" w:space="0" w:color="auto"/>
            </w:tcBorders>
            <w:shd w:val="clear" w:color="auto" w:fill="auto"/>
            <w:noWrap/>
            <w:hideMark/>
          </w:tcPr>
          <w:p w14:paraId="1484796C" w14:textId="77777777" w:rsidR="00EE1D17" w:rsidRPr="00897E06" w:rsidRDefault="00EE1D17" w:rsidP="0093206B">
            <w:pPr>
              <w:jc w:val="both"/>
              <w:rPr>
                <w:ins w:id="917" w:author="Livia Arbex Endo | Felsberg Advogados" w:date="2019-04-05T12:33:00Z"/>
                <w:color w:val="000000"/>
                <w:sz w:val="18"/>
                <w:szCs w:val="18"/>
              </w:rPr>
            </w:pPr>
            <w:ins w:id="918"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3932F023" w14:textId="77777777" w:rsidR="00EE1D17" w:rsidRPr="00F01147" w:rsidRDefault="00EE1D17" w:rsidP="0093206B">
            <w:pPr>
              <w:jc w:val="center"/>
              <w:rPr>
                <w:ins w:id="919" w:author="Livia Arbex Endo | Felsberg Advogados" w:date="2019-04-05T12:33:00Z"/>
                <w:color w:val="000000"/>
                <w:sz w:val="18"/>
                <w:szCs w:val="18"/>
              </w:rPr>
            </w:pPr>
            <w:ins w:id="920"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72335421" w14:textId="77777777" w:rsidR="00EE1D17" w:rsidRPr="00566FA8" w:rsidRDefault="00EE1D17" w:rsidP="0093206B">
            <w:pPr>
              <w:jc w:val="center"/>
              <w:rPr>
                <w:ins w:id="921" w:author="Livia Arbex Endo | Felsberg Advogados" w:date="2019-04-05T12:33:00Z"/>
                <w:color w:val="000000"/>
                <w:sz w:val="18"/>
                <w:szCs w:val="18"/>
              </w:rPr>
            </w:pPr>
            <w:ins w:id="922"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362F5D3E" w14:textId="77777777" w:rsidR="00EE1D17" w:rsidRPr="00566FA8" w:rsidRDefault="00EE1D17" w:rsidP="0093206B">
            <w:pPr>
              <w:jc w:val="center"/>
              <w:rPr>
                <w:ins w:id="923" w:author="Livia Arbex Endo | Felsberg Advogados" w:date="2019-04-05T12:33:00Z"/>
                <w:color w:val="000000"/>
                <w:sz w:val="18"/>
                <w:szCs w:val="18"/>
              </w:rPr>
            </w:pPr>
            <w:ins w:id="924" w:author="Livia Arbex Endo | Felsberg Advogados" w:date="2019-04-05T12:33:00Z">
              <w:r>
                <w:rPr>
                  <w:color w:val="000000"/>
                  <w:sz w:val="18"/>
                  <w:szCs w:val="18"/>
                </w:rPr>
                <w:t>35.182</w:t>
              </w:r>
            </w:ins>
          </w:p>
        </w:tc>
      </w:tr>
      <w:tr w:rsidR="00EE1D17" w:rsidRPr="00897E06" w14:paraId="78EEE07B" w14:textId="77777777" w:rsidTr="0093206B">
        <w:trPr>
          <w:trHeight w:val="255"/>
          <w:ins w:id="925"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1D578880" w14:textId="77777777" w:rsidR="00EE1D17" w:rsidRPr="00897E06" w:rsidRDefault="00EE1D17" w:rsidP="0093206B">
            <w:pPr>
              <w:rPr>
                <w:ins w:id="926" w:author="Livia Arbex Endo | Felsberg Advogados" w:date="2019-04-05T12:33:00Z"/>
                <w:color w:val="000000"/>
                <w:sz w:val="18"/>
                <w:szCs w:val="18"/>
              </w:rPr>
            </w:pPr>
            <w:ins w:id="927" w:author="Livia Arbex Endo | Felsberg Advogados" w:date="2019-04-05T12:33:00Z">
              <w:r w:rsidRPr="00603A09">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421C52D1" w14:textId="77777777" w:rsidR="00EE1D17" w:rsidRPr="00566FA8" w:rsidRDefault="00EE1D17" w:rsidP="0093206B">
            <w:pPr>
              <w:jc w:val="center"/>
              <w:rPr>
                <w:ins w:id="928" w:author="Livia Arbex Endo | Felsberg Advogados" w:date="2019-04-05T12:33:00Z"/>
                <w:color w:val="000000"/>
                <w:sz w:val="18"/>
                <w:szCs w:val="18"/>
              </w:rPr>
            </w:pPr>
            <w:ins w:id="929" w:author="Livia Arbex Endo | Felsberg Advogados" w:date="2019-04-05T12:33:00Z">
              <w:r w:rsidRPr="005D5747">
                <w:rPr>
                  <w:color w:val="000000"/>
                  <w:sz w:val="18"/>
                  <w:szCs w:val="18"/>
                </w:rPr>
                <w:t xml:space="preserve">G4 VAGA </w:t>
              </w:r>
              <w:r>
                <w:rPr>
                  <w:color w:val="000000"/>
                  <w:sz w:val="18"/>
                  <w:szCs w:val="18"/>
                </w:rPr>
                <w:t>91</w:t>
              </w:r>
            </w:ins>
          </w:p>
        </w:tc>
        <w:tc>
          <w:tcPr>
            <w:tcW w:w="3139" w:type="dxa"/>
            <w:tcBorders>
              <w:top w:val="nil"/>
              <w:left w:val="nil"/>
              <w:bottom w:val="single" w:sz="4" w:space="0" w:color="auto"/>
              <w:right w:val="single" w:sz="4" w:space="0" w:color="auto"/>
            </w:tcBorders>
            <w:shd w:val="clear" w:color="auto" w:fill="auto"/>
            <w:noWrap/>
            <w:hideMark/>
          </w:tcPr>
          <w:p w14:paraId="53A1FE3B" w14:textId="77777777" w:rsidR="00EE1D17" w:rsidRPr="00897E06" w:rsidRDefault="00EE1D17" w:rsidP="0093206B">
            <w:pPr>
              <w:jc w:val="both"/>
              <w:rPr>
                <w:ins w:id="930" w:author="Livia Arbex Endo | Felsberg Advogados" w:date="2019-04-05T12:33:00Z"/>
                <w:color w:val="000000"/>
                <w:sz w:val="18"/>
                <w:szCs w:val="18"/>
              </w:rPr>
            </w:pPr>
            <w:ins w:id="931"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08A30344" w14:textId="77777777" w:rsidR="00EE1D17" w:rsidRPr="0070033F" w:rsidRDefault="00EE1D17" w:rsidP="0093206B">
            <w:pPr>
              <w:jc w:val="center"/>
              <w:rPr>
                <w:ins w:id="932" w:author="Livia Arbex Endo | Felsberg Advogados" w:date="2019-04-05T12:33:00Z"/>
                <w:color w:val="000000"/>
                <w:sz w:val="18"/>
                <w:szCs w:val="18"/>
              </w:rPr>
            </w:pPr>
            <w:ins w:id="933"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70C0F568" w14:textId="77777777" w:rsidR="00EE1D17" w:rsidRPr="00410CFF" w:rsidRDefault="00EE1D17" w:rsidP="0093206B">
            <w:pPr>
              <w:jc w:val="center"/>
              <w:rPr>
                <w:ins w:id="934" w:author="Livia Arbex Endo | Felsberg Advogados" w:date="2019-04-05T12:33:00Z"/>
                <w:color w:val="000000"/>
                <w:sz w:val="18"/>
                <w:szCs w:val="18"/>
              </w:rPr>
            </w:pPr>
            <w:ins w:id="935"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35938F58" w14:textId="77777777" w:rsidR="00EE1D17" w:rsidRPr="00566FA8" w:rsidRDefault="00EE1D17" w:rsidP="0093206B">
            <w:pPr>
              <w:jc w:val="center"/>
              <w:rPr>
                <w:ins w:id="936" w:author="Livia Arbex Endo | Felsberg Advogados" w:date="2019-04-05T12:33:00Z"/>
                <w:color w:val="000000"/>
                <w:sz w:val="18"/>
                <w:szCs w:val="18"/>
              </w:rPr>
            </w:pPr>
            <w:ins w:id="937" w:author="Livia Arbex Endo | Felsberg Advogados" w:date="2019-04-05T12:33:00Z">
              <w:r>
                <w:rPr>
                  <w:color w:val="000000"/>
                  <w:sz w:val="18"/>
                  <w:szCs w:val="18"/>
                </w:rPr>
                <w:t>35.183</w:t>
              </w:r>
            </w:ins>
          </w:p>
        </w:tc>
      </w:tr>
      <w:tr w:rsidR="00EE1D17" w:rsidRPr="00897E06" w14:paraId="458A4DD2" w14:textId="77777777" w:rsidTr="0093206B">
        <w:trPr>
          <w:trHeight w:val="255"/>
          <w:ins w:id="938"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F26D3C1" w14:textId="77777777" w:rsidR="00EE1D17" w:rsidRPr="00897E06" w:rsidRDefault="00EE1D17" w:rsidP="0093206B">
            <w:pPr>
              <w:rPr>
                <w:ins w:id="939" w:author="Livia Arbex Endo | Felsberg Advogados" w:date="2019-04-05T12:33:00Z"/>
                <w:color w:val="000000"/>
                <w:sz w:val="18"/>
                <w:szCs w:val="18"/>
              </w:rPr>
            </w:pPr>
            <w:ins w:id="940" w:author="Livia Arbex Endo | Felsberg Advogados" w:date="2019-04-05T12:33:00Z">
              <w:r w:rsidRPr="00897E06">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0F9683BC" w14:textId="77777777" w:rsidR="00EE1D17" w:rsidRPr="00566FA8" w:rsidRDefault="00EE1D17" w:rsidP="0093206B">
            <w:pPr>
              <w:jc w:val="center"/>
              <w:rPr>
                <w:ins w:id="941" w:author="Livia Arbex Endo | Felsberg Advogados" w:date="2019-04-05T12:33:00Z"/>
                <w:color w:val="000000"/>
                <w:sz w:val="18"/>
                <w:szCs w:val="18"/>
              </w:rPr>
            </w:pPr>
            <w:ins w:id="942" w:author="Livia Arbex Endo | Felsberg Advogados" w:date="2019-04-05T12:33:00Z">
              <w:r w:rsidRPr="005D5747">
                <w:rPr>
                  <w:color w:val="000000"/>
                  <w:sz w:val="18"/>
                  <w:szCs w:val="18"/>
                </w:rPr>
                <w:t xml:space="preserve">G4 VAGA </w:t>
              </w:r>
              <w:r>
                <w:rPr>
                  <w:color w:val="000000"/>
                  <w:sz w:val="18"/>
                  <w:szCs w:val="18"/>
                </w:rPr>
                <w:t>92</w:t>
              </w:r>
            </w:ins>
          </w:p>
        </w:tc>
        <w:tc>
          <w:tcPr>
            <w:tcW w:w="3139" w:type="dxa"/>
            <w:tcBorders>
              <w:top w:val="nil"/>
              <w:left w:val="nil"/>
              <w:bottom w:val="single" w:sz="4" w:space="0" w:color="auto"/>
              <w:right w:val="single" w:sz="4" w:space="0" w:color="auto"/>
            </w:tcBorders>
            <w:shd w:val="clear" w:color="auto" w:fill="auto"/>
            <w:noWrap/>
            <w:hideMark/>
          </w:tcPr>
          <w:p w14:paraId="1C487713" w14:textId="77777777" w:rsidR="00EE1D17" w:rsidRPr="00897E06" w:rsidRDefault="00EE1D17" w:rsidP="0093206B">
            <w:pPr>
              <w:jc w:val="both"/>
              <w:rPr>
                <w:ins w:id="943" w:author="Livia Arbex Endo | Felsberg Advogados" w:date="2019-04-05T12:33:00Z"/>
                <w:color w:val="000000"/>
                <w:sz w:val="18"/>
                <w:szCs w:val="18"/>
              </w:rPr>
            </w:pPr>
            <w:ins w:id="944"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230CDB16" w14:textId="77777777" w:rsidR="00EE1D17" w:rsidRPr="0070033F" w:rsidRDefault="00EE1D17" w:rsidP="0093206B">
            <w:pPr>
              <w:jc w:val="center"/>
              <w:rPr>
                <w:ins w:id="945" w:author="Livia Arbex Endo | Felsberg Advogados" w:date="2019-04-05T12:33:00Z"/>
                <w:color w:val="000000"/>
                <w:sz w:val="18"/>
                <w:szCs w:val="18"/>
              </w:rPr>
            </w:pPr>
            <w:ins w:id="946"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3F3DA3E6" w14:textId="77777777" w:rsidR="00EE1D17" w:rsidRPr="00410CFF" w:rsidRDefault="00EE1D17" w:rsidP="0093206B">
            <w:pPr>
              <w:jc w:val="center"/>
              <w:rPr>
                <w:ins w:id="947" w:author="Livia Arbex Endo | Felsberg Advogados" w:date="2019-04-05T12:33:00Z"/>
                <w:color w:val="000000"/>
                <w:sz w:val="18"/>
                <w:szCs w:val="18"/>
              </w:rPr>
            </w:pPr>
            <w:ins w:id="948"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3AC57E47" w14:textId="77777777" w:rsidR="00EE1D17" w:rsidRPr="00410CFF" w:rsidRDefault="00EE1D17" w:rsidP="0093206B">
            <w:pPr>
              <w:jc w:val="center"/>
              <w:rPr>
                <w:ins w:id="949" w:author="Livia Arbex Endo | Felsberg Advogados" w:date="2019-04-05T12:33:00Z"/>
                <w:color w:val="000000"/>
                <w:sz w:val="18"/>
                <w:szCs w:val="18"/>
              </w:rPr>
            </w:pPr>
            <w:ins w:id="950" w:author="Livia Arbex Endo | Felsberg Advogados" w:date="2019-04-05T12:33:00Z">
              <w:r>
                <w:rPr>
                  <w:color w:val="000000"/>
                  <w:sz w:val="18"/>
                  <w:szCs w:val="18"/>
                </w:rPr>
                <w:t>35.184</w:t>
              </w:r>
            </w:ins>
          </w:p>
        </w:tc>
      </w:tr>
      <w:tr w:rsidR="00EE1D17" w:rsidRPr="00897E06" w14:paraId="5C7AAC3D" w14:textId="77777777" w:rsidTr="0093206B">
        <w:trPr>
          <w:trHeight w:val="255"/>
          <w:ins w:id="951"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65D85DEF" w14:textId="77777777" w:rsidR="00EE1D17" w:rsidRPr="00897E06" w:rsidRDefault="00EE1D17" w:rsidP="0093206B">
            <w:pPr>
              <w:rPr>
                <w:ins w:id="952" w:author="Livia Arbex Endo | Felsberg Advogados" w:date="2019-04-05T12:33:00Z"/>
                <w:color w:val="000000"/>
                <w:sz w:val="18"/>
                <w:szCs w:val="18"/>
              </w:rPr>
            </w:pPr>
            <w:ins w:id="953" w:author="Livia Arbex Endo | Felsberg Advogados" w:date="2019-04-05T12:33:00Z">
              <w:r w:rsidRPr="007D3B1D">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38988233" w14:textId="77777777" w:rsidR="00EE1D17" w:rsidRPr="00410CFF" w:rsidRDefault="00EE1D17" w:rsidP="0093206B">
            <w:pPr>
              <w:jc w:val="center"/>
              <w:rPr>
                <w:ins w:id="954" w:author="Livia Arbex Endo | Felsberg Advogados" w:date="2019-04-05T12:33:00Z"/>
                <w:color w:val="000000"/>
                <w:sz w:val="18"/>
                <w:szCs w:val="18"/>
              </w:rPr>
            </w:pPr>
            <w:ins w:id="955" w:author="Livia Arbex Endo | Felsberg Advogados" w:date="2019-04-05T12:33:00Z">
              <w:r w:rsidRPr="005D5747">
                <w:rPr>
                  <w:color w:val="000000"/>
                  <w:sz w:val="18"/>
                  <w:szCs w:val="18"/>
                </w:rPr>
                <w:t xml:space="preserve">G4 VAGA </w:t>
              </w:r>
              <w:r>
                <w:rPr>
                  <w:color w:val="000000"/>
                  <w:sz w:val="18"/>
                  <w:szCs w:val="18"/>
                </w:rPr>
                <w:t>93</w:t>
              </w:r>
            </w:ins>
          </w:p>
        </w:tc>
        <w:tc>
          <w:tcPr>
            <w:tcW w:w="3139" w:type="dxa"/>
            <w:tcBorders>
              <w:top w:val="nil"/>
              <w:left w:val="nil"/>
              <w:bottom w:val="single" w:sz="4" w:space="0" w:color="auto"/>
              <w:right w:val="single" w:sz="4" w:space="0" w:color="auto"/>
            </w:tcBorders>
            <w:shd w:val="clear" w:color="auto" w:fill="auto"/>
            <w:noWrap/>
            <w:hideMark/>
          </w:tcPr>
          <w:p w14:paraId="4DC7B957" w14:textId="77777777" w:rsidR="00EE1D17" w:rsidRPr="00897E06" w:rsidRDefault="00EE1D17" w:rsidP="0093206B">
            <w:pPr>
              <w:jc w:val="both"/>
              <w:rPr>
                <w:ins w:id="956" w:author="Livia Arbex Endo | Felsberg Advogados" w:date="2019-04-05T12:33:00Z"/>
                <w:color w:val="000000"/>
                <w:sz w:val="18"/>
                <w:szCs w:val="18"/>
              </w:rPr>
            </w:pPr>
            <w:ins w:id="957"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021E1E25" w14:textId="77777777" w:rsidR="00EE1D17" w:rsidRPr="00F01147" w:rsidRDefault="00EE1D17" w:rsidP="0093206B">
            <w:pPr>
              <w:jc w:val="center"/>
              <w:rPr>
                <w:ins w:id="958" w:author="Livia Arbex Endo | Felsberg Advogados" w:date="2019-04-05T12:33:00Z"/>
                <w:color w:val="000000"/>
                <w:sz w:val="18"/>
                <w:szCs w:val="18"/>
              </w:rPr>
            </w:pPr>
            <w:ins w:id="959"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58771542" w14:textId="77777777" w:rsidR="00EE1D17" w:rsidRPr="00410CFF" w:rsidRDefault="00EE1D17" w:rsidP="0093206B">
            <w:pPr>
              <w:jc w:val="center"/>
              <w:rPr>
                <w:ins w:id="960" w:author="Livia Arbex Endo | Felsberg Advogados" w:date="2019-04-05T12:33:00Z"/>
                <w:color w:val="000000"/>
                <w:sz w:val="18"/>
                <w:szCs w:val="18"/>
              </w:rPr>
            </w:pPr>
            <w:ins w:id="961"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6B775812" w14:textId="77777777" w:rsidR="00EE1D17" w:rsidRPr="00410CFF" w:rsidRDefault="00EE1D17" w:rsidP="0093206B">
            <w:pPr>
              <w:jc w:val="center"/>
              <w:rPr>
                <w:ins w:id="962" w:author="Livia Arbex Endo | Felsberg Advogados" w:date="2019-04-05T12:33:00Z"/>
                <w:color w:val="000000"/>
                <w:sz w:val="18"/>
                <w:szCs w:val="18"/>
              </w:rPr>
            </w:pPr>
            <w:ins w:id="963" w:author="Livia Arbex Endo | Felsberg Advogados" w:date="2019-04-05T12:33:00Z">
              <w:r>
                <w:rPr>
                  <w:color w:val="000000"/>
                  <w:sz w:val="18"/>
                  <w:szCs w:val="18"/>
                </w:rPr>
                <w:t>35.185</w:t>
              </w:r>
            </w:ins>
          </w:p>
        </w:tc>
      </w:tr>
      <w:tr w:rsidR="00EE1D17" w:rsidRPr="00897E06" w14:paraId="6FFF139B" w14:textId="77777777" w:rsidTr="0093206B">
        <w:trPr>
          <w:trHeight w:val="255"/>
          <w:ins w:id="964"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692E8A2E" w14:textId="77777777" w:rsidR="00EE1D17" w:rsidRPr="00897E06" w:rsidRDefault="00EE1D17" w:rsidP="0093206B">
            <w:pPr>
              <w:rPr>
                <w:ins w:id="965" w:author="Livia Arbex Endo | Felsberg Advogados" w:date="2019-04-05T12:33:00Z"/>
                <w:color w:val="000000"/>
                <w:sz w:val="18"/>
                <w:szCs w:val="18"/>
              </w:rPr>
            </w:pPr>
            <w:ins w:id="966" w:author="Livia Arbex Endo | Felsberg Advogados" w:date="2019-04-05T12:33:00Z">
              <w:r w:rsidRPr="007D3B1D">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vAlign w:val="bottom"/>
          </w:tcPr>
          <w:p w14:paraId="397807BD" w14:textId="77777777" w:rsidR="00EE1D17" w:rsidRPr="00410CFF" w:rsidRDefault="00EE1D17" w:rsidP="0093206B">
            <w:pPr>
              <w:jc w:val="center"/>
              <w:rPr>
                <w:ins w:id="967" w:author="Livia Arbex Endo | Felsberg Advogados" w:date="2019-04-05T12:33:00Z"/>
                <w:color w:val="000000"/>
                <w:sz w:val="18"/>
                <w:szCs w:val="18"/>
              </w:rPr>
            </w:pPr>
            <w:ins w:id="968" w:author="Livia Arbex Endo | Felsberg Advogados" w:date="2019-04-05T12:33:00Z">
              <w:r w:rsidRPr="005D5747">
                <w:rPr>
                  <w:color w:val="000000"/>
                  <w:sz w:val="18"/>
                  <w:szCs w:val="18"/>
                </w:rPr>
                <w:t xml:space="preserve">G4 VAGA </w:t>
              </w:r>
              <w:r>
                <w:rPr>
                  <w:color w:val="000000"/>
                  <w:sz w:val="18"/>
                  <w:szCs w:val="18"/>
                </w:rPr>
                <w:t>94</w:t>
              </w:r>
            </w:ins>
          </w:p>
        </w:tc>
        <w:tc>
          <w:tcPr>
            <w:tcW w:w="3139" w:type="dxa"/>
            <w:tcBorders>
              <w:top w:val="nil"/>
              <w:left w:val="nil"/>
              <w:bottom w:val="single" w:sz="4" w:space="0" w:color="auto"/>
              <w:right w:val="single" w:sz="4" w:space="0" w:color="auto"/>
            </w:tcBorders>
            <w:shd w:val="clear" w:color="auto" w:fill="auto"/>
            <w:noWrap/>
            <w:hideMark/>
          </w:tcPr>
          <w:p w14:paraId="4CCDAF42" w14:textId="77777777" w:rsidR="00EE1D17" w:rsidRPr="00897E06" w:rsidRDefault="00EE1D17" w:rsidP="0093206B">
            <w:pPr>
              <w:jc w:val="both"/>
              <w:rPr>
                <w:ins w:id="969" w:author="Livia Arbex Endo | Felsberg Advogados" w:date="2019-04-05T12:33:00Z"/>
                <w:color w:val="000000"/>
                <w:sz w:val="18"/>
                <w:szCs w:val="18"/>
              </w:rPr>
            </w:pPr>
            <w:ins w:id="970"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09C94967" w14:textId="77777777" w:rsidR="00EE1D17" w:rsidRPr="00F01147" w:rsidRDefault="00EE1D17" w:rsidP="0093206B">
            <w:pPr>
              <w:jc w:val="center"/>
              <w:rPr>
                <w:ins w:id="971" w:author="Livia Arbex Endo | Felsberg Advogados" w:date="2019-04-05T12:33:00Z"/>
                <w:color w:val="000000"/>
                <w:sz w:val="18"/>
                <w:szCs w:val="18"/>
              </w:rPr>
            </w:pPr>
            <w:ins w:id="972"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0A11A068" w14:textId="77777777" w:rsidR="00EE1D17" w:rsidRPr="00410CFF" w:rsidRDefault="00EE1D17" w:rsidP="0093206B">
            <w:pPr>
              <w:jc w:val="center"/>
              <w:rPr>
                <w:ins w:id="973" w:author="Livia Arbex Endo | Felsberg Advogados" w:date="2019-04-05T12:33:00Z"/>
                <w:color w:val="000000"/>
                <w:sz w:val="18"/>
                <w:szCs w:val="18"/>
              </w:rPr>
            </w:pPr>
            <w:ins w:id="974"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61435ACB" w14:textId="77777777" w:rsidR="00EE1D17" w:rsidRPr="00410CFF" w:rsidRDefault="00EE1D17" w:rsidP="0093206B">
            <w:pPr>
              <w:jc w:val="center"/>
              <w:rPr>
                <w:ins w:id="975" w:author="Livia Arbex Endo | Felsberg Advogados" w:date="2019-04-05T12:33:00Z"/>
                <w:color w:val="000000"/>
                <w:sz w:val="18"/>
                <w:szCs w:val="18"/>
              </w:rPr>
            </w:pPr>
            <w:ins w:id="976" w:author="Livia Arbex Endo | Felsberg Advogados" w:date="2019-04-05T12:33:00Z">
              <w:r>
                <w:rPr>
                  <w:color w:val="000000"/>
                  <w:sz w:val="18"/>
                  <w:szCs w:val="18"/>
                </w:rPr>
                <w:t>35.186</w:t>
              </w:r>
            </w:ins>
          </w:p>
        </w:tc>
      </w:tr>
      <w:tr w:rsidR="00EE1D17" w:rsidRPr="00897E06" w14:paraId="32286807" w14:textId="77777777" w:rsidTr="0093206B">
        <w:trPr>
          <w:trHeight w:val="255"/>
          <w:ins w:id="977"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7A016CC" w14:textId="77777777" w:rsidR="00EE1D17" w:rsidRPr="00897E06" w:rsidRDefault="00EE1D17" w:rsidP="0093206B">
            <w:pPr>
              <w:rPr>
                <w:ins w:id="978" w:author="Livia Arbex Endo | Felsberg Advogados" w:date="2019-04-05T12:33:00Z"/>
                <w:color w:val="000000"/>
                <w:sz w:val="18"/>
                <w:szCs w:val="18"/>
              </w:rPr>
            </w:pPr>
            <w:ins w:id="979" w:author="Livia Arbex Endo | Felsberg Advogados" w:date="2019-04-05T12:33:00Z">
              <w:r w:rsidRPr="00897E06">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439762C1" w14:textId="77777777" w:rsidR="00EE1D17" w:rsidRPr="00566FA8" w:rsidRDefault="00EE1D17" w:rsidP="0093206B">
            <w:pPr>
              <w:jc w:val="center"/>
              <w:rPr>
                <w:ins w:id="980" w:author="Livia Arbex Endo | Felsberg Advogados" w:date="2019-04-05T12:33:00Z"/>
                <w:color w:val="000000"/>
                <w:sz w:val="18"/>
                <w:szCs w:val="18"/>
              </w:rPr>
            </w:pPr>
            <w:ins w:id="981" w:author="Livia Arbex Endo | Felsberg Advogados" w:date="2019-04-05T12:33:00Z">
              <w:r w:rsidRPr="00EB7464">
                <w:rPr>
                  <w:color w:val="000000"/>
                  <w:sz w:val="18"/>
                  <w:szCs w:val="18"/>
                </w:rPr>
                <w:t>G4 VAGA 9</w:t>
              </w:r>
              <w:r>
                <w:rPr>
                  <w:color w:val="000000"/>
                  <w:sz w:val="18"/>
                  <w:szCs w:val="18"/>
                </w:rPr>
                <w:t>5</w:t>
              </w:r>
            </w:ins>
          </w:p>
        </w:tc>
        <w:tc>
          <w:tcPr>
            <w:tcW w:w="3139" w:type="dxa"/>
            <w:tcBorders>
              <w:top w:val="nil"/>
              <w:left w:val="nil"/>
              <w:bottom w:val="single" w:sz="4" w:space="0" w:color="auto"/>
              <w:right w:val="single" w:sz="4" w:space="0" w:color="auto"/>
            </w:tcBorders>
            <w:shd w:val="clear" w:color="auto" w:fill="auto"/>
            <w:noWrap/>
            <w:hideMark/>
          </w:tcPr>
          <w:p w14:paraId="21B46D5E" w14:textId="77777777" w:rsidR="00EE1D17" w:rsidRPr="00897E06" w:rsidRDefault="00EE1D17" w:rsidP="0093206B">
            <w:pPr>
              <w:jc w:val="both"/>
              <w:rPr>
                <w:ins w:id="982" w:author="Livia Arbex Endo | Felsberg Advogados" w:date="2019-04-05T12:33:00Z"/>
                <w:color w:val="000000"/>
                <w:sz w:val="18"/>
                <w:szCs w:val="18"/>
              </w:rPr>
            </w:pPr>
            <w:ins w:id="983"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21D46E2A" w14:textId="77777777" w:rsidR="00EE1D17" w:rsidRPr="0070033F" w:rsidRDefault="00EE1D17" w:rsidP="0093206B">
            <w:pPr>
              <w:jc w:val="center"/>
              <w:rPr>
                <w:ins w:id="984" w:author="Livia Arbex Endo | Felsberg Advogados" w:date="2019-04-05T12:33:00Z"/>
                <w:color w:val="000000"/>
                <w:sz w:val="18"/>
                <w:szCs w:val="18"/>
              </w:rPr>
            </w:pPr>
            <w:ins w:id="985"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6D9311E1" w14:textId="77777777" w:rsidR="00EE1D17" w:rsidRPr="00566FA8" w:rsidRDefault="00EE1D17" w:rsidP="0093206B">
            <w:pPr>
              <w:jc w:val="center"/>
              <w:rPr>
                <w:ins w:id="986" w:author="Livia Arbex Endo | Felsberg Advogados" w:date="2019-04-05T12:33:00Z"/>
                <w:color w:val="000000"/>
                <w:sz w:val="18"/>
                <w:szCs w:val="18"/>
              </w:rPr>
            </w:pPr>
            <w:ins w:id="987"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3E21CFA9" w14:textId="77777777" w:rsidR="00EE1D17" w:rsidRPr="00410CFF" w:rsidRDefault="00EE1D17" w:rsidP="0093206B">
            <w:pPr>
              <w:jc w:val="center"/>
              <w:rPr>
                <w:ins w:id="988" w:author="Livia Arbex Endo | Felsberg Advogados" w:date="2019-04-05T12:33:00Z"/>
                <w:color w:val="000000"/>
                <w:sz w:val="18"/>
                <w:szCs w:val="18"/>
              </w:rPr>
            </w:pPr>
            <w:ins w:id="989" w:author="Livia Arbex Endo | Felsberg Advogados" w:date="2019-04-05T12:33:00Z">
              <w:r>
                <w:rPr>
                  <w:color w:val="000000"/>
                  <w:sz w:val="18"/>
                  <w:szCs w:val="18"/>
                </w:rPr>
                <w:t>35.187</w:t>
              </w:r>
            </w:ins>
          </w:p>
        </w:tc>
      </w:tr>
      <w:tr w:rsidR="00EE1D17" w:rsidRPr="0070033F" w14:paraId="2550D656" w14:textId="77777777" w:rsidTr="0093206B">
        <w:trPr>
          <w:trHeight w:val="255"/>
          <w:ins w:id="990"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32BA205" w14:textId="77777777" w:rsidR="00EE1D17" w:rsidRPr="00897E06" w:rsidRDefault="00EE1D17" w:rsidP="0093206B">
            <w:pPr>
              <w:rPr>
                <w:ins w:id="991" w:author="Livia Arbex Endo | Felsberg Advogados" w:date="2019-04-05T12:33:00Z"/>
                <w:color w:val="000000"/>
                <w:sz w:val="18"/>
                <w:szCs w:val="18"/>
              </w:rPr>
            </w:pPr>
            <w:ins w:id="992" w:author="Livia Arbex Endo | Felsberg Advogados" w:date="2019-04-05T12:33:00Z">
              <w:r w:rsidRPr="00897E06">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4BF36C9D" w14:textId="77777777" w:rsidR="00EE1D17" w:rsidRPr="00566FA8" w:rsidRDefault="00EE1D17" w:rsidP="0093206B">
            <w:pPr>
              <w:jc w:val="center"/>
              <w:rPr>
                <w:ins w:id="993" w:author="Livia Arbex Endo | Felsberg Advogados" w:date="2019-04-05T12:33:00Z"/>
                <w:color w:val="000000"/>
                <w:sz w:val="18"/>
                <w:szCs w:val="18"/>
              </w:rPr>
            </w:pPr>
            <w:ins w:id="994" w:author="Livia Arbex Endo | Felsberg Advogados" w:date="2019-04-05T12:33:00Z">
              <w:r w:rsidRPr="00EB7464">
                <w:rPr>
                  <w:color w:val="000000"/>
                  <w:sz w:val="18"/>
                  <w:szCs w:val="18"/>
                </w:rPr>
                <w:t>G4 VAGA 9</w:t>
              </w:r>
              <w:r>
                <w:rPr>
                  <w:color w:val="000000"/>
                  <w:sz w:val="18"/>
                  <w:szCs w:val="18"/>
                </w:rPr>
                <w:t>6</w:t>
              </w:r>
            </w:ins>
          </w:p>
        </w:tc>
        <w:tc>
          <w:tcPr>
            <w:tcW w:w="3139" w:type="dxa"/>
            <w:tcBorders>
              <w:top w:val="nil"/>
              <w:left w:val="nil"/>
              <w:bottom w:val="single" w:sz="4" w:space="0" w:color="auto"/>
              <w:right w:val="single" w:sz="4" w:space="0" w:color="auto"/>
            </w:tcBorders>
            <w:shd w:val="clear" w:color="auto" w:fill="auto"/>
            <w:noWrap/>
            <w:hideMark/>
          </w:tcPr>
          <w:p w14:paraId="549A91DC" w14:textId="77777777" w:rsidR="00EE1D17" w:rsidRPr="00897E06" w:rsidRDefault="00EE1D17" w:rsidP="0093206B">
            <w:pPr>
              <w:jc w:val="both"/>
              <w:rPr>
                <w:ins w:id="995" w:author="Livia Arbex Endo | Felsberg Advogados" w:date="2019-04-05T12:33:00Z"/>
                <w:color w:val="000000"/>
                <w:sz w:val="18"/>
                <w:szCs w:val="18"/>
              </w:rPr>
            </w:pPr>
            <w:ins w:id="996"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48DA820F" w14:textId="77777777" w:rsidR="00EE1D17" w:rsidRPr="0070033F" w:rsidRDefault="00EE1D17" w:rsidP="0093206B">
            <w:pPr>
              <w:jc w:val="center"/>
              <w:rPr>
                <w:ins w:id="997" w:author="Livia Arbex Endo | Felsberg Advogados" w:date="2019-04-05T12:33:00Z"/>
                <w:color w:val="000000"/>
                <w:sz w:val="18"/>
                <w:szCs w:val="18"/>
              </w:rPr>
            </w:pPr>
            <w:ins w:id="998"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01BC4AD3" w14:textId="77777777" w:rsidR="00EE1D17" w:rsidRPr="00566FA8" w:rsidRDefault="00EE1D17" w:rsidP="0093206B">
            <w:pPr>
              <w:jc w:val="center"/>
              <w:rPr>
                <w:ins w:id="999" w:author="Livia Arbex Endo | Felsberg Advogados" w:date="2019-04-05T12:33:00Z"/>
                <w:color w:val="000000"/>
                <w:sz w:val="18"/>
                <w:szCs w:val="18"/>
              </w:rPr>
            </w:pPr>
            <w:ins w:id="1000"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2F8F3E2B" w14:textId="77777777" w:rsidR="00EE1D17" w:rsidRPr="00566FA8" w:rsidRDefault="00EE1D17" w:rsidP="0093206B">
            <w:pPr>
              <w:jc w:val="center"/>
              <w:rPr>
                <w:ins w:id="1001" w:author="Livia Arbex Endo | Felsberg Advogados" w:date="2019-04-05T12:33:00Z"/>
                <w:color w:val="000000"/>
                <w:sz w:val="18"/>
                <w:szCs w:val="18"/>
              </w:rPr>
            </w:pPr>
            <w:ins w:id="1002" w:author="Livia Arbex Endo | Felsberg Advogados" w:date="2019-04-05T12:33:00Z">
              <w:r>
                <w:rPr>
                  <w:color w:val="000000"/>
                  <w:sz w:val="18"/>
                  <w:szCs w:val="18"/>
                </w:rPr>
                <w:t>35.188</w:t>
              </w:r>
            </w:ins>
          </w:p>
        </w:tc>
      </w:tr>
      <w:tr w:rsidR="00EE1D17" w:rsidRPr="00897E06" w14:paraId="1258878D" w14:textId="77777777" w:rsidTr="0093206B">
        <w:trPr>
          <w:trHeight w:val="255"/>
          <w:ins w:id="1003"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293B5C23" w14:textId="77777777" w:rsidR="00EE1D17" w:rsidRPr="00897E06" w:rsidRDefault="00EE1D17" w:rsidP="0093206B">
            <w:pPr>
              <w:rPr>
                <w:ins w:id="1004" w:author="Livia Arbex Endo | Felsberg Advogados" w:date="2019-04-05T12:33:00Z"/>
                <w:color w:val="000000"/>
                <w:sz w:val="18"/>
                <w:szCs w:val="18"/>
              </w:rPr>
            </w:pPr>
            <w:ins w:id="1005" w:author="Livia Arbex Endo | Felsberg Advogados" w:date="2019-04-05T12:33:00Z">
              <w:r w:rsidRPr="00C67F98">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654A7BB6" w14:textId="77777777" w:rsidR="00EE1D17" w:rsidRPr="00566FA8" w:rsidRDefault="00EE1D17" w:rsidP="0093206B">
            <w:pPr>
              <w:jc w:val="center"/>
              <w:rPr>
                <w:ins w:id="1006" w:author="Livia Arbex Endo | Felsberg Advogados" w:date="2019-04-05T12:33:00Z"/>
                <w:color w:val="000000"/>
                <w:sz w:val="18"/>
                <w:szCs w:val="18"/>
              </w:rPr>
            </w:pPr>
            <w:ins w:id="1007" w:author="Livia Arbex Endo | Felsberg Advogados" w:date="2019-04-05T12:33:00Z">
              <w:r w:rsidRPr="00EB7464">
                <w:rPr>
                  <w:color w:val="000000"/>
                  <w:sz w:val="18"/>
                  <w:szCs w:val="18"/>
                </w:rPr>
                <w:t>G4 VAGA 9</w:t>
              </w:r>
              <w:r>
                <w:rPr>
                  <w:color w:val="000000"/>
                  <w:sz w:val="18"/>
                  <w:szCs w:val="18"/>
                </w:rPr>
                <w:t>7</w:t>
              </w:r>
            </w:ins>
          </w:p>
        </w:tc>
        <w:tc>
          <w:tcPr>
            <w:tcW w:w="3139" w:type="dxa"/>
            <w:tcBorders>
              <w:top w:val="nil"/>
              <w:left w:val="nil"/>
              <w:bottom w:val="single" w:sz="4" w:space="0" w:color="auto"/>
              <w:right w:val="single" w:sz="4" w:space="0" w:color="auto"/>
            </w:tcBorders>
            <w:shd w:val="clear" w:color="auto" w:fill="auto"/>
            <w:noWrap/>
            <w:hideMark/>
          </w:tcPr>
          <w:p w14:paraId="7578DC84" w14:textId="77777777" w:rsidR="00EE1D17" w:rsidRPr="00897E06" w:rsidRDefault="00EE1D17" w:rsidP="0093206B">
            <w:pPr>
              <w:jc w:val="both"/>
              <w:rPr>
                <w:ins w:id="1008" w:author="Livia Arbex Endo | Felsberg Advogados" w:date="2019-04-05T12:33:00Z"/>
                <w:color w:val="000000"/>
                <w:sz w:val="18"/>
                <w:szCs w:val="18"/>
              </w:rPr>
            </w:pPr>
            <w:ins w:id="1009"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38B0A745" w14:textId="77777777" w:rsidR="00EE1D17" w:rsidRPr="00F01147" w:rsidRDefault="00EE1D17" w:rsidP="0093206B">
            <w:pPr>
              <w:jc w:val="center"/>
              <w:rPr>
                <w:ins w:id="1010" w:author="Livia Arbex Endo | Felsberg Advogados" w:date="2019-04-05T12:33:00Z"/>
                <w:color w:val="000000"/>
                <w:sz w:val="18"/>
                <w:szCs w:val="18"/>
              </w:rPr>
            </w:pPr>
            <w:ins w:id="1011"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6C0DCA85" w14:textId="77777777" w:rsidR="00EE1D17" w:rsidRPr="00566FA8" w:rsidRDefault="00EE1D17" w:rsidP="0093206B">
            <w:pPr>
              <w:jc w:val="center"/>
              <w:rPr>
                <w:ins w:id="1012" w:author="Livia Arbex Endo | Felsberg Advogados" w:date="2019-04-05T12:33:00Z"/>
                <w:color w:val="000000"/>
                <w:sz w:val="18"/>
                <w:szCs w:val="18"/>
              </w:rPr>
            </w:pPr>
            <w:ins w:id="1013"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681F42F4" w14:textId="77777777" w:rsidR="00EE1D17" w:rsidRPr="00566FA8" w:rsidRDefault="00EE1D17" w:rsidP="0093206B">
            <w:pPr>
              <w:jc w:val="center"/>
              <w:rPr>
                <w:ins w:id="1014" w:author="Livia Arbex Endo | Felsberg Advogados" w:date="2019-04-05T12:33:00Z"/>
                <w:color w:val="000000"/>
                <w:sz w:val="18"/>
                <w:szCs w:val="18"/>
              </w:rPr>
            </w:pPr>
            <w:ins w:id="1015" w:author="Livia Arbex Endo | Felsberg Advogados" w:date="2019-04-05T12:33:00Z">
              <w:r>
                <w:rPr>
                  <w:color w:val="000000"/>
                  <w:sz w:val="18"/>
                  <w:szCs w:val="18"/>
                </w:rPr>
                <w:t>35.189</w:t>
              </w:r>
            </w:ins>
          </w:p>
        </w:tc>
      </w:tr>
      <w:tr w:rsidR="00EE1D17" w:rsidRPr="00897E06" w14:paraId="4B5A8082" w14:textId="77777777" w:rsidTr="0093206B">
        <w:trPr>
          <w:trHeight w:val="255"/>
          <w:ins w:id="1016"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tcPr>
          <w:p w14:paraId="6954D7D4" w14:textId="77777777" w:rsidR="00EE1D17" w:rsidRPr="00897E06" w:rsidRDefault="00EE1D17" w:rsidP="0093206B">
            <w:pPr>
              <w:rPr>
                <w:ins w:id="1017" w:author="Livia Arbex Endo | Felsberg Advogados" w:date="2019-04-05T12:33:00Z"/>
                <w:color w:val="000000"/>
                <w:sz w:val="18"/>
                <w:szCs w:val="18"/>
              </w:rPr>
            </w:pPr>
            <w:ins w:id="1018" w:author="Livia Arbex Endo | Felsberg Advogados" w:date="2019-04-05T12:33:00Z">
              <w:r w:rsidRPr="00C67F98">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76E8D546" w14:textId="77777777" w:rsidR="00EE1D17" w:rsidRPr="00897E06" w:rsidRDefault="00EE1D17" w:rsidP="0093206B">
            <w:pPr>
              <w:jc w:val="center"/>
              <w:rPr>
                <w:ins w:id="1019" w:author="Livia Arbex Endo | Felsberg Advogados" w:date="2019-04-05T12:33:00Z"/>
                <w:color w:val="000000"/>
                <w:sz w:val="18"/>
                <w:szCs w:val="18"/>
                <w:highlight w:val="lightGray"/>
              </w:rPr>
            </w:pPr>
            <w:ins w:id="1020" w:author="Livia Arbex Endo | Felsberg Advogados" w:date="2019-04-05T12:33:00Z">
              <w:r w:rsidRPr="00EB7464">
                <w:rPr>
                  <w:color w:val="000000"/>
                  <w:sz w:val="18"/>
                  <w:szCs w:val="18"/>
                </w:rPr>
                <w:t>G4 VAGA 9</w:t>
              </w:r>
              <w:r>
                <w:rPr>
                  <w:color w:val="000000"/>
                  <w:sz w:val="18"/>
                  <w:szCs w:val="18"/>
                </w:rPr>
                <w:t>8</w:t>
              </w:r>
            </w:ins>
          </w:p>
        </w:tc>
        <w:tc>
          <w:tcPr>
            <w:tcW w:w="3139" w:type="dxa"/>
            <w:tcBorders>
              <w:top w:val="nil"/>
              <w:left w:val="nil"/>
              <w:bottom w:val="single" w:sz="4" w:space="0" w:color="auto"/>
              <w:right w:val="single" w:sz="4" w:space="0" w:color="auto"/>
            </w:tcBorders>
            <w:shd w:val="clear" w:color="auto" w:fill="auto"/>
            <w:noWrap/>
            <w:hideMark/>
          </w:tcPr>
          <w:p w14:paraId="5D4AE8E5" w14:textId="77777777" w:rsidR="00EE1D17" w:rsidRPr="00897E06" w:rsidRDefault="00EE1D17" w:rsidP="0093206B">
            <w:pPr>
              <w:jc w:val="both"/>
              <w:rPr>
                <w:ins w:id="1021" w:author="Livia Arbex Endo | Felsberg Advogados" w:date="2019-04-05T12:33:00Z"/>
                <w:color w:val="000000"/>
                <w:sz w:val="18"/>
                <w:szCs w:val="18"/>
              </w:rPr>
            </w:pPr>
            <w:ins w:id="1022" w:author="Livia Arbex Endo | Felsberg Advogados" w:date="2019-04-05T12:33:00Z">
              <w:r w:rsidRPr="00BE4967">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1DD58CCF" w14:textId="77777777" w:rsidR="00EE1D17" w:rsidRPr="00F01147" w:rsidRDefault="00EE1D17" w:rsidP="0093206B">
            <w:pPr>
              <w:jc w:val="center"/>
              <w:rPr>
                <w:ins w:id="1023" w:author="Livia Arbex Endo | Felsberg Advogados" w:date="2019-04-05T12:33:00Z"/>
                <w:color w:val="000000"/>
                <w:sz w:val="18"/>
                <w:szCs w:val="18"/>
              </w:rPr>
            </w:pPr>
            <w:ins w:id="1024" w:author="Livia Arbex Endo | Felsberg Advogados" w:date="2019-04-05T12:33:00Z">
              <w:r w:rsidRPr="00671B7A">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24879F18" w14:textId="77777777" w:rsidR="00EE1D17" w:rsidRPr="00566FA8" w:rsidRDefault="00EE1D17" w:rsidP="0093206B">
            <w:pPr>
              <w:jc w:val="center"/>
              <w:rPr>
                <w:ins w:id="1025" w:author="Livia Arbex Endo | Felsberg Advogados" w:date="2019-04-05T12:33:00Z"/>
                <w:color w:val="000000"/>
                <w:sz w:val="18"/>
                <w:szCs w:val="18"/>
              </w:rPr>
            </w:pPr>
            <w:ins w:id="1026"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01EF108C" w14:textId="77777777" w:rsidR="00EE1D17" w:rsidRPr="00566FA8" w:rsidRDefault="00EE1D17" w:rsidP="0093206B">
            <w:pPr>
              <w:jc w:val="center"/>
              <w:rPr>
                <w:ins w:id="1027" w:author="Livia Arbex Endo | Felsberg Advogados" w:date="2019-04-05T12:33:00Z"/>
                <w:color w:val="000000"/>
                <w:sz w:val="18"/>
                <w:szCs w:val="18"/>
              </w:rPr>
            </w:pPr>
            <w:ins w:id="1028" w:author="Livia Arbex Endo | Felsberg Advogados" w:date="2019-04-05T12:33:00Z">
              <w:r>
                <w:rPr>
                  <w:color w:val="000000"/>
                  <w:sz w:val="18"/>
                  <w:szCs w:val="18"/>
                </w:rPr>
                <w:t>35.190</w:t>
              </w:r>
            </w:ins>
          </w:p>
        </w:tc>
      </w:tr>
      <w:tr w:rsidR="00EE1D17" w:rsidRPr="0070033F" w14:paraId="39C1E795" w14:textId="77777777" w:rsidTr="0093206B">
        <w:trPr>
          <w:trHeight w:val="255"/>
          <w:ins w:id="1029"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6A00D72A" w14:textId="77777777" w:rsidR="00EE1D17" w:rsidRPr="00897E06" w:rsidRDefault="00EE1D17" w:rsidP="0093206B">
            <w:pPr>
              <w:rPr>
                <w:ins w:id="1030" w:author="Livia Arbex Endo | Felsberg Advogados" w:date="2019-04-05T12:33:00Z"/>
                <w:color w:val="000000"/>
                <w:sz w:val="18"/>
                <w:szCs w:val="18"/>
              </w:rPr>
            </w:pPr>
            <w:ins w:id="1031" w:author="Livia Arbex Endo | Felsberg Advogados" w:date="2019-04-05T12:33:00Z">
              <w:r w:rsidRPr="00897E06">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3D4B523B" w14:textId="77777777" w:rsidR="00EE1D17" w:rsidRPr="00410CFF" w:rsidRDefault="00EE1D17" w:rsidP="0093206B">
            <w:pPr>
              <w:jc w:val="center"/>
              <w:rPr>
                <w:ins w:id="1032" w:author="Livia Arbex Endo | Felsberg Advogados" w:date="2019-04-05T12:33:00Z"/>
                <w:color w:val="000000"/>
                <w:sz w:val="18"/>
                <w:szCs w:val="18"/>
              </w:rPr>
            </w:pPr>
            <w:ins w:id="1033" w:author="Livia Arbex Endo | Felsberg Advogados" w:date="2019-04-05T12:33:00Z">
              <w:r w:rsidRPr="00EB7464">
                <w:rPr>
                  <w:color w:val="000000"/>
                  <w:sz w:val="18"/>
                  <w:szCs w:val="18"/>
                </w:rPr>
                <w:t>G4 VAGA 9</w:t>
              </w:r>
              <w:r>
                <w:rPr>
                  <w:color w:val="000000"/>
                  <w:sz w:val="18"/>
                  <w:szCs w:val="18"/>
                </w:rPr>
                <w:t>9</w:t>
              </w:r>
            </w:ins>
          </w:p>
        </w:tc>
        <w:tc>
          <w:tcPr>
            <w:tcW w:w="3139" w:type="dxa"/>
            <w:tcBorders>
              <w:top w:val="nil"/>
              <w:left w:val="nil"/>
              <w:bottom w:val="single" w:sz="4" w:space="0" w:color="auto"/>
              <w:right w:val="single" w:sz="4" w:space="0" w:color="auto"/>
            </w:tcBorders>
            <w:shd w:val="clear" w:color="auto" w:fill="auto"/>
            <w:noWrap/>
            <w:hideMark/>
          </w:tcPr>
          <w:p w14:paraId="0D9E7176" w14:textId="77777777" w:rsidR="00EE1D17" w:rsidRPr="00C10384" w:rsidRDefault="00EE1D17" w:rsidP="0093206B">
            <w:pPr>
              <w:jc w:val="both"/>
              <w:rPr>
                <w:ins w:id="1034" w:author="Livia Arbex Endo | Felsberg Advogados" w:date="2019-04-05T12:33:00Z"/>
                <w:color w:val="000000"/>
                <w:sz w:val="18"/>
                <w:szCs w:val="18"/>
              </w:rPr>
            </w:pPr>
            <w:ins w:id="1035" w:author="Livia Arbex Endo | Felsberg Advogados" w:date="2019-04-05T12:33:00Z">
              <w:r w:rsidRPr="00C10384">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12736F0C" w14:textId="77777777" w:rsidR="00EE1D17" w:rsidRPr="00C10384" w:rsidRDefault="00EE1D17" w:rsidP="0093206B">
            <w:pPr>
              <w:jc w:val="center"/>
              <w:rPr>
                <w:ins w:id="1036" w:author="Livia Arbex Endo | Felsberg Advogados" w:date="2019-04-05T12:33:00Z"/>
                <w:color w:val="000000"/>
                <w:sz w:val="18"/>
                <w:szCs w:val="18"/>
              </w:rPr>
            </w:pPr>
            <w:ins w:id="1037" w:author="Livia Arbex Endo | Felsberg Advogados" w:date="2019-04-05T12:33:00Z">
              <w:r w:rsidRPr="00C10384">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7177D528" w14:textId="77777777" w:rsidR="00EE1D17" w:rsidRPr="00410CFF" w:rsidRDefault="00EE1D17" w:rsidP="0093206B">
            <w:pPr>
              <w:jc w:val="center"/>
              <w:rPr>
                <w:ins w:id="1038" w:author="Livia Arbex Endo | Felsberg Advogados" w:date="2019-04-05T12:33:00Z"/>
                <w:color w:val="000000"/>
                <w:sz w:val="18"/>
                <w:szCs w:val="18"/>
              </w:rPr>
            </w:pPr>
            <w:ins w:id="1039" w:author="Livia Arbex Endo | Felsberg Advogados" w:date="2019-04-05T12:33:00Z">
              <w:r w:rsidRPr="00C10384">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1D394968" w14:textId="77777777" w:rsidR="00EE1D17" w:rsidRPr="00410CFF" w:rsidRDefault="00EE1D17" w:rsidP="0093206B">
            <w:pPr>
              <w:jc w:val="center"/>
              <w:rPr>
                <w:ins w:id="1040" w:author="Livia Arbex Endo | Felsberg Advogados" w:date="2019-04-05T12:33:00Z"/>
                <w:color w:val="000000"/>
                <w:sz w:val="18"/>
                <w:szCs w:val="18"/>
              </w:rPr>
            </w:pPr>
            <w:ins w:id="1041" w:author="Livia Arbex Endo | Felsberg Advogados" w:date="2019-04-05T12:33:00Z">
              <w:r>
                <w:rPr>
                  <w:color w:val="000000"/>
                  <w:sz w:val="18"/>
                  <w:szCs w:val="18"/>
                </w:rPr>
                <w:t>35.191</w:t>
              </w:r>
            </w:ins>
          </w:p>
        </w:tc>
      </w:tr>
      <w:tr w:rsidR="00EE1D17" w:rsidRPr="006E1542" w14:paraId="332EC6D4" w14:textId="77777777" w:rsidTr="0093206B">
        <w:trPr>
          <w:trHeight w:val="255"/>
          <w:ins w:id="1042"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EDE1FEF" w14:textId="77777777" w:rsidR="00EE1D17" w:rsidRPr="006E1542" w:rsidRDefault="00EE1D17" w:rsidP="0093206B">
            <w:pPr>
              <w:rPr>
                <w:ins w:id="1043" w:author="Livia Arbex Endo | Felsberg Advogados" w:date="2019-04-05T12:33:00Z"/>
                <w:color w:val="000000"/>
                <w:sz w:val="18"/>
                <w:szCs w:val="18"/>
              </w:rPr>
            </w:pPr>
            <w:ins w:id="1044" w:author="Livia Arbex Endo | Felsberg Advogados" w:date="2019-04-05T12:33:00Z">
              <w:r w:rsidRPr="006E1542">
                <w:rPr>
                  <w:color w:val="000000"/>
                  <w:sz w:val="18"/>
                  <w:szCs w:val="18"/>
                </w:rPr>
                <w:lastRenderedPageBreak/>
                <w:t>ED. CIDADE DO NATAL</w:t>
              </w:r>
            </w:ins>
          </w:p>
        </w:tc>
        <w:tc>
          <w:tcPr>
            <w:tcW w:w="981" w:type="dxa"/>
            <w:tcBorders>
              <w:top w:val="nil"/>
              <w:left w:val="nil"/>
              <w:bottom w:val="single" w:sz="4" w:space="0" w:color="auto"/>
              <w:right w:val="single" w:sz="4" w:space="0" w:color="auto"/>
            </w:tcBorders>
            <w:shd w:val="clear" w:color="auto" w:fill="auto"/>
            <w:noWrap/>
          </w:tcPr>
          <w:p w14:paraId="0A7C07BE" w14:textId="77777777" w:rsidR="00EE1D17" w:rsidRPr="006E1542" w:rsidRDefault="00EE1D17" w:rsidP="0093206B">
            <w:pPr>
              <w:jc w:val="center"/>
              <w:rPr>
                <w:ins w:id="1045" w:author="Livia Arbex Endo | Felsberg Advogados" w:date="2019-04-05T12:33:00Z"/>
                <w:color w:val="000000"/>
                <w:sz w:val="18"/>
                <w:szCs w:val="18"/>
              </w:rPr>
            </w:pPr>
            <w:ins w:id="1046" w:author="Livia Arbex Endo | Felsberg Advogados" w:date="2019-04-05T12:33:00Z">
              <w:r w:rsidRPr="006E1542">
                <w:rPr>
                  <w:color w:val="000000"/>
                  <w:sz w:val="18"/>
                  <w:szCs w:val="18"/>
                </w:rPr>
                <w:t>G4 VAGA 100</w:t>
              </w:r>
            </w:ins>
          </w:p>
        </w:tc>
        <w:tc>
          <w:tcPr>
            <w:tcW w:w="3139" w:type="dxa"/>
            <w:tcBorders>
              <w:top w:val="nil"/>
              <w:left w:val="nil"/>
              <w:bottom w:val="single" w:sz="4" w:space="0" w:color="auto"/>
              <w:right w:val="single" w:sz="4" w:space="0" w:color="auto"/>
            </w:tcBorders>
            <w:shd w:val="clear" w:color="auto" w:fill="auto"/>
            <w:noWrap/>
            <w:hideMark/>
          </w:tcPr>
          <w:p w14:paraId="5341B76C" w14:textId="77777777" w:rsidR="00EE1D17" w:rsidRPr="006E1542" w:rsidRDefault="00EE1D17" w:rsidP="0093206B">
            <w:pPr>
              <w:jc w:val="both"/>
              <w:rPr>
                <w:ins w:id="1047" w:author="Livia Arbex Endo | Felsberg Advogados" w:date="2019-04-05T12:33:00Z"/>
                <w:color w:val="000000"/>
                <w:sz w:val="18"/>
                <w:szCs w:val="18"/>
              </w:rPr>
            </w:pPr>
            <w:ins w:id="1048"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1B269B4E" w14:textId="77777777" w:rsidR="00EE1D17" w:rsidRPr="006E1542" w:rsidRDefault="00EE1D17" w:rsidP="0093206B">
            <w:pPr>
              <w:jc w:val="center"/>
              <w:rPr>
                <w:ins w:id="1049" w:author="Livia Arbex Endo | Felsberg Advogados" w:date="2019-04-05T12:33:00Z"/>
                <w:color w:val="000000"/>
                <w:sz w:val="18"/>
                <w:szCs w:val="18"/>
              </w:rPr>
            </w:pPr>
            <w:ins w:id="1050"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3320B67C" w14:textId="77777777" w:rsidR="00EE1D17" w:rsidRPr="006E1542" w:rsidRDefault="00EE1D17" w:rsidP="0093206B">
            <w:pPr>
              <w:jc w:val="center"/>
              <w:rPr>
                <w:ins w:id="1051" w:author="Livia Arbex Endo | Felsberg Advogados" w:date="2019-04-05T12:33:00Z"/>
                <w:color w:val="000000"/>
                <w:sz w:val="18"/>
                <w:szCs w:val="18"/>
              </w:rPr>
            </w:pPr>
            <w:ins w:id="1052"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090580E7" w14:textId="77777777" w:rsidR="00EE1D17" w:rsidRPr="006E1542" w:rsidRDefault="00EE1D17" w:rsidP="0093206B">
            <w:pPr>
              <w:jc w:val="center"/>
              <w:rPr>
                <w:ins w:id="1053" w:author="Livia Arbex Endo | Felsberg Advogados" w:date="2019-04-05T12:33:00Z"/>
                <w:color w:val="000000"/>
                <w:sz w:val="18"/>
                <w:szCs w:val="18"/>
              </w:rPr>
            </w:pPr>
            <w:ins w:id="1054" w:author="Livia Arbex Endo | Felsberg Advogados" w:date="2019-04-05T12:33:00Z">
              <w:r w:rsidRPr="006E1542">
                <w:rPr>
                  <w:color w:val="000000"/>
                  <w:sz w:val="18"/>
                  <w:szCs w:val="18"/>
                </w:rPr>
                <w:t>35.192</w:t>
              </w:r>
            </w:ins>
          </w:p>
        </w:tc>
      </w:tr>
      <w:tr w:rsidR="00EE1D17" w:rsidRPr="006E1542" w14:paraId="63D2FB2F" w14:textId="77777777" w:rsidTr="0093206B">
        <w:trPr>
          <w:trHeight w:val="255"/>
          <w:ins w:id="1055"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48E939A" w14:textId="77777777" w:rsidR="00EE1D17" w:rsidRPr="006E1542" w:rsidRDefault="00EE1D17" w:rsidP="0093206B">
            <w:pPr>
              <w:rPr>
                <w:ins w:id="1056" w:author="Livia Arbex Endo | Felsberg Advogados" w:date="2019-04-05T12:33:00Z"/>
                <w:color w:val="000000"/>
                <w:sz w:val="18"/>
                <w:szCs w:val="18"/>
              </w:rPr>
            </w:pPr>
            <w:ins w:id="1057"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0CC13398" w14:textId="77777777" w:rsidR="00EE1D17" w:rsidRPr="006E1542" w:rsidRDefault="00EE1D17" w:rsidP="0093206B">
            <w:pPr>
              <w:jc w:val="center"/>
              <w:rPr>
                <w:ins w:id="1058" w:author="Livia Arbex Endo | Felsberg Advogados" w:date="2019-04-05T12:33:00Z"/>
                <w:color w:val="000000"/>
                <w:sz w:val="18"/>
                <w:szCs w:val="18"/>
              </w:rPr>
            </w:pPr>
            <w:ins w:id="1059" w:author="Livia Arbex Endo | Felsberg Advogados" w:date="2019-04-05T12:33:00Z">
              <w:r w:rsidRPr="006E1542">
                <w:rPr>
                  <w:color w:val="000000"/>
                  <w:sz w:val="18"/>
                  <w:szCs w:val="18"/>
                </w:rPr>
                <w:t>G4 VAGA 101</w:t>
              </w:r>
            </w:ins>
          </w:p>
        </w:tc>
        <w:tc>
          <w:tcPr>
            <w:tcW w:w="3139" w:type="dxa"/>
            <w:tcBorders>
              <w:top w:val="nil"/>
              <w:left w:val="nil"/>
              <w:bottom w:val="single" w:sz="4" w:space="0" w:color="auto"/>
              <w:right w:val="single" w:sz="4" w:space="0" w:color="auto"/>
            </w:tcBorders>
            <w:shd w:val="clear" w:color="auto" w:fill="auto"/>
            <w:noWrap/>
            <w:hideMark/>
          </w:tcPr>
          <w:p w14:paraId="6AE50DFB" w14:textId="77777777" w:rsidR="00EE1D17" w:rsidRPr="006E1542" w:rsidRDefault="00EE1D17" w:rsidP="0093206B">
            <w:pPr>
              <w:jc w:val="both"/>
              <w:rPr>
                <w:ins w:id="1060" w:author="Livia Arbex Endo | Felsberg Advogados" w:date="2019-04-05T12:33:00Z"/>
                <w:color w:val="000000"/>
                <w:sz w:val="18"/>
                <w:szCs w:val="18"/>
              </w:rPr>
            </w:pPr>
            <w:ins w:id="1061"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70564620" w14:textId="77777777" w:rsidR="00EE1D17" w:rsidRPr="006E1542" w:rsidRDefault="00EE1D17" w:rsidP="0093206B">
            <w:pPr>
              <w:jc w:val="center"/>
              <w:rPr>
                <w:ins w:id="1062" w:author="Livia Arbex Endo | Felsberg Advogados" w:date="2019-04-05T12:33:00Z"/>
                <w:color w:val="000000"/>
                <w:sz w:val="18"/>
                <w:szCs w:val="18"/>
              </w:rPr>
            </w:pPr>
            <w:ins w:id="1063"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38CD21DA" w14:textId="77777777" w:rsidR="00EE1D17" w:rsidRPr="006E1542" w:rsidRDefault="00EE1D17" w:rsidP="0093206B">
            <w:pPr>
              <w:jc w:val="center"/>
              <w:rPr>
                <w:ins w:id="1064" w:author="Livia Arbex Endo | Felsberg Advogados" w:date="2019-04-05T12:33:00Z"/>
                <w:color w:val="000000"/>
                <w:sz w:val="18"/>
                <w:szCs w:val="18"/>
              </w:rPr>
            </w:pPr>
            <w:ins w:id="1065"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30987526" w14:textId="77777777" w:rsidR="00EE1D17" w:rsidRPr="006E1542" w:rsidRDefault="00EE1D17" w:rsidP="0093206B">
            <w:pPr>
              <w:jc w:val="center"/>
              <w:rPr>
                <w:ins w:id="1066" w:author="Livia Arbex Endo | Felsberg Advogados" w:date="2019-04-05T12:33:00Z"/>
                <w:color w:val="000000"/>
                <w:sz w:val="18"/>
                <w:szCs w:val="18"/>
              </w:rPr>
            </w:pPr>
            <w:ins w:id="1067" w:author="Livia Arbex Endo | Felsberg Advogados" w:date="2019-04-05T12:33:00Z">
              <w:r w:rsidRPr="006E1542">
                <w:rPr>
                  <w:color w:val="000000"/>
                  <w:sz w:val="18"/>
                  <w:szCs w:val="18"/>
                </w:rPr>
                <w:t>35.193</w:t>
              </w:r>
            </w:ins>
          </w:p>
        </w:tc>
      </w:tr>
      <w:tr w:rsidR="00EE1D17" w:rsidRPr="006E1542" w14:paraId="1962BEDC" w14:textId="77777777" w:rsidTr="0093206B">
        <w:trPr>
          <w:trHeight w:val="255"/>
          <w:ins w:id="1068"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FFB25BF" w14:textId="77777777" w:rsidR="00EE1D17" w:rsidRPr="006E1542" w:rsidRDefault="00EE1D17" w:rsidP="0093206B">
            <w:pPr>
              <w:rPr>
                <w:ins w:id="1069" w:author="Livia Arbex Endo | Felsberg Advogados" w:date="2019-04-05T12:33:00Z"/>
                <w:color w:val="000000"/>
                <w:sz w:val="18"/>
                <w:szCs w:val="18"/>
              </w:rPr>
            </w:pPr>
            <w:ins w:id="1070"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50E3EAE6" w14:textId="77777777" w:rsidR="00EE1D17" w:rsidRPr="006E1542" w:rsidRDefault="00EE1D17" w:rsidP="0093206B">
            <w:pPr>
              <w:jc w:val="center"/>
              <w:rPr>
                <w:ins w:id="1071" w:author="Livia Arbex Endo | Felsberg Advogados" w:date="2019-04-05T12:33:00Z"/>
                <w:color w:val="000000"/>
                <w:sz w:val="18"/>
                <w:szCs w:val="18"/>
              </w:rPr>
            </w:pPr>
            <w:ins w:id="1072" w:author="Livia Arbex Endo | Felsberg Advogados" w:date="2019-04-05T12:33:00Z">
              <w:r w:rsidRPr="006E1542">
                <w:rPr>
                  <w:color w:val="000000"/>
                  <w:sz w:val="18"/>
                  <w:szCs w:val="18"/>
                </w:rPr>
                <w:t>G4 VAGA 102</w:t>
              </w:r>
            </w:ins>
          </w:p>
        </w:tc>
        <w:tc>
          <w:tcPr>
            <w:tcW w:w="3139" w:type="dxa"/>
            <w:tcBorders>
              <w:top w:val="nil"/>
              <w:left w:val="nil"/>
              <w:bottom w:val="single" w:sz="4" w:space="0" w:color="auto"/>
              <w:right w:val="single" w:sz="4" w:space="0" w:color="auto"/>
            </w:tcBorders>
            <w:shd w:val="clear" w:color="auto" w:fill="auto"/>
            <w:noWrap/>
            <w:hideMark/>
          </w:tcPr>
          <w:p w14:paraId="52B76394" w14:textId="77777777" w:rsidR="00EE1D17" w:rsidRPr="006E1542" w:rsidRDefault="00EE1D17" w:rsidP="0093206B">
            <w:pPr>
              <w:jc w:val="both"/>
              <w:rPr>
                <w:ins w:id="1073" w:author="Livia Arbex Endo | Felsberg Advogados" w:date="2019-04-05T12:33:00Z"/>
                <w:color w:val="000000"/>
                <w:sz w:val="18"/>
                <w:szCs w:val="18"/>
              </w:rPr>
            </w:pPr>
            <w:ins w:id="1074"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6073FF6D" w14:textId="77777777" w:rsidR="00EE1D17" w:rsidRPr="006E1542" w:rsidRDefault="00EE1D17" w:rsidP="0093206B">
            <w:pPr>
              <w:jc w:val="center"/>
              <w:rPr>
                <w:ins w:id="1075" w:author="Livia Arbex Endo | Felsberg Advogados" w:date="2019-04-05T12:33:00Z"/>
                <w:color w:val="000000"/>
                <w:sz w:val="18"/>
                <w:szCs w:val="18"/>
              </w:rPr>
            </w:pPr>
            <w:ins w:id="1076"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5D1AF08E" w14:textId="77777777" w:rsidR="00EE1D17" w:rsidRPr="006E1542" w:rsidRDefault="00EE1D17" w:rsidP="0093206B">
            <w:pPr>
              <w:jc w:val="center"/>
              <w:rPr>
                <w:ins w:id="1077" w:author="Livia Arbex Endo | Felsberg Advogados" w:date="2019-04-05T12:33:00Z"/>
                <w:color w:val="000000"/>
                <w:sz w:val="18"/>
                <w:szCs w:val="18"/>
              </w:rPr>
            </w:pPr>
            <w:ins w:id="1078"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6D8B705E" w14:textId="77777777" w:rsidR="00EE1D17" w:rsidRPr="006E1542" w:rsidRDefault="00EE1D17" w:rsidP="0093206B">
            <w:pPr>
              <w:jc w:val="center"/>
              <w:rPr>
                <w:ins w:id="1079" w:author="Livia Arbex Endo | Felsberg Advogados" w:date="2019-04-05T12:33:00Z"/>
                <w:color w:val="000000"/>
                <w:sz w:val="18"/>
                <w:szCs w:val="18"/>
              </w:rPr>
            </w:pPr>
            <w:ins w:id="1080" w:author="Livia Arbex Endo | Felsberg Advogados" w:date="2019-04-05T12:33:00Z">
              <w:r w:rsidRPr="006E1542">
                <w:rPr>
                  <w:color w:val="000000"/>
                  <w:sz w:val="18"/>
                  <w:szCs w:val="18"/>
                </w:rPr>
                <w:t>35.194</w:t>
              </w:r>
            </w:ins>
          </w:p>
        </w:tc>
      </w:tr>
      <w:tr w:rsidR="00EE1D17" w:rsidRPr="006E1542" w14:paraId="3779FB3E" w14:textId="77777777" w:rsidTr="0093206B">
        <w:trPr>
          <w:trHeight w:val="255"/>
          <w:ins w:id="1081"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C40C95F" w14:textId="77777777" w:rsidR="00EE1D17" w:rsidRPr="006E1542" w:rsidRDefault="00EE1D17" w:rsidP="0093206B">
            <w:pPr>
              <w:rPr>
                <w:ins w:id="1082" w:author="Livia Arbex Endo | Felsberg Advogados" w:date="2019-04-05T12:33:00Z"/>
                <w:color w:val="000000"/>
                <w:sz w:val="18"/>
                <w:szCs w:val="18"/>
              </w:rPr>
            </w:pPr>
            <w:ins w:id="1083"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5C7A3E57" w14:textId="77777777" w:rsidR="00EE1D17" w:rsidRPr="006E1542" w:rsidRDefault="00EE1D17" w:rsidP="0093206B">
            <w:pPr>
              <w:jc w:val="center"/>
              <w:rPr>
                <w:ins w:id="1084" w:author="Livia Arbex Endo | Felsberg Advogados" w:date="2019-04-05T12:33:00Z"/>
                <w:color w:val="000000"/>
                <w:sz w:val="18"/>
                <w:szCs w:val="18"/>
              </w:rPr>
            </w:pPr>
            <w:ins w:id="1085" w:author="Livia Arbex Endo | Felsberg Advogados" w:date="2019-04-05T12:33:00Z">
              <w:r w:rsidRPr="006E1542">
                <w:rPr>
                  <w:color w:val="000000"/>
                  <w:sz w:val="18"/>
                  <w:szCs w:val="18"/>
                </w:rPr>
                <w:t>G4 VAGA 103</w:t>
              </w:r>
            </w:ins>
          </w:p>
        </w:tc>
        <w:tc>
          <w:tcPr>
            <w:tcW w:w="3139" w:type="dxa"/>
            <w:tcBorders>
              <w:top w:val="nil"/>
              <w:left w:val="nil"/>
              <w:bottom w:val="single" w:sz="4" w:space="0" w:color="auto"/>
              <w:right w:val="single" w:sz="4" w:space="0" w:color="auto"/>
            </w:tcBorders>
            <w:shd w:val="clear" w:color="auto" w:fill="auto"/>
            <w:noWrap/>
            <w:hideMark/>
          </w:tcPr>
          <w:p w14:paraId="58B6811F" w14:textId="77777777" w:rsidR="00EE1D17" w:rsidRPr="006E1542" w:rsidRDefault="00EE1D17" w:rsidP="0093206B">
            <w:pPr>
              <w:jc w:val="both"/>
              <w:rPr>
                <w:ins w:id="1086" w:author="Livia Arbex Endo | Felsberg Advogados" w:date="2019-04-05T12:33:00Z"/>
                <w:color w:val="000000"/>
                <w:sz w:val="18"/>
                <w:szCs w:val="18"/>
              </w:rPr>
            </w:pPr>
            <w:ins w:id="1087"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6C846337" w14:textId="77777777" w:rsidR="00EE1D17" w:rsidRPr="006E1542" w:rsidRDefault="00EE1D17" w:rsidP="0093206B">
            <w:pPr>
              <w:jc w:val="center"/>
              <w:rPr>
                <w:ins w:id="1088" w:author="Livia Arbex Endo | Felsberg Advogados" w:date="2019-04-05T12:33:00Z"/>
                <w:color w:val="000000"/>
                <w:sz w:val="18"/>
                <w:szCs w:val="18"/>
              </w:rPr>
            </w:pPr>
            <w:ins w:id="1089"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2DDF36D5" w14:textId="77777777" w:rsidR="00EE1D17" w:rsidRPr="006E1542" w:rsidRDefault="00EE1D17" w:rsidP="0093206B">
            <w:pPr>
              <w:jc w:val="center"/>
              <w:rPr>
                <w:ins w:id="1090" w:author="Livia Arbex Endo | Felsberg Advogados" w:date="2019-04-05T12:33:00Z"/>
                <w:color w:val="000000"/>
                <w:sz w:val="18"/>
                <w:szCs w:val="18"/>
              </w:rPr>
            </w:pPr>
            <w:ins w:id="1091"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67475AF9" w14:textId="77777777" w:rsidR="00EE1D17" w:rsidRPr="006E1542" w:rsidRDefault="00EE1D17" w:rsidP="0093206B">
            <w:pPr>
              <w:jc w:val="center"/>
              <w:rPr>
                <w:ins w:id="1092" w:author="Livia Arbex Endo | Felsberg Advogados" w:date="2019-04-05T12:33:00Z"/>
                <w:color w:val="000000"/>
                <w:sz w:val="18"/>
                <w:szCs w:val="18"/>
              </w:rPr>
            </w:pPr>
            <w:ins w:id="1093" w:author="Livia Arbex Endo | Felsberg Advogados" w:date="2019-04-05T12:33:00Z">
              <w:r w:rsidRPr="006E1542">
                <w:rPr>
                  <w:color w:val="000000"/>
                  <w:sz w:val="18"/>
                  <w:szCs w:val="18"/>
                </w:rPr>
                <w:t>35.195</w:t>
              </w:r>
            </w:ins>
          </w:p>
        </w:tc>
      </w:tr>
      <w:tr w:rsidR="00EE1D17" w:rsidRPr="006E1542" w14:paraId="6C378CC0" w14:textId="77777777" w:rsidTr="0093206B">
        <w:trPr>
          <w:trHeight w:val="255"/>
          <w:ins w:id="1094"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DA84BDE" w14:textId="77777777" w:rsidR="00EE1D17" w:rsidRPr="006E1542" w:rsidRDefault="00EE1D17" w:rsidP="0093206B">
            <w:pPr>
              <w:rPr>
                <w:ins w:id="1095" w:author="Livia Arbex Endo | Felsberg Advogados" w:date="2019-04-05T12:33:00Z"/>
                <w:color w:val="000000"/>
                <w:sz w:val="18"/>
                <w:szCs w:val="18"/>
              </w:rPr>
            </w:pPr>
            <w:ins w:id="1096"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1C737564" w14:textId="77777777" w:rsidR="00EE1D17" w:rsidRPr="006E1542" w:rsidRDefault="00EE1D17" w:rsidP="0093206B">
            <w:pPr>
              <w:jc w:val="center"/>
              <w:rPr>
                <w:ins w:id="1097" w:author="Livia Arbex Endo | Felsberg Advogados" w:date="2019-04-05T12:33:00Z"/>
                <w:color w:val="000000"/>
                <w:sz w:val="18"/>
                <w:szCs w:val="18"/>
              </w:rPr>
            </w:pPr>
            <w:ins w:id="1098" w:author="Livia Arbex Endo | Felsberg Advogados" w:date="2019-04-05T12:33:00Z">
              <w:r w:rsidRPr="006E1542">
                <w:rPr>
                  <w:color w:val="000000"/>
                  <w:sz w:val="18"/>
                  <w:szCs w:val="18"/>
                </w:rPr>
                <w:t>G4 VAGA 104</w:t>
              </w:r>
            </w:ins>
          </w:p>
        </w:tc>
        <w:tc>
          <w:tcPr>
            <w:tcW w:w="3139" w:type="dxa"/>
            <w:tcBorders>
              <w:top w:val="nil"/>
              <w:left w:val="nil"/>
              <w:bottom w:val="single" w:sz="4" w:space="0" w:color="auto"/>
              <w:right w:val="single" w:sz="4" w:space="0" w:color="auto"/>
            </w:tcBorders>
            <w:shd w:val="clear" w:color="auto" w:fill="auto"/>
            <w:noWrap/>
            <w:hideMark/>
          </w:tcPr>
          <w:p w14:paraId="146B4CD4" w14:textId="77777777" w:rsidR="00EE1D17" w:rsidRPr="006E1542" w:rsidRDefault="00EE1D17" w:rsidP="0093206B">
            <w:pPr>
              <w:jc w:val="both"/>
              <w:rPr>
                <w:ins w:id="1099" w:author="Livia Arbex Endo | Felsberg Advogados" w:date="2019-04-05T12:33:00Z"/>
                <w:color w:val="000000"/>
                <w:sz w:val="18"/>
                <w:szCs w:val="18"/>
              </w:rPr>
            </w:pPr>
            <w:ins w:id="1100"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736F3023" w14:textId="77777777" w:rsidR="00EE1D17" w:rsidRPr="006E1542" w:rsidRDefault="00EE1D17" w:rsidP="0093206B">
            <w:pPr>
              <w:jc w:val="center"/>
              <w:rPr>
                <w:ins w:id="1101" w:author="Livia Arbex Endo | Felsberg Advogados" w:date="2019-04-05T12:33:00Z"/>
                <w:color w:val="000000"/>
                <w:sz w:val="18"/>
                <w:szCs w:val="18"/>
              </w:rPr>
            </w:pPr>
            <w:ins w:id="1102"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0B96A7BA" w14:textId="77777777" w:rsidR="00EE1D17" w:rsidRPr="006E1542" w:rsidRDefault="00EE1D17" w:rsidP="0093206B">
            <w:pPr>
              <w:jc w:val="center"/>
              <w:rPr>
                <w:ins w:id="1103" w:author="Livia Arbex Endo | Felsberg Advogados" w:date="2019-04-05T12:33:00Z"/>
                <w:color w:val="000000"/>
                <w:sz w:val="18"/>
                <w:szCs w:val="18"/>
              </w:rPr>
            </w:pPr>
            <w:ins w:id="1104"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2DAD4B89" w14:textId="77777777" w:rsidR="00EE1D17" w:rsidRPr="006E1542" w:rsidRDefault="00EE1D17" w:rsidP="0093206B">
            <w:pPr>
              <w:jc w:val="center"/>
              <w:rPr>
                <w:ins w:id="1105" w:author="Livia Arbex Endo | Felsberg Advogados" w:date="2019-04-05T12:33:00Z"/>
                <w:color w:val="000000"/>
                <w:sz w:val="18"/>
                <w:szCs w:val="18"/>
              </w:rPr>
            </w:pPr>
            <w:ins w:id="1106" w:author="Livia Arbex Endo | Felsberg Advogados" w:date="2019-04-05T12:33:00Z">
              <w:r w:rsidRPr="006E1542">
                <w:rPr>
                  <w:color w:val="000000"/>
                  <w:sz w:val="18"/>
                  <w:szCs w:val="18"/>
                </w:rPr>
                <w:t>35.196</w:t>
              </w:r>
            </w:ins>
          </w:p>
        </w:tc>
      </w:tr>
      <w:tr w:rsidR="00EE1D17" w:rsidRPr="006E1542" w14:paraId="4442803A" w14:textId="77777777" w:rsidTr="0093206B">
        <w:trPr>
          <w:trHeight w:val="255"/>
          <w:ins w:id="1107"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A1F949E" w14:textId="77777777" w:rsidR="00EE1D17" w:rsidRPr="006E1542" w:rsidRDefault="00EE1D17" w:rsidP="0093206B">
            <w:pPr>
              <w:rPr>
                <w:ins w:id="1108" w:author="Livia Arbex Endo | Felsberg Advogados" w:date="2019-04-05T12:33:00Z"/>
                <w:color w:val="000000"/>
                <w:sz w:val="18"/>
                <w:szCs w:val="18"/>
              </w:rPr>
            </w:pPr>
            <w:ins w:id="1109"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18953669" w14:textId="77777777" w:rsidR="00EE1D17" w:rsidRPr="006E1542" w:rsidRDefault="00EE1D17" w:rsidP="0093206B">
            <w:pPr>
              <w:jc w:val="center"/>
              <w:rPr>
                <w:ins w:id="1110" w:author="Livia Arbex Endo | Felsberg Advogados" w:date="2019-04-05T12:33:00Z"/>
                <w:color w:val="000000"/>
                <w:sz w:val="18"/>
                <w:szCs w:val="18"/>
              </w:rPr>
            </w:pPr>
            <w:ins w:id="1111" w:author="Livia Arbex Endo | Felsberg Advogados" w:date="2019-04-05T12:33:00Z">
              <w:r w:rsidRPr="006E1542">
                <w:rPr>
                  <w:color w:val="000000"/>
                  <w:sz w:val="18"/>
                  <w:szCs w:val="18"/>
                </w:rPr>
                <w:t>G4 VAGA 105</w:t>
              </w:r>
            </w:ins>
          </w:p>
        </w:tc>
        <w:tc>
          <w:tcPr>
            <w:tcW w:w="3139" w:type="dxa"/>
            <w:tcBorders>
              <w:top w:val="nil"/>
              <w:left w:val="nil"/>
              <w:bottom w:val="single" w:sz="4" w:space="0" w:color="auto"/>
              <w:right w:val="single" w:sz="4" w:space="0" w:color="auto"/>
            </w:tcBorders>
            <w:shd w:val="clear" w:color="auto" w:fill="auto"/>
            <w:noWrap/>
            <w:hideMark/>
          </w:tcPr>
          <w:p w14:paraId="2F5518C9" w14:textId="77777777" w:rsidR="00EE1D17" w:rsidRPr="006E1542" w:rsidRDefault="00EE1D17" w:rsidP="0093206B">
            <w:pPr>
              <w:jc w:val="both"/>
              <w:rPr>
                <w:ins w:id="1112" w:author="Livia Arbex Endo | Felsberg Advogados" w:date="2019-04-05T12:33:00Z"/>
                <w:color w:val="000000"/>
                <w:sz w:val="18"/>
                <w:szCs w:val="18"/>
              </w:rPr>
            </w:pPr>
            <w:ins w:id="1113"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6EA4AB29" w14:textId="77777777" w:rsidR="00EE1D17" w:rsidRPr="006E1542" w:rsidRDefault="00EE1D17" w:rsidP="0093206B">
            <w:pPr>
              <w:jc w:val="center"/>
              <w:rPr>
                <w:ins w:id="1114" w:author="Livia Arbex Endo | Felsberg Advogados" w:date="2019-04-05T12:33:00Z"/>
                <w:color w:val="000000"/>
                <w:sz w:val="18"/>
                <w:szCs w:val="18"/>
              </w:rPr>
            </w:pPr>
            <w:ins w:id="1115"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3E47436C" w14:textId="77777777" w:rsidR="00EE1D17" w:rsidRPr="006E1542" w:rsidRDefault="00EE1D17" w:rsidP="0093206B">
            <w:pPr>
              <w:jc w:val="center"/>
              <w:rPr>
                <w:ins w:id="1116" w:author="Livia Arbex Endo | Felsberg Advogados" w:date="2019-04-05T12:33:00Z"/>
                <w:color w:val="000000"/>
                <w:sz w:val="18"/>
                <w:szCs w:val="18"/>
              </w:rPr>
            </w:pPr>
            <w:ins w:id="1117"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4EF26611" w14:textId="77777777" w:rsidR="00EE1D17" w:rsidRPr="006E1542" w:rsidRDefault="00EE1D17" w:rsidP="0093206B">
            <w:pPr>
              <w:jc w:val="center"/>
              <w:rPr>
                <w:ins w:id="1118" w:author="Livia Arbex Endo | Felsberg Advogados" w:date="2019-04-05T12:33:00Z"/>
                <w:color w:val="000000"/>
                <w:sz w:val="18"/>
                <w:szCs w:val="18"/>
              </w:rPr>
            </w:pPr>
            <w:ins w:id="1119" w:author="Livia Arbex Endo | Felsberg Advogados" w:date="2019-04-05T12:33:00Z">
              <w:r w:rsidRPr="006E1542">
                <w:rPr>
                  <w:color w:val="000000"/>
                  <w:sz w:val="18"/>
                  <w:szCs w:val="18"/>
                </w:rPr>
                <w:t>35.197</w:t>
              </w:r>
            </w:ins>
          </w:p>
        </w:tc>
      </w:tr>
      <w:tr w:rsidR="00EE1D17" w:rsidRPr="006E1542" w14:paraId="42B8DBFB" w14:textId="77777777" w:rsidTr="0093206B">
        <w:trPr>
          <w:trHeight w:val="255"/>
          <w:ins w:id="1120"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63E1A0B" w14:textId="77777777" w:rsidR="00EE1D17" w:rsidRPr="006E1542" w:rsidRDefault="00EE1D17" w:rsidP="0093206B">
            <w:pPr>
              <w:rPr>
                <w:ins w:id="1121" w:author="Livia Arbex Endo | Felsberg Advogados" w:date="2019-04-05T12:33:00Z"/>
                <w:color w:val="000000"/>
                <w:sz w:val="18"/>
                <w:szCs w:val="18"/>
              </w:rPr>
            </w:pPr>
            <w:ins w:id="1122"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577A0431" w14:textId="77777777" w:rsidR="00EE1D17" w:rsidRPr="006E1542" w:rsidRDefault="00EE1D17" w:rsidP="0093206B">
            <w:pPr>
              <w:jc w:val="center"/>
              <w:rPr>
                <w:ins w:id="1123" w:author="Livia Arbex Endo | Felsberg Advogados" w:date="2019-04-05T12:33:00Z"/>
                <w:color w:val="000000"/>
                <w:sz w:val="18"/>
                <w:szCs w:val="18"/>
              </w:rPr>
            </w:pPr>
            <w:ins w:id="1124" w:author="Livia Arbex Endo | Felsberg Advogados" w:date="2019-04-05T12:33:00Z">
              <w:r w:rsidRPr="006E1542">
                <w:rPr>
                  <w:color w:val="000000"/>
                  <w:sz w:val="18"/>
                  <w:szCs w:val="18"/>
                </w:rPr>
                <w:t>G4 VAGA 106</w:t>
              </w:r>
            </w:ins>
          </w:p>
        </w:tc>
        <w:tc>
          <w:tcPr>
            <w:tcW w:w="3139" w:type="dxa"/>
            <w:tcBorders>
              <w:top w:val="nil"/>
              <w:left w:val="nil"/>
              <w:bottom w:val="single" w:sz="4" w:space="0" w:color="auto"/>
              <w:right w:val="single" w:sz="4" w:space="0" w:color="auto"/>
            </w:tcBorders>
            <w:shd w:val="clear" w:color="auto" w:fill="auto"/>
            <w:noWrap/>
            <w:hideMark/>
          </w:tcPr>
          <w:p w14:paraId="7EFFB0BA" w14:textId="77777777" w:rsidR="00EE1D17" w:rsidRPr="006E1542" w:rsidRDefault="00EE1D17" w:rsidP="0093206B">
            <w:pPr>
              <w:jc w:val="both"/>
              <w:rPr>
                <w:ins w:id="1125" w:author="Livia Arbex Endo | Felsberg Advogados" w:date="2019-04-05T12:33:00Z"/>
                <w:color w:val="000000"/>
                <w:sz w:val="18"/>
                <w:szCs w:val="18"/>
              </w:rPr>
            </w:pPr>
            <w:ins w:id="1126"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322BC31C" w14:textId="77777777" w:rsidR="00EE1D17" w:rsidRPr="006E1542" w:rsidRDefault="00EE1D17" w:rsidP="0093206B">
            <w:pPr>
              <w:jc w:val="center"/>
              <w:rPr>
                <w:ins w:id="1127" w:author="Livia Arbex Endo | Felsberg Advogados" w:date="2019-04-05T12:33:00Z"/>
                <w:color w:val="000000"/>
                <w:sz w:val="18"/>
                <w:szCs w:val="18"/>
              </w:rPr>
            </w:pPr>
            <w:ins w:id="1128"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53E8E69B" w14:textId="77777777" w:rsidR="00EE1D17" w:rsidRPr="006E1542" w:rsidRDefault="00EE1D17" w:rsidP="0093206B">
            <w:pPr>
              <w:jc w:val="center"/>
              <w:rPr>
                <w:ins w:id="1129" w:author="Livia Arbex Endo | Felsberg Advogados" w:date="2019-04-05T12:33:00Z"/>
                <w:color w:val="000000"/>
                <w:sz w:val="18"/>
                <w:szCs w:val="18"/>
              </w:rPr>
            </w:pPr>
            <w:ins w:id="1130"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28E3B58E" w14:textId="77777777" w:rsidR="00EE1D17" w:rsidRPr="006E1542" w:rsidRDefault="00EE1D17" w:rsidP="0093206B">
            <w:pPr>
              <w:jc w:val="center"/>
              <w:rPr>
                <w:ins w:id="1131" w:author="Livia Arbex Endo | Felsberg Advogados" w:date="2019-04-05T12:33:00Z"/>
                <w:color w:val="000000"/>
                <w:sz w:val="18"/>
                <w:szCs w:val="18"/>
              </w:rPr>
            </w:pPr>
            <w:ins w:id="1132" w:author="Livia Arbex Endo | Felsberg Advogados" w:date="2019-04-05T12:33:00Z">
              <w:r w:rsidRPr="006E1542">
                <w:rPr>
                  <w:color w:val="000000"/>
                  <w:sz w:val="18"/>
                  <w:szCs w:val="18"/>
                </w:rPr>
                <w:t>35.198</w:t>
              </w:r>
            </w:ins>
          </w:p>
        </w:tc>
      </w:tr>
      <w:tr w:rsidR="00EE1D17" w:rsidRPr="006E1542" w14:paraId="55364BF6" w14:textId="77777777" w:rsidTr="0093206B">
        <w:trPr>
          <w:trHeight w:val="255"/>
          <w:ins w:id="1133"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8DC0C64" w14:textId="77777777" w:rsidR="00EE1D17" w:rsidRPr="006E1542" w:rsidRDefault="00EE1D17" w:rsidP="0093206B">
            <w:pPr>
              <w:rPr>
                <w:ins w:id="1134" w:author="Livia Arbex Endo | Felsberg Advogados" w:date="2019-04-05T12:33:00Z"/>
                <w:color w:val="000000"/>
                <w:sz w:val="18"/>
                <w:szCs w:val="18"/>
              </w:rPr>
            </w:pPr>
            <w:ins w:id="1135"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3CD43ADC" w14:textId="77777777" w:rsidR="00EE1D17" w:rsidRPr="006E1542" w:rsidRDefault="00EE1D17" w:rsidP="0093206B">
            <w:pPr>
              <w:jc w:val="center"/>
              <w:rPr>
                <w:ins w:id="1136" w:author="Livia Arbex Endo | Felsberg Advogados" w:date="2019-04-05T12:33:00Z"/>
                <w:color w:val="000000"/>
                <w:sz w:val="18"/>
                <w:szCs w:val="18"/>
              </w:rPr>
            </w:pPr>
            <w:ins w:id="1137" w:author="Livia Arbex Endo | Felsberg Advogados" w:date="2019-04-05T12:33:00Z">
              <w:r w:rsidRPr="006E1542">
                <w:rPr>
                  <w:color w:val="000000"/>
                  <w:sz w:val="18"/>
                  <w:szCs w:val="18"/>
                </w:rPr>
                <w:t>G4 VAGA 107</w:t>
              </w:r>
            </w:ins>
          </w:p>
        </w:tc>
        <w:tc>
          <w:tcPr>
            <w:tcW w:w="3139" w:type="dxa"/>
            <w:tcBorders>
              <w:top w:val="nil"/>
              <w:left w:val="nil"/>
              <w:bottom w:val="single" w:sz="4" w:space="0" w:color="auto"/>
              <w:right w:val="single" w:sz="4" w:space="0" w:color="auto"/>
            </w:tcBorders>
            <w:shd w:val="clear" w:color="auto" w:fill="auto"/>
            <w:noWrap/>
            <w:hideMark/>
          </w:tcPr>
          <w:p w14:paraId="34E2DE4B" w14:textId="77777777" w:rsidR="00EE1D17" w:rsidRPr="006E1542" w:rsidRDefault="00EE1D17" w:rsidP="0093206B">
            <w:pPr>
              <w:jc w:val="both"/>
              <w:rPr>
                <w:ins w:id="1138" w:author="Livia Arbex Endo | Felsberg Advogados" w:date="2019-04-05T12:33:00Z"/>
                <w:color w:val="000000"/>
                <w:sz w:val="18"/>
                <w:szCs w:val="18"/>
              </w:rPr>
            </w:pPr>
            <w:ins w:id="1139"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7E76AAF3" w14:textId="77777777" w:rsidR="00EE1D17" w:rsidRPr="006E1542" w:rsidRDefault="00EE1D17" w:rsidP="0093206B">
            <w:pPr>
              <w:jc w:val="center"/>
              <w:rPr>
                <w:ins w:id="1140" w:author="Livia Arbex Endo | Felsberg Advogados" w:date="2019-04-05T12:33:00Z"/>
                <w:color w:val="000000"/>
                <w:sz w:val="18"/>
                <w:szCs w:val="18"/>
              </w:rPr>
            </w:pPr>
            <w:ins w:id="1141"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298925F6" w14:textId="77777777" w:rsidR="00EE1D17" w:rsidRPr="006E1542" w:rsidRDefault="00EE1D17" w:rsidP="0093206B">
            <w:pPr>
              <w:jc w:val="center"/>
              <w:rPr>
                <w:ins w:id="1142" w:author="Livia Arbex Endo | Felsberg Advogados" w:date="2019-04-05T12:33:00Z"/>
                <w:color w:val="000000"/>
                <w:sz w:val="18"/>
                <w:szCs w:val="18"/>
              </w:rPr>
            </w:pPr>
            <w:ins w:id="1143"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0D82279C" w14:textId="77777777" w:rsidR="00EE1D17" w:rsidRPr="006E1542" w:rsidRDefault="00EE1D17" w:rsidP="0093206B">
            <w:pPr>
              <w:jc w:val="center"/>
              <w:rPr>
                <w:ins w:id="1144" w:author="Livia Arbex Endo | Felsberg Advogados" w:date="2019-04-05T12:33:00Z"/>
                <w:color w:val="000000"/>
                <w:sz w:val="18"/>
                <w:szCs w:val="18"/>
              </w:rPr>
            </w:pPr>
            <w:ins w:id="1145" w:author="Livia Arbex Endo | Felsberg Advogados" w:date="2019-04-05T12:33:00Z">
              <w:r w:rsidRPr="006E1542">
                <w:rPr>
                  <w:color w:val="000000"/>
                  <w:sz w:val="18"/>
                  <w:szCs w:val="18"/>
                </w:rPr>
                <w:t>35.199</w:t>
              </w:r>
            </w:ins>
          </w:p>
        </w:tc>
      </w:tr>
      <w:tr w:rsidR="00EE1D17" w:rsidRPr="006E1542" w14:paraId="615B773E" w14:textId="77777777" w:rsidTr="0093206B">
        <w:trPr>
          <w:trHeight w:val="255"/>
          <w:ins w:id="1146"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F0CF05D" w14:textId="77777777" w:rsidR="00EE1D17" w:rsidRPr="006E1542" w:rsidRDefault="00EE1D17" w:rsidP="0093206B">
            <w:pPr>
              <w:rPr>
                <w:ins w:id="1147" w:author="Livia Arbex Endo | Felsberg Advogados" w:date="2019-04-05T12:33:00Z"/>
                <w:color w:val="000000"/>
                <w:sz w:val="18"/>
                <w:szCs w:val="18"/>
              </w:rPr>
            </w:pPr>
            <w:ins w:id="1148"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4E6DEB03" w14:textId="77777777" w:rsidR="00EE1D17" w:rsidRPr="006E1542" w:rsidRDefault="00EE1D17" w:rsidP="0093206B">
            <w:pPr>
              <w:jc w:val="center"/>
              <w:rPr>
                <w:ins w:id="1149" w:author="Livia Arbex Endo | Felsberg Advogados" w:date="2019-04-05T12:33:00Z"/>
                <w:color w:val="000000"/>
                <w:sz w:val="18"/>
                <w:szCs w:val="18"/>
              </w:rPr>
            </w:pPr>
            <w:ins w:id="1150" w:author="Livia Arbex Endo | Felsberg Advogados" w:date="2019-04-05T12:33:00Z">
              <w:r w:rsidRPr="006E1542">
                <w:rPr>
                  <w:color w:val="000000"/>
                  <w:sz w:val="18"/>
                  <w:szCs w:val="18"/>
                </w:rPr>
                <w:t>G4 VAGA 108</w:t>
              </w:r>
            </w:ins>
          </w:p>
        </w:tc>
        <w:tc>
          <w:tcPr>
            <w:tcW w:w="3139" w:type="dxa"/>
            <w:tcBorders>
              <w:top w:val="nil"/>
              <w:left w:val="nil"/>
              <w:bottom w:val="single" w:sz="4" w:space="0" w:color="auto"/>
              <w:right w:val="single" w:sz="4" w:space="0" w:color="auto"/>
            </w:tcBorders>
            <w:shd w:val="clear" w:color="auto" w:fill="auto"/>
            <w:noWrap/>
            <w:hideMark/>
          </w:tcPr>
          <w:p w14:paraId="69DDBA03" w14:textId="77777777" w:rsidR="00EE1D17" w:rsidRPr="006E1542" w:rsidRDefault="00EE1D17" w:rsidP="0093206B">
            <w:pPr>
              <w:jc w:val="both"/>
              <w:rPr>
                <w:ins w:id="1151" w:author="Livia Arbex Endo | Felsberg Advogados" w:date="2019-04-05T12:33:00Z"/>
                <w:color w:val="000000"/>
                <w:sz w:val="18"/>
                <w:szCs w:val="18"/>
              </w:rPr>
            </w:pPr>
            <w:ins w:id="1152"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7A3602D1" w14:textId="77777777" w:rsidR="00EE1D17" w:rsidRPr="006E1542" w:rsidRDefault="00EE1D17" w:rsidP="0093206B">
            <w:pPr>
              <w:jc w:val="center"/>
              <w:rPr>
                <w:ins w:id="1153" w:author="Livia Arbex Endo | Felsberg Advogados" w:date="2019-04-05T12:33:00Z"/>
                <w:color w:val="000000"/>
                <w:sz w:val="18"/>
                <w:szCs w:val="18"/>
              </w:rPr>
            </w:pPr>
            <w:ins w:id="1154"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05170431" w14:textId="77777777" w:rsidR="00EE1D17" w:rsidRPr="006E1542" w:rsidRDefault="00EE1D17" w:rsidP="0093206B">
            <w:pPr>
              <w:jc w:val="center"/>
              <w:rPr>
                <w:ins w:id="1155" w:author="Livia Arbex Endo | Felsberg Advogados" w:date="2019-04-05T12:33:00Z"/>
                <w:color w:val="000000"/>
                <w:sz w:val="18"/>
                <w:szCs w:val="18"/>
              </w:rPr>
            </w:pPr>
            <w:ins w:id="1156"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5F086D71" w14:textId="77777777" w:rsidR="00EE1D17" w:rsidRPr="006E1542" w:rsidRDefault="00EE1D17" w:rsidP="0093206B">
            <w:pPr>
              <w:jc w:val="center"/>
              <w:rPr>
                <w:ins w:id="1157" w:author="Livia Arbex Endo | Felsberg Advogados" w:date="2019-04-05T12:33:00Z"/>
                <w:color w:val="000000"/>
                <w:sz w:val="18"/>
                <w:szCs w:val="18"/>
              </w:rPr>
            </w:pPr>
            <w:ins w:id="1158" w:author="Livia Arbex Endo | Felsberg Advogados" w:date="2019-04-05T12:33:00Z">
              <w:r w:rsidRPr="006E1542">
                <w:rPr>
                  <w:color w:val="000000"/>
                  <w:sz w:val="18"/>
                  <w:szCs w:val="18"/>
                </w:rPr>
                <w:t>35.200</w:t>
              </w:r>
            </w:ins>
          </w:p>
        </w:tc>
      </w:tr>
      <w:tr w:rsidR="00EE1D17" w:rsidRPr="006E1542" w14:paraId="13646466" w14:textId="77777777" w:rsidTr="0093206B">
        <w:trPr>
          <w:trHeight w:val="255"/>
          <w:ins w:id="1159"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0CFA74A5" w14:textId="77777777" w:rsidR="00EE1D17" w:rsidRPr="006E1542" w:rsidRDefault="00EE1D17" w:rsidP="0093206B">
            <w:pPr>
              <w:rPr>
                <w:ins w:id="1160" w:author="Livia Arbex Endo | Felsberg Advogados" w:date="2019-04-05T12:33:00Z"/>
                <w:color w:val="000000"/>
                <w:sz w:val="18"/>
                <w:szCs w:val="18"/>
              </w:rPr>
            </w:pPr>
            <w:ins w:id="1161"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7F599FBA" w14:textId="77777777" w:rsidR="00EE1D17" w:rsidRPr="006E1542" w:rsidRDefault="00EE1D17" w:rsidP="0093206B">
            <w:pPr>
              <w:jc w:val="center"/>
              <w:rPr>
                <w:ins w:id="1162" w:author="Livia Arbex Endo | Felsberg Advogados" w:date="2019-04-05T12:33:00Z"/>
                <w:color w:val="000000"/>
                <w:sz w:val="18"/>
                <w:szCs w:val="18"/>
              </w:rPr>
            </w:pPr>
            <w:ins w:id="1163" w:author="Livia Arbex Endo | Felsberg Advogados" w:date="2019-04-05T12:33:00Z">
              <w:r w:rsidRPr="006E1542">
                <w:rPr>
                  <w:color w:val="000000"/>
                  <w:sz w:val="18"/>
                  <w:szCs w:val="18"/>
                </w:rPr>
                <w:t>G4 VAGA 109</w:t>
              </w:r>
            </w:ins>
          </w:p>
        </w:tc>
        <w:tc>
          <w:tcPr>
            <w:tcW w:w="3139" w:type="dxa"/>
            <w:tcBorders>
              <w:top w:val="nil"/>
              <w:left w:val="nil"/>
              <w:bottom w:val="single" w:sz="4" w:space="0" w:color="auto"/>
              <w:right w:val="single" w:sz="4" w:space="0" w:color="auto"/>
            </w:tcBorders>
            <w:shd w:val="clear" w:color="auto" w:fill="auto"/>
            <w:noWrap/>
            <w:hideMark/>
          </w:tcPr>
          <w:p w14:paraId="2C518ED8" w14:textId="77777777" w:rsidR="00EE1D17" w:rsidRPr="006E1542" w:rsidRDefault="00EE1D17" w:rsidP="0093206B">
            <w:pPr>
              <w:jc w:val="both"/>
              <w:rPr>
                <w:ins w:id="1164" w:author="Livia Arbex Endo | Felsberg Advogados" w:date="2019-04-05T12:33:00Z"/>
                <w:color w:val="000000"/>
                <w:sz w:val="18"/>
                <w:szCs w:val="18"/>
              </w:rPr>
            </w:pPr>
            <w:ins w:id="1165"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4FE1BA14" w14:textId="77777777" w:rsidR="00EE1D17" w:rsidRPr="006E1542" w:rsidRDefault="00EE1D17" w:rsidP="0093206B">
            <w:pPr>
              <w:jc w:val="center"/>
              <w:rPr>
                <w:ins w:id="1166" w:author="Livia Arbex Endo | Felsberg Advogados" w:date="2019-04-05T12:33:00Z"/>
                <w:color w:val="000000"/>
                <w:sz w:val="18"/>
                <w:szCs w:val="18"/>
              </w:rPr>
            </w:pPr>
            <w:ins w:id="1167"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21AC614B" w14:textId="77777777" w:rsidR="00EE1D17" w:rsidRPr="006E1542" w:rsidRDefault="00EE1D17" w:rsidP="0093206B">
            <w:pPr>
              <w:jc w:val="center"/>
              <w:rPr>
                <w:ins w:id="1168" w:author="Livia Arbex Endo | Felsberg Advogados" w:date="2019-04-05T12:33:00Z"/>
                <w:color w:val="000000"/>
                <w:sz w:val="18"/>
                <w:szCs w:val="18"/>
              </w:rPr>
            </w:pPr>
            <w:ins w:id="1169"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6D1D2D6B" w14:textId="77777777" w:rsidR="00EE1D17" w:rsidRPr="006E1542" w:rsidRDefault="00EE1D17" w:rsidP="0093206B">
            <w:pPr>
              <w:jc w:val="center"/>
              <w:rPr>
                <w:ins w:id="1170" w:author="Livia Arbex Endo | Felsberg Advogados" w:date="2019-04-05T12:33:00Z"/>
                <w:color w:val="000000"/>
                <w:sz w:val="18"/>
                <w:szCs w:val="18"/>
              </w:rPr>
            </w:pPr>
            <w:ins w:id="1171" w:author="Livia Arbex Endo | Felsberg Advogados" w:date="2019-04-05T12:33:00Z">
              <w:r w:rsidRPr="006E1542">
                <w:rPr>
                  <w:color w:val="000000"/>
                  <w:sz w:val="18"/>
                  <w:szCs w:val="18"/>
                </w:rPr>
                <w:t>35.201</w:t>
              </w:r>
            </w:ins>
          </w:p>
        </w:tc>
      </w:tr>
      <w:tr w:rsidR="00EE1D17" w:rsidRPr="006E1542" w14:paraId="0CFF86E5" w14:textId="77777777" w:rsidTr="0093206B">
        <w:trPr>
          <w:trHeight w:val="255"/>
          <w:ins w:id="1172"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0D6C60B8" w14:textId="77777777" w:rsidR="00EE1D17" w:rsidRPr="006E1542" w:rsidRDefault="00EE1D17" w:rsidP="0093206B">
            <w:pPr>
              <w:rPr>
                <w:ins w:id="1173" w:author="Livia Arbex Endo | Felsberg Advogados" w:date="2019-04-05T12:33:00Z"/>
                <w:color w:val="000000"/>
                <w:sz w:val="18"/>
                <w:szCs w:val="18"/>
              </w:rPr>
            </w:pPr>
            <w:ins w:id="1174"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11C72726" w14:textId="77777777" w:rsidR="00EE1D17" w:rsidRPr="006E1542" w:rsidRDefault="00EE1D17" w:rsidP="0093206B">
            <w:pPr>
              <w:jc w:val="center"/>
              <w:rPr>
                <w:ins w:id="1175" w:author="Livia Arbex Endo | Felsberg Advogados" w:date="2019-04-05T12:33:00Z"/>
                <w:color w:val="000000"/>
                <w:sz w:val="18"/>
                <w:szCs w:val="18"/>
              </w:rPr>
            </w:pPr>
            <w:ins w:id="1176" w:author="Livia Arbex Endo | Felsberg Advogados" w:date="2019-04-05T12:33:00Z">
              <w:r w:rsidRPr="006E1542">
                <w:rPr>
                  <w:color w:val="000000"/>
                  <w:sz w:val="18"/>
                  <w:szCs w:val="18"/>
                </w:rPr>
                <w:t>G4 VAGA 110</w:t>
              </w:r>
            </w:ins>
          </w:p>
        </w:tc>
        <w:tc>
          <w:tcPr>
            <w:tcW w:w="3139" w:type="dxa"/>
            <w:tcBorders>
              <w:top w:val="nil"/>
              <w:left w:val="nil"/>
              <w:bottom w:val="single" w:sz="4" w:space="0" w:color="auto"/>
              <w:right w:val="single" w:sz="4" w:space="0" w:color="auto"/>
            </w:tcBorders>
            <w:shd w:val="clear" w:color="auto" w:fill="auto"/>
            <w:noWrap/>
            <w:hideMark/>
          </w:tcPr>
          <w:p w14:paraId="2035880A" w14:textId="77777777" w:rsidR="00EE1D17" w:rsidRPr="006E1542" w:rsidRDefault="00EE1D17" w:rsidP="0093206B">
            <w:pPr>
              <w:jc w:val="both"/>
              <w:rPr>
                <w:ins w:id="1177" w:author="Livia Arbex Endo | Felsberg Advogados" w:date="2019-04-05T12:33:00Z"/>
                <w:color w:val="000000"/>
                <w:sz w:val="18"/>
                <w:szCs w:val="18"/>
              </w:rPr>
            </w:pPr>
            <w:ins w:id="1178"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40B0BA0E" w14:textId="77777777" w:rsidR="00EE1D17" w:rsidRPr="006E1542" w:rsidRDefault="00EE1D17" w:rsidP="0093206B">
            <w:pPr>
              <w:jc w:val="center"/>
              <w:rPr>
                <w:ins w:id="1179" w:author="Livia Arbex Endo | Felsberg Advogados" w:date="2019-04-05T12:33:00Z"/>
                <w:color w:val="000000"/>
                <w:sz w:val="18"/>
                <w:szCs w:val="18"/>
              </w:rPr>
            </w:pPr>
            <w:ins w:id="1180"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56DE7D6E" w14:textId="77777777" w:rsidR="00EE1D17" w:rsidRPr="006E1542" w:rsidRDefault="00EE1D17" w:rsidP="0093206B">
            <w:pPr>
              <w:jc w:val="center"/>
              <w:rPr>
                <w:ins w:id="1181" w:author="Livia Arbex Endo | Felsberg Advogados" w:date="2019-04-05T12:33:00Z"/>
                <w:color w:val="000000"/>
                <w:sz w:val="18"/>
                <w:szCs w:val="18"/>
              </w:rPr>
            </w:pPr>
            <w:ins w:id="1182"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307ED6B4" w14:textId="77777777" w:rsidR="00EE1D17" w:rsidRPr="006E1542" w:rsidRDefault="00EE1D17" w:rsidP="0093206B">
            <w:pPr>
              <w:jc w:val="center"/>
              <w:rPr>
                <w:ins w:id="1183" w:author="Livia Arbex Endo | Felsberg Advogados" w:date="2019-04-05T12:33:00Z"/>
                <w:color w:val="000000"/>
                <w:sz w:val="18"/>
                <w:szCs w:val="18"/>
              </w:rPr>
            </w:pPr>
            <w:ins w:id="1184" w:author="Livia Arbex Endo | Felsberg Advogados" w:date="2019-04-05T12:33:00Z">
              <w:r w:rsidRPr="006E1542">
                <w:rPr>
                  <w:color w:val="000000"/>
                  <w:sz w:val="18"/>
                  <w:szCs w:val="18"/>
                </w:rPr>
                <w:t>35.202</w:t>
              </w:r>
            </w:ins>
          </w:p>
        </w:tc>
      </w:tr>
      <w:tr w:rsidR="00EE1D17" w:rsidRPr="006E1542" w14:paraId="510B7EBF" w14:textId="77777777" w:rsidTr="0093206B">
        <w:trPr>
          <w:trHeight w:val="255"/>
          <w:ins w:id="1185"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1E6A7F4" w14:textId="77777777" w:rsidR="00EE1D17" w:rsidRPr="006E1542" w:rsidRDefault="00EE1D17" w:rsidP="0093206B">
            <w:pPr>
              <w:rPr>
                <w:ins w:id="1186" w:author="Livia Arbex Endo | Felsberg Advogados" w:date="2019-04-05T12:33:00Z"/>
                <w:color w:val="000000"/>
                <w:sz w:val="18"/>
                <w:szCs w:val="18"/>
              </w:rPr>
            </w:pPr>
            <w:ins w:id="1187"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48C60E49" w14:textId="77777777" w:rsidR="00EE1D17" w:rsidRPr="006E1542" w:rsidRDefault="00EE1D17" w:rsidP="0093206B">
            <w:pPr>
              <w:jc w:val="center"/>
              <w:rPr>
                <w:ins w:id="1188" w:author="Livia Arbex Endo | Felsberg Advogados" w:date="2019-04-05T12:33:00Z"/>
                <w:color w:val="000000"/>
                <w:sz w:val="18"/>
                <w:szCs w:val="18"/>
              </w:rPr>
            </w:pPr>
            <w:ins w:id="1189" w:author="Livia Arbex Endo | Felsberg Advogados" w:date="2019-04-05T12:33:00Z">
              <w:r w:rsidRPr="006E1542">
                <w:rPr>
                  <w:color w:val="000000"/>
                  <w:sz w:val="18"/>
                  <w:szCs w:val="18"/>
                </w:rPr>
                <w:t>G4 VAGA 111</w:t>
              </w:r>
            </w:ins>
          </w:p>
        </w:tc>
        <w:tc>
          <w:tcPr>
            <w:tcW w:w="3139" w:type="dxa"/>
            <w:tcBorders>
              <w:top w:val="nil"/>
              <w:left w:val="nil"/>
              <w:bottom w:val="single" w:sz="4" w:space="0" w:color="auto"/>
              <w:right w:val="single" w:sz="4" w:space="0" w:color="auto"/>
            </w:tcBorders>
            <w:shd w:val="clear" w:color="auto" w:fill="auto"/>
            <w:noWrap/>
            <w:hideMark/>
          </w:tcPr>
          <w:p w14:paraId="711EEDC5" w14:textId="77777777" w:rsidR="00EE1D17" w:rsidRPr="006E1542" w:rsidRDefault="00EE1D17" w:rsidP="0093206B">
            <w:pPr>
              <w:jc w:val="both"/>
              <w:rPr>
                <w:ins w:id="1190" w:author="Livia Arbex Endo | Felsberg Advogados" w:date="2019-04-05T12:33:00Z"/>
                <w:color w:val="000000"/>
                <w:sz w:val="18"/>
                <w:szCs w:val="18"/>
              </w:rPr>
            </w:pPr>
            <w:ins w:id="1191"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4A9483F2" w14:textId="77777777" w:rsidR="00EE1D17" w:rsidRPr="006E1542" w:rsidRDefault="00EE1D17" w:rsidP="0093206B">
            <w:pPr>
              <w:jc w:val="center"/>
              <w:rPr>
                <w:ins w:id="1192" w:author="Livia Arbex Endo | Felsberg Advogados" w:date="2019-04-05T12:33:00Z"/>
                <w:color w:val="000000"/>
                <w:sz w:val="18"/>
                <w:szCs w:val="18"/>
              </w:rPr>
            </w:pPr>
            <w:ins w:id="1193"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3E96AB9D" w14:textId="77777777" w:rsidR="00EE1D17" w:rsidRPr="006E1542" w:rsidRDefault="00EE1D17" w:rsidP="0093206B">
            <w:pPr>
              <w:jc w:val="center"/>
              <w:rPr>
                <w:ins w:id="1194" w:author="Livia Arbex Endo | Felsberg Advogados" w:date="2019-04-05T12:33:00Z"/>
                <w:color w:val="000000"/>
                <w:sz w:val="18"/>
                <w:szCs w:val="18"/>
              </w:rPr>
            </w:pPr>
            <w:ins w:id="1195"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35427190" w14:textId="77777777" w:rsidR="00EE1D17" w:rsidRPr="006E1542" w:rsidRDefault="00EE1D17" w:rsidP="0093206B">
            <w:pPr>
              <w:jc w:val="center"/>
              <w:rPr>
                <w:ins w:id="1196" w:author="Livia Arbex Endo | Felsberg Advogados" w:date="2019-04-05T12:33:00Z"/>
                <w:color w:val="000000"/>
                <w:sz w:val="18"/>
                <w:szCs w:val="18"/>
              </w:rPr>
            </w:pPr>
            <w:ins w:id="1197" w:author="Livia Arbex Endo | Felsberg Advogados" w:date="2019-04-05T12:33:00Z">
              <w:r w:rsidRPr="006E1542">
                <w:rPr>
                  <w:color w:val="000000"/>
                  <w:sz w:val="18"/>
                  <w:szCs w:val="18"/>
                </w:rPr>
                <w:t>35.203</w:t>
              </w:r>
            </w:ins>
          </w:p>
        </w:tc>
      </w:tr>
      <w:tr w:rsidR="00EE1D17" w:rsidRPr="006E1542" w14:paraId="7052BCEA" w14:textId="77777777" w:rsidTr="0093206B">
        <w:trPr>
          <w:trHeight w:val="255"/>
          <w:ins w:id="1198"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10A52A2" w14:textId="77777777" w:rsidR="00EE1D17" w:rsidRPr="006E1542" w:rsidRDefault="00EE1D17" w:rsidP="0093206B">
            <w:pPr>
              <w:rPr>
                <w:ins w:id="1199" w:author="Livia Arbex Endo | Felsberg Advogados" w:date="2019-04-05T12:33:00Z"/>
                <w:color w:val="000000"/>
                <w:sz w:val="18"/>
                <w:szCs w:val="18"/>
              </w:rPr>
            </w:pPr>
            <w:ins w:id="1200"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4410E43F" w14:textId="77777777" w:rsidR="00EE1D17" w:rsidRPr="006E1542" w:rsidRDefault="00EE1D17" w:rsidP="0093206B">
            <w:pPr>
              <w:jc w:val="center"/>
              <w:rPr>
                <w:ins w:id="1201" w:author="Livia Arbex Endo | Felsberg Advogados" w:date="2019-04-05T12:33:00Z"/>
                <w:color w:val="000000"/>
                <w:sz w:val="18"/>
                <w:szCs w:val="18"/>
              </w:rPr>
            </w:pPr>
            <w:ins w:id="1202" w:author="Livia Arbex Endo | Felsberg Advogados" w:date="2019-04-05T12:33:00Z">
              <w:r w:rsidRPr="006E1542">
                <w:rPr>
                  <w:color w:val="000000"/>
                  <w:sz w:val="18"/>
                  <w:szCs w:val="18"/>
                </w:rPr>
                <w:t>G4 VAGA 112</w:t>
              </w:r>
            </w:ins>
          </w:p>
        </w:tc>
        <w:tc>
          <w:tcPr>
            <w:tcW w:w="3139" w:type="dxa"/>
            <w:tcBorders>
              <w:top w:val="nil"/>
              <w:left w:val="nil"/>
              <w:bottom w:val="single" w:sz="4" w:space="0" w:color="auto"/>
              <w:right w:val="single" w:sz="4" w:space="0" w:color="auto"/>
            </w:tcBorders>
            <w:shd w:val="clear" w:color="auto" w:fill="auto"/>
            <w:noWrap/>
            <w:hideMark/>
          </w:tcPr>
          <w:p w14:paraId="57112518" w14:textId="77777777" w:rsidR="00EE1D17" w:rsidRPr="006E1542" w:rsidRDefault="00EE1D17" w:rsidP="0093206B">
            <w:pPr>
              <w:jc w:val="both"/>
              <w:rPr>
                <w:ins w:id="1203" w:author="Livia Arbex Endo | Felsberg Advogados" w:date="2019-04-05T12:33:00Z"/>
                <w:color w:val="000000"/>
                <w:sz w:val="18"/>
                <w:szCs w:val="18"/>
              </w:rPr>
            </w:pPr>
            <w:ins w:id="1204"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47C8EC40" w14:textId="77777777" w:rsidR="00EE1D17" w:rsidRPr="006E1542" w:rsidRDefault="00EE1D17" w:rsidP="0093206B">
            <w:pPr>
              <w:jc w:val="center"/>
              <w:rPr>
                <w:ins w:id="1205" w:author="Livia Arbex Endo | Felsberg Advogados" w:date="2019-04-05T12:33:00Z"/>
                <w:color w:val="000000"/>
                <w:sz w:val="18"/>
                <w:szCs w:val="18"/>
              </w:rPr>
            </w:pPr>
            <w:ins w:id="1206"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021C27A0" w14:textId="77777777" w:rsidR="00EE1D17" w:rsidRPr="006E1542" w:rsidRDefault="00EE1D17" w:rsidP="0093206B">
            <w:pPr>
              <w:jc w:val="center"/>
              <w:rPr>
                <w:ins w:id="1207" w:author="Livia Arbex Endo | Felsberg Advogados" w:date="2019-04-05T12:33:00Z"/>
                <w:color w:val="000000"/>
                <w:sz w:val="18"/>
                <w:szCs w:val="18"/>
              </w:rPr>
            </w:pPr>
            <w:ins w:id="1208"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0D28C679" w14:textId="77777777" w:rsidR="00EE1D17" w:rsidRPr="006E1542" w:rsidRDefault="00EE1D17" w:rsidP="0093206B">
            <w:pPr>
              <w:jc w:val="center"/>
              <w:rPr>
                <w:ins w:id="1209" w:author="Livia Arbex Endo | Felsberg Advogados" w:date="2019-04-05T12:33:00Z"/>
                <w:color w:val="000000"/>
                <w:sz w:val="18"/>
                <w:szCs w:val="18"/>
              </w:rPr>
            </w:pPr>
            <w:ins w:id="1210" w:author="Livia Arbex Endo | Felsberg Advogados" w:date="2019-04-05T12:33:00Z">
              <w:r w:rsidRPr="006E1542">
                <w:rPr>
                  <w:color w:val="000000"/>
                  <w:sz w:val="18"/>
                  <w:szCs w:val="18"/>
                </w:rPr>
                <w:t>35.204</w:t>
              </w:r>
            </w:ins>
          </w:p>
        </w:tc>
      </w:tr>
      <w:tr w:rsidR="00EE1D17" w:rsidRPr="006E1542" w14:paraId="775BB652" w14:textId="77777777" w:rsidTr="0093206B">
        <w:trPr>
          <w:trHeight w:val="255"/>
          <w:ins w:id="1211"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31264D3E" w14:textId="77777777" w:rsidR="00EE1D17" w:rsidRPr="006E1542" w:rsidRDefault="00EE1D17" w:rsidP="0093206B">
            <w:pPr>
              <w:rPr>
                <w:ins w:id="1212" w:author="Livia Arbex Endo | Felsberg Advogados" w:date="2019-04-05T12:33:00Z"/>
                <w:color w:val="000000"/>
                <w:sz w:val="18"/>
                <w:szCs w:val="18"/>
              </w:rPr>
            </w:pPr>
            <w:ins w:id="1213"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256E11FA" w14:textId="77777777" w:rsidR="00EE1D17" w:rsidRPr="006E1542" w:rsidRDefault="00EE1D17" w:rsidP="0093206B">
            <w:pPr>
              <w:jc w:val="center"/>
              <w:rPr>
                <w:ins w:id="1214" w:author="Livia Arbex Endo | Felsberg Advogados" w:date="2019-04-05T12:33:00Z"/>
                <w:color w:val="000000"/>
                <w:sz w:val="18"/>
                <w:szCs w:val="18"/>
              </w:rPr>
            </w:pPr>
            <w:ins w:id="1215" w:author="Livia Arbex Endo | Felsberg Advogados" w:date="2019-04-05T12:33:00Z">
              <w:r w:rsidRPr="006E1542">
                <w:rPr>
                  <w:color w:val="000000"/>
                  <w:sz w:val="18"/>
                  <w:szCs w:val="18"/>
                </w:rPr>
                <w:t>SALA 501</w:t>
              </w:r>
            </w:ins>
          </w:p>
        </w:tc>
        <w:tc>
          <w:tcPr>
            <w:tcW w:w="3139" w:type="dxa"/>
            <w:tcBorders>
              <w:top w:val="nil"/>
              <w:left w:val="nil"/>
              <w:bottom w:val="single" w:sz="4" w:space="0" w:color="auto"/>
              <w:right w:val="single" w:sz="4" w:space="0" w:color="auto"/>
            </w:tcBorders>
            <w:shd w:val="clear" w:color="auto" w:fill="auto"/>
            <w:noWrap/>
            <w:hideMark/>
          </w:tcPr>
          <w:p w14:paraId="0AB45E1E" w14:textId="77777777" w:rsidR="00EE1D17" w:rsidRPr="006E1542" w:rsidRDefault="00EE1D17" w:rsidP="0093206B">
            <w:pPr>
              <w:jc w:val="both"/>
              <w:rPr>
                <w:ins w:id="1216" w:author="Livia Arbex Endo | Felsberg Advogados" w:date="2019-04-05T12:33:00Z"/>
                <w:color w:val="000000"/>
                <w:sz w:val="18"/>
                <w:szCs w:val="18"/>
              </w:rPr>
            </w:pPr>
            <w:ins w:id="1217"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448B6483" w14:textId="77777777" w:rsidR="00EE1D17" w:rsidRPr="006E1542" w:rsidRDefault="00EE1D17" w:rsidP="0093206B">
            <w:pPr>
              <w:jc w:val="center"/>
              <w:rPr>
                <w:ins w:id="1218" w:author="Livia Arbex Endo | Felsberg Advogados" w:date="2019-04-05T12:33:00Z"/>
                <w:color w:val="000000"/>
                <w:sz w:val="18"/>
                <w:szCs w:val="18"/>
              </w:rPr>
            </w:pPr>
            <w:ins w:id="1219"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329BD799" w14:textId="77777777" w:rsidR="00EE1D17" w:rsidRPr="006E1542" w:rsidRDefault="00EE1D17" w:rsidP="0093206B">
            <w:pPr>
              <w:jc w:val="center"/>
              <w:rPr>
                <w:ins w:id="1220" w:author="Livia Arbex Endo | Felsberg Advogados" w:date="2019-04-05T12:33:00Z"/>
                <w:color w:val="000000"/>
                <w:sz w:val="18"/>
                <w:szCs w:val="18"/>
              </w:rPr>
            </w:pPr>
            <w:ins w:id="1221"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1FAAD28A" w14:textId="77777777" w:rsidR="00EE1D17" w:rsidRPr="006E1542" w:rsidRDefault="00EE1D17" w:rsidP="0093206B">
            <w:pPr>
              <w:jc w:val="center"/>
              <w:rPr>
                <w:ins w:id="1222" w:author="Livia Arbex Endo | Felsberg Advogados" w:date="2019-04-05T12:33:00Z"/>
                <w:color w:val="000000"/>
                <w:sz w:val="18"/>
                <w:szCs w:val="18"/>
              </w:rPr>
            </w:pPr>
            <w:ins w:id="1223" w:author="Livia Arbex Endo | Felsberg Advogados" w:date="2019-04-05T12:33:00Z">
              <w:r w:rsidRPr="006E1542">
                <w:rPr>
                  <w:color w:val="000000"/>
                  <w:sz w:val="18"/>
                  <w:szCs w:val="18"/>
                </w:rPr>
                <w:t>7.212</w:t>
              </w:r>
            </w:ins>
          </w:p>
        </w:tc>
      </w:tr>
      <w:tr w:rsidR="00EE1D17" w:rsidRPr="006E1542" w14:paraId="6E97FFDA" w14:textId="77777777" w:rsidTr="0093206B">
        <w:trPr>
          <w:trHeight w:val="255"/>
          <w:ins w:id="1224"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46E5EDA" w14:textId="77777777" w:rsidR="00EE1D17" w:rsidRPr="006E1542" w:rsidRDefault="00EE1D17" w:rsidP="0093206B">
            <w:pPr>
              <w:rPr>
                <w:ins w:id="1225" w:author="Livia Arbex Endo | Felsberg Advogados" w:date="2019-04-05T12:33:00Z"/>
                <w:color w:val="000000"/>
                <w:sz w:val="18"/>
                <w:szCs w:val="18"/>
              </w:rPr>
            </w:pPr>
            <w:ins w:id="1226"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69399CCC" w14:textId="77777777" w:rsidR="00EE1D17" w:rsidRPr="006E1542" w:rsidRDefault="00EE1D17" w:rsidP="0093206B">
            <w:pPr>
              <w:jc w:val="center"/>
              <w:rPr>
                <w:ins w:id="1227" w:author="Livia Arbex Endo | Felsberg Advogados" w:date="2019-04-05T12:33:00Z"/>
                <w:color w:val="000000"/>
                <w:sz w:val="18"/>
                <w:szCs w:val="18"/>
              </w:rPr>
            </w:pPr>
            <w:ins w:id="1228" w:author="Livia Arbex Endo | Felsberg Advogados" w:date="2019-04-05T12:33:00Z">
              <w:r w:rsidRPr="006E1542">
                <w:rPr>
                  <w:color w:val="000000"/>
                  <w:sz w:val="18"/>
                  <w:szCs w:val="18"/>
                </w:rPr>
                <w:t>SALA 502</w:t>
              </w:r>
            </w:ins>
          </w:p>
        </w:tc>
        <w:tc>
          <w:tcPr>
            <w:tcW w:w="3139" w:type="dxa"/>
            <w:tcBorders>
              <w:top w:val="nil"/>
              <w:left w:val="nil"/>
              <w:bottom w:val="single" w:sz="4" w:space="0" w:color="auto"/>
              <w:right w:val="single" w:sz="4" w:space="0" w:color="auto"/>
            </w:tcBorders>
            <w:shd w:val="clear" w:color="auto" w:fill="auto"/>
            <w:noWrap/>
            <w:hideMark/>
          </w:tcPr>
          <w:p w14:paraId="62412283" w14:textId="77777777" w:rsidR="00EE1D17" w:rsidRPr="006E1542" w:rsidRDefault="00EE1D17" w:rsidP="0093206B">
            <w:pPr>
              <w:jc w:val="both"/>
              <w:rPr>
                <w:ins w:id="1229" w:author="Livia Arbex Endo | Felsberg Advogados" w:date="2019-04-05T12:33:00Z"/>
                <w:color w:val="000000"/>
                <w:sz w:val="18"/>
                <w:szCs w:val="18"/>
              </w:rPr>
            </w:pPr>
            <w:ins w:id="1230"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77D5E4B6" w14:textId="77777777" w:rsidR="00EE1D17" w:rsidRPr="006E1542" w:rsidRDefault="00EE1D17" w:rsidP="0093206B">
            <w:pPr>
              <w:jc w:val="center"/>
              <w:rPr>
                <w:ins w:id="1231" w:author="Livia Arbex Endo | Felsberg Advogados" w:date="2019-04-05T12:33:00Z"/>
                <w:color w:val="000000"/>
                <w:sz w:val="18"/>
                <w:szCs w:val="18"/>
              </w:rPr>
            </w:pPr>
            <w:ins w:id="1232"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63B41440" w14:textId="77777777" w:rsidR="00EE1D17" w:rsidRPr="006E1542" w:rsidRDefault="00EE1D17" w:rsidP="0093206B">
            <w:pPr>
              <w:jc w:val="center"/>
              <w:rPr>
                <w:ins w:id="1233" w:author="Livia Arbex Endo | Felsberg Advogados" w:date="2019-04-05T12:33:00Z"/>
                <w:color w:val="000000"/>
                <w:sz w:val="18"/>
                <w:szCs w:val="18"/>
              </w:rPr>
            </w:pPr>
            <w:ins w:id="1234"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0E79B817" w14:textId="77777777" w:rsidR="00EE1D17" w:rsidRPr="006E1542" w:rsidRDefault="00EE1D17" w:rsidP="0093206B">
            <w:pPr>
              <w:jc w:val="center"/>
              <w:rPr>
                <w:ins w:id="1235" w:author="Livia Arbex Endo | Felsberg Advogados" w:date="2019-04-05T12:33:00Z"/>
                <w:color w:val="000000"/>
                <w:sz w:val="18"/>
                <w:szCs w:val="18"/>
              </w:rPr>
            </w:pPr>
            <w:ins w:id="1236" w:author="Livia Arbex Endo | Felsberg Advogados" w:date="2019-04-05T12:33:00Z">
              <w:r w:rsidRPr="006E1542">
                <w:rPr>
                  <w:color w:val="000000"/>
                  <w:sz w:val="18"/>
                  <w:szCs w:val="18"/>
                </w:rPr>
                <w:t>7.213</w:t>
              </w:r>
            </w:ins>
          </w:p>
        </w:tc>
      </w:tr>
      <w:tr w:rsidR="00EE1D17" w:rsidRPr="006E1542" w14:paraId="0E4A3AB6" w14:textId="77777777" w:rsidTr="0093206B">
        <w:trPr>
          <w:trHeight w:val="255"/>
          <w:ins w:id="1237"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83F428F" w14:textId="77777777" w:rsidR="00EE1D17" w:rsidRPr="006E1542" w:rsidRDefault="00EE1D17" w:rsidP="0093206B">
            <w:pPr>
              <w:rPr>
                <w:ins w:id="1238" w:author="Livia Arbex Endo | Felsberg Advogados" w:date="2019-04-05T12:33:00Z"/>
                <w:color w:val="000000"/>
                <w:sz w:val="18"/>
                <w:szCs w:val="18"/>
              </w:rPr>
            </w:pPr>
            <w:ins w:id="1239"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0DE9453D" w14:textId="77777777" w:rsidR="00EE1D17" w:rsidRPr="006E1542" w:rsidRDefault="00EE1D17" w:rsidP="0093206B">
            <w:pPr>
              <w:jc w:val="center"/>
              <w:rPr>
                <w:ins w:id="1240" w:author="Livia Arbex Endo | Felsberg Advogados" w:date="2019-04-05T12:33:00Z"/>
                <w:color w:val="000000"/>
                <w:sz w:val="18"/>
                <w:szCs w:val="18"/>
              </w:rPr>
            </w:pPr>
            <w:ins w:id="1241" w:author="Livia Arbex Endo | Felsberg Advogados" w:date="2019-04-05T12:33:00Z">
              <w:r w:rsidRPr="006E1542">
                <w:rPr>
                  <w:color w:val="000000"/>
                  <w:sz w:val="18"/>
                  <w:szCs w:val="18"/>
                </w:rPr>
                <w:t>SALA 503</w:t>
              </w:r>
            </w:ins>
          </w:p>
        </w:tc>
        <w:tc>
          <w:tcPr>
            <w:tcW w:w="3139" w:type="dxa"/>
            <w:tcBorders>
              <w:top w:val="nil"/>
              <w:left w:val="nil"/>
              <w:bottom w:val="single" w:sz="4" w:space="0" w:color="auto"/>
              <w:right w:val="single" w:sz="4" w:space="0" w:color="auto"/>
            </w:tcBorders>
            <w:shd w:val="clear" w:color="auto" w:fill="auto"/>
            <w:noWrap/>
            <w:hideMark/>
          </w:tcPr>
          <w:p w14:paraId="4911EE1B" w14:textId="77777777" w:rsidR="00EE1D17" w:rsidRPr="006E1542" w:rsidRDefault="00EE1D17" w:rsidP="0093206B">
            <w:pPr>
              <w:jc w:val="both"/>
              <w:rPr>
                <w:ins w:id="1242" w:author="Livia Arbex Endo | Felsberg Advogados" w:date="2019-04-05T12:33:00Z"/>
                <w:color w:val="000000"/>
                <w:sz w:val="18"/>
                <w:szCs w:val="18"/>
              </w:rPr>
            </w:pPr>
            <w:ins w:id="1243"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4FE85D72" w14:textId="77777777" w:rsidR="00EE1D17" w:rsidRPr="006E1542" w:rsidRDefault="00EE1D17" w:rsidP="0093206B">
            <w:pPr>
              <w:jc w:val="center"/>
              <w:rPr>
                <w:ins w:id="1244" w:author="Livia Arbex Endo | Felsberg Advogados" w:date="2019-04-05T12:33:00Z"/>
                <w:color w:val="000000"/>
                <w:sz w:val="18"/>
                <w:szCs w:val="18"/>
              </w:rPr>
            </w:pPr>
            <w:ins w:id="1245"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2055BDE0" w14:textId="77777777" w:rsidR="00EE1D17" w:rsidRPr="006E1542" w:rsidRDefault="00EE1D17" w:rsidP="0093206B">
            <w:pPr>
              <w:jc w:val="center"/>
              <w:rPr>
                <w:ins w:id="1246" w:author="Livia Arbex Endo | Felsberg Advogados" w:date="2019-04-05T12:33:00Z"/>
                <w:color w:val="000000"/>
                <w:sz w:val="18"/>
                <w:szCs w:val="18"/>
              </w:rPr>
            </w:pPr>
            <w:ins w:id="1247"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1461FD97" w14:textId="77777777" w:rsidR="00EE1D17" w:rsidRPr="006E1542" w:rsidRDefault="00EE1D17" w:rsidP="0093206B">
            <w:pPr>
              <w:jc w:val="center"/>
              <w:rPr>
                <w:ins w:id="1248" w:author="Livia Arbex Endo | Felsberg Advogados" w:date="2019-04-05T12:33:00Z"/>
                <w:color w:val="000000"/>
                <w:sz w:val="18"/>
                <w:szCs w:val="18"/>
              </w:rPr>
            </w:pPr>
            <w:ins w:id="1249" w:author="Livia Arbex Endo | Felsberg Advogados" w:date="2019-04-05T12:33:00Z">
              <w:r w:rsidRPr="006E1542">
                <w:rPr>
                  <w:color w:val="000000"/>
                  <w:sz w:val="18"/>
                  <w:szCs w:val="18"/>
                </w:rPr>
                <w:t>7.214</w:t>
              </w:r>
            </w:ins>
          </w:p>
        </w:tc>
      </w:tr>
      <w:tr w:rsidR="00EE1D17" w:rsidRPr="006E1542" w14:paraId="734FCC38" w14:textId="77777777" w:rsidTr="0093206B">
        <w:trPr>
          <w:trHeight w:val="255"/>
          <w:ins w:id="1250"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0BB1C14" w14:textId="77777777" w:rsidR="00EE1D17" w:rsidRPr="006E1542" w:rsidRDefault="00EE1D17" w:rsidP="0093206B">
            <w:pPr>
              <w:rPr>
                <w:ins w:id="1251" w:author="Livia Arbex Endo | Felsberg Advogados" w:date="2019-04-05T12:33:00Z"/>
                <w:color w:val="000000"/>
                <w:sz w:val="18"/>
                <w:szCs w:val="18"/>
              </w:rPr>
            </w:pPr>
            <w:ins w:id="1252"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3530FB71" w14:textId="77777777" w:rsidR="00EE1D17" w:rsidRPr="006E1542" w:rsidRDefault="00EE1D17" w:rsidP="0093206B">
            <w:pPr>
              <w:jc w:val="center"/>
              <w:rPr>
                <w:ins w:id="1253" w:author="Livia Arbex Endo | Felsberg Advogados" w:date="2019-04-05T12:33:00Z"/>
                <w:color w:val="000000"/>
                <w:sz w:val="18"/>
                <w:szCs w:val="18"/>
              </w:rPr>
            </w:pPr>
            <w:ins w:id="1254" w:author="Livia Arbex Endo | Felsberg Advogados" w:date="2019-04-05T12:33:00Z">
              <w:r w:rsidRPr="006E1542">
                <w:rPr>
                  <w:color w:val="000000"/>
                  <w:sz w:val="18"/>
                  <w:szCs w:val="18"/>
                </w:rPr>
                <w:t>SALA 504</w:t>
              </w:r>
            </w:ins>
          </w:p>
        </w:tc>
        <w:tc>
          <w:tcPr>
            <w:tcW w:w="3139" w:type="dxa"/>
            <w:tcBorders>
              <w:top w:val="nil"/>
              <w:left w:val="nil"/>
              <w:bottom w:val="single" w:sz="4" w:space="0" w:color="auto"/>
              <w:right w:val="single" w:sz="4" w:space="0" w:color="auto"/>
            </w:tcBorders>
            <w:shd w:val="clear" w:color="auto" w:fill="auto"/>
            <w:noWrap/>
            <w:hideMark/>
          </w:tcPr>
          <w:p w14:paraId="332ADF2A" w14:textId="77777777" w:rsidR="00EE1D17" w:rsidRPr="006E1542" w:rsidRDefault="00EE1D17" w:rsidP="0093206B">
            <w:pPr>
              <w:jc w:val="both"/>
              <w:rPr>
                <w:ins w:id="1255" w:author="Livia Arbex Endo | Felsberg Advogados" w:date="2019-04-05T12:33:00Z"/>
                <w:color w:val="000000"/>
                <w:sz w:val="18"/>
                <w:szCs w:val="18"/>
              </w:rPr>
            </w:pPr>
            <w:ins w:id="1256"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0EC0222E" w14:textId="77777777" w:rsidR="00EE1D17" w:rsidRPr="006E1542" w:rsidRDefault="00EE1D17" w:rsidP="0093206B">
            <w:pPr>
              <w:jc w:val="center"/>
              <w:rPr>
                <w:ins w:id="1257" w:author="Livia Arbex Endo | Felsberg Advogados" w:date="2019-04-05T12:33:00Z"/>
                <w:color w:val="000000"/>
                <w:sz w:val="18"/>
                <w:szCs w:val="18"/>
              </w:rPr>
            </w:pPr>
            <w:ins w:id="1258"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7BEC02F8" w14:textId="77777777" w:rsidR="00EE1D17" w:rsidRPr="006E1542" w:rsidRDefault="00EE1D17" w:rsidP="0093206B">
            <w:pPr>
              <w:jc w:val="center"/>
              <w:rPr>
                <w:ins w:id="1259" w:author="Livia Arbex Endo | Felsberg Advogados" w:date="2019-04-05T12:33:00Z"/>
                <w:color w:val="000000"/>
                <w:sz w:val="18"/>
                <w:szCs w:val="18"/>
              </w:rPr>
            </w:pPr>
            <w:ins w:id="1260"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283AD024" w14:textId="77777777" w:rsidR="00EE1D17" w:rsidRPr="006E1542" w:rsidRDefault="00EE1D17" w:rsidP="0093206B">
            <w:pPr>
              <w:jc w:val="center"/>
              <w:rPr>
                <w:ins w:id="1261" w:author="Livia Arbex Endo | Felsberg Advogados" w:date="2019-04-05T12:33:00Z"/>
                <w:color w:val="000000"/>
                <w:sz w:val="18"/>
                <w:szCs w:val="18"/>
              </w:rPr>
            </w:pPr>
            <w:ins w:id="1262" w:author="Livia Arbex Endo | Felsberg Advogados" w:date="2019-04-05T12:33:00Z">
              <w:r w:rsidRPr="006E1542">
                <w:rPr>
                  <w:color w:val="000000"/>
                  <w:sz w:val="18"/>
                  <w:szCs w:val="18"/>
                </w:rPr>
                <w:t>7.215</w:t>
              </w:r>
            </w:ins>
          </w:p>
        </w:tc>
      </w:tr>
      <w:tr w:rsidR="00EE1D17" w:rsidRPr="006E1542" w14:paraId="0B6EE045" w14:textId="77777777" w:rsidTr="0093206B">
        <w:trPr>
          <w:trHeight w:val="255"/>
          <w:ins w:id="1263"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75A63B3" w14:textId="77777777" w:rsidR="00EE1D17" w:rsidRPr="006E1542" w:rsidRDefault="00EE1D17" w:rsidP="0093206B">
            <w:pPr>
              <w:rPr>
                <w:ins w:id="1264" w:author="Livia Arbex Endo | Felsberg Advogados" w:date="2019-04-05T12:33:00Z"/>
                <w:color w:val="000000"/>
                <w:sz w:val="18"/>
                <w:szCs w:val="18"/>
              </w:rPr>
            </w:pPr>
            <w:ins w:id="1265"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41AF9E79" w14:textId="77777777" w:rsidR="00EE1D17" w:rsidRPr="006E1542" w:rsidRDefault="00EE1D17" w:rsidP="0093206B">
            <w:pPr>
              <w:jc w:val="center"/>
              <w:rPr>
                <w:ins w:id="1266" w:author="Livia Arbex Endo | Felsberg Advogados" w:date="2019-04-05T12:33:00Z"/>
                <w:color w:val="000000"/>
                <w:sz w:val="18"/>
                <w:szCs w:val="18"/>
              </w:rPr>
            </w:pPr>
            <w:ins w:id="1267" w:author="Livia Arbex Endo | Felsberg Advogados" w:date="2019-04-05T12:33:00Z">
              <w:r w:rsidRPr="006E1542">
                <w:rPr>
                  <w:color w:val="000000"/>
                  <w:sz w:val="18"/>
                  <w:szCs w:val="18"/>
                </w:rPr>
                <w:t>SALA 505</w:t>
              </w:r>
            </w:ins>
          </w:p>
        </w:tc>
        <w:tc>
          <w:tcPr>
            <w:tcW w:w="3139" w:type="dxa"/>
            <w:tcBorders>
              <w:top w:val="nil"/>
              <w:left w:val="nil"/>
              <w:bottom w:val="single" w:sz="4" w:space="0" w:color="auto"/>
              <w:right w:val="single" w:sz="4" w:space="0" w:color="auto"/>
            </w:tcBorders>
            <w:shd w:val="clear" w:color="auto" w:fill="auto"/>
            <w:noWrap/>
            <w:hideMark/>
          </w:tcPr>
          <w:p w14:paraId="095F56A3" w14:textId="77777777" w:rsidR="00EE1D17" w:rsidRPr="006E1542" w:rsidRDefault="00EE1D17" w:rsidP="0093206B">
            <w:pPr>
              <w:jc w:val="both"/>
              <w:rPr>
                <w:ins w:id="1268" w:author="Livia Arbex Endo | Felsberg Advogados" w:date="2019-04-05T12:33:00Z"/>
                <w:color w:val="000000"/>
                <w:sz w:val="18"/>
                <w:szCs w:val="18"/>
              </w:rPr>
            </w:pPr>
            <w:ins w:id="1269"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298B540D" w14:textId="77777777" w:rsidR="00EE1D17" w:rsidRPr="006E1542" w:rsidRDefault="00EE1D17" w:rsidP="0093206B">
            <w:pPr>
              <w:jc w:val="center"/>
              <w:rPr>
                <w:ins w:id="1270" w:author="Livia Arbex Endo | Felsberg Advogados" w:date="2019-04-05T12:33:00Z"/>
                <w:color w:val="000000"/>
                <w:sz w:val="18"/>
                <w:szCs w:val="18"/>
              </w:rPr>
            </w:pPr>
            <w:ins w:id="1271"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61245056" w14:textId="77777777" w:rsidR="00EE1D17" w:rsidRPr="006E1542" w:rsidRDefault="00EE1D17" w:rsidP="0093206B">
            <w:pPr>
              <w:jc w:val="center"/>
              <w:rPr>
                <w:ins w:id="1272" w:author="Livia Arbex Endo | Felsberg Advogados" w:date="2019-04-05T12:33:00Z"/>
                <w:color w:val="000000"/>
                <w:sz w:val="18"/>
                <w:szCs w:val="18"/>
              </w:rPr>
            </w:pPr>
            <w:ins w:id="1273"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492AD65F" w14:textId="77777777" w:rsidR="00EE1D17" w:rsidRPr="006E1542" w:rsidRDefault="00EE1D17" w:rsidP="0093206B">
            <w:pPr>
              <w:jc w:val="center"/>
              <w:rPr>
                <w:ins w:id="1274" w:author="Livia Arbex Endo | Felsberg Advogados" w:date="2019-04-05T12:33:00Z"/>
                <w:color w:val="000000"/>
                <w:sz w:val="18"/>
                <w:szCs w:val="18"/>
              </w:rPr>
            </w:pPr>
            <w:ins w:id="1275" w:author="Livia Arbex Endo | Felsberg Advogados" w:date="2019-04-05T12:33:00Z">
              <w:r w:rsidRPr="006E1542">
                <w:rPr>
                  <w:color w:val="000000"/>
                  <w:sz w:val="18"/>
                  <w:szCs w:val="18"/>
                </w:rPr>
                <w:t>7.216</w:t>
              </w:r>
            </w:ins>
          </w:p>
        </w:tc>
      </w:tr>
      <w:tr w:rsidR="00EE1D17" w:rsidRPr="006E1542" w14:paraId="0FD8997F" w14:textId="77777777" w:rsidTr="0093206B">
        <w:trPr>
          <w:trHeight w:val="255"/>
          <w:ins w:id="1276"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379E5DCE" w14:textId="77777777" w:rsidR="00EE1D17" w:rsidRPr="006E1542" w:rsidRDefault="00EE1D17" w:rsidP="0093206B">
            <w:pPr>
              <w:rPr>
                <w:ins w:id="1277" w:author="Livia Arbex Endo | Felsberg Advogados" w:date="2019-04-05T12:33:00Z"/>
                <w:color w:val="000000"/>
                <w:sz w:val="18"/>
                <w:szCs w:val="18"/>
              </w:rPr>
            </w:pPr>
            <w:ins w:id="1278"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51817E27" w14:textId="77777777" w:rsidR="00EE1D17" w:rsidRPr="006E1542" w:rsidRDefault="00EE1D17" w:rsidP="0093206B">
            <w:pPr>
              <w:jc w:val="center"/>
              <w:rPr>
                <w:ins w:id="1279" w:author="Livia Arbex Endo | Felsberg Advogados" w:date="2019-04-05T12:33:00Z"/>
                <w:color w:val="000000"/>
                <w:sz w:val="18"/>
                <w:szCs w:val="18"/>
              </w:rPr>
            </w:pPr>
            <w:ins w:id="1280" w:author="Livia Arbex Endo | Felsberg Advogados" w:date="2019-04-05T12:33:00Z">
              <w:r w:rsidRPr="006E1542">
                <w:rPr>
                  <w:color w:val="000000"/>
                  <w:sz w:val="18"/>
                  <w:szCs w:val="18"/>
                </w:rPr>
                <w:t>SALA 506</w:t>
              </w:r>
            </w:ins>
          </w:p>
        </w:tc>
        <w:tc>
          <w:tcPr>
            <w:tcW w:w="3139" w:type="dxa"/>
            <w:tcBorders>
              <w:top w:val="nil"/>
              <w:left w:val="nil"/>
              <w:bottom w:val="single" w:sz="4" w:space="0" w:color="auto"/>
              <w:right w:val="single" w:sz="4" w:space="0" w:color="auto"/>
            </w:tcBorders>
            <w:shd w:val="clear" w:color="auto" w:fill="auto"/>
            <w:noWrap/>
            <w:hideMark/>
          </w:tcPr>
          <w:p w14:paraId="6FD18198" w14:textId="77777777" w:rsidR="00EE1D17" w:rsidRPr="006E1542" w:rsidRDefault="00EE1D17" w:rsidP="0093206B">
            <w:pPr>
              <w:jc w:val="both"/>
              <w:rPr>
                <w:ins w:id="1281" w:author="Livia Arbex Endo | Felsberg Advogados" w:date="2019-04-05T12:33:00Z"/>
                <w:color w:val="000000"/>
                <w:sz w:val="18"/>
                <w:szCs w:val="18"/>
              </w:rPr>
            </w:pPr>
            <w:ins w:id="1282"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5365A5D8" w14:textId="77777777" w:rsidR="00EE1D17" w:rsidRPr="006E1542" w:rsidRDefault="00EE1D17" w:rsidP="0093206B">
            <w:pPr>
              <w:jc w:val="center"/>
              <w:rPr>
                <w:ins w:id="1283" w:author="Livia Arbex Endo | Felsberg Advogados" w:date="2019-04-05T12:33:00Z"/>
                <w:color w:val="000000"/>
                <w:sz w:val="18"/>
                <w:szCs w:val="18"/>
              </w:rPr>
            </w:pPr>
            <w:ins w:id="1284"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7D983298" w14:textId="77777777" w:rsidR="00EE1D17" w:rsidRPr="006E1542" w:rsidRDefault="00EE1D17" w:rsidP="0093206B">
            <w:pPr>
              <w:jc w:val="center"/>
              <w:rPr>
                <w:ins w:id="1285" w:author="Livia Arbex Endo | Felsberg Advogados" w:date="2019-04-05T12:33:00Z"/>
                <w:color w:val="000000"/>
                <w:sz w:val="18"/>
                <w:szCs w:val="18"/>
              </w:rPr>
            </w:pPr>
            <w:ins w:id="1286"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52D9FD55" w14:textId="77777777" w:rsidR="00EE1D17" w:rsidRPr="006E1542" w:rsidRDefault="00EE1D17" w:rsidP="0093206B">
            <w:pPr>
              <w:jc w:val="center"/>
              <w:rPr>
                <w:ins w:id="1287" w:author="Livia Arbex Endo | Felsberg Advogados" w:date="2019-04-05T12:33:00Z"/>
                <w:color w:val="000000"/>
                <w:sz w:val="18"/>
                <w:szCs w:val="18"/>
              </w:rPr>
            </w:pPr>
            <w:ins w:id="1288" w:author="Livia Arbex Endo | Felsberg Advogados" w:date="2019-04-05T12:33:00Z">
              <w:r w:rsidRPr="006E1542">
                <w:rPr>
                  <w:color w:val="000000"/>
                  <w:sz w:val="18"/>
                  <w:szCs w:val="18"/>
                </w:rPr>
                <w:t>7.217</w:t>
              </w:r>
            </w:ins>
          </w:p>
        </w:tc>
      </w:tr>
      <w:tr w:rsidR="00EE1D17" w:rsidRPr="006E1542" w14:paraId="272CCD0D" w14:textId="77777777" w:rsidTr="0093206B">
        <w:trPr>
          <w:trHeight w:val="255"/>
          <w:ins w:id="1289"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03855B08" w14:textId="77777777" w:rsidR="00EE1D17" w:rsidRPr="006E1542" w:rsidRDefault="00EE1D17" w:rsidP="0093206B">
            <w:pPr>
              <w:rPr>
                <w:ins w:id="1290" w:author="Livia Arbex Endo | Felsberg Advogados" w:date="2019-04-05T12:33:00Z"/>
                <w:color w:val="000000"/>
                <w:sz w:val="18"/>
                <w:szCs w:val="18"/>
              </w:rPr>
            </w:pPr>
            <w:ins w:id="1291"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2E01F6BB" w14:textId="77777777" w:rsidR="00EE1D17" w:rsidRPr="006E1542" w:rsidRDefault="00EE1D17" w:rsidP="0093206B">
            <w:pPr>
              <w:jc w:val="center"/>
              <w:rPr>
                <w:ins w:id="1292" w:author="Livia Arbex Endo | Felsberg Advogados" w:date="2019-04-05T12:33:00Z"/>
                <w:color w:val="000000"/>
                <w:sz w:val="18"/>
                <w:szCs w:val="18"/>
              </w:rPr>
            </w:pPr>
            <w:ins w:id="1293" w:author="Livia Arbex Endo | Felsberg Advogados" w:date="2019-04-05T12:33:00Z">
              <w:r w:rsidRPr="006E1542">
                <w:rPr>
                  <w:color w:val="000000"/>
                  <w:sz w:val="18"/>
                  <w:szCs w:val="18"/>
                </w:rPr>
                <w:t>SALA 507</w:t>
              </w:r>
            </w:ins>
          </w:p>
        </w:tc>
        <w:tc>
          <w:tcPr>
            <w:tcW w:w="3139" w:type="dxa"/>
            <w:tcBorders>
              <w:top w:val="nil"/>
              <w:left w:val="nil"/>
              <w:bottom w:val="single" w:sz="4" w:space="0" w:color="auto"/>
              <w:right w:val="single" w:sz="4" w:space="0" w:color="auto"/>
            </w:tcBorders>
            <w:shd w:val="clear" w:color="auto" w:fill="auto"/>
            <w:noWrap/>
            <w:hideMark/>
          </w:tcPr>
          <w:p w14:paraId="1C633FF3" w14:textId="77777777" w:rsidR="00EE1D17" w:rsidRPr="006E1542" w:rsidRDefault="00EE1D17" w:rsidP="0093206B">
            <w:pPr>
              <w:jc w:val="both"/>
              <w:rPr>
                <w:ins w:id="1294" w:author="Livia Arbex Endo | Felsberg Advogados" w:date="2019-04-05T12:33:00Z"/>
                <w:color w:val="000000"/>
                <w:sz w:val="18"/>
                <w:szCs w:val="18"/>
              </w:rPr>
            </w:pPr>
            <w:ins w:id="1295"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269902DA" w14:textId="77777777" w:rsidR="00EE1D17" w:rsidRPr="006E1542" w:rsidRDefault="00EE1D17" w:rsidP="0093206B">
            <w:pPr>
              <w:jc w:val="center"/>
              <w:rPr>
                <w:ins w:id="1296" w:author="Livia Arbex Endo | Felsberg Advogados" w:date="2019-04-05T12:33:00Z"/>
                <w:color w:val="000000"/>
                <w:sz w:val="18"/>
                <w:szCs w:val="18"/>
              </w:rPr>
            </w:pPr>
            <w:ins w:id="1297"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570F3A2A" w14:textId="77777777" w:rsidR="00EE1D17" w:rsidRPr="006E1542" w:rsidRDefault="00EE1D17" w:rsidP="0093206B">
            <w:pPr>
              <w:jc w:val="center"/>
              <w:rPr>
                <w:ins w:id="1298" w:author="Livia Arbex Endo | Felsberg Advogados" w:date="2019-04-05T12:33:00Z"/>
                <w:color w:val="000000"/>
                <w:sz w:val="18"/>
                <w:szCs w:val="18"/>
              </w:rPr>
            </w:pPr>
            <w:ins w:id="1299"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7E373658" w14:textId="77777777" w:rsidR="00EE1D17" w:rsidRPr="006E1542" w:rsidRDefault="00EE1D17" w:rsidP="0093206B">
            <w:pPr>
              <w:jc w:val="center"/>
              <w:rPr>
                <w:ins w:id="1300" w:author="Livia Arbex Endo | Felsberg Advogados" w:date="2019-04-05T12:33:00Z"/>
                <w:color w:val="000000"/>
                <w:sz w:val="18"/>
                <w:szCs w:val="18"/>
              </w:rPr>
            </w:pPr>
            <w:ins w:id="1301" w:author="Livia Arbex Endo | Felsberg Advogados" w:date="2019-04-05T12:33:00Z">
              <w:r w:rsidRPr="006E1542">
                <w:rPr>
                  <w:color w:val="000000"/>
                  <w:sz w:val="18"/>
                  <w:szCs w:val="18"/>
                </w:rPr>
                <w:t>7.218</w:t>
              </w:r>
            </w:ins>
          </w:p>
        </w:tc>
      </w:tr>
      <w:tr w:rsidR="00EE1D17" w:rsidRPr="006E1542" w14:paraId="2D9337E8" w14:textId="77777777" w:rsidTr="0093206B">
        <w:trPr>
          <w:trHeight w:val="255"/>
          <w:ins w:id="1302"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CC32198" w14:textId="77777777" w:rsidR="00EE1D17" w:rsidRPr="006E1542" w:rsidRDefault="00EE1D17" w:rsidP="0093206B">
            <w:pPr>
              <w:rPr>
                <w:ins w:id="1303" w:author="Livia Arbex Endo | Felsberg Advogados" w:date="2019-04-05T12:33:00Z"/>
                <w:color w:val="000000"/>
                <w:sz w:val="18"/>
                <w:szCs w:val="18"/>
              </w:rPr>
            </w:pPr>
            <w:ins w:id="1304"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64ECB50F" w14:textId="77777777" w:rsidR="00EE1D17" w:rsidRPr="006E1542" w:rsidRDefault="00EE1D17" w:rsidP="0093206B">
            <w:pPr>
              <w:jc w:val="center"/>
              <w:rPr>
                <w:ins w:id="1305" w:author="Livia Arbex Endo | Felsberg Advogados" w:date="2019-04-05T12:33:00Z"/>
                <w:color w:val="000000"/>
                <w:sz w:val="18"/>
                <w:szCs w:val="18"/>
              </w:rPr>
            </w:pPr>
            <w:ins w:id="1306" w:author="Livia Arbex Endo | Felsberg Advogados" w:date="2019-04-05T12:33:00Z">
              <w:r w:rsidRPr="006E1542">
                <w:rPr>
                  <w:color w:val="000000"/>
                  <w:sz w:val="18"/>
                  <w:szCs w:val="18"/>
                </w:rPr>
                <w:t>SALA 508</w:t>
              </w:r>
            </w:ins>
          </w:p>
        </w:tc>
        <w:tc>
          <w:tcPr>
            <w:tcW w:w="3139" w:type="dxa"/>
            <w:tcBorders>
              <w:top w:val="nil"/>
              <w:left w:val="nil"/>
              <w:bottom w:val="single" w:sz="4" w:space="0" w:color="auto"/>
              <w:right w:val="single" w:sz="4" w:space="0" w:color="auto"/>
            </w:tcBorders>
            <w:shd w:val="clear" w:color="auto" w:fill="auto"/>
            <w:noWrap/>
            <w:hideMark/>
          </w:tcPr>
          <w:p w14:paraId="67EAEF91" w14:textId="77777777" w:rsidR="00EE1D17" w:rsidRPr="006E1542" w:rsidRDefault="00EE1D17" w:rsidP="0093206B">
            <w:pPr>
              <w:jc w:val="both"/>
              <w:rPr>
                <w:ins w:id="1307" w:author="Livia Arbex Endo | Felsberg Advogados" w:date="2019-04-05T12:33:00Z"/>
                <w:color w:val="000000"/>
                <w:sz w:val="18"/>
                <w:szCs w:val="18"/>
              </w:rPr>
            </w:pPr>
            <w:ins w:id="1308"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3AF575D4" w14:textId="77777777" w:rsidR="00EE1D17" w:rsidRPr="006E1542" w:rsidRDefault="00EE1D17" w:rsidP="0093206B">
            <w:pPr>
              <w:jc w:val="center"/>
              <w:rPr>
                <w:ins w:id="1309" w:author="Livia Arbex Endo | Felsberg Advogados" w:date="2019-04-05T12:33:00Z"/>
                <w:color w:val="000000"/>
                <w:sz w:val="18"/>
                <w:szCs w:val="18"/>
              </w:rPr>
            </w:pPr>
            <w:ins w:id="1310"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75B60BEC" w14:textId="77777777" w:rsidR="00EE1D17" w:rsidRPr="006E1542" w:rsidRDefault="00EE1D17" w:rsidP="0093206B">
            <w:pPr>
              <w:jc w:val="center"/>
              <w:rPr>
                <w:ins w:id="1311" w:author="Livia Arbex Endo | Felsberg Advogados" w:date="2019-04-05T12:33:00Z"/>
                <w:color w:val="000000"/>
                <w:sz w:val="18"/>
                <w:szCs w:val="18"/>
              </w:rPr>
            </w:pPr>
            <w:ins w:id="1312"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63F448A1" w14:textId="77777777" w:rsidR="00EE1D17" w:rsidRPr="006E1542" w:rsidRDefault="00EE1D17" w:rsidP="0093206B">
            <w:pPr>
              <w:jc w:val="center"/>
              <w:rPr>
                <w:ins w:id="1313" w:author="Livia Arbex Endo | Felsberg Advogados" w:date="2019-04-05T12:33:00Z"/>
                <w:color w:val="000000"/>
                <w:sz w:val="18"/>
                <w:szCs w:val="18"/>
              </w:rPr>
            </w:pPr>
            <w:ins w:id="1314" w:author="Livia Arbex Endo | Felsberg Advogados" w:date="2019-04-05T12:33:00Z">
              <w:r w:rsidRPr="006E1542">
                <w:rPr>
                  <w:color w:val="000000"/>
                  <w:sz w:val="18"/>
                  <w:szCs w:val="18"/>
                </w:rPr>
                <w:t>7.219</w:t>
              </w:r>
            </w:ins>
          </w:p>
        </w:tc>
      </w:tr>
      <w:tr w:rsidR="00EE1D17" w:rsidRPr="006E1542" w14:paraId="0E3C7427" w14:textId="77777777" w:rsidTr="0093206B">
        <w:trPr>
          <w:trHeight w:val="255"/>
          <w:ins w:id="1315"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03D49CF2" w14:textId="77777777" w:rsidR="00EE1D17" w:rsidRPr="006E1542" w:rsidRDefault="00EE1D17" w:rsidP="0093206B">
            <w:pPr>
              <w:rPr>
                <w:ins w:id="1316" w:author="Livia Arbex Endo | Felsberg Advogados" w:date="2019-04-05T12:33:00Z"/>
                <w:color w:val="000000"/>
                <w:sz w:val="18"/>
                <w:szCs w:val="18"/>
              </w:rPr>
            </w:pPr>
            <w:ins w:id="1317"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0E95A557" w14:textId="77777777" w:rsidR="00EE1D17" w:rsidRPr="006E1542" w:rsidRDefault="00EE1D17" w:rsidP="0093206B">
            <w:pPr>
              <w:jc w:val="center"/>
              <w:rPr>
                <w:ins w:id="1318" w:author="Livia Arbex Endo | Felsberg Advogados" w:date="2019-04-05T12:33:00Z"/>
                <w:color w:val="000000"/>
                <w:sz w:val="18"/>
                <w:szCs w:val="18"/>
              </w:rPr>
            </w:pPr>
            <w:ins w:id="1319" w:author="Livia Arbex Endo | Felsberg Advogados" w:date="2019-04-05T12:33:00Z">
              <w:r w:rsidRPr="006E1542">
                <w:rPr>
                  <w:color w:val="000000"/>
                  <w:sz w:val="18"/>
                  <w:szCs w:val="18"/>
                </w:rPr>
                <w:t>SALA 509</w:t>
              </w:r>
            </w:ins>
          </w:p>
        </w:tc>
        <w:tc>
          <w:tcPr>
            <w:tcW w:w="3139" w:type="dxa"/>
            <w:tcBorders>
              <w:top w:val="nil"/>
              <w:left w:val="nil"/>
              <w:bottom w:val="single" w:sz="4" w:space="0" w:color="auto"/>
              <w:right w:val="single" w:sz="4" w:space="0" w:color="auto"/>
            </w:tcBorders>
            <w:shd w:val="clear" w:color="auto" w:fill="auto"/>
            <w:noWrap/>
            <w:hideMark/>
          </w:tcPr>
          <w:p w14:paraId="1DF4C1A4" w14:textId="77777777" w:rsidR="00EE1D17" w:rsidRPr="006E1542" w:rsidRDefault="00EE1D17" w:rsidP="0093206B">
            <w:pPr>
              <w:jc w:val="both"/>
              <w:rPr>
                <w:ins w:id="1320" w:author="Livia Arbex Endo | Felsberg Advogados" w:date="2019-04-05T12:33:00Z"/>
                <w:color w:val="000000"/>
                <w:sz w:val="18"/>
                <w:szCs w:val="18"/>
              </w:rPr>
            </w:pPr>
            <w:ins w:id="1321"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51B56B8C" w14:textId="77777777" w:rsidR="00EE1D17" w:rsidRPr="006E1542" w:rsidRDefault="00EE1D17" w:rsidP="0093206B">
            <w:pPr>
              <w:jc w:val="center"/>
              <w:rPr>
                <w:ins w:id="1322" w:author="Livia Arbex Endo | Felsberg Advogados" w:date="2019-04-05T12:33:00Z"/>
                <w:color w:val="000000"/>
                <w:sz w:val="18"/>
                <w:szCs w:val="18"/>
              </w:rPr>
            </w:pPr>
            <w:ins w:id="1323"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37EBB1D3" w14:textId="77777777" w:rsidR="00EE1D17" w:rsidRPr="006E1542" w:rsidRDefault="00EE1D17" w:rsidP="0093206B">
            <w:pPr>
              <w:jc w:val="center"/>
              <w:rPr>
                <w:ins w:id="1324" w:author="Livia Arbex Endo | Felsberg Advogados" w:date="2019-04-05T12:33:00Z"/>
                <w:color w:val="000000"/>
                <w:sz w:val="18"/>
                <w:szCs w:val="18"/>
              </w:rPr>
            </w:pPr>
            <w:ins w:id="1325"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6811CEEE" w14:textId="77777777" w:rsidR="00EE1D17" w:rsidRPr="006E1542" w:rsidRDefault="00EE1D17" w:rsidP="0093206B">
            <w:pPr>
              <w:jc w:val="center"/>
              <w:rPr>
                <w:ins w:id="1326" w:author="Livia Arbex Endo | Felsberg Advogados" w:date="2019-04-05T12:33:00Z"/>
                <w:color w:val="000000"/>
                <w:sz w:val="18"/>
                <w:szCs w:val="18"/>
              </w:rPr>
            </w:pPr>
            <w:ins w:id="1327" w:author="Livia Arbex Endo | Felsberg Advogados" w:date="2019-04-05T12:33:00Z">
              <w:r w:rsidRPr="006E1542">
                <w:rPr>
                  <w:color w:val="000000"/>
                  <w:sz w:val="18"/>
                  <w:szCs w:val="18"/>
                </w:rPr>
                <w:t>7.220</w:t>
              </w:r>
            </w:ins>
          </w:p>
        </w:tc>
      </w:tr>
      <w:tr w:rsidR="00EE1D17" w:rsidRPr="006E1542" w14:paraId="48616331" w14:textId="77777777" w:rsidTr="0093206B">
        <w:trPr>
          <w:trHeight w:val="255"/>
          <w:ins w:id="1328"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040C107" w14:textId="77777777" w:rsidR="00EE1D17" w:rsidRPr="006E1542" w:rsidRDefault="00EE1D17" w:rsidP="0093206B">
            <w:pPr>
              <w:rPr>
                <w:ins w:id="1329" w:author="Livia Arbex Endo | Felsberg Advogados" w:date="2019-04-05T12:33:00Z"/>
                <w:color w:val="000000"/>
                <w:sz w:val="18"/>
                <w:szCs w:val="18"/>
              </w:rPr>
            </w:pPr>
            <w:ins w:id="1330"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0F3A009D" w14:textId="77777777" w:rsidR="00EE1D17" w:rsidRPr="006E1542" w:rsidRDefault="00EE1D17" w:rsidP="0093206B">
            <w:pPr>
              <w:jc w:val="center"/>
              <w:rPr>
                <w:ins w:id="1331" w:author="Livia Arbex Endo | Felsberg Advogados" w:date="2019-04-05T12:33:00Z"/>
                <w:color w:val="000000"/>
                <w:sz w:val="18"/>
                <w:szCs w:val="18"/>
              </w:rPr>
            </w:pPr>
            <w:ins w:id="1332" w:author="Livia Arbex Endo | Felsberg Advogados" w:date="2019-04-05T12:33:00Z">
              <w:r w:rsidRPr="006E1542">
                <w:rPr>
                  <w:color w:val="000000"/>
                  <w:sz w:val="18"/>
                  <w:szCs w:val="18"/>
                </w:rPr>
                <w:t>SALA 510</w:t>
              </w:r>
            </w:ins>
          </w:p>
        </w:tc>
        <w:tc>
          <w:tcPr>
            <w:tcW w:w="3139" w:type="dxa"/>
            <w:tcBorders>
              <w:top w:val="nil"/>
              <w:left w:val="nil"/>
              <w:bottom w:val="single" w:sz="4" w:space="0" w:color="auto"/>
              <w:right w:val="single" w:sz="4" w:space="0" w:color="auto"/>
            </w:tcBorders>
            <w:shd w:val="clear" w:color="auto" w:fill="auto"/>
            <w:noWrap/>
            <w:hideMark/>
          </w:tcPr>
          <w:p w14:paraId="3F363D0F" w14:textId="77777777" w:rsidR="00EE1D17" w:rsidRPr="006E1542" w:rsidRDefault="00EE1D17" w:rsidP="0093206B">
            <w:pPr>
              <w:jc w:val="both"/>
              <w:rPr>
                <w:ins w:id="1333" w:author="Livia Arbex Endo | Felsberg Advogados" w:date="2019-04-05T12:33:00Z"/>
                <w:color w:val="000000"/>
                <w:sz w:val="18"/>
                <w:szCs w:val="18"/>
              </w:rPr>
            </w:pPr>
            <w:ins w:id="1334"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1ED140DE" w14:textId="77777777" w:rsidR="00EE1D17" w:rsidRPr="006E1542" w:rsidRDefault="00EE1D17" w:rsidP="0093206B">
            <w:pPr>
              <w:jc w:val="center"/>
              <w:rPr>
                <w:ins w:id="1335" w:author="Livia Arbex Endo | Felsberg Advogados" w:date="2019-04-05T12:33:00Z"/>
                <w:color w:val="000000"/>
                <w:sz w:val="18"/>
                <w:szCs w:val="18"/>
              </w:rPr>
            </w:pPr>
            <w:ins w:id="1336"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5CB24503" w14:textId="77777777" w:rsidR="00EE1D17" w:rsidRPr="006E1542" w:rsidRDefault="00EE1D17" w:rsidP="0093206B">
            <w:pPr>
              <w:jc w:val="center"/>
              <w:rPr>
                <w:ins w:id="1337" w:author="Livia Arbex Endo | Felsberg Advogados" w:date="2019-04-05T12:33:00Z"/>
                <w:color w:val="000000"/>
                <w:sz w:val="18"/>
                <w:szCs w:val="18"/>
              </w:rPr>
            </w:pPr>
            <w:ins w:id="1338"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3E0E5F0E" w14:textId="77777777" w:rsidR="00EE1D17" w:rsidRPr="006E1542" w:rsidRDefault="00EE1D17" w:rsidP="0093206B">
            <w:pPr>
              <w:jc w:val="center"/>
              <w:rPr>
                <w:ins w:id="1339" w:author="Livia Arbex Endo | Felsberg Advogados" w:date="2019-04-05T12:33:00Z"/>
                <w:color w:val="000000"/>
                <w:sz w:val="18"/>
                <w:szCs w:val="18"/>
              </w:rPr>
            </w:pPr>
            <w:ins w:id="1340" w:author="Livia Arbex Endo | Felsberg Advogados" w:date="2019-04-05T12:33:00Z">
              <w:r w:rsidRPr="006E1542">
                <w:rPr>
                  <w:color w:val="000000"/>
                  <w:sz w:val="18"/>
                  <w:szCs w:val="18"/>
                </w:rPr>
                <w:t>7.221</w:t>
              </w:r>
            </w:ins>
          </w:p>
        </w:tc>
      </w:tr>
      <w:tr w:rsidR="00EE1D17" w:rsidRPr="006E1542" w14:paraId="69CA87F6" w14:textId="77777777" w:rsidTr="0093206B">
        <w:trPr>
          <w:trHeight w:val="255"/>
          <w:ins w:id="1341"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B27371A" w14:textId="77777777" w:rsidR="00EE1D17" w:rsidRPr="006E1542" w:rsidRDefault="00EE1D17" w:rsidP="0093206B">
            <w:pPr>
              <w:rPr>
                <w:ins w:id="1342" w:author="Livia Arbex Endo | Felsberg Advogados" w:date="2019-04-05T12:33:00Z"/>
                <w:color w:val="000000"/>
                <w:sz w:val="18"/>
                <w:szCs w:val="18"/>
              </w:rPr>
            </w:pPr>
            <w:ins w:id="1343"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0A79B44B" w14:textId="77777777" w:rsidR="00EE1D17" w:rsidRPr="006E1542" w:rsidRDefault="00EE1D17" w:rsidP="0093206B">
            <w:pPr>
              <w:jc w:val="center"/>
              <w:rPr>
                <w:ins w:id="1344" w:author="Livia Arbex Endo | Felsberg Advogados" w:date="2019-04-05T12:33:00Z"/>
                <w:color w:val="000000"/>
                <w:sz w:val="18"/>
                <w:szCs w:val="18"/>
              </w:rPr>
            </w:pPr>
            <w:ins w:id="1345" w:author="Livia Arbex Endo | Felsberg Advogados" w:date="2019-04-05T12:33:00Z">
              <w:r w:rsidRPr="006E1542">
                <w:rPr>
                  <w:color w:val="000000"/>
                  <w:sz w:val="18"/>
                  <w:szCs w:val="18"/>
                </w:rPr>
                <w:t>SALA 511</w:t>
              </w:r>
            </w:ins>
          </w:p>
        </w:tc>
        <w:tc>
          <w:tcPr>
            <w:tcW w:w="3139" w:type="dxa"/>
            <w:tcBorders>
              <w:top w:val="nil"/>
              <w:left w:val="nil"/>
              <w:bottom w:val="single" w:sz="4" w:space="0" w:color="auto"/>
              <w:right w:val="single" w:sz="4" w:space="0" w:color="auto"/>
            </w:tcBorders>
            <w:shd w:val="clear" w:color="auto" w:fill="auto"/>
            <w:noWrap/>
            <w:hideMark/>
          </w:tcPr>
          <w:p w14:paraId="7A065E89" w14:textId="77777777" w:rsidR="00EE1D17" w:rsidRPr="006E1542" w:rsidRDefault="00EE1D17" w:rsidP="0093206B">
            <w:pPr>
              <w:jc w:val="both"/>
              <w:rPr>
                <w:ins w:id="1346" w:author="Livia Arbex Endo | Felsberg Advogados" w:date="2019-04-05T12:33:00Z"/>
                <w:color w:val="000000"/>
                <w:sz w:val="18"/>
                <w:szCs w:val="18"/>
              </w:rPr>
            </w:pPr>
            <w:ins w:id="1347"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61659DEF" w14:textId="77777777" w:rsidR="00EE1D17" w:rsidRPr="006E1542" w:rsidRDefault="00EE1D17" w:rsidP="0093206B">
            <w:pPr>
              <w:jc w:val="center"/>
              <w:rPr>
                <w:ins w:id="1348" w:author="Livia Arbex Endo | Felsberg Advogados" w:date="2019-04-05T12:33:00Z"/>
                <w:color w:val="000000"/>
                <w:sz w:val="18"/>
                <w:szCs w:val="18"/>
              </w:rPr>
            </w:pPr>
            <w:ins w:id="1349"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1268D6E2" w14:textId="77777777" w:rsidR="00EE1D17" w:rsidRPr="006E1542" w:rsidRDefault="00EE1D17" w:rsidP="0093206B">
            <w:pPr>
              <w:jc w:val="center"/>
              <w:rPr>
                <w:ins w:id="1350" w:author="Livia Arbex Endo | Felsberg Advogados" w:date="2019-04-05T12:33:00Z"/>
                <w:color w:val="000000"/>
                <w:sz w:val="18"/>
                <w:szCs w:val="18"/>
              </w:rPr>
            </w:pPr>
            <w:ins w:id="1351"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5B0855A5" w14:textId="77777777" w:rsidR="00EE1D17" w:rsidRPr="006E1542" w:rsidRDefault="00EE1D17" w:rsidP="0093206B">
            <w:pPr>
              <w:jc w:val="center"/>
              <w:rPr>
                <w:ins w:id="1352" w:author="Livia Arbex Endo | Felsberg Advogados" w:date="2019-04-05T12:33:00Z"/>
                <w:color w:val="000000"/>
                <w:sz w:val="18"/>
                <w:szCs w:val="18"/>
              </w:rPr>
            </w:pPr>
            <w:ins w:id="1353" w:author="Livia Arbex Endo | Felsberg Advogados" w:date="2019-04-05T12:33:00Z">
              <w:r w:rsidRPr="006E1542">
                <w:rPr>
                  <w:color w:val="000000"/>
                  <w:sz w:val="18"/>
                  <w:szCs w:val="18"/>
                </w:rPr>
                <w:t>7.222</w:t>
              </w:r>
            </w:ins>
          </w:p>
        </w:tc>
      </w:tr>
      <w:tr w:rsidR="00EE1D17" w:rsidRPr="006E1542" w14:paraId="6B88D004" w14:textId="77777777" w:rsidTr="0093206B">
        <w:trPr>
          <w:trHeight w:val="255"/>
          <w:ins w:id="1354"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9CECD39" w14:textId="77777777" w:rsidR="00EE1D17" w:rsidRPr="006E1542" w:rsidRDefault="00EE1D17" w:rsidP="0093206B">
            <w:pPr>
              <w:rPr>
                <w:ins w:id="1355" w:author="Livia Arbex Endo | Felsberg Advogados" w:date="2019-04-05T12:33:00Z"/>
                <w:color w:val="000000"/>
                <w:sz w:val="18"/>
                <w:szCs w:val="18"/>
              </w:rPr>
            </w:pPr>
            <w:ins w:id="1356"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2DA3C9EB" w14:textId="77777777" w:rsidR="00EE1D17" w:rsidRPr="006E1542" w:rsidRDefault="00EE1D17" w:rsidP="0093206B">
            <w:pPr>
              <w:jc w:val="center"/>
              <w:rPr>
                <w:ins w:id="1357" w:author="Livia Arbex Endo | Felsberg Advogados" w:date="2019-04-05T12:33:00Z"/>
                <w:color w:val="000000"/>
                <w:sz w:val="18"/>
                <w:szCs w:val="18"/>
              </w:rPr>
            </w:pPr>
            <w:ins w:id="1358" w:author="Livia Arbex Endo | Felsberg Advogados" w:date="2019-04-05T12:33:00Z">
              <w:r w:rsidRPr="006E1542">
                <w:rPr>
                  <w:color w:val="000000"/>
                  <w:sz w:val="18"/>
                  <w:szCs w:val="18"/>
                </w:rPr>
                <w:t>SALA 512</w:t>
              </w:r>
            </w:ins>
          </w:p>
        </w:tc>
        <w:tc>
          <w:tcPr>
            <w:tcW w:w="3139" w:type="dxa"/>
            <w:tcBorders>
              <w:top w:val="nil"/>
              <w:left w:val="nil"/>
              <w:bottom w:val="single" w:sz="4" w:space="0" w:color="auto"/>
              <w:right w:val="single" w:sz="4" w:space="0" w:color="auto"/>
            </w:tcBorders>
            <w:shd w:val="clear" w:color="auto" w:fill="auto"/>
            <w:noWrap/>
            <w:hideMark/>
          </w:tcPr>
          <w:p w14:paraId="7F85F769" w14:textId="77777777" w:rsidR="00EE1D17" w:rsidRPr="006E1542" w:rsidRDefault="00EE1D17" w:rsidP="0093206B">
            <w:pPr>
              <w:jc w:val="both"/>
              <w:rPr>
                <w:ins w:id="1359" w:author="Livia Arbex Endo | Felsberg Advogados" w:date="2019-04-05T12:33:00Z"/>
                <w:color w:val="000000"/>
                <w:sz w:val="18"/>
                <w:szCs w:val="18"/>
              </w:rPr>
            </w:pPr>
            <w:ins w:id="1360"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51717C71" w14:textId="77777777" w:rsidR="00EE1D17" w:rsidRPr="006E1542" w:rsidRDefault="00EE1D17" w:rsidP="0093206B">
            <w:pPr>
              <w:jc w:val="center"/>
              <w:rPr>
                <w:ins w:id="1361" w:author="Livia Arbex Endo | Felsberg Advogados" w:date="2019-04-05T12:33:00Z"/>
                <w:color w:val="000000"/>
                <w:sz w:val="18"/>
                <w:szCs w:val="18"/>
              </w:rPr>
            </w:pPr>
            <w:ins w:id="1362"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09BFDA4A" w14:textId="77777777" w:rsidR="00EE1D17" w:rsidRPr="006E1542" w:rsidRDefault="00EE1D17" w:rsidP="0093206B">
            <w:pPr>
              <w:jc w:val="center"/>
              <w:rPr>
                <w:ins w:id="1363" w:author="Livia Arbex Endo | Felsberg Advogados" w:date="2019-04-05T12:33:00Z"/>
                <w:color w:val="000000"/>
                <w:sz w:val="18"/>
                <w:szCs w:val="18"/>
              </w:rPr>
            </w:pPr>
            <w:ins w:id="1364"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2025F731" w14:textId="77777777" w:rsidR="00EE1D17" w:rsidRPr="006E1542" w:rsidRDefault="00EE1D17" w:rsidP="0093206B">
            <w:pPr>
              <w:jc w:val="center"/>
              <w:rPr>
                <w:ins w:id="1365" w:author="Livia Arbex Endo | Felsberg Advogados" w:date="2019-04-05T12:33:00Z"/>
                <w:color w:val="000000"/>
                <w:sz w:val="18"/>
                <w:szCs w:val="18"/>
              </w:rPr>
            </w:pPr>
            <w:ins w:id="1366" w:author="Livia Arbex Endo | Felsberg Advogados" w:date="2019-04-05T12:33:00Z">
              <w:r w:rsidRPr="006E1542">
                <w:rPr>
                  <w:color w:val="000000"/>
                  <w:sz w:val="18"/>
                  <w:szCs w:val="18"/>
                </w:rPr>
                <w:t>7.223</w:t>
              </w:r>
            </w:ins>
          </w:p>
        </w:tc>
      </w:tr>
      <w:tr w:rsidR="00EE1D17" w:rsidRPr="006E1542" w14:paraId="086F019B" w14:textId="77777777" w:rsidTr="0093206B">
        <w:trPr>
          <w:trHeight w:val="255"/>
          <w:ins w:id="1367"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AA112A6" w14:textId="77777777" w:rsidR="00EE1D17" w:rsidRPr="006E1542" w:rsidRDefault="00EE1D17" w:rsidP="0093206B">
            <w:pPr>
              <w:rPr>
                <w:ins w:id="1368" w:author="Livia Arbex Endo | Felsberg Advogados" w:date="2019-04-05T12:33:00Z"/>
                <w:color w:val="000000"/>
                <w:sz w:val="18"/>
                <w:szCs w:val="18"/>
              </w:rPr>
            </w:pPr>
            <w:ins w:id="1369"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10556B69" w14:textId="77777777" w:rsidR="00EE1D17" w:rsidRPr="006E1542" w:rsidRDefault="00EE1D17" w:rsidP="0093206B">
            <w:pPr>
              <w:jc w:val="center"/>
              <w:rPr>
                <w:ins w:id="1370" w:author="Livia Arbex Endo | Felsberg Advogados" w:date="2019-04-05T12:33:00Z"/>
                <w:color w:val="000000"/>
                <w:sz w:val="18"/>
                <w:szCs w:val="18"/>
              </w:rPr>
            </w:pPr>
            <w:ins w:id="1371" w:author="Livia Arbex Endo | Felsberg Advogados" w:date="2019-04-05T12:33:00Z">
              <w:r w:rsidRPr="006E1542">
                <w:rPr>
                  <w:color w:val="000000"/>
                  <w:sz w:val="18"/>
                  <w:szCs w:val="18"/>
                </w:rPr>
                <w:t>SALA 513</w:t>
              </w:r>
            </w:ins>
          </w:p>
        </w:tc>
        <w:tc>
          <w:tcPr>
            <w:tcW w:w="3139" w:type="dxa"/>
            <w:tcBorders>
              <w:top w:val="nil"/>
              <w:left w:val="nil"/>
              <w:bottom w:val="single" w:sz="4" w:space="0" w:color="auto"/>
              <w:right w:val="single" w:sz="4" w:space="0" w:color="auto"/>
            </w:tcBorders>
            <w:shd w:val="clear" w:color="auto" w:fill="auto"/>
            <w:noWrap/>
            <w:hideMark/>
          </w:tcPr>
          <w:p w14:paraId="38064D6C" w14:textId="77777777" w:rsidR="00EE1D17" w:rsidRPr="006E1542" w:rsidRDefault="00EE1D17" w:rsidP="0093206B">
            <w:pPr>
              <w:jc w:val="both"/>
              <w:rPr>
                <w:ins w:id="1372" w:author="Livia Arbex Endo | Felsberg Advogados" w:date="2019-04-05T12:33:00Z"/>
                <w:color w:val="000000"/>
                <w:sz w:val="18"/>
                <w:szCs w:val="18"/>
              </w:rPr>
            </w:pPr>
            <w:ins w:id="1373"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64D4FD80" w14:textId="77777777" w:rsidR="00EE1D17" w:rsidRPr="006E1542" w:rsidRDefault="00EE1D17" w:rsidP="0093206B">
            <w:pPr>
              <w:jc w:val="center"/>
              <w:rPr>
                <w:ins w:id="1374" w:author="Livia Arbex Endo | Felsberg Advogados" w:date="2019-04-05T12:33:00Z"/>
                <w:color w:val="000000"/>
                <w:sz w:val="18"/>
                <w:szCs w:val="18"/>
              </w:rPr>
            </w:pPr>
            <w:ins w:id="1375"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5A0E0C76" w14:textId="77777777" w:rsidR="00EE1D17" w:rsidRPr="006E1542" w:rsidRDefault="00EE1D17" w:rsidP="0093206B">
            <w:pPr>
              <w:jc w:val="center"/>
              <w:rPr>
                <w:ins w:id="1376" w:author="Livia Arbex Endo | Felsberg Advogados" w:date="2019-04-05T12:33:00Z"/>
                <w:color w:val="000000"/>
                <w:sz w:val="18"/>
                <w:szCs w:val="18"/>
              </w:rPr>
            </w:pPr>
            <w:ins w:id="1377"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6800F976" w14:textId="77777777" w:rsidR="00EE1D17" w:rsidRPr="006E1542" w:rsidRDefault="00EE1D17" w:rsidP="0093206B">
            <w:pPr>
              <w:jc w:val="center"/>
              <w:rPr>
                <w:ins w:id="1378" w:author="Livia Arbex Endo | Felsberg Advogados" w:date="2019-04-05T12:33:00Z"/>
                <w:color w:val="000000"/>
                <w:sz w:val="18"/>
                <w:szCs w:val="18"/>
              </w:rPr>
            </w:pPr>
            <w:ins w:id="1379" w:author="Livia Arbex Endo | Felsberg Advogados" w:date="2019-04-05T12:33:00Z">
              <w:r w:rsidRPr="006E1542">
                <w:rPr>
                  <w:color w:val="000000"/>
                  <w:sz w:val="18"/>
                  <w:szCs w:val="18"/>
                </w:rPr>
                <w:t>7.224</w:t>
              </w:r>
            </w:ins>
          </w:p>
        </w:tc>
      </w:tr>
      <w:tr w:rsidR="00EE1D17" w:rsidRPr="006E1542" w14:paraId="504B6225" w14:textId="77777777" w:rsidTr="0093206B">
        <w:trPr>
          <w:trHeight w:val="255"/>
          <w:ins w:id="1380"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59D53B4" w14:textId="77777777" w:rsidR="00EE1D17" w:rsidRPr="006E1542" w:rsidRDefault="00EE1D17" w:rsidP="0093206B">
            <w:pPr>
              <w:rPr>
                <w:ins w:id="1381" w:author="Livia Arbex Endo | Felsberg Advogados" w:date="2019-04-05T12:33:00Z"/>
                <w:color w:val="000000"/>
                <w:sz w:val="18"/>
                <w:szCs w:val="18"/>
              </w:rPr>
            </w:pPr>
            <w:ins w:id="1382"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1FA0E34E" w14:textId="77777777" w:rsidR="00EE1D17" w:rsidRPr="006E1542" w:rsidRDefault="00EE1D17" w:rsidP="0093206B">
            <w:pPr>
              <w:jc w:val="center"/>
              <w:rPr>
                <w:ins w:id="1383" w:author="Livia Arbex Endo | Felsberg Advogados" w:date="2019-04-05T12:33:00Z"/>
                <w:color w:val="000000"/>
                <w:sz w:val="18"/>
                <w:szCs w:val="18"/>
              </w:rPr>
            </w:pPr>
            <w:ins w:id="1384" w:author="Livia Arbex Endo | Felsberg Advogados" w:date="2019-04-05T12:33:00Z">
              <w:r w:rsidRPr="006E1542">
                <w:rPr>
                  <w:color w:val="000000"/>
                  <w:sz w:val="18"/>
                  <w:szCs w:val="18"/>
                </w:rPr>
                <w:t>SALA 514</w:t>
              </w:r>
            </w:ins>
          </w:p>
        </w:tc>
        <w:tc>
          <w:tcPr>
            <w:tcW w:w="3139" w:type="dxa"/>
            <w:tcBorders>
              <w:top w:val="nil"/>
              <w:left w:val="nil"/>
              <w:bottom w:val="single" w:sz="4" w:space="0" w:color="auto"/>
              <w:right w:val="single" w:sz="4" w:space="0" w:color="auto"/>
            </w:tcBorders>
            <w:shd w:val="clear" w:color="auto" w:fill="auto"/>
            <w:noWrap/>
            <w:hideMark/>
          </w:tcPr>
          <w:p w14:paraId="7A3CE2AD" w14:textId="77777777" w:rsidR="00EE1D17" w:rsidRPr="006E1542" w:rsidRDefault="00EE1D17" w:rsidP="0093206B">
            <w:pPr>
              <w:jc w:val="both"/>
              <w:rPr>
                <w:ins w:id="1385" w:author="Livia Arbex Endo | Felsberg Advogados" w:date="2019-04-05T12:33:00Z"/>
                <w:color w:val="000000"/>
                <w:sz w:val="18"/>
                <w:szCs w:val="18"/>
              </w:rPr>
            </w:pPr>
            <w:ins w:id="1386"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0CD101A9" w14:textId="77777777" w:rsidR="00EE1D17" w:rsidRPr="006E1542" w:rsidRDefault="00EE1D17" w:rsidP="0093206B">
            <w:pPr>
              <w:jc w:val="center"/>
              <w:rPr>
                <w:ins w:id="1387" w:author="Livia Arbex Endo | Felsberg Advogados" w:date="2019-04-05T12:33:00Z"/>
                <w:color w:val="000000"/>
                <w:sz w:val="18"/>
                <w:szCs w:val="18"/>
              </w:rPr>
            </w:pPr>
            <w:ins w:id="1388"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493958C8" w14:textId="77777777" w:rsidR="00EE1D17" w:rsidRPr="006E1542" w:rsidRDefault="00EE1D17" w:rsidP="0093206B">
            <w:pPr>
              <w:jc w:val="center"/>
              <w:rPr>
                <w:ins w:id="1389" w:author="Livia Arbex Endo | Felsberg Advogados" w:date="2019-04-05T12:33:00Z"/>
                <w:color w:val="000000"/>
                <w:sz w:val="18"/>
                <w:szCs w:val="18"/>
              </w:rPr>
            </w:pPr>
            <w:ins w:id="1390"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380FC6D3" w14:textId="77777777" w:rsidR="00EE1D17" w:rsidRPr="006E1542" w:rsidRDefault="00EE1D17" w:rsidP="0093206B">
            <w:pPr>
              <w:jc w:val="center"/>
              <w:rPr>
                <w:ins w:id="1391" w:author="Livia Arbex Endo | Felsberg Advogados" w:date="2019-04-05T12:33:00Z"/>
                <w:color w:val="000000"/>
                <w:sz w:val="18"/>
                <w:szCs w:val="18"/>
              </w:rPr>
            </w:pPr>
            <w:ins w:id="1392" w:author="Livia Arbex Endo | Felsberg Advogados" w:date="2019-04-05T12:33:00Z">
              <w:r w:rsidRPr="006E1542">
                <w:rPr>
                  <w:color w:val="000000"/>
                  <w:sz w:val="18"/>
                  <w:szCs w:val="18"/>
                </w:rPr>
                <w:t>7.225</w:t>
              </w:r>
            </w:ins>
          </w:p>
        </w:tc>
      </w:tr>
      <w:tr w:rsidR="00EE1D17" w:rsidRPr="006E1542" w14:paraId="1866DBAB" w14:textId="77777777" w:rsidTr="0093206B">
        <w:trPr>
          <w:trHeight w:val="255"/>
          <w:ins w:id="1393"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70108F1" w14:textId="77777777" w:rsidR="00EE1D17" w:rsidRPr="006E1542" w:rsidRDefault="00EE1D17" w:rsidP="0093206B">
            <w:pPr>
              <w:rPr>
                <w:ins w:id="1394" w:author="Livia Arbex Endo | Felsberg Advogados" w:date="2019-04-05T12:33:00Z"/>
                <w:color w:val="000000"/>
                <w:sz w:val="18"/>
                <w:szCs w:val="18"/>
              </w:rPr>
            </w:pPr>
            <w:ins w:id="1395"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7DC10E24" w14:textId="77777777" w:rsidR="00EE1D17" w:rsidRPr="006E1542" w:rsidRDefault="00EE1D17" w:rsidP="0093206B">
            <w:pPr>
              <w:jc w:val="center"/>
              <w:rPr>
                <w:ins w:id="1396" w:author="Livia Arbex Endo | Felsberg Advogados" w:date="2019-04-05T12:33:00Z"/>
                <w:color w:val="000000"/>
                <w:sz w:val="18"/>
                <w:szCs w:val="18"/>
              </w:rPr>
            </w:pPr>
            <w:ins w:id="1397" w:author="Livia Arbex Endo | Felsberg Advogados" w:date="2019-04-05T12:33:00Z">
              <w:r w:rsidRPr="006E1542">
                <w:rPr>
                  <w:color w:val="000000"/>
                  <w:sz w:val="18"/>
                  <w:szCs w:val="18"/>
                </w:rPr>
                <w:t>SALA 515</w:t>
              </w:r>
            </w:ins>
          </w:p>
        </w:tc>
        <w:tc>
          <w:tcPr>
            <w:tcW w:w="3139" w:type="dxa"/>
            <w:tcBorders>
              <w:top w:val="nil"/>
              <w:left w:val="nil"/>
              <w:bottom w:val="single" w:sz="4" w:space="0" w:color="auto"/>
              <w:right w:val="single" w:sz="4" w:space="0" w:color="auto"/>
            </w:tcBorders>
            <w:shd w:val="clear" w:color="auto" w:fill="auto"/>
            <w:noWrap/>
            <w:hideMark/>
          </w:tcPr>
          <w:p w14:paraId="7248805F" w14:textId="77777777" w:rsidR="00EE1D17" w:rsidRPr="006E1542" w:rsidRDefault="00EE1D17" w:rsidP="0093206B">
            <w:pPr>
              <w:jc w:val="both"/>
              <w:rPr>
                <w:ins w:id="1398" w:author="Livia Arbex Endo | Felsberg Advogados" w:date="2019-04-05T12:33:00Z"/>
                <w:color w:val="000000"/>
                <w:sz w:val="18"/>
                <w:szCs w:val="18"/>
              </w:rPr>
            </w:pPr>
            <w:ins w:id="1399"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6271C21B" w14:textId="77777777" w:rsidR="00EE1D17" w:rsidRPr="006E1542" w:rsidRDefault="00EE1D17" w:rsidP="0093206B">
            <w:pPr>
              <w:jc w:val="center"/>
              <w:rPr>
                <w:ins w:id="1400" w:author="Livia Arbex Endo | Felsberg Advogados" w:date="2019-04-05T12:33:00Z"/>
                <w:color w:val="000000"/>
                <w:sz w:val="18"/>
                <w:szCs w:val="18"/>
              </w:rPr>
            </w:pPr>
            <w:ins w:id="1401"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413080EB" w14:textId="77777777" w:rsidR="00EE1D17" w:rsidRPr="006E1542" w:rsidRDefault="00EE1D17" w:rsidP="0093206B">
            <w:pPr>
              <w:jc w:val="center"/>
              <w:rPr>
                <w:ins w:id="1402" w:author="Livia Arbex Endo | Felsberg Advogados" w:date="2019-04-05T12:33:00Z"/>
                <w:color w:val="000000"/>
                <w:sz w:val="18"/>
                <w:szCs w:val="18"/>
              </w:rPr>
            </w:pPr>
            <w:ins w:id="1403"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7CCE7B8D" w14:textId="77777777" w:rsidR="00EE1D17" w:rsidRPr="006E1542" w:rsidRDefault="00EE1D17" w:rsidP="0093206B">
            <w:pPr>
              <w:jc w:val="center"/>
              <w:rPr>
                <w:ins w:id="1404" w:author="Livia Arbex Endo | Felsberg Advogados" w:date="2019-04-05T12:33:00Z"/>
                <w:color w:val="000000"/>
                <w:sz w:val="18"/>
                <w:szCs w:val="18"/>
              </w:rPr>
            </w:pPr>
            <w:ins w:id="1405" w:author="Livia Arbex Endo | Felsberg Advogados" w:date="2019-04-05T12:33:00Z">
              <w:r w:rsidRPr="006E1542">
                <w:rPr>
                  <w:color w:val="000000"/>
                  <w:sz w:val="18"/>
                  <w:szCs w:val="18"/>
                </w:rPr>
                <w:t>7.226</w:t>
              </w:r>
            </w:ins>
          </w:p>
        </w:tc>
      </w:tr>
      <w:tr w:rsidR="00EE1D17" w:rsidRPr="006E1542" w14:paraId="3674FBF8" w14:textId="77777777" w:rsidTr="0093206B">
        <w:trPr>
          <w:trHeight w:val="255"/>
          <w:ins w:id="1406"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3D05E3F2" w14:textId="77777777" w:rsidR="00EE1D17" w:rsidRPr="006E1542" w:rsidRDefault="00EE1D17" w:rsidP="0093206B">
            <w:pPr>
              <w:rPr>
                <w:ins w:id="1407" w:author="Livia Arbex Endo | Felsberg Advogados" w:date="2019-04-05T12:33:00Z"/>
                <w:color w:val="000000"/>
                <w:sz w:val="18"/>
                <w:szCs w:val="18"/>
              </w:rPr>
            </w:pPr>
            <w:ins w:id="1408"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260696EE" w14:textId="77777777" w:rsidR="00EE1D17" w:rsidRPr="006E1542" w:rsidRDefault="00EE1D17" w:rsidP="0093206B">
            <w:pPr>
              <w:jc w:val="center"/>
              <w:rPr>
                <w:ins w:id="1409" w:author="Livia Arbex Endo | Felsberg Advogados" w:date="2019-04-05T12:33:00Z"/>
                <w:color w:val="000000"/>
                <w:sz w:val="18"/>
                <w:szCs w:val="18"/>
              </w:rPr>
            </w:pPr>
            <w:ins w:id="1410" w:author="Livia Arbex Endo | Felsberg Advogados" w:date="2019-04-05T12:33:00Z">
              <w:r w:rsidRPr="006E1542">
                <w:rPr>
                  <w:color w:val="000000"/>
                  <w:sz w:val="18"/>
                  <w:szCs w:val="18"/>
                </w:rPr>
                <w:t>SALA 516</w:t>
              </w:r>
            </w:ins>
          </w:p>
        </w:tc>
        <w:tc>
          <w:tcPr>
            <w:tcW w:w="3139" w:type="dxa"/>
            <w:tcBorders>
              <w:top w:val="nil"/>
              <w:left w:val="nil"/>
              <w:bottom w:val="single" w:sz="4" w:space="0" w:color="auto"/>
              <w:right w:val="single" w:sz="4" w:space="0" w:color="auto"/>
            </w:tcBorders>
            <w:shd w:val="clear" w:color="auto" w:fill="auto"/>
            <w:noWrap/>
            <w:hideMark/>
          </w:tcPr>
          <w:p w14:paraId="65D8DE08" w14:textId="77777777" w:rsidR="00EE1D17" w:rsidRPr="006E1542" w:rsidRDefault="00EE1D17" w:rsidP="0093206B">
            <w:pPr>
              <w:jc w:val="both"/>
              <w:rPr>
                <w:ins w:id="1411" w:author="Livia Arbex Endo | Felsberg Advogados" w:date="2019-04-05T12:33:00Z"/>
                <w:color w:val="000000"/>
                <w:sz w:val="18"/>
                <w:szCs w:val="18"/>
              </w:rPr>
            </w:pPr>
            <w:ins w:id="1412"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4BCAD43D" w14:textId="77777777" w:rsidR="00EE1D17" w:rsidRPr="006E1542" w:rsidRDefault="00EE1D17" w:rsidP="0093206B">
            <w:pPr>
              <w:jc w:val="center"/>
              <w:rPr>
                <w:ins w:id="1413" w:author="Livia Arbex Endo | Felsberg Advogados" w:date="2019-04-05T12:33:00Z"/>
                <w:color w:val="000000"/>
                <w:sz w:val="18"/>
                <w:szCs w:val="18"/>
              </w:rPr>
            </w:pPr>
            <w:ins w:id="1414"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3F3D0140" w14:textId="77777777" w:rsidR="00EE1D17" w:rsidRPr="006E1542" w:rsidRDefault="00EE1D17" w:rsidP="0093206B">
            <w:pPr>
              <w:jc w:val="center"/>
              <w:rPr>
                <w:ins w:id="1415" w:author="Livia Arbex Endo | Felsberg Advogados" w:date="2019-04-05T12:33:00Z"/>
                <w:color w:val="000000"/>
                <w:sz w:val="18"/>
                <w:szCs w:val="18"/>
              </w:rPr>
            </w:pPr>
            <w:ins w:id="1416"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2265CCF8" w14:textId="77777777" w:rsidR="00EE1D17" w:rsidRPr="006E1542" w:rsidRDefault="00EE1D17" w:rsidP="0093206B">
            <w:pPr>
              <w:jc w:val="center"/>
              <w:rPr>
                <w:ins w:id="1417" w:author="Livia Arbex Endo | Felsberg Advogados" w:date="2019-04-05T12:33:00Z"/>
                <w:color w:val="000000"/>
                <w:sz w:val="18"/>
                <w:szCs w:val="18"/>
              </w:rPr>
            </w:pPr>
            <w:ins w:id="1418" w:author="Livia Arbex Endo | Felsberg Advogados" w:date="2019-04-05T12:33:00Z">
              <w:r w:rsidRPr="006E1542">
                <w:rPr>
                  <w:color w:val="000000"/>
                  <w:sz w:val="18"/>
                  <w:szCs w:val="18"/>
                </w:rPr>
                <w:t>7.227</w:t>
              </w:r>
            </w:ins>
          </w:p>
        </w:tc>
      </w:tr>
      <w:tr w:rsidR="00EE1D17" w:rsidRPr="006E1542" w14:paraId="778251FE" w14:textId="77777777" w:rsidTr="0093206B">
        <w:trPr>
          <w:trHeight w:val="255"/>
          <w:ins w:id="1419"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0F32393" w14:textId="77777777" w:rsidR="00EE1D17" w:rsidRPr="006E1542" w:rsidRDefault="00EE1D17" w:rsidP="0093206B">
            <w:pPr>
              <w:rPr>
                <w:ins w:id="1420" w:author="Livia Arbex Endo | Felsberg Advogados" w:date="2019-04-05T12:33:00Z"/>
                <w:color w:val="000000"/>
                <w:sz w:val="18"/>
                <w:szCs w:val="18"/>
              </w:rPr>
            </w:pPr>
            <w:ins w:id="1421"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4AA88702" w14:textId="77777777" w:rsidR="00EE1D17" w:rsidRPr="006E1542" w:rsidRDefault="00EE1D17" w:rsidP="0093206B">
            <w:pPr>
              <w:jc w:val="center"/>
              <w:rPr>
                <w:ins w:id="1422" w:author="Livia Arbex Endo | Felsberg Advogados" w:date="2019-04-05T12:33:00Z"/>
                <w:color w:val="000000"/>
                <w:sz w:val="18"/>
                <w:szCs w:val="18"/>
              </w:rPr>
            </w:pPr>
            <w:ins w:id="1423" w:author="Livia Arbex Endo | Felsberg Advogados" w:date="2019-04-05T12:33:00Z">
              <w:r w:rsidRPr="006E1542">
                <w:rPr>
                  <w:color w:val="000000"/>
                  <w:sz w:val="18"/>
                  <w:szCs w:val="18"/>
                </w:rPr>
                <w:t>SALA 517</w:t>
              </w:r>
            </w:ins>
          </w:p>
        </w:tc>
        <w:tc>
          <w:tcPr>
            <w:tcW w:w="3139" w:type="dxa"/>
            <w:tcBorders>
              <w:top w:val="nil"/>
              <w:left w:val="nil"/>
              <w:bottom w:val="single" w:sz="4" w:space="0" w:color="auto"/>
              <w:right w:val="single" w:sz="4" w:space="0" w:color="auto"/>
            </w:tcBorders>
            <w:shd w:val="clear" w:color="auto" w:fill="auto"/>
            <w:noWrap/>
            <w:hideMark/>
          </w:tcPr>
          <w:p w14:paraId="3E5031F1" w14:textId="77777777" w:rsidR="00EE1D17" w:rsidRPr="006E1542" w:rsidRDefault="00EE1D17" w:rsidP="0093206B">
            <w:pPr>
              <w:jc w:val="both"/>
              <w:rPr>
                <w:ins w:id="1424" w:author="Livia Arbex Endo | Felsberg Advogados" w:date="2019-04-05T12:33:00Z"/>
                <w:color w:val="000000"/>
                <w:sz w:val="18"/>
                <w:szCs w:val="18"/>
              </w:rPr>
            </w:pPr>
            <w:ins w:id="1425"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2598B8B4" w14:textId="77777777" w:rsidR="00EE1D17" w:rsidRPr="006E1542" w:rsidRDefault="00EE1D17" w:rsidP="0093206B">
            <w:pPr>
              <w:jc w:val="center"/>
              <w:rPr>
                <w:ins w:id="1426" w:author="Livia Arbex Endo | Felsberg Advogados" w:date="2019-04-05T12:33:00Z"/>
                <w:color w:val="000000"/>
                <w:sz w:val="18"/>
                <w:szCs w:val="18"/>
              </w:rPr>
            </w:pPr>
            <w:ins w:id="1427"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6EF2962C" w14:textId="77777777" w:rsidR="00EE1D17" w:rsidRPr="006E1542" w:rsidRDefault="00EE1D17" w:rsidP="0093206B">
            <w:pPr>
              <w:jc w:val="center"/>
              <w:rPr>
                <w:ins w:id="1428" w:author="Livia Arbex Endo | Felsberg Advogados" w:date="2019-04-05T12:33:00Z"/>
                <w:color w:val="000000"/>
                <w:sz w:val="18"/>
                <w:szCs w:val="18"/>
              </w:rPr>
            </w:pPr>
            <w:ins w:id="1429"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6B780C72" w14:textId="77777777" w:rsidR="00EE1D17" w:rsidRPr="006E1542" w:rsidRDefault="00EE1D17" w:rsidP="0093206B">
            <w:pPr>
              <w:jc w:val="center"/>
              <w:rPr>
                <w:ins w:id="1430" w:author="Livia Arbex Endo | Felsberg Advogados" w:date="2019-04-05T12:33:00Z"/>
                <w:color w:val="000000"/>
                <w:sz w:val="18"/>
                <w:szCs w:val="18"/>
              </w:rPr>
            </w:pPr>
            <w:ins w:id="1431" w:author="Livia Arbex Endo | Felsberg Advogados" w:date="2019-04-05T12:33:00Z">
              <w:r w:rsidRPr="006E1542">
                <w:rPr>
                  <w:color w:val="000000"/>
                  <w:sz w:val="18"/>
                  <w:szCs w:val="18"/>
                </w:rPr>
                <w:t>7.228</w:t>
              </w:r>
            </w:ins>
          </w:p>
        </w:tc>
      </w:tr>
      <w:tr w:rsidR="00EE1D17" w:rsidRPr="006E1542" w14:paraId="0D5736E2" w14:textId="77777777" w:rsidTr="0093206B">
        <w:trPr>
          <w:trHeight w:val="255"/>
          <w:ins w:id="1432"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D9082B8" w14:textId="77777777" w:rsidR="00EE1D17" w:rsidRPr="006E1542" w:rsidRDefault="00EE1D17" w:rsidP="0093206B">
            <w:pPr>
              <w:rPr>
                <w:ins w:id="1433" w:author="Livia Arbex Endo | Felsberg Advogados" w:date="2019-04-05T12:33:00Z"/>
                <w:color w:val="000000"/>
                <w:sz w:val="18"/>
                <w:szCs w:val="18"/>
              </w:rPr>
            </w:pPr>
            <w:ins w:id="1434"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0BF3BA05" w14:textId="77777777" w:rsidR="00EE1D17" w:rsidRPr="006E1542" w:rsidRDefault="00EE1D17" w:rsidP="0093206B">
            <w:pPr>
              <w:jc w:val="center"/>
              <w:rPr>
                <w:ins w:id="1435" w:author="Livia Arbex Endo | Felsberg Advogados" w:date="2019-04-05T12:33:00Z"/>
                <w:color w:val="000000"/>
                <w:sz w:val="18"/>
                <w:szCs w:val="18"/>
              </w:rPr>
            </w:pPr>
            <w:ins w:id="1436" w:author="Livia Arbex Endo | Felsberg Advogados" w:date="2019-04-05T12:33:00Z">
              <w:r w:rsidRPr="006E1542">
                <w:rPr>
                  <w:color w:val="000000"/>
                  <w:sz w:val="18"/>
                  <w:szCs w:val="18"/>
                </w:rPr>
                <w:t>SALA 518</w:t>
              </w:r>
            </w:ins>
          </w:p>
        </w:tc>
        <w:tc>
          <w:tcPr>
            <w:tcW w:w="3139" w:type="dxa"/>
            <w:tcBorders>
              <w:top w:val="nil"/>
              <w:left w:val="nil"/>
              <w:bottom w:val="single" w:sz="4" w:space="0" w:color="auto"/>
              <w:right w:val="single" w:sz="4" w:space="0" w:color="auto"/>
            </w:tcBorders>
            <w:shd w:val="clear" w:color="auto" w:fill="auto"/>
            <w:noWrap/>
            <w:hideMark/>
          </w:tcPr>
          <w:p w14:paraId="2033F7E2" w14:textId="77777777" w:rsidR="00EE1D17" w:rsidRPr="006E1542" w:rsidRDefault="00EE1D17" w:rsidP="0093206B">
            <w:pPr>
              <w:jc w:val="both"/>
              <w:rPr>
                <w:ins w:id="1437" w:author="Livia Arbex Endo | Felsberg Advogados" w:date="2019-04-05T12:33:00Z"/>
                <w:color w:val="000000"/>
                <w:sz w:val="18"/>
                <w:szCs w:val="18"/>
              </w:rPr>
            </w:pPr>
            <w:ins w:id="1438"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04B95712" w14:textId="77777777" w:rsidR="00EE1D17" w:rsidRPr="006E1542" w:rsidRDefault="00EE1D17" w:rsidP="0093206B">
            <w:pPr>
              <w:jc w:val="center"/>
              <w:rPr>
                <w:ins w:id="1439" w:author="Livia Arbex Endo | Felsberg Advogados" w:date="2019-04-05T12:33:00Z"/>
                <w:color w:val="000000"/>
                <w:sz w:val="18"/>
                <w:szCs w:val="18"/>
              </w:rPr>
            </w:pPr>
            <w:ins w:id="1440"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554E0955" w14:textId="77777777" w:rsidR="00EE1D17" w:rsidRPr="006E1542" w:rsidRDefault="00EE1D17" w:rsidP="0093206B">
            <w:pPr>
              <w:jc w:val="center"/>
              <w:rPr>
                <w:ins w:id="1441" w:author="Livia Arbex Endo | Felsberg Advogados" w:date="2019-04-05T12:33:00Z"/>
                <w:color w:val="000000"/>
                <w:sz w:val="18"/>
                <w:szCs w:val="18"/>
              </w:rPr>
            </w:pPr>
            <w:ins w:id="1442"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2DC8D9C5" w14:textId="77777777" w:rsidR="00EE1D17" w:rsidRPr="006E1542" w:rsidRDefault="00EE1D17" w:rsidP="0093206B">
            <w:pPr>
              <w:jc w:val="center"/>
              <w:rPr>
                <w:ins w:id="1443" w:author="Livia Arbex Endo | Felsberg Advogados" w:date="2019-04-05T12:33:00Z"/>
                <w:color w:val="000000"/>
                <w:sz w:val="18"/>
                <w:szCs w:val="18"/>
              </w:rPr>
            </w:pPr>
            <w:ins w:id="1444" w:author="Livia Arbex Endo | Felsberg Advogados" w:date="2019-04-05T12:33:00Z">
              <w:r w:rsidRPr="006E1542">
                <w:rPr>
                  <w:color w:val="000000"/>
                  <w:sz w:val="18"/>
                  <w:szCs w:val="18"/>
                </w:rPr>
                <w:t>7.229</w:t>
              </w:r>
            </w:ins>
          </w:p>
        </w:tc>
      </w:tr>
      <w:tr w:rsidR="00EE1D17" w:rsidRPr="006E1542" w14:paraId="644BBC45" w14:textId="77777777" w:rsidTr="0093206B">
        <w:trPr>
          <w:trHeight w:val="255"/>
          <w:ins w:id="1445"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65E1272F" w14:textId="77777777" w:rsidR="00EE1D17" w:rsidRPr="006E1542" w:rsidRDefault="00EE1D17" w:rsidP="0093206B">
            <w:pPr>
              <w:rPr>
                <w:ins w:id="1446" w:author="Livia Arbex Endo | Felsberg Advogados" w:date="2019-04-05T12:33:00Z"/>
                <w:color w:val="000000"/>
                <w:sz w:val="18"/>
                <w:szCs w:val="18"/>
              </w:rPr>
            </w:pPr>
            <w:ins w:id="1447"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09A920ED" w14:textId="77777777" w:rsidR="00EE1D17" w:rsidRPr="006E1542" w:rsidRDefault="00EE1D17" w:rsidP="0093206B">
            <w:pPr>
              <w:jc w:val="center"/>
              <w:rPr>
                <w:ins w:id="1448" w:author="Livia Arbex Endo | Felsberg Advogados" w:date="2019-04-05T12:33:00Z"/>
                <w:color w:val="000000"/>
                <w:sz w:val="18"/>
                <w:szCs w:val="18"/>
              </w:rPr>
            </w:pPr>
            <w:ins w:id="1449" w:author="Livia Arbex Endo | Felsberg Advogados" w:date="2019-04-05T12:33:00Z">
              <w:r w:rsidRPr="006E1542">
                <w:rPr>
                  <w:color w:val="000000"/>
                  <w:sz w:val="18"/>
                  <w:szCs w:val="18"/>
                </w:rPr>
                <w:t>SALA 519</w:t>
              </w:r>
            </w:ins>
          </w:p>
        </w:tc>
        <w:tc>
          <w:tcPr>
            <w:tcW w:w="3139" w:type="dxa"/>
            <w:tcBorders>
              <w:top w:val="nil"/>
              <w:left w:val="nil"/>
              <w:bottom w:val="single" w:sz="4" w:space="0" w:color="auto"/>
              <w:right w:val="single" w:sz="4" w:space="0" w:color="auto"/>
            </w:tcBorders>
            <w:shd w:val="clear" w:color="auto" w:fill="auto"/>
            <w:noWrap/>
            <w:hideMark/>
          </w:tcPr>
          <w:p w14:paraId="3860D853" w14:textId="77777777" w:rsidR="00EE1D17" w:rsidRPr="006E1542" w:rsidRDefault="00EE1D17" w:rsidP="0093206B">
            <w:pPr>
              <w:jc w:val="both"/>
              <w:rPr>
                <w:ins w:id="1450" w:author="Livia Arbex Endo | Felsberg Advogados" w:date="2019-04-05T12:33:00Z"/>
                <w:color w:val="000000"/>
                <w:sz w:val="18"/>
                <w:szCs w:val="18"/>
              </w:rPr>
            </w:pPr>
            <w:ins w:id="1451"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7657B2C7" w14:textId="77777777" w:rsidR="00EE1D17" w:rsidRPr="006E1542" w:rsidRDefault="00EE1D17" w:rsidP="0093206B">
            <w:pPr>
              <w:jc w:val="center"/>
              <w:rPr>
                <w:ins w:id="1452" w:author="Livia Arbex Endo | Felsberg Advogados" w:date="2019-04-05T12:33:00Z"/>
                <w:color w:val="000000"/>
                <w:sz w:val="18"/>
                <w:szCs w:val="18"/>
              </w:rPr>
            </w:pPr>
            <w:ins w:id="1453"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1D727933" w14:textId="77777777" w:rsidR="00EE1D17" w:rsidRPr="006E1542" w:rsidRDefault="00EE1D17" w:rsidP="0093206B">
            <w:pPr>
              <w:jc w:val="center"/>
              <w:rPr>
                <w:ins w:id="1454" w:author="Livia Arbex Endo | Felsberg Advogados" w:date="2019-04-05T12:33:00Z"/>
                <w:color w:val="000000"/>
                <w:sz w:val="18"/>
                <w:szCs w:val="18"/>
              </w:rPr>
            </w:pPr>
            <w:ins w:id="1455"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4BA06B93" w14:textId="77777777" w:rsidR="00EE1D17" w:rsidRPr="006E1542" w:rsidRDefault="00EE1D17" w:rsidP="0093206B">
            <w:pPr>
              <w:jc w:val="center"/>
              <w:rPr>
                <w:ins w:id="1456" w:author="Livia Arbex Endo | Felsberg Advogados" w:date="2019-04-05T12:33:00Z"/>
                <w:color w:val="000000"/>
                <w:sz w:val="18"/>
                <w:szCs w:val="18"/>
              </w:rPr>
            </w:pPr>
            <w:ins w:id="1457" w:author="Livia Arbex Endo | Felsberg Advogados" w:date="2019-04-05T12:33:00Z">
              <w:r w:rsidRPr="006E1542">
                <w:rPr>
                  <w:color w:val="000000"/>
                  <w:sz w:val="18"/>
                  <w:szCs w:val="18"/>
                </w:rPr>
                <w:t>7.230</w:t>
              </w:r>
            </w:ins>
          </w:p>
        </w:tc>
      </w:tr>
      <w:tr w:rsidR="00EE1D17" w:rsidRPr="006E1542" w14:paraId="773B4790" w14:textId="77777777" w:rsidTr="0093206B">
        <w:trPr>
          <w:trHeight w:val="255"/>
          <w:ins w:id="1458"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882830D" w14:textId="77777777" w:rsidR="00EE1D17" w:rsidRPr="006E1542" w:rsidRDefault="00EE1D17" w:rsidP="0093206B">
            <w:pPr>
              <w:rPr>
                <w:ins w:id="1459" w:author="Livia Arbex Endo | Felsberg Advogados" w:date="2019-04-05T12:33:00Z"/>
                <w:color w:val="000000"/>
                <w:sz w:val="18"/>
                <w:szCs w:val="18"/>
              </w:rPr>
            </w:pPr>
            <w:ins w:id="1460" w:author="Livia Arbex Endo | Felsberg Advogados" w:date="2019-04-05T12:33:00Z">
              <w:r w:rsidRPr="006E1542">
                <w:rPr>
                  <w:color w:val="000000"/>
                  <w:sz w:val="18"/>
                  <w:szCs w:val="18"/>
                </w:rPr>
                <w:lastRenderedPageBreak/>
                <w:t>ED. CIDADE DO NATAL</w:t>
              </w:r>
            </w:ins>
          </w:p>
        </w:tc>
        <w:tc>
          <w:tcPr>
            <w:tcW w:w="981" w:type="dxa"/>
            <w:tcBorders>
              <w:top w:val="nil"/>
              <w:left w:val="nil"/>
              <w:bottom w:val="single" w:sz="4" w:space="0" w:color="auto"/>
              <w:right w:val="single" w:sz="4" w:space="0" w:color="auto"/>
            </w:tcBorders>
            <w:shd w:val="clear" w:color="auto" w:fill="auto"/>
            <w:noWrap/>
          </w:tcPr>
          <w:p w14:paraId="51EA5759" w14:textId="77777777" w:rsidR="00EE1D17" w:rsidRPr="006E1542" w:rsidRDefault="00EE1D17" w:rsidP="0093206B">
            <w:pPr>
              <w:jc w:val="center"/>
              <w:rPr>
                <w:ins w:id="1461" w:author="Livia Arbex Endo | Felsberg Advogados" w:date="2019-04-05T12:33:00Z"/>
                <w:color w:val="000000"/>
                <w:sz w:val="18"/>
                <w:szCs w:val="18"/>
              </w:rPr>
            </w:pPr>
            <w:ins w:id="1462" w:author="Livia Arbex Endo | Felsberg Advogados" w:date="2019-04-05T12:33:00Z">
              <w:r w:rsidRPr="006E1542">
                <w:rPr>
                  <w:color w:val="000000"/>
                  <w:sz w:val="18"/>
                  <w:szCs w:val="18"/>
                </w:rPr>
                <w:t>SALA 520</w:t>
              </w:r>
            </w:ins>
          </w:p>
        </w:tc>
        <w:tc>
          <w:tcPr>
            <w:tcW w:w="3139" w:type="dxa"/>
            <w:tcBorders>
              <w:top w:val="nil"/>
              <w:left w:val="nil"/>
              <w:bottom w:val="single" w:sz="4" w:space="0" w:color="auto"/>
              <w:right w:val="single" w:sz="4" w:space="0" w:color="auto"/>
            </w:tcBorders>
            <w:shd w:val="clear" w:color="auto" w:fill="auto"/>
            <w:noWrap/>
            <w:hideMark/>
          </w:tcPr>
          <w:p w14:paraId="2625D211" w14:textId="77777777" w:rsidR="00EE1D17" w:rsidRPr="006E1542" w:rsidRDefault="00EE1D17" w:rsidP="0093206B">
            <w:pPr>
              <w:jc w:val="both"/>
              <w:rPr>
                <w:ins w:id="1463" w:author="Livia Arbex Endo | Felsberg Advogados" w:date="2019-04-05T12:33:00Z"/>
                <w:color w:val="000000"/>
                <w:sz w:val="18"/>
                <w:szCs w:val="18"/>
              </w:rPr>
            </w:pPr>
            <w:ins w:id="1464"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13F89CC3" w14:textId="77777777" w:rsidR="00EE1D17" w:rsidRPr="006E1542" w:rsidRDefault="00EE1D17" w:rsidP="0093206B">
            <w:pPr>
              <w:jc w:val="center"/>
              <w:rPr>
                <w:ins w:id="1465" w:author="Livia Arbex Endo | Felsberg Advogados" w:date="2019-04-05T12:33:00Z"/>
                <w:color w:val="000000"/>
                <w:sz w:val="18"/>
                <w:szCs w:val="18"/>
              </w:rPr>
            </w:pPr>
            <w:ins w:id="1466"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43A29C5D" w14:textId="77777777" w:rsidR="00EE1D17" w:rsidRPr="006E1542" w:rsidRDefault="00EE1D17" w:rsidP="0093206B">
            <w:pPr>
              <w:jc w:val="center"/>
              <w:rPr>
                <w:ins w:id="1467" w:author="Livia Arbex Endo | Felsberg Advogados" w:date="2019-04-05T12:33:00Z"/>
                <w:color w:val="000000"/>
                <w:sz w:val="18"/>
                <w:szCs w:val="18"/>
              </w:rPr>
            </w:pPr>
            <w:ins w:id="1468"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5055661D" w14:textId="77777777" w:rsidR="00EE1D17" w:rsidRPr="006E1542" w:rsidRDefault="00EE1D17" w:rsidP="0093206B">
            <w:pPr>
              <w:jc w:val="center"/>
              <w:rPr>
                <w:ins w:id="1469" w:author="Livia Arbex Endo | Felsberg Advogados" w:date="2019-04-05T12:33:00Z"/>
                <w:color w:val="000000"/>
                <w:sz w:val="18"/>
                <w:szCs w:val="18"/>
              </w:rPr>
            </w:pPr>
            <w:ins w:id="1470" w:author="Livia Arbex Endo | Felsberg Advogados" w:date="2019-04-05T12:33:00Z">
              <w:r w:rsidRPr="006E1542">
                <w:rPr>
                  <w:color w:val="000000"/>
                  <w:sz w:val="18"/>
                  <w:szCs w:val="18"/>
                </w:rPr>
                <w:t>7.231</w:t>
              </w:r>
            </w:ins>
          </w:p>
        </w:tc>
      </w:tr>
      <w:tr w:rsidR="00EE1D17" w:rsidRPr="006E1542" w14:paraId="37F0141E" w14:textId="77777777" w:rsidTr="0093206B">
        <w:trPr>
          <w:trHeight w:val="255"/>
          <w:ins w:id="1471"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38356822" w14:textId="77777777" w:rsidR="00EE1D17" w:rsidRPr="006E1542" w:rsidRDefault="00EE1D17" w:rsidP="0093206B">
            <w:pPr>
              <w:rPr>
                <w:ins w:id="1472" w:author="Livia Arbex Endo | Felsberg Advogados" w:date="2019-04-05T12:33:00Z"/>
                <w:color w:val="000000"/>
                <w:sz w:val="18"/>
                <w:szCs w:val="18"/>
              </w:rPr>
            </w:pPr>
            <w:ins w:id="1473"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73E8ADE6" w14:textId="77777777" w:rsidR="00EE1D17" w:rsidRPr="006E1542" w:rsidRDefault="00EE1D17" w:rsidP="0093206B">
            <w:pPr>
              <w:jc w:val="center"/>
              <w:rPr>
                <w:ins w:id="1474" w:author="Livia Arbex Endo | Felsberg Advogados" w:date="2019-04-05T12:33:00Z"/>
                <w:color w:val="000000"/>
                <w:sz w:val="18"/>
                <w:szCs w:val="18"/>
              </w:rPr>
            </w:pPr>
            <w:ins w:id="1475" w:author="Livia Arbex Endo | Felsberg Advogados" w:date="2019-04-05T12:33:00Z">
              <w:r w:rsidRPr="006E1542">
                <w:rPr>
                  <w:color w:val="000000"/>
                  <w:sz w:val="18"/>
                  <w:szCs w:val="18"/>
                </w:rPr>
                <w:t>SALA 521</w:t>
              </w:r>
            </w:ins>
          </w:p>
        </w:tc>
        <w:tc>
          <w:tcPr>
            <w:tcW w:w="3139" w:type="dxa"/>
            <w:tcBorders>
              <w:top w:val="nil"/>
              <w:left w:val="nil"/>
              <w:bottom w:val="single" w:sz="4" w:space="0" w:color="auto"/>
              <w:right w:val="single" w:sz="4" w:space="0" w:color="auto"/>
            </w:tcBorders>
            <w:shd w:val="clear" w:color="auto" w:fill="auto"/>
            <w:noWrap/>
            <w:hideMark/>
          </w:tcPr>
          <w:p w14:paraId="406450AF" w14:textId="77777777" w:rsidR="00EE1D17" w:rsidRPr="006E1542" w:rsidRDefault="00EE1D17" w:rsidP="0093206B">
            <w:pPr>
              <w:jc w:val="both"/>
              <w:rPr>
                <w:ins w:id="1476" w:author="Livia Arbex Endo | Felsberg Advogados" w:date="2019-04-05T12:33:00Z"/>
                <w:color w:val="000000"/>
                <w:sz w:val="18"/>
                <w:szCs w:val="18"/>
              </w:rPr>
            </w:pPr>
            <w:ins w:id="1477"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6378146D" w14:textId="77777777" w:rsidR="00EE1D17" w:rsidRPr="006E1542" w:rsidRDefault="00EE1D17" w:rsidP="0093206B">
            <w:pPr>
              <w:jc w:val="center"/>
              <w:rPr>
                <w:ins w:id="1478" w:author="Livia Arbex Endo | Felsberg Advogados" w:date="2019-04-05T12:33:00Z"/>
                <w:color w:val="000000"/>
                <w:sz w:val="18"/>
                <w:szCs w:val="18"/>
              </w:rPr>
            </w:pPr>
            <w:ins w:id="1479"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10B4850C" w14:textId="77777777" w:rsidR="00EE1D17" w:rsidRPr="006E1542" w:rsidRDefault="00EE1D17" w:rsidP="0093206B">
            <w:pPr>
              <w:jc w:val="center"/>
              <w:rPr>
                <w:ins w:id="1480" w:author="Livia Arbex Endo | Felsberg Advogados" w:date="2019-04-05T12:33:00Z"/>
                <w:color w:val="000000"/>
                <w:sz w:val="18"/>
                <w:szCs w:val="18"/>
              </w:rPr>
            </w:pPr>
            <w:ins w:id="1481"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7860E2F7" w14:textId="77777777" w:rsidR="00EE1D17" w:rsidRPr="006E1542" w:rsidRDefault="00EE1D17" w:rsidP="0093206B">
            <w:pPr>
              <w:jc w:val="center"/>
              <w:rPr>
                <w:ins w:id="1482" w:author="Livia Arbex Endo | Felsberg Advogados" w:date="2019-04-05T12:33:00Z"/>
                <w:color w:val="000000"/>
                <w:sz w:val="18"/>
                <w:szCs w:val="18"/>
              </w:rPr>
            </w:pPr>
            <w:ins w:id="1483" w:author="Livia Arbex Endo | Felsberg Advogados" w:date="2019-04-05T12:33:00Z">
              <w:r w:rsidRPr="006E1542">
                <w:rPr>
                  <w:color w:val="000000"/>
                  <w:sz w:val="18"/>
                  <w:szCs w:val="18"/>
                </w:rPr>
                <w:t>7.232</w:t>
              </w:r>
            </w:ins>
          </w:p>
        </w:tc>
      </w:tr>
      <w:tr w:rsidR="00EE1D17" w:rsidRPr="006E1542" w14:paraId="5F59E63C" w14:textId="77777777" w:rsidTr="0093206B">
        <w:trPr>
          <w:trHeight w:val="255"/>
          <w:ins w:id="1484" w:author="Livia Arbex Endo | Felsberg Advogados" w:date="2019-04-05T12:33: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0409C71" w14:textId="77777777" w:rsidR="00EE1D17" w:rsidRPr="006E1542" w:rsidRDefault="00EE1D17" w:rsidP="0093206B">
            <w:pPr>
              <w:rPr>
                <w:ins w:id="1485" w:author="Livia Arbex Endo | Felsberg Advogados" w:date="2019-04-05T12:33:00Z"/>
                <w:color w:val="000000"/>
                <w:sz w:val="18"/>
                <w:szCs w:val="18"/>
              </w:rPr>
            </w:pPr>
            <w:ins w:id="1486" w:author="Livia Arbex Endo | Felsberg Advogados" w:date="2019-04-05T12:33:00Z">
              <w:r w:rsidRPr="006E1542">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Pr>
          <w:p w14:paraId="19BE50DA" w14:textId="77777777" w:rsidR="00EE1D17" w:rsidRPr="006E1542" w:rsidRDefault="00EE1D17" w:rsidP="0093206B">
            <w:pPr>
              <w:jc w:val="center"/>
              <w:rPr>
                <w:ins w:id="1487" w:author="Livia Arbex Endo | Felsberg Advogados" w:date="2019-04-05T12:33:00Z"/>
                <w:color w:val="000000"/>
                <w:sz w:val="18"/>
                <w:szCs w:val="18"/>
              </w:rPr>
            </w:pPr>
            <w:ins w:id="1488" w:author="Livia Arbex Endo | Felsberg Advogados" w:date="2019-04-05T12:33:00Z">
              <w:r w:rsidRPr="006E1542">
                <w:rPr>
                  <w:color w:val="000000"/>
                  <w:sz w:val="18"/>
                  <w:szCs w:val="18"/>
                </w:rPr>
                <w:t>SALA 522</w:t>
              </w:r>
            </w:ins>
          </w:p>
        </w:tc>
        <w:tc>
          <w:tcPr>
            <w:tcW w:w="3139" w:type="dxa"/>
            <w:tcBorders>
              <w:top w:val="nil"/>
              <w:left w:val="nil"/>
              <w:bottom w:val="single" w:sz="4" w:space="0" w:color="auto"/>
              <w:right w:val="single" w:sz="4" w:space="0" w:color="auto"/>
            </w:tcBorders>
            <w:shd w:val="clear" w:color="auto" w:fill="auto"/>
            <w:noWrap/>
            <w:hideMark/>
          </w:tcPr>
          <w:p w14:paraId="35307EB5" w14:textId="77777777" w:rsidR="00EE1D17" w:rsidRPr="006E1542" w:rsidRDefault="00EE1D17" w:rsidP="0093206B">
            <w:pPr>
              <w:jc w:val="both"/>
              <w:rPr>
                <w:ins w:id="1489" w:author="Livia Arbex Endo | Felsberg Advogados" w:date="2019-04-05T12:33:00Z"/>
                <w:color w:val="000000"/>
                <w:sz w:val="18"/>
                <w:szCs w:val="18"/>
              </w:rPr>
            </w:pPr>
            <w:ins w:id="1490" w:author="Livia Arbex Endo | Felsberg Advogados" w:date="2019-04-05T12:33:00Z">
              <w:r w:rsidRPr="008023AD">
                <w:rPr>
                  <w:color w:val="000000"/>
                  <w:sz w:val="18"/>
                  <w:szCs w:val="18"/>
                </w:rPr>
                <w:t>Rua João Pessoa, 267, Cidade Alta</w:t>
              </w:r>
            </w:ins>
          </w:p>
        </w:tc>
        <w:tc>
          <w:tcPr>
            <w:tcW w:w="1660" w:type="dxa"/>
            <w:tcBorders>
              <w:top w:val="nil"/>
              <w:left w:val="nil"/>
              <w:bottom w:val="single" w:sz="4" w:space="0" w:color="auto"/>
              <w:right w:val="single" w:sz="4" w:space="0" w:color="auto"/>
            </w:tcBorders>
            <w:shd w:val="clear" w:color="auto" w:fill="auto"/>
            <w:noWrap/>
            <w:hideMark/>
          </w:tcPr>
          <w:p w14:paraId="2079B27C" w14:textId="77777777" w:rsidR="00EE1D17" w:rsidRPr="006E1542" w:rsidRDefault="00EE1D17" w:rsidP="0093206B">
            <w:pPr>
              <w:jc w:val="center"/>
              <w:rPr>
                <w:ins w:id="1491" w:author="Livia Arbex Endo | Felsberg Advogados" w:date="2019-04-05T12:33:00Z"/>
                <w:color w:val="000000"/>
                <w:sz w:val="18"/>
                <w:szCs w:val="18"/>
              </w:rPr>
            </w:pPr>
            <w:ins w:id="1492" w:author="Livia Arbex Endo | Felsberg Advogados" w:date="2019-04-05T12:33:00Z">
              <w:r w:rsidRPr="00786485">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hideMark/>
          </w:tcPr>
          <w:p w14:paraId="77C0F285" w14:textId="77777777" w:rsidR="00EE1D17" w:rsidRPr="006E1542" w:rsidRDefault="00EE1D17" w:rsidP="0093206B">
            <w:pPr>
              <w:jc w:val="center"/>
              <w:rPr>
                <w:ins w:id="1493" w:author="Livia Arbex Endo | Felsberg Advogados" w:date="2019-04-05T12:33:00Z"/>
                <w:color w:val="000000"/>
                <w:sz w:val="18"/>
                <w:szCs w:val="18"/>
              </w:rPr>
            </w:pPr>
            <w:ins w:id="1494" w:author="Livia Arbex Endo | Felsberg Advogados" w:date="2019-04-05T12:33:00Z">
              <w:r w:rsidRPr="00F74ED1">
                <w:rPr>
                  <w:color w:val="000000"/>
                  <w:sz w:val="18"/>
                  <w:szCs w:val="18"/>
                </w:rPr>
                <w:t>3º OFICIO / 1ª ZONA</w:t>
              </w:r>
            </w:ins>
          </w:p>
        </w:tc>
        <w:tc>
          <w:tcPr>
            <w:tcW w:w="1271" w:type="dxa"/>
            <w:tcBorders>
              <w:top w:val="nil"/>
              <w:left w:val="nil"/>
              <w:bottom w:val="single" w:sz="4" w:space="0" w:color="auto"/>
              <w:right w:val="single" w:sz="4" w:space="0" w:color="auto"/>
            </w:tcBorders>
            <w:shd w:val="clear" w:color="auto" w:fill="auto"/>
            <w:noWrap/>
            <w:hideMark/>
          </w:tcPr>
          <w:p w14:paraId="4024D05A" w14:textId="77777777" w:rsidR="00EE1D17" w:rsidRPr="006E1542" w:rsidRDefault="00EE1D17" w:rsidP="0093206B">
            <w:pPr>
              <w:jc w:val="center"/>
              <w:rPr>
                <w:ins w:id="1495" w:author="Livia Arbex Endo | Felsberg Advogados" w:date="2019-04-05T12:33:00Z"/>
                <w:color w:val="000000"/>
                <w:sz w:val="18"/>
                <w:szCs w:val="18"/>
              </w:rPr>
            </w:pPr>
            <w:ins w:id="1496" w:author="Livia Arbex Endo | Felsberg Advogados" w:date="2019-04-05T12:33:00Z">
              <w:r w:rsidRPr="006E1542">
                <w:rPr>
                  <w:color w:val="000000"/>
                  <w:sz w:val="18"/>
                  <w:szCs w:val="18"/>
                </w:rPr>
                <w:t>7.233</w:t>
              </w:r>
            </w:ins>
          </w:p>
        </w:tc>
      </w:tr>
    </w:tbl>
    <w:p w14:paraId="49451F05" w14:textId="7BC3E0C6" w:rsidR="00EE1D17" w:rsidRDefault="00EE1D17" w:rsidP="00124DA5">
      <w:pPr>
        <w:tabs>
          <w:tab w:val="left" w:pos="785"/>
          <w:tab w:val="center" w:pos="4252"/>
        </w:tabs>
        <w:spacing w:line="276" w:lineRule="auto"/>
        <w:rPr>
          <w:ins w:id="1497" w:author="Livia Arbex Endo | Felsberg Advogados" w:date="2019-04-05T12:32:00Z"/>
          <w:rFonts w:eastAsia="Arial Unicode MS"/>
          <w:b/>
          <w:color w:val="000000"/>
          <w:w w:val="0"/>
        </w:rPr>
      </w:pPr>
    </w:p>
    <w:p w14:paraId="24930398" w14:textId="6DD19BE2" w:rsidR="00EE1D17" w:rsidRDefault="00EE1D17" w:rsidP="00EE1D17">
      <w:pPr>
        <w:tabs>
          <w:tab w:val="left" w:pos="785"/>
          <w:tab w:val="center" w:pos="4252"/>
        </w:tabs>
        <w:spacing w:line="276" w:lineRule="auto"/>
        <w:ind w:left="-709"/>
        <w:rPr>
          <w:ins w:id="1498" w:author="Livia Arbex Endo | Felsberg Advogados" w:date="2019-04-05T12:35:00Z"/>
          <w:rFonts w:eastAsia="Arial Unicode MS"/>
          <w:b/>
          <w:color w:val="000000"/>
          <w:w w:val="0"/>
        </w:rPr>
      </w:pPr>
      <w:ins w:id="1499" w:author="Livia Arbex Endo | Felsberg Advogados" w:date="2019-04-05T12:35:00Z">
        <w:r>
          <w:rPr>
            <w:rFonts w:eastAsia="Arial Unicode MS"/>
            <w:b/>
            <w:color w:val="000000"/>
            <w:w w:val="0"/>
          </w:rPr>
          <w:t>2. ELAM</w:t>
        </w:r>
      </w:ins>
      <w:ins w:id="1500" w:author="Livia Arbex Endo | Felsberg Advogados" w:date="2019-04-05T12:36:00Z">
        <w:r>
          <w:rPr>
            <w:rFonts w:eastAsia="Arial Unicode MS"/>
            <w:b/>
            <w:color w:val="000000"/>
            <w:w w:val="0"/>
          </w:rPr>
          <w:t>/EGOS</w:t>
        </w:r>
      </w:ins>
      <w:ins w:id="1501" w:author="Livia Arbex Endo | Felsberg Advogados" w:date="2019-04-05T12:35:00Z">
        <w:r>
          <w:rPr>
            <w:rFonts w:eastAsia="Arial Unicode MS"/>
            <w:b/>
            <w:color w:val="000000"/>
            <w:w w:val="0"/>
          </w:rPr>
          <w:t>:</w:t>
        </w:r>
      </w:ins>
    </w:p>
    <w:p w14:paraId="4337A344" w14:textId="77777777" w:rsidR="00EE1D17" w:rsidRPr="00146771" w:rsidRDefault="00EE1D17" w:rsidP="00EE1D17">
      <w:pPr>
        <w:pStyle w:val="PargrafodaLista"/>
        <w:rPr>
          <w:ins w:id="1502" w:author="Livia Arbex Endo | Felsberg Advogados" w:date="2019-04-05T12:36:00Z"/>
          <w:sz w:val="22"/>
          <w:szCs w:val="22"/>
        </w:rPr>
      </w:pPr>
    </w:p>
    <w:tbl>
      <w:tblPr>
        <w:tblW w:w="10365" w:type="dxa"/>
        <w:tblInd w:w="-639" w:type="dxa"/>
        <w:tblCellMar>
          <w:left w:w="70" w:type="dxa"/>
          <w:right w:w="70" w:type="dxa"/>
        </w:tblCellMar>
        <w:tblLook w:val="04A0" w:firstRow="1" w:lastRow="0" w:firstColumn="1" w:lastColumn="0" w:noHBand="0" w:noVBand="1"/>
      </w:tblPr>
      <w:tblGrid>
        <w:gridCol w:w="2118"/>
        <w:gridCol w:w="981"/>
        <w:gridCol w:w="3139"/>
        <w:gridCol w:w="1691"/>
        <w:gridCol w:w="1131"/>
        <w:gridCol w:w="1305"/>
      </w:tblGrid>
      <w:tr w:rsidR="00EE1D17" w:rsidRPr="00F01147" w14:paraId="3135C8E3" w14:textId="77777777" w:rsidTr="00EE1D17">
        <w:trPr>
          <w:trHeight w:val="315"/>
          <w:ins w:id="1503"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87F36E7" w14:textId="77777777" w:rsidR="00EE1D17" w:rsidRPr="00F01147" w:rsidRDefault="00EE1D17" w:rsidP="0093206B">
            <w:pPr>
              <w:jc w:val="center"/>
              <w:rPr>
                <w:ins w:id="1504" w:author="Livia Arbex Endo | Felsberg Advogados" w:date="2019-04-05T12:36:00Z"/>
                <w:b/>
                <w:bCs/>
                <w:sz w:val="18"/>
                <w:szCs w:val="18"/>
              </w:rPr>
            </w:pPr>
            <w:ins w:id="1505" w:author="Livia Arbex Endo | Felsberg Advogados" w:date="2019-04-05T12:36:00Z">
              <w:r w:rsidRPr="00F01147">
                <w:rPr>
                  <w:b/>
                  <w:bCs/>
                  <w:sz w:val="18"/>
                  <w:szCs w:val="18"/>
                </w:rPr>
                <w:t>EMPREENDIMENTO</w:t>
              </w:r>
            </w:ins>
          </w:p>
        </w:tc>
        <w:tc>
          <w:tcPr>
            <w:tcW w:w="981" w:type="dxa"/>
            <w:tcBorders>
              <w:top w:val="single" w:sz="4" w:space="0" w:color="auto"/>
              <w:left w:val="nil"/>
              <w:bottom w:val="single" w:sz="4" w:space="0" w:color="auto"/>
              <w:right w:val="single" w:sz="4" w:space="0" w:color="auto"/>
            </w:tcBorders>
            <w:shd w:val="clear" w:color="auto" w:fill="FFFFFF"/>
            <w:noWrap/>
            <w:vAlign w:val="bottom"/>
            <w:hideMark/>
          </w:tcPr>
          <w:p w14:paraId="536A1588" w14:textId="77777777" w:rsidR="00EE1D17" w:rsidRPr="00F01147" w:rsidRDefault="00EE1D17" w:rsidP="0093206B">
            <w:pPr>
              <w:jc w:val="center"/>
              <w:rPr>
                <w:ins w:id="1506" w:author="Livia Arbex Endo | Felsberg Advogados" w:date="2019-04-05T12:36:00Z"/>
                <w:b/>
                <w:bCs/>
                <w:sz w:val="18"/>
                <w:szCs w:val="18"/>
              </w:rPr>
            </w:pPr>
            <w:ins w:id="1507" w:author="Livia Arbex Endo | Felsberg Advogados" w:date="2019-04-05T12:36:00Z">
              <w:r w:rsidRPr="00F01147">
                <w:rPr>
                  <w:b/>
                  <w:bCs/>
                  <w:sz w:val="18"/>
                  <w:szCs w:val="18"/>
                </w:rPr>
                <w:t>UNIDADE</w:t>
              </w:r>
            </w:ins>
          </w:p>
        </w:tc>
        <w:tc>
          <w:tcPr>
            <w:tcW w:w="3139" w:type="dxa"/>
            <w:tcBorders>
              <w:top w:val="single" w:sz="4" w:space="0" w:color="auto"/>
              <w:left w:val="nil"/>
              <w:bottom w:val="single" w:sz="4" w:space="0" w:color="auto"/>
              <w:right w:val="single" w:sz="4" w:space="0" w:color="auto"/>
            </w:tcBorders>
            <w:shd w:val="clear" w:color="auto" w:fill="FFFFFF"/>
            <w:noWrap/>
            <w:vAlign w:val="bottom"/>
            <w:hideMark/>
          </w:tcPr>
          <w:p w14:paraId="27C8E58A" w14:textId="77777777" w:rsidR="00EE1D17" w:rsidRPr="00F01147" w:rsidRDefault="00EE1D17" w:rsidP="0093206B">
            <w:pPr>
              <w:jc w:val="center"/>
              <w:rPr>
                <w:ins w:id="1508" w:author="Livia Arbex Endo | Felsberg Advogados" w:date="2019-04-05T12:36:00Z"/>
                <w:b/>
                <w:bCs/>
                <w:sz w:val="18"/>
                <w:szCs w:val="18"/>
              </w:rPr>
            </w:pPr>
            <w:ins w:id="1509" w:author="Livia Arbex Endo | Felsberg Advogados" w:date="2019-04-05T12:36:00Z">
              <w:r w:rsidRPr="00F01147">
                <w:rPr>
                  <w:b/>
                  <w:bCs/>
                  <w:sz w:val="18"/>
                  <w:szCs w:val="18"/>
                </w:rPr>
                <w:t>ENDEREÇO</w:t>
              </w:r>
            </w:ins>
          </w:p>
        </w:tc>
        <w:tc>
          <w:tcPr>
            <w:tcW w:w="1691" w:type="dxa"/>
            <w:tcBorders>
              <w:top w:val="single" w:sz="4" w:space="0" w:color="auto"/>
              <w:left w:val="nil"/>
              <w:bottom w:val="single" w:sz="4" w:space="0" w:color="auto"/>
              <w:right w:val="single" w:sz="4" w:space="0" w:color="auto"/>
            </w:tcBorders>
            <w:shd w:val="clear" w:color="auto" w:fill="FFFFFF"/>
            <w:noWrap/>
            <w:vAlign w:val="bottom"/>
            <w:hideMark/>
          </w:tcPr>
          <w:p w14:paraId="611A9E85" w14:textId="77777777" w:rsidR="00EE1D17" w:rsidRPr="00F01147" w:rsidRDefault="00EE1D17" w:rsidP="0093206B">
            <w:pPr>
              <w:jc w:val="center"/>
              <w:rPr>
                <w:ins w:id="1510" w:author="Livia Arbex Endo | Felsberg Advogados" w:date="2019-04-05T12:36:00Z"/>
                <w:b/>
                <w:bCs/>
                <w:sz w:val="18"/>
                <w:szCs w:val="18"/>
              </w:rPr>
            </w:pPr>
            <w:ins w:id="1511" w:author="Livia Arbex Endo | Felsberg Advogados" w:date="2019-04-05T12:36:00Z">
              <w:r w:rsidRPr="00F01147">
                <w:rPr>
                  <w:b/>
                  <w:bCs/>
                  <w:sz w:val="18"/>
                  <w:szCs w:val="18"/>
                </w:rPr>
                <w:t>CIDADE</w:t>
              </w:r>
            </w:ins>
          </w:p>
        </w:tc>
        <w:tc>
          <w:tcPr>
            <w:tcW w:w="1131" w:type="dxa"/>
            <w:tcBorders>
              <w:top w:val="single" w:sz="4" w:space="0" w:color="auto"/>
              <w:left w:val="nil"/>
              <w:bottom w:val="single" w:sz="4" w:space="0" w:color="auto"/>
              <w:right w:val="single" w:sz="4" w:space="0" w:color="auto"/>
            </w:tcBorders>
            <w:shd w:val="clear" w:color="auto" w:fill="FFFFFF"/>
            <w:noWrap/>
            <w:vAlign w:val="bottom"/>
            <w:hideMark/>
          </w:tcPr>
          <w:p w14:paraId="554047C8" w14:textId="77777777" w:rsidR="00EE1D17" w:rsidRPr="00F01147" w:rsidRDefault="00EE1D17" w:rsidP="0093206B">
            <w:pPr>
              <w:jc w:val="center"/>
              <w:rPr>
                <w:ins w:id="1512" w:author="Livia Arbex Endo | Felsberg Advogados" w:date="2019-04-05T12:36:00Z"/>
                <w:b/>
                <w:bCs/>
                <w:sz w:val="18"/>
                <w:szCs w:val="18"/>
              </w:rPr>
            </w:pPr>
            <w:ins w:id="1513" w:author="Livia Arbex Endo | Felsberg Advogados" w:date="2019-04-05T12:36:00Z">
              <w:r w:rsidRPr="00F01147">
                <w:rPr>
                  <w:b/>
                  <w:bCs/>
                  <w:sz w:val="18"/>
                  <w:szCs w:val="18"/>
                </w:rPr>
                <w:t>CART</w:t>
              </w:r>
              <w:r>
                <w:rPr>
                  <w:b/>
                  <w:bCs/>
                  <w:sz w:val="18"/>
                  <w:szCs w:val="18"/>
                </w:rPr>
                <w:t>Ó</w:t>
              </w:r>
              <w:r w:rsidRPr="00F01147">
                <w:rPr>
                  <w:b/>
                  <w:bCs/>
                  <w:sz w:val="18"/>
                  <w:szCs w:val="18"/>
                </w:rPr>
                <w:t>RIO</w:t>
              </w:r>
            </w:ins>
          </w:p>
        </w:tc>
        <w:tc>
          <w:tcPr>
            <w:tcW w:w="1305" w:type="dxa"/>
            <w:tcBorders>
              <w:top w:val="single" w:sz="4" w:space="0" w:color="auto"/>
              <w:left w:val="nil"/>
              <w:bottom w:val="single" w:sz="4" w:space="0" w:color="auto"/>
              <w:right w:val="single" w:sz="4" w:space="0" w:color="auto"/>
            </w:tcBorders>
            <w:shd w:val="clear" w:color="auto" w:fill="FFFFFF"/>
            <w:noWrap/>
            <w:vAlign w:val="bottom"/>
            <w:hideMark/>
          </w:tcPr>
          <w:p w14:paraId="1E0E99FA" w14:textId="77777777" w:rsidR="00EE1D17" w:rsidRPr="00F01147" w:rsidRDefault="00EE1D17" w:rsidP="0093206B">
            <w:pPr>
              <w:jc w:val="center"/>
              <w:rPr>
                <w:ins w:id="1514" w:author="Livia Arbex Endo | Felsberg Advogados" w:date="2019-04-05T12:36:00Z"/>
                <w:b/>
                <w:bCs/>
                <w:sz w:val="18"/>
                <w:szCs w:val="18"/>
              </w:rPr>
            </w:pPr>
            <w:ins w:id="1515" w:author="Livia Arbex Endo | Felsberg Advogados" w:date="2019-04-05T12:36:00Z">
              <w:r w:rsidRPr="00F01147">
                <w:rPr>
                  <w:b/>
                  <w:bCs/>
                  <w:sz w:val="18"/>
                  <w:szCs w:val="18"/>
                </w:rPr>
                <w:t>MATR</w:t>
              </w:r>
              <w:r>
                <w:rPr>
                  <w:b/>
                  <w:bCs/>
                  <w:sz w:val="18"/>
                  <w:szCs w:val="18"/>
                </w:rPr>
                <w:t>Í</w:t>
              </w:r>
              <w:r w:rsidRPr="00F01147">
                <w:rPr>
                  <w:b/>
                  <w:bCs/>
                  <w:sz w:val="18"/>
                  <w:szCs w:val="18"/>
                </w:rPr>
                <w:t>CULA</w:t>
              </w:r>
            </w:ins>
          </w:p>
        </w:tc>
      </w:tr>
      <w:tr w:rsidR="00EE1D17" w14:paraId="002BCD8E"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516" w:author="Livia Arbex Endo | Felsberg Advogados" w:date="2019-04-05T12:36:00Z"/>
        </w:trPr>
        <w:tc>
          <w:tcPr>
            <w:tcW w:w="10365" w:type="dxa"/>
            <w:gridSpan w:val="6"/>
            <w:shd w:val="clear" w:color="auto" w:fill="auto"/>
            <w:noWrap/>
            <w:vAlign w:val="bottom"/>
          </w:tcPr>
          <w:p w14:paraId="776887B9" w14:textId="77777777" w:rsidR="00EE1D17" w:rsidRDefault="00EE1D17" w:rsidP="0093206B">
            <w:pPr>
              <w:jc w:val="both"/>
              <w:rPr>
                <w:ins w:id="1517" w:author="Livia Arbex Endo | Felsberg Advogados" w:date="2019-04-05T12:36:00Z"/>
              </w:rPr>
            </w:pPr>
            <w:ins w:id="1518" w:author="Livia Arbex Endo | Felsberg Advogados" w:date="2019-04-05T12:36:00Z">
              <w:r w:rsidRPr="00EB7921">
                <w:rPr>
                  <w:b/>
                  <w:color w:val="000000"/>
                  <w:sz w:val="18"/>
                  <w:szCs w:val="18"/>
                </w:rPr>
                <w:t>EGOS</w:t>
              </w:r>
            </w:ins>
          </w:p>
        </w:tc>
      </w:tr>
      <w:tr w:rsidR="00EE1D17" w:rsidRPr="00B36F48" w14:paraId="211EB0D8"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519"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9721D" w14:textId="77777777" w:rsidR="00EE1D17" w:rsidRPr="00B36F48" w:rsidRDefault="00EE1D17" w:rsidP="00EE1D17">
            <w:pPr>
              <w:rPr>
                <w:ins w:id="1520" w:author="Livia Arbex Endo | Felsberg Advogados" w:date="2019-04-05T12:36:00Z"/>
                <w:color w:val="000000"/>
                <w:sz w:val="18"/>
                <w:szCs w:val="18"/>
              </w:rPr>
            </w:pPr>
            <w:ins w:id="1521"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B9ED9" w14:textId="77777777" w:rsidR="00EE1D17" w:rsidRPr="00B36F48" w:rsidRDefault="00EE1D17" w:rsidP="00EE1D17">
            <w:pPr>
              <w:jc w:val="center"/>
              <w:rPr>
                <w:ins w:id="1522" w:author="Livia Arbex Endo | Felsberg Advogados" w:date="2019-04-05T12:36:00Z"/>
                <w:color w:val="000000"/>
                <w:sz w:val="18"/>
                <w:szCs w:val="18"/>
              </w:rPr>
            </w:pPr>
            <w:ins w:id="1523" w:author="Livia Arbex Endo | Felsberg Advogados" w:date="2019-04-05T12:36:00Z">
              <w:r w:rsidRPr="00B36F48">
                <w:rPr>
                  <w:color w:val="000000"/>
                  <w:sz w:val="18"/>
                  <w:szCs w:val="18"/>
                </w:rPr>
                <w:t>203</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9CAAA" w14:textId="77777777" w:rsidR="00EE1D17" w:rsidRPr="00B36F48" w:rsidRDefault="00EE1D17" w:rsidP="00EE1D17">
            <w:pPr>
              <w:jc w:val="both"/>
              <w:rPr>
                <w:ins w:id="1524" w:author="Livia Arbex Endo | Felsberg Advogados" w:date="2019-04-05T12:36:00Z"/>
                <w:color w:val="000000"/>
                <w:sz w:val="18"/>
                <w:szCs w:val="18"/>
              </w:rPr>
            </w:pPr>
            <w:ins w:id="1525"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27D0C1E3" w14:textId="4502C716" w:rsidR="00EE1D17" w:rsidRPr="00B36F48" w:rsidRDefault="00EE1D17" w:rsidP="00EE1D17">
            <w:pPr>
              <w:jc w:val="center"/>
              <w:rPr>
                <w:ins w:id="1526" w:author="Livia Arbex Endo | Felsberg Advogados" w:date="2019-04-05T12:36:00Z"/>
                <w:color w:val="000000"/>
                <w:sz w:val="18"/>
                <w:szCs w:val="18"/>
              </w:rPr>
            </w:pPr>
            <w:ins w:id="1527"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0EAAEB0C" w14:textId="77777777" w:rsidR="00EE1D17" w:rsidRPr="00B36F48" w:rsidRDefault="00EE1D17" w:rsidP="00EE1D17">
            <w:pPr>
              <w:jc w:val="center"/>
              <w:rPr>
                <w:ins w:id="1528" w:author="Livia Arbex Endo | Felsberg Advogados" w:date="2019-04-05T12:36:00Z"/>
                <w:color w:val="000000"/>
                <w:sz w:val="18"/>
                <w:szCs w:val="18"/>
              </w:rPr>
            </w:pPr>
            <w:ins w:id="1529"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4E07ED12" w14:textId="77777777" w:rsidR="00EE1D17" w:rsidRPr="00B36F48" w:rsidRDefault="00EE1D17" w:rsidP="00EE1D17">
            <w:pPr>
              <w:jc w:val="center"/>
              <w:rPr>
                <w:ins w:id="1530" w:author="Livia Arbex Endo | Felsberg Advogados" w:date="2019-04-05T12:36:00Z"/>
                <w:color w:val="000000"/>
                <w:sz w:val="18"/>
                <w:szCs w:val="18"/>
                <w:highlight w:val="lightGray"/>
              </w:rPr>
            </w:pPr>
            <w:ins w:id="1531" w:author="Livia Arbex Endo | Felsberg Advogados" w:date="2019-04-05T12:36:00Z">
              <w:r w:rsidRPr="00B36F48">
                <w:rPr>
                  <w:color w:val="000000"/>
                  <w:sz w:val="18"/>
                  <w:szCs w:val="18"/>
                  <w:highlight w:val="lightGray"/>
                </w:rPr>
                <w:t>[=]</w:t>
              </w:r>
            </w:ins>
          </w:p>
        </w:tc>
      </w:tr>
      <w:tr w:rsidR="00EE1D17" w:rsidRPr="00B36F48" w14:paraId="1C5B069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532"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31820" w14:textId="77777777" w:rsidR="00EE1D17" w:rsidRPr="00B36F48" w:rsidRDefault="00EE1D17" w:rsidP="00EE1D17">
            <w:pPr>
              <w:rPr>
                <w:ins w:id="1533" w:author="Livia Arbex Endo | Felsberg Advogados" w:date="2019-04-05T12:36:00Z"/>
                <w:color w:val="000000"/>
                <w:sz w:val="18"/>
                <w:szCs w:val="18"/>
              </w:rPr>
            </w:pPr>
            <w:ins w:id="1534"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714C4F" w14:textId="77777777" w:rsidR="00EE1D17" w:rsidRPr="00B36F48" w:rsidRDefault="00EE1D17" w:rsidP="00EE1D17">
            <w:pPr>
              <w:jc w:val="center"/>
              <w:rPr>
                <w:ins w:id="1535" w:author="Livia Arbex Endo | Felsberg Advogados" w:date="2019-04-05T12:36:00Z"/>
                <w:color w:val="000000"/>
                <w:sz w:val="18"/>
                <w:szCs w:val="18"/>
              </w:rPr>
            </w:pPr>
            <w:ins w:id="1536" w:author="Livia Arbex Endo | Felsberg Advogados" w:date="2019-04-05T12:36:00Z">
              <w:r w:rsidRPr="00B36F48">
                <w:rPr>
                  <w:color w:val="000000"/>
                  <w:sz w:val="18"/>
                  <w:szCs w:val="18"/>
                </w:rPr>
                <w:t>402</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92D85" w14:textId="77777777" w:rsidR="00EE1D17" w:rsidRPr="00B36F48" w:rsidRDefault="00EE1D17" w:rsidP="00EE1D17">
            <w:pPr>
              <w:jc w:val="both"/>
              <w:rPr>
                <w:ins w:id="1537" w:author="Livia Arbex Endo | Felsberg Advogados" w:date="2019-04-05T12:36:00Z"/>
                <w:color w:val="000000"/>
                <w:sz w:val="18"/>
                <w:szCs w:val="18"/>
              </w:rPr>
            </w:pPr>
            <w:ins w:id="1538"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69A41158" w14:textId="08E6C0F8" w:rsidR="00EE1D17" w:rsidRPr="00B36F48" w:rsidRDefault="00EE1D17" w:rsidP="00EE1D17">
            <w:pPr>
              <w:jc w:val="center"/>
              <w:rPr>
                <w:ins w:id="1539" w:author="Livia Arbex Endo | Felsberg Advogados" w:date="2019-04-05T12:36:00Z"/>
                <w:color w:val="000000"/>
                <w:sz w:val="18"/>
                <w:szCs w:val="18"/>
              </w:rPr>
            </w:pPr>
            <w:ins w:id="1540"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563A487D" w14:textId="77777777" w:rsidR="00EE1D17" w:rsidRPr="00B36F48" w:rsidRDefault="00EE1D17" w:rsidP="00EE1D17">
            <w:pPr>
              <w:jc w:val="center"/>
              <w:rPr>
                <w:ins w:id="1541" w:author="Livia Arbex Endo | Felsberg Advogados" w:date="2019-04-05T12:36:00Z"/>
                <w:color w:val="000000"/>
                <w:sz w:val="18"/>
                <w:szCs w:val="18"/>
              </w:rPr>
            </w:pPr>
            <w:ins w:id="1542"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4FBD65A" w14:textId="77777777" w:rsidR="00EE1D17" w:rsidRPr="00B36F48" w:rsidRDefault="00EE1D17" w:rsidP="00EE1D17">
            <w:pPr>
              <w:jc w:val="center"/>
              <w:rPr>
                <w:ins w:id="1543" w:author="Livia Arbex Endo | Felsberg Advogados" w:date="2019-04-05T12:36:00Z"/>
                <w:color w:val="000000"/>
                <w:sz w:val="18"/>
                <w:szCs w:val="18"/>
                <w:highlight w:val="lightGray"/>
              </w:rPr>
            </w:pPr>
            <w:ins w:id="1544" w:author="Livia Arbex Endo | Felsberg Advogados" w:date="2019-04-05T12:36:00Z">
              <w:r w:rsidRPr="00B36F48">
                <w:rPr>
                  <w:color w:val="000000"/>
                  <w:sz w:val="18"/>
                  <w:szCs w:val="18"/>
                  <w:highlight w:val="lightGray"/>
                </w:rPr>
                <w:t>[=]</w:t>
              </w:r>
            </w:ins>
          </w:p>
        </w:tc>
      </w:tr>
      <w:tr w:rsidR="00EE1D17" w:rsidRPr="00B36F48" w14:paraId="58092B19"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545"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18F57E" w14:textId="77777777" w:rsidR="00EE1D17" w:rsidRPr="00B36F48" w:rsidRDefault="00EE1D17" w:rsidP="00EE1D17">
            <w:pPr>
              <w:rPr>
                <w:ins w:id="1546" w:author="Livia Arbex Endo | Felsberg Advogados" w:date="2019-04-05T12:36:00Z"/>
                <w:color w:val="000000"/>
                <w:sz w:val="18"/>
                <w:szCs w:val="18"/>
              </w:rPr>
            </w:pPr>
            <w:ins w:id="1547"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EE1C7" w14:textId="77777777" w:rsidR="00EE1D17" w:rsidRPr="00B36F48" w:rsidRDefault="00EE1D17" w:rsidP="00EE1D17">
            <w:pPr>
              <w:jc w:val="center"/>
              <w:rPr>
                <w:ins w:id="1548" w:author="Livia Arbex Endo | Felsberg Advogados" w:date="2019-04-05T12:36:00Z"/>
                <w:color w:val="000000"/>
                <w:sz w:val="18"/>
                <w:szCs w:val="18"/>
              </w:rPr>
            </w:pPr>
            <w:ins w:id="1549" w:author="Livia Arbex Endo | Felsberg Advogados" w:date="2019-04-05T12:36:00Z">
              <w:r w:rsidRPr="00B36F48">
                <w:rPr>
                  <w:color w:val="000000"/>
                  <w:sz w:val="18"/>
                  <w:szCs w:val="18"/>
                </w:rPr>
                <w:t>502</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864A2" w14:textId="77777777" w:rsidR="00EE1D17" w:rsidRPr="00B36F48" w:rsidRDefault="00EE1D17" w:rsidP="00EE1D17">
            <w:pPr>
              <w:jc w:val="both"/>
              <w:rPr>
                <w:ins w:id="1550" w:author="Livia Arbex Endo | Felsberg Advogados" w:date="2019-04-05T12:36:00Z"/>
                <w:color w:val="000000"/>
                <w:sz w:val="18"/>
                <w:szCs w:val="18"/>
              </w:rPr>
            </w:pPr>
            <w:ins w:id="1551"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48B996C8" w14:textId="7F089888" w:rsidR="00EE1D17" w:rsidRPr="00B36F48" w:rsidRDefault="00EE1D17" w:rsidP="00EE1D17">
            <w:pPr>
              <w:jc w:val="center"/>
              <w:rPr>
                <w:ins w:id="1552" w:author="Livia Arbex Endo | Felsberg Advogados" w:date="2019-04-05T12:36:00Z"/>
                <w:color w:val="000000"/>
                <w:sz w:val="18"/>
                <w:szCs w:val="18"/>
              </w:rPr>
            </w:pPr>
            <w:ins w:id="1553"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12DA6148" w14:textId="77777777" w:rsidR="00EE1D17" w:rsidRPr="00B36F48" w:rsidRDefault="00EE1D17" w:rsidP="00EE1D17">
            <w:pPr>
              <w:jc w:val="center"/>
              <w:rPr>
                <w:ins w:id="1554" w:author="Livia Arbex Endo | Felsberg Advogados" w:date="2019-04-05T12:36:00Z"/>
                <w:color w:val="000000"/>
                <w:sz w:val="18"/>
                <w:szCs w:val="18"/>
              </w:rPr>
            </w:pPr>
            <w:ins w:id="1555"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5ED2CCD7" w14:textId="77777777" w:rsidR="00EE1D17" w:rsidRPr="00B36F48" w:rsidRDefault="00EE1D17" w:rsidP="00EE1D17">
            <w:pPr>
              <w:jc w:val="center"/>
              <w:rPr>
                <w:ins w:id="1556" w:author="Livia Arbex Endo | Felsberg Advogados" w:date="2019-04-05T12:36:00Z"/>
                <w:color w:val="000000"/>
                <w:sz w:val="18"/>
                <w:szCs w:val="18"/>
                <w:highlight w:val="lightGray"/>
              </w:rPr>
            </w:pPr>
            <w:ins w:id="1557" w:author="Livia Arbex Endo | Felsberg Advogados" w:date="2019-04-05T12:36:00Z">
              <w:r w:rsidRPr="00B36F48">
                <w:rPr>
                  <w:color w:val="000000"/>
                  <w:sz w:val="18"/>
                  <w:szCs w:val="18"/>
                  <w:highlight w:val="lightGray"/>
                </w:rPr>
                <w:t>[=]</w:t>
              </w:r>
            </w:ins>
          </w:p>
        </w:tc>
      </w:tr>
      <w:tr w:rsidR="00EE1D17" w:rsidRPr="00B36F48" w14:paraId="61B8A07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558"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7337F" w14:textId="77777777" w:rsidR="00EE1D17" w:rsidRPr="00B36F48" w:rsidRDefault="00EE1D17" w:rsidP="00EE1D17">
            <w:pPr>
              <w:rPr>
                <w:ins w:id="1559" w:author="Livia Arbex Endo | Felsberg Advogados" w:date="2019-04-05T12:36:00Z"/>
                <w:color w:val="000000"/>
                <w:sz w:val="18"/>
                <w:szCs w:val="18"/>
              </w:rPr>
            </w:pPr>
            <w:ins w:id="1560"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F9209" w14:textId="77777777" w:rsidR="00EE1D17" w:rsidRPr="00B36F48" w:rsidRDefault="00EE1D17" w:rsidP="00EE1D17">
            <w:pPr>
              <w:jc w:val="center"/>
              <w:rPr>
                <w:ins w:id="1561" w:author="Livia Arbex Endo | Felsberg Advogados" w:date="2019-04-05T12:36:00Z"/>
                <w:color w:val="000000"/>
                <w:sz w:val="18"/>
                <w:szCs w:val="18"/>
              </w:rPr>
            </w:pPr>
            <w:ins w:id="1562" w:author="Livia Arbex Endo | Felsberg Advogados" w:date="2019-04-05T12:36:00Z">
              <w:r w:rsidRPr="00B36F48">
                <w:rPr>
                  <w:color w:val="000000"/>
                  <w:sz w:val="18"/>
                  <w:szCs w:val="18"/>
                </w:rPr>
                <w:t>603</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249B2" w14:textId="77777777" w:rsidR="00EE1D17" w:rsidRPr="00B36F48" w:rsidRDefault="00EE1D17" w:rsidP="00EE1D17">
            <w:pPr>
              <w:jc w:val="both"/>
              <w:rPr>
                <w:ins w:id="1563" w:author="Livia Arbex Endo | Felsberg Advogados" w:date="2019-04-05T12:36:00Z"/>
                <w:color w:val="000000"/>
                <w:sz w:val="18"/>
                <w:szCs w:val="18"/>
              </w:rPr>
            </w:pPr>
            <w:ins w:id="1564"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1CB2171F" w14:textId="674E96AD" w:rsidR="00EE1D17" w:rsidRPr="00B36F48" w:rsidRDefault="00EE1D17" w:rsidP="00EE1D17">
            <w:pPr>
              <w:jc w:val="center"/>
              <w:rPr>
                <w:ins w:id="1565" w:author="Livia Arbex Endo | Felsberg Advogados" w:date="2019-04-05T12:36:00Z"/>
                <w:color w:val="000000"/>
                <w:sz w:val="18"/>
                <w:szCs w:val="18"/>
              </w:rPr>
            </w:pPr>
            <w:ins w:id="1566"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772DB1A3" w14:textId="77777777" w:rsidR="00EE1D17" w:rsidRPr="00B36F48" w:rsidRDefault="00EE1D17" w:rsidP="00EE1D17">
            <w:pPr>
              <w:jc w:val="center"/>
              <w:rPr>
                <w:ins w:id="1567" w:author="Livia Arbex Endo | Felsberg Advogados" w:date="2019-04-05T12:36:00Z"/>
                <w:color w:val="000000"/>
                <w:sz w:val="18"/>
                <w:szCs w:val="18"/>
              </w:rPr>
            </w:pPr>
            <w:ins w:id="1568"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2F04AEF4" w14:textId="77777777" w:rsidR="00EE1D17" w:rsidRPr="00B36F48" w:rsidRDefault="00EE1D17" w:rsidP="00EE1D17">
            <w:pPr>
              <w:jc w:val="center"/>
              <w:rPr>
                <w:ins w:id="1569" w:author="Livia Arbex Endo | Felsberg Advogados" w:date="2019-04-05T12:36:00Z"/>
                <w:color w:val="000000"/>
                <w:sz w:val="18"/>
                <w:szCs w:val="18"/>
                <w:highlight w:val="lightGray"/>
              </w:rPr>
            </w:pPr>
            <w:ins w:id="1570" w:author="Livia Arbex Endo | Felsberg Advogados" w:date="2019-04-05T12:36:00Z">
              <w:r w:rsidRPr="00B36F48">
                <w:rPr>
                  <w:color w:val="000000"/>
                  <w:sz w:val="18"/>
                  <w:szCs w:val="18"/>
                  <w:highlight w:val="lightGray"/>
                </w:rPr>
                <w:t>[=]</w:t>
              </w:r>
            </w:ins>
          </w:p>
        </w:tc>
      </w:tr>
      <w:tr w:rsidR="00EE1D17" w:rsidRPr="00B36F48" w14:paraId="3C169E27"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571"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1605C" w14:textId="77777777" w:rsidR="00EE1D17" w:rsidRPr="00B36F48" w:rsidRDefault="00EE1D17" w:rsidP="00EE1D17">
            <w:pPr>
              <w:rPr>
                <w:ins w:id="1572" w:author="Livia Arbex Endo | Felsberg Advogados" w:date="2019-04-05T12:36:00Z"/>
                <w:color w:val="000000"/>
                <w:sz w:val="18"/>
                <w:szCs w:val="18"/>
              </w:rPr>
            </w:pPr>
            <w:ins w:id="1573"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A5C74" w14:textId="77777777" w:rsidR="00EE1D17" w:rsidRPr="00B36F48" w:rsidRDefault="00EE1D17" w:rsidP="00EE1D17">
            <w:pPr>
              <w:jc w:val="center"/>
              <w:rPr>
                <w:ins w:id="1574" w:author="Livia Arbex Endo | Felsberg Advogados" w:date="2019-04-05T12:36:00Z"/>
                <w:color w:val="000000"/>
                <w:sz w:val="18"/>
                <w:szCs w:val="18"/>
              </w:rPr>
            </w:pPr>
            <w:ins w:id="1575" w:author="Livia Arbex Endo | Felsberg Advogados" w:date="2019-04-05T12:36:00Z">
              <w:r w:rsidRPr="00B36F48">
                <w:rPr>
                  <w:color w:val="000000"/>
                  <w:sz w:val="18"/>
                  <w:szCs w:val="18"/>
                </w:rPr>
                <w:t>701</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97602" w14:textId="77777777" w:rsidR="00EE1D17" w:rsidRPr="00B36F48" w:rsidRDefault="00EE1D17" w:rsidP="00EE1D17">
            <w:pPr>
              <w:jc w:val="both"/>
              <w:rPr>
                <w:ins w:id="1576" w:author="Livia Arbex Endo | Felsberg Advogados" w:date="2019-04-05T12:36:00Z"/>
                <w:color w:val="000000"/>
                <w:sz w:val="18"/>
                <w:szCs w:val="18"/>
              </w:rPr>
            </w:pPr>
            <w:ins w:id="1577"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0580E71E" w14:textId="49EF8D9C" w:rsidR="00EE1D17" w:rsidRPr="00B36F48" w:rsidRDefault="00EE1D17" w:rsidP="00EE1D17">
            <w:pPr>
              <w:jc w:val="center"/>
              <w:rPr>
                <w:ins w:id="1578" w:author="Livia Arbex Endo | Felsberg Advogados" w:date="2019-04-05T12:36:00Z"/>
                <w:color w:val="000000"/>
                <w:sz w:val="18"/>
                <w:szCs w:val="18"/>
              </w:rPr>
            </w:pPr>
            <w:ins w:id="1579"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3D2F19AF" w14:textId="77777777" w:rsidR="00EE1D17" w:rsidRPr="00B36F48" w:rsidRDefault="00EE1D17" w:rsidP="00EE1D17">
            <w:pPr>
              <w:jc w:val="center"/>
              <w:rPr>
                <w:ins w:id="1580" w:author="Livia Arbex Endo | Felsberg Advogados" w:date="2019-04-05T12:36:00Z"/>
                <w:color w:val="000000"/>
                <w:sz w:val="18"/>
                <w:szCs w:val="18"/>
              </w:rPr>
            </w:pPr>
            <w:ins w:id="1581"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52F92BEA" w14:textId="77777777" w:rsidR="00EE1D17" w:rsidRPr="00B36F48" w:rsidRDefault="00EE1D17" w:rsidP="00EE1D17">
            <w:pPr>
              <w:jc w:val="center"/>
              <w:rPr>
                <w:ins w:id="1582" w:author="Livia Arbex Endo | Felsberg Advogados" w:date="2019-04-05T12:36:00Z"/>
                <w:color w:val="000000"/>
                <w:sz w:val="18"/>
                <w:szCs w:val="18"/>
                <w:highlight w:val="lightGray"/>
              </w:rPr>
            </w:pPr>
            <w:ins w:id="1583" w:author="Livia Arbex Endo | Felsberg Advogados" w:date="2019-04-05T12:36:00Z">
              <w:r w:rsidRPr="00B36F48">
                <w:rPr>
                  <w:color w:val="000000"/>
                  <w:sz w:val="18"/>
                  <w:szCs w:val="18"/>
                  <w:highlight w:val="lightGray"/>
                </w:rPr>
                <w:t>[=]</w:t>
              </w:r>
            </w:ins>
          </w:p>
        </w:tc>
      </w:tr>
      <w:tr w:rsidR="00EE1D17" w:rsidRPr="00B36F48" w14:paraId="62B7D1A5"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584"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BE1875" w14:textId="77777777" w:rsidR="00EE1D17" w:rsidRPr="00B36F48" w:rsidRDefault="00EE1D17" w:rsidP="00EE1D17">
            <w:pPr>
              <w:rPr>
                <w:ins w:id="1585" w:author="Livia Arbex Endo | Felsberg Advogados" w:date="2019-04-05T12:36:00Z"/>
                <w:color w:val="000000"/>
                <w:sz w:val="18"/>
                <w:szCs w:val="18"/>
              </w:rPr>
            </w:pPr>
            <w:ins w:id="1586"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D159F" w14:textId="77777777" w:rsidR="00EE1D17" w:rsidRPr="00B36F48" w:rsidRDefault="00EE1D17" w:rsidP="00EE1D17">
            <w:pPr>
              <w:jc w:val="center"/>
              <w:rPr>
                <w:ins w:id="1587" w:author="Livia Arbex Endo | Felsberg Advogados" w:date="2019-04-05T12:36:00Z"/>
                <w:color w:val="000000"/>
                <w:sz w:val="18"/>
                <w:szCs w:val="18"/>
              </w:rPr>
            </w:pPr>
            <w:ins w:id="1588" w:author="Livia Arbex Endo | Felsberg Advogados" w:date="2019-04-05T12:36:00Z">
              <w:r w:rsidRPr="00B36F48">
                <w:rPr>
                  <w:color w:val="000000"/>
                  <w:sz w:val="18"/>
                  <w:szCs w:val="18"/>
                </w:rPr>
                <w:t>702</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35BC9" w14:textId="77777777" w:rsidR="00EE1D17" w:rsidRPr="00B36F48" w:rsidRDefault="00EE1D17" w:rsidP="00EE1D17">
            <w:pPr>
              <w:jc w:val="both"/>
              <w:rPr>
                <w:ins w:id="1589" w:author="Livia Arbex Endo | Felsberg Advogados" w:date="2019-04-05T12:36:00Z"/>
                <w:color w:val="000000"/>
                <w:sz w:val="18"/>
                <w:szCs w:val="18"/>
              </w:rPr>
            </w:pPr>
            <w:ins w:id="1590"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441524EE" w14:textId="75CEBAD5" w:rsidR="00EE1D17" w:rsidRPr="00B36F48" w:rsidRDefault="00EE1D17" w:rsidP="00EE1D17">
            <w:pPr>
              <w:jc w:val="center"/>
              <w:rPr>
                <w:ins w:id="1591" w:author="Livia Arbex Endo | Felsberg Advogados" w:date="2019-04-05T12:36:00Z"/>
                <w:color w:val="000000"/>
                <w:sz w:val="18"/>
                <w:szCs w:val="18"/>
              </w:rPr>
            </w:pPr>
            <w:ins w:id="1592"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7A36A269" w14:textId="77777777" w:rsidR="00EE1D17" w:rsidRPr="00B36F48" w:rsidRDefault="00EE1D17" w:rsidP="00EE1D17">
            <w:pPr>
              <w:jc w:val="center"/>
              <w:rPr>
                <w:ins w:id="1593" w:author="Livia Arbex Endo | Felsberg Advogados" w:date="2019-04-05T12:36:00Z"/>
                <w:color w:val="000000"/>
                <w:sz w:val="18"/>
                <w:szCs w:val="18"/>
              </w:rPr>
            </w:pPr>
            <w:ins w:id="1594"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D01A230" w14:textId="77777777" w:rsidR="00EE1D17" w:rsidRPr="00B36F48" w:rsidRDefault="00EE1D17" w:rsidP="00EE1D17">
            <w:pPr>
              <w:jc w:val="center"/>
              <w:rPr>
                <w:ins w:id="1595" w:author="Livia Arbex Endo | Felsberg Advogados" w:date="2019-04-05T12:36:00Z"/>
                <w:color w:val="000000"/>
                <w:sz w:val="18"/>
                <w:szCs w:val="18"/>
                <w:highlight w:val="lightGray"/>
              </w:rPr>
            </w:pPr>
            <w:ins w:id="1596" w:author="Livia Arbex Endo | Felsberg Advogados" w:date="2019-04-05T12:36:00Z">
              <w:r w:rsidRPr="00B36F48">
                <w:rPr>
                  <w:color w:val="000000"/>
                  <w:sz w:val="18"/>
                  <w:szCs w:val="18"/>
                  <w:highlight w:val="lightGray"/>
                </w:rPr>
                <w:t>[=]</w:t>
              </w:r>
            </w:ins>
          </w:p>
        </w:tc>
      </w:tr>
      <w:tr w:rsidR="00EE1D17" w:rsidRPr="00B36F48" w14:paraId="633BEB60"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597"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F28859" w14:textId="77777777" w:rsidR="00EE1D17" w:rsidRPr="00B36F48" w:rsidRDefault="00EE1D17" w:rsidP="00EE1D17">
            <w:pPr>
              <w:rPr>
                <w:ins w:id="1598" w:author="Livia Arbex Endo | Felsberg Advogados" w:date="2019-04-05T12:36:00Z"/>
                <w:color w:val="000000"/>
                <w:sz w:val="18"/>
                <w:szCs w:val="18"/>
              </w:rPr>
            </w:pPr>
            <w:ins w:id="1599"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659D44" w14:textId="77777777" w:rsidR="00EE1D17" w:rsidRPr="00B36F48" w:rsidRDefault="00EE1D17" w:rsidP="00EE1D17">
            <w:pPr>
              <w:jc w:val="center"/>
              <w:rPr>
                <w:ins w:id="1600" w:author="Livia Arbex Endo | Felsberg Advogados" w:date="2019-04-05T12:36:00Z"/>
                <w:color w:val="000000"/>
                <w:sz w:val="18"/>
                <w:szCs w:val="18"/>
              </w:rPr>
            </w:pPr>
            <w:ins w:id="1601" w:author="Livia Arbex Endo | Felsberg Advogados" w:date="2019-04-05T12:36:00Z">
              <w:r w:rsidRPr="00B36F48">
                <w:rPr>
                  <w:color w:val="000000"/>
                  <w:sz w:val="18"/>
                  <w:szCs w:val="18"/>
                </w:rPr>
                <w:t>703</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F18DC" w14:textId="77777777" w:rsidR="00EE1D17" w:rsidRPr="00B36F48" w:rsidRDefault="00EE1D17" w:rsidP="00EE1D17">
            <w:pPr>
              <w:jc w:val="both"/>
              <w:rPr>
                <w:ins w:id="1602" w:author="Livia Arbex Endo | Felsberg Advogados" w:date="2019-04-05T12:36:00Z"/>
                <w:color w:val="000000"/>
                <w:sz w:val="18"/>
                <w:szCs w:val="18"/>
              </w:rPr>
            </w:pPr>
            <w:ins w:id="1603"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6179A3FC" w14:textId="094EF66F" w:rsidR="00EE1D17" w:rsidRPr="00B36F48" w:rsidRDefault="00EE1D17" w:rsidP="00EE1D17">
            <w:pPr>
              <w:jc w:val="center"/>
              <w:rPr>
                <w:ins w:id="1604" w:author="Livia Arbex Endo | Felsberg Advogados" w:date="2019-04-05T12:36:00Z"/>
                <w:color w:val="000000"/>
                <w:sz w:val="18"/>
                <w:szCs w:val="18"/>
              </w:rPr>
            </w:pPr>
            <w:ins w:id="1605"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1294E240" w14:textId="77777777" w:rsidR="00EE1D17" w:rsidRPr="00B36F48" w:rsidRDefault="00EE1D17" w:rsidP="00EE1D17">
            <w:pPr>
              <w:jc w:val="center"/>
              <w:rPr>
                <w:ins w:id="1606" w:author="Livia Arbex Endo | Felsberg Advogados" w:date="2019-04-05T12:36:00Z"/>
                <w:color w:val="000000"/>
                <w:sz w:val="18"/>
                <w:szCs w:val="18"/>
              </w:rPr>
            </w:pPr>
            <w:ins w:id="1607"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74B873B5" w14:textId="77777777" w:rsidR="00EE1D17" w:rsidRPr="00B36F48" w:rsidRDefault="00EE1D17" w:rsidP="00EE1D17">
            <w:pPr>
              <w:jc w:val="center"/>
              <w:rPr>
                <w:ins w:id="1608" w:author="Livia Arbex Endo | Felsberg Advogados" w:date="2019-04-05T12:36:00Z"/>
                <w:color w:val="000000"/>
                <w:sz w:val="18"/>
                <w:szCs w:val="18"/>
                <w:highlight w:val="lightGray"/>
              </w:rPr>
            </w:pPr>
            <w:ins w:id="1609" w:author="Livia Arbex Endo | Felsberg Advogados" w:date="2019-04-05T12:36:00Z">
              <w:r w:rsidRPr="00B36F48">
                <w:rPr>
                  <w:color w:val="000000"/>
                  <w:sz w:val="18"/>
                  <w:szCs w:val="18"/>
                  <w:highlight w:val="lightGray"/>
                </w:rPr>
                <w:t>[=]</w:t>
              </w:r>
            </w:ins>
          </w:p>
        </w:tc>
      </w:tr>
      <w:tr w:rsidR="00EE1D17" w:rsidRPr="00B36F48" w14:paraId="77B2657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610"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1AF33" w14:textId="77777777" w:rsidR="00EE1D17" w:rsidRPr="00B36F48" w:rsidRDefault="00EE1D17" w:rsidP="00EE1D17">
            <w:pPr>
              <w:rPr>
                <w:ins w:id="1611" w:author="Livia Arbex Endo | Felsberg Advogados" w:date="2019-04-05T12:36:00Z"/>
                <w:color w:val="000000"/>
                <w:sz w:val="18"/>
                <w:szCs w:val="18"/>
              </w:rPr>
            </w:pPr>
            <w:ins w:id="1612"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6AEB86" w14:textId="77777777" w:rsidR="00EE1D17" w:rsidRPr="00B36F48" w:rsidRDefault="00EE1D17" w:rsidP="00EE1D17">
            <w:pPr>
              <w:jc w:val="center"/>
              <w:rPr>
                <w:ins w:id="1613" w:author="Livia Arbex Endo | Felsberg Advogados" w:date="2019-04-05T12:36:00Z"/>
                <w:color w:val="000000"/>
                <w:sz w:val="18"/>
                <w:szCs w:val="18"/>
              </w:rPr>
            </w:pPr>
            <w:ins w:id="1614" w:author="Livia Arbex Endo | Felsberg Advogados" w:date="2019-04-05T12:36:00Z">
              <w:r w:rsidRPr="00B36F48">
                <w:rPr>
                  <w:color w:val="000000"/>
                  <w:sz w:val="18"/>
                  <w:szCs w:val="18"/>
                </w:rPr>
                <w:t>802</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A7622" w14:textId="77777777" w:rsidR="00EE1D17" w:rsidRPr="00B36F48" w:rsidRDefault="00EE1D17" w:rsidP="00EE1D17">
            <w:pPr>
              <w:jc w:val="both"/>
              <w:rPr>
                <w:ins w:id="1615" w:author="Livia Arbex Endo | Felsberg Advogados" w:date="2019-04-05T12:36:00Z"/>
                <w:color w:val="000000"/>
                <w:sz w:val="18"/>
                <w:szCs w:val="18"/>
              </w:rPr>
            </w:pPr>
            <w:ins w:id="1616"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1CF2B2F9" w14:textId="75EE9B8B" w:rsidR="00EE1D17" w:rsidRPr="00B36F48" w:rsidRDefault="00EE1D17" w:rsidP="00EE1D17">
            <w:pPr>
              <w:jc w:val="center"/>
              <w:rPr>
                <w:ins w:id="1617" w:author="Livia Arbex Endo | Felsberg Advogados" w:date="2019-04-05T12:36:00Z"/>
                <w:color w:val="000000"/>
                <w:sz w:val="18"/>
                <w:szCs w:val="18"/>
              </w:rPr>
            </w:pPr>
            <w:ins w:id="1618"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25C8ABE9" w14:textId="77777777" w:rsidR="00EE1D17" w:rsidRPr="00B36F48" w:rsidRDefault="00EE1D17" w:rsidP="00EE1D17">
            <w:pPr>
              <w:jc w:val="center"/>
              <w:rPr>
                <w:ins w:id="1619" w:author="Livia Arbex Endo | Felsberg Advogados" w:date="2019-04-05T12:36:00Z"/>
                <w:color w:val="000000"/>
                <w:sz w:val="18"/>
                <w:szCs w:val="18"/>
              </w:rPr>
            </w:pPr>
            <w:ins w:id="1620"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E77DEFD" w14:textId="77777777" w:rsidR="00EE1D17" w:rsidRPr="00B36F48" w:rsidRDefault="00EE1D17" w:rsidP="00EE1D17">
            <w:pPr>
              <w:jc w:val="center"/>
              <w:rPr>
                <w:ins w:id="1621" w:author="Livia Arbex Endo | Felsberg Advogados" w:date="2019-04-05T12:36:00Z"/>
                <w:color w:val="000000"/>
                <w:sz w:val="18"/>
                <w:szCs w:val="18"/>
                <w:highlight w:val="lightGray"/>
              </w:rPr>
            </w:pPr>
            <w:ins w:id="1622" w:author="Livia Arbex Endo | Felsberg Advogados" w:date="2019-04-05T12:36:00Z">
              <w:r w:rsidRPr="00B36F48">
                <w:rPr>
                  <w:color w:val="000000"/>
                  <w:sz w:val="18"/>
                  <w:szCs w:val="18"/>
                  <w:highlight w:val="lightGray"/>
                </w:rPr>
                <w:t>[=]</w:t>
              </w:r>
            </w:ins>
          </w:p>
        </w:tc>
      </w:tr>
      <w:tr w:rsidR="00EE1D17" w:rsidRPr="00B36F48" w14:paraId="5A644656"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623"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EBE3CC" w14:textId="77777777" w:rsidR="00EE1D17" w:rsidRPr="00B36F48" w:rsidRDefault="00EE1D17" w:rsidP="00EE1D17">
            <w:pPr>
              <w:rPr>
                <w:ins w:id="1624" w:author="Livia Arbex Endo | Felsberg Advogados" w:date="2019-04-05T12:36:00Z"/>
                <w:color w:val="000000"/>
                <w:sz w:val="18"/>
                <w:szCs w:val="18"/>
              </w:rPr>
            </w:pPr>
            <w:ins w:id="1625"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EC0EF" w14:textId="77777777" w:rsidR="00EE1D17" w:rsidRPr="00B36F48" w:rsidRDefault="00EE1D17" w:rsidP="00EE1D17">
            <w:pPr>
              <w:jc w:val="center"/>
              <w:rPr>
                <w:ins w:id="1626" w:author="Livia Arbex Endo | Felsberg Advogados" w:date="2019-04-05T12:36:00Z"/>
                <w:color w:val="000000"/>
                <w:sz w:val="18"/>
                <w:szCs w:val="18"/>
              </w:rPr>
            </w:pPr>
            <w:ins w:id="1627" w:author="Livia Arbex Endo | Felsberg Advogados" w:date="2019-04-05T12:36:00Z">
              <w:r w:rsidRPr="00B36F48">
                <w:rPr>
                  <w:color w:val="000000"/>
                  <w:sz w:val="18"/>
                  <w:szCs w:val="18"/>
                </w:rPr>
                <w:t>803</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C50A9" w14:textId="77777777" w:rsidR="00EE1D17" w:rsidRPr="00B36F48" w:rsidRDefault="00EE1D17" w:rsidP="00EE1D17">
            <w:pPr>
              <w:jc w:val="both"/>
              <w:rPr>
                <w:ins w:id="1628" w:author="Livia Arbex Endo | Felsberg Advogados" w:date="2019-04-05T12:36:00Z"/>
                <w:color w:val="000000"/>
                <w:sz w:val="18"/>
                <w:szCs w:val="18"/>
              </w:rPr>
            </w:pPr>
            <w:ins w:id="1629"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2DFF5A4F" w14:textId="61F83877" w:rsidR="00EE1D17" w:rsidRPr="00B36F48" w:rsidRDefault="00EE1D17" w:rsidP="00EE1D17">
            <w:pPr>
              <w:jc w:val="center"/>
              <w:rPr>
                <w:ins w:id="1630" w:author="Livia Arbex Endo | Felsberg Advogados" w:date="2019-04-05T12:36:00Z"/>
                <w:color w:val="000000"/>
                <w:sz w:val="18"/>
                <w:szCs w:val="18"/>
              </w:rPr>
            </w:pPr>
            <w:ins w:id="1631"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3838465E" w14:textId="77777777" w:rsidR="00EE1D17" w:rsidRPr="00B36F48" w:rsidRDefault="00EE1D17" w:rsidP="00EE1D17">
            <w:pPr>
              <w:jc w:val="center"/>
              <w:rPr>
                <w:ins w:id="1632" w:author="Livia Arbex Endo | Felsberg Advogados" w:date="2019-04-05T12:36:00Z"/>
                <w:color w:val="000000"/>
                <w:sz w:val="18"/>
                <w:szCs w:val="18"/>
              </w:rPr>
            </w:pPr>
            <w:ins w:id="1633"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61F04A6E" w14:textId="77777777" w:rsidR="00EE1D17" w:rsidRPr="00B36F48" w:rsidRDefault="00EE1D17" w:rsidP="00EE1D17">
            <w:pPr>
              <w:jc w:val="center"/>
              <w:rPr>
                <w:ins w:id="1634" w:author="Livia Arbex Endo | Felsberg Advogados" w:date="2019-04-05T12:36:00Z"/>
                <w:color w:val="000000"/>
                <w:sz w:val="18"/>
                <w:szCs w:val="18"/>
                <w:highlight w:val="lightGray"/>
              </w:rPr>
            </w:pPr>
            <w:ins w:id="1635" w:author="Livia Arbex Endo | Felsberg Advogados" w:date="2019-04-05T12:36:00Z">
              <w:r w:rsidRPr="00B36F48">
                <w:rPr>
                  <w:color w:val="000000"/>
                  <w:sz w:val="18"/>
                  <w:szCs w:val="18"/>
                  <w:highlight w:val="lightGray"/>
                </w:rPr>
                <w:t>[=]</w:t>
              </w:r>
            </w:ins>
          </w:p>
        </w:tc>
      </w:tr>
      <w:tr w:rsidR="00EE1D17" w:rsidRPr="00B36F48" w14:paraId="7FA49513"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636"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B2C0E" w14:textId="77777777" w:rsidR="00EE1D17" w:rsidRPr="00B36F48" w:rsidRDefault="00EE1D17" w:rsidP="00EE1D17">
            <w:pPr>
              <w:rPr>
                <w:ins w:id="1637" w:author="Livia Arbex Endo | Felsberg Advogados" w:date="2019-04-05T12:36:00Z"/>
                <w:color w:val="000000"/>
                <w:sz w:val="18"/>
                <w:szCs w:val="18"/>
              </w:rPr>
            </w:pPr>
            <w:ins w:id="1638"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5F4A0" w14:textId="77777777" w:rsidR="00EE1D17" w:rsidRPr="00B36F48" w:rsidRDefault="00EE1D17" w:rsidP="00EE1D17">
            <w:pPr>
              <w:jc w:val="center"/>
              <w:rPr>
                <w:ins w:id="1639" w:author="Livia Arbex Endo | Felsberg Advogados" w:date="2019-04-05T12:36:00Z"/>
                <w:color w:val="000000"/>
                <w:sz w:val="18"/>
                <w:szCs w:val="18"/>
              </w:rPr>
            </w:pPr>
            <w:ins w:id="1640" w:author="Livia Arbex Endo | Felsberg Advogados" w:date="2019-04-05T12:36:00Z">
              <w:r w:rsidRPr="00B36F48">
                <w:rPr>
                  <w:color w:val="000000"/>
                  <w:sz w:val="18"/>
                  <w:szCs w:val="18"/>
                </w:rPr>
                <w:t>901</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641F0" w14:textId="77777777" w:rsidR="00EE1D17" w:rsidRPr="00B36F48" w:rsidRDefault="00EE1D17" w:rsidP="00EE1D17">
            <w:pPr>
              <w:jc w:val="both"/>
              <w:rPr>
                <w:ins w:id="1641" w:author="Livia Arbex Endo | Felsberg Advogados" w:date="2019-04-05T12:36:00Z"/>
                <w:color w:val="000000"/>
                <w:sz w:val="18"/>
                <w:szCs w:val="18"/>
              </w:rPr>
            </w:pPr>
            <w:ins w:id="1642"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5C9C8DA5" w14:textId="7A289B2A" w:rsidR="00EE1D17" w:rsidRPr="00B36F48" w:rsidRDefault="00EE1D17" w:rsidP="00EE1D17">
            <w:pPr>
              <w:jc w:val="center"/>
              <w:rPr>
                <w:ins w:id="1643" w:author="Livia Arbex Endo | Felsberg Advogados" w:date="2019-04-05T12:36:00Z"/>
                <w:color w:val="000000"/>
                <w:sz w:val="18"/>
                <w:szCs w:val="18"/>
              </w:rPr>
            </w:pPr>
            <w:ins w:id="1644"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7CF2EB7F" w14:textId="77777777" w:rsidR="00EE1D17" w:rsidRPr="00B36F48" w:rsidRDefault="00EE1D17" w:rsidP="00EE1D17">
            <w:pPr>
              <w:jc w:val="center"/>
              <w:rPr>
                <w:ins w:id="1645" w:author="Livia Arbex Endo | Felsberg Advogados" w:date="2019-04-05T12:36:00Z"/>
                <w:color w:val="000000"/>
                <w:sz w:val="18"/>
                <w:szCs w:val="18"/>
              </w:rPr>
            </w:pPr>
            <w:ins w:id="1646"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0E41714F" w14:textId="77777777" w:rsidR="00EE1D17" w:rsidRPr="00B36F48" w:rsidRDefault="00EE1D17" w:rsidP="00EE1D17">
            <w:pPr>
              <w:jc w:val="center"/>
              <w:rPr>
                <w:ins w:id="1647" w:author="Livia Arbex Endo | Felsberg Advogados" w:date="2019-04-05T12:36:00Z"/>
                <w:color w:val="000000"/>
                <w:sz w:val="18"/>
                <w:szCs w:val="18"/>
                <w:highlight w:val="lightGray"/>
              </w:rPr>
            </w:pPr>
            <w:ins w:id="1648" w:author="Livia Arbex Endo | Felsberg Advogados" w:date="2019-04-05T12:36:00Z">
              <w:r w:rsidRPr="00B36F48">
                <w:rPr>
                  <w:color w:val="000000"/>
                  <w:sz w:val="18"/>
                  <w:szCs w:val="18"/>
                  <w:highlight w:val="lightGray"/>
                </w:rPr>
                <w:t>[=]</w:t>
              </w:r>
            </w:ins>
          </w:p>
        </w:tc>
      </w:tr>
      <w:tr w:rsidR="00EE1D17" w:rsidRPr="00B36F48" w14:paraId="43AD1310"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649"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7EEA3" w14:textId="77777777" w:rsidR="00EE1D17" w:rsidRPr="00B36F48" w:rsidRDefault="00EE1D17" w:rsidP="00EE1D17">
            <w:pPr>
              <w:rPr>
                <w:ins w:id="1650" w:author="Livia Arbex Endo | Felsberg Advogados" w:date="2019-04-05T12:36:00Z"/>
                <w:color w:val="000000"/>
                <w:sz w:val="18"/>
                <w:szCs w:val="18"/>
              </w:rPr>
            </w:pPr>
            <w:ins w:id="1651"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8AE36B" w14:textId="77777777" w:rsidR="00EE1D17" w:rsidRPr="00B36F48" w:rsidRDefault="00EE1D17" w:rsidP="00EE1D17">
            <w:pPr>
              <w:jc w:val="center"/>
              <w:rPr>
                <w:ins w:id="1652" w:author="Livia Arbex Endo | Felsberg Advogados" w:date="2019-04-05T12:36:00Z"/>
                <w:color w:val="000000"/>
                <w:sz w:val="18"/>
                <w:szCs w:val="18"/>
              </w:rPr>
            </w:pPr>
            <w:ins w:id="1653" w:author="Livia Arbex Endo | Felsberg Advogados" w:date="2019-04-05T12:36:00Z">
              <w:r w:rsidRPr="00B36F48">
                <w:rPr>
                  <w:color w:val="000000"/>
                  <w:sz w:val="18"/>
                  <w:szCs w:val="18"/>
                </w:rPr>
                <w:t>902</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3518B" w14:textId="77777777" w:rsidR="00EE1D17" w:rsidRPr="00B36F48" w:rsidRDefault="00EE1D17" w:rsidP="00EE1D17">
            <w:pPr>
              <w:jc w:val="both"/>
              <w:rPr>
                <w:ins w:id="1654" w:author="Livia Arbex Endo | Felsberg Advogados" w:date="2019-04-05T12:36:00Z"/>
                <w:color w:val="000000"/>
                <w:sz w:val="18"/>
                <w:szCs w:val="18"/>
              </w:rPr>
            </w:pPr>
            <w:ins w:id="1655"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659C1AE2" w14:textId="53C4FE61" w:rsidR="00EE1D17" w:rsidRPr="00B36F48" w:rsidRDefault="00EE1D17" w:rsidP="00EE1D17">
            <w:pPr>
              <w:jc w:val="center"/>
              <w:rPr>
                <w:ins w:id="1656" w:author="Livia Arbex Endo | Felsberg Advogados" w:date="2019-04-05T12:36:00Z"/>
                <w:color w:val="000000"/>
                <w:sz w:val="18"/>
                <w:szCs w:val="18"/>
              </w:rPr>
            </w:pPr>
            <w:ins w:id="1657"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30C044B1" w14:textId="77777777" w:rsidR="00EE1D17" w:rsidRPr="00B36F48" w:rsidRDefault="00EE1D17" w:rsidP="00EE1D17">
            <w:pPr>
              <w:jc w:val="center"/>
              <w:rPr>
                <w:ins w:id="1658" w:author="Livia Arbex Endo | Felsberg Advogados" w:date="2019-04-05T12:36:00Z"/>
                <w:color w:val="000000"/>
                <w:sz w:val="18"/>
                <w:szCs w:val="18"/>
              </w:rPr>
            </w:pPr>
            <w:ins w:id="1659"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5B18060D" w14:textId="77777777" w:rsidR="00EE1D17" w:rsidRPr="00B36F48" w:rsidRDefault="00EE1D17" w:rsidP="00EE1D17">
            <w:pPr>
              <w:jc w:val="center"/>
              <w:rPr>
                <w:ins w:id="1660" w:author="Livia Arbex Endo | Felsberg Advogados" w:date="2019-04-05T12:36:00Z"/>
                <w:color w:val="000000"/>
                <w:sz w:val="18"/>
                <w:szCs w:val="18"/>
                <w:highlight w:val="lightGray"/>
              </w:rPr>
            </w:pPr>
            <w:ins w:id="1661" w:author="Livia Arbex Endo | Felsberg Advogados" w:date="2019-04-05T12:36:00Z">
              <w:r w:rsidRPr="00B36F48">
                <w:rPr>
                  <w:color w:val="000000"/>
                  <w:sz w:val="18"/>
                  <w:szCs w:val="18"/>
                  <w:highlight w:val="lightGray"/>
                </w:rPr>
                <w:t>[=]</w:t>
              </w:r>
            </w:ins>
          </w:p>
        </w:tc>
      </w:tr>
      <w:tr w:rsidR="00EE1D17" w:rsidRPr="00B36F48" w14:paraId="01790D14"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662"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C12DB1" w14:textId="77777777" w:rsidR="00EE1D17" w:rsidRPr="00B36F48" w:rsidRDefault="00EE1D17" w:rsidP="00EE1D17">
            <w:pPr>
              <w:rPr>
                <w:ins w:id="1663" w:author="Livia Arbex Endo | Felsberg Advogados" w:date="2019-04-05T12:36:00Z"/>
                <w:color w:val="000000"/>
                <w:sz w:val="18"/>
                <w:szCs w:val="18"/>
              </w:rPr>
            </w:pPr>
            <w:ins w:id="1664"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2DA2F" w14:textId="77777777" w:rsidR="00EE1D17" w:rsidRPr="00B36F48" w:rsidRDefault="00EE1D17" w:rsidP="00EE1D17">
            <w:pPr>
              <w:jc w:val="center"/>
              <w:rPr>
                <w:ins w:id="1665" w:author="Livia Arbex Endo | Felsberg Advogados" w:date="2019-04-05T12:36:00Z"/>
                <w:color w:val="000000"/>
                <w:sz w:val="18"/>
                <w:szCs w:val="18"/>
              </w:rPr>
            </w:pPr>
            <w:ins w:id="1666" w:author="Livia Arbex Endo | Felsberg Advogados" w:date="2019-04-05T12:36:00Z">
              <w:r w:rsidRPr="00B36F48">
                <w:rPr>
                  <w:color w:val="000000"/>
                  <w:sz w:val="18"/>
                  <w:szCs w:val="18"/>
                </w:rPr>
                <w:t>903</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912B8" w14:textId="77777777" w:rsidR="00EE1D17" w:rsidRPr="00B36F48" w:rsidRDefault="00EE1D17" w:rsidP="00EE1D17">
            <w:pPr>
              <w:jc w:val="both"/>
              <w:rPr>
                <w:ins w:id="1667" w:author="Livia Arbex Endo | Felsberg Advogados" w:date="2019-04-05T12:36:00Z"/>
                <w:color w:val="000000"/>
                <w:sz w:val="18"/>
                <w:szCs w:val="18"/>
              </w:rPr>
            </w:pPr>
            <w:ins w:id="1668"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0ACFE7ED" w14:textId="3E39522C" w:rsidR="00EE1D17" w:rsidRPr="00B36F48" w:rsidRDefault="00EE1D17" w:rsidP="00EE1D17">
            <w:pPr>
              <w:jc w:val="center"/>
              <w:rPr>
                <w:ins w:id="1669" w:author="Livia Arbex Endo | Felsberg Advogados" w:date="2019-04-05T12:36:00Z"/>
                <w:color w:val="000000"/>
                <w:sz w:val="18"/>
                <w:szCs w:val="18"/>
              </w:rPr>
            </w:pPr>
            <w:ins w:id="1670"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50122B9" w14:textId="77777777" w:rsidR="00EE1D17" w:rsidRPr="00B36F48" w:rsidRDefault="00EE1D17" w:rsidP="00EE1D17">
            <w:pPr>
              <w:jc w:val="center"/>
              <w:rPr>
                <w:ins w:id="1671" w:author="Livia Arbex Endo | Felsberg Advogados" w:date="2019-04-05T12:36:00Z"/>
                <w:color w:val="000000"/>
                <w:sz w:val="18"/>
                <w:szCs w:val="18"/>
              </w:rPr>
            </w:pPr>
            <w:ins w:id="1672"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779DF2D0" w14:textId="77777777" w:rsidR="00EE1D17" w:rsidRPr="00B36F48" w:rsidRDefault="00EE1D17" w:rsidP="00EE1D17">
            <w:pPr>
              <w:jc w:val="center"/>
              <w:rPr>
                <w:ins w:id="1673" w:author="Livia Arbex Endo | Felsberg Advogados" w:date="2019-04-05T12:36:00Z"/>
                <w:color w:val="000000"/>
                <w:sz w:val="18"/>
                <w:szCs w:val="18"/>
                <w:highlight w:val="lightGray"/>
              </w:rPr>
            </w:pPr>
            <w:ins w:id="1674" w:author="Livia Arbex Endo | Felsberg Advogados" w:date="2019-04-05T12:36:00Z">
              <w:r w:rsidRPr="00B36F48">
                <w:rPr>
                  <w:color w:val="000000"/>
                  <w:sz w:val="18"/>
                  <w:szCs w:val="18"/>
                  <w:highlight w:val="lightGray"/>
                </w:rPr>
                <w:t>[=]</w:t>
              </w:r>
            </w:ins>
          </w:p>
        </w:tc>
      </w:tr>
      <w:tr w:rsidR="00EE1D17" w:rsidRPr="00B36F48" w14:paraId="52F47301"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675"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F760F4" w14:textId="77777777" w:rsidR="00EE1D17" w:rsidRPr="00B36F48" w:rsidRDefault="00EE1D17" w:rsidP="00EE1D17">
            <w:pPr>
              <w:rPr>
                <w:ins w:id="1676" w:author="Livia Arbex Endo | Felsberg Advogados" w:date="2019-04-05T12:36:00Z"/>
                <w:color w:val="000000"/>
                <w:sz w:val="18"/>
                <w:szCs w:val="18"/>
              </w:rPr>
            </w:pPr>
            <w:ins w:id="1677"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4F3C51" w14:textId="77777777" w:rsidR="00EE1D17" w:rsidRPr="00B36F48" w:rsidRDefault="00EE1D17" w:rsidP="00EE1D17">
            <w:pPr>
              <w:jc w:val="center"/>
              <w:rPr>
                <w:ins w:id="1678" w:author="Livia Arbex Endo | Felsberg Advogados" w:date="2019-04-05T12:36:00Z"/>
                <w:color w:val="000000"/>
                <w:sz w:val="18"/>
                <w:szCs w:val="18"/>
              </w:rPr>
            </w:pPr>
            <w:ins w:id="1679" w:author="Livia Arbex Endo | Felsberg Advogados" w:date="2019-04-05T12:36:00Z">
              <w:r w:rsidRPr="00B36F48">
                <w:rPr>
                  <w:color w:val="000000"/>
                  <w:sz w:val="18"/>
                  <w:szCs w:val="18"/>
                </w:rPr>
                <w:t>1001</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9E64E" w14:textId="77777777" w:rsidR="00EE1D17" w:rsidRPr="00B36F48" w:rsidRDefault="00EE1D17" w:rsidP="00EE1D17">
            <w:pPr>
              <w:jc w:val="both"/>
              <w:rPr>
                <w:ins w:id="1680" w:author="Livia Arbex Endo | Felsberg Advogados" w:date="2019-04-05T12:36:00Z"/>
                <w:color w:val="000000"/>
                <w:sz w:val="18"/>
                <w:szCs w:val="18"/>
              </w:rPr>
            </w:pPr>
            <w:ins w:id="1681"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0A94E561" w14:textId="2BC4FF66" w:rsidR="00EE1D17" w:rsidRPr="00B36F48" w:rsidRDefault="00EE1D17" w:rsidP="00EE1D17">
            <w:pPr>
              <w:jc w:val="center"/>
              <w:rPr>
                <w:ins w:id="1682" w:author="Livia Arbex Endo | Felsberg Advogados" w:date="2019-04-05T12:36:00Z"/>
                <w:color w:val="000000"/>
                <w:sz w:val="18"/>
                <w:szCs w:val="18"/>
              </w:rPr>
            </w:pPr>
            <w:ins w:id="1683"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0D305FB5" w14:textId="77777777" w:rsidR="00EE1D17" w:rsidRPr="00B36F48" w:rsidRDefault="00EE1D17" w:rsidP="00EE1D17">
            <w:pPr>
              <w:jc w:val="center"/>
              <w:rPr>
                <w:ins w:id="1684" w:author="Livia Arbex Endo | Felsberg Advogados" w:date="2019-04-05T12:36:00Z"/>
                <w:color w:val="000000"/>
                <w:sz w:val="18"/>
                <w:szCs w:val="18"/>
              </w:rPr>
            </w:pPr>
            <w:ins w:id="1685"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3D44F57" w14:textId="77777777" w:rsidR="00EE1D17" w:rsidRPr="00B36F48" w:rsidRDefault="00EE1D17" w:rsidP="00EE1D17">
            <w:pPr>
              <w:jc w:val="center"/>
              <w:rPr>
                <w:ins w:id="1686" w:author="Livia Arbex Endo | Felsberg Advogados" w:date="2019-04-05T12:36:00Z"/>
                <w:color w:val="000000"/>
                <w:sz w:val="18"/>
                <w:szCs w:val="18"/>
                <w:highlight w:val="lightGray"/>
              </w:rPr>
            </w:pPr>
            <w:ins w:id="1687" w:author="Livia Arbex Endo | Felsberg Advogados" w:date="2019-04-05T12:36:00Z">
              <w:r w:rsidRPr="00B36F48">
                <w:rPr>
                  <w:color w:val="000000"/>
                  <w:sz w:val="18"/>
                  <w:szCs w:val="18"/>
                  <w:highlight w:val="lightGray"/>
                </w:rPr>
                <w:t>[=]</w:t>
              </w:r>
            </w:ins>
          </w:p>
        </w:tc>
      </w:tr>
      <w:tr w:rsidR="00EE1D17" w:rsidRPr="00B36F48" w14:paraId="6D773221"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688"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CC243" w14:textId="77777777" w:rsidR="00EE1D17" w:rsidRPr="00B36F48" w:rsidRDefault="00EE1D17" w:rsidP="00EE1D17">
            <w:pPr>
              <w:rPr>
                <w:ins w:id="1689" w:author="Livia Arbex Endo | Felsberg Advogados" w:date="2019-04-05T12:36:00Z"/>
                <w:color w:val="000000"/>
                <w:sz w:val="18"/>
                <w:szCs w:val="18"/>
              </w:rPr>
            </w:pPr>
            <w:ins w:id="1690"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53019" w14:textId="77777777" w:rsidR="00EE1D17" w:rsidRPr="00B36F48" w:rsidRDefault="00EE1D17" w:rsidP="00EE1D17">
            <w:pPr>
              <w:jc w:val="center"/>
              <w:rPr>
                <w:ins w:id="1691" w:author="Livia Arbex Endo | Felsberg Advogados" w:date="2019-04-05T12:36:00Z"/>
                <w:color w:val="000000"/>
                <w:sz w:val="18"/>
                <w:szCs w:val="18"/>
              </w:rPr>
            </w:pPr>
            <w:ins w:id="1692" w:author="Livia Arbex Endo | Felsberg Advogados" w:date="2019-04-05T12:36:00Z">
              <w:r w:rsidRPr="00B36F48">
                <w:rPr>
                  <w:color w:val="000000"/>
                  <w:sz w:val="18"/>
                  <w:szCs w:val="18"/>
                </w:rPr>
                <w:t>1002</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30BEB" w14:textId="77777777" w:rsidR="00EE1D17" w:rsidRPr="00B36F48" w:rsidRDefault="00EE1D17" w:rsidP="00EE1D17">
            <w:pPr>
              <w:jc w:val="both"/>
              <w:rPr>
                <w:ins w:id="1693" w:author="Livia Arbex Endo | Felsberg Advogados" w:date="2019-04-05T12:36:00Z"/>
                <w:color w:val="000000"/>
                <w:sz w:val="18"/>
                <w:szCs w:val="18"/>
              </w:rPr>
            </w:pPr>
            <w:ins w:id="1694"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3A9D123C" w14:textId="2E408C70" w:rsidR="00EE1D17" w:rsidRPr="00B36F48" w:rsidRDefault="00EE1D17" w:rsidP="00EE1D17">
            <w:pPr>
              <w:jc w:val="center"/>
              <w:rPr>
                <w:ins w:id="1695" w:author="Livia Arbex Endo | Felsberg Advogados" w:date="2019-04-05T12:36:00Z"/>
                <w:color w:val="000000"/>
                <w:sz w:val="18"/>
                <w:szCs w:val="18"/>
              </w:rPr>
            </w:pPr>
            <w:ins w:id="1696"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36D155CC" w14:textId="77777777" w:rsidR="00EE1D17" w:rsidRPr="00B36F48" w:rsidRDefault="00EE1D17" w:rsidP="00EE1D17">
            <w:pPr>
              <w:jc w:val="center"/>
              <w:rPr>
                <w:ins w:id="1697" w:author="Livia Arbex Endo | Felsberg Advogados" w:date="2019-04-05T12:36:00Z"/>
                <w:color w:val="000000"/>
                <w:sz w:val="18"/>
                <w:szCs w:val="18"/>
              </w:rPr>
            </w:pPr>
            <w:ins w:id="1698"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7D55053" w14:textId="77777777" w:rsidR="00EE1D17" w:rsidRPr="00B36F48" w:rsidRDefault="00EE1D17" w:rsidP="00EE1D17">
            <w:pPr>
              <w:jc w:val="center"/>
              <w:rPr>
                <w:ins w:id="1699" w:author="Livia Arbex Endo | Felsberg Advogados" w:date="2019-04-05T12:36:00Z"/>
                <w:color w:val="000000"/>
                <w:sz w:val="18"/>
                <w:szCs w:val="18"/>
                <w:highlight w:val="lightGray"/>
              </w:rPr>
            </w:pPr>
            <w:ins w:id="1700" w:author="Livia Arbex Endo | Felsberg Advogados" w:date="2019-04-05T12:36:00Z">
              <w:r w:rsidRPr="00B36F48">
                <w:rPr>
                  <w:color w:val="000000"/>
                  <w:sz w:val="18"/>
                  <w:szCs w:val="18"/>
                  <w:highlight w:val="lightGray"/>
                </w:rPr>
                <w:t>[=]</w:t>
              </w:r>
            </w:ins>
          </w:p>
        </w:tc>
      </w:tr>
      <w:tr w:rsidR="00EE1D17" w:rsidRPr="00B36F48" w14:paraId="58FF85D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701"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AFBC0" w14:textId="77777777" w:rsidR="00EE1D17" w:rsidRPr="00B36F48" w:rsidRDefault="00EE1D17" w:rsidP="00EE1D17">
            <w:pPr>
              <w:rPr>
                <w:ins w:id="1702" w:author="Livia Arbex Endo | Felsberg Advogados" w:date="2019-04-05T12:36:00Z"/>
                <w:color w:val="000000"/>
                <w:sz w:val="18"/>
                <w:szCs w:val="18"/>
              </w:rPr>
            </w:pPr>
            <w:ins w:id="1703"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28AD9F" w14:textId="77777777" w:rsidR="00EE1D17" w:rsidRPr="00B36F48" w:rsidRDefault="00EE1D17" w:rsidP="00EE1D17">
            <w:pPr>
              <w:jc w:val="center"/>
              <w:rPr>
                <w:ins w:id="1704" w:author="Livia Arbex Endo | Felsberg Advogados" w:date="2019-04-05T12:36:00Z"/>
                <w:color w:val="000000"/>
                <w:sz w:val="18"/>
                <w:szCs w:val="18"/>
              </w:rPr>
            </w:pPr>
            <w:ins w:id="1705" w:author="Livia Arbex Endo | Felsberg Advogados" w:date="2019-04-05T12:36:00Z">
              <w:r w:rsidRPr="00B36F48">
                <w:rPr>
                  <w:color w:val="000000"/>
                  <w:sz w:val="18"/>
                  <w:szCs w:val="18"/>
                </w:rPr>
                <w:t>1003</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9816E" w14:textId="77777777" w:rsidR="00EE1D17" w:rsidRPr="00B36F48" w:rsidRDefault="00EE1D17" w:rsidP="00EE1D17">
            <w:pPr>
              <w:jc w:val="both"/>
              <w:rPr>
                <w:ins w:id="1706" w:author="Livia Arbex Endo | Felsberg Advogados" w:date="2019-04-05T12:36:00Z"/>
                <w:color w:val="000000"/>
                <w:sz w:val="18"/>
                <w:szCs w:val="18"/>
              </w:rPr>
            </w:pPr>
            <w:ins w:id="1707"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29073C8B" w14:textId="43857A8C" w:rsidR="00EE1D17" w:rsidRPr="00B36F48" w:rsidRDefault="00EE1D17" w:rsidP="00EE1D17">
            <w:pPr>
              <w:jc w:val="center"/>
              <w:rPr>
                <w:ins w:id="1708" w:author="Livia Arbex Endo | Felsberg Advogados" w:date="2019-04-05T12:36:00Z"/>
                <w:color w:val="000000"/>
                <w:sz w:val="18"/>
                <w:szCs w:val="18"/>
              </w:rPr>
            </w:pPr>
            <w:ins w:id="1709"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15AA6369" w14:textId="77777777" w:rsidR="00EE1D17" w:rsidRPr="00B36F48" w:rsidRDefault="00EE1D17" w:rsidP="00EE1D17">
            <w:pPr>
              <w:jc w:val="center"/>
              <w:rPr>
                <w:ins w:id="1710" w:author="Livia Arbex Endo | Felsberg Advogados" w:date="2019-04-05T12:36:00Z"/>
                <w:color w:val="000000"/>
                <w:sz w:val="18"/>
                <w:szCs w:val="18"/>
              </w:rPr>
            </w:pPr>
            <w:ins w:id="1711"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44B46E7D" w14:textId="77777777" w:rsidR="00EE1D17" w:rsidRPr="00B36F48" w:rsidRDefault="00EE1D17" w:rsidP="00EE1D17">
            <w:pPr>
              <w:jc w:val="center"/>
              <w:rPr>
                <w:ins w:id="1712" w:author="Livia Arbex Endo | Felsberg Advogados" w:date="2019-04-05T12:36:00Z"/>
                <w:color w:val="000000"/>
                <w:sz w:val="18"/>
                <w:szCs w:val="18"/>
                <w:highlight w:val="lightGray"/>
              </w:rPr>
            </w:pPr>
            <w:ins w:id="1713" w:author="Livia Arbex Endo | Felsberg Advogados" w:date="2019-04-05T12:36:00Z">
              <w:r w:rsidRPr="00B36F48">
                <w:rPr>
                  <w:color w:val="000000"/>
                  <w:sz w:val="18"/>
                  <w:szCs w:val="18"/>
                  <w:highlight w:val="lightGray"/>
                </w:rPr>
                <w:t>[=]</w:t>
              </w:r>
            </w:ins>
          </w:p>
        </w:tc>
      </w:tr>
      <w:tr w:rsidR="00EE1D17" w:rsidRPr="00B36F48" w14:paraId="65ADC579"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714"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EF13B" w14:textId="77777777" w:rsidR="00EE1D17" w:rsidRPr="00B36F48" w:rsidRDefault="00EE1D17" w:rsidP="00EE1D17">
            <w:pPr>
              <w:rPr>
                <w:ins w:id="1715" w:author="Livia Arbex Endo | Felsberg Advogados" w:date="2019-04-05T12:36:00Z"/>
                <w:color w:val="000000"/>
                <w:sz w:val="18"/>
                <w:szCs w:val="18"/>
              </w:rPr>
            </w:pPr>
            <w:ins w:id="1716"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395A00" w14:textId="77777777" w:rsidR="00EE1D17" w:rsidRPr="00B36F48" w:rsidRDefault="00EE1D17" w:rsidP="00EE1D17">
            <w:pPr>
              <w:jc w:val="center"/>
              <w:rPr>
                <w:ins w:id="1717" w:author="Livia Arbex Endo | Felsberg Advogados" w:date="2019-04-05T12:36:00Z"/>
                <w:color w:val="000000"/>
                <w:sz w:val="18"/>
                <w:szCs w:val="18"/>
              </w:rPr>
            </w:pPr>
            <w:ins w:id="1718" w:author="Livia Arbex Endo | Felsberg Advogados" w:date="2019-04-05T12:36:00Z">
              <w:r w:rsidRPr="00B36F48">
                <w:rPr>
                  <w:color w:val="000000"/>
                  <w:sz w:val="18"/>
                  <w:szCs w:val="18"/>
                </w:rPr>
                <w:t>1101</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E6541" w14:textId="77777777" w:rsidR="00EE1D17" w:rsidRPr="00B36F48" w:rsidRDefault="00EE1D17" w:rsidP="00EE1D17">
            <w:pPr>
              <w:jc w:val="both"/>
              <w:rPr>
                <w:ins w:id="1719" w:author="Livia Arbex Endo | Felsberg Advogados" w:date="2019-04-05T12:36:00Z"/>
                <w:color w:val="000000"/>
                <w:sz w:val="18"/>
                <w:szCs w:val="18"/>
              </w:rPr>
            </w:pPr>
            <w:ins w:id="1720"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44BF2B62" w14:textId="113B6D88" w:rsidR="00EE1D17" w:rsidRPr="00B36F48" w:rsidRDefault="00EE1D17" w:rsidP="00EE1D17">
            <w:pPr>
              <w:jc w:val="center"/>
              <w:rPr>
                <w:ins w:id="1721" w:author="Livia Arbex Endo | Felsberg Advogados" w:date="2019-04-05T12:36:00Z"/>
                <w:color w:val="000000"/>
                <w:sz w:val="18"/>
                <w:szCs w:val="18"/>
              </w:rPr>
            </w:pPr>
            <w:ins w:id="1722"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74F0197D" w14:textId="77777777" w:rsidR="00EE1D17" w:rsidRPr="00B36F48" w:rsidRDefault="00EE1D17" w:rsidP="00EE1D17">
            <w:pPr>
              <w:jc w:val="center"/>
              <w:rPr>
                <w:ins w:id="1723" w:author="Livia Arbex Endo | Felsberg Advogados" w:date="2019-04-05T12:36:00Z"/>
                <w:color w:val="000000"/>
                <w:sz w:val="18"/>
                <w:szCs w:val="18"/>
              </w:rPr>
            </w:pPr>
            <w:ins w:id="1724"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3A0ED27D" w14:textId="77777777" w:rsidR="00EE1D17" w:rsidRPr="00B36F48" w:rsidRDefault="00EE1D17" w:rsidP="00EE1D17">
            <w:pPr>
              <w:jc w:val="center"/>
              <w:rPr>
                <w:ins w:id="1725" w:author="Livia Arbex Endo | Felsberg Advogados" w:date="2019-04-05T12:36:00Z"/>
                <w:color w:val="000000"/>
                <w:sz w:val="18"/>
                <w:szCs w:val="18"/>
                <w:highlight w:val="lightGray"/>
              </w:rPr>
            </w:pPr>
            <w:ins w:id="1726" w:author="Livia Arbex Endo | Felsberg Advogados" w:date="2019-04-05T12:36:00Z">
              <w:r w:rsidRPr="00B36F48">
                <w:rPr>
                  <w:color w:val="000000"/>
                  <w:sz w:val="18"/>
                  <w:szCs w:val="18"/>
                  <w:highlight w:val="lightGray"/>
                </w:rPr>
                <w:t>[=]</w:t>
              </w:r>
            </w:ins>
          </w:p>
        </w:tc>
      </w:tr>
      <w:tr w:rsidR="00EE1D17" w:rsidRPr="00B36F48" w14:paraId="5C07E01B"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727"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D9869" w14:textId="77777777" w:rsidR="00EE1D17" w:rsidRPr="00B36F48" w:rsidRDefault="00EE1D17" w:rsidP="00EE1D17">
            <w:pPr>
              <w:rPr>
                <w:ins w:id="1728" w:author="Livia Arbex Endo | Felsberg Advogados" w:date="2019-04-05T12:36:00Z"/>
                <w:color w:val="000000"/>
                <w:sz w:val="18"/>
                <w:szCs w:val="18"/>
              </w:rPr>
            </w:pPr>
            <w:ins w:id="1729"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CCBBD" w14:textId="77777777" w:rsidR="00EE1D17" w:rsidRPr="00B36F48" w:rsidRDefault="00EE1D17" w:rsidP="00EE1D17">
            <w:pPr>
              <w:jc w:val="center"/>
              <w:rPr>
                <w:ins w:id="1730" w:author="Livia Arbex Endo | Felsberg Advogados" w:date="2019-04-05T12:36:00Z"/>
                <w:color w:val="000000"/>
                <w:sz w:val="18"/>
                <w:szCs w:val="18"/>
              </w:rPr>
            </w:pPr>
            <w:ins w:id="1731" w:author="Livia Arbex Endo | Felsberg Advogados" w:date="2019-04-05T12:36:00Z">
              <w:r w:rsidRPr="00B36F48">
                <w:rPr>
                  <w:color w:val="000000"/>
                  <w:sz w:val="18"/>
                  <w:szCs w:val="18"/>
                </w:rPr>
                <w:t>1102</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0D219" w14:textId="77777777" w:rsidR="00EE1D17" w:rsidRPr="00B36F48" w:rsidRDefault="00EE1D17" w:rsidP="00EE1D17">
            <w:pPr>
              <w:jc w:val="both"/>
              <w:rPr>
                <w:ins w:id="1732" w:author="Livia Arbex Endo | Felsberg Advogados" w:date="2019-04-05T12:36:00Z"/>
                <w:color w:val="000000"/>
                <w:sz w:val="18"/>
                <w:szCs w:val="18"/>
              </w:rPr>
            </w:pPr>
            <w:ins w:id="1733"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37F8EB04" w14:textId="178C1CF3" w:rsidR="00EE1D17" w:rsidRPr="00B36F48" w:rsidRDefault="00EE1D17" w:rsidP="00EE1D17">
            <w:pPr>
              <w:jc w:val="center"/>
              <w:rPr>
                <w:ins w:id="1734" w:author="Livia Arbex Endo | Felsberg Advogados" w:date="2019-04-05T12:36:00Z"/>
                <w:color w:val="000000"/>
                <w:sz w:val="18"/>
                <w:szCs w:val="18"/>
              </w:rPr>
            </w:pPr>
            <w:ins w:id="1735"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35CBB70" w14:textId="77777777" w:rsidR="00EE1D17" w:rsidRPr="00B36F48" w:rsidRDefault="00EE1D17" w:rsidP="00EE1D17">
            <w:pPr>
              <w:jc w:val="center"/>
              <w:rPr>
                <w:ins w:id="1736" w:author="Livia Arbex Endo | Felsberg Advogados" w:date="2019-04-05T12:36:00Z"/>
                <w:color w:val="000000"/>
                <w:sz w:val="18"/>
                <w:szCs w:val="18"/>
              </w:rPr>
            </w:pPr>
            <w:ins w:id="1737"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778FA05C" w14:textId="77777777" w:rsidR="00EE1D17" w:rsidRPr="00B36F48" w:rsidRDefault="00EE1D17" w:rsidP="00EE1D17">
            <w:pPr>
              <w:jc w:val="center"/>
              <w:rPr>
                <w:ins w:id="1738" w:author="Livia Arbex Endo | Felsberg Advogados" w:date="2019-04-05T12:36:00Z"/>
                <w:color w:val="000000"/>
                <w:sz w:val="18"/>
                <w:szCs w:val="18"/>
                <w:highlight w:val="lightGray"/>
              </w:rPr>
            </w:pPr>
            <w:ins w:id="1739" w:author="Livia Arbex Endo | Felsberg Advogados" w:date="2019-04-05T12:36:00Z">
              <w:r w:rsidRPr="00B36F48">
                <w:rPr>
                  <w:color w:val="000000"/>
                  <w:sz w:val="18"/>
                  <w:szCs w:val="18"/>
                  <w:highlight w:val="lightGray"/>
                </w:rPr>
                <w:t>[=]</w:t>
              </w:r>
            </w:ins>
          </w:p>
        </w:tc>
      </w:tr>
      <w:tr w:rsidR="00EE1D17" w:rsidRPr="00B36F48" w14:paraId="0AE7EE4D"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740"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2D6139" w14:textId="77777777" w:rsidR="00EE1D17" w:rsidRPr="00B36F48" w:rsidRDefault="00EE1D17" w:rsidP="00EE1D17">
            <w:pPr>
              <w:rPr>
                <w:ins w:id="1741" w:author="Livia Arbex Endo | Felsberg Advogados" w:date="2019-04-05T12:36:00Z"/>
                <w:color w:val="000000"/>
                <w:sz w:val="18"/>
                <w:szCs w:val="18"/>
              </w:rPr>
            </w:pPr>
            <w:ins w:id="1742"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F79363" w14:textId="77777777" w:rsidR="00EE1D17" w:rsidRPr="00B36F48" w:rsidRDefault="00EE1D17" w:rsidP="00EE1D17">
            <w:pPr>
              <w:jc w:val="center"/>
              <w:rPr>
                <w:ins w:id="1743" w:author="Livia Arbex Endo | Felsberg Advogados" w:date="2019-04-05T12:36:00Z"/>
                <w:color w:val="000000"/>
                <w:sz w:val="18"/>
                <w:szCs w:val="18"/>
              </w:rPr>
            </w:pPr>
            <w:ins w:id="1744" w:author="Livia Arbex Endo | Felsberg Advogados" w:date="2019-04-05T12:36:00Z">
              <w:r w:rsidRPr="00B36F48">
                <w:rPr>
                  <w:color w:val="000000"/>
                  <w:sz w:val="18"/>
                  <w:szCs w:val="18"/>
                </w:rPr>
                <w:t>1103</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E01F9" w14:textId="77777777" w:rsidR="00EE1D17" w:rsidRPr="00B36F48" w:rsidRDefault="00EE1D17" w:rsidP="00EE1D17">
            <w:pPr>
              <w:jc w:val="both"/>
              <w:rPr>
                <w:ins w:id="1745" w:author="Livia Arbex Endo | Felsberg Advogados" w:date="2019-04-05T12:36:00Z"/>
                <w:color w:val="000000"/>
                <w:sz w:val="18"/>
                <w:szCs w:val="18"/>
              </w:rPr>
            </w:pPr>
            <w:ins w:id="1746"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2BFE9276" w14:textId="1C475163" w:rsidR="00EE1D17" w:rsidRPr="00B36F48" w:rsidRDefault="00EE1D17" w:rsidP="00EE1D17">
            <w:pPr>
              <w:jc w:val="center"/>
              <w:rPr>
                <w:ins w:id="1747" w:author="Livia Arbex Endo | Felsberg Advogados" w:date="2019-04-05T12:36:00Z"/>
                <w:color w:val="000000"/>
                <w:sz w:val="18"/>
                <w:szCs w:val="18"/>
              </w:rPr>
            </w:pPr>
            <w:ins w:id="1748"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0458D03" w14:textId="77777777" w:rsidR="00EE1D17" w:rsidRPr="00B36F48" w:rsidRDefault="00EE1D17" w:rsidP="00EE1D17">
            <w:pPr>
              <w:jc w:val="center"/>
              <w:rPr>
                <w:ins w:id="1749" w:author="Livia Arbex Endo | Felsberg Advogados" w:date="2019-04-05T12:36:00Z"/>
                <w:color w:val="000000"/>
                <w:sz w:val="18"/>
                <w:szCs w:val="18"/>
              </w:rPr>
            </w:pPr>
            <w:ins w:id="1750"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673F8541" w14:textId="77777777" w:rsidR="00EE1D17" w:rsidRPr="00B36F48" w:rsidRDefault="00EE1D17" w:rsidP="00EE1D17">
            <w:pPr>
              <w:jc w:val="center"/>
              <w:rPr>
                <w:ins w:id="1751" w:author="Livia Arbex Endo | Felsberg Advogados" w:date="2019-04-05T12:36:00Z"/>
                <w:color w:val="000000"/>
                <w:sz w:val="18"/>
                <w:szCs w:val="18"/>
                <w:highlight w:val="lightGray"/>
              </w:rPr>
            </w:pPr>
            <w:ins w:id="1752" w:author="Livia Arbex Endo | Felsberg Advogados" w:date="2019-04-05T12:36:00Z">
              <w:r w:rsidRPr="00B36F48">
                <w:rPr>
                  <w:color w:val="000000"/>
                  <w:sz w:val="18"/>
                  <w:szCs w:val="18"/>
                  <w:highlight w:val="lightGray"/>
                </w:rPr>
                <w:t>[=]</w:t>
              </w:r>
            </w:ins>
          </w:p>
        </w:tc>
      </w:tr>
      <w:tr w:rsidR="00EE1D17" w:rsidRPr="00B36F48" w14:paraId="0319924C"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753"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DB1B9" w14:textId="77777777" w:rsidR="00EE1D17" w:rsidRPr="00B36F48" w:rsidRDefault="00EE1D17" w:rsidP="00EE1D17">
            <w:pPr>
              <w:rPr>
                <w:ins w:id="1754" w:author="Livia Arbex Endo | Felsberg Advogados" w:date="2019-04-05T12:36:00Z"/>
                <w:color w:val="000000"/>
                <w:sz w:val="18"/>
                <w:szCs w:val="18"/>
              </w:rPr>
            </w:pPr>
            <w:ins w:id="1755"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87F76C" w14:textId="77777777" w:rsidR="00EE1D17" w:rsidRPr="00B36F48" w:rsidRDefault="00EE1D17" w:rsidP="00EE1D17">
            <w:pPr>
              <w:jc w:val="center"/>
              <w:rPr>
                <w:ins w:id="1756" w:author="Livia Arbex Endo | Felsberg Advogados" w:date="2019-04-05T12:36:00Z"/>
                <w:color w:val="000000"/>
                <w:sz w:val="18"/>
                <w:szCs w:val="18"/>
              </w:rPr>
            </w:pPr>
            <w:ins w:id="1757" w:author="Livia Arbex Endo | Felsberg Advogados" w:date="2019-04-05T12:36:00Z">
              <w:r w:rsidRPr="00B36F48">
                <w:rPr>
                  <w:color w:val="000000"/>
                  <w:sz w:val="18"/>
                  <w:szCs w:val="18"/>
                </w:rPr>
                <w:t>1201</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BD5C2" w14:textId="77777777" w:rsidR="00EE1D17" w:rsidRPr="00B36F48" w:rsidRDefault="00EE1D17" w:rsidP="00EE1D17">
            <w:pPr>
              <w:jc w:val="both"/>
              <w:rPr>
                <w:ins w:id="1758" w:author="Livia Arbex Endo | Felsberg Advogados" w:date="2019-04-05T12:36:00Z"/>
                <w:color w:val="000000"/>
                <w:sz w:val="18"/>
                <w:szCs w:val="18"/>
              </w:rPr>
            </w:pPr>
            <w:ins w:id="1759"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03B4400F" w14:textId="53FB21D3" w:rsidR="00EE1D17" w:rsidRPr="00B36F48" w:rsidRDefault="00EE1D17" w:rsidP="00EE1D17">
            <w:pPr>
              <w:jc w:val="center"/>
              <w:rPr>
                <w:ins w:id="1760" w:author="Livia Arbex Endo | Felsberg Advogados" w:date="2019-04-05T12:36:00Z"/>
                <w:color w:val="000000"/>
                <w:sz w:val="18"/>
                <w:szCs w:val="18"/>
              </w:rPr>
            </w:pPr>
            <w:ins w:id="1761"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350A24FD" w14:textId="77777777" w:rsidR="00EE1D17" w:rsidRPr="00B36F48" w:rsidRDefault="00EE1D17" w:rsidP="00EE1D17">
            <w:pPr>
              <w:jc w:val="center"/>
              <w:rPr>
                <w:ins w:id="1762" w:author="Livia Arbex Endo | Felsberg Advogados" w:date="2019-04-05T12:36:00Z"/>
                <w:color w:val="000000"/>
                <w:sz w:val="18"/>
                <w:szCs w:val="18"/>
              </w:rPr>
            </w:pPr>
            <w:ins w:id="1763"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6139D7D3" w14:textId="77777777" w:rsidR="00EE1D17" w:rsidRPr="00B36F48" w:rsidRDefault="00EE1D17" w:rsidP="00EE1D17">
            <w:pPr>
              <w:jc w:val="center"/>
              <w:rPr>
                <w:ins w:id="1764" w:author="Livia Arbex Endo | Felsberg Advogados" w:date="2019-04-05T12:36:00Z"/>
                <w:color w:val="000000"/>
                <w:sz w:val="18"/>
                <w:szCs w:val="18"/>
                <w:highlight w:val="lightGray"/>
              </w:rPr>
            </w:pPr>
            <w:ins w:id="1765" w:author="Livia Arbex Endo | Felsberg Advogados" w:date="2019-04-05T12:36:00Z">
              <w:r w:rsidRPr="00B36F48">
                <w:rPr>
                  <w:color w:val="000000"/>
                  <w:sz w:val="18"/>
                  <w:szCs w:val="18"/>
                  <w:highlight w:val="lightGray"/>
                </w:rPr>
                <w:t>[=]</w:t>
              </w:r>
            </w:ins>
          </w:p>
        </w:tc>
      </w:tr>
      <w:tr w:rsidR="00EE1D17" w:rsidRPr="00B36F48" w14:paraId="5C63E741"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766"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0E1C85" w14:textId="77777777" w:rsidR="00EE1D17" w:rsidRPr="00B36F48" w:rsidRDefault="00EE1D17" w:rsidP="00EE1D17">
            <w:pPr>
              <w:rPr>
                <w:ins w:id="1767" w:author="Livia Arbex Endo | Felsberg Advogados" w:date="2019-04-05T12:36:00Z"/>
                <w:color w:val="000000"/>
                <w:sz w:val="18"/>
                <w:szCs w:val="18"/>
              </w:rPr>
            </w:pPr>
            <w:ins w:id="1768"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8C28E" w14:textId="77777777" w:rsidR="00EE1D17" w:rsidRPr="00B36F48" w:rsidRDefault="00EE1D17" w:rsidP="00EE1D17">
            <w:pPr>
              <w:jc w:val="center"/>
              <w:rPr>
                <w:ins w:id="1769" w:author="Livia Arbex Endo | Felsberg Advogados" w:date="2019-04-05T12:36:00Z"/>
                <w:color w:val="000000"/>
                <w:sz w:val="18"/>
                <w:szCs w:val="18"/>
              </w:rPr>
            </w:pPr>
            <w:ins w:id="1770" w:author="Livia Arbex Endo | Felsberg Advogados" w:date="2019-04-05T12:36:00Z">
              <w:r w:rsidRPr="00B36F48">
                <w:rPr>
                  <w:color w:val="000000"/>
                  <w:sz w:val="18"/>
                  <w:szCs w:val="18"/>
                </w:rPr>
                <w:t>1202</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CA0D0" w14:textId="77777777" w:rsidR="00EE1D17" w:rsidRPr="00B36F48" w:rsidRDefault="00EE1D17" w:rsidP="00EE1D17">
            <w:pPr>
              <w:jc w:val="both"/>
              <w:rPr>
                <w:ins w:id="1771" w:author="Livia Arbex Endo | Felsberg Advogados" w:date="2019-04-05T12:36:00Z"/>
                <w:color w:val="000000"/>
                <w:sz w:val="18"/>
                <w:szCs w:val="18"/>
              </w:rPr>
            </w:pPr>
            <w:ins w:id="1772"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0AB210F3" w14:textId="0DE88EAF" w:rsidR="00EE1D17" w:rsidRPr="00B36F48" w:rsidRDefault="00EE1D17" w:rsidP="00EE1D17">
            <w:pPr>
              <w:jc w:val="center"/>
              <w:rPr>
                <w:ins w:id="1773" w:author="Livia Arbex Endo | Felsberg Advogados" w:date="2019-04-05T12:36:00Z"/>
                <w:color w:val="000000"/>
                <w:sz w:val="18"/>
                <w:szCs w:val="18"/>
              </w:rPr>
            </w:pPr>
            <w:ins w:id="1774"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C40F565" w14:textId="77777777" w:rsidR="00EE1D17" w:rsidRPr="00B36F48" w:rsidRDefault="00EE1D17" w:rsidP="00EE1D17">
            <w:pPr>
              <w:jc w:val="center"/>
              <w:rPr>
                <w:ins w:id="1775" w:author="Livia Arbex Endo | Felsberg Advogados" w:date="2019-04-05T12:36:00Z"/>
                <w:color w:val="000000"/>
                <w:sz w:val="18"/>
                <w:szCs w:val="18"/>
              </w:rPr>
            </w:pPr>
            <w:ins w:id="1776"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3130999" w14:textId="77777777" w:rsidR="00EE1D17" w:rsidRPr="00B36F48" w:rsidRDefault="00EE1D17" w:rsidP="00EE1D17">
            <w:pPr>
              <w:jc w:val="center"/>
              <w:rPr>
                <w:ins w:id="1777" w:author="Livia Arbex Endo | Felsberg Advogados" w:date="2019-04-05T12:36:00Z"/>
                <w:color w:val="000000"/>
                <w:sz w:val="18"/>
                <w:szCs w:val="18"/>
                <w:highlight w:val="lightGray"/>
              </w:rPr>
            </w:pPr>
            <w:ins w:id="1778" w:author="Livia Arbex Endo | Felsberg Advogados" w:date="2019-04-05T12:36:00Z">
              <w:r w:rsidRPr="00B36F48">
                <w:rPr>
                  <w:color w:val="000000"/>
                  <w:sz w:val="18"/>
                  <w:szCs w:val="18"/>
                  <w:highlight w:val="lightGray"/>
                </w:rPr>
                <w:t>[=]</w:t>
              </w:r>
            </w:ins>
          </w:p>
        </w:tc>
      </w:tr>
      <w:tr w:rsidR="00EE1D17" w:rsidRPr="00B36F48" w14:paraId="6B88A3F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779"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AB9D0C" w14:textId="77777777" w:rsidR="00EE1D17" w:rsidRPr="00B36F48" w:rsidRDefault="00EE1D17" w:rsidP="00EE1D17">
            <w:pPr>
              <w:rPr>
                <w:ins w:id="1780" w:author="Livia Arbex Endo | Felsberg Advogados" w:date="2019-04-05T12:36:00Z"/>
                <w:color w:val="000000"/>
                <w:sz w:val="18"/>
                <w:szCs w:val="18"/>
              </w:rPr>
            </w:pPr>
            <w:ins w:id="1781"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B4DFE6" w14:textId="77777777" w:rsidR="00EE1D17" w:rsidRPr="00B36F48" w:rsidRDefault="00EE1D17" w:rsidP="00EE1D17">
            <w:pPr>
              <w:jc w:val="center"/>
              <w:rPr>
                <w:ins w:id="1782" w:author="Livia Arbex Endo | Felsberg Advogados" w:date="2019-04-05T12:36:00Z"/>
                <w:color w:val="000000"/>
                <w:sz w:val="18"/>
                <w:szCs w:val="18"/>
              </w:rPr>
            </w:pPr>
            <w:ins w:id="1783" w:author="Livia Arbex Endo | Felsberg Advogados" w:date="2019-04-05T12:36:00Z">
              <w:r w:rsidRPr="00B36F48">
                <w:rPr>
                  <w:color w:val="000000"/>
                  <w:sz w:val="18"/>
                  <w:szCs w:val="18"/>
                </w:rPr>
                <w:t>1203</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E7537" w14:textId="77777777" w:rsidR="00EE1D17" w:rsidRPr="00B36F48" w:rsidRDefault="00EE1D17" w:rsidP="00EE1D17">
            <w:pPr>
              <w:jc w:val="both"/>
              <w:rPr>
                <w:ins w:id="1784" w:author="Livia Arbex Endo | Felsberg Advogados" w:date="2019-04-05T12:36:00Z"/>
                <w:color w:val="000000"/>
                <w:sz w:val="18"/>
                <w:szCs w:val="18"/>
              </w:rPr>
            </w:pPr>
            <w:ins w:id="1785"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5AE37FCB" w14:textId="51607245" w:rsidR="00EE1D17" w:rsidRPr="00B36F48" w:rsidRDefault="00EE1D17" w:rsidP="00EE1D17">
            <w:pPr>
              <w:jc w:val="center"/>
              <w:rPr>
                <w:ins w:id="1786" w:author="Livia Arbex Endo | Felsberg Advogados" w:date="2019-04-05T12:36:00Z"/>
                <w:color w:val="000000"/>
                <w:sz w:val="18"/>
                <w:szCs w:val="18"/>
              </w:rPr>
            </w:pPr>
            <w:ins w:id="1787"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4AA6D27" w14:textId="77777777" w:rsidR="00EE1D17" w:rsidRPr="00B36F48" w:rsidRDefault="00EE1D17" w:rsidP="00EE1D17">
            <w:pPr>
              <w:jc w:val="center"/>
              <w:rPr>
                <w:ins w:id="1788" w:author="Livia Arbex Endo | Felsberg Advogados" w:date="2019-04-05T12:36:00Z"/>
                <w:color w:val="000000"/>
                <w:sz w:val="18"/>
                <w:szCs w:val="18"/>
              </w:rPr>
            </w:pPr>
            <w:ins w:id="1789"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792A6C46" w14:textId="77777777" w:rsidR="00EE1D17" w:rsidRPr="00B36F48" w:rsidRDefault="00EE1D17" w:rsidP="00EE1D17">
            <w:pPr>
              <w:jc w:val="center"/>
              <w:rPr>
                <w:ins w:id="1790" w:author="Livia Arbex Endo | Felsberg Advogados" w:date="2019-04-05T12:36:00Z"/>
                <w:color w:val="000000"/>
                <w:sz w:val="18"/>
                <w:szCs w:val="18"/>
                <w:highlight w:val="lightGray"/>
              </w:rPr>
            </w:pPr>
            <w:ins w:id="1791" w:author="Livia Arbex Endo | Felsberg Advogados" w:date="2019-04-05T12:36:00Z">
              <w:r w:rsidRPr="00B36F48">
                <w:rPr>
                  <w:color w:val="000000"/>
                  <w:sz w:val="18"/>
                  <w:szCs w:val="18"/>
                  <w:highlight w:val="lightGray"/>
                </w:rPr>
                <w:t>[=]</w:t>
              </w:r>
            </w:ins>
          </w:p>
        </w:tc>
      </w:tr>
      <w:tr w:rsidR="00EE1D17" w:rsidRPr="00B36F48" w14:paraId="057B9D4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792"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07930C" w14:textId="77777777" w:rsidR="00EE1D17" w:rsidRPr="00B36F48" w:rsidRDefault="00EE1D17" w:rsidP="00EE1D17">
            <w:pPr>
              <w:rPr>
                <w:ins w:id="1793" w:author="Livia Arbex Endo | Felsberg Advogados" w:date="2019-04-05T12:36:00Z"/>
                <w:color w:val="000000"/>
                <w:sz w:val="18"/>
                <w:szCs w:val="18"/>
              </w:rPr>
            </w:pPr>
            <w:ins w:id="1794"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11C7B" w14:textId="77777777" w:rsidR="00EE1D17" w:rsidRPr="00B36F48" w:rsidRDefault="00EE1D17" w:rsidP="00EE1D17">
            <w:pPr>
              <w:jc w:val="center"/>
              <w:rPr>
                <w:ins w:id="1795" w:author="Livia Arbex Endo | Felsberg Advogados" w:date="2019-04-05T12:36:00Z"/>
                <w:color w:val="000000"/>
                <w:sz w:val="18"/>
                <w:szCs w:val="18"/>
              </w:rPr>
            </w:pPr>
            <w:ins w:id="1796" w:author="Livia Arbex Endo | Felsberg Advogados" w:date="2019-04-05T12:36:00Z">
              <w:r w:rsidRPr="00B36F48">
                <w:rPr>
                  <w:color w:val="000000"/>
                  <w:sz w:val="18"/>
                  <w:szCs w:val="18"/>
                </w:rPr>
                <w:t>1301</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E94E3" w14:textId="77777777" w:rsidR="00EE1D17" w:rsidRPr="00B36F48" w:rsidRDefault="00EE1D17" w:rsidP="00EE1D17">
            <w:pPr>
              <w:jc w:val="both"/>
              <w:rPr>
                <w:ins w:id="1797" w:author="Livia Arbex Endo | Felsberg Advogados" w:date="2019-04-05T12:36:00Z"/>
                <w:color w:val="000000"/>
                <w:sz w:val="18"/>
                <w:szCs w:val="18"/>
              </w:rPr>
            </w:pPr>
            <w:ins w:id="1798"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1C32D27C" w14:textId="09A29356" w:rsidR="00EE1D17" w:rsidRPr="00B36F48" w:rsidRDefault="00EE1D17" w:rsidP="00EE1D17">
            <w:pPr>
              <w:jc w:val="center"/>
              <w:rPr>
                <w:ins w:id="1799" w:author="Livia Arbex Endo | Felsberg Advogados" w:date="2019-04-05T12:36:00Z"/>
                <w:color w:val="000000"/>
                <w:sz w:val="18"/>
                <w:szCs w:val="18"/>
              </w:rPr>
            </w:pPr>
            <w:ins w:id="1800"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4C1A900" w14:textId="77777777" w:rsidR="00EE1D17" w:rsidRPr="00B36F48" w:rsidRDefault="00EE1D17" w:rsidP="00EE1D17">
            <w:pPr>
              <w:jc w:val="center"/>
              <w:rPr>
                <w:ins w:id="1801" w:author="Livia Arbex Endo | Felsberg Advogados" w:date="2019-04-05T12:36:00Z"/>
                <w:color w:val="000000"/>
                <w:sz w:val="18"/>
                <w:szCs w:val="18"/>
              </w:rPr>
            </w:pPr>
            <w:ins w:id="1802"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747D498D" w14:textId="77777777" w:rsidR="00EE1D17" w:rsidRPr="00B36F48" w:rsidRDefault="00EE1D17" w:rsidP="00EE1D17">
            <w:pPr>
              <w:jc w:val="center"/>
              <w:rPr>
                <w:ins w:id="1803" w:author="Livia Arbex Endo | Felsberg Advogados" w:date="2019-04-05T12:36:00Z"/>
                <w:color w:val="000000"/>
                <w:sz w:val="18"/>
                <w:szCs w:val="18"/>
                <w:highlight w:val="lightGray"/>
              </w:rPr>
            </w:pPr>
            <w:ins w:id="1804" w:author="Livia Arbex Endo | Felsberg Advogados" w:date="2019-04-05T12:36:00Z">
              <w:r w:rsidRPr="00B36F48">
                <w:rPr>
                  <w:color w:val="000000"/>
                  <w:sz w:val="18"/>
                  <w:szCs w:val="18"/>
                  <w:highlight w:val="lightGray"/>
                </w:rPr>
                <w:t>[=]</w:t>
              </w:r>
            </w:ins>
          </w:p>
        </w:tc>
      </w:tr>
      <w:tr w:rsidR="00EE1D17" w:rsidRPr="00B36F48" w14:paraId="568FAEC1"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805"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DC51F" w14:textId="77777777" w:rsidR="00EE1D17" w:rsidRPr="00B36F48" w:rsidRDefault="00EE1D17" w:rsidP="00EE1D17">
            <w:pPr>
              <w:rPr>
                <w:ins w:id="1806" w:author="Livia Arbex Endo | Felsberg Advogados" w:date="2019-04-05T12:36:00Z"/>
                <w:color w:val="000000"/>
                <w:sz w:val="18"/>
                <w:szCs w:val="18"/>
              </w:rPr>
            </w:pPr>
            <w:ins w:id="1807" w:author="Livia Arbex Endo | Felsberg Advogados" w:date="2019-04-05T12:36:00Z">
              <w:r w:rsidRPr="00B36F48">
                <w:rPr>
                  <w:color w:val="000000"/>
                  <w:sz w:val="18"/>
                  <w:szCs w:val="18"/>
                </w:rPr>
                <w:t>ED. MARIA LUIZA</w:t>
              </w:r>
            </w:ins>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901AAB" w14:textId="77777777" w:rsidR="00EE1D17" w:rsidRPr="00B36F48" w:rsidRDefault="00EE1D17" w:rsidP="00EE1D17">
            <w:pPr>
              <w:jc w:val="center"/>
              <w:rPr>
                <w:ins w:id="1808" w:author="Livia Arbex Endo | Felsberg Advogados" w:date="2019-04-05T12:36:00Z"/>
                <w:color w:val="000000"/>
                <w:sz w:val="18"/>
                <w:szCs w:val="18"/>
              </w:rPr>
            </w:pPr>
            <w:ins w:id="1809" w:author="Livia Arbex Endo | Felsberg Advogados" w:date="2019-04-05T12:36:00Z">
              <w:r w:rsidRPr="00B36F48">
                <w:rPr>
                  <w:color w:val="000000"/>
                  <w:sz w:val="18"/>
                  <w:szCs w:val="18"/>
                </w:rPr>
                <w:t>1302</w:t>
              </w:r>
            </w:ins>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BD4E2" w14:textId="77777777" w:rsidR="00EE1D17" w:rsidRPr="00B36F48" w:rsidRDefault="00EE1D17" w:rsidP="00EE1D17">
            <w:pPr>
              <w:jc w:val="both"/>
              <w:rPr>
                <w:ins w:id="1810" w:author="Livia Arbex Endo | Felsberg Advogados" w:date="2019-04-05T12:36:00Z"/>
                <w:color w:val="000000"/>
                <w:sz w:val="18"/>
                <w:szCs w:val="18"/>
              </w:rPr>
            </w:pPr>
            <w:ins w:id="1811" w:author="Livia Arbex Endo | Felsberg Advogados" w:date="2019-04-05T12:36:00Z">
              <w:r w:rsidRPr="00B36F48">
                <w:rPr>
                  <w:color w:val="000000"/>
                  <w:sz w:val="18"/>
                  <w:szCs w:val="18"/>
                </w:rPr>
                <w:t>Avenida Amintas Barros, 1201, Lagoa Nova</w:t>
              </w:r>
            </w:ins>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7102B5DE" w14:textId="0673B008" w:rsidR="00EE1D17" w:rsidRPr="00B36F48" w:rsidRDefault="00EE1D17" w:rsidP="00EE1D17">
            <w:pPr>
              <w:jc w:val="center"/>
              <w:rPr>
                <w:ins w:id="1812" w:author="Livia Arbex Endo | Felsberg Advogados" w:date="2019-04-05T12:36:00Z"/>
                <w:color w:val="000000"/>
                <w:sz w:val="18"/>
                <w:szCs w:val="18"/>
              </w:rPr>
            </w:pPr>
            <w:ins w:id="1813" w:author="Livia Arbex Endo | Felsberg Advogados" w:date="2019-04-05T12:36:00Z">
              <w:r w:rsidRPr="008357F4">
                <w:rPr>
                  <w:color w:val="000000"/>
                  <w:sz w:val="18"/>
                  <w:szCs w:val="18"/>
                </w:rPr>
                <w:t>NATAL/RN</w:t>
              </w:r>
            </w:ins>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100808B4" w14:textId="77777777" w:rsidR="00EE1D17" w:rsidRPr="00B36F48" w:rsidRDefault="00EE1D17" w:rsidP="00EE1D17">
            <w:pPr>
              <w:jc w:val="center"/>
              <w:rPr>
                <w:ins w:id="1814" w:author="Livia Arbex Endo | Felsberg Advogados" w:date="2019-04-05T12:36:00Z"/>
                <w:color w:val="000000"/>
                <w:sz w:val="18"/>
                <w:szCs w:val="18"/>
              </w:rPr>
            </w:pPr>
            <w:ins w:id="1815" w:author="Livia Arbex Endo | Felsberg Advogados" w:date="2019-04-05T12:36:00Z">
              <w:r w:rsidRPr="00B36F48">
                <w:rPr>
                  <w:color w:val="000000"/>
                  <w:sz w:val="18"/>
                  <w:szCs w:val="18"/>
                </w:rPr>
                <w:t>6º OFICIO / 2ª ZONA</w:t>
              </w:r>
            </w:ins>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F428908" w14:textId="77777777" w:rsidR="00EE1D17" w:rsidRPr="00B36F48" w:rsidRDefault="00EE1D17" w:rsidP="00EE1D17">
            <w:pPr>
              <w:jc w:val="center"/>
              <w:rPr>
                <w:ins w:id="1816" w:author="Livia Arbex Endo | Felsberg Advogados" w:date="2019-04-05T12:36:00Z"/>
                <w:color w:val="000000"/>
                <w:sz w:val="18"/>
                <w:szCs w:val="18"/>
                <w:highlight w:val="lightGray"/>
              </w:rPr>
            </w:pPr>
            <w:ins w:id="1817" w:author="Livia Arbex Endo | Felsberg Advogados" w:date="2019-04-05T12:36:00Z">
              <w:r w:rsidRPr="00B36F48">
                <w:rPr>
                  <w:color w:val="000000"/>
                  <w:sz w:val="18"/>
                  <w:szCs w:val="18"/>
                  <w:highlight w:val="lightGray"/>
                </w:rPr>
                <w:t>[=]</w:t>
              </w:r>
            </w:ins>
          </w:p>
        </w:tc>
      </w:tr>
      <w:tr w:rsidR="00EE1D17" w:rsidRPr="00B36F48" w14:paraId="08A813E7"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ins w:id="1818" w:author="Livia Arbex Endo | Felsberg Advogados" w:date="2019-04-05T12:36:00Z"/>
        </w:trPr>
        <w:tc>
          <w:tcPr>
            <w:tcW w:w="10365"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14:paraId="612FFA74" w14:textId="77777777" w:rsidR="00EE1D17" w:rsidRPr="00B36F48" w:rsidRDefault="00EE1D17" w:rsidP="0093206B">
            <w:pPr>
              <w:rPr>
                <w:ins w:id="1819" w:author="Livia Arbex Endo | Felsberg Advogados" w:date="2019-04-05T12:36:00Z"/>
                <w:color w:val="000000"/>
                <w:sz w:val="18"/>
                <w:szCs w:val="18"/>
                <w:highlight w:val="lightGray"/>
              </w:rPr>
            </w:pPr>
            <w:ins w:id="1820" w:author="Livia Arbex Endo | Felsberg Advogados" w:date="2019-04-05T12:36:00Z">
              <w:r w:rsidRPr="00EB7921">
                <w:rPr>
                  <w:b/>
                  <w:color w:val="000000"/>
                  <w:sz w:val="18"/>
                  <w:szCs w:val="18"/>
                </w:rPr>
                <w:t>ELAM</w:t>
              </w:r>
            </w:ins>
          </w:p>
        </w:tc>
      </w:tr>
      <w:tr w:rsidR="00EE1D17" w:rsidRPr="00BB7FF3" w14:paraId="466024EC" w14:textId="77777777" w:rsidTr="00EE1D17">
        <w:trPr>
          <w:trHeight w:val="255"/>
          <w:ins w:id="1821"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33103DA4" w14:textId="77777777" w:rsidR="00EE1D17" w:rsidRPr="00BB7FF3" w:rsidRDefault="00EE1D17" w:rsidP="0093206B">
            <w:pPr>
              <w:rPr>
                <w:ins w:id="1822" w:author="Livia Arbex Endo | Felsberg Advogados" w:date="2019-04-05T12:36:00Z"/>
                <w:color w:val="000000"/>
                <w:sz w:val="18"/>
                <w:szCs w:val="18"/>
              </w:rPr>
            </w:pPr>
            <w:ins w:id="1823" w:author="Livia Arbex Endo | Felsberg Advogados" w:date="2019-04-05T12:36:00Z">
              <w:r w:rsidRPr="00BB7FF3">
                <w:rPr>
                  <w:color w:val="000000"/>
                  <w:sz w:val="18"/>
                  <w:szCs w:val="18"/>
                </w:rPr>
                <w:t>SUN GOLDEN</w:t>
              </w:r>
            </w:ins>
          </w:p>
        </w:tc>
        <w:tc>
          <w:tcPr>
            <w:tcW w:w="981" w:type="dxa"/>
            <w:tcBorders>
              <w:top w:val="nil"/>
              <w:left w:val="nil"/>
              <w:bottom w:val="single" w:sz="4" w:space="0" w:color="auto"/>
              <w:right w:val="single" w:sz="4" w:space="0" w:color="auto"/>
            </w:tcBorders>
            <w:shd w:val="clear" w:color="auto" w:fill="auto"/>
            <w:noWrap/>
            <w:vAlign w:val="bottom"/>
            <w:hideMark/>
          </w:tcPr>
          <w:p w14:paraId="11198350" w14:textId="77777777" w:rsidR="00EE1D17" w:rsidRPr="00BB7FF3" w:rsidRDefault="00EE1D17" w:rsidP="0093206B">
            <w:pPr>
              <w:jc w:val="center"/>
              <w:rPr>
                <w:ins w:id="1824" w:author="Livia Arbex Endo | Felsberg Advogados" w:date="2019-04-05T12:36:00Z"/>
                <w:color w:val="000000"/>
                <w:sz w:val="18"/>
                <w:szCs w:val="18"/>
              </w:rPr>
            </w:pPr>
            <w:ins w:id="1825" w:author="Livia Arbex Endo | Felsberg Advogados" w:date="2019-04-05T12:36:00Z">
              <w:r w:rsidRPr="00BB7FF3">
                <w:rPr>
                  <w:color w:val="000000"/>
                  <w:sz w:val="18"/>
                  <w:szCs w:val="18"/>
                </w:rPr>
                <w:t xml:space="preserve">1004 </w:t>
              </w:r>
              <w:r w:rsidRPr="00BB7FF3">
                <w:rPr>
                  <w:color w:val="000000"/>
                  <w:sz w:val="18"/>
                  <w:szCs w:val="18"/>
                </w:rPr>
                <w:lastRenderedPageBreak/>
                <w:t>TORRE C</w:t>
              </w:r>
            </w:ins>
          </w:p>
        </w:tc>
        <w:tc>
          <w:tcPr>
            <w:tcW w:w="3139" w:type="dxa"/>
            <w:tcBorders>
              <w:top w:val="nil"/>
              <w:left w:val="nil"/>
              <w:bottom w:val="single" w:sz="4" w:space="0" w:color="auto"/>
              <w:right w:val="single" w:sz="4" w:space="0" w:color="auto"/>
            </w:tcBorders>
            <w:shd w:val="clear" w:color="auto" w:fill="auto"/>
            <w:noWrap/>
            <w:vAlign w:val="bottom"/>
            <w:hideMark/>
          </w:tcPr>
          <w:p w14:paraId="1ACF5986" w14:textId="77777777" w:rsidR="00EE1D17" w:rsidRPr="00BB7FF3" w:rsidRDefault="00EE1D17" w:rsidP="0093206B">
            <w:pPr>
              <w:jc w:val="both"/>
              <w:rPr>
                <w:ins w:id="1826" w:author="Livia Arbex Endo | Felsberg Advogados" w:date="2019-04-05T12:36:00Z"/>
                <w:color w:val="000000"/>
                <w:sz w:val="18"/>
                <w:szCs w:val="18"/>
              </w:rPr>
            </w:pPr>
            <w:ins w:id="1827" w:author="Livia Arbex Endo | Felsberg Advogados" w:date="2019-04-05T12:36:00Z">
              <w:r w:rsidRPr="00BB7FF3">
                <w:rPr>
                  <w:color w:val="000000"/>
                  <w:sz w:val="18"/>
                  <w:szCs w:val="18"/>
                </w:rPr>
                <w:lastRenderedPageBreak/>
                <w:t xml:space="preserve">Rua Joaquim Eduardo de Farias, 213, </w:t>
              </w:r>
              <w:r w:rsidRPr="00BB7FF3">
                <w:rPr>
                  <w:color w:val="000000"/>
                  <w:sz w:val="18"/>
                  <w:szCs w:val="18"/>
                </w:rPr>
                <w:lastRenderedPageBreak/>
                <w:t>Ponta Negra</w:t>
              </w:r>
            </w:ins>
          </w:p>
        </w:tc>
        <w:tc>
          <w:tcPr>
            <w:tcW w:w="1691" w:type="dxa"/>
            <w:tcBorders>
              <w:top w:val="nil"/>
              <w:left w:val="nil"/>
              <w:bottom w:val="single" w:sz="4" w:space="0" w:color="auto"/>
              <w:right w:val="single" w:sz="4" w:space="0" w:color="auto"/>
            </w:tcBorders>
            <w:shd w:val="clear" w:color="auto" w:fill="auto"/>
            <w:noWrap/>
            <w:vAlign w:val="bottom"/>
            <w:hideMark/>
          </w:tcPr>
          <w:p w14:paraId="1FAA2BC5" w14:textId="77777777" w:rsidR="00EE1D17" w:rsidRPr="00BB7FF3" w:rsidRDefault="00EE1D17" w:rsidP="0093206B">
            <w:pPr>
              <w:jc w:val="center"/>
              <w:rPr>
                <w:ins w:id="1828" w:author="Livia Arbex Endo | Felsberg Advogados" w:date="2019-04-05T12:36:00Z"/>
                <w:color w:val="000000"/>
                <w:sz w:val="18"/>
                <w:szCs w:val="18"/>
              </w:rPr>
            </w:pPr>
            <w:ins w:id="1829" w:author="Livia Arbex Endo | Felsberg Advogados" w:date="2019-04-05T12:36:00Z">
              <w:r w:rsidRPr="00BB7FF3">
                <w:rPr>
                  <w:color w:val="000000"/>
                  <w:sz w:val="18"/>
                  <w:szCs w:val="18"/>
                </w:rPr>
                <w:lastRenderedPageBreak/>
                <w:t>NATAL/RN</w:t>
              </w:r>
            </w:ins>
          </w:p>
        </w:tc>
        <w:tc>
          <w:tcPr>
            <w:tcW w:w="1131" w:type="dxa"/>
            <w:tcBorders>
              <w:top w:val="nil"/>
              <w:left w:val="nil"/>
              <w:bottom w:val="single" w:sz="4" w:space="0" w:color="auto"/>
              <w:right w:val="single" w:sz="4" w:space="0" w:color="auto"/>
            </w:tcBorders>
            <w:shd w:val="clear" w:color="auto" w:fill="auto"/>
            <w:vAlign w:val="bottom"/>
            <w:hideMark/>
          </w:tcPr>
          <w:p w14:paraId="5E5DDFFC" w14:textId="77777777" w:rsidR="00EE1D17" w:rsidRPr="00BB7FF3" w:rsidRDefault="00EE1D17" w:rsidP="0093206B">
            <w:pPr>
              <w:jc w:val="center"/>
              <w:rPr>
                <w:ins w:id="1830" w:author="Livia Arbex Endo | Felsberg Advogados" w:date="2019-04-05T12:36:00Z"/>
                <w:color w:val="000000"/>
                <w:sz w:val="18"/>
                <w:szCs w:val="18"/>
              </w:rPr>
            </w:pPr>
            <w:ins w:id="1831" w:author="Livia Arbex Endo | Felsberg Advogados" w:date="2019-04-05T12:36:00Z">
              <w:r w:rsidRPr="00BB7FF3">
                <w:rPr>
                  <w:color w:val="000000"/>
                  <w:sz w:val="18"/>
                  <w:szCs w:val="18"/>
                </w:rPr>
                <w:t xml:space="preserve">7º OFICIO / </w:t>
              </w:r>
              <w:r w:rsidRPr="00BB7FF3">
                <w:rPr>
                  <w:color w:val="000000"/>
                  <w:sz w:val="18"/>
                  <w:szCs w:val="18"/>
                </w:rPr>
                <w:lastRenderedPageBreak/>
                <w:t>3ª ZONA</w:t>
              </w:r>
            </w:ins>
          </w:p>
        </w:tc>
        <w:tc>
          <w:tcPr>
            <w:tcW w:w="1305" w:type="dxa"/>
            <w:tcBorders>
              <w:top w:val="nil"/>
              <w:left w:val="nil"/>
              <w:bottom w:val="single" w:sz="4" w:space="0" w:color="auto"/>
              <w:right w:val="single" w:sz="4" w:space="0" w:color="auto"/>
            </w:tcBorders>
            <w:shd w:val="clear" w:color="auto" w:fill="auto"/>
            <w:noWrap/>
            <w:vAlign w:val="bottom"/>
            <w:hideMark/>
          </w:tcPr>
          <w:p w14:paraId="5266A1F5" w14:textId="77777777" w:rsidR="00EE1D17" w:rsidRPr="00BB7FF3" w:rsidRDefault="00EE1D17" w:rsidP="0093206B">
            <w:pPr>
              <w:jc w:val="center"/>
              <w:rPr>
                <w:ins w:id="1832" w:author="Livia Arbex Endo | Felsberg Advogados" w:date="2019-04-05T12:36:00Z"/>
                <w:color w:val="000000"/>
                <w:sz w:val="18"/>
                <w:szCs w:val="18"/>
              </w:rPr>
            </w:pPr>
            <w:ins w:id="1833" w:author="Livia Arbex Endo | Felsberg Advogados" w:date="2019-04-05T12:36:00Z">
              <w:r w:rsidRPr="00BB7FF3">
                <w:rPr>
                  <w:color w:val="000000"/>
                  <w:sz w:val="18"/>
                  <w:szCs w:val="18"/>
                </w:rPr>
                <w:lastRenderedPageBreak/>
                <w:t>48.177</w:t>
              </w:r>
            </w:ins>
          </w:p>
        </w:tc>
      </w:tr>
      <w:tr w:rsidR="00EE1D17" w:rsidRPr="00BB7FF3" w14:paraId="1D93DBD0" w14:textId="77777777" w:rsidTr="00EE1D17">
        <w:trPr>
          <w:trHeight w:val="255"/>
          <w:ins w:id="1834"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7175414E" w14:textId="77777777" w:rsidR="00EE1D17" w:rsidRPr="00BB7FF3" w:rsidRDefault="00EE1D17" w:rsidP="0093206B">
            <w:pPr>
              <w:rPr>
                <w:ins w:id="1835" w:author="Livia Arbex Endo | Felsberg Advogados" w:date="2019-04-05T12:36:00Z"/>
                <w:color w:val="000000"/>
                <w:sz w:val="18"/>
                <w:szCs w:val="18"/>
              </w:rPr>
            </w:pPr>
            <w:ins w:id="1836" w:author="Livia Arbex Endo | Felsberg Advogados" w:date="2019-04-05T12:36:00Z">
              <w:r w:rsidRPr="00BB7FF3">
                <w:rPr>
                  <w:color w:val="000000"/>
                  <w:sz w:val="18"/>
                  <w:szCs w:val="18"/>
                </w:rPr>
                <w:t>SUN RIVER</w:t>
              </w:r>
            </w:ins>
          </w:p>
        </w:tc>
        <w:tc>
          <w:tcPr>
            <w:tcW w:w="981" w:type="dxa"/>
            <w:tcBorders>
              <w:top w:val="nil"/>
              <w:left w:val="nil"/>
              <w:bottom w:val="single" w:sz="4" w:space="0" w:color="auto"/>
              <w:right w:val="single" w:sz="4" w:space="0" w:color="auto"/>
            </w:tcBorders>
            <w:shd w:val="clear" w:color="auto" w:fill="auto"/>
            <w:noWrap/>
            <w:vAlign w:val="bottom"/>
            <w:hideMark/>
          </w:tcPr>
          <w:p w14:paraId="3A5749CB" w14:textId="77777777" w:rsidR="00EE1D17" w:rsidRPr="00BB7FF3" w:rsidRDefault="00EE1D17" w:rsidP="0093206B">
            <w:pPr>
              <w:jc w:val="center"/>
              <w:rPr>
                <w:ins w:id="1837" w:author="Livia Arbex Endo | Felsberg Advogados" w:date="2019-04-05T12:36:00Z"/>
                <w:color w:val="000000"/>
                <w:sz w:val="18"/>
                <w:szCs w:val="18"/>
              </w:rPr>
            </w:pPr>
            <w:ins w:id="1838" w:author="Livia Arbex Endo | Felsberg Advogados" w:date="2019-04-05T12:36:00Z">
              <w:r w:rsidRPr="00BB7FF3">
                <w:rPr>
                  <w:color w:val="000000"/>
                  <w:sz w:val="18"/>
                  <w:szCs w:val="18"/>
                </w:rPr>
                <w:t>1202 TORRE A</w:t>
              </w:r>
            </w:ins>
          </w:p>
        </w:tc>
        <w:tc>
          <w:tcPr>
            <w:tcW w:w="3139" w:type="dxa"/>
            <w:tcBorders>
              <w:top w:val="nil"/>
              <w:left w:val="nil"/>
              <w:bottom w:val="single" w:sz="4" w:space="0" w:color="auto"/>
              <w:right w:val="single" w:sz="4" w:space="0" w:color="auto"/>
            </w:tcBorders>
            <w:shd w:val="clear" w:color="auto" w:fill="auto"/>
            <w:noWrap/>
            <w:vAlign w:val="bottom"/>
            <w:hideMark/>
          </w:tcPr>
          <w:p w14:paraId="41B6BF59" w14:textId="77777777" w:rsidR="00EE1D17" w:rsidRPr="00BB7FF3" w:rsidRDefault="00EE1D17" w:rsidP="0093206B">
            <w:pPr>
              <w:jc w:val="both"/>
              <w:rPr>
                <w:ins w:id="1839" w:author="Livia Arbex Endo | Felsberg Advogados" w:date="2019-04-05T12:36:00Z"/>
                <w:color w:val="000000"/>
                <w:sz w:val="18"/>
                <w:szCs w:val="18"/>
              </w:rPr>
            </w:pPr>
            <w:ins w:id="1840" w:author="Livia Arbex Endo | Felsberg Advogados" w:date="2019-04-05T12:36:00Z">
              <w:r w:rsidRPr="00BB7FF3">
                <w:rPr>
                  <w:color w:val="000000"/>
                  <w:sz w:val="18"/>
                  <w:szCs w:val="18"/>
                </w:rPr>
                <w:t>Rua Teotônio Freire, 75, Ribeira</w:t>
              </w:r>
            </w:ins>
          </w:p>
        </w:tc>
        <w:tc>
          <w:tcPr>
            <w:tcW w:w="1691" w:type="dxa"/>
            <w:tcBorders>
              <w:top w:val="nil"/>
              <w:left w:val="nil"/>
              <w:bottom w:val="single" w:sz="4" w:space="0" w:color="auto"/>
              <w:right w:val="single" w:sz="4" w:space="0" w:color="auto"/>
            </w:tcBorders>
            <w:shd w:val="clear" w:color="auto" w:fill="auto"/>
            <w:noWrap/>
            <w:vAlign w:val="bottom"/>
            <w:hideMark/>
          </w:tcPr>
          <w:p w14:paraId="1AD78191" w14:textId="77777777" w:rsidR="00EE1D17" w:rsidRPr="00BB7FF3" w:rsidRDefault="00EE1D17" w:rsidP="0093206B">
            <w:pPr>
              <w:jc w:val="center"/>
              <w:rPr>
                <w:ins w:id="1841" w:author="Livia Arbex Endo | Felsberg Advogados" w:date="2019-04-05T12:36:00Z"/>
                <w:color w:val="000000"/>
                <w:sz w:val="18"/>
                <w:szCs w:val="18"/>
              </w:rPr>
            </w:pPr>
            <w:ins w:id="1842"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vAlign w:val="bottom"/>
            <w:hideMark/>
          </w:tcPr>
          <w:p w14:paraId="58924F0C" w14:textId="77777777" w:rsidR="00EE1D17" w:rsidRPr="00BB7FF3" w:rsidRDefault="00EE1D17" w:rsidP="0093206B">
            <w:pPr>
              <w:jc w:val="center"/>
              <w:rPr>
                <w:ins w:id="1843" w:author="Livia Arbex Endo | Felsberg Advogados" w:date="2019-04-05T12:36:00Z"/>
                <w:color w:val="000000"/>
                <w:sz w:val="18"/>
                <w:szCs w:val="18"/>
              </w:rPr>
            </w:pPr>
            <w:ins w:id="1844" w:author="Livia Arbex Endo | Felsberg Advogados" w:date="2019-04-05T12:36:00Z">
              <w:r w:rsidRPr="00BB7FF3">
                <w:rPr>
                  <w:color w:val="000000"/>
                  <w:sz w:val="18"/>
                  <w:szCs w:val="18"/>
                </w:rPr>
                <w:t>3º OFICIO / 1ª ZONA</w:t>
              </w:r>
            </w:ins>
          </w:p>
        </w:tc>
        <w:tc>
          <w:tcPr>
            <w:tcW w:w="1305" w:type="dxa"/>
            <w:tcBorders>
              <w:top w:val="nil"/>
              <w:left w:val="nil"/>
              <w:bottom w:val="single" w:sz="4" w:space="0" w:color="auto"/>
              <w:right w:val="single" w:sz="4" w:space="0" w:color="auto"/>
            </w:tcBorders>
            <w:shd w:val="clear" w:color="auto" w:fill="auto"/>
            <w:noWrap/>
            <w:vAlign w:val="bottom"/>
            <w:hideMark/>
          </w:tcPr>
          <w:p w14:paraId="7FEF621C" w14:textId="77777777" w:rsidR="00EE1D17" w:rsidRPr="00BB7FF3" w:rsidRDefault="00EE1D17" w:rsidP="0093206B">
            <w:pPr>
              <w:jc w:val="center"/>
              <w:rPr>
                <w:ins w:id="1845" w:author="Livia Arbex Endo | Felsberg Advogados" w:date="2019-04-05T12:36:00Z"/>
                <w:color w:val="000000"/>
                <w:sz w:val="18"/>
                <w:szCs w:val="18"/>
              </w:rPr>
            </w:pPr>
            <w:ins w:id="1846" w:author="Livia Arbex Endo | Felsberg Advogados" w:date="2019-04-05T12:36:00Z">
              <w:r w:rsidRPr="00BB7FF3">
                <w:rPr>
                  <w:color w:val="000000"/>
                  <w:sz w:val="18"/>
                  <w:szCs w:val="18"/>
                </w:rPr>
                <w:t>40.647</w:t>
              </w:r>
            </w:ins>
          </w:p>
        </w:tc>
      </w:tr>
      <w:tr w:rsidR="00EE1D17" w:rsidRPr="00BB7FF3" w14:paraId="54D37798" w14:textId="77777777" w:rsidTr="00EE1D17">
        <w:trPr>
          <w:trHeight w:val="255"/>
          <w:ins w:id="1847"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C6475FB" w14:textId="77777777" w:rsidR="00EE1D17" w:rsidRPr="00BB7FF3" w:rsidRDefault="00EE1D17" w:rsidP="0093206B">
            <w:pPr>
              <w:rPr>
                <w:ins w:id="1848" w:author="Livia Arbex Endo | Felsberg Advogados" w:date="2019-04-05T12:36:00Z"/>
                <w:color w:val="000000"/>
                <w:sz w:val="18"/>
                <w:szCs w:val="18"/>
              </w:rPr>
            </w:pPr>
            <w:ins w:id="1849" w:author="Livia Arbex Endo | Felsberg Advogados" w:date="2019-04-05T12:36:00Z">
              <w:r w:rsidRPr="00BB7FF3">
                <w:rPr>
                  <w:color w:val="000000"/>
                  <w:sz w:val="18"/>
                  <w:szCs w:val="18"/>
                </w:rPr>
                <w:t>ED. BAVIERA</w:t>
              </w:r>
            </w:ins>
          </w:p>
        </w:tc>
        <w:tc>
          <w:tcPr>
            <w:tcW w:w="981" w:type="dxa"/>
            <w:tcBorders>
              <w:top w:val="nil"/>
              <w:left w:val="nil"/>
              <w:bottom w:val="single" w:sz="4" w:space="0" w:color="auto"/>
              <w:right w:val="single" w:sz="4" w:space="0" w:color="auto"/>
            </w:tcBorders>
            <w:shd w:val="clear" w:color="auto" w:fill="auto"/>
            <w:noWrap/>
            <w:vAlign w:val="bottom"/>
          </w:tcPr>
          <w:p w14:paraId="450EF999" w14:textId="77777777" w:rsidR="00EE1D17" w:rsidRPr="00BB7FF3" w:rsidRDefault="00EE1D17" w:rsidP="0093206B">
            <w:pPr>
              <w:jc w:val="center"/>
              <w:rPr>
                <w:ins w:id="1850" w:author="Livia Arbex Endo | Felsberg Advogados" w:date="2019-04-05T12:36:00Z"/>
                <w:color w:val="000000"/>
                <w:sz w:val="18"/>
                <w:szCs w:val="18"/>
              </w:rPr>
            </w:pPr>
            <w:ins w:id="1851" w:author="Livia Arbex Endo | Felsberg Advogados" w:date="2019-04-05T12:36:00Z">
              <w:r w:rsidRPr="00BB7FF3">
                <w:rPr>
                  <w:color w:val="000000"/>
                  <w:sz w:val="18"/>
                  <w:szCs w:val="18"/>
                </w:rPr>
                <w:t>31</w:t>
              </w:r>
            </w:ins>
          </w:p>
        </w:tc>
        <w:tc>
          <w:tcPr>
            <w:tcW w:w="3139" w:type="dxa"/>
            <w:tcBorders>
              <w:top w:val="nil"/>
              <w:left w:val="nil"/>
              <w:bottom w:val="single" w:sz="4" w:space="0" w:color="auto"/>
              <w:right w:val="single" w:sz="4" w:space="0" w:color="auto"/>
            </w:tcBorders>
            <w:shd w:val="clear" w:color="auto" w:fill="auto"/>
            <w:noWrap/>
            <w:vAlign w:val="bottom"/>
          </w:tcPr>
          <w:p w14:paraId="6A8A2D22" w14:textId="77777777" w:rsidR="00EE1D17" w:rsidRPr="00BB7FF3" w:rsidRDefault="00EE1D17" w:rsidP="0093206B">
            <w:pPr>
              <w:jc w:val="both"/>
              <w:rPr>
                <w:ins w:id="1852" w:author="Livia Arbex Endo | Felsberg Advogados" w:date="2019-04-05T12:36:00Z"/>
                <w:color w:val="000000"/>
                <w:sz w:val="18"/>
                <w:szCs w:val="18"/>
              </w:rPr>
            </w:pPr>
            <w:ins w:id="1853" w:author="Livia Arbex Endo | Felsberg Advogados" w:date="2019-04-05T12:36:00Z">
              <w:r w:rsidRPr="00BB7FF3">
                <w:rPr>
                  <w:color w:val="000000"/>
                  <w:sz w:val="18"/>
                  <w:szCs w:val="18"/>
                </w:rPr>
                <w:t>Av. Nove de Julho, nº 5658, Jardim Paulista</w:t>
              </w:r>
            </w:ins>
          </w:p>
        </w:tc>
        <w:tc>
          <w:tcPr>
            <w:tcW w:w="1691" w:type="dxa"/>
            <w:tcBorders>
              <w:top w:val="nil"/>
              <w:left w:val="nil"/>
              <w:bottom w:val="single" w:sz="4" w:space="0" w:color="auto"/>
              <w:right w:val="single" w:sz="4" w:space="0" w:color="auto"/>
            </w:tcBorders>
            <w:shd w:val="clear" w:color="auto" w:fill="auto"/>
            <w:noWrap/>
            <w:vAlign w:val="bottom"/>
          </w:tcPr>
          <w:p w14:paraId="51F2674A" w14:textId="77777777" w:rsidR="00EE1D17" w:rsidRPr="00BB7FF3" w:rsidRDefault="00EE1D17" w:rsidP="0093206B">
            <w:pPr>
              <w:jc w:val="center"/>
              <w:rPr>
                <w:ins w:id="1854" w:author="Livia Arbex Endo | Felsberg Advogados" w:date="2019-04-05T12:36:00Z"/>
                <w:color w:val="000000"/>
                <w:sz w:val="18"/>
                <w:szCs w:val="18"/>
              </w:rPr>
            </w:pPr>
            <w:ins w:id="1855" w:author="Livia Arbex Endo | Felsberg Advogados" w:date="2019-04-05T12:36:00Z">
              <w:r w:rsidRPr="00BB7FF3">
                <w:rPr>
                  <w:color w:val="000000"/>
                  <w:sz w:val="18"/>
                  <w:szCs w:val="18"/>
                </w:rPr>
                <w:t>SÃO PAULO/SP</w:t>
              </w:r>
            </w:ins>
          </w:p>
        </w:tc>
        <w:tc>
          <w:tcPr>
            <w:tcW w:w="1131" w:type="dxa"/>
            <w:tcBorders>
              <w:top w:val="nil"/>
              <w:left w:val="nil"/>
              <w:bottom w:val="single" w:sz="4" w:space="0" w:color="auto"/>
              <w:right w:val="single" w:sz="4" w:space="0" w:color="auto"/>
            </w:tcBorders>
            <w:shd w:val="clear" w:color="auto" w:fill="auto"/>
            <w:noWrap/>
            <w:vAlign w:val="bottom"/>
          </w:tcPr>
          <w:p w14:paraId="5B7157F9" w14:textId="77777777" w:rsidR="00EE1D17" w:rsidRPr="00BB7FF3" w:rsidRDefault="00EE1D17" w:rsidP="0093206B">
            <w:pPr>
              <w:jc w:val="center"/>
              <w:rPr>
                <w:ins w:id="1856" w:author="Livia Arbex Endo | Felsberg Advogados" w:date="2019-04-05T12:36:00Z"/>
                <w:color w:val="000000"/>
                <w:sz w:val="18"/>
                <w:szCs w:val="18"/>
              </w:rPr>
            </w:pPr>
            <w:ins w:id="1857" w:author="Livia Arbex Endo | Felsberg Advogados" w:date="2019-04-05T12:36:00Z">
              <w:r w:rsidRPr="00BB7FF3">
                <w:rPr>
                  <w:color w:val="000000"/>
                  <w:sz w:val="18"/>
                  <w:szCs w:val="18"/>
                </w:rPr>
                <w:t>4º RGI</w:t>
              </w:r>
            </w:ins>
          </w:p>
        </w:tc>
        <w:tc>
          <w:tcPr>
            <w:tcW w:w="1305" w:type="dxa"/>
            <w:tcBorders>
              <w:top w:val="nil"/>
              <w:left w:val="nil"/>
              <w:bottom w:val="single" w:sz="4" w:space="0" w:color="auto"/>
              <w:right w:val="single" w:sz="4" w:space="0" w:color="auto"/>
            </w:tcBorders>
            <w:shd w:val="clear" w:color="auto" w:fill="auto"/>
            <w:noWrap/>
            <w:vAlign w:val="bottom"/>
          </w:tcPr>
          <w:p w14:paraId="2648E059" w14:textId="77777777" w:rsidR="00EE1D17" w:rsidRPr="00BB7FF3" w:rsidRDefault="00EE1D17" w:rsidP="0093206B">
            <w:pPr>
              <w:jc w:val="center"/>
              <w:rPr>
                <w:ins w:id="1858" w:author="Livia Arbex Endo | Felsberg Advogados" w:date="2019-04-05T12:36:00Z"/>
                <w:color w:val="000000"/>
                <w:sz w:val="18"/>
                <w:szCs w:val="18"/>
              </w:rPr>
            </w:pPr>
            <w:ins w:id="1859" w:author="Livia Arbex Endo | Felsberg Advogados" w:date="2019-04-05T12:36:00Z">
              <w:r w:rsidRPr="00BB7FF3">
                <w:rPr>
                  <w:color w:val="000000"/>
                  <w:sz w:val="18"/>
                  <w:szCs w:val="18"/>
                </w:rPr>
                <w:t>101.847</w:t>
              </w:r>
            </w:ins>
          </w:p>
        </w:tc>
      </w:tr>
      <w:tr w:rsidR="00EE1D17" w:rsidRPr="00BB7FF3" w14:paraId="7CF97020" w14:textId="77777777" w:rsidTr="00EE1D17">
        <w:trPr>
          <w:trHeight w:val="255"/>
          <w:ins w:id="1860"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F9FE413" w14:textId="77777777" w:rsidR="00EE1D17" w:rsidRPr="00BB7FF3" w:rsidRDefault="00EE1D17" w:rsidP="0093206B">
            <w:pPr>
              <w:rPr>
                <w:ins w:id="1861" w:author="Livia Arbex Endo | Felsberg Advogados" w:date="2019-04-05T12:36:00Z"/>
                <w:color w:val="000000"/>
                <w:sz w:val="18"/>
                <w:szCs w:val="18"/>
              </w:rPr>
            </w:pPr>
            <w:ins w:id="1862" w:author="Livia Arbex Endo | Felsberg Advogados" w:date="2019-04-05T12:36:00Z">
              <w:r w:rsidRPr="00BB7FF3">
                <w:rPr>
                  <w:color w:val="000000"/>
                  <w:sz w:val="18"/>
                  <w:szCs w:val="18"/>
                </w:rPr>
                <w:t>CORAIS DE LAGOA NOVA</w:t>
              </w:r>
            </w:ins>
          </w:p>
        </w:tc>
        <w:tc>
          <w:tcPr>
            <w:tcW w:w="981" w:type="dxa"/>
            <w:tcBorders>
              <w:top w:val="nil"/>
              <w:left w:val="nil"/>
              <w:bottom w:val="single" w:sz="4" w:space="0" w:color="auto"/>
              <w:right w:val="single" w:sz="4" w:space="0" w:color="auto"/>
            </w:tcBorders>
            <w:shd w:val="clear" w:color="auto" w:fill="auto"/>
            <w:noWrap/>
            <w:vAlign w:val="bottom"/>
          </w:tcPr>
          <w:p w14:paraId="43FD8F49" w14:textId="77777777" w:rsidR="00EE1D17" w:rsidRPr="00BB7FF3" w:rsidRDefault="00EE1D17" w:rsidP="0093206B">
            <w:pPr>
              <w:jc w:val="center"/>
              <w:rPr>
                <w:ins w:id="1863" w:author="Livia Arbex Endo | Felsberg Advogados" w:date="2019-04-05T12:36:00Z"/>
                <w:color w:val="000000"/>
                <w:sz w:val="18"/>
                <w:szCs w:val="18"/>
              </w:rPr>
            </w:pPr>
            <w:ins w:id="1864" w:author="Livia Arbex Endo | Felsberg Advogados" w:date="2019-04-05T12:36:00Z">
              <w:r w:rsidRPr="00BB7FF3">
                <w:rPr>
                  <w:color w:val="000000"/>
                  <w:sz w:val="18"/>
                  <w:szCs w:val="18"/>
                </w:rPr>
                <w:t>801</w:t>
              </w:r>
            </w:ins>
          </w:p>
        </w:tc>
        <w:tc>
          <w:tcPr>
            <w:tcW w:w="3139" w:type="dxa"/>
            <w:tcBorders>
              <w:top w:val="nil"/>
              <w:left w:val="nil"/>
              <w:bottom w:val="single" w:sz="4" w:space="0" w:color="auto"/>
              <w:right w:val="single" w:sz="4" w:space="0" w:color="auto"/>
            </w:tcBorders>
            <w:shd w:val="clear" w:color="auto" w:fill="auto"/>
            <w:noWrap/>
            <w:vAlign w:val="bottom"/>
          </w:tcPr>
          <w:p w14:paraId="716EA9F3" w14:textId="77777777" w:rsidR="00EE1D17" w:rsidRPr="00BB7FF3" w:rsidRDefault="00EE1D17" w:rsidP="0093206B">
            <w:pPr>
              <w:jc w:val="both"/>
              <w:rPr>
                <w:ins w:id="1865" w:author="Livia Arbex Endo | Felsberg Advogados" w:date="2019-04-05T12:36:00Z"/>
                <w:color w:val="000000"/>
                <w:sz w:val="18"/>
                <w:szCs w:val="18"/>
              </w:rPr>
            </w:pPr>
            <w:ins w:id="1866" w:author="Livia Arbex Endo | Felsberg Advogados" w:date="2019-04-05T12:36:00Z">
              <w:r w:rsidRPr="00BB7FF3">
                <w:rPr>
                  <w:color w:val="000000"/>
                  <w:sz w:val="18"/>
                  <w:szCs w:val="18"/>
                </w:rPr>
                <w:t>Rua dos Potiguares, nº 365, Lagoa Nova</w:t>
              </w:r>
            </w:ins>
          </w:p>
        </w:tc>
        <w:tc>
          <w:tcPr>
            <w:tcW w:w="1691" w:type="dxa"/>
            <w:tcBorders>
              <w:top w:val="nil"/>
              <w:left w:val="nil"/>
              <w:bottom w:val="single" w:sz="4" w:space="0" w:color="auto"/>
              <w:right w:val="single" w:sz="4" w:space="0" w:color="auto"/>
            </w:tcBorders>
            <w:shd w:val="clear" w:color="auto" w:fill="auto"/>
            <w:noWrap/>
            <w:vAlign w:val="bottom"/>
          </w:tcPr>
          <w:p w14:paraId="3D7AC597" w14:textId="77777777" w:rsidR="00EE1D17" w:rsidRPr="00BB7FF3" w:rsidRDefault="00EE1D17" w:rsidP="0093206B">
            <w:pPr>
              <w:jc w:val="center"/>
              <w:rPr>
                <w:ins w:id="1867" w:author="Livia Arbex Endo | Felsberg Advogados" w:date="2019-04-05T12:36:00Z"/>
                <w:color w:val="000000"/>
                <w:sz w:val="18"/>
                <w:szCs w:val="18"/>
              </w:rPr>
            </w:pPr>
            <w:ins w:id="1868"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vAlign w:val="bottom"/>
          </w:tcPr>
          <w:p w14:paraId="29FB0481" w14:textId="77777777" w:rsidR="00EE1D17" w:rsidRPr="00BB7FF3" w:rsidRDefault="00EE1D17" w:rsidP="0093206B">
            <w:pPr>
              <w:jc w:val="center"/>
              <w:rPr>
                <w:ins w:id="1869" w:author="Livia Arbex Endo | Felsberg Advogados" w:date="2019-04-05T12:36:00Z"/>
                <w:color w:val="000000"/>
                <w:sz w:val="18"/>
                <w:szCs w:val="18"/>
              </w:rPr>
            </w:pPr>
            <w:ins w:id="1870" w:author="Livia Arbex Endo | Felsberg Advogados" w:date="2019-04-05T12:36:00Z">
              <w:r w:rsidRPr="00BB7FF3">
                <w:rPr>
                  <w:color w:val="000000"/>
                  <w:sz w:val="18"/>
                  <w:szCs w:val="18"/>
                </w:rPr>
                <w:t>6º OFICIO / 2ª ZONA</w:t>
              </w:r>
            </w:ins>
          </w:p>
        </w:tc>
        <w:tc>
          <w:tcPr>
            <w:tcW w:w="1305" w:type="dxa"/>
            <w:tcBorders>
              <w:top w:val="nil"/>
              <w:left w:val="nil"/>
              <w:bottom w:val="single" w:sz="4" w:space="0" w:color="auto"/>
              <w:right w:val="single" w:sz="4" w:space="0" w:color="auto"/>
            </w:tcBorders>
            <w:shd w:val="clear" w:color="auto" w:fill="auto"/>
            <w:noWrap/>
            <w:vAlign w:val="bottom"/>
          </w:tcPr>
          <w:p w14:paraId="1DE889C1" w14:textId="77777777" w:rsidR="00EE1D17" w:rsidRPr="00BB7FF3" w:rsidRDefault="00EE1D17" w:rsidP="0093206B">
            <w:pPr>
              <w:jc w:val="center"/>
              <w:rPr>
                <w:ins w:id="1871" w:author="Livia Arbex Endo | Felsberg Advogados" w:date="2019-04-05T12:36:00Z"/>
                <w:color w:val="000000"/>
                <w:sz w:val="18"/>
                <w:szCs w:val="18"/>
              </w:rPr>
            </w:pPr>
            <w:ins w:id="1872" w:author="Livia Arbex Endo | Felsberg Advogados" w:date="2019-04-05T12:36:00Z">
              <w:r w:rsidRPr="00BB7FF3">
                <w:rPr>
                  <w:color w:val="000000"/>
                  <w:sz w:val="18"/>
                  <w:szCs w:val="18"/>
                </w:rPr>
                <w:t>60.950</w:t>
              </w:r>
            </w:ins>
          </w:p>
        </w:tc>
      </w:tr>
      <w:tr w:rsidR="00EE1D17" w14:paraId="38F6C45C" w14:textId="77777777" w:rsidTr="00EE1D17">
        <w:tblPrEx>
          <w:tblCellMar>
            <w:left w:w="0" w:type="dxa"/>
            <w:right w:w="0" w:type="dxa"/>
          </w:tblCellMar>
        </w:tblPrEx>
        <w:trPr>
          <w:trHeight w:val="255"/>
          <w:ins w:id="1873" w:author="Livia Arbex Endo | Felsberg Advogados" w:date="2019-04-05T12:36:00Z"/>
        </w:trPr>
        <w:tc>
          <w:tcPr>
            <w:tcW w:w="211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4F729D" w14:textId="77777777" w:rsidR="00EE1D17" w:rsidRPr="00BB7FF3" w:rsidRDefault="00EE1D17" w:rsidP="0093206B">
            <w:pPr>
              <w:jc w:val="center"/>
              <w:rPr>
                <w:ins w:id="1874" w:author="Livia Arbex Endo | Felsberg Advogados" w:date="2019-04-05T12:36:00Z"/>
                <w:color w:val="000000"/>
                <w:sz w:val="18"/>
                <w:szCs w:val="18"/>
              </w:rPr>
            </w:pPr>
            <w:ins w:id="1875" w:author="Livia Arbex Endo | Felsberg Advogados" w:date="2019-04-05T12:36:00Z">
              <w:r w:rsidRPr="00BB7FF3">
                <w:rPr>
                  <w:color w:val="000000"/>
                  <w:sz w:val="18"/>
                  <w:szCs w:val="18"/>
                </w:rPr>
                <w:t>ED. CIDADE DO NATAL</w:t>
              </w:r>
            </w:ins>
          </w:p>
        </w:tc>
        <w:tc>
          <w:tcPr>
            <w:tcW w:w="98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ECB598" w14:textId="77777777" w:rsidR="00EE1D17" w:rsidRPr="00BB7FF3" w:rsidRDefault="00EE1D17" w:rsidP="0093206B">
            <w:pPr>
              <w:jc w:val="center"/>
              <w:rPr>
                <w:ins w:id="1876" w:author="Livia Arbex Endo | Felsberg Advogados" w:date="2019-04-05T12:36:00Z"/>
                <w:color w:val="000000"/>
                <w:sz w:val="18"/>
                <w:szCs w:val="18"/>
              </w:rPr>
            </w:pPr>
            <w:ins w:id="1877" w:author="Livia Arbex Endo | Felsberg Advogados" w:date="2019-04-05T12:36:00Z">
              <w:r w:rsidRPr="00BB7FF3">
                <w:rPr>
                  <w:color w:val="000000"/>
                  <w:sz w:val="18"/>
                  <w:szCs w:val="18"/>
                </w:rPr>
                <w:t>G1;G2;G3</w:t>
              </w:r>
            </w:ins>
          </w:p>
        </w:tc>
        <w:tc>
          <w:tcPr>
            <w:tcW w:w="3139"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FF69C7" w14:textId="77777777" w:rsidR="00EE1D17" w:rsidRPr="00BB7FF3" w:rsidRDefault="00EE1D17" w:rsidP="0093206B">
            <w:pPr>
              <w:rPr>
                <w:ins w:id="1878" w:author="Livia Arbex Endo | Felsberg Advogados" w:date="2019-04-05T12:36:00Z"/>
                <w:color w:val="000000"/>
                <w:sz w:val="18"/>
                <w:szCs w:val="18"/>
              </w:rPr>
            </w:pPr>
            <w:ins w:id="1879" w:author="Livia Arbex Endo | Felsberg Advogados" w:date="2019-04-05T12:36:00Z">
              <w:r w:rsidRPr="00BB7FF3">
                <w:rPr>
                  <w:color w:val="000000"/>
                  <w:sz w:val="18"/>
                  <w:szCs w:val="18"/>
                </w:rPr>
                <w:t>Rua João Pessoa, 267</w:t>
              </w:r>
            </w:ins>
          </w:p>
        </w:tc>
        <w:tc>
          <w:tcPr>
            <w:tcW w:w="169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89BDF4" w14:textId="77777777" w:rsidR="00EE1D17" w:rsidRPr="00BB7FF3" w:rsidRDefault="00EE1D17" w:rsidP="0093206B">
            <w:pPr>
              <w:jc w:val="center"/>
              <w:rPr>
                <w:ins w:id="1880" w:author="Livia Arbex Endo | Felsberg Advogados" w:date="2019-04-05T12:36:00Z"/>
                <w:color w:val="000000"/>
                <w:sz w:val="18"/>
                <w:szCs w:val="18"/>
              </w:rPr>
            </w:pPr>
            <w:ins w:id="1881" w:author="Livia Arbex Endo | Felsberg Advogados" w:date="2019-04-05T12:36:00Z">
              <w:r w:rsidRPr="00BB7FF3">
                <w:rPr>
                  <w:color w:val="000000"/>
                  <w:sz w:val="18"/>
                  <w:szCs w:val="18"/>
                </w:rPr>
                <w:t>NATAL/RN</w:t>
              </w:r>
            </w:ins>
          </w:p>
        </w:tc>
        <w:tc>
          <w:tcPr>
            <w:tcW w:w="113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48F821" w14:textId="77777777" w:rsidR="00EE1D17" w:rsidRPr="00BB7FF3" w:rsidRDefault="00EE1D17" w:rsidP="0093206B">
            <w:pPr>
              <w:jc w:val="center"/>
              <w:rPr>
                <w:ins w:id="1882" w:author="Livia Arbex Endo | Felsberg Advogados" w:date="2019-04-05T12:36:00Z"/>
                <w:color w:val="000000"/>
                <w:sz w:val="18"/>
                <w:szCs w:val="18"/>
              </w:rPr>
            </w:pPr>
            <w:ins w:id="1883" w:author="Livia Arbex Endo | Felsberg Advogados" w:date="2019-04-05T12:36:00Z">
              <w:r w:rsidRPr="00BB7FF3">
                <w:rPr>
                  <w:color w:val="000000"/>
                  <w:sz w:val="18"/>
                  <w:szCs w:val="18"/>
                </w:rPr>
                <w:t>3º OFICIO /  1ª ZONA</w:t>
              </w:r>
            </w:ins>
          </w:p>
        </w:tc>
        <w:tc>
          <w:tcPr>
            <w:tcW w:w="130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3F68F" w14:textId="77777777" w:rsidR="00EE1D17" w:rsidRPr="00BB7FF3" w:rsidRDefault="00EE1D17" w:rsidP="0093206B">
            <w:pPr>
              <w:jc w:val="center"/>
              <w:rPr>
                <w:ins w:id="1884" w:author="Livia Arbex Endo | Felsberg Advogados" w:date="2019-04-05T12:36:00Z"/>
                <w:color w:val="000000"/>
                <w:sz w:val="18"/>
                <w:szCs w:val="18"/>
              </w:rPr>
            </w:pPr>
            <w:ins w:id="1885" w:author="Livia Arbex Endo | Felsberg Advogados" w:date="2019-04-05T12:36:00Z">
              <w:r w:rsidRPr="00BB7FF3">
                <w:rPr>
                  <w:color w:val="000000"/>
                  <w:sz w:val="18"/>
                  <w:szCs w:val="18"/>
                </w:rPr>
                <w:t>1058</w:t>
              </w:r>
            </w:ins>
          </w:p>
        </w:tc>
      </w:tr>
      <w:tr w:rsidR="00EE1D17" w14:paraId="683406A9" w14:textId="77777777" w:rsidTr="00EE1D17">
        <w:tblPrEx>
          <w:tblCellMar>
            <w:left w:w="0" w:type="dxa"/>
            <w:right w:w="0" w:type="dxa"/>
          </w:tblCellMar>
        </w:tblPrEx>
        <w:trPr>
          <w:trHeight w:val="255"/>
          <w:ins w:id="1886"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D7D35D" w14:textId="77777777" w:rsidR="00EE1D17" w:rsidRPr="00BB7FF3" w:rsidRDefault="00EE1D17" w:rsidP="0093206B">
            <w:pPr>
              <w:jc w:val="center"/>
              <w:rPr>
                <w:ins w:id="1887" w:author="Livia Arbex Endo | Felsberg Advogados" w:date="2019-04-05T12:36:00Z"/>
                <w:color w:val="000000"/>
                <w:sz w:val="18"/>
                <w:szCs w:val="18"/>
              </w:rPr>
            </w:pPr>
            <w:ins w:id="1888"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D47DBD" w14:textId="77777777" w:rsidR="00EE1D17" w:rsidRPr="00BB7FF3" w:rsidRDefault="00EE1D17" w:rsidP="0093206B">
            <w:pPr>
              <w:jc w:val="center"/>
              <w:rPr>
                <w:ins w:id="1889" w:author="Livia Arbex Endo | Felsberg Advogados" w:date="2019-04-05T12:36:00Z"/>
                <w:color w:val="000000"/>
                <w:sz w:val="18"/>
                <w:szCs w:val="18"/>
              </w:rPr>
            </w:pPr>
            <w:ins w:id="1890" w:author="Livia Arbex Endo | Felsberg Advogados" w:date="2019-04-05T12:36:00Z">
              <w:r w:rsidRPr="00BB7FF3">
                <w:rPr>
                  <w:color w:val="000000"/>
                  <w:sz w:val="18"/>
                  <w:szCs w:val="18"/>
                </w:rPr>
                <w:t>SALA 601</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E88550" w14:textId="77777777" w:rsidR="00EE1D17" w:rsidRPr="00BB7FF3" w:rsidRDefault="00EE1D17" w:rsidP="0093206B">
            <w:pPr>
              <w:rPr>
                <w:ins w:id="1891" w:author="Livia Arbex Endo | Felsberg Advogados" w:date="2019-04-05T12:36:00Z"/>
                <w:color w:val="000000"/>
                <w:sz w:val="18"/>
                <w:szCs w:val="18"/>
              </w:rPr>
            </w:pPr>
            <w:ins w:id="1892"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4F3D1C" w14:textId="77777777" w:rsidR="00EE1D17" w:rsidRPr="00BB7FF3" w:rsidRDefault="00EE1D17" w:rsidP="0093206B">
            <w:pPr>
              <w:jc w:val="center"/>
              <w:rPr>
                <w:ins w:id="1893" w:author="Livia Arbex Endo | Felsberg Advogados" w:date="2019-04-05T12:36:00Z"/>
                <w:color w:val="000000"/>
                <w:sz w:val="18"/>
                <w:szCs w:val="18"/>
              </w:rPr>
            </w:pPr>
            <w:ins w:id="1894"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E81623" w14:textId="77777777" w:rsidR="00EE1D17" w:rsidRPr="00BB7FF3" w:rsidRDefault="00EE1D17" w:rsidP="0093206B">
            <w:pPr>
              <w:jc w:val="center"/>
              <w:rPr>
                <w:ins w:id="1895" w:author="Livia Arbex Endo | Felsberg Advogados" w:date="2019-04-05T12:36:00Z"/>
                <w:color w:val="000000"/>
                <w:sz w:val="18"/>
                <w:szCs w:val="18"/>
              </w:rPr>
            </w:pPr>
            <w:ins w:id="1896" w:author="Livia Arbex Endo | Felsberg Advogados" w:date="2019-04-05T12:36:00Z">
              <w:r w:rsidRPr="00BB7FF3">
                <w:rPr>
                  <w:color w:val="000000"/>
                  <w:sz w:val="18"/>
                  <w:szCs w:val="18"/>
                </w:rPr>
                <w:t>3º OFICIO /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A63B0C" w14:textId="77777777" w:rsidR="00EE1D17" w:rsidRPr="00BB7FF3" w:rsidRDefault="00EE1D17" w:rsidP="0093206B">
            <w:pPr>
              <w:jc w:val="center"/>
              <w:rPr>
                <w:ins w:id="1897" w:author="Livia Arbex Endo | Felsberg Advogados" w:date="2019-04-05T12:36:00Z"/>
                <w:color w:val="000000"/>
                <w:sz w:val="18"/>
                <w:szCs w:val="18"/>
              </w:rPr>
            </w:pPr>
            <w:ins w:id="1898" w:author="Livia Arbex Endo | Felsberg Advogados" w:date="2019-04-05T12:36:00Z">
              <w:r w:rsidRPr="00BB7FF3">
                <w:rPr>
                  <w:color w:val="000000"/>
                  <w:sz w:val="18"/>
                  <w:szCs w:val="18"/>
                </w:rPr>
                <w:t>9263</w:t>
              </w:r>
            </w:ins>
          </w:p>
        </w:tc>
      </w:tr>
      <w:tr w:rsidR="00EE1D17" w14:paraId="49A60666" w14:textId="77777777" w:rsidTr="00EE1D17">
        <w:tblPrEx>
          <w:tblCellMar>
            <w:left w:w="0" w:type="dxa"/>
            <w:right w:w="0" w:type="dxa"/>
          </w:tblCellMar>
        </w:tblPrEx>
        <w:trPr>
          <w:trHeight w:val="255"/>
          <w:ins w:id="1899"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F0704A" w14:textId="77777777" w:rsidR="00EE1D17" w:rsidRPr="00BB7FF3" w:rsidRDefault="00EE1D17" w:rsidP="0093206B">
            <w:pPr>
              <w:jc w:val="center"/>
              <w:rPr>
                <w:ins w:id="1900" w:author="Livia Arbex Endo | Felsberg Advogados" w:date="2019-04-05T12:36:00Z"/>
                <w:color w:val="000000"/>
                <w:sz w:val="18"/>
                <w:szCs w:val="18"/>
              </w:rPr>
            </w:pPr>
            <w:ins w:id="1901"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109A20" w14:textId="77777777" w:rsidR="00EE1D17" w:rsidRPr="00BB7FF3" w:rsidRDefault="00EE1D17" w:rsidP="0093206B">
            <w:pPr>
              <w:jc w:val="center"/>
              <w:rPr>
                <w:ins w:id="1902" w:author="Livia Arbex Endo | Felsberg Advogados" w:date="2019-04-05T12:36:00Z"/>
                <w:color w:val="000000"/>
                <w:sz w:val="18"/>
                <w:szCs w:val="18"/>
              </w:rPr>
            </w:pPr>
            <w:ins w:id="1903" w:author="Livia Arbex Endo | Felsberg Advogados" w:date="2019-04-05T12:36:00Z">
              <w:r w:rsidRPr="00BB7FF3">
                <w:rPr>
                  <w:color w:val="000000"/>
                  <w:sz w:val="18"/>
                  <w:szCs w:val="18"/>
                </w:rPr>
                <w:t>SALA 602</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F5B642" w14:textId="77777777" w:rsidR="00EE1D17" w:rsidRPr="00BB7FF3" w:rsidRDefault="00EE1D17" w:rsidP="0093206B">
            <w:pPr>
              <w:rPr>
                <w:ins w:id="1904" w:author="Livia Arbex Endo | Felsberg Advogados" w:date="2019-04-05T12:36:00Z"/>
                <w:color w:val="000000"/>
                <w:sz w:val="18"/>
                <w:szCs w:val="18"/>
              </w:rPr>
            </w:pPr>
            <w:ins w:id="1905"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5DECC0" w14:textId="77777777" w:rsidR="00EE1D17" w:rsidRPr="00BB7FF3" w:rsidRDefault="00EE1D17" w:rsidP="0093206B">
            <w:pPr>
              <w:jc w:val="center"/>
              <w:rPr>
                <w:ins w:id="1906" w:author="Livia Arbex Endo | Felsberg Advogados" w:date="2019-04-05T12:36:00Z"/>
                <w:color w:val="000000"/>
                <w:sz w:val="18"/>
                <w:szCs w:val="18"/>
              </w:rPr>
            </w:pPr>
            <w:ins w:id="1907"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505573" w14:textId="77777777" w:rsidR="00EE1D17" w:rsidRPr="00BB7FF3" w:rsidRDefault="00EE1D17" w:rsidP="0093206B">
            <w:pPr>
              <w:jc w:val="center"/>
              <w:rPr>
                <w:ins w:id="1908" w:author="Livia Arbex Endo | Felsberg Advogados" w:date="2019-04-05T12:36:00Z"/>
                <w:color w:val="000000"/>
                <w:sz w:val="18"/>
                <w:szCs w:val="18"/>
              </w:rPr>
            </w:pPr>
            <w:ins w:id="1909" w:author="Livia Arbex Endo | Felsberg Advogados" w:date="2019-04-05T12:36:00Z">
              <w:r w:rsidRPr="00BB7FF3">
                <w:rPr>
                  <w:color w:val="000000"/>
                  <w:sz w:val="18"/>
                  <w:szCs w:val="18"/>
                </w:rPr>
                <w:t>3º OFICIO /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EACC23" w14:textId="77777777" w:rsidR="00EE1D17" w:rsidRPr="00BB7FF3" w:rsidRDefault="00EE1D17" w:rsidP="0093206B">
            <w:pPr>
              <w:jc w:val="center"/>
              <w:rPr>
                <w:ins w:id="1910" w:author="Livia Arbex Endo | Felsberg Advogados" w:date="2019-04-05T12:36:00Z"/>
                <w:color w:val="000000"/>
                <w:sz w:val="18"/>
                <w:szCs w:val="18"/>
              </w:rPr>
            </w:pPr>
            <w:ins w:id="1911" w:author="Livia Arbex Endo | Felsberg Advogados" w:date="2019-04-05T12:36:00Z">
              <w:r w:rsidRPr="00BB7FF3">
                <w:rPr>
                  <w:color w:val="000000"/>
                  <w:sz w:val="18"/>
                  <w:szCs w:val="18"/>
                </w:rPr>
                <w:t>9264</w:t>
              </w:r>
            </w:ins>
          </w:p>
        </w:tc>
      </w:tr>
      <w:tr w:rsidR="00EE1D17" w14:paraId="11E4C10D" w14:textId="77777777" w:rsidTr="00EE1D17">
        <w:tblPrEx>
          <w:tblCellMar>
            <w:left w:w="0" w:type="dxa"/>
            <w:right w:w="0" w:type="dxa"/>
          </w:tblCellMar>
        </w:tblPrEx>
        <w:trPr>
          <w:trHeight w:val="255"/>
          <w:ins w:id="1912"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504CED" w14:textId="77777777" w:rsidR="00EE1D17" w:rsidRPr="00BB7FF3" w:rsidRDefault="00EE1D17" w:rsidP="0093206B">
            <w:pPr>
              <w:jc w:val="center"/>
              <w:rPr>
                <w:ins w:id="1913" w:author="Livia Arbex Endo | Felsberg Advogados" w:date="2019-04-05T12:36:00Z"/>
                <w:color w:val="000000"/>
                <w:sz w:val="18"/>
                <w:szCs w:val="18"/>
              </w:rPr>
            </w:pPr>
            <w:ins w:id="1914"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A3D9B9" w14:textId="77777777" w:rsidR="00EE1D17" w:rsidRPr="00BB7FF3" w:rsidRDefault="00EE1D17" w:rsidP="0093206B">
            <w:pPr>
              <w:jc w:val="center"/>
              <w:rPr>
                <w:ins w:id="1915" w:author="Livia Arbex Endo | Felsberg Advogados" w:date="2019-04-05T12:36:00Z"/>
                <w:color w:val="000000"/>
                <w:sz w:val="18"/>
                <w:szCs w:val="18"/>
              </w:rPr>
            </w:pPr>
            <w:ins w:id="1916" w:author="Livia Arbex Endo | Felsberg Advogados" w:date="2019-04-05T12:36:00Z">
              <w:r w:rsidRPr="00BB7FF3">
                <w:rPr>
                  <w:color w:val="000000"/>
                  <w:sz w:val="18"/>
                  <w:szCs w:val="18"/>
                </w:rPr>
                <w:t>SALA 603</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E43579" w14:textId="77777777" w:rsidR="00EE1D17" w:rsidRPr="00BB7FF3" w:rsidRDefault="00EE1D17" w:rsidP="0093206B">
            <w:pPr>
              <w:rPr>
                <w:ins w:id="1917" w:author="Livia Arbex Endo | Felsberg Advogados" w:date="2019-04-05T12:36:00Z"/>
                <w:color w:val="000000"/>
                <w:sz w:val="18"/>
                <w:szCs w:val="18"/>
              </w:rPr>
            </w:pPr>
            <w:ins w:id="1918"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E428D3" w14:textId="77777777" w:rsidR="00EE1D17" w:rsidRPr="00BB7FF3" w:rsidRDefault="00EE1D17" w:rsidP="0093206B">
            <w:pPr>
              <w:jc w:val="center"/>
              <w:rPr>
                <w:ins w:id="1919" w:author="Livia Arbex Endo | Felsberg Advogados" w:date="2019-04-05T12:36:00Z"/>
                <w:color w:val="000000"/>
                <w:sz w:val="18"/>
                <w:szCs w:val="18"/>
              </w:rPr>
            </w:pPr>
            <w:ins w:id="1920"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FF0B3F" w14:textId="77777777" w:rsidR="00EE1D17" w:rsidRPr="00BB7FF3" w:rsidRDefault="00EE1D17" w:rsidP="0093206B">
            <w:pPr>
              <w:jc w:val="center"/>
              <w:rPr>
                <w:ins w:id="1921" w:author="Livia Arbex Endo | Felsberg Advogados" w:date="2019-04-05T12:36:00Z"/>
                <w:color w:val="000000"/>
                <w:sz w:val="18"/>
                <w:szCs w:val="18"/>
              </w:rPr>
            </w:pPr>
            <w:ins w:id="1922" w:author="Livia Arbex Endo | Felsberg Advogados" w:date="2019-04-05T12:36:00Z">
              <w:r w:rsidRPr="00BB7FF3">
                <w:rPr>
                  <w:color w:val="000000"/>
                  <w:sz w:val="18"/>
                  <w:szCs w:val="18"/>
                </w:rPr>
                <w:t>3º OFICIO /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5F30ED" w14:textId="77777777" w:rsidR="00EE1D17" w:rsidRPr="00BB7FF3" w:rsidRDefault="00EE1D17" w:rsidP="0093206B">
            <w:pPr>
              <w:jc w:val="center"/>
              <w:rPr>
                <w:ins w:id="1923" w:author="Livia Arbex Endo | Felsberg Advogados" w:date="2019-04-05T12:36:00Z"/>
                <w:color w:val="000000"/>
                <w:sz w:val="18"/>
                <w:szCs w:val="18"/>
              </w:rPr>
            </w:pPr>
            <w:ins w:id="1924" w:author="Livia Arbex Endo | Felsberg Advogados" w:date="2019-04-05T12:36:00Z">
              <w:r w:rsidRPr="00BB7FF3">
                <w:rPr>
                  <w:color w:val="000000"/>
                  <w:sz w:val="18"/>
                  <w:szCs w:val="18"/>
                </w:rPr>
                <w:t>9265</w:t>
              </w:r>
            </w:ins>
          </w:p>
        </w:tc>
      </w:tr>
      <w:tr w:rsidR="00EE1D17" w14:paraId="66B9F351" w14:textId="77777777" w:rsidTr="00EE1D17">
        <w:tblPrEx>
          <w:tblCellMar>
            <w:left w:w="0" w:type="dxa"/>
            <w:right w:w="0" w:type="dxa"/>
          </w:tblCellMar>
        </w:tblPrEx>
        <w:trPr>
          <w:trHeight w:val="255"/>
          <w:ins w:id="1925"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CED81B" w14:textId="77777777" w:rsidR="00EE1D17" w:rsidRPr="00BB7FF3" w:rsidRDefault="00EE1D17" w:rsidP="0093206B">
            <w:pPr>
              <w:jc w:val="center"/>
              <w:rPr>
                <w:ins w:id="1926" w:author="Livia Arbex Endo | Felsberg Advogados" w:date="2019-04-05T12:36:00Z"/>
                <w:color w:val="000000"/>
                <w:sz w:val="18"/>
                <w:szCs w:val="18"/>
              </w:rPr>
            </w:pPr>
            <w:ins w:id="1927"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45491F" w14:textId="77777777" w:rsidR="00EE1D17" w:rsidRPr="00BB7FF3" w:rsidRDefault="00EE1D17" w:rsidP="0093206B">
            <w:pPr>
              <w:jc w:val="center"/>
              <w:rPr>
                <w:ins w:id="1928" w:author="Livia Arbex Endo | Felsberg Advogados" w:date="2019-04-05T12:36:00Z"/>
                <w:color w:val="000000"/>
                <w:sz w:val="18"/>
                <w:szCs w:val="18"/>
              </w:rPr>
            </w:pPr>
            <w:ins w:id="1929" w:author="Livia Arbex Endo | Felsberg Advogados" w:date="2019-04-05T12:36:00Z">
              <w:r w:rsidRPr="00BB7FF3">
                <w:rPr>
                  <w:color w:val="000000"/>
                  <w:sz w:val="18"/>
                  <w:szCs w:val="18"/>
                </w:rPr>
                <w:t>SALA 604</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12DE6A" w14:textId="77777777" w:rsidR="00EE1D17" w:rsidRPr="00BB7FF3" w:rsidRDefault="00EE1D17" w:rsidP="0093206B">
            <w:pPr>
              <w:rPr>
                <w:ins w:id="1930" w:author="Livia Arbex Endo | Felsberg Advogados" w:date="2019-04-05T12:36:00Z"/>
                <w:color w:val="000000"/>
                <w:sz w:val="18"/>
                <w:szCs w:val="18"/>
              </w:rPr>
            </w:pPr>
            <w:ins w:id="1931"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EB4C2C" w14:textId="77777777" w:rsidR="00EE1D17" w:rsidRPr="00BB7FF3" w:rsidRDefault="00EE1D17" w:rsidP="0093206B">
            <w:pPr>
              <w:jc w:val="center"/>
              <w:rPr>
                <w:ins w:id="1932" w:author="Livia Arbex Endo | Felsberg Advogados" w:date="2019-04-05T12:36:00Z"/>
                <w:color w:val="000000"/>
                <w:sz w:val="18"/>
                <w:szCs w:val="18"/>
              </w:rPr>
            </w:pPr>
            <w:ins w:id="1933"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D5E849" w14:textId="77777777" w:rsidR="00EE1D17" w:rsidRPr="00BB7FF3" w:rsidRDefault="00EE1D17" w:rsidP="0093206B">
            <w:pPr>
              <w:jc w:val="center"/>
              <w:rPr>
                <w:ins w:id="1934" w:author="Livia Arbex Endo | Felsberg Advogados" w:date="2019-04-05T12:36:00Z"/>
                <w:color w:val="000000"/>
                <w:sz w:val="18"/>
                <w:szCs w:val="18"/>
              </w:rPr>
            </w:pPr>
            <w:ins w:id="1935" w:author="Livia Arbex Endo | Felsberg Advogados" w:date="2019-04-05T12:36:00Z">
              <w:r w:rsidRPr="00BB7FF3">
                <w:rPr>
                  <w:color w:val="000000"/>
                  <w:sz w:val="18"/>
                  <w:szCs w:val="18"/>
                </w:rPr>
                <w:t>3º OFICIO /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3D0A1D" w14:textId="77777777" w:rsidR="00EE1D17" w:rsidRPr="00BB7FF3" w:rsidRDefault="00EE1D17" w:rsidP="0093206B">
            <w:pPr>
              <w:jc w:val="center"/>
              <w:rPr>
                <w:ins w:id="1936" w:author="Livia Arbex Endo | Felsberg Advogados" w:date="2019-04-05T12:36:00Z"/>
                <w:color w:val="000000"/>
                <w:sz w:val="18"/>
                <w:szCs w:val="18"/>
              </w:rPr>
            </w:pPr>
            <w:ins w:id="1937" w:author="Livia Arbex Endo | Felsberg Advogados" w:date="2019-04-05T12:36:00Z">
              <w:r w:rsidRPr="00BB7FF3">
                <w:rPr>
                  <w:color w:val="000000"/>
                  <w:sz w:val="18"/>
                  <w:szCs w:val="18"/>
                </w:rPr>
                <w:t>9266</w:t>
              </w:r>
            </w:ins>
          </w:p>
        </w:tc>
      </w:tr>
      <w:tr w:rsidR="00EE1D17" w14:paraId="480232AC" w14:textId="77777777" w:rsidTr="00EE1D17">
        <w:tblPrEx>
          <w:tblCellMar>
            <w:left w:w="0" w:type="dxa"/>
            <w:right w:w="0" w:type="dxa"/>
          </w:tblCellMar>
        </w:tblPrEx>
        <w:trPr>
          <w:trHeight w:val="255"/>
          <w:ins w:id="1938"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B86324" w14:textId="77777777" w:rsidR="00EE1D17" w:rsidRPr="00BB7FF3" w:rsidRDefault="00EE1D17" w:rsidP="0093206B">
            <w:pPr>
              <w:jc w:val="center"/>
              <w:rPr>
                <w:ins w:id="1939" w:author="Livia Arbex Endo | Felsberg Advogados" w:date="2019-04-05T12:36:00Z"/>
                <w:color w:val="000000"/>
                <w:sz w:val="18"/>
                <w:szCs w:val="18"/>
              </w:rPr>
            </w:pPr>
            <w:ins w:id="1940"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C00117" w14:textId="77777777" w:rsidR="00EE1D17" w:rsidRPr="00BB7FF3" w:rsidRDefault="00EE1D17" w:rsidP="0093206B">
            <w:pPr>
              <w:jc w:val="center"/>
              <w:rPr>
                <w:ins w:id="1941" w:author="Livia Arbex Endo | Felsberg Advogados" w:date="2019-04-05T12:36:00Z"/>
                <w:color w:val="000000"/>
                <w:sz w:val="18"/>
                <w:szCs w:val="18"/>
              </w:rPr>
            </w:pPr>
            <w:ins w:id="1942" w:author="Livia Arbex Endo | Felsberg Advogados" w:date="2019-04-05T12:36:00Z">
              <w:r w:rsidRPr="00BB7FF3">
                <w:rPr>
                  <w:color w:val="000000"/>
                  <w:sz w:val="18"/>
                  <w:szCs w:val="18"/>
                </w:rPr>
                <w:t>SALA 605</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F6C537" w14:textId="77777777" w:rsidR="00EE1D17" w:rsidRPr="00BB7FF3" w:rsidRDefault="00EE1D17" w:rsidP="0093206B">
            <w:pPr>
              <w:rPr>
                <w:ins w:id="1943" w:author="Livia Arbex Endo | Felsberg Advogados" w:date="2019-04-05T12:36:00Z"/>
                <w:color w:val="000000"/>
                <w:sz w:val="18"/>
                <w:szCs w:val="18"/>
              </w:rPr>
            </w:pPr>
            <w:ins w:id="1944"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F8C478" w14:textId="77777777" w:rsidR="00EE1D17" w:rsidRPr="00BB7FF3" w:rsidRDefault="00EE1D17" w:rsidP="0093206B">
            <w:pPr>
              <w:jc w:val="center"/>
              <w:rPr>
                <w:ins w:id="1945" w:author="Livia Arbex Endo | Felsberg Advogados" w:date="2019-04-05T12:36:00Z"/>
                <w:color w:val="000000"/>
                <w:sz w:val="18"/>
                <w:szCs w:val="18"/>
              </w:rPr>
            </w:pPr>
            <w:ins w:id="1946"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96023D" w14:textId="77777777" w:rsidR="00EE1D17" w:rsidRPr="00BB7FF3" w:rsidRDefault="00EE1D17" w:rsidP="0093206B">
            <w:pPr>
              <w:jc w:val="center"/>
              <w:rPr>
                <w:ins w:id="1947" w:author="Livia Arbex Endo | Felsberg Advogados" w:date="2019-04-05T12:36:00Z"/>
                <w:color w:val="000000"/>
                <w:sz w:val="18"/>
                <w:szCs w:val="18"/>
              </w:rPr>
            </w:pPr>
            <w:ins w:id="1948" w:author="Livia Arbex Endo | Felsberg Advogados" w:date="2019-04-05T12:36:00Z">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E0C56A" w14:textId="77777777" w:rsidR="00EE1D17" w:rsidRPr="00BB7FF3" w:rsidRDefault="00EE1D17" w:rsidP="0093206B">
            <w:pPr>
              <w:jc w:val="center"/>
              <w:rPr>
                <w:ins w:id="1949" w:author="Livia Arbex Endo | Felsberg Advogados" w:date="2019-04-05T12:36:00Z"/>
                <w:color w:val="000000"/>
                <w:sz w:val="18"/>
                <w:szCs w:val="18"/>
              </w:rPr>
            </w:pPr>
            <w:ins w:id="1950" w:author="Livia Arbex Endo | Felsberg Advogados" w:date="2019-04-05T12:36:00Z">
              <w:r w:rsidRPr="00BB7FF3">
                <w:rPr>
                  <w:color w:val="000000"/>
                  <w:sz w:val="18"/>
                  <w:szCs w:val="18"/>
                </w:rPr>
                <w:t>9267</w:t>
              </w:r>
            </w:ins>
          </w:p>
        </w:tc>
      </w:tr>
      <w:tr w:rsidR="00EE1D17" w14:paraId="03B28416" w14:textId="77777777" w:rsidTr="00EE1D17">
        <w:tblPrEx>
          <w:tblCellMar>
            <w:left w:w="0" w:type="dxa"/>
            <w:right w:w="0" w:type="dxa"/>
          </w:tblCellMar>
        </w:tblPrEx>
        <w:trPr>
          <w:trHeight w:val="255"/>
          <w:ins w:id="1951"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5ECF0C" w14:textId="77777777" w:rsidR="00EE1D17" w:rsidRPr="00BB7FF3" w:rsidRDefault="00EE1D17" w:rsidP="0093206B">
            <w:pPr>
              <w:jc w:val="center"/>
              <w:rPr>
                <w:ins w:id="1952" w:author="Livia Arbex Endo | Felsberg Advogados" w:date="2019-04-05T12:36:00Z"/>
                <w:color w:val="000000"/>
                <w:sz w:val="18"/>
                <w:szCs w:val="18"/>
              </w:rPr>
            </w:pPr>
            <w:ins w:id="1953"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39BBAE" w14:textId="77777777" w:rsidR="00EE1D17" w:rsidRPr="00BB7FF3" w:rsidRDefault="00EE1D17" w:rsidP="0093206B">
            <w:pPr>
              <w:jc w:val="center"/>
              <w:rPr>
                <w:ins w:id="1954" w:author="Livia Arbex Endo | Felsberg Advogados" w:date="2019-04-05T12:36:00Z"/>
                <w:color w:val="000000"/>
                <w:sz w:val="18"/>
                <w:szCs w:val="18"/>
              </w:rPr>
            </w:pPr>
            <w:ins w:id="1955" w:author="Livia Arbex Endo | Felsberg Advogados" w:date="2019-04-05T12:36:00Z">
              <w:r w:rsidRPr="00BB7FF3">
                <w:rPr>
                  <w:color w:val="000000"/>
                  <w:sz w:val="18"/>
                  <w:szCs w:val="18"/>
                </w:rPr>
                <w:t>SALA 606</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E1BE27" w14:textId="77777777" w:rsidR="00EE1D17" w:rsidRPr="00BB7FF3" w:rsidRDefault="00EE1D17" w:rsidP="0093206B">
            <w:pPr>
              <w:rPr>
                <w:ins w:id="1956" w:author="Livia Arbex Endo | Felsberg Advogados" w:date="2019-04-05T12:36:00Z"/>
                <w:color w:val="000000"/>
                <w:sz w:val="18"/>
                <w:szCs w:val="18"/>
              </w:rPr>
            </w:pPr>
            <w:ins w:id="1957"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48C3FF" w14:textId="77777777" w:rsidR="00EE1D17" w:rsidRPr="00BB7FF3" w:rsidRDefault="00EE1D17" w:rsidP="0093206B">
            <w:pPr>
              <w:jc w:val="center"/>
              <w:rPr>
                <w:ins w:id="1958" w:author="Livia Arbex Endo | Felsberg Advogados" w:date="2019-04-05T12:36:00Z"/>
                <w:color w:val="000000"/>
                <w:sz w:val="18"/>
                <w:szCs w:val="18"/>
              </w:rPr>
            </w:pPr>
            <w:ins w:id="1959"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93E1B5" w14:textId="77777777" w:rsidR="00EE1D17" w:rsidRPr="00BB7FF3" w:rsidRDefault="00EE1D17" w:rsidP="0093206B">
            <w:pPr>
              <w:jc w:val="center"/>
              <w:rPr>
                <w:ins w:id="1960" w:author="Livia Arbex Endo | Felsberg Advogados" w:date="2019-04-05T12:36:00Z"/>
                <w:color w:val="000000"/>
                <w:sz w:val="18"/>
                <w:szCs w:val="18"/>
              </w:rPr>
            </w:pPr>
            <w:ins w:id="1961" w:author="Livia Arbex Endo | Felsberg Advogados" w:date="2019-04-05T12:36:00Z">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46AEF4" w14:textId="77777777" w:rsidR="00EE1D17" w:rsidRPr="00BB7FF3" w:rsidRDefault="00EE1D17" w:rsidP="0093206B">
            <w:pPr>
              <w:jc w:val="center"/>
              <w:rPr>
                <w:ins w:id="1962" w:author="Livia Arbex Endo | Felsberg Advogados" w:date="2019-04-05T12:36:00Z"/>
                <w:color w:val="000000"/>
                <w:sz w:val="18"/>
                <w:szCs w:val="18"/>
              </w:rPr>
            </w:pPr>
            <w:ins w:id="1963" w:author="Livia Arbex Endo | Felsberg Advogados" w:date="2019-04-05T12:36:00Z">
              <w:r w:rsidRPr="00BB7FF3">
                <w:rPr>
                  <w:color w:val="000000"/>
                  <w:sz w:val="18"/>
                  <w:szCs w:val="18"/>
                </w:rPr>
                <w:t>9268</w:t>
              </w:r>
            </w:ins>
          </w:p>
        </w:tc>
      </w:tr>
      <w:tr w:rsidR="00EE1D17" w14:paraId="27F649A8" w14:textId="77777777" w:rsidTr="00EE1D17">
        <w:tblPrEx>
          <w:tblCellMar>
            <w:left w:w="0" w:type="dxa"/>
            <w:right w:w="0" w:type="dxa"/>
          </w:tblCellMar>
        </w:tblPrEx>
        <w:trPr>
          <w:trHeight w:val="255"/>
          <w:ins w:id="1964"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1F15E" w14:textId="77777777" w:rsidR="00EE1D17" w:rsidRPr="00BB7FF3" w:rsidRDefault="00EE1D17" w:rsidP="0093206B">
            <w:pPr>
              <w:jc w:val="center"/>
              <w:rPr>
                <w:ins w:id="1965" w:author="Livia Arbex Endo | Felsberg Advogados" w:date="2019-04-05T12:36:00Z"/>
                <w:color w:val="000000"/>
                <w:sz w:val="18"/>
                <w:szCs w:val="18"/>
              </w:rPr>
            </w:pPr>
            <w:ins w:id="1966"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1597E2" w14:textId="77777777" w:rsidR="00EE1D17" w:rsidRPr="00BB7FF3" w:rsidRDefault="00EE1D17" w:rsidP="0093206B">
            <w:pPr>
              <w:jc w:val="center"/>
              <w:rPr>
                <w:ins w:id="1967" w:author="Livia Arbex Endo | Felsberg Advogados" w:date="2019-04-05T12:36:00Z"/>
                <w:color w:val="000000"/>
                <w:sz w:val="18"/>
                <w:szCs w:val="18"/>
              </w:rPr>
            </w:pPr>
            <w:ins w:id="1968" w:author="Livia Arbex Endo | Felsberg Advogados" w:date="2019-04-05T12:36:00Z">
              <w:r w:rsidRPr="00BB7FF3">
                <w:rPr>
                  <w:color w:val="000000"/>
                  <w:sz w:val="18"/>
                  <w:szCs w:val="18"/>
                </w:rPr>
                <w:t>SALA 614</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70B94E" w14:textId="77777777" w:rsidR="00EE1D17" w:rsidRPr="00BB7FF3" w:rsidRDefault="00EE1D17" w:rsidP="0093206B">
            <w:pPr>
              <w:rPr>
                <w:ins w:id="1969" w:author="Livia Arbex Endo | Felsberg Advogados" w:date="2019-04-05T12:36:00Z"/>
                <w:color w:val="000000"/>
                <w:sz w:val="18"/>
                <w:szCs w:val="18"/>
              </w:rPr>
            </w:pPr>
            <w:ins w:id="1970"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81B716" w14:textId="77777777" w:rsidR="00EE1D17" w:rsidRPr="00BB7FF3" w:rsidRDefault="00EE1D17" w:rsidP="0093206B">
            <w:pPr>
              <w:jc w:val="center"/>
              <w:rPr>
                <w:ins w:id="1971" w:author="Livia Arbex Endo | Felsberg Advogados" w:date="2019-04-05T12:36:00Z"/>
                <w:color w:val="000000"/>
                <w:sz w:val="18"/>
                <w:szCs w:val="18"/>
              </w:rPr>
            </w:pPr>
            <w:ins w:id="1972"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5980FC" w14:textId="77777777" w:rsidR="00EE1D17" w:rsidRPr="00BB7FF3" w:rsidRDefault="00EE1D17" w:rsidP="0093206B">
            <w:pPr>
              <w:jc w:val="center"/>
              <w:rPr>
                <w:ins w:id="1973" w:author="Livia Arbex Endo | Felsberg Advogados" w:date="2019-04-05T12:36:00Z"/>
                <w:color w:val="000000"/>
                <w:sz w:val="18"/>
                <w:szCs w:val="18"/>
              </w:rPr>
            </w:pPr>
            <w:ins w:id="1974" w:author="Livia Arbex Endo | Felsberg Advogados" w:date="2019-04-05T12:36:00Z">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B63404" w14:textId="77777777" w:rsidR="00EE1D17" w:rsidRPr="00BB7FF3" w:rsidRDefault="00EE1D17" w:rsidP="0093206B">
            <w:pPr>
              <w:jc w:val="center"/>
              <w:rPr>
                <w:ins w:id="1975" w:author="Livia Arbex Endo | Felsberg Advogados" w:date="2019-04-05T12:36:00Z"/>
                <w:color w:val="000000"/>
                <w:sz w:val="18"/>
                <w:szCs w:val="18"/>
              </w:rPr>
            </w:pPr>
            <w:ins w:id="1976" w:author="Livia Arbex Endo | Felsberg Advogados" w:date="2019-04-05T12:36:00Z">
              <w:r w:rsidRPr="00BB7FF3">
                <w:rPr>
                  <w:color w:val="000000"/>
                  <w:sz w:val="18"/>
                  <w:szCs w:val="18"/>
                </w:rPr>
                <w:t>9276</w:t>
              </w:r>
            </w:ins>
          </w:p>
        </w:tc>
      </w:tr>
      <w:tr w:rsidR="00EE1D17" w14:paraId="71708B8D" w14:textId="77777777" w:rsidTr="00EE1D17">
        <w:tblPrEx>
          <w:tblCellMar>
            <w:left w:w="0" w:type="dxa"/>
            <w:right w:w="0" w:type="dxa"/>
          </w:tblCellMar>
        </w:tblPrEx>
        <w:trPr>
          <w:trHeight w:val="255"/>
          <w:ins w:id="1977"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748175" w14:textId="77777777" w:rsidR="00EE1D17" w:rsidRPr="00BB7FF3" w:rsidRDefault="00EE1D17" w:rsidP="0093206B">
            <w:pPr>
              <w:jc w:val="center"/>
              <w:rPr>
                <w:ins w:id="1978" w:author="Livia Arbex Endo | Felsberg Advogados" w:date="2019-04-05T12:36:00Z"/>
                <w:color w:val="000000"/>
                <w:sz w:val="18"/>
                <w:szCs w:val="18"/>
              </w:rPr>
            </w:pPr>
            <w:ins w:id="1979"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972DA9" w14:textId="77777777" w:rsidR="00EE1D17" w:rsidRPr="00BB7FF3" w:rsidRDefault="00EE1D17" w:rsidP="0093206B">
            <w:pPr>
              <w:jc w:val="center"/>
              <w:rPr>
                <w:ins w:id="1980" w:author="Livia Arbex Endo | Felsberg Advogados" w:date="2019-04-05T12:36:00Z"/>
                <w:color w:val="000000"/>
                <w:sz w:val="18"/>
                <w:szCs w:val="18"/>
              </w:rPr>
            </w:pPr>
            <w:ins w:id="1981" w:author="Livia Arbex Endo | Felsberg Advogados" w:date="2019-04-05T12:36:00Z">
              <w:r w:rsidRPr="00BB7FF3">
                <w:rPr>
                  <w:color w:val="000000"/>
                  <w:sz w:val="18"/>
                  <w:szCs w:val="18"/>
                </w:rPr>
                <w:t>SALA 617</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BF832A" w14:textId="77777777" w:rsidR="00EE1D17" w:rsidRPr="00BB7FF3" w:rsidRDefault="00EE1D17" w:rsidP="0093206B">
            <w:pPr>
              <w:rPr>
                <w:ins w:id="1982" w:author="Livia Arbex Endo | Felsberg Advogados" w:date="2019-04-05T12:36:00Z"/>
                <w:color w:val="000000"/>
                <w:sz w:val="18"/>
                <w:szCs w:val="18"/>
              </w:rPr>
            </w:pPr>
            <w:ins w:id="1983"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17A2C6" w14:textId="77777777" w:rsidR="00EE1D17" w:rsidRPr="00BB7FF3" w:rsidRDefault="00EE1D17" w:rsidP="0093206B">
            <w:pPr>
              <w:jc w:val="center"/>
              <w:rPr>
                <w:ins w:id="1984" w:author="Livia Arbex Endo | Felsberg Advogados" w:date="2019-04-05T12:36:00Z"/>
                <w:color w:val="000000"/>
                <w:sz w:val="18"/>
                <w:szCs w:val="18"/>
              </w:rPr>
            </w:pPr>
            <w:ins w:id="1985"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CC4878" w14:textId="77777777" w:rsidR="00EE1D17" w:rsidRPr="00BB7FF3" w:rsidRDefault="00EE1D17" w:rsidP="0093206B">
            <w:pPr>
              <w:jc w:val="center"/>
              <w:rPr>
                <w:ins w:id="1986" w:author="Livia Arbex Endo | Felsberg Advogados" w:date="2019-04-05T12:36:00Z"/>
                <w:color w:val="000000"/>
                <w:sz w:val="18"/>
                <w:szCs w:val="18"/>
              </w:rPr>
            </w:pPr>
            <w:ins w:id="1987" w:author="Livia Arbex Endo | Felsberg Advogados" w:date="2019-04-05T12:36:00Z">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04E275" w14:textId="77777777" w:rsidR="00EE1D17" w:rsidRPr="00BB7FF3" w:rsidRDefault="00EE1D17" w:rsidP="0093206B">
            <w:pPr>
              <w:jc w:val="center"/>
              <w:rPr>
                <w:ins w:id="1988" w:author="Livia Arbex Endo | Felsberg Advogados" w:date="2019-04-05T12:36:00Z"/>
                <w:color w:val="000000"/>
                <w:sz w:val="18"/>
                <w:szCs w:val="18"/>
              </w:rPr>
            </w:pPr>
            <w:ins w:id="1989" w:author="Livia Arbex Endo | Felsberg Advogados" w:date="2019-04-05T12:36:00Z">
              <w:r w:rsidRPr="00BB7FF3">
                <w:rPr>
                  <w:color w:val="000000"/>
                  <w:sz w:val="18"/>
                  <w:szCs w:val="18"/>
                </w:rPr>
                <w:t>9279</w:t>
              </w:r>
            </w:ins>
          </w:p>
        </w:tc>
      </w:tr>
      <w:tr w:rsidR="00EE1D17" w14:paraId="705DEAEB" w14:textId="77777777" w:rsidTr="00EE1D17">
        <w:tblPrEx>
          <w:tblCellMar>
            <w:left w:w="0" w:type="dxa"/>
            <w:right w:w="0" w:type="dxa"/>
          </w:tblCellMar>
        </w:tblPrEx>
        <w:trPr>
          <w:trHeight w:val="255"/>
          <w:ins w:id="1990"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A69364" w14:textId="77777777" w:rsidR="00EE1D17" w:rsidRPr="00BB7FF3" w:rsidRDefault="00EE1D17" w:rsidP="0093206B">
            <w:pPr>
              <w:jc w:val="center"/>
              <w:rPr>
                <w:ins w:id="1991" w:author="Livia Arbex Endo | Felsberg Advogados" w:date="2019-04-05T12:36:00Z"/>
                <w:color w:val="000000"/>
                <w:sz w:val="18"/>
                <w:szCs w:val="18"/>
              </w:rPr>
            </w:pPr>
            <w:ins w:id="1992"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711DD8" w14:textId="77777777" w:rsidR="00EE1D17" w:rsidRPr="00BB7FF3" w:rsidRDefault="00EE1D17" w:rsidP="0093206B">
            <w:pPr>
              <w:jc w:val="center"/>
              <w:rPr>
                <w:ins w:id="1993" w:author="Livia Arbex Endo | Felsberg Advogados" w:date="2019-04-05T12:36:00Z"/>
                <w:color w:val="000000"/>
                <w:sz w:val="18"/>
                <w:szCs w:val="18"/>
              </w:rPr>
            </w:pPr>
            <w:ins w:id="1994" w:author="Livia Arbex Endo | Felsberg Advogados" w:date="2019-04-05T12:36:00Z">
              <w:r w:rsidRPr="00BB7FF3">
                <w:rPr>
                  <w:color w:val="000000"/>
                  <w:sz w:val="18"/>
                  <w:szCs w:val="18"/>
                </w:rPr>
                <w:t>SALA 618</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92E25A" w14:textId="77777777" w:rsidR="00EE1D17" w:rsidRPr="00BB7FF3" w:rsidRDefault="00EE1D17" w:rsidP="0093206B">
            <w:pPr>
              <w:rPr>
                <w:ins w:id="1995" w:author="Livia Arbex Endo | Felsberg Advogados" w:date="2019-04-05T12:36:00Z"/>
                <w:color w:val="000000"/>
                <w:sz w:val="18"/>
                <w:szCs w:val="18"/>
              </w:rPr>
            </w:pPr>
            <w:ins w:id="1996"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026C57" w14:textId="77777777" w:rsidR="00EE1D17" w:rsidRPr="00BB7FF3" w:rsidRDefault="00EE1D17" w:rsidP="0093206B">
            <w:pPr>
              <w:jc w:val="center"/>
              <w:rPr>
                <w:ins w:id="1997" w:author="Livia Arbex Endo | Felsberg Advogados" w:date="2019-04-05T12:36:00Z"/>
                <w:color w:val="000000"/>
                <w:sz w:val="18"/>
                <w:szCs w:val="18"/>
              </w:rPr>
            </w:pPr>
            <w:ins w:id="1998"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0310AF" w14:textId="77777777" w:rsidR="00EE1D17" w:rsidRPr="00BB7FF3" w:rsidRDefault="00EE1D17" w:rsidP="0093206B">
            <w:pPr>
              <w:jc w:val="center"/>
              <w:rPr>
                <w:ins w:id="1999" w:author="Livia Arbex Endo | Felsberg Advogados" w:date="2019-04-05T12:36:00Z"/>
                <w:color w:val="000000"/>
                <w:sz w:val="18"/>
                <w:szCs w:val="18"/>
              </w:rPr>
            </w:pPr>
            <w:ins w:id="2000" w:author="Livia Arbex Endo | Felsberg Advogados" w:date="2019-04-05T12:36:00Z">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A3E38F" w14:textId="77777777" w:rsidR="00EE1D17" w:rsidRPr="00BB7FF3" w:rsidRDefault="00EE1D17" w:rsidP="0093206B">
            <w:pPr>
              <w:jc w:val="center"/>
              <w:rPr>
                <w:ins w:id="2001" w:author="Livia Arbex Endo | Felsberg Advogados" w:date="2019-04-05T12:36:00Z"/>
                <w:color w:val="000000"/>
                <w:sz w:val="18"/>
                <w:szCs w:val="18"/>
              </w:rPr>
            </w:pPr>
            <w:ins w:id="2002" w:author="Livia Arbex Endo | Felsberg Advogados" w:date="2019-04-05T12:36:00Z">
              <w:r w:rsidRPr="00BB7FF3">
                <w:rPr>
                  <w:color w:val="000000"/>
                  <w:sz w:val="18"/>
                  <w:szCs w:val="18"/>
                </w:rPr>
                <w:t>9280</w:t>
              </w:r>
            </w:ins>
          </w:p>
        </w:tc>
      </w:tr>
      <w:tr w:rsidR="00EE1D17" w14:paraId="39F84897" w14:textId="77777777" w:rsidTr="00EE1D17">
        <w:tblPrEx>
          <w:tblCellMar>
            <w:left w:w="0" w:type="dxa"/>
            <w:right w:w="0" w:type="dxa"/>
          </w:tblCellMar>
        </w:tblPrEx>
        <w:trPr>
          <w:trHeight w:val="255"/>
          <w:ins w:id="2003"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0A30E1" w14:textId="77777777" w:rsidR="00EE1D17" w:rsidRPr="00BB7FF3" w:rsidRDefault="00EE1D17" w:rsidP="0093206B">
            <w:pPr>
              <w:jc w:val="center"/>
              <w:rPr>
                <w:ins w:id="2004" w:author="Livia Arbex Endo | Felsberg Advogados" w:date="2019-04-05T12:36:00Z"/>
                <w:color w:val="000000"/>
                <w:sz w:val="18"/>
                <w:szCs w:val="18"/>
              </w:rPr>
            </w:pPr>
            <w:ins w:id="2005"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021D27" w14:textId="77777777" w:rsidR="00EE1D17" w:rsidRPr="00BB7FF3" w:rsidRDefault="00EE1D17" w:rsidP="0093206B">
            <w:pPr>
              <w:jc w:val="center"/>
              <w:rPr>
                <w:ins w:id="2006" w:author="Livia Arbex Endo | Felsberg Advogados" w:date="2019-04-05T12:36:00Z"/>
                <w:color w:val="000000"/>
                <w:sz w:val="18"/>
                <w:szCs w:val="18"/>
              </w:rPr>
            </w:pPr>
            <w:ins w:id="2007" w:author="Livia Arbex Endo | Felsberg Advogados" w:date="2019-04-05T12:36:00Z">
              <w:r w:rsidRPr="00BB7FF3">
                <w:rPr>
                  <w:color w:val="000000"/>
                  <w:sz w:val="18"/>
                  <w:szCs w:val="18"/>
                </w:rPr>
                <w:t>SALA 619</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252CD9" w14:textId="77777777" w:rsidR="00EE1D17" w:rsidRPr="00BB7FF3" w:rsidRDefault="00EE1D17" w:rsidP="0093206B">
            <w:pPr>
              <w:rPr>
                <w:ins w:id="2008" w:author="Livia Arbex Endo | Felsberg Advogados" w:date="2019-04-05T12:36:00Z"/>
                <w:color w:val="000000"/>
                <w:sz w:val="18"/>
                <w:szCs w:val="18"/>
              </w:rPr>
            </w:pPr>
            <w:ins w:id="2009"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3645D7" w14:textId="77777777" w:rsidR="00EE1D17" w:rsidRPr="00BB7FF3" w:rsidRDefault="00EE1D17" w:rsidP="0093206B">
            <w:pPr>
              <w:jc w:val="center"/>
              <w:rPr>
                <w:ins w:id="2010" w:author="Livia Arbex Endo | Felsberg Advogados" w:date="2019-04-05T12:36:00Z"/>
                <w:color w:val="000000"/>
                <w:sz w:val="18"/>
                <w:szCs w:val="18"/>
              </w:rPr>
            </w:pPr>
            <w:ins w:id="2011"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222E1C" w14:textId="77777777" w:rsidR="00EE1D17" w:rsidRPr="00BB7FF3" w:rsidRDefault="00EE1D17" w:rsidP="0093206B">
            <w:pPr>
              <w:jc w:val="center"/>
              <w:rPr>
                <w:ins w:id="2012" w:author="Livia Arbex Endo | Felsberg Advogados" w:date="2019-04-05T12:36:00Z"/>
                <w:color w:val="000000"/>
                <w:sz w:val="18"/>
                <w:szCs w:val="18"/>
              </w:rPr>
            </w:pPr>
            <w:ins w:id="2013" w:author="Livia Arbex Endo | Felsberg Advogados" w:date="2019-04-05T12:36:00Z">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4FBC52" w14:textId="77777777" w:rsidR="00EE1D17" w:rsidRPr="00BB7FF3" w:rsidRDefault="00EE1D17" w:rsidP="0093206B">
            <w:pPr>
              <w:jc w:val="center"/>
              <w:rPr>
                <w:ins w:id="2014" w:author="Livia Arbex Endo | Felsberg Advogados" w:date="2019-04-05T12:36:00Z"/>
                <w:color w:val="000000"/>
                <w:sz w:val="18"/>
                <w:szCs w:val="18"/>
              </w:rPr>
            </w:pPr>
            <w:ins w:id="2015" w:author="Livia Arbex Endo | Felsberg Advogados" w:date="2019-04-05T12:36:00Z">
              <w:r w:rsidRPr="00BB7FF3">
                <w:rPr>
                  <w:color w:val="000000"/>
                  <w:sz w:val="18"/>
                  <w:szCs w:val="18"/>
                </w:rPr>
                <w:t>9281</w:t>
              </w:r>
            </w:ins>
          </w:p>
        </w:tc>
      </w:tr>
      <w:tr w:rsidR="00EE1D17" w14:paraId="1C5D17AE" w14:textId="77777777" w:rsidTr="00EE1D17">
        <w:tblPrEx>
          <w:tblCellMar>
            <w:left w:w="0" w:type="dxa"/>
            <w:right w:w="0" w:type="dxa"/>
          </w:tblCellMar>
        </w:tblPrEx>
        <w:trPr>
          <w:trHeight w:val="255"/>
          <w:ins w:id="2016"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05A88B" w14:textId="77777777" w:rsidR="00EE1D17" w:rsidRPr="00BB7FF3" w:rsidRDefault="00EE1D17" w:rsidP="0093206B">
            <w:pPr>
              <w:jc w:val="center"/>
              <w:rPr>
                <w:ins w:id="2017" w:author="Livia Arbex Endo | Felsberg Advogados" w:date="2019-04-05T12:36:00Z"/>
                <w:color w:val="000000"/>
                <w:sz w:val="18"/>
                <w:szCs w:val="18"/>
              </w:rPr>
            </w:pPr>
            <w:ins w:id="2018"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F8E40" w14:textId="77777777" w:rsidR="00EE1D17" w:rsidRPr="00BB7FF3" w:rsidRDefault="00EE1D17" w:rsidP="0093206B">
            <w:pPr>
              <w:jc w:val="center"/>
              <w:rPr>
                <w:ins w:id="2019" w:author="Livia Arbex Endo | Felsberg Advogados" w:date="2019-04-05T12:36:00Z"/>
                <w:color w:val="000000"/>
                <w:sz w:val="18"/>
                <w:szCs w:val="18"/>
              </w:rPr>
            </w:pPr>
            <w:ins w:id="2020" w:author="Livia Arbex Endo | Felsberg Advogados" w:date="2019-04-05T12:36:00Z">
              <w:r w:rsidRPr="00BB7FF3">
                <w:rPr>
                  <w:color w:val="000000"/>
                  <w:sz w:val="18"/>
                  <w:szCs w:val="18"/>
                </w:rPr>
                <w:t>SALA 622</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A0F81A" w14:textId="77777777" w:rsidR="00EE1D17" w:rsidRPr="00BB7FF3" w:rsidRDefault="00EE1D17" w:rsidP="0093206B">
            <w:pPr>
              <w:rPr>
                <w:ins w:id="2021" w:author="Livia Arbex Endo | Felsberg Advogados" w:date="2019-04-05T12:36:00Z"/>
                <w:color w:val="000000"/>
                <w:sz w:val="18"/>
                <w:szCs w:val="18"/>
              </w:rPr>
            </w:pPr>
            <w:ins w:id="2022"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5AE8E4" w14:textId="77777777" w:rsidR="00EE1D17" w:rsidRPr="00BB7FF3" w:rsidRDefault="00EE1D17" w:rsidP="0093206B">
            <w:pPr>
              <w:jc w:val="center"/>
              <w:rPr>
                <w:ins w:id="2023" w:author="Livia Arbex Endo | Felsberg Advogados" w:date="2019-04-05T12:36:00Z"/>
                <w:color w:val="000000"/>
                <w:sz w:val="18"/>
                <w:szCs w:val="18"/>
              </w:rPr>
            </w:pPr>
            <w:ins w:id="2024"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A55ECC" w14:textId="77777777" w:rsidR="00EE1D17" w:rsidRPr="00BB7FF3" w:rsidRDefault="00EE1D17" w:rsidP="0093206B">
            <w:pPr>
              <w:jc w:val="center"/>
              <w:rPr>
                <w:ins w:id="2025" w:author="Livia Arbex Endo | Felsberg Advogados" w:date="2019-04-05T12:36:00Z"/>
                <w:color w:val="000000"/>
                <w:sz w:val="18"/>
                <w:szCs w:val="18"/>
              </w:rPr>
            </w:pPr>
            <w:ins w:id="2026" w:author="Livia Arbex Endo | Felsberg Advogados" w:date="2019-04-05T12:36:00Z">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32AE7E" w14:textId="77777777" w:rsidR="00EE1D17" w:rsidRPr="00BB7FF3" w:rsidRDefault="00EE1D17" w:rsidP="0093206B">
            <w:pPr>
              <w:jc w:val="center"/>
              <w:rPr>
                <w:ins w:id="2027" w:author="Livia Arbex Endo | Felsberg Advogados" w:date="2019-04-05T12:36:00Z"/>
                <w:color w:val="000000"/>
                <w:sz w:val="18"/>
                <w:szCs w:val="18"/>
              </w:rPr>
            </w:pPr>
            <w:ins w:id="2028" w:author="Livia Arbex Endo | Felsberg Advogados" w:date="2019-04-05T12:36:00Z">
              <w:r w:rsidRPr="00BB7FF3">
                <w:rPr>
                  <w:color w:val="000000"/>
                  <w:sz w:val="18"/>
                  <w:szCs w:val="18"/>
                </w:rPr>
                <w:t>9284</w:t>
              </w:r>
            </w:ins>
          </w:p>
        </w:tc>
      </w:tr>
      <w:tr w:rsidR="00EE1D17" w14:paraId="3DCF5760" w14:textId="77777777" w:rsidTr="00EE1D17">
        <w:tblPrEx>
          <w:tblCellMar>
            <w:left w:w="0" w:type="dxa"/>
            <w:right w:w="0" w:type="dxa"/>
          </w:tblCellMar>
        </w:tblPrEx>
        <w:trPr>
          <w:trHeight w:val="255"/>
          <w:ins w:id="2029"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622416" w14:textId="77777777" w:rsidR="00EE1D17" w:rsidRPr="00BB7FF3" w:rsidRDefault="00EE1D17" w:rsidP="0093206B">
            <w:pPr>
              <w:jc w:val="center"/>
              <w:rPr>
                <w:ins w:id="2030" w:author="Livia Arbex Endo | Felsberg Advogados" w:date="2019-04-05T12:36:00Z"/>
                <w:color w:val="000000"/>
                <w:sz w:val="18"/>
                <w:szCs w:val="18"/>
              </w:rPr>
            </w:pPr>
            <w:ins w:id="2031"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0F2A78" w14:textId="77777777" w:rsidR="00EE1D17" w:rsidRPr="00BB7FF3" w:rsidRDefault="00EE1D17" w:rsidP="0093206B">
            <w:pPr>
              <w:jc w:val="center"/>
              <w:rPr>
                <w:ins w:id="2032" w:author="Livia Arbex Endo | Felsberg Advogados" w:date="2019-04-05T12:36:00Z"/>
                <w:color w:val="000000"/>
                <w:sz w:val="18"/>
                <w:szCs w:val="18"/>
              </w:rPr>
            </w:pPr>
            <w:ins w:id="2033" w:author="Livia Arbex Endo | Felsberg Advogados" w:date="2019-04-05T12:36:00Z">
              <w:r w:rsidRPr="00BB7FF3">
                <w:rPr>
                  <w:color w:val="000000"/>
                  <w:sz w:val="18"/>
                  <w:szCs w:val="18"/>
                </w:rPr>
                <w:t>SALA 701</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DD2C8F" w14:textId="77777777" w:rsidR="00EE1D17" w:rsidRPr="00BB7FF3" w:rsidRDefault="00EE1D17" w:rsidP="0093206B">
            <w:pPr>
              <w:rPr>
                <w:ins w:id="2034" w:author="Livia Arbex Endo | Felsberg Advogados" w:date="2019-04-05T12:36:00Z"/>
                <w:color w:val="000000"/>
                <w:sz w:val="18"/>
                <w:szCs w:val="18"/>
              </w:rPr>
            </w:pPr>
            <w:ins w:id="2035"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36A87" w14:textId="77777777" w:rsidR="00EE1D17" w:rsidRPr="00BB7FF3" w:rsidRDefault="00EE1D17" w:rsidP="0093206B">
            <w:pPr>
              <w:jc w:val="center"/>
              <w:rPr>
                <w:ins w:id="2036" w:author="Livia Arbex Endo | Felsberg Advogados" w:date="2019-04-05T12:36:00Z"/>
                <w:color w:val="000000"/>
                <w:sz w:val="18"/>
                <w:szCs w:val="18"/>
              </w:rPr>
            </w:pPr>
            <w:ins w:id="2037"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A8B32" w14:textId="77777777" w:rsidR="00EE1D17" w:rsidRPr="00BB7FF3" w:rsidRDefault="00EE1D17" w:rsidP="0093206B">
            <w:pPr>
              <w:jc w:val="center"/>
              <w:rPr>
                <w:ins w:id="2038" w:author="Livia Arbex Endo | Felsberg Advogados" w:date="2019-04-05T12:36:00Z"/>
                <w:color w:val="000000"/>
                <w:sz w:val="18"/>
                <w:szCs w:val="18"/>
              </w:rPr>
            </w:pPr>
            <w:ins w:id="2039" w:author="Livia Arbex Endo | Felsberg Advogados" w:date="2019-04-05T12:36:00Z">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5AC1F3" w14:textId="77777777" w:rsidR="00EE1D17" w:rsidRPr="00BB7FF3" w:rsidRDefault="00EE1D17" w:rsidP="0093206B">
            <w:pPr>
              <w:jc w:val="center"/>
              <w:rPr>
                <w:ins w:id="2040" w:author="Livia Arbex Endo | Felsberg Advogados" w:date="2019-04-05T12:36:00Z"/>
                <w:color w:val="000000"/>
                <w:sz w:val="18"/>
                <w:szCs w:val="18"/>
              </w:rPr>
            </w:pPr>
            <w:ins w:id="2041" w:author="Livia Arbex Endo | Felsberg Advogados" w:date="2019-04-05T12:36:00Z">
              <w:r w:rsidRPr="00BB7FF3">
                <w:rPr>
                  <w:color w:val="000000"/>
                  <w:sz w:val="18"/>
                  <w:szCs w:val="18"/>
                </w:rPr>
                <w:t>14465</w:t>
              </w:r>
            </w:ins>
          </w:p>
        </w:tc>
      </w:tr>
      <w:tr w:rsidR="00EE1D17" w14:paraId="29F596DD" w14:textId="77777777" w:rsidTr="00EE1D17">
        <w:tblPrEx>
          <w:tblCellMar>
            <w:left w:w="0" w:type="dxa"/>
            <w:right w:w="0" w:type="dxa"/>
          </w:tblCellMar>
        </w:tblPrEx>
        <w:trPr>
          <w:trHeight w:val="255"/>
          <w:ins w:id="2042"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57DE62" w14:textId="77777777" w:rsidR="00EE1D17" w:rsidRPr="00BB7FF3" w:rsidRDefault="00EE1D17" w:rsidP="0093206B">
            <w:pPr>
              <w:jc w:val="center"/>
              <w:rPr>
                <w:ins w:id="2043" w:author="Livia Arbex Endo | Felsberg Advogados" w:date="2019-04-05T12:36:00Z"/>
                <w:color w:val="000000"/>
                <w:sz w:val="18"/>
                <w:szCs w:val="18"/>
              </w:rPr>
            </w:pPr>
            <w:ins w:id="2044"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FB2DA5" w14:textId="77777777" w:rsidR="00EE1D17" w:rsidRPr="00BB7FF3" w:rsidRDefault="00EE1D17" w:rsidP="0093206B">
            <w:pPr>
              <w:jc w:val="center"/>
              <w:rPr>
                <w:ins w:id="2045" w:author="Livia Arbex Endo | Felsberg Advogados" w:date="2019-04-05T12:36:00Z"/>
                <w:color w:val="000000"/>
                <w:sz w:val="18"/>
                <w:szCs w:val="18"/>
              </w:rPr>
            </w:pPr>
            <w:ins w:id="2046" w:author="Livia Arbex Endo | Felsberg Advogados" w:date="2019-04-05T12:36:00Z">
              <w:r w:rsidRPr="00BB7FF3">
                <w:rPr>
                  <w:color w:val="000000"/>
                  <w:sz w:val="18"/>
                  <w:szCs w:val="18"/>
                </w:rPr>
                <w:t>SALA 702</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12D6D3" w14:textId="77777777" w:rsidR="00EE1D17" w:rsidRPr="00BB7FF3" w:rsidRDefault="00EE1D17" w:rsidP="0093206B">
            <w:pPr>
              <w:rPr>
                <w:ins w:id="2047" w:author="Livia Arbex Endo | Felsberg Advogados" w:date="2019-04-05T12:36:00Z"/>
                <w:color w:val="000000"/>
                <w:sz w:val="18"/>
                <w:szCs w:val="18"/>
              </w:rPr>
            </w:pPr>
            <w:ins w:id="2048"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C84C39" w14:textId="77777777" w:rsidR="00EE1D17" w:rsidRPr="00BB7FF3" w:rsidRDefault="00EE1D17" w:rsidP="0093206B">
            <w:pPr>
              <w:jc w:val="center"/>
              <w:rPr>
                <w:ins w:id="2049" w:author="Livia Arbex Endo | Felsberg Advogados" w:date="2019-04-05T12:36:00Z"/>
                <w:color w:val="000000"/>
                <w:sz w:val="18"/>
                <w:szCs w:val="18"/>
              </w:rPr>
            </w:pPr>
            <w:ins w:id="2050"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20EBF1" w14:textId="77777777" w:rsidR="00EE1D17" w:rsidRPr="00BB7FF3" w:rsidRDefault="00EE1D17" w:rsidP="0093206B">
            <w:pPr>
              <w:jc w:val="center"/>
              <w:rPr>
                <w:ins w:id="2051" w:author="Livia Arbex Endo | Felsberg Advogados" w:date="2019-04-05T12:36:00Z"/>
                <w:color w:val="000000"/>
                <w:sz w:val="18"/>
                <w:szCs w:val="18"/>
              </w:rPr>
            </w:pPr>
            <w:ins w:id="2052" w:author="Livia Arbex Endo | Felsberg Advogados" w:date="2019-04-05T12:36:00Z">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085019" w14:textId="77777777" w:rsidR="00EE1D17" w:rsidRPr="00BB7FF3" w:rsidRDefault="00EE1D17" w:rsidP="0093206B">
            <w:pPr>
              <w:jc w:val="center"/>
              <w:rPr>
                <w:ins w:id="2053" w:author="Livia Arbex Endo | Felsberg Advogados" w:date="2019-04-05T12:36:00Z"/>
                <w:color w:val="000000"/>
                <w:sz w:val="18"/>
                <w:szCs w:val="18"/>
              </w:rPr>
            </w:pPr>
            <w:ins w:id="2054" w:author="Livia Arbex Endo | Felsberg Advogados" w:date="2019-04-05T12:36:00Z">
              <w:r w:rsidRPr="00BB7FF3">
                <w:rPr>
                  <w:color w:val="000000"/>
                  <w:sz w:val="18"/>
                  <w:szCs w:val="18"/>
                </w:rPr>
                <w:t>14466</w:t>
              </w:r>
            </w:ins>
          </w:p>
        </w:tc>
      </w:tr>
      <w:tr w:rsidR="00EE1D17" w14:paraId="35C26280" w14:textId="77777777" w:rsidTr="00EE1D17">
        <w:tblPrEx>
          <w:tblCellMar>
            <w:left w:w="0" w:type="dxa"/>
            <w:right w:w="0" w:type="dxa"/>
          </w:tblCellMar>
        </w:tblPrEx>
        <w:trPr>
          <w:trHeight w:val="255"/>
          <w:ins w:id="2055"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A97693" w14:textId="77777777" w:rsidR="00EE1D17" w:rsidRPr="00BB7FF3" w:rsidRDefault="00EE1D17" w:rsidP="0093206B">
            <w:pPr>
              <w:jc w:val="center"/>
              <w:rPr>
                <w:ins w:id="2056" w:author="Livia Arbex Endo | Felsberg Advogados" w:date="2019-04-05T12:36:00Z"/>
                <w:color w:val="000000"/>
                <w:sz w:val="18"/>
                <w:szCs w:val="18"/>
              </w:rPr>
            </w:pPr>
            <w:ins w:id="2057"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36BA85" w14:textId="77777777" w:rsidR="00EE1D17" w:rsidRPr="00BB7FF3" w:rsidRDefault="00EE1D17" w:rsidP="0093206B">
            <w:pPr>
              <w:jc w:val="center"/>
              <w:rPr>
                <w:ins w:id="2058" w:author="Livia Arbex Endo | Felsberg Advogados" w:date="2019-04-05T12:36:00Z"/>
                <w:color w:val="000000"/>
                <w:sz w:val="18"/>
                <w:szCs w:val="18"/>
              </w:rPr>
            </w:pPr>
            <w:ins w:id="2059" w:author="Livia Arbex Endo | Felsberg Advogados" w:date="2019-04-05T12:36:00Z">
              <w:r w:rsidRPr="00BB7FF3">
                <w:rPr>
                  <w:color w:val="000000"/>
                  <w:sz w:val="18"/>
                  <w:szCs w:val="18"/>
                </w:rPr>
                <w:t>SALA 703</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9E6758" w14:textId="77777777" w:rsidR="00EE1D17" w:rsidRPr="00BB7FF3" w:rsidRDefault="00EE1D17" w:rsidP="0093206B">
            <w:pPr>
              <w:rPr>
                <w:ins w:id="2060" w:author="Livia Arbex Endo | Felsberg Advogados" w:date="2019-04-05T12:36:00Z"/>
                <w:color w:val="000000"/>
                <w:sz w:val="18"/>
                <w:szCs w:val="18"/>
              </w:rPr>
            </w:pPr>
            <w:ins w:id="2061"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EF6B85" w14:textId="77777777" w:rsidR="00EE1D17" w:rsidRPr="00BB7FF3" w:rsidRDefault="00EE1D17" w:rsidP="0093206B">
            <w:pPr>
              <w:jc w:val="center"/>
              <w:rPr>
                <w:ins w:id="2062" w:author="Livia Arbex Endo | Felsberg Advogados" w:date="2019-04-05T12:36:00Z"/>
                <w:color w:val="000000"/>
                <w:sz w:val="18"/>
                <w:szCs w:val="18"/>
              </w:rPr>
            </w:pPr>
            <w:ins w:id="2063"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C8AE9" w14:textId="77777777" w:rsidR="00EE1D17" w:rsidRPr="00BB7FF3" w:rsidRDefault="00EE1D17" w:rsidP="0093206B">
            <w:pPr>
              <w:jc w:val="center"/>
              <w:rPr>
                <w:ins w:id="2064" w:author="Livia Arbex Endo | Felsberg Advogados" w:date="2019-04-05T12:36:00Z"/>
                <w:color w:val="000000"/>
                <w:sz w:val="18"/>
                <w:szCs w:val="18"/>
              </w:rPr>
            </w:pPr>
            <w:ins w:id="2065" w:author="Livia Arbex Endo | Felsberg Advogados" w:date="2019-04-05T12:36:00Z">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69CBF6" w14:textId="77777777" w:rsidR="00EE1D17" w:rsidRPr="00BB7FF3" w:rsidRDefault="00EE1D17" w:rsidP="0093206B">
            <w:pPr>
              <w:jc w:val="center"/>
              <w:rPr>
                <w:ins w:id="2066" w:author="Livia Arbex Endo | Felsberg Advogados" w:date="2019-04-05T12:36:00Z"/>
                <w:color w:val="000000"/>
                <w:sz w:val="18"/>
                <w:szCs w:val="18"/>
              </w:rPr>
            </w:pPr>
            <w:ins w:id="2067" w:author="Livia Arbex Endo | Felsberg Advogados" w:date="2019-04-05T12:36:00Z">
              <w:r w:rsidRPr="00BB7FF3">
                <w:rPr>
                  <w:color w:val="000000"/>
                  <w:sz w:val="18"/>
                  <w:szCs w:val="18"/>
                </w:rPr>
                <w:t>14467</w:t>
              </w:r>
            </w:ins>
          </w:p>
        </w:tc>
      </w:tr>
      <w:tr w:rsidR="00EE1D17" w14:paraId="4D0542B7" w14:textId="77777777" w:rsidTr="00EE1D17">
        <w:tblPrEx>
          <w:tblCellMar>
            <w:left w:w="0" w:type="dxa"/>
            <w:right w:w="0" w:type="dxa"/>
          </w:tblCellMar>
        </w:tblPrEx>
        <w:trPr>
          <w:trHeight w:val="255"/>
          <w:ins w:id="2068"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49A2EF" w14:textId="77777777" w:rsidR="00EE1D17" w:rsidRPr="00BB7FF3" w:rsidRDefault="00EE1D17" w:rsidP="0093206B">
            <w:pPr>
              <w:jc w:val="center"/>
              <w:rPr>
                <w:ins w:id="2069" w:author="Livia Arbex Endo | Felsberg Advogados" w:date="2019-04-05T12:36:00Z"/>
                <w:color w:val="000000"/>
                <w:sz w:val="18"/>
                <w:szCs w:val="18"/>
              </w:rPr>
            </w:pPr>
            <w:ins w:id="2070"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FCB43F" w14:textId="77777777" w:rsidR="00EE1D17" w:rsidRPr="00BB7FF3" w:rsidRDefault="00EE1D17" w:rsidP="0093206B">
            <w:pPr>
              <w:jc w:val="center"/>
              <w:rPr>
                <w:ins w:id="2071" w:author="Livia Arbex Endo | Felsberg Advogados" w:date="2019-04-05T12:36:00Z"/>
                <w:color w:val="000000"/>
                <w:sz w:val="18"/>
                <w:szCs w:val="18"/>
              </w:rPr>
            </w:pPr>
            <w:ins w:id="2072" w:author="Livia Arbex Endo | Felsberg Advogados" w:date="2019-04-05T12:36:00Z">
              <w:r w:rsidRPr="00BB7FF3">
                <w:rPr>
                  <w:color w:val="000000"/>
                  <w:sz w:val="18"/>
                  <w:szCs w:val="18"/>
                </w:rPr>
                <w:t>SALA 709</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9B8D75" w14:textId="77777777" w:rsidR="00EE1D17" w:rsidRPr="00BB7FF3" w:rsidRDefault="00EE1D17" w:rsidP="0093206B">
            <w:pPr>
              <w:rPr>
                <w:ins w:id="2073" w:author="Livia Arbex Endo | Felsberg Advogados" w:date="2019-04-05T12:36:00Z"/>
                <w:color w:val="000000"/>
                <w:sz w:val="18"/>
                <w:szCs w:val="18"/>
              </w:rPr>
            </w:pPr>
            <w:ins w:id="2074"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EA0AA" w14:textId="77777777" w:rsidR="00EE1D17" w:rsidRPr="00BB7FF3" w:rsidRDefault="00EE1D17" w:rsidP="0093206B">
            <w:pPr>
              <w:jc w:val="center"/>
              <w:rPr>
                <w:ins w:id="2075" w:author="Livia Arbex Endo | Felsberg Advogados" w:date="2019-04-05T12:36:00Z"/>
                <w:color w:val="000000"/>
                <w:sz w:val="18"/>
                <w:szCs w:val="18"/>
              </w:rPr>
            </w:pPr>
            <w:ins w:id="2076"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B66776" w14:textId="77777777" w:rsidR="00EE1D17" w:rsidRPr="00BB7FF3" w:rsidRDefault="00EE1D17" w:rsidP="0093206B">
            <w:pPr>
              <w:jc w:val="center"/>
              <w:rPr>
                <w:ins w:id="2077" w:author="Livia Arbex Endo | Felsberg Advogados" w:date="2019-04-05T12:36:00Z"/>
                <w:color w:val="000000"/>
                <w:sz w:val="18"/>
                <w:szCs w:val="18"/>
              </w:rPr>
            </w:pPr>
            <w:ins w:id="2078" w:author="Livia Arbex Endo | Felsberg Advogados" w:date="2019-04-05T12:36:00Z">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ABDB35" w14:textId="77777777" w:rsidR="00EE1D17" w:rsidRPr="00BB7FF3" w:rsidRDefault="00EE1D17" w:rsidP="0093206B">
            <w:pPr>
              <w:jc w:val="center"/>
              <w:rPr>
                <w:ins w:id="2079" w:author="Livia Arbex Endo | Felsberg Advogados" w:date="2019-04-05T12:36:00Z"/>
                <w:color w:val="000000"/>
                <w:sz w:val="18"/>
                <w:szCs w:val="18"/>
              </w:rPr>
            </w:pPr>
            <w:ins w:id="2080" w:author="Livia Arbex Endo | Felsberg Advogados" w:date="2019-04-05T12:36:00Z">
              <w:r w:rsidRPr="00BB7FF3">
                <w:rPr>
                  <w:color w:val="000000"/>
                  <w:sz w:val="18"/>
                  <w:szCs w:val="18"/>
                </w:rPr>
                <w:t>14473</w:t>
              </w:r>
            </w:ins>
          </w:p>
        </w:tc>
      </w:tr>
      <w:tr w:rsidR="00EE1D17" w14:paraId="3B13395E" w14:textId="77777777" w:rsidTr="00EE1D17">
        <w:tblPrEx>
          <w:tblCellMar>
            <w:left w:w="0" w:type="dxa"/>
            <w:right w:w="0" w:type="dxa"/>
          </w:tblCellMar>
        </w:tblPrEx>
        <w:trPr>
          <w:trHeight w:val="255"/>
          <w:ins w:id="2081"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DD44BD" w14:textId="77777777" w:rsidR="00EE1D17" w:rsidRPr="00BB7FF3" w:rsidRDefault="00EE1D17" w:rsidP="0093206B">
            <w:pPr>
              <w:jc w:val="center"/>
              <w:rPr>
                <w:ins w:id="2082" w:author="Livia Arbex Endo | Felsberg Advogados" w:date="2019-04-05T12:36:00Z"/>
                <w:color w:val="000000"/>
                <w:sz w:val="18"/>
                <w:szCs w:val="18"/>
              </w:rPr>
            </w:pPr>
            <w:ins w:id="2083"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2F3D6" w14:textId="77777777" w:rsidR="00EE1D17" w:rsidRPr="00BB7FF3" w:rsidRDefault="00EE1D17" w:rsidP="0093206B">
            <w:pPr>
              <w:jc w:val="center"/>
              <w:rPr>
                <w:ins w:id="2084" w:author="Livia Arbex Endo | Felsberg Advogados" w:date="2019-04-05T12:36:00Z"/>
                <w:color w:val="000000"/>
                <w:sz w:val="18"/>
                <w:szCs w:val="18"/>
              </w:rPr>
            </w:pPr>
            <w:ins w:id="2085" w:author="Livia Arbex Endo | Felsberg Advogados" w:date="2019-04-05T12:36:00Z">
              <w:r w:rsidRPr="00BB7FF3">
                <w:rPr>
                  <w:color w:val="000000"/>
                  <w:sz w:val="18"/>
                  <w:szCs w:val="18"/>
                </w:rPr>
                <w:t>SALA 710</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70FECE" w14:textId="77777777" w:rsidR="00EE1D17" w:rsidRPr="00BB7FF3" w:rsidRDefault="00EE1D17" w:rsidP="0093206B">
            <w:pPr>
              <w:rPr>
                <w:ins w:id="2086" w:author="Livia Arbex Endo | Felsberg Advogados" w:date="2019-04-05T12:36:00Z"/>
                <w:color w:val="000000"/>
                <w:sz w:val="18"/>
                <w:szCs w:val="18"/>
              </w:rPr>
            </w:pPr>
            <w:ins w:id="2087"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EC092B" w14:textId="77777777" w:rsidR="00EE1D17" w:rsidRPr="00BB7FF3" w:rsidRDefault="00EE1D17" w:rsidP="0093206B">
            <w:pPr>
              <w:jc w:val="center"/>
              <w:rPr>
                <w:ins w:id="2088" w:author="Livia Arbex Endo | Felsberg Advogados" w:date="2019-04-05T12:36:00Z"/>
                <w:color w:val="000000"/>
                <w:sz w:val="18"/>
                <w:szCs w:val="18"/>
              </w:rPr>
            </w:pPr>
            <w:ins w:id="2089"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28726A" w14:textId="77777777" w:rsidR="00EE1D17" w:rsidRPr="00BB7FF3" w:rsidRDefault="00EE1D17" w:rsidP="0093206B">
            <w:pPr>
              <w:jc w:val="center"/>
              <w:rPr>
                <w:ins w:id="2090" w:author="Livia Arbex Endo | Felsberg Advogados" w:date="2019-04-05T12:36:00Z"/>
                <w:color w:val="000000"/>
                <w:sz w:val="18"/>
                <w:szCs w:val="18"/>
              </w:rPr>
            </w:pPr>
            <w:ins w:id="2091" w:author="Livia Arbex Endo | Felsberg Advogados" w:date="2019-04-05T12:36:00Z">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BA2465" w14:textId="77777777" w:rsidR="00EE1D17" w:rsidRPr="00BB7FF3" w:rsidRDefault="00EE1D17" w:rsidP="0093206B">
            <w:pPr>
              <w:jc w:val="center"/>
              <w:rPr>
                <w:ins w:id="2092" w:author="Livia Arbex Endo | Felsberg Advogados" w:date="2019-04-05T12:36:00Z"/>
                <w:color w:val="000000"/>
                <w:sz w:val="18"/>
                <w:szCs w:val="18"/>
              </w:rPr>
            </w:pPr>
            <w:ins w:id="2093" w:author="Livia Arbex Endo | Felsberg Advogados" w:date="2019-04-05T12:36:00Z">
              <w:r w:rsidRPr="00BB7FF3">
                <w:rPr>
                  <w:color w:val="000000"/>
                  <w:sz w:val="18"/>
                  <w:szCs w:val="18"/>
                </w:rPr>
                <w:t>14474</w:t>
              </w:r>
            </w:ins>
          </w:p>
        </w:tc>
      </w:tr>
      <w:tr w:rsidR="00EE1D17" w14:paraId="7A3B5263" w14:textId="77777777" w:rsidTr="00EE1D17">
        <w:tblPrEx>
          <w:tblCellMar>
            <w:left w:w="0" w:type="dxa"/>
            <w:right w:w="0" w:type="dxa"/>
          </w:tblCellMar>
        </w:tblPrEx>
        <w:trPr>
          <w:trHeight w:val="255"/>
          <w:ins w:id="2094"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8C9C98" w14:textId="77777777" w:rsidR="00EE1D17" w:rsidRPr="00BB7FF3" w:rsidRDefault="00EE1D17" w:rsidP="0093206B">
            <w:pPr>
              <w:jc w:val="center"/>
              <w:rPr>
                <w:ins w:id="2095" w:author="Livia Arbex Endo | Felsberg Advogados" w:date="2019-04-05T12:36:00Z"/>
                <w:color w:val="000000"/>
                <w:sz w:val="18"/>
                <w:szCs w:val="18"/>
              </w:rPr>
            </w:pPr>
            <w:ins w:id="2096"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605E12" w14:textId="77777777" w:rsidR="00EE1D17" w:rsidRPr="00BB7FF3" w:rsidRDefault="00EE1D17" w:rsidP="0093206B">
            <w:pPr>
              <w:jc w:val="center"/>
              <w:rPr>
                <w:ins w:id="2097" w:author="Livia Arbex Endo | Felsberg Advogados" w:date="2019-04-05T12:36:00Z"/>
                <w:color w:val="000000"/>
                <w:sz w:val="18"/>
                <w:szCs w:val="18"/>
              </w:rPr>
            </w:pPr>
            <w:ins w:id="2098" w:author="Livia Arbex Endo | Felsberg Advogados" w:date="2019-04-05T12:36:00Z">
              <w:r w:rsidRPr="00BB7FF3">
                <w:rPr>
                  <w:color w:val="000000"/>
                  <w:sz w:val="18"/>
                  <w:szCs w:val="18"/>
                </w:rPr>
                <w:t>SALA 712</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058CE9" w14:textId="77777777" w:rsidR="00EE1D17" w:rsidRPr="00BB7FF3" w:rsidRDefault="00EE1D17" w:rsidP="0093206B">
            <w:pPr>
              <w:rPr>
                <w:ins w:id="2099" w:author="Livia Arbex Endo | Felsberg Advogados" w:date="2019-04-05T12:36:00Z"/>
                <w:color w:val="000000"/>
                <w:sz w:val="18"/>
                <w:szCs w:val="18"/>
              </w:rPr>
            </w:pPr>
            <w:ins w:id="2100"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FBC593" w14:textId="77777777" w:rsidR="00EE1D17" w:rsidRPr="00BB7FF3" w:rsidRDefault="00EE1D17" w:rsidP="0093206B">
            <w:pPr>
              <w:jc w:val="center"/>
              <w:rPr>
                <w:ins w:id="2101" w:author="Livia Arbex Endo | Felsberg Advogados" w:date="2019-04-05T12:36:00Z"/>
                <w:color w:val="000000"/>
                <w:sz w:val="18"/>
                <w:szCs w:val="18"/>
              </w:rPr>
            </w:pPr>
            <w:ins w:id="2102"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D766B4" w14:textId="77777777" w:rsidR="00EE1D17" w:rsidRPr="00BB7FF3" w:rsidRDefault="00EE1D17" w:rsidP="0093206B">
            <w:pPr>
              <w:jc w:val="center"/>
              <w:rPr>
                <w:ins w:id="2103" w:author="Livia Arbex Endo | Felsberg Advogados" w:date="2019-04-05T12:36:00Z"/>
                <w:color w:val="000000"/>
                <w:sz w:val="18"/>
                <w:szCs w:val="18"/>
              </w:rPr>
            </w:pPr>
            <w:ins w:id="2104" w:author="Livia Arbex Endo | Felsberg Advogados" w:date="2019-04-05T12:36:00Z">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BDA1C" w14:textId="77777777" w:rsidR="00EE1D17" w:rsidRPr="00BB7FF3" w:rsidRDefault="00EE1D17" w:rsidP="0093206B">
            <w:pPr>
              <w:jc w:val="center"/>
              <w:rPr>
                <w:ins w:id="2105" w:author="Livia Arbex Endo | Felsberg Advogados" w:date="2019-04-05T12:36:00Z"/>
                <w:color w:val="000000"/>
                <w:sz w:val="18"/>
                <w:szCs w:val="18"/>
              </w:rPr>
            </w:pPr>
            <w:ins w:id="2106" w:author="Livia Arbex Endo | Felsberg Advogados" w:date="2019-04-05T12:36:00Z">
              <w:r w:rsidRPr="00BB7FF3">
                <w:rPr>
                  <w:color w:val="000000"/>
                  <w:sz w:val="18"/>
                  <w:szCs w:val="18"/>
                </w:rPr>
                <w:t>14448</w:t>
              </w:r>
            </w:ins>
          </w:p>
        </w:tc>
      </w:tr>
      <w:tr w:rsidR="00EE1D17" w14:paraId="2991EECC" w14:textId="77777777" w:rsidTr="00EE1D17">
        <w:tblPrEx>
          <w:tblCellMar>
            <w:left w:w="0" w:type="dxa"/>
            <w:right w:w="0" w:type="dxa"/>
          </w:tblCellMar>
        </w:tblPrEx>
        <w:trPr>
          <w:trHeight w:val="255"/>
          <w:ins w:id="2107"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D4A7A9" w14:textId="77777777" w:rsidR="00EE1D17" w:rsidRPr="00BB7FF3" w:rsidRDefault="00EE1D17" w:rsidP="0093206B">
            <w:pPr>
              <w:jc w:val="center"/>
              <w:rPr>
                <w:ins w:id="2108" w:author="Livia Arbex Endo | Felsberg Advogados" w:date="2019-04-05T12:36:00Z"/>
                <w:color w:val="000000"/>
                <w:sz w:val="18"/>
                <w:szCs w:val="18"/>
              </w:rPr>
            </w:pPr>
            <w:ins w:id="2109"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0D670" w14:textId="77777777" w:rsidR="00EE1D17" w:rsidRPr="00BB7FF3" w:rsidRDefault="00EE1D17" w:rsidP="0093206B">
            <w:pPr>
              <w:jc w:val="center"/>
              <w:rPr>
                <w:ins w:id="2110" w:author="Livia Arbex Endo | Felsberg Advogados" w:date="2019-04-05T12:36:00Z"/>
                <w:color w:val="000000"/>
                <w:sz w:val="18"/>
                <w:szCs w:val="18"/>
              </w:rPr>
            </w:pPr>
            <w:ins w:id="2111" w:author="Livia Arbex Endo | Felsberg Advogados" w:date="2019-04-05T12:36:00Z">
              <w:r w:rsidRPr="00BB7FF3">
                <w:rPr>
                  <w:color w:val="000000"/>
                  <w:sz w:val="18"/>
                  <w:szCs w:val="18"/>
                </w:rPr>
                <w:t>SALA 718</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9F4A93" w14:textId="77777777" w:rsidR="00EE1D17" w:rsidRPr="00BB7FF3" w:rsidRDefault="00EE1D17" w:rsidP="0093206B">
            <w:pPr>
              <w:rPr>
                <w:ins w:id="2112" w:author="Livia Arbex Endo | Felsberg Advogados" w:date="2019-04-05T12:36:00Z"/>
                <w:color w:val="000000"/>
                <w:sz w:val="18"/>
                <w:szCs w:val="18"/>
              </w:rPr>
            </w:pPr>
            <w:ins w:id="2113"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FCB29B" w14:textId="77777777" w:rsidR="00EE1D17" w:rsidRPr="00BB7FF3" w:rsidRDefault="00EE1D17" w:rsidP="0093206B">
            <w:pPr>
              <w:jc w:val="center"/>
              <w:rPr>
                <w:ins w:id="2114" w:author="Livia Arbex Endo | Felsberg Advogados" w:date="2019-04-05T12:36:00Z"/>
                <w:color w:val="000000"/>
                <w:sz w:val="18"/>
                <w:szCs w:val="18"/>
              </w:rPr>
            </w:pPr>
            <w:ins w:id="2115"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5CCFE7" w14:textId="77777777" w:rsidR="00EE1D17" w:rsidRPr="00BB7FF3" w:rsidRDefault="00EE1D17" w:rsidP="0093206B">
            <w:pPr>
              <w:jc w:val="center"/>
              <w:rPr>
                <w:ins w:id="2116" w:author="Livia Arbex Endo | Felsberg Advogados" w:date="2019-04-05T12:36:00Z"/>
                <w:color w:val="000000"/>
                <w:sz w:val="18"/>
                <w:szCs w:val="18"/>
              </w:rPr>
            </w:pPr>
            <w:ins w:id="2117" w:author="Livia Arbex Endo | Felsberg Advogados" w:date="2019-04-05T12:36:00Z">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A0CAD3" w14:textId="77777777" w:rsidR="00EE1D17" w:rsidRPr="00BB7FF3" w:rsidRDefault="00EE1D17" w:rsidP="0093206B">
            <w:pPr>
              <w:jc w:val="center"/>
              <w:rPr>
                <w:ins w:id="2118" w:author="Livia Arbex Endo | Felsberg Advogados" w:date="2019-04-05T12:36:00Z"/>
                <w:color w:val="000000"/>
                <w:sz w:val="18"/>
                <w:szCs w:val="18"/>
              </w:rPr>
            </w:pPr>
            <w:ins w:id="2119" w:author="Livia Arbex Endo | Felsberg Advogados" w:date="2019-04-05T12:36:00Z">
              <w:r w:rsidRPr="00BB7FF3">
                <w:rPr>
                  <w:color w:val="000000"/>
                  <w:sz w:val="18"/>
                  <w:szCs w:val="18"/>
                </w:rPr>
                <w:t>14454</w:t>
              </w:r>
            </w:ins>
          </w:p>
        </w:tc>
      </w:tr>
      <w:tr w:rsidR="00EE1D17" w14:paraId="1E158A37" w14:textId="77777777" w:rsidTr="00EE1D17">
        <w:tblPrEx>
          <w:tblCellMar>
            <w:left w:w="0" w:type="dxa"/>
            <w:right w:w="0" w:type="dxa"/>
          </w:tblCellMar>
        </w:tblPrEx>
        <w:trPr>
          <w:trHeight w:val="255"/>
          <w:ins w:id="2120"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82E28C" w14:textId="77777777" w:rsidR="00EE1D17" w:rsidRPr="00BB7FF3" w:rsidRDefault="00EE1D17" w:rsidP="0093206B">
            <w:pPr>
              <w:jc w:val="center"/>
              <w:rPr>
                <w:ins w:id="2121" w:author="Livia Arbex Endo | Felsberg Advogados" w:date="2019-04-05T12:36:00Z"/>
                <w:color w:val="000000"/>
                <w:sz w:val="18"/>
                <w:szCs w:val="18"/>
              </w:rPr>
            </w:pPr>
            <w:ins w:id="2122"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39F7EA" w14:textId="77777777" w:rsidR="00EE1D17" w:rsidRPr="00BB7FF3" w:rsidRDefault="00EE1D17" w:rsidP="0093206B">
            <w:pPr>
              <w:jc w:val="center"/>
              <w:rPr>
                <w:ins w:id="2123" w:author="Livia Arbex Endo | Felsberg Advogados" w:date="2019-04-05T12:36:00Z"/>
                <w:color w:val="000000"/>
                <w:sz w:val="18"/>
                <w:szCs w:val="18"/>
              </w:rPr>
            </w:pPr>
            <w:ins w:id="2124" w:author="Livia Arbex Endo | Felsberg Advogados" w:date="2019-04-05T12:36:00Z">
              <w:r w:rsidRPr="00BB7FF3">
                <w:rPr>
                  <w:color w:val="000000"/>
                  <w:sz w:val="18"/>
                  <w:szCs w:val="18"/>
                </w:rPr>
                <w:t>SALA 719</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E8AACA" w14:textId="77777777" w:rsidR="00EE1D17" w:rsidRPr="00BB7FF3" w:rsidRDefault="00EE1D17" w:rsidP="0093206B">
            <w:pPr>
              <w:rPr>
                <w:ins w:id="2125" w:author="Livia Arbex Endo | Felsberg Advogados" w:date="2019-04-05T12:36:00Z"/>
                <w:color w:val="000000"/>
                <w:sz w:val="18"/>
                <w:szCs w:val="18"/>
              </w:rPr>
            </w:pPr>
            <w:ins w:id="2126"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ECFEF8" w14:textId="77777777" w:rsidR="00EE1D17" w:rsidRPr="00BB7FF3" w:rsidRDefault="00EE1D17" w:rsidP="0093206B">
            <w:pPr>
              <w:jc w:val="center"/>
              <w:rPr>
                <w:ins w:id="2127" w:author="Livia Arbex Endo | Felsberg Advogados" w:date="2019-04-05T12:36:00Z"/>
                <w:color w:val="000000"/>
                <w:sz w:val="18"/>
                <w:szCs w:val="18"/>
              </w:rPr>
            </w:pPr>
            <w:ins w:id="2128"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FE460A" w14:textId="77777777" w:rsidR="00EE1D17" w:rsidRPr="00BB7FF3" w:rsidRDefault="00EE1D17" w:rsidP="0093206B">
            <w:pPr>
              <w:jc w:val="center"/>
              <w:rPr>
                <w:ins w:id="2129" w:author="Livia Arbex Endo | Felsberg Advogados" w:date="2019-04-05T12:36:00Z"/>
                <w:color w:val="000000"/>
                <w:sz w:val="18"/>
                <w:szCs w:val="18"/>
              </w:rPr>
            </w:pPr>
            <w:ins w:id="2130" w:author="Livia Arbex Endo | Felsberg Advogados" w:date="2019-04-05T12:36:00Z">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D1AE3A" w14:textId="77777777" w:rsidR="00EE1D17" w:rsidRPr="00BB7FF3" w:rsidRDefault="00EE1D17" w:rsidP="0093206B">
            <w:pPr>
              <w:jc w:val="center"/>
              <w:rPr>
                <w:ins w:id="2131" w:author="Livia Arbex Endo | Felsberg Advogados" w:date="2019-04-05T12:36:00Z"/>
                <w:color w:val="000000"/>
                <w:sz w:val="18"/>
                <w:szCs w:val="18"/>
              </w:rPr>
            </w:pPr>
            <w:ins w:id="2132" w:author="Livia Arbex Endo | Felsberg Advogados" w:date="2019-04-05T12:36:00Z">
              <w:r w:rsidRPr="00BB7FF3">
                <w:rPr>
                  <w:color w:val="000000"/>
                  <w:sz w:val="18"/>
                  <w:szCs w:val="18"/>
                </w:rPr>
                <w:t>14455</w:t>
              </w:r>
            </w:ins>
          </w:p>
        </w:tc>
      </w:tr>
      <w:tr w:rsidR="00EE1D17" w14:paraId="3157176B" w14:textId="77777777" w:rsidTr="00EE1D17">
        <w:tblPrEx>
          <w:tblCellMar>
            <w:left w:w="0" w:type="dxa"/>
            <w:right w:w="0" w:type="dxa"/>
          </w:tblCellMar>
        </w:tblPrEx>
        <w:trPr>
          <w:trHeight w:val="255"/>
          <w:ins w:id="2133"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641ABA" w14:textId="77777777" w:rsidR="00EE1D17" w:rsidRPr="00BB7FF3" w:rsidRDefault="00EE1D17" w:rsidP="0093206B">
            <w:pPr>
              <w:jc w:val="center"/>
              <w:rPr>
                <w:ins w:id="2134" w:author="Livia Arbex Endo | Felsberg Advogados" w:date="2019-04-05T12:36:00Z"/>
                <w:color w:val="000000"/>
                <w:sz w:val="18"/>
                <w:szCs w:val="18"/>
              </w:rPr>
            </w:pPr>
            <w:ins w:id="2135"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214A2" w14:textId="77777777" w:rsidR="00EE1D17" w:rsidRPr="00BB7FF3" w:rsidRDefault="00EE1D17" w:rsidP="0093206B">
            <w:pPr>
              <w:jc w:val="center"/>
              <w:rPr>
                <w:ins w:id="2136" w:author="Livia Arbex Endo | Felsberg Advogados" w:date="2019-04-05T12:36:00Z"/>
                <w:color w:val="000000"/>
                <w:sz w:val="18"/>
                <w:szCs w:val="18"/>
              </w:rPr>
            </w:pPr>
            <w:ins w:id="2137" w:author="Livia Arbex Endo | Felsberg Advogados" w:date="2019-04-05T12:36:00Z">
              <w:r w:rsidRPr="00BB7FF3">
                <w:rPr>
                  <w:color w:val="000000"/>
                  <w:sz w:val="18"/>
                  <w:szCs w:val="18"/>
                </w:rPr>
                <w:t>SALA 720</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BE5421" w14:textId="77777777" w:rsidR="00EE1D17" w:rsidRPr="00BB7FF3" w:rsidRDefault="00EE1D17" w:rsidP="0093206B">
            <w:pPr>
              <w:rPr>
                <w:ins w:id="2138" w:author="Livia Arbex Endo | Felsberg Advogados" w:date="2019-04-05T12:36:00Z"/>
                <w:color w:val="000000"/>
                <w:sz w:val="18"/>
                <w:szCs w:val="18"/>
              </w:rPr>
            </w:pPr>
            <w:ins w:id="2139"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AE688D" w14:textId="77777777" w:rsidR="00EE1D17" w:rsidRPr="00BB7FF3" w:rsidRDefault="00EE1D17" w:rsidP="0093206B">
            <w:pPr>
              <w:jc w:val="center"/>
              <w:rPr>
                <w:ins w:id="2140" w:author="Livia Arbex Endo | Felsberg Advogados" w:date="2019-04-05T12:36:00Z"/>
                <w:color w:val="000000"/>
                <w:sz w:val="18"/>
                <w:szCs w:val="18"/>
              </w:rPr>
            </w:pPr>
            <w:ins w:id="2141"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EDDF17" w14:textId="77777777" w:rsidR="00EE1D17" w:rsidRPr="00BB7FF3" w:rsidRDefault="00EE1D17" w:rsidP="0093206B">
            <w:pPr>
              <w:jc w:val="center"/>
              <w:rPr>
                <w:ins w:id="2142" w:author="Livia Arbex Endo | Felsberg Advogados" w:date="2019-04-05T12:36:00Z"/>
                <w:color w:val="000000"/>
                <w:sz w:val="18"/>
                <w:szCs w:val="18"/>
              </w:rPr>
            </w:pPr>
            <w:ins w:id="2143" w:author="Livia Arbex Endo | Felsberg Advogados" w:date="2019-04-05T12:36:00Z">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941E31" w14:textId="77777777" w:rsidR="00EE1D17" w:rsidRPr="00BB7FF3" w:rsidRDefault="00EE1D17" w:rsidP="0093206B">
            <w:pPr>
              <w:jc w:val="center"/>
              <w:rPr>
                <w:ins w:id="2144" w:author="Livia Arbex Endo | Felsberg Advogados" w:date="2019-04-05T12:36:00Z"/>
                <w:color w:val="000000"/>
                <w:sz w:val="18"/>
                <w:szCs w:val="18"/>
              </w:rPr>
            </w:pPr>
            <w:ins w:id="2145" w:author="Livia Arbex Endo | Felsberg Advogados" w:date="2019-04-05T12:36:00Z">
              <w:r w:rsidRPr="00BB7FF3">
                <w:rPr>
                  <w:color w:val="000000"/>
                  <w:sz w:val="18"/>
                  <w:szCs w:val="18"/>
                </w:rPr>
                <w:t>14456</w:t>
              </w:r>
            </w:ins>
          </w:p>
        </w:tc>
      </w:tr>
      <w:tr w:rsidR="00EE1D17" w14:paraId="7A061BEB" w14:textId="77777777" w:rsidTr="00EE1D17">
        <w:tblPrEx>
          <w:tblCellMar>
            <w:left w:w="0" w:type="dxa"/>
            <w:right w:w="0" w:type="dxa"/>
          </w:tblCellMar>
        </w:tblPrEx>
        <w:trPr>
          <w:trHeight w:val="255"/>
          <w:ins w:id="2146"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2A20A3" w14:textId="77777777" w:rsidR="00EE1D17" w:rsidRPr="00BB7FF3" w:rsidRDefault="00EE1D17" w:rsidP="0093206B">
            <w:pPr>
              <w:jc w:val="center"/>
              <w:rPr>
                <w:ins w:id="2147" w:author="Livia Arbex Endo | Felsberg Advogados" w:date="2019-04-05T12:36:00Z"/>
                <w:color w:val="000000"/>
                <w:sz w:val="18"/>
                <w:szCs w:val="18"/>
              </w:rPr>
            </w:pPr>
            <w:ins w:id="2148"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32F2F7" w14:textId="77777777" w:rsidR="00EE1D17" w:rsidRPr="00BB7FF3" w:rsidRDefault="00EE1D17" w:rsidP="0093206B">
            <w:pPr>
              <w:jc w:val="center"/>
              <w:rPr>
                <w:ins w:id="2149" w:author="Livia Arbex Endo | Felsberg Advogados" w:date="2019-04-05T12:36:00Z"/>
                <w:color w:val="000000"/>
                <w:sz w:val="18"/>
                <w:szCs w:val="18"/>
              </w:rPr>
            </w:pPr>
            <w:ins w:id="2150" w:author="Livia Arbex Endo | Felsberg Advogados" w:date="2019-04-05T12:36:00Z">
              <w:r w:rsidRPr="00BB7FF3">
                <w:rPr>
                  <w:color w:val="000000"/>
                  <w:sz w:val="18"/>
                  <w:szCs w:val="18"/>
                </w:rPr>
                <w:t>SALA 721</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9FE157" w14:textId="77777777" w:rsidR="00EE1D17" w:rsidRPr="00BB7FF3" w:rsidRDefault="00EE1D17" w:rsidP="0093206B">
            <w:pPr>
              <w:rPr>
                <w:ins w:id="2151" w:author="Livia Arbex Endo | Felsberg Advogados" w:date="2019-04-05T12:36:00Z"/>
                <w:color w:val="000000"/>
                <w:sz w:val="18"/>
                <w:szCs w:val="18"/>
              </w:rPr>
            </w:pPr>
            <w:ins w:id="2152"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94D14D" w14:textId="77777777" w:rsidR="00EE1D17" w:rsidRPr="00BB7FF3" w:rsidRDefault="00EE1D17" w:rsidP="0093206B">
            <w:pPr>
              <w:jc w:val="center"/>
              <w:rPr>
                <w:ins w:id="2153" w:author="Livia Arbex Endo | Felsberg Advogados" w:date="2019-04-05T12:36:00Z"/>
                <w:color w:val="000000"/>
                <w:sz w:val="18"/>
                <w:szCs w:val="18"/>
              </w:rPr>
            </w:pPr>
            <w:ins w:id="2154"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2E32D7" w14:textId="77777777" w:rsidR="00EE1D17" w:rsidRPr="00BB7FF3" w:rsidRDefault="00EE1D17" w:rsidP="0093206B">
            <w:pPr>
              <w:jc w:val="center"/>
              <w:rPr>
                <w:ins w:id="2155" w:author="Livia Arbex Endo | Felsberg Advogados" w:date="2019-04-05T12:36:00Z"/>
                <w:color w:val="000000"/>
                <w:sz w:val="18"/>
                <w:szCs w:val="18"/>
              </w:rPr>
            </w:pPr>
            <w:ins w:id="2156" w:author="Livia Arbex Endo | Felsberg Advogados" w:date="2019-04-05T12:36:00Z">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6140F7" w14:textId="77777777" w:rsidR="00EE1D17" w:rsidRPr="00BB7FF3" w:rsidRDefault="00EE1D17" w:rsidP="0093206B">
            <w:pPr>
              <w:jc w:val="center"/>
              <w:rPr>
                <w:ins w:id="2157" w:author="Livia Arbex Endo | Felsberg Advogados" w:date="2019-04-05T12:36:00Z"/>
                <w:color w:val="000000"/>
                <w:sz w:val="18"/>
                <w:szCs w:val="18"/>
              </w:rPr>
            </w:pPr>
            <w:ins w:id="2158" w:author="Livia Arbex Endo | Felsberg Advogados" w:date="2019-04-05T12:36:00Z">
              <w:r w:rsidRPr="00BB7FF3">
                <w:rPr>
                  <w:color w:val="000000"/>
                  <w:sz w:val="18"/>
                  <w:szCs w:val="18"/>
                </w:rPr>
                <w:t>14457</w:t>
              </w:r>
            </w:ins>
          </w:p>
        </w:tc>
      </w:tr>
      <w:tr w:rsidR="00EE1D17" w14:paraId="657E35F6" w14:textId="77777777" w:rsidTr="00EE1D17">
        <w:tblPrEx>
          <w:tblCellMar>
            <w:left w:w="0" w:type="dxa"/>
            <w:right w:w="0" w:type="dxa"/>
          </w:tblCellMar>
        </w:tblPrEx>
        <w:trPr>
          <w:trHeight w:val="255"/>
          <w:ins w:id="2159"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69FE8E" w14:textId="77777777" w:rsidR="00EE1D17" w:rsidRPr="00BB7FF3" w:rsidRDefault="00EE1D17" w:rsidP="0093206B">
            <w:pPr>
              <w:jc w:val="center"/>
              <w:rPr>
                <w:ins w:id="2160" w:author="Livia Arbex Endo | Felsberg Advogados" w:date="2019-04-05T12:36:00Z"/>
                <w:color w:val="000000"/>
                <w:sz w:val="18"/>
                <w:szCs w:val="18"/>
              </w:rPr>
            </w:pPr>
            <w:ins w:id="2161"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5774EA" w14:textId="77777777" w:rsidR="00EE1D17" w:rsidRPr="00BB7FF3" w:rsidRDefault="00EE1D17" w:rsidP="0093206B">
            <w:pPr>
              <w:jc w:val="center"/>
              <w:rPr>
                <w:ins w:id="2162" w:author="Livia Arbex Endo | Felsberg Advogados" w:date="2019-04-05T12:36:00Z"/>
                <w:color w:val="000000"/>
                <w:sz w:val="18"/>
                <w:szCs w:val="18"/>
              </w:rPr>
            </w:pPr>
            <w:ins w:id="2163" w:author="Livia Arbex Endo | Felsberg Advogados" w:date="2019-04-05T12:36:00Z">
              <w:r w:rsidRPr="00BB7FF3">
                <w:rPr>
                  <w:color w:val="000000"/>
                  <w:sz w:val="18"/>
                  <w:szCs w:val="18"/>
                </w:rPr>
                <w:t>SALA 722</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2CFAFD" w14:textId="77777777" w:rsidR="00EE1D17" w:rsidRPr="00BB7FF3" w:rsidRDefault="00EE1D17" w:rsidP="0093206B">
            <w:pPr>
              <w:rPr>
                <w:ins w:id="2164" w:author="Livia Arbex Endo | Felsberg Advogados" w:date="2019-04-05T12:36:00Z"/>
                <w:color w:val="000000"/>
                <w:sz w:val="18"/>
                <w:szCs w:val="18"/>
              </w:rPr>
            </w:pPr>
            <w:ins w:id="2165"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A5AEC6" w14:textId="77777777" w:rsidR="00EE1D17" w:rsidRPr="00BB7FF3" w:rsidRDefault="00EE1D17" w:rsidP="0093206B">
            <w:pPr>
              <w:jc w:val="center"/>
              <w:rPr>
                <w:ins w:id="2166" w:author="Livia Arbex Endo | Felsberg Advogados" w:date="2019-04-05T12:36:00Z"/>
                <w:color w:val="000000"/>
                <w:sz w:val="18"/>
                <w:szCs w:val="18"/>
              </w:rPr>
            </w:pPr>
            <w:ins w:id="2167"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2ECD4D" w14:textId="77777777" w:rsidR="00EE1D17" w:rsidRPr="00BB7FF3" w:rsidRDefault="00EE1D17" w:rsidP="0093206B">
            <w:pPr>
              <w:jc w:val="center"/>
              <w:rPr>
                <w:ins w:id="2168" w:author="Livia Arbex Endo | Felsberg Advogados" w:date="2019-04-05T12:36:00Z"/>
                <w:color w:val="000000"/>
                <w:sz w:val="18"/>
                <w:szCs w:val="18"/>
              </w:rPr>
            </w:pPr>
            <w:ins w:id="2169" w:author="Livia Arbex Endo | Felsberg Advogados" w:date="2019-04-05T12:36:00Z">
              <w:r w:rsidRPr="00BB7FF3">
                <w:rPr>
                  <w:color w:val="000000"/>
                  <w:sz w:val="18"/>
                  <w:szCs w:val="18"/>
                </w:rPr>
                <w:t>3º OFICIO / 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86E7FA" w14:textId="77777777" w:rsidR="00EE1D17" w:rsidRPr="00BB7FF3" w:rsidRDefault="00EE1D17" w:rsidP="0093206B">
            <w:pPr>
              <w:jc w:val="center"/>
              <w:rPr>
                <w:ins w:id="2170" w:author="Livia Arbex Endo | Felsberg Advogados" w:date="2019-04-05T12:36:00Z"/>
                <w:color w:val="000000"/>
                <w:sz w:val="18"/>
                <w:szCs w:val="18"/>
              </w:rPr>
            </w:pPr>
            <w:ins w:id="2171" w:author="Livia Arbex Endo | Felsberg Advogados" w:date="2019-04-05T12:36:00Z">
              <w:r w:rsidRPr="00BB7FF3">
                <w:rPr>
                  <w:color w:val="000000"/>
                  <w:sz w:val="18"/>
                  <w:szCs w:val="18"/>
                </w:rPr>
                <w:t>14458</w:t>
              </w:r>
            </w:ins>
          </w:p>
        </w:tc>
      </w:tr>
      <w:tr w:rsidR="00EE1D17" w14:paraId="3E92A2EE" w14:textId="77777777" w:rsidTr="00EE1D17">
        <w:tblPrEx>
          <w:tblCellMar>
            <w:left w:w="0" w:type="dxa"/>
            <w:right w:w="0" w:type="dxa"/>
          </w:tblCellMar>
        </w:tblPrEx>
        <w:trPr>
          <w:trHeight w:val="255"/>
          <w:ins w:id="2172" w:author="Livia Arbex Endo | Felsberg Advogados" w:date="2019-04-05T12:36:00Z"/>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E91DE5" w14:textId="77777777" w:rsidR="00EE1D17" w:rsidRPr="00BB7FF3" w:rsidRDefault="00EE1D17" w:rsidP="0093206B">
            <w:pPr>
              <w:jc w:val="center"/>
              <w:rPr>
                <w:ins w:id="2173" w:author="Livia Arbex Endo | Felsberg Advogados" w:date="2019-04-05T12:36:00Z"/>
                <w:color w:val="000000"/>
                <w:sz w:val="18"/>
                <w:szCs w:val="18"/>
              </w:rPr>
            </w:pPr>
            <w:ins w:id="2174" w:author="Livia Arbex Endo | Felsberg Advogados" w:date="2019-04-05T12:36:00Z">
              <w:r w:rsidRPr="00BB7FF3">
                <w:rPr>
                  <w:color w:val="000000"/>
                  <w:sz w:val="18"/>
                  <w:szCs w:val="18"/>
                </w:rPr>
                <w:t>ED. CIDADE DO NATAL</w:t>
              </w:r>
            </w:ins>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CB9E0" w14:textId="77777777" w:rsidR="00EE1D17" w:rsidRPr="00BB7FF3" w:rsidRDefault="00EE1D17" w:rsidP="0093206B">
            <w:pPr>
              <w:jc w:val="center"/>
              <w:rPr>
                <w:ins w:id="2175" w:author="Livia Arbex Endo | Felsberg Advogados" w:date="2019-04-05T12:36:00Z"/>
                <w:color w:val="000000"/>
                <w:sz w:val="18"/>
                <w:szCs w:val="18"/>
              </w:rPr>
            </w:pPr>
            <w:ins w:id="2176" w:author="Livia Arbex Endo | Felsberg Advogados" w:date="2019-04-05T12:36:00Z">
              <w:r w:rsidRPr="00BB7FF3">
                <w:rPr>
                  <w:color w:val="000000"/>
                  <w:sz w:val="18"/>
                  <w:szCs w:val="18"/>
                </w:rPr>
                <w:t>LOJA 5</w:t>
              </w:r>
            </w:ins>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E39E7E" w14:textId="77777777" w:rsidR="00EE1D17" w:rsidRPr="00BB7FF3" w:rsidRDefault="00EE1D17" w:rsidP="0093206B">
            <w:pPr>
              <w:rPr>
                <w:ins w:id="2177" w:author="Livia Arbex Endo | Felsberg Advogados" w:date="2019-04-05T12:36:00Z"/>
                <w:color w:val="000000"/>
                <w:sz w:val="18"/>
                <w:szCs w:val="18"/>
              </w:rPr>
            </w:pPr>
            <w:ins w:id="2178" w:author="Livia Arbex Endo | Felsberg Advogados" w:date="2019-04-05T12:36:00Z">
              <w:r w:rsidRPr="00BB7FF3">
                <w:rPr>
                  <w:color w:val="000000"/>
                  <w:sz w:val="18"/>
                  <w:szCs w:val="18"/>
                </w:rPr>
                <w:t>Rua João Pessoa, 267</w:t>
              </w:r>
            </w:ins>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4412A0" w14:textId="77777777" w:rsidR="00EE1D17" w:rsidRPr="00BB7FF3" w:rsidRDefault="00EE1D17" w:rsidP="0093206B">
            <w:pPr>
              <w:jc w:val="center"/>
              <w:rPr>
                <w:ins w:id="2179" w:author="Livia Arbex Endo | Felsberg Advogados" w:date="2019-04-05T12:36:00Z"/>
                <w:color w:val="000000"/>
                <w:sz w:val="18"/>
                <w:szCs w:val="18"/>
              </w:rPr>
            </w:pPr>
            <w:ins w:id="2180" w:author="Livia Arbex Endo | Felsberg Advogados" w:date="2019-04-05T12:36:00Z">
              <w:r w:rsidRPr="00BB7FF3">
                <w:rPr>
                  <w:color w:val="000000"/>
                  <w:sz w:val="18"/>
                  <w:szCs w:val="18"/>
                </w:rPr>
                <w:t>NATAL/RN</w:t>
              </w:r>
            </w:ins>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8B6F92" w14:textId="77777777" w:rsidR="00EE1D17" w:rsidRPr="00BB7FF3" w:rsidRDefault="00EE1D17" w:rsidP="0093206B">
            <w:pPr>
              <w:jc w:val="center"/>
              <w:rPr>
                <w:ins w:id="2181" w:author="Livia Arbex Endo | Felsberg Advogados" w:date="2019-04-05T12:36:00Z"/>
                <w:color w:val="000000"/>
                <w:sz w:val="18"/>
                <w:szCs w:val="18"/>
              </w:rPr>
            </w:pPr>
            <w:ins w:id="2182" w:author="Livia Arbex Endo | Felsberg Advogados" w:date="2019-04-05T12:36:00Z">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ins>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42029" w14:textId="77777777" w:rsidR="00EE1D17" w:rsidRPr="00BB7FF3" w:rsidRDefault="00EE1D17" w:rsidP="0093206B">
            <w:pPr>
              <w:jc w:val="center"/>
              <w:rPr>
                <w:ins w:id="2183" w:author="Livia Arbex Endo | Felsberg Advogados" w:date="2019-04-05T12:36:00Z"/>
                <w:color w:val="000000"/>
                <w:sz w:val="18"/>
                <w:szCs w:val="18"/>
              </w:rPr>
            </w:pPr>
            <w:ins w:id="2184" w:author="Livia Arbex Endo | Felsberg Advogados" w:date="2019-04-05T12:36:00Z">
              <w:r w:rsidRPr="00BB7FF3">
                <w:rPr>
                  <w:color w:val="000000"/>
                  <w:sz w:val="18"/>
                  <w:szCs w:val="18"/>
                </w:rPr>
                <w:t>16644</w:t>
              </w:r>
            </w:ins>
          </w:p>
        </w:tc>
      </w:tr>
    </w:tbl>
    <w:p w14:paraId="4D691AB3" w14:textId="77777777" w:rsidR="00EE1D17" w:rsidRPr="00D46D7B" w:rsidRDefault="00EE1D17">
      <w:pPr>
        <w:tabs>
          <w:tab w:val="left" w:pos="785"/>
          <w:tab w:val="center" w:pos="4252"/>
        </w:tabs>
        <w:spacing w:line="276" w:lineRule="auto"/>
        <w:ind w:left="-709"/>
        <w:rPr>
          <w:rFonts w:eastAsia="Arial Unicode MS"/>
          <w:b/>
          <w:color w:val="000000"/>
          <w:w w:val="0"/>
        </w:rPr>
        <w:pPrChange w:id="2185" w:author="Livia Arbex Endo | Felsberg Advogados" w:date="2019-04-05T12:35:00Z">
          <w:pPr>
            <w:tabs>
              <w:tab w:val="left" w:pos="785"/>
              <w:tab w:val="center" w:pos="4252"/>
            </w:tabs>
            <w:spacing w:line="276" w:lineRule="auto"/>
          </w:pPr>
        </w:pPrChange>
      </w:pPr>
    </w:p>
    <w:p w14:paraId="49FCA515" w14:textId="77777777" w:rsidR="00D84C48" w:rsidRDefault="00D84C48" w:rsidP="00D84C48">
      <w:pPr>
        <w:spacing w:line="276" w:lineRule="auto"/>
        <w:jc w:val="center"/>
        <w:rPr>
          <w:rFonts w:eastAsia="Arial Unicode MS"/>
          <w:b/>
          <w:color w:val="000000"/>
          <w:w w:val="0"/>
        </w:rPr>
      </w:pPr>
    </w:p>
    <w:tbl>
      <w:tblPr>
        <w:tblW w:w="9951" w:type="dxa"/>
        <w:tblInd w:w="-639" w:type="dxa"/>
        <w:tblCellMar>
          <w:left w:w="70" w:type="dxa"/>
          <w:right w:w="70" w:type="dxa"/>
        </w:tblCellMar>
        <w:tblLook w:val="04A0" w:firstRow="1" w:lastRow="0" w:firstColumn="1" w:lastColumn="0" w:noHBand="0" w:noVBand="1"/>
        <w:tblPrChange w:id="2186" w:author="Livia Arbex Endo | Felsberg Advogados" w:date="2019-04-05T12:32:00Z">
          <w:tblPr>
            <w:tblW w:w="9951" w:type="dxa"/>
            <w:tblInd w:w="-639" w:type="dxa"/>
            <w:tblCellMar>
              <w:left w:w="70" w:type="dxa"/>
              <w:right w:w="70" w:type="dxa"/>
            </w:tblCellMar>
            <w:tblLook w:val="04A0" w:firstRow="1" w:lastRow="0" w:firstColumn="1" w:lastColumn="0" w:noHBand="0" w:noVBand="1"/>
          </w:tblPr>
        </w:tblPrChange>
      </w:tblPr>
      <w:tblGrid>
        <w:gridCol w:w="2118"/>
        <w:gridCol w:w="981"/>
        <w:gridCol w:w="3139"/>
        <w:gridCol w:w="1311"/>
        <w:gridCol w:w="1131"/>
        <w:gridCol w:w="1271"/>
        <w:tblGridChange w:id="2187">
          <w:tblGrid>
            <w:gridCol w:w="1917"/>
            <w:gridCol w:w="2118"/>
            <w:gridCol w:w="981"/>
            <w:gridCol w:w="3139"/>
            <w:gridCol w:w="1311"/>
            <w:gridCol w:w="485"/>
            <w:gridCol w:w="646"/>
            <w:gridCol w:w="1271"/>
          </w:tblGrid>
        </w:tblGridChange>
      </w:tblGrid>
      <w:tr w:rsidR="00D84C48" w:rsidRPr="00897E06" w:rsidDel="00EE1D17" w14:paraId="1FA7100F" w14:textId="04A415C4" w:rsidTr="00EE1D17">
        <w:trPr>
          <w:trHeight w:val="315"/>
          <w:del w:id="2188" w:author="Livia Arbex Endo | Felsberg Advogados" w:date="2019-04-05T12:32:00Z"/>
          <w:trPrChange w:id="2189" w:author="Livia Arbex Endo | Felsberg Advogados" w:date="2019-04-05T12:32:00Z">
            <w:trPr>
              <w:gridBefore w:val="1"/>
              <w:trHeight w:val="315"/>
            </w:trPr>
          </w:trPrChange>
        </w:trPr>
        <w:tc>
          <w:tcPr>
            <w:tcW w:w="21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Change w:id="2190" w:author="Livia Arbex Endo | Felsberg Advogados" w:date="2019-04-05T12:32:00Z">
              <w:tcPr>
                <w:tcW w:w="21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tcPrChange>
          </w:tcPr>
          <w:p w14:paraId="7C55EAFF" w14:textId="5C86F5E6" w:rsidR="00D84C48" w:rsidRPr="00F01147" w:rsidDel="00EE1D17" w:rsidRDefault="00D84C48" w:rsidP="004E5714">
            <w:pPr>
              <w:jc w:val="center"/>
              <w:rPr>
                <w:del w:id="2191" w:author="Livia Arbex Endo | Felsberg Advogados" w:date="2019-04-05T12:32:00Z"/>
                <w:b/>
                <w:bCs/>
                <w:sz w:val="18"/>
                <w:szCs w:val="18"/>
              </w:rPr>
            </w:pPr>
            <w:del w:id="2192" w:author="Livia Arbex Endo | Felsberg Advogados" w:date="2019-04-05T12:32:00Z">
              <w:r w:rsidRPr="00F01147" w:rsidDel="00EE1D17">
                <w:rPr>
                  <w:b/>
                  <w:bCs/>
                  <w:sz w:val="18"/>
                  <w:szCs w:val="18"/>
                </w:rPr>
                <w:delText>EMPREENDIMENTO</w:delText>
              </w:r>
            </w:del>
          </w:p>
        </w:tc>
        <w:tc>
          <w:tcPr>
            <w:tcW w:w="981" w:type="dxa"/>
            <w:tcBorders>
              <w:top w:val="single" w:sz="4" w:space="0" w:color="auto"/>
              <w:left w:val="nil"/>
              <w:bottom w:val="single" w:sz="4" w:space="0" w:color="auto"/>
              <w:right w:val="single" w:sz="4" w:space="0" w:color="auto"/>
            </w:tcBorders>
            <w:shd w:val="clear" w:color="auto" w:fill="FFFFFF" w:themeFill="background1"/>
            <w:noWrap/>
            <w:vAlign w:val="bottom"/>
            <w:tcPrChange w:id="2193" w:author="Livia Arbex Endo | Felsberg Advogados" w:date="2019-04-05T12:32:00Z">
              <w:tcPr>
                <w:tcW w:w="981" w:type="dxa"/>
                <w:tcBorders>
                  <w:top w:val="single" w:sz="4" w:space="0" w:color="auto"/>
                  <w:left w:val="nil"/>
                  <w:bottom w:val="single" w:sz="4" w:space="0" w:color="auto"/>
                  <w:right w:val="single" w:sz="4" w:space="0" w:color="auto"/>
                </w:tcBorders>
                <w:shd w:val="clear" w:color="auto" w:fill="FFFFFF" w:themeFill="background1"/>
                <w:noWrap/>
                <w:vAlign w:val="bottom"/>
              </w:tcPr>
            </w:tcPrChange>
          </w:tcPr>
          <w:p w14:paraId="072526B6" w14:textId="40946F9E" w:rsidR="00D84C48" w:rsidRPr="00F01147" w:rsidDel="00EE1D17" w:rsidRDefault="00D84C48" w:rsidP="004E5714">
            <w:pPr>
              <w:jc w:val="center"/>
              <w:rPr>
                <w:del w:id="2194" w:author="Livia Arbex Endo | Felsberg Advogados" w:date="2019-04-05T12:32:00Z"/>
                <w:b/>
                <w:bCs/>
                <w:sz w:val="18"/>
                <w:szCs w:val="18"/>
              </w:rPr>
            </w:pPr>
            <w:del w:id="2195" w:author="Livia Arbex Endo | Felsberg Advogados" w:date="2019-04-05T12:32:00Z">
              <w:r w:rsidRPr="00F01147" w:rsidDel="00EE1D17">
                <w:rPr>
                  <w:b/>
                  <w:bCs/>
                  <w:sz w:val="18"/>
                  <w:szCs w:val="18"/>
                </w:rPr>
                <w:delText>UNIDADE</w:delText>
              </w:r>
            </w:del>
          </w:p>
        </w:tc>
        <w:tc>
          <w:tcPr>
            <w:tcW w:w="3139" w:type="dxa"/>
            <w:tcBorders>
              <w:top w:val="single" w:sz="4" w:space="0" w:color="auto"/>
              <w:left w:val="nil"/>
              <w:bottom w:val="single" w:sz="4" w:space="0" w:color="auto"/>
              <w:right w:val="single" w:sz="4" w:space="0" w:color="auto"/>
            </w:tcBorders>
            <w:shd w:val="clear" w:color="auto" w:fill="FFFFFF" w:themeFill="background1"/>
            <w:noWrap/>
            <w:vAlign w:val="bottom"/>
            <w:tcPrChange w:id="2196" w:author="Livia Arbex Endo | Felsberg Advogados" w:date="2019-04-05T12:32:00Z">
              <w:tcPr>
                <w:tcW w:w="3139" w:type="dxa"/>
                <w:tcBorders>
                  <w:top w:val="single" w:sz="4" w:space="0" w:color="auto"/>
                  <w:left w:val="nil"/>
                  <w:bottom w:val="single" w:sz="4" w:space="0" w:color="auto"/>
                  <w:right w:val="single" w:sz="4" w:space="0" w:color="auto"/>
                </w:tcBorders>
                <w:shd w:val="clear" w:color="auto" w:fill="FFFFFF" w:themeFill="background1"/>
                <w:noWrap/>
                <w:vAlign w:val="bottom"/>
              </w:tcPr>
            </w:tcPrChange>
          </w:tcPr>
          <w:p w14:paraId="374AC126" w14:textId="198ACBEE" w:rsidR="00D84C48" w:rsidRPr="00F01147" w:rsidDel="00EE1D17" w:rsidRDefault="00D84C48" w:rsidP="004E5714">
            <w:pPr>
              <w:jc w:val="center"/>
              <w:rPr>
                <w:del w:id="2197" w:author="Livia Arbex Endo | Felsberg Advogados" w:date="2019-04-05T12:32:00Z"/>
                <w:b/>
                <w:bCs/>
                <w:sz w:val="18"/>
                <w:szCs w:val="18"/>
              </w:rPr>
            </w:pPr>
            <w:del w:id="2198" w:author="Livia Arbex Endo | Felsberg Advogados" w:date="2019-04-05T12:32:00Z">
              <w:r w:rsidRPr="00897E06" w:rsidDel="00EE1D17">
                <w:rPr>
                  <w:b/>
                  <w:bCs/>
                  <w:sz w:val="18"/>
                  <w:szCs w:val="18"/>
                </w:rPr>
                <w:delText>ENDEREÇO</w:delText>
              </w:r>
            </w:del>
          </w:p>
        </w:tc>
        <w:tc>
          <w:tcPr>
            <w:tcW w:w="1311" w:type="dxa"/>
            <w:tcBorders>
              <w:top w:val="single" w:sz="4" w:space="0" w:color="auto"/>
              <w:left w:val="nil"/>
              <w:bottom w:val="single" w:sz="4" w:space="0" w:color="auto"/>
              <w:right w:val="single" w:sz="4" w:space="0" w:color="auto"/>
            </w:tcBorders>
            <w:shd w:val="clear" w:color="auto" w:fill="FFFFFF" w:themeFill="background1"/>
            <w:noWrap/>
            <w:vAlign w:val="bottom"/>
            <w:tcPrChange w:id="2199" w:author="Livia Arbex Endo | Felsberg Advogados" w:date="2019-04-05T12:32:00Z">
              <w:tcPr>
                <w:tcW w:w="1311" w:type="dxa"/>
                <w:tcBorders>
                  <w:top w:val="single" w:sz="4" w:space="0" w:color="auto"/>
                  <w:left w:val="nil"/>
                  <w:bottom w:val="single" w:sz="4" w:space="0" w:color="auto"/>
                  <w:right w:val="single" w:sz="4" w:space="0" w:color="auto"/>
                </w:tcBorders>
                <w:shd w:val="clear" w:color="auto" w:fill="FFFFFF" w:themeFill="background1"/>
                <w:noWrap/>
                <w:vAlign w:val="bottom"/>
              </w:tcPr>
            </w:tcPrChange>
          </w:tcPr>
          <w:p w14:paraId="49E0AF03" w14:textId="7CBE2088" w:rsidR="00D84C48" w:rsidRPr="00F01147" w:rsidDel="00EE1D17" w:rsidRDefault="00D84C48" w:rsidP="004E5714">
            <w:pPr>
              <w:jc w:val="center"/>
              <w:rPr>
                <w:del w:id="2200" w:author="Livia Arbex Endo | Felsberg Advogados" w:date="2019-04-05T12:32:00Z"/>
                <w:b/>
                <w:bCs/>
                <w:sz w:val="18"/>
                <w:szCs w:val="18"/>
              </w:rPr>
            </w:pPr>
            <w:del w:id="2201" w:author="Livia Arbex Endo | Felsberg Advogados" w:date="2019-04-05T12:32:00Z">
              <w:r w:rsidRPr="00897E06" w:rsidDel="00EE1D17">
                <w:rPr>
                  <w:b/>
                  <w:bCs/>
                  <w:sz w:val="18"/>
                  <w:szCs w:val="18"/>
                </w:rPr>
                <w:delText>CIDADE</w:delText>
              </w:r>
            </w:del>
          </w:p>
        </w:tc>
        <w:tc>
          <w:tcPr>
            <w:tcW w:w="1131" w:type="dxa"/>
            <w:tcBorders>
              <w:top w:val="single" w:sz="4" w:space="0" w:color="auto"/>
              <w:left w:val="nil"/>
              <w:bottom w:val="single" w:sz="4" w:space="0" w:color="auto"/>
              <w:right w:val="single" w:sz="4" w:space="0" w:color="auto"/>
            </w:tcBorders>
            <w:shd w:val="clear" w:color="auto" w:fill="FFFFFF" w:themeFill="background1"/>
            <w:noWrap/>
            <w:vAlign w:val="bottom"/>
            <w:tcPrChange w:id="2202" w:author="Livia Arbex Endo | Felsberg Advogados" w:date="2019-04-05T12:32:00Z">
              <w:tcPr>
                <w:tcW w:w="1131"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tcPrChange>
          </w:tcPr>
          <w:p w14:paraId="4BA6E89F" w14:textId="24F2EEA7" w:rsidR="00D84C48" w:rsidRPr="00F01147" w:rsidDel="00EE1D17" w:rsidRDefault="00D84C48" w:rsidP="004E5714">
            <w:pPr>
              <w:jc w:val="center"/>
              <w:rPr>
                <w:del w:id="2203" w:author="Livia Arbex Endo | Felsberg Advogados" w:date="2019-04-05T12:32:00Z"/>
                <w:b/>
                <w:bCs/>
                <w:sz w:val="18"/>
                <w:szCs w:val="18"/>
              </w:rPr>
            </w:pPr>
            <w:del w:id="2204" w:author="Livia Arbex Endo | Felsberg Advogados" w:date="2019-04-05T12:32:00Z">
              <w:r w:rsidRPr="00F01147" w:rsidDel="00EE1D17">
                <w:rPr>
                  <w:b/>
                  <w:bCs/>
                  <w:sz w:val="18"/>
                  <w:szCs w:val="18"/>
                </w:rPr>
                <w:delText>CART</w:delText>
              </w:r>
              <w:r w:rsidDel="00EE1D17">
                <w:rPr>
                  <w:b/>
                  <w:bCs/>
                  <w:sz w:val="18"/>
                  <w:szCs w:val="18"/>
                </w:rPr>
                <w:delText>Ó</w:delText>
              </w:r>
              <w:r w:rsidRPr="00F01147" w:rsidDel="00EE1D17">
                <w:rPr>
                  <w:b/>
                  <w:bCs/>
                  <w:sz w:val="18"/>
                  <w:szCs w:val="18"/>
                </w:rPr>
                <w:delText>RIO</w:delText>
              </w:r>
            </w:del>
          </w:p>
        </w:tc>
        <w:tc>
          <w:tcPr>
            <w:tcW w:w="1271" w:type="dxa"/>
            <w:tcBorders>
              <w:top w:val="single" w:sz="4" w:space="0" w:color="auto"/>
              <w:left w:val="nil"/>
              <w:bottom w:val="single" w:sz="4" w:space="0" w:color="auto"/>
              <w:right w:val="single" w:sz="4" w:space="0" w:color="auto"/>
            </w:tcBorders>
            <w:shd w:val="clear" w:color="auto" w:fill="FFFFFF" w:themeFill="background1"/>
            <w:noWrap/>
            <w:vAlign w:val="bottom"/>
            <w:tcPrChange w:id="2205" w:author="Livia Arbex Endo | Felsberg Advogados" w:date="2019-04-05T12:32:00Z">
              <w:tcPr>
                <w:tcW w:w="1271" w:type="dxa"/>
                <w:tcBorders>
                  <w:top w:val="single" w:sz="4" w:space="0" w:color="auto"/>
                  <w:left w:val="nil"/>
                  <w:bottom w:val="single" w:sz="4" w:space="0" w:color="auto"/>
                  <w:right w:val="single" w:sz="4" w:space="0" w:color="auto"/>
                </w:tcBorders>
                <w:shd w:val="clear" w:color="auto" w:fill="FFFFFF" w:themeFill="background1"/>
                <w:noWrap/>
                <w:vAlign w:val="bottom"/>
              </w:tcPr>
            </w:tcPrChange>
          </w:tcPr>
          <w:p w14:paraId="5D36F021" w14:textId="16BA5037" w:rsidR="00D84C48" w:rsidRPr="00F01147" w:rsidDel="00EE1D17" w:rsidRDefault="00D84C48" w:rsidP="004E5714">
            <w:pPr>
              <w:jc w:val="center"/>
              <w:rPr>
                <w:del w:id="2206" w:author="Livia Arbex Endo | Felsberg Advogados" w:date="2019-04-05T12:32:00Z"/>
                <w:b/>
                <w:bCs/>
                <w:sz w:val="18"/>
                <w:szCs w:val="18"/>
              </w:rPr>
            </w:pPr>
            <w:del w:id="2207" w:author="Livia Arbex Endo | Felsberg Advogados" w:date="2019-04-05T12:32:00Z">
              <w:r w:rsidRPr="00F01147" w:rsidDel="00EE1D17">
                <w:rPr>
                  <w:b/>
                  <w:bCs/>
                  <w:sz w:val="18"/>
                  <w:szCs w:val="18"/>
                </w:rPr>
                <w:delText>MATR</w:delText>
              </w:r>
              <w:r w:rsidDel="00EE1D17">
                <w:rPr>
                  <w:b/>
                  <w:bCs/>
                  <w:sz w:val="18"/>
                  <w:szCs w:val="18"/>
                </w:rPr>
                <w:delText>Í</w:delText>
              </w:r>
              <w:r w:rsidRPr="00F01147" w:rsidDel="00EE1D17">
                <w:rPr>
                  <w:b/>
                  <w:bCs/>
                  <w:sz w:val="18"/>
                  <w:szCs w:val="18"/>
                </w:rPr>
                <w:delText>CULA</w:delText>
              </w:r>
            </w:del>
          </w:p>
        </w:tc>
      </w:tr>
      <w:tr w:rsidR="00D84C48" w:rsidRPr="00897E06" w:rsidDel="00EE1D17" w14:paraId="2E4A2FE3" w14:textId="2B822B1C" w:rsidTr="004E5714">
        <w:trPr>
          <w:trHeight w:val="315"/>
          <w:del w:id="2208" w:author="Livia Arbex Endo | Felsberg Advogados" w:date="2019-04-05T12:32:00Z"/>
        </w:trPr>
        <w:tc>
          <w:tcPr>
            <w:tcW w:w="9951"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CD4E461" w14:textId="25E3B421" w:rsidR="00D84C48" w:rsidRPr="00F01147" w:rsidDel="00EE1D17" w:rsidRDefault="00D84C48" w:rsidP="00124DA5">
            <w:pPr>
              <w:rPr>
                <w:del w:id="2209" w:author="Livia Arbex Endo | Felsberg Advogados" w:date="2019-04-05T12:32:00Z"/>
                <w:b/>
                <w:bCs/>
                <w:sz w:val="18"/>
                <w:szCs w:val="18"/>
              </w:rPr>
            </w:pPr>
            <w:del w:id="2210" w:author="Livia Arbex Endo | Felsberg Advogados" w:date="2019-04-05T12:32:00Z">
              <w:r w:rsidDel="00EE1D17">
                <w:rPr>
                  <w:b/>
                  <w:bCs/>
                  <w:sz w:val="18"/>
                  <w:szCs w:val="18"/>
                </w:rPr>
                <w:delText>CHB</w:delText>
              </w:r>
            </w:del>
          </w:p>
        </w:tc>
      </w:tr>
      <w:tr w:rsidR="00D84C48" w:rsidRPr="00897E06" w:rsidDel="00EE1D17" w14:paraId="2BC5DCCD" w14:textId="7D84F7A3" w:rsidTr="00EE1D17">
        <w:trPr>
          <w:trHeight w:val="255"/>
          <w:del w:id="2211" w:author="Livia Arbex Endo | Felsberg Advogados" w:date="2019-04-05T12:32:00Z"/>
          <w:trPrChange w:id="221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21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6F1BD85A" w14:textId="3BBC91D6" w:rsidR="00D84C48" w:rsidRPr="00F01147" w:rsidDel="00EE1D17" w:rsidRDefault="00D84C48" w:rsidP="004E5714">
            <w:pPr>
              <w:rPr>
                <w:del w:id="2214" w:author="Livia Arbex Endo | Felsberg Advogados" w:date="2019-04-05T12:32:00Z"/>
                <w:color w:val="000000"/>
                <w:sz w:val="18"/>
                <w:szCs w:val="18"/>
              </w:rPr>
            </w:pPr>
            <w:del w:id="2215" w:author="Livia Arbex Endo | Felsberg Advogados" w:date="2019-04-05T12:32:00Z">
              <w:r w:rsidRPr="00F01147" w:rsidDel="00EE1D17">
                <w:rPr>
                  <w:color w:val="000000"/>
                  <w:sz w:val="18"/>
                  <w:szCs w:val="18"/>
                </w:rPr>
                <w:delText>COLINAS DO POTENGI</w:delText>
              </w:r>
            </w:del>
          </w:p>
        </w:tc>
        <w:tc>
          <w:tcPr>
            <w:tcW w:w="981" w:type="dxa"/>
            <w:tcBorders>
              <w:top w:val="nil"/>
              <w:left w:val="nil"/>
              <w:bottom w:val="single" w:sz="4" w:space="0" w:color="auto"/>
              <w:right w:val="single" w:sz="4" w:space="0" w:color="auto"/>
            </w:tcBorders>
            <w:shd w:val="clear" w:color="auto" w:fill="auto"/>
            <w:noWrap/>
            <w:vAlign w:val="bottom"/>
            <w:tcPrChange w:id="221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1A47DA13" w14:textId="4C338F37" w:rsidR="00D84C48" w:rsidRPr="00F01147" w:rsidDel="00EE1D17" w:rsidRDefault="00D84C48" w:rsidP="004E5714">
            <w:pPr>
              <w:jc w:val="center"/>
              <w:rPr>
                <w:del w:id="2217" w:author="Livia Arbex Endo | Felsberg Advogados" w:date="2019-04-05T12:32:00Z"/>
                <w:color w:val="000000"/>
                <w:sz w:val="18"/>
                <w:szCs w:val="18"/>
              </w:rPr>
            </w:pPr>
            <w:del w:id="2218" w:author="Livia Arbex Endo | Felsberg Advogados" w:date="2019-04-05T12:32:00Z">
              <w:r w:rsidRPr="00F01147" w:rsidDel="00EE1D17">
                <w:rPr>
                  <w:color w:val="000000"/>
                  <w:sz w:val="18"/>
                  <w:szCs w:val="18"/>
                </w:rPr>
                <w:delText>103 TORRE F</w:delText>
              </w:r>
            </w:del>
          </w:p>
        </w:tc>
        <w:tc>
          <w:tcPr>
            <w:tcW w:w="3139" w:type="dxa"/>
            <w:tcBorders>
              <w:top w:val="nil"/>
              <w:left w:val="nil"/>
              <w:bottom w:val="single" w:sz="4" w:space="0" w:color="auto"/>
              <w:right w:val="single" w:sz="4" w:space="0" w:color="auto"/>
            </w:tcBorders>
            <w:shd w:val="clear" w:color="auto" w:fill="auto"/>
            <w:noWrap/>
            <w:vAlign w:val="bottom"/>
            <w:tcPrChange w:id="221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5185DB99" w14:textId="710A0DF7" w:rsidR="00D84C48" w:rsidRPr="00F01147" w:rsidDel="00EE1D17" w:rsidRDefault="00D84C48" w:rsidP="004E5714">
            <w:pPr>
              <w:rPr>
                <w:del w:id="2220" w:author="Livia Arbex Endo | Felsberg Advogados" w:date="2019-04-05T12:32:00Z"/>
                <w:color w:val="000000"/>
                <w:sz w:val="18"/>
                <w:szCs w:val="18"/>
              </w:rPr>
            </w:pPr>
            <w:del w:id="2221" w:author="Livia Arbex Endo | Felsberg Advogados" w:date="2019-04-05T12:32:00Z">
              <w:r w:rsidRPr="00F01147" w:rsidDel="00EE1D17">
                <w:rPr>
                  <w:color w:val="000000"/>
                  <w:sz w:val="18"/>
                  <w:szCs w:val="18"/>
                </w:rPr>
                <w:delText>Rua Cristais de Gelo, 75, Redinha</w:delText>
              </w:r>
            </w:del>
          </w:p>
        </w:tc>
        <w:tc>
          <w:tcPr>
            <w:tcW w:w="1311" w:type="dxa"/>
            <w:tcBorders>
              <w:top w:val="nil"/>
              <w:left w:val="nil"/>
              <w:bottom w:val="single" w:sz="4" w:space="0" w:color="auto"/>
              <w:right w:val="single" w:sz="4" w:space="0" w:color="auto"/>
            </w:tcBorders>
            <w:shd w:val="clear" w:color="auto" w:fill="auto"/>
            <w:noWrap/>
            <w:vAlign w:val="bottom"/>
            <w:tcPrChange w:id="222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17466E7A" w14:textId="29C6A688" w:rsidR="00D84C48" w:rsidRPr="00F01147" w:rsidDel="00EE1D17" w:rsidRDefault="00D84C48" w:rsidP="004E5714">
            <w:pPr>
              <w:jc w:val="center"/>
              <w:rPr>
                <w:del w:id="2223" w:author="Livia Arbex Endo | Felsberg Advogados" w:date="2019-04-05T12:32:00Z"/>
                <w:color w:val="000000"/>
                <w:sz w:val="18"/>
                <w:szCs w:val="18"/>
              </w:rPr>
            </w:pPr>
            <w:del w:id="222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vAlign w:val="bottom"/>
            <w:tcPrChange w:id="222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0408F566" w14:textId="44EF752A" w:rsidR="00D84C48" w:rsidRPr="00F01147" w:rsidDel="00EE1D17" w:rsidRDefault="00D84C48" w:rsidP="004E5714">
            <w:pPr>
              <w:jc w:val="center"/>
              <w:rPr>
                <w:del w:id="2226" w:author="Livia Arbex Endo | Felsberg Advogados" w:date="2019-04-05T12:32:00Z"/>
                <w:color w:val="000000"/>
                <w:sz w:val="18"/>
                <w:szCs w:val="18"/>
              </w:rPr>
            </w:pPr>
            <w:del w:id="2227" w:author="Livia Arbex Endo | Felsberg Advogados" w:date="2019-04-05T12:32:00Z">
              <w:r w:rsidRPr="00F01147" w:rsidDel="00EE1D17">
                <w:rPr>
                  <w:color w:val="000000"/>
                  <w:sz w:val="18"/>
                  <w:szCs w:val="18"/>
                </w:rPr>
                <w:delText>3º OFICIO / 1ª ZONA</w:delText>
              </w:r>
            </w:del>
          </w:p>
        </w:tc>
        <w:tc>
          <w:tcPr>
            <w:tcW w:w="1271" w:type="dxa"/>
            <w:tcBorders>
              <w:top w:val="nil"/>
              <w:left w:val="nil"/>
              <w:bottom w:val="single" w:sz="4" w:space="0" w:color="auto"/>
              <w:right w:val="single" w:sz="4" w:space="0" w:color="auto"/>
            </w:tcBorders>
            <w:shd w:val="clear" w:color="auto" w:fill="auto"/>
            <w:noWrap/>
            <w:vAlign w:val="bottom"/>
            <w:tcPrChange w:id="222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66BAEA92" w14:textId="316EAA38" w:rsidR="00D84C48" w:rsidRPr="00F01147" w:rsidDel="00EE1D17" w:rsidRDefault="00D84C48" w:rsidP="004E5714">
            <w:pPr>
              <w:jc w:val="center"/>
              <w:rPr>
                <w:del w:id="2229" w:author="Livia Arbex Endo | Felsberg Advogados" w:date="2019-04-05T12:32:00Z"/>
                <w:color w:val="000000"/>
                <w:sz w:val="18"/>
                <w:szCs w:val="18"/>
              </w:rPr>
            </w:pPr>
            <w:del w:id="2230" w:author="Livia Arbex Endo | Felsberg Advogados" w:date="2019-04-05T12:32:00Z">
              <w:r w:rsidRPr="00F01147" w:rsidDel="00EE1D17">
                <w:rPr>
                  <w:color w:val="000000"/>
                  <w:sz w:val="18"/>
                  <w:szCs w:val="18"/>
                </w:rPr>
                <w:delText>41.338</w:delText>
              </w:r>
            </w:del>
          </w:p>
        </w:tc>
      </w:tr>
      <w:tr w:rsidR="00D84C48" w:rsidRPr="00897E06" w:rsidDel="00EE1D17" w14:paraId="1678D88B" w14:textId="690D8865" w:rsidTr="00EE1D17">
        <w:trPr>
          <w:trHeight w:val="255"/>
          <w:del w:id="2231" w:author="Livia Arbex Endo | Felsberg Advogados" w:date="2019-04-05T12:32:00Z"/>
          <w:trPrChange w:id="223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23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60B45E51" w14:textId="711D2B7D" w:rsidR="00D84C48" w:rsidRPr="00F01147" w:rsidDel="00EE1D17" w:rsidRDefault="00D84C48" w:rsidP="004E5714">
            <w:pPr>
              <w:rPr>
                <w:del w:id="2234" w:author="Livia Arbex Endo | Felsberg Advogados" w:date="2019-04-05T12:32:00Z"/>
                <w:color w:val="000000"/>
                <w:sz w:val="18"/>
                <w:szCs w:val="18"/>
              </w:rPr>
            </w:pPr>
            <w:del w:id="2235" w:author="Livia Arbex Endo | Felsberg Advogados" w:date="2019-04-05T12:32:00Z">
              <w:r w:rsidRPr="00F01147" w:rsidDel="00EE1D17">
                <w:rPr>
                  <w:color w:val="000000"/>
                  <w:sz w:val="18"/>
                  <w:szCs w:val="18"/>
                </w:rPr>
                <w:lastRenderedPageBreak/>
                <w:delText>COLINAS DO POTENGI</w:delText>
              </w:r>
            </w:del>
          </w:p>
        </w:tc>
        <w:tc>
          <w:tcPr>
            <w:tcW w:w="981" w:type="dxa"/>
            <w:tcBorders>
              <w:top w:val="nil"/>
              <w:left w:val="nil"/>
              <w:bottom w:val="single" w:sz="4" w:space="0" w:color="auto"/>
              <w:right w:val="single" w:sz="4" w:space="0" w:color="auto"/>
            </w:tcBorders>
            <w:shd w:val="clear" w:color="auto" w:fill="auto"/>
            <w:noWrap/>
            <w:vAlign w:val="bottom"/>
            <w:tcPrChange w:id="223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02932BF6" w14:textId="071A3D3F" w:rsidR="00D84C48" w:rsidRPr="00F01147" w:rsidDel="00EE1D17" w:rsidRDefault="00D84C48" w:rsidP="004E5714">
            <w:pPr>
              <w:jc w:val="center"/>
              <w:rPr>
                <w:del w:id="2237" w:author="Livia Arbex Endo | Felsberg Advogados" w:date="2019-04-05T12:32:00Z"/>
                <w:color w:val="000000"/>
                <w:sz w:val="18"/>
                <w:szCs w:val="18"/>
              </w:rPr>
            </w:pPr>
            <w:del w:id="2238" w:author="Livia Arbex Endo | Felsberg Advogados" w:date="2019-04-05T12:32:00Z">
              <w:r w:rsidRPr="00F01147" w:rsidDel="00EE1D17">
                <w:rPr>
                  <w:color w:val="000000"/>
                  <w:sz w:val="18"/>
                  <w:szCs w:val="18"/>
                </w:rPr>
                <w:delText>501 TORRE F</w:delText>
              </w:r>
            </w:del>
          </w:p>
        </w:tc>
        <w:tc>
          <w:tcPr>
            <w:tcW w:w="3139" w:type="dxa"/>
            <w:tcBorders>
              <w:top w:val="nil"/>
              <w:left w:val="nil"/>
              <w:bottom w:val="single" w:sz="4" w:space="0" w:color="auto"/>
              <w:right w:val="single" w:sz="4" w:space="0" w:color="auto"/>
            </w:tcBorders>
            <w:shd w:val="clear" w:color="auto" w:fill="auto"/>
            <w:noWrap/>
            <w:vAlign w:val="bottom"/>
            <w:tcPrChange w:id="223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630A2A5F" w14:textId="14AC3D7B" w:rsidR="00D84C48" w:rsidRPr="00F01147" w:rsidDel="00EE1D17" w:rsidRDefault="00D84C48" w:rsidP="004E5714">
            <w:pPr>
              <w:rPr>
                <w:del w:id="2240" w:author="Livia Arbex Endo | Felsberg Advogados" w:date="2019-04-05T12:32:00Z"/>
                <w:color w:val="000000"/>
                <w:sz w:val="18"/>
                <w:szCs w:val="18"/>
              </w:rPr>
            </w:pPr>
            <w:del w:id="2241" w:author="Livia Arbex Endo | Felsberg Advogados" w:date="2019-04-05T12:32:00Z">
              <w:r w:rsidRPr="00F01147" w:rsidDel="00EE1D17">
                <w:rPr>
                  <w:color w:val="000000"/>
                  <w:sz w:val="18"/>
                  <w:szCs w:val="18"/>
                </w:rPr>
                <w:delText>Rua Cristais de Gelo, 75, Redinha</w:delText>
              </w:r>
            </w:del>
          </w:p>
        </w:tc>
        <w:tc>
          <w:tcPr>
            <w:tcW w:w="1311" w:type="dxa"/>
            <w:tcBorders>
              <w:top w:val="nil"/>
              <w:left w:val="nil"/>
              <w:bottom w:val="single" w:sz="4" w:space="0" w:color="auto"/>
              <w:right w:val="single" w:sz="4" w:space="0" w:color="auto"/>
            </w:tcBorders>
            <w:shd w:val="clear" w:color="auto" w:fill="auto"/>
            <w:noWrap/>
            <w:vAlign w:val="bottom"/>
            <w:tcPrChange w:id="224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18086C96" w14:textId="2EBF55E0" w:rsidR="00D84C48" w:rsidRPr="00F01147" w:rsidDel="00EE1D17" w:rsidRDefault="00D84C48" w:rsidP="004E5714">
            <w:pPr>
              <w:jc w:val="center"/>
              <w:rPr>
                <w:del w:id="2243" w:author="Livia Arbex Endo | Felsberg Advogados" w:date="2019-04-05T12:32:00Z"/>
                <w:color w:val="000000"/>
                <w:sz w:val="18"/>
                <w:szCs w:val="18"/>
              </w:rPr>
            </w:pPr>
            <w:del w:id="224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vAlign w:val="bottom"/>
            <w:tcPrChange w:id="224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163A7A74" w14:textId="7D4E4312" w:rsidR="00D84C48" w:rsidRPr="00F01147" w:rsidDel="00EE1D17" w:rsidRDefault="00D84C48" w:rsidP="004E5714">
            <w:pPr>
              <w:jc w:val="center"/>
              <w:rPr>
                <w:del w:id="2246" w:author="Livia Arbex Endo | Felsberg Advogados" w:date="2019-04-05T12:32:00Z"/>
                <w:color w:val="000000"/>
                <w:sz w:val="18"/>
                <w:szCs w:val="18"/>
              </w:rPr>
            </w:pPr>
            <w:del w:id="2247" w:author="Livia Arbex Endo | Felsberg Advogados" w:date="2019-04-05T12:32:00Z">
              <w:r w:rsidRPr="00F01147" w:rsidDel="00EE1D17">
                <w:rPr>
                  <w:color w:val="000000"/>
                  <w:sz w:val="18"/>
                  <w:szCs w:val="18"/>
                </w:rPr>
                <w:delText>3º OFICIO / 1ª ZONA</w:delText>
              </w:r>
            </w:del>
          </w:p>
        </w:tc>
        <w:tc>
          <w:tcPr>
            <w:tcW w:w="1271" w:type="dxa"/>
            <w:tcBorders>
              <w:top w:val="nil"/>
              <w:left w:val="nil"/>
              <w:bottom w:val="single" w:sz="4" w:space="0" w:color="auto"/>
              <w:right w:val="single" w:sz="4" w:space="0" w:color="auto"/>
            </w:tcBorders>
            <w:shd w:val="clear" w:color="auto" w:fill="auto"/>
            <w:noWrap/>
            <w:vAlign w:val="bottom"/>
            <w:tcPrChange w:id="224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5C788450" w14:textId="3E6FFB6E" w:rsidR="00D84C48" w:rsidRPr="00F01147" w:rsidDel="00EE1D17" w:rsidRDefault="00D84C48" w:rsidP="004E5714">
            <w:pPr>
              <w:jc w:val="center"/>
              <w:rPr>
                <w:del w:id="2249" w:author="Livia Arbex Endo | Felsberg Advogados" w:date="2019-04-05T12:32:00Z"/>
                <w:color w:val="000000"/>
                <w:sz w:val="18"/>
                <w:szCs w:val="18"/>
              </w:rPr>
            </w:pPr>
            <w:del w:id="2250" w:author="Livia Arbex Endo | Felsberg Advogados" w:date="2019-04-05T12:32:00Z">
              <w:r w:rsidRPr="00F01147" w:rsidDel="00EE1D17">
                <w:rPr>
                  <w:color w:val="000000"/>
                  <w:sz w:val="18"/>
                  <w:szCs w:val="18"/>
                </w:rPr>
                <w:delText>41.352</w:delText>
              </w:r>
            </w:del>
          </w:p>
        </w:tc>
      </w:tr>
      <w:tr w:rsidR="00D84C48" w:rsidRPr="00897E06" w:rsidDel="00EE1D17" w14:paraId="4EB3ABC4" w14:textId="7277C19A" w:rsidTr="00EE1D17">
        <w:trPr>
          <w:trHeight w:val="255"/>
          <w:del w:id="2251" w:author="Livia Arbex Endo | Felsberg Advogados" w:date="2019-04-05T12:32:00Z"/>
          <w:trPrChange w:id="225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25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3517FA0E" w14:textId="473677F0" w:rsidR="00D84C48" w:rsidRPr="00F01147" w:rsidDel="00EE1D17" w:rsidRDefault="00D84C48" w:rsidP="004E5714">
            <w:pPr>
              <w:rPr>
                <w:del w:id="2254" w:author="Livia Arbex Endo | Felsberg Advogados" w:date="2019-04-05T12:32:00Z"/>
                <w:color w:val="000000"/>
                <w:sz w:val="18"/>
                <w:szCs w:val="18"/>
              </w:rPr>
            </w:pPr>
            <w:del w:id="2255" w:author="Livia Arbex Endo | Felsberg Advogados" w:date="2019-04-05T12:32:00Z">
              <w:r w:rsidRPr="00F01147" w:rsidDel="00EE1D17">
                <w:rPr>
                  <w:color w:val="000000"/>
                  <w:sz w:val="18"/>
                  <w:szCs w:val="18"/>
                </w:rPr>
                <w:delText>COLINAS DO POTENGI</w:delText>
              </w:r>
            </w:del>
          </w:p>
        </w:tc>
        <w:tc>
          <w:tcPr>
            <w:tcW w:w="981" w:type="dxa"/>
            <w:tcBorders>
              <w:top w:val="nil"/>
              <w:left w:val="nil"/>
              <w:bottom w:val="single" w:sz="4" w:space="0" w:color="auto"/>
              <w:right w:val="single" w:sz="4" w:space="0" w:color="auto"/>
            </w:tcBorders>
            <w:shd w:val="clear" w:color="auto" w:fill="auto"/>
            <w:noWrap/>
            <w:vAlign w:val="bottom"/>
            <w:tcPrChange w:id="225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73E0AF58" w14:textId="0FA40596" w:rsidR="00D84C48" w:rsidRPr="00F01147" w:rsidDel="00EE1D17" w:rsidRDefault="00D84C48" w:rsidP="004E5714">
            <w:pPr>
              <w:jc w:val="center"/>
              <w:rPr>
                <w:del w:id="2257" w:author="Livia Arbex Endo | Felsberg Advogados" w:date="2019-04-05T12:32:00Z"/>
                <w:color w:val="000000"/>
                <w:sz w:val="18"/>
                <w:szCs w:val="18"/>
              </w:rPr>
            </w:pPr>
            <w:del w:id="2258" w:author="Livia Arbex Endo | Felsberg Advogados" w:date="2019-04-05T12:32:00Z">
              <w:r w:rsidRPr="00F01147" w:rsidDel="00EE1D17">
                <w:rPr>
                  <w:color w:val="000000"/>
                  <w:sz w:val="18"/>
                  <w:szCs w:val="18"/>
                </w:rPr>
                <w:delText>701 TORRE F</w:delText>
              </w:r>
            </w:del>
          </w:p>
        </w:tc>
        <w:tc>
          <w:tcPr>
            <w:tcW w:w="3139" w:type="dxa"/>
            <w:tcBorders>
              <w:top w:val="nil"/>
              <w:left w:val="nil"/>
              <w:bottom w:val="single" w:sz="4" w:space="0" w:color="auto"/>
              <w:right w:val="single" w:sz="4" w:space="0" w:color="auto"/>
            </w:tcBorders>
            <w:shd w:val="clear" w:color="auto" w:fill="auto"/>
            <w:noWrap/>
            <w:vAlign w:val="bottom"/>
            <w:tcPrChange w:id="225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0DB3AF05" w14:textId="22770557" w:rsidR="00D84C48" w:rsidRPr="00F01147" w:rsidDel="00EE1D17" w:rsidRDefault="00D84C48" w:rsidP="004E5714">
            <w:pPr>
              <w:rPr>
                <w:del w:id="2260" w:author="Livia Arbex Endo | Felsberg Advogados" w:date="2019-04-05T12:32:00Z"/>
                <w:color w:val="000000"/>
                <w:sz w:val="18"/>
                <w:szCs w:val="18"/>
              </w:rPr>
            </w:pPr>
            <w:del w:id="2261" w:author="Livia Arbex Endo | Felsberg Advogados" w:date="2019-04-05T12:32:00Z">
              <w:r w:rsidRPr="00F01147" w:rsidDel="00EE1D17">
                <w:rPr>
                  <w:color w:val="000000"/>
                  <w:sz w:val="18"/>
                  <w:szCs w:val="18"/>
                </w:rPr>
                <w:delText>Rua Cristais de Gelo, 75, Redinha</w:delText>
              </w:r>
            </w:del>
          </w:p>
        </w:tc>
        <w:tc>
          <w:tcPr>
            <w:tcW w:w="1311" w:type="dxa"/>
            <w:tcBorders>
              <w:top w:val="nil"/>
              <w:left w:val="nil"/>
              <w:bottom w:val="single" w:sz="4" w:space="0" w:color="auto"/>
              <w:right w:val="single" w:sz="4" w:space="0" w:color="auto"/>
            </w:tcBorders>
            <w:shd w:val="clear" w:color="auto" w:fill="auto"/>
            <w:noWrap/>
            <w:vAlign w:val="bottom"/>
            <w:tcPrChange w:id="226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414E0398" w14:textId="4B1496C6" w:rsidR="00D84C48" w:rsidRPr="00F01147" w:rsidDel="00EE1D17" w:rsidRDefault="00D84C48" w:rsidP="004E5714">
            <w:pPr>
              <w:jc w:val="center"/>
              <w:rPr>
                <w:del w:id="2263" w:author="Livia Arbex Endo | Felsberg Advogados" w:date="2019-04-05T12:32:00Z"/>
                <w:color w:val="000000"/>
                <w:sz w:val="18"/>
                <w:szCs w:val="18"/>
              </w:rPr>
            </w:pPr>
            <w:del w:id="226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vAlign w:val="bottom"/>
            <w:tcPrChange w:id="226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68ECC192" w14:textId="6FE8FE4C" w:rsidR="00D84C48" w:rsidRPr="00F01147" w:rsidDel="00EE1D17" w:rsidRDefault="00D84C48" w:rsidP="004E5714">
            <w:pPr>
              <w:jc w:val="center"/>
              <w:rPr>
                <w:del w:id="2266" w:author="Livia Arbex Endo | Felsberg Advogados" w:date="2019-04-05T12:32:00Z"/>
                <w:color w:val="000000"/>
                <w:sz w:val="18"/>
                <w:szCs w:val="18"/>
              </w:rPr>
            </w:pPr>
            <w:del w:id="2267" w:author="Livia Arbex Endo | Felsberg Advogados" w:date="2019-04-05T12:32:00Z">
              <w:r w:rsidRPr="00F01147" w:rsidDel="00EE1D17">
                <w:rPr>
                  <w:color w:val="000000"/>
                  <w:sz w:val="18"/>
                  <w:szCs w:val="18"/>
                </w:rPr>
                <w:delText>3º OFICIO / 1ª ZONA</w:delText>
              </w:r>
            </w:del>
          </w:p>
        </w:tc>
        <w:tc>
          <w:tcPr>
            <w:tcW w:w="1271" w:type="dxa"/>
            <w:tcBorders>
              <w:top w:val="nil"/>
              <w:left w:val="nil"/>
              <w:bottom w:val="single" w:sz="4" w:space="0" w:color="auto"/>
              <w:right w:val="single" w:sz="4" w:space="0" w:color="auto"/>
            </w:tcBorders>
            <w:shd w:val="clear" w:color="auto" w:fill="auto"/>
            <w:noWrap/>
            <w:vAlign w:val="bottom"/>
            <w:tcPrChange w:id="226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5DCAF8B2" w14:textId="587097AE" w:rsidR="00D84C48" w:rsidRPr="00F01147" w:rsidDel="00EE1D17" w:rsidRDefault="00D84C48" w:rsidP="004E5714">
            <w:pPr>
              <w:jc w:val="center"/>
              <w:rPr>
                <w:del w:id="2269" w:author="Livia Arbex Endo | Felsberg Advogados" w:date="2019-04-05T12:32:00Z"/>
                <w:color w:val="000000"/>
                <w:sz w:val="18"/>
                <w:szCs w:val="18"/>
              </w:rPr>
            </w:pPr>
            <w:del w:id="2270" w:author="Livia Arbex Endo | Felsberg Advogados" w:date="2019-04-05T12:32:00Z">
              <w:r w:rsidRPr="00F01147" w:rsidDel="00EE1D17">
                <w:rPr>
                  <w:color w:val="000000"/>
                  <w:sz w:val="18"/>
                  <w:szCs w:val="18"/>
                </w:rPr>
                <w:delText>41.360</w:delText>
              </w:r>
            </w:del>
          </w:p>
        </w:tc>
      </w:tr>
      <w:tr w:rsidR="00D84C48" w:rsidRPr="00897E06" w:rsidDel="00EE1D17" w14:paraId="0BEC8C61" w14:textId="1F5C5975" w:rsidTr="00EE1D17">
        <w:trPr>
          <w:trHeight w:val="255"/>
          <w:del w:id="2271" w:author="Livia Arbex Endo | Felsberg Advogados" w:date="2019-04-05T12:32:00Z"/>
          <w:trPrChange w:id="227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27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5DD155A5" w14:textId="774B3783" w:rsidR="00D84C48" w:rsidRPr="00F01147" w:rsidDel="00EE1D17" w:rsidRDefault="00D84C48" w:rsidP="004E5714">
            <w:pPr>
              <w:rPr>
                <w:del w:id="2274" w:author="Livia Arbex Endo | Felsberg Advogados" w:date="2019-04-05T12:32:00Z"/>
                <w:color w:val="000000"/>
                <w:sz w:val="18"/>
                <w:szCs w:val="18"/>
              </w:rPr>
            </w:pPr>
            <w:del w:id="2275" w:author="Livia Arbex Endo | Felsberg Advogados" w:date="2019-04-05T12:32:00Z">
              <w:r w:rsidRPr="00F01147" w:rsidDel="00EE1D17">
                <w:rPr>
                  <w:color w:val="000000"/>
                  <w:sz w:val="18"/>
                  <w:szCs w:val="18"/>
                </w:rPr>
                <w:delText>COLINAS DO POTENGI</w:delText>
              </w:r>
            </w:del>
          </w:p>
        </w:tc>
        <w:tc>
          <w:tcPr>
            <w:tcW w:w="981" w:type="dxa"/>
            <w:tcBorders>
              <w:top w:val="nil"/>
              <w:left w:val="nil"/>
              <w:bottom w:val="single" w:sz="4" w:space="0" w:color="auto"/>
              <w:right w:val="single" w:sz="4" w:space="0" w:color="auto"/>
            </w:tcBorders>
            <w:shd w:val="clear" w:color="auto" w:fill="auto"/>
            <w:noWrap/>
            <w:vAlign w:val="bottom"/>
            <w:tcPrChange w:id="227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42CF73CE" w14:textId="1B9DA57D" w:rsidR="00D84C48" w:rsidRPr="00F01147" w:rsidDel="00EE1D17" w:rsidRDefault="00D84C48" w:rsidP="004E5714">
            <w:pPr>
              <w:jc w:val="center"/>
              <w:rPr>
                <w:del w:id="2277" w:author="Livia Arbex Endo | Felsberg Advogados" w:date="2019-04-05T12:32:00Z"/>
                <w:color w:val="000000"/>
                <w:sz w:val="18"/>
                <w:szCs w:val="18"/>
              </w:rPr>
            </w:pPr>
            <w:del w:id="2278" w:author="Livia Arbex Endo | Felsberg Advogados" w:date="2019-04-05T12:32:00Z">
              <w:r w:rsidRPr="00F01147" w:rsidDel="00EE1D17">
                <w:rPr>
                  <w:color w:val="000000"/>
                  <w:sz w:val="18"/>
                  <w:szCs w:val="18"/>
                </w:rPr>
                <w:delText>704 TORRE F</w:delText>
              </w:r>
            </w:del>
          </w:p>
        </w:tc>
        <w:tc>
          <w:tcPr>
            <w:tcW w:w="3139" w:type="dxa"/>
            <w:tcBorders>
              <w:top w:val="nil"/>
              <w:left w:val="nil"/>
              <w:bottom w:val="single" w:sz="4" w:space="0" w:color="auto"/>
              <w:right w:val="single" w:sz="4" w:space="0" w:color="auto"/>
            </w:tcBorders>
            <w:shd w:val="clear" w:color="auto" w:fill="auto"/>
            <w:noWrap/>
            <w:vAlign w:val="bottom"/>
            <w:tcPrChange w:id="227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2B9A9003" w14:textId="09E25A7F" w:rsidR="00D84C48" w:rsidRPr="00F01147" w:rsidDel="00EE1D17" w:rsidRDefault="00D84C48" w:rsidP="004E5714">
            <w:pPr>
              <w:rPr>
                <w:del w:id="2280" w:author="Livia Arbex Endo | Felsberg Advogados" w:date="2019-04-05T12:32:00Z"/>
                <w:color w:val="000000"/>
                <w:sz w:val="18"/>
                <w:szCs w:val="18"/>
              </w:rPr>
            </w:pPr>
            <w:del w:id="2281" w:author="Livia Arbex Endo | Felsberg Advogados" w:date="2019-04-05T12:32:00Z">
              <w:r w:rsidRPr="00F01147" w:rsidDel="00EE1D17">
                <w:rPr>
                  <w:color w:val="000000"/>
                  <w:sz w:val="18"/>
                  <w:szCs w:val="18"/>
                </w:rPr>
                <w:delText>Rua Cristais de Gelo, 75, Redinha</w:delText>
              </w:r>
            </w:del>
          </w:p>
        </w:tc>
        <w:tc>
          <w:tcPr>
            <w:tcW w:w="1311" w:type="dxa"/>
            <w:tcBorders>
              <w:top w:val="nil"/>
              <w:left w:val="nil"/>
              <w:bottom w:val="single" w:sz="4" w:space="0" w:color="auto"/>
              <w:right w:val="single" w:sz="4" w:space="0" w:color="auto"/>
            </w:tcBorders>
            <w:shd w:val="clear" w:color="auto" w:fill="auto"/>
            <w:noWrap/>
            <w:vAlign w:val="bottom"/>
            <w:tcPrChange w:id="228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63938553" w14:textId="4BB66273" w:rsidR="00D84C48" w:rsidRPr="00F01147" w:rsidDel="00EE1D17" w:rsidRDefault="00D84C48" w:rsidP="004E5714">
            <w:pPr>
              <w:jc w:val="center"/>
              <w:rPr>
                <w:del w:id="2283" w:author="Livia Arbex Endo | Felsberg Advogados" w:date="2019-04-05T12:32:00Z"/>
                <w:color w:val="000000"/>
                <w:sz w:val="18"/>
                <w:szCs w:val="18"/>
              </w:rPr>
            </w:pPr>
            <w:del w:id="228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vAlign w:val="bottom"/>
            <w:tcPrChange w:id="228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2D6EB0DF" w14:textId="2EEBA4FA" w:rsidR="00D84C48" w:rsidRPr="00F01147" w:rsidDel="00EE1D17" w:rsidRDefault="00D84C48" w:rsidP="004E5714">
            <w:pPr>
              <w:jc w:val="center"/>
              <w:rPr>
                <w:del w:id="2286" w:author="Livia Arbex Endo | Felsberg Advogados" w:date="2019-04-05T12:32:00Z"/>
                <w:color w:val="000000"/>
                <w:sz w:val="18"/>
                <w:szCs w:val="18"/>
              </w:rPr>
            </w:pPr>
            <w:del w:id="2287" w:author="Livia Arbex Endo | Felsberg Advogados" w:date="2019-04-05T12:32:00Z">
              <w:r w:rsidRPr="00F01147" w:rsidDel="00EE1D17">
                <w:rPr>
                  <w:color w:val="000000"/>
                  <w:sz w:val="18"/>
                  <w:szCs w:val="18"/>
                </w:rPr>
                <w:delText>3º OFICIO / 1ª ZONA</w:delText>
              </w:r>
            </w:del>
          </w:p>
        </w:tc>
        <w:tc>
          <w:tcPr>
            <w:tcW w:w="1271" w:type="dxa"/>
            <w:tcBorders>
              <w:top w:val="nil"/>
              <w:left w:val="nil"/>
              <w:bottom w:val="single" w:sz="4" w:space="0" w:color="auto"/>
              <w:right w:val="single" w:sz="4" w:space="0" w:color="auto"/>
            </w:tcBorders>
            <w:shd w:val="clear" w:color="auto" w:fill="auto"/>
            <w:noWrap/>
            <w:vAlign w:val="bottom"/>
            <w:tcPrChange w:id="228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0A842E30" w14:textId="2124E470" w:rsidR="00D84C48" w:rsidRPr="00F01147" w:rsidDel="00EE1D17" w:rsidRDefault="00D84C48" w:rsidP="004E5714">
            <w:pPr>
              <w:jc w:val="center"/>
              <w:rPr>
                <w:del w:id="2289" w:author="Livia Arbex Endo | Felsberg Advogados" w:date="2019-04-05T12:32:00Z"/>
                <w:color w:val="000000"/>
                <w:sz w:val="18"/>
                <w:szCs w:val="18"/>
              </w:rPr>
            </w:pPr>
            <w:del w:id="2290" w:author="Livia Arbex Endo | Felsberg Advogados" w:date="2019-04-05T12:32:00Z">
              <w:r w:rsidRPr="00F01147" w:rsidDel="00EE1D17">
                <w:rPr>
                  <w:color w:val="000000"/>
                  <w:sz w:val="18"/>
                  <w:szCs w:val="18"/>
                </w:rPr>
                <w:delText>41.363</w:delText>
              </w:r>
            </w:del>
          </w:p>
        </w:tc>
      </w:tr>
      <w:tr w:rsidR="00D84C48" w:rsidRPr="00897E06" w:rsidDel="00EE1D17" w14:paraId="6BDEADEC" w14:textId="13D77952" w:rsidTr="00EE1D17">
        <w:trPr>
          <w:trHeight w:val="255"/>
          <w:del w:id="2291" w:author="Livia Arbex Endo | Felsberg Advogados" w:date="2019-04-05T12:32:00Z"/>
          <w:trPrChange w:id="229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29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0CD22DC6" w14:textId="34E09CE5" w:rsidR="00D84C48" w:rsidRPr="00F01147" w:rsidDel="00EE1D17" w:rsidRDefault="00D84C48" w:rsidP="004E5714">
            <w:pPr>
              <w:rPr>
                <w:del w:id="2294" w:author="Livia Arbex Endo | Felsberg Advogados" w:date="2019-04-05T12:32:00Z"/>
                <w:color w:val="000000"/>
                <w:sz w:val="18"/>
                <w:szCs w:val="18"/>
              </w:rPr>
            </w:pPr>
            <w:del w:id="2295" w:author="Livia Arbex Endo | Felsberg Advogados" w:date="2019-04-05T12:32:00Z">
              <w:r w:rsidRPr="00F01147" w:rsidDel="00EE1D17">
                <w:rPr>
                  <w:color w:val="000000"/>
                  <w:sz w:val="18"/>
                  <w:szCs w:val="18"/>
                </w:rPr>
                <w:delText>CONDOMINIO JARDIM ALPES SUIÇOS</w:delText>
              </w:r>
            </w:del>
          </w:p>
        </w:tc>
        <w:tc>
          <w:tcPr>
            <w:tcW w:w="981" w:type="dxa"/>
            <w:tcBorders>
              <w:top w:val="nil"/>
              <w:left w:val="nil"/>
              <w:bottom w:val="single" w:sz="4" w:space="0" w:color="auto"/>
              <w:right w:val="single" w:sz="4" w:space="0" w:color="auto"/>
            </w:tcBorders>
            <w:shd w:val="clear" w:color="auto" w:fill="auto"/>
            <w:noWrap/>
            <w:vAlign w:val="bottom"/>
            <w:tcPrChange w:id="229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7632B1CF" w14:textId="27EFCA4B" w:rsidR="00D84C48" w:rsidRPr="00F01147" w:rsidDel="00EE1D17" w:rsidRDefault="00D84C48" w:rsidP="004E5714">
            <w:pPr>
              <w:jc w:val="center"/>
              <w:rPr>
                <w:del w:id="2297" w:author="Livia Arbex Endo | Felsberg Advogados" w:date="2019-04-05T12:32:00Z"/>
                <w:color w:val="000000"/>
                <w:sz w:val="18"/>
                <w:szCs w:val="18"/>
              </w:rPr>
            </w:pPr>
            <w:del w:id="2298" w:author="Livia Arbex Endo | Felsberg Advogados" w:date="2019-04-05T12:32:00Z">
              <w:r w:rsidRPr="00F01147" w:rsidDel="00EE1D17">
                <w:rPr>
                  <w:color w:val="000000"/>
                  <w:sz w:val="18"/>
                  <w:szCs w:val="18"/>
                </w:rPr>
                <w:delText>LOTE 5 QUADRA B</w:delText>
              </w:r>
            </w:del>
          </w:p>
        </w:tc>
        <w:tc>
          <w:tcPr>
            <w:tcW w:w="3139" w:type="dxa"/>
            <w:tcBorders>
              <w:top w:val="nil"/>
              <w:left w:val="nil"/>
              <w:bottom w:val="single" w:sz="4" w:space="0" w:color="auto"/>
              <w:right w:val="single" w:sz="4" w:space="0" w:color="auto"/>
            </w:tcBorders>
            <w:shd w:val="clear" w:color="auto" w:fill="auto"/>
            <w:noWrap/>
            <w:vAlign w:val="bottom"/>
            <w:tcPrChange w:id="229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11DC4AD6" w14:textId="35307591" w:rsidR="00D84C48" w:rsidRPr="00F01147" w:rsidDel="00EE1D17" w:rsidRDefault="00D84C48" w:rsidP="004E5714">
            <w:pPr>
              <w:rPr>
                <w:del w:id="2300" w:author="Livia Arbex Endo | Felsberg Advogados" w:date="2019-04-05T12:32:00Z"/>
                <w:color w:val="000000"/>
                <w:sz w:val="18"/>
                <w:szCs w:val="18"/>
              </w:rPr>
            </w:pPr>
            <w:del w:id="2301" w:author="Livia Arbex Endo | Felsberg Advogados" w:date="2019-04-05T12:32:00Z">
              <w:r w:rsidRPr="00F01147" w:rsidDel="00EE1D17">
                <w:rPr>
                  <w:color w:val="000000"/>
                  <w:sz w:val="18"/>
                  <w:szCs w:val="18"/>
                </w:rPr>
                <w:delText>Rua Judith Campagnolli de Oliveira, 512, Vila Suiça</w:delText>
              </w:r>
            </w:del>
          </w:p>
        </w:tc>
        <w:tc>
          <w:tcPr>
            <w:tcW w:w="1311" w:type="dxa"/>
            <w:tcBorders>
              <w:top w:val="nil"/>
              <w:left w:val="nil"/>
              <w:bottom w:val="single" w:sz="4" w:space="0" w:color="auto"/>
              <w:right w:val="single" w:sz="4" w:space="0" w:color="auto"/>
            </w:tcBorders>
            <w:shd w:val="clear" w:color="auto" w:fill="auto"/>
            <w:noWrap/>
            <w:vAlign w:val="bottom"/>
            <w:tcPrChange w:id="230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4B2FB84D" w14:textId="1F1AF8BF" w:rsidR="00D84C48" w:rsidRPr="00F01147" w:rsidDel="00EE1D17" w:rsidRDefault="00D84C48" w:rsidP="004E5714">
            <w:pPr>
              <w:jc w:val="center"/>
              <w:rPr>
                <w:del w:id="2303" w:author="Livia Arbex Endo | Felsberg Advogados" w:date="2019-04-05T12:32:00Z"/>
                <w:color w:val="000000"/>
                <w:sz w:val="18"/>
                <w:szCs w:val="18"/>
              </w:rPr>
            </w:pPr>
            <w:del w:id="2304" w:author="Livia Arbex Endo | Felsberg Advogados" w:date="2019-04-05T12:32:00Z">
              <w:r w:rsidRPr="00F01147" w:rsidDel="00EE1D17">
                <w:rPr>
                  <w:color w:val="000000"/>
                  <w:sz w:val="18"/>
                  <w:szCs w:val="18"/>
                </w:rPr>
                <w:delText>INDAIATUBA</w:delText>
              </w:r>
            </w:del>
          </w:p>
        </w:tc>
        <w:tc>
          <w:tcPr>
            <w:tcW w:w="1131" w:type="dxa"/>
            <w:tcBorders>
              <w:top w:val="nil"/>
              <w:left w:val="nil"/>
              <w:bottom w:val="single" w:sz="4" w:space="0" w:color="auto"/>
              <w:right w:val="single" w:sz="4" w:space="0" w:color="auto"/>
            </w:tcBorders>
            <w:shd w:val="clear" w:color="auto" w:fill="auto"/>
            <w:noWrap/>
            <w:vAlign w:val="bottom"/>
            <w:tcPrChange w:id="230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00BE4389" w14:textId="68C56C49" w:rsidR="00D84C48" w:rsidRPr="00F01147" w:rsidDel="00EE1D17" w:rsidRDefault="00D84C48" w:rsidP="004E5714">
            <w:pPr>
              <w:jc w:val="center"/>
              <w:rPr>
                <w:del w:id="2306" w:author="Livia Arbex Endo | Felsberg Advogados" w:date="2019-04-05T12:32:00Z"/>
                <w:color w:val="000000"/>
                <w:sz w:val="18"/>
                <w:szCs w:val="18"/>
              </w:rPr>
            </w:pPr>
            <w:del w:id="2307" w:author="Livia Arbex Endo | Felsberg Advogados" w:date="2019-04-05T12:32:00Z">
              <w:r w:rsidRPr="00F01147" w:rsidDel="00EE1D17">
                <w:rPr>
                  <w:color w:val="000000"/>
                  <w:sz w:val="18"/>
                  <w:szCs w:val="18"/>
                </w:rPr>
                <w:delText>1º OFICIO</w:delText>
              </w:r>
            </w:del>
          </w:p>
        </w:tc>
        <w:tc>
          <w:tcPr>
            <w:tcW w:w="1271" w:type="dxa"/>
            <w:tcBorders>
              <w:top w:val="nil"/>
              <w:left w:val="nil"/>
              <w:bottom w:val="single" w:sz="4" w:space="0" w:color="auto"/>
              <w:right w:val="single" w:sz="4" w:space="0" w:color="auto"/>
            </w:tcBorders>
            <w:shd w:val="clear" w:color="auto" w:fill="auto"/>
            <w:noWrap/>
            <w:vAlign w:val="bottom"/>
            <w:tcPrChange w:id="230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1E317EEB" w14:textId="78D80F7F" w:rsidR="00D84C48" w:rsidRPr="00F01147" w:rsidDel="00EE1D17" w:rsidRDefault="00D84C48" w:rsidP="004E5714">
            <w:pPr>
              <w:jc w:val="center"/>
              <w:rPr>
                <w:del w:id="2309" w:author="Livia Arbex Endo | Felsberg Advogados" w:date="2019-04-05T12:32:00Z"/>
                <w:color w:val="000000"/>
                <w:sz w:val="18"/>
                <w:szCs w:val="18"/>
              </w:rPr>
            </w:pPr>
            <w:del w:id="2310" w:author="Livia Arbex Endo | Felsberg Advogados" w:date="2019-04-05T12:32:00Z">
              <w:r w:rsidRPr="00F01147" w:rsidDel="00EE1D17">
                <w:rPr>
                  <w:color w:val="000000"/>
                  <w:sz w:val="18"/>
                  <w:szCs w:val="18"/>
                </w:rPr>
                <w:delText>41.132</w:delText>
              </w:r>
            </w:del>
          </w:p>
        </w:tc>
      </w:tr>
      <w:tr w:rsidR="00D84C48" w:rsidRPr="00897E06" w:rsidDel="00EE1D17" w14:paraId="51B5542A" w14:textId="2985E79F" w:rsidTr="00EE1D17">
        <w:trPr>
          <w:trHeight w:val="255"/>
          <w:del w:id="2311" w:author="Livia Arbex Endo | Felsberg Advogados" w:date="2019-04-05T12:32:00Z"/>
          <w:trPrChange w:id="231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31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58C3370C" w14:textId="4C55EDC5" w:rsidR="00D84C48" w:rsidRPr="00F01147" w:rsidDel="00EE1D17" w:rsidRDefault="00D84C48" w:rsidP="004E5714">
            <w:pPr>
              <w:rPr>
                <w:del w:id="2314" w:author="Livia Arbex Endo | Felsberg Advogados" w:date="2019-04-05T12:32:00Z"/>
                <w:color w:val="000000"/>
                <w:sz w:val="18"/>
                <w:szCs w:val="18"/>
              </w:rPr>
            </w:pPr>
            <w:del w:id="2315" w:author="Livia Arbex Endo | Felsberg Advogados" w:date="2019-04-05T12:32:00Z">
              <w:r w:rsidRPr="00F01147" w:rsidDel="00EE1D17">
                <w:rPr>
                  <w:color w:val="000000"/>
                  <w:sz w:val="18"/>
                  <w:szCs w:val="18"/>
                </w:rPr>
                <w:delText>CORAIS DE LAGOA NOVA</w:delText>
              </w:r>
            </w:del>
          </w:p>
        </w:tc>
        <w:tc>
          <w:tcPr>
            <w:tcW w:w="981" w:type="dxa"/>
            <w:tcBorders>
              <w:top w:val="nil"/>
              <w:left w:val="nil"/>
              <w:bottom w:val="single" w:sz="4" w:space="0" w:color="auto"/>
              <w:right w:val="single" w:sz="4" w:space="0" w:color="auto"/>
            </w:tcBorders>
            <w:shd w:val="clear" w:color="auto" w:fill="auto"/>
            <w:noWrap/>
            <w:vAlign w:val="bottom"/>
            <w:tcPrChange w:id="231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5423B6C7" w14:textId="178F7423" w:rsidR="00D84C48" w:rsidRPr="00F01147" w:rsidDel="00EE1D17" w:rsidRDefault="00D84C48" w:rsidP="004E5714">
            <w:pPr>
              <w:jc w:val="center"/>
              <w:rPr>
                <w:del w:id="2317" w:author="Livia Arbex Endo | Felsberg Advogados" w:date="2019-04-05T12:32:00Z"/>
                <w:color w:val="000000"/>
                <w:sz w:val="18"/>
                <w:szCs w:val="18"/>
              </w:rPr>
            </w:pPr>
            <w:del w:id="2318" w:author="Livia Arbex Endo | Felsberg Advogados" w:date="2019-04-05T12:32:00Z">
              <w:r w:rsidRPr="00F01147" w:rsidDel="00EE1D17">
                <w:rPr>
                  <w:color w:val="000000"/>
                  <w:sz w:val="18"/>
                  <w:szCs w:val="18"/>
                </w:rPr>
                <w:delText>1401</w:delText>
              </w:r>
            </w:del>
          </w:p>
        </w:tc>
        <w:tc>
          <w:tcPr>
            <w:tcW w:w="3139" w:type="dxa"/>
            <w:tcBorders>
              <w:top w:val="nil"/>
              <w:left w:val="nil"/>
              <w:bottom w:val="single" w:sz="4" w:space="0" w:color="auto"/>
              <w:right w:val="single" w:sz="4" w:space="0" w:color="auto"/>
            </w:tcBorders>
            <w:shd w:val="clear" w:color="auto" w:fill="auto"/>
            <w:noWrap/>
            <w:vAlign w:val="bottom"/>
            <w:tcPrChange w:id="231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7927CDF3" w14:textId="756726D2" w:rsidR="00D84C48" w:rsidRPr="00F01147" w:rsidDel="00EE1D17" w:rsidRDefault="00D84C48" w:rsidP="004E5714">
            <w:pPr>
              <w:rPr>
                <w:del w:id="2320" w:author="Livia Arbex Endo | Felsberg Advogados" w:date="2019-04-05T12:32:00Z"/>
                <w:color w:val="000000"/>
                <w:sz w:val="18"/>
                <w:szCs w:val="18"/>
              </w:rPr>
            </w:pPr>
            <w:del w:id="2321" w:author="Livia Arbex Endo | Felsberg Advogados" w:date="2019-04-05T12:32:00Z">
              <w:r w:rsidRPr="00F01147" w:rsidDel="00EE1D17">
                <w:rPr>
                  <w:color w:val="000000"/>
                  <w:sz w:val="18"/>
                  <w:szCs w:val="18"/>
                </w:rPr>
                <w:delText>Rua dos Potiguares, 365, Lagoa Nova</w:delText>
              </w:r>
            </w:del>
          </w:p>
        </w:tc>
        <w:tc>
          <w:tcPr>
            <w:tcW w:w="1311" w:type="dxa"/>
            <w:tcBorders>
              <w:top w:val="nil"/>
              <w:left w:val="nil"/>
              <w:bottom w:val="single" w:sz="4" w:space="0" w:color="auto"/>
              <w:right w:val="single" w:sz="4" w:space="0" w:color="auto"/>
            </w:tcBorders>
            <w:shd w:val="clear" w:color="auto" w:fill="auto"/>
            <w:noWrap/>
            <w:vAlign w:val="bottom"/>
            <w:tcPrChange w:id="232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0714E56E" w14:textId="11494AC4" w:rsidR="00D84C48" w:rsidRPr="00F01147" w:rsidDel="00EE1D17" w:rsidRDefault="00D84C48" w:rsidP="004E5714">
            <w:pPr>
              <w:jc w:val="center"/>
              <w:rPr>
                <w:del w:id="2323" w:author="Livia Arbex Endo | Felsberg Advogados" w:date="2019-04-05T12:32:00Z"/>
                <w:color w:val="000000"/>
                <w:sz w:val="18"/>
                <w:szCs w:val="18"/>
              </w:rPr>
            </w:pPr>
            <w:del w:id="232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vAlign w:val="bottom"/>
            <w:tcPrChange w:id="232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47B27411" w14:textId="43C5FA13" w:rsidR="00D84C48" w:rsidRPr="00F01147" w:rsidDel="00EE1D17" w:rsidRDefault="00D84C48" w:rsidP="004E5714">
            <w:pPr>
              <w:jc w:val="center"/>
              <w:rPr>
                <w:del w:id="2326" w:author="Livia Arbex Endo | Felsberg Advogados" w:date="2019-04-05T12:32:00Z"/>
                <w:color w:val="000000"/>
                <w:sz w:val="18"/>
                <w:szCs w:val="18"/>
              </w:rPr>
            </w:pPr>
            <w:del w:id="2327" w:author="Livia Arbex Endo | Felsberg Advogados" w:date="2019-04-05T12:32:00Z">
              <w:r w:rsidRPr="00F01147" w:rsidDel="00EE1D17">
                <w:rPr>
                  <w:color w:val="000000"/>
                  <w:sz w:val="18"/>
                  <w:szCs w:val="18"/>
                </w:rPr>
                <w:delText>6º OFICIO / 2ª ZONA</w:delText>
              </w:r>
            </w:del>
          </w:p>
        </w:tc>
        <w:tc>
          <w:tcPr>
            <w:tcW w:w="1271" w:type="dxa"/>
            <w:tcBorders>
              <w:top w:val="nil"/>
              <w:left w:val="nil"/>
              <w:bottom w:val="single" w:sz="4" w:space="0" w:color="auto"/>
              <w:right w:val="single" w:sz="4" w:space="0" w:color="auto"/>
            </w:tcBorders>
            <w:shd w:val="clear" w:color="auto" w:fill="auto"/>
            <w:noWrap/>
            <w:vAlign w:val="bottom"/>
            <w:tcPrChange w:id="232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241B987A" w14:textId="1D177F93" w:rsidR="00D84C48" w:rsidRPr="00F01147" w:rsidDel="00EE1D17" w:rsidRDefault="00D84C48" w:rsidP="004E5714">
            <w:pPr>
              <w:jc w:val="center"/>
              <w:rPr>
                <w:del w:id="2329" w:author="Livia Arbex Endo | Felsberg Advogados" w:date="2019-04-05T12:32:00Z"/>
                <w:color w:val="000000"/>
                <w:sz w:val="18"/>
                <w:szCs w:val="18"/>
              </w:rPr>
            </w:pPr>
            <w:del w:id="2330" w:author="Livia Arbex Endo | Felsberg Advogados" w:date="2019-04-05T12:32:00Z">
              <w:r w:rsidRPr="00F01147" w:rsidDel="00EE1D17">
                <w:rPr>
                  <w:color w:val="000000"/>
                  <w:sz w:val="18"/>
                  <w:szCs w:val="18"/>
                </w:rPr>
                <w:delText>61.875</w:delText>
              </w:r>
            </w:del>
          </w:p>
        </w:tc>
      </w:tr>
      <w:tr w:rsidR="00D84C48" w:rsidRPr="00897E06" w:rsidDel="00EE1D17" w14:paraId="3542EFAA" w14:textId="28D99FDE" w:rsidTr="00EE1D17">
        <w:trPr>
          <w:trHeight w:val="255"/>
          <w:del w:id="2331" w:author="Livia Arbex Endo | Felsberg Advogados" w:date="2019-04-05T12:32:00Z"/>
          <w:trPrChange w:id="233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33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346AB2EA" w14:textId="1113819A" w:rsidR="00D84C48" w:rsidRPr="00F01147" w:rsidDel="00EE1D17" w:rsidRDefault="00D84C48" w:rsidP="004E5714">
            <w:pPr>
              <w:rPr>
                <w:del w:id="2334" w:author="Livia Arbex Endo | Felsberg Advogados" w:date="2019-04-05T12:32:00Z"/>
                <w:color w:val="000000"/>
                <w:sz w:val="18"/>
                <w:szCs w:val="18"/>
              </w:rPr>
            </w:pPr>
            <w:del w:id="2335" w:author="Livia Arbex Endo | Felsberg Advogados" w:date="2019-04-05T12:32:00Z">
              <w:r w:rsidRPr="00F01147" w:rsidDel="00EE1D17">
                <w:rPr>
                  <w:color w:val="000000"/>
                  <w:sz w:val="18"/>
                  <w:szCs w:val="18"/>
                </w:rPr>
                <w:delText>CORAIS DE LAGOA NOVA</w:delText>
              </w:r>
            </w:del>
          </w:p>
        </w:tc>
        <w:tc>
          <w:tcPr>
            <w:tcW w:w="981" w:type="dxa"/>
            <w:tcBorders>
              <w:top w:val="nil"/>
              <w:left w:val="nil"/>
              <w:bottom w:val="single" w:sz="4" w:space="0" w:color="auto"/>
              <w:right w:val="single" w:sz="4" w:space="0" w:color="auto"/>
            </w:tcBorders>
            <w:shd w:val="clear" w:color="auto" w:fill="auto"/>
            <w:noWrap/>
            <w:vAlign w:val="bottom"/>
            <w:tcPrChange w:id="233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7C5E84CF" w14:textId="345FA552" w:rsidR="00D84C48" w:rsidRPr="00F01147" w:rsidDel="00EE1D17" w:rsidRDefault="00D84C48" w:rsidP="004E5714">
            <w:pPr>
              <w:jc w:val="center"/>
              <w:rPr>
                <w:del w:id="2337" w:author="Livia Arbex Endo | Felsberg Advogados" w:date="2019-04-05T12:32:00Z"/>
                <w:color w:val="000000"/>
                <w:sz w:val="18"/>
                <w:szCs w:val="18"/>
              </w:rPr>
            </w:pPr>
            <w:del w:id="2338" w:author="Livia Arbex Endo | Felsberg Advogados" w:date="2019-04-05T12:32:00Z">
              <w:r w:rsidRPr="00F01147" w:rsidDel="00EE1D17">
                <w:rPr>
                  <w:color w:val="000000"/>
                  <w:sz w:val="18"/>
                  <w:szCs w:val="18"/>
                </w:rPr>
                <w:delText>201</w:delText>
              </w:r>
            </w:del>
          </w:p>
        </w:tc>
        <w:tc>
          <w:tcPr>
            <w:tcW w:w="3139" w:type="dxa"/>
            <w:tcBorders>
              <w:top w:val="nil"/>
              <w:left w:val="nil"/>
              <w:bottom w:val="single" w:sz="4" w:space="0" w:color="auto"/>
              <w:right w:val="single" w:sz="4" w:space="0" w:color="auto"/>
            </w:tcBorders>
            <w:shd w:val="clear" w:color="auto" w:fill="auto"/>
            <w:noWrap/>
            <w:vAlign w:val="bottom"/>
            <w:tcPrChange w:id="233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5119F62E" w14:textId="5456135A" w:rsidR="00D84C48" w:rsidRPr="00F01147" w:rsidDel="00EE1D17" w:rsidRDefault="00D84C48" w:rsidP="004E5714">
            <w:pPr>
              <w:rPr>
                <w:del w:id="2340" w:author="Livia Arbex Endo | Felsberg Advogados" w:date="2019-04-05T12:32:00Z"/>
                <w:color w:val="000000"/>
                <w:sz w:val="18"/>
                <w:szCs w:val="18"/>
              </w:rPr>
            </w:pPr>
            <w:del w:id="2341" w:author="Livia Arbex Endo | Felsberg Advogados" w:date="2019-04-05T12:32:00Z">
              <w:r w:rsidRPr="00F01147" w:rsidDel="00EE1D17">
                <w:rPr>
                  <w:color w:val="000000"/>
                  <w:sz w:val="18"/>
                  <w:szCs w:val="18"/>
                </w:rPr>
                <w:delText>Rua dos Potiguares, 365, Lagoa Nova</w:delText>
              </w:r>
            </w:del>
          </w:p>
        </w:tc>
        <w:tc>
          <w:tcPr>
            <w:tcW w:w="1311" w:type="dxa"/>
            <w:tcBorders>
              <w:top w:val="nil"/>
              <w:left w:val="nil"/>
              <w:bottom w:val="single" w:sz="4" w:space="0" w:color="auto"/>
              <w:right w:val="single" w:sz="4" w:space="0" w:color="auto"/>
            </w:tcBorders>
            <w:shd w:val="clear" w:color="auto" w:fill="auto"/>
            <w:noWrap/>
            <w:vAlign w:val="bottom"/>
            <w:tcPrChange w:id="234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6C061BA6" w14:textId="0531585D" w:rsidR="00D84C48" w:rsidRPr="00F01147" w:rsidDel="00EE1D17" w:rsidRDefault="00D84C48" w:rsidP="004E5714">
            <w:pPr>
              <w:jc w:val="center"/>
              <w:rPr>
                <w:del w:id="2343" w:author="Livia Arbex Endo | Felsberg Advogados" w:date="2019-04-05T12:32:00Z"/>
                <w:color w:val="000000"/>
                <w:sz w:val="18"/>
                <w:szCs w:val="18"/>
              </w:rPr>
            </w:pPr>
            <w:del w:id="234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vAlign w:val="bottom"/>
            <w:tcPrChange w:id="234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415FA072" w14:textId="51179424" w:rsidR="00D84C48" w:rsidRPr="00F01147" w:rsidDel="00EE1D17" w:rsidRDefault="00D84C48" w:rsidP="004E5714">
            <w:pPr>
              <w:jc w:val="center"/>
              <w:rPr>
                <w:del w:id="2346" w:author="Livia Arbex Endo | Felsberg Advogados" w:date="2019-04-05T12:32:00Z"/>
                <w:color w:val="000000"/>
                <w:sz w:val="18"/>
                <w:szCs w:val="18"/>
              </w:rPr>
            </w:pPr>
            <w:del w:id="2347" w:author="Livia Arbex Endo | Felsberg Advogados" w:date="2019-04-05T12:32:00Z">
              <w:r w:rsidRPr="00F01147" w:rsidDel="00EE1D17">
                <w:rPr>
                  <w:color w:val="000000"/>
                  <w:sz w:val="18"/>
                  <w:szCs w:val="18"/>
                </w:rPr>
                <w:delText>6º OFICIO / 2ª ZONA</w:delText>
              </w:r>
            </w:del>
          </w:p>
        </w:tc>
        <w:tc>
          <w:tcPr>
            <w:tcW w:w="1271" w:type="dxa"/>
            <w:tcBorders>
              <w:top w:val="nil"/>
              <w:left w:val="nil"/>
              <w:bottom w:val="single" w:sz="4" w:space="0" w:color="auto"/>
              <w:right w:val="single" w:sz="4" w:space="0" w:color="auto"/>
            </w:tcBorders>
            <w:shd w:val="clear" w:color="auto" w:fill="auto"/>
            <w:noWrap/>
            <w:vAlign w:val="bottom"/>
            <w:tcPrChange w:id="234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0C9B1A0C" w14:textId="109B174D" w:rsidR="00D84C48" w:rsidRPr="00F01147" w:rsidDel="00EE1D17" w:rsidRDefault="00D84C48" w:rsidP="004E5714">
            <w:pPr>
              <w:jc w:val="center"/>
              <w:rPr>
                <w:del w:id="2349" w:author="Livia Arbex Endo | Felsberg Advogados" w:date="2019-04-05T12:32:00Z"/>
                <w:color w:val="000000"/>
                <w:sz w:val="18"/>
                <w:szCs w:val="18"/>
              </w:rPr>
            </w:pPr>
            <w:del w:id="2350" w:author="Livia Arbex Endo | Felsberg Advogados" w:date="2019-04-05T12:32:00Z">
              <w:r w:rsidRPr="00F01147" w:rsidDel="00EE1D17">
                <w:rPr>
                  <w:color w:val="000000"/>
                  <w:sz w:val="18"/>
                  <w:szCs w:val="18"/>
                </w:rPr>
                <w:delText>62.349</w:delText>
              </w:r>
            </w:del>
          </w:p>
        </w:tc>
      </w:tr>
      <w:tr w:rsidR="00D84C48" w:rsidRPr="00897E06" w:rsidDel="00EE1D17" w14:paraId="114882A8" w14:textId="61F1DF02" w:rsidTr="00EE1D17">
        <w:trPr>
          <w:trHeight w:val="255"/>
          <w:del w:id="2351" w:author="Livia Arbex Endo | Felsberg Advogados" w:date="2019-04-05T12:32:00Z"/>
          <w:trPrChange w:id="235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35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63F1142A" w14:textId="3FD6D8A5" w:rsidR="00D84C48" w:rsidRPr="00F01147" w:rsidDel="00EE1D17" w:rsidRDefault="00D84C48" w:rsidP="004E5714">
            <w:pPr>
              <w:rPr>
                <w:del w:id="2354" w:author="Livia Arbex Endo | Felsberg Advogados" w:date="2019-04-05T12:32:00Z"/>
                <w:color w:val="000000"/>
                <w:sz w:val="18"/>
                <w:szCs w:val="18"/>
              </w:rPr>
            </w:pPr>
            <w:del w:id="2355" w:author="Livia Arbex Endo | Felsberg Advogados" w:date="2019-04-05T12:32:00Z">
              <w:r w:rsidRPr="00F01147" w:rsidDel="00EE1D17">
                <w:rPr>
                  <w:color w:val="000000"/>
                  <w:sz w:val="18"/>
                  <w:szCs w:val="18"/>
                </w:rPr>
                <w:delText>CORAIS DE LAGOA NOVA</w:delText>
              </w:r>
            </w:del>
          </w:p>
        </w:tc>
        <w:tc>
          <w:tcPr>
            <w:tcW w:w="981" w:type="dxa"/>
            <w:tcBorders>
              <w:top w:val="nil"/>
              <w:left w:val="nil"/>
              <w:bottom w:val="single" w:sz="4" w:space="0" w:color="auto"/>
              <w:right w:val="single" w:sz="4" w:space="0" w:color="auto"/>
            </w:tcBorders>
            <w:shd w:val="clear" w:color="auto" w:fill="auto"/>
            <w:noWrap/>
            <w:vAlign w:val="bottom"/>
            <w:tcPrChange w:id="235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329F6D12" w14:textId="30421958" w:rsidR="00D84C48" w:rsidRPr="00F01147" w:rsidDel="00EE1D17" w:rsidRDefault="00D84C48" w:rsidP="004E5714">
            <w:pPr>
              <w:jc w:val="center"/>
              <w:rPr>
                <w:del w:id="2357" w:author="Livia Arbex Endo | Felsberg Advogados" w:date="2019-04-05T12:32:00Z"/>
                <w:color w:val="000000"/>
                <w:sz w:val="18"/>
                <w:szCs w:val="18"/>
              </w:rPr>
            </w:pPr>
            <w:del w:id="2358" w:author="Livia Arbex Endo | Felsberg Advogados" w:date="2019-04-05T12:32:00Z">
              <w:r w:rsidRPr="00F01147" w:rsidDel="00EE1D17">
                <w:rPr>
                  <w:color w:val="000000"/>
                  <w:sz w:val="18"/>
                  <w:szCs w:val="18"/>
                </w:rPr>
                <w:delText>1503</w:delText>
              </w:r>
            </w:del>
          </w:p>
        </w:tc>
        <w:tc>
          <w:tcPr>
            <w:tcW w:w="3139" w:type="dxa"/>
            <w:tcBorders>
              <w:top w:val="nil"/>
              <w:left w:val="nil"/>
              <w:bottom w:val="single" w:sz="4" w:space="0" w:color="auto"/>
              <w:right w:val="single" w:sz="4" w:space="0" w:color="auto"/>
            </w:tcBorders>
            <w:shd w:val="clear" w:color="auto" w:fill="auto"/>
            <w:noWrap/>
            <w:vAlign w:val="bottom"/>
            <w:tcPrChange w:id="235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29280EE7" w14:textId="72D311EB" w:rsidR="00D84C48" w:rsidRPr="00F01147" w:rsidDel="00EE1D17" w:rsidRDefault="00D84C48" w:rsidP="004E5714">
            <w:pPr>
              <w:rPr>
                <w:del w:id="2360" w:author="Livia Arbex Endo | Felsberg Advogados" w:date="2019-04-05T12:32:00Z"/>
                <w:color w:val="000000"/>
                <w:sz w:val="18"/>
                <w:szCs w:val="18"/>
              </w:rPr>
            </w:pPr>
            <w:del w:id="2361" w:author="Livia Arbex Endo | Felsberg Advogados" w:date="2019-04-05T12:32:00Z">
              <w:r w:rsidRPr="00F01147" w:rsidDel="00EE1D17">
                <w:rPr>
                  <w:color w:val="000000"/>
                  <w:sz w:val="18"/>
                  <w:szCs w:val="18"/>
                </w:rPr>
                <w:delText>Rua dos Potiguares, 365, Lagoa Nova</w:delText>
              </w:r>
            </w:del>
          </w:p>
        </w:tc>
        <w:tc>
          <w:tcPr>
            <w:tcW w:w="1311" w:type="dxa"/>
            <w:tcBorders>
              <w:top w:val="nil"/>
              <w:left w:val="nil"/>
              <w:bottom w:val="single" w:sz="4" w:space="0" w:color="auto"/>
              <w:right w:val="single" w:sz="4" w:space="0" w:color="auto"/>
            </w:tcBorders>
            <w:shd w:val="clear" w:color="auto" w:fill="auto"/>
            <w:noWrap/>
            <w:vAlign w:val="bottom"/>
            <w:tcPrChange w:id="236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00D072B6" w14:textId="2663531E" w:rsidR="00D84C48" w:rsidRPr="00F01147" w:rsidDel="00EE1D17" w:rsidRDefault="00D84C48" w:rsidP="004E5714">
            <w:pPr>
              <w:jc w:val="center"/>
              <w:rPr>
                <w:del w:id="2363" w:author="Livia Arbex Endo | Felsberg Advogados" w:date="2019-04-05T12:32:00Z"/>
                <w:color w:val="000000"/>
                <w:sz w:val="18"/>
                <w:szCs w:val="18"/>
              </w:rPr>
            </w:pPr>
            <w:del w:id="236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vAlign w:val="bottom"/>
            <w:tcPrChange w:id="236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57CD6BD5" w14:textId="4B786B5B" w:rsidR="00D84C48" w:rsidRPr="00F01147" w:rsidDel="00EE1D17" w:rsidRDefault="00D84C48" w:rsidP="004E5714">
            <w:pPr>
              <w:jc w:val="center"/>
              <w:rPr>
                <w:del w:id="2366" w:author="Livia Arbex Endo | Felsberg Advogados" w:date="2019-04-05T12:32:00Z"/>
                <w:color w:val="000000"/>
                <w:sz w:val="18"/>
                <w:szCs w:val="18"/>
              </w:rPr>
            </w:pPr>
            <w:del w:id="2367" w:author="Livia Arbex Endo | Felsberg Advogados" w:date="2019-04-05T12:32:00Z">
              <w:r w:rsidRPr="00F01147" w:rsidDel="00EE1D17">
                <w:rPr>
                  <w:color w:val="000000"/>
                  <w:sz w:val="18"/>
                  <w:szCs w:val="18"/>
                </w:rPr>
                <w:delText>6º OFICIO / 2ª ZONA</w:delText>
              </w:r>
            </w:del>
          </w:p>
        </w:tc>
        <w:tc>
          <w:tcPr>
            <w:tcW w:w="1271" w:type="dxa"/>
            <w:tcBorders>
              <w:top w:val="nil"/>
              <w:left w:val="nil"/>
              <w:bottom w:val="single" w:sz="4" w:space="0" w:color="auto"/>
              <w:right w:val="single" w:sz="4" w:space="0" w:color="auto"/>
            </w:tcBorders>
            <w:shd w:val="clear" w:color="auto" w:fill="auto"/>
            <w:noWrap/>
            <w:vAlign w:val="bottom"/>
            <w:tcPrChange w:id="236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7EAEC1AA" w14:textId="65BB6A82" w:rsidR="00D84C48" w:rsidRPr="00F01147" w:rsidDel="00EE1D17" w:rsidRDefault="00D84C48" w:rsidP="004E5714">
            <w:pPr>
              <w:jc w:val="center"/>
              <w:rPr>
                <w:del w:id="2369" w:author="Livia Arbex Endo | Felsberg Advogados" w:date="2019-04-05T12:32:00Z"/>
                <w:color w:val="000000"/>
                <w:sz w:val="18"/>
                <w:szCs w:val="18"/>
              </w:rPr>
            </w:pPr>
            <w:del w:id="2370" w:author="Livia Arbex Endo | Felsberg Advogados" w:date="2019-04-05T12:32:00Z">
              <w:r w:rsidRPr="00F01147" w:rsidDel="00EE1D17">
                <w:rPr>
                  <w:color w:val="000000"/>
                  <w:sz w:val="18"/>
                  <w:szCs w:val="18"/>
                </w:rPr>
                <w:delText>62.368</w:delText>
              </w:r>
            </w:del>
          </w:p>
        </w:tc>
      </w:tr>
      <w:tr w:rsidR="00D84C48" w:rsidRPr="00897E06" w:rsidDel="00EE1D17" w14:paraId="16E26B6D" w14:textId="5A22AAA6" w:rsidTr="00EE1D17">
        <w:trPr>
          <w:trHeight w:val="255"/>
          <w:del w:id="2371" w:author="Livia Arbex Endo | Felsberg Advogados" w:date="2019-04-05T12:32:00Z"/>
          <w:trPrChange w:id="237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37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25C93017" w14:textId="17052B24" w:rsidR="00D84C48" w:rsidRPr="00F01147" w:rsidDel="00EE1D17" w:rsidRDefault="00D84C48" w:rsidP="004E5714">
            <w:pPr>
              <w:rPr>
                <w:del w:id="2374" w:author="Livia Arbex Endo | Felsberg Advogados" w:date="2019-04-05T12:32:00Z"/>
                <w:color w:val="000000"/>
                <w:sz w:val="18"/>
                <w:szCs w:val="18"/>
              </w:rPr>
            </w:pPr>
            <w:del w:id="2375" w:author="Livia Arbex Endo | Felsberg Advogados" w:date="2019-04-05T12:32:00Z">
              <w:r w:rsidRPr="00F01147" w:rsidDel="00EE1D17">
                <w:rPr>
                  <w:color w:val="000000"/>
                  <w:sz w:val="18"/>
                  <w:szCs w:val="18"/>
                </w:rPr>
                <w:delText>ED. REQUINTE DO RECREIO</w:delText>
              </w:r>
            </w:del>
          </w:p>
        </w:tc>
        <w:tc>
          <w:tcPr>
            <w:tcW w:w="981" w:type="dxa"/>
            <w:tcBorders>
              <w:top w:val="nil"/>
              <w:left w:val="nil"/>
              <w:bottom w:val="single" w:sz="4" w:space="0" w:color="auto"/>
              <w:right w:val="single" w:sz="4" w:space="0" w:color="auto"/>
            </w:tcBorders>
            <w:shd w:val="clear" w:color="auto" w:fill="auto"/>
            <w:noWrap/>
            <w:vAlign w:val="bottom"/>
            <w:tcPrChange w:id="237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324699A7" w14:textId="3C54CEA2" w:rsidR="00D84C48" w:rsidRPr="00F01147" w:rsidDel="00EE1D17" w:rsidRDefault="00D84C48" w:rsidP="004E5714">
            <w:pPr>
              <w:jc w:val="center"/>
              <w:rPr>
                <w:del w:id="2377" w:author="Livia Arbex Endo | Felsberg Advogados" w:date="2019-04-05T12:32:00Z"/>
                <w:color w:val="000000"/>
                <w:sz w:val="18"/>
                <w:szCs w:val="18"/>
              </w:rPr>
            </w:pPr>
            <w:del w:id="2378" w:author="Livia Arbex Endo | Felsberg Advogados" w:date="2019-04-05T12:32:00Z">
              <w:r w:rsidRPr="00F01147" w:rsidDel="00EE1D17">
                <w:rPr>
                  <w:color w:val="000000"/>
                  <w:sz w:val="18"/>
                  <w:szCs w:val="18"/>
                </w:rPr>
                <w:delText>301</w:delText>
              </w:r>
            </w:del>
          </w:p>
        </w:tc>
        <w:tc>
          <w:tcPr>
            <w:tcW w:w="3139" w:type="dxa"/>
            <w:tcBorders>
              <w:top w:val="nil"/>
              <w:left w:val="nil"/>
              <w:bottom w:val="single" w:sz="4" w:space="0" w:color="auto"/>
              <w:right w:val="single" w:sz="4" w:space="0" w:color="auto"/>
            </w:tcBorders>
            <w:shd w:val="clear" w:color="auto" w:fill="auto"/>
            <w:noWrap/>
            <w:vAlign w:val="bottom"/>
            <w:tcPrChange w:id="237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59817774" w14:textId="1C87EC6E" w:rsidR="00D84C48" w:rsidRPr="00F01147" w:rsidDel="00EE1D17" w:rsidRDefault="00D84C48" w:rsidP="004E5714">
            <w:pPr>
              <w:rPr>
                <w:del w:id="2380" w:author="Livia Arbex Endo | Felsberg Advogados" w:date="2019-04-05T12:32:00Z"/>
                <w:color w:val="000000"/>
                <w:sz w:val="18"/>
                <w:szCs w:val="18"/>
              </w:rPr>
            </w:pPr>
            <w:del w:id="2381" w:author="Livia Arbex Endo | Felsberg Advogados" w:date="2019-04-05T12:32:00Z">
              <w:r w:rsidRPr="00F01147" w:rsidDel="00EE1D17">
                <w:rPr>
                  <w:color w:val="000000"/>
                  <w:sz w:val="18"/>
                  <w:szCs w:val="18"/>
                </w:rPr>
                <w:delText>Rua Joaquim da Silveira, 318, Recreio dos Bandeirantes</w:delText>
              </w:r>
            </w:del>
          </w:p>
        </w:tc>
        <w:tc>
          <w:tcPr>
            <w:tcW w:w="1311" w:type="dxa"/>
            <w:tcBorders>
              <w:top w:val="nil"/>
              <w:left w:val="nil"/>
              <w:bottom w:val="single" w:sz="4" w:space="0" w:color="auto"/>
              <w:right w:val="single" w:sz="4" w:space="0" w:color="auto"/>
            </w:tcBorders>
            <w:shd w:val="clear" w:color="auto" w:fill="auto"/>
            <w:noWrap/>
            <w:vAlign w:val="bottom"/>
            <w:tcPrChange w:id="238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56D08A89" w14:textId="2585E7B1" w:rsidR="00D84C48" w:rsidRPr="00F01147" w:rsidDel="00EE1D17" w:rsidRDefault="00D84C48" w:rsidP="004E5714">
            <w:pPr>
              <w:jc w:val="center"/>
              <w:rPr>
                <w:del w:id="2383" w:author="Livia Arbex Endo | Felsberg Advogados" w:date="2019-04-05T12:32:00Z"/>
                <w:color w:val="000000"/>
                <w:sz w:val="18"/>
                <w:szCs w:val="18"/>
              </w:rPr>
            </w:pPr>
            <w:del w:id="2384" w:author="Livia Arbex Endo | Felsberg Advogados" w:date="2019-04-05T12:32:00Z">
              <w:r w:rsidRPr="00F01147" w:rsidDel="00EE1D17">
                <w:rPr>
                  <w:color w:val="000000"/>
                  <w:sz w:val="18"/>
                  <w:szCs w:val="18"/>
                </w:rPr>
                <w:delText>RIO DE JANEIRO</w:delText>
              </w:r>
            </w:del>
          </w:p>
        </w:tc>
        <w:tc>
          <w:tcPr>
            <w:tcW w:w="1131" w:type="dxa"/>
            <w:tcBorders>
              <w:top w:val="nil"/>
              <w:left w:val="nil"/>
              <w:bottom w:val="single" w:sz="4" w:space="0" w:color="auto"/>
              <w:right w:val="single" w:sz="4" w:space="0" w:color="auto"/>
            </w:tcBorders>
            <w:shd w:val="clear" w:color="auto" w:fill="auto"/>
            <w:noWrap/>
            <w:vAlign w:val="bottom"/>
            <w:tcPrChange w:id="238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195F8B1B" w14:textId="1D163FD4" w:rsidR="00D84C48" w:rsidRPr="00F01147" w:rsidDel="00EE1D17" w:rsidRDefault="00D84C48" w:rsidP="004E5714">
            <w:pPr>
              <w:jc w:val="center"/>
              <w:rPr>
                <w:del w:id="2386" w:author="Livia Arbex Endo | Felsberg Advogados" w:date="2019-04-05T12:32:00Z"/>
                <w:color w:val="000000"/>
                <w:sz w:val="18"/>
                <w:szCs w:val="18"/>
              </w:rPr>
            </w:pPr>
            <w:del w:id="2387" w:author="Livia Arbex Endo | Felsberg Advogados" w:date="2019-04-05T12:32:00Z">
              <w:r w:rsidRPr="00F01147" w:rsidDel="00EE1D17">
                <w:rPr>
                  <w:color w:val="000000"/>
                  <w:sz w:val="18"/>
                  <w:szCs w:val="18"/>
                </w:rPr>
                <w:delText>9º OFICIO</w:delText>
              </w:r>
            </w:del>
          </w:p>
        </w:tc>
        <w:tc>
          <w:tcPr>
            <w:tcW w:w="1271" w:type="dxa"/>
            <w:tcBorders>
              <w:top w:val="nil"/>
              <w:left w:val="nil"/>
              <w:bottom w:val="single" w:sz="4" w:space="0" w:color="auto"/>
              <w:right w:val="single" w:sz="4" w:space="0" w:color="auto"/>
            </w:tcBorders>
            <w:shd w:val="clear" w:color="auto" w:fill="auto"/>
            <w:noWrap/>
            <w:vAlign w:val="bottom"/>
            <w:tcPrChange w:id="238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01683C6A" w14:textId="799B6946" w:rsidR="00D84C48" w:rsidRPr="00F01147" w:rsidDel="00EE1D17" w:rsidRDefault="00D84C48" w:rsidP="004E5714">
            <w:pPr>
              <w:jc w:val="center"/>
              <w:rPr>
                <w:del w:id="2389" w:author="Livia Arbex Endo | Felsberg Advogados" w:date="2019-04-05T12:32:00Z"/>
                <w:color w:val="000000"/>
                <w:sz w:val="18"/>
                <w:szCs w:val="18"/>
              </w:rPr>
            </w:pPr>
            <w:del w:id="2390" w:author="Livia Arbex Endo | Felsberg Advogados" w:date="2019-04-05T12:32:00Z">
              <w:r w:rsidRPr="00F01147" w:rsidDel="00EE1D17">
                <w:rPr>
                  <w:color w:val="000000"/>
                  <w:sz w:val="18"/>
                  <w:szCs w:val="18"/>
                </w:rPr>
                <w:delText>274.298</w:delText>
              </w:r>
            </w:del>
          </w:p>
        </w:tc>
      </w:tr>
      <w:tr w:rsidR="00D84C48" w:rsidRPr="00897E06" w:rsidDel="00EE1D17" w14:paraId="0A210D6E" w14:textId="14EFF884" w:rsidTr="00EE1D17">
        <w:trPr>
          <w:trHeight w:val="255"/>
          <w:del w:id="2391" w:author="Livia Arbex Endo | Felsberg Advogados" w:date="2019-04-05T12:32:00Z"/>
          <w:trPrChange w:id="239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39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074001EE" w14:textId="7EF984D5" w:rsidR="00D84C48" w:rsidRPr="00F01147" w:rsidDel="00EE1D17" w:rsidRDefault="00D84C48" w:rsidP="004E5714">
            <w:pPr>
              <w:rPr>
                <w:del w:id="2394" w:author="Livia Arbex Endo | Felsberg Advogados" w:date="2019-04-05T12:32:00Z"/>
                <w:color w:val="000000"/>
                <w:sz w:val="18"/>
                <w:szCs w:val="18"/>
              </w:rPr>
            </w:pPr>
            <w:del w:id="2395" w:author="Livia Arbex Endo | Felsberg Advogados" w:date="2019-04-05T12:32:00Z">
              <w:r w:rsidRPr="00F01147" w:rsidDel="00EE1D17">
                <w:rPr>
                  <w:color w:val="000000"/>
                  <w:sz w:val="18"/>
                  <w:szCs w:val="18"/>
                </w:rPr>
                <w:delText>EDIFÍCIO INVENTION SANTOS</w:delText>
              </w:r>
            </w:del>
          </w:p>
        </w:tc>
        <w:tc>
          <w:tcPr>
            <w:tcW w:w="981" w:type="dxa"/>
            <w:tcBorders>
              <w:top w:val="nil"/>
              <w:left w:val="nil"/>
              <w:bottom w:val="single" w:sz="4" w:space="0" w:color="auto"/>
              <w:right w:val="single" w:sz="4" w:space="0" w:color="auto"/>
            </w:tcBorders>
            <w:shd w:val="clear" w:color="auto" w:fill="auto"/>
            <w:noWrap/>
            <w:vAlign w:val="bottom"/>
            <w:tcPrChange w:id="239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3D96B175" w14:textId="4569DA1D" w:rsidR="00D84C48" w:rsidRPr="00F01147" w:rsidDel="00EE1D17" w:rsidRDefault="00D84C48" w:rsidP="004E5714">
            <w:pPr>
              <w:jc w:val="center"/>
              <w:rPr>
                <w:del w:id="2397" w:author="Livia Arbex Endo | Felsberg Advogados" w:date="2019-04-05T12:32:00Z"/>
                <w:color w:val="000000"/>
                <w:sz w:val="18"/>
                <w:szCs w:val="18"/>
              </w:rPr>
            </w:pPr>
            <w:del w:id="2398" w:author="Livia Arbex Endo | Felsberg Advogados" w:date="2019-04-05T12:32:00Z">
              <w:r w:rsidRPr="00F01147" w:rsidDel="00EE1D17">
                <w:rPr>
                  <w:color w:val="000000"/>
                  <w:sz w:val="18"/>
                  <w:szCs w:val="18"/>
                </w:rPr>
                <w:delText>194</w:delText>
              </w:r>
            </w:del>
          </w:p>
        </w:tc>
        <w:tc>
          <w:tcPr>
            <w:tcW w:w="3139" w:type="dxa"/>
            <w:tcBorders>
              <w:top w:val="nil"/>
              <w:left w:val="nil"/>
              <w:bottom w:val="single" w:sz="4" w:space="0" w:color="auto"/>
              <w:right w:val="single" w:sz="4" w:space="0" w:color="auto"/>
            </w:tcBorders>
            <w:shd w:val="clear" w:color="auto" w:fill="auto"/>
            <w:noWrap/>
            <w:vAlign w:val="bottom"/>
            <w:tcPrChange w:id="239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5922BB38" w14:textId="08E15265" w:rsidR="00D84C48" w:rsidRPr="00F01147" w:rsidDel="00EE1D17" w:rsidRDefault="00D84C48" w:rsidP="004E5714">
            <w:pPr>
              <w:rPr>
                <w:del w:id="2400" w:author="Livia Arbex Endo | Felsberg Advogados" w:date="2019-04-05T12:32:00Z"/>
                <w:color w:val="000000"/>
                <w:sz w:val="18"/>
                <w:szCs w:val="18"/>
              </w:rPr>
            </w:pPr>
            <w:del w:id="2401" w:author="Livia Arbex Endo | Felsberg Advogados" w:date="2019-04-05T12:32:00Z">
              <w:r w:rsidRPr="00F01147" w:rsidDel="00EE1D17">
                <w:rPr>
                  <w:color w:val="000000"/>
                  <w:sz w:val="18"/>
                  <w:szCs w:val="18"/>
                </w:rPr>
                <w:delText>Rua Santos Dumont, 172</w:delText>
              </w:r>
            </w:del>
          </w:p>
        </w:tc>
        <w:tc>
          <w:tcPr>
            <w:tcW w:w="1311" w:type="dxa"/>
            <w:tcBorders>
              <w:top w:val="nil"/>
              <w:left w:val="nil"/>
              <w:bottom w:val="single" w:sz="4" w:space="0" w:color="auto"/>
              <w:right w:val="single" w:sz="4" w:space="0" w:color="auto"/>
            </w:tcBorders>
            <w:shd w:val="clear" w:color="auto" w:fill="auto"/>
            <w:noWrap/>
            <w:vAlign w:val="bottom"/>
            <w:tcPrChange w:id="240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2475301B" w14:textId="4722A796" w:rsidR="00D84C48" w:rsidRPr="00F01147" w:rsidDel="00EE1D17" w:rsidRDefault="00D84C48" w:rsidP="004E5714">
            <w:pPr>
              <w:jc w:val="center"/>
              <w:rPr>
                <w:del w:id="2403" w:author="Livia Arbex Endo | Felsberg Advogados" w:date="2019-04-05T12:32:00Z"/>
                <w:color w:val="000000"/>
                <w:sz w:val="18"/>
                <w:szCs w:val="18"/>
              </w:rPr>
            </w:pPr>
            <w:del w:id="2404" w:author="Livia Arbex Endo | Felsberg Advogados" w:date="2019-04-05T12:32:00Z">
              <w:r w:rsidRPr="00F01147" w:rsidDel="00EE1D17">
                <w:rPr>
                  <w:color w:val="000000"/>
                  <w:sz w:val="18"/>
                  <w:szCs w:val="18"/>
                </w:rPr>
                <w:delText>SANTOS</w:delText>
              </w:r>
            </w:del>
          </w:p>
        </w:tc>
        <w:tc>
          <w:tcPr>
            <w:tcW w:w="1131" w:type="dxa"/>
            <w:tcBorders>
              <w:top w:val="nil"/>
              <w:left w:val="nil"/>
              <w:bottom w:val="single" w:sz="4" w:space="0" w:color="auto"/>
              <w:right w:val="single" w:sz="4" w:space="0" w:color="auto"/>
            </w:tcBorders>
            <w:shd w:val="clear" w:color="auto" w:fill="auto"/>
            <w:noWrap/>
            <w:vAlign w:val="bottom"/>
            <w:tcPrChange w:id="240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3EC350B4" w14:textId="1783F67E" w:rsidR="00D84C48" w:rsidRPr="00F01147" w:rsidDel="00EE1D17" w:rsidRDefault="00D84C48" w:rsidP="004E5714">
            <w:pPr>
              <w:jc w:val="center"/>
              <w:rPr>
                <w:del w:id="2406" w:author="Livia Arbex Endo | Felsberg Advogados" w:date="2019-04-05T12:32:00Z"/>
                <w:color w:val="000000"/>
                <w:sz w:val="18"/>
                <w:szCs w:val="18"/>
              </w:rPr>
            </w:pPr>
            <w:del w:id="2407" w:author="Livia Arbex Endo | Felsberg Advogados" w:date="2019-04-05T12:32:00Z">
              <w:r w:rsidRPr="00F01147" w:rsidDel="00EE1D17">
                <w:rPr>
                  <w:color w:val="000000"/>
                  <w:sz w:val="18"/>
                  <w:szCs w:val="18"/>
                </w:rPr>
                <w:delText>2º OFÍCIO</w:delText>
              </w:r>
            </w:del>
          </w:p>
        </w:tc>
        <w:tc>
          <w:tcPr>
            <w:tcW w:w="1271" w:type="dxa"/>
            <w:tcBorders>
              <w:top w:val="nil"/>
              <w:left w:val="nil"/>
              <w:bottom w:val="single" w:sz="4" w:space="0" w:color="auto"/>
              <w:right w:val="single" w:sz="4" w:space="0" w:color="auto"/>
            </w:tcBorders>
            <w:shd w:val="clear" w:color="auto" w:fill="auto"/>
            <w:noWrap/>
            <w:vAlign w:val="bottom"/>
            <w:tcPrChange w:id="240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65FBDB83" w14:textId="3C9400D0" w:rsidR="00D84C48" w:rsidRPr="00F01147" w:rsidDel="00EE1D17" w:rsidRDefault="00D84C48" w:rsidP="004E5714">
            <w:pPr>
              <w:jc w:val="center"/>
              <w:rPr>
                <w:del w:id="2409" w:author="Livia Arbex Endo | Felsberg Advogados" w:date="2019-04-05T12:32:00Z"/>
                <w:color w:val="000000"/>
                <w:sz w:val="18"/>
                <w:szCs w:val="18"/>
              </w:rPr>
            </w:pPr>
            <w:del w:id="2410" w:author="Livia Arbex Endo | Felsberg Advogados" w:date="2019-04-05T12:32:00Z">
              <w:r w:rsidRPr="00F01147" w:rsidDel="00EE1D17">
                <w:rPr>
                  <w:color w:val="000000"/>
                  <w:sz w:val="18"/>
                  <w:szCs w:val="18"/>
                </w:rPr>
                <w:delText>93.332</w:delText>
              </w:r>
            </w:del>
          </w:p>
        </w:tc>
      </w:tr>
      <w:tr w:rsidR="00D84C48" w:rsidRPr="00897E06" w:rsidDel="00EE1D17" w14:paraId="7050FF5A" w14:textId="67433914" w:rsidTr="00EE1D17">
        <w:trPr>
          <w:trHeight w:val="255"/>
          <w:del w:id="2411" w:author="Livia Arbex Endo | Felsberg Advogados" w:date="2019-04-05T12:32:00Z"/>
          <w:trPrChange w:id="241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41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310CEA76" w14:textId="551DA855" w:rsidR="00D84C48" w:rsidRPr="00F01147" w:rsidDel="00EE1D17" w:rsidRDefault="00D84C48" w:rsidP="004E5714">
            <w:pPr>
              <w:rPr>
                <w:del w:id="2414" w:author="Livia Arbex Endo | Felsberg Advogados" w:date="2019-04-05T12:32:00Z"/>
                <w:color w:val="000000"/>
                <w:sz w:val="18"/>
                <w:szCs w:val="18"/>
              </w:rPr>
            </w:pPr>
            <w:del w:id="2415" w:author="Livia Arbex Endo | Felsberg Advogados" w:date="2019-04-05T12:32:00Z">
              <w:r w:rsidRPr="00F01147" w:rsidDel="00EE1D17">
                <w:rPr>
                  <w:color w:val="000000"/>
                  <w:sz w:val="18"/>
                  <w:szCs w:val="18"/>
                </w:rPr>
                <w:delText>EDIFÍCIO MATTINATA</w:delText>
              </w:r>
            </w:del>
          </w:p>
        </w:tc>
        <w:tc>
          <w:tcPr>
            <w:tcW w:w="981" w:type="dxa"/>
            <w:tcBorders>
              <w:top w:val="nil"/>
              <w:left w:val="nil"/>
              <w:bottom w:val="single" w:sz="4" w:space="0" w:color="auto"/>
              <w:right w:val="single" w:sz="4" w:space="0" w:color="auto"/>
            </w:tcBorders>
            <w:shd w:val="clear" w:color="auto" w:fill="auto"/>
            <w:noWrap/>
            <w:vAlign w:val="bottom"/>
            <w:tcPrChange w:id="241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578B7EDE" w14:textId="6DCFB08C" w:rsidR="00D84C48" w:rsidRPr="00F01147" w:rsidDel="00EE1D17" w:rsidRDefault="00D84C48" w:rsidP="004E5714">
            <w:pPr>
              <w:jc w:val="center"/>
              <w:rPr>
                <w:del w:id="2417" w:author="Livia Arbex Endo | Felsberg Advogados" w:date="2019-04-05T12:32:00Z"/>
                <w:color w:val="000000"/>
                <w:sz w:val="18"/>
                <w:szCs w:val="18"/>
              </w:rPr>
            </w:pPr>
            <w:del w:id="2418" w:author="Livia Arbex Endo | Felsberg Advogados" w:date="2019-04-05T12:32:00Z">
              <w:r w:rsidRPr="00F01147" w:rsidDel="00EE1D17">
                <w:rPr>
                  <w:color w:val="000000"/>
                  <w:sz w:val="18"/>
                  <w:szCs w:val="18"/>
                </w:rPr>
                <w:delText>101</w:delText>
              </w:r>
            </w:del>
          </w:p>
        </w:tc>
        <w:tc>
          <w:tcPr>
            <w:tcW w:w="3139" w:type="dxa"/>
            <w:tcBorders>
              <w:top w:val="nil"/>
              <w:left w:val="nil"/>
              <w:bottom w:val="single" w:sz="4" w:space="0" w:color="auto"/>
              <w:right w:val="single" w:sz="4" w:space="0" w:color="auto"/>
            </w:tcBorders>
            <w:shd w:val="clear" w:color="auto" w:fill="auto"/>
            <w:noWrap/>
            <w:vAlign w:val="bottom"/>
            <w:tcPrChange w:id="241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1D8EE7DD" w14:textId="53B4EBBC" w:rsidR="00D84C48" w:rsidRPr="00F01147" w:rsidDel="00EE1D17" w:rsidRDefault="00D84C48" w:rsidP="004E5714">
            <w:pPr>
              <w:rPr>
                <w:del w:id="2420" w:author="Livia Arbex Endo | Felsberg Advogados" w:date="2019-04-05T12:32:00Z"/>
                <w:color w:val="000000"/>
                <w:sz w:val="18"/>
                <w:szCs w:val="18"/>
              </w:rPr>
            </w:pPr>
            <w:del w:id="2421" w:author="Livia Arbex Endo | Felsberg Advogados" w:date="2019-04-05T12:32:00Z">
              <w:r w:rsidRPr="00F01147" w:rsidDel="00EE1D17">
                <w:rPr>
                  <w:color w:val="000000"/>
                  <w:sz w:val="18"/>
                  <w:szCs w:val="18"/>
                </w:rPr>
                <w:delText>Praça BertHier Alves, 395, Vila Primavera</w:delText>
              </w:r>
            </w:del>
          </w:p>
        </w:tc>
        <w:tc>
          <w:tcPr>
            <w:tcW w:w="1311" w:type="dxa"/>
            <w:tcBorders>
              <w:top w:val="nil"/>
              <w:left w:val="nil"/>
              <w:bottom w:val="single" w:sz="4" w:space="0" w:color="auto"/>
              <w:right w:val="single" w:sz="4" w:space="0" w:color="auto"/>
            </w:tcBorders>
            <w:shd w:val="clear" w:color="auto" w:fill="auto"/>
            <w:noWrap/>
            <w:vAlign w:val="bottom"/>
            <w:tcPrChange w:id="242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0E61BB44" w14:textId="5EC47552" w:rsidR="00D84C48" w:rsidRPr="00F01147" w:rsidDel="00EE1D17" w:rsidRDefault="00D84C48" w:rsidP="004E5714">
            <w:pPr>
              <w:jc w:val="center"/>
              <w:rPr>
                <w:del w:id="2423" w:author="Livia Arbex Endo | Felsberg Advogados" w:date="2019-04-05T12:32:00Z"/>
                <w:color w:val="000000"/>
                <w:sz w:val="18"/>
                <w:szCs w:val="18"/>
              </w:rPr>
            </w:pPr>
            <w:del w:id="2424" w:author="Livia Arbex Endo | Felsberg Advogados" w:date="2019-04-05T12:32:00Z">
              <w:r w:rsidRPr="00F01147" w:rsidDel="00EE1D17">
                <w:rPr>
                  <w:color w:val="000000"/>
                  <w:sz w:val="18"/>
                  <w:szCs w:val="18"/>
                </w:rPr>
                <w:delText>SÃO PAULO</w:delText>
              </w:r>
            </w:del>
          </w:p>
        </w:tc>
        <w:tc>
          <w:tcPr>
            <w:tcW w:w="1131" w:type="dxa"/>
            <w:tcBorders>
              <w:top w:val="nil"/>
              <w:left w:val="nil"/>
              <w:bottom w:val="single" w:sz="4" w:space="0" w:color="auto"/>
              <w:right w:val="single" w:sz="4" w:space="0" w:color="auto"/>
            </w:tcBorders>
            <w:shd w:val="clear" w:color="auto" w:fill="auto"/>
            <w:noWrap/>
            <w:vAlign w:val="bottom"/>
            <w:tcPrChange w:id="242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5659D919" w14:textId="31D5A574" w:rsidR="00D84C48" w:rsidRPr="00F01147" w:rsidDel="00EE1D17" w:rsidRDefault="00D84C48" w:rsidP="004E5714">
            <w:pPr>
              <w:jc w:val="center"/>
              <w:rPr>
                <w:del w:id="2426" w:author="Livia Arbex Endo | Felsberg Advogados" w:date="2019-04-05T12:32:00Z"/>
                <w:color w:val="000000"/>
                <w:sz w:val="18"/>
                <w:szCs w:val="18"/>
              </w:rPr>
            </w:pPr>
            <w:del w:id="2427" w:author="Livia Arbex Endo | Felsberg Advogados" w:date="2019-04-05T12:32:00Z">
              <w:r w:rsidRPr="00F01147" w:rsidDel="00EE1D17">
                <w:rPr>
                  <w:color w:val="000000"/>
                  <w:sz w:val="18"/>
                  <w:szCs w:val="18"/>
                </w:rPr>
                <w:delText>8º RGI</w:delText>
              </w:r>
            </w:del>
          </w:p>
        </w:tc>
        <w:tc>
          <w:tcPr>
            <w:tcW w:w="1271" w:type="dxa"/>
            <w:tcBorders>
              <w:top w:val="nil"/>
              <w:left w:val="nil"/>
              <w:bottom w:val="single" w:sz="4" w:space="0" w:color="auto"/>
              <w:right w:val="single" w:sz="4" w:space="0" w:color="auto"/>
            </w:tcBorders>
            <w:shd w:val="clear" w:color="auto" w:fill="auto"/>
            <w:noWrap/>
            <w:vAlign w:val="bottom"/>
            <w:tcPrChange w:id="242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4FEA732A" w14:textId="6C3924BC" w:rsidR="00D84C48" w:rsidRPr="00F01147" w:rsidDel="00EE1D17" w:rsidRDefault="00D84C48" w:rsidP="004E5714">
            <w:pPr>
              <w:jc w:val="center"/>
              <w:rPr>
                <w:del w:id="2429" w:author="Livia Arbex Endo | Felsberg Advogados" w:date="2019-04-05T12:32:00Z"/>
                <w:color w:val="000000"/>
                <w:sz w:val="18"/>
                <w:szCs w:val="18"/>
              </w:rPr>
            </w:pPr>
            <w:del w:id="2430" w:author="Livia Arbex Endo | Felsberg Advogados" w:date="2019-04-05T12:32:00Z">
              <w:r w:rsidRPr="00F01147" w:rsidDel="00EE1D17">
                <w:rPr>
                  <w:color w:val="000000"/>
                  <w:sz w:val="18"/>
                  <w:szCs w:val="18"/>
                </w:rPr>
                <w:delText>143.070</w:delText>
              </w:r>
            </w:del>
          </w:p>
        </w:tc>
      </w:tr>
      <w:tr w:rsidR="00D84C48" w:rsidRPr="00897E06" w:rsidDel="00EE1D17" w14:paraId="40B2F5F8" w14:textId="4C4C1885" w:rsidTr="00EE1D17">
        <w:trPr>
          <w:trHeight w:val="255"/>
          <w:del w:id="2431" w:author="Livia Arbex Endo | Felsberg Advogados" w:date="2019-04-05T12:32:00Z"/>
          <w:trPrChange w:id="243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43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6E610B84" w14:textId="18F1ACFA" w:rsidR="00D84C48" w:rsidRPr="00F01147" w:rsidDel="00EE1D17" w:rsidRDefault="00D84C48" w:rsidP="004E5714">
            <w:pPr>
              <w:rPr>
                <w:del w:id="2434" w:author="Livia Arbex Endo | Felsberg Advogados" w:date="2019-04-05T12:32:00Z"/>
                <w:color w:val="000000"/>
                <w:sz w:val="18"/>
                <w:szCs w:val="18"/>
              </w:rPr>
            </w:pPr>
            <w:del w:id="2435" w:author="Livia Arbex Endo | Felsberg Advogados" w:date="2019-04-05T12:32:00Z">
              <w:r w:rsidRPr="00F01147" w:rsidDel="00EE1D17">
                <w:rPr>
                  <w:color w:val="000000"/>
                  <w:sz w:val="18"/>
                  <w:szCs w:val="18"/>
                </w:rPr>
                <w:delText>EDIFÍCIO OURO</w:delText>
              </w:r>
            </w:del>
          </w:p>
        </w:tc>
        <w:tc>
          <w:tcPr>
            <w:tcW w:w="981" w:type="dxa"/>
            <w:tcBorders>
              <w:top w:val="nil"/>
              <w:left w:val="nil"/>
              <w:bottom w:val="single" w:sz="4" w:space="0" w:color="auto"/>
              <w:right w:val="single" w:sz="4" w:space="0" w:color="auto"/>
            </w:tcBorders>
            <w:shd w:val="clear" w:color="auto" w:fill="auto"/>
            <w:noWrap/>
            <w:vAlign w:val="bottom"/>
            <w:tcPrChange w:id="243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1C03AF7B" w14:textId="0A85BE34" w:rsidR="00D84C48" w:rsidRPr="00F01147" w:rsidDel="00EE1D17" w:rsidRDefault="00D84C48" w:rsidP="004E5714">
            <w:pPr>
              <w:jc w:val="center"/>
              <w:rPr>
                <w:del w:id="2437" w:author="Livia Arbex Endo | Felsberg Advogados" w:date="2019-04-05T12:32:00Z"/>
                <w:color w:val="000000"/>
                <w:sz w:val="18"/>
                <w:szCs w:val="18"/>
              </w:rPr>
            </w:pPr>
            <w:del w:id="2438" w:author="Livia Arbex Endo | Felsberg Advogados" w:date="2019-04-05T12:32:00Z">
              <w:r w:rsidRPr="00F01147" w:rsidDel="00EE1D17">
                <w:rPr>
                  <w:color w:val="000000"/>
                  <w:sz w:val="18"/>
                  <w:szCs w:val="18"/>
                </w:rPr>
                <w:delText>103 BLOCO A</w:delText>
              </w:r>
            </w:del>
          </w:p>
        </w:tc>
        <w:tc>
          <w:tcPr>
            <w:tcW w:w="3139" w:type="dxa"/>
            <w:tcBorders>
              <w:top w:val="nil"/>
              <w:left w:val="nil"/>
              <w:bottom w:val="single" w:sz="4" w:space="0" w:color="auto"/>
              <w:right w:val="single" w:sz="4" w:space="0" w:color="auto"/>
            </w:tcBorders>
            <w:shd w:val="clear" w:color="auto" w:fill="auto"/>
            <w:noWrap/>
            <w:vAlign w:val="bottom"/>
            <w:tcPrChange w:id="243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546FC425" w14:textId="47DE7A07" w:rsidR="00D84C48" w:rsidRPr="00F01147" w:rsidDel="00EE1D17" w:rsidRDefault="00D84C48" w:rsidP="004E5714">
            <w:pPr>
              <w:rPr>
                <w:del w:id="2440" w:author="Livia Arbex Endo | Felsberg Advogados" w:date="2019-04-05T12:32:00Z"/>
                <w:color w:val="000000"/>
                <w:sz w:val="18"/>
                <w:szCs w:val="18"/>
              </w:rPr>
            </w:pPr>
            <w:del w:id="2441" w:author="Livia Arbex Endo | Felsberg Advogados" w:date="2019-04-05T12:32:00Z">
              <w:r w:rsidRPr="00F01147" w:rsidDel="00EE1D17">
                <w:rPr>
                  <w:color w:val="000000"/>
                  <w:sz w:val="18"/>
                  <w:szCs w:val="18"/>
                </w:rPr>
                <w:delText>R</w:delText>
              </w:r>
              <w:r w:rsidRPr="00897E06" w:rsidDel="00EE1D17">
                <w:rPr>
                  <w:color w:val="000000"/>
                  <w:sz w:val="18"/>
                  <w:szCs w:val="18"/>
                </w:rPr>
                <w:delText>u</w:delText>
              </w:r>
              <w:r w:rsidRPr="00F01147" w:rsidDel="00EE1D17">
                <w:rPr>
                  <w:color w:val="000000"/>
                  <w:sz w:val="18"/>
                  <w:szCs w:val="18"/>
                </w:rPr>
                <w:delText xml:space="preserve">a Genoveva de Souza, 300, Sagrada </w:delText>
              </w:r>
              <w:r w:rsidRPr="00897E06" w:rsidDel="00EE1D17">
                <w:rPr>
                  <w:color w:val="000000"/>
                  <w:sz w:val="18"/>
                  <w:szCs w:val="18"/>
                </w:rPr>
                <w:delText>Família</w:delText>
              </w:r>
            </w:del>
          </w:p>
        </w:tc>
        <w:tc>
          <w:tcPr>
            <w:tcW w:w="1311" w:type="dxa"/>
            <w:tcBorders>
              <w:top w:val="nil"/>
              <w:left w:val="nil"/>
              <w:bottom w:val="single" w:sz="4" w:space="0" w:color="auto"/>
              <w:right w:val="single" w:sz="4" w:space="0" w:color="auto"/>
            </w:tcBorders>
            <w:shd w:val="clear" w:color="auto" w:fill="auto"/>
            <w:noWrap/>
            <w:vAlign w:val="bottom"/>
            <w:tcPrChange w:id="244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5EC49DB3" w14:textId="3CFC2DAB" w:rsidR="00D84C48" w:rsidRPr="00F01147" w:rsidDel="00EE1D17" w:rsidRDefault="00D84C48" w:rsidP="004E5714">
            <w:pPr>
              <w:jc w:val="center"/>
              <w:rPr>
                <w:del w:id="2443" w:author="Livia Arbex Endo | Felsberg Advogados" w:date="2019-04-05T12:32:00Z"/>
                <w:color w:val="000000"/>
                <w:sz w:val="18"/>
                <w:szCs w:val="18"/>
              </w:rPr>
            </w:pPr>
            <w:del w:id="2444" w:author="Livia Arbex Endo | Felsberg Advogados" w:date="2019-04-05T12:32:00Z">
              <w:r w:rsidRPr="00F01147" w:rsidDel="00EE1D17">
                <w:rPr>
                  <w:color w:val="000000"/>
                  <w:sz w:val="18"/>
                  <w:szCs w:val="18"/>
                </w:rPr>
                <w:delText>BELO HORIZONTE</w:delText>
              </w:r>
            </w:del>
          </w:p>
        </w:tc>
        <w:tc>
          <w:tcPr>
            <w:tcW w:w="1131" w:type="dxa"/>
            <w:tcBorders>
              <w:top w:val="nil"/>
              <w:left w:val="nil"/>
              <w:bottom w:val="single" w:sz="4" w:space="0" w:color="auto"/>
              <w:right w:val="single" w:sz="4" w:space="0" w:color="auto"/>
            </w:tcBorders>
            <w:shd w:val="clear" w:color="auto" w:fill="auto"/>
            <w:noWrap/>
            <w:vAlign w:val="bottom"/>
            <w:tcPrChange w:id="244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37E2C933" w14:textId="3170CBC5" w:rsidR="00D84C48" w:rsidRPr="00F01147" w:rsidDel="00EE1D17" w:rsidRDefault="00D84C48" w:rsidP="004E5714">
            <w:pPr>
              <w:jc w:val="center"/>
              <w:rPr>
                <w:del w:id="2446" w:author="Livia Arbex Endo | Felsberg Advogados" w:date="2019-04-05T12:32:00Z"/>
                <w:color w:val="000000"/>
                <w:sz w:val="18"/>
                <w:szCs w:val="18"/>
              </w:rPr>
            </w:pPr>
            <w:del w:id="2447" w:author="Livia Arbex Endo | Felsberg Advogados" w:date="2019-04-05T12:32:00Z">
              <w:r w:rsidRPr="00F01147" w:rsidDel="00EE1D17">
                <w:rPr>
                  <w:color w:val="000000"/>
                  <w:sz w:val="18"/>
                  <w:szCs w:val="18"/>
                </w:rPr>
                <w:delText>4º RGI</w:delText>
              </w:r>
            </w:del>
          </w:p>
        </w:tc>
        <w:tc>
          <w:tcPr>
            <w:tcW w:w="1271" w:type="dxa"/>
            <w:tcBorders>
              <w:top w:val="nil"/>
              <w:left w:val="nil"/>
              <w:bottom w:val="single" w:sz="4" w:space="0" w:color="auto"/>
              <w:right w:val="single" w:sz="4" w:space="0" w:color="auto"/>
            </w:tcBorders>
            <w:shd w:val="clear" w:color="auto" w:fill="auto"/>
            <w:noWrap/>
            <w:vAlign w:val="bottom"/>
            <w:tcPrChange w:id="244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124D75F5" w14:textId="4F460574" w:rsidR="00D84C48" w:rsidRPr="00F01147" w:rsidDel="00EE1D17" w:rsidRDefault="00D84C48" w:rsidP="004E5714">
            <w:pPr>
              <w:jc w:val="center"/>
              <w:rPr>
                <w:del w:id="2449" w:author="Livia Arbex Endo | Felsberg Advogados" w:date="2019-04-05T12:32:00Z"/>
                <w:color w:val="000000"/>
                <w:sz w:val="18"/>
                <w:szCs w:val="18"/>
              </w:rPr>
            </w:pPr>
            <w:del w:id="2450" w:author="Livia Arbex Endo | Felsberg Advogados" w:date="2019-04-05T12:32:00Z">
              <w:r w:rsidRPr="00F01147" w:rsidDel="00EE1D17">
                <w:rPr>
                  <w:color w:val="000000"/>
                  <w:sz w:val="18"/>
                  <w:szCs w:val="18"/>
                </w:rPr>
                <w:delText>9.138</w:delText>
              </w:r>
            </w:del>
          </w:p>
        </w:tc>
      </w:tr>
      <w:tr w:rsidR="00D84C48" w:rsidRPr="00897E06" w:rsidDel="00EE1D17" w14:paraId="5C5B04BB" w14:textId="6C1CB93A" w:rsidTr="00EE1D17">
        <w:trPr>
          <w:trHeight w:val="255"/>
          <w:del w:id="2451" w:author="Livia Arbex Endo | Felsberg Advogados" w:date="2019-04-05T12:32:00Z"/>
          <w:trPrChange w:id="245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45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2C930D40" w14:textId="1E5576F1" w:rsidR="00D84C48" w:rsidRPr="00F01147" w:rsidDel="00EE1D17" w:rsidRDefault="00D84C48" w:rsidP="004E5714">
            <w:pPr>
              <w:rPr>
                <w:del w:id="2454" w:author="Livia Arbex Endo | Felsberg Advogados" w:date="2019-04-05T12:32:00Z"/>
                <w:color w:val="000000"/>
                <w:sz w:val="18"/>
                <w:szCs w:val="18"/>
              </w:rPr>
            </w:pPr>
            <w:del w:id="2455" w:author="Livia Arbex Endo | Felsberg Advogados" w:date="2019-04-05T12:32:00Z">
              <w:r w:rsidRPr="00F01147" w:rsidDel="00EE1D17">
                <w:rPr>
                  <w:color w:val="000000"/>
                  <w:sz w:val="18"/>
                  <w:szCs w:val="18"/>
                </w:rPr>
                <w:delText>LOTEAMENTO CIDADE DOS COLIBRÍS</w:delText>
              </w:r>
            </w:del>
          </w:p>
        </w:tc>
        <w:tc>
          <w:tcPr>
            <w:tcW w:w="981" w:type="dxa"/>
            <w:tcBorders>
              <w:top w:val="nil"/>
              <w:left w:val="nil"/>
              <w:bottom w:val="single" w:sz="4" w:space="0" w:color="auto"/>
              <w:right w:val="single" w:sz="4" w:space="0" w:color="auto"/>
            </w:tcBorders>
            <w:shd w:val="clear" w:color="auto" w:fill="auto"/>
            <w:noWrap/>
            <w:vAlign w:val="bottom"/>
            <w:tcPrChange w:id="245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20702825" w14:textId="4FC0C01C" w:rsidR="00D84C48" w:rsidRPr="00F01147" w:rsidDel="00EE1D17" w:rsidRDefault="00D84C48" w:rsidP="004E5714">
            <w:pPr>
              <w:jc w:val="center"/>
              <w:rPr>
                <w:del w:id="2457" w:author="Livia Arbex Endo | Felsberg Advogados" w:date="2019-04-05T12:32:00Z"/>
                <w:color w:val="000000"/>
                <w:sz w:val="18"/>
                <w:szCs w:val="18"/>
              </w:rPr>
            </w:pPr>
            <w:del w:id="2458" w:author="Livia Arbex Endo | Felsberg Advogados" w:date="2019-04-05T12:32:00Z">
              <w:r w:rsidRPr="00F01147" w:rsidDel="00EE1D17">
                <w:rPr>
                  <w:color w:val="000000"/>
                  <w:sz w:val="18"/>
                  <w:szCs w:val="18"/>
                </w:rPr>
                <w:delText>372 QUADRA 443</w:delText>
              </w:r>
            </w:del>
          </w:p>
        </w:tc>
        <w:tc>
          <w:tcPr>
            <w:tcW w:w="3139" w:type="dxa"/>
            <w:tcBorders>
              <w:top w:val="nil"/>
              <w:left w:val="nil"/>
              <w:bottom w:val="single" w:sz="4" w:space="0" w:color="auto"/>
              <w:right w:val="single" w:sz="4" w:space="0" w:color="auto"/>
            </w:tcBorders>
            <w:shd w:val="clear" w:color="auto" w:fill="auto"/>
            <w:noWrap/>
            <w:vAlign w:val="bottom"/>
            <w:tcPrChange w:id="245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09C0C965" w14:textId="3096D3BB" w:rsidR="00D84C48" w:rsidRPr="00F01147" w:rsidDel="00EE1D17" w:rsidRDefault="00D84C48" w:rsidP="004E5714">
            <w:pPr>
              <w:rPr>
                <w:del w:id="2460" w:author="Livia Arbex Endo | Felsberg Advogados" w:date="2019-04-05T12:32:00Z"/>
                <w:color w:val="000000"/>
                <w:sz w:val="18"/>
                <w:szCs w:val="18"/>
              </w:rPr>
            </w:pPr>
            <w:del w:id="2461" w:author="Livia Arbex Endo | Felsberg Advogados" w:date="2019-04-05T12:32:00Z">
              <w:r w:rsidRPr="00F01147" w:rsidDel="00EE1D17">
                <w:rPr>
                  <w:color w:val="000000"/>
                  <w:sz w:val="18"/>
                  <w:szCs w:val="18"/>
                </w:rPr>
                <w:delText> </w:delText>
              </w:r>
              <w:r w:rsidRPr="00897E06" w:rsidDel="00EE1D17">
                <w:rPr>
                  <w:color w:val="000000"/>
                  <w:sz w:val="18"/>
                  <w:szCs w:val="18"/>
                  <w:highlight w:val="lightGray"/>
                </w:rPr>
                <w:delText>[=]</w:delText>
              </w:r>
            </w:del>
          </w:p>
        </w:tc>
        <w:tc>
          <w:tcPr>
            <w:tcW w:w="1311" w:type="dxa"/>
            <w:tcBorders>
              <w:top w:val="nil"/>
              <w:left w:val="nil"/>
              <w:bottom w:val="single" w:sz="4" w:space="0" w:color="auto"/>
              <w:right w:val="single" w:sz="4" w:space="0" w:color="auto"/>
            </w:tcBorders>
            <w:shd w:val="clear" w:color="auto" w:fill="auto"/>
            <w:noWrap/>
            <w:vAlign w:val="bottom"/>
            <w:tcPrChange w:id="246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43FAD2C6" w14:textId="25457371" w:rsidR="00D84C48" w:rsidRPr="00F01147" w:rsidDel="00EE1D17" w:rsidRDefault="00D84C48" w:rsidP="004E5714">
            <w:pPr>
              <w:jc w:val="center"/>
              <w:rPr>
                <w:del w:id="2463" w:author="Livia Arbex Endo | Felsberg Advogados" w:date="2019-04-05T12:32:00Z"/>
                <w:color w:val="000000"/>
                <w:sz w:val="18"/>
                <w:szCs w:val="18"/>
              </w:rPr>
            </w:pPr>
            <w:del w:id="2464" w:author="Livia Arbex Endo | Felsberg Advogados" w:date="2019-04-05T12:32:00Z">
              <w:r w:rsidRPr="00F01147" w:rsidDel="00EE1D17">
                <w:rPr>
                  <w:color w:val="000000"/>
                  <w:sz w:val="18"/>
                  <w:szCs w:val="18"/>
                </w:rPr>
                <w:delText>JOÃO PESSOA</w:delText>
              </w:r>
            </w:del>
          </w:p>
        </w:tc>
        <w:tc>
          <w:tcPr>
            <w:tcW w:w="1131" w:type="dxa"/>
            <w:tcBorders>
              <w:top w:val="nil"/>
              <w:left w:val="nil"/>
              <w:bottom w:val="single" w:sz="4" w:space="0" w:color="auto"/>
              <w:right w:val="single" w:sz="4" w:space="0" w:color="auto"/>
            </w:tcBorders>
            <w:shd w:val="clear" w:color="auto" w:fill="auto"/>
            <w:noWrap/>
            <w:vAlign w:val="bottom"/>
            <w:tcPrChange w:id="246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0874E0C8" w14:textId="746A8CF7" w:rsidR="00D84C48" w:rsidRPr="00F01147" w:rsidDel="00EE1D17" w:rsidRDefault="00D84C48" w:rsidP="004E5714">
            <w:pPr>
              <w:jc w:val="center"/>
              <w:rPr>
                <w:del w:id="2466" w:author="Livia Arbex Endo | Felsberg Advogados" w:date="2019-04-05T12:32:00Z"/>
                <w:color w:val="000000"/>
                <w:sz w:val="18"/>
                <w:szCs w:val="18"/>
              </w:rPr>
            </w:pPr>
            <w:del w:id="2467" w:author="Livia Arbex Endo | Felsberg Advogados" w:date="2019-04-05T12:32:00Z">
              <w:r w:rsidRPr="00F01147" w:rsidDel="00EE1D17">
                <w:rPr>
                  <w:color w:val="000000"/>
                  <w:sz w:val="18"/>
                  <w:szCs w:val="18"/>
                </w:rPr>
                <w:delText>1º OFICIO / 1ª ZONA</w:delText>
              </w:r>
            </w:del>
          </w:p>
        </w:tc>
        <w:tc>
          <w:tcPr>
            <w:tcW w:w="1271" w:type="dxa"/>
            <w:tcBorders>
              <w:top w:val="nil"/>
              <w:left w:val="nil"/>
              <w:bottom w:val="single" w:sz="4" w:space="0" w:color="auto"/>
              <w:right w:val="single" w:sz="4" w:space="0" w:color="auto"/>
            </w:tcBorders>
            <w:shd w:val="clear" w:color="auto" w:fill="auto"/>
            <w:noWrap/>
            <w:vAlign w:val="bottom"/>
            <w:tcPrChange w:id="246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06E00CE3" w14:textId="36AED48B" w:rsidR="00D84C48" w:rsidRPr="00F01147" w:rsidDel="00EE1D17" w:rsidRDefault="00D84C48" w:rsidP="004E5714">
            <w:pPr>
              <w:jc w:val="center"/>
              <w:rPr>
                <w:del w:id="2469" w:author="Livia Arbex Endo | Felsberg Advogados" w:date="2019-04-05T12:32:00Z"/>
                <w:color w:val="000000"/>
                <w:sz w:val="18"/>
                <w:szCs w:val="18"/>
              </w:rPr>
            </w:pPr>
            <w:del w:id="2470" w:author="Livia Arbex Endo | Felsberg Advogados" w:date="2019-04-05T12:32:00Z">
              <w:r w:rsidRPr="00F01147" w:rsidDel="00EE1D17">
                <w:rPr>
                  <w:color w:val="000000"/>
                  <w:sz w:val="18"/>
                  <w:szCs w:val="18"/>
                </w:rPr>
                <w:delText>107.207</w:delText>
              </w:r>
            </w:del>
          </w:p>
        </w:tc>
      </w:tr>
      <w:tr w:rsidR="00D84C48" w:rsidRPr="00897E06" w:rsidDel="00EE1D17" w14:paraId="14A4EFA9" w14:textId="0EC20334" w:rsidTr="00EE1D17">
        <w:trPr>
          <w:trHeight w:val="255"/>
          <w:del w:id="2471" w:author="Livia Arbex Endo | Felsberg Advogados" w:date="2019-04-05T12:32:00Z"/>
          <w:trPrChange w:id="247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center"/>
            <w:tcPrChange w:id="247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center"/>
              </w:tcPr>
            </w:tcPrChange>
          </w:tcPr>
          <w:p w14:paraId="2AD1507A" w14:textId="24FAD305" w:rsidR="00D84C48" w:rsidRPr="00F01147" w:rsidDel="00EE1D17" w:rsidRDefault="00D84C48" w:rsidP="004E5714">
            <w:pPr>
              <w:rPr>
                <w:del w:id="2474" w:author="Livia Arbex Endo | Felsberg Advogados" w:date="2019-04-05T12:32:00Z"/>
                <w:color w:val="000000"/>
                <w:sz w:val="18"/>
                <w:szCs w:val="18"/>
              </w:rPr>
            </w:pPr>
            <w:del w:id="2475" w:author="Livia Arbex Endo | Felsberg Advogados" w:date="2019-04-05T12:32:00Z">
              <w:r w:rsidRPr="00F01147" w:rsidDel="00EE1D17">
                <w:rPr>
                  <w:color w:val="000000"/>
                  <w:sz w:val="18"/>
                  <w:szCs w:val="18"/>
                </w:rPr>
                <w:delText>MAANAIM III</w:delText>
              </w:r>
            </w:del>
          </w:p>
        </w:tc>
        <w:tc>
          <w:tcPr>
            <w:tcW w:w="981" w:type="dxa"/>
            <w:tcBorders>
              <w:top w:val="nil"/>
              <w:left w:val="nil"/>
              <w:bottom w:val="single" w:sz="4" w:space="0" w:color="auto"/>
              <w:right w:val="single" w:sz="4" w:space="0" w:color="auto"/>
            </w:tcBorders>
            <w:shd w:val="clear" w:color="auto" w:fill="auto"/>
            <w:noWrap/>
            <w:vAlign w:val="bottom"/>
            <w:tcPrChange w:id="247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3B092A4B" w14:textId="457E1E7D" w:rsidR="00D84C48" w:rsidRPr="00F01147" w:rsidDel="00EE1D17" w:rsidRDefault="00D84C48" w:rsidP="004E5714">
            <w:pPr>
              <w:jc w:val="center"/>
              <w:rPr>
                <w:del w:id="2477" w:author="Livia Arbex Endo | Felsberg Advogados" w:date="2019-04-05T12:32:00Z"/>
                <w:color w:val="000000"/>
                <w:sz w:val="18"/>
                <w:szCs w:val="18"/>
              </w:rPr>
            </w:pPr>
            <w:del w:id="2478" w:author="Livia Arbex Endo | Felsberg Advogados" w:date="2019-04-05T12:32:00Z">
              <w:r w:rsidRPr="00F01147" w:rsidDel="00EE1D17">
                <w:rPr>
                  <w:color w:val="000000"/>
                  <w:sz w:val="18"/>
                  <w:szCs w:val="18"/>
                </w:rPr>
                <w:delText>101</w:delText>
              </w:r>
            </w:del>
          </w:p>
        </w:tc>
        <w:tc>
          <w:tcPr>
            <w:tcW w:w="3139" w:type="dxa"/>
            <w:tcBorders>
              <w:top w:val="nil"/>
              <w:left w:val="nil"/>
              <w:bottom w:val="single" w:sz="4" w:space="0" w:color="auto"/>
              <w:right w:val="single" w:sz="4" w:space="0" w:color="auto"/>
            </w:tcBorders>
            <w:shd w:val="clear" w:color="auto" w:fill="auto"/>
            <w:noWrap/>
            <w:vAlign w:val="bottom"/>
            <w:tcPrChange w:id="247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69A84E25" w14:textId="126479AE" w:rsidR="00D84C48" w:rsidRPr="00F01147" w:rsidDel="00EE1D17" w:rsidRDefault="00D84C48" w:rsidP="004E5714">
            <w:pPr>
              <w:rPr>
                <w:del w:id="2480" w:author="Livia Arbex Endo | Felsberg Advogados" w:date="2019-04-05T12:32:00Z"/>
                <w:color w:val="000000"/>
                <w:sz w:val="18"/>
                <w:szCs w:val="18"/>
              </w:rPr>
            </w:pPr>
            <w:del w:id="2481" w:author="Livia Arbex Endo | Felsberg Advogados" w:date="2019-04-05T12:32:00Z">
              <w:r w:rsidRPr="00F01147" w:rsidDel="00EE1D17">
                <w:rPr>
                  <w:color w:val="000000"/>
                  <w:sz w:val="18"/>
                  <w:szCs w:val="18"/>
                </w:rPr>
                <w:delText>Rua Otacílio Cunha</w:delText>
              </w:r>
            </w:del>
          </w:p>
        </w:tc>
        <w:tc>
          <w:tcPr>
            <w:tcW w:w="1311" w:type="dxa"/>
            <w:tcBorders>
              <w:top w:val="nil"/>
              <w:left w:val="nil"/>
              <w:bottom w:val="single" w:sz="4" w:space="0" w:color="auto"/>
              <w:right w:val="single" w:sz="4" w:space="0" w:color="auto"/>
            </w:tcBorders>
            <w:shd w:val="clear" w:color="auto" w:fill="auto"/>
            <w:noWrap/>
            <w:vAlign w:val="bottom"/>
            <w:tcPrChange w:id="248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78CAC58B" w14:textId="339CBAA4" w:rsidR="00D84C48" w:rsidRPr="00F01147" w:rsidDel="00EE1D17" w:rsidRDefault="00D84C48" w:rsidP="004E5714">
            <w:pPr>
              <w:jc w:val="center"/>
              <w:rPr>
                <w:del w:id="2483" w:author="Livia Arbex Endo | Felsberg Advogados" w:date="2019-04-05T12:32:00Z"/>
                <w:color w:val="000000"/>
                <w:sz w:val="18"/>
                <w:szCs w:val="18"/>
              </w:rPr>
            </w:pPr>
            <w:del w:id="2484" w:author="Livia Arbex Endo | Felsberg Advogados" w:date="2019-04-05T12:32:00Z">
              <w:r w:rsidRPr="00F01147" w:rsidDel="00EE1D17">
                <w:rPr>
                  <w:color w:val="000000"/>
                  <w:sz w:val="18"/>
                  <w:szCs w:val="18"/>
                </w:rPr>
                <w:delText>JOÃO PESSOA</w:delText>
              </w:r>
            </w:del>
          </w:p>
        </w:tc>
        <w:tc>
          <w:tcPr>
            <w:tcW w:w="1131" w:type="dxa"/>
            <w:tcBorders>
              <w:top w:val="nil"/>
              <w:left w:val="nil"/>
              <w:bottom w:val="single" w:sz="4" w:space="0" w:color="auto"/>
              <w:right w:val="single" w:sz="4" w:space="0" w:color="auto"/>
            </w:tcBorders>
            <w:shd w:val="clear" w:color="auto" w:fill="auto"/>
            <w:noWrap/>
            <w:vAlign w:val="bottom"/>
            <w:tcPrChange w:id="248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1609591D" w14:textId="1EB0E26C" w:rsidR="00D84C48" w:rsidRPr="00F01147" w:rsidDel="00EE1D17" w:rsidRDefault="00D84C48" w:rsidP="004E5714">
            <w:pPr>
              <w:jc w:val="center"/>
              <w:rPr>
                <w:del w:id="2486" w:author="Livia Arbex Endo | Felsberg Advogados" w:date="2019-04-05T12:32:00Z"/>
                <w:color w:val="000000"/>
                <w:sz w:val="18"/>
                <w:szCs w:val="18"/>
              </w:rPr>
            </w:pPr>
            <w:del w:id="2487" w:author="Livia Arbex Endo | Felsberg Advogados" w:date="2019-04-05T12:32:00Z">
              <w:r w:rsidRPr="00F01147" w:rsidDel="00EE1D17">
                <w:rPr>
                  <w:color w:val="000000"/>
                  <w:sz w:val="18"/>
                  <w:szCs w:val="18"/>
                </w:rPr>
                <w:delText>6º SERVIÇO NOTORIAL</w:delText>
              </w:r>
            </w:del>
          </w:p>
        </w:tc>
        <w:tc>
          <w:tcPr>
            <w:tcW w:w="1271" w:type="dxa"/>
            <w:tcBorders>
              <w:top w:val="nil"/>
              <w:left w:val="nil"/>
              <w:bottom w:val="single" w:sz="4" w:space="0" w:color="auto"/>
              <w:right w:val="single" w:sz="4" w:space="0" w:color="auto"/>
            </w:tcBorders>
            <w:shd w:val="clear" w:color="auto" w:fill="auto"/>
            <w:noWrap/>
            <w:vAlign w:val="bottom"/>
            <w:tcPrChange w:id="248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7FAC6B7F" w14:textId="02EB0F99" w:rsidR="00D84C48" w:rsidRPr="00F01147" w:rsidDel="00EE1D17" w:rsidRDefault="00D84C48" w:rsidP="004E5714">
            <w:pPr>
              <w:jc w:val="center"/>
              <w:rPr>
                <w:del w:id="2489" w:author="Livia Arbex Endo | Felsberg Advogados" w:date="2019-04-05T12:32:00Z"/>
                <w:color w:val="000000"/>
                <w:sz w:val="18"/>
                <w:szCs w:val="18"/>
              </w:rPr>
            </w:pPr>
            <w:del w:id="2490" w:author="Livia Arbex Endo | Felsberg Advogados" w:date="2019-04-05T12:32:00Z">
              <w:r w:rsidRPr="00F01147" w:rsidDel="00EE1D17">
                <w:rPr>
                  <w:color w:val="000000"/>
                  <w:sz w:val="18"/>
                  <w:szCs w:val="18"/>
                </w:rPr>
                <w:delText>112.777</w:delText>
              </w:r>
            </w:del>
          </w:p>
        </w:tc>
      </w:tr>
      <w:tr w:rsidR="00D84C48" w:rsidRPr="00897E06" w:rsidDel="00EE1D17" w14:paraId="0B535B31" w14:textId="3C67B437" w:rsidTr="00EE1D17">
        <w:trPr>
          <w:trHeight w:val="255"/>
          <w:del w:id="2491" w:author="Livia Arbex Endo | Felsberg Advogados" w:date="2019-04-05T12:32:00Z"/>
          <w:trPrChange w:id="249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center"/>
            <w:tcPrChange w:id="249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center"/>
              </w:tcPr>
            </w:tcPrChange>
          </w:tcPr>
          <w:p w14:paraId="168AD813" w14:textId="44019239" w:rsidR="00D84C48" w:rsidRPr="00F01147" w:rsidDel="00EE1D17" w:rsidRDefault="00D84C48" w:rsidP="004E5714">
            <w:pPr>
              <w:rPr>
                <w:del w:id="2494" w:author="Livia Arbex Endo | Felsberg Advogados" w:date="2019-04-05T12:32:00Z"/>
                <w:color w:val="000000"/>
                <w:sz w:val="18"/>
                <w:szCs w:val="18"/>
              </w:rPr>
            </w:pPr>
            <w:del w:id="2495" w:author="Livia Arbex Endo | Felsberg Advogados" w:date="2019-04-05T12:32:00Z">
              <w:r w:rsidRPr="00F01147" w:rsidDel="00EE1D17">
                <w:rPr>
                  <w:color w:val="000000"/>
                  <w:sz w:val="18"/>
                  <w:szCs w:val="18"/>
                </w:rPr>
                <w:delText>MAANAIM III</w:delText>
              </w:r>
            </w:del>
          </w:p>
        </w:tc>
        <w:tc>
          <w:tcPr>
            <w:tcW w:w="981" w:type="dxa"/>
            <w:tcBorders>
              <w:top w:val="nil"/>
              <w:left w:val="nil"/>
              <w:bottom w:val="single" w:sz="4" w:space="0" w:color="auto"/>
              <w:right w:val="single" w:sz="4" w:space="0" w:color="auto"/>
            </w:tcBorders>
            <w:shd w:val="clear" w:color="auto" w:fill="auto"/>
            <w:noWrap/>
            <w:vAlign w:val="bottom"/>
            <w:tcPrChange w:id="249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679014C9" w14:textId="0B536542" w:rsidR="00D84C48" w:rsidRPr="00F01147" w:rsidDel="00EE1D17" w:rsidRDefault="00D84C48" w:rsidP="004E5714">
            <w:pPr>
              <w:jc w:val="center"/>
              <w:rPr>
                <w:del w:id="2497" w:author="Livia Arbex Endo | Felsberg Advogados" w:date="2019-04-05T12:32:00Z"/>
                <w:color w:val="000000"/>
                <w:sz w:val="18"/>
                <w:szCs w:val="18"/>
              </w:rPr>
            </w:pPr>
            <w:del w:id="2498" w:author="Livia Arbex Endo | Felsberg Advogados" w:date="2019-04-05T12:32:00Z">
              <w:r w:rsidRPr="00F01147" w:rsidDel="00EE1D17">
                <w:rPr>
                  <w:color w:val="000000"/>
                  <w:sz w:val="18"/>
                  <w:szCs w:val="18"/>
                </w:rPr>
                <w:delText>201</w:delText>
              </w:r>
            </w:del>
          </w:p>
        </w:tc>
        <w:tc>
          <w:tcPr>
            <w:tcW w:w="3139" w:type="dxa"/>
            <w:tcBorders>
              <w:top w:val="nil"/>
              <w:left w:val="nil"/>
              <w:bottom w:val="single" w:sz="4" w:space="0" w:color="auto"/>
              <w:right w:val="single" w:sz="4" w:space="0" w:color="auto"/>
            </w:tcBorders>
            <w:shd w:val="clear" w:color="auto" w:fill="auto"/>
            <w:noWrap/>
            <w:vAlign w:val="bottom"/>
            <w:tcPrChange w:id="249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1D7A5297" w14:textId="19605292" w:rsidR="00D84C48" w:rsidRPr="00F01147" w:rsidDel="00EE1D17" w:rsidRDefault="00D84C48" w:rsidP="004E5714">
            <w:pPr>
              <w:rPr>
                <w:del w:id="2500" w:author="Livia Arbex Endo | Felsberg Advogados" w:date="2019-04-05T12:32:00Z"/>
                <w:color w:val="000000"/>
                <w:sz w:val="18"/>
                <w:szCs w:val="18"/>
              </w:rPr>
            </w:pPr>
            <w:del w:id="2501" w:author="Livia Arbex Endo | Felsberg Advogados" w:date="2019-04-05T12:32:00Z">
              <w:r w:rsidRPr="00F01147" w:rsidDel="00EE1D17">
                <w:rPr>
                  <w:color w:val="000000"/>
                  <w:sz w:val="18"/>
                  <w:szCs w:val="18"/>
                </w:rPr>
                <w:delText>Rua Otacílio Cunha</w:delText>
              </w:r>
            </w:del>
          </w:p>
        </w:tc>
        <w:tc>
          <w:tcPr>
            <w:tcW w:w="1311" w:type="dxa"/>
            <w:tcBorders>
              <w:top w:val="nil"/>
              <w:left w:val="nil"/>
              <w:bottom w:val="single" w:sz="4" w:space="0" w:color="auto"/>
              <w:right w:val="single" w:sz="4" w:space="0" w:color="auto"/>
            </w:tcBorders>
            <w:shd w:val="clear" w:color="auto" w:fill="auto"/>
            <w:noWrap/>
            <w:vAlign w:val="bottom"/>
            <w:tcPrChange w:id="250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78BF3016" w14:textId="1F4C6A5B" w:rsidR="00D84C48" w:rsidRPr="00F01147" w:rsidDel="00EE1D17" w:rsidRDefault="00D84C48" w:rsidP="004E5714">
            <w:pPr>
              <w:jc w:val="center"/>
              <w:rPr>
                <w:del w:id="2503" w:author="Livia Arbex Endo | Felsberg Advogados" w:date="2019-04-05T12:32:00Z"/>
                <w:color w:val="000000"/>
                <w:sz w:val="18"/>
                <w:szCs w:val="18"/>
              </w:rPr>
            </w:pPr>
            <w:del w:id="2504" w:author="Livia Arbex Endo | Felsberg Advogados" w:date="2019-04-05T12:32:00Z">
              <w:r w:rsidRPr="00F01147" w:rsidDel="00EE1D17">
                <w:rPr>
                  <w:color w:val="000000"/>
                  <w:sz w:val="18"/>
                  <w:szCs w:val="18"/>
                </w:rPr>
                <w:delText>JOÃO PESSOA</w:delText>
              </w:r>
            </w:del>
          </w:p>
        </w:tc>
        <w:tc>
          <w:tcPr>
            <w:tcW w:w="1131" w:type="dxa"/>
            <w:tcBorders>
              <w:top w:val="nil"/>
              <w:left w:val="nil"/>
              <w:bottom w:val="single" w:sz="4" w:space="0" w:color="auto"/>
              <w:right w:val="single" w:sz="4" w:space="0" w:color="auto"/>
            </w:tcBorders>
            <w:shd w:val="clear" w:color="auto" w:fill="auto"/>
            <w:noWrap/>
            <w:vAlign w:val="bottom"/>
            <w:tcPrChange w:id="250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59A4B5E6" w14:textId="5198EB31" w:rsidR="00D84C48" w:rsidRPr="00F01147" w:rsidDel="00EE1D17" w:rsidRDefault="00D84C48" w:rsidP="004E5714">
            <w:pPr>
              <w:jc w:val="center"/>
              <w:rPr>
                <w:del w:id="2506" w:author="Livia Arbex Endo | Felsberg Advogados" w:date="2019-04-05T12:32:00Z"/>
                <w:color w:val="000000"/>
                <w:sz w:val="18"/>
                <w:szCs w:val="18"/>
              </w:rPr>
            </w:pPr>
            <w:del w:id="2507" w:author="Livia Arbex Endo | Felsberg Advogados" w:date="2019-04-05T12:32:00Z">
              <w:r w:rsidRPr="00F01147" w:rsidDel="00EE1D17">
                <w:rPr>
                  <w:color w:val="000000"/>
                  <w:sz w:val="18"/>
                  <w:szCs w:val="18"/>
                </w:rPr>
                <w:delText>6º SERVIÇO NOTORIAL</w:delText>
              </w:r>
            </w:del>
          </w:p>
        </w:tc>
        <w:tc>
          <w:tcPr>
            <w:tcW w:w="1271" w:type="dxa"/>
            <w:tcBorders>
              <w:top w:val="nil"/>
              <w:left w:val="nil"/>
              <w:bottom w:val="single" w:sz="4" w:space="0" w:color="auto"/>
              <w:right w:val="single" w:sz="4" w:space="0" w:color="auto"/>
            </w:tcBorders>
            <w:shd w:val="clear" w:color="auto" w:fill="auto"/>
            <w:noWrap/>
            <w:vAlign w:val="bottom"/>
            <w:tcPrChange w:id="250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1EE326C7" w14:textId="7283913D" w:rsidR="00D84C48" w:rsidRPr="00F01147" w:rsidDel="00EE1D17" w:rsidRDefault="00D84C48" w:rsidP="004E5714">
            <w:pPr>
              <w:jc w:val="center"/>
              <w:rPr>
                <w:del w:id="2509" w:author="Livia Arbex Endo | Felsberg Advogados" w:date="2019-04-05T12:32:00Z"/>
                <w:color w:val="000000"/>
                <w:sz w:val="18"/>
                <w:szCs w:val="18"/>
              </w:rPr>
            </w:pPr>
            <w:del w:id="2510" w:author="Livia Arbex Endo | Felsberg Advogados" w:date="2019-04-05T12:32:00Z">
              <w:r w:rsidRPr="00F01147" w:rsidDel="00EE1D17">
                <w:rPr>
                  <w:color w:val="000000"/>
                  <w:sz w:val="18"/>
                  <w:szCs w:val="18"/>
                </w:rPr>
                <w:delText>112.779</w:delText>
              </w:r>
            </w:del>
          </w:p>
        </w:tc>
      </w:tr>
      <w:tr w:rsidR="00D84C48" w:rsidRPr="00897E06" w:rsidDel="00EE1D17" w14:paraId="752FB6F3" w14:textId="602978FE" w:rsidTr="00EE1D17">
        <w:trPr>
          <w:trHeight w:val="255"/>
          <w:del w:id="2511" w:author="Livia Arbex Endo | Felsberg Advogados" w:date="2019-04-05T12:32:00Z"/>
          <w:trPrChange w:id="251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center"/>
            <w:tcPrChange w:id="251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center"/>
              </w:tcPr>
            </w:tcPrChange>
          </w:tcPr>
          <w:p w14:paraId="17DE1170" w14:textId="717980E9" w:rsidR="00D84C48" w:rsidRPr="00F01147" w:rsidDel="00EE1D17" w:rsidRDefault="00D84C48" w:rsidP="004E5714">
            <w:pPr>
              <w:rPr>
                <w:del w:id="2514" w:author="Livia Arbex Endo | Felsberg Advogados" w:date="2019-04-05T12:32:00Z"/>
                <w:color w:val="000000"/>
                <w:sz w:val="18"/>
                <w:szCs w:val="18"/>
              </w:rPr>
            </w:pPr>
            <w:del w:id="2515" w:author="Livia Arbex Endo | Felsberg Advogados" w:date="2019-04-05T12:32:00Z">
              <w:r w:rsidRPr="00F01147" w:rsidDel="00EE1D17">
                <w:rPr>
                  <w:color w:val="000000"/>
                  <w:sz w:val="18"/>
                  <w:szCs w:val="18"/>
                </w:rPr>
                <w:delText>MAANAIM III</w:delText>
              </w:r>
            </w:del>
          </w:p>
        </w:tc>
        <w:tc>
          <w:tcPr>
            <w:tcW w:w="981" w:type="dxa"/>
            <w:tcBorders>
              <w:top w:val="nil"/>
              <w:left w:val="nil"/>
              <w:bottom w:val="single" w:sz="4" w:space="0" w:color="auto"/>
              <w:right w:val="single" w:sz="4" w:space="0" w:color="auto"/>
            </w:tcBorders>
            <w:shd w:val="clear" w:color="auto" w:fill="auto"/>
            <w:noWrap/>
            <w:vAlign w:val="bottom"/>
            <w:tcPrChange w:id="251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3D4FB6BA" w14:textId="5D53702A" w:rsidR="00D84C48" w:rsidRPr="00F01147" w:rsidDel="00EE1D17" w:rsidRDefault="00D84C48" w:rsidP="004E5714">
            <w:pPr>
              <w:jc w:val="center"/>
              <w:rPr>
                <w:del w:id="2517" w:author="Livia Arbex Endo | Felsberg Advogados" w:date="2019-04-05T12:32:00Z"/>
                <w:color w:val="000000"/>
                <w:sz w:val="18"/>
                <w:szCs w:val="18"/>
              </w:rPr>
            </w:pPr>
            <w:del w:id="2518" w:author="Livia Arbex Endo | Felsberg Advogados" w:date="2019-04-05T12:32:00Z">
              <w:r w:rsidRPr="00F01147" w:rsidDel="00EE1D17">
                <w:rPr>
                  <w:color w:val="000000"/>
                  <w:sz w:val="18"/>
                  <w:szCs w:val="18"/>
                </w:rPr>
                <w:delText>202</w:delText>
              </w:r>
            </w:del>
          </w:p>
        </w:tc>
        <w:tc>
          <w:tcPr>
            <w:tcW w:w="3139" w:type="dxa"/>
            <w:tcBorders>
              <w:top w:val="nil"/>
              <w:left w:val="nil"/>
              <w:bottom w:val="single" w:sz="4" w:space="0" w:color="auto"/>
              <w:right w:val="single" w:sz="4" w:space="0" w:color="auto"/>
            </w:tcBorders>
            <w:shd w:val="clear" w:color="auto" w:fill="auto"/>
            <w:noWrap/>
            <w:vAlign w:val="bottom"/>
            <w:tcPrChange w:id="251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3621CA86" w14:textId="6502EF78" w:rsidR="00D84C48" w:rsidRPr="00F01147" w:rsidDel="00EE1D17" w:rsidRDefault="00D84C48" w:rsidP="004E5714">
            <w:pPr>
              <w:rPr>
                <w:del w:id="2520" w:author="Livia Arbex Endo | Felsberg Advogados" w:date="2019-04-05T12:32:00Z"/>
                <w:color w:val="000000"/>
                <w:sz w:val="18"/>
                <w:szCs w:val="18"/>
              </w:rPr>
            </w:pPr>
            <w:del w:id="2521" w:author="Livia Arbex Endo | Felsberg Advogados" w:date="2019-04-05T12:32:00Z">
              <w:r w:rsidRPr="00F01147" w:rsidDel="00EE1D17">
                <w:rPr>
                  <w:color w:val="000000"/>
                  <w:sz w:val="18"/>
                  <w:szCs w:val="18"/>
                </w:rPr>
                <w:delText>Rua Otacílio Cunha</w:delText>
              </w:r>
            </w:del>
          </w:p>
        </w:tc>
        <w:tc>
          <w:tcPr>
            <w:tcW w:w="1311" w:type="dxa"/>
            <w:tcBorders>
              <w:top w:val="nil"/>
              <w:left w:val="nil"/>
              <w:bottom w:val="single" w:sz="4" w:space="0" w:color="auto"/>
              <w:right w:val="single" w:sz="4" w:space="0" w:color="auto"/>
            </w:tcBorders>
            <w:shd w:val="clear" w:color="auto" w:fill="auto"/>
            <w:noWrap/>
            <w:vAlign w:val="bottom"/>
            <w:tcPrChange w:id="252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49633F0F" w14:textId="3CA9C43B" w:rsidR="00D84C48" w:rsidRPr="00F01147" w:rsidDel="00EE1D17" w:rsidRDefault="00D84C48" w:rsidP="004E5714">
            <w:pPr>
              <w:jc w:val="center"/>
              <w:rPr>
                <w:del w:id="2523" w:author="Livia Arbex Endo | Felsberg Advogados" w:date="2019-04-05T12:32:00Z"/>
                <w:color w:val="000000"/>
                <w:sz w:val="18"/>
                <w:szCs w:val="18"/>
              </w:rPr>
            </w:pPr>
            <w:del w:id="2524" w:author="Livia Arbex Endo | Felsberg Advogados" w:date="2019-04-05T12:32:00Z">
              <w:r w:rsidRPr="00F01147" w:rsidDel="00EE1D17">
                <w:rPr>
                  <w:color w:val="000000"/>
                  <w:sz w:val="18"/>
                  <w:szCs w:val="18"/>
                </w:rPr>
                <w:delText>JOÃO PESSOA</w:delText>
              </w:r>
            </w:del>
          </w:p>
        </w:tc>
        <w:tc>
          <w:tcPr>
            <w:tcW w:w="1131" w:type="dxa"/>
            <w:tcBorders>
              <w:top w:val="nil"/>
              <w:left w:val="nil"/>
              <w:bottom w:val="single" w:sz="4" w:space="0" w:color="auto"/>
              <w:right w:val="single" w:sz="4" w:space="0" w:color="auto"/>
            </w:tcBorders>
            <w:shd w:val="clear" w:color="auto" w:fill="auto"/>
            <w:noWrap/>
            <w:vAlign w:val="bottom"/>
            <w:tcPrChange w:id="252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7F770E1E" w14:textId="57D9EC04" w:rsidR="00D84C48" w:rsidRPr="00F01147" w:rsidDel="00EE1D17" w:rsidRDefault="00D84C48" w:rsidP="004E5714">
            <w:pPr>
              <w:jc w:val="center"/>
              <w:rPr>
                <w:del w:id="2526" w:author="Livia Arbex Endo | Felsberg Advogados" w:date="2019-04-05T12:32:00Z"/>
                <w:color w:val="000000"/>
                <w:sz w:val="18"/>
                <w:szCs w:val="18"/>
              </w:rPr>
            </w:pPr>
            <w:del w:id="2527" w:author="Livia Arbex Endo | Felsberg Advogados" w:date="2019-04-05T12:32:00Z">
              <w:r w:rsidRPr="00F01147" w:rsidDel="00EE1D17">
                <w:rPr>
                  <w:color w:val="000000"/>
                  <w:sz w:val="18"/>
                  <w:szCs w:val="18"/>
                </w:rPr>
                <w:delText>6º SERVIÇO NOTORIAL</w:delText>
              </w:r>
            </w:del>
          </w:p>
        </w:tc>
        <w:tc>
          <w:tcPr>
            <w:tcW w:w="1271" w:type="dxa"/>
            <w:tcBorders>
              <w:top w:val="nil"/>
              <w:left w:val="nil"/>
              <w:bottom w:val="single" w:sz="4" w:space="0" w:color="auto"/>
              <w:right w:val="single" w:sz="4" w:space="0" w:color="auto"/>
            </w:tcBorders>
            <w:shd w:val="clear" w:color="auto" w:fill="auto"/>
            <w:noWrap/>
            <w:vAlign w:val="bottom"/>
            <w:tcPrChange w:id="252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156595C7" w14:textId="5E403476" w:rsidR="00D84C48" w:rsidRPr="00F01147" w:rsidDel="00EE1D17" w:rsidRDefault="00D84C48" w:rsidP="004E5714">
            <w:pPr>
              <w:jc w:val="center"/>
              <w:rPr>
                <w:del w:id="2529" w:author="Livia Arbex Endo | Felsberg Advogados" w:date="2019-04-05T12:32:00Z"/>
                <w:color w:val="000000"/>
                <w:sz w:val="18"/>
                <w:szCs w:val="18"/>
              </w:rPr>
            </w:pPr>
            <w:del w:id="2530" w:author="Livia Arbex Endo | Felsberg Advogados" w:date="2019-04-05T12:32:00Z">
              <w:r w:rsidRPr="00F01147" w:rsidDel="00EE1D17">
                <w:rPr>
                  <w:color w:val="000000"/>
                  <w:sz w:val="18"/>
                  <w:szCs w:val="18"/>
                </w:rPr>
                <w:delText>112.780</w:delText>
              </w:r>
            </w:del>
          </w:p>
        </w:tc>
      </w:tr>
      <w:tr w:rsidR="00D84C48" w:rsidRPr="00897E06" w:rsidDel="00EE1D17" w14:paraId="00D613C6" w14:textId="73727A62" w:rsidTr="00EE1D17">
        <w:trPr>
          <w:trHeight w:val="255"/>
          <w:del w:id="2531" w:author="Livia Arbex Endo | Felsberg Advogados" w:date="2019-04-05T12:32:00Z"/>
          <w:trPrChange w:id="253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center"/>
            <w:tcPrChange w:id="253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center"/>
              </w:tcPr>
            </w:tcPrChange>
          </w:tcPr>
          <w:p w14:paraId="428A894E" w14:textId="32139838" w:rsidR="00D84C48" w:rsidRPr="00F01147" w:rsidDel="00EE1D17" w:rsidRDefault="00D84C48" w:rsidP="004E5714">
            <w:pPr>
              <w:rPr>
                <w:del w:id="2534" w:author="Livia Arbex Endo | Felsberg Advogados" w:date="2019-04-05T12:32:00Z"/>
                <w:color w:val="000000"/>
                <w:sz w:val="18"/>
                <w:szCs w:val="18"/>
              </w:rPr>
            </w:pPr>
            <w:del w:id="2535" w:author="Livia Arbex Endo | Felsberg Advogados" w:date="2019-04-05T12:32:00Z">
              <w:r w:rsidRPr="00F01147" w:rsidDel="00EE1D17">
                <w:rPr>
                  <w:color w:val="000000"/>
                  <w:sz w:val="18"/>
                  <w:szCs w:val="18"/>
                </w:rPr>
                <w:delText>MAANAIM III</w:delText>
              </w:r>
            </w:del>
          </w:p>
        </w:tc>
        <w:tc>
          <w:tcPr>
            <w:tcW w:w="981" w:type="dxa"/>
            <w:tcBorders>
              <w:top w:val="nil"/>
              <w:left w:val="nil"/>
              <w:bottom w:val="single" w:sz="4" w:space="0" w:color="auto"/>
              <w:right w:val="single" w:sz="4" w:space="0" w:color="auto"/>
            </w:tcBorders>
            <w:shd w:val="clear" w:color="auto" w:fill="auto"/>
            <w:noWrap/>
            <w:vAlign w:val="bottom"/>
            <w:tcPrChange w:id="253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57C24715" w14:textId="34C35E0F" w:rsidR="00D84C48" w:rsidRPr="00F01147" w:rsidDel="00EE1D17" w:rsidRDefault="00D84C48" w:rsidP="004E5714">
            <w:pPr>
              <w:jc w:val="center"/>
              <w:rPr>
                <w:del w:id="2537" w:author="Livia Arbex Endo | Felsberg Advogados" w:date="2019-04-05T12:32:00Z"/>
                <w:color w:val="000000"/>
                <w:sz w:val="18"/>
                <w:szCs w:val="18"/>
              </w:rPr>
            </w:pPr>
            <w:del w:id="2538" w:author="Livia Arbex Endo | Felsberg Advogados" w:date="2019-04-05T12:32:00Z">
              <w:r w:rsidRPr="00F01147" w:rsidDel="00EE1D17">
                <w:rPr>
                  <w:color w:val="000000"/>
                  <w:sz w:val="18"/>
                  <w:szCs w:val="18"/>
                </w:rPr>
                <w:delText>301</w:delText>
              </w:r>
            </w:del>
          </w:p>
        </w:tc>
        <w:tc>
          <w:tcPr>
            <w:tcW w:w="3139" w:type="dxa"/>
            <w:tcBorders>
              <w:top w:val="nil"/>
              <w:left w:val="nil"/>
              <w:bottom w:val="single" w:sz="4" w:space="0" w:color="auto"/>
              <w:right w:val="single" w:sz="4" w:space="0" w:color="auto"/>
            </w:tcBorders>
            <w:shd w:val="clear" w:color="auto" w:fill="auto"/>
            <w:noWrap/>
            <w:vAlign w:val="bottom"/>
            <w:tcPrChange w:id="253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532DD0FC" w14:textId="45FC2464" w:rsidR="00D84C48" w:rsidRPr="00F01147" w:rsidDel="00EE1D17" w:rsidRDefault="00D84C48" w:rsidP="004E5714">
            <w:pPr>
              <w:rPr>
                <w:del w:id="2540" w:author="Livia Arbex Endo | Felsberg Advogados" w:date="2019-04-05T12:32:00Z"/>
                <w:color w:val="000000"/>
                <w:sz w:val="18"/>
                <w:szCs w:val="18"/>
              </w:rPr>
            </w:pPr>
            <w:del w:id="2541" w:author="Livia Arbex Endo | Felsberg Advogados" w:date="2019-04-05T12:32:00Z">
              <w:r w:rsidRPr="00F01147" w:rsidDel="00EE1D17">
                <w:rPr>
                  <w:color w:val="000000"/>
                  <w:sz w:val="18"/>
                  <w:szCs w:val="18"/>
                </w:rPr>
                <w:delText>Rua Otacílio Cunha</w:delText>
              </w:r>
            </w:del>
          </w:p>
        </w:tc>
        <w:tc>
          <w:tcPr>
            <w:tcW w:w="1311" w:type="dxa"/>
            <w:tcBorders>
              <w:top w:val="nil"/>
              <w:left w:val="nil"/>
              <w:bottom w:val="single" w:sz="4" w:space="0" w:color="auto"/>
              <w:right w:val="single" w:sz="4" w:space="0" w:color="auto"/>
            </w:tcBorders>
            <w:shd w:val="clear" w:color="auto" w:fill="auto"/>
            <w:noWrap/>
            <w:vAlign w:val="bottom"/>
            <w:tcPrChange w:id="254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1FB74404" w14:textId="750CD9FB" w:rsidR="00D84C48" w:rsidRPr="00F01147" w:rsidDel="00EE1D17" w:rsidRDefault="00D84C48" w:rsidP="004E5714">
            <w:pPr>
              <w:jc w:val="center"/>
              <w:rPr>
                <w:del w:id="2543" w:author="Livia Arbex Endo | Felsberg Advogados" w:date="2019-04-05T12:32:00Z"/>
                <w:color w:val="000000"/>
                <w:sz w:val="18"/>
                <w:szCs w:val="18"/>
              </w:rPr>
            </w:pPr>
            <w:del w:id="2544" w:author="Livia Arbex Endo | Felsberg Advogados" w:date="2019-04-05T12:32:00Z">
              <w:r w:rsidRPr="00F01147" w:rsidDel="00EE1D17">
                <w:rPr>
                  <w:color w:val="000000"/>
                  <w:sz w:val="18"/>
                  <w:szCs w:val="18"/>
                </w:rPr>
                <w:delText>JOÃO PESSOA</w:delText>
              </w:r>
            </w:del>
          </w:p>
        </w:tc>
        <w:tc>
          <w:tcPr>
            <w:tcW w:w="1131" w:type="dxa"/>
            <w:tcBorders>
              <w:top w:val="nil"/>
              <w:left w:val="nil"/>
              <w:bottom w:val="single" w:sz="4" w:space="0" w:color="auto"/>
              <w:right w:val="single" w:sz="4" w:space="0" w:color="auto"/>
            </w:tcBorders>
            <w:shd w:val="clear" w:color="auto" w:fill="auto"/>
            <w:noWrap/>
            <w:vAlign w:val="bottom"/>
            <w:tcPrChange w:id="254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54B91994" w14:textId="0913613B" w:rsidR="00D84C48" w:rsidRPr="00F01147" w:rsidDel="00EE1D17" w:rsidRDefault="00D84C48" w:rsidP="004E5714">
            <w:pPr>
              <w:jc w:val="center"/>
              <w:rPr>
                <w:del w:id="2546" w:author="Livia Arbex Endo | Felsberg Advogados" w:date="2019-04-05T12:32:00Z"/>
                <w:color w:val="000000"/>
                <w:sz w:val="18"/>
                <w:szCs w:val="18"/>
              </w:rPr>
            </w:pPr>
            <w:del w:id="2547" w:author="Livia Arbex Endo | Felsberg Advogados" w:date="2019-04-05T12:32:00Z">
              <w:r w:rsidRPr="00F01147" w:rsidDel="00EE1D17">
                <w:rPr>
                  <w:color w:val="000000"/>
                  <w:sz w:val="18"/>
                  <w:szCs w:val="18"/>
                </w:rPr>
                <w:delText>6º SERVIÇO NOTORIAL</w:delText>
              </w:r>
            </w:del>
          </w:p>
        </w:tc>
        <w:tc>
          <w:tcPr>
            <w:tcW w:w="1271" w:type="dxa"/>
            <w:tcBorders>
              <w:top w:val="nil"/>
              <w:left w:val="nil"/>
              <w:bottom w:val="single" w:sz="4" w:space="0" w:color="auto"/>
              <w:right w:val="single" w:sz="4" w:space="0" w:color="auto"/>
            </w:tcBorders>
            <w:shd w:val="clear" w:color="auto" w:fill="auto"/>
            <w:noWrap/>
            <w:vAlign w:val="bottom"/>
            <w:tcPrChange w:id="254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5C173195" w14:textId="4785CF67" w:rsidR="00D84C48" w:rsidRPr="00F01147" w:rsidDel="00EE1D17" w:rsidRDefault="00D84C48" w:rsidP="004E5714">
            <w:pPr>
              <w:jc w:val="center"/>
              <w:rPr>
                <w:del w:id="2549" w:author="Livia Arbex Endo | Felsberg Advogados" w:date="2019-04-05T12:32:00Z"/>
                <w:color w:val="000000"/>
                <w:sz w:val="18"/>
                <w:szCs w:val="18"/>
              </w:rPr>
            </w:pPr>
            <w:del w:id="2550" w:author="Livia Arbex Endo | Felsberg Advogados" w:date="2019-04-05T12:32:00Z">
              <w:r w:rsidRPr="00F01147" w:rsidDel="00EE1D17">
                <w:rPr>
                  <w:color w:val="000000"/>
                  <w:sz w:val="18"/>
                  <w:szCs w:val="18"/>
                </w:rPr>
                <w:delText>112.781</w:delText>
              </w:r>
            </w:del>
          </w:p>
        </w:tc>
      </w:tr>
      <w:tr w:rsidR="00D84C48" w:rsidRPr="00897E06" w:rsidDel="00EE1D17" w14:paraId="7782CF7D" w14:textId="4D8B1CB9" w:rsidTr="00EE1D17">
        <w:trPr>
          <w:trHeight w:val="255"/>
          <w:del w:id="2551" w:author="Livia Arbex Endo | Felsberg Advogados" w:date="2019-04-05T12:32:00Z"/>
          <w:trPrChange w:id="255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55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2FC142F6" w14:textId="09CDE4E3" w:rsidR="00D84C48" w:rsidRPr="00F01147" w:rsidDel="00EE1D17" w:rsidRDefault="00D84C48" w:rsidP="004E5714">
            <w:pPr>
              <w:rPr>
                <w:del w:id="2554" w:author="Livia Arbex Endo | Felsberg Advogados" w:date="2019-04-05T12:32:00Z"/>
                <w:color w:val="000000"/>
                <w:sz w:val="18"/>
                <w:szCs w:val="18"/>
              </w:rPr>
            </w:pPr>
            <w:del w:id="2555" w:author="Livia Arbex Endo | Felsberg Advogados" w:date="2019-04-05T12:32:00Z">
              <w:r w:rsidRPr="00F01147" w:rsidDel="00EE1D17">
                <w:rPr>
                  <w:color w:val="000000"/>
                  <w:sz w:val="18"/>
                  <w:szCs w:val="18"/>
                </w:rPr>
                <w:delText>RESIDENCIAL ITAMARATY</w:delText>
              </w:r>
            </w:del>
          </w:p>
        </w:tc>
        <w:tc>
          <w:tcPr>
            <w:tcW w:w="981" w:type="dxa"/>
            <w:tcBorders>
              <w:top w:val="nil"/>
              <w:left w:val="nil"/>
              <w:bottom w:val="single" w:sz="4" w:space="0" w:color="auto"/>
              <w:right w:val="single" w:sz="4" w:space="0" w:color="auto"/>
            </w:tcBorders>
            <w:shd w:val="clear" w:color="auto" w:fill="auto"/>
            <w:noWrap/>
            <w:vAlign w:val="bottom"/>
            <w:tcPrChange w:id="255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24329B68" w14:textId="3AD27F81" w:rsidR="00D84C48" w:rsidRPr="00F01147" w:rsidDel="00EE1D17" w:rsidRDefault="00D84C48" w:rsidP="004E5714">
            <w:pPr>
              <w:jc w:val="center"/>
              <w:rPr>
                <w:del w:id="2557" w:author="Livia Arbex Endo | Felsberg Advogados" w:date="2019-04-05T12:32:00Z"/>
                <w:color w:val="000000"/>
                <w:sz w:val="18"/>
                <w:szCs w:val="18"/>
              </w:rPr>
            </w:pPr>
            <w:del w:id="2558" w:author="Livia Arbex Endo | Felsberg Advogados" w:date="2019-04-05T12:32:00Z">
              <w:r w:rsidRPr="00F01147" w:rsidDel="00EE1D17">
                <w:rPr>
                  <w:color w:val="000000"/>
                  <w:sz w:val="18"/>
                  <w:szCs w:val="18"/>
                </w:rPr>
                <w:delText>103 BLOCO 42</w:delText>
              </w:r>
            </w:del>
          </w:p>
        </w:tc>
        <w:tc>
          <w:tcPr>
            <w:tcW w:w="3139" w:type="dxa"/>
            <w:tcBorders>
              <w:top w:val="nil"/>
              <w:left w:val="nil"/>
              <w:bottom w:val="single" w:sz="4" w:space="0" w:color="auto"/>
              <w:right w:val="single" w:sz="4" w:space="0" w:color="auto"/>
            </w:tcBorders>
            <w:shd w:val="clear" w:color="auto" w:fill="auto"/>
            <w:noWrap/>
            <w:vAlign w:val="bottom"/>
            <w:tcPrChange w:id="255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4480A110" w14:textId="387243B1" w:rsidR="00D84C48" w:rsidRPr="00F01147" w:rsidDel="00EE1D17" w:rsidRDefault="00D84C48" w:rsidP="004E5714">
            <w:pPr>
              <w:rPr>
                <w:del w:id="2560" w:author="Livia Arbex Endo | Felsberg Advogados" w:date="2019-04-05T12:32:00Z"/>
                <w:color w:val="000000"/>
                <w:sz w:val="18"/>
                <w:szCs w:val="18"/>
              </w:rPr>
            </w:pPr>
            <w:del w:id="2561" w:author="Livia Arbex Endo | Felsberg Advogados" w:date="2019-04-05T12:32:00Z">
              <w:r w:rsidRPr="00F01147" w:rsidDel="00EE1D17">
                <w:rPr>
                  <w:color w:val="000000"/>
                  <w:sz w:val="18"/>
                  <w:szCs w:val="18"/>
                </w:rPr>
                <w:delText>Avenida Ayrton Senna, 1823, Nova Parnamirim</w:delText>
              </w:r>
            </w:del>
          </w:p>
        </w:tc>
        <w:tc>
          <w:tcPr>
            <w:tcW w:w="1311" w:type="dxa"/>
            <w:tcBorders>
              <w:top w:val="nil"/>
              <w:left w:val="nil"/>
              <w:bottom w:val="single" w:sz="4" w:space="0" w:color="auto"/>
              <w:right w:val="single" w:sz="4" w:space="0" w:color="auto"/>
            </w:tcBorders>
            <w:shd w:val="clear" w:color="auto" w:fill="auto"/>
            <w:noWrap/>
            <w:vAlign w:val="bottom"/>
            <w:tcPrChange w:id="256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15AFAE75" w14:textId="129BB040" w:rsidR="00D84C48" w:rsidRPr="00F01147" w:rsidDel="00EE1D17" w:rsidRDefault="00D84C48" w:rsidP="004E5714">
            <w:pPr>
              <w:jc w:val="center"/>
              <w:rPr>
                <w:del w:id="2563" w:author="Livia Arbex Endo | Felsberg Advogados" w:date="2019-04-05T12:32:00Z"/>
                <w:color w:val="000000"/>
                <w:sz w:val="18"/>
                <w:szCs w:val="18"/>
              </w:rPr>
            </w:pPr>
            <w:del w:id="2564" w:author="Livia Arbex Endo | Felsberg Advogados" w:date="2019-04-05T12:32:00Z">
              <w:r w:rsidRPr="00F01147" w:rsidDel="00EE1D17">
                <w:rPr>
                  <w:color w:val="000000"/>
                  <w:sz w:val="18"/>
                  <w:szCs w:val="18"/>
                </w:rPr>
                <w:delText>PARNAMIRIM</w:delText>
              </w:r>
            </w:del>
          </w:p>
        </w:tc>
        <w:tc>
          <w:tcPr>
            <w:tcW w:w="1131" w:type="dxa"/>
            <w:tcBorders>
              <w:top w:val="nil"/>
              <w:left w:val="nil"/>
              <w:bottom w:val="single" w:sz="4" w:space="0" w:color="auto"/>
              <w:right w:val="single" w:sz="4" w:space="0" w:color="auto"/>
            </w:tcBorders>
            <w:shd w:val="clear" w:color="auto" w:fill="auto"/>
            <w:noWrap/>
            <w:vAlign w:val="bottom"/>
            <w:tcPrChange w:id="256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0FC46CD0" w14:textId="79C53DA5" w:rsidR="00D84C48" w:rsidRPr="00F01147" w:rsidDel="00EE1D17" w:rsidRDefault="00D84C48" w:rsidP="004E5714">
            <w:pPr>
              <w:jc w:val="center"/>
              <w:rPr>
                <w:del w:id="2566" w:author="Livia Arbex Endo | Felsberg Advogados" w:date="2019-04-05T12:32:00Z"/>
                <w:color w:val="000000"/>
                <w:sz w:val="18"/>
                <w:szCs w:val="18"/>
              </w:rPr>
            </w:pPr>
            <w:del w:id="2567" w:author="Livia Arbex Endo | Felsberg Advogados" w:date="2019-04-05T12:32:00Z">
              <w:r w:rsidRPr="00F01147" w:rsidDel="00EE1D17">
                <w:rPr>
                  <w:color w:val="000000"/>
                  <w:sz w:val="18"/>
                  <w:szCs w:val="18"/>
                </w:rPr>
                <w:delText>1º OFICIO</w:delText>
              </w:r>
            </w:del>
          </w:p>
        </w:tc>
        <w:tc>
          <w:tcPr>
            <w:tcW w:w="1271" w:type="dxa"/>
            <w:tcBorders>
              <w:top w:val="nil"/>
              <w:left w:val="nil"/>
              <w:bottom w:val="single" w:sz="4" w:space="0" w:color="auto"/>
              <w:right w:val="single" w:sz="4" w:space="0" w:color="auto"/>
            </w:tcBorders>
            <w:shd w:val="clear" w:color="auto" w:fill="auto"/>
            <w:noWrap/>
            <w:vAlign w:val="bottom"/>
            <w:tcPrChange w:id="256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7D8F24C7" w14:textId="1EDADE33" w:rsidR="00D84C48" w:rsidRPr="00F01147" w:rsidDel="00EE1D17" w:rsidRDefault="00D84C48" w:rsidP="004E5714">
            <w:pPr>
              <w:jc w:val="center"/>
              <w:rPr>
                <w:del w:id="2569" w:author="Livia Arbex Endo | Felsberg Advogados" w:date="2019-04-05T12:32:00Z"/>
                <w:color w:val="000000"/>
                <w:sz w:val="18"/>
                <w:szCs w:val="18"/>
              </w:rPr>
            </w:pPr>
            <w:del w:id="2570" w:author="Livia Arbex Endo | Felsberg Advogados" w:date="2019-04-05T12:32:00Z">
              <w:r w:rsidRPr="00F01147" w:rsidDel="00EE1D17">
                <w:rPr>
                  <w:color w:val="000000"/>
                  <w:sz w:val="18"/>
                  <w:szCs w:val="18"/>
                </w:rPr>
                <w:delText>64.890</w:delText>
              </w:r>
            </w:del>
          </w:p>
        </w:tc>
      </w:tr>
      <w:tr w:rsidR="00D84C48" w:rsidRPr="00897E06" w:rsidDel="00EE1D17" w14:paraId="6E8901B4" w14:textId="05416C89" w:rsidTr="00EE1D17">
        <w:trPr>
          <w:trHeight w:val="255"/>
          <w:del w:id="2571" w:author="Livia Arbex Endo | Felsberg Advogados" w:date="2019-04-05T12:32:00Z"/>
          <w:trPrChange w:id="257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57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705EEF82" w14:textId="6CD9C902" w:rsidR="00D84C48" w:rsidRPr="00F01147" w:rsidDel="00EE1D17" w:rsidRDefault="00D84C48" w:rsidP="004E5714">
            <w:pPr>
              <w:rPr>
                <w:del w:id="2574" w:author="Livia Arbex Endo | Felsberg Advogados" w:date="2019-04-05T12:32:00Z"/>
                <w:color w:val="000000"/>
                <w:sz w:val="18"/>
                <w:szCs w:val="18"/>
              </w:rPr>
            </w:pPr>
            <w:del w:id="2575" w:author="Livia Arbex Endo | Felsberg Advogados" w:date="2019-04-05T12:32:00Z">
              <w:r w:rsidRPr="00F01147" w:rsidDel="00EE1D17">
                <w:rPr>
                  <w:color w:val="000000"/>
                  <w:sz w:val="18"/>
                  <w:szCs w:val="18"/>
                </w:rPr>
                <w:delText>SUN FAMILY</w:delText>
              </w:r>
            </w:del>
          </w:p>
        </w:tc>
        <w:tc>
          <w:tcPr>
            <w:tcW w:w="981" w:type="dxa"/>
            <w:tcBorders>
              <w:top w:val="nil"/>
              <w:left w:val="nil"/>
              <w:bottom w:val="single" w:sz="4" w:space="0" w:color="auto"/>
              <w:right w:val="single" w:sz="4" w:space="0" w:color="auto"/>
            </w:tcBorders>
            <w:shd w:val="clear" w:color="auto" w:fill="auto"/>
            <w:noWrap/>
            <w:vAlign w:val="bottom"/>
            <w:tcPrChange w:id="257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05174D3C" w14:textId="7A014FD4" w:rsidR="00D84C48" w:rsidRPr="00F01147" w:rsidDel="00EE1D17" w:rsidRDefault="00D84C48" w:rsidP="004E5714">
            <w:pPr>
              <w:jc w:val="center"/>
              <w:rPr>
                <w:del w:id="2577" w:author="Livia Arbex Endo | Felsberg Advogados" w:date="2019-04-05T12:32:00Z"/>
                <w:color w:val="000000"/>
                <w:sz w:val="18"/>
                <w:szCs w:val="18"/>
              </w:rPr>
            </w:pPr>
            <w:del w:id="2578" w:author="Livia Arbex Endo | Felsberg Advogados" w:date="2019-04-05T12:32:00Z">
              <w:r w:rsidRPr="00F01147" w:rsidDel="00EE1D17">
                <w:rPr>
                  <w:color w:val="000000"/>
                  <w:sz w:val="18"/>
                  <w:szCs w:val="18"/>
                </w:rPr>
                <w:delText>1701 TORRE C</w:delText>
              </w:r>
            </w:del>
          </w:p>
        </w:tc>
        <w:tc>
          <w:tcPr>
            <w:tcW w:w="3139" w:type="dxa"/>
            <w:tcBorders>
              <w:top w:val="nil"/>
              <w:left w:val="nil"/>
              <w:bottom w:val="single" w:sz="4" w:space="0" w:color="auto"/>
              <w:right w:val="single" w:sz="4" w:space="0" w:color="auto"/>
            </w:tcBorders>
            <w:shd w:val="clear" w:color="auto" w:fill="auto"/>
            <w:noWrap/>
            <w:vAlign w:val="bottom"/>
            <w:tcPrChange w:id="257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69FAA5C6" w14:textId="1F606CD5" w:rsidR="00D84C48" w:rsidRPr="00F01147" w:rsidDel="00EE1D17" w:rsidRDefault="00D84C48" w:rsidP="004E5714">
            <w:pPr>
              <w:rPr>
                <w:del w:id="2580" w:author="Livia Arbex Endo | Felsberg Advogados" w:date="2019-04-05T12:32:00Z"/>
                <w:color w:val="000000"/>
                <w:sz w:val="18"/>
                <w:szCs w:val="18"/>
              </w:rPr>
            </w:pPr>
            <w:del w:id="2581" w:author="Livia Arbex Endo | Felsberg Advogados" w:date="2019-04-05T12:32:00Z">
              <w:r w:rsidRPr="00F01147" w:rsidDel="00EE1D17">
                <w:rPr>
                  <w:color w:val="000000"/>
                  <w:sz w:val="18"/>
                  <w:szCs w:val="18"/>
                </w:rPr>
                <w:delText>Rua Adeodato José dos Reis, 1100, Nova Parnamirim</w:delText>
              </w:r>
            </w:del>
          </w:p>
        </w:tc>
        <w:tc>
          <w:tcPr>
            <w:tcW w:w="1311" w:type="dxa"/>
            <w:tcBorders>
              <w:top w:val="nil"/>
              <w:left w:val="nil"/>
              <w:bottom w:val="single" w:sz="4" w:space="0" w:color="auto"/>
              <w:right w:val="single" w:sz="4" w:space="0" w:color="auto"/>
            </w:tcBorders>
            <w:shd w:val="clear" w:color="auto" w:fill="auto"/>
            <w:noWrap/>
            <w:vAlign w:val="bottom"/>
            <w:tcPrChange w:id="258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4FB698DC" w14:textId="513BE1BF" w:rsidR="00D84C48" w:rsidRPr="00F01147" w:rsidDel="00EE1D17" w:rsidRDefault="00D84C48" w:rsidP="004E5714">
            <w:pPr>
              <w:jc w:val="center"/>
              <w:rPr>
                <w:del w:id="2583" w:author="Livia Arbex Endo | Felsberg Advogados" w:date="2019-04-05T12:32:00Z"/>
                <w:color w:val="000000"/>
                <w:sz w:val="18"/>
                <w:szCs w:val="18"/>
              </w:rPr>
            </w:pPr>
            <w:del w:id="2584" w:author="Livia Arbex Endo | Felsberg Advogados" w:date="2019-04-05T12:32:00Z">
              <w:r w:rsidRPr="00F01147" w:rsidDel="00EE1D17">
                <w:rPr>
                  <w:color w:val="000000"/>
                  <w:sz w:val="18"/>
                  <w:szCs w:val="18"/>
                </w:rPr>
                <w:delText>PARNAMIRIM</w:delText>
              </w:r>
            </w:del>
          </w:p>
        </w:tc>
        <w:tc>
          <w:tcPr>
            <w:tcW w:w="1131" w:type="dxa"/>
            <w:tcBorders>
              <w:top w:val="nil"/>
              <w:left w:val="nil"/>
              <w:bottom w:val="single" w:sz="4" w:space="0" w:color="auto"/>
              <w:right w:val="single" w:sz="4" w:space="0" w:color="auto"/>
            </w:tcBorders>
            <w:shd w:val="clear" w:color="auto" w:fill="auto"/>
            <w:noWrap/>
            <w:vAlign w:val="bottom"/>
            <w:tcPrChange w:id="258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2B131A66" w14:textId="01504956" w:rsidR="00D84C48" w:rsidRPr="00F01147" w:rsidDel="00EE1D17" w:rsidRDefault="00D84C48" w:rsidP="004E5714">
            <w:pPr>
              <w:jc w:val="center"/>
              <w:rPr>
                <w:del w:id="2586" w:author="Livia Arbex Endo | Felsberg Advogados" w:date="2019-04-05T12:32:00Z"/>
                <w:color w:val="000000"/>
                <w:sz w:val="18"/>
                <w:szCs w:val="18"/>
              </w:rPr>
            </w:pPr>
            <w:del w:id="2587" w:author="Livia Arbex Endo | Felsberg Advogados" w:date="2019-04-05T12:32:00Z">
              <w:r w:rsidRPr="00F01147" w:rsidDel="00EE1D17">
                <w:rPr>
                  <w:color w:val="000000"/>
                  <w:sz w:val="18"/>
                  <w:szCs w:val="18"/>
                </w:rPr>
                <w:delText>1º OFICIO</w:delText>
              </w:r>
            </w:del>
          </w:p>
        </w:tc>
        <w:tc>
          <w:tcPr>
            <w:tcW w:w="1271" w:type="dxa"/>
            <w:tcBorders>
              <w:top w:val="nil"/>
              <w:left w:val="nil"/>
              <w:bottom w:val="single" w:sz="4" w:space="0" w:color="auto"/>
              <w:right w:val="single" w:sz="4" w:space="0" w:color="auto"/>
            </w:tcBorders>
            <w:shd w:val="clear" w:color="auto" w:fill="auto"/>
            <w:noWrap/>
            <w:vAlign w:val="bottom"/>
            <w:tcPrChange w:id="258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16E872CE" w14:textId="001A1FC5" w:rsidR="00D84C48" w:rsidRPr="00F01147" w:rsidDel="00EE1D17" w:rsidRDefault="00D84C48" w:rsidP="004E5714">
            <w:pPr>
              <w:jc w:val="center"/>
              <w:rPr>
                <w:del w:id="2589" w:author="Livia Arbex Endo | Felsberg Advogados" w:date="2019-04-05T12:32:00Z"/>
                <w:color w:val="000000"/>
                <w:sz w:val="18"/>
                <w:szCs w:val="18"/>
              </w:rPr>
            </w:pPr>
            <w:del w:id="2590" w:author="Livia Arbex Endo | Felsberg Advogados" w:date="2019-04-05T12:32:00Z">
              <w:r w:rsidRPr="00F01147" w:rsidDel="00EE1D17">
                <w:rPr>
                  <w:color w:val="000000"/>
                  <w:sz w:val="18"/>
                  <w:szCs w:val="18"/>
                </w:rPr>
                <w:delText>57.114</w:delText>
              </w:r>
            </w:del>
          </w:p>
        </w:tc>
      </w:tr>
      <w:tr w:rsidR="00D84C48" w:rsidRPr="00897E06" w:rsidDel="00EE1D17" w14:paraId="563EB852" w14:textId="0C55767F" w:rsidTr="00EE1D17">
        <w:trPr>
          <w:trHeight w:val="255"/>
          <w:del w:id="2591" w:author="Livia Arbex Endo | Felsberg Advogados" w:date="2019-04-05T12:32:00Z"/>
          <w:trPrChange w:id="259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59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1913516D" w14:textId="39ED89F0" w:rsidR="00D84C48" w:rsidRPr="00F01147" w:rsidDel="00EE1D17" w:rsidRDefault="00D84C48" w:rsidP="004E5714">
            <w:pPr>
              <w:rPr>
                <w:del w:id="2594" w:author="Livia Arbex Endo | Felsberg Advogados" w:date="2019-04-05T12:32:00Z"/>
                <w:color w:val="000000"/>
                <w:sz w:val="18"/>
                <w:szCs w:val="18"/>
              </w:rPr>
            </w:pPr>
            <w:del w:id="2595" w:author="Livia Arbex Endo | Felsberg Advogados" w:date="2019-04-05T12:32:00Z">
              <w:r w:rsidRPr="00F01147" w:rsidDel="00EE1D17">
                <w:rPr>
                  <w:color w:val="000000"/>
                  <w:sz w:val="18"/>
                  <w:szCs w:val="18"/>
                </w:rPr>
                <w:delText>SUN GOLDEN</w:delText>
              </w:r>
            </w:del>
          </w:p>
        </w:tc>
        <w:tc>
          <w:tcPr>
            <w:tcW w:w="981" w:type="dxa"/>
            <w:tcBorders>
              <w:top w:val="nil"/>
              <w:left w:val="nil"/>
              <w:bottom w:val="single" w:sz="4" w:space="0" w:color="auto"/>
              <w:right w:val="single" w:sz="4" w:space="0" w:color="auto"/>
            </w:tcBorders>
            <w:shd w:val="clear" w:color="auto" w:fill="auto"/>
            <w:noWrap/>
            <w:vAlign w:val="bottom"/>
            <w:tcPrChange w:id="259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15277FF8" w14:textId="68D1992B" w:rsidR="00D84C48" w:rsidRPr="00F01147" w:rsidDel="00EE1D17" w:rsidRDefault="00D84C48" w:rsidP="004E5714">
            <w:pPr>
              <w:jc w:val="center"/>
              <w:rPr>
                <w:del w:id="2597" w:author="Livia Arbex Endo | Felsberg Advogados" w:date="2019-04-05T12:32:00Z"/>
                <w:color w:val="000000"/>
                <w:sz w:val="18"/>
                <w:szCs w:val="18"/>
              </w:rPr>
            </w:pPr>
            <w:del w:id="2598" w:author="Livia Arbex Endo | Felsberg Advogados" w:date="2019-04-05T12:32:00Z">
              <w:r w:rsidRPr="00F01147" w:rsidDel="00EE1D17">
                <w:rPr>
                  <w:color w:val="000000"/>
                  <w:sz w:val="18"/>
                  <w:szCs w:val="18"/>
                </w:rPr>
                <w:delText>1104 TORRE D</w:delText>
              </w:r>
            </w:del>
          </w:p>
        </w:tc>
        <w:tc>
          <w:tcPr>
            <w:tcW w:w="3139" w:type="dxa"/>
            <w:tcBorders>
              <w:top w:val="nil"/>
              <w:left w:val="nil"/>
              <w:bottom w:val="single" w:sz="4" w:space="0" w:color="auto"/>
              <w:right w:val="single" w:sz="4" w:space="0" w:color="auto"/>
            </w:tcBorders>
            <w:shd w:val="clear" w:color="auto" w:fill="auto"/>
            <w:noWrap/>
            <w:vAlign w:val="bottom"/>
            <w:tcPrChange w:id="259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2764F781" w14:textId="4BEDE8C7" w:rsidR="00D84C48" w:rsidRPr="00F01147" w:rsidDel="00EE1D17" w:rsidRDefault="00D84C48" w:rsidP="004E5714">
            <w:pPr>
              <w:rPr>
                <w:del w:id="2600" w:author="Livia Arbex Endo | Felsberg Advogados" w:date="2019-04-05T12:32:00Z"/>
                <w:color w:val="000000"/>
                <w:sz w:val="18"/>
                <w:szCs w:val="18"/>
              </w:rPr>
            </w:pPr>
            <w:del w:id="2601" w:author="Livia Arbex Endo | Felsberg Advogados" w:date="2019-04-05T12:32:00Z">
              <w:r w:rsidRPr="00F01147" w:rsidDel="00EE1D17">
                <w:rPr>
                  <w:color w:val="000000"/>
                  <w:sz w:val="18"/>
                  <w:szCs w:val="18"/>
                </w:rPr>
                <w:delText>Rua Joaquim Eduardo de Farias, 213, Ponta Negra</w:delText>
              </w:r>
            </w:del>
          </w:p>
        </w:tc>
        <w:tc>
          <w:tcPr>
            <w:tcW w:w="1311" w:type="dxa"/>
            <w:tcBorders>
              <w:top w:val="nil"/>
              <w:left w:val="nil"/>
              <w:bottom w:val="single" w:sz="4" w:space="0" w:color="auto"/>
              <w:right w:val="single" w:sz="4" w:space="0" w:color="auto"/>
            </w:tcBorders>
            <w:shd w:val="clear" w:color="auto" w:fill="auto"/>
            <w:noWrap/>
            <w:vAlign w:val="bottom"/>
            <w:tcPrChange w:id="260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6777E25B" w14:textId="0107F230" w:rsidR="00D84C48" w:rsidRPr="00F01147" w:rsidDel="00EE1D17" w:rsidRDefault="00D84C48" w:rsidP="004E5714">
            <w:pPr>
              <w:jc w:val="center"/>
              <w:rPr>
                <w:del w:id="2603" w:author="Livia Arbex Endo | Felsberg Advogados" w:date="2019-04-05T12:32:00Z"/>
                <w:color w:val="000000"/>
                <w:sz w:val="18"/>
                <w:szCs w:val="18"/>
              </w:rPr>
            </w:pPr>
            <w:del w:id="260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60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7D33BCBC" w14:textId="28E2D163" w:rsidR="00D84C48" w:rsidRPr="00F01147" w:rsidDel="00EE1D17" w:rsidRDefault="00D84C48" w:rsidP="004E5714">
            <w:pPr>
              <w:jc w:val="center"/>
              <w:rPr>
                <w:del w:id="2606" w:author="Livia Arbex Endo | Felsberg Advogados" w:date="2019-04-05T12:32:00Z"/>
                <w:color w:val="000000"/>
                <w:sz w:val="18"/>
                <w:szCs w:val="18"/>
              </w:rPr>
            </w:pPr>
            <w:del w:id="260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60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44DC65EB" w14:textId="2087946A" w:rsidR="00D84C48" w:rsidRPr="00F01147" w:rsidDel="00EE1D17" w:rsidRDefault="00D84C48" w:rsidP="004E5714">
            <w:pPr>
              <w:jc w:val="center"/>
              <w:rPr>
                <w:del w:id="2609" w:author="Livia Arbex Endo | Felsberg Advogados" w:date="2019-04-05T12:32:00Z"/>
                <w:color w:val="000000"/>
                <w:sz w:val="18"/>
                <w:szCs w:val="18"/>
              </w:rPr>
            </w:pPr>
            <w:del w:id="2610" w:author="Livia Arbex Endo | Felsberg Advogados" w:date="2019-04-05T12:32:00Z">
              <w:r w:rsidRPr="00F01147" w:rsidDel="00EE1D17">
                <w:rPr>
                  <w:color w:val="000000"/>
                  <w:sz w:val="18"/>
                  <w:szCs w:val="18"/>
                </w:rPr>
                <w:delText>44.992</w:delText>
              </w:r>
            </w:del>
          </w:p>
        </w:tc>
      </w:tr>
      <w:tr w:rsidR="00D84C48" w:rsidRPr="00897E06" w:rsidDel="00EE1D17" w14:paraId="463605E0" w14:textId="61CA0D0A" w:rsidTr="00EE1D17">
        <w:trPr>
          <w:trHeight w:val="255"/>
          <w:del w:id="2611" w:author="Livia Arbex Endo | Felsberg Advogados" w:date="2019-04-05T12:32:00Z"/>
          <w:trPrChange w:id="261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61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3F31F45C" w14:textId="45AFA903" w:rsidR="00D84C48" w:rsidRPr="00F01147" w:rsidDel="00EE1D17" w:rsidRDefault="00D84C48" w:rsidP="004E5714">
            <w:pPr>
              <w:rPr>
                <w:del w:id="2614" w:author="Livia Arbex Endo | Felsberg Advogados" w:date="2019-04-05T12:32:00Z"/>
                <w:color w:val="000000"/>
                <w:sz w:val="18"/>
                <w:szCs w:val="18"/>
              </w:rPr>
            </w:pPr>
            <w:del w:id="2615" w:author="Livia Arbex Endo | Felsberg Advogados" w:date="2019-04-05T12:32:00Z">
              <w:r w:rsidRPr="00F01147" w:rsidDel="00EE1D17">
                <w:rPr>
                  <w:color w:val="000000"/>
                  <w:sz w:val="18"/>
                  <w:szCs w:val="18"/>
                </w:rPr>
                <w:delText>SUN RIVER</w:delText>
              </w:r>
            </w:del>
          </w:p>
        </w:tc>
        <w:tc>
          <w:tcPr>
            <w:tcW w:w="981" w:type="dxa"/>
            <w:tcBorders>
              <w:top w:val="nil"/>
              <w:left w:val="nil"/>
              <w:bottom w:val="single" w:sz="4" w:space="0" w:color="auto"/>
              <w:right w:val="single" w:sz="4" w:space="0" w:color="auto"/>
            </w:tcBorders>
            <w:shd w:val="clear" w:color="auto" w:fill="auto"/>
            <w:noWrap/>
            <w:vAlign w:val="bottom"/>
            <w:tcPrChange w:id="261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7A784DB4" w14:textId="7EF3A321" w:rsidR="00D84C48" w:rsidRPr="00F01147" w:rsidDel="00EE1D17" w:rsidRDefault="00D84C48" w:rsidP="004E5714">
            <w:pPr>
              <w:jc w:val="center"/>
              <w:rPr>
                <w:del w:id="2617" w:author="Livia Arbex Endo | Felsberg Advogados" w:date="2019-04-05T12:32:00Z"/>
                <w:color w:val="000000"/>
                <w:sz w:val="18"/>
                <w:szCs w:val="18"/>
              </w:rPr>
            </w:pPr>
            <w:del w:id="2618" w:author="Livia Arbex Endo | Felsberg Advogados" w:date="2019-04-05T12:32:00Z">
              <w:r w:rsidRPr="00F01147" w:rsidDel="00EE1D17">
                <w:rPr>
                  <w:color w:val="000000"/>
                  <w:sz w:val="18"/>
                  <w:szCs w:val="18"/>
                </w:rPr>
                <w:delText>1903 TORRE A</w:delText>
              </w:r>
            </w:del>
          </w:p>
        </w:tc>
        <w:tc>
          <w:tcPr>
            <w:tcW w:w="3139" w:type="dxa"/>
            <w:tcBorders>
              <w:top w:val="nil"/>
              <w:left w:val="nil"/>
              <w:bottom w:val="single" w:sz="4" w:space="0" w:color="auto"/>
              <w:right w:val="single" w:sz="4" w:space="0" w:color="auto"/>
            </w:tcBorders>
            <w:shd w:val="clear" w:color="auto" w:fill="auto"/>
            <w:noWrap/>
            <w:vAlign w:val="bottom"/>
            <w:tcPrChange w:id="261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7449DBE3" w14:textId="63C612A3" w:rsidR="00D84C48" w:rsidRPr="00F01147" w:rsidDel="00EE1D17" w:rsidRDefault="00D84C48" w:rsidP="004E5714">
            <w:pPr>
              <w:rPr>
                <w:del w:id="2620" w:author="Livia Arbex Endo | Felsberg Advogados" w:date="2019-04-05T12:32:00Z"/>
                <w:color w:val="000000"/>
                <w:sz w:val="18"/>
                <w:szCs w:val="18"/>
              </w:rPr>
            </w:pPr>
            <w:del w:id="2621" w:author="Livia Arbex Endo | Felsberg Advogados" w:date="2019-04-05T12:32:00Z">
              <w:r w:rsidRPr="00F01147" w:rsidDel="00EE1D17">
                <w:rPr>
                  <w:color w:val="000000"/>
                  <w:sz w:val="18"/>
                  <w:szCs w:val="18"/>
                </w:rPr>
                <w:delText>Rua Teotônio Freire, 75, Ribeira</w:delText>
              </w:r>
            </w:del>
          </w:p>
        </w:tc>
        <w:tc>
          <w:tcPr>
            <w:tcW w:w="1311" w:type="dxa"/>
            <w:tcBorders>
              <w:top w:val="nil"/>
              <w:left w:val="nil"/>
              <w:bottom w:val="single" w:sz="4" w:space="0" w:color="auto"/>
              <w:right w:val="single" w:sz="4" w:space="0" w:color="auto"/>
            </w:tcBorders>
            <w:shd w:val="clear" w:color="auto" w:fill="auto"/>
            <w:noWrap/>
            <w:vAlign w:val="bottom"/>
            <w:tcPrChange w:id="262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50858A13" w14:textId="40C5D58D" w:rsidR="00D84C48" w:rsidRPr="00F01147" w:rsidDel="00EE1D17" w:rsidRDefault="00D84C48" w:rsidP="004E5714">
            <w:pPr>
              <w:jc w:val="center"/>
              <w:rPr>
                <w:del w:id="2623" w:author="Livia Arbex Endo | Felsberg Advogados" w:date="2019-04-05T12:32:00Z"/>
                <w:color w:val="000000"/>
                <w:sz w:val="18"/>
                <w:szCs w:val="18"/>
              </w:rPr>
            </w:pPr>
            <w:del w:id="262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vAlign w:val="bottom"/>
            <w:tcPrChange w:id="262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2E0EE96C" w14:textId="009E5001" w:rsidR="00D84C48" w:rsidRPr="00F01147" w:rsidDel="00EE1D17" w:rsidRDefault="00D84C48" w:rsidP="004E5714">
            <w:pPr>
              <w:jc w:val="center"/>
              <w:rPr>
                <w:del w:id="2626" w:author="Livia Arbex Endo | Felsberg Advogados" w:date="2019-04-05T12:32:00Z"/>
                <w:color w:val="000000"/>
                <w:sz w:val="18"/>
                <w:szCs w:val="18"/>
              </w:rPr>
            </w:pPr>
            <w:del w:id="2627" w:author="Livia Arbex Endo | Felsberg Advogados" w:date="2019-04-05T12:32:00Z">
              <w:r w:rsidRPr="00F01147" w:rsidDel="00EE1D17">
                <w:rPr>
                  <w:color w:val="000000"/>
                  <w:sz w:val="18"/>
                  <w:szCs w:val="18"/>
                </w:rPr>
                <w:delText>3º OFICIO / 1ª ZONA</w:delText>
              </w:r>
            </w:del>
          </w:p>
        </w:tc>
        <w:tc>
          <w:tcPr>
            <w:tcW w:w="1271" w:type="dxa"/>
            <w:tcBorders>
              <w:top w:val="nil"/>
              <w:left w:val="nil"/>
              <w:bottom w:val="single" w:sz="4" w:space="0" w:color="auto"/>
              <w:right w:val="single" w:sz="4" w:space="0" w:color="auto"/>
            </w:tcBorders>
            <w:shd w:val="clear" w:color="auto" w:fill="auto"/>
            <w:noWrap/>
            <w:vAlign w:val="bottom"/>
            <w:tcPrChange w:id="262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0D1DAB01" w14:textId="546FD84E" w:rsidR="00D84C48" w:rsidRPr="00F01147" w:rsidDel="00EE1D17" w:rsidRDefault="00D84C48" w:rsidP="004E5714">
            <w:pPr>
              <w:jc w:val="center"/>
              <w:rPr>
                <w:del w:id="2629" w:author="Livia Arbex Endo | Felsberg Advogados" w:date="2019-04-05T12:32:00Z"/>
                <w:color w:val="000000"/>
                <w:sz w:val="18"/>
                <w:szCs w:val="18"/>
              </w:rPr>
            </w:pPr>
            <w:del w:id="2630" w:author="Livia Arbex Endo | Felsberg Advogados" w:date="2019-04-05T12:32:00Z">
              <w:r w:rsidRPr="00F01147" w:rsidDel="00EE1D17">
                <w:rPr>
                  <w:color w:val="000000"/>
                  <w:sz w:val="18"/>
                  <w:szCs w:val="18"/>
                </w:rPr>
                <w:delText>41.573</w:delText>
              </w:r>
            </w:del>
          </w:p>
        </w:tc>
      </w:tr>
      <w:tr w:rsidR="00D84C48" w:rsidRPr="00897E06" w:rsidDel="00EE1D17" w14:paraId="234F78BD" w14:textId="14F60795" w:rsidTr="00EE1D17">
        <w:trPr>
          <w:trHeight w:val="255"/>
          <w:del w:id="2631" w:author="Livia Arbex Endo | Felsberg Advogados" w:date="2019-04-05T12:32:00Z"/>
          <w:trPrChange w:id="263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63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218C4B47" w14:textId="1F6322BC" w:rsidR="00D84C48" w:rsidRPr="00F01147" w:rsidDel="00EE1D17" w:rsidRDefault="00D84C48" w:rsidP="004E5714">
            <w:pPr>
              <w:rPr>
                <w:del w:id="2634" w:author="Livia Arbex Endo | Felsberg Advogados" w:date="2019-04-05T12:32:00Z"/>
                <w:color w:val="000000"/>
                <w:sz w:val="18"/>
                <w:szCs w:val="18"/>
              </w:rPr>
            </w:pPr>
            <w:del w:id="2635" w:author="Livia Arbex Endo | Felsberg Advogados" w:date="2019-04-05T12:32:00Z">
              <w:r w:rsidRPr="00F01147" w:rsidDel="00EE1D17">
                <w:rPr>
                  <w:color w:val="000000"/>
                  <w:sz w:val="18"/>
                  <w:szCs w:val="18"/>
                </w:rPr>
                <w:delText>SUN RIVER</w:delText>
              </w:r>
            </w:del>
          </w:p>
        </w:tc>
        <w:tc>
          <w:tcPr>
            <w:tcW w:w="981" w:type="dxa"/>
            <w:tcBorders>
              <w:top w:val="nil"/>
              <w:left w:val="nil"/>
              <w:bottom w:val="single" w:sz="4" w:space="0" w:color="auto"/>
              <w:right w:val="single" w:sz="4" w:space="0" w:color="auto"/>
            </w:tcBorders>
            <w:shd w:val="clear" w:color="auto" w:fill="auto"/>
            <w:noWrap/>
            <w:vAlign w:val="bottom"/>
            <w:tcPrChange w:id="263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1E30A1A9" w14:textId="39384191" w:rsidR="00D84C48" w:rsidRPr="00F01147" w:rsidDel="00EE1D17" w:rsidRDefault="00D84C48" w:rsidP="004E5714">
            <w:pPr>
              <w:jc w:val="center"/>
              <w:rPr>
                <w:del w:id="2637" w:author="Livia Arbex Endo | Felsberg Advogados" w:date="2019-04-05T12:32:00Z"/>
                <w:color w:val="000000"/>
                <w:sz w:val="18"/>
                <w:szCs w:val="18"/>
              </w:rPr>
            </w:pPr>
            <w:del w:id="2638" w:author="Livia Arbex Endo | Felsberg Advogados" w:date="2019-04-05T12:32:00Z">
              <w:r w:rsidRPr="00F01147" w:rsidDel="00EE1D17">
                <w:rPr>
                  <w:color w:val="000000"/>
                  <w:sz w:val="18"/>
                  <w:szCs w:val="18"/>
                </w:rPr>
                <w:delText>1701 TORRE C</w:delText>
              </w:r>
            </w:del>
          </w:p>
        </w:tc>
        <w:tc>
          <w:tcPr>
            <w:tcW w:w="3139" w:type="dxa"/>
            <w:tcBorders>
              <w:top w:val="nil"/>
              <w:left w:val="nil"/>
              <w:bottom w:val="single" w:sz="4" w:space="0" w:color="auto"/>
              <w:right w:val="single" w:sz="4" w:space="0" w:color="auto"/>
            </w:tcBorders>
            <w:shd w:val="clear" w:color="auto" w:fill="auto"/>
            <w:noWrap/>
            <w:vAlign w:val="bottom"/>
            <w:tcPrChange w:id="263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4AB69315" w14:textId="3E382527" w:rsidR="00D84C48" w:rsidRPr="00F01147" w:rsidDel="00EE1D17" w:rsidRDefault="00D84C48" w:rsidP="004E5714">
            <w:pPr>
              <w:rPr>
                <w:del w:id="2640" w:author="Livia Arbex Endo | Felsberg Advogados" w:date="2019-04-05T12:32:00Z"/>
                <w:color w:val="000000"/>
                <w:sz w:val="18"/>
                <w:szCs w:val="18"/>
              </w:rPr>
            </w:pPr>
            <w:del w:id="2641" w:author="Livia Arbex Endo | Felsberg Advogados" w:date="2019-04-05T12:32:00Z">
              <w:r w:rsidRPr="00F01147" w:rsidDel="00EE1D17">
                <w:rPr>
                  <w:color w:val="000000"/>
                  <w:sz w:val="18"/>
                  <w:szCs w:val="18"/>
                </w:rPr>
                <w:delText>Rua Teotônio Freire, 75, Ribeira</w:delText>
              </w:r>
            </w:del>
          </w:p>
        </w:tc>
        <w:tc>
          <w:tcPr>
            <w:tcW w:w="1311" w:type="dxa"/>
            <w:tcBorders>
              <w:top w:val="nil"/>
              <w:left w:val="nil"/>
              <w:bottom w:val="single" w:sz="4" w:space="0" w:color="auto"/>
              <w:right w:val="single" w:sz="4" w:space="0" w:color="auto"/>
            </w:tcBorders>
            <w:shd w:val="clear" w:color="auto" w:fill="auto"/>
            <w:noWrap/>
            <w:vAlign w:val="bottom"/>
            <w:tcPrChange w:id="264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5935596E" w14:textId="0AF61BF8" w:rsidR="00D84C48" w:rsidRPr="00F01147" w:rsidDel="00EE1D17" w:rsidRDefault="00D84C48" w:rsidP="004E5714">
            <w:pPr>
              <w:jc w:val="center"/>
              <w:rPr>
                <w:del w:id="2643" w:author="Livia Arbex Endo | Felsberg Advogados" w:date="2019-04-05T12:32:00Z"/>
                <w:color w:val="000000"/>
                <w:sz w:val="18"/>
                <w:szCs w:val="18"/>
              </w:rPr>
            </w:pPr>
            <w:del w:id="264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vAlign w:val="bottom"/>
            <w:tcPrChange w:id="264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6EB4B1C4" w14:textId="1E9BA18F" w:rsidR="00D84C48" w:rsidRPr="00F01147" w:rsidDel="00EE1D17" w:rsidRDefault="00D84C48" w:rsidP="004E5714">
            <w:pPr>
              <w:jc w:val="center"/>
              <w:rPr>
                <w:del w:id="2646" w:author="Livia Arbex Endo | Felsberg Advogados" w:date="2019-04-05T12:32:00Z"/>
                <w:color w:val="000000"/>
                <w:sz w:val="18"/>
                <w:szCs w:val="18"/>
              </w:rPr>
            </w:pPr>
            <w:del w:id="2647" w:author="Livia Arbex Endo | Felsberg Advogados" w:date="2019-04-05T12:32:00Z">
              <w:r w:rsidRPr="00F01147" w:rsidDel="00EE1D17">
                <w:rPr>
                  <w:color w:val="000000"/>
                  <w:sz w:val="18"/>
                  <w:szCs w:val="18"/>
                </w:rPr>
                <w:delText>3º OFICIO / 1ª ZONA</w:delText>
              </w:r>
            </w:del>
          </w:p>
        </w:tc>
        <w:tc>
          <w:tcPr>
            <w:tcW w:w="1271" w:type="dxa"/>
            <w:tcBorders>
              <w:top w:val="nil"/>
              <w:left w:val="nil"/>
              <w:bottom w:val="single" w:sz="4" w:space="0" w:color="auto"/>
              <w:right w:val="single" w:sz="4" w:space="0" w:color="auto"/>
            </w:tcBorders>
            <w:shd w:val="clear" w:color="auto" w:fill="auto"/>
            <w:noWrap/>
            <w:vAlign w:val="bottom"/>
            <w:tcPrChange w:id="264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2514A01F" w14:textId="5391A1B9" w:rsidR="00D84C48" w:rsidRPr="00F01147" w:rsidDel="00EE1D17" w:rsidRDefault="00D84C48" w:rsidP="004E5714">
            <w:pPr>
              <w:jc w:val="center"/>
              <w:rPr>
                <w:del w:id="2649" w:author="Livia Arbex Endo | Felsberg Advogados" w:date="2019-04-05T12:32:00Z"/>
                <w:color w:val="000000"/>
                <w:sz w:val="18"/>
                <w:szCs w:val="18"/>
              </w:rPr>
            </w:pPr>
            <w:del w:id="2650" w:author="Livia Arbex Endo | Felsberg Advogados" w:date="2019-04-05T12:32:00Z">
              <w:r w:rsidRPr="00F01147" w:rsidDel="00EE1D17">
                <w:rPr>
                  <w:color w:val="000000"/>
                  <w:sz w:val="18"/>
                  <w:szCs w:val="18"/>
                </w:rPr>
                <w:delText>42.062</w:delText>
              </w:r>
            </w:del>
          </w:p>
        </w:tc>
      </w:tr>
      <w:tr w:rsidR="00D84C48" w:rsidRPr="00897E06" w:rsidDel="00EE1D17" w14:paraId="2DD984F7" w14:textId="5479EE19" w:rsidTr="00EE1D17">
        <w:trPr>
          <w:trHeight w:val="255"/>
          <w:del w:id="2651" w:author="Livia Arbex Endo | Felsberg Advogados" w:date="2019-04-05T12:32:00Z"/>
          <w:trPrChange w:id="265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65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3AD7BC55" w14:textId="3D8D9CA5" w:rsidR="00D84C48" w:rsidRPr="00F01147" w:rsidDel="00EE1D17" w:rsidRDefault="00D84C48" w:rsidP="004E5714">
            <w:pPr>
              <w:rPr>
                <w:del w:id="2654" w:author="Livia Arbex Endo | Felsberg Advogados" w:date="2019-04-05T12:32:00Z"/>
                <w:color w:val="000000"/>
                <w:sz w:val="18"/>
                <w:szCs w:val="18"/>
              </w:rPr>
            </w:pPr>
            <w:del w:id="2655" w:author="Livia Arbex Endo | Felsberg Advogados" w:date="2019-04-05T12:32:00Z">
              <w:r w:rsidRPr="00F01147" w:rsidDel="00EE1D17">
                <w:rPr>
                  <w:color w:val="000000"/>
                  <w:sz w:val="18"/>
                  <w:szCs w:val="18"/>
                </w:rPr>
                <w:delText>SUN RIVER</w:delText>
              </w:r>
            </w:del>
          </w:p>
        </w:tc>
        <w:tc>
          <w:tcPr>
            <w:tcW w:w="981" w:type="dxa"/>
            <w:tcBorders>
              <w:top w:val="nil"/>
              <w:left w:val="nil"/>
              <w:bottom w:val="single" w:sz="4" w:space="0" w:color="auto"/>
              <w:right w:val="single" w:sz="4" w:space="0" w:color="auto"/>
            </w:tcBorders>
            <w:shd w:val="clear" w:color="auto" w:fill="auto"/>
            <w:noWrap/>
            <w:vAlign w:val="bottom"/>
            <w:tcPrChange w:id="265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0160E246" w14:textId="7CBF44A6" w:rsidR="00D84C48" w:rsidRPr="00F01147" w:rsidDel="00EE1D17" w:rsidRDefault="00D84C48" w:rsidP="004E5714">
            <w:pPr>
              <w:jc w:val="center"/>
              <w:rPr>
                <w:del w:id="2657" w:author="Livia Arbex Endo | Felsberg Advogados" w:date="2019-04-05T12:32:00Z"/>
                <w:color w:val="000000"/>
                <w:sz w:val="18"/>
                <w:szCs w:val="18"/>
              </w:rPr>
            </w:pPr>
            <w:del w:id="2658" w:author="Livia Arbex Endo | Felsberg Advogados" w:date="2019-04-05T12:32:00Z">
              <w:r w:rsidRPr="00F01147" w:rsidDel="00EE1D17">
                <w:rPr>
                  <w:color w:val="000000"/>
                  <w:sz w:val="18"/>
                  <w:szCs w:val="18"/>
                </w:rPr>
                <w:delText>704 TORRE B</w:delText>
              </w:r>
            </w:del>
          </w:p>
        </w:tc>
        <w:tc>
          <w:tcPr>
            <w:tcW w:w="3139" w:type="dxa"/>
            <w:tcBorders>
              <w:top w:val="nil"/>
              <w:left w:val="nil"/>
              <w:bottom w:val="single" w:sz="4" w:space="0" w:color="auto"/>
              <w:right w:val="single" w:sz="4" w:space="0" w:color="auto"/>
            </w:tcBorders>
            <w:shd w:val="clear" w:color="auto" w:fill="auto"/>
            <w:noWrap/>
            <w:vAlign w:val="bottom"/>
            <w:tcPrChange w:id="265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7CD53F4A" w14:textId="50B984EC" w:rsidR="00D84C48" w:rsidRPr="00F01147" w:rsidDel="00EE1D17" w:rsidRDefault="00D84C48" w:rsidP="004E5714">
            <w:pPr>
              <w:rPr>
                <w:del w:id="2660" w:author="Livia Arbex Endo | Felsberg Advogados" w:date="2019-04-05T12:32:00Z"/>
                <w:color w:val="000000"/>
                <w:sz w:val="18"/>
                <w:szCs w:val="18"/>
              </w:rPr>
            </w:pPr>
            <w:del w:id="2661" w:author="Livia Arbex Endo | Felsberg Advogados" w:date="2019-04-05T12:32:00Z">
              <w:r w:rsidRPr="00F01147" w:rsidDel="00EE1D17">
                <w:rPr>
                  <w:color w:val="000000"/>
                  <w:sz w:val="18"/>
                  <w:szCs w:val="18"/>
                </w:rPr>
                <w:delText>Rua Teotônio Freire, 75, Ribeira</w:delText>
              </w:r>
            </w:del>
          </w:p>
        </w:tc>
        <w:tc>
          <w:tcPr>
            <w:tcW w:w="1311" w:type="dxa"/>
            <w:tcBorders>
              <w:top w:val="nil"/>
              <w:left w:val="nil"/>
              <w:bottom w:val="single" w:sz="4" w:space="0" w:color="auto"/>
              <w:right w:val="single" w:sz="4" w:space="0" w:color="auto"/>
            </w:tcBorders>
            <w:shd w:val="clear" w:color="auto" w:fill="auto"/>
            <w:noWrap/>
            <w:vAlign w:val="bottom"/>
            <w:tcPrChange w:id="266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1BE9EC01" w14:textId="782D2BDF" w:rsidR="00D84C48" w:rsidRPr="00F01147" w:rsidDel="00EE1D17" w:rsidRDefault="00D84C48" w:rsidP="004E5714">
            <w:pPr>
              <w:jc w:val="center"/>
              <w:rPr>
                <w:del w:id="2663" w:author="Livia Arbex Endo | Felsberg Advogados" w:date="2019-04-05T12:32:00Z"/>
                <w:color w:val="000000"/>
                <w:sz w:val="18"/>
                <w:szCs w:val="18"/>
              </w:rPr>
            </w:pPr>
            <w:del w:id="266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vAlign w:val="bottom"/>
            <w:tcPrChange w:id="266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780F9397" w14:textId="77F8F78E" w:rsidR="00D84C48" w:rsidRPr="00F01147" w:rsidDel="00EE1D17" w:rsidRDefault="00D84C48" w:rsidP="004E5714">
            <w:pPr>
              <w:jc w:val="center"/>
              <w:rPr>
                <w:del w:id="2666" w:author="Livia Arbex Endo | Felsberg Advogados" w:date="2019-04-05T12:32:00Z"/>
                <w:color w:val="000000"/>
                <w:sz w:val="18"/>
                <w:szCs w:val="18"/>
              </w:rPr>
            </w:pPr>
            <w:del w:id="2667" w:author="Livia Arbex Endo | Felsberg Advogados" w:date="2019-04-05T12:32:00Z">
              <w:r w:rsidRPr="00F01147" w:rsidDel="00EE1D17">
                <w:rPr>
                  <w:color w:val="000000"/>
                  <w:sz w:val="18"/>
                  <w:szCs w:val="18"/>
                </w:rPr>
                <w:delText>3º OFICIO / 1ª ZONA</w:delText>
              </w:r>
            </w:del>
          </w:p>
        </w:tc>
        <w:tc>
          <w:tcPr>
            <w:tcW w:w="1271" w:type="dxa"/>
            <w:tcBorders>
              <w:top w:val="nil"/>
              <w:left w:val="nil"/>
              <w:bottom w:val="single" w:sz="4" w:space="0" w:color="auto"/>
              <w:right w:val="single" w:sz="4" w:space="0" w:color="auto"/>
            </w:tcBorders>
            <w:shd w:val="clear" w:color="auto" w:fill="auto"/>
            <w:noWrap/>
            <w:vAlign w:val="bottom"/>
            <w:tcPrChange w:id="266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089DEEA9" w14:textId="253DF202" w:rsidR="00D84C48" w:rsidRPr="00F01147" w:rsidDel="00EE1D17" w:rsidRDefault="00D84C48" w:rsidP="004E5714">
            <w:pPr>
              <w:jc w:val="center"/>
              <w:rPr>
                <w:del w:id="2669" w:author="Livia Arbex Endo | Felsberg Advogados" w:date="2019-04-05T12:32:00Z"/>
                <w:color w:val="000000"/>
                <w:sz w:val="18"/>
                <w:szCs w:val="18"/>
              </w:rPr>
            </w:pPr>
            <w:del w:id="2670" w:author="Livia Arbex Endo | Felsberg Advogados" w:date="2019-04-05T12:32:00Z">
              <w:r w:rsidRPr="00F01147" w:rsidDel="00EE1D17">
                <w:rPr>
                  <w:color w:val="000000"/>
                  <w:sz w:val="18"/>
                  <w:szCs w:val="18"/>
                </w:rPr>
                <w:delText>45.099</w:delText>
              </w:r>
            </w:del>
          </w:p>
        </w:tc>
      </w:tr>
      <w:tr w:rsidR="00D84C48" w:rsidRPr="00897E06" w:rsidDel="00EE1D17" w14:paraId="0B6D3066" w14:textId="14658FAD" w:rsidTr="00EE1D17">
        <w:trPr>
          <w:trHeight w:val="255"/>
          <w:del w:id="2671" w:author="Livia Arbex Endo | Felsberg Advogados" w:date="2019-04-05T12:32:00Z"/>
          <w:trPrChange w:id="267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vAlign w:val="bottom"/>
            <w:tcPrChange w:id="267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vAlign w:val="bottom"/>
              </w:tcPr>
            </w:tcPrChange>
          </w:tcPr>
          <w:p w14:paraId="0CCEBAB8" w14:textId="64B017D6" w:rsidR="00D84C48" w:rsidRPr="00F01147" w:rsidDel="00EE1D17" w:rsidRDefault="00D84C48" w:rsidP="004E5714">
            <w:pPr>
              <w:rPr>
                <w:del w:id="2674" w:author="Livia Arbex Endo | Felsberg Advogados" w:date="2019-04-05T12:32:00Z"/>
                <w:color w:val="000000"/>
                <w:sz w:val="18"/>
                <w:szCs w:val="18"/>
              </w:rPr>
            </w:pPr>
            <w:del w:id="2675" w:author="Livia Arbex Endo | Felsberg Advogados" w:date="2019-04-05T12:32:00Z">
              <w:r w:rsidRPr="00F01147" w:rsidDel="00EE1D17">
                <w:rPr>
                  <w:color w:val="000000"/>
                  <w:sz w:val="18"/>
                  <w:szCs w:val="18"/>
                </w:rPr>
                <w:delText>SUN SET</w:delText>
              </w:r>
            </w:del>
          </w:p>
        </w:tc>
        <w:tc>
          <w:tcPr>
            <w:tcW w:w="981" w:type="dxa"/>
            <w:tcBorders>
              <w:top w:val="nil"/>
              <w:left w:val="nil"/>
              <w:bottom w:val="single" w:sz="4" w:space="0" w:color="auto"/>
              <w:right w:val="single" w:sz="4" w:space="0" w:color="auto"/>
            </w:tcBorders>
            <w:shd w:val="clear" w:color="auto" w:fill="auto"/>
            <w:vAlign w:val="bottom"/>
            <w:tcPrChange w:id="2676" w:author="Livia Arbex Endo | Felsberg Advogados" w:date="2019-04-05T12:32:00Z">
              <w:tcPr>
                <w:tcW w:w="981" w:type="dxa"/>
                <w:tcBorders>
                  <w:top w:val="nil"/>
                  <w:left w:val="nil"/>
                  <w:bottom w:val="single" w:sz="4" w:space="0" w:color="auto"/>
                  <w:right w:val="single" w:sz="4" w:space="0" w:color="auto"/>
                </w:tcBorders>
                <w:shd w:val="clear" w:color="auto" w:fill="auto"/>
                <w:vAlign w:val="bottom"/>
              </w:tcPr>
            </w:tcPrChange>
          </w:tcPr>
          <w:p w14:paraId="71DDE727" w14:textId="528F5604" w:rsidR="00D84C48" w:rsidRPr="00F01147" w:rsidDel="00EE1D17" w:rsidRDefault="00D84C48" w:rsidP="004E5714">
            <w:pPr>
              <w:jc w:val="center"/>
              <w:rPr>
                <w:del w:id="2677" w:author="Livia Arbex Endo | Felsberg Advogados" w:date="2019-04-05T12:32:00Z"/>
                <w:color w:val="000000"/>
                <w:sz w:val="18"/>
                <w:szCs w:val="18"/>
              </w:rPr>
            </w:pPr>
            <w:del w:id="2678" w:author="Livia Arbex Endo | Felsberg Advogados" w:date="2019-04-05T12:32:00Z">
              <w:r w:rsidRPr="00F01147" w:rsidDel="00EE1D17">
                <w:rPr>
                  <w:color w:val="000000"/>
                  <w:sz w:val="18"/>
                  <w:szCs w:val="18"/>
                </w:rPr>
                <w:delText>903 TORRE E</w:delText>
              </w:r>
            </w:del>
          </w:p>
        </w:tc>
        <w:tc>
          <w:tcPr>
            <w:tcW w:w="3139" w:type="dxa"/>
            <w:tcBorders>
              <w:top w:val="nil"/>
              <w:left w:val="nil"/>
              <w:bottom w:val="single" w:sz="4" w:space="0" w:color="auto"/>
              <w:right w:val="single" w:sz="4" w:space="0" w:color="auto"/>
            </w:tcBorders>
            <w:shd w:val="clear" w:color="auto" w:fill="auto"/>
            <w:noWrap/>
            <w:vAlign w:val="bottom"/>
            <w:tcPrChange w:id="267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68F9B9DA" w14:textId="5FE3B928" w:rsidR="00D84C48" w:rsidRPr="00F01147" w:rsidDel="00EE1D17" w:rsidRDefault="00D84C48" w:rsidP="004E5714">
            <w:pPr>
              <w:rPr>
                <w:del w:id="2680" w:author="Livia Arbex Endo | Felsberg Advogados" w:date="2019-04-05T12:32:00Z"/>
                <w:color w:val="000000"/>
                <w:sz w:val="18"/>
                <w:szCs w:val="18"/>
              </w:rPr>
            </w:pPr>
            <w:del w:id="2681" w:author="Livia Arbex Endo | Felsberg Advogados" w:date="2019-04-05T12:32:00Z">
              <w:r w:rsidRPr="00F01147" w:rsidDel="00EE1D17">
                <w:rPr>
                  <w:color w:val="000000"/>
                  <w:sz w:val="18"/>
                  <w:szCs w:val="18"/>
                </w:rPr>
                <w:delText>Rua Joaquim Eduardo de Farias, 209, Ponta Negra</w:delText>
              </w:r>
            </w:del>
          </w:p>
        </w:tc>
        <w:tc>
          <w:tcPr>
            <w:tcW w:w="1311" w:type="dxa"/>
            <w:tcBorders>
              <w:top w:val="nil"/>
              <w:left w:val="nil"/>
              <w:bottom w:val="single" w:sz="4" w:space="0" w:color="auto"/>
              <w:right w:val="single" w:sz="4" w:space="0" w:color="auto"/>
            </w:tcBorders>
            <w:shd w:val="clear" w:color="auto" w:fill="auto"/>
            <w:vAlign w:val="bottom"/>
            <w:tcPrChange w:id="2682" w:author="Livia Arbex Endo | Felsberg Advogados" w:date="2019-04-05T12:32:00Z">
              <w:tcPr>
                <w:tcW w:w="1311" w:type="dxa"/>
                <w:tcBorders>
                  <w:top w:val="nil"/>
                  <w:left w:val="nil"/>
                  <w:bottom w:val="single" w:sz="4" w:space="0" w:color="auto"/>
                  <w:right w:val="single" w:sz="4" w:space="0" w:color="auto"/>
                </w:tcBorders>
                <w:shd w:val="clear" w:color="auto" w:fill="auto"/>
                <w:vAlign w:val="bottom"/>
              </w:tcPr>
            </w:tcPrChange>
          </w:tcPr>
          <w:p w14:paraId="4F5BD59B" w14:textId="3E432E57" w:rsidR="00D84C48" w:rsidRPr="00F01147" w:rsidDel="00EE1D17" w:rsidRDefault="00D84C48" w:rsidP="004E5714">
            <w:pPr>
              <w:jc w:val="center"/>
              <w:rPr>
                <w:del w:id="2683" w:author="Livia Arbex Endo | Felsberg Advogados" w:date="2019-04-05T12:32:00Z"/>
                <w:color w:val="000000"/>
                <w:sz w:val="18"/>
                <w:szCs w:val="18"/>
              </w:rPr>
            </w:pPr>
            <w:del w:id="268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68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111E8D5A" w14:textId="32558E48" w:rsidR="00D84C48" w:rsidRPr="00F01147" w:rsidDel="00EE1D17" w:rsidRDefault="00D84C48" w:rsidP="004E5714">
            <w:pPr>
              <w:jc w:val="center"/>
              <w:rPr>
                <w:del w:id="2686" w:author="Livia Arbex Endo | Felsberg Advogados" w:date="2019-04-05T12:32:00Z"/>
                <w:color w:val="000000"/>
                <w:sz w:val="18"/>
                <w:szCs w:val="18"/>
              </w:rPr>
            </w:pPr>
            <w:del w:id="268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68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5C217AB4" w14:textId="17402F5C" w:rsidR="00D84C48" w:rsidRPr="00F01147" w:rsidDel="00EE1D17" w:rsidRDefault="00D84C48" w:rsidP="004E5714">
            <w:pPr>
              <w:jc w:val="center"/>
              <w:rPr>
                <w:del w:id="2689" w:author="Livia Arbex Endo | Felsberg Advogados" w:date="2019-04-05T12:32:00Z"/>
                <w:color w:val="000000"/>
                <w:sz w:val="18"/>
                <w:szCs w:val="18"/>
              </w:rPr>
            </w:pPr>
            <w:del w:id="2690" w:author="Livia Arbex Endo | Felsberg Advogados" w:date="2019-04-05T12:32:00Z">
              <w:r w:rsidRPr="00F01147" w:rsidDel="00EE1D17">
                <w:rPr>
                  <w:color w:val="000000"/>
                  <w:sz w:val="18"/>
                  <w:szCs w:val="18"/>
                </w:rPr>
                <w:delText>53.804</w:delText>
              </w:r>
            </w:del>
          </w:p>
        </w:tc>
      </w:tr>
      <w:tr w:rsidR="00D84C48" w:rsidRPr="00897E06" w:rsidDel="00EE1D17" w14:paraId="40021564" w14:textId="457DEE81" w:rsidTr="00EE1D17">
        <w:trPr>
          <w:trHeight w:val="255"/>
          <w:del w:id="2691" w:author="Livia Arbex Endo | Felsberg Advogados" w:date="2019-04-05T12:32:00Z"/>
          <w:trPrChange w:id="269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vAlign w:val="bottom"/>
            <w:tcPrChange w:id="269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vAlign w:val="bottom"/>
              </w:tcPr>
            </w:tcPrChange>
          </w:tcPr>
          <w:p w14:paraId="76E666D5" w14:textId="17459C9E" w:rsidR="00D84C48" w:rsidRPr="00F01147" w:rsidDel="00EE1D17" w:rsidRDefault="00D84C48" w:rsidP="004E5714">
            <w:pPr>
              <w:rPr>
                <w:del w:id="2694" w:author="Livia Arbex Endo | Felsberg Advogados" w:date="2019-04-05T12:32:00Z"/>
                <w:color w:val="000000"/>
                <w:sz w:val="18"/>
                <w:szCs w:val="18"/>
              </w:rPr>
            </w:pPr>
            <w:del w:id="2695" w:author="Livia Arbex Endo | Felsberg Advogados" w:date="2019-04-05T12:32:00Z">
              <w:r w:rsidRPr="00F01147" w:rsidDel="00EE1D17">
                <w:rPr>
                  <w:color w:val="000000"/>
                  <w:sz w:val="18"/>
                  <w:szCs w:val="18"/>
                </w:rPr>
                <w:delText>SUN SET</w:delText>
              </w:r>
            </w:del>
          </w:p>
        </w:tc>
        <w:tc>
          <w:tcPr>
            <w:tcW w:w="981" w:type="dxa"/>
            <w:tcBorders>
              <w:top w:val="nil"/>
              <w:left w:val="nil"/>
              <w:bottom w:val="single" w:sz="4" w:space="0" w:color="auto"/>
              <w:right w:val="single" w:sz="4" w:space="0" w:color="auto"/>
            </w:tcBorders>
            <w:shd w:val="clear" w:color="auto" w:fill="auto"/>
            <w:noWrap/>
            <w:vAlign w:val="bottom"/>
            <w:tcPrChange w:id="269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0003F8E9" w14:textId="649618C9" w:rsidR="00D84C48" w:rsidRPr="00F01147" w:rsidDel="00EE1D17" w:rsidRDefault="00D84C48" w:rsidP="004E5714">
            <w:pPr>
              <w:jc w:val="center"/>
              <w:rPr>
                <w:del w:id="2697" w:author="Livia Arbex Endo | Felsberg Advogados" w:date="2019-04-05T12:32:00Z"/>
                <w:color w:val="000000"/>
                <w:sz w:val="18"/>
                <w:szCs w:val="18"/>
              </w:rPr>
            </w:pPr>
            <w:del w:id="2698" w:author="Livia Arbex Endo | Felsberg Advogados" w:date="2019-04-05T12:32:00Z">
              <w:r w:rsidRPr="00F01147" w:rsidDel="00EE1D17">
                <w:rPr>
                  <w:color w:val="000000"/>
                  <w:sz w:val="18"/>
                  <w:szCs w:val="18"/>
                </w:rPr>
                <w:delText>402 TORRE C</w:delText>
              </w:r>
            </w:del>
          </w:p>
        </w:tc>
        <w:tc>
          <w:tcPr>
            <w:tcW w:w="3139" w:type="dxa"/>
            <w:tcBorders>
              <w:top w:val="nil"/>
              <w:left w:val="nil"/>
              <w:bottom w:val="single" w:sz="4" w:space="0" w:color="auto"/>
              <w:right w:val="single" w:sz="4" w:space="0" w:color="auto"/>
            </w:tcBorders>
            <w:shd w:val="clear" w:color="auto" w:fill="auto"/>
            <w:noWrap/>
            <w:vAlign w:val="bottom"/>
            <w:tcPrChange w:id="269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3370BC1E" w14:textId="6D41CA7B" w:rsidR="00D84C48" w:rsidRPr="00F01147" w:rsidDel="00EE1D17" w:rsidRDefault="00D84C48" w:rsidP="004E5714">
            <w:pPr>
              <w:rPr>
                <w:del w:id="2700" w:author="Livia Arbex Endo | Felsberg Advogados" w:date="2019-04-05T12:32:00Z"/>
                <w:color w:val="000000"/>
                <w:sz w:val="18"/>
                <w:szCs w:val="18"/>
              </w:rPr>
            </w:pPr>
            <w:del w:id="2701" w:author="Livia Arbex Endo | Felsberg Advogados" w:date="2019-04-05T12:32:00Z">
              <w:r w:rsidRPr="00F01147" w:rsidDel="00EE1D17">
                <w:rPr>
                  <w:color w:val="000000"/>
                  <w:sz w:val="18"/>
                  <w:szCs w:val="18"/>
                </w:rPr>
                <w:delText>Rua Joaquim Eduardo de Farias, 209, Ponta Negra</w:delText>
              </w:r>
            </w:del>
          </w:p>
        </w:tc>
        <w:tc>
          <w:tcPr>
            <w:tcW w:w="1311" w:type="dxa"/>
            <w:tcBorders>
              <w:top w:val="nil"/>
              <w:left w:val="nil"/>
              <w:bottom w:val="single" w:sz="4" w:space="0" w:color="auto"/>
              <w:right w:val="single" w:sz="4" w:space="0" w:color="auto"/>
            </w:tcBorders>
            <w:shd w:val="clear" w:color="auto" w:fill="auto"/>
            <w:vAlign w:val="bottom"/>
            <w:tcPrChange w:id="2702" w:author="Livia Arbex Endo | Felsberg Advogados" w:date="2019-04-05T12:32:00Z">
              <w:tcPr>
                <w:tcW w:w="1311" w:type="dxa"/>
                <w:tcBorders>
                  <w:top w:val="nil"/>
                  <w:left w:val="nil"/>
                  <w:bottom w:val="single" w:sz="4" w:space="0" w:color="auto"/>
                  <w:right w:val="single" w:sz="4" w:space="0" w:color="auto"/>
                </w:tcBorders>
                <w:shd w:val="clear" w:color="auto" w:fill="auto"/>
                <w:vAlign w:val="bottom"/>
              </w:tcPr>
            </w:tcPrChange>
          </w:tcPr>
          <w:p w14:paraId="06ED8A98" w14:textId="1001CD5E" w:rsidR="00D84C48" w:rsidRPr="00F01147" w:rsidDel="00EE1D17" w:rsidRDefault="00D84C48" w:rsidP="004E5714">
            <w:pPr>
              <w:jc w:val="center"/>
              <w:rPr>
                <w:del w:id="2703" w:author="Livia Arbex Endo | Felsberg Advogados" w:date="2019-04-05T12:32:00Z"/>
                <w:color w:val="000000"/>
                <w:sz w:val="18"/>
                <w:szCs w:val="18"/>
              </w:rPr>
            </w:pPr>
            <w:del w:id="270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70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61EA934A" w14:textId="30304C37" w:rsidR="00D84C48" w:rsidRPr="00F01147" w:rsidDel="00EE1D17" w:rsidRDefault="00D84C48" w:rsidP="004E5714">
            <w:pPr>
              <w:jc w:val="center"/>
              <w:rPr>
                <w:del w:id="2706" w:author="Livia Arbex Endo | Felsberg Advogados" w:date="2019-04-05T12:32:00Z"/>
                <w:color w:val="000000"/>
                <w:sz w:val="18"/>
                <w:szCs w:val="18"/>
              </w:rPr>
            </w:pPr>
            <w:del w:id="270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70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7F216A90" w14:textId="47E8B53E" w:rsidR="00D84C48" w:rsidRPr="00F01147" w:rsidDel="00EE1D17" w:rsidRDefault="00D84C48" w:rsidP="004E5714">
            <w:pPr>
              <w:jc w:val="center"/>
              <w:rPr>
                <w:del w:id="2709" w:author="Livia Arbex Endo | Felsberg Advogados" w:date="2019-04-05T12:32:00Z"/>
                <w:color w:val="000000"/>
                <w:sz w:val="18"/>
                <w:szCs w:val="18"/>
              </w:rPr>
            </w:pPr>
            <w:del w:id="2710" w:author="Livia Arbex Endo | Felsberg Advogados" w:date="2019-04-05T12:32:00Z">
              <w:r w:rsidRPr="00F01147" w:rsidDel="00EE1D17">
                <w:rPr>
                  <w:color w:val="000000"/>
                  <w:sz w:val="18"/>
                  <w:szCs w:val="18"/>
                </w:rPr>
                <w:delText>50.241</w:delText>
              </w:r>
            </w:del>
          </w:p>
        </w:tc>
      </w:tr>
      <w:tr w:rsidR="00D84C48" w:rsidRPr="00897E06" w:rsidDel="00EE1D17" w14:paraId="3F23A063" w14:textId="400419A7" w:rsidTr="00EE1D17">
        <w:trPr>
          <w:trHeight w:val="255"/>
          <w:del w:id="2711" w:author="Livia Arbex Endo | Felsberg Advogados" w:date="2019-04-05T12:32:00Z"/>
          <w:trPrChange w:id="271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vAlign w:val="bottom"/>
            <w:tcPrChange w:id="271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vAlign w:val="bottom"/>
              </w:tcPr>
            </w:tcPrChange>
          </w:tcPr>
          <w:p w14:paraId="2AFB7991" w14:textId="0B33A2AF" w:rsidR="00D84C48" w:rsidRPr="00F01147" w:rsidDel="00EE1D17" w:rsidRDefault="00D84C48" w:rsidP="004E5714">
            <w:pPr>
              <w:rPr>
                <w:del w:id="2714" w:author="Livia Arbex Endo | Felsberg Advogados" w:date="2019-04-05T12:32:00Z"/>
                <w:color w:val="000000"/>
                <w:sz w:val="18"/>
                <w:szCs w:val="18"/>
              </w:rPr>
            </w:pPr>
            <w:del w:id="2715" w:author="Livia Arbex Endo | Felsberg Advogados" w:date="2019-04-05T12:32:00Z">
              <w:r w:rsidRPr="00F01147" w:rsidDel="00EE1D17">
                <w:rPr>
                  <w:color w:val="000000"/>
                  <w:sz w:val="18"/>
                  <w:szCs w:val="18"/>
                </w:rPr>
                <w:delText>SUN SET</w:delText>
              </w:r>
            </w:del>
          </w:p>
        </w:tc>
        <w:tc>
          <w:tcPr>
            <w:tcW w:w="981" w:type="dxa"/>
            <w:tcBorders>
              <w:top w:val="nil"/>
              <w:left w:val="nil"/>
              <w:bottom w:val="single" w:sz="4" w:space="0" w:color="auto"/>
              <w:right w:val="single" w:sz="4" w:space="0" w:color="auto"/>
            </w:tcBorders>
            <w:shd w:val="clear" w:color="auto" w:fill="auto"/>
            <w:noWrap/>
            <w:vAlign w:val="bottom"/>
            <w:tcPrChange w:id="271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0C737A28" w14:textId="56F4C28E" w:rsidR="00D84C48" w:rsidRPr="00F01147" w:rsidDel="00EE1D17" w:rsidRDefault="00D84C48" w:rsidP="004E5714">
            <w:pPr>
              <w:jc w:val="center"/>
              <w:rPr>
                <w:del w:id="2717" w:author="Livia Arbex Endo | Felsberg Advogados" w:date="2019-04-05T12:32:00Z"/>
                <w:color w:val="000000"/>
                <w:sz w:val="18"/>
                <w:szCs w:val="18"/>
              </w:rPr>
            </w:pPr>
            <w:del w:id="2718" w:author="Livia Arbex Endo | Felsberg Advogados" w:date="2019-04-05T12:32:00Z">
              <w:r w:rsidRPr="00F01147" w:rsidDel="00EE1D17">
                <w:rPr>
                  <w:color w:val="000000"/>
                  <w:sz w:val="18"/>
                  <w:szCs w:val="18"/>
                </w:rPr>
                <w:delText>602 TORRE E</w:delText>
              </w:r>
            </w:del>
          </w:p>
        </w:tc>
        <w:tc>
          <w:tcPr>
            <w:tcW w:w="3139" w:type="dxa"/>
            <w:tcBorders>
              <w:top w:val="nil"/>
              <w:left w:val="nil"/>
              <w:bottom w:val="single" w:sz="4" w:space="0" w:color="auto"/>
              <w:right w:val="single" w:sz="4" w:space="0" w:color="auto"/>
            </w:tcBorders>
            <w:shd w:val="clear" w:color="auto" w:fill="auto"/>
            <w:noWrap/>
            <w:vAlign w:val="bottom"/>
            <w:tcPrChange w:id="271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45221923" w14:textId="06D89728" w:rsidR="00D84C48" w:rsidRPr="00F01147" w:rsidDel="00EE1D17" w:rsidRDefault="00D84C48" w:rsidP="004E5714">
            <w:pPr>
              <w:rPr>
                <w:del w:id="2720" w:author="Livia Arbex Endo | Felsberg Advogados" w:date="2019-04-05T12:32:00Z"/>
                <w:color w:val="000000"/>
                <w:sz w:val="18"/>
                <w:szCs w:val="18"/>
              </w:rPr>
            </w:pPr>
            <w:del w:id="2721" w:author="Livia Arbex Endo | Felsberg Advogados" w:date="2019-04-05T12:32:00Z">
              <w:r w:rsidRPr="00F01147" w:rsidDel="00EE1D17">
                <w:rPr>
                  <w:color w:val="000000"/>
                  <w:sz w:val="18"/>
                  <w:szCs w:val="18"/>
                </w:rPr>
                <w:delText>Rua Joaquim Eduardo de Farias, 209, Ponta Negra</w:delText>
              </w:r>
            </w:del>
          </w:p>
        </w:tc>
        <w:tc>
          <w:tcPr>
            <w:tcW w:w="1311" w:type="dxa"/>
            <w:tcBorders>
              <w:top w:val="nil"/>
              <w:left w:val="nil"/>
              <w:bottom w:val="single" w:sz="4" w:space="0" w:color="auto"/>
              <w:right w:val="single" w:sz="4" w:space="0" w:color="auto"/>
            </w:tcBorders>
            <w:shd w:val="clear" w:color="auto" w:fill="auto"/>
            <w:vAlign w:val="bottom"/>
            <w:tcPrChange w:id="2722" w:author="Livia Arbex Endo | Felsberg Advogados" w:date="2019-04-05T12:32:00Z">
              <w:tcPr>
                <w:tcW w:w="1311" w:type="dxa"/>
                <w:tcBorders>
                  <w:top w:val="nil"/>
                  <w:left w:val="nil"/>
                  <w:bottom w:val="single" w:sz="4" w:space="0" w:color="auto"/>
                  <w:right w:val="single" w:sz="4" w:space="0" w:color="auto"/>
                </w:tcBorders>
                <w:shd w:val="clear" w:color="auto" w:fill="auto"/>
                <w:vAlign w:val="bottom"/>
              </w:tcPr>
            </w:tcPrChange>
          </w:tcPr>
          <w:p w14:paraId="482B2DEE" w14:textId="3E2B9DA4" w:rsidR="00D84C48" w:rsidRPr="00F01147" w:rsidDel="00EE1D17" w:rsidRDefault="00D84C48" w:rsidP="004E5714">
            <w:pPr>
              <w:jc w:val="center"/>
              <w:rPr>
                <w:del w:id="2723" w:author="Livia Arbex Endo | Felsberg Advogados" w:date="2019-04-05T12:32:00Z"/>
                <w:color w:val="000000"/>
                <w:sz w:val="18"/>
                <w:szCs w:val="18"/>
              </w:rPr>
            </w:pPr>
            <w:del w:id="272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72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3B8DD19D" w14:textId="2A4B7AB1" w:rsidR="00D84C48" w:rsidRPr="00F01147" w:rsidDel="00EE1D17" w:rsidRDefault="00D84C48" w:rsidP="004E5714">
            <w:pPr>
              <w:jc w:val="center"/>
              <w:rPr>
                <w:del w:id="2726" w:author="Livia Arbex Endo | Felsberg Advogados" w:date="2019-04-05T12:32:00Z"/>
                <w:color w:val="000000"/>
                <w:sz w:val="18"/>
                <w:szCs w:val="18"/>
              </w:rPr>
            </w:pPr>
            <w:del w:id="272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72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4AAF38D2" w14:textId="2CAE912C" w:rsidR="00D84C48" w:rsidRPr="00F01147" w:rsidDel="00EE1D17" w:rsidRDefault="00D84C48" w:rsidP="004E5714">
            <w:pPr>
              <w:jc w:val="center"/>
              <w:rPr>
                <w:del w:id="2729" w:author="Livia Arbex Endo | Felsberg Advogados" w:date="2019-04-05T12:32:00Z"/>
                <w:color w:val="000000"/>
                <w:sz w:val="18"/>
                <w:szCs w:val="18"/>
              </w:rPr>
            </w:pPr>
            <w:del w:id="2730" w:author="Livia Arbex Endo | Felsberg Advogados" w:date="2019-04-05T12:32:00Z">
              <w:r w:rsidRPr="00F01147" w:rsidDel="00EE1D17">
                <w:rPr>
                  <w:color w:val="000000"/>
                  <w:sz w:val="18"/>
                  <w:szCs w:val="18"/>
                </w:rPr>
                <w:delText>53.791</w:delText>
              </w:r>
            </w:del>
          </w:p>
        </w:tc>
      </w:tr>
      <w:tr w:rsidR="00D84C48" w:rsidRPr="00897E06" w:rsidDel="00EE1D17" w14:paraId="44E7811C" w14:textId="59103605" w:rsidTr="00EE1D17">
        <w:trPr>
          <w:trHeight w:val="255"/>
          <w:del w:id="2731" w:author="Livia Arbex Endo | Felsberg Advogados" w:date="2019-04-05T12:32:00Z"/>
          <w:trPrChange w:id="273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vAlign w:val="bottom"/>
            <w:tcPrChange w:id="273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vAlign w:val="bottom"/>
              </w:tcPr>
            </w:tcPrChange>
          </w:tcPr>
          <w:p w14:paraId="54CCD679" w14:textId="7858FF3F" w:rsidR="00D84C48" w:rsidRPr="00F01147" w:rsidDel="00EE1D17" w:rsidRDefault="00D84C48" w:rsidP="004E5714">
            <w:pPr>
              <w:rPr>
                <w:del w:id="2734" w:author="Livia Arbex Endo | Felsberg Advogados" w:date="2019-04-05T12:32:00Z"/>
                <w:color w:val="000000"/>
                <w:sz w:val="18"/>
                <w:szCs w:val="18"/>
              </w:rPr>
            </w:pPr>
            <w:del w:id="2735" w:author="Livia Arbex Endo | Felsberg Advogados" w:date="2019-04-05T12:32:00Z">
              <w:r w:rsidRPr="00F01147" w:rsidDel="00EE1D17">
                <w:rPr>
                  <w:color w:val="000000"/>
                  <w:sz w:val="18"/>
                  <w:szCs w:val="18"/>
                </w:rPr>
                <w:delText>SUN SET</w:delText>
              </w:r>
            </w:del>
          </w:p>
        </w:tc>
        <w:tc>
          <w:tcPr>
            <w:tcW w:w="981" w:type="dxa"/>
            <w:tcBorders>
              <w:top w:val="nil"/>
              <w:left w:val="nil"/>
              <w:bottom w:val="single" w:sz="4" w:space="0" w:color="auto"/>
              <w:right w:val="single" w:sz="4" w:space="0" w:color="auto"/>
            </w:tcBorders>
            <w:shd w:val="clear" w:color="auto" w:fill="auto"/>
            <w:noWrap/>
            <w:vAlign w:val="bottom"/>
            <w:tcPrChange w:id="273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514CB7FF" w14:textId="0944FD17" w:rsidR="00D84C48" w:rsidRPr="00F01147" w:rsidDel="00EE1D17" w:rsidRDefault="00D84C48" w:rsidP="004E5714">
            <w:pPr>
              <w:jc w:val="center"/>
              <w:rPr>
                <w:del w:id="2737" w:author="Livia Arbex Endo | Felsberg Advogados" w:date="2019-04-05T12:32:00Z"/>
                <w:color w:val="000000"/>
                <w:sz w:val="18"/>
                <w:szCs w:val="18"/>
              </w:rPr>
            </w:pPr>
            <w:del w:id="2738" w:author="Livia Arbex Endo | Felsberg Advogados" w:date="2019-04-05T12:32:00Z">
              <w:r w:rsidRPr="00F01147" w:rsidDel="00EE1D17">
                <w:rPr>
                  <w:color w:val="000000"/>
                  <w:sz w:val="18"/>
                  <w:szCs w:val="18"/>
                </w:rPr>
                <w:delText>303 TORRE C</w:delText>
              </w:r>
            </w:del>
          </w:p>
        </w:tc>
        <w:tc>
          <w:tcPr>
            <w:tcW w:w="3139" w:type="dxa"/>
            <w:tcBorders>
              <w:top w:val="nil"/>
              <w:left w:val="nil"/>
              <w:bottom w:val="single" w:sz="4" w:space="0" w:color="auto"/>
              <w:right w:val="single" w:sz="4" w:space="0" w:color="auto"/>
            </w:tcBorders>
            <w:shd w:val="clear" w:color="auto" w:fill="auto"/>
            <w:noWrap/>
            <w:vAlign w:val="bottom"/>
            <w:tcPrChange w:id="273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073B9BE4" w14:textId="36AE0FBB" w:rsidR="00D84C48" w:rsidRPr="00F01147" w:rsidDel="00EE1D17" w:rsidRDefault="00D84C48" w:rsidP="004E5714">
            <w:pPr>
              <w:rPr>
                <w:del w:id="2740" w:author="Livia Arbex Endo | Felsberg Advogados" w:date="2019-04-05T12:32:00Z"/>
                <w:color w:val="000000"/>
                <w:sz w:val="18"/>
                <w:szCs w:val="18"/>
              </w:rPr>
            </w:pPr>
            <w:del w:id="2741" w:author="Livia Arbex Endo | Felsberg Advogados" w:date="2019-04-05T12:32:00Z">
              <w:r w:rsidRPr="00F01147" w:rsidDel="00EE1D17">
                <w:rPr>
                  <w:color w:val="000000"/>
                  <w:sz w:val="18"/>
                  <w:szCs w:val="18"/>
                </w:rPr>
                <w:delText>Rua Joaquim Eduardo de Farias, 209, Ponta Negra</w:delText>
              </w:r>
            </w:del>
          </w:p>
        </w:tc>
        <w:tc>
          <w:tcPr>
            <w:tcW w:w="1311" w:type="dxa"/>
            <w:tcBorders>
              <w:top w:val="nil"/>
              <w:left w:val="nil"/>
              <w:bottom w:val="single" w:sz="4" w:space="0" w:color="auto"/>
              <w:right w:val="single" w:sz="4" w:space="0" w:color="auto"/>
            </w:tcBorders>
            <w:shd w:val="clear" w:color="auto" w:fill="auto"/>
            <w:vAlign w:val="bottom"/>
            <w:tcPrChange w:id="2742" w:author="Livia Arbex Endo | Felsberg Advogados" w:date="2019-04-05T12:32:00Z">
              <w:tcPr>
                <w:tcW w:w="1311" w:type="dxa"/>
                <w:tcBorders>
                  <w:top w:val="nil"/>
                  <w:left w:val="nil"/>
                  <w:bottom w:val="single" w:sz="4" w:space="0" w:color="auto"/>
                  <w:right w:val="single" w:sz="4" w:space="0" w:color="auto"/>
                </w:tcBorders>
                <w:shd w:val="clear" w:color="auto" w:fill="auto"/>
                <w:vAlign w:val="bottom"/>
              </w:tcPr>
            </w:tcPrChange>
          </w:tcPr>
          <w:p w14:paraId="14D81CAC" w14:textId="4E9E5180" w:rsidR="00D84C48" w:rsidRPr="00F01147" w:rsidDel="00EE1D17" w:rsidRDefault="00D84C48" w:rsidP="004E5714">
            <w:pPr>
              <w:jc w:val="center"/>
              <w:rPr>
                <w:del w:id="2743" w:author="Livia Arbex Endo | Felsberg Advogados" w:date="2019-04-05T12:32:00Z"/>
                <w:color w:val="000000"/>
                <w:sz w:val="18"/>
                <w:szCs w:val="18"/>
              </w:rPr>
            </w:pPr>
            <w:del w:id="274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74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41D0B7B8" w14:textId="2AA969CD" w:rsidR="00D84C48" w:rsidRPr="00F01147" w:rsidDel="00EE1D17" w:rsidRDefault="00D84C48" w:rsidP="004E5714">
            <w:pPr>
              <w:jc w:val="center"/>
              <w:rPr>
                <w:del w:id="2746" w:author="Livia Arbex Endo | Felsberg Advogados" w:date="2019-04-05T12:32:00Z"/>
                <w:color w:val="000000"/>
                <w:sz w:val="18"/>
                <w:szCs w:val="18"/>
              </w:rPr>
            </w:pPr>
            <w:del w:id="274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74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7F24E163" w14:textId="404CB032" w:rsidR="00D84C48" w:rsidRPr="00F01147" w:rsidDel="00EE1D17" w:rsidRDefault="00D84C48" w:rsidP="004E5714">
            <w:pPr>
              <w:jc w:val="center"/>
              <w:rPr>
                <w:del w:id="2749" w:author="Livia Arbex Endo | Felsberg Advogados" w:date="2019-04-05T12:32:00Z"/>
                <w:color w:val="000000"/>
                <w:sz w:val="18"/>
                <w:szCs w:val="18"/>
              </w:rPr>
            </w:pPr>
            <w:del w:id="2750" w:author="Livia Arbex Endo | Felsberg Advogados" w:date="2019-04-05T12:32:00Z">
              <w:r w:rsidRPr="00F01147" w:rsidDel="00EE1D17">
                <w:rPr>
                  <w:color w:val="000000"/>
                  <w:sz w:val="18"/>
                  <w:szCs w:val="18"/>
                </w:rPr>
                <w:delText>50.238</w:delText>
              </w:r>
            </w:del>
          </w:p>
        </w:tc>
      </w:tr>
      <w:tr w:rsidR="00D84C48" w:rsidRPr="00897E06" w:rsidDel="00EE1D17" w14:paraId="357D61B5" w14:textId="794C46F1" w:rsidTr="00EE1D17">
        <w:trPr>
          <w:trHeight w:val="255"/>
          <w:del w:id="2751" w:author="Livia Arbex Endo | Felsberg Advogados" w:date="2019-04-05T12:32:00Z"/>
          <w:trPrChange w:id="275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vAlign w:val="bottom"/>
            <w:tcPrChange w:id="275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vAlign w:val="bottom"/>
              </w:tcPr>
            </w:tcPrChange>
          </w:tcPr>
          <w:p w14:paraId="0050E99D" w14:textId="5DF53F12" w:rsidR="00D84C48" w:rsidRPr="00F01147" w:rsidDel="00EE1D17" w:rsidRDefault="00D84C48" w:rsidP="004E5714">
            <w:pPr>
              <w:rPr>
                <w:del w:id="2754" w:author="Livia Arbex Endo | Felsberg Advogados" w:date="2019-04-05T12:32:00Z"/>
                <w:color w:val="000000"/>
                <w:sz w:val="18"/>
                <w:szCs w:val="18"/>
              </w:rPr>
            </w:pPr>
            <w:del w:id="2755" w:author="Livia Arbex Endo | Felsberg Advogados" w:date="2019-04-05T12:32:00Z">
              <w:r w:rsidRPr="00F01147" w:rsidDel="00EE1D17">
                <w:rPr>
                  <w:color w:val="000000"/>
                  <w:sz w:val="18"/>
                  <w:szCs w:val="18"/>
                </w:rPr>
                <w:delText>SUN SET</w:delText>
              </w:r>
            </w:del>
          </w:p>
        </w:tc>
        <w:tc>
          <w:tcPr>
            <w:tcW w:w="981" w:type="dxa"/>
            <w:tcBorders>
              <w:top w:val="nil"/>
              <w:left w:val="nil"/>
              <w:bottom w:val="single" w:sz="4" w:space="0" w:color="auto"/>
              <w:right w:val="single" w:sz="4" w:space="0" w:color="auto"/>
            </w:tcBorders>
            <w:shd w:val="clear" w:color="auto" w:fill="auto"/>
            <w:noWrap/>
            <w:vAlign w:val="bottom"/>
            <w:tcPrChange w:id="275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3B1EE8BA" w14:textId="24818CE7" w:rsidR="00D84C48" w:rsidRPr="00F01147" w:rsidDel="00EE1D17" w:rsidRDefault="00D84C48" w:rsidP="004E5714">
            <w:pPr>
              <w:jc w:val="center"/>
              <w:rPr>
                <w:del w:id="2757" w:author="Livia Arbex Endo | Felsberg Advogados" w:date="2019-04-05T12:32:00Z"/>
                <w:color w:val="000000"/>
                <w:sz w:val="18"/>
                <w:szCs w:val="18"/>
              </w:rPr>
            </w:pPr>
            <w:del w:id="2758" w:author="Livia Arbex Endo | Felsberg Advogados" w:date="2019-04-05T12:32:00Z">
              <w:r w:rsidRPr="00F01147" w:rsidDel="00EE1D17">
                <w:rPr>
                  <w:color w:val="000000"/>
                  <w:sz w:val="18"/>
                  <w:szCs w:val="18"/>
                </w:rPr>
                <w:delText>1902 TORRE E</w:delText>
              </w:r>
            </w:del>
          </w:p>
        </w:tc>
        <w:tc>
          <w:tcPr>
            <w:tcW w:w="3139" w:type="dxa"/>
            <w:tcBorders>
              <w:top w:val="nil"/>
              <w:left w:val="nil"/>
              <w:bottom w:val="single" w:sz="4" w:space="0" w:color="auto"/>
              <w:right w:val="single" w:sz="4" w:space="0" w:color="auto"/>
            </w:tcBorders>
            <w:shd w:val="clear" w:color="auto" w:fill="auto"/>
            <w:noWrap/>
            <w:vAlign w:val="bottom"/>
            <w:tcPrChange w:id="275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2BD3065C" w14:textId="19073AF5" w:rsidR="00D84C48" w:rsidRPr="00F01147" w:rsidDel="00EE1D17" w:rsidRDefault="00D84C48" w:rsidP="004E5714">
            <w:pPr>
              <w:rPr>
                <w:del w:id="2760" w:author="Livia Arbex Endo | Felsberg Advogados" w:date="2019-04-05T12:32:00Z"/>
                <w:color w:val="000000"/>
                <w:sz w:val="18"/>
                <w:szCs w:val="18"/>
              </w:rPr>
            </w:pPr>
            <w:del w:id="2761" w:author="Livia Arbex Endo | Felsberg Advogados" w:date="2019-04-05T12:32:00Z">
              <w:r w:rsidRPr="00F01147" w:rsidDel="00EE1D17">
                <w:rPr>
                  <w:color w:val="000000"/>
                  <w:sz w:val="18"/>
                  <w:szCs w:val="18"/>
                </w:rPr>
                <w:delText>Rua Joaquim Eduardo de Farias, 209, Ponta Negra</w:delText>
              </w:r>
            </w:del>
          </w:p>
        </w:tc>
        <w:tc>
          <w:tcPr>
            <w:tcW w:w="1311" w:type="dxa"/>
            <w:tcBorders>
              <w:top w:val="nil"/>
              <w:left w:val="nil"/>
              <w:bottom w:val="single" w:sz="4" w:space="0" w:color="auto"/>
              <w:right w:val="single" w:sz="4" w:space="0" w:color="auto"/>
            </w:tcBorders>
            <w:shd w:val="clear" w:color="auto" w:fill="auto"/>
            <w:vAlign w:val="bottom"/>
            <w:tcPrChange w:id="2762" w:author="Livia Arbex Endo | Felsberg Advogados" w:date="2019-04-05T12:32:00Z">
              <w:tcPr>
                <w:tcW w:w="1311" w:type="dxa"/>
                <w:tcBorders>
                  <w:top w:val="nil"/>
                  <w:left w:val="nil"/>
                  <w:bottom w:val="single" w:sz="4" w:space="0" w:color="auto"/>
                  <w:right w:val="single" w:sz="4" w:space="0" w:color="auto"/>
                </w:tcBorders>
                <w:shd w:val="clear" w:color="auto" w:fill="auto"/>
                <w:vAlign w:val="bottom"/>
              </w:tcPr>
            </w:tcPrChange>
          </w:tcPr>
          <w:p w14:paraId="59A7B0AA" w14:textId="456D95F5" w:rsidR="00D84C48" w:rsidRPr="00F01147" w:rsidDel="00EE1D17" w:rsidRDefault="00D84C48" w:rsidP="004E5714">
            <w:pPr>
              <w:jc w:val="center"/>
              <w:rPr>
                <w:del w:id="2763" w:author="Livia Arbex Endo | Felsberg Advogados" w:date="2019-04-05T12:32:00Z"/>
                <w:color w:val="000000"/>
                <w:sz w:val="18"/>
                <w:szCs w:val="18"/>
              </w:rPr>
            </w:pPr>
            <w:del w:id="276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76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11316146" w14:textId="181EA063" w:rsidR="00D84C48" w:rsidRPr="00F01147" w:rsidDel="00EE1D17" w:rsidRDefault="00D84C48" w:rsidP="004E5714">
            <w:pPr>
              <w:jc w:val="center"/>
              <w:rPr>
                <w:del w:id="2766" w:author="Livia Arbex Endo | Felsberg Advogados" w:date="2019-04-05T12:32:00Z"/>
                <w:color w:val="000000"/>
                <w:sz w:val="18"/>
                <w:szCs w:val="18"/>
              </w:rPr>
            </w:pPr>
            <w:del w:id="276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76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2E6D630B" w14:textId="69FBBB45" w:rsidR="00D84C48" w:rsidRPr="00F01147" w:rsidDel="00EE1D17" w:rsidRDefault="00D84C48" w:rsidP="004E5714">
            <w:pPr>
              <w:jc w:val="center"/>
              <w:rPr>
                <w:del w:id="2769" w:author="Livia Arbex Endo | Felsberg Advogados" w:date="2019-04-05T12:32:00Z"/>
                <w:color w:val="000000"/>
                <w:sz w:val="18"/>
                <w:szCs w:val="18"/>
              </w:rPr>
            </w:pPr>
            <w:del w:id="2770" w:author="Livia Arbex Endo | Felsberg Advogados" w:date="2019-04-05T12:32:00Z">
              <w:r w:rsidRPr="00F01147" w:rsidDel="00EE1D17">
                <w:rPr>
                  <w:color w:val="000000"/>
                  <w:sz w:val="18"/>
                  <w:szCs w:val="18"/>
                </w:rPr>
                <w:delText>53.843</w:delText>
              </w:r>
            </w:del>
          </w:p>
        </w:tc>
      </w:tr>
      <w:tr w:rsidR="00D84C48" w:rsidRPr="00897E06" w:rsidDel="00EE1D17" w14:paraId="76A27AA4" w14:textId="78F56AA5" w:rsidTr="00EE1D17">
        <w:trPr>
          <w:trHeight w:val="255"/>
          <w:del w:id="2771" w:author="Livia Arbex Endo | Felsberg Advogados" w:date="2019-04-05T12:32:00Z"/>
          <w:trPrChange w:id="277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vAlign w:val="bottom"/>
            <w:tcPrChange w:id="277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vAlign w:val="bottom"/>
              </w:tcPr>
            </w:tcPrChange>
          </w:tcPr>
          <w:p w14:paraId="261A25E3" w14:textId="7E4A7592" w:rsidR="00D84C48" w:rsidRPr="00F01147" w:rsidDel="00EE1D17" w:rsidRDefault="00D84C48" w:rsidP="004E5714">
            <w:pPr>
              <w:rPr>
                <w:del w:id="2774" w:author="Livia Arbex Endo | Felsberg Advogados" w:date="2019-04-05T12:32:00Z"/>
                <w:color w:val="000000"/>
                <w:sz w:val="18"/>
                <w:szCs w:val="18"/>
              </w:rPr>
            </w:pPr>
            <w:del w:id="2775" w:author="Livia Arbex Endo | Felsberg Advogados" w:date="2019-04-05T12:32:00Z">
              <w:r w:rsidRPr="00F01147" w:rsidDel="00EE1D17">
                <w:rPr>
                  <w:color w:val="000000"/>
                  <w:sz w:val="18"/>
                  <w:szCs w:val="18"/>
                </w:rPr>
                <w:delText>SUN SET</w:delText>
              </w:r>
            </w:del>
          </w:p>
        </w:tc>
        <w:tc>
          <w:tcPr>
            <w:tcW w:w="981" w:type="dxa"/>
            <w:tcBorders>
              <w:top w:val="nil"/>
              <w:left w:val="nil"/>
              <w:bottom w:val="single" w:sz="4" w:space="0" w:color="auto"/>
              <w:right w:val="single" w:sz="4" w:space="0" w:color="auto"/>
            </w:tcBorders>
            <w:shd w:val="clear" w:color="auto" w:fill="auto"/>
            <w:noWrap/>
            <w:vAlign w:val="bottom"/>
            <w:tcPrChange w:id="277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542C33BB" w14:textId="098D6325" w:rsidR="00D84C48" w:rsidRPr="00F01147" w:rsidDel="00EE1D17" w:rsidRDefault="00D84C48" w:rsidP="004E5714">
            <w:pPr>
              <w:jc w:val="center"/>
              <w:rPr>
                <w:del w:id="2777" w:author="Livia Arbex Endo | Felsberg Advogados" w:date="2019-04-05T12:32:00Z"/>
                <w:color w:val="000000"/>
                <w:sz w:val="18"/>
                <w:szCs w:val="18"/>
              </w:rPr>
            </w:pPr>
            <w:del w:id="2778" w:author="Livia Arbex Endo | Felsberg Advogados" w:date="2019-04-05T12:32:00Z">
              <w:r w:rsidRPr="00F01147" w:rsidDel="00EE1D17">
                <w:rPr>
                  <w:color w:val="000000"/>
                  <w:sz w:val="18"/>
                  <w:szCs w:val="18"/>
                </w:rPr>
                <w:delText>1802 TORRE A</w:delText>
              </w:r>
            </w:del>
          </w:p>
        </w:tc>
        <w:tc>
          <w:tcPr>
            <w:tcW w:w="3139" w:type="dxa"/>
            <w:tcBorders>
              <w:top w:val="nil"/>
              <w:left w:val="nil"/>
              <w:bottom w:val="single" w:sz="4" w:space="0" w:color="auto"/>
              <w:right w:val="single" w:sz="4" w:space="0" w:color="auto"/>
            </w:tcBorders>
            <w:shd w:val="clear" w:color="auto" w:fill="auto"/>
            <w:noWrap/>
            <w:vAlign w:val="bottom"/>
            <w:tcPrChange w:id="277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3EC9649A" w14:textId="102134B9" w:rsidR="00D84C48" w:rsidRPr="00F01147" w:rsidDel="00EE1D17" w:rsidRDefault="00D84C48" w:rsidP="004E5714">
            <w:pPr>
              <w:rPr>
                <w:del w:id="2780" w:author="Livia Arbex Endo | Felsberg Advogados" w:date="2019-04-05T12:32:00Z"/>
                <w:color w:val="000000"/>
                <w:sz w:val="18"/>
                <w:szCs w:val="18"/>
              </w:rPr>
            </w:pPr>
            <w:del w:id="2781" w:author="Livia Arbex Endo | Felsberg Advogados" w:date="2019-04-05T12:32:00Z">
              <w:r w:rsidRPr="00F01147" w:rsidDel="00EE1D17">
                <w:rPr>
                  <w:color w:val="000000"/>
                  <w:sz w:val="18"/>
                  <w:szCs w:val="18"/>
                </w:rPr>
                <w:delText>Rua Joaquim Eduardo de Farias, 209, Ponta Negra</w:delText>
              </w:r>
            </w:del>
          </w:p>
        </w:tc>
        <w:tc>
          <w:tcPr>
            <w:tcW w:w="1311" w:type="dxa"/>
            <w:tcBorders>
              <w:top w:val="nil"/>
              <w:left w:val="nil"/>
              <w:bottom w:val="single" w:sz="4" w:space="0" w:color="auto"/>
              <w:right w:val="single" w:sz="4" w:space="0" w:color="auto"/>
            </w:tcBorders>
            <w:shd w:val="clear" w:color="auto" w:fill="auto"/>
            <w:vAlign w:val="bottom"/>
            <w:tcPrChange w:id="2782" w:author="Livia Arbex Endo | Felsberg Advogados" w:date="2019-04-05T12:32:00Z">
              <w:tcPr>
                <w:tcW w:w="1311" w:type="dxa"/>
                <w:tcBorders>
                  <w:top w:val="nil"/>
                  <w:left w:val="nil"/>
                  <w:bottom w:val="single" w:sz="4" w:space="0" w:color="auto"/>
                  <w:right w:val="single" w:sz="4" w:space="0" w:color="auto"/>
                </w:tcBorders>
                <w:shd w:val="clear" w:color="auto" w:fill="auto"/>
                <w:vAlign w:val="bottom"/>
              </w:tcPr>
            </w:tcPrChange>
          </w:tcPr>
          <w:p w14:paraId="4F252F5A" w14:textId="64F04C1C" w:rsidR="00D84C48" w:rsidRPr="00F01147" w:rsidDel="00EE1D17" w:rsidRDefault="00D84C48" w:rsidP="004E5714">
            <w:pPr>
              <w:jc w:val="center"/>
              <w:rPr>
                <w:del w:id="2783" w:author="Livia Arbex Endo | Felsberg Advogados" w:date="2019-04-05T12:32:00Z"/>
                <w:color w:val="000000"/>
                <w:sz w:val="18"/>
                <w:szCs w:val="18"/>
              </w:rPr>
            </w:pPr>
            <w:del w:id="278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78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60966D81" w14:textId="71A4C322" w:rsidR="00D84C48" w:rsidRPr="00F01147" w:rsidDel="00EE1D17" w:rsidRDefault="00D84C48" w:rsidP="004E5714">
            <w:pPr>
              <w:jc w:val="center"/>
              <w:rPr>
                <w:del w:id="2786" w:author="Livia Arbex Endo | Felsberg Advogados" w:date="2019-04-05T12:32:00Z"/>
                <w:color w:val="000000"/>
                <w:sz w:val="18"/>
                <w:szCs w:val="18"/>
              </w:rPr>
            </w:pPr>
            <w:del w:id="278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78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05F3D797" w14:textId="58DEDDF2" w:rsidR="00D84C48" w:rsidRPr="00F01147" w:rsidDel="00EE1D17" w:rsidRDefault="00D84C48" w:rsidP="004E5714">
            <w:pPr>
              <w:jc w:val="center"/>
              <w:rPr>
                <w:del w:id="2789" w:author="Livia Arbex Endo | Felsberg Advogados" w:date="2019-04-05T12:32:00Z"/>
                <w:color w:val="000000"/>
                <w:sz w:val="18"/>
                <w:szCs w:val="18"/>
              </w:rPr>
            </w:pPr>
            <w:del w:id="2790" w:author="Livia Arbex Endo | Felsberg Advogados" w:date="2019-04-05T12:32:00Z">
              <w:r w:rsidRPr="00F01147" w:rsidDel="00EE1D17">
                <w:rPr>
                  <w:color w:val="000000"/>
                  <w:sz w:val="18"/>
                  <w:szCs w:val="18"/>
                </w:rPr>
                <w:delText>49.898</w:delText>
              </w:r>
            </w:del>
          </w:p>
        </w:tc>
      </w:tr>
      <w:tr w:rsidR="00D84C48" w:rsidRPr="00897E06" w:rsidDel="00EE1D17" w14:paraId="0BC3CCC1" w14:textId="20E3A76C" w:rsidTr="00EE1D17">
        <w:trPr>
          <w:trHeight w:val="255"/>
          <w:del w:id="2791" w:author="Livia Arbex Endo | Felsberg Advogados" w:date="2019-04-05T12:32:00Z"/>
          <w:trPrChange w:id="279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79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5247EE06" w14:textId="7A09450F" w:rsidR="00D84C48" w:rsidRPr="00F01147" w:rsidDel="00EE1D17" w:rsidRDefault="00D84C48" w:rsidP="004E5714">
            <w:pPr>
              <w:rPr>
                <w:del w:id="2794" w:author="Livia Arbex Endo | Felsberg Advogados" w:date="2019-04-05T12:32:00Z"/>
                <w:color w:val="000000"/>
                <w:sz w:val="18"/>
                <w:szCs w:val="18"/>
              </w:rPr>
            </w:pPr>
            <w:del w:id="2795" w:author="Livia Arbex Endo | Felsberg Advogados" w:date="2019-04-05T12:32:00Z">
              <w:r w:rsidRPr="00F01147" w:rsidDel="00EE1D17">
                <w:rPr>
                  <w:color w:val="000000"/>
                  <w:sz w:val="18"/>
                  <w:szCs w:val="18"/>
                </w:rPr>
                <w:delText>VIVER BEM</w:delText>
              </w:r>
            </w:del>
          </w:p>
        </w:tc>
        <w:tc>
          <w:tcPr>
            <w:tcW w:w="981" w:type="dxa"/>
            <w:tcBorders>
              <w:top w:val="nil"/>
              <w:left w:val="nil"/>
              <w:bottom w:val="single" w:sz="4" w:space="0" w:color="auto"/>
              <w:right w:val="single" w:sz="4" w:space="0" w:color="auto"/>
            </w:tcBorders>
            <w:shd w:val="clear" w:color="auto" w:fill="auto"/>
            <w:noWrap/>
            <w:vAlign w:val="bottom"/>
            <w:tcPrChange w:id="279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2C832D2E" w14:textId="50AB39DF" w:rsidR="00D84C48" w:rsidRPr="00F01147" w:rsidDel="00EE1D17" w:rsidRDefault="00D84C48" w:rsidP="004E5714">
            <w:pPr>
              <w:jc w:val="center"/>
              <w:rPr>
                <w:del w:id="2797" w:author="Livia Arbex Endo | Felsberg Advogados" w:date="2019-04-05T12:32:00Z"/>
                <w:color w:val="000000"/>
                <w:sz w:val="18"/>
                <w:szCs w:val="18"/>
              </w:rPr>
            </w:pPr>
            <w:del w:id="2798" w:author="Livia Arbex Endo | Felsberg Advogados" w:date="2019-04-05T12:32:00Z">
              <w:r w:rsidRPr="00F01147" w:rsidDel="00EE1D17">
                <w:rPr>
                  <w:color w:val="000000"/>
                  <w:sz w:val="18"/>
                  <w:szCs w:val="18"/>
                </w:rPr>
                <w:delText>1401 TORRE F</w:delText>
              </w:r>
            </w:del>
          </w:p>
        </w:tc>
        <w:tc>
          <w:tcPr>
            <w:tcW w:w="3139" w:type="dxa"/>
            <w:tcBorders>
              <w:top w:val="nil"/>
              <w:left w:val="nil"/>
              <w:bottom w:val="single" w:sz="4" w:space="0" w:color="auto"/>
              <w:right w:val="single" w:sz="4" w:space="0" w:color="auto"/>
            </w:tcBorders>
            <w:shd w:val="clear" w:color="auto" w:fill="auto"/>
            <w:noWrap/>
            <w:vAlign w:val="bottom"/>
            <w:tcPrChange w:id="279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3F68FEC0" w14:textId="53D80FBB" w:rsidR="00D84C48" w:rsidRPr="00F01147" w:rsidDel="00EE1D17" w:rsidRDefault="00D84C48" w:rsidP="004E5714">
            <w:pPr>
              <w:rPr>
                <w:del w:id="2800" w:author="Livia Arbex Endo | Felsberg Advogados" w:date="2019-04-05T12:32:00Z"/>
                <w:color w:val="000000"/>
                <w:sz w:val="18"/>
                <w:szCs w:val="18"/>
              </w:rPr>
            </w:pPr>
            <w:del w:id="2801" w:author="Livia Arbex Endo | Felsberg Advogados" w:date="2019-04-05T12:32:00Z">
              <w:r w:rsidRPr="00F01147" w:rsidDel="00EE1D17">
                <w:rPr>
                  <w:color w:val="000000"/>
                  <w:sz w:val="18"/>
                  <w:szCs w:val="18"/>
                </w:rPr>
                <w:delText>Avenida dos Caiapós, 1945, Pitimbu</w:delText>
              </w:r>
            </w:del>
          </w:p>
        </w:tc>
        <w:tc>
          <w:tcPr>
            <w:tcW w:w="1311" w:type="dxa"/>
            <w:tcBorders>
              <w:top w:val="nil"/>
              <w:left w:val="nil"/>
              <w:bottom w:val="single" w:sz="4" w:space="0" w:color="auto"/>
              <w:right w:val="single" w:sz="4" w:space="0" w:color="auto"/>
            </w:tcBorders>
            <w:shd w:val="clear" w:color="auto" w:fill="auto"/>
            <w:noWrap/>
            <w:vAlign w:val="bottom"/>
            <w:tcPrChange w:id="280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3A01D8B4" w14:textId="22E04C1B" w:rsidR="00D84C48" w:rsidRPr="00F01147" w:rsidDel="00EE1D17" w:rsidRDefault="00D84C48" w:rsidP="004E5714">
            <w:pPr>
              <w:jc w:val="center"/>
              <w:rPr>
                <w:del w:id="2803" w:author="Livia Arbex Endo | Felsberg Advogados" w:date="2019-04-05T12:32:00Z"/>
                <w:color w:val="000000"/>
                <w:sz w:val="18"/>
                <w:szCs w:val="18"/>
              </w:rPr>
            </w:pPr>
            <w:del w:id="280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80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73E339C5" w14:textId="11D4731D" w:rsidR="00D84C48" w:rsidRPr="00F01147" w:rsidDel="00EE1D17" w:rsidRDefault="00D84C48" w:rsidP="004E5714">
            <w:pPr>
              <w:jc w:val="center"/>
              <w:rPr>
                <w:del w:id="2806" w:author="Livia Arbex Endo | Felsberg Advogados" w:date="2019-04-05T12:32:00Z"/>
                <w:color w:val="000000"/>
                <w:sz w:val="18"/>
                <w:szCs w:val="18"/>
              </w:rPr>
            </w:pPr>
            <w:del w:id="280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80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6F2C263C" w14:textId="1E50E811" w:rsidR="00D84C48" w:rsidRPr="00F01147" w:rsidDel="00EE1D17" w:rsidRDefault="00D84C48" w:rsidP="004E5714">
            <w:pPr>
              <w:jc w:val="center"/>
              <w:rPr>
                <w:del w:id="2809" w:author="Livia Arbex Endo | Felsberg Advogados" w:date="2019-04-05T12:32:00Z"/>
                <w:color w:val="000000"/>
                <w:sz w:val="18"/>
                <w:szCs w:val="18"/>
              </w:rPr>
            </w:pPr>
            <w:del w:id="2810" w:author="Livia Arbex Endo | Felsberg Advogados" w:date="2019-04-05T12:32:00Z">
              <w:r w:rsidRPr="00F01147" w:rsidDel="00EE1D17">
                <w:rPr>
                  <w:color w:val="000000"/>
                  <w:sz w:val="18"/>
                  <w:szCs w:val="18"/>
                </w:rPr>
                <w:delText>51.898</w:delText>
              </w:r>
            </w:del>
          </w:p>
        </w:tc>
      </w:tr>
      <w:tr w:rsidR="00D84C48" w:rsidRPr="00897E06" w:rsidDel="00EE1D17" w14:paraId="26A56ACB" w14:textId="27F2FE52" w:rsidTr="00EE1D17">
        <w:trPr>
          <w:trHeight w:val="255"/>
          <w:del w:id="2811" w:author="Livia Arbex Endo | Felsberg Advogados" w:date="2019-04-05T12:32:00Z"/>
          <w:trPrChange w:id="281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81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7192AC73" w14:textId="589AAC81" w:rsidR="00D84C48" w:rsidRPr="00F01147" w:rsidDel="00EE1D17" w:rsidRDefault="00D84C48" w:rsidP="004E5714">
            <w:pPr>
              <w:rPr>
                <w:del w:id="2814" w:author="Livia Arbex Endo | Felsberg Advogados" w:date="2019-04-05T12:32:00Z"/>
                <w:color w:val="000000"/>
                <w:sz w:val="18"/>
                <w:szCs w:val="18"/>
              </w:rPr>
            </w:pPr>
            <w:del w:id="2815" w:author="Livia Arbex Endo | Felsberg Advogados" w:date="2019-04-05T12:32:00Z">
              <w:r w:rsidRPr="00F01147" w:rsidDel="00EE1D17">
                <w:rPr>
                  <w:color w:val="000000"/>
                  <w:sz w:val="18"/>
                  <w:szCs w:val="18"/>
                </w:rPr>
                <w:delText>VIVER BEM</w:delText>
              </w:r>
            </w:del>
          </w:p>
        </w:tc>
        <w:tc>
          <w:tcPr>
            <w:tcW w:w="981" w:type="dxa"/>
            <w:tcBorders>
              <w:top w:val="nil"/>
              <w:left w:val="nil"/>
              <w:bottom w:val="single" w:sz="4" w:space="0" w:color="auto"/>
              <w:right w:val="single" w:sz="4" w:space="0" w:color="auto"/>
            </w:tcBorders>
            <w:shd w:val="clear" w:color="auto" w:fill="auto"/>
            <w:noWrap/>
            <w:vAlign w:val="bottom"/>
            <w:tcPrChange w:id="281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22EEBBA7" w14:textId="40D8BBA3" w:rsidR="00D84C48" w:rsidRPr="00F01147" w:rsidDel="00EE1D17" w:rsidRDefault="00D84C48" w:rsidP="004E5714">
            <w:pPr>
              <w:jc w:val="center"/>
              <w:rPr>
                <w:del w:id="2817" w:author="Livia Arbex Endo | Felsberg Advogados" w:date="2019-04-05T12:32:00Z"/>
                <w:color w:val="000000"/>
                <w:sz w:val="18"/>
                <w:szCs w:val="18"/>
              </w:rPr>
            </w:pPr>
            <w:del w:id="2818" w:author="Livia Arbex Endo | Felsberg Advogados" w:date="2019-04-05T12:32:00Z">
              <w:r w:rsidRPr="00F01147" w:rsidDel="00EE1D17">
                <w:rPr>
                  <w:color w:val="000000"/>
                  <w:sz w:val="18"/>
                  <w:szCs w:val="18"/>
                </w:rPr>
                <w:delText>602 TORRE D</w:delText>
              </w:r>
            </w:del>
          </w:p>
        </w:tc>
        <w:tc>
          <w:tcPr>
            <w:tcW w:w="3139" w:type="dxa"/>
            <w:tcBorders>
              <w:top w:val="nil"/>
              <w:left w:val="nil"/>
              <w:bottom w:val="single" w:sz="4" w:space="0" w:color="auto"/>
              <w:right w:val="single" w:sz="4" w:space="0" w:color="auto"/>
            </w:tcBorders>
            <w:shd w:val="clear" w:color="auto" w:fill="auto"/>
            <w:noWrap/>
            <w:vAlign w:val="bottom"/>
            <w:tcPrChange w:id="281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3BA1C385" w14:textId="55A32FD5" w:rsidR="00D84C48" w:rsidRPr="00F01147" w:rsidDel="00EE1D17" w:rsidRDefault="00D84C48" w:rsidP="004E5714">
            <w:pPr>
              <w:rPr>
                <w:del w:id="2820" w:author="Livia Arbex Endo | Felsberg Advogados" w:date="2019-04-05T12:32:00Z"/>
                <w:color w:val="000000"/>
                <w:sz w:val="18"/>
                <w:szCs w:val="18"/>
              </w:rPr>
            </w:pPr>
            <w:del w:id="2821" w:author="Livia Arbex Endo | Felsberg Advogados" w:date="2019-04-05T12:32:00Z">
              <w:r w:rsidRPr="00F01147" w:rsidDel="00EE1D17">
                <w:rPr>
                  <w:color w:val="000000"/>
                  <w:sz w:val="18"/>
                  <w:szCs w:val="18"/>
                </w:rPr>
                <w:delText>Avenida dos Caiapós, 1945, Pitimbu</w:delText>
              </w:r>
            </w:del>
          </w:p>
        </w:tc>
        <w:tc>
          <w:tcPr>
            <w:tcW w:w="1311" w:type="dxa"/>
            <w:tcBorders>
              <w:top w:val="nil"/>
              <w:left w:val="nil"/>
              <w:bottom w:val="single" w:sz="4" w:space="0" w:color="auto"/>
              <w:right w:val="single" w:sz="4" w:space="0" w:color="auto"/>
            </w:tcBorders>
            <w:shd w:val="clear" w:color="auto" w:fill="auto"/>
            <w:noWrap/>
            <w:vAlign w:val="bottom"/>
            <w:tcPrChange w:id="282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47D69497" w14:textId="706EF37D" w:rsidR="00D84C48" w:rsidRPr="00F01147" w:rsidDel="00EE1D17" w:rsidRDefault="00D84C48" w:rsidP="004E5714">
            <w:pPr>
              <w:jc w:val="center"/>
              <w:rPr>
                <w:del w:id="2823" w:author="Livia Arbex Endo | Felsberg Advogados" w:date="2019-04-05T12:32:00Z"/>
                <w:color w:val="000000"/>
                <w:sz w:val="18"/>
                <w:szCs w:val="18"/>
              </w:rPr>
            </w:pPr>
            <w:del w:id="282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82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0E0F4571" w14:textId="6B7FFEF0" w:rsidR="00D84C48" w:rsidRPr="00F01147" w:rsidDel="00EE1D17" w:rsidRDefault="00D84C48" w:rsidP="004E5714">
            <w:pPr>
              <w:jc w:val="center"/>
              <w:rPr>
                <w:del w:id="2826" w:author="Livia Arbex Endo | Felsberg Advogados" w:date="2019-04-05T12:32:00Z"/>
                <w:color w:val="000000"/>
                <w:sz w:val="18"/>
                <w:szCs w:val="18"/>
              </w:rPr>
            </w:pPr>
            <w:del w:id="282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82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7AE7B8B1" w14:textId="28643932" w:rsidR="00D84C48" w:rsidRPr="00F01147" w:rsidDel="00EE1D17" w:rsidRDefault="00D84C48" w:rsidP="004E5714">
            <w:pPr>
              <w:jc w:val="center"/>
              <w:rPr>
                <w:del w:id="2829" w:author="Livia Arbex Endo | Felsberg Advogados" w:date="2019-04-05T12:32:00Z"/>
                <w:color w:val="000000"/>
                <w:sz w:val="18"/>
                <w:szCs w:val="18"/>
              </w:rPr>
            </w:pPr>
            <w:del w:id="2830" w:author="Livia Arbex Endo | Felsberg Advogados" w:date="2019-04-05T12:32:00Z">
              <w:r w:rsidRPr="00F01147" w:rsidDel="00EE1D17">
                <w:rPr>
                  <w:color w:val="000000"/>
                  <w:sz w:val="18"/>
                  <w:szCs w:val="18"/>
                </w:rPr>
                <w:delText>51.938</w:delText>
              </w:r>
            </w:del>
          </w:p>
        </w:tc>
      </w:tr>
      <w:tr w:rsidR="00D84C48" w:rsidRPr="00897E06" w:rsidDel="00EE1D17" w14:paraId="0B9694D0" w14:textId="5363288F" w:rsidTr="00EE1D17">
        <w:trPr>
          <w:trHeight w:val="255"/>
          <w:del w:id="2831" w:author="Livia Arbex Endo | Felsberg Advogados" w:date="2019-04-05T12:32:00Z"/>
          <w:trPrChange w:id="283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83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32FEB767" w14:textId="30134A62" w:rsidR="00D84C48" w:rsidRPr="00F01147" w:rsidDel="00EE1D17" w:rsidRDefault="00D84C48" w:rsidP="004E5714">
            <w:pPr>
              <w:rPr>
                <w:del w:id="2834" w:author="Livia Arbex Endo | Felsberg Advogados" w:date="2019-04-05T12:32:00Z"/>
                <w:color w:val="000000"/>
                <w:sz w:val="18"/>
                <w:szCs w:val="18"/>
              </w:rPr>
            </w:pPr>
            <w:del w:id="2835" w:author="Livia Arbex Endo | Felsberg Advogados" w:date="2019-04-05T12:32:00Z">
              <w:r w:rsidRPr="00F01147" w:rsidDel="00EE1D17">
                <w:rPr>
                  <w:color w:val="000000"/>
                  <w:sz w:val="18"/>
                  <w:szCs w:val="18"/>
                </w:rPr>
                <w:delText>VIVER BEM</w:delText>
              </w:r>
            </w:del>
          </w:p>
        </w:tc>
        <w:tc>
          <w:tcPr>
            <w:tcW w:w="981" w:type="dxa"/>
            <w:tcBorders>
              <w:top w:val="nil"/>
              <w:left w:val="nil"/>
              <w:bottom w:val="single" w:sz="4" w:space="0" w:color="auto"/>
              <w:right w:val="single" w:sz="4" w:space="0" w:color="auto"/>
            </w:tcBorders>
            <w:shd w:val="clear" w:color="auto" w:fill="auto"/>
            <w:noWrap/>
            <w:vAlign w:val="bottom"/>
            <w:tcPrChange w:id="283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70CEB319" w14:textId="6F196D16" w:rsidR="00D84C48" w:rsidRPr="00F01147" w:rsidDel="00EE1D17" w:rsidRDefault="00D84C48" w:rsidP="004E5714">
            <w:pPr>
              <w:jc w:val="center"/>
              <w:rPr>
                <w:del w:id="2837" w:author="Livia Arbex Endo | Felsberg Advogados" w:date="2019-04-05T12:32:00Z"/>
                <w:color w:val="000000"/>
                <w:sz w:val="18"/>
                <w:szCs w:val="18"/>
              </w:rPr>
            </w:pPr>
            <w:del w:id="2838" w:author="Livia Arbex Endo | Felsberg Advogados" w:date="2019-04-05T12:32:00Z">
              <w:r w:rsidRPr="00F01147" w:rsidDel="00EE1D17">
                <w:rPr>
                  <w:color w:val="000000"/>
                  <w:sz w:val="18"/>
                  <w:szCs w:val="18"/>
                </w:rPr>
                <w:delText>503 TORRE C</w:delText>
              </w:r>
            </w:del>
          </w:p>
        </w:tc>
        <w:tc>
          <w:tcPr>
            <w:tcW w:w="3139" w:type="dxa"/>
            <w:tcBorders>
              <w:top w:val="nil"/>
              <w:left w:val="nil"/>
              <w:bottom w:val="single" w:sz="4" w:space="0" w:color="auto"/>
              <w:right w:val="single" w:sz="4" w:space="0" w:color="auto"/>
            </w:tcBorders>
            <w:shd w:val="clear" w:color="auto" w:fill="auto"/>
            <w:noWrap/>
            <w:vAlign w:val="bottom"/>
            <w:tcPrChange w:id="283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44B9A744" w14:textId="3D7ADCE1" w:rsidR="00D84C48" w:rsidRPr="00F01147" w:rsidDel="00EE1D17" w:rsidRDefault="00D84C48" w:rsidP="004E5714">
            <w:pPr>
              <w:rPr>
                <w:del w:id="2840" w:author="Livia Arbex Endo | Felsberg Advogados" w:date="2019-04-05T12:32:00Z"/>
                <w:color w:val="000000"/>
                <w:sz w:val="18"/>
                <w:szCs w:val="18"/>
              </w:rPr>
            </w:pPr>
            <w:del w:id="2841" w:author="Livia Arbex Endo | Felsberg Advogados" w:date="2019-04-05T12:32:00Z">
              <w:r w:rsidRPr="00F01147" w:rsidDel="00EE1D17">
                <w:rPr>
                  <w:color w:val="000000"/>
                  <w:sz w:val="18"/>
                  <w:szCs w:val="18"/>
                </w:rPr>
                <w:delText>Avenida dos Caiapós, 1945, Pitimbu</w:delText>
              </w:r>
            </w:del>
          </w:p>
        </w:tc>
        <w:tc>
          <w:tcPr>
            <w:tcW w:w="1311" w:type="dxa"/>
            <w:tcBorders>
              <w:top w:val="nil"/>
              <w:left w:val="nil"/>
              <w:bottom w:val="single" w:sz="4" w:space="0" w:color="auto"/>
              <w:right w:val="single" w:sz="4" w:space="0" w:color="auto"/>
            </w:tcBorders>
            <w:shd w:val="clear" w:color="auto" w:fill="auto"/>
            <w:noWrap/>
            <w:vAlign w:val="bottom"/>
            <w:tcPrChange w:id="284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2152A5CF" w14:textId="2D786F31" w:rsidR="00D84C48" w:rsidRPr="00F01147" w:rsidDel="00EE1D17" w:rsidRDefault="00D84C48" w:rsidP="004E5714">
            <w:pPr>
              <w:jc w:val="center"/>
              <w:rPr>
                <w:del w:id="2843" w:author="Livia Arbex Endo | Felsberg Advogados" w:date="2019-04-05T12:32:00Z"/>
                <w:color w:val="000000"/>
                <w:sz w:val="18"/>
                <w:szCs w:val="18"/>
              </w:rPr>
            </w:pPr>
            <w:del w:id="284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84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7AAFC253" w14:textId="004E8146" w:rsidR="00D84C48" w:rsidRPr="00F01147" w:rsidDel="00EE1D17" w:rsidRDefault="00D84C48" w:rsidP="004E5714">
            <w:pPr>
              <w:jc w:val="center"/>
              <w:rPr>
                <w:del w:id="2846" w:author="Livia Arbex Endo | Felsberg Advogados" w:date="2019-04-05T12:32:00Z"/>
                <w:color w:val="000000"/>
                <w:sz w:val="18"/>
                <w:szCs w:val="18"/>
              </w:rPr>
            </w:pPr>
            <w:del w:id="284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84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43BED8F9" w14:textId="5EC1FF11" w:rsidR="00D84C48" w:rsidRPr="00F01147" w:rsidDel="00EE1D17" w:rsidRDefault="00D84C48" w:rsidP="004E5714">
            <w:pPr>
              <w:jc w:val="center"/>
              <w:rPr>
                <w:del w:id="2849" w:author="Livia Arbex Endo | Felsberg Advogados" w:date="2019-04-05T12:32:00Z"/>
                <w:color w:val="000000"/>
                <w:sz w:val="18"/>
                <w:szCs w:val="18"/>
              </w:rPr>
            </w:pPr>
            <w:del w:id="2850" w:author="Livia Arbex Endo | Felsberg Advogados" w:date="2019-04-05T12:32:00Z">
              <w:r w:rsidRPr="00F01147" w:rsidDel="00EE1D17">
                <w:rPr>
                  <w:color w:val="000000"/>
                  <w:sz w:val="18"/>
                  <w:szCs w:val="18"/>
                </w:rPr>
                <w:delText>53.452</w:delText>
              </w:r>
            </w:del>
          </w:p>
        </w:tc>
      </w:tr>
      <w:tr w:rsidR="00D84C48" w:rsidRPr="00897E06" w:rsidDel="00EE1D17" w14:paraId="545B5B7B" w14:textId="273284F7" w:rsidTr="00EE1D17">
        <w:trPr>
          <w:trHeight w:val="255"/>
          <w:del w:id="2851" w:author="Livia Arbex Endo | Felsberg Advogados" w:date="2019-04-05T12:32:00Z"/>
          <w:trPrChange w:id="285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85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2AD7A690" w14:textId="1E17E811" w:rsidR="00D84C48" w:rsidRPr="00F01147" w:rsidDel="00EE1D17" w:rsidRDefault="00D84C48" w:rsidP="004E5714">
            <w:pPr>
              <w:rPr>
                <w:del w:id="2854" w:author="Livia Arbex Endo | Felsberg Advogados" w:date="2019-04-05T12:32:00Z"/>
                <w:color w:val="000000"/>
                <w:sz w:val="18"/>
                <w:szCs w:val="18"/>
              </w:rPr>
            </w:pPr>
            <w:del w:id="2855" w:author="Livia Arbex Endo | Felsberg Advogados" w:date="2019-04-05T12:32:00Z">
              <w:r w:rsidRPr="00F01147" w:rsidDel="00EE1D17">
                <w:rPr>
                  <w:color w:val="000000"/>
                  <w:sz w:val="18"/>
                  <w:szCs w:val="18"/>
                </w:rPr>
                <w:lastRenderedPageBreak/>
                <w:delText>VIVER BEM</w:delText>
              </w:r>
            </w:del>
          </w:p>
        </w:tc>
        <w:tc>
          <w:tcPr>
            <w:tcW w:w="981" w:type="dxa"/>
            <w:tcBorders>
              <w:top w:val="nil"/>
              <w:left w:val="nil"/>
              <w:bottom w:val="single" w:sz="4" w:space="0" w:color="auto"/>
              <w:right w:val="single" w:sz="4" w:space="0" w:color="auto"/>
            </w:tcBorders>
            <w:shd w:val="clear" w:color="auto" w:fill="auto"/>
            <w:noWrap/>
            <w:vAlign w:val="bottom"/>
            <w:tcPrChange w:id="285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2E1DA23A" w14:textId="162EA028" w:rsidR="00D84C48" w:rsidRPr="00F01147" w:rsidDel="00EE1D17" w:rsidRDefault="00D84C48" w:rsidP="004E5714">
            <w:pPr>
              <w:jc w:val="center"/>
              <w:rPr>
                <w:del w:id="2857" w:author="Livia Arbex Endo | Felsberg Advogados" w:date="2019-04-05T12:32:00Z"/>
                <w:color w:val="000000"/>
                <w:sz w:val="18"/>
                <w:szCs w:val="18"/>
              </w:rPr>
            </w:pPr>
            <w:del w:id="2858" w:author="Livia Arbex Endo | Felsberg Advogados" w:date="2019-04-05T12:32:00Z">
              <w:r w:rsidRPr="00F01147" w:rsidDel="00EE1D17">
                <w:rPr>
                  <w:color w:val="000000"/>
                  <w:sz w:val="18"/>
                  <w:szCs w:val="18"/>
                </w:rPr>
                <w:delText>101 TORRE F</w:delText>
              </w:r>
            </w:del>
          </w:p>
        </w:tc>
        <w:tc>
          <w:tcPr>
            <w:tcW w:w="3139" w:type="dxa"/>
            <w:tcBorders>
              <w:top w:val="nil"/>
              <w:left w:val="nil"/>
              <w:bottom w:val="single" w:sz="4" w:space="0" w:color="auto"/>
              <w:right w:val="single" w:sz="4" w:space="0" w:color="auto"/>
            </w:tcBorders>
            <w:shd w:val="clear" w:color="auto" w:fill="auto"/>
            <w:noWrap/>
            <w:vAlign w:val="bottom"/>
            <w:tcPrChange w:id="285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41E56296" w14:textId="15C2D90E" w:rsidR="00D84C48" w:rsidRPr="00F01147" w:rsidDel="00EE1D17" w:rsidRDefault="00D84C48" w:rsidP="004E5714">
            <w:pPr>
              <w:rPr>
                <w:del w:id="2860" w:author="Livia Arbex Endo | Felsberg Advogados" w:date="2019-04-05T12:32:00Z"/>
                <w:color w:val="000000"/>
                <w:sz w:val="18"/>
                <w:szCs w:val="18"/>
              </w:rPr>
            </w:pPr>
            <w:del w:id="2861" w:author="Livia Arbex Endo | Felsberg Advogados" w:date="2019-04-05T12:32:00Z">
              <w:r w:rsidRPr="00F01147" w:rsidDel="00EE1D17">
                <w:rPr>
                  <w:color w:val="000000"/>
                  <w:sz w:val="18"/>
                  <w:szCs w:val="18"/>
                </w:rPr>
                <w:delText>Avenida dos Caiapós, 1945, Pitimbu</w:delText>
              </w:r>
            </w:del>
          </w:p>
        </w:tc>
        <w:tc>
          <w:tcPr>
            <w:tcW w:w="1311" w:type="dxa"/>
            <w:tcBorders>
              <w:top w:val="nil"/>
              <w:left w:val="nil"/>
              <w:bottom w:val="single" w:sz="4" w:space="0" w:color="auto"/>
              <w:right w:val="single" w:sz="4" w:space="0" w:color="auto"/>
            </w:tcBorders>
            <w:shd w:val="clear" w:color="auto" w:fill="auto"/>
            <w:noWrap/>
            <w:vAlign w:val="bottom"/>
            <w:tcPrChange w:id="286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1803F454" w14:textId="6F0D9C3D" w:rsidR="00D84C48" w:rsidRPr="00F01147" w:rsidDel="00EE1D17" w:rsidRDefault="00D84C48" w:rsidP="004E5714">
            <w:pPr>
              <w:jc w:val="center"/>
              <w:rPr>
                <w:del w:id="2863" w:author="Livia Arbex Endo | Felsberg Advogados" w:date="2019-04-05T12:32:00Z"/>
                <w:color w:val="000000"/>
                <w:sz w:val="18"/>
                <w:szCs w:val="18"/>
              </w:rPr>
            </w:pPr>
            <w:del w:id="286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86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6AC0FA34" w14:textId="782FCC2A" w:rsidR="00D84C48" w:rsidRPr="00F01147" w:rsidDel="00EE1D17" w:rsidRDefault="00D84C48" w:rsidP="004E5714">
            <w:pPr>
              <w:jc w:val="center"/>
              <w:rPr>
                <w:del w:id="2866" w:author="Livia Arbex Endo | Felsberg Advogados" w:date="2019-04-05T12:32:00Z"/>
                <w:color w:val="000000"/>
                <w:sz w:val="18"/>
                <w:szCs w:val="18"/>
              </w:rPr>
            </w:pPr>
            <w:del w:id="286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86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084B85DE" w14:textId="5CB858C6" w:rsidR="00D84C48" w:rsidRPr="00F01147" w:rsidDel="00EE1D17" w:rsidRDefault="00D84C48" w:rsidP="004E5714">
            <w:pPr>
              <w:jc w:val="center"/>
              <w:rPr>
                <w:del w:id="2869" w:author="Livia Arbex Endo | Felsberg Advogados" w:date="2019-04-05T12:32:00Z"/>
                <w:color w:val="000000"/>
                <w:sz w:val="18"/>
                <w:szCs w:val="18"/>
              </w:rPr>
            </w:pPr>
            <w:del w:id="2870" w:author="Livia Arbex Endo | Felsberg Advogados" w:date="2019-04-05T12:32:00Z">
              <w:r w:rsidRPr="00F01147" w:rsidDel="00EE1D17">
                <w:rPr>
                  <w:color w:val="000000"/>
                  <w:sz w:val="18"/>
                  <w:szCs w:val="18"/>
                </w:rPr>
                <w:delText>51.862</w:delText>
              </w:r>
            </w:del>
          </w:p>
        </w:tc>
      </w:tr>
      <w:tr w:rsidR="00D84C48" w:rsidRPr="00897E06" w:rsidDel="00EE1D17" w14:paraId="76FE8B30" w14:textId="3B452DA6" w:rsidTr="00EE1D17">
        <w:trPr>
          <w:trHeight w:val="255"/>
          <w:del w:id="2871" w:author="Livia Arbex Endo | Felsberg Advogados" w:date="2019-04-05T12:32:00Z"/>
          <w:trPrChange w:id="287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87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4FD1629D" w14:textId="5823B3D2" w:rsidR="00D84C48" w:rsidRPr="00F01147" w:rsidDel="00EE1D17" w:rsidRDefault="00D84C48" w:rsidP="004E5714">
            <w:pPr>
              <w:rPr>
                <w:del w:id="2874" w:author="Livia Arbex Endo | Felsberg Advogados" w:date="2019-04-05T12:32:00Z"/>
                <w:color w:val="000000"/>
                <w:sz w:val="18"/>
                <w:szCs w:val="18"/>
              </w:rPr>
            </w:pPr>
            <w:del w:id="2875" w:author="Livia Arbex Endo | Felsberg Advogados" w:date="2019-04-05T12:32:00Z">
              <w:r w:rsidRPr="00F01147" w:rsidDel="00EE1D17">
                <w:rPr>
                  <w:color w:val="000000"/>
                  <w:sz w:val="18"/>
                  <w:szCs w:val="18"/>
                </w:rPr>
                <w:delText>ATLANTIC CITY</w:delText>
              </w:r>
            </w:del>
          </w:p>
        </w:tc>
        <w:tc>
          <w:tcPr>
            <w:tcW w:w="981" w:type="dxa"/>
            <w:tcBorders>
              <w:top w:val="nil"/>
              <w:left w:val="nil"/>
              <w:bottom w:val="single" w:sz="4" w:space="0" w:color="auto"/>
              <w:right w:val="single" w:sz="4" w:space="0" w:color="auto"/>
            </w:tcBorders>
            <w:shd w:val="clear" w:color="auto" w:fill="auto"/>
            <w:noWrap/>
            <w:vAlign w:val="bottom"/>
            <w:tcPrChange w:id="287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2EC0EE36" w14:textId="6CB6730D" w:rsidR="00D84C48" w:rsidRPr="00F01147" w:rsidDel="00EE1D17" w:rsidRDefault="00D84C48" w:rsidP="004E5714">
            <w:pPr>
              <w:jc w:val="center"/>
              <w:rPr>
                <w:del w:id="2877" w:author="Livia Arbex Endo | Felsberg Advogados" w:date="2019-04-05T12:32:00Z"/>
                <w:color w:val="000000"/>
                <w:sz w:val="18"/>
                <w:szCs w:val="18"/>
              </w:rPr>
            </w:pPr>
            <w:del w:id="2878" w:author="Livia Arbex Endo | Felsberg Advogados" w:date="2019-04-05T12:32:00Z">
              <w:r w:rsidRPr="00F01147" w:rsidDel="00EE1D17">
                <w:rPr>
                  <w:color w:val="000000"/>
                  <w:sz w:val="18"/>
                  <w:szCs w:val="18"/>
                </w:rPr>
                <w:delText>101</w:delText>
              </w:r>
            </w:del>
          </w:p>
        </w:tc>
        <w:tc>
          <w:tcPr>
            <w:tcW w:w="3139" w:type="dxa"/>
            <w:tcBorders>
              <w:top w:val="nil"/>
              <w:left w:val="nil"/>
              <w:bottom w:val="single" w:sz="4" w:space="0" w:color="auto"/>
              <w:right w:val="single" w:sz="4" w:space="0" w:color="auto"/>
            </w:tcBorders>
            <w:shd w:val="clear" w:color="auto" w:fill="auto"/>
            <w:noWrap/>
            <w:vAlign w:val="bottom"/>
            <w:tcPrChange w:id="287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3A7F6AE7" w14:textId="2E68ABEA" w:rsidR="00D84C48" w:rsidRPr="00F01147" w:rsidDel="00EE1D17" w:rsidRDefault="00D84C48" w:rsidP="004E5714">
            <w:pPr>
              <w:rPr>
                <w:del w:id="2880" w:author="Livia Arbex Endo | Felsberg Advogados" w:date="2019-04-05T12:32:00Z"/>
                <w:color w:val="000000"/>
                <w:sz w:val="18"/>
                <w:szCs w:val="18"/>
              </w:rPr>
            </w:pPr>
            <w:del w:id="2881" w:author="Livia Arbex Endo | Felsberg Advogados" w:date="2019-04-05T12:32:00Z">
              <w:r w:rsidRPr="00F01147" w:rsidDel="00EE1D17">
                <w:rPr>
                  <w:color w:val="000000"/>
                  <w:sz w:val="18"/>
                  <w:szCs w:val="18"/>
                </w:rPr>
                <w:delText>Rua Eng. João Hélio Alves da Rocha, n° 1175, Planalto</w:delText>
              </w:r>
            </w:del>
          </w:p>
        </w:tc>
        <w:tc>
          <w:tcPr>
            <w:tcW w:w="1311" w:type="dxa"/>
            <w:tcBorders>
              <w:top w:val="nil"/>
              <w:left w:val="nil"/>
              <w:bottom w:val="single" w:sz="4" w:space="0" w:color="auto"/>
              <w:right w:val="single" w:sz="4" w:space="0" w:color="auto"/>
            </w:tcBorders>
            <w:shd w:val="clear" w:color="auto" w:fill="auto"/>
            <w:noWrap/>
            <w:vAlign w:val="bottom"/>
            <w:tcPrChange w:id="288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4534FF3A" w14:textId="009802F5" w:rsidR="00D84C48" w:rsidRPr="00F01147" w:rsidDel="00EE1D17" w:rsidRDefault="00D84C48" w:rsidP="004E5714">
            <w:pPr>
              <w:jc w:val="center"/>
              <w:rPr>
                <w:del w:id="2883" w:author="Livia Arbex Endo | Felsberg Advogados" w:date="2019-04-05T12:32:00Z"/>
                <w:color w:val="000000"/>
                <w:sz w:val="18"/>
                <w:szCs w:val="18"/>
              </w:rPr>
            </w:pPr>
            <w:del w:id="288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88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1D302FB6" w14:textId="62B62766" w:rsidR="00D84C48" w:rsidRPr="00F01147" w:rsidDel="00EE1D17" w:rsidRDefault="00D84C48" w:rsidP="004E5714">
            <w:pPr>
              <w:jc w:val="center"/>
              <w:rPr>
                <w:del w:id="2886" w:author="Livia Arbex Endo | Felsberg Advogados" w:date="2019-04-05T12:32:00Z"/>
                <w:color w:val="000000"/>
                <w:sz w:val="18"/>
                <w:szCs w:val="18"/>
              </w:rPr>
            </w:pPr>
            <w:del w:id="288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88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5CA31236" w14:textId="01126F51" w:rsidR="00D84C48" w:rsidRPr="00F01147" w:rsidDel="00EE1D17" w:rsidRDefault="00D84C48" w:rsidP="004E5714">
            <w:pPr>
              <w:jc w:val="center"/>
              <w:rPr>
                <w:del w:id="2889" w:author="Livia Arbex Endo | Felsberg Advogados" w:date="2019-04-05T12:32:00Z"/>
                <w:color w:val="000000"/>
                <w:sz w:val="18"/>
                <w:szCs w:val="18"/>
              </w:rPr>
            </w:pPr>
            <w:del w:id="2890" w:author="Livia Arbex Endo | Felsberg Advogados" w:date="2019-04-05T12:32:00Z">
              <w:r w:rsidRPr="00F01147" w:rsidDel="00EE1D17">
                <w:rPr>
                  <w:color w:val="000000"/>
                  <w:sz w:val="18"/>
                  <w:szCs w:val="18"/>
                </w:rPr>
                <w:delText>55.171</w:delText>
              </w:r>
            </w:del>
          </w:p>
        </w:tc>
      </w:tr>
      <w:tr w:rsidR="00D84C48" w:rsidRPr="00897E06" w:rsidDel="00EE1D17" w14:paraId="24244D4E" w14:textId="6F38A931" w:rsidTr="00EE1D17">
        <w:trPr>
          <w:trHeight w:val="255"/>
          <w:del w:id="2891" w:author="Livia Arbex Endo | Felsberg Advogados" w:date="2019-04-05T12:32:00Z"/>
          <w:trPrChange w:id="289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89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1E2EAE05" w14:textId="67F50E1F" w:rsidR="00D84C48" w:rsidRPr="00F01147" w:rsidDel="00EE1D17" w:rsidRDefault="00D84C48" w:rsidP="004E5714">
            <w:pPr>
              <w:rPr>
                <w:del w:id="2894" w:author="Livia Arbex Endo | Felsberg Advogados" w:date="2019-04-05T12:32:00Z"/>
                <w:color w:val="000000"/>
                <w:sz w:val="18"/>
                <w:szCs w:val="18"/>
              </w:rPr>
            </w:pPr>
            <w:del w:id="2895" w:author="Livia Arbex Endo | Felsberg Advogados" w:date="2019-04-05T12:32:00Z">
              <w:r w:rsidRPr="00F01147" w:rsidDel="00EE1D17">
                <w:rPr>
                  <w:color w:val="000000"/>
                  <w:sz w:val="18"/>
                  <w:szCs w:val="18"/>
                </w:rPr>
                <w:delText>ATLANTIC CITY</w:delText>
              </w:r>
            </w:del>
          </w:p>
        </w:tc>
        <w:tc>
          <w:tcPr>
            <w:tcW w:w="981" w:type="dxa"/>
            <w:tcBorders>
              <w:top w:val="nil"/>
              <w:left w:val="nil"/>
              <w:bottom w:val="single" w:sz="4" w:space="0" w:color="auto"/>
              <w:right w:val="single" w:sz="4" w:space="0" w:color="auto"/>
            </w:tcBorders>
            <w:shd w:val="clear" w:color="auto" w:fill="auto"/>
            <w:noWrap/>
            <w:vAlign w:val="bottom"/>
            <w:tcPrChange w:id="289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7FD6B9C6" w14:textId="3F2BB83E" w:rsidR="00D84C48" w:rsidRPr="00F01147" w:rsidDel="00EE1D17" w:rsidRDefault="00D84C48" w:rsidP="004E5714">
            <w:pPr>
              <w:jc w:val="center"/>
              <w:rPr>
                <w:del w:id="2897" w:author="Livia Arbex Endo | Felsberg Advogados" w:date="2019-04-05T12:32:00Z"/>
                <w:color w:val="000000"/>
                <w:sz w:val="18"/>
                <w:szCs w:val="18"/>
              </w:rPr>
            </w:pPr>
            <w:del w:id="2898" w:author="Livia Arbex Endo | Felsberg Advogados" w:date="2019-04-05T12:32:00Z">
              <w:r w:rsidRPr="00F01147" w:rsidDel="00EE1D17">
                <w:rPr>
                  <w:color w:val="000000"/>
                  <w:sz w:val="18"/>
                  <w:szCs w:val="18"/>
                </w:rPr>
                <w:delText>401</w:delText>
              </w:r>
            </w:del>
          </w:p>
        </w:tc>
        <w:tc>
          <w:tcPr>
            <w:tcW w:w="3139" w:type="dxa"/>
            <w:tcBorders>
              <w:top w:val="nil"/>
              <w:left w:val="nil"/>
              <w:bottom w:val="single" w:sz="4" w:space="0" w:color="auto"/>
              <w:right w:val="single" w:sz="4" w:space="0" w:color="auto"/>
            </w:tcBorders>
            <w:shd w:val="clear" w:color="auto" w:fill="auto"/>
            <w:noWrap/>
            <w:vAlign w:val="bottom"/>
            <w:tcPrChange w:id="289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6BA1D777" w14:textId="0B47FB78" w:rsidR="00D84C48" w:rsidRPr="00F01147" w:rsidDel="00EE1D17" w:rsidRDefault="00D84C48" w:rsidP="004E5714">
            <w:pPr>
              <w:rPr>
                <w:del w:id="2900" w:author="Livia Arbex Endo | Felsberg Advogados" w:date="2019-04-05T12:32:00Z"/>
                <w:color w:val="000000"/>
                <w:sz w:val="18"/>
                <w:szCs w:val="18"/>
              </w:rPr>
            </w:pPr>
            <w:del w:id="2901" w:author="Livia Arbex Endo | Felsberg Advogados" w:date="2019-04-05T12:32:00Z">
              <w:r w:rsidRPr="00F01147" w:rsidDel="00EE1D17">
                <w:rPr>
                  <w:color w:val="000000"/>
                  <w:sz w:val="18"/>
                  <w:szCs w:val="18"/>
                </w:rPr>
                <w:delText>Rua Eng. João Hélio Alves da Rocha, n° 1175, Planalto</w:delText>
              </w:r>
            </w:del>
          </w:p>
        </w:tc>
        <w:tc>
          <w:tcPr>
            <w:tcW w:w="1311" w:type="dxa"/>
            <w:tcBorders>
              <w:top w:val="nil"/>
              <w:left w:val="nil"/>
              <w:bottom w:val="single" w:sz="4" w:space="0" w:color="auto"/>
              <w:right w:val="single" w:sz="4" w:space="0" w:color="auto"/>
            </w:tcBorders>
            <w:shd w:val="clear" w:color="auto" w:fill="auto"/>
            <w:noWrap/>
            <w:vAlign w:val="bottom"/>
            <w:tcPrChange w:id="290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3AD3D7DB" w14:textId="6386CF02" w:rsidR="00D84C48" w:rsidRPr="00F01147" w:rsidDel="00EE1D17" w:rsidRDefault="00D84C48" w:rsidP="004E5714">
            <w:pPr>
              <w:jc w:val="center"/>
              <w:rPr>
                <w:del w:id="2903" w:author="Livia Arbex Endo | Felsberg Advogados" w:date="2019-04-05T12:32:00Z"/>
                <w:color w:val="000000"/>
                <w:sz w:val="18"/>
                <w:szCs w:val="18"/>
              </w:rPr>
            </w:pPr>
            <w:del w:id="290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90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6C0CCE7D" w14:textId="45C06435" w:rsidR="00D84C48" w:rsidRPr="00F01147" w:rsidDel="00EE1D17" w:rsidRDefault="00D84C48" w:rsidP="004E5714">
            <w:pPr>
              <w:jc w:val="center"/>
              <w:rPr>
                <w:del w:id="2906" w:author="Livia Arbex Endo | Felsberg Advogados" w:date="2019-04-05T12:32:00Z"/>
                <w:color w:val="000000"/>
                <w:sz w:val="18"/>
                <w:szCs w:val="18"/>
              </w:rPr>
            </w:pPr>
            <w:del w:id="290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90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425A7AC2" w14:textId="00D10EFD" w:rsidR="00D84C48" w:rsidRPr="00F01147" w:rsidDel="00EE1D17" w:rsidRDefault="00D84C48" w:rsidP="004E5714">
            <w:pPr>
              <w:jc w:val="center"/>
              <w:rPr>
                <w:del w:id="2909" w:author="Livia Arbex Endo | Felsberg Advogados" w:date="2019-04-05T12:32:00Z"/>
                <w:color w:val="000000"/>
                <w:sz w:val="18"/>
                <w:szCs w:val="18"/>
              </w:rPr>
            </w:pPr>
            <w:del w:id="2910" w:author="Livia Arbex Endo | Felsberg Advogados" w:date="2019-04-05T12:32:00Z">
              <w:r w:rsidRPr="00F01147" w:rsidDel="00EE1D17">
                <w:rPr>
                  <w:color w:val="000000"/>
                  <w:sz w:val="18"/>
                  <w:szCs w:val="18"/>
                </w:rPr>
                <w:delText>55.180</w:delText>
              </w:r>
            </w:del>
          </w:p>
        </w:tc>
      </w:tr>
      <w:tr w:rsidR="00D84C48" w:rsidRPr="00897E06" w:rsidDel="00EE1D17" w14:paraId="45E9217D" w14:textId="39468AE4" w:rsidTr="00EE1D17">
        <w:trPr>
          <w:trHeight w:val="255"/>
          <w:del w:id="2911" w:author="Livia Arbex Endo | Felsberg Advogados" w:date="2019-04-05T12:32:00Z"/>
          <w:trPrChange w:id="291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91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1FB6613C" w14:textId="6BBFC039" w:rsidR="00D84C48" w:rsidRPr="00F01147" w:rsidDel="00EE1D17" w:rsidRDefault="00D84C48" w:rsidP="004E5714">
            <w:pPr>
              <w:rPr>
                <w:del w:id="2914" w:author="Livia Arbex Endo | Felsberg Advogados" w:date="2019-04-05T12:32:00Z"/>
                <w:color w:val="000000"/>
                <w:sz w:val="18"/>
                <w:szCs w:val="18"/>
              </w:rPr>
            </w:pPr>
            <w:del w:id="2915" w:author="Livia Arbex Endo | Felsberg Advogados" w:date="2019-04-05T12:32:00Z">
              <w:r w:rsidRPr="00F01147" w:rsidDel="00EE1D17">
                <w:rPr>
                  <w:color w:val="000000"/>
                  <w:sz w:val="18"/>
                  <w:szCs w:val="18"/>
                </w:rPr>
                <w:delText>ATLANTIC CITY</w:delText>
              </w:r>
            </w:del>
          </w:p>
        </w:tc>
        <w:tc>
          <w:tcPr>
            <w:tcW w:w="981" w:type="dxa"/>
            <w:tcBorders>
              <w:top w:val="nil"/>
              <w:left w:val="nil"/>
              <w:bottom w:val="single" w:sz="4" w:space="0" w:color="auto"/>
              <w:right w:val="single" w:sz="4" w:space="0" w:color="auto"/>
            </w:tcBorders>
            <w:shd w:val="clear" w:color="auto" w:fill="auto"/>
            <w:noWrap/>
            <w:vAlign w:val="bottom"/>
            <w:tcPrChange w:id="291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32BD019B" w14:textId="363E4704" w:rsidR="00D84C48" w:rsidRPr="00F01147" w:rsidDel="00EE1D17" w:rsidRDefault="00D84C48" w:rsidP="004E5714">
            <w:pPr>
              <w:jc w:val="center"/>
              <w:rPr>
                <w:del w:id="2917" w:author="Livia Arbex Endo | Felsberg Advogados" w:date="2019-04-05T12:32:00Z"/>
                <w:color w:val="000000"/>
                <w:sz w:val="18"/>
                <w:szCs w:val="18"/>
              </w:rPr>
            </w:pPr>
            <w:del w:id="2918" w:author="Livia Arbex Endo | Felsberg Advogados" w:date="2019-04-05T12:32:00Z">
              <w:r w:rsidRPr="00F01147" w:rsidDel="00EE1D17">
                <w:rPr>
                  <w:color w:val="000000"/>
                  <w:sz w:val="18"/>
                  <w:szCs w:val="18"/>
                </w:rPr>
                <w:delText>403</w:delText>
              </w:r>
            </w:del>
          </w:p>
        </w:tc>
        <w:tc>
          <w:tcPr>
            <w:tcW w:w="3139" w:type="dxa"/>
            <w:tcBorders>
              <w:top w:val="nil"/>
              <w:left w:val="nil"/>
              <w:bottom w:val="single" w:sz="4" w:space="0" w:color="auto"/>
              <w:right w:val="single" w:sz="4" w:space="0" w:color="auto"/>
            </w:tcBorders>
            <w:shd w:val="clear" w:color="auto" w:fill="auto"/>
            <w:noWrap/>
            <w:vAlign w:val="bottom"/>
            <w:tcPrChange w:id="291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17F363BD" w14:textId="0E37251F" w:rsidR="00D84C48" w:rsidRPr="00F01147" w:rsidDel="00EE1D17" w:rsidRDefault="00D84C48" w:rsidP="004E5714">
            <w:pPr>
              <w:rPr>
                <w:del w:id="2920" w:author="Livia Arbex Endo | Felsberg Advogados" w:date="2019-04-05T12:32:00Z"/>
                <w:color w:val="000000"/>
                <w:sz w:val="18"/>
                <w:szCs w:val="18"/>
              </w:rPr>
            </w:pPr>
            <w:del w:id="2921" w:author="Livia Arbex Endo | Felsberg Advogados" w:date="2019-04-05T12:32:00Z">
              <w:r w:rsidRPr="00F01147" w:rsidDel="00EE1D17">
                <w:rPr>
                  <w:color w:val="000000"/>
                  <w:sz w:val="18"/>
                  <w:szCs w:val="18"/>
                </w:rPr>
                <w:delText>Rua Eng. João Hélio Alves da Rocha, n° 1175, Planalto</w:delText>
              </w:r>
            </w:del>
          </w:p>
        </w:tc>
        <w:tc>
          <w:tcPr>
            <w:tcW w:w="1311" w:type="dxa"/>
            <w:tcBorders>
              <w:top w:val="nil"/>
              <w:left w:val="nil"/>
              <w:bottom w:val="single" w:sz="4" w:space="0" w:color="auto"/>
              <w:right w:val="single" w:sz="4" w:space="0" w:color="auto"/>
            </w:tcBorders>
            <w:shd w:val="clear" w:color="auto" w:fill="auto"/>
            <w:noWrap/>
            <w:vAlign w:val="bottom"/>
            <w:tcPrChange w:id="292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6F4607A0" w14:textId="7497C05E" w:rsidR="00D84C48" w:rsidRPr="00F01147" w:rsidDel="00EE1D17" w:rsidRDefault="00D84C48" w:rsidP="004E5714">
            <w:pPr>
              <w:jc w:val="center"/>
              <w:rPr>
                <w:del w:id="2923" w:author="Livia Arbex Endo | Felsberg Advogados" w:date="2019-04-05T12:32:00Z"/>
                <w:color w:val="000000"/>
                <w:sz w:val="18"/>
                <w:szCs w:val="18"/>
              </w:rPr>
            </w:pPr>
            <w:del w:id="292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vAlign w:val="bottom"/>
            <w:tcPrChange w:id="292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vAlign w:val="bottom"/>
              </w:tcPr>
            </w:tcPrChange>
          </w:tcPr>
          <w:p w14:paraId="6C9F6747" w14:textId="7CBBD97F" w:rsidR="00D84C48" w:rsidRPr="00F01147" w:rsidDel="00EE1D17" w:rsidRDefault="00D84C48" w:rsidP="004E5714">
            <w:pPr>
              <w:jc w:val="center"/>
              <w:rPr>
                <w:del w:id="2926" w:author="Livia Arbex Endo | Felsberg Advogados" w:date="2019-04-05T12:32:00Z"/>
                <w:color w:val="000000"/>
                <w:sz w:val="18"/>
                <w:szCs w:val="18"/>
              </w:rPr>
            </w:pPr>
            <w:del w:id="2927" w:author="Livia Arbex Endo | Felsberg Advogados" w:date="2019-04-05T12:32:00Z">
              <w:r w:rsidRPr="00F01147" w:rsidDel="00EE1D17">
                <w:rPr>
                  <w:color w:val="000000"/>
                  <w:sz w:val="18"/>
                  <w:szCs w:val="18"/>
                </w:rPr>
                <w:delText>7º OFICIO / 3ª ZONA</w:delText>
              </w:r>
            </w:del>
          </w:p>
        </w:tc>
        <w:tc>
          <w:tcPr>
            <w:tcW w:w="1271" w:type="dxa"/>
            <w:tcBorders>
              <w:top w:val="nil"/>
              <w:left w:val="nil"/>
              <w:bottom w:val="single" w:sz="4" w:space="0" w:color="auto"/>
              <w:right w:val="single" w:sz="4" w:space="0" w:color="auto"/>
            </w:tcBorders>
            <w:shd w:val="clear" w:color="auto" w:fill="auto"/>
            <w:noWrap/>
            <w:vAlign w:val="bottom"/>
            <w:tcPrChange w:id="292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3A4A0D33" w14:textId="4D93C703" w:rsidR="00D84C48" w:rsidRPr="00F01147" w:rsidDel="00EE1D17" w:rsidRDefault="00D84C48" w:rsidP="004E5714">
            <w:pPr>
              <w:jc w:val="center"/>
              <w:rPr>
                <w:del w:id="2929" w:author="Livia Arbex Endo | Felsberg Advogados" w:date="2019-04-05T12:32:00Z"/>
                <w:color w:val="000000"/>
                <w:sz w:val="18"/>
                <w:szCs w:val="18"/>
              </w:rPr>
            </w:pPr>
            <w:del w:id="2930" w:author="Livia Arbex Endo | Felsberg Advogados" w:date="2019-04-05T12:32:00Z">
              <w:r w:rsidRPr="00F01147" w:rsidDel="00EE1D17">
                <w:rPr>
                  <w:color w:val="000000"/>
                  <w:sz w:val="18"/>
                  <w:szCs w:val="18"/>
                </w:rPr>
                <w:delText>55.182</w:delText>
              </w:r>
            </w:del>
          </w:p>
        </w:tc>
      </w:tr>
      <w:tr w:rsidR="00D84C48" w:rsidRPr="00897E06" w:rsidDel="00EE1D17" w14:paraId="2D467C92" w14:textId="6C8E2DB6" w:rsidTr="00EE1D17">
        <w:trPr>
          <w:trHeight w:val="255"/>
          <w:del w:id="2931" w:author="Livia Arbex Endo | Felsberg Advogados" w:date="2019-04-05T12:32:00Z"/>
          <w:trPrChange w:id="293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93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1BB68896" w14:textId="624B2DA2" w:rsidR="00D84C48" w:rsidRPr="00F01147" w:rsidDel="00EE1D17" w:rsidRDefault="00D84C48" w:rsidP="004E5714">
            <w:pPr>
              <w:jc w:val="center"/>
              <w:rPr>
                <w:del w:id="2934" w:author="Livia Arbex Endo | Felsberg Advogados" w:date="2019-04-05T12:32:00Z"/>
                <w:color w:val="000000"/>
                <w:sz w:val="18"/>
                <w:szCs w:val="18"/>
              </w:rPr>
            </w:pPr>
            <w:del w:id="2935" w:author="Livia Arbex Endo | Felsberg Advogados" w:date="2019-04-05T12:32:00Z">
              <w:r w:rsidRPr="00897E06" w:rsidDel="00EE1D17">
                <w:rPr>
                  <w:color w:val="000000"/>
                  <w:sz w:val="18"/>
                  <w:szCs w:val="18"/>
                </w:rPr>
                <w:delText>-</w:delText>
              </w:r>
            </w:del>
          </w:p>
        </w:tc>
        <w:tc>
          <w:tcPr>
            <w:tcW w:w="981" w:type="dxa"/>
            <w:tcBorders>
              <w:top w:val="nil"/>
              <w:left w:val="nil"/>
              <w:bottom w:val="single" w:sz="4" w:space="0" w:color="auto"/>
              <w:right w:val="single" w:sz="4" w:space="0" w:color="auto"/>
            </w:tcBorders>
            <w:shd w:val="clear" w:color="auto" w:fill="auto"/>
            <w:noWrap/>
            <w:vAlign w:val="bottom"/>
            <w:tcPrChange w:id="293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44A2A39B" w14:textId="792293C3" w:rsidR="00D84C48" w:rsidRPr="00F01147" w:rsidDel="00EE1D17" w:rsidRDefault="00D84C48" w:rsidP="004E5714">
            <w:pPr>
              <w:jc w:val="center"/>
              <w:rPr>
                <w:del w:id="2937" w:author="Livia Arbex Endo | Felsberg Advogados" w:date="2019-04-05T12:32:00Z"/>
                <w:color w:val="000000"/>
                <w:sz w:val="18"/>
                <w:szCs w:val="18"/>
              </w:rPr>
            </w:pPr>
            <w:del w:id="2938" w:author="Livia Arbex Endo | Felsberg Advogados" w:date="2019-04-05T12:32:00Z">
              <w:r w:rsidRPr="00897E06" w:rsidDel="00EE1D17">
                <w:rPr>
                  <w:color w:val="000000"/>
                  <w:sz w:val="18"/>
                  <w:szCs w:val="18"/>
                </w:rPr>
                <w:delText>-</w:delText>
              </w:r>
            </w:del>
          </w:p>
        </w:tc>
        <w:tc>
          <w:tcPr>
            <w:tcW w:w="3139" w:type="dxa"/>
            <w:tcBorders>
              <w:top w:val="nil"/>
              <w:left w:val="nil"/>
              <w:bottom w:val="single" w:sz="4" w:space="0" w:color="auto"/>
              <w:right w:val="single" w:sz="4" w:space="0" w:color="auto"/>
            </w:tcBorders>
            <w:shd w:val="clear" w:color="auto" w:fill="auto"/>
            <w:noWrap/>
            <w:vAlign w:val="bottom"/>
            <w:tcPrChange w:id="293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2E6B453B" w14:textId="3E8B9FF8" w:rsidR="00D84C48" w:rsidRPr="00F01147" w:rsidDel="00EE1D17" w:rsidRDefault="00D84C48" w:rsidP="004E5714">
            <w:pPr>
              <w:rPr>
                <w:del w:id="2940" w:author="Livia Arbex Endo | Felsberg Advogados" w:date="2019-04-05T12:32:00Z"/>
                <w:color w:val="000000"/>
                <w:sz w:val="18"/>
                <w:szCs w:val="18"/>
              </w:rPr>
            </w:pPr>
            <w:del w:id="2941" w:author="Livia Arbex Endo | Felsberg Advogados" w:date="2019-04-05T12:32:00Z">
              <w:r w:rsidRPr="00F01147" w:rsidDel="00EE1D17">
                <w:rPr>
                  <w:color w:val="000000"/>
                  <w:sz w:val="18"/>
                  <w:szCs w:val="18"/>
                </w:rPr>
                <w:delText>Rua Doutor Odon Carlos de Figueiredo Ferraz, 418, Pirituba</w:delText>
              </w:r>
            </w:del>
          </w:p>
        </w:tc>
        <w:tc>
          <w:tcPr>
            <w:tcW w:w="1311" w:type="dxa"/>
            <w:tcBorders>
              <w:top w:val="nil"/>
              <w:left w:val="nil"/>
              <w:bottom w:val="single" w:sz="4" w:space="0" w:color="auto"/>
              <w:right w:val="single" w:sz="4" w:space="0" w:color="auto"/>
            </w:tcBorders>
            <w:shd w:val="clear" w:color="auto" w:fill="auto"/>
            <w:noWrap/>
            <w:vAlign w:val="bottom"/>
            <w:tcPrChange w:id="294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644BACB1" w14:textId="0D84B7F3" w:rsidR="00D84C48" w:rsidRPr="00F01147" w:rsidDel="00EE1D17" w:rsidRDefault="00D84C48" w:rsidP="004E5714">
            <w:pPr>
              <w:jc w:val="center"/>
              <w:rPr>
                <w:del w:id="2943" w:author="Livia Arbex Endo | Felsberg Advogados" w:date="2019-04-05T12:32:00Z"/>
                <w:color w:val="000000"/>
                <w:sz w:val="18"/>
                <w:szCs w:val="18"/>
              </w:rPr>
            </w:pPr>
            <w:del w:id="2944" w:author="Livia Arbex Endo | Felsberg Advogados" w:date="2019-04-05T12:32:00Z">
              <w:r w:rsidRPr="00F01147" w:rsidDel="00EE1D17">
                <w:rPr>
                  <w:color w:val="000000"/>
                  <w:sz w:val="18"/>
                  <w:szCs w:val="18"/>
                </w:rPr>
                <w:delText>SÃO PAULO</w:delText>
              </w:r>
            </w:del>
          </w:p>
        </w:tc>
        <w:tc>
          <w:tcPr>
            <w:tcW w:w="1131" w:type="dxa"/>
            <w:tcBorders>
              <w:top w:val="nil"/>
              <w:left w:val="nil"/>
              <w:bottom w:val="single" w:sz="4" w:space="0" w:color="auto"/>
              <w:right w:val="single" w:sz="4" w:space="0" w:color="auto"/>
            </w:tcBorders>
            <w:shd w:val="clear" w:color="auto" w:fill="auto"/>
            <w:noWrap/>
            <w:vAlign w:val="bottom"/>
            <w:tcPrChange w:id="294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462CEE59" w14:textId="3791AA5D" w:rsidR="00D84C48" w:rsidRPr="00F01147" w:rsidDel="00EE1D17" w:rsidRDefault="00D84C48" w:rsidP="004E5714">
            <w:pPr>
              <w:jc w:val="center"/>
              <w:rPr>
                <w:del w:id="2946" w:author="Livia Arbex Endo | Felsberg Advogados" w:date="2019-04-05T12:32:00Z"/>
                <w:color w:val="000000"/>
                <w:sz w:val="18"/>
                <w:szCs w:val="18"/>
              </w:rPr>
            </w:pPr>
            <w:del w:id="2947" w:author="Livia Arbex Endo | Felsberg Advogados" w:date="2019-04-05T12:32:00Z">
              <w:r w:rsidRPr="00F01147" w:rsidDel="00EE1D17">
                <w:rPr>
                  <w:color w:val="000000"/>
                  <w:sz w:val="18"/>
                  <w:szCs w:val="18"/>
                </w:rPr>
                <w:delText>16º CRI</w:delText>
              </w:r>
            </w:del>
          </w:p>
        </w:tc>
        <w:tc>
          <w:tcPr>
            <w:tcW w:w="1271" w:type="dxa"/>
            <w:tcBorders>
              <w:top w:val="nil"/>
              <w:left w:val="nil"/>
              <w:bottom w:val="single" w:sz="4" w:space="0" w:color="auto"/>
              <w:right w:val="single" w:sz="4" w:space="0" w:color="auto"/>
            </w:tcBorders>
            <w:shd w:val="clear" w:color="auto" w:fill="auto"/>
            <w:noWrap/>
            <w:vAlign w:val="bottom"/>
            <w:tcPrChange w:id="294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44C0A353" w14:textId="6A417764" w:rsidR="00D84C48" w:rsidRPr="00F01147" w:rsidDel="00EE1D17" w:rsidRDefault="00D84C48" w:rsidP="004E5714">
            <w:pPr>
              <w:jc w:val="center"/>
              <w:rPr>
                <w:del w:id="2949" w:author="Livia Arbex Endo | Felsberg Advogados" w:date="2019-04-05T12:32:00Z"/>
                <w:color w:val="000000"/>
                <w:sz w:val="18"/>
                <w:szCs w:val="18"/>
              </w:rPr>
            </w:pPr>
            <w:del w:id="2950" w:author="Livia Arbex Endo | Felsberg Advogados" w:date="2019-04-05T12:32:00Z">
              <w:r w:rsidRPr="00F01147" w:rsidDel="00EE1D17">
                <w:rPr>
                  <w:color w:val="000000"/>
                  <w:sz w:val="18"/>
                  <w:szCs w:val="18"/>
                </w:rPr>
                <w:delText>91.359</w:delText>
              </w:r>
            </w:del>
          </w:p>
        </w:tc>
      </w:tr>
      <w:tr w:rsidR="00D84C48" w:rsidRPr="00897E06" w:rsidDel="00EE1D17" w14:paraId="32EA49C8" w14:textId="101E798C" w:rsidTr="00EE1D17">
        <w:trPr>
          <w:trHeight w:val="255"/>
          <w:del w:id="2951" w:author="Livia Arbex Endo | Felsberg Advogados" w:date="2019-04-05T12:32:00Z"/>
          <w:trPrChange w:id="295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95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0425C994" w14:textId="257C9F06" w:rsidR="00D84C48" w:rsidRPr="00F01147" w:rsidDel="00EE1D17" w:rsidRDefault="00D84C48" w:rsidP="004E5714">
            <w:pPr>
              <w:jc w:val="center"/>
              <w:rPr>
                <w:del w:id="2954" w:author="Livia Arbex Endo | Felsberg Advogados" w:date="2019-04-05T12:32:00Z"/>
                <w:color w:val="000000"/>
                <w:sz w:val="18"/>
                <w:szCs w:val="18"/>
              </w:rPr>
            </w:pPr>
            <w:del w:id="2955" w:author="Livia Arbex Endo | Felsberg Advogados" w:date="2019-04-05T12:32:00Z">
              <w:r w:rsidRPr="00897E06" w:rsidDel="00EE1D17">
                <w:rPr>
                  <w:color w:val="000000"/>
                  <w:sz w:val="18"/>
                  <w:szCs w:val="18"/>
                </w:rPr>
                <w:delText>-</w:delText>
              </w:r>
            </w:del>
          </w:p>
        </w:tc>
        <w:tc>
          <w:tcPr>
            <w:tcW w:w="981" w:type="dxa"/>
            <w:tcBorders>
              <w:top w:val="nil"/>
              <w:left w:val="nil"/>
              <w:bottom w:val="single" w:sz="4" w:space="0" w:color="auto"/>
              <w:right w:val="single" w:sz="4" w:space="0" w:color="auto"/>
            </w:tcBorders>
            <w:shd w:val="clear" w:color="auto" w:fill="auto"/>
            <w:noWrap/>
            <w:vAlign w:val="bottom"/>
            <w:tcPrChange w:id="295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38B2F2C1" w14:textId="38ED5F0E" w:rsidR="00D84C48" w:rsidRPr="00F01147" w:rsidDel="00EE1D17" w:rsidRDefault="00D84C48" w:rsidP="004E5714">
            <w:pPr>
              <w:jc w:val="center"/>
              <w:rPr>
                <w:del w:id="2957" w:author="Livia Arbex Endo | Felsberg Advogados" w:date="2019-04-05T12:32:00Z"/>
                <w:color w:val="000000"/>
                <w:sz w:val="18"/>
                <w:szCs w:val="18"/>
              </w:rPr>
            </w:pPr>
            <w:del w:id="2958" w:author="Livia Arbex Endo | Felsberg Advogados" w:date="2019-04-05T12:32:00Z">
              <w:r w:rsidRPr="00897E06" w:rsidDel="00EE1D17">
                <w:rPr>
                  <w:color w:val="000000"/>
                  <w:sz w:val="18"/>
                  <w:szCs w:val="18"/>
                </w:rPr>
                <w:delText>-</w:delText>
              </w:r>
            </w:del>
          </w:p>
        </w:tc>
        <w:tc>
          <w:tcPr>
            <w:tcW w:w="3139" w:type="dxa"/>
            <w:tcBorders>
              <w:top w:val="nil"/>
              <w:left w:val="nil"/>
              <w:bottom w:val="single" w:sz="4" w:space="0" w:color="auto"/>
              <w:right w:val="single" w:sz="4" w:space="0" w:color="auto"/>
            </w:tcBorders>
            <w:shd w:val="clear" w:color="auto" w:fill="auto"/>
            <w:noWrap/>
            <w:vAlign w:val="bottom"/>
            <w:tcPrChange w:id="295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4417B499" w14:textId="05646692" w:rsidR="00D84C48" w:rsidRPr="00F01147" w:rsidDel="00EE1D17" w:rsidRDefault="00D84C48" w:rsidP="004E5714">
            <w:pPr>
              <w:rPr>
                <w:del w:id="2960" w:author="Livia Arbex Endo | Felsberg Advogados" w:date="2019-04-05T12:32:00Z"/>
                <w:color w:val="000000"/>
                <w:sz w:val="18"/>
                <w:szCs w:val="18"/>
              </w:rPr>
            </w:pPr>
            <w:del w:id="2961" w:author="Livia Arbex Endo | Felsberg Advogados" w:date="2019-04-05T12:32:00Z">
              <w:r w:rsidRPr="00F01147" w:rsidDel="00EE1D17">
                <w:rPr>
                  <w:color w:val="000000"/>
                  <w:sz w:val="18"/>
                  <w:szCs w:val="18"/>
                </w:rPr>
                <w:delText>Rua Francisco Juvenal de Moura, 22</w:delText>
              </w:r>
            </w:del>
          </w:p>
        </w:tc>
        <w:tc>
          <w:tcPr>
            <w:tcW w:w="1311" w:type="dxa"/>
            <w:tcBorders>
              <w:top w:val="nil"/>
              <w:left w:val="nil"/>
              <w:bottom w:val="single" w:sz="4" w:space="0" w:color="auto"/>
              <w:right w:val="single" w:sz="4" w:space="0" w:color="auto"/>
            </w:tcBorders>
            <w:shd w:val="clear" w:color="auto" w:fill="auto"/>
            <w:noWrap/>
            <w:vAlign w:val="bottom"/>
            <w:tcPrChange w:id="2962" w:author="Livia Arbex Endo | Felsberg Advogados" w:date="2019-04-05T12:32:00Z">
              <w:tcPr>
                <w:tcW w:w="1311" w:type="dxa"/>
                <w:tcBorders>
                  <w:top w:val="nil"/>
                  <w:left w:val="nil"/>
                  <w:bottom w:val="single" w:sz="4" w:space="0" w:color="auto"/>
                  <w:right w:val="single" w:sz="4" w:space="0" w:color="auto"/>
                </w:tcBorders>
                <w:shd w:val="clear" w:color="auto" w:fill="auto"/>
                <w:noWrap/>
                <w:vAlign w:val="bottom"/>
              </w:tcPr>
            </w:tcPrChange>
          </w:tcPr>
          <w:p w14:paraId="5C782D4B" w14:textId="77BF9147" w:rsidR="00D84C48" w:rsidRPr="00F01147" w:rsidDel="00EE1D17" w:rsidRDefault="00D84C48" w:rsidP="004E5714">
            <w:pPr>
              <w:jc w:val="center"/>
              <w:rPr>
                <w:del w:id="2963" w:author="Livia Arbex Endo | Felsberg Advogados" w:date="2019-04-05T12:32:00Z"/>
                <w:color w:val="000000"/>
                <w:sz w:val="18"/>
                <w:szCs w:val="18"/>
              </w:rPr>
            </w:pPr>
            <w:del w:id="2964" w:author="Livia Arbex Endo | Felsberg Advogados" w:date="2019-04-05T12:32:00Z">
              <w:r w:rsidRPr="00F01147" w:rsidDel="00EE1D17">
                <w:rPr>
                  <w:color w:val="000000"/>
                  <w:sz w:val="18"/>
                  <w:szCs w:val="18"/>
                </w:rPr>
                <w:delText>FLORÂNIA</w:delText>
              </w:r>
            </w:del>
          </w:p>
        </w:tc>
        <w:tc>
          <w:tcPr>
            <w:tcW w:w="1131" w:type="dxa"/>
            <w:tcBorders>
              <w:top w:val="nil"/>
              <w:left w:val="nil"/>
              <w:bottom w:val="single" w:sz="4" w:space="0" w:color="auto"/>
              <w:right w:val="single" w:sz="4" w:space="0" w:color="auto"/>
            </w:tcBorders>
            <w:shd w:val="clear" w:color="auto" w:fill="auto"/>
            <w:noWrap/>
            <w:vAlign w:val="bottom"/>
            <w:tcPrChange w:id="296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vAlign w:val="bottom"/>
              </w:tcPr>
            </w:tcPrChange>
          </w:tcPr>
          <w:p w14:paraId="096E7CAD" w14:textId="0B355160" w:rsidR="00D84C48" w:rsidRPr="00F01147" w:rsidDel="00EE1D17" w:rsidRDefault="00D84C48" w:rsidP="004E5714">
            <w:pPr>
              <w:jc w:val="center"/>
              <w:rPr>
                <w:del w:id="2966" w:author="Livia Arbex Endo | Felsberg Advogados" w:date="2019-04-05T12:32:00Z"/>
                <w:color w:val="000000"/>
                <w:sz w:val="18"/>
                <w:szCs w:val="18"/>
              </w:rPr>
            </w:pPr>
            <w:del w:id="2967" w:author="Livia Arbex Endo | Felsberg Advogados" w:date="2019-04-05T12:32:00Z">
              <w:r w:rsidRPr="00F01147" w:rsidDel="00EE1D17">
                <w:rPr>
                  <w:color w:val="000000"/>
                  <w:sz w:val="18"/>
                  <w:szCs w:val="18"/>
                </w:rPr>
                <w:delText>REGISTRO ÚNICO</w:delText>
              </w:r>
            </w:del>
          </w:p>
        </w:tc>
        <w:tc>
          <w:tcPr>
            <w:tcW w:w="1271" w:type="dxa"/>
            <w:tcBorders>
              <w:top w:val="nil"/>
              <w:left w:val="nil"/>
              <w:bottom w:val="single" w:sz="4" w:space="0" w:color="auto"/>
              <w:right w:val="single" w:sz="4" w:space="0" w:color="auto"/>
            </w:tcBorders>
            <w:shd w:val="clear" w:color="auto" w:fill="auto"/>
            <w:noWrap/>
            <w:vAlign w:val="bottom"/>
            <w:tcPrChange w:id="2968" w:author="Livia Arbex Endo | Felsberg Advogados" w:date="2019-04-05T12:32:00Z">
              <w:tcPr>
                <w:tcW w:w="1271" w:type="dxa"/>
                <w:tcBorders>
                  <w:top w:val="nil"/>
                  <w:left w:val="nil"/>
                  <w:bottom w:val="single" w:sz="4" w:space="0" w:color="auto"/>
                  <w:right w:val="single" w:sz="4" w:space="0" w:color="auto"/>
                </w:tcBorders>
                <w:shd w:val="clear" w:color="auto" w:fill="auto"/>
                <w:noWrap/>
                <w:vAlign w:val="bottom"/>
              </w:tcPr>
            </w:tcPrChange>
          </w:tcPr>
          <w:p w14:paraId="6EB1B7EF" w14:textId="177F77AA" w:rsidR="00D84C48" w:rsidRPr="00F01147" w:rsidDel="00EE1D17" w:rsidRDefault="00D84C48" w:rsidP="004E5714">
            <w:pPr>
              <w:jc w:val="center"/>
              <w:rPr>
                <w:del w:id="2969" w:author="Livia Arbex Endo | Felsberg Advogados" w:date="2019-04-05T12:32:00Z"/>
                <w:color w:val="000000"/>
                <w:sz w:val="18"/>
                <w:szCs w:val="18"/>
              </w:rPr>
            </w:pPr>
            <w:del w:id="2970" w:author="Livia Arbex Endo | Felsberg Advogados" w:date="2019-04-05T12:32:00Z">
              <w:r w:rsidRPr="00F01147" w:rsidDel="00EE1D17">
                <w:rPr>
                  <w:color w:val="000000"/>
                  <w:sz w:val="18"/>
                  <w:szCs w:val="18"/>
                </w:rPr>
                <w:delText>1.947</w:delText>
              </w:r>
            </w:del>
          </w:p>
        </w:tc>
      </w:tr>
      <w:tr w:rsidR="00D84C48" w:rsidRPr="00897E06" w:rsidDel="00EE1D17" w14:paraId="265D0F71" w14:textId="03BE4792" w:rsidTr="00EE1D17">
        <w:trPr>
          <w:trHeight w:val="255"/>
          <w:del w:id="2971" w:author="Livia Arbex Endo | Felsberg Advogados" w:date="2019-04-05T12:32:00Z"/>
          <w:trPrChange w:id="297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97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611D3E2B" w14:textId="7C299997" w:rsidR="00D84C48" w:rsidRPr="00897E06" w:rsidDel="00EE1D17" w:rsidRDefault="00D84C48" w:rsidP="004E5714">
            <w:pPr>
              <w:rPr>
                <w:del w:id="2974" w:author="Livia Arbex Endo | Felsberg Advogados" w:date="2019-04-05T12:32:00Z"/>
                <w:color w:val="000000"/>
                <w:sz w:val="18"/>
                <w:szCs w:val="18"/>
              </w:rPr>
            </w:pPr>
            <w:del w:id="2975" w:author="Livia Arbex Endo | Felsberg Advogados" w:date="2019-04-05T12:32:00Z">
              <w:r w:rsidRPr="00897E06" w:rsidDel="00EE1D17">
                <w:rPr>
                  <w:color w:val="000000"/>
                  <w:sz w:val="18"/>
                  <w:szCs w:val="18"/>
                </w:rPr>
                <w:delText>ED. CIDADE DO NATAL</w:delText>
              </w:r>
            </w:del>
          </w:p>
        </w:tc>
        <w:tc>
          <w:tcPr>
            <w:tcW w:w="981" w:type="dxa"/>
            <w:tcBorders>
              <w:top w:val="nil"/>
              <w:left w:val="nil"/>
              <w:bottom w:val="single" w:sz="4" w:space="0" w:color="auto"/>
              <w:right w:val="single" w:sz="4" w:space="0" w:color="auto"/>
            </w:tcBorders>
            <w:shd w:val="clear" w:color="auto" w:fill="auto"/>
            <w:noWrap/>
            <w:vAlign w:val="bottom"/>
            <w:tcPrChange w:id="297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39E6E085" w14:textId="62F63CB9" w:rsidR="00D84C48" w:rsidRPr="00F01147" w:rsidDel="00EE1D17" w:rsidRDefault="00D84C48" w:rsidP="004E5714">
            <w:pPr>
              <w:jc w:val="center"/>
              <w:rPr>
                <w:del w:id="2977" w:author="Livia Arbex Endo | Felsberg Advogados" w:date="2019-04-05T12:32:00Z"/>
                <w:color w:val="000000"/>
                <w:sz w:val="18"/>
                <w:szCs w:val="18"/>
              </w:rPr>
            </w:pPr>
            <w:del w:id="2978" w:author="Livia Arbex Endo | Felsberg Advogados" w:date="2019-04-05T12:32:00Z">
              <w:r w:rsidRPr="00897E06" w:rsidDel="00EE1D17">
                <w:rPr>
                  <w:color w:val="000000"/>
                  <w:sz w:val="18"/>
                  <w:szCs w:val="18"/>
                  <w:highlight w:val="lightGray"/>
                </w:rPr>
                <w:delText>[=]</w:delText>
              </w:r>
            </w:del>
          </w:p>
        </w:tc>
        <w:tc>
          <w:tcPr>
            <w:tcW w:w="3139" w:type="dxa"/>
            <w:tcBorders>
              <w:top w:val="nil"/>
              <w:left w:val="nil"/>
              <w:bottom w:val="single" w:sz="4" w:space="0" w:color="auto"/>
              <w:right w:val="single" w:sz="4" w:space="0" w:color="auto"/>
            </w:tcBorders>
            <w:shd w:val="clear" w:color="auto" w:fill="auto"/>
            <w:noWrap/>
            <w:vAlign w:val="bottom"/>
            <w:tcPrChange w:id="297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6940338B" w14:textId="1B84839D" w:rsidR="00D84C48" w:rsidRPr="00897E06" w:rsidDel="00EE1D17" w:rsidRDefault="00D84C48" w:rsidP="004E5714">
            <w:pPr>
              <w:rPr>
                <w:del w:id="2980" w:author="Livia Arbex Endo | Felsberg Advogados" w:date="2019-04-05T12:32:00Z"/>
                <w:color w:val="000000"/>
                <w:sz w:val="18"/>
                <w:szCs w:val="18"/>
              </w:rPr>
            </w:pPr>
            <w:del w:id="2981" w:author="Livia Arbex Endo | Felsberg Advogados" w:date="2019-04-05T12:32:00Z">
              <w:r w:rsidRPr="00897E06" w:rsidDel="00EE1D17">
                <w:rPr>
                  <w:color w:val="000000"/>
                  <w:sz w:val="18"/>
                  <w:szCs w:val="18"/>
                </w:rPr>
                <w:delText>Rua João Pessoa, 267, Cidade Alta</w:delText>
              </w:r>
            </w:del>
          </w:p>
        </w:tc>
        <w:tc>
          <w:tcPr>
            <w:tcW w:w="1311" w:type="dxa"/>
            <w:tcBorders>
              <w:top w:val="nil"/>
              <w:left w:val="nil"/>
              <w:bottom w:val="single" w:sz="4" w:space="0" w:color="auto"/>
              <w:right w:val="single" w:sz="4" w:space="0" w:color="auto"/>
            </w:tcBorders>
            <w:shd w:val="clear" w:color="auto" w:fill="auto"/>
            <w:noWrap/>
            <w:tcPrChange w:id="2982" w:author="Livia Arbex Endo | Felsberg Advogados" w:date="2019-04-05T12:32:00Z">
              <w:tcPr>
                <w:tcW w:w="1311" w:type="dxa"/>
                <w:tcBorders>
                  <w:top w:val="nil"/>
                  <w:left w:val="nil"/>
                  <w:bottom w:val="single" w:sz="4" w:space="0" w:color="auto"/>
                  <w:right w:val="single" w:sz="4" w:space="0" w:color="auto"/>
                </w:tcBorders>
                <w:shd w:val="clear" w:color="auto" w:fill="auto"/>
                <w:noWrap/>
              </w:tcPr>
            </w:tcPrChange>
          </w:tcPr>
          <w:p w14:paraId="5F06448B" w14:textId="45B9E1EC" w:rsidR="00D84C48" w:rsidRPr="00897E06" w:rsidDel="00EE1D17" w:rsidRDefault="00D84C48" w:rsidP="004E5714">
            <w:pPr>
              <w:jc w:val="center"/>
              <w:rPr>
                <w:del w:id="2983" w:author="Livia Arbex Endo | Felsberg Advogados" w:date="2019-04-05T12:32:00Z"/>
                <w:sz w:val="18"/>
                <w:szCs w:val="18"/>
              </w:rPr>
            </w:pPr>
            <w:del w:id="298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tcPrChange w:id="298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tcPr>
            </w:tcPrChange>
          </w:tcPr>
          <w:p w14:paraId="0E807BAA" w14:textId="071CE3F1" w:rsidR="00D84C48" w:rsidRPr="00897E06" w:rsidDel="00EE1D17" w:rsidRDefault="00D84C48" w:rsidP="004E5714">
            <w:pPr>
              <w:jc w:val="center"/>
              <w:rPr>
                <w:del w:id="2986" w:author="Livia Arbex Endo | Felsberg Advogados" w:date="2019-04-05T12:32:00Z"/>
                <w:sz w:val="18"/>
                <w:szCs w:val="18"/>
              </w:rPr>
            </w:pPr>
            <w:del w:id="2987" w:author="Livia Arbex Endo | Felsberg Advogados" w:date="2019-04-05T12:32:00Z">
              <w:r w:rsidRPr="00897E06" w:rsidDel="00EE1D17">
                <w:rPr>
                  <w:color w:val="000000"/>
                  <w:sz w:val="18"/>
                  <w:szCs w:val="18"/>
                  <w:highlight w:val="lightGray"/>
                </w:rPr>
                <w:delText>[=]</w:delText>
              </w:r>
            </w:del>
          </w:p>
        </w:tc>
        <w:tc>
          <w:tcPr>
            <w:tcW w:w="1271" w:type="dxa"/>
            <w:tcBorders>
              <w:top w:val="nil"/>
              <w:left w:val="nil"/>
              <w:bottom w:val="single" w:sz="4" w:space="0" w:color="auto"/>
              <w:right w:val="single" w:sz="4" w:space="0" w:color="auto"/>
            </w:tcBorders>
            <w:shd w:val="clear" w:color="auto" w:fill="auto"/>
            <w:noWrap/>
            <w:tcPrChange w:id="2988" w:author="Livia Arbex Endo | Felsberg Advogados" w:date="2019-04-05T12:32:00Z">
              <w:tcPr>
                <w:tcW w:w="1271" w:type="dxa"/>
                <w:tcBorders>
                  <w:top w:val="nil"/>
                  <w:left w:val="nil"/>
                  <w:bottom w:val="single" w:sz="4" w:space="0" w:color="auto"/>
                  <w:right w:val="single" w:sz="4" w:space="0" w:color="auto"/>
                </w:tcBorders>
                <w:shd w:val="clear" w:color="auto" w:fill="auto"/>
                <w:noWrap/>
              </w:tcPr>
            </w:tcPrChange>
          </w:tcPr>
          <w:p w14:paraId="7214E333" w14:textId="7A6159C8" w:rsidR="00D84C48" w:rsidRPr="00897E06" w:rsidDel="00EE1D17" w:rsidRDefault="00D84C48" w:rsidP="004E5714">
            <w:pPr>
              <w:jc w:val="center"/>
              <w:rPr>
                <w:del w:id="2989" w:author="Livia Arbex Endo | Felsberg Advogados" w:date="2019-04-05T12:32:00Z"/>
                <w:sz w:val="18"/>
                <w:szCs w:val="18"/>
              </w:rPr>
            </w:pPr>
            <w:del w:id="2990" w:author="Livia Arbex Endo | Felsberg Advogados" w:date="2019-04-05T12:32:00Z">
              <w:r w:rsidRPr="00897E06" w:rsidDel="00EE1D17">
                <w:rPr>
                  <w:color w:val="000000"/>
                  <w:sz w:val="18"/>
                  <w:szCs w:val="18"/>
                  <w:highlight w:val="lightGray"/>
                </w:rPr>
                <w:delText>[=]</w:delText>
              </w:r>
            </w:del>
          </w:p>
        </w:tc>
      </w:tr>
      <w:tr w:rsidR="00D84C48" w:rsidRPr="00897E06" w:rsidDel="00EE1D17" w14:paraId="70AC2182" w14:textId="58163129" w:rsidTr="00EE1D17">
        <w:trPr>
          <w:trHeight w:val="255"/>
          <w:del w:id="2991" w:author="Livia Arbex Endo | Felsberg Advogados" w:date="2019-04-05T12:32:00Z"/>
          <w:trPrChange w:id="2992" w:author="Livia Arbex Endo | Felsberg Advogados" w:date="2019-04-05T12:32:00Z">
            <w:trPr>
              <w:gridBefore w:val="1"/>
              <w:trHeight w:val="255"/>
            </w:trPr>
          </w:trPrChange>
        </w:trPr>
        <w:tc>
          <w:tcPr>
            <w:tcW w:w="2118" w:type="dxa"/>
            <w:tcBorders>
              <w:top w:val="nil"/>
              <w:left w:val="single" w:sz="4" w:space="0" w:color="auto"/>
              <w:bottom w:val="single" w:sz="4" w:space="0" w:color="auto"/>
              <w:right w:val="single" w:sz="4" w:space="0" w:color="auto"/>
            </w:tcBorders>
            <w:shd w:val="clear" w:color="auto" w:fill="auto"/>
            <w:noWrap/>
            <w:vAlign w:val="bottom"/>
            <w:tcPrChange w:id="2993" w:author="Livia Arbex Endo | Felsberg Advogados" w:date="2019-04-05T12:32:00Z">
              <w:tcPr>
                <w:tcW w:w="2118" w:type="dxa"/>
                <w:tcBorders>
                  <w:top w:val="nil"/>
                  <w:left w:val="single" w:sz="4" w:space="0" w:color="auto"/>
                  <w:bottom w:val="single" w:sz="4" w:space="0" w:color="auto"/>
                  <w:right w:val="single" w:sz="4" w:space="0" w:color="auto"/>
                </w:tcBorders>
                <w:shd w:val="clear" w:color="auto" w:fill="auto"/>
                <w:noWrap/>
                <w:vAlign w:val="bottom"/>
              </w:tcPr>
            </w:tcPrChange>
          </w:tcPr>
          <w:p w14:paraId="5B263BE3" w14:textId="35CC4D88" w:rsidR="00D84C48" w:rsidRPr="00897E06" w:rsidDel="00EE1D17" w:rsidRDefault="00D84C48" w:rsidP="004E5714">
            <w:pPr>
              <w:rPr>
                <w:del w:id="2994" w:author="Livia Arbex Endo | Felsberg Advogados" w:date="2019-04-05T12:32:00Z"/>
                <w:color w:val="000000"/>
                <w:sz w:val="18"/>
                <w:szCs w:val="18"/>
              </w:rPr>
            </w:pPr>
            <w:del w:id="2995" w:author="Livia Arbex Endo | Felsberg Advogados" w:date="2019-04-05T12:32:00Z">
              <w:r w:rsidRPr="00897E06" w:rsidDel="00EE1D17">
                <w:rPr>
                  <w:color w:val="000000"/>
                  <w:sz w:val="18"/>
                  <w:szCs w:val="18"/>
                </w:rPr>
                <w:delText>ED. CIDADE DO NATAL</w:delText>
              </w:r>
            </w:del>
          </w:p>
        </w:tc>
        <w:tc>
          <w:tcPr>
            <w:tcW w:w="981" w:type="dxa"/>
            <w:tcBorders>
              <w:top w:val="nil"/>
              <w:left w:val="nil"/>
              <w:bottom w:val="single" w:sz="4" w:space="0" w:color="auto"/>
              <w:right w:val="single" w:sz="4" w:space="0" w:color="auto"/>
            </w:tcBorders>
            <w:shd w:val="clear" w:color="auto" w:fill="auto"/>
            <w:noWrap/>
            <w:vAlign w:val="bottom"/>
            <w:tcPrChange w:id="2996" w:author="Livia Arbex Endo | Felsberg Advogados" w:date="2019-04-05T12:32:00Z">
              <w:tcPr>
                <w:tcW w:w="981" w:type="dxa"/>
                <w:tcBorders>
                  <w:top w:val="nil"/>
                  <w:left w:val="nil"/>
                  <w:bottom w:val="single" w:sz="4" w:space="0" w:color="auto"/>
                  <w:right w:val="single" w:sz="4" w:space="0" w:color="auto"/>
                </w:tcBorders>
                <w:shd w:val="clear" w:color="auto" w:fill="auto"/>
                <w:noWrap/>
                <w:vAlign w:val="bottom"/>
              </w:tcPr>
            </w:tcPrChange>
          </w:tcPr>
          <w:p w14:paraId="64D46B7F" w14:textId="79C73BA9" w:rsidR="00D84C48" w:rsidRPr="00F01147" w:rsidDel="00EE1D17" w:rsidRDefault="00D84C48" w:rsidP="004E5714">
            <w:pPr>
              <w:jc w:val="center"/>
              <w:rPr>
                <w:del w:id="2997" w:author="Livia Arbex Endo | Felsberg Advogados" w:date="2019-04-05T12:32:00Z"/>
                <w:color w:val="000000"/>
                <w:sz w:val="18"/>
                <w:szCs w:val="18"/>
              </w:rPr>
            </w:pPr>
            <w:del w:id="2998" w:author="Livia Arbex Endo | Felsberg Advogados" w:date="2019-04-05T12:32:00Z">
              <w:r w:rsidRPr="00897E06" w:rsidDel="00EE1D17">
                <w:rPr>
                  <w:color w:val="000000"/>
                  <w:sz w:val="18"/>
                  <w:szCs w:val="18"/>
                  <w:highlight w:val="lightGray"/>
                </w:rPr>
                <w:delText>[=]</w:delText>
              </w:r>
            </w:del>
          </w:p>
        </w:tc>
        <w:tc>
          <w:tcPr>
            <w:tcW w:w="3139" w:type="dxa"/>
            <w:tcBorders>
              <w:top w:val="nil"/>
              <w:left w:val="nil"/>
              <w:bottom w:val="single" w:sz="4" w:space="0" w:color="auto"/>
              <w:right w:val="single" w:sz="4" w:space="0" w:color="auto"/>
            </w:tcBorders>
            <w:shd w:val="clear" w:color="auto" w:fill="auto"/>
            <w:noWrap/>
            <w:vAlign w:val="bottom"/>
            <w:tcPrChange w:id="2999" w:author="Livia Arbex Endo | Felsberg Advogados" w:date="2019-04-05T12:32:00Z">
              <w:tcPr>
                <w:tcW w:w="3139" w:type="dxa"/>
                <w:tcBorders>
                  <w:top w:val="nil"/>
                  <w:left w:val="nil"/>
                  <w:bottom w:val="single" w:sz="4" w:space="0" w:color="auto"/>
                  <w:right w:val="single" w:sz="4" w:space="0" w:color="auto"/>
                </w:tcBorders>
                <w:shd w:val="clear" w:color="auto" w:fill="auto"/>
                <w:noWrap/>
                <w:vAlign w:val="bottom"/>
              </w:tcPr>
            </w:tcPrChange>
          </w:tcPr>
          <w:p w14:paraId="442CE6E4" w14:textId="6B48B9C1" w:rsidR="00D84C48" w:rsidRPr="00897E06" w:rsidDel="00EE1D17" w:rsidRDefault="00D84C48" w:rsidP="004E5714">
            <w:pPr>
              <w:rPr>
                <w:del w:id="3000" w:author="Livia Arbex Endo | Felsberg Advogados" w:date="2019-04-05T12:32:00Z"/>
                <w:color w:val="000000"/>
                <w:sz w:val="18"/>
                <w:szCs w:val="18"/>
              </w:rPr>
            </w:pPr>
            <w:del w:id="3001" w:author="Livia Arbex Endo | Felsberg Advogados" w:date="2019-04-05T12:32:00Z">
              <w:r w:rsidRPr="00897E06" w:rsidDel="00EE1D17">
                <w:rPr>
                  <w:color w:val="000000"/>
                  <w:sz w:val="18"/>
                  <w:szCs w:val="18"/>
                </w:rPr>
                <w:delText>Rua João Pessoa, 267, Cidade Alta</w:delText>
              </w:r>
            </w:del>
          </w:p>
        </w:tc>
        <w:tc>
          <w:tcPr>
            <w:tcW w:w="1311" w:type="dxa"/>
            <w:tcBorders>
              <w:top w:val="nil"/>
              <w:left w:val="nil"/>
              <w:bottom w:val="single" w:sz="4" w:space="0" w:color="auto"/>
              <w:right w:val="single" w:sz="4" w:space="0" w:color="auto"/>
            </w:tcBorders>
            <w:shd w:val="clear" w:color="auto" w:fill="auto"/>
            <w:noWrap/>
            <w:tcPrChange w:id="3002" w:author="Livia Arbex Endo | Felsberg Advogados" w:date="2019-04-05T12:32:00Z">
              <w:tcPr>
                <w:tcW w:w="1311" w:type="dxa"/>
                <w:tcBorders>
                  <w:top w:val="nil"/>
                  <w:left w:val="nil"/>
                  <w:bottom w:val="single" w:sz="4" w:space="0" w:color="auto"/>
                  <w:right w:val="single" w:sz="4" w:space="0" w:color="auto"/>
                </w:tcBorders>
                <w:shd w:val="clear" w:color="auto" w:fill="auto"/>
                <w:noWrap/>
              </w:tcPr>
            </w:tcPrChange>
          </w:tcPr>
          <w:p w14:paraId="09A2870F" w14:textId="600B0896" w:rsidR="00D84C48" w:rsidRPr="00897E06" w:rsidDel="00EE1D17" w:rsidRDefault="00D84C48" w:rsidP="004E5714">
            <w:pPr>
              <w:jc w:val="center"/>
              <w:rPr>
                <w:del w:id="3003" w:author="Livia Arbex Endo | Felsberg Advogados" w:date="2019-04-05T12:32:00Z"/>
                <w:sz w:val="18"/>
                <w:szCs w:val="18"/>
              </w:rPr>
            </w:pPr>
            <w:del w:id="3004" w:author="Livia Arbex Endo | Felsberg Advogados" w:date="2019-04-05T12:32:00Z">
              <w:r w:rsidRPr="00F01147" w:rsidDel="00EE1D17">
                <w:rPr>
                  <w:color w:val="000000"/>
                  <w:sz w:val="18"/>
                  <w:szCs w:val="18"/>
                </w:rPr>
                <w:delText>NATAL</w:delText>
              </w:r>
            </w:del>
          </w:p>
        </w:tc>
        <w:tc>
          <w:tcPr>
            <w:tcW w:w="1131" w:type="dxa"/>
            <w:tcBorders>
              <w:top w:val="nil"/>
              <w:left w:val="nil"/>
              <w:bottom w:val="single" w:sz="4" w:space="0" w:color="auto"/>
              <w:right w:val="single" w:sz="4" w:space="0" w:color="auto"/>
            </w:tcBorders>
            <w:shd w:val="clear" w:color="auto" w:fill="auto"/>
            <w:noWrap/>
            <w:tcPrChange w:id="3005" w:author="Livia Arbex Endo | Felsberg Advogados" w:date="2019-04-05T12:32:00Z">
              <w:tcPr>
                <w:tcW w:w="1131" w:type="dxa"/>
                <w:gridSpan w:val="2"/>
                <w:tcBorders>
                  <w:top w:val="nil"/>
                  <w:left w:val="nil"/>
                  <w:bottom w:val="single" w:sz="4" w:space="0" w:color="auto"/>
                  <w:right w:val="single" w:sz="4" w:space="0" w:color="auto"/>
                </w:tcBorders>
                <w:shd w:val="clear" w:color="auto" w:fill="auto"/>
                <w:noWrap/>
              </w:tcPr>
            </w:tcPrChange>
          </w:tcPr>
          <w:p w14:paraId="3B23EFD7" w14:textId="22555CDA" w:rsidR="00D84C48" w:rsidRPr="00897E06" w:rsidDel="00EE1D17" w:rsidRDefault="00D84C48" w:rsidP="004E5714">
            <w:pPr>
              <w:jc w:val="center"/>
              <w:rPr>
                <w:del w:id="3006" w:author="Livia Arbex Endo | Felsberg Advogados" w:date="2019-04-05T12:32:00Z"/>
                <w:sz w:val="18"/>
                <w:szCs w:val="18"/>
              </w:rPr>
            </w:pPr>
            <w:del w:id="3007" w:author="Livia Arbex Endo | Felsberg Advogados" w:date="2019-04-05T12:32:00Z">
              <w:r w:rsidRPr="00897E06" w:rsidDel="00EE1D17">
                <w:rPr>
                  <w:color w:val="000000"/>
                  <w:sz w:val="18"/>
                  <w:szCs w:val="18"/>
                  <w:highlight w:val="lightGray"/>
                </w:rPr>
                <w:delText>[=]</w:delText>
              </w:r>
            </w:del>
          </w:p>
        </w:tc>
        <w:tc>
          <w:tcPr>
            <w:tcW w:w="1271" w:type="dxa"/>
            <w:tcBorders>
              <w:top w:val="nil"/>
              <w:left w:val="nil"/>
              <w:bottom w:val="single" w:sz="4" w:space="0" w:color="auto"/>
              <w:right w:val="single" w:sz="4" w:space="0" w:color="auto"/>
            </w:tcBorders>
            <w:shd w:val="clear" w:color="auto" w:fill="auto"/>
            <w:noWrap/>
            <w:tcPrChange w:id="3008" w:author="Livia Arbex Endo | Felsberg Advogados" w:date="2019-04-05T12:32:00Z">
              <w:tcPr>
                <w:tcW w:w="1271" w:type="dxa"/>
                <w:tcBorders>
                  <w:top w:val="nil"/>
                  <w:left w:val="nil"/>
                  <w:bottom w:val="single" w:sz="4" w:space="0" w:color="auto"/>
                  <w:right w:val="single" w:sz="4" w:space="0" w:color="auto"/>
                </w:tcBorders>
                <w:shd w:val="clear" w:color="auto" w:fill="auto"/>
                <w:noWrap/>
              </w:tcPr>
            </w:tcPrChange>
          </w:tcPr>
          <w:p w14:paraId="6CB4D715" w14:textId="3FD7E26C" w:rsidR="00D84C48" w:rsidRPr="00897E06" w:rsidDel="00EE1D17" w:rsidRDefault="00D84C48" w:rsidP="004E5714">
            <w:pPr>
              <w:jc w:val="center"/>
              <w:rPr>
                <w:del w:id="3009" w:author="Livia Arbex Endo | Felsberg Advogados" w:date="2019-04-05T12:32:00Z"/>
                <w:sz w:val="18"/>
                <w:szCs w:val="18"/>
              </w:rPr>
            </w:pPr>
            <w:del w:id="3010" w:author="Livia Arbex Endo | Felsberg Advogados" w:date="2019-04-05T12:32:00Z">
              <w:r w:rsidRPr="00897E06" w:rsidDel="00EE1D17">
                <w:rPr>
                  <w:color w:val="000000"/>
                  <w:sz w:val="18"/>
                  <w:szCs w:val="18"/>
                  <w:highlight w:val="lightGray"/>
                </w:rPr>
                <w:delText>[=]</w:delText>
              </w:r>
            </w:del>
          </w:p>
        </w:tc>
      </w:tr>
      <w:tr w:rsidR="00D84C48" w:rsidRPr="00F01147" w:rsidDel="00EE1D17" w14:paraId="68EDCE16" w14:textId="5CFDE13C" w:rsidTr="004E57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del w:id="3011" w:author="Livia Arbex Endo | Felsberg Advogados" w:date="2019-04-05T12:32:00Z"/>
        </w:trPr>
        <w:tc>
          <w:tcPr>
            <w:tcW w:w="9951" w:type="dxa"/>
            <w:gridSpan w:val="6"/>
            <w:shd w:val="clear" w:color="auto" w:fill="auto"/>
            <w:noWrap/>
            <w:vAlign w:val="bottom"/>
          </w:tcPr>
          <w:p w14:paraId="1398D346" w14:textId="6668C942" w:rsidR="00D84C48" w:rsidRPr="00F01147" w:rsidDel="00EE1D17" w:rsidRDefault="00D84C48" w:rsidP="004E5714">
            <w:pPr>
              <w:rPr>
                <w:del w:id="3012" w:author="Livia Arbex Endo | Felsberg Advogados" w:date="2019-04-05T12:32:00Z"/>
                <w:b/>
                <w:color w:val="000000"/>
                <w:sz w:val="18"/>
                <w:szCs w:val="18"/>
              </w:rPr>
            </w:pPr>
            <w:del w:id="3013" w:author="Livia Arbex Endo | Felsberg Advogados" w:date="2019-04-05T12:32:00Z">
              <w:r w:rsidRPr="00EB7921" w:rsidDel="00EE1D17">
                <w:rPr>
                  <w:b/>
                  <w:color w:val="000000"/>
                  <w:sz w:val="18"/>
                  <w:szCs w:val="18"/>
                </w:rPr>
                <w:delText>ELAM</w:delText>
              </w:r>
            </w:del>
          </w:p>
        </w:tc>
      </w:tr>
      <w:tr w:rsidR="00D84C48" w:rsidDel="00EE1D17" w14:paraId="762347C7" w14:textId="37F50B7A"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014" w:author="Livia Arbex Endo | Felsberg Advogados" w:date="2019-04-05T12:32: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55"/>
          <w:del w:id="3015" w:author="Livia Arbex Endo | Felsberg Advogados" w:date="2019-04-05T12:32:00Z"/>
          <w:trPrChange w:id="3016" w:author="Livia Arbex Endo | Felsberg Advogados" w:date="2019-04-05T12:32:00Z">
            <w:trPr>
              <w:gridBefore w:val="1"/>
              <w:trHeight w:val="255"/>
            </w:trPr>
          </w:trPrChange>
        </w:trPr>
        <w:tc>
          <w:tcPr>
            <w:tcW w:w="2118" w:type="dxa"/>
            <w:shd w:val="clear" w:color="auto" w:fill="auto"/>
            <w:noWrap/>
            <w:vAlign w:val="bottom"/>
            <w:tcPrChange w:id="3017" w:author="Livia Arbex Endo | Felsberg Advogados" w:date="2019-04-05T12:32:00Z">
              <w:tcPr>
                <w:tcW w:w="2118" w:type="dxa"/>
                <w:shd w:val="clear" w:color="auto" w:fill="auto"/>
                <w:noWrap/>
                <w:vAlign w:val="bottom"/>
              </w:tcPr>
            </w:tcPrChange>
          </w:tcPr>
          <w:p w14:paraId="060821E6" w14:textId="12B6A918" w:rsidR="00D84C48" w:rsidRPr="00EB7921" w:rsidDel="00EE1D17" w:rsidRDefault="00D84C48" w:rsidP="004E5714">
            <w:pPr>
              <w:rPr>
                <w:del w:id="3018" w:author="Livia Arbex Endo | Felsberg Advogados" w:date="2019-04-05T12:32:00Z"/>
                <w:color w:val="000000"/>
                <w:sz w:val="18"/>
                <w:szCs w:val="18"/>
              </w:rPr>
            </w:pPr>
            <w:del w:id="3019" w:author="Livia Arbex Endo | Felsberg Advogados" w:date="2019-04-05T12:32:00Z">
              <w:r w:rsidRPr="00EB7921" w:rsidDel="00EE1D17">
                <w:rPr>
                  <w:color w:val="000000"/>
                  <w:sz w:val="18"/>
                  <w:szCs w:val="18"/>
                </w:rPr>
                <w:delText>ED. CIDADE DO NATAL</w:delText>
              </w:r>
            </w:del>
          </w:p>
        </w:tc>
        <w:tc>
          <w:tcPr>
            <w:tcW w:w="981" w:type="dxa"/>
            <w:shd w:val="clear" w:color="auto" w:fill="auto"/>
            <w:noWrap/>
            <w:tcPrChange w:id="3020" w:author="Livia Arbex Endo | Felsberg Advogados" w:date="2019-04-05T12:32:00Z">
              <w:tcPr>
                <w:tcW w:w="981" w:type="dxa"/>
                <w:shd w:val="clear" w:color="auto" w:fill="auto"/>
                <w:noWrap/>
              </w:tcPr>
            </w:tcPrChange>
          </w:tcPr>
          <w:p w14:paraId="01092A5B" w14:textId="0481BF96" w:rsidR="00D84C48" w:rsidDel="00EE1D17" w:rsidRDefault="00D84C48" w:rsidP="004E5714">
            <w:pPr>
              <w:jc w:val="center"/>
              <w:rPr>
                <w:del w:id="3021" w:author="Livia Arbex Endo | Felsberg Advogados" w:date="2019-04-05T12:32:00Z"/>
              </w:rPr>
            </w:pPr>
            <w:del w:id="3022" w:author="Livia Arbex Endo | Felsberg Advogados" w:date="2019-04-05T12:32:00Z">
              <w:r w:rsidRPr="00AF11A7" w:rsidDel="00EE1D17">
                <w:rPr>
                  <w:color w:val="000000"/>
                  <w:sz w:val="18"/>
                  <w:szCs w:val="18"/>
                  <w:highlight w:val="lightGray"/>
                </w:rPr>
                <w:delText>[=]</w:delText>
              </w:r>
            </w:del>
          </w:p>
        </w:tc>
        <w:tc>
          <w:tcPr>
            <w:tcW w:w="3139" w:type="dxa"/>
            <w:shd w:val="clear" w:color="auto" w:fill="auto"/>
            <w:noWrap/>
            <w:vAlign w:val="bottom"/>
            <w:tcPrChange w:id="3023" w:author="Livia Arbex Endo | Felsberg Advogados" w:date="2019-04-05T12:32:00Z">
              <w:tcPr>
                <w:tcW w:w="3139" w:type="dxa"/>
                <w:shd w:val="clear" w:color="auto" w:fill="auto"/>
                <w:noWrap/>
                <w:vAlign w:val="bottom"/>
              </w:tcPr>
            </w:tcPrChange>
          </w:tcPr>
          <w:p w14:paraId="57AAA891" w14:textId="009F8402" w:rsidR="00D84C48" w:rsidRPr="00EB7921" w:rsidDel="00EE1D17" w:rsidRDefault="00D84C48" w:rsidP="004E5714">
            <w:pPr>
              <w:rPr>
                <w:del w:id="3024" w:author="Livia Arbex Endo | Felsberg Advogados" w:date="2019-04-05T12:32:00Z"/>
                <w:color w:val="000000"/>
                <w:sz w:val="18"/>
                <w:szCs w:val="18"/>
              </w:rPr>
            </w:pPr>
            <w:del w:id="3025" w:author="Livia Arbex Endo | Felsberg Advogados" w:date="2019-04-05T12:32:00Z">
              <w:r w:rsidRPr="00EB7921" w:rsidDel="00EE1D17">
                <w:rPr>
                  <w:color w:val="000000"/>
                  <w:sz w:val="18"/>
                  <w:szCs w:val="18"/>
                </w:rPr>
                <w:delText>Rua João Pessoa, 267, Cidade Alta</w:delText>
              </w:r>
            </w:del>
          </w:p>
        </w:tc>
        <w:tc>
          <w:tcPr>
            <w:tcW w:w="1311" w:type="dxa"/>
            <w:shd w:val="clear" w:color="auto" w:fill="auto"/>
            <w:noWrap/>
            <w:vAlign w:val="bottom"/>
            <w:tcPrChange w:id="3026" w:author="Livia Arbex Endo | Felsberg Advogados" w:date="2019-04-05T12:32:00Z">
              <w:tcPr>
                <w:tcW w:w="1311" w:type="dxa"/>
                <w:shd w:val="clear" w:color="auto" w:fill="auto"/>
                <w:noWrap/>
                <w:vAlign w:val="bottom"/>
              </w:tcPr>
            </w:tcPrChange>
          </w:tcPr>
          <w:p w14:paraId="4911B5C4" w14:textId="02980225" w:rsidR="00D84C48" w:rsidRPr="00F01147" w:rsidDel="00EE1D17" w:rsidRDefault="00D84C48" w:rsidP="004E5714">
            <w:pPr>
              <w:jc w:val="center"/>
              <w:rPr>
                <w:del w:id="3027" w:author="Livia Arbex Endo | Felsberg Advogados" w:date="2019-04-05T12:32:00Z"/>
                <w:color w:val="000000"/>
                <w:sz w:val="18"/>
                <w:szCs w:val="18"/>
              </w:rPr>
            </w:pPr>
            <w:del w:id="3028" w:author="Livia Arbex Endo | Felsberg Advogados" w:date="2019-04-05T12:32:00Z">
              <w:r w:rsidRPr="00F01147" w:rsidDel="00EE1D17">
                <w:rPr>
                  <w:color w:val="000000"/>
                  <w:sz w:val="18"/>
                  <w:szCs w:val="18"/>
                </w:rPr>
                <w:delText>NATAL</w:delText>
              </w:r>
            </w:del>
          </w:p>
        </w:tc>
        <w:tc>
          <w:tcPr>
            <w:tcW w:w="1131" w:type="dxa"/>
            <w:shd w:val="clear" w:color="auto" w:fill="auto"/>
            <w:tcPrChange w:id="3029" w:author="Livia Arbex Endo | Felsberg Advogados" w:date="2019-04-05T12:32:00Z">
              <w:tcPr>
                <w:tcW w:w="1131" w:type="dxa"/>
                <w:gridSpan w:val="2"/>
                <w:shd w:val="clear" w:color="auto" w:fill="auto"/>
              </w:tcPr>
            </w:tcPrChange>
          </w:tcPr>
          <w:p w14:paraId="47770582" w14:textId="1C96E883" w:rsidR="00D84C48" w:rsidDel="00EE1D17" w:rsidRDefault="00D84C48" w:rsidP="004E5714">
            <w:pPr>
              <w:jc w:val="center"/>
              <w:rPr>
                <w:del w:id="3030" w:author="Livia Arbex Endo | Felsberg Advogados" w:date="2019-04-05T12:32:00Z"/>
              </w:rPr>
            </w:pPr>
            <w:del w:id="3031" w:author="Livia Arbex Endo | Felsberg Advogados" w:date="2019-04-05T12:32:00Z">
              <w:r w:rsidRPr="00A624F9" w:rsidDel="00EE1D17">
                <w:rPr>
                  <w:color w:val="000000"/>
                  <w:sz w:val="18"/>
                  <w:szCs w:val="18"/>
                  <w:highlight w:val="lightGray"/>
                </w:rPr>
                <w:delText>[=]</w:delText>
              </w:r>
            </w:del>
          </w:p>
        </w:tc>
        <w:tc>
          <w:tcPr>
            <w:tcW w:w="1271" w:type="dxa"/>
            <w:shd w:val="clear" w:color="auto" w:fill="auto"/>
            <w:noWrap/>
            <w:tcPrChange w:id="3032" w:author="Livia Arbex Endo | Felsberg Advogados" w:date="2019-04-05T12:32:00Z">
              <w:tcPr>
                <w:tcW w:w="1271" w:type="dxa"/>
                <w:shd w:val="clear" w:color="auto" w:fill="auto"/>
                <w:noWrap/>
              </w:tcPr>
            </w:tcPrChange>
          </w:tcPr>
          <w:p w14:paraId="3C1B15E2" w14:textId="6462A8DD" w:rsidR="00D84C48" w:rsidDel="00EE1D17" w:rsidRDefault="00D84C48" w:rsidP="004E5714">
            <w:pPr>
              <w:jc w:val="center"/>
              <w:rPr>
                <w:del w:id="3033" w:author="Livia Arbex Endo | Felsberg Advogados" w:date="2019-04-05T12:32:00Z"/>
              </w:rPr>
            </w:pPr>
            <w:del w:id="3034" w:author="Livia Arbex Endo | Felsberg Advogados" w:date="2019-04-05T12:32:00Z">
              <w:r w:rsidRPr="00BA3241" w:rsidDel="00EE1D17">
                <w:rPr>
                  <w:color w:val="000000"/>
                  <w:sz w:val="18"/>
                  <w:szCs w:val="18"/>
                  <w:highlight w:val="lightGray"/>
                </w:rPr>
                <w:delText>[=]</w:delText>
              </w:r>
            </w:del>
          </w:p>
        </w:tc>
      </w:tr>
      <w:tr w:rsidR="00D84C48" w:rsidDel="00EE1D17" w14:paraId="282F2B6F" w14:textId="256445F6"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035" w:author="Livia Arbex Endo | Felsberg Advogados" w:date="2019-04-05T12:32: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55"/>
          <w:del w:id="3036" w:author="Livia Arbex Endo | Felsberg Advogados" w:date="2019-04-05T12:32:00Z"/>
          <w:trPrChange w:id="3037" w:author="Livia Arbex Endo | Felsberg Advogados" w:date="2019-04-05T12:32:00Z">
            <w:trPr>
              <w:gridBefore w:val="1"/>
              <w:trHeight w:val="255"/>
            </w:trPr>
          </w:trPrChange>
        </w:trPr>
        <w:tc>
          <w:tcPr>
            <w:tcW w:w="2118" w:type="dxa"/>
            <w:shd w:val="clear" w:color="auto" w:fill="auto"/>
            <w:noWrap/>
            <w:vAlign w:val="bottom"/>
            <w:tcPrChange w:id="3038" w:author="Livia Arbex Endo | Felsberg Advogados" w:date="2019-04-05T12:32:00Z">
              <w:tcPr>
                <w:tcW w:w="2118" w:type="dxa"/>
                <w:shd w:val="clear" w:color="auto" w:fill="auto"/>
                <w:noWrap/>
                <w:vAlign w:val="bottom"/>
              </w:tcPr>
            </w:tcPrChange>
          </w:tcPr>
          <w:p w14:paraId="4285A4D7" w14:textId="4EC619BE" w:rsidR="00D84C48" w:rsidRPr="00EB7921" w:rsidDel="00EE1D17" w:rsidRDefault="00D84C48" w:rsidP="004E5714">
            <w:pPr>
              <w:rPr>
                <w:del w:id="3039" w:author="Livia Arbex Endo | Felsberg Advogados" w:date="2019-04-05T12:32:00Z"/>
                <w:color w:val="000000"/>
                <w:sz w:val="18"/>
                <w:szCs w:val="18"/>
              </w:rPr>
            </w:pPr>
            <w:del w:id="3040" w:author="Livia Arbex Endo | Felsberg Advogados" w:date="2019-04-05T12:32:00Z">
              <w:r w:rsidRPr="00EB7921" w:rsidDel="00EE1D17">
                <w:rPr>
                  <w:color w:val="000000"/>
                  <w:sz w:val="18"/>
                  <w:szCs w:val="18"/>
                </w:rPr>
                <w:delText>ED. CIDADE DO NATAL</w:delText>
              </w:r>
            </w:del>
          </w:p>
        </w:tc>
        <w:tc>
          <w:tcPr>
            <w:tcW w:w="981" w:type="dxa"/>
            <w:shd w:val="clear" w:color="auto" w:fill="auto"/>
            <w:noWrap/>
            <w:tcPrChange w:id="3041" w:author="Livia Arbex Endo | Felsberg Advogados" w:date="2019-04-05T12:32:00Z">
              <w:tcPr>
                <w:tcW w:w="981" w:type="dxa"/>
                <w:shd w:val="clear" w:color="auto" w:fill="auto"/>
                <w:noWrap/>
              </w:tcPr>
            </w:tcPrChange>
          </w:tcPr>
          <w:p w14:paraId="1C119636" w14:textId="20D6605F" w:rsidR="00D84C48" w:rsidDel="00EE1D17" w:rsidRDefault="00D84C48" w:rsidP="004E5714">
            <w:pPr>
              <w:jc w:val="center"/>
              <w:rPr>
                <w:del w:id="3042" w:author="Livia Arbex Endo | Felsberg Advogados" w:date="2019-04-05T12:32:00Z"/>
              </w:rPr>
            </w:pPr>
            <w:del w:id="3043" w:author="Livia Arbex Endo | Felsberg Advogados" w:date="2019-04-05T12:32:00Z">
              <w:r w:rsidRPr="00AF11A7" w:rsidDel="00EE1D17">
                <w:rPr>
                  <w:color w:val="000000"/>
                  <w:sz w:val="18"/>
                  <w:szCs w:val="18"/>
                  <w:highlight w:val="lightGray"/>
                </w:rPr>
                <w:delText>[=]</w:delText>
              </w:r>
            </w:del>
          </w:p>
        </w:tc>
        <w:tc>
          <w:tcPr>
            <w:tcW w:w="3139" w:type="dxa"/>
            <w:shd w:val="clear" w:color="auto" w:fill="auto"/>
            <w:noWrap/>
            <w:vAlign w:val="bottom"/>
            <w:tcPrChange w:id="3044" w:author="Livia Arbex Endo | Felsberg Advogados" w:date="2019-04-05T12:32:00Z">
              <w:tcPr>
                <w:tcW w:w="3139" w:type="dxa"/>
                <w:shd w:val="clear" w:color="auto" w:fill="auto"/>
                <w:noWrap/>
                <w:vAlign w:val="bottom"/>
              </w:tcPr>
            </w:tcPrChange>
          </w:tcPr>
          <w:p w14:paraId="69BC61BE" w14:textId="5B3BE7E3" w:rsidR="00D84C48" w:rsidRPr="00EB7921" w:rsidDel="00EE1D17" w:rsidRDefault="00D84C48" w:rsidP="004E5714">
            <w:pPr>
              <w:rPr>
                <w:del w:id="3045" w:author="Livia Arbex Endo | Felsberg Advogados" w:date="2019-04-05T12:32:00Z"/>
                <w:color w:val="000000"/>
                <w:sz w:val="18"/>
                <w:szCs w:val="18"/>
              </w:rPr>
            </w:pPr>
            <w:del w:id="3046" w:author="Livia Arbex Endo | Felsberg Advogados" w:date="2019-04-05T12:32:00Z">
              <w:r w:rsidRPr="00EB7921" w:rsidDel="00EE1D17">
                <w:rPr>
                  <w:color w:val="000000"/>
                  <w:sz w:val="18"/>
                  <w:szCs w:val="18"/>
                </w:rPr>
                <w:delText>Rua João Pessoa, 267, Cidade Alta</w:delText>
              </w:r>
            </w:del>
          </w:p>
        </w:tc>
        <w:tc>
          <w:tcPr>
            <w:tcW w:w="1311" w:type="dxa"/>
            <w:shd w:val="clear" w:color="auto" w:fill="auto"/>
            <w:noWrap/>
            <w:vAlign w:val="bottom"/>
            <w:tcPrChange w:id="3047" w:author="Livia Arbex Endo | Felsberg Advogados" w:date="2019-04-05T12:32:00Z">
              <w:tcPr>
                <w:tcW w:w="1311" w:type="dxa"/>
                <w:shd w:val="clear" w:color="auto" w:fill="auto"/>
                <w:noWrap/>
                <w:vAlign w:val="bottom"/>
              </w:tcPr>
            </w:tcPrChange>
          </w:tcPr>
          <w:p w14:paraId="7AFEA4D7" w14:textId="243BE554" w:rsidR="00D84C48" w:rsidRPr="00F01147" w:rsidDel="00EE1D17" w:rsidRDefault="00D84C48" w:rsidP="004E5714">
            <w:pPr>
              <w:jc w:val="center"/>
              <w:rPr>
                <w:del w:id="3048" w:author="Livia Arbex Endo | Felsberg Advogados" w:date="2019-04-05T12:32:00Z"/>
                <w:color w:val="000000"/>
                <w:sz w:val="18"/>
                <w:szCs w:val="18"/>
              </w:rPr>
            </w:pPr>
            <w:del w:id="3049" w:author="Livia Arbex Endo | Felsberg Advogados" w:date="2019-04-05T12:32:00Z">
              <w:r w:rsidRPr="00F01147" w:rsidDel="00EE1D17">
                <w:rPr>
                  <w:color w:val="000000"/>
                  <w:sz w:val="18"/>
                  <w:szCs w:val="18"/>
                </w:rPr>
                <w:delText>NATAL</w:delText>
              </w:r>
            </w:del>
          </w:p>
        </w:tc>
        <w:tc>
          <w:tcPr>
            <w:tcW w:w="1131" w:type="dxa"/>
            <w:shd w:val="clear" w:color="auto" w:fill="auto"/>
            <w:tcPrChange w:id="3050" w:author="Livia Arbex Endo | Felsberg Advogados" w:date="2019-04-05T12:32:00Z">
              <w:tcPr>
                <w:tcW w:w="1131" w:type="dxa"/>
                <w:gridSpan w:val="2"/>
                <w:shd w:val="clear" w:color="auto" w:fill="auto"/>
              </w:tcPr>
            </w:tcPrChange>
          </w:tcPr>
          <w:p w14:paraId="1606BEC0" w14:textId="28D996A4" w:rsidR="00D84C48" w:rsidDel="00EE1D17" w:rsidRDefault="00D84C48" w:rsidP="004E5714">
            <w:pPr>
              <w:jc w:val="center"/>
              <w:rPr>
                <w:del w:id="3051" w:author="Livia Arbex Endo | Felsberg Advogados" w:date="2019-04-05T12:32:00Z"/>
              </w:rPr>
            </w:pPr>
            <w:del w:id="3052" w:author="Livia Arbex Endo | Felsberg Advogados" w:date="2019-04-05T12:32:00Z">
              <w:r w:rsidRPr="00A624F9" w:rsidDel="00EE1D17">
                <w:rPr>
                  <w:color w:val="000000"/>
                  <w:sz w:val="18"/>
                  <w:szCs w:val="18"/>
                  <w:highlight w:val="lightGray"/>
                </w:rPr>
                <w:delText>[=]</w:delText>
              </w:r>
            </w:del>
          </w:p>
        </w:tc>
        <w:tc>
          <w:tcPr>
            <w:tcW w:w="1271" w:type="dxa"/>
            <w:shd w:val="clear" w:color="auto" w:fill="auto"/>
            <w:noWrap/>
            <w:tcPrChange w:id="3053" w:author="Livia Arbex Endo | Felsberg Advogados" w:date="2019-04-05T12:32:00Z">
              <w:tcPr>
                <w:tcW w:w="1271" w:type="dxa"/>
                <w:shd w:val="clear" w:color="auto" w:fill="auto"/>
                <w:noWrap/>
              </w:tcPr>
            </w:tcPrChange>
          </w:tcPr>
          <w:p w14:paraId="1BD07BEE" w14:textId="3E74E439" w:rsidR="00D84C48" w:rsidDel="00EE1D17" w:rsidRDefault="00D84C48" w:rsidP="004E5714">
            <w:pPr>
              <w:jc w:val="center"/>
              <w:rPr>
                <w:del w:id="3054" w:author="Livia Arbex Endo | Felsberg Advogados" w:date="2019-04-05T12:32:00Z"/>
              </w:rPr>
            </w:pPr>
            <w:del w:id="3055" w:author="Livia Arbex Endo | Felsberg Advogados" w:date="2019-04-05T12:32:00Z">
              <w:r w:rsidRPr="00BA3241" w:rsidDel="00EE1D17">
                <w:rPr>
                  <w:color w:val="000000"/>
                  <w:sz w:val="18"/>
                  <w:szCs w:val="18"/>
                  <w:highlight w:val="lightGray"/>
                </w:rPr>
                <w:delText>[=]</w:delText>
              </w:r>
            </w:del>
          </w:p>
        </w:tc>
      </w:tr>
      <w:tr w:rsidR="00D84C48" w:rsidDel="00EE1D17" w14:paraId="68B918BD" w14:textId="0691EE21"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056" w:author="Livia Arbex Endo | Felsberg Advogados" w:date="2019-04-05T12:32: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55"/>
          <w:del w:id="3057" w:author="Livia Arbex Endo | Felsberg Advogados" w:date="2019-04-05T12:32:00Z"/>
          <w:trPrChange w:id="3058" w:author="Livia Arbex Endo | Felsberg Advogados" w:date="2019-04-05T12:32:00Z">
            <w:trPr>
              <w:gridBefore w:val="1"/>
              <w:trHeight w:val="255"/>
            </w:trPr>
          </w:trPrChange>
        </w:trPr>
        <w:tc>
          <w:tcPr>
            <w:tcW w:w="2118" w:type="dxa"/>
            <w:shd w:val="clear" w:color="auto" w:fill="auto"/>
            <w:noWrap/>
            <w:vAlign w:val="bottom"/>
            <w:tcPrChange w:id="3059" w:author="Livia Arbex Endo | Felsberg Advogados" w:date="2019-04-05T12:32:00Z">
              <w:tcPr>
                <w:tcW w:w="2118" w:type="dxa"/>
                <w:shd w:val="clear" w:color="auto" w:fill="auto"/>
                <w:noWrap/>
                <w:vAlign w:val="bottom"/>
              </w:tcPr>
            </w:tcPrChange>
          </w:tcPr>
          <w:p w14:paraId="34A2103A" w14:textId="12DCAD63" w:rsidR="00D84C48" w:rsidRPr="00EB7921" w:rsidDel="00EE1D17" w:rsidRDefault="00D84C48" w:rsidP="004E5714">
            <w:pPr>
              <w:rPr>
                <w:del w:id="3060" w:author="Livia Arbex Endo | Felsberg Advogados" w:date="2019-04-05T12:32:00Z"/>
                <w:color w:val="000000"/>
                <w:sz w:val="18"/>
                <w:szCs w:val="18"/>
              </w:rPr>
            </w:pPr>
            <w:del w:id="3061" w:author="Livia Arbex Endo | Felsberg Advogados" w:date="2019-04-05T12:32:00Z">
              <w:r w:rsidRPr="00EB7921" w:rsidDel="00EE1D17">
                <w:rPr>
                  <w:color w:val="000000"/>
                  <w:sz w:val="18"/>
                  <w:szCs w:val="18"/>
                </w:rPr>
                <w:delText>ED. CIDADE DO NATAL</w:delText>
              </w:r>
            </w:del>
          </w:p>
        </w:tc>
        <w:tc>
          <w:tcPr>
            <w:tcW w:w="981" w:type="dxa"/>
            <w:shd w:val="clear" w:color="auto" w:fill="auto"/>
            <w:noWrap/>
            <w:tcPrChange w:id="3062" w:author="Livia Arbex Endo | Felsberg Advogados" w:date="2019-04-05T12:32:00Z">
              <w:tcPr>
                <w:tcW w:w="981" w:type="dxa"/>
                <w:shd w:val="clear" w:color="auto" w:fill="auto"/>
                <w:noWrap/>
              </w:tcPr>
            </w:tcPrChange>
          </w:tcPr>
          <w:p w14:paraId="48553ED0" w14:textId="36F4593A" w:rsidR="00D84C48" w:rsidDel="00EE1D17" w:rsidRDefault="00D84C48" w:rsidP="004E5714">
            <w:pPr>
              <w:jc w:val="center"/>
              <w:rPr>
                <w:del w:id="3063" w:author="Livia Arbex Endo | Felsberg Advogados" w:date="2019-04-05T12:32:00Z"/>
              </w:rPr>
            </w:pPr>
            <w:del w:id="3064" w:author="Livia Arbex Endo | Felsberg Advogados" w:date="2019-04-05T12:32:00Z">
              <w:r w:rsidRPr="00AF11A7" w:rsidDel="00EE1D17">
                <w:rPr>
                  <w:color w:val="000000"/>
                  <w:sz w:val="18"/>
                  <w:szCs w:val="18"/>
                  <w:highlight w:val="lightGray"/>
                </w:rPr>
                <w:delText>[=]</w:delText>
              </w:r>
            </w:del>
          </w:p>
        </w:tc>
        <w:tc>
          <w:tcPr>
            <w:tcW w:w="3139" w:type="dxa"/>
            <w:shd w:val="clear" w:color="auto" w:fill="auto"/>
            <w:noWrap/>
            <w:vAlign w:val="bottom"/>
            <w:tcPrChange w:id="3065" w:author="Livia Arbex Endo | Felsberg Advogados" w:date="2019-04-05T12:32:00Z">
              <w:tcPr>
                <w:tcW w:w="3139" w:type="dxa"/>
                <w:shd w:val="clear" w:color="auto" w:fill="auto"/>
                <w:noWrap/>
                <w:vAlign w:val="bottom"/>
              </w:tcPr>
            </w:tcPrChange>
          </w:tcPr>
          <w:p w14:paraId="09577ED1" w14:textId="570FCAA1" w:rsidR="00D84C48" w:rsidRPr="00EB7921" w:rsidDel="00EE1D17" w:rsidRDefault="00D84C48" w:rsidP="004E5714">
            <w:pPr>
              <w:rPr>
                <w:del w:id="3066" w:author="Livia Arbex Endo | Felsberg Advogados" w:date="2019-04-05T12:32:00Z"/>
                <w:color w:val="000000"/>
                <w:sz w:val="18"/>
                <w:szCs w:val="18"/>
              </w:rPr>
            </w:pPr>
            <w:del w:id="3067" w:author="Livia Arbex Endo | Felsberg Advogados" w:date="2019-04-05T12:32:00Z">
              <w:r w:rsidRPr="00EB7921" w:rsidDel="00EE1D17">
                <w:rPr>
                  <w:color w:val="000000"/>
                  <w:sz w:val="18"/>
                  <w:szCs w:val="18"/>
                </w:rPr>
                <w:delText>Rua João Pessoa, 267, Cidade Alta</w:delText>
              </w:r>
            </w:del>
          </w:p>
        </w:tc>
        <w:tc>
          <w:tcPr>
            <w:tcW w:w="1311" w:type="dxa"/>
            <w:shd w:val="clear" w:color="auto" w:fill="auto"/>
            <w:noWrap/>
            <w:vAlign w:val="bottom"/>
            <w:tcPrChange w:id="3068" w:author="Livia Arbex Endo | Felsberg Advogados" w:date="2019-04-05T12:32:00Z">
              <w:tcPr>
                <w:tcW w:w="1311" w:type="dxa"/>
                <w:shd w:val="clear" w:color="auto" w:fill="auto"/>
                <w:noWrap/>
                <w:vAlign w:val="bottom"/>
              </w:tcPr>
            </w:tcPrChange>
          </w:tcPr>
          <w:p w14:paraId="7CA8D5D0" w14:textId="13DD640C" w:rsidR="00D84C48" w:rsidRPr="00F01147" w:rsidDel="00EE1D17" w:rsidRDefault="00D84C48" w:rsidP="004E5714">
            <w:pPr>
              <w:jc w:val="center"/>
              <w:rPr>
                <w:del w:id="3069" w:author="Livia Arbex Endo | Felsberg Advogados" w:date="2019-04-05T12:32:00Z"/>
                <w:color w:val="000000"/>
                <w:sz w:val="18"/>
                <w:szCs w:val="18"/>
              </w:rPr>
            </w:pPr>
            <w:del w:id="3070" w:author="Livia Arbex Endo | Felsberg Advogados" w:date="2019-04-05T12:32:00Z">
              <w:r w:rsidRPr="00F01147" w:rsidDel="00EE1D17">
                <w:rPr>
                  <w:color w:val="000000"/>
                  <w:sz w:val="18"/>
                  <w:szCs w:val="18"/>
                </w:rPr>
                <w:delText>NATAL</w:delText>
              </w:r>
            </w:del>
          </w:p>
        </w:tc>
        <w:tc>
          <w:tcPr>
            <w:tcW w:w="1131" w:type="dxa"/>
            <w:shd w:val="clear" w:color="auto" w:fill="auto"/>
            <w:noWrap/>
            <w:tcPrChange w:id="3071" w:author="Livia Arbex Endo | Felsberg Advogados" w:date="2019-04-05T12:32:00Z">
              <w:tcPr>
                <w:tcW w:w="1131" w:type="dxa"/>
                <w:gridSpan w:val="2"/>
                <w:shd w:val="clear" w:color="auto" w:fill="auto"/>
                <w:noWrap/>
              </w:tcPr>
            </w:tcPrChange>
          </w:tcPr>
          <w:p w14:paraId="741F8E1C" w14:textId="2F53E6DE" w:rsidR="00D84C48" w:rsidDel="00EE1D17" w:rsidRDefault="00D84C48" w:rsidP="004E5714">
            <w:pPr>
              <w:jc w:val="center"/>
              <w:rPr>
                <w:del w:id="3072" w:author="Livia Arbex Endo | Felsberg Advogados" w:date="2019-04-05T12:32:00Z"/>
              </w:rPr>
            </w:pPr>
            <w:del w:id="3073" w:author="Livia Arbex Endo | Felsberg Advogados" w:date="2019-04-05T12:32:00Z">
              <w:r w:rsidRPr="00A624F9" w:rsidDel="00EE1D17">
                <w:rPr>
                  <w:color w:val="000000"/>
                  <w:sz w:val="18"/>
                  <w:szCs w:val="18"/>
                  <w:highlight w:val="lightGray"/>
                </w:rPr>
                <w:delText>[=]</w:delText>
              </w:r>
            </w:del>
          </w:p>
        </w:tc>
        <w:tc>
          <w:tcPr>
            <w:tcW w:w="1271" w:type="dxa"/>
            <w:shd w:val="clear" w:color="auto" w:fill="auto"/>
            <w:noWrap/>
            <w:tcPrChange w:id="3074" w:author="Livia Arbex Endo | Felsberg Advogados" w:date="2019-04-05T12:32:00Z">
              <w:tcPr>
                <w:tcW w:w="1271" w:type="dxa"/>
                <w:shd w:val="clear" w:color="auto" w:fill="auto"/>
                <w:noWrap/>
              </w:tcPr>
            </w:tcPrChange>
          </w:tcPr>
          <w:p w14:paraId="799BCA9E" w14:textId="40CCA991" w:rsidR="00D84C48" w:rsidDel="00EE1D17" w:rsidRDefault="00D84C48" w:rsidP="004E5714">
            <w:pPr>
              <w:jc w:val="center"/>
              <w:rPr>
                <w:del w:id="3075" w:author="Livia Arbex Endo | Felsberg Advogados" w:date="2019-04-05T12:32:00Z"/>
              </w:rPr>
            </w:pPr>
            <w:del w:id="3076" w:author="Livia Arbex Endo | Felsberg Advogados" w:date="2019-04-05T12:32:00Z">
              <w:r w:rsidRPr="00BA3241" w:rsidDel="00EE1D17">
                <w:rPr>
                  <w:color w:val="000000"/>
                  <w:sz w:val="18"/>
                  <w:szCs w:val="18"/>
                  <w:highlight w:val="lightGray"/>
                </w:rPr>
                <w:delText>[=]</w:delText>
              </w:r>
            </w:del>
          </w:p>
        </w:tc>
      </w:tr>
      <w:tr w:rsidR="00D84C48" w:rsidDel="00EE1D17" w14:paraId="447F03C2" w14:textId="449AB4EC"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077" w:author="Livia Arbex Endo | Felsberg Advogados" w:date="2019-04-05T12:32: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55"/>
          <w:del w:id="3078" w:author="Livia Arbex Endo | Felsberg Advogados" w:date="2019-04-05T12:32:00Z"/>
          <w:trPrChange w:id="3079" w:author="Livia Arbex Endo | Felsberg Advogados" w:date="2019-04-05T12:32:00Z">
            <w:trPr>
              <w:gridBefore w:val="1"/>
              <w:trHeight w:val="255"/>
            </w:trPr>
          </w:trPrChange>
        </w:trPr>
        <w:tc>
          <w:tcPr>
            <w:tcW w:w="2118" w:type="dxa"/>
            <w:shd w:val="clear" w:color="auto" w:fill="auto"/>
            <w:noWrap/>
            <w:vAlign w:val="bottom"/>
            <w:tcPrChange w:id="3080" w:author="Livia Arbex Endo | Felsberg Advogados" w:date="2019-04-05T12:32:00Z">
              <w:tcPr>
                <w:tcW w:w="2118" w:type="dxa"/>
                <w:shd w:val="clear" w:color="auto" w:fill="auto"/>
                <w:noWrap/>
                <w:vAlign w:val="bottom"/>
              </w:tcPr>
            </w:tcPrChange>
          </w:tcPr>
          <w:p w14:paraId="1FF708EB" w14:textId="27692249" w:rsidR="00D84C48" w:rsidRPr="00EB7921" w:rsidDel="00EE1D17" w:rsidRDefault="00D84C48" w:rsidP="004E5714">
            <w:pPr>
              <w:rPr>
                <w:del w:id="3081" w:author="Livia Arbex Endo | Felsberg Advogados" w:date="2019-04-05T12:32:00Z"/>
                <w:color w:val="000000"/>
                <w:sz w:val="18"/>
                <w:szCs w:val="18"/>
              </w:rPr>
            </w:pPr>
            <w:del w:id="3082" w:author="Livia Arbex Endo | Felsberg Advogados" w:date="2019-04-05T12:32:00Z">
              <w:r w:rsidRPr="00EB7921" w:rsidDel="00EE1D17">
                <w:rPr>
                  <w:color w:val="000000"/>
                  <w:sz w:val="18"/>
                  <w:szCs w:val="18"/>
                </w:rPr>
                <w:delText>ED. BAVIERA</w:delText>
              </w:r>
            </w:del>
          </w:p>
        </w:tc>
        <w:tc>
          <w:tcPr>
            <w:tcW w:w="981" w:type="dxa"/>
            <w:shd w:val="clear" w:color="auto" w:fill="auto"/>
            <w:noWrap/>
            <w:tcPrChange w:id="3083" w:author="Livia Arbex Endo | Felsberg Advogados" w:date="2019-04-05T12:32:00Z">
              <w:tcPr>
                <w:tcW w:w="981" w:type="dxa"/>
                <w:shd w:val="clear" w:color="auto" w:fill="auto"/>
                <w:noWrap/>
              </w:tcPr>
            </w:tcPrChange>
          </w:tcPr>
          <w:p w14:paraId="631DD551" w14:textId="07550A23" w:rsidR="00D84C48" w:rsidDel="00EE1D17" w:rsidRDefault="00D84C48" w:rsidP="004E5714">
            <w:pPr>
              <w:jc w:val="center"/>
              <w:rPr>
                <w:del w:id="3084" w:author="Livia Arbex Endo | Felsberg Advogados" w:date="2019-04-05T12:32:00Z"/>
              </w:rPr>
            </w:pPr>
            <w:del w:id="3085" w:author="Livia Arbex Endo | Felsberg Advogados" w:date="2019-04-05T12:32:00Z">
              <w:r w:rsidRPr="00AF11A7" w:rsidDel="00EE1D17">
                <w:rPr>
                  <w:color w:val="000000"/>
                  <w:sz w:val="18"/>
                  <w:szCs w:val="18"/>
                  <w:highlight w:val="lightGray"/>
                </w:rPr>
                <w:delText>[=]</w:delText>
              </w:r>
            </w:del>
          </w:p>
        </w:tc>
        <w:tc>
          <w:tcPr>
            <w:tcW w:w="3139" w:type="dxa"/>
            <w:shd w:val="clear" w:color="auto" w:fill="auto"/>
            <w:noWrap/>
            <w:vAlign w:val="bottom"/>
            <w:tcPrChange w:id="3086" w:author="Livia Arbex Endo | Felsberg Advogados" w:date="2019-04-05T12:32:00Z">
              <w:tcPr>
                <w:tcW w:w="3139" w:type="dxa"/>
                <w:shd w:val="clear" w:color="auto" w:fill="auto"/>
                <w:noWrap/>
                <w:vAlign w:val="bottom"/>
              </w:tcPr>
            </w:tcPrChange>
          </w:tcPr>
          <w:p w14:paraId="0A8D7C3D" w14:textId="64729C5B" w:rsidR="00D84C48" w:rsidRPr="00EB7921" w:rsidDel="00EE1D17" w:rsidRDefault="00D84C48" w:rsidP="004E5714">
            <w:pPr>
              <w:rPr>
                <w:del w:id="3087" w:author="Livia Arbex Endo | Felsberg Advogados" w:date="2019-04-05T12:32:00Z"/>
                <w:color w:val="000000"/>
                <w:sz w:val="18"/>
                <w:szCs w:val="18"/>
              </w:rPr>
            </w:pPr>
            <w:del w:id="3088" w:author="Livia Arbex Endo | Felsberg Advogados" w:date="2019-04-05T12:32:00Z">
              <w:r w:rsidRPr="00EB7921" w:rsidDel="00EE1D17">
                <w:rPr>
                  <w:color w:val="000000"/>
                  <w:sz w:val="18"/>
                  <w:szCs w:val="18"/>
                </w:rPr>
                <w:delText>Avenida Nove de Julho, 5658, Jardim Paulista</w:delText>
              </w:r>
            </w:del>
          </w:p>
        </w:tc>
        <w:tc>
          <w:tcPr>
            <w:tcW w:w="1311" w:type="dxa"/>
            <w:shd w:val="clear" w:color="auto" w:fill="auto"/>
            <w:noWrap/>
            <w:vAlign w:val="bottom"/>
            <w:tcPrChange w:id="3089" w:author="Livia Arbex Endo | Felsberg Advogados" w:date="2019-04-05T12:32:00Z">
              <w:tcPr>
                <w:tcW w:w="1311" w:type="dxa"/>
                <w:shd w:val="clear" w:color="auto" w:fill="auto"/>
                <w:noWrap/>
                <w:vAlign w:val="bottom"/>
              </w:tcPr>
            </w:tcPrChange>
          </w:tcPr>
          <w:p w14:paraId="70E3F4A4" w14:textId="1BE53F61" w:rsidR="00D84C48" w:rsidRPr="00F01147" w:rsidDel="00EE1D17" w:rsidRDefault="00D84C48" w:rsidP="004E5714">
            <w:pPr>
              <w:jc w:val="center"/>
              <w:rPr>
                <w:del w:id="3090" w:author="Livia Arbex Endo | Felsberg Advogados" w:date="2019-04-05T12:32:00Z"/>
                <w:color w:val="000000"/>
                <w:sz w:val="18"/>
                <w:szCs w:val="18"/>
              </w:rPr>
            </w:pPr>
            <w:del w:id="3091" w:author="Livia Arbex Endo | Felsberg Advogados" w:date="2019-04-05T12:32:00Z">
              <w:r w:rsidRPr="00EB7921" w:rsidDel="00EE1D17">
                <w:rPr>
                  <w:color w:val="000000"/>
                  <w:sz w:val="18"/>
                  <w:szCs w:val="18"/>
                </w:rPr>
                <w:delText>São Paulo</w:delText>
              </w:r>
            </w:del>
          </w:p>
        </w:tc>
        <w:tc>
          <w:tcPr>
            <w:tcW w:w="1131" w:type="dxa"/>
            <w:shd w:val="clear" w:color="auto" w:fill="auto"/>
            <w:noWrap/>
            <w:tcPrChange w:id="3092" w:author="Livia Arbex Endo | Felsberg Advogados" w:date="2019-04-05T12:32:00Z">
              <w:tcPr>
                <w:tcW w:w="1131" w:type="dxa"/>
                <w:gridSpan w:val="2"/>
                <w:shd w:val="clear" w:color="auto" w:fill="auto"/>
                <w:noWrap/>
              </w:tcPr>
            </w:tcPrChange>
          </w:tcPr>
          <w:p w14:paraId="742D3887" w14:textId="44BD2A6E" w:rsidR="00D84C48" w:rsidDel="00EE1D17" w:rsidRDefault="00D84C48" w:rsidP="004E5714">
            <w:pPr>
              <w:jc w:val="center"/>
              <w:rPr>
                <w:del w:id="3093" w:author="Livia Arbex Endo | Felsberg Advogados" w:date="2019-04-05T12:32:00Z"/>
              </w:rPr>
            </w:pPr>
            <w:del w:id="3094" w:author="Livia Arbex Endo | Felsberg Advogados" w:date="2019-04-05T12:32:00Z">
              <w:r w:rsidRPr="00A624F9" w:rsidDel="00EE1D17">
                <w:rPr>
                  <w:color w:val="000000"/>
                  <w:sz w:val="18"/>
                  <w:szCs w:val="18"/>
                  <w:highlight w:val="lightGray"/>
                </w:rPr>
                <w:delText>[=]</w:delText>
              </w:r>
            </w:del>
          </w:p>
        </w:tc>
        <w:tc>
          <w:tcPr>
            <w:tcW w:w="1271" w:type="dxa"/>
            <w:shd w:val="clear" w:color="auto" w:fill="auto"/>
            <w:noWrap/>
            <w:tcPrChange w:id="3095" w:author="Livia Arbex Endo | Felsberg Advogados" w:date="2019-04-05T12:32:00Z">
              <w:tcPr>
                <w:tcW w:w="1271" w:type="dxa"/>
                <w:shd w:val="clear" w:color="auto" w:fill="auto"/>
                <w:noWrap/>
              </w:tcPr>
            </w:tcPrChange>
          </w:tcPr>
          <w:p w14:paraId="05DE841D" w14:textId="28118EA9" w:rsidR="00D84C48" w:rsidDel="00EE1D17" w:rsidRDefault="00D84C48" w:rsidP="004E5714">
            <w:pPr>
              <w:jc w:val="center"/>
              <w:rPr>
                <w:del w:id="3096" w:author="Livia Arbex Endo | Felsberg Advogados" w:date="2019-04-05T12:32:00Z"/>
              </w:rPr>
            </w:pPr>
            <w:del w:id="3097" w:author="Livia Arbex Endo | Felsberg Advogados" w:date="2019-04-05T12:32:00Z">
              <w:r w:rsidRPr="00BA3241" w:rsidDel="00EE1D17">
                <w:rPr>
                  <w:color w:val="000000"/>
                  <w:sz w:val="18"/>
                  <w:szCs w:val="18"/>
                  <w:highlight w:val="lightGray"/>
                </w:rPr>
                <w:delText>[=]</w:delText>
              </w:r>
            </w:del>
          </w:p>
        </w:tc>
      </w:tr>
      <w:tr w:rsidR="00D84C48" w:rsidDel="00EE1D17" w14:paraId="7B8B74C2" w14:textId="04B621DF" w:rsidTr="004E57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del w:id="3098" w:author="Livia Arbex Endo | Felsberg Advogados" w:date="2019-04-05T12:32:00Z"/>
        </w:trPr>
        <w:tc>
          <w:tcPr>
            <w:tcW w:w="9951" w:type="dxa"/>
            <w:gridSpan w:val="6"/>
            <w:shd w:val="clear" w:color="auto" w:fill="auto"/>
            <w:noWrap/>
            <w:vAlign w:val="bottom"/>
          </w:tcPr>
          <w:p w14:paraId="57BFFE4B" w14:textId="7E1B9F2B" w:rsidR="00D84C48" w:rsidDel="00EE1D17" w:rsidRDefault="00D84C48" w:rsidP="004E5714">
            <w:pPr>
              <w:rPr>
                <w:del w:id="3099" w:author="Livia Arbex Endo | Felsberg Advogados" w:date="2019-04-05T12:32:00Z"/>
              </w:rPr>
            </w:pPr>
            <w:del w:id="3100" w:author="Livia Arbex Endo | Felsberg Advogados" w:date="2019-04-05T12:32:00Z">
              <w:r w:rsidRPr="00EB7921" w:rsidDel="00EE1D17">
                <w:rPr>
                  <w:b/>
                  <w:color w:val="000000"/>
                  <w:sz w:val="18"/>
                  <w:szCs w:val="18"/>
                </w:rPr>
                <w:delText>EGOS</w:delText>
              </w:r>
            </w:del>
          </w:p>
        </w:tc>
      </w:tr>
      <w:tr w:rsidR="00D84C48" w:rsidRPr="00EB7921" w:rsidDel="00EE1D17" w14:paraId="56F26FDD" w14:textId="735B3A7A"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101" w:author="Livia Arbex Endo | Felsberg Advogados" w:date="2019-04-05T12:32: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55"/>
          <w:del w:id="3102" w:author="Livia Arbex Endo | Felsberg Advogados" w:date="2019-04-05T12:32:00Z"/>
          <w:trPrChange w:id="3103" w:author="Livia Arbex Endo | Felsberg Advogados" w:date="2019-04-05T12:32:00Z">
            <w:trPr>
              <w:gridBefore w:val="1"/>
              <w:trHeight w:val="255"/>
            </w:trPr>
          </w:trPrChange>
        </w:trPr>
        <w:tc>
          <w:tcPr>
            <w:tcW w:w="2118" w:type="dxa"/>
            <w:shd w:val="clear" w:color="auto" w:fill="auto"/>
            <w:noWrap/>
            <w:vAlign w:val="bottom"/>
            <w:tcPrChange w:id="3104" w:author="Livia Arbex Endo | Felsberg Advogados" w:date="2019-04-05T12:32:00Z">
              <w:tcPr>
                <w:tcW w:w="2118" w:type="dxa"/>
                <w:shd w:val="clear" w:color="auto" w:fill="auto"/>
                <w:noWrap/>
                <w:vAlign w:val="bottom"/>
              </w:tcPr>
            </w:tcPrChange>
          </w:tcPr>
          <w:p w14:paraId="300B3DCC" w14:textId="25056F2E" w:rsidR="00D84C48" w:rsidRPr="00EB7921" w:rsidDel="00EE1D17" w:rsidRDefault="00D84C48" w:rsidP="004E5714">
            <w:pPr>
              <w:rPr>
                <w:del w:id="3105" w:author="Livia Arbex Endo | Felsberg Advogados" w:date="2019-04-05T12:32:00Z"/>
                <w:color w:val="000000"/>
                <w:sz w:val="18"/>
                <w:szCs w:val="18"/>
              </w:rPr>
            </w:pPr>
            <w:del w:id="3106" w:author="Livia Arbex Endo | Felsberg Advogados" w:date="2019-04-05T12:32:00Z">
              <w:r w:rsidRPr="00EB7921" w:rsidDel="00EE1D17">
                <w:rPr>
                  <w:color w:val="000000"/>
                  <w:sz w:val="18"/>
                  <w:szCs w:val="18"/>
                </w:rPr>
                <w:delText>ED. MARIA LUIZA</w:delText>
              </w:r>
            </w:del>
          </w:p>
          <w:p w14:paraId="3A4E96BF" w14:textId="5A3E1531" w:rsidR="00D84C48" w:rsidRPr="00EB7921" w:rsidDel="00EE1D17" w:rsidRDefault="00D84C48" w:rsidP="004E5714">
            <w:pPr>
              <w:rPr>
                <w:del w:id="3107" w:author="Livia Arbex Endo | Felsberg Advogados" w:date="2019-04-05T12:32:00Z"/>
                <w:color w:val="000000"/>
                <w:sz w:val="18"/>
                <w:szCs w:val="18"/>
              </w:rPr>
            </w:pPr>
          </w:p>
        </w:tc>
        <w:tc>
          <w:tcPr>
            <w:tcW w:w="981" w:type="dxa"/>
            <w:shd w:val="clear" w:color="auto" w:fill="auto"/>
            <w:noWrap/>
            <w:vAlign w:val="bottom"/>
            <w:tcPrChange w:id="3108" w:author="Livia Arbex Endo | Felsberg Advogados" w:date="2019-04-05T12:32:00Z">
              <w:tcPr>
                <w:tcW w:w="981" w:type="dxa"/>
                <w:shd w:val="clear" w:color="auto" w:fill="auto"/>
                <w:noWrap/>
                <w:vAlign w:val="bottom"/>
              </w:tcPr>
            </w:tcPrChange>
          </w:tcPr>
          <w:p w14:paraId="73F9FCD8" w14:textId="1ABFE6F3" w:rsidR="00D84C48" w:rsidRPr="00F01147" w:rsidDel="00EE1D17" w:rsidRDefault="00D84C48" w:rsidP="004E5714">
            <w:pPr>
              <w:jc w:val="center"/>
              <w:rPr>
                <w:del w:id="3109" w:author="Livia Arbex Endo | Felsberg Advogados" w:date="2019-04-05T12:32:00Z"/>
                <w:color w:val="000000"/>
                <w:sz w:val="18"/>
                <w:szCs w:val="18"/>
              </w:rPr>
            </w:pPr>
            <w:del w:id="3110" w:author="Livia Arbex Endo | Felsberg Advogados" w:date="2019-04-05T12:32:00Z">
              <w:r w:rsidRPr="00EB7921" w:rsidDel="00EE1D17">
                <w:rPr>
                  <w:color w:val="000000"/>
                  <w:sz w:val="18"/>
                  <w:szCs w:val="18"/>
                  <w:highlight w:val="lightGray"/>
                </w:rPr>
                <w:delText>[=]</w:delText>
              </w:r>
            </w:del>
          </w:p>
        </w:tc>
        <w:tc>
          <w:tcPr>
            <w:tcW w:w="3139" w:type="dxa"/>
            <w:shd w:val="clear" w:color="auto" w:fill="auto"/>
            <w:noWrap/>
            <w:vAlign w:val="bottom"/>
            <w:tcPrChange w:id="3111" w:author="Livia Arbex Endo | Felsberg Advogados" w:date="2019-04-05T12:32:00Z">
              <w:tcPr>
                <w:tcW w:w="3139" w:type="dxa"/>
                <w:shd w:val="clear" w:color="auto" w:fill="auto"/>
                <w:noWrap/>
                <w:vAlign w:val="bottom"/>
              </w:tcPr>
            </w:tcPrChange>
          </w:tcPr>
          <w:p w14:paraId="5865D40B" w14:textId="396E9E07" w:rsidR="00D84C48" w:rsidRPr="00EB7921" w:rsidDel="00EE1D17" w:rsidRDefault="00D84C48" w:rsidP="004E5714">
            <w:pPr>
              <w:rPr>
                <w:del w:id="3112" w:author="Livia Arbex Endo | Felsberg Advogados" w:date="2019-04-05T12:32:00Z"/>
                <w:color w:val="000000"/>
                <w:sz w:val="18"/>
                <w:szCs w:val="18"/>
              </w:rPr>
            </w:pPr>
            <w:del w:id="3113" w:author="Livia Arbex Endo | Felsberg Advogados" w:date="2019-04-05T12:32:00Z">
              <w:r w:rsidRPr="00EB7921" w:rsidDel="00EE1D17">
                <w:rPr>
                  <w:color w:val="000000"/>
                  <w:sz w:val="18"/>
                  <w:szCs w:val="18"/>
                </w:rPr>
                <w:delText>Avenida Amintas Barros, 1201, Lagoa Nova</w:delText>
              </w:r>
            </w:del>
          </w:p>
          <w:p w14:paraId="55848149" w14:textId="4F0BAC34" w:rsidR="00D84C48" w:rsidRPr="00EB7921" w:rsidDel="00EE1D17" w:rsidRDefault="00D84C48" w:rsidP="004E5714">
            <w:pPr>
              <w:rPr>
                <w:del w:id="3114" w:author="Livia Arbex Endo | Felsberg Advogados" w:date="2019-04-05T12:32:00Z"/>
                <w:color w:val="000000"/>
                <w:sz w:val="18"/>
                <w:szCs w:val="18"/>
              </w:rPr>
            </w:pPr>
          </w:p>
        </w:tc>
        <w:tc>
          <w:tcPr>
            <w:tcW w:w="1311" w:type="dxa"/>
            <w:shd w:val="clear" w:color="auto" w:fill="auto"/>
            <w:noWrap/>
            <w:vAlign w:val="bottom"/>
            <w:tcPrChange w:id="3115" w:author="Livia Arbex Endo | Felsberg Advogados" w:date="2019-04-05T12:32:00Z">
              <w:tcPr>
                <w:tcW w:w="1311" w:type="dxa"/>
                <w:shd w:val="clear" w:color="auto" w:fill="auto"/>
                <w:noWrap/>
                <w:vAlign w:val="bottom"/>
              </w:tcPr>
            </w:tcPrChange>
          </w:tcPr>
          <w:p w14:paraId="5760BECF" w14:textId="0DDA1C03" w:rsidR="00D84C48" w:rsidRPr="00F01147" w:rsidDel="00EE1D17" w:rsidRDefault="00D84C48" w:rsidP="004E5714">
            <w:pPr>
              <w:jc w:val="center"/>
              <w:rPr>
                <w:del w:id="3116" w:author="Livia Arbex Endo | Felsberg Advogados" w:date="2019-04-05T12:32:00Z"/>
                <w:color w:val="000000"/>
                <w:sz w:val="18"/>
                <w:szCs w:val="18"/>
              </w:rPr>
            </w:pPr>
            <w:del w:id="3117" w:author="Livia Arbex Endo | Felsberg Advogados" w:date="2019-04-05T12:32:00Z">
              <w:r w:rsidRPr="00F01147" w:rsidDel="00EE1D17">
                <w:rPr>
                  <w:color w:val="000000"/>
                  <w:sz w:val="18"/>
                  <w:szCs w:val="18"/>
                </w:rPr>
                <w:delText>NATAL</w:delText>
              </w:r>
            </w:del>
          </w:p>
        </w:tc>
        <w:tc>
          <w:tcPr>
            <w:tcW w:w="1131" w:type="dxa"/>
            <w:shd w:val="clear" w:color="auto" w:fill="auto"/>
            <w:noWrap/>
            <w:tcPrChange w:id="3118" w:author="Livia Arbex Endo | Felsberg Advogados" w:date="2019-04-05T12:32:00Z">
              <w:tcPr>
                <w:tcW w:w="1131" w:type="dxa"/>
                <w:gridSpan w:val="2"/>
                <w:shd w:val="clear" w:color="auto" w:fill="auto"/>
                <w:noWrap/>
              </w:tcPr>
            </w:tcPrChange>
          </w:tcPr>
          <w:p w14:paraId="3584FD9E" w14:textId="03715FC2" w:rsidR="00D84C48" w:rsidRPr="00EB7921" w:rsidDel="00EE1D17" w:rsidRDefault="00D84C48" w:rsidP="004E5714">
            <w:pPr>
              <w:jc w:val="center"/>
              <w:rPr>
                <w:del w:id="3119" w:author="Livia Arbex Endo | Felsberg Advogados" w:date="2019-04-05T12:32:00Z"/>
                <w:sz w:val="18"/>
                <w:szCs w:val="18"/>
              </w:rPr>
            </w:pPr>
            <w:del w:id="3120" w:author="Livia Arbex Endo | Felsberg Advogados" w:date="2019-04-05T12:32:00Z">
              <w:r w:rsidRPr="00EB7921" w:rsidDel="00EE1D17">
                <w:rPr>
                  <w:color w:val="000000"/>
                  <w:sz w:val="18"/>
                  <w:szCs w:val="18"/>
                  <w:highlight w:val="lightGray"/>
                </w:rPr>
                <w:delText>[=]</w:delText>
              </w:r>
            </w:del>
          </w:p>
        </w:tc>
        <w:tc>
          <w:tcPr>
            <w:tcW w:w="1271" w:type="dxa"/>
            <w:shd w:val="clear" w:color="auto" w:fill="auto"/>
            <w:noWrap/>
            <w:tcPrChange w:id="3121" w:author="Livia Arbex Endo | Felsberg Advogados" w:date="2019-04-05T12:32:00Z">
              <w:tcPr>
                <w:tcW w:w="1271" w:type="dxa"/>
                <w:shd w:val="clear" w:color="auto" w:fill="auto"/>
                <w:noWrap/>
              </w:tcPr>
            </w:tcPrChange>
          </w:tcPr>
          <w:p w14:paraId="4A0257E3" w14:textId="2F733F96" w:rsidR="00D84C48" w:rsidRPr="00EB7921" w:rsidDel="00EE1D17" w:rsidRDefault="00D84C48" w:rsidP="004E5714">
            <w:pPr>
              <w:jc w:val="center"/>
              <w:rPr>
                <w:del w:id="3122" w:author="Livia Arbex Endo | Felsberg Advogados" w:date="2019-04-05T12:32:00Z"/>
                <w:sz w:val="18"/>
                <w:szCs w:val="18"/>
              </w:rPr>
            </w:pPr>
            <w:del w:id="3123" w:author="Livia Arbex Endo | Felsberg Advogados" w:date="2019-04-05T12:32:00Z">
              <w:r w:rsidRPr="00EB7921" w:rsidDel="00EE1D17">
                <w:rPr>
                  <w:color w:val="000000"/>
                  <w:sz w:val="18"/>
                  <w:szCs w:val="18"/>
                  <w:highlight w:val="lightGray"/>
                </w:rPr>
                <w:delText>[=]</w:delText>
              </w:r>
            </w:del>
          </w:p>
        </w:tc>
      </w:tr>
    </w:tbl>
    <w:p w14:paraId="0C0DEEF2" w14:textId="3E76AC18" w:rsidR="00D84C48" w:rsidRDefault="00D84C48" w:rsidP="00D46D7B">
      <w:pPr>
        <w:spacing w:line="276" w:lineRule="auto"/>
        <w:jc w:val="center"/>
        <w:rPr>
          <w:rFonts w:eastAsia="Arial Unicode MS"/>
          <w:b/>
          <w:color w:val="000000"/>
          <w:w w:val="0"/>
        </w:rPr>
      </w:pPr>
    </w:p>
    <w:p w14:paraId="69B4D84D" w14:textId="59DAFC08" w:rsidR="004A5B16" w:rsidRDefault="004A5B16" w:rsidP="00D46D7B">
      <w:pPr>
        <w:spacing w:line="276" w:lineRule="auto"/>
        <w:jc w:val="center"/>
        <w:rPr>
          <w:rFonts w:eastAsia="Arial Unicode MS"/>
          <w:b/>
          <w:color w:val="000000"/>
          <w:w w:val="0"/>
        </w:rPr>
      </w:pPr>
    </w:p>
    <w:p w14:paraId="410394A0" w14:textId="4169902C" w:rsidR="004A5B16" w:rsidRDefault="004A5B16" w:rsidP="00D46D7B">
      <w:pPr>
        <w:spacing w:line="276" w:lineRule="auto"/>
        <w:jc w:val="center"/>
        <w:rPr>
          <w:rFonts w:eastAsia="Arial Unicode MS"/>
          <w:b/>
          <w:color w:val="000000"/>
          <w:w w:val="0"/>
        </w:rPr>
      </w:pPr>
    </w:p>
    <w:p w14:paraId="09CCBDDB" w14:textId="0E9C342F" w:rsidR="004A5B16" w:rsidRDefault="004A5B16" w:rsidP="00D46D7B">
      <w:pPr>
        <w:spacing w:line="276" w:lineRule="auto"/>
        <w:jc w:val="center"/>
        <w:rPr>
          <w:rFonts w:eastAsia="Arial Unicode MS"/>
          <w:b/>
          <w:color w:val="000000"/>
          <w:w w:val="0"/>
        </w:rPr>
      </w:pPr>
    </w:p>
    <w:p w14:paraId="198A9657" w14:textId="74B641F9" w:rsidR="004A5B16" w:rsidRDefault="004A5B16" w:rsidP="00D46D7B">
      <w:pPr>
        <w:spacing w:line="276" w:lineRule="auto"/>
        <w:jc w:val="center"/>
        <w:rPr>
          <w:rFonts w:eastAsia="Arial Unicode MS"/>
          <w:b/>
          <w:color w:val="000000"/>
          <w:w w:val="0"/>
        </w:rPr>
      </w:pPr>
    </w:p>
    <w:p w14:paraId="0F0DDA68" w14:textId="21807F75" w:rsidR="004A5B16" w:rsidRDefault="004A5B16" w:rsidP="00D46D7B">
      <w:pPr>
        <w:spacing w:line="276" w:lineRule="auto"/>
        <w:jc w:val="center"/>
        <w:rPr>
          <w:rFonts w:eastAsia="Arial Unicode MS"/>
          <w:b/>
          <w:color w:val="000000"/>
          <w:w w:val="0"/>
        </w:rPr>
      </w:pPr>
    </w:p>
    <w:p w14:paraId="59A65D68" w14:textId="5E5A3792" w:rsidR="004A5B16" w:rsidRDefault="004A5B16" w:rsidP="00D46D7B">
      <w:pPr>
        <w:spacing w:line="276" w:lineRule="auto"/>
        <w:jc w:val="center"/>
        <w:rPr>
          <w:rFonts w:eastAsia="Arial Unicode MS"/>
          <w:b/>
          <w:color w:val="000000"/>
          <w:w w:val="0"/>
        </w:rPr>
      </w:pPr>
    </w:p>
    <w:p w14:paraId="4612BF3E" w14:textId="583F9A3E" w:rsidR="004A5B16" w:rsidRDefault="004A5B16" w:rsidP="00D46D7B">
      <w:pPr>
        <w:spacing w:line="276" w:lineRule="auto"/>
        <w:jc w:val="center"/>
        <w:rPr>
          <w:rFonts w:eastAsia="Arial Unicode MS"/>
          <w:b/>
          <w:color w:val="000000"/>
          <w:w w:val="0"/>
        </w:rPr>
      </w:pPr>
    </w:p>
    <w:p w14:paraId="1B0D2BDF" w14:textId="6358BA57" w:rsidR="004A5B16" w:rsidRDefault="004A5B16" w:rsidP="00D46D7B">
      <w:pPr>
        <w:spacing w:line="276" w:lineRule="auto"/>
        <w:jc w:val="center"/>
        <w:rPr>
          <w:rFonts w:eastAsia="Arial Unicode MS"/>
          <w:b/>
          <w:color w:val="000000"/>
          <w:w w:val="0"/>
        </w:rPr>
      </w:pPr>
    </w:p>
    <w:p w14:paraId="5DF17B83" w14:textId="141C3D9D" w:rsidR="004A5B16" w:rsidRDefault="004A5B16" w:rsidP="00D46D7B">
      <w:pPr>
        <w:spacing w:line="276" w:lineRule="auto"/>
        <w:jc w:val="center"/>
        <w:rPr>
          <w:rFonts w:eastAsia="Arial Unicode MS"/>
          <w:b/>
          <w:color w:val="000000"/>
          <w:w w:val="0"/>
        </w:rPr>
      </w:pPr>
    </w:p>
    <w:p w14:paraId="1A746E87" w14:textId="7FC0F73F" w:rsidR="004A5B16" w:rsidRDefault="004A5B16" w:rsidP="00D46D7B">
      <w:pPr>
        <w:spacing w:line="276" w:lineRule="auto"/>
        <w:jc w:val="center"/>
        <w:rPr>
          <w:rFonts w:eastAsia="Arial Unicode MS"/>
          <w:b/>
          <w:color w:val="000000"/>
          <w:w w:val="0"/>
        </w:rPr>
      </w:pPr>
    </w:p>
    <w:p w14:paraId="28DA33A9" w14:textId="55FC92F7" w:rsidR="004A5B16" w:rsidRDefault="004A5B16" w:rsidP="00D46D7B">
      <w:pPr>
        <w:spacing w:line="276" w:lineRule="auto"/>
        <w:jc w:val="center"/>
        <w:rPr>
          <w:rFonts w:eastAsia="Arial Unicode MS"/>
          <w:b/>
          <w:color w:val="000000"/>
          <w:w w:val="0"/>
        </w:rPr>
      </w:pPr>
    </w:p>
    <w:p w14:paraId="559EECE3" w14:textId="4CF2B487" w:rsidR="004A5B16" w:rsidRDefault="004A5B16" w:rsidP="00D46D7B">
      <w:pPr>
        <w:spacing w:line="276" w:lineRule="auto"/>
        <w:jc w:val="center"/>
        <w:rPr>
          <w:rFonts w:eastAsia="Arial Unicode MS"/>
          <w:b/>
          <w:color w:val="000000"/>
          <w:w w:val="0"/>
        </w:rPr>
      </w:pPr>
    </w:p>
    <w:p w14:paraId="160486BF" w14:textId="46B20FD9" w:rsidR="004A5B16" w:rsidRDefault="004A5B16" w:rsidP="00D46D7B">
      <w:pPr>
        <w:spacing w:line="276" w:lineRule="auto"/>
        <w:jc w:val="center"/>
        <w:rPr>
          <w:rFonts w:eastAsia="Arial Unicode MS"/>
          <w:b/>
          <w:color w:val="000000"/>
          <w:w w:val="0"/>
        </w:rPr>
      </w:pPr>
    </w:p>
    <w:p w14:paraId="3816D618" w14:textId="5F201D86" w:rsidR="004A5B16" w:rsidRDefault="004A5B16" w:rsidP="00D46D7B">
      <w:pPr>
        <w:spacing w:line="276" w:lineRule="auto"/>
        <w:jc w:val="center"/>
        <w:rPr>
          <w:rFonts w:eastAsia="Arial Unicode MS"/>
          <w:b/>
          <w:color w:val="000000"/>
          <w:w w:val="0"/>
        </w:rPr>
      </w:pPr>
    </w:p>
    <w:p w14:paraId="6E199078" w14:textId="65C82FEC" w:rsidR="004A5B16" w:rsidRDefault="004A5B16" w:rsidP="00D46D7B">
      <w:pPr>
        <w:spacing w:line="276" w:lineRule="auto"/>
        <w:jc w:val="center"/>
        <w:rPr>
          <w:rFonts w:eastAsia="Arial Unicode MS"/>
          <w:b/>
          <w:color w:val="000000"/>
          <w:w w:val="0"/>
        </w:rPr>
      </w:pPr>
    </w:p>
    <w:p w14:paraId="4BE352F7" w14:textId="6AF2AC96" w:rsidR="004A5B16" w:rsidRDefault="004A5B16" w:rsidP="00D46D7B">
      <w:pPr>
        <w:spacing w:line="276" w:lineRule="auto"/>
        <w:jc w:val="center"/>
        <w:rPr>
          <w:rFonts w:eastAsia="Arial Unicode MS"/>
          <w:b/>
          <w:color w:val="000000"/>
          <w:w w:val="0"/>
        </w:rPr>
      </w:pPr>
    </w:p>
    <w:p w14:paraId="7AD3F50B" w14:textId="306C9F42" w:rsidR="004A5B16" w:rsidRDefault="004A5B16" w:rsidP="00D46D7B">
      <w:pPr>
        <w:spacing w:line="276" w:lineRule="auto"/>
        <w:jc w:val="center"/>
        <w:rPr>
          <w:rFonts w:eastAsia="Arial Unicode MS"/>
          <w:b/>
          <w:color w:val="000000"/>
          <w:w w:val="0"/>
        </w:rPr>
      </w:pPr>
    </w:p>
    <w:p w14:paraId="52266EFB" w14:textId="277C8261" w:rsidR="004A5B16" w:rsidRDefault="004A5B16" w:rsidP="00D46D7B">
      <w:pPr>
        <w:spacing w:line="276" w:lineRule="auto"/>
        <w:jc w:val="center"/>
        <w:rPr>
          <w:rFonts w:eastAsia="Arial Unicode MS"/>
          <w:b/>
          <w:color w:val="000000"/>
          <w:w w:val="0"/>
        </w:rPr>
      </w:pPr>
    </w:p>
    <w:p w14:paraId="0497D258" w14:textId="34B12E5E" w:rsidR="004A5B16" w:rsidRPr="00FB66F0" w:rsidRDefault="004A5B16" w:rsidP="00D46D7B">
      <w:pPr>
        <w:spacing w:line="276" w:lineRule="auto"/>
        <w:jc w:val="center"/>
        <w:rPr>
          <w:b/>
          <w:u w:val="single"/>
        </w:rPr>
      </w:pPr>
      <w:r w:rsidRPr="00FB66F0">
        <w:rPr>
          <w:b/>
          <w:u w:val="single"/>
        </w:rPr>
        <w:t>ANEXO VI</w:t>
      </w:r>
    </w:p>
    <w:p w14:paraId="6EA28BFE" w14:textId="38A12F5D" w:rsidR="004A5B16" w:rsidRPr="004A5B16" w:rsidRDefault="004A5B16" w:rsidP="00D46D7B">
      <w:pPr>
        <w:spacing w:line="276" w:lineRule="auto"/>
        <w:jc w:val="center"/>
        <w:rPr>
          <w:rFonts w:eastAsia="Arial Unicode MS"/>
          <w:b/>
          <w:color w:val="000000"/>
          <w:w w:val="0"/>
        </w:rPr>
      </w:pPr>
      <w:r w:rsidRPr="00FB66F0">
        <w:rPr>
          <w:b/>
          <w:u w:val="single"/>
        </w:rPr>
        <w:t>MODELO DE RELATÓRIO DE DESTINAÇÃO DE RECURSOS</w:t>
      </w:r>
    </w:p>
    <w:p w14:paraId="20AF56A8" w14:textId="019C3E95" w:rsidR="004A5B16" w:rsidRPr="004A5B16" w:rsidRDefault="004A5B16" w:rsidP="00D46D7B">
      <w:pPr>
        <w:spacing w:line="276" w:lineRule="auto"/>
        <w:jc w:val="center"/>
        <w:rPr>
          <w:rFonts w:eastAsia="Arial Unicode MS"/>
          <w:b/>
          <w:color w:val="000000"/>
          <w:w w:val="0"/>
        </w:rPr>
      </w:pPr>
    </w:p>
    <w:p w14:paraId="7257EC7B" w14:textId="3100C62B" w:rsidR="004A5B16" w:rsidRPr="00FB66F0" w:rsidRDefault="004A5B16" w:rsidP="004A5B16">
      <w:pPr>
        <w:spacing w:line="360" w:lineRule="auto"/>
        <w:jc w:val="center"/>
        <w:rPr>
          <w:b/>
        </w:rPr>
      </w:pPr>
      <w:r w:rsidRPr="00FB66F0">
        <w:rPr>
          <w:b/>
        </w:rPr>
        <w:t xml:space="preserve">RELATÓRIO </w:t>
      </w:r>
      <w:del w:id="3124" w:author="Livia Arbex Endo | Felsberg Advogados" w:date="2019-03-29T12:37:00Z">
        <w:r w:rsidRPr="00FB66F0" w:rsidDel="00BD3A6A">
          <w:rPr>
            <w:b/>
          </w:rPr>
          <w:delText xml:space="preserve">SEMESTRAL </w:delText>
        </w:r>
      </w:del>
      <w:ins w:id="3125" w:author="Livia Arbex Endo | Felsberg Advogados" w:date="2019-03-29T12:37:00Z">
        <w:r w:rsidR="00BD3A6A">
          <w:rPr>
            <w:b/>
          </w:rPr>
          <w:t>TRIMESTRAL</w:t>
        </w:r>
        <w:r w:rsidR="00BD3A6A" w:rsidRPr="00FB66F0">
          <w:rPr>
            <w:b/>
          </w:rPr>
          <w:t xml:space="preserve"> </w:t>
        </w:r>
      </w:ins>
      <w:r w:rsidRPr="00FB66F0">
        <w:rPr>
          <w:b/>
        </w:rPr>
        <w:t>ACERCA DA APLICAÇÃO DOS RECURSOS DA EMISSÃO</w:t>
      </w:r>
    </w:p>
    <w:p w14:paraId="32180FB0" w14:textId="77777777" w:rsidR="004A5B16" w:rsidRPr="00FB66F0" w:rsidRDefault="004A5B16" w:rsidP="004A5B16">
      <w:pPr>
        <w:spacing w:line="360" w:lineRule="auto"/>
        <w:jc w:val="both"/>
      </w:pPr>
    </w:p>
    <w:p w14:paraId="601EA715" w14:textId="37DB74AB" w:rsidR="004A5B16" w:rsidRPr="00FB66F0" w:rsidRDefault="004A5B16" w:rsidP="004A5B16">
      <w:pPr>
        <w:spacing w:line="276" w:lineRule="auto"/>
        <w:jc w:val="both"/>
      </w:pPr>
      <w:r>
        <w:rPr>
          <w:b/>
          <w:bCs/>
          <w:color w:val="000000"/>
        </w:rPr>
        <w:lastRenderedPageBreak/>
        <w:t xml:space="preserve">CHB - </w:t>
      </w:r>
      <w:r w:rsidRPr="00D46D7B">
        <w:rPr>
          <w:b/>
          <w:bCs/>
          <w:color w:val="000000"/>
        </w:rPr>
        <w:t>COMPANHIA HIPOTECÁRIA BRASILEIRA</w:t>
      </w:r>
      <w:r w:rsidRPr="00D46D7B">
        <w:rPr>
          <w:bCs/>
        </w:rPr>
        <w:t>, instituição financeira, com sede na cidade de Natal, estado do Rio Grande do Norte, na Rua João Pessoa, nº 267, 5º andar, Cidade Alta, CEP 59025-500, inscrita no CNPJ/MF sob o nº 10.694.628/0001-98, neste ato devidamente representada de acordo com seu Estatuto Social, por seus representantes legais abaixo</w:t>
      </w:r>
      <w:r w:rsidRPr="00D46D7B">
        <w:t xml:space="preserve"> subscritos</w:t>
      </w:r>
      <w:r w:rsidRPr="00FB66F0">
        <w:t xml:space="preserve">, vem, por meio do presente, declarar que, no período compreendido entre [•] a [•], aplicou R$ [•] ([•]) dos recursos decorrentes </w:t>
      </w:r>
      <w:r>
        <w:t>de sua</w:t>
      </w:r>
      <w:r w:rsidRPr="00FB66F0">
        <w:t xml:space="preserve"> </w:t>
      </w:r>
      <w:r w:rsidRPr="00FB66F0">
        <w:rPr>
          <w:color w:val="000000"/>
        </w:rPr>
        <w:t>Primeira Emissão de Debêntures Não Conversíveis em Ações, em uma Única Série, da Espécie Quirografária com Garantia Adicional Fidejussória a ser Convolada em Espécie</w:t>
      </w:r>
      <w:r w:rsidRPr="004A5B16">
        <w:t xml:space="preserve"> </w:t>
      </w:r>
      <w:r w:rsidRPr="00FB66F0">
        <w:rPr>
          <w:color w:val="000000"/>
        </w:rPr>
        <w:t>com Garantia Real, com Garantia Adicional Fidejussória</w:t>
      </w:r>
      <w:r w:rsidRPr="00FB66F0">
        <w:t>, nos seguintes empreendimentos imobiliários:</w:t>
      </w:r>
    </w:p>
    <w:p w14:paraId="12FCA9CC" w14:textId="77777777" w:rsidR="004A5B16" w:rsidRPr="00FB66F0" w:rsidRDefault="004A5B16" w:rsidP="004A5B16">
      <w:pPr>
        <w:spacing w:line="360" w:lineRule="auto"/>
        <w:jc w:val="both"/>
      </w:pPr>
    </w:p>
    <w:p w14:paraId="020AB06F" w14:textId="77777777" w:rsidR="004A5B16" w:rsidRPr="00FB66F0" w:rsidRDefault="004A5B16" w:rsidP="004A5B16">
      <w:pPr>
        <w:spacing w:line="360" w:lineRule="auto"/>
        <w:jc w:val="both"/>
      </w:pPr>
    </w:p>
    <w:tbl>
      <w:tblPr>
        <w:tblW w:w="9663" w:type="dxa"/>
        <w:jc w:val="center"/>
        <w:tblLayout w:type="fixed"/>
        <w:tblCellMar>
          <w:left w:w="0" w:type="dxa"/>
          <w:right w:w="0" w:type="dxa"/>
        </w:tblCellMar>
        <w:tblLook w:val="04A0" w:firstRow="1" w:lastRow="0" w:firstColumn="1" w:lastColumn="0" w:noHBand="0" w:noVBand="1"/>
      </w:tblPr>
      <w:tblGrid>
        <w:gridCol w:w="1919"/>
        <w:gridCol w:w="1081"/>
        <w:gridCol w:w="1418"/>
        <w:gridCol w:w="1417"/>
        <w:gridCol w:w="1276"/>
        <w:gridCol w:w="1328"/>
        <w:gridCol w:w="1224"/>
      </w:tblGrid>
      <w:tr w:rsidR="004A5B16" w:rsidRPr="004A5B16" w14:paraId="6DCA9D02" w14:textId="77777777" w:rsidTr="006C58DE">
        <w:trPr>
          <w:trHeight w:val="300"/>
          <w:jc w:val="center"/>
        </w:trPr>
        <w:tc>
          <w:tcPr>
            <w:tcW w:w="1919" w:type="dxa"/>
            <w:tcBorders>
              <w:top w:val="single" w:sz="8" w:space="0" w:color="BFBFBF"/>
              <w:left w:val="single" w:sz="8" w:space="0" w:color="BFBFBF"/>
              <w:bottom w:val="single" w:sz="8" w:space="0" w:color="BFBFBF"/>
              <w:right w:val="single" w:sz="8" w:space="0" w:color="BFBFBF"/>
            </w:tcBorders>
            <w:noWrap/>
            <w:tcMar>
              <w:top w:w="0" w:type="dxa"/>
              <w:left w:w="70" w:type="dxa"/>
              <w:bottom w:w="0" w:type="dxa"/>
              <w:right w:w="70" w:type="dxa"/>
            </w:tcMar>
            <w:vAlign w:val="center"/>
            <w:hideMark/>
          </w:tcPr>
          <w:p w14:paraId="6F1F4413" w14:textId="77777777" w:rsidR="004A5B16" w:rsidRPr="00FB66F0" w:rsidRDefault="004A5B16" w:rsidP="006C58DE">
            <w:pPr>
              <w:widowControl w:val="0"/>
              <w:tabs>
                <w:tab w:val="left" w:pos="851"/>
              </w:tabs>
              <w:spacing w:after="140" w:line="290" w:lineRule="auto"/>
              <w:jc w:val="center"/>
            </w:pPr>
            <w:r w:rsidRPr="00FB66F0">
              <w:t>Denominação do Empreendimento Imobiliário</w:t>
            </w:r>
          </w:p>
        </w:tc>
        <w:tc>
          <w:tcPr>
            <w:tcW w:w="1081" w:type="dxa"/>
            <w:tcBorders>
              <w:top w:val="single" w:sz="8" w:space="0" w:color="BFBFBF"/>
              <w:left w:val="nil"/>
              <w:bottom w:val="single" w:sz="8" w:space="0" w:color="BFBFBF"/>
              <w:right w:val="single" w:sz="8" w:space="0" w:color="BFBFBF"/>
            </w:tcBorders>
            <w:noWrap/>
            <w:tcMar>
              <w:top w:w="0" w:type="dxa"/>
              <w:left w:w="70" w:type="dxa"/>
              <w:bottom w:w="0" w:type="dxa"/>
              <w:right w:w="70" w:type="dxa"/>
            </w:tcMar>
            <w:vAlign w:val="center"/>
            <w:hideMark/>
          </w:tcPr>
          <w:p w14:paraId="1D837E20" w14:textId="77777777" w:rsidR="004A5B16" w:rsidRPr="00FB66F0" w:rsidRDefault="004A5B16" w:rsidP="006C58DE">
            <w:pPr>
              <w:widowControl w:val="0"/>
              <w:tabs>
                <w:tab w:val="left" w:pos="851"/>
              </w:tabs>
              <w:spacing w:after="140" w:line="290" w:lineRule="auto"/>
              <w:jc w:val="center"/>
            </w:pPr>
            <w:r w:rsidRPr="00FB66F0">
              <w:t>Endereço</w:t>
            </w:r>
          </w:p>
        </w:tc>
        <w:tc>
          <w:tcPr>
            <w:tcW w:w="1418" w:type="dxa"/>
            <w:tcBorders>
              <w:top w:val="single" w:sz="8" w:space="0" w:color="BFBFBF"/>
              <w:left w:val="nil"/>
              <w:bottom w:val="single" w:sz="8" w:space="0" w:color="BFBFBF"/>
              <w:right w:val="single" w:sz="8" w:space="0" w:color="BFBFBF"/>
            </w:tcBorders>
            <w:noWrap/>
            <w:tcMar>
              <w:top w:w="0" w:type="dxa"/>
              <w:left w:w="70" w:type="dxa"/>
              <w:bottom w:w="0" w:type="dxa"/>
              <w:right w:w="70" w:type="dxa"/>
            </w:tcMar>
            <w:vAlign w:val="center"/>
            <w:hideMark/>
          </w:tcPr>
          <w:p w14:paraId="588A4759" w14:textId="77777777" w:rsidR="004A5B16" w:rsidRPr="00FB66F0" w:rsidRDefault="004A5B16" w:rsidP="006C58DE">
            <w:pPr>
              <w:widowControl w:val="0"/>
              <w:tabs>
                <w:tab w:val="left" w:pos="851"/>
              </w:tabs>
              <w:spacing w:after="140" w:line="290" w:lineRule="auto"/>
              <w:jc w:val="center"/>
            </w:pPr>
            <w:r w:rsidRPr="00FB66F0">
              <w:t>Matrícula</w:t>
            </w:r>
          </w:p>
        </w:tc>
        <w:tc>
          <w:tcPr>
            <w:tcW w:w="1417" w:type="dxa"/>
            <w:tcBorders>
              <w:top w:val="single" w:sz="8" w:space="0" w:color="BFBFBF"/>
              <w:left w:val="nil"/>
              <w:bottom w:val="single" w:sz="8" w:space="0" w:color="BFBFBF"/>
              <w:right w:val="single" w:sz="8" w:space="0" w:color="BFBFBF"/>
            </w:tcBorders>
            <w:noWrap/>
            <w:tcMar>
              <w:top w:w="0" w:type="dxa"/>
              <w:left w:w="70" w:type="dxa"/>
              <w:bottom w:w="0" w:type="dxa"/>
              <w:right w:w="70" w:type="dxa"/>
            </w:tcMar>
            <w:vAlign w:val="center"/>
            <w:hideMark/>
          </w:tcPr>
          <w:p w14:paraId="4BE0043D" w14:textId="77777777" w:rsidR="004A5B16" w:rsidRPr="00FB66F0" w:rsidRDefault="004A5B16" w:rsidP="006C58DE">
            <w:pPr>
              <w:widowControl w:val="0"/>
              <w:tabs>
                <w:tab w:val="left" w:pos="851"/>
              </w:tabs>
              <w:spacing w:after="140" w:line="290" w:lineRule="auto"/>
              <w:jc w:val="center"/>
            </w:pPr>
            <w:r w:rsidRPr="00FB66F0">
              <w:t>CNPJ/MF</w:t>
            </w:r>
          </w:p>
        </w:tc>
        <w:tc>
          <w:tcPr>
            <w:tcW w:w="1276" w:type="dxa"/>
            <w:tcBorders>
              <w:top w:val="single" w:sz="8" w:space="0" w:color="BFBFBF"/>
              <w:left w:val="nil"/>
              <w:bottom w:val="single" w:sz="8" w:space="0" w:color="BFBFBF"/>
              <w:right w:val="nil"/>
            </w:tcBorders>
            <w:vAlign w:val="center"/>
          </w:tcPr>
          <w:p w14:paraId="6C0F6901" w14:textId="77777777" w:rsidR="004A5B16" w:rsidRPr="00FB66F0" w:rsidRDefault="004A5B16" w:rsidP="006C58DE">
            <w:pPr>
              <w:widowControl w:val="0"/>
              <w:tabs>
                <w:tab w:val="left" w:pos="851"/>
              </w:tabs>
              <w:spacing w:after="140" w:line="290" w:lineRule="auto"/>
              <w:jc w:val="center"/>
            </w:pPr>
            <w:r w:rsidRPr="00FB66F0">
              <w:t>Percentual do Recurso Estimado</w:t>
            </w:r>
          </w:p>
        </w:tc>
        <w:tc>
          <w:tcPr>
            <w:tcW w:w="1328" w:type="dxa"/>
            <w:tcBorders>
              <w:top w:val="single" w:sz="8" w:space="0" w:color="BFBFBF"/>
              <w:left w:val="nil"/>
              <w:bottom w:val="single" w:sz="8" w:space="0" w:color="BFBFBF"/>
              <w:right w:val="single" w:sz="8" w:space="0" w:color="BFBFBF"/>
            </w:tcBorders>
            <w:vAlign w:val="center"/>
          </w:tcPr>
          <w:p w14:paraId="263C4B31" w14:textId="77777777" w:rsidR="004A5B16" w:rsidRPr="00FB66F0" w:rsidRDefault="004A5B16" w:rsidP="006C58DE">
            <w:pPr>
              <w:widowControl w:val="0"/>
              <w:tabs>
                <w:tab w:val="left" w:pos="851"/>
              </w:tabs>
              <w:spacing w:after="140" w:line="290" w:lineRule="auto"/>
              <w:jc w:val="center"/>
            </w:pPr>
            <w:r w:rsidRPr="00FB66F0">
              <w:t>Percentual do Recurso Utilizado</w:t>
            </w:r>
          </w:p>
        </w:tc>
        <w:tc>
          <w:tcPr>
            <w:tcW w:w="1224" w:type="dxa"/>
            <w:tcBorders>
              <w:top w:val="single" w:sz="8" w:space="0" w:color="BFBFBF"/>
              <w:left w:val="nil"/>
              <w:bottom w:val="single" w:sz="8" w:space="0" w:color="BFBFBF"/>
              <w:right w:val="single" w:sz="8" w:space="0" w:color="BFBFBF"/>
            </w:tcBorders>
            <w:vAlign w:val="center"/>
          </w:tcPr>
          <w:p w14:paraId="721D6C24" w14:textId="77777777" w:rsidR="004A5B16" w:rsidRPr="00FB66F0" w:rsidRDefault="004A5B16" w:rsidP="006C58DE">
            <w:pPr>
              <w:widowControl w:val="0"/>
              <w:tabs>
                <w:tab w:val="left" w:pos="851"/>
              </w:tabs>
              <w:spacing w:after="140" w:line="290" w:lineRule="auto"/>
              <w:jc w:val="center"/>
            </w:pPr>
            <w:r w:rsidRPr="00FB66F0">
              <w:t>Valor gasto</w:t>
            </w:r>
          </w:p>
        </w:tc>
      </w:tr>
      <w:tr w:rsidR="004A5B16" w:rsidRPr="004A5B16" w14:paraId="611BE23A" w14:textId="77777777" w:rsidTr="006C58DE">
        <w:trPr>
          <w:trHeight w:val="510"/>
          <w:jc w:val="center"/>
        </w:trPr>
        <w:tc>
          <w:tcPr>
            <w:tcW w:w="1919" w:type="dxa"/>
            <w:tcBorders>
              <w:top w:val="nil"/>
              <w:left w:val="single" w:sz="8" w:space="0" w:color="BFBFBF"/>
              <w:bottom w:val="nil"/>
              <w:right w:val="single" w:sz="8" w:space="0" w:color="BFBFBF"/>
            </w:tcBorders>
            <w:noWrap/>
            <w:tcMar>
              <w:top w:w="0" w:type="dxa"/>
              <w:left w:w="70" w:type="dxa"/>
              <w:bottom w:w="0" w:type="dxa"/>
              <w:right w:w="70" w:type="dxa"/>
            </w:tcMar>
            <w:vAlign w:val="center"/>
            <w:hideMark/>
          </w:tcPr>
          <w:p w14:paraId="10F6405A"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081" w:type="dxa"/>
            <w:tcBorders>
              <w:top w:val="nil"/>
              <w:left w:val="nil"/>
              <w:bottom w:val="nil"/>
              <w:right w:val="single" w:sz="8" w:space="0" w:color="BFBFBF"/>
            </w:tcBorders>
            <w:tcMar>
              <w:top w:w="0" w:type="dxa"/>
              <w:left w:w="70" w:type="dxa"/>
              <w:bottom w:w="0" w:type="dxa"/>
              <w:right w:w="70" w:type="dxa"/>
            </w:tcMar>
            <w:vAlign w:val="center"/>
            <w:hideMark/>
          </w:tcPr>
          <w:p w14:paraId="520F8274"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418" w:type="dxa"/>
            <w:tcBorders>
              <w:top w:val="nil"/>
              <w:left w:val="nil"/>
              <w:bottom w:val="nil"/>
              <w:right w:val="single" w:sz="8" w:space="0" w:color="BFBFBF"/>
            </w:tcBorders>
            <w:noWrap/>
            <w:tcMar>
              <w:top w:w="0" w:type="dxa"/>
              <w:left w:w="70" w:type="dxa"/>
              <w:bottom w:w="0" w:type="dxa"/>
              <w:right w:w="70" w:type="dxa"/>
            </w:tcMar>
            <w:vAlign w:val="center"/>
            <w:hideMark/>
          </w:tcPr>
          <w:p w14:paraId="380C7A1A"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417" w:type="dxa"/>
            <w:tcBorders>
              <w:top w:val="nil"/>
              <w:left w:val="nil"/>
              <w:bottom w:val="nil"/>
              <w:right w:val="single" w:sz="8" w:space="0" w:color="BFBFBF"/>
            </w:tcBorders>
            <w:noWrap/>
            <w:tcMar>
              <w:top w:w="0" w:type="dxa"/>
              <w:left w:w="70" w:type="dxa"/>
              <w:bottom w:w="0" w:type="dxa"/>
              <w:right w:w="70" w:type="dxa"/>
            </w:tcMar>
            <w:vAlign w:val="center"/>
            <w:hideMark/>
          </w:tcPr>
          <w:p w14:paraId="51B508BE"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276" w:type="dxa"/>
            <w:tcBorders>
              <w:top w:val="nil"/>
              <w:left w:val="nil"/>
              <w:bottom w:val="nil"/>
              <w:right w:val="nil"/>
            </w:tcBorders>
            <w:vAlign w:val="center"/>
          </w:tcPr>
          <w:p w14:paraId="291D3DF0"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328" w:type="dxa"/>
            <w:tcBorders>
              <w:top w:val="nil"/>
              <w:left w:val="nil"/>
              <w:bottom w:val="nil"/>
              <w:right w:val="single" w:sz="8" w:space="0" w:color="BFBFBF"/>
            </w:tcBorders>
            <w:vAlign w:val="center"/>
          </w:tcPr>
          <w:p w14:paraId="61DDDCA7"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224" w:type="dxa"/>
            <w:tcBorders>
              <w:top w:val="nil"/>
              <w:left w:val="nil"/>
              <w:bottom w:val="nil"/>
              <w:right w:val="single" w:sz="8" w:space="0" w:color="BFBFBF"/>
            </w:tcBorders>
            <w:vAlign w:val="center"/>
          </w:tcPr>
          <w:p w14:paraId="1766E2EA" w14:textId="77777777" w:rsidR="004A5B16" w:rsidRPr="00FB66F0" w:rsidRDefault="004A5B16" w:rsidP="006C58DE">
            <w:pPr>
              <w:spacing w:after="140" w:line="290" w:lineRule="auto"/>
              <w:jc w:val="center"/>
            </w:pPr>
            <w:r w:rsidRPr="00FB66F0">
              <w:t>[</w:t>
            </w:r>
            <w:r w:rsidRPr="00FB66F0">
              <w:sym w:font="Symbol" w:char="F0B7"/>
            </w:r>
            <w:r w:rsidRPr="00FB66F0">
              <w:t>]</w:t>
            </w:r>
          </w:p>
        </w:tc>
      </w:tr>
      <w:tr w:rsidR="004A5B16" w:rsidRPr="004A5B16" w14:paraId="13CD0F20" w14:textId="77777777" w:rsidTr="006C58DE">
        <w:trPr>
          <w:trHeight w:val="510"/>
          <w:jc w:val="center"/>
        </w:trPr>
        <w:tc>
          <w:tcPr>
            <w:tcW w:w="5835" w:type="dxa"/>
            <w:gridSpan w:val="4"/>
            <w:tcBorders>
              <w:top w:val="nil"/>
              <w:left w:val="single" w:sz="8" w:space="0" w:color="BFBFBF"/>
              <w:bottom w:val="nil"/>
              <w:right w:val="single" w:sz="8" w:space="0" w:color="BFBFBF"/>
            </w:tcBorders>
            <w:noWrap/>
            <w:tcMar>
              <w:top w:w="0" w:type="dxa"/>
              <w:left w:w="70" w:type="dxa"/>
              <w:bottom w:w="0" w:type="dxa"/>
              <w:right w:w="70" w:type="dxa"/>
            </w:tcMar>
            <w:vAlign w:val="center"/>
          </w:tcPr>
          <w:p w14:paraId="05C2C642" w14:textId="48A41D67" w:rsidR="004A5B16" w:rsidRPr="00FB66F0" w:rsidRDefault="004A5B16" w:rsidP="006C58DE">
            <w:pPr>
              <w:spacing w:after="140" w:line="290" w:lineRule="auto"/>
              <w:jc w:val="center"/>
            </w:pPr>
            <w:r w:rsidRPr="00FB66F0">
              <w:t xml:space="preserve">Total utilizado no </w:t>
            </w:r>
            <w:del w:id="3126" w:author="Livia Arbex Endo | Felsberg Advogados" w:date="2019-03-29T12:37:00Z">
              <w:r w:rsidDel="00BD3A6A">
                <w:delText>semestre</w:delText>
              </w:r>
            </w:del>
            <w:ins w:id="3127" w:author="Livia Arbex Endo | Felsberg Advogados" w:date="2019-03-29T12:37:00Z">
              <w:r w:rsidR="00BD3A6A">
                <w:t>trimestre</w:t>
              </w:r>
            </w:ins>
          </w:p>
        </w:tc>
        <w:tc>
          <w:tcPr>
            <w:tcW w:w="1276" w:type="dxa"/>
            <w:tcBorders>
              <w:top w:val="nil"/>
              <w:left w:val="nil"/>
              <w:bottom w:val="nil"/>
              <w:right w:val="nil"/>
            </w:tcBorders>
            <w:vAlign w:val="center"/>
          </w:tcPr>
          <w:p w14:paraId="1C3C76C5"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328" w:type="dxa"/>
            <w:tcBorders>
              <w:top w:val="nil"/>
              <w:left w:val="nil"/>
              <w:bottom w:val="nil"/>
              <w:right w:val="single" w:sz="8" w:space="0" w:color="BFBFBF"/>
            </w:tcBorders>
            <w:vAlign w:val="center"/>
          </w:tcPr>
          <w:p w14:paraId="56A51E29"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224" w:type="dxa"/>
            <w:tcBorders>
              <w:top w:val="nil"/>
              <w:left w:val="nil"/>
              <w:bottom w:val="nil"/>
              <w:right w:val="single" w:sz="8" w:space="0" w:color="BFBFBF"/>
            </w:tcBorders>
            <w:vAlign w:val="center"/>
          </w:tcPr>
          <w:p w14:paraId="1782E663" w14:textId="77777777" w:rsidR="004A5B16" w:rsidRPr="00FB66F0" w:rsidRDefault="004A5B16" w:rsidP="006C58DE">
            <w:pPr>
              <w:spacing w:after="140" w:line="290" w:lineRule="auto"/>
              <w:jc w:val="center"/>
            </w:pPr>
            <w:r w:rsidRPr="00FB66F0">
              <w:t>[</w:t>
            </w:r>
            <w:r w:rsidRPr="00FB66F0">
              <w:sym w:font="Symbol" w:char="F0B7"/>
            </w:r>
            <w:r w:rsidRPr="00FB66F0">
              <w:t>]</w:t>
            </w:r>
          </w:p>
        </w:tc>
      </w:tr>
      <w:tr w:rsidR="004A5B16" w:rsidRPr="004A5B16" w14:paraId="0AE8A202" w14:textId="77777777" w:rsidTr="006C58DE">
        <w:trPr>
          <w:trHeight w:val="510"/>
          <w:jc w:val="center"/>
        </w:trPr>
        <w:tc>
          <w:tcPr>
            <w:tcW w:w="5835" w:type="dxa"/>
            <w:gridSpan w:val="4"/>
            <w:tcBorders>
              <w:top w:val="nil"/>
              <w:left w:val="single" w:sz="8" w:space="0" w:color="BFBFBF"/>
              <w:bottom w:val="single" w:sz="8" w:space="0" w:color="BFBFBF"/>
              <w:right w:val="single" w:sz="8" w:space="0" w:color="BFBFBF"/>
            </w:tcBorders>
            <w:noWrap/>
            <w:tcMar>
              <w:top w:w="0" w:type="dxa"/>
              <w:left w:w="70" w:type="dxa"/>
              <w:bottom w:w="0" w:type="dxa"/>
              <w:right w:w="70" w:type="dxa"/>
            </w:tcMar>
            <w:vAlign w:val="center"/>
          </w:tcPr>
          <w:p w14:paraId="3CCA0A14" w14:textId="77777777" w:rsidR="004A5B16" w:rsidRPr="00FB66F0" w:rsidRDefault="004A5B16" w:rsidP="006C58DE">
            <w:pPr>
              <w:spacing w:after="140" w:line="290" w:lineRule="auto"/>
              <w:jc w:val="center"/>
            </w:pPr>
            <w:r w:rsidRPr="00FB66F0">
              <w:t>Total devido</w:t>
            </w:r>
          </w:p>
        </w:tc>
        <w:tc>
          <w:tcPr>
            <w:tcW w:w="1276" w:type="dxa"/>
            <w:tcBorders>
              <w:top w:val="nil"/>
              <w:left w:val="nil"/>
              <w:bottom w:val="single" w:sz="8" w:space="0" w:color="BFBFBF"/>
              <w:right w:val="nil"/>
            </w:tcBorders>
            <w:vAlign w:val="center"/>
          </w:tcPr>
          <w:p w14:paraId="2DF177BC" w14:textId="77777777" w:rsidR="004A5B16" w:rsidRPr="00FB66F0" w:rsidRDefault="004A5B16" w:rsidP="006C58DE">
            <w:pPr>
              <w:spacing w:after="140" w:line="290" w:lineRule="auto"/>
              <w:jc w:val="center"/>
            </w:pPr>
            <w:r w:rsidRPr="00FB66F0">
              <w:t>100%</w:t>
            </w:r>
          </w:p>
        </w:tc>
        <w:tc>
          <w:tcPr>
            <w:tcW w:w="1328" w:type="dxa"/>
            <w:tcBorders>
              <w:top w:val="nil"/>
              <w:left w:val="nil"/>
              <w:bottom w:val="single" w:sz="8" w:space="0" w:color="BFBFBF"/>
              <w:right w:val="single" w:sz="8" w:space="0" w:color="BFBFBF"/>
            </w:tcBorders>
            <w:vAlign w:val="center"/>
          </w:tcPr>
          <w:p w14:paraId="238B324D" w14:textId="77777777" w:rsidR="004A5B16" w:rsidRPr="00FB66F0" w:rsidRDefault="004A5B16" w:rsidP="006C58DE">
            <w:pPr>
              <w:spacing w:after="140" w:line="290" w:lineRule="auto"/>
              <w:jc w:val="center"/>
            </w:pPr>
            <w:r w:rsidRPr="00FB66F0">
              <w:t>100%</w:t>
            </w:r>
          </w:p>
        </w:tc>
        <w:tc>
          <w:tcPr>
            <w:tcW w:w="1224" w:type="dxa"/>
            <w:tcBorders>
              <w:top w:val="nil"/>
              <w:left w:val="nil"/>
              <w:bottom w:val="single" w:sz="8" w:space="0" w:color="BFBFBF"/>
              <w:right w:val="single" w:sz="8" w:space="0" w:color="BFBFBF"/>
            </w:tcBorders>
            <w:vAlign w:val="center"/>
          </w:tcPr>
          <w:p w14:paraId="2E1586FF" w14:textId="77777777" w:rsidR="004A5B16" w:rsidRPr="00FB66F0" w:rsidRDefault="004A5B16" w:rsidP="006C58DE">
            <w:pPr>
              <w:spacing w:after="140" w:line="290" w:lineRule="auto"/>
              <w:jc w:val="center"/>
            </w:pPr>
            <w:r w:rsidRPr="00FB66F0">
              <w:t>R$[</w:t>
            </w:r>
            <w:r w:rsidRPr="00FB66F0">
              <w:sym w:font="Symbol" w:char="F0B7"/>
            </w:r>
            <w:r w:rsidRPr="00FB66F0">
              <w:t>]</w:t>
            </w:r>
          </w:p>
        </w:tc>
      </w:tr>
    </w:tbl>
    <w:p w14:paraId="199BD123" w14:textId="77777777" w:rsidR="004A5B16" w:rsidRPr="00FB66F0" w:rsidRDefault="004A5B16" w:rsidP="004A5B16">
      <w:pPr>
        <w:spacing w:line="360" w:lineRule="auto"/>
        <w:jc w:val="both"/>
      </w:pPr>
      <w:r w:rsidRPr="00FB66F0" w:rsidDel="00B24DF2">
        <w:t xml:space="preserve"> </w:t>
      </w:r>
    </w:p>
    <w:p w14:paraId="09B2FE37" w14:textId="77777777" w:rsidR="004A5B16" w:rsidRPr="00FB66F0" w:rsidRDefault="004A5B16" w:rsidP="004A5B16">
      <w:pPr>
        <w:spacing w:line="360" w:lineRule="auto"/>
        <w:jc w:val="both"/>
      </w:pPr>
    </w:p>
    <w:p w14:paraId="32CF36EF" w14:textId="77777777" w:rsidR="004A5B16" w:rsidRPr="00FB66F0" w:rsidRDefault="004A5B16" w:rsidP="004A5B16">
      <w:pPr>
        <w:spacing w:line="360" w:lineRule="auto"/>
        <w:jc w:val="center"/>
      </w:pPr>
      <w:r w:rsidRPr="00FB66F0">
        <w:t>São Paulo, [•] de [•] de [•].</w:t>
      </w:r>
    </w:p>
    <w:p w14:paraId="527B3615" w14:textId="77777777" w:rsidR="004A5B16" w:rsidRPr="00FB66F0" w:rsidRDefault="004A5B16" w:rsidP="004A5B16">
      <w:pPr>
        <w:spacing w:line="360" w:lineRule="auto"/>
        <w:jc w:val="both"/>
      </w:pPr>
    </w:p>
    <w:p w14:paraId="5BD69380" w14:textId="77777777" w:rsidR="004A5B16" w:rsidRPr="00FB66F0" w:rsidRDefault="004A5B16" w:rsidP="004A5B16">
      <w:pPr>
        <w:spacing w:line="360" w:lineRule="auto"/>
        <w:jc w:val="center"/>
      </w:pPr>
    </w:p>
    <w:tbl>
      <w:tblPr>
        <w:tblStyle w:val="Tabelacomgrade"/>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4A5B16" w:rsidRPr="004A5B16" w14:paraId="7FA663F9" w14:textId="77777777" w:rsidTr="006C58DE">
        <w:tc>
          <w:tcPr>
            <w:tcW w:w="9889" w:type="dxa"/>
            <w:gridSpan w:val="2"/>
          </w:tcPr>
          <w:p w14:paraId="51E58777" w14:textId="383252F2" w:rsidR="004A5B16" w:rsidRPr="00FB66F0" w:rsidRDefault="004A5B16" w:rsidP="006C58DE">
            <w:pPr>
              <w:widowControl w:val="0"/>
              <w:tabs>
                <w:tab w:val="left" w:pos="8647"/>
              </w:tabs>
              <w:spacing w:line="360" w:lineRule="auto"/>
              <w:jc w:val="center"/>
              <w:rPr>
                <w:rStyle w:val="titulo-azul16-01"/>
                <w:b/>
                <w:bCs/>
                <w:color w:val="000000"/>
              </w:rPr>
            </w:pPr>
            <w:r>
              <w:rPr>
                <w:b/>
                <w:bCs/>
                <w:color w:val="000000"/>
              </w:rPr>
              <w:t xml:space="preserve">CHB - </w:t>
            </w:r>
            <w:r w:rsidRPr="00D46D7B">
              <w:rPr>
                <w:b/>
                <w:bCs/>
                <w:color w:val="000000"/>
              </w:rPr>
              <w:t>COMPANHIA HIPOTECÁRIA BRASILEIRA</w:t>
            </w:r>
          </w:p>
          <w:p w14:paraId="6D8AC4A2" w14:textId="77777777" w:rsidR="004A5B16" w:rsidRPr="00FB66F0" w:rsidRDefault="004A5B16" w:rsidP="006C58DE">
            <w:pPr>
              <w:widowControl w:val="0"/>
              <w:tabs>
                <w:tab w:val="left" w:pos="8647"/>
              </w:tabs>
              <w:spacing w:line="360" w:lineRule="auto"/>
              <w:jc w:val="center"/>
              <w:rPr>
                <w:i/>
                <w:lang w:eastAsia="en-US"/>
              </w:rPr>
            </w:pPr>
          </w:p>
        </w:tc>
      </w:tr>
      <w:tr w:rsidR="004A5B16" w:rsidRPr="004A5B16" w14:paraId="6F935E2E" w14:textId="77777777" w:rsidTr="006C58DE">
        <w:tc>
          <w:tcPr>
            <w:tcW w:w="4944" w:type="dxa"/>
          </w:tcPr>
          <w:p w14:paraId="2D5641AB" w14:textId="77777777" w:rsidR="004A5B16" w:rsidRPr="00FB66F0" w:rsidRDefault="004A5B16" w:rsidP="006C58DE">
            <w:pPr>
              <w:widowControl w:val="0"/>
              <w:tabs>
                <w:tab w:val="left" w:pos="8647"/>
              </w:tabs>
              <w:spacing w:line="360" w:lineRule="auto"/>
              <w:rPr>
                <w:lang w:eastAsia="en-US"/>
              </w:rPr>
            </w:pPr>
            <w:r w:rsidRPr="00FB66F0">
              <w:rPr>
                <w:lang w:eastAsia="en-US"/>
              </w:rPr>
              <w:t>Nome:</w:t>
            </w:r>
          </w:p>
        </w:tc>
        <w:tc>
          <w:tcPr>
            <w:tcW w:w="4945" w:type="dxa"/>
          </w:tcPr>
          <w:p w14:paraId="6121FA7C" w14:textId="77777777" w:rsidR="004A5B16" w:rsidRPr="00FB66F0" w:rsidRDefault="004A5B16" w:rsidP="006C58DE">
            <w:pPr>
              <w:widowControl w:val="0"/>
              <w:tabs>
                <w:tab w:val="left" w:pos="8647"/>
              </w:tabs>
              <w:spacing w:line="360" w:lineRule="auto"/>
              <w:rPr>
                <w:lang w:eastAsia="en-US"/>
              </w:rPr>
            </w:pPr>
            <w:r w:rsidRPr="00FB66F0">
              <w:rPr>
                <w:lang w:eastAsia="en-US"/>
              </w:rPr>
              <w:t>Nome:</w:t>
            </w:r>
          </w:p>
        </w:tc>
      </w:tr>
      <w:tr w:rsidR="004A5B16" w:rsidRPr="004A5B16" w14:paraId="37693730" w14:textId="77777777" w:rsidTr="006C58DE">
        <w:tc>
          <w:tcPr>
            <w:tcW w:w="4944" w:type="dxa"/>
          </w:tcPr>
          <w:p w14:paraId="03910393" w14:textId="77777777" w:rsidR="004A5B16" w:rsidRPr="00FB66F0" w:rsidRDefault="004A5B16" w:rsidP="006C58DE">
            <w:pPr>
              <w:widowControl w:val="0"/>
              <w:tabs>
                <w:tab w:val="left" w:pos="8647"/>
              </w:tabs>
              <w:spacing w:line="360" w:lineRule="auto"/>
              <w:rPr>
                <w:lang w:eastAsia="en-US"/>
              </w:rPr>
            </w:pPr>
            <w:r w:rsidRPr="00FB66F0">
              <w:rPr>
                <w:lang w:eastAsia="en-US"/>
              </w:rPr>
              <w:t>Cargo:</w:t>
            </w:r>
          </w:p>
        </w:tc>
        <w:tc>
          <w:tcPr>
            <w:tcW w:w="4945" w:type="dxa"/>
          </w:tcPr>
          <w:p w14:paraId="6D42D16D" w14:textId="77777777" w:rsidR="004A5B16" w:rsidRPr="00FB66F0" w:rsidRDefault="004A5B16" w:rsidP="006C58DE">
            <w:pPr>
              <w:widowControl w:val="0"/>
              <w:tabs>
                <w:tab w:val="left" w:pos="8647"/>
              </w:tabs>
              <w:spacing w:line="360" w:lineRule="auto"/>
              <w:rPr>
                <w:lang w:eastAsia="en-US"/>
              </w:rPr>
            </w:pPr>
            <w:r w:rsidRPr="00FB66F0">
              <w:rPr>
                <w:lang w:eastAsia="en-US"/>
              </w:rPr>
              <w:t>Cargo:</w:t>
            </w:r>
          </w:p>
        </w:tc>
      </w:tr>
    </w:tbl>
    <w:p w14:paraId="5A76F830" w14:textId="77777777" w:rsidR="004A5B16" w:rsidRPr="004A5B16" w:rsidRDefault="004A5B16" w:rsidP="004A5B16"/>
    <w:p w14:paraId="211C3BC8" w14:textId="77777777" w:rsidR="004A5B16" w:rsidRPr="00FB66F0" w:rsidRDefault="004A5B16" w:rsidP="004A5B16">
      <w:pPr>
        <w:pStyle w:val="Commarcadores1"/>
        <w:jc w:val="center"/>
        <w:rPr>
          <w:rFonts w:ascii="Times New Roman" w:hAnsi="Times New Roman" w:cs="Times New Roman"/>
          <w:b/>
          <w:i w:val="0"/>
          <w:sz w:val="24"/>
          <w:szCs w:val="24"/>
          <w:shd w:val="clear" w:color="auto" w:fill="C0C0C0"/>
        </w:rPr>
      </w:pPr>
    </w:p>
    <w:p w14:paraId="62197B8C" w14:textId="532E222D" w:rsidR="004A5B16" w:rsidRDefault="004A5B16" w:rsidP="004A5B16">
      <w:pPr>
        <w:spacing w:line="276" w:lineRule="auto"/>
        <w:jc w:val="center"/>
        <w:rPr>
          <w:rFonts w:eastAsia="Arial Unicode MS"/>
          <w:b/>
          <w:color w:val="000000"/>
          <w:w w:val="0"/>
        </w:rPr>
      </w:pPr>
      <w:r>
        <w:rPr>
          <w:b/>
          <w:shd w:val="clear" w:color="auto" w:fill="C0C0C0"/>
        </w:rPr>
        <w:br w:type="page"/>
      </w:r>
    </w:p>
    <w:p w14:paraId="16CB8664" w14:textId="18EF62FA" w:rsidR="004A5B16" w:rsidRDefault="004A5B16" w:rsidP="00D46D7B">
      <w:pPr>
        <w:spacing w:line="276" w:lineRule="auto"/>
        <w:jc w:val="center"/>
        <w:rPr>
          <w:rFonts w:eastAsia="Arial Unicode MS"/>
          <w:b/>
          <w:color w:val="000000"/>
          <w:w w:val="0"/>
        </w:rPr>
      </w:pPr>
    </w:p>
    <w:p w14:paraId="32B4D096" w14:textId="77777777" w:rsidR="004A5B16" w:rsidRPr="00D46D7B" w:rsidRDefault="004A5B16" w:rsidP="00D46D7B">
      <w:pPr>
        <w:spacing w:line="276" w:lineRule="auto"/>
        <w:jc w:val="center"/>
        <w:rPr>
          <w:rFonts w:eastAsia="Arial Unicode MS"/>
          <w:b/>
          <w:color w:val="000000"/>
          <w:w w:val="0"/>
        </w:rPr>
      </w:pPr>
    </w:p>
    <w:sectPr w:rsidR="004A5B16" w:rsidRPr="00D46D7B" w:rsidSect="005C5AAE">
      <w:headerReference w:type="even" r:id="rId23"/>
      <w:headerReference w:type="default" r:id="rId24"/>
      <w:footerReference w:type="even" r:id="rId25"/>
      <w:footerReference w:type="default" r:id="rId26"/>
      <w:headerReference w:type="first" r:id="rId27"/>
      <w:footerReference w:type="first" r:id="rId28"/>
      <w:pgSz w:w="11907" w:h="16840" w:code="9"/>
      <w:pgMar w:top="1843"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3BAF9" w14:textId="77777777" w:rsidR="0093206B" w:rsidRDefault="0093206B">
      <w:r>
        <w:separator/>
      </w:r>
    </w:p>
  </w:endnote>
  <w:endnote w:type="continuationSeparator" w:id="0">
    <w:p w14:paraId="724C2A55" w14:textId="77777777" w:rsidR="0093206B" w:rsidRDefault="0093206B">
      <w:r>
        <w:continuationSeparator/>
      </w:r>
    </w:p>
  </w:endnote>
  <w:endnote w:type="continuationNotice" w:id="1">
    <w:p w14:paraId="14915704" w14:textId="77777777" w:rsidR="0093206B" w:rsidRDefault="009320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Frutiger Light">
    <w:altName w:val="Bell M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B4EC1" w14:textId="77777777" w:rsidR="0093206B" w:rsidRDefault="0093206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53927DE" w14:textId="77777777" w:rsidR="0093206B" w:rsidRDefault="0093206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C27CF" w14:textId="7C3BC596" w:rsidR="0093206B" w:rsidRPr="005D3938" w:rsidRDefault="0093206B">
    <w:pPr>
      <w:pStyle w:val="Rodap"/>
      <w:framePr w:wrap="around" w:vAnchor="text" w:hAnchor="margin" w:xAlign="right" w:y="1"/>
      <w:rPr>
        <w:rStyle w:val="Nmerodepgina"/>
        <w:sz w:val="16"/>
        <w:szCs w:val="16"/>
      </w:rPr>
    </w:pPr>
    <w:r w:rsidRPr="005D3938">
      <w:rPr>
        <w:rStyle w:val="Nmerodepgina"/>
        <w:sz w:val="16"/>
        <w:szCs w:val="16"/>
      </w:rPr>
      <w:fldChar w:fldCharType="begin"/>
    </w:r>
    <w:r w:rsidRPr="005D3938">
      <w:rPr>
        <w:rStyle w:val="Nmerodepgina"/>
        <w:sz w:val="16"/>
        <w:szCs w:val="16"/>
      </w:rPr>
      <w:instrText xml:space="preserve">PAGE  </w:instrText>
    </w:r>
    <w:r w:rsidRPr="005D3938">
      <w:rPr>
        <w:rStyle w:val="Nmerodepgina"/>
        <w:sz w:val="16"/>
        <w:szCs w:val="16"/>
      </w:rPr>
      <w:fldChar w:fldCharType="separate"/>
    </w:r>
    <w:r>
      <w:rPr>
        <w:rStyle w:val="Nmerodepgina"/>
        <w:noProof/>
        <w:sz w:val="16"/>
        <w:szCs w:val="16"/>
      </w:rPr>
      <w:t>2</w:t>
    </w:r>
    <w:r w:rsidRPr="005D3938">
      <w:rPr>
        <w:rStyle w:val="Nmerodepgina"/>
        <w:sz w:val="16"/>
        <w:szCs w:val="16"/>
      </w:rPr>
      <w:fldChar w:fldCharType="end"/>
    </w:r>
  </w:p>
  <w:p w14:paraId="40D4193C" w14:textId="0634899D" w:rsidR="0093206B" w:rsidDel="00DD0764" w:rsidRDefault="0093206B" w:rsidP="00EE1D17">
    <w:pPr>
      <w:pStyle w:val="Rodap"/>
      <w:ind w:right="360"/>
      <w:jc w:val="right"/>
      <w:rPr>
        <w:del w:id="3128" w:author="Livia Arbex Endo | Felsberg Advogados" w:date="2019-04-05T15:07:00Z"/>
        <w:rFonts w:ascii="Calibri" w:hAnsi="Calibri" w:cs="Calibri"/>
        <w:sz w:val="16"/>
      </w:rPr>
    </w:pPr>
    <w:del w:id="3129" w:author="Livia Arbex Endo | Felsberg Advogados" w:date="2019-04-05T15:07:00Z">
      <w:r w:rsidDel="00DD0764">
        <w:rPr>
          <w:rFonts w:ascii="Calibri" w:hAnsi="Calibri" w:cs="Calibri"/>
          <w:sz w:val="16"/>
        </w:rPr>
        <w:fldChar w:fldCharType="begin"/>
      </w:r>
      <w:r w:rsidDel="00DD0764">
        <w:rPr>
          <w:rFonts w:ascii="Calibri" w:hAnsi="Calibri" w:cs="Calibri"/>
          <w:sz w:val="16"/>
        </w:rPr>
        <w:delInstrText xml:space="preserve"> DOCPROPERTY "iManageFooter"  \* MERGEFORMAT </w:delInstrText>
      </w:r>
      <w:r w:rsidDel="00DD0764">
        <w:rPr>
          <w:rFonts w:ascii="Calibri" w:hAnsi="Calibri" w:cs="Calibri"/>
          <w:sz w:val="16"/>
        </w:rPr>
        <w:fldChar w:fldCharType="separate"/>
      </w:r>
    </w:del>
  </w:p>
  <w:p w14:paraId="76BCCA04" w14:textId="77777777" w:rsidR="005C5AAE" w:rsidRDefault="0093206B" w:rsidP="00A32463">
    <w:pPr>
      <w:pStyle w:val="Rodap"/>
      <w:ind w:right="360"/>
      <w:jc w:val="right"/>
      <w:rPr>
        <w:ins w:id="3130" w:author="Livia Arbex Endo | Felsberg Advogados" w:date="2019-04-05T17:28:00Z"/>
        <w:rFonts w:ascii="Calibri" w:hAnsi="Calibri" w:cs="Calibri"/>
        <w:sz w:val="16"/>
      </w:rPr>
    </w:pPr>
    <w:del w:id="3131" w:author="Livia Arbex Endo | Felsberg Advogados" w:date="2019-04-05T15:07:00Z">
      <w:r w:rsidDel="00DD0764">
        <w:rPr>
          <w:rFonts w:ascii="Calibri" w:hAnsi="Calibri" w:cs="Calibri"/>
          <w:sz w:val="16"/>
        </w:rPr>
        <w:delText xml:space="preserve">DOCS - 10942018v1 </w:delText>
      </w:r>
      <w:r w:rsidDel="00DD0764">
        <w:rPr>
          <w:rFonts w:ascii="Calibri" w:hAnsi="Calibri" w:cs="Calibri"/>
          <w:sz w:val="16"/>
        </w:rPr>
        <w:fldChar w:fldCharType="end"/>
      </w:r>
    </w:del>
    <w:ins w:id="3132" w:author="Livia Arbex Endo | Felsberg Advogados" w:date="2019-04-05T17:28:00Z">
      <w:r w:rsidR="005C5AAE">
        <w:rPr>
          <w:rFonts w:ascii="Calibri" w:hAnsi="Calibri" w:cs="Calibri"/>
          <w:sz w:val="16"/>
        </w:rPr>
        <w:fldChar w:fldCharType="begin"/>
      </w:r>
      <w:r w:rsidR="005C5AAE">
        <w:rPr>
          <w:rFonts w:ascii="Calibri" w:hAnsi="Calibri" w:cs="Calibri"/>
          <w:sz w:val="16"/>
        </w:rPr>
        <w:instrText xml:space="preserve"> DOCPROPERTY "iManageFooter"  \* MERGEFORMAT </w:instrText>
      </w:r>
    </w:ins>
    <w:r w:rsidR="005C5AAE">
      <w:rPr>
        <w:rFonts w:ascii="Calibri" w:hAnsi="Calibri" w:cs="Calibri"/>
        <w:sz w:val="16"/>
      </w:rPr>
      <w:fldChar w:fldCharType="separate"/>
    </w:r>
  </w:p>
  <w:p w14:paraId="7B31B0F9" w14:textId="439EE600" w:rsidR="0093206B" w:rsidRPr="005C5AAE" w:rsidRDefault="005C5AAE" w:rsidP="005C5AAE">
    <w:pPr>
      <w:pStyle w:val="Rodap"/>
      <w:ind w:right="360"/>
      <w:jc w:val="right"/>
      <w:rPr>
        <w:rFonts w:ascii="Calibri" w:hAnsi="Calibri" w:cs="Calibri"/>
        <w:sz w:val="16"/>
      </w:rPr>
    </w:pPr>
    <w:ins w:id="3133" w:author="Livia Arbex Endo | Felsberg Advogados" w:date="2019-04-05T17:28:00Z">
      <w:r>
        <w:rPr>
          <w:rFonts w:ascii="Calibri" w:hAnsi="Calibri" w:cs="Calibri"/>
          <w:sz w:val="16"/>
        </w:rPr>
        <w:t xml:space="preserve">DOCS - 10942018v1 </w:t>
      </w:r>
      <w:r>
        <w:rPr>
          <w:rFonts w:ascii="Calibri" w:hAnsi="Calibri" w:cs="Calibri"/>
          <w:sz w:val="16"/>
        </w:rPr>
        <w:fldChar w:fldCharType="end"/>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0205A" w14:textId="3D9A59A4" w:rsidR="0093206B" w:rsidDel="00DD0764" w:rsidRDefault="0093206B" w:rsidP="00EE1D17">
    <w:pPr>
      <w:pStyle w:val="Rodap"/>
      <w:jc w:val="right"/>
      <w:rPr>
        <w:del w:id="3134" w:author="Livia Arbex Endo | Felsberg Advogados" w:date="2019-04-05T15:07:00Z"/>
        <w:rFonts w:ascii="Calibri" w:hAnsi="Calibri" w:cs="Calibri"/>
        <w:sz w:val="16"/>
      </w:rPr>
    </w:pPr>
    <w:del w:id="3135" w:author="Livia Arbex Endo | Felsberg Advogados" w:date="2019-04-05T15:07:00Z">
      <w:r w:rsidDel="00DD0764">
        <w:rPr>
          <w:rFonts w:ascii="Calibri" w:hAnsi="Calibri" w:cs="Calibri"/>
          <w:sz w:val="16"/>
        </w:rPr>
        <w:fldChar w:fldCharType="begin"/>
      </w:r>
      <w:r w:rsidDel="00DD0764">
        <w:rPr>
          <w:rFonts w:ascii="Calibri" w:hAnsi="Calibri" w:cs="Calibri"/>
          <w:sz w:val="16"/>
        </w:rPr>
        <w:delInstrText xml:space="preserve"> DOCPROPERTY "iManageFooter"  \* MERGEFORMAT </w:delInstrText>
      </w:r>
      <w:r w:rsidDel="00DD0764">
        <w:rPr>
          <w:rFonts w:ascii="Calibri" w:hAnsi="Calibri" w:cs="Calibri"/>
          <w:sz w:val="16"/>
        </w:rPr>
        <w:fldChar w:fldCharType="separate"/>
      </w:r>
    </w:del>
  </w:p>
  <w:p w14:paraId="2811A97E" w14:textId="77777777" w:rsidR="005C5AAE" w:rsidRDefault="0093206B" w:rsidP="00A32463">
    <w:pPr>
      <w:pStyle w:val="Rodap"/>
      <w:jc w:val="right"/>
      <w:rPr>
        <w:ins w:id="3136" w:author="Livia Arbex Endo | Felsberg Advogados" w:date="2019-04-05T17:28:00Z"/>
        <w:rFonts w:ascii="Calibri" w:hAnsi="Calibri" w:cs="Calibri"/>
        <w:sz w:val="16"/>
      </w:rPr>
    </w:pPr>
    <w:del w:id="3137" w:author="Livia Arbex Endo | Felsberg Advogados" w:date="2019-04-05T15:07:00Z">
      <w:r w:rsidDel="00DD0764">
        <w:rPr>
          <w:rFonts w:ascii="Calibri" w:hAnsi="Calibri" w:cs="Calibri"/>
          <w:sz w:val="16"/>
        </w:rPr>
        <w:delText xml:space="preserve">DOCS - 10942018v1 </w:delText>
      </w:r>
      <w:r w:rsidDel="00DD0764">
        <w:rPr>
          <w:rFonts w:ascii="Calibri" w:hAnsi="Calibri" w:cs="Calibri"/>
          <w:sz w:val="16"/>
        </w:rPr>
        <w:fldChar w:fldCharType="end"/>
      </w:r>
    </w:del>
    <w:ins w:id="3138" w:author="Livia Arbex Endo | Felsberg Advogados" w:date="2019-04-05T17:28:00Z">
      <w:r w:rsidR="005C5AAE">
        <w:rPr>
          <w:rFonts w:ascii="Calibri" w:hAnsi="Calibri" w:cs="Calibri"/>
          <w:sz w:val="16"/>
        </w:rPr>
        <w:fldChar w:fldCharType="begin"/>
      </w:r>
      <w:r w:rsidR="005C5AAE">
        <w:rPr>
          <w:rFonts w:ascii="Calibri" w:hAnsi="Calibri" w:cs="Calibri"/>
          <w:sz w:val="16"/>
        </w:rPr>
        <w:instrText xml:space="preserve"> DOCPROPERTY "iManageFooter"  \* MERGEFORMAT </w:instrText>
      </w:r>
    </w:ins>
    <w:r w:rsidR="005C5AAE">
      <w:rPr>
        <w:rFonts w:ascii="Calibri" w:hAnsi="Calibri" w:cs="Calibri"/>
        <w:sz w:val="16"/>
      </w:rPr>
      <w:fldChar w:fldCharType="separate"/>
    </w:r>
  </w:p>
  <w:p w14:paraId="3B9FF635" w14:textId="48A00EC8" w:rsidR="0093206B" w:rsidRPr="005C5AAE" w:rsidRDefault="005C5AAE" w:rsidP="005C5AAE">
    <w:pPr>
      <w:pStyle w:val="Rodap"/>
      <w:jc w:val="right"/>
      <w:rPr>
        <w:rFonts w:ascii="Calibri" w:hAnsi="Calibri" w:cs="Calibri"/>
        <w:sz w:val="16"/>
      </w:rPr>
    </w:pPr>
    <w:ins w:id="3139" w:author="Livia Arbex Endo | Felsberg Advogados" w:date="2019-04-05T17:28:00Z">
      <w:r>
        <w:rPr>
          <w:rFonts w:ascii="Calibri" w:hAnsi="Calibri" w:cs="Calibri"/>
          <w:sz w:val="16"/>
        </w:rPr>
        <w:t xml:space="preserve">DOCS - 10942018v1 </w:t>
      </w:r>
      <w:r>
        <w:rPr>
          <w:rFonts w:ascii="Calibri" w:hAnsi="Calibri" w:cs="Calibri"/>
          <w:sz w:val="16"/>
        </w:rP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DC55F" w14:textId="77777777" w:rsidR="0093206B" w:rsidRDefault="0093206B">
      <w:r>
        <w:separator/>
      </w:r>
    </w:p>
  </w:footnote>
  <w:footnote w:type="continuationSeparator" w:id="0">
    <w:p w14:paraId="2187FB70" w14:textId="77777777" w:rsidR="0093206B" w:rsidRDefault="0093206B">
      <w:r>
        <w:continuationSeparator/>
      </w:r>
    </w:p>
  </w:footnote>
  <w:footnote w:type="continuationNotice" w:id="1">
    <w:p w14:paraId="5654D89D" w14:textId="77777777" w:rsidR="0093206B" w:rsidRDefault="009320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B4383" w14:textId="77777777" w:rsidR="0093206B" w:rsidRDefault="0093206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A3023" w14:textId="77777777" w:rsidR="0093206B" w:rsidRDefault="0093206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C8FAF" w14:textId="77777777" w:rsidR="0093206B" w:rsidRDefault="0093206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5"/>
    <w:lvl w:ilvl="0">
      <w:start w:val="1"/>
      <w:numFmt w:val="lowerRoman"/>
      <w:lvlText w:val="(%1)"/>
      <w:lvlJc w:val="left"/>
      <w:pPr>
        <w:tabs>
          <w:tab w:val="num" w:pos="0"/>
        </w:tabs>
        <w:ind w:left="1080" w:hanging="720"/>
      </w:pPr>
    </w:lvl>
  </w:abstractNum>
  <w:abstractNum w:abstractNumId="1" w15:restartNumberingAfterBreak="0">
    <w:nsid w:val="00000004"/>
    <w:multiLevelType w:val="multilevel"/>
    <w:tmpl w:val="30FC889E"/>
    <w:name w:val="WW8Num6"/>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val="0"/>
        <w:i w:val="0"/>
      </w:rPr>
    </w:lvl>
    <w:lvl w:ilvl="2">
      <w:start w:val="1"/>
      <w:numFmt w:val="decimal"/>
      <w:lvlText w:val="%1.%2.%3."/>
      <w:lvlJc w:val="left"/>
      <w:pPr>
        <w:tabs>
          <w:tab w:val="num" w:pos="0"/>
        </w:tabs>
        <w:ind w:left="1071" w:hanging="504"/>
      </w:pPr>
    </w:lvl>
    <w:lvl w:ilvl="3">
      <w:start w:val="1"/>
      <w:numFmt w:val="decimal"/>
      <w:lvlText w:val="%1.%2.%3.%4."/>
      <w:lvlJc w:val="left"/>
      <w:pPr>
        <w:tabs>
          <w:tab w:val="num" w:pos="0"/>
        </w:tabs>
        <w:ind w:left="1728" w:hanging="648"/>
      </w:pPr>
      <w:rPr>
        <w:b w:val="0"/>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0000006"/>
    <w:multiLevelType w:val="singleLevel"/>
    <w:tmpl w:val="00000006"/>
    <w:name w:val="WW8Num10"/>
    <w:lvl w:ilvl="0">
      <w:start w:val="1"/>
      <w:numFmt w:val="lowerLetter"/>
      <w:lvlText w:val="%1)"/>
      <w:lvlJc w:val="left"/>
      <w:pPr>
        <w:tabs>
          <w:tab w:val="num" w:pos="0"/>
        </w:tabs>
        <w:ind w:left="720" w:hanging="360"/>
      </w:pPr>
      <w:rPr>
        <w:b w:val="0"/>
        <w:i w:val="0"/>
      </w:rPr>
    </w:lvl>
  </w:abstractNum>
  <w:abstractNum w:abstractNumId="3" w15:restartNumberingAfterBreak="0">
    <w:nsid w:val="00000008"/>
    <w:multiLevelType w:val="singleLevel"/>
    <w:tmpl w:val="44C82612"/>
    <w:name w:val="WW8Num12"/>
    <w:lvl w:ilvl="0">
      <w:start w:val="1"/>
      <w:numFmt w:val="lowerRoman"/>
      <w:lvlText w:val="(%1)"/>
      <w:lvlJc w:val="left"/>
      <w:pPr>
        <w:tabs>
          <w:tab w:val="num" w:pos="0"/>
        </w:tabs>
        <w:ind w:left="1440" w:hanging="720"/>
      </w:pPr>
      <w:rPr>
        <w:i w:val="0"/>
      </w:rPr>
    </w:lvl>
  </w:abstractNum>
  <w:abstractNum w:abstractNumId="4" w15:restartNumberingAfterBreak="0">
    <w:nsid w:val="0435255C"/>
    <w:multiLevelType w:val="singleLevel"/>
    <w:tmpl w:val="D08C1560"/>
    <w:lvl w:ilvl="0">
      <w:start w:val="4"/>
      <w:numFmt w:val="lowerRoman"/>
      <w:lvlText w:val="%1)"/>
      <w:lvlJc w:val="left"/>
      <w:pPr>
        <w:tabs>
          <w:tab w:val="num" w:pos="720"/>
        </w:tabs>
        <w:ind w:left="720" w:hanging="720"/>
      </w:pPr>
      <w:rPr>
        <w:rFonts w:hint="default"/>
      </w:rPr>
    </w:lvl>
  </w:abstractNum>
  <w:abstractNum w:abstractNumId="5" w15:restartNumberingAfterBreak="0">
    <w:nsid w:val="07F61E90"/>
    <w:multiLevelType w:val="multilevel"/>
    <w:tmpl w:val="717401B6"/>
    <w:lvl w:ilvl="0">
      <w:start w:val="4"/>
      <w:numFmt w:val="decimal"/>
      <w:lvlText w:val="%1"/>
      <w:lvlJc w:val="left"/>
      <w:pPr>
        <w:tabs>
          <w:tab w:val="num" w:pos="1425"/>
        </w:tabs>
        <w:ind w:left="1425" w:hanging="1425"/>
      </w:pPr>
      <w:rPr>
        <w:rFonts w:hint="default"/>
        <w:b/>
      </w:rPr>
    </w:lvl>
    <w:lvl w:ilvl="1">
      <w:start w:val="5"/>
      <w:numFmt w:val="decimal"/>
      <w:lvlText w:val="%1.%2"/>
      <w:lvlJc w:val="left"/>
      <w:pPr>
        <w:tabs>
          <w:tab w:val="num" w:pos="1425"/>
        </w:tabs>
        <w:ind w:left="1425" w:hanging="1425"/>
      </w:pPr>
      <w:rPr>
        <w:rFonts w:hint="default"/>
        <w:b/>
      </w:rPr>
    </w:lvl>
    <w:lvl w:ilvl="2">
      <w:start w:val="1"/>
      <w:numFmt w:val="decimal"/>
      <w:lvlText w:val="%1.%2.%3"/>
      <w:lvlJc w:val="left"/>
      <w:pPr>
        <w:tabs>
          <w:tab w:val="num" w:pos="1425"/>
        </w:tabs>
        <w:ind w:left="1425" w:hanging="1425"/>
      </w:pPr>
      <w:rPr>
        <w:rFonts w:hint="default"/>
        <w:b/>
      </w:rPr>
    </w:lvl>
    <w:lvl w:ilvl="3">
      <w:start w:val="1"/>
      <w:numFmt w:val="decimal"/>
      <w:lvlText w:val="%1.%2.%3.%4"/>
      <w:lvlJc w:val="left"/>
      <w:pPr>
        <w:tabs>
          <w:tab w:val="num" w:pos="1425"/>
        </w:tabs>
        <w:ind w:left="1425" w:hanging="1425"/>
      </w:pPr>
      <w:rPr>
        <w:rFonts w:hint="default"/>
        <w:b/>
      </w:rPr>
    </w:lvl>
    <w:lvl w:ilvl="4">
      <w:start w:val="1"/>
      <w:numFmt w:val="decimal"/>
      <w:lvlText w:val="%1.%2.%3.%4.%5"/>
      <w:lvlJc w:val="left"/>
      <w:pPr>
        <w:tabs>
          <w:tab w:val="num" w:pos="1425"/>
        </w:tabs>
        <w:ind w:left="1425" w:hanging="1425"/>
      </w:pPr>
      <w:rPr>
        <w:rFonts w:hint="default"/>
        <w:b/>
      </w:rPr>
    </w:lvl>
    <w:lvl w:ilvl="5">
      <w:start w:val="1"/>
      <w:numFmt w:val="decimal"/>
      <w:lvlText w:val="%1.%2.%3.%4.%5.%6"/>
      <w:lvlJc w:val="left"/>
      <w:pPr>
        <w:tabs>
          <w:tab w:val="num" w:pos="1425"/>
        </w:tabs>
        <w:ind w:left="1425" w:hanging="1425"/>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15:restartNumberingAfterBreak="0">
    <w:nsid w:val="09BB02A8"/>
    <w:multiLevelType w:val="singleLevel"/>
    <w:tmpl w:val="2AB84976"/>
    <w:lvl w:ilvl="0">
      <w:start w:val="2"/>
      <w:numFmt w:val="lowerRoman"/>
      <w:lvlText w:val="%1)"/>
      <w:lvlJc w:val="left"/>
      <w:pPr>
        <w:tabs>
          <w:tab w:val="num" w:pos="720"/>
        </w:tabs>
        <w:ind w:left="720" w:hanging="720"/>
      </w:pPr>
      <w:rPr>
        <w:rFonts w:hint="default"/>
      </w:rPr>
    </w:lvl>
  </w:abstractNum>
  <w:abstractNum w:abstractNumId="7" w15:restartNumberingAfterBreak="0">
    <w:nsid w:val="0A175142"/>
    <w:multiLevelType w:val="multilevel"/>
    <w:tmpl w:val="479EDEA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D62B9E"/>
    <w:multiLevelType w:val="hybridMultilevel"/>
    <w:tmpl w:val="633C91A0"/>
    <w:lvl w:ilvl="0" w:tplc="CBD2C1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10B0B80"/>
    <w:multiLevelType w:val="singleLevel"/>
    <w:tmpl w:val="A296F5AC"/>
    <w:lvl w:ilvl="0">
      <w:start w:val="2"/>
      <w:numFmt w:val="lowerRoman"/>
      <w:lvlText w:val="%1)"/>
      <w:lvlJc w:val="left"/>
      <w:pPr>
        <w:tabs>
          <w:tab w:val="num" w:pos="720"/>
        </w:tabs>
        <w:ind w:left="720" w:hanging="720"/>
      </w:pPr>
      <w:rPr>
        <w:rFonts w:hint="default"/>
      </w:rPr>
    </w:lvl>
  </w:abstractNum>
  <w:abstractNum w:abstractNumId="10" w15:restartNumberingAfterBreak="0">
    <w:nsid w:val="11A81108"/>
    <w:multiLevelType w:val="multilevel"/>
    <w:tmpl w:val="D04EDD20"/>
    <w:lvl w:ilvl="0">
      <w:start w:val="1"/>
      <w:numFmt w:val="decimal"/>
      <w:lvlText w:val="%1."/>
      <w:lvlJc w:val="left"/>
      <w:pPr>
        <w:ind w:left="360" w:hanging="360"/>
      </w:pPr>
      <w:rPr>
        <w:b/>
        <w:sz w:val="24"/>
      </w:rPr>
    </w:lvl>
    <w:lvl w:ilvl="1">
      <w:start w:val="1"/>
      <w:numFmt w:val="decimal"/>
      <w:lvlText w:val="%1.%2."/>
      <w:lvlJc w:val="left"/>
      <w:pPr>
        <w:ind w:left="792" w:hanging="432"/>
      </w:pPr>
      <w:rPr>
        <w:b/>
        <w:i w:val="0"/>
        <w:color w:val="auto"/>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2614916"/>
    <w:multiLevelType w:val="hybridMultilevel"/>
    <w:tmpl w:val="9648B9B4"/>
    <w:lvl w:ilvl="0" w:tplc="15D83DE2">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2FB6282"/>
    <w:multiLevelType w:val="multilevel"/>
    <w:tmpl w:val="E462046C"/>
    <w:lvl w:ilvl="0">
      <w:start w:val="3"/>
      <w:numFmt w:val="decimal"/>
      <w:lvlText w:val="%1"/>
      <w:lvlJc w:val="left"/>
      <w:pPr>
        <w:tabs>
          <w:tab w:val="num" w:pos="1425"/>
        </w:tabs>
        <w:ind w:left="1425" w:hanging="1425"/>
      </w:pPr>
      <w:rPr>
        <w:rFonts w:hint="default"/>
      </w:rPr>
    </w:lvl>
    <w:lvl w:ilvl="1">
      <w:start w:val="1"/>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377650C"/>
    <w:multiLevelType w:val="hybridMultilevel"/>
    <w:tmpl w:val="ABC407FE"/>
    <w:lvl w:ilvl="0" w:tplc="F4C6EC08">
      <w:start w:val="1"/>
      <w:numFmt w:val="lowerRoman"/>
      <w:lvlText w:val="(%1)"/>
      <w:lvlJc w:val="left"/>
      <w:pPr>
        <w:ind w:left="1004"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7375418"/>
    <w:multiLevelType w:val="multilevel"/>
    <w:tmpl w:val="E966B610"/>
    <w:lvl w:ilvl="0">
      <w:start w:val="8"/>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7AA1684"/>
    <w:multiLevelType w:val="multilevel"/>
    <w:tmpl w:val="F4F0327E"/>
    <w:lvl w:ilvl="0">
      <w:start w:val="4"/>
      <w:numFmt w:val="decimal"/>
      <w:lvlText w:val="%1"/>
      <w:lvlJc w:val="left"/>
      <w:pPr>
        <w:tabs>
          <w:tab w:val="num" w:pos="2130"/>
        </w:tabs>
        <w:ind w:left="2130" w:hanging="2130"/>
      </w:pPr>
      <w:rPr>
        <w:rFonts w:hint="default"/>
      </w:rPr>
    </w:lvl>
    <w:lvl w:ilvl="1">
      <w:start w:val="1"/>
      <w:numFmt w:val="decimal"/>
      <w:lvlText w:val="%1.%2"/>
      <w:lvlJc w:val="left"/>
      <w:pPr>
        <w:tabs>
          <w:tab w:val="num" w:pos="2130"/>
        </w:tabs>
        <w:ind w:left="2130" w:hanging="2130"/>
      </w:pPr>
      <w:rPr>
        <w:rFonts w:hint="default"/>
      </w:rPr>
    </w:lvl>
    <w:lvl w:ilvl="2">
      <w:start w:val="2"/>
      <w:numFmt w:val="decimal"/>
      <w:lvlText w:val="%1.%2.%3"/>
      <w:lvlJc w:val="left"/>
      <w:pPr>
        <w:tabs>
          <w:tab w:val="num" w:pos="2130"/>
        </w:tabs>
        <w:ind w:left="2130" w:hanging="2130"/>
      </w:pPr>
      <w:rPr>
        <w:rFonts w:hint="default"/>
      </w:rPr>
    </w:lvl>
    <w:lvl w:ilvl="3">
      <w:start w:val="1"/>
      <w:numFmt w:val="decimal"/>
      <w:lvlText w:val="%1.%2.%3.%4"/>
      <w:lvlJc w:val="left"/>
      <w:pPr>
        <w:tabs>
          <w:tab w:val="num" w:pos="2130"/>
        </w:tabs>
        <w:ind w:left="2130" w:hanging="2130"/>
      </w:pPr>
      <w:rPr>
        <w:rFonts w:hint="default"/>
      </w:rPr>
    </w:lvl>
    <w:lvl w:ilvl="4">
      <w:start w:val="1"/>
      <w:numFmt w:val="decimal"/>
      <w:lvlText w:val="%1.%2.%3.%4.%5"/>
      <w:lvlJc w:val="left"/>
      <w:pPr>
        <w:tabs>
          <w:tab w:val="num" w:pos="2130"/>
        </w:tabs>
        <w:ind w:left="2130" w:hanging="2130"/>
      </w:pPr>
      <w:rPr>
        <w:rFonts w:hint="default"/>
      </w:rPr>
    </w:lvl>
    <w:lvl w:ilvl="5">
      <w:start w:val="1"/>
      <w:numFmt w:val="decimal"/>
      <w:lvlText w:val="%1.%2.%3.%4.%5.%6"/>
      <w:lvlJc w:val="left"/>
      <w:pPr>
        <w:tabs>
          <w:tab w:val="num" w:pos="2130"/>
        </w:tabs>
        <w:ind w:left="2130" w:hanging="2130"/>
      </w:pPr>
      <w:rPr>
        <w:rFonts w:hint="default"/>
      </w:rPr>
    </w:lvl>
    <w:lvl w:ilvl="6">
      <w:start w:val="1"/>
      <w:numFmt w:val="decimal"/>
      <w:lvlText w:val="%1.%2.%3.%4.%5.%6.%7"/>
      <w:lvlJc w:val="left"/>
      <w:pPr>
        <w:tabs>
          <w:tab w:val="num" w:pos="2130"/>
        </w:tabs>
        <w:ind w:left="2130" w:hanging="2130"/>
      </w:pPr>
      <w:rPr>
        <w:rFonts w:hint="default"/>
      </w:rPr>
    </w:lvl>
    <w:lvl w:ilvl="7">
      <w:start w:val="1"/>
      <w:numFmt w:val="decimal"/>
      <w:lvlText w:val="%1.%2.%3.%4.%5.%6.%7.%8"/>
      <w:lvlJc w:val="left"/>
      <w:pPr>
        <w:tabs>
          <w:tab w:val="num" w:pos="2130"/>
        </w:tabs>
        <w:ind w:left="2130" w:hanging="213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1B9A1681"/>
    <w:multiLevelType w:val="hybridMultilevel"/>
    <w:tmpl w:val="ABC407FE"/>
    <w:lvl w:ilvl="0" w:tplc="F4C6EC08">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CD00209"/>
    <w:multiLevelType w:val="hybridMultilevel"/>
    <w:tmpl w:val="938253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E013EE2"/>
    <w:multiLevelType w:val="hybridMultilevel"/>
    <w:tmpl w:val="55C602FE"/>
    <w:lvl w:ilvl="0" w:tplc="63981252">
      <w:start w:val="4"/>
      <w:numFmt w:val="lowerRoman"/>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E317BF0"/>
    <w:multiLevelType w:val="multilevel"/>
    <w:tmpl w:val="E9423BCA"/>
    <w:lvl w:ilvl="0">
      <w:start w:val="4"/>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0CC6A0B"/>
    <w:multiLevelType w:val="hybridMultilevel"/>
    <w:tmpl w:val="D0947E32"/>
    <w:lvl w:ilvl="0" w:tplc="225A6392">
      <w:start w:val="3"/>
      <w:numFmt w:val="lowerRoman"/>
      <w:lvlText w:val="%1)"/>
      <w:lvlJc w:val="left"/>
      <w:pPr>
        <w:tabs>
          <w:tab w:val="num" w:pos="2784"/>
        </w:tabs>
        <w:ind w:left="2784" w:hanging="720"/>
      </w:pPr>
      <w:rPr>
        <w:rFonts w:ascii="Times" w:hAnsi="Times" w:hint="default"/>
        <w:sz w:val="22"/>
      </w:rPr>
    </w:lvl>
    <w:lvl w:ilvl="1" w:tplc="5D781D16" w:tentative="1">
      <w:start w:val="1"/>
      <w:numFmt w:val="lowerLetter"/>
      <w:lvlText w:val="%2."/>
      <w:lvlJc w:val="left"/>
      <w:pPr>
        <w:tabs>
          <w:tab w:val="num" w:pos="3144"/>
        </w:tabs>
        <w:ind w:left="3144" w:hanging="360"/>
      </w:pPr>
    </w:lvl>
    <w:lvl w:ilvl="2" w:tplc="5490A500" w:tentative="1">
      <w:start w:val="1"/>
      <w:numFmt w:val="lowerRoman"/>
      <w:lvlText w:val="%3."/>
      <w:lvlJc w:val="right"/>
      <w:pPr>
        <w:tabs>
          <w:tab w:val="num" w:pos="3864"/>
        </w:tabs>
        <w:ind w:left="3864" w:hanging="180"/>
      </w:pPr>
    </w:lvl>
    <w:lvl w:ilvl="3" w:tplc="761EFCCC" w:tentative="1">
      <w:start w:val="1"/>
      <w:numFmt w:val="decimal"/>
      <w:lvlText w:val="%4."/>
      <w:lvlJc w:val="left"/>
      <w:pPr>
        <w:tabs>
          <w:tab w:val="num" w:pos="4584"/>
        </w:tabs>
        <w:ind w:left="4584" w:hanging="360"/>
      </w:pPr>
    </w:lvl>
    <w:lvl w:ilvl="4" w:tplc="E54AEAF6" w:tentative="1">
      <w:start w:val="1"/>
      <w:numFmt w:val="lowerLetter"/>
      <w:lvlText w:val="%5."/>
      <w:lvlJc w:val="left"/>
      <w:pPr>
        <w:tabs>
          <w:tab w:val="num" w:pos="5304"/>
        </w:tabs>
        <w:ind w:left="5304" w:hanging="360"/>
      </w:pPr>
    </w:lvl>
    <w:lvl w:ilvl="5" w:tplc="8CAC270E" w:tentative="1">
      <w:start w:val="1"/>
      <w:numFmt w:val="lowerRoman"/>
      <w:lvlText w:val="%6."/>
      <w:lvlJc w:val="right"/>
      <w:pPr>
        <w:tabs>
          <w:tab w:val="num" w:pos="6024"/>
        </w:tabs>
        <w:ind w:left="6024" w:hanging="180"/>
      </w:pPr>
    </w:lvl>
    <w:lvl w:ilvl="6" w:tplc="CF70BBBA" w:tentative="1">
      <w:start w:val="1"/>
      <w:numFmt w:val="decimal"/>
      <w:lvlText w:val="%7."/>
      <w:lvlJc w:val="left"/>
      <w:pPr>
        <w:tabs>
          <w:tab w:val="num" w:pos="6744"/>
        </w:tabs>
        <w:ind w:left="6744" w:hanging="360"/>
      </w:pPr>
    </w:lvl>
    <w:lvl w:ilvl="7" w:tplc="570E50B2" w:tentative="1">
      <w:start w:val="1"/>
      <w:numFmt w:val="lowerLetter"/>
      <w:lvlText w:val="%8."/>
      <w:lvlJc w:val="left"/>
      <w:pPr>
        <w:tabs>
          <w:tab w:val="num" w:pos="7464"/>
        </w:tabs>
        <w:ind w:left="7464" w:hanging="360"/>
      </w:pPr>
    </w:lvl>
    <w:lvl w:ilvl="8" w:tplc="442EF4EC" w:tentative="1">
      <w:start w:val="1"/>
      <w:numFmt w:val="lowerRoman"/>
      <w:lvlText w:val="%9."/>
      <w:lvlJc w:val="right"/>
      <w:pPr>
        <w:tabs>
          <w:tab w:val="num" w:pos="8184"/>
        </w:tabs>
        <w:ind w:left="8184" w:hanging="180"/>
      </w:pPr>
    </w:lvl>
  </w:abstractNum>
  <w:abstractNum w:abstractNumId="21" w15:restartNumberingAfterBreak="0">
    <w:nsid w:val="22B81DD1"/>
    <w:multiLevelType w:val="hybridMultilevel"/>
    <w:tmpl w:val="CD364B76"/>
    <w:lvl w:ilvl="0" w:tplc="8B722696">
      <w:start w:val="1"/>
      <w:numFmt w:val="lowerLetter"/>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6B81787"/>
    <w:multiLevelType w:val="multilevel"/>
    <w:tmpl w:val="9782F3B2"/>
    <w:lvl w:ilvl="0">
      <w:start w:val="4"/>
      <w:numFmt w:val="decimal"/>
      <w:lvlText w:val="%1."/>
      <w:lvlJc w:val="left"/>
      <w:pPr>
        <w:tabs>
          <w:tab w:val="num" w:pos="1410"/>
        </w:tabs>
        <w:ind w:left="1410" w:hanging="1410"/>
      </w:pPr>
      <w:rPr>
        <w:rFonts w:hint="default"/>
        <w:i w:val="0"/>
      </w:rPr>
    </w:lvl>
    <w:lvl w:ilvl="1">
      <w:start w:val="3"/>
      <w:numFmt w:val="decimal"/>
      <w:lvlText w:val="%1.%2."/>
      <w:lvlJc w:val="left"/>
      <w:pPr>
        <w:tabs>
          <w:tab w:val="num" w:pos="1410"/>
        </w:tabs>
        <w:ind w:left="1410" w:hanging="1410"/>
      </w:pPr>
      <w:rPr>
        <w:rFonts w:hint="default"/>
        <w:i w:val="0"/>
      </w:rPr>
    </w:lvl>
    <w:lvl w:ilvl="2">
      <w:start w:val="1"/>
      <w:numFmt w:val="decimal"/>
      <w:lvlText w:val="%1.%2.%3."/>
      <w:lvlJc w:val="left"/>
      <w:pPr>
        <w:tabs>
          <w:tab w:val="num" w:pos="1410"/>
        </w:tabs>
        <w:ind w:left="1410" w:hanging="1410"/>
      </w:pPr>
      <w:rPr>
        <w:rFonts w:hint="default"/>
        <w:i w:val="0"/>
      </w:rPr>
    </w:lvl>
    <w:lvl w:ilvl="3">
      <w:start w:val="1"/>
      <w:numFmt w:val="decimal"/>
      <w:lvlText w:val="%1.%2.%3.%4."/>
      <w:lvlJc w:val="left"/>
      <w:pPr>
        <w:tabs>
          <w:tab w:val="num" w:pos="1410"/>
        </w:tabs>
        <w:ind w:left="1410" w:hanging="141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800"/>
        </w:tabs>
        <w:ind w:left="1800" w:hanging="1800"/>
      </w:pPr>
      <w:rPr>
        <w:rFonts w:hint="default"/>
        <w:i w:val="0"/>
      </w:rPr>
    </w:lvl>
    <w:lvl w:ilvl="7">
      <w:start w:val="1"/>
      <w:numFmt w:val="decimal"/>
      <w:lvlText w:val="%1.%2.%3.%4.%5.%6.%7.%8."/>
      <w:lvlJc w:val="left"/>
      <w:pPr>
        <w:tabs>
          <w:tab w:val="num" w:pos="1800"/>
        </w:tabs>
        <w:ind w:left="1800" w:hanging="1800"/>
      </w:pPr>
      <w:rPr>
        <w:rFonts w:hint="default"/>
        <w:i w:val="0"/>
      </w:rPr>
    </w:lvl>
    <w:lvl w:ilvl="8">
      <w:start w:val="1"/>
      <w:numFmt w:val="decimal"/>
      <w:lvlText w:val="%1.%2.%3.%4.%5.%6.%7.%8.%9."/>
      <w:lvlJc w:val="left"/>
      <w:pPr>
        <w:tabs>
          <w:tab w:val="num" w:pos="2160"/>
        </w:tabs>
        <w:ind w:left="2160" w:hanging="2160"/>
      </w:pPr>
      <w:rPr>
        <w:rFonts w:hint="default"/>
        <w:i w:val="0"/>
      </w:rPr>
    </w:lvl>
  </w:abstractNum>
  <w:abstractNum w:abstractNumId="23" w15:restartNumberingAfterBreak="0">
    <w:nsid w:val="29943A65"/>
    <w:multiLevelType w:val="singleLevel"/>
    <w:tmpl w:val="0A86098E"/>
    <w:lvl w:ilvl="0">
      <w:start w:val="2"/>
      <w:numFmt w:val="lowerRoman"/>
      <w:lvlText w:val="%1)"/>
      <w:lvlJc w:val="left"/>
      <w:pPr>
        <w:tabs>
          <w:tab w:val="num" w:pos="720"/>
        </w:tabs>
        <w:ind w:left="720" w:hanging="720"/>
      </w:pPr>
      <w:rPr>
        <w:rFonts w:hint="default"/>
      </w:rPr>
    </w:lvl>
  </w:abstractNum>
  <w:abstractNum w:abstractNumId="24" w15:restartNumberingAfterBreak="0">
    <w:nsid w:val="29C0535B"/>
    <w:multiLevelType w:val="hybridMultilevel"/>
    <w:tmpl w:val="46FE0178"/>
    <w:lvl w:ilvl="0" w:tplc="5DD4E954">
      <w:start w:val="1"/>
      <w:numFmt w:val="lowerRoman"/>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5" w15:restartNumberingAfterBreak="0">
    <w:nsid w:val="2C405180"/>
    <w:multiLevelType w:val="multilevel"/>
    <w:tmpl w:val="DFBCB90A"/>
    <w:lvl w:ilvl="0">
      <w:start w:val="7"/>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CC66A25"/>
    <w:multiLevelType w:val="hybridMultilevel"/>
    <w:tmpl w:val="CD364B76"/>
    <w:lvl w:ilvl="0" w:tplc="8B722696">
      <w:start w:val="1"/>
      <w:numFmt w:val="lowerLetter"/>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3E1FF0"/>
    <w:multiLevelType w:val="hybridMultilevel"/>
    <w:tmpl w:val="D4A2EE6C"/>
    <w:lvl w:ilvl="0" w:tplc="DC9C0238">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6CD12FF"/>
    <w:multiLevelType w:val="hybridMultilevel"/>
    <w:tmpl w:val="CDD28E36"/>
    <w:lvl w:ilvl="0" w:tplc="EECE13B8">
      <w:start w:val="1"/>
      <w:numFmt w:val="lowerLetter"/>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7FD3234"/>
    <w:multiLevelType w:val="singleLevel"/>
    <w:tmpl w:val="598CBACE"/>
    <w:lvl w:ilvl="0">
      <w:start w:val="2"/>
      <w:numFmt w:val="lowerRoman"/>
      <w:lvlText w:val="%1)"/>
      <w:lvlJc w:val="left"/>
      <w:pPr>
        <w:tabs>
          <w:tab w:val="num" w:pos="720"/>
        </w:tabs>
        <w:ind w:left="720" w:hanging="720"/>
      </w:pPr>
      <w:rPr>
        <w:rFonts w:hint="default"/>
      </w:rPr>
    </w:lvl>
  </w:abstractNum>
  <w:abstractNum w:abstractNumId="30" w15:restartNumberingAfterBreak="0">
    <w:nsid w:val="45A75307"/>
    <w:multiLevelType w:val="hybridMultilevel"/>
    <w:tmpl w:val="ABC407FE"/>
    <w:lvl w:ilvl="0" w:tplc="F4C6EC08">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DD07451"/>
    <w:multiLevelType w:val="hybridMultilevel"/>
    <w:tmpl w:val="49DC0D82"/>
    <w:lvl w:ilvl="0" w:tplc="4AC6E390">
      <w:start w:val="2"/>
      <w:numFmt w:val="lowerLetter"/>
      <w:lvlText w:val="%1)"/>
      <w:lvlJc w:val="left"/>
      <w:pPr>
        <w:tabs>
          <w:tab w:val="num" w:pos="1785"/>
        </w:tabs>
        <w:ind w:left="1785" w:hanging="360"/>
      </w:pPr>
      <w:rPr>
        <w:rFonts w:hint="default"/>
      </w:rPr>
    </w:lvl>
    <w:lvl w:ilvl="1" w:tplc="CF6AAF70" w:tentative="1">
      <w:start w:val="1"/>
      <w:numFmt w:val="lowerLetter"/>
      <w:lvlText w:val="%2."/>
      <w:lvlJc w:val="left"/>
      <w:pPr>
        <w:tabs>
          <w:tab w:val="num" w:pos="2505"/>
        </w:tabs>
        <w:ind w:left="2505" w:hanging="360"/>
      </w:pPr>
    </w:lvl>
    <w:lvl w:ilvl="2" w:tplc="F5A8B85E" w:tentative="1">
      <w:start w:val="1"/>
      <w:numFmt w:val="lowerRoman"/>
      <w:lvlText w:val="%3."/>
      <w:lvlJc w:val="right"/>
      <w:pPr>
        <w:tabs>
          <w:tab w:val="num" w:pos="3225"/>
        </w:tabs>
        <w:ind w:left="3225" w:hanging="180"/>
      </w:pPr>
    </w:lvl>
    <w:lvl w:ilvl="3" w:tplc="93161DE6" w:tentative="1">
      <w:start w:val="1"/>
      <w:numFmt w:val="decimal"/>
      <w:lvlText w:val="%4."/>
      <w:lvlJc w:val="left"/>
      <w:pPr>
        <w:tabs>
          <w:tab w:val="num" w:pos="3945"/>
        </w:tabs>
        <w:ind w:left="3945" w:hanging="360"/>
      </w:pPr>
    </w:lvl>
    <w:lvl w:ilvl="4" w:tplc="5B6E19EA" w:tentative="1">
      <w:start w:val="1"/>
      <w:numFmt w:val="lowerLetter"/>
      <w:lvlText w:val="%5."/>
      <w:lvlJc w:val="left"/>
      <w:pPr>
        <w:tabs>
          <w:tab w:val="num" w:pos="4665"/>
        </w:tabs>
        <w:ind w:left="4665" w:hanging="360"/>
      </w:pPr>
    </w:lvl>
    <w:lvl w:ilvl="5" w:tplc="9DA0ADC6" w:tentative="1">
      <w:start w:val="1"/>
      <w:numFmt w:val="lowerRoman"/>
      <w:lvlText w:val="%6."/>
      <w:lvlJc w:val="right"/>
      <w:pPr>
        <w:tabs>
          <w:tab w:val="num" w:pos="5385"/>
        </w:tabs>
        <w:ind w:left="5385" w:hanging="180"/>
      </w:pPr>
    </w:lvl>
    <w:lvl w:ilvl="6" w:tplc="0B26FCF4" w:tentative="1">
      <w:start w:val="1"/>
      <w:numFmt w:val="decimal"/>
      <w:lvlText w:val="%7."/>
      <w:lvlJc w:val="left"/>
      <w:pPr>
        <w:tabs>
          <w:tab w:val="num" w:pos="6105"/>
        </w:tabs>
        <w:ind w:left="6105" w:hanging="360"/>
      </w:pPr>
    </w:lvl>
    <w:lvl w:ilvl="7" w:tplc="A2225DA0" w:tentative="1">
      <w:start w:val="1"/>
      <w:numFmt w:val="lowerLetter"/>
      <w:lvlText w:val="%8."/>
      <w:lvlJc w:val="left"/>
      <w:pPr>
        <w:tabs>
          <w:tab w:val="num" w:pos="6825"/>
        </w:tabs>
        <w:ind w:left="6825" w:hanging="360"/>
      </w:pPr>
    </w:lvl>
    <w:lvl w:ilvl="8" w:tplc="2774F8D8" w:tentative="1">
      <w:start w:val="1"/>
      <w:numFmt w:val="lowerRoman"/>
      <w:lvlText w:val="%9."/>
      <w:lvlJc w:val="right"/>
      <w:pPr>
        <w:tabs>
          <w:tab w:val="num" w:pos="7545"/>
        </w:tabs>
        <w:ind w:left="7545" w:hanging="180"/>
      </w:pPr>
    </w:lvl>
  </w:abstractNum>
  <w:abstractNum w:abstractNumId="32" w15:restartNumberingAfterBreak="0">
    <w:nsid w:val="55AC7235"/>
    <w:multiLevelType w:val="multilevel"/>
    <w:tmpl w:val="B32C0B70"/>
    <w:lvl w:ilvl="0">
      <w:start w:val="2"/>
      <w:numFmt w:val="decimal"/>
      <w:lvlText w:val="%1."/>
      <w:lvlJc w:val="left"/>
      <w:pPr>
        <w:ind w:left="390" w:hanging="390"/>
      </w:pPr>
      <w:rPr>
        <w:rFonts w:hint="default"/>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597F2BF2"/>
    <w:multiLevelType w:val="hybridMultilevel"/>
    <w:tmpl w:val="1C0A17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F7D0611"/>
    <w:multiLevelType w:val="hybridMultilevel"/>
    <w:tmpl w:val="C854C8DC"/>
    <w:lvl w:ilvl="0" w:tplc="BCA20C2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5373CC1"/>
    <w:multiLevelType w:val="hybridMultilevel"/>
    <w:tmpl w:val="B28C52E2"/>
    <w:lvl w:ilvl="0" w:tplc="8B722696">
      <w:start w:val="1"/>
      <w:numFmt w:val="lowerLetter"/>
      <w:lvlText w:val="(%1)"/>
      <w:lvlJc w:val="left"/>
      <w:pPr>
        <w:ind w:left="1800" w:hanging="360"/>
      </w:pPr>
      <w:rPr>
        <w:rFonts w:hint="default"/>
        <w:b w:val="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6" w15:restartNumberingAfterBreak="0">
    <w:nsid w:val="66D40FA6"/>
    <w:multiLevelType w:val="multilevel"/>
    <w:tmpl w:val="F2CE6B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EB1D06"/>
    <w:multiLevelType w:val="multilevel"/>
    <w:tmpl w:val="63308E8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83B61D6"/>
    <w:multiLevelType w:val="hybridMultilevel"/>
    <w:tmpl w:val="4EC425E4"/>
    <w:lvl w:ilvl="0" w:tplc="8EAA7650">
      <w:start w:val="7"/>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6BFF6148"/>
    <w:multiLevelType w:val="hybridMultilevel"/>
    <w:tmpl w:val="CDD28E36"/>
    <w:lvl w:ilvl="0" w:tplc="EECE13B8">
      <w:start w:val="1"/>
      <w:numFmt w:val="lowerLetter"/>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751398A"/>
    <w:multiLevelType w:val="multilevel"/>
    <w:tmpl w:val="577C955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3260D7"/>
    <w:multiLevelType w:val="hybridMultilevel"/>
    <w:tmpl w:val="B28C52E2"/>
    <w:lvl w:ilvl="0" w:tplc="8B722696">
      <w:start w:val="1"/>
      <w:numFmt w:val="lowerLetter"/>
      <w:lvlText w:val="(%1)"/>
      <w:lvlJc w:val="left"/>
      <w:pPr>
        <w:ind w:left="1800" w:hanging="360"/>
      </w:pPr>
      <w:rPr>
        <w:rFonts w:hint="default"/>
        <w:b w:val="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42" w15:restartNumberingAfterBreak="0">
    <w:nsid w:val="78D3041D"/>
    <w:multiLevelType w:val="multilevel"/>
    <w:tmpl w:val="D728DCAE"/>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15:restartNumberingAfterBreak="0">
    <w:nsid w:val="7DC2616E"/>
    <w:multiLevelType w:val="singleLevel"/>
    <w:tmpl w:val="241EEE54"/>
    <w:lvl w:ilvl="0">
      <w:start w:val="7"/>
      <w:numFmt w:val="lowerRoman"/>
      <w:lvlText w:val="%1)"/>
      <w:lvlJc w:val="left"/>
      <w:pPr>
        <w:tabs>
          <w:tab w:val="num" w:pos="720"/>
        </w:tabs>
        <w:ind w:left="720" w:hanging="720"/>
      </w:pPr>
      <w:rPr>
        <w:rFonts w:hint="default"/>
      </w:rPr>
    </w:lvl>
  </w:abstractNum>
  <w:num w:numId="1">
    <w:abstractNumId w:val="12"/>
  </w:num>
  <w:num w:numId="2">
    <w:abstractNumId w:val="19"/>
  </w:num>
  <w:num w:numId="3">
    <w:abstractNumId w:val="31"/>
  </w:num>
  <w:num w:numId="4">
    <w:abstractNumId w:val="5"/>
  </w:num>
  <w:num w:numId="5">
    <w:abstractNumId w:val="20"/>
  </w:num>
  <w:num w:numId="6">
    <w:abstractNumId w:val="15"/>
  </w:num>
  <w:num w:numId="7">
    <w:abstractNumId w:val="23"/>
  </w:num>
  <w:num w:numId="8">
    <w:abstractNumId w:val="9"/>
  </w:num>
  <w:num w:numId="9">
    <w:abstractNumId w:val="42"/>
  </w:num>
  <w:num w:numId="10">
    <w:abstractNumId w:val="29"/>
  </w:num>
  <w:num w:numId="11">
    <w:abstractNumId w:val="43"/>
  </w:num>
  <w:num w:numId="12">
    <w:abstractNumId w:val="4"/>
  </w:num>
  <w:num w:numId="13">
    <w:abstractNumId w:val="22"/>
  </w:num>
  <w:num w:numId="14">
    <w:abstractNumId w:val="6"/>
  </w:num>
  <w:num w:numId="15">
    <w:abstractNumId w:val="38"/>
  </w:num>
  <w:num w:numId="16">
    <w:abstractNumId w:val="25"/>
  </w:num>
  <w:num w:numId="17">
    <w:abstractNumId w:val="18"/>
  </w:num>
  <w:num w:numId="18">
    <w:abstractNumId w:val="10"/>
  </w:num>
  <w:num w:numId="19">
    <w:abstractNumId w:val="40"/>
  </w:num>
  <w:num w:numId="20">
    <w:abstractNumId w:val="17"/>
  </w:num>
  <w:num w:numId="21">
    <w:abstractNumId w:val="34"/>
  </w:num>
  <w:num w:numId="22">
    <w:abstractNumId w:val="21"/>
  </w:num>
  <w:num w:numId="23">
    <w:abstractNumId w:val="41"/>
  </w:num>
  <w:num w:numId="24">
    <w:abstractNumId w:val="35"/>
  </w:num>
  <w:num w:numId="25">
    <w:abstractNumId w:val="26"/>
  </w:num>
  <w:num w:numId="26">
    <w:abstractNumId w:val="16"/>
  </w:num>
  <w:num w:numId="27">
    <w:abstractNumId w:val="30"/>
  </w:num>
  <w:num w:numId="28">
    <w:abstractNumId w:val="13"/>
  </w:num>
  <w:num w:numId="29">
    <w:abstractNumId w:val="33"/>
  </w:num>
  <w:num w:numId="30">
    <w:abstractNumId w:val="8"/>
  </w:num>
  <w:num w:numId="31">
    <w:abstractNumId w:val="7"/>
  </w:num>
  <w:num w:numId="32">
    <w:abstractNumId w:val="11"/>
  </w:num>
  <w:num w:numId="33">
    <w:abstractNumId w:val="24"/>
  </w:num>
  <w:num w:numId="34">
    <w:abstractNumId w:val="36"/>
  </w:num>
  <w:num w:numId="35">
    <w:abstractNumId w:val="32"/>
  </w:num>
  <w:num w:numId="36">
    <w:abstractNumId w:val="1"/>
  </w:num>
  <w:num w:numId="37">
    <w:abstractNumId w:val="0"/>
  </w:num>
  <w:num w:numId="38">
    <w:abstractNumId w:val="2"/>
  </w:num>
  <w:num w:numId="39">
    <w:abstractNumId w:val="3"/>
  </w:num>
  <w:num w:numId="40">
    <w:abstractNumId w:val="39"/>
  </w:num>
  <w:num w:numId="41">
    <w:abstractNumId w:val="28"/>
  </w:num>
  <w:num w:numId="42">
    <w:abstractNumId w:val="37"/>
  </w:num>
  <w:num w:numId="43">
    <w:abstractNumId w:val="14"/>
  </w:num>
  <w:num w:numId="44">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via Arbex Endo | Felsberg Advogados">
    <w15:presenceInfo w15:providerId="AD" w15:userId="S-1-5-21-1409082233-1364589140-839522115-20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08"/>
  <w:hyphenationZone w:val="425"/>
  <w:noPunctuationKerning/>
  <w:characterSpacingControl w:val="doNotCompres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C0999"/>
    <w:rsid w:val="000001E7"/>
    <w:rsid w:val="0000022B"/>
    <w:rsid w:val="000006F9"/>
    <w:rsid w:val="00000F3F"/>
    <w:rsid w:val="00002A2D"/>
    <w:rsid w:val="00005102"/>
    <w:rsid w:val="00005E49"/>
    <w:rsid w:val="00007412"/>
    <w:rsid w:val="0000784F"/>
    <w:rsid w:val="0001140F"/>
    <w:rsid w:val="00011DDA"/>
    <w:rsid w:val="00012A38"/>
    <w:rsid w:val="00015DC0"/>
    <w:rsid w:val="0001669D"/>
    <w:rsid w:val="00017874"/>
    <w:rsid w:val="000206AF"/>
    <w:rsid w:val="00024622"/>
    <w:rsid w:val="000317DB"/>
    <w:rsid w:val="000334D6"/>
    <w:rsid w:val="00035EA7"/>
    <w:rsid w:val="0003621A"/>
    <w:rsid w:val="000423CE"/>
    <w:rsid w:val="000443B8"/>
    <w:rsid w:val="00050CEF"/>
    <w:rsid w:val="000523F6"/>
    <w:rsid w:val="0005283E"/>
    <w:rsid w:val="0005428F"/>
    <w:rsid w:val="00057A20"/>
    <w:rsid w:val="00057D0A"/>
    <w:rsid w:val="00064DAE"/>
    <w:rsid w:val="000651C2"/>
    <w:rsid w:val="0006706C"/>
    <w:rsid w:val="00067BF0"/>
    <w:rsid w:val="00067E11"/>
    <w:rsid w:val="00071369"/>
    <w:rsid w:val="00072A26"/>
    <w:rsid w:val="00076DD2"/>
    <w:rsid w:val="00082241"/>
    <w:rsid w:val="00083C8F"/>
    <w:rsid w:val="00097924"/>
    <w:rsid w:val="000A0E8A"/>
    <w:rsid w:val="000A2BFA"/>
    <w:rsid w:val="000A3356"/>
    <w:rsid w:val="000A369E"/>
    <w:rsid w:val="000A3CD7"/>
    <w:rsid w:val="000A4C0C"/>
    <w:rsid w:val="000A56F5"/>
    <w:rsid w:val="000B0A76"/>
    <w:rsid w:val="000B2E41"/>
    <w:rsid w:val="000B3323"/>
    <w:rsid w:val="000B36BE"/>
    <w:rsid w:val="000B3B99"/>
    <w:rsid w:val="000B50BE"/>
    <w:rsid w:val="000C5F41"/>
    <w:rsid w:val="000D0A2B"/>
    <w:rsid w:val="000D3A90"/>
    <w:rsid w:val="000D528E"/>
    <w:rsid w:val="000D627B"/>
    <w:rsid w:val="000E62B8"/>
    <w:rsid w:val="000E7FC5"/>
    <w:rsid w:val="000F21E6"/>
    <w:rsid w:val="000F4A22"/>
    <w:rsid w:val="000F5D54"/>
    <w:rsid w:val="000F5DE7"/>
    <w:rsid w:val="000F754D"/>
    <w:rsid w:val="0010766D"/>
    <w:rsid w:val="0011279A"/>
    <w:rsid w:val="001211A7"/>
    <w:rsid w:val="00124C26"/>
    <w:rsid w:val="00124DA5"/>
    <w:rsid w:val="00125E79"/>
    <w:rsid w:val="001271C0"/>
    <w:rsid w:val="00135680"/>
    <w:rsid w:val="00137457"/>
    <w:rsid w:val="00141464"/>
    <w:rsid w:val="0014331E"/>
    <w:rsid w:val="00144300"/>
    <w:rsid w:val="001470B4"/>
    <w:rsid w:val="00156517"/>
    <w:rsid w:val="001577BD"/>
    <w:rsid w:val="00160ABC"/>
    <w:rsid w:val="00161759"/>
    <w:rsid w:val="00161A2F"/>
    <w:rsid w:val="0016382B"/>
    <w:rsid w:val="00165FB1"/>
    <w:rsid w:val="0016658F"/>
    <w:rsid w:val="001726B8"/>
    <w:rsid w:val="001779F3"/>
    <w:rsid w:val="00184A0A"/>
    <w:rsid w:val="00185AFC"/>
    <w:rsid w:val="00187674"/>
    <w:rsid w:val="00187678"/>
    <w:rsid w:val="00191223"/>
    <w:rsid w:val="001912C8"/>
    <w:rsid w:val="00197C7C"/>
    <w:rsid w:val="001A0862"/>
    <w:rsid w:val="001A5A83"/>
    <w:rsid w:val="001B10C6"/>
    <w:rsid w:val="001B113F"/>
    <w:rsid w:val="001B2865"/>
    <w:rsid w:val="001B3DA9"/>
    <w:rsid w:val="001B7640"/>
    <w:rsid w:val="001B7A19"/>
    <w:rsid w:val="001C0B9A"/>
    <w:rsid w:val="001C7013"/>
    <w:rsid w:val="001D05E3"/>
    <w:rsid w:val="001D1F8D"/>
    <w:rsid w:val="001D44A9"/>
    <w:rsid w:val="001E0828"/>
    <w:rsid w:val="001E1153"/>
    <w:rsid w:val="001E4918"/>
    <w:rsid w:val="001E64F4"/>
    <w:rsid w:val="001F38E6"/>
    <w:rsid w:val="001F4CCB"/>
    <w:rsid w:val="001F75CC"/>
    <w:rsid w:val="0020262F"/>
    <w:rsid w:val="00203B8F"/>
    <w:rsid w:val="00211962"/>
    <w:rsid w:val="00214985"/>
    <w:rsid w:val="00215A03"/>
    <w:rsid w:val="00217618"/>
    <w:rsid w:val="0022139C"/>
    <w:rsid w:val="00224824"/>
    <w:rsid w:val="00226F2D"/>
    <w:rsid w:val="00245F88"/>
    <w:rsid w:val="00247424"/>
    <w:rsid w:val="00260054"/>
    <w:rsid w:val="0026202E"/>
    <w:rsid w:val="002620D8"/>
    <w:rsid w:val="00262E4D"/>
    <w:rsid w:val="00270237"/>
    <w:rsid w:val="00274E64"/>
    <w:rsid w:val="00276615"/>
    <w:rsid w:val="0027748A"/>
    <w:rsid w:val="00280112"/>
    <w:rsid w:val="0028289F"/>
    <w:rsid w:val="0028791A"/>
    <w:rsid w:val="0029056A"/>
    <w:rsid w:val="002908FE"/>
    <w:rsid w:val="002A07A1"/>
    <w:rsid w:val="002A1678"/>
    <w:rsid w:val="002A3DEF"/>
    <w:rsid w:val="002A4CC4"/>
    <w:rsid w:val="002B1D51"/>
    <w:rsid w:val="002B571C"/>
    <w:rsid w:val="002B6537"/>
    <w:rsid w:val="002B786A"/>
    <w:rsid w:val="002C1CAE"/>
    <w:rsid w:val="002C5912"/>
    <w:rsid w:val="002C6D95"/>
    <w:rsid w:val="002D0D5E"/>
    <w:rsid w:val="002E1031"/>
    <w:rsid w:val="002F0441"/>
    <w:rsid w:val="002F1BC7"/>
    <w:rsid w:val="002F1FAC"/>
    <w:rsid w:val="002F3A8E"/>
    <w:rsid w:val="002F78BF"/>
    <w:rsid w:val="00300F57"/>
    <w:rsid w:val="00306219"/>
    <w:rsid w:val="003073BF"/>
    <w:rsid w:val="00310258"/>
    <w:rsid w:val="00310690"/>
    <w:rsid w:val="003260DB"/>
    <w:rsid w:val="0032667C"/>
    <w:rsid w:val="00327389"/>
    <w:rsid w:val="003304E8"/>
    <w:rsid w:val="00331E96"/>
    <w:rsid w:val="00336C38"/>
    <w:rsid w:val="00336E14"/>
    <w:rsid w:val="003415AD"/>
    <w:rsid w:val="00342A0D"/>
    <w:rsid w:val="00342B58"/>
    <w:rsid w:val="00344A1E"/>
    <w:rsid w:val="003459A2"/>
    <w:rsid w:val="00360734"/>
    <w:rsid w:val="003621B1"/>
    <w:rsid w:val="00363042"/>
    <w:rsid w:val="003636DB"/>
    <w:rsid w:val="00366FAD"/>
    <w:rsid w:val="00367FD2"/>
    <w:rsid w:val="00371B1C"/>
    <w:rsid w:val="0037373D"/>
    <w:rsid w:val="0037481F"/>
    <w:rsid w:val="00382413"/>
    <w:rsid w:val="003845C4"/>
    <w:rsid w:val="00384800"/>
    <w:rsid w:val="003855D0"/>
    <w:rsid w:val="0039203A"/>
    <w:rsid w:val="00392D70"/>
    <w:rsid w:val="003A1B29"/>
    <w:rsid w:val="003B42C9"/>
    <w:rsid w:val="003B68B1"/>
    <w:rsid w:val="003C1E45"/>
    <w:rsid w:val="003C78B1"/>
    <w:rsid w:val="003D17EC"/>
    <w:rsid w:val="003D2A4E"/>
    <w:rsid w:val="003D578A"/>
    <w:rsid w:val="003D6458"/>
    <w:rsid w:val="003E05C3"/>
    <w:rsid w:val="003E075A"/>
    <w:rsid w:val="003E22BC"/>
    <w:rsid w:val="003E4D7B"/>
    <w:rsid w:val="003F1F09"/>
    <w:rsid w:val="004007BC"/>
    <w:rsid w:val="004016D1"/>
    <w:rsid w:val="00401F59"/>
    <w:rsid w:val="0040506B"/>
    <w:rsid w:val="004051D0"/>
    <w:rsid w:val="004128CF"/>
    <w:rsid w:val="00412FEC"/>
    <w:rsid w:val="004145CD"/>
    <w:rsid w:val="00421C3C"/>
    <w:rsid w:val="00433E50"/>
    <w:rsid w:val="00437438"/>
    <w:rsid w:val="0043774B"/>
    <w:rsid w:val="00437DCB"/>
    <w:rsid w:val="00444067"/>
    <w:rsid w:val="004459D9"/>
    <w:rsid w:val="00446C02"/>
    <w:rsid w:val="00451D78"/>
    <w:rsid w:val="00452623"/>
    <w:rsid w:val="00456402"/>
    <w:rsid w:val="00463328"/>
    <w:rsid w:val="004723E6"/>
    <w:rsid w:val="00472A95"/>
    <w:rsid w:val="00474562"/>
    <w:rsid w:val="004753FF"/>
    <w:rsid w:val="00477115"/>
    <w:rsid w:val="004801F6"/>
    <w:rsid w:val="004916F0"/>
    <w:rsid w:val="0049215C"/>
    <w:rsid w:val="00493E02"/>
    <w:rsid w:val="00495C74"/>
    <w:rsid w:val="00496FDA"/>
    <w:rsid w:val="004A5B16"/>
    <w:rsid w:val="004A7225"/>
    <w:rsid w:val="004B052E"/>
    <w:rsid w:val="004B0DB9"/>
    <w:rsid w:val="004B5D21"/>
    <w:rsid w:val="004B7E7E"/>
    <w:rsid w:val="004C1FCE"/>
    <w:rsid w:val="004C42CA"/>
    <w:rsid w:val="004C5E14"/>
    <w:rsid w:val="004C7328"/>
    <w:rsid w:val="004D1FB7"/>
    <w:rsid w:val="004D202D"/>
    <w:rsid w:val="004D3240"/>
    <w:rsid w:val="004D7F62"/>
    <w:rsid w:val="004E0448"/>
    <w:rsid w:val="004E21A8"/>
    <w:rsid w:val="004E5714"/>
    <w:rsid w:val="004E6F98"/>
    <w:rsid w:val="004F0182"/>
    <w:rsid w:val="004F01FE"/>
    <w:rsid w:val="004F125F"/>
    <w:rsid w:val="004F22AD"/>
    <w:rsid w:val="004F2748"/>
    <w:rsid w:val="004F4481"/>
    <w:rsid w:val="004F5F25"/>
    <w:rsid w:val="004F6929"/>
    <w:rsid w:val="00500AC4"/>
    <w:rsid w:val="00501B9B"/>
    <w:rsid w:val="00503805"/>
    <w:rsid w:val="00503B4C"/>
    <w:rsid w:val="0050416D"/>
    <w:rsid w:val="0050724E"/>
    <w:rsid w:val="005107D8"/>
    <w:rsid w:val="00515C7B"/>
    <w:rsid w:val="00515DD3"/>
    <w:rsid w:val="00515E55"/>
    <w:rsid w:val="00515E94"/>
    <w:rsid w:val="00522136"/>
    <w:rsid w:val="00526180"/>
    <w:rsid w:val="005318E8"/>
    <w:rsid w:val="0053509D"/>
    <w:rsid w:val="00537A2A"/>
    <w:rsid w:val="00545CFA"/>
    <w:rsid w:val="005477B6"/>
    <w:rsid w:val="00550D27"/>
    <w:rsid w:val="00554356"/>
    <w:rsid w:val="005615A5"/>
    <w:rsid w:val="00562FF1"/>
    <w:rsid w:val="00563A45"/>
    <w:rsid w:val="00563D38"/>
    <w:rsid w:val="0056433D"/>
    <w:rsid w:val="00566675"/>
    <w:rsid w:val="0057011B"/>
    <w:rsid w:val="005706C4"/>
    <w:rsid w:val="00577955"/>
    <w:rsid w:val="005805BC"/>
    <w:rsid w:val="00581714"/>
    <w:rsid w:val="005934E0"/>
    <w:rsid w:val="0059468F"/>
    <w:rsid w:val="00595AA5"/>
    <w:rsid w:val="005A6C60"/>
    <w:rsid w:val="005B1E59"/>
    <w:rsid w:val="005B27D1"/>
    <w:rsid w:val="005B6F02"/>
    <w:rsid w:val="005C048D"/>
    <w:rsid w:val="005C2CEE"/>
    <w:rsid w:val="005C2DDC"/>
    <w:rsid w:val="005C5746"/>
    <w:rsid w:val="005C5AAE"/>
    <w:rsid w:val="005C7FBE"/>
    <w:rsid w:val="005D3938"/>
    <w:rsid w:val="005D6D46"/>
    <w:rsid w:val="005E186F"/>
    <w:rsid w:val="005E2652"/>
    <w:rsid w:val="005E3FB3"/>
    <w:rsid w:val="005E41E1"/>
    <w:rsid w:val="005E5511"/>
    <w:rsid w:val="005E624B"/>
    <w:rsid w:val="005E73B5"/>
    <w:rsid w:val="005E7E62"/>
    <w:rsid w:val="00601D15"/>
    <w:rsid w:val="00604CDC"/>
    <w:rsid w:val="0060635F"/>
    <w:rsid w:val="00623681"/>
    <w:rsid w:val="00623AEA"/>
    <w:rsid w:val="00624ECF"/>
    <w:rsid w:val="00633396"/>
    <w:rsid w:val="00633413"/>
    <w:rsid w:val="00634B06"/>
    <w:rsid w:val="00640A62"/>
    <w:rsid w:val="006418F5"/>
    <w:rsid w:val="00642746"/>
    <w:rsid w:val="00642B83"/>
    <w:rsid w:val="00644571"/>
    <w:rsid w:val="006452D3"/>
    <w:rsid w:val="00651624"/>
    <w:rsid w:val="00657A5C"/>
    <w:rsid w:val="00661788"/>
    <w:rsid w:val="00661E4E"/>
    <w:rsid w:val="00673D71"/>
    <w:rsid w:val="006760BA"/>
    <w:rsid w:val="006807FC"/>
    <w:rsid w:val="006819E9"/>
    <w:rsid w:val="00681E95"/>
    <w:rsid w:val="00682249"/>
    <w:rsid w:val="00682DF7"/>
    <w:rsid w:val="0068631F"/>
    <w:rsid w:val="00687DBB"/>
    <w:rsid w:val="00690F6B"/>
    <w:rsid w:val="0069377C"/>
    <w:rsid w:val="006A37F9"/>
    <w:rsid w:val="006A535B"/>
    <w:rsid w:val="006A6A36"/>
    <w:rsid w:val="006B0A05"/>
    <w:rsid w:val="006B3667"/>
    <w:rsid w:val="006C1944"/>
    <w:rsid w:val="006C286B"/>
    <w:rsid w:val="006C39D5"/>
    <w:rsid w:val="006C58DE"/>
    <w:rsid w:val="006C774B"/>
    <w:rsid w:val="006D1501"/>
    <w:rsid w:val="006D1D0C"/>
    <w:rsid w:val="006D25C6"/>
    <w:rsid w:val="006D3DE9"/>
    <w:rsid w:val="006D6538"/>
    <w:rsid w:val="006F2F74"/>
    <w:rsid w:val="006F67D1"/>
    <w:rsid w:val="007031A7"/>
    <w:rsid w:val="00706B6E"/>
    <w:rsid w:val="00711066"/>
    <w:rsid w:val="00715A41"/>
    <w:rsid w:val="00716D3D"/>
    <w:rsid w:val="00721692"/>
    <w:rsid w:val="007257F1"/>
    <w:rsid w:val="007337F5"/>
    <w:rsid w:val="00734FD8"/>
    <w:rsid w:val="0073538D"/>
    <w:rsid w:val="00742067"/>
    <w:rsid w:val="0074285C"/>
    <w:rsid w:val="0074477D"/>
    <w:rsid w:val="00744E0D"/>
    <w:rsid w:val="00747C78"/>
    <w:rsid w:val="00753441"/>
    <w:rsid w:val="00753EE2"/>
    <w:rsid w:val="007562F5"/>
    <w:rsid w:val="0077361E"/>
    <w:rsid w:val="00773BCF"/>
    <w:rsid w:val="007744D2"/>
    <w:rsid w:val="007749A7"/>
    <w:rsid w:val="007764F6"/>
    <w:rsid w:val="007816C1"/>
    <w:rsid w:val="0078600E"/>
    <w:rsid w:val="00787107"/>
    <w:rsid w:val="00790163"/>
    <w:rsid w:val="007907F5"/>
    <w:rsid w:val="00791128"/>
    <w:rsid w:val="00795745"/>
    <w:rsid w:val="00797803"/>
    <w:rsid w:val="007A3B41"/>
    <w:rsid w:val="007A64D0"/>
    <w:rsid w:val="007B0592"/>
    <w:rsid w:val="007B4305"/>
    <w:rsid w:val="007B685C"/>
    <w:rsid w:val="007C23DE"/>
    <w:rsid w:val="007C3D1B"/>
    <w:rsid w:val="007C74C7"/>
    <w:rsid w:val="007E6896"/>
    <w:rsid w:val="007E6DFB"/>
    <w:rsid w:val="00801DCB"/>
    <w:rsid w:val="0080264C"/>
    <w:rsid w:val="00807E43"/>
    <w:rsid w:val="00807EEC"/>
    <w:rsid w:val="0082260A"/>
    <w:rsid w:val="00831AED"/>
    <w:rsid w:val="00835351"/>
    <w:rsid w:val="00836E3F"/>
    <w:rsid w:val="00836E44"/>
    <w:rsid w:val="008422C0"/>
    <w:rsid w:val="0084620C"/>
    <w:rsid w:val="00850CAE"/>
    <w:rsid w:val="008522B3"/>
    <w:rsid w:val="00861024"/>
    <w:rsid w:val="00862942"/>
    <w:rsid w:val="00863702"/>
    <w:rsid w:val="00864DA8"/>
    <w:rsid w:val="00865AA2"/>
    <w:rsid w:val="00874A89"/>
    <w:rsid w:val="00874B6B"/>
    <w:rsid w:val="00875CB1"/>
    <w:rsid w:val="00880379"/>
    <w:rsid w:val="00880D07"/>
    <w:rsid w:val="0088246C"/>
    <w:rsid w:val="00886A7C"/>
    <w:rsid w:val="0088749C"/>
    <w:rsid w:val="00890604"/>
    <w:rsid w:val="00894EFB"/>
    <w:rsid w:val="0089748C"/>
    <w:rsid w:val="008A0398"/>
    <w:rsid w:val="008A197F"/>
    <w:rsid w:val="008A2FB7"/>
    <w:rsid w:val="008A4264"/>
    <w:rsid w:val="008A6BE2"/>
    <w:rsid w:val="008A7B14"/>
    <w:rsid w:val="008B3BCB"/>
    <w:rsid w:val="008D2165"/>
    <w:rsid w:val="008D3BDA"/>
    <w:rsid w:val="008D3D00"/>
    <w:rsid w:val="008E2BDC"/>
    <w:rsid w:val="008F1B33"/>
    <w:rsid w:val="008F3219"/>
    <w:rsid w:val="008F351A"/>
    <w:rsid w:val="008F4086"/>
    <w:rsid w:val="008F4BD1"/>
    <w:rsid w:val="008F76DE"/>
    <w:rsid w:val="00900A81"/>
    <w:rsid w:val="00902634"/>
    <w:rsid w:val="00906202"/>
    <w:rsid w:val="009074E1"/>
    <w:rsid w:val="00907560"/>
    <w:rsid w:val="00907AE7"/>
    <w:rsid w:val="00910336"/>
    <w:rsid w:val="00916902"/>
    <w:rsid w:val="00920CF7"/>
    <w:rsid w:val="00924E17"/>
    <w:rsid w:val="00924F91"/>
    <w:rsid w:val="00930626"/>
    <w:rsid w:val="0093206B"/>
    <w:rsid w:val="00940C57"/>
    <w:rsid w:val="00954993"/>
    <w:rsid w:val="00955CF6"/>
    <w:rsid w:val="009625DE"/>
    <w:rsid w:val="00962F3A"/>
    <w:rsid w:val="0096307B"/>
    <w:rsid w:val="00967B1D"/>
    <w:rsid w:val="009756F1"/>
    <w:rsid w:val="00983AC5"/>
    <w:rsid w:val="0098487A"/>
    <w:rsid w:val="00984BAE"/>
    <w:rsid w:val="009918F1"/>
    <w:rsid w:val="009923B0"/>
    <w:rsid w:val="00992CFB"/>
    <w:rsid w:val="009A2AA0"/>
    <w:rsid w:val="009B453B"/>
    <w:rsid w:val="009D0246"/>
    <w:rsid w:val="009D21B7"/>
    <w:rsid w:val="009D2592"/>
    <w:rsid w:val="009D2E68"/>
    <w:rsid w:val="009D43FC"/>
    <w:rsid w:val="009D4F50"/>
    <w:rsid w:val="009E4299"/>
    <w:rsid w:val="009E6435"/>
    <w:rsid w:val="009E68AD"/>
    <w:rsid w:val="009F07ED"/>
    <w:rsid w:val="009F30BF"/>
    <w:rsid w:val="009F381E"/>
    <w:rsid w:val="009F4457"/>
    <w:rsid w:val="009F4718"/>
    <w:rsid w:val="009F528B"/>
    <w:rsid w:val="009F7CA8"/>
    <w:rsid w:val="00A00218"/>
    <w:rsid w:val="00A00869"/>
    <w:rsid w:val="00A01B15"/>
    <w:rsid w:val="00A026F1"/>
    <w:rsid w:val="00A03196"/>
    <w:rsid w:val="00A0447C"/>
    <w:rsid w:val="00A04A03"/>
    <w:rsid w:val="00A0657C"/>
    <w:rsid w:val="00A2128A"/>
    <w:rsid w:val="00A25F59"/>
    <w:rsid w:val="00A2731A"/>
    <w:rsid w:val="00A30E52"/>
    <w:rsid w:val="00A30F36"/>
    <w:rsid w:val="00A32463"/>
    <w:rsid w:val="00A33B64"/>
    <w:rsid w:val="00A365F8"/>
    <w:rsid w:val="00A4711E"/>
    <w:rsid w:val="00A5058F"/>
    <w:rsid w:val="00A51025"/>
    <w:rsid w:val="00A53E4A"/>
    <w:rsid w:val="00A53E86"/>
    <w:rsid w:val="00A60C63"/>
    <w:rsid w:val="00A6344B"/>
    <w:rsid w:val="00A64041"/>
    <w:rsid w:val="00A7747B"/>
    <w:rsid w:val="00A839C8"/>
    <w:rsid w:val="00A85581"/>
    <w:rsid w:val="00A86E71"/>
    <w:rsid w:val="00A872A3"/>
    <w:rsid w:val="00A919D7"/>
    <w:rsid w:val="00A9551F"/>
    <w:rsid w:val="00A97A92"/>
    <w:rsid w:val="00AA0674"/>
    <w:rsid w:val="00AA10E8"/>
    <w:rsid w:val="00AA189E"/>
    <w:rsid w:val="00AA43EB"/>
    <w:rsid w:val="00AA4671"/>
    <w:rsid w:val="00AA5EA7"/>
    <w:rsid w:val="00AA79B7"/>
    <w:rsid w:val="00AB0E03"/>
    <w:rsid w:val="00AB7327"/>
    <w:rsid w:val="00AB76D8"/>
    <w:rsid w:val="00AC23AA"/>
    <w:rsid w:val="00AC4004"/>
    <w:rsid w:val="00AC7DE3"/>
    <w:rsid w:val="00AD17D6"/>
    <w:rsid w:val="00AD1C74"/>
    <w:rsid w:val="00AD442E"/>
    <w:rsid w:val="00AD4550"/>
    <w:rsid w:val="00AE5832"/>
    <w:rsid w:val="00AE61D9"/>
    <w:rsid w:val="00AF0EE3"/>
    <w:rsid w:val="00AF739D"/>
    <w:rsid w:val="00B03F12"/>
    <w:rsid w:val="00B046C1"/>
    <w:rsid w:val="00B068D8"/>
    <w:rsid w:val="00B12DF1"/>
    <w:rsid w:val="00B16175"/>
    <w:rsid w:val="00B17C16"/>
    <w:rsid w:val="00B17F35"/>
    <w:rsid w:val="00B20026"/>
    <w:rsid w:val="00B228DA"/>
    <w:rsid w:val="00B22EA3"/>
    <w:rsid w:val="00B32955"/>
    <w:rsid w:val="00B35FA5"/>
    <w:rsid w:val="00B453EF"/>
    <w:rsid w:val="00B501EB"/>
    <w:rsid w:val="00B510FA"/>
    <w:rsid w:val="00B51E4C"/>
    <w:rsid w:val="00B528FF"/>
    <w:rsid w:val="00B53D66"/>
    <w:rsid w:val="00B64D30"/>
    <w:rsid w:val="00B7010B"/>
    <w:rsid w:val="00B71DA8"/>
    <w:rsid w:val="00B723AB"/>
    <w:rsid w:val="00B749FA"/>
    <w:rsid w:val="00B74A1F"/>
    <w:rsid w:val="00B76F21"/>
    <w:rsid w:val="00B77A8B"/>
    <w:rsid w:val="00B81EFA"/>
    <w:rsid w:val="00B84706"/>
    <w:rsid w:val="00B8522B"/>
    <w:rsid w:val="00B85DB1"/>
    <w:rsid w:val="00B9090B"/>
    <w:rsid w:val="00B90DDD"/>
    <w:rsid w:val="00B91657"/>
    <w:rsid w:val="00B92E74"/>
    <w:rsid w:val="00B932E2"/>
    <w:rsid w:val="00BA1BB3"/>
    <w:rsid w:val="00BA2E83"/>
    <w:rsid w:val="00BA5341"/>
    <w:rsid w:val="00BA6ECE"/>
    <w:rsid w:val="00BB0180"/>
    <w:rsid w:val="00BB0248"/>
    <w:rsid w:val="00BB1B10"/>
    <w:rsid w:val="00BB3768"/>
    <w:rsid w:val="00BB49CE"/>
    <w:rsid w:val="00BB5FE4"/>
    <w:rsid w:val="00BB6BA6"/>
    <w:rsid w:val="00BB76CF"/>
    <w:rsid w:val="00BC00A2"/>
    <w:rsid w:val="00BD270B"/>
    <w:rsid w:val="00BD3A6A"/>
    <w:rsid w:val="00BD583B"/>
    <w:rsid w:val="00BE24C5"/>
    <w:rsid w:val="00BE338F"/>
    <w:rsid w:val="00BE5034"/>
    <w:rsid w:val="00BF1E32"/>
    <w:rsid w:val="00BF1FD1"/>
    <w:rsid w:val="00BF4752"/>
    <w:rsid w:val="00BF4780"/>
    <w:rsid w:val="00BF6D02"/>
    <w:rsid w:val="00BF7848"/>
    <w:rsid w:val="00C120E4"/>
    <w:rsid w:val="00C124F4"/>
    <w:rsid w:val="00C159AE"/>
    <w:rsid w:val="00C1654E"/>
    <w:rsid w:val="00C202BE"/>
    <w:rsid w:val="00C21887"/>
    <w:rsid w:val="00C25914"/>
    <w:rsid w:val="00C312B3"/>
    <w:rsid w:val="00C32CA8"/>
    <w:rsid w:val="00C34373"/>
    <w:rsid w:val="00C36DEC"/>
    <w:rsid w:val="00C40D02"/>
    <w:rsid w:val="00C4216C"/>
    <w:rsid w:val="00C42DCA"/>
    <w:rsid w:val="00C47011"/>
    <w:rsid w:val="00C53223"/>
    <w:rsid w:val="00C56D25"/>
    <w:rsid w:val="00C57F49"/>
    <w:rsid w:val="00C65605"/>
    <w:rsid w:val="00C668C7"/>
    <w:rsid w:val="00C67663"/>
    <w:rsid w:val="00C6783C"/>
    <w:rsid w:val="00C67C0C"/>
    <w:rsid w:val="00C7208C"/>
    <w:rsid w:val="00C761A4"/>
    <w:rsid w:val="00C764E2"/>
    <w:rsid w:val="00C77385"/>
    <w:rsid w:val="00C82485"/>
    <w:rsid w:val="00C82C47"/>
    <w:rsid w:val="00C83601"/>
    <w:rsid w:val="00C83B5F"/>
    <w:rsid w:val="00C86B97"/>
    <w:rsid w:val="00C86BE0"/>
    <w:rsid w:val="00C8772C"/>
    <w:rsid w:val="00C908A1"/>
    <w:rsid w:val="00C919BD"/>
    <w:rsid w:val="00C94672"/>
    <w:rsid w:val="00CA31ED"/>
    <w:rsid w:val="00CA3E08"/>
    <w:rsid w:val="00CA4982"/>
    <w:rsid w:val="00CA5B22"/>
    <w:rsid w:val="00CB0A55"/>
    <w:rsid w:val="00CB1B15"/>
    <w:rsid w:val="00CB397F"/>
    <w:rsid w:val="00CB68AF"/>
    <w:rsid w:val="00CC17A7"/>
    <w:rsid w:val="00CC64BA"/>
    <w:rsid w:val="00CD15F7"/>
    <w:rsid w:val="00CD1C92"/>
    <w:rsid w:val="00CD3776"/>
    <w:rsid w:val="00CD4C95"/>
    <w:rsid w:val="00CD5190"/>
    <w:rsid w:val="00CD6D4A"/>
    <w:rsid w:val="00CD7879"/>
    <w:rsid w:val="00CE14E9"/>
    <w:rsid w:val="00CE2639"/>
    <w:rsid w:val="00CE3026"/>
    <w:rsid w:val="00CE4B90"/>
    <w:rsid w:val="00CE6007"/>
    <w:rsid w:val="00CE7F38"/>
    <w:rsid w:val="00CF46AC"/>
    <w:rsid w:val="00CF47A0"/>
    <w:rsid w:val="00CF49F3"/>
    <w:rsid w:val="00CF77CB"/>
    <w:rsid w:val="00D1210D"/>
    <w:rsid w:val="00D12ECF"/>
    <w:rsid w:val="00D26720"/>
    <w:rsid w:val="00D31E18"/>
    <w:rsid w:val="00D33093"/>
    <w:rsid w:val="00D367BE"/>
    <w:rsid w:val="00D4281F"/>
    <w:rsid w:val="00D433E7"/>
    <w:rsid w:val="00D447EA"/>
    <w:rsid w:val="00D45FFF"/>
    <w:rsid w:val="00D46D7B"/>
    <w:rsid w:val="00D518BB"/>
    <w:rsid w:val="00D53334"/>
    <w:rsid w:val="00D53CF4"/>
    <w:rsid w:val="00D57C83"/>
    <w:rsid w:val="00D60C0E"/>
    <w:rsid w:val="00D63854"/>
    <w:rsid w:val="00D66A37"/>
    <w:rsid w:val="00D70C53"/>
    <w:rsid w:val="00D70DE8"/>
    <w:rsid w:val="00D72E6C"/>
    <w:rsid w:val="00D7312C"/>
    <w:rsid w:val="00D766A3"/>
    <w:rsid w:val="00D81CD4"/>
    <w:rsid w:val="00D83C98"/>
    <w:rsid w:val="00D84C48"/>
    <w:rsid w:val="00D86A74"/>
    <w:rsid w:val="00D87688"/>
    <w:rsid w:val="00D940C8"/>
    <w:rsid w:val="00D9463D"/>
    <w:rsid w:val="00D979F6"/>
    <w:rsid w:val="00DA0F1A"/>
    <w:rsid w:val="00DA2053"/>
    <w:rsid w:val="00DA2B39"/>
    <w:rsid w:val="00DB038F"/>
    <w:rsid w:val="00DB0D3F"/>
    <w:rsid w:val="00DB1458"/>
    <w:rsid w:val="00DB1950"/>
    <w:rsid w:val="00DB3282"/>
    <w:rsid w:val="00DB40C9"/>
    <w:rsid w:val="00DC0999"/>
    <w:rsid w:val="00DC0A4C"/>
    <w:rsid w:val="00DC27D7"/>
    <w:rsid w:val="00DC36A5"/>
    <w:rsid w:val="00DC6D78"/>
    <w:rsid w:val="00DC79D5"/>
    <w:rsid w:val="00DD0764"/>
    <w:rsid w:val="00DD1783"/>
    <w:rsid w:val="00DD48FC"/>
    <w:rsid w:val="00DD63B8"/>
    <w:rsid w:val="00DD6982"/>
    <w:rsid w:val="00DE35A9"/>
    <w:rsid w:val="00DE3988"/>
    <w:rsid w:val="00DE4D24"/>
    <w:rsid w:val="00DF0217"/>
    <w:rsid w:val="00DF6B9A"/>
    <w:rsid w:val="00DF722C"/>
    <w:rsid w:val="00DF75CC"/>
    <w:rsid w:val="00E01B13"/>
    <w:rsid w:val="00E06CE3"/>
    <w:rsid w:val="00E1167B"/>
    <w:rsid w:val="00E12448"/>
    <w:rsid w:val="00E23CEA"/>
    <w:rsid w:val="00E23D85"/>
    <w:rsid w:val="00E240D8"/>
    <w:rsid w:val="00E25E48"/>
    <w:rsid w:val="00E2729C"/>
    <w:rsid w:val="00E27B4E"/>
    <w:rsid w:val="00E302AF"/>
    <w:rsid w:val="00E30F23"/>
    <w:rsid w:val="00E31461"/>
    <w:rsid w:val="00E337F9"/>
    <w:rsid w:val="00E4434F"/>
    <w:rsid w:val="00E45DB6"/>
    <w:rsid w:val="00E50E33"/>
    <w:rsid w:val="00E54499"/>
    <w:rsid w:val="00E6706C"/>
    <w:rsid w:val="00E67377"/>
    <w:rsid w:val="00E70E86"/>
    <w:rsid w:val="00E76C11"/>
    <w:rsid w:val="00E821C1"/>
    <w:rsid w:val="00E83AD5"/>
    <w:rsid w:val="00E84793"/>
    <w:rsid w:val="00E87680"/>
    <w:rsid w:val="00E916BC"/>
    <w:rsid w:val="00E9650E"/>
    <w:rsid w:val="00EA1F42"/>
    <w:rsid w:val="00EA1F91"/>
    <w:rsid w:val="00EA2E21"/>
    <w:rsid w:val="00EA4C69"/>
    <w:rsid w:val="00EA78E1"/>
    <w:rsid w:val="00EA7CB0"/>
    <w:rsid w:val="00EB176D"/>
    <w:rsid w:val="00EB40EC"/>
    <w:rsid w:val="00EB4991"/>
    <w:rsid w:val="00EB7B80"/>
    <w:rsid w:val="00EC0F34"/>
    <w:rsid w:val="00EC1952"/>
    <w:rsid w:val="00EC477E"/>
    <w:rsid w:val="00EC6901"/>
    <w:rsid w:val="00ED2DC4"/>
    <w:rsid w:val="00ED4122"/>
    <w:rsid w:val="00ED46F4"/>
    <w:rsid w:val="00ED6115"/>
    <w:rsid w:val="00ED6834"/>
    <w:rsid w:val="00EE1D17"/>
    <w:rsid w:val="00EE4304"/>
    <w:rsid w:val="00EE5045"/>
    <w:rsid w:val="00EE7298"/>
    <w:rsid w:val="00EF0F5E"/>
    <w:rsid w:val="00EF1243"/>
    <w:rsid w:val="00F019C1"/>
    <w:rsid w:val="00F02166"/>
    <w:rsid w:val="00F06700"/>
    <w:rsid w:val="00F069D4"/>
    <w:rsid w:val="00F07589"/>
    <w:rsid w:val="00F07DAA"/>
    <w:rsid w:val="00F07E0F"/>
    <w:rsid w:val="00F11143"/>
    <w:rsid w:val="00F1403F"/>
    <w:rsid w:val="00F15A5A"/>
    <w:rsid w:val="00F164E9"/>
    <w:rsid w:val="00F1793A"/>
    <w:rsid w:val="00F20014"/>
    <w:rsid w:val="00F30309"/>
    <w:rsid w:val="00F307E4"/>
    <w:rsid w:val="00F31851"/>
    <w:rsid w:val="00F34011"/>
    <w:rsid w:val="00F37079"/>
    <w:rsid w:val="00F46E16"/>
    <w:rsid w:val="00F52238"/>
    <w:rsid w:val="00F53007"/>
    <w:rsid w:val="00F56622"/>
    <w:rsid w:val="00F56748"/>
    <w:rsid w:val="00F57884"/>
    <w:rsid w:val="00F667E5"/>
    <w:rsid w:val="00F71DE3"/>
    <w:rsid w:val="00F76427"/>
    <w:rsid w:val="00F76CCD"/>
    <w:rsid w:val="00F82417"/>
    <w:rsid w:val="00F82BE8"/>
    <w:rsid w:val="00F84F85"/>
    <w:rsid w:val="00F90941"/>
    <w:rsid w:val="00F94AC9"/>
    <w:rsid w:val="00F96899"/>
    <w:rsid w:val="00FA2383"/>
    <w:rsid w:val="00FA6E71"/>
    <w:rsid w:val="00FB2E5E"/>
    <w:rsid w:val="00FB40EA"/>
    <w:rsid w:val="00FB54E7"/>
    <w:rsid w:val="00FB6121"/>
    <w:rsid w:val="00FB66F0"/>
    <w:rsid w:val="00FC05B8"/>
    <w:rsid w:val="00FC12EE"/>
    <w:rsid w:val="00FC3084"/>
    <w:rsid w:val="00FC4733"/>
    <w:rsid w:val="00FC5286"/>
    <w:rsid w:val="00FC58DE"/>
    <w:rsid w:val="00FC7F21"/>
    <w:rsid w:val="00FD0565"/>
    <w:rsid w:val="00FD2C2D"/>
    <w:rsid w:val="00FE0172"/>
    <w:rsid w:val="00FE2438"/>
    <w:rsid w:val="00FE2D68"/>
    <w:rsid w:val="00FF5487"/>
    <w:rsid w:val="00FF5526"/>
    <w:rsid w:val="00FF67A0"/>
    <w:rsid w:val="00FF7D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F8036C9"/>
  <w15:chartTrackingRefBased/>
  <w15:docId w15:val="{CCB675D1-48FB-4070-9C8A-77362EDF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Ttulo1">
    <w:name w:val="heading 1"/>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0"/>
    </w:pPr>
    <w:rPr>
      <w:rFonts w:eastAsia="Arial Unicode MS"/>
      <w:b/>
      <w:bCs/>
      <w:caps/>
      <w:sz w:val="22"/>
      <w:szCs w:val="22"/>
    </w:rPr>
  </w:style>
  <w:style w:type="paragraph" w:styleId="Ttulo2">
    <w:name w:val="heading 2"/>
    <w:basedOn w:val="Normal"/>
    <w:next w:val="Normal"/>
    <w:qFormat/>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ind w:left="709" w:hanging="709"/>
      <w:jc w:val="center"/>
      <w:outlineLvl w:val="1"/>
    </w:pPr>
    <w:rPr>
      <w:rFonts w:eastAsia="Arial Unicode MS"/>
      <w:b/>
      <w:bCs/>
      <w:sz w:val="22"/>
      <w:szCs w:val="22"/>
    </w:rPr>
  </w:style>
  <w:style w:type="paragraph" w:styleId="Ttulo3">
    <w:name w:val="heading 3"/>
    <w:basedOn w:val="Normal"/>
    <w:next w:val="Normal"/>
    <w:link w:val="Ttulo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F07E0F"/>
    <w:pPr>
      <w:keepNext/>
      <w:jc w:val="center"/>
      <w:outlineLvl w:val="4"/>
    </w:pPr>
    <w:rPr>
      <w:u w:val="single"/>
    </w:rPr>
  </w:style>
  <w:style w:type="paragraph" w:styleId="Ttulo6">
    <w:name w:val="heading 6"/>
    <w:basedOn w:val="Normal"/>
    <w:next w:val="Normal"/>
    <w:qFormat/>
    <w:rsid w:val="00F07E0F"/>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outlineLvl w:val="5"/>
    </w:pPr>
    <w:rPr>
      <w:rFonts w:eastAsia="Arial Unicode MS"/>
      <w:color w:val="000000"/>
      <w:w w:val="0"/>
    </w:rPr>
  </w:style>
  <w:style w:type="paragraph" w:styleId="Ttulo7">
    <w:name w:val="heading 7"/>
    <w:basedOn w:val="Normal"/>
    <w:next w:val="Normal"/>
    <w:qFormat/>
    <w:rsid w:val="00F07E0F"/>
    <w:pPr>
      <w:keepNext/>
      <w:spacing w:line="320" w:lineRule="exact"/>
      <w:jc w:val="center"/>
      <w:outlineLvl w:val="6"/>
    </w:pPr>
    <w:rPr>
      <w:rFonts w:ascii="Frutiger Light" w:eastAsia="Arial Unicode MS" w:hAnsi="Frutiger Light"/>
      <w:b/>
      <w:bCs/>
      <w:color w:val="000000"/>
      <w:sz w:val="26"/>
    </w:rPr>
  </w:style>
  <w:style w:type="paragraph" w:styleId="Ttulo8">
    <w:name w:val="heading 8"/>
    <w:basedOn w:val="Normal"/>
    <w:next w:val="Normal"/>
    <w:qFormat/>
    <w:rsid w:val="00F07E0F"/>
    <w:pPr>
      <w:keepNext/>
      <w:spacing w:line="320" w:lineRule="exact"/>
      <w:jc w:val="center"/>
      <w:outlineLvl w:val="7"/>
    </w:pPr>
    <w:rPr>
      <w:rFonts w:ascii="Frutiger Light" w:eastAsia="Arial Unicode MS" w:hAnsi="Frutiger Light"/>
      <w:i/>
      <w:iCs/>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semiHidden/>
    <w:rPr>
      <w:spacing w:val="0"/>
      <w:sz w:val="16"/>
      <w:szCs w:val="16"/>
    </w:rPr>
  </w:style>
  <w:style w:type="paragraph" w:styleId="Textodecomentrio">
    <w:name w:val="annotation text"/>
    <w:basedOn w:val="Normal"/>
    <w:link w:val="TextodecomentrioChar"/>
    <w:semiHidden/>
    <w:rsid w:val="00F07E0F"/>
    <w:pPr>
      <w:autoSpaceDE w:val="0"/>
      <w:autoSpaceDN w:val="0"/>
      <w:adjustRightInd w:val="0"/>
    </w:pPr>
    <w:rPr>
      <w:sz w:val="20"/>
      <w:szCs w:val="20"/>
      <w:lang w:val="en-US"/>
    </w:rPr>
  </w:style>
  <w:style w:type="paragraph" w:customStyle="1" w:styleId="p0">
    <w:name w:val="p0"/>
    <w:basedOn w:val="Normal"/>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paragraph" w:styleId="Cabealho">
    <w:name w:val="header"/>
    <w:basedOn w:val="Normal"/>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DeltaViewDeletion">
    <w:name w:val="DeltaView Deletion"/>
    <w:rPr>
      <w:strike/>
      <w:color w:val="FF0000"/>
      <w:spacing w:val="0"/>
    </w:rPr>
  </w:style>
  <w:style w:type="paragraph" w:styleId="Corpodetexto2">
    <w:name w:val="Body Text 2"/>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pPr>
    <w:rPr>
      <w:rFonts w:eastAsia="Arial Unicode MS"/>
      <w:b/>
      <w:bCs/>
      <w:color w:val="000000"/>
    </w:rPr>
  </w:style>
  <w:style w:type="paragraph" w:customStyle="1" w:styleId="DeltaViewTableHeading">
    <w:name w:val="DeltaView Table Heading"/>
    <w:basedOn w:val="Normal"/>
    <w:rsid w:val="00F07E0F"/>
    <w:pPr>
      <w:autoSpaceDE w:val="0"/>
      <w:autoSpaceDN w:val="0"/>
      <w:adjustRightInd w:val="0"/>
      <w:spacing w:after="120"/>
    </w:pPr>
    <w:rPr>
      <w:rFonts w:ascii="Arial" w:hAnsi="Arial" w:cs="Arial"/>
      <w:b/>
      <w:bCs/>
      <w:lang w:val="en-US"/>
    </w:rPr>
  </w:style>
  <w:style w:type="paragraph" w:styleId="Corpodetexto3">
    <w:name w:val="Body Text 3"/>
    <w:basedOn w:val="Normal"/>
    <w:pPr>
      <w:autoSpaceDE w:val="0"/>
      <w:autoSpaceDN w:val="0"/>
      <w:adjustRightInd w:val="0"/>
      <w:jc w:val="both"/>
    </w:pPr>
    <w:rPr>
      <w:rFonts w:ascii="Arial" w:hAnsi="Arial" w:cs="Arial"/>
    </w:rPr>
  </w:style>
  <w:style w:type="paragraph" w:customStyle="1" w:styleId="DeltaViewTableBody">
    <w:name w:val="DeltaView Table Body"/>
    <w:basedOn w:val="Normal"/>
    <w:rsid w:val="00F07E0F"/>
    <w:pPr>
      <w:autoSpaceDE w:val="0"/>
      <w:autoSpaceDN w:val="0"/>
      <w:adjustRightInd w:val="0"/>
    </w:pPr>
    <w:rPr>
      <w:rFonts w:ascii="Arial" w:hAnsi="Arial" w:cs="Arial"/>
      <w:lang w:val="en-US"/>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character" w:customStyle="1" w:styleId="DeltaViewInsertion">
    <w:name w:val="DeltaView Insertion"/>
    <w:rPr>
      <w:color w:val="0000FF"/>
      <w:spacing w:val="0"/>
      <w:u w:val="double"/>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Recuodecorpodetexto3">
    <w:name w:val="Body Text Indent 3"/>
    <w:basedOn w:val="Normal"/>
    <w:pPr>
      <w:tabs>
        <w:tab w:val="left" w:pos="1134"/>
      </w:tabs>
      <w:autoSpaceDE w:val="0"/>
      <w:autoSpaceDN w:val="0"/>
      <w:adjustRightInd w:val="0"/>
      <w:spacing w:after="120" w:line="360" w:lineRule="auto"/>
      <w:ind w:left="1276" w:hanging="1276"/>
      <w:jc w:val="both"/>
    </w:pPr>
  </w:style>
  <w:style w:type="paragraph" w:styleId="Recuodecorpodetexto">
    <w:name w:val="Body Text Indent"/>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pPr>
    <w:rPr>
      <w:sz w:val="22"/>
      <w:szCs w:val="22"/>
    </w:rPr>
  </w:style>
  <w:style w:type="paragraph" w:styleId="Corpodetexto">
    <w:name w:val="Body Text"/>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both"/>
    </w:pPr>
    <w:rPr>
      <w:rFonts w:ascii="Arial" w:hAnsi="Arial" w:cs="Arial"/>
      <w:sz w:val="22"/>
      <w:szCs w:val="22"/>
    </w:rPr>
  </w:style>
  <w:style w:type="character" w:styleId="Hyperlink">
    <w:name w:val="Hyperlink"/>
    <w:uiPriority w:val="99"/>
    <w:rPr>
      <w:color w:val="0000FF"/>
      <w:u w:val="single"/>
    </w:rPr>
  </w:style>
  <w:style w:type="paragraph" w:styleId="Recuodecorpodetexto2">
    <w:name w:val="Body Text Indent 2"/>
    <w:basedOn w:val="Normal"/>
    <w:pPr>
      <w:tabs>
        <w:tab w:val="left" w:pos="2127"/>
      </w:tabs>
      <w:autoSpaceDE w:val="0"/>
      <w:autoSpaceDN w:val="0"/>
      <w:adjustRightInd w:val="0"/>
      <w:spacing w:after="120"/>
      <w:ind w:left="2977" w:hanging="2126"/>
      <w:jc w:val="both"/>
    </w:pPr>
  </w:style>
  <w:style w:type="paragraph" w:customStyle="1" w:styleId="Style0">
    <w:name w:val="Style0"/>
    <w:rPr>
      <w:rFonts w:ascii="Arial" w:hAnsi="Arial"/>
      <w:snapToGrid w:val="0"/>
      <w:sz w:val="24"/>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extodebalo">
    <w:name w:val="Balloon Text"/>
    <w:basedOn w:val="Normal"/>
    <w:link w:val="TextodebaloChar"/>
    <w:uiPriority w:val="99"/>
    <w:semiHidden/>
    <w:rPr>
      <w:rFonts w:ascii="Tahoma" w:hAnsi="Tahoma" w:cs="Tahoma"/>
      <w:sz w:val="16"/>
      <w:szCs w:val="16"/>
    </w:rPr>
  </w:style>
  <w:style w:type="paragraph" w:customStyle="1" w:styleId="microcaption">
    <w:name w:val="micro:caption"/>
    <w:pPr>
      <w:widowControl w:val="0"/>
      <w:tabs>
        <w:tab w:val="left" w:pos="0"/>
        <w:tab w:val="left" w:pos="709"/>
        <w:tab w:val="left" w:pos="1418"/>
        <w:tab w:val="left" w:pos="2126"/>
      </w:tabs>
      <w:spacing w:before="75" w:after="57" w:line="222" w:lineRule="atLeast"/>
      <w:jc w:val="both"/>
    </w:pPr>
    <w:rPr>
      <w:rFonts w:ascii="Times" w:hAnsi="Times"/>
      <w:snapToGrid w:val="0"/>
    </w:rPr>
  </w:style>
  <w:style w:type="character" w:styleId="HiperlinkVisitado">
    <w:name w:val="FollowedHyperlink"/>
    <w:uiPriority w:val="99"/>
    <w:rPr>
      <w:color w:val="800080"/>
      <w:u w:val="single"/>
    </w:rPr>
  </w:style>
  <w:style w:type="paragraph" w:styleId="Textodenotaderodap">
    <w:name w:val="footnote text"/>
    <w:basedOn w:val="Normal"/>
    <w:semiHidden/>
    <w:rsid w:val="002F78BF"/>
    <w:rPr>
      <w:sz w:val="20"/>
      <w:szCs w:val="20"/>
    </w:rPr>
  </w:style>
  <w:style w:type="character" w:styleId="Refdenotaderodap">
    <w:name w:val="footnote reference"/>
    <w:semiHidden/>
    <w:rsid w:val="002F78BF"/>
    <w:rPr>
      <w:vertAlign w:val="superscript"/>
    </w:rPr>
  </w:style>
  <w:style w:type="paragraph" w:styleId="NormalWeb">
    <w:name w:val="Normal (Web)"/>
    <w:basedOn w:val="Normal"/>
    <w:uiPriority w:val="99"/>
    <w:rsid w:val="002F78BF"/>
    <w:pPr>
      <w:spacing w:before="100" w:beforeAutospacing="1" w:after="100" w:afterAutospacing="1"/>
    </w:pPr>
    <w:rPr>
      <w:rFonts w:ascii="Arial Unicode MS" w:eastAsia="Arial Unicode MS" w:hAnsi="Arial Unicode MS" w:cs="Arial Unicode MS"/>
      <w:color w:val="000000"/>
    </w:rPr>
  </w:style>
  <w:style w:type="table" w:styleId="Tabelacomgrade">
    <w:name w:val="Table Grid"/>
    <w:basedOn w:val="Tabelanormal"/>
    <w:uiPriority w:val="39"/>
    <w:rsid w:val="00CB1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suntodocomentrio">
    <w:name w:val="annotation subject"/>
    <w:basedOn w:val="Textodecomentrio"/>
    <w:next w:val="Textodecomentrio"/>
    <w:link w:val="AssuntodocomentrioChar"/>
    <w:uiPriority w:val="99"/>
    <w:semiHidden/>
    <w:unhideWhenUsed/>
    <w:rsid w:val="00C56D25"/>
    <w:pPr>
      <w:autoSpaceDE/>
      <w:autoSpaceDN/>
      <w:adjustRightInd/>
    </w:pPr>
    <w:rPr>
      <w:b/>
      <w:bCs/>
      <w:lang w:val="pt-BR"/>
    </w:rPr>
  </w:style>
  <w:style w:type="character" w:customStyle="1" w:styleId="TextodecomentrioChar">
    <w:name w:val="Texto de comentário Char"/>
    <w:link w:val="Textodecomentrio"/>
    <w:semiHidden/>
    <w:rsid w:val="00C56D25"/>
    <w:rPr>
      <w:lang w:val="en-US"/>
    </w:rPr>
  </w:style>
  <w:style w:type="character" w:customStyle="1" w:styleId="AssuntodocomentrioChar">
    <w:name w:val="Assunto do comentário Char"/>
    <w:basedOn w:val="TextodecomentrioChar"/>
    <w:link w:val="Assuntodocomentrio"/>
    <w:rsid w:val="00C56D25"/>
    <w:rPr>
      <w:lang w:val="en-US"/>
    </w:rPr>
  </w:style>
  <w:style w:type="paragraph" w:styleId="Reviso">
    <w:name w:val="Revision"/>
    <w:hidden/>
    <w:uiPriority w:val="99"/>
    <w:semiHidden/>
    <w:rsid w:val="00C56D25"/>
    <w:rPr>
      <w:sz w:val="24"/>
      <w:szCs w:val="24"/>
    </w:rPr>
  </w:style>
  <w:style w:type="paragraph" w:styleId="PargrafodaLista">
    <w:name w:val="List Paragraph"/>
    <w:basedOn w:val="Normal"/>
    <w:link w:val="PargrafodaListaChar"/>
    <w:uiPriority w:val="34"/>
    <w:qFormat/>
    <w:rsid w:val="00097924"/>
    <w:pPr>
      <w:ind w:left="708"/>
    </w:pPr>
  </w:style>
  <w:style w:type="paragraph" w:styleId="Recuonormal">
    <w:name w:val="Normal Indent"/>
    <w:basedOn w:val="Normal"/>
    <w:uiPriority w:val="99"/>
    <w:rsid w:val="00CE4B90"/>
    <w:pPr>
      <w:overflowPunct w:val="0"/>
      <w:autoSpaceDE w:val="0"/>
      <w:autoSpaceDN w:val="0"/>
      <w:adjustRightInd w:val="0"/>
      <w:ind w:left="708"/>
      <w:textAlignment w:val="baseline"/>
    </w:pPr>
    <w:rPr>
      <w:rFonts w:ascii="Tms Rmn" w:hAnsi="Tms Rmn"/>
      <w:sz w:val="20"/>
      <w:szCs w:val="20"/>
      <w:lang w:val="en-US"/>
    </w:rPr>
  </w:style>
  <w:style w:type="character" w:styleId="nfase">
    <w:name w:val="Emphasis"/>
    <w:uiPriority w:val="20"/>
    <w:qFormat/>
    <w:rsid w:val="001F75CC"/>
    <w:rPr>
      <w:i/>
      <w:iCs/>
    </w:rPr>
  </w:style>
  <w:style w:type="character" w:customStyle="1" w:styleId="PargrafodaListaChar">
    <w:name w:val="Parágrafo da Lista Char"/>
    <w:link w:val="PargrafodaLista"/>
    <w:uiPriority w:val="34"/>
    <w:locked/>
    <w:rsid w:val="00D53334"/>
    <w:rPr>
      <w:sz w:val="24"/>
      <w:szCs w:val="24"/>
    </w:rPr>
  </w:style>
  <w:style w:type="character" w:customStyle="1" w:styleId="TextodebaloChar">
    <w:name w:val="Texto de balão Char"/>
    <w:link w:val="Textodebalo"/>
    <w:uiPriority w:val="99"/>
    <w:semiHidden/>
    <w:rsid w:val="00125E79"/>
    <w:rPr>
      <w:rFonts w:ascii="Tahoma" w:hAnsi="Tahoma" w:cs="Tahoma"/>
      <w:sz w:val="16"/>
      <w:szCs w:val="16"/>
    </w:rPr>
  </w:style>
  <w:style w:type="paragraph" w:customStyle="1" w:styleId="msonormal0">
    <w:name w:val="msonormal"/>
    <w:basedOn w:val="Normal"/>
    <w:rsid w:val="00125E79"/>
    <w:pPr>
      <w:spacing w:before="100" w:beforeAutospacing="1" w:after="100" w:afterAutospacing="1"/>
    </w:pPr>
  </w:style>
  <w:style w:type="paragraph" w:customStyle="1" w:styleId="xl629">
    <w:name w:val="xl629"/>
    <w:basedOn w:val="Normal"/>
    <w:rsid w:val="00125E79"/>
    <w:pPr>
      <w:spacing w:before="100" w:beforeAutospacing="1" w:after="100" w:afterAutospacing="1"/>
    </w:pPr>
    <w:rPr>
      <w:rFonts w:ascii="Calibri" w:hAnsi="Calibri" w:cs="Calibri"/>
      <w:color w:val="000000"/>
    </w:rPr>
  </w:style>
  <w:style w:type="paragraph" w:customStyle="1" w:styleId="xl630">
    <w:name w:val="xl630"/>
    <w:basedOn w:val="Normal"/>
    <w:rsid w:val="00125E7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000000"/>
    </w:rPr>
  </w:style>
  <w:style w:type="paragraph" w:customStyle="1" w:styleId="xl631">
    <w:name w:val="xl631"/>
    <w:basedOn w:val="Normal"/>
    <w:rsid w:val="00125E79"/>
    <w:pPr>
      <w:pBdr>
        <w:top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000000"/>
    </w:rPr>
  </w:style>
  <w:style w:type="paragraph" w:customStyle="1" w:styleId="xl632">
    <w:name w:val="xl632"/>
    <w:basedOn w:val="Normal"/>
    <w:rsid w:val="00125E79"/>
    <w:pPr>
      <w:pBdr>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3">
    <w:name w:val="xl633"/>
    <w:basedOn w:val="Normal"/>
    <w:rsid w:val="00125E79"/>
    <w:pPr>
      <w:pBdr>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4">
    <w:name w:val="xl634"/>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5">
    <w:name w:val="xl635"/>
    <w:basedOn w:val="Normal"/>
    <w:rsid w:val="00125E7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6">
    <w:name w:val="xl636"/>
    <w:basedOn w:val="Normal"/>
    <w:rsid w:val="00125E7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7">
    <w:name w:val="xl637"/>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8">
    <w:name w:val="xl638"/>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9">
    <w:name w:val="xl639"/>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0">
    <w:name w:val="xl640"/>
    <w:basedOn w:val="Normal"/>
    <w:rsid w:val="00125E79"/>
    <w:pPr>
      <w:pBdr>
        <w:left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1">
    <w:name w:val="xl641"/>
    <w:basedOn w:val="Normal"/>
    <w:rsid w:val="00125E79"/>
    <w:pPr>
      <w:pBdr>
        <w:left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2">
    <w:name w:val="xl642"/>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3">
    <w:name w:val="xl643"/>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4">
    <w:name w:val="xl644"/>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5">
    <w:name w:val="xl645"/>
    <w:basedOn w:val="Normal"/>
    <w:rsid w:val="00125E79"/>
    <w:pPr>
      <w:pBdr>
        <w:top w:val="single" w:sz="8" w:space="0" w:color="auto"/>
        <w:left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6">
    <w:name w:val="xl646"/>
    <w:basedOn w:val="Normal"/>
    <w:rsid w:val="00125E79"/>
    <w:pPr>
      <w:pBdr>
        <w:top w:val="single" w:sz="8" w:space="0" w:color="auto"/>
        <w:left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7">
    <w:name w:val="xl647"/>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8">
    <w:name w:val="xl648"/>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9">
    <w:name w:val="xl649"/>
    <w:basedOn w:val="Normal"/>
    <w:rsid w:val="00125E79"/>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Calibri" w:hAnsi="Calibri" w:cs="Calibri"/>
      <w:color w:val="000000"/>
    </w:rPr>
  </w:style>
  <w:style w:type="paragraph" w:customStyle="1" w:styleId="PargrafodaLista1">
    <w:name w:val="Parágrafo da Lista1"/>
    <w:basedOn w:val="Normal"/>
    <w:uiPriority w:val="99"/>
    <w:qFormat/>
    <w:rsid w:val="00D63854"/>
    <w:pPr>
      <w:suppressAutoHyphens/>
      <w:ind w:left="708"/>
    </w:pPr>
    <w:rPr>
      <w:lang w:val="x-none" w:eastAsia="zh-CN"/>
    </w:rPr>
  </w:style>
  <w:style w:type="character" w:customStyle="1" w:styleId="WW8Num8z2">
    <w:name w:val="WW8Num8z2"/>
    <w:rsid w:val="00015DC0"/>
    <w:rPr>
      <w:rFonts w:ascii="Wingdings" w:hAnsi="Wingdings" w:cs="Wingdings"/>
    </w:rPr>
  </w:style>
  <w:style w:type="paragraph" w:customStyle="1" w:styleId="Nivel4">
    <w:name w:val="Nivel 4"/>
    <w:basedOn w:val="Normal"/>
    <w:uiPriority w:val="99"/>
    <w:rsid w:val="00015DC0"/>
    <w:pPr>
      <w:autoSpaceDE w:val="0"/>
      <w:autoSpaceDN w:val="0"/>
      <w:spacing w:line="300" w:lineRule="atLeast"/>
      <w:ind w:left="851"/>
      <w:jc w:val="both"/>
    </w:pPr>
    <w:rPr>
      <w:rFonts w:eastAsiaTheme="minorHAnsi"/>
      <w:color w:val="000000"/>
      <w:sz w:val="22"/>
      <w:szCs w:val="22"/>
    </w:rPr>
  </w:style>
  <w:style w:type="paragraph" w:customStyle="1" w:styleId="Commarcadores1">
    <w:name w:val="Com marcadores1"/>
    <w:basedOn w:val="Normal"/>
    <w:rsid w:val="006C1944"/>
    <w:pPr>
      <w:widowControl w:val="0"/>
      <w:suppressAutoHyphens/>
      <w:spacing w:line="276" w:lineRule="auto"/>
    </w:pPr>
    <w:rPr>
      <w:rFonts w:ascii="Calibri" w:hAnsi="Calibri" w:cs="Calibri"/>
      <w:i/>
      <w:sz w:val="22"/>
      <w:szCs w:val="22"/>
      <w:lang w:eastAsia="zh-CN"/>
    </w:rPr>
  </w:style>
  <w:style w:type="paragraph" w:customStyle="1" w:styleId="ttulo30">
    <w:name w:val="título3"/>
    <w:basedOn w:val="Normal"/>
    <w:rsid w:val="00B932E2"/>
    <w:pPr>
      <w:spacing w:line="360" w:lineRule="auto"/>
      <w:ind w:left="709" w:hanging="709"/>
      <w:jc w:val="both"/>
    </w:pPr>
    <w:rPr>
      <w:rFonts w:ascii="Arial" w:eastAsia="MS Mincho" w:hAnsi="Arial" w:cs="Arial"/>
      <w:i/>
      <w:iCs/>
      <w:sz w:val="20"/>
      <w:szCs w:val="20"/>
    </w:rPr>
  </w:style>
  <w:style w:type="character" w:styleId="Forte">
    <w:name w:val="Strong"/>
    <w:basedOn w:val="Fontepargpadro"/>
    <w:uiPriority w:val="22"/>
    <w:qFormat/>
    <w:rsid w:val="00401F59"/>
    <w:rPr>
      <w:b/>
      <w:bCs/>
    </w:rPr>
  </w:style>
  <w:style w:type="character" w:customStyle="1" w:styleId="Ttulo3Char">
    <w:name w:val="Título 3 Char"/>
    <w:basedOn w:val="Fontepargpadro"/>
    <w:link w:val="Ttulo3"/>
    <w:rsid w:val="00F164E9"/>
    <w:rPr>
      <w:rFonts w:eastAsia="Arial Unicode MS"/>
      <w:b/>
      <w:bCs/>
      <w:sz w:val="22"/>
      <w:szCs w:val="22"/>
      <w:shd w:val="clear" w:color="auto" w:fill="FFFFFF"/>
    </w:rPr>
  </w:style>
  <w:style w:type="character" w:styleId="MenoPendente">
    <w:name w:val="Unresolved Mention"/>
    <w:basedOn w:val="Fontepargpadro"/>
    <w:uiPriority w:val="99"/>
    <w:semiHidden/>
    <w:unhideWhenUsed/>
    <w:rsid w:val="00C764E2"/>
    <w:rPr>
      <w:color w:val="808080"/>
      <w:shd w:val="clear" w:color="auto" w:fill="E6E6E6"/>
    </w:rPr>
  </w:style>
  <w:style w:type="character" w:customStyle="1" w:styleId="titulo-azul16-01">
    <w:name w:val="titulo-azul16-01"/>
    <w:rsid w:val="004A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1774">
      <w:bodyDiv w:val="1"/>
      <w:marLeft w:val="0"/>
      <w:marRight w:val="0"/>
      <w:marTop w:val="0"/>
      <w:marBottom w:val="0"/>
      <w:divBdr>
        <w:top w:val="none" w:sz="0" w:space="0" w:color="auto"/>
        <w:left w:val="none" w:sz="0" w:space="0" w:color="auto"/>
        <w:bottom w:val="none" w:sz="0" w:space="0" w:color="auto"/>
        <w:right w:val="none" w:sz="0" w:space="0" w:color="auto"/>
      </w:divBdr>
    </w:div>
    <w:div w:id="1076636397">
      <w:bodyDiv w:val="1"/>
      <w:marLeft w:val="0"/>
      <w:marRight w:val="0"/>
      <w:marTop w:val="0"/>
      <w:marBottom w:val="0"/>
      <w:divBdr>
        <w:top w:val="none" w:sz="0" w:space="0" w:color="auto"/>
        <w:left w:val="none" w:sz="0" w:space="0" w:color="auto"/>
        <w:bottom w:val="none" w:sz="0" w:space="0" w:color="auto"/>
        <w:right w:val="none" w:sz="0" w:space="0" w:color="auto"/>
      </w:divBdr>
    </w:div>
    <w:div w:id="1125999292">
      <w:bodyDiv w:val="1"/>
      <w:marLeft w:val="0"/>
      <w:marRight w:val="0"/>
      <w:marTop w:val="0"/>
      <w:marBottom w:val="0"/>
      <w:divBdr>
        <w:top w:val="none" w:sz="0" w:space="0" w:color="auto"/>
        <w:left w:val="none" w:sz="0" w:space="0" w:color="auto"/>
        <w:bottom w:val="none" w:sz="0" w:space="0" w:color="auto"/>
        <w:right w:val="none" w:sz="0" w:space="0" w:color="auto"/>
      </w:divBdr>
    </w:div>
    <w:div w:id="1148399805">
      <w:bodyDiv w:val="1"/>
      <w:marLeft w:val="0"/>
      <w:marRight w:val="0"/>
      <w:marTop w:val="0"/>
      <w:marBottom w:val="0"/>
      <w:divBdr>
        <w:top w:val="none" w:sz="0" w:space="0" w:color="auto"/>
        <w:left w:val="none" w:sz="0" w:space="0" w:color="auto"/>
        <w:bottom w:val="none" w:sz="0" w:space="0" w:color="auto"/>
        <w:right w:val="none" w:sz="0" w:space="0" w:color="auto"/>
      </w:divBdr>
    </w:div>
    <w:div w:id="1753113981">
      <w:bodyDiv w:val="1"/>
      <w:marLeft w:val="0"/>
      <w:marRight w:val="0"/>
      <w:marTop w:val="0"/>
      <w:marBottom w:val="0"/>
      <w:divBdr>
        <w:top w:val="none" w:sz="0" w:space="0" w:color="auto"/>
        <w:left w:val="none" w:sz="0" w:space="0" w:color="auto"/>
        <w:bottom w:val="none" w:sz="0" w:space="0" w:color="auto"/>
        <w:right w:val="none" w:sz="0" w:space="0" w:color="auto"/>
      </w:divBdr>
    </w:div>
    <w:div w:id="188370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mailto:juridico@chbcredito.com.b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alvaro.rezende@chbcredito.com.b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juridico@chbcredito.com.b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lvaro@chbcredito.com.br" TargetMode="External"/><Relationship Id="rId20" Type="http://schemas.openxmlformats.org/officeDocument/2006/relationships/hyperlink" Target="mailto:juridico@chbcredito.com.b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juridico@chbcredito.com.br"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mailto:alvaro.rezende@chbcredito.com.b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lvaro.rezende@chbcredito.com.br" TargetMode="External"/><Relationship Id="rId22" Type="http://schemas.openxmlformats.org/officeDocument/2006/relationships/hyperlink" Target="mailto:juridico@chbcredito.com.br" TargetMode="Externa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4C85E-73C2-4098-A6A7-E3774EE7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9ED98FBC</Template>
  <TotalTime>0</TotalTime>
  <Pages>48</Pages>
  <Words>14675</Words>
  <Characters>79245</Characters>
  <Application>Microsoft Office Word</Application>
  <DocSecurity>0</DocSecurity>
  <Lines>660</Lines>
  <Paragraphs>187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PARTICULAR DA  [NÚMERO DA EMISSÃO]ª EMISSÃO PÚBLICA DE [QUANTIDADE DE DEBÊNTURES] (QUANTIDADE POR EXTENSO) DEBÊNTURE</vt:lpstr>
      <vt:lpstr>ESCRITURA PARTICULAR DA  [NÚMERO DA EMISSÃO]ª EMISSÃO PÚBLICA DE [QUANTIDADE DE DEBÊNTURES] (QUANTIDADE POR EXTENSO) DEBÊNTURE</vt:lpstr>
    </vt:vector>
  </TitlesOfParts>
  <Company>BANCO BRADESCO S.A.</Company>
  <LinksUpToDate>false</LinksUpToDate>
  <CharactersWithSpaces>93733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PARTICULAR DA  [NÚMERO DA EMISSÃO]ª EMISSÃO PÚBLICA DE [QUANTIDADE DE DEBÊNTURES] (QUANTIDADE POR EXTENSO) DEBÊNTURE</dc:title>
  <dc:subject/>
  <dc:creator>Vivian - Demec</dc:creator>
  <cp:keywords/>
  <cp:lastModifiedBy>Livia Arbex Endo | Felsberg Advogados</cp:lastModifiedBy>
  <cp:revision>2</cp:revision>
  <cp:lastPrinted>2018-01-22T13:13:00Z</cp:lastPrinted>
  <dcterms:created xsi:type="dcterms:W3CDTF">2019-04-05T20:28:00Z</dcterms:created>
  <dcterms:modified xsi:type="dcterms:W3CDTF">2019-04-05T20:28:00Z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- 10942018v1 </vt:lpwstr>
  </property>
</Properties>
</file>
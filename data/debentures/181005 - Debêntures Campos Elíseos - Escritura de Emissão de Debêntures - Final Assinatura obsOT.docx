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F5CAB" w14:textId="77777777" w:rsidR="00BF64C1" w:rsidRPr="00F804D9" w:rsidRDefault="005B76FE" w:rsidP="00702BC8">
      <w:pPr>
        <w:pStyle w:val="Cabealho"/>
        <w:widowControl w:val="0"/>
        <w:spacing w:after="240" w:line="320" w:lineRule="exact"/>
        <w:jc w:val="center"/>
        <w:rPr>
          <w:b/>
          <w:bCs/>
          <w:smallCaps/>
        </w:rPr>
      </w:pPr>
      <w:r w:rsidRPr="00F804D9">
        <w:rPr>
          <w:b/>
          <w:bCs/>
          <w:smallCaps/>
        </w:rPr>
        <w:t xml:space="preserve">Instrumento Particular de Escritura da </w:t>
      </w:r>
      <w:r w:rsidR="00BB0BE0" w:rsidRPr="00F804D9">
        <w:rPr>
          <w:b/>
          <w:bCs/>
          <w:smallCaps/>
          <w:lang w:val="pt-BR"/>
        </w:rPr>
        <w:t>1</w:t>
      </w:r>
      <w:r w:rsidRPr="00F804D9">
        <w:rPr>
          <w:b/>
          <w:bCs/>
          <w:smallCaps/>
          <w:lang w:val="pt-BR"/>
        </w:rPr>
        <w:t xml:space="preserve">ª </w:t>
      </w:r>
      <w:r w:rsidRPr="00F804D9">
        <w:rPr>
          <w:b/>
          <w:bCs/>
          <w:smallCaps/>
        </w:rPr>
        <w:t>Emissão de Debênture</w:t>
      </w:r>
      <w:r w:rsidRPr="00F804D9">
        <w:rPr>
          <w:b/>
          <w:bCs/>
          <w:smallCaps/>
          <w:lang w:val="pt-BR"/>
        </w:rPr>
        <w:t>s,</w:t>
      </w:r>
      <w:r w:rsidRPr="00F804D9">
        <w:rPr>
          <w:b/>
          <w:bCs/>
          <w:smallCaps/>
        </w:rPr>
        <w:t xml:space="preserve"> </w:t>
      </w:r>
      <w:r w:rsidRPr="00F804D9">
        <w:rPr>
          <w:b/>
          <w:bCs/>
          <w:smallCaps/>
          <w:lang w:val="pt-BR"/>
        </w:rPr>
        <w:t>em Série Única, para Colocação Privada</w:t>
      </w:r>
      <w:r w:rsidRPr="00F804D9">
        <w:rPr>
          <w:b/>
          <w:smallCaps/>
          <w:lang w:val="pt-BR"/>
        </w:rPr>
        <w:t xml:space="preserve">, </w:t>
      </w:r>
      <w:r w:rsidRPr="00F804D9">
        <w:rPr>
          <w:b/>
          <w:bCs/>
          <w:smallCaps/>
        </w:rPr>
        <w:t>Não Conversíve</w:t>
      </w:r>
      <w:proofErr w:type="spellStart"/>
      <w:r w:rsidRPr="00F804D9">
        <w:rPr>
          <w:b/>
          <w:bCs/>
          <w:smallCaps/>
          <w:lang w:val="pt-BR"/>
        </w:rPr>
        <w:t>is</w:t>
      </w:r>
      <w:proofErr w:type="spellEnd"/>
      <w:r w:rsidRPr="00F804D9">
        <w:rPr>
          <w:b/>
          <w:bCs/>
          <w:smallCaps/>
        </w:rPr>
        <w:t xml:space="preserve"> em Aç</w:t>
      </w:r>
      <w:proofErr w:type="spellStart"/>
      <w:r w:rsidRPr="00F804D9">
        <w:rPr>
          <w:b/>
          <w:bCs/>
          <w:smallCaps/>
          <w:lang w:val="pt-BR"/>
        </w:rPr>
        <w:t>ões</w:t>
      </w:r>
      <w:proofErr w:type="spellEnd"/>
      <w:r w:rsidRPr="00F804D9">
        <w:rPr>
          <w:b/>
          <w:bCs/>
          <w:smallCaps/>
        </w:rPr>
        <w:t xml:space="preserve">, da Espécie </w:t>
      </w:r>
      <w:r w:rsidRPr="00F804D9">
        <w:rPr>
          <w:b/>
          <w:bCs/>
          <w:smallCaps/>
          <w:lang w:val="pt-BR"/>
        </w:rPr>
        <w:t>com Garantia Real e com Garantia Fidejussória,</w:t>
      </w:r>
      <w:r w:rsidRPr="00F804D9">
        <w:rPr>
          <w:b/>
          <w:bCs/>
          <w:smallCaps/>
        </w:rPr>
        <w:t xml:space="preserve"> da</w:t>
      </w:r>
      <w:r w:rsidRPr="00F804D9">
        <w:rPr>
          <w:b/>
          <w:smallCaps/>
          <w:lang w:val="pt-BR"/>
        </w:rPr>
        <w:t xml:space="preserve"> </w:t>
      </w:r>
      <w:r w:rsidR="00BF64C1" w:rsidRPr="00F804D9">
        <w:rPr>
          <w:b/>
          <w:bCs/>
          <w:smallCaps/>
          <w:lang w:val="pt-BR"/>
        </w:rPr>
        <w:t>Campos Elíseos, Participações, Empreendimentos e Administração S.A.</w:t>
      </w:r>
    </w:p>
    <w:p w14:paraId="5302D33A" w14:textId="77777777" w:rsidR="005B76FE" w:rsidRPr="00F804D9" w:rsidRDefault="005B76FE" w:rsidP="00702BC8">
      <w:pPr>
        <w:pStyle w:val="Cabealho"/>
        <w:widowControl w:val="0"/>
        <w:spacing w:after="240" w:line="320" w:lineRule="exact"/>
        <w:jc w:val="center"/>
        <w:rPr>
          <w:b/>
          <w:smallCaps/>
        </w:rPr>
      </w:pPr>
      <w:r w:rsidRPr="00F804D9">
        <w:rPr>
          <w:b/>
          <w:smallCaps/>
        </w:rPr>
        <w:cr/>
        <w:t>Celebrado Entre</w:t>
      </w:r>
      <w:r w:rsidRPr="00F804D9">
        <w:rPr>
          <w:b/>
          <w:smallCaps/>
        </w:rPr>
        <w:cr/>
      </w:r>
    </w:p>
    <w:p w14:paraId="2E6E405F" w14:textId="77777777" w:rsidR="005B76FE" w:rsidRPr="00F804D9" w:rsidRDefault="008D7808" w:rsidP="00702BC8">
      <w:pPr>
        <w:pStyle w:val="Cabealho"/>
        <w:widowControl w:val="0"/>
        <w:spacing w:after="240" w:line="320" w:lineRule="exact"/>
        <w:jc w:val="center"/>
        <w:rPr>
          <w:b/>
          <w:bCs/>
          <w:smallCaps/>
        </w:rPr>
      </w:pPr>
      <w:r w:rsidRPr="00F804D9">
        <w:rPr>
          <w:b/>
          <w:bCs/>
          <w:smallCaps/>
          <w:lang w:val="pt-BR"/>
        </w:rPr>
        <w:t xml:space="preserve">Campos </w:t>
      </w:r>
      <w:r w:rsidR="00C90A0A" w:rsidRPr="00F804D9">
        <w:rPr>
          <w:b/>
          <w:bCs/>
          <w:smallCaps/>
          <w:lang w:val="pt-BR"/>
        </w:rPr>
        <w:t>Elíseos</w:t>
      </w:r>
      <w:r w:rsidR="009650B0" w:rsidRPr="00F804D9">
        <w:rPr>
          <w:b/>
          <w:bCs/>
          <w:smallCaps/>
          <w:lang w:val="pt-BR"/>
        </w:rPr>
        <w:t>, Participações, Empreendimentos e Administração S.A.</w:t>
      </w:r>
    </w:p>
    <w:p w14:paraId="56A8505B" w14:textId="77777777" w:rsidR="005B76FE" w:rsidRPr="00F804D9" w:rsidRDefault="005B76FE" w:rsidP="00702BC8">
      <w:pPr>
        <w:pStyle w:val="Cabealho"/>
        <w:widowControl w:val="0"/>
        <w:spacing w:after="240" w:line="320" w:lineRule="exact"/>
        <w:jc w:val="center"/>
        <w:rPr>
          <w:i/>
          <w:lang w:val="pt-BR"/>
        </w:rPr>
      </w:pPr>
      <w:r w:rsidRPr="00F804D9">
        <w:rPr>
          <w:i/>
        </w:rPr>
        <w:t>na qualidade de Emissora</w:t>
      </w:r>
      <w:r w:rsidRPr="00F804D9">
        <w:rPr>
          <w:b/>
        </w:rPr>
        <w:cr/>
      </w:r>
      <w:r w:rsidRPr="00F804D9">
        <w:rPr>
          <w:b/>
          <w:smallCaps/>
        </w:rPr>
        <w:cr/>
      </w:r>
      <w:r w:rsidRPr="00F804D9">
        <w:rPr>
          <w:i/>
          <w:lang w:val="pt-BR"/>
        </w:rPr>
        <w:t>e</w:t>
      </w:r>
    </w:p>
    <w:p w14:paraId="121F96B7" w14:textId="1AF47D75" w:rsidR="005B76FE" w:rsidRPr="00F804D9" w:rsidRDefault="005B76FE" w:rsidP="00702BC8">
      <w:pPr>
        <w:spacing w:after="240" w:line="320" w:lineRule="exact"/>
        <w:jc w:val="center"/>
        <w:rPr>
          <w:rFonts w:ascii="Arial" w:hAnsi="Arial" w:cs="Arial"/>
          <w:b/>
          <w:smallCaps/>
          <w:color w:val="000000"/>
        </w:rPr>
      </w:pPr>
    </w:p>
    <w:p w14:paraId="60E5B448" w14:textId="77777777" w:rsidR="009D0428" w:rsidRPr="00F804D9" w:rsidRDefault="009D0428" w:rsidP="00702BC8">
      <w:pPr>
        <w:spacing w:after="240" w:line="320" w:lineRule="exact"/>
        <w:jc w:val="center"/>
        <w:rPr>
          <w:rFonts w:ascii="Arial" w:hAnsi="Arial" w:cs="Arial"/>
          <w:b/>
          <w:smallCaps/>
        </w:rPr>
      </w:pPr>
      <w:r w:rsidRPr="00F804D9">
        <w:rPr>
          <w:rFonts w:ascii="Arial" w:hAnsi="Arial" w:cs="Arial"/>
          <w:b/>
          <w:smallCaps/>
        </w:rPr>
        <w:t>Power Segurança e Vigilância Ltda.</w:t>
      </w:r>
    </w:p>
    <w:p w14:paraId="67422B22" w14:textId="77777777" w:rsidR="009D0428" w:rsidRPr="00F804D9" w:rsidRDefault="001D750B" w:rsidP="00702BC8">
      <w:pPr>
        <w:spacing w:after="240" w:line="320" w:lineRule="exact"/>
        <w:jc w:val="center"/>
        <w:rPr>
          <w:rFonts w:ascii="Arial" w:hAnsi="Arial" w:cs="Arial"/>
          <w:b/>
          <w:smallCaps/>
        </w:rPr>
      </w:pPr>
      <w:r w:rsidRPr="00F804D9">
        <w:rPr>
          <w:rFonts w:ascii="Arial" w:hAnsi="Arial" w:cs="Arial"/>
          <w:b/>
          <w:smallCaps/>
        </w:rPr>
        <w:t>Power Systems Comercio e Serviços Ltda.</w:t>
      </w:r>
    </w:p>
    <w:p w14:paraId="707DB6A7" w14:textId="77777777" w:rsidR="001D750B" w:rsidRPr="00F804D9" w:rsidRDefault="001D750B" w:rsidP="00702BC8">
      <w:pPr>
        <w:spacing w:after="240" w:line="320" w:lineRule="exact"/>
        <w:jc w:val="center"/>
        <w:rPr>
          <w:rFonts w:ascii="Arial" w:hAnsi="Arial" w:cs="Arial"/>
          <w:b/>
          <w:smallCaps/>
        </w:rPr>
      </w:pPr>
      <w:proofErr w:type="spellStart"/>
      <w:r w:rsidRPr="00F804D9">
        <w:rPr>
          <w:rFonts w:ascii="Arial" w:hAnsi="Arial" w:cs="Arial"/>
          <w:b/>
          <w:smallCaps/>
        </w:rPr>
        <w:t>Trail</w:t>
      </w:r>
      <w:proofErr w:type="spellEnd"/>
      <w:r w:rsidRPr="00F804D9">
        <w:rPr>
          <w:rFonts w:ascii="Arial" w:hAnsi="Arial" w:cs="Arial"/>
          <w:b/>
          <w:smallCaps/>
        </w:rPr>
        <w:t xml:space="preserve"> Infraestrutura Ltda. </w:t>
      </w:r>
    </w:p>
    <w:p w14:paraId="21D515D0" w14:textId="77777777" w:rsidR="00D30B0C" w:rsidRPr="00F804D9" w:rsidRDefault="00D30B0C" w:rsidP="00702BC8">
      <w:pPr>
        <w:spacing w:after="240" w:line="320" w:lineRule="exact"/>
        <w:jc w:val="center"/>
        <w:rPr>
          <w:rFonts w:ascii="Arial" w:hAnsi="Arial" w:cs="Arial"/>
          <w:b/>
          <w:smallCaps/>
        </w:rPr>
      </w:pPr>
      <w:proofErr w:type="spellStart"/>
      <w:r w:rsidRPr="00F804D9">
        <w:rPr>
          <w:rFonts w:ascii="Arial" w:hAnsi="Arial" w:cs="Arial"/>
          <w:b/>
          <w:smallCaps/>
        </w:rPr>
        <w:t>Antonio</w:t>
      </w:r>
      <w:proofErr w:type="spellEnd"/>
      <w:r w:rsidRPr="00F804D9">
        <w:rPr>
          <w:rFonts w:ascii="Arial" w:hAnsi="Arial" w:cs="Arial"/>
          <w:b/>
          <w:smallCaps/>
        </w:rPr>
        <w:t xml:space="preserve"> Dias Felipe</w:t>
      </w:r>
    </w:p>
    <w:p w14:paraId="06B28AD5" w14:textId="77777777" w:rsidR="00D30B0C" w:rsidRPr="00F804D9" w:rsidRDefault="00D30B0C" w:rsidP="00702BC8">
      <w:pPr>
        <w:spacing w:after="240" w:line="320" w:lineRule="exact"/>
        <w:jc w:val="center"/>
        <w:rPr>
          <w:rFonts w:ascii="Arial" w:hAnsi="Arial" w:cs="Arial"/>
          <w:b/>
          <w:smallCaps/>
        </w:rPr>
      </w:pPr>
      <w:r w:rsidRPr="00F804D9">
        <w:rPr>
          <w:rFonts w:ascii="Arial" w:hAnsi="Arial" w:cs="Arial"/>
          <w:b/>
          <w:smallCaps/>
        </w:rPr>
        <w:t>Maria Odete de Sousa Felipe</w:t>
      </w:r>
    </w:p>
    <w:p w14:paraId="0A84BEAF" w14:textId="77777777" w:rsidR="00D30B0C" w:rsidRPr="00F804D9" w:rsidRDefault="00D30B0C" w:rsidP="00702BC8">
      <w:pPr>
        <w:spacing w:after="240" w:line="320" w:lineRule="exact"/>
        <w:jc w:val="center"/>
        <w:rPr>
          <w:rFonts w:ascii="Arial" w:hAnsi="Arial" w:cs="Arial"/>
          <w:b/>
          <w:smallCaps/>
        </w:rPr>
      </w:pPr>
      <w:r w:rsidRPr="00F804D9">
        <w:rPr>
          <w:rFonts w:ascii="Arial" w:hAnsi="Arial" w:cs="Arial"/>
          <w:b/>
          <w:smallCaps/>
        </w:rPr>
        <w:t>Simão Dias Felipe</w:t>
      </w:r>
    </w:p>
    <w:p w14:paraId="219406FC" w14:textId="77777777" w:rsidR="005B76FE" w:rsidRPr="00F804D9" w:rsidRDefault="005B76FE" w:rsidP="00702BC8">
      <w:pPr>
        <w:pStyle w:val="Cabealho"/>
        <w:widowControl w:val="0"/>
        <w:spacing w:after="240" w:line="320" w:lineRule="exact"/>
        <w:jc w:val="center"/>
        <w:rPr>
          <w:i/>
          <w:lang w:val="pt-BR"/>
        </w:rPr>
      </w:pPr>
      <w:r w:rsidRPr="00F804D9">
        <w:rPr>
          <w:i/>
        </w:rPr>
        <w:t>na qualidade de</w:t>
      </w:r>
      <w:r w:rsidRPr="00F804D9">
        <w:rPr>
          <w:i/>
          <w:lang w:val="pt-BR"/>
        </w:rPr>
        <w:t xml:space="preserve"> Fiador</w:t>
      </w:r>
      <w:r w:rsidR="00D30B0C" w:rsidRPr="00F804D9">
        <w:rPr>
          <w:i/>
          <w:lang w:val="pt-BR"/>
        </w:rPr>
        <w:t>e</w:t>
      </w:r>
      <w:r w:rsidRPr="00F804D9">
        <w:rPr>
          <w:i/>
          <w:lang w:val="pt-BR"/>
        </w:rPr>
        <w:t>s</w:t>
      </w:r>
    </w:p>
    <w:p w14:paraId="46DCA8FE" w14:textId="77777777" w:rsidR="00B3383A" w:rsidRPr="00F804D9" w:rsidRDefault="00B3383A" w:rsidP="00702BC8">
      <w:pPr>
        <w:pStyle w:val="Cabealho"/>
        <w:widowControl w:val="0"/>
        <w:spacing w:after="240" w:line="320" w:lineRule="exact"/>
        <w:jc w:val="center"/>
        <w:rPr>
          <w:i/>
          <w:lang w:val="pt-BR"/>
        </w:rPr>
      </w:pPr>
    </w:p>
    <w:p w14:paraId="1A4C0200" w14:textId="77777777" w:rsidR="007D3247" w:rsidRPr="00F804D9" w:rsidRDefault="00B3383A" w:rsidP="00702BC8">
      <w:pPr>
        <w:pStyle w:val="Cabealho"/>
        <w:widowControl w:val="0"/>
        <w:spacing w:after="240" w:line="320" w:lineRule="exact"/>
        <w:jc w:val="center"/>
        <w:rPr>
          <w:b/>
          <w:bCs/>
          <w:smallCaps/>
          <w:lang w:val="pt-BR"/>
        </w:rPr>
      </w:pPr>
      <w:r w:rsidRPr="00F804D9">
        <w:rPr>
          <w:b/>
          <w:bCs/>
          <w:smallCaps/>
          <w:lang w:val="pt-BR"/>
        </w:rPr>
        <w:t xml:space="preserve">Oliveira </w:t>
      </w:r>
      <w:proofErr w:type="spellStart"/>
      <w:r w:rsidRPr="00F804D9">
        <w:rPr>
          <w:b/>
          <w:bCs/>
          <w:smallCaps/>
          <w:lang w:val="pt-BR"/>
        </w:rPr>
        <w:t>Trust</w:t>
      </w:r>
      <w:proofErr w:type="spellEnd"/>
      <w:r w:rsidRPr="00F804D9">
        <w:rPr>
          <w:b/>
          <w:bCs/>
          <w:smallCaps/>
          <w:lang w:val="pt-BR"/>
        </w:rPr>
        <w:t xml:space="preserve"> Distribuidora de Títulos e Valores Mobiliários S.A.</w:t>
      </w:r>
    </w:p>
    <w:p w14:paraId="70F578CA" w14:textId="77777777" w:rsidR="00B3383A" w:rsidRPr="00F804D9" w:rsidRDefault="00B3383A" w:rsidP="00702BC8">
      <w:pPr>
        <w:pStyle w:val="Cabealho"/>
        <w:widowControl w:val="0"/>
        <w:spacing w:after="240" w:line="320" w:lineRule="exact"/>
        <w:jc w:val="center"/>
        <w:rPr>
          <w:i/>
          <w:lang w:val="pt-BR"/>
        </w:rPr>
      </w:pPr>
      <w:r w:rsidRPr="00F804D9">
        <w:rPr>
          <w:i/>
        </w:rPr>
        <w:t>na qualidade de</w:t>
      </w:r>
      <w:r w:rsidRPr="00F804D9">
        <w:rPr>
          <w:i/>
          <w:lang w:val="pt-BR"/>
        </w:rPr>
        <w:t xml:space="preserve"> Agente Fiduciário</w:t>
      </w:r>
    </w:p>
    <w:p w14:paraId="1427BF78" w14:textId="77777777" w:rsidR="007D3247" w:rsidRPr="00F804D9" w:rsidRDefault="007D3247" w:rsidP="00702BC8">
      <w:pPr>
        <w:pStyle w:val="Cabealho"/>
        <w:widowControl w:val="0"/>
        <w:spacing w:after="240" w:line="320" w:lineRule="exact"/>
        <w:jc w:val="center"/>
        <w:rPr>
          <w:smallCaps/>
        </w:rPr>
      </w:pPr>
    </w:p>
    <w:p w14:paraId="53E9093A" w14:textId="77777777" w:rsidR="005B76FE" w:rsidRPr="00F804D9" w:rsidRDefault="005B76FE" w:rsidP="00702BC8">
      <w:pPr>
        <w:pStyle w:val="Cabealho"/>
        <w:widowControl w:val="0"/>
        <w:spacing w:after="240" w:line="320" w:lineRule="exact"/>
        <w:jc w:val="center"/>
        <w:rPr>
          <w:b/>
          <w:smallCaps/>
        </w:rPr>
      </w:pPr>
    </w:p>
    <w:p w14:paraId="2E13DD79" w14:textId="6C9537D6" w:rsidR="005B76FE" w:rsidRPr="00F804D9" w:rsidRDefault="005B76FE" w:rsidP="00702BC8">
      <w:pPr>
        <w:pStyle w:val="c3"/>
        <w:widowControl w:val="0"/>
        <w:pBdr>
          <w:bottom w:val="double" w:sz="6" w:space="1" w:color="auto"/>
        </w:pBdr>
        <w:spacing w:before="0" w:beforeAutospacing="0" w:after="240" w:afterAutospacing="0" w:line="320" w:lineRule="exact"/>
        <w:jc w:val="center"/>
      </w:pPr>
      <w:r w:rsidRPr="00F804D9">
        <w:t xml:space="preserve">Datado de </w:t>
      </w:r>
      <w:r w:rsidR="007C62CC" w:rsidRPr="00F804D9">
        <w:t>3 de outubro de 2018</w:t>
      </w:r>
      <w:r w:rsidRPr="00F804D9">
        <w:cr/>
      </w:r>
    </w:p>
    <w:p w14:paraId="4B2437E8" w14:textId="77777777" w:rsidR="00B7438B" w:rsidRPr="00F804D9" w:rsidRDefault="005B76FE" w:rsidP="00702BC8">
      <w:pPr>
        <w:pStyle w:val="Cabealho"/>
        <w:widowControl w:val="0"/>
        <w:spacing w:after="240" w:line="320" w:lineRule="exact"/>
        <w:rPr>
          <w:b/>
          <w:bCs/>
          <w:smallCaps/>
        </w:rPr>
      </w:pPr>
      <w:r w:rsidRPr="00F804D9">
        <w:rPr>
          <w:b/>
          <w:smallCaps/>
        </w:rPr>
        <w:br w:type="page"/>
      </w:r>
      <w:r w:rsidR="00B7438B" w:rsidRPr="00F804D9">
        <w:rPr>
          <w:b/>
          <w:bCs/>
          <w:smallCaps/>
        </w:rPr>
        <w:lastRenderedPageBreak/>
        <w:t xml:space="preserve">Instrumento Particular de Escritura da </w:t>
      </w:r>
      <w:r w:rsidR="0063105D" w:rsidRPr="00F804D9">
        <w:rPr>
          <w:b/>
          <w:bCs/>
          <w:smallCaps/>
          <w:lang w:val="pt-BR"/>
        </w:rPr>
        <w:t>1</w:t>
      </w:r>
      <w:r w:rsidR="00B7438B" w:rsidRPr="00F804D9">
        <w:rPr>
          <w:b/>
          <w:bCs/>
          <w:smallCaps/>
          <w:lang w:val="pt-BR"/>
        </w:rPr>
        <w:t xml:space="preserve">ª </w:t>
      </w:r>
      <w:r w:rsidR="00B7438B" w:rsidRPr="00F804D9">
        <w:rPr>
          <w:b/>
          <w:bCs/>
          <w:smallCaps/>
        </w:rPr>
        <w:t>Emissão de Debênture</w:t>
      </w:r>
      <w:r w:rsidR="00B7438B" w:rsidRPr="00F804D9">
        <w:rPr>
          <w:b/>
          <w:bCs/>
          <w:smallCaps/>
          <w:lang w:val="pt-BR"/>
        </w:rPr>
        <w:t>s,</w:t>
      </w:r>
      <w:r w:rsidR="00B7438B" w:rsidRPr="00F804D9">
        <w:rPr>
          <w:b/>
          <w:bCs/>
          <w:smallCaps/>
        </w:rPr>
        <w:t xml:space="preserve"> </w:t>
      </w:r>
      <w:r w:rsidR="00B7438B" w:rsidRPr="00F804D9">
        <w:rPr>
          <w:b/>
          <w:bCs/>
          <w:smallCaps/>
          <w:lang w:val="pt-BR"/>
        </w:rPr>
        <w:t>em Série Única, para Colocação Privada</w:t>
      </w:r>
      <w:r w:rsidR="00B7438B" w:rsidRPr="00F804D9">
        <w:rPr>
          <w:b/>
          <w:smallCaps/>
          <w:lang w:val="pt-BR"/>
        </w:rPr>
        <w:t xml:space="preserve">, </w:t>
      </w:r>
      <w:r w:rsidR="00B7438B" w:rsidRPr="00F804D9">
        <w:rPr>
          <w:b/>
          <w:bCs/>
          <w:smallCaps/>
        </w:rPr>
        <w:t>Não Conversíve</w:t>
      </w:r>
      <w:proofErr w:type="spellStart"/>
      <w:r w:rsidR="00B7438B" w:rsidRPr="00F804D9">
        <w:rPr>
          <w:b/>
          <w:bCs/>
          <w:smallCaps/>
          <w:lang w:val="pt-BR"/>
        </w:rPr>
        <w:t>is</w:t>
      </w:r>
      <w:proofErr w:type="spellEnd"/>
      <w:r w:rsidR="00B7438B" w:rsidRPr="00F804D9">
        <w:rPr>
          <w:b/>
          <w:bCs/>
          <w:smallCaps/>
        </w:rPr>
        <w:t xml:space="preserve"> em Aç</w:t>
      </w:r>
      <w:proofErr w:type="spellStart"/>
      <w:r w:rsidR="00B7438B" w:rsidRPr="00F804D9">
        <w:rPr>
          <w:b/>
          <w:bCs/>
          <w:smallCaps/>
          <w:lang w:val="pt-BR"/>
        </w:rPr>
        <w:t>ões</w:t>
      </w:r>
      <w:proofErr w:type="spellEnd"/>
      <w:r w:rsidR="00B7438B" w:rsidRPr="00F804D9">
        <w:rPr>
          <w:b/>
          <w:bCs/>
          <w:smallCaps/>
        </w:rPr>
        <w:t xml:space="preserve">, da Espécie </w:t>
      </w:r>
      <w:r w:rsidR="00B7438B" w:rsidRPr="00F804D9">
        <w:rPr>
          <w:b/>
          <w:bCs/>
          <w:smallCaps/>
          <w:lang w:val="pt-BR"/>
        </w:rPr>
        <w:t>com Garantia Real e com Garantia Fidejussória,</w:t>
      </w:r>
      <w:r w:rsidR="00B7438B" w:rsidRPr="00F804D9">
        <w:rPr>
          <w:b/>
          <w:bCs/>
          <w:smallCaps/>
        </w:rPr>
        <w:t xml:space="preserve"> da</w:t>
      </w:r>
      <w:r w:rsidR="00B7438B" w:rsidRPr="00F804D9">
        <w:rPr>
          <w:b/>
          <w:smallCaps/>
          <w:lang w:val="pt-BR"/>
        </w:rPr>
        <w:t xml:space="preserve"> </w:t>
      </w:r>
      <w:r w:rsidR="00B7438B" w:rsidRPr="00F804D9">
        <w:rPr>
          <w:b/>
          <w:bCs/>
          <w:smallCaps/>
          <w:lang w:val="pt-BR"/>
        </w:rPr>
        <w:t>Campos Elíseos, Participações, Empreendimentos e Administração S.A.</w:t>
      </w:r>
    </w:p>
    <w:p w14:paraId="4781AE06" w14:textId="77777777" w:rsidR="007D7987" w:rsidRPr="00F804D9" w:rsidRDefault="007D7987" w:rsidP="00702BC8">
      <w:pPr>
        <w:spacing w:after="240" w:line="320" w:lineRule="exact"/>
        <w:jc w:val="both"/>
        <w:rPr>
          <w:rFonts w:ascii="Arial" w:hAnsi="Arial" w:cs="Arial"/>
          <w:lang w:val="pt-PT"/>
        </w:rPr>
      </w:pPr>
      <w:bookmarkStart w:id="0" w:name="_Hlk513484126"/>
      <w:r w:rsidRPr="00F804D9">
        <w:rPr>
          <w:rFonts w:ascii="Arial" w:hAnsi="Arial" w:cs="Arial"/>
          <w:lang w:val="pt-PT"/>
        </w:rPr>
        <w:t>Pelo presente instrumento particular, as partes abaixo qualificadas,</w:t>
      </w:r>
      <w:bookmarkStart w:id="1" w:name="_Hlk513459433"/>
    </w:p>
    <w:p w14:paraId="54FE07DA" w14:textId="77777777" w:rsidR="00F22C8B" w:rsidRPr="00F804D9" w:rsidRDefault="00773318" w:rsidP="00702BC8">
      <w:pPr>
        <w:pStyle w:val="PargrafodaLista"/>
        <w:numPr>
          <w:ilvl w:val="0"/>
          <w:numId w:val="2"/>
        </w:numPr>
        <w:spacing w:after="240" w:line="320" w:lineRule="exact"/>
        <w:ind w:left="0" w:firstLine="0"/>
        <w:jc w:val="both"/>
        <w:rPr>
          <w:rFonts w:ascii="Arial" w:hAnsi="Arial" w:cs="Arial"/>
          <w:lang w:val="pt-PT"/>
        </w:rPr>
      </w:pPr>
      <w:bookmarkStart w:id="2" w:name="_Hlk513539831"/>
      <w:r w:rsidRPr="00F804D9">
        <w:rPr>
          <w:rFonts w:ascii="Arial" w:hAnsi="Arial" w:cs="Arial"/>
          <w:b/>
          <w:lang w:val="pt-PT"/>
        </w:rPr>
        <w:t>CAMPOS</w:t>
      </w:r>
      <w:r w:rsidR="00C7121F" w:rsidRPr="00F804D9">
        <w:rPr>
          <w:rFonts w:ascii="Arial" w:hAnsi="Arial" w:cs="Arial"/>
          <w:b/>
          <w:lang w:val="pt-PT"/>
        </w:rPr>
        <w:t xml:space="preserve"> ELÍSEOS PARTICIPAÇÃO, EMPREENDIMENTOS E ADMINISTRAÇÃO S.A.</w:t>
      </w:r>
      <w:r w:rsidR="00C7121F" w:rsidRPr="00F804D9">
        <w:rPr>
          <w:rFonts w:ascii="Arial" w:hAnsi="Arial" w:cs="Arial"/>
          <w:lang w:val="pt-PT"/>
        </w:rPr>
        <w:t xml:space="preserve">, </w:t>
      </w:r>
      <w:r w:rsidR="007B1EE9" w:rsidRPr="00F804D9">
        <w:rPr>
          <w:rFonts w:ascii="Arial" w:hAnsi="Arial" w:cs="Arial"/>
          <w:lang w:val="pt-PT"/>
        </w:rPr>
        <w:t>sociedade anônima com sede na cidade de São Paulo, no Estado de São Paulo</w:t>
      </w:r>
      <w:r w:rsidR="00170397" w:rsidRPr="00F804D9">
        <w:rPr>
          <w:rFonts w:ascii="Arial" w:hAnsi="Arial" w:cs="Arial"/>
          <w:lang w:val="pt-PT"/>
        </w:rPr>
        <w:t>, na Alameda Nothmann, 526, CEP 01.216-000,</w:t>
      </w:r>
      <w:r w:rsidR="00532F0A" w:rsidRPr="00F804D9">
        <w:rPr>
          <w:rFonts w:ascii="Arial" w:hAnsi="Arial" w:cs="Arial"/>
          <w:lang w:val="pt-PT"/>
        </w:rPr>
        <w:t xml:space="preserve"> inscrita no Cadastro Nacional de Pessoas Jurídicas do Ministério da Fazenda (“</w:t>
      </w:r>
      <w:r w:rsidR="00532F0A" w:rsidRPr="00F804D9">
        <w:rPr>
          <w:rFonts w:ascii="Arial" w:hAnsi="Arial" w:cs="Arial"/>
          <w:u w:val="single"/>
          <w:lang w:val="pt-PT"/>
        </w:rPr>
        <w:t>CNPJ/MF</w:t>
      </w:r>
      <w:r w:rsidR="00532F0A" w:rsidRPr="00F804D9">
        <w:rPr>
          <w:rFonts w:ascii="Arial" w:hAnsi="Arial" w:cs="Arial"/>
          <w:lang w:val="pt-PT"/>
        </w:rPr>
        <w:t xml:space="preserve">”) sob o nº </w:t>
      </w:r>
      <w:r w:rsidR="00170397" w:rsidRPr="00F804D9">
        <w:rPr>
          <w:rFonts w:ascii="Arial" w:hAnsi="Arial" w:cs="Arial"/>
          <w:lang w:val="pt-PT"/>
        </w:rPr>
        <w:t xml:space="preserve"> </w:t>
      </w:r>
      <w:r w:rsidR="00532F0A" w:rsidRPr="00F804D9">
        <w:rPr>
          <w:rFonts w:ascii="Arial" w:hAnsi="Arial" w:cs="Arial"/>
          <w:lang w:val="pt-PT"/>
        </w:rPr>
        <w:t>03.591.892/0001-30</w:t>
      </w:r>
      <w:r w:rsidR="00F22C8B" w:rsidRPr="00F804D9">
        <w:rPr>
          <w:rFonts w:ascii="Arial" w:hAnsi="Arial" w:cs="Arial"/>
          <w:lang w:val="pt-PT"/>
        </w:rPr>
        <w:t>, com seus atos constitutivos arquivados na Junta Comercial do Estado de São Paulo (“</w:t>
      </w:r>
      <w:r w:rsidR="00F22C8B" w:rsidRPr="00F804D9">
        <w:rPr>
          <w:rFonts w:ascii="Arial" w:hAnsi="Arial" w:cs="Arial"/>
          <w:u w:val="single"/>
          <w:lang w:val="pt-PT"/>
        </w:rPr>
        <w:t>JUCESP</w:t>
      </w:r>
      <w:r w:rsidR="00F22C8B" w:rsidRPr="00F804D9">
        <w:rPr>
          <w:rFonts w:ascii="Arial" w:hAnsi="Arial" w:cs="Arial"/>
          <w:lang w:val="pt-PT"/>
        </w:rPr>
        <w:t>”) sob o NIRE 35.300.504.445, neste ato devidamente representada na forma do seu estatuto social, na qualidade de emissora das debêntures (“</w:t>
      </w:r>
      <w:r w:rsidR="00F22C8B" w:rsidRPr="00F804D9">
        <w:rPr>
          <w:rFonts w:ascii="Arial" w:hAnsi="Arial" w:cs="Arial"/>
          <w:u w:val="single"/>
          <w:lang w:val="pt-PT"/>
        </w:rPr>
        <w:t>Emissora</w:t>
      </w:r>
      <w:r w:rsidR="00F22C8B" w:rsidRPr="00F804D9">
        <w:rPr>
          <w:rFonts w:ascii="Arial" w:hAnsi="Arial" w:cs="Arial"/>
          <w:lang w:val="pt-PT"/>
        </w:rPr>
        <w:t>” ou “</w:t>
      </w:r>
      <w:r w:rsidR="00F22C8B" w:rsidRPr="00F804D9">
        <w:rPr>
          <w:rFonts w:ascii="Arial" w:hAnsi="Arial" w:cs="Arial"/>
          <w:u w:val="single"/>
          <w:lang w:val="pt-PT"/>
        </w:rPr>
        <w:t>Campos Elíseos</w:t>
      </w:r>
      <w:r w:rsidR="00F22C8B" w:rsidRPr="00F804D9">
        <w:rPr>
          <w:rFonts w:ascii="Arial" w:hAnsi="Arial" w:cs="Arial"/>
          <w:lang w:val="pt-PT"/>
        </w:rPr>
        <w:t>”);</w:t>
      </w:r>
    </w:p>
    <w:p w14:paraId="308010B6" w14:textId="77777777" w:rsidR="00FD2C7F" w:rsidRPr="00F804D9" w:rsidRDefault="00FD2C7F" w:rsidP="00702BC8">
      <w:pPr>
        <w:pStyle w:val="PargrafodaLista"/>
        <w:spacing w:after="240" w:line="320" w:lineRule="exact"/>
        <w:ind w:left="0"/>
        <w:jc w:val="both"/>
        <w:rPr>
          <w:rFonts w:ascii="Arial" w:hAnsi="Arial" w:cs="Arial"/>
          <w:lang w:val="pt-PT"/>
        </w:rPr>
      </w:pPr>
    </w:p>
    <w:p w14:paraId="7A6881F4" w14:textId="77777777" w:rsidR="003676DB" w:rsidRPr="00F804D9" w:rsidRDefault="003676DB" w:rsidP="00702BC8">
      <w:pPr>
        <w:pStyle w:val="PargrafodaLista"/>
        <w:spacing w:after="240" w:line="320" w:lineRule="exact"/>
        <w:rPr>
          <w:rFonts w:ascii="Arial" w:hAnsi="Arial" w:cs="Arial"/>
          <w:b/>
          <w:lang w:val="pt-PT"/>
        </w:rPr>
      </w:pPr>
    </w:p>
    <w:p w14:paraId="164E659B" w14:textId="5BD3044E" w:rsidR="003676DB" w:rsidRPr="00F804D9" w:rsidRDefault="003676DB" w:rsidP="00702BC8">
      <w:pPr>
        <w:pStyle w:val="PargrafodaLista"/>
        <w:numPr>
          <w:ilvl w:val="0"/>
          <w:numId w:val="2"/>
        </w:numPr>
        <w:spacing w:after="240" w:line="320" w:lineRule="exact"/>
        <w:ind w:left="0" w:firstLine="0"/>
        <w:jc w:val="both"/>
        <w:rPr>
          <w:rFonts w:ascii="Arial" w:hAnsi="Arial" w:cs="Arial"/>
          <w:b/>
          <w:lang w:val="pt-PT"/>
        </w:rPr>
      </w:pPr>
      <w:r w:rsidRPr="00F804D9">
        <w:rPr>
          <w:rFonts w:ascii="Arial" w:hAnsi="Arial" w:cs="Arial"/>
          <w:b/>
          <w:lang w:val="pt-PT"/>
        </w:rPr>
        <w:t>POWER – SEGURANÇA E VIGILÂNCIA LTDA.</w:t>
      </w:r>
      <w:r w:rsidRPr="00F804D9">
        <w:rPr>
          <w:rFonts w:ascii="Arial" w:hAnsi="Arial" w:cs="Arial"/>
          <w:lang w:val="pt-PT"/>
        </w:rPr>
        <w:t>, sociedade empresária limitada com sede na cidade de São Paulo, no Estado de São Paulo, na Rua Guaianases, 1041, Campos Elíseos, CEP 01204-001, inscrita no CNPJ/MF sob o nº 54.506.589/0002-04, com seus atos constitutivos arquivados na JUCESP sob o NIRE 35.901.681.287, neste ato devidamente representada na forma de seu contrato social, na qualidade de Fiadora (“</w:t>
      </w:r>
      <w:r w:rsidRPr="00F804D9">
        <w:rPr>
          <w:rFonts w:ascii="Arial" w:hAnsi="Arial" w:cs="Arial"/>
          <w:u w:val="single"/>
          <w:lang w:val="pt-PT"/>
        </w:rPr>
        <w:t>Power - Segurança e Vigilância</w:t>
      </w:r>
      <w:r w:rsidRPr="00F804D9">
        <w:rPr>
          <w:rFonts w:ascii="Arial" w:hAnsi="Arial" w:cs="Arial"/>
          <w:lang w:val="pt-PT"/>
        </w:rPr>
        <w:t>” ou “</w:t>
      </w:r>
      <w:r w:rsidRPr="00F804D9">
        <w:rPr>
          <w:rFonts w:ascii="Arial" w:hAnsi="Arial" w:cs="Arial"/>
          <w:u w:val="single"/>
          <w:lang w:val="pt-PT"/>
        </w:rPr>
        <w:t xml:space="preserve">Fiadora </w:t>
      </w:r>
      <w:r w:rsidR="00D111D7" w:rsidRPr="00F804D9">
        <w:rPr>
          <w:rFonts w:ascii="Arial" w:hAnsi="Arial" w:cs="Arial"/>
          <w:u w:val="single"/>
          <w:lang w:val="pt-PT"/>
        </w:rPr>
        <w:t xml:space="preserve">PJ </w:t>
      </w:r>
      <w:r w:rsidR="003E0064" w:rsidRPr="00F804D9">
        <w:rPr>
          <w:rFonts w:ascii="Arial" w:hAnsi="Arial" w:cs="Arial"/>
          <w:u w:val="single"/>
          <w:lang w:val="pt-PT"/>
        </w:rPr>
        <w:t>1</w:t>
      </w:r>
      <w:r w:rsidRPr="00F804D9">
        <w:rPr>
          <w:rFonts w:ascii="Arial" w:hAnsi="Arial" w:cs="Arial"/>
          <w:lang w:val="pt-PT"/>
        </w:rPr>
        <w:t>”);</w:t>
      </w:r>
      <w:r w:rsidR="00583088" w:rsidRPr="00F804D9">
        <w:rPr>
          <w:rFonts w:ascii="Arial" w:hAnsi="Arial" w:cs="Arial"/>
          <w:lang w:val="pt-PT"/>
        </w:rPr>
        <w:t xml:space="preserve"> </w:t>
      </w:r>
    </w:p>
    <w:p w14:paraId="589C9771" w14:textId="77777777" w:rsidR="003676DB" w:rsidRPr="00F804D9" w:rsidRDefault="003676DB" w:rsidP="00702BC8">
      <w:pPr>
        <w:pStyle w:val="PargrafodaLista"/>
        <w:spacing w:after="240" w:line="320" w:lineRule="exact"/>
        <w:rPr>
          <w:rFonts w:ascii="Arial" w:hAnsi="Arial" w:cs="Arial"/>
          <w:b/>
          <w:lang w:val="pt-PT"/>
        </w:rPr>
      </w:pPr>
    </w:p>
    <w:p w14:paraId="0A6AA35E" w14:textId="592C98DC" w:rsidR="00834FAB" w:rsidRPr="00F804D9" w:rsidRDefault="003676DB" w:rsidP="00702BC8">
      <w:pPr>
        <w:pStyle w:val="PargrafodaLista"/>
        <w:numPr>
          <w:ilvl w:val="0"/>
          <w:numId w:val="2"/>
        </w:numPr>
        <w:spacing w:after="240" w:line="320" w:lineRule="exact"/>
        <w:ind w:left="0" w:firstLine="0"/>
        <w:jc w:val="both"/>
        <w:rPr>
          <w:rFonts w:ascii="Arial" w:hAnsi="Arial" w:cs="Arial"/>
          <w:b/>
          <w:lang w:val="pt-PT"/>
        </w:rPr>
      </w:pPr>
      <w:r w:rsidRPr="00F804D9">
        <w:rPr>
          <w:rFonts w:ascii="Arial" w:hAnsi="Arial" w:cs="Arial"/>
          <w:b/>
          <w:lang w:val="pt-PT"/>
        </w:rPr>
        <w:t>POWER SYSTEMS COMÉRCIO E SERVIÇOS LTDA.</w:t>
      </w:r>
      <w:r w:rsidRPr="00F804D9">
        <w:rPr>
          <w:rFonts w:ascii="Arial" w:hAnsi="Arial" w:cs="Arial"/>
          <w:lang w:val="pt-PT"/>
        </w:rPr>
        <w:t xml:space="preserve">, sociedade empresária limitada com sede na cidade de São Paulo, no Estado de São Paulo, na Alameda Nothmann, 712, 1º andar, Campos Elíseos, CEP 01216-000, inscrita no CNPJ/MF sob o nº </w:t>
      </w:r>
      <w:r w:rsidR="00C9788D" w:rsidRPr="00F804D9">
        <w:rPr>
          <w:rFonts w:ascii="Arial" w:hAnsi="Arial" w:cs="Arial"/>
          <w:lang w:val="pt-PT"/>
        </w:rPr>
        <w:t xml:space="preserve">04.215.143/0002-52, com seus atos constitutivos arquivados na JUCESP sob o NIRE </w:t>
      </w:r>
      <w:r w:rsidR="00834FAB" w:rsidRPr="00F804D9">
        <w:rPr>
          <w:rFonts w:ascii="Arial" w:hAnsi="Arial" w:cs="Arial"/>
          <w:lang w:val="pt-PT"/>
        </w:rPr>
        <w:t>35.216.682.699, neste ato devidamente representada na forma de seu contrato social, na qualidade de Fiadora (“</w:t>
      </w:r>
      <w:r w:rsidR="00834FAB" w:rsidRPr="00F804D9">
        <w:rPr>
          <w:rFonts w:ascii="Arial" w:hAnsi="Arial" w:cs="Arial"/>
          <w:u w:val="single"/>
          <w:lang w:val="pt-PT"/>
        </w:rPr>
        <w:t>Power Systems</w:t>
      </w:r>
      <w:r w:rsidR="00834FAB" w:rsidRPr="00F804D9">
        <w:rPr>
          <w:rFonts w:ascii="Arial" w:hAnsi="Arial" w:cs="Arial"/>
          <w:lang w:val="pt-PT"/>
        </w:rPr>
        <w:t>” ou “</w:t>
      </w:r>
      <w:r w:rsidR="00834FAB" w:rsidRPr="00F804D9">
        <w:rPr>
          <w:rFonts w:ascii="Arial" w:hAnsi="Arial" w:cs="Arial"/>
          <w:u w:val="single"/>
          <w:lang w:val="pt-PT"/>
        </w:rPr>
        <w:t xml:space="preserve">Fiadora </w:t>
      </w:r>
      <w:r w:rsidR="00D111D7" w:rsidRPr="00F804D9">
        <w:rPr>
          <w:rFonts w:ascii="Arial" w:hAnsi="Arial" w:cs="Arial"/>
          <w:u w:val="single"/>
          <w:lang w:val="pt-PT"/>
        </w:rPr>
        <w:t xml:space="preserve">PJ </w:t>
      </w:r>
      <w:r w:rsidR="003E0064" w:rsidRPr="00F804D9">
        <w:rPr>
          <w:rFonts w:ascii="Arial" w:hAnsi="Arial" w:cs="Arial"/>
          <w:u w:val="single"/>
          <w:lang w:val="pt-PT"/>
        </w:rPr>
        <w:t>2</w:t>
      </w:r>
      <w:r w:rsidR="00834FAB" w:rsidRPr="00F804D9">
        <w:rPr>
          <w:rFonts w:ascii="Arial" w:hAnsi="Arial" w:cs="Arial"/>
          <w:lang w:val="pt-PT"/>
        </w:rPr>
        <w:t>”);</w:t>
      </w:r>
      <w:r w:rsidR="00F04434" w:rsidRPr="00F804D9">
        <w:rPr>
          <w:rFonts w:ascii="Arial" w:hAnsi="Arial" w:cs="Arial"/>
          <w:lang w:val="pt-PT"/>
        </w:rPr>
        <w:t xml:space="preserve"> </w:t>
      </w:r>
    </w:p>
    <w:p w14:paraId="380A1468" w14:textId="77777777" w:rsidR="00834FAB" w:rsidRPr="00F804D9" w:rsidRDefault="00834FAB" w:rsidP="00702BC8">
      <w:pPr>
        <w:pStyle w:val="PargrafodaLista"/>
        <w:spacing w:after="240" w:line="320" w:lineRule="exact"/>
        <w:rPr>
          <w:rFonts w:ascii="Arial" w:hAnsi="Arial" w:cs="Arial"/>
          <w:b/>
          <w:lang w:val="pt-PT"/>
        </w:rPr>
      </w:pPr>
    </w:p>
    <w:p w14:paraId="75BDA9A7" w14:textId="6C35DEE4" w:rsidR="00834FAB" w:rsidRPr="00F804D9" w:rsidRDefault="00834FAB" w:rsidP="00702BC8">
      <w:pPr>
        <w:pStyle w:val="PargrafodaLista"/>
        <w:numPr>
          <w:ilvl w:val="0"/>
          <w:numId w:val="2"/>
        </w:numPr>
        <w:spacing w:after="240" w:line="320" w:lineRule="exact"/>
        <w:ind w:left="0" w:firstLine="0"/>
        <w:jc w:val="both"/>
        <w:rPr>
          <w:rFonts w:ascii="Arial" w:hAnsi="Arial" w:cs="Arial"/>
          <w:b/>
          <w:lang w:val="pt-PT"/>
        </w:rPr>
      </w:pPr>
      <w:r w:rsidRPr="00F804D9">
        <w:rPr>
          <w:rFonts w:ascii="Arial" w:hAnsi="Arial" w:cs="Arial"/>
          <w:b/>
          <w:lang w:val="pt-PT"/>
        </w:rPr>
        <w:t>TRAIL INFRAESTRUTURA LTDA.</w:t>
      </w:r>
      <w:r w:rsidRPr="00F804D9">
        <w:rPr>
          <w:rFonts w:ascii="Arial" w:hAnsi="Arial" w:cs="Arial"/>
          <w:lang w:val="pt-PT"/>
        </w:rPr>
        <w:t xml:space="preserve">, sociedade empresária limitada com sede na cidade de São Paulo, no Estado de São Paulo, na </w:t>
      </w:r>
      <w:bookmarkStart w:id="3" w:name="_Hlk514931140"/>
      <w:r w:rsidR="00321D4F" w:rsidRPr="00F804D9">
        <w:rPr>
          <w:rFonts w:ascii="Arial" w:hAnsi="Arial" w:cs="Arial"/>
          <w:lang w:val="pt-PT"/>
        </w:rPr>
        <w:t>Rua Guaianases, 1041, Sala 1, Campos Elíseos</w:t>
      </w:r>
      <w:bookmarkEnd w:id="3"/>
      <w:r w:rsidRPr="00F804D9">
        <w:rPr>
          <w:rFonts w:ascii="Arial" w:hAnsi="Arial" w:cs="Arial"/>
          <w:lang w:val="pt-PT"/>
        </w:rPr>
        <w:t>, CEP 012</w:t>
      </w:r>
      <w:r w:rsidR="00321D4F" w:rsidRPr="00F804D9">
        <w:rPr>
          <w:rFonts w:ascii="Arial" w:hAnsi="Arial" w:cs="Arial"/>
          <w:lang w:val="pt-PT"/>
        </w:rPr>
        <w:t>04</w:t>
      </w:r>
      <w:r w:rsidRPr="00F804D9">
        <w:rPr>
          <w:rFonts w:ascii="Arial" w:hAnsi="Arial" w:cs="Arial"/>
          <w:lang w:val="pt-PT"/>
        </w:rPr>
        <w:t>-00</w:t>
      </w:r>
      <w:r w:rsidR="00321D4F" w:rsidRPr="00F804D9">
        <w:rPr>
          <w:rFonts w:ascii="Arial" w:hAnsi="Arial" w:cs="Arial"/>
          <w:lang w:val="pt-PT"/>
        </w:rPr>
        <w:t>1</w:t>
      </w:r>
      <w:r w:rsidRPr="00F804D9">
        <w:rPr>
          <w:rFonts w:ascii="Arial" w:hAnsi="Arial" w:cs="Arial"/>
          <w:lang w:val="pt-PT"/>
        </w:rPr>
        <w:t>, inscrita no CNPJ/MF sob o nº 05.497.348/0001-50, com seus atos constitutivos arquivados na JUCESP sob o NIRE 35.220.228.590, neste ato devidamente representada na forma de seu contrato social, na qualidade de Fiadora (“</w:t>
      </w:r>
      <w:r w:rsidRPr="00F804D9">
        <w:rPr>
          <w:rFonts w:ascii="Arial" w:hAnsi="Arial" w:cs="Arial"/>
          <w:u w:val="single"/>
          <w:lang w:val="pt-PT"/>
        </w:rPr>
        <w:t>Trail</w:t>
      </w:r>
      <w:r w:rsidRPr="00F804D9">
        <w:rPr>
          <w:rFonts w:ascii="Arial" w:hAnsi="Arial" w:cs="Arial"/>
          <w:lang w:val="pt-PT"/>
        </w:rPr>
        <w:t>” ou “</w:t>
      </w:r>
      <w:r w:rsidRPr="00F804D9">
        <w:rPr>
          <w:rFonts w:ascii="Arial" w:hAnsi="Arial" w:cs="Arial"/>
          <w:u w:val="single"/>
          <w:lang w:val="pt-PT"/>
        </w:rPr>
        <w:t xml:space="preserve">Fiadora </w:t>
      </w:r>
      <w:r w:rsidR="00D111D7" w:rsidRPr="00F804D9">
        <w:rPr>
          <w:rFonts w:ascii="Arial" w:hAnsi="Arial" w:cs="Arial"/>
          <w:u w:val="single"/>
          <w:lang w:val="pt-PT"/>
        </w:rPr>
        <w:t xml:space="preserve">PJ </w:t>
      </w:r>
      <w:r w:rsidR="003E0064" w:rsidRPr="00F804D9">
        <w:rPr>
          <w:rFonts w:ascii="Arial" w:hAnsi="Arial" w:cs="Arial"/>
          <w:u w:val="single"/>
          <w:lang w:val="pt-PT"/>
        </w:rPr>
        <w:t>3</w:t>
      </w:r>
      <w:r w:rsidRPr="00F804D9">
        <w:rPr>
          <w:rFonts w:ascii="Arial" w:hAnsi="Arial" w:cs="Arial"/>
          <w:lang w:val="pt-PT"/>
        </w:rPr>
        <w:t xml:space="preserve">” e, em conjunto com a Fiadora </w:t>
      </w:r>
      <w:r w:rsidR="00D111D7" w:rsidRPr="00F804D9">
        <w:rPr>
          <w:rFonts w:ascii="Arial" w:hAnsi="Arial" w:cs="Arial"/>
          <w:lang w:val="pt-PT"/>
        </w:rPr>
        <w:t xml:space="preserve">PJ </w:t>
      </w:r>
      <w:r w:rsidRPr="00F804D9">
        <w:rPr>
          <w:rFonts w:ascii="Arial" w:hAnsi="Arial" w:cs="Arial"/>
          <w:lang w:val="pt-PT"/>
        </w:rPr>
        <w:t>1</w:t>
      </w:r>
      <w:r w:rsidR="003E0064" w:rsidRPr="00F804D9">
        <w:rPr>
          <w:rFonts w:ascii="Arial" w:hAnsi="Arial" w:cs="Arial"/>
          <w:lang w:val="pt-PT"/>
        </w:rPr>
        <w:t xml:space="preserve"> e</w:t>
      </w:r>
      <w:r w:rsidRPr="00F804D9">
        <w:rPr>
          <w:rFonts w:ascii="Arial" w:hAnsi="Arial" w:cs="Arial"/>
          <w:lang w:val="pt-PT"/>
        </w:rPr>
        <w:t xml:space="preserve"> com a Fiadora </w:t>
      </w:r>
      <w:r w:rsidR="00D111D7" w:rsidRPr="00F804D9">
        <w:rPr>
          <w:rFonts w:ascii="Arial" w:hAnsi="Arial" w:cs="Arial"/>
          <w:lang w:val="pt-PT"/>
        </w:rPr>
        <w:t xml:space="preserve">PJ </w:t>
      </w:r>
      <w:r w:rsidRPr="00F804D9">
        <w:rPr>
          <w:rFonts w:ascii="Arial" w:hAnsi="Arial" w:cs="Arial"/>
          <w:lang w:val="pt-PT"/>
        </w:rPr>
        <w:t>2, simplesmente “</w:t>
      </w:r>
      <w:r w:rsidRPr="00F804D9">
        <w:rPr>
          <w:rFonts w:ascii="Arial" w:hAnsi="Arial" w:cs="Arial"/>
          <w:u w:val="single"/>
          <w:lang w:val="pt-PT"/>
        </w:rPr>
        <w:t>Fiadoras</w:t>
      </w:r>
      <w:r w:rsidR="00D111D7" w:rsidRPr="00F804D9">
        <w:rPr>
          <w:rFonts w:ascii="Arial" w:hAnsi="Arial" w:cs="Arial"/>
          <w:u w:val="single"/>
          <w:lang w:val="pt-PT"/>
        </w:rPr>
        <w:t xml:space="preserve"> PJ</w:t>
      </w:r>
      <w:r w:rsidRPr="00F804D9">
        <w:rPr>
          <w:rFonts w:ascii="Arial" w:hAnsi="Arial" w:cs="Arial"/>
          <w:lang w:val="pt-PT"/>
        </w:rPr>
        <w:t>”</w:t>
      </w:r>
      <w:bookmarkEnd w:id="1"/>
      <w:r w:rsidR="0063105D" w:rsidRPr="00F804D9">
        <w:rPr>
          <w:rFonts w:ascii="Arial" w:hAnsi="Arial" w:cs="Arial"/>
          <w:lang w:val="pt-PT"/>
        </w:rPr>
        <w:t>);</w:t>
      </w:r>
    </w:p>
    <w:p w14:paraId="08225DA3" w14:textId="77777777" w:rsidR="00D111D7" w:rsidRPr="00F804D9" w:rsidRDefault="00D111D7" w:rsidP="00565B56">
      <w:pPr>
        <w:pStyle w:val="PargrafodaLista"/>
        <w:rPr>
          <w:rFonts w:ascii="Arial" w:hAnsi="Arial" w:cs="Arial"/>
          <w:b/>
          <w:lang w:val="pt-PT"/>
        </w:rPr>
      </w:pPr>
    </w:p>
    <w:p w14:paraId="296EF455" w14:textId="7EDAEA28" w:rsidR="00D111D7" w:rsidRPr="00F804D9" w:rsidRDefault="00D111D7" w:rsidP="00565B56">
      <w:pPr>
        <w:pStyle w:val="PargrafodaLista"/>
        <w:numPr>
          <w:ilvl w:val="0"/>
          <w:numId w:val="2"/>
        </w:numPr>
        <w:spacing w:after="240" w:line="320" w:lineRule="exact"/>
        <w:ind w:left="0" w:firstLine="0"/>
        <w:jc w:val="both"/>
        <w:rPr>
          <w:rFonts w:ascii="Arial" w:hAnsi="Arial" w:cs="Arial"/>
          <w:b/>
          <w:lang w:val="pt-PT"/>
        </w:rPr>
      </w:pPr>
      <w:r w:rsidRPr="00F804D9">
        <w:rPr>
          <w:rFonts w:ascii="Arial" w:hAnsi="Arial" w:cs="Arial"/>
          <w:b/>
          <w:lang w:val="pt-PT"/>
        </w:rPr>
        <w:t>ANTONIO DIAS FELIPE</w:t>
      </w:r>
      <w:r w:rsidRPr="00F804D9">
        <w:rPr>
          <w:rFonts w:ascii="Arial" w:hAnsi="Arial" w:cs="Arial"/>
          <w:lang w:val="pt-PT"/>
        </w:rPr>
        <w:t xml:space="preserve">, português equiparado a brasileiro nato por força do Decreto federal nº 70.436, de 18/04/1972 e nos termos da Portaria 665 de 29/12/1981, processo nº 34.191/81, do Ministério da Justiça, empresário, casado sob o regime de </w:t>
      </w:r>
      <w:r w:rsidRPr="00F804D9">
        <w:rPr>
          <w:rFonts w:ascii="Arial" w:hAnsi="Arial" w:cs="Arial"/>
          <w:lang w:val="pt-PT"/>
        </w:rPr>
        <w:lastRenderedPageBreak/>
        <w:t>comunhão universal de bens</w:t>
      </w:r>
      <w:r w:rsidR="009042EC" w:rsidRPr="00F804D9">
        <w:rPr>
          <w:rFonts w:ascii="Arial" w:hAnsi="Arial" w:cs="Arial"/>
          <w:lang w:val="pt-PT"/>
        </w:rPr>
        <w:t xml:space="preserve"> </w:t>
      </w:r>
      <w:bookmarkStart w:id="4" w:name="_Hlk514931187"/>
      <w:r w:rsidR="009042EC" w:rsidRPr="00F804D9">
        <w:rPr>
          <w:rFonts w:ascii="Arial" w:hAnsi="Arial" w:cs="Arial"/>
          <w:lang w:val="pt-PT"/>
        </w:rPr>
        <w:t>com Maria, abaixo qualificada</w:t>
      </w:r>
      <w:bookmarkEnd w:id="4"/>
      <w:r w:rsidRPr="00F804D9">
        <w:rPr>
          <w:rFonts w:ascii="Arial" w:hAnsi="Arial" w:cs="Arial"/>
          <w:lang w:val="pt-PT"/>
        </w:rPr>
        <w:t xml:space="preserve">, portador da Cédula de Identidade RG nº 10.321.869 SSP/SP, inscrito no </w:t>
      </w:r>
      <w:r w:rsidR="00777BA1" w:rsidRPr="00F804D9">
        <w:rPr>
          <w:rFonts w:ascii="Arial" w:hAnsi="Arial" w:cs="Arial"/>
          <w:bdr w:val="none" w:sz="0" w:space="0" w:color="auto" w:frame="1"/>
          <w:lang w:val="pt-PT"/>
        </w:rPr>
        <w:t>Cadastro Nacional de Pessoas Físicas (“</w:t>
      </w:r>
      <w:r w:rsidR="00777BA1" w:rsidRPr="00F804D9">
        <w:rPr>
          <w:rFonts w:ascii="Arial" w:hAnsi="Arial" w:cs="Arial"/>
          <w:u w:val="single"/>
          <w:bdr w:val="none" w:sz="0" w:space="0" w:color="auto" w:frame="1"/>
          <w:lang w:val="pt-PT"/>
        </w:rPr>
        <w:t>CPF</w:t>
      </w:r>
      <w:r w:rsidR="00777BA1" w:rsidRPr="00F804D9">
        <w:rPr>
          <w:rFonts w:ascii="Arial" w:hAnsi="Arial" w:cs="Arial"/>
          <w:bdr w:val="none" w:sz="0" w:space="0" w:color="auto" w:frame="1"/>
          <w:lang w:val="pt-PT"/>
        </w:rPr>
        <w:t>”)</w:t>
      </w:r>
      <w:r w:rsidRPr="00F804D9">
        <w:rPr>
          <w:rFonts w:ascii="Arial" w:hAnsi="Arial" w:cs="Arial"/>
          <w:lang w:val="pt-PT"/>
        </w:rPr>
        <w:t xml:space="preserve"> sob o nº 289.177.158-34, residente e domiciliado na Cidade de Barueri, Estado de São Paulo, na Alameda Holanda, 51, Alphaville, CEP</w:t>
      </w:r>
      <w:r w:rsidRPr="00F804D9">
        <w:rPr>
          <w:rFonts w:ascii="Arial" w:hAnsi="Arial" w:cs="Arial"/>
          <w:b/>
          <w:lang w:val="pt-PT"/>
        </w:rPr>
        <w:t xml:space="preserve"> </w:t>
      </w:r>
      <w:r w:rsidRPr="00F804D9">
        <w:rPr>
          <w:rFonts w:ascii="Arial" w:hAnsi="Arial" w:cs="Arial"/>
          <w:lang w:val="pt-PT"/>
        </w:rPr>
        <w:t>06474-320 (“</w:t>
      </w:r>
      <w:r w:rsidRPr="00F804D9">
        <w:rPr>
          <w:rFonts w:ascii="Arial" w:hAnsi="Arial" w:cs="Arial"/>
          <w:u w:val="single"/>
          <w:lang w:val="pt-PT"/>
        </w:rPr>
        <w:t>Antonio</w:t>
      </w:r>
      <w:r w:rsidRPr="00F804D9">
        <w:rPr>
          <w:rFonts w:ascii="Arial" w:hAnsi="Arial" w:cs="Arial"/>
          <w:lang w:val="pt-PT"/>
        </w:rPr>
        <w:t>”);</w:t>
      </w:r>
    </w:p>
    <w:p w14:paraId="20A02A9C" w14:textId="77777777" w:rsidR="00D111D7" w:rsidRPr="00F804D9" w:rsidRDefault="00D111D7" w:rsidP="00565B56">
      <w:pPr>
        <w:pStyle w:val="PargrafodaLista"/>
        <w:ind w:left="0"/>
        <w:rPr>
          <w:rFonts w:ascii="Arial" w:hAnsi="Arial" w:cs="Arial"/>
          <w:b/>
          <w:lang w:val="pt-PT"/>
        </w:rPr>
      </w:pPr>
    </w:p>
    <w:p w14:paraId="3B8F7252" w14:textId="7655978E" w:rsidR="00D111D7" w:rsidRPr="00F804D9" w:rsidRDefault="00D111D7" w:rsidP="00565B56">
      <w:pPr>
        <w:pStyle w:val="PargrafodaLista"/>
        <w:numPr>
          <w:ilvl w:val="0"/>
          <w:numId w:val="2"/>
        </w:numPr>
        <w:spacing w:after="240" w:line="320" w:lineRule="exact"/>
        <w:ind w:left="0" w:firstLine="0"/>
        <w:jc w:val="both"/>
        <w:rPr>
          <w:rFonts w:ascii="Arial" w:hAnsi="Arial" w:cs="Arial"/>
          <w:b/>
          <w:lang w:val="pt-PT"/>
        </w:rPr>
      </w:pPr>
      <w:r w:rsidRPr="00F804D9">
        <w:rPr>
          <w:rFonts w:ascii="Arial" w:hAnsi="Arial" w:cs="Arial"/>
          <w:b/>
          <w:lang w:val="pt-PT"/>
        </w:rPr>
        <w:t>MARIA ODETE DE SOUSA FELIPE</w:t>
      </w:r>
      <w:r w:rsidRPr="00F804D9">
        <w:rPr>
          <w:rFonts w:ascii="Arial" w:hAnsi="Arial" w:cs="Arial"/>
          <w:lang w:val="pt-PT"/>
        </w:rPr>
        <w:t>, portuguesa equiparada ao brasileiro nato por força do Decreto Federal 70.436 de 18/04/72 e nos termos da Portaria 661 de 07/06/95, processo 8505-6048/95, do Ministro da Justiça,  do lar, casada sob o regime de comunhão universal de bens, portadora da Cédula de Identidade RG nº 7.748.991-1 SSP/SP, inscrita no CPF sob o nº 011.710.188-51, residente e domiciliada na Cidade de Barueri, Estado de São Paulo, na Alameda Holanda, 51, Alphaville, CEP 06474-320 (“</w:t>
      </w:r>
      <w:r w:rsidRPr="00F804D9">
        <w:rPr>
          <w:rFonts w:ascii="Arial" w:hAnsi="Arial" w:cs="Arial"/>
          <w:u w:val="single"/>
          <w:lang w:val="pt-PT"/>
        </w:rPr>
        <w:t>Maria</w:t>
      </w:r>
      <w:r w:rsidRPr="00F804D9">
        <w:rPr>
          <w:rFonts w:ascii="Arial" w:hAnsi="Arial" w:cs="Arial"/>
          <w:lang w:val="pt-PT"/>
        </w:rPr>
        <w:t xml:space="preserve">”); </w:t>
      </w:r>
    </w:p>
    <w:p w14:paraId="092190DB" w14:textId="77777777" w:rsidR="00D111D7" w:rsidRPr="00F804D9" w:rsidRDefault="00D111D7" w:rsidP="00565B56">
      <w:pPr>
        <w:pStyle w:val="PargrafodaLista"/>
        <w:ind w:left="0"/>
        <w:rPr>
          <w:rFonts w:ascii="Arial" w:hAnsi="Arial" w:cs="Arial"/>
          <w:b/>
          <w:lang w:val="pt-PT"/>
        </w:rPr>
      </w:pPr>
    </w:p>
    <w:p w14:paraId="67BEC599" w14:textId="6D6F8069" w:rsidR="00D111D7" w:rsidRPr="00F804D9" w:rsidRDefault="00D111D7" w:rsidP="00565B56">
      <w:pPr>
        <w:pStyle w:val="PargrafodaLista"/>
        <w:numPr>
          <w:ilvl w:val="0"/>
          <w:numId w:val="2"/>
        </w:numPr>
        <w:spacing w:after="240" w:line="320" w:lineRule="exact"/>
        <w:ind w:left="0" w:firstLine="0"/>
        <w:jc w:val="both"/>
        <w:rPr>
          <w:rFonts w:ascii="Arial" w:hAnsi="Arial" w:cs="Arial"/>
          <w:b/>
          <w:lang w:val="pt-PT"/>
        </w:rPr>
      </w:pPr>
      <w:r w:rsidRPr="00F804D9">
        <w:rPr>
          <w:rFonts w:ascii="Arial" w:hAnsi="Arial" w:cs="Arial"/>
          <w:b/>
          <w:lang w:val="pt-PT"/>
        </w:rPr>
        <w:t>SIMÃO DIAS FELIPE</w:t>
      </w:r>
      <w:r w:rsidRPr="00F804D9">
        <w:rPr>
          <w:rFonts w:ascii="Arial" w:hAnsi="Arial" w:cs="Arial"/>
          <w:lang w:val="pt-PT"/>
        </w:rPr>
        <w:t xml:space="preserve">, português, equiparado a brasileiro nato por força do Decreto federal nº 70.436, de 18/04/1972 e nos termos da Portaria 665 de 29/12/1981, processo nº 34.193/81, do Ministério da Justiça, empresário, viúvo, portador da Cédula de Identidade RG nº 4.156.396 SSP/SP, inscrito no CPF sob o nº 289.177.238-53, residente e domiciliado na Cidade de Barueri, Estado de São Paulo, na Alameda Suécia, 512, Alphaville, CEP </w:t>
      </w:r>
      <w:r w:rsidRPr="00F804D9">
        <w:rPr>
          <w:rFonts w:ascii="Arial" w:hAnsi="Arial" w:cs="Arial"/>
        </w:rPr>
        <w:t xml:space="preserve"> </w:t>
      </w:r>
      <w:r w:rsidRPr="00F804D9">
        <w:rPr>
          <w:rFonts w:ascii="Arial" w:hAnsi="Arial" w:cs="Arial"/>
          <w:lang w:val="pt-PT"/>
        </w:rPr>
        <w:t>06474-230 (“</w:t>
      </w:r>
      <w:r w:rsidRPr="00F804D9">
        <w:rPr>
          <w:rFonts w:ascii="Arial" w:hAnsi="Arial" w:cs="Arial"/>
          <w:u w:val="single"/>
          <w:lang w:val="pt-PT"/>
        </w:rPr>
        <w:t>Simão</w:t>
      </w:r>
      <w:r w:rsidRPr="00F804D9">
        <w:rPr>
          <w:rFonts w:ascii="Arial" w:hAnsi="Arial" w:cs="Arial"/>
          <w:lang w:val="pt-PT"/>
        </w:rPr>
        <w:t>” e, em conjunto com as Fiadoras PJ</w:t>
      </w:r>
      <w:r w:rsidR="003E0064" w:rsidRPr="00F804D9">
        <w:rPr>
          <w:rFonts w:ascii="Arial" w:hAnsi="Arial" w:cs="Arial"/>
          <w:lang w:val="pt-PT"/>
        </w:rPr>
        <w:t>, com Antonio e com Maria</w:t>
      </w:r>
      <w:r w:rsidRPr="00F804D9">
        <w:rPr>
          <w:rFonts w:ascii="Arial" w:hAnsi="Arial" w:cs="Arial"/>
          <w:lang w:val="pt-PT"/>
        </w:rPr>
        <w:t>, simplesmente “</w:t>
      </w:r>
      <w:r w:rsidRPr="00F804D9">
        <w:rPr>
          <w:rFonts w:ascii="Arial" w:hAnsi="Arial" w:cs="Arial"/>
          <w:u w:val="single"/>
          <w:lang w:val="pt-PT"/>
        </w:rPr>
        <w:t>Fiadores</w:t>
      </w:r>
      <w:r w:rsidRPr="00F804D9">
        <w:rPr>
          <w:rFonts w:ascii="Arial" w:hAnsi="Arial" w:cs="Arial"/>
          <w:lang w:val="pt-PT"/>
        </w:rPr>
        <w:t>”)</w:t>
      </w:r>
      <w:r w:rsidR="004F75CB" w:rsidRPr="00F804D9">
        <w:rPr>
          <w:rFonts w:ascii="Arial" w:hAnsi="Arial" w:cs="Arial"/>
          <w:lang w:val="pt-PT"/>
        </w:rPr>
        <w:t>; e</w:t>
      </w:r>
      <w:r w:rsidRPr="00F804D9">
        <w:rPr>
          <w:rFonts w:ascii="Arial" w:hAnsi="Arial" w:cs="Arial"/>
          <w:lang w:val="pt-PT"/>
        </w:rPr>
        <w:t xml:space="preserve"> </w:t>
      </w:r>
    </w:p>
    <w:p w14:paraId="1CAF6696" w14:textId="77777777" w:rsidR="00834FAB" w:rsidRPr="00F804D9" w:rsidRDefault="00834FAB" w:rsidP="00702BC8">
      <w:pPr>
        <w:pStyle w:val="PargrafodaLista"/>
        <w:spacing w:after="240" w:line="320" w:lineRule="exact"/>
        <w:rPr>
          <w:rFonts w:ascii="Arial" w:hAnsi="Arial" w:cs="Arial"/>
          <w:b/>
          <w:lang w:val="pt-PT"/>
        </w:rPr>
      </w:pPr>
    </w:p>
    <w:p w14:paraId="0FFF4078" w14:textId="4D07796C" w:rsidR="00583F77" w:rsidRPr="00F804D9" w:rsidRDefault="00834FAB" w:rsidP="00702BC8">
      <w:pPr>
        <w:pStyle w:val="PargrafodaLista"/>
        <w:numPr>
          <w:ilvl w:val="0"/>
          <w:numId w:val="2"/>
        </w:numPr>
        <w:spacing w:after="240" w:line="320" w:lineRule="exact"/>
        <w:ind w:left="0" w:firstLine="0"/>
        <w:jc w:val="both"/>
        <w:rPr>
          <w:rFonts w:ascii="Arial" w:hAnsi="Arial" w:cs="Arial"/>
          <w:b/>
          <w:lang w:val="pt-PT"/>
        </w:rPr>
      </w:pPr>
      <w:r w:rsidRPr="00F804D9">
        <w:rPr>
          <w:rFonts w:ascii="Arial" w:hAnsi="Arial" w:cs="Arial"/>
          <w:b/>
          <w:lang w:val="pt-PT"/>
        </w:rPr>
        <w:t>OLIVEIRA TRUST DISTRIBUIDORA DE TÍTULOS E VALORES MOBILIÁRIOS</w:t>
      </w:r>
      <w:r w:rsidRPr="00F804D9">
        <w:rPr>
          <w:rFonts w:ascii="Arial" w:hAnsi="Arial" w:cs="Arial"/>
          <w:lang w:val="pt-PT"/>
        </w:rPr>
        <w:t xml:space="preserve"> </w:t>
      </w:r>
      <w:r w:rsidRPr="00F804D9">
        <w:rPr>
          <w:rFonts w:ascii="Arial" w:hAnsi="Arial" w:cs="Arial"/>
          <w:b/>
          <w:lang w:val="pt-PT"/>
        </w:rPr>
        <w:t>S.A.</w:t>
      </w:r>
      <w:r w:rsidRPr="00F804D9">
        <w:rPr>
          <w:rFonts w:ascii="Arial" w:hAnsi="Arial" w:cs="Arial"/>
          <w:lang w:val="pt-PT"/>
        </w:rPr>
        <w:t>, sociedade por ações</w:t>
      </w:r>
      <w:r w:rsidR="00502FC0" w:rsidRPr="00F804D9">
        <w:rPr>
          <w:rFonts w:ascii="Arial" w:hAnsi="Arial" w:cs="Arial"/>
        </w:rPr>
        <w:t xml:space="preserve">, </w:t>
      </w:r>
      <w:bookmarkStart w:id="5" w:name="_Hlk514921808"/>
      <w:r w:rsidR="00502FC0" w:rsidRPr="00F804D9">
        <w:rPr>
          <w:rFonts w:ascii="Arial" w:hAnsi="Arial" w:cs="Arial"/>
        </w:rPr>
        <w:t xml:space="preserve">com </w:t>
      </w:r>
      <w:r w:rsidR="005D77A7" w:rsidRPr="00F804D9">
        <w:rPr>
          <w:rFonts w:ascii="Arial" w:hAnsi="Arial" w:cs="Arial"/>
        </w:rPr>
        <w:t>filial</w:t>
      </w:r>
      <w:r w:rsidR="007819B9" w:rsidRPr="00F804D9">
        <w:rPr>
          <w:rFonts w:ascii="Arial" w:hAnsi="Arial" w:cs="Arial"/>
        </w:rPr>
        <w:t xml:space="preserve"> </w:t>
      </w:r>
      <w:r w:rsidR="00502FC0" w:rsidRPr="00F804D9">
        <w:rPr>
          <w:rFonts w:ascii="Arial" w:hAnsi="Arial" w:cs="Arial"/>
        </w:rPr>
        <w:t>na Cidade de São Paulo, Estado de São Paulo, na Rua Joaquim Floriano, nº 1.502, 13º andar, CEP 0453</w:t>
      </w:r>
      <w:r w:rsidR="009042EC" w:rsidRPr="00F804D9">
        <w:rPr>
          <w:rFonts w:ascii="Arial" w:hAnsi="Arial" w:cs="Arial"/>
        </w:rPr>
        <w:t>4</w:t>
      </w:r>
      <w:r w:rsidR="00502FC0" w:rsidRPr="00F804D9">
        <w:rPr>
          <w:rFonts w:ascii="Arial" w:hAnsi="Arial" w:cs="Arial"/>
        </w:rPr>
        <w:t>-00</w:t>
      </w:r>
      <w:r w:rsidR="009042EC" w:rsidRPr="00F804D9">
        <w:rPr>
          <w:rFonts w:ascii="Arial" w:hAnsi="Arial" w:cs="Arial"/>
        </w:rPr>
        <w:t>4</w:t>
      </w:r>
      <w:r w:rsidR="00502FC0" w:rsidRPr="00F804D9">
        <w:rPr>
          <w:rFonts w:ascii="Arial" w:hAnsi="Arial" w:cs="Arial"/>
        </w:rPr>
        <w:t xml:space="preserve">, inscrita no CNPJ/MF sob o n.º 36.113.876/0004-34, </w:t>
      </w:r>
      <w:bookmarkEnd w:id="5"/>
      <w:r w:rsidR="00875F46" w:rsidRPr="00F804D9">
        <w:rPr>
          <w:rFonts w:ascii="Arial" w:hAnsi="Arial" w:cs="Arial"/>
          <w:lang w:val="pt-PT"/>
        </w:rPr>
        <w:t>na qualidade de Agente Fiduciário representando a comunhão dos interesses dos titulares das Debêntures da presente emissão (os “</w:t>
      </w:r>
      <w:r w:rsidR="00875F46" w:rsidRPr="00F804D9">
        <w:rPr>
          <w:rFonts w:ascii="Arial" w:hAnsi="Arial" w:cs="Arial"/>
          <w:u w:val="single"/>
          <w:lang w:val="pt-PT"/>
        </w:rPr>
        <w:t>Debenturistas</w:t>
      </w:r>
      <w:r w:rsidR="00875F46" w:rsidRPr="00F804D9">
        <w:rPr>
          <w:rFonts w:ascii="Arial" w:hAnsi="Arial" w:cs="Arial"/>
          <w:lang w:val="pt-PT"/>
        </w:rPr>
        <w:t>”), neste ato representada na forma de seu estatuto social</w:t>
      </w:r>
      <w:r w:rsidR="00583F77" w:rsidRPr="00F804D9">
        <w:rPr>
          <w:rFonts w:ascii="Arial" w:hAnsi="Arial" w:cs="Arial"/>
          <w:lang w:val="pt-PT"/>
        </w:rPr>
        <w:t xml:space="preserve"> (“</w:t>
      </w:r>
      <w:r w:rsidR="00583F77" w:rsidRPr="00F804D9">
        <w:rPr>
          <w:rFonts w:ascii="Arial" w:hAnsi="Arial" w:cs="Arial"/>
          <w:u w:val="single"/>
          <w:lang w:val="pt-PT"/>
        </w:rPr>
        <w:t>Agente Fiduciário</w:t>
      </w:r>
      <w:r w:rsidR="00583F77" w:rsidRPr="00F804D9">
        <w:rPr>
          <w:rFonts w:ascii="Arial" w:hAnsi="Arial" w:cs="Arial"/>
          <w:lang w:val="pt-PT"/>
        </w:rPr>
        <w:t>”</w:t>
      </w:r>
      <w:r w:rsidR="0063105D" w:rsidRPr="00F804D9">
        <w:rPr>
          <w:rFonts w:ascii="Arial" w:hAnsi="Arial" w:cs="Arial"/>
          <w:lang w:val="pt-PT"/>
        </w:rPr>
        <w:t xml:space="preserve"> e e, em conjunto com a Emissora e </w:t>
      </w:r>
      <w:r w:rsidR="00D30B0C" w:rsidRPr="00F804D9">
        <w:rPr>
          <w:rFonts w:ascii="Arial" w:hAnsi="Arial" w:cs="Arial"/>
          <w:lang w:val="pt-PT"/>
        </w:rPr>
        <w:t xml:space="preserve">os Fiadores </w:t>
      </w:r>
      <w:r w:rsidR="0063105D" w:rsidRPr="00F804D9">
        <w:rPr>
          <w:rFonts w:ascii="Arial" w:hAnsi="Arial" w:cs="Arial"/>
          <w:lang w:val="pt-PT"/>
        </w:rPr>
        <w:t>simplesmente “</w:t>
      </w:r>
      <w:r w:rsidR="0063105D" w:rsidRPr="00F804D9">
        <w:rPr>
          <w:rFonts w:ascii="Arial" w:hAnsi="Arial" w:cs="Arial"/>
          <w:u w:val="single"/>
          <w:lang w:val="pt-PT"/>
        </w:rPr>
        <w:t>Partes</w:t>
      </w:r>
      <w:r w:rsidR="0063105D" w:rsidRPr="00F804D9">
        <w:rPr>
          <w:rFonts w:ascii="Arial" w:hAnsi="Arial" w:cs="Arial"/>
          <w:lang w:val="pt-PT"/>
        </w:rPr>
        <w:t>”)</w:t>
      </w:r>
      <w:r w:rsidR="00583F77" w:rsidRPr="00F804D9">
        <w:rPr>
          <w:rFonts w:ascii="Arial" w:hAnsi="Arial" w:cs="Arial"/>
          <w:lang w:val="pt-PT"/>
        </w:rPr>
        <w:t>.</w:t>
      </w:r>
    </w:p>
    <w:bookmarkEnd w:id="0"/>
    <w:bookmarkEnd w:id="2"/>
    <w:p w14:paraId="4E58E301" w14:textId="77777777" w:rsidR="00D111D7" w:rsidRPr="00F804D9" w:rsidRDefault="00D111D7" w:rsidP="00702BC8">
      <w:pPr>
        <w:pStyle w:val="PargrafodaLista"/>
        <w:spacing w:after="240" w:line="320" w:lineRule="exact"/>
        <w:rPr>
          <w:rFonts w:ascii="Arial" w:hAnsi="Arial" w:cs="Arial"/>
          <w:lang w:val="pt-PT"/>
        </w:rPr>
      </w:pPr>
    </w:p>
    <w:p w14:paraId="43098C08" w14:textId="0C842C62" w:rsidR="00583F77" w:rsidRPr="00F804D9" w:rsidRDefault="00583F77" w:rsidP="00702BC8">
      <w:pPr>
        <w:pStyle w:val="PargrafodaLista"/>
        <w:spacing w:after="240" w:line="320" w:lineRule="exact"/>
        <w:ind w:left="0"/>
        <w:jc w:val="both"/>
        <w:rPr>
          <w:rFonts w:ascii="Arial" w:hAnsi="Arial" w:cs="Arial"/>
          <w:b/>
          <w:smallCaps/>
          <w:lang w:val="pt-PT"/>
        </w:rPr>
      </w:pPr>
      <w:r w:rsidRPr="00F804D9">
        <w:rPr>
          <w:rFonts w:ascii="Arial" w:hAnsi="Arial" w:cs="Arial"/>
          <w:b/>
          <w:smallCaps/>
          <w:lang w:val="pt-PT"/>
        </w:rPr>
        <w:t xml:space="preserve">Considerando que: </w:t>
      </w:r>
    </w:p>
    <w:p w14:paraId="45A754F6" w14:textId="77777777" w:rsidR="00823467" w:rsidRPr="00F804D9" w:rsidRDefault="00823467" w:rsidP="00702BC8">
      <w:pPr>
        <w:pStyle w:val="PargrafodaLista"/>
        <w:spacing w:after="240" w:line="320" w:lineRule="exact"/>
        <w:ind w:left="0"/>
        <w:jc w:val="both"/>
        <w:rPr>
          <w:rFonts w:ascii="Arial" w:hAnsi="Arial" w:cs="Arial"/>
          <w:b/>
          <w:smallCaps/>
          <w:lang w:val="pt-PT"/>
        </w:rPr>
      </w:pPr>
    </w:p>
    <w:p w14:paraId="2987864F" w14:textId="33132635" w:rsidR="00583F77" w:rsidRPr="00F804D9" w:rsidRDefault="00583F77" w:rsidP="00702BC8">
      <w:pPr>
        <w:pStyle w:val="PargrafodaLista"/>
        <w:numPr>
          <w:ilvl w:val="0"/>
          <w:numId w:val="3"/>
        </w:numPr>
        <w:spacing w:after="240" w:line="320" w:lineRule="exact"/>
        <w:ind w:left="0" w:firstLine="0"/>
        <w:jc w:val="both"/>
        <w:rPr>
          <w:rFonts w:ascii="Arial" w:hAnsi="Arial" w:cs="Arial"/>
          <w:b/>
          <w:lang w:val="pt-PT"/>
        </w:rPr>
      </w:pPr>
      <w:r w:rsidRPr="00F804D9">
        <w:rPr>
          <w:rFonts w:ascii="Arial" w:hAnsi="Arial" w:cs="Arial"/>
          <w:lang w:val="pt-PT"/>
        </w:rPr>
        <w:t xml:space="preserve">A Campos Elíseos tem interesse em emitir debêntures, para colocação privada, não conversíveis em ações, da espécie com </w:t>
      </w:r>
      <w:r w:rsidR="00F83D07" w:rsidRPr="00F804D9">
        <w:rPr>
          <w:rFonts w:ascii="Arial" w:hAnsi="Arial" w:cs="Arial"/>
          <w:lang w:val="pt-PT"/>
        </w:rPr>
        <w:t>g</w:t>
      </w:r>
      <w:r w:rsidRPr="00F804D9">
        <w:rPr>
          <w:rFonts w:ascii="Arial" w:hAnsi="Arial" w:cs="Arial"/>
          <w:lang w:val="pt-PT"/>
        </w:rPr>
        <w:t xml:space="preserve">arantia </w:t>
      </w:r>
      <w:r w:rsidR="00F83D07" w:rsidRPr="00F804D9">
        <w:rPr>
          <w:rFonts w:ascii="Arial" w:hAnsi="Arial" w:cs="Arial"/>
          <w:lang w:val="pt-PT"/>
        </w:rPr>
        <w:t>r</w:t>
      </w:r>
      <w:r w:rsidRPr="00F804D9">
        <w:rPr>
          <w:rFonts w:ascii="Arial" w:hAnsi="Arial" w:cs="Arial"/>
          <w:lang w:val="pt-PT"/>
        </w:rPr>
        <w:t xml:space="preserve">eal e com </w:t>
      </w:r>
      <w:r w:rsidR="00F83D07" w:rsidRPr="00F804D9">
        <w:rPr>
          <w:rFonts w:ascii="Arial" w:hAnsi="Arial" w:cs="Arial"/>
          <w:lang w:val="pt-PT"/>
        </w:rPr>
        <w:t>g</w:t>
      </w:r>
      <w:r w:rsidRPr="00F804D9">
        <w:rPr>
          <w:rFonts w:ascii="Arial" w:hAnsi="Arial" w:cs="Arial"/>
          <w:lang w:val="pt-PT"/>
        </w:rPr>
        <w:t xml:space="preserve">arantia </w:t>
      </w:r>
      <w:r w:rsidR="009D27B7" w:rsidRPr="00F804D9">
        <w:rPr>
          <w:rFonts w:ascii="Arial" w:hAnsi="Arial" w:cs="Arial"/>
          <w:lang w:val="pt-PT"/>
        </w:rPr>
        <w:t>fidejussória</w:t>
      </w:r>
      <w:r w:rsidRPr="00F804D9">
        <w:rPr>
          <w:rFonts w:ascii="Arial" w:hAnsi="Arial" w:cs="Arial"/>
          <w:lang w:val="pt-PT"/>
        </w:rPr>
        <w:t xml:space="preserve">, nos termos deste </w:t>
      </w:r>
      <w:r w:rsidRPr="00F804D9">
        <w:rPr>
          <w:rFonts w:ascii="Arial" w:hAnsi="Arial" w:cs="Arial"/>
          <w:i/>
          <w:lang w:val="pt-PT"/>
        </w:rPr>
        <w:t xml:space="preserve">“Instrumento Particular de Escritura da </w:t>
      </w:r>
      <w:r w:rsidR="0063105D" w:rsidRPr="00F804D9">
        <w:rPr>
          <w:rFonts w:ascii="Arial" w:hAnsi="Arial" w:cs="Arial"/>
          <w:i/>
          <w:lang w:val="pt-PT"/>
        </w:rPr>
        <w:t>1</w:t>
      </w:r>
      <w:r w:rsidRPr="00F804D9">
        <w:rPr>
          <w:rFonts w:ascii="Arial" w:hAnsi="Arial" w:cs="Arial"/>
          <w:i/>
          <w:lang w:val="pt-PT"/>
        </w:rPr>
        <w:t>ª Emissão de Debêntures, em Série Única, para Colocação Privada, não conversíveis em Ações, da Espécie com Garantia Real e com Garantia Fidejussória da Campos Elíseos, Participação, Empreendimentos e Administração S.A.”</w:t>
      </w:r>
      <w:r w:rsidRPr="00F804D9">
        <w:rPr>
          <w:rFonts w:ascii="Arial" w:hAnsi="Arial" w:cs="Arial"/>
          <w:lang w:val="pt-PT"/>
        </w:rPr>
        <w:t>, a serem subscritas de forma privada (“</w:t>
      </w:r>
      <w:r w:rsidRPr="00F804D9">
        <w:rPr>
          <w:rFonts w:ascii="Arial" w:hAnsi="Arial" w:cs="Arial"/>
          <w:u w:val="single"/>
          <w:lang w:val="pt-PT"/>
        </w:rPr>
        <w:t>Escritura</w:t>
      </w:r>
      <w:r w:rsidRPr="00F804D9">
        <w:rPr>
          <w:rFonts w:ascii="Arial" w:hAnsi="Arial" w:cs="Arial"/>
          <w:lang w:val="pt-PT"/>
        </w:rPr>
        <w:t>” ou “</w:t>
      </w:r>
      <w:r w:rsidRPr="00F804D9">
        <w:rPr>
          <w:rFonts w:ascii="Arial" w:hAnsi="Arial" w:cs="Arial"/>
          <w:u w:val="single"/>
          <w:lang w:val="pt-PT"/>
        </w:rPr>
        <w:t>Escritura de Emissão</w:t>
      </w:r>
      <w:r w:rsidRPr="00F804D9">
        <w:rPr>
          <w:rFonts w:ascii="Arial" w:hAnsi="Arial" w:cs="Arial"/>
          <w:lang w:val="pt-PT"/>
        </w:rPr>
        <w:t>” e “</w:t>
      </w:r>
      <w:r w:rsidRPr="00F804D9">
        <w:rPr>
          <w:rFonts w:ascii="Arial" w:hAnsi="Arial" w:cs="Arial"/>
          <w:u w:val="single"/>
          <w:lang w:val="pt-PT"/>
        </w:rPr>
        <w:t>Debêntures</w:t>
      </w:r>
      <w:r w:rsidRPr="00F804D9">
        <w:rPr>
          <w:rFonts w:ascii="Arial" w:hAnsi="Arial" w:cs="Arial"/>
          <w:lang w:val="pt-PT"/>
        </w:rPr>
        <w:t>”);</w:t>
      </w:r>
      <w:r w:rsidR="00C83E6E" w:rsidRPr="00F804D9">
        <w:rPr>
          <w:rFonts w:ascii="Arial" w:hAnsi="Arial" w:cs="Arial"/>
          <w:lang w:val="pt-PT"/>
        </w:rPr>
        <w:t xml:space="preserve">  </w:t>
      </w:r>
    </w:p>
    <w:p w14:paraId="4F3847FC" w14:textId="77777777" w:rsidR="00991F1E" w:rsidRPr="00F804D9" w:rsidRDefault="00991F1E" w:rsidP="00702BC8">
      <w:pPr>
        <w:pStyle w:val="PargrafodaLista"/>
        <w:spacing w:after="240" w:line="320" w:lineRule="exact"/>
        <w:ind w:left="0"/>
        <w:jc w:val="both"/>
        <w:rPr>
          <w:rFonts w:ascii="Arial" w:hAnsi="Arial" w:cs="Arial"/>
          <w:b/>
          <w:lang w:val="pt-PT"/>
        </w:rPr>
      </w:pPr>
    </w:p>
    <w:p w14:paraId="3D2E6CBB" w14:textId="00AD949A" w:rsidR="00583F77" w:rsidRPr="00F804D9" w:rsidRDefault="00E64FB3" w:rsidP="00702BC8">
      <w:pPr>
        <w:pStyle w:val="PargrafodaLista"/>
        <w:numPr>
          <w:ilvl w:val="0"/>
          <w:numId w:val="3"/>
        </w:numPr>
        <w:spacing w:after="240" w:line="320" w:lineRule="exact"/>
        <w:ind w:left="0" w:firstLine="0"/>
        <w:jc w:val="both"/>
        <w:rPr>
          <w:rFonts w:ascii="Arial" w:hAnsi="Arial" w:cs="Arial"/>
          <w:b/>
          <w:lang w:val="pt-PT"/>
        </w:rPr>
      </w:pPr>
      <w:r w:rsidRPr="00F804D9">
        <w:rPr>
          <w:rFonts w:ascii="Arial" w:hAnsi="Arial" w:cs="Arial"/>
          <w:lang w:val="pt-PT"/>
        </w:rPr>
        <w:lastRenderedPageBreak/>
        <w:t>Para garantir o cumprimento de todas as obrigações, presentes e fu</w:t>
      </w:r>
      <w:r w:rsidR="005638F9" w:rsidRPr="00F804D9">
        <w:rPr>
          <w:rFonts w:ascii="Arial" w:hAnsi="Arial" w:cs="Arial"/>
          <w:lang w:val="pt-PT"/>
        </w:rPr>
        <w:t>turas</w:t>
      </w:r>
      <w:r w:rsidR="005638F9" w:rsidRPr="00F804D9">
        <w:rPr>
          <w:rFonts w:ascii="Arial" w:hAnsi="Arial" w:cs="Arial"/>
        </w:rPr>
        <w:t xml:space="preserve">, principais e acessórias, assumidas ou que venham a ser assumidas pela Emissora nesta Escritura, foi prestada fiança </w:t>
      </w:r>
      <w:r w:rsidR="00D30B0C" w:rsidRPr="00F804D9">
        <w:rPr>
          <w:rFonts w:ascii="Arial" w:hAnsi="Arial" w:cs="Arial"/>
        </w:rPr>
        <w:t xml:space="preserve">pelos Fiadores </w:t>
      </w:r>
      <w:r w:rsidR="005638F9" w:rsidRPr="00F804D9">
        <w:rPr>
          <w:rFonts w:ascii="Arial" w:hAnsi="Arial" w:cs="Arial"/>
        </w:rPr>
        <w:t>(</w:t>
      </w:r>
      <w:r w:rsidR="00363148" w:rsidRPr="00F804D9">
        <w:rPr>
          <w:rFonts w:ascii="Arial" w:hAnsi="Arial" w:cs="Arial"/>
        </w:rPr>
        <w:t>”</w:t>
      </w:r>
      <w:r w:rsidR="00363148" w:rsidRPr="00F804D9">
        <w:rPr>
          <w:rFonts w:ascii="Arial" w:hAnsi="Arial" w:cs="Arial"/>
          <w:u w:val="single"/>
        </w:rPr>
        <w:t>Fiança</w:t>
      </w:r>
      <w:r w:rsidR="00363148" w:rsidRPr="00F804D9">
        <w:rPr>
          <w:rFonts w:ascii="Arial" w:hAnsi="Arial" w:cs="Arial"/>
        </w:rPr>
        <w:t>”</w:t>
      </w:r>
      <w:r w:rsidR="005638F9" w:rsidRPr="00F804D9">
        <w:rPr>
          <w:rFonts w:ascii="Arial" w:hAnsi="Arial" w:cs="Arial"/>
        </w:rPr>
        <w:t>), além da constituição d</w:t>
      </w:r>
      <w:r w:rsidR="00363148" w:rsidRPr="00F804D9">
        <w:rPr>
          <w:rFonts w:ascii="Arial" w:hAnsi="Arial" w:cs="Arial"/>
        </w:rPr>
        <w:t>e</w:t>
      </w:r>
      <w:r w:rsidR="005638F9" w:rsidRPr="00F804D9">
        <w:rPr>
          <w:rFonts w:ascii="Arial" w:hAnsi="Arial" w:cs="Arial"/>
        </w:rPr>
        <w:t xml:space="preserve"> </w:t>
      </w:r>
      <w:r w:rsidR="00363148" w:rsidRPr="00F804D9">
        <w:rPr>
          <w:rFonts w:ascii="Arial" w:hAnsi="Arial" w:cs="Arial"/>
        </w:rPr>
        <w:t>g</w:t>
      </w:r>
      <w:r w:rsidR="005638F9" w:rsidRPr="00F804D9">
        <w:rPr>
          <w:rFonts w:ascii="Arial" w:hAnsi="Arial" w:cs="Arial"/>
        </w:rPr>
        <w:t xml:space="preserve">arantias </w:t>
      </w:r>
      <w:r w:rsidR="00363148" w:rsidRPr="00F804D9">
        <w:rPr>
          <w:rFonts w:ascii="Arial" w:hAnsi="Arial" w:cs="Arial"/>
        </w:rPr>
        <w:t>r</w:t>
      </w:r>
      <w:r w:rsidR="005638F9" w:rsidRPr="00F804D9">
        <w:rPr>
          <w:rFonts w:ascii="Arial" w:hAnsi="Arial" w:cs="Arial"/>
        </w:rPr>
        <w:t xml:space="preserve">eais, por meio da celebração do “Instrumento Particular de Contrato de Alienação Fiduciária de Ações” </w:t>
      </w:r>
      <w:r w:rsidR="00A43188" w:rsidRPr="00F804D9">
        <w:rPr>
          <w:rFonts w:ascii="Arial" w:hAnsi="Arial" w:cs="Arial"/>
        </w:rPr>
        <w:t xml:space="preserve">por meio do qual a Emissora </w:t>
      </w:r>
      <w:r w:rsidR="00CE3093" w:rsidRPr="00F804D9">
        <w:rPr>
          <w:rFonts w:ascii="Arial" w:hAnsi="Arial" w:cs="Arial"/>
        </w:rPr>
        <w:t>alien</w:t>
      </w:r>
      <w:r w:rsidR="002F1909" w:rsidRPr="00F804D9">
        <w:rPr>
          <w:rFonts w:ascii="Arial" w:hAnsi="Arial" w:cs="Arial"/>
        </w:rPr>
        <w:t>ou</w:t>
      </w:r>
      <w:r w:rsidR="00A43188" w:rsidRPr="00F804D9">
        <w:rPr>
          <w:rFonts w:ascii="Arial" w:hAnsi="Arial" w:cs="Arial"/>
        </w:rPr>
        <w:t xml:space="preserve"> fiduciariamente as </w:t>
      </w:r>
      <w:r w:rsidR="00363148" w:rsidRPr="00F804D9">
        <w:rPr>
          <w:rFonts w:ascii="Arial" w:hAnsi="Arial" w:cs="Arial"/>
        </w:rPr>
        <w:t>a</w:t>
      </w:r>
      <w:r w:rsidR="00A43188" w:rsidRPr="00F804D9">
        <w:rPr>
          <w:rFonts w:ascii="Arial" w:hAnsi="Arial" w:cs="Arial"/>
        </w:rPr>
        <w:t>ções de sua titularidade no capital social da CSJ (abaixo definida), bem como</w:t>
      </w:r>
      <w:r w:rsidR="00E023BC" w:rsidRPr="00F804D9">
        <w:rPr>
          <w:rFonts w:ascii="Arial" w:hAnsi="Arial" w:cs="Arial"/>
        </w:rPr>
        <w:t xml:space="preserve"> </w:t>
      </w:r>
      <w:r w:rsidR="002F1909" w:rsidRPr="00F804D9">
        <w:rPr>
          <w:rFonts w:ascii="Arial" w:hAnsi="Arial" w:cs="Arial"/>
        </w:rPr>
        <w:t xml:space="preserve">cedeu fiduciariamente </w:t>
      </w:r>
      <w:r w:rsidR="00363148" w:rsidRPr="00F804D9">
        <w:rPr>
          <w:rFonts w:ascii="Arial" w:hAnsi="Arial" w:cs="Arial"/>
        </w:rPr>
        <w:t>o</w:t>
      </w:r>
      <w:r w:rsidR="00E023BC" w:rsidRPr="00F804D9">
        <w:rPr>
          <w:rFonts w:ascii="Arial" w:hAnsi="Arial" w:cs="Arial"/>
        </w:rPr>
        <w:t xml:space="preserve">s </w:t>
      </w:r>
      <w:r w:rsidR="00363148" w:rsidRPr="00F804D9">
        <w:rPr>
          <w:rFonts w:ascii="Arial" w:hAnsi="Arial" w:cs="Arial"/>
        </w:rPr>
        <w:t xml:space="preserve">eventuais </w:t>
      </w:r>
      <w:r w:rsidR="00E023BC" w:rsidRPr="00F804D9">
        <w:rPr>
          <w:rFonts w:ascii="Arial" w:hAnsi="Arial" w:cs="Arial"/>
        </w:rPr>
        <w:t>dividendos</w:t>
      </w:r>
      <w:r w:rsidR="00363148" w:rsidRPr="00F804D9">
        <w:rPr>
          <w:rFonts w:ascii="Arial" w:hAnsi="Arial" w:cs="Arial"/>
        </w:rPr>
        <w:t xml:space="preserve"> oriundos de referidas ações</w:t>
      </w:r>
      <w:r w:rsidR="00A43188" w:rsidRPr="00F804D9">
        <w:rPr>
          <w:rFonts w:ascii="Arial" w:hAnsi="Arial" w:cs="Arial"/>
        </w:rPr>
        <w:t xml:space="preserve"> </w:t>
      </w:r>
      <w:r w:rsidR="005638F9" w:rsidRPr="00F804D9">
        <w:rPr>
          <w:rFonts w:ascii="Arial" w:hAnsi="Arial" w:cs="Arial"/>
        </w:rPr>
        <w:t>(“</w:t>
      </w:r>
      <w:r w:rsidR="005638F9" w:rsidRPr="00F804D9">
        <w:rPr>
          <w:rFonts w:ascii="Arial" w:hAnsi="Arial" w:cs="Arial"/>
          <w:u w:val="single"/>
        </w:rPr>
        <w:t>Contrato de Alienação Fiduciária</w:t>
      </w:r>
      <w:r w:rsidR="00A43188" w:rsidRPr="00F804D9">
        <w:rPr>
          <w:rFonts w:ascii="Arial" w:hAnsi="Arial" w:cs="Arial"/>
          <w:u w:val="single"/>
        </w:rPr>
        <w:t xml:space="preserve"> de Ações</w:t>
      </w:r>
      <w:r w:rsidR="005638F9" w:rsidRPr="00F804D9">
        <w:rPr>
          <w:rFonts w:ascii="Arial" w:hAnsi="Arial" w:cs="Arial"/>
        </w:rPr>
        <w:t>”</w:t>
      </w:r>
      <w:r w:rsidR="00E023BC" w:rsidRPr="00F804D9">
        <w:rPr>
          <w:rFonts w:ascii="Arial" w:hAnsi="Arial" w:cs="Arial"/>
        </w:rPr>
        <w:t xml:space="preserve"> ou </w:t>
      </w:r>
      <w:r w:rsidR="005638F9" w:rsidRPr="00F804D9">
        <w:rPr>
          <w:rFonts w:ascii="Arial" w:hAnsi="Arial" w:cs="Arial"/>
        </w:rPr>
        <w:t>“</w:t>
      </w:r>
      <w:r w:rsidR="005638F9" w:rsidRPr="00F804D9">
        <w:rPr>
          <w:rFonts w:ascii="Arial" w:hAnsi="Arial" w:cs="Arial"/>
          <w:u w:val="single"/>
        </w:rPr>
        <w:t>Alienação Fiduciária</w:t>
      </w:r>
      <w:r w:rsidR="005638F9" w:rsidRPr="00F804D9">
        <w:rPr>
          <w:rFonts w:ascii="Arial" w:hAnsi="Arial" w:cs="Arial"/>
        </w:rPr>
        <w:t>”</w:t>
      </w:r>
      <w:r w:rsidR="00E023BC" w:rsidRPr="00F804D9">
        <w:rPr>
          <w:rFonts w:ascii="Arial" w:hAnsi="Arial" w:cs="Arial"/>
        </w:rPr>
        <w:t xml:space="preserve"> e “</w:t>
      </w:r>
      <w:r w:rsidR="00E023BC" w:rsidRPr="00F804D9">
        <w:rPr>
          <w:rFonts w:ascii="Arial" w:hAnsi="Arial" w:cs="Arial"/>
          <w:u w:val="single"/>
        </w:rPr>
        <w:t>Cessão Fiduciária de Dividendos</w:t>
      </w:r>
      <w:r w:rsidR="00E023BC" w:rsidRPr="00F804D9">
        <w:rPr>
          <w:rFonts w:ascii="Arial" w:hAnsi="Arial" w:cs="Arial"/>
        </w:rPr>
        <w:t>”</w:t>
      </w:r>
      <w:r w:rsidR="005638F9" w:rsidRPr="00F804D9">
        <w:rPr>
          <w:rFonts w:ascii="Arial" w:hAnsi="Arial" w:cs="Arial"/>
        </w:rPr>
        <w:t xml:space="preserve">) e </w:t>
      </w:r>
      <w:r w:rsidR="009D27B7" w:rsidRPr="00F804D9">
        <w:rPr>
          <w:rFonts w:ascii="Arial" w:hAnsi="Arial" w:cs="Arial"/>
        </w:rPr>
        <w:t>do</w:t>
      </w:r>
      <w:r w:rsidR="005638F9" w:rsidRPr="00F804D9">
        <w:rPr>
          <w:rFonts w:ascii="Arial" w:hAnsi="Arial" w:cs="Arial"/>
        </w:rPr>
        <w:t xml:space="preserve"> “Instrumento Particular de Contrato de Cessão Fiduciária de Direitos Creditórios”</w:t>
      </w:r>
      <w:r w:rsidR="00F725B3" w:rsidRPr="00F804D9">
        <w:rPr>
          <w:rFonts w:ascii="Arial" w:hAnsi="Arial" w:cs="Arial"/>
        </w:rPr>
        <w:t xml:space="preserve">, </w:t>
      </w:r>
      <w:r w:rsidR="00363148" w:rsidRPr="00F804D9">
        <w:rPr>
          <w:rFonts w:ascii="Arial" w:hAnsi="Arial" w:cs="Arial"/>
        </w:rPr>
        <w:t xml:space="preserve">ambos </w:t>
      </w:r>
      <w:r w:rsidR="00F725B3" w:rsidRPr="00F804D9">
        <w:rPr>
          <w:rFonts w:ascii="Arial" w:hAnsi="Arial" w:cs="Arial"/>
        </w:rPr>
        <w:t>celebrado</w:t>
      </w:r>
      <w:r w:rsidR="00363148" w:rsidRPr="00F804D9">
        <w:rPr>
          <w:rFonts w:ascii="Arial" w:hAnsi="Arial" w:cs="Arial"/>
        </w:rPr>
        <w:t>s</w:t>
      </w:r>
      <w:r w:rsidR="00F725B3" w:rsidRPr="00F804D9">
        <w:rPr>
          <w:rFonts w:ascii="Arial" w:hAnsi="Arial" w:cs="Arial"/>
        </w:rPr>
        <w:t xml:space="preserve">, nesta data, pela Emissora, </w:t>
      </w:r>
      <w:r w:rsidR="00D30B0C" w:rsidRPr="00F804D9">
        <w:rPr>
          <w:rFonts w:ascii="Arial" w:hAnsi="Arial" w:cs="Arial"/>
        </w:rPr>
        <w:t xml:space="preserve">pelos Fiadores </w:t>
      </w:r>
      <w:r w:rsidR="00F725B3" w:rsidRPr="00F804D9">
        <w:rPr>
          <w:rFonts w:ascii="Arial" w:hAnsi="Arial" w:cs="Arial"/>
        </w:rPr>
        <w:t>e pel</w:t>
      </w:r>
      <w:r w:rsidR="00C83E6E" w:rsidRPr="00F804D9">
        <w:rPr>
          <w:rFonts w:ascii="Arial" w:hAnsi="Arial" w:cs="Arial"/>
        </w:rPr>
        <w:t>o Agente Fiduciário (“</w:t>
      </w:r>
      <w:r w:rsidR="00C83E6E" w:rsidRPr="00F804D9">
        <w:rPr>
          <w:rFonts w:ascii="Arial" w:hAnsi="Arial" w:cs="Arial"/>
          <w:u w:val="single"/>
        </w:rPr>
        <w:t>Contrato de Cessão Fiduciária de Recebíveis</w:t>
      </w:r>
      <w:r w:rsidR="00C83E6E" w:rsidRPr="00F804D9">
        <w:rPr>
          <w:rFonts w:ascii="Arial" w:hAnsi="Arial" w:cs="Arial"/>
        </w:rPr>
        <w:t>” ou “</w:t>
      </w:r>
      <w:r w:rsidR="00C83E6E" w:rsidRPr="00F804D9">
        <w:rPr>
          <w:rFonts w:ascii="Arial" w:hAnsi="Arial" w:cs="Arial"/>
          <w:u w:val="single"/>
        </w:rPr>
        <w:t>Cessão Fiduciária de Recebíveis</w:t>
      </w:r>
      <w:r w:rsidR="00C83E6E" w:rsidRPr="00F804D9">
        <w:rPr>
          <w:rFonts w:ascii="Arial" w:hAnsi="Arial" w:cs="Arial"/>
        </w:rPr>
        <w:t>” e quando mencionada em conjunto com a Alienação Fiduciária, simplesmente, “</w:t>
      </w:r>
      <w:r w:rsidR="00C83E6E" w:rsidRPr="00F804D9">
        <w:rPr>
          <w:rFonts w:ascii="Arial" w:hAnsi="Arial" w:cs="Arial"/>
          <w:u w:val="single"/>
        </w:rPr>
        <w:t>Garantias Reais</w:t>
      </w:r>
      <w:r w:rsidR="00C83E6E" w:rsidRPr="00F804D9">
        <w:rPr>
          <w:rFonts w:ascii="Arial" w:hAnsi="Arial" w:cs="Arial"/>
        </w:rPr>
        <w:t>”);</w:t>
      </w:r>
      <w:r w:rsidR="00B86C33" w:rsidRPr="00F804D9">
        <w:rPr>
          <w:rFonts w:ascii="Arial" w:hAnsi="Arial" w:cs="Arial"/>
        </w:rPr>
        <w:t xml:space="preserve"> e</w:t>
      </w:r>
    </w:p>
    <w:p w14:paraId="0C8F4C9A" w14:textId="77777777" w:rsidR="00B86C33" w:rsidRPr="00F804D9" w:rsidRDefault="00B86C33" w:rsidP="00AB6F7B">
      <w:pPr>
        <w:pStyle w:val="PargrafodaLista"/>
        <w:rPr>
          <w:rFonts w:ascii="Arial" w:hAnsi="Arial" w:cs="Arial"/>
          <w:b/>
          <w:lang w:val="pt-PT"/>
        </w:rPr>
      </w:pPr>
    </w:p>
    <w:p w14:paraId="40C97B63" w14:textId="799B54BA" w:rsidR="00B86C33" w:rsidRPr="00F804D9" w:rsidRDefault="000C288A" w:rsidP="000C288A">
      <w:pPr>
        <w:pStyle w:val="PargrafodaLista"/>
        <w:numPr>
          <w:ilvl w:val="0"/>
          <w:numId w:val="3"/>
        </w:numPr>
        <w:spacing w:after="240" w:line="320" w:lineRule="exact"/>
        <w:ind w:left="0" w:firstLine="0"/>
        <w:jc w:val="both"/>
        <w:rPr>
          <w:rFonts w:ascii="Arial" w:hAnsi="Arial" w:cs="Arial"/>
          <w:b/>
          <w:lang w:val="pt-PT"/>
        </w:rPr>
      </w:pPr>
      <w:r w:rsidRPr="00F804D9">
        <w:rPr>
          <w:rFonts w:ascii="Arial" w:hAnsi="Arial" w:cs="Arial"/>
          <w:bCs/>
        </w:rPr>
        <w:t>isto posto, integram a presente operação os seguintes documentos: (i) a presente Escritura de Emissão; (</w:t>
      </w:r>
      <w:proofErr w:type="spellStart"/>
      <w:r w:rsidRPr="00F804D9">
        <w:rPr>
          <w:rFonts w:ascii="Arial" w:hAnsi="Arial" w:cs="Arial"/>
          <w:bCs/>
        </w:rPr>
        <w:t>ii</w:t>
      </w:r>
      <w:proofErr w:type="spellEnd"/>
      <w:r w:rsidRPr="00F804D9">
        <w:rPr>
          <w:rFonts w:ascii="Arial" w:hAnsi="Arial" w:cs="Arial"/>
          <w:bCs/>
        </w:rPr>
        <w:t>) o Contrato de Alienação Fiduciária de Ações; e (</w:t>
      </w:r>
      <w:proofErr w:type="spellStart"/>
      <w:r w:rsidRPr="00F804D9">
        <w:rPr>
          <w:rFonts w:ascii="Arial" w:hAnsi="Arial" w:cs="Arial"/>
          <w:bCs/>
        </w:rPr>
        <w:t>iii</w:t>
      </w:r>
      <w:proofErr w:type="spellEnd"/>
      <w:r w:rsidRPr="00F804D9">
        <w:rPr>
          <w:rFonts w:ascii="Arial" w:hAnsi="Arial" w:cs="Arial"/>
          <w:bCs/>
        </w:rPr>
        <w:t>) o Contrato de Cessão Fiduciária de Recebíveis (sendo todos esses documentos doravante denominados “</w:t>
      </w:r>
      <w:r w:rsidRPr="00F804D9">
        <w:rPr>
          <w:rFonts w:ascii="Arial" w:hAnsi="Arial" w:cs="Arial"/>
          <w:bCs/>
          <w:u w:val="single"/>
        </w:rPr>
        <w:t>Documentos da Operação</w:t>
      </w:r>
      <w:r w:rsidRPr="00F804D9">
        <w:rPr>
          <w:rFonts w:ascii="Arial" w:hAnsi="Arial" w:cs="Arial"/>
          <w:bCs/>
        </w:rPr>
        <w:t>”).</w:t>
      </w:r>
    </w:p>
    <w:p w14:paraId="390E2823" w14:textId="77777777" w:rsidR="00C83E6E" w:rsidRPr="00F804D9" w:rsidRDefault="00C83E6E" w:rsidP="00702BC8">
      <w:pPr>
        <w:pStyle w:val="PargrafodaLista"/>
        <w:spacing w:after="240" w:line="320" w:lineRule="exact"/>
        <w:rPr>
          <w:rFonts w:ascii="Arial" w:hAnsi="Arial" w:cs="Arial"/>
          <w:b/>
          <w:lang w:val="pt-PT"/>
        </w:rPr>
      </w:pPr>
    </w:p>
    <w:p w14:paraId="6F269743" w14:textId="77777777" w:rsidR="00C83E6E" w:rsidRPr="00F804D9" w:rsidRDefault="00C83E6E" w:rsidP="00702BC8">
      <w:pPr>
        <w:pStyle w:val="PargrafodaLista"/>
        <w:spacing w:after="240" w:line="320" w:lineRule="exact"/>
        <w:ind w:left="0"/>
        <w:jc w:val="both"/>
        <w:rPr>
          <w:rFonts w:ascii="Arial" w:hAnsi="Arial" w:cs="Arial"/>
        </w:rPr>
      </w:pPr>
      <w:r w:rsidRPr="00F804D9">
        <w:rPr>
          <w:rFonts w:ascii="Arial" w:hAnsi="Arial" w:cs="Arial"/>
          <w:lang w:val="pt-PT"/>
        </w:rPr>
        <w:t xml:space="preserve">vêm celebrar a presente Escritura, observadas as cláusulas, condições </w:t>
      </w:r>
      <w:r w:rsidR="009D7453" w:rsidRPr="00F804D9">
        <w:rPr>
          <w:rFonts w:ascii="Arial" w:hAnsi="Arial" w:cs="Arial"/>
        </w:rPr>
        <w:t>e características abaixo:</w:t>
      </w:r>
    </w:p>
    <w:p w14:paraId="3685C94C" w14:textId="77777777" w:rsidR="009D7453" w:rsidRPr="00F804D9" w:rsidRDefault="009D7453" w:rsidP="00702BC8">
      <w:pPr>
        <w:pStyle w:val="PargrafodaLista"/>
        <w:spacing w:after="240" w:line="320" w:lineRule="exact"/>
        <w:ind w:left="0"/>
        <w:jc w:val="both"/>
        <w:rPr>
          <w:rFonts w:ascii="Arial" w:hAnsi="Arial" w:cs="Arial"/>
        </w:rPr>
      </w:pPr>
    </w:p>
    <w:p w14:paraId="45882813" w14:textId="77777777" w:rsidR="009D7453" w:rsidRPr="00F804D9" w:rsidRDefault="009D7453" w:rsidP="00702BC8">
      <w:pPr>
        <w:pStyle w:val="PargrafodaLista"/>
        <w:numPr>
          <w:ilvl w:val="0"/>
          <w:numId w:val="4"/>
        </w:numPr>
        <w:spacing w:after="240" w:line="320" w:lineRule="exact"/>
        <w:ind w:left="0" w:firstLine="0"/>
        <w:jc w:val="both"/>
        <w:rPr>
          <w:rFonts w:ascii="Arial" w:hAnsi="Arial" w:cs="Arial"/>
          <w:b/>
          <w:smallCaps/>
        </w:rPr>
      </w:pPr>
      <w:r w:rsidRPr="00F804D9">
        <w:rPr>
          <w:rFonts w:ascii="Arial" w:hAnsi="Arial" w:cs="Arial"/>
          <w:b/>
          <w:smallCaps/>
        </w:rPr>
        <w:t xml:space="preserve">Autorização </w:t>
      </w:r>
    </w:p>
    <w:p w14:paraId="137634FA" w14:textId="77777777" w:rsidR="00D111D7" w:rsidRPr="00F804D9" w:rsidRDefault="00D111D7" w:rsidP="00565B56">
      <w:pPr>
        <w:pStyle w:val="PargrafodaLista"/>
        <w:spacing w:after="240" w:line="320" w:lineRule="exact"/>
        <w:ind w:left="0"/>
        <w:jc w:val="both"/>
        <w:rPr>
          <w:rFonts w:ascii="Arial" w:hAnsi="Arial" w:cs="Arial"/>
          <w:b/>
          <w:smallCaps/>
        </w:rPr>
      </w:pPr>
    </w:p>
    <w:p w14:paraId="38DB06A7" w14:textId="78BBC3E4" w:rsidR="009D7453" w:rsidRPr="00F804D9" w:rsidRDefault="009D7453" w:rsidP="00702BC8">
      <w:pPr>
        <w:pStyle w:val="PargrafodaLista"/>
        <w:numPr>
          <w:ilvl w:val="1"/>
          <w:numId w:val="4"/>
        </w:numPr>
        <w:spacing w:after="240" w:line="320" w:lineRule="exact"/>
        <w:ind w:left="0" w:firstLine="0"/>
        <w:jc w:val="both"/>
        <w:rPr>
          <w:rFonts w:ascii="Arial" w:hAnsi="Arial" w:cs="Arial"/>
          <w:b/>
          <w:lang w:val="pt-PT"/>
        </w:rPr>
      </w:pPr>
      <w:r w:rsidRPr="00F804D9">
        <w:rPr>
          <w:rFonts w:ascii="Arial" w:hAnsi="Arial" w:cs="Arial"/>
          <w:lang w:val="pt-PT"/>
        </w:rPr>
        <w:t>A Emissão é realizada e a presente Escritura é celebrada com base nas deliberações tomadas pel</w:t>
      </w:r>
      <w:r w:rsidR="004A241A" w:rsidRPr="00F804D9">
        <w:rPr>
          <w:rFonts w:ascii="Arial" w:hAnsi="Arial" w:cs="Arial"/>
          <w:lang w:val="pt-PT"/>
        </w:rPr>
        <w:t xml:space="preserve">a </w:t>
      </w:r>
      <w:r w:rsidR="00363148" w:rsidRPr="00F804D9">
        <w:rPr>
          <w:rFonts w:ascii="Arial" w:hAnsi="Arial" w:cs="Arial"/>
          <w:lang w:val="pt-PT"/>
        </w:rPr>
        <w:t>a</w:t>
      </w:r>
      <w:r w:rsidR="004A241A" w:rsidRPr="00F804D9">
        <w:rPr>
          <w:rFonts w:ascii="Arial" w:hAnsi="Arial" w:cs="Arial"/>
          <w:lang w:val="pt-PT"/>
        </w:rPr>
        <w:t xml:space="preserve">ssembleia </w:t>
      </w:r>
      <w:r w:rsidR="00363148" w:rsidRPr="00F804D9">
        <w:rPr>
          <w:rFonts w:ascii="Arial" w:hAnsi="Arial" w:cs="Arial"/>
          <w:lang w:val="pt-PT"/>
        </w:rPr>
        <w:t>g</w:t>
      </w:r>
      <w:r w:rsidR="004A241A" w:rsidRPr="00F804D9">
        <w:rPr>
          <w:rFonts w:ascii="Arial" w:hAnsi="Arial" w:cs="Arial"/>
          <w:lang w:val="pt-PT"/>
        </w:rPr>
        <w:t xml:space="preserve">eral </w:t>
      </w:r>
      <w:r w:rsidR="00363148" w:rsidRPr="00F804D9">
        <w:rPr>
          <w:rFonts w:ascii="Arial" w:hAnsi="Arial" w:cs="Arial"/>
          <w:lang w:val="pt-PT"/>
        </w:rPr>
        <w:t>e</w:t>
      </w:r>
      <w:r w:rsidR="004A241A" w:rsidRPr="00F804D9">
        <w:rPr>
          <w:rFonts w:ascii="Arial" w:hAnsi="Arial" w:cs="Arial"/>
          <w:lang w:val="pt-PT"/>
        </w:rPr>
        <w:t xml:space="preserve">xtraordinária em reunião realizada em </w:t>
      </w:r>
      <w:r w:rsidR="007C62CC" w:rsidRPr="00F804D9">
        <w:rPr>
          <w:rFonts w:ascii="Arial" w:hAnsi="Arial" w:cs="Arial"/>
          <w:lang w:val="pt-PT"/>
        </w:rPr>
        <w:t xml:space="preserve">03 </w:t>
      </w:r>
      <w:r w:rsidR="004A241A" w:rsidRPr="00F804D9">
        <w:rPr>
          <w:rFonts w:ascii="Arial" w:hAnsi="Arial" w:cs="Arial"/>
          <w:lang w:val="pt-PT"/>
        </w:rPr>
        <w:t xml:space="preserve">de </w:t>
      </w:r>
      <w:r w:rsidR="007C62CC" w:rsidRPr="00F804D9">
        <w:rPr>
          <w:rFonts w:ascii="Arial" w:hAnsi="Arial" w:cs="Arial"/>
          <w:lang w:val="pt-PT"/>
        </w:rPr>
        <w:t xml:space="preserve">outubro </w:t>
      </w:r>
      <w:r w:rsidR="004A241A" w:rsidRPr="00F804D9">
        <w:rPr>
          <w:rFonts w:ascii="Arial" w:hAnsi="Arial" w:cs="Arial"/>
          <w:lang w:val="pt-PT"/>
        </w:rPr>
        <w:t>de 2018 (“</w:t>
      </w:r>
      <w:r w:rsidR="004A241A" w:rsidRPr="00F804D9">
        <w:rPr>
          <w:rFonts w:ascii="Arial" w:hAnsi="Arial" w:cs="Arial"/>
          <w:u w:val="single"/>
          <w:lang w:val="pt-PT"/>
        </w:rPr>
        <w:t>AGE</w:t>
      </w:r>
      <w:r w:rsidR="004A241A" w:rsidRPr="00F804D9">
        <w:rPr>
          <w:rFonts w:ascii="Arial" w:hAnsi="Arial" w:cs="Arial"/>
          <w:lang w:val="pt-PT"/>
        </w:rPr>
        <w:t>”), por meio da qual se aprovou a presente Emissão</w:t>
      </w:r>
      <w:r w:rsidR="00363148" w:rsidRPr="00F804D9">
        <w:rPr>
          <w:rFonts w:ascii="Arial" w:hAnsi="Arial" w:cs="Arial"/>
          <w:lang w:val="pt-PT"/>
        </w:rPr>
        <w:t xml:space="preserve"> e a constituição das Garantias Reais</w:t>
      </w:r>
      <w:r w:rsidR="004A241A" w:rsidRPr="00F804D9">
        <w:rPr>
          <w:rFonts w:ascii="Arial" w:hAnsi="Arial" w:cs="Arial"/>
          <w:lang w:val="pt-PT"/>
        </w:rPr>
        <w:t>, incluindo  seus termos e condições, conforme o disposto no artigo 59 da Lei 6.404, de 15 de dezembro de 1976, conforme alterada (“</w:t>
      </w:r>
      <w:r w:rsidR="004A241A" w:rsidRPr="00F804D9">
        <w:rPr>
          <w:rFonts w:ascii="Arial" w:hAnsi="Arial" w:cs="Arial"/>
          <w:u w:val="single"/>
          <w:lang w:val="pt-PT"/>
        </w:rPr>
        <w:t>Lei das Sociedades por Ações</w:t>
      </w:r>
      <w:r w:rsidR="004A241A" w:rsidRPr="00F804D9">
        <w:rPr>
          <w:rFonts w:ascii="Arial" w:hAnsi="Arial" w:cs="Arial"/>
          <w:lang w:val="pt-PT"/>
        </w:rPr>
        <w:t>”).</w:t>
      </w:r>
      <w:r w:rsidR="00FA2F17" w:rsidRPr="00F804D9">
        <w:rPr>
          <w:rFonts w:ascii="Arial" w:hAnsi="Arial" w:cs="Arial"/>
          <w:lang w:val="pt-PT"/>
        </w:rPr>
        <w:t xml:space="preserve"> </w:t>
      </w:r>
    </w:p>
    <w:p w14:paraId="57BB8918" w14:textId="77777777" w:rsidR="009042EC" w:rsidRPr="00F804D9" w:rsidRDefault="009042EC" w:rsidP="00AB6F7B">
      <w:pPr>
        <w:pStyle w:val="PargrafodaLista"/>
        <w:spacing w:after="240" w:line="320" w:lineRule="exact"/>
        <w:ind w:left="0"/>
        <w:jc w:val="both"/>
        <w:rPr>
          <w:rFonts w:ascii="Arial" w:hAnsi="Arial" w:cs="Arial"/>
          <w:b/>
          <w:lang w:val="pt-PT"/>
        </w:rPr>
      </w:pPr>
    </w:p>
    <w:p w14:paraId="29710013" w14:textId="1E2A8727" w:rsidR="006801B6" w:rsidRPr="00F804D9" w:rsidRDefault="009042EC" w:rsidP="009042EC">
      <w:pPr>
        <w:pStyle w:val="PargrafodaLista"/>
        <w:numPr>
          <w:ilvl w:val="1"/>
          <w:numId w:val="4"/>
        </w:numPr>
        <w:spacing w:after="240" w:line="320" w:lineRule="exact"/>
        <w:ind w:left="0" w:firstLine="0"/>
        <w:jc w:val="both"/>
        <w:rPr>
          <w:rFonts w:ascii="Arial" w:hAnsi="Arial" w:cs="Arial"/>
          <w:lang w:val="pt-PT"/>
        </w:rPr>
      </w:pPr>
      <w:r w:rsidRPr="00F804D9">
        <w:rPr>
          <w:rFonts w:ascii="Arial" w:hAnsi="Arial" w:cs="Arial"/>
          <w:lang w:val="pt-PT"/>
        </w:rPr>
        <w:t xml:space="preserve">A </w:t>
      </w:r>
      <w:r w:rsidR="00363148" w:rsidRPr="00F804D9">
        <w:rPr>
          <w:rFonts w:ascii="Arial" w:hAnsi="Arial" w:cs="Arial"/>
        </w:rPr>
        <w:t>Cessão Fiduciária de Recebíveis</w:t>
      </w:r>
      <w:r w:rsidRPr="00F804D9">
        <w:rPr>
          <w:rFonts w:ascii="Arial" w:hAnsi="Arial" w:cs="Arial"/>
          <w:lang w:val="pt-PT"/>
        </w:rPr>
        <w:t xml:space="preserve"> fo</w:t>
      </w:r>
      <w:r w:rsidR="00363148" w:rsidRPr="00F804D9">
        <w:rPr>
          <w:rFonts w:ascii="Arial" w:hAnsi="Arial" w:cs="Arial"/>
          <w:lang w:val="pt-PT"/>
        </w:rPr>
        <w:t xml:space="preserve">i </w:t>
      </w:r>
      <w:r w:rsidRPr="00F804D9">
        <w:rPr>
          <w:rFonts w:ascii="Arial" w:hAnsi="Arial" w:cs="Arial"/>
          <w:lang w:val="pt-PT"/>
        </w:rPr>
        <w:t xml:space="preserve">expressamente autorizada </w:t>
      </w:r>
      <w:r w:rsidR="00363148" w:rsidRPr="00F804D9">
        <w:rPr>
          <w:rFonts w:ascii="Arial" w:hAnsi="Arial" w:cs="Arial"/>
          <w:lang w:val="pt-PT"/>
        </w:rPr>
        <w:t>nos termos da</w:t>
      </w:r>
      <w:r w:rsidR="006801B6" w:rsidRPr="00F804D9">
        <w:rPr>
          <w:rFonts w:ascii="Arial" w:hAnsi="Arial" w:cs="Arial"/>
          <w:lang w:val="pt-PT"/>
        </w:rPr>
        <w:t xml:space="preserve">s </w:t>
      </w:r>
      <w:r w:rsidRPr="00F804D9">
        <w:rPr>
          <w:rFonts w:ascii="Arial" w:hAnsi="Arial" w:cs="Arial"/>
          <w:lang w:val="pt-PT"/>
        </w:rPr>
        <w:t>ata</w:t>
      </w:r>
      <w:r w:rsidR="006801B6" w:rsidRPr="00F804D9">
        <w:rPr>
          <w:rFonts w:ascii="Arial" w:hAnsi="Arial" w:cs="Arial"/>
          <w:lang w:val="pt-PT"/>
        </w:rPr>
        <w:t>s</w:t>
      </w:r>
      <w:r w:rsidRPr="00F804D9">
        <w:rPr>
          <w:rFonts w:ascii="Arial" w:hAnsi="Arial" w:cs="Arial"/>
          <w:lang w:val="pt-PT"/>
        </w:rPr>
        <w:t xml:space="preserve"> de Reunião de Sócios da</w:t>
      </w:r>
      <w:r w:rsidR="006801B6" w:rsidRPr="00F804D9">
        <w:rPr>
          <w:rFonts w:ascii="Arial" w:hAnsi="Arial" w:cs="Arial"/>
          <w:lang w:val="pt-PT"/>
        </w:rPr>
        <w:t>s</w:t>
      </w:r>
      <w:r w:rsidRPr="00F804D9">
        <w:rPr>
          <w:rFonts w:ascii="Arial" w:hAnsi="Arial" w:cs="Arial"/>
          <w:lang w:val="pt-PT"/>
        </w:rPr>
        <w:t xml:space="preserve"> Fiadora</w:t>
      </w:r>
      <w:r w:rsidR="006801B6" w:rsidRPr="00F804D9">
        <w:rPr>
          <w:rFonts w:ascii="Arial" w:hAnsi="Arial" w:cs="Arial"/>
          <w:lang w:val="pt-PT"/>
        </w:rPr>
        <w:t>s</w:t>
      </w:r>
      <w:r w:rsidR="006236C9" w:rsidRPr="00F804D9">
        <w:rPr>
          <w:rFonts w:ascii="Arial" w:hAnsi="Arial" w:cs="Arial"/>
          <w:lang w:val="pt-PT"/>
        </w:rPr>
        <w:t xml:space="preserve"> PJ</w:t>
      </w:r>
      <w:r w:rsidR="006801B6" w:rsidRPr="00F804D9">
        <w:rPr>
          <w:rFonts w:ascii="Arial" w:hAnsi="Arial" w:cs="Arial"/>
          <w:lang w:val="pt-PT"/>
        </w:rPr>
        <w:t>, conforme abaixo indicadas (em conjunto “</w:t>
      </w:r>
      <w:r w:rsidR="006801B6" w:rsidRPr="00F804D9">
        <w:rPr>
          <w:rFonts w:ascii="Arial" w:hAnsi="Arial" w:cs="Arial"/>
          <w:u w:val="single"/>
          <w:lang w:val="pt-PT"/>
        </w:rPr>
        <w:t>Atas de Reuniões de Sócios</w:t>
      </w:r>
      <w:r w:rsidR="00654CFB" w:rsidRPr="00F804D9">
        <w:rPr>
          <w:rFonts w:ascii="Arial" w:hAnsi="Arial" w:cs="Arial"/>
          <w:u w:val="single"/>
          <w:lang w:val="pt-PT"/>
        </w:rPr>
        <w:t xml:space="preserve"> das Fiadoras</w:t>
      </w:r>
      <w:r w:rsidR="006236C9" w:rsidRPr="00F804D9">
        <w:rPr>
          <w:rFonts w:ascii="Arial" w:hAnsi="Arial" w:cs="Arial"/>
          <w:u w:val="single"/>
          <w:lang w:val="pt-PT"/>
        </w:rPr>
        <w:t xml:space="preserve"> PJ</w:t>
      </w:r>
      <w:r w:rsidR="006801B6" w:rsidRPr="00F804D9">
        <w:rPr>
          <w:rFonts w:ascii="Arial" w:hAnsi="Arial" w:cs="Arial"/>
          <w:lang w:val="pt-PT"/>
        </w:rPr>
        <w:t>”):</w:t>
      </w:r>
    </w:p>
    <w:p w14:paraId="397B0649" w14:textId="77777777" w:rsidR="006801B6" w:rsidRPr="00F804D9" w:rsidRDefault="006801B6" w:rsidP="006801B6">
      <w:pPr>
        <w:pStyle w:val="PargrafodaLista"/>
        <w:spacing w:after="240" w:line="320" w:lineRule="exact"/>
        <w:ind w:left="0"/>
        <w:jc w:val="both"/>
        <w:rPr>
          <w:rFonts w:ascii="Arial" w:hAnsi="Arial" w:cs="Arial"/>
          <w:lang w:val="pt-PT"/>
        </w:rPr>
      </w:pPr>
    </w:p>
    <w:p w14:paraId="0D000058" w14:textId="6274648C" w:rsidR="006801B6" w:rsidRPr="00F804D9" w:rsidRDefault="006801B6" w:rsidP="00AB6F7B">
      <w:pPr>
        <w:pStyle w:val="PargrafodaLista"/>
        <w:numPr>
          <w:ilvl w:val="0"/>
          <w:numId w:val="22"/>
        </w:numPr>
        <w:spacing w:after="240" w:line="320" w:lineRule="exact"/>
        <w:ind w:left="426"/>
        <w:jc w:val="both"/>
        <w:rPr>
          <w:rFonts w:ascii="Arial" w:hAnsi="Arial" w:cs="Arial"/>
          <w:lang w:val="pt-PT"/>
        </w:rPr>
      </w:pPr>
      <w:r w:rsidRPr="00F804D9">
        <w:rPr>
          <w:rFonts w:ascii="Arial" w:hAnsi="Arial" w:cs="Arial"/>
          <w:lang w:val="pt-PT"/>
        </w:rPr>
        <w:t xml:space="preserve">ata de Reunião de Sócios da Power - Segurança e Vigilância, realizada em </w:t>
      </w:r>
      <w:r w:rsidR="007C62CC" w:rsidRPr="00F804D9">
        <w:rPr>
          <w:rFonts w:ascii="Arial" w:hAnsi="Arial" w:cs="Arial"/>
          <w:lang w:val="pt-PT"/>
        </w:rPr>
        <w:t>03</w:t>
      </w:r>
      <w:r w:rsidRPr="00F804D9">
        <w:rPr>
          <w:rFonts w:ascii="Arial" w:hAnsi="Arial" w:cs="Arial"/>
          <w:lang w:val="pt-PT"/>
        </w:rPr>
        <w:t xml:space="preserve"> de </w:t>
      </w:r>
      <w:r w:rsidR="007C62CC" w:rsidRPr="00F804D9">
        <w:rPr>
          <w:rFonts w:ascii="Arial" w:hAnsi="Arial" w:cs="Arial"/>
          <w:lang w:val="pt-PT"/>
        </w:rPr>
        <w:t>outubro</w:t>
      </w:r>
      <w:r w:rsidRPr="00F804D9">
        <w:rPr>
          <w:rFonts w:ascii="Arial" w:hAnsi="Arial" w:cs="Arial"/>
          <w:lang w:val="pt-PT"/>
        </w:rPr>
        <w:t xml:space="preserve"> de 2018;</w:t>
      </w:r>
    </w:p>
    <w:p w14:paraId="15907FDD" w14:textId="77777777" w:rsidR="006801B6" w:rsidRPr="00F804D9" w:rsidRDefault="006801B6" w:rsidP="00AB6F7B">
      <w:pPr>
        <w:pStyle w:val="PargrafodaLista"/>
        <w:ind w:left="426"/>
        <w:rPr>
          <w:rFonts w:ascii="Arial" w:hAnsi="Arial" w:cs="Arial"/>
          <w:lang w:val="pt-PT"/>
        </w:rPr>
      </w:pPr>
    </w:p>
    <w:p w14:paraId="2C87456A" w14:textId="6E1EA25B" w:rsidR="006801B6" w:rsidRPr="00F804D9" w:rsidRDefault="006801B6" w:rsidP="00AB6F7B">
      <w:pPr>
        <w:pStyle w:val="PargrafodaLista"/>
        <w:numPr>
          <w:ilvl w:val="0"/>
          <w:numId w:val="22"/>
        </w:numPr>
        <w:spacing w:after="240" w:line="320" w:lineRule="exact"/>
        <w:ind w:left="426"/>
        <w:jc w:val="both"/>
        <w:rPr>
          <w:rFonts w:ascii="Arial" w:hAnsi="Arial" w:cs="Arial"/>
          <w:lang w:val="pt-PT"/>
        </w:rPr>
      </w:pPr>
      <w:r w:rsidRPr="00F804D9">
        <w:rPr>
          <w:rFonts w:ascii="Arial" w:hAnsi="Arial" w:cs="Arial"/>
          <w:lang w:val="pt-PT"/>
        </w:rPr>
        <w:t xml:space="preserve">ata de Reunião de Sócios da Power Systems, realizada em </w:t>
      </w:r>
      <w:r w:rsidR="007C62CC" w:rsidRPr="00F804D9">
        <w:rPr>
          <w:rFonts w:ascii="Arial" w:hAnsi="Arial" w:cs="Arial"/>
          <w:lang w:val="pt-PT"/>
        </w:rPr>
        <w:t xml:space="preserve">03 </w:t>
      </w:r>
      <w:r w:rsidRPr="00F804D9">
        <w:rPr>
          <w:rFonts w:ascii="Arial" w:hAnsi="Arial" w:cs="Arial"/>
          <w:lang w:val="pt-PT"/>
        </w:rPr>
        <w:t xml:space="preserve">de </w:t>
      </w:r>
      <w:r w:rsidR="007C62CC" w:rsidRPr="00F804D9">
        <w:rPr>
          <w:rFonts w:ascii="Arial" w:hAnsi="Arial" w:cs="Arial"/>
          <w:lang w:val="pt-PT"/>
        </w:rPr>
        <w:t xml:space="preserve">outubro </w:t>
      </w:r>
      <w:r w:rsidRPr="00F804D9">
        <w:rPr>
          <w:rFonts w:ascii="Arial" w:hAnsi="Arial" w:cs="Arial"/>
          <w:lang w:val="pt-PT"/>
        </w:rPr>
        <w:t>de 2018; e</w:t>
      </w:r>
    </w:p>
    <w:p w14:paraId="319A571B" w14:textId="77777777" w:rsidR="006801B6" w:rsidRPr="00F804D9" w:rsidRDefault="006801B6" w:rsidP="00AB6F7B">
      <w:pPr>
        <w:pStyle w:val="PargrafodaLista"/>
        <w:ind w:left="426"/>
        <w:rPr>
          <w:rFonts w:ascii="Arial" w:hAnsi="Arial" w:cs="Arial"/>
          <w:lang w:val="pt-PT"/>
        </w:rPr>
      </w:pPr>
    </w:p>
    <w:p w14:paraId="6227B3D2" w14:textId="1D999FF3" w:rsidR="006801B6" w:rsidRPr="00F804D9" w:rsidRDefault="006801B6" w:rsidP="00AB6F7B">
      <w:pPr>
        <w:pStyle w:val="PargrafodaLista"/>
        <w:numPr>
          <w:ilvl w:val="0"/>
          <w:numId w:val="22"/>
        </w:numPr>
        <w:spacing w:after="240" w:line="320" w:lineRule="exact"/>
        <w:ind w:left="426"/>
        <w:jc w:val="both"/>
        <w:rPr>
          <w:rFonts w:ascii="Arial" w:hAnsi="Arial" w:cs="Arial"/>
          <w:lang w:val="pt-PT"/>
        </w:rPr>
      </w:pPr>
      <w:r w:rsidRPr="00F804D9">
        <w:rPr>
          <w:rFonts w:ascii="Arial" w:hAnsi="Arial" w:cs="Arial"/>
          <w:lang w:val="pt-PT"/>
        </w:rPr>
        <w:lastRenderedPageBreak/>
        <w:t xml:space="preserve">ata de Reunião de Sócios da Trail, realizada em </w:t>
      </w:r>
      <w:r w:rsidR="007C62CC" w:rsidRPr="00F804D9">
        <w:rPr>
          <w:rFonts w:ascii="Arial" w:hAnsi="Arial" w:cs="Arial"/>
          <w:lang w:val="pt-PT"/>
        </w:rPr>
        <w:t xml:space="preserve">03 </w:t>
      </w:r>
      <w:r w:rsidRPr="00F804D9">
        <w:rPr>
          <w:rFonts w:ascii="Arial" w:hAnsi="Arial" w:cs="Arial"/>
          <w:lang w:val="pt-PT"/>
        </w:rPr>
        <w:t xml:space="preserve">de </w:t>
      </w:r>
      <w:r w:rsidR="007C62CC" w:rsidRPr="00F804D9">
        <w:rPr>
          <w:rFonts w:ascii="Arial" w:hAnsi="Arial" w:cs="Arial"/>
          <w:lang w:val="pt-PT"/>
        </w:rPr>
        <w:t xml:space="preserve">outubro </w:t>
      </w:r>
      <w:r w:rsidRPr="00F804D9">
        <w:rPr>
          <w:rFonts w:ascii="Arial" w:hAnsi="Arial" w:cs="Arial"/>
          <w:lang w:val="pt-PT"/>
        </w:rPr>
        <w:t>de 2018.</w:t>
      </w:r>
    </w:p>
    <w:p w14:paraId="199F4FBB" w14:textId="77777777" w:rsidR="00B9716B" w:rsidRPr="00F804D9" w:rsidRDefault="00B9716B" w:rsidP="006801B6">
      <w:pPr>
        <w:pStyle w:val="PargrafodaLista"/>
        <w:spacing w:after="240" w:line="320" w:lineRule="exact"/>
        <w:ind w:left="851"/>
        <w:jc w:val="both"/>
        <w:rPr>
          <w:rFonts w:ascii="Arial" w:hAnsi="Arial" w:cs="Arial"/>
          <w:lang w:val="pt-PT"/>
        </w:rPr>
      </w:pPr>
    </w:p>
    <w:p w14:paraId="6A06B1B2" w14:textId="77777777" w:rsidR="00795A92" w:rsidRPr="00F804D9" w:rsidRDefault="00795A92" w:rsidP="00702BC8">
      <w:pPr>
        <w:pStyle w:val="PargrafodaLista"/>
        <w:numPr>
          <w:ilvl w:val="0"/>
          <w:numId w:val="4"/>
        </w:numPr>
        <w:spacing w:after="240" w:line="320" w:lineRule="exact"/>
        <w:ind w:left="0" w:firstLine="0"/>
        <w:jc w:val="both"/>
        <w:rPr>
          <w:rFonts w:ascii="Arial" w:hAnsi="Arial" w:cs="Arial"/>
          <w:b/>
          <w:smallCaps/>
        </w:rPr>
      </w:pPr>
      <w:r w:rsidRPr="00F804D9">
        <w:rPr>
          <w:rFonts w:ascii="Arial" w:hAnsi="Arial" w:cs="Arial"/>
          <w:b/>
          <w:smallCaps/>
        </w:rPr>
        <w:t xml:space="preserve">Requisitos </w:t>
      </w:r>
    </w:p>
    <w:p w14:paraId="1DDBEE68" w14:textId="77777777" w:rsidR="00795A92" w:rsidRPr="00F804D9" w:rsidRDefault="00795A92" w:rsidP="00702BC8">
      <w:pPr>
        <w:pStyle w:val="PargrafodaLista"/>
        <w:spacing w:after="240" w:line="320" w:lineRule="exact"/>
        <w:ind w:left="0"/>
        <w:jc w:val="both"/>
        <w:rPr>
          <w:rFonts w:ascii="Arial" w:hAnsi="Arial" w:cs="Arial"/>
          <w:b/>
          <w:smallCaps/>
        </w:rPr>
      </w:pPr>
    </w:p>
    <w:p w14:paraId="1955BF1C" w14:textId="0CD94E9A" w:rsidR="00795A92" w:rsidRPr="00F804D9" w:rsidRDefault="00795A92" w:rsidP="00702BC8">
      <w:pPr>
        <w:pStyle w:val="PargrafodaLista"/>
        <w:numPr>
          <w:ilvl w:val="1"/>
          <w:numId w:val="4"/>
        </w:numPr>
        <w:spacing w:after="240" w:line="320" w:lineRule="exact"/>
        <w:ind w:left="0" w:firstLine="0"/>
        <w:jc w:val="both"/>
        <w:rPr>
          <w:rFonts w:ascii="Arial" w:hAnsi="Arial" w:cs="Arial"/>
          <w:b/>
          <w:lang w:val="pt-PT"/>
        </w:rPr>
      </w:pPr>
      <w:r w:rsidRPr="00F804D9">
        <w:rPr>
          <w:rFonts w:ascii="Arial" w:hAnsi="Arial" w:cs="Arial"/>
          <w:u w:val="single"/>
          <w:lang w:val="pt-PT"/>
        </w:rPr>
        <w:t>Arquivamento e Publicação da Ata da AGE</w:t>
      </w:r>
      <w:r w:rsidRPr="00F804D9">
        <w:rPr>
          <w:rFonts w:ascii="Arial" w:hAnsi="Arial" w:cs="Arial"/>
          <w:lang w:val="pt-PT"/>
        </w:rPr>
        <w:t>. O arquivamento da ata de AGE será realizado perante a JUCESP, de acordo com o disposto no artigo 62, I, da Lei das Sociedades por Ações. A ata da AGE, após o arquivamento será publicada no Jornal “</w:t>
      </w:r>
      <w:r w:rsidR="003E0064" w:rsidRPr="00F804D9">
        <w:rPr>
          <w:rFonts w:ascii="Arial" w:hAnsi="Arial" w:cs="Arial"/>
          <w:lang w:val="pt-PT"/>
        </w:rPr>
        <w:t>O Dia</w:t>
      </w:r>
      <w:r w:rsidRPr="00F804D9">
        <w:rPr>
          <w:rFonts w:ascii="Arial" w:hAnsi="Arial" w:cs="Arial"/>
          <w:lang w:val="pt-PT"/>
        </w:rPr>
        <w:t>”</w:t>
      </w:r>
      <w:r w:rsidR="00560E8A" w:rsidRPr="00F804D9">
        <w:rPr>
          <w:rFonts w:ascii="Arial" w:hAnsi="Arial" w:cs="Arial"/>
          <w:lang w:val="pt-PT"/>
        </w:rPr>
        <w:t xml:space="preserve"> </w:t>
      </w:r>
      <w:r w:rsidRPr="00F804D9">
        <w:rPr>
          <w:rFonts w:ascii="Arial" w:hAnsi="Arial" w:cs="Arial"/>
          <w:lang w:val="pt-PT"/>
        </w:rPr>
        <w:t>e no Diário Ofidical do Estado de São Paulo, de acordo com o disposto no artigo 62, I, da Lei das Sociedades por Ações.</w:t>
      </w:r>
      <w:r w:rsidR="00FA2F17" w:rsidRPr="00F804D9">
        <w:rPr>
          <w:rFonts w:ascii="Arial" w:hAnsi="Arial" w:cs="Arial"/>
          <w:lang w:val="pt-PT"/>
        </w:rPr>
        <w:t xml:space="preserve"> </w:t>
      </w:r>
    </w:p>
    <w:p w14:paraId="099158E9" w14:textId="77777777" w:rsidR="00795A92" w:rsidRPr="00F804D9" w:rsidRDefault="00795A92" w:rsidP="00702BC8">
      <w:pPr>
        <w:pStyle w:val="PargrafodaLista"/>
        <w:spacing w:after="240" w:line="320" w:lineRule="exact"/>
        <w:ind w:left="0"/>
        <w:jc w:val="both"/>
        <w:rPr>
          <w:rFonts w:ascii="Arial" w:hAnsi="Arial" w:cs="Arial"/>
          <w:b/>
          <w:lang w:val="pt-PT"/>
        </w:rPr>
      </w:pPr>
    </w:p>
    <w:p w14:paraId="280C9DEA" w14:textId="3015080F" w:rsidR="00795A92" w:rsidRPr="00F804D9" w:rsidRDefault="00795A92" w:rsidP="00AB6F7B">
      <w:pPr>
        <w:pStyle w:val="PargrafodaLista"/>
        <w:spacing w:after="240" w:line="320" w:lineRule="exact"/>
        <w:ind w:left="0"/>
        <w:jc w:val="both"/>
        <w:rPr>
          <w:rFonts w:ascii="Arial" w:hAnsi="Arial" w:cs="Arial"/>
          <w:lang w:val="pt-PT"/>
        </w:rPr>
      </w:pPr>
      <w:r w:rsidRPr="00F804D9">
        <w:rPr>
          <w:rFonts w:ascii="Arial" w:hAnsi="Arial" w:cs="Arial"/>
          <w:b/>
          <w:lang w:val="pt-PT"/>
        </w:rPr>
        <w:t>2.1.1.</w:t>
      </w:r>
      <w:r w:rsidRPr="00F804D9">
        <w:rPr>
          <w:rFonts w:ascii="Arial" w:hAnsi="Arial" w:cs="Arial"/>
          <w:b/>
          <w:lang w:val="pt-PT"/>
        </w:rPr>
        <w:tab/>
      </w:r>
      <w:r w:rsidRPr="00F804D9">
        <w:rPr>
          <w:rFonts w:ascii="Arial" w:hAnsi="Arial" w:cs="Arial"/>
          <w:lang w:val="pt-PT"/>
        </w:rPr>
        <w:t xml:space="preserve">Os atos societários da Emissora que eventualmente venham a ser realizados no âmbito da presente Emissão, após o registro desta Escritura, serão igualmente arquivados na </w:t>
      </w:r>
      <w:r w:rsidR="00702BC8" w:rsidRPr="00F804D9">
        <w:rPr>
          <w:rFonts w:ascii="Arial" w:hAnsi="Arial" w:cs="Arial"/>
          <w:lang w:val="pt-PT"/>
        </w:rPr>
        <w:t>JUCESP</w:t>
      </w:r>
      <w:r w:rsidRPr="00F804D9">
        <w:rPr>
          <w:rFonts w:ascii="Arial" w:hAnsi="Arial" w:cs="Arial"/>
          <w:lang w:val="pt-PT"/>
        </w:rPr>
        <w:t xml:space="preserve"> e publicados pela Emissora no jornal “</w:t>
      </w:r>
      <w:r w:rsidR="003E0064" w:rsidRPr="00F804D9">
        <w:rPr>
          <w:rFonts w:ascii="Arial" w:hAnsi="Arial" w:cs="Arial"/>
          <w:lang w:val="pt-PT"/>
        </w:rPr>
        <w:t>O Dia</w:t>
      </w:r>
      <w:r w:rsidRPr="00F804D9">
        <w:rPr>
          <w:rFonts w:ascii="Arial" w:hAnsi="Arial" w:cs="Arial"/>
          <w:lang w:val="pt-PT"/>
        </w:rPr>
        <w:t xml:space="preserve">” e no Diário Oficial do Estado de </w:t>
      </w:r>
      <w:r w:rsidR="00702BC8" w:rsidRPr="00F804D9">
        <w:rPr>
          <w:rFonts w:ascii="Arial" w:hAnsi="Arial" w:cs="Arial"/>
          <w:lang w:val="pt-PT"/>
        </w:rPr>
        <w:t>São Paulo</w:t>
      </w:r>
      <w:r w:rsidRPr="00F804D9">
        <w:rPr>
          <w:rFonts w:ascii="Arial" w:hAnsi="Arial" w:cs="Arial"/>
          <w:lang w:val="pt-PT"/>
        </w:rPr>
        <w:t>, conforme legislação em vigor</w:t>
      </w:r>
      <w:r w:rsidR="00702BC8" w:rsidRPr="00F804D9">
        <w:rPr>
          <w:rFonts w:ascii="Arial" w:hAnsi="Arial" w:cs="Arial"/>
          <w:lang w:val="pt-PT"/>
        </w:rPr>
        <w:t>.</w:t>
      </w:r>
    </w:p>
    <w:p w14:paraId="0712E77D" w14:textId="77777777" w:rsidR="00702BC8" w:rsidRPr="00F804D9" w:rsidRDefault="00702BC8" w:rsidP="00702BC8">
      <w:pPr>
        <w:pStyle w:val="PargrafodaLista"/>
        <w:spacing w:after="240" w:line="320" w:lineRule="exact"/>
        <w:ind w:left="851"/>
        <w:jc w:val="both"/>
        <w:rPr>
          <w:rFonts w:ascii="Arial" w:hAnsi="Arial" w:cs="Arial"/>
          <w:lang w:val="pt-PT"/>
        </w:rPr>
      </w:pPr>
    </w:p>
    <w:p w14:paraId="7B4752D7" w14:textId="773FE2A9" w:rsidR="00702BC8" w:rsidRPr="00F804D9" w:rsidRDefault="00942ADD" w:rsidP="00942ADD">
      <w:pPr>
        <w:pStyle w:val="PargrafodaLista"/>
        <w:numPr>
          <w:ilvl w:val="1"/>
          <w:numId w:val="4"/>
        </w:numPr>
        <w:spacing w:after="240" w:line="320" w:lineRule="exact"/>
        <w:ind w:left="0" w:firstLine="0"/>
        <w:jc w:val="both"/>
        <w:rPr>
          <w:rFonts w:ascii="Arial" w:hAnsi="Arial" w:cs="Arial"/>
          <w:b/>
          <w:lang w:val="pt-PT"/>
        </w:rPr>
      </w:pPr>
      <w:r w:rsidRPr="00F804D9">
        <w:rPr>
          <w:rFonts w:ascii="Arial" w:hAnsi="Arial" w:cs="Arial"/>
          <w:u w:val="single"/>
          <w:lang w:val="pt-PT"/>
        </w:rPr>
        <w:t xml:space="preserve">Arquivamento </w:t>
      </w:r>
      <w:r w:rsidR="00363148" w:rsidRPr="00F804D9">
        <w:rPr>
          <w:rFonts w:ascii="Arial" w:hAnsi="Arial" w:cs="Arial"/>
          <w:u w:val="single"/>
          <w:lang w:val="pt-PT"/>
        </w:rPr>
        <w:t xml:space="preserve">e Registro </w:t>
      </w:r>
      <w:r w:rsidRPr="00F804D9">
        <w:rPr>
          <w:rFonts w:ascii="Arial" w:hAnsi="Arial" w:cs="Arial"/>
          <w:u w:val="single"/>
          <w:lang w:val="pt-PT"/>
        </w:rPr>
        <w:t>da Escritura</w:t>
      </w:r>
      <w:r w:rsidRPr="00F804D9">
        <w:rPr>
          <w:rFonts w:ascii="Arial" w:hAnsi="Arial" w:cs="Arial"/>
          <w:lang w:val="pt-PT"/>
        </w:rPr>
        <w:t xml:space="preserve">. A presente Escritura e seus aditamentos serão arquivados na </w:t>
      </w:r>
      <w:r w:rsidR="0063105D" w:rsidRPr="00F804D9">
        <w:rPr>
          <w:rFonts w:ascii="Arial" w:hAnsi="Arial" w:cs="Arial"/>
          <w:lang w:val="pt-PT"/>
        </w:rPr>
        <w:t>JUCESP</w:t>
      </w:r>
      <w:r w:rsidRPr="00F804D9">
        <w:rPr>
          <w:rFonts w:ascii="Arial" w:hAnsi="Arial" w:cs="Arial"/>
          <w:lang w:val="pt-PT"/>
        </w:rPr>
        <w:t>, de acordo com o disposto no artigo 62, II e parágrafo 3º, da Lei das Sociedades por Ações.</w:t>
      </w:r>
    </w:p>
    <w:p w14:paraId="7A41F74A" w14:textId="77777777" w:rsidR="00942ADD" w:rsidRPr="00F804D9" w:rsidRDefault="00942ADD" w:rsidP="00942ADD">
      <w:pPr>
        <w:pStyle w:val="PargrafodaLista"/>
        <w:spacing w:after="240" w:line="320" w:lineRule="exact"/>
        <w:ind w:left="0"/>
        <w:jc w:val="both"/>
        <w:rPr>
          <w:rFonts w:ascii="Arial" w:hAnsi="Arial" w:cs="Arial"/>
          <w:b/>
          <w:lang w:val="pt-PT"/>
        </w:rPr>
      </w:pPr>
    </w:p>
    <w:p w14:paraId="4FB8D562" w14:textId="71399CDE" w:rsidR="00942ADD" w:rsidRPr="00F804D9" w:rsidRDefault="00942ADD" w:rsidP="00AB6F7B">
      <w:pPr>
        <w:pStyle w:val="PargrafodaLista"/>
        <w:numPr>
          <w:ilvl w:val="2"/>
          <w:numId w:val="4"/>
        </w:numPr>
        <w:spacing w:after="240" w:line="320" w:lineRule="exact"/>
        <w:ind w:left="0" w:firstLine="0"/>
        <w:jc w:val="both"/>
        <w:rPr>
          <w:rFonts w:ascii="Arial" w:hAnsi="Arial" w:cs="Arial"/>
          <w:lang w:val="pt-PT"/>
        </w:rPr>
      </w:pPr>
      <w:r w:rsidRPr="00F804D9">
        <w:rPr>
          <w:rFonts w:ascii="Arial" w:hAnsi="Arial" w:cs="Arial"/>
          <w:lang w:val="pt-PT"/>
        </w:rPr>
        <w:t xml:space="preserve">Esta Escritura e eventuais aditamentos serão registrados </w:t>
      </w:r>
      <w:r w:rsidR="00502FC0" w:rsidRPr="00F804D9">
        <w:rPr>
          <w:rFonts w:ascii="Arial" w:hAnsi="Arial" w:cs="Arial"/>
          <w:lang w:val="pt-PT"/>
        </w:rPr>
        <w:t xml:space="preserve">no </w:t>
      </w:r>
      <w:r w:rsidRPr="00F804D9">
        <w:rPr>
          <w:rFonts w:ascii="Arial" w:hAnsi="Arial" w:cs="Arial"/>
          <w:lang w:val="pt-PT"/>
        </w:rPr>
        <w:t>cartório de Registro de Títulos e Documentos d</w:t>
      </w:r>
      <w:r w:rsidR="00EB4B72" w:rsidRPr="00F804D9">
        <w:rPr>
          <w:rFonts w:ascii="Arial" w:hAnsi="Arial" w:cs="Arial"/>
          <w:lang w:val="pt-PT"/>
        </w:rPr>
        <w:t>o domicílio d</w:t>
      </w:r>
      <w:r w:rsidRPr="00F804D9">
        <w:rPr>
          <w:rFonts w:ascii="Arial" w:hAnsi="Arial" w:cs="Arial"/>
          <w:lang w:val="pt-PT"/>
        </w:rPr>
        <w:t>a</w:t>
      </w:r>
      <w:r w:rsidR="00EB4B72" w:rsidRPr="00F804D9">
        <w:rPr>
          <w:rFonts w:ascii="Arial" w:hAnsi="Arial" w:cs="Arial"/>
          <w:lang w:val="pt-PT"/>
        </w:rPr>
        <w:t>s Partes</w:t>
      </w:r>
      <w:r w:rsidRPr="00F804D9">
        <w:rPr>
          <w:rFonts w:ascii="Arial" w:hAnsi="Arial" w:cs="Arial"/>
          <w:lang w:val="pt-PT"/>
        </w:rPr>
        <w:t>, conforme disposto no artigo 130, da Lei nº 6.015, de 31 de dezembro de 1973, e alterações posteriores.</w:t>
      </w:r>
    </w:p>
    <w:p w14:paraId="00DEE20E" w14:textId="77777777" w:rsidR="00942ADD" w:rsidRPr="00F804D9" w:rsidRDefault="00942ADD" w:rsidP="00AB6F7B">
      <w:pPr>
        <w:pStyle w:val="PargrafodaLista"/>
        <w:spacing w:after="240" w:line="320" w:lineRule="exact"/>
        <w:ind w:left="0"/>
        <w:jc w:val="both"/>
        <w:rPr>
          <w:rFonts w:ascii="Arial" w:hAnsi="Arial" w:cs="Arial"/>
          <w:lang w:val="pt-PT"/>
        </w:rPr>
      </w:pPr>
    </w:p>
    <w:p w14:paraId="0192D136" w14:textId="3CBF890A" w:rsidR="00942ADD" w:rsidRPr="00F804D9" w:rsidRDefault="00942ADD" w:rsidP="00AB6F7B">
      <w:pPr>
        <w:pStyle w:val="PargrafodaLista"/>
        <w:numPr>
          <w:ilvl w:val="2"/>
          <w:numId w:val="4"/>
        </w:numPr>
        <w:spacing w:after="240" w:line="320" w:lineRule="exact"/>
        <w:ind w:left="0" w:firstLine="0"/>
        <w:jc w:val="both"/>
        <w:rPr>
          <w:rFonts w:ascii="Arial" w:hAnsi="Arial" w:cs="Arial"/>
          <w:lang w:val="pt-PT"/>
        </w:rPr>
      </w:pPr>
      <w:r w:rsidRPr="00F804D9">
        <w:rPr>
          <w:rFonts w:ascii="Arial" w:hAnsi="Arial" w:cs="Arial"/>
          <w:lang w:val="pt-PT"/>
        </w:rPr>
        <w:t xml:space="preserve">A Emissora se compromete a enviar ao Agente Fiduciário 1 (uma) via original, ou cópia com chancela digital, desta Escritura, devidamente </w:t>
      </w:r>
      <w:r w:rsidR="00363148" w:rsidRPr="00F804D9">
        <w:rPr>
          <w:rFonts w:ascii="Arial" w:hAnsi="Arial" w:cs="Arial"/>
          <w:lang w:val="pt-PT"/>
        </w:rPr>
        <w:t xml:space="preserve">arquivada </w:t>
      </w:r>
      <w:r w:rsidRPr="00F804D9">
        <w:rPr>
          <w:rFonts w:ascii="Arial" w:hAnsi="Arial" w:cs="Arial"/>
          <w:lang w:val="pt-PT"/>
        </w:rPr>
        <w:t xml:space="preserve">na JUCESP </w:t>
      </w:r>
      <w:r w:rsidR="00EB4B72" w:rsidRPr="00F804D9">
        <w:rPr>
          <w:rFonts w:ascii="Arial" w:hAnsi="Arial" w:cs="Arial"/>
          <w:lang w:val="pt-PT"/>
        </w:rPr>
        <w:t xml:space="preserve">e </w:t>
      </w:r>
      <w:r w:rsidR="00363148" w:rsidRPr="00F804D9">
        <w:rPr>
          <w:rFonts w:ascii="Arial" w:hAnsi="Arial" w:cs="Arial"/>
          <w:lang w:val="pt-PT"/>
        </w:rPr>
        <w:t xml:space="preserve">registrada </w:t>
      </w:r>
      <w:r w:rsidR="00EB4B72" w:rsidRPr="00F804D9">
        <w:rPr>
          <w:rFonts w:ascii="Arial" w:hAnsi="Arial" w:cs="Arial"/>
          <w:lang w:val="pt-PT"/>
        </w:rPr>
        <w:t xml:space="preserve">nos cartórios de </w:t>
      </w:r>
      <w:r w:rsidR="00563997" w:rsidRPr="00F804D9">
        <w:rPr>
          <w:rFonts w:ascii="Arial" w:hAnsi="Arial" w:cs="Arial"/>
          <w:lang w:val="pt-PT"/>
        </w:rPr>
        <w:t>r</w:t>
      </w:r>
      <w:r w:rsidR="00EB4B72" w:rsidRPr="00F804D9">
        <w:rPr>
          <w:rFonts w:ascii="Arial" w:hAnsi="Arial" w:cs="Arial"/>
          <w:lang w:val="pt-PT"/>
        </w:rPr>
        <w:t xml:space="preserve">egistro de </w:t>
      </w:r>
      <w:r w:rsidR="00563997" w:rsidRPr="00F804D9">
        <w:rPr>
          <w:rFonts w:ascii="Arial" w:hAnsi="Arial" w:cs="Arial"/>
          <w:lang w:val="pt-PT"/>
        </w:rPr>
        <w:t>t</w:t>
      </w:r>
      <w:r w:rsidR="00EB4B72" w:rsidRPr="00F804D9">
        <w:rPr>
          <w:rFonts w:ascii="Arial" w:hAnsi="Arial" w:cs="Arial"/>
          <w:lang w:val="pt-PT"/>
        </w:rPr>
        <w:t xml:space="preserve">ítulos  e </w:t>
      </w:r>
      <w:r w:rsidR="00563997" w:rsidRPr="00F804D9">
        <w:rPr>
          <w:rFonts w:ascii="Arial" w:hAnsi="Arial" w:cs="Arial"/>
          <w:lang w:val="pt-PT"/>
        </w:rPr>
        <w:t>d</w:t>
      </w:r>
      <w:r w:rsidR="00EB4B72" w:rsidRPr="00F804D9">
        <w:rPr>
          <w:rFonts w:ascii="Arial" w:hAnsi="Arial" w:cs="Arial"/>
          <w:lang w:val="pt-PT"/>
        </w:rPr>
        <w:t xml:space="preserve">ocumentos do domicílio das Partes </w:t>
      </w:r>
      <w:r w:rsidRPr="00F804D9">
        <w:rPr>
          <w:rFonts w:ascii="Arial" w:hAnsi="Arial" w:cs="Arial"/>
          <w:lang w:val="pt-PT"/>
        </w:rPr>
        <w:t xml:space="preserve">em até 5 (cinco) </w:t>
      </w:r>
      <w:r w:rsidR="00563997" w:rsidRPr="00F804D9">
        <w:rPr>
          <w:rFonts w:ascii="Arial" w:hAnsi="Arial" w:cs="Arial"/>
          <w:lang w:val="pt-PT"/>
        </w:rPr>
        <w:t>D</w:t>
      </w:r>
      <w:r w:rsidRPr="00F804D9">
        <w:rPr>
          <w:rFonts w:ascii="Arial" w:hAnsi="Arial" w:cs="Arial"/>
          <w:lang w:val="pt-PT"/>
        </w:rPr>
        <w:t xml:space="preserve">ias </w:t>
      </w:r>
      <w:r w:rsidR="00563997" w:rsidRPr="00F804D9">
        <w:rPr>
          <w:rFonts w:ascii="Arial" w:hAnsi="Arial" w:cs="Arial"/>
          <w:lang w:val="pt-PT"/>
        </w:rPr>
        <w:t xml:space="preserve">Úteis </w:t>
      </w:r>
      <w:r w:rsidRPr="00F804D9">
        <w:rPr>
          <w:rFonts w:ascii="Arial" w:hAnsi="Arial" w:cs="Arial"/>
          <w:lang w:val="pt-PT"/>
        </w:rPr>
        <w:t xml:space="preserve">contados da data do respectivo </w:t>
      </w:r>
      <w:r w:rsidR="00783388" w:rsidRPr="00F804D9">
        <w:rPr>
          <w:rFonts w:ascii="Arial" w:hAnsi="Arial" w:cs="Arial"/>
          <w:lang w:val="pt-PT"/>
        </w:rPr>
        <w:t>registro</w:t>
      </w:r>
      <w:r w:rsidR="00563997" w:rsidRPr="00F804D9">
        <w:rPr>
          <w:rFonts w:ascii="Arial" w:hAnsi="Arial" w:cs="Arial"/>
          <w:lang w:val="pt-PT"/>
        </w:rPr>
        <w:t xml:space="preserve"> ou </w:t>
      </w:r>
      <w:r w:rsidRPr="00F804D9">
        <w:rPr>
          <w:rFonts w:ascii="Arial" w:hAnsi="Arial" w:cs="Arial"/>
          <w:lang w:val="pt-PT"/>
        </w:rPr>
        <w:t>arquivamento</w:t>
      </w:r>
      <w:r w:rsidR="00563997" w:rsidRPr="00F804D9">
        <w:rPr>
          <w:rFonts w:ascii="Arial" w:hAnsi="Arial" w:cs="Arial"/>
          <w:lang w:val="pt-PT"/>
        </w:rPr>
        <w:t>, conforme o caso</w:t>
      </w:r>
      <w:r w:rsidRPr="00F804D9">
        <w:rPr>
          <w:rFonts w:ascii="Arial" w:hAnsi="Arial" w:cs="Arial"/>
          <w:lang w:val="pt-PT"/>
        </w:rPr>
        <w:t xml:space="preserve">. </w:t>
      </w:r>
    </w:p>
    <w:p w14:paraId="7870B8D7" w14:textId="77777777" w:rsidR="00942ADD" w:rsidRPr="00F804D9" w:rsidRDefault="00942ADD" w:rsidP="00AB6F7B">
      <w:pPr>
        <w:pStyle w:val="PargrafodaLista"/>
        <w:ind w:left="0"/>
        <w:rPr>
          <w:rFonts w:ascii="Arial" w:hAnsi="Arial" w:cs="Arial"/>
          <w:lang w:val="pt-PT"/>
        </w:rPr>
      </w:pPr>
    </w:p>
    <w:p w14:paraId="17700C99" w14:textId="04C25554" w:rsidR="00942ADD" w:rsidRPr="00F804D9" w:rsidRDefault="00942ADD" w:rsidP="00AB6F7B">
      <w:pPr>
        <w:pStyle w:val="PargrafodaLista"/>
        <w:numPr>
          <w:ilvl w:val="2"/>
          <w:numId w:val="4"/>
        </w:numPr>
        <w:spacing w:after="240" w:line="320" w:lineRule="exact"/>
        <w:ind w:left="0" w:firstLine="0"/>
        <w:jc w:val="both"/>
        <w:rPr>
          <w:rFonts w:ascii="Arial" w:hAnsi="Arial" w:cs="Arial"/>
          <w:lang w:val="pt-PT"/>
        </w:rPr>
      </w:pPr>
      <w:r w:rsidRPr="00F804D9">
        <w:rPr>
          <w:rFonts w:ascii="Arial" w:hAnsi="Arial" w:cs="Arial"/>
          <w:lang w:val="pt-PT"/>
        </w:rPr>
        <w:t>Eventuais aditamentos a esta Escritura deverão ser levados a registro na JUCESP em até 10 (dez) Dias Úteis</w:t>
      </w:r>
      <w:r w:rsidR="00560E8A" w:rsidRPr="00F804D9">
        <w:rPr>
          <w:rFonts w:ascii="Arial" w:hAnsi="Arial" w:cs="Arial"/>
          <w:lang w:val="pt-PT"/>
        </w:rPr>
        <w:t xml:space="preserve"> </w:t>
      </w:r>
      <w:r w:rsidRPr="00F804D9">
        <w:rPr>
          <w:rFonts w:ascii="Arial" w:hAnsi="Arial" w:cs="Arial"/>
          <w:lang w:val="pt-PT"/>
        </w:rPr>
        <w:t xml:space="preserve">da sua celebração, e </w:t>
      </w:r>
      <w:r w:rsidR="00783388" w:rsidRPr="00F804D9">
        <w:rPr>
          <w:rFonts w:ascii="Arial" w:hAnsi="Arial" w:cs="Arial"/>
          <w:lang w:val="pt-PT"/>
        </w:rPr>
        <w:t>um</w:t>
      </w:r>
      <w:r w:rsidRPr="00F804D9">
        <w:rPr>
          <w:rFonts w:ascii="Arial" w:hAnsi="Arial" w:cs="Arial"/>
          <w:lang w:val="pt-PT"/>
        </w:rPr>
        <w:t xml:space="preserve">a </w:t>
      </w:r>
      <w:r w:rsidR="00783388" w:rsidRPr="00F804D9">
        <w:rPr>
          <w:rFonts w:ascii="Arial" w:hAnsi="Arial" w:cs="Arial"/>
          <w:lang w:val="pt-PT"/>
        </w:rPr>
        <w:t>via original</w:t>
      </w:r>
      <w:r w:rsidRPr="00F804D9">
        <w:rPr>
          <w:rFonts w:ascii="Arial" w:hAnsi="Arial" w:cs="Arial"/>
          <w:lang w:val="pt-PT"/>
        </w:rPr>
        <w:t xml:space="preserve"> registrada de eventuais aditamentos deverá ser disponibilizada ao Agente Fiduciário em até </w:t>
      </w:r>
      <w:r w:rsidR="003E0064" w:rsidRPr="00F804D9">
        <w:rPr>
          <w:rFonts w:ascii="Arial" w:hAnsi="Arial" w:cs="Arial"/>
          <w:lang w:val="pt-PT"/>
        </w:rPr>
        <w:t>5</w:t>
      </w:r>
      <w:r w:rsidRPr="00F804D9">
        <w:rPr>
          <w:rFonts w:ascii="Arial" w:hAnsi="Arial" w:cs="Arial"/>
          <w:lang w:val="pt-PT"/>
        </w:rPr>
        <w:t xml:space="preserve"> (</w:t>
      </w:r>
      <w:r w:rsidR="003E0064" w:rsidRPr="00F804D9">
        <w:rPr>
          <w:rFonts w:ascii="Arial" w:hAnsi="Arial" w:cs="Arial"/>
          <w:lang w:val="pt-PT"/>
        </w:rPr>
        <w:t>cinco</w:t>
      </w:r>
      <w:r w:rsidRPr="00F804D9">
        <w:rPr>
          <w:rFonts w:ascii="Arial" w:hAnsi="Arial" w:cs="Arial"/>
          <w:lang w:val="pt-PT"/>
        </w:rPr>
        <w:t xml:space="preserve">) Dias Úteis contados da data do </w:t>
      </w:r>
      <w:r w:rsidR="00563997" w:rsidRPr="00F804D9">
        <w:rPr>
          <w:rFonts w:ascii="Arial" w:hAnsi="Arial" w:cs="Arial"/>
          <w:lang w:val="pt-PT"/>
        </w:rPr>
        <w:t xml:space="preserve">arquivamento </w:t>
      </w:r>
      <w:r w:rsidRPr="00F804D9">
        <w:rPr>
          <w:rFonts w:ascii="Arial" w:hAnsi="Arial" w:cs="Arial"/>
          <w:lang w:val="pt-PT"/>
        </w:rPr>
        <w:t>de tais aditamentos na JUCE</w:t>
      </w:r>
      <w:r w:rsidR="000A4A51" w:rsidRPr="00F804D9">
        <w:rPr>
          <w:rFonts w:ascii="Arial" w:hAnsi="Arial" w:cs="Arial"/>
          <w:lang w:val="pt-PT"/>
        </w:rPr>
        <w:t>SP</w:t>
      </w:r>
      <w:r w:rsidRPr="00F804D9">
        <w:rPr>
          <w:rFonts w:ascii="Arial" w:hAnsi="Arial" w:cs="Arial"/>
          <w:lang w:val="pt-PT"/>
        </w:rPr>
        <w:t>, devendo a Emissora agir com diligência e envidar seus melhores esforços para sanar quaisquer eventuais exigências que venham a ser apontadas pela JUCE</w:t>
      </w:r>
      <w:r w:rsidR="000A4A51" w:rsidRPr="00F804D9">
        <w:rPr>
          <w:rFonts w:ascii="Arial" w:hAnsi="Arial" w:cs="Arial"/>
          <w:lang w:val="pt-PT"/>
        </w:rPr>
        <w:t>SP</w:t>
      </w:r>
      <w:r w:rsidRPr="00F804D9">
        <w:rPr>
          <w:rFonts w:ascii="Arial" w:hAnsi="Arial" w:cs="Arial"/>
          <w:lang w:val="pt-PT"/>
        </w:rPr>
        <w:t xml:space="preserve"> no âmbito do registro.</w:t>
      </w:r>
      <w:r w:rsidR="00A951B8" w:rsidRPr="00F804D9">
        <w:rPr>
          <w:rFonts w:ascii="Arial" w:hAnsi="Arial" w:cs="Arial"/>
          <w:lang w:val="pt-PT"/>
        </w:rPr>
        <w:t xml:space="preserve"> </w:t>
      </w:r>
    </w:p>
    <w:p w14:paraId="75CFEFB9" w14:textId="77777777" w:rsidR="0041656C" w:rsidRPr="00F804D9" w:rsidRDefault="0041656C" w:rsidP="00AB6F7B">
      <w:pPr>
        <w:pStyle w:val="PargrafodaLista"/>
        <w:rPr>
          <w:rFonts w:ascii="Arial" w:hAnsi="Arial" w:cs="Arial"/>
          <w:lang w:val="pt-PT"/>
        </w:rPr>
      </w:pPr>
    </w:p>
    <w:p w14:paraId="5BBC1D08" w14:textId="505C4037" w:rsidR="00B03A91" w:rsidRPr="00F804D9" w:rsidRDefault="00B03A91" w:rsidP="00AB6F7B">
      <w:pPr>
        <w:pStyle w:val="PargrafodaLista"/>
        <w:numPr>
          <w:ilvl w:val="1"/>
          <w:numId w:val="4"/>
        </w:numPr>
        <w:spacing w:after="240" w:line="320" w:lineRule="exact"/>
        <w:ind w:left="0" w:firstLine="0"/>
        <w:jc w:val="both"/>
        <w:rPr>
          <w:rFonts w:ascii="Arial" w:hAnsi="Arial" w:cs="Arial"/>
        </w:rPr>
      </w:pPr>
      <w:r w:rsidRPr="00F804D9">
        <w:rPr>
          <w:rFonts w:ascii="Arial" w:hAnsi="Arial" w:cs="Arial"/>
          <w:u w:val="single"/>
        </w:rPr>
        <w:t>Condições Precedentes</w:t>
      </w:r>
      <w:r w:rsidRPr="00F804D9">
        <w:rPr>
          <w:rFonts w:ascii="Arial" w:hAnsi="Arial" w:cs="Arial"/>
        </w:rPr>
        <w:t>: A integralização das Debêntures está condicionada</w:t>
      </w:r>
      <w:r w:rsidR="00C974BF" w:rsidRPr="00F804D9">
        <w:rPr>
          <w:rFonts w:ascii="Arial" w:hAnsi="Arial" w:cs="Arial"/>
          <w:lang w:val="pt-PT"/>
        </w:rPr>
        <w:t>, nos termos do artigo 125 do Código Civil,</w:t>
      </w:r>
      <w:r w:rsidRPr="00F804D9">
        <w:rPr>
          <w:rFonts w:ascii="Arial" w:hAnsi="Arial" w:cs="Arial"/>
        </w:rPr>
        <w:t xml:space="preserve"> ao atendimento das seguintes condições cumulativas (as “</w:t>
      </w:r>
      <w:r w:rsidRPr="00F804D9">
        <w:rPr>
          <w:rFonts w:ascii="Arial" w:hAnsi="Arial" w:cs="Arial"/>
          <w:u w:val="single"/>
        </w:rPr>
        <w:t>Condições Precedentes</w:t>
      </w:r>
      <w:r w:rsidRPr="00F804D9">
        <w:rPr>
          <w:rFonts w:ascii="Arial" w:hAnsi="Arial" w:cs="Arial"/>
        </w:rPr>
        <w:t xml:space="preserve">”): </w:t>
      </w:r>
    </w:p>
    <w:p w14:paraId="5AB29A2A" w14:textId="77777777" w:rsidR="00B03A91" w:rsidRPr="00F804D9" w:rsidRDefault="00B03A91" w:rsidP="00B03A91">
      <w:pPr>
        <w:pStyle w:val="PargrafodaLista"/>
        <w:spacing w:line="320" w:lineRule="exact"/>
        <w:ind w:left="851"/>
        <w:rPr>
          <w:rFonts w:ascii="Arial" w:hAnsi="Arial" w:cs="Arial"/>
        </w:rPr>
      </w:pPr>
    </w:p>
    <w:p w14:paraId="4D6EA2FD" w14:textId="3CAACC7D" w:rsidR="00326B27" w:rsidRPr="00F804D9" w:rsidRDefault="00326B27"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lastRenderedPageBreak/>
        <w:t xml:space="preserve">perfeita formalização de todos os documentos da operação, entendendo-se como tal a sua lavratura ou assinatura pelas respectivas partes, bem como a verificação dos poderes dos representantes dessas partes e eventuais aprovações de quotistas, acionistas ou do conselho de administração necessárias para tanto, incluindo as autorizações societárias necessárias para a realização da </w:t>
      </w:r>
      <w:r w:rsidR="00CB385F" w:rsidRPr="00F804D9">
        <w:rPr>
          <w:rFonts w:ascii="Arial" w:hAnsi="Arial" w:cs="Arial"/>
        </w:rPr>
        <w:t>Emissão</w:t>
      </w:r>
      <w:r w:rsidRPr="00F804D9">
        <w:rPr>
          <w:rFonts w:ascii="Arial" w:hAnsi="Arial" w:cs="Arial"/>
        </w:rPr>
        <w:t>;</w:t>
      </w:r>
    </w:p>
    <w:p w14:paraId="3F380139" w14:textId="77777777" w:rsidR="00E5557B" w:rsidRPr="00F804D9" w:rsidRDefault="00E5557B" w:rsidP="00AB6F7B">
      <w:pPr>
        <w:pStyle w:val="PargrafodaLista"/>
        <w:ind w:left="851"/>
        <w:rPr>
          <w:rFonts w:ascii="Arial" w:hAnsi="Arial" w:cs="Arial"/>
        </w:rPr>
      </w:pPr>
    </w:p>
    <w:p w14:paraId="48A6F667" w14:textId="608FA747" w:rsidR="00122781" w:rsidRPr="00F804D9" w:rsidRDefault="00122781"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a abertura das Contas </w:t>
      </w:r>
      <w:r w:rsidR="009D27B7" w:rsidRPr="00F804D9">
        <w:rPr>
          <w:rFonts w:ascii="Arial" w:hAnsi="Arial" w:cs="Arial"/>
        </w:rPr>
        <w:t>Centralizadoras</w:t>
      </w:r>
      <w:r w:rsidRPr="00F804D9">
        <w:rPr>
          <w:rFonts w:ascii="Arial" w:hAnsi="Arial" w:cs="Arial"/>
        </w:rPr>
        <w:t>, conforme definidas no Contrato de Cessão Fiduciária;</w:t>
      </w:r>
    </w:p>
    <w:p w14:paraId="5A0DBBE4" w14:textId="77777777" w:rsidR="00E5557B" w:rsidRPr="00F804D9" w:rsidRDefault="00E5557B" w:rsidP="00AB6F7B">
      <w:pPr>
        <w:pStyle w:val="PargrafodaLista"/>
        <w:spacing w:line="320" w:lineRule="exact"/>
        <w:ind w:left="851"/>
        <w:jc w:val="both"/>
        <w:rPr>
          <w:rFonts w:ascii="Arial" w:hAnsi="Arial" w:cs="Arial"/>
        </w:rPr>
      </w:pPr>
    </w:p>
    <w:p w14:paraId="7A796D69" w14:textId="5BEDFF81" w:rsidR="00E5557B" w:rsidRPr="00F804D9" w:rsidRDefault="00E5557B"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a abertura da Conta da Acionista, conforme definida no </w:t>
      </w:r>
      <w:r w:rsidRPr="00F804D9">
        <w:rPr>
          <w:rFonts w:ascii="Arial" w:hAnsi="Arial" w:cs="Arial"/>
          <w:bCs/>
        </w:rPr>
        <w:t>Contrato de Alienação Fiduciária de Ações</w:t>
      </w:r>
      <w:r w:rsidRPr="00F804D9">
        <w:rPr>
          <w:rFonts w:ascii="Arial" w:hAnsi="Arial" w:cs="Arial"/>
        </w:rPr>
        <w:t>;</w:t>
      </w:r>
    </w:p>
    <w:p w14:paraId="639877DC" w14:textId="77777777" w:rsidR="00E5557B" w:rsidRPr="00F804D9" w:rsidRDefault="00E5557B" w:rsidP="00AB6F7B">
      <w:pPr>
        <w:pStyle w:val="PargrafodaLista"/>
        <w:ind w:left="851"/>
        <w:rPr>
          <w:rFonts w:ascii="Arial" w:hAnsi="Arial" w:cs="Arial"/>
        </w:rPr>
      </w:pPr>
    </w:p>
    <w:p w14:paraId="10D12A6E" w14:textId="27E633D1" w:rsidR="00B03A91" w:rsidRPr="00F804D9" w:rsidRDefault="00823467"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comprovação, ao Agente Fiduciário, do envio das notificações à DAE, </w:t>
      </w:r>
      <w:r w:rsidR="00E5557B" w:rsidRPr="00F804D9">
        <w:rPr>
          <w:rFonts w:ascii="Arial" w:hAnsi="Arial" w:cs="Arial"/>
        </w:rPr>
        <w:t>bem como dos demais acionistas da CSJ</w:t>
      </w:r>
      <w:r w:rsidR="00122781" w:rsidRPr="00F804D9">
        <w:rPr>
          <w:rFonts w:ascii="Arial" w:hAnsi="Arial" w:cs="Arial"/>
        </w:rPr>
        <w:t xml:space="preserve"> para os termos e condições previstos no Contrato de Alienações Fiduciária de Ações</w:t>
      </w:r>
      <w:r w:rsidR="00B03A91" w:rsidRPr="00F804D9">
        <w:rPr>
          <w:rFonts w:ascii="Arial" w:hAnsi="Arial" w:cs="Arial"/>
        </w:rPr>
        <w:t xml:space="preserve">; </w:t>
      </w:r>
    </w:p>
    <w:p w14:paraId="4DDDE1A8" w14:textId="595B6AFA" w:rsidR="00E5557B" w:rsidRPr="00F804D9" w:rsidRDefault="00E5557B" w:rsidP="00AB6F7B">
      <w:pPr>
        <w:pStyle w:val="PargrafodaLista"/>
        <w:spacing w:line="320" w:lineRule="exact"/>
        <w:ind w:left="851"/>
        <w:jc w:val="both"/>
        <w:rPr>
          <w:rFonts w:ascii="Arial" w:hAnsi="Arial" w:cs="Arial"/>
        </w:rPr>
      </w:pPr>
    </w:p>
    <w:p w14:paraId="43558A63" w14:textId="469E452A" w:rsidR="00B03A91" w:rsidRPr="00F804D9" w:rsidRDefault="00B03A91"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recebimento, </w:t>
      </w:r>
      <w:r w:rsidRPr="007703CC">
        <w:rPr>
          <w:rFonts w:ascii="Arial" w:hAnsi="Arial" w:cs="Arial"/>
        </w:rPr>
        <w:t>pel</w:t>
      </w:r>
      <w:r w:rsidR="00DA2185" w:rsidRPr="007703CC">
        <w:rPr>
          <w:rFonts w:ascii="Arial" w:hAnsi="Arial" w:cs="Arial"/>
        </w:rPr>
        <w:t xml:space="preserve">o Agente Fiduciário, </w:t>
      </w:r>
      <w:r w:rsidRPr="007703CC">
        <w:rPr>
          <w:rFonts w:ascii="Arial" w:hAnsi="Arial" w:cs="Arial"/>
        </w:rPr>
        <w:t xml:space="preserve">de uma via original devidamente assinada </w:t>
      </w:r>
      <w:r w:rsidR="009D3C4A" w:rsidRPr="007703CC">
        <w:rPr>
          <w:rFonts w:ascii="Arial" w:hAnsi="Arial" w:cs="Arial"/>
        </w:rPr>
        <w:t>e registrada</w:t>
      </w:r>
      <w:r w:rsidR="009D3C4A" w:rsidRPr="00F804D9">
        <w:rPr>
          <w:rFonts w:ascii="Arial" w:hAnsi="Arial" w:cs="Arial"/>
        </w:rPr>
        <w:t xml:space="preserve"> </w:t>
      </w:r>
      <w:r w:rsidRPr="00F804D9">
        <w:rPr>
          <w:rFonts w:ascii="Arial" w:hAnsi="Arial" w:cs="Arial"/>
        </w:rPr>
        <w:t xml:space="preserve">por todas as Partes, de cada um dos </w:t>
      </w:r>
      <w:r w:rsidR="00DA2185" w:rsidRPr="00F804D9">
        <w:rPr>
          <w:rFonts w:ascii="Arial" w:hAnsi="Arial" w:cs="Arial"/>
        </w:rPr>
        <w:t>d</w:t>
      </w:r>
      <w:r w:rsidRPr="00F804D9">
        <w:rPr>
          <w:rFonts w:ascii="Arial" w:hAnsi="Arial" w:cs="Arial"/>
        </w:rPr>
        <w:t xml:space="preserve">ocumentos da </w:t>
      </w:r>
      <w:r w:rsidR="00DA2185" w:rsidRPr="00F804D9">
        <w:rPr>
          <w:rFonts w:ascii="Arial" w:hAnsi="Arial" w:cs="Arial"/>
        </w:rPr>
        <w:t>o</w:t>
      </w:r>
      <w:r w:rsidRPr="00F804D9">
        <w:rPr>
          <w:rFonts w:ascii="Arial" w:hAnsi="Arial" w:cs="Arial"/>
        </w:rPr>
        <w:t xml:space="preserve">peração; </w:t>
      </w:r>
    </w:p>
    <w:p w14:paraId="6D775C37" w14:textId="77777777" w:rsidR="00E5557B" w:rsidRPr="00F804D9" w:rsidRDefault="00E5557B" w:rsidP="00AB6F7B">
      <w:pPr>
        <w:pStyle w:val="PargrafodaLista"/>
        <w:spacing w:line="320" w:lineRule="exact"/>
        <w:ind w:left="851"/>
        <w:jc w:val="both"/>
        <w:rPr>
          <w:rFonts w:ascii="Arial" w:hAnsi="Arial" w:cs="Arial"/>
        </w:rPr>
      </w:pPr>
    </w:p>
    <w:p w14:paraId="0CD20B68" w14:textId="11CF29F4" w:rsidR="00B03A91" w:rsidRPr="00F804D9" w:rsidRDefault="00B03A91"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conclusão da opinião legal </w:t>
      </w:r>
      <w:r w:rsidR="00F00CEA" w:rsidRPr="00F804D9">
        <w:rPr>
          <w:rFonts w:ascii="Arial" w:hAnsi="Arial" w:cs="Arial"/>
        </w:rPr>
        <w:t xml:space="preserve">a ser emitida pelo assessor legal da operação </w:t>
      </w:r>
      <w:r w:rsidRPr="00F804D9">
        <w:rPr>
          <w:rFonts w:ascii="Arial" w:hAnsi="Arial" w:cs="Arial"/>
        </w:rPr>
        <w:t>sobre a validade e exequibilidade d</w:t>
      </w:r>
      <w:r w:rsidR="00DA2185" w:rsidRPr="00F804D9">
        <w:rPr>
          <w:rFonts w:ascii="Arial" w:hAnsi="Arial" w:cs="Arial"/>
        </w:rPr>
        <w:t>a</w:t>
      </w:r>
      <w:r w:rsidRPr="00F804D9">
        <w:rPr>
          <w:rFonts w:ascii="Arial" w:hAnsi="Arial" w:cs="Arial"/>
        </w:rPr>
        <w:t xml:space="preserve">s </w:t>
      </w:r>
      <w:r w:rsidR="00DA2185" w:rsidRPr="00F804D9">
        <w:rPr>
          <w:rFonts w:ascii="Arial" w:hAnsi="Arial" w:cs="Arial"/>
        </w:rPr>
        <w:t>Garantias Reais</w:t>
      </w:r>
      <w:r w:rsidRPr="00F804D9">
        <w:rPr>
          <w:rFonts w:ascii="Arial" w:hAnsi="Arial" w:cs="Arial"/>
        </w:rPr>
        <w:t xml:space="preserve">; </w:t>
      </w:r>
    </w:p>
    <w:p w14:paraId="7E976956" w14:textId="77777777" w:rsidR="00E5557B" w:rsidRPr="00F804D9" w:rsidRDefault="00E5557B" w:rsidP="00AB6F7B">
      <w:pPr>
        <w:pStyle w:val="PargrafodaLista"/>
        <w:spacing w:line="320" w:lineRule="exact"/>
        <w:ind w:left="851"/>
        <w:jc w:val="both"/>
        <w:rPr>
          <w:rFonts w:ascii="Arial" w:hAnsi="Arial" w:cs="Arial"/>
        </w:rPr>
      </w:pPr>
    </w:p>
    <w:p w14:paraId="710C464E" w14:textId="393CFB0A" w:rsidR="00B03A91" w:rsidRPr="00F804D9" w:rsidRDefault="00B03A91"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obtenção de todas as aprovações societárias necessárias pela </w:t>
      </w:r>
      <w:r w:rsidR="00DA2185" w:rsidRPr="00F804D9">
        <w:rPr>
          <w:rFonts w:ascii="Arial" w:hAnsi="Arial" w:cs="Arial"/>
        </w:rPr>
        <w:t xml:space="preserve">Emissora </w:t>
      </w:r>
      <w:r w:rsidR="00E5557B" w:rsidRPr="00F804D9">
        <w:rPr>
          <w:rFonts w:ascii="Arial" w:hAnsi="Arial" w:cs="Arial"/>
        </w:rPr>
        <w:t xml:space="preserve">e pelas Fiadoras PJ, conforme indicadas nos itens 2.1. e 2.2., acima, </w:t>
      </w:r>
      <w:r w:rsidRPr="00F804D9">
        <w:rPr>
          <w:rFonts w:ascii="Arial" w:hAnsi="Arial" w:cs="Arial"/>
        </w:rPr>
        <w:t xml:space="preserve">para a formalização dos </w:t>
      </w:r>
      <w:r w:rsidR="00DA2185" w:rsidRPr="00F804D9">
        <w:rPr>
          <w:rFonts w:ascii="Arial" w:hAnsi="Arial" w:cs="Arial"/>
        </w:rPr>
        <w:t>d</w:t>
      </w:r>
      <w:r w:rsidRPr="00F804D9">
        <w:rPr>
          <w:rFonts w:ascii="Arial" w:hAnsi="Arial" w:cs="Arial"/>
        </w:rPr>
        <w:t xml:space="preserve">ocumentos da </w:t>
      </w:r>
      <w:r w:rsidR="00DA2185" w:rsidRPr="00F804D9">
        <w:rPr>
          <w:rFonts w:ascii="Arial" w:hAnsi="Arial" w:cs="Arial"/>
        </w:rPr>
        <w:t>o</w:t>
      </w:r>
      <w:r w:rsidRPr="00F804D9">
        <w:rPr>
          <w:rFonts w:ascii="Arial" w:hAnsi="Arial" w:cs="Arial"/>
        </w:rPr>
        <w:t>peração</w:t>
      </w:r>
      <w:r w:rsidR="00E5557B" w:rsidRPr="00F804D9">
        <w:rPr>
          <w:rFonts w:ascii="Arial" w:hAnsi="Arial" w:cs="Arial"/>
        </w:rPr>
        <w:t xml:space="preserve"> e constituição das Garantias Reais</w:t>
      </w:r>
      <w:r w:rsidRPr="00F804D9">
        <w:rPr>
          <w:rFonts w:ascii="Arial" w:hAnsi="Arial" w:cs="Arial"/>
        </w:rPr>
        <w:t>;</w:t>
      </w:r>
    </w:p>
    <w:p w14:paraId="1B7E69D6" w14:textId="77777777" w:rsidR="00E5557B" w:rsidRPr="00F804D9" w:rsidRDefault="00E5557B" w:rsidP="00AB6F7B">
      <w:pPr>
        <w:pStyle w:val="PargrafodaLista"/>
        <w:ind w:left="851"/>
        <w:rPr>
          <w:rFonts w:ascii="Arial" w:hAnsi="Arial" w:cs="Arial"/>
        </w:rPr>
      </w:pPr>
    </w:p>
    <w:p w14:paraId="3572EA4A" w14:textId="64681F89" w:rsidR="000B491B" w:rsidRPr="00F804D9" w:rsidRDefault="00352030"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registro d</w:t>
      </w:r>
      <w:r w:rsidR="000B491B" w:rsidRPr="00F804D9">
        <w:rPr>
          <w:rFonts w:ascii="Arial" w:hAnsi="Arial" w:cs="Arial"/>
        </w:rPr>
        <w:t xml:space="preserve">o Contrato de Cessão Fiduciária </w:t>
      </w:r>
      <w:r w:rsidR="00952098" w:rsidRPr="00F804D9">
        <w:rPr>
          <w:rFonts w:ascii="Arial" w:hAnsi="Arial" w:cs="Arial"/>
        </w:rPr>
        <w:t xml:space="preserve">e </w:t>
      </w:r>
      <w:r w:rsidRPr="00F804D9">
        <w:rPr>
          <w:rFonts w:ascii="Arial" w:hAnsi="Arial" w:cs="Arial"/>
        </w:rPr>
        <w:t>d</w:t>
      </w:r>
      <w:r w:rsidR="00952098" w:rsidRPr="00F804D9">
        <w:rPr>
          <w:rFonts w:ascii="Arial" w:hAnsi="Arial" w:cs="Arial"/>
        </w:rPr>
        <w:t xml:space="preserve">o Contrato de Alienação Fiduciária </w:t>
      </w:r>
      <w:r w:rsidR="000B491B" w:rsidRPr="00F804D9">
        <w:rPr>
          <w:rFonts w:ascii="Arial" w:hAnsi="Arial" w:cs="Arial"/>
        </w:rPr>
        <w:t xml:space="preserve">nos competentes cartórios de registro de títulos e documentos da sede/domicílio das partes; </w:t>
      </w:r>
    </w:p>
    <w:p w14:paraId="25763061" w14:textId="77777777" w:rsidR="00952098" w:rsidRPr="00F804D9" w:rsidRDefault="00952098" w:rsidP="00AB6F7B">
      <w:pPr>
        <w:pStyle w:val="PargrafodaLista"/>
        <w:spacing w:line="320" w:lineRule="exact"/>
        <w:ind w:left="851"/>
        <w:jc w:val="both"/>
        <w:rPr>
          <w:rFonts w:ascii="Arial" w:hAnsi="Arial" w:cs="Arial"/>
        </w:rPr>
      </w:pPr>
    </w:p>
    <w:p w14:paraId="37960697" w14:textId="098EAD62" w:rsidR="00952098" w:rsidRPr="00F804D9" w:rsidRDefault="00352030"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averbação </w:t>
      </w:r>
      <w:r w:rsidR="00F00CEA" w:rsidRPr="00F804D9">
        <w:rPr>
          <w:rFonts w:ascii="Arial" w:hAnsi="Arial" w:cs="Arial"/>
        </w:rPr>
        <w:t>d</w:t>
      </w:r>
      <w:r w:rsidR="00952098" w:rsidRPr="00F804D9">
        <w:rPr>
          <w:rFonts w:ascii="Arial" w:hAnsi="Arial" w:cs="Arial"/>
        </w:rPr>
        <w:t xml:space="preserve">a alienação fiduciária objeto do Contrato de Alienação Fiduciária no Livro de Registro de Ações Nominativas da CSJ por meio da inclusão da anotação prevista na cláusula 8.1. do referido Contrato de Alienação Fiduciária; </w:t>
      </w:r>
    </w:p>
    <w:p w14:paraId="2FEFC836" w14:textId="77777777" w:rsidR="00E5557B" w:rsidRPr="00F804D9" w:rsidRDefault="00E5557B" w:rsidP="00AB6F7B">
      <w:pPr>
        <w:pStyle w:val="PargrafodaLista"/>
        <w:spacing w:line="320" w:lineRule="exact"/>
        <w:ind w:left="851"/>
        <w:jc w:val="both"/>
        <w:rPr>
          <w:rFonts w:ascii="Arial" w:hAnsi="Arial" w:cs="Arial"/>
        </w:rPr>
      </w:pPr>
    </w:p>
    <w:p w14:paraId="5D10B5C9" w14:textId="419E2E37" w:rsidR="00E5557B" w:rsidRPr="00F804D9" w:rsidRDefault="00352030"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promoção d</w:t>
      </w:r>
      <w:r w:rsidR="00E5557B" w:rsidRPr="00F804D9">
        <w:rPr>
          <w:rFonts w:ascii="Arial" w:hAnsi="Arial" w:cs="Arial"/>
        </w:rPr>
        <w:t>a inscrição dos Debenturistas no “Livro de Registro de Debêntures Nominativas” (“</w:t>
      </w:r>
      <w:r w:rsidR="00E5557B" w:rsidRPr="00F804D9">
        <w:rPr>
          <w:rFonts w:ascii="Arial" w:hAnsi="Arial" w:cs="Arial"/>
          <w:u w:val="single"/>
        </w:rPr>
        <w:t>Livro de Registro de Debêntures Nominativas</w:t>
      </w:r>
      <w:r w:rsidR="00E5557B" w:rsidRPr="00F804D9">
        <w:rPr>
          <w:rFonts w:ascii="Arial" w:hAnsi="Arial" w:cs="Arial"/>
        </w:rPr>
        <w:t>”);</w:t>
      </w:r>
    </w:p>
    <w:p w14:paraId="364422B8" w14:textId="77777777" w:rsidR="00E5557B" w:rsidRPr="00F804D9" w:rsidRDefault="00E5557B" w:rsidP="00AB6F7B">
      <w:pPr>
        <w:pStyle w:val="PargrafodaLista"/>
        <w:spacing w:line="320" w:lineRule="exact"/>
        <w:ind w:left="851"/>
        <w:jc w:val="both"/>
        <w:rPr>
          <w:rFonts w:ascii="Arial" w:hAnsi="Arial" w:cs="Arial"/>
        </w:rPr>
      </w:pPr>
    </w:p>
    <w:p w14:paraId="7EF22102" w14:textId="597C49B3" w:rsidR="00B03A91" w:rsidRPr="00F804D9" w:rsidRDefault="00352030"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lastRenderedPageBreak/>
        <w:t>arquivo</w:t>
      </w:r>
      <w:r w:rsidR="00E5557B" w:rsidRPr="00F804D9">
        <w:rPr>
          <w:rFonts w:ascii="Arial" w:hAnsi="Arial" w:cs="Arial"/>
        </w:rPr>
        <w:t xml:space="preserve"> </w:t>
      </w:r>
      <w:r w:rsidRPr="00F804D9">
        <w:rPr>
          <w:rFonts w:ascii="Arial" w:hAnsi="Arial" w:cs="Arial"/>
        </w:rPr>
        <w:t>d</w:t>
      </w:r>
      <w:r w:rsidR="000B491B" w:rsidRPr="00F804D9">
        <w:rPr>
          <w:rFonts w:ascii="Arial" w:hAnsi="Arial" w:cs="Arial"/>
        </w:rPr>
        <w:t>esta Escritura de Emissão na JUCESP, bem como</w:t>
      </w:r>
      <w:r w:rsidRPr="00F804D9">
        <w:rPr>
          <w:rFonts w:ascii="Arial" w:hAnsi="Arial" w:cs="Arial"/>
        </w:rPr>
        <w:t xml:space="preserve"> o</w:t>
      </w:r>
      <w:r w:rsidR="000B491B" w:rsidRPr="00F804D9">
        <w:rPr>
          <w:rFonts w:ascii="Arial" w:hAnsi="Arial" w:cs="Arial"/>
        </w:rPr>
        <w:t xml:space="preserve"> </w:t>
      </w:r>
      <w:r w:rsidRPr="00F804D9">
        <w:rPr>
          <w:rFonts w:ascii="Arial" w:hAnsi="Arial" w:cs="Arial"/>
        </w:rPr>
        <w:t xml:space="preserve">registro desta Escritura de Emissão </w:t>
      </w:r>
      <w:r w:rsidR="00B03A91" w:rsidRPr="00F804D9">
        <w:rPr>
          <w:rFonts w:ascii="Arial" w:hAnsi="Arial" w:cs="Arial"/>
        </w:rPr>
        <w:t>no</w:t>
      </w:r>
      <w:r w:rsidR="000B491B" w:rsidRPr="00F804D9">
        <w:rPr>
          <w:rFonts w:ascii="Arial" w:hAnsi="Arial" w:cs="Arial"/>
        </w:rPr>
        <w:t xml:space="preserve">s </w:t>
      </w:r>
      <w:r w:rsidR="00B03A91" w:rsidRPr="00F804D9">
        <w:rPr>
          <w:rFonts w:ascii="Arial" w:hAnsi="Arial" w:cs="Arial"/>
        </w:rPr>
        <w:t xml:space="preserve">competentes cartórios de registro de títulos e documentos da sede/domicílio das </w:t>
      </w:r>
      <w:r w:rsidR="00DA2185" w:rsidRPr="00F804D9">
        <w:rPr>
          <w:rFonts w:ascii="Arial" w:hAnsi="Arial" w:cs="Arial"/>
        </w:rPr>
        <w:t>p</w:t>
      </w:r>
      <w:r w:rsidR="00B03A91" w:rsidRPr="00F804D9">
        <w:rPr>
          <w:rFonts w:ascii="Arial" w:hAnsi="Arial" w:cs="Arial"/>
        </w:rPr>
        <w:t>artes;</w:t>
      </w:r>
      <w:r w:rsidR="00DA2185" w:rsidRPr="00F804D9">
        <w:rPr>
          <w:rFonts w:ascii="Arial" w:hAnsi="Arial" w:cs="Arial"/>
        </w:rPr>
        <w:t xml:space="preserve"> e</w:t>
      </w:r>
    </w:p>
    <w:p w14:paraId="01FB0FB5" w14:textId="77777777" w:rsidR="00E5557B" w:rsidRPr="00F804D9" w:rsidRDefault="00E5557B" w:rsidP="00AB6F7B">
      <w:pPr>
        <w:pStyle w:val="PargrafodaLista"/>
        <w:ind w:left="851"/>
        <w:rPr>
          <w:rFonts w:ascii="Arial" w:hAnsi="Arial" w:cs="Arial"/>
        </w:rPr>
      </w:pPr>
    </w:p>
    <w:p w14:paraId="74840FB0" w14:textId="10243025" w:rsidR="00B03A91" w:rsidRPr="00F804D9" w:rsidRDefault="00B03A91" w:rsidP="00AB6F7B">
      <w:pPr>
        <w:pStyle w:val="PargrafodaLista"/>
        <w:numPr>
          <w:ilvl w:val="0"/>
          <w:numId w:val="20"/>
        </w:numPr>
        <w:spacing w:line="320" w:lineRule="exact"/>
        <w:ind w:left="851" w:firstLine="0"/>
        <w:jc w:val="both"/>
        <w:rPr>
          <w:rFonts w:ascii="Arial" w:hAnsi="Arial" w:cs="Arial"/>
        </w:rPr>
      </w:pPr>
      <w:r w:rsidRPr="00F804D9">
        <w:rPr>
          <w:rFonts w:ascii="Arial" w:hAnsi="Arial" w:cs="Arial"/>
        </w:rPr>
        <w:t xml:space="preserve">não ocorrência de nenhum dos Eventos de </w:t>
      </w:r>
      <w:r w:rsidR="00DA2185" w:rsidRPr="00F804D9">
        <w:rPr>
          <w:rFonts w:ascii="Arial" w:hAnsi="Arial" w:cs="Arial"/>
        </w:rPr>
        <w:t>Vencimento Antecipado</w:t>
      </w:r>
      <w:r w:rsidRPr="00F804D9">
        <w:rPr>
          <w:rFonts w:ascii="Arial" w:hAnsi="Arial" w:cs="Arial"/>
        </w:rPr>
        <w:t xml:space="preserve"> (conforme definidos abaixo).</w:t>
      </w:r>
    </w:p>
    <w:p w14:paraId="0A7FA313" w14:textId="77777777" w:rsidR="00DA2185" w:rsidRPr="00F804D9" w:rsidRDefault="00DA2185" w:rsidP="00AB6F7B">
      <w:pPr>
        <w:pStyle w:val="PargrafodaLista"/>
        <w:spacing w:line="320" w:lineRule="exact"/>
        <w:ind w:left="1985"/>
        <w:jc w:val="both"/>
        <w:rPr>
          <w:rFonts w:ascii="Arial" w:hAnsi="Arial" w:cs="Arial"/>
        </w:rPr>
      </w:pPr>
    </w:p>
    <w:p w14:paraId="351BB2E6" w14:textId="6219F515" w:rsidR="00DA2185" w:rsidRPr="007C3196" w:rsidRDefault="00160534" w:rsidP="004C7339">
      <w:pPr>
        <w:pStyle w:val="PargrafodaLista"/>
        <w:numPr>
          <w:ilvl w:val="1"/>
          <w:numId w:val="4"/>
        </w:numPr>
        <w:spacing w:after="240" w:line="320" w:lineRule="exact"/>
        <w:ind w:left="0" w:firstLine="0"/>
        <w:jc w:val="both"/>
        <w:rPr>
          <w:rFonts w:ascii="Arial" w:hAnsi="Arial" w:cs="Arial"/>
        </w:rPr>
      </w:pPr>
      <w:bookmarkStart w:id="6" w:name="_Hlk515382961"/>
      <w:r w:rsidRPr="00F804D9">
        <w:rPr>
          <w:rFonts w:ascii="Arial" w:hAnsi="Arial" w:cs="Arial"/>
        </w:rPr>
        <w:t xml:space="preserve">Caso após o prazo de 60 (sessenta) dias não tenha ocorrido o </w:t>
      </w:r>
      <w:r w:rsidR="00695B82" w:rsidRPr="00F804D9">
        <w:rPr>
          <w:rFonts w:ascii="Arial" w:hAnsi="Arial" w:cs="Arial"/>
        </w:rPr>
        <w:t xml:space="preserve">pleno atendimento </w:t>
      </w:r>
      <w:r w:rsidR="00B03A91" w:rsidRPr="00F804D9">
        <w:rPr>
          <w:rFonts w:ascii="Arial" w:hAnsi="Arial" w:cs="Arial"/>
        </w:rPr>
        <w:t>das Condições Precedentes</w:t>
      </w:r>
      <w:r w:rsidR="00695B82" w:rsidRPr="00F804D9">
        <w:rPr>
          <w:rFonts w:ascii="Arial" w:hAnsi="Arial" w:cs="Arial"/>
        </w:rPr>
        <w:t xml:space="preserve"> e caso não tenha ocorrido a prorrogação do prazo para seu atendimento pela totalidade dos subscritores de Debêntures, a critério exclusivo destes</w:t>
      </w:r>
      <w:r w:rsidR="00F00CEA" w:rsidRPr="00F804D9">
        <w:rPr>
          <w:rFonts w:ascii="Arial" w:hAnsi="Arial" w:cs="Arial"/>
        </w:rPr>
        <w:t xml:space="preserve">, </w:t>
      </w:r>
      <w:r w:rsidR="00695B82" w:rsidRPr="00F804D9">
        <w:rPr>
          <w:rFonts w:ascii="Arial" w:hAnsi="Arial" w:cs="Arial"/>
        </w:rPr>
        <w:t>a Emissora</w:t>
      </w:r>
      <w:r w:rsidR="00F00CEA" w:rsidRPr="00F804D9">
        <w:rPr>
          <w:rFonts w:ascii="Arial" w:hAnsi="Arial" w:cs="Arial"/>
        </w:rPr>
        <w:t>, poderá</w:t>
      </w:r>
      <w:r w:rsidR="00DA2185" w:rsidRPr="00F804D9">
        <w:rPr>
          <w:rFonts w:ascii="Arial" w:hAnsi="Arial" w:cs="Arial"/>
        </w:rPr>
        <w:t xml:space="preserve"> cancela</w:t>
      </w:r>
      <w:r w:rsidR="00695B82" w:rsidRPr="00F804D9">
        <w:rPr>
          <w:rFonts w:ascii="Arial" w:hAnsi="Arial" w:cs="Arial"/>
        </w:rPr>
        <w:t>r</w:t>
      </w:r>
      <w:r w:rsidR="00DA2185" w:rsidRPr="00F804D9">
        <w:rPr>
          <w:rFonts w:ascii="Arial" w:hAnsi="Arial" w:cs="Arial"/>
        </w:rPr>
        <w:t xml:space="preserve"> a presente Emissão</w:t>
      </w:r>
      <w:r w:rsidR="00F00CEA" w:rsidRPr="00F804D9">
        <w:rPr>
          <w:rFonts w:ascii="Arial" w:hAnsi="Arial" w:cs="Arial"/>
        </w:rPr>
        <w:t xml:space="preserve"> e, consequentemente as Debêntures, a </w:t>
      </w:r>
      <w:r w:rsidR="00695B82" w:rsidRPr="00F804D9">
        <w:rPr>
          <w:rFonts w:ascii="Arial" w:hAnsi="Arial" w:cs="Arial"/>
        </w:rPr>
        <w:t xml:space="preserve">seu </w:t>
      </w:r>
      <w:r w:rsidR="00F00CEA" w:rsidRPr="00F804D9">
        <w:rPr>
          <w:rFonts w:ascii="Arial" w:hAnsi="Arial" w:cs="Arial"/>
        </w:rPr>
        <w:t>critério exclusivo da Emissora</w:t>
      </w:r>
      <w:r w:rsidR="00DA2185" w:rsidRPr="00F804D9">
        <w:rPr>
          <w:rFonts w:ascii="Arial" w:hAnsi="Arial" w:cs="Arial"/>
        </w:rPr>
        <w:t xml:space="preserve">, sem a necessidade de aprovação dos </w:t>
      </w:r>
      <w:r w:rsidR="00695B82" w:rsidRPr="00F804D9">
        <w:rPr>
          <w:rFonts w:ascii="Arial" w:hAnsi="Arial" w:cs="Arial"/>
        </w:rPr>
        <w:t xml:space="preserve">subscritores de Debêntures </w:t>
      </w:r>
      <w:r w:rsidR="00DA2185" w:rsidRPr="00F804D9">
        <w:rPr>
          <w:rFonts w:ascii="Arial" w:hAnsi="Arial" w:cs="Arial"/>
        </w:rPr>
        <w:t xml:space="preserve">ou </w:t>
      </w:r>
      <w:r w:rsidR="00695B82" w:rsidRPr="00F804D9">
        <w:rPr>
          <w:rFonts w:ascii="Arial" w:hAnsi="Arial" w:cs="Arial"/>
        </w:rPr>
        <w:t xml:space="preserve">de </w:t>
      </w:r>
      <w:r w:rsidR="00DA2185" w:rsidRPr="00F804D9">
        <w:rPr>
          <w:rFonts w:ascii="Arial" w:hAnsi="Arial" w:cs="Arial"/>
        </w:rPr>
        <w:t>deliberação societária da Emissora</w:t>
      </w:r>
      <w:r w:rsidR="00695B82" w:rsidRPr="00F804D9">
        <w:rPr>
          <w:rFonts w:ascii="Arial" w:hAnsi="Arial" w:cs="Arial"/>
        </w:rPr>
        <w:t>, conforme previsto na AGE da Emissora</w:t>
      </w:r>
      <w:r w:rsidR="00DA2185" w:rsidRPr="00F804D9">
        <w:rPr>
          <w:rFonts w:ascii="Arial" w:hAnsi="Arial" w:cs="Arial"/>
        </w:rPr>
        <w:t>.</w:t>
      </w:r>
      <w:r w:rsidR="00F00CEA" w:rsidRPr="00F804D9">
        <w:rPr>
          <w:rFonts w:ascii="Arial" w:hAnsi="Arial" w:cs="Arial"/>
        </w:rPr>
        <w:t xml:space="preserve"> </w:t>
      </w:r>
    </w:p>
    <w:p w14:paraId="18DC153A" w14:textId="77777777" w:rsidR="00A56E03" w:rsidRPr="007C3196" w:rsidRDefault="00A56E03" w:rsidP="00AC3106">
      <w:pPr>
        <w:pStyle w:val="PargrafodaLista"/>
        <w:spacing w:after="240" w:line="320" w:lineRule="exact"/>
        <w:ind w:left="0"/>
        <w:jc w:val="both"/>
        <w:rPr>
          <w:rFonts w:ascii="Arial" w:hAnsi="Arial" w:cs="Arial"/>
        </w:rPr>
      </w:pPr>
    </w:p>
    <w:p w14:paraId="2A568666" w14:textId="2C2AC37A" w:rsidR="00A56E03" w:rsidRPr="007C3196" w:rsidRDefault="00A56E03" w:rsidP="00A56E03">
      <w:pPr>
        <w:pStyle w:val="PargrafodaLista"/>
        <w:numPr>
          <w:ilvl w:val="1"/>
          <w:numId w:val="4"/>
        </w:numPr>
        <w:spacing w:after="240" w:line="320" w:lineRule="exact"/>
        <w:ind w:left="0" w:firstLine="0"/>
        <w:jc w:val="both"/>
        <w:rPr>
          <w:rFonts w:ascii="Arial" w:hAnsi="Arial" w:cs="Arial"/>
        </w:rPr>
      </w:pPr>
      <w:r w:rsidRPr="007C3196">
        <w:rPr>
          <w:rFonts w:ascii="Arial" w:hAnsi="Arial" w:cs="Arial"/>
        </w:rPr>
        <w:t>Após o integral cumprimento das Condições Precedentes, os Debenturistas deverão realizar a integralização das Debêntures no prazo de 2 (dois) Dias Úteis.</w:t>
      </w:r>
      <w:r w:rsidR="00FB03ED" w:rsidRPr="007C3196">
        <w:rPr>
          <w:rFonts w:ascii="Arial" w:hAnsi="Arial" w:cs="Arial"/>
        </w:rPr>
        <w:t xml:space="preserve"> </w:t>
      </w:r>
    </w:p>
    <w:bookmarkEnd w:id="6"/>
    <w:p w14:paraId="4E90CD51" w14:textId="77777777" w:rsidR="00563997" w:rsidRPr="00F804D9" w:rsidRDefault="00563997" w:rsidP="00AB6F7B">
      <w:pPr>
        <w:pStyle w:val="PargrafodaLista"/>
        <w:spacing w:after="240" w:line="320" w:lineRule="exact"/>
        <w:ind w:left="851"/>
        <w:jc w:val="both"/>
        <w:rPr>
          <w:rFonts w:ascii="Arial" w:hAnsi="Arial" w:cs="Arial"/>
          <w:lang w:val="pt-PT"/>
        </w:rPr>
      </w:pPr>
    </w:p>
    <w:p w14:paraId="55EDA721" w14:textId="77777777" w:rsidR="00563997" w:rsidRPr="00F804D9" w:rsidRDefault="00563997" w:rsidP="00AB6F7B">
      <w:pPr>
        <w:pStyle w:val="PargrafodaLista"/>
        <w:numPr>
          <w:ilvl w:val="1"/>
          <w:numId w:val="4"/>
        </w:numPr>
        <w:spacing w:after="240" w:line="320" w:lineRule="exact"/>
        <w:ind w:left="0" w:firstLine="0"/>
        <w:jc w:val="both"/>
        <w:rPr>
          <w:rFonts w:ascii="Arial" w:hAnsi="Arial" w:cs="Arial"/>
          <w:u w:val="single"/>
          <w:lang w:val="pt-PT"/>
        </w:rPr>
      </w:pPr>
      <w:r w:rsidRPr="00F804D9">
        <w:rPr>
          <w:rFonts w:ascii="Arial" w:hAnsi="Arial" w:cs="Arial"/>
          <w:u w:val="single"/>
        </w:rPr>
        <w:t>Depósito para Distribuição, Negociação e Liquidação Financeira</w:t>
      </w:r>
      <w:r w:rsidRPr="00F804D9">
        <w:rPr>
          <w:rFonts w:ascii="Arial" w:hAnsi="Arial" w:cs="Arial"/>
        </w:rPr>
        <w:t>. As Debêntures não serão registradas para distribuição no mercado primário, negociação no mercado secundário, custódia eletrônica ou liquidação em qualquer mercado organizado.</w:t>
      </w:r>
    </w:p>
    <w:p w14:paraId="193170C3" w14:textId="77777777" w:rsidR="00563997" w:rsidRPr="00F804D9" w:rsidRDefault="00563997" w:rsidP="00563997">
      <w:pPr>
        <w:pStyle w:val="PargrafodaLista"/>
        <w:spacing w:after="240" w:line="320" w:lineRule="exact"/>
        <w:ind w:left="0"/>
        <w:jc w:val="both"/>
        <w:rPr>
          <w:rFonts w:ascii="Arial" w:hAnsi="Arial" w:cs="Arial"/>
          <w:u w:val="single"/>
          <w:lang w:val="pt-PT"/>
        </w:rPr>
      </w:pPr>
    </w:p>
    <w:p w14:paraId="18BF9F2A" w14:textId="77777777" w:rsidR="00563997" w:rsidRPr="00F804D9" w:rsidRDefault="00563997" w:rsidP="00AB6F7B">
      <w:pPr>
        <w:pStyle w:val="PargrafodaLista"/>
        <w:numPr>
          <w:ilvl w:val="1"/>
          <w:numId w:val="4"/>
        </w:numPr>
        <w:spacing w:after="240" w:line="320" w:lineRule="exact"/>
        <w:ind w:left="0" w:firstLine="0"/>
        <w:jc w:val="both"/>
        <w:rPr>
          <w:rFonts w:ascii="Arial" w:hAnsi="Arial" w:cs="Arial"/>
          <w:u w:val="single"/>
          <w:lang w:val="pt-PT"/>
        </w:rPr>
      </w:pPr>
      <w:r w:rsidRPr="00F804D9">
        <w:rPr>
          <w:rFonts w:ascii="Arial" w:hAnsi="Arial" w:cs="Arial"/>
          <w:u w:val="single"/>
        </w:rPr>
        <w:t>Inexigibilidade de Registro na Comissão de Valores Mobiliários (“CVM”) e na Associação Brasileira das Entidades dos Mercados Financeiros e de Capitais (“ANBIMA”)</w:t>
      </w:r>
      <w:r w:rsidRPr="00F804D9">
        <w:rPr>
          <w:rFonts w:ascii="Arial" w:hAnsi="Arial" w:cs="Arial"/>
        </w:rPr>
        <w:t>. A Emissão não será objeto de registro perante a CVM ou perante a ANBIMA, uma vez que as Debêntures serão objeto de colocação privada, sem (i) a intermediação de instituições integrantes do sistema de distribuição de valores mobiliários; e (</w:t>
      </w:r>
      <w:proofErr w:type="spellStart"/>
      <w:r w:rsidRPr="00F804D9">
        <w:rPr>
          <w:rFonts w:ascii="Arial" w:hAnsi="Arial" w:cs="Arial"/>
        </w:rPr>
        <w:t>ii</w:t>
      </w:r>
      <w:proofErr w:type="spellEnd"/>
      <w:r w:rsidRPr="00F804D9">
        <w:rPr>
          <w:rFonts w:ascii="Arial" w:hAnsi="Arial" w:cs="Arial"/>
        </w:rPr>
        <w:t>) qualquer esforço de venda perante investidores indeterminados.</w:t>
      </w:r>
    </w:p>
    <w:p w14:paraId="40A017E2" w14:textId="77777777" w:rsidR="000A4A51" w:rsidRPr="00F804D9" w:rsidRDefault="000A4A51" w:rsidP="000A4A51">
      <w:pPr>
        <w:pStyle w:val="PargrafodaLista"/>
        <w:rPr>
          <w:rFonts w:ascii="Arial" w:hAnsi="Arial" w:cs="Arial"/>
          <w:lang w:val="pt-PT"/>
        </w:rPr>
      </w:pPr>
    </w:p>
    <w:p w14:paraId="58C10BD2" w14:textId="77777777" w:rsidR="000A4A51" w:rsidRPr="00F804D9" w:rsidRDefault="000A4A51" w:rsidP="000A4A51">
      <w:pPr>
        <w:pStyle w:val="PargrafodaLista"/>
        <w:numPr>
          <w:ilvl w:val="0"/>
          <w:numId w:val="4"/>
        </w:numPr>
        <w:spacing w:after="240" w:line="320" w:lineRule="exact"/>
        <w:ind w:left="0" w:firstLine="0"/>
        <w:jc w:val="both"/>
        <w:rPr>
          <w:rFonts w:ascii="Arial" w:hAnsi="Arial" w:cs="Arial"/>
          <w:b/>
          <w:smallCaps/>
        </w:rPr>
      </w:pPr>
      <w:r w:rsidRPr="00F804D9">
        <w:rPr>
          <w:rFonts w:ascii="Arial" w:hAnsi="Arial" w:cs="Arial"/>
          <w:b/>
          <w:smallCaps/>
        </w:rPr>
        <w:t>Características da Emissão</w:t>
      </w:r>
    </w:p>
    <w:p w14:paraId="00EF6583" w14:textId="77777777" w:rsidR="000A4A51" w:rsidRPr="00F804D9" w:rsidRDefault="000A4A51" w:rsidP="000A4A51">
      <w:pPr>
        <w:pStyle w:val="PargrafodaLista"/>
        <w:spacing w:after="240" w:line="320" w:lineRule="exact"/>
        <w:ind w:left="0"/>
        <w:jc w:val="both"/>
        <w:rPr>
          <w:rFonts w:ascii="Arial" w:hAnsi="Arial" w:cs="Arial"/>
          <w:b/>
          <w:smallCaps/>
        </w:rPr>
      </w:pPr>
    </w:p>
    <w:p w14:paraId="7B160D7B" w14:textId="77777777" w:rsidR="00A951B8" w:rsidRPr="00F804D9" w:rsidRDefault="000A4A51" w:rsidP="000A4A51">
      <w:pPr>
        <w:pStyle w:val="PargrafodaLista"/>
        <w:numPr>
          <w:ilvl w:val="1"/>
          <w:numId w:val="4"/>
        </w:numPr>
        <w:spacing w:after="240" w:line="320" w:lineRule="exact"/>
        <w:ind w:left="0" w:firstLine="0"/>
        <w:jc w:val="both"/>
        <w:rPr>
          <w:rFonts w:ascii="Arial" w:hAnsi="Arial" w:cs="Arial"/>
          <w:b/>
          <w:smallCaps/>
          <w:u w:val="single"/>
        </w:rPr>
      </w:pPr>
      <w:r w:rsidRPr="00F804D9">
        <w:rPr>
          <w:rFonts w:ascii="Arial" w:hAnsi="Arial" w:cs="Arial"/>
          <w:u w:val="single"/>
          <w:lang w:val="pt-PT"/>
        </w:rPr>
        <w:t>Objeto Social da Emissora</w:t>
      </w:r>
    </w:p>
    <w:p w14:paraId="18101F0C" w14:textId="77777777" w:rsidR="00A951B8" w:rsidRPr="00F804D9" w:rsidRDefault="00A951B8" w:rsidP="00A951B8">
      <w:pPr>
        <w:pStyle w:val="PargrafodaLista"/>
        <w:spacing w:after="240" w:line="320" w:lineRule="exact"/>
        <w:ind w:left="0"/>
        <w:jc w:val="both"/>
        <w:rPr>
          <w:rFonts w:ascii="Arial" w:hAnsi="Arial" w:cs="Arial"/>
          <w:b/>
          <w:smallCaps/>
          <w:u w:val="single"/>
        </w:rPr>
      </w:pPr>
    </w:p>
    <w:p w14:paraId="3D83DC03" w14:textId="77777777" w:rsidR="00A951B8" w:rsidRPr="00F804D9" w:rsidRDefault="000A4A51" w:rsidP="00A951B8">
      <w:pPr>
        <w:pStyle w:val="PargrafodaLista"/>
        <w:numPr>
          <w:ilvl w:val="2"/>
          <w:numId w:val="4"/>
        </w:numPr>
        <w:spacing w:after="240" w:line="320" w:lineRule="exact"/>
        <w:ind w:left="0" w:firstLine="0"/>
        <w:jc w:val="both"/>
        <w:rPr>
          <w:rFonts w:ascii="Arial" w:hAnsi="Arial" w:cs="Arial"/>
          <w:b/>
          <w:smallCaps/>
          <w:u w:val="single"/>
        </w:rPr>
      </w:pPr>
      <w:r w:rsidRPr="00F804D9">
        <w:rPr>
          <w:rFonts w:ascii="Arial" w:hAnsi="Arial" w:cs="Arial"/>
          <w:lang w:val="pt-PT"/>
        </w:rPr>
        <w:t xml:space="preserve"> </w:t>
      </w:r>
      <w:r w:rsidR="00A951B8" w:rsidRPr="00F804D9">
        <w:rPr>
          <w:rFonts w:ascii="Arial" w:hAnsi="Arial" w:cs="Arial"/>
          <w:lang w:val="pt-PT"/>
        </w:rPr>
        <w:t xml:space="preserve">A Emissora tem por objeto a administração de bens próprios e a participação no capital social de outras sociedades como sócia ou acionista. </w:t>
      </w:r>
    </w:p>
    <w:p w14:paraId="069C31F7" w14:textId="77777777" w:rsidR="00A951B8" w:rsidRPr="00F804D9" w:rsidRDefault="00A951B8" w:rsidP="00A951B8">
      <w:pPr>
        <w:pStyle w:val="PargrafodaLista"/>
        <w:spacing w:after="240" w:line="320" w:lineRule="exact"/>
        <w:ind w:left="0"/>
        <w:jc w:val="both"/>
        <w:rPr>
          <w:rFonts w:ascii="Arial" w:hAnsi="Arial" w:cs="Arial"/>
          <w:b/>
          <w:smallCaps/>
          <w:u w:val="single"/>
        </w:rPr>
      </w:pPr>
    </w:p>
    <w:p w14:paraId="31358029" w14:textId="77777777" w:rsidR="000A4A51" w:rsidRPr="00F804D9" w:rsidRDefault="00A951B8" w:rsidP="000A4A51">
      <w:pPr>
        <w:pStyle w:val="PargrafodaLista"/>
        <w:numPr>
          <w:ilvl w:val="1"/>
          <w:numId w:val="4"/>
        </w:numPr>
        <w:spacing w:after="240" w:line="320" w:lineRule="exact"/>
        <w:ind w:left="0" w:firstLine="0"/>
        <w:jc w:val="both"/>
        <w:rPr>
          <w:rFonts w:ascii="Arial" w:hAnsi="Arial" w:cs="Arial"/>
          <w:b/>
          <w:smallCaps/>
          <w:u w:val="single"/>
        </w:rPr>
      </w:pPr>
      <w:r w:rsidRPr="00F804D9">
        <w:rPr>
          <w:rFonts w:ascii="Arial" w:hAnsi="Arial" w:cs="Arial"/>
          <w:u w:val="single"/>
          <w:lang w:val="pt-PT"/>
        </w:rPr>
        <w:t>Número da Emissão</w:t>
      </w:r>
      <w:r w:rsidRPr="00F804D9">
        <w:rPr>
          <w:rFonts w:ascii="Arial" w:hAnsi="Arial" w:cs="Arial"/>
          <w:lang w:val="pt-PT"/>
        </w:rPr>
        <w:t xml:space="preserve"> </w:t>
      </w:r>
      <w:r w:rsidR="000A4A51" w:rsidRPr="00F804D9">
        <w:rPr>
          <w:rFonts w:ascii="Arial" w:hAnsi="Arial" w:cs="Arial"/>
          <w:u w:val="single"/>
          <w:lang w:val="pt-PT"/>
        </w:rPr>
        <w:t xml:space="preserve"> </w:t>
      </w:r>
    </w:p>
    <w:p w14:paraId="6C827DE8" w14:textId="77777777" w:rsidR="00A951B8" w:rsidRPr="00F804D9" w:rsidRDefault="00A951B8" w:rsidP="00A951B8">
      <w:pPr>
        <w:pStyle w:val="PargrafodaLista"/>
        <w:rPr>
          <w:rFonts w:ascii="Arial" w:hAnsi="Arial" w:cs="Arial"/>
          <w:b/>
          <w:smallCaps/>
          <w:u w:val="single"/>
        </w:rPr>
      </w:pPr>
    </w:p>
    <w:p w14:paraId="65252564" w14:textId="77777777" w:rsidR="00A951B8" w:rsidRPr="00F804D9" w:rsidRDefault="00A951B8" w:rsidP="00A951B8">
      <w:pPr>
        <w:pStyle w:val="PargrafodaLista"/>
        <w:numPr>
          <w:ilvl w:val="2"/>
          <w:numId w:val="4"/>
        </w:numPr>
        <w:spacing w:after="240" w:line="320" w:lineRule="exact"/>
        <w:ind w:left="0" w:firstLine="0"/>
        <w:jc w:val="both"/>
        <w:rPr>
          <w:rFonts w:ascii="Arial" w:hAnsi="Arial" w:cs="Arial"/>
          <w:b/>
          <w:smallCaps/>
        </w:rPr>
      </w:pPr>
      <w:r w:rsidRPr="00F804D9">
        <w:rPr>
          <w:rFonts w:ascii="Arial" w:hAnsi="Arial" w:cs="Arial"/>
          <w:lang w:val="pt-PT"/>
        </w:rPr>
        <w:t>Esta é a 1ª emissão de debêntures da Emissora.</w:t>
      </w:r>
    </w:p>
    <w:p w14:paraId="5D184DC2" w14:textId="77777777" w:rsidR="00A951B8" w:rsidRPr="00F804D9" w:rsidRDefault="00A951B8" w:rsidP="00A951B8">
      <w:pPr>
        <w:pStyle w:val="PargrafodaLista"/>
        <w:spacing w:after="240" w:line="320" w:lineRule="exact"/>
        <w:ind w:left="0"/>
        <w:jc w:val="both"/>
        <w:rPr>
          <w:rFonts w:ascii="Arial" w:hAnsi="Arial" w:cs="Arial"/>
          <w:b/>
          <w:smallCaps/>
        </w:rPr>
      </w:pPr>
    </w:p>
    <w:p w14:paraId="086C02EA" w14:textId="77777777" w:rsidR="00A951B8" w:rsidRPr="00F804D9" w:rsidRDefault="00A951B8" w:rsidP="00A951B8">
      <w:pPr>
        <w:pStyle w:val="PargrafodaLista"/>
        <w:numPr>
          <w:ilvl w:val="1"/>
          <w:numId w:val="4"/>
        </w:numPr>
        <w:spacing w:after="240" w:line="320" w:lineRule="exact"/>
        <w:ind w:left="0" w:firstLine="0"/>
        <w:jc w:val="both"/>
        <w:rPr>
          <w:rFonts w:ascii="Arial" w:hAnsi="Arial" w:cs="Arial"/>
          <w:b/>
          <w:smallCaps/>
          <w:u w:val="single"/>
        </w:rPr>
      </w:pPr>
      <w:r w:rsidRPr="00F804D9">
        <w:rPr>
          <w:rFonts w:ascii="Arial" w:hAnsi="Arial" w:cs="Arial"/>
          <w:u w:val="single"/>
          <w:lang w:val="pt-PT"/>
        </w:rPr>
        <w:lastRenderedPageBreak/>
        <w:t>Número de Séries</w:t>
      </w:r>
    </w:p>
    <w:p w14:paraId="32B89304" w14:textId="77777777" w:rsidR="00A951B8" w:rsidRPr="00F804D9" w:rsidRDefault="00A951B8" w:rsidP="00A951B8">
      <w:pPr>
        <w:pStyle w:val="PargrafodaLista"/>
        <w:spacing w:after="240" w:line="320" w:lineRule="exact"/>
        <w:ind w:left="0"/>
        <w:jc w:val="both"/>
        <w:rPr>
          <w:rFonts w:ascii="Arial" w:hAnsi="Arial" w:cs="Arial"/>
          <w:b/>
          <w:smallCaps/>
          <w:u w:val="single"/>
        </w:rPr>
      </w:pPr>
    </w:p>
    <w:p w14:paraId="6DECC948" w14:textId="77777777" w:rsidR="00A951B8" w:rsidRPr="00F804D9" w:rsidRDefault="00A951B8" w:rsidP="00A951B8">
      <w:pPr>
        <w:pStyle w:val="PargrafodaLista"/>
        <w:numPr>
          <w:ilvl w:val="2"/>
          <w:numId w:val="4"/>
        </w:numPr>
        <w:spacing w:after="240" w:line="320" w:lineRule="exact"/>
        <w:ind w:left="0" w:firstLine="0"/>
        <w:jc w:val="both"/>
        <w:rPr>
          <w:rFonts w:ascii="Arial" w:hAnsi="Arial" w:cs="Arial"/>
          <w:b/>
          <w:smallCaps/>
        </w:rPr>
      </w:pPr>
      <w:r w:rsidRPr="00F804D9">
        <w:rPr>
          <w:rFonts w:ascii="Arial" w:hAnsi="Arial" w:cs="Arial"/>
          <w:lang w:val="pt-PT"/>
        </w:rPr>
        <w:t>A emissão será realizada em série única</w:t>
      </w:r>
      <w:r w:rsidRPr="00F804D9">
        <w:rPr>
          <w:rFonts w:ascii="Arial" w:hAnsi="Arial" w:cs="Arial"/>
          <w:b/>
          <w:smallCaps/>
        </w:rPr>
        <w:t xml:space="preserve">. </w:t>
      </w:r>
    </w:p>
    <w:p w14:paraId="2FF2BE47" w14:textId="77777777" w:rsidR="00A951B8" w:rsidRPr="00F804D9" w:rsidRDefault="00A951B8" w:rsidP="00A951B8">
      <w:pPr>
        <w:pStyle w:val="PargrafodaLista"/>
        <w:spacing w:after="240" w:line="320" w:lineRule="exact"/>
        <w:ind w:left="0"/>
        <w:jc w:val="both"/>
        <w:rPr>
          <w:rFonts w:ascii="Arial" w:hAnsi="Arial" w:cs="Arial"/>
          <w:lang w:val="pt-PT"/>
        </w:rPr>
      </w:pPr>
    </w:p>
    <w:p w14:paraId="0E7A6BA9" w14:textId="3368F0F5" w:rsidR="00A951B8" w:rsidRPr="00F804D9" w:rsidRDefault="00A951B8" w:rsidP="00A951B8">
      <w:pPr>
        <w:pStyle w:val="PargrafodaLista"/>
        <w:numPr>
          <w:ilvl w:val="1"/>
          <w:numId w:val="4"/>
        </w:numPr>
        <w:spacing w:after="240" w:line="320" w:lineRule="exact"/>
        <w:ind w:left="0" w:firstLine="0"/>
        <w:jc w:val="both"/>
        <w:rPr>
          <w:rFonts w:ascii="Arial" w:hAnsi="Arial" w:cs="Arial"/>
          <w:b/>
          <w:smallCaps/>
          <w:u w:val="single"/>
        </w:rPr>
      </w:pPr>
      <w:r w:rsidRPr="00F804D9">
        <w:rPr>
          <w:rFonts w:ascii="Arial" w:hAnsi="Arial" w:cs="Arial"/>
          <w:u w:val="single"/>
          <w:lang w:val="pt-PT"/>
        </w:rPr>
        <w:t>Valor Total da Emissão</w:t>
      </w:r>
    </w:p>
    <w:p w14:paraId="0980D8E9" w14:textId="77777777" w:rsidR="00A951B8" w:rsidRPr="00F804D9" w:rsidRDefault="00A951B8" w:rsidP="00A951B8">
      <w:pPr>
        <w:pStyle w:val="PargrafodaLista"/>
        <w:spacing w:after="240" w:line="320" w:lineRule="exact"/>
        <w:ind w:left="0"/>
        <w:jc w:val="both"/>
        <w:rPr>
          <w:rFonts w:ascii="Arial" w:hAnsi="Arial" w:cs="Arial"/>
          <w:b/>
          <w:smallCaps/>
          <w:u w:val="single"/>
        </w:rPr>
      </w:pPr>
    </w:p>
    <w:p w14:paraId="6982BDE0" w14:textId="1D9A945C" w:rsidR="000A4A51" w:rsidRPr="00F804D9" w:rsidRDefault="00A951B8" w:rsidP="0019597D">
      <w:pPr>
        <w:pStyle w:val="PargrafodaLista"/>
        <w:numPr>
          <w:ilvl w:val="2"/>
          <w:numId w:val="4"/>
        </w:numPr>
        <w:spacing w:after="240" w:line="320" w:lineRule="exact"/>
        <w:ind w:left="0" w:firstLine="0"/>
        <w:jc w:val="both"/>
        <w:rPr>
          <w:rFonts w:ascii="Arial" w:hAnsi="Arial" w:cs="Arial"/>
          <w:smallCaps/>
        </w:rPr>
      </w:pPr>
      <w:r w:rsidRPr="00F804D9">
        <w:rPr>
          <w:rFonts w:ascii="Arial" w:hAnsi="Arial" w:cs="Arial"/>
          <w:lang w:val="pt-PT"/>
        </w:rPr>
        <w:t xml:space="preserve">O valor total da Emissão é de R$ </w:t>
      </w:r>
      <w:r w:rsidR="007B452C" w:rsidRPr="00F804D9">
        <w:rPr>
          <w:rFonts w:ascii="Arial" w:hAnsi="Arial" w:cs="Arial"/>
          <w:lang w:val="pt-PT"/>
        </w:rPr>
        <w:t xml:space="preserve"> 3</w:t>
      </w:r>
      <w:r w:rsidR="007C62CC" w:rsidRPr="00F804D9">
        <w:rPr>
          <w:rFonts w:ascii="Arial" w:hAnsi="Arial" w:cs="Arial"/>
          <w:lang w:val="pt-PT"/>
        </w:rPr>
        <w:t>3</w:t>
      </w:r>
      <w:r w:rsidR="007B452C" w:rsidRPr="00F804D9">
        <w:rPr>
          <w:rFonts w:ascii="Arial" w:hAnsi="Arial" w:cs="Arial"/>
          <w:lang w:val="pt-PT"/>
        </w:rPr>
        <w:t>.</w:t>
      </w:r>
      <w:r w:rsidR="009D3C4A" w:rsidRPr="00F804D9">
        <w:rPr>
          <w:rFonts w:ascii="Arial" w:hAnsi="Arial" w:cs="Arial"/>
          <w:lang w:val="pt-PT"/>
        </w:rPr>
        <w:t>000.000,00</w:t>
      </w:r>
      <w:r w:rsidR="007B452C" w:rsidRPr="00F804D9">
        <w:rPr>
          <w:rFonts w:ascii="Arial" w:hAnsi="Arial" w:cs="Arial"/>
          <w:lang w:val="pt-PT"/>
        </w:rPr>
        <w:t xml:space="preserve"> </w:t>
      </w:r>
      <w:r w:rsidRPr="00F804D9">
        <w:rPr>
          <w:rFonts w:ascii="Arial" w:hAnsi="Arial" w:cs="Arial"/>
          <w:lang w:val="pt-PT"/>
        </w:rPr>
        <w:t xml:space="preserve"> (</w:t>
      </w:r>
      <w:r w:rsidR="00C33663" w:rsidRPr="00F804D9">
        <w:rPr>
          <w:rFonts w:ascii="Arial" w:hAnsi="Arial" w:cs="Arial"/>
          <w:lang w:val="pt-PT"/>
        </w:rPr>
        <w:t xml:space="preserve">trinta </w:t>
      </w:r>
      <w:r w:rsidR="007C62CC" w:rsidRPr="00F804D9">
        <w:rPr>
          <w:rFonts w:ascii="Arial" w:hAnsi="Arial" w:cs="Arial"/>
          <w:lang w:val="pt-PT"/>
        </w:rPr>
        <w:t xml:space="preserve">e três </w:t>
      </w:r>
      <w:r w:rsidRPr="00F804D9">
        <w:rPr>
          <w:rFonts w:ascii="Arial" w:hAnsi="Arial" w:cs="Arial"/>
          <w:lang w:val="pt-PT"/>
        </w:rPr>
        <w:t>milhões</w:t>
      </w:r>
      <w:r w:rsidR="007C62CC" w:rsidRPr="00F804D9">
        <w:rPr>
          <w:rFonts w:ascii="Arial" w:hAnsi="Arial" w:cs="Arial"/>
          <w:lang w:val="pt-PT"/>
        </w:rPr>
        <w:t xml:space="preserve"> </w:t>
      </w:r>
      <w:r w:rsidR="009D3C4A" w:rsidRPr="00F804D9">
        <w:rPr>
          <w:rFonts w:ascii="Arial" w:hAnsi="Arial" w:cs="Arial"/>
          <w:lang w:val="pt-PT"/>
        </w:rPr>
        <w:t>de reais</w:t>
      </w:r>
      <w:r w:rsidRPr="00F804D9">
        <w:rPr>
          <w:rFonts w:ascii="Arial" w:hAnsi="Arial" w:cs="Arial"/>
          <w:lang w:val="pt-PT"/>
        </w:rPr>
        <w:t>), na Data de Emissão</w:t>
      </w:r>
      <w:r w:rsidR="00563997" w:rsidRPr="00F804D9">
        <w:rPr>
          <w:rFonts w:ascii="Arial" w:hAnsi="Arial" w:cs="Arial"/>
          <w:bdr w:val="none" w:sz="0" w:space="0" w:color="auto" w:frame="1"/>
        </w:rPr>
        <w:t xml:space="preserve"> (conforme definido abaixo)</w:t>
      </w:r>
      <w:r w:rsidR="00695B82" w:rsidRPr="00F804D9">
        <w:rPr>
          <w:rFonts w:ascii="Arial" w:hAnsi="Arial" w:cs="Arial"/>
          <w:bdr w:val="none" w:sz="0" w:space="0" w:color="auto" w:frame="1"/>
        </w:rPr>
        <w:t xml:space="preserve"> (“</w:t>
      </w:r>
      <w:r w:rsidR="00695B82" w:rsidRPr="00F804D9">
        <w:rPr>
          <w:rFonts w:ascii="Arial" w:hAnsi="Arial" w:cs="Arial"/>
          <w:u w:val="single"/>
          <w:bdr w:val="none" w:sz="0" w:space="0" w:color="auto" w:frame="1"/>
        </w:rPr>
        <w:t>Valor Total da Emissão</w:t>
      </w:r>
      <w:r w:rsidR="00695B82" w:rsidRPr="00F804D9">
        <w:rPr>
          <w:rFonts w:ascii="Arial" w:hAnsi="Arial" w:cs="Arial"/>
          <w:bdr w:val="none" w:sz="0" w:space="0" w:color="auto" w:frame="1"/>
        </w:rPr>
        <w:t>”)</w:t>
      </w:r>
      <w:r w:rsidR="00C33663" w:rsidRPr="00F804D9">
        <w:rPr>
          <w:rFonts w:ascii="Arial" w:hAnsi="Arial" w:cs="Arial"/>
          <w:lang w:val="pt-PT"/>
        </w:rPr>
        <w:t>.</w:t>
      </w:r>
      <w:r w:rsidR="00394275" w:rsidRPr="00F804D9">
        <w:rPr>
          <w:rFonts w:ascii="Arial" w:hAnsi="Arial" w:cs="Arial"/>
          <w:lang w:val="pt-PT"/>
        </w:rPr>
        <w:t xml:space="preserve"> </w:t>
      </w:r>
      <w:r w:rsidR="00C33663" w:rsidRPr="00F804D9">
        <w:rPr>
          <w:rFonts w:ascii="Arial" w:hAnsi="Arial" w:cs="Arial"/>
          <w:lang w:val="pt-PT"/>
        </w:rPr>
        <w:t xml:space="preserve"> </w:t>
      </w:r>
    </w:p>
    <w:p w14:paraId="57BB27EB" w14:textId="77777777" w:rsidR="00C33663" w:rsidRPr="00F804D9" w:rsidRDefault="00C33663" w:rsidP="00C33663">
      <w:pPr>
        <w:pStyle w:val="PargrafodaLista"/>
        <w:rPr>
          <w:rFonts w:ascii="Arial" w:hAnsi="Arial" w:cs="Arial"/>
          <w:smallCaps/>
        </w:rPr>
      </w:pPr>
    </w:p>
    <w:p w14:paraId="41F751A4" w14:textId="77777777" w:rsidR="004656D7" w:rsidRPr="00F804D9" w:rsidRDefault="004656D7" w:rsidP="004656D7">
      <w:pPr>
        <w:pStyle w:val="PargrafodaLista"/>
        <w:numPr>
          <w:ilvl w:val="1"/>
          <w:numId w:val="4"/>
        </w:numPr>
        <w:spacing w:after="240" w:line="320" w:lineRule="exact"/>
        <w:ind w:left="0" w:firstLine="0"/>
        <w:jc w:val="both"/>
        <w:rPr>
          <w:rFonts w:ascii="Arial" w:hAnsi="Arial" w:cs="Arial"/>
          <w:b/>
          <w:smallCaps/>
          <w:u w:val="single"/>
        </w:rPr>
      </w:pPr>
      <w:r w:rsidRPr="00F804D9">
        <w:rPr>
          <w:rFonts w:ascii="Arial" w:hAnsi="Arial" w:cs="Arial"/>
          <w:u w:val="single"/>
          <w:lang w:val="pt-PT"/>
        </w:rPr>
        <w:t xml:space="preserve">Destinação de Recursos </w:t>
      </w:r>
    </w:p>
    <w:p w14:paraId="4803D04D" w14:textId="77777777" w:rsidR="004656D7" w:rsidRPr="00F804D9" w:rsidRDefault="004656D7" w:rsidP="004656D7">
      <w:pPr>
        <w:pStyle w:val="PargrafodaLista"/>
        <w:spacing w:after="240" w:line="320" w:lineRule="exact"/>
        <w:ind w:left="0"/>
        <w:jc w:val="both"/>
        <w:rPr>
          <w:rFonts w:ascii="Arial" w:hAnsi="Arial" w:cs="Arial"/>
          <w:b/>
          <w:smallCaps/>
          <w:u w:val="single"/>
        </w:rPr>
      </w:pPr>
    </w:p>
    <w:p w14:paraId="555AFE00" w14:textId="77777777" w:rsidR="004656D7" w:rsidRPr="00F804D9" w:rsidRDefault="004656D7" w:rsidP="004656D7">
      <w:pPr>
        <w:pStyle w:val="PargrafodaLista"/>
        <w:numPr>
          <w:ilvl w:val="2"/>
          <w:numId w:val="4"/>
        </w:numPr>
        <w:spacing w:after="240" w:line="320" w:lineRule="exact"/>
        <w:ind w:left="0" w:firstLine="0"/>
        <w:jc w:val="both"/>
        <w:rPr>
          <w:rFonts w:ascii="Arial" w:hAnsi="Arial" w:cs="Arial"/>
          <w:smallCaps/>
        </w:rPr>
      </w:pPr>
      <w:r w:rsidRPr="00F804D9">
        <w:rPr>
          <w:rFonts w:ascii="Arial" w:hAnsi="Arial" w:cs="Arial"/>
          <w:lang w:val="pt-PT"/>
        </w:rPr>
        <w:t xml:space="preserve">Os recursos </w:t>
      </w:r>
      <w:r w:rsidR="00F75D36" w:rsidRPr="00F804D9">
        <w:rPr>
          <w:rFonts w:ascii="Arial" w:hAnsi="Arial" w:cs="Arial"/>
          <w:lang w:val="pt-PT"/>
        </w:rPr>
        <w:t xml:space="preserve">obtidos pela Emissora por meio da integralização das Debêntures serão destinados para o reforço </w:t>
      </w:r>
      <w:r w:rsidR="0047144E" w:rsidRPr="00F804D9">
        <w:rPr>
          <w:rFonts w:ascii="Arial" w:hAnsi="Arial" w:cs="Arial"/>
          <w:lang w:val="pt-PT"/>
        </w:rPr>
        <w:t>d</w:t>
      </w:r>
      <w:r w:rsidR="00A347B4" w:rsidRPr="00F804D9">
        <w:rPr>
          <w:rFonts w:ascii="Arial" w:hAnsi="Arial" w:cs="Arial"/>
          <w:lang w:val="pt-PT"/>
        </w:rPr>
        <w:t xml:space="preserve">e caixa e </w:t>
      </w:r>
      <w:r w:rsidR="00F75D36" w:rsidRPr="00F804D9">
        <w:rPr>
          <w:rFonts w:ascii="Arial" w:hAnsi="Arial" w:cs="Arial"/>
          <w:lang w:val="pt-PT"/>
        </w:rPr>
        <w:t xml:space="preserve">capital de giro da Emissora. </w:t>
      </w:r>
    </w:p>
    <w:p w14:paraId="1ECF32A6" w14:textId="77777777" w:rsidR="00C407F3" w:rsidRPr="00F804D9" w:rsidRDefault="00C407F3" w:rsidP="00C407F3">
      <w:pPr>
        <w:pStyle w:val="PargrafodaLista"/>
        <w:spacing w:after="240" w:line="320" w:lineRule="exact"/>
        <w:ind w:left="0"/>
        <w:jc w:val="both"/>
        <w:rPr>
          <w:rFonts w:ascii="Arial" w:hAnsi="Arial" w:cs="Arial"/>
          <w:smallCaps/>
        </w:rPr>
      </w:pPr>
    </w:p>
    <w:p w14:paraId="0DD6CC52" w14:textId="139FE455" w:rsidR="00C407F3" w:rsidRPr="00F804D9" w:rsidRDefault="00C407F3" w:rsidP="00C407F3">
      <w:pPr>
        <w:pStyle w:val="PargrafodaLista"/>
        <w:numPr>
          <w:ilvl w:val="1"/>
          <w:numId w:val="4"/>
        </w:numPr>
        <w:spacing w:after="240" w:line="320" w:lineRule="exact"/>
        <w:ind w:left="0" w:firstLine="0"/>
        <w:jc w:val="both"/>
        <w:rPr>
          <w:rFonts w:ascii="Arial" w:hAnsi="Arial" w:cs="Arial"/>
          <w:b/>
          <w:smallCaps/>
          <w:u w:val="single"/>
        </w:rPr>
      </w:pPr>
      <w:r w:rsidRPr="00F804D9">
        <w:rPr>
          <w:rFonts w:ascii="Arial" w:hAnsi="Arial" w:cs="Arial"/>
          <w:u w:val="single"/>
          <w:lang w:val="pt-PT"/>
        </w:rPr>
        <w:t>Titularidade das Debêntures</w:t>
      </w:r>
    </w:p>
    <w:p w14:paraId="04691A3E" w14:textId="77777777" w:rsidR="00CD7DF9" w:rsidRPr="00F804D9" w:rsidRDefault="00CD7DF9" w:rsidP="00CD7DF9">
      <w:pPr>
        <w:pStyle w:val="PargrafodaLista"/>
        <w:spacing w:after="240" w:line="320" w:lineRule="exact"/>
        <w:ind w:left="0"/>
        <w:jc w:val="both"/>
        <w:rPr>
          <w:rFonts w:ascii="Arial" w:hAnsi="Arial" w:cs="Arial"/>
          <w:b/>
          <w:smallCaps/>
          <w:u w:val="single"/>
        </w:rPr>
      </w:pPr>
    </w:p>
    <w:p w14:paraId="4F2075B1" w14:textId="1C75EB26" w:rsidR="004656D7" w:rsidRPr="00F804D9" w:rsidRDefault="00CD7DF9" w:rsidP="004656D7">
      <w:pPr>
        <w:pStyle w:val="PargrafodaLista"/>
        <w:numPr>
          <w:ilvl w:val="2"/>
          <w:numId w:val="4"/>
        </w:numPr>
        <w:spacing w:after="240" w:line="320" w:lineRule="exact"/>
        <w:ind w:left="0" w:firstLine="0"/>
        <w:jc w:val="both"/>
        <w:rPr>
          <w:rFonts w:ascii="Arial" w:hAnsi="Arial" w:cs="Arial"/>
          <w:b/>
          <w:smallCaps/>
          <w:u w:val="single"/>
        </w:rPr>
      </w:pPr>
      <w:r w:rsidRPr="00F804D9">
        <w:rPr>
          <w:rFonts w:ascii="Arial" w:hAnsi="Arial" w:cs="Arial"/>
        </w:rPr>
        <w:t>A Emissora obrig</w:t>
      </w:r>
      <w:r w:rsidR="003A12B2" w:rsidRPr="00F804D9">
        <w:rPr>
          <w:rFonts w:ascii="Arial" w:hAnsi="Arial" w:cs="Arial"/>
        </w:rPr>
        <w:t>ou</w:t>
      </w:r>
      <w:r w:rsidRPr="00F804D9">
        <w:rPr>
          <w:rFonts w:ascii="Arial" w:hAnsi="Arial" w:cs="Arial"/>
        </w:rPr>
        <w:t xml:space="preserve">-se a promover a inscrição dos Debenturistas no Livro de Registro de Debêntures Nominativas, no âmbito de qualquer transferência de Debêntures, a inscrição do respectivo titular no Livro de Registro de Debêntures Nominativas deverá ser </w:t>
      </w:r>
      <w:proofErr w:type="gramStart"/>
      <w:r w:rsidRPr="00F804D9">
        <w:rPr>
          <w:rFonts w:ascii="Arial" w:hAnsi="Arial" w:cs="Arial"/>
        </w:rPr>
        <w:t>realizado</w:t>
      </w:r>
      <w:proofErr w:type="gramEnd"/>
      <w:r w:rsidRPr="00F804D9">
        <w:rPr>
          <w:rFonts w:ascii="Arial" w:hAnsi="Arial" w:cs="Arial"/>
        </w:rPr>
        <w:t xml:space="preserve"> pela Emissora em prazo não superior </w:t>
      </w:r>
      <w:r w:rsidR="003A12B2" w:rsidRPr="00F804D9">
        <w:rPr>
          <w:rFonts w:ascii="Arial" w:hAnsi="Arial" w:cs="Arial"/>
        </w:rPr>
        <w:t>10</w:t>
      </w:r>
      <w:r w:rsidRPr="00F804D9">
        <w:rPr>
          <w:rFonts w:ascii="Arial" w:hAnsi="Arial" w:cs="Arial"/>
        </w:rPr>
        <w:t xml:space="preserve"> (</w:t>
      </w:r>
      <w:r w:rsidR="003A12B2" w:rsidRPr="00F804D9">
        <w:rPr>
          <w:rFonts w:ascii="Arial" w:hAnsi="Arial" w:cs="Arial"/>
        </w:rPr>
        <w:t>dez</w:t>
      </w:r>
      <w:r w:rsidRPr="00F804D9">
        <w:rPr>
          <w:rFonts w:ascii="Arial" w:hAnsi="Arial" w:cs="Arial"/>
        </w:rPr>
        <w:t xml:space="preserve">) Dias Úteis a contar da respectiva transferência. </w:t>
      </w:r>
    </w:p>
    <w:p w14:paraId="2B4FF7D8" w14:textId="77777777" w:rsidR="00CD7DF9" w:rsidRPr="00F804D9" w:rsidRDefault="00CD7DF9" w:rsidP="00CD7DF9">
      <w:pPr>
        <w:pStyle w:val="PargrafodaLista"/>
        <w:spacing w:after="240" w:line="320" w:lineRule="exact"/>
        <w:ind w:left="0"/>
        <w:jc w:val="both"/>
        <w:rPr>
          <w:rFonts w:ascii="Arial" w:hAnsi="Arial" w:cs="Arial"/>
          <w:b/>
          <w:smallCaps/>
          <w:u w:val="single"/>
        </w:rPr>
      </w:pPr>
    </w:p>
    <w:p w14:paraId="35E3EC91" w14:textId="27F63717" w:rsidR="00CD7DF9" w:rsidRPr="00F804D9" w:rsidRDefault="00CD7DF9" w:rsidP="00CD7DF9">
      <w:pPr>
        <w:pStyle w:val="PargrafodaLista"/>
        <w:numPr>
          <w:ilvl w:val="2"/>
          <w:numId w:val="4"/>
        </w:numPr>
        <w:spacing w:after="240" w:line="320" w:lineRule="exact"/>
        <w:ind w:left="0" w:firstLine="0"/>
        <w:jc w:val="both"/>
        <w:rPr>
          <w:rFonts w:ascii="Arial" w:hAnsi="Arial" w:cs="Arial"/>
        </w:rPr>
      </w:pPr>
      <w:r w:rsidRPr="00F804D9">
        <w:rPr>
          <w:rFonts w:ascii="Arial" w:hAnsi="Arial" w:cs="Arial"/>
        </w:rPr>
        <w:t xml:space="preserve">Para todos os fins de direito, a titularidade das Debêntures </w:t>
      </w:r>
      <w:r w:rsidR="00563997" w:rsidRPr="00F804D9">
        <w:rPr>
          <w:rFonts w:ascii="Arial" w:hAnsi="Arial" w:cs="Arial"/>
        </w:rPr>
        <w:t>será comprovada</w:t>
      </w:r>
      <w:r w:rsidRPr="00F804D9">
        <w:rPr>
          <w:rFonts w:ascii="Arial" w:hAnsi="Arial" w:cs="Arial"/>
        </w:rPr>
        <w:t xml:space="preserve"> pela inscrição dos Debenturistas no Livro de Registro de Debêntures Nominativas, nos termos dos artigos 63 e 31 da Lei das Sociedades por Ações.</w:t>
      </w:r>
    </w:p>
    <w:p w14:paraId="05044954" w14:textId="77777777" w:rsidR="00783388" w:rsidRPr="00F804D9" w:rsidRDefault="00783388" w:rsidP="00AB6F7B">
      <w:pPr>
        <w:pStyle w:val="PargrafodaLista"/>
        <w:rPr>
          <w:rFonts w:ascii="Arial" w:hAnsi="Arial" w:cs="Arial"/>
        </w:rPr>
      </w:pPr>
    </w:p>
    <w:p w14:paraId="68036EAD" w14:textId="051C7BDE" w:rsidR="00783388" w:rsidRPr="00F804D9" w:rsidRDefault="00783388">
      <w:pPr>
        <w:pStyle w:val="PargrafodaLista"/>
        <w:numPr>
          <w:ilvl w:val="2"/>
          <w:numId w:val="4"/>
        </w:numPr>
        <w:spacing w:after="240" w:line="320" w:lineRule="exact"/>
        <w:ind w:left="0" w:firstLine="0"/>
        <w:jc w:val="both"/>
        <w:rPr>
          <w:rFonts w:ascii="Arial" w:hAnsi="Arial" w:cs="Arial"/>
        </w:rPr>
      </w:pPr>
      <w:r w:rsidRPr="00F804D9">
        <w:rPr>
          <w:rFonts w:ascii="Arial" w:hAnsi="Arial" w:cs="Arial"/>
        </w:rPr>
        <w:t xml:space="preserve">A Emissora compromete-se a enviar ao Agente Fiduciário dentro do prazo de 3 (três) Dias </w:t>
      </w:r>
      <w:r w:rsidR="00352030" w:rsidRPr="00F804D9">
        <w:rPr>
          <w:rFonts w:ascii="Arial" w:hAnsi="Arial" w:cs="Arial"/>
        </w:rPr>
        <w:t>Ú</w:t>
      </w:r>
      <w:r w:rsidRPr="00F804D9">
        <w:rPr>
          <w:rFonts w:ascii="Arial" w:hAnsi="Arial" w:cs="Arial"/>
        </w:rPr>
        <w:t>teis contados da solicitação, cópia</w:t>
      </w:r>
      <w:ins w:id="7" w:author="Rafael Casemiro" w:date="2018-10-08T11:42:00Z">
        <w:r w:rsidR="00F06F30">
          <w:rPr>
            <w:rFonts w:ascii="Arial" w:hAnsi="Arial" w:cs="Arial"/>
          </w:rPr>
          <w:t xml:space="preserve"> integral</w:t>
        </w:r>
      </w:ins>
      <w:r w:rsidRPr="00F804D9">
        <w:rPr>
          <w:rFonts w:ascii="Arial" w:hAnsi="Arial" w:cs="Arial"/>
        </w:rPr>
        <w:t xml:space="preserve"> do Livro de Registro de Debêntures Nominativas.</w:t>
      </w:r>
    </w:p>
    <w:p w14:paraId="3BA80A2D" w14:textId="77777777" w:rsidR="00977B28" w:rsidRPr="00F804D9" w:rsidRDefault="00977B28" w:rsidP="00AB6F7B">
      <w:pPr>
        <w:pStyle w:val="PargrafodaLista"/>
        <w:rPr>
          <w:rFonts w:ascii="Arial" w:hAnsi="Arial" w:cs="Arial"/>
        </w:rPr>
      </w:pPr>
    </w:p>
    <w:p w14:paraId="056981DF" w14:textId="77777777" w:rsidR="00977B28" w:rsidRPr="00F804D9" w:rsidRDefault="00977B28" w:rsidP="00AB6F7B">
      <w:pPr>
        <w:pStyle w:val="PargrafodaLista"/>
        <w:spacing w:after="240" w:line="320" w:lineRule="exact"/>
        <w:ind w:left="0"/>
        <w:jc w:val="both"/>
        <w:rPr>
          <w:rFonts w:ascii="Arial" w:hAnsi="Arial" w:cs="Arial"/>
        </w:rPr>
      </w:pPr>
    </w:p>
    <w:p w14:paraId="3E9FAEBE" w14:textId="77777777" w:rsidR="00F75D36" w:rsidRPr="00F804D9" w:rsidRDefault="00F75D36" w:rsidP="00F75D36">
      <w:pPr>
        <w:pStyle w:val="PargrafodaLista"/>
        <w:numPr>
          <w:ilvl w:val="0"/>
          <w:numId w:val="4"/>
        </w:numPr>
        <w:spacing w:after="240" w:line="320" w:lineRule="exact"/>
        <w:ind w:left="0" w:firstLine="0"/>
        <w:jc w:val="both"/>
        <w:rPr>
          <w:rFonts w:ascii="Arial" w:hAnsi="Arial" w:cs="Arial"/>
          <w:b/>
          <w:smallCaps/>
        </w:rPr>
      </w:pPr>
      <w:r w:rsidRPr="00F804D9">
        <w:rPr>
          <w:rFonts w:ascii="Arial" w:hAnsi="Arial" w:cs="Arial"/>
          <w:b/>
          <w:smallCaps/>
        </w:rPr>
        <w:t xml:space="preserve">Características das Debêntures </w:t>
      </w:r>
    </w:p>
    <w:p w14:paraId="0EFF81E6" w14:textId="77777777" w:rsidR="00F75D36" w:rsidRPr="00F804D9" w:rsidRDefault="00F75D36" w:rsidP="00F75D36">
      <w:pPr>
        <w:pStyle w:val="PargrafodaLista"/>
        <w:spacing w:after="240" w:line="320" w:lineRule="exact"/>
        <w:ind w:left="0"/>
        <w:jc w:val="both"/>
        <w:rPr>
          <w:rFonts w:ascii="Arial" w:hAnsi="Arial" w:cs="Arial"/>
          <w:b/>
          <w:smallCaps/>
        </w:rPr>
      </w:pPr>
    </w:p>
    <w:p w14:paraId="7B2703FB" w14:textId="33BF3384" w:rsidR="00F75D36" w:rsidRPr="00F804D9" w:rsidRDefault="00F75D36" w:rsidP="00F75D36">
      <w:pPr>
        <w:pStyle w:val="PargrafodaLista"/>
        <w:widowControl w:val="0"/>
        <w:numPr>
          <w:ilvl w:val="1"/>
          <w:numId w:val="4"/>
        </w:numPr>
        <w:spacing w:after="240" w:line="320" w:lineRule="exact"/>
        <w:ind w:left="0" w:firstLine="0"/>
        <w:jc w:val="both"/>
        <w:rPr>
          <w:rFonts w:ascii="Arial" w:eastAsia="Arial Unicode MS" w:hAnsi="Arial" w:cs="Arial"/>
          <w:color w:val="000000"/>
          <w:u w:val="single"/>
        </w:rPr>
      </w:pPr>
      <w:r w:rsidRPr="00F804D9">
        <w:rPr>
          <w:rFonts w:ascii="Arial" w:eastAsia="Arial Unicode MS" w:hAnsi="Arial" w:cs="Arial"/>
          <w:color w:val="000000"/>
          <w:u w:val="single"/>
        </w:rPr>
        <w:t>Características Básicas</w:t>
      </w:r>
    </w:p>
    <w:p w14:paraId="7CA54688" w14:textId="4BDEEBBE" w:rsidR="008177C6" w:rsidRPr="00F804D9" w:rsidRDefault="00B0675C" w:rsidP="008177C6">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Valor Nominal Unitário</w:t>
      </w:r>
      <w:r w:rsidRPr="00F804D9">
        <w:rPr>
          <w:rFonts w:ascii="Arial" w:hAnsi="Arial" w:cs="Arial"/>
        </w:rPr>
        <w:t>. O valor nominal unitário das Debêntures, na Data de Emissão, será de R$ 1.</w:t>
      </w:r>
      <w:r w:rsidR="009D3C4A" w:rsidRPr="00F804D9">
        <w:rPr>
          <w:rFonts w:ascii="Arial" w:hAnsi="Arial" w:cs="Arial"/>
        </w:rPr>
        <w:t>000.000</w:t>
      </w:r>
      <w:r w:rsidRPr="00F804D9">
        <w:rPr>
          <w:rFonts w:ascii="Arial" w:hAnsi="Arial" w:cs="Arial"/>
        </w:rPr>
        <w:t>,</w:t>
      </w:r>
      <w:r w:rsidR="009D3C4A" w:rsidRPr="00F804D9">
        <w:rPr>
          <w:rFonts w:ascii="Arial" w:hAnsi="Arial" w:cs="Arial"/>
        </w:rPr>
        <w:t xml:space="preserve">00 </w:t>
      </w:r>
      <w:r w:rsidR="008177C6" w:rsidRPr="00F804D9">
        <w:rPr>
          <w:rFonts w:ascii="Arial" w:hAnsi="Arial" w:cs="Arial"/>
        </w:rPr>
        <w:t xml:space="preserve">(um milhão </w:t>
      </w:r>
      <w:r w:rsidR="009D3C4A" w:rsidRPr="00F804D9">
        <w:rPr>
          <w:rFonts w:ascii="Arial" w:hAnsi="Arial" w:cs="Arial"/>
        </w:rPr>
        <w:t>de reais</w:t>
      </w:r>
      <w:r w:rsidR="008177C6" w:rsidRPr="00F804D9">
        <w:rPr>
          <w:rFonts w:ascii="Arial" w:hAnsi="Arial" w:cs="Arial"/>
        </w:rPr>
        <w:t>).</w:t>
      </w:r>
    </w:p>
    <w:p w14:paraId="33B4340E" w14:textId="5A9B3CFF"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Quantidade de Debêntures</w:t>
      </w:r>
      <w:r w:rsidRPr="00F804D9">
        <w:rPr>
          <w:rFonts w:ascii="Arial" w:hAnsi="Arial" w:cs="Arial"/>
        </w:rPr>
        <w:t xml:space="preserve">. Serão emitidas </w:t>
      </w:r>
      <w:bookmarkStart w:id="8" w:name="_Hlk516572709"/>
      <w:r w:rsidRPr="00F804D9">
        <w:rPr>
          <w:rFonts w:ascii="Arial" w:hAnsi="Arial" w:cs="Arial"/>
        </w:rPr>
        <w:t>3</w:t>
      </w:r>
      <w:r w:rsidR="007C62CC" w:rsidRPr="00F804D9">
        <w:rPr>
          <w:rFonts w:ascii="Arial" w:hAnsi="Arial" w:cs="Arial"/>
        </w:rPr>
        <w:t>3</w:t>
      </w:r>
      <w:r w:rsidRPr="00F804D9">
        <w:rPr>
          <w:rFonts w:ascii="Arial" w:hAnsi="Arial" w:cs="Arial"/>
        </w:rPr>
        <w:t xml:space="preserve"> (trinta</w:t>
      </w:r>
      <w:r w:rsidR="007C62CC" w:rsidRPr="00F804D9">
        <w:rPr>
          <w:rFonts w:ascii="Arial" w:hAnsi="Arial" w:cs="Arial"/>
        </w:rPr>
        <w:t xml:space="preserve"> e três</w:t>
      </w:r>
      <w:r w:rsidRPr="00F804D9">
        <w:rPr>
          <w:rFonts w:ascii="Arial" w:hAnsi="Arial" w:cs="Arial"/>
        </w:rPr>
        <w:t>)</w:t>
      </w:r>
      <w:bookmarkEnd w:id="8"/>
      <w:r w:rsidRPr="00F804D9">
        <w:rPr>
          <w:rFonts w:ascii="Arial" w:hAnsi="Arial" w:cs="Arial"/>
        </w:rPr>
        <w:t xml:space="preserve"> Debêntures.</w:t>
      </w:r>
    </w:p>
    <w:p w14:paraId="233DD49B" w14:textId="5313CE1A"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Data de Emissão</w:t>
      </w:r>
      <w:r w:rsidRPr="00F804D9">
        <w:rPr>
          <w:rFonts w:ascii="Arial" w:hAnsi="Arial" w:cs="Arial"/>
        </w:rPr>
        <w:t xml:space="preserve">. Para todos os efeitos, a data de emissão das Debêntures será </w:t>
      </w:r>
      <w:r w:rsidR="007C62CC" w:rsidRPr="00F804D9">
        <w:rPr>
          <w:rFonts w:ascii="Arial" w:hAnsi="Arial" w:cs="Arial"/>
          <w:color w:val="000000"/>
        </w:rPr>
        <w:t>3 de outubro de 2018</w:t>
      </w:r>
      <w:r w:rsidRPr="00F804D9">
        <w:rPr>
          <w:rFonts w:ascii="Arial" w:hAnsi="Arial" w:cs="Arial"/>
        </w:rPr>
        <w:t xml:space="preserve"> (“</w:t>
      </w:r>
      <w:r w:rsidRPr="00F804D9">
        <w:rPr>
          <w:rFonts w:ascii="Arial" w:hAnsi="Arial" w:cs="Arial"/>
          <w:u w:val="single"/>
        </w:rPr>
        <w:t>Data de Emissão</w:t>
      </w:r>
      <w:r w:rsidRPr="00F804D9">
        <w:rPr>
          <w:rFonts w:ascii="Arial" w:hAnsi="Arial" w:cs="Arial"/>
        </w:rPr>
        <w:t>”).</w:t>
      </w:r>
    </w:p>
    <w:p w14:paraId="1611F7C8" w14:textId="2FB17D60"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lastRenderedPageBreak/>
        <w:t>Data de Vencimento</w:t>
      </w:r>
      <w:r w:rsidRPr="00F804D9">
        <w:rPr>
          <w:rFonts w:ascii="Arial" w:hAnsi="Arial" w:cs="Arial"/>
        </w:rPr>
        <w:t xml:space="preserve">. A data de vencimento das Debêntures será </w:t>
      </w:r>
      <w:r w:rsidR="001C2249">
        <w:rPr>
          <w:rFonts w:ascii="Arial" w:hAnsi="Arial" w:cs="Arial"/>
        </w:rPr>
        <w:t>1</w:t>
      </w:r>
      <w:r w:rsidR="007C62CC" w:rsidRPr="00F804D9">
        <w:rPr>
          <w:rFonts w:ascii="Arial" w:hAnsi="Arial" w:cs="Arial"/>
        </w:rPr>
        <w:t>3</w:t>
      </w:r>
      <w:r w:rsidRPr="00F804D9">
        <w:rPr>
          <w:rFonts w:ascii="Arial" w:hAnsi="Arial" w:cs="Arial"/>
        </w:rPr>
        <w:t xml:space="preserve"> de </w:t>
      </w:r>
      <w:r w:rsidR="007C62CC" w:rsidRPr="00F804D9">
        <w:rPr>
          <w:rFonts w:ascii="Arial" w:hAnsi="Arial" w:cs="Arial"/>
        </w:rPr>
        <w:t>outubro</w:t>
      </w:r>
      <w:r w:rsidR="004B48E6" w:rsidRPr="00F804D9">
        <w:rPr>
          <w:rFonts w:ascii="Arial" w:hAnsi="Arial" w:cs="Arial"/>
        </w:rPr>
        <w:t xml:space="preserve"> </w:t>
      </w:r>
      <w:r w:rsidRPr="00F804D9">
        <w:rPr>
          <w:rFonts w:ascii="Arial" w:hAnsi="Arial" w:cs="Arial"/>
        </w:rPr>
        <w:t xml:space="preserve">de </w:t>
      </w:r>
      <w:r w:rsidRPr="00F804D9">
        <w:rPr>
          <w:rFonts w:ascii="Arial" w:hAnsi="Arial" w:cs="Arial"/>
          <w:color w:val="000000"/>
        </w:rPr>
        <w:t>2025</w:t>
      </w:r>
      <w:r w:rsidRPr="00F804D9">
        <w:rPr>
          <w:rFonts w:ascii="Arial" w:hAnsi="Arial" w:cs="Arial"/>
        </w:rPr>
        <w:t xml:space="preserve"> (“</w:t>
      </w:r>
      <w:r w:rsidRPr="00F804D9">
        <w:rPr>
          <w:rFonts w:ascii="Arial" w:hAnsi="Arial" w:cs="Arial"/>
          <w:u w:val="single"/>
        </w:rPr>
        <w:t>Data de Vencimento</w:t>
      </w:r>
      <w:r w:rsidRPr="00F804D9">
        <w:rPr>
          <w:rFonts w:ascii="Arial" w:hAnsi="Arial" w:cs="Arial"/>
        </w:rPr>
        <w:t>”).</w:t>
      </w:r>
      <w:r w:rsidR="007703CC">
        <w:rPr>
          <w:rFonts w:ascii="Arial" w:hAnsi="Arial" w:cs="Arial"/>
        </w:rPr>
        <w:t xml:space="preserve"> </w:t>
      </w:r>
    </w:p>
    <w:p w14:paraId="4A5B7358" w14:textId="77777777"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Forma das Debêntures</w:t>
      </w:r>
      <w:r w:rsidRPr="00F804D9">
        <w:rPr>
          <w:rFonts w:ascii="Arial" w:hAnsi="Arial" w:cs="Arial"/>
        </w:rPr>
        <w:t>. As Debêntures serão emitidas na forma nominativa, não havendo emissão de certificados representativos de debêntures.</w:t>
      </w:r>
    </w:p>
    <w:p w14:paraId="3164DFF2" w14:textId="77777777"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Colocação</w:t>
      </w:r>
      <w:r w:rsidRPr="00F804D9">
        <w:rPr>
          <w:rFonts w:ascii="Arial" w:hAnsi="Arial" w:cs="Arial"/>
        </w:rPr>
        <w:t>. As Debêntures serão objeto de colocação privada, sem intermediação de instituições integrantes do sistema de distribuição de valores mobiliários e/ou qualquer esforço de venda perante investidores indeterminados.</w:t>
      </w:r>
    </w:p>
    <w:p w14:paraId="05F00CC0" w14:textId="77777777"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bookmarkStart w:id="9" w:name="_Hlk513540755"/>
      <w:r w:rsidRPr="00F804D9">
        <w:rPr>
          <w:rFonts w:ascii="Arial" w:hAnsi="Arial" w:cs="Arial"/>
          <w:u w:val="single"/>
        </w:rPr>
        <w:t>Subscrição</w:t>
      </w:r>
      <w:r w:rsidRPr="00F804D9">
        <w:rPr>
          <w:rFonts w:ascii="Arial" w:hAnsi="Arial" w:cs="Arial"/>
        </w:rPr>
        <w:t>. As Debêntures serão subscritas por meio da assinatura do boletim de subscrição, conforme modelo constante no Anexo II (“</w:t>
      </w:r>
      <w:r w:rsidRPr="00F804D9">
        <w:rPr>
          <w:rFonts w:ascii="Arial" w:hAnsi="Arial" w:cs="Arial"/>
          <w:u w:val="single"/>
        </w:rPr>
        <w:t>Boletim de Subscrição</w:t>
      </w:r>
      <w:r w:rsidRPr="00F804D9">
        <w:rPr>
          <w:rFonts w:ascii="Arial" w:hAnsi="Arial" w:cs="Arial"/>
        </w:rPr>
        <w:t xml:space="preserve">”), bem como a inscrição de seu nome, no Livro de Registro de Debêntures Nominativas, conforme cláusula 3.6.1.  </w:t>
      </w:r>
    </w:p>
    <w:p w14:paraId="6525E050" w14:textId="162E9554"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Integralização</w:t>
      </w:r>
      <w:r w:rsidRPr="00F804D9">
        <w:rPr>
          <w:rFonts w:ascii="Arial" w:hAnsi="Arial" w:cs="Arial"/>
        </w:rPr>
        <w:t xml:space="preserve">. As Debêntures serão integralizadas </w:t>
      </w:r>
      <w:r w:rsidR="00394275" w:rsidRPr="00F804D9">
        <w:rPr>
          <w:rFonts w:ascii="Arial" w:hAnsi="Arial" w:cs="Arial"/>
        </w:rPr>
        <w:t xml:space="preserve">(i) na primeira data de integralização, </w:t>
      </w:r>
      <w:r w:rsidRPr="00F804D9">
        <w:rPr>
          <w:rFonts w:ascii="Arial" w:hAnsi="Arial" w:cs="Arial"/>
        </w:rPr>
        <w:t>pelo seu Valor Nominal Unitário</w:t>
      </w:r>
      <w:r w:rsidR="00394275" w:rsidRPr="00F804D9">
        <w:rPr>
          <w:rFonts w:ascii="Arial" w:hAnsi="Arial" w:cs="Arial"/>
        </w:rPr>
        <w:t>; e (</w:t>
      </w:r>
      <w:proofErr w:type="spellStart"/>
      <w:r w:rsidR="00394275" w:rsidRPr="00F804D9">
        <w:rPr>
          <w:rFonts w:ascii="Arial" w:hAnsi="Arial" w:cs="Arial"/>
        </w:rPr>
        <w:t>ii</w:t>
      </w:r>
      <w:proofErr w:type="spellEnd"/>
      <w:r w:rsidR="00394275" w:rsidRPr="00F804D9">
        <w:rPr>
          <w:rFonts w:ascii="Arial" w:hAnsi="Arial" w:cs="Arial"/>
        </w:rPr>
        <w:t>) para as demais integralizações, caso aplicável, pelo seu Valor Nominal Unitário, acrescido de Juros Remuneratórios das Debêntures (conforme abaixo definido) e da Atualização Monetário, contados desde a primeira data de integralização (inclusive) até a respectiva data de integralização (exclusive)</w:t>
      </w:r>
      <w:r w:rsidRPr="00F804D9">
        <w:rPr>
          <w:rFonts w:ascii="Arial" w:hAnsi="Arial" w:cs="Arial"/>
        </w:rPr>
        <w:t xml:space="preserve">, </w:t>
      </w:r>
      <w:r w:rsidRPr="00F804D9">
        <w:rPr>
          <w:rFonts w:ascii="Arial" w:hAnsi="Arial" w:cs="Arial"/>
          <w:bdr w:val="none" w:sz="0" w:space="0" w:color="auto" w:frame="1"/>
        </w:rPr>
        <w:t>por meio de transferência eletrônica disponível – TED ou outra forma de transferência eletrônica de recursos financeiros para a conta corrente nº 121200-1, de titularidade da Emissora, mantida junto à agência nº 3395-2 do Banco Bradesco S.A (banco nº 237) (“</w:t>
      </w:r>
      <w:r w:rsidRPr="00F804D9">
        <w:rPr>
          <w:rFonts w:ascii="Arial" w:hAnsi="Arial" w:cs="Arial"/>
          <w:u w:val="single"/>
          <w:bdr w:val="none" w:sz="0" w:space="0" w:color="auto" w:frame="1"/>
        </w:rPr>
        <w:t>Conta da Emissora</w:t>
      </w:r>
      <w:r w:rsidRPr="00F804D9">
        <w:rPr>
          <w:rFonts w:ascii="Arial" w:hAnsi="Arial" w:cs="Arial"/>
          <w:bdr w:val="none" w:sz="0" w:space="0" w:color="auto" w:frame="1"/>
        </w:rPr>
        <w:t>”). A Emissora assinará</w:t>
      </w:r>
      <w:r w:rsidRPr="00F804D9">
        <w:rPr>
          <w:rFonts w:ascii="Arial" w:hAnsi="Arial" w:cs="Arial"/>
        </w:rPr>
        <w:t>, a cada data de integralização das Debêntures, o recibo de integralização das Debêntures, em favor dos Debenturistas, conforme modelo constante do Anexo III à presente Escritura</w:t>
      </w:r>
      <w:ins w:id="10" w:author="Rafael Casemiro" w:date="2018-10-08T11:38:00Z">
        <w:r w:rsidR="0067403E">
          <w:rPr>
            <w:rFonts w:ascii="Arial" w:hAnsi="Arial" w:cs="Arial"/>
          </w:rPr>
          <w:t>, devendo para tanto enviar ao Agente Fiduciário o respectivo recibo</w:t>
        </w:r>
      </w:ins>
      <w:ins w:id="11" w:author="Rafael Casemiro" w:date="2018-10-08T11:39:00Z">
        <w:r w:rsidR="0067403E">
          <w:rPr>
            <w:rFonts w:ascii="Arial" w:hAnsi="Arial" w:cs="Arial"/>
          </w:rPr>
          <w:t>, conforme temo constante na cláusula 4.</w:t>
        </w:r>
      </w:ins>
      <w:ins w:id="12" w:author="Rafael Casemiro" w:date="2018-10-08T11:40:00Z">
        <w:r w:rsidR="0067403E">
          <w:rPr>
            <w:rFonts w:ascii="Arial" w:hAnsi="Arial" w:cs="Arial"/>
          </w:rPr>
          <w:t>5.2. abaixo</w:t>
        </w:r>
      </w:ins>
      <w:r w:rsidRPr="00F804D9">
        <w:rPr>
          <w:rFonts w:ascii="Arial" w:hAnsi="Arial" w:cs="Arial"/>
        </w:rPr>
        <w:t xml:space="preserve">. </w:t>
      </w:r>
    </w:p>
    <w:bookmarkEnd w:id="9"/>
    <w:p w14:paraId="791B5099" w14:textId="77777777"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Conversibilidade</w:t>
      </w:r>
      <w:r w:rsidRPr="00F804D9">
        <w:rPr>
          <w:rFonts w:ascii="Arial" w:hAnsi="Arial" w:cs="Arial"/>
        </w:rPr>
        <w:t>. As Debêntures não serão conversíveis em ações da Emissora.</w:t>
      </w:r>
    </w:p>
    <w:p w14:paraId="27F0013C" w14:textId="77777777" w:rsidR="00B0675C" w:rsidRPr="00F804D9" w:rsidRDefault="00B0675C" w:rsidP="00B0675C">
      <w:pPr>
        <w:widowControl w:val="0"/>
        <w:numPr>
          <w:ilvl w:val="2"/>
          <w:numId w:val="4"/>
        </w:numPr>
        <w:tabs>
          <w:tab w:val="left" w:pos="851"/>
        </w:tabs>
        <w:spacing w:after="240" w:line="320" w:lineRule="exact"/>
        <w:ind w:left="0" w:firstLine="0"/>
        <w:jc w:val="both"/>
        <w:rPr>
          <w:rFonts w:ascii="Arial" w:hAnsi="Arial" w:cs="Arial"/>
        </w:rPr>
      </w:pPr>
      <w:r w:rsidRPr="00F804D9">
        <w:rPr>
          <w:rFonts w:ascii="Arial" w:hAnsi="Arial" w:cs="Arial"/>
          <w:u w:val="single"/>
        </w:rPr>
        <w:t>Espécie</w:t>
      </w:r>
      <w:r w:rsidRPr="00F804D9">
        <w:rPr>
          <w:rFonts w:ascii="Arial" w:hAnsi="Arial" w:cs="Arial"/>
        </w:rPr>
        <w:t>. As Debêntures serão da espécie com garantia real e com garantia fidejussória.</w:t>
      </w:r>
    </w:p>
    <w:p w14:paraId="49280D5E" w14:textId="77777777" w:rsidR="00B0675C" w:rsidRPr="00F804D9" w:rsidRDefault="00B0675C" w:rsidP="00B0675C">
      <w:pPr>
        <w:pStyle w:val="PargrafodaLista"/>
        <w:widowControl w:val="0"/>
        <w:spacing w:after="240" w:line="320" w:lineRule="exact"/>
        <w:ind w:left="0"/>
        <w:jc w:val="both"/>
        <w:rPr>
          <w:rFonts w:ascii="Arial" w:eastAsia="Arial Unicode MS" w:hAnsi="Arial" w:cs="Arial"/>
          <w:color w:val="000000"/>
          <w:u w:val="single"/>
        </w:rPr>
      </w:pPr>
    </w:p>
    <w:p w14:paraId="4A9F27B9" w14:textId="53C087A8" w:rsidR="00B0675C" w:rsidRPr="00F804D9" w:rsidRDefault="00B0675C" w:rsidP="00F75D36">
      <w:pPr>
        <w:pStyle w:val="PargrafodaLista"/>
        <w:widowControl w:val="0"/>
        <w:numPr>
          <w:ilvl w:val="1"/>
          <w:numId w:val="4"/>
        </w:numPr>
        <w:spacing w:after="240" w:line="320" w:lineRule="exact"/>
        <w:ind w:left="0" w:firstLine="0"/>
        <w:jc w:val="both"/>
        <w:rPr>
          <w:rFonts w:ascii="Arial" w:eastAsia="Arial Unicode MS" w:hAnsi="Arial" w:cs="Arial"/>
          <w:color w:val="000000"/>
          <w:u w:val="single"/>
        </w:rPr>
      </w:pPr>
      <w:r w:rsidRPr="00F804D9">
        <w:rPr>
          <w:rFonts w:ascii="Arial" w:eastAsia="Arial Unicode MS" w:hAnsi="Arial" w:cs="Arial"/>
          <w:color w:val="000000"/>
          <w:u w:val="single"/>
        </w:rPr>
        <w:t>Atualização do Valor Nominal Unitário e Juros das Debêntures</w:t>
      </w:r>
    </w:p>
    <w:p w14:paraId="3B856D0F" w14:textId="32573D84" w:rsidR="00F75D36" w:rsidRPr="00F804D9" w:rsidRDefault="00F75D36" w:rsidP="00AC3106">
      <w:pPr>
        <w:pStyle w:val="PargrafodaLista"/>
        <w:widowControl w:val="0"/>
        <w:numPr>
          <w:ilvl w:val="0"/>
          <w:numId w:val="32"/>
        </w:numPr>
        <w:spacing w:after="240" w:line="320" w:lineRule="exact"/>
        <w:ind w:left="0"/>
        <w:jc w:val="both"/>
        <w:rPr>
          <w:rFonts w:ascii="Arial" w:hAnsi="Arial" w:cs="Arial"/>
          <w:vanish/>
          <w:u w:val="single"/>
        </w:rPr>
      </w:pPr>
    </w:p>
    <w:p w14:paraId="08B5B8D0" w14:textId="77777777" w:rsidR="00F75D36" w:rsidRPr="00F804D9" w:rsidRDefault="00F75D36" w:rsidP="00F75D36">
      <w:pPr>
        <w:pStyle w:val="PargrafodaLista"/>
        <w:widowControl w:val="0"/>
        <w:numPr>
          <w:ilvl w:val="0"/>
          <w:numId w:val="5"/>
        </w:numPr>
        <w:tabs>
          <w:tab w:val="left" w:pos="851"/>
        </w:tabs>
        <w:spacing w:after="240" w:line="320" w:lineRule="exact"/>
        <w:contextualSpacing w:val="0"/>
        <w:jc w:val="both"/>
        <w:rPr>
          <w:rFonts w:ascii="Arial" w:hAnsi="Arial" w:cs="Arial"/>
          <w:vanish/>
          <w:u w:val="single"/>
        </w:rPr>
      </w:pPr>
    </w:p>
    <w:p w14:paraId="3E7FA74E" w14:textId="77777777" w:rsidR="00F75D36" w:rsidRPr="00F804D9" w:rsidRDefault="00F75D36" w:rsidP="00F75D36">
      <w:pPr>
        <w:pStyle w:val="PargrafodaLista"/>
        <w:widowControl w:val="0"/>
        <w:numPr>
          <w:ilvl w:val="0"/>
          <w:numId w:val="5"/>
        </w:numPr>
        <w:tabs>
          <w:tab w:val="left" w:pos="851"/>
        </w:tabs>
        <w:spacing w:after="240" w:line="320" w:lineRule="exact"/>
        <w:contextualSpacing w:val="0"/>
        <w:jc w:val="both"/>
        <w:rPr>
          <w:rFonts w:ascii="Arial" w:hAnsi="Arial" w:cs="Arial"/>
          <w:vanish/>
          <w:u w:val="single"/>
        </w:rPr>
      </w:pPr>
    </w:p>
    <w:p w14:paraId="42422777" w14:textId="098C4983" w:rsidR="00F75D36" w:rsidRPr="00F804D9" w:rsidRDefault="00F75D36" w:rsidP="00F75D36">
      <w:pPr>
        <w:pStyle w:val="PargrafodaLista"/>
        <w:widowControl w:val="0"/>
        <w:numPr>
          <w:ilvl w:val="0"/>
          <w:numId w:val="5"/>
        </w:numPr>
        <w:tabs>
          <w:tab w:val="left" w:pos="851"/>
        </w:tabs>
        <w:spacing w:after="240" w:line="320" w:lineRule="exact"/>
        <w:contextualSpacing w:val="0"/>
        <w:jc w:val="both"/>
        <w:rPr>
          <w:rFonts w:ascii="Arial" w:hAnsi="Arial" w:cs="Arial"/>
          <w:vanish/>
          <w:u w:val="single"/>
        </w:rPr>
      </w:pPr>
    </w:p>
    <w:p w14:paraId="7EF0C8AF" w14:textId="77777777" w:rsidR="00F75D36" w:rsidRPr="00F804D9" w:rsidRDefault="00F75D36" w:rsidP="00F75D36">
      <w:pPr>
        <w:pStyle w:val="PargrafodaLista"/>
        <w:widowControl w:val="0"/>
        <w:numPr>
          <w:ilvl w:val="1"/>
          <w:numId w:val="5"/>
        </w:numPr>
        <w:tabs>
          <w:tab w:val="left" w:pos="851"/>
        </w:tabs>
        <w:spacing w:after="240" w:line="320" w:lineRule="exact"/>
        <w:contextualSpacing w:val="0"/>
        <w:jc w:val="both"/>
        <w:rPr>
          <w:rFonts w:ascii="Arial" w:hAnsi="Arial" w:cs="Arial"/>
          <w:vanish/>
          <w:u w:val="single"/>
        </w:rPr>
      </w:pPr>
    </w:p>
    <w:p w14:paraId="6FD5BF79" w14:textId="5123A733" w:rsidR="00F75D36" w:rsidRPr="00F804D9" w:rsidRDefault="00F75D36" w:rsidP="00AC3106">
      <w:pPr>
        <w:widowControl w:val="0"/>
        <w:spacing w:after="240" w:line="320" w:lineRule="exact"/>
        <w:jc w:val="both"/>
        <w:rPr>
          <w:rFonts w:ascii="Arial" w:eastAsia="Arial Unicode MS" w:hAnsi="Arial" w:cs="Arial"/>
          <w:color w:val="000000"/>
          <w:u w:val="single"/>
        </w:rPr>
      </w:pPr>
    </w:p>
    <w:p w14:paraId="526310AE" w14:textId="77777777" w:rsidR="00B0675C" w:rsidRPr="00F804D9" w:rsidRDefault="00B0675C" w:rsidP="00B0675C">
      <w:pPr>
        <w:pStyle w:val="PargrafodaLista"/>
        <w:widowControl w:val="0"/>
        <w:numPr>
          <w:ilvl w:val="0"/>
          <w:numId w:val="5"/>
        </w:numPr>
        <w:tabs>
          <w:tab w:val="left" w:pos="851"/>
        </w:tabs>
        <w:spacing w:after="240" w:line="320" w:lineRule="exact"/>
        <w:contextualSpacing w:val="0"/>
        <w:jc w:val="both"/>
        <w:rPr>
          <w:rFonts w:ascii="Arial" w:hAnsi="Arial" w:cs="Arial"/>
          <w:vanish/>
          <w:u w:val="single"/>
        </w:rPr>
      </w:pPr>
    </w:p>
    <w:p w14:paraId="03C178D6" w14:textId="77777777" w:rsidR="00B0675C" w:rsidRPr="00F804D9" w:rsidRDefault="00B0675C" w:rsidP="00B0675C">
      <w:pPr>
        <w:pStyle w:val="PargrafodaLista"/>
        <w:widowControl w:val="0"/>
        <w:numPr>
          <w:ilvl w:val="1"/>
          <w:numId w:val="5"/>
        </w:numPr>
        <w:tabs>
          <w:tab w:val="left" w:pos="851"/>
        </w:tabs>
        <w:spacing w:after="240" w:line="320" w:lineRule="exact"/>
        <w:contextualSpacing w:val="0"/>
        <w:jc w:val="both"/>
        <w:rPr>
          <w:rFonts w:ascii="Arial" w:hAnsi="Arial" w:cs="Arial"/>
          <w:vanish/>
          <w:u w:val="single"/>
        </w:rPr>
      </w:pPr>
    </w:p>
    <w:p w14:paraId="6F8EE517" w14:textId="77777777" w:rsidR="00B0675C" w:rsidRPr="00F804D9" w:rsidRDefault="00B0675C" w:rsidP="00B0675C">
      <w:pPr>
        <w:pStyle w:val="PargrafodaLista"/>
        <w:widowControl w:val="0"/>
        <w:numPr>
          <w:ilvl w:val="1"/>
          <w:numId w:val="5"/>
        </w:numPr>
        <w:tabs>
          <w:tab w:val="left" w:pos="851"/>
        </w:tabs>
        <w:spacing w:after="240" w:line="320" w:lineRule="exact"/>
        <w:contextualSpacing w:val="0"/>
        <w:jc w:val="both"/>
        <w:rPr>
          <w:rFonts w:ascii="Arial" w:hAnsi="Arial" w:cs="Arial"/>
          <w:vanish/>
          <w:u w:val="single"/>
        </w:rPr>
      </w:pPr>
    </w:p>
    <w:p w14:paraId="761F6CA8" w14:textId="10FAC2BB" w:rsidR="00E67FEE" w:rsidRPr="00F804D9" w:rsidRDefault="00F75D36" w:rsidP="00B0675C">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u w:val="single"/>
        </w:rPr>
        <w:t>Atualização</w:t>
      </w:r>
      <w:r w:rsidRPr="00F804D9">
        <w:rPr>
          <w:rFonts w:ascii="Arial" w:hAnsi="Arial" w:cs="Arial"/>
        </w:rPr>
        <w:t xml:space="preserve">. </w:t>
      </w:r>
      <w:r w:rsidR="001F5E5D" w:rsidRPr="00F804D9">
        <w:rPr>
          <w:rFonts w:ascii="Arial" w:hAnsi="Arial" w:cs="Arial"/>
        </w:rPr>
        <w:t>as Debêntures terão o seu Valor Nominal Unitário atualizado a partir da</w:t>
      </w:r>
      <w:r w:rsidR="0006161C" w:rsidRPr="00F804D9">
        <w:rPr>
          <w:rFonts w:ascii="Arial" w:hAnsi="Arial" w:cs="Arial"/>
        </w:rPr>
        <w:t xml:space="preserve"> primeira </w:t>
      </w:r>
      <w:r w:rsidR="00A43677" w:rsidRPr="00F804D9">
        <w:rPr>
          <w:rFonts w:ascii="Arial" w:hAnsi="Arial" w:cs="Arial"/>
        </w:rPr>
        <w:t>d</w:t>
      </w:r>
      <w:r w:rsidR="0006161C" w:rsidRPr="00F804D9">
        <w:rPr>
          <w:rFonts w:ascii="Arial" w:hAnsi="Arial" w:cs="Arial"/>
        </w:rPr>
        <w:t xml:space="preserve">ata de </w:t>
      </w:r>
      <w:r w:rsidR="00A43677" w:rsidRPr="00F804D9">
        <w:rPr>
          <w:rFonts w:ascii="Arial" w:hAnsi="Arial" w:cs="Arial"/>
        </w:rPr>
        <w:t>i</w:t>
      </w:r>
      <w:r w:rsidR="0006161C" w:rsidRPr="00F804D9">
        <w:rPr>
          <w:rFonts w:ascii="Arial" w:hAnsi="Arial" w:cs="Arial"/>
        </w:rPr>
        <w:t>ntegralização</w:t>
      </w:r>
      <w:r w:rsidR="001F5E5D" w:rsidRPr="00F804D9">
        <w:rPr>
          <w:rFonts w:ascii="Arial" w:hAnsi="Arial" w:cs="Arial"/>
        </w:rPr>
        <w:t>, pela variação do IPCA/IBGE</w:t>
      </w:r>
      <w:r w:rsidR="00E67FEE" w:rsidRPr="00F804D9">
        <w:rPr>
          <w:rFonts w:ascii="Arial" w:hAnsi="Arial" w:cs="Arial"/>
        </w:rPr>
        <w:t xml:space="preserve"> (“</w:t>
      </w:r>
      <w:r w:rsidR="00E67FEE" w:rsidRPr="00F804D9">
        <w:rPr>
          <w:rFonts w:ascii="Arial" w:hAnsi="Arial" w:cs="Arial"/>
          <w:u w:val="single"/>
        </w:rPr>
        <w:t>Atualização Monetária</w:t>
      </w:r>
      <w:r w:rsidR="00E67FEE" w:rsidRPr="00F804D9">
        <w:rPr>
          <w:rFonts w:ascii="Arial" w:hAnsi="Arial" w:cs="Arial"/>
        </w:rPr>
        <w:t>”)</w:t>
      </w:r>
      <w:r w:rsidR="001F5E5D" w:rsidRPr="00F804D9">
        <w:rPr>
          <w:rFonts w:ascii="Arial" w:hAnsi="Arial" w:cs="Arial"/>
        </w:rPr>
        <w:t xml:space="preserve">. O Valor Nominal das Debêntures atualizado pela Atualização Monetária será calculado de acordo com a fórmula descrita abaixo, e será devida em conjunto </w:t>
      </w:r>
      <w:r w:rsidR="001F5E5D" w:rsidRPr="00F804D9">
        <w:rPr>
          <w:rFonts w:ascii="Arial" w:hAnsi="Arial" w:cs="Arial"/>
        </w:rPr>
        <w:lastRenderedPageBreak/>
        <w:t xml:space="preserve">com os Juros Remuneratórios, conforme o item </w:t>
      </w:r>
      <w:r w:rsidR="00E67FEE" w:rsidRPr="00F804D9">
        <w:rPr>
          <w:rFonts w:ascii="Arial" w:hAnsi="Arial" w:cs="Arial"/>
        </w:rPr>
        <w:t>4.2.2.</w:t>
      </w:r>
      <w:r w:rsidR="001F5E5D" w:rsidRPr="00F804D9">
        <w:rPr>
          <w:rFonts w:ascii="Arial" w:hAnsi="Arial" w:cs="Arial"/>
        </w:rPr>
        <w:t xml:space="preserve"> abaixo:</w:t>
      </w:r>
      <w:r w:rsidR="00E67FEE" w:rsidRPr="00F804D9" w:rsidDel="00E67FEE">
        <w:rPr>
          <w:rFonts w:ascii="Arial" w:hAnsi="Arial" w:cs="Arial"/>
        </w:rPr>
        <w:t xml:space="preserve"> </w:t>
      </w:r>
    </w:p>
    <w:p w14:paraId="2E9851DB" w14:textId="77777777" w:rsidR="00E67FEE" w:rsidRPr="00F804D9" w:rsidRDefault="00E67FEE" w:rsidP="00565B56">
      <w:pPr>
        <w:widowControl w:val="0"/>
        <w:tabs>
          <w:tab w:val="left" w:pos="851"/>
        </w:tabs>
        <w:spacing w:after="240" w:line="320" w:lineRule="exact"/>
        <w:jc w:val="center"/>
        <w:rPr>
          <w:rFonts w:ascii="Arial" w:hAnsi="Arial" w:cs="Arial"/>
        </w:rPr>
      </w:pPr>
      <w:proofErr w:type="spellStart"/>
      <w:r w:rsidRPr="00F804D9">
        <w:rPr>
          <w:rFonts w:ascii="Arial" w:hAnsi="Arial" w:cs="Arial"/>
        </w:rPr>
        <w:t>VNa</w:t>
      </w:r>
      <w:proofErr w:type="spellEnd"/>
      <w:r w:rsidRPr="00F804D9">
        <w:rPr>
          <w:rFonts w:ascii="Arial" w:hAnsi="Arial" w:cs="Arial"/>
        </w:rPr>
        <w:t xml:space="preserve"> = </w:t>
      </w:r>
      <w:proofErr w:type="spellStart"/>
      <w:r w:rsidRPr="00F804D9">
        <w:rPr>
          <w:rFonts w:ascii="Arial" w:hAnsi="Arial" w:cs="Arial"/>
        </w:rPr>
        <w:t>VNe</w:t>
      </w:r>
      <w:proofErr w:type="spellEnd"/>
      <w:r w:rsidRPr="00F804D9">
        <w:rPr>
          <w:rFonts w:ascii="Arial" w:hAnsi="Arial" w:cs="Arial"/>
        </w:rPr>
        <w:t xml:space="preserve"> ×C</w:t>
      </w:r>
    </w:p>
    <w:p w14:paraId="24891CE5" w14:textId="77777777" w:rsidR="00E67FEE" w:rsidRPr="00F804D9" w:rsidRDefault="00E67FEE" w:rsidP="00E67FEE">
      <w:pPr>
        <w:widowControl w:val="0"/>
        <w:tabs>
          <w:tab w:val="left" w:pos="851"/>
        </w:tabs>
        <w:spacing w:after="240" w:line="320" w:lineRule="exact"/>
        <w:jc w:val="both"/>
        <w:rPr>
          <w:rFonts w:ascii="Arial" w:hAnsi="Arial" w:cs="Arial"/>
        </w:rPr>
      </w:pPr>
      <w:r w:rsidRPr="00F804D9">
        <w:rPr>
          <w:rFonts w:ascii="Arial" w:hAnsi="Arial" w:cs="Arial"/>
        </w:rPr>
        <w:t>onde:</w:t>
      </w:r>
    </w:p>
    <w:p w14:paraId="3B264AF8" w14:textId="77777777" w:rsidR="00E67FEE" w:rsidRPr="00F804D9" w:rsidRDefault="00E67FEE" w:rsidP="00E67FEE">
      <w:pPr>
        <w:widowControl w:val="0"/>
        <w:tabs>
          <w:tab w:val="left" w:pos="851"/>
        </w:tabs>
        <w:spacing w:after="240" w:line="320" w:lineRule="exact"/>
        <w:jc w:val="both"/>
        <w:rPr>
          <w:rFonts w:ascii="Arial" w:hAnsi="Arial" w:cs="Arial"/>
        </w:rPr>
      </w:pPr>
      <w:proofErr w:type="spellStart"/>
      <w:r w:rsidRPr="00F804D9">
        <w:rPr>
          <w:rFonts w:ascii="Arial" w:hAnsi="Arial" w:cs="Arial"/>
        </w:rPr>
        <w:t>VNa</w:t>
      </w:r>
      <w:proofErr w:type="spellEnd"/>
      <w:r w:rsidRPr="00F804D9">
        <w:rPr>
          <w:rFonts w:ascii="Arial" w:hAnsi="Arial" w:cs="Arial"/>
        </w:rPr>
        <w:t xml:space="preserve"> = valor nominal atualizado calculado com </w:t>
      </w:r>
      <w:r w:rsidR="00276B24" w:rsidRPr="00F804D9">
        <w:rPr>
          <w:rFonts w:ascii="Arial" w:hAnsi="Arial" w:cs="Arial"/>
        </w:rPr>
        <w:t>8 (oito) casas decimais</w:t>
      </w:r>
      <w:r w:rsidRPr="00F804D9">
        <w:rPr>
          <w:rFonts w:ascii="Arial" w:hAnsi="Arial" w:cs="Arial"/>
        </w:rPr>
        <w:t xml:space="preserve">, sem arredondamento; </w:t>
      </w:r>
    </w:p>
    <w:p w14:paraId="4716D466" w14:textId="77777777" w:rsidR="00E67FEE" w:rsidRPr="00F804D9" w:rsidRDefault="00E67FEE" w:rsidP="00E67FEE">
      <w:pPr>
        <w:widowControl w:val="0"/>
        <w:tabs>
          <w:tab w:val="left" w:pos="851"/>
        </w:tabs>
        <w:spacing w:after="240" w:line="320" w:lineRule="exact"/>
        <w:jc w:val="both"/>
        <w:rPr>
          <w:rFonts w:ascii="Arial" w:hAnsi="Arial" w:cs="Arial"/>
        </w:rPr>
      </w:pPr>
      <w:proofErr w:type="spellStart"/>
      <w:r w:rsidRPr="00F804D9">
        <w:rPr>
          <w:rFonts w:ascii="Arial" w:hAnsi="Arial" w:cs="Arial"/>
        </w:rPr>
        <w:t>VNe</w:t>
      </w:r>
      <w:proofErr w:type="spellEnd"/>
      <w:r w:rsidRPr="00F804D9">
        <w:rPr>
          <w:rFonts w:ascii="Arial" w:hAnsi="Arial" w:cs="Arial"/>
        </w:rPr>
        <w:t xml:space="preserve"> = valor nominal da emissão ou saldo do valor nominal da debênture, informado/calculado com </w:t>
      </w:r>
      <w:r w:rsidR="00276B24" w:rsidRPr="00F804D9">
        <w:rPr>
          <w:rFonts w:ascii="Arial" w:hAnsi="Arial" w:cs="Arial"/>
        </w:rPr>
        <w:t>8 (oito) casas decimais</w:t>
      </w:r>
      <w:r w:rsidRPr="00F804D9">
        <w:rPr>
          <w:rFonts w:ascii="Arial" w:hAnsi="Arial" w:cs="Arial"/>
        </w:rPr>
        <w:t>, sem arredondamento;</w:t>
      </w:r>
    </w:p>
    <w:p w14:paraId="51DF31C2" w14:textId="28593815" w:rsidR="00E67FEE" w:rsidRDefault="00E67FEE" w:rsidP="00E67FEE">
      <w:pPr>
        <w:widowControl w:val="0"/>
        <w:tabs>
          <w:tab w:val="left" w:pos="851"/>
        </w:tabs>
        <w:spacing w:after="240" w:line="320" w:lineRule="exact"/>
        <w:jc w:val="both"/>
        <w:rPr>
          <w:rFonts w:ascii="Arial" w:hAnsi="Arial" w:cs="Arial"/>
        </w:rPr>
      </w:pPr>
      <w:r w:rsidRPr="00F804D9">
        <w:rPr>
          <w:rFonts w:ascii="Arial" w:hAnsi="Arial" w:cs="Arial"/>
        </w:rPr>
        <w:t>C = fator acumulado das variações mensais do índice utilizado, calculado com 8 (oito) casas decimais, sem arredondamento, apurado da seguinte forma:</w:t>
      </w:r>
    </w:p>
    <w:p w14:paraId="2766FDA6" w14:textId="77777777" w:rsidR="00DC09EC" w:rsidRDefault="00DC09EC" w:rsidP="00DC09EC">
      <w:pPr>
        <w:widowControl w:val="0"/>
        <w:tabs>
          <w:tab w:val="left" w:pos="851"/>
        </w:tabs>
        <w:spacing w:before="720" w:after="480" w:line="320" w:lineRule="exact"/>
        <w:ind w:right="57"/>
        <w:jc w:val="center"/>
        <w:rPr>
          <w:rFonts w:ascii="Arial" w:hAnsi="Arial" w:cs="Arial"/>
          <w:sz w:val="22"/>
          <w:szCs w:val="22"/>
        </w:rPr>
      </w:pPr>
      <m:oMathPara>
        <m:oMath>
          <m:r>
            <w:rPr>
              <w:rFonts w:ascii="Cambria Math" w:hAnsi="Cambria Math" w:cs="Arial"/>
              <w:sz w:val="22"/>
              <w:szCs w:val="22"/>
            </w:rPr>
            <m:t xml:space="preserve">C= </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n</m:t>
              </m:r>
            </m:sup>
            <m:e>
              <m:d>
                <m:dPr>
                  <m:begChr m:val="["/>
                  <m:endChr m:val="]"/>
                  <m:ctrlPr>
                    <w:rPr>
                      <w:rFonts w:ascii="Cambria Math" w:hAnsi="Cambria Math" w:cs="Arial"/>
                      <w:i/>
                      <w:sz w:val="22"/>
                      <w:szCs w:val="22"/>
                    </w:rPr>
                  </m:ctrlPr>
                </m:dPr>
                <m:e>
                  <w:bookmarkStart w:id="13" w:name="_Hlk526528826"/>
                  <m:sSup>
                    <m:sSupPr>
                      <m:ctrlPr>
                        <w:rPr>
                          <w:rFonts w:ascii="Cambria Math" w:hAnsi="Cambria Math" w:cs="Arial"/>
                          <w:i/>
                          <w:sz w:val="22"/>
                          <w:szCs w:val="22"/>
                        </w:rPr>
                      </m:ctrlPr>
                    </m:sSupPr>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NI</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NI</m:t>
                                  </m:r>
                                </m:e>
                                <m:sub>
                                  <m:r>
                                    <w:rPr>
                                      <w:rFonts w:ascii="Cambria Math" w:hAnsi="Cambria Math" w:cs="Arial"/>
                                      <w:sz w:val="22"/>
                                      <w:szCs w:val="22"/>
                                    </w:rPr>
                                    <m:t>k-1</m:t>
                                  </m:r>
                                </m:sub>
                              </m:sSub>
                            </m:den>
                          </m:f>
                        </m:e>
                      </m:d>
                    </m:e>
                    <m:sup>
                      <m:f>
                        <m:fPr>
                          <m:ctrlPr>
                            <w:rPr>
                              <w:rFonts w:ascii="Cambria Math" w:hAnsi="Cambria Math" w:cs="Arial"/>
                              <w:i/>
                              <w:sz w:val="22"/>
                              <w:szCs w:val="22"/>
                            </w:rPr>
                          </m:ctrlPr>
                        </m:fPr>
                        <m:num>
                          <m:r>
                            <w:rPr>
                              <w:rFonts w:ascii="Cambria Math" w:hAnsi="Cambria Math" w:cs="Arial"/>
                              <w:sz w:val="22"/>
                              <w:szCs w:val="22"/>
                            </w:rPr>
                            <m:t>dup</m:t>
                          </m:r>
                        </m:num>
                        <m:den>
                          <m:r>
                            <w:rPr>
                              <w:rFonts w:ascii="Cambria Math" w:hAnsi="Cambria Math" w:cs="Arial"/>
                              <w:sz w:val="22"/>
                              <w:szCs w:val="22"/>
                            </w:rPr>
                            <m:t>dut</m:t>
                          </m:r>
                        </m:den>
                      </m:f>
                    </m:sup>
                  </m:sSup>
                  <w:bookmarkEnd w:id="13"/>
                </m:e>
              </m:d>
            </m:e>
          </m:nary>
        </m:oMath>
      </m:oMathPara>
    </w:p>
    <w:p w14:paraId="68CFB659" w14:textId="77777777" w:rsidR="00DC09EC" w:rsidRDefault="00DC09EC" w:rsidP="00C43B19">
      <w:pPr>
        <w:pStyle w:val="BodyText21"/>
        <w:tabs>
          <w:tab w:val="left" w:pos="851"/>
        </w:tabs>
        <w:autoSpaceDE/>
        <w:autoSpaceDN/>
        <w:adjustRightInd/>
        <w:spacing w:after="240" w:line="320" w:lineRule="exact"/>
      </w:pPr>
      <w:r>
        <w:t>onde:</w:t>
      </w:r>
      <w:r>
        <w:tab/>
      </w:r>
    </w:p>
    <w:p w14:paraId="039362B5" w14:textId="77777777" w:rsidR="00DC09EC" w:rsidRDefault="00DC09EC" w:rsidP="00DC09EC">
      <w:pPr>
        <w:widowControl w:val="0"/>
        <w:tabs>
          <w:tab w:val="left" w:pos="851"/>
        </w:tabs>
        <w:spacing w:after="240" w:line="320" w:lineRule="exact"/>
        <w:jc w:val="both"/>
        <w:rPr>
          <w:rFonts w:ascii="Arial" w:hAnsi="Arial" w:cs="Arial"/>
        </w:rPr>
      </w:pPr>
      <w:r>
        <w:rPr>
          <w:rFonts w:ascii="Arial" w:hAnsi="Arial" w:cs="Arial"/>
        </w:rPr>
        <w:t>n = número total de índices considerados na atualização do ativo, sendo “n” um número inteiro;</w:t>
      </w:r>
    </w:p>
    <w:p w14:paraId="483E5C39" w14:textId="77777777" w:rsidR="00DC09EC" w:rsidRDefault="00DC09EC" w:rsidP="00DC09EC">
      <w:pPr>
        <w:widowControl w:val="0"/>
        <w:tabs>
          <w:tab w:val="left" w:pos="851"/>
        </w:tabs>
        <w:spacing w:after="240" w:line="320" w:lineRule="exact"/>
        <w:jc w:val="both"/>
        <w:rPr>
          <w:rFonts w:ascii="Arial" w:hAnsi="Arial" w:cs="Arial"/>
        </w:rPr>
      </w:pPr>
      <w:proofErr w:type="spellStart"/>
      <w:r>
        <w:rPr>
          <w:rFonts w:ascii="Arial" w:hAnsi="Arial" w:cs="Arial"/>
        </w:rPr>
        <w:t>NIk</w:t>
      </w:r>
      <w:proofErr w:type="spellEnd"/>
      <w:r>
        <w:rPr>
          <w:rFonts w:ascii="Arial" w:hAnsi="Arial" w:cs="Arial"/>
        </w:rPr>
        <w:t xml:space="preserve"> = valor do número-índice divulgado no mês imediatamente anterior ao mês da Data de Pagamento;</w:t>
      </w:r>
    </w:p>
    <w:p w14:paraId="1B64BF77" w14:textId="77777777" w:rsidR="00DC09EC" w:rsidRDefault="00DC09EC" w:rsidP="00DC09EC">
      <w:pPr>
        <w:widowControl w:val="0"/>
        <w:tabs>
          <w:tab w:val="left" w:pos="851"/>
        </w:tabs>
        <w:spacing w:after="240" w:line="320" w:lineRule="exact"/>
        <w:jc w:val="both"/>
        <w:rPr>
          <w:rFonts w:ascii="Arial" w:hAnsi="Arial" w:cs="Arial"/>
        </w:rPr>
      </w:pPr>
      <w:r>
        <w:rPr>
          <w:rFonts w:ascii="Arial" w:hAnsi="Arial" w:cs="Arial"/>
        </w:rPr>
        <w:t>NIk-1 = valor do número-índice divulgado no mês anterior ao mês “k”;</w:t>
      </w:r>
    </w:p>
    <w:p w14:paraId="0311FA06" w14:textId="77777777" w:rsidR="00DC09EC" w:rsidRDefault="00DC09EC" w:rsidP="00DC09EC">
      <w:pPr>
        <w:widowControl w:val="0"/>
        <w:tabs>
          <w:tab w:val="left" w:pos="851"/>
        </w:tabs>
        <w:spacing w:after="240" w:line="320" w:lineRule="exact"/>
        <w:jc w:val="both"/>
        <w:rPr>
          <w:rFonts w:ascii="Arial" w:hAnsi="Arial" w:cs="Arial"/>
        </w:rPr>
      </w:pPr>
      <w:proofErr w:type="spellStart"/>
      <w:r>
        <w:rPr>
          <w:rFonts w:ascii="Arial" w:hAnsi="Arial" w:cs="Arial"/>
        </w:rPr>
        <w:t>dup</w:t>
      </w:r>
      <w:proofErr w:type="spellEnd"/>
      <w:r>
        <w:rPr>
          <w:rFonts w:ascii="Arial" w:hAnsi="Arial" w:cs="Arial"/>
        </w:rPr>
        <w:t xml:space="preserve"> = número de Dias Úteis entre a primeira data de integralização, ou última Data de Pagamento das Debêntures indicada na tabela constante do Anexo I à presente Escritura, conforme o caso, e a data de cálculo, sendo "</w:t>
      </w:r>
      <w:proofErr w:type="spellStart"/>
      <w:r>
        <w:rPr>
          <w:rFonts w:ascii="Arial" w:hAnsi="Arial" w:cs="Arial"/>
        </w:rPr>
        <w:t>dup</w:t>
      </w:r>
      <w:proofErr w:type="spellEnd"/>
      <w:r>
        <w:rPr>
          <w:rFonts w:ascii="Arial" w:hAnsi="Arial" w:cs="Arial"/>
        </w:rPr>
        <w:t>" um número inteiro;</w:t>
      </w:r>
    </w:p>
    <w:p w14:paraId="63B157B9" w14:textId="77777777" w:rsidR="00DC09EC" w:rsidRDefault="00DC09EC" w:rsidP="00DC09EC">
      <w:pPr>
        <w:pStyle w:val="BodyText21"/>
        <w:widowControl/>
        <w:autoSpaceDE/>
        <w:adjustRightInd/>
      </w:pPr>
      <w:proofErr w:type="spellStart"/>
      <w:r>
        <w:t>dut</w:t>
      </w:r>
      <w:proofErr w:type="spellEnd"/>
      <w:r>
        <w:t xml:space="preserve"> = número de Dias Úteis contidos entre a Data de Emissão (para a primeira data de atualização) ou a última Data de Pagamento (para as demais datas de atualização) e a próxima Data de Pagamento indicada na tabela constante do Anexo I à presente Escritura, sendo "</w:t>
      </w:r>
      <w:proofErr w:type="spellStart"/>
      <w:r>
        <w:t>dut</w:t>
      </w:r>
      <w:proofErr w:type="spellEnd"/>
      <w:r>
        <w:t>" um número inteiro.</w:t>
      </w:r>
    </w:p>
    <w:p w14:paraId="24EB0E65" w14:textId="77777777" w:rsidR="00DC09EC" w:rsidRDefault="00DC09EC" w:rsidP="00DC09EC">
      <w:pPr>
        <w:widowControl w:val="0"/>
        <w:tabs>
          <w:tab w:val="left" w:pos="851"/>
        </w:tabs>
        <w:spacing w:after="240" w:line="320" w:lineRule="exact"/>
        <w:jc w:val="both"/>
        <w:rPr>
          <w:rFonts w:ascii="Arial" w:hAnsi="Arial" w:cs="Arial"/>
        </w:rPr>
      </w:pPr>
    </w:p>
    <w:p w14:paraId="257F401C" w14:textId="00039801" w:rsidR="00DC09EC" w:rsidRDefault="00DC09EC" w:rsidP="00DC09EC">
      <w:pPr>
        <w:widowControl w:val="0"/>
        <w:tabs>
          <w:tab w:val="left" w:pos="851"/>
        </w:tabs>
        <w:spacing w:after="240" w:line="320" w:lineRule="exact"/>
        <w:jc w:val="both"/>
        <w:rPr>
          <w:rFonts w:ascii="Arial" w:hAnsi="Arial" w:cs="Arial"/>
        </w:rPr>
      </w:pPr>
      <w:r>
        <w:rPr>
          <w:rFonts w:ascii="Arial" w:hAnsi="Arial" w:cs="Arial"/>
        </w:rPr>
        <w:t xml:space="preserve">As Datas de Pagamentos significam as datas listadas na coluna Data(s) de Pagamento da tabela constante no Anexo I à presente Escritura de Emissão </w:t>
      </w:r>
    </w:p>
    <w:p w14:paraId="678ECEC5" w14:textId="77777777" w:rsidR="004F42A6" w:rsidRPr="00F804D9" w:rsidRDefault="004F42A6" w:rsidP="002931BF">
      <w:pPr>
        <w:pStyle w:val="BodyText21"/>
        <w:widowControl/>
        <w:autoSpaceDE/>
        <w:autoSpaceDN/>
        <w:adjustRightInd/>
      </w:pPr>
    </w:p>
    <w:p w14:paraId="0FC7FC75" w14:textId="532796FD" w:rsidR="00E67FEE" w:rsidRPr="00F804D9" w:rsidRDefault="00E67FEE" w:rsidP="00AB6F7B">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Caso, no mês de atualização, o IPCA/IBGE não esteja ainda disponível, será utilizada a sua última variação disponível.</w:t>
      </w:r>
    </w:p>
    <w:p w14:paraId="062CC942" w14:textId="30D84665" w:rsidR="00E67FEE" w:rsidRPr="00F804D9" w:rsidRDefault="00E67FEE" w:rsidP="00565B56">
      <w:pPr>
        <w:widowControl w:val="0"/>
        <w:spacing w:after="240" w:line="320" w:lineRule="exact"/>
        <w:jc w:val="both"/>
        <w:rPr>
          <w:rFonts w:ascii="Arial" w:hAnsi="Arial" w:cs="Arial"/>
        </w:rPr>
      </w:pPr>
      <w:r w:rsidRPr="00F804D9">
        <w:rPr>
          <w:rFonts w:ascii="Arial" w:hAnsi="Arial" w:cs="Arial"/>
          <w:b/>
        </w:rPr>
        <w:lastRenderedPageBreak/>
        <w:t>4.2.2.</w:t>
      </w:r>
      <w:r w:rsidR="0086697C" w:rsidRPr="00F804D9">
        <w:rPr>
          <w:rFonts w:ascii="Arial" w:hAnsi="Arial" w:cs="Arial"/>
          <w:b/>
        </w:rPr>
        <w:t>1</w:t>
      </w:r>
      <w:r w:rsidRPr="00F804D9">
        <w:rPr>
          <w:rFonts w:ascii="Arial" w:hAnsi="Arial" w:cs="Arial"/>
        </w:rPr>
        <w:t xml:space="preserve"> O fator resultante da expressão, abaixo, é considerado com 8 (oito) casas decimais, sem arredondamento.</w:t>
      </w:r>
    </w:p>
    <w:p w14:paraId="2C93E817" w14:textId="4AFB0AB0" w:rsidR="00E67FEE" w:rsidRPr="00F804D9" w:rsidRDefault="00206C84" w:rsidP="00206C84">
      <w:pPr>
        <w:widowControl w:val="0"/>
        <w:tabs>
          <w:tab w:val="left" w:pos="851"/>
        </w:tabs>
        <w:spacing w:after="240" w:line="320" w:lineRule="exact"/>
        <w:jc w:val="center"/>
        <w:rPr>
          <w:rFonts w:ascii="Arial" w:hAnsi="Arial" w:cs="Arial"/>
          <w:u w:val="single"/>
        </w:rPr>
      </w:pPr>
      <m:oMathPara>
        <m:oMath>
          <m:r>
            <m:rPr>
              <m:sty m:val="p"/>
            </m:rPr>
            <w:rPr>
              <w:rFonts w:ascii="Cambria Math" w:hAnsi="Cambria Math" w:cs="Arial"/>
              <w:u w:val="single"/>
            </w:rPr>
            <w:br/>
          </m:r>
        </m:oMath>
        <m:oMath>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bdr w:val="none" w:sz="0" w:space="0" w:color="auto" w:frame="1"/>
                        </w:rPr>
                        <m:t>NI</m:t>
                      </m:r>
                    </m:e>
                    <m:sub>
                      <m:r>
                        <w:rPr>
                          <w:rFonts w:ascii="Cambria Math" w:hAnsi="Cambria Math" w:cs="Arial"/>
                          <w:sz w:val="22"/>
                          <w:szCs w:val="22"/>
                          <w:bdr w:val="none" w:sz="0" w:space="0" w:color="auto" w:frame="1"/>
                        </w:rPr>
                        <m:t>k</m:t>
                      </m:r>
                    </m:sub>
                  </m:sSub>
                </m:num>
                <m:den>
                  <m:sSub>
                    <m:sSubPr>
                      <m:ctrlPr>
                        <w:rPr>
                          <w:rFonts w:ascii="Cambria Math" w:hAnsi="Cambria Math" w:cs="Arial"/>
                          <w:i/>
                          <w:sz w:val="22"/>
                          <w:szCs w:val="22"/>
                        </w:rPr>
                      </m:ctrlPr>
                    </m:sSubPr>
                    <m:e>
                      <m:r>
                        <w:rPr>
                          <w:rFonts w:ascii="Cambria Math" w:hAnsi="Cambria Math" w:cs="Arial"/>
                          <w:sz w:val="22"/>
                          <w:szCs w:val="22"/>
                          <w:bdr w:val="none" w:sz="0" w:space="0" w:color="auto" w:frame="1"/>
                        </w:rPr>
                        <m:t>NI</m:t>
                      </m:r>
                    </m:e>
                    <m:sub>
                      <m:r>
                        <w:rPr>
                          <w:rFonts w:ascii="Cambria Math" w:hAnsi="Cambria Math" w:cs="Arial"/>
                          <w:sz w:val="22"/>
                          <w:szCs w:val="22"/>
                          <w:bdr w:val="none" w:sz="0" w:space="0" w:color="auto" w:frame="1"/>
                        </w:rPr>
                        <m:t>k-1</m:t>
                      </m:r>
                    </m:sub>
                  </m:sSub>
                </m:den>
              </m:f>
            </m:e>
          </m:d>
        </m:oMath>
      </m:oMathPara>
    </w:p>
    <w:p w14:paraId="553110F2" w14:textId="77777777" w:rsidR="00206C84" w:rsidRPr="00F804D9" w:rsidRDefault="00206C84" w:rsidP="002931BF">
      <w:pPr>
        <w:widowControl w:val="0"/>
        <w:tabs>
          <w:tab w:val="left" w:pos="851"/>
        </w:tabs>
        <w:spacing w:after="240" w:line="320" w:lineRule="exact"/>
        <w:jc w:val="center"/>
        <w:rPr>
          <w:rFonts w:ascii="Arial" w:hAnsi="Arial" w:cs="Arial"/>
          <w:u w:val="single"/>
        </w:rPr>
      </w:pPr>
    </w:p>
    <w:p w14:paraId="413B8F1A" w14:textId="1BD5E67E" w:rsidR="00E67FEE" w:rsidRPr="00F804D9" w:rsidRDefault="00E67FEE" w:rsidP="00565B56">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No caso de indisponibilidade temporária do IPCA/IBGE quando do pagamento de qualquer obrigação pecuniária prevista nesta Escritura de Emissão, será utilizada, em sua substituição, o último IPCA/IBGE divulgado, calculado </w:t>
      </w:r>
      <w:r w:rsidRPr="00F804D9">
        <w:rPr>
          <w:rFonts w:ascii="Arial" w:hAnsi="Arial" w:cs="Arial"/>
          <w:i/>
        </w:rPr>
        <w:t xml:space="preserve">pro rata </w:t>
      </w:r>
      <w:proofErr w:type="spellStart"/>
      <w:r w:rsidRPr="00F804D9">
        <w:rPr>
          <w:rFonts w:ascii="Arial" w:hAnsi="Arial" w:cs="Arial"/>
          <w:i/>
        </w:rPr>
        <w:t>temporis</w:t>
      </w:r>
      <w:proofErr w:type="spellEnd"/>
      <w:r w:rsidRPr="00F804D9">
        <w:rPr>
          <w:rFonts w:ascii="Arial" w:hAnsi="Arial" w:cs="Arial"/>
        </w:rPr>
        <w:t xml:space="preserve"> por </w:t>
      </w:r>
      <w:r w:rsidR="00DC09EC">
        <w:rPr>
          <w:rFonts w:ascii="Arial" w:hAnsi="Arial" w:cs="Arial"/>
        </w:rPr>
        <w:t>Dias Úteis</w:t>
      </w:r>
      <w:r w:rsidRPr="00F804D9">
        <w:rPr>
          <w:rFonts w:ascii="Arial" w:hAnsi="Arial" w:cs="Arial"/>
        </w:rPr>
        <w:t>, porém, não cabendo, quando da divulgação do IPCA/IBGE devido, quaisquer compensações financeiras, tanto por parte da Emissora quanto dos Debenturistas.</w:t>
      </w:r>
    </w:p>
    <w:p w14:paraId="24ED9CA2" w14:textId="42273A13" w:rsidR="00E67FEE" w:rsidRPr="00F804D9" w:rsidRDefault="00E67FEE">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Na ausência de apuração e/ou divulgação do número-índice por prazo superior a 30 (trinta) </w:t>
      </w:r>
      <w:r w:rsidR="00A37361" w:rsidRPr="00F804D9">
        <w:rPr>
          <w:rFonts w:ascii="Arial" w:hAnsi="Arial" w:cs="Arial"/>
        </w:rPr>
        <w:t>Dias Úteis</w:t>
      </w:r>
      <w:r w:rsidRPr="00F804D9">
        <w:rPr>
          <w:rFonts w:ascii="Arial" w:hAnsi="Arial" w:cs="Arial"/>
        </w:rPr>
        <w:t xml:space="preserve"> após a data esperada para sua divulgação, ou, ainda, no caso de sua extinção ou por imposição legal ou determinação judicial, o IPCA/IBGE deverá ser substituído pelo substituto determinado legalmente para tanto. No caso de não haver o substituto legal do IPCA/IBGE, o Agente Fiduciário deverá convocar </w:t>
      </w:r>
      <w:r w:rsidR="00D2644D" w:rsidRPr="00F804D9">
        <w:rPr>
          <w:rFonts w:ascii="Arial" w:hAnsi="Arial" w:cs="Arial"/>
        </w:rPr>
        <w:t>Assembleia Geral de Titulares de Debêntures</w:t>
      </w:r>
      <w:r w:rsidR="00E67107" w:rsidRPr="00F804D9">
        <w:rPr>
          <w:rFonts w:ascii="Arial" w:hAnsi="Arial" w:cs="Arial"/>
        </w:rPr>
        <w:t>, abaixo definida</w:t>
      </w:r>
      <w:r w:rsidRPr="00F804D9">
        <w:rPr>
          <w:rFonts w:ascii="Arial" w:hAnsi="Arial" w:cs="Arial"/>
        </w:rPr>
        <w:t>. Até a deliberação desse parâmetro, será utilizado, para o cálculo do valor de quaisquer obrigações previstas nesta Escritura de Emissão, o último número-índice divulgado.</w:t>
      </w:r>
    </w:p>
    <w:p w14:paraId="4A9EB191" w14:textId="4BAF51DA" w:rsidR="00F75D36" w:rsidRPr="00F804D9" w:rsidRDefault="00E67FEE" w:rsidP="00565B56">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Na </w:t>
      </w:r>
      <w:r w:rsidR="00E67107" w:rsidRPr="00F804D9">
        <w:rPr>
          <w:rFonts w:ascii="Arial" w:hAnsi="Arial" w:cs="Arial"/>
        </w:rPr>
        <w:t>Assembleia Geral de Titulares de Debêntures, abaixo definida,</w:t>
      </w:r>
      <w:r w:rsidRPr="00F804D9">
        <w:rPr>
          <w:rFonts w:ascii="Arial" w:hAnsi="Arial" w:cs="Arial"/>
        </w:rPr>
        <w:t xml:space="preserve"> convocada nos termos do item anterior, a Emissora apresentará 2 (dois) números-índices para que os Debenturistas decidam, por maioria</w:t>
      </w:r>
      <w:r w:rsidR="00A37361" w:rsidRPr="00F804D9">
        <w:rPr>
          <w:rFonts w:ascii="Arial" w:hAnsi="Arial" w:cs="Arial"/>
        </w:rPr>
        <w:t xml:space="preserve"> simples</w:t>
      </w:r>
      <w:r w:rsidRPr="00F804D9">
        <w:rPr>
          <w:rFonts w:ascii="Arial" w:hAnsi="Arial" w:cs="Arial"/>
        </w:rPr>
        <w:t xml:space="preserve"> dos votos, qual desses números-</w:t>
      </w:r>
      <w:r w:rsidR="00360B9B" w:rsidRPr="00F804D9">
        <w:rPr>
          <w:rFonts w:ascii="Arial" w:hAnsi="Arial" w:cs="Arial"/>
        </w:rPr>
        <w:t>índice</w:t>
      </w:r>
      <w:r w:rsidRPr="00F804D9">
        <w:rPr>
          <w:rFonts w:ascii="Arial" w:hAnsi="Arial" w:cs="Arial"/>
        </w:rPr>
        <w:t xml:space="preserve"> deverá substituir o IPCA/IBGE.</w:t>
      </w:r>
    </w:p>
    <w:p w14:paraId="450EE2CA" w14:textId="77F84078" w:rsidR="00461258" w:rsidRPr="00F804D9" w:rsidRDefault="00F75D36" w:rsidP="00461258">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u w:val="single"/>
        </w:rPr>
        <w:t>Juros Remuneratórios</w:t>
      </w:r>
      <w:r w:rsidRPr="00F804D9">
        <w:rPr>
          <w:rFonts w:ascii="Arial" w:hAnsi="Arial" w:cs="Arial"/>
          <w:smallCaps/>
        </w:rPr>
        <w:t xml:space="preserve">. </w:t>
      </w:r>
      <w:r w:rsidR="00A91278" w:rsidRPr="00F804D9">
        <w:rPr>
          <w:rFonts w:ascii="Arial" w:hAnsi="Arial" w:cs="Arial"/>
        </w:rPr>
        <w:t>A partir da</w:t>
      </w:r>
      <w:r w:rsidR="00AD62FC" w:rsidRPr="00F804D9">
        <w:rPr>
          <w:rFonts w:ascii="Arial" w:hAnsi="Arial" w:cs="Arial"/>
        </w:rPr>
        <w:t xml:space="preserve"> primeira </w:t>
      </w:r>
      <w:r w:rsidR="00E45EC9" w:rsidRPr="00F804D9">
        <w:rPr>
          <w:rFonts w:ascii="Arial" w:hAnsi="Arial" w:cs="Arial"/>
        </w:rPr>
        <w:t>d</w:t>
      </w:r>
      <w:r w:rsidR="00AD62FC" w:rsidRPr="00F804D9">
        <w:rPr>
          <w:rFonts w:ascii="Arial" w:hAnsi="Arial" w:cs="Arial"/>
        </w:rPr>
        <w:t xml:space="preserve">ata de </w:t>
      </w:r>
      <w:r w:rsidR="00E45EC9" w:rsidRPr="00F804D9">
        <w:rPr>
          <w:rFonts w:ascii="Arial" w:hAnsi="Arial" w:cs="Arial"/>
        </w:rPr>
        <w:t>i</w:t>
      </w:r>
      <w:r w:rsidR="00AD62FC" w:rsidRPr="00F804D9">
        <w:rPr>
          <w:rFonts w:ascii="Arial" w:hAnsi="Arial" w:cs="Arial"/>
        </w:rPr>
        <w:t>ntegralização</w:t>
      </w:r>
      <w:r w:rsidR="00A91278" w:rsidRPr="00F804D9">
        <w:rPr>
          <w:rFonts w:ascii="Arial" w:hAnsi="Arial" w:cs="Arial"/>
        </w:rPr>
        <w:t>, sobre o Valor Nominal Unitário das Debêntures</w:t>
      </w:r>
      <w:r w:rsidR="00360B9B" w:rsidRPr="00F804D9">
        <w:rPr>
          <w:rFonts w:ascii="Arial" w:hAnsi="Arial" w:cs="Arial"/>
        </w:rPr>
        <w:t xml:space="preserve"> atualizado</w:t>
      </w:r>
      <w:r w:rsidR="00A91278" w:rsidRPr="00F804D9">
        <w:rPr>
          <w:rFonts w:ascii="Arial" w:hAnsi="Arial" w:cs="Arial"/>
        </w:rPr>
        <w:t xml:space="preserve">, incidirão juros remuneratórios equivalentes a </w:t>
      </w:r>
      <w:r w:rsidR="00592930" w:rsidRPr="00F804D9">
        <w:rPr>
          <w:rFonts w:ascii="Arial" w:hAnsi="Arial" w:cs="Arial"/>
        </w:rPr>
        <w:t>9,00</w:t>
      </w:r>
      <w:r w:rsidR="00A91278" w:rsidRPr="00F804D9">
        <w:rPr>
          <w:rFonts w:ascii="Arial" w:hAnsi="Arial" w:cs="Arial"/>
        </w:rPr>
        <w:t>% (</w:t>
      </w:r>
      <w:r w:rsidR="00592930" w:rsidRPr="00F804D9">
        <w:rPr>
          <w:rFonts w:ascii="Arial" w:hAnsi="Arial" w:cs="Arial"/>
        </w:rPr>
        <w:t>nove inteiros por cento</w:t>
      </w:r>
      <w:r w:rsidR="00A91278" w:rsidRPr="00F804D9">
        <w:rPr>
          <w:rFonts w:ascii="Arial" w:hAnsi="Arial" w:cs="Arial"/>
        </w:rPr>
        <w:t xml:space="preserve">) </w:t>
      </w:r>
      <w:r w:rsidR="00461258" w:rsidRPr="00F804D9">
        <w:rPr>
          <w:rFonts w:ascii="Arial" w:hAnsi="Arial" w:cs="Arial"/>
        </w:rPr>
        <w:t xml:space="preserve">ao ano, calculados de forma exponencial e cumulativa </w:t>
      </w:r>
      <w:r w:rsidR="00461258" w:rsidRPr="00F804D9">
        <w:rPr>
          <w:rFonts w:ascii="Arial" w:hAnsi="Arial" w:cs="Arial"/>
          <w:i/>
        </w:rPr>
        <w:t xml:space="preserve">pro rata </w:t>
      </w:r>
      <w:proofErr w:type="spellStart"/>
      <w:r w:rsidR="00461258" w:rsidRPr="00F804D9">
        <w:rPr>
          <w:rFonts w:ascii="Arial" w:hAnsi="Arial" w:cs="Arial"/>
          <w:i/>
        </w:rPr>
        <w:t>temporis</w:t>
      </w:r>
      <w:proofErr w:type="spellEnd"/>
      <w:r w:rsidR="00461258" w:rsidRPr="00F804D9">
        <w:rPr>
          <w:rFonts w:ascii="Arial" w:hAnsi="Arial" w:cs="Arial"/>
        </w:rPr>
        <w:t xml:space="preserve"> por </w:t>
      </w:r>
      <w:r w:rsidR="00DC09EC">
        <w:rPr>
          <w:rFonts w:ascii="Arial" w:hAnsi="Arial" w:cs="Arial"/>
        </w:rPr>
        <w:t>Dias Úteis</w:t>
      </w:r>
      <w:r w:rsidR="007023B8" w:rsidRPr="00F804D9">
        <w:rPr>
          <w:rFonts w:ascii="Arial" w:hAnsi="Arial" w:cs="Arial"/>
        </w:rPr>
        <w:t xml:space="preserve"> </w:t>
      </w:r>
      <w:r w:rsidR="00461258" w:rsidRPr="00F804D9">
        <w:rPr>
          <w:rFonts w:ascii="Arial" w:hAnsi="Arial" w:cs="Arial"/>
        </w:rPr>
        <w:t>decorridos ("</w:t>
      </w:r>
      <w:r w:rsidR="00ED0D49" w:rsidRPr="00F804D9">
        <w:rPr>
          <w:rFonts w:ascii="Arial" w:hAnsi="Arial" w:cs="Arial"/>
          <w:u w:val="single"/>
        </w:rPr>
        <w:t>Juros Remuneratórios das Debêntures</w:t>
      </w:r>
      <w:r w:rsidR="00461258" w:rsidRPr="00F804D9">
        <w:rPr>
          <w:rFonts w:ascii="Arial" w:hAnsi="Arial" w:cs="Arial"/>
        </w:rPr>
        <w:t>") e calculados conforme fórmula abaixo:</w:t>
      </w:r>
    </w:p>
    <w:p w14:paraId="671F346D" w14:textId="682C088B" w:rsidR="00A435A7" w:rsidRPr="00F804D9" w:rsidRDefault="00A435A7" w:rsidP="00A435A7">
      <w:pPr>
        <w:widowControl w:val="0"/>
        <w:tabs>
          <w:tab w:val="left" w:pos="851"/>
        </w:tabs>
        <w:spacing w:after="240" w:line="320" w:lineRule="exact"/>
        <w:jc w:val="both"/>
        <w:rPr>
          <w:rFonts w:ascii="Arial" w:hAnsi="Arial" w:cs="Arial"/>
        </w:rPr>
      </w:pPr>
      <m:oMathPara>
        <m:oMath>
          <m:r>
            <w:rPr>
              <w:rFonts w:ascii="Cambria Math" w:hAnsi="Cambria Math" w:cs="Arial"/>
            </w:rPr>
            <m:t>J = VNa x (Fator Juros - 1)</m:t>
          </m:r>
        </m:oMath>
      </m:oMathPara>
    </w:p>
    <w:p w14:paraId="332B19A8" w14:textId="77777777" w:rsidR="0029651C" w:rsidRPr="00F804D9" w:rsidRDefault="0029651C" w:rsidP="00461258">
      <w:pPr>
        <w:widowControl w:val="0"/>
        <w:tabs>
          <w:tab w:val="left" w:pos="851"/>
        </w:tabs>
        <w:spacing w:after="240" w:line="320" w:lineRule="exact"/>
        <w:jc w:val="both"/>
        <w:rPr>
          <w:rFonts w:ascii="Arial" w:hAnsi="Arial" w:cs="Arial"/>
        </w:rPr>
      </w:pPr>
      <w:r w:rsidRPr="00F804D9">
        <w:rPr>
          <w:rFonts w:ascii="Arial" w:hAnsi="Arial" w:cs="Arial"/>
        </w:rPr>
        <w:t xml:space="preserve">Onde: </w:t>
      </w:r>
    </w:p>
    <w:p w14:paraId="178416A1" w14:textId="7C50B534" w:rsidR="0029651C" w:rsidRPr="00F804D9" w:rsidRDefault="0029651C" w:rsidP="00461258">
      <w:pPr>
        <w:widowControl w:val="0"/>
        <w:tabs>
          <w:tab w:val="left" w:pos="851"/>
        </w:tabs>
        <w:spacing w:after="240" w:line="320" w:lineRule="exact"/>
        <w:jc w:val="both"/>
        <w:rPr>
          <w:rFonts w:ascii="Arial" w:hAnsi="Arial" w:cs="Arial"/>
        </w:rPr>
      </w:pPr>
      <w:r w:rsidRPr="00F804D9">
        <w:rPr>
          <w:rFonts w:ascii="Arial" w:hAnsi="Arial" w:cs="Arial"/>
        </w:rPr>
        <w:t>J= valor dos juros remuneratórios devidos no final do i-</w:t>
      </w:r>
      <w:proofErr w:type="spellStart"/>
      <w:r w:rsidRPr="00F804D9">
        <w:rPr>
          <w:rFonts w:ascii="Arial" w:hAnsi="Arial" w:cs="Arial"/>
        </w:rPr>
        <w:t>ésimo</w:t>
      </w:r>
      <w:proofErr w:type="spellEnd"/>
      <w:r w:rsidRPr="00F804D9">
        <w:rPr>
          <w:rFonts w:ascii="Arial" w:hAnsi="Arial" w:cs="Arial"/>
        </w:rPr>
        <w:t xml:space="preserve"> Período de Capitalização (conforme abaixo definido), calculado com 8 (oito) casas decimais sem arredondamento; </w:t>
      </w:r>
    </w:p>
    <w:p w14:paraId="4164D4BD" w14:textId="41947F80" w:rsidR="0029651C" w:rsidRPr="00F804D9" w:rsidRDefault="0029651C" w:rsidP="00461258">
      <w:pPr>
        <w:widowControl w:val="0"/>
        <w:tabs>
          <w:tab w:val="left" w:pos="851"/>
        </w:tabs>
        <w:spacing w:after="240" w:line="320" w:lineRule="exact"/>
        <w:jc w:val="both"/>
        <w:rPr>
          <w:rFonts w:ascii="Arial" w:hAnsi="Arial" w:cs="Arial"/>
        </w:rPr>
      </w:pPr>
      <w:proofErr w:type="spellStart"/>
      <w:r w:rsidRPr="00F804D9">
        <w:rPr>
          <w:rFonts w:ascii="Arial" w:hAnsi="Arial" w:cs="Arial"/>
        </w:rPr>
        <w:t>VN</w:t>
      </w:r>
      <w:r w:rsidR="002C1C27" w:rsidRPr="00F804D9">
        <w:rPr>
          <w:rFonts w:ascii="Arial" w:hAnsi="Arial" w:cs="Arial"/>
          <w:vertAlign w:val="subscript"/>
        </w:rPr>
        <w:t>a</w:t>
      </w:r>
      <w:proofErr w:type="spellEnd"/>
      <w:r w:rsidRPr="00F804D9">
        <w:rPr>
          <w:rFonts w:ascii="Arial" w:hAnsi="Arial" w:cs="Arial"/>
        </w:rPr>
        <w:t xml:space="preserve"> =</w:t>
      </w:r>
      <w:r w:rsidR="00AD62FC" w:rsidRPr="00F804D9">
        <w:rPr>
          <w:rFonts w:ascii="Arial" w:hAnsi="Arial" w:cs="Arial"/>
        </w:rPr>
        <w:t>Conforme definido acima</w:t>
      </w:r>
      <w:r w:rsidRPr="00F804D9">
        <w:rPr>
          <w:rFonts w:ascii="Arial" w:hAnsi="Arial" w:cs="Arial"/>
        </w:rPr>
        <w:t xml:space="preserve">; </w:t>
      </w:r>
    </w:p>
    <w:p w14:paraId="54421D9E" w14:textId="77777777" w:rsidR="0029651C" w:rsidRPr="00F804D9" w:rsidRDefault="0029651C" w:rsidP="00461258">
      <w:pPr>
        <w:widowControl w:val="0"/>
        <w:tabs>
          <w:tab w:val="left" w:pos="851"/>
        </w:tabs>
        <w:spacing w:after="240" w:line="320" w:lineRule="exact"/>
        <w:jc w:val="both"/>
        <w:rPr>
          <w:rFonts w:ascii="Arial" w:hAnsi="Arial" w:cs="Arial"/>
        </w:rPr>
      </w:pPr>
      <w:r w:rsidRPr="00F804D9">
        <w:rPr>
          <w:rFonts w:ascii="Arial" w:hAnsi="Arial" w:cs="Arial"/>
        </w:rPr>
        <w:lastRenderedPageBreak/>
        <w:t xml:space="preserve">Fator Juros = Fator de juros, calculado com 9 (nove) casas decimais, com arredondamento; </w:t>
      </w:r>
    </w:p>
    <w:p w14:paraId="1408014D" w14:textId="77777777" w:rsidR="005F3D77" w:rsidRPr="00F804D9" w:rsidRDefault="005F3D77" w:rsidP="005F3D77">
      <w:pPr>
        <w:widowControl w:val="0"/>
        <w:tabs>
          <w:tab w:val="left" w:pos="851"/>
        </w:tabs>
        <w:spacing w:after="240" w:line="320" w:lineRule="exact"/>
        <w:jc w:val="both"/>
        <w:rPr>
          <w:rFonts w:ascii="Arial" w:hAnsi="Arial" w:cs="Arial"/>
        </w:rPr>
      </w:pPr>
    </w:p>
    <w:p w14:paraId="7C453468" w14:textId="77777777" w:rsidR="00DC09EC" w:rsidRDefault="00DC09EC" w:rsidP="00DC09EC">
      <w:pPr>
        <w:widowControl w:val="0"/>
        <w:spacing w:line="360" w:lineRule="auto"/>
        <w:rPr>
          <w:rFonts w:ascii="Trebuchet MS" w:hAnsi="Trebuchet MS" w:cs="Tahoma"/>
          <w:color w:val="000000" w:themeColor="text1"/>
          <w:sz w:val="22"/>
          <w:szCs w:val="22"/>
        </w:rPr>
      </w:pPr>
      <m:oMathPara>
        <m:oMath>
          <m:r>
            <w:rPr>
              <w:rFonts w:ascii="Cambria Math" w:hAnsi="Cambria Math" w:cs="Tahoma"/>
              <w:color w:val="000000" w:themeColor="text1"/>
              <w:sz w:val="28"/>
              <w:szCs w:val="22"/>
            </w:rPr>
            <m:t xml:space="preserve">Fator de Juros= </m:t>
          </m:r>
          <m:sSup>
            <m:sSupPr>
              <m:ctrlPr>
                <w:rPr>
                  <w:rFonts w:ascii="Cambria Math" w:hAnsi="Cambria Math" w:cs="Tahoma"/>
                  <w:bCs/>
                  <w:i/>
                  <w:color w:val="000000" w:themeColor="text1"/>
                  <w:sz w:val="28"/>
                  <w:szCs w:val="22"/>
                </w:rPr>
              </m:ctrlPr>
            </m:sSupPr>
            <m:e>
              <m:d>
                <m:dPr>
                  <m:begChr m:val="["/>
                  <m:endChr m:val="]"/>
                  <m:ctrlPr>
                    <w:rPr>
                      <w:rFonts w:ascii="Cambria Math" w:hAnsi="Cambria Math" w:cs="Tahoma"/>
                      <w:bCs/>
                      <w:i/>
                      <w:color w:val="000000" w:themeColor="text1"/>
                      <w:sz w:val="28"/>
                      <w:szCs w:val="22"/>
                    </w:rPr>
                  </m:ctrlPr>
                </m:dPr>
                <m:e>
                  <m:f>
                    <m:fPr>
                      <m:ctrlPr>
                        <w:rPr>
                          <w:rFonts w:ascii="Cambria Math" w:hAnsi="Cambria Math" w:cs="Tahoma"/>
                          <w:bCs/>
                          <w:i/>
                          <w:color w:val="000000" w:themeColor="text1"/>
                          <w:sz w:val="28"/>
                          <w:szCs w:val="22"/>
                        </w:rPr>
                      </m:ctrlPr>
                    </m:fPr>
                    <m:num>
                      <m:r>
                        <w:rPr>
                          <w:rFonts w:ascii="Cambria Math" w:hAnsi="Cambria Math" w:cs="Tahoma"/>
                          <w:color w:val="000000" w:themeColor="text1"/>
                          <w:sz w:val="28"/>
                          <w:szCs w:val="22"/>
                        </w:rPr>
                        <m:t>i</m:t>
                      </m:r>
                    </m:num>
                    <m:den>
                      <m:r>
                        <w:rPr>
                          <w:rFonts w:ascii="Cambria Math" w:hAnsi="Cambria Math" w:cs="Tahoma"/>
                          <w:color w:val="000000" w:themeColor="text1"/>
                          <w:sz w:val="28"/>
                          <w:szCs w:val="22"/>
                        </w:rPr>
                        <m:t>100</m:t>
                      </m:r>
                    </m:den>
                  </m:f>
                  <m:r>
                    <w:rPr>
                      <w:rFonts w:ascii="Cambria Math" w:hAnsi="Cambria Math" w:cs="Tahoma"/>
                      <w:color w:val="000000" w:themeColor="text1"/>
                      <w:sz w:val="28"/>
                      <w:szCs w:val="22"/>
                    </w:rPr>
                    <m:t>+1</m:t>
                  </m:r>
                </m:e>
              </m:d>
            </m:e>
            <m:sup>
              <m:f>
                <m:fPr>
                  <m:ctrlPr>
                    <w:rPr>
                      <w:rFonts w:ascii="Cambria Math" w:hAnsi="Cambria Math" w:cs="Tahoma"/>
                      <w:bCs/>
                      <w:i/>
                      <w:color w:val="000000" w:themeColor="text1"/>
                      <w:sz w:val="28"/>
                      <w:szCs w:val="22"/>
                    </w:rPr>
                  </m:ctrlPr>
                </m:fPr>
                <m:num>
                  <m:r>
                    <w:rPr>
                      <w:rFonts w:ascii="Cambria Math" w:hAnsi="Cambria Math" w:cs="Tahoma"/>
                      <w:color w:val="000000" w:themeColor="text1"/>
                      <w:sz w:val="28"/>
                      <w:szCs w:val="22"/>
                    </w:rPr>
                    <m:t>dup</m:t>
                  </m:r>
                </m:num>
                <m:den>
                  <m:r>
                    <w:rPr>
                      <w:rFonts w:ascii="Cambria Math" w:hAnsi="Cambria Math" w:cs="Tahoma"/>
                      <w:color w:val="000000" w:themeColor="text1"/>
                      <w:sz w:val="28"/>
                      <w:szCs w:val="22"/>
                    </w:rPr>
                    <m:t>252</m:t>
                  </m:r>
                </m:den>
              </m:f>
            </m:sup>
          </m:sSup>
        </m:oMath>
      </m:oMathPara>
    </w:p>
    <w:p w14:paraId="6BBD3B00" w14:textId="77777777" w:rsidR="0029651C" w:rsidRPr="00F804D9" w:rsidRDefault="0029651C" w:rsidP="00461258">
      <w:pPr>
        <w:widowControl w:val="0"/>
        <w:tabs>
          <w:tab w:val="left" w:pos="851"/>
        </w:tabs>
        <w:spacing w:after="240" w:line="320" w:lineRule="exact"/>
        <w:jc w:val="both"/>
        <w:rPr>
          <w:rFonts w:ascii="Arial" w:hAnsi="Arial" w:cs="Arial"/>
        </w:rPr>
      </w:pPr>
    </w:p>
    <w:p w14:paraId="558D6636" w14:textId="16CF2C5F" w:rsidR="00A435A7" w:rsidRPr="00F804D9" w:rsidRDefault="00A435A7" w:rsidP="00461258">
      <w:pPr>
        <w:widowControl w:val="0"/>
        <w:tabs>
          <w:tab w:val="left" w:pos="851"/>
        </w:tabs>
        <w:spacing w:after="240" w:line="320" w:lineRule="exact"/>
        <w:jc w:val="both"/>
        <w:rPr>
          <w:rFonts w:ascii="Arial" w:hAnsi="Arial" w:cs="Arial"/>
        </w:rPr>
      </w:pPr>
      <w:r w:rsidRPr="00F804D9">
        <w:rPr>
          <w:rFonts w:ascii="Arial" w:hAnsi="Arial" w:cs="Arial"/>
        </w:rPr>
        <w:t xml:space="preserve">Onde: </w:t>
      </w:r>
    </w:p>
    <w:p w14:paraId="610A8758" w14:textId="77777777" w:rsidR="00DC09EC" w:rsidRDefault="00DC09EC" w:rsidP="00DC09EC">
      <w:pPr>
        <w:widowControl w:val="0"/>
        <w:tabs>
          <w:tab w:val="left" w:pos="851"/>
        </w:tabs>
        <w:spacing w:after="240" w:line="320" w:lineRule="exact"/>
        <w:jc w:val="both"/>
        <w:rPr>
          <w:rFonts w:ascii="Arial" w:hAnsi="Arial" w:cs="Arial"/>
        </w:rPr>
      </w:pPr>
      <w:proofErr w:type="spellStart"/>
      <w:r>
        <w:rPr>
          <w:rFonts w:ascii="Arial" w:hAnsi="Arial" w:cs="Arial"/>
        </w:rPr>
        <w:t>Dup</w:t>
      </w:r>
      <w:proofErr w:type="spellEnd"/>
      <w:r>
        <w:rPr>
          <w:rFonts w:ascii="Arial" w:hAnsi="Arial" w:cs="Arial"/>
        </w:rPr>
        <w:t xml:space="preserve"> = número de Dias Úteis entre a Data de Integralização ou a Data de Pagamento das Debêntures imediatamente anterior (inclusive) e a data de cálculo (exclusive), sendo “</w:t>
      </w:r>
      <w:proofErr w:type="spellStart"/>
      <w:r>
        <w:rPr>
          <w:rFonts w:ascii="Arial" w:hAnsi="Arial" w:cs="Arial"/>
        </w:rPr>
        <w:t>dup</w:t>
      </w:r>
      <w:proofErr w:type="spellEnd"/>
      <w:r>
        <w:rPr>
          <w:rFonts w:ascii="Arial" w:hAnsi="Arial" w:cs="Arial"/>
        </w:rPr>
        <w:t>” um número inteiro;</w:t>
      </w:r>
    </w:p>
    <w:p w14:paraId="2C96FF28" w14:textId="6BCF0C69" w:rsidR="00A435A7" w:rsidRPr="00F804D9" w:rsidRDefault="00A435A7" w:rsidP="00461258">
      <w:pPr>
        <w:widowControl w:val="0"/>
        <w:tabs>
          <w:tab w:val="left" w:pos="851"/>
        </w:tabs>
        <w:spacing w:after="240" w:line="320" w:lineRule="exact"/>
        <w:jc w:val="both"/>
        <w:rPr>
          <w:rFonts w:ascii="Arial" w:hAnsi="Arial" w:cs="Arial"/>
        </w:rPr>
      </w:pPr>
      <w:r w:rsidRPr="00F804D9">
        <w:rPr>
          <w:rFonts w:ascii="Arial" w:hAnsi="Arial" w:cs="Arial"/>
        </w:rPr>
        <w:t xml:space="preserve">taxa = </w:t>
      </w:r>
      <w:r w:rsidR="00592930" w:rsidRPr="00F804D9">
        <w:rPr>
          <w:rFonts w:ascii="Arial" w:hAnsi="Arial" w:cs="Arial"/>
        </w:rPr>
        <w:t>9,00</w:t>
      </w:r>
      <w:r w:rsidR="009B62B3">
        <w:rPr>
          <w:rFonts w:ascii="Arial" w:hAnsi="Arial" w:cs="Arial"/>
        </w:rPr>
        <w:t xml:space="preserve"> </w:t>
      </w:r>
      <w:r w:rsidRPr="00F804D9">
        <w:rPr>
          <w:rFonts w:ascii="Arial" w:hAnsi="Arial" w:cs="Arial"/>
        </w:rPr>
        <w:t>(</w:t>
      </w:r>
      <w:r w:rsidR="00592930" w:rsidRPr="00F804D9">
        <w:rPr>
          <w:rFonts w:ascii="Arial" w:hAnsi="Arial" w:cs="Arial"/>
        </w:rPr>
        <w:t>nove inteiros</w:t>
      </w:r>
      <w:r w:rsidRPr="00F804D9">
        <w:rPr>
          <w:rFonts w:ascii="Arial" w:hAnsi="Arial" w:cs="Arial"/>
        </w:rPr>
        <w:t>)</w:t>
      </w:r>
      <w:r w:rsidR="00AD62FC" w:rsidRPr="00F804D9">
        <w:rPr>
          <w:rFonts w:ascii="Arial" w:hAnsi="Arial" w:cs="Arial"/>
        </w:rPr>
        <w:t xml:space="preserve"> </w:t>
      </w:r>
      <w:proofErr w:type="gramStart"/>
      <w:r w:rsidR="00AD62FC" w:rsidRPr="00F804D9">
        <w:rPr>
          <w:rFonts w:ascii="Arial" w:hAnsi="Arial" w:cs="Arial"/>
        </w:rPr>
        <w:t>a.a.</w:t>
      </w:r>
      <w:r w:rsidRPr="00F804D9">
        <w:rPr>
          <w:rFonts w:ascii="Arial" w:hAnsi="Arial" w:cs="Arial"/>
        </w:rPr>
        <w:t>.</w:t>
      </w:r>
      <w:proofErr w:type="gramEnd"/>
    </w:p>
    <w:p w14:paraId="7B2DD92C" w14:textId="2913773A" w:rsidR="00A435A7" w:rsidRPr="00F804D9" w:rsidRDefault="00A435A7" w:rsidP="00461258">
      <w:pPr>
        <w:widowControl w:val="0"/>
        <w:tabs>
          <w:tab w:val="left" w:pos="851"/>
        </w:tabs>
        <w:spacing w:after="240" w:line="320" w:lineRule="exact"/>
        <w:jc w:val="both"/>
        <w:rPr>
          <w:rFonts w:ascii="Arial" w:hAnsi="Arial" w:cs="Arial"/>
        </w:rPr>
      </w:pPr>
      <w:r w:rsidRPr="00F804D9">
        <w:rPr>
          <w:rFonts w:ascii="Arial" w:hAnsi="Arial" w:cs="Arial"/>
        </w:rPr>
        <w:t>Para fins de cálculo d</w:t>
      </w:r>
      <w:r w:rsidR="00A43677" w:rsidRPr="00F804D9">
        <w:rPr>
          <w:rFonts w:ascii="Arial" w:hAnsi="Arial" w:cs="Arial"/>
        </w:rPr>
        <w:t>os</w:t>
      </w:r>
      <w:r w:rsidRPr="00F804D9">
        <w:rPr>
          <w:rFonts w:ascii="Arial" w:hAnsi="Arial" w:cs="Arial"/>
        </w:rPr>
        <w:t xml:space="preserve"> </w:t>
      </w:r>
      <w:r w:rsidR="00ED0D49" w:rsidRPr="00F804D9">
        <w:rPr>
          <w:rFonts w:ascii="Arial" w:hAnsi="Arial" w:cs="Arial"/>
        </w:rPr>
        <w:t>Juros Remuneratórios</w:t>
      </w:r>
      <w:r w:rsidR="00A43677" w:rsidRPr="00F804D9">
        <w:rPr>
          <w:rFonts w:ascii="Arial" w:hAnsi="Arial" w:cs="Arial"/>
        </w:rPr>
        <w:t xml:space="preserve"> </w:t>
      </w:r>
      <w:r w:rsidRPr="00F804D9">
        <w:rPr>
          <w:rFonts w:ascii="Arial" w:hAnsi="Arial" w:cs="Arial"/>
        </w:rPr>
        <w:t>das Debêntures define-se "</w:t>
      </w:r>
      <w:r w:rsidRPr="00F804D9">
        <w:rPr>
          <w:rFonts w:ascii="Arial" w:hAnsi="Arial" w:cs="Arial"/>
          <w:u w:val="single"/>
        </w:rPr>
        <w:t>Período de Capitalização</w:t>
      </w:r>
      <w:r w:rsidRPr="00F804D9">
        <w:rPr>
          <w:rFonts w:ascii="Arial" w:hAnsi="Arial" w:cs="Arial"/>
        </w:rPr>
        <w:t xml:space="preserve">" como o intervalo de tempo que se inicia na </w:t>
      </w:r>
      <w:r w:rsidR="00AD62FC" w:rsidRPr="00F804D9">
        <w:rPr>
          <w:rFonts w:ascii="Arial" w:hAnsi="Arial" w:cs="Arial"/>
        </w:rPr>
        <w:t xml:space="preserve">primeira </w:t>
      </w:r>
      <w:r w:rsidR="00A37361" w:rsidRPr="00F804D9">
        <w:rPr>
          <w:rFonts w:ascii="Arial" w:hAnsi="Arial" w:cs="Arial"/>
        </w:rPr>
        <w:t>d</w:t>
      </w:r>
      <w:r w:rsidRPr="00F804D9">
        <w:rPr>
          <w:rFonts w:ascii="Arial" w:hAnsi="Arial" w:cs="Arial"/>
        </w:rPr>
        <w:t xml:space="preserve">ata de </w:t>
      </w:r>
      <w:r w:rsidR="00A37361" w:rsidRPr="00F804D9">
        <w:rPr>
          <w:rFonts w:ascii="Arial" w:hAnsi="Arial" w:cs="Arial"/>
        </w:rPr>
        <w:t>i</w:t>
      </w:r>
      <w:r w:rsidRPr="00F804D9">
        <w:rPr>
          <w:rFonts w:ascii="Arial" w:hAnsi="Arial" w:cs="Arial"/>
        </w:rPr>
        <w:t xml:space="preserve">ntegralização das Debêntures, no caso do primeiro Período de Capitalização, ou na </w:t>
      </w:r>
      <w:r w:rsidR="00670D67" w:rsidRPr="00F804D9">
        <w:rPr>
          <w:rFonts w:ascii="Arial" w:hAnsi="Arial" w:cs="Arial"/>
        </w:rPr>
        <w:t>D</w:t>
      </w:r>
      <w:r w:rsidRPr="00F804D9">
        <w:rPr>
          <w:rFonts w:ascii="Arial" w:hAnsi="Arial" w:cs="Arial"/>
        </w:rPr>
        <w:t xml:space="preserve">ata de </w:t>
      </w:r>
      <w:r w:rsidR="00DC09EC">
        <w:rPr>
          <w:rFonts w:ascii="Arial" w:hAnsi="Arial" w:cs="Arial"/>
        </w:rPr>
        <w:t>Pagamento</w:t>
      </w:r>
      <w:r w:rsidR="00670D67" w:rsidRPr="00F804D9">
        <w:rPr>
          <w:rFonts w:ascii="Arial" w:hAnsi="Arial" w:cs="Arial"/>
        </w:rPr>
        <w:t xml:space="preserve"> </w:t>
      </w:r>
      <w:r w:rsidRPr="00F804D9">
        <w:rPr>
          <w:rFonts w:ascii="Arial" w:hAnsi="Arial" w:cs="Arial"/>
        </w:rPr>
        <w:t xml:space="preserve">das </w:t>
      </w:r>
      <w:r w:rsidR="00853F7C" w:rsidRPr="00F804D9">
        <w:rPr>
          <w:rFonts w:ascii="Arial" w:hAnsi="Arial" w:cs="Arial"/>
        </w:rPr>
        <w:t xml:space="preserve">Debêntures </w:t>
      </w:r>
      <w:r w:rsidRPr="00F804D9">
        <w:rPr>
          <w:rFonts w:ascii="Arial" w:hAnsi="Arial" w:cs="Arial"/>
        </w:rPr>
        <w:t xml:space="preserve">imediatamente anterior, para os próximos períodos, até a próxima </w:t>
      </w:r>
      <w:r w:rsidR="00670D67" w:rsidRPr="00F804D9">
        <w:rPr>
          <w:rFonts w:ascii="Arial" w:hAnsi="Arial" w:cs="Arial"/>
        </w:rPr>
        <w:t>D</w:t>
      </w:r>
      <w:r w:rsidRPr="00F804D9">
        <w:rPr>
          <w:rFonts w:ascii="Arial" w:hAnsi="Arial" w:cs="Arial"/>
        </w:rPr>
        <w:t xml:space="preserve">ata de </w:t>
      </w:r>
      <w:r w:rsidR="00DC09EC">
        <w:rPr>
          <w:rFonts w:ascii="Arial" w:hAnsi="Arial" w:cs="Arial"/>
        </w:rPr>
        <w:t xml:space="preserve">Pagamento </w:t>
      </w:r>
      <w:r w:rsidRPr="00F804D9">
        <w:rPr>
          <w:rFonts w:ascii="Arial" w:hAnsi="Arial" w:cs="Arial"/>
        </w:rPr>
        <w:t>das Debêntures</w:t>
      </w:r>
      <w:r w:rsidR="00F774CA" w:rsidRPr="00F804D9">
        <w:rPr>
          <w:rFonts w:ascii="Arial" w:hAnsi="Arial" w:cs="Arial"/>
        </w:rPr>
        <w:t xml:space="preserve"> </w:t>
      </w:r>
      <w:r w:rsidRPr="00F804D9">
        <w:rPr>
          <w:rFonts w:ascii="Arial" w:hAnsi="Arial" w:cs="Arial"/>
        </w:rPr>
        <w:t xml:space="preserve">ou até a Data de Vencimento das Debêntures. Cada Período de Capitalização sucede o anterior sem interrupção. </w:t>
      </w:r>
    </w:p>
    <w:p w14:paraId="28F16013" w14:textId="568FF38C" w:rsidR="00A435A7" w:rsidRPr="00F804D9" w:rsidRDefault="00A435A7" w:rsidP="00461258">
      <w:pPr>
        <w:widowControl w:val="0"/>
        <w:tabs>
          <w:tab w:val="left" w:pos="851"/>
        </w:tabs>
        <w:spacing w:after="240" w:line="320" w:lineRule="exact"/>
        <w:jc w:val="both"/>
        <w:rPr>
          <w:rFonts w:ascii="Arial" w:hAnsi="Arial" w:cs="Arial"/>
        </w:rPr>
      </w:pPr>
      <w:r w:rsidRPr="00F804D9">
        <w:rPr>
          <w:rFonts w:ascii="Arial" w:hAnsi="Arial" w:cs="Arial"/>
        </w:rPr>
        <w:t>Para a determinação dos valores de pagamento d</w:t>
      </w:r>
      <w:r w:rsidR="00A43677" w:rsidRPr="00F804D9">
        <w:rPr>
          <w:rFonts w:ascii="Arial" w:hAnsi="Arial" w:cs="Arial"/>
        </w:rPr>
        <w:t>os</w:t>
      </w:r>
      <w:r w:rsidRPr="00F804D9">
        <w:rPr>
          <w:rFonts w:ascii="Arial" w:hAnsi="Arial" w:cs="Arial"/>
        </w:rPr>
        <w:t xml:space="preserve"> </w:t>
      </w:r>
      <w:r w:rsidR="00ED0D49" w:rsidRPr="00F804D9">
        <w:rPr>
          <w:rFonts w:ascii="Arial" w:hAnsi="Arial" w:cs="Arial"/>
        </w:rPr>
        <w:t>Juros Remuneratórios</w:t>
      </w:r>
      <w:r w:rsidR="00A43677" w:rsidRPr="00F804D9">
        <w:rPr>
          <w:rFonts w:ascii="Arial" w:hAnsi="Arial" w:cs="Arial"/>
        </w:rPr>
        <w:t xml:space="preserve"> </w:t>
      </w:r>
      <w:r w:rsidR="00D45264" w:rsidRPr="00F804D9">
        <w:rPr>
          <w:rFonts w:ascii="Arial" w:hAnsi="Arial" w:cs="Arial"/>
        </w:rPr>
        <w:t xml:space="preserve">das Debêntures </w:t>
      </w:r>
      <w:r w:rsidRPr="00F804D9">
        <w:rPr>
          <w:rFonts w:ascii="Arial" w:hAnsi="Arial" w:cs="Arial"/>
        </w:rPr>
        <w:t>o “Fator Juros" será calculado até a Data de Vencimento das Debêntures no respectivo mês de pagamento.</w:t>
      </w:r>
    </w:p>
    <w:p w14:paraId="4EFF92BE" w14:textId="255F0251" w:rsidR="00A435A7" w:rsidRPr="00F804D9" w:rsidRDefault="00A435A7" w:rsidP="002C1C27">
      <w:pPr>
        <w:pStyle w:val="PargrafodaLista"/>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Após a </w:t>
      </w:r>
      <w:r w:rsidR="00A37361" w:rsidRPr="00F804D9">
        <w:rPr>
          <w:rFonts w:ascii="Arial" w:hAnsi="Arial" w:cs="Arial"/>
        </w:rPr>
        <w:t>d</w:t>
      </w:r>
      <w:r w:rsidRPr="00F804D9">
        <w:rPr>
          <w:rFonts w:ascii="Arial" w:hAnsi="Arial" w:cs="Arial"/>
        </w:rPr>
        <w:t xml:space="preserve">ata de </w:t>
      </w:r>
      <w:r w:rsidR="00A37361" w:rsidRPr="00F804D9">
        <w:rPr>
          <w:rFonts w:ascii="Arial" w:hAnsi="Arial" w:cs="Arial"/>
        </w:rPr>
        <w:t>i</w:t>
      </w:r>
      <w:r w:rsidRPr="00F804D9">
        <w:rPr>
          <w:rFonts w:ascii="Arial" w:hAnsi="Arial" w:cs="Arial"/>
        </w:rPr>
        <w:t xml:space="preserve">ntegralização das Debêntures, </w:t>
      </w:r>
      <w:r w:rsidR="002C1C27" w:rsidRPr="00F804D9">
        <w:rPr>
          <w:rFonts w:ascii="Arial" w:hAnsi="Arial" w:cs="Arial"/>
        </w:rPr>
        <w:t>as Debêntures terão</w:t>
      </w:r>
      <w:r w:rsidRPr="00F804D9">
        <w:rPr>
          <w:rFonts w:ascii="Arial" w:hAnsi="Arial" w:cs="Arial"/>
        </w:rPr>
        <w:t xml:space="preserve"> seu valor de amortização ou resgate, nas hipóteses definidas nesta Escritura, calculado pela Emissora e confirmado pelo Agente Fiduciário, com base </w:t>
      </w:r>
      <w:r w:rsidR="00402C7B" w:rsidRPr="00F804D9">
        <w:rPr>
          <w:rFonts w:ascii="Arial" w:hAnsi="Arial" w:cs="Arial"/>
        </w:rPr>
        <w:t xml:space="preserve">na Atualização Monetária e </w:t>
      </w:r>
      <w:r w:rsidRPr="00F804D9">
        <w:rPr>
          <w:rFonts w:ascii="Arial" w:hAnsi="Arial" w:cs="Arial"/>
        </w:rPr>
        <w:t>n</w:t>
      </w:r>
      <w:r w:rsidR="00A43677" w:rsidRPr="00F804D9">
        <w:rPr>
          <w:rFonts w:ascii="Arial" w:hAnsi="Arial" w:cs="Arial"/>
        </w:rPr>
        <w:t>os</w:t>
      </w:r>
      <w:r w:rsidRPr="00F804D9">
        <w:rPr>
          <w:rFonts w:ascii="Arial" w:hAnsi="Arial" w:cs="Arial"/>
        </w:rPr>
        <w:t xml:space="preserve"> </w:t>
      </w:r>
      <w:r w:rsidR="00ED0D49" w:rsidRPr="00F804D9">
        <w:rPr>
          <w:rFonts w:ascii="Arial" w:hAnsi="Arial" w:cs="Arial"/>
        </w:rPr>
        <w:t>Juros Remuneratórios</w:t>
      </w:r>
      <w:r w:rsidR="00A43677" w:rsidRPr="00F804D9">
        <w:rPr>
          <w:rFonts w:ascii="Arial" w:hAnsi="Arial" w:cs="Arial"/>
        </w:rPr>
        <w:t xml:space="preserve"> </w:t>
      </w:r>
      <w:r w:rsidRPr="00F804D9">
        <w:rPr>
          <w:rFonts w:ascii="Arial" w:hAnsi="Arial" w:cs="Arial"/>
        </w:rPr>
        <w:t xml:space="preserve">das Debêntures. </w:t>
      </w:r>
    </w:p>
    <w:p w14:paraId="3DAD54B2" w14:textId="716B0F03" w:rsidR="00C67897" w:rsidRPr="00F804D9" w:rsidRDefault="00C67897" w:rsidP="00C67897">
      <w:pPr>
        <w:pStyle w:val="PargrafodaLista"/>
        <w:widowControl w:val="0"/>
        <w:tabs>
          <w:tab w:val="left" w:pos="851"/>
        </w:tabs>
        <w:spacing w:after="240" w:line="320" w:lineRule="exact"/>
        <w:ind w:left="0"/>
        <w:jc w:val="both"/>
        <w:rPr>
          <w:rFonts w:ascii="Arial" w:hAnsi="Arial" w:cs="Arial"/>
        </w:rPr>
      </w:pPr>
    </w:p>
    <w:p w14:paraId="0CD33E10" w14:textId="4497AEAC" w:rsidR="001A4B62" w:rsidRPr="00F804D9" w:rsidRDefault="001A4B62" w:rsidP="00AC3106">
      <w:pPr>
        <w:pStyle w:val="PargrafodaLista"/>
        <w:widowControl w:val="0"/>
        <w:numPr>
          <w:ilvl w:val="1"/>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O saldo devedor do Valor Nominal Unitário Atualizado das Debêntures será amortizado em </w:t>
      </w:r>
      <w:r w:rsidR="00402C7B" w:rsidRPr="00F804D9">
        <w:rPr>
          <w:rFonts w:ascii="Arial" w:hAnsi="Arial" w:cs="Arial"/>
        </w:rPr>
        <w:t>nas datas de Amortização de Principal</w:t>
      </w:r>
      <w:r w:rsidRPr="00F804D9">
        <w:rPr>
          <w:rFonts w:ascii="Arial" w:hAnsi="Arial" w:cs="Arial"/>
        </w:rPr>
        <w:t xml:space="preserve"> conforme tabela disposta no Anexo I </w:t>
      </w:r>
      <w:r w:rsidR="00402C7B" w:rsidRPr="00F804D9">
        <w:rPr>
          <w:rFonts w:ascii="Arial" w:hAnsi="Arial" w:cs="Arial"/>
        </w:rPr>
        <w:t>à presente Escritura</w:t>
      </w:r>
      <w:r w:rsidRPr="00F804D9">
        <w:rPr>
          <w:rFonts w:ascii="Arial" w:hAnsi="Arial" w:cs="Arial"/>
        </w:rPr>
        <w:t xml:space="preserve"> de acordo com a seguinte fórmula: </w:t>
      </w:r>
    </w:p>
    <w:p w14:paraId="1F009ACB" w14:textId="77777777" w:rsidR="001A4B62" w:rsidRPr="00F804D9" w:rsidRDefault="001A4B62" w:rsidP="001A4B62">
      <w:pPr>
        <w:pStyle w:val="PargrafodaLista"/>
        <w:widowControl w:val="0"/>
        <w:tabs>
          <w:tab w:val="left" w:pos="851"/>
        </w:tabs>
        <w:spacing w:after="240" w:line="320" w:lineRule="exact"/>
        <w:jc w:val="both"/>
        <w:rPr>
          <w:rFonts w:ascii="Arial" w:hAnsi="Arial" w:cs="Arial"/>
        </w:rPr>
      </w:pPr>
    </w:p>
    <w:p w14:paraId="7849D180" w14:textId="2FF942A8" w:rsidR="00402C7B" w:rsidRPr="00F804D9" w:rsidRDefault="00A04887" w:rsidP="001A4B62">
      <w:pPr>
        <w:pStyle w:val="PargrafodaLista"/>
        <w:widowControl w:val="0"/>
        <w:tabs>
          <w:tab w:val="left" w:pos="851"/>
        </w:tabs>
        <w:spacing w:after="240" w:line="320" w:lineRule="exact"/>
        <w:jc w:val="both"/>
        <w:rPr>
          <w:rFonts w:ascii="Arial" w:hAnsi="Arial" w:cs="Arial"/>
        </w:rPr>
      </w:pPr>
      <m:oMathPara>
        <m:oMath>
          <m:sSub>
            <m:sSubPr>
              <m:ctrlPr>
                <w:rPr>
                  <w:rFonts w:ascii="Cambria Math" w:hAnsi="Cambria Math" w:cs="Arial"/>
                  <w:i/>
                </w:rPr>
              </m:ctrlPr>
            </m:sSubPr>
            <m:e>
              <m:r>
                <w:rPr>
                  <w:rFonts w:ascii="Cambria Math" w:hAnsi="Cambria Math" w:cs="Arial"/>
                </w:rPr>
                <m:t>AM</m:t>
              </m:r>
            </m:e>
            <m:sub>
              <m:r>
                <w:rPr>
                  <w:rFonts w:ascii="Cambria Math" w:hAnsi="Cambria Math" w:cs="Arial"/>
                </w:rPr>
                <m:t>i</m:t>
              </m:r>
            </m:sub>
          </m:sSub>
          <m:r>
            <w:rPr>
              <w:rFonts w:ascii="Cambria Math" w:hAnsi="Cambria Math" w:cs="Arial"/>
            </w:rPr>
            <m:t>=VNa×</m:t>
          </m:r>
          <m:sSub>
            <m:sSubPr>
              <m:ctrlPr>
                <w:rPr>
                  <w:rFonts w:ascii="Cambria Math" w:hAnsi="Cambria Math" w:cs="Arial"/>
                  <w:i/>
                </w:rPr>
              </m:ctrlPr>
            </m:sSubPr>
            <m:e>
              <m:r>
                <w:rPr>
                  <w:rFonts w:ascii="Cambria Math" w:hAnsi="Cambria Math" w:cs="Arial"/>
                </w:rPr>
                <m:t>Ta</m:t>
              </m:r>
            </m:e>
            <m:sub>
              <m:r>
                <w:rPr>
                  <w:rFonts w:ascii="Cambria Math" w:hAnsi="Cambria Math" w:cs="Arial"/>
                </w:rPr>
                <m:t>i</m:t>
              </m:r>
            </m:sub>
          </m:sSub>
        </m:oMath>
      </m:oMathPara>
    </w:p>
    <w:p w14:paraId="1CFCF96B" w14:textId="77777777" w:rsidR="00402C7B" w:rsidRPr="00F804D9" w:rsidRDefault="00402C7B" w:rsidP="001A4B62">
      <w:pPr>
        <w:pStyle w:val="PargrafodaLista"/>
        <w:widowControl w:val="0"/>
        <w:tabs>
          <w:tab w:val="left" w:pos="851"/>
        </w:tabs>
        <w:spacing w:after="240" w:line="320" w:lineRule="exact"/>
        <w:jc w:val="both"/>
        <w:rPr>
          <w:rFonts w:ascii="Arial" w:hAnsi="Arial" w:cs="Arial"/>
        </w:rPr>
      </w:pPr>
    </w:p>
    <w:p w14:paraId="14A06E8A" w14:textId="42F71C14" w:rsidR="001A4B62" w:rsidRPr="00F804D9" w:rsidRDefault="001A4B62" w:rsidP="001A4B62">
      <w:pPr>
        <w:pStyle w:val="PargrafodaLista"/>
        <w:widowControl w:val="0"/>
        <w:tabs>
          <w:tab w:val="left" w:pos="851"/>
        </w:tabs>
        <w:spacing w:after="240" w:line="320" w:lineRule="exact"/>
        <w:jc w:val="both"/>
        <w:rPr>
          <w:rFonts w:ascii="Arial" w:hAnsi="Arial" w:cs="Arial"/>
        </w:rPr>
      </w:pPr>
      <w:r w:rsidRPr="00F804D9">
        <w:rPr>
          <w:rFonts w:ascii="Arial" w:hAnsi="Arial" w:cs="Arial"/>
        </w:rPr>
        <w:t>Onde:</w:t>
      </w:r>
    </w:p>
    <w:p w14:paraId="69BD5BF4" w14:textId="77777777" w:rsidR="001A4B62" w:rsidRPr="00F804D9" w:rsidRDefault="001A4B62" w:rsidP="001A4B62">
      <w:pPr>
        <w:pStyle w:val="PargrafodaLista"/>
        <w:widowControl w:val="0"/>
        <w:tabs>
          <w:tab w:val="left" w:pos="851"/>
        </w:tabs>
        <w:spacing w:after="240" w:line="320" w:lineRule="exact"/>
        <w:jc w:val="both"/>
        <w:rPr>
          <w:rFonts w:ascii="Arial" w:hAnsi="Arial" w:cs="Arial"/>
        </w:rPr>
      </w:pPr>
      <w:proofErr w:type="spellStart"/>
      <w:r w:rsidRPr="00F804D9">
        <w:rPr>
          <w:rFonts w:ascii="Arial" w:hAnsi="Arial" w:cs="Arial"/>
        </w:rPr>
        <w:t>AMi</w:t>
      </w:r>
      <w:proofErr w:type="spellEnd"/>
      <w:r w:rsidRPr="00F804D9">
        <w:rPr>
          <w:rFonts w:ascii="Arial" w:hAnsi="Arial" w:cs="Arial"/>
        </w:rPr>
        <w:t xml:space="preserve"> =</w:t>
      </w:r>
      <w:r w:rsidRPr="00F804D9">
        <w:rPr>
          <w:rFonts w:ascii="Arial" w:hAnsi="Arial" w:cs="Arial"/>
        </w:rPr>
        <w:tab/>
        <w:t>Valor unitário da i-</w:t>
      </w:r>
      <w:proofErr w:type="spellStart"/>
      <w:r w:rsidRPr="00F804D9">
        <w:rPr>
          <w:rFonts w:ascii="Arial" w:hAnsi="Arial" w:cs="Arial"/>
        </w:rPr>
        <w:t>ésima</w:t>
      </w:r>
      <w:proofErr w:type="spellEnd"/>
      <w:r w:rsidRPr="00F804D9">
        <w:rPr>
          <w:rFonts w:ascii="Arial" w:hAnsi="Arial" w:cs="Arial"/>
        </w:rPr>
        <w:t xml:space="preserve"> parcela de Amortização, calculado com 8 </w:t>
      </w:r>
      <w:r w:rsidRPr="00F804D9">
        <w:rPr>
          <w:rFonts w:ascii="Arial" w:hAnsi="Arial" w:cs="Arial"/>
        </w:rPr>
        <w:lastRenderedPageBreak/>
        <w:t>(oito) casas decimais, sem arredondamento;</w:t>
      </w:r>
    </w:p>
    <w:p w14:paraId="207D85D8" w14:textId="77777777" w:rsidR="001A4B62" w:rsidRPr="00F804D9" w:rsidRDefault="001A4B62" w:rsidP="001A4B62">
      <w:pPr>
        <w:pStyle w:val="PargrafodaLista"/>
        <w:widowControl w:val="0"/>
        <w:tabs>
          <w:tab w:val="left" w:pos="851"/>
        </w:tabs>
        <w:spacing w:after="240" w:line="320" w:lineRule="exact"/>
        <w:jc w:val="both"/>
        <w:rPr>
          <w:rFonts w:ascii="Arial" w:hAnsi="Arial" w:cs="Arial"/>
        </w:rPr>
      </w:pPr>
      <w:proofErr w:type="spellStart"/>
      <w:r w:rsidRPr="00F804D9">
        <w:rPr>
          <w:rFonts w:ascii="Arial" w:hAnsi="Arial" w:cs="Arial"/>
        </w:rPr>
        <w:t>VNa</w:t>
      </w:r>
      <w:proofErr w:type="spellEnd"/>
      <w:r w:rsidRPr="00F804D9">
        <w:rPr>
          <w:rFonts w:ascii="Arial" w:hAnsi="Arial" w:cs="Arial"/>
        </w:rPr>
        <w:t xml:space="preserve"> =</w:t>
      </w:r>
      <w:r w:rsidRPr="00F804D9">
        <w:rPr>
          <w:rFonts w:ascii="Arial" w:hAnsi="Arial" w:cs="Arial"/>
        </w:rPr>
        <w:tab/>
        <w:t>conforme definido acima;</w:t>
      </w:r>
    </w:p>
    <w:p w14:paraId="0A848005" w14:textId="1CAB688B" w:rsidR="001A4B62" w:rsidRPr="00F804D9" w:rsidRDefault="001A4B62" w:rsidP="001A4B62">
      <w:pPr>
        <w:pStyle w:val="PargrafodaLista"/>
        <w:widowControl w:val="0"/>
        <w:tabs>
          <w:tab w:val="left" w:pos="851"/>
        </w:tabs>
        <w:spacing w:after="240" w:line="320" w:lineRule="exact"/>
        <w:jc w:val="both"/>
        <w:rPr>
          <w:rFonts w:ascii="Arial" w:hAnsi="Arial" w:cs="Arial"/>
        </w:rPr>
      </w:pPr>
      <w:r w:rsidRPr="00F804D9">
        <w:rPr>
          <w:rFonts w:ascii="Arial" w:hAnsi="Arial" w:cs="Arial"/>
        </w:rPr>
        <w:t>Tai =</w:t>
      </w:r>
      <w:r w:rsidRPr="00F804D9">
        <w:rPr>
          <w:rFonts w:ascii="Arial" w:hAnsi="Arial" w:cs="Arial"/>
        </w:rPr>
        <w:tab/>
        <w:t>i-</w:t>
      </w:r>
      <w:proofErr w:type="spellStart"/>
      <w:r w:rsidRPr="00F804D9">
        <w:rPr>
          <w:rFonts w:ascii="Arial" w:hAnsi="Arial" w:cs="Arial"/>
        </w:rPr>
        <w:t>ésima</w:t>
      </w:r>
      <w:proofErr w:type="spellEnd"/>
      <w:r w:rsidRPr="00F804D9">
        <w:rPr>
          <w:rFonts w:ascii="Arial" w:hAnsi="Arial" w:cs="Arial"/>
        </w:rPr>
        <w:t xml:space="preserve"> taxa de amortização informada com </w:t>
      </w:r>
      <w:r w:rsidR="00402C7B" w:rsidRPr="00F804D9">
        <w:rPr>
          <w:rFonts w:ascii="Arial" w:hAnsi="Arial" w:cs="Arial"/>
        </w:rPr>
        <w:t>6</w:t>
      </w:r>
      <w:r w:rsidRPr="00F804D9">
        <w:rPr>
          <w:rFonts w:ascii="Arial" w:hAnsi="Arial" w:cs="Arial"/>
        </w:rPr>
        <w:t xml:space="preserve"> (</w:t>
      </w:r>
      <w:r w:rsidR="00402C7B" w:rsidRPr="00F804D9">
        <w:rPr>
          <w:rFonts w:ascii="Arial" w:hAnsi="Arial" w:cs="Arial"/>
        </w:rPr>
        <w:t>seis</w:t>
      </w:r>
      <w:r w:rsidRPr="00F804D9">
        <w:rPr>
          <w:rFonts w:ascii="Arial" w:hAnsi="Arial" w:cs="Arial"/>
        </w:rPr>
        <w:t>) casas decimais, conforme Anexo I da presente Escritura.</w:t>
      </w:r>
    </w:p>
    <w:p w14:paraId="76D65045" w14:textId="77777777" w:rsidR="00402C7B" w:rsidRPr="00F804D9" w:rsidRDefault="00402C7B" w:rsidP="001A4B62">
      <w:pPr>
        <w:pStyle w:val="PargrafodaLista"/>
        <w:widowControl w:val="0"/>
        <w:tabs>
          <w:tab w:val="left" w:pos="851"/>
        </w:tabs>
        <w:spacing w:after="240" w:line="320" w:lineRule="exact"/>
        <w:jc w:val="both"/>
        <w:rPr>
          <w:rFonts w:ascii="Arial" w:hAnsi="Arial" w:cs="Arial"/>
        </w:rPr>
      </w:pPr>
    </w:p>
    <w:p w14:paraId="04196477" w14:textId="33137792" w:rsidR="001A4B62" w:rsidRDefault="001A4B62" w:rsidP="00B0675C">
      <w:pPr>
        <w:pStyle w:val="PargrafodaLista"/>
        <w:widowControl w:val="0"/>
        <w:numPr>
          <w:ilvl w:val="0"/>
          <w:numId w:val="33"/>
        </w:numPr>
        <w:tabs>
          <w:tab w:val="left" w:pos="851"/>
        </w:tabs>
        <w:spacing w:after="240" w:line="320" w:lineRule="exact"/>
        <w:ind w:left="0" w:firstLine="0"/>
        <w:jc w:val="both"/>
        <w:rPr>
          <w:rFonts w:ascii="Arial" w:hAnsi="Arial" w:cs="Arial"/>
        </w:rPr>
      </w:pPr>
      <w:r w:rsidRPr="00F804D9">
        <w:rPr>
          <w:rFonts w:ascii="Arial" w:hAnsi="Arial" w:cs="Arial"/>
        </w:rPr>
        <w:t xml:space="preserve">As parcelas de Amortização, bem como da Remuneração das Debêntures, serão pagas nas respectivas Datas de Pagamento indicadas no Anexo I a esta Escritura de Emissão e de acordo com a fórmula a seguir: </w:t>
      </w:r>
    </w:p>
    <w:p w14:paraId="0CDEF4AF" w14:textId="77777777" w:rsidR="009B62B3" w:rsidRPr="00F804D9" w:rsidRDefault="009B62B3" w:rsidP="00C43B19">
      <w:pPr>
        <w:pStyle w:val="PargrafodaLista"/>
        <w:widowControl w:val="0"/>
        <w:tabs>
          <w:tab w:val="left" w:pos="851"/>
        </w:tabs>
        <w:spacing w:after="240" w:line="320" w:lineRule="exact"/>
        <w:ind w:left="0"/>
        <w:jc w:val="both"/>
        <w:rPr>
          <w:rFonts w:ascii="Arial" w:hAnsi="Arial" w:cs="Arial"/>
        </w:rPr>
      </w:pPr>
    </w:p>
    <w:p w14:paraId="4379DE10" w14:textId="6737B479" w:rsidR="00B0675C" w:rsidRPr="00F804D9" w:rsidRDefault="00B0675C" w:rsidP="00B0675C">
      <w:pPr>
        <w:pStyle w:val="PargrafodaLista"/>
        <w:widowControl w:val="0"/>
        <w:tabs>
          <w:tab w:val="left" w:pos="851"/>
        </w:tabs>
        <w:spacing w:after="240" w:line="320" w:lineRule="exact"/>
        <w:ind w:left="0"/>
        <w:jc w:val="both"/>
        <w:rPr>
          <w:rFonts w:ascii="Arial" w:hAnsi="Arial" w:cs="Arial"/>
        </w:rPr>
      </w:pPr>
    </w:p>
    <w:p w14:paraId="2DD61A24" w14:textId="77777777" w:rsidR="00B0675C" w:rsidRPr="00F804D9" w:rsidRDefault="00A04887" w:rsidP="00B0675C">
      <w:pPr>
        <w:pStyle w:val="PargrafodaLista"/>
        <w:widowControl w:val="0"/>
        <w:tabs>
          <w:tab w:val="left" w:pos="851"/>
        </w:tabs>
        <w:spacing w:after="240" w:line="320" w:lineRule="exact"/>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PMT</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AM</m:t>
              </m:r>
            </m:e>
            <m:sub>
              <m:r>
                <w:rPr>
                  <w:rFonts w:ascii="Cambria Math" w:hAnsi="Cambria Math" w:cs="Arial"/>
                </w:rPr>
                <m:t>i</m:t>
              </m:r>
            </m:sub>
          </m:sSub>
          <m:r>
            <m:rPr>
              <m:sty m:val="p"/>
            </m:rPr>
            <w:rPr>
              <w:rFonts w:ascii="Cambria Math" w:hAnsi="Cambria Math" w:cs="Arial"/>
            </w:rPr>
            <m:t>+J</m:t>
          </m:r>
        </m:oMath>
      </m:oMathPara>
    </w:p>
    <w:p w14:paraId="09B5AAB4"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p>
    <w:p w14:paraId="196263C8"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r w:rsidRPr="00F804D9">
        <w:rPr>
          <w:rFonts w:ascii="Arial" w:hAnsi="Arial" w:cs="Arial"/>
        </w:rPr>
        <w:t xml:space="preserve">Onde: </w:t>
      </w:r>
    </w:p>
    <w:p w14:paraId="6E9A9F75"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p>
    <w:p w14:paraId="3CE4475C"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proofErr w:type="spellStart"/>
      <w:r w:rsidRPr="00F804D9">
        <w:rPr>
          <w:rFonts w:ascii="Arial" w:hAnsi="Arial" w:cs="Arial"/>
        </w:rPr>
        <w:t>PMTi</w:t>
      </w:r>
      <w:proofErr w:type="spellEnd"/>
      <w:r w:rsidRPr="00F804D9">
        <w:rPr>
          <w:rFonts w:ascii="Arial" w:hAnsi="Arial" w:cs="Arial"/>
        </w:rPr>
        <w:t xml:space="preserve"> = Pagamento referente ao mês "i", calculado com 8 (oito) casas decimais, sem arredondamento; </w:t>
      </w:r>
    </w:p>
    <w:p w14:paraId="1C927801"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p>
    <w:p w14:paraId="3A128133"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proofErr w:type="spellStart"/>
      <w:r w:rsidRPr="00F804D9">
        <w:rPr>
          <w:rFonts w:ascii="Arial" w:hAnsi="Arial" w:cs="Arial"/>
        </w:rPr>
        <w:t>AMi</w:t>
      </w:r>
      <w:proofErr w:type="spellEnd"/>
      <w:r w:rsidRPr="00F804D9">
        <w:rPr>
          <w:rFonts w:ascii="Arial" w:hAnsi="Arial" w:cs="Arial"/>
        </w:rPr>
        <w:t xml:space="preserve"> = Conforme definido acima;</w:t>
      </w:r>
    </w:p>
    <w:p w14:paraId="72F35C43"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p>
    <w:p w14:paraId="7D277544" w14:textId="77777777" w:rsidR="00B0675C" w:rsidRPr="00F804D9" w:rsidRDefault="00B0675C" w:rsidP="00B0675C">
      <w:pPr>
        <w:pStyle w:val="PargrafodaLista"/>
        <w:widowControl w:val="0"/>
        <w:tabs>
          <w:tab w:val="left" w:pos="851"/>
        </w:tabs>
        <w:spacing w:after="240" w:line="320" w:lineRule="exact"/>
        <w:jc w:val="both"/>
        <w:rPr>
          <w:rFonts w:ascii="Arial" w:hAnsi="Arial" w:cs="Arial"/>
        </w:rPr>
      </w:pPr>
      <w:r w:rsidRPr="00F804D9">
        <w:rPr>
          <w:rFonts w:ascii="Arial" w:hAnsi="Arial" w:cs="Arial"/>
        </w:rPr>
        <w:t>J = Conforme definido na Cláusula 4.2.6. acima.</w:t>
      </w:r>
    </w:p>
    <w:p w14:paraId="5F137812" w14:textId="77777777" w:rsidR="00B0675C" w:rsidRPr="00F804D9" w:rsidRDefault="00B0675C" w:rsidP="00B0675C">
      <w:pPr>
        <w:pStyle w:val="PargrafodaLista"/>
        <w:widowControl w:val="0"/>
        <w:tabs>
          <w:tab w:val="left" w:pos="851"/>
        </w:tabs>
        <w:spacing w:after="240" w:line="320" w:lineRule="exact"/>
        <w:ind w:left="0"/>
        <w:jc w:val="both"/>
        <w:rPr>
          <w:rFonts w:ascii="Arial" w:hAnsi="Arial" w:cs="Arial"/>
        </w:rPr>
      </w:pPr>
    </w:p>
    <w:p w14:paraId="46C25CAF" w14:textId="77777777" w:rsidR="00B0675C" w:rsidRPr="00F804D9" w:rsidRDefault="00B0675C" w:rsidP="00B0675C">
      <w:pPr>
        <w:pStyle w:val="PargrafodaLista"/>
        <w:widowControl w:val="0"/>
        <w:tabs>
          <w:tab w:val="left" w:pos="851"/>
        </w:tabs>
        <w:spacing w:after="240" w:line="320" w:lineRule="exact"/>
        <w:ind w:left="0"/>
        <w:jc w:val="both"/>
        <w:rPr>
          <w:rFonts w:ascii="Arial" w:hAnsi="Arial" w:cs="Arial"/>
        </w:rPr>
      </w:pPr>
    </w:p>
    <w:p w14:paraId="25834ACD" w14:textId="65D54BA1" w:rsidR="00B0675C" w:rsidRPr="00F804D9" w:rsidRDefault="00B0675C" w:rsidP="00B0675C">
      <w:pPr>
        <w:pStyle w:val="PargrafodaLista"/>
        <w:widowControl w:val="0"/>
        <w:numPr>
          <w:ilvl w:val="0"/>
          <w:numId w:val="33"/>
        </w:numPr>
        <w:tabs>
          <w:tab w:val="left" w:pos="851"/>
        </w:tabs>
        <w:spacing w:after="240" w:line="320" w:lineRule="exact"/>
        <w:ind w:left="0" w:firstLine="0"/>
        <w:jc w:val="both"/>
        <w:rPr>
          <w:rFonts w:ascii="Arial" w:hAnsi="Arial" w:cs="Arial"/>
        </w:rPr>
      </w:pPr>
      <w:r w:rsidRPr="00F804D9">
        <w:rPr>
          <w:rFonts w:ascii="Arial" w:hAnsi="Arial" w:cs="Arial"/>
        </w:rPr>
        <w:t>Farão jus aos pagamentos relativos às Debêntures aqueles que sejam titulares de Debêntures ao final do Dia Útil imediatamente anterior a cada uma das Datas de Pagamento</w:t>
      </w:r>
      <w:ins w:id="14" w:author="Rafael Casemiro" w:date="2018-10-08T11:48:00Z">
        <w:r w:rsidR="000778F4">
          <w:rPr>
            <w:rFonts w:ascii="Arial" w:hAnsi="Arial" w:cs="Arial"/>
          </w:rPr>
          <w:t xml:space="preserve">, devendo para tanto a Emissora disponibilizar </w:t>
        </w:r>
      </w:ins>
      <w:ins w:id="15" w:author="Rafael Casemiro" w:date="2018-10-08T11:49:00Z">
        <w:r w:rsidR="00B37D3B">
          <w:rPr>
            <w:rFonts w:ascii="Arial" w:hAnsi="Arial" w:cs="Arial"/>
          </w:rPr>
          <w:t>a cópia integral d</w:t>
        </w:r>
      </w:ins>
      <w:ins w:id="16" w:author="Rafael Casemiro" w:date="2018-10-08T11:48:00Z">
        <w:r w:rsidR="000778F4">
          <w:rPr>
            <w:rFonts w:ascii="Arial" w:hAnsi="Arial" w:cs="Arial"/>
          </w:rPr>
          <w:t xml:space="preserve">o </w:t>
        </w:r>
      </w:ins>
      <w:ins w:id="17" w:author="Rafael Casemiro" w:date="2018-10-08T11:49:00Z">
        <w:r w:rsidR="00B37D3B" w:rsidRPr="00F804D9">
          <w:rPr>
            <w:rFonts w:ascii="Arial" w:hAnsi="Arial" w:cs="Arial"/>
          </w:rPr>
          <w:t>Livro de Registro de Debêntures Nominativas</w:t>
        </w:r>
        <w:r w:rsidR="00B37D3B">
          <w:rPr>
            <w:rFonts w:ascii="Arial" w:hAnsi="Arial" w:cs="Arial"/>
          </w:rPr>
          <w:t xml:space="preserve"> ao Agente Fiduciário sempre em um Dia Útil anterior às </w:t>
        </w:r>
      </w:ins>
      <w:ins w:id="18" w:author="Rafael Casemiro" w:date="2018-10-08T11:50:00Z">
        <w:r w:rsidR="00B37D3B">
          <w:rPr>
            <w:rFonts w:ascii="Arial" w:hAnsi="Arial" w:cs="Arial"/>
          </w:rPr>
          <w:t>parcelas de Amortização e Remuneração</w:t>
        </w:r>
        <w:r w:rsidR="00F80351">
          <w:rPr>
            <w:rFonts w:ascii="Arial" w:hAnsi="Arial" w:cs="Arial"/>
          </w:rPr>
          <w:t>, ressalvado o disposto na cláusula 3.6.3. acima</w:t>
        </w:r>
      </w:ins>
      <w:r w:rsidRPr="00F804D9">
        <w:rPr>
          <w:rFonts w:ascii="Arial" w:hAnsi="Arial" w:cs="Arial"/>
        </w:rPr>
        <w:t>.</w:t>
      </w:r>
    </w:p>
    <w:p w14:paraId="136BA19D" w14:textId="77777777" w:rsidR="00B0675C" w:rsidRPr="00F804D9" w:rsidRDefault="00B0675C" w:rsidP="00B0675C">
      <w:pPr>
        <w:pStyle w:val="PargrafodaLista"/>
        <w:widowControl w:val="0"/>
        <w:tabs>
          <w:tab w:val="left" w:pos="851"/>
        </w:tabs>
        <w:spacing w:after="240" w:line="320" w:lineRule="exact"/>
        <w:ind w:left="0"/>
        <w:jc w:val="both"/>
        <w:rPr>
          <w:rFonts w:ascii="Arial" w:hAnsi="Arial" w:cs="Arial"/>
        </w:rPr>
      </w:pPr>
    </w:p>
    <w:p w14:paraId="3D970A0E" w14:textId="34ABB12B" w:rsidR="00A435A7" w:rsidRPr="00F804D9" w:rsidRDefault="00C67897" w:rsidP="00B0675C">
      <w:pPr>
        <w:pStyle w:val="PargrafodaLista"/>
        <w:widowControl w:val="0"/>
        <w:numPr>
          <w:ilvl w:val="0"/>
          <w:numId w:val="33"/>
        </w:numPr>
        <w:tabs>
          <w:tab w:val="left" w:pos="851"/>
        </w:tabs>
        <w:spacing w:after="240" w:line="320" w:lineRule="exact"/>
        <w:ind w:left="0" w:firstLine="0"/>
        <w:jc w:val="both"/>
        <w:rPr>
          <w:rFonts w:ascii="Arial" w:hAnsi="Arial" w:cs="Arial"/>
        </w:rPr>
      </w:pPr>
      <w:r w:rsidRPr="00F804D9">
        <w:rPr>
          <w:rFonts w:ascii="Arial" w:hAnsi="Arial" w:cs="Arial"/>
          <w:u w:val="single"/>
        </w:rPr>
        <w:t>Resgate Antecipado</w:t>
      </w:r>
      <w:r w:rsidRPr="00F804D9">
        <w:rPr>
          <w:rFonts w:ascii="Arial" w:hAnsi="Arial" w:cs="Arial"/>
        </w:rPr>
        <w:t xml:space="preserve">. </w:t>
      </w:r>
      <w:bookmarkStart w:id="19" w:name="_Hlk515439929"/>
      <w:r w:rsidRPr="00F804D9">
        <w:rPr>
          <w:rFonts w:ascii="Arial" w:hAnsi="Arial" w:cs="Arial"/>
        </w:rPr>
        <w:t>Observado o disposto abaixo, fica facultado à Emissora realizar o resgate antecipado da totalidade das Debêntures,</w:t>
      </w:r>
      <w:r w:rsidR="00A43677" w:rsidRPr="00F804D9">
        <w:rPr>
          <w:rFonts w:ascii="Arial" w:hAnsi="Arial" w:cs="Arial"/>
        </w:rPr>
        <w:t xml:space="preserve"> sem a incidência de qualquer prêmio, multa ou taxa de quitação antecipada, </w:t>
      </w:r>
      <w:r w:rsidRPr="00F804D9">
        <w:rPr>
          <w:rFonts w:ascii="Arial" w:hAnsi="Arial" w:cs="Arial"/>
        </w:rPr>
        <w:t xml:space="preserve">acrescido </w:t>
      </w:r>
      <w:r w:rsidR="001A37B5" w:rsidRPr="00F804D9">
        <w:rPr>
          <w:rFonts w:ascii="Arial" w:hAnsi="Arial" w:cs="Arial"/>
        </w:rPr>
        <w:t xml:space="preserve">da Atualização Monetária e </w:t>
      </w:r>
      <w:r w:rsidRPr="00F804D9">
        <w:rPr>
          <w:rFonts w:ascii="Arial" w:hAnsi="Arial" w:cs="Arial"/>
        </w:rPr>
        <w:t>dos Juros Remuneratórios, na forma da Cláusula 4.2.</w:t>
      </w:r>
      <w:r w:rsidR="00A37361" w:rsidRPr="00F804D9">
        <w:rPr>
          <w:rFonts w:ascii="Arial" w:hAnsi="Arial" w:cs="Arial"/>
        </w:rPr>
        <w:t>6</w:t>
      </w:r>
      <w:r w:rsidRPr="00F804D9">
        <w:rPr>
          <w:rFonts w:ascii="Arial" w:hAnsi="Arial" w:cs="Arial"/>
        </w:rPr>
        <w:t>, acima, e seus subitens, e demais encargos aplicáveis, bem como de qualquer despesa de responsabilidade da Emissora eventualmente não quitada e/ou reembolsada até a data do Resgate Antecipado, observados os termos e condições descritos abaixo</w:t>
      </w:r>
      <w:r w:rsidR="003E176C" w:rsidRPr="00F804D9">
        <w:rPr>
          <w:rFonts w:ascii="Arial" w:hAnsi="Arial" w:cs="Arial"/>
        </w:rPr>
        <w:t xml:space="preserve"> (“</w:t>
      </w:r>
      <w:r w:rsidR="003E176C" w:rsidRPr="00F804D9">
        <w:rPr>
          <w:rFonts w:ascii="Arial" w:hAnsi="Arial" w:cs="Arial"/>
          <w:u w:val="single"/>
        </w:rPr>
        <w:t>Resgate Antecipado</w:t>
      </w:r>
      <w:r w:rsidR="003E176C" w:rsidRPr="00F804D9">
        <w:rPr>
          <w:rFonts w:ascii="Arial" w:hAnsi="Arial" w:cs="Arial"/>
        </w:rPr>
        <w:t>”)</w:t>
      </w:r>
      <w:r w:rsidRPr="00F804D9">
        <w:rPr>
          <w:rFonts w:ascii="Arial" w:hAnsi="Arial" w:cs="Arial"/>
        </w:rPr>
        <w:t>.</w:t>
      </w:r>
      <w:bookmarkEnd w:id="19"/>
    </w:p>
    <w:p w14:paraId="50B22B20" w14:textId="77777777" w:rsidR="00B61D19" w:rsidRPr="00F804D9" w:rsidRDefault="00B61D19" w:rsidP="00B61D19">
      <w:pPr>
        <w:pStyle w:val="PargrafodaLista"/>
        <w:rPr>
          <w:rFonts w:ascii="Arial" w:hAnsi="Arial" w:cs="Arial"/>
        </w:rPr>
      </w:pPr>
    </w:p>
    <w:p w14:paraId="5E2D57CB" w14:textId="78EEF511" w:rsidR="00B61D19" w:rsidRPr="00F804D9" w:rsidRDefault="00B61D19" w:rsidP="00B61D19">
      <w:pPr>
        <w:pStyle w:val="PargrafodaLista"/>
        <w:widowControl w:val="0"/>
        <w:numPr>
          <w:ilvl w:val="0"/>
          <w:numId w:val="35"/>
        </w:numPr>
        <w:tabs>
          <w:tab w:val="left" w:pos="851"/>
        </w:tabs>
        <w:spacing w:after="240" w:line="320" w:lineRule="exact"/>
        <w:ind w:left="0" w:firstLine="0"/>
        <w:jc w:val="both"/>
        <w:rPr>
          <w:rFonts w:ascii="Arial" w:hAnsi="Arial" w:cs="Arial"/>
        </w:rPr>
      </w:pPr>
      <w:r w:rsidRPr="00F804D9">
        <w:rPr>
          <w:rFonts w:ascii="Arial" w:hAnsi="Arial" w:cs="Arial"/>
        </w:rPr>
        <w:t xml:space="preserve">Na ocorrência de Resgate Antecipado será devida a totalidade do saldo devedor do Valor Nominal Unitário das Debêntures, acrescido da Atualização Monetária e dos Juros Remuneratórios das Debêntures, calculados </w:t>
      </w:r>
      <w:r w:rsidRPr="00F804D9">
        <w:rPr>
          <w:rFonts w:ascii="Arial" w:hAnsi="Arial" w:cs="Arial"/>
          <w:i/>
        </w:rPr>
        <w:t xml:space="preserve">pro rata </w:t>
      </w:r>
      <w:proofErr w:type="spellStart"/>
      <w:r w:rsidRPr="00F804D9">
        <w:rPr>
          <w:rFonts w:ascii="Arial" w:hAnsi="Arial" w:cs="Arial"/>
          <w:i/>
        </w:rPr>
        <w:t>temporis</w:t>
      </w:r>
      <w:proofErr w:type="spellEnd"/>
      <w:r w:rsidRPr="00F804D9">
        <w:rPr>
          <w:rFonts w:ascii="Arial" w:hAnsi="Arial" w:cs="Arial"/>
        </w:rPr>
        <w:t xml:space="preserve"> </w:t>
      </w:r>
      <w:r w:rsidRPr="00F804D9">
        <w:rPr>
          <w:rFonts w:ascii="Arial" w:hAnsi="Arial" w:cs="Arial"/>
        </w:rPr>
        <w:lastRenderedPageBreak/>
        <w:t xml:space="preserve">desde a primeira data de integralização, ou </w:t>
      </w:r>
      <w:r w:rsidR="009B7164" w:rsidRPr="00F804D9">
        <w:rPr>
          <w:rFonts w:ascii="Arial" w:hAnsi="Arial" w:cs="Arial"/>
        </w:rPr>
        <w:t>D</w:t>
      </w:r>
      <w:r w:rsidRPr="00F804D9">
        <w:rPr>
          <w:rFonts w:ascii="Arial" w:hAnsi="Arial" w:cs="Arial"/>
        </w:rPr>
        <w:t xml:space="preserve">ata de </w:t>
      </w:r>
      <w:r w:rsidR="009B7164" w:rsidRPr="00F804D9">
        <w:rPr>
          <w:rFonts w:ascii="Arial" w:hAnsi="Arial" w:cs="Arial"/>
        </w:rPr>
        <w:t xml:space="preserve">Aniversário </w:t>
      </w:r>
      <w:r w:rsidRPr="00F804D9">
        <w:rPr>
          <w:rFonts w:ascii="Arial" w:hAnsi="Arial" w:cs="Arial"/>
        </w:rPr>
        <w:t>das Debêntures imediatamente anterior</w:t>
      </w:r>
      <w:r w:rsidR="0050493E" w:rsidRPr="00F804D9">
        <w:rPr>
          <w:rFonts w:ascii="Arial" w:hAnsi="Arial" w:cs="Arial"/>
        </w:rPr>
        <w:t xml:space="preserve">, o que ocorrer por último, </w:t>
      </w:r>
      <w:r w:rsidRPr="00F804D9">
        <w:rPr>
          <w:rFonts w:ascii="Arial" w:hAnsi="Arial" w:cs="Arial"/>
        </w:rPr>
        <w:t>até a data do Resgate Antecipado (“</w:t>
      </w:r>
      <w:r w:rsidRPr="00F804D9">
        <w:rPr>
          <w:rFonts w:ascii="Arial" w:hAnsi="Arial" w:cs="Arial"/>
          <w:u w:val="single"/>
        </w:rPr>
        <w:t>Valor do Evento Extraordinário</w:t>
      </w:r>
      <w:r w:rsidRPr="00F804D9">
        <w:rPr>
          <w:rFonts w:ascii="Arial" w:hAnsi="Arial" w:cs="Arial"/>
        </w:rPr>
        <w:t>”).</w:t>
      </w:r>
    </w:p>
    <w:p w14:paraId="0C8DF98A" w14:textId="77777777" w:rsidR="00B61D19" w:rsidRPr="00F804D9" w:rsidRDefault="00B61D19" w:rsidP="00B61D19">
      <w:pPr>
        <w:pStyle w:val="PargrafodaLista"/>
        <w:widowControl w:val="0"/>
        <w:tabs>
          <w:tab w:val="left" w:pos="851"/>
        </w:tabs>
        <w:spacing w:after="240" w:line="320" w:lineRule="exact"/>
        <w:ind w:left="0"/>
        <w:jc w:val="both"/>
        <w:rPr>
          <w:rFonts w:ascii="Arial" w:hAnsi="Arial" w:cs="Arial"/>
        </w:rPr>
      </w:pPr>
    </w:p>
    <w:p w14:paraId="3DAAE119" w14:textId="77777777" w:rsidR="00B61D19" w:rsidRPr="00F804D9" w:rsidRDefault="00B61D19" w:rsidP="00B61D19">
      <w:pPr>
        <w:pStyle w:val="PargrafodaLista"/>
        <w:widowControl w:val="0"/>
        <w:numPr>
          <w:ilvl w:val="0"/>
          <w:numId w:val="35"/>
        </w:numPr>
        <w:tabs>
          <w:tab w:val="left" w:pos="851"/>
        </w:tabs>
        <w:spacing w:after="240" w:line="320" w:lineRule="exact"/>
        <w:ind w:left="0" w:firstLine="0"/>
        <w:jc w:val="both"/>
        <w:rPr>
          <w:rFonts w:ascii="Arial" w:hAnsi="Arial" w:cs="Arial"/>
        </w:rPr>
      </w:pPr>
      <w:r w:rsidRPr="00F804D9">
        <w:rPr>
          <w:rFonts w:ascii="Arial" w:hAnsi="Arial" w:cs="Arial"/>
        </w:rPr>
        <w:t>Caso deseje realizar um Resgate Antecipado, a Emissora deverá notificar os Debenturistas e comunicar o Agente Fiduciário, por escrito, com, no mínimo, 30 (trinta) dias de antecedência da data em que pretende realizar o Resgate Antecipado (“</w:t>
      </w:r>
      <w:r w:rsidRPr="00F804D9">
        <w:rPr>
          <w:rFonts w:ascii="Arial" w:hAnsi="Arial" w:cs="Arial"/>
          <w:u w:val="single"/>
        </w:rPr>
        <w:t>Data do Evento Extraordinário</w:t>
      </w:r>
      <w:r w:rsidRPr="00F804D9">
        <w:rPr>
          <w:rFonts w:ascii="Arial" w:hAnsi="Arial" w:cs="Arial"/>
        </w:rPr>
        <w:t>”). A notificação de que trata esta Cláusula deverá especificar: (a) o valor do Resgate Antecipado em questão, calculado na forma dos subitens acima; e (b) a data do Resgate Antecipado.</w:t>
      </w:r>
    </w:p>
    <w:p w14:paraId="5F8A5E3D" w14:textId="77777777" w:rsidR="00B61D19" w:rsidRPr="00F804D9" w:rsidRDefault="00B61D19" w:rsidP="00B61D19">
      <w:pPr>
        <w:pStyle w:val="PargrafodaLista"/>
        <w:widowControl w:val="0"/>
        <w:tabs>
          <w:tab w:val="left" w:pos="851"/>
        </w:tabs>
        <w:spacing w:after="240" w:line="320" w:lineRule="exact"/>
        <w:ind w:left="0"/>
        <w:jc w:val="both"/>
        <w:rPr>
          <w:rFonts w:ascii="Arial" w:hAnsi="Arial" w:cs="Arial"/>
        </w:rPr>
      </w:pPr>
    </w:p>
    <w:p w14:paraId="5A4E220D" w14:textId="77777777" w:rsidR="00B61D19" w:rsidRPr="00F804D9" w:rsidRDefault="00B61D19" w:rsidP="00B61D19">
      <w:pPr>
        <w:pStyle w:val="PargrafodaLista"/>
        <w:widowControl w:val="0"/>
        <w:numPr>
          <w:ilvl w:val="0"/>
          <w:numId w:val="35"/>
        </w:numPr>
        <w:tabs>
          <w:tab w:val="left" w:pos="851"/>
        </w:tabs>
        <w:spacing w:after="240" w:line="320" w:lineRule="exact"/>
        <w:ind w:left="0" w:firstLine="0"/>
        <w:jc w:val="both"/>
        <w:rPr>
          <w:rFonts w:ascii="Arial" w:hAnsi="Arial" w:cs="Arial"/>
        </w:rPr>
      </w:pPr>
      <w:r w:rsidRPr="00F804D9">
        <w:rPr>
          <w:rFonts w:ascii="Arial" w:hAnsi="Arial" w:cs="Arial"/>
        </w:rPr>
        <w:t xml:space="preserve"> Em caso de Resgate Antecipado, a liberação das Garantias Reais pelo Agente Fiduciário ocorrerá na forma prevista nos respectivos documentos de constituição das Garantias Reais, após a comprovação do pagamento do valor integral das Debêntures objeto do Resgate Antecipado.</w:t>
      </w:r>
    </w:p>
    <w:p w14:paraId="027D290A" w14:textId="77777777" w:rsidR="00B61D19" w:rsidRPr="00F804D9" w:rsidRDefault="00B61D19" w:rsidP="00B61D19">
      <w:pPr>
        <w:pStyle w:val="PargrafodaLista"/>
        <w:widowControl w:val="0"/>
        <w:tabs>
          <w:tab w:val="left" w:pos="851"/>
        </w:tabs>
        <w:spacing w:after="240" w:line="320" w:lineRule="exact"/>
        <w:ind w:left="0"/>
        <w:jc w:val="both"/>
        <w:rPr>
          <w:rFonts w:ascii="Arial" w:hAnsi="Arial" w:cs="Arial"/>
        </w:rPr>
      </w:pPr>
    </w:p>
    <w:p w14:paraId="169C0FB8" w14:textId="77777777" w:rsidR="00B61D19" w:rsidRPr="00F804D9" w:rsidRDefault="00B61D19" w:rsidP="00B61D19">
      <w:pPr>
        <w:pStyle w:val="PargrafodaLista"/>
        <w:widowControl w:val="0"/>
        <w:numPr>
          <w:ilvl w:val="0"/>
          <w:numId w:val="35"/>
        </w:numPr>
        <w:tabs>
          <w:tab w:val="left" w:pos="851"/>
        </w:tabs>
        <w:spacing w:after="240" w:line="320" w:lineRule="exact"/>
        <w:ind w:left="0" w:firstLine="0"/>
        <w:jc w:val="both"/>
        <w:rPr>
          <w:rFonts w:ascii="Arial" w:hAnsi="Arial" w:cs="Arial"/>
        </w:rPr>
      </w:pPr>
      <w:r w:rsidRPr="00F804D9">
        <w:rPr>
          <w:rFonts w:ascii="Arial" w:hAnsi="Arial" w:cs="Arial"/>
        </w:rPr>
        <w:t>Todos os pagamentos relacionados às Debêntures com vencimento em data anterior à data do Resgate Antecipado serão devidos e deverão ser realizados pontualmente pela Emissora na forma prevista nesta Escritura.</w:t>
      </w:r>
    </w:p>
    <w:p w14:paraId="7C13CA54" w14:textId="77777777" w:rsidR="00B61D19" w:rsidRPr="00F804D9" w:rsidRDefault="00B61D19" w:rsidP="00B61D19">
      <w:pPr>
        <w:pStyle w:val="PargrafodaLista"/>
        <w:widowControl w:val="0"/>
        <w:tabs>
          <w:tab w:val="left" w:pos="851"/>
        </w:tabs>
        <w:spacing w:after="240" w:line="320" w:lineRule="exact"/>
        <w:ind w:left="0"/>
        <w:jc w:val="both"/>
        <w:rPr>
          <w:rFonts w:ascii="Arial" w:hAnsi="Arial" w:cs="Arial"/>
        </w:rPr>
      </w:pPr>
    </w:p>
    <w:p w14:paraId="1E45EA1C" w14:textId="77777777" w:rsidR="00B61D19" w:rsidRPr="00F804D9" w:rsidRDefault="00B61D19" w:rsidP="00B61D19">
      <w:pPr>
        <w:pStyle w:val="PargrafodaLista"/>
        <w:widowControl w:val="0"/>
        <w:numPr>
          <w:ilvl w:val="0"/>
          <w:numId w:val="35"/>
        </w:numPr>
        <w:tabs>
          <w:tab w:val="left" w:pos="851"/>
        </w:tabs>
        <w:spacing w:after="240" w:line="320" w:lineRule="exact"/>
        <w:ind w:left="0" w:firstLine="0"/>
        <w:jc w:val="both"/>
        <w:rPr>
          <w:rFonts w:ascii="Arial" w:hAnsi="Arial" w:cs="Arial"/>
        </w:rPr>
      </w:pPr>
      <w:r w:rsidRPr="00F804D9">
        <w:rPr>
          <w:rFonts w:ascii="Arial" w:hAnsi="Arial" w:cs="Arial"/>
        </w:rPr>
        <w:t>Na hipótese de Resgate Antecipado não será devido, pela Emissora, qualquer valor além do montante estabelecido nas Cláusulas acima, devidamente acrescentado de eventuais despesas e reembolsos devidos pela Emissora nos termos desta Escritura.</w:t>
      </w:r>
    </w:p>
    <w:p w14:paraId="7B32F5BB" w14:textId="77777777" w:rsidR="00B61D19" w:rsidRPr="00F804D9" w:rsidRDefault="00B61D19" w:rsidP="00B61D19">
      <w:pPr>
        <w:pStyle w:val="PargrafodaLista"/>
        <w:widowControl w:val="0"/>
        <w:tabs>
          <w:tab w:val="left" w:pos="851"/>
        </w:tabs>
        <w:spacing w:after="240" w:line="320" w:lineRule="exact"/>
        <w:ind w:left="0"/>
        <w:jc w:val="both"/>
        <w:rPr>
          <w:rFonts w:ascii="Arial" w:hAnsi="Arial" w:cs="Arial"/>
        </w:rPr>
      </w:pPr>
    </w:p>
    <w:p w14:paraId="6D0A04A9" w14:textId="77777777" w:rsidR="00B61D19" w:rsidRPr="00F804D9" w:rsidRDefault="00B61D19" w:rsidP="00B61D19">
      <w:pPr>
        <w:pStyle w:val="PargrafodaLista"/>
        <w:widowControl w:val="0"/>
        <w:numPr>
          <w:ilvl w:val="0"/>
          <w:numId w:val="35"/>
        </w:numPr>
        <w:tabs>
          <w:tab w:val="left" w:pos="851"/>
        </w:tabs>
        <w:spacing w:after="240" w:line="320" w:lineRule="exact"/>
        <w:ind w:left="0" w:firstLine="0"/>
        <w:jc w:val="both"/>
        <w:rPr>
          <w:rFonts w:ascii="Arial" w:hAnsi="Arial" w:cs="Arial"/>
        </w:rPr>
      </w:pPr>
      <w:r w:rsidRPr="00F804D9">
        <w:rPr>
          <w:rFonts w:ascii="Arial" w:hAnsi="Arial" w:cs="Arial"/>
        </w:rPr>
        <w:t xml:space="preserve">Os valores devidos pela Emissora, em virtude da realização de Resgate Antecipado deverão ser disponibilizados pela Emissora até às 11h00 (onze horas) do dia da data de Resgate Antecipado. </w:t>
      </w:r>
    </w:p>
    <w:p w14:paraId="39B8922B" w14:textId="77777777" w:rsidR="00B61D19" w:rsidRPr="00F804D9" w:rsidRDefault="00B61D19" w:rsidP="00AC3106">
      <w:pPr>
        <w:pStyle w:val="PargrafodaLista"/>
        <w:widowControl w:val="0"/>
        <w:tabs>
          <w:tab w:val="left" w:pos="851"/>
        </w:tabs>
        <w:spacing w:after="240" w:line="320" w:lineRule="exact"/>
        <w:ind w:left="0"/>
        <w:jc w:val="both"/>
        <w:rPr>
          <w:rFonts w:ascii="Arial" w:hAnsi="Arial" w:cs="Arial"/>
        </w:rPr>
      </w:pPr>
    </w:p>
    <w:p w14:paraId="36104DD3" w14:textId="33BF9BBF" w:rsidR="001C0919" w:rsidRPr="00F804D9" w:rsidRDefault="001C0919" w:rsidP="00B61D19">
      <w:pPr>
        <w:pStyle w:val="PargrafodaLista"/>
        <w:widowControl w:val="0"/>
        <w:numPr>
          <w:ilvl w:val="0"/>
          <w:numId w:val="33"/>
        </w:numPr>
        <w:tabs>
          <w:tab w:val="left" w:pos="851"/>
        </w:tabs>
        <w:spacing w:after="240" w:line="320" w:lineRule="exact"/>
        <w:ind w:left="0" w:firstLine="0"/>
        <w:jc w:val="both"/>
        <w:rPr>
          <w:rFonts w:ascii="Arial" w:hAnsi="Arial" w:cs="Arial"/>
        </w:rPr>
      </w:pPr>
      <w:r w:rsidRPr="00F804D9">
        <w:rPr>
          <w:rFonts w:ascii="Arial" w:hAnsi="Arial" w:cs="Arial"/>
          <w:u w:val="single"/>
        </w:rPr>
        <w:t>Amortização Extraordinária</w:t>
      </w:r>
      <w:r w:rsidRPr="00F804D9">
        <w:rPr>
          <w:rFonts w:ascii="Arial" w:hAnsi="Arial" w:cs="Arial"/>
        </w:rPr>
        <w:t xml:space="preserve">. Observado o disposto nesta Cláusula, fica facultado à Emissora </w:t>
      </w:r>
      <w:bookmarkStart w:id="20" w:name="_Hlk515440155"/>
      <w:r w:rsidRPr="00F804D9">
        <w:rPr>
          <w:rFonts w:ascii="Arial" w:hAnsi="Arial" w:cs="Arial"/>
        </w:rPr>
        <w:t xml:space="preserve">realizar a amortização extraordinária das Debêntures, </w:t>
      </w:r>
      <w:r w:rsidR="003E176C" w:rsidRPr="00F804D9">
        <w:rPr>
          <w:rFonts w:ascii="Arial" w:hAnsi="Arial" w:cs="Arial"/>
        </w:rPr>
        <w:t xml:space="preserve">sem a incidência de qualquer prêmio, multa ou taxa de quitação antecipada, </w:t>
      </w:r>
      <w:r w:rsidRPr="00F804D9">
        <w:rPr>
          <w:rFonts w:ascii="Arial" w:hAnsi="Arial" w:cs="Arial"/>
        </w:rPr>
        <w:t>de forma linear e sem qualquer</w:t>
      </w:r>
      <w:r w:rsidR="00A43677" w:rsidRPr="00F804D9">
        <w:rPr>
          <w:rFonts w:ascii="Arial" w:hAnsi="Arial" w:cs="Arial"/>
        </w:rPr>
        <w:t xml:space="preserve"> limitação e/ou </w:t>
      </w:r>
      <w:r w:rsidRPr="00F804D9">
        <w:rPr>
          <w:rFonts w:ascii="Arial" w:hAnsi="Arial" w:cs="Arial"/>
        </w:rPr>
        <w:t>distinção entre as Debêntures</w:t>
      </w:r>
      <w:r w:rsidR="00400CC6" w:rsidRPr="00F804D9">
        <w:rPr>
          <w:rFonts w:ascii="Arial" w:hAnsi="Arial" w:cs="Arial"/>
        </w:rPr>
        <w:t>, por meio da amortização</w:t>
      </w:r>
      <w:r w:rsidR="00A43677" w:rsidRPr="00F804D9">
        <w:rPr>
          <w:rFonts w:ascii="Arial" w:hAnsi="Arial" w:cs="Arial"/>
        </w:rPr>
        <w:t xml:space="preserve"> </w:t>
      </w:r>
      <w:r w:rsidRPr="00F804D9">
        <w:rPr>
          <w:rFonts w:ascii="Arial" w:hAnsi="Arial" w:cs="Arial"/>
        </w:rPr>
        <w:t>do Valor Unitário das Debêntures ou do saldo do Valor Nominal Unitário das Debêntures</w:t>
      </w:r>
      <w:r w:rsidR="00CA3EE5" w:rsidRPr="00F804D9">
        <w:rPr>
          <w:rFonts w:ascii="Arial" w:hAnsi="Arial" w:cs="Arial"/>
        </w:rPr>
        <w:t xml:space="preserve"> (“</w:t>
      </w:r>
      <w:r w:rsidR="00CA3EE5" w:rsidRPr="00F804D9">
        <w:rPr>
          <w:rFonts w:ascii="Arial" w:hAnsi="Arial" w:cs="Arial"/>
          <w:u w:val="single"/>
        </w:rPr>
        <w:t>Amortização Extraordinária</w:t>
      </w:r>
      <w:r w:rsidR="00CA3EE5" w:rsidRPr="00F804D9">
        <w:rPr>
          <w:rFonts w:ascii="Arial" w:hAnsi="Arial" w:cs="Arial"/>
        </w:rPr>
        <w:t>”)</w:t>
      </w:r>
      <w:r w:rsidRPr="00F804D9">
        <w:rPr>
          <w:rFonts w:ascii="Arial" w:hAnsi="Arial" w:cs="Arial"/>
        </w:rPr>
        <w:t xml:space="preserve">, acrescido </w:t>
      </w:r>
      <w:r w:rsidR="003359DA" w:rsidRPr="00F804D9">
        <w:rPr>
          <w:rFonts w:ascii="Arial" w:hAnsi="Arial" w:cs="Arial"/>
        </w:rPr>
        <w:t xml:space="preserve">da Atualização Monetária e </w:t>
      </w:r>
      <w:r w:rsidRPr="00F804D9">
        <w:rPr>
          <w:rFonts w:ascii="Arial" w:hAnsi="Arial" w:cs="Arial"/>
        </w:rPr>
        <w:t>d</w:t>
      </w:r>
      <w:r w:rsidR="00A43677" w:rsidRPr="00F804D9">
        <w:rPr>
          <w:rFonts w:ascii="Arial" w:hAnsi="Arial" w:cs="Arial"/>
        </w:rPr>
        <w:t xml:space="preserve">os </w:t>
      </w:r>
      <w:r w:rsidR="00ED0D49" w:rsidRPr="00F804D9">
        <w:rPr>
          <w:rFonts w:ascii="Arial" w:hAnsi="Arial" w:cs="Arial"/>
        </w:rPr>
        <w:t>Juros Remuneratórios</w:t>
      </w:r>
      <w:r w:rsidR="00A43677" w:rsidRPr="00F804D9">
        <w:rPr>
          <w:rFonts w:ascii="Arial" w:hAnsi="Arial" w:cs="Arial"/>
        </w:rPr>
        <w:t xml:space="preserve"> </w:t>
      </w:r>
      <w:r w:rsidR="00CA3EE5" w:rsidRPr="00F804D9">
        <w:rPr>
          <w:rFonts w:ascii="Arial" w:hAnsi="Arial" w:cs="Arial"/>
        </w:rPr>
        <w:t>das Debêntures</w:t>
      </w:r>
      <w:r w:rsidRPr="00F804D9">
        <w:rPr>
          <w:rFonts w:ascii="Arial" w:hAnsi="Arial" w:cs="Arial"/>
        </w:rPr>
        <w:t xml:space="preserve">, calculados </w:t>
      </w:r>
      <w:r w:rsidRPr="00F804D9">
        <w:rPr>
          <w:rFonts w:ascii="Arial" w:hAnsi="Arial" w:cs="Arial"/>
          <w:i/>
        </w:rPr>
        <w:t xml:space="preserve">pro rata </w:t>
      </w:r>
      <w:proofErr w:type="spellStart"/>
      <w:r w:rsidRPr="00F804D9">
        <w:rPr>
          <w:rFonts w:ascii="Arial" w:hAnsi="Arial" w:cs="Arial"/>
          <w:i/>
        </w:rPr>
        <w:t>temporis</w:t>
      </w:r>
      <w:proofErr w:type="spellEnd"/>
      <w:r w:rsidRPr="00F804D9">
        <w:rPr>
          <w:rFonts w:ascii="Arial" w:hAnsi="Arial" w:cs="Arial"/>
          <w:i/>
        </w:rPr>
        <w:t xml:space="preserve"> </w:t>
      </w:r>
      <w:r w:rsidRPr="00F804D9">
        <w:rPr>
          <w:rFonts w:ascii="Arial" w:hAnsi="Arial" w:cs="Arial"/>
        </w:rPr>
        <w:t xml:space="preserve">desde a </w:t>
      </w:r>
      <w:r w:rsidR="00CA3EE5" w:rsidRPr="00F804D9">
        <w:rPr>
          <w:rFonts w:ascii="Arial" w:hAnsi="Arial" w:cs="Arial"/>
        </w:rPr>
        <w:t>p</w:t>
      </w:r>
      <w:r w:rsidRPr="00F804D9">
        <w:rPr>
          <w:rFonts w:ascii="Arial" w:hAnsi="Arial" w:cs="Arial"/>
        </w:rPr>
        <w:t xml:space="preserve">rimeira </w:t>
      </w:r>
      <w:r w:rsidR="00CA3EE5" w:rsidRPr="00F804D9">
        <w:rPr>
          <w:rFonts w:ascii="Arial" w:hAnsi="Arial" w:cs="Arial"/>
        </w:rPr>
        <w:t>d</w:t>
      </w:r>
      <w:r w:rsidRPr="00F804D9">
        <w:rPr>
          <w:rFonts w:ascii="Arial" w:hAnsi="Arial" w:cs="Arial"/>
        </w:rPr>
        <w:t xml:space="preserve">ata de </w:t>
      </w:r>
      <w:r w:rsidR="00CA3EE5" w:rsidRPr="00F804D9">
        <w:rPr>
          <w:rFonts w:ascii="Arial" w:hAnsi="Arial" w:cs="Arial"/>
        </w:rPr>
        <w:t>i</w:t>
      </w:r>
      <w:r w:rsidRPr="00F804D9">
        <w:rPr>
          <w:rFonts w:ascii="Arial" w:hAnsi="Arial" w:cs="Arial"/>
        </w:rPr>
        <w:t xml:space="preserve">ntegralização, ou </w:t>
      </w:r>
      <w:r w:rsidR="003359DA" w:rsidRPr="00F804D9">
        <w:rPr>
          <w:rFonts w:ascii="Arial" w:hAnsi="Arial" w:cs="Arial"/>
        </w:rPr>
        <w:t>D</w:t>
      </w:r>
      <w:r w:rsidRPr="00F804D9">
        <w:rPr>
          <w:rFonts w:ascii="Arial" w:hAnsi="Arial" w:cs="Arial"/>
        </w:rPr>
        <w:t xml:space="preserve">ata de </w:t>
      </w:r>
      <w:r w:rsidR="003359DA" w:rsidRPr="00F804D9">
        <w:rPr>
          <w:rFonts w:ascii="Arial" w:hAnsi="Arial" w:cs="Arial"/>
        </w:rPr>
        <w:t>P</w:t>
      </w:r>
      <w:r w:rsidRPr="00F804D9">
        <w:rPr>
          <w:rFonts w:ascii="Arial" w:hAnsi="Arial" w:cs="Arial"/>
        </w:rPr>
        <w:t xml:space="preserve">agamento </w:t>
      </w:r>
      <w:r w:rsidR="003359DA" w:rsidRPr="00F804D9">
        <w:rPr>
          <w:rFonts w:ascii="Arial" w:hAnsi="Arial" w:cs="Arial"/>
        </w:rPr>
        <w:t xml:space="preserve">das Debêntures </w:t>
      </w:r>
      <w:r w:rsidRPr="00F804D9">
        <w:rPr>
          <w:rFonts w:ascii="Arial" w:hAnsi="Arial" w:cs="Arial"/>
        </w:rPr>
        <w:t>imediatamente anterior até a data da respectiva amortização extraordinária, e demais encargos aplicáveis, bem como de qualquer despesa de responsabilidade da Emissora eventualmente não quitada e/ou reembolsada até a data da amortização extraordinária (“</w:t>
      </w:r>
      <w:r w:rsidRPr="00F804D9">
        <w:rPr>
          <w:rFonts w:ascii="Arial" w:hAnsi="Arial" w:cs="Arial"/>
          <w:u w:val="single"/>
        </w:rPr>
        <w:t>Valor da Amortização Extraordinária</w:t>
      </w:r>
      <w:r w:rsidRPr="00F804D9">
        <w:rPr>
          <w:rFonts w:ascii="Arial" w:hAnsi="Arial" w:cs="Arial"/>
        </w:rPr>
        <w:t>”)</w:t>
      </w:r>
      <w:r w:rsidR="00A5385C" w:rsidRPr="00F804D9">
        <w:rPr>
          <w:rFonts w:ascii="Arial" w:hAnsi="Arial" w:cs="Arial"/>
        </w:rPr>
        <w:t>.</w:t>
      </w:r>
      <w:bookmarkEnd w:id="20"/>
    </w:p>
    <w:p w14:paraId="58C6B9EA" w14:textId="77777777" w:rsidR="00B61D19" w:rsidRPr="00F804D9" w:rsidRDefault="00B61D19" w:rsidP="00AC3106">
      <w:pPr>
        <w:pStyle w:val="PargrafodaLista"/>
        <w:widowControl w:val="0"/>
        <w:tabs>
          <w:tab w:val="left" w:pos="851"/>
        </w:tabs>
        <w:spacing w:after="240" w:line="320" w:lineRule="exact"/>
        <w:ind w:left="0"/>
        <w:jc w:val="both"/>
        <w:rPr>
          <w:rFonts w:ascii="Arial" w:hAnsi="Arial" w:cs="Arial"/>
        </w:rPr>
      </w:pPr>
    </w:p>
    <w:p w14:paraId="0374B82C" w14:textId="178BC43B" w:rsidR="00875F46" w:rsidRPr="00F804D9" w:rsidRDefault="00875F46" w:rsidP="00AC3106">
      <w:pPr>
        <w:pStyle w:val="PargrafodaLista"/>
        <w:widowControl w:val="0"/>
        <w:numPr>
          <w:ilvl w:val="0"/>
          <w:numId w:val="36"/>
        </w:numPr>
        <w:tabs>
          <w:tab w:val="left" w:pos="851"/>
        </w:tabs>
        <w:spacing w:after="240" w:line="320" w:lineRule="exact"/>
        <w:ind w:left="0" w:firstLine="0"/>
        <w:jc w:val="both"/>
        <w:rPr>
          <w:rFonts w:ascii="Arial" w:hAnsi="Arial" w:cs="Arial"/>
        </w:rPr>
      </w:pPr>
      <w:r w:rsidRPr="00F804D9">
        <w:rPr>
          <w:rFonts w:ascii="Arial" w:hAnsi="Arial" w:cs="Arial"/>
        </w:rPr>
        <w:t>Caso deseje realizar uma Amortização Extraordinária nos termos descritos na Cláusula 4.2.</w:t>
      </w:r>
      <w:r w:rsidR="003552D8" w:rsidRPr="00F804D9">
        <w:rPr>
          <w:rFonts w:ascii="Arial" w:hAnsi="Arial" w:cs="Arial"/>
        </w:rPr>
        <w:t>9</w:t>
      </w:r>
      <w:r w:rsidRPr="00F804D9">
        <w:rPr>
          <w:rFonts w:ascii="Arial" w:hAnsi="Arial" w:cs="Arial"/>
        </w:rPr>
        <w:t xml:space="preserve"> acima, a Emissora deverá notificar o</w:t>
      </w:r>
      <w:r w:rsidR="006236C9" w:rsidRPr="00F804D9">
        <w:rPr>
          <w:rFonts w:ascii="Arial" w:hAnsi="Arial" w:cs="Arial"/>
        </w:rPr>
        <w:t>s</w:t>
      </w:r>
      <w:r w:rsidRPr="00F804D9">
        <w:rPr>
          <w:rFonts w:ascii="Arial" w:hAnsi="Arial" w:cs="Arial"/>
        </w:rPr>
        <w:t xml:space="preserve"> Debenturista</w:t>
      </w:r>
      <w:r w:rsidR="006236C9" w:rsidRPr="00F804D9">
        <w:rPr>
          <w:rFonts w:ascii="Arial" w:hAnsi="Arial" w:cs="Arial"/>
        </w:rPr>
        <w:t>s</w:t>
      </w:r>
      <w:r w:rsidR="00EF36B9" w:rsidRPr="00F804D9">
        <w:rPr>
          <w:rFonts w:ascii="Arial" w:hAnsi="Arial" w:cs="Arial"/>
        </w:rPr>
        <w:t xml:space="preserve"> e comunicar o Agente Fiduciário</w:t>
      </w:r>
      <w:r w:rsidRPr="00F804D9">
        <w:rPr>
          <w:rFonts w:ascii="Arial" w:hAnsi="Arial" w:cs="Arial"/>
        </w:rPr>
        <w:t xml:space="preserve">, por escrito, com, no mínimo, 30 (trinta) dias de antecedência da data de realização de tal Amortização Extraordinária. A notificação de que trata esta Cláusula deverá especificar: (a) o </w:t>
      </w:r>
      <w:r w:rsidR="00CA3EE5" w:rsidRPr="00F804D9">
        <w:rPr>
          <w:rFonts w:ascii="Arial" w:hAnsi="Arial" w:cs="Arial"/>
        </w:rPr>
        <w:t xml:space="preserve">percentual do saldo do Valor Nominal Unitário que deseja amortizar extraordinariamente e o correspondente </w:t>
      </w:r>
      <w:r w:rsidRPr="00F804D9">
        <w:rPr>
          <w:rFonts w:ascii="Arial" w:hAnsi="Arial" w:cs="Arial"/>
        </w:rPr>
        <w:t>valor da Amortização Extraordinária em questão; e (b) a data da Amortização Extraordinária.</w:t>
      </w:r>
    </w:p>
    <w:p w14:paraId="67F3CDAB" w14:textId="77777777" w:rsidR="00B61D19" w:rsidRPr="00F804D9" w:rsidRDefault="00B61D19" w:rsidP="00AC3106">
      <w:pPr>
        <w:pStyle w:val="PargrafodaLista"/>
        <w:widowControl w:val="0"/>
        <w:tabs>
          <w:tab w:val="left" w:pos="851"/>
        </w:tabs>
        <w:spacing w:after="240" w:line="320" w:lineRule="exact"/>
        <w:ind w:left="0"/>
        <w:jc w:val="both"/>
        <w:rPr>
          <w:rFonts w:ascii="Arial" w:hAnsi="Arial" w:cs="Arial"/>
        </w:rPr>
      </w:pPr>
    </w:p>
    <w:p w14:paraId="7965F009" w14:textId="43A1ED1D" w:rsidR="00875F46" w:rsidRPr="00F804D9" w:rsidRDefault="00875F46" w:rsidP="00AC3106">
      <w:pPr>
        <w:pStyle w:val="PargrafodaLista"/>
        <w:widowControl w:val="0"/>
        <w:numPr>
          <w:ilvl w:val="0"/>
          <w:numId w:val="36"/>
        </w:numPr>
        <w:tabs>
          <w:tab w:val="left" w:pos="851"/>
        </w:tabs>
        <w:spacing w:after="240" w:line="320" w:lineRule="exact"/>
        <w:ind w:left="0" w:firstLine="0"/>
        <w:jc w:val="both"/>
        <w:rPr>
          <w:rFonts w:ascii="Arial" w:hAnsi="Arial" w:cs="Arial"/>
          <w:b/>
          <w:bCs/>
        </w:rPr>
      </w:pPr>
      <w:r w:rsidRPr="00F804D9">
        <w:rPr>
          <w:rFonts w:ascii="Arial" w:hAnsi="Arial" w:cs="Arial"/>
        </w:rPr>
        <w:t>Todos os pagamentos relacionados às Debêntures com vencimento em data anterior à data da Amortização Extraordinária serão devidos e deverão ser realizados pontualmente pela Emissora na forma prevista nesta Escritura.</w:t>
      </w:r>
    </w:p>
    <w:p w14:paraId="36124AA0" w14:textId="77777777" w:rsidR="00B61D19" w:rsidRPr="00F804D9" w:rsidRDefault="00B61D19" w:rsidP="00AC3106">
      <w:pPr>
        <w:pStyle w:val="PargrafodaLista"/>
        <w:widowControl w:val="0"/>
        <w:tabs>
          <w:tab w:val="left" w:pos="851"/>
        </w:tabs>
        <w:spacing w:after="240" w:line="320" w:lineRule="exact"/>
        <w:ind w:left="0"/>
        <w:jc w:val="both"/>
        <w:rPr>
          <w:rFonts w:ascii="Arial" w:hAnsi="Arial" w:cs="Arial"/>
          <w:b/>
          <w:bCs/>
        </w:rPr>
      </w:pPr>
    </w:p>
    <w:p w14:paraId="56B6802E" w14:textId="42663AF8" w:rsidR="00875F46" w:rsidRPr="00F804D9" w:rsidRDefault="00875F46" w:rsidP="00AC3106">
      <w:pPr>
        <w:pStyle w:val="PargrafodaLista"/>
        <w:widowControl w:val="0"/>
        <w:numPr>
          <w:ilvl w:val="0"/>
          <w:numId w:val="36"/>
        </w:numPr>
        <w:tabs>
          <w:tab w:val="left" w:pos="851"/>
        </w:tabs>
        <w:spacing w:after="240" w:line="320" w:lineRule="exact"/>
        <w:ind w:left="0" w:firstLine="0"/>
        <w:jc w:val="both"/>
        <w:rPr>
          <w:rFonts w:ascii="Arial" w:hAnsi="Arial" w:cs="Arial"/>
          <w:b/>
          <w:bCs/>
        </w:rPr>
      </w:pPr>
      <w:r w:rsidRPr="00F804D9">
        <w:rPr>
          <w:rFonts w:ascii="Arial" w:hAnsi="Arial" w:cs="Arial"/>
        </w:rPr>
        <w:t>Na hipótese de Amortização Extraordinária não será devido, pela Emissora, qualquer valor além do montante estabelecido nas Cláusulas acima, devidamente acrescentado de eventuais despesas e reembolsos devidos ao</w:t>
      </w:r>
      <w:r w:rsidR="00327320" w:rsidRPr="00F804D9">
        <w:rPr>
          <w:rFonts w:ascii="Arial" w:hAnsi="Arial" w:cs="Arial"/>
        </w:rPr>
        <w:t>s</w:t>
      </w:r>
      <w:r w:rsidRPr="00F804D9">
        <w:rPr>
          <w:rFonts w:ascii="Arial" w:hAnsi="Arial" w:cs="Arial"/>
        </w:rPr>
        <w:t xml:space="preserve"> Debenturista</w:t>
      </w:r>
      <w:r w:rsidR="00327320" w:rsidRPr="00F804D9">
        <w:rPr>
          <w:rFonts w:ascii="Arial" w:hAnsi="Arial" w:cs="Arial"/>
        </w:rPr>
        <w:t>s</w:t>
      </w:r>
      <w:r w:rsidRPr="00F804D9">
        <w:rPr>
          <w:rFonts w:ascii="Arial" w:hAnsi="Arial" w:cs="Arial"/>
        </w:rPr>
        <w:t xml:space="preserve"> nos termos d</w:t>
      </w:r>
      <w:r w:rsidR="00CA3EE5" w:rsidRPr="00F804D9">
        <w:rPr>
          <w:rFonts w:ascii="Arial" w:hAnsi="Arial" w:cs="Arial"/>
        </w:rPr>
        <w:t>esta Escritura</w:t>
      </w:r>
      <w:r w:rsidRPr="00F804D9">
        <w:rPr>
          <w:rFonts w:ascii="Arial" w:hAnsi="Arial" w:cs="Arial"/>
        </w:rPr>
        <w:t>.</w:t>
      </w:r>
    </w:p>
    <w:p w14:paraId="66F10932" w14:textId="77777777" w:rsidR="00B61D19" w:rsidRPr="00F804D9" w:rsidRDefault="00B61D19" w:rsidP="00AC3106">
      <w:pPr>
        <w:pStyle w:val="PargrafodaLista"/>
        <w:widowControl w:val="0"/>
        <w:tabs>
          <w:tab w:val="left" w:pos="851"/>
        </w:tabs>
        <w:spacing w:after="240" w:line="320" w:lineRule="exact"/>
        <w:ind w:left="0"/>
        <w:jc w:val="both"/>
        <w:rPr>
          <w:rFonts w:ascii="Arial" w:hAnsi="Arial" w:cs="Arial"/>
          <w:b/>
          <w:bCs/>
        </w:rPr>
      </w:pPr>
    </w:p>
    <w:p w14:paraId="326048BE" w14:textId="76F42398" w:rsidR="00875F46" w:rsidRPr="00F804D9" w:rsidRDefault="00875F46" w:rsidP="00AC3106">
      <w:pPr>
        <w:pStyle w:val="PargrafodaLista"/>
        <w:widowControl w:val="0"/>
        <w:numPr>
          <w:ilvl w:val="0"/>
          <w:numId w:val="36"/>
        </w:numPr>
        <w:tabs>
          <w:tab w:val="left" w:pos="851"/>
        </w:tabs>
        <w:spacing w:after="240" w:line="320" w:lineRule="exact"/>
        <w:ind w:left="0" w:firstLine="0"/>
        <w:jc w:val="both"/>
        <w:rPr>
          <w:rFonts w:ascii="Arial" w:hAnsi="Arial" w:cs="Arial"/>
          <w:b/>
          <w:bCs/>
        </w:rPr>
      </w:pPr>
      <w:r w:rsidRPr="00F804D9">
        <w:rPr>
          <w:rFonts w:ascii="Arial" w:hAnsi="Arial" w:cs="Arial"/>
        </w:rPr>
        <w:t>Os valores devidos pela Emissora ao</w:t>
      </w:r>
      <w:r w:rsidR="00327320" w:rsidRPr="00F804D9">
        <w:rPr>
          <w:rFonts w:ascii="Arial" w:hAnsi="Arial" w:cs="Arial"/>
        </w:rPr>
        <w:t>s</w:t>
      </w:r>
      <w:r w:rsidRPr="00F804D9">
        <w:rPr>
          <w:rFonts w:ascii="Arial" w:hAnsi="Arial" w:cs="Arial"/>
        </w:rPr>
        <w:t xml:space="preserve"> Debenturista</w:t>
      </w:r>
      <w:r w:rsidR="00327320" w:rsidRPr="00F804D9">
        <w:rPr>
          <w:rFonts w:ascii="Arial" w:hAnsi="Arial" w:cs="Arial"/>
        </w:rPr>
        <w:t>s</w:t>
      </w:r>
      <w:r w:rsidRPr="00F804D9">
        <w:rPr>
          <w:rFonts w:ascii="Arial" w:hAnsi="Arial" w:cs="Arial"/>
        </w:rPr>
        <w:t>, em virtude da realização de Amortização Extraordinária deverão ser disponibilizados pela Emissora ao</w:t>
      </w:r>
      <w:r w:rsidR="00327320" w:rsidRPr="00F804D9">
        <w:rPr>
          <w:rFonts w:ascii="Arial" w:hAnsi="Arial" w:cs="Arial"/>
        </w:rPr>
        <w:t>s</w:t>
      </w:r>
      <w:r w:rsidRPr="00F804D9">
        <w:rPr>
          <w:rFonts w:ascii="Arial" w:hAnsi="Arial" w:cs="Arial"/>
        </w:rPr>
        <w:t xml:space="preserve"> Debenturista</w:t>
      </w:r>
      <w:r w:rsidR="00327320" w:rsidRPr="00F804D9">
        <w:rPr>
          <w:rFonts w:ascii="Arial" w:hAnsi="Arial" w:cs="Arial"/>
        </w:rPr>
        <w:t>s</w:t>
      </w:r>
      <w:r w:rsidRPr="00F804D9">
        <w:rPr>
          <w:rFonts w:ascii="Arial" w:hAnsi="Arial" w:cs="Arial"/>
        </w:rPr>
        <w:t xml:space="preserve"> até às 1</w:t>
      </w:r>
      <w:r w:rsidR="00077D47" w:rsidRPr="00F804D9">
        <w:rPr>
          <w:rFonts w:ascii="Arial" w:hAnsi="Arial" w:cs="Arial"/>
        </w:rPr>
        <w:t>6</w:t>
      </w:r>
      <w:r w:rsidRPr="00F804D9">
        <w:rPr>
          <w:rFonts w:ascii="Arial" w:hAnsi="Arial" w:cs="Arial"/>
        </w:rPr>
        <w:t>h00 (</w:t>
      </w:r>
      <w:r w:rsidR="00077D47" w:rsidRPr="00F804D9">
        <w:rPr>
          <w:rFonts w:ascii="Arial" w:hAnsi="Arial" w:cs="Arial"/>
        </w:rPr>
        <w:t xml:space="preserve">dezesseis </w:t>
      </w:r>
      <w:r w:rsidRPr="00F804D9">
        <w:rPr>
          <w:rFonts w:ascii="Arial" w:hAnsi="Arial" w:cs="Arial"/>
        </w:rPr>
        <w:t xml:space="preserve">horas) da data de </w:t>
      </w:r>
      <w:r w:rsidR="00CA3EE5" w:rsidRPr="00F804D9">
        <w:rPr>
          <w:rFonts w:ascii="Arial" w:hAnsi="Arial" w:cs="Arial"/>
        </w:rPr>
        <w:t xml:space="preserve">realização da </w:t>
      </w:r>
      <w:r w:rsidRPr="00F804D9">
        <w:rPr>
          <w:rFonts w:ascii="Arial" w:hAnsi="Arial" w:cs="Arial"/>
        </w:rPr>
        <w:t>Amortização Extraordinária.</w:t>
      </w:r>
    </w:p>
    <w:p w14:paraId="0F066D91" w14:textId="77777777" w:rsidR="00B61D19" w:rsidRPr="00F804D9" w:rsidRDefault="00B61D19" w:rsidP="00AC3106">
      <w:pPr>
        <w:pStyle w:val="PargrafodaLista"/>
        <w:widowControl w:val="0"/>
        <w:tabs>
          <w:tab w:val="left" w:pos="851"/>
        </w:tabs>
        <w:spacing w:after="240" w:line="320" w:lineRule="exact"/>
        <w:ind w:left="0"/>
        <w:jc w:val="both"/>
        <w:rPr>
          <w:rFonts w:ascii="Arial" w:hAnsi="Arial" w:cs="Arial"/>
          <w:b/>
          <w:bCs/>
        </w:rPr>
      </w:pPr>
    </w:p>
    <w:p w14:paraId="732F03B5" w14:textId="288D9F80" w:rsidR="00875F46" w:rsidRPr="00F804D9" w:rsidRDefault="0088448E" w:rsidP="00AC3106">
      <w:pPr>
        <w:pStyle w:val="PargrafodaLista"/>
        <w:widowControl w:val="0"/>
        <w:numPr>
          <w:ilvl w:val="0"/>
          <w:numId w:val="36"/>
        </w:numPr>
        <w:tabs>
          <w:tab w:val="left" w:pos="851"/>
        </w:tabs>
        <w:spacing w:after="240" w:line="320" w:lineRule="exact"/>
        <w:ind w:left="0" w:firstLine="0"/>
        <w:jc w:val="both"/>
        <w:rPr>
          <w:rFonts w:ascii="Arial" w:hAnsi="Arial" w:cs="Arial"/>
          <w:b/>
          <w:bCs/>
        </w:rPr>
      </w:pPr>
      <w:r w:rsidRPr="00F804D9">
        <w:rPr>
          <w:rFonts w:ascii="Arial" w:hAnsi="Arial" w:cs="Arial"/>
        </w:rPr>
        <w:t xml:space="preserve">A ocorrência de </w:t>
      </w:r>
      <w:r w:rsidR="00875F46" w:rsidRPr="00F804D9">
        <w:rPr>
          <w:rFonts w:ascii="Arial" w:hAnsi="Arial" w:cs="Arial"/>
        </w:rPr>
        <w:t xml:space="preserve">Amortização Extraordinária, </w:t>
      </w:r>
      <w:r w:rsidRPr="00F804D9">
        <w:rPr>
          <w:rFonts w:ascii="Arial" w:hAnsi="Arial" w:cs="Arial"/>
        </w:rPr>
        <w:t xml:space="preserve">não obrigará </w:t>
      </w:r>
      <w:r w:rsidR="00875F46" w:rsidRPr="00F804D9">
        <w:rPr>
          <w:rFonts w:ascii="Arial" w:hAnsi="Arial" w:cs="Arial"/>
        </w:rPr>
        <w:t xml:space="preserve">a Emissora a aditar a presente Escritura e os demais Documentos da Operação, conforme aplicável, </w:t>
      </w:r>
      <w:r w:rsidRPr="00F804D9">
        <w:rPr>
          <w:rFonts w:ascii="Arial" w:hAnsi="Arial" w:cs="Arial"/>
        </w:rPr>
        <w:t>para</w:t>
      </w:r>
      <w:r w:rsidR="00875F46" w:rsidRPr="00F804D9">
        <w:rPr>
          <w:rFonts w:ascii="Arial" w:hAnsi="Arial" w:cs="Arial"/>
        </w:rPr>
        <w:t xml:space="preserve"> refletir o resultado da Amortização Extraordinária</w:t>
      </w:r>
      <w:r w:rsidRPr="00F804D9">
        <w:rPr>
          <w:rFonts w:ascii="Arial" w:hAnsi="Arial" w:cs="Arial"/>
        </w:rPr>
        <w:t>, salvo se necessário for para preservar os direitos e obrigações das partes envolvidas.</w:t>
      </w:r>
    </w:p>
    <w:p w14:paraId="6DAE37EE" w14:textId="77777777" w:rsidR="00327320" w:rsidRPr="00F804D9" w:rsidRDefault="00327320" w:rsidP="00327320">
      <w:pPr>
        <w:widowControl w:val="0"/>
        <w:numPr>
          <w:ilvl w:val="1"/>
          <w:numId w:val="5"/>
        </w:numPr>
        <w:spacing w:after="240" w:line="320" w:lineRule="exact"/>
        <w:ind w:left="0" w:firstLine="0"/>
        <w:jc w:val="both"/>
        <w:rPr>
          <w:rFonts w:ascii="Arial" w:eastAsia="Arial Unicode MS" w:hAnsi="Arial" w:cs="Arial"/>
          <w:b/>
          <w:bCs/>
          <w:color w:val="000000"/>
        </w:rPr>
      </w:pPr>
      <w:r w:rsidRPr="00F804D9">
        <w:rPr>
          <w:rFonts w:ascii="Arial" w:eastAsia="Arial Unicode MS" w:hAnsi="Arial" w:cs="Arial"/>
          <w:color w:val="000000"/>
          <w:u w:val="single"/>
        </w:rPr>
        <w:t>Condições de Pagamento</w:t>
      </w:r>
      <w:bookmarkStart w:id="21" w:name="_DV_M139"/>
      <w:bookmarkEnd w:id="21"/>
    </w:p>
    <w:p w14:paraId="6BB04ACC" w14:textId="4B9A257E" w:rsidR="000C288A" w:rsidRPr="00F804D9" w:rsidRDefault="00327320" w:rsidP="00AB6F7B">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eastAsia="Arial Unicode MS" w:hAnsi="Arial" w:cs="Arial"/>
          <w:iCs/>
          <w:color w:val="000000"/>
          <w:u w:val="single"/>
        </w:rPr>
        <w:t>Local e Horário de Pagamento</w:t>
      </w:r>
      <w:bookmarkStart w:id="22" w:name="_DV_M140"/>
      <w:bookmarkEnd w:id="22"/>
      <w:r w:rsidRPr="00F804D9">
        <w:rPr>
          <w:rFonts w:ascii="Arial" w:eastAsia="Arial Unicode MS" w:hAnsi="Arial" w:cs="Arial"/>
          <w:iCs/>
          <w:smallCaps/>
          <w:color w:val="000000"/>
        </w:rPr>
        <w:t xml:space="preserve">. </w:t>
      </w:r>
      <w:bookmarkStart w:id="23" w:name="_Hlk515278199"/>
      <w:r w:rsidRPr="00F804D9">
        <w:rPr>
          <w:rFonts w:ascii="Arial" w:hAnsi="Arial" w:cs="Arial"/>
        </w:rPr>
        <w:t xml:space="preserve">Os pagamentos a que fizerem jus as Debêntures </w:t>
      </w:r>
      <w:r w:rsidR="000C288A" w:rsidRPr="00F804D9">
        <w:rPr>
          <w:rFonts w:ascii="Arial" w:hAnsi="Arial" w:cs="Arial"/>
        </w:rPr>
        <w:t xml:space="preserve">serão pagos pela Emissora aos Debenturistas na forma prevista nas cláusulas a seguir, </w:t>
      </w:r>
      <w:r w:rsidR="00C1325C" w:rsidRPr="00F804D9">
        <w:rPr>
          <w:rFonts w:ascii="Arial" w:hAnsi="Arial" w:cs="Arial"/>
        </w:rPr>
        <w:t>n</w:t>
      </w:r>
      <w:r w:rsidR="000C288A" w:rsidRPr="00F804D9">
        <w:rPr>
          <w:rFonts w:ascii="Arial" w:hAnsi="Arial" w:cs="Arial"/>
        </w:rPr>
        <w:t>as datas de pagamento constantes da tabela do Anexo I a esta Escritura.</w:t>
      </w:r>
    </w:p>
    <w:p w14:paraId="142E2914" w14:textId="372792ED" w:rsidR="00F774CA" w:rsidRPr="00F804D9" w:rsidRDefault="00F774CA" w:rsidP="00F774CA">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A Emissora deverá enviar ao Agente Fiduciário, com antecedência mínima de 2 (dois) Dias Úteis contados da respectiva data de pagamento, o valor a ser pago pela Emissora em cada evento de pagamento das Debêntures, acompanhado da respectiva memória de cálculo. O Agente Fiduciário, por sua vez, </w:t>
      </w:r>
      <w:del w:id="24" w:author="Rafael Casemiro" w:date="2018-10-08T11:53:00Z">
        <w:r w:rsidRPr="00F804D9" w:rsidDel="00B633EF">
          <w:rPr>
            <w:rFonts w:ascii="Arial" w:hAnsi="Arial" w:cs="Arial"/>
          </w:rPr>
          <w:delText xml:space="preserve">deverá validar </w:delText>
        </w:r>
      </w:del>
      <w:ins w:id="25" w:author="Rafael Casemiro" w:date="2018-10-08T11:53:00Z">
        <w:r w:rsidR="00B633EF">
          <w:rPr>
            <w:rFonts w:ascii="Arial" w:hAnsi="Arial" w:cs="Arial"/>
          </w:rPr>
          <w:t xml:space="preserve">verificará </w:t>
        </w:r>
      </w:ins>
      <w:r w:rsidRPr="00F804D9">
        <w:rPr>
          <w:rFonts w:ascii="Arial" w:hAnsi="Arial" w:cs="Arial"/>
        </w:rPr>
        <w:t xml:space="preserve">as informações disponibilizadas pela Emissora.  </w:t>
      </w:r>
    </w:p>
    <w:bookmarkEnd w:id="23"/>
    <w:p w14:paraId="4FA484FE" w14:textId="7D86F48D" w:rsidR="00327320" w:rsidRPr="00F804D9" w:rsidRDefault="00400CC6" w:rsidP="00327320">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Os pagamentos serão </w:t>
      </w:r>
      <w:r w:rsidR="00327320" w:rsidRPr="00F804D9">
        <w:rPr>
          <w:rFonts w:ascii="Arial" w:hAnsi="Arial" w:cs="Arial"/>
        </w:rPr>
        <w:t xml:space="preserve">efetuados pela Emissora por meio de depósito em </w:t>
      </w:r>
      <w:r w:rsidR="00327320" w:rsidRPr="00F804D9">
        <w:rPr>
          <w:rFonts w:ascii="Arial" w:hAnsi="Arial" w:cs="Arial"/>
        </w:rPr>
        <w:lastRenderedPageBreak/>
        <w:t>conta corrente a ser indicada pelo</w:t>
      </w:r>
      <w:r w:rsidR="006236C9" w:rsidRPr="00F804D9">
        <w:rPr>
          <w:rFonts w:ascii="Arial" w:hAnsi="Arial" w:cs="Arial"/>
        </w:rPr>
        <w:t>s</w:t>
      </w:r>
      <w:r w:rsidR="00327320" w:rsidRPr="00F804D9">
        <w:rPr>
          <w:rFonts w:ascii="Arial" w:hAnsi="Arial" w:cs="Arial"/>
        </w:rPr>
        <w:t xml:space="preserve"> </w:t>
      </w:r>
      <w:r w:rsidR="00BF7362" w:rsidRPr="00F804D9">
        <w:rPr>
          <w:rFonts w:ascii="Arial" w:hAnsi="Arial" w:cs="Arial"/>
        </w:rPr>
        <w:t>Debenturista</w:t>
      </w:r>
      <w:r w:rsidR="006236C9" w:rsidRPr="00F804D9">
        <w:rPr>
          <w:rFonts w:ascii="Arial" w:hAnsi="Arial" w:cs="Arial"/>
        </w:rPr>
        <w:t>s</w:t>
      </w:r>
      <w:r w:rsidR="00BF7362" w:rsidRPr="00F804D9">
        <w:rPr>
          <w:rFonts w:ascii="Arial" w:hAnsi="Arial" w:cs="Arial"/>
        </w:rPr>
        <w:t xml:space="preserve"> por </w:t>
      </w:r>
      <w:commentRangeStart w:id="26"/>
      <w:r w:rsidR="00BF7362" w:rsidRPr="00F804D9">
        <w:rPr>
          <w:rFonts w:ascii="Arial" w:hAnsi="Arial" w:cs="Arial"/>
        </w:rPr>
        <w:t xml:space="preserve">intermédio do </w:t>
      </w:r>
      <w:r w:rsidR="00327320" w:rsidRPr="00F804D9">
        <w:rPr>
          <w:rFonts w:ascii="Arial" w:hAnsi="Arial" w:cs="Arial"/>
        </w:rPr>
        <w:t>Agente Fiduciário</w:t>
      </w:r>
      <w:commentRangeEnd w:id="26"/>
      <w:r w:rsidR="00B633EF">
        <w:rPr>
          <w:rStyle w:val="Refdecomentrio"/>
        </w:rPr>
        <w:commentReference w:id="26"/>
      </w:r>
      <w:r w:rsidR="00327320" w:rsidRPr="00F804D9">
        <w:rPr>
          <w:rFonts w:ascii="Arial" w:hAnsi="Arial" w:cs="Arial"/>
        </w:rPr>
        <w:t xml:space="preserve">, até as 16:00 horas do dia do pagamento. </w:t>
      </w:r>
    </w:p>
    <w:p w14:paraId="758EF4E3" w14:textId="5447668D" w:rsidR="00327320" w:rsidRPr="00F804D9" w:rsidRDefault="00327320" w:rsidP="00327320">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u w:val="single"/>
        </w:rPr>
        <w:t>Prorrogação dos Prazos</w:t>
      </w:r>
      <w:bookmarkStart w:id="27" w:name="_DV_M144"/>
      <w:bookmarkEnd w:id="27"/>
      <w:r w:rsidRPr="00F804D9">
        <w:rPr>
          <w:rFonts w:ascii="Arial" w:hAnsi="Arial" w:cs="Arial"/>
        </w:rPr>
        <w:t xml:space="preserve">. Considerar-se-ão automaticamente </w:t>
      </w:r>
      <w:bookmarkStart w:id="28" w:name="_DV_C294"/>
      <w:r w:rsidRPr="00F804D9">
        <w:rPr>
          <w:rFonts w:ascii="Arial" w:hAnsi="Arial" w:cs="Arial"/>
        </w:rPr>
        <w:t xml:space="preserve">prorrogadas as datas de pagamento de qualquer obrigação relativa às Debêntures, pela Emissora, </w:t>
      </w:r>
      <w:bookmarkStart w:id="29" w:name="_DV_M145"/>
      <w:bookmarkEnd w:id="28"/>
      <w:bookmarkEnd w:id="29"/>
      <w:r w:rsidRPr="00F804D9">
        <w:rPr>
          <w:rFonts w:ascii="Arial" w:hAnsi="Arial" w:cs="Arial"/>
        </w:rPr>
        <w:t xml:space="preserve">até o primeiro Dia Útil subsequente, se </w:t>
      </w:r>
      <w:bookmarkStart w:id="30" w:name="_DV_C296"/>
      <w:r w:rsidRPr="00F804D9">
        <w:rPr>
          <w:rFonts w:ascii="Arial" w:hAnsi="Arial" w:cs="Arial"/>
        </w:rPr>
        <w:t xml:space="preserve">a data de </w:t>
      </w:r>
      <w:bookmarkStart w:id="31" w:name="_DV_M146"/>
      <w:bookmarkEnd w:id="30"/>
      <w:bookmarkEnd w:id="31"/>
      <w:r w:rsidRPr="00F804D9">
        <w:rPr>
          <w:rFonts w:ascii="Arial" w:hAnsi="Arial" w:cs="Arial"/>
        </w:rPr>
        <w:t>vencimento da respectiva obrigação coincidir com dia que não seja Dia Útil, sem</w:t>
      </w:r>
      <w:bookmarkStart w:id="32" w:name="_DV_M147"/>
      <w:bookmarkEnd w:id="32"/>
      <w:r w:rsidRPr="00F804D9">
        <w:rPr>
          <w:rFonts w:ascii="Arial" w:hAnsi="Arial" w:cs="Arial"/>
        </w:rPr>
        <w:t xml:space="preserve"> qualquer acréscimo</w:t>
      </w:r>
      <w:bookmarkStart w:id="33" w:name="_DV_M148"/>
      <w:bookmarkEnd w:id="33"/>
      <w:r w:rsidRPr="00F804D9">
        <w:rPr>
          <w:rFonts w:ascii="Arial" w:hAnsi="Arial" w:cs="Arial"/>
        </w:rPr>
        <w:t xml:space="preserve"> aos valores a serem pagos.</w:t>
      </w:r>
    </w:p>
    <w:p w14:paraId="0855A8E5" w14:textId="77777777" w:rsidR="00327320" w:rsidRPr="00F804D9" w:rsidRDefault="00327320" w:rsidP="00327320">
      <w:pPr>
        <w:widowControl w:val="0"/>
        <w:numPr>
          <w:ilvl w:val="2"/>
          <w:numId w:val="5"/>
        </w:numPr>
        <w:tabs>
          <w:tab w:val="left" w:pos="851"/>
        </w:tabs>
        <w:spacing w:after="240" w:line="320" w:lineRule="exact"/>
        <w:ind w:left="0" w:firstLine="0"/>
        <w:jc w:val="both"/>
        <w:rPr>
          <w:rFonts w:ascii="Arial" w:eastAsia="Arial Unicode MS" w:hAnsi="Arial" w:cs="Arial"/>
          <w:b/>
          <w:bCs/>
          <w:color w:val="000000"/>
        </w:rPr>
      </w:pPr>
      <w:r w:rsidRPr="00F804D9">
        <w:rPr>
          <w:rFonts w:ascii="Arial" w:hAnsi="Arial" w:cs="Arial"/>
        </w:rPr>
        <w:t>Para todos os fins desta Escritura, considera-se “</w:t>
      </w:r>
      <w:r w:rsidRPr="00F804D9">
        <w:rPr>
          <w:rFonts w:ascii="Arial" w:hAnsi="Arial" w:cs="Arial"/>
          <w:u w:val="single"/>
        </w:rPr>
        <w:t>Dia Útil</w:t>
      </w:r>
      <w:r w:rsidRPr="00F804D9">
        <w:rPr>
          <w:rFonts w:ascii="Arial" w:hAnsi="Arial" w:cs="Arial"/>
        </w:rPr>
        <w:t>” (ou “</w:t>
      </w:r>
      <w:r w:rsidRPr="00F804D9">
        <w:rPr>
          <w:rFonts w:ascii="Arial" w:hAnsi="Arial" w:cs="Arial"/>
          <w:u w:val="single"/>
        </w:rPr>
        <w:t>Dias Úteis</w:t>
      </w:r>
      <w:r w:rsidRPr="00F804D9">
        <w:rPr>
          <w:rFonts w:ascii="Arial" w:hAnsi="Arial" w:cs="Arial"/>
        </w:rPr>
        <w:t>”), todo dia que não seja sábado, domingo ou feriado declarado nacional na República Federativa do Brasil.</w:t>
      </w:r>
    </w:p>
    <w:p w14:paraId="593D198E" w14:textId="7EEF5201" w:rsidR="00327320" w:rsidRPr="00F804D9" w:rsidRDefault="00327320" w:rsidP="00327320">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u w:val="single"/>
        </w:rPr>
        <w:t>Não prorrogação</w:t>
      </w:r>
      <w:r w:rsidRPr="00F804D9">
        <w:rPr>
          <w:rFonts w:ascii="Arial" w:hAnsi="Arial" w:cs="Arial"/>
        </w:rPr>
        <w:t xml:space="preserve">. </w:t>
      </w:r>
      <w:r w:rsidR="00BF7362" w:rsidRPr="00F804D9">
        <w:rPr>
          <w:rFonts w:ascii="Arial" w:hAnsi="Arial" w:cs="Arial"/>
        </w:rPr>
        <w:t>A impossibilidade, por culpa exclusiva do</w:t>
      </w:r>
      <w:r w:rsidR="006236C9" w:rsidRPr="00F804D9">
        <w:rPr>
          <w:rFonts w:ascii="Arial" w:hAnsi="Arial" w:cs="Arial"/>
        </w:rPr>
        <w:t>s</w:t>
      </w:r>
      <w:r w:rsidRPr="00F804D9">
        <w:rPr>
          <w:rFonts w:ascii="Arial" w:hAnsi="Arial" w:cs="Arial"/>
        </w:rPr>
        <w:t xml:space="preserve"> Debenturista</w:t>
      </w:r>
      <w:r w:rsidR="00C326EF" w:rsidRPr="00F804D9">
        <w:rPr>
          <w:rFonts w:ascii="Arial" w:hAnsi="Arial" w:cs="Arial"/>
        </w:rPr>
        <w:t>s</w:t>
      </w:r>
      <w:r w:rsidR="00BF7362" w:rsidRPr="00F804D9">
        <w:rPr>
          <w:rFonts w:ascii="Arial" w:hAnsi="Arial" w:cs="Arial"/>
        </w:rPr>
        <w:t>,</w:t>
      </w:r>
      <w:r w:rsidRPr="00F804D9">
        <w:rPr>
          <w:rFonts w:ascii="Arial" w:hAnsi="Arial" w:cs="Arial"/>
        </w:rPr>
        <w:t xml:space="preserve">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180A378D" w14:textId="3F010964" w:rsidR="00327320" w:rsidRPr="00F804D9" w:rsidRDefault="00327320" w:rsidP="00327320">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u w:val="single"/>
        </w:rPr>
        <w:t>Encargos Moratórios</w:t>
      </w:r>
      <w:r w:rsidRPr="00F804D9">
        <w:rPr>
          <w:rFonts w:ascii="Arial" w:hAnsi="Arial" w:cs="Arial"/>
        </w:rPr>
        <w:t xml:space="preserve">. </w:t>
      </w:r>
      <w:bookmarkStart w:id="34" w:name="_DV_M150"/>
      <w:bookmarkEnd w:id="34"/>
      <w:r w:rsidRPr="00F804D9">
        <w:rPr>
          <w:rFonts w:ascii="Arial" w:hAnsi="Arial" w:cs="Arial"/>
        </w:rPr>
        <w:t>Sem prejuízo d</w:t>
      </w:r>
      <w:r w:rsidR="007E3E72" w:rsidRPr="00F804D9">
        <w:rPr>
          <w:rFonts w:ascii="Arial" w:hAnsi="Arial" w:cs="Arial"/>
        </w:rPr>
        <w:t>os</w:t>
      </w:r>
      <w:r w:rsidRPr="00F804D9">
        <w:rPr>
          <w:rFonts w:ascii="Arial" w:hAnsi="Arial" w:cs="Arial"/>
        </w:rPr>
        <w:t xml:space="preserve"> </w:t>
      </w:r>
      <w:r w:rsidR="00ED0D49" w:rsidRPr="00F804D9">
        <w:rPr>
          <w:rFonts w:ascii="Arial" w:hAnsi="Arial" w:cs="Arial"/>
        </w:rPr>
        <w:t>Juros Remuneratórios</w:t>
      </w:r>
      <w:r w:rsidR="007E3E72" w:rsidRPr="00F804D9">
        <w:rPr>
          <w:rFonts w:ascii="Arial" w:hAnsi="Arial" w:cs="Arial"/>
        </w:rPr>
        <w:t xml:space="preserve"> </w:t>
      </w:r>
      <w:r w:rsidRPr="00F804D9">
        <w:rPr>
          <w:rFonts w:ascii="Arial" w:hAnsi="Arial" w:cs="Arial"/>
        </w:rPr>
        <w:t>previst</w:t>
      </w:r>
      <w:r w:rsidR="007E3E72" w:rsidRPr="00F804D9">
        <w:rPr>
          <w:rFonts w:ascii="Arial" w:hAnsi="Arial" w:cs="Arial"/>
        </w:rPr>
        <w:t>os</w:t>
      </w:r>
      <w:r w:rsidRPr="00F804D9">
        <w:rPr>
          <w:rFonts w:ascii="Arial" w:hAnsi="Arial" w:cs="Arial"/>
        </w:rPr>
        <w:t xml:space="preserve"> na Cláusula 4.2</w:t>
      </w:r>
      <w:r w:rsidR="00BF7362" w:rsidRPr="00F804D9">
        <w:rPr>
          <w:rFonts w:ascii="Arial" w:hAnsi="Arial" w:cs="Arial"/>
        </w:rPr>
        <w:t>.6.</w:t>
      </w:r>
      <w:r w:rsidRPr="00F804D9">
        <w:rPr>
          <w:rFonts w:ascii="Arial" w:hAnsi="Arial" w:cs="Arial"/>
        </w:rPr>
        <w:t xml:space="preserve">, acima, ocorrendo impontualidade no pagamento de quaisquer obrigações pecuniárias relativas às Debêntures, os débitos vencidos e não pagos serão acrescidos de juros de mora de 1% (um por cento) ao mês, calculados </w:t>
      </w:r>
      <w:r w:rsidRPr="00F804D9">
        <w:rPr>
          <w:rFonts w:ascii="Arial" w:hAnsi="Arial" w:cs="Arial"/>
          <w:i/>
        </w:rPr>
        <w:t xml:space="preserve">pro rata </w:t>
      </w:r>
      <w:proofErr w:type="spellStart"/>
      <w:r w:rsidRPr="00F804D9">
        <w:rPr>
          <w:rFonts w:ascii="Arial" w:hAnsi="Arial" w:cs="Arial"/>
          <w:i/>
        </w:rPr>
        <w:t>temporis</w:t>
      </w:r>
      <w:proofErr w:type="spellEnd"/>
      <w:r w:rsidRPr="00F804D9">
        <w:rPr>
          <w:rFonts w:ascii="Arial" w:hAnsi="Arial" w:cs="Arial"/>
        </w:rPr>
        <w:t>, desde a data de inadimplemento até a data do efetivo pagamento, bem como de multa não compensatória de 2% (dois por cento) sobre o valor devido, independentemente de aviso, notificação ou interpelação judicial ou extrajudicial.</w:t>
      </w:r>
    </w:p>
    <w:p w14:paraId="727AF5D0" w14:textId="3D192887" w:rsidR="00327320" w:rsidRPr="00F804D9" w:rsidRDefault="00327320" w:rsidP="00AB6F7B">
      <w:pPr>
        <w:widowControl w:val="0"/>
        <w:numPr>
          <w:ilvl w:val="2"/>
          <w:numId w:val="5"/>
        </w:numPr>
        <w:tabs>
          <w:tab w:val="left" w:pos="851"/>
        </w:tabs>
        <w:spacing w:after="240" w:line="320" w:lineRule="exact"/>
        <w:ind w:left="0" w:firstLine="0"/>
        <w:jc w:val="both"/>
        <w:rPr>
          <w:rFonts w:ascii="Arial" w:hAnsi="Arial" w:cs="Arial"/>
        </w:rPr>
      </w:pPr>
      <w:bookmarkStart w:id="35" w:name="_DV_M154"/>
      <w:bookmarkStart w:id="36" w:name="_DV_M155"/>
      <w:bookmarkEnd w:id="35"/>
      <w:bookmarkEnd w:id="36"/>
      <w:r w:rsidRPr="00F804D9">
        <w:rPr>
          <w:rFonts w:ascii="Arial" w:hAnsi="Arial" w:cs="Arial"/>
          <w:u w:val="single"/>
        </w:rPr>
        <w:t>Imunidade Tributária</w:t>
      </w:r>
      <w:r w:rsidRPr="00F804D9">
        <w:rPr>
          <w:rFonts w:ascii="Arial" w:hAnsi="Arial" w:cs="Arial"/>
        </w:rPr>
        <w:t xml:space="preserve">. </w:t>
      </w:r>
      <w:bookmarkStart w:id="37" w:name="_DV_C281"/>
      <w:r w:rsidRPr="00F804D9">
        <w:rPr>
          <w:rFonts w:ascii="Arial" w:hAnsi="Arial" w:cs="Arial"/>
        </w:rPr>
        <w:t xml:space="preserve">Caso </w:t>
      </w:r>
      <w:r w:rsidR="00CD7DF9" w:rsidRPr="00F804D9">
        <w:rPr>
          <w:rFonts w:ascii="Arial" w:hAnsi="Arial" w:cs="Arial"/>
        </w:rPr>
        <w:t>o</w:t>
      </w:r>
      <w:r w:rsidR="00C326EF" w:rsidRPr="00F804D9">
        <w:rPr>
          <w:rFonts w:ascii="Arial" w:hAnsi="Arial" w:cs="Arial"/>
        </w:rPr>
        <w:t>s</w:t>
      </w:r>
      <w:r w:rsidRPr="00F804D9">
        <w:rPr>
          <w:rFonts w:ascii="Arial" w:hAnsi="Arial" w:cs="Arial"/>
        </w:rPr>
        <w:t xml:space="preserve"> Debenturista</w:t>
      </w:r>
      <w:r w:rsidR="00C326EF" w:rsidRPr="00F804D9">
        <w:rPr>
          <w:rFonts w:ascii="Arial" w:hAnsi="Arial" w:cs="Arial"/>
        </w:rPr>
        <w:t>s</w:t>
      </w:r>
      <w:r w:rsidRPr="00F804D9">
        <w:rPr>
          <w:rFonts w:ascii="Arial" w:hAnsi="Arial" w:cs="Arial"/>
        </w:rPr>
        <w:t xml:space="preserve"> goze</w:t>
      </w:r>
      <w:r w:rsidR="00C326EF" w:rsidRPr="00F804D9">
        <w:rPr>
          <w:rFonts w:ascii="Arial" w:hAnsi="Arial" w:cs="Arial"/>
        </w:rPr>
        <w:t>m</w:t>
      </w:r>
      <w:r w:rsidRPr="00F804D9">
        <w:rPr>
          <w:rFonts w:ascii="Arial" w:hAnsi="Arial" w:cs="Arial"/>
        </w:rPr>
        <w:t xml:space="preserv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bookmarkEnd w:id="37"/>
      <w:r w:rsidRPr="00F804D9">
        <w:rPr>
          <w:rFonts w:ascii="Arial" w:hAnsi="Arial" w:cs="Arial"/>
        </w:rPr>
        <w:t xml:space="preserve"> </w:t>
      </w:r>
    </w:p>
    <w:p w14:paraId="723526C5" w14:textId="77777777" w:rsidR="00C326EF" w:rsidRPr="00F804D9" w:rsidRDefault="00C326EF" w:rsidP="00C326EF">
      <w:pPr>
        <w:widowControl w:val="0"/>
        <w:numPr>
          <w:ilvl w:val="1"/>
          <w:numId w:val="5"/>
        </w:numPr>
        <w:spacing w:after="240" w:line="320" w:lineRule="exact"/>
        <w:ind w:left="0" w:firstLine="0"/>
        <w:jc w:val="both"/>
        <w:rPr>
          <w:rFonts w:ascii="Arial" w:eastAsia="Arial Unicode MS" w:hAnsi="Arial" w:cs="Arial"/>
          <w:b/>
          <w:bCs/>
          <w:color w:val="000000"/>
        </w:rPr>
      </w:pPr>
      <w:r w:rsidRPr="00F804D9">
        <w:rPr>
          <w:rFonts w:ascii="Arial" w:eastAsia="Arial Unicode MS" w:hAnsi="Arial" w:cs="Arial"/>
          <w:color w:val="000000"/>
          <w:u w:val="single"/>
        </w:rPr>
        <w:t>Comunicações</w:t>
      </w:r>
      <w:bookmarkStart w:id="38" w:name="_DV_M160"/>
      <w:bookmarkEnd w:id="38"/>
      <w:r w:rsidRPr="00F804D9">
        <w:rPr>
          <w:rFonts w:ascii="Arial" w:eastAsia="Arial Unicode MS" w:hAnsi="Arial" w:cs="Arial"/>
          <w:b/>
          <w:bCs/>
          <w:color w:val="000000"/>
        </w:rPr>
        <w:t xml:space="preserve"> </w:t>
      </w:r>
    </w:p>
    <w:p w14:paraId="7C1D374B" w14:textId="3B38A365" w:rsidR="00C326EF" w:rsidRPr="00F804D9" w:rsidRDefault="00C326EF" w:rsidP="00C326EF">
      <w:pPr>
        <w:widowControl w:val="0"/>
        <w:numPr>
          <w:ilvl w:val="2"/>
          <w:numId w:val="5"/>
        </w:numPr>
        <w:tabs>
          <w:tab w:val="left" w:pos="851"/>
        </w:tabs>
        <w:spacing w:after="240" w:line="320" w:lineRule="exact"/>
        <w:ind w:left="0" w:firstLine="0"/>
        <w:jc w:val="both"/>
        <w:rPr>
          <w:rFonts w:ascii="Arial" w:hAnsi="Arial" w:cs="Arial"/>
        </w:rPr>
      </w:pPr>
      <w:bookmarkStart w:id="39" w:name="_DV_M161"/>
      <w:bookmarkEnd w:id="39"/>
      <w:r w:rsidRPr="00F804D9">
        <w:rPr>
          <w:rFonts w:ascii="Arial" w:hAnsi="Arial" w:cs="Arial"/>
        </w:rPr>
        <w:t xml:space="preserve"> As decisões decorrentes desta Escritura que, de qualquer forma, envolvam os interesses d</w:t>
      </w:r>
      <w:r w:rsidR="00CD7DF9" w:rsidRPr="00F804D9">
        <w:rPr>
          <w:rFonts w:ascii="Arial" w:hAnsi="Arial" w:cs="Arial"/>
        </w:rPr>
        <w:t>os</w:t>
      </w:r>
      <w:r w:rsidRPr="00F804D9">
        <w:rPr>
          <w:rFonts w:ascii="Arial" w:hAnsi="Arial" w:cs="Arial"/>
        </w:rPr>
        <w:t xml:space="preserve"> Debenturista</w:t>
      </w:r>
      <w:r w:rsidR="00CD7DF9" w:rsidRPr="00F804D9">
        <w:rPr>
          <w:rFonts w:ascii="Arial" w:hAnsi="Arial" w:cs="Arial"/>
        </w:rPr>
        <w:t>s</w:t>
      </w:r>
      <w:r w:rsidRPr="00F804D9">
        <w:rPr>
          <w:rFonts w:ascii="Arial" w:hAnsi="Arial" w:cs="Arial"/>
        </w:rPr>
        <w:t xml:space="preserve">, </w:t>
      </w:r>
      <w:r w:rsidR="00D42F70" w:rsidRPr="00F804D9">
        <w:rPr>
          <w:rFonts w:ascii="Arial" w:hAnsi="Arial" w:cs="Arial"/>
        </w:rPr>
        <w:t xml:space="preserve">bem como as demonstrações financeiras da emissora, </w:t>
      </w:r>
      <w:r w:rsidR="007E3E72" w:rsidRPr="00F804D9">
        <w:rPr>
          <w:rFonts w:ascii="Arial" w:hAnsi="Arial" w:cs="Arial"/>
        </w:rPr>
        <w:t>deverão ser informadas</w:t>
      </w:r>
      <w:r w:rsidR="00D42F70" w:rsidRPr="00F804D9">
        <w:rPr>
          <w:rFonts w:ascii="Arial" w:hAnsi="Arial" w:cs="Arial"/>
        </w:rPr>
        <w:t>/disponibilizadas</w:t>
      </w:r>
      <w:r w:rsidR="007E3E72" w:rsidRPr="00F804D9">
        <w:rPr>
          <w:rFonts w:ascii="Arial" w:hAnsi="Arial" w:cs="Arial"/>
        </w:rPr>
        <w:t>,  pela Emissora, ao Agente Fiduciário e aos Debenturistas no prazo de até 2 (dois) Dias Úteis da sua ocorrência</w:t>
      </w:r>
      <w:r w:rsidR="00D42F70" w:rsidRPr="00F804D9">
        <w:rPr>
          <w:rFonts w:ascii="Arial" w:hAnsi="Arial" w:cs="Arial"/>
        </w:rPr>
        <w:t>/disponibilidade</w:t>
      </w:r>
      <w:r w:rsidRPr="00F804D9">
        <w:rPr>
          <w:rFonts w:ascii="Arial" w:hAnsi="Arial" w:cs="Arial"/>
        </w:rPr>
        <w:t xml:space="preserve">, </w:t>
      </w:r>
      <w:r w:rsidR="007E3E72" w:rsidRPr="00F804D9">
        <w:rPr>
          <w:rFonts w:ascii="Arial" w:hAnsi="Arial" w:cs="Arial"/>
        </w:rPr>
        <w:t xml:space="preserve">por meio de </w:t>
      </w:r>
      <w:r w:rsidRPr="00F804D9">
        <w:rPr>
          <w:rFonts w:ascii="Arial" w:hAnsi="Arial" w:cs="Arial"/>
        </w:rPr>
        <w:t xml:space="preserve">comunicação por escrito </w:t>
      </w:r>
      <w:r w:rsidR="00CD7DF9" w:rsidRPr="00F804D9">
        <w:rPr>
          <w:rFonts w:ascii="Arial" w:hAnsi="Arial" w:cs="Arial"/>
        </w:rPr>
        <w:t>aos</w:t>
      </w:r>
      <w:r w:rsidRPr="00F804D9">
        <w:rPr>
          <w:rFonts w:ascii="Arial" w:hAnsi="Arial" w:cs="Arial"/>
        </w:rPr>
        <w:t xml:space="preserve"> Debenturista</w:t>
      </w:r>
      <w:r w:rsidR="00CD7DF9" w:rsidRPr="00F804D9">
        <w:rPr>
          <w:rFonts w:ascii="Arial" w:hAnsi="Arial" w:cs="Arial"/>
        </w:rPr>
        <w:t xml:space="preserve">s </w:t>
      </w:r>
      <w:r w:rsidR="00CD7DF9" w:rsidRPr="00F804D9">
        <w:rPr>
          <w:rFonts w:ascii="Arial" w:hAnsi="Arial" w:cs="Arial"/>
        </w:rPr>
        <w:lastRenderedPageBreak/>
        <w:t>e/ou ao Agente Fiduciário</w:t>
      </w:r>
      <w:r w:rsidR="007E3E72" w:rsidRPr="00F804D9">
        <w:rPr>
          <w:rFonts w:ascii="Arial" w:hAnsi="Arial" w:cs="Arial"/>
        </w:rPr>
        <w:t xml:space="preserve"> contendo todas as informações necessárias para a </w:t>
      </w:r>
      <w:r w:rsidR="0055417E" w:rsidRPr="00F804D9">
        <w:rPr>
          <w:rFonts w:ascii="Arial" w:hAnsi="Arial" w:cs="Arial"/>
        </w:rPr>
        <w:t>perfeita análise das referidas decisões</w:t>
      </w:r>
      <w:r w:rsidR="00D42F70" w:rsidRPr="00F804D9">
        <w:rPr>
          <w:rFonts w:ascii="Arial" w:hAnsi="Arial" w:cs="Arial"/>
        </w:rPr>
        <w:t>/demonstrações financeiras</w:t>
      </w:r>
      <w:r w:rsidR="0055417E" w:rsidRPr="00F804D9">
        <w:rPr>
          <w:rFonts w:ascii="Arial" w:hAnsi="Arial" w:cs="Arial"/>
        </w:rPr>
        <w:t>.</w:t>
      </w:r>
      <w:r w:rsidR="004B7479" w:rsidRPr="00F804D9">
        <w:rPr>
          <w:rFonts w:ascii="Arial" w:hAnsi="Arial" w:cs="Arial"/>
        </w:rPr>
        <w:t xml:space="preserve"> </w:t>
      </w:r>
    </w:p>
    <w:p w14:paraId="7B790B79" w14:textId="631E9164" w:rsidR="0050073B" w:rsidRPr="00F804D9" w:rsidRDefault="00C326EF" w:rsidP="00AB6F7B">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u w:val="single"/>
        </w:rPr>
        <w:t>Comunicações</w:t>
      </w:r>
      <w:bookmarkStart w:id="40" w:name="_DV_M165"/>
      <w:bookmarkEnd w:id="40"/>
      <w:r w:rsidRPr="00F804D9">
        <w:rPr>
          <w:rFonts w:ascii="Arial" w:hAnsi="Arial" w:cs="Arial"/>
        </w:rPr>
        <w:t xml:space="preserve">. </w:t>
      </w:r>
      <w:r w:rsidR="0050073B" w:rsidRPr="00F804D9">
        <w:rPr>
          <w:rFonts w:ascii="Arial" w:hAnsi="Arial" w:cs="Arial"/>
        </w:rPr>
        <w:t xml:space="preserve">As comunicações a serem enviadas por quaisquer das Partes nos termos desta Escritura, </w:t>
      </w:r>
      <w:r w:rsidR="00400CC6" w:rsidRPr="00F804D9">
        <w:rPr>
          <w:rFonts w:ascii="Arial" w:hAnsi="Arial" w:cs="Arial"/>
        </w:rPr>
        <w:t xml:space="preserve">deverão ser </w:t>
      </w:r>
      <w:r w:rsidR="0050073B" w:rsidRPr="00F804D9">
        <w:rPr>
          <w:rFonts w:ascii="Arial" w:hAnsi="Arial" w:cs="Arial"/>
        </w:rPr>
        <w:t>feitas por fax ou correio eletrônico, serão consideradas recebidas na data de seu envio, desde que seu recebimento seja confirmado por meio de indicativo (recibo emitido pela máquina utilizada pelo remetente), devendo os respectivos originais serem encaminhados em até 5 (cinco) Dias Úteis após o envio da mensagem; se feitas por correspondência, as comunicações serão consideradas entregues quando recebidas sob protocolo ou com “aviso de recebimento” expedido pelo Correio ou por telegrama, nos endereços constantes da qualificação a seguir:</w:t>
      </w:r>
    </w:p>
    <w:p w14:paraId="182C750C" w14:textId="066C1223" w:rsidR="00C326EF" w:rsidRPr="00F804D9" w:rsidRDefault="0050073B" w:rsidP="00C326EF">
      <w:pPr>
        <w:pStyle w:val="p0"/>
        <w:shd w:val="clear" w:color="auto" w:fill="auto"/>
        <w:tabs>
          <w:tab w:val="clear" w:pos="24"/>
          <w:tab w:val="clear" w:pos="720"/>
          <w:tab w:val="left" w:pos="709"/>
        </w:tabs>
        <w:spacing w:line="320" w:lineRule="exact"/>
        <w:rPr>
          <w:rFonts w:ascii="Arial" w:eastAsia="Arial Unicode MS" w:hAnsi="Arial" w:cs="Arial"/>
          <w:i/>
          <w:iCs/>
          <w:color w:val="000000"/>
          <w:w w:val="0"/>
          <w:sz w:val="24"/>
          <w:szCs w:val="24"/>
          <w:u w:val="single"/>
        </w:rPr>
      </w:pPr>
      <w:r w:rsidRPr="00F804D9" w:rsidDel="0050073B">
        <w:rPr>
          <w:rFonts w:ascii="Arial" w:hAnsi="Arial" w:cs="Arial"/>
          <w:sz w:val="24"/>
          <w:szCs w:val="24"/>
        </w:rPr>
        <w:t xml:space="preserve"> </w:t>
      </w:r>
      <w:bookmarkStart w:id="41" w:name="_DV_M166"/>
      <w:bookmarkEnd w:id="41"/>
      <w:r w:rsidR="00C326EF" w:rsidRPr="00F804D9">
        <w:rPr>
          <w:rFonts w:ascii="Arial" w:eastAsia="Arial Unicode MS" w:hAnsi="Arial" w:cs="Arial"/>
          <w:color w:val="000000"/>
          <w:w w:val="0"/>
          <w:sz w:val="24"/>
          <w:szCs w:val="24"/>
        </w:rPr>
        <w:t xml:space="preserve">(i) </w:t>
      </w:r>
      <w:r w:rsidR="00C326EF" w:rsidRPr="00F804D9">
        <w:rPr>
          <w:rFonts w:ascii="Arial" w:eastAsia="Arial Unicode MS" w:hAnsi="Arial" w:cs="Arial"/>
          <w:i/>
          <w:iCs/>
          <w:color w:val="000000"/>
          <w:w w:val="0"/>
          <w:sz w:val="24"/>
          <w:szCs w:val="24"/>
          <w:u w:val="single"/>
        </w:rPr>
        <w:t>Para a Emissora:</w:t>
      </w:r>
    </w:p>
    <w:p w14:paraId="2EECFF68" w14:textId="77777777" w:rsidR="00535C91" w:rsidRPr="00F804D9" w:rsidRDefault="00535C91" w:rsidP="00535C91">
      <w:pPr>
        <w:autoSpaceDE w:val="0"/>
        <w:autoSpaceDN w:val="0"/>
        <w:adjustRightInd w:val="0"/>
        <w:spacing w:line="320" w:lineRule="exact"/>
        <w:jc w:val="both"/>
        <w:rPr>
          <w:rFonts w:ascii="Arial" w:hAnsi="Arial" w:cs="Arial"/>
          <w:b/>
        </w:rPr>
      </w:pPr>
      <w:bookmarkStart w:id="42" w:name="_DV_M167"/>
      <w:bookmarkEnd w:id="42"/>
      <w:r w:rsidRPr="00F804D9">
        <w:rPr>
          <w:rFonts w:ascii="Arial" w:hAnsi="Arial" w:cs="Arial"/>
          <w:b/>
          <w:lang w:val="pt-PT"/>
        </w:rPr>
        <w:t>CAMPOS ELÍSEOS PARTICIPAÇÃO, EMPREENDIMENTOS E ADMINISTRAÇÃO S.A</w:t>
      </w:r>
    </w:p>
    <w:p w14:paraId="16A51523" w14:textId="77777777" w:rsidR="00DF78D6" w:rsidRPr="00F804D9" w:rsidRDefault="00DF78D6" w:rsidP="00DF78D6">
      <w:pPr>
        <w:autoSpaceDE w:val="0"/>
        <w:autoSpaceDN w:val="0"/>
        <w:adjustRightInd w:val="0"/>
        <w:spacing w:line="320" w:lineRule="exact"/>
        <w:rPr>
          <w:rFonts w:ascii="Arial" w:hAnsi="Arial" w:cs="Arial"/>
          <w:lang w:val="pt-PT"/>
        </w:rPr>
      </w:pPr>
      <w:bookmarkStart w:id="43" w:name="_Hlk515013368"/>
      <w:r w:rsidRPr="00F804D9">
        <w:rPr>
          <w:rFonts w:ascii="Arial" w:hAnsi="Arial" w:cs="Arial"/>
          <w:lang w:val="pt-PT"/>
        </w:rPr>
        <w:t xml:space="preserve">Alameda Nothmann, 526, </w:t>
      </w:r>
    </w:p>
    <w:p w14:paraId="5628A27A" w14:textId="77777777" w:rsidR="00DF78D6" w:rsidRPr="00F804D9" w:rsidRDefault="00DF78D6" w:rsidP="00DF78D6">
      <w:pPr>
        <w:autoSpaceDE w:val="0"/>
        <w:autoSpaceDN w:val="0"/>
        <w:adjustRightInd w:val="0"/>
        <w:spacing w:line="320" w:lineRule="exact"/>
        <w:rPr>
          <w:rFonts w:ascii="Arial" w:hAnsi="Arial" w:cs="Arial"/>
          <w:lang w:val="pt-PT"/>
        </w:rPr>
      </w:pPr>
      <w:r w:rsidRPr="00F804D9">
        <w:rPr>
          <w:rFonts w:ascii="Arial" w:hAnsi="Arial" w:cs="Arial"/>
          <w:lang w:val="pt-PT"/>
        </w:rPr>
        <w:t>CEP 01.216-000 – São Paulo/SP</w:t>
      </w:r>
    </w:p>
    <w:p w14:paraId="6FEDF616"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 xml:space="preserve">At.: </w:t>
      </w:r>
      <w:proofErr w:type="spellStart"/>
      <w:r w:rsidRPr="00F804D9">
        <w:rPr>
          <w:rFonts w:ascii="Arial" w:hAnsi="Arial" w:cs="Arial"/>
        </w:rPr>
        <w:t>Aida</w:t>
      </w:r>
      <w:proofErr w:type="spellEnd"/>
      <w:r w:rsidRPr="00F804D9">
        <w:rPr>
          <w:rFonts w:ascii="Arial" w:hAnsi="Arial" w:cs="Arial"/>
        </w:rPr>
        <w:t xml:space="preserve"> </w:t>
      </w:r>
      <w:proofErr w:type="spellStart"/>
      <w:r w:rsidRPr="00F804D9">
        <w:rPr>
          <w:rFonts w:ascii="Arial" w:hAnsi="Arial" w:cs="Arial"/>
        </w:rPr>
        <w:t>Chammas</w:t>
      </w:r>
      <w:proofErr w:type="spellEnd"/>
      <w:r w:rsidRPr="00F804D9">
        <w:rPr>
          <w:rFonts w:ascii="Arial" w:hAnsi="Arial" w:cs="Arial"/>
        </w:rPr>
        <w:t xml:space="preserve"> da Rocha e Andrea Sousa Felipe</w:t>
      </w:r>
    </w:p>
    <w:p w14:paraId="1706AD0B"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Telefone: (11) 3352-0200 R: 301</w:t>
      </w:r>
    </w:p>
    <w:p w14:paraId="76294CFE"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rPr>
      </w:pPr>
      <w:r w:rsidRPr="00F804D9">
        <w:rPr>
          <w:rFonts w:ascii="Arial" w:hAnsi="Arial" w:cs="Arial"/>
        </w:rPr>
        <w:t>E-mail: acrocha@tejofran.com.br</w:t>
      </w:r>
      <w:r w:rsidRPr="00F804D9" w:rsidDel="00EE69EE">
        <w:rPr>
          <w:rFonts w:ascii="Arial" w:hAnsi="Arial" w:cs="Arial"/>
        </w:rPr>
        <w:t xml:space="preserve"> </w:t>
      </w:r>
      <w:r w:rsidRPr="00F804D9">
        <w:rPr>
          <w:rFonts w:ascii="Arial" w:hAnsi="Arial" w:cs="Arial"/>
        </w:rPr>
        <w:t>e afelipe@tejofran.com.br</w:t>
      </w:r>
    </w:p>
    <w:bookmarkEnd w:id="43"/>
    <w:p w14:paraId="71ED6EE5" w14:textId="77777777" w:rsidR="00535C91" w:rsidRPr="00F804D9" w:rsidRDefault="00535C91" w:rsidP="00C326EF">
      <w:pPr>
        <w:autoSpaceDE w:val="0"/>
        <w:autoSpaceDN w:val="0"/>
        <w:adjustRightInd w:val="0"/>
        <w:spacing w:line="320" w:lineRule="exact"/>
        <w:rPr>
          <w:rFonts w:ascii="Arial" w:hAnsi="Arial" w:cs="Arial"/>
          <w:u w:val="single"/>
        </w:rPr>
      </w:pPr>
      <w:r w:rsidRPr="00F804D9">
        <w:rPr>
          <w:rFonts w:ascii="Arial" w:hAnsi="Arial" w:cs="Arial"/>
        </w:rPr>
        <w:t>(</w:t>
      </w:r>
      <w:proofErr w:type="spellStart"/>
      <w:r w:rsidRPr="00F804D9">
        <w:rPr>
          <w:rFonts w:ascii="Arial" w:hAnsi="Arial" w:cs="Arial"/>
        </w:rPr>
        <w:t>ii</w:t>
      </w:r>
      <w:proofErr w:type="spellEnd"/>
      <w:r w:rsidRPr="00F804D9">
        <w:rPr>
          <w:rFonts w:ascii="Arial" w:hAnsi="Arial" w:cs="Arial"/>
        </w:rPr>
        <w:t xml:space="preserve">) </w:t>
      </w:r>
      <w:r w:rsidRPr="00F804D9">
        <w:rPr>
          <w:rFonts w:ascii="Arial" w:hAnsi="Arial" w:cs="Arial"/>
          <w:u w:val="single"/>
        </w:rPr>
        <w:t xml:space="preserve">Para </w:t>
      </w:r>
      <w:r w:rsidR="00D30B0C" w:rsidRPr="00F804D9">
        <w:rPr>
          <w:rFonts w:ascii="Arial" w:hAnsi="Arial" w:cs="Arial"/>
          <w:u w:val="single"/>
        </w:rPr>
        <w:t>o</w:t>
      </w:r>
      <w:r w:rsidRPr="00F804D9">
        <w:rPr>
          <w:rFonts w:ascii="Arial" w:hAnsi="Arial" w:cs="Arial"/>
          <w:u w:val="single"/>
        </w:rPr>
        <w:t>s Fiador</w:t>
      </w:r>
      <w:r w:rsidR="00D30B0C" w:rsidRPr="00F804D9">
        <w:rPr>
          <w:rFonts w:ascii="Arial" w:hAnsi="Arial" w:cs="Arial"/>
          <w:u w:val="single"/>
        </w:rPr>
        <w:t>e</w:t>
      </w:r>
      <w:r w:rsidRPr="00F804D9">
        <w:rPr>
          <w:rFonts w:ascii="Arial" w:hAnsi="Arial" w:cs="Arial"/>
          <w:u w:val="single"/>
        </w:rPr>
        <w:t>s:</w:t>
      </w:r>
      <w:r w:rsidR="00C9777F" w:rsidRPr="00F804D9">
        <w:rPr>
          <w:rFonts w:ascii="Arial" w:hAnsi="Arial" w:cs="Arial"/>
          <w:u w:val="single"/>
        </w:rPr>
        <w:t xml:space="preserve"> </w:t>
      </w:r>
    </w:p>
    <w:p w14:paraId="3CC43CE7" w14:textId="77777777" w:rsidR="00535C91" w:rsidRPr="00F804D9" w:rsidRDefault="00535C91" w:rsidP="00C326EF">
      <w:pPr>
        <w:autoSpaceDE w:val="0"/>
        <w:autoSpaceDN w:val="0"/>
        <w:adjustRightInd w:val="0"/>
        <w:spacing w:line="320" w:lineRule="exact"/>
        <w:rPr>
          <w:rFonts w:ascii="Arial" w:hAnsi="Arial" w:cs="Arial"/>
          <w:u w:val="single"/>
        </w:rPr>
      </w:pPr>
    </w:p>
    <w:p w14:paraId="3614629D" w14:textId="77777777" w:rsidR="00535C91" w:rsidRPr="00F804D9" w:rsidRDefault="00535C91" w:rsidP="00C326EF">
      <w:pPr>
        <w:autoSpaceDE w:val="0"/>
        <w:autoSpaceDN w:val="0"/>
        <w:adjustRightInd w:val="0"/>
        <w:spacing w:line="320" w:lineRule="exact"/>
        <w:rPr>
          <w:rFonts w:ascii="Arial" w:hAnsi="Arial" w:cs="Arial"/>
          <w:b/>
          <w:lang w:val="pt-PT"/>
        </w:rPr>
      </w:pPr>
      <w:r w:rsidRPr="00F804D9">
        <w:rPr>
          <w:rFonts w:ascii="Arial" w:hAnsi="Arial" w:cs="Arial"/>
          <w:b/>
          <w:lang w:val="pt-PT"/>
        </w:rPr>
        <w:t>POWER – SEGURANÇA E VIGILÂNCIA LTDA.</w:t>
      </w:r>
    </w:p>
    <w:p w14:paraId="268BAF3D" w14:textId="77777777" w:rsidR="00DF78D6" w:rsidRPr="00F804D9" w:rsidRDefault="00DF78D6" w:rsidP="00DF78D6">
      <w:pPr>
        <w:autoSpaceDE w:val="0"/>
        <w:autoSpaceDN w:val="0"/>
        <w:adjustRightInd w:val="0"/>
        <w:spacing w:line="320" w:lineRule="exact"/>
        <w:rPr>
          <w:rFonts w:ascii="Arial" w:hAnsi="Arial" w:cs="Arial"/>
          <w:lang w:val="pt-PT"/>
        </w:rPr>
      </w:pPr>
      <w:bookmarkStart w:id="44" w:name="_Hlk515013381"/>
      <w:r w:rsidRPr="00F804D9">
        <w:rPr>
          <w:rFonts w:ascii="Arial" w:hAnsi="Arial" w:cs="Arial"/>
          <w:lang w:val="pt-PT"/>
        </w:rPr>
        <w:t xml:space="preserve">Rua Guaianases, 1041, Campos Elíseos, </w:t>
      </w:r>
    </w:p>
    <w:p w14:paraId="57CE8A2E"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 xml:space="preserve">At.: </w:t>
      </w:r>
      <w:proofErr w:type="spellStart"/>
      <w:r w:rsidRPr="00F804D9">
        <w:rPr>
          <w:rFonts w:ascii="Arial" w:hAnsi="Arial" w:cs="Arial"/>
        </w:rPr>
        <w:t>Aida</w:t>
      </w:r>
      <w:proofErr w:type="spellEnd"/>
      <w:r w:rsidRPr="00F804D9">
        <w:rPr>
          <w:rFonts w:ascii="Arial" w:hAnsi="Arial" w:cs="Arial"/>
        </w:rPr>
        <w:t xml:space="preserve"> </w:t>
      </w:r>
      <w:proofErr w:type="spellStart"/>
      <w:r w:rsidRPr="00F804D9">
        <w:rPr>
          <w:rFonts w:ascii="Arial" w:hAnsi="Arial" w:cs="Arial"/>
        </w:rPr>
        <w:t>Chammas</w:t>
      </w:r>
      <w:proofErr w:type="spellEnd"/>
      <w:r w:rsidRPr="00F804D9">
        <w:rPr>
          <w:rFonts w:ascii="Arial" w:hAnsi="Arial" w:cs="Arial"/>
        </w:rPr>
        <w:t xml:space="preserve"> da Rocha e Andrea Sousa Felipe</w:t>
      </w:r>
    </w:p>
    <w:p w14:paraId="2997EA71"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Telefone: (11) 3352-0200 R: 301</w:t>
      </w:r>
    </w:p>
    <w:p w14:paraId="4409C1D3"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rPr>
      </w:pPr>
      <w:r w:rsidRPr="00F804D9">
        <w:rPr>
          <w:rFonts w:ascii="Arial" w:hAnsi="Arial" w:cs="Arial"/>
        </w:rPr>
        <w:t>E-mail: acrocha@tejofran.com.br</w:t>
      </w:r>
      <w:r w:rsidRPr="00F804D9" w:rsidDel="00EE69EE">
        <w:rPr>
          <w:rFonts w:ascii="Arial" w:hAnsi="Arial" w:cs="Arial"/>
        </w:rPr>
        <w:t xml:space="preserve"> </w:t>
      </w:r>
      <w:r w:rsidRPr="00F804D9">
        <w:rPr>
          <w:rFonts w:ascii="Arial" w:hAnsi="Arial" w:cs="Arial"/>
        </w:rPr>
        <w:t>e afelipe@tejofran.com.br</w:t>
      </w:r>
    </w:p>
    <w:bookmarkEnd w:id="44"/>
    <w:p w14:paraId="5A8F5982" w14:textId="77777777" w:rsidR="00535C91" w:rsidRPr="00F804D9" w:rsidRDefault="00535C91" w:rsidP="00C326EF">
      <w:pPr>
        <w:autoSpaceDE w:val="0"/>
        <w:autoSpaceDN w:val="0"/>
        <w:adjustRightInd w:val="0"/>
        <w:spacing w:line="320" w:lineRule="exact"/>
        <w:rPr>
          <w:rFonts w:ascii="Arial" w:hAnsi="Arial" w:cs="Arial"/>
          <w:b/>
          <w:lang w:val="pt-PT"/>
        </w:rPr>
      </w:pPr>
      <w:r w:rsidRPr="00F804D9">
        <w:rPr>
          <w:rFonts w:ascii="Arial" w:hAnsi="Arial" w:cs="Arial"/>
          <w:b/>
          <w:lang w:val="pt-PT"/>
        </w:rPr>
        <w:t>POWER SYSTEMS COMÉRCIO E SERVIÇOS LTDA.</w:t>
      </w:r>
    </w:p>
    <w:p w14:paraId="5C4D3534" w14:textId="77777777" w:rsidR="00DF78D6" w:rsidRPr="00F804D9" w:rsidRDefault="00DF78D6" w:rsidP="00DF78D6">
      <w:pPr>
        <w:autoSpaceDE w:val="0"/>
        <w:autoSpaceDN w:val="0"/>
        <w:adjustRightInd w:val="0"/>
        <w:spacing w:line="320" w:lineRule="exact"/>
        <w:rPr>
          <w:rFonts w:ascii="Arial" w:hAnsi="Arial" w:cs="Arial"/>
          <w:lang w:val="pt-PT"/>
        </w:rPr>
      </w:pPr>
      <w:bookmarkStart w:id="45" w:name="_Hlk515009113"/>
      <w:r w:rsidRPr="00F804D9">
        <w:rPr>
          <w:rFonts w:ascii="Arial" w:hAnsi="Arial" w:cs="Arial"/>
          <w:lang w:val="pt-PT"/>
        </w:rPr>
        <w:t xml:space="preserve">Alameda Nothmann, 712, 1º andar, Campos Elíseos, </w:t>
      </w:r>
    </w:p>
    <w:p w14:paraId="18FEEF9F" w14:textId="77777777" w:rsidR="00DF78D6" w:rsidRPr="00F804D9" w:rsidRDefault="00DF78D6" w:rsidP="00DF78D6">
      <w:pPr>
        <w:autoSpaceDE w:val="0"/>
        <w:autoSpaceDN w:val="0"/>
        <w:adjustRightInd w:val="0"/>
        <w:spacing w:line="320" w:lineRule="exact"/>
        <w:rPr>
          <w:rFonts w:ascii="Arial" w:hAnsi="Arial" w:cs="Arial"/>
          <w:lang w:val="pt-PT"/>
        </w:rPr>
      </w:pPr>
      <w:r w:rsidRPr="00F804D9">
        <w:rPr>
          <w:rFonts w:ascii="Arial" w:hAnsi="Arial" w:cs="Arial"/>
          <w:lang w:val="pt-PT"/>
        </w:rPr>
        <w:t>CEP 01216-000 – São Paulo/SP</w:t>
      </w:r>
    </w:p>
    <w:p w14:paraId="073B778A"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 xml:space="preserve">At.: </w:t>
      </w:r>
      <w:proofErr w:type="spellStart"/>
      <w:r w:rsidRPr="00F804D9">
        <w:rPr>
          <w:rFonts w:ascii="Arial" w:hAnsi="Arial" w:cs="Arial"/>
        </w:rPr>
        <w:t>Aida</w:t>
      </w:r>
      <w:proofErr w:type="spellEnd"/>
      <w:r w:rsidRPr="00F804D9">
        <w:rPr>
          <w:rFonts w:ascii="Arial" w:hAnsi="Arial" w:cs="Arial"/>
        </w:rPr>
        <w:t xml:space="preserve"> </w:t>
      </w:r>
      <w:proofErr w:type="spellStart"/>
      <w:r w:rsidRPr="00F804D9">
        <w:rPr>
          <w:rFonts w:ascii="Arial" w:hAnsi="Arial" w:cs="Arial"/>
        </w:rPr>
        <w:t>Chammas</w:t>
      </w:r>
      <w:proofErr w:type="spellEnd"/>
      <w:r w:rsidRPr="00F804D9">
        <w:rPr>
          <w:rFonts w:ascii="Arial" w:hAnsi="Arial" w:cs="Arial"/>
        </w:rPr>
        <w:t xml:space="preserve"> da Rocha e Andrea Sousa Felipe</w:t>
      </w:r>
    </w:p>
    <w:p w14:paraId="0F659545"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Telefone: (11) 3352-0200 R: 301</w:t>
      </w:r>
    </w:p>
    <w:p w14:paraId="471C2B04"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rPr>
      </w:pPr>
      <w:r w:rsidRPr="00F804D9">
        <w:rPr>
          <w:rFonts w:ascii="Arial" w:hAnsi="Arial" w:cs="Arial"/>
        </w:rPr>
        <w:t>E-mail: acrocha@tejofran.com.br</w:t>
      </w:r>
      <w:r w:rsidRPr="00F804D9" w:rsidDel="00EE69EE">
        <w:rPr>
          <w:rFonts w:ascii="Arial" w:hAnsi="Arial" w:cs="Arial"/>
        </w:rPr>
        <w:t xml:space="preserve"> </w:t>
      </w:r>
      <w:r w:rsidRPr="00F804D9">
        <w:rPr>
          <w:rFonts w:ascii="Arial" w:hAnsi="Arial" w:cs="Arial"/>
        </w:rPr>
        <w:t>e afelipe@tejofran.com.br</w:t>
      </w:r>
    </w:p>
    <w:bookmarkEnd w:id="45"/>
    <w:p w14:paraId="04206223" w14:textId="77777777" w:rsidR="00535C91" w:rsidRPr="00F804D9" w:rsidRDefault="00535C91" w:rsidP="00C326EF">
      <w:pPr>
        <w:autoSpaceDE w:val="0"/>
        <w:autoSpaceDN w:val="0"/>
        <w:adjustRightInd w:val="0"/>
        <w:spacing w:line="320" w:lineRule="exact"/>
        <w:rPr>
          <w:rFonts w:ascii="Arial" w:hAnsi="Arial" w:cs="Arial"/>
          <w:b/>
          <w:lang w:val="pt-PT"/>
        </w:rPr>
      </w:pPr>
      <w:r w:rsidRPr="00F804D9">
        <w:rPr>
          <w:rFonts w:ascii="Arial" w:hAnsi="Arial" w:cs="Arial"/>
          <w:b/>
          <w:lang w:val="pt-PT"/>
        </w:rPr>
        <w:t>TRAIL INFRAESTRUTURA LTDA.</w:t>
      </w:r>
    </w:p>
    <w:p w14:paraId="65CF173E" w14:textId="77777777" w:rsidR="00B476C2" w:rsidRPr="00F804D9" w:rsidRDefault="00B476C2" w:rsidP="00B476C2">
      <w:pPr>
        <w:autoSpaceDE w:val="0"/>
        <w:autoSpaceDN w:val="0"/>
        <w:adjustRightInd w:val="0"/>
        <w:spacing w:line="320" w:lineRule="exact"/>
        <w:rPr>
          <w:rFonts w:ascii="Arial" w:hAnsi="Arial" w:cs="Arial"/>
        </w:rPr>
      </w:pPr>
      <w:bookmarkStart w:id="46" w:name="_Hlk515009094"/>
      <w:r w:rsidRPr="00F804D9">
        <w:rPr>
          <w:rFonts w:ascii="Arial" w:hAnsi="Arial" w:cs="Arial"/>
          <w:lang w:val="pt-PT"/>
        </w:rPr>
        <w:t>Rua Guaianases, 1041, Sala 1, Campos Elíseos</w:t>
      </w:r>
    </w:p>
    <w:p w14:paraId="54BB87E7" w14:textId="6F07E054" w:rsidR="00B476C2" w:rsidRPr="00F804D9" w:rsidRDefault="00B476C2" w:rsidP="00B476C2">
      <w:pPr>
        <w:autoSpaceDE w:val="0"/>
        <w:autoSpaceDN w:val="0"/>
        <w:adjustRightInd w:val="0"/>
        <w:spacing w:line="320" w:lineRule="exact"/>
        <w:rPr>
          <w:rFonts w:ascii="Arial" w:hAnsi="Arial" w:cs="Arial"/>
        </w:rPr>
      </w:pPr>
      <w:r w:rsidRPr="00F804D9">
        <w:rPr>
          <w:rFonts w:ascii="Arial" w:hAnsi="Arial" w:cs="Arial"/>
          <w:lang w:val="pt-PT"/>
        </w:rPr>
        <w:t>CEP 01204-001 - São Paulo/SP</w:t>
      </w:r>
    </w:p>
    <w:p w14:paraId="7BB0E314"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 xml:space="preserve">At.: </w:t>
      </w:r>
      <w:proofErr w:type="spellStart"/>
      <w:r w:rsidRPr="00F804D9">
        <w:rPr>
          <w:rFonts w:ascii="Arial" w:hAnsi="Arial" w:cs="Arial"/>
        </w:rPr>
        <w:t>Aida</w:t>
      </w:r>
      <w:proofErr w:type="spellEnd"/>
      <w:r w:rsidRPr="00F804D9">
        <w:rPr>
          <w:rFonts w:ascii="Arial" w:hAnsi="Arial" w:cs="Arial"/>
        </w:rPr>
        <w:t xml:space="preserve"> </w:t>
      </w:r>
      <w:proofErr w:type="spellStart"/>
      <w:r w:rsidRPr="00F804D9">
        <w:rPr>
          <w:rFonts w:ascii="Arial" w:hAnsi="Arial" w:cs="Arial"/>
        </w:rPr>
        <w:t>Chammas</w:t>
      </w:r>
      <w:proofErr w:type="spellEnd"/>
      <w:r w:rsidRPr="00F804D9">
        <w:rPr>
          <w:rFonts w:ascii="Arial" w:hAnsi="Arial" w:cs="Arial"/>
        </w:rPr>
        <w:t xml:space="preserve"> da Rocha e Andrea Sousa Felipe</w:t>
      </w:r>
    </w:p>
    <w:p w14:paraId="4C04739F"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Telefone: (11) 3352-0200 R: 301</w:t>
      </w:r>
    </w:p>
    <w:p w14:paraId="61D47041" w14:textId="77777777" w:rsidR="00DF78D6" w:rsidRPr="00F804D9" w:rsidRDefault="00DF78D6" w:rsidP="00DF78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rPr>
      </w:pPr>
      <w:r w:rsidRPr="00F804D9">
        <w:rPr>
          <w:rFonts w:ascii="Arial" w:hAnsi="Arial" w:cs="Arial"/>
        </w:rPr>
        <w:lastRenderedPageBreak/>
        <w:t>E-mail: acrocha@tejofran.com.br</w:t>
      </w:r>
      <w:r w:rsidRPr="00F804D9" w:rsidDel="00EE69EE">
        <w:rPr>
          <w:rFonts w:ascii="Arial" w:hAnsi="Arial" w:cs="Arial"/>
        </w:rPr>
        <w:t xml:space="preserve"> </w:t>
      </w:r>
      <w:r w:rsidRPr="00F804D9">
        <w:rPr>
          <w:rFonts w:ascii="Arial" w:hAnsi="Arial" w:cs="Arial"/>
        </w:rPr>
        <w:t>e afelipe@tejofran.com.br</w:t>
      </w:r>
    </w:p>
    <w:bookmarkEnd w:id="46"/>
    <w:p w14:paraId="5098AB32" w14:textId="77777777" w:rsidR="00D30B0C" w:rsidRPr="00F804D9" w:rsidRDefault="00D30B0C" w:rsidP="00D30B0C">
      <w:pPr>
        <w:autoSpaceDE w:val="0"/>
        <w:autoSpaceDN w:val="0"/>
        <w:adjustRightInd w:val="0"/>
        <w:spacing w:line="320" w:lineRule="exact"/>
        <w:ind w:right="1148"/>
        <w:rPr>
          <w:rFonts w:ascii="Arial" w:hAnsi="Arial" w:cs="Arial"/>
          <w:b/>
          <w:lang w:val="pt-PT"/>
        </w:rPr>
      </w:pPr>
      <w:r w:rsidRPr="00F804D9">
        <w:rPr>
          <w:rFonts w:ascii="Arial" w:hAnsi="Arial" w:cs="Arial"/>
          <w:b/>
          <w:lang w:val="pt-PT"/>
        </w:rPr>
        <w:t>ANTONIO DIAS FELIPE</w:t>
      </w:r>
    </w:p>
    <w:p w14:paraId="0BEC791B" w14:textId="77777777" w:rsidR="00D30B0C" w:rsidRPr="00F804D9" w:rsidRDefault="00D30B0C" w:rsidP="00D30B0C">
      <w:pPr>
        <w:autoSpaceDE w:val="0"/>
        <w:autoSpaceDN w:val="0"/>
        <w:adjustRightInd w:val="0"/>
        <w:spacing w:line="320" w:lineRule="exact"/>
        <w:ind w:right="1148"/>
        <w:rPr>
          <w:rFonts w:ascii="Arial" w:hAnsi="Arial" w:cs="Arial"/>
          <w:lang w:val="pt-PT"/>
        </w:rPr>
      </w:pPr>
      <w:r w:rsidRPr="00F804D9">
        <w:rPr>
          <w:rFonts w:ascii="Arial" w:hAnsi="Arial" w:cs="Arial"/>
          <w:lang w:val="pt-PT"/>
        </w:rPr>
        <w:t xml:space="preserve">Alameda Holanda, 51, Alphaville, </w:t>
      </w:r>
    </w:p>
    <w:p w14:paraId="09EEAF6B" w14:textId="13AF8174" w:rsidR="00D30B0C" w:rsidRPr="00F804D9" w:rsidRDefault="00D30B0C" w:rsidP="00D30B0C">
      <w:pPr>
        <w:autoSpaceDE w:val="0"/>
        <w:autoSpaceDN w:val="0"/>
        <w:adjustRightInd w:val="0"/>
        <w:spacing w:line="320" w:lineRule="exact"/>
        <w:ind w:right="1148"/>
        <w:rPr>
          <w:rFonts w:ascii="Arial" w:hAnsi="Arial" w:cs="Arial"/>
          <w:lang w:val="en-US"/>
        </w:rPr>
      </w:pPr>
      <w:r w:rsidRPr="00F804D9">
        <w:rPr>
          <w:rFonts w:ascii="Arial" w:hAnsi="Arial" w:cs="Arial"/>
          <w:lang w:val="en-US"/>
        </w:rPr>
        <w:t xml:space="preserve">CEP 06474-320 - </w:t>
      </w:r>
      <w:proofErr w:type="spellStart"/>
      <w:r w:rsidRPr="00F804D9">
        <w:rPr>
          <w:rFonts w:ascii="Arial" w:hAnsi="Arial" w:cs="Arial"/>
          <w:lang w:val="en-US"/>
        </w:rPr>
        <w:t>Barueri</w:t>
      </w:r>
      <w:proofErr w:type="spellEnd"/>
      <w:r w:rsidRPr="00F804D9">
        <w:rPr>
          <w:rFonts w:ascii="Arial" w:hAnsi="Arial" w:cs="Arial"/>
          <w:lang w:val="en-US"/>
        </w:rPr>
        <w:t>/SP</w:t>
      </w:r>
    </w:p>
    <w:p w14:paraId="4E1761B4" w14:textId="7D61549E" w:rsidR="0055417E" w:rsidRPr="00F804D9" w:rsidRDefault="00D30B0C"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lang w:val="en-US"/>
        </w:rPr>
      </w:pPr>
      <w:r w:rsidRPr="00F804D9">
        <w:rPr>
          <w:rFonts w:ascii="Arial" w:hAnsi="Arial" w:cs="Arial"/>
          <w:lang w:val="en-US"/>
        </w:rPr>
        <w:t xml:space="preserve">At.: </w:t>
      </w:r>
      <w:r w:rsidR="0055417E" w:rsidRPr="00F804D9">
        <w:rPr>
          <w:rFonts w:ascii="Arial" w:hAnsi="Arial" w:cs="Arial"/>
          <w:lang w:val="en-US"/>
        </w:rPr>
        <w:t>Andrea Sousa Felipe</w:t>
      </w:r>
    </w:p>
    <w:p w14:paraId="720C2774"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Telefone: (11) 3352-0200 R: 301</w:t>
      </w:r>
    </w:p>
    <w:p w14:paraId="57529103"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rPr>
      </w:pPr>
      <w:r w:rsidRPr="00F804D9">
        <w:rPr>
          <w:rFonts w:ascii="Arial" w:hAnsi="Arial" w:cs="Arial"/>
        </w:rPr>
        <w:t>E-mail: acrocha@tejofran.com.br</w:t>
      </w:r>
      <w:r w:rsidRPr="00F804D9" w:rsidDel="00EE69EE">
        <w:rPr>
          <w:rFonts w:ascii="Arial" w:hAnsi="Arial" w:cs="Arial"/>
        </w:rPr>
        <w:t xml:space="preserve"> </w:t>
      </w:r>
      <w:r w:rsidRPr="00F804D9">
        <w:rPr>
          <w:rFonts w:ascii="Arial" w:hAnsi="Arial" w:cs="Arial"/>
        </w:rPr>
        <w:t>e afelipe@tejofran.com.br</w:t>
      </w:r>
    </w:p>
    <w:p w14:paraId="1D882E50" w14:textId="77777777" w:rsidR="00D30B0C" w:rsidRPr="00F804D9" w:rsidRDefault="00D30B0C" w:rsidP="00D30B0C">
      <w:pPr>
        <w:autoSpaceDE w:val="0"/>
        <w:autoSpaceDN w:val="0"/>
        <w:adjustRightInd w:val="0"/>
        <w:spacing w:line="320" w:lineRule="exact"/>
        <w:ind w:right="1148"/>
        <w:rPr>
          <w:rFonts w:ascii="Arial" w:hAnsi="Arial" w:cs="Arial"/>
          <w:b/>
          <w:lang w:val="pt-PT"/>
        </w:rPr>
      </w:pPr>
      <w:r w:rsidRPr="00F804D9">
        <w:rPr>
          <w:rFonts w:ascii="Arial" w:hAnsi="Arial" w:cs="Arial"/>
          <w:b/>
          <w:lang w:val="pt-PT"/>
        </w:rPr>
        <w:t>MARIA ODETE DE SOUSA FELIPE</w:t>
      </w:r>
    </w:p>
    <w:p w14:paraId="0C657BAC" w14:textId="77777777" w:rsidR="00D30B0C" w:rsidRPr="00F804D9" w:rsidRDefault="00D30B0C" w:rsidP="00D30B0C">
      <w:pPr>
        <w:autoSpaceDE w:val="0"/>
        <w:autoSpaceDN w:val="0"/>
        <w:adjustRightInd w:val="0"/>
        <w:spacing w:line="320" w:lineRule="exact"/>
        <w:ind w:right="1148"/>
        <w:rPr>
          <w:rFonts w:ascii="Arial" w:hAnsi="Arial" w:cs="Arial"/>
          <w:lang w:val="pt-PT"/>
        </w:rPr>
      </w:pPr>
      <w:r w:rsidRPr="00F804D9">
        <w:rPr>
          <w:rFonts w:ascii="Arial" w:hAnsi="Arial" w:cs="Arial"/>
          <w:lang w:val="pt-PT"/>
        </w:rPr>
        <w:t xml:space="preserve">Alameda Holanda, 51, Alphaville, </w:t>
      </w:r>
    </w:p>
    <w:p w14:paraId="2C462956" w14:textId="262C7C76" w:rsidR="00D30B0C" w:rsidRPr="00F804D9" w:rsidRDefault="00D30B0C" w:rsidP="00D30B0C">
      <w:pPr>
        <w:autoSpaceDE w:val="0"/>
        <w:autoSpaceDN w:val="0"/>
        <w:adjustRightInd w:val="0"/>
        <w:spacing w:line="320" w:lineRule="exact"/>
        <w:ind w:right="1148"/>
        <w:rPr>
          <w:rFonts w:ascii="Arial" w:hAnsi="Arial" w:cs="Arial"/>
          <w:lang w:val="en-US"/>
        </w:rPr>
      </w:pPr>
      <w:r w:rsidRPr="00F804D9">
        <w:rPr>
          <w:rFonts w:ascii="Arial" w:hAnsi="Arial" w:cs="Arial"/>
          <w:lang w:val="en-US"/>
        </w:rPr>
        <w:t xml:space="preserve">CEP 06474-320 - </w:t>
      </w:r>
      <w:proofErr w:type="spellStart"/>
      <w:r w:rsidRPr="00F804D9">
        <w:rPr>
          <w:rFonts w:ascii="Arial" w:hAnsi="Arial" w:cs="Arial"/>
          <w:lang w:val="en-US"/>
        </w:rPr>
        <w:t>Barueri</w:t>
      </w:r>
      <w:proofErr w:type="spellEnd"/>
      <w:r w:rsidRPr="00F804D9">
        <w:rPr>
          <w:rFonts w:ascii="Arial" w:hAnsi="Arial" w:cs="Arial"/>
          <w:lang w:val="en-US"/>
        </w:rPr>
        <w:t>/SP</w:t>
      </w:r>
    </w:p>
    <w:p w14:paraId="6A0EC081"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lang w:val="en-US"/>
        </w:rPr>
      </w:pPr>
      <w:r w:rsidRPr="00F804D9">
        <w:rPr>
          <w:rFonts w:ascii="Arial" w:hAnsi="Arial" w:cs="Arial"/>
          <w:lang w:val="en-US"/>
        </w:rPr>
        <w:t>At.: Andrea Sousa Felipe</w:t>
      </w:r>
    </w:p>
    <w:p w14:paraId="52FC0C60"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Telefone: (11) 3352-0200 R: 301</w:t>
      </w:r>
    </w:p>
    <w:p w14:paraId="2A738DDA"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rPr>
      </w:pPr>
      <w:r w:rsidRPr="00F804D9">
        <w:rPr>
          <w:rFonts w:ascii="Arial" w:hAnsi="Arial" w:cs="Arial"/>
        </w:rPr>
        <w:t>E-mail: acrocha@tejofran.com.br</w:t>
      </w:r>
      <w:r w:rsidRPr="00F804D9" w:rsidDel="00EE69EE">
        <w:rPr>
          <w:rFonts w:ascii="Arial" w:hAnsi="Arial" w:cs="Arial"/>
        </w:rPr>
        <w:t xml:space="preserve"> </w:t>
      </w:r>
      <w:r w:rsidRPr="00F804D9">
        <w:rPr>
          <w:rFonts w:ascii="Arial" w:hAnsi="Arial" w:cs="Arial"/>
        </w:rPr>
        <w:t>e afelipe@tejofran.com.br</w:t>
      </w:r>
    </w:p>
    <w:p w14:paraId="4AFAEE61" w14:textId="77777777" w:rsidR="00D30B0C" w:rsidRPr="00F804D9" w:rsidRDefault="00D30B0C" w:rsidP="00D30B0C">
      <w:pPr>
        <w:autoSpaceDE w:val="0"/>
        <w:autoSpaceDN w:val="0"/>
        <w:adjustRightInd w:val="0"/>
        <w:spacing w:line="320" w:lineRule="exact"/>
        <w:ind w:right="1148"/>
        <w:rPr>
          <w:rFonts w:ascii="Arial" w:hAnsi="Arial" w:cs="Arial"/>
          <w:b/>
          <w:lang w:val="pt-PT"/>
        </w:rPr>
      </w:pPr>
      <w:r w:rsidRPr="00F804D9">
        <w:rPr>
          <w:rFonts w:ascii="Arial" w:hAnsi="Arial" w:cs="Arial"/>
          <w:b/>
          <w:lang w:val="pt-PT"/>
        </w:rPr>
        <w:t>SIMÃO DIAS FELIPE</w:t>
      </w:r>
    </w:p>
    <w:p w14:paraId="1797D748" w14:textId="77777777" w:rsidR="00D30B0C" w:rsidRPr="00F804D9" w:rsidRDefault="00D30B0C" w:rsidP="00D30B0C">
      <w:pPr>
        <w:autoSpaceDE w:val="0"/>
        <w:autoSpaceDN w:val="0"/>
        <w:adjustRightInd w:val="0"/>
        <w:spacing w:line="320" w:lineRule="exact"/>
        <w:ind w:right="1148"/>
        <w:rPr>
          <w:rFonts w:ascii="Arial" w:hAnsi="Arial" w:cs="Arial"/>
          <w:lang w:val="pt-PT"/>
        </w:rPr>
      </w:pPr>
      <w:r w:rsidRPr="00F804D9">
        <w:rPr>
          <w:rFonts w:ascii="Arial" w:hAnsi="Arial" w:cs="Arial"/>
          <w:lang w:val="pt-PT"/>
        </w:rPr>
        <w:t>Alameda Suécia, 512, Alphaville,</w:t>
      </w:r>
    </w:p>
    <w:p w14:paraId="372AA90B" w14:textId="4F05F6A9" w:rsidR="00D30B0C" w:rsidRPr="00F804D9" w:rsidRDefault="00D30B0C" w:rsidP="00D30B0C">
      <w:pPr>
        <w:autoSpaceDE w:val="0"/>
        <w:autoSpaceDN w:val="0"/>
        <w:adjustRightInd w:val="0"/>
        <w:spacing w:line="320" w:lineRule="exact"/>
        <w:ind w:right="1148"/>
        <w:rPr>
          <w:rFonts w:ascii="Arial" w:hAnsi="Arial" w:cs="Arial"/>
          <w:lang w:val="en-US"/>
        </w:rPr>
      </w:pPr>
      <w:r w:rsidRPr="00F804D9">
        <w:rPr>
          <w:rFonts w:ascii="Arial" w:hAnsi="Arial" w:cs="Arial"/>
          <w:lang w:val="en-US"/>
        </w:rPr>
        <w:t xml:space="preserve">CEP  06474-230 CEP 06474-320 - </w:t>
      </w:r>
      <w:proofErr w:type="spellStart"/>
      <w:r w:rsidRPr="00F804D9">
        <w:rPr>
          <w:rFonts w:ascii="Arial" w:hAnsi="Arial" w:cs="Arial"/>
          <w:lang w:val="en-US"/>
        </w:rPr>
        <w:t>Barueri</w:t>
      </w:r>
      <w:proofErr w:type="spellEnd"/>
      <w:r w:rsidRPr="00F804D9">
        <w:rPr>
          <w:rFonts w:ascii="Arial" w:hAnsi="Arial" w:cs="Arial"/>
          <w:lang w:val="en-US"/>
        </w:rPr>
        <w:t>/SP</w:t>
      </w:r>
    </w:p>
    <w:p w14:paraId="3183CBB9"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lang w:val="en-US"/>
        </w:rPr>
      </w:pPr>
      <w:r w:rsidRPr="00F804D9">
        <w:rPr>
          <w:rFonts w:ascii="Arial" w:hAnsi="Arial" w:cs="Arial"/>
          <w:lang w:val="en-US"/>
        </w:rPr>
        <w:t>At.: Andrea Sousa Felipe</w:t>
      </w:r>
    </w:p>
    <w:p w14:paraId="282B3B92"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Telefone: (11) 3352-0200 R: 301</w:t>
      </w:r>
    </w:p>
    <w:p w14:paraId="1D990ED5" w14:textId="77777777" w:rsidR="0055417E" w:rsidRPr="00F804D9" w:rsidRDefault="0055417E" w:rsidP="0055417E">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rPr>
      </w:pPr>
      <w:r w:rsidRPr="00F804D9">
        <w:rPr>
          <w:rFonts w:ascii="Arial" w:hAnsi="Arial" w:cs="Arial"/>
        </w:rPr>
        <w:t>E-mail: acrocha@tejofran.com.br</w:t>
      </w:r>
      <w:r w:rsidRPr="00F804D9" w:rsidDel="00EE69EE">
        <w:rPr>
          <w:rFonts w:ascii="Arial" w:hAnsi="Arial" w:cs="Arial"/>
        </w:rPr>
        <w:t xml:space="preserve"> </w:t>
      </w:r>
      <w:r w:rsidRPr="00F804D9">
        <w:rPr>
          <w:rFonts w:ascii="Arial" w:hAnsi="Arial" w:cs="Arial"/>
        </w:rPr>
        <w:t>e afelipe@tejofran.com.br</w:t>
      </w:r>
    </w:p>
    <w:p w14:paraId="0E5C56D8" w14:textId="7AF4D108" w:rsidR="00C326EF" w:rsidRPr="00F804D9" w:rsidRDefault="0055417E" w:rsidP="00C326EF">
      <w:pPr>
        <w:pStyle w:val="p0"/>
        <w:shd w:val="clear" w:color="auto" w:fill="auto"/>
        <w:tabs>
          <w:tab w:val="clear" w:pos="24"/>
        </w:tabs>
        <w:spacing w:line="320" w:lineRule="exact"/>
        <w:rPr>
          <w:rFonts w:ascii="Arial" w:hAnsi="Arial" w:cs="Arial"/>
          <w:sz w:val="24"/>
          <w:szCs w:val="24"/>
          <w:u w:val="single"/>
        </w:rPr>
      </w:pPr>
      <w:r w:rsidRPr="00F804D9" w:rsidDel="0055417E">
        <w:rPr>
          <w:rFonts w:ascii="Arial" w:hAnsi="Arial" w:cs="Arial"/>
          <w:sz w:val="24"/>
          <w:szCs w:val="24"/>
        </w:rPr>
        <w:t xml:space="preserve"> </w:t>
      </w:r>
      <w:bookmarkStart w:id="47" w:name="_DV_M169"/>
      <w:bookmarkStart w:id="48" w:name="_DV_M168"/>
      <w:bookmarkEnd w:id="47"/>
      <w:bookmarkEnd w:id="48"/>
      <w:r w:rsidR="00C326EF" w:rsidRPr="00F804D9">
        <w:rPr>
          <w:rFonts w:ascii="Arial" w:hAnsi="Arial" w:cs="Arial"/>
          <w:sz w:val="24"/>
          <w:szCs w:val="24"/>
        </w:rPr>
        <w:t>(</w:t>
      </w:r>
      <w:proofErr w:type="spellStart"/>
      <w:r w:rsidR="00C326EF" w:rsidRPr="00F804D9">
        <w:rPr>
          <w:rFonts w:ascii="Arial" w:hAnsi="Arial" w:cs="Arial"/>
          <w:sz w:val="24"/>
          <w:szCs w:val="24"/>
        </w:rPr>
        <w:t>i</w:t>
      </w:r>
      <w:r w:rsidR="00535C91" w:rsidRPr="00F804D9">
        <w:rPr>
          <w:rFonts w:ascii="Arial" w:hAnsi="Arial" w:cs="Arial"/>
          <w:sz w:val="24"/>
          <w:szCs w:val="24"/>
        </w:rPr>
        <w:t>ii</w:t>
      </w:r>
      <w:proofErr w:type="spellEnd"/>
      <w:r w:rsidR="00C326EF" w:rsidRPr="00F804D9">
        <w:rPr>
          <w:rFonts w:ascii="Arial" w:hAnsi="Arial" w:cs="Arial"/>
          <w:sz w:val="24"/>
          <w:szCs w:val="24"/>
        </w:rPr>
        <w:t xml:space="preserve">) </w:t>
      </w:r>
      <w:r w:rsidR="00C326EF" w:rsidRPr="00F804D9">
        <w:rPr>
          <w:rFonts w:ascii="Arial" w:hAnsi="Arial" w:cs="Arial"/>
          <w:sz w:val="24"/>
          <w:szCs w:val="24"/>
          <w:u w:val="single"/>
        </w:rPr>
        <w:t>Para o Agente Fiduciário</w:t>
      </w:r>
      <w:r w:rsidR="00535C91" w:rsidRPr="00F804D9">
        <w:rPr>
          <w:rFonts w:ascii="Arial" w:hAnsi="Arial" w:cs="Arial"/>
          <w:sz w:val="24"/>
          <w:szCs w:val="24"/>
          <w:u w:val="single"/>
        </w:rPr>
        <w:t xml:space="preserve">: </w:t>
      </w:r>
    </w:p>
    <w:p w14:paraId="077C575E" w14:textId="77777777" w:rsidR="00CD6959" w:rsidRPr="00F804D9" w:rsidRDefault="00CD6959" w:rsidP="00C326EF">
      <w:pPr>
        <w:pStyle w:val="p0"/>
        <w:shd w:val="clear" w:color="auto" w:fill="auto"/>
        <w:tabs>
          <w:tab w:val="clear" w:pos="24"/>
        </w:tabs>
        <w:spacing w:line="320" w:lineRule="exact"/>
        <w:rPr>
          <w:rFonts w:ascii="Arial" w:hAnsi="Arial" w:cs="Arial"/>
          <w:sz w:val="24"/>
          <w:szCs w:val="24"/>
          <w:u w:val="single"/>
        </w:rPr>
      </w:pPr>
    </w:p>
    <w:p w14:paraId="48305BC8" w14:textId="77777777" w:rsidR="00535C91" w:rsidRPr="00F804D9" w:rsidRDefault="00535C91" w:rsidP="00C326EF">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b/>
          <w:lang w:val="pt-PT"/>
        </w:rPr>
        <w:t>OLIVEIRA TRUST DISTRIBUIDORA DE TÍTULOS E VALORES MOBILIÁRIOS</w:t>
      </w:r>
      <w:r w:rsidRPr="00F804D9">
        <w:rPr>
          <w:rFonts w:ascii="Arial" w:hAnsi="Arial" w:cs="Arial"/>
          <w:lang w:val="pt-PT"/>
        </w:rPr>
        <w:t xml:space="preserve"> </w:t>
      </w:r>
      <w:r w:rsidRPr="00F804D9">
        <w:rPr>
          <w:rFonts w:ascii="Arial" w:hAnsi="Arial" w:cs="Arial"/>
          <w:b/>
          <w:lang w:val="pt-PT"/>
        </w:rPr>
        <w:t>S.A</w:t>
      </w:r>
      <w:r w:rsidRPr="00F804D9">
        <w:rPr>
          <w:rFonts w:ascii="Arial" w:hAnsi="Arial" w:cs="Arial"/>
        </w:rPr>
        <w:t xml:space="preserve"> </w:t>
      </w:r>
    </w:p>
    <w:p w14:paraId="07D65CFC" w14:textId="77777777" w:rsidR="009F01D6" w:rsidRPr="00F804D9" w:rsidRDefault="009F01D6" w:rsidP="009F01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lang w:val="pt-PT"/>
        </w:rPr>
      </w:pPr>
      <w:r w:rsidRPr="00F804D9">
        <w:rPr>
          <w:rFonts w:ascii="Arial" w:hAnsi="Arial" w:cs="Arial"/>
          <w:lang w:val="pt-PT"/>
        </w:rPr>
        <w:t xml:space="preserve">Avenida das Américas, 3434, bloco 7, sala 201, </w:t>
      </w:r>
    </w:p>
    <w:p w14:paraId="45B9E35C" w14:textId="77777777" w:rsidR="009F01D6" w:rsidRPr="00F804D9" w:rsidRDefault="009F01D6" w:rsidP="009F01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lang w:val="pt-PT"/>
        </w:rPr>
        <w:t>CEP 22640-102 – Rio de Janeiro/RJ</w:t>
      </w:r>
    </w:p>
    <w:p w14:paraId="07540748" w14:textId="77777777" w:rsidR="009F01D6" w:rsidRPr="00F804D9" w:rsidRDefault="009F01D6" w:rsidP="009F01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rPr>
      </w:pPr>
      <w:r w:rsidRPr="00F804D9">
        <w:rPr>
          <w:rFonts w:ascii="Arial" w:hAnsi="Arial" w:cs="Arial"/>
        </w:rPr>
        <w:t xml:space="preserve">At.: </w:t>
      </w:r>
      <w:proofErr w:type="spellStart"/>
      <w:r w:rsidRPr="00F804D9">
        <w:rPr>
          <w:rFonts w:ascii="Arial" w:hAnsi="Arial" w:cs="Arial"/>
        </w:rPr>
        <w:t>Antonio</w:t>
      </w:r>
      <w:proofErr w:type="spellEnd"/>
      <w:r w:rsidRPr="00F804D9">
        <w:rPr>
          <w:rFonts w:ascii="Arial" w:hAnsi="Arial" w:cs="Arial"/>
        </w:rPr>
        <w:t xml:space="preserve"> Amaro/ Maria Carolina Vieira Abrantes </w:t>
      </w:r>
      <w:proofErr w:type="spellStart"/>
      <w:r w:rsidRPr="00F804D9">
        <w:rPr>
          <w:rFonts w:ascii="Arial" w:hAnsi="Arial" w:cs="Arial"/>
        </w:rPr>
        <w:t>Lodi</w:t>
      </w:r>
      <w:proofErr w:type="spellEnd"/>
      <w:r w:rsidRPr="00F804D9">
        <w:rPr>
          <w:rFonts w:ascii="Arial" w:hAnsi="Arial" w:cs="Arial"/>
        </w:rPr>
        <w:t xml:space="preserve"> de Oliveira</w:t>
      </w:r>
    </w:p>
    <w:p w14:paraId="3DA7FAC5" w14:textId="77777777" w:rsidR="009F01D6" w:rsidRPr="00F804D9" w:rsidRDefault="009F01D6" w:rsidP="009F01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Arial" w:hAnsi="Arial" w:cs="Arial"/>
          <w:lang w:val="it-IT"/>
        </w:rPr>
      </w:pPr>
      <w:r w:rsidRPr="00F804D9">
        <w:rPr>
          <w:rFonts w:ascii="Arial" w:hAnsi="Arial" w:cs="Arial"/>
          <w:lang w:val="it-IT"/>
        </w:rPr>
        <w:t>Telefone: (21) 3514-0000</w:t>
      </w:r>
    </w:p>
    <w:p w14:paraId="704C3872" w14:textId="77777777" w:rsidR="009F01D6" w:rsidRPr="00F804D9" w:rsidRDefault="009F01D6" w:rsidP="009F01D6">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after="240" w:line="320" w:lineRule="exact"/>
        <w:jc w:val="both"/>
        <w:rPr>
          <w:rFonts w:ascii="Arial" w:hAnsi="Arial" w:cs="Arial"/>
          <w:lang w:val="it-IT"/>
        </w:rPr>
      </w:pPr>
      <w:r w:rsidRPr="00F804D9">
        <w:rPr>
          <w:rFonts w:ascii="Arial" w:hAnsi="Arial" w:cs="Arial"/>
          <w:lang w:val="it-IT"/>
        </w:rPr>
        <w:t xml:space="preserve">E-mail: antonio.amaro@oliveiratrust.com.br; ger2.agente@oliveiratrust.com.br </w:t>
      </w:r>
    </w:p>
    <w:p w14:paraId="544F4614" w14:textId="77777777" w:rsidR="00C326EF" w:rsidRPr="00F804D9" w:rsidRDefault="00C326EF" w:rsidP="00535C91">
      <w:pPr>
        <w:widowControl w:val="0"/>
        <w:numPr>
          <w:ilvl w:val="3"/>
          <w:numId w:val="5"/>
        </w:numPr>
        <w:tabs>
          <w:tab w:val="left" w:pos="993"/>
        </w:tabs>
        <w:spacing w:after="240" w:line="320" w:lineRule="exact"/>
        <w:ind w:left="0" w:firstLine="0"/>
        <w:jc w:val="both"/>
        <w:rPr>
          <w:rFonts w:ascii="Arial" w:hAnsi="Arial" w:cs="Arial"/>
        </w:rPr>
      </w:pPr>
      <w:bookmarkStart w:id="49" w:name="_DV_M181"/>
      <w:bookmarkEnd w:id="49"/>
      <w:r w:rsidRPr="00F804D9">
        <w:rPr>
          <w:rFonts w:ascii="Arial" w:hAnsi="Arial" w:cs="Arial"/>
        </w:rPr>
        <w:t>As comunicações serão consideradas entregues: (i) quando enviadas aos endereços acima sob protocolo ou com "aviso de recebimento"</w:t>
      </w:r>
      <w:bookmarkStart w:id="50" w:name="_DV_M182"/>
      <w:bookmarkEnd w:id="50"/>
      <w:r w:rsidRPr="00F804D9">
        <w:rPr>
          <w:rFonts w:ascii="Arial" w:hAnsi="Arial" w:cs="Arial"/>
        </w:rPr>
        <w:t>; ou (</w:t>
      </w:r>
      <w:proofErr w:type="spellStart"/>
      <w:r w:rsidRPr="00F804D9">
        <w:rPr>
          <w:rFonts w:ascii="Arial" w:hAnsi="Arial" w:cs="Arial"/>
        </w:rPr>
        <w:t>ii</w:t>
      </w:r>
      <w:proofErr w:type="spellEnd"/>
      <w:r w:rsidRPr="00F804D9">
        <w:rPr>
          <w:rFonts w:ascii="Arial" w:hAnsi="Arial" w:cs="Arial"/>
        </w:rPr>
        <w:t>) por correio eletrônico serão consideradas recebidas na data de seu envio com confirmação de recebimento.</w:t>
      </w:r>
      <w:bookmarkStart w:id="51" w:name="_DV_M183"/>
      <w:bookmarkEnd w:id="51"/>
    </w:p>
    <w:p w14:paraId="004047DC" w14:textId="77777777" w:rsidR="00C326EF" w:rsidRPr="00F804D9" w:rsidRDefault="00C326EF" w:rsidP="00535C91">
      <w:pPr>
        <w:widowControl w:val="0"/>
        <w:numPr>
          <w:ilvl w:val="3"/>
          <w:numId w:val="5"/>
        </w:numPr>
        <w:tabs>
          <w:tab w:val="left" w:pos="993"/>
        </w:tabs>
        <w:spacing w:after="240" w:line="320" w:lineRule="exact"/>
        <w:ind w:left="0" w:firstLine="0"/>
        <w:jc w:val="both"/>
        <w:rPr>
          <w:rFonts w:ascii="Arial" w:hAnsi="Arial" w:cs="Arial"/>
        </w:rPr>
      </w:pPr>
      <w:r w:rsidRPr="00F804D9">
        <w:rPr>
          <w:rFonts w:ascii="Arial" w:hAnsi="Arial" w:cs="Arial"/>
        </w:rPr>
        <w:t>A mudança de qualquer dos endereços acima deverá ser comunicada às outras Partes pela Parte que tiver seu endereço alterado, sob pena de serem considerados entregues as comunicações enviadas aos endereços anteriormente indicados.</w:t>
      </w:r>
    </w:p>
    <w:p w14:paraId="3D116730" w14:textId="77777777" w:rsidR="00C326EF" w:rsidRPr="00F804D9" w:rsidRDefault="00C326EF" w:rsidP="00C326EF">
      <w:pPr>
        <w:widowControl w:val="0"/>
        <w:numPr>
          <w:ilvl w:val="1"/>
          <w:numId w:val="5"/>
        </w:numPr>
        <w:spacing w:after="240" w:line="320" w:lineRule="exact"/>
        <w:ind w:left="0" w:firstLine="0"/>
        <w:jc w:val="both"/>
        <w:rPr>
          <w:rFonts w:ascii="Arial" w:eastAsia="Arial Unicode MS" w:hAnsi="Arial" w:cs="Arial"/>
          <w:color w:val="000000"/>
          <w:u w:val="single"/>
        </w:rPr>
      </w:pPr>
      <w:r w:rsidRPr="00F804D9">
        <w:rPr>
          <w:rFonts w:ascii="Arial" w:eastAsia="Arial Unicode MS" w:hAnsi="Arial" w:cs="Arial"/>
          <w:color w:val="000000"/>
          <w:u w:val="single"/>
        </w:rPr>
        <w:t>Liquidez e Estabilização</w:t>
      </w:r>
    </w:p>
    <w:p w14:paraId="7FEE77D5" w14:textId="6ED2FD3A" w:rsidR="0077519B" w:rsidRPr="00F804D9" w:rsidRDefault="0077519B" w:rsidP="00936CC1">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lastRenderedPageBreak/>
        <w:t>Não será constituído fundo de manutenção de liquidez ou firmado contrato de garantia de liquidez ou estabilização de preço para as Debêntures.</w:t>
      </w:r>
      <w:r w:rsidR="007819B9" w:rsidRPr="00F804D9">
        <w:rPr>
          <w:rFonts w:ascii="Arial" w:hAnsi="Arial" w:cs="Arial"/>
        </w:rPr>
        <w:t xml:space="preserve"> </w:t>
      </w:r>
    </w:p>
    <w:p w14:paraId="0F37E78B" w14:textId="77777777" w:rsidR="00C326EF" w:rsidRPr="00F804D9" w:rsidRDefault="00C326EF" w:rsidP="00C326EF">
      <w:pPr>
        <w:widowControl w:val="0"/>
        <w:numPr>
          <w:ilvl w:val="1"/>
          <w:numId w:val="5"/>
        </w:numPr>
        <w:spacing w:after="240" w:line="320" w:lineRule="exact"/>
        <w:ind w:left="0" w:firstLine="0"/>
        <w:jc w:val="both"/>
        <w:rPr>
          <w:rFonts w:ascii="Arial" w:eastAsia="Arial Unicode MS" w:hAnsi="Arial" w:cs="Arial"/>
          <w:color w:val="000000"/>
          <w:u w:val="single"/>
        </w:rPr>
      </w:pPr>
      <w:r w:rsidRPr="00F804D9">
        <w:rPr>
          <w:rFonts w:ascii="Arial" w:eastAsia="Arial Unicode MS" w:hAnsi="Arial" w:cs="Arial"/>
          <w:color w:val="000000"/>
          <w:u w:val="single"/>
        </w:rPr>
        <w:t>Fundo de Amortização</w:t>
      </w:r>
    </w:p>
    <w:p w14:paraId="6EBA8999" w14:textId="77777777" w:rsidR="00C326EF" w:rsidRPr="00F804D9" w:rsidRDefault="00C326EF" w:rsidP="00C326EF">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Não será constituído fundo de amortização para a presente Emissão.</w:t>
      </w:r>
    </w:p>
    <w:p w14:paraId="053DA514" w14:textId="77777777" w:rsidR="00E3193E" w:rsidRPr="00F804D9" w:rsidRDefault="00E3193E" w:rsidP="00E3193E">
      <w:pPr>
        <w:pStyle w:val="PargrafodaLista"/>
        <w:widowControl w:val="0"/>
        <w:numPr>
          <w:ilvl w:val="0"/>
          <w:numId w:val="5"/>
        </w:numPr>
        <w:tabs>
          <w:tab w:val="left" w:pos="851"/>
        </w:tabs>
        <w:spacing w:after="240" w:line="320" w:lineRule="exact"/>
        <w:jc w:val="both"/>
        <w:rPr>
          <w:rFonts w:ascii="Arial" w:hAnsi="Arial" w:cs="Arial"/>
          <w:b/>
          <w:smallCaps/>
        </w:rPr>
      </w:pPr>
      <w:r w:rsidRPr="00F804D9">
        <w:rPr>
          <w:rFonts w:ascii="Arial" w:hAnsi="Arial" w:cs="Arial"/>
          <w:b/>
          <w:smallCaps/>
        </w:rPr>
        <w:t>G</w:t>
      </w:r>
      <w:r w:rsidR="00D32598" w:rsidRPr="00F804D9">
        <w:rPr>
          <w:rFonts w:ascii="Arial" w:hAnsi="Arial" w:cs="Arial"/>
          <w:b/>
          <w:smallCaps/>
        </w:rPr>
        <w:t>arantias</w:t>
      </w:r>
    </w:p>
    <w:p w14:paraId="28F2925C" w14:textId="77777777" w:rsidR="00E3193E" w:rsidRPr="00F804D9" w:rsidRDefault="00E3193E" w:rsidP="00E3193E">
      <w:pPr>
        <w:pStyle w:val="PargrafodaLista"/>
        <w:widowControl w:val="0"/>
        <w:tabs>
          <w:tab w:val="left" w:pos="851"/>
        </w:tabs>
        <w:spacing w:after="240" w:line="320" w:lineRule="exact"/>
        <w:ind w:left="900"/>
        <w:jc w:val="both"/>
        <w:rPr>
          <w:rFonts w:ascii="Arial" w:hAnsi="Arial" w:cs="Arial"/>
          <w:u w:val="single"/>
        </w:rPr>
      </w:pPr>
    </w:p>
    <w:p w14:paraId="7CE59FB2" w14:textId="2B81DD74" w:rsidR="00E3193E" w:rsidRPr="00F804D9" w:rsidRDefault="00E3193E" w:rsidP="00D32598">
      <w:pPr>
        <w:pStyle w:val="PargrafodaLista"/>
        <w:widowControl w:val="0"/>
        <w:numPr>
          <w:ilvl w:val="1"/>
          <w:numId w:val="5"/>
        </w:numPr>
        <w:tabs>
          <w:tab w:val="left" w:pos="851"/>
        </w:tabs>
        <w:spacing w:after="240" w:line="320" w:lineRule="exact"/>
        <w:ind w:left="0" w:firstLine="0"/>
        <w:jc w:val="both"/>
        <w:rPr>
          <w:rFonts w:ascii="Arial" w:hAnsi="Arial" w:cs="Arial"/>
          <w:u w:val="single"/>
        </w:rPr>
      </w:pPr>
      <w:bookmarkStart w:id="52" w:name="_Toc511238871"/>
      <w:bookmarkStart w:id="53" w:name="_Hlk515010854"/>
      <w:r w:rsidRPr="00F804D9">
        <w:rPr>
          <w:rFonts w:ascii="Arial" w:hAnsi="Arial" w:cs="Arial"/>
        </w:rPr>
        <w:t>Em garantia do cumprimento de todas as obrigações, presentes e futuras, principais e acessórias, assumidas ou que venham a ser assumidas pela Emitente por força desta Escritura, e suas posteriores alterações, o que inclui o pagamento d</w:t>
      </w:r>
      <w:r w:rsidR="009F01D6" w:rsidRPr="00F804D9">
        <w:rPr>
          <w:rFonts w:ascii="Arial" w:hAnsi="Arial" w:cs="Arial"/>
        </w:rPr>
        <w:t>a</w:t>
      </w:r>
      <w:r w:rsidRPr="00F804D9">
        <w:rPr>
          <w:rFonts w:ascii="Arial" w:hAnsi="Arial" w:cs="Arial"/>
        </w:rPr>
        <w:t xml:space="preserve">s </w:t>
      </w:r>
      <w:r w:rsidR="009F01D6" w:rsidRPr="00F804D9">
        <w:rPr>
          <w:rFonts w:ascii="Arial" w:hAnsi="Arial" w:cs="Arial"/>
        </w:rPr>
        <w:t>Debêntures</w:t>
      </w:r>
      <w:r w:rsidRPr="00F804D9">
        <w:rPr>
          <w:rFonts w:ascii="Arial" w:hAnsi="Arial" w:cs="Arial"/>
        </w:rPr>
        <w:t>, o pagamento das Despesas e os custos com a execução da Fiança e das Garantias Reais(“</w:t>
      </w:r>
      <w:r w:rsidRPr="00F804D9">
        <w:rPr>
          <w:rFonts w:ascii="Arial" w:hAnsi="Arial" w:cs="Arial"/>
          <w:u w:val="single"/>
        </w:rPr>
        <w:t>Obrigações Garantidas</w:t>
      </w:r>
      <w:r w:rsidRPr="00F804D9">
        <w:rPr>
          <w:rFonts w:ascii="Arial" w:hAnsi="Arial" w:cs="Arial"/>
        </w:rPr>
        <w:t xml:space="preserve">”), serão constituídos a Fiança, a Alienação Fiduciária de </w:t>
      </w:r>
      <w:r w:rsidR="009F01D6" w:rsidRPr="00F804D9">
        <w:rPr>
          <w:rFonts w:ascii="Arial" w:hAnsi="Arial" w:cs="Arial"/>
        </w:rPr>
        <w:t>Ações</w:t>
      </w:r>
      <w:r w:rsidR="00D32598" w:rsidRPr="00F804D9">
        <w:rPr>
          <w:rFonts w:ascii="Arial" w:hAnsi="Arial" w:cs="Arial"/>
        </w:rPr>
        <w:t>, a Cessão Fiduciária de Dividendos</w:t>
      </w:r>
      <w:r w:rsidR="0055417E" w:rsidRPr="00F804D9">
        <w:rPr>
          <w:rFonts w:ascii="Arial" w:hAnsi="Arial" w:cs="Arial"/>
        </w:rPr>
        <w:t>,</w:t>
      </w:r>
      <w:r w:rsidRPr="00F804D9">
        <w:rPr>
          <w:rFonts w:ascii="Arial" w:hAnsi="Arial" w:cs="Arial"/>
        </w:rPr>
        <w:t xml:space="preserve"> e a Cessão Fiduciária de Recebíveis, conforme abaixo definidos.</w:t>
      </w:r>
      <w:bookmarkEnd w:id="52"/>
    </w:p>
    <w:p w14:paraId="102C6C6C" w14:textId="77777777" w:rsidR="00A61C28" w:rsidRPr="00F804D9" w:rsidRDefault="00A61C28" w:rsidP="00A61C28">
      <w:pPr>
        <w:pStyle w:val="PargrafodaLista"/>
        <w:widowControl w:val="0"/>
        <w:tabs>
          <w:tab w:val="left" w:pos="851"/>
        </w:tabs>
        <w:spacing w:after="240" w:line="320" w:lineRule="exact"/>
        <w:ind w:left="0"/>
        <w:jc w:val="both"/>
        <w:rPr>
          <w:rFonts w:ascii="Arial" w:hAnsi="Arial" w:cs="Arial"/>
          <w:u w:val="single"/>
        </w:rPr>
      </w:pPr>
    </w:p>
    <w:bookmarkEnd w:id="53"/>
    <w:p w14:paraId="13482F59" w14:textId="77777777" w:rsidR="00E3193E" w:rsidRPr="00F804D9" w:rsidRDefault="00E3193E" w:rsidP="00A61C28">
      <w:pPr>
        <w:pStyle w:val="PargrafodaLista"/>
        <w:widowControl w:val="0"/>
        <w:numPr>
          <w:ilvl w:val="1"/>
          <w:numId w:val="5"/>
        </w:numPr>
        <w:spacing w:after="240" w:line="320" w:lineRule="exact"/>
        <w:ind w:left="0" w:firstLine="0"/>
        <w:contextualSpacing w:val="0"/>
        <w:jc w:val="both"/>
        <w:outlineLvl w:val="0"/>
        <w:rPr>
          <w:rFonts w:ascii="Arial" w:hAnsi="Arial" w:cs="Arial"/>
        </w:rPr>
      </w:pPr>
      <w:r w:rsidRPr="00F804D9">
        <w:rPr>
          <w:rFonts w:ascii="Arial" w:hAnsi="Arial" w:cs="Arial"/>
          <w:u w:val="single"/>
        </w:rPr>
        <w:t>Fiança</w:t>
      </w:r>
    </w:p>
    <w:p w14:paraId="534D2114" w14:textId="0E175452" w:rsidR="00E3193E" w:rsidRPr="00F804D9" w:rsidRDefault="00E3193E" w:rsidP="00A61C28">
      <w:pPr>
        <w:pStyle w:val="PargrafodaLista"/>
        <w:widowControl w:val="0"/>
        <w:numPr>
          <w:ilvl w:val="2"/>
          <w:numId w:val="5"/>
        </w:numPr>
        <w:spacing w:after="240" w:line="320" w:lineRule="exact"/>
        <w:ind w:left="0" w:firstLine="0"/>
        <w:contextualSpacing w:val="0"/>
        <w:jc w:val="both"/>
        <w:outlineLvl w:val="0"/>
        <w:rPr>
          <w:rFonts w:ascii="Arial" w:hAnsi="Arial" w:cs="Arial"/>
        </w:rPr>
      </w:pPr>
      <w:r w:rsidRPr="00F804D9">
        <w:rPr>
          <w:rFonts w:ascii="Arial" w:hAnsi="Arial" w:cs="Arial"/>
        </w:rPr>
        <w:t xml:space="preserve"> </w:t>
      </w:r>
      <w:bookmarkStart w:id="54" w:name="_Toc511238873"/>
      <w:r w:rsidR="00D30B0C" w:rsidRPr="00F804D9">
        <w:rPr>
          <w:rFonts w:ascii="Arial" w:hAnsi="Arial" w:cs="Arial"/>
        </w:rPr>
        <w:t xml:space="preserve">Os </w:t>
      </w:r>
      <w:r w:rsidR="00D30B0C" w:rsidRPr="00F804D9">
        <w:rPr>
          <w:rFonts w:ascii="Arial" w:hAnsi="Arial" w:cs="Arial"/>
          <w:bCs/>
        </w:rPr>
        <w:t>Fiadore</w:t>
      </w:r>
      <w:r w:rsidR="00D30B0C" w:rsidRPr="00F804D9">
        <w:rPr>
          <w:rFonts w:ascii="Arial" w:hAnsi="Arial" w:cs="Arial"/>
        </w:rPr>
        <w:t xml:space="preserve">s </w:t>
      </w:r>
      <w:r w:rsidRPr="00F804D9">
        <w:rPr>
          <w:rFonts w:ascii="Arial" w:hAnsi="Arial" w:cs="Arial"/>
        </w:rPr>
        <w:t xml:space="preserve">comparecem nesta Escritura, na condição de </w:t>
      </w:r>
      <w:r w:rsidR="00D30B0C" w:rsidRPr="00F804D9">
        <w:rPr>
          <w:rFonts w:ascii="Arial" w:hAnsi="Arial" w:cs="Arial"/>
          <w:bCs/>
        </w:rPr>
        <w:t>fiadore</w:t>
      </w:r>
      <w:r w:rsidR="00D30B0C" w:rsidRPr="00F804D9">
        <w:rPr>
          <w:rFonts w:ascii="Arial" w:hAnsi="Arial" w:cs="Arial"/>
        </w:rPr>
        <w:t xml:space="preserve">s </w:t>
      </w:r>
      <w:r w:rsidRPr="00F804D9">
        <w:rPr>
          <w:rFonts w:ascii="Arial" w:hAnsi="Arial" w:cs="Arial"/>
        </w:rPr>
        <w:t>e responsáveis de forma solidária com relação a todas as Obrigações Garantidas da Emissora para com o</w:t>
      </w:r>
      <w:r w:rsidR="00A61C28" w:rsidRPr="00F804D9">
        <w:rPr>
          <w:rFonts w:ascii="Arial" w:hAnsi="Arial" w:cs="Arial"/>
        </w:rPr>
        <w:t>s</w:t>
      </w:r>
      <w:r w:rsidRPr="00F804D9">
        <w:rPr>
          <w:rFonts w:ascii="Arial" w:hAnsi="Arial" w:cs="Arial"/>
        </w:rPr>
        <w:t xml:space="preserve"> Debenturista</w:t>
      </w:r>
      <w:r w:rsidR="006236C9" w:rsidRPr="00F804D9">
        <w:rPr>
          <w:rFonts w:ascii="Arial" w:hAnsi="Arial" w:cs="Arial"/>
        </w:rPr>
        <w:t>s</w:t>
      </w:r>
      <w:r w:rsidRPr="00F804D9">
        <w:rPr>
          <w:rFonts w:ascii="Arial" w:hAnsi="Arial" w:cs="Arial"/>
        </w:rPr>
        <w:t xml:space="preserve"> nos termos desta Escritura.</w:t>
      </w:r>
      <w:bookmarkEnd w:id="54"/>
    </w:p>
    <w:p w14:paraId="50FADB80" w14:textId="77777777" w:rsidR="00E3193E" w:rsidRPr="00F804D9" w:rsidRDefault="00D30B0C" w:rsidP="00A61C28">
      <w:pPr>
        <w:pStyle w:val="PargrafodaLista"/>
        <w:widowControl w:val="0"/>
        <w:numPr>
          <w:ilvl w:val="2"/>
          <w:numId w:val="5"/>
        </w:numPr>
        <w:spacing w:after="240" w:line="320" w:lineRule="exact"/>
        <w:ind w:left="0" w:firstLine="0"/>
        <w:contextualSpacing w:val="0"/>
        <w:jc w:val="both"/>
        <w:outlineLvl w:val="0"/>
        <w:rPr>
          <w:rFonts w:ascii="Arial" w:hAnsi="Arial" w:cs="Arial"/>
        </w:rPr>
      </w:pPr>
      <w:bookmarkStart w:id="55" w:name="_Toc511238874"/>
      <w:r w:rsidRPr="00F804D9">
        <w:rPr>
          <w:rFonts w:ascii="Arial" w:hAnsi="Arial" w:cs="Arial"/>
        </w:rPr>
        <w:t xml:space="preserve">Os </w:t>
      </w:r>
      <w:r w:rsidRPr="00F804D9">
        <w:rPr>
          <w:rFonts w:ascii="Arial" w:hAnsi="Arial" w:cs="Arial"/>
          <w:bCs/>
        </w:rPr>
        <w:t>Fiadore</w:t>
      </w:r>
      <w:r w:rsidRPr="00F804D9">
        <w:rPr>
          <w:rFonts w:ascii="Arial" w:hAnsi="Arial" w:cs="Arial"/>
        </w:rPr>
        <w:t xml:space="preserve">s </w:t>
      </w:r>
      <w:r w:rsidR="00E3193E" w:rsidRPr="00F804D9">
        <w:rPr>
          <w:rFonts w:ascii="Arial" w:hAnsi="Arial" w:cs="Arial"/>
        </w:rPr>
        <w:t>assinam este instrumento na qualidade de principais pagadoras e devedoras solidárias, na forma do artigo 264 do Código Civil Brasileiro, anuindo a todos os seus termos e obrigando-se solidariamente por todas as Obrigações Garantidas assumidas pela Emissora nesta Escritura.</w:t>
      </w:r>
      <w:bookmarkEnd w:id="55"/>
    </w:p>
    <w:p w14:paraId="42C3922B" w14:textId="6D6793D4" w:rsidR="00E3193E" w:rsidRPr="00F804D9" w:rsidRDefault="00D30B0C" w:rsidP="00A61C28">
      <w:pPr>
        <w:pStyle w:val="PargrafodaLista"/>
        <w:widowControl w:val="0"/>
        <w:numPr>
          <w:ilvl w:val="2"/>
          <w:numId w:val="5"/>
        </w:numPr>
        <w:spacing w:after="240" w:line="320" w:lineRule="exact"/>
        <w:ind w:left="0" w:firstLine="0"/>
        <w:contextualSpacing w:val="0"/>
        <w:jc w:val="both"/>
        <w:outlineLvl w:val="0"/>
        <w:rPr>
          <w:rFonts w:ascii="Arial" w:hAnsi="Arial" w:cs="Arial"/>
        </w:rPr>
      </w:pPr>
      <w:bookmarkStart w:id="56" w:name="_Toc511238875"/>
      <w:r w:rsidRPr="00F804D9">
        <w:rPr>
          <w:rFonts w:ascii="Arial" w:hAnsi="Arial" w:cs="Arial"/>
        </w:rPr>
        <w:t xml:space="preserve">Os </w:t>
      </w:r>
      <w:r w:rsidRPr="00F804D9">
        <w:rPr>
          <w:rFonts w:ascii="Arial" w:hAnsi="Arial" w:cs="Arial"/>
          <w:bCs/>
        </w:rPr>
        <w:t>Fiadore</w:t>
      </w:r>
      <w:r w:rsidRPr="00F804D9">
        <w:rPr>
          <w:rFonts w:ascii="Arial" w:hAnsi="Arial" w:cs="Arial"/>
        </w:rPr>
        <w:t xml:space="preserve">s </w:t>
      </w:r>
      <w:r w:rsidR="00E3193E" w:rsidRPr="00F804D9">
        <w:rPr>
          <w:rFonts w:ascii="Arial" w:hAnsi="Arial" w:cs="Arial"/>
        </w:rPr>
        <w:t xml:space="preserve">deverão cumprir todas as suas obrigações decorrentes desta Fiança, em moeda corrente nacional, sem qualquer contestação ou compensação, líquidas de quaisquer taxas, impostos, despesas, retenções ou responsabilidades presentes ou futuras, acrescidas dos encargos e despesas incidentes, no </w:t>
      </w:r>
      <w:r w:rsidR="0055417E" w:rsidRPr="00F804D9">
        <w:rPr>
          <w:rFonts w:ascii="Arial" w:hAnsi="Arial" w:cs="Arial"/>
        </w:rPr>
        <w:t>3</w:t>
      </w:r>
      <w:r w:rsidR="00E3193E" w:rsidRPr="00F804D9">
        <w:rPr>
          <w:rFonts w:ascii="Arial" w:hAnsi="Arial" w:cs="Arial"/>
        </w:rPr>
        <w:t>º (</w:t>
      </w:r>
      <w:r w:rsidR="0055417E" w:rsidRPr="00F804D9">
        <w:rPr>
          <w:rFonts w:ascii="Arial" w:hAnsi="Arial" w:cs="Arial"/>
        </w:rPr>
        <w:t>terceiro</w:t>
      </w:r>
      <w:r w:rsidR="00E3193E" w:rsidRPr="00F804D9">
        <w:rPr>
          <w:rFonts w:ascii="Arial" w:hAnsi="Arial" w:cs="Arial"/>
        </w:rPr>
        <w:t>) Dia Útil seguinte ao do recebimento de simples notificação, enviada pelo</w:t>
      </w:r>
      <w:r w:rsidR="00CD7DF9" w:rsidRPr="00F804D9">
        <w:rPr>
          <w:rFonts w:ascii="Arial" w:hAnsi="Arial" w:cs="Arial"/>
        </w:rPr>
        <w:t>s</w:t>
      </w:r>
      <w:r w:rsidR="00E3193E" w:rsidRPr="00F804D9">
        <w:rPr>
          <w:rFonts w:ascii="Arial" w:hAnsi="Arial" w:cs="Arial"/>
        </w:rPr>
        <w:t xml:space="preserve"> Debenturista</w:t>
      </w:r>
      <w:r w:rsidR="00CD7DF9" w:rsidRPr="00F804D9">
        <w:rPr>
          <w:rFonts w:ascii="Arial" w:hAnsi="Arial" w:cs="Arial"/>
        </w:rPr>
        <w:t>s e/ou pelo Agente Fiduciário</w:t>
      </w:r>
      <w:r w:rsidR="00E3193E" w:rsidRPr="00F804D9">
        <w:rPr>
          <w:rFonts w:ascii="Arial" w:hAnsi="Arial" w:cs="Arial"/>
        </w:rPr>
        <w:t>, por meio de correspondência ou e-mail, informando o valor das Obrigações Garantidas decorrente da presente Escritura inadimplidas.</w:t>
      </w:r>
      <w:bookmarkEnd w:id="56"/>
    </w:p>
    <w:p w14:paraId="63CB5F33" w14:textId="77777777" w:rsidR="00E3193E" w:rsidRPr="00F804D9" w:rsidRDefault="00E3193E" w:rsidP="00A61C28">
      <w:pPr>
        <w:pStyle w:val="PargrafodaLista"/>
        <w:widowControl w:val="0"/>
        <w:numPr>
          <w:ilvl w:val="3"/>
          <w:numId w:val="5"/>
        </w:numPr>
        <w:tabs>
          <w:tab w:val="left" w:pos="993"/>
          <w:tab w:val="center" w:pos="1701"/>
        </w:tabs>
        <w:spacing w:after="240" w:line="320" w:lineRule="exact"/>
        <w:ind w:left="0" w:firstLine="0"/>
        <w:contextualSpacing w:val="0"/>
        <w:jc w:val="both"/>
        <w:outlineLvl w:val="0"/>
        <w:rPr>
          <w:rFonts w:ascii="Arial" w:hAnsi="Arial" w:cs="Arial"/>
        </w:rPr>
      </w:pPr>
      <w:bookmarkStart w:id="57" w:name="_Toc511238876"/>
      <w:r w:rsidRPr="00F804D9">
        <w:rPr>
          <w:rFonts w:ascii="Arial" w:hAnsi="Arial" w:cs="Arial"/>
        </w:rPr>
        <w:t xml:space="preserve">As Obrigações Garantidas decorrentes desta Escritura serão cumpridas </w:t>
      </w:r>
      <w:r w:rsidR="00D30B0C" w:rsidRPr="00F804D9">
        <w:rPr>
          <w:rFonts w:ascii="Arial" w:hAnsi="Arial" w:cs="Arial"/>
        </w:rPr>
        <w:t xml:space="preserve">pelos </w:t>
      </w:r>
      <w:r w:rsidR="00D30B0C" w:rsidRPr="00F804D9">
        <w:rPr>
          <w:rFonts w:ascii="Arial" w:hAnsi="Arial" w:cs="Arial"/>
          <w:bCs/>
        </w:rPr>
        <w:t>Fiadore</w:t>
      </w:r>
      <w:r w:rsidR="00D30B0C" w:rsidRPr="00F804D9">
        <w:rPr>
          <w:rFonts w:ascii="Arial" w:hAnsi="Arial" w:cs="Arial"/>
        </w:rPr>
        <w:t>s</w:t>
      </w:r>
      <w:r w:rsidRPr="00F804D9">
        <w:rPr>
          <w:rFonts w:ascii="Arial" w:hAnsi="Arial" w:cs="Arial"/>
        </w:rPr>
        <w:t>, mesmo que o seu adimplemento não seja exigível da Emissora em razão da existência de procedimentos de falência, recuperação judicial ou extrajudicial ou procedimento similar envolvendo a Emissora.</w:t>
      </w:r>
      <w:bookmarkEnd w:id="57"/>
    </w:p>
    <w:p w14:paraId="0C1010BB" w14:textId="5FD4329C" w:rsidR="00E3193E" w:rsidRPr="00F804D9" w:rsidRDefault="00D30B0C" w:rsidP="00A61C28">
      <w:pPr>
        <w:pStyle w:val="PargrafodaLista"/>
        <w:widowControl w:val="0"/>
        <w:numPr>
          <w:ilvl w:val="3"/>
          <w:numId w:val="5"/>
        </w:numPr>
        <w:tabs>
          <w:tab w:val="left" w:pos="993"/>
          <w:tab w:val="center" w:pos="1701"/>
        </w:tabs>
        <w:spacing w:after="240" w:line="320" w:lineRule="exact"/>
        <w:ind w:left="0" w:firstLine="0"/>
        <w:contextualSpacing w:val="0"/>
        <w:jc w:val="both"/>
        <w:outlineLvl w:val="0"/>
        <w:rPr>
          <w:rFonts w:ascii="Arial" w:hAnsi="Arial" w:cs="Arial"/>
        </w:rPr>
      </w:pPr>
      <w:bookmarkStart w:id="58" w:name="_Toc511238877"/>
      <w:r w:rsidRPr="00F804D9">
        <w:rPr>
          <w:rFonts w:ascii="Arial" w:hAnsi="Arial" w:cs="Arial"/>
        </w:rPr>
        <w:t xml:space="preserve">Os </w:t>
      </w:r>
      <w:r w:rsidRPr="00F804D9">
        <w:rPr>
          <w:rFonts w:ascii="Arial" w:hAnsi="Arial" w:cs="Arial"/>
          <w:bCs/>
        </w:rPr>
        <w:t>Fiadore</w:t>
      </w:r>
      <w:r w:rsidRPr="00F804D9">
        <w:rPr>
          <w:rFonts w:ascii="Arial" w:hAnsi="Arial" w:cs="Arial"/>
        </w:rPr>
        <w:t xml:space="preserve">s </w:t>
      </w:r>
      <w:r w:rsidR="00E3193E" w:rsidRPr="00F804D9">
        <w:rPr>
          <w:rFonts w:ascii="Arial" w:hAnsi="Arial" w:cs="Arial"/>
        </w:rPr>
        <w:t xml:space="preserve">reconhecem que (i) eventual pedido de recuperação judicial ou </w:t>
      </w:r>
      <w:r w:rsidR="00E3193E" w:rsidRPr="00F804D9">
        <w:rPr>
          <w:rFonts w:ascii="Arial" w:hAnsi="Arial" w:cs="Arial"/>
        </w:rPr>
        <w:lastRenderedPageBreak/>
        <w:t>aprovação de plano de recuperação judicial da Emissora não implicará novação ou alteração de suas obrigações na presente Escritura e não suspenderá qualquer ação movida pelo</w:t>
      </w:r>
      <w:r w:rsidR="00CD7DF9" w:rsidRPr="00F804D9">
        <w:rPr>
          <w:rFonts w:ascii="Arial" w:hAnsi="Arial" w:cs="Arial"/>
        </w:rPr>
        <w:t>s</w:t>
      </w:r>
      <w:r w:rsidR="00E3193E" w:rsidRPr="00F804D9">
        <w:rPr>
          <w:rFonts w:ascii="Arial" w:hAnsi="Arial" w:cs="Arial"/>
        </w:rPr>
        <w:t xml:space="preserve"> Debenturista</w:t>
      </w:r>
      <w:r w:rsidR="00CD7DF9" w:rsidRPr="00F804D9">
        <w:rPr>
          <w:rFonts w:ascii="Arial" w:hAnsi="Arial" w:cs="Arial"/>
        </w:rPr>
        <w:t>s e/ou pelo Agente Fiduciário</w:t>
      </w:r>
      <w:r w:rsidR="00E3193E" w:rsidRPr="00F804D9">
        <w:rPr>
          <w:rFonts w:ascii="Arial" w:hAnsi="Arial" w:cs="Arial"/>
        </w:rPr>
        <w:t>; (</w:t>
      </w:r>
      <w:proofErr w:type="spellStart"/>
      <w:r w:rsidR="00E3193E" w:rsidRPr="00F804D9">
        <w:rPr>
          <w:rFonts w:ascii="Arial" w:hAnsi="Arial" w:cs="Arial"/>
        </w:rPr>
        <w:t>ii</w:t>
      </w:r>
      <w:proofErr w:type="spellEnd"/>
      <w:r w:rsidR="00E3193E" w:rsidRPr="00F804D9">
        <w:rPr>
          <w:rFonts w:ascii="Arial" w:hAnsi="Arial" w:cs="Arial"/>
        </w:rPr>
        <w:t xml:space="preserve">) deverá pagar o saldo devedor acrescido </w:t>
      </w:r>
      <w:r w:rsidR="00CF566D" w:rsidRPr="00F804D9">
        <w:rPr>
          <w:rFonts w:ascii="Arial" w:hAnsi="Arial" w:cs="Arial"/>
        </w:rPr>
        <w:t xml:space="preserve">da Atualização Monetária, </w:t>
      </w:r>
      <w:r w:rsidR="00E3193E" w:rsidRPr="00F804D9">
        <w:rPr>
          <w:rFonts w:ascii="Arial" w:hAnsi="Arial" w:cs="Arial"/>
        </w:rPr>
        <w:t>d</w:t>
      </w:r>
      <w:r w:rsidR="0055417E" w:rsidRPr="00F804D9">
        <w:rPr>
          <w:rFonts w:ascii="Arial" w:hAnsi="Arial" w:cs="Arial"/>
        </w:rPr>
        <w:t>os</w:t>
      </w:r>
      <w:r w:rsidR="00DF78D6" w:rsidRPr="00F804D9">
        <w:rPr>
          <w:rFonts w:ascii="Arial" w:hAnsi="Arial" w:cs="Arial"/>
        </w:rPr>
        <w:t xml:space="preserve"> </w:t>
      </w:r>
      <w:r w:rsidR="00ED0D49" w:rsidRPr="00F804D9">
        <w:rPr>
          <w:rFonts w:ascii="Arial" w:hAnsi="Arial" w:cs="Arial"/>
        </w:rPr>
        <w:t>Juros Remuneratórios</w:t>
      </w:r>
      <w:r w:rsidR="0055417E" w:rsidRPr="00F804D9">
        <w:rPr>
          <w:rFonts w:ascii="Arial" w:hAnsi="Arial" w:cs="Arial"/>
        </w:rPr>
        <w:t xml:space="preserve"> </w:t>
      </w:r>
      <w:r w:rsidR="00DF78D6" w:rsidRPr="00F804D9">
        <w:rPr>
          <w:rFonts w:ascii="Arial" w:hAnsi="Arial" w:cs="Arial"/>
        </w:rPr>
        <w:t>das Debêntures</w:t>
      </w:r>
      <w:r w:rsidR="00E3193E" w:rsidRPr="00F804D9">
        <w:rPr>
          <w:rFonts w:ascii="Arial" w:hAnsi="Arial" w:cs="Arial"/>
        </w:rPr>
        <w:t xml:space="preserve"> </w:t>
      </w:r>
      <w:r w:rsidR="00CF566D" w:rsidRPr="00F804D9">
        <w:rPr>
          <w:rFonts w:ascii="Arial" w:hAnsi="Arial" w:cs="Arial"/>
        </w:rPr>
        <w:t xml:space="preserve">e de eventuais encargos moratórios </w:t>
      </w:r>
      <w:r w:rsidR="00E3193E" w:rsidRPr="00F804D9">
        <w:rPr>
          <w:rFonts w:ascii="Arial" w:hAnsi="Arial" w:cs="Arial"/>
        </w:rPr>
        <w:t>no valor e forma estabelecidos nesta Escritura sem qualquer alteração em razão da recuperação judicial; e (</w:t>
      </w:r>
      <w:proofErr w:type="spellStart"/>
      <w:r w:rsidR="00E3193E" w:rsidRPr="00F804D9">
        <w:rPr>
          <w:rFonts w:ascii="Arial" w:hAnsi="Arial" w:cs="Arial"/>
        </w:rPr>
        <w:t>iii</w:t>
      </w:r>
      <w:proofErr w:type="spellEnd"/>
      <w:r w:rsidR="00E3193E" w:rsidRPr="00F804D9">
        <w:rPr>
          <w:rFonts w:ascii="Arial" w:hAnsi="Arial" w:cs="Arial"/>
        </w:rPr>
        <w:t xml:space="preserve">) deverá habilitar </w:t>
      </w:r>
      <w:proofErr w:type="spellStart"/>
      <w:r w:rsidR="00E3193E" w:rsidRPr="00F804D9">
        <w:rPr>
          <w:rFonts w:ascii="Arial" w:hAnsi="Arial" w:cs="Arial"/>
        </w:rPr>
        <w:t>na</w:t>
      </w:r>
      <w:proofErr w:type="spellEnd"/>
      <w:r w:rsidR="00E3193E" w:rsidRPr="00F804D9">
        <w:rPr>
          <w:rFonts w:ascii="Arial" w:hAnsi="Arial" w:cs="Arial"/>
        </w:rPr>
        <w:t xml:space="preserve"> recuperação judicial os valores pagos ao</w:t>
      </w:r>
      <w:r w:rsidR="00CD7DF9" w:rsidRPr="00F804D9">
        <w:rPr>
          <w:rFonts w:ascii="Arial" w:hAnsi="Arial" w:cs="Arial"/>
        </w:rPr>
        <w:t>s</w:t>
      </w:r>
      <w:r w:rsidR="00E3193E" w:rsidRPr="00F804D9">
        <w:rPr>
          <w:rFonts w:ascii="Arial" w:hAnsi="Arial" w:cs="Arial"/>
        </w:rPr>
        <w:t xml:space="preserve"> Debenturista</w:t>
      </w:r>
      <w:r w:rsidR="00CD7DF9" w:rsidRPr="00F804D9">
        <w:rPr>
          <w:rFonts w:ascii="Arial" w:hAnsi="Arial" w:cs="Arial"/>
        </w:rPr>
        <w:t>s</w:t>
      </w:r>
      <w:r w:rsidR="00E3193E" w:rsidRPr="00F804D9">
        <w:rPr>
          <w:rFonts w:ascii="Arial" w:hAnsi="Arial" w:cs="Arial"/>
        </w:rPr>
        <w:t xml:space="preserve"> e se sujeitar a eventual plano de recuperação da Emissora, ainda que esse plano de recuperação altere ou reduza o valor do crédito a ser recebido </w:t>
      </w:r>
      <w:r w:rsidRPr="00F804D9">
        <w:rPr>
          <w:rFonts w:ascii="Arial" w:hAnsi="Arial" w:cs="Arial"/>
        </w:rPr>
        <w:t xml:space="preserve">pelos </w:t>
      </w:r>
      <w:r w:rsidRPr="00F804D9">
        <w:rPr>
          <w:rFonts w:ascii="Arial" w:hAnsi="Arial" w:cs="Arial"/>
          <w:bCs/>
        </w:rPr>
        <w:t>Fiadore</w:t>
      </w:r>
      <w:r w:rsidRPr="00F804D9">
        <w:rPr>
          <w:rFonts w:ascii="Arial" w:hAnsi="Arial" w:cs="Arial"/>
        </w:rPr>
        <w:t>s</w:t>
      </w:r>
      <w:r w:rsidR="00E3193E" w:rsidRPr="00F804D9">
        <w:rPr>
          <w:rFonts w:ascii="Arial" w:hAnsi="Arial" w:cs="Arial"/>
        </w:rPr>
        <w:t>.</w:t>
      </w:r>
      <w:bookmarkEnd w:id="58"/>
    </w:p>
    <w:p w14:paraId="5F5E8A4F" w14:textId="0308085F" w:rsidR="00E3193E" w:rsidRPr="00F804D9" w:rsidRDefault="00D30B0C" w:rsidP="00A61C28">
      <w:pPr>
        <w:pStyle w:val="PargrafodaLista"/>
        <w:widowControl w:val="0"/>
        <w:numPr>
          <w:ilvl w:val="3"/>
          <w:numId w:val="5"/>
        </w:numPr>
        <w:tabs>
          <w:tab w:val="left" w:pos="851"/>
          <w:tab w:val="left" w:pos="993"/>
          <w:tab w:val="center" w:pos="1701"/>
        </w:tabs>
        <w:spacing w:after="240" w:line="320" w:lineRule="exact"/>
        <w:ind w:left="0" w:firstLine="0"/>
        <w:contextualSpacing w:val="0"/>
        <w:jc w:val="both"/>
        <w:outlineLvl w:val="0"/>
        <w:rPr>
          <w:rFonts w:ascii="Arial" w:hAnsi="Arial" w:cs="Arial"/>
        </w:rPr>
      </w:pPr>
      <w:r w:rsidRPr="00F804D9">
        <w:rPr>
          <w:rFonts w:ascii="Arial" w:hAnsi="Arial" w:cs="Arial"/>
        </w:rPr>
        <w:t xml:space="preserve">Os Fiadores </w:t>
      </w:r>
      <w:r w:rsidR="00E3193E" w:rsidRPr="00F804D9">
        <w:rPr>
          <w:rFonts w:ascii="Arial" w:hAnsi="Arial" w:cs="Arial"/>
        </w:rPr>
        <w:t>expressamente renunciam aos benefícios de ordem, direitos e faculdades de exoneração de qualquer natureza previstos nos artigos 277, 333, parágrafo único, 366, 368, 821, 824, 827, 829, 830, 834, 835, 836, 837, 838, e 839, todos do Código Civil e dos artigos 130, 131 e 794 da Lei nº 13.105, de 16 de março de 2015, conforme aplicável ("</w:t>
      </w:r>
      <w:r w:rsidR="00E3193E" w:rsidRPr="00F804D9">
        <w:rPr>
          <w:rFonts w:ascii="Arial" w:hAnsi="Arial" w:cs="Arial"/>
          <w:u w:val="single"/>
        </w:rPr>
        <w:t>Código de Processo Civil</w:t>
      </w:r>
      <w:r w:rsidR="00E3193E" w:rsidRPr="00F804D9">
        <w:rPr>
          <w:rFonts w:ascii="Arial" w:hAnsi="Arial" w:cs="Arial"/>
        </w:rPr>
        <w:t>")</w:t>
      </w:r>
      <w:r w:rsidR="0055417E" w:rsidRPr="00F804D9">
        <w:rPr>
          <w:rFonts w:ascii="Arial" w:hAnsi="Arial" w:cs="Arial"/>
        </w:rPr>
        <w:t>, sendo certo que qualquer repactuação das Debêntures deverá ser realizada na forma de aditamento à presente Escritura e deverá contar com a participação dos Fiadores.</w:t>
      </w:r>
      <w:r w:rsidR="00717BCD" w:rsidRPr="00F804D9">
        <w:rPr>
          <w:rFonts w:ascii="Arial" w:hAnsi="Arial" w:cs="Arial"/>
        </w:rPr>
        <w:t xml:space="preserve"> </w:t>
      </w:r>
    </w:p>
    <w:p w14:paraId="48ECD144" w14:textId="77777777" w:rsidR="00E3193E" w:rsidRPr="00F804D9" w:rsidRDefault="00D30B0C" w:rsidP="00A61C28">
      <w:pPr>
        <w:pStyle w:val="PargrafodaLista"/>
        <w:widowControl w:val="0"/>
        <w:numPr>
          <w:ilvl w:val="3"/>
          <w:numId w:val="5"/>
        </w:numPr>
        <w:tabs>
          <w:tab w:val="left" w:pos="851"/>
          <w:tab w:val="left" w:pos="993"/>
          <w:tab w:val="center" w:pos="1701"/>
        </w:tabs>
        <w:spacing w:after="240" w:line="320" w:lineRule="exact"/>
        <w:ind w:left="0" w:firstLine="0"/>
        <w:contextualSpacing w:val="0"/>
        <w:jc w:val="both"/>
        <w:outlineLvl w:val="0"/>
        <w:rPr>
          <w:rFonts w:ascii="Arial" w:hAnsi="Arial" w:cs="Arial"/>
        </w:rPr>
      </w:pPr>
      <w:r w:rsidRPr="00F804D9">
        <w:rPr>
          <w:rFonts w:ascii="Arial" w:hAnsi="Arial" w:cs="Arial"/>
        </w:rPr>
        <w:t xml:space="preserve">Os Fiadores </w:t>
      </w:r>
      <w:r w:rsidR="00E3193E" w:rsidRPr="00F804D9">
        <w:rPr>
          <w:rFonts w:ascii="Arial" w:hAnsi="Arial" w:cs="Arial"/>
        </w:rPr>
        <w:t>desde já concordam e obrigam-se a somente exigir e/ou demandar da Emissora qualquer valor por eles honrados nos termos da Fiança após o</w:t>
      </w:r>
      <w:r w:rsidR="00A61C28" w:rsidRPr="00F804D9">
        <w:rPr>
          <w:rFonts w:ascii="Arial" w:hAnsi="Arial" w:cs="Arial"/>
        </w:rPr>
        <w:t>s</w:t>
      </w:r>
      <w:r w:rsidR="00E3193E" w:rsidRPr="00F804D9">
        <w:rPr>
          <w:rFonts w:ascii="Arial" w:hAnsi="Arial" w:cs="Arial"/>
        </w:rPr>
        <w:t xml:space="preserve"> Debenturista</w:t>
      </w:r>
      <w:r w:rsidR="00A61C28" w:rsidRPr="00F804D9">
        <w:rPr>
          <w:rFonts w:ascii="Arial" w:hAnsi="Arial" w:cs="Arial"/>
        </w:rPr>
        <w:t>s</w:t>
      </w:r>
      <w:r w:rsidR="00E3193E" w:rsidRPr="00F804D9">
        <w:rPr>
          <w:rFonts w:ascii="Arial" w:hAnsi="Arial" w:cs="Arial"/>
        </w:rPr>
        <w:t xml:space="preserve"> ter</w:t>
      </w:r>
      <w:r w:rsidR="00A61C28" w:rsidRPr="00F804D9">
        <w:rPr>
          <w:rFonts w:ascii="Arial" w:hAnsi="Arial" w:cs="Arial"/>
        </w:rPr>
        <w:t>em</w:t>
      </w:r>
      <w:r w:rsidR="00E3193E" w:rsidRPr="00F804D9">
        <w:rPr>
          <w:rFonts w:ascii="Arial" w:hAnsi="Arial" w:cs="Arial"/>
        </w:rPr>
        <w:t xml:space="preserve"> recebido todos os valores a eles devidos nos termos desta Escritura de Emissão.</w:t>
      </w:r>
    </w:p>
    <w:p w14:paraId="4024EC01" w14:textId="77777777" w:rsidR="00E3193E" w:rsidRPr="00F804D9" w:rsidRDefault="00E3193E" w:rsidP="00A61C28">
      <w:pPr>
        <w:pStyle w:val="PargrafodaLista"/>
        <w:widowControl w:val="0"/>
        <w:numPr>
          <w:ilvl w:val="3"/>
          <w:numId w:val="5"/>
        </w:numPr>
        <w:tabs>
          <w:tab w:val="left" w:pos="851"/>
          <w:tab w:val="left" w:pos="993"/>
          <w:tab w:val="center" w:pos="1560"/>
          <w:tab w:val="center" w:pos="1701"/>
        </w:tabs>
        <w:spacing w:after="240" w:line="320" w:lineRule="exact"/>
        <w:ind w:left="0" w:firstLine="0"/>
        <w:contextualSpacing w:val="0"/>
        <w:jc w:val="both"/>
        <w:outlineLvl w:val="0"/>
        <w:rPr>
          <w:rFonts w:ascii="Arial" w:hAnsi="Arial" w:cs="Arial"/>
        </w:rPr>
      </w:pPr>
      <w:r w:rsidRPr="00F804D9">
        <w:rPr>
          <w:rFonts w:ascii="Arial" w:hAnsi="Arial" w:cs="Arial"/>
        </w:rPr>
        <w:t>A Fiança de que trata este item 5.</w:t>
      </w:r>
      <w:r w:rsidR="00A61C28" w:rsidRPr="00F804D9">
        <w:rPr>
          <w:rFonts w:ascii="Arial" w:hAnsi="Arial" w:cs="Arial"/>
        </w:rPr>
        <w:t>2</w:t>
      </w:r>
      <w:r w:rsidRPr="00F804D9">
        <w:rPr>
          <w:rFonts w:ascii="Arial" w:hAnsi="Arial" w:cs="Arial"/>
        </w:rPr>
        <w:t xml:space="preserve"> poderá ser excutida e exigida pel</w:t>
      </w:r>
      <w:r w:rsidR="00CD7DF9" w:rsidRPr="00F804D9">
        <w:rPr>
          <w:rFonts w:ascii="Arial" w:hAnsi="Arial" w:cs="Arial"/>
        </w:rPr>
        <w:t>os</w:t>
      </w:r>
      <w:r w:rsidRPr="00F804D9">
        <w:rPr>
          <w:rFonts w:ascii="Arial" w:hAnsi="Arial" w:cs="Arial"/>
        </w:rPr>
        <w:t xml:space="preserve"> Debenturista</w:t>
      </w:r>
      <w:r w:rsidR="00CD7DF9" w:rsidRPr="00F804D9">
        <w:rPr>
          <w:rFonts w:ascii="Arial" w:hAnsi="Arial" w:cs="Arial"/>
        </w:rPr>
        <w:t>s e/ou pelo Agente Fiduciário</w:t>
      </w:r>
      <w:r w:rsidRPr="00F804D9">
        <w:rPr>
          <w:rFonts w:ascii="Arial" w:hAnsi="Arial" w:cs="Arial"/>
        </w:rPr>
        <w:t xml:space="preserve"> quantas vezes for necessário até a integral liquidação das Obrigações Garantidas.</w:t>
      </w:r>
    </w:p>
    <w:p w14:paraId="637EB515" w14:textId="77777777" w:rsidR="00E3193E" w:rsidRPr="00F804D9" w:rsidRDefault="00E3193E" w:rsidP="00A61C28">
      <w:pPr>
        <w:pStyle w:val="PargrafodaLista"/>
        <w:widowControl w:val="0"/>
        <w:numPr>
          <w:ilvl w:val="3"/>
          <w:numId w:val="5"/>
        </w:numPr>
        <w:tabs>
          <w:tab w:val="left" w:pos="851"/>
          <w:tab w:val="left" w:pos="993"/>
          <w:tab w:val="center" w:pos="1701"/>
        </w:tabs>
        <w:spacing w:after="240" w:line="320" w:lineRule="exact"/>
        <w:ind w:left="0" w:firstLine="0"/>
        <w:contextualSpacing w:val="0"/>
        <w:jc w:val="both"/>
        <w:outlineLvl w:val="0"/>
        <w:rPr>
          <w:rFonts w:ascii="Arial" w:hAnsi="Arial" w:cs="Arial"/>
        </w:rPr>
      </w:pPr>
      <w:r w:rsidRPr="00F804D9">
        <w:rPr>
          <w:rFonts w:ascii="Arial" w:hAnsi="Arial" w:cs="Arial"/>
        </w:rPr>
        <w:t>Fica desde já certo e ajustado que a inobservância, pelo</w:t>
      </w:r>
      <w:r w:rsidR="00CD7DF9" w:rsidRPr="00F804D9">
        <w:rPr>
          <w:rFonts w:ascii="Arial" w:hAnsi="Arial" w:cs="Arial"/>
        </w:rPr>
        <w:t>s</w:t>
      </w:r>
      <w:r w:rsidRPr="00F804D9">
        <w:rPr>
          <w:rFonts w:ascii="Arial" w:hAnsi="Arial" w:cs="Arial"/>
        </w:rPr>
        <w:t xml:space="preserve"> Debenturista</w:t>
      </w:r>
      <w:r w:rsidR="00CD7DF9" w:rsidRPr="00F804D9">
        <w:rPr>
          <w:rFonts w:ascii="Arial" w:hAnsi="Arial" w:cs="Arial"/>
        </w:rPr>
        <w:t>s</w:t>
      </w:r>
      <w:r w:rsidRPr="00F804D9">
        <w:rPr>
          <w:rFonts w:ascii="Arial" w:hAnsi="Arial" w:cs="Arial"/>
        </w:rPr>
        <w:t>, dos prazos para execução da Fiança em favor dos Debenturistas não ensejará, sob hipótese nenhuma, perda de qualquer direito ou faculdade aqui previsto, podendo a Fiança ser excutida e exigida pelo</w:t>
      </w:r>
      <w:r w:rsidR="00A61C28" w:rsidRPr="00F804D9">
        <w:rPr>
          <w:rFonts w:ascii="Arial" w:hAnsi="Arial" w:cs="Arial"/>
        </w:rPr>
        <w:t>s</w:t>
      </w:r>
      <w:r w:rsidRPr="00F804D9">
        <w:rPr>
          <w:rFonts w:ascii="Arial" w:hAnsi="Arial" w:cs="Arial"/>
        </w:rPr>
        <w:t xml:space="preserve"> Debenturista</w:t>
      </w:r>
      <w:r w:rsidR="00A61C28" w:rsidRPr="00F804D9">
        <w:rPr>
          <w:rFonts w:ascii="Arial" w:hAnsi="Arial" w:cs="Arial"/>
        </w:rPr>
        <w:t>s</w:t>
      </w:r>
      <w:r w:rsidRPr="00F804D9">
        <w:rPr>
          <w:rFonts w:ascii="Arial" w:hAnsi="Arial" w:cs="Arial"/>
        </w:rPr>
        <w:t>, judicial ou extrajudicialmente, quantas vezes forem necessárias até a integral liquidação do valor das Obrigações Garantidas, devendo o</w:t>
      </w:r>
      <w:r w:rsidR="00A61C28" w:rsidRPr="00F804D9">
        <w:rPr>
          <w:rFonts w:ascii="Arial" w:hAnsi="Arial" w:cs="Arial"/>
        </w:rPr>
        <w:t>s</w:t>
      </w:r>
      <w:r w:rsidRPr="00F804D9">
        <w:rPr>
          <w:rFonts w:ascii="Arial" w:hAnsi="Arial" w:cs="Arial"/>
        </w:rPr>
        <w:t xml:space="preserve"> Debenturista</w:t>
      </w:r>
      <w:r w:rsidR="00A61C28" w:rsidRPr="00F804D9">
        <w:rPr>
          <w:rFonts w:ascii="Arial" w:hAnsi="Arial" w:cs="Arial"/>
        </w:rPr>
        <w:t>s</w:t>
      </w:r>
      <w:r w:rsidRPr="00F804D9">
        <w:rPr>
          <w:rFonts w:ascii="Arial" w:hAnsi="Arial" w:cs="Arial"/>
        </w:rPr>
        <w:t xml:space="preserve">, para tanto, notificar imediatamente a Emissora e </w:t>
      </w:r>
      <w:r w:rsidR="00D30B0C" w:rsidRPr="00F804D9">
        <w:rPr>
          <w:rFonts w:ascii="Arial" w:hAnsi="Arial" w:cs="Arial"/>
        </w:rPr>
        <w:t>os Fiadores</w:t>
      </w:r>
      <w:r w:rsidRPr="00F804D9">
        <w:rPr>
          <w:rFonts w:ascii="Arial" w:hAnsi="Arial" w:cs="Arial"/>
        </w:rPr>
        <w:t>.</w:t>
      </w:r>
    </w:p>
    <w:p w14:paraId="0EF5D4DA" w14:textId="77777777" w:rsidR="00E3193E" w:rsidRPr="00F804D9" w:rsidRDefault="00E3193E" w:rsidP="00A61C28">
      <w:pPr>
        <w:pStyle w:val="PargrafodaLista"/>
        <w:widowControl w:val="0"/>
        <w:numPr>
          <w:ilvl w:val="1"/>
          <w:numId w:val="5"/>
        </w:numPr>
        <w:spacing w:after="240" w:line="320" w:lineRule="exact"/>
        <w:ind w:left="0" w:firstLine="0"/>
        <w:contextualSpacing w:val="0"/>
        <w:jc w:val="both"/>
        <w:outlineLvl w:val="0"/>
        <w:rPr>
          <w:rFonts w:ascii="Arial" w:hAnsi="Arial" w:cs="Arial"/>
        </w:rPr>
      </w:pPr>
      <w:bookmarkStart w:id="59" w:name="_Toc511238879"/>
      <w:r w:rsidRPr="00F804D9">
        <w:rPr>
          <w:rFonts w:ascii="Arial" w:hAnsi="Arial" w:cs="Arial"/>
          <w:u w:val="single"/>
        </w:rPr>
        <w:t xml:space="preserve">Alienação Fiduciária de </w:t>
      </w:r>
      <w:bookmarkEnd w:id="59"/>
      <w:r w:rsidR="00A61C28" w:rsidRPr="00F804D9">
        <w:rPr>
          <w:rFonts w:ascii="Arial" w:hAnsi="Arial" w:cs="Arial"/>
          <w:u w:val="single"/>
        </w:rPr>
        <w:t>Ações</w:t>
      </w:r>
    </w:p>
    <w:p w14:paraId="07F36A18" w14:textId="5913B79A" w:rsidR="00A61C28" w:rsidRPr="00F804D9" w:rsidRDefault="00E3193E" w:rsidP="00A61C28">
      <w:pPr>
        <w:pStyle w:val="PargrafodaLista"/>
        <w:widowControl w:val="0"/>
        <w:numPr>
          <w:ilvl w:val="2"/>
          <w:numId w:val="5"/>
        </w:numPr>
        <w:spacing w:after="240" w:line="320" w:lineRule="exact"/>
        <w:ind w:left="0" w:firstLine="0"/>
        <w:contextualSpacing w:val="0"/>
        <w:jc w:val="both"/>
        <w:outlineLvl w:val="0"/>
        <w:rPr>
          <w:rFonts w:ascii="Arial" w:hAnsi="Arial" w:cs="Arial"/>
        </w:rPr>
      </w:pPr>
      <w:bookmarkStart w:id="60" w:name="_Toc511238880"/>
      <w:r w:rsidRPr="00F804D9">
        <w:rPr>
          <w:rFonts w:ascii="Arial" w:hAnsi="Arial" w:cs="Arial"/>
        </w:rPr>
        <w:t xml:space="preserve">A Alienação Fiduciária de </w:t>
      </w:r>
      <w:r w:rsidR="00A61C28" w:rsidRPr="00F804D9">
        <w:rPr>
          <w:rFonts w:ascii="Arial" w:hAnsi="Arial" w:cs="Arial"/>
        </w:rPr>
        <w:t>Ações</w:t>
      </w:r>
      <w:r w:rsidRPr="00F804D9">
        <w:rPr>
          <w:rFonts w:ascii="Arial" w:hAnsi="Arial" w:cs="Arial"/>
        </w:rPr>
        <w:t xml:space="preserve"> compreende a alienação fiduciária </w:t>
      </w:r>
      <w:r w:rsidR="00A61C28" w:rsidRPr="00F804D9">
        <w:rPr>
          <w:rFonts w:ascii="Arial" w:hAnsi="Arial" w:cs="Arial"/>
        </w:rPr>
        <w:t xml:space="preserve">das </w:t>
      </w:r>
      <w:r w:rsidR="00DF78D6" w:rsidRPr="00F804D9">
        <w:rPr>
          <w:rFonts w:ascii="Arial" w:hAnsi="Arial" w:cs="Arial"/>
        </w:rPr>
        <w:t>a</w:t>
      </w:r>
      <w:r w:rsidR="00A61C28" w:rsidRPr="00F804D9">
        <w:rPr>
          <w:rFonts w:ascii="Arial" w:hAnsi="Arial" w:cs="Arial"/>
        </w:rPr>
        <w:t xml:space="preserve">ções de titularidade da Emissora equivalente </w:t>
      </w:r>
      <w:bookmarkStart w:id="61" w:name="_Hlk514093563"/>
      <w:r w:rsidR="00A61C28" w:rsidRPr="00F804D9">
        <w:rPr>
          <w:rFonts w:ascii="Arial" w:hAnsi="Arial" w:cs="Arial"/>
        </w:rPr>
        <w:t>a 48,5% (quarenta e oito inteiros e  cinco décimos por cento) do capital social</w:t>
      </w:r>
      <w:bookmarkEnd w:id="61"/>
      <w:r w:rsidR="00A61C28" w:rsidRPr="00F804D9">
        <w:rPr>
          <w:rFonts w:ascii="Arial" w:hAnsi="Arial" w:cs="Arial"/>
        </w:rPr>
        <w:t xml:space="preserve"> da </w:t>
      </w:r>
      <w:bookmarkStart w:id="62" w:name="_Hlk515193543"/>
      <w:r w:rsidR="00A61C28" w:rsidRPr="00F804D9">
        <w:rPr>
          <w:rFonts w:ascii="Arial" w:hAnsi="Arial" w:cs="Arial"/>
          <w:b/>
        </w:rPr>
        <w:t>CIA DE SANEAMENTO DE JUNDIAÍ</w:t>
      </w:r>
      <w:r w:rsidR="00A61C28" w:rsidRPr="00F804D9">
        <w:rPr>
          <w:rFonts w:ascii="Arial" w:hAnsi="Arial" w:cs="Arial"/>
        </w:rPr>
        <w:t xml:space="preserve">, sociedade anônima com sede na Cidade de Jundiaí, no Estado de São Paulo, na Estrada Municipal do Varjão, 4520, Jardim Novo Horizonte, CEP 13212-590, inscrita no CNPJ/MF sob o nº  01.201.289/0001-70, com seus atos constitutivos arquivados </w:t>
      </w:r>
      <w:r w:rsidR="00A61C28" w:rsidRPr="00F804D9">
        <w:rPr>
          <w:rFonts w:ascii="Arial" w:hAnsi="Arial" w:cs="Arial"/>
        </w:rPr>
        <w:lastRenderedPageBreak/>
        <w:t>na JUCESP sob o NIRE 35.300.145.429 (“</w:t>
      </w:r>
      <w:r w:rsidR="00A61C28" w:rsidRPr="00F804D9">
        <w:rPr>
          <w:rFonts w:ascii="Arial" w:hAnsi="Arial" w:cs="Arial"/>
          <w:u w:val="single"/>
        </w:rPr>
        <w:t>Ações</w:t>
      </w:r>
      <w:r w:rsidR="00A61C28" w:rsidRPr="00F804D9">
        <w:rPr>
          <w:rFonts w:ascii="Arial" w:hAnsi="Arial" w:cs="Arial"/>
        </w:rPr>
        <w:t>” e “</w:t>
      </w:r>
      <w:r w:rsidR="00A61C28" w:rsidRPr="00F804D9">
        <w:rPr>
          <w:rFonts w:ascii="Arial" w:hAnsi="Arial" w:cs="Arial"/>
          <w:u w:val="single"/>
        </w:rPr>
        <w:t>CSJ</w:t>
      </w:r>
      <w:r w:rsidR="00A61C28" w:rsidRPr="00F804D9">
        <w:rPr>
          <w:rFonts w:ascii="Arial" w:hAnsi="Arial" w:cs="Arial"/>
        </w:rPr>
        <w:t>”, respectivamente)</w:t>
      </w:r>
      <w:bookmarkEnd w:id="62"/>
      <w:r w:rsidR="00A61C28" w:rsidRPr="00F804D9">
        <w:rPr>
          <w:rFonts w:ascii="Arial" w:hAnsi="Arial" w:cs="Arial"/>
        </w:rPr>
        <w:t>, conforme o Contrato de Alienação Fiduciária de Ações, celebrado nesta data, pela Emissora, na qualidade de fiduciante e pelo Agente Fiduciário na qualidade de fiduciária</w:t>
      </w:r>
      <w:r w:rsidR="00A43188" w:rsidRPr="00F804D9">
        <w:rPr>
          <w:rFonts w:ascii="Arial" w:hAnsi="Arial" w:cs="Arial"/>
        </w:rPr>
        <w:t xml:space="preserve"> (“</w:t>
      </w:r>
      <w:r w:rsidR="00A43188" w:rsidRPr="00F804D9">
        <w:rPr>
          <w:rFonts w:ascii="Arial" w:hAnsi="Arial" w:cs="Arial"/>
          <w:u w:val="single"/>
        </w:rPr>
        <w:t>Alienação Fiduciária de Ações</w:t>
      </w:r>
      <w:r w:rsidR="00A43188" w:rsidRPr="00F804D9">
        <w:rPr>
          <w:rFonts w:ascii="Arial" w:hAnsi="Arial" w:cs="Arial"/>
        </w:rPr>
        <w:t>” e “</w:t>
      </w:r>
      <w:r w:rsidR="00A43188" w:rsidRPr="00F804D9">
        <w:rPr>
          <w:rFonts w:ascii="Arial" w:hAnsi="Arial" w:cs="Arial"/>
          <w:u w:val="single"/>
        </w:rPr>
        <w:t>Contrato de Alienação Fiduciária de Ações</w:t>
      </w:r>
      <w:r w:rsidR="00A43188" w:rsidRPr="00F804D9">
        <w:rPr>
          <w:rFonts w:ascii="Arial" w:hAnsi="Arial" w:cs="Arial"/>
        </w:rPr>
        <w:t>”, respectivamente)</w:t>
      </w:r>
      <w:r w:rsidR="00A61C28" w:rsidRPr="00F804D9">
        <w:rPr>
          <w:rFonts w:ascii="Arial" w:hAnsi="Arial" w:cs="Arial"/>
        </w:rPr>
        <w:t xml:space="preserve">. </w:t>
      </w:r>
      <w:r w:rsidR="00122E8F" w:rsidRPr="00F804D9">
        <w:rPr>
          <w:rFonts w:ascii="Arial" w:hAnsi="Arial" w:cs="Arial"/>
        </w:rPr>
        <w:t xml:space="preserve"> </w:t>
      </w:r>
    </w:p>
    <w:p w14:paraId="385D4CA3" w14:textId="408372D0" w:rsidR="00B05285" w:rsidRPr="00F804D9" w:rsidRDefault="00D14BC4" w:rsidP="001021E7">
      <w:pPr>
        <w:pStyle w:val="PargrafodaLista"/>
        <w:widowControl w:val="0"/>
        <w:numPr>
          <w:ilvl w:val="3"/>
          <w:numId w:val="5"/>
        </w:numPr>
        <w:spacing w:after="240" w:line="320" w:lineRule="exact"/>
        <w:ind w:left="0" w:firstLine="0"/>
        <w:contextualSpacing w:val="0"/>
        <w:jc w:val="both"/>
        <w:outlineLvl w:val="0"/>
        <w:rPr>
          <w:rFonts w:ascii="Arial" w:hAnsi="Arial" w:cs="Arial"/>
        </w:rPr>
      </w:pPr>
      <w:r w:rsidRPr="00F804D9">
        <w:rPr>
          <w:rFonts w:ascii="Arial" w:hAnsi="Arial" w:cs="Arial"/>
        </w:rPr>
        <w:t xml:space="preserve"> </w:t>
      </w:r>
      <w:r w:rsidR="00B05285" w:rsidRPr="00F804D9">
        <w:rPr>
          <w:rFonts w:ascii="Arial" w:hAnsi="Arial" w:cs="Arial"/>
        </w:rPr>
        <w:t xml:space="preserve">Em caso de declaração de vencimento antecipado das Debêntures, nos termos </w:t>
      </w:r>
      <w:r w:rsidR="0037614C" w:rsidRPr="00F804D9">
        <w:rPr>
          <w:rFonts w:ascii="Arial" w:hAnsi="Arial" w:cs="Arial"/>
        </w:rPr>
        <w:t>desta</w:t>
      </w:r>
      <w:r w:rsidR="00B05285" w:rsidRPr="00F804D9">
        <w:rPr>
          <w:rFonts w:ascii="Arial" w:hAnsi="Arial" w:cs="Arial"/>
        </w:rPr>
        <w:t xml:space="preserve"> Escritura de Emissão, consolidar-se-á em favor do Agente Fiduciário, na condição de representante dos Debenturistas, </w:t>
      </w:r>
      <w:ins w:id="63" w:author="Rafael Casemiro" w:date="2018-10-08T12:22:00Z">
        <w:r w:rsidR="00A55246">
          <w:rPr>
            <w:rFonts w:ascii="Arial" w:hAnsi="Arial" w:cs="Arial"/>
          </w:rPr>
          <w:t xml:space="preserve">ou dos Debenturistas, </w:t>
        </w:r>
      </w:ins>
      <w:r w:rsidR="00B05285" w:rsidRPr="00F804D9">
        <w:rPr>
          <w:rFonts w:ascii="Arial" w:hAnsi="Arial" w:cs="Arial"/>
        </w:rPr>
        <w:t xml:space="preserve">a propriedade plena das Ações, no limite do </w:t>
      </w:r>
      <w:commentRangeStart w:id="64"/>
      <w:r w:rsidR="00B05285" w:rsidRPr="00F804D9">
        <w:rPr>
          <w:rFonts w:ascii="Arial" w:hAnsi="Arial" w:cs="Arial"/>
        </w:rPr>
        <w:t>Valor Patrimonial Mínimo</w:t>
      </w:r>
      <w:commentRangeEnd w:id="64"/>
      <w:r w:rsidR="00A55246">
        <w:rPr>
          <w:rStyle w:val="Refdecomentrio"/>
        </w:rPr>
        <w:commentReference w:id="64"/>
      </w:r>
      <w:r w:rsidR="00B05285" w:rsidRPr="00F804D9">
        <w:rPr>
          <w:rFonts w:ascii="Arial" w:hAnsi="Arial" w:cs="Arial"/>
        </w:rPr>
        <w:t>, podendo o Agente Fiduciário, sem prejuízo dos demais direitos previstos em lei, especialmente aqueles previstos no Código Civil, excutir a</w:t>
      </w:r>
      <w:r w:rsidR="0031283E" w:rsidRPr="00F804D9">
        <w:rPr>
          <w:rFonts w:ascii="Arial" w:hAnsi="Arial" w:cs="Arial"/>
        </w:rPr>
        <w:t>s</w:t>
      </w:r>
      <w:r w:rsidR="00B05285" w:rsidRPr="00F804D9">
        <w:rPr>
          <w:rFonts w:ascii="Arial" w:hAnsi="Arial" w:cs="Arial"/>
        </w:rPr>
        <w:t xml:space="preserve"> garantia</w:t>
      </w:r>
      <w:r w:rsidR="0031283E" w:rsidRPr="00F804D9">
        <w:rPr>
          <w:rFonts w:ascii="Arial" w:hAnsi="Arial" w:cs="Arial"/>
        </w:rPr>
        <w:t>s da presente Emissão</w:t>
      </w:r>
      <w:r w:rsidR="00B05285" w:rsidRPr="00F804D9">
        <w:rPr>
          <w:rFonts w:ascii="Arial" w:hAnsi="Arial" w:cs="Arial"/>
        </w:rPr>
        <w:t xml:space="preserve">, </w:t>
      </w:r>
      <w:r w:rsidR="004F4BE5" w:rsidRPr="00F804D9">
        <w:rPr>
          <w:rFonts w:ascii="Arial" w:hAnsi="Arial" w:cs="Arial"/>
        </w:rPr>
        <w:t>sendo que, em relação</w:t>
      </w:r>
      <w:r w:rsidR="00DF0BB2" w:rsidRPr="00F804D9">
        <w:rPr>
          <w:rFonts w:ascii="Arial" w:hAnsi="Arial" w:cs="Arial"/>
        </w:rPr>
        <w:t xml:space="preserve"> à Alienação Fiduciária de Ações, deverá ser</w:t>
      </w:r>
      <w:r w:rsidR="00B05285" w:rsidRPr="00F804D9">
        <w:rPr>
          <w:rFonts w:ascii="Arial" w:hAnsi="Arial" w:cs="Arial"/>
        </w:rPr>
        <w:t xml:space="preserve"> realizada a venda extrajudicial das Ações, respeitados os termos e condições previstos no acordo de acionista da Companhia, celebrado em </w:t>
      </w:r>
      <w:commentRangeStart w:id="65"/>
      <w:r w:rsidR="00B05285" w:rsidRPr="00F804D9">
        <w:rPr>
          <w:rFonts w:ascii="Arial" w:hAnsi="Arial" w:cs="Arial"/>
        </w:rPr>
        <w:t>09 de dezembro de 2016, conforme aditado em 27 de março de 2018</w:t>
      </w:r>
      <w:commentRangeEnd w:id="65"/>
      <w:r w:rsidR="00CA64D2">
        <w:rPr>
          <w:rStyle w:val="Refdecomentrio"/>
        </w:rPr>
        <w:commentReference w:id="65"/>
      </w:r>
      <w:r w:rsidR="00B05285" w:rsidRPr="00F804D9">
        <w:rPr>
          <w:rFonts w:ascii="Arial" w:hAnsi="Arial" w:cs="Arial"/>
        </w:rPr>
        <w:t>, incluindo, mas não se limitando, ao direito de preferência na aquisição das referidas ações em favor dos demais acionistas da Companhia, podendo (i) tomar quaisquer providências necessárias para que os Debenturistas realizem seus créditos, incluindo a liquidação das Ações, no todo ou em parte, (</w:t>
      </w:r>
      <w:proofErr w:type="spellStart"/>
      <w:r w:rsidR="00B05285" w:rsidRPr="00F804D9">
        <w:rPr>
          <w:rFonts w:ascii="Arial" w:hAnsi="Arial" w:cs="Arial"/>
        </w:rPr>
        <w:t>ii</w:t>
      </w:r>
      <w:proofErr w:type="spellEnd"/>
      <w:r w:rsidR="00B05285" w:rsidRPr="00F804D9">
        <w:rPr>
          <w:rFonts w:ascii="Arial" w:hAnsi="Arial" w:cs="Arial"/>
        </w:rPr>
        <w:t>) tomar posse, reter, alienar, cobrar, receber, imediatamente vender (venda amigável), ceder, outorgar opção ou opções de compra ou de outro modo alienar e entregar as Ações, no todo ou em parte, por meio de procedimento de venda pública ou privada, judicial ou extrajudicial, pelo preço e nos termos e condições a serem estabelecidos pelos Debenturistas reunidos em assembleia geral e (</w:t>
      </w:r>
      <w:proofErr w:type="spellStart"/>
      <w:r w:rsidR="00B05285" w:rsidRPr="00F804D9">
        <w:rPr>
          <w:rFonts w:ascii="Arial" w:hAnsi="Arial" w:cs="Arial"/>
        </w:rPr>
        <w:t>iii</w:t>
      </w:r>
      <w:proofErr w:type="spellEnd"/>
      <w:r w:rsidR="00B05285" w:rsidRPr="00F804D9">
        <w:rPr>
          <w:rFonts w:ascii="Arial" w:hAnsi="Arial" w:cs="Arial"/>
        </w:rPr>
        <w:t>) praticar todos os atos e assinar qualquer instrumento que seja necessário para dar cumprimento à liquidação das Ações, independentemente de qualquer notificação judicial ou extrajudicial ou de qualquer outro procedimento, observado o</w:t>
      </w:r>
      <w:r w:rsidR="002323FE" w:rsidRPr="00F804D9">
        <w:rPr>
          <w:rFonts w:ascii="Arial" w:hAnsi="Arial" w:cs="Arial"/>
        </w:rPr>
        <w:t xml:space="preserve"> disposto no Contrato de Alienação Fiduciária de Ações. </w:t>
      </w:r>
    </w:p>
    <w:p w14:paraId="2039C55B" w14:textId="77777777" w:rsidR="00E3193E" w:rsidRPr="00F804D9" w:rsidRDefault="00E3193E" w:rsidP="00A61C28">
      <w:pPr>
        <w:pStyle w:val="PargrafodaLista"/>
        <w:widowControl w:val="0"/>
        <w:numPr>
          <w:ilvl w:val="1"/>
          <w:numId w:val="5"/>
        </w:numPr>
        <w:spacing w:after="240" w:line="320" w:lineRule="exact"/>
        <w:ind w:left="0" w:firstLine="0"/>
        <w:contextualSpacing w:val="0"/>
        <w:jc w:val="both"/>
        <w:outlineLvl w:val="0"/>
        <w:rPr>
          <w:rFonts w:ascii="Arial" w:hAnsi="Arial" w:cs="Arial"/>
        </w:rPr>
      </w:pPr>
      <w:bookmarkStart w:id="66" w:name="_Toc511238881"/>
      <w:bookmarkEnd w:id="60"/>
      <w:r w:rsidRPr="00F804D9">
        <w:rPr>
          <w:rFonts w:ascii="Arial" w:hAnsi="Arial" w:cs="Arial"/>
          <w:u w:val="single"/>
        </w:rPr>
        <w:t>Cessão Fiduciária de Recebíveis</w:t>
      </w:r>
      <w:bookmarkEnd w:id="66"/>
    </w:p>
    <w:p w14:paraId="6354F518" w14:textId="1C8894AC" w:rsidR="00A17981" w:rsidRPr="00F804D9" w:rsidRDefault="00E023BC" w:rsidP="00A17981">
      <w:pPr>
        <w:pStyle w:val="PargrafodaLista"/>
        <w:widowControl w:val="0"/>
        <w:numPr>
          <w:ilvl w:val="2"/>
          <w:numId w:val="5"/>
        </w:numPr>
        <w:spacing w:after="240" w:line="320" w:lineRule="exact"/>
        <w:ind w:left="0" w:firstLine="0"/>
        <w:contextualSpacing w:val="0"/>
        <w:jc w:val="both"/>
        <w:outlineLvl w:val="0"/>
        <w:rPr>
          <w:rFonts w:ascii="Arial" w:hAnsi="Arial" w:cs="Arial"/>
        </w:rPr>
      </w:pPr>
      <w:bookmarkStart w:id="67" w:name="_Toc511238882"/>
      <w:r w:rsidRPr="00F804D9">
        <w:rPr>
          <w:rFonts w:ascii="Arial" w:hAnsi="Arial" w:cs="Arial"/>
        </w:rPr>
        <w:t>A Cessão Fiduciária de Recebíveis compreende a cessão fiduciária</w:t>
      </w:r>
      <w:r w:rsidR="00A064AB" w:rsidRPr="00F804D9">
        <w:rPr>
          <w:rFonts w:ascii="Arial" w:hAnsi="Arial" w:cs="Arial"/>
        </w:rPr>
        <w:t xml:space="preserve"> d</w:t>
      </w:r>
      <w:r w:rsidR="00FE1A9B" w:rsidRPr="00F804D9">
        <w:rPr>
          <w:rFonts w:ascii="Arial" w:hAnsi="Arial" w:cs="Arial"/>
        </w:rPr>
        <w:t>os</w:t>
      </w:r>
      <w:r w:rsidR="00D111D7" w:rsidRPr="00F804D9">
        <w:rPr>
          <w:rFonts w:ascii="Arial" w:hAnsi="Arial" w:cs="Arial"/>
        </w:rPr>
        <w:t xml:space="preserve"> direitos creditórios detidos pelas Fiadoras PJ, relativos aos depósitos a serem realizados pela CSJ em contas de titularidade das Fiadoras PJ, como contraprestação recebida pela prestação de serviços à </w:t>
      </w:r>
      <w:r w:rsidR="00DF78D6" w:rsidRPr="00F804D9">
        <w:rPr>
          <w:rFonts w:ascii="Arial" w:hAnsi="Arial" w:cs="Arial"/>
        </w:rPr>
        <w:t>CSJ</w:t>
      </w:r>
      <w:r w:rsidR="00D111D7" w:rsidRPr="00F804D9">
        <w:rPr>
          <w:rFonts w:ascii="Arial" w:hAnsi="Arial" w:cs="Arial"/>
        </w:rPr>
        <w:t xml:space="preserve">, conforme especificados na Cláusula 3.1. </w:t>
      </w:r>
      <w:r w:rsidR="00DF78D6" w:rsidRPr="00F804D9">
        <w:rPr>
          <w:rFonts w:ascii="Arial" w:hAnsi="Arial" w:cs="Arial"/>
        </w:rPr>
        <w:t xml:space="preserve">do Contrato de </w:t>
      </w:r>
      <w:r w:rsidR="00D111D7" w:rsidRPr="00F804D9">
        <w:rPr>
          <w:rFonts w:ascii="Arial" w:hAnsi="Arial" w:cs="Arial"/>
        </w:rPr>
        <w:t>Cessão Fiduciária de Recebíveis</w:t>
      </w:r>
      <w:r w:rsidR="00AE5C62" w:rsidRPr="00F804D9">
        <w:rPr>
          <w:rFonts w:ascii="Arial" w:hAnsi="Arial" w:cs="Arial"/>
        </w:rPr>
        <w:t>.</w:t>
      </w:r>
    </w:p>
    <w:bookmarkEnd w:id="67"/>
    <w:p w14:paraId="4D4B8D08" w14:textId="77777777" w:rsidR="00D938C2" w:rsidRPr="00F804D9" w:rsidRDefault="00D938C2" w:rsidP="00D938C2">
      <w:pPr>
        <w:pStyle w:val="PargrafodaLista"/>
        <w:widowControl w:val="0"/>
        <w:numPr>
          <w:ilvl w:val="1"/>
          <w:numId w:val="5"/>
        </w:numPr>
        <w:spacing w:after="240" w:line="320" w:lineRule="exact"/>
        <w:ind w:left="0" w:firstLine="0"/>
        <w:contextualSpacing w:val="0"/>
        <w:jc w:val="both"/>
        <w:outlineLvl w:val="0"/>
        <w:rPr>
          <w:rFonts w:ascii="Arial" w:hAnsi="Arial" w:cs="Arial"/>
        </w:rPr>
      </w:pPr>
      <w:r w:rsidRPr="00F804D9">
        <w:rPr>
          <w:rFonts w:ascii="Arial" w:hAnsi="Arial" w:cs="Arial"/>
          <w:u w:val="single"/>
        </w:rPr>
        <w:t>Cessão Fiduciária de Dividendos</w:t>
      </w:r>
    </w:p>
    <w:p w14:paraId="666E5AA6" w14:textId="43883CCB" w:rsidR="00D938C2" w:rsidRPr="00F804D9" w:rsidRDefault="00D938C2" w:rsidP="00D938C2">
      <w:pPr>
        <w:pStyle w:val="PargrafodaLista"/>
        <w:widowControl w:val="0"/>
        <w:numPr>
          <w:ilvl w:val="2"/>
          <w:numId w:val="5"/>
        </w:numPr>
        <w:spacing w:after="240" w:line="320" w:lineRule="exact"/>
        <w:ind w:left="0" w:firstLine="0"/>
        <w:contextualSpacing w:val="0"/>
        <w:jc w:val="both"/>
        <w:outlineLvl w:val="0"/>
        <w:rPr>
          <w:rFonts w:ascii="Arial" w:hAnsi="Arial" w:cs="Arial"/>
        </w:rPr>
      </w:pPr>
      <w:r w:rsidRPr="00F804D9">
        <w:rPr>
          <w:rFonts w:ascii="Arial" w:hAnsi="Arial" w:cs="Arial"/>
        </w:rPr>
        <w:t xml:space="preserve">A Cessão Fiduciária de Dividendos compreende a cessão fiduciária </w:t>
      </w:r>
      <w:r w:rsidR="003D45B2" w:rsidRPr="00F804D9">
        <w:rPr>
          <w:rFonts w:ascii="Arial" w:hAnsi="Arial" w:cs="Arial"/>
        </w:rPr>
        <w:t xml:space="preserve">(i) </w:t>
      </w:r>
      <w:r w:rsidRPr="00F804D9">
        <w:rPr>
          <w:rFonts w:ascii="Arial" w:hAnsi="Arial" w:cs="Arial"/>
        </w:rPr>
        <w:t xml:space="preserve">da totalidade dos valores presentes e futuros referentes às distribuições de dividendos, juros sobre capital próprio, ou quaisquer outras formas de distribuição de resultados devidas pela CSJ à Emissora, na qualidade de acionista titular </w:t>
      </w:r>
      <w:r w:rsidR="00DF78D6" w:rsidRPr="00F804D9">
        <w:rPr>
          <w:rFonts w:ascii="Arial" w:hAnsi="Arial" w:cs="Arial"/>
        </w:rPr>
        <w:t>das Ações</w:t>
      </w:r>
      <w:r w:rsidR="003D45B2" w:rsidRPr="00F804D9">
        <w:rPr>
          <w:rFonts w:ascii="Arial" w:hAnsi="Arial" w:cs="Arial"/>
        </w:rPr>
        <w:t xml:space="preserve"> </w:t>
      </w:r>
      <w:r w:rsidR="003D45B2" w:rsidRPr="00F804D9">
        <w:rPr>
          <w:rFonts w:ascii="Arial" w:hAnsi="Arial" w:cs="Arial"/>
        </w:rPr>
        <w:lastRenderedPageBreak/>
        <w:t>(“</w:t>
      </w:r>
      <w:r w:rsidR="003D45B2" w:rsidRPr="00F804D9">
        <w:rPr>
          <w:rFonts w:ascii="Arial" w:hAnsi="Arial" w:cs="Arial"/>
          <w:u w:val="single"/>
        </w:rPr>
        <w:t>Distribuições</w:t>
      </w:r>
      <w:r w:rsidR="003D45B2" w:rsidRPr="00F804D9">
        <w:rPr>
          <w:rFonts w:ascii="Arial" w:hAnsi="Arial" w:cs="Arial"/>
        </w:rPr>
        <w:t>”), bem como (</w:t>
      </w:r>
      <w:proofErr w:type="spellStart"/>
      <w:r w:rsidR="003D45B2" w:rsidRPr="00F804D9">
        <w:rPr>
          <w:rFonts w:ascii="Arial" w:hAnsi="Arial" w:cs="Arial"/>
        </w:rPr>
        <w:t>ii</w:t>
      </w:r>
      <w:proofErr w:type="spellEnd"/>
      <w:r w:rsidR="003D45B2" w:rsidRPr="00F804D9">
        <w:rPr>
          <w:rFonts w:ascii="Arial" w:hAnsi="Arial" w:cs="Arial"/>
        </w:rPr>
        <w:t>) da conta vinculada de titularidade da Emissora, onde as Distribuições devem transitar</w:t>
      </w:r>
      <w:r w:rsidRPr="00F804D9">
        <w:rPr>
          <w:rFonts w:ascii="Arial" w:hAnsi="Arial" w:cs="Arial"/>
        </w:rPr>
        <w:t xml:space="preserve">, conforme especificado na Cláusula </w:t>
      </w:r>
      <w:r w:rsidR="004C3EEB" w:rsidRPr="00F804D9">
        <w:rPr>
          <w:rFonts w:ascii="Arial" w:hAnsi="Arial" w:cs="Arial"/>
        </w:rPr>
        <w:t xml:space="preserve">4  </w:t>
      </w:r>
      <w:r w:rsidR="003D45B2" w:rsidRPr="00F804D9">
        <w:rPr>
          <w:rFonts w:ascii="Arial" w:hAnsi="Arial" w:cs="Arial"/>
        </w:rPr>
        <w:t xml:space="preserve">do Contrato de Alienação Fiduciária </w:t>
      </w:r>
      <w:r w:rsidR="00A43188" w:rsidRPr="00F804D9">
        <w:rPr>
          <w:rFonts w:ascii="Arial" w:hAnsi="Arial" w:cs="Arial"/>
        </w:rPr>
        <w:t>de Ações</w:t>
      </w:r>
      <w:r w:rsidR="003D45B2" w:rsidRPr="00F804D9">
        <w:rPr>
          <w:rFonts w:ascii="Arial" w:hAnsi="Arial" w:cs="Arial"/>
        </w:rPr>
        <w:t xml:space="preserve">, celebrado nesta data, pela Emissora, na qualidade de fiduciante e pelo Agente Fiduciário na qualidade de </w:t>
      </w:r>
      <w:r w:rsidR="00E023BC" w:rsidRPr="00F804D9">
        <w:rPr>
          <w:rFonts w:ascii="Arial" w:hAnsi="Arial" w:cs="Arial"/>
        </w:rPr>
        <w:t>f</w:t>
      </w:r>
      <w:r w:rsidR="003D45B2" w:rsidRPr="00F804D9">
        <w:rPr>
          <w:rFonts w:ascii="Arial" w:hAnsi="Arial" w:cs="Arial"/>
        </w:rPr>
        <w:t>iduciári</w:t>
      </w:r>
      <w:r w:rsidR="00E023BC" w:rsidRPr="00F804D9">
        <w:rPr>
          <w:rFonts w:ascii="Arial" w:hAnsi="Arial" w:cs="Arial"/>
        </w:rPr>
        <w:t>o</w:t>
      </w:r>
      <w:r w:rsidR="003D45B2" w:rsidRPr="00F804D9">
        <w:rPr>
          <w:rFonts w:ascii="Arial" w:hAnsi="Arial" w:cs="Arial"/>
        </w:rPr>
        <w:t xml:space="preserve">. </w:t>
      </w:r>
    </w:p>
    <w:p w14:paraId="32987DFA" w14:textId="77777777" w:rsidR="00C326EF" w:rsidRPr="00F804D9" w:rsidRDefault="00C326EF" w:rsidP="00D32598">
      <w:pPr>
        <w:widowControl w:val="0"/>
        <w:numPr>
          <w:ilvl w:val="0"/>
          <w:numId w:val="5"/>
        </w:numPr>
        <w:spacing w:after="240" w:line="320" w:lineRule="exact"/>
        <w:ind w:left="0" w:firstLine="0"/>
        <w:jc w:val="both"/>
        <w:outlineLvl w:val="0"/>
        <w:rPr>
          <w:rFonts w:ascii="Arial" w:hAnsi="Arial" w:cs="Arial"/>
          <w:b/>
          <w:smallCaps/>
        </w:rPr>
      </w:pPr>
      <w:bookmarkStart w:id="68" w:name="_Toc484786908"/>
      <w:bookmarkStart w:id="69" w:name="_DV_M187"/>
      <w:bookmarkStart w:id="70" w:name="_Toc485770094"/>
      <w:bookmarkEnd w:id="68"/>
      <w:bookmarkEnd w:id="69"/>
      <w:r w:rsidRPr="00F804D9">
        <w:rPr>
          <w:rFonts w:ascii="Arial" w:hAnsi="Arial" w:cs="Arial"/>
          <w:b/>
          <w:smallCaps/>
        </w:rPr>
        <w:t>Vencimento Antecipado</w:t>
      </w:r>
      <w:bookmarkEnd w:id="70"/>
    </w:p>
    <w:p w14:paraId="1F25BA56" w14:textId="6AD1C070" w:rsidR="00C326EF" w:rsidRPr="00F804D9" w:rsidRDefault="00C326EF" w:rsidP="00C326EF">
      <w:pPr>
        <w:widowControl w:val="0"/>
        <w:numPr>
          <w:ilvl w:val="1"/>
          <w:numId w:val="5"/>
        </w:numPr>
        <w:spacing w:after="240" w:line="320" w:lineRule="exact"/>
        <w:ind w:left="0" w:firstLine="0"/>
        <w:jc w:val="both"/>
        <w:rPr>
          <w:rFonts w:ascii="Arial" w:hAnsi="Arial" w:cs="Arial"/>
        </w:rPr>
      </w:pPr>
      <w:r w:rsidRPr="00F804D9">
        <w:rPr>
          <w:rFonts w:ascii="Arial" w:hAnsi="Arial" w:cs="Arial"/>
        </w:rPr>
        <w:t xml:space="preserve">Serão consideradas antecipadamente vencidas as obrigações constantes desta Escritura e exigido pagamento do saldo devedor em aberto, observado o disposto na Cláusula </w:t>
      </w:r>
      <w:r w:rsidR="007703CC">
        <w:rPr>
          <w:rFonts w:ascii="Arial" w:hAnsi="Arial" w:cs="Arial"/>
        </w:rPr>
        <w:t>6</w:t>
      </w:r>
      <w:r w:rsidRPr="00F804D9">
        <w:rPr>
          <w:rFonts w:ascii="Arial" w:hAnsi="Arial" w:cs="Arial"/>
        </w:rPr>
        <w:t>.</w:t>
      </w:r>
      <w:r w:rsidR="00057F5A" w:rsidRPr="00F804D9">
        <w:rPr>
          <w:rFonts w:ascii="Arial" w:hAnsi="Arial" w:cs="Arial"/>
        </w:rPr>
        <w:t>1.1</w:t>
      </w:r>
      <w:r w:rsidRPr="00F804D9">
        <w:rPr>
          <w:rFonts w:ascii="Arial" w:hAnsi="Arial" w:cs="Arial"/>
        </w:rPr>
        <w:t xml:space="preserve"> abaixo, incluindo o valor de principal, juros e demais encargos, na forma estabelecida nesta Cláusula, nas seguintes hipóteses (em conjunto, “</w:t>
      </w:r>
      <w:r w:rsidRPr="00F804D9">
        <w:rPr>
          <w:rFonts w:ascii="Arial" w:hAnsi="Arial" w:cs="Arial"/>
          <w:u w:val="single"/>
        </w:rPr>
        <w:t>Hipóteses de Vencimento Antecipado</w:t>
      </w:r>
      <w:r w:rsidRPr="00F804D9">
        <w:rPr>
          <w:rFonts w:ascii="Arial" w:hAnsi="Arial" w:cs="Arial"/>
        </w:rPr>
        <w:t>”):</w:t>
      </w:r>
    </w:p>
    <w:p w14:paraId="056A38E8" w14:textId="77777777" w:rsidR="00C326EF" w:rsidRPr="00F804D9" w:rsidRDefault="00C326EF" w:rsidP="00AB6F7B">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Serão consideradas Hipóteses de Vencimento Antecipado </w:t>
      </w:r>
      <w:r w:rsidR="00252945" w:rsidRPr="00F804D9">
        <w:rPr>
          <w:rFonts w:ascii="Arial" w:hAnsi="Arial" w:cs="Arial"/>
          <w:u w:val="single"/>
        </w:rPr>
        <w:t xml:space="preserve">não </w:t>
      </w:r>
      <w:r w:rsidRPr="00F804D9">
        <w:rPr>
          <w:rFonts w:ascii="Arial" w:hAnsi="Arial" w:cs="Arial"/>
          <w:u w:val="single"/>
        </w:rPr>
        <w:t>automático</w:t>
      </w:r>
      <w:r w:rsidRPr="00F804D9">
        <w:rPr>
          <w:rFonts w:ascii="Arial" w:hAnsi="Arial" w:cs="Arial"/>
        </w:rPr>
        <w:t xml:space="preserve"> das obrigações desta Escritura:</w:t>
      </w:r>
    </w:p>
    <w:p w14:paraId="5715D095" w14:textId="017165EB"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descumprimento, pela Emissora, de qualquer obrigação pecuniária, relativa a esta Escritura ou a qualquer Documento da Operação, incluindo, sem limitação, o não pagamento ou reembolso de despesas da Emissão, não sanada no prazo de até 1 (um) Dia Útil contado de seu vencimento; </w:t>
      </w:r>
    </w:p>
    <w:p w14:paraId="765F8E82" w14:textId="2B2ACA6B" w:rsidR="009D3C4A" w:rsidRPr="00F804D9" w:rsidRDefault="009D3C4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descumprimento de obrigação não pecuniária não sanada</w:t>
      </w:r>
      <w:r w:rsidR="00E31A5C" w:rsidRPr="00F804D9">
        <w:rPr>
          <w:rStyle w:val="s3"/>
          <w:rFonts w:ascii="Arial" w:hAnsi="Arial" w:cs="Arial"/>
        </w:rPr>
        <w:t xml:space="preserve"> no prazo de até 3 (três) dias corridos contados de seu vencimento;</w:t>
      </w:r>
      <w:r w:rsidR="00F804D9" w:rsidRPr="00F804D9">
        <w:rPr>
          <w:rStyle w:val="s3"/>
          <w:rFonts w:ascii="Arial" w:hAnsi="Arial" w:cs="Arial"/>
        </w:rPr>
        <w:t xml:space="preserve"> </w:t>
      </w:r>
    </w:p>
    <w:p w14:paraId="7AEFB5B9" w14:textId="7777777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decretação de insolvência ou falência da Emissora e/ou da </w:t>
      </w:r>
      <w:r w:rsidR="00057F5A" w:rsidRPr="00F804D9">
        <w:rPr>
          <w:rStyle w:val="s3"/>
          <w:rFonts w:ascii="Arial" w:hAnsi="Arial" w:cs="Arial"/>
        </w:rPr>
        <w:t>CSJ</w:t>
      </w:r>
      <w:r w:rsidRPr="00F804D9">
        <w:rPr>
          <w:rStyle w:val="s3"/>
          <w:rFonts w:ascii="Arial" w:hAnsi="Arial" w:cs="Arial"/>
        </w:rPr>
        <w:t xml:space="preserve">, ou realização de pedido de autofalência ou de recuperação judicial ou extrajudicial pela Emissora e/ou pela </w:t>
      </w:r>
      <w:r w:rsidR="00057F5A" w:rsidRPr="00F804D9">
        <w:rPr>
          <w:rStyle w:val="s3"/>
          <w:rFonts w:ascii="Arial" w:hAnsi="Arial" w:cs="Arial"/>
        </w:rPr>
        <w:t>CSJ</w:t>
      </w:r>
      <w:r w:rsidRPr="00F804D9">
        <w:rPr>
          <w:rStyle w:val="s3"/>
          <w:rFonts w:ascii="Arial" w:hAnsi="Arial" w:cs="Arial"/>
        </w:rPr>
        <w:t>;</w:t>
      </w:r>
    </w:p>
    <w:p w14:paraId="591B72FD" w14:textId="7777777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início dos procedimentos de liquidação, dissolução ou extinção da Emissora;</w:t>
      </w:r>
    </w:p>
    <w:p w14:paraId="0D174CA0" w14:textId="7777777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questionamento judicial, pela Emissora, pela </w:t>
      </w:r>
      <w:r w:rsidR="00057F5A" w:rsidRPr="00F804D9">
        <w:rPr>
          <w:rStyle w:val="s3"/>
          <w:rFonts w:ascii="Arial" w:hAnsi="Arial" w:cs="Arial"/>
        </w:rPr>
        <w:t>CSJ</w:t>
      </w:r>
      <w:r w:rsidRPr="00F804D9">
        <w:rPr>
          <w:rStyle w:val="s3"/>
          <w:rFonts w:ascii="Arial" w:hAnsi="Arial" w:cs="Arial"/>
        </w:rPr>
        <w:t xml:space="preserve"> ou por qualquer de suas respectivas controladoras, sobre a validade e/ou exequibilidade desta Escritura ou qualquer dos Documentos da Operação;</w:t>
      </w:r>
    </w:p>
    <w:p w14:paraId="51E33B24" w14:textId="5A2EB36B"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declaração judicial de invalidade, ineficácia, nulidade ou inexequibilidade total ou parcial desta Escritura e/ou seus aditamentos e/ou de quaisquer de suas disposições, por sentença arbitral ou decisão judicial não revertida no prazo de 10 (dez) Dias Úteis;</w:t>
      </w:r>
    </w:p>
    <w:p w14:paraId="1560A394" w14:textId="7777777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decretação da liquidação, dissolução, insolvência, ou falência de qualquer das sociedades controladas pela Emissora ou realização de pedido de autofalência ou de recuperação judicial ou extrajudicial por qualquer das sociedades controladas pela Emissora cujos patrimônios líquidos, de acordo </w:t>
      </w:r>
      <w:r w:rsidRPr="00F804D9">
        <w:rPr>
          <w:rStyle w:val="s3"/>
          <w:rFonts w:ascii="Arial" w:hAnsi="Arial" w:cs="Arial"/>
        </w:rPr>
        <w:lastRenderedPageBreak/>
        <w:t>com as demonstrações financeiras consolidadas da Emissora imediatamente anteriores ao evento, sejam, individualmente ou em conjunto, superiores a R$</w:t>
      </w:r>
      <w:r w:rsidR="00057F5A" w:rsidRPr="00F804D9">
        <w:rPr>
          <w:rStyle w:val="s3"/>
          <w:rFonts w:ascii="Arial" w:hAnsi="Arial" w:cs="Arial"/>
        </w:rPr>
        <w:t xml:space="preserve"> </w:t>
      </w:r>
      <w:r w:rsidR="00A0361F" w:rsidRPr="00F804D9">
        <w:rPr>
          <w:rStyle w:val="s3"/>
          <w:rFonts w:ascii="Arial" w:hAnsi="Arial" w:cs="Arial"/>
        </w:rPr>
        <w:t>10</w:t>
      </w:r>
      <w:r w:rsidRPr="00F804D9">
        <w:rPr>
          <w:rStyle w:val="s3"/>
          <w:rFonts w:ascii="Arial" w:hAnsi="Arial" w:cs="Arial"/>
        </w:rPr>
        <w:t>.000.000,00 (</w:t>
      </w:r>
      <w:r w:rsidR="00A0361F" w:rsidRPr="00F804D9">
        <w:rPr>
          <w:rStyle w:val="s3"/>
          <w:rFonts w:ascii="Arial" w:hAnsi="Arial" w:cs="Arial"/>
        </w:rPr>
        <w:t>dez</w:t>
      </w:r>
      <w:r w:rsidRPr="00F804D9">
        <w:rPr>
          <w:rStyle w:val="s3"/>
          <w:rFonts w:ascii="Arial" w:hAnsi="Arial" w:cs="Arial"/>
        </w:rPr>
        <w:t xml:space="preserve"> milhões de reais) ou seu valor equivalente em outras moedas, corrigidos anualmente pelo IPCA/IBGE a partir da Data de Emissão;</w:t>
      </w:r>
    </w:p>
    <w:p w14:paraId="377033E4" w14:textId="5F95E7F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transformação da Emissora</w:t>
      </w:r>
      <w:r w:rsidR="00DB1F2B" w:rsidRPr="00F804D9">
        <w:rPr>
          <w:rStyle w:val="s3"/>
          <w:rFonts w:ascii="Arial" w:hAnsi="Arial" w:cs="Arial"/>
        </w:rPr>
        <w:t xml:space="preserve"> em outro tipo societário</w:t>
      </w:r>
      <w:r w:rsidRPr="00F804D9">
        <w:rPr>
          <w:rStyle w:val="s3"/>
          <w:rFonts w:ascii="Arial" w:hAnsi="Arial" w:cs="Arial"/>
        </w:rPr>
        <w:t xml:space="preserve">, nos termos dos Artigos 220 a 222 da Lei das Sociedades por Ações; </w:t>
      </w:r>
    </w:p>
    <w:p w14:paraId="66838479" w14:textId="7777777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não cumprimento de qualquer decisão ou sentença de judicial ou arbitral transitada em julgado, que não esteja sujeita a recurso com efeito suspensivo contra a Emissora e/ou qualquer de suas controladas, ou a não garantia do juízo, em valor unitário ou agregado superior a R$</w:t>
      </w:r>
      <w:r w:rsidR="00057F5A" w:rsidRPr="00F804D9">
        <w:rPr>
          <w:rStyle w:val="s3"/>
          <w:rFonts w:ascii="Arial" w:hAnsi="Arial" w:cs="Arial"/>
        </w:rPr>
        <w:t xml:space="preserve"> </w:t>
      </w:r>
      <w:r w:rsidR="00303A5E" w:rsidRPr="00F804D9">
        <w:rPr>
          <w:rStyle w:val="s3"/>
          <w:rFonts w:ascii="Arial" w:hAnsi="Arial" w:cs="Arial"/>
        </w:rPr>
        <w:t>10</w:t>
      </w:r>
      <w:r w:rsidRPr="00F804D9">
        <w:rPr>
          <w:rStyle w:val="s3"/>
          <w:rFonts w:ascii="Arial" w:hAnsi="Arial" w:cs="Arial"/>
        </w:rPr>
        <w:t>.000.000,00 (</w:t>
      </w:r>
      <w:r w:rsidR="00303A5E" w:rsidRPr="00F804D9">
        <w:rPr>
          <w:rStyle w:val="s3"/>
          <w:rFonts w:ascii="Arial" w:hAnsi="Arial" w:cs="Arial"/>
        </w:rPr>
        <w:t>dez</w:t>
      </w:r>
      <w:r w:rsidRPr="00F804D9">
        <w:rPr>
          <w:rStyle w:val="s3"/>
          <w:rFonts w:ascii="Arial" w:hAnsi="Arial" w:cs="Arial"/>
        </w:rPr>
        <w:t xml:space="preserve"> milhões de reais) ou seu valor equivalente em outras moedas, corrigidos anualmente pelo IPCA/IPGE, a partir da Data de Emissão, ou o valor equivalente em outras moedas, no prazo estipulado na respectiva sentença e/ou no prazo de até 10 (dez) Dias Úteis contados do recebimento pela Emissora de notificação neste sentido, dos dois prazos o que for menor;</w:t>
      </w:r>
    </w:p>
    <w:p w14:paraId="5E7DFD35" w14:textId="3C53FEB0"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realização de redução do capital social da </w:t>
      </w:r>
      <w:r w:rsidR="00057F5A" w:rsidRPr="00F804D9">
        <w:rPr>
          <w:rStyle w:val="s3"/>
          <w:rFonts w:ascii="Arial" w:hAnsi="Arial" w:cs="Arial"/>
        </w:rPr>
        <w:t>CSJ</w:t>
      </w:r>
      <w:r w:rsidR="002347B3" w:rsidRPr="00F804D9">
        <w:rPr>
          <w:rStyle w:val="s3"/>
          <w:rFonts w:ascii="Arial" w:hAnsi="Arial" w:cs="Arial"/>
        </w:rPr>
        <w:t>,</w:t>
      </w:r>
      <w:r w:rsidR="002347B3" w:rsidRPr="00F804D9">
        <w:rPr>
          <w:rFonts w:ascii="Arial" w:eastAsia="Arial Unicode MS" w:hAnsi="Arial" w:cs="Arial"/>
        </w:rPr>
        <w:t xml:space="preserve"> </w:t>
      </w:r>
      <w:r w:rsidR="002347B3" w:rsidRPr="00F804D9">
        <w:rPr>
          <w:rFonts w:ascii="Arial" w:hAnsi="Arial" w:cs="Arial"/>
        </w:rPr>
        <w:t>com outra finalidade que não a absorção de prejuízos, conforme previsto no artigo 173 e seguintes da Lei das Sociedades por Ações,</w:t>
      </w:r>
      <w:r w:rsidRPr="00F804D9">
        <w:rPr>
          <w:rStyle w:val="s3"/>
          <w:rFonts w:ascii="Arial" w:hAnsi="Arial" w:cs="Arial"/>
        </w:rPr>
        <w:t xml:space="preserve"> sem a prévia autorização dos </w:t>
      </w:r>
      <w:r w:rsidR="00057F5A" w:rsidRPr="00F804D9">
        <w:rPr>
          <w:rStyle w:val="s3"/>
          <w:rFonts w:ascii="Arial" w:hAnsi="Arial" w:cs="Arial"/>
        </w:rPr>
        <w:t>Debenturistas</w:t>
      </w:r>
      <w:r w:rsidR="00CD7DF9" w:rsidRPr="00F804D9">
        <w:rPr>
          <w:rStyle w:val="s3"/>
          <w:rFonts w:ascii="Arial" w:hAnsi="Arial" w:cs="Arial"/>
        </w:rPr>
        <w:t xml:space="preserve"> e/ou do Agente Fiduciário</w:t>
      </w:r>
      <w:r w:rsidRPr="00F804D9">
        <w:rPr>
          <w:rStyle w:val="s3"/>
          <w:rFonts w:ascii="Arial" w:hAnsi="Arial" w:cs="Arial"/>
        </w:rPr>
        <w:t>;</w:t>
      </w:r>
    </w:p>
    <w:p w14:paraId="2267BFA2" w14:textId="563FF45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vencimento antecipado de quaisquer obrigações financeiras a que estejam sujeitas a Emissora e/ou qualquer de suas controladas, no mercado local ou internacional, em valor individual ou agregado superior a R$</w:t>
      </w:r>
      <w:r w:rsidR="00057F5A" w:rsidRPr="00F804D9">
        <w:rPr>
          <w:rStyle w:val="s3"/>
          <w:rFonts w:ascii="Arial" w:hAnsi="Arial" w:cs="Arial"/>
        </w:rPr>
        <w:t xml:space="preserve"> </w:t>
      </w:r>
      <w:r w:rsidR="00C841CE" w:rsidRPr="00F804D9">
        <w:rPr>
          <w:rStyle w:val="s3"/>
          <w:rFonts w:ascii="Arial" w:hAnsi="Arial" w:cs="Arial"/>
        </w:rPr>
        <w:t>10</w:t>
      </w:r>
      <w:r w:rsidRPr="00F804D9">
        <w:rPr>
          <w:rStyle w:val="s3"/>
          <w:rFonts w:ascii="Arial" w:hAnsi="Arial" w:cs="Arial"/>
        </w:rPr>
        <w:t>.000.000,00 (</w:t>
      </w:r>
      <w:r w:rsidR="00C841CE" w:rsidRPr="00F804D9">
        <w:rPr>
          <w:rStyle w:val="s3"/>
          <w:rFonts w:ascii="Arial" w:hAnsi="Arial" w:cs="Arial"/>
        </w:rPr>
        <w:t>dez</w:t>
      </w:r>
      <w:r w:rsidRPr="00F804D9">
        <w:rPr>
          <w:rStyle w:val="s3"/>
          <w:rFonts w:ascii="Arial" w:hAnsi="Arial" w:cs="Arial"/>
        </w:rPr>
        <w:t xml:space="preserve"> milhões de reais) ou seu valor equivalente em outras moedas, reajustado pelo IPCA/IBGE desde a Data da Emissão, não sanado pela Emissora no prazo de 5 (cinco) Dias Úteis; </w:t>
      </w:r>
    </w:p>
    <w:p w14:paraId="012F7A7B" w14:textId="77777777" w:rsidR="00C326EF"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transferência ou qualquer forma de cessão ou promessa de cessão a terceiros, pela Emissora, das obrigações assumidas nesta Escritura e/ou nos demais Documentos da Operação, sem que haja anuência prévia dos </w:t>
      </w:r>
      <w:r w:rsidR="00057F5A" w:rsidRPr="00F804D9">
        <w:rPr>
          <w:rStyle w:val="s3"/>
          <w:rFonts w:ascii="Arial" w:hAnsi="Arial" w:cs="Arial"/>
        </w:rPr>
        <w:t xml:space="preserve">Debenturistas e/ou do Agente Fiduciário; </w:t>
      </w:r>
    </w:p>
    <w:p w14:paraId="157A5EE2" w14:textId="09AC74B9" w:rsidR="00252945"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demais hipóteses de vencimento antecipado previstas em lei, especialmente as previstas nos Artigos 333 e 1.425 </w:t>
      </w:r>
      <w:r w:rsidR="002347B3" w:rsidRPr="00F804D9">
        <w:rPr>
          <w:rStyle w:val="s3"/>
          <w:rFonts w:ascii="Arial" w:hAnsi="Arial" w:cs="Arial"/>
        </w:rPr>
        <w:t>C</w:t>
      </w:r>
      <w:r w:rsidRPr="00F804D9">
        <w:rPr>
          <w:rStyle w:val="s3"/>
          <w:rFonts w:ascii="Arial" w:hAnsi="Arial" w:cs="Arial"/>
        </w:rPr>
        <w:t>ódigo</w:t>
      </w:r>
      <w:r w:rsidR="002347B3" w:rsidRPr="00F804D9">
        <w:rPr>
          <w:rStyle w:val="s3"/>
          <w:rFonts w:ascii="Arial" w:hAnsi="Arial" w:cs="Arial"/>
        </w:rPr>
        <w:t xml:space="preserve"> </w:t>
      </w:r>
      <w:r w:rsidRPr="00F804D9">
        <w:rPr>
          <w:rStyle w:val="s3"/>
          <w:rFonts w:ascii="Arial" w:hAnsi="Arial" w:cs="Arial"/>
        </w:rPr>
        <w:t>Civil”), conforme aplicáveis</w:t>
      </w:r>
      <w:r w:rsidR="00252945" w:rsidRPr="00F804D9">
        <w:rPr>
          <w:rStyle w:val="s3"/>
          <w:rFonts w:ascii="Arial" w:hAnsi="Arial" w:cs="Arial"/>
        </w:rPr>
        <w:t>;</w:t>
      </w:r>
    </w:p>
    <w:p w14:paraId="1296BF4D" w14:textId="097D7663" w:rsidR="00057F5A" w:rsidRPr="00F804D9" w:rsidRDefault="00C326EF"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 </w:t>
      </w:r>
      <w:r w:rsidR="00057F5A" w:rsidRPr="00F804D9">
        <w:rPr>
          <w:rStyle w:val="s3"/>
          <w:rFonts w:ascii="Arial" w:hAnsi="Arial" w:cs="Arial"/>
        </w:rPr>
        <w:t xml:space="preserve">protesto de títulos contra a Emissora em valor individual ou agregado superior a R$ </w:t>
      </w:r>
      <w:r w:rsidR="00383F18" w:rsidRPr="00F804D9">
        <w:rPr>
          <w:rStyle w:val="s3"/>
          <w:rFonts w:ascii="Arial" w:hAnsi="Arial" w:cs="Arial"/>
        </w:rPr>
        <w:t>10</w:t>
      </w:r>
      <w:r w:rsidR="00057F5A" w:rsidRPr="00F804D9">
        <w:rPr>
          <w:rStyle w:val="s3"/>
          <w:rFonts w:ascii="Arial" w:hAnsi="Arial" w:cs="Arial"/>
        </w:rPr>
        <w:t>.000.000,00 (</w:t>
      </w:r>
      <w:r w:rsidR="00383F18" w:rsidRPr="00F804D9">
        <w:rPr>
          <w:rStyle w:val="s3"/>
          <w:rFonts w:ascii="Arial" w:hAnsi="Arial" w:cs="Arial"/>
        </w:rPr>
        <w:t xml:space="preserve">dez </w:t>
      </w:r>
      <w:r w:rsidR="00057F5A" w:rsidRPr="00F804D9">
        <w:rPr>
          <w:rStyle w:val="s3"/>
          <w:rFonts w:ascii="Arial" w:hAnsi="Arial" w:cs="Arial"/>
        </w:rPr>
        <w:t xml:space="preserve">milhões de reais) ou seu valor equivalente em outras moedas, reajustado pelo IPCA/IBGE desde a Data da Emissão, por cujo pagamento a Emissora ou qualquer de suas controladas seja </w:t>
      </w:r>
      <w:r w:rsidR="00057F5A" w:rsidRPr="00F804D9">
        <w:rPr>
          <w:rStyle w:val="s3"/>
          <w:rFonts w:ascii="Arial" w:hAnsi="Arial" w:cs="Arial"/>
        </w:rPr>
        <w:lastRenderedPageBreak/>
        <w:t xml:space="preserve">responsável, salvo se, no prazo de até </w:t>
      </w:r>
      <w:r w:rsidR="0014376D" w:rsidRPr="00F804D9">
        <w:rPr>
          <w:rStyle w:val="s3"/>
          <w:rFonts w:ascii="Arial" w:hAnsi="Arial" w:cs="Arial"/>
        </w:rPr>
        <w:t xml:space="preserve">10 </w:t>
      </w:r>
      <w:r w:rsidR="00913931" w:rsidRPr="00F804D9">
        <w:rPr>
          <w:rStyle w:val="s3"/>
          <w:rFonts w:ascii="Arial" w:hAnsi="Arial" w:cs="Arial"/>
        </w:rPr>
        <w:t xml:space="preserve">(dez) Dias Úteis contados do referido protesto </w:t>
      </w:r>
      <w:r w:rsidR="0014376D" w:rsidRPr="00F804D9">
        <w:rPr>
          <w:rStyle w:val="s3"/>
          <w:rFonts w:ascii="Arial" w:hAnsi="Arial" w:cs="Arial"/>
        </w:rPr>
        <w:t xml:space="preserve">ou </w:t>
      </w:r>
      <w:r w:rsidR="00913931" w:rsidRPr="00F804D9">
        <w:rPr>
          <w:rStyle w:val="s3"/>
          <w:rFonts w:ascii="Arial" w:hAnsi="Arial" w:cs="Arial"/>
        </w:rPr>
        <w:t xml:space="preserve">no </w:t>
      </w:r>
      <w:r w:rsidR="0014376D" w:rsidRPr="00F804D9">
        <w:rPr>
          <w:rStyle w:val="s3"/>
          <w:rFonts w:ascii="Arial" w:hAnsi="Arial" w:cs="Arial"/>
        </w:rPr>
        <w:t>prazo de pagamento</w:t>
      </w:r>
      <w:r w:rsidR="00913931" w:rsidRPr="00F804D9">
        <w:rPr>
          <w:rStyle w:val="s3"/>
          <w:rFonts w:ascii="Arial" w:hAnsi="Arial" w:cs="Arial"/>
        </w:rPr>
        <w:t xml:space="preserve"> do protesto,</w:t>
      </w:r>
      <w:r w:rsidR="0014376D" w:rsidRPr="00F804D9">
        <w:rPr>
          <w:rStyle w:val="s3"/>
          <w:rFonts w:ascii="Arial" w:hAnsi="Arial" w:cs="Arial"/>
        </w:rPr>
        <w:t xml:space="preserve"> o que for menor</w:t>
      </w:r>
      <w:r w:rsidR="00057F5A" w:rsidRPr="00F804D9">
        <w:rPr>
          <w:rStyle w:val="s3"/>
          <w:rFonts w:ascii="Arial" w:hAnsi="Arial" w:cs="Arial"/>
        </w:rPr>
        <w:t>, seja validamente comprovado, pela Emissora e ao Agente Fiduciário que: (i) o protesto foi efetuado por erro ou má-fé de terceiros; (</w:t>
      </w:r>
      <w:proofErr w:type="spellStart"/>
      <w:r w:rsidR="00057F5A" w:rsidRPr="00F804D9">
        <w:rPr>
          <w:rStyle w:val="s3"/>
          <w:rFonts w:ascii="Arial" w:hAnsi="Arial" w:cs="Arial"/>
        </w:rPr>
        <w:t>ii</w:t>
      </w:r>
      <w:proofErr w:type="spellEnd"/>
      <w:r w:rsidR="00057F5A" w:rsidRPr="00F804D9">
        <w:rPr>
          <w:rStyle w:val="s3"/>
          <w:rFonts w:ascii="Arial" w:hAnsi="Arial" w:cs="Arial"/>
        </w:rPr>
        <w:t>) o protesto foi cancelado ou liminarmente sustado; (</w:t>
      </w:r>
      <w:proofErr w:type="spellStart"/>
      <w:r w:rsidR="00057F5A" w:rsidRPr="00F804D9">
        <w:rPr>
          <w:rStyle w:val="s3"/>
          <w:rFonts w:ascii="Arial" w:hAnsi="Arial" w:cs="Arial"/>
        </w:rPr>
        <w:t>iii</w:t>
      </w:r>
      <w:proofErr w:type="spellEnd"/>
      <w:r w:rsidR="00057F5A" w:rsidRPr="00F804D9">
        <w:rPr>
          <w:rStyle w:val="s3"/>
          <w:rFonts w:ascii="Arial" w:hAnsi="Arial" w:cs="Arial"/>
        </w:rPr>
        <w:t>) foram prestadas garantias em juízo, aceita pelo poder judiciário; ou, ainda, (</w:t>
      </w:r>
      <w:proofErr w:type="spellStart"/>
      <w:r w:rsidR="00057F5A" w:rsidRPr="00F804D9">
        <w:rPr>
          <w:rStyle w:val="s3"/>
          <w:rFonts w:ascii="Arial" w:hAnsi="Arial" w:cs="Arial"/>
        </w:rPr>
        <w:t>iv</w:t>
      </w:r>
      <w:proofErr w:type="spellEnd"/>
      <w:r w:rsidR="00057F5A" w:rsidRPr="00F804D9">
        <w:rPr>
          <w:rStyle w:val="s3"/>
          <w:rFonts w:ascii="Arial" w:hAnsi="Arial" w:cs="Arial"/>
        </w:rPr>
        <w:t>) o valor objeto do protesto foi devidamente quitado;</w:t>
      </w:r>
    </w:p>
    <w:p w14:paraId="3C35989E" w14:textId="71AB6E18"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descumprimento, pela Emissora e/ou </w:t>
      </w:r>
      <w:r w:rsidR="00B3007A" w:rsidRPr="00F804D9">
        <w:rPr>
          <w:rStyle w:val="s3"/>
          <w:rFonts w:ascii="Arial" w:hAnsi="Arial" w:cs="Arial"/>
        </w:rPr>
        <w:t xml:space="preserve">pelos </w:t>
      </w:r>
      <w:r w:rsidR="00B3007A" w:rsidRPr="00F804D9">
        <w:rPr>
          <w:rFonts w:ascii="Arial" w:hAnsi="Arial" w:cs="Arial"/>
          <w:bCs/>
        </w:rPr>
        <w:t>Fiadore</w:t>
      </w:r>
      <w:r w:rsidR="00B3007A" w:rsidRPr="00F804D9">
        <w:rPr>
          <w:rStyle w:val="s3"/>
          <w:rFonts w:ascii="Arial" w:hAnsi="Arial" w:cs="Arial"/>
        </w:rPr>
        <w:t>s</w:t>
      </w:r>
      <w:r w:rsidRPr="00F804D9">
        <w:rPr>
          <w:rStyle w:val="s3"/>
          <w:rFonts w:ascii="Arial" w:hAnsi="Arial" w:cs="Arial"/>
        </w:rPr>
        <w:t xml:space="preserve">, de qualquer obrigação não pecuniária prevista nos Documentos da Operação, não sanada no prazo de cura previsto nos respectivos Documentos da Operação ou, caso não estipulado prazo de cura específico em tais documentos, não sanada no prazo de até </w:t>
      </w:r>
      <w:r w:rsidR="006F19A0" w:rsidRPr="00F804D9">
        <w:rPr>
          <w:rStyle w:val="s3"/>
          <w:rFonts w:ascii="Arial" w:hAnsi="Arial" w:cs="Arial"/>
        </w:rPr>
        <w:t>10</w:t>
      </w:r>
      <w:r w:rsidRPr="00F804D9">
        <w:rPr>
          <w:rStyle w:val="s3"/>
          <w:rFonts w:ascii="Arial" w:hAnsi="Arial" w:cs="Arial"/>
        </w:rPr>
        <w:t xml:space="preserve"> (</w:t>
      </w:r>
      <w:r w:rsidR="006F19A0" w:rsidRPr="00F804D9">
        <w:rPr>
          <w:rStyle w:val="s3"/>
          <w:rFonts w:ascii="Arial" w:hAnsi="Arial" w:cs="Arial"/>
        </w:rPr>
        <w:t>dez</w:t>
      </w:r>
      <w:r w:rsidRPr="00F804D9">
        <w:rPr>
          <w:rStyle w:val="s3"/>
          <w:rFonts w:ascii="Arial" w:hAnsi="Arial" w:cs="Arial"/>
        </w:rPr>
        <w:t xml:space="preserve">) Dias Úteis contados da data de comunicação do referido descumprimento pelos Debenturistas à Emissora e/ou </w:t>
      </w:r>
      <w:r w:rsidR="00B3007A" w:rsidRPr="00F804D9">
        <w:rPr>
          <w:rStyle w:val="s3"/>
          <w:rFonts w:ascii="Arial" w:hAnsi="Arial" w:cs="Arial"/>
        </w:rPr>
        <w:t>aos Fiadores</w:t>
      </w:r>
      <w:r w:rsidRPr="00F804D9">
        <w:rPr>
          <w:rStyle w:val="s3"/>
          <w:rFonts w:ascii="Arial" w:hAnsi="Arial" w:cs="Arial"/>
        </w:rPr>
        <w:t xml:space="preserve">, conforme aplicável; </w:t>
      </w:r>
    </w:p>
    <w:p w14:paraId="6F2CCAF6" w14:textId="77777777"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provarem-se falsas ou revelarem-se incorretas ou enganosas quaisquer das declarações ou garantias prestadas pela Emissora e/ou </w:t>
      </w:r>
      <w:r w:rsidR="00B3007A" w:rsidRPr="00F804D9">
        <w:rPr>
          <w:rStyle w:val="s3"/>
          <w:rFonts w:ascii="Arial" w:hAnsi="Arial" w:cs="Arial"/>
        </w:rPr>
        <w:t xml:space="preserve">pelos </w:t>
      </w:r>
      <w:r w:rsidR="00B3007A" w:rsidRPr="00F804D9">
        <w:rPr>
          <w:rFonts w:ascii="Arial" w:hAnsi="Arial" w:cs="Arial"/>
          <w:bCs/>
        </w:rPr>
        <w:t>Fiadore</w:t>
      </w:r>
      <w:r w:rsidR="00B3007A" w:rsidRPr="00F804D9">
        <w:rPr>
          <w:rStyle w:val="s3"/>
          <w:rFonts w:ascii="Arial" w:hAnsi="Arial" w:cs="Arial"/>
        </w:rPr>
        <w:t xml:space="preserve">s </w:t>
      </w:r>
      <w:r w:rsidRPr="00F804D9">
        <w:rPr>
          <w:rStyle w:val="s3"/>
          <w:rFonts w:ascii="Arial" w:hAnsi="Arial" w:cs="Arial"/>
        </w:rPr>
        <w:t xml:space="preserve">nesta Escritura ou nos demais Documentos da Operação; </w:t>
      </w:r>
    </w:p>
    <w:p w14:paraId="2473348F" w14:textId="77777777"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ocorrência, sem que haja anuência prévia dos Debenturistas, de incorporação (incluída incorporação de ações), fusão ou cisão da Emissora ou </w:t>
      </w:r>
      <w:r w:rsidR="00B3007A" w:rsidRPr="00F804D9">
        <w:rPr>
          <w:rStyle w:val="s3"/>
          <w:rFonts w:ascii="Arial" w:hAnsi="Arial" w:cs="Arial"/>
        </w:rPr>
        <w:t xml:space="preserve">dos </w:t>
      </w:r>
      <w:r w:rsidR="00B3007A" w:rsidRPr="00F804D9">
        <w:rPr>
          <w:rFonts w:ascii="Arial" w:hAnsi="Arial" w:cs="Arial"/>
          <w:bCs/>
        </w:rPr>
        <w:t>Fiadore</w:t>
      </w:r>
      <w:r w:rsidR="00B3007A" w:rsidRPr="00F804D9">
        <w:rPr>
          <w:rStyle w:val="s3"/>
          <w:rFonts w:ascii="Arial" w:hAnsi="Arial" w:cs="Arial"/>
        </w:rPr>
        <w:t>s</w:t>
      </w:r>
      <w:r w:rsidRPr="00F804D9">
        <w:rPr>
          <w:rStyle w:val="s3"/>
          <w:rFonts w:ascii="Arial" w:hAnsi="Arial" w:cs="Arial"/>
        </w:rPr>
        <w:t xml:space="preserve">, ressalvado, entretanto, que as operações societárias aqui mencionadas serão desde já permitidas exclusivamente com relação </w:t>
      </w:r>
      <w:r w:rsidR="00B3007A" w:rsidRPr="00F804D9">
        <w:rPr>
          <w:rStyle w:val="s3"/>
          <w:rFonts w:ascii="Arial" w:hAnsi="Arial" w:cs="Arial"/>
        </w:rPr>
        <w:t xml:space="preserve">aos </w:t>
      </w:r>
      <w:r w:rsidR="00B3007A" w:rsidRPr="00F804D9">
        <w:rPr>
          <w:rFonts w:ascii="Arial" w:hAnsi="Arial" w:cs="Arial"/>
          <w:bCs/>
        </w:rPr>
        <w:t>Fiadore</w:t>
      </w:r>
      <w:r w:rsidR="00B3007A" w:rsidRPr="00F804D9">
        <w:rPr>
          <w:rStyle w:val="s3"/>
          <w:rFonts w:ascii="Arial" w:hAnsi="Arial" w:cs="Arial"/>
        </w:rPr>
        <w:t>s</w:t>
      </w:r>
      <w:r w:rsidRPr="00F804D9">
        <w:rPr>
          <w:rStyle w:val="s3"/>
          <w:rFonts w:ascii="Arial" w:hAnsi="Arial" w:cs="Arial"/>
        </w:rPr>
        <w:t xml:space="preserve">; </w:t>
      </w:r>
    </w:p>
    <w:p w14:paraId="72B408B8" w14:textId="58AB8F4B"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realização de redução do capital social da Emissora</w:t>
      </w:r>
      <w:r w:rsidR="00F028B8" w:rsidRPr="00F804D9">
        <w:rPr>
          <w:rFonts w:ascii="Arial" w:hAnsi="Arial" w:cs="Arial"/>
        </w:rPr>
        <w:t xml:space="preserve"> com outra finalidade que não a absorção de prejuízos, conforme previsto no artigo 173 e seguintes da Lei das Sociedades por Ações,</w:t>
      </w:r>
      <w:r w:rsidR="00F028B8" w:rsidRPr="00F804D9">
        <w:rPr>
          <w:rStyle w:val="s3"/>
          <w:rFonts w:ascii="Arial" w:hAnsi="Arial" w:cs="Arial"/>
        </w:rPr>
        <w:t xml:space="preserve"> </w:t>
      </w:r>
      <w:r w:rsidRPr="00F804D9">
        <w:rPr>
          <w:rStyle w:val="s3"/>
          <w:rFonts w:ascii="Arial" w:hAnsi="Arial" w:cs="Arial"/>
        </w:rPr>
        <w:t>sem a prévia autorização dos Debenturistas e/ou do Agente Fiduciário;</w:t>
      </w:r>
    </w:p>
    <w:p w14:paraId="7FBF7293" w14:textId="77777777"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Fonts w:ascii="Arial" w:hAnsi="Arial" w:cs="Arial"/>
        </w:rPr>
        <w:t xml:space="preserve">qualquer mudança no controle societário da Emissora e/ou </w:t>
      </w:r>
      <w:r w:rsidR="00B3007A" w:rsidRPr="00F804D9">
        <w:rPr>
          <w:rFonts w:ascii="Arial" w:hAnsi="Arial" w:cs="Arial"/>
        </w:rPr>
        <w:t xml:space="preserve">dos </w:t>
      </w:r>
      <w:r w:rsidR="00B3007A" w:rsidRPr="00F804D9">
        <w:rPr>
          <w:rFonts w:ascii="Arial" w:hAnsi="Arial" w:cs="Arial"/>
          <w:bCs/>
        </w:rPr>
        <w:t>Fiadore</w:t>
      </w:r>
      <w:r w:rsidR="00B3007A" w:rsidRPr="00F804D9">
        <w:rPr>
          <w:rFonts w:ascii="Arial" w:hAnsi="Arial" w:cs="Arial"/>
        </w:rPr>
        <w:t>s</w:t>
      </w:r>
      <w:r w:rsidRPr="00F804D9">
        <w:rPr>
          <w:rFonts w:ascii="Arial" w:hAnsi="Arial" w:cs="Arial"/>
        </w:rPr>
        <w:t xml:space="preserve">, </w:t>
      </w:r>
      <w:r w:rsidRPr="00F804D9">
        <w:rPr>
          <w:rStyle w:val="s3"/>
          <w:rFonts w:ascii="Arial" w:hAnsi="Arial" w:cs="Arial"/>
        </w:rPr>
        <w:t>sem que haja anuência prévia dos Debenturistas e/ou Agente Fiduciário;</w:t>
      </w:r>
    </w:p>
    <w:p w14:paraId="6E9B7BCB" w14:textId="77777777"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alteração do objeto social da Emissora e/ou </w:t>
      </w:r>
      <w:r w:rsidR="00B3007A" w:rsidRPr="00F804D9">
        <w:rPr>
          <w:rStyle w:val="s3"/>
          <w:rFonts w:ascii="Arial" w:hAnsi="Arial" w:cs="Arial"/>
        </w:rPr>
        <w:t xml:space="preserve">dos </w:t>
      </w:r>
      <w:r w:rsidR="00B3007A" w:rsidRPr="00F804D9">
        <w:rPr>
          <w:rFonts w:ascii="Arial" w:hAnsi="Arial" w:cs="Arial"/>
          <w:bCs/>
        </w:rPr>
        <w:t>Fiadore</w:t>
      </w:r>
      <w:r w:rsidR="00B3007A" w:rsidRPr="00F804D9">
        <w:rPr>
          <w:rStyle w:val="s3"/>
          <w:rFonts w:ascii="Arial" w:hAnsi="Arial" w:cs="Arial"/>
        </w:rPr>
        <w:t xml:space="preserve">s </w:t>
      </w:r>
      <w:r w:rsidRPr="00F804D9">
        <w:rPr>
          <w:rStyle w:val="s3"/>
          <w:rFonts w:ascii="Arial" w:hAnsi="Arial" w:cs="Arial"/>
        </w:rPr>
        <w:t xml:space="preserve">previsto em seu estatuto social e/ou contrato social, conforme o caso, de modo que qualquer das atuais atividades principais da Emissora e/ou </w:t>
      </w:r>
      <w:r w:rsidR="00B3007A" w:rsidRPr="00F804D9">
        <w:rPr>
          <w:rStyle w:val="s3"/>
          <w:rFonts w:ascii="Arial" w:hAnsi="Arial" w:cs="Arial"/>
        </w:rPr>
        <w:t xml:space="preserve">dos </w:t>
      </w:r>
      <w:r w:rsidR="00B3007A" w:rsidRPr="00F804D9">
        <w:rPr>
          <w:rFonts w:ascii="Arial" w:hAnsi="Arial" w:cs="Arial"/>
          <w:bCs/>
        </w:rPr>
        <w:t>Fiadore</w:t>
      </w:r>
      <w:r w:rsidR="00B3007A" w:rsidRPr="00F804D9">
        <w:rPr>
          <w:rStyle w:val="s3"/>
          <w:rFonts w:ascii="Arial" w:hAnsi="Arial" w:cs="Arial"/>
        </w:rPr>
        <w:t xml:space="preserve">s </w:t>
      </w:r>
      <w:r w:rsidRPr="00F804D9">
        <w:rPr>
          <w:rStyle w:val="s3"/>
          <w:rFonts w:ascii="Arial" w:hAnsi="Arial" w:cs="Arial"/>
        </w:rPr>
        <w:t xml:space="preserve">sejam excluídas, ou que sejam agregados a essas atividades novos negócios que tenham prevalência, desde que representem desvios em relação às atividades atualmente desenvolvidas pela Emissora e/ou </w:t>
      </w:r>
      <w:r w:rsidR="00B3007A" w:rsidRPr="00F804D9">
        <w:rPr>
          <w:rStyle w:val="s3"/>
          <w:rFonts w:ascii="Arial" w:hAnsi="Arial" w:cs="Arial"/>
        </w:rPr>
        <w:t xml:space="preserve">pelos </w:t>
      </w:r>
      <w:r w:rsidR="00B3007A" w:rsidRPr="00F804D9">
        <w:rPr>
          <w:rFonts w:ascii="Arial" w:hAnsi="Arial" w:cs="Arial"/>
          <w:bCs/>
        </w:rPr>
        <w:t>Fiadore</w:t>
      </w:r>
      <w:r w:rsidR="00B3007A" w:rsidRPr="00F804D9">
        <w:rPr>
          <w:rStyle w:val="s3"/>
          <w:rFonts w:ascii="Arial" w:hAnsi="Arial" w:cs="Arial"/>
        </w:rPr>
        <w:t>s</w:t>
      </w:r>
      <w:r w:rsidRPr="00F804D9">
        <w:rPr>
          <w:rStyle w:val="s3"/>
          <w:rFonts w:ascii="Arial" w:hAnsi="Arial" w:cs="Arial"/>
        </w:rPr>
        <w:t>;</w:t>
      </w:r>
    </w:p>
    <w:p w14:paraId="5DE90777" w14:textId="48A524C2"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realização, pela Emissora e/ou </w:t>
      </w:r>
      <w:r w:rsidR="00B3007A" w:rsidRPr="00F804D9">
        <w:rPr>
          <w:rStyle w:val="s3"/>
          <w:rFonts w:ascii="Arial" w:hAnsi="Arial" w:cs="Arial"/>
        </w:rPr>
        <w:t xml:space="preserve">pelos </w:t>
      </w:r>
      <w:r w:rsidR="00B3007A" w:rsidRPr="00F804D9">
        <w:rPr>
          <w:rFonts w:ascii="Arial" w:hAnsi="Arial" w:cs="Arial"/>
          <w:bCs/>
        </w:rPr>
        <w:t>Fiadore</w:t>
      </w:r>
      <w:r w:rsidR="00B3007A" w:rsidRPr="00F804D9">
        <w:rPr>
          <w:rStyle w:val="s3"/>
          <w:rFonts w:ascii="Arial" w:hAnsi="Arial" w:cs="Arial"/>
        </w:rPr>
        <w:t>s</w:t>
      </w:r>
      <w:r w:rsidRPr="00F804D9">
        <w:rPr>
          <w:rStyle w:val="s3"/>
          <w:rFonts w:ascii="Arial" w:hAnsi="Arial" w:cs="Arial"/>
        </w:rPr>
        <w:t xml:space="preserve">, de operações fora de </w:t>
      </w:r>
      <w:r w:rsidRPr="00F804D9">
        <w:rPr>
          <w:rStyle w:val="s3"/>
          <w:rFonts w:ascii="Arial" w:hAnsi="Arial" w:cs="Arial"/>
        </w:rPr>
        <w:lastRenderedPageBreak/>
        <w:t>seu objeto social e/ou prática de qualquer ato em desacordo com seu estatuto social e/ou com esta Escritura ou quaisquer outros Documentos da Operação, e desde que tal inadimplemento não seja sanado pela Emissora no prazo de até 10 (dez) Dias Úteis, a contar do recebimento pela Emissora de notificação neste sentido;</w:t>
      </w:r>
    </w:p>
    <w:p w14:paraId="4FD04FA6" w14:textId="50BCD358"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autuações da Emissora por quaisquer órgãos governamentais: (i) se de caráter ambiental, de valor individual ou agregado superior a R$ </w:t>
      </w:r>
      <w:r w:rsidR="00E76184" w:rsidRPr="00F804D9">
        <w:rPr>
          <w:rStyle w:val="s3"/>
          <w:rFonts w:ascii="Arial" w:hAnsi="Arial" w:cs="Arial"/>
        </w:rPr>
        <w:t>10</w:t>
      </w:r>
      <w:r w:rsidRPr="00F804D9">
        <w:rPr>
          <w:rStyle w:val="s3"/>
          <w:rFonts w:ascii="Arial" w:hAnsi="Arial" w:cs="Arial"/>
        </w:rPr>
        <w:t>.000.000,00 (</w:t>
      </w:r>
      <w:r w:rsidR="00E76184" w:rsidRPr="00F804D9">
        <w:rPr>
          <w:rStyle w:val="s3"/>
          <w:rFonts w:ascii="Arial" w:hAnsi="Arial" w:cs="Arial"/>
        </w:rPr>
        <w:t>dez</w:t>
      </w:r>
      <w:r w:rsidRPr="00F804D9">
        <w:rPr>
          <w:rStyle w:val="s3"/>
          <w:rFonts w:ascii="Arial" w:hAnsi="Arial" w:cs="Arial"/>
        </w:rPr>
        <w:t xml:space="preserve"> milhões de reais) ou seu valor equivalente em outras moedas, e (</w:t>
      </w:r>
      <w:proofErr w:type="spellStart"/>
      <w:r w:rsidRPr="00F804D9">
        <w:rPr>
          <w:rStyle w:val="s3"/>
          <w:rFonts w:ascii="Arial" w:hAnsi="Arial" w:cs="Arial"/>
        </w:rPr>
        <w:t>ii</w:t>
      </w:r>
      <w:proofErr w:type="spellEnd"/>
      <w:r w:rsidRPr="00F804D9">
        <w:rPr>
          <w:rStyle w:val="s3"/>
          <w:rFonts w:ascii="Arial" w:hAnsi="Arial" w:cs="Arial"/>
        </w:rPr>
        <w:t xml:space="preserve">) se de caráter fiscal, de defesa da concorrência ou de outra natureza, de valor individual ou agregado superior a R$ </w:t>
      </w:r>
      <w:r w:rsidR="00E76184" w:rsidRPr="00F804D9">
        <w:rPr>
          <w:rStyle w:val="s3"/>
          <w:rFonts w:ascii="Arial" w:hAnsi="Arial" w:cs="Arial"/>
        </w:rPr>
        <w:t>10</w:t>
      </w:r>
      <w:r w:rsidRPr="00F804D9">
        <w:rPr>
          <w:rStyle w:val="s3"/>
          <w:rFonts w:ascii="Arial" w:hAnsi="Arial" w:cs="Arial"/>
        </w:rPr>
        <w:t>.000.000,00 (</w:t>
      </w:r>
      <w:r w:rsidR="00E76184" w:rsidRPr="00F804D9">
        <w:rPr>
          <w:rStyle w:val="s3"/>
          <w:rFonts w:ascii="Arial" w:hAnsi="Arial" w:cs="Arial"/>
        </w:rPr>
        <w:t>dez</w:t>
      </w:r>
      <w:r w:rsidRPr="00F804D9">
        <w:rPr>
          <w:rStyle w:val="s3"/>
          <w:rFonts w:ascii="Arial" w:hAnsi="Arial" w:cs="Arial"/>
        </w:rPr>
        <w:t xml:space="preserve"> milhões de reais) ou seu valor equivalente em outras moedas, em ambos os casos, reajustados pelo IPCA/IBGE desde a Data da Emissão, exceto se for apresentada defesa, interposto recurso ou impugnação, capaz de suspender os efeitos da autuação, no prazo legal ou no prazo de até 10 (dez) Dias Úteis contados da referida autuação, dos dois o que for menor, ou, ainda, se nesse mesmo prazo for comprovado  ao Agente Fiduciário, que a referida autuação foi cancelada; </w:t>
      </w:r>
    </w:p>
    <w:p w14:paraId="058C70F8" w14:textId="7704A724" w:rsidR="00057F5A" w:rsidRPr="00F804D9" w:rsidRDefault="00057F5A" w:rsidP="00016B09">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F804D9">
        <w:rPr>
          <w:rStyle w:val="s3"/>
          <w:rFonts w:ascii="Arial" w:hAnsi="Arial" w:cs="Arial"/>
        </w:rPr>
        <w:t xml:space="preserve">arresto, sequestro ou penhora de bens da Emissora, cujo valor, individual ou agregado, seja igual ou superior a R$ </w:t>
      </w:r>
      <w:r w:rsidR="00E76184" w:rsidRPr="00F804D9">
        <w:rPr>
          <w:rStyle w:val="s3"/>
          <w:rFonts w:ascii="Arial" w:hAnsi="Arial" w:cs="Arial"/>
        </w:rPr>
        <w:t>10</w:t>
      </w:r>
      <w:r w:rsidRPr="00F804D9">
        <w:rPr>
          <w:rStyle w:val="s3"/>
          <w:rFonts w:ascii="Arial" w:hAnsi="Arial" w:cs="Arial"/>
        </w:rPr>
        <w:t>.000.000,00 (</w:t>
      </w:r>
      <w:r w:rsidR="00E76184" w:rsidRPr="00F804D9">
        <w:rPr>
          <w:rStyle w:val="s3"/>
          <w:rFonts w:ascii="Arial" w:hAnsi="Arial" w:cs="Arial"/>
        </w:rPr>
        <w:t>dez</w:t>
      </w:r>
      <w:r w:rsidRPr="00F804D9">
        <w:rPr>
          <w:rStyle w:val="s3"/>
          <w:rFonts w:ascii="Arial" w:hAnsi="Arial" w:cs="Arial"/>
        </w:rPr>
        <w:t xml:space="preserve"> milhões de reais) ou seu valor equivalente em outras moedas, reajustado pelo IPCA/IBGE desde a Data de Emissão, ou o valor equivalente em outras moedas, exceto se, no prazo de até 15 (quinze) Dias Úteis contados da data do respectivo arresto, sequestro ou penhora, tiver sido comprovado pela Emissora ao Agente Fiduciário, que o arresto, sequestro ou a penhora foi contestado ou substituído por outra garantia</w:t>
      </w:r>
      <w:r w:rsidR="00FE3CB5" w:rsidRPr="00F804D9">
        <w:rPr>
          <w:rStyle w:val="s3"/>
          <w:rFonts w:ascii="Arial" w:hAnsi="Arial" w:cs="Arial"/>
        </w:rPr>
        <w:t>;</w:t>
      </w:r>
      <w:r w:rsidR="00157FFC" w:rsidRPr="00F804D9">
        <w:rPr>
          <w:rStyle w:val="s3"/>
          <w:rFonts w:ascii="Arial" w:hAnsi="Arial" w:cs="Arial"/>
        </w:rPr>
        <w:t xml:space="preserve"> </w:t>
      </w:r>
    </w:p>
    <w:p w14:paraId="1F083D6C" w14:textId="0BD08243" w:rsidR="009D3C4A" w:rsidRPr="00F804D9" w:rsidRDefault="009D3C4A" w:rsidP="005117D6">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C43B19">
        <w:rPr>
          <w:rStyle w:val="s3"/>
          <w:rFonts w:ascii="Arial" w:hAnsi="Arial" w:cs="Arial"/>
        </w:rPr>
        <w:t>resgate ou amortização de ações, pagamento de dividendos acima do mínimo obrigatório, juros sobre capital próprio ou qualquer outra participação no lucro estatutariamente prevista ou qualquer outra forma de distribuição, pela Emissora, a seus respectivos acionistas ou cotistas, ressalvado, entretanto, o pagamento do dividendo mínimo obrigatório previsto no artigo 202 da Lei das Sociedades por Ações</w:t>
      </w:r>
      <w:r w:rsidR="00F804D9" w:rsidRPr="00F804D9">
        <w:rPr>
          <w:rStyle w:val="s3"/>
          <w:rFonts w:ascii="Arial" w:hAnsi="Arial" w:cs="Arial"/>
        </w:rPr>
        <w:t>;</w:t>
      </w:r>
    </w:p>
    <w:p w14:paraId="796C2A9B" w14:textId="5922000E" w:rsidR="009D3C4A" w:rsidRPr="00C43B19" w:rsidRDefault="009D3C4A" w:rsidP="005117D6">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C43B19">
        <w:rPr>
          <w:rStyle w:val="s3"/>
          <w:rFonts w:ascii="Arial" w:hAnsi="Arial" w:cs="Arial"/>
        </w:rPr>
        <w:t xml:space="preserve">inveracidade, incorreção ou inconsistência de qualquer das declarações feitas pela Emissora nesta Escritura e/ou nos demais Documentos da </w:t>
      </w:r>
      <w:r w:rsidR="00FE3CB5" w:rsidRPr="00F804D9">
        <w:rPr>
          <w:rStyle w:val="s3"/>
          <w:rFonts w:ascii="Arial" w:hAnsi="Arial" w:cs="Arial"/>
        </w:rPr>
        <w:t>Operação</w:t>
      </w:r>
      <w:r w:rsidRPr="00C43B19">
        <w:rPr>
          <w:rStyle w:val="s3"/>
          <w:rFonts w:ascii="Arial" w:hAnsi="Arial" w:cs="Arial"/>
        </w:rPr>
        <w:t>, à época em que a declaração for prestada</w:t>
      </w:r>
      <w:r w:rsidR="007703CC">
        <w:rPr>
          <w:rStyle w:val="s3"/>
          <w:rFonts w:ascii="Arial" w:hAnsi="Arial" w:cs="Arial"/>
        </w:rPr>
        <w:t>, desde que não sanada no prazo de 10 (dez) dias úteis</w:t>
      </w:r>
      <w:r w:rsidRPr="00C43B19">
        <w:rPr>
          <w:rStyle w:val="s3"/>
          <w:rFonts w:ascii="Arial" w:hAnsi="Arial" w:cs="Arial"/>
        </w:rPr>
        <w:t>;</w:t>
      </w:r>
    </w:p>
    <w:p w14:paraId="11AFB644" w14:textId="6E999734" w:rsidR="009D3C4A" w:rsidRPr="00C43B19" w:rsidRDefault="009D3C4A" w:rsidP="005117D6">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C43B19">
        <w:rPr>
          <w:rStyle w:val="s3"/>
          <w:rFonts w:ascii="Arial" w:hAnsi="Arial" w:cs="Arial"/>
        </w:rPr>
        <w:t xml:space="preserve">Bloqueio judicial nas contas </w:t>
      </w:r>
      <w:r w:rsidR="00FE3CB5" w:rsidRPr="00F804D9">
        <w:rPr>
          <w:rStyle w:val="s3"/>
          <w:rFonts w:ascii="Arial" w:hAnsi="Arial" w:cs="Arial"/>
        </w:rPr>
        <w:t xml:space="preserve">da Emissora e valor superior </w:t>
      </w:r>
      <w:proofErr w:type="gramStart"/>
      <w:r w:rsidR="00FE3CB5" w:rsidRPr="00F804D9">
        <w:rPr>
          <w:rStyle w:val="s3"/>
          <w:rFonts w:ascii="Arial" w:hAnsi="Arial" w:cs="Arial"/>
        </w:rPr>
        <w:t xml:space="preserve">a </w:t>
      </w:r>
      <w:r w:rsidRPr="00C43B19">
        <w:rPr>
          <w:rStyle w:val="s3"/>
          <w:rFonts w:ascii="Arial" w:hAnsi="Arial" w:cs="Arial"/>
        </w:rPr>
        <w:t xml:space="preserve"> R</w:t>
      </w:r>
      <w:proofErr w:type="gramEnd"/>
      <w:r w:rsidRPr="00C43B19">
        <w:rPr>
          <w:rStyle w:val="s3"/>
          <w:rFonts w:ascii="Arial" w:hAnsi="Arial" w:cs="Arial"/>
        </w:rPr>
        <w:t>$500</w:t>
      </w:r>
      <w:r w:rsidR="00FE3CB5" w:rsidRPr="00F804D9">
        <w:rPr>
          <w:rStyle w:val="s3"/>
          <w:rFonts w:ascii="Arial" w:hAnsi="Arial" w:cs="Arial"/>
        </w:rPr>
        <w:t>.000,00 (quinhentos mil reais);</w:t>
      </w:r>
    </w:p>
    <w:p w14:paraId="22D6631F" w14:textId="18FEF52F" w:rsidR="00F03146" w:rsidRPr="00C43B19" w:rsidRDefault="009D3C4A" w:rsidP="005117D6">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C43B19">
        <w:rPr>
          <w:rStyle w:val="s3"/>
          <w:rFonts w:ascii="Arial" w:hAnsi="Arial" w:cs="Arial"/>
        </w:rPr>
        <w:lastRenderedPageBreak/>
        <w:t xml:space="preserve">recebimento de denúncia sobre a </w:t>
      </w:r>
      <w:r w:rsidR="00FE3CB5" w:rsidRPr="00F804D9">
        <w:rPr>
          <w:rStyle w:val="s3"/>
          <w:rFonts w:ascii="Arial" w:hAnsi="Arial" w:cs="Arial"/>
        </w:rPr>
        <w:t>Emissora</w:t>
      </w:r>
      <w:r w:rsidRPr="00C43B19">
        <w:rPr>
          <w:rStyle w:val="s3"/>
          <w:rFonts w:ascii="Arial" w:hAnsi="Arial" w:cs="Arial"/>
        </w:rPr>
        <w:t xml:space="preserve"> ou quaisquer empresas do grupo econômico da Emissora relativos a atos de corrupção</w:t>
      </w:r>
      <w:r w:rsidR="00EC4784" w:rsidRPr="009A62B8">
        <w:rPr>
          <w:rStyle w:val="s3"/>
          <w:rFonts w:ascii="Arial" w:hAnsi="Arial" w:cs="Arial"/>
        </w:rPr>
        <w:t xml:space="preserve"> ou atos lesivos à administração pública, incluindo, sem limitação, leis n.º 12.529/2011, 9.613/1998, 12.846/2013, o US </w:t>
      </w:r>
      <w:proofErr w:type="spellStart"/>
      <w:r w:rsidR="00EC4784" w:rsidRPr="009A62B8">
        <w:rPr>
          <w:rStyle w:val="s3"/>
          <w:rFonts w:ascii="Arial" w:hAnsi="Arial" w:cs="Arial"/>
        </w:rPr>
        <w:t>Foreign</w:t>
      </w:r>
      <w:proofErr w:type="spellEnd"/>
      <w:r w:rsidR="00EC4784" w:rsidRPr="009A62B8">
        <w:rPr>
          <w:rStyle w:val="s3"/>
          <w:rFonts w:ascii="Arial" w:hAnsi="Arial" w:cs="Arial"/>
        </w:rPr>
        <w:t xml:space="preserve"> </w:t>
      </w:r>
      <w:proofErr w:type="spellStart"/>
      <w:r w:rsidR="00EC4784" w:rsidRPr="009A62B8">
        <w:rPr>
          <w:rStyle w:val="s3"/>
          <w:rFonts w:ascii="Arial" w:hAnsi="Arial" w:cs="Arial"/>
        </w:rPr>
        <w:t>Corrupt</w:t>
      </w:r>
      <w:proofErr w:type="spellEnd"/>
      <w:r w:rsidR="00EC4784" w:rsidRPr="009A62B8">
        <w:rPr>
          <w:rStyle w:val="s3"/>
          <w:rFonts w:ascii="Arial" w:hAnsi="Arial" w:cs="Arial"/>
        </w:rPr>
        <w:t xml:space="preserve"> </w:t>
      </w:r>
      <w:proofErr w:type="spellStart"/>
      <w:r w:rsidR="00EC4784" w:rsidRPr="009A62B8">
        <w:rPr>
          <w:rStyle w:val="s3"/>
          <w:rFonts w:ascii="Arial" w:hAnsi="Arial" w:cs="Arial"/>
        </w:rPr>
        <w:t>Practices</w:t>
      </w:r>
      <w:proofErr w:type="spellEnd"/>
      <w:r w:rsidR="00EC4784" w:rsidRPr="009A62B8">
        <w:rPr>
          <w:rStyle w:val="s3"/>
          <w:rFonts w:ascii="Arial" w:hAnsi="Arial" w:cs="Arial"/>
        </w:rPr>
        <w:t xml:space="preserve"> </w:t>
      </w:r>
      <w:proofErr w:type="spellStart"/>
      <w:r w:rsidR="00EC4784" w:rsidRPr="009A62B8">
        <w:rPr>
          <w:rStyle w:val="s3"/>
          <w:rFonts w:ascii="Arial" w:hAnsi="Arial" w:cs="Arial"/>
        </w:rPr>
        <w:t>Act</w:t>
      </w:r>
      <w:proofErr w:type="spellEnd"/>
      <w:r w:rsidR="00EC4784" w:rsidRPr="009A62B8">
        <w:rPr>
          <w:rStyle w:val="s3"/>
          <w:rFonts w:ascii="Arial" w:hAnsi="Arial" w:cs="Arial"/>
        </w:rPr>
        <w:t xml:space="preserve"> (FCPA) e o UK </w:t>
      </w:r>
      <w:proofErr w:type="spellStart"/>
      <w:r w:rsidR="00EC4784" w:rsidRPr="009A62B8">
        <w:rPr>
          <w:rStyle w:val="s3"/>
          <w:rFonts w:ascii="Arial" w:hAnsi="Arial" w:cs="Arial"/>
        </w:rPr>
        <w:t>Bribery</w:t>
      </w:r>
      <w:proofErr w:type="spellEnd"/>
      <w:r w:rsidR="00EC4784" w:rsidRPr="009A62B8">
        <w:rPr>
          <w:rStyle w:val="s3"/>
          <w:rFonts w:ascii="Arial" w:hAnsi="Arial" w:cs="Arial"/>
        </w:rPr>
        <w:t xml:space="preserve"> </w:t>
      </w:r>
      <w:proofErr w:type="spellStart"/>
      <w:r w:rsidR="00EC4784" w:rsidRPr="009A62B8">
        <w:rPr>
          <w:rStyle w:val="s3"/>
          <w:rFonts w:ascii="Arial" w:hAnsi="Arial" w:cs="Arial"/>
        </w:rPr>
        <w:t>Act</w:t>
      </w:r>
      <w:proofErr w:type="spellEnd"/>
      <w:r w:rsidR="00EC4784" w:rsidRPr="009A62B8">
        <w:rPr>
          <w:rStyle w:val="s3"/>
          <w:rFonts w:ascii="Arial" w:hAnsi="Arial" w:cs="Arial"/>
        </w:rPr>
        <w:t xml:space="preserve"> (em conjunto, “Leis Anticorrupção”);</w:t>
      </w:r>
      <w:r w:rsidR="00953FC5" w:rsidRPr="009A62B8">
        <w:rPr>
          <w:rStyle w:val="s3"/>
          <w:rFonts w:ascii="Arial" w:hAnsi="Arial" w:cs="Arial"/>
        </w:rPr>
        <w:t xml:space="preserve"> e</w:t>
      </w:r>
      <w:r w:rsidR="00445111" w:rsidRPr="009A62B8">
        <w:rPr>
          <w:rStyle w:val="s3"/>
        </w:rPr>
        <w:t xml:space="preserve"> </w:t>
      </w:r>
    </w:p>
    <w:p w14:paraId="1BB50F34" w14:textId="494D7643" w:rsidR="009D3C4A" w:rsidRPr="00C43B19" w:rsidRDefault="009D3C4A" w:rsidP="005117D6">
      <w:pPr>
        <w:pStyle w:val="PargrafodaLista"/>
        <w:widowControl w:val="0"/>
        <w:numPr>
          <w:ilvl w:val="0"/>
          <w:numId w:val="9"/>
        </w:numPr>
        <w:spacing w:after="240" w:line="320" w:lineRule="exact"/>
        <w:ind w:left="851" w:firstLine="0"/>
        <w:contextualSpacing w:val="0"/>
        <w:jc w:val="both"/>
        <w:rPr>
          <w:rStyle w:val="s3"/>
          <w:rFonts w:ascii="Arial" w:hAnsi="Arial" w:cs="Arial"/>
        </w:rPr>
      </w:pPr>
      <w:r w:rsidRPr="00C43B19">
        <w:rPr>
          <w:rStyle w:val="s3"/>
          <w:rFonts w:ascii="Arial" w:hAnsi="Arial" w:cs="Arial"/>
        </w:rPr>
        <w:t>alteração do</w:t>
      </w:r>
      <w:r w:rsidR="00953FC5" w:rsidRPr="00F804D9">
        <w:rPr>
          <w:rStyle w:val="s3"/>
          <w:rFonts w:ascii="Arial" w:hAnsi="Arial" w:cs="Arial"/>
        </w:rPr>
        <w:t xml:space="preserve"> atual</w:t>
      </w:r>
      <w:r w:rsidRPr="00C43B19">
        <w:rPr>
          <w:rStyle w:val="s3"/>
          <w:rFonts w:ascii="Arial" w:hAnsi="Arial" w:cs="Arial"/>
        </w:rPr>
        <w:t xml:space="preserve"> presidente do conselho </w:t>
      </w:r>
      <w:r w:rsidR="00953FC5" w:rsidRPr="00F804D9">
        <w:rPr>
          <w:rStyle w:val="s3"/>
          <w:rFonts w:ascii="Arial" w:hAnsi="Arial" w:cs="Arial"/>
        </w:rPr>
        <w:t>de administração da Emissora</w:t>
      </w:r>
      <w:r w:rsidR="0005312B" w:rsidRPr="00F804D9">
        <w:rPr>
          <w:rStyle w:val="s3"/>
          <w:rFonts w:ascii="Arial" w:hAnsi="Arial" w:cs="Arial"/>
        </w:rPr>
        <w:t>, sem que haja anuência prévia e expressa dos Debenturistas</w:t>
      </w:r>
      <w:del w:id="71" w:author="Rafael Casemiro" w:date="2018-10-08T12:27:00Z">
        <w:r w:rsidR="0005312B" w:rsidRPr="00F804D9" w:rsidDel="00A55246">
          <w:rPr>
            <w:rStyle w:val="s3"/>
            <w:rFonts w:ascii="Arial" w:hAnsi="Arial" w:cs="Arial"/>
          </w:rPr>
          <w:delText xml:space="preserve"> e do  Agente Fiduciário</w:delText>
        </w:r>
      </w:del>
      <w:r w:rsidR="00953FC5" w:rsidRPr="00F804D9">
        <w:rPr>
          <w:rStyle w:val="s3"/>
          <w:rFonts w:ascii="Arial" w:hAnsi="Arial" w:cs="Arial"/>
        </w:rPr>
        <w:t>.</w:t>
      </w:r>
      <w:r w:rsidR="00F804D9" w:rsidRPr="00F804D9">
        <w:rPr>
          <w:rStyle w:val="s3"/>
          <w:rFonts w:ascii="Arial" w:hAnsi="Arial" w:cs="Arial"/>
        </w:rPr>
        <w:t xml:space="preserve"> </w:t>
      </w:r>
    </w:p>
    <w:p w14:paraId="7D4CA858" w14:textId="77777777" w:rsidR="00057F5A" w:rsidRPr="00F804D9" w:rsidRDefault="00057F5A" w:rsidP="00057F5A">
      <w:pPr>
        <w:widowControl w:val="0"/>
        <w:numPr>
          <w:ilvl w:val="1"/>
          <w:numId w:val="5"/>
        </w:numPr>
        <w:tabs>
          <w:tab w:val="left" w:pos="567"/>
        </w:tabs>
        <w:spacing w:after="240" w:line="320" w:lineRule="exact"/>
        <w:ind w:left="0" w:firstLine="0"/>
        <w:jc w:val="both"/>
        <w:rPr>
          <w:rFonts w:ascii="Arial" w:hAnsi="Arial" w:cs="Arial"/>
        </w:rPr>
      </w:pPr>
      <w:r w:rsidRPr="00F804D9">
        <w:rPr>
          <w:rFonts w:ascii="Arial" w:hAnsi="Arial" w:cs="Arial"/>
        </w:rPr>
        <w:t xml:space="preserve">A ocorrência de qualquer dos eventos descritos na Cláusulas </w:t>
      </w:r>
      <w:r w:rsidR="00252945" w:rsidRPr="00F804D9">
        <w:rPr>
          <w:rFonts w:ascii="Arial" w:hAnsi="Arial" w:cs="Arial"/>
        </w:rPr>
        <w:t>6.1.1.</w:t>
      </w:r>
      <w:r w:rsidRPr="00F804D9">
        <w:rPr>
          <w:rFonts w:ascii="Arial" w:hAnsi="Arial" w:cs="Arial"/>
        </w:rPr>
        <w:t xml:space="preserve">, acima, deverá ser comunicada pela Emissora </w:t>
      </w:r>
      <w:r w:rsidR="009E52C6" w:rsidRPr="00F804D9">
        <w:rPr>
          <w:rFonts w:ascii="Arial" w:hAnsi="Arial" w:cs="Arial"/>
        </w:rPr>
        <w:t>aos Debenturistas e/ou Agente Fiduciário</w:t>
      </w:r>
      <w:r w:rsidRPr="00F804D9">
        <w:rPr>
          <w:rFonts w:ascii="Arial" w:hAnsi="Arial" w:cs="Arial"/>
        </w:rPr>
        <w:t>, em prazo de até 2 (dois) Dias Úteis de sua ocorrência. O descumprimento desse dever de informar pela Emissora não impedirá o exercício de poderes, faculdades e pretensões previstos nesta Escritura e nos demais Documentos da Operação, pelo</w:t>
      </w:r>
      <w:r w:rsidR="009E52C6" w:rsidRPr="00F804D9">
        <w:rPr>
          <w:rFonts w:ascii="Arial" w:hAnsi="Arial" w:cs="Arial"/>
        </w:rPr>
        <w:t>s</w:t>
      </w:r>
      <w:r w:rsidRPr="00F804D9">
        <w:rPr>
          <w:rFonts w:ascii="Arial" w:hAnsi="Arial" w:cs="Arial"/>
        </w:rPr>
        <w:t xml:space="preserve"> Debenturista</w:t>
      </w:r>
      <w:r w:rsidR="009E52C6" w:rsidRPr="00F804D9">
        <w:rPr>
          <w:rFonts w:ascii="Arial" w:hAnsi="Arial" w:cs="Arial"/>
        </w:rPr>
        <w:t>s</w:t>
      </w:r>
      <w:r w:rsidRPr="00F804D9">
        <w:rPr>
          <w:rFonts w:ascii="Arial" w:hAnsi="Arial" w:cs="Arial"/>
        </w:rPr>
        <w:t>.</w:t>
      </w:r>
    </w:p>
    <w:p w14:paraId="00E33FAB" w14:textId="77777777" w:rsidR="00057F5A" w:rsidRPr="00F804D9" w:rsidRDefault="00057F5A" w:rsidP="009E52C6">
      <w:pPr>
        <w:widowControl w:val="0"/>
        <w:numPr>
          <w:ilvl w:val="1"/>
          <w:numId w:val="5"/>
        </w:numPr>
        <w:tabs>
          <w:tab w:val="left" w:pos="567"/>
        </w:tabs>
        <w:spacing w:after="240" w:line="320" w:lineRule="exact"/>
        <w:ind w:left="0" w:firstLine="0"/>
        <w:jc w:val="both"/>
        <w:rPr>
          <w:rFonts w:ascii="Arial" w:hAnsi="Arial" w:cs="Arial"/>
        </w:rPr>
      </w:pPr>
      <w:r w:rsidRPr="00F804D9">
        <w:rPr>
          <w:rFonts w:ascii="Arial" w:hAnsi="Arial" w:cs="Arial"/>
        </w:rPr>
        <w:t xml:space="preserve">Ocorridas quaisquer das hipóteses descritas na Cláusula </w:t>
      </w:r>
      <w:r w:rsidR="00252945" w:rsidRPr="00F804D9">
        <w:rPr>
          <w:rFonts w:ascii="Arial" w:hAnsi="Arial" w:cs="Arial"/>
        </w:rPr>
        <w:t>6.1.1.</w:t>
      </w:r>
      <w:r w:rsidRPr="00F804D9">
        <w:rPr>
          <w:rFonts w:ascii="Arial" w:hAnsi="Arial" w:cs="Arial"/>
        </w:rPr>
        <w:t xml:space="preserve"> acima, observados os respectivos prazos de cura, se houver,</w:t>
      </w:r>
      <w:r w:rsidR="009E52C6" w:rsidRPr="00F804D9">
        <w:rPr>
          <w:rFonts w:ascii="Arial" w:hAnsi="Arial" w:cs="Arial"/>
        </w:rPr>
        <w:t xml:space="preserve"> o Agente Fiduciário</w:t>
      </w:r>
      <w:r w:rsidRPr="00F804D9">
        <w:rPr>
          <w:rFonts w:ascii="Arial" w:hAnsi="Arial" w:cs="Arial"/>
        </w:rPr>
        <w:t xml:space="preserve">, na condição </w:t>
      </w:r>
      <w:r w:rsidR="009E52C6" w:rsidRPr="00F804D9">
        <w:rPr>
          <w:rFonts w:ascii="Arial" w:hAnsi="Arial" w:cs="Arial"/>
        </w:rPr>
        <w:t>de representante dos interesses dos titulares das Debêntures</w:t>
      </w:r>
      <w:r w:rsidRPr="00F804D9">
        <w:rPr>
          <w:rFonts w:ascii="Arial" w:hAnsi="Arial" w:cs="Arial"/>
        </w:rPr>
        <w:t xml:space="preserve">, deverá convocar, em até 2 (dois) Dias Úteis contados da data da ciência do evento, Assembleia Geral de Titulares </w:t>
      </w:r>
      <w:r w:rsidR="009E52C6" w:rsidRPr="00F804D9">
        <w:rPr>
          <w:rFonts w:ascii="Arial" w:hAnsi="Arial" w:cs="Arial"/>
        </w:rPr>
        <w:t>de Debêntures (abaixo definida)</w:t>
      </w:r>
      <w:r w:rsidRPr="00F804D9">
        <w:rPr>
          <w:rFonts w:ascii="Arial" w:hAnsi="Arial" w:cs="Arial"/>
        </w:rPr>
        <w:t xml:space="preserve"> para deliberar sobre a declaração do vencimento antecipado desta Escritura. </w:t>
      </w:r>
    </w:p>
    <w:p w14:paraId="79DA6E5C" w14:textId="041AF1DD" w:rsidR="00913931" w:rsidRPr="00F804D9" w:rsidRDefault="00913931" w:rsidP="00AB6F7B">
      <w:pPr>
        <w:widowControl w:val="0"/>
        <w:numPr>
          <w:ilvl w:val="1"/>
          <w:numId w:val="5"/>
        </w:numPr>
        <w:tabs>
          <w:tab w:val="left" w:pos="567"/>
        </w:tabs>
        <w:spacing w:after="240" w:line="320" w:lineRule="exact"/>
        <w:ind w:left="0" w:firstLine="0"/>
        <w:jc w:val="both"/>
        <w:rPr>
          <w:rFonts w:ascii="Arial" w:hAnsi="Arial" w:cs="Arial"/>
        </w:rPr>
      </w:pPr>
      <w:bookmarkStart w:id="72" w:name="_DV_C145"/>
      <w:r w:rsidRPr="00F804D9">
        <w:rPr>
          <w:rFonts w:ascii="Arial" w:hAnsi="Arial" w:cs="Arial"/>
        </w:rPr>
        <w:t>A declaração do vencimento antecipado das Debêntures na Assembleia Geral mencionada na Cláusula 6.3. acima dependerá de aprovação por Debenturistas que representem (a) 2/3 (dois terços) das Debêntures emitidas, em primeira convocação; ou (b) a 50% (cinquenta por cento) mais um</w:t>
      </w:r>
      <w:r w:rsidR="00016B09" w:rsidRPr="00F804D9">
        <w:rPr>
          <w:rFonts w:ascii="Arial" w:hAnsi="Arial" w:cs="Arial"/>
        </w:rPr>
        <w:t>a</w:t>
      </w:r>
      <w:r w:rsidRPr="00F804D9">
        <w:rPr>
          <w:rFonts w:ascii="Arial" w:hAnsi="Arial" w:cs="Arial"/>
        </w:rPr>
        <w:t xml:space="preserve"> das Debêntures emitidas, em segunda convocação. Dessa forma, caso os votos não sejam suficientes ou caso não haja obtenção de quórum de instalação e/ou de deliberação, em segunda convocação, o Agente Fiduciário não poderá declarar o vencimento antecipado das Debêntures.</w:t>
      </w:r>
    </w:p>
    <w:p w14:paraId="290E34CD" w14:textId="13E2AF37" w:rsidR="00057F5A" w:rsidRPr="00F804D9" w:rsidRDefault="00057F5A" w:rsidP="008F20CA">
      <w:pPr>
        <w:pStyle w:val="BodyText21"/>
        <w:numPr>
          <w:ilvl w:val="1"/>
          <w:numId w:val="5"/>
        </w:numPr>
        <w:tabs>
          <w:tab w:val="left" w:pos="567"/>
        </w:tabs>
        <w:autoSpaceDE/>
        <w:autoSpaceDN/>
        <w:adjustRightInd/>
        <w:spacing w:after="240" w:line="320" w:lineRule="exact"/>
        <w:ind w:left="0" w:firstLine="0"/>
      </w:pPr>
      <w:r w:rsidRPr="00F804D9">
        <w:t xml:space="preserve">A declaração do vencimento antecipado das Debêntures na Assembleia Geral mencionada na Cláusula </w:t>
      </w:r>
      <w:r w:rsidR="00252945" w:rsidRPr="00F804D9">
        <w:t>6.</w:t>
      </w:r>
      <w:r w:rsidR="00913931" w:rsidRPr="00F804D9">
        <w:t>4</w:t>
      </w:r>
      <w:r w:rsidR="00252945" w:rsidRPr="00F804D9">
        <w:t>.</w:t>
      </w:r>
      <w:r w:rsidRPr="00F804D9">
        <w:t xml:space="preserve"> acima </w:t>
      </w:r>
      <w:r w:rsidR="00913931" w:rsidRPr="00F804D9">
        <w:t>poderá ser revertida caso a unanimidade dos Debenturistas</w:t>
      </w:r>
      <w:r w:rsidR="00A51D8E" w:rsidRPr="00F804D9">
        <w:t>, reunidos em Assembleia Geral, aprovem referida reversão, hipótese na qual</w:t>
      </w:r>
      <w:r w:rsidRPr="00F804D9">
        <w:t xml:space="preserve">, </w:t>
      </w:r>
      <w:r w:rsidR="007819B9" w:rsidRPr="00F804D9">
        <w:t xml:space="preserve">a Emissora </w:t>
      </w:r>
      <w:r w:rsidRPr="00F804D9">
        <w:t xml:space="preserve">deverá </w:t>
      </w:r>
      <w:r w:rsidR="00A51D8E" w:rsidRPr="00F804D9">
        <w:t>tomar todas as medidas necessárias para a reversão</w:t>
      </w:r>
      <w:r w:rsidR="00265AC6" w:rsidRPr="00F804D9">
        <w:t>,</w:t>
      </w:r>
      <w:r w:rsidR="00A51D8E" w:rsidRPr="00F804D9">
        <w:t xml:space="preserve"> </w:t>
      </w:r>
      <w:r w:rsidR="007C62CC" w:rsidRPr="00F804D9">
        <w:t>incluindo,</w:t>
      </w:r>
      <w:r w:rsidR="007819B9" w:rsidRPr="00F804D9">
        <w:t xml:space="preserve"> mas não se limitando</w:t>
      </w:r>
      <w:r w:rsidR="00A51D8E" w:rsidRPr="00F804D9">
        <w:t xml:space="preserve"> o aditamento dos Documentos da Operação, conforme necessário</w:t>
      </w:r>
      <w:bookmarkEnd w:id="72"/>
      <w:r w:rsidR="00A51D8E" w:rsidRPr="00F804D9">
        <w:t>.</w:t>
      </w:r>
    </w:p>
    <w:p w14:paraId="210C605C" w14:textId="53D699A9" w:rsidR="00057F5A" w:rsidRPr="00F804D9" w:rsidRDefault="00057F5A" w:rsidP="00057F5A">
      <w:pPr>
        <w:widowControl w:val="0"/>
        <w:numPr>
          <w:ilvl w:val="1"/>
          <w:numId w:val="5"/>
        </w:numPr>
        <w:tabs>
          <w:tab w:val="left" w:pos="567"/>
        </w:tabs>
        <w:spacing w:after="240" w:line="320" w:lineRule="exact"/>
        <w:ind w:left="0" w:firstLine="0"/>
        <w:jc w:val="both"/>
        <w:rPr>
          <w:rFonts w:ascii="Arial" w:hAnsi="Arial" w:cs="Arial"/>
        </w:rPr>
      </w:pPr>
      <w:r w:rsidRPr="00F804D9">
        <w:rPr>
          <w:rFonts w:ascii="Arial" w:hAnsi="Arial" w:cs="Arial"/>
        </w:rPr>
        <w:t xml:space="preserve">Na ocorrência de declaração do vencimento antecipado das Debêntures, a Emissora obriga-se a resgatar a totalidade das Debêntures, com o seu consequente cancelamento, obrigando-se a pagar o saldo do Valor </w:t>
      </w:r>
      <w:r w:rsidR="00400CC6" w:rsidRPr="00F804D9">
        <w:rPr>
          <w:rFonts w:ascii="Arial" w:hAnsi="Arial" w:cs="Arial"/>
        </w:rPr>
        <w:t xml:space="preserve">Nominal </w:t>
      </w:r>
      <w:r w:rsidRPr="00F804D9">
        <w:rPr>
          <w:rFonts w:ascii="Arial" w:hAnsi="Arial" w:cs="Arial"/>
        </w:rPr>
        <w:t xml:space="preserve">Unitário, acrescido </w:t>
      </w:r>
      <w:r w:rsidR="001249FB" w:rsidRPr="00F804D9">
        <w:rPr>
          <w:rFonts w:ascii="Arial" w:hAnsi="Arial" w:cs="Arial"/>
        </w:rPr>
        <w:t xml:space="preserve">da Atualização Monetária, </w:t>
      </w:r>
      <w:r w:rsidRPr="00F804D9">
        <w:rPr>
          <w:rFonts w:ascii="Arial" w:hAnsi="Arial" w:cs="Arial"/>
        </w:rPr>
        <w:t>d</w:t>
      </w:r>
      <w:r w:rsidR="00A51D8E" w:rsidRPr="00F804D9">
        <w:rPr>
          <w:rFonts w:ascii="Arial" w:hAnsi="Arial" w:cs="Arial"/>
        </w:rPr>
        <w:t xml:space="preserve">os </w:t>
      </w:r>
      <w:r w:rsidR="00ED0D49" w:rsidRPr="00F804D9">
        <w:rPr>
          <w:rFonts w:ascii="Arial" w:hAnsi="Arial" w:cs="Arial"/>
        </w:rPr>
        <w:t>Juros Remuneratórios</w:t>
      </w:r>
      <w:r w:rsidR="00A51D8E" w:rsidRPr="00F804D9">
        <w:rPr>
          <w:rFonts w:ascii="Arial" w:hAnsi="Arial" w:cs="Arial"/>
        </w:rPr>
        <w:t xml:space="preserve"> </w:t>
      </w:r>
      <w:r w:rsidR="00F028B8" w:rsidRPr="00F804D9">
        <w:rPr>
          <w:rFonts w:ascii="Arial" w:hAnsi="Arial" w:cs="Arial"/>
        </w:rPr>
        <w:t>das Debêntures</w:t>
      </w:r>
      <w:r w:rsidR="001249FB" w:rsidRPr="00F804D9">
        <w:rPr>
          <w:rFonts w:ascii="Arial" w:hAnsi="Arial" w:cs="Arial"/>
        </w:rPr>
        <w:t xml:space="preserve"> e de eventuais </w:t>
      </w:r>
      <w:r w:rsidR="001249FB" w:rsidRPr="00F804D9">
        <w:rPr>
          <w:rFonts w:ascii="Arial" w:hAnsi="Arial" w:cs="Arial"/>
        </w:rPr>
        <w:lastRenderedPageBreak/>
        <w:t>encargos moratórios</w:t>
      </w:r>
      <w:r w:rsidRPr="00F804D9">
        <w:rPr>
          <w:rFonts w:ascii="Arial" w:hAnsi="Arial" w:cs="Arial"/>
        </w:rPr>
        <w:t xml:space="preserve">, calculados </w:t>
      </w:r>
      <w:r w:rsidRPr="00F804D9">
        <w:rPr>
          <w:rFonts w:ascii="Arial" w:hAnsi="Arial" w:cs="Arial"/>
          <w:i/>
        </w:rPr>
        <w:t xml:space="preserve">pro rata </w:t>
      </w:r>
      <w:proofErr w:type="spellStart"/>
      <w:r w:rsidRPr="00F804D9">
        <w:rPr>
          <w:rFonts w:ascii="Arial" w:hAnsi="Arial" w:cs="Arial"/>
          <w:i/>
        </w:rPr>
        <w:t>temporis</w:t>
      </w:r>
      <w:proofErr w:type="spellEnd"/>
      <w:r w:rsidRPr="00F804D9">
        <w:rPr>
          <w:rFonts w:ascii="Arial" w:hAnsi="Arial" w:cs="Arial"/>
        </w:rPr>
        <w:t xml:space="preserve"> desde a </w:t>
      </w:r>
      <w:r w:rsidR="00F028B8" w:rsidRPr="00F804D9">
        <w:rPr>
          <w:rFonts w:ascii="Arial" w:hAnsi="Arial" w:cs="Arial"/>
        </w:rPr>
        <w:t>p</w:t>
      </w:r>
      <w:r w:rsidRPr="00F804D9">
        <w:rPr>
          <w:rFonts w:ascii="Arial" w:hAnsi="Arial" w:cs="Arial"/>
        </w:rPr>
        <w:t xml:space="preserve">rimeira </w:t>
      </w:r>
      <w:r w:rsidR="00F028B8" w:rsidRPr="00F804D9">
        <w:rPr>
          <w:rFonts w:ascii="Arial" w:hAnsi="Arial" w:cs="Arial"/>
        </w:rPr>
        <w:t>d</w:t>
      </w:r>
      <w:r w:rsidRPr="00F804D9">
        <w:rPr>
          <w:rFonts w:ascii="Arial" w:hAnsi="Arial" w:cs="Arial"/>
        </w:rPr>
        <w:t xml:space="preserve">ata de </w:t>
      </w:r>
      <w:r w:rsidR="00F028B8" w:rsidRPr="00F804D9">
        <w:rPr>
          <w:rFonts w:ascii="Arial" w:hAnsi="Arial" w:cs="Arial"/>
        </w:rPr>
        <w:t>i</w:t>
      </w:r>
      <w:r w:rsidRPr="00F804D9">
        <w:rPr>
          <w:rFonts w:ascii="Arial" w:hAnsi="Arial" w:cs="Arial"/>
        </w:rPr>
        <w:t xml:space="preserve">ntegralização ou da última </w:t>
      </w:r>
      <w:r w:rsidR="0052042C" w:rsidRPr="00F804D9">
        <w:rPr>
          <w:rFonts w:ascii="Arial" w:hAnsi="Arial" w:cs="Arial"/>
        </w:rPr>
        <w:t>D</w:t>
      </w:r>
      <w:r w:rsidRPr="00F804D9">
        <w:rPr>
          <w:rFonts w:ascii="Arial" w:hAnsi="Arial" w:cs="Arial"/>
        </w:rPr>
        <w:t xml:space="preserve">ata de </w:t>
      </w:r>
      <w:r w:rsidR="0052042C" w:rsidRPr="00F804D9">
        <w:rPr>
          <w:rFonts w:ascii="Arial" w:hAnsi="Arial" w:cs="Arial"/>
        </w:rPr>
        <w:t xml:space="preserve">Aniversário </w:t>
      </w:r>
      <w:r w:rsidR="00F028B8" w:rsidRPr="00F804D9">
        <w:rPr>
          <w:rFonts w:ascii="Arial" w:hAnsi="Arial" w:cs="Arial"/>
        </w:rPr>
        <w:t>das Debêntures</w:t>
      </w:r>
      <w:r w:rsidRPr="00F804D9">
        <w:rPr>
          <w:rFonts w:ascii="Arial" w:hAnsi="Arial" w:cs="Arial"/>
        </w:rPr>
        <w:t xml:space="preserve">, </w:t>
      </w:r>
      <w:r w:rsidR="002105AB" w:rsidRPr="00F804D9">
        <w:rPr>
          <w:rFonts w:ascii="Arial" w:hAnsi="Arial" w:cs="Arial"/>
        </w:rPr>
        <w:t>o que ocorrer por último</w:t>
      </w:r>
      <w:r w:rsidRPr="00F804D9">
        <w:rPr>
          <w:rFonts w:ascii="Arial" w:hAnsi="Arial" w:cs="Arial"/>
        </w:rPr>
        <w:t>, até a data de seu efetivo pagamento,</w:t>
      </w:r>
      <w:r w:rsidRPr="00F804D9" w:rsidDel="006127F7">
        <w:rPr>
          <w:rFonts w:ascii="Arial" w:hAnsi="Arial" w:cs="Arial"/>
        </w:rPr>
        <w:t xml:space="preserve"> </w:t>
      </w:r>
      <w:r w:rsidRPr="00F804D9">
        <w:rPr>
          <w:rFonts w:ascii="Arial" w:hAnsi="Arial" w:cs="Arial"/>
        </w:rPr>
        <w:t xml:space="preserve"> no prazo de até 2 (dois) Dias Úteis contados da data da declaração do vencimento antecipado mediante comunicação por escrito a ser enviada pel</w:t>
      </w:r>
      <w:r w:rsidR="00CD7DF9" w:rsidRPr="00F804D9">
        <w:rPr>
          <w:rFonts w:ascii="Arial" w:hAnsi="Arial" w:cs="Arial"/>
        </w:rPr>
        <w:t>os</w:t>
      </w:r>
      <w:r w:rsidRPr="00F804D9">
        <w:rPr>
          <w:rFonts w:ascii="Arial" w:hAnsi="Arial" w:cs="Arial"/>
        </w:rPr>
        <w:t xml:space="preserve"> Debenturista</w:t>
      </w:r>
      <w:r w:rsidR="00CD7DF9" w:rsidRPr="00F804D9">
        <w:rPr>
          <w:rFonts w:ascii="Arial" w:hAnsi="Arial" w:cs="Arial"/>
        </w:rPr>
        <w:t>s</w:t>
      </w:r>
      <w:r w:rsidR="00734A72" w:rsidRPr="00F804D9">
        <w:rPr>
          <w:rFonts w:ascii="Arial" w:hAnsi="Arial" w:cs="Arial"/>
        </w:rPr>
        <w:t xml:space="preserve"> e/ou pelo Agente Fiduciário</w:t>
      </w:r>
      <w:r w:rsidRPr="00F804D9">
        <w:rPr>
          <w:rFonts w:ascii="Arial" w:hAnsi="Arial" w:cs="Arial"/>
        </w:rPr>
        <w:t xml:space="preserve"> à Emissora, nos termos da cláusula 4.9 desta Escritura, sob pena de, em não o fazendo, ficar obrigada, ainda, ao pagamento dos encargos moratórios aplicáveis. </w:t>
      </w:r>
    </w:p>
    <w:p w14:paraId="72D97E20" w14:textId="6026C5B3" w:rsidR="00057F5A" w:rsidRDefault="00057F5A" w:rsidP="00057F5A">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imputados na seguinte ordem: (i) quaisquer valores devidos pela Emissora nos termos desta Escritura e/ou de qualquer dos demais Documentos da Operação (incluindo a remuneração e as despesas incorridas pelo Agente Fiduciário), que não sejam os valores a que se referem os itens (</w:t>
      </w:r>
      <w:proofErr w:type="spellStart"/>
      <w:r w:rsidRPr="00F804D9">
        <w:rPr>
          <w:rFonts w:ascii="Arial" w:hAnsi="Arial" w:cs="Arial"/>
        </w:rPr>
        <w:t>ii</w:t>
      </w:r>
      <w:proofErr w:type="spellEnd"/>
      <w:r w:rsidRPr="00F804D9">
        <w:rPr>
          <w:rFonts w:ascii="Arial" w:hAnsi="Arial" w:cs="Arial"/>
        </w:rPr>
        <w:t>) e (</w:t>
      </w:r>
      <w:proofErr w:type="spellStart"/>
      <w:r w:rsidRPr="00F804D9">
        <w:rPr>
          <w:rFonts w:ascii="Arial" w:hAnsi="Arial" w:cs="Arial"/>
        </w:rPr>
        <w:t>iii</w:t>
      </w:r>
      <w:proofErr w:type="spellEnd"/>
      <w:r w:rsidRPr="00F804D9">
        <w:rPr>
          <w:rFonts w:ascii="Arial" w:hAnsi="Arial" w:cs="Arial"/>
        </w:rPr>
        <w:t>) abaixo; (</w:t>
      </w:r>
      <w:proofErr w:type="spellStart"/>
      <w:r w:rsidRPr="00F804D9">
        <w:rPr>
          <w:rFonts w:ascii="Arial" w:hAnsi="Arial" w:cs="Arial"/>
        </w:rPr>
        <w:t>ii</w:t>
      </w:r>
      <w:proofErr w:type="spellEnd"/>
      <w:r w:rsidRPr="00F804D9">
        <w:rPr>
          <w:rFonts w:ascii="Arial" w:hAnsi="Arial" w:cs="Arial"/>
        </w:rPr>
        <w:t>) encargos moratórios aplicáveis e demais encargos devidos sob as obrigações decorrentes das Debêntures; (</w:t>
      </w:r>
      <w:proofErr w:type="spellStart"/>
      <w:r w:rsidRPr="00F804D9">
        <w:rPr>
          <w:rFonts w:ascii="Arial" w:hAnsi="Arial" w:cs="Arial"/>
        </w:rPr>
        <w:t>iii</w:t>
      </w:r>
      <w:proofErr w:type="spellEnd"/>
      <w:r w:rsidRPr="00F804D9">
        <w:rPr>
          <w:rFonts w:ascii="Arial" w:hAnsi="Arial" w:cs="Arial"/>
        </w:rPr>
        <w:t xml:space="preserve">) </w:t>
      </w:r>
      <w:r w:rsidR="00ED0D49" w:rsidRPr="00F804D9">
        <w:rPr>
          <w:rFonts w:ascii="Arial" w:hAnsi="Arial" w:cs="Arial"/>
        </w:rPr>
        <w:t>Juros Remuneratórios</w:t>
      </w:r>
      <w:r w:rsidR="00A51D8E" w:rsidRPr="00F804D9">
        <w:rPr>
          <w:rFonts w:ascii="Arial" w:hAnsi="Arial" w:cs="Arial"/>
        </w:rPr>
        <w:t xml:space="preserve"> </w:t>
      </w:r>
      <w:r w:rsidR="00F028B8" w:rsidRPr="00F804D9">
        <w:rPr>
          <w:rFonts w:ascii="Arial" w:hAnsi="Arial" w:cs="Arial"/>
        </w:rPr>
        <w:t>das Debêntures</w:t>
      </w:r>
      <w:r w:rsidRPr="00F804D9">
        <w:rPr>
          <w:rFonts w:ascii="Arial" w:hAnsi="Arial" w:cs="Arial"/>
        </w:rPr>
        <w:t xml:space="preserve"> </w:t>
      </w:r>
      <w:r w:rsidR="00482BA5" w:rsidRPr="00F804D9">
        <w:rPr>
          <w:rFonts w:ascii="Arial" w:hAnsi="Arial" w:cs="Arial"/>
        </w:rPr>
        <w:t xml:space="preserve">e Atualização Monetária </w:t>
      </w:r>
      <w:r w:rsidRPr="00F804D9">
        <w:rPr>
          <w:rFonts w:ascii="Arial" w:hAnsi="Arial" w:cs="Arial"/>
        </w:rPr>
        <w:t>aplicáveis; e (</w:t>
      </w:r>
      <w:proofErr w:type="spellStart"/>
      <w:r w:rsidRPr="00F804D9">
        <w:rPr>
          <w:rFonts w:ascii="Arial" w:hAnsi="Arial" w:cs="Arial"/>
        </w:rPr>
        <w:t>iv</w:t>
      </w:r>
      <w:proofErr w:type="spellEnd"/>
      <w:r w:rsidRPr="00F804D9">
        <w:rPr>
          <w:rFonts w:ascii="Arial" w:hAnsi="Arial" w:cs="Arial"/>
        </w:rPr>
        <w:t xml:space="preserve">) saldo devedor do Valor Nominal Unitário das Debêntures. A Emissora permanecerá responsável pelo saldo devedor das obrigações decorrentes das Debêntures e/ou de qualquer dos demais Documentos da Operação que não tiverem sido pagas, sem prejuízo dos acréscimos dos </w:t>
      </w:r>
      <w:r w:rsidR="00ED0D49" w:rsidRPr="00F804D9">
        <w:rPr>
          <w:rFonts w:ascii="Arial" w:hAnsi="Arial" w:cs="Arial"/>
        </w:rPr>
        <w:t>Juros Remuneratórios</w:t>
      </w:r>
      <w:r w:rsidR="00A51D8E" w:rsidRPr="00F804D9">
        <w:rPr>
          <w:rFonts w:ascii="Arial" w:hAnsi="Arial" w:cs="Arial"/>
        </w:rPr>
        <w:t xml:space="preserve"> </w:t>
      </w:r>
      <w:r w:rsidR="00F028B8" w:rsidRPr="00F804D9">
        <w:rPr>
          <w:rFonts w:ascii="Arial" w:hAnsi="Arial" w:cs="Arial"/>
        </w:rPr>
        <w:t xml:space="preserve">das Debêntures </w:t>
      </w:r>
      <w:r w:rsidR="00482BA5" w:rsidRPr="00F804D9">
        <w:rPr>
          <w:rFonts w:ascii="Arial" w:hAnsi="Arial" w:cs="Arial"/>
        </w:rPr>
        <w:t>e Atualização Monetária</w:t>
      </w:r>
      <w:r w:rsidRPr="00F804D9">
        <w:rPr>
          <w:rFonts w:ascii="Arial" w:hAnsi="Arial" w:cs="Arial"/>
        </w:rPr>
        <w:t xml:space="preserve"> aplicáveis, encargos moratórios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w:t>
      </w:r>
    </w:p>
    <w:p w14:paraId="4A7B4236" w14:textId="77777777" w:rsidR="00811323" w:rsidRPr="00F804D9" w:rsidRDefault="00811323" w:rsidP="00C43B19">
      <w:pPr>
        <w:widowControl w:val="0"/>
        <w:tabs>
          <w:tab w:val="left" w:pos="851"/>
        </w:tabs>
        <w:spacing w:after="240" w:line="320" w:lineRule="exact"/>
        <w:jc w:val="both"/>
        <w:rPr>
          <w:rFonts w:ascii="Arial" w:hAnsi="Arial" w:cs="Arial"/>
        </w:rPr>
      </w:pPr>
    </w:p>
    <w:p w14:paraId="1B1BC8CB" w14:textId="77777777" w:rsidR="009F01D6" w:rsidRPr="00F804D9" w:rsidRDefault="009F01D6" w:rsidP="009F01D6">
      <w:pPr>
        <w:pStyle w:val="PargrafodaLista"/>
        <w:widowControl w:val="0"/>
        <w:numPr>
          <w:ilvl w:val="0"/>
          <w:numId w:val="5"/>
        </w:numPr>
        <w:spacing w:after="240" w:line="320" w:lineRule="exact"/>
        <w:jc w:val="both"/>
        <w:outlineLvl w:val="0"/>
        <w:rPr>
          <w:rFonts w:ascii="Arial" w:hAnsi="Arial" w:cs="Arial"/>
          <w:b/>
          <w:smallCaps/>
        </w:rPr>
      </w:pPr>
      <w:r w:rsidRPr="00F804D9">
        <w:rPr>
          <w:rFonts w:ascii="Arial" w:hAnsi="Arial" w:cs="Arial"/>
          <w:b/>
          <w:smallCaps/>
        </w:rPr>
        <w:t>Do Agente Fiduciário</w:t>
      </w:r>
    </w:p>
    <w:p w14:paraId="678BFC71" w14:textId="10A44C7C" w:rsidR="009F01D6" w:rsidRPr="00F804D9" w:rsidRDefault="009F01D6" w:rsidP="009F01D6">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rPr>
        <w:t xml:space="preserve">A Emissora nomeia e constitui Agente Fiduciário da Emissão, a Oliveira </w:t>
      </w:r>
      <w:proofErr w:type="spellStart"/>
      <w:r w:rsidRPr="00F804D9">
        <w:rPr>
          <w:rFonts w:ascii="Arial" w:hAnsi="Arial" w:cs="Arial"/>
        </w:rPr>
        <w:t>Trust</w:t>
      </w:r>
      <w:proofErr w:type="spellEnd"/>
      <w:r w:rsidRPr="00F804D9">
        <w:rPr>
          <w:rFonts w:ascii="Arial" w:hAnsi="Arial" w:cs="Arial"/>
        </w:rPr>
        <w:t xml:space="preserve"> Distribuidora de Títulos e Valores Mobiliários S.A., qualificada no preâmbulo desta Escritura de Emissão, que, por meio deste ato, aceita a nomeação para, nos termos da lei e da presente Escritura de Emissão, representar os interesses da comunhão dos Debenturistas.</w:t>
      </w:r>
    </w:p>
    <w:p w14:paraId="00606155" w14:textId="77777777" w:rsidR="009F01D6" w:rsidRPr="00F804D9" w:rsidRDefault="009F01D6" w:rsidP="009F01D6">
      <w:pPr>
        <w:widowControl w:val="0"/>
        <w:numPr>
          <w:ilvl w:val="2"/>
          <w:numId w:val="5"/>
        </w:numPr>
        <w:tabs>
          <w:tab w:val="left" w:pos="851"/>
        </w:tabs>
        <w:spacing w:after="240" w:line="320" w:lineRule="exact"/>
        <w:ind w:left="0" w:firstLine="0"/>
        <w:jc w:val="both"/>
        <w:rPr>
          <w:rFonts w:ascii="Arial" w:hAnsi="Arial" w:cs="Arial"/>
        </w:rPr>
      </w:pPr>
      <w:r w:rsidRPr="00F804D9">
        <w:rPr>
          <w:rFonts w:ascii="Arial" w:hAnsi="Arial" w:cs="Arial"/>
          <w:kern w:val="20"/>
        </w:rPr>
        <w:t>O Agente Fiduciário</w:t>
      </w:r>
      <w:r w:rsidRPr="00F804D9">
        <w:rPr>
          <w:rFonts w:ascii="Arial" w:eastAsia="MS Mincho" w:hAnsi="Arial" w:cs="Arial"/>
          <w:color w:val="000000"/>
        </w:rPr>
        <w:t xml:space="preserve"> </w:t>
      </w:r>
      <w:r w:rsidRPr="00F804D9">
        <w:rPr>
          <w:rFonts w:ascii="Arial" w:hAnsi="Arial" w:cs="Arial"/>
          <w:kern w:val="20"/>
        </w:rPr>
        <w:t>declara, neste ato, sob as penas da lei:</w:t>
      </w:r>
    </w:p>
    <w:p w14:paraId="0C82AB09" w14:textId="77777777" w:rsidR="009F01D6" w:rsidRPr="00F804D9" w:rsidRDefault="009F01D6" w:rsidP="00016B09">
      <w:pPr>
        <w:pStyle w:val="alpha4"/>
        <w:numPr>
          <w:ilvl w:val="0"/>
          <w:numId w:val="24"/>
        </w:numPr>
        <w:ind w:left="851" w:firstLine="0"/>
        <w:rPr>
          <w:rFonts w:ascii="Arial" w:hAnsi="Arial" w:cs="Arial"/>
          <w:sz w:val="24"/>
          <w:szCs w:val="24"/>
        </w:rPr>
      </w:pPr>
      <w:r w:rsidRPr="00F804D9">
        <w:rPr>
          <w:rFonts w:ascii="Arial" w:hAnsi="Arial" w:cs="Arial"/>
          <w:sz w:val="24"/>
          <w:szCs w:val="24"/>
        </w:rPr>
        <w:lastRenderedPageBreak/>
        <w:t xml:space="preserve">que verificou a veracidade das informações contidas </w:t>
      </w:r>
      <w:proofErr w:type="spellStart"/>
      <w:r w:rsidRPr="00F804D9">
        <w:rPr>
          <w:rFonts w:ascii="Arial" w:hAnsi="Arial" w:cs="Arial"/>
          <w:sz w:val="24"/>
          <w:szCs w:val="24"/>
        </w:rPr>
        <w:t>nesta</w:t>
      </w:r>
      <w:proofErr w:type="spellEnd"/>
      <w:r w:rsidRPr="00F804D9">
        <w:rPr>
          <w:rFonts w:ascii="Arial" w:hAnsi="Arial" w:cs="Arial"/>
          <w:sz w:val="24"/>
          <w:szCs w:val="24"/>
        </w:rPr>
        <w:t xml:space="preserve"> Escritura, tendo diligenciado para que fossem sanadas as omissões, falhas, ou defeitos de que tenha tido conhecimento;</w:t>
      </w:r>
    </w:p>
    <w:p w14:paraId="0BE831BF" w14:textId="30168FFF" w:rsidR="009F01D6" w:rsidRPr="00F804D9" w:rsidRDefault="009F01D6" w:rsidP="00016B09">
      <w:pPr>
        <w:numPr>
          <w:ilvl w:val="0"/>
          <w:numId w:val="23"/>
        </w:numPr>
        <w:spacing w:after="140" w:line="290" w:lineRule="auto"/>
        <w:ind w:left="851" w:firstLine="0"/>
        <w:jc w:val="both"/>
        <w:rPr>
          <w:rFonts w:ascii="Arial" w:hAnsi="Arial" w:cs="Arial"/>
          <w:w w:val="0"/>
          <w:kern w:val="20"/>
        </w:rPr>
      </w:pPr>
      <w:r w:rsidRPr="00F804D9">
        <w:rPr>
          <w:rFonts w:ascii="Arial" w:hAnsi="Arial" w:cs="Arial"/>
          <w:w w:val="0"/>
          <w:kern w:val="20"/>
        </w:rPr>
        <w:t xml:space="preserve">não ter nenhum impedimento legal, conforme parágrafo 3º do artigo 66 da Lei das Sociedades por Ações e o artigo 6º da </w:t>
      </w:r>
      <w:r w:rsidR="00160534" w:rsidRPr="00F804D9">
        <w:rPr>
          <w:rFonts w:ascii="Arial" w:hAnsi="Arial" w:cs="Arial"/>
          <w:w w:val="0"/>
          <w:kern w:val="20"/>
        </w:rPr>
        <w:t>Instrução CVM nº 583, de 20 de dezembro de 2016, conforme alterada (“</w:t>
      </w:r>
      <w:r w:rsidR="00160534" w:rsidRPr="00F804D9">
        <w:rPr>
          <w:rFonts w:ascii="Arial" w:hAnsi="Arial" w:cs="Arial"/>
          <w:kern w:val="20"/>
          <w:u w:val="single"/>
        </w:rPr>
        <w:t>Instrução CVM 583</w:t>
      </w:r>
      <w:r w:rsidR="00160534" w:rsidRPr="00F804D9">
        <w:rPr>
          <w:rFonts w:ascii="Arial" w:hAnsi="Arial" w:cs="Arial"/>
          <w:kern w:val="20"/>
        </w:rPr>
        <w:t>”)</w:t>
      </w:r>
      <w:r w:rsidRPr="00F804D9">
        <w:rPr>
          <w:rFonts w:ascii="Arial" w:hAnsi="Arial" w:cs="Arial"/>
          <w:w w:val="0"/>
          <w:kern w:val="20"/>
        </w:rPr>
        <w:t>, para exercer a função que lhe é conferida;</w:t>
      </w:r>
      <w:r w:rsidR="00BA660F" w:rsidRPr="00F804D9">
        <w:rPr>
          <w:rFonts w:ascii="Arial" w:hAnsi="Arial" w:cs="Arial"/>
          <w:w w:val="0"/>
          <w:kern w:val="20"/>
        </w:rPr>
        <w:t xml:space="preserve"> </w:t>
      </w:r>
    </w:p>
    <w:p w14:paraId="65C91416" w14:textId="77777777" w:rsidR="009F01D6" w:rsidRPr="00F804D9" w:rsidRDefault="009F01D6" w:rsidP="00016B09">
      <w:pPr>
        <w:numPr>
          <w:ilvl w:val="0"/>
          <w:numId w:val="23"/>
        </w:numPr>
        <w:spacing w:after="140" w:line="290" w:lineRule="auto"/>
        <w:ind w:left="851" w:firstLine="0"/>
        <w:jc w:val="both"/>
        <w:rPr>
          <w:rFonts w:ascii="Arial" w:hAnsi="Arial" w:cs="Arial"/>
          <w:w w:val="0"/>
          <w:kern w:val="20"/>
        </w:rPr>
      </w:pPr>
      <w:r w:rsidRPr="00F804D9">
        <w:rPr>
          <w:rFonts w:ascii="Arial" w:hAnsi="Arial" w:cs="Arial"/>
          <w:w w:val="0"/>
          <w:kern w:val="20"/>
        </w:rPr>
        <w:t>aceitar a função que lhe é conferida, assumindo integralmente os deveres e atribuições previstos na legislação específica e nesta Escritura;</w:t>
      </w:r>
    </w:p>
    <w:p w14:paraId="6E148B46" w14:textId="77777777" w:rsidR="009F01D6" w:rsidRPr="00F804D9" w:rsidRDefault="009F01D6" w:rsidP="00016B09">
      <w:pPr>
        <w:numPr>
          <w:ilvl w:val="0"/>
          <w:numId w:val="23"/>
        </w:numPr>
        <w:spacing w:after="140" w:line="290" w:lineRule="auto"/>
        <w:ind w:left="851" w:firstLine="0"/>
        <w:jc w:val="both"/>
        <w:rPr>
          <w:rFonts w:ascii="Arial" w:hAnsi="Arial" w:cs="Arial"/>
          <w:w w:val="0"/>
          <w:kern w:val="20"/>
        </w:rPr>
      </w:pPr>
      <w:r w:rsidRPr="00F804D9">
        <w:rPr>
          <w:rFonts w:ascii="Arial" w:hAnsi="Arial" w:cs="Arial"/>
          <w:w w:val="0"/>
          <w:kern w:val="20"/>
        </w:rPr>
        <w:t>aceitar integralmente a presente Escritura, todas as suas cláusulas e condições;</w:t>
      </w:r>
    </w:p>
    <w:p w14:paraId="252FFC56" w14:textId="77777777" w:rsidR="009F01D6" w:rsidRPr="00F804D9" w:rsidRDefault="009F01D6" w:rsidP="00016B09">
      <w:pPr>
        <w:numPr>
          <w:ilvl w:val="0"/>
          <w:numId w:val="23"/>
        </w:numPr>
        <w:spacing w:after="140" w:line="290" w:lineRule="auto"/>
        <w:ind w:left="851" w:firstLine="0"/>
        <w:jc w:val="both"/>
        <w:rPr>
          <w:rFonts w:ascii="Arial" w:hAnsi="Arial" w:cs="Arial"/>
          <w:w w:val="0"/>
          <w:kern w:val="20"/>
        </w:rPr>
      </w:pPr>
      <w:r w:rsidRPr="00F804D9">
        <w:rPr>
          <w:rFonts w:ascii="Arial" w:hAnsi="Arial" w:cs="Arial"/>
          <w:w w:val="0"/>
          <w:kern w:val="20"/>
        </w:rPr>
        <w:t>não ter nenhuma ligação com a Emissora que o impeça de exercer suas funções;</w:t>
      </w:r>
    </w:p>
    <w:p w14:paraId="3CF0251E" w14:textId="77777777" w:rsidR="009F01D6" w:rsidRPr="00F804D9" w:rsidRDefault="009F01D6" w:rsidP="00016B09">
      <w:pPr>
        <w:numPr>
          <w:ilvl w:val="0"/>
          <w:numId w:val="23"/>
        </w:numPr>
        <w:spacing w:after="140" w:line="290" w:lineRule="auto"/>
        <w:ind w:left="851" w:firstLine="0"/>
        <w:jc w:val="both"/>
        <w:rPr>
          <w:rFonts w:ascii="Arial" w:hAnsi="Arial" w:cs="Arial"/>
          <w:w w:val="0"/>
          <w:kern w:val="20"/>
        </w:rPr>
      </w:pPr>
      <w:r w:rsidRPr="00F804D9">
        <w:rPr>
          <w:rFonts w:ascii="Arial" w:hAnsi="Arial" w:cs="Arial"/>
          <w:w w:val="0"/>
          <w:kern w:val="20"/>
        </w:rPr>
        <w:t>estar ciente da Circular nº 1.832, de 31 de outubro de 1990, do Banco Central do Brasil;</w:t>
      </w:r>
    </w:p>
    <w:p w14:paraId="63CCBA60" w14:textId="77777777" w:rsidR="009F01D6" w:rsidRPr="00F804D9" w:rsidRDefault="009F01D6" w:rsidP="00016B09">
      <w:pPr>
        <w:numPr>
          <w:ilvl w:val="0"/>
          <w:numId w:val="23"/>
        </w:numPr>
        <w:spacing w:after="140" w:line="290" w:lineRule="auto"/>
        <w:ind w:left="851" w:firstLine="0"/>
        <w:jc w:val="both"/>
        <w:rPr>
          <w:rFonts w:ascii="Arial" w:hAnsi="Arial" w:cs="Arial"/>
          <w:w w:val="0"/>
          <w:kern w:val="20"/>
        </w:rPr>
      </w:pPr>
      <w:r w:rsidRPr="00F804D9">
        <w:rPr>
          <w:rFonts w:ascii="Arial" w:hAnsi="Arial" w:cs="Arial"/>
          <w:w w:val="0"/>
          <w:kern w:val="20"/>
        </w:rPr>
        <w:t>estar devidamente autorizado a celebrar esta Escritura e a cumprir com suas obrigações aqui previstas, tendo sido satisfeitos todos os requisitos legais e estatutários necessários para tanto;</w:t>
      </w:r>
    </w:p>
    <w:p w14:paraId="4016E3D8" w14:textId="77777777" w:rsidR="009F01D6" w:rsidRPr="00F804D9" w:rsidRDefault="009F01D6" w:rsidP="00016B09">
      <w:pPr>
        <w:numPr>
          <w:ilvl w:val="0"/>
          <w:numId w:val="23"/>
        </w:numPr>
        <w:spacing w:after="140" w:line="290" w:lineRule="auto"/>
        <w:ind w:left="851" w:firstLine="0"/>
        <w:jc w:val="both"/>
        <w:rPr>
          <w:rFonts w:ascii="Arial" w:hAnsi="Arial" w:cs="Arial"/>
          <w:w w:val="0"/>
          <w:kern w:val="20"/>
        </w:rPr>
      </w:pPr>
      <w:r w:rsidRPr="00F804D9">
        <w:rPr>
          <w:rFonts w:ascii="Arial" w:hAnsi="Arial" w:cs="Arial"/>
          <w:kern w:val="20"/>
        </w:rPr>
        <w:t xml:space="preserve">não se encontrar em nenhuma das situações de conflito de interesse previstas no artigo </w:t>
      </w:r>
      <w:r w:rsidRPr="00F804D9">
        <w:rPr>
          <w:rFonts w:ascii="Arial" w:hAnsi="Arial" w:cs="Arial"/>
          <w:w w:val="0"/>
          <w:kern w:val="20"/>
        </w:rPr>
        <w:t>6º</w:t>
      </w:r>
      <w:r w:rsidRPr="00F804D9">
        <w:rPr>
          <w:rFonts w:ascii="Arial" w:hAnsi="Arial" w:cs="Arial"/>
          <w:kern w:val="20"/>
        </w:rPr>
        <w:t xml:space="preserve"> da Instrução CVM 583; </w:t>
      </w:r>
    </w:p>
    <w:p w14:paraId="492FAFAF" w14:textId="77777777" w:rsidR="009F01D6" w:rsidRPr="00F804D9" w:rsidRDefault="009F01D6" w:rsidP="00016B09">
      <w:pPr>
        <w:numPr>
          <w:ilvl w:val="0"/>
          <w:numId w:val="23"/>
        </w:numPr>
        <w:tabs>
          <w:tab w:val="num" w:pos="709"/>
        </w:tabs>
        <w:spacing w:after="140" w:line="290" w:lineRule="auto"/>
        <w:ind w:left="851" w:firstLine="0"/>
        <w:jc w:val="both"/>
        <w:rPr>
          <w:rFonts w:ascii="Arial" w:hAnsi="Arial" w:cs="Arial"/>
          <w:w w:val="0"/>
          <w:kern w:val="20"/>
        </w:rPr>
      </w:pPr>
      <w:r w:rsidRPr="00F804D9">
        <w:rPr>
          <w:rFonts w:ascii="Arial" w:hAnsi="Arial" w:cs="Arial"/>
          <w:kern w:val="20"/>
        </w:rPr>
        <w:t xml:space="preserve">estar devidamente qualificado a exercer as atividades de agente fiduciário, nos termos da regulamentação aplicável vigente; </w:t>
      </w:r>
    </w:p>
    <w:p w14:paraId="45739AB9" w14:textId="77777777" w:rsidR="009F01D6" w:rsidRPr="00F804D9" w:rsidRDefault="009F01D6" w:rsidP="00016B09">
      <w:pPr>
        <w:numPr>
          <w:ilvl w:val="0"/>
          <w:numId w:val="23"/>
        </w:numPr>
        <w:tabs>
          <w:tab w:val="num" w:pos="709"/>
        </w:tabs>
        <w:spacing w:after="140" w:line="290" w:lineRule="auto"/>
        <w:ind w:left="851" w:firstLine="0"/>
        <w:jc w:val="both"/>
        <w:rPr>
          <w:rFonts w:ascii="Arial" w:hAnsi="Arial" w:cs="Arial"/>
          <w:kern w:val="20"/>
        </w:rPr>
      </w:pPr>
      <w:r w:rsidRPr="00F804D9">
        <w:rPr>
          <w:rFonts w:ascii="Arial" w:hAnsi="Arial" w:cs="Arial"/>
          <w:kern w:val="20"/>
        </w:rPr>
        <w:t xml:space="preserve">que esta Escritura constitui uma obrigação legal, válida, vinculativa e eficaz do Agente Fiduciário, exequível de acordo com os seus termos e condições; </w:t>
      </w:r>
    </w:p>
    <w:p w14:paraId="7F03965A" w14:textId="77777777" w:rsidR="009F01D6" w:rsidRPr="00F804D9" w:rsidRDefault="009F01D6" w:rsidP="00016B09">
      <w:pPr>
        <w:numPr>
          <w:ilvl w:val="0"/>
          <w:numId w:val="23"/>
        </w:numPr>
        <w:tabs>
          <w:tab w:val="num" w:pos="709"/>
        </w:tabs>
        <w:spacing w:after="140" w:line="290" w:lineRule="auto"/>
        <w:ind w:left="851" w:firstLine="0"/>
        <w:jc w:val="both"/>
        <w:rPr>
          <w:rFonts w:ascii="Arial" w:hAnsi="Arial" w:cs="Arial"/>
          <w:w w:val="0"/>
          <w:kern w:val="20"/>
        </w:rPr>
      </w:pPr>
      <w:r w:rsidRPr="00F804D9">
        <w:rPr>
          <w:rFonts w:ascii="Arial" w:hAnsi="Arial" w:cs="Arial"/>
          <w:w w:val="0"/>
          <w:kern w:val="20"/>
        </w:rPr>
        <w:t>que a celebração desta Escritura e o cumprimento de suas obrigações aqui previstas não infringem qualquer obrigação anteriormente assumida pelo Agente Fiduciário; e</w:t>
      </w:r>
    </w:p>
    <w:p w14:paraId="47ABF128" w14:textId="3C0D1BB5" w:rsidR="009F01D6" w:rsidRPr="00F804D9" w:rsidRDefault="009F01D6" w:rsidP="00016B09">
      <w:pPr>
        <w:numPr>
          <w:ilvl w:val="0"/>
          <w:numId w:val="23"/>
        </w:numPr>
        <w:tabs>
          <w:tab w:val="num" w:pos="709"/>
        </w:tabs>
        <w:spacing w:after="140" w:line="290" w:lineRule="auto"/>
        <w:ind w:left="851" w:firstLine="0"/>
        <w:jc w:val="both"/>
        <w:rPr>
          <w:rFonts w:ascii="Arial" w:hAnsi="Arial" w:cs="Arial"/>
          <w:w w:val="0"/>
        </w:rPr>
      </w:pPr>
      <w:r w:rsidRPr="00F804D9">
        <w:rPr>
          <w:rFonts w:ascii="Arial" w:hAnsi="Arial" w:cs="Arial"/>
        </w:rPr>
        <w:t xml:space="preserve">na data de assinatura da presente Escritura, conforme </w:t>
      </w:r>
      <w:commentRangeStart w:id="73"/>
      <w:r w:rsidRPr="00F804D9">
        <w:rPr>
          <w:rFonts w:ascii="Arial" w:hAnsi="Arial" w:cs="Arial"/>
        </w:rPr>
        <w:t xml:space="preserve">organograma </w:t>
      </w:r>
      <w:commentRangeEnd w:id="73"/>
      <w:r w:rsidR="005215EC">
        <w:rPr>
          <w:rStyle w:val="Refdecomentrio"/>
        </w:rPr>
        <w:commentReference w:id="73"/>
      </w:r>
      <w:r w:rsidRPr="00F804D9">
        <w:rPr>
          <w:rFonts w:ascii="Arial" w:hAnsi="Arial" w:cs="Arial"/>
        </w:rPr>
        <w:t>encaminhado pela Emissora, o Agente Fiduciário identificou que inexistem outras emissões de debêntures, públicas ou privadas, realizadas pela própria Emissora e/ou por sociedade coligada, controlada, controladora ou integrante do mesmo grupo da Emissora em que atue como agente fiduciário</w:t>
      </w:r>
      <w:r w:rsidR="00016B09" w:rsidRPr="00F804D9">
        <w:rPr>
          <w:rFonts w:ascii="Arial" w:hAnsi="Arial" w:cs="Arial"/>
        </w:rPr>
        <w:t>.</w:t>
      </w:r>
    </w:p>
    <w:p w14:paraId="2A4F6C1E"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rPr>
        <w:t xml:space="preserve">O Agente Fiduciário exercerá suas funções a partir da data de assinatura </w:t>
      </w:r>
      <w:r w:rsidRPr="00F804D9">
        <w:rPr>
          <w:rFonts w:ascii="Arial" w:hAnsi="Arial" w:cs="Arial"/>
        </w:rPr>
        <w:lastRenderedPageBreak/>
        <w:t>desta Escritura, devendo permanecer no exercício de suas funções até a Data de Vencimento ou até sua efetiva substituição ou, caso ainda restem obrigações inadimplidas da Emissora nos termos desta Escritura de Emissão após a Data de Vencimento, até que todas as obrigações da Emissora nos termos desta Escritura de Emissão sejam integralmente cumpridas.</w:t>
      </w:r>
    </w:p>
    <w:p w14:paraId="43F3738B" w14:textId="77777777" w:rsidR="009F01D6" w:rsidRPr="00F804D9" w:rsidRDefault="009F01D6" w:rsidP="009F01D6">
      <w:pPr>
        <w:pStyle w:val="PargrafodaLista"/>
        <w:widowControl w:val="0"/>
        <w:spacing w:after="240" w:line="320" w:lineRule="exact"/>
        <w:ind w:left="0"/>
        <w:jc w:val="both"/>
        <w:outlineLvl w:val="0"/>
        <w:rPr>
          <w:rFonts w:ascii="Arial" w:hAnsi="Arial" w:cs="Arial"/>
        </w:rPr>
      </w:pPr>
    </w:p>
    <w:p w14:paraId="5B0DA0B4" w14:textId="6DB0CCE4" w:rsidR="009F01D6" w:rsidRPr="009A62B8" w:rsidRDefault="009F01D6" w:rsidP="00A04887">
      <w:pPr>
        <w:pStyle w:val="PargrafodaLista"/>
        <w:widowControl w:val="0"/>
        <w:numPr>
          <w:ilvl w:val="2"/>
          <w:numId w:val="5"/>
        </w:numPr>
        <w:spacing w:after="240" w:line="320" w:lineRule="exact"/>
        <w:ind w:left="0" w:firstLine="0"/>
        <w:jc w:val="both"/>
        <w:outlineLvl w:val="0"/>
        <w:rPr>
          <w:rFonts w:ascii="Arial" w:hAnsi="Arial" w:cs="Arial"/>
        </w:rPr>
      </w:pPr>
      <w:r w:rsidRPr="009A62B8">
        <w:rPr>
          <w:rFonts w:ascii="Arial" w:hAnsi="Arial" w:cs="Arial"/>
        </w:rPr>
        <w:t xml:space="preserve">À título de remuneração pelos serviços prestados pelo Agente Fiduciário serão devidas parcelas anuais de R$ 18.000,00 (dezoito mil reais), sendo que o primeiro pagamento deverá ser realizado em até 05 (cinco) dias corridos da data de </w:t>
      </w:r>
      <w:r w:rsidR="007819B9" w:rsidRPr="009A62B8">
        <w:rPr>
          <w:rFonts w:ascii="Arial" w:hAnsi="Arial" w:cs="Arial"/>
        </w:rPr>
        <w:t>assinatura dos documentos da operação</w:t>
      </w:r>
      <w:r w:rsidRPr="009A62B8">
        <w:rPr>
          <w:rFonts w:ascii="Arial" w:hAnsi="Arial" w:cs="Arial"/>
        </w:rPr>
        <w:t>, e as demais parcelas serão devidas nas mesmas datas dos anos subsequentes. Tais pagamentos serão devidos até a liquidação integral das Debêntures, caso estas não sejam quitadas na data de seu vencimento.</w:t>
      </w:r>
      <w:r w:rsidR="00400CC6" w:rsidRPr="009A62B8">
        <w:rPr>
          <w:rFonts w:ascii="Arial" w:hAnsi="Arial" w:cs="Arial"/>
        </w:rPr>
        <w:t xml:space="preserve"> </w:t>
      </w:r>
    </w:p>
    <w:p w14:paraId="1433C807" w14:textId="03DB8FA1" w:rsidR="00742512" w:rsidRPr="00F804D9" w:rsidRDefault="009F01D6" w:rsidP="00823467">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operação não venha a se efetivar</w:t>
      </w:r>
      <w:r w:rsidR="00FF7EAB" w:rsidRPr="00F804D9">
        <w:rPr>
          <w:rFonts w:ascii="Arial" w:hAnsi="Arial" w:cs="Arial"/>
        </w:rPr>
        <w:t>, limitado ao valor total de R$ 18.000,00 (dezoito mil reais)</w:t>
      </w:r>
      <w:r w:rsidR="00F774CA" w:rsidRPr="00F804D9">
        <w:rPr>
          <w:rFonts w:ascii="Arial" w:hAnsi="Arial" w:cs="Arial"/>
        </w:rPr>
        <w:t xml:space="preserve"> valor este somente aplicável para o caso de não efetivação da estruturação da operação</w:t>
      </w:r>
      <w:r w:rsidRPr="00F804D9">
        <w:rPr>
          <w:rFonts w:ascii="Arial" w:hAnsi="Arial" w:cs="Arial"/>
        </w:rPr>
        <w:t>; (</w:t>
      </w:r>
      <w:proofErr w:type="spellStart"/>
      <w:r w:rsidRPr="00F804D9">
        <w:rPr>
          <w:rFonts w:ascii="Arial" w:hAnsi="Arial" w:cs="Arial"/>
        </w:rPr>
        <w:t>ii</w:t>
      </w:r>
      <w:proofErr w:type="spellEnd"/>
      <w:r w:rsidRPr="00F804D9">
        <w:rPr>
          <w:rFonts w:ascii="Arial" w:hAnsi="Arial" w:cs="Arial"/>
        </w:rPr>
        <w:t>) execução das garantia, conforme o caso; (</w:t>
      </w:r>
      <w:proofErr w:type="spellStart"/>
      <w:r w:rsidRPr="00F804D9">
        <w:rPr>
          <w:rFonts w:ascii="Arial" w:hAnsi="Arial" w:cs="Arial"/>
        </w:rPr>
        <w:t>iii</w:t>
      </w:r>
      <w:proofErr w:type="spellEnd"/>
      <w:r w:rsidRPr="00F804D9">
        <w:rPr>
          <w:rFonts w:ascii="Arial" w:hAnsi="Arial" w:cs="Arial"/>
        </w:rPr>
        <w:t>) participação em reuniões formais ou virtuais com a Emissora e/ou com Debenturistas; e (</w:t>
      </w:r>
      <w:proofErr w:type="spellStart"/>
      <w:r w:rsidRPr="00F804D9">
        <w:rPr>
          <w:rFonts w:ascii="Arial" w:hAnsi="Arial" w:cs="Arial"/>
        </w:rPr>
        <w:t>iv</w:t>
      </w:r>
      <w:proofErr w:type="spellEnd"/>
      <w:r w:rsidRPr="00F804D9">
        <w:rPr>
          <w:rFonts w:ascii="Arial" w:hAnsi="Arial" w:cs="Arial"/>
        </w:rPr>
        <w:t xml:space="preserve">) implementação das consequentes decisões tomadas em tais eventos, pagas 5 (cinco) dias após comprovação da entrega, pelo Agente Fiduciário, de "relatório de horas" à Emissora. Entende-se por reestruturação das Debêntures os eventos relacionados </w:t>
      </w:r>
      <w:r w:rsidR="00D64F67" w:rsidRPr="00F804D9">
        <w:rPr>
          <w:rFonts w:ascii="Arial" w:hAnsi="Arial" w:cs="Arial"/>
        </w:rPr>
        <w:t xml:space="preserve">à </w:t>
      </w:r>
      <w:r w:rsidRPr="00F804D9">
        <w:rPr>
          <w:rFonts w:ascii="Arial" w:hAnsi="Arial" w:cs="Arial"/>
        </w:rPr>
        <w:t>alteração (i) das garantias, conforme o caso; (</w:t>
      </w:r>
      <w:proofErr w:type="spellStart"/>
      <w:r w:rsidRPr="00F804D9">
        <w:rPr>
          <w:rFonts w:ascii="Arial" w:hAnsi="Arial" w:cs="Arial"/>
        </w:rPr>
        <w:t>ii</w:t>
      </w:r>
      <w:proofErr w:type="spellEnd"/>
      <w:r w:rsidRPr="00F804D9">
        <w:rPr>
          <w:rFonts w:ascii="Arial" w:hAnsi="Arial" w:cs="Arial"/>
        </w:rPr>
        <w:t>) prazos de pagamento e (</w:t>
      </w:r>
      <w:proofErr w:type="spellStart"/>
      <w:r w:rsidRPr="00F804D9">
        <w:rPr>
          <w:rFonts w:ascii="Arial" w:hAnsi="Arial" w:cs="Arial"/>
        </w:rPr>
        <w:t>iii</w:t>
      </w:r>
      <w:proofErr w:type="spellEnd"/>
      <w:r w:rsidRPr="00F804D9">
        <w:rPr>
          <w:rFonts w:ascii="Arial" w:hAnsi="Arial" w:cs="Arial"/>
        </w:rPr>
        <w:t>) condições relacionadas ao vencimento antecipado. Os eventos relacionados a amortização das Debêntures não são considerados reestruturação das Debênture.</w:t>
      </w:r>
      <w:r w:rsidR="00742512" w:rsidRPr="00F804D9">
        <w:rPr>
          <w:rFonts w:ascii="Arial" w:hAnsi="Arial" w:cs="Arial"/>
        </w:rPr>
        <w:t xml:space="preserve"> </w:t>
      </w:r>
    </w:p>
    <w:p w14:paraId="1921D1D5" w14:textId="77777777" w:rsidR="007928BE" w:rsidRPr="00F804D9" w:rsidRDefault="007928BE" w:rsidP="007928BE">
      <w:pPr>
        <w:pStyle w:val="PargrafodaLista"/>
        <w:widowControl w:val="0"/>
        <w:spacing w:after="240" w:line="320" w:lineRule="exact"/>
        <w:ind w:left="0"/>
        <w:jc w:val="both"/>
        <w:outlineLvl w:val="0"/>
        <w:rPr>
          <w:rFonts w:ascii="Arial" w:hAnsi="Arial" w:cs="Arial"/>
        </w:rPr>
      </w:pPr>
    </w:p>
    <w:p w14:paraId="50248034" w14:textId="38FAB800"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 xml:space="preserve">No caso de celebração de aditamentos </w:t>
      </w:r>
      <w:r w:rsidR="00D64F67" w:rsidRPr="00F804D9">
        <w:rPr>
          <w:rFonts w:ascii="Arial" w:hAnsi="Arial" w:cs="Arial"/>
        </w:rPr>
        <w:t>à Escritura de Emissão</w:t>
      </w:r>
      <w:r w:rsidRPr="00F804D9">
        <w:rPr>
          <w:rFonts w:ascii="Arial" w:hAnsi="Arial" w:cs="Arial"/>
        </w:rPr>
        <w:t xml:space="preserve"> bem como</w:t>
      </w:r>
      <w:r w:rsidR="00D64F67" w:rsidRPr="00F804D9">
        <w:rPr>
          <w:rFonts w:ascii="Arial" w:hAnsi="Arial" w:cs="Arial"/>
        </w:rPr>
        <w:t xml:space="preserve"> em trabalhos que envolvam</w:t>
      </w:r>
      <w:r w:rsidRPr="00F804D9">
        <w:rPr>
          <w:rFonts w:ascii="Arial" w:hAnsi="Arial" w:cs="Arial"/>
        </w:rPr>
        <w:t xml:space="preserve"> horas externas ao escritório do Agente Fiduciário, serão cobradas, adicionalmente, o valor de R$ 500,00 (quinhentos reais) por hora-homem de trabalho dedicado a tais alterações/serviços.</w:t>
      </w:r>
    </w:p>
    <w:p w14:paraId="23573AB0" w14:textId="77777777" w:rsidR="009F01D6" w:rsidRPr="00F804D9" w:rsidRDefault="009F01D6" w:rsidP="009F01D6">
      <w:pPr>
        <w:pStyle w:val="PargrafodaLista"/>
        <w:widowControl w:val="0"/>
        <w:spacing w:after="240" w:line="320" w:lineRule="exact"/>
        <w:ind w:left="0"/>
        <w:jc w:val="both"/>
        <w:outlineLvl w:val="0"/>
        <w:rPr>
          <w:rFonts w:ascii="Arial" w:hAnsi="Arial" w:cs="Arial"/>
        </w:rPr>
      </w:pPr>
    </w:p>
    <w:p w14:paraId="647325B6"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Os impostos 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p>
    <w:p w14:paraId="307AA4AA" w14:textId="77777777" w:rsidR="009F01D6" w:rsidRPr="00F804D9" w:rsidRDefault="009F01D6" w:rsidP="009F01D6">
      <w:pPr>
        <w:pStyle w:val="PargrafodaLista"/>
        <w:widowControl w:val="0"/>
        <w:spacing w:after="240" w:line="320" w:lineRule="exact"/>
        <w:ind w:left="0"/>
        <w:jc w:val="both"/>
        <w:outlineLvl w:val="0"/>
        <w:rPr>
          <w:rFonts w:ascii="Arial" w:hAnsi="Arial" w:cs="Arial"/>
        </w:rPr>
      </w:pPr>
    </w:p>
    <w:p w14:paraId="6C0BD6A9"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lastRenderedPageBreak/>
        <w:t>Os serviços do Agente Fiduciário previstos nesta proposta são aqueles descritos na Instrução CVM nº 583 e Lei 6.404/76.</w:t>
      </w:r>
    </w:p>
    <w:p w14:paraId="1D37077C" w14:textId="77777777" w:rsidR="009F01D6" w:rsidRPr="00F804D9" w:rsidRDefault="009F01D6" w:rsidP="009F01D6">
      <w:pPr>
        <w:pStyle w:val="PargrafodaLista"/>
        <w:widowControl w:val="0"/>
        <w:spacing w:after="240" w:line="320" w:lineRule="exact"/>
        <w:ind w:left="0"/>
        <w:jc w:val="both"/>
        <w:outlineLvl w:val="0"/>
        <w:rPr>
          <w:rFonts w:ascii="Arial" w:hAnsi="Arial" w:cs="Arial"/>
        </w:rPr>
      </w:pPr>
    </w:p>
    <w:p w14:paraId="6326DDB6" w14:textId="0571A3FB"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 xml:space="preserve">A remuneração não inclui as despesas com viagens, estadias, transporte e publicação necessárias ao exercício </w:t>
      </w:r>
      <w:r w:rsidR="00D64F67" w:rsidRPr="00F804D9">
        <w:rPr>
          <w:rFonts w:ascii="Arial" w:hAnsi="Arial" w:cs="Arial"/>
        </w:rPr>
        <w:t>da</w:t>
      </w:r>
      <w:r w:rsidRPr="00F804D9">
        <w:rPr>
          <w:rFonts w:ascii="Arial" w:hAnsi="Arial" w:cs="Arial"/>
        </w:rPr>
        <w:t xml:space="preserve"> função</w:t>
      </w:r>
      <w:r w:rsidR="00D64F67" w:rsidRPr="00F804D9">
        <w:rPr>
          <w:rFonts w:ascii="Arial" w:hAnsi="Arial" w:cs="Arial"/>
        </w:rPr>
        <w:t xml:space="preserve"> do Agente Fiduciário</w:t>
      </w:r>
      <w:r w:rsidRPr="00F804D9">
        <w:rPr>
          <w:rFonts w:ascii="Arial" w:hAnsi="Arial" w:cs="Arial"/>
        </w:rPr>
        <w:t xml:space="preserve">, durante ou após a implantação do serviço, a serem cobertas pela Emissora, após prévia aprovação. Não estão incluídas igualmente, e serão arcadas pela Emissora, despesas </w:t>
      </w:r>
      <w:r w:rsidR="00D64F67" w:rsidRPr="00F804D9">
        <w:rPr>
          <w:rFonts w:ascii="Arial" w:hAnsi="Arial" w:cs="Arial"/>
        </w:rPr>
        <w:t xml:space="preserve">razoável e comprovadamente incorridas </w:t>
      </w:r>
      <w:r w:rsidRPr="00F804D9">
        <w:rPr>
          <w:rFonts w:ascii="Arial" w:hAnsi="Arial" w:cs="Arial"/>
        </w:rPr>
        <w:t>com especialistas, tais como auditoria nas garantias</w:t>
      </w:r>
      <w:r w:rsidR="00016B09" w:rsidRPr="00F804D9">
        <w:rPr>
          <w:rFonts w:ascii="Arial" w:hAnsi="Arial" w:cs="Arial"/>
        </w:rPr>
        <w:t>,</w:t>
      </w:r>
      <w:r w:rsidRPr="00F804D9">
        <w:rPr>
          <w:rFonts w:ascii="Arial" w:hAnsi="Arial" w:cs="Arial"/>
        </w:rPr>
        <w:t xml:space="preserve"> conforme o caso</w:t>
      </w:r>
      <w:r w:rsidR="00016B09" w:rsidRPr="00F804D9">
        <w:rPr>
          <w:rFonts w:ascii="Arial" w:hAnsi="Arial" w:cs="Arial"/>
        </w:rPr>
        <w:t>,</w:t>
      </w:r>
      <w:r w:rsidR="00A51D8E" w:rsidRPr="00F804D9">
        <w:rPr>
          <w:rFonts w:ascii="Arial" w:hAnsi="Arial" w:cs="Arial"/>
        </w:rPr>
        <w:t xml:space="preserve"> </w:t>
      </w:r>
      <w:r w:rsidRPr="00F804D9">
        <w:rPr>
          <w:rFonts w:ascii="Arial" w:hAnsi="Arial" w:cs="Arial"/>
        </w:rPr>
        <w:t xml:space="preserve">concedidas </w:t>
      </w:r>
      <w:r w:rsidR="00C11883" w:rsidRPr="00F804D9">
        <w:rPr>
          <w:rFonts w:ascii="Arial" w:hAnsi="Arial" w:cs="Arial"/>
        </w:rPr>
        <w:t>às Debêntures</w:t>
      </w:r>
      <w:r w:rsidRPr="00F804D9">
        <w:rPr>
          <w:rFonts w:ascii="Arial" w:hAnsi="Arial" w:cs="Arial"/>
        </w:rPr>
        <w:t xml:space="preserve"> e assessoria legal ao Agente Fiduciário em caso de inadimplemento d</w:t>
      </w:r>
      <w:r w:rsidR="00C11883" w:rsidRPr="00F804D9">
        <w:rPr>
          <w:rFonts w:ascii="Arial" w:hAnsi="Arial" w:cs="Arial"/>
        </w:rPr>
        <w:t>as Debêntures</w:t>
      </w:r>
      <w:r w:rsidRPr="00F804D9">
        <w:rPr>
          <w:rFonts w:ascii="Arial" w:hAnsi="Arial" w:cs="Arial"/>
        </w:rPr>
        <w:t>.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65147BC3" w14:textId="77777777" w:rsidR="009F01D6" w:rsidRPr="00F804D9" w:rsidRDefault="009F01D6" w:rsidP="009F01D6">
      <w:pPr>
        <w:pStyle w:val="PargrafodaLista"/>
        <w:widowControl w:val="0"/>
        <w:spacing w:after="240" w:line="320" w:lineRule="exact"/>
        <w:ind w:left="0"/>
        <w:jc w:val="both"/>
        <w:outlineLvl w:val="0"/>
        <w:rPr>
          <w:rFonts w:ascii="Arial" w:hAnsi="Arial" w:cs="Arial"/>
        </w:rPr>
      </w:pPr>
    </w:p>
    <w:p w14:paraId="5DDCD037"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7B2CA8CA" w14:textId="77777777" w:rsidR="009F01D6" w:rsidRPr="00F804D9" w:rsidRDefault="009F01D6" w:rsidP="009F01D6">
      <w:pPr>
        <w:pStyle w:val="PargrafodaLista"/>
        <w:rPr>
          <w:rFonts w:ascii="Arial" w:hAnsi="Arial" w:cs="Arial"/>
        </w:rPr>
      </w:pPr>
    </w:p>
    <w:p w14:paraId="7B545347"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Em caso de mora no pagamento de qualquer quantia devida, os débitos em atraso ficarão sujeitos à multa contratual não compensatória de 2% (dois por cento) sobre o valor do débito, bem como a juros moratórios de 1% (um por cento) ao mês, ficando o valor do débito em atraso sujeito a atualização monetária pelo IGP-M, incidente desde a data da inadimplência até a data do efetivo pagamento, calculado pro rata die.</w:t>
      </w:r>
    </w:p>
    <w:p w14:paraId="6D0BBB68" w14:textId="77777777" w:rsidR="009F01D6" w:rsidRPr="00F804D9" w:rsidRDefault="009F01D6" w:rsidP="009F01D6">
      <w:pPr>
        <w:pStyle w:val="PargrafodaLista"/>
        <w:widowControl w:val="0"/>
        <w:spacing w:after="240" w:line="320" w:lineRule="exact"/>
        <w:ind w:left="0"/>
        <w:jc w:val="both"/>
        <w:outlineLvl w:val="0"/>
        <w:rPr>
          <w:rFonts w:ascii="Arial" w:hAnsi="Arial" w:cs="Arial"/>
        </w:rPr>
      </w:pPr>
    </w:p>
    <w:p w14:paraId="76218548"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 xml:space="preserve">A remuneração será devida mesmo após o vencimento final das Debêntures, caso o Agente Fiduciário ainda esteja atuando na cobrança de inadimplências não sanadas pela Emissora, e não inclui o pagamento de honorários de terceiros especialistas, tais como auditores independentes, advogados, consultores </w:t>
      </w:r>
      <w:r w:rsidRPr="00F804D9">
        <w:rPr>
          <w:rFonts w:ascii="Arial" w:hAnsi="Arial" w:cs="Arial"/>
        </w:rPr>
        <w:lastRenderedPageBreak/>
        <w:t>financeiros, entre outros.</w:t>
      </w:r>
    </w:p>
    <w:p w14:paraId="7F0308C6" w14:textId="77777777" w:rsidR="009F01D6" w:rsidRPr="00F804D9" w:rsidRDefault="009F01D6" w:rsidP="009F01D6">
      <w:pPr>
        <w:pStyle w:val="PargrafodaLista"/>
        <w:rPr>
          <w:rFonts w:ascii="Arial" w:hAnsi="Arial" w:cs="Arial"/>
        </w:rPr>
      </w:pPr>
    </w:p>
    <w:p w14:paraId="32748A3E"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rPr>
      </w:pPr>
      <w:r w:rsidRPr="00F804D9">
        <w:rPr>
          <w:rFonts w:ascii="Arial" w:hAnsi="Arial" w:cs="Arial"/>
        </w:rPr>
        <w:t>Além de outros previstos em lei, em ato normativo da CVM ou nesta Escritura de Emissão, constituem deveres e atribuições do Agente Fiduciário:</w:t>
      </w:r>
    </w:p>
    <w:p w14:paraId="3BE83F2B" w14:textId="77777777" w:rsidR="009F01D6" w:rsidRPr="00F804D9" w:rsidRDefault="009F01D6" w:rsidP="00016B09">
      <w:pPr>
        <w:pStyle w:val="PargrafodaLista"/>
        <w:ind w:left="851"/>
        <w:rPr>
          <w:rFonts w:ascii="Arial" w:hAnsi="Arial" w:cs="Arial"/>
        </w:rPr>
      </w:pPr>
    </w:p>
    <w:p w14:paraId="57CC3BDF"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exercer suas atividades com boa fé, transparência e lealdade para com os Debenturistas;</w:t>
      </w:r>
    </w:p>
    <w:p w14:paraId="5121BF64" w14:textId="77777777" w:rsidR="009F01D6" w:rsidRPr="00F804D9" w:rsidRDefault="009F01D6" w:rsidP="00016B09">
      <w:pPr>
        <w:suppressAutoHyphens/>
        <w:spacing w:line="300" w:lineRule="exact"/>
        <w:ind w:left="851"/>
        <w:jc w:val="both"/>
        <w:rPr>
          <w:rFonts w:ascii="Arial" w:hAnsi="Arial" w:cs="Arial"/>
        </w:rPr>
      </w:pPr>
    </w:p>
    <w:p w14:paraId="16B82FF4"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proteger os direitos e interesses dos Debenturistas, empregando, no exercício da função, o cuidado e a diligência que todo homem ativo e probo costuma empregar na administração dos seus próprios bens;</w:t>
      </w:r>
    </w:p>
    <w:p w14:paraId="33146833" w14:textId="77777777" w:rsidR="009F01D6" w:rsidRPr="00F804D9" w:rsidRDefault="009F01D6" w:rsidP="00016B09">
      <w:pPr>
        <w:suppressAutoHyphens/>
        <w:spacing w:line="300" w:lineRule="exact"/>
        <w:ind w:left="851"/>
        <w:jc w:val="both"/>
        <w:rPr>
          <w:rFonts w:ascii="Arial" w:hAnsi="Arial" w:cs="Arial"/>
        </w:rPr>
      </w:pPr>
    </w:p>
    <w:p w14:paraId="30EE4E16"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renunciar à função na hipótese de superveniência de conflitos de interesse ou de qualquer outra modalidade de inaptidão;</w:t>
      </w:r>
    </w:p>
    <w:p w14:paraId="41366880" w14:textId="77777777" w:rsidR="009F01D6" w:rsidRPr="00F804D9" w:rsidRDefault="009F01D6" w:rsidP="00016B09">
      <w:pPr>
        <w:suppressAutoHyphens/>
        <w:spacing w:line="300" w:lineRule="exact"/>
        <w:ind w:left="851"/>
        <w:jc w:val="both"/>
        <w:rPr>
          <w:rFonts w:ascii="Arial" w:hAnsi="Arial" w:cs="Arial"/>
        </w:rPr>
      </w:pPr>
    </w:p>
    <w:p w14:paraId="5F53CD6A"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conservar em boa guarda toda a escrituração, correspondência e demais papéis relacionados com o exercício de suas funções;</w:t>
      </w:r>
    </w:p>
    <w:p w14:paraId="2CFC5053" w14:textId="77777777" w:rsidR="009F01D6" w:rsidRPr="00F804D9" w:rsidRDefault="009F01D6" w:rsidP="00016B09">
      <w:pPr>
        <w:suppressAutoHyphens/>
        <w:spacing w:line="300" w:lineRule="exact"/>
        <w:ind w:left="851"/>
        <w:jc w:val="both"/>
        <w:rPr>
          <w:rFonts w:ascii="Arial" w:hAnsi="Arial" w:cs="Arial"/>
        </w:rPr>
      </w:pPr>
    </w:p>
    <w:p w14:paraId="66A23A72"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 xml:space="preserve">verificar, no momento de aceitar a função, a veracidade das informações contidas </w:t>
      </w:r>
      <w:proofErr w:type="spellStart"/>
      <w:r w:rsidRPr="00F804D9">
        <w:rPr>
          <w:rFonts w:ascii="Arial" w:hAnsi="Arial" w:cs="Arial"/>
        </w:rPr>
        <w:t>nesta</w:t>
      </w:r>
      <w:proofErr w:type="spellEnd"/>
      <w:r w:rsidRPr="00F804D9">
        <w:rPr>
          <w:rFonts w:ascii="Arial" w:hAnsi="Arial" w:cs="Arial"/>
        </w:rPr>
        <w:t xml:space="preserve"> Escritura de Emissão, diligenciando para que sejam sanadas as omissões, falhas ou defeitos de que tenha conhecimento;</w:t>
      </w:r>
    </w:p>
    <w:p w14:paraId="78A90D63" w14:textId="77777777" w:rsidR="009F01D6" w:rsidRPr="00F804D9" w:rsidRDefault="009F01D6" w:rsidP="00016B09">
      <w:pPr>
        <w:pStyle w:val="PargrafodaLista"/>
        <w:spacing w:line="300" w:lineRule="exact"/>
        <w:ind w:left="851"/>
        <w:rPr>
          <w:rFonts w:ascii="Arial" w:hAnsi="Arial" w:cs="Arial"/>
        </w:rPr>
      </w:pPr>
    </w:p>
    <w:p w14:paraId="08739757"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promover, nos órgãos competentes, caso a Emissora não o faça, o registro desta Escritura de Emissão e respectivos aditamentos na JUCESP, sanando as lacunas e irregularidades porventura neles existentes, sendo que neste caso, o oficial do registro notificará a Emissora para que esta lhe forneça as indicações e documentos necessários, sem prejuízo da ocorrência do descumprimento de obrigação não pecuniária pela Emissora;</w:t>
      </w:r>
    </w:p>
    <w:p w14:paraId="55818832" w14:textId="77777777" w:rsidR="009F01D6" w:rsidRPr="00F804D9" w:rsidRDefault="009F01D6" w:rsidP="00016B09">
      <w:pPr>
        <w:pStyle w:val="PargrafodaLista"/>
        <w:spacing w:line="300" w:lineRule="exact"/>
        <w:ind w:left="851"/>
        <w:rPr>
          <w:rFonts w:ascii="Arial" w:hAnsi="Arial" w:cs="Arial"/>
        </w:rPr>
      </w:pPr>
    </w:p>
    <w:p w14:paraId="6552CAB7"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emitir parecer sobre a suficiência das informações constantes das propostas de modificações nas condições das Debêntures;</w:t>
      </w:r>
    </w:p>
    <w:p w14:paraId="3437C58B" w14:textId="77777777" w:rsidR="009F01D6" w:rsidRPr="00F804D9" w:rsidRDefault="009F01D6" w:rsidP="00016B09">
      <w:pPr>
        <w:pStyle w:val="PargrafodaLista"/>
        <w:spacing w:line="300" w:lineRule="exact"/>
        <w:ind w:left="851"/>
        <w:rPr>
          <w:rFonts w:ascii="Arial" w:hAnsi="Arial" w:cs="Arial"/>
        </w:rPr>
      </w:pPr>
    </w:p>
    <w:p w14:paraId="5AA23106"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verificar a regularidade da constituição das garantias, observando a manutenção de sua suficiência e exequibilidade;</w:t>
      </w:r>
    </w:p>
    <w:p w14:paraId="1B3F909E" w14:textId="77777777" w:rsidR="009F01D6" w:rsidRPr="00F804D9" w:rsidRDefault="009F01D6" w:rsidP="00016B09">
      <w:pPr>
        <w:pStyle w:val="PargrafodaLista"/>
        <w:spacing w:line="300" w:lineRule="exact"/>
        <w:ind w:left="851"/>
        <w:rPr>
          <w:rFonts w:ascii="Arial" w:hAnsi="Arial" w:cs="Arial"/>
        </w:rPr>
      </w:pPr>
    </w:p>
    <w:p w14:paraId="709BC447" w14:textId="5207DCF0"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e/ou d</w:t>
      </w:r>
      <w:r w:rsidR="006236C9" w:rsidRPr="00F804D9">
        <w:rPr>
          <w:rFonts w:ascii="Arial" w:hAnsi="Arial" w:cs="Arial"/>
        </w:rPr>
        <w:t>os</w:t>
      </w:r>
      <w:r w:rsidRPr="00F804D9">
        <w:rPr>
          <w:rFonts w:ascii="Arial" w:hAnsi="Arial" w:cs="Arial"/>
        </w:rPr>
        <w:t xml:space="preserve"> Fiador</w:t>
      </w:r>
      <w:r w:rsidR="006236C9" w:rsidRPr="00F804D9">
        <w:rPr>
          <w:rFonts w:ascii="Arial" w:hAnsi="Arial" w:cs="Arial"/>
        </w:rPr>
        <w:t>es</w:t>
      </w:r>
      <w:r w:rsidRPr="00F804D9">
        <w:rPr>
          <w:rFonts w:ascii="Arial" w:hAnsi="Arial" w:cs="Arial"/>
        </w:rPr>
        <w:t xml:space="preserve">, bem como das demais comarcas em que a Emissora e/ou </w:t>
      </w:r>
      <w:r w:rsidR="006236C9" w:rsidRPr="00F804D9">
        <w:rPr>
          <w:rFonts w:ascii="Arial" w:hAnsi="Arial" w:cs="Arial"/>
        </w:rPr>
        <w:t xml:space="preserve">os Fiadores </w:t>
      </w:r>
      <w:r w:rsidRPr="00F804D9">
        <w:rPr>
          <w:rFonts w:ascii="Arial" w:hAnsi="Arial" w:cs="Arial"/>
        </w:rPr>
        <w:t>exerçam suas atividades, as quais deverão ser apresentadas em até 30 (trinta) dias corridos da data de solicitação;</w:t>
      </w:r>
    </w:p>
    <w:p w14:paraId="22C5D18E" w14:textId="77777777" w:rsidR="009F01D6" w:rsidRPr="00F804D9" w:rsidRDefault="009F01D6" w:rsidP="00016B09">
      <w:pPr>
        <w:suppressAutoHyphens/>
        <w:spacing w:line="300" w:lineRule="exact"/>
        <w:ind w:left="851"/>
        <w:jc w:val="both"/>
        <w:rPr>
          <w:rFonts w:ascii="Arial" w:hAnsi="Arial" w:cs="Arial"/>
        </w:rPr>
      </w:pPr>
    </w:p>
    <w:p w14:paraId="1A04EE82" w14:textId="402A0E11"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lastRenderedPageBreak/>
        <w:t>solicitar, quando considerar necessário, às expensas da Emissora ou d</w:t>
      </w:r>
      <w:r w:rsidR="006236C9" w:rsidRPr="00F804D9">
        <w:rPr>
          <w:rFonts w:ascii="Arial" w:hAnsi="Arial" w:cs="Arial"/>
        </w:rPr>
        <w:t>o</w:t>
      </w:r>
      <w:r w:rsidRPr="00F804D9">
        <w:rPr>
          <w:rFonts w:ascii="Arial" w:hAnsi="Arial" w:cs="Arial"/>
        </w:rPr>
        <w:t>s Fiador</w:t>
      </w:r>
      <w:r w:rsidR="006236C9" w:rsidRPr="00F804D9">
        <w:rPr>
          <w:rFonts w:ascii="Arial" w:hAnsi="Arial" w:cs="Arial"/>
        </w:rPr>
        <w:t>e</w:t>
      </w:r>
      <w:r w:rsidRPr="00F804D9">
        <w:rPr>
          <w:rFonts w:ascii="Arial" w:hAnsi="Arial" w:cs="Arial"/>
        </w:rPr>
        <w:t>s, conforme o caso, e desde que justificada, auditoria extraordinária na Emissora ou n</w:t>
      </w:r>
      <w:r w:rsidR="006236C9" w:rsidRPr="00F804D9">
        <w:rPr>
          <w:rFonts w:ascii="Arial" w:hAnsi="Arial" w:cs="Arial"/>
        </w:rPr>
        <w:t>os</w:t>
      </w:r>
      <w:r w:rsidRPr="00F804D9">
        <w:rPr>
          <w:rFonts w:ascii="Arial" w:hAnsi="Arial" w:cs="Arial"/>
        </w:rPr>
        <w:t xml:space="preserve"> Fiador</w:t>
      </w:r>
      <w:r w:rsidR="006236C9" w:rsidRPr="00F804D9">
        <w:rPr>
          <w:rFonts w:ascii="Arial" w:hAnsi="Arial" w:cs="Arial"/>
        </w:rPr>
        <w:t>e</w:t>
      </w:r>
      <w:r w:rsidRPr="00F804D9">
        <w:rPr>
          <w:rFonts w:ascii="Arial" w:hAnsi="Arial" w:cs="Arial"/>
        </w:rPr>
        <w:t>s;</w:t>
      </w:r>
    </w:p>
    <w:p w14:paraId="4A3EB45D" w14:textId="77777777" w:rsidR="009F01D6" w:rsidRPr="00F804D9" w:rsidRDefault="009F01D6" w:rsidP="00016B09">
      <w:pPr>
        <w:pStyle w:val="PargrafodaLista"/>
        <w:spacing w:line="300" w:lineRule="exact"/>
        <w:ind w:left="851"/>
        <w:rPr>
          <w:rFonts w:ascii="Arial" w:hAnsi="Arial" w:cs="Arial"/>
        </w:rPr>
      </w:pPr>
    </w:p>
    <w:p w14:paraId="629A2408"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convocar, quando necessário, a Assembleia Geral de Debenturistas, mediante anúncio publicado, pelo menos três vezes, nos órgãos de imprensa nos quais a Emissora deve efetuar suas publicações, às expensas desta;</w:t>
      </w:r>
    </w:p>
    <w:p w14:paraId="4E65355A" w14:textId="77777777" w:rsidR="009F01D6" w:rsidRPr="00F804D9" w:rsidRDefault="009F01D6" w:rsidP="00016B09">
      <w:pPr>
        <w:suppressAutoHyphens/>
        <w:spacing w:line="300" w:lineRule="exact"/>
        <w:ind w:left="851"/>
        <w:jc w:val="both"/>
        <w:rPr>
          <w:rFonts w:ascii="Arial" w:hAnsi="Arial" w:cs="Arial"/>
        </w:rPr>
      </w:pPr>
    </w:p>
    <w:p w14:paraId="1BBC8D7F"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comparecer à Assembleia Geral de Debenturistas a fim de prestar as informações que lhe forem solicitadas;</w:t>
      </w:r>
    </w:p>
    <w:p w14:paraId="3F35D6FD" w14:textId="77777777" w:rsidR="00DC3635" w:rsidRPr="00F804D9" w:rsidRDefault="00DC3635" w:rsidP="007F3D2C">
      <w:pPr>
        <w:tabs>
          <w:tab w:val="left" w:pos="851"/>
        </w:tabs>
        <w:spacing w:line="300" w:lineRule="exact"/>
        <w:ind w:left="851"/>
        <w:contextualSpacing/>
        <w:jc w:val="both"/>
        <w:rPr>
          <w:rFonts w:ascii="Arial" w:hAnsi="Arial" w:cs="Arial"/>
        </w:rPr>
      </w:pPr>
    </w:p>
    <w:p w14:paraId="5C233F17" w14:textId="77777777" w:rsidR="009F01D6" w:rsidRPr="00F804D9" w:rsidRDefault="009F01D6" w:rsidP="00016B09">
      <w:pPr>
        <w:numPr>
          <w:ilvl w:val="0"/>
          <w:numId w:val="26"/>
        </w:numPr>
        <w:tabs>
          <w:tab w:val="left" w:pos="851"/>
        </w:tabs>
        <w:spacing w:line="300" w:lineRule="exact"/>
        <w:ind w:left="851" w:firstLine="0"/>
        <w:contextualSpacing/>
        <w:jc w:val="both"/>
        <w:rPr>
          <w:rFonts w:ascii="Arial" w:hAnsi="Arial" w:cs="Arial"/>
        </w:rPr>
      </w:pPr>
      <w:r w:rsidRPr="00F804D9">
        <w:rPr>
          <w:rFonts w:ascii="Arial" w:hAnsi="Arial" w:cs="Arial"/>
        </w:rPr>
        <w:t>elaborar relatórios anuais destinados aos Debenturistas, nos termos da alínea (b) do parágrafo 1º do artigo 68 da Lei das Sociedades por Ações, relativos aos exercícios sociais da Emissora, os quais deverão conter, ao menos, as seguintes informações:</w:t>
      </w:r>
    </w:p>
    <w:p w14:paraId="4F383E1B" w14:textId="77777777" w:rsidR="009F01D6" w:rsidRPr="00F804D9" w:rsidRDefault="009F01D6" w:rsidP="00016B09">
      <w:pPr>
        <w:suppressAutoHyphens/>
        <w:spacing w:line="300" w:lineRule="exact"/>
        <w:ind w:left="1134"/>
        <w:jc w:val="both"/>
        <w:rPr>
          <w:rFonts w:ascii="Arial" w:hAnsi="Arial" w:cs="Arial"/>
        </w:rPr>
      </w:pPr>
    </w:p>
    <w:p w14:paraId="3BB3691A"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eventual omissão ou inveracidade de que tenha conhecimento, contida nas informações divulgadas pela Emissora ou, ainda, o inadimplemento ou atraso na obrigatória prestação de informações pela Emissora;</w:t>
      </w:r>
    </w:p>
    <w:p w14:paraId="6CD3D55F" w14:textId="77777777" w:rsidR="009F01D6" w:rsidRPr="00F804D9" w:rsidRDefault="009F01D6" w:rsidP="00016B09">
      <w:pPr>
        <w:suppressAutoHyphens/>
        <w:spacing w:line="300" w:lineRule="exact"/>
        <w:ind w:left="1134"/>
        <w:jc w:val="both"/>
        <w:rPr>
          <w:rFonts w:ascii="Arial" w:hAnsi="Arial" w:cs="Arial"/>
        </w:rPr>
      </w:pPr>
    </w:p>
    <w:p w14:paraId="15AD8FEE"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alterações estatutárias ocorridas no período;</w:t>
      </w:r>
    </w:p>
    <w:p w14:paraId="3E775F06" w14:textId="77777777" w:rsidR="009F01D6" w:rsidRPr="00F804D9" w:rsidRDefault="009F01D6" w:rsidP="00016B09">
      <w:pPr>
        <w:suppressAutoHyphens/>
        <w:spacing w:line="300" w:lineRule="exact"/>
        <w:ind w:left="1134"/>
        <w:jc w:val="both"/>
        <w:rPr>
          <w:rFonts w:ascii="Arial" w:hAnsi="Arial" w:cs="Arial"/>
        </w:rPr>
      </w:pPr>
    </w:p>
    <w:p w14:paraId="0485408D"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comentários sobre as demonstrações financeiras da Emissora, enfocando os indicadores econômicos, financeiros e da estrutura de seu capital;</w:t>
      </w:r>
    </w:p>
    <w:p w14:paraId="070A0CC3" w14:textId="77777777" w:rsidR="009F01D6" w:rsidRPr="00F804D9" w:rsidRDefault="009F01D6" w:rsidP="00016B09">
      <w:pPr>
        <w:suppressAutoHyphens/>
        <w:spacing w:line="300" w:lineRule="exact"/>
        <w:ind w:left="1134"/>
        <w:jc w:val="both"/>
        <w:rPr>
          <w:rFonts w:ascii="Arial" w:hAnsi="Arial" w:cs="Arial"/>
        </w:rPr>
      </w:pPr>
    </w:p>
    <w:p w14:paraId="27983669"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posição da distribuição ou colocação das Debêntures no mercado;</w:t>
      </w:r>
    </w:p>
    <w:p w14:paraId="156C1C02" w14:textId="77777777" w:rsidR="009F01D6" w:rsidRPr="00F804D9" w:rsidRDefault="009F01D6" w:rsidP="00016B09">
      <w:pPr>
        <w:suppressAutoHyphens/>
        <w:spacing w:line="300" w:lineRule="exact"/>
        <w:ind w:left="1134"/>
        <w:jc w:val="both"/>
        <w:rPr>
          <w:rFonts w:ascii="Arial" w:hAnsi="Arial" w:cs="Arial"/>
        </w:rPr>
      </w:pPr>
    </w:p>
    <w:p w14:paraId="6F7B459A"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resgate, amortização, conversão, repactuação e pagamento de juros das Debêntures realizados no período, bem como aquisições e vendas de Debêntures efetuadas pela Emissora;</w:t>
      </w:r>
    </w:p>
    <w:p w14:paraId="672A0CB8" w14:textId="77777777" w:rsidR="009F01D6" w:rsidRPr="00F804D9" w:rsidRDefault="009F01D6" w:rsidP="00016B09">
      <w:pPr>
        <w:suppressAutoHyphens/>
        <w:spacing w:line="300" w:lineRule="exact"/>
        <w:ind w:left="1134"/>
        <w:jc w:val="both"/>
        <w:rPr>
          <w:rFonts w:ascii="Arial" w:hAnsi="Arial" w:cs="Arial"/>
        </w:rPr>
      </w:pPr>
    </w:p>
    <w:p w14:paraId="5336DEB6"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acompanhamento da destinação dos recursos captados por meio da emissão das Debêntures, de acordo com os dados obtidos junto aos administradores da Emissora;</w:t>
      </w:r>
    </w:p>
    <w:p w14:paraId="7B0ACD39" w14:textId="77777777" w:rsidR="009F01D6" w:rsidRPr="00F804D9" w:rsidRDefault="009F01D6" w:rsidP="00016B09">
      <w:pPr>
        <w:suppressAutoHyphens/>
        <w:spacing w:line="300" w:lineRule="exact"/>
        <w:ind w:left="1134"/>
        <w:jc w:val="both"/>
        <w:rPr>
          <w:rFonts w:ascii="Arial" w:hAnsi="Arial" w:cs="Arial"/>
        </w:rPr>
      </w:pPr>
    </w:p>
    <w:p w14:paraId="686FED21"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relação dos bens e valores entregues à administração do Agente Fiduciário;</w:t>
      </w:r>
    </w:p>
    <w:p w14:paraId="28E8FAB5" w14:textId="77777777" w:rsidR="009F01D6" w:rsidRPr="00F804D9" w:rsidRDefault="009F01D6" w:rsidP="00016B09">
      <w:pPr>
        <w:suppressAutoHyphens/>
        <w:spacing w:line="300" w:lineRule="exact"/>
        <w:ind w:left="1134"/>
        <w:jc w:val="both"/>
        <w:rPr>
          <w:rFonts w:ascii="Arial" w:hAnsi="Arial" w:cs="Arial"/>
        </w:rPr>
      </w:pPr>
    </w:p>
    <w:p w14:paraId="0CE6C4EE" w14:textId="5FBC662D"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cumprimento de outras obrigações assumidas pela Emissora e/ou pel</w:t>
      </w:r>
      <w:r w:rsidR="006236C9" w:rsidRPr="00F804D9">
        <w:rPr>
          <w:rFonts w:ascii="Arial" w:hAnsi="Arial" w:cs="Arial"/>
        </w:rPr>
        <w:t>o</w:t>
      </w:r>
      <w:r w:rsidRPr="00F804D9">
        <w:rPr>
          <w:rFonts w:ascii="Arial" w:hAnsi="Arial" w:cs="Arial"/>
        </w:rPr>
        <w:t>s Fiador</w:t>
      </w:r>
      <w:r w:rsidR="006236C9" w:rsidRPr="00F804D9">
        <w:rPr>
          <w:rFonts w:ascii="Arial" w:hAnsi="Arial" w:cs="Arial"/>
        </w:rPr>
        <w:t>es</w:t>
      </w:r>
      <w:r w:rsidRPr="00F804D9">
        <w:rPr>
          <w:rFonts w:ascii="Arial" w:hAnsi="Arial" w:cs="Arial"/>
        </w:rPr>
        <w:t xml:space="preserve"> nesta Escritura de Emissão;</w:t>
      </w:r>
    </w:p>
    <w:p w14:paraId="0C1D8367" w14:textId="77777777" w:rsidR="009F01D6" w:rsidRPr="00F804D9" w:rsidRDefault="009F01D6" w:rsidP="00016B09">
      <w:pPr>
        <w:pStyle w:val="PargrafodaLista"/>
        <w:spacing w:line="300" w:lineRule="exact"/>
        <w:ind w:left="1134"/>
        <w:rPr>
          <w:rFonts w:ascii="Arial" w:hAnsi="Arial" w:cs="Arial"/>
        </w:rPr>
      </w:pPr>
    </w:p>
    <w:p w14:paraId="6346CEF2"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lastRenderedPageBreak/>
        <w:t>declaração acerca da suficiência e exequibilidade das garantias das Debêntures;</w:t>
      </w:r>
    </w:p>
    <w:p w14:paraId="2E7E1386" w14:textId="77777777" w:rsidR="009F01D6" w:rsidRPr="00F804D9" w:rsidRDefault="009F01D6" w:rsidP="00016B09">
      <w:pPr>
        <w:suppressAutoHyphens/>
        <w:spacing w:line="300" w:lineRule="exact"/>
        <w:ind w:left="1134"/>
        <w:jc w:val="both"/>
        <w:rPr>
          <w:rFonts w:ascii="Arial" w:hAnsi="Arial" w:cs="Arial"/>
        </w:rPr>
      </w:pPr>
    </w:p>
    <w:p w14:paraId="35BFCDF4" w14:textId="77777777" w:rsidR="009F01D6" w:rsidRPr="00F804D9" w:rsidRDefault="009F01D6" w:rsidP="00016B09">
      <w:pPr>
        <w:numPr>
          <w:ilvl w:val="1"/>
          <w:numId w:val="25"/>
        </w:numPr>
        <w:tabs>
          <w:tab w:val="clear" w:pos="1778"/>
          <w:tab w:val="num" w:pos="1276"/>
        </w:tabs>
        <w:suppressAutoHyphens/>
        <w:spacing w:line="300" w:lineRule="exact"/>
        <w:ind w:left="1134" w:firstLine="0"/>
        <w:jc w:val="both"/>
        <w:rPr>
          <w:rFonts w:ascii="Arial" w:hAnsi="Arial" w:cs="Arial"/>
        </w:rPr>
      </w:pPr>
      <w:r w:rsidRPr="00F804D9">
        <w:rPr>
          <w:rFonts w:ascii="Arial" w:hAnsi="Arial" w:cs="Arial"/>
        </w:rPr>
        <w:t>existência de outras emissões de debêntures, públicas ou privadas, feitas por sociedade coligada, controlada, controladora ou integrante do mesmo grupo da emissora em que tenha atuado como agente fiduciário no período, bem como os seguintes dados sobre tais emissões:</w:t>
      </w:r>
    </w:p>
    <w:p w14:paraId="1A4CCE0E" w14:textId="77777777" w:rsidR="009F01D6" w:rsidRPr="00F804D9" w:rsidRDefault="009F01D6" w:rsidP="00016B09">
      <w:pPr>
        <w:suppressAutoHyphens/>
        <w:spacing w:line="300" w:lineRule="exact"/>
        <w:ind w:left="2127"/>
        <w:jc w:val="both"/>
        <w:rPr>
          <w:rFonts w:ascii="Arial" w:hAnsi="Arial" w:cs="Arial"/>
        </w:rPr>
      </w:pPr>
    </w:p>
    <w:p w14:paraId="0F899C59" w14:textId="77777777" w:rsidR="009F01D6" w:rsidRPr="00F804D9" w:rsidRDefault="009F01D6" w:rsidP="00016B09">
      <w:pPr>
        <w:numPr>
          <w:ilvl w:val="2"/>
          <w:numId w:val="25"/>
        </w:numPr>
        <w:tabs>
          <w:tab w:val="clear" w:pos="2700"/>
          <w:tab w:val="left" w:pos="1134"/>
          <w:tab w:val="num" w:pos="1985"/>
        </w:tabs>
        <w:suppressAutoHyphens/>
        <w:spacing w:line="300" w:lineRule="exact"/>
        <w:ind w:left="2127"/>
        <w:jc w:val="both"/>
        <w:rPr>
          <w:rFonts w:ascii="Arial" w:hAnsi="Arial" w:cs="Arial"/>
        </w:rPr>
      </w:pPr>
      <w:r w:rsidRPr="00F804D9">
        <w:rPr>
          <w:rFonts w:ascii="Arial" w:hAnsi="Arial" w:cs="Arial"/>
        </w:rPr>
        <w:t>denominação da companhia ofertante;</w:t>
      </w:r>
    </w:p>
    <w:p w14:paraId="2D3FAAB8" w14:textId="77777777" w:rsidR="009F01D6" w:rsidRPr="00F804D9" w:rsidRDefault="009F01D6" w:rsidP="00016B09">
      <w:pPr>
        <w:tabs>
          <w:tab w:val="left" w:pos="1134"/>
        </w:tabs>
        <w:suppressAutoHyphens/>
        <w:spacing w:line="300" w:lineRule="exact"/>
        <w:ind w:left="2127"/>
        <w:jc w:val="both"/>
        <w:rPr>
          <w:rFonts w:ascii="Arial" w:hAnsi="Arial" w:cs="Arial"/>
        </w:rPr>
      </w:pPr>
    </w:p>
    <w:p w14:paraId="7E852B02" w14:textId="77777777" w:rsidR="009F01D6" w:rsidRPr="00F804D9" w:rsidRDefault="009F01D6" w:rsidP="00016B09">
      <w:pPr>
        <w:numPr>
          <w:ilvl w:val="2"/>
          <w:numId w:val="25"/>
        </w:numPr>
        <w:tabs>
          <w:tab w:val="clear" w:pos="2700"/>
          <w:tab w:val="left" w:pos="1134"/>
          <w:tab w:val="num" w:pos="1985"/>
        </w:tabs>
        <w:suppressAutoHyphens/>
        <w:spacing w:line="300" w:lineRule="exact"/>
        <w:ind w:left="2127"/>
        <w:jc w:val="both"/>
        <w:rPr>
          <w:rFonts w:ascii="Arial" w:hAnsi="Arial" w:cs="Arial"/>
        </w:rPr>
      </w:pPr>
      <w:r w:rsidRPr="00F804D9">
        <w:rPr>
          <w:rFonts w:ascii="Arial" w:hAnsi="Arial" w:cs="Arial"/>
        </w:rPr>
        <w:t>valor da emissão;</w:t>
      </w:r>
    </w:p>
    <w:p w14:paraId="55CFE795" w14:textId="77777777" w:rsidR="009F01D6" w:rsidRPr="00F804D9" w:rsidRDefault="009F01D6" w:rsidP="00016B09">
      <w:pPr>
        <w:tabs>
          <w:tab w:val="left" w:pos="1134"/>
        </w:tabs>
        <w:suppressAutoHyphens/>
        <w:spacing w:line="300" w:lineRule="exact"/>
        <w:ind w:left="2127"/>
        <w:jc w:val="both"/>
        <w:rPr>
          <w:rFonts w:ascii="Arial" w:hAnsi="Arial" w:cs="Arial"/>
        </w:rPr>
      </w:pPr>
    </w:p>
    <w:p w14:paraId="23F422B6" w14:textId="77777777" w:rsidR="009F01D6" w:rsidRPr="00F804D9" w:rsidRDefault="009F01D6" w:rsidP="00016B09">
      <w:pPr>
        <w:numPr>
          <w:ilvl w:val="2"/>
          <w:numId w:val="25"/>
        </w:numPr>
        <w:tabs>
          <w:tab w:val="clear" w:pos="2700"/>
          <w:tab w:val="left" w:pos="1134"/>
          <w:tab w:val="num" w:pos="1985"/>
        </w:tabs>
        <w:suppressAutoHyphens/>
        <w:spacing w:line="300" w:lineRule="exact"/>
        <w:ind w:left="2127"/>
        <w:jc w:val="both"/>
        <w:rPr>
          <w:rFonts w:ascii="Arial" w:hAnsi="Arial" w:cs="Arial"/>
        </w:rPr>
      </w:pPr>
      <w:r w:rsidRPr="00F804D9">
        <w:rPr>
          <w:rFonts w:ascii="Arial" w:hAnsi="Arial" w:cs="Arial"/>
        </w:rPr>
        <w:t>quantidade de debêntures emitidas;</w:t>
      </w:r>
    </w:p>
    <w:p w14:paraId="67E462F3" w14:textId="77777777" w:rsidR="009F01D6" w:rsidRPr="00F804D9" w:rsidRDefault="009F01D6" w:rsidP="00016B09">
      <w:pPr>
        <w:tabs>
          <w:tab w:val="left" w:pos="1134"/>
        </w:tabs>
        <w:suppressAutoHyphens/>
        <w:spacing w:line="300" w:lineRule="exact"/>
        <w:ind w:left="2127"/>
        <w:jc w:val="both"/>
        <w:rPr>
          <w:rFonts w:ascii="Arial" w:hAnsi="Arial" w:cs="Arial"/>
        </w:rPr>
      </w:pPr>
    </w:p>
    <w:p w14:paraId="3FB50561" w14:textId="77777777" w:rsidR="009F01D6" w:rsidRPr="00F804D9" w:rsidRDefault="009F01D6" w:rsidP="00016B09">
      <w:pPr>
        <w:numPr>
          <w:ilvl w:val="2"/>
          <w:numId w:val="25"/>
        </w:numPr>
        <w:tabs>
          <w:tab w:val="clear" w:pos="2700"/>
          <w:tab w:val="left" w:pos="1134"/>
          <w:tab w:val="num" w:pos="1985"/>
        </w:tabs>
        <w:suppressAutoHyphens/>
        <w:spacing w:line="300" w:lineRule="exact"/>
        <w:ind w:left="2127"/>
        <w:jc w:val="both"/>
        <w:rPr>
          <w:rFonts w:ascii="Arial" w:hAnsi="Arial" w:cs="Arial"/>
        </w:rPr>
      </w:pPr>
      <w:r w:rsidRPr="00F804D9">
        <w:rPr>
          <w:rFonts w:ascii="Arial" w:hAnsi="Arial" w:cs="Arial"/>
        </w:rPr>
        <w:t>espécie;</w:t>
      </w:r>
    </w:p>
    <w:p w14:paraId="1E9C32CE" w14:textId="77777777" w:rsidR="009F01D6" w:rsidRPr="00F804D9" w:rsidRDefault="009F01D6" w:rsidP="00016B09">
      <w:pPr>
        <w:tabs>
          <w:tab w:val="left" w:pos="1134"/>
        </w:tabs>
        <w:suppressAutoHyphens/>
        <w:spacing w:line="300" w:lineRule="exact"/>
        <w:ind w:left="2127"/>
        <w:jc w:val="both"/>
        <w:rPr>
          <w:rFonts w:ascii="Arial" w:hAnsi="Arial" w:cs="Arial"/>
        </w:rPr>
      </w:pPr>
    </w:p>
    <w:p w14:paraId="6955D722" w14:textId="77777777" w:rsidR="009F01D6" w:rsidRPr="00F804D9" w:rsidRDefault="009F01D6" w:rsidP="00016B09">
      <w:pPr>
        <w:numPr>
          <w:ilvl w:val="2"/>
          <w:numId w:val="25"/>
        </w:numPr>
        <w:tabs>
          <w:tab w:val="clear" w:pos="2700"/>
          <w:tab w:val="left" w:pos="1134"/>
          <w:tab w:val="num" w:pos="1985"/>
        </w:tabs>
        <w:suppressAutoHyphens/>
        <w:spacing w:line="300" w:lineRule="exact"/>
        <w:ind w:left="2127"/>
        <w:jc w:val="both"/>
        <w:rPr>
          <w:rFonts w:ascii="Arial" w:hAnsi="Arial" w:cs="Arial"/>
        </w:rPr>
      </w:pPr>
      <w:r w:rsidRPr="00F804D9">
        <w:rPr>
          <w:rFonts w:ascii="Arial" w:hAnsi="Arial" w:cs="Arial"/>
        </w:rPr>
        <w:t>prazo de vencimento das debêntures;</w:t>
      </w:r>
    </w:p>
    <w:p w14:paraId="1D2B2C70" w14:textId="77777777" w:rsidR="009F01D6" w:rsidRPr="00F804D9" w:rsidRDefault="009F01D6" w:rsidP="00016B09">
      <w:pPr>
        <w:tabs>
          <w:tab w:val="left" w:pos="1134"/>
        </w:tabs>
        <w:suppressAutoHyphens/>
        <w:spacing w:line="300" w:lineRule="exact"/>
        <w:ind w:left="2127"/>
        <w:jc w:val="both"/>
        <w:rPr>
          <w:rFonts w:ascii="Arial" w:hAnsi="Arial" w:cs="Arial"/>
        </w:rPr>
      </w:pPr>
    </w:p>
    <w:p w14:paraId="1C548C8C" w14:textId="77777777" w:rsidR="009F01D6" w:rsidRPr="00F804D9" w:rsidRDefault="009F01D6" w:rsidP="00016B09">
      <w:pPr>
        <w:numPr>
          <w:ilvl w:val="2"/>
          <w:numId w:val="25"/>
        </w:numPr>
        <w:tabs>
          <w:tab w:val="clear" w:pos="2700"/>
          <w:tab w:val="left" w:pos="1134"/>
          <w:tab w:val="num" w:pos="1985"/>
        </w:tabs>
        <w:suppressAutoHyphens/>
        <w:spacing w:line="300" w:lineRule="exact"/>
        <w:ind w:left="2127"/>
        <w:jc w:val="both"/>
        <w:rPr>
          <w:rFonts w:ascii="Arial" w:hAnsi="Arial" w:cs="Arial"/>
        </w:rPr>
      </w:pPr>
      <w:r w:rsidRPr="00F804D9">
        <w:rPr>
          <w:rFonts w:ascii="Arial" w:hAnsi="Arial" w:cs="Arial"/>
        </w:rPr>
        <w:t>tipo e valor dos bens dados em garantia e denominação dos garantidores; e</w:t>
      </w:r>
    </w:p>
    <w:p w14:paraId="72A091C0" w14:textId="77777777" w:rsidR="009F01D6" w:rsidRPr="00F804D9" w:rsidRDefault="009F01D6" w:rsidP="00016B09">
      <w:pPr>
        <w:tabs>
          <w:tab w:val="left" w:pos="1134"/>
        </w:tabs>
        <w:suppressAutoHyphens/>
        <w:spacing w:line="300" w:lineRule="exact"/>
        <w:ind w:left="2127"/>
        <w:jc w:val="both"/>
        <w:rPr>
          <w:rFonts w:ascii="Arial" w:hAnsi="Arial" w:cs="Arial"/>
        </w:rPr>
      </w:pPr>
    </w:p>
    <w:p w14:paraId="15046A1D" w14:textId="77777777" w:rsidR="009F01D6" w:rsidRPr="00F804D9" w:rsidRDefault="009F01D6" w:rsidP="00016B09">
      <w:pPr>
        <w:numPr>
          <w:ilvl w:val="2"/>
          <w:numId w:val="25"/>
        </w:numPr>
        <w:tabs>
          <w:tab w:val="clear" w:pos="2700"/>
          <w:tab w:val="left" w:pos="1134"/>
          <w:tab w:val="num" w:pos="1985"/>
        </w:tabs>
        <w:suppressAutoHyphens/>
        <w:spacing w:line="300" w:lineRule="exact"/>
        <w:ind w:left="2127"/>
        <w:jc w:val="both"/>
        <w:rPr>
          <w:rFonts w:ascii="Arial" w:hAnsi="Arial" w:cs="Arial"/>
        </w:rPr>
      </w:pPr>
      <w:r w:rsidRPr="00F804D9">
        <w:rPr>
          <w:rFonts w:ascii="Arial" w:hAnsi="Arial" w:cs="Arial"/>
        </w:rPr>
        <w:t>eventos de resgate, amortização, conversão, repactuação e inadimplemento no período;</w:t>
      </w:r>
    </w:p>
    <w:p w14:paraId="65679BA5" w14:textId="77777777" w:rsidR="009F01D6" w:rsidRPr="00F804D9" w:rsidRDefault="009F01D6" w:rsidP="009F01D6">
      <w:pPr>
        <w:pStyle w:val="PargrafodaLista"/>
        <w:spacing w:line="300" w:lineRule="exact"/>
        <w:rPr>
          <w:rFonts w:ascii="Arial" w:hAnsi="Arial" w:cs="Arial"/>
        </w:rPr>
      </w:pPr>
    </w:p>
    <w:p w14:paraId="52CB0339" w14:textId="77777777" w:rsidR="009F01D6" w:rsidRPr="00F804D9" w:rsidRDefault="009F01D6" w:rsidP="00016B09">
      <w:pPr>
        <w:numPr>
          <w:ilvl w:val="0"/>
          <w:numId w:val="26"/>
        </w:numPr>
        <w:tabs>
          <w:tab w:val="left" w:pos="1701"/>
        </w:tabs>
        <w:spacing w:line="300" w:lineRule="exact"/>
        <w:ind w:left="993" w:firstLine="0"/>
        <w:contextualSpacing/>
        <w:jc w:val="both"/>
        <w:rPr>
          <w:rFonts w:ascii="Arial" w:hAnsi="Arial" w:cs="Arial"/>
        </w:rPr>
      </w:pPr>
      <w:r w:rsidRPr="00F804D9">
        <w:rPr>
          <w:rFonts w:ascii="Arial" w:hAnsi="Arial" w:cs="Arial"/>
        </w:rPr>
        <w:t>declaração sobre sua aptidão para continuar exercendo a função de agente fiduciário da Emissão;</w:t>
      </w:r>
    </w:p>
    <w:p w14:paraId="51478C54" w14:textId="77777777" w:rsidR="009F01D6" w:rsidRPr="00F804D9" w:rsidRDefault="009F01D6" w:rsidP="00016B09">
      <w:pPr>
        <w:tabs>
          <w:tab w:val="left" w:pos="1701"/>
        </w:tabs>
        <w:suppressAutoHyphens/>
        <w:spacing w:line="300" w:lineRule="exact"/>
        <w:ind w:left="993"/>
        <w:jc w:val="both"/>
        <w:rPr>
          <w:rFonts w:ascii="Arial" w:hAnsi="Arial" w:cs="Arial"/>
        </w:rPr>
      </w:pPr>
    </w:p>
    <w:p w14:paraId="40DF5E90" w14:textId="56395AED" w:rsidR="009F01D6" w:rsidRPr="00F804D9" w:rsidRDefault="009F01D6" w:rsidP="00016B09">
      <w:pPr>
        <w:numPr>
          <w:ilvl w:val="0"/>
          <w:numId w:val="26"/>
        </w:numPr>
        <w:tabs>
          <w:tab w:val="left" w:pos="1701"/>
        </w:tabs>
        <w:spacing w:line="300" w:lineRule="exact"/>
        <w:ind w:left="993" w:firstLine="0"/>
        <w:contextualSpacing/>
        <w:jc w:val="both"/>
        <w:rPr>
          <w:rFonts w:ascii="Arial" w:hAnsi="Arial" w:cs="Arial"/>
        </w:rPr>
      </w:pPr>
      <w:r w:rsidRPr="00F804D9">
        <w:rPr>
          <w:rFonts w:ascii="Arial" w:hAnsi="Arial" w:cs="Arial"/>
        </w:rPr>
        <w:t>divulgar as informações referidas na alínea “i” do item (</w:t>
      </w:r>
      <w:r w:rsidR="00AF0441" w:rsidRPr="00F804D9">
        <w:rPr>
          <w:rFonts w:ascii="Arial" w:hAnsi="Arial" w:cs="Arial"/>
        </w:rPr>
        <w:t>j</w:t>
      </w:r>
      <w:r w:rsidRPr="00F804D9">
        <w:rPr>
          <w:rFonts w:ascii="Arial" w:hAnsi="Arial" w:cs="Arial"/>
        </w:rPr>
        <w:t>) acima em sua página na rede mundial de computadores tão logo delas tenha conhecimento;</w:t>
      </w:r>
    </w:p>
    <w:p w14:paraId="543B914E" w14:textId="77777777" w:rsidR="009F01D6" w:rsidRPr="00F804D9" w:rsidRDefault="009F01D6" w:rsidP="00016B09">
      <w:pPr>
        <w:tabs>
          <w:tab w:val="left" w:pos="1701"/>
        </w:tabs>
        <w:suppressAutoHyphens/>
        <w:spacing w:line="300" w:lineRule="exact"/>
        <w:ind w:left="993"/>
        <w:jc w:val="both"/>
        <w:rPr>
          <w:rFonts w:ascii="Arial" w:hAnsi="Arial" w:cs="Arial"/>
        </w:rPr>
      </w:pPr>
    </w:p>
    <w:p w14:paraId="0C4232C2" w14:textId="77777777" w:rsidR="009F01D6" w:rsidRPr="00F804D9" w:rsidRDefault="009F01D6" w:rsidP="00016B09">
      <w:pPr>
        <w:numPr>
          <w:ilvl w:val="0"/>
          <w:numId w:val="26"/>
        </w:numPr>
        <w:tabs>
          <w:tab w:val="left" w:pos="1701"/>
        </w:tabs>
        <w:spacing w:line="300" w:lineRule="exact"/>
        <w:ind w:left="993" w:firstLine="0"/>
        <w:contextualSpacing/>
        <w:jc w:val="both"/>
        <w:rPr>
          <w:rFonts w:ascii="Arial" w:hAnsi="Arial" w:cs="Arial"/>
        </w:rPr>
      </w:pPr>
      <w:r w:rsidRPr="00F804D9">
        <w:rPr>
          <w:rFonts w:ascii="Arial" w:hAnsi="Arial" w:cs="Arial"/>
        </w:rPr>
        <w:t>fiscalizar o cumprimento das Cláusulas constantes desta Escritura de Emissão e todas aquelas impositivas de obrigações de fazer e não fazer;</w:t>
      </w:r>
    </w:p>
    <w:p w14:paraId="62A1F2A6" w14:textId="77777777" w:rsidR="009F01D6" w:rsidRPr="00F804D9" w:rsidRDefault="009F01D6" w:rsidP="00016B09">
      <w:pPr>
        <w:pStyle w:val="PargrafodaLista"/>
        <w:tabs>
          <w:tab w:val="left" w:pos="1701"/>
        </w:tabs>
        <w:spacing w:line="300" w:lineRule="exact"/>
        <w:ind w:left="993"/>
        <w:rPr>
          <w:rFonts w:ascii="Arial" w:hAnsi="Arial" w:cs="Arial"/>
        </w:rPr>
      </w:pPr>
    </w:p>
    <w:p w14:paraId="79E6B0A7" w14:textId="18C6F558" w:rsidR="009F01D6" w:rsidRPr="00F804D9" w:rsidRDefault="009F01D6" w:rsidP="00016B09">
      <w:pPr>
        <w:numPr>
          <w:ilvl w:val="0"/>
          <w:numId w:val="26"/>
        </w:numPr>
        <w:tabs>
          <w:tab w:val="left" w:pos="1701"/>
        </w:tabs>
        <w:spacing w:line="300" w:lineRule="exact"/>
        <w:ind w:left="993" w:firstLine="0"/>
        <w:contextualSpacing/>
        <w:jc w:val="both"/>
        <w:rPr>
          <w:rFonts w:ascii="Arial" w:hAnsi="Arial" w:cs="Arial"/>
        </w:rPr>
      </w:pPr>
      <w:r w:rsidRPr="00F804D9">
        <w:rPr>
          <w:rFonts w:ascii="Arial" w:hAnsi="Arial" w:cs="Arial"/>
        </w:rPr>
        <w:t>notificar os Debenturistas, no prazo máximo de 10 (dez) dias úteis da data em que tomou ciência do evento a respeito de qualquer inadimplemento pela Emissora ou pel</w:t>
      </w:r>
      <w:r w:rsidR="006236C9" w:rsidRPr="00F804D9">
        <w:rPr>
          <w:rFonts w:ascii="Arial" w:hAnsi="Arial" w:cs="Arial"/>
        </w:rPr>
        <w:t>o</w:t>
      </w:r>
      <w:r w:rsidR="005A4EF9" w:rsidRPr="00F804D9">
        <w:rPr>
          <w:rFonts w:ascii="Arial" w:hAnsi="Arial" w:cs="Arial"/>
        </w:rPr>
        <w:t>s</w:t>
      </w:r>
      <w:r w:rsidRPr="00F804D9">
        <w:rPr>
          <w:rFonts w:ascii="Arial" w:hAnsi="Arial" w:cs="Arial"/>
        </w:rPr>
        <w:t xml:space="preserve"> Fiador</w:t>
      </w:r>
      <w:r w:rsidR="006236C9" w:rsidRPr="00F804D9">
        <w:rPr>
          <w:rFonts w:ascii="Arial" w:hAnsi="Arial" w:cs="Arial"/>
        </w:rPr>
        <w:t>es</w:t>
      </w:r>
      <w:r w:rsidRPr="00F804D9">
        <w:rPr>
          <w:rFonts w:ascii="Arial" w:hAnsi="Arial" w:cs="Arial"/>
        </w:rPr>
        <w:t xml:space="preserve"> de obrigações assumidas nesta Escritura de Emissão, indicando o local em que fornecerá aos interessados maiores informações;</w:t>
      </w:r>
    </w:p>
    <w:p w14:paraId="2213FB85" w14:textId="77777777" w:rsidR="009F01D6" w:rsidRPr="00F804D9" w:rsidRDefault="009F01D6" w:rsidP="00016B09">
      <w:pPr>
        <w:tabs>
          <w:tab w:val="left" w:pos="1701"/>
        </w:tabs>
        <w:suppressAutoHyphens/>
        <w:spacing w:line="300" w:lineRule="exact"/>
        <w:ind w:left="993"/>
        <w:jc w:val="both"/>
        <w:rPr>
          <w:rFonts w:ascii="Arial" w:hAnsi="Arial" w:cs="Arial"/>
        </w:rPr>
      </w:pPr>
    </w:p>
    <w:p w14:paraId="73A4D2BD" w14:textId="06EC8117" w:rsidR="009F01D6" w:rsidRPr="00F804D9" w:rsidRDefault="009F01D6" w:rsidP="00016B09">
      <w:pPr>
        <w:numPr>
          <w:ilvl w:val="0"/>
          <w:numId w:val="26"/>
        </w:numPr>
        <w:tabs>
          <w:tab w:val="left" w:pos="1701"/>
        </w:tabs>
        <w:spacing w:line="300" w:lineRule="exact"/>
        <w:ind w:left="993" w:firstLine="0"/>
        <w:contextualSpacing/>
        <w:jc w:val="both"/>
        <w:rPr>
          <w:rFonts w:ascii="Arial" w:hAnsi="Arial" w:cs="Arial"/>
        </w:rPr>
      </w:pPr>
      <w:r w:rsidRPr="00F804D9">
        <w:rPr>
          <w:rFonts w:ascii="Arial" w:hAnsi="Arial" w:cs="Arial"/>
        </w:rPr>
        <w:t>emitir parecer sobre a suficiência das informações constantes de eventuais propostas de modificações nas condições das Debêntures;</w:t>
      </w:r>
      <w:ins w:id="74" w:author="Rafael Casemiro" w:date="2018-10-08T12:35:00Z">
        <w:r w:rsidR="004630EE">
          <w:rPr>
            <w:rFonts w:ascii="Arial" w:hAnsi="Arial" w:cs="Arial"/>
          </w:rPr>
          <w:t xml:space="preserve"> e</w:t>
        </w:r>
      </w:ins>
      <w:r w:rsidRPr="00F804D9">
        <w:rPr>
          <w:rFonts w:ascii="Arial" w:hAnsi="Arial" w:cs="Arial"/>
        </w:rPr>
        <w:t xml:space="preserve"> </w:t>
      </w:r>
    </w:p>
    <w:p w14:paraId="15358A0F" w14:textId="77777777" w:rsidR="009F01D6" w:rsidRPr="00F804D9" w:rsidRDefault="009F01D6" w:rsidP="00016B09">
      <w:pPr>
        <w:tabs>
          <w:tab w:val="left" w:pos="1701"/>
        </w:tabs>
        <w:suppressAutoHyphens/>
        <w:spacing w:line="300" w:lineRule="exact"/>
        <w:ind w:left="993"/>
        <w:jc w:val="both"/>
        <w:rPr>
          <w:rFonts w:ascii="Arial" w:hAnsi="Arial" w:cs="Arial"/>
        </w:rPr>
      </w:pPr>
    </w:p>
    <w:p w14:paraId="41FE1C6B" w14:textId="78620D5C" w:rsidR="009F01D6" w:rsidRPr="00F804D9" w:rsidRDefault="009F01D6" w:rsidP="00016B09">
      <w:pPr>
        <w:numPr>
          <w:ilvl w:val="0"/>
          <w:numId w:val="26"/>
        </w:numPr>
        <w:tabs>
          <w:tab w:val="left" w:pos="1701"/>
        </w:tabs>
        <w:spacing w:line="300" w:lineRule="exact"/>
        <w:ind w:left="993" w:firstLine="0"/>
        <w:contextualSpacing/>
        <w:jc w:val="both"/>
        <w:rPr>
          <w:rFonts w:ascii="Arial" w:hAnsi="Arial" w:cs="Arial"/>
        </w:rPr>
      </w:pPr>
      <w:r w:rsidRPr="00F804D9">
        <w:rPr>
          <w:rFonts w:ascii="Arial" w:hAnsi="Arial" w:cs="Arial"/>
        </w:rPr>
        <w:lastRenderedPageBreak/>
        <w:t>disponibilizar ao</w:t>
      </w:r>
      <w:r w:rsidR="006236C9" w:rsidRPr="00F804D9">
        <w:rPr>
          <w:rFonts w:ascii="Arial" w:hAnsi="Arial" w:cs="Arial"/>
        </w:rPr>
        <w:t>s</w:t>
      </w:r>
      <w:r w:rsidRPr="00F804D9">
        <w:rPr>
          <w:rFonts w:ascii="Arial" w:hAnsi="Arial" w:cs="Arial"/>
        </w:rPr>
        <w:t xml:space="preserve"> Debenturista</w:t>
      </w:r>
      <w:r w:rsidR="006236C9" w:rsidRPr="00F804D9">
        <w:rPr>
          <w:rFonts w:ascii="Arial" w:hAnsi="Arial" w:cs="Arial"/>
        </w:rPr>
        <w:t>s</w:t>
      </w:r>
      <w:r w:rsidRPr="00F804D9">
        <w:rPr>
          <w:rFonts w:ascii="Arial" w:hAnsi="Arial" w:cs="Arial"/>
        </w:rPr>
        <w:t xml:space="preserve"> e demais participantes do mercado, em sua central de atendimento e/ou website (www.oliveiratrust.com.br) o Valor Nominal Unitário das Debêntures, a ser calculado pela Emissora</w:t>
      </w:r>
      <w:ins w:id="75" w:author="Rafael Casemiro" w:date="2018-10-08T12:30:00Z">
        <w:r w:rsidR="00AC1B1C">
          <w:rPr>
            <w:rFonts w:ascii="Arial" w:hAnsi="Arial" w:cs="Arial"/>
          </w:rPr>
          <w:t>, autorizado por esta desde já</w:t>
        </w:r>
      </w:ins>
      <w:r w:rsidR="002E1FCB" w:rsidRPr="00F804D9">
        <w:rPr>
          <w:rFonts w:ascii="Arial" w:hAnsi="Arial" w:cs="Arial"/>
        </w:rPr>
        <w:t>;</w:t>
      </w:r>
      <w:del w:id="76" w:author="Rafael Casemiro" w:date="2018-10-08T12:35:00Z">
        <w:r w:rsidR="002E1FCB" w:rsidRPr="00F804D9" w:rsidDel="004630EE">
          <w:rPr>
            <w:rFonts w:ascii="Arial" w:hAnsi="Arial" w:cs="Arial"/>
          </w:rPr>
          <w:delText xml:space="preserve"> e</w:delText>
        </w:r>
      </w:del>
      <w:r w:rsidRPr="00F804D9">
        <w:rPr>
          <w:rFonts w:ascii="Arial" w:hAnsi="Arial" w:cs="Arial"/>
        </w:rPr>
        <w:t xml:space="preserve"> </w:t>
      </w:r>
    </w:p>
    <w:p w14:paraId="2795F5C9" w14:textId="77777777" w:rsidR="009D3C4A" w:rsidRPr="00F804D9" w:rsidRDefault="009D3C4A" w:rsidP="005117D6">
      <w:pPr>
        <w:pStyle w:val="PargrafodaLista"/>
        <w:rPr>
          <w:rFonts w:ascii="Arial" w:hAnsi="Arial" w:cs="Arial"/>
        </w:rPr>
      </w:pPr>
    </w:p>
    <w:p w14:paraId="30F44F60" w14:textId="3BA37CC6" w:rsidR="009D3C4A" w:rsidRPr="00F804D9" w:rsidDel="00285747" w:rsidRDefault="0005312B" w:rsidP="002E1FCB">
      <w:pPr>
        <w:numPr>
          <w:ilvl w:val="0"/>
          <w:numId w:val="26"/>
        </w:numPr>
        <w:tabs>
          <w:tab w:val="left" w:pos="1701"/>
        </w:tabs>
        <w:spacing w:line="300" w:lineRule="exact"/>
        <w:ind w:left="993" w:firstLine="0"/>
        <w:contextualSpacing/>
        <w:jc w:val="both"/>
        <w:rPr>
          <w:del w:id="77" w:author="Rafael Casemiro" w:date="2018-10-08T12:30:00Z"/>
          <w:rFonts w:ascii="Arial" w:hAnsi="Arial" w:cs="Arial"/>
        </w:rPr>
      </w:pPr>
      <w:del w:id="78" w:author="Rafael Casemiro" w:date="2018-10-08T12:30:00Z">
        <w:r w:rsidRPr="00F804D9" w:rsidDel="00285747">
          <w:rPr>
            <w:rFonts w:ascii="Arial" w:hAnsi="Arial" w:cs="Arial"/>
          </w:rPr>
          <w:delText xml:space="preserve">disponibilizar </w:delText>
        </w:r>
      </w:del>
      <w:del w:id="79" w:author="Rafael Casemiro" w:date="2018-10-08T12:29:00Z">
        <w:r w:rsidR="002E1FCB" w:rsidRPr="00F804D9" w:rsidDel="00285747">
          <w:rPr>
            <w:rFonts w:ascii="Arial" w:hAnsi="Arial" w:cs="Arial"/>
          </w:rPr>
          <w:delText xml:space="preserve">mensalmente </w:delText>
        </w:r>
      </w:del>
      <w:del w:id="80" w:author="Rafael Casemiro" w:date="2018-10-08T12:30:00Z">
        <w:r w:rsidRPr="00F804D9" w:rsidDel="00285747">
          <w:rPr>
            <w:rFonts w:ascii="Arial" w:hAnsi="Arial" w:cs="Arial"/>
          </w:rPr>
          <w:delText xml:space="preserve">aos Debenturistas, </w:delText>
        </w:r>
        <w:r w:rsidR="009D3C4A" w:rsidRPr="00F804D9" w:rsidDel="00285747">
          <w:rPr>
            <w:rFonts w:ascii="Arial" w:hAnsi="Arial" w:cs="Arial"/>
          </w:rPr>
          <w:delText xml:space="preserve">o saldo devedor </w:delText>
        </w:r>
        <w:r w:rsidR="002E1FCB" w:rsidRPr="00F804D9" w:rsidDel="00285747">
          <w:rPr>
            <w:rFonts w:ascii="Arial" w:hAnsi="Arial" w:cs="Arial"/>
          </w:rPr>
          <w:delText>das obrigações decorrentes das Debêntures</w:delText>
        </w:r>
        <w:r w:rsidR="00D81446" w:rsidRPr="00F804D9" w:rsidDel="00285747">
          <w:rPr>
            <w:rFonts w:ascii="Arial" w:hAnsi="Arial" w:cs="Arial"/>
          </w:rPr>
          <w:delText>, a ser calculado pela Emissora</w:delText>
        </w:r>
        <w:r w:rsidR="002E1FCB" w:rsidRPr="00F804D9" w:rsidDel="00285747">
          <w:rPr>
            <w:rFonts w:ascii="Arial" w:hAnsi="Arial" w:cs="Arial"/>
          </w:rPr>
          <w:delText>.</w:delText>
        </w:r>
        <w:r w:rsidR="00574B7D" w:rsidDel="00285747">
          <w:rPr>
            <w:rFonts w:ascii="Arial" w:hAnsi="Arial" w:cs="Arial"/>
          </w:rPr>
          <w:delText xml:space="preserve"> </w:delText>
        </w:r>
      </w:del>
    </w:p>
    <w:p w14:paraId="4C950CD6" w14:textId="77777777" w:rsidR="009F01D6" w:rsidRPr="00F804D9" w:rsidRDefault="009F01D6" w:rsidP="009F01D6">
      <w:pPr>
        <w:suppressAutoHyphens/>
        <w:spacing w:line="300" w:lineRule="exact"/>
        <w:jc w:val="both"/>
        <w:rPr>
          <w:rFonts w:ascii="Arial" w:hAnsi="Arial" w:cs="Arial"/>
        </w:rPr>
      </w:pPr>
    </w:p>
    <w:p w14:paraId="45A32081"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color w:val="000000"/>
        </w:rPr>
        <w:t>O Agente Fiduciário 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583,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1E22E017" w14:textId="77777777" w:rsidR="009F01D6" w:rsidRPr="00F804D9" w:rsidRDefault="009F01D6" w:rsidP="009F01D6">
      <w:pPr>
        <w:pStyle w:val="PargrafodaLista"/>
        <w:widowControl w:val="0"/>
        <w:spacing w:after="240" w:line="320" w:lineRule="exact"/>
        <w:ind w:left="0"/>
        <w:jc w:val="both"/>
        <w:outlineLvl w:val="0"/>
        <w:rPr>
          <w:rFonts w:ascii="Arial" w:hAnsi="Arial" w:cs="Arial"/>
          <w:b/>
          <w:smallCaps/>
        </w:rPr>
      </w:pPr>
    </w:p>
    <w:p w14:paraId="3AFB830F"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color w:val="000000"/>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presente Escritura de Emissão e dos demais documentos da operação.</w:t>
      </w:r>
    </w:p>
    <w:p w14:paraId="5DDFB2D6" w14:textId="77777777" w:rsidR="009F01D6" w:rsidRPr="00F804D9" w:rsidRDefault="009F01D6" w:rsidP="009F01D6">
      <w:pPr>
        <w:pStyle w:val="PargrafodaLista"/>
        <w:rPr>
          <w:rFonts w:ascii="Arial" w:hAnsi="Arial" w:cs="Arial"/>
          <w:b/>
          <w:smallCaps/>
        </w:rPr>
      </w:pPr>
    </w:p>
    <w:p w14:paraId="69DC9428"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color w:val="000000"/>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14:paraId="4E2CA942" w14:textId="77777777" w:rsidR="009F01D6" w:rsidRPr="00F804D9" w:rsidRDefault="009F01D6" w:rsidP="009F01D6">
      <w:pPr>
        <w:pStyle w:val="PargrafodaLista"/>
        <w:rPr>
          <w:rFonts w:ascii="Arial" w:hAnsi="Arial" w:cs="Arial"/>
          <w:b/>
          <w:smallCaps/>
        </w:rPr>
      </w:pPr>
    </w:p>
    <w:p w14:paraId="226623F1"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color w:val="000000"/>
        </w:rPr>
        <w:t>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14:paraId="437D9BA8" w14:textId="77777777" w:rsidR="009F01D6" w:rsidRPr="00F804D9" w:rsidRDefault="009F01D6" w:rsidP="009F01D6">
      <w:pPr>
        <w:pStyle w:val="PargrafodaLista"/>
        <w:rPr>
          <w:rFonts w:ascii="Arial" w:hAnsi="Arial" w:cs="Arial"/>
          <w:b/>
          <w:smallCaps/>
        </w:rPr>
      </w:pPr>
    </w:p>
    <w:p w14:paraId="44C96455"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rPr>
        <w:lastRenderedPageBreak/>
        <w:t>O Agente Fiduciário usará de quaisquer procedimentos judiciais ou extrajudiciais contra a Emissora e/ou os Fiadores para a proteção e defesa dos interesses da comunhão dos Debenturistas na realização de seus créditos, devendo, em caso de inadimplemento da Emissora:</w:t>
      </w:r>
    </w:p>
    <w:p w14:paraId="7D1AE4B8" w14:textId="77777777" w:rsidR="009F01D6" w:rsidRPr="00F804D9" w:rsidRDefault="009F01D6" w:rsidP="00016B09">
      <w:pPr>
        <w:pStyle w:val="PargrafodaLista"/>
        <w:ind w:left="709"/>
        <w:rPr>
          <w:rFonts w:ascii="Arial" w:hAnsi="Arial" w:cs="Arial"/>
          <w:b/>
          <w:smallCaps/>
        </w:rPr>
      </w:pPr>
    </w:p>
    <w:p w14:paraId="0BC570DD" w14:textId="77777777" w:rsidR="009F01D6" w:rsidRPr="00F804D9" w:rsidRDefault="009F01D6" w:rsidP="00016B09">
      <w:pPr>
        <w:numPr>
          <w:ilvl w:val="0"/>
          <w:numId w:val="27"/>
        </w:numPr>
        <w:tabs>
          <w:tab w:val="left" w:pos="851"/>
        </w:tabs>
        <w:spacing w:line="300" w:lineRule="exact"/>
        <w:ind w:left="709" w:firstLine="0"/>
        <w:contextualSpacing/>
        <w:jc w:val="both"/>
        <w:rPr>
          <w:rFonts w:ascii="Arial" w:hAnsi="Arial" w:cs="Arial"/>
        </w:rPr>
      </w:pPr>
      <w:r w:rsidRPr="00F804D9">
        <w:rPr>
          <w:rFonts w:ascii="Arial" w:hAnsi="Arial" w:cs="Arial"/>
        </w:rPr>
        <w:t>declarar antecipadamente vencidas as Debêntures e cobrar seu principal e acessórios, observadas as condições da presente Escritura de Emissão;</w:t>
      </w:r>
    </w:p>
    <w:p w14:paraId="3087983E" w14:textId="77777777" w:rsidR="009F01D6" w:rsidRPr="00F804D9" w:rsidRDefault="009F01D6" w:rsidP="00016B09">
      <w:pPr>
        <w:suppressAutoHyphens/>
        <w:spacing w:line="300" w:lineRule="exact"/>
        <w:ind w:left="709"/>
        <w:jc w:val="both"/>
        <w:rPr>
          <w:rFonts w:ascii="Arial" w:hAnsi="Arial" w:cs="Arial"/>
        </w:rPr>
      </w:pPr>
    </w:p>
    <w:p w14:paraId="5CE840B6" w14:textId="77777777" w:rsidR="009F01D6" w:rsidRPr="00F804D9" w:rsidRDefault="009F01D6" w:rsidP="00016B09">
      <w:pPr>
        <w:numPr>
          <w:ilvl w:val="0"/>
          <w:numId w:val="27"/>
        </w:numPr>
        <w:tabs>
          <w:tab w:val="left" w:pos="851"/>
        </w:tabs>
        <w:spacing w:line="300" w:lineRule="exact"/>
        <w:ind w:left="709" w:firstLine="0"/>
        <w:contextualSpacing/>
        <w:jc w:val="both"/>
        <w:rPr>
          <w:rFonts w:ascii="Arial" w:hAnsi="Arial" w:cs="Arial"/>
        </w:rPr>
      </w:pPr>
      <w:r w:rsidRPr="00F804D9">
        <w:rPr>
          <w:rFonts w:ascii="Arial" w:hAnsi="Arial" w:cs="Arial"/>
        </w:rPr>
        <w:t>requerer a falência da Emissora;</w:t>
      </w:r>
    </w:p>
    <w:p w14:paraId="55077D2D" w14:textId="77777777" w:rsidR="009F01D6" w:rsidRPr="00F804D9" w:rsidRDefault="009F01D6" w:rsidP="00016B09">
      <w:pPr>
        <w:suppressAutoHyphens/>
        <w:spacing w:line="300" w:lineRule="exact"/>
        <w:ind w:left="709"/>
        <w:jc w:val="both"/>
        <w:rPr>
          <w:rFonts w:ascii="Arial" w:hAnsi="Arial" w:cs="Arial"/>
        </w:rPr>
      </w:pPr>
    </w:p>
    <w:p w14:paraId="1B5A193E" w14:textId="77777777" w:rsidR="009F01D6" w:rsidRPr="00F804D9" w:rsidRDefault="009F01D6" w:rsidP="00016B09">
      <w:pPr>
        <w:numPr>
          <w:ilvl w:val="0"/>
          <w:numId w:val="27"/>
        </w:numPr>
        <w:tabs>
          <w:tab w:val="left" w:pos="851"/>
        </w:tabs>
        <w:spacing w:line="300" w:lineRule="exact"/>
        <w:ind w:left="709" w:firstLine="0"/>
        <w:contextualSpacing/>
        <w:jc w:val="both"/>
        <w:rPr>
          <w:rFonts w:ascii="Arial" w:hAnsi="Arial" w:cs="Arial"/>
        </w:rPr>
      </w:pPr>
      <w:r w:rsidRPr="00F804D9">
        <w:rPr>
          <w:rFonts w:ascii="Arial" w:hAnsi="Arial" w:cs="Arial"/>
        </w:rPr>
        <w:t xml:space="preserve">tomar todas as providências necessárias para a realização dos créditos dos Debenturistas; </w:t>
      </w:r>
    </w:p>
    <w:p w14:paraId="0F857CCF" w14:textId="77777777" w:rsidR="00DC3635" w:rsidRPr="00F804D9" w:rsidRDefault="00DC3635" w:rsidP="007F3D2C">
      <w:pPr>
        <w:tabs>
          <w:tab w:val="left" w:pos="851"/>
        </w:tabs>
        <w:spacing w:line="300" w:lineRule="exact"/>
        <w:ind w:left="709"/>
        <w:contextualSpacing/>
        <w:jc w:val="both"/>
        <w:rPr>
          <w:rFonts w:ascii="Arial" w:hAnsi="Arial" w:cs="Arial"/>
        </w:rPr>
      </w:pPr>
    </w:p>
    <w:p w14:paraId="5B7AB276" w14:textId="77777777" w:rsidR="009F01D6" w:rsidRPr="00F804D9" w:rsidRDefault="009F01D6" w:rsidP="00016B09">
      <w:pPr>
        <w:numPr>
          <w:ilvl w:val="0"/>
          <w:numId w:val="27"/>
        </w:numPr>
        <w:tabs>
          <w:tab w:val="left" w:pos="851"/>
        </w:tabs>
        <w:spacing w:line="300" w:lineRule="exact"/>
        <w:ind w:left="709" w:firstLine="0"/>
        <w:contextualSpacing/>
        <w:jc w:val="both"/>
        <w:rPr>
          <w:rFonts w:ascii="Arial" w:hAnsi="Arial" w:cs="Arial"/>
        </w:rPr>
      </w:pPr>
      <w:r w:rsidRPr="00F804D9">
        <w:rPr>
          <w:rFonts w:ascii="Arial" w:hAnsi="Arial" w:cs="Arial"/>
        </w:rPr>
        <w:t>representar os Debenturistas em processo de falência, recuperação judicial e extrajudicial, intervenção ou liquidação da Emissora e/ou eventual insolvência dos Fiadores; e</w:t>
      </w:r>
    </w:p>
    <w:p w14:paraId="0D1D52A1" w14:textId="77777777" w:rsidR="009F01D6" w:rsidRPr="00F804D9" w:rsidRDefault="009F01D6" w:rsidP="00016B09">
      <w:pPr>
        <w:suppressAutoHyphens/>
        <w:spacing w:line="300" w:lineRule="exact"/>
        <w:ind w:left="709"/>
        <w:jc w:val="both"/>
        <w:rPr>
          <w:rFonts w:ascii="Arial" w:hAnsi="Arial" w:cs="Arial"/>
        </w:rPr>
      </w:pPr>
    </w:p>
    <w:p w14:paraId="38F7A455" w14:textId="77777777" w:rsidR="009F01D6" w:rsidRPr="00F804D9" w:rsidRDefault="009F01D6" w:rsidP="00016B09">
      <w:pPr>
        <w:numPr>
          <w:ilvl w:val="0"/>
          <w:numId w:val="27"/>
        </w:numPr>
        <w:tabs>
          <w:tab w:val="left" w:pos="851"/>
        </w:tabs>
        <w:spacing w:line="300" w:lineRule="exact"/>
        <w:ind w:left="709" w:firstLine="0"/>
        <w:contextualSpacing/>
        <w:jc w:val="both"/>
        <w:rPr>
          <w:rFonts w:ascii="Arial" w:hAnsi="Arial" w:cs="Arial"/>
        </w:rPr>
      </w:pPr>
      <w:r w:rsidRPr="00F804D9">
        <w:rPr>
          <w:rFonts w:ascii="Arial" w:hAnsi="Arial" w:cs="Arial"/>
        </w:rPr>
        <w:t>executar a Fiança nos termos da Cláusula 5.2. acima.</w:t>
      </w:r>
    </w:p>
    <w:p w14:paraId="0F68336A" w14:textId="77777777" w:rsidR="009F01D6" w:rsidRPr="00F804D9" w:rsidRDefault="009F01D6" w:rsidP="009F01D6">
      <w:pPr>
        <w:pStyle w:val="PargrafodaLista"/>
        <w:rPr>
          <w:rFonts w:ascii="Arial" w:hAnsi="Arial" w:cs="Arial"/>
          <w:b/>
          <w:smallCaps/>
        </w:rPr>
      </w:pPr>
    </w:p>
    <w:p w14:paraId="2B891784"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rPr>
        <w:t xml:space="preserve">Nas hipóteses de ausência ou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w:t>
      </w:r>
      <w:proofErr w:type="gramStart"/>
      <w:r w:rsidRPr="00F804D9">
        <w:rPr>
          <w:rFonts w:ascii="Arial" w:hAnsi="Arial" w:cs="Arial"/>
        </w:rPr>
        <w:t>da</w:t>
      </w:r>
      <w:proofErr w:type="gramEnd"/>
      <w:r w:rsidRPr="00F804D9">
        <w:rPr>
          <w:rFonts w:ascii="Arial" w:hAnsi="Arial" w:cs="Arial"/>
        </w:rPr>
        <w:t xml:space="preserve">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resultará em remuneração ao novo Agente Fiduciário superior à ora avençada.</w:t>
      </w:r>
    </w:p>
    <w:p w14:paraId="4557EAA9" w14:textId="77777777" w:rsidR="009F01D6" w:rsidRPr="00F804D9" w:rsidRDefault="009F01D6" w:rsidP="009F01D6">
      <w:pPr>
        <w:pStyle w:val="PargrafodaLista"/>
        <w:widowControl w:val="0"/>
        <w:spacing w:after="240" w:line="320" w:lineRule="exact"/>
        <w:ind w:left="0"/>
        <w:jc w:val="both"/>
        <w:outlineLvl w:val="0"/>
        <w:rPr>
          <w:rFonts w:ascii="Arial" w:hAnsi="Arial" w:cs="Arial"/>
          <w:b/>
          <w:smallCaps/>
        </w:rPr>
      </w:pPr>
    </w:p>
    <w:p w14:paraId="58D228B7"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rPr>
        <w:t>Na hipótese de não poder o Agente Fiduciário continuar a exercer as suas funções por circunstâncias supervenientes a esta Escritura de Emissão, deverá este comunicar imediatamente o fato à Emissora e aos Debenturistas, pedindo sua substituição.</w:t>
      </w:r>
    </w:p>
    <w:p w14:paraId="1170CDB9" w14:textId="77777777" w:rsidR="009F01D6" w:rsidRPr="00F804D9" w:rsidRDefault="009F01D6" w:rsidP="009F01D6">
      <w:pPr>
        <w:pStyle w:val="PargrafodaLista"/>
        <w:rPr>
          <w:rFonts w:ascii="Arial" w:hAnsi="Arial" w:cs="Arial"/>
          <w:b/>
          <w:smallCaps/>
        </w:rPr>
      </w:pPr>
    </w:p>
    <w:p w14:paraId="2F90F27F" w14:textId="77777777"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rPr>
        <w:t>Em qualquer hipótese, a substituição do Agente Fiduciário ficará sujeita à comunicação prévia à CVM e ao atendimento dos requisitos previstos na Instrução CVM 583 e eventuais normas posteriores aplicáveis.</w:t>
      </w:r>
    </w:p>
    <w:p w14:paraId="66B3C621" w14:textId="77777777" w:rsidR="009F01D6" w:rsidRPr="00F804D9" w:rsidRDefault="009F01D6" w:rsidP="009F01D6">
      <w:pPr>
        <w:pStyle w:val="PargrafodaLista"/>
        <w:rPr>
          <w:rFonts w:ascii="Arial" w:hAnsi="Arial" w:cs="Arial"/>
          <w:b/>
          <w:smallCaps/>
        </w:rPr>
      </w:pPr>
    </w:p>
    <w:p w14:paraId="19C4D195" w14:textId="5BD78B2C" w:rsidR="009F01D6" w:rsidRPr="00F804D9" w:rsidRDefault="009F01D6" w:rsidP="009F01D6">
      <w:pPr>
        <w:pStyle w:val="PargrafodaLista"/>
        <w:widowControl w:val="0"/>
        <w:numPr>
          <w:ilvl w:val="2"/>
          <w:numId w:val="5"/>
        </w:numPr>
        <w:spacing w:after="240" w:line="320" w:lineRule="exact"/>
        <w:ind w:left="0" w:firstLine="0"/>
        <w:jc w:val="both"/>
        <w:outlineLvl w:val="0"/>
        <w:rPr>
          <w:rFonts w:ascii="Arial" w:hAnsi="Arial" w:cs="Arial"/>
          <w:b/>
          <w:smallCaps/>
        </w:rPr>
      </w:pPr>
      <w:r w:rsidRPr="00F804D9">
        <w:rPr>
          <w:rFonts w:ascii="Arial" w:hAnsi="Arial" w:cs="Arial"/>
        </w:rPr>
        <w:t>Aplicam-se às hipóteses de substituição do Agente Fiduciário as normas e preceitos a este respeito promulgados por atos da CVM.</w:t>
      </w:r>
    </w:p>
    <w:p w14:paraId="19B7EAE5" w14:textId="77777777" w:rsidR="00016B09" w:rsidRPr="00F804D9" w:rsidRDefault="00016B09" w:rsidP="00016B09">
      <w:pPr>
        <w:pStyle w:val="PargrafodaLista"/>
        <w:rPr>
          <w:rFonts w:ascii="Arial" w:hAnsi="Arial" w:cs="Arial"/>
          <w:b/>
          <w:smallCaps/>
        </w:rPr>
      </w:pPr>
    </w:p>
    <w:p w14:paraId="1CC88BDF" w14:textId="77777777" w:rsidR="009E52C6" w:rsidRPr="00F804D9" w:rsidRDefault="009E52C6" w:rsidP="00D32598">
      <w:pPr>
        <w:pStyle w:val="PargrafodaLista"/>
        <w:widowControl w:val="0"/>
        <w:numPr>
          <w:ilvl w:val="0"/>
          <w:numId w:val="5"/>
        </w:numPr>
        <w:spacing w:after="240" w:line="320" w:lineRule="exact"/>
        <w:jc w:val="both"/>
        <w:outlineLvl w:val="0"/>
        <w:rPr>
          <w:rFonts w:ascii="Arial" w:hAnsi="Arial" w:cs="Arial"/>
          <w:b/>
          <w:smallCaps/>
        </w:rPr>
      </w:pPr>
      <w:bookmarkStart w:id="81" w:name="_Toc511238884"/>
      <w:r w:rsidRPr="00F804D9">
        <w:rPr>
          <w:rFonts w:ascii="Arial" w:hAnsi="Arial" w:cs="Arial"/>
          <w:b/>
          <w:smallCaps/>
        </w:rPr>
        <w:t>Assembleia Geral</w:t>
      </w:r>
      <w:bookmarkEnd w:id="81"/>
      <w:r w:rsidRPr="00F804D9">
        <w:rPr>
          <w:rFonts w:ascii="Arial" w:hAnsi="Arial" w:cs="Arial"/>
          <w:b/>
          <w:smallCaps/>
        </w:rPr>
        <w:t xml:space="preserve"> </w:t>
      </w:r>
    </w:p>
    <w:p w14:paraId="54AABE01" w14:textId="77777777" w:rsidR="009E52C6" w:rsidRPr="00F804D9" w:rsidRDefault="009E52C6" w:rsidP="00D32598">
      <w:pPr>
        <w:widowControl w:val="0"/>
        <w:numPr>
          <w:ilvl w:val="1"/>
          <w:numId w:val="5"/>
        </w:numPr>
        <w:spacing w:after="240" w:line="320" w:lineRule="exact"/>
        <w:ind w:left="0" w:firstLine="0"/>
        <w:jc w:val="both"/>
        <w:rPr>
          <w:rFonts w:ascii="Arial" w:hAnsi="Arial" w:cs="Arial"/>
        </w:rPr>
      </w:pPr>
      <w:r w:rsidRPr="00F804D9">
        <w:rPr>
          <w:rFonts w:ascii="Arial" w:eastAsia="Arial Unicode MS" w:hAnsi="Arial" w:cs="Arial"/>
          <w:color w:val="000000"/>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F804D9">
        <w:rPr>
          <w:rFonts w:ascii="Arial" w:eastAsia="Arial Unicode MS" w:hAnsi="Arial" w:cs="Arial"/>
          <w:color w:val="000000"/>
          <w:u w:val="single"/>
        </w:rPr>
        <w:t>Assembleia Geral de Titulares de Debêntures</w:t>
      </w:r>
      <w:r w:rsidRPr="00F804D9">
        <w:rPr>
          <w:rFonts w:ascii="Arial" w:eastAsia="Arial Unicode MS" w:hAnsi="Arial" w:cs="Arial"/>
          <w:color w:val="000000"/>
        </w:rPr>
        <w:t>”).</w:t>
      </w:r>
    </w:p>
    <w:p w14:paraId="35481DF5" w14:textId="77777777" w:rsidR="009E52C6" w:rsidRPr="00F804D9" w:rsidRDefault="009E52C6" w:rsidP="00D32598">
      <w:pPr>
        <w:widowControl w:val="0"/>
        <w:numPr>
          <w:ilvl w:val="1"/>
          <w:numId w:val="5"/>
        </w:numPr>
        <w:spacing w:after="240" w:line="320" w:lineRule="exact"/>
        <w:ind w:left="0" w:firstLine="0"/>
        <w:jc w:val="both"/>
        <w:rPr>
          <w:rFonts w:ascii="Arial" w:hAnsi="Arial" w:cs="Arial"/>
        </w:rPr>
      </w:pPr>
      <w:r w:rsidRPr="00F804D9">
        <w:rPr>
          <w:rFonts w:ascii="Arial" w:eastAsia="Arial Unicode MS" w:hAnsi="Arial" w:cs="Arial"/>
          <w:color w:val="000000"/>
        </w:rPr>
        <w:t>A</w:t>
      </w:r>
      <w:r w:rsidRPr="00F804D9">
        <w:rPr>
          <w:rFonts w:ascii="Arial" w:hAnsi="Arial" w:cs="Arial"/>
        </w:rPr>
        <w:t xml:space="preserve"> Assembleia Geral</w:t>
      </w:r>
      <w:r w:rsidRPr="00F804D9">
        <w:rPr>
          <w:rFonts w:ascii="Arial" w:eastAsia="Arial Unicode MS" w:hAnsi="Arial" w:cs="Arial"/>
          <w:color w:val="000000"/>
        </w:rPr>
        <w:t xml:space="preserve"> de Titulares de Debêntures</w:t>
      </w:r>
      <w:r w:rsidRPr="00F804D9">
        <w:rPr>
          <w:rFonts w:ascii="Arial" w:hAnsi="Arial" w:cs="Arial"/>
        </w:rPr>
        <w:t xml:space="preserve"> será realizada, obrigatoriamente, na sede da Emissora, em São Paulo, Estado de São Paulo.</w:t>
      </w:r>
    </w:p>
    <w:p w14:paraId="2AB20191" w14:textId="73E566F2" w:rsidR="009E52C6" w:rsidRPr="00F804D9" w:rsidRDefault="009E52C6" w:rsidP="00D32598">
      <w:pPr>
        <w:widowControl w:val="0"/>
        <w:numPr>
          <w:ilvl w:val="1"/>
          <w:numId w:val="5"/>
        </w:numPr>
        <w:spacing w:after="240" w:line="320" w:lineRule="exact"/>
        <w:ind w:left="0" w:firstLine="0"/>
        <w:jc w:val="both"/>
        <w:rPr>
          <w:rFonts w:ascii="Arial" w:hAnsi="Arial" w:cs="Arial"/>
        </w:rPr>
      </w:pPr>
      <w:bookmarkStart w:id="82" w:name="_DV_M260"/>
      <w:bookmarkEnd w:id="82"/>
      <w:r w:rsidRPr="00F804D9">
        <w:rPr>
          <w:rFonts w:ascii="Arial" w:hAnsi="Arial" w:cs="Arial"/>
        </w:rPr>
        <w:t>A Assembleia Geral</w:t>
      </w:r>
      <w:r w:rsidRPr="00F804D9">
        <w:rPr>
          <w:rFonts w:ascii="Arial" w:eastAsia="Arial Unicode MS" w:hAnsi="Arial" w:cs="Arial"/>
          <w:color w:val="000000"/>
        </w:rPr>
        <w:t xml:space="preserve"> de Titulares de Debêntures</w:t>
      </w:r>
      <w:r w:rsidRPr="00F804D9">
        <w:rPr>
          <w:rFonts w:ascii="Arial" w:hAnsi="Arial" w:cs="Arial"/>
        </w:rPr>
        <w:t xml:space="preserve"> poderá ser convocada: (i) pela Emissora; (</w:t>
      </w:r>
      <w:proofErr w:type="spellStart"/>
      <w:r w:rsidRPr="00F804D9">
        <w:rPr>
          <w:rFonts w:ascii="Arial" w:hAnsi="Arial" w:cs="Arial"/>
        </w:rPr>
        <w:t>ii</w:t>
      </w:r>
      <w:proofErr w:type="spellEnd"/>
      <w:r w:rsidRPr="00F804D9">
        <w:rPr>
          <w:rFonts w:ascii="Arial" w:hAnsi="Arial" w:cs="Arial"/>
        </w:rPr>
        <w:t>) pelo Agente Fiduciário; ou (</w:t>
      </w:r>
      <w:proofErr w:type="spellStart"/>
      <w:r w:rsidRPr="00F804D9">
        <w:rPr>
          <w:rFonts w:ascii="Arial" w:hAnsi="Arial" w:cs="Arial"/>
        </w:rPr>
        <w:t>iii</w:t>
      </w:r>
      <w:proofErr w:type="spellEnd"/>
      <w:r w:rsidRPr="00F804D9">
        <w:rPr>
          <w:rFonts w:ascii="Arial" w:hAnsi="Arial" w:cs="Arial"/>
        </w:rPr>
        <w:t xml:space="preserve">) pelos titulares das </w:t>
      </w:r>
      <w:r w:rsidRPr="00F804D9">
        <w:rPr>
          <w:rFonts w:ascii="Arial" w:eastAsia="Arial Unicode MS" w:hAnsi="Arial" w:cs="Arial"/>
          <w:color w:val="000000"/>
        </w:rPr>
        <w:t>Debêntures</w:t>
      </w:r>
      <w:r w:rsidR="005A4EF9" w:rsidRPr="00F804D9">
        <w:rPr>
          <w:rFonts w:ascii="Arial" w:eastAsia="Arial Unicode MS" w:hAnsi="Arial" w:cs="Arial"/>
          <w:color w:val="000000"/>
        </w:rPr>
        <w:t xml:space="preserve"> em circulação</w:t>
      </w:r>
      <w:r w:rsidRPr="00F804D9">
        <w:rPr>
          <w:rFonts w:ascii="Arial" w:hAnsi="Arial" w:cs="Arial"/>
        </w:rPr>
        <w:t xml:space="preserve"> que representem 10% (dez por cento), no mínimo, das Debêntures.</w:t>
      </w:r>
    </w:p>
    <w:p w14:paraId="09F2EF0C" w14:textId="77777777" w:rsidR="009E52C6" w:rsidRPr="00F804D9" w:rsidRDefault="009E52C6" w:rsidP="00D32598">
      <w:pPr>
        <w:widowControl w:val="0"/>
        <w:numPr>
          <w:ilvl w:val="1"/>
          <w:numId w:val="5"/>
        </w:numPr>
        <w:spacing w:after="240" w:line="320" w:lineRule="exact"/>
        <w:ind w:left="0" w:firstLine="0"/>
        <w:jc w:val="both"/>
        <w:rPr>
          <w:rFonts w:ascii="Arial" w:hAnsi="Arial" w:cs="Arial"/>
        </w:rPr>
      </w:pPr>
      <w:r w:rsidRPr="00F804D9">
        <w:rPr>
          <w:rFonts w:ascii="Arial" w:hAnsi="Arial" w:cs="Arial"/>
        </w:rPr>
        <w:t>A Assembleia Geral</w:t>
      </w:r>
      <w:r w:rsidRPr="00F804D9">
        <w:rPr>
          <w:rFonts w:ascii="Arial" w:eastAsia="Arial Unicode MS" w:hAnsi="Arial" w:cs="Arial"/>
          <w:color w:val="000000"/>
        </w:rPr>
        <w:t xml:space="preserve"> de Titulares de Debêntures</w:t>
      </w:r>
      <w:r w:rsidRPr="00F804D9">
        <w:rPr>
          <w:rFonts w:ascii="Arial" w:hAnsi="Arial" w:cs="Arial"/>
        </w:rPr>
        <w:t xml:space="preserve"> se instalará, nos termos do parágrafo 3º do artigo 71 da Lei das Sociedades </w:t>
      </w:r>
      <w:r w:rsidRPr="00F804D9">
        <w:rPr>
          <w:rFonts w:ascii="Arial" w:eastAsia="Arial Unicode MS" w:hAnsi="Arial" w:cs="Arial"/>
          <w:color w:val="000000"/>
        </w:rPr>
        <w:t>por</w:t>
      </w:r>
      <w:r w:rsidRPr="00F804D9">
        <w:rPr>
          <w:rFonts w:ascii="Arial" w:hAnsi="Arial" w:cs="Arial"/>
        </w:rPr>
        <w:t xml:space="preserve"> Ações, em primeira convocação, com a presença de Titulares de Debêntures que representem metade, no mínimo, das debêntures em circulação e, em segunda convocação, com qualquer número.</w:t>
      </w:r>
    </w:p>
    <w:p w14:paraId="47C94AE4" w14:textId="0818EF36" w:rsidR="009E52C6" w:rsidRPr="00F804D9" w:rsidRDefault="009E52C6" w:rsidP="00D32598">
      <w:pPr>
        <w:widowControl w:val="0"/>
        <w:numPr>
          <w:ilvl w:val="1"/>
          <w:numId w:val="5"/>
        </w:numPr>
        <w:spacing w:after="240" w:line="320" w:lineRule="exact"/>
        <w:ind w:left="0" w:firstLine="0"/>
        <w:jc w:val="both"/>
        <w:rPr>
          <w:rFonts w:ascii="Arial" w:hAnsi="Arial" w:cs="Arial"/>
        </w:rPr>
      </w:pPr>
      <w:bookmarkStart w:id="83" w:name="_DV_M261"/>
      <w:bookmarkStart w:id="84" w:name="_DV_M262"/>
      <w:bookmarkEnd w:id="83"/>
      <w:bookmarkEnd w:id="84"/>
      <w:r w:rsidRPr="00F804D9">
        <w:rPr>
          <w:rFonts w:ascii="Arial" w:hAnsi="Arial" w:cs="Arial"/>
        </w:rPr>
        <w:t xml:space="preserve">A presença dos representantes legais da Emissora </w:t>
      </w:r>
      <w:r w:rsidR="00F827A1" w:rsidRPr="00F804D9">
        <w:rPr>
          <w:rFonts w:ascii="Arial" w:hAnsi="Arial" w:cs="Arial"/>
        </w:rPr>
        <w:t>será solicitada e/ou</w:t>
      </w:r>
      <w:r w:rsidRPr="00F804D9">
        <w:rPr>
          <w:rFonts w:ascii="Arial" w:hAnsi="Arial" w:cs="Arial"/>
        </w:rPr>
        <w:t xml:space="preserve"> permitida, se assim autorizada pela </w:t>
      </w:r>
      <w:r w:rsidRPr="00F804D9">
        <w:rPr>
          <w:rFonts w:ascii="Arial" w:eastAsia="Arial Unicode MS" w:hAnsi="Arial" w:cs="Arial"/>
          <w:color w:val="000000"/>
        </w:rPr>
        <w:t>Assembleia</w:t>
      </w:r>
      <w:r w:rsidRPr="00F804D9">
        <w:rPr>
          <w:rFonts w:ascii="Arial" w:hAnsi="Arial" w:cs="Arial"/>
        </w:rPr>
        <w:t xml:space="preserve"> Geral</w:t>
      </w:r>
      <w:r w:rsidRPr="00F804D9">
        <w:rPr>
          <w:rFonts w:ascii="Arial" w:eastAsia="Arial Unicode MS" w:hAnsi="Arial" w:cs="Arial"/>
          <w:color w:val="000000"/>
        </w:rPr>
        <w:t xml:space="preserve"> de Titulares de Debêntures</w:t>
      </w:r>
      <w:r w:rsidR="00F827A1" w:rsidRPr="00F804D9">
        <w:rPr>
          <w:rFonts w:ascii="Arial" w:eastAsia="Arial Unicode MS" w:hAnsi="Arial" w:cs="Arial"/>
          <w:color w:val="000000"/>
        </w:rPr>
        <w:t>, sendo que nas Assembleias destinadas a tratar da excussão das Garantias Reais a Emissora deverá ser, ao menos, comunicada de sua realização</w:t>
      </w:r>
      <w:r w:rsidRPr="00F804D9">
        <w:rPr>
          <w:rFonts w:ascii="Arial" w:hAnsi="Arial" w:cs="Arial"/>
        </w:rPr>
        <w:t>.</w:t>
      </w:r>
    </w:p>
    <w:p w14:paraId="104AFB20" w14:textId="77777777" w:rsidR="009E52C6" w:rsidRPr="00F804D9" w:rsidRDefault="009E52C6" w:rsidP="00D32598">
      <w:pPr>
        <w:widowControl w:val="0"/>
        <w:numPr>
          <w:ilvl w:val="1"/>
          <w:numId w:val="5"/>
        </w:numPr>
        <w:spacing w:after="240" w:line="320" w:lineRule="exact"/>
        <w:ind w:left="0" w:firstLine="0"/>
        <w:jc w:val="both"/>
        <w:rPr>
          <w:rFonts w:ascii="Arial" w:hAnsi="Arial" w:cs="Arial"/>
        </w:rPr>
      </w:pPr>
      <w:r w:rsidRPr="00F804D9">
        <w:rPr>
          <w:rFonts w:ascii="Arial" w:hAnsi="Arial" w:cs="Arial"/>
        </w:rPr>
        <w:t xml:space="preserve">A </w:t>
      </w:r>
      <w:r w:rsidRPr="00F804D9">
        <w:rPr>
          <w:rFonts w:ascii="Arial" w:eastAsia="Arial Unicode MS" w:hAnsi="Arial" w:cs="Arial"/>
          <w:color w:val="000000"/>
        </w:rPr>
        <w:t>presidência</w:t>
      </w:r>
      <w:r w:rsidRPr="00F804D9">
        <w:rPr>
          <w:rFonts w:ascii="Arial" w:hAnsi="Arial" w:cs="Arial"/>
        </w:rPr>
        <w:t xml:space="preserve"> da Assembleia Geral</w:t>
      </w:r>
      <w:r w:rsidRPr="00F804D9">
        <w:rPr>
          <w:rFonts w:ascii="Arial" w:eastAsia="Arial Unicode MS" w:hAnsi="Arial" w:cs="Arial"/>
          <w:color w:val="000000"/>
        </w:rPr>
        <w:t xml:space="preserve"> de Titulares de Debêntures</w:t>
      </w:r>
      <w:r w:rsidRPr="00F804D9">
        <w:rPr>
          <w:rFonts w:ascii="Arial" w:hAnsi="Arial" w:cs="Arial"/>
        </w:rPr>
        <w:t xml:space="preserve"> caberá ao titular de Debêntures eleito na própria Assembleia Geral</w:t>
      </w:r>
      <w:r w:rsidRPr="00F804D9">
        <w:rPr>
          <w:rFonts w:ascii="Arial" w:eastAsia="Arial Unicode MS" w:hAnsi="Arial" w:cs="Arial"/>
          <w:color w:val="000000"/>
        </w:rPr>
        <w:t xml:space="preserve"> de Titulares de Debêntures</w:t>
      </w:r>
      <w:r w:rsidRPr="00F804D9">
        <w:rPr>
          <w:rFonts w:ascii="Arial" w:hAnsi="Arial" w:cs="Arial"/>
        </w:rPr>
        <w:t>, por maioria de votos dos presentes.</w:t>
      </w:r>
    </w:p>
    <w:p w14:paraId="4D4F4E68" w14:textId="4123AF5A" w:rsidR="00F028B8" w:rsidRPr="00F804D9" w:rsidRDefault="009E52C6" w:rsidP="00AB6F7B">
      <w:pPr>
        <w:widowControl w:val="0"/>
        <w:numPr>
          <w:ilvl w:val="1"/>
          <w:numId w:val="5"/>
        </w:numPr>
        <w:spacing w:after="240" w:line="320" w:lineRule="exact"/>
        <w:ind w:left="0" w:firstLine="0"/>
        <w:jc w:val="both"/>
        <w:rPr>
          <w:rFonts w:ascii="Arial" w:hAnsi="Arial" w:cs="Arial"/>
        </w:rPr>
      </w:pPr>
      <w:r w:rsidRPr="00F804D9">
        <w:rPr>
          <w:rFonts w:ascii="Arial" w:hAnsi="Arial" w:cs="Arial"/>
        </w:rPr>
        <w:t>Nas deliberações da Assembleia Geral</w:t>
      </w:r>
      <w:r w:rsidRPr="00F804D9">
        <w:rPr>
          <w:rFonts w:ascii="Arial" w:eastAsia="Arial Unicode MS" w:hAnsi="Arial" w:cs="Arial"/>
          <w:color w:val="000000"/>
        </w:rPr>
        <w:t xml:space="preserve"> de Titulares de Debêntures</w:t>
      </w:r>
      <w:r w:rsidRPr="00F804D9">
        <w:rPr>
          <w:rFonts w:ascii="Arial" w:hAnsi="Arial" w:cs="Arial"/>
        </w:rPr>
        <w:t>, a cada Debênture caberá um voto.</w:t>
      </w:r>
      <w:r w:rsidR="00F028B8" w:rsidRPr="00F804D9">
        <w:rPr>
          <w:rFonts w:ascii="Arial" w:hAnsi="Arial" w:cs="Arial"/>
        </w:rPr>
        <w:t xml:space="preserve"> Exceto pelo disposto na Cláusula 8.8 abaixo, ou pelos demais quóruns expressamente previstos em outras cláusulas desta Escritura, qualquer matéria a ser deliberada pelos Debenturistas deverá ser aprovada, em primeira convocação, por Debenturistas que detenham pelo menos a maioria das Debêntures e, em segunda convocação, pela maioria dos presentes.</w:t>
      </w:r>
    </w:p>
    <w:p w14:paraId="767FBCDA" w14:textId="68E61AC5" w:rsidR="00F028B8" w:rsidRPr="00F804D9" w:rsidRDefault="00F028B8" w:rsidP="00AB6F7B">
      <w:pPr>
        <w:widowControl w:val="0"/>
        <w:numPr>
          <w:ilvl w:val="1"/>
          <w:numId w:val="5"/>
        </w:numPr>
        <w:spacing w:after="240" w:line="320" w:lineRule="exact"/>
        <w:ind w:left="0" w:firstLine="0"/>
        <w:jc w:val="both"/>
        <w:rPr>
          <w:rFonts w:ascii="Arial" w:hAnsi="Arial" w:cs="Arial"/>
        </w:rPr>
      </w:pPr>
      <w:r w:rsidRPr="00F804D9">
        <w:rPr>
          <w:rFonts w:ascii="Arial" w:hAnsi="Arial" w:cs="Arial"/>
        </w:rPr>
        <w:t>Mediante proposta da Emissora, a Assembleia Geral de Debenturistas poderá, por deliberação favorável de Debenturistas que detenham, no mínimo, 2/3 (dois terços) das Debêntures,</w:t>
      </w:r>
      <w:r w:rsidRPr="00F804D9">
        <w:rPr>
          <w:rFonts w:ascii="Arial" w:hAnsi="Arial" w:cs="Arial"/>
          <w:b/>
        </w:rPr>
        <w:t xml:space="preserve"> </w:t>
      </w:r>
      <w:r w:rsidRPr="00F804D9">
        <w:rPr>
          <w:rFonts w:ascii="Arial" w:hAnsi="Arial" w:cs="Arial"/>
        </w:rPr>
        <w:t xml:space="preserve">aprovar, </w:t>
      </w:r>
      <w:bookmarkStart w:id="85" w:name="_DV_M586"/>
      <w:bookmarkStart w:id="86" w:name="_DV_M587"/>
      <w:bookmarkEnd w:id="85"/>
      <w:bookmarkEnd w:id="86"/>
      <w:r w:rsidRPr="00F804D9">
        <w:rPr>
          <w:rFonts w:ascii="Arial" w:hAnsi="Arial" w:cs="Arial"/>
        </w:rPr>
        <w:t xml:space="preserve">seja em primeira ou segunda convocação, qualquer modificação relativa às características das Debêntures que implique em: </w:t>
      </w:r>
      <w:r w:rsidRPr="00F804D9">
        <w:rPr>
          <w:rFonts w:ascii="Arial" w:hAnsi="Arial" w:cs="Arial"/>
        </w:rPr>
        <w:lastRenderedPageBreak/>
        <w:t>(i) alteração (a) da atualização monetária ou d</w:t>
      </w:r>
      <w:r w:rsidR="00A51D8E" w:rsidRPr="00F804D9">
        <w:rPr>
          <w:rFonts w:ascii="Arial" w:hAnsi="Arial" w:cs="Arial"/>
        </w:rPr>
        <w:t xml:space="preserve">os </w:t>
      </w:r>
      <w:r w:rsidR="00ED0D49" w:rsidRPr="00F804D9">
        <w:rPr>
          <w:rFonts w:ascii="Arial" w:hAnsi="Arial" w:cs="Arial"/>
        </w:rPr>
        <w:t>Juros Remuneratórios</w:t>
      </w:r>
      <w:r w:rsidR="00A51D8E" w:rsidRPr="00F804D9">
        <w:rPr>
          <w:rFonts w:ascii="Arial" w:hAnsi="Arial" w:cs="Arial"/>
        </w:rPr>
        <w:t xml:space="preserve"> </w:t>
      </w:r>
      <w:r w:rsidRPr="00F804D9">
        <w:rPr>
          <w:rFonts w:ascii="Arial" w:hAnsi="Arial" w:cs="Arial"/>
        </w:rPr>
        <w:t>das Debêntures, (b) das datas de pagamento d</w:t>
      </w:r>
      <w:r w:rsidR="00A51D8E" w:rsidRPr="00F804D9">
        <w:rPr>
          <w:rFonts w:ascii="Arial" w:hAnsi="Arial" w:cs="Arial"/>
        </w:rPr>
        <w:t xml:space="preserve">os </w:t>
      </w:r>
      <w:r w:rsidR="00ED0D49" w:rsidRPr="00F804D9">
        <w:rPr>
          <w:rFonts w:ascii="Arial" w:hAnsi="Arial" w:cs="Arial"/>
        </w:rPr>
        <w:t>Juros Remuneratórios</w:t>
      </w:r>
      <w:r w:rsidR="00A51D8E" w:rsidRPr="00F804D9">
        <w:rPr>
          <w:rFonts w:ascii="Arial" w:hAnsi="Arial" w:cs="Arial"/>
        </w:rPr>
        <w:t xml:space="preserve"> </w:t>
      </w:r>
      <w:r w:rsidRPr="00F804D9">
        <w:rPr>
          <w:rFonts w:ascii="Arial" w:hAnsi="Arial" w:cs="Arial"/>
        </w:rPr>
        <w:t>das Debêntures ou de quaisquer valores previstos nesta Escritura, (c) da Data de Vencimento das Debêntures e da vigência das Debêntures, (d) dos valores, montantes e datas de amortização das Debêntures, (e) da redação de quaisquer das Hipóteses de Vencimento Antecipado, inclusive sua exclusão; (f) dos quóruns de deliberação previstos nesta Escritura, (g) das disposições desta Cláusula, (h) das disposições relativas a resgate antecipado facultativo ou amortizações extraordinárias facultativas, e (i) da espécie das Debêntures; (</w:t>
      </w:r>
      <w:proofErr w:type="spellStart"/>
      <w:r w:rsidRPr="00F804D9">
        <w:rPr>
          <w:rFonts w:ascii="Arial" w:hAnsi="Arial" w:cs="Arial"/>
        </w:rPr>
        <w:t>ii</w:t>
      </w:r>
      <w:proofErr w:type="spellEnd"/>
      <w:r w:rsidRPr="00F804D9">
        <w:rPr>
          <w:rFonts w:ascii="Arial" w:hAnsi="Arial" w:cs="Arial"/>
        </w:rPr>
        <w:t>) redução da Fiança e das Garantias Reais; e (</w:t>
      </w:r>
      <w:proofErr w:type="spellStart"/>
      <w:r w:rsidRPr="00F804D9">
        <w:rPr>
          <w:rFonts w:ascii="Arial" w:hAnsi="Arial" w:cs="Arial"/>
        </w:rPr>
        <w:t>iii</w:t>
      </w:r>
      <w:proofErr w:type="spellEnd"/>
      <w:r w:rsidRPr="00F804D9">
        <w:rPr>
          <w:rFonts w:ascii="Arial" w:hAnsi="Arial" w:cs="Arial"/>
        </w:rPr>
        <w:t>) criação de evento de repactuação.</w:t>
      </w:r>
    </w:p>
    <w:p w14:paraId="04AD614B" w14:textId="77777777" w:rsidR="005A4EF9" w:rsidRPr="00F804D9" w:rsidRDefault="005A4EF9" w:rsidP="00AB6F7B">
      <w:pPr>
        <w:widowControl w:val="0"/>
        <w:numPr>
          <w:ilvl w:val="1"/>
          <w:numId w:val="5"/>
        </w:numPr>
        <w:spacing w:after="240" w:line="320" w:lineRule="exact"/>
        <w:ind w:left="0" w:firstLine="0"/>
        <w:jc w:val="both"/>
        <w:rPr>
          <w:rFonts w:ascii="Arial" w:hAnsi="Arial" w:cs="Arial"/>
        </w:rPr>
      </w:pPr>
      <w:r w:rsidRPr="00F804D9">
        <w:rPr>
          <w:rFonts w:ascii="Arial" w:hAnsi="Arial" w:cs="Arial"/>
        </w:rPr>
        <w:t>Independentemente das formalidades previstas na Lei e nesta Escritura de Emissão, inclusive as formalidades de convocação, serão consideradas regulares as deliberações tomadas pelos Debenturistas em Assembleia Geral de Debenturistas a que comparecerem os titulares de todas as Debêntures em Circulação.</w:t>
      </w:r>
    </w:p>
    <w:p w14:paraId="769BD449" w14:textId="77777777" w:rsidR="009E52C6" w:rsidRPr="00F804D9" w:rsidRDefault="009E52C6" w:rsidP="00D32598">
      <w:pPr>
        <w:widowControl w:val="0"/>
        <w:numPr>
          <w:ilvl w:val="0"/>
          <w:numId w:val="5"/>
        </w:numPr>
        <w:spacing w:after="240" w:line="320" w:lineRule="exact"/>
        <w:ind w:left="0" w:firstLine="0"/>
        <w:jc w:val="both"/>
        <w:outlineLvl w:val="0"/>
        <w:rPr>
          <w:rFonts w:ascii="Arial" w:hAnsi="Arial" w:cs="Arial"/>
          <w:b/>
          <w:smallCaps/>
        </w:rPr>
      </w:pPr>
      <w:bookmarkStart w:id="87" w:name="_Toc484786915"/>
      <w:bookmarkStart w:id="88" w:name="_DV_M264"/>
      <w:bookmarkStart w:id="89" w:name="_Toc484786916"/>
      <w:bookmarkStart w:id="90" w:name="_Toc511238885"/>
      <w:bookmarkEnd w:id="87"/>
      <w:bookmarkEnd w:id="88"/>
      <w:bookmarkEnd w:id="89"/>
      <w:r w:rsidRPr="00F804D9">
        <w:rPr>
          <w:rFonts w:ascii="Arial" w:hAnsi="Arial" w:cs="Arial"/>
          <w:b/>
          <w:smallCaps/>
        </w:rPr>
        <w:t>Obrigações Adicionais da Emissora</w:t>
      </w:r>
      <w:bookmarkEnd w:id="90"/>
    </w:p>
    <w:p w14:paraId="532BDC4B" w14:textId="77777777" w:rsidR="009E52C6" w:rsidRPr="00F804D9" w:rsidRDefault="009E52C6" w:rsidP="00D32598">
      <w:pPr>
        <w:widowControl w:val="0"/>
        <w:numPr>
          <w:ilvl w:val="1"/>
          <w:numId w:val="5"/>
        </w:numPr>
        <w:spacing w:after="240" w:line="320" w:lineRule="exact"/>
        <w:ind w:left="0" w:firstLine="0"/>
        <w:jc w:val="both"/>
        <w:rPr>
          <w:rFonts w:ascii="Arial" w:hAnsi="Arial" w:cs="Arial"/>
        </w:rPr>
      </w:pPr>
      <w:bookmarkStart w:id="91" w:name="_DV_M188"/>
      <w:bookmarkEnd w:id="91"/>
      <w:r w:rsidRPr="00F804D9">
        <w:rPr>
          <w:rFonts w:ascii="Arial" w:hAnsi="Arial" w:cs="Arial"/>
        </w:rPr>
        <w:t xml:space="preserve">A Emissora </w:t>
      </w:r>
      <w:r w:rsidRPr="00F804D9">
        <w:rPr>
          <w:rFonts w:ascii="Arial" w:eastAsia="Arial Unicode MS" w:hAnsi="Arial" w:cs="Arial"/>
          <w:color w:val="000000"/>
        </w:rPr>
        <w:t>adicionalmente</w:t>
      </w:r>
      <w:r w:rsidRPr="00F804D9">
        <w:rPr>
          <w:rFonts w:ascii="Arial" w:hAnsi="Arial" w:cs="Arial"/>
        </w:rPr>
        <w:t xml:space="preserve"> se obriga a: </w:t>
      </w:r>
    </w:p>
    <w:p w14:paraId="54AF191D"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92" w:name="_DV_M189"/>
      <w:bookmarkEnd w:id="92"/>
      <w:r w:rsidRPr="00F804D9">
        <w:rPr>
          <w:rFonts w:ascii="Arial" w:hAnsi="Arial" w:cs="Arial"/>
        </w:rPr>
        <w:t xml:space="preserve">fornecer </w:t>
      </w:r>
      <w:r w:rsidR="00CD7DF9" w:rsidRPr="00F804D9">
        <w:rPr>
          <w:rFonts w:ascii="Arial" w:hAnsi="Arial" w:cs="Arial"/>
        </w:rPr>
        <w:t>aos</w:t>
      </w:r>
      <w:r w:rsidRPr="00F804D9">
        <w:rPr>
          <w:rFonts w:ascii="Arial" w:hAnsi="Arial" w:cs="Arial"/>
        </w:rPr>
        <w:t xml:space="preserve"> Debenturista</w:t>
      </w:r>
      <w:r w:rsidR="00CD7DF9" w:rsidRPr="00F804D9">
        <w:rPr>
          <w:rFonts w:ascii="Arial" w:hAnsi="Arial" w:cs="Arial"/>
        </w:rPr>
        <w:t>s e/ou ao Agente Fiduciário</w:t>
      </w:r>
      <w:r w:rsidRPr="00F804D9">
        <w:rPr>
          <w:rFonts w:ascii="Arial" w:hAnsi="Arial" w:cs="Arial"/>
        </w:rPr>
        <w:t>:</w:t>
      </w:r>
    </w:p>
    <w:p w14:paraId="5C634EA4" w14:textId="6B207736" w:rsidR="009E52C6" w:rsidRPr="00F804D9" w:rsidRDefault="009E52C6" w:rsidP="00016B09">
      <w:pPr>
        <w:pStyle w:val="Corpodetexto"/>
        <w:widowControl w:val="0"/>
        <w:numPr>
          <w:ilvl w:val="1"/>
          <w:numId w:val="12"/>
        </w:numPr>
        <w:spacing w:after="240" w:line="320" w:lineRule="exact"/>
        <w:ind w:left="993" w:firstLine="0"/>
        <w:jc w:val="both"/>
        <w:rPr>
          <w:rFonts w:ascii="Arial" w:hAnsi="Arial" w:cs="Arial"/>
        </w:rPr>
      </w:pPr>
      <w:bookmarkStart w:id="93" w:name="_DV_M190"/>
      <w:bookmarkStart w:id="94" w:name="_DV_M191"/>
      <w:bookmarkEnd w:id="93"/>
      <w:bookmarkEnd w:id="94"/>
      <w:r w:rsidRPr="00F804D9">
        <w:rPr>
          <w:rFonts w:ascii="Arial" w:hAnsi="Arial" w:cs="Arial"/>
        </w:rPr>
        <w:t>declaração assinada pelo Diretor Financeiro, na forma do seu estatuto social, atestando: (a) que permanecem válidas as disposições contidas na Escritura; (b) não ocorrência de qualquer das hipóteses de vencimento antecipado e inexistência de descumprimento de obrigações da Emissora no âmbito desta Escritura; e (c) que não foram praticados atos em desacordo com o estatuto social; e;</w:t>
      </w:r>
    </w:p>
    <w:p w14:paraId="68CCD300" w14:textId="4452C831" w:rsidR="009E52C6" w:rsidRPr="00F804D9" w:rsidRDefault="009E52C6" w:rsidP="00016B09">
      <w:pPr>
        <w:pStyle w:val="Corpodetexto"/>
        <w:widowControl w:val="0"/>
        <w:numPr>
          <w:ilvl w:val="1"/>
          <w:numId w:val="12"/>
        </w:numPr>
        <w:spacing w:after="240" w:line="320" w:lineRule="exact"/>
        <w:ind w:left="993" w:firstLine="0"/>
        <w:jc w:val="both"/>
        <w:rPr>
          <w:rFonts w:ascii="Arial" w:hAnsi="Arial" w:cs="Arial"/>
        </w:rPr>
      </w:pPr>
      <w:r w:rsidRPr="00F804D9">
        <w:rPr>
          <w:rFonts w:ascii="Arial" w:hAnsi="Arial" w:cs="Arial"/>
        </w:rPr>
        <w:t xml:space="preserve">em até 10 (dez) </w:t>
      </w:r>
      <w:r w:rsidR="00D42F70" w:rsidRPr="00F804D9">
        <w:rPr>
          <w:rFonts w:ascii="Arial" w:hAnsi="Arial" w:cs="Arial"/>
        </w:rPr>
        <w:t>Dias Úteis</w:t>
      </w:r>
      <w:r w:rsidRPr="00F804D9">
        <w:rPr>
          <w:rFonts w:ascii="Arial" w:hAnsi="Arial" w:cs="Arial"/>
        </w:rPr>
        <w:t>,</w:t>
      </w:r>
      <w:bookmarkStart w:id="95" w:name="_DV_M201"/>
      <w:bookmarkStart w:id="96" w:name="_DV_M202"/>
      <w:bookmarkEnd w:id="95"/>
      <w:bookmarkEnd w:id="96"/>
      <w:r w:rsidRPr="00F804D9">
        <w:rPr>
          <w:rFonts w:ascii="Arial" w:hAnsi="Arial" w:cs="Arial"/>
        </w:rPr>
        <w:t xml:space="preserve"> qualquer informação relevante para a presente Emissão que lhe venha a ser razoavelmente solicitada pel</w:t>
      </w:r>
      <w:r w:rsidR="00E3193E" w:rsidRPr="00F804D9">
        <w:rPr>
          <w:rFonts w:ascii="Arial" w:hAnsi="Arial" w:cs="Arial"/>
        </w:rPr>
        <w:t>os</w:t>
      </w:r>
      <w:r w:rsidRPr="00F804D9">
        <w:rPr>
          <w:rFonts w:ascii="Arial" w:hAnsi="Arial" w:cs="Arial"/>
        </w:rPr>
        <w:t xml:space="preserve"> Debenturista</w:t>
      </w:r>
      <w:r w:rsidR="00E3193E" w:rsidRPr="00F804D9">
        <w:rPr>
          <w:rFonts w:ascii="Arial" w:hAnsi="Arial" w:cs="Arial"/>
        </w:rPr>
        <w:t>s</w:t>
      </w:r>
      <w:r w:rsidR="00CD7DF9" w:rsidRPr="00F804D9">
        <w:rPr>
          <w:rFonts w:ascii="Arial" w:hAnsi="Arial" w:cs="Arial"/>
        </w:rPr>
        <w:t xml:space="preserve"> e/ou pelo Agente Fiduciário</w:t>
      </w:r>
      <w:r w:rsidRPr="00F804D9">
        <w:rPr>
          <w:rFonts w:ascii="Arial" w:hAnsi="Arial" w:cs="Arial"/>
        </w:rPr>
        <w:t>, ou no prazo exigido por norma vigente ou estipulado pela autoridade competente</w:t>
      </w:r>
      <w:r w:rsidR="00D42F70" w:rsidRPr="00F804D9">
        <w:rPr>
          <w:rFonts w:ascii="Arial" w:hAnsi="Arial" w:cs="Arial"/>
        </w:rPr>
        <w:t>, o que for menor</w:t>
      </w:r>
      <w:r w:rsidRPr="00F804D9">
        <w:rPr>
          <w:rFonts w:ascii="Arial" w:hAnsi="Arial" w:cs="Arial"/>
        </w:rPr>
        <w:t>, para as informações que venham a ser exigidas pelas normas vigentes ou em razão de determinação ou orientação de autoridades competentes;</w:t>
      </w:r>
      <w:r w:rsidR="00DA33E6" w:rsidRPr="00F804D9">
        <w:rPr>
          <w:rFonts w:ascii="Arial" w:hAnsi="Arial" w:cs="Arial"/>
        </w:rPr>
        <w:t xml:space="preserve"> padronizar como os anteriores</w:t>
      </w:r>
    </w:p>
    <w:p w14:paraId="14C796A5" w14:textId="688E1B19" w:rsidR="009E52C6" w:rsidRPr="00F804D9" w:rsidRDefault="009E52C6" w:rsidP="00016B09">
      <w:pPr>
        <w:pStyle w:val="Corpodetexto"/>
        <w:widowControl w:val="0"/>
        <w:numPr>
          <w:ilvl w:val="1"/>
          <w:numId w:val="12"/>
        </w:numPr>
        <w:spacing w:after="240" w:line="320" w:lineRule="exact"/>
        <w:ind w:left="993" w:firstLine="0"/>
        <w:jc w:val="both"/>
        <w:rPr>
          <w:rFonts w:ascii="Arial" w:hAnsi="Arial" w:cs="Arial"/>
        </w:rPr>
      </w:pPr>
      <w:r w:rsidRPr="00F804D9">
        <w:rPr>
          <w:rFonts w:ascii="Arial" w:hAnsi="Arial" w:cs="Arial"/>
        </w:rPr>
        <w:t xml:space="preserve">caso solicitados, os comprovantes de cumprimento de suas obrigações pecuniárias no prazo de até </w:t>
      </w:r>
      <w:r w:rsidR="00DA33E6" w:rsidRPr="00F804D9">
        <w:rPr>
          <w:rFonts w:ascii="Arial" w:hAnsi="Arial" w:cs="Arial"/>
        </w:rPr>
        <w:t xml:space="preserve">10 </w:t>
      </w:r>
      <w:r w:rsidRPr="00F804D9">
        <w:rPr>
          <w:rFonts w:ascii="Arial" w:hAnsi="Arial" w:cs="Arial"/>
        </w:rPr>
        <w:t>(</w:t>
      </w:r>
      <w:r w:rsidR="00D42F70" w:rsidRPr="00F804D9">
        <w:rPr>
          <w:rFonts w:ascii="Arial" w:hAnsi="Arial" w:cs="Arial"/>
        </w:rPr>
        <w:t>dez</w:t>
      </w:r>
      <w:r w:rsidRPr="00F804D9">
        <w:rPr>
          <w:rFonts w:ascii="Arial" w:hAnsi="Arial" w:cs="Arial"/>
        </w:rPr>
        <w:t xml:space="preserve">) Dias Úteis contados da Data de Vencimento; </w:t>
      </w:r>
    </w:p>
    <w:p w14:paraId="47EB0425" w14:textId="77777777" w:rsidR="009E52C6" w:rsidRPr="00F804D9" w:rsidRDefault="009E52C6" w:rsidP="00016B09">
      <w:pPr>
        <w:pStyle w:val="Corpodetexto"/>
        <w:widowControl w:val="0"/>
        <w:numPr>
          <w:ilvl w:val="1"/>
          <w:numId w:val="12"/>
        </w:numPr>
        <w:spacing w:after="240" w:line="320" w:lineRule="exact"/>
        <w:ind w:left="993" w:firstLine="0"/>
        <w:jc w:val="both"/>
        <w:rPr>
          <w:rFonts w:ascii="Arial" w:hAnsi="Arial" w:cs="Arial"/>
        </w:rPr>
      </w:pPr>
      <w:r w:rsidRPr="00F804D9">
        <w:rPr>
          <w:rFonts w:ascii="Arial" w:hAnsi="Arial" w:cs="Arial"/>
        </w:rPr>
        <w:t xml:space="preserve">informações a respeito de qualquer dos eventos de vencimento antecipado automático e não automático nos prazos e periodicidade </w:t>
      </w:r>
      <w:r w:rsidRPr="00F804D9">
        <w:rPr>
          <w:rFonts w:ascii="Arial" w:hAnsi="Arial" w:cs="Arial"/>
        </w:rPr>
        <w:lastRenderedPageBreak/>
        <w:t xml:space="preserve">estabelecidos nesta Escritura; </w:t>
      </w:r>
    </w:p>
    <w:p w14:paraId="7D9B69D5" w14:textId="22BED230" w:rsidR="005A4EF9"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r w:rsidRPr="00F804D9">
        <w:rPr>
          <w:rFonts w:ascii="Arial" w:hAnsi="Arial" w:cs="Arial"/>
        </w:rPr>
        <w:t>proceder à adequada publicidade</w:t>
      </w:r>
      <w:r w:rsidR="00D42F70" w:rsidRPr="00F804D9">
        <w:rPr>
          <w:rFonts w:ascii="Arial" w:hAnsi="Arial" w:cs="Arial"/>
        </w:rPr>
        <w:t>,</w:t>
      </w:r>
      <w:r w:rsidRPr="00F804D9">
        <w:rPr>
          <w:rFonts w:ascii="Arial" w:hAnsi="Arial" w:cs="Arial"/>
        </w:rPr>
        <w:t xml:space="preserve"> </w:t>
      </w:r>
      <w:r w:rsidR="00D42F70" w:rsidRPr="00F804D9">
        <w:rPr>
          <w:rFonts w:ascii="Arial" w:hAnsi="Arial" w:cs="Arial"/>
        </w:rPr>
        <w:t xml:space="preserve">ao Agente Fiduciário, </w:t>
      </w:r>
      <w:r w:rsidRPr="00F804D9">
        <w:rPr>
          <w:rFonts w:ascii="Arial" w:hAnsi="Arial" w:cs="Arial"/>
        </w:rPr>
        <w:t>dos dados econômico-financeiros,</w:t>
      </w:r>
      <w:r w:rsidR="001649C6" w:rsidRPr="00F804D9">
        <w:rPr>
          <w:rFonts w:ascii="Arial" w:hAnsi="Arial" w:cs="Arial"/>
        </w:rPr>
        <w:t xml:space="preserve"> por meio da disponibilização das demonstrações financeiras</w:t>
      </w:r>
      <w:ins w:id="97" w:author="Rafael Casemiro" w:date="2018-10-08T12:36:00Z">
        <w:r w:rsidR="00124CD3">
          <w:rPr>
            <w:rFonts w:ascii="Arial" w:hAnsi="Arial" w:cs="Arial"/>
          </w:rPr>
          <w:t xml:space="preserve"> dentro do prazo legal</w:t>
        </w:r>
      </w:ins>
      <w:r w:rsidR="001649C6" w:rsidRPr="00F804D9">
        <w:rPr>
          <w:rFonts w:ascii="Arial" w:hAnsi="Arial" w:cs="Arial"/>
        </w:rPr>
        <w:t>,</w:t>
      </w:r>
      <w:r w:rsidRPr="00F804D9">
        <w:rPr>
          <w:rFonts w:ascii="Arial" w:hAnsi="Arial" w:cs="Arial"/>
        </w:rPr>
        <w:t xml:space="preserve"> nos termos </w:t>
      </w:r>
      <w:r w:rsidR="00D42F70" w:rsidRPr="00F804D9">
        <w:rPr>
          <w:rFonts w:ascii="Arial" w:hAnsi="Arial" w:cs="Arial"/>
        </w:rPr>
        <w:t>desta Escritura</w:t>
      </w:r>
      <w:r w:rsidRPr="00F804D9">
        <w:rPr>
          <w:rFonts w:ascii="Arial" w:hAnsi="Arial" w:cs="Arial"/>
        </w:rPr>
        <w:t>;</w:t>
      </w:r>
      <w:r w:rsidR="005A4EF9" w:rsidRPr="00F804D9">
        <w:rPr>
          <w:rFonts w:ascii="Arial" w:hAnsi="Arial" w:cs="Arial"/>
        </w:rPr>
        <w:t xml:space="preserve"> </w:t>
      </w:r>
      <w:r w:rsidR="00C73974" w:rsidRPr="00F804D9">
        <w:rPr>
          <w:rFonts w:ascii="Arial" w:hAnsi="Arial" w:cs="Arial"/>
        </w:rPr>
        <w:t xml:space="preserve"> </w:t>
      </w:r>
    </w:p>
    <w:p w14:paraId="133FCF9B"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r w:rsidRPr="00F804D9">
        <w:rPr>
          <w:rFonts w:ascii="Arial" w:hAnsi="Arial" w:cs="Arial"/>
        </w:rPr>
        <w:t>manter a sua contabilidade atualizada e efetuar</w:t>
      </w:r>
      <w:bookmarkStart w:id="98" w:name="_DV_M211"/>
      <w:bookmarkEnd w:id="98"/>
      <w:r w:rsidRPr="00F804D9">
        <w:rPr>
          <w:rFonts w:ascii="Arial" w:hAnsi="Arial" w:cs="Arial"/>
        </w:rPr>
        <w:t xml:space="preserve"> os respectivos registros de acordo com os princípios contábeis geralmente aceitos no Brasil, com a Lei das Sociedades por Ações;</w:t>
      </w:r>
    </w:p>
    <w:p w14:paraId="120C2DD3"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99" w:name="_DV_M213"/>
      <w:bookmarkStart w:id="100" w:name="_DV_M214"/>
      <w:bookmarkEnd w:id="99"/>
      <w:bookmarkEnd w:id="100"/>
      <w:r w:rsidRPr="00F804D9">
        <w:rPr>
          <w:rFonts w:ascii="Arial" w:hAnsi="Arial" w:cs="Arial"/>
        </w:rPr>
        <w:t>submeter, na forma da lei, suas contas e balanços a exame por empresa de auditoria independente registrada na CVM;</w:t>
      </w:r>
    </w:p>
    <w:p w14:paraId="7846BA30"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101" w:name="_DV_M215"/>
      <w:bookmarkStart w:id="102" w:name="_DV_M216"/>
      <w:bookmarkStart w:id="103" w:name="_DV_M217"/>
      <w:bookmarkEnd w:id="101"/>
      <w:bookmarkEnd w:id="102"/>
      <w:bookmarkEnd w:id="103"/>
      <w:r w:rsidRPr="00F804D9">
        <w:rPr>
          <w:rFonts w:ascii="Arial" w:hAnsi="Arial" w:cs="Arial"/>
        </w:rPr>
        <w:t>não realizar operações fora de seu objeto social, observadas as disposições estatutárias, legais e regulamentares em vigor;</w:t>
      </w:r>
    </w:p>
    <w:p w14:paraId="4C61A8AA" w14:textId="26197F99"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104" w:name="_DV_M218"/>
      <w:bookmarkEnd w:id="104"/>
      <w:r w:rsidRPr="00F804D9">
        <w:rPr>
          <w:rFonts w:ascii="Arial" w:hAnsi="Arial" w:cs="Arial"/>
        </w:rPr>
        <w:t xml:space="preserve">notificar em até 2 (dois) Dias Úteis </w:t>
      </w:r>
      <w:r w:rsidR="006236C9" w:rsidRPr="00F804D9">
        <w:rPr>
          <w:rFonts w:ascii="Arial" w:hAnsi="Arial" w:cs="Arial"/>
        </w:rPr>
        <w:t>os</w:t>
      </w:r>
      <w:r w:rsidRPr="00F804D9">
        <w:rPr>
          <w:rFonts w:ascii="Arial" w:hAnsi="Arial" w:cs="Arial"/>
        </w:rPr>
        <w:t xml:space="preserve"> Debenturista</w:t>
      </w:r>
      <w:r w:rsidR="006236C9" w:rsidRPr="00F804D9">
        <w:rPr>
          <w:rFonts w:ascii="Arial" w:hAnsi="Arial" w:cs="Arial"/>
        </w:rPr>
        <w:t>s</w:t>
      </w:r>
      <w:r w:rsidRPr="00F804D9">
        <w:rPr>
          <w:rFonts w:ascii="Arial" w:hAnsi="Arial" w:cs="Arial"/>
        </w:rPr>
        <w:t xml:space="preserve"> sobre qualquer ato ou fato que possa causar interrupção ou suspensão das atividades da Emissora</w:t>
      </w:r>
      <w:r w:rsidR="00DA33E6" w:rsidRPr="00F804D9">
        <w:rPr>
          <w:rFonts w:ascii="Arial" w:hAnsi="Arial" w:cs="Arial"/>
        </w:rPr>
        <w:t xml:space="preserve"> e/ou </w:t>
      </w:r>
      <w:bookmarkStart w:id="105" w:name="_GoBack"/>
      <w:bookmarkEnd w:id="105"/>
      <w:r w:rsidR="00D42F70" w:rsidRPr="00F804D9">
        <w:rPr>
          <w:rFonts w:ascii="Arial" w:hAnsi="Arial" w:cs="Arial"/>
        </w:rPr>
        <w:t xml:space="preserve">dos </w:t>
      </w:r>
      <w:r w:rsidR="00DA33E6" w:rsidRPr="00F804D9">
        <w:rPr>
          <w:rFonts w:ascii="Arial" w:hAnsi="Arial" w:cs="Arial"/>
        </w:rPr>
        <w:t>Fiadores, conforme o caso</w:t>
      </w:r>
      <w:r w:rsidRPr="00F804D9">
        <w:rPr>
          <w:rFonts w:ascii="Arial" w:hAnsi="Arial" w:cs="Arial"/>
        </w:rPr>
        <w:t>;</w:t>
      </w:r>
    </w:p>
    <w:p w14:paraId="59906AE2"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106" w:name="_DV_M219"/>
      <w:bookmarkEnd w:id="106"/>
      <w:r w:rsidRPr="00F804D9">
        <w:rPr>
          <w:rFonts w:ascii="Arial" w:hAnsi="Arial" w:cs="Arial"/>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e/ou a qualquer outra dívida que, se vencida e não paga, possa acarretar o vencimento antecipado das Debêntures; </w:t>
      </w:r>
    </w:p>
    <w:p w14:paraId="146133E0"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r w:rsidRPr="00F804D9">
        <w:rPr>
          <w:rFonts w:ascii="Arial" w:hAnsi="Arial" w:cs="Arial"/>
        </w:rPr>
        <w:t xml:space="preserve">manter válidas e regulares as licenças, concessões ou aprovações necessárias, inclusive ambientais, ao seu regular funcionamento, exceto no que se referir a licenças, concessões ou aprovações cuja perda, revogação ou cancelamento não resultem em impacto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700FCEB2"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r w:rsidRPr="00F804D9">
        <w:rPr>
          <w:rFonts w:ascii="Arial" w:hAnsi="Arial" w:cs="Arial"/>
        </w:rPr>
        <w:t>aplicar os recursos obtidos por meio da presente Emissão estritamente conforme descrito nesta Escritura;</w:t>
      </w:r>
    </w:p>
    <w:p w14:paraId="33D544E2"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r w:rsidRPr="00F804D9">
        <w:rPr>
          <w:rFonts w:ascii="Arial" w:hAnsi="Arial" w:cs="Arial"/>
        </w:rPr>
        <w:t>cumprir todas as obrigações descritas na Lei das Sociedades por Ações, e demais regulamentações aplicáveis;</w:t>
      </w:r>
    </w:p>
    <w:p w14:paraId="17C06E91"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107" w:name="_DV_M104"/>
      <w:bookmarkEnd w:id="107"/>
      <w:r w:rsidRPr="00F804D9">
        <w:rPr>
          <w:rFonts w:ascii="Arial" w:hAnsi="Arial" w:cs="Arial"/>
        </w:rPr>
        <w:lastRenderedPageBreak/>
        <w:t>cumprir, em conjunto com suas afiliadas, as leis, normas administrativas e determinações dos órgãos governamentais, autarquias ou tribunais, aplicáveis à condução de seus negócios, em especial dos termos da legislação ambiental e trabalhista em vigor;</w:t>
      </w:r>
    </w:p>
    <w:p w14:paraId="4C5E69B2" w14:textId="77777777"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108" w:name="_Ref278278911"/>
      <w:r w:rsidRPr="00F804D9">
        <w:rPr>
          <w:rFonts w:ascii="Arial" w:hAnsi="Arial" w:cs="Arial"/>
        </w:rPr>
        <w:t>realizar o recolhimento de todos os tributos que incidam ou venham a incidir sobre as Debêntures que sejam de responsabilidade da Emissora, conforme previsto nesta Escritura e nos Documentos da Operação;</w:t>
      </w:r>
      <w:bookmarkEnd w:id="108"/>
      <w:r w:rsidRPr="00F804D9">
        <w:rPr>
          <w:rFonts w:ascii="Arial" w:hAnsi="Arial" w:cs="Arial"/>
        </w:rPr>
        <w:t xml:space="preserve"> e</w:t>
      </w:r>
    </w:p>
    <w:p w14:paraId="5D09B445" w14:textId="0CA403EB" w:rsidR="009E52C6" w:rsidRPr="00F804D9" w:rsidRDefault="009E52C6" w:rsidP="00016B09">
      <w:pPr>
        <w:pStyle w:val="Corpodetexto"/>
        <w:widowControl w:val="0"/>
        <w:numPr>
          <w:ilvl w:val="0"/>
          <w:numId w:val="12"/>
        </w:numPr>
        <w:spacing w:after="240" w:line="320" w:lineRule="exact"/>
        <w:ind w:left="426" w:firstLine="0"/>
        <w:jc w:val="both"/>
        <w:rPr>
          <w:rFonts w:ascii="Arial" w:hAnsi="Arial" w:cs="Arial"/>
        </w:rPr>
      </w:pPr>
      <w:bookmarkStart w:id="109" w:name="_DV_C1388"/>
      <w:r w:rsidRPr="00F804D9">
        <w:rPr>
          <w:rFonts w:ascii="Arial" w:hAnsi="Arial" w:cs="Arial"/>
        </w:rPr>
        <w:t xml:space="preserve">guardar, pelo prazo de 5 (cinco) anos contados da presente data, em caso de processo administrativo, toda a documentação relativa à Emissão, bem como disponibilizá-la ao </w:t>
      </w:r>
      <w:r w:rsidR="00C974BF" w:rsidRPr="00F804D9">
        <w:rPr>
          <w:rFonts w:ascii="Arial" w:hAnsi="Arial" w:cs="Arial"/>
        </w:rPr>
        <w:t>Agente Fiduciário</w:t>
      </w:r>
      <w:r w:rsidRPr="00F804D9">
        <w:rPr>
          <w:rFonts w:ascii="Arial" w:hAnsi="Arial" w:cs="Arial"/>
        </w:rPr>
        <w:t xml:space="preserve"> no prazo de até 10 (dez) Dias Úteis, após solicitação por escrito, neste sentido, ou no menor prazo possível, conforme exigência legal.</w:t>
      </w:r>
      <w:bookmarkEnd w:id="109"/>
    </w:p>
    <w:p w14:paraId="58559667" w14:textId="77777777" w:rsidR="00E3193E" w:rsidRPr="00F804D9" w:rsidRDefault="009761A3" w:rsidP="00D32598">
      <w:pPr>
        <w:widowControl w:val="0"/>
        <w:numPr>
          <w:ilvl w:val="0"/>
          <w:numId w:val="5"/>
        </w:numPr>
        <w:spacing w:after="240" w:line="320" w:lineRule="exact"/>
        <w:ind w:left="0" w:firstLine="0"/>
        <w:jc w:val="both"/>
        <w:outlineLvl w:val="0"/>
        <w:rPr>
          <w:rFonts w:ascii="Arial" w:hAnsi="Arial" w:cs="Arial"/>
          <w:b/>
          <w:smallCaps/>
        </w:rPr>
      </w:pPr>
      <w:r w:rsidRPr="00F804D9">
        <w:rPr>
          <w:rFonts w:ascii="Arial" w:hAnsi="Arial" w:cs="Arial"/>
          <w:b/>
          <w:smallCaps/>
        </w:rPr>
        <w:t>Despesas</w:t>
      </w:r>
    </w:p>
    <w:p w14:paraId="6677D75D" w14:textId="3F653CCC" w:rsidR="00E3193E" w:rsidRPr="00F804D9" w:rsidRDefault="00E3193E" w:rsidP="006C76C8">
      <w:pPr>
        <w:pStyle w:val="PargrafodaLista"/>
        <w:widowControl w:val="0"/>
        <w:numPr>
          <w:ilvl w:val="1"/>
          <w:numId w:val="5"/>
        </w:numPr>
        <w:tabs>
          <w:tab w:val="left" w:pos="993"/>
        </w:tabs>
        <w:spacing w:after="240" w:line="320" w:lineRule="exact"/>
        <w:ind w:left="0" w:firstLine="0"/>
        <w:jc w:val="both"/>
        <w:rPr>
          <w:rFonts w:ascii="Arial" w:hAnsi="Arial" w:cs="Arial"/>
        </w:rPr>
      </w:pPr>
      <w:r w:rsidRPr="00F804D9">
        <w:rPr>
          <w:rFonts w:ascii="Arial" w:hAnsi="Arial" w:cs="Arial"/>
        </w:rPr>
        <w:t>Todas e quaisquer despesas incorridas com a Emissão</w:t>
      </w:r>
      <w:r w:rsidR="00FB2BBD" w:rsidRPr="00F804D9">
        <w:rPr>
          <w:rFonts w:ascii="Arial" w:hAnsi="Arial" w:cs="Arial"/>
        </w:rPr>
        <w:t>, não se limitando às despesas indicadas abaixo</w:t>
      </w:r>
      <w:r w:rsidR="00D42F70" w:rsidRPr="00F804D9">
        <w:rPr>
          <w:rFonts w:ascii="Arial" w:hAnsi="Arial" w:cs="Arial"/>
        </w:rPr>
        <w:t xml:space="preserve"> (“</w:t>
      </w:r>
      <w:r w:rsidR="00D42F70" w:rsidRPr="00F804D9">
        <w:rPr>
          <w:rFonts w:ascii="Arial" w:hAnsi="Arial" w:cs="Arial"/>
          <w:u w:val="single"/>
        </w:rPr>
        <w:t xml:space="preserve">Despesas </w:t>
      </w:r>
      <w:r w:rsidR="00D42F70" w:rsidRPr="00F804D9">
        <w:rPr>
          <w:rFonts w:ascii="Arial" w:hAnsi="Arial" w:cs="Arial"/>
          <w:i/>
          <w:u w:val="single"/>
        </w:rPr>
        <w:t>Flat</w:t>
      </w:r>
      <w:r w:rsidR="00D42F70" w:rsidRPr="00F804D9">
        <w:rPr>
          <w:rFonts w:ascii="Arial" w:hAnsi="Arial" w:cs="Arial"/>
        </w:rPr>
        <w:t>”)</w:t>
      </w:r>
      <w:r w:rsidR="00FB2BBD" w:rsidRPr="00F804D9">
        <w:rPr>
          <w:rFonts w:ascii="Arial" w:hAnsi="Arial" w:cs="Arial"/>
        </w:rPr>
        <w:t>,</w:t>
      </w:r>
      <w:r w:rsidRPr="00F804D9">
        <w:rPr>
          <w:rFonts w:ascii="Arial" w:hAnsi="Arial" w:cs="Arial"/>
        </w:rPr>
        <w:t xml:space="preserve"> ou com a execução de valores devidos nos termos desta Escritura (incluindo a Fiança), incluindo publicações, inscrições, registros, averbações, contratação do Agente Fiduciário e dos prestadores de serviços e quaisquer outros custos relacionados às Debêntures, serão de responsabilidade exclusiva </w:t>
      </w:r>
      <w:r w:rsidR="00FB2BBD" w:rsidRPr="00F804D9">
        <w:rPr>
          <w:rFonts w:ascii="Arial" w:hAnsi="Arial" w:cs="Arial"/>
        </w:rPr>
        <w:t>e serão arcadas diretamente pela</w:t>
      </w:r>
      <w:r w:rsidRPr="00F804D9">
        <w:rPr>
          <w:rFonts w:ascii="Arial" w:hAnsi="Arial" w:cs="Arial"/>
        </w:rPr>
        <w:t xml:space="preserve"> Emissora e</w:t>
      </w:r>
      <w:r w:rsidR="005B1DB3" w:rsidRPr="00F804D9">
        <w:rPr>
          <w:rFonts w:ascii="Arial" w:hAnsi="Arial" w:cs="Arial"/>
        </w:rPr>
        <w:t>/ou</w:t>
      </w:r>
      <w:r w:rsidRPr="00F804D9">
        <w:rPr>
          <w:rFonts w:ascii="Arial" w:hAnsi="Arial" w:cs="Arial"/>
        </w:rPr>
        <w:t xml:space="preserve"> </w:t>
      </w:r>
      <w:r w:rsidR="00FB2BBD" w:rsidRPr="00F804D9">
        <w:rPr>
          <w:rFonts w:ascii="Arial" w:hAnsi="Arial" w:cs="Arial"/>
        </w:rPr>
        <w:t xml:space="preserve">pelos </w:t>
      </w:r>
      <w:r w:rsidR="00B3007A" w:rsidRPr="00F804D9">
        <w:rPr>
          <w:rFonts w:ascii="Arial" w:hAnsi="Arial" w:cs="Arial"/>
        </w:rPr>
        <w:t>Fiadores</w:t>
      </w:r>
      <w:r w:rsidRPr="00F804D9">
        <w:rPr>
          <w:rFonts w:ascii="Arial" w:hAnsi="Arial" w:cs="Arial"/>
        </w:rPr>
        <w:t>.</w:t>
      </w:r>
    </w:p>
    <w:p w14:paraId="2B99B859" w14:textId="77777777" w:rsidR="00FB2BBD" w:rsidRPr="00F804D9" w:rsidRDefault="00FB2BBD" w:rsidP="00AB6F7B">
      <w:pPr>
        <w:pStyle w:val="PargrafodaLista"/>
        <w:widowControl w:val="0"/>
        <w:tabs>
          <w:tab w:val="left" w:pos="993"/>
        </w:tabs>
        <w:spacing w:after="240" w:line="320" w:lineRule="exact"/>
        <w:ind w:left="900"/>
        <w:jc w:val="both"/>
        <w:rPr>
          <w:rFonts w:ascii="Arial" w:hAnsi="Arial" w:cs="Arial"/>
        </w:rPr>
      </w:pPr>
    </w:p>
    <w:p w14:paraId="2EFBC394" w14:textId="67B022A0" w:rsidR="005B1DB3" w:rsidRPr="00F804D9" w:rsidRDefault="00FB2BBD" w:rsidP="009707D0">
      <w:pPr>
        <w:pStyle w:val="PargrafodaLista"/>
        <w:widowControl w:val="0"/>
        <w:numPr>
          <w:ilvl w:val="1"/>
          <w:numId w:val="5"/>
        </w:numPr>
        <w:tabs>
          <w:tab w:val="left" w:pos="993"/>
        </w:tabs>
        <w:spacing w:after="240" w:line="320" w:lineRule="exact"/>
        <w:jc w:val="both"/>
        <w:rPr>
          <w:rFonts w:ascii="Arial" w:hAnsi="Arial" w:cs="Arial"/>
          <w:b/>
        </w:rPr>
      </w:pPr>
      <w:r w:rsidRPr="00F804D9">
        <w:rPr>
          <w:rFonts w:ascii="Arial" w:hAnsi="Arial" w:cs="Arial"/>
        </w:rPr>
        <w:t>A Emissora e</w:t>
      </w:r>
      <w:r w:rsidR="005B1DB3" w:rsidRPr="00F804D9">
        <w:rPr>
          <w:rFonts w:ascii="Arial" w:hAnsi="Arial" w:cs="Arial"/>
        </w:rPr>
        <w:t>/ou os Fiadores obrigam</w:t>
      </w:r>
      <w:r w:rsidR="00D612D5" w:rsidRPr="00F804D9">
        <w:rPr>
          <w:rFonts w:ascii="Arial" w:hAnsi="Arial" w:cs="Arial"/>
        </w:rPr>
        <w:t>-</w:t>
      </w:r>
      <w:r w:rsidR="005B1DB3" w:rsidRPr="00F804D9">
        <w:rPr>
          <w:rFonts w:ascii="Arial" w:hAnsi="Arial" w:cs="Arial"/>
        </w:rPr>
        <w:t>se a pagar:</w:t>
      </w:r>
    </w:p>
    <w:p w14:paraId="05B66182" w14:textId="77777777" w:rsidR="005B1DB3" w:rsidRPr="00F804D9" w:rsidRDefault="005B1DB3" w:rsidP="006C76C8">
      <w:pPr>
        <w:pStyle w:val="PargrafodaLista"/>
        <w:ind w:left="993"/>
        <w:rPr>
          <w:rFonts w:ascii="Arial" w:hAnsi="Arial" w:cs="Arial"/>
        </w:rPr>
      </w:pPr>
    </w:p>
    <w:p w14:paraId="53C6C3D9" w14:textId="157FD0FD" w:rsidR="005B1DB3" w:rsidRPr="00F804D9" w:rsidRDefault="005B1DB3" w:rsidP="00592930">
      <w:pPr>
        <w:pStyle w:val="PargrafodaLista"/>
        <w:widowControl w:val="0"/>
        <w:numPr>
          <w:ilvl w:val="0"/>
          <w:numId w:val="18"/>
        </w:numPr>
        <w:tabs>
          <w:tab w:val="left" w:pos="993"/>
        </w:tabs>
        <w:spacing w:after="240" w:line="320" w:lineRule="exact"/>
        <w:jc w:val="both"/>
        <w:rPr>
          <w:rFonts w:ascii="Arial" w:hAnsi="Arial" w:cs="Arial"/>
        </w:rPr>
      </w:pPr>
      <w:r w:rsidRPr="00F804D9">
        <w:rPr>
          <w:rFonts w:ascii="Arial" w:hAnsi="Arial" w:cs="Arial"/>
        </w:rPr>
        <w:t xml:space="preserve">remuneração pelos serviços de estruturação da operação, a ser paga à </w:t>
      </w:r>
      <w:r w:rsidR="00DB1F2B" w:rsidRPr="00F804D9">
        <w:rPr>
          <w:rFonts w:ascii="Arial" w:hAnsi="Arial" w:cs="Arial"/>
        </w:rPr>
        <w:t>Crescendo Participações Ltda. Inscrita no CNPJ/MF sob o nº 30.114.976/0001-56</w:t>
      </w:r>
      <w:r w:rsidRPr="00F804D9">
        <w:rPr>
          <w:rFonts w:ascii="Arial" w:hAnsi="Arial" w:cs="Arial"/>
        </w:rPr>
        <w:t xml:space="preserve">, ou a quem </w:t>
      </w:r>
      <w:proofErr w:type="spellStart"/>
      <w:r w:rsidRPr="00F804D9">
        <w:rPr>
          <w:rFonts w:ascii="Arial" w:hAnsi="Arial" w:cs="Arial"/>
        </w:rPr>
        <w:t>esta</w:t>
      </w:r>
      <w:proofErr w:type="spellEnd"/>
      <w:r w:rsidRPr="00F804D9">
        <w:rPr>
          <w:rFonts w:ascii="Arial" w:hAnsi="Arial" w:cs="Arial"/>
        </w:rPr>
        <w:t xml:space="preserve"> ind</w:t>
      </w:r>
      <w:r w:rsidRPr="002C7FD0">
        <w:rPr>
          <w:rFonts w:ascii="Arial" w:hAnsi="Arial" w:cs="Arial"/>
        </w:rPr>
        <w:t xml:space="preserve">icar, em parcela única no valor de R$ </w:t>
      </w:r>
      <w:r w:rsidR="00592930" w:rsidRPr="002C7FD0">
        <w:rPr>
          <w:rFonts w:ascii="Arial" w:hAnsi="Arial" w:cs="Arial"/>
        </w:rPr>
        <w:t>9</w:t>
      </w:r>
      <w:r w:rsidR="001817A5" w:rsidRPr="002C7FD0">
        <w:rPr>
          <w:rFonts w:ascii="Arial" w:hAnsi="Arial" w:cs="Arial"/>
        </w:rPr>
        <w:t>90</w:t>
      </w:r>
      <w:r w:rsidR="00592930" w:rsidRPr="002C7FD0">
        <w:rPr>
          <w:rFonts w:ascii="Arial" w:hAnsi="Arial" w:cs="Arial"/>
        </w:rPr>
        <w:t>.</w:t>
      </w:r>
      <w:r w:rsidR="001817A5" w:rsidRPr="002C7FD0">
        <w:rPr>
          <w:rFonts w:ascii="Arial" w:hAnsi="Arial" w:cs="Arial"/>
        </w:rPr>
        <w:t>000,00</w:t>
      </w:r>
      <w:r w:rsidRPr="002C7FD0">
        <w:rPr>
          <w:rFonts w:ascii="Arial" w:hAnsi="Arial" w:cs="Arial"/>
        </w:rPr>
        <w:t xml:space="preserve"> (</w:t>
      </w:r>
      <w:r w:rsidR="00592930" w:rsidRPr="002C7FD0">
        <w:rPr>
          <w:rFonts w:ascii="Arial" w:hAnsi="Arial" w:cs="Arial"/>
        </w:rPr>
        <w:t xml:space="preserve">novecentos e </w:t>
      </w:r>
      <w:r w:rsidR="00D81446" w:rsidRPr="002C7FD0">
        <w:rPr>
          <w:rFonts w:ascii="Arial" w:hAnsi="Arial" w:cs="Arial"/>
        </w:rPr>
        <w:t xml:space="preserve">noventa </w:t>
      </w:r>
      <w:r w:rsidR="00592930" w:rsidRPr="002C7FD0">
        <w:rPr>
          <w:rFonts w:ascii="Arial" w:hAnsi="Arial" w:cs="Arial"/>
        </w:rPr>
        <w:t>mil reais</w:t>
      </w:r>
      <w:r w:rsidRPr="002C7FD0">
        <w:rPr>
          <w:rFonts w:ascii="Arial" w:hAnsi="Arial" w:cs="Arial"/>
        </w:rPr>
        <w:t>), devida</w:t>
      </w:r>
      <w:r w:rsidRPr="00F804D9">
        <w:rPr>
          <w:rFonts w:ascii="Arial" w:hAnsi="Arial" w:cs="Arial"/>
        </w:rPr>
        <w:t xml:space="preserve"> até o 1º (primeiro) Dia Útil contado da Primeira Data de Integralização Debêntures. A referida despesa será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conforme o caso, nas alíquotas vigentes na data do pagamento</w:t>
      </w:r>
      <w:r w:rsidR="007F4941">
        <w:rPr>
          <w:rFonts w:ascii="Arial" w:hAnsi="Arial" w:cs="Arial"/>
        </w:rPr>
        <w:t xml:space="preserve">, </w:t>
      </w:r>
      <w:r w:rsidR="002C7FD0">
        <w:rPr>
          <w:rFonts w:ascii="Arial" w:hAnsi="Arial" w:cs="Arial"/>
        </w:rPr>
        <w:t xml:space="preserve">nos termos da </w:t>
      </w:r>
      <w:r w:rsidR="00FB5D63">
        <w:rPr>
          <w:rFonts w:ascii="Arial" w:hAnsi="Arial" w:cs="Arial"/>
        </w:rPr>
        <w:t>p</w:t>
      </w:r>
      <w:r w:rsidR="002C7FD0">
        <w:rPr>
          <w:rFonts w:ascii="Arial" w:hAnsi="Arial" w:cs="Arial"/>
        </w:rPr>
        <w:t>roposta/</w:t>
      </w:r>
      <w:r w:rsidR="00FB5D63">
        <w:rPr>
          <w:rFonts w:ascii="Arial" w:hAnsi="Arial" w:cs="Arial"/>
        </w:rPr>
        <w:t>m</w:t>
      </w:r>
      <w:r w:rsidR="002C7FD0">
        <w:rPr>
          <w:rFonts w:ascii="Arial" w:hAnsi="Arial" w:cs="Arial"/>
        </w:rPr>
        <w:t>andato datado de 20 de abril de 2018</w:t>
      </w:r>
      <w:r w:rsidRPr="00F804D9">
        <w:rPr>
          <w:rFonts w:ascii="Arial" w:hAnsi="Arial" w:cs="Arial"/>
        </w:rPr>
        <w:t>;</w:t>
      </w:r>
      <w:r w:rsidR="00DB5EFA" w:rsidRPr="00F804D9">
        <w:rPr>
          <w:rFonts w:ascii="Arial" w:hAnsi="Arial" w:cs="Arial"/>
        </w:rPr>
        <w:t xml:space="preserve"> </w:t>
      </w:r>
    </w:p>
    <w:p w14:paraId="0A40CD42" w14:textId="77777777" w:rsidR="00A912CE" w:rsidRPr="00F804D9" w:rsidRDefault="00A912CE" w:rsidP="006C76C8">
      <w:pPr>
        <w:pStyle w:val="PargrafodaLista"/>
        <w:widowControl w:val="0"/>
        <w:tabs>
          <w:tab w:val="left" w:pos="993"/>
        </w:tabs>
        <w:spacing w:after="240" w:line="320" w:lineRule="exact"/>
        <w:ind w:left="993"/>
        <w:jc w:val="both"/>
        <w:rPr>
          <w:rFonts w:ascii="Arial" w:hAnsi="Arial" w:cs="Arial"/>
        </w:rPr>
      </w:pPr>
    </w:p>
    <w:p w14:paraId="365EB022" w14:textId="03D188E7" w:rsidR="00A912CE" w:rsidRPr="00F804D9" w:rsidRDefault="005B1DB3" w:rsidP="006C76C8">
      <w:pPr>
        <w:pStyle w:val="PargrafodaLista"/>
        <w:widowControl w:val="0"/>
        <w:numPr>
          <w:ilvl w:val="0"/>
          <w:numId w:val="18"/>
        </w:numPr>
        <w:tabs>
          <w:tab w:val="left" w:pos="993"/>
        </w:tabs>
        <w:spacing w:after="240" w:line="320" w:lineRule="exact"/>
        <w:ind w:left="993" w:firstLine="0"/>
        <w:jc w:val="both"/>
        <w:rPr>
          <w:rFonts w:ascii="Arial" w:hAnsi="Arial" w:cs="Arial"/>
        </w:rPr>
      </w:pPr>
      <w:r w:rsidRPr="00F804D9">
        <w:rPr>
          <w:rFonts w:ascii="Arial" w:hAnsi="Arial" w:cs="Arial"/>
        </w:rPr>
        <w:t>remuneração pelos serviços prestados pelo Agente Fiduciário</w:t>
      </w:r>
      <w:r w:rsidR="00B00C52" w:rsidRPr="00F804D9">
        <w:rPr>
          <w:rFonts w:ascii="Arial" w:hAnsi="Arial" w:cs="Arial"/>
        </w:rPr>
        <w:t>, conforme indicada na cláusula 7.1.4 e seguintes, acima</w:t>
      </w:r>
      <w:r w:rsidRPr="00F804D9">
        <w:rPr>
          <w:rFonts w:ascii="Arial" w:hAnsi="Arial" w:cs="Arial"/>
        </w:rPr>
        <w:t>;</w:t>
      </w:r>
      <w:r w:rsidR="00D14CF9" w:rsidRPr="00F804D9">
        <w:rPr>
          <w:rFonts w:ascii="Arial" w:hAnsi="Arial" w:cs="Arial"/>
        </w:rPr>
        <w:t xml:space="preserve"> e</w:t>
      </w:r>
    </w:p>
    <w:p w14:paraId="0FF4C119" w14:textId="77777777" w:rsidR="00D14CF9" w:rsidRPr="00F804D9" w:rsidRDefault="00D14CF9" w:rsidP="006C76C8">
      <w:pPr>
        <w:pStyle w:val="PargrafodaLista"/>
        <w:ind w:left="993"/>
        <w:rPr>
          <w:rFonts w:ascii="Arial" w:hAnsi="Arial" w:cs="Arial"/>
        </w:rPr>
      </w:pPr>
    </w:p>
    <w:p w14:paraId="3E1ADC38" w14:textId="6294C617" w:rsidR="00D14CF9" w:rsidRPr="00F804D9" w:rsidRDefault="00D14CF9" w:rsidP="00C47EE0">
      <w:pPr>
        <w:pStyle w:val="PargrafodaLista"/>
        <w:widowControl w:val="0"/>
        <w:numPr>
          <w:ilvl w:val="0"/>
          <w:numId w:val="18"/>
        </w:numPr>
        <w:tabs>
          <w:tab w:val="left" w:pos="993"/>
        </w:tabs>
        <w:spacing w:after="240" w:line="320" w:lineRule="exact"/>
        <w:ind w:left="993" w:firstLine="0"/>
        <w:jc w:val="both"/>
        <w:rPr>
          <w:rFonts w:ascii="Arial" w:hAnsi="Arial" w:cs="Arial"/>
        </w:rPr>
      </w:pPr>
      <w:r w:rsidRPr="00F804D9">
        <w:rPr>
          <w:rFonts w:ascii="Arial" w:hAnsi="Arial" w:cs="Arial"/>
        </w:rPr>
        <w:t>remuneração d</w:t>
      </w:r>
      <w:r w:rsidR="00DB5EFA" w:rsidRPr="00F804D9">
        <w:rPr>
          <w:rFonts w:ascii="Arial" w:hAnsi="Arial" w:cs="Arial"/>
        </w:rPr>
        <w:t>o</w:t>
      </w:r>
      <w:r w:rsidRPr="00F804D9">
        <w:rPr>
          <w:rFonts w:ascii="Arial" w:hAnsi="Arial" w:cs="Arial"/>
        </w:rPr>
        <w:t xml:space="preserve"> assessor legal da Emissão, em uma parcela no valor de R$ </w:t>
      </w:r>
      <w:r w:rsidR="00B00C52" w:rsidRPr="00F804D9">
        <w:rPr>
          <w:rFonts w:ascii="Arial" w:hAnsi="Arial" w:cs="Arial"/>
        </w:rPr>
        <w:t xml:space="preserve">20.000,00 </w:t>
      </w:r>
      <w:r w:rsidRPr="00F804D9">
        <w:rPr>
          <w:rFonts w:ascii="Arial" w:hAnsi="Arial" w:cs="Arial"/>
        </w:rPr>
        <w:t>(</w:t>
      </w:r>
      <w:r w:rsidR="00B00C52" w:rsidRPr="00F804D9">
        <w:rPr>
          <w:rFonts w:ascii="Arial" w:hAnsi="Arial" w:cs="Arial"/>
        </w:rPr>
        <w:t>vinte mil reais</w:t>
      </w:r>
      <w:r w:rsidRPr="00F804D9">
        <w:rPr>
          <w:rFonts w:ascii="Arial" w:hAnsi="Arial" w:cs="Arial"/>
        </w:rPr>
        <w:t>). O referido valor já está acrescido do ISS, da CSLL, da PIS, da COFINS, IRRF e de quaisquer outros tributos que venham a incidir sobre a remuneração, nas alíquotas vigentes na data do pagamento.</w:t>
      </w:r>
      <w:r w:rsidR="00D612D5" w:rsidRPr="00F804D9">
        <w:rPr>
          <w:rFonts w:ascii="Arial" w:hAnsi="Arial" w:cs="Arial"/>
        </w:rPr>
        <w:t xml:space="preserve"> </w:t>
      </w:r>
    </w:p>
    <w:p w14:paraId="5AA476AC" w14:textId="77777777" w:rsidR="00D612D5" w:rsidRPr="00F804D9" w:rsidRDefault="00D612D5" w:rsidP="00D612D5">
      <w:pPr>
        <w:pStyle w:val="PargrafodaLista"/>
        <w:widowControl w:val="0"/>
        <w:tabs>
          <w:tab w:val="left" w:pos="993"/>
        </w:tabs>
        <w:spacing w:after="240" w:line="320" w:lineRule="exact"/>
        <w:ind w:left="993"/>
        <w:jc w:val="both"/>
        <w:rPr>
          <w:rFonts w:ascii="Arial" w:hAnsi="Arial" w:cs="Arial"/>
        </w:rPr>
      </w:pPr>
    </w:p>
    <w:p w14:paraId="350ADCCB" w14:textId="06776616" w:rsidR="005B1DB3" w:rsidRPr="00F804D9" w:rsidRDefault="005B1DB3" w:rsidP="00AB6F7B">
      <w:pPr>
        <w:pStyle w:val="PargrafodaLista"/>
        <w:widowControl w:val="0"/>
        <w:numPr>
          <w:ilvl w:val="1"/>
          <w:numId w:val="5"/>
        </w:numPr>
        <w:spacing w:after="240" w:line="320" w:lineRule="exact"/>
        <w:ind w:left="0" w:firstLine="0"/>
        <w:jc w:val="both"/>
        <w:rPr>
          <w:rFonts w:ascii="Arial" w:hAnsi="Arial" w:cs="Arial"/>
        </w:rPr>
      </w:pPr>
      <w:r w:rsidRPr="00F804D9">
        <w:rPr>
          <w:rFonts w:ascii="Arial" w:hAnsi="Arial" w:cs="Arial"/>
        </w:rPr>
        <w:t xml:space="preserve">Os impostos incidentes sobre a remuneração serão acrescidos </w:t>
      </w:r>
      <w:r w:rsidR="003A180D" w:rsidRPr="00F804D9">
        <w:rPr>
          <w:rFonts w:ascii="Arial" w:hAnsi="Arial" w:cs="Arial"/>
        </w:rPr>
        <w:t>d</w:t>
      </w:r>
      <w:r w:rsidRPr="00F804D9">
        <w:rPr>
          <w:rFonts w:ascii="Arial" w:hAnsi="Arial" w:cs="Arial"/>
        </w:rPr>
        <w:t>as parcelas mencionadas acima nas datas de pagamento. Além disso, todos os valores mencionados acima serão atualizados pelo IGP-M, sempre na menor periodicidade permitida em lei, a partir da data de assinatura do instrumento de emissão.</w:t>
      </w:r>
    </w:p>
    <w:p w14:paraId="495CA830" w14:textId="77777777" w:rsidR="00E3193E" w:rsidRPr="00F804D9" w:rsidRDefault="00E3193E" w:rsidP="00D32598">
      <w:pPr>
        <w:widowControl w:val="0"/>
        <w:numPr>
          <w:ilvl w:val="0"/>
          <w:numId w:val="5"/>
        </w:numPr>
        <w:spacing w:after="240" w:line="320" w:lineRule="exact"/>
        <w:ind w:left="0" w:firstLine="0"/>
        <w:jc w:val="both"/>
        <w:outlineLvl w:val="0"/>
        <w:rPr>
          <w:rFonts w:ascii="Arial" w:hAnsi="Arial" w:cs="Arial"/>
          <w:b/>
          <w:smallCaps/>
        </w:rPr>
      </w:pPr>
      <w:bookmarkStart w:id="110" w:name="_Toc511238886"/>
      <w:r w:rsidRPr="00F804D9">
        <w:rPr>
          <w:rFonts w:ascii="Arial" w:hAnsi="Arial" w:cs="Arial"/>
          <w:b/>
          <w:smallCaps/>
        </w:rPr>
        <w:t>Declarações da Emissora</w:t>
      </w:r>
      <w:bookmarkEnd w:id="110"/>
    </w:p>
    <w:p w14:paraId="02AD0B7D" w14:textId="77777777"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bookmarkStart w:id="111" w:name="_DV_M394"/>
      <w:bookmarkEnd w:id="111"/>
      <w:r w:rsidRPr="00F804D9">
        <w:rPr>
          <w:rFonts w:ascii="Arial" w:eastAsia="Arial Unicode MS" w:hAnsi="Arial" w:cs="Arial"/>
          <w:color w:val="000000"/>
        </w:rPr>
        <w:t xml:space="preserve">A Emissora e </w:t>
      </w:r>
      <w:r w:rsidR="00B3007A" w:rsidRPr="00F804D9">
        <w:rPr>
          <w:rFonts w:ascii="Arial" w:eastAsia="Arial Unicode MS" w:hAnsi="Arial" w:cs="Arial"/>
          <w:color w:val="000000"/>
        </w:rPr>
        <w:t xml:space="preserve">os </w:t>
      </w:r>
      <w:r w:rsidR="00B3007A" w:rsidRPr="00F804D9">
        <w:rPr>
          <w:rFonts w:ascii="Arial" w:hAnsi="Arial" w:cs="Arial"/>
          <w:bCs/>
        </w:rPr>
        <w:t>Fiadore</w:t>
      </w:r>
      <w:r w:rsidR="00B3007A" w:rsidRPr="00F804D9">
        <w:rPr>
          <w:rFonts w:ascii="Arial" w:eastAsia="Arial Unicode MS" w:hAnsi="Arial" w:cs="Arial"/>
          <w:color w:val="000000"/>
        </w:rPr>
        <w:t xml:space="preserve">s </w:t>
      </w:r>
      <w:r w:rsidRPr="00F804D9">
        <w:rPr>
          <w:rFonts w:ascii="Arial" w:eastAsia="Arial Unicode MS" w:hAnsi="Arial" w:cs="Arial"/>
          <w:color w:val="000000"/>
        </w:rPr>
        <w:t xml:space="preserve">declaram, individualmente, </w:t>
      </w:r>
      <w:r w:rsidR="009761A3" w:rsidRPr="00F804D9">
        <w:rPr>
          <w:rFonts w:ascii="Arial" w:eastAsia="Arial Unicode MS" w:hAnsi="Arial" w:cs="Arial"/>
          <w:color w:val="000000"/>
        </w:rPr>
        <w:t>aos Debenturistas e ao Agente Fiduciário</w:t>
      </w:r>
      <w:r w:rsidRPr="00F804D9">
        <w:rPr>
          <w:rFonts w:ascii="Arial" w:eastAsia="Arial Unicode MS" w:hAnsi="Arial" w:cs="Arial"/>
          <w:color w:val="000000"/>
        </w:rPr>
        <w:t xml:space="preserve"> que: </w:t>
      </w:r>
    </w:p>
    <w:p w14:paraId="439E69EA"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está devidamente autorizada a emitir as Debêntures, a celebrar a presente Escritura e a cumprir com todas as obrigações aqui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w:t>
      </w:r>
    </w:p>
    <w:p w14:paraId="7B2295E6" w14:textId="2D93FAF6" w:rsidR="00E3193E" w:rsidRPr="00F804D9" w:rsidRDefault="006C76C8" w:rsidP="00E3193E">
      <w:pPr>
        <w:pStyle w:val="Corpodetexto"/>
        <w:widowControl w:val="0"/>
        <w:numPr>
          <w:ilvl w:val="0"/>
          <w:numId w:val="14"/>
        </w:numPr>
        <w:spacing w:after="240" w:line="320" w:lineRule="exact"/>
        <w:ind w:left="709" w:firstLine="0"/>
        <w:jc w:val="both"/>
        <w:rPr>
          <w:rFonts w:ascii="Arial" w:hAnsi="Arial" w:cs="Arial"/>
        </w:rPr>
      </w:pPr>
      <w:proofErr w:type="gramStart"/>
      <w:r w:rsidRPr="00F804D9">
        <w:rPr>
          <w:rFonts w:ascii="Arial" w:hAnsi="Arial" w:cs="Arial"/>
        </w:rPr>
        <w:t>a celebração desta Escritura, bem como o cumprimento das obrigações aqui previstas, não infringe</w:t>
      </w:r>
      <w:r w:rsidR="003A180D" w:rsidRPr="00F804D9">
        <w:rPr>
          <w:rFonts w:ascii="Arial" w:hAnsi="Arial" w:cs="Arial"/>
        </w:rPr>
        <w:t>m</w:t>
      </w:r>
      <w:proofErr w:type="gramEnd"/>
      <w:r w:rsidR="00E3193E" w:rsidRPr="00F804D9">
        <w:rPr>
          <w:rFonts w:ascii="Arial" w:hAnsi="Arial" w:cs="Arial"/>
        </w:rPr>
        <w:t xml:space="preserve"> qualquer obrigação anteriormente assumida pela Emissora;</w:t>
      </w:r>
    </w:p>
    <w:p w14:paraId="78DD9695"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proofErr w:type="spellStart"/>
      <w:r w:rsidRPr="00F804D9">
        <w:rPr>
          <w:rFonts w:ascii="Arial" w:hAnsi="Arial" w:cs="Arial"/>
        </w:rPr>
        <w:t>é</w:t>
      </w:r>
      <w:proofErr w:type="spellEnd"/>
      <w:r w:rsidRPr="00F804D9">
        <w:rPr>
          <w:rFonts w:ascii="Arial" w:hAnsi="Arial" w:cs="Arial"/>
        </w:rPr>
        <w:t xml:space="preserve"> sociedade por ações devidamente organizada e constituída, de acordo com as leis brasileiras, estando devidamente autorizada a desempenhar as atividades descritas em seu objeto social;</w:t>
      </w:r>
    </w:p>
    <w:p w14:paraId="67E6C00C"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as pessoas que representam a Emissora na assinatura desta Escritura têm poderes bastantes para tanto;</w:t>
      </w:r>
    </w:p>
    <w:p w14:paraId="1A62782F"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todas as informações da Emissora e </w:t>
      </w:r>
      <w:r w:rsidR="00B3007A" w:rsidRPr="00F804D9">
        <w:rPr>
          <w:rFonts w:ascii="Arial" w:hAnsi="Arial" w:cs="Arial"/>
        </w:rPr>
        <w:t xml:space="preserve">dos </w:t>
      </w:r>
      <w:r w:rsidR="00B3007A" w:rsidRPr="00F804D9">
        <w:rPr>
          <w:rFonts w:ascii="Arial" w:hAnsi="Arial" w:cs="Arial"/>
          <w:bCs/>
        </w:rPr>
        <w:t>Fiadore</w:t>
      </w:r>
      <w:r w:rsidR="00B3007A" w:rsidRPr="00F804D9">
        <w:rPr>
          <w:rFonts w:ascii="Arial" w:hAnsi="Arial" w:cs="Arial"/>
        </w:rPr>
        <w:t>s</w:t>
      </w:r>
      <w:r w:rsidRPr="00F804D9">
        <w:rPr>
          <w:rFonts w:ascii="Arial" w:hAnsi="Arial" w:cs="Arial"/>
        </w:rPr>
        <w:t>, prestadas no âmbito desta Escritura e dos demais Documentos da Operação são verdadeiras, consistentes, corretas e suficientes e a Emissora se responsabiliza por tais informações prestadas;</w:t>
      </w:r>
    </w:p>
    <w:p w14:paraId="71854342"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esta Escritura, os demais Documentos da Operação e as cláusulas neles contidas constituem obrigações legais, válidas e vinculantes da Emissora </w:t>
      </w:r>
      <w:r w:rsidRPr="00F804D9">
        <w:rPr>
          <w:rFonts w:ascii="Arial" w:hAnsi="Arial" w:cs="Arial"/>
        </w:rPr>
        <w:lastRenderedPageBreak/>
        <w:t xml:space="preserve">e/ou </w:t>
      </w:r>
      <w:r w:rsidR="00B3007A" w:rsidRPr="00F804D9">
        <w:rPr>
          <w:rFonts w:ascii="Arial" w:hAnsi="Arial" w:cs="Arial"/>
        </w:rPr>
        <w:t xml:space="preserve">dos </w:t>
      </w:r>
      <w:r w:rsidR="00B3007A" w:rsidRPr="00F804D9">
        <w:rPr>
          <w:rFonts w:ascii="Arial" w:hAnsi="Arial" w:cs="Arial"/>
          <w:bCs/>
        </w:rPr>
        <w:t>Fiadore</w:t>
      </w:r>
      <w:r w:rsidR="00B3007A" w:rsidRPr="00F804D9">
        <w:rPr>
          <w:rFonts w:ascii="Arial" w:hAnsi="Arial" w:cs="Arial"/>
        </w:rPr>
        <w:t>s</w:t>
      </w:r>
      <w:r w:rsidRPr="00F804D9">
        <w:rPr>
          <w:rFonts w:ascii="Arial" w:hAnsi="Arial" w:cs="Arial"/>
        </w:rPr>
        <w:t>, conforme o caso, exequíveis de acordo com os seus termos e condições;</w:t>
      </w:r>
    </w:p>
    <w:p w14:paraId="20722BE5"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a emissão das Debêntures, a celebração desta Escritura, o cumprimento das obrigações aqui previstas: (a) não infringem o estatuto social da Emissora e/ou o Contrato Social </w:t>
      </w:r>
      <w:r w:rsidR="00B3007A" w:rsidRPr="00F804D9">
        <w:rPr>
          <w:rFonts w:ascii="Arial" w:hAnsi="Arial" w:cs="Arial"/>
        </w:rPr>
        <w:t xml:space="preserve">dos </w:t>
      </w:r>
      <w:r w:rsidR="00B3007A" w:rsidRPr="00F804D9">
        <w:rPr>
          <w:rFonts w:ascii="Arial" w:hAnsi="Arial" w:cs="Arial"/>
          <w:bCs/>
        </w:rPr>
        <w:t>Fiadore</w:t>
      </w:r>
      <w:r w:rsidR="00B3007A" w:rsidRPr="00F804D9">
        <w:rPr>
          <w:rFonts w:ascii="Arial" w:hAnsi="Arial" w:cs="Arial"/>
        </w:rPr>
        <w:t>s</w:t>
      </w:r>
      <w:r w:rsidRPr="00F804D9">
        <w:rPr>
          <w:rFonts w:ascii="Arial" w:hAnsi="Arial" w:cs="Arial"/>
        </w:rPr>
        <w:t xml:space="preserve">, ou qualquer (1) norma aplicável à Emissora e/ou </w:t>
      </w:r>
      <w:r w:rsidR="00B3007A" w:rsidRPr="00F804D9">
        <w:rPr>
          <w:rFonts w:ascii="Arial" w:hAnsi="Arial" w:cs="Arial"/>
        </w:rPr>
        <w:t xml:space="preserve">aos </w:t>
      </w:r>
      <w:r w:rsidR="00B3007A" w:rsidRPr="00F804D9">
        <w:rPr>
          <w:rFonts w:ascii="Arial" w:hAnsi="Arial" w:cs="Arial"/>
          <w:bCs/>
        </w:rPr>
        <w:t>Fiadore</w:t>
      </w:r>
      <w:r w:rsidR="00B3007A" w:rsidRPr="00F804D9">
        <w:rPr>
          <w:rFonts w:ascii="Arial" w:hAnsi="Arial" w:cs="Arial"/>
        </w:rPr>
        <w:t>s</w:t>
      </w:r>
      <w:r w:rsidRPr="00F804D9">
        <w:rPr>
          <w:rFonts w:ascii="Arial" w:hAnsi="Arial" w:cs="Arial"/>
        </w:rPr>
        <w:t>, contrato ou instrumento do qual a Emissora e/ou qualquer de seus controladores, controladas, e/ou coligadas, conforme a Lei das Sociedades Anônimas, conforme alterada (“</w:t>
      </w:r>
      <w:r w:rsidRPr="00F804D9">
        <w:rPr>
          <w:rFonts w:ascii="Arial" w:hAnsi="Arial" w:cs="Arial"/>
          <w:u w:val="single"/>
        </w:rPr>
        <w:t>Afiliadas</w:t>
      </w:r>
      <w:r w:rsidRPr="00F804D9">
        <w:rPr>
          <w:rFonts w:ascii="Arial" w:hAnsi="Arial" w:cs="Arial"/>
        </w:rPr>
        <w:t>”),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sobre qualquer ativo ou bem da Emissora e/ou qualquer de suas Afiliadas, que não os previstos nas Debêntures e nos demais Documentos da Operação;</w:t>
      </w:r>
    </w:p>
    <w:p w14:paraId="570ABFD7"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está cumprindo todas as leis, regulamentos, normas administrativas e determinações dos órgãos governamentais, autarquias ou instâncias judiciais aplicáveis ao exercício de suas atividades, exceto por aqueles questionados de boa-fé nas esferas administrativa e/ou judicial e cujo descumprimento e/ou tal questionamento de boa-fé não possa causar um efeito adverso relevante na situação operacional, econômica e financeira da Emissora, de modo que afete adversamente a capacidade da Emissora de cumprir suas obrigações, previstas no âmbito das Debêntures e desta Escritura;</w:t>
      </w:r>
    </w:p>
    <w:p w14:paraId="526E782A"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a Emissora e </w:t>
      </w:r>
      <w:r w:rsidR="00B3007A" w:rsidRPr="00F804D9">
        <w:rPr>
          <w:rFonts w:ascii="Arial" w:hAnsi="Arial" w:cs="Arial"/>
        </w:rPr>
        <w:t xml:space="preserve">os </w:t>
      </w:r>
      <w:r w:rsidR="00B3007A" w:rsidRPr="00F804D9">
        <w:rPr>
          <w:rFonts w:ascii="Arial" w:hAnsi="Arial" w:cs="Arial"/>
          <w:bCs/>
        </w:rPr>
        <w:t>Fiadore</w:t>
      </w:r>
      <w:r w:rsidR="00B3007A" w:rsidRPr="00F804D9">
        <w:rPr>
          <w:rFonts w:ascii="Arial" w:hAnsi="Arial" w:cs="Arial"/>
        </w:rPr>
        <w:t xml:space="preserve">s </w:t>
      </w:r>
      <w:r w:rsidRPr="00F804D9">
        <w:rPr>
          <w:rFonts w:ascii="Arial" w:hAnsi="Arial" w:cs="Arial"/>
        </w:rPr>
        <w:t>possuem todas as licenças, concessões, autorizações, permissões e alvarás, inclusive ambientais, necessárias ao exercício de suas atividades válidas, eficazes, em perfeita ordem e em pleno vigor, ou, eventualmente, em fase de renovação, exceto por hipóteses em que a falha em obter tais instrumentos não possa causar qualquer efeito adverso relevante no exercício de suas atividades de forma regular;</w:t>
      </w:r>
    </w:p>
    <w:p w14:paraId="7304D406" w14:textId="5907E37B"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(a) a Emissora e </w:t>
      </w:r>
      <w:r w:rsidR="00B3007A" w:rsidRPr="00F804D9">
        <w:rPr>
          <w:rFonts w:ascii="Arial" w:hAnsi="Arial" w:cs="Arial"/>
        </w:rPr>
        <w:t xml:space="preserve">os </w:t>
      </w:r>
      <w:r w:rsidR="00B3007A" w:rsidRPr="00F804D9">
        <w:rPr>
          <w:rFonts w:ascii="Arial" w:hAnsi="Arial" w:cs="Arial"/>
          <w:bCs/>
        </w:rPr>
        <w:t>Fiadore</w:t>
      </w:r>
      <w:r w:rsidR="00B3007A" w:rsidRPr="00F804D9">
        <w:rPr>
          <w:rFonts w:ascii="Arial" w:hAnsi="Arial" w:cs="Arial"/>
        </w:rPr>
        <w:t xml:space="preserve">s </w:t>
      </w:r>
      <w:r w:rsidRPr="00F804D9">
        <w:rPr>
          <w:rFonts w:ascii="Arial" w:hAnsi="Arial" w:cs="Arial"/>
        </w:rPr>
        <w:t xml:space="preserve">cumprem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de modo que não afete adversamente a capacidade da Emissora de cumprir suas obrigações, previstas no âmbito das Debêntures e desta Escritura; (b) a Emissora e </w:t>
      </w:r>
      <w:r w:rsidR="00B3007A" w:rsidRPr="00F804D9">
        <w:rPr>
          <w:rFonts w:ascii="Arial" w:hAnsi="Arial" w:cs="Arial"/>
        </w:rPr>
        <w:t xml:space="preserve">os </w:t>
      </w:r>
      <w:r w:rsidR="00B3007A" w:rsidRPr="00F804D9">
        <w:rPr>
          <w:rFonts w:ascii="Arial" w:hAnsi="Arial" w:cs="Arial"/>
          <w:bCs/>
        </w:rPr>
        <w:lastRenderedPageBreak/>
        <w:t>Fiadore</w:t>
      </w:r>
      <w:r w:rsidR="00B3007A" w:rsidRPr="00F804D9">
        <w:rPr>
          <w:rFonts w:ascii="Arial" w:hAnsi="Arial" w:cs="Arial"/>
        </w:rPr>
        <w:t xml:space="preserve">s </w:t>
      </w:r>
      <w:r w:rsidRPr="00F804D9">
        <w:rPr>
          <w:rFonts w:ascii="Arial" w:hAnsi="Arial" w:cs="Arial"/>
        </w:rPr>
        <w:t xml:space="preserve">adotam as medidas e ações preventivas ou reparatórias, destinadas a evitar e corrigir eventuais danos ambientais eventualmente apurados, decorrentes da atividade descrita em seu objeto social, exceto por hipóteses em que o descumprimento não possa causar qualquer efeito adverso relevante no exercício de suas atividades de forma regular; (c) a Emissora e </w:t>
      </w:r>
      <w:r w:rsidR="00B3007A" w:rsidRPr="00F804D9">
        <w:rPr>
          <w:rFonts w:ascii="Arial" w:hAnsi="Arial" w:cs="Arial"/>
        </w:rPr>
        <w:t xml:space="preserve">os </w:t>
      </w:r>
      <w:r w:rsidR="00B3007A" w:rsidRPr="00F804D9">
        <w:rPr>
          <w:rFonts w:ascii="Arial" w:hAnsi="Arial" w:cs="Arial"/>
          <w:bCs/>
        </w:rPr>
        <w:t>Fiadore</w:t>
      </w:r>
      <w:r w:rsidR="00B3007A" w:rsidRPr="00F804D9">
        <w:rPr>
          <w:rFonts w:ascii="Arial" w:hAnsi="Arial" w:cs="Arial"/>
        </w:rPr>
        <w:t xml:space="preserve">s </w:t>
      </w:r>
      <w:r w:rsidRPr="00F804D9">
        <w:rPr>
          <w:rFonts w:ascii="Arial" w:hAnsi="Arial" w:cs="Arial"/>
        </w:rPr>
        <w:t xml:space="preserve">cumprem as determinações dos Órgãos Municipais, Estaduais e Federais, exceto aqueles questionados de boa-fé nas esferas administrativa e/ou judicial e por hipóteses em que o descumprimento não possa causar qualquer efeito adverso relevante no exercício de suas atividades de forma regular; e (d) é a única e exclusiva responsável por qualquer dano ambiental e/ou descumprimento da legislação ambiental, resultante da aplicação dos recursos financeiros obtidos por meio das Debêntures, isentando desde já </w:t>
      </w:r>
      <w:r w:rsidR="006236C9" w:rsidRPr="00F804D9">
        <w:rPr>
          <w:rFonts w:ascii="Arial" w:hAnsi="Arial" w:cs="Arial"/>
        </w:rPr>
        <w:t xml:space="preserve">os </w:t>
      </w:r>
      <w:r w:rsidRPr="00F804D9">
        <w:rPr>
          <w:rFonts w:ascii="Arial" w:hAnsi="Arial" w:cs="Arial"/>
        </w:rPr>
        <w:t>Debenturista</w:t>
      </w:r>
      <w:r w:rsidR="006236C9" w:rsidRPr="00F804D9">
        <w:rPr>
          <w:rFonts w:ascii="Arial" w:hAnsi="Arial" w:cs="Arial"/>
        </w:rPr>
        <w:t>s</w:t>
      </w:r>
      <w:r w:rsidRPr="00F804D9">
        <w:rPr>
          <w:rFonts w:ascii="Arial" w:hAnsi="Arial" w:cs="Arial"/>
        </w:rPr>
        <w:t xml:space="preserve"> de quaisquer responsabilidades, ressalvada a possibilidade de regresso contra os proprietários anteriores quanto a fatos pregressos que tenham sido identificados pela Emissora após a aquisição dos imóveis aos quais serão destinados aos recursos das Debêntures;</w:t>
      </w:r>
    </w:p>
    <w:p w14:paraId="1B46D22F"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desconhece, para fins de emissão das Debêntures e formalização desta Escritura: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w:t>
      </w:r>
    </w:p>
    <w:p w14:paraId="06FA0D0D"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tem integral ciência da forma e condições de negociação das Debêntures, desta Escritura e dos demais Documentos da Operação, inclusive com a forma de cálculo do valor devido no âmbito das Debêntures e desta Escritura;</w:t>
      </w:r>
    </w:p>
    <w:p w14:paraId="41D35323"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está adimplente com o cumprimento das obrigações constantes desta Escritura, e não ocorreu e não existe, na presente data, qualquer hipótese de vencimento antecipado prevista nesta Escritura;</w:t>
      </w:r>
    </w:p>
    <w:p w14:paraId="63292E05"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não exercerá quaisquer direitos de compensação de forma a extinguir, reduzir ou mudar as obrigações de pagamento da Emissora previstas nas Debêntures;</w:t>
      </w:r>
    </w:p>
    <w:p w14:paraId="3DD75A85" w14:textId="46F530F9"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a demonstra</w:t>
      </w:r>
      <w:r w:rsidR="00D42F70" w:rsidRPr="00F804D9">
        <w:rPr>
          <w:rFonts w:ascii="Arial" w:hAnsi="Arial" w:cs="Arial"/>
        </w:rPr>
        <w:t>ção</w:t>
      </w:r>
      <w:r w:rsidRPr="00F804D9">
        <w:rPr>
          <w:rFonts w:ascii="Arial" w:hAnsi="Arial" w:cs="Arial"/>
        </w:rPr>
        <w:t xml:space="preserve"> financeira, consolidada e auditada, da Emissora </w:t>
      </w:r>
      <w:r w:rsidRPr="00F804D9">
        <w:rPr>
          <w:rFonts w:ascii="Arial" w:hAnsi="Arial" w:cs="Arial"/>
        </w:rPr>
        <w:lastRenderedPageBreak/>
        <w:t xml:space="preserve">datada de </w:t>
      </w:r>
      <w:r w:rsidR="005A4EF9" w:rsidRPr="007C3196">
        <w:rPr>
          <w:rFonts w:ascii="Arial" w:hAnsi="Arial" w:cs="Arial"/>
        </w:rPr>
        <w:t xml:space="preserve">31 de dezembro de 2017 </w:t>
      </w:r>
      <w:r w:rsidRPr="00F804D9">
        <w:rPr>
          <w:rFonts w:ascii="Arial" w:hAnsi="Arial" w:cs="Arial"/>
        </w:rPr>
        <w:t>representa corretamente a posição patrimonial e financeira d</w:t>
      </w:r>
      <w:r w:rsidR="00D42F70" w:rsidRPr="00F804D9">
        <w:rPr>
          <w:rFonts w:ascii="Arial" w:hAnsi="Arial" w:cs="Arial"/>
        </w:rPr>
        <w:t>a Emissora</w:t>
      </w:r>
      <w:r w:rsidRPr="00F804D9">
        <w:rPr>
          <w:rFonts w:ascii="Arial" w:hAnsi="Arial" w:cs="Arial"/>
        </w:rPr>
        <w:t xml:space="preserve"> naquela data e para aqueles períodos e fo</w:t>
      </w:r>
      <w:r w:rsidR="00D42F70" w:rsidRPr="00F804D9">
        <w:rPr>
          <w:rFonts w:ascii="Arial" w:hAnsi="Arial" w:cs="Arial"/>
        </w:rPr>
        <w:t>i</w:t>
      </w:r>
      <w:r w:rsidRPr="00F804D9">
        <w:rPr>
          <w:rFonts w:ascii="Arial" w:hAnsi="Arial" w:cs="Arial"/>
        </w:rPr>
        <w:t xml:space="preserve"> devidamente elaborada em conformidade com os princípios contábeis geralmente aceitos no Brasil e refletem corretamente os seus ativos, passivos e contingências, e desde a data da demonstraç</w:t>
      </w:r>
      <w:r w:rsidR="00D42F70" w:rsidRPr="00F804D9">
        <w:rPr>
          <w:rFonts w:ascii="Arial" w:hAnsi="Arial" w:cs="Arial"/>
        </w:rPr>
        <w:t>ão</w:t>
      </w:r>
      <w:r w:rsidRPr="00F804D9">
        <w:rPr>
          <w:rFonts w:ascii="Arial" w:hAnsi="Arial" w:cs="Arial"/>
        </w:rPr>
        <w:t xml:space="preserve"> financeira acima mencionada não houve nenhuma alteração adversa relevante e nem aumento substancial do endividamento da Emissora;</w:t>
      </w:r>
      <w:r w:rsidR="002E1503" w:rsidRPr="00F804D9">
        <w:rPr>
          <w:rFonts w:ascii="Arial" w:hAnsi="Arial" w:cs="Arial"/>
        </w:rPr>
        <w:t xml:space="preserve"> </w:t>
      </w:r>
    </w:p>
    <w:p w14:paraId="09B87EF4" w14:textId="4764AD1A"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 as informações a respeito da Emissora e </w:t>
      </w:r>
      <w:r w:rsidR="00B3007A" w:rsidRPr="00F804D9">
        <w:rPr>
          <w:rFonts w:ascii="Arial" w:hAnsi="Arial" w:cs="Arial"/>
        </w:rPr>
        <w:t xml:space="preserve">dos </w:t>
      </w:r>
      <w:r w:rsidR="00B3007A" w:rsidRPr="00F804D9">
        <w:rPr>
          <w:rFonts w:ascii="Arial" w:hAnsi="Arial" w:cs="Arial"/>
          <w:bCs/>
        </w:rPr>
        <w:t>Fiadore</w:t>
      </w:r>
      <w:r w:rsidR="00B3007A" w:rsidRPr="00F804D9">
        <w:rPr>
          <w:rFonts w:ascii="Arial" w:hAnsi="Arial" w:cs="Arial"/>
        </w:rPr>
        <w:t xml:space="preserve">s </w:t>
      </w:r>
      <w:r w:rsidRPr="00F804D9">
        <w:rPr>
          <w:rFonts w:ascii="Arial" w:hAnsi="Arial" w:cs="Arial"/>
        </w:rPr>
        <w:t xml:space="preserve">prestadas nesta Escritura e nos demais Documentos da Operação são verdadeiras, consistentes, corretas e suficientes, permitindo aos investidores uma tomada de decisão fundamentada no âmbito da </w:t>
      </w:r>
      <w:r w:rsidR="00B00C52" w:rsidRPr="00F804D9">
        <w:rPr>
          <w:rFonts w:ascii="Arial" w:hAnsi="Arial" w:cs="Arial"/>
        </w:rPr>
        <w:t>o</w:t>
      </w:r>
      <w:r w:rsidRPr="00F804D9">
        <w:rPr>
          <w:rFonts w:ascii="Arial" w:hAnsi="Arial" w:cs="Arial"/>
        </w:rPr>
        <w:t>ferta com relação à Emissora;</w:t>
      </w:r>
    </w:p>
    <w:p w14:paraId="05EB19EE"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respeita a legislação e regulamentação relacionadas ao meio ambiente, à saúde e segurança ocupacional e, quando aplicável, a questões sanitárias, exceto por aqueles questionados de boa-fé nas esferas administrativa e/ou judicial,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Pr="00F804D9">
        <w:rPr>
          <w:rFonts w:ascii="Arial" w:hAnsi="Arial" w:cs="Arial"/>
          <w:u w:val="single"/>
        </w:rPr>
        <w:t>Legislação Socioambiental</w:t>
      </w:r>
      <w:r w:rsidRPr="00F804D9">
        <w:rPr>
          <w:rFonts w:ascii="Arial" w:hAnsi="Arial" w:cs="Arial"/>
        </w:rPr>
        <w:t>”) e que a utilização dos valores objeto das Debêntures não implicará na violação da Legislação Socioambiental;</w:t>
      </w:r>
    </w:p>
    <w:p w14:paraId="274E7749"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 possui experiência na celebração de contratos financeiros da natureza daqueles envolvidos nesta operação e entendem os riscos inerentes a tal operação;</w:t>
      </w:r>
    </w:p>
    <w:p w14:paraId="0842EB5D" w14:textId="77777777" w:rsidR="00E3193E" w:rsidRPr="00F804D9" w:rsidRDefault="00E3193E" w:rsidP="00E3193E">
      <w:pPr>
        <w:pStyle w:val="Corpodetexto"/>
        <w:widowControl w:val="0"/>
        <w:numPr>
          <w:ilvl w:val="0"/>
          <w:numId w:val="14"/>
        </w:numPr>
        <w:tabs>
          <w:tab w:val="left" w:pos="851"/>
        </w:tabs>
        <w:spacing w:after="240" w:line="320" w:lineRule="exact"/>
        <w:ind w:left="709" w:firstLine="0"/>
        <w:jc w:val="both"/>
        <w:rPr>
          <w:rFonts w:ascii="Arial" w:hAnsi="Arial" w:cs="Arial"/>
        </w:rPr>
      </w:pPr>
      <w:r w:rsidRPr="00F804D9">
        <w:rPr>
          <w:rFonts w:ascii="Arial" w:hAnsi="Arial" w:cs="Arial"/>
        </w:rPr>
        <w:t xml:space="preserve">não tem conhecimento da ocorrência de qualquer alteração na composição societária da Emissora e/ou </w:t>
      </w:r>
      <w:r w:rsidR="00B3007A" w:rsidRPr="00F804D9">
        <w:rPr>
          <w:rFonts w:ascii="Arial" w:hAnsi="Arial" w:cs="Arial"/>
        </w:rPr>
        <w:t xml:space="preserve">dos </w:t>
      </w:r>
      <w:r w:rsidR="00B3007A" w:rsidRPr="00F804D9">
        <w:rPr>
          <w:rFonts w:ascii="Arial" w:hAnsi="Arial" w:cs="Arial"/>
          <w:bCs/>
        </w:rPr>
        <w:t>Fiadore</w:t>
      </w:r>
      <w:r w:rsidR="00B3007A" w:rsidRPr="00F804D9">
        <w:rPr>
          <w:rFonts w:ascii="Arial" w:hAnsi="Arial" w:cs="Arial"/>
        </w:rPr>
        <w:t>s</w:t>
      </w:r>
      <w:r w:rsidRPr="00F804D9">
        <w:rPr>
          <w:rFonts w:ascii="Arial" w:hAnsi="Arial" w:cs="Arial"/>
        </w:rPr>
        <w:t xml:space="preserve">, ou qualquer alienação, cessão ou transferência, direta de ações do capital social da Emissora e/ ou </w:t>
      </w:r>
      <w:r w:rsidR="00B3007A" w:rsidRPr="00F804D9">
        <w:rPr>
          <w:rFonts w:ascii="Arial" w:hAnsi="Arial" w:cs="Arial"/>
        </w:rPr>
        <w:t xml:space="preserve">dos </w:t>
      </w:r>
      <w:r w:rsidR="00B3007A" w:rsidRPr="00F804D9">
        <w:rPr>
          <w:rFonts w:ascii="Arial" w:hAnsi="Arial" w:cs="Arial"/>
          <w:bCs/>
        </w:rPr>
        <w:t>Fiadore</w:t>
      </w:r>
      <w:r w:rsidR="00B3007A" w:rsidRPr="00F804D9">
        <w:rPr>
          <w:rFonts w:ascii="Arial" w:hAnsi="Arial" w:cs="Arial"/>
        </w:rPr>
        <w:t>s</w:t>
      </w:r>
      <w:r w:rsidRPr="00F804D9">
        <w:rPr>
          <w:rFonts w:ascii="Arial" w:hAnsi="Arial" w:cs="Arial"/>
        </w:rPr>
        <w:t>, em qualquer operação isolada ou série de operações, que resultem na perda, pelos atuais acionistas controladores, do poder de controle da Emissora;</w:t>
      </w:r>
    </w:p>
    <w:p w14:paraId="0A4BF8F9" w14:textId="26AAA8B3" w:rsidR="00E3193E" w:rsidRPr="00F804D9" w:rsidRDefault="00E3193E" w:rsidP="00E3193E">
      <w:pPr>
        <w:pStyle w:val="Corpodetexto"/>
        <w:widowControl w:val="0"/>
        <w:numPr>
          <w:ilvl w:val="0"/>
          <w:numId w:val="14"/>
        </w:numPr>
        <w:tabs>
          <w:tab w:val="left" w:pos="993"/>
        </w:tabs>
        <w:spacing w:after="240" w:line="320" w:lineRule="exact"/>
        <w:ind w:left="709" w:firstLine="0"/>
        <w:jc w:val="both"/>
        <w:rPr>
          <w:rFonts w:ascii="Arial" w:hAnsi="Arial" w:cs="Arial"/>
        </w:rPr>
      </w:pPr>
      <w:r w:rsidRPr="00F804D9">
        <w:rPr>
          <w:rFonts w:ascii="Arial" w:hAnsi="Arial" w:cs="Arial"/>
        </w:rPr>
        <w:t>desconhece a existência de violação ou indício de violação de qualquer dispositivo de qualquer lei ou regulamento, nacional ou estrangeiro, contra prática de corrupção ou atos lesivos à administração pública, incluindo, sem limitação, Leis Anticorrupção</w:t>
      </w:r>
      <w:r w:rsidR="00C974BF" w:rsidRPr="00F804D9">
        <w:rPr>
          <w:rFonts w:ascii="Arial" w:hAnsi="Arial" w:cs="Arial"/>
        </w:rPr>
        <w:t xml:space="preserve"> (conforme abaixo definido)</w:t>
      </w:r>
      <w:r w:rsidRPr="00F804D9">
        <w:rPr>
          <w:rFonts w:ascii="Arial" w:hAnsi="Arial" w:cs="Arial"/>
        </w:rPr>
        <w:t>, conforme aplicável, pela Emissora, por seus controladores, por suas controladas e por suas coligadas;</w:t>
      </w:r>
    </w:p>
    <w:p w14:paraId="1F9B260D" w14:textId="7496A295"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 xml:space="preserve">(a) envida os melhores esforços para que seus diretores e membros </w:t>
      </w:r>
      <w:r w:rsidRPr="00F804D9">
        <w:rPr>
          <w:rFonts w:ascii="Arial" w:hAnsi="Arial" w:cs="Arial"/>
        </w:rPr>
        <w:lastRenderedPageBreak/>
        <w:t xml:space="preserve">do conselho de administração, no estrito exercício das respectivas funções de administradores da Emissora, observem os dispositivos de qualquer lei ou regulamento, nacional ou estrangeiro, contra prática de </w:t>
      </w:r>
      <w:bookmarkStart w:id="112" w:name="_Hlk526343949"/>
      <w:r w:rsidRPr="00F804D9">
        <w:rPr>
          <w:rFonts w:ascii="Arial" w:hAnsi="Arial" w:cs="Arial"/>
        </w:rPr>
        <w:t xml:space="preserve">corrupção ou atos lesivos à administração pública, incluindo, sem limitação, </w:t>
      </w:r>
      <w:r w:rsidR="00EC4784" w:rsidRPr="00F804D9">
        <w:rPr>
          <w:rFonts w:ascii="Arial" w:hAnsi="Arial" w:cs="Arial"/>
        </w:rPr>
        <w:t xml:space="preserve">as </w:t>
      </w:r>
      <w:r w:rsidRPr="00F804D9">
        <w:rPr>
          <w:rFonts w:ascii="Arial" w:hAnsi="Arial" w:cs="Arial"/>
        </w:rPr>
        <w:t>“Leis Anticorrupção</w:t>
      </w:r>
      <w:bookmarkEnd w:id="112"/>
      <w:r w:rsidRPr="00F804D9">
        <w:rPr>
          <w:rFonts w:ascii="Arial" w:hAnsi="Arial" w:cs="Arial"/>
        </w:rPr>
        <w:t xml:space="preserve">,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w:t>
      </w:r>
      <w:r w:rsidR="006236C9" w:rsidRPr="00F804D9">
        <w:rPr>
          <w:rFonts w:ascii="Arial" w:hAnsi="Arial" w:cs="Arial"/>
        </w:rPr>
        <w:t>aos</w:t>
      </w:r>
      <w:r w:rsidRPr="00F804D9">
        <w:rPr>
          <w:rFonts w:ascii="Arial" w:hAnsi="Arial" w:cs="Arial"/>
        </w:rPr>
        <w:t xml:space="preserve"> Debenturista</w:t>
      </w:r>
      <w:r w:rsidR="006236C9" w:rsidRPr="00F804D9">
        <w:rPr>
          <w:rFonts w:ascii="Arial" w:hAnsi="Arial" w:cs="Arial"/>
        </w:rPr>
        <w:t>s</w:t>
      </w:r>
      <w:r w:rsidRPr="00F804D9">
        <w:rPr>
          <w:rFonts w:ascii="Arial" w:hAnsi="Arial" w:cs="Arial"/>
        </w:rPr>
        <w:t xml:space="preserve">, que poderá tomar todas as providências que entender necessárias; e (d) realizará eventuais pagamentos devidos </w:t>
      </w:r>
      <w:r w:rsidR="006236C9" w:rsidRPr="00F804D9">
        <w:rPr>
          <w:rFonts w:ascii="Arial" w:hAnsi="Arial" w:cs="Arial"/>
        </w:rPr>
        <w:t>aos</w:t>
      </w:r>
      <w:r w:rsidRPr="00F804D9">
        <w:rPr>
          <w:rFonts w:ascii="Arial" w:hAnsi="Arial" w:cs="Arial"/>
        </w:rPr>
        <w:t xml:space="preserve"> Debenturista</w:t>
      </w:r>
      <w:r w:rsidR="006236C9" w:rsidRPr="00F804D9">
        <w:rPr>
          <w:rFonts w:ascii="Arial" w:hAnsi="Arial" w:cs="Arial"/>
        </w:rPr>
        <w:t>s</w:t>
      </w:r>
      <w:r w:rsidRPr="00F804D9">
        <w:rPr>
          <w:rFonts w:ascii="Arial" w:hAnsi="Arial" w:cs="Arial"/>
        </w:rPr>
        <w:t xml:space="preserve"> exclusivamente por meio de transferência bancária;</w:t>
      </w:r>
    </w:p>
    <w:p w14:paraId="1E0F800A"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até a presente data, não tem conhecimento da ocorrência das 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pago propina ou qualquer outro valor ilegal, bem como influenciado o pagamento de qualquer valor indevido;</w:t>
      </w:r>
    </w:p>
    <w:p w14:paraId="53AFC5C4" w14:textId="77777777" w:rsidR="00E3193E" w:rsidRPr="00F804D9" w:rsidRDefault="00E3193E" w:rsidP="00E3193E">
      <w:pPr>
        <w:pStyle w:val="Corpodetexto"/>
        <w:widowControl w:val="0"/>
        <w:numPr>
          <w:ilvl w:val="0"/>
          <w:numId w:val="14"/>
        </w:numPr>
        <w:spacing w:after="240" w:line="320" w:lineRule="exact"/>
        <w:ind w:left="709" w:firstLine="0"/>
        <w:jc w:val="both"/>
        <w:rPr>
          <w:rFonts w:ascii="Arial" w:hAnsi="Arial" w:cs="Arial"/>
        </w:rPr>
      </w:pPr>
      <w:r w:rsidRPr="00F804D9">
        <w:rPr>
          <w:rFonts w:ascii="Arial" w:hAnsi="Arial" w:cs="Arial"/>
        </w:rPr>
        <w:t>direta ou indiretamente, não irá 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p>
    <w:p w14:paraId="1942CAA5" w14:textId="72BE045C" w:rsidR="00E3193E" w:rsidRPr="00F804D9" w:rsidRDefault="00E3193E" w:rsidP="00D32598">
      <w:pPr>
        <w:widowControl w:val="0"/>
        <w:numPr>
          <w:ilvl w:val="1"/>
          <w:numId w:val="5"/>
        </w:numPr>
        <w:spacing w:after="240" w:line="320" w:lineRule="exact"/>
        <w:ind w:left="0" w:firstLine="0"/>
        <w:jc w:val="both"/>
        <w:rPr>
          <w:rFonts w:ascii="Arial" w:hAnsi="Arial" w:cs="Arial"/>
        </w:rPr>
      </w:pPr>
      <w:r w:rsidRPr="00F804D9">
        <w:rPr>
          <w:rFonts w:ascii="Arial" w:eastAsia="Arial Unicode MS" w:hAnsi="Arial" w:cs="Arial"/>
          <w:color w:val="000000"/>
        </w:rPr>
        <w:t xml:space="preserve">Caso quaisquer das declarações aqui prestadas tornem-se total ou </w:t>
      </w:r>
      <w:r w:rsidRPr="00F804D9">
        <w:rPr>
          <w:rFonts w:ascii="Arial" w:eastAsia="Arial Unicode MS" w:hAnsi="Arial" w:cs="Arial"/>
          <w:color w:val="000000"/>
        </w:rPr>
        <w:lastRenderedPageBreak/>
        <w:t xml:space="preserve">parcialmente inverídicas, incompletas ou incorretas, a Emissora se compromete a notificar </w:t>
      </w:r>
      <w:r w:rsidR="006236C9" w:rsidRPr="00F804D9">
        <w:rPr>
          <w:rFonts w:ascii="Arial" w:eastAsia="Arial Unicode MS" w:hAnsi="Arial" w:cs="Arial"/>
          <w:color w:val="000000"/>
        </w:rPr>
        <w:t>os</w:t>
      </w:r>
      <w:r w:rsidRPr="00F804D9">
        <w:rPr>
          <w:rFonts w:ascii="Arial" w:eastAsia="Arial Unicode MS" w:hAnsi="Arial" w:cs="Arial"/>
          <w:color w:val="000000"/>
        </w:rPr>
        <w:t xml:space="preserve"> Debenturista</w:t>
      </w:r>
      <w:r w:rsidR="006236C9" w:rsidRPr="00F804D9">
        <w:rPr>
          <w:rFonts w:ascii="Arial" w:eastAsia="Arial Unicode MS" w:hAnsi="Arial" w:cs="Arial"/>
          <w:color w:val="000000"/>
        </w:rPr>
        <w:t>s</w:t>
      </w:r>
      <w:r w:rsidRPr="00F804D9">
        <w:rPr>
          <w:rFonts w:ascii="Arial" w:eastAsia="Arial Unicode MS" w:hAnsi="Arial" w:cs="Arial"/>
          <w:color w:val="000000"/>
        </w:rPr>
        <w:t xml:space="preserve"> em 2 (dois) Dias Úteis da data de sua </w:t>
      </w:r>
      <w:r w:rsidR="002E1503" w:rsidRPr="00F804D9">
        <w:rPr>
          <w:rFonts w:ascii="Arial" w:eastAsia="Arial Unicode MS" w:hAnsi="Arial" w:cs="Arial"/>
          <w:color w:val="000000"/>
        </w:rPr>
        <w:t>ciência</w:t>
      </w:r>
      <w:r w:rsidRPr="00F804D9">
        <w:rPr>
          <w:rFonts w:ascii="Arial" w:eastAsia="Arial Unicode MS" w:hAnsi="Arial" w:cs="Arial"/>
          <w:color w:val="000000"/>
        </w:rPr>
        <w:t>.</w:t>
      </w:r>
    </w:p>
    <w:p w14:paraId="3264D8A2" w14:textId="77777777" w:rsidR="00E3193E" w:rsidRPr="00F804D9" w:rsidRDefault="00E3193E" w:rsidP="00D32598">
      <w:pPr>
        <w:widowControl w:val="0"/>
        <w:numPr>
          <w:ilvl w:val="0"/>
          <w:numId w:val="5"/>
        </w:numPr>
        <w:spacing w:after="240" w:line="320" w:lineRule="exact"/>
        <w:ind w:left="0" w:firstLine="0"/>
        <w:jc w:val="both"/>
        <w:outlineLvl w:val="0"/>
        <w:rPr>
          <w:rFonts w:ascii="Arial" w:hAnsi="Arial" w:cs="Arial"/>
          <w:b/>
          <w:smallCaps/>
        </w:rPr>
      </w:pPr>
      <w:bookmarkStart w:id="113" w:name="_Toc484786922"/>
      <w:bookmarkStart w:id="114" w:name="_Toc484786923"/>
      <w:bookmarkStart w:id="115" w:name="_DV_M410"/>
      <w:bookmarkStart w:id="116" w:name="_Toc511238887"/>
      <w:bookmarkEnd w:id="113"/>
      <w:bookmarkEnd w:id="114"/>
      <w:bookmarkEnd w:id="115"/>
      <w:r w:rsidRPr="00F804D9">
        <w:rPr>
          <w:rFonts w:ascii="Arial" w:hAnsi="Arial" w:cs="Arial"/>
          <w:b/>
          <w:smallCaps/>
        </w:rPr>
        <w:t>Disposições Gerais</w:t>
      </w:r>
      <w:bookmarkEnd w:id="116"/>
    </w:p>
    <w:p w14:paraId="61D79DA2" w14:textId="7EBA36E1"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bookmarkStart w:id="117" w:name="_DV_M412"/>
      <w:bookmarkEnd w:id="117"/>
      <w:r w:rsidRPr="00F804D9">
        <w:rPr>
          <w:rFonts w:ascii="Arial" w:eastAsia="Arial Unicode MS" w:hAnsi="Arial" w:cs="Arial"/>
          <w:color w:val="000000"/>
        </w:rPr>
        <w:t xml:space="preserve">Não se presume a renúncia a qualquer dos direitos decorrentes da presente Escritura. Desta forma, nenhum atraso, omissão ou liberalidade no exercício de qualquer direito ou faculdade que caiba </w:t>
      </w:r>
      <w:r w:rsidR="006236C9" w:rsidRPr="00F804D9">
        <w:rPr>
          <w:rFonts w:ascii="Arial" w:eastAsia="Arial Unicode MS" w:hAnsi="Arial" w:cs="Arial"/>
          <w:color w:val="000000"/>
        </w:rPr>
        <w:t>aos</w:t>
      </w:r>
      <w:r w:rsidRPr="00F804D9">
        <w:rPr>
          <w:rFonts w:ascii="Arial" w:eastAsia="Arial Unicode MS" w:hAnsi="Arial" w:cs="Arial"/>
          <w:color w:val="000000"/>
        </w:rPr>
        <w:t xml:space="preserve"> Debenturista</w:t>
      </w:r>
      <w:r w:rsidR="006236C9" w:rsidRPr="00F804D9">
        <w:rPr>
          <w:rFonts w:ascii="Arial" w:eastAsia="Arial Unicode MS" w:hAnsi="Arial" w:cs="Arial"/>
          <w:color w:val="000000"/>
        </w:rPr>
        <w:t>s</w:t>
      </w:r>
      <w:r w:rsidRPr="00F804D9">
        <w:rPr>
          <w:rFonts w:ascii="Arial" w:eastAsia="Arial Unicode MS" w:hAnsi="Arial" w:cs="Arial"/>
          <w:color w:val="000000"/>
        </w:rPr>
        <w:t xml:space="preserve"> em razão de qualquer inadimplemento da Emissora prejudicará o exercício de tal direito ou faculdade, ou será interpretado como renúncia a este, nem constituirá novação ou precedente no tocante a qualquer outro inadimplemento ou atraso.</w:t>
      </w:r>
    </w:p>
    <w:p w14:paraId="27C74770" w14:textId="77777777"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r w:rsidRPr="00F804D9">
        <w:rPr>
          <w:rFonts w:ascii="Arial" w:eastAsia="Arial Unicode MS" w:hAnsi="Arial" w:cs="Arial"/>
          <w:color w:val="000000"/>
        </w:rPr>
        <w:t>A presente Escritura é firmada em caráter irrevogável e irretratável, salvo na hipótese de não preenchimento dos requisitos relacionados na Cláusula 2 acima, obrigando as partes por si e seus sucessores.</w:t>
      </w:r>
    </w:p>
    <w:p w14:paraId="230C69A2" w14:textId="77777777"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r w:rsidRPr="00F804D9">
        <w:rPr>
          <w:rFonts w:ascii="Arial" w:eastAsia="Arial Unicode MS" w:hAnsi="Arial" w:cs="Arial"/>
          <w:color w:val="000000"/>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2E3D2C71" w14:textId="77777777"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r w:rsidRPr="00F804D9">
        <w:rPr>
          <w:rFonts w:ascii="Arial" w:eastAsia="Arial Unicode MS" w:hAnsi="Arial" w:cs="Arial"/>
          <w:color w:val="000000"/>
        </w:rPr>
        <w:t>Esta Escritura constitui o único e integral acordo entre as Partes, com relação ao objeto nela previsto.</w:t>
      </w:r>
    </w:p>
    <w:p w14:paraId="7BDEB48D" w14:textId="77777777"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bookmarkStart w:id="118" w:name="_DV_M422"/>
      <w:bookmarkEnd w:id="118"/>
      <w:r w:rsidRPr="00F804D9">
        <w:rPr>
          <w:rFonts w:ascii="Arial" w:eastAsia="Arial Unicode MS" w:hAnsi="Arial" w:cs="Arial"/>
          <w:color w:val="000000"/>
        </w:rPr>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29C18CB2" w14:textId="77777777"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r w:rsidRPr="00F804D9">
        <w:rPr>
          <w:rFonts w:ascii="Arial" w:eastAsia="Arial Unicode MS" w:hAnsi="Arial" w:cs="Arial"/>
          <w:color w:val="000000"/>
        </w:rPr>
        <w:t>As Partes declaram, mútua e expressamente, que a presente Escritura foi celebrada respeitando-se os princípios de probidade e de boa-fé, por livre, consciente e firme manifestação de vontade das Partes e em perfeita relação de equidade.</w:t>
      </w:r>
    </w:p>
    <w:p w14:paraId="013F4BBB" w14:textId="2B2FB549"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r w:rsidRPr="00F804D9">
        <w:rPr>
          <w:rFonts w:ascii="Arial" w:eastAsia="Arial Unicode MS" w:hAnsi="Arial" w:cs="Arial"/>
          <w:color w:val="000000"/>
        </w:rPr>
        <w:t>Esta Escritura e as Debêntures constituem títulos executivos extrajudiciais nos termos do artigo 784 d</w:t>
      </w:r>
      <w:r w:rsidR="00C974BF" w:rsidRPr="00F804D9">
        <w:rPr>
          <w:rFonts w:ascii="Arial" w:eastAsia="Arial Unicode MS" w:hAnsi="Arial" w:cs="Arial"/>
          <w:color w:val="000000"/>
        </w:rPr>
        <w:t xml:space="preserve">o </w:t>
      </w:r>
      <w:r w:rsidRPr="00F804D9">
        <w:rPr>
          <w:rFonts w:ascii="Arial" w:eastAsia="Arial Unicode MS" w:hAnsi="Arial" w:cs="Arial"/>
          <w:color w:val="000000"/>
        </w:rPr>
        <w:t>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7448E7D9" w14:textId="604A873C"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r w:rsidRPr="00F804D9">
        <w:rPr>
          <w:rFonts w:ascii="Arial" w:eastAsia="Arial Unicode MS" w:hAnsi="Arial" w:cs="Arial"/>
          <w:color w:val="000000"/>
        </w:rPr>
        <w:lastRenderedPageBreak/>
        <w:t xml:space="preserve">As Partes concordam que a presente Escritura, poderá ser alterada, sem a necessidade de qualquer aprovação dos Titulares </w:t>
      </w:r>
      <w:r w:rsidR="009761A3" w:rsidRPr="00F804D9">
        <w:rPr>
          <w:rFonts w:ascii="Arial" w:eastAsia="Arial Unicode MS" w:hAnsi="Arial" w:cs="Arial"/>
          <w:color w:val="000000"/>
        </w:rPr>
        <w:t>das Debêntures</w:t>
      </w:r>
      <w:r w:rsidRPr="00F804D9">
        <w:rPr>
          <w:rFonts w:ascii="Arial" w:eastAsia="Arial Unicode MS" w:hAnsi="Arial" w:cs="Arial"/>
          <w:color w:val="000000"/>
        </w:rPr>
        <w:t>, sempre que e somente (i) quando tal alteração decorrer exclusivamente da necessidade de atendimento a exigências de adequação a normas legais; (</w:t>
      </w:r>
      <w:proofErr w:type="spellStart"/>
      <w:r w:rsidRPr="00F804D9">
        <w:rPr>
          <w:rFonts w:ascii="Arial" w:eastAsia="Arial Unicode MS" w:hAnsi="Arial" w:cs="Arial"/>
          <w:color w:val="000000"/>
        </w:rPr>
        <w:t>ii</w:t>
      </w:r>
      <w:proofErr w:type="spellEnd"/>
      <w:r w:rsidRPr="00F804D9">
        <w:rPr>
          <w:rFonts w:ascii="Arial" w:eastAsia="Arial Unicode MS" w:hAnsi="Arial" w:cs="Arial"/>
          <w:color w:val="000000"/>
        </w:rPr>
        <w:t xml:space="preserve">) quando verificado erro material, seja ele um erro grosseiro, de digitação ou aritmético; </w:t>
      </w:r>
      <w:r w:rsidR="009761A3" w:rsidRPr="00F804D9">
        <w:rPr>
          <w:rFonts w:ascii="Arial" w:eastAsia="Arial Unicode MS" w:hAnsi="Arial" w:cs="Arial"/>
          <w:color w:val="000000"/>
        </w:rPr>
        <w:t xml:space="preserve">e </w:t>
      </w:r>
      <w:r w:rsidRPr="00F804D9">
        <w:rPr>
          <w:rFonts w:ascii="Arial" w:eastAsia="Arial Unicode MS" w:hAnsi="Arial" w:cs="Arial"/>
          <w:color w:val="000000"/>
        </w:rPr>
        <w:t>(</w:t>
      </w:r>
      <w:proofErr w:type="spellStart"/>
      <w:r w:rsidRPr="00F804D9">
        <w:rPr>
          <w:rFonts w:ascii="Arial" w:eastAsia="Arial Unicode MS" w:hAnsi="Arial" w:cs="Arial"/>
          <w:color w:val="000000"/>
        </w:rPr>
        <w:t>iii</w:t>
      </w:r>
      <w:proofErr w:type="spellEnd"/>
      <w:r w:rsidRPr="00F804D9">
        <w:rPr>
          <w:rFonts w:ascii="Arial" w:eastAsia="Arial Unicode MS" w:hAnsi="Arial" w:cs="Arial"/>
          <w:color w:val="000000"/>
        </w:rPr>
        <w:t xml:space="preserve">) em virtude da atualização dos dados cadastrais das Partes, tais como alteração na razão social, endereço e telefone, entre outros, desde que não haja qualquer custo ou despesa adicional para os Titulares </w:t>
      </w:r>
      <w:r w:rsidR="009761A3" w:rsidRPr="00F804D9">
        <w:rPr>
          <w:rFonts w:ascii="Arial" w:eastAsia="Arial Unicode MS" w:hAnsi="Arial" w:cs="Arial"/>
          <w:color w:val="000000"/>
        </w:rPr>
        <w:t>das Debêntures</w:t>
      </w:r>
      <w:r w:rsidRPr="00F804D9">
        <w:rPr>
          <w:rFonts w:ascii="Arial" w:eastAsia="Arial Unicode MS" w:hAnsi="Arial" w:cs="Arial"/>
          <w:color w:val="000000"/>
        </w:rPr>
        <w:t>.</w:t>
      </w:r>
    </w:p>
    <w:p w14:paraId="2BF36266" w14:textId="26330135"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r w:rsidRPr="00F804D9">
        <w:rPr>
          <w:rFonts w:ascii="Arial" w:eastAsia="Arial Unicode MS" w:hAnsi="Arial" w:cs="Arial"/>
          <w:color w:val="000000"/>
        </w:rPr>
        <w:t>Os pagamentos referentes às Debêntures e a quaisquer outros valores eventualmente devidos pela Emissora nos termos desta Escritura não serão passíveis de compensação com eventuais créditos d</w:t>
      </w:r>
      <w:r w:rsidR="00CD7DF9" w:rsidRPr="00F804D9">
        <w:rPr>
          <w:rFonts w:ascii="Arial" w:eastAsia="Arial Unicode MS" w:hAnsi="Arial" w:cs="Arial"/>
          <w:color w:val="000000"/>
        </w:rPr>
        <w:t>os</w:t>
      </w:r>
      <w:r w:rsidRPr="00F804D9">
        <w:rPr>
          <w:rFonts w:ascii="Arial" w:eastAsia="Arial Unicode MS" w:hAnsi="Arial" w:cs="Arial"/>
          <w:color w:val="000000"/>
        </w:rPr>
        <w:t xml:space="preserve"> Debenturista</w:t>
      </w:r>
      <w:r w:rsidR="00CD7DF9" w:rsidRPr="00F804D9">
        <w:rPr>
          <w:rFonts w:ascii="Arial" w:eastAsia="Arial Unicode MS" w:hAnsi="Arial" w:cs="Arial"/>
          <w:color w:val="000000"/>
        </w:rPr>
        <w:t>s</w:t>
      </w:r>
      <w:r w:rsidRPr="00F804D9">
        <w:rPr>
          <w:rFonts w:ascii="Arial" w:eastAsia="Arial Unicode MS" w:hAnsi="Arial" w:cs="Arial"/>
          <w:color w:val="000000"/>
        </w:rPr>
        <w:t xml:space="preserve"> e o não pagamento dos valores devidos no prazo acordado poderá ser cobrado pel</w:t>
      </w:r>
      <w:r w:rsidR="006236C9" w:rsidRPr="00F804D9">
        <w:rPr>
          <w:rFonts w:ascii="Arial" w:eastAsia="Arial Unicode MS" w:hAnsi="Arial" w:cs="Arial"/>
          <w:color w:val="000000"/>
        </w:rPr>
        <w:t>os</w:t>
      </w:r>
      <w:r w:rsidRPr="00F804D9">
        <w:rPr>
          <w:rFonts w:ascii="Arial" w:eastAsia="Arial Unicode MS" w:hAnsi="Arial" w:cs="Arial"/>
          <w:color w:val="000000"/>
        </w:rPr>
        <w:t xml:space="preserve"> Debenturista</w:t>
      </w:r>
      <w:r w:rsidR="006236C9" w:rsidRPr="00F804D9">
        <w:rPr>
          <w:rFonts w:ascii="Arial" w:eastAsia="Arial Unicode MS" w:hAnsi="Arial" w:cs="Arial"/>
          <w:color w:val="000000"/>
        </w:rPr>
        <w:t>s</w:t>
      </w:r>
      <w:r w:rsidRPr="00F804D9">
        <w:rPr>
          <w:rFonts w:ascii="Arial" w:eastAsia="Arial Unicode MS" w:hAnsi="Arial" w:cs="Arial"/>
          <w:color w:val="000000"/>
        </w:rPr>
        <w:t xml:space="preserve"> e eventuais sucessores e cessionários pela via executiva, nos termos dos artigos 784 e 785 do Código de Processo Civil.</w:t>
      </w:r>
    </w:p>
    <w:p w14:paraId="3312BE18" w14:textId="77777777" w:rsidR="00E3193E" w:rsidRPr="00F804D9" w:rsidRDefault="00E3193E" w:rsidP="00D32598">
      <w:pPr>
        <w:widowControl w:val="0"/>
        <w:numPr>
          <w:ilvl w:val="0"/>
          <w:numId w:val="5"/>
        </w:numPr>
        <w:spacing w:after="240" w:line="320" w:lineRule="exact"/>
        <w:ind w:left="0" w:firstLine="0"/>
        <w:jc w:val="both"/>
        <w:outlineLvl w:val="0"/>
        <w:rPr>
          <w:rFonts w:ascii="Arial" w:hAnsi="Arial" w:cs="Arial"/>
          <w:b/>
          <w:smallCaps/>
        </w:rPr>
      </w:pPr>
      <w:bookmarkStart w:id="119" w:name="_Toc484786925"/>
      <w:bookmarkStart w:id="120" w:name="_Toc511238888"/>
      <w:bookmarkEnd w:id="119"/>
      <w:r w:rsidRPr="00F804D9">
        <w:rPr>
          <w:rFonts w:ascii="Arial" w:hAnsi="Arial" w:cs="Arial"/>
          <w:b/>
          <w:smallCaps/>
        </w:rPr>
        <w:t>Lei e Foro</w:t>
      </w:r>
      <w:bookmarkEnd w:id="120"/>
    </w:p>
    <w:p w14:paraId="71136CCB" w14:textId="77777777" w:rsidR="00E3193E" w:rsidRPr="00F804D9" w:rsidRDefault="00E3193E" w:rsidP="00D32598">
      <w:pPr>
        <w:widowControl w:val="0"/>
        <w:numPr>
          <w:ilvl w:val="1"/>
          <w:numId w:val="5"/>
        </w:numPr>
        <w:spacing w:after="240" w:line="320" w:lineRule="exact"/>
        <w:ind w:left="0" w:firstLine="0"/>
        <w:jc w:val="both"/>
        <w:rPr>
          <w:rFonts w:ascii="Arial" w:eastAsia="Arial Unicode MS" w:hAnsi="Arial" w:cs="Arial"/>
          <w:color w:val="000000"/>
        </w:rPr>
      </w:pPr>
      <w:bookmarkStart w:id="121" w:name="_DV_M413"/>
      <w:bookmarkStart w:id="122" w:name="_DV_M414"/>
      <w:bookmarkEnd w:id="121"/>
      <w:bookmarkEnd w:id="122"/>
      <w:r w:rsidRPr="00F804D9">
        <w:rPr>
          <w:rFonts w:ascii="Arial" w:eastAsia="Arial Unicode MS" w:hAnsi="Arial" w:cs="Arial"/>
          <w:color w:val="000000"/>
        </w:rPr>
        <w:t>A presente Escritura reger-se-á pelas leis brasileiras.</w:t>
      </w:r>
    </w:p>
    <w:p w14:paraId="11418BEE" w14:textId="77777777" w:rsidR="00E3193E" w:rsidRPr="00F804D9" w:rsidRDefault="00E3193E" w:rsidP="00D32598">
      <w:pPr>
        <w:widowControl w:val="0"/>
        <w:numPr>
          <w:ilvl w:val="1"/>
          <w:numId w:val="5"/>
        </w:numPr>
        <w:spacing w:after="240" w:line="320" w:lineRule="exact"/>
        <w:ind w:left="0" w:firstLine="0"/>
        <w:jc w:val="both"/>
        <w:rPr>
          <w:rFonts w:ascii="Arial" w:hAnsi="Arial" w:cs="Arial"/>
          <w:b/>
          <w:smallCaps/>
        </w:rPr>
      </w:pPr>
      <w:r w:rsidRPr="00F804D9">
        <w:rPr>
          <w:rFonts w:ascii="Arial" w:eastAsia="Arial Unicode MS" w:hAnsi="Arial" w:cs="Arial"/>
          <w:color w:val="000000"/>
        </w:rPr>
        <w:t>Fica eleito o Foro</w:t>
      </w:r>
      <w:bookmarkStart w:id="123" w:name="_DV_C683"/>
      <w:r w:rsidRPr="00F804D9">
        <w:rPr>
          <w:rFonts w:ascii="Arial" w:eastAsia="Arial Unicode MS" w:hAnsi="Arial" w:cs="Arial"/>
          <w:color w:val="000000"/>
        </w:rPr>
        <w:t xml:space="preserve"> da Comarca da Capital do </w:t>
      </w:r>
      <w:bookmarkEnd w:id="123"/>
      <w:r w:rsidRPr="00F804D9">
        <w:rPr>
          <w:rFonts w:ascii="Arial" w:eastAsia="Arial Unicode MS" w:hAnsi="Arial" w:cs="Arial"/>
          <w:color w:val="000000"/>
        </w:rPr>
        <w:t>Estado de São Paulo, para dirimir quaisquer dúvidas ou controvérsias oriundas desta Escritura, com renúncia a qualquer outro, por mais privilegiado que seja.</w:t>
      </w:r>
    </w:p>
    <w:p w14:paraId="2678FC64" w14:textId="77777777" w:rsidR="006C76C8" w:rsidRPr="00F804D9" w:rsidRDefault="006C76C8" w:rsidP="00E3193E">
      <w:pPr>
        <w:pStyle w:val="sub"/>
        <w:tabs>
          <w:tab w:val="clear" w:pos="0"/>
          <w:tab w:val="left" w:pos="708"/>
        </w:tabs>
        <w:spacing w:before="0" w:after="240" w:line="320" w:lineRule="exact"/>
        <w:rPr>
          <w:rFonts w:ascii="Arial" w:eastAsia="Arial Unicode MS" w:hAnsi="Arial" w:cs="Arial"/>
          <w:color w:val="000000"/>
          <w:w w:val="0"/>
          <w:sz w:val="24"/>
          <w:szCs w:val="24"/>
        </w:rPr>
      </w:pPr>
    </w:p>
    <w:p w14:paraId="4DD0FE6E" w14:textId="7138AE05" w:rsidR="00E3193E" w:rsidRPr="00F804D9" w:rsidRDefault="00E3193E" w:rsidP="00E3193E">
      <w:pPr>
        <w:pStyle w:val="sub"/>
        <w:tabs>
          <w:tab w:val="clear" w:pos="0"/>
          <w:tab w:val="left" w:pos="708"/>
        </w:tabs>
        <w:spacing w:before="0" w:after="240"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 xml:space="preserve">E por estarem assim justas e contratadas, as partes firmam a presente Escritura, em </w:t>
      </w:r>
      <w:r w:rsidR="00EA4611" w:rsidRPr="00F804D9">
        <w:rPr>
          <w:rFonts w:ascii="Arial" w:eastAsia="Arial Unicode MS" w:hAnsi="Arial" w:cs="Arial"/>
          <w:color w:val="000000"/>
          <w:w w:val="0"/>
          <w:sz w:val="24"/>
          <w:szCs w:val="24"/>
        </w:rPr>
        <w:t>9</w:t>
      </w:r>
      <w:r w:rsidRPr="00F804D9">
        <w:rPr>
          <w:rFonts w:ascii="Arial" w:hAnsi="Arial" w:cs="Arial"/>
          <w:sz w:val="24"/>
          <w:szCs w:val="24"/>
        </w:rPr>
        <w:t xml:space="preserve"> </w:t>
      </w:r>
      <w:r w:rsidRPr="00F804D9">
        <w:rPr>
          <w:rFonts w:ascii="Arial" w:eastAsia="Arial Unicode MS" w:hAnsi="Arial" w:cs="Arial"/>
          <w:bCs/>
          <w:color w:val="000000"/>
          <w:w w:val="0"/>
          <w:sz w:val="24"/>
          <w:szCs w:val="24"/>
        </w:rPr>
        <w:t>(</w:t>
      </w:r>
      <w:r w:rsidR="00EA4611" w:rsidRPr="00F804D9">
        <w:rPr>
          <w:rFonts w:ascii="Arial" w:hAnsi="Arial" w:cs="Arial"/>
          <w:sz w:val="24"/>
          <w:szCs w:val="24"/>
        </w:rPr>
        <w:t>nove</w:t>
      </w:r>
      <w:r w:rsidRPr="00F804D9">
        <w:rPr>
          <w:rFonts w:ascii="Arial" w:eastAsia="Arial Unicode MS" w:hAnsi="Arial" w:cs="Arial"/>
          <w:bCs/>
          <w:color w:val="000000"/>
          <w:w w:val="0"/>
          <w:sz w:val="24"/>
          <w:szCs w:val="24"/>
        </w:rPr>
        <w:t>)</w:t>
      </w:r>
      <w:r w:rsidRPr="00F804D9">
        <w:rPr>
          <w:rFonts w:ascii="Arial" w:eastAsia="Arial Unicode MS" w:hAnsi="Arial" w:cs="Arial"/>
          <w:color w:val="000000"/>
          <w:w w:val="0"/>
          <w:sz w:val="24"/>
          <w:szCs w:val="24"/>
        </w:rPr>
        <w:t xml:space="preserve"> vias de igual teor e forma, na presença de 2 (duas) testemunhas.</w:t>
      </w:r>
    </w:p>
    <w:p w14:paraId="65BD9966" w14:textId="77777777" w:rsidR="00E3193E" w:rsidRPr="00F804D9" w:rsidRDefault="00E3193E" w:rsidP="00E3193E">
      <w:pPr>
        <w:pStyle w:val="sub"/>
        <w:tabs>
          <w:tab w:val="clear" w:pos="0"/>
          <w:tab w:val="left" w:pos="708"/>
        </w:tabs>
        <w:spacing w:before="0" w:after="240" w:line="320" w:lineRule="exact"/>
        <w:rPr>
          <w:rFonts w:ascii="Arial" w:eastAsia="Arial Unicode MS" w:hAnsi="Arial" w:cs="Arial"/>
          <w:color w:val="000000"/>
          <w:w w:val="0"/>
          <w:sz w:val="24"/>
          <w:szCs w:val="24"/>
        </w:rPr>
      </w:pPr>
    </w:p>
    <w:p w14:paraId="35B2DD49" w14:textId="7B984D41" w:rsidR="00E3193E" w:rsidRPr="00F804D9" w:rsidRDefault="00E3193E" w:rsidP="00E3193E">
      <w:pPr>
        <w:pStyle w:val="p0"/>
        <w:shd w:val="clear" w:color="auto" w:fill="auto"/>
        <w:spacing w:after="240" w:line="320" w:lineRule="exact"/>
        <w:jc w:val="center"/>
        <w:rPr>
          <w:rFonts w:ascii="Arial" w:hAnsi="Arial" w:cs="Arial"/>
          <w:sz w:val="24"/>
          <w:szCs w:val="24"/>
        </w:rPr>
      </w:pPr>
      <w:r w:rsidRPr="00F804D9">
        <w:rPr>
          <w:rFonts w:ascii="Arial" w:eastAsia="Arial Unicode MS" w:hAnsi="Arial" w:cs="Arial"/>
          <w:color w:val="000000"/>
          <w:w w:val="0"/>
          <w:sz w:val="24"/>
          <w:szCs w:val="24"/>
        </w:rPr>
        <w:t xml:space="preserve">São Paulo </w:t>
      </w:r>
      <w:r w:rsidR="007C62CC" w:rsidRPr="00F804D9">
        <w:rPr>
          <w:rFonts w:ascii="Arial" w:eastAsia="Arial Unicode MS" w:hAnsi="Arial" w:cs="Arial"/>
          <w:color w:val="000000"/>
          <w:w w:val="0"/>
          <w:sz w:val="24"/>
          <w:szCs w:val="24"/>
        </w:rPr>
        <w:t>3 de outubro de 2018</w:t>
      </w:r>
      <w:r w:rsidRPr="00F804D9">
        <w:rPr>
          <w:rFonts w:ascii="Arial" w:hAnsi="Arial" w:cs="Arial"/>
          <w:sz w:val="24"/>
          <w:szCs w:val="24"/>
        </w:rPr>
        <w:t>.</w:t>
      </w:r>
    </w:p>
    <w:p w14:paraId="29DFFD55" w14:textId="77777777" w:rsidR="00E3193E" w:rsidRPr="00F804D9" w:rsidRDefault="00E3193E" w:rsidP="00E3193E">
      <w:pPr>
        <w:pStyle w:val="p0"/>
        <w:shd w:val="clear" w:color="auto" w:fill="auto"/>
        <w:spacing w:after="240" w:line="320" w:lineRule="exact"/>
        <w:jc w:val="center"/>
        <w:rPr>
          <w:rFonts w:ascii="Arial" w:hAnsi="Arial" w:cs="Arial"/>
          <w:i/>
          <w:sz w:val="24"/>
          <w:szCs w:val="24"/>
        </w:rPr>
      </w:pPr>
      <w:r w:rsidRPr="00F804D9">
        <w:rPr>
          <w:rFonts w:ascii="Arial" w:hAnsi="Arial" w:cs="Arial"/>
          <w:i/>
          <w:sz w:val="24"/>
          <w:szCs w:val="24"/>
        </w:rPr>
        <w:t>[RESTANTE DA PÁGINA INTENCIONALMENTE DEIXADO EM BRANCO.</w:t>
      </w:r>
    </w:p>
    <w:p w14:paraId="1106681E" w14:textId="77777777" w:rsidR="00E3193E" w:rsidRPr="00F804D9" w:rsidRDefault="00E3193E" w:rsidP="00E3193E">
      <w:pPr>
        <w:pStyle w:val="p0"/>
        <w:shd w:val="clear" w:color="auto" w:fill="auto"/>
        <w:spacing w:after="240" w:line="320" w:lineRule="exact"/>
        <w:jc w:val="center"/>
        <w:rPr>
          <w:rFonts w:ascii="Arial" w:hAnsi="Arial" w:cs="Arial"/>
          <w:i/>
          <w:sz w:val="24"/>
          <w:szCs w:val="24"/>
        </w:rPr>
      </w:pPr>
      <w:r w:rsidRPr="00F804D9">
        <w:rPr>
          <w:rFonts w:ascii="Arial" w:hAnsi="Arial" w:cs="Arial"/>
          <w:i/>
          <w:sz w:val="24"/>
          <w:szCs w:val="24"/>
        </w:rPr>
        <w:t>SEGUEM PÁGINAS DE ASSINATURAS]</w:t>
      </w:r>
    </w:p>
    <w:p w14:paraId="3DD5104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1DD60C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4D6CA53"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F1C9AB0"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766FED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254A9090"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898A8B9" w14:textId="135C6979" w:rsidR="0073342B" w:rsidRPr="00F804D9" w:rsidRDefault="0073342B">
      <w:pPr>
        <w:pBdr>
          <w:top w:val="nil"/>
          <w:left w:val="nil"/>
          <w:bottom w:val="nil"/>
          <w:right w:val="nil"/>
          <w:between w:val="nil"/>
          <w:bar w:val="nil"/>
        </w:pBdr>
        <w:rPr>
          <w:rFonts w:ascii="Arial" w:hAnsi="Arial" w:cs="Arial"/>
        </w:rPr>
      </w:pPr>
      <w:r w:rsidRPr="00F804D9">
        <w:rPr>
          <w:rFonts w:ascii="Arial" w:hAnsi="Arial" w:cs="Arial"/>
        </w:rPr>
        <w:lastRenderedPageBreak/>
        <w:br w:type="page"/>
      </w:r>
    </w:p>
    <w:p w14:paraId="6238A227" w14:textId="5400E2D4" w:rsidR="009C1C77" w:rsidRPr="00F804D9" w:rsidRDefault="009C1C77" w:rsidP="009C1C77">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1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31B1A39C"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6DE71AA"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EBB400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0933784" w14:textId="77777777" w:rsidR="009C1C77" w:rsidRPr="00F804D9" w:rsidRDefault="009C1C77" w:rsidP="009C1C77">
      <w:pPr>
        <w:pStyle w:val="p0"/>
        <w:shd w:val="clear" w:color="auto" w:fill="auto"/>
        <w:spacing w:after="240" w:line="320" w:lineRule="exact"/>
        <w:jc w:val="center"/>
        <w:rPr>
          <w:rFonts w:ascii="Arial" w:hAnsi="Arial" w:cs="Arial"/>
          <w:b/>
          <w:sz w:val="24"/>
          <w:szCs w:val="24"/>
          <w:lang w:val="pt-PT"/>
        </w:rPr>
      </w:pPr>
      <w:r w:rsidRPr="00F804D9">
        <w:rPr>
          <w:rFonts w:ascii="Arial" w:hAnsi="Arial" w:cs="Arial"/>
          <w:b/>
          <w:sz w:val="24"/>
          <w:szCs w:val="24"/>
          <w:lang w:val="pt-PT"/>
        </w:rPr>
        <w:t>CAMPOS ELÍSEOS PARTICIPAÇÃO, EMPREENDIMENTOS E ADMINISTRAÇÃO S.A</w:t>
      </w:r>
    </w:p>
    <w:p w14:paraId="7AC56B90"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679"/>
      </w:tblGrid>
      <w:tr w:rsidR="009C1C77" w:rsidRPr="00F804D9" w14:paraId="69B855BC" w14:textId="77777777" w:rsidTr="004C7339">
        <w:tc>
          <w:tcPr>
            <w:tcW w:w="4322" w:type="dxa"/>
          </w:tcPr>
          <w:p w14:paraId="02BC5E64"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w:t>
            </w:r>
          </w:p>
          <w:p w14:paraId="0F7DC52C"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6701EE38"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c>
          <w:tcPr>
            <w:tcW w:w="4323" w:type="dxa"/>
          </w:tcPr>
          <w:p w14:paraId="501CC4E4"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__________________________________</w:t>
            </w:r>
          </w:p>
          <w:p w14:paraId="7ABA43E7"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56CBF665"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r>
    </w:tbl>
    <w:p w14:paraId="5FBDED5A" w14:textId="77777777" w:rsidR="009C1C77" w:rsidRPr="00F804D9" w:rsidRDefault="009C1C77" w:rsidP="009C1C77">
      <w:pPr>
        <w:pStyle w:val="p0"/>
        <w:shd w:val="clear" w:color="auto" w:fill="auto"/>
        <w:spacing w:after="240" w:line="320" w:lineRule="exact"/>
        <w:jc w:val="center"/>
        <w:rPr>
          <w:rFonts w:ascii="Arial" w:eastAsia="Arial Unicode MS" w:hAnsi="Arial" w:cs="Arial"/>
          <w:b/>
          <w:bCs/>
          <w:color w:val="000000"/>
          <w:w w:val="0"/>
          <w:sz w:val="24"/>
          <w:szCs w:val="24"/>
        </w:rPr>
      </w:pPr>
    </w:p>
    <w:p w14:paraId="144790A8" w14:textId="77777777" w:rsidR="009C1C77" w:rsidRPr="00F804D9" w:rsidRDefault="009C1C77" w:rsidP="009C1C77">
      <w:pPr>
        <w:pStyle w:val="p0"/>
        <w:shd w:val="clear" w:color="auto" w:fill="auto"/>
        <w:spacing w:after="240" w:line="320" w:lineRule="exact"/>
        <w:rPr>
          <w:rFonts w:ascii="Arial" w:hAnsi="Arial" w:cs="Arial"/>
          <w:bCs/>
          <w:i/>
          <w:iCs/>
          <w:w w:val="0"/>
          <w:sz w:val="24"/>
          <w:szCs w:val="24"/>
        </w:rPr>
      </w:pPr>
    </w:p>
    <w:p w14:paraId="18853348"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90D181D"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662EAE7"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BDA55A4"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214577C"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16D00E5"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DC82AA7"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319443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B5B2CB3"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3CEC1BE"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DEB736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CB65CE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B15FB4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2554CC73"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1341777"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06751935"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5554CC16"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31264CEC"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2561C6EA"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3318B5EE"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6084AC5"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3066CBB" w14:textId="2B3BC9A4" w:rsidR="009C1C77" w:rsidRPr="00F804D9" w:rsidRDefault="009C1C77" w:rsidP="009C1C77">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w:t>
      </w:r>
      <w:r w:rsidR="00C974BF" w:rsidRPr="00F804D9">
        <w:rPr>
          <w:rFonts w:ascii="Arial" w:hAnsi="Arial" w:cs="Arial"/>
        </w:rPr>
        <w:t>2</w:t>
      </w:r>
      <w:r w:rsidRPr="00F804D9">
        <w:rPr>
          <w:rFonts w:ascii="Arial" w:hAnsi="Arial" w:cs="Arial"/>
        </w:rPr>
        <w:t xml:space="preserve">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1886036C"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83E16A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0F71ADF"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2CEA492" w14:textId="77777777" w:rsidR="009C1C77" w:rsidRPr="00F804D9" w:rsidRDefault="009C1C77" w:rsidP="009C1C77">
      <w:pPr>
        <w:pStyle w:val="p0"/>
        <w:shd w:val="clear" w:color="auto" w:fill="auto"/>
        <w:spacing w:after="240" w:line="320" w:lineRule="exact"/>
        <w:jc w:val="center"/>
        <w:rPr>
          <w:rFonts w:ascii="Arial" w:hAnsi="Arial" w:cs="Arial"/>
          <w:b/>
          <w:sz w:val="24"/>
          <w:szCs w:val="24"/>
          <w:lang w:val="pt-PT"/>
        </w:rPr>
      </w:pPr>
      <w:r w:rsidRPr="00F804D9">
        <w:rPr>
          <w:rFonts w:ascii="Arial" w:hAnsi="Arial" w:cs="Arial"/>
          <w:b/>
          <w:sz w:val="24"/>
          <w:szCs w:val="24"/>
          <w:lang w:val="pt-PT"/>
        </w:rPr>
        <w:t>POWER – SEGURANÇA E VIGILÂNCIA LTDA.</w:t>
      </w:r>
    </w:p>
    <w:p w14:paraId="1C8C3A6D"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p w14:paraId="4AAA22B7"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679"/>
      </w:tblGrid>
      <w:tr w:rsidR="009C1C77" w:rsidRPr="00F804D9" w14:paraId="7B9F007D" w14:textId="77777777" w:rsidTr="004C7339">
        <w:tc>
          <w:tcPr>
            <w:tcW w:w="4322" w:type="dxa"/>
          </w:tcPr>
          <w:p w14:paraId="7C02AC61"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w:t>
            </w:r>
          </w:p>
          <w:p w14:paraId="0D9C06A5"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35B78FBB"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c>
          <w:tcPr>
            <w:tcW w:w="4323" w:type="dxa"/>
          </w:tcPr>
          <w:p w14:paraId="5E11BDB7"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__________________________________</w:t>
            </w:r>
          </w:p>
          <w:p w14:paraId="69A80BF1"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6EDEFD0E"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r>
    </w:tbl>
    <w:p w14:paraId="1DE2A5BC" w14:textId="77777777" w:rsidR="009C1C77" w:rsidRPr="00F804D9" w:rsidRDefault="009C1C77" w:rsidP="009C1C77">
      <w:pPr>
        <w:pStyle w:val="p0"/>
        <w:shd w:val="clear" w:color="auto" w:fill="auto"/>
        <w:spacing w:after="240" w:line="320" w:lineRule="exact"/>
        <w:jc w:val="center"/>
        <w:rPr>
          <w:rFonts w:ascii="Arial" w:eastAsia="Arial Unicode MS" w:hAnsi="Arial" w:cs="Arial"/>
          <w:b/>
          <w:bCs/>
          <w:color w:val="000000"/>
          <w:w w:val="0"/>
          <w:sz w:val="24"/>
          <w:szCs w:val="24"/>
        </w:rPr>
      </w:pPr>
    </w:p>
    <w:p w14:paraId="1AFCED8C" w14:textId="77777777" w:rsidR="009C1C77" w:rsidRPr="00F804D9" w:rsidRDefault="009C1C77" w:rsidP="009C1C77">
      <w:pPr>
        <w:pStyle w:val="p0"/>
        <w:shd w:val="clear" w:color="auto" w:fill="auto"/>
        <w:spacing w:after="240" w:line="320" w:lineRule="exact"/>
        <w:rPr>
          <w:rFonts w:ascii="Arial" w:hAnsi="Arial" w:cs="Arial"/>
          <w:bCs/>
          <w:i/>
          <w:iCs/>
          <w:w w:val="0"/>
          <w:sz w:val="24"/>
          <w:szCs w:val="24"/>
        </w:rPr>
      </w:pPr>
    </w:p>
    <w:p w14:paraId="7431DBF0"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7CF7C5A"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2DE24D68"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DC057E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6F96A46"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96ED71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C3EA17D"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9C6163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F4F4C1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0260D55"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EDA319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23AD8B82"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53CDC2AE" w14:textId="0D47E8A0"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1AB3F5FA" w14:textId="77777777" w:rsidR="005117D6" w:rsidRPr="00F804D9" w:rsidRDefault="005117D6" w:rsidP="009C1C77">
      <w:pPr>
        <w:pStyle w:val="PargrafodaLista"/>
        <w:widowControl w:val="0"/>
        <w:tabs>
          <w:tab w:val="left" w:pos="993"/>
        </w:tabs>
        <w:spacing w:after="240" w:line="320" w:lineRule="exact"/>
        <w:jc w:val="both"/>
        <w:rPr>
          <w:rFonts w:ascii="Arial" w:hAnsi="Arial" w:cs="Arial"/>
        </w:rPr>
      </w:pPr>
    </w:p>
    <w:p w14:paraId="17B27FDB"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35DFA497"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5FB9F8E4"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7C8E19F7"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7287227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5416A3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7994DB74"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EB3EDAB" w14:textId="2D472E01" w:rsidR="009C1C77" w:rsidRPr="00F804D9" w:rsidRDefault="009C1C77" w:rsidP="009C1C77">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w:t>
      </w:r>
      <w:r w:rsidR="00C974BF" w:rsidRPr="00F804D9">
        <w:rPr>
          <w:rFonts w:ascii="Arial" w:hAnsi="Arial" w:cs="Arial"/>
        </w:rPr>
        <w:t>3</w:t>
      </w:r>
      <w:r w:rsidRPr="00F804D9">
        <w:rPr>
          <w:rFonts w:ascii="Arial" w:hAnsi="Arial" w:cs="Arial"/>
        </w:rPr>
        <w:t xml:space="preserve">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37B1B52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77E7E1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AB72C2B"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02626DE" w14:textId="77777777" w:rsidR="009C1C77" w:rsidRPr="00F804D9" w:rsidRDefault="009C1C77" w:rsidP="009C1C77">
      <w:pPr>
        <w:pStyle w:val="p0"/>
        <w:shd w:val="clear" w:color="auto" w:fill="auto"/>
        <w:spacing w:after="240" w:line="320" w:lineRule="exact"/>
        <w:jc w:val="center"/>
        <w:rPr>
          <w:rFonts w:ascii="Arial" w:hAnsi="Arial" w:cs="Arial"/>
          <w:b/>
          <w:sz w:val="24"/>
          <w:szCs w:val="24"/>
          <w:lang w:val="pt-PT"/>
        </w:rPr>
      </w:pPr>
      <w:r w:rsidRPr="00F804D9">
        <w:rPr>
          <w:rFonts w:ascii="Arial" w:hAnsi="Arial" w:cs="Arial"/>
          <w:b/>
          <w:sz w:val="24"/>
          <w:szCs w:val="24"/>
          <w:lang w:val="pt-PT"/>
        </w:rPr>
        <w:t>POWER SYSTEMS COMÉRCIO E SERVIÇOS LTDA.</w:t>
      </w:r>
    </w:p>
    <w:p w14:paraId="42ADE3CC"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p w14:paraId="2408D816"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679"/>
      </w:tblGrid>
      <w:tr w:rsidR="009C1C77" w:rsidRPr="00F804D9" w14:paraId="61D704BD" w14:textId="77777777" w:rsidTr="004C7339">
        <w:tc>
          <w:tcPr>
            <w:tcW w:w="4322" w:type="dxa"/>
          </w:tcPr>
          <w:p w14:paraId="025688B5"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w:t>
            </w:r>
          </w:p>
          <w:p w14:paraId="4CC72A85"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0FB714F3"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c>
          <w:tcPr>
            <w:tcW w:w="4323" w:type="dxa"/>
          </w:tcPr>
          <w:p w14:paraId="7DAB7694"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__________________________________</w:t>
            </w:r>
          </w:p>
          <w:p w14:paraId="35F116D5"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7D05C803"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r>
    </w:tbl>
    <w:p w14:paraId="10DDA500" w14:textId="77777777" w:rsidR="009C1C77" w:rsidRPr="00F804D9" w:rsidRDefault="009C1C77" w:rsidP="009C1C77">
      <w:pPr>
        <w:pStyle w:val="p0"/>
        <w:shd w:val="clear" w:color="auto" w:fill="auto"/>
        <w:spacing w:after="240" w:line="320" w:lineRule="exact"/>
        <w:jc w:val="center"/>
        <w:rPr>
          <w:rFonts w:ascii="Arial" w:eastAsia="Arial Unicode MS" w:hAnsi="Arial" w:cs="Arial"/>
          <w:b/>
          <w:bCs/>
          <w:color w:val="000000"/>
          <w:w w:val="0"/>
          <w:sz w:val="24"/>
          <w:szCs w:val="24"/>
        </w:rPr>
      </w:pPr>
    </w:p>
    <w:p w14:paraId="220F986A" w14:textId="77777777" w:rsidR="009C1C77" w:rsidRPr="00F804D9" w:rsidRDefault="009C1C77" w:rsidP="009C1C77">
      <w:pPr>
        <w:pStyle w:val="p0"/>
        <w:shd w:val="clear" w:color="auto" w:fill="auto"/>
        <w:spacing w:after="240" w:line="320" w:lineRule="exact"/>
        <w:rPr>
          <w:rFonts w:ascii="Arial" w:hAnsi="Arial" w:cs="Arial"/>
          <w:bCs/>
          <w:i/>
          <w:iCs/>
          <w:w w:val="0"/>
          <w:sz w:val="24"/>
          <w:szCs w:val="24"/>
        </w:rPr>
      </w:pPr>
    </w:p>
    <w:p w14:paraId="4B56E2D0"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F482A44"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E8A5156"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B5F39E4"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F3CBE2A"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78581F08"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7AB6493"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53E402F"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0310A5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4658497"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259C736B"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7E048C2F"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0F82EFBF"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2D3431DA"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46694C44"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509F9EE6"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169FC15D"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9C9BE2B"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B911FA3"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2977638B" w14:textId="4CBB9F22"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4D4B7E3" w14:textId="7F9F65D0" w:rsidR="00E137EB" w:rsidRPr="00F804D9" w:rsidRDefault="00E137EB" w:rsidP="009C1C77">
      <w:pPr>
        <w:pStyle w:val="PargrafodaLista"/>
        <w:widowControl w:val="0"/>
        <w:tabs>
          <w:tab w:val="left" w:pos="993"/>
        </w:tabs>
        <w:spacing w:after="240" w:line="320" w:lineRule="exact"/>
        <w:jc w:val="both"/>
        <w:rPr>
          <w:rFonts w:ascii="Arial" w:hAnsi="Arial" w:cs="Arial"/>
        </w:rPr>
      </w:pPr>
    </w:p>
    <w:p w14:paraId="64328F3B" w14:textId="09AE53E9" w:rsidR="009C1C77" w:rsidRPr="00F804D9" w:rsidRDefault="009C1C77" w:rsidP="009C1C77">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w:t>
      </w:r>
      <w:r w:rsidR="00C974BF" w:rsidRPr="00F804D9">
        <w:rPr>
          <w:rFonts w:ascii="Arial" w:hAnsi="Arial" w:cs="Arial"/>
        </w:rPr>
        <w:t>4</w:t>
      </w:r>
      <w:r w:rsidRPr="00F804D9">
        <w:rPr>
          <w:rFonts w:ascii="Arial" w:hAnsi="Arial" w:cs="Arial"/>
        </w:rPr>
        <w:t xml:space="preserve">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02ADAC1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BAED5A6"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D473A77"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09ACD10" w14:textId="77777777" w:rsidR="009C1C77" w:rsidRPr="00F804D9" w:rsidRDefault="009C1C77" w:rsidP="009C1C77">
      <w:pPr>
        <w:pStyle w:val="p0"/>
        <w:shd w:val="clear" w:color="auto" w:fill="auto"/>
        <w:spacing w:after="240" w:line="320" w:lineRule="exact"/>
        <w:jc w:val="center"/>
        <w:rPr>
          <w:rFonts w:ascii="Arial" w:hAnsi="Arial" w:cs="Arial"/>
          <w:b/>
          <w:sz w:val="24"/>
          <w:szCs w:val="24"/>
          <w:lang w:val="pt-PT"/>
        </w:rPr>
      </w:pPr>
      <w:r w:rsidRPr="00F804D9">
        <w:rPr>
          <w:rFonts w:ascii="Arial" w:hAnsi="Arial" w:cs="Arial"/>
          <w:b/>
          <w:sz w:val="24"/>
          <w:szCs w:val="24"/>
          <w:lang w:val="pt-PT"/>
        </w:rPr>
        <w:t>TRAIL INFRAESTRUTURA LTDA.</w:t>
      </w:r>
    </w:p>
    <w:p w14:paraId="1DB98C85"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p w14:paraId="72509C83"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679"/>
      </w:tblGrid>
      <w:tr w:rsidR="009C1C77" w:rsidRPr="00F804D9" w14:paraId="25D620D4" w14:textId="77777777" w:rsidTr="004C7339">
        <w:tc>
          <w:tcPr>
            <w:tcW w:w="4322" w:type="dxa"/>
          </w:tcPr>
          <w:p w14:paraId="19913166"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w:t>
            </w:r>
          </w:p>
          <w:p w14:paraId="7220C76E"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6E8FBBB2"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c>
          <w:tcPr>
            <w:tcW w:w="4323" w:type="dxa"/>
          </w:tcPr>
          <w:p w14:paraId="1B209BDE"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__________________________________</w:t>
            </w:r>
          </w:p>
          <w:p w14:paraId="4D086565"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5626B40C"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r>
    </w:tbl>
    <w:p w14:paraId="22B63125" w14:textId="77777777" w:rsidR="009C1C77" w:rsidRPr="00F804D9" w:rsidRDefault="009C1C77" w:rsidP="009C1C77">
      <w:pPr>
        <w:pStyle w:val="p0"/>
        <w:shd w:val="clear" w:color="auto" w:fill="auto"/>
        <w:spacing w:after="240" w:line="320" w:lineRule="exact"/>
        <w:jc w:val="center"/>
        <w:rPr>
          <w:rFonts w:ascii="Arial" w:eastAsia="Arial Unicode MS" w:hAnsi="Arial" w:cs="Arial"/>
          <w:b/>
          <w:bCs/>
          <w:color w:val="000000"/>
          <w:w w:val="0"/>
          <w:sz w:val="24"/>
          <w:szCs w:val="24"/>
        </w:rPr>
      </w:pPr>
    </w:p>
    <w:p w14:paraId="428820E6" w14:textId="77777777" w:rsidR="009C1C77" w:rsidRPr="00F804D9" w:rsidRDefault="009C1C77" w:rsidP="009C1C77">
      <w:pPr>
        <w:pStyle w:val="p0"/>
        <w:shd w:val="clear" w:color="auto" w:fill="auto"/>
        <w:spacing w:after="240" w:line="320" w:lineRule="exact"/>
        <w:rPr>
          <w:rFonts w:ascii="Arial" w:hAnsi="Arial" w:cs="Arial"/>
          <w:bCs/>
          <w:i/>
          <w:iCs/>
          <w:w w:val="0"/>
          <w:sz w:val="24"/>
          <w:szCs w:val="24"/>
        </w:rPr>
      </w:pPr>
    </w:p>
    <w:p w14:paraId="7B62E3D4"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BCB38C6"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E4DC80A"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90005BE"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0E9294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BE09DA5"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30CA686"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75D2585"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B7513B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05815CDF"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ED49C5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4D7DD04D"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EAD03FE"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7E7F284C"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F39E3B8"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1AE1EA47"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67E576F0"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6910CA86"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443661C1"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7550F23E" w14:textId="04F045F9"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0B9263F" w14:textId="77777777" w:rsidR="005117D6" w:rsidRPr="00F804D9" w:rsidRDefault="005117D6" w:rsidP="009C1C77">
      <w:pPr>
        <w:pStyle w:val="PargrafodaLista"/>
        <w:widowControl w:val="0"/>
        <w:tabs>
          <w:tab w:val="left" w:pos="993"/>
        </w:tabs>
        <w:spacing w:after="240" w:line="320" w:lineRule="exact"/>
        <w:jc w:val="both"/>
        <w:rPr>
          <w:rFonts w:ascii="Arial" w:hAnsi="Arial" w:cs="Arial"/>
        </w:rPr>
      </w:pPr>
    </w:p>
    <w:p w14:paraId="3D6A1927" w14:textId="6949FDD7" w:rsidR="009C1C77" w:rsidRPr="00F804D9" w:rsidRDefault="009C1C77" w:rsidP="009C1C77">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w:t>
      </w:r>
      <w:r w:rsidR="00C974BF" w:rsidRPr="00F804D9">
        <w:rPr>
          <w:rFonts w:ascii="Arial" w:hAnsi="Arial" w:cs="Arial"/>
        </w:rPr>
        <w:t>5</w:t>
      </w:r>
      <w:r w:rsidRPr="00F804D9">
        <w:rPr>
          <w:rFonts w:ascii="Arial" w:hAnsi="Arial" w:cs="Arial"/>
        </w:rPr>
        <w:t xml:space="preserve">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2A53C4E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AB5ED04"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052B28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F96E8F6" w14:textId="77777777" w:rsidR="00C407F3" w:rsidRPr="00F804D9" w:rsidRDefault="00C407F3" w:rsidP="009C1C77">
      <w:pPr>
        <w:pStyle w:val="PargrafodaLista"/>
        <w:widowControl w:val="0"/>
        <w:tabs>
          <w:tab w:val="left" w:pos="993"/>
        </w:tabs>
        <w:spacing w:after="240" w:line="320" w:lineRule="exact"/>
        <w:jc w:val="both"/>
        <w:rPr>
          <w:rFonts w:ascii="Arial" w:hAnsi="Arial" w:cs="Arial"/>
        </w:rPr>
      </w:pPr>
    </w:p>
    <w:p w14:paraId="3B740700" w14:textId="77777777" w:rsidR="009C1C77" w:rsidRPr="00F804D9" w:rsidRDefault="009C1C77" w:rsidP="009C1C77">
      <w:pPr>
        <w:pStyle w:val="p0"/>
        <w:shd w:val="clear" w:color="auto" w:fill="auto"/>
        <w:spacing w:after="240" w:line="320" w:lineRule="exact"/>
        <w:jc w:val="center"/>
        <w:rPr>
          <w:rFonts w:ascii="Arial" w:hAnsi="Arial" w:cs="Arial"/>
          <w:b/>
          <w:sz w:val="24"/>
          <w:szCs w:val="24"/>
          <w:lang w:val="pt-PT"/>
        </w:rPr>
      </w:pPr>
      <w:r w:rsidRPr="00F804D9">
        <w:rPr>
          <w:rFonts w:ascii="Arial" w:hAnsi="Arial" w:cs="Arial"/>
          <w:b/>
          <w:sz w:val="24"/>
          <w:szCs w:val="24"/>
          <w:lang w:val="pt-PT"/>
        </w:rPr>
        <w:t>OLIVEIRA TRUST DISTRIBUIDORA DE TÍTULOS E VALORES MOBILIÁRIOS</w:t>
      </w:r>
      <w:r w:rsidRPr="00F804D9">
        <w:rPr>
          <w:rFonts w:ascii="Arial" w:hAnsi="Arial" w:cs="Arial"/>
          <w:sz w:val="24"/>
          <w:szCs w:val="24"/>
          <w:lang w:val="pt-PT"/>
        </w:rPr>
        <w:t xml:space="preserve"> </w:t>
      </w:r>
      <w:r w:rsidRPr="00F804D9">
        <w:rPr>
          <w:rFonts w:ascii="Arial" w:hAnsi="Arial" w:cs="Arial"/>
          <w:b/>
          <w:sz w:val="24"/>
          <w:szCs w:val="24"/>
          <w:lang w:val="pt-PT"/>
        </w:rPr>
        <w:t>S.A</w:t>
      </w:r>
    </w:p>
    <w:p w14:paraId="6D3D5879"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p w14:paraId="6578131D" w14:textId="77777777" w:rsidR="009C1C77" w:rsidRPr="00F804D9" w:rsidRDefault="009C1C77" w:rsidP="009C1C77">
      <w:pPr>
        <w:pStyle w:val="p0"/>
        <w:shd w:val="clear" w:color="auto" w:fill="auto"/>
        <w:spacing w:after="240" w:line="320" w:lineRule="exact"/>
        <w:jc w:val="center"/>
        <w:rPr>
          <w:rFonts w:ascii="Arial" w:eastAsia="Arial Unicode MS" w:hAnsi="Arial" w:cs="Arial"/>
          <w:color w:val="000000"/>
          <w:w w:val="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679"/>
      </w:tblGrid>
      <w:tr w:rsidR="009C1C77" w:rsidRPr="00F804D9" w14:paraId="027FA62A" w14:textId="77777777" w:rsidTr="004C7339">
        <w:tc>
          <w:tcPr>
            <w:tcW w:w="4322" w:type="dxa"/>
          </w:tcPr>
          <w:p w14:paraId="4A8234CC"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w:t>
            </w:r>
          </w:p>
          <w:p w14:paraId="00305A38"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5A01BD3B"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c>
          <w:tcPr>
            <w:tcW w:w="4323" w:type="dxa"/>
          </w:tcPr>
          <w:p w14:paraId="0FC564B1"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__________________________________</w:t>
            </w:r>
          </w:p>
          <w:p w14:paraId="22B49D83"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Por:</w:t>
            </w:r>
          </w:p>
          <w:p w14:paraId="060B81CF" w14:textId="77777777" w:rsidR="009C1C77" w:rsidRPr="00F804D9" w:rsidRDefault="009C1C77" w:rsidP="009C1C77">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Cargo:</w:t>
            </w:r>
          </w:p>
        </w:tc>
      </w:tr>
    </w:tbl>
    <w:p w14:paraId="76164311" w14:textId="77777777" w:rsidR="009C1C77" w:rsidRPr="00F804D9" w:rsidRDefault="009C1C77" w:rsidP="009C1C77">
      <w:pPr>
        <w:pStyle w:val="p0"/>
        <w:shd w:val="clear" w:color="auto" w:fill="auto"/>
        <w:spacing w:after="240" w:line="320" w:lineRule="exact"/>
        <w:jc w:val="center"/>
        <w:rPr>
          <w:rFonts w:ascii="Arial" w:eastAsia="Arial Unicode MS" w:hAnsi="Arial" w:cs="Arial"/>
          <w:b/>
          <w:bCs/>
          <w:color w:val="000000"/>
          <w:w w:val="0"/>
          <w:sz w:val="24"/>
          <w:szCs w:val="24"/>
        </w:rPr>
      </w:pPr>
    </w:p>
    <w:p w14:paraId="4F17CAA7" w14:textId="77777777" w:rsidR="009C1C77" w:rsidRPr="00F804D9" w:rsidRDefault="009C1C77" w:rsidP="009C1C77">
      <w:pPr>
        <w:pStyle w:val="p0"/>
        <w:shd w:val="clear" w:color="auto" w:fill="auto"/>
        <w:spacing w:after="240" w:line="320" w:lineRule="exact"/>
        <w:rPr>
          <w:rFonts w:ascii="Arial" w:hAnsi="Arial" w:cs="Arial"/>
          <w:bCs/>
          <w:i/>
          <w:iCs/>
          <w:w w:val="0"/>
          <w:sz w:val="24"/>
          <w:szCs w:val="24"/>
        </w:rPr>
      </w:pPr>
    </w:p>
    <w:p w14:paraId="5EC65397"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7981A96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7E4D0E03"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D1F8671"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D7598E8"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377DFDC"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8D3E432"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3E633DF"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2160C675"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18AA452E"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572CC4E9"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B8AF842"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4D62DF1B"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6515F4A2"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1656E54A" w14:textId="77777777"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1EA6F3B8" w14:textId="7487CE65" w:rsidR="00BB0BE0" w:rsidRPr="00F804D9" w:rsidRDefault="00BB0BE0" w:rsidP="009C1C77">
      <w:pPr>
        <w:pStyle w:val="PargrafodaLista"/>
        <w:widowControl w:val="0"/>
        <w:tabs>
          <w:tab w:val="left" w:pos="993"/>
        </w:tabs>
        <w:spacing w:after="240" w:line="320" w:lineRule="exact"/>
        <w:jc w:val="both"/>
        <w:rPr>
          <w:rFonts w:ascii="Arial" w:hAnsi="Arial" w:cs="Arial"/>
        </w:rPr>
      </w:pPr>
    </w:p>
    <w:p w14:paraId="1905FD3E" w14:textId="15D0F371" w:rsidR="009106D6" w:rsidRPr="00F804D9" w:rsidRDefault="009106D6" w:rsidP="009C1C77">
      <w:pPr>
        <w:pStyle w:val="PargrafodaLista"/>
        <w:widowControl w:val="0"/>
        <w:tabs>
          <w:tab w:val="left" w:pos="993"/>
        </w:tabs>
        <w:spacing w:after="240" w:line="320" w:lineRule="exact"/>
        <w:jc w:val="both"/>
        <w:rPr>
          <w:rFonts w:ascii="Arial" w:hAnsi="Arial" w:cs="Arial"/>
        </w:rPr>
      </w:pPr>
    </w:p>
    <w:p w14:paraId="0C17E735" w14:textId="0C0D95BA" w:rsidR="009106D6" w:rsidRPr="00F804D9" w:rsidRDefault="009106D6" w:rsidP="009C1C77">
      <w:pPr>
        <w:pStyle w:val="PargrafodaLista"/>
        <w:widowControl w:val="0"/>
        <w:tabs>
          <w:tab w:val="left" w:pos="993"/>
        </w:tabs>
        <w:spacing w:after="240" w:line="320" w:lineRule="exact"/>
        <w:jc w:val="both"/>
        <w:rPr>
          <w:rFonts w:ascii="Arial" w:hAnsi="Arial" w:cs="Arial"/>
        </w:rPr>
      </w:pPr>
    </w:p>
    <w:p w14:paraId="0035C043" w14:textId="77777777" w:rsidR="009106D6" w:rsidRPr="00F804D9" w:rsidRDefault="009106D6" w:rsidP="009C1C77">
      <w:pPr>
        <w:pStyle w:val="PargrafodaLista"/>
        <w:widowControl w:val="0"/>
        <w:tabs>
          <w:tab w:val="left" w:pos="993"/>
        </w:tabs>
        <w:spacing w:after="240" w:line="320" w:lineRule="exact"/>
        <w:jc w:val="both"/>
        <w:rPr>
          <w:rFonts w:ascii="Arial" w:hAnsi="Arial" w:cs="Arial"/>
        </w:rPr>
      </w:pPr>
    </w:p>
    <w:p w14:paraId="05E0974A"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6B33B92B" w14:textId="14937853" w:rsidR="00EA4611" w:rsidRPr="00F804D9" w:rsidRDefault="00EA4611" w:rsidP="00EA4611">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w:t>
      </w:r>
      <w:r w:rsidR="00C974BF" w:rsidRPr="00F804D9">
        <w:rPr>
          <w:rFonts w:ascii="Arial" w:hAnsi="Arial" w:cs="Arial"/>
        </w:rPr>
        <w:t>6</w:t>
      </w:r>
      <w:r w:rsidRPr="00F804D9">
        <w:rPr>
          <w:rFonts w:ascii="Arial" w:hAnsi="Arial" w:cs="Arial"/>
        </w:rPr>
        <w:t xml:space="preserve">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3A5390B8"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32E3C47A"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66F549CB" w14:textId="77777777" w:rsidR="00EA4611" w:rsidRPr="00F804D9" w:rsidRDefault="00EA4611" w:rsidP="00EA4611">
      <w:pPr>
        <w:pStyle w:val="p0"/>
        <w:shd w:val="clear" w:color="auto" w:fill="auto"/>
        <w:spacing w:after="240" w:line="320" w:lineRule="exact"/>
        <w:ind w:right="1148"/>
        <w:jc w:val="center"/>
        <w:rPr>
          <w:rFonts w:ascii="Arial" w:hAnsi="Arial" w:cs="Arial"/>
          <w:b/>
          <w:sz w:val="24"/>
          <w:szCs w:val="24"/>
          <w:lang w:val="pt-PT"/>
        </w:rPr>
      </w:pPr>
      <w:r w:rsidRPr="00F804D9">
        <w:rPr>
          <w:rFonts w:ascii="Arial" w:hAnsi="Arial" w:cs="Arial"/>
          <w:b/>
          <w:sz w:val="24"/>
          <w:szCs w:val="24"/>
          <w:lang w:val="pt-PT"/>
        </w:rPr>
        <w:t>ANTONIO DIAS FELIPE</w:t>
      </w:r>
    </w:p>
    <w:p w14:paraId="6B1CE9E7"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F46381B"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53E340F2"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503F5549"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8B7B567"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AB6E8C4"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60C7175"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66696F91"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75E9F440"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B4C2EA4"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4A618EE"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131723A7"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79BF7231"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5731A4F6" w14:textId="1A16EF2A"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7CE1DE8B" w14:textId="002374DC"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6B46C0DC" w14:textId="1461A6D2"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01498190" w14:textId="7BFC186C"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1141E066" w14:textId="274A5D22"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6AE39E0B" w14:textId="3932EAC8"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7165CBF3" w14:textId="694E2C8D"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7710000D" w14:textId="3BDEE2F7"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70B5FB77" w14:textId="107CE6FD"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22B63AF9" w14:textId="44012BBD"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7BF7BDDC" w14:textId="6A3B96B5"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0B118C47" w14:textId="3B3F3033"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0228D50B" w14:textId="7381C988"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551D4BA3" w14:textId="5FEB85E7"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697CD904" w14:textId="759E5015"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55732978" w14:textId="3E0AB38A"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3B9691E5" w14:textId="7E6BD7E3" w:rsidR="00C974BF" w:rsidRPr="00F804D9" w:rsidRDefault="00C974BF" w:rsidP="00C407F3">
      <w:pPr>
        <w:pStyle w:val="PargrafodaLista"/>
        <w:widowControl w:val="0"/>
        <w:tabs>
          <w:tab w:val="left" w:pos="993"/>
        </w:tabs>
        <w:spacing w:after="240" w:line="320" w:lineRule="exact"/>
        <w:ind w:left="0"/>
        <w:jc w:val="both"/>
        <w:rPr>
          <w:rFonts w:ascii="Arial" w:hAnsi="Arial" w:cs="Arial"/>
        </w:rPr>
      </w:pPr>
    </w:p>
    <w:p w14:paraId="0A460A8A" w14:textId="3C0F1957" w:rsidR="00E137EB" w:rsidRPr="00F804D9" w:rsidRDefault="00E137EB" w:rsidP="00C407F3">
      <w:pPr>
        <w:pStyle w:val="PargrafodaLista"/>
        <w:widowControl w:val="0"/>
        <w:tabs>
          <w:tab w:val="left" w:pos="993"/>
        </w:tabs>
        <w:spacing w:after="240" w:line="320" w:lineRule="exact"/>
        <w:ind w:left="0"/>
        <w:jc w:val="both"/>
        <w:rPr>
          <w:rFonts w:ascii="Arial" w:hAnsi="Arial" w:cs="Arial"/>
        </w:rPr>
      </w:pPr>
    </w:p>
    <w:p w14:paraId="2A4BE3D7" w14:textId="3C7082A7" w:rsidR="00E137EB" w:rsidRPr="00F804D9" w:rsidRDefault="00E137EB" w:rsidP="00C407F3">
      <w:pPr>
        <w:pStyle w:val="PargrafodaLista"/>
        <w:widowControl w:val="0"/>
        <w:tabs>
          <w:tab w:val="left" w:pos="993"/>
        </w:tabs>
        <w:spacing w:after="240" w:line="320" w:lineRule="exact"/>
        <w:ind w:left="0"/>
        <w:jc w:val="both"/>
        <w:rPr>
          <w:rFonts w:ascii="Arial" w:hAnsi="Arial" w:cs="Arial"/>
        </w:rPr>
      </w:pPr>
    </w:p>
    <w:p w14:paraId="2692534D" w14:textId="43BE6E01" w:rsidR="00EA4611" w:rsidRPr="00F804D9" w:rsidRDefault="00EA4611" w:rsidP="00EA4611">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w:t>
      </w:r>
      <w:r w:rsidR="00C974BF" w:rsidRPr="00F804D9">
        <w:rPr>
          <w:rFonts w:ascii="Arial" w:hAnsi="Arial" w:cs="Arial"/>
        </w:rPr>
        <w:t>7</w:t>
      </w:r>
      <w:r w:rsidRPr="00F804D9">
        <w:rPr>
          <w:rFonts w:ascii="Arial" w:hAnsi="Arial" w:cs="Arial"/>
        </w:rPr>
        <w:t xml:space="preserve">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569273F5"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B7766AE"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3EAAF189"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3F00E3D2"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030BAF8"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0881811B" w14:textId="77777777" w:rsidR="00EA4611" w:rsidRPr="00F804D9" w:rsidRDefault="00EA4611" w:rsidP="00EA4611">
      <w:pPr>
        <w:pStyle w:val="p0"/>
        <w:shd w:val="clear" w:color="auto" w:fill="auto"/>
        <w:spacing w:after="240" w:line="320" w:lineRule="exact"/>
        <w:ind w:right="1148"/>
        <w:jc w:val="center"/>
        <w:rPr>
          <w:rFonts w:ascii="Arial" w:hAnsi="Arial" w:cs="Arial"/>
          <w:b/>
          <w:sz w:val="24"/>
          <w:szCs w:val="24"/>
          <w:lang w:val="pt-PT"/>
        </w:rPr>
      </w:pPr>
      <w:r w:rsidRPr="00F804D9">
        <w:rPr>
          <w:rFonts w:ascii="Arial" w:hAnsi="Arial" w:cs="Arial"/>
          <w:b/>
          <w:sz w:val="24"/>
          <w:szCs w:val="24"/>
          <w:lang w:val="pt-PT"/>
        </w:rPr>
        <w:t>MARIA ODETE DE SOUSA FELIPE</w:t>
      </w:r>
    </w:p>
    <w:p w14:paraId="6B42A772"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771EBAEB"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70F5C8F9"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02BDF30"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E1DE91D"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6C84CB9C"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3D8403DA"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0C94967E"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3B5E2083"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5121908"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25720C5"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3910FBE"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0F15AE43"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DCB09B2"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013FC4D7"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066F110D"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6DEDC1E3"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55342692"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CB8886E"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5E56B22F"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3EFEA731"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A60CEC7"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7EE9892C"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604057DD" w14:textId="29FCE8A0"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6674FC44" w14:textId="30FEBB1C" w:rsidR="005117D6" w:rsidRPr="00F804D9" w:rsidRDefault="005117D6" w:rsidP="00C407F3">
      <w:pPr>
        <w:pStyle w:val="PargrafodaLista"/>
        <w:widowControl w:val="0"/>
        <w:tabs>
          <w:tab w:val="left" w:pos="993"/>
        </w:tabs>
        <w:spacing w:after="240" w:line="320" w:lineRule="exact"/>
        <w:ind w:left="0"/>
        <w:jc w:val="both"/>
        <w:rPr>
          <w:rFonts w:ascii="Arial" w:hAnsi="Arial" w:cs="Arial"/>
        </w:rPr>
      </w:pPr>
    </w:p>
    <w:p w14:paraId="1F77B54B"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4E72C953"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4A24F25"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01C2F7B1"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FA4EC16" w14:textId="057AC176" w:rsidR="00EA4611" w:rsidRPr="00F804D9" w:rsidRDefault="00EA4611" w:rsidP="00EA4611">
      <w:pPr>
        <w:pStyle w:val="PargrafodaLista"/>
        <w:widowControl w:val="0"/>
        <w:tabs>
          <w:tab w:val="left" w:pos="993"/>
        </w:tabs>
        <w:spacing w:after="240" w:line="320" w:lineRule="exact"/>
        <w:ind w:left="0"/>
        <w:jc w:val="both"/>
        <w:rPr>
          <w:rFonts w:ascii="Arial" w:hAnsi="Arial" w:cs="Arial"/>
        </w:rPr>
      </w:pPr>
      <w:r w:rsidRPr="00F804D9">
        <w:rPr>
          <w:rFonts w:ascii="Arial" w:hAnsi="Arial" w:cs="Arial"/>
        </w:rPr>
        <w:lastRenderedPageBreak/>
        <w:t xml:space="preserve">(Página de assinaturas </w:t>
      </w:r>
      <w:r w:rsidR="00C974BF" w:rsidRPr="00F804D9">
        <w:rPr>
          <w:rFonts w:ascii="Arial" w:hAnsi="Arial" w:cs="Arial"/>
        </w:rPr>
        <w:t>8</w:t>
      </w:r>
      <w:r w:rsidRPr="00F804D9">
        <w:rPr>
          <w:rFonts w:ascii="Arial" w:hAnsi="Arial" w:cs="Arial"/>
        </w:rPr>
        <w:t xml:space="preserve"> de </w:t>
      </w:r>
      <w:r w:rsidR="00C974BF" w:rsidRPr="00F804D9">
        <w:rPr>
          <w:rFonts w:ascii="Arial" w:hAnsi="Arial" w:cs="Arial"/>
        </w:rPr>
        <w:t>8</w:t>
      </w:r>
      <w:r w:rsidRPr="00F804D9">
        <w:rPr>
          <w:rFonts w:ascii="Arial" w:hAnsi="Arial" w:cs="Arial"/>
        </w:rPr>
        <w:t xml:space="preserve"> do Instrumento Particular de Escritura da 1ª Emissão de Debêntures, em Série Única, para Colocação Privada, Não Conversíveis em Ações, da Espécie com Garantia Real e com Garantia Fidejussória, da Campos Elíseos Participação, Empreendimentos e Administração S.A., firmado em </w:t>
      </w:r>
      <w:r w:rsidR="007C62CC" w:rsidRPr="00F804D9">
        <w:rPr>
          <w:rFonts w:ascii="Arial" w:hAnsi="Arial" w:cs="Arial"/>
        </w:rPr>
        <w:t>3 de outubro de 2018</w:t>
      </w:r>
      <w:r w:rsidRPr="00F804D9">
        <w:rPr>
          <w:rFonts w:ascii="Arial" w:hAnsi="Arial" w:cs="Arial"/>
        </w:rPr>
        <w:t>)</w:t>
      </w:r>
    </w:p>
    <w:p w14:paraId="6501D6F8"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12A0C3CF"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3C849C43" w14:textId="77777777" w:rsidR="00EA4611" w:rsidRPr="00F804D9" w:rsidRDefault="00EA4611" w:rsidP="00EA4611">
      <w:pPr>
        <w:pStyle w:val="p0"/>
        <w:shd w:val="clear" w:color="auto" w:fill="auto"/>
        <w:spacing w:after="240" w:line="320" w:lineRule="exact"/>
        <w:ind w:right="1148"/>
        <w:jc w:val="center"/>
        <w:rPr>
          <w:rFonts w:ascii="Arial" w:hAnsi="Arial" w:cs="Arial"/>
          <w:b/>
          <w:sz w:val="24"/>
          <w:szCs w:val="24"/>
          <w:lang w:val="pt-PT"/>
        </w:rPr>
      </w:pPr>
      <w:r w:rsidRPr="00F804D9">
        <w:rPr>
          <w:rFonts w:ascii="Arial" w:hAnsi="Arial" w:cs="Arial"/>
          <w:b/>
          <w:sz w:val="24"/>
          <w:szCs w:val="24"/>
          <w:lang w:val="pt-PT"/>
        </w:rPr>
        <w:t>SIMÃO DIAS FELIPE</w:t>
      </w:r>
    </w:p>
    <w:p w14:paraId="466B9BCB"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29449257" w14:textId="77777777" w:rsidR="00EA4611" w:rsidRPr="00F804D9" w:rsidRDefault="00EA4611" w:rsidP="00C407F3">
      <w:pPr>
        <w:pStyle w:val="PargrafodaLista"/>
        <w:widowControl w:val="0"/>
        <w:tabs>
          <w:tab w:val="left" w:pos="993"/>
        </w:tabs>
        <w:spacing w:after="240" w:line="320" w:lineRule="exact"/>
        <w:ind w:left="0"/>
        <w:jc w:val="both"/>
        <w:rPr>
          <w:rFonts w:ascii="Arial" w:hAnsi="Arial" w:cs="Arial"/>
        </w:rPr>
      </w:pPr>
    </w:p>
    <w:p w14:paraId="193A7BB9" w14:textId="77777777" w:rsidR="00C407F3" w:rsidRPr="00F804D9" w:rsidRDefault="00C407F3" w:rsidP="00C407F3">
      <w:pPr>
        <w:pStyle w:val="PargrafodaLista"/>
        <w:widowControl w:val="0"/>
        <w:tabs>
          <w:tab w:val="left" w:pos="993"/>
        </w:tabs>
        <w:spacing w:after="240" w:line="320" w:lineRule="exact"/>
        <w:jc w:val="both"/>
        <w:rPr>
          <w:rFonts w:ascii="Arial" w:hAnsi="Arial" w:cs="Arial"/>
        </w:rPr>
      </w:pPr>
    </w:p>
    <w:p w14:paraId="73A91C34" w14:textId="77777777" w:rsidR="00C407F3" w:rsidRPr="00F804D9" w:rsidRDefault="00C407F3" w:rsidP="00C407F3">
      <w:pPr>
        <w:pStyle w:val="PargrafodaLista"/>
        <w:widowControl w:val="0"/>
        <w:tabs>
          <w:tab w:val="left" w:pos="993"/>
        </w:tabs>
        <w:spacing w:after="240" w:line="320" w:lineRule="exact"/>
        <w:jc w:val="both"/>
        <w:rPr>
          <w:rFonts w:ascii="Arial" w:hAnsi="Arial" w:cs="Arial"/>
        </w:rPr>
      </w:pPr>
    </w:p>
    <w:tbl>
      <w:tblPr>
        <w:tblW w:w="0" w:type="auto"/>
        <w:tblCellMar>
          <w:left w:w="70" w:type="dxa"/>
          <w:right w:w="70" w:type="dxa"/>
        </w:tblCellMar>
        <w:tblLook w:val="0000" w:firstRow="0" w:lastRow="0" w:firstColumn="0" w:lastColumn="0" w:noHBand="0" w:noVBand="0"/>
      </w:tblPr>
      <w:tblGrid>
        <w:gridCol w:w="4283"/>
        <w:gridCol w:w="4612"/>
      </w:tblGrid>
      <w:tr w:rsidR="00C407F3" w:rsidRPr="00F804D9" w14:paraId="52718F4F" w14:textId="77777777" w:rsidTr="004C7339">
        <w:tc>
          <w:tcPr>
            <w:tcW w:w="4283" w:type="dxa"/>
          </w:tcPr>
          <w:p w14:paraId="39ABF957" w14:textId="77777777" w:rsidR="00C407F3" w:rsidRPr="00F804D9" w:rsidRDefault="00C407F3" w:rsidP="00E76BEB">
            <w:pPr>
              <w:pStyle w:val="p0"/>
              <w:shd w:val="clear" w:color="auto" w:fill="auto"/>
              <w:spacing w:after="240" w:line="320" w:lineRule="exact"/>
              <w:rPr>
                <w:rFonts w:ascii="Arial" w:eastAsia="Arial Unicode MS" w:hAnsi="Arial" w:cs="Arial"/>
                <w:b/>
                <w:bCs/>
                <w:color w:val="000000"/>
                <w:w w:val="0"/>
                <w:sz w:val="24"/>
                <w:szCs w:val="24"/>
              </w:rPr>
            </w:pPr>
            <w:r w:rsidRPr="00F804D9">
              <w:rPr>
                <w:rFonts w:ascii="Arial" w:eastAsia="Arial Unicode MS" w:hAnsi="Arial" w:cs="Arial"/>
                <w:b/>
                <w:bCs/>
                <w:color w:val="000000"/>
                <w:w w:val="0"/>
                <w:sz w:val="24"/>
                <w:szCs w:val="24"/>
              </w:rPr>
              <w:t>Testemunhas</w:t>
            </w:r>
          </w:p>
        </w:tc>
        <w:tc>
          <w:tcPr>
            <w:tcW w:w="4164" w:type="dxa"/>
          </w:tcPr>
          <w:p w14:paraId="15896197" w14:textId="77777777" w:rsidR="00C407F3" w:rsidRPr="00F804D9" w:rsidRDefault="00C407F3" w:rsidP="00E76BEB">
            <w:pPr>
              <w:pStyle w:val="p0"/>
              <w:shd w:val="clear" w:color="auto" w:fill="auto"/>
              <w:spacing w:after="240" w:line="320" w:lineRule="exact"/>
              <w:rPr>
                <w:rFonts w:ascii="Arial" w:eastAsia="Arial Unicode MS" w:hAnsi="Arial" w:cs="Arial"/>
                <w:b/>
                <w:bCs/>
                <w:color w:val="000000"/>
                <w:w w:val="0"/>
                <w:sz w:val="24"/>
                <w:szCs w:val="24"/>
              </w:rPr>
            </w:pPr>
          </w:p>
        </w:tc>
      </w:tr>
      <w:tr w:rsidR="00C407F3" w:rsidRPr="00F804D9" w14:paraId="3050A333" w14:textId="77777777" w:rsidTr="004C7339">
        <w:tc>
          <w:tcPr>
            <w:tcW w:w="4283" w:type="dxa"/>
          </w:tcPr>
          <w:p w14:paraId="69939F0A"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p>
          <w:p w14:paraId="5F493E90"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p>
          <w:p w14:paraId="17F204CA"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p>
          <w:p w14:paraId="3AAE7121"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1.__________________________</w:t>
            </w:r>
          </w:p>
          <w:p w14:paraId="5136DE39"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 xml:space="preserve">Nome: </w:t>
            </w:r>
          </w:p>
          <w:p w14:paraId="40F80560"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 xml:space="preserve">CPF: </w:t>
            </w:r>
          </w:p>
        </w:tc>
        <w:tc>
          <w:tcPr>
            <w:tcW w:w="4164" w:type="dxa"/>
          </w:tcPr>
          <w:p w14:paraId="05F31775"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p>
          <w:p w14:paraId="59D7A657"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p>
          <w:p w14:paraId="41153258"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p>
          <w:p w14:paraId="65393288" w14:textId="77777777" w:rsidR="00C407F3" w:rsidRPr="00F804D9" w:rsidRDefault="00C407F3" w:rsidP="00E76BEB">
            <w:pPr>
              <w:pStyle w:val="p0"/>
              <w:shd w:val="clear" w:color="auto" w:fill="auto"/>
              <w:tabs>
                <w:tab w:val="clear" w:pos="720"/>
              </w:tabs>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2.________________________________</w:t>
            </w:r>
          </w:p>
          <w:p w14:paraId="5E548011"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 xml:space="preserve">Nome: </w:t>
            </w:r>
          </w:p>
          <w:p w14:paraId="6AC20542" w14:textId="77777777" w:rsidR="00C407F3" w:rsidRPr="00F804D9" w:rsidRDefault="00C407F3" w:rsidP="00E76BEB">
            <w:pPr>
              <w:pStyle w:val="p0"/>
              <w:shd w:val="clear" w:color="auto" w:fill="auto"/>
              <w:spacing w:line="320" w:lineRule="exact"/>
              <w:rPr>
                <w:rFonts w:ascii="Arial" w:eastAsia="Arial Unicode MS" w:hAnsi="Arial" w:cs="Arial"/>
                <w:color w:val="000000"/>
                <w:w w:val="0"/>
                <w:sz w:val="24"/>
                <w:szCs w:val="24"/>
              </w:rPr>
            </w:pPr>
            <w:r w:rsidRPr="00F804D9">
              <w:rPr>
                <w:rFonts w:ascii="Arial" w:eastAsia="Arial Unicode MS" w:hAnsi="Arial" w:cs="Arial"/>
                <w:color w:val="000000"/>
                <w:w w:val="0"/>
                <w:sz w:val="24"/>
                <w:szCs w:val="24"/>
              </w:rPr>
              <w:t>CPF:</w:t>
            </w:r>
          </w:p>
        </w:tc>
      </w:tr>
    </w:tbl>
    <w:p w14:paraId="2091966C" w14:textId="77777777" w:rsidR="00C407F3" w:rsidRPr="00F804D9" w:rsidRDefault="00C407F3" w:rsidP="00C407F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240" w:line="320" w:lineRule="exact"/>
        <w:jc w:val="center"/>
        <w:rPr>
          <w:rFonts w:ascii="Arial" w:hAnsi="Arial" w:cs="Arial"/>
        </w:rPr>
      </w:pPr>
    </w:p>
    <w:p w14:paraId="0C447E3C" w14:textId="77777777" w:rsidR="009C1C77" w:rsidRPr="00F804D9" w:rsidRDefault="009C1C77" w:rsidP="009C1C77">
      <w:pPr>
        <w:pStyle w:val="PargrafodaLista"/>
        <w:widowControl w:val="0"/>
        <w:tabs>
          <w:tab w:val="left" w:pos="993"/>
        </w:tabs>
        <w:spacing w:after="240" w:line="320" w:lineRule="exact"/>
        <w:jc w:val="both"/>
        <w:rPr>
          <w:rFonts w:ascii="Arial" w:hAnsi="Arial" w:cs="Arial"/>
        </w:rPr>
      </w:pPr>
    </w:p>
    <w:p w14:paraId="3AAB84D6" w14:textId="6259B692" w:rsidR="0073342B" w:rsidRPr="00F804D9" w:rsidRDefault="0073342B">
      <w:pPr>
        <w:pBdr>
          <w:top w:val="nil"/>
          <w:left w:val="nil"/>
          <w:bottom w:val="nil"/>
          <w:right w:val="nil"/>
          <w:between w:val="nil"/>
          <w:bar w:val="nil"/>
        </w:pBdr>
        <w:rPr>
          <w:rFonts w:ascii="Arial" w:hAnsi="Arial" w:cs="Arial"/>
        </w:rPr>
      </w:pPr>
      <w:r w:rsidRPr="00F804D9">
        <w:rPr>
          <w:rFonts w:ascii="Arial" w:hAnsi="Arial" w:cs="Arial"/>
        </w:rPr>
        <w:br w:type="page"/>
      </w:r>
    </w:p>
    <w:p w14:paraId="5086BF0B" w14:textId="355CFC94" w:rsidR="00C407F3" w:rsidRDefault="006627FD" w:rsidP="00AC3106">
      <w:pPr>
        <w:pStyle w:val="Ttulo1"/>
      </w:pPr>
      <w:r w:rsidRPr="00F804D9">
        <w:lastRenderedPageBreak/>
        <w:t xml:space="preserve">Anexo I </w:t>
      </w:r>
      <w:r w:rsidR="0073342B" w:rsidRPr="00F804D9">
        <w:t>–</w:t>
      </w:r>
      <w:r w:rsidRPr="00F804D9">
        <w:t xml:space="preserve"> </w:t>
      </w:r>
      <w:r w:rsidR="006C76C8" w:rsidRPr="00F804D9">
        <w:t>Tabela de Pagamentos</w:t>
      </w:r>
    </w:p>
    <w:tbl>
      <w:tblPr>
        <w:tblW w:w="0" w:type="auto"/>
        <w:jc w:val="center"/>
        <w:tblCellMar>
          <w:left w:w="70" w:type="dxa"/>
          <w:right w:w="70" w:type="dxa"/>
        </w:tblCellMar>
        <w:tblLook w:val="04A0" w:firstRow="1" w:lastRow="0" w:firstColumn="1" w:lastColumn="0" w:noHBand="0" w:noVBand="1"/>
      </w:tblPr>
      <w:tblGrid>
        <w:gridCol w:w="923"/>
        <w:gridCol w:w="1659"/>
        <w:gridCol w:w="1874"/>
        <w:gridCol w:w="678"/>
        <w:gridCol w:w="1363"/>
        <w:gridCol w:w="2554"/>
      </w:tblGrid>
      <w:tr w:rsidR="00DC09EC" w:rsidRPr="00DC09EC" w14:paraId="7E6D824D" w14:textId="77777777" w:rsidTr="00C43B19">
        <w:trPr>
          <w:trHeight w:val="276"/>
          <w:jc w:val="center"/>
        </w:trPr>
        <w:tc>
          <w:tcPr>
            <w:tcW w:w="0" w:type="auto"/>
            <w:vMerge w:val="restart"/>
            <w:tcBorders>
              <w:top w:val="single" w:sz="8" w:space="0" w:color="auto"/>
              <w:left w:val="single" w:sz="8" w:space="0" w:color="auto"/>
              <w:bottom w:val="single" w:sz="8" w:space="0" w:color="000000"/>
              <w:right w:val="single" w:sz="4" w:space="0" w:color="auto"/>
            </w:tcBorders>
            <w:shd w:val="clear" w:color="auto" w:fill="D9D9D9"/>
            <w:vAlign w:val="center"/>
            <w:hideMark/>
          </w:tcPr>
          <w:p w14:paraId="45E109D5" w14:textId="77777777" w:rsidR="00DC09EC" w:rsidRPr="00C43B19" w:rsidRDefault="00DC09EC">
            <w:pPr>
              <w:jc w:val="center"/>
              <w:rPr>
                <w:rFonts w:ascii="Arial" w:hAnsi="Arial" w:cs="Arial"/>
                <w:color w:val="000000"/>
                <w:sz w:val="22"/>
                <w:szCs w:val="22"/>
                <w:lang w:val="en-US" w:eastAsia="en-US"/>
              </w:rPr>
            </w:pPr>
            <w:proofErr w:type="spellStart"/>
            <w:r w:rsidRPr="00C43B19">
              <w:rPr>
                <w:rFonts w:ascii="Arial" w:hAnsi="Arial" w:cs="Arial"/>
                <w:color w:val="000000"/>
                <w:sz w:val="22"/>
                <w:szCs w:val="22"/>
                <w:lang w:val="en-US" w:eastAsia="en-US"/>
              </w:rPr>
              <w:t>Número</w:t>
            </w:r>
            <w:proofErr w:type="spellEnd"/>
          </w:p>
        </w:tc>
        <w:tc>
          <w:tcPr>
            <w:tcW w:w="0" w:type="auto"/>
            <w:vMerge w:val="restart"/>
            <w:tcBorders>
              <w:top w:val="single" w:sz="8" w:space="0" w:color="auto"/>
              <w:left w:val="single" w:sz="4" w:space="0" w:color="auto"/>
              <w:bottom w:val="single" w:sz="8" w:space="0" w:color="000000"/>
              <w:right w:val="single" w:sz="4" w:space="0" w:color="auto"/>
            </w:tcBorders>
            <w:shd w:val="clear" w:color="auto" w:fill="D9D9D9"/>
            <w:vAlign w:val="center"/>
            <w:hideMark/>
          </w:tcPr>
          <w:p w14:paraId="6543050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Data de </w:t>
            </w:r>
            <w:proofErr w:type="spellStart"/>
            <w:r w:rsidRPr="00C43B19">
              <w:rPr>
                <w:rFonts w:ascii="Arial" w:hAnsi="Arial" w:cs="Arial"/>
                <w:color w:val="000000"/>
                <w:sz w:val="22"/>
                <w:szCs w:val="22"/>
                <w:lang w:val="en-US" w:eastAsia="en-US"/>
              </w:rPr>
              <w:t>Aniversário</w:t>
            </w:r>
            <w:proofErr w:type="spellEnd"/>
          </w:p>
        </w:tc>
        <w:tc>
          <w:tcPr>
            <w:tcW w:w="0" w:type="auto"/>
            <w:vMerge w:val="restart"/>
            <w:tcBorders>
              <w:top w:val="single" w:sz="8" w:space="0" w:color="auto"/>
              <w:left w:val="single" w:sz="4" w:space="0" w:color="auto"/>
              <w:bottom w:val="single" w:sz="8" w:space="0" w:color="000000"/>
              <w:right w:val="single" w:sz="4" w:space="0" w:color="auto"/>
            </w:tcBorders>
            <w:shd w:val="clear" w:color="auto" w:fill="D9D9D9"/>
            <w:vAlign w:val="center"/>
            <w:hideMark/>
          </w:tcPr>
          <w:p w14:paraId="572580F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Data de </w:t>
            </w:r>
            <w:proofErr w:type="spellStart"/>
            <w:r w:rsidRPr="00C43B19">
              <w:rPr>
                <w:rFonts w:ascii="Arial" w:hAnsi="Arial" w:cs="Arial"/>
                <w:color w:val="000000"/>
                <w:sz w:val="22"/>
                <w:szCs w:val="22"/>
                <w:lang w:val="en-US" w:eastAsia="en-US"/>
              </w:rPr>
              <w:t>Pagamento</w:t>
            </w:r>
            <w:proofErr w:type="spellEnd"/>
            <w:r w:rsidRPr="00C43B19">
              <w:rPr>
                <w:rFonts w:ascii="Arial" w:hAnsi="Arial" w:cs="Arial"/>
                <w:color w:val="000000"/>
                <w:sz w:val="22"/>
                <w:szCs w:val="22"/>
                <w:lang w:val="en-US" w:eastAsia="en-US"/>
              </w:rPr>
              <w:t xml:space="preserve"> DU</w:t>
            </w:r>
          </w:p>
        </w:tc>
        <w:tc>
          <w:tcPr>
            <w:tcW w:w="0" w:type="auto"/>
            <w:vMerge w:val="restart"/>
            <w:tcBorders>
              <w:top w:val="single" w:sz="8" w:space="0" w:color="auto"/>
              <w:left w:val="single" w:sz="4" w:space="0" w:color="auto"/>
              <w:bottom w:val="single" w:sz="8" w:space="0" w:color="000000"/>
              <w:right w:val="single" w:sz="4" w:space="0" w:color="auto"/>
            </w:tcBorders>
            <w:shd w:val="clear" w:color="auto" w:fill="D9D9D9"/>
            <w:vAlign w:val="center"/>
            <w:hideMark/>
          </w:tcPr>
          <w:p w14:paraId="54D06063" w14:textId="77777777" w:rsidR="00DC09EC" w:rsidRPr="00C43B19" w:rsidRDefault="00DC09EC">
            <w:pPr>
              <w:jc w:val="center"/>
              <w:rPr>
                <w:rFonts w:ascii="Arial" w:hAnsi="Arial" w:cs="Arial"/>
                <w:color w:val="000000"/>
                <w:sz w:val="22"/>
                <w:szCs w:val="22"/>
                <w:lang w:val="en-US" w:eastAsia="en-US"/>
              </w:rPr>
            </w:pPr>
            <w:proofErr w:type="spellStart"/>
            <w:r w:rsidRPr="00C43B19">
              <w:rPr>
                <w:rFonts w:ascii="Arial" w:hAnsi="Arial" w:cs="Arial"/>
                <w:color w:val="000000"/>
                <w:sz w:val="22"/>
                <w:szCs w:val="22"/>
                <w:lang w:val="en-US" w:eastAsia="en-US"/>
              </w:rPr>
              <w:t>Juros</w:t>
            </w:r>
            <w:proofErr w:type="spellEnd"/>
          </w:p>
        </w:tc>
        <w:tc>
          <w:tcPr>
            <w:tcW w:w="0" w:type="auto"/>
            <w:vMerge w:val="restart"/>
            <w:tcBorders>
              <w:top w:val="single" w:sz="8" w:space="0" w:color="auto"/>
              <w:left w:val="single" w:sz="4" w:space="0" w:color="auto"/>
              <w:bottom w:val="single" w:sz="8" w:space="0" w:color="000000"/>
              <w:right w:val="single" w:sz="4" w:space="0" w:color="auto"/>
            </w:tcBorders>
            <w:shd w:val="clear" w:color="auto" w:fill="D9D9D9"/>
            <w:vAlign w:val="center"/>
            <w:hideMark/>
          </w:tcPr>
          <w:p w14:paraId="590E90B4" w14:textId="77777777" w:rsidR="00DC09EC" w:rsidRPr="00C43B19" w:rsidRDefault="00DC09EC">
            <w:pPr>
              <w:jc w:val="center"/>
              <w:rPr>
                <w:rFonts w:ascii="Arial" w:hAnsi="Arial" w:cs="Arial"/>
                <w:color w:val="000000"/>
                <w:sz w:val="22"/>
                <w:szCs w:val="22"/>
                <w:lang w:val="en-US" w:eastAsia="en-US"/>
              </w:rPr>
            </w:pPr>
            <w:proofErr w:type="spellStart"/>
            <w:r w:rsidRPr="00C43B19">
              <w:rPr>
                <w:rFonts w:ascii="Arial" w:hAnsi="Arial" w:cs="Arial"/>
                <w:color w:val="000000"/>
                <w:sz w:val="22"/>
                <w:szCs w:val="22"/>
                <w:lang w:val="en-US" w:eastAsia="en-US"/>
              </w:rPr>
              <w:t>Amortização</w:t>
            </w:r>
            <w:proofErr w:type="spellEnd"/>
          </w:p>
        </w:tc>
        <w:tc>
          <w:tcPr>
            <w:tcW w:w="0" w:type="auto"/>
            <w:vMerge w:val="restart"/>
            <w:tcBorders>
              <w:top w:val="single" w:sz="8" w:space="0" w:color="auto"/>
              <w:left w:val="single" w:sz="4" w:space="0" w:color="auto"/>
              <w:bottom w:val="single" w:sz="8" w:space="0" w:color="000000"/>
              <w:right w:val="single" w:sz="8" w:space="0" w:color="auto"/>
            </w:tcBorders>
            <w:shd w:val="clear" w:color="auto" w:fill="D9D9D9"/>
            <w:vAlign w:val="bottom"/>
            <w:hideMark/>
          </w:tcPr>
          <w:p w14:paraId="1ED221F5" w14:textId="77777777" w:rsidR="00DC09EC" w:rsidRPr="00C43B19" w:rsidRDefault="00DC09EC">
            <w:pPr>
              <w:spacing w:line="480" w:lineRule="auto"/>
              <w:jc w:val="center"/>
              <w:rPr>
                <w:rFonts w:ascii="Arial" w:hAnsi="Arial" w:cs="Arial"/>
                <w:color w:val="000000"/>
                <w:sz w:val="22"/>
                <w:szCs w:val="22"/>
                <w:lang w:val="en-US" w:eastAsia="en-US"/>
              </w:rPr>
            </w:pPr>
            <w:proofErr w:type="spellStart"/>
            <w:r w:rsidRPr="00C43B19">
              <w:rPr>
                <w:rFonts w:ascii="Arial" w:hAnsi="Arial" w:cs="Arial"/>
                <w:color w:val="000000"/>
                <w:sz w:val="22"/>
                <w:szCs w:val="22"/>
                <w:lang w:val="en-US" w:eastAsia="en-US"/>
              </w:rPr>
              <w:t>Percentuais</w:t>
            </w:r>
            <w:proofErr w:type="spellEnd"/>
            <w:r w:rsidRPr="00C43B19">
              <w:rPr>
                <w:rFonts w:ascii="Arial" w:hAnsi="Arial" w:cs="Arial"/>
                <w:color w:val="000000"/>
                <w:sz w:val="22"/>
                <w:szCs w:val="22"/>
                <w:lang w:val="en-US" w:eastAsia="en-US"/>
              </w:rPr>
              <w:t xml:space="preserve"> de </w:t>
            </w:r>
            <w:proofErr w:type="spellStart"/>
            <w:r w:rsidRPr="00C43B19">
              <w:rPr>
                <w:rFonts w:ascii="Arial" w:hAnsi="Arial" w:cs="Arial"/>
                <w:color w:val="000000"/>
                <w:sz w:val="22"/>
                <w:szCs w:val="22"/>
                <w:lang w:val="en-US" w:eastAsia="en-US"/>
              </w:rPr>
              <w:t>Amortização</w:t>
            </w:r>
            <w:proofErr w:type="spellEnd"/>
            <w:r w:rsidRPr="00C43B19">
              <w:rPr>
                <w:rFonts w:ascii="Arial" w:hAnsi="Arial" w:cs="Arial"/>
                <w:color w:val="000000"/>
                <w:sz w:val="22"/>
                <w:szCs w:val="22"/>
                <w:lang w:val="en-US" w:eastAsia="en-US"/>
              </w:rPr>
              <w:t xml:space="preserve"> (Tai%)</w:t>
            </w:r>
          </w:p>
        </w:tc>
      </w:tr>
      <w:tr w:rsidR="00DC09EC" w:rsidRPr="00DC09EC" w14:paraId="528ADBDB" w14:textId="77777777" w:rsidTr="00C43B19">
        <w:trPr>
          <w:trHeight w:val="300"/>
          <w:jc w:val="center"/>
        </w:trPr>
        <w:tc>
          <w:tcPr>
            <w:tcW w:w="0" w:type="auto"/>
            <w:vMerge/>
            <w:tcBorders>
              <w:top w:val="single" w:sz="8" w:space="0" w:color="auto"/>
              <w:left w:val="single" w:sz="8" w:space="0" w:color="auto"/>
              <w:bottom w:val="single" w:sz="8" w:space="0" w:color="000000"/>
              <w:right w:val="single" w:sz="4" w:space="0" w:color="auto"/>
            </w:tcBorders>
            <w:vAlign w:val="center"/>
            <w:hideMark/>
          </w:tcPr>
          <w:p w14:paraId="4A2CBD0E" w14:textId="77777777" w:rsidR="00DC09EC" w:rsidRPr="00C43B19" w:rsidRDefault="00DC09EC">
            <w:pPr>
              <w:rPr>
                <w:rFonts w:ascii="Arial" w:hAnsi="Arial" w:cs="Arial"/>
                <w:color w:val="000000"/>
                <w:sz w:val="22"/>
                <w:szCs w:val="22"/>
                <w:lang w:val="en-US" w:eastAsia="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14:paraId="315DB04F" w14:textId="77777777" w:rsidR="00DC09EC" w:rsidRPr="00C43B19" w:rsidRDefault="00DC09EC">
            <w:pPr>
              <w:rPr>
                <w:rFonts w:ascii="Arial" w:hAnsi="Arial" w:cs="Arial"/>
                <w:color w:val="000000"/>
                <w:sz w:val="22"/>
                <w:szCs w:val="22"/>
                <w:lang w:val="en-US" w:eastAsia="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14:paraId="72418197" w14:textId="77777777" w:rsidR="00DC09EC" w:rsidRPr="00C43B19" w:rsidRDefault="00DC09EC">
            <w:pPr>
              <w:rPr>
                <w:rFonts w:ascii="Arial" w:hAnsi="Arial" w:cs="Arial"/>
                <w:color w:val="000000"/>
                <w:sz w:val="22"/>
                <w:szCs w:val="22"/>
                <w:lang w:val="en-US" w:eastAsia="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14:paraId="56157537" w14:textId="77777777" w:rsidR="00DC09EC" w:rsidRPr="00C43B19" w:rsidRDefault="00DC09EC">
            <w:pPr>
              <w:rPr>
                <w:rFonts w:ascii="Arial" w:hAnsi="Arial" w:cs="Arial"/>
                <w:color w:val="000000"/>
                <w:sz w:val="22"/>
                <w:szCs w:val="22"/>
                <w:lang w:val="en-US" w:eastAsia="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14:paraId="103EA676" w14:textId="77777777" w:rsidR="00DC09EC" w:rsidRPr="00C43B19" w:rsidRDefault="00DC09EC">
            <w:pPr>
              <w:rPr>
                <w:rFonts w:ascii="Arial" w:hAnsi="Arial" w:cs="Arial"/>
                <w:color w:val="000000"/>
                <w:sz w:val="22"/>
                <w:szCs w:val="22"/>
                <w:lang w:val="en-US" w:eastAsia="en-US"/>
              </w:rPr>
            </w:pPr>
          </w:p>
        </w:tc>
        <w:tc>
          <w:tcPr>
            <w:tcW w:w="0" w:type="auto"/>
            <w:vMerge/>
            <w:tcBorders>
              <w:top w:val="single" w:sz="8" w:space="0" w:color="auto"/>
              <w:left w:val="single" w:sz="4" w:space="0" w:color="auto"/>
              <w:bottom w:val="single" w:sz="8" w:space="0" w:color="000000"/>
              <w:right w:val="single" w:sz="8" w:space="0" w:color="auto"/>
            </w:tcBorders>
            <w:vAlign w:val="center"/>
            <w:hideMark/>
          </w:tcPr>
          <w:p w14:paraId="4E84AA6C" w14:textId="77777777" w:rsidR="00DC09EC" w:rsidRPr="00C43B19" w:rsidRDefault="00DC09EC">
            <w:pPr>
              <w:rPr>
                <w:rFonts w:ascii="Arial" w:hAnsi="Arial" w:cs="Arial"/>
                <w:color w:val="000000"/>
                <w:sz w:val="22"/>
                <w:szCs w:val="22"/>
                <w:lang w:val="en-US" w:eastAsia="en-US"/>
              </w:rPr>
            </w:pPr>
          </w:p>
        </w:tc>
      </w:tr>
      <w:tr w:rsidR="00DC09EC" w:rsidRPr="00DC09EC" w14:paraId="363501B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4214C9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0</w:t>
            </w:r>
          </w:p>
        </w:tc>
        <w:tc>
          <w:tcPr>
            <w:tcW w:w="0" w:type="auto"/>
            <w:tcBorders>
              <w:top w:val="nil"/>
              <w:left w:val="nil"/>
              <w:bottom w:val="nil"/>
              <w:right w:val="single" w:sz="4" w:space="0" w:color="auto"/>
            </w:tcBorders>
            <w:noWrap/>
            <w:vAlign w:val="bottom"/>
            <w:hideMark/>
          </w:tcPr>
          <w:p w14:paraId="7C84AD4C" w14:textId="77777777" w:rsidR="00DC09EC" w:rsidRPr="00C43B19" w:rsidRDefault="00DC09EC">
            <w:pPr>
              <w:jc w:val="center"/>
              <w:rPr>
                <w:rFonts w:ascii="Arial" w:hAnsi="Arial" w:cs="Arial"/>
                <w:color w:val="1F497D"/>
                <w:sz w:val="22"/>
                <w:szCs w:val="22"/>
                <w:lang w:val="en-US" w:eastAsia="en-US"/>
              </w:rPr>
            </w:pPr>
            <w:r w:rsidRPr="00C43B19">
              <w:rPr>
                <w:rFonts w:ascii="Arial" w:hAnsi="Arial" w:cs="Arial"/>
                <w:color w:val="1F497D"/>
                <w:sz w:val="22"/>
                <w:szCs w:val="22"/>
                <w:lang w:val="en-US" w:eastAsia="en-US"/>
              </w:rPr>
              <w:t>03/10/18</w:t>
            </w:r>
          </w:p>
        </w:tc>
        <w:tc>
          <w:tcPr>
            <w:tcW w:w="0" w:type="auto"/>
            <w:tcBorders>
              <w:top w:val="nil"/>
              <w:left w:val="nil"/>
              <w:bottom w:val="nil"/>
              <w:right w:val="single" w:sz="4" w:space="0" w:color="auto"/>
            </w:tcBorders>
            <w:noWrap/>
            <w:vAlign w:val="bottom"/>
            <w:hideMark/>
          </w:tcPr>
          <w:p w14:paraId="08F93865" w14:textId="77777777" w:rsidR="00DC09EC" w:rsidRPr="00C43B19" w:rsidRDefault="00DC09EC">
            <w:pPr>
              <w:jc w:val="center"/>
              <w:rPr>
                <w:rFonts w:ascii="Arial" w:hAnsi="Arial" w:cs="Arial"/>
                <w:color w:val="1F497D"/>
                <w:sz w:val="22"/>
                <w:szCs w:val="22"/>
                <w:lang w:val="en-US" w:eastAsia="en-US"/>
              </w:rPr>
            </w:pPr>
            <w:r w:rsidRPr="00C43B19">
              <w:rPr>
                <w:rFonts w:ascii="Arial" w:hAnsi="Arial" w:cs="Arial"/>
                <w:color w:val="1F497D"/>
                <w:sz w:val="22"/>
                <w:szCs w:val="22"/>
                <w:lang w:val="en-US" w:eastAsia="en-US"/>
              </w:rPr>
              <w:t> </w:t>
            </w:r>
          </w:p>
        </w:tc>
        <w:tc>
          <w:tcPr>
            <w:tcW w:w="0" w:type="auto"/>
            <w:tcBorders>
              <w:top w:val="nil"/>
              <w:left w:val="nil"/>
              <w:bottom w:val="nil"/>
              <w:right w:val="single" w:sz="4" w:space="0" w:color="auto"/>
            </w:tcBorders>
            <w:noWrap/>
            <w:vAlign w:val="bottom"/>
            <w:hideMark/>
          </w:tcPr>
          <w:p w14:paraId="5BF530D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w:t>
            </w:r>
          </w:p>
        </w:tc>
        <w:tc>
          <w:tcPr>
            <w:tcW w:w="0" w:type="auto"/>
            <w:tcBorders>
              <w:top w:val="nil"/>
              <w:left w:val="nil"/>
              <w:bottom w:val="nil"/>
              <w:right w:val="single" w:sz="4" w:space="0" w:color="auto"/>
            </w:tcBorders>
            <w:noWrap/>
            <w:vAlign w:val="bottom"/>
            <w:hideMark/>
          </w:tcPr>
          <w:p w14:paraId="686074A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w:t>
            </w:r>
          </w:p>
        </w:tc>
        <w:tc>
          <w:tcPr>
            <w:tcW w:w="0" w:type="auto"/>
            <w:tcBorders>
              <w:top w:val="nil"/>
              <w:left w:val="nil"/>
              <w:bottom w:val="nil"/>
              <w:right w:val="single" w:sz="8" w:space="0" w:color="auto"/>
            </w:tcBorders>
            <w:noWrap/>
            <w:vAlign w:val="bottom"/>
            <w:hideMark/>
          </w:tcPr>
          <w:p w14:paraId="57676FB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w:t>
            </w:r>
          </w:p>
        </w:tc>
      </w:tr>
      <w:tr w:rsidR="00DC09EC" w:rsidRPr="00DC09EC" w14:paraId="78C68FB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A90961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w:t>
            </w:r>
          </w:p>
        </w:tc>
        <w:tc>
          <w:tcPr>
            <w:tcW w:w="0" w:type="auto"/>
            <w:tcBorders>
              <w:top w:val="nil"/>
              <w:left w:val="nil"/>
              <w:bottom w:val="nil"/>
              <w:right w:val="single" w:sz="4" w:space="0" w:color="auto"/>
            </w:tcBorders>
            <w:noWrap/>
            <w:vAlign w:val="bottom"/>
            <w:hideMark/>
          </w:tcPr>
          <w:p w14:paraId="07DAAF7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12/11/18</w:t>
            </w:r>
          </w:p>
        </w:tc>
        <w:tc>
          <w:tcPr>
            <w:tcW w:w="0" w:type="auto"/>
            <w:noWrap/>
            <w:vAlign w:val="bottom"/>
            <w:hideMark/>
          </w:tcPr>
          <w:p w14:paraId="6B89800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12/11/18</w:t>
            </w:r>
          </w:p>
        </w:tc>
        <w:tc>
          <w:tcPr>
            <w:tcW w:w="0" w:type="auto"/>
            <w:tcBorders>
              <w:top w:val="nil"/>
              <w:left w:val="single" w:sz="4" w:space="0" w:color="auto"/>
              <w:bottom w:val="nil"/>
              <w:right w:val="single" w:sz="4" w:space="0" w:color="auto"/>
            </w:tcBorders>
            <w:noWrap/>
            <w:vAlign w:val="bottom"/>
            <w:hideMark/>
          </w:tcPr>
          <w:p w14:paraId="15008D2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134663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24128C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0,698958%</w:t>
            </w:r>
          </w:p>
        </w:tc>
      </w:tr>
      <w:tr w:rsidR="00DC09EC" w:rsidRPr="00DC09EC" w14:paraId="460989CD"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4836FF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w:t>
            </w:r>
          </w:p>
        </w:tc>
        <w:tc>
          <w:tcPr>
            <w:tcW w:w="0" w:type="auto"/>
            <w:tcBorders>
              <w:top w:val="nil"/>
              <w:left w:val="nil"/>
              <w:bottom w:val="nil"/>
              <w:right w:val="single" w:sz="4" w:space="0" w:color="auto"/>
            </w:tcBorders>
            <w:noWrap/>
            <w:vAlign w:val="bottom"/>
            <w:hideMark/>
          </w:tcPr>
          <w:p w14:paraId="716C0BF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11/12/18</w:t>
            </w:r>
          </w:p>
        </w:tc>
        <w:tc>
          <w:tcPr>
            <w:tcW w:w="0" w:type="auto"/>
            <w:noWrap/>
            <w:vAlign w:val="bottom"/>
            <w:hideMark/>
          </w:tcPr>
          <w:p w14:paraId="5913A81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11/12/18</w:t>
            </w:r>
          </w:p>
        </w:tc>
        <w:tc>
          <w:tcPr>
            <w:tcW w:w="0" w:type="auto"/>
            <w:tcBorders>
              <w:top w:val="nil"/>
              <w:left w:val="single" w:sz="4" w:space="0" w:color="auto"/>
              <w:bottom w:val="nil"/>
              <w:right w:val="single" w:sz="4" w:space="0" w:color="auto"/>
            </w:tcBorders>
            <w:noWrap/>
            <w:vAlign w:val="bottom"/>
            <w:hideMark/>
          </w:tcPr>
          <w:p w14:paraId="6225795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2ABD9E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5D3B668"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0,916969%</w:t>
            </w:r>
          </w:p>
        </w:tc>
      </w:tr>
      <w:tr w:rsidR="00DC09EC" w:rsidRPr="00DC09EC" w14:paraId="6B0F181B"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6F8450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w:t>
            </w:r>
          </w:p>
        </w:tc>
        <w:tc>
          <w:tcPr>
            <w:tcW w:w="0" w:type="auto"/>
            <w:tcBorders>
              <w:top w:val="nil"/>
              <w:left w:val="nil"/>
              <w:bottom w:val="nil"/>
              <w:right w:val="single" w:sz="4" w:space="0" w:color="auto"/>
            </w:tcBorders>
            <w:noWrap/>
            <w:vAlign w:val="bottom"/>
            <w:hideMark/>
          </w:tcPr>
          <w:p w14:paraId="2D7D094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11/01/19</w:t>
            </w:r>
          </w:p>
        </w:tc>
        <w:tc>
          <w:tcPr>
            <w:tcW w:w="0" w:type="auto"/>
            <w:noWrap/>
            <w:vAlign w:val="bottom"/>
            <w:hideMark/>
          </w:tcPr>
          <w:p w14:paraId="30DA3D8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11/01/19</w:t>
            </w:r>
          </w:p>
        </w:tc>
        <w:tc>
          <w:tcPr>
            <w:tcW w:w="0" w:type="auto"/>
            <w:tcBorders>
              <w:top w:val="nil"/>
              <w:left w:val="single" w:sz="4" w:space="0" w:color="auto"/>
              <w:bottom w:val="nil"/>
              <w:right w:val="single" w:sz="4" w:space="0" w:color="auto"/>
            </w:tcBorders>
            <w:noWrap/>
            <w:vAlign w:val="bottom"/>
            <w:hideMark/>
          </w:tcPr>
          <w:p w14:paraId="3F76BE6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97454C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0EE4654E"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0,897368%</w:t>
            </w:r>
          </w:p>
        </w:tc>
      </w:tr>
      <w:tr w:rsidR="00DC09EC" w:rsidRPr="00DC09EC" w14:paraId="791750F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D1CBB8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w:t>
            </w:r>
          </w:p>
        </w:tc>
        <w:tc>
          <w:tcPr>
            <w:tcW w:w="0" w:type="auto"/>
            <w:tcBorders>
              <w:top w:val="nil"/>
              <w:left w:val="nil"/>
              <w:bottom w:val="nil"/>
              <w:right w:val="single" w:sz="4" w:space="0" w:color="auto"/>
            </w:tcBorders>
            <w:noWrap/>
            <w:vAlign w:val="bottom"/>
            <w:hideMark/>
          </w:tcPr>
          <w:p w14:paraId="1253A78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11/02/19</w:t>
            </w:r>
          </w:p>
        </w:tc>
        <w:tc>
          <w:tcPr>
            <w:tcW w:w="0" w:type="auto"/>
            <w:noWrap/>
            <w:vAlign w:val="bottom"/>
            <w:hideMark/>
          </w:tcPr>
          <w:p w14:paraId="2E4EAC5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11/02/19</w:t>
            </w:r>
          </w:p>
        </w:tc>
        <w:tc>
          <w:tcPr>
            <w:tcW w:w="0" w:type="auto"/>
            <w:tcBorders>
              <w:top w:val="nil"/>
              <w:left w:val="single" w:sz="4" w:space="0" w:color="auto"/>
              <w:bottom w:val="nil"/>
              <w:right w:val="single" w:sz="4" w:space="0" w:color="auto"/>
            </w:tcBorders>
            <w:noWrap/>
            <w:vAlign w:val="bottom"/>
            <w:hideMark/>
          </w:tcPr>
          <w:p w14:paraId="1B35D48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B2719D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617C618"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0,912020%</w:t>
            </w:r>
          </w:p>
        </w:tc>
      </w:tr>
      <w:tr w:rsidR="00DC09EC" w:rsidRPr="00DC09EC" w14:paraId="42373FF2"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E8A3A8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w:t>
            </w:r>
          </w:p>
        </w:tc>
        <w:tc>
          <w:tcPr>
            <w:tcW w:w="0" w:type="auto"/>
            <w:tcBorders>
              <w:top w:val="nil"/>
              <w:left w:val="nil"/>
              <w:bottom w:val="nil"/>
              <w:right w:val="single" w:sz="4" w:space="0" w:color="auto"/>
            </w:tcBorders>
            <w:noWrap/>
            <w:vAlign w:val="bottom"/>
            <w:hideMark/>
          </w:tcPr>
          <w:p w14:paraId="67F3E70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11/03/19</w:t>
            </w:r>
          </w:p>
        </w:tc>
        <w:tc>
          <w:tcPr>
            <w:tcW w:w="0" w:type="auto"/>
            <w:noWrap/>
            <w:vAlign w:val="bottom"/>
            <w:hideMark/>
          </w:tcPr>
          <w:p w14:paraId="12F36BF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11/03/19</w:t>
            </w:r>
          </w:p>
        </w:tc>
        <w:tc>
          <w:tcPr>
            <w:tcW w:w="0" w:type="auto"/>
            <w:tcBorders>
              <w:top w:val="nil"/>
              <w:left w:val="single" w:sz="4" w:space="0" w:color="auto"/>
              <w:bottom w:val="nil"/>
              <w:right w:val="single" w:sz="4" w:space="0" w:color="auto"/>
            </w:tcBorders>
            <w:noWrap/>
            <w:vAlign w:val="bottom"/>
            <w:hideMark/>
          </w:tcPr>
          <w:p w14:paraId="1F81837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69DA14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84034D3"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1,030327%</w:t>
            </w:r>
          </w:p>
        </w:tc>
      </w:tr>
      <w:tr w:rsidR="00DC09EC" w:rsidRPr="00DC09EC" w14:paraId="14B14A0B"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C9CF0B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w:t>
            </w:r>
          </w:p>
        </w:tc>
        <w:tc>
          <w:tcPr>
            <w:tcW w:w="0" w:type="auto"/>
            <w:tcBorders>
              <w:top w:val="nil"/>
              <w:left w:val="nil"/>
              <w:bottom w:val="nil"/>
              <w:right w:val="single" w:sz="4" w:space="0" w:color="auto"/>
            </w:tcBorders>
            <w:noWrap/>
            <w:vAlign w:val="bottom"/>
            <w:hideMark/>
          </w:tcPr>
          <w:p w14:paraId="0BCB997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11/04/19</w:t>
            </w:r>
          </w:p>
        </w:tc>
        <w:tc>
          <w:tcPr>
            <w:tcW w:w="0" w:type="auto"/>
            <w:noWrap/>
            <w:vAlign w:val="bottom"/>
            <w:hideMark/>
          </w:tcPr>
          <w:p w14:paraId="1CCB1CC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11/04/19</w:t>
            </w:r>
          </w:p>
        </w:tc>
        <w:tc>
          <w:tcPr>
            <w:tcW w:w="0" w:type="auto"/>
            <w:tcBorders>
              <w:top w:val="nil"/>
              <w:left w:val="single" w:sz="4" w:space="0" w:color="auto"/>
              <w:bottom w:val="nil"/>
              <w:right w:val="single" w:sz="4" w:space="0" w:color="auto"/>
            </w:tcBorders>
            <w:noWrap/>
            <w:vAlign w:val="bottom"/>
            <w:hideMark/>
          </w:tcPr>
          <w:p w14:paraId="371CFBF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DFB8A4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5F575B3"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0,875291%</w:t>
            </w:r>
          </w:p>
        </w:tc>
      </w:tr>
      <w:tr w:rsidR="00DC09EC" w:rsidRPr="00DC09EC" w14:paraId="7C47453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0723EB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w:t>
            </w:r>
          </w:p>
        </w:tc>
        <w:tc>
          <w:tcPr>
            <w:tcW w:w="0" w:type="auto"/>
            <w:tcBorders>
              <w:top w:val="nil"/>
              <w:left w:val="nil"/>
              <w:bottom w:val="nil"/>
              <w:right w:val="single" w:sz="4" w:space="0" w:color="auto"/>
            </w:tcBorders>
            <w:noWrap/>
            <w:vAlign w:val="bottom"/>
            <w:hideMark/>
          </w:tcPr>
          <w:p w14:paraId="69DBFD1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13/05/19</w:t>
            </w:r>
          </w:p>
        </w:tc>
        <w:tc>
          <w:tcPr>
            <w:tcW w:w="0" w:type="auto"/>
            <w:noWrap/>
            <w:vAlign w:val="bottom"/>
            <w:hideMark/>
          </w:tcPr>
          <w:p w14:paraId="37885D4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13/05/19</w:t>
            </w:r>
          </w:p>
        </w:tc>
        <w:tc>
          <w:tcPr>
            <w:tcW w:w="0" w:type="auto"/>
            <w:tcBorders>
              <w:top w:val="nil"/>
              <w:left w:val="single" w:sz="4" w:space="0" w:color="auto"/>
              <w:bottom w:val="nil"/>
              <w:right w:val="single" w:sz="4" w:space="0" w:color="auto"/>
            </w:tcBorders>
            <w:noWrap/>
            <w:vAlign w:val="bottom"/>
            <w:hideMark/>
          </w:tcPr>
          <w:p w14:paraId="056E458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26F223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C816D35"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0,993342%</w:t>
            </w:r>
          </w:p>
        </w:tc>
      </w:tr>
      <w:tr w:rsidR="00DC09EC" w:rsidRPr="00DC09EC" w14:paraId="3B4104F2"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53773A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8</w:t>
            </w:r>
          </w:p>
        </w:tc>
        <w:tc>
          <w:tcPr>
            <w:tcW w:w="0" w:type="auto"/>
            <w:tcBorders>
              <w:top w:val="nil"/>
              <w:left w:val="nil"/>
              <w:bottom w:val="nil"/>
              <w:right w:val="single" w:sz="4" w:space="0" w:color="auto"/>
            </w:tcBorders>
            <w:noWrap/>
            <w:vAlign w:val="bottom"/>
            <w:hideMark/>
          </w:tcPr>
          <w:p w14:paraId="4B5D70E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11/06/19</w:t>
            </w:r>
          </w:p>
        </w:tc>
        <w:tc>
          <w:tcPr>
            <w:tcW w:w="0" w:type="auto"/>
            <w:noWrap/>
            <w:vAlign w:val="bottom"/>
            <w:hideMark/>
          </w:tcPr>
          <w:p w14:paraId="5AC19C4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11/06/19</w:t>
            </w:r>
          </w:p>
        </w:tc>
        <w:tc>
          <w:tcPr>
            <w:tcW w:w="0" w:type="auto"/>
            <w:tcBorders>
              <w:top w:val="nil"/>
              <w:left w:val="single" w:sz="4" w:space="0" w:color="auto"/>
              <w:bottom w:val="nil"/>
              <w:right w:val="single" w:sz="4" w:space="0" w:color="auto"/>
            </w:tcBorders>
            <w:noWrap/>
            <w:vAlign w:val="bottom"/>
            <w:hideMark/>
          </w:tcPr>
          <w:p w14:paraId="5094E60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B4A322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873BDB0"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0,975756%</w:t>
            </w:r>
          </w:p>
        </w:tc>
      </w:tr>
      <w:tr w:rsidR="00DC09EC" w:rsidRPr="00DC09EC" w14:paraId="32AA35B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86782F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9</w:t>
            </w:r>
          </w:p>
        </w:tc>
        <w:tc>
          <w:tcPr>
            <w:tcW w:w="0" w:type="auto"/>
            <w:tcBorders>
              <w:top w:val="nil"/>
              <w:left w:val="nil"/>
              <w:bottom w:val="nil"/>
              <w:right w:val="single" w:sz="4" w:space="0" w:color="auto"/>
            </w:tcBorders>
            <w:noWrap/>
            <w:vAlign w:val="bottom"/>
            <w:hideMark/>
          </w:tcPr>
          <w:p w14:paraId="4619244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11/07/19</w:t>
            </w:r>
          </w:p>
        </w:tc>
        <w:tc>
          <w:tcPr>
            <w:tcW w:w="0" w:type="auto"/>
            <w:noWrap/>
            <w:vAlign w:val="bottom"/>
            <w:hideMark/>
          </w:tcPr>
          <w:p w14:paraId="4D90FDF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11/07/19</w:t>
            </w:r>
          </w:p>
        </w:tc>
        <w:tc>
          <w:tcPr>
            <w:tcW w:w="0" w:type="auto"/>
            <w:tcBorders>
              <w:top w:val="nil"/>
              <w:left w:val="single" w:sz="4" w:space="0" w:color="auto"/>
              <w:bottom w:val="nil"/>
              <w:right w:val="single" w:sz="4" w:space="0" w:color="auto"/>
            </w:tcBorders>
            <w:noWrap/>
            <w:vAlign w:val="bottom"/>
            <w:hideMark/>
          </w:tcPr>
          <w:p w14:paraId="4E6B246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F61389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FC4241C"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0,992473%</w:t>
            </w:r>
          </w:p>
        </w:tc>
      </w:tr>
      <w:tr w:rsidR="00DC09EC" w:rsidRPr="00DC09EC" w14:paraId="744E083D"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6DC7F4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10</w:t>
            </w:r>
          </w:p>
        </w:tc>
        <w:tc>
          <w:tcPr>
            <w:tcW w:w="0" w:type="auto"/>
            <w:tcBorders>
              <w:top w:val="nil"/>
              <w:left w:val="nil"/>
              <w:bottom w:val="nil"/>
              <w:right w:val="single" w:sz="4" w:space="0" w:color="auto"/>
            </w:tcBorders>
            <w:noWrap/>
            <w:vAlign w:val="bottom"/>
            <w:hideMark/>
          </w:tcPr>
          <w:p w14:paraId="140ADA8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12/08/19</w:t>
            </w:r>
          </w:p>
        </w:tc>
        <w:tc>
          <w:tcPr>
            <w:tcW w:w="0" w:type="auto"/>
            <w:noWrap/>
            <w:vAlign w:val="bottom"/>
            <w:hideMark/>
          </w:tcPr>
          <w:p w14:paraId="7F6E0E7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12/08/19</w:t>
            </w:r>
          </w:p>
        </w:tc>
        <w:tc>
          <w:tcPr>
            <w:tcW w:w="0" w:type="auto"/>
            <w:tcBorders>
              <w:top w:val="nil"/>
              <w:left w:val="single" w:sz="4" w:space="0" w:color="auto"/>
              <w:bottom w:val="nil"/>
              <w:right w:val="single" w:sz="4" w:space="0" w:color="auto"/>
            </w:tcBorders>
            <w:noWrap/>
            <w:vAlign w:val="bottom"/>
            <w:hideMark/>
          </w:tcPr>
          <w:p w14:paraId="3C2D9F2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D3F96B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B862534"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0,975197%</w:t>
            </w:r>
          </w:p>
        </w:tc>
      </w:tr>
      <w:tr w:rsidR="00DC09EC" w:rsidRPr="00DC09EC" w14:paraId="7A81458C"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09F0FE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w:t>
            </w:r>
          </w:p>
        </w:tc>
        <w:tc>
          <w:tcPr>
            <w:tcW w:w="0" w:type="auto"/>
            <w:tcBorders>
              <w:top w:val="nil"/>
              <w:left w:val="nil"/>
              <w:bottom w:val="nil"/>
              <w:right w:val="single" w:sz="4" w:space="0" w:color="auto"/>
            </w:tcBorders>
            <w:noWrap/>
            <w:vAlign w:val="bottom"/>
            <w:hideMark/>
          </w:tcPr>
          <w:p w14:paraId="2131378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11/09/19</w:t>
            </w:r>
          </w:p>
        </w:tc>
        <w:tc>
          <w:tcPr>
            <w:tcW w:w="0" w:type="auto"/>
            <w:noWrap/>
            <w:vAlign w:val="bottom"/>
            <w:hideMark/>
          </w:tcPr>
          <w:p w14:paraId="782C1B9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11/09/19</w:t>
            </w:r>
          </w:p>
        </w:tc>
        <w:tc>
          <w:tcPr>
            <w:tcW w:w="0" w:type="auto"/>
            <w:tcBorders>
              <w:top w:val="nil"/>
              <w:left w:val="single" w:sz="4" w:space="0" w:color="auto"/>
              <w:bottom w:val="nil"/>
              <w:right w:val="single" w:sz="4" w:space="0" w:color="auto"/>
            </w:tcBorders>
            <w:noWrap/>
            <w:vAlign w:val="bottom"/>
            <w:hideMark/>
          </w:tcPr>
          <w:p w14:paraId="4F2A8E9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EAD666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D3EBA63"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0,992237%</w:t>
            </w:r>
          </w:p>
        </w:tc>
      </w:tr>
      <w:tr w:rsidR="00DC09EC" w:rsidRPr="00DC09EC" w14:paraId="57E8EB75"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C56070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w:t>
            </w:r>
          </w:p>
        </w:tc>
        <w:tc>
          <w:tcPr>
            <w:tcW w:w="0" w:type="auto"/>
            <w:tcBorders>
              <w:top w:val="nil"/>
              <w:left w:val="nil"/>
              <w:bottom w:val="nil"/>
              <w:right w:val="single" w:sz="4" w:space="0" w:color="auto"/>
            </w:tcBorders>
            <w:noWrap/>
            <w:vAlign w:val="bottom"/>
            <w:hideMark/>
          </w:tcPr>
          <w:p w14:paraId="1B58FC2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11/10/19</w:t>
            </w:r>
          </w:p>
        </w:tc>
        <w:tc>
          <w:tcPr>
            <w:tcW w:w="0" w:type="auto"/>
            <w:noWrap/>
            <w:vAlign w:val="bottom"/>
            <w:hideMark/>
          </w:tcPr>
          <w:p w14:paraId="3FCE1EC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11/10/19</w:t>
            </w:r>
          </w:p>
        </w:tc>
        <w:tc>
          <w:tcPr>
            <w:tcW w:w="0" w:type="auto"/>
            <w:tcBorders>
              <w:top w:val="nil"/>
              <w:left w:val="single" w:sz="4" w:space="0" w:color="auto"/>
              <w:bottom w:val="nil"/>
              <w:right w:val="single" w:sz="4" w:space="0" w:color="auto"/>
            </w:tcBorders>
            <w:noWrap/>
            <w:vAlign w:val="bottom"/>
            <w:hideMark/>
          </w:tcPr>
          <w:p w14:paraId="617EFA5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F563A0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09FD5D1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1,009750%</w:t>
            </w:r>
          </w:p>
        </w:tc>
      </w:tr>
      <w:tr w:rsidR="00DC09EC" w:rsidRPr="00DC09EC" w14:paraId="477E1A57"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1D9DD8D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w:t>
            </w:r>
          </w:p>
        </w:tc>
        <w:tc>
          <w:tcPr>
            <w:tcW w:w="0" w:type="auto"/>
            <w:tcBorders>
              <w:top w:val="nil"/>
              <w:left w:val="nil"/>
              <w:bottom w:val="nil"/>
              <w:right w:val="single" w:sz="4" w:space="0" w:color="auto"/>
            </w:tcBorders>
            <w:noWrap/>
            <w:vAlign w:val="bottom"/>
            <w:hideMark/>
          </w:tcPr>
          <w:p w14:paraId="4B95B60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11/11/19</w:t>
            </w:r>
          </w:p>
        </w:tc>
        <w:tc>
          <w:tcPr>
            <w:tcW w:w="0" w:type="auto"/>
            <w:noWrap/>
            <w:vAlign w:val="bottom"/>
            <w:hideMark/>
          </w:tcPr>
          <w:p w14:paraId="497534A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11/11/19</w:t>
            </w:r>
          </w:p>
        </w:tc>
        <w:tc>
          <w:tcPr>
            <w:tcW w:w="0" w:type="auto"/>
            <w:tcBorders>
              <w:top w:val="nil"/>
              <w:left w:val="single" w:sz="4" w:space="0" w:color="auto"/>
              <w:bottom w:val="nil"/>
              <w:right w:val="single" w:sz="4" w:space="0" w:color="auto"/>
            </w:tcBorders>
            <w:noWrap/>
            <w:vAlign w:val="bottom"/>
            <w:hideMark/>
          </w:tcPr>
          <w:p w14:paraId="307121F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F31B967"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1A2A41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1,062203%</w:t>
            </w:r>
          </w:p>
        </w:tc>
      </w:tr>
      <w:tr w:rsidR="00DC09EC" w:rsidRPr="00DC09EC" w14:paraId="31F72BD6"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BC54B7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14</w:t>
            </w:r>
          </w:p>
        </w:tc>
        <w:tc>
          <w:tcPr>
            <w:tcW w:w="0" w:type="auto"/>
            <w:tcBorders>
              <w:top w:val="nil"/>
              <w:left w:val="nil"/>
              <w:bottom w:val="nil"/>
              <w:right w:val="single" w:sz="4" w:space="0" w:color="auto"/>
            </w:tcBorders>
            <w:noWrap/>
            <w:vAlign w:val="bottom"/>
            <w:hideMark/>
          </w:tcPr>
          <w:p w14:paraId="6AED794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11/12/19</w:t>
            </w:r>
          </w:p>
        </w:tc>
        <w:tc>
          <w:tcPr>
            <w:tcW w:w="0" w:type="auto"/>
            <w:noWrap/>
            <w:vAlign w:val="bottom"/>
            <w:hideMark/>
          </w:tcPr>
          <w:p w14:paraId="3352C9E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11/12/19</w:t>
            </w:r>
          </w:p>
        </w:tc>
        <w:tc>
          <w:tcPr>
            <w:tcW w:w="0" w:type="auto"/>
            <w:tcBorders>
              <w:top w:val="nil"/>
              <w:left w:val="single" w:sz="4" w:space="0" w:color="auto"/>
              <w:bottom w:val="nil"/>
              <w:right w:val="single" w:sz="4" w:space="0" w:color="auto"/>
            </w:tcBorders>
            <w:noWrap/>
            <w:vAlign w:val="bottom"/>
            <w:hideMark/>
          </w:tcPr>
          <w:p w14:paraId="0A194BD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07800AB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62704FC"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1,081345%</w:t>
            </w:r>
          </w:p>
        </w:tc>
      </w:tr>
      <w:tr w:rsidR="00DC09EC" w:rsidRPr="00DC09EC" w14:paraId="4F3D9853"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25986F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15</w:t>
            </w:r>
          </w:p>
        </w:tc>
        <w:tc>
          <w:tcPr>
            <w:tcW w:w="0" w:type="auto"/>
            <w:tcBorders>
              <w:top w:val="nil"/>
              <w:left w:val="nil"/>
              <w:bottom w:val="nil"/>
              <w:right w:val="single" w:sz="4" w:space="0" w:color="auto"/>
            </w:tcBorders>
            <w:noWrap/>
            <w:vAlign w:val="bottom"/>
            <w:hideMark/>
          </w:tcPr>
          <w:p w14:paraId="6F9C4E0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13/01/20</w:t>
            </w:r>
          </w:p>
        </w:tc>
        <w:tc>
          <w:tcPr>
            <w:tcW w:w="0" w:type="auto"/>
            <w:noWrap/>
            <w:vAlign w:val="bottom"/>
            <w:hideMark/>
          </w:tcPr>
          <w:p w14:paraId="5A69824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13/01/20</w:t>
            </w:r>
          </w:p>
        </w:tc>
        <w:tc>
          <w:tcPr>
            <w:tcW w:w="0" w:type="auto"/>
            <w:tcBorders>
              <w:top w:val="nil"/>
              <w:left w:val="single" w:sz="4" w:space="0" w:color="auto"/>
              <w:bottom w:val="nil"/>
              <w:right w:val="single" w:sz="4" w:space="0" w:color="auto"/>
            </w:tcBorders>
            <w:noWrap/>
            <w:vAlign w:val="bottom"/>
            <w:hideMark/>
          </w:tcPr>
          <w:p w14:paraId="1CB70E9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5B7B74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3FF2BBB"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1,101044%</w:t>
            </w:r>
          </w:p>
        </w:tc>
      </w:tr>
      <w:tr w:rsidR="00DC09EC" w:rsidRPr="00DC09EC" w14:paraId="68FC046D"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909778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16</w:t>
            </w:r>
          </w:p>
        </w:tc>
        <w:tc>
          <w:tcPr>
            <w:tcW w:w="0" w:type="auto"/>
            <w:tcBorders>
              <w:top w:val="nil"/>
              <w:left w:val="nil"/>
              <w:bottom w:val="nil"/>
              <w:right w:val="single" w:sz="4" w:space="0" w:color="auto"/>
            </w:tcBorders>
            <w:noWrap/>
            <w:vAlign w:val="bottom"/>
            <w:hideMark/>
          </w:tcPr>
          <w:p w14:paraId="4B3A510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11/02/20</w:t>
            </w:r>
          </w:p>
        </w:tc>
        <w:tc>
          <w:tcPr>
            <w:tcW w:w="0" w:type="auto"/>
            <w:noWrap/>
            <w:vAlign w:val="bottom"/>
            <w:hideMark/>
          </w:tcPr>
          <w:p w14:paraId="17443A9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11/02/20</w:t>
            </w:r>
          </w:p>
        </w:tc>
        <w:tc>
          <w:tcPr>
            <w:tcW w:w="0" w:type="auto"/>
            <w:tcBorders>
              <w:top w:val="nil"/>
              <w:left w:val="single" w:sz="4" w:space="0" w:color="auto"/>
              <w:bottom w:val="nil"/>
              <w:right w:val="single" w:sz="4" w:space="0" w:color="auto"/>
            </w:tcBorders>
            <w:noWrap/>
            <w:vAlign w:val="bottom"/>
            <w:hideMark/>
          </w:tcPr>
          <w:p w14:paraId="2F89592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32ED96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7573E40"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1,121326%</w:t>
            </w:r>
          </w:p>
        </w:tc>
      </w:tr>
      <w:tr w:rsidR="00DC09EC" w:rsidRPr="00DC09EC" w14:paraId="1E5967A2"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742A81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17</w:t>
            </w:r>
          </w:p>
        </w:tc>
        <w:tc>
          <w:tcPr>
            <w:tcW w:w="0" w:type="auto"/>
            <w:tcBorders>
              <w:top w:val="nil"/>
              <w:left w:val="nil"/>
              <w:bottom w:val="nil"/>
              <w:right w:val="single" w:sz="4" w:space="0" w:color="auto"/>
            </w:tcBorders>
            <w:noWrap/>
            <w:vAlign w:val="bottom"/>
            <w:hideMark/>
          </w:tcPr>
          <w:p w14:paraId="4337095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11/03/20</w:t>
            </w:r>
          </w:p>
        </w:tc>
        <w:tc>
          <w:tcPr>
            <w:tcW w:w="0" w:type="auto"/>
            <w:noWrap/>
            <w:vAlign w:val="bottom"/>
            <w:hideMark/>
          </w:tcPr>
          <w:p w14:paraId="316E350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11/03/20</w:t>
            </w:r>
          </w:p>
        </w:tc>
        <w:tc>
          <w:tcPr>
            <w:tcW w:w="0" w:type="auto"/>
            <w:tcBorders>
              <w:top w:val="nil"/>
              <w:left w:val="single" w:sz="4" w:space="0" w:color="auto"/>
              <w:bottom w:val="nil"/>
              <w:right w:val="single" w:sz="4" w:space="0" w:color="auto"/>
            </w:tcBorders>
            <w:noWrap/>
            <w:vAlign w:val="bottom"/>
            <w:hideMark/>
          </w:tcPr>
          <w:p w14:paraId="6BF5595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E71F60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4F7B7F8"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1,211080%</w:t>
            </w:r>
          </w:p>
        </w:tc>
      </w:tr>
      <w:tr w:rsidR="00DC09EC" w:rsidRPr="00DC09EC" w14:paraId="03E844E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6E970B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18</w:t>
            </w:r>
          </w:p>
        </w:tc>
        <w:tc>
          <w:tcPr>
            <w:tcW w:w="0" w:type="auto"/>
            <w:tcBorders>
              <w:top w:val="nil"/>
              <w:left w:val="nil"/>
              <w:bottom w:val="nil"/>
              <w:right w:val="single" w:sz="4" w:space="0" w:color="auto"/>
            </w:tcBorders>
            <w:noWrap/>
            <w:vAlign w:val="bottom"/>
            <w:hideMark/>
          </w:tcPr>
          <w:p w14:paraId="2496058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13/04/20</w:t>
            </w:r>
          </w:p>
        </w:tc>
        <w:tc>
          <w:tcPr>
            <w:tcW w:w="0" w:type="auto"/>
            <w:noWrap/>
            <w:vAlign w:val="bottom"/>
            <w:hideMark/>
          </w:tcPr>
          <w:p w14:paraId="2A5EFF3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13/04/20</w:t>
            </w:r>
          </w:p>
        </w:tc>
        <w:tc>
          <w:tcPr>
            <w:tcW w:w="0" w:type="auto"/>
            <w:tcBorders>
              <w:top w:val="nil"/>
              <w:left w:val="single" w:sz="4" w:space="0" w:color="auto"/>
              <w:bottom w:val="nil"/>
              <w:right w:val="single" w:sz="4" w:space="0" w:color="auto"/>
            </w:tcBorders>
            <w:noWrap/>
            <w:vAlign w:val="bottom"/>
            <w:hideMark/>
          </w:tcPr>
          <w:p w14:paraId="1971751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0A4B45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9A82D8D"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1,130604%</w:t>
            </w:r>
          </w:p>
        </w:tc>
      </w:tr>
      <w:tr w:rsidR="00DC09EC" w:rsidRPr="00DC09EC" w14:paraId="3779CF7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0A9159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19</w:t>
            </w:r>
          </w:p>
        </w:tc>
        <w:tc>
          <w:tcPr>
            <w:tcW w:w="0" w:type="auto"/>
            <w:tcBorders>
              <w:top w:val="nil"/>
              <w:left w:val="nil"/>
              <w:bottom w:val="nil"/>
              <w:right w:val="single" w:sz="4" w:space="0" w:color="auto"/>
            </w:tcBorders>
            <w:noWrap/>
            <w:vAlign w:val="bottom"/>
            <w:hideMark/>
          </w:tcPr>
          <w:p w14:paraId="71AECF8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11/05/20</w:t>
            </w:r>
          </w:p>
        </w:tc>
        <w:tc>
          <w:tcPr>
            <w:tcW w:w="0" w:type="auto"/>
            <w:noWrap/>
            <w:vAlign w:val="bottom"/>
            <w:hideMark/>
          </w:tcPr>
          <w:p w14:paraId="5A5C16F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11/05/20</w:t>
            </w:r>
          </w:p>
        </w:tc>
        <w:tc>
          <w:tcPr>
            <w:tcW w:w="0" w:type="auto"/>
            <w:tcBorders>
              <w:top w:val="nil"/>
              <w:left w:val="single" w:sz="4" w:space="0" w:color="auto"/>
              <w:bottom w:val="nil"/>
              <w:right w:val="single" w:sz="4" w:space="0" w:color="auto"/>
            </w:tcBorders>
            <w:noWrap/>
            <w:vAlign w:val="bottom"/>
            <w:hideMark/>
          </w:tcPr>
          <w:p w14:paraId="19E97AC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D1768C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61C51C4"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1,289898%</w:t>
            </w:r>
          </w:p>
        </w:tc>
      </w:tr>
      <w:tr w:rsidR="00DC09EC" w:rsidRPr="00DC09EC" w14:paraId="0B3F01FC"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7195E2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20</w:t>
            </w:r>
          </w:p>
        </w:tc>
        <w:tc>
          <w:tcPr>
            <w:tcW w:w="0" w:type="auto"/>
            <w:tcBorders>
              <w:top w:val="nil"/>
              <w:left w:val="nil"/>
              <w:bottom w:val="nil"/>
              <w:right w:val="single" w:sz="4" w:space="0" w:color="auto"/>
            </w:tcBorders>
            <w:noWrap/>
            <w:vAlign w:val="bottom"/>
            <w:hideMark/>
          </w:tcPr>
          <w:p w14:paraId="033DC80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12/06/20</w:t>
            </w:r>
          </w:p>
        </w:tc>
        <w:tc>
          <w:tcPr>
            <w:tcW w:w="0" w:type="auto"/>
            <w:noWrap/>
            <w:vAlign w:val="bottom"/>
            <w:hideMark/>
          </w:tcPr>
          <w:p w14:paraId="743051F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12/06/20</w:t>
            </w:r>
          </w:p>
        </w:tc>
        <w:tc>
          <w:tcPr>
            <w:tcW w:w="0" w:type="auto"/>
            <w:tcBorders>
              <w:top w:val="nil"/>
              <w:left w:val="single" w:sz="4" w:space="0" w:color="auto"/>
              <w:bottom w:val="nil"/>
              <w:right w:val="single" w:sz="4" w:space="0" w:color="auto"/>
            </w:tcBorders>
            <w:noWrap/>
            <w:vAlign w:val="bottom"/>
            <w:hideMark/>
          </w:tcPr>
          <w:p w14:paraId="7CC485B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A4B5F8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89C9CFA"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1,142632%</w:t>
            </w:r>
          </w:p>
        </w:tc>
      </w:tr>
      <w:tr w:rsidR="00DC09EC" w:rsidRPr="00DC09EC" w14:paraId="6CEC03CF"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B3BC7E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21</w:t>
            </w:r>
          </w:p>
        </w:tc>
        <w:tc>
          <w:tcPr>
            <w:tcW w:w="0" w:type="auto"/>
            <w:tcBorders>
              <w:top w:val="nil"/>
              <w:left w:val="nil"/>
              <w:bottom w:val="nil"/>
              <w:right w:val="single" w:sz="4" w:space="0" w:color="auto"/>
            </w:tcBorders>
            <w:noWrap/>
            <w:vAlign w:val="bottom"/>
            <w:hideMark/>
          </w:tcPr>
          <w:p w14:paraId="0F7010C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13/07/20</w:t>
            </w:r>
          </w:p>
        </w:tc>
        <w:tc>
          <w:tcPr>
            <w:tcW w:w="0" w:type="auto"/>
            <w:noWrap/>
            <w:vAlign w:val="bottom"/>
            <w:hideMark/>
          </w:tcPr>
          <w:p w14:paraId="5941714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13/07/20</w:t>
            </w:r>
          </w:p>
        </w:tc>
        <w:tc>
          <w:tcPr>
            <w:tcW w:w="0" w:type="auto"/>
            <w:tcBorders>
              <w:top w:val="nil"/>
              <w:left w:val="single" w:sz="4" w:space="0" w:color="auto"/>
              <w:bottom w:val="nil"/>
              <w:right w:val="single" w:sz="4" w:space="0" w:color="auto"/>
            </w:tcBorders>
            <w:noWrap/>
            <w:vAlign w:val="bottom"/>
            <w:hideMark/>
          </w:tcPr>
          <w:p w14:paraId="3EA44ED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07287D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04D14FB8"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1,233877%</w:t>
            </w:r>
          </w:p>
        </w:tc>
      </w:tr>
      <w:tr w:rsidR="00DC09EC" w:rsidRPr="00DC09EC" w14:paraId="787CF05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55AFE5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22</w:t>
            </w:r>
          </w:p>
        </w:tc>
        <w:tc>
          <w:tcPr>
            <w:tcW w:w="0" w:type="auto"/>
            <w:tcBorders>
              <w:top w:val="nil"/>
              <w:left w:val="nil"/>
              <w:bottom w:val="nil"/>
              <w:right w:val="single" w:sz="4" w:space="0" w:color="auto"/>
            </w:tcBorders>
            <w:noWrap/>
            <w:vAlign w:val="bottom"/>
            <w:hideMark/>
          </w:tcPr>
          <w:p w14:paraId="7EDCC11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11/08/20</w:t>
            </w:r>
          </w:p>
        </w:tc>
        <w:tc>
          <w:tcPr>
            <w:tcW w:w="0" w:type="auto"/>
            <w:noWrap/>
            <w:vAlign w:val="bottom"/>
            <w:hideMark/>
          </w:tcPr>
          <w:p w14:paraId="75E8C65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11/08/20</w:t>
            </w:r>
          </w:p>
        </w:tc>
        <w:tc>
          <w:tcPr>
            <w:tcW w:w="0" w:type="auto"/>
            <w:tcBorders>
              <w:top w:val="nil"/>
              <w:left w:val="single" w:sz="4" w:space="0" w:color="auto"/>
              <w:bottom w:val="nil"/>
              <w:right w:val="single" w:sz="4" w:space="0" w:color="auto"/>
            </w:tcBorders>
            <w:noWrap/>
            <w:vAlign w:val="bottom"/>
            <w:hideMark/>
          </w:tcPr>
          <w:p w14:paraId="7E0D743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530F50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2357958"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1,258296%</w:t>
            </w:r>
          </w:p>
        </w:tc>
      </w:tr>
      <w:tr w:rsidR="00DC09EC" w:rsidRPr="00DC09EC" w14:paraId="1588B18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C1D55D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23</w:t>
            </w:r>
          </w:p>
        </w:tc>
        <w:tc>
          <w:tcPr>
            <w:tcW w:w="0" w:type="auto"/>
            <w:tcBorders>
              <w:top w:val="nil"/>
              <w:left w:val="nil"/>
              <w:bottom w:val="nil"/>
              <w:right w:val="single" w:sz="4" w:space="0" w:color="auto"/>
            </w:tcBorders>
            <w:noWrap/>
            <w:vAlign w:val="bottom"/>
            <w:hideMark/>
          </w:tcPr>
          <w:p w14:paraId="3C729B9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11/09/20</w:t>
            </w:r>
          </w:p>
        </w:tc>
        <w:tc>
          <w:tcPr>
            <w:tcW w:w="0" w:type="auto"/>
            <w:noWrap/>
            <w:vAlign w:val="bottom"/>
            <w:hideMark/>
          </w:tcPr>
          <w:p w14:paraId="13C7567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11/09/20</w:t>
            </w:r>
          </w:p>
        </w:tc>
        <w:tc>
          <w:tcPr>
            <w:tcW w:w="0" w:type="auto"/>
            <w:tcBorders>
              <w:top w:val="nil"/>
              <w:left w:val="single" w:sz="4" w:space="0" w:color="auto"/>
              <w:bottom w:val="nil"/>
              <w:right w:val="single" w:sz="4" w:space="0" w:color="auto"/>
            </w:tcBorders>
            <w:noWrap/>
            <w:vAlign w:val="bottom"/>
            <w:hideMark/>
          </w:tcPr>
          <w:p w14:paraId="614C8A3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06027C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3E3643A"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1,249066%</w:t>
            </w:r>
          </w:p>
        </w:tc>
      </w:tr>
      <w:tr w:rsidR="00DC09EC" w:rsidRPr="00DC09EC" w14:paraId="7159061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80E70B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24</w:t>
            </w:r>
          </w:p>
        </w:tc>
        <w:tc>
          <w:tcPr>
            <w:tcW w:w="0" w:type="auto"/>
            <w:tcBorders>
              <w:top w:val="nil"/>
              <w:left w:val="nil"/>
              <w:bottom w:val="nil"/>
              <w:right w:val="single" w:sz="4" w:space="0" w:color="auto"/>
            </w:tcBorders>
            <w:noWrap/>
            <w:vAlign w:val="bottom"/>
            <w:hideMark/>
          </w:tcPr>
          <w:p w14:paraId="1D05ED1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13/10/20</w:t>
            </w:r>
          </w:p>
        </w:tc>
        <w:tc>
          <w:tcPr>
            <w:tcW w:w="0" w:type="auto"/>
            <w:noWrap/>
            <w:vAlign w:val="bottom"/>
            <w:hideMark/>
          </w:tcPr>
          <w:p w14:paraId="0764C34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13/10/20</w:t>
            </w:r>
          </w:p>
        </w:tc>
        <w:tc>
          <w:tcPr>
            <w:tcW w:w="0" w:type="auto"/>
            <w:tcBorders>
              <w:top w:val="nil"/>
              <w:left w:val="single" w:sz="4" w:space="0" w:color="auto"/>
              <w:bottom w:val="nil"/>
              <w:right w:val="single" w:sz="4" w:space="0" w:color="auto"/>
            </w:tcBorders>
            <w:noWrap/>
            <w:vAlign w:val="bottom"/>
            <w:hideMark/>
          </w:tcPr>
          <w:p w14:paraId="3FA4384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A110D6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B3C3F6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1,308866%</w:t>
            </w:r>
          </w:p>
        </w:tc>
      </w:tr>
      <w:tr w:rsidR="00DC09EC" w:rsidRPr="00DC09EC" w14:paraId="6EC5753C"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F4C937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25</w:t>
            </w:r>
          </w:p>
        </w:tc>
        <w:tc>
          <w:tcPr>
            <w:tcW w:w="0" w:type="auto"/>
            <w:tcBorders>
              <w:top w:val="nil"/>
              <w:left w:val="nil"/>
              <w:bottom w:val="nil"/>
              <w:right w:val="single" w:sz="4" w:space="0" w:color="auto"/>
            </w:tcBorders>
            <w:noWrap/>
            <w:vAlign w:val="bottom"/>
            <w:hideMark/>
          </w:tcPr>
          <w:p w14:paraId="37C27C6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11/11/20</w:t>
            </w:r>
          </w:p>
        </w:tc>
        <w:tc>
          <w:tcPr>
            <w:tcW w:w="0" w:type="auto"/>
            <w:noWrap/>
            <w:vAlign w:val="bottom"/>
            <w:hideMark/>
          </w:tcPr>
          <w:p w14:paraId="3B2C11A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11/11/20</w:t>
            </w:r>
          </w:p>
        </w:tc>
        <w:tc>
          <w:tcPr>
            <w:tcW w:w="0" w:type="auto"/>
            <w:tcBorders>
              <w:top w:val="nil"/>
              <w:left w:val="single" w:sz="4" w:space="0" w:color="auto"/>
              <w:bottom w:val="nil"/>
              <w:right w:val="single" w:sz="4" w:space="0" w:color="auto"/>
            </w:tcBorders>
            <w:noWrap/>
            <w:vAlign w:val="bottom"/>
            <w:hideMark/>
          </w:tcPr>
          <w:p w14:paraId="24AD118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E8618D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97313A6"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1,370222%</w:t>
            </w:r>
          </w:p>
        </w:tc>
      </w:tr>
      <w:tr w:rsidR="00DC09EC" w:rsidRPr="00DC09EC" w14:paraId="1A7EFB8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82F65E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26</w:t>
            </w:r>
          </w:p>
        </w:tc>
        <w:tc>
          <w:tcPr>
            <w:tcW w:w="0" w:type="auto"/>
            <w:tcBorders>
              <w:top w:val="nil"/>
              <w:left w:val="nil"/>
              <w:bottom w:val="nil"/>
              <w:right w:val="single" w:sz="4" w:space="0" w:color="auto"/>
            </w:tcBorders>
            <w:noWrap/>
            <w:vAlign w:val="bottom"/>
            <w:hideMark/>
          </w:tcPr>
          <w:p w14:paraId="3D64FFF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11/12/20</w:t>
            </w:r>
          </w:p>
        </w:tc>
        <w:tc>
          <w:tcPr>
            <w:tcW w:w="0" w:type="auto"/>
            <w:noWrap/>
            <w:vAlign w:val="bottom"/>
            <w:hideMark/>
          </w:tcPr>
          <w:p w14:paraId="66BDB28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11/12/20</w:t>
            </w:r>
          </w:p>
        </w:tc>
        <w:tc>
          <w:tcPr>
            <w:tcW w:w="0" w:type="auto"/>
            <w:tcBorders>
              <w:top w:val="nil"/>
              <w:left w:val="single" w:sz="4" w:space="0" w:color="auto"/>
              <w:bottom w:val="nil"/>
              <w:right w:val="single" w:sz="4" w:space="0" w:color="auto"/>
            </w:tcBorders>
            <w:noWrap/>
            <w:vAlign w:val="bottom"/>
            <w:hideMark/>
          </w:tcPr>
          <w:p w14:paraId="1675C2A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EBA291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06C6FA5A"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1,329904%</w:t>
            </w:r>
          </w:p>
        </w:tc>
      </w:tr>
      <w:tr w:rsidR="00DC09EC" w:rsidRPr="00DC09EC" w14:paraId="4193D0DC"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14834F2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27</w:t>
            </w:r>
          </w:p>
        </w:tc>
        <w:tc>
          <w:tcPr>
            <w:tcW w:w="0" w:type="auto"/>
            <w:tcBorders>
              <w:top w:val="nil"/>
              <w:left w:val="nil"/>
              <w:bottom w:val="nil"/>
              <w:right w:val="single" w:sz="4" w:space="0" w:color="auto"/>
            </w:tcBorders>
            <w:noWrap/>
            <w:vAlign w:val="bottom"/>
            <w:hideMark/>
          </w:tcPr>
          <w:p w14:paraId="0C80ED2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11/01/21</w:t>
            </w:r>
          </w:p>
        </w:tc>
        <w:tc>
          <w:tcPr>
            <w:tcW w:w="0" w:type="auto"/>
            <w:noWrap/>
            <w:vAlign w:val="bottom"/>
            <w:hideMark/>
          </w:tcPr>
          <w:p w14:paraId="4916C46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11/01/21</w:t>
            </w:r>
          </w:p>
        </w:tc>
        <w:tc>
          <w:tcPr>
            <w:tcW w:w="0" w:type="auto"/>
            <w:tcBorders>
              <w:top w:val="nil"/>
              <w:left w:val="single" w:sz="4" w:space="0" w:color="auto"/>
              <w:bottom w:val="nil"/>
              <w:right w:val="single" w:sz="4" w:space="0" w:color="auto"/>
            </w:tcBorders>
            <w:noWrap/>
            <w:vAlign w:val="bottom"/>
            <w:hideMark/>
          </w:tcPr>
          <w:p w14:paraId="0979E8C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4E40511"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AA330CB"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1,461322%</w:t>
            </w:r>
          </w:p>
        </w:tc>
      </w:tr>
      <w:tr w:rsidR="00DC09EC" w:rsidRPr="00DC09EC" w14:paraId="5B613CCB"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EC05E1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28</w:t>
            </w:r>
          </w:p>
        </w:tc>
        <w:tc>
          <w:tcPr>
            <w:tcW w:w="0" w:type="auto"/>
            <w:tcBorders>
              <w:top w:val="nil"/>
              <w:left w:val="nil"/>
              <w:bottom w:val="nil"/>
              <w:right w:val="single" w:sz="4" w:space="0" w:color="auto"/>
            </w:tcBorders>
            <w:noWrap/>
            <w:vAlign w:val="bottom"/>
            <w:hideMark/>
          </w:tcPr>
          <w:p w14:paraId="14E66DD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11/02/21</w:t>
            </w:r>
          </w:p>
        </w:tc>
        <w:tc>
          <w:tcPr>
            <w:tcW w:w="0" w:type="auto"/>
            <w:noWrap/>
            <w:vAlign w:val="bottom"/>
            <w:hideMark/>
          </w:tcPr>
          <w:p w14:paraId="6711015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11/02/21</w:t>
            </w:r>
          </w:p>
        </w:tc>
        <w:tc>
          <w:tcPr>
            <w:tcW w:w="0" w:type="auto"/>
            <w:tcBorders>
              <w:top w:val="nil"/>
              <w:left w:val="single" w:sz="4" w:space="0" w:color="auto"/>
              <w:bottom w:val="nil"/>
              <w:right w:val="single" w:sz="4" w:space="0" w:color="auto"/>
            </w:tcBorders>
            <w:noWrap/>
            <w:vAlign w:val="bottom"/>
            <w:hideMark/>
          </w:tcPr>
          <w:p w14:paraId="126D227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FD05AD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738DC1D"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1,354884%</w:t>
            </w:r>
          </w:p>
        </w:tc>
      </w:tr>
      <w:tr w:rsidR="00DC09EC" w:rsidRPr="00DC09EC" w14:paraId="67384A37"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C66261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29</w:t>
            </w:r>
          </w:p>
        </w:tc>
        <w:tc>
          <w:tcPr>
            <w:tcW w:w="0" w:type="auto"/>
            <w:tcBorders>
              <w:top w:val="nil"/>
              <w:left w:val="nil"/>
              <w:bottom w:val="nil"/>
              <w:right w:val="single" w:sz="4" w:space="0" w:color="auto"/>
            </w:tcBorders>
            <w:noWrap/>
            <w:vAlign w:val="bottom"/>
            <w:hideMark/>
          </w:tcPr>
          <w:p w14:paraId="35D115B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11/03/21</w:t>
            </w:r>
          </w:p>
        </w:tc>
        <w:tc>
          <w:tcPr>
            <w:tcW w:w="0" w:type="auto"/>
            <w:noWrap/>
            <w:vAlign w:val="bottom"/>
            <w:hideMark/>
          </w:tcPr>
          <w:p w14:paraId="313B6FB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11/03/21</w:t>
            </w:r>
          </w:p>
        </w:tc>
        <w:tc>
          <w:tcPr>
            <w:tcW w:w="0" w:type="auto"/>
            <w:tcBorders>
              <w:top w:val="nil"/>
              <w:left w:val="single" w:sz="4" w:space="0" w:color="auto"/>
              <w:bottom w:val="nil"/>
              <w:right w:val="single" w:sz="4" w:space="0" w:color="auto"/>
            </w:tcBorders>
            <w:noWrap/>
            <w:vAlign w:val="bottom"/>
            <w:hideMark/>
          </w:tcPr>
          <w:p w14:paraId="50389B1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6A2874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42C013D"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1,556530%</w:t>
            </w:r>
          </w:p>
        </w:tc>
      </w:tr>
      <w:tr w:rsidR="00DC09EC" w:rsidRPr="00DC09EC" w14:paraId="0E8E2D0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583FDA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30</w:t>
            </w:r>
          </w:p>
        </w:tc>
        <w:tc>
          <w:tcPr>
            <w:tcW w:w="0" w:type="auto"/>
            <w:tcBorders>
              <w:top w:val="nil"/>
              <w:left w:val="nil"/>
              <w:bottom w:val="nil"/>
              <w:right w:val="single" w:sz="4" w:space="0" w:color="auto"/>
            </w:tcBorders>
            <w:noWrap/>
            <w:vAlign w:val="bottom"/>
            <w:hideMark/>
          </w:tcPr>
          <w:p w14:paraId="63A6585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12/04/21</w:t>
            </w:r>
          </w:p>
        </w:tc>
        <w:tc>
          <w:tcPr>
            <w:tcW w:w="0" w:type="auto"/>
            <w:noWrap/>
            <w:vAlign w:val="bottom"/>
            <w:hideMark/>
          </w:tcPr>
          <w:p w14:paraId="7F98D54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12/04/21</w:t>
            </w:r>
          </w:p>
        </w:tc>
        <w:tc>
          <w:tcPr>
            <w:tcW w:w="0" w:type="auto"/>
            <w:tcBorders>
              <w:top w:val="nil"/>
              <w:left w:val="single" w:sz="4" w:space="0" w:color="auto"/>
              <w:bottom w:val="nil"/>
              <w:right w:val="single" w:sz="4" w:space="0" w:color="auto"/>
            </w:tcBorders>
            <w:noWrap/>
            <w:vAlign w:val="bottom"/>
            <w:hideMark/>
          </w:tcPr>
          <w:p w14:paraId="253A06E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E2812D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26818DA"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1,487624%</w:t>
            </w:r>
          </w:p>
        </w:tc>
      </w:tr>
      <w:tr w:rsidR="00DC09EC" w:rsidRPr="00DC09EC" w14:paraId="2D773FF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F612F9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31</w:t>
            </w:r>
          </w:p>
        </w:tc>
        <w:tc>
          <w:tcPr>
            <w:tcW w:w="0" w:type="auto"/>
            <w:tcBorders>
              <w:top w:val="nil"/>
              <w:left w:val="nil"/>
              <w:bottom w:val="nil"/>
              <w:right w:val="single" w:sz="4" w:space="0" w:color="auto"/>
            </w:tcBorders>
            <w:noWrap/>
            <w:vAlign w:val="bottom"/>
            <w:hideMark/>
          </w:tcPr>
          <w:p w14:paraId="4E6C995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11/05/21</w:t>
            </w:r>
          </w:p>
        </w:tc>
        <w:tc>
          <w:tcPr>
            <w:tcW w:w="0" w:type="auto"/>
            <w:noWrap/>
            <w:vAlign w:val="bottom"/>
            <w:hideMark/>
          </w:tcPr>
          <w:p w14:paraId="3743697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11/05/21</w:t>
            </w:r>
          </w:p>
        </w:tc>
        <w:tc>
          <w:tcPr>
            <w:tcW w:w="0" w:type="auto"/>
            <w:tcBorders>
              <w:top w:val="nil"/>
              <w:left w:val="single" w:sz="4" w:space="0" w:color="auto"/>
              <w:bottom w:val="nil"/>
              <w:right w:val="single" w:sz="4" w:space="0" w:color="auto"/>
            </w:tcBorders>
            <w:noWrap/>
            <w:vAlign w:val="bottom"/>
            <w:hideMark/>
          </w:tcPr>
          <w:p w14:paraId="303198F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9C58E3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AEEFD46"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1,555411%</w:t>
            </w:r>
          </w:p>
        </w:tc>
      </w:tr>
      <w:tr w:rsidR="00DC09EC" w:rsidRPr="00DC09EC" w14:paraId="64CF0A5F"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2DDE94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32</w:t>
            </w:r>
          </w:p>
        </w:tc>
        <w:tc>
          <w:tcPr>
            <w:tcW w:w="0" w:type="auto"/>
            <w:tcBorders>
              <w:top w:val="nil"/>
              <w:left w:val="nil"/>
              <w:bottom w:val="nil"/>
              <w:right w:val="single" w:sz="4" w:space="0" w:color="auto"/>
            </w:tcBorders>
            <w:noWrap/>
            <w:vAlign w:val="bottom"/>
            <w:hideMark/>
          </w:tcPr>
          <w:p w14:paraId="264A4C7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11/06/21</w:t>
            </w:r>
          </w:p>
        </w:tc>
        <w:tc>
          <w:tcPr>
            <w:tcW w:w="0" w:type="auto"/>
            <w:noWrap/>
            <w:vAlign w:val="bottom"/>
            <w:hideMark/>
          </w:tcPr>
          <w:p w14:paraId="0B65242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11/06/21</w:t>
            </w:r>
          </w:p>
        </w:tc>
        <w:tc>
          <w:tcPr>
            <w:tcW w:w="0" w:type="auto"/>
            <w:tcBorders>
              <w:top w:val="nil"/>
              <w:left w:val="single" w:sz="4" w:space="0" w:color="auto"/>
              <w:bottom w:val="nil"/>
              <w:right w:val="single" w:sz="4" w:space="0" w:color="auto"/>
            </w:tcBorders>
            <w:noWrap/>
            <w:vAlign w:val="bottom"/>
            <w:hideMark/>
          </w:tcPr>
          <w:p w14:paraId="42282C8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A42154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4365E5D"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1,521941%</w:t>
            </w:r>
          </w:p>
        </w:tc>
      </w:tr>
      <w:tr w:rsidR="00DC09EC" w:rsidRPr="00DC09EC" w14:paraId="28465A19"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5CDD0A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33</w:t>
            </w:r>
          </w:p>
        </w:tc>
        <w:tc>
          <w:tcPr>
            <w:tcW w:w="0" w:type="auto"/>
            <w:tcBorders>
              <w:top w:val="nil"/>
              <w:left w:val="nil"/>
              <w:bottom w:val="nil"/>
              <w:right w:val="single" w:sz="4" w:space="0" w:color="auto"/>
            </w:tcBorders>
            <w:noWrap/>
            <w:vAlign w:val="bottom"/>
            <w:hideMark/>
          </w:tcPr>
          <w:p w14:paraId="73C97C7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12/07/21</w:t>
            </w:r>
          </w:p>
        </w:tc>
        <w:tc>
          <w:tcPr>
            <w:tcW w:w="0" w:type="auto"/>
            <w:noWrap/>
            <w:vAlign w:val="bottom"/>
            <w:hideMark/>
          </w:tcPr>
          <w:p w14:paraId="13B8C24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12/07/21</w:t>
            </w:r>
          </w:p>
        </w:tc>
        <w:tc>
          <w:tcPr>
            <w:tcW w:w="0" w:type="auto"/>
            <w:tcBorders>
              <w:top w:val="nil"/>
              <w:left w:val="single" w:sz="4" w:space="0" w:color="auto"/>
              <w:bottom w:val="nil"/>
              <w:right w:val="single" w:sz="4" w:space="0" w:color="auto"/>
            </w:tcBorders>
            <w:noWrap/>
            <w:vAlign w:val="bottom"/>
            <w:hideMark/>
          </w:tcPr>
          <w:p w14:paraId="320166D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AD44D61"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DA9704F"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1,591583%</w:t>
            </w:r>
          </w:p>
        </w:tc>
      </w:tr>
      <w:tr w:rsidR="00DC09EC" w:rsidRPr="00DC09EC" w14:paraId="073C975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DFB2AE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34</w:t>
            </w:r>
          </w:p>
        </w:tc>
        <w:tc>
          <w:tcPr>
            <w:tcW w:w="0" w:type="auto"/>
            <w:tcBorders>
              <w:top w:val="nil"/>
              <w:left w:val="nil"/>
              <w:bottom w:val="nil"/>
              <w:right w:val="single" w:sz="4" w:space="0" w:color="auto"/>
            </w:tcBorders>
            <w:noWrap/>
            <w:vAlign w:val="bottom"/>
            <w:hideMark/>
          </w:tcPr>
          <w:p w14:paraId="17AAA8A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11/08/21</w:t>
            </w:r>
          </w:p>
        </w:tc>
        <w:tc>
          <w:tcPr>
            <w:tcW w:w="0" w:type="auto"/>
            <w:noWrap/>
            <w:vAlign w:val="bottom"/>
            <w:hideMark/>
          </w:tcPr>
          <w:p w14:paraId="0913FCD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11/08/21</w:t>
            </w:r>
          </w:p>
        </w:tc>
        <w:tc>
          <w:tcPr>
            <w:tcW w:w="0" w:type="auto"/>
            <w:tcBorders>
              <w:top w:val="nil"/>
              <w:left w:val="single" w:sz="4" w:space="0" w:color="auto"/>
              <w:bottom w:val="nil"/>
              <w:right w:val="single" w:sz="4" w:space="0" w:color="auto"/>
            </w:tcBorders>
            <w:noWrap/>
            <w:vAlign w:val="bottom"/>
            <w:hideMark/>
          </w:tcPr>
          <w:p w14:paraId="5ED84BA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ADA32C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0FDC0871"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1,594531%</w:t>
            </w:r>
          </w:p>
        </w:tc>
      </w:tr>
      <w:tr w:rsidR="00DC09EC" w:rsidRPr="00DC09EC" w14:paraId="032C891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A86B89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35</w:t>
            </w:r>
          </w:p>
        </w:tc>
        <w:tc>
          <w:tcPr>
            <w:tcW w:w="0" w:type="auto"/>
            <w:tcBorders>
              <w:top w:val="nil"/>
              <w:left w:val="nil"/>
              <w:bottom w:val="nil"/>
              <w:right w:val="single" w:sz="4" w:space="0" w:color="auto"/>
            </w:tcBorders>
            <w:noWrap/>
            <w:vAlign w:val="bottom"/>
            <w:hideMark/>
          </w:tcPr>
          <w:p w14:paraId="5D64B72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13/09/21</w:t>
            </w:r>
          </w:p>
        </w:tc>
        <w:tc>
          <w:tcPr>
            <w:tcW w:w="0" w:type="auto"/>
            <w:noWrap/>
            <w:vAlign w:val="bottom"/>
            <w:hideMark/>
          </w:tcPr>
          <w:p w14:paraId="7BD3FAE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13/09/21</w:t>
            </w:r>
          </w:p>
        </w:tc>
        <w:tc>
          <w:tcPr>
            <w:tcW w:w="0" w:type="auto"/>
            <w:tcBorders>
              <w:top w:val="nil"/>
              <w:left w:val="single" w:sz="4" w:space="0" w:color="auto"/>
              <w:bottom w:val="nil"/>
              <w:right w:val="single" w:sz="4" w:space="0" w:color="auto"/>
            </w:tcBorders>
            <w:noWrap/>
            <w:vAlign w:val="bottom"/>
            <w:hideMark/>
          </w:tcPr>
          <w:p w14:paraId="0E4D940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134092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44F5995"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1,632605%</w:t>
            </w:r>
          </w:p>
        </w:tc>
      </w:tr>
      <w:tr w:rsidR="00DC09EC" w:rsidRPr="00DC09EC" w14:paraId="0AE91DBB"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E94EB2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36</w:t>
            </w:r>
          </w:p>
        </w:tc>
        <w:tc>
          <w:tcPr>
            <w:tcW w:w="0" w:type="auto"/>
            <w:tcBorders>
              <w:top w:val="nil"/>
              <w:left w:val="nil"/>
              <w:bottom w:val="nil"/>
              <w:right w:val="single" w:sz="4" w:space="0" w:color="auto"/>
            </w:tcBorders>
            <w:noWrap/>
            <w:vAlign w:val="bottom"/>
            <w:hideMark/>
          </w:tcPr>
          <w:p w14:paraId="120E64A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11/10/21</w:t>
            </w:r>
          </w:p>
        </w:tc>
        <w:tc>
          <w:tcPr>
            <w:tcW w:w="0" w:type="auto"/>
            <w:noWrap/>
            <w:vAlign w:val="bottom"/>
            <w:hideMark/>
          </w:tcPr>
          <w:p w14:paraId="4D37521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11/10/21</w:t>
            </w:r>
          </w:p>
        </w:tc>
        <w:tc>
          <w:tcPr>
            <w:tcW w:w="0" w:type="auto"/>
            <w:tcBorders>
              <w:top w:val="nil"/>
              <w:left w:val="single" w:sz="4" w:space="0" w:color="auto"/>
              <w:bottom w:val="nil"/>
              <w:right w:val="single" w:sz="4" w:space="0" w:color="auto"/>
            </w:tcBorders>
            <w:noWrap/>
            <w:vAlign w:val="bottom"/>
            <w:hideMark/>
          </w:tcPr>
          <w:p w14:paraId="5E5477B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981BF5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1970D61"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1,741123%</w:t>
            </w:r>
          </w:p>
        </w:tc>
      </w:tr>
      <w:tr w:rsidR="00DC09EC" w:rsidRPr="00DC09EC" w14:paraId="6012835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C263A1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37</w:t>
            </w:r>
          </w:p>
        </w:tc>
        <w:tc>
          <w:tcPr>
            <w:tcW w:w="0" w:type="auto"/>
            <w:tcBorders>
              <w:top w:val="nil"/>
              <w:left w:val="nil"/>
              <w:bottom w:val="nil"/>
              <w:right w:val="single" w:sz="4" w:space="0" w:color="auto"/>
            </w:tcBorders>
            <w:noWrap/>
            <w:vAlign w:val="bottom"/>
            <w:hideMark/>
          </w:tcPr>
          <w:p w14:paraId="518F762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11/11/21</w:t>
            </w:r>
          </w:p>
        </w:tc>
        <w:tc>
          <w:tcPr>
            <w:tcW w:w="0" w:type="auto"/>
            <w:noWrap/>
            <w:vAlign w:val="bottom"/>
            <w:hideMark/>
          </w:tcPr>
          <w:p w14:paraId="07B54C7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11/11/21</w:t>
            </w:r>
          </w:p>
        </w:tc>
        <w:tc>
          <w:tcPr>
            <w:tcW w:w="0" w:type="auto"/>
            <w:tcBorders>
              <w:top w:val="nil"/>
              <w:left w:val="single" w:sz="4" w:space="0" w:color="auto"/>
              <w:bottom w:val="nil"/>
              <w:right w:val="single" w:sz="4" w:space="0" w:color="auto"/>
            </w:tcBorders>
            <w:noWrap/>
            <w:vAlign w:val="bottom"/>
            <w:hideMark/>
          </w:tcPr>
          <w:p w14:paraId="5142C92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0A2B6377"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D93899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1,749698%</w:t>
            </w:r>
          </w:p>
        </w:tc>
      </w:tr>
      <w:tr w:rsidR="00DC09EC" w:rsidRPr="00DC09EC" w14:paraId="58EF1E5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1460C8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38</w:t>
            </w:r>
          </w:p>
        </w:tc>
        <w:tc>
          <w:tcPr>
            <w:tcW w:w="0" w:type="auto"/>
            <w:tcBorders>
              <w:top w:val="nil"/>
              <w:left w:val="nil"/>
              <w:bottom w:val="nil"/>
              <w:right w:val="single" w:sz="4" w:space="0" w:color="auto"/>
            </w:tcBorders>
            <w:noWrap/>
            <w:vAlign w:val="bottom"/>
            <w:hideMark/>
          </w:tcPr>
          <w:p w14:paraId="375C7CE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13/12/21</w:t>
            </w:r>
          </w:p>
        </w:tc>
        <w:tc>
          <w:tcPr>
            <w:tcW w:w="0" w:type="auto"/>
            <w:noWrap/>
            <w:vAlign w:val="bottom"/>
            <w:hideMark/>
          </w:tcPr>
          <w:p w14:paraId="7230712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13/12/21</w:t>
            </w:r>
          </w:p>
        </w:tc>
        <w:tc>
          <w:tcPr>
            <w:tcW w:w="0" w:type="auto"/>
            <w:tcBorders>
              <w:top w:val="nil"/>
              <w:left w:val="single" w:sz="4" w:space="0" w:color="auto"/>
              <w:bottom w:val="nil"/>
              <w:right w:val="single" w:sz="4" w:space="0" w:color="auto"/>
            </w:tcBorders>
            <w:noWrap/>
            <w:vAlign w:val="bottom"/>
            <w:hideMark/>
          </w:tcPr>
          <w:p w14:paraId="47729B3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2B9A57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70D6BD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1,793693%</w:t>
            </w:r>
          </w:p>
        </w:tc>
      </w:tr>
      <w:tr w:rsidR="00DC09EC" w:rsidRPr="00DC09EC" w14:paraId="23A18A99"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86C374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39</w:t>
            </w:r>
          </w:p>
        </w:tc>
        <w:tc>
          <w:tcPr>
            <w:tcW w:w="0" w:type="auto"/>
            <w:tcBorders>
              <w:top w:val="nil"/>
              <w:left w:val="nil"/>
              <w:bottom w:val="nil"/>
              <w:right w:val="single" w:sz="4" w:space="0" w:color="auto"/>
            </w:tcBorders>
            <w:noWrap/>
            <w:vAlign w:val="bottom"/>
            <w:hideMark/>
          </w:tcPr>
          <w:p w14:paraId="1A91EE7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11/01/22</w:t>
            </w:r>
          </w:p>
        </w:tc>
        <w:tc>
          <w:tcPr>
            <w:tcW w:w="0" w:type="auto"/>
            <w:noWrap/>
            <w:vAlign w:val="bottom"/>
            <w:hideMark/>
          </w:tcPr>
          <w:p w14:paraId="6B77451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11/01/22</w:t>
            </w:r>
          </w:p>
        </w:tc>
        <w:tc>
          <w:tcPr>
            <w:tcW w:w="0" w:type="auto"/>
            <w:tcBorders>
              <w:top w:val="nil"/>
              <w:left w:val="single" w:sz="4" w:space="0" w:color="auto"/>
              <w:bottom w:val="nil"/>
              <w:right w:val="single" w:sz="4" w:space="0" w:color="auto"/>
            </w:tcBorders>
            <w:noWrap/>
            <w:vAlign w:val="bottom"/>
            <w:hideMark/>
          </w:tcPr>
          <w:p w14:paraId="59A2841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AB1F5D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8321021"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1,839618%</w:t>
            </w:r>
          </w:p>
        </w:tc>
      </w:tr>
      <w:tr w:rsidR="00DC09EC" w:rsidRPr="00DC09EC" w14:paraId="19CBA5E4"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74EC37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40</w:t>
            </w:r>
          </w:p>
        </w:tc>
        <w:tc>
          <w:tcPr>
            <w:tcW w:w="0" w:type="auto"/>
            <w:tcBorders>
              <w:top w:val="nil"/>
              <w:left w:val="nil"/>
              <w:bottom w:val="nil"/>
              <w:right w:val="single" w:sz="4" w:space="0" w:color="auto"/>
            </w:tcBorders>
            <w:noWrap/>
            <w:vAlign w:val="bottom"/>
            <w:hideMark/>
          </w:tcPr>
          <w:p w14:paraId="73AC477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11/02/22</w:t>
            </w:r>
          </w:p>
        </w:tc>
        <w:tc>
          <w:tcPr>
            <w:tcW w:w="0" w:type="auto"/>
            <w:noWrap/>
            <w:vAlign w:val="bottom"/>
            <w:hideMark/>
          </w:tcPr>
          <w:p w14:paraId="333ED81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11/02/22</w:t>
            </w:r>
          </w:p>
        </w:tc>
        <w:tc>
          <w:tcPr>
            <w:tcW w:w="0" w:type="auto"/>
            <w:tcBorders>
              <w:top w:val="nil"/>
              <w:left w:val="single" w:sz="4" w:space="0" w:color="auto"/>
              <w:bottom w:val="nil"/>
              <w:right w:val="single" w:sz="4" w:space="0" w:color="auto"/>
            </w:tcBorders>
            <w:noWrap/>
            <w:vAlign w:val="bottom"/>
            <w:hideMark/>
          </w:tcPr>
          <w:p w14:paraId="0CF5540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AA68B8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243B035"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1,818690%</w:t>
            </w:r>
          </w:p>
        </w:tc>
      </w:tr>
      <w:tr w:rsidR="00DC09EC" w:rsidRPr="00DC09EC" w14:paraId="400EDC24"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4A7DDF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41</w:t>
            </w:r>
          </w:p>
        </w:tc>
        <w:tc>
          <w:tcPr>
            <w:tcW w:w="0" w:type="auto"/>
            <w:tcBorders>
              <w:top w:val="nil"/>
              <w:left w:val="nil"/>
              <w:bottom w:val="nil"/>
              <w:right w:val="single" w:sz="4" w:space="0" w:color="auto"/>
            </w:tcBorders>
            <w:noWrap/>
            <w:vAlign w:val="bottom"/>
            <w:hideMark/>
          </w:tcPr>
          <w:p w14:paraId="26FC1BA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11/03/22</w:t>
            </w:r>
          </w:p>
        </w:tc>
        <w:tc>
          <w:tcPr>
            <w:tcW w:w="0" w:type="auto"/>
            <w:noWrap/>
            <w:vAlign w:val="bottom"/>
            <w:hideMark/>
          </w:tcPr>
          <w:p w14:paraId="30BDF9B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11/03/22</w:t>
            </w:r>
          </w:p>
        </w:tc>
        <w:tc>
          <w:tcPr>
            <w:tcW w:w="0" w:type="auto"/>
            <w:tcBorders>
              <w:top w:val="nil"/>
              <w:left w:val="single" w:sz="4" w:space="0" w:color="auto"/>
              <w:bottom w:val="nil"/>
              <w:right w:val="single" w:sz="4" w:space="0" w:color="auto"/>
            </w:tcBorders>
            <w:noWrap/>
            <w:vAlign w:val="bottom"/>
            <w:hideMark/>
          </w:tcPr>
          <w:p w14:paraId="03209FD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5A1D3B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C4361E0"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2,039197%</w:t>
            </w:r>
          </w:p>
        </w:tc>
      </w:tr>
      <w:tr w:rsidR="00DC09EC" w:rsidRPr="00DC09EC" w14:paraId="3CFC0EA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15201E0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42</w:t>
            </w:r>
          </w:p>
        </w:tc>
        <w:tc>
          <w:tcPr>
            <w:tcW w:w="0" w:type="auto"/>
            <w:tcBorders>
              <w:top w:val="nil"/>
              <w:left w:val="nil"/>
              <w:bottom w:val="nil"/>
              <w:right w:val="single" w:sz="4" w:space="0" w:color="auto"/>
            </w:tcBorders>
            <w:noWrap/>
            <w:vAlign w:val="bottom"/>
            <w:hideMark/>
          </w:tcPr>
          <w:p w14:paraId="0C2CE14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11/04/22</w:t>
            </w:r>
          </w:p>
        </w:tc>
        <w:tc>
          <w:tcPr>
            <w:tcW w:w="0" w:type="auto"/>
            <w:noWrap/>
            <w:vAlign w:val="bottom"/>
            <w:hideMark/>
          </w:tcPr>
          <w:p w14:paraId="30CB993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11/04/22</w:t>
            </w:r>
          </w:p>
        </w:tc>
        <w:tc>
          <w:tcPr>
            <w:tcW w:w="0" w:type="auto"/>
            <w:tcBorders>
              <w:top w:val="nil"/>
              <w:left w:val="single" w:sz="4" w:space="0" w:color="auto"/>
              <w:bottom w:val="nil"/>
              <w:right w:val="single" w:sz="4" w:space="0" w:color="auto"/>
            </w:tcBorders>
            <w:noWrap/>
            <w:vAlign w:val="bottom"/>
            <w:hideMark/>
          </w:tcPr>
          <w:p w14:paraId="0DC0C751"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7AB321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DAD50A8"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1,991220%</w:t>
            </w:r>
          </w:p>
        </w:tc>
      </w:tr>
      <w:tr w:rsidR="00DC09EC" w:rsidRPr="00DC09EC" w14:paraId="0B70912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CCA08E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43</w:t>
            </w:r>
          </w:p>
        </w:tc>
        <w:tc>
          <w:tcPr>
            <w:tcW w:w="0" w:type="auto"/>
            <w:tcBorders>
              <w:top w:val="nil"/>
              <w:left w:val="nil"/>
              <w:bottom w:val="nil"/>
              <w:right w:val="single" w:sz="4" w:space="0" w:color="auto"/>
            </w:tcBorders>
            <w:noWrap/>
            <w:vAlign w:val="bottom"/>
            <w:hideMark/>
          </w:tcPr>
          <w:p w14:paraId="5DC4A4F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11/05/22</w:t>
            </w:r>
          </w:p>
        </w:tc>
        <w:tc>
          <w:tcPr>
            <w:tcW w:w="0" w:type="auto"/>
            <w:noWrap/>
            <w:vAlign w:val="bottom"/>
            <w:hideMark/>
          </w:tcPr>
          <w:p w14:paraId="5BFA6FA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11/05/22</w:t>
            </w:r>
          </w:p>
        </w:tc>
        <w:tc>
          <w:tcPr>
            <w:tcW w:w="0" w:type="auto"/>
            <w:tcBorders>
              <w:top w:val="nil"/>
              <w:left w:val="single" w:sz="4" w:space="0" w:color="auto"/>
              <w:bottom w:val="nil"/>
              <w:right w:val="single" w:sz="4" w:space="0" w:color="auto"/>
            </w:tcBorders>
            <w:noWrap/>
            <w:vAlign w:val="bottom"/>
            <w:hideMark/>
          </w:tcPr>
          <w:p w14:paraId="319A292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022A25C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5F6E30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2,080756%</w:t>
            </w:r>
          </w:p>
        </w:tc>
      </w:tr>
      <w:tr w:rsidR="00DC09EC" w:rsidRPr="00DC09EC" w14:paraId="15CC1D19"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87DA7E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44</w:t>
            </w:r>
          </w:p>
        </w:tc>
        <w:tc>
          <w:tcPr>
            <w:tcW w:w="0" w:type="auto"/>
            <w:tcBorders>
              <w:top w:val="nil"/>
              <w:left w:val="nil"/>
              <w:bottom w:val="nil"/>
              <w:right w:val="single" w:sz="4" w:space="0" w:color="auto"/>
            </w:tcBorders>
            <w:noWrap/>
            <w:vAlign w:val="bottom"/>
            <w:hideMark/>
          </w:tcPr>
          <w:p w14:paraId="079F839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13/06/22</w:t>
            </w:r>
          </w:p>
        </w:tc>
        <w:tc>
          <w:tcPr>
            <w:tcW w:w="0" w:type="auto"/>
            <w:noWrap/>
            <w:vAlign w:val="bottom"/>
            <w:hideMark/>
          </w:tcPr>
          <w:p w14:paraId="0D87172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13/06/22</w:t>
            </w:r>
          </w:p>
        </w:tc>
        <w:tc>
          <w:tcPr>
            <w:tcW w:w="0" w:type="auto"/>
            <w:tcBorders>
              <w:top w:val="nil"/>
              <w:left w:val="single" w:sz="4" w:space="0" w:color="auto"/>
              <w:bottom w:val="nil"/>
              <w:right w:val="single" w:sz="4" w:space="0" w:color="auto"/>
            </w:tcBorders>
            <w:noWrap/>
            <w:vAlign w:val="bottom"/>
            <w:hideMark/>
          </w:tcPr>
          <w:p w14:paraId="128F5BC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0C1A94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086FE0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2,036206%</w:t>
            </w:r>
          </w:p>
        </w:tc>
      </w:tr>
      <w:tr w:rsidR="00DC09EC" w:rsidRPr="00DC09EC" w14:paraId="37E44322"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28517A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45</w:t>
            </w:r>
          </w:p>
        </w:tc>
        <w:tc>
          <w:tcPr>
            <w:tcW w:w="0" w:type="auto"/>
            <w:tcBorders>
              <w:top w:val="nil"/>
              <w:left w:val="nil"/>
              <w:bottom w:val="nil"/>
              <w:right w:val="single" w:sz="4" w:space="0" w:color="auto"/>
            </w:tcBorders>
            <w:noWrap/>
            <w:vAlign w:val="bottom"/>
            <w:hideMark/>
          </w:tcPr>
          <w:p w14:paraId="56E95E1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11/07/22</w:t>
            </w:r>
          </w:p>
        </w:tc>
        <w:tc>
          <w:tcPr>
            <w:tcW w:w="0" w:type="auto"/>
            <w:noWrap/>
            <w:vAlign w:val="bottom"/>
            <w:hideMark/>
          </w:tcPr>
          <w:p w14:paraId="51CCC02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11/07/22</w:t>
            </w:r>
          </w:p>
        </w:tc>
        <w:tc>
          <w:tcPr>
            <w:tcW w:w="0" w:type="auto"/>
            <w:tcBorders>
              <w:top w:val="nil"/>
              <w:left w:val="single" w:sz="4" w:space="0" w:color="auto"/>
              <w:bottom w:val="nil"/>
              <w:right w:val="single" w:sz="4" w:space="0" w:color="auto"/>
            </w:tcBorders>
            <w:noWrap/>
            <w:vAlign w:val="bottom"/>
            <w:hideMark/>
          </w:tcPr>
          <w:p w14:paraId="36F4596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717B2D1"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333DE4F"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2,232718%</w:t>
            </w:r>
          </w:p>
        </w:tc>
      </w:tr>
      <w:tr w:rsidR="00DC09EC" w:rsidRPr="00DC09EC" w14:paraId="57D039D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AF03F4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lastRenderedPageBreak/>
              <w:t>46</w:t>
            </w:r>
          </w:p>
        </w:tc>
        <w:tc>
          <w:tcPr>
            <w:tcW w:w="0" w:type="auto"/>
            <w:tcBorders>
              <w:top w:val="nil"/>
              <w:left w:val="nil"/>
              <w:bottom w:val="nil"/>
              <w:right w:val="single" w:sz="4" w:space="0" w:color="auto"/>
            </w:tcBorders>
            <w:noWrap/>
            <w:vAlign w:val="bottom"/>
            <w:hideMark/>
          </w:tcPr>
          <w:p w14:paraId="7DB93F8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11/08/22</w:t>
            </w:r>
          </w:p>
        </w:tc>
        <w:tc>
          <w:tcPr>
            <w:tcW w:w="0" w:type="auto"/>
            <w:noWrap/>
            <w:vAlign w:val="bottom"/>
            <w:hideMark/>
          </w:tcPr>
          <w:p w14:paraId="46C797C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11/08/22</w:t>
            </w:r>
          </w:p>
        </w:tc>
        <w:tc>
          <w:tcPr>
            <w:tcW w:w="0" w:type="auto"/>
            <w:tcBorders>
              <w:top w:val="nil"/>
              <w:left w:val="single" w:sz="4" w:space="0" w:color="auto"/>
              <w:bottom w:val="nil"/>
              <w:right w:val="single" w:sz="4" w:space="0" w:color="auto"/>
            </w:tcBorders>
            <w:noWrap/>
            <w:vAlign w:val="bottom"/>
            <w:hideMark/>
          </w:tcPr>
          <w:p w14:paraId="721696D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7A699D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D699D9B"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2,160817%</w:t>
            </w:r>
          </w:p>
        </w:tc>
      </w:tr>
      <w:tr w:rsidR="00DC09EC" w:rsidRPr="00DC09EC" w14:paraId="329E8162"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A47FB1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47</w:t>
            </w:r>
          </w:p>
        </w:tc>
        <w:tc>
          <w:tcPr>
            <w:tcW w:w="0" w:type="auto"/>
            <w:tcBorders>
              <w:top w:val="nil"/>
              <w:left w:val="nil"/>
              <w:bottom w:val="nil"/>
              <w:right w:val="single" w:sz="4" w:space="0" w:color="auto"/>
            </w:tcBorders>
            <w:noWrap/>
            <w:vAlign w:val="bottom"/>
            <w:hideMark/>
          </w:tcPr>
          <w:p w14:paraId="6678A99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12/09/22</w:t>
            </w:r>
          </w:p>
        </w:tc>
        <w:tc>
          <w:tcPr>
            <w:tcW w:w="0" w:type="auto"/>
            <w:noWrap/>
            <w:vAlign w:val="bottom"/>
            <w:hideMark/>
          </w:tcPr>
          <w:p w14:paraId="3E0E4EC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12/09/22</w:t>
            </w:r>
          </w:p>
        </w:tc>
        <w:tc>
          <w:tcPr>
            <w:tcW w:w="0" w:type="auto"/>
            <w:tcBorders>
              <w:top w:val="nil"/>
              <w:left w:val="single" w:sz="4" w:space="0" w:color="auto"/>
              <w:bottom w:val="nil"/>
              <w:right w:val="single" w:sz="4" w:space="0" w:color="auto"/>
            </w:tcBorders>
            <w:noWrap/>
            <w:vAlign w:val="bottom"/>
            <w:hideMark/>
          </w:tcPr>
          <w:p w14:paraId="45F13B7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282A117"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86AC1EC"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2,294891%</w:t>
            </w:r>
          </w:p>
        </w:tc>
      </w:tr>
      <w:tr w:rsidR="00DC09EC" w:rsidRPr="00DC09EC" w14:paraId="03392AA4"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5D64FD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48</w:t>
            </w:r>
          </w:p>
        </w:tc>
        <w:tc>
          <w:tcPr>
            <w:tcW w:w="0" w:type="auto"/>
            <w:tcBorders>
              <w:top w:val="nil"/>
              <w:left w:val="nil"/>
              <w:bottom w:val="nil"/>
              <w:right w:val="single" w:sz="4" w:space="0" w:color="auto"/>
            </w:tcBorders>
            <w:noWrap/>
            <w:vAlign w:val="bottom"/>
            <w:hideMark/>
          </w:tcPr>
          <w:p w14:paraId="09C0B5C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11/10/22</w:t>
            </w:r>
          </w:p>
        </w:tc>
        <w:tc>
          <w:tcPr>
            <w:tcW w:w="0" w:type="auto"/>
            <w:noWrap/>
            <w:vAlign w:val="bottom"/>
            <w:hideMark/>
          </w:tcPr>
          <w:p w14:paraId="410A7D9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11/10/22</w:t>
            </w:r>
          </w:p>
        </w:tc>
        <w:tc>
          <w:tcPr>
            <w:tcW w:w="0" w:type="auto"/>
            <w:tcBorders>
              <w:top w:val="nil"/>
              <w:left w:val="single" w:sz="4" w:space="0" w:color="auto"/>
              <w:bottom w:val="nil"/>
              <w:right w:val="single" w:sz="4" w:space="0" w:color="auto"/>
            </w:tcBorders>
            <w:noWrap/>
            <w:vAlign w:val="bottom"/>
            <w:hideMark/>
          </w:tcPr>
          <w:p w14:paraId="4A81E69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477568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13ED9E0"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2,365722%</w:t>
            </w:r>
          </w:p>
        </w:tc>
      </w:tr>
      <w:tr w:rsidR="00DC09EC" w:rsidRPr="00DC09EC" w14:paraId="10BFFB2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32574E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49</w:t>
            </w:r>
          </w:p>
        </w:tc>
        <w:tc>
          <w:tcPr>
            <w:tcW w:w="0" w:type="auto"/>
            <w:tcBorders>
              <w:top w:val="nil"/>
              <w:left w:val="nil"/>
              <w:bottom w:val="nil"/>
              <w:right w:val="single" w:sz="4" w:space="0" w:color="auto"/>
            </w:tcBorders>
            <w:noWrap/>
            <w:vAlign w:val="bottom"/>
            <w:hideMark/>
          </w:tcPr>
          <w:p w14:paraId="0F02728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11/11/22</w:t>
            </w:r>
          </w:p>
        </w:tc>
        <w:tc>
          <w:tcPr>
            <w:tcW w:w="0" w:type="auto"/>
            <w:noWrap/>
            <w:vAlign w:val="bottom"/>
            <w:hideMark/>
          </w:tcPr>
          <w:p w14:paraId="6BF1514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11/11/22</w:t>
            </w:r>
          </w:p>
        </w:tc>
        <w:tc>
          <w:tcPr>
            <w:tcW w:w="0" w:type="auto"/>
            <w:tcBorders>
              <w:top w:val="nil"/>
              <w:left w:val="single" w:sz="4" w:space="0" w:color="auto"/>
              <w:bottom w:val="nil"/>
              <w:right w:val="single" w:sz="4" w:space="0" w:color="auto"/>
            </w:tcBorders>
            <w:noWrap/>
            <w:vAlign w:val="bottom"/>
            <w:hideMark/>
          </w:tcPr>
          <w:p w14:paraId="23C80AA1"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C4C837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E5BBF20"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2,440508%</w:t>
            </w:r>
          </w:p>
        </w:tc>
      </w:tr>
      <w:tr w:rsidR="00DC09EC" w:rsidRPr="00DC09EC" w14:paraId="042DC5C0"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011E5E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50</w:t>
            </w:r>
          </w:p>
        </w:tc>
        <w:tc>
          <w:tcPr>
            <w:tcW w:w="0" w:type="auto"/>
            <w:tcBorders>
              <w:top w:val="nil"/>
              <w:left w:val="nil"/>
              <w:bottom w:val="nil"/>
              <w:right w:val="single" w:sz="4" w:space="0" w:color="auto"/>
            </w:tcBorders>
            <w:noWrap/>
            <w:vAlign w:val="bottom"/>
            <w:hideMark/>
          </w:tcPr>
          <w:p w14:paraId="39AE6CC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12/12/22</w:t>
            </w:r>
          </w:p>
        </w:tc>
        <w:tc>
          <w:tcPr>
            <w:tcW w:w="0" w:type="auto"/>
            <w:noWrap/>
            <w:vAlign w:val="bottom"/>
            <w:hideMark/>
          </w:tcPr>
          <w:p w14:paraId="738F99D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12/12/22</w:t>
            </w:r>
          </w:p>
        </w:tc>
        <w:tc>
          <w:tcPr>
            <w:tcW w:w="0" w:type="auto"/>
            <w:tcBorders>
              <w:top w:val="nil"/>
              <w:left w:val="single" w:sz="4" w:space="0" w:color="auto"/>
              <w:bottom w:val="nil"/>
              <w:right w:val="single" w:sz="4" w:space="0" w:color="auto"/>
            </w:tcBorders>
            <w:noWrap/>
            <w:vAlign w:val="bottom"/>
            <w:hideMark/>
          </w:tcPr>
          <w:p w14:paraId="670D592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0622A9E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ADCD03E"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2,554026%</w:t>
            </w:r>
          </w:p>
        </w:tc>
      </w:tr>
      <w:tr w:rsidR="00DC09EC" w:rsidRPr="00DC09EC" w14:paraId="6E63D116"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B08078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51</w:t>
            </w:r>
          </w:p>
        </w:tc>
        <w:tc>
          <w:tcPr>
            <w:tcW w:w="0" w:type="auto"/>
            <w:tcBorders>
              <w:top w:val="nil"/>
              <w:left w:val="nil"/>
              <w:bottom w:val="nil"/>
              <w:right w:val="single" w:sz="4" w:space="0" w:color="auto"/>
            </w:tcBorders>
            <w:noWrap/>
            <w:vAlign w:val="bottom"/>
            <w:hideMark/>
          </w:tcPr>
          <w:p w14:paraId="2E15A96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11/01/23</w:t>
            </w:r>
          </w:p>
        </w:tc>
        <w:tc>
          <w:tcPr>
            <w:tcW w:w="0" w:type="auto"/>
            <w:noWrap/>
            <w:vAlign w:val="bottom"/>
            <w:hideMark/>
          </w:tcPr>
          <w:p w14:paraId="1010828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11/01/23</w:t>
            </w:r>
          </w:p>
        </w:tc>
        <w:tc>
          <w:tcPr>
            <w:tcW w:w="0" w:type="auto"/>
            <w:tcBorders>
              <w:top w:val="nil"/>
              <w:left w:val="single" w:sz="4" w:space="0" w:color="auto"/>
              <w:bottom w:val="nil"/>
              <w:right w:val="single" w:sz="4" w:space="0" w:color="auto"/>
            </w:tcBorders>
            <w:noWrap/>
            <w:vAlign w:val="bottom"/>
            <w:hideMark/>
          </w:tcPr>
          <w:p w14:paraId="646B372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0030888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0F33C7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2,570066%</w:t>
            </w:r>
          </w:p>
        </w:tc>
      </w:tr>
      <w:tr w:rsidR="00DC09EC" w:rsidRPr="00DC09EC" w14:paraId="6F0534E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6592D2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52</w:t>
            </w:r>
          </w:p>
        </w:tc>
        <w:tc>
          <w:tcPr>
            <w:tcW w:w="0" w:type="auto"/>
            <w:tcBorders>
              <w:top w:val="nil"/>
              <w:left w:val="nil"/>
              <w:bottom w:val="nil"/>
              <w:right w:val="single" w:sz="4" w:space="0" w:color="auto"/>
            </w:tcBorders>
            <w:noWrap/>
            <w:vAlign w:val="bottom"/>
            <w:hideMark/>
          </w:tcPr>
          <w:p w14:paraId="262539C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13/02/23</w:t>
            </w:r>
          </w:p>
        </w:tc>
        <w:tc>
          <w:tcPr>
            <w:tcW w:w="0" w:type="auto"/>
            <w:noWrap/>
            <w:vAlign w:val="bottom"/>
            <w:hideMark/>
          </w:tcPr>
          <w:p w14:paraId="7D27867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13/02/23</w:t>
            </w:r>
          </w:p>
        </w:tc>
        <w:tc>
          <w:tcPr>
            <w:tcW w:w="0" w:type="auto"/>
            <w:tcBorders>
              <w:top w:val="nil"/>
              <w:left w:val="single" w:sz="4" w:space="0" w:color="auto"/>
              <w:bottom w:val="nil"/>
              <w:right w:val="single" w:sz="4" w:space="0" w:color="auto"/>
            </w:tcBorders>
            <w:noWrap/>
            <w:vAlign w:val="bottom"/>
            <w:hideMark/>
          </w:tcPr>
          <w:p w14:paraId="705ECCB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FE04C9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AE71B0A"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2,623320%</w:t>
            </w:r>
          </w:p>
        </w:tc>
      </w:tr>
      <w:tr w:rsidR="00DC09EC" w:rsidRPr="00DC09EC" w14:paraId="5683F79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5CBA62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53</w:t>
            </w:r>
          </w:p>
        </w:tc>
        <w:tc>
          <w:tcPr>
            <w:tcW w:w="0" w:type="auto"/>
            <w:tcBorders>
              <w:top w:val="nil"/>
              <w:left w:val="nil"/>
              <w:bottom w:val="nil"/>
              <w:right w:val="single" w:sz="4" w:space="0" w:color="auto"/>
            </w:tcBorders>
            <w:noWrap/>
            <w:vAlign w:val="bottom"/>
            <w:hideMark/>
          </w:tcPr>
          <w:p w14:paraId="60B252B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13/03/23</w:t>
            </w:r>
          </w:p>
        </w:tc>
        <w:tc>
          <w:tcPr>
            <w:tcW w:w="0" w:type="auto"/>
            <w:noWrap/>
            <w:vAlign w:val="bottom"/>
            <w:hideMark/>
          </w:tcPr>
          <w:p w14:paraId="341C8FA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13/03/23</w:t>
            </w:r>
          </w:p>
        </w:tc>
        <w:tc>
          <w:tcPr>
            <w:tcW w:w="0" w:type="auto"/>
            <w:tcBorders>
              <w:top w:val="nil"/>
              <w:left w:val="single" w:sz="4" w:space="0" w:color="auto"/>
              <w:bottom w:val="nil"/>
              <w:right w:val="single" w:sz="4" w:space="0" w:color="auto"/>
            </w:tcBorders>
            <w:noWrap/>
            <w:vAlign w:val="bottom"/>
            <w:hideMark/>
          </w:tcPr>
          <w:p w14:paraId="46BEAFB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C68AB7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687E5B3"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2,887455%</w:t>
            </w:r>
          </w:p>
        </w:tc>
      </w:tr>
      <w:tr w:rsidR="00DC09EC" w:rsidRPr="00DC09EC" w14:paraId="2963138D"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1FBD531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54</w:t>
            </w:r>
          </w:p>
        </w:tc>
        <w:tc>
          <w:tcPr>
            <w:tcW w:w="0" w:type="auto"/>
            <w:tcBorders>
              <w:top w:val="nil"/>
              <w:left w:val="nil"/>
              <w:bottom w:val="nil"/>
              <w:right w:val="single" w:sz="4" w:space="0" w:color="auto"/>
            </w:tcBorders>
            <w:noWrap/>
            <w:vAlign w:val="bottom"/>
            <w:hideMark/>
          </w:tcPr>
          <w:p w14:paraId="3D2A466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11/04/23</w:t>
            </w:r>
          </w:p>
        </w:tc>
        <w:tc>
          <w:tcPr>
            <w:tcW w:w="0" w:type="auto"/>
            <w:noWrap/>
            <w:vAlign w:val="bottom"/>
            <w:hideMark/>
          </w:tcPr>
          <w:p w14:paraId="19DC4A4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11/04/23</w:t>
            </w:r>
          </w:p>
        </w:tc>
        <w:tc>
          <w:tcPr>
            <w:tcW w:w="0" w:type="auto"/>
            <w:tcBorders>
              <w:top w:val="nil"/>
              <w:left w:val="single" w:sz="4" w:space="0" w:color="auto"/>
              <w:bottom w:val="nil"/>
              <w:right w:val="single" w:sz="4" w:space="0" w:color="auto"/>
            </w:tcBorders>
            <w:noWrap/>
            <w:vAlign w:val="bottom"/>
            <w:hideMark/>
          </w:tcPr>
          <w:p w14:paraId="3319F2E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0588B72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8E80DB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2,922826%</w:t>
            </w:r>
          </w:p>
        </w:tc>
      </w:tr>
      <w:tr w:rsidR="00DC09EC" w:rsidRPr="00DC09EC" w14:paraId="4161CE5F"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8F1DB8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55</w:t>
            </w:r>
          </w:p>
        </w:tc>
        <w:tc>
          <w:tcPr>
            <w:tcW w:w="0" w:type="auto"/>
            <w:tcBorders>
              <w:top w:val="nil"/>
              <w:left w:val="nil"/>
              <w:bottom w:val="nil"/>
              <w:right w:val="single" w:sz="4" w:space="0" w:color="auto"/>
            </w:tcBorders>
            <w:noWrap/>
            <w:vAlign w:val="bottom"/>
            <w:hideMark/>
          </w:tcPr>
          <w:p w14:paraId="51803CB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11/05/23</w:t>
            </w:r>
          </w:p>
        </w:tc>
        <w:tc>
          <w:tcPr>
            <w:tcW w:w="0" w:type="auto"/>
            <w:noWrap/>
            <w:vAlign w:val="bottom"/>
            <w:hideMark/>
          </w:tcPr>
          <w:p w14:paraId="3FA6DEF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11/05/23</w:t>
            </w:r>
          </w:p>
        </w:tc>
        <w:tc>
          <w:tcPr>
            <w:tcW w:w="0" w:type="auto"/>
            <w:tcBorders>
              <w:top w:val="nil"/>
              <w:left w:val="single" w:sz="4" w:space="0" w:color="auto"/>
              <w:bottom w:val="nil"/>
              <w:right w:val="single" w:sz="4" w:space="0" w:color="auto"/>
            </w:tcBorders>
            <w:noWrap/>
            <w:vAlign w:val="bottom"/>
            <w:hideMark/>
          </w:tcPr>
          <w:p w14:paraId="7FC3E44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9191CA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36D40F4"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3,031491%</w:t>
            </w:r>
          </w:p>
        </w:tc>
      </w:tr>
      <w:tr w:rsidR="00DC09EC" w:rsidRPr="00DC09EC" w14:paraId="338D2CF9"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036E48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56</w:t>
            </w:r>
          </w:p>
        </w:tc>
        <w:tc>
          <w:tcPr>
            <w:tcW w:w="0" w:type="auto"/>
            <w:tcBorders>
              <w:top w:val="nil"/>
              <w:left w:val="nil"/>
              <w:bottom w:val="nil"/>
              <w:right w:val="single" w:sz="4" w:space="0" w:color="auto"/>
            </w:tcBorders>
            <w:noWrap/>
            <w:vAlign w:val="bottom"/>
            <w:hideMark/>
          </w:tcPr>
          <w:p w14:paraId="34EB17D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12/06/23</w:t>
            </w:r>
          </w:p>
        </w:tc>
        <w:tc>
          <w:tcPr>
            <w:tcW w:w="0" w:type="auto"/>
            <w:noWrap/>
            <w:vAlign w:val="bottom"/>
            <w:hideMark/>
          </w:tcPr>
          <w:p w14:paraId="39FD8CE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12/06/23</w:t>
            </w:r>
          </w:p>
        </w:tc>
        <w:tc>
          <w:tcPr>
            <w:tcW w:w="0" w:type="auto"/>
            <w:tcBorders>
              <w:top w:val="nil"/>
              <w:left w:val="single" w:sz="4" w:space="0" w:color="auto"/>
              <w:bottom w:val="nil"/>
              <w:right w:val="single" w:sz="4" w:space="0" w:color="auto"/>
            </w:tcBorders>
            <w:noWrap/>
            <w:vAlign w:val="bottom"/>
            <w:hideMark/>
          </w:tcPr>
          <w:p w14:paraId="4F13944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3D2BFBC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B67AE0E"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3,113280%</w:t>
            </w:r>
          </w:p>
        </w:tc>
      </w:tr>
      <w:tr w:rsidR="00DC09EC" w:rsidRPr="00DC09EC" w14:paraId="6B8CC619"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A0316C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57</w:t>
            </w:r>
          </w:p>
        </w:tc>
        <w:tc>
          <w:tcPr>
            <w:tcW w:w="0" w:type="auto"/>
            <w:tcBorders>
              <w:top w:val="nil"/>
              <w:left w:val="nil"/>
              <w:bottom w:val="nil"/>
              <w:right w:val="single" w:sz="4" w:space="0" w:color="auto"/>
            </w:tcBorders>
            <w:noWrap/>
            <w:vAlign w:val="bottom"/>
            <w:hideMark/>
          </w:tcPr>
          <w:p w14:paraId="738DFE0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11/07/23</w:t>
            </w:r>
          </w:p>
        </w:tc>
        <w:tc>
          <w:tcPr>
            <w:tcW w:w="0" w:type="auto"/>
            <w:noWrap/>
            <w:vAlign w:val="bottom"/>
            <w:hideMark/>
          </w:tcPr>
          <w:p w14:paraId="29581B2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11/07/23</w:t>
            </w:r>
          </w:p>
        </w:tc>
        <w:tc>
          <w:tcPr>
            <w:tcW w:w="0" w:type="auto"/>
            <w:tcBorders>
              <w:top w:val="nil"/>
              <w:left w:val="single" w:sz="4" w:space="0" w:color="auto"/>
              <w:bottom w:val="nil"/>
              <w:right w:val="single" w:sz="4" w:space="0" w:color="auto"/>
            </w:tcBorders>
            <w:noWrap/>
            <w:vAlign w:val="bottom"/>
            <w:hideMark/>
          </w:tcPr>
          <w:p w14:paraId="3417814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04C6C11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7EAF383"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3,236479%</w:t>
            </w:r>
          </w:p>
        </w:tc>
      </w:tr>
      <w:tr w:rsidR="00DC09EC" w:rsidRPr="00DC09EC" w14:paraId="0628D876"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1298A14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58</w:t>
            </w:r>
          </w:p>
        </w:tc>
        <w:tc>
          <w:tcPr>
            <w:tcW w:w="0" w:type="auto"/>
            <w:tcBorders>
              <w:top w:val="nil"/>
              <w:left w:val="nil"/>
              <w:bottom w:val="nil"/>
              <w:right w:val="single" w:sz="4" w:space="0" w:color="auto"/>
            </w:tcBorders>
            <w:noWrap/>
            <w:vAlign w:val="bottom"/>
            <w:hideMark/>
          </w:tcPr>
          <w:p w14:paraId="0470AFF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11/08/23</w:t>
            </w:r>
          </w:p>
        </w:tc>
        <w:tc>
          <w:tcPr>
            <w:tcW w:w="0" w:type="auto"/>
            <w:noWrap/>
            <w:vAlign w:val="bottom"/>
            <w:hideMark/>
          </w:tcPr>
          <w:p w14:paraId="721B318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11/08/23</w:t>
            </w:r>
          </w:p>
        </w:tc>
        <w:tc>
          <w:tcPr>
            <w:tcW w:w="0" w:type="auto"/>
            <w:tcBorders>
              <w:top w:val="nil"/>
              <w:left w:val="single" w:sz="4" w:space="0" w:color="auto"/>
              <w:bottom w:val="nil"/>
              <w:right w:val="single" w:sz="4" w:space="0" w:color="auto"/>
            </w:tcBorders>
            <w:noWrap/>
            <w:vAlign w:val="bottom"/>
            <w:hideMark/>
          </w:tcPr>
          <w:p w14:paraId="1848EF7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117DB8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B4DE3CC"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3,299926%</w:t>
            </w:r>
          </w:p>
        </w:tc>
      </w:tr>
      <w:tr w:rsidR="00DC09EC" w:rsidRPr="00DC09EC" w14:paraId="5141372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804E80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59</w:t>
            </w:r>
          </w:p>
        </w:tc>
        <w:tc>
          <w:tcPr>
            <w:tcW w:w="0" w:type="auto"/>
            <w:tcBorders>
              <w:top w:val="nil"/>
              <w:left w:val="nil"/>
              <w:bottom w:val="nil"/>
              <w:right w:val="single" w:sz="4" w:space="0" w:color="auto"/>
            </w:tcBorders>
            <w:noWrap/>
            <w:vAlign w:val="bottom"/>
            <w:hideMark/>
          </w:tcPr>
          <w:p w14:paraId="1F473BF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11/09/23</w:t>
            </w:r>
          </w:p>
        </w:tc>
        <w:tc>
          <w:tcPr>
            <w:tcW w:w="0" w:type="auto"/>
            <w:noWrap/>
            <w:vAlign w:val="bottom"/>
            <w:hideMark/>
          </w:tcPr>
          <w:p w14:paraId="0AD4A5F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11/09/23</w:t>
            </w:r>
          </w:p>
        </w:tc>
        <w:tc>
          <w:tcPr>
            <w:tcW w:w="0" w:type="auto"/>
            <w:tcBorders>
              <w:top w:val="nil"/>
              <w:left w:val="single" w:sz="4" w:space="0" w:color="auto"/>
              <w:bottom w:val="nil"/>
              <w:right w:val="single" w:sz="4" w:space="0" w:color="auto"/>
            </w:tcBorders>
            <w:noWrap/>
            <w:vAlign w:val="bottom"/>
            <w:hideMark/>
          </w:tcPr>
          <w:p w14:paraId="1AEF946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41DED11"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B1C8C5A"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3,542834%</w:t>
            </w:r>
          </w:p>
        </w:tc>
      </w:tr>
      <w:tr w:rsidR="00DC09EC" w:rsidRPr="00DC09EC" w14:paraId="062D7AE1"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DEEBB6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60</w:t>
            </w:r>
          </w:p>
        </w:tc>
        <w:tc>
          <w:tcPr>
            <w:tcW w:w="0" w:type="auto"/>
            <w:tcBorders>
              <w:top w:val="nil"/>
              <w:left w:val="nil"/>
              <w:bottom w:val="nil"/>
              <w:right w:val="single" w:sz="4" w:space="0" w:color="auto"/>
            </w:tcBorders>
            <w:noWrap/>
            <w:vAlign w:val="bottom"/>
            <w:hideMark/>
          </w:tcPr>
          <w:p w14:paraId="5A9904A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11/10/23</w:t>
            </w:r>
          </w:p>
        </w:tc>
        <w:tc>
          <w:tcPr>
            <w:tcW w:w="0" w:type="auto"/>
            <w:noWrap/>
            <w:vAlign w:val="bottom"/>
            <w:hideMark/>
          </w:tcPr>
          <w:p w14:paraId="3B54ACD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11/10/23</w:t>
            </w:r>
          </w:p>
        </w:tc>
        <w:tc>
          <w:tcPr>
            <w:tcW w:w="0" w:type="auto"/>
            <w:tcBorders>
              <w:top w:val="nil"/>
              <w:left w:val="single" w:sz="4" w:space="0" w:color="auto"/>
              <w:bottom w:val="nil"/>
              <w:right w:val="single" w:sz="4" w:space="0" w:color="auto"/>
            </w:tcBorders>
            <w:noWrap/>
            <w:vAlign w:val="bottom"/>
            <w:hideMark/>
          </w:tcPr>
          <w:p w14:paraId="3A77D86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2B68E0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073D133"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3,629280%</w:t>
            </w:r>
          </w:p>
        </w:tc>
      </w:tr>
      <w:tr w:rsidR="00DC09EC" w:rsidRPr="00DC09EC" w14:paraId="51EB497F"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19CFCC0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61</w:t>
            </w:r>
          </w:p>
        </w:tc>
        <w:tc>
          <w:tcPr>
            <w:tcW w:w="0" w:type="auto"/>
            <w:tcBorders>
              <w:top w:val="nil"/>
              <w:left w:val="nil"/>
              <w:bottom w:val="nil"/>
              <w:right w:val="single" w:sz="4" w:space="0" w:color="auto"/>
            </w:tcBorders>
            <w:noWrap/>
            <w:vAlign w:val="bottom"/>
            <w:hideMark/>
          </w:tcPr>
          <w:p w14:paraId="53D3DF0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13/11/23</w:t>
            </w:r>
          </w:p>
        </w:tc>
        <w:tc>
          <w:tcPr>
            <w:tcW w:w="0" w:type="auto"/>
            <w:noWrap/>
            <w:vAlign w:val="bottom"/>
            <w:hideMark/>
          </w:tcPr>
          <w:p w14:paraId="02209E6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13/11/23</w:t>
            </w:r>
          </w:p>
        </w:tc>
        <w:tc>
          <w:tcPr>
            <w:tcW w:w="0" w:type="auto"/>
            <w:tcBorders>
              <w:top w:val="nil"/>
              <w:left w:val="single" w:sz="4" w:space="0" w:color="auto"/>
              <w:bottom w:val="nil"/>
              <w:right w:val="single" w:sz="4" w:space="0" w:color="auto"/>
            </w:tcBorders>
            <w:noWrap/>
            <w:vAlign w:val="bottom"/>
            <w:hideMark/>
          </w:tcPr>
          <w:p w14:paraId="3869EDD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2D57CA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31C5B66"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3,828847%</w:t>
            </w:r>
          </w:p>
        </w:tc>
      </w:tr>
      <w:tr w:rsidR="00DC09EC" w:rsidRPr="00DC09EC" w14:paraId="226D96D7"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A6F672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62</w:t>
            </w:r>
          </w:p>
        </w:tc>
        <w:tc>
          <w:tcPr>
            <w:tcW w:w="0" w:type="auto"/>
            <w:tcBorders>
              <w:top w:val="nil"/>
              <w:left w:val="nil"/>
              <w:bottom w:val="nil"/>
              <w:right w:val="single" w:sz="4" w:space="0" w:color="auto"/>
            </w:tcBorders>
            <w:noWrap/>
            <w:vAlign w:val="bottom"/>
            <w:hideMark/>
          </w:tcPr>
          <w:p w14:paraId="2ED4163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11/12/23</w:t>
            </w:r>
          </w:p>
        </w:tc>
        <w:tc>
          <w:tcPr>
            <w:tcW w:w="0" w:type="auto"/>
            <w:noWrap/>
            <w:vAlign w:val="bottom"/>
            <w:hideMark/>
          </w:tcPr>
          <w:p w14:paraId="1965CCF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11/12/23</w:t>
            </w:r>
          </w:p>
        </w:tc>
        <w:tc>
          <w:tcPr>
            <w:tcW w:w="0" w:type="auto"/>
            <w:tcBorders>
              <w:top w:val="nil"/>
              <w:left w:val="single" w:sz="4" w:space="0" w:color="auto"/>
              <w:bottom w:val="nil"/>
              <w:right w:val="single" w:sz="4" w:space="0" w:color="auto"/>
            </w:tcBorders>
            <w:noWrap/>
            <w:vAlign w:val="bottom"/>
            <w:hideMark/>
          </w:tcPr>
          <w:p w14:paraId="71742EE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137A58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ED6685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4,078843%</w:t>
            </w:r>
          </w:p>
        </w:tc>
      </w:tr>
      <w:tr w:rsidR="00DC09EC" w:rsidRPr="00DC09EC" w14:paraId="5E00AA0D"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14089A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63</w:t>
            </w:r>
          </w:p>
        </w:tc>
        <w:tc>
          <w:tcPr>
            <w:tcW w:w="0" w:type="auto"/>
            <w:tcBorders>
              <w:top w:val="nil"/>
              <w:left w:val="nil"/>
              <w:bottom w:val="nil"/>
              <w:right w:val="single" w:sz="4" w:space="0" w:color="auto"/>
            </w:tcBorders>
            <w:noWrap/>
            <w:vAlign w:val="bottom"/>
            <w:hideMark/>
          </w:tcPr>
          <w:p w14:paraId="03ED937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11/01/24</w:t>
            </w:r>
          </w:p>
        </w:tc>
        <w:tc>
          <w:tcPr>
            <w:tcW w:w="0" w:type="auto"/>
            <w:noWrap/>
            <w:vAlign w:val="bottom"/>
            <w:hideMark/>
          </w:tcPr>
          <w:p w14:paraId="4C3E7D1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11/01/24</w:t>
            </w:r>
          </w:p>
        </w:tc>
        <w:tc>
          <w:tcPr>
            <w:tcW w:w="0" w:type="auto"/>
            <w:tcBorders>
              <w:top w:val="nil"/>
              <w:left w:val="single" w:sz="4" w:space="0" w:color="auto"/>
              <w:bottom w:val="nil"/>
              <w:right w:val="single" w:sz="4" w:space="0" w:color="auto"/>
            </w:tcBorders>
            <w:noWrap/>
            <w:vAlign w:val="bottom"/>
            <w:hideMark/>
          </w:tcPr>
          <w:p w14:paraId="1450CA4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A6D864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6C4FBE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4,211142%</w:t>
            </w:r>
          </w:p>
        </w:tc>
      </w:tr>
      <w:tr w:rsidR="00DC09EC" w:rsidRPr="00DC09EC" w14:paraId="1D2571F0"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A88AC7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64</w:t>
            </w:r>
          </w:p>
        </w:tc>
        <w:tc>
          <w:tcPr>
            <w:tcW w:w="0" w:type="auto"/>
            <w:tcBorders>
              <w:top w:val="nil"/>
              <w:left w:val="nil"/>
              <w:bottom w:val="nil"/>
              <w:right w:val="single" w:sz="4" w:space="0" w:color="auto"/>
            </w:tcBorders>
            <w:noWrap/>
            <w:vAlign w:val="bottom"/>
            <w:hideMark/>
          </w:tcPr>
          <w:p w14:paraId="484CE86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14/02/24</w:t>
            </w:r>
          </w:p>
        </w:tc>
        <w:tc>
          <w:tcPr>
            <w:tcW w:w="0" w:type="auto"/>
            <w:noWrap/>
            <w:vAlign w:val="bottom"/>
            <w:hideMark/>
          </w:tcPr>
          <w:p w14:paraId="497BD65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14/02/24</w:t>
            </w:r>
          </w:p>
        </w:tc>
        <w:tc>
          <w:tcPr>
            <w:tcW w:w="0" w:type="auto"/>
            <w:tcBorders>
              <w:top w:val="nil"/>
              <w:left w:val="single" w:sz="4" w:space="0" w:color="auto"/>
              <w:bottom w:val="nil"/>
              <w:right w:val="single" w:sz="4" w:space="0" w:color="auto"/>
            </w:tcBorders>
            <w:noWrap/>
            <w:vAlign w:val="bottom"/>
            <w:hideMark/>
          </w:tcPr>
          <w:p w14:paraId="2ED98551"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9DC4E7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3BBF7FD"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4,393511%</w:t>
            </w:r>
          </w:p>
        </w:tc>
      </w:tr>
      <w:tr w:rsidR="00DC09EC" w:rsidRPr="00DC09EC" w14:paraId="4CA85174"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090D38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65</w:t>
            </w:r>
          </w:p>
        </w:tc>
        <w:tc>
          <w:tcPr>
            <w:tcW w:w="0" w:type="auto"/>
            <w:tcBorders>
              <w:top w:val="nil"/>
              <w:left w:val="nil"/>
              <w:bottom w:val="nil"/>
              <w:right w:val="single" w:sz="4" w:space="0" w:color="auto"/>
            </w:tcBorders>
            <w:noWrap/>
            <w:vAlign w:val="bottom"/>
            <w:hideMark/>
          </w:tcPr>
          <w:p w14:paraId="0F10165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11/03/24</w:t>
            </w:r>
          </w:p>
        </w:tc>
        <w:tc>
          <w:tcPr>
            <w:tcW w:w="0" w:type="auto"/>
            <w:noWrap/>
            <w:vAlign w:val="bottom"/>
            <w:hideMark/>
          </w:tcPr>
          <w:p w14:paraId="773522A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11/03/24</w:t>
            </w:r>
          </w:p>
        </w:tc>
        <w:tc>
          <w:tcPr>
            <w:tcW w:w="0" w:type="auto"/>
            <w:tcBorders>
              <w:top w:val="nil"/>
              <w:left w:val="single" w:sz="4" w:space="0" w:color="auto"/>
              <w:bottom w:val="nil"/>
              <w:right w:val="single" w:sz="4" w:space="0" w:color="auto"/>
            </w:tcBorders>
            <w:noWrap/>
            <w:vAlign w:val="bottom"/>
            <w:hideMark/>
          </w:tcPr>
          <w:p w14:paraId="4C802D5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C589BC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E5C0E96"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4,767843%</w:t>
            </w:r>
          </w:p>
        </w:tc>
      </w:tr>
      <w:tr w:rsidR="00DC09EC" w:rsidRPr="00DC09EC" w14:paraId="125DB648"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049BB7C"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66</w:t>
            </w:r>
          </w:p>
        </w:tc>
        <w:tc>
          <w:tcPr>
            <w:tcW w:w="0" w:type="auto"/>
            <w:tcBorders>
              <w:top w:val="nil"/>
              <w:left w:val="nil"/>
              <w:bottom w:val="nil"/>
              <w:right w:val="single" w:sz="4" w:space="0" w:color="auto"/>
            </w:tcBorders>
            <w:noWrap/>
            <w:vAlign w:val="bottom"/>
            <w:hideMark/>
          </w:tcPr>
          <w:p w14:paraId="57AA76E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11/04/24</w:t>
            </w:r>
          </w:p>
        </w:tc>
        <w:tc>
          <w:tcPr>
            <w:tcW w:w="0" w:type="auto"/>
            <w:noWrap/>
            <w:vAlign w:val="bottom"/>
            <w:hideMark/>
          </w:tcPr>
          <w:p w14:paraId="41A0B40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11/04/24</w:t>
            </w:r>
          </w:p>
        </w:tc>
        <w:tc>
          <w:tcPr>
            <w:tcW w:w="0" w:type="auto"/>
            <w:tcBorders>
              <w:top w:val="nil"/>
              <w:left w:val="single" w:sz="4" w:space="0" w:color="auto"/>
              <w:bottom w:val="nil"/>
              <w:right w:val="single" w:sz="4" w:space="0" w:color="auto"/>
            </w:tcBorders>
            <w:noWrap/>
            <w:vAlign w:val="bottom"/>
            <w:hideMark/>
          </w:tcPr>
          <w:p w14:paraId="4D26E27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7CA76A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D369778"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4,899732%</w:t>
            </w:r>
          </w:p>
        </w:tc>
      </w:tr>
      <w:tr w:rsidR="00DC09EC" w:rsidRPr="00DC09EC" w14:paraId="2258AE85"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02699E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67</w:t>
            </w:r>
          </w:p>
        </w:tc>
        <w:tc>
          <w:tcPr>
            <w:tcW w:w="0" w:type="auto"/>
            <w:tcBorders>
              <w:top w:val="nil"/>
              <w:left w:val="nil"/>
              <w:bottom w:val="nil"/>
              <w:right w:val="single" w:sz="4" w:space="0" w:color="auto"/>
            </w:tcBorders>
            <w:noWrap/>
            <w:vAlign w:val="bottom"/>
            <w:hideMark/>
          </w:tcPr>
          <w:p w14:paraId="53EB4A7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13/05/24</w:t>
            </w:r>
          </w:p>
        </w:tc>
        <w:tc>
          <w:tcPr>
            <w:tcW w:w="0" w:type="auto"/>
            <w:noWrap/>
            <w:vAlign w:val="bottom"/>
            <w:hideMark/>
          </w:tcPr>
          <w:p w14:paraId="0495D59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13/05/24</w:t>
            </w:r>
          </w:p>
        </w:tc>
        <w:tc>
          <w:tcPr>
            <w:tcW w:w="0" w:type="auto"/>
            <w:tcBorders>
              <w:top w:val="nil"/>
              <w:left w:val="single" w:sz="4" w:space="0" w:color="auto"/>
              <w:bottom w:val="nil"/>
              <w:right w:val="single" w:sz="4" w:space="0" w:color="auto"/>
            </w:tcBorders>
            <w:noWrap/>
            <w:vAlign w:val="bottom"/>
            <w:hideMark/>
          </w:tcPr>
          <w:p w14:paraId="032FA11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544327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450FF23"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5,225533%</w:t>
            </w:r>
          </w:p>
        </w:tc>
      </w:tr>
      <w:tr w:rsidR="00DC09EC" w:rsidRPr="00DC09EC" w14:paraId="0D70D970"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F2BDEC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68</w:t>
            </w:r>
          </w:p>
        </w:tc>
        <w:tc>
          <w:tcPr>
            <w:tcW w:w="0" w:type="auto"/>
            <w:tcBorders>
              <w:top w:val="nil"/>
              <w:left w:val="nil"/>
              <w:bottom w:val="nil"/>
              <w:right w:val="single" w:sz="4" w:space="0" w:color="auto"/>
            </w:tcBorders>
            <w:noWrap/>
            <w:vAlign w:val="bottom"/>
            <w:hideMark/>
          </w:tcPr>
          <w:p w14:paraId="110DAC65"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11/06/24</w:t>
            </w:r>
          </w:p>
        </w:tc>
        <w:tc>
          <w:tcPr>
            <w:tcW w:w="0" w:type="auto"/>
            <w:noWrap/>
            <w:vAlign w:val="bottom"/>
            <w:hideMark/>
          </w:tcPr>
          <w:p w14:paraId="549B521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11/06/24</w:t>
            </w:r>
          </w:p>
        </w:tc>
        <w:tc>
          <w:tcPr>
            <w:tcW w:w="0" w:type="auto"/>
            <w:tcBorders>
              <w:top w:val="nil"/>
              <w:left w:val="single" w:sz="4" w:space="0" w:color="auto"/>
              <w:bottom w:val="nil"/>
              <w:right w:val="single" w:sz="4" w:space="0" w:color="auto"/>
            </w:tcBorders>
            <w:noWrap/>
            <w:vAlign w:val="bottom"/>
            <w:hideMark/>
          </w:tcPr>
          <w:p w14:paraId="65A92D6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264065B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0F8C1E3E"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5,587828%</w:t>
            </w:r>
          </w:p>
        </w:tc>
      </w:tr>
      <w:tr w:rsidR="00DC09EC" w:rsidRPr="00DC09EC" w14:paraId="72ECA33F"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D5257E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69</w:t>
            </w:r>
          </w:p>
        </w:tc>
        <w:tc>
          <w:tcPr>
            <w:tcW w:w="0" w:type="auto"/>
            <w:tcBorders>
              <w:top w:val="nil"/>
              <w:left w:val="nil"/>
              <w:bottom w:val="nil"/>
              <w:right w:val="single" w:sz="4" w:space="0" w:color="auto"/>
            </w:tcBorders>
            <w:noWrap/>
            <w:vAlign w:val="bottom"/>
            <w:hideMark/>
          </w:tcPr>
          <w:p w14:paraId="1B033E4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11/07/24</w:t>
            </w:r>
          </w:p>
        </w:tc>
        <w:tc>
          <w:tcPr>
            <w:tcW w:w="0" w:type="auto"/>
            <w:noWrap/>
            <w:vAlign w:val="bottom"/>
            <w:hideMark/>
          </w:tcPr>
          <w:p w14:paraId="6679830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11/07/24</w:t>
            </w:r>
          </w:p>
        </w:tc>
        <w:tc>
          <w:tcPr>
            <w:tcW w:w="0" w:type="auto"/>
            <w:tcBorders>
              <w:top w:val="nil"/>
              <w:left w:val="single" w:sz="4" w:space="0" w:color="auto"/>
              <w:bottom w:val="nil"/>
              <w:right w:val="single" w:sz="4" w:space="0" w:color="auto"/>
            </w:tcBorders>
            <w:noWrap/>
            <w:vAlign w:val="bottom"/>
            <w:hideMark/>
          </w:tcPr>
          <w:p w14:paraId="5EA3D3A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DFC2F3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EAB7677"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5,890277%</w:t>
            </w:r>
          </w:p>
        </w:tc>
      </w:tr>
      <w:tr w:rsidR="00DC09EC" w:rsidRPr="00DC09EC" w14:paraId="136DB34F"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B3F96E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70</w:t>
            </w:r>
          </w:p>
        </w:tc>
        <w:tc>
          <w:tcPr>
            <w:tcW w:w="0" w:type="auto"/>
            <w:tcBorders>
              <w:top w:val="nil"/>
              <w:left w:val="nil"/>
              <w:bottom w:val="nil"/>
              <w:right w:val="single" w:sz="4" w:space="0" w:color="auto"/>
            </w:tcBorders>
            <w:noWrap/>
            <w:vAlign w:val="bottom"/>
            <w:hideMark/>
          </w:tcPr>
          <w:p w14:paraId="518E09C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12/08/24</w:t>
            </w:r>
          </w:p>
        </w:tc>
        <w:tc>
          <w:tcPr>
            <w:tcW w:w="0" w:type="auto"/>
            <w:noWrap/>
            <w:vAlign w:val="bottom"/>
            <w:hideMark/>
          </w:tcPr>
          <w:p w14:paraId="511A88C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12/08/24</w:t>
            </w:r>
          </w:p>
        </w:tc>
        <w:tc>
          <w:tcPr>
            <w:tcW w:w="0" w:type="auto"/>
            <w:tcBorders>
              <w:top w:val="nil"/>
              <w:left w:val="single" w:sz="4" w:space="0" w:color="auto"/>
              <w:bottom w:val="nil"/>
              <w:right w:val="single" w:sz="4" w:space="0" w:color="auto"/>
            </w:tcBorders>
            <w:noWrap/>
            <w:vAlign w:val="bottom"/>
            <w:hideMark/>
          </w:tcPr>
          <w:p w14:paraId="01FE714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94C2D46"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A719BAB"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6,306212%</w:t>
            </w:r>
          </w:p>
        </w:tc>
      </w:tr>
      <w:tr w:rsidR="00DC09EC" w:rsidRPr="00DC09EC" w14:paraId="53D03097"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2849C6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71</w:t>
            </w:r>
          </w:p>
        </w:tc>
        <w:tc>
          <w:tcPr>
            <w:tcW w:w="0" w:type="auto"/>
            <w:tcBorders>
              <w:top w:val="nil"/>
              <w:left w:val="nil"/>
              <w:bottom w:val="nil"/>
              <w:right w:val="single" w:sz="4" w:space="0" w:color="auto"/>
            </w:tcBorders>
            <w:noWrap/>
            <w:vAlign w:val="bottom"/>
            <w:hideMark/>
          </w:tcPr>
          <w:p w14:paraId="6471699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11/09/24</w:t>
            </w:r>
          </w:p>
        </w:tc>
        <w:tc>
          <w:tcPr>
            <w:tcW w:w="0" w:type="auto"/>
            <w:noWrap/>
            <w:vAlign w:val="bottom"/>
            <w:hideMark/>
          </w:tcPr>
          <w:p w14:paraId="6DEDCDC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11/09/24</w:t>
            </w:r>
          </w:p>
        </w:tc>
        <w:tc>
          <w:tcPr>
            <w:tcW w:w="0" w:type="auto"/>
            <w:tcBorders>
              <w:top w:val="nil"/>
              <w:left w:val="single" w:sz="4" w:space="0" w:color="auto"/>
              <w:bottom w:val="nil"/>
              <w:right w:val="single" w:sz="4" w:space="0" w:color="auto"/>
            </w:tcBorders>
            <w:noWrap/>
            <w:vAlign w:val="bottom"/>
            <w:hideMark/>
          </w:tcPr>
          <w:p w14:paraId="56FD37E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B5620EF"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23A5B5F"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6,781491%</w:t>
            </w:r>
          </w:p>
        </w:tc>
      </w:tr>
      <w:tr w:rsidR="00DC09EC" w:rsidRPr="00DC09EC" w14:paraId="0E5D0D7F"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4E4EBF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72</w:t>
            </w:r>
          </w:p>
        </w:tc>
        <w:tc>
          <w:tcPr>
            <w:tcW w:w="0" w:type="auto"/>
            <w:tcBorders>
              <w:top w:val="nil"/>
              <w:left w:val="nil"/>
              <w:bottom w:val="nil"/>
              <w:right w:val="single" w:sz="4" w:space="0" w:color="auto"/>
            </w:tcBorders>
            <w:noWrap/>
            <w:vAlign w:val="bottom"/>
            <w:hideMark/>
          </w:tcPr>
          <w:p w14:paraId="0D3D5E2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11/10/24</w:t>
            </w:r>
          </w:p>
        </w:tc>
        <w:tc>
          <w:tcPr>
            <w:tcW w:w="0" w:type="auto"/>
            <w:noWrap/>
            <w:vAlign w:val="bottom"/>
            <w:hideMark/>
          </w:tcPr>
          <w:p w14:paraId="065144D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11/10/24</w:t>
            </w:r>
          </w:p>
        </w:tc>
        <w:tc>
          <w:tcPr>
            <w:tcW w:w="0" w:type="auto"/>
            <w:tcBorders>
              <w:top w:val="nil"/>
              <w:left w:val="single" w:sz="4" w:space="0" w:color="auto"/>
              <w:bottom w:val="nil"/>
              <w:right w:val="single" w:sz="4" w:space="0" w:color="auto"/>
            </w:tcBorders>
            <w:noWrap/>
            <w:vAlign w:val="bottom"/>
            <w:hideMark/>
          </w:tcPr>
          <w:p w14:paraId="76CB146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7DA3F2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AB6B57B"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7,329771%</w:t>
            </w:r>
          </w:p>
        </w:tc>
      </w:tr>
      <w:tr w:rsidR="00DC09EC" w:rsidRPr="00DC09EC" w14:paraId="00C11C7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2DB848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73</w:t>
            </w:r>
          </w:p>
        </w:tc>
        <w:tc>
          <w:tcPr>
            <w:tcW w:w="0" w:type="auto"/>
            <w:tcBorders>
              <w:top w:val="nil"/>
              <w:left w:val="nil"/>
              <w:bottom w:val="nil"/>
              <w:right w:val="single" w:sz="4" w:space="0" w:color="auto"/>
            </w:tcBorders>
            <w:noWrap/>
            <w:vAlign w:val="bottom"/>
            <w:hideMark/>
          </w:tcPr>
          <w:p w14:paraId="5A76E14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11/11/24</w:t>
            </w:r>
          </w:p>
        </w:tc>
        <w:tc>
          <w:tcPr>
            <w:tcW w:w="0" w:type="auto"/>
            <w:noWrap/>
            <w:vAlign w:val="bottom"/>
            <w:hideMark/>
          </w:tcPr>
          <w:p w14:paraId="1DADB5F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11/11/24</w:t>
            </w:r>
          </w:p>
        </w:tc>
        <w:tc>
          <w:tcPr>
            <w:tcW w:w="0" w:type="auto"/>
            <w:tcBorders>
              <w:top w:val="nil"/>
              <w:left w:val="single" w:sz="4" w:space="0" w:color="auto"/>
              <w:bottom w:val="nil"/>
              <w:right w:val="single" w:sz="4" w:space="0" w:color="auto"/>
            </w:tcBorders>
            <w:noWrap/>
            <w:vAlign w:val="bottom"/>
            <w:hideMark/>
          </w:tcPr>
          <w:p w14:paraId="2C2A95A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8BC081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608F9E84"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8,003703%</w:t>
            </w:r>
          </w:p>
        </w:tc>
      </w:tr>
      <w:tr w:rsidR="00DC09EC" w:rsidRPr="00DC09EC" w14:paraId="4A0677E9"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0B6E24B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74</w:t>
            </w:r>
          </w:p>
        </w:tc>
        <w:tc>
          <w:tcPr>
            <w:tcW w:w="0" w:type="auto"/>
            <w:tcBorders>
              <w:top w:val="nil"/>
              <w:left w:val="nil"/>
              <w:bottom w:val="nil"/>
              <w:right w:val="single" w:sz="4" w:space="0" w:color="auto"/>
            </w:tcBorders>
            <w:noWrap/>
            <w:vAlign w:val="bottom"/>
            <w:hideMark/>
          </w:tcPr>
          <w:p w14:paraId="1B83B41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11/12/24</w:t>
            </w:r>
          </w:p>
        </w:tc>
        <w:tc>
          <w:tcPr>
            <w:tcW w:w="0" w:type="auto"/>
            <w:noWrap/>
            <w:vAlign w:val="bottom"/>
            <w:hideMark/>
          </w:tcPr>
          <w:p w14:paraId="26A07E0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11/12/24</w:t>
            </w:r>
          </w:p>
        </w:tc>
        <w:tc>
          <w:tcPr>
            <w:tcW w:w="0" w:type="auto"/>
            <w:tcBorders>
              <w:top w:val="nil"/>
              <w:left w:val="single" w:sz="4" w:space="0" w:color="auto"/>
              <w:bottom w:val="nil"/>
              <w:right w:val="single" w:sz="4" w:space="0" w:color="auto"/>
            </w:tcBorders>
            <w:noWrap/>
            <w:vAlign w:val="bottom"/>
            <w:hideMark/>
          </w:tcPr>
          <w:p w14:paraId="760FC66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63BE055"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219FCDC"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8,762731%</w:t>
            </w:r>
          </w:p>
        </w:tc>
      </w:tr>
      <w:tr w:rsidR="00DC09EC" w:rsidRPr="00DC09EC" w14:paraId="6185784D"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7533066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75</w:t>
            </w:r>
          </w:p>
        </w:tc>
        <w:tc>
          <w:tcPr>
            <w:tcW w:w="0" w:type="auto"/>
            <w:tcBorders>
              <w:top w:val="nil"/>
              <w:left w:val="nil"/>
              <w:bottom w:val="nil"/>
              <w:right w:val="single" w:sz="4" w:space="0" w:color="auto"/>
            </w:tcBorders>
            <w:noWrap/>
            <w:vAlign w:val="bottom"/>
            <w:hideMark/>
          </w:tcPr>
          <w:p w14:paraId="41887DD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13/01/25</w:t>
            </w:r>
          </w:p>
        </w:tc>
        <w:tc>
          <w:tcPr>
            <w:tcW w:w="0" w:type="auto"/>
            <w:noWrap/>
            <w:vAlign w:val="bottom"/>
            <w:hideMark/>
          </w:tcPr>
          <w:p w14:paraId="2C4FBF53"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13/01/25</w:t>
            </w:r>
          </w:p>
        </w:tc>
        <w:tc>
          <w:tcPr>
            <w:tcW w:w="0" w:type="auto"/>
            <w:tcBorders>
              <w:top w:val="nil"/>
              <w:left w:val="single" w:sz="4" w:space="0" w:color="auto"/>
              <w:bottom w:val="nil"/>
              <w:right w:val="single" w:sz="4" w:space="0" w:color="auto"/>
            </w:tcBorders>
            <w:noWrap/>
            <w:vAlign w:val="bottom"/>
            <w:hideMark/>
          </w:tcPr>
          <w:p w14:paraId="0A6BAB6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F9C00A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7ED2369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9,673554%</w:t>
            </w:r>
          </w:p>
        </w:tc>
      </w:tr>
      <w:tr w:rsidR="00DC09EC" w:rsidRPr="00DC09EC" w14:paraId="64B3ABE9"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8651164"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76</w:t>
            </w:r>
          </w:p>
        </w:tc>
        <w:tc>
          <w:tcPr>
            <w:tcW w:w="0" w:type="auto"/>
            <w:tcBorders>
              <w:top w:val="nil"/>
              <w:left w:val="nil"/>
              <w:bottom w:val="nil"/>
              <w:right w:val="single" w:sz="4" w:space="0" w:color="auto"/>
            </w:tcBorders>
            <w:noWrap/>
            <w:vAlign w:val="bottom"/>
            <w:hideMark/>
          </w:tcPr>
          <w:p w14:paraId="385906FD"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11/02/25</w:t>
            </w:r>
          </w:p>
        </w:tc>
        <w:tc>
          <w:tcPr>
            <w:tcW w:w="0" w:type="auto"/>
            <w:noWrap/>
            <w:vAlign w:val="bottom"/>
            <w:hideMark/>
          </w:tcPr>
          <w:p w14:paraId="4A6DF3B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11/02/25</w:t>
            </w:r>
          </w:p>
        </w:tc>
        <w:tc>
          <w:tcPr>
            <w:tcW w:w="0" w:type="auto"/>
            <w:tcBorders>
              <w:top w:val="nil"/>
              <w:left w:val="single" w:sz="4" w:space="0" w:color="auto"/>
              <w:bottom w:val="nil"/>
              <w:right w:val="single" w:sz="4" w:space="0" w:color="auto"/>
            </w:tcBorders>
            <w:noWrap/>
            <w:vAlign w:val="bottom"/>
            <w:hideMark/>
          </w:tcPr>
          <w:p w14:paraId="772AE10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308DDC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63119B2"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10,786736%</w:t>
            </w:r>
          </w:p>
        </w:tc>
      </w:tr>
      <w:tr w:rsidR="00DC09EC" w:rsidRPr="00DC09EC" w14:paraId="2991AC26"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BD6F93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77</w:t>
            </w:r>
          </w:p>
        </w:tc>
        <w:tc>
          <w:tcPr>
            <w:tcW w:w="0" w:type="auto"/>
            <w:tcBorders>
              <w:top w:val="nil"/>
              <w:left w:val="nil"/>
              <w:bottom w:val="nil"/>
              <w:right w:val="single" w:sz="4" w:space="0" w:color="auto"/>
            </w:tcBorders>
            <w:noWrap/>
            <w:vAlign w:val="bottom"/>
            <w:hideMark/>
          </w:tcPr>
          <w:p w14:paraId="6123783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11/03/25</w:t>
            </w:r>
          </w:p>
        </w:tc>
        <w:tc>
          <w:tcPr>
            <w:tcW w:w="0" w:type="auto"/>
            <w:noWrap/>
            <w:vAlign w:val="bottom"/>
            <w:hideMark/>
          </w:tcPr>
          <w:p w14:paraId="28C7A98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11/03/25</w:t>
            </w:r>
          </w:p>
        </w:tc>
        <w:tc>
          <w:tcPr>
            <w:tcW w:w="0" w:type="auto"/>
            <w:tcBorders>
              <w:top w:val="nil"/>
              <w:left w:val="single" w:sz="4" w:space="0" w:color="auto"/>
              <w:bottom w:val="nil"/>
              <w:right w:val="single" w:sz="4" w:space="0" w:color="auto"/>
            </w:tcBorders>
            <w:noWrap/>
            <w:vAlign w:val="bottom"/>
            <w:hideMark/>
          </w:tcPr>
          <w:p w14:paraId="0EBF67D4"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5FFEE3F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507B69AB"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12,281377%</w:t>
            </w:r>
          </w:p>
        </w:tc>
      </w:tr>
      <w:tr w:rsidR="00DC09EC" w:rsidRPr="00DC09EC" w14:paraId="2EB7040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5485FE4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78</w:t>
            </w:r>
          </w:p>
        </w:tc>
        <w:tc>
          <w:tcPr>
            <w:tcW w:w="0" w:type="auto"/>
            <w:tcBorders>
              <w:top w:val="nil"/>
              <w:left w:val="nil"/>
              <w:bottom w:val="nil"/>
              <w:right w:val="single" w:sz="4" w:space="0" w:color="auto"/>
            </w:tcBorders>
            <w:noWrap/>
            <w:vAlign w:val="bottom"/>
            <w:hideMark/>
          </w:tcPr>
          <w:p w14:paraId="3378C6C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11/04/25</w:t>
            </w:r>
          </w:p>
        </w:tc>
        <w:tc>
          <w:tcPr>
            <w:tcW w:w="0" w:type="auto"/>
            <w:noWrap/>
            <w:vAlign w:val="bottom"/>
            <w:hideMark/>
          </w:tcPr>
          <w:p w14:paraId="3B6EAA1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11/04/25</w:t>
            </w:r>
          </w:p>
        </w:tc>
        <w:tc>
          <w:tcPr>
            <w:tcW w:w="0" w:type="auto"/>
            <w:tcBorders>
              <w:top w:val="nil"/>
              <w:left w:val="single" w:sz="4" w:space="0" w:color="auto"/>
              <w:bottom w:val="nil"/>
              <w:right w:val="single" w:sz="4" w:space="0" w:color="auto"/>
            </w:tcBorders>
            <w:noWrap/>
            <w:vAlign w:val="bottom"/>
            <w:hideMark/>
          </w:tcPr>
          <w:p w14:paraId="1F80207B"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16AC64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8458974"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13,915137%</w:t>
            </w:r>
          </w:p>
        </w:tc>
      </w:tr>
      <w:tr w:rsidR="00DC09EC" w:rsidRPr="00DC09EC" w14:paraId="618FB91E"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3E23498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79</w:t>
            </w:r>
          </w:p>
        </w:tc>
        <w:tc>
          <w:tcPr>
            <w:tcW w:w="0" w:type="auto"/>
            <w:tcBorders>
              <w:top w:val="nil"/>
              <w:left w:val="nil"/>
              <w:bottom w:val="nil"/>
              <w:right w:val="single" w:sz="4" w:space="0" w:color="auto"/>
            </w:tcBorders>
            <w:noWrap/>
            <w:vAlign w:val="bottom"/>
            <w:hideMark/>
          </w:tcPr>
          <w:p w14:paraId="6AC99677"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12/05/25</w:t>
            </w:r>
          </w:p>
        </w:tc>
        <w:tc>
          <w:tcPr>
            <w:tcW w:w="0" w:type="auto"/>
            <w:noWrap/>
            <w:vAlign w:val="bottom"/>
            <w:hideMark/>
          </w:tcPr>
          <w:p w14:paraId="529E30D1"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12/05/25</w:t>
            </w:r>
          </w:p>
        </w:tc>
        <w:tc>
          <w:tcPr>
            <w:tcW w:w="0" w:type="auto"/>
            <w:tcBorders>
              <w:top w:val="nil"/>
              <w:left w:val="single" w:sz="4" w:space="0" w:color="auto"/>
              <w:bottom w:val="nil"/>
              <w:right w:val="single" w:sz="4" w:space="0" w:color="auto"/>
            </w:tcBorders>
            <w:noWrap/>
            <w:vAlign w:val="bottom"/>
            <w:hideMark/>
          </w:tcPr>
          <w:p w14:paraId="19C396D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F7DC868"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77E40FC"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16,464273%</w:t>
            </w:r>
          </w:p>
        </w:tc>
      </w:tr>
      <w:tr w:rsidR="00DC09EC" w:rsidRPr="00DC09EC" w14:paraId="665E6D0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1BDAF3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80</w:t>
            </w:r>
          </w:p>
        </w:tc>
        <w:tc>
          <w:tcPr>
            <w:tcW w:w="0" w:type="auto"/>
            <w:tcBorders>
              <w:top w:val="nil"/>
              <w:left w:val="nil"/>
              <w:bottom w:val="nil"/>
              <w:right w:val="single" w:sz="4" w:space="0" w:color="auto"/>
            </w:tcBorders>
            <w:noWrap/>
            <w:vAlign w:val="bottom"/>
            <w:hideMark/>
          </w:tcPr>
          <w:p w14:paraId="44F8438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11/06/25</w:t>
            </w:r>
          </w:p>
        </w:tc>
        <w:tc>
          <w:tcPr>
            <w:tcW w:w="0" w:type="auto"/>
            <w:noWrap/>
            <w:vAlign w:val="bottom"/>
            <w:hideMark/>
          </w:tcPr>
          <w:p w14:paraId="0343446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11/06/25</w:t>
            </w:r>
          </w:p>
        </w:tc>
        <w:tc>
          <w:tcPr>
            <w:tcW w:w="0" w:type="auto"/>
            <w:tcBorders>
              <w:top w:val="nil"/>
              <w:left w:val="single" w:sz="4" w:space="0" w:color="auto"/>
              <w:bottom w:val="nil"/>
              <w:right w:val="single" w:sz="4" w:space="0" w:color="auto"/>
            </w:tcBorders>
            <w:noWrap/>
            <w:vAlign w:val="bottom"/>
            <w:hideMark/>
          </w:tcPr>
          <w:p w14:paraId="46A3B2EE"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11141EF2"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4BF3E32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19,693226%</w:t>
            </w:r>
          </w:p>
        </w:tc>
      </w:tr>
      <w:tr w:rsidR="00DC09EC" w:rsidRPr="00DC09EC" w14:paraId="4B30E8C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4F8A0DF8"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81</w:t>
            </w:r>
          </w:p>
        </w:tc>
        <w:tc>
          <w:tcPr>
            <w:tcW w:w="0" w:type="auto"/>
            <w:tcBorders>
              <w:top w:val="nil"/>
              <w:left w:val="nil"/>
              <w:bottom w:val="nil"/>
              <w:right w:val="single" w:sz="4" w:space="0" w:color="auto"/>
            </w:tcBorders>
            <w:noWrap/>
            <w:vAlign w:val="bottom"/>
            <w:hideMark/>
          </w:tcPr>
          <w:p w14:paraId="7E46CE2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11/07/25</w:t>
            </w:r>
          </w:p>
        </w:tc>
        <w:tc>
          <w:tcPr>
            <w:tcW w:w="0" w:type="auto"/>
            <w:noWrap/>
            <w:vAlign w:val="bottom"/>
            <w:hideMark/>
          </w:tcPr>
          <w:p w14:paraId="7D6010BF"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11/07/25</w:t>
            </w:r>
          </w:p>
        </w:tc>
        <w:tc>
          <w:tcPr>
            <w:tcW w:w="0" w:type="auto"/>
            <w:tcBorders>
              <w:top w:val="nil"/>
              <w:left w:val="single" w:sz="4" w:space="0" w:color="auto"/>
              <w:bottom w:val="nil"/>
              <w:right w:val="single" w:sz="4" w:space="0" w:color="auto"/>
            </w:tcBorders>
            <w:noWrap/>
            <w:vAlign w:val="bottom"/>
            <w:hideMark/>
          </w:tcPr>
          <w:p w14:paraId="696F7A60"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74B6B2FA"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1FFD1590"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24,742136%</w:t>
            </w:r>
          </w:p>
        </w:tc>
      </w:tr>
      <w:tr w:rsidR="00DC09EC" w:rsidRPr="00DC09EC" w14:paraId="5BC99BFA"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2E5F5F0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82</w:t>
            </w:r>
          </w:p>
        </w:tc>
        <w:tc>
          <w:tcPr>
            <w:tcW w:w="0" w:type="auto"/>
            <w:tcBorders>
              <w:top w:val="nil"/>
              <w:left w:val="nil"/>
              <w:bottom w:val="nil"/>
              <w:right w:val="single" w:sz="4" w:space="0" w:color="auto"/>
            </w:tcBorders>
            <w:noWrap/>
            <w:vAlign w:val="bottom"/>
            <w:hideMark/>
          </w:tcPr>
          <w:p w14:paraId="1BCE757A"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11/08/25</w:t>
            </w:r>
          </w:p>
        </w:tc>
        <w:tc>
          <w:tcPr>
            <w:tcW w:w="0" w:type="auto"/>
            <w:noWrap/>
            <w:vAlign w:val="bottom"/>
            <w:hideMark/>
          </w:tcPr>
          <w:p w14:paraId="5A7D978B"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11/08/25</w:t>
            </w:r>
          </w:p>
        </w:tc>
        <w:tc>
          <w:tcPr>
            <w:tcW w:w="0" w:type="auto"/>
            <w:tcBorders>
              <w:top w:val="nil"/>
              <w:left w:val="single" w:sz="4" w:space="0" w:color="auto"/>
              <w:bottom w:val="nil"/>
              <w:right w:val="single" w:sz="4" w:space="0" w:color="auto"/>
            </w:tcBorders>
            <w:noWrap/>
            <w:vAlign w:val="bottom"/>
            <w:hideMark/>
          </w:tcPr>
          <w:p w14:paraId="1F2BA19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67E3D003"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29AFE3F9"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33,113431%</w:t>
            </w:r>
          </w:p>
        </w:tc>
      </w:tr>
      <w:tr w:rsidR="00DC09EC" w:rsidRPr="00DC09EC" w14:paraId="02FD3060" w14:textId="77777777" w:rsidTr="00C43B19">
        <w:trPr>
          <w:trHeight w:val="225"/>
          <w:jc w:val="center"/>
        </w:trPr>
        <w:tc>
          <w:tcPr>
            <w:tcW w:w="0" w:type="auto"/>
            <w:tcBorders>
              <w:top w:val="nil"/>
              <w:left w:val="single" w:sz="8" w:space="0" w:color="auto"/>
              <w:bottom w:val="nil"/>
              <w:right w:val="single" w:sz="4" w:space="0" w:color="auto"/>
            </w:tcBorders>
            <w:noWrap/>
            <w:vAlign w:val="bottom"/>
            <w:hideMark/>
          </w:tcPr>
          <w:p w14:paraId="60719B76"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83</w:t>
            </w:r>
          </w:p>
        </w:tc>
        <w:tc>
          <w:tcPr>
            <w:tcW w:w="0" w:type="auto"/>
            <w:tcBorders>
              <w:top w:val="nil"/>
              <w:left w:val="nil"/>
              <w:bottom w:val="nil"/>
              <w:right w:val="single" w:sz="4" w:space="0" w:color="auto"/>
            </w:tcBorders>
            <w:noWrap/>
            <w:vAlign w:val="bottom"/>
            <w:hideMark/>
          </w:tcPr>
          <w:p w14:paraId="0165EF5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11/09/25</w:t>
            </w:r>
          </w:p>
        </w:tc>
        <w:tc>
          <w:tcPr>
            <w:tcW w:w="0" w:type="auto"/>
            <w:noWrap/>
            <w:vAlign w:val="bottom"/>
            <w:hideMark/>
          </w:tcPr>
          <w:p w14:paraId="3E9A83B0"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11/09/25</w:t>
            </w:r>
          </w:p>
        </w:tc>
        <w:tc>
          <w:tcPr>
            <w:tcW w:w="0" w:type="auto"/>
            <w:tcBorders>
              <w:top w:val="nil"/>
              <w:left w:val="single" w:sz="4" w:space="0" w:color="auto"/>
              <w:bottom w:val="nil"/>
              <w:right w:val="single" w:sz="4" w:space="0" w:color="auto"/>
            </w:tcBorders>
            <w:noWrap/>
            <w:vAlign w:val="bottom"/>
            <w:hideMark/>
          </w:tcPr>
          <w:p w14:paraId="48BAD68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4" w:space="0" w:color="auto"/>
            </w:tcBorders>
            <w:noWrap/>
            <w:vAlign w:val="bottom"/>
            <w:hideMark/>
          </w:tcPr>
          <w:p w14:paraId="42C59579"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nil"/>
              <w:right w:val="single" w:sz="8" w:space="0" w:color="auto"/>
            </w:tcBorders>
            <w:noWrap/>
            <w:vAlign w:val="bottom"/>
            <w:hideMark/>
          </w:tcPr>
          <w:p w14:paraId="310409EA"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49,794748%</w:t>
            </w:r>
          </w:p>
        </w:tc>
      </w:tr>
      <w:tr w:rsidR="00DC09EC" w:rsidRPr="00DC09EC" w14:paraId="684911F3" w14:textId="77777777" w:rsidTr="00C43B19">
        <w:trPr>
          <w:trHeight w:val="240"/>
          <w:jc w:val="center"/>
        </w:trPr>
        <w:tc>
          <w:tcPr>
            <w:tcW w:w="0" w:type="auto"/>
            <w:tcBorders>
              <w:top w:val="nil"/>
              <w:left w:val="single" w:sz="8" w:space="0" w:color="auto"/>
              <w:bottom w:val="single" w:sz="8" w:space="0" w:color="auto"/>
              <w:right w:val="single" w:sz="4" w:space="0" w:color="auto"/>
            </w:tcBorders>
            <w:noWrap/>
            <w:vAlign w:val="bottom"/>
            <w:hideMark/>
          </w:tcPr>
          <w:p w14:paraId="46358899"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84</w:t>
            </w:r>
          </w:p>
        </w:tc>
        <w:tc>
          <w:tcPr>
            <w:tcW w:w="0" w:type="auto"/>
            <w:tcBorders>
              <w:top w:val="nil"/>
              <w:left w:val="nil"/>
              <w:bottom w:val="single" w:sz="8" w:space="0" w:color="auto"/>
              <w:right w:val="single" w:sz="4" w:space="0" w:color="auto"/>
            </w:tcBorders>
            <w:noWrap/>
            <w:vAlign w:val="bottom"/>
            <w:hideMark/>
          </w:tcPr>
          <w:p w14:paraId="0EC6387E"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13/10/25</w:t>
            </w:r>
          </w:p>
        </w:tc>
        <w:tc>
          <w:tcPr>
            <w:tcW w:w="0" w:type="auto"/>
            <w:tcBorders>
              <w:top w:val="nil"/>
              <w:left w:val="nil"/>
              <w:bottom w:val="single" w:sz="8" w:space="0" w:color="auto"/>
              <w:right w:val="nil"/>
            </w:tcBorders>
            <w:noWrap/>
            <w:vAlign w:val="bottom"/>
            <w:hideMark/>
          </w:tcPr>
          <w:p w14:paraId="6571FB42" w14:textId="77777777" w:rsidR="00DC09EC" w:rsidRPr="00C43B19" w:rsidRDefault="00DC09EC">
            <w:pPr>
              <w:jc w:val="center"/>
              <w:rPr>
                <w:rFonts w:ascii="Arial" w:hAnsi="Arial" w:cs="Arial"/>
                <w:color w:val="000000"/>
                <w:sz w:val="22"/>
                <w:szCs w:val="22"/>
                <w:lang w:val="en-US" w:eastAsia="en-US"/>
              </w:rPr>
            </w:pPr>
            <w:r w:rsidRPr="00C43B19">
              <w:rPr>
                <w:rFonts w:ascii="Arial" w:hAnsi="Arial" w:cs="Arial"/>
                <w:color w:val="000000"/>
                <w:sz w:val="22"/>
                <w:szCs w:val="22"/>
                <w:lang w:val="en-US" w:eastAsia="en-US"/>
              </w:rPr>
              <w:t>13/10/25</w:t>
            </w:r>
          </w:p>
        </w:tc>
        <w:tc>
          <w:tcPr>
            <w:tcW w:w="0" w:type="auto"/>
            <w:tcBorders>
              <w:top w:val="nil"/>
              <w:left w:val="single" w:sz="4" w:space="0" w:color="auto"/>
              <w:bottom w:val="single" w:sz="8" w:space="0" w:color="auto"/>
              <w:right w:val="single" w:sz="4" w:space="0" w:color="auto"/>
            </w:tcBorders>
            <w:noWrap/>
            <w:vAlign w:val="bottom"/>
            <w:hideMark/>
          </w:tcPr>
          <w:p w14:paraId="60C109BC"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single" w:sz="8" w:space="0" w:color="auto"/>
              <w:right w:val="single" w:sz="4" w:space="0" w:color="auto"/>
            </w:tcBorders>
            <w:noWrap/>
            <w:vAlign w:val="bottom"/>
            <w:hideMark/>
          </w:tcPr>
          <w:p w14:paraId="689F6DAD" w14:textId="77777777" w:rsidR="00DC09EC" w:rsidRPr="00C43B19" w:rsidRDefault="00DC09EC">
            <w:pPr>
              <w:rPr>
                <w:rFonts w:ascii="Arial" w:hAnsi="Arial" w:cs="Arial"/>
                <w:color w:val="000000"/>
                <w:sz w:val="22"/>
                <w:szCs w:val="22"/>
                <w:lang w:val="en-US" w:eastAsia="en-US"/>
              </w:rPr>
            </w:pPr>
            <w:r w:rsidRPr="00C43B19">
              <w:rPr>
                <w:rFonts w:ascii="Arial" w:hAnsi="Arial" w:cs="Arial"/>
                <w:color w:val="000000"/>
                <w:sz w:val="22"/>
                <w:szCs w:val="22"/>
                <w:lang w:val="en-US" w:eastAsia="en-US"/>
              </w:rPr>
              <w:t xml:space="preserve"> Sim </w:t>
            </w:r>
          </w:p>
        </w:tc>
        <w:tc>
          <w:tcPr>
            <w:tcW w:w="0" w:type="auto"/>
            <w:tcBorders>
              <w:top w:val="nil"/>
              <w:left w:val="nil"/>
              <w:bottom w:val="single" w:sz="8" w:space="0" w:color="auto"/>
              <w:right w:val="single" w:sz="8" w:space="0" w:color="auto"/>
            </w:tcBorders>
            <w:noWrap/>
            <w:vAlign w:val="bottom"/>
            <w:hideMark/>
          </w:tcPr>
          <w:p w14:paraId="473F73C4" w14:textId="77777777" w:rsidR="00DC09EC" w:rsidRPr="00C43B19" w:rsidRDefault="00DC09EC">
            <w:pPr>
              <w:jc w:val="right"/>
              <w:rPr>
                <w:rFonts w:ascii="Arial" w:hAnsi="Arial" w:cs="Arial"/>
                <w:color w:val="000000"/>
                <w:sz w:val="22"/>
                <w:szCs w:val="22"/>
                <w:lang w:val="en-US" w:eastAsia="en-US"/>
              </w:rPr>
            </w:pPr>
            <w:r w:rsidRPr="00C43B19">
              <w:rPr>
                <w:rFonts w:ascii="Arial" w:hAnsi="Arial" w:cs="Arial"/>
                <w:color w:val="000000"/>
                <w:sz w:val="22"/>
                <w:szCs w:val="22"/>
                <w:lang w:val="en-US" w:eastAsia="en-US"/>
              </w:rPr>
              <w:t>100,000000%</w:t>
            </w:r>
          </w:p>
        </w:tc>
      </w:tr>
    </w:tbl>
    <w:p w14:paraId="4B529B8C" w14:textId="3B262546" w:rsidR="00DC09EC" w:rsidRDefault="00DC09EC" w:rsidP="00DC09EC"/>
    <w:p w14:paraId="4D415289" w14:textId="582BF51A" w:rsidR="009B62B3" w:rsidRDefault="009B62B3" w:rsidP="006627FD">
      <w:pPr>
        <w:widowControl w:val="0"/>
        <w:tabs>
          <w:tab w:val="left" w:pos="851"/>
          <w:tab w:val="left" w:pos="1357"/>
        </w:tabs>
        <w:spacing w:after="240" w:line="320" w:lineRule="exact"/>
        <w:jc w:val="center"/>
        <w:outlineLvl w:val="0"/>
        <w:rPr>
          <w:rFonts w:ascii="Arial" w:hAnsi="Arial" w:cs="Arial"/>
          <w:b/>
          <w:smallCaps/>
        </w:rPr>
      </w:pPr>
      <w:bookmarkStart w:id="124" w:name="_Toc511238890"/>
    </w:p>
    <w:p w14:paraId="2966BAF7" w14:textId="77777777" w:rsidR="009B62B3" w:rsidRDefault="009B62B3">
      <w:pPr>
        <w:pBdr>
          <w:top w:val="nil"/>
          <w:left w:val="nil"/>
          <w:bottom w:val="nil"/>
          <w:right w:val="nil"/>
          <w:between w:val="nil"/>
          <w:bar w:val="nil"/>
        </w:pBdr>
        <w:rPr>
          <w:rFonts w:ascii="Arial" w:hAnsi="Arial" w:cs="Arial"/>
          <w:b/>
          <w:smallCaps/>
        </w:rPr>
      </w:pPr>
      <w:r>
        <w:rPr>
          <w:rFonts w:ascii="Arial" w:hAnsi="Arial" w:cs="Arial"/>
          <w:b/>
          <w:smallCaps/>
        </w:rPr>
        <w:br w:type="page"/>
      </w:r>
    </w:p>
    <w:p w14:paraId="5F8B746B" w14:textId="5039AF40" w:rsidR="006627FD" w:rsidRPr="00F804D9" w:rsidRDefault="006627FD" w:rsidP="006627FD">
      <w:pPr>
        <w:widowControl w:val="0"/>
        <w:tabs>
          <w:tab w:val="left" w:pos="851"/>
          <w:tab w:val="left" w:pos="1357"/>
        </w:tabs>
        <w:spacing w:after="240" w:line="320" w:lineRule="exact"/>
        <w:jc w:val="center"/>
        <w:outlineLvl w:val="0"/>
        <w:rPr>
          <w:rFonts w:ascii="Arial" w:hAnsi="Arial" w:cs="Arial"/>
          <w:b/>
          <w:smallCaps/>
        </w:rPr>
      </w:pPr>
      <w:r w:rsidRPr="00F804D9">
        <w:rPr>
          <w:rFonts w:ascii="Arial" w:hAnsi="Arial" w:cs="Arial"/>
          <w:b/>
          <w:smallCaps/>
        </w:rPr>
        <w:lastRenderedPageBreak/>
        <w:t>Anexo II - Boletim De Subscrição</w:t>
      </w:r>
      <w:bookmarkEnd w:id="124"/>
    </w:p>
    <w:p w14:paraId="03FE0ECE" w14:textId="77777777" w:rsidR="006627FD" w:rsidRPr="00F804D9" w:rsidRDefault="006627FD" w:rsidP="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240" w:line="320" w:lineRule="exact"/>
        <w:jc w:val="center"/>
        <w:rPr>
          <w:rFonts w:ascii="Arial" w:hAnsi="Arial" w:cs="Arial"/>
          <w:b/>
        </w:rPr>
      </w:pPr>
      <w:r w:rsidRPr="00F804D9">
        <w:rPr>
          <w:rFonts w:ascii="Arial" w:hAnsi="Arial" w:cs="Arial"/>
          <w:b/>
        </w:rPr>
        <w:t>MODELO DE BOLETIM DE SUBSCRIÇÃO CONFORME PREVISTO NA CLÁUSULA 4.1.7 DESTA ESCRITURA</w:t>
      </w:r>
    </w:p>
    <w:p w14:paraId="448AB7D2" w14:textId="77777777" w:rsidR="006627FD" w:rsidRPr="00F804D9" w:rsidRDefault="006627FD" w:rsidP="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240" w:line="320" w:lineRule="exact"/>
        <w:jc w:val="center"/>
        <w:rPr>
          <w:rFonts w:ascii="Arial" w:hAnsi="Arial" w:cs="Arial"/>
        </w:rPr>
      </w:pPr>
      <w:r w:rsidRPr="00F804D9">
        <w:rPr>
          <w:rFonts w:ascii="Arial" w:hAnsi="Arial" w:cs="Arial"/>
        </w:rPr>
        <w:t>_____________________________________________________</w:t>
      </w:r>
    </w:p>
    <w:p w14:paraId="18BADBF7" w14:textId="77777777" w:rsidR="006627FD" w:rsidRPr="00F804D9" w:rsidRDefault="006627FD" w:rsidP="006627FD">
      <w:pPr>
        <w:widowControl w:val="0"/>
        <w:autoSpaceDE w:val="0"/>
        <w:autoSpaceDN w:val="0"/>
        <w:adjustRightInd w:val="0"/>
        <w:spacing w:after="240" w:line="320" w:lineRule="exact"/>
        <w:jc w:val="center"/>
        <w:rPr>
          <w:rFonts w:ascii="Arial" w:hAnsi="Arial" w:cs="Arial"/>
          <w:b/>
          <w:smallCaps/>
          <w:u w:val="single"/>
        </w:rPr>
      </w:pPr>
      <w:r w:rsidRPr="00F804D9">
        <w:rPr>
          <w:rFonts w:ascii="Arial" w:hAnsi="Arial" w:cs="Arial"/>
          <w:b/>
          <w:smallCaps/>
          <w:u w:val="single"/>
        </w:rPr>
        <w:t>Boletim de Subscrição de Debêntures</w:t>
      </w:r>
    </w:p>
    <w:p w14:paraId="5395630D" w14:textId="77777777" w:rsidR="006627FD" w:rsidRPr="00F804D9" w:rsidRDefault="006627FD" w:rsidP="006627FD">
      <w:pPr>
        <w:widowControl w:val="0"/>
        <w:autoSpaceDE w:val="0"/>
        <w:autoSpaceDN w:val="0"/>
        <w:adjustRightInd w:val="0"/>
        <w:spacing w:after="240" w:line="320" w:lineRule="exact"/>
        <w:jc w:val="center"/>
        <w:rPr>
          <w:rFonts w:ascii="Arial" w:hAnsi="Arial" w:cs="Arial"/>
          <w:b/>
        </w:rPr>
      </w:pPr>
      <w:r w:rsidRPr="00F804D9">
        <w:rPr>
          <w:rFonts w:ascii="Arial" w:hAnsi="Arial" w:cs="Arial"/>
          <w:b/>
        </w:rPr>
        <w:t>Nº 1</w:t>
      </w:r>
    </w:p>
    <w:p w14:paraId="2505DF23" w14:textId="77777777" w:rsidR="006627FD" w:rsidRPr="00F804D9" w:rsidRDefault="006627FD" w:rsidP="006627FD">
      <w:pPr>
        <w:widowControl w:val="0"/>
        <w:spacing w:after="240" w:line="320" w:lineRule="exact"/>
        <w:jc w:val="both"/>
        <w:rPr>
          <w:rFonts w:ascii="Arial" w:hAnsi="Arial" w:cs="Arial"/>
          <w:b/>
        </w:rPr>
      </w:pPr>
      <w:r w:rsidRPr="00F804D9">
        <w:rPr>
          <w:rFonts w:ascii="Arial" w:hAnsi="Arial" w:cs="Arial"/>
          <w:b/>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5"/>
      </w:tblGrid>
      <w:tr w:rsidR="006627FD" w:rsidRPr="00F804D9" w14:paraId="6664A0B3" w14:textId="77777777" w:rsidTr="004C7339">
        <w:tc>
          <w:tcPr>
            <w:tcW w:w="5000" w:type="pct"/>
            <w:tcBorders>
              <w:top w:val="single" w:sz="6" w:space="0" w:color="auto"/>
              <w:left w:val="single" w:sz="6" w:space="0" w:color="auto"/>
              <w:bottom w:val="single" w:sz="6" w:space="0" w:color="auto"/>
              <w:right w:val="single" w:sz="6" w:space="0" w:color="auto"/>
            </w:tcBorders>
          </w:tcPr>
          <w:p w14:paraId="6D4E0D64" w14:textId="77777777" w:rsidR="006627FD" w:rsidRPr="00F804D9" w:rsidRDefault="006627FD" w:rsidP="00E76BEB">
            <w:pPr>
              <w:widowControl w:val="0"/>
              <w:tabs>
                <w:tab w:val="left" w:pos="567"/>
              </w:tabs>
              <w:spacing w:before="120" w:after="120"/>
              <w:jc w:val="both"/>
              <w:rPr>
                <w:rFonts w:ascii="Arial" w:hAnsi="Arial" w:cs="Arial"/>
              </w:rPr>
            </w:pPr>
            <w:bookmarkStart w:id="125" w:name="_Hlk513540008"/>
            <w:r w:rsidRPr="00F804D9">
              <w:rPr>
                <w:rFonts w:ascii="Arial" w:hAnsi="Arial" w:cs="Arial"/>
                <w:b/>
                <w:lang w:val="pt-PT"/>
              </w:rPr>
              <w:t>CAMPOS ELÍSEOS PARTICIPAÇÃO, EMPREENDIMENTOS E ADMINISTRAÇÃO S.A</w:t>
            </w:r>
            <w:bookmarkEnd w:id="125"/>
            <w:r w:rsidRPr="00F804D9">
              <w:rPr>
                <w:rFonts w:ascii="Arial" w:hAnsi="Arial" w:cs="Arial"/>
                <w:b/>
                <w:lang w:val="pt-PT"/>
              </w:rPr>
              <w:t>.</w:t>
            </w:r>
            <w:r w:rsidRPr="00F804D9">
              <w:rPr>
                <w:rFonts w:ascii="Arial" w:hAnsi="Arial" w:cs="Arial"/>
                <w:lang w:val="pt-PT"/>
              </w:rPr>
              <w:t>, sociedade anônima com sede na cidade de São Paulo, no Estado de São Paulo, na Alameda Nothmann, 526, CEP 01.216-000, inscrita no Cadastro Nacional de Pessoas Jurídicas do Ministério da Fazenda (“</w:t>
            </w:r>
            <w:r w:rsidRPr="00F804D9">
              <w:rPr>
                <w:rFonts w:ascii="Arial" w:hAnsi="Arial" w:cs="Arial"/>
                <w:u w:val="single"/>
                <w:lang w:val="pt-PT"/>
              </w:rPr>
              <w:t>CNPJ/MF</w:t>
            </w:r>
            <w:r w:rsidRPr="00F804D9">
              <w:rPr>
                <w:rFonts w:ascii="Arial" w:hAnsi="Arial" w:cs="Arial"/>
                <w:lang w:val="pt-PT"/>
              </w:rPr>
              <w:t>”) sob o nº  03.591.892/0001-30, com seus atos constitutivos arquivados na Junta Comercial do Estado de São Paulo (“</w:t>
            </w:r>
            <w:r w:rsidRPr="00F804D9">
              <w:rPr>
                <w:rFonts w:ascii="Arial" w:hAnsi="Arial" w:cs="Arial"/>
                <w:u w:val="single"/>
                <w:lang w:val="pt-PT"/>
              </w:rPr>
              <w:t>JUCESP</w:t>
            </w:r>
            <w:r w:rsidRPr="00F804D9">
              <w:rPr>
                <w:rFonts w:ascii="Arial" w:hAnsi="Arial" w:cs="Arial"/>
                <w:lang w:val="pt-PT"/>
              </w:rPr>
              <w:t>”) sob o NIRE 35.300.504.445, neste ato devidamente representada na forma do seu estatuto social, na qualidade de emissora das debêntures (“</w:t>
            </w:r>
            <w:r w:rsidRPr="00F804D9">
              <w:rPr>
                <w:rFonts w:ascii="Arial" w:hAnsi="Arial" w:cs="Arial"/>
                <w:u w:val="single"/>
                <w:lang w:val="pt-PT"/>
              </w:rPr>
              <w:t>Emissora</w:t>
            </w:r>
            <w:r w:rsidRPr="00F804D9">
              <w:rPr>
                <w:rFonts w:ascii="Arial" w:hAnsi="Arial" w:cs="Arial"/>
                <w:lang w:val="pt-PT"/>
              </w:rPr>
              <w:t>” ou “</w:t>
            </w:r>
            <w:r w:rsidRPr="00F804D9">
              <w:rPr>
                <w:rFonts w:ascii="Arial" w:hAnsi="Arial" w:cs="Arial"/>
                <w:u w:val="single"/>
                <w:lang w:val="pt-PT"/>
              </w:rPr>
              <w:t>Campos Elíseos</w:t>
            </w:r>
            <w:r w:rsidRPr="00F804D9">
              <w:rPr>
                <w:rFonts w:ascii="Arial" w:hAnsi="Arial" w:cs="Arial"/>
                <w:lang w:val="pt-PT"/>
              </w:rPr>
              <w:t>”)</w:t>
            </w:r>
          </w:p>
        </w:tc>
      </w:tr>
    </w:tbl>
    <w:p w14:paraId="4338AA6D" w14:textId="77777777" w:rsidR="006627FD" w:rsidRPr="00F804D9" w:rsidRDefault="006627FD" w:rsidP="006627FD">
      <w:pPr>
        <w:widowControl w:val="0"/>
        <w:spacing w:before="240" w:after="240" w:line="320" w:lineRule="exact"/>
        <w:jc w:val="both"/>
        <w:rPr>
          <w:rFonts w:ascii="Arial" w:hAnsi="Arial" w:cs="Arial"/>
          <w:b/>
        </w:rPr>
      </w:pPr>
      <w:r w:rsidRPr="00F804D9">
        <w:rPr>
          <w:rFonts w:ascii="Arial" w:hAnsi="Arial" w:cs="Arial"/>
          <w:b/>
        </w:rPr>
        <w:t>Características da Emissão</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5"/>
      </w:tblGrid>
      <w:tr w:rsidR="006627FD" w:rsidRPr="00F804D9" w14:paraId="5B93515F" w14:textId="77777777" w:rsidTr="004C7339">
        <w:tc>
          <w:tcPr>
            <w:tcW w:w="5000" w:type="pct"/>
            <w:tcBorders>
              <w:top w:val="single" w:sz="6" w:space="0" w:color="auto"/>
              <w:left w:val="single" w:sz="6" w:space="0" w:color="auto"/>
              <w:bottom w:val="single" w:sz="6" w:space="0" w:color="auto"/>
              <w:right w:val="single" w:sz="6" w:space="0" w:color="auto"/>
            </w:tcBorders>
          </w:tcPr>
          <w:p w14:paraId="6FEEF328" w14:textId="414BB3EA" w:rsidR="006627FD" w:rsidRPr="00F804D9" w:rsidRDefault="006627FD" w:rsidP="006627FD">
            <w:pPr>
              <w:widowControl w:val="0"/>
              <w:spacing w:before="120" w:after="120"/>
              <w:jc w:val="both"/>
              <w:rPr>
                <w:rFonts w:ascii="Arial" w:hAnsi="Arial" w:cs="Arial"/>
              </w:rPr>
            </w:pPr>
            <w:r w:rsidRPr="00F804D9">
              <w:rPr>
                <w:rFonts w:ascii="Arial" w:hAnsi="Arial" w:cs="Arial"/>
              </w:rPr>
              <w:t xml:space="preserve">Foram emitidas </w:t>
            </w:r>
            <w:r w:rsidR="007B452C" w:rsidRPr="00F804D9">
              <w:rPr>
                <w:rFonts w:ascii="Arial" w:hAnsi="Arial" w:cs="Arial"/>
              </w:rPr>
              <w:t>3</w:t>
            </w:r>
            <w:r w:rsidR="00801355">
              <w:rPr>
                <w:rFonts w:ascii="Arial" w:hAnsi="Arial" w:cs="Arial"/>
              </w:rPr>
              <w:t>3</w:t>
            </w:r>
            <w:r w:rsidRPr="00F804D9">
              <w:rPr>
                <w:rFonts w:ascii="Arial" w:hAnsi="Arial" w:cs="Arial"/>
              </w:rPr>
              <w:t xml:space="preserve"> (</w:t>
            </w:r>
            <w:r w:rsidR="007B452C" w:rsidRPr="00F804D9">
              <w:rPr>
                <w:rFonts w:ascii="Arial" w:hAnsi="Arial" w:cs="Arial"/>
              </w:rPr>
              <w:t xml:space="preserve">trinta e </w:t>
            </w:r>
            <w:r w:rsidR="00801355">
              <w:rPr>
                <w:rFonts w:ascii="Arial" w:hAnsi="Arial" w:cs="Arial"/>
              </w:rPr>
              <w:t>três</w:t>
            </w:r>
            <w:r w:rsidRPr="00F804D9">
              <w:rPr>
                <w:rFonts w:ascii="Arial" w:hAnsi="Arial" w:cs="Arial"/>
              </w:rPr>
              <w:t xml:space="preserve">) Debêntures, com valor nominal unitário de R$ </w:t>
            </w:r>
            <w:r w:rsidR="007B452C" w:rsidRPr="00F804D9">
              <w:rPr>
                <w:rFonts w:ascii="Arial" w:hAnsi="Arial" w:cs="Arial"/>
              </w:rPr>
              <w:t>1.</w:t>
            </w:r>
            <w:r w:rsidR="009C689F" w:rsidRPr="00F804D9">
              <w:rPr>
                <w:rFonts w:ascii="Arial" w:hAnsi="Arial" w:cs="Arial"/>
              </w:rPr>
              <w:t>000</w:t>
            </w:r>
            <w:r w:rsidR="007B452C" w:rsidRPr="00F804D9">
              <w:rPr>
                <w:rFonts w:ascii="Arial" w:hAnsi="Arial" w:cs="Arial"/>
              </w:rPr>
              <w:t>.</w:t>
            </w:r>
            <w:r w:rsidR="009C689F" w:rsidRPr="00F804D9">
              <w:rPr>
                <w:rFonts w:ascii="Arial" w:hAnsi="Arial" w:cs="Arial"/>
              </w:rPr>
              <w:t>000</w:t>
            </w:r>
            <w:r w:rsidR="007B452C" w:rsidRPr="00F804D9">
              <w:rPr>
                <w:rFonts w:ascii="Arial" w:hAnsi="Arial" w:cs="Arial"/>
              </w:rPr>
              <w:t>,</w:t>
            </w:r>
            <w:r w:rsidR="009C689F" w:rsidRPr="00F804D9">
              <w:rPr>
                <w:rFonts w:ascii="Arial" w:hAnsi="Arial" w:cs="Arial"/>
              </w:rPr>
              <w:t>00</w:t>
            </w:r>
            <w:r w:rsidR="00AC3106" w:rsidRPr="00F804D9">
              <w:rPr>
                <w:rFonts w:ascii="Arial" w:hAnsi="Arial" w:cs="Arial"/>
              </w:rPr>
              <w:t xml:space="preserve"> (“</w:t>
            </w:r>
            <w:r w:rsidR="00AC3106" w:rsidRPr="00F804D9">
              <w:rPr>
                <w:rFonts w:ascii="Arial" w:hAnsi="Arial" w:cs="Arial"/>
                <w:u w:val="single"/>
              </w:rPr>
              <w:t>Valor Nominal Unitário</w:t>
            </w:r>
            <w:r w:rsidR="00AC3106" w:rsidRPr="00F804D9">
              <w:rPr>
                <w:rFonts w:ascii="Arial" w:hAnsi="Arial" w:cs="Arial"/>
              </w:rPr>
              <w:t>”),</w:t>
            </w:r>
            <w:r w:rsidRPr="00F804D9">
              <w:rPr>
                <w:rFonts w:ascii="Arial" w:hAnsi="Arial" w:cs="Arial"/>
              </w:rPr>
              <w:t xml:space="preserve"> em </w:t>
            </w:r>
            <w:r w:rsidR="007C62CC" w:rsidRPr="00F804D9">
              <w:rPr>
                <w:rFonts w:ascii="Arial" w:hAnsi="Arial" w:cs="Arial"/>
              </w:rPr>
              <w:t>3 de outubro de 2018</w:t>
            </w:r>
            <w:r w:rsidRPr="00F804D9">
              <w:rPr>
                <w:rFonts w:ascii="Arial" w:hAnsi="Arial" w:cs="Arial"/>
              </w:rPr>
              <w:t xml:space="preserve"> (“</w:t>
            </w:r>
            <w:r w:rsidRPr="00F804D9">
              <w:rPr>
                <w:rFonts w:ascii="Arial" w:hAnsi="Arial" w:cs="Arial"/>
                <w:u w:val="single"/>
              </w:rPr>
              <w:t>Emissão</w:t>
            </w:r>
            <w:r w:rsidRPr="00F804D9">
              <w:rPr>
                <w:rFonts w:ascii="Arial" w:hAnsi="Arial" w:cs="Arial"/>
              </w:rPr>
              <w:t>”).</w:t>
            </w:r>
          </w:p>
          <w:p w14:paraId="3CF34463" w14:textId="0BC63CA8" w:rsidR="006627FD" w:rsidRPr="00F804D9" w:rsidRDefault="006627FD" w:rsidP="006627FD">
            <w:pPr>
              <w:widowControl w:val="0"/>
              <w:spacing w:before="120" w:after="120"/>
              <w:jc w:val="both"/>
              <w:rPr>
                <w:rFonts w:ascii="Arial" w:hAnsi="Arial" w:cs="Arial"/>
              </w:rPr>
            </w:pPr>
            <w:r w:rsidRPr="00F804D9">
              <w:rPr>
                <w:rFonts w:ascii="Arial" w:hAnsi="Arial" w:cs="Arial"/>
                <w:lang w:val="pt-PT"/>
              </w:rPr>
              <w:t xml:space="preserve">A Emissão </w:t>
            </w:r>
            <w:r w:rsidRPr="00F804D9">
              <w:rPr>
                <w:rFonts w:ascii="Arial" w:hAnsi="Arial" w:cs="Arial"/>
              </w:rPr>
              <w:t>foi</w:t>
            </w:r>
            <w:r w:rsidRPr="00F804D9">
              <w:rPr>
                <w:rFonts w:ascii="Arial" w:hAnsi="Arial" w:cs="Arial"/>
                <w:lang w:val="pt-PT"/>
              </w:rPr>
              <w:t xml:space="preserve"> realizada e a Escritura celebrada com base nas deliberações tomadas pela Assembleia Geral Extraordinária em reunião realizada em </w:t>
            </w:r>
            <w:r w:rsidR="009C689F" w:rsidRPr="00F804D9">
              <w:rPr>
                <w:rFonts w:ascii="Arial" w:hAnsi="Arial" w:cs="Arial"/>
                <w:lang w:val="pt-PT"/>
              </w:rPr>
              <w:t>03</w:t>
            </w:r>
            <w:r w:rsidRPr="00F804D9">
              <w:rPr>
                <w:rFonts w:ascii="Arial" w:hAnsi="Arial" w:cs="Arial"/>
                <w:lang w:val="pt-PT"/>
              </w:rPr>
              <w:t xml:space="preserve"> de </w:t>
            </w:r>
            <w:r w:rsidR="009C689F" w:rsidRPr="00F804D9">
              <w:rPr>
                <w:rFonts w:ascii="Arial" w:hAnsi="Arial" w:cs="Arial"/>
                <w:lang w:val="pt-PT"/>
              </w:rPr>
              <w:t>outubro</w:t>
            </w:r>
            <w:r w:rsidRPr="00F804D9">
              <w:rPr>
                <w:rFonts w:ascii="Arial" w:hAnsi="Arial" w:cs="Arial"/>
                <w:lang w:val="pt-PT"/>
              </w:rPr>
              <w:t xml:space="preserve"> de 2018 (“</w:t>
            </w:r>
            <w:r w:rsidRPr="00F804D9">
              <w:rPr>
                <w:rFonts w:ascii="Arial" w:hAnsi="Arial" w:cs="Arial"/>
                <w:u w:val="single"/>
                <w:lang w:val="pt-PT"/>
              </w:rPr>
              <w:t>AGE</w:t>
            </w:r>
            <w:r w:rsidRPr="00F804D9">
              <w:rPr>
                <w:rFonts w:ascii="Arial" w:hAnsi="Arial" w:cs="Arial"/>
                <w:lang w:val="pt-PT"/>
              </w:rPr>
              <w:t>”), por meio da qual se aprovou a presente Emissão, incluindo  seus termos e condições, conforme o disposto no artigo 59 da Lei 6.404, de 15 de dezembro de 1976, conforme alterada (“</w:t>
            </w:r>
            <w:r w:rsidRPr="00F804D9">
              <w:rPr>
                <w:rFonts w:ascii="Arial" w:hAnsi="Arial" w:cs="Arial"/>
                <w:u w:val="single"/>
                <w:lang w:val="pt-PT"/>
              </w:rPr>
              <w:t>Lei das Sociedades por Ações</w:t>
            </w:r>
            <w:r w:rsidRPr="00F804D9">
              <w:rPr>
                <w:rFonts w:ascii="Arial" w:hAnsi="Arial" w:cs="Arial"/>
                <w:lang w:val="pt-PT"/>
              </w:rPr>
              <w:t>”).</w:t>
            </w:r>
          </w:p>
        </w:tc>
      </w:tr>
    </w:tbl>
    <w:p w14:paraId="3DA58753" w14:textId="7F0F8EC2" w:rsidR="006627FD" w:rsidRPr="00F804D9" w:rsidRDefault="006627FD" w:rsidP="006627FD">
      <w:pPr>
        <w:widowControl w:val="0"/>
        <w:spacing w:before="240" w:after="240" w:line="320" w:lineRule="exact"/>
        <w:jc w:val="both"/>
        <w:rPr>
          <w:rFonts w:ascii="Arial" w:hAnsi="Arial" w:cs="Arial"/>
          <w:b/>
        </w:rPr>
      </w:pPr>
      <w:r w:rsidRPr="00F804D9">
        <w:rPr>
          <w:rFonts w:ascii="Arial" w:hAnsi="Arial" w:cs="Arial"/>
          <w:b/>
        </w:rPr>
        <w:t>Identificação do Subscritor</w:t>
      </w:r>
      <w:r w:rsidR="00C974BF" w:rsidRPr="00F804D9">
        <w:rPr>
          <w:rFonts w:ascii="Arial" w:hAnsi="Arial" w:cs="Arial"/>
          <w:b/>
        </w:rPr>
        <w:t>/Debenturista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4"/>
        <w:gridCol w:w="1382"/>
        <w:gridCol w:w="1137"/>
        <w:gridCol w:w="1427"/>
        <w:gridCol w:w="11"/>
        <w:gridCol w:w="657"/>
        <w:gridCol w:w="2117"/>
      </w:tblGrid>
      <w:tr w:rsidR="006627FD" w:rsidRPr="00F804D9" w14:paraId="1A64815F" w14:textId="77777777" w:rsidTr="004C7339">
        <w:tc>
          <w:tcPr>
            <w:tcW w:w="3831" w:type="pct"/>
            <w:gridSpan w:val="6"/>
            <w:tcBorders>
              <w:top w:val="single" w:sz="6" w:space="0" w:color="auto"/>
              <w:left w:val="single" w:sz="6" w:space="0" w:color="auto"/>
              <w:bottom w:val="single" w:sz="6" w:space="0" w:color="auto"/>
              <w:right w:val="single" w:sz="6" w:space="0" w:color="auto"/>
            </w:tcBorders>
          </w:tcPr>
          <w:p w14:paraId="12453E84"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 xml:space="preserve">Nome: </w:t>
            </w:r>
          </w:p>
          <w:p w14:paraId="057C0CBF" w14:textId="77777777" w:rsidR="006627FD" w:rsidRPr="00F804D9" w:rsidRDefault="006627FD" w:rsidP="00E76BEB">
            <w:pPr>
              <w:widowControl w:val="0"/>
              <w:spacing w:before="120" w:after="120"/>
              <w:jc w:val="both"/>
              <w:rPr>
                <w:rFonts w:ascii="Arial" w:hAnsi="Arial" w:cs="Arial"/>
                <w:b/>
              </w:rPr>
            </w:pPr>
            <w:r w:rsidRPr="00F804D9">
              <w:rPr>
                <w:rFonts w:ascii="Arial" w:hAnsi="Arial" w:cs="Arial"/>
                <w:b/>
                <w:smallCaps/>
                <w:color w:val="000000"/>
              </w:rPr>
              <w:t>[-]</w:t>
            </w:r>
          </w:p>
        </w:tc>
        <w:tc>
          <w:tcPr>
            <w:tcW w:w="1169" w:type="pct"/>
            <w:tcBorders>
              <w:top w:val="single" w:sz="6" w:space="0" w:color="auto"/>
              <w:left w:val="single" w:sz="6" w:space="0" w:color="auto"/>
              <w:bottom w:val="single" w:sz="6" w:space="0" w:color="auto"/>
              <w:right w:val="single" w:sz="6" w:space="0" w:color="auto"/>
            </w:tcBorders>
          </w:tcPr>
          <w:p w14:paraId="0301B71C"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Tel.:</w:t>
            </w:r>
          </w:p>
          <w:p w14:paraId="73DA57BA" w14:textId="77777777" w:rsidR="006627FD" w:rsidRPr="00F804D9" w:rsidRDefault="006627FD" w:rsidP="00E76BEB">
            <w:pPr>
              <w:widowControl w:val="0"/>
              <w:spacing w:before="120" w:after="120"/>
              <w:jc w:val="both"/>
              <w:rPr>
                <w:rFonts w:ascii="Arial" w:hAnsi="Arial" w:cs="Arial"/>
                <w:b/>
              </w:rPr>
            </w:pPr>
            <w:r w:rsidRPr="00F804D9">
              <w:rPr>
                <w:rFonts w:ascii="Arial" w:hAnsi="Arial" w:cs="Arial"/>
              </w:rPr>
              <w:t>[-]</w:t>
            </w:r>
            <w:r w:rsidRPr="00F804D9" w:rsidDel="00AD0041">
              <w:rPr>
                <w:rFonts w:ascii="Arial" w:eastAsia="Arial Unicode MS" w:hAnsi="Arial" w:cs="Arial"/>
              </w:rPr>
              <w:t xml:space="preserve"> </w:t>
            </w:r>
          </w:p>
        </w:tc>
      </w:tr>
      <w:tr w:rsidR="006627FD" w:rsidRPr="00F804D9" w14:paraId="25284C5C" w14:textId="77777777" w:rsidTr="004C7339">
        <w:trPr>
          <w:cantSplit/>
          <w:trHeight w:val="412"/>
        </w:trPr>
        <w:tc>
          <w:tcPr>
            <w:tcW w:w="3462" w:type="pct"/>
            <w:gridSpan w:val="4"/>
            <w:tcBorders>
              <w:top w:val="single" w:sz="6" w:space="0" w:color="auto"/>
              <w:left w:val="single" w:sz="6" w:space="0" w:color="auto"/>
              <w:bottom w:val="single" w:sz="6" w:space="0" w:color="auto"/>
              <w:right w:val="single" w:sz="6" w:space="0" w:color="auto"/>
            </w:tcBorders>
          </w:tcPr>
          <w:p w14:paraId="1CC3DB3A"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Endereço:</w:t>
            </w:r>
          </w:p>
          <w:p w14:paraId="20BDFF03"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538" w:type="pct"/>
            <w:gridSpan w:val="3"/>
            <w:tcBorders>
              <w:top w:val="single" w:sz="6" w:space="0" w:color="auto"/>
              <w:left w:val="single" w:sz="6" w:space="0" w:color="auto"/>
              <w:bottom w:val="single" w:sz="6" w:space="0" w:color="auto"/>
              <w:right w:val="single" w:sz="6" w:space="0" w:color="auto"/>
            </w:tcBorders>
          </w:tcPr>
          <w:p w14:paraId="33ECDFBF"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E-mail:</w:t>
            </w:r>
          </w:p>
          <w:p w14:paraId="21506B12"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 xml:space="preserve">[-] </w:t>
            </w:r>
          </w:p>
        </w:tc>
      </w:tr>
      <w:tr w:rsidR="006627FD" w:rsidRPr="00F804D9" w14:paraId="0259181D" w14:textId="77777777" w:rsidTr="004C7339">
        <w:tc>
          <w:tcPr>
            <w:tcW w:w="1283" w:type="pct"/>
            <w:tcBorders>
              <w:top w:val="single" w:sz="6" w:space="0" w:color="auto"/>
              <w:left w:val="single" w:sz="6" w:space="0" w:color="auto"/>
              <w:bottom w:val="single" w:sz="6" w:space="0" w:color="auto"/>
              <w:right w:val="single" w:sz="6" w:space="0" w:color="auto"/>
            </w:tcBorders>
          </w:tcPr>
          <w:p w14:paraId="16062F74"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Bairro:</w:t>
            </w:r>
          </w:p>
          <w:p w14:paraId="06573A4E"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391" w:type="pct"/>
            <w:gridSpan w:val="2"/>
            <w:tcBorders>
              <w:top w:val="single" w:sz="6" w:space="0" w:color="auto"/>
              <w:left w:val="single" w:sz="6" w:space="0" w:color="auto"/>
              <w:bottom w:val="single" w:sz="6" w:space="0" w:color="auto"/>
              <w:right w:val="single" w:sz="6" w:space="0" w:color="auto"/>
            </w:tcBorders>
          </w:tcPr>
          <w:p w14:paraId="5B64688C"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CEP:</w:t>
            </w:r>
          </w:p>
          <w:p w14:paraId="360BB520"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157" w:type="pct"/>
            <w:gridSpan w:val="3"/>
            <w:tcBorders>
              <w:top w:val="single" w:sz="6" w:space="0" w:color="auto"/>
              <w:left w:val="single" w:sz="6" w:space="0" w:color="auto"/>
              <w:bottom w:val="single" w:sz="6" w:space="0" w:color="auto"/>
              <w:right w:val="single" w:sz="6" w:space="0" w:color="auto"/>
            </w:tcBorders>
          </w:tcPr>
          <w:p w14:paraId="7A306689"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Cidade:</w:t>
            </w:r>
          </w:p>
          <w:p w14:paraId="2DDA94C6"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169" w:type="pct"/>
            <w:tcBorders>
              <w:top w:val="single" w:sz="6" w:space="0" w:color="auto"/>
              <w:left w:val="single" w:sz="6" w:space="0" w:color="auto"/>
              <w:bottom w:val="single" w:sz="6" w:space="0" w:color="auto"/>
              <w:right w:val="single" w:sz="6" w:space="0" w:color="auto"/>
            </w:tcBorders>
          </w:tcPr>
          <w:p w14:paraId="358A4546"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UF:</w:t>
            </w:r>
          </w:p>
          <w:p w14:paraId="14906400"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r>
      <w:tr w:rsidR="006627FD" w:rsidRPr="00F804D9" w14:paraId="75C31D96" w14:textId="77777777" w:rsidTr="004C7339">
        <w:tc>
          <w:tcPr>
            <w:tcW w:w="1283" w:type="pct"/>
            <w:tcBorders>
              <w:top w:val="single" w:sz="6" w:space="0" w:color="auto"/>
              <w:left w:val="single" w:sz="6" w:space="0" w:color="auto"/>
              <w:bottom w:val="single" w:sz="6" w:space="0" w:color="auto"/>
              <w:right w:val="single" w:sz="6" w:space="0" w:color="auto"/>
            </w:tcBorders>
          </w:tcPr>
          <w:p w14:paraId="2EFEC848"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lastRenderedPageBreak/>
              <w:t xml:space="preserve">Nacionalidade: </w:t>
            </w:r>
          </w:p>
          <w:p w14:paraId="7F565164"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391" w:type="pct"/>
            <w:gridSpan w:val="2"/>
            <w:tcBorders>
              <w:top w:val="single" w:sz="6" w:space="0" w:color="auto"/>
              <w:left w:val="single" w:sz="6" w:space="0" w:color="auto"/>
              <w:bottom w:val="single" w:sz="6" w:space="0" w:color="auto"/>
              <w:right w:val="single" w:sz="6" w:space="0" w:color="auto"/>
            </w:tcBorders>
          </w:tcPr>
          <w:p w14:paraId="2D7D5500"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Data de Nascimento: [-]</w:t>
            </w:r>
          </w:p>
        </w:tc>
        <w:tc>
          <w:tcPr>
            <w:tcW w:w="2326" w:type="pct"/>
            <w:gridSpan w:val="4"/>
            <w:tcBorders>
              <w:top w:val="single" w:sz="6" w:space="0" w:color="auto"/>
              <w:left w:val="single" w:sz="6" w:space="0" w:color="auto"/>
              <w:bottom w:val="single" w:sz="6" w:space="0" w:color="auto"/>
              <w:right w:val="single" w:sz="6" w:space="0" w:color="auto"/>
            </w:tcBorders>
          </w:tcPr>
          <w:p w14:paraId="3C32BB97"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Estado Civil:</w:t>
            </w:r>
          </w:p>
          <w:p w14:paraId="01535A7D"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r>
      <w:tr w:rsidR="006627FD" w:rsidRPr="00F804D9" w14:paraId="2D6A7401" w14:textId="77777777" w:rsidTr="004C7339">
        <w:tc>
          <w:tcPr>
            <w:tcW w:w="2046" w:type="pct"/>
            <w:gridSpan w:val="2"/>
            <w:tcBorders>
              <w:top w:val="single" w:sz="6" w:space="0" w:color="auto"/>
              <w:left w:val="single" w:sz="6" w:space="0" w:color="auto"/>
              <w:bottom w:val="single" w:sz="6" w:space="0" w:color="auto"/>
              <w:right w:val="single" w:sz="6" w:space="0" w:color="auto"/>
            </w:tcBorders>
          </w:tcPr>
          <w:p w14:paraId="5952FBD4"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Doc. de identidade:</w:t>
            </w:r>
          </w:p>
          <w:p w14:paraId="5F93CE74"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422" w:type="pct"/>
            <w:gridSpan w:val="3"/>
            <w:tcBorders>
              <w:top w:val="single" w:sz="6" w:space="0" w:color="auto"/>
              <w:left w:val="single" w:sz="6" w:space="0" w:color="auto"/>
              <w:bottom w:val="single" w:sz="6" w:space="0" w:color="auto"/>
              <w:right w:val="single" w:sz="6" w:space="0" w:color="auto"/>
            </w:tcBorders>
          </w:tcPr>
          <w:p w14:paraId="44641B32"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Órgão Emissor:</w:t>
            </w:r>
          </w:p>
          <w:p w14:paraId="4F742BF3"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531" w:type="pct"/>
            <w:gridSpan w:val="2"/>
            <w:tcBorders>
              <w:top w:val="single" w:sz="6" w:space="0" w:color="auto"/>
              <w:left w:val="single" w:sz="6" w:space="0" w:color="auto"/>
              <w:bottom w:val="single" w:sz="6" w:space="0" w:color="auto"/>
              <w:right w:val="single" w:sz="6" w:space="0" w:color="auto"/>
            </w:tcBorders>
          </w:tcPr>
          <w:p w14:paraId="36C6DA80"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CPF/CNPJ:</w:t>
            </w:r>
          </w:p>
          <w:p w14:paraId="05B93672" w14:textId="77777777" w:rsidR="006627FD" w:rsidRPr="00F804D9" w:rsidRDefault="006627FD" w:rsidP="00E76BEB">
            <w:pPr>
              <w:widowControl w:val="0"/>
              <w:spacing w:before="120" w:after="120"/>
              <w:jc w:val="both"/>
              <w:rPr>
                <w:rFonts w:ascii="Arial" w:hAnsi="Arial" w:cs="Arial"/>
              </w:rPr>
            </w:pPr>
            <w:r w:rsidRPr="00F804D9">
              <w:rPr>
                <w:rFonts w:ascii="Arial" w:hAnsi="Arial" w:cs="Arial"/>
                <w:bCs/>
              </w:rPr>
              <w:t>[-]</w:t>
            </w:r>
          </w:p>
        </w:tc>
      </w:tr>
      <w:tr w:rsidR="006627FD" w:rsidRPr="00F804D9" w14:paraId="5D4C62B5" w14:textId="77777777" w:rsidTr="004C7339">
        <w:tc>
          <w:tcPr>
            <w:tcW w:w="3831" w:type="pct"/>
            <w:gridSpan w:val="6"/>
            <w:tcBorders>
              <w:top w:val="single" w:sz="6" w:space="0" w:color="auto"/>
              <w:left w:val="single" w:sz="6" w:space="0" w:color="auto"/>
              <w:bottom w:val="single" w:sz="6" w:space="0" w:color="auto"/>
              <w:right w:val="single" w:sz="6" w:space="0" w:color="auto"/>
            </w:tcBorders>
          </w:tcPr>
          <w:p w14:paraId="67F113DE"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Representante Legal (se for o caso):</w:t>
            </w:r>
          </w:p>
          <w:p w14:paraId="26940CC2"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169" w:type="pct"/>
            <w:tcBorders>
              <w:top w:val="single" w:sz="6" w:space="0" w:color="auto"/>
              <w:left w:val="single" w:sz="6" w:space="0" w:color="auto"/>
              <w:bottom w:val="single" w:sz="6" w:space="0" w:color="auto"/>
              <w:right w:val="single" w:sz="6" w:space="0" w:color="auto"/>
            </w:tcBorders>
          </w:tcPr>
          <w:p w14:paraId="18BA318A"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Tel.:</w:t>
            </w:r>
          </w:p>
          <w:p w14:paraId="3A0B446A"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r>
      <w:tr w:rsidR="006627FD" w:rsidRPr="00F804D9" w14:paraId="283BEBB4" w14:textId="77777777" w:rsidTr="004C7339">
        <w:trPr>
          <w:trHeight w:val="333"/>
        </w:trPr>
        <w:tc>
          <w:tcPr>
            <w:tcW w:w="2046" w:type="pct"/>
            <w:gridSpan w:val="2"/>
            <w:tcBorders>
              <w:top w:val="single" w:sz="6" w:space="0" w:color="auto"/>
              <w:left w:val="single" w:sz="6" w:space="0" w:color="auto"/>
              <w:bottom w:val="single" w:sz="6" w:space="0" w:color="auto"/>
              <w:right w:val="single" w:sz="6" w:space="0" w:color="auto"/>
            </w:tcBorders>
          </w:tcPr>
          <w:p w14:paraId="5673AF8A"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Doc. de Identidade:</w:t>
            </w:r>
          </w:p>
          <w:p w14:paraId="2F222FA7"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416" w:type="pct"/>
            <w:gridSpan w:val="2"/>
            <w:tcBorders>
              <w:top w:val="single" w:sz="6" w:space="0" w:color="auto"/>
              <w:left w:val="single" w:sz="6" w:space="0" w:color="auto"/>
              <w:bottom w:val="single" w:sz="6" w:space="0" w:color="auto"/>
              <w:right w:val="single" w:sz="6" w:space="0" w:color="auto"/>
            </w:tcBorders>
          </w:tcPr>
          <w:p w14:paraId="4D8AF06F"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Órgão Emissor:</w:t>
            </w:r>
          </w:p>
          <w:p w14:paraId="6636B933"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c>
          <w:tcPr>
            <w:tcW w:w="1538" w:type="pct"/>
            <w:gridSpan w:val="3"/>
            <w:tcBorders>
              <w:top w:val="single" w:sz="6" w:space="0" w:color="auto"/>
              <w:left w:val="single" w:sz="6" w:space="0" w:color="auto"/>
              <w:bottom w:val="single" w:sz="6" w:space="0" w:color="auto"/>
              <w:right w:val="single" w:sz="6" w:space="0" w:color="auto"/>
            </w:tcBorders>
          </w:tcPr>
          <w:p w14:paraId="5C6BC26D"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CPF/CNPJ:</w:t>
            </w:r>
          </w:p>
          <w:p w14:paraId="2D0EB4D4"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w:t>
            </w:r>
          </w:p>
        </w:tc>
      </w:tr>
    </w:tbl>
    <w:p w14:paraId="1DCE2532" w14:textId="77777777" w:rsidR="006627FD" w:rsidRPr="00F804D9" w:rsidRDefault="006627FD" w:rsidP="006627FD">
      <w:pPr>
        <w:widowControl w:val="0"/>
        <w:spacing w:before="240" w:after="240" w:line="320" w:lineRule="exact"/>
        <w:jc w:val="both"/>
        <w:rPr>
          <w:rFonts w:ascii="Arial" w:hAnsi="Arial" w:cs="Arial"/>
          <w:b/>
        </w:rPr>
      </w:pPr>
      <w:r w:rsidRPr="00F804D9">
        <w:rPr>
          <w:rFonts w:ascii="Arial" w:hAnsi="Arial" w:cs="Arial"/>
          <w:b/>
        </w:rPr>
        <w:t>Cálculo da Subscrição</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09"/>
      </w:tblGrid>
      <w:tr w:rsidR="006627FD" w:rsidRPr="00F804D9" w14:paraId="76CD17EB" w14:textId="77777777" w:rsidTr="004C7339">
        <w:tc>
          <w:tcPr>
            <w:tcW w:w="1170" w:type="pct"/>
            <w:tcBorders>
              <w:top w:val="single" w:sz="6" w:space="0" w:color="auto"/>
              <w:left w:val="single" w:sz="6" w:space="0" w:color="auto"/>
              <w:bottom w:val="single" w:sz="6" w:space="0" w:color="auto"/>
              <w:right w:val="single" w:sz="6" w:space="0" w:color="auto"/>
            </w:tcBorders>
          </w:tcPr>
          <w:p w14:paraId="0875A99D"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Quantidade de Debêntures subscritas:</w:t>
            </w:r>
          </w:p>
          <w:p w14:paraId="24F8933A" w14:textId="77777777" w:rsidR="006627FD" w:rsidRPr="00F804D9" w:rsidRDefault="006627FD" w:rsidP="00E76BEB">
            <w:pPr>
              <w:widowControl w:val="0"/>
              <w:spacing w:before="120" w:after="120"/>
              <w:jc w:val="center"/>
              <w:rPr>
                <w:rFonts w:ascii="Arial" w:hAnsi="Arial" w:cs="Arial"/>
              </w:rPr>
            </w:pPr>
          </w:p>
          <w:p w14:paraId="6F34CB78" w14:textId="02E837CA" w:rsidR="006627FD" w:rsidRPr="00F804D9" w:rsidRDefault="008327EC" w:rsidP="00E76BEB">
            <w:pPr>
              <w:widowControl w:val="0"/>
              <w:spacing w:before="120" w:after="120"/>
              <w:jc w:val="center"/>
              <w:rPr>
                <w:rFonts w:ascii="Arial" w:hAnsi="Arial" w:cs="Arial"/>
              </w:rPr>
            </w:pPr>
            <w:r w:rsidRPr="00F804D9">
              <w:rPr>
                <w:rFonts w:ascii="Arial" w:hAnsi="Arial" w:cs="Arial"/>
              </w:rPr>
              <w:t>3</w:t>
            </w:r>
            <w:r w:rsidR="009C689F" w:rsidRPr="00F804D9">
              <w:rPr>
                <w:rFonts w:ascii="Arial" w:hAnsi="Arial" w:cs="Arial"/>
              </w:rPr>
              <w:t>3</w:t>
            </w:r>
            <w:r w:rsidR="006627FD" w:rsidRPr="00F804D9">
              <w:rPr>
                <w:rFonts w:ascii="Arial" w:hAnsi="Arial" w:cs="Arial"/>
              </w:rPr>
              <w:t xml:space="preserve"> (</w:t>
            </w:r>
            <w:r w:rsidRPr="00F804D9">
              <w:rPr>
                <w:rFonts w:ascii="Arial" w:hAnsi="Arial" w:cs="Arial"/>
              </w:rPr>
              <w:t>trinta</w:t>
            </w:r>
            <w:r w:rsidR="006627FD" w:rsidRPr="00F804D9">
              <w:rPr>
                <w:rFonts w:ascii="Arial" w:hAnsi="Arial" w:cs="Arial"/>
              </w:rPr>
              <w:t>)</w:t>
            </w:r>
          </w:p>
        </w:tc>
        <w:tc>
          <w:tcPr>
            <w:tcW w:w="1174" w:type="pct"/>
            <w:tcBorders>
              <w:top w:val="single" w:sz="6" w:space="0" w:color="auto"/>
              <w:left w:val="single" w:sz="6" w:space="0" w:color="auto"/>
              <w:bottom w:val="single" w:sz="6" w:space="0" w:color="auto"/>
              <w:right w:val="single" w:sz="6" w:space="0" w:color="auto"/>
            </w:tcBorders>
          </w:tcPr>
          <w:p w14:paraId="576EABA9"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Série das Debêntures Subscritas:</w:t>
            </w:r>
          </w:p>
          <w:p w14:paraId="4BBC4FFB" w14:textId="77777777" w:rsidR="006627FD" w:rsidRPr="00F804D9" w:rsidRDefault="006627FD" w:rsidP="00E76BEB">
            <w:pPr>
              <w:widowControl w:val="0"/>
              <w:spacing w:before="120" w:after="120"/>
              <w:jc w:val="center"/>
              <w:rPr>
                <w:rFonts w:ascii="Arial" w:hAnsi="Arial" w:cs="Arial"/>
              </w:rPr>
            </w:pPr>
          </w:p>
          <w:p w14:paraId="12552501"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Série Única</w:t>
            </w:r>
          </w:p>
        </w:tc>
        <w:tc>
          <w:tcPr>
            <w:tcW w:w="939" w:type="pct"/>
            <w:tcBorders>
              <w:top w:val="single" w:sz="6" w:space="0" w:color="auto"/>
              <w:left w:val="single" w:sz="6" w:space="0" w:color="auto"/>
              <w:bottom w:val="single" w:sz="6" w:space="0" w:color="auto"/>
              <w:right w:val="single" w:sz="6" w:space="0" w:color="auto"/>
            </w:tcBorders>
          </w:tcPr>
          <w:p w14:paraId="67796284"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Valor Nominal Unitário:</w:t>
            </w:r>
          </w:p>
          <w:p w14:paraId="36C542E9" w14:textId="77777777" w:rsidR="006627FD" w:rsidRPr="00F804D9" w:rsidRDefault="006627FD" w:rsidP="00E76BEB">
            <w:pPr>
              <w:widowControl w:val="0"/>
              <w:spacing w:before="120" w:after="120"/>
              <w:jc w:val="center"/>
              <w:rPr>
                <w:rFonts w:ascii="Arial" w:hAnsi="Arial" w:cs="Arial"/>
              </w:rPr>
            </w:pPr>
          </w:p>
          <w:p w14:paraId="48A4C022" w14:textId="1F17731D" w:rsidR="006627FD" w:rsidRPr="00F804D9" w:rsidRDefault="006627FD" w:rsidP="00E76BEB">
            <w:pPr>
              <w:widowControl w:val="0"/>
              <w:spacing w:before="120" w:after="120"/>
              <w:jc w:val="center"/>
              <w:rPr>
                <w:rFonts w:ascii="Arial" w:hAnsi="Arial" w:cs="Arial"/>
              </w:rPr>
            </w:pPr>
            <w:r w:rsidRPr="00F804D9">
              <w:rPr>
                <w:rFonts w:ascii="Arial" w:hAnsi="Arial" w:cs="Arial"/>
              </w:rPr>
              <w:t xml:space="preserve">R$ </w:t>
            </w:r>
            <w:r w:rsidR="002725CB" w:rsidRPr="00F804D9">
              <w:rPr>
                <w:rFonts w:ascii="Arial" w:hAnsi="Arial" w:cs="Arial"/>
              </w:rPr>
              <w:t>1.000.000,00</w:t>
            </w:r>
            <w:r w:rsidRPr="00F804D9">
              <w:rPr>
                <w:rFonts w:ascii="Arial" w:hAnsi="Arial" w:cs="Arial"/>
              </w:rPr>
              <w:t xml:space="preserve"> (</w:t>
            </w:r>
            <w:r w:rsidR="002725CB" w:rsidRPr="00F804D9">
              <w:rPr>
                <w:rFonts w:ascii="Arial" w:hAnsi="Arial" w:cs="Arial"/>
              </w:rPr>
              <w:t>um milhão de reais</w:t>
            </w:r>
            <w:r w:rsidRPr="00F804D9">
              <w:rPr>
                <w:rFonts w:ascii="Arial" w:hAnsi="Arial" w:cs="Arial"/>
              </w:rPr>
              <w:t>)</w:t>
            </w:r>
          </w:p>
        </w:tc>
        <w:tc>
          <w:tcPr>
            <w:tcW w:w="1717" w:type="pct"/>
            <w:tcBorders>
              <w:top w:val="single" w:sz="6" w:space="0" w:color="auto"/>
              <w:left w:val="single" w:sz="6" w:space="0" w:color="auto"/>
              <w:bottom w:val="single" w:sz="6" w:space="0" w:color="auto"/>
              <w:right w:val="single" w:sz="6" w:space="0" w:color="auto"/>
            </w:tcBorders>
          </w:tcPr>
          <w:p w14:paraId="736BA9DF"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Valor de integralização:</w:t>
            </w:r>
          </w:p>
          <w:p w14:paraId="0460C1D5" w14:textId="77777777" w:rsidR="006627FD" w:rsidRPr="00F804D9" w:rsidRDefault="006627FD" w:rsidP="00E76BEB">
            <w:pPr>
              <w:widowControl w:val="0"/>
              <w:spacing w:before="120" w:after="120"/>
              <w:jc w:val="center"/>
              <w:rPr>
                <w:rFonts w:ascii="Arial" w:hAnsi="Arial" w:cs="Arial"/>
              </w:rPr>
            </w:pPr>
          </w:p>
          <w:p w14:paraId="0EF8B890"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Integralização a ser realizada na periodicidade e conforme valores previstos da Escritura</w:t>
            </w:r>
          </w:p>
        </w:tc>
      </w:tr>
    </w:tbl>
    <w:p w14:paraId="351B87A3" w14:textId="77777777" w:rsidR="006627FD" w:rsidRPr="00F804D9" w:rsidRDefault="006627FD" w:rsidP="006627FD">
      <w:pPr>
        <w:widowControl w:val="0"/>
        <w:spacing w:before="240" w:after="240" w:line="320" w:lineRule="exact"/>
        <w:jc w:val="both"/>
        <w:rPr>
          <w:rFonts w:ascii="Arial" w:hAnsi="Arial" w:cs="Arial"/>
          <w:b/>
        </w:rPr>
      </w:pPr>
      <w:r w:rsidRPr="00F804D9">
        <w:rPr>
          <w:rFonts w:ascii="Arial" w:hAnsi="Arial" w:cs="Arial"/>
          <w:b/>
        </w:rPr>
        <w:t>Integralização</w:t>
      </w:r>
    </w:p>
    <w:tbl>
      <w:tblPr>
        <w:tblW w:w="5000" w:type="pct"/>
        <w:tblLook w:val="04A0" w:firstRow="1" w:lastRow="0" w:firstColumn="1" w:lastColumn="0" w:noHBand="0" w:noVBand="1"/>
      </w:tblPr>
      <w:tblGrid>
        <w:gridCol w:w="4482"/>
        <w:gridCol w:w="4573"/>
      </w:tblGrid>
      <w:tr w:rsidR="006627FD" w:rsidRPr="00F804D9" w14:paraId="2A239CC2" w14:textId="77777777" w:rsidTr="004C7339">
        <w:tc>
          <w:tcPr>
            <w:tcW w:w="5000" w:type="pct"/>
            <w:gridSpan w:val="2"/>
            <w:tcBorders>
              <w:top w:val="single" w:sz="6" w:space="0" w:color="auto"/>
              <w:left w:val="single" w:sz="6" w:space="0" w:color="auto"/>
              <w:bottom w:val="single" w:sz="6" w:space="0" w:color="auto"/>
              <w:right w:val="single" w:sz="6" w:space="0" w:color="auto"/>
            </w:tcBorders>
          </w:tcPr>
          <w:p w14:paraId="7C2F3607" w14:textId="379D92E2" w:rsidR="006627FD" w:rsidRPr="00F804D9" w:rsidRDefault="006627FD" w:rsidP="00E76BEB">
            <w:pPr>
              <w:widowControl w:val="0"/>
              <w:spacing w:before="120" w:after="120"/>
              <w:jc w:val="both"/>
              <w:rPr>
                <w:rFonts w:ascii="Arial" w:hAnsi="Arial" w:cs="Arial"/>
              </w:rPr>
            </w:pPr>
            <w:r w:rsidRPr="00F804D9">
              <w:rPr>
                <w:rFonts w:ascii="Arial" w:hAnsi="Arial" w:cs="Arial"/>
              </w:rPr>
              <w:t>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w:t>
            </w:r>
            <w:r w:rsidR="003A12B2" w:rsidRPr="00F804D9">
              <w:rPr>
                <w:rFonts w:ascii="Arial" w:hAnsi="Arial" w:cs="Arial"/>
              </w:rPr>
              <w:t>, observado o disposto abaixo</w:t>
            </w:r>
            <w:r w:rsidRPr="00F804D9">
              <w:rPr>
                <w:rFonts w:ascii="Arial" w:hAnsi="Arial" w:cs="Arial"/>
              </w:rPr>
              <w:t xml:space="preserve">. </w:t>
            </w:r>
          </w:p>
          <w:p w14:paraId="20209DBC" w14:textId="11274FBD" w:rsidR="00FB03ED" w:rsidRPr="00F804D9" w:rsidRDefault="006627FD" w:rsidP="00AC3106">
            <w:pPr>
              <w:pStyle w:val="BodyText21"/>
              <w:autoSpaceDE/>
              <w:autoSpaceDN/>
              <w:adjustRightInd/>
              <w:spacing w:before="120" w:after="120"/>
            </w:pPr>
            <w:r w:rsidRPr="00F804D9">
              <w:t>A integralização das Debêntures ocorrerá na forma e periodicidade prevista na Escritura</w:t>
            </w:r>
            <w:r w:rsidR="00A56E03" w:rsidRPr="00F804D9">
              <w:t>, em até 2 (dois) Dias Úteis contados d</w:t>
            </w:r>
            <w:r w:rsidR="00E5557B" w:rsidRPr="00F804D9">
              <w:t>o atendimento das Condições Precedentes indicadas no item 2.3., da Escritura de Emissão</w:t>
            </w:r>
            <w:r w:rsidRPr="00F804D9">
              <w:t>.</w:t>
            </w:r>
            <w:r w:rsidR="00FB03ED" w:rsidRPr="00F804D9">
              <w:t xml:space="preserve"> </w:t>
            </w:r>
          </w:p>
          <w:p w14:paraId="7063C79A" w14:textId="6409E8CB" w:rsidR="00E5557B" w:rsidRPr="00F804D9" w:rsidRDefault="00E5557B" w:rsidP="004C7339">
            <w:pPr>
              <w:widowControl w:val="0"/>
              <w:spacing w:before="120" w:after="120"/>
              <w:jc w:val="both"/>
              <w:rPr>
                <w:rFonts w:ascii="Arial" w:hAnsi="Arial" w:cs="Arial"/>
              </w:rPr>
            </w:pPr>
            <w:r w:rsidRPr="00F804D9">
              <w:rPr>
                <w:rFonts w:ascii="Arial" w:hAnsi="Arial" w:cs="Arial"/>
              </w:rPr>
              <w:t>Caso a Emissora não atenda as Condições Precedentes</w:t>
            </w:r>
            <w:r w:rsidR="003F412F" w:rsidRPr="00F804D9">
              <w:rPr>
                <w:rFonts w:ascii="Arial" w:hAnsi="Arial" w:cs="Arial"/>
              </w:rPr>
              <w:t>, conforme definidas na Escritura,</w:t>
            </w:r>
            <w:r w:rsidRPr="00F804D9">
              <w:rPr>
                <w:rFonts w:ascii="Arial" w:hAnsi="Arial" w:cs="Arial"/>
              </w:rPr>
              <w:t xml:space="preserve"> no prazo de até 60 (sessenta) dias contados da Data de Emissão, o Subscritor, a seu exclusivo</w:t>
            </w:r>
            <w:r w:rsidR="003A12B2" w:rsidRPr="00F804D9">
              <w:rPr>
                <w:rFonts w:ascii="Arial" w:hAnsi="Arial" w:cs="Arial"/>
              </w:rPr>
              <w:t xml:space="preserve"> critério, poderá, de forma unilateral, dar por rescindido o presente boletim de subscrição, ficando desobrigado com relação a integralização das Debêntures ou, caso assim entenda, conceder prazo adicional para o atendimento das Condições Precedentes</w:t>
            </w:r>
            <w:r w:rsidRPr="00F804D9">
              <w:rPr>
                <w:rFonts w:ascii="Arial" w:hAnsi="Arial" w:cs="Arial"/>
              </w:rPr>
              <w:t>.</w:t>
            </w:r>
          </w:p>
          <w:p w14:paraId="3A38A520" w14:textId="728F0E30" w:rsidR="00E5557B" w:rsidRPr="00F804D9" w:rsidRDefault="00E5557B" w:rsidP="00E76BEB">
            <w:pPr>
              <w:widowControl w:val="0"/>
              <w:spacing w:before="120" w:after="120"/>
              <w:jc w:val="both"/>
              <w:rPr>
                <w:rFonts w:ascii="Arial" w:hAnsi="Arial" w:cs="Arial"/>
              </w:rPr>
            </w:pPr>
          </w:p>
        </w:tc>
      </w:tr>
      <w:tr w:rsidR="006627FD" w:rsidRPr="00F804D9" w14:paraId="32FBB83A" w14:textId="77777777" w:rsidTr="004C7339">
        <w:trPr>
          <w:trHeight w:val="780"/>
        </w:trPr>
        <w:tc>
          <w:tcPr>
            <w:tcW w:w="2475" w:type="pct"/>
            <w:tcBorders>
              <w:top w:val="single" w:sz="6" w:space="0" w:color="auto"/>
              <w:left w:val="single" w:sz="6" w:space="0" w:color="auto"/>
              <w:bottom w:val="single" w:sz="6" w:space="0" w:color="auto"/>
              <w:right w:val="single" w:sz="6" w:space="0" w:color="auto"/>
            </w:tcBorders>
          </w:tcPr>
          <w:p w14:paraId="396C0940" w14:textId="29B57ED2" w:rsidR="003A12B2" w:rsidRPr="00F804D9" w:rsidRDefault="006627FD" w:rsidP="00E76BEB">
            <w:pPr>
              <w:widowControl w:val="0"/>
              <w:spacing w:before="120" w:after="120"/>
              <w:jc w:val="both"/>
              <w:rPr>
                <w:rFonts w:ascii="Arial" w:hAnsi="Arial" w:cs="Arial"/>
              </w:rPr>
            </w:pPr>
            <w:r w:rsidRPr="00F804D9">
              <w:rPr>
                <w:rFonts w:ascii="Arial" w:hAnsi="Arial" w:cs="Arial"/>
              </w:rPr>
              <w:lastRenderedPageBreak/>
              <w:t xml:space="preserve">Declaro, para todos os fins, </w:t>
            </w:r>
            <w:r w:rsidRPr="00F804D9">
              <w:rPr>
                <w:rFonts w:ascii="Arial" w:hAnsi="Arial" w:cs="Arial"/>
                <w:b/>
              </w:rPr>
              <w:t>(i)</w:t>
            </w:r>
            <w:r w:rsidRPr="00F804D9">
              <w:rPr>
                <w:rFonts w:ascii="Arial" w:hAnsi="Arial" w:cs="Arial"/>
              </w:rPr>
              <w:t xml:space="preserve"> estar de acordo com as condições expressas no presente Boletim de Subscrição; </w:t>
            </w:r>
            <w:r w:rsidRPr="00F804D9">
              <w:rPr>
                <w:rFonts w:ascii="Arial" w:hAnsi="Arial" w:cs="Arial"/>
                <w:b/>
              </w:rPr>
              <w:t>(</w:t>
            </w:r>
            <w:proofErr w:type="spellStart"/>
            <w:r w:rsidRPr="00F804D9">
              <w:rPr>
                <w:rFonts w:ascii="Arial" w:hAnsi="Arial" w:cs="Arial"/>
                <w:b/>
              </w:rPr>
              <w:t>ii</w:t>
            </w:r>
            <w:proofErr w:type="spellEnd"/>
            <w:r w:rsidRPr="00F804D9">
              <w:rPr>
                <w:rFonts w:ascii="Arial" w:hAnsi="Arial" w:cs="Arial"/>
                <w:b/>
              </w:rPr>
              <w:t>)</w:t>
            </w:r>
            <w:r w:rsidRPr="00F804D9">
              <w:rPr>
                <w:rFonts w:ascii="Arial" w:hAnsi="Arial" w:cs="Arial"/>
              </w:rPr>
              <w:t xml:space="preserve"> ter conhecimento integral, entender, anuir, aderir e subscrever os termos e condições previstos na Escritura</w:t>
            </w:r>
            <w:r w:rsidR="003A12B2" w:rsidRPr="00F804D9">
              <w:rPr>
                <w:rFonts w:ascii="Arial" w:hAnsi="Arial" w:cs="Arial"/>
              </w:rPr>
              <w:t>, principalmente no que se refere ao atendimento das condições precedentes.</w:t>
            </w:r>
          </w:p>
          <w:p w14:paraId="33419A0A" w14:textId="2FDFD7F1" w:rsidR="006627FD" w:rsidRPr="00F804D9" w:rsidRDefault="003A12B2" w:rsidP="00E76BEB">
            <w:pPr>
              <w:widowControl w:val="0"/>
              <w:spacing w:before="120" w:after="120"/>
              <w:jc w:val="both"/>
              <w:rPr>
                <w:rFonts w:ascii="Arial" w:hAnsi="Arial" w:cs="Arial"/>
              </w:rPr>
            </w:pPr>
            <w:r w:rsidRPr="00F804D9">
              <w:rPr>
                <w:rFonts w:ascii="Arial" w:hAnsi="Arial" w:cs="Arial"/>
              </w:rPr>
              <w:t xml:space="preserve"> </w:t>
            </w:r>
          </w:p>
          <w:p w14:paraId="76BF4A1F"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 xml:space="preserve">São Paulo, __ de __ </w:t>
            </w:r>
            <w:proofErr w:type="spellStart"/>
            <w:r w:rsidRPr="00F804D9">
              <w:rPr>
                <w:rFonts w:ascii="Arial" w:hAnsi="Arial" w:cs="Arial"/>
              </w:rPr>
              <w:t>de</w:t>
            </w:r>
            <w:proofErr w:type="spellEnd"/>
            <w:r w:rsidRPr="00F804D9">
              <w:rPr>
                <w:rFonts w:ascii="Arial" w:hAnsi="Arial" w:cs="Arial"/>
              </w:rPr>
              <w:t xml:space="preserve"> 2018.</w:t>
            </w:r>
          </w:p>
          <w:p w14:paraId="238B74F5" w14:textId="77777777" w:rsidR="006627FD" w:rsidRPr="00F804D9" w:rsidRDefault="006627FD" w:rsidP="00E76BEB">
            <w:pPr>
              <w:widowControl w:val="0"/>
              <w:spacing w:before="120" w:after="120"/>
              <w:jc w:val="both"/>
              <w:rPr>
                <w:rFonts w:ascii="Arial" w:hAnsi="Arial" w:cs="Arial"/>
              </w:rPr>
            </w:pPr>
          </w:p>
          <w:p w14:paraId="3812B1D9" w14:textId="77777777" w:rsidR="006627FD" w:rsidRPr="00F804D9" w:rsidRDefault="006627FD" w:rsidP="00E76BEB">
            <w:pPr>
              <w:widowControl w:val="0"/>
              <w:spacing w:before="120" w:after="120"/>
              <w:jc w:val="both"/>
              <w:rPr>
                <w:rFonts w:ascii="Arial" w:hAnsi="Arial" w:cs="Arial"/>
              </w:rPr>
            </w:pPr>
          </w:p>
          <w:p w14:paraId="403D9950" w14:textId="77777777" w:rsidR="006627FD" w:rsidRPr="00F804D9" w:rsidRDefault="006627FD" w:rsidP="00E76BEB">
            <w:pPr>
              <w:widowControl w:val="0"/>
              <w:spacing w:before="120" w:after="120"/>
              <w:jc w:val="both"/>
              <w:rPr>
                <w:rFonts w:ascii="Arial" w:hAnsi="Arial" w:cs="Arial"/>
              </w:rPr>
            </w:pPr>
          </w:p>
          <w:p w14:paraId="162F76D8" w14:textId="77777777" w:rsidR="006627FD" w:rsidRPr="00F804D9" w:rsidRDefault="006627FD" w:rsidP="00E76BEB">
            <w:pPr>
              <w:widowControl w:val="0"/>
              <w:spacing w:before="120" w:after="120"/>
              <w:jc w:val="center"/>
              <w:rPr>
                <w:rFonts w:ascii="Arial" w:hAnsi="Arial" w:cs="Arial"/>
                <w:b/>
              </w:rPr>
            </w:pPr>
            <w:r w:rsidRPr="00F804D9">
              <w:rPr>
                <w:rFonts w:ascii="Arial" w:hAnsi="Arial" w:cs="Arial"/>
                <w:b/>
              </w:rPr>
              <w:t>______________________________</w:t>
            </w:r>
          </w:p>
          <w:p w14:paraId="35EEFBB6" w14:textId="77777777" w:rsidR="006627FD" w:rsidRPr="00F804D9" w:rsidRDefault="006627FD" w:rsidP="00E76BEB">
            <w:pPr>
              <w:widowControl w:val="0"/>
              <w:spacing w:before="120" w:after="120"/>
              <w:jc w:val="center"/>
              <w:rPr>
                <w:rFonts w:ascii="Arial" w:hAnsi="Arial" w:cs="Arial"/>
                <w:b/>
              </w:rPr>
            </w:pPr>
            <w:r w:rsidRPr="00F804D9">
              <w:rPr>
                <w:rFonts w:ascii="Arial" w:hAnsi="Arial" w:cs="Arial"/>
                <w:b/>
                <w:lang w:val="pt-PT"/>
              </w:rPr>
              <w:t>CAMPOS ELÍSEOS PARTICIPAÇÃO, EMPREENDIMENTOS E ADMINISTRAÇÃO S.A.</w:t>
            </w:r>
          </w:p>
        </w:tc>
        <w:tc>
          <w:tcPr>
            <w:tcW w:w="2525" w:type="pct"/>
            <w:tcBorders>
              <w:top w:val="single" w:sz="6" w:space="0" w:color="auto"/>
              <w:left w:val="nil"/>
              <w:bottom w:val="single" w:sz="6" w:space="0" w:color="auto"/>
              <w:right w:val="single" w:sz="6" w:space="0" w:color="auto"/>
            </w:tcBorders>
          </w:tcPr>
          <w:p w14:paraId="2C3B3449" w14:textId="77777777" w:rsidR="006627FD" w:rsidRPr="00F804D9" w:rsidRDefault="006627FD" w:rsidP="00E76BEB">
            <w:pPr>
              <w:widowControl w:val="0"/>
              <w:spacing w:before="120" w:after="120"/>
              <w:jc w:val="both"/>
              <w:rPr>
                <w:rFonts w:ascii="Arial" w:hAnsi="Arial" w:cs="Arial"/>
              </w:rPr>
            </w:pPr>
            <w:r w:rsidRPr="00F804D9">
              <w:rPr>
                <w:rFonts w:ascii="Arial" w:hAnsi="Arial" w:cs="Arial"/>
              </w:rPr>
              <w:t xml:space="preserve">Declaro, para todos os fins, </w:t>
            </w:r>
            <w:r w:rsidRPr="00F804D9">
              <w:rPr>
                <w:rFonts w:ascii="Arial" w:hAnsi="Arial" w:cs="Arial"/>
                <w:b/>
              </w:rPr>
              <w:t>(i)</w:t>
            </w:r>
            <w:r w:rsidRPr="00F804D9">
              <w:rPr>
                <w:rFonts w:ascii="Arial" w:hAnsi="Arial" w:cs="Arial"/>
              </w:rPr>
              <w:t xml:space="preserve"> estar de acordo com as condições expressas no presente Boletim de Subscrição; </w:t>
            </w:r>
            <w:r w:rsidRPr="00F804D9">
              <w:rPr>
                <w:rFonts w:ascii="Arial" w:hAnsi="Arial" w:cs="Arial"/>
                <w:b/>
              </w:rPr>
              <w:t>(</w:t>
            </w:r>
            <w:proofErr w:type="spellStart"/>
            <w:r w:rsidRPr="00F804D9">
              <w:rPr>
                <w:rFonts w:ascii="Arial" w:hAnsi="Arial" w:cs="Arial"/>
                <w:b/>
              </w:rPr>
              <w:t>ii</w:t>
            </w:r>
            <w:proofErr w:type="spellEnd"/>
            <w:r w:rsidRPr="00F804D9">
              <w:rPr>
                <w:rFonts w:ascii="Arial" w:hAnsi="Arial" w:cs="Arial"/>
                <w:b/>
              </w:rPr>
              <w:t>)</w:t>
            </w:r>
            <w:r w:rsidRPr="00F804D9">
              <w:rPr>
                <w:rFonts w:ascii="Arial" w:hAnsi="Arial" w:cs="Arial"/>
              </w:rPr>
              <w:t xml:space="preserve"> ter conhecimento integral, entender, anuir, aderir e subscrever os termos e condições previstos na Escritura; e </w:t>
            </w:r>
            <w:r w:rsidRPr="00F804D9">
              <w:rPr>
                <w:rFonts w:ascii="Arial" w:hAnsi="Arial" w:cs="Arial"/>
                <w:b/>
              </w:rPr>
              <w:t>(</w:t>
            </w:r>
            <w:proofErr w:type="spellStart"/>
            <w:r w:rsidRPr="00F804D9">
              <w:rPr>
                <w:rFonts w:ascii="Arial" w:hAnsi="Arial" w:cs="Arial"/>
                <w:b/>
              </w:rPr>
              <w:t>iii</w:t>
            </w:r>
            <w:proofErr w:type="spellEnd"/>
            <w:r w:rsidRPr="00F804D9">
              <w:rPr>
                <w:rFonts w:ascii="Arial" w:hAnsi="Arial" w:cs="Arial"/>
                <w:b/>
              </w:rPr>
              <w:t xml:space="preserve">) </w:t>
            </w:r>
            <w:r w:rsidRPr="00F804D9">
              <w:rPr>
                <w:rFonts w:ascii="Arial" w:hAnsi="Arial" w:cs="Arial"/>
              </w:rPr>
              <w:t>que os recursos utilizados para a integralização das Debêntures não são provenientes, direta ou indiretamente, de infração penal, nos termos da Lei n.º 9.613, de 03 de março de 1998, conforme alterada.</w:t>
            </w:r>
          </w:p>
          <w:p w14:paraId="76518CB6" w14:textId="77777777" w:rsidR="006627FD" w:rsidRPr="00F804D9" w:rsidRDefault="006627FD" w:rsidP="00E76BEB">
            <w:pPr>
              <w:widowControl w:val="0"/>
              <w:spacing w:before="120" w:after="120"/>
              <w:jc w:val="center"/>
              <w:rPr>
                <w:rFonts w:ascii="Arial" w:hAnsi="Arial" w:cs="Arial"/>
              </w:rPr>
            </w:pPr>
            <w:r w:rsidRPr="00F804D9">
              <w:rPr>
                <w:rFonts w:ascii="Arial" w:hAnsi="Arial" w:cs="Arial"/>
              </w:rPr>
              <w:t xml:space="preserve">São Paulo, __ de __ </w:t>
            </w:r>
            <w:proofErr w:type="spellStart"/>
            <w:r w:rsidRPr="00F804D9">
              <w:rPr>
                <w:rFonts w:ascii="Arial" w:hAnsi="Arial" w:cs="Arial"/>
              </w:rPr>
              <w:t>de</w:t>
            </w:r>
            <w:proofErr w:type="spellEnd"/>
            <w:r w:rsidRPr="00F804D9">
              <w:rPr>
                <w:rFonts w:ascii="Arial" w:hAnsi="Arial" w:cs="Arial"/>
              </w:rPr>
              <w:t xml:space="preserve"> 2018.</w:t>
            </w:r>
          </w:p>
          <w:p w14:paraId="31902B2A" w14:textId="77777777" w:rsidR="006627FD" w:rsidRPr="00F804D9" w:rsidRDefault="006627FD" w:rsidP="00E76BEB">
            <w:pPr>
              <w:widowControl w:val="0"/>
              <w:spacing w:before="120" w:after="120"/>
              <w:jc w:val="center"/>
              <w:rPr>
                <w:rFonts w:ascii="Arial" w:hAnsi="Arial" w:cs="Arial"/>
                <w:b/>
              </w:rPr>
            </w:pPr>
            <w:r w:rsidRPr="00F804D9">
              <w:rPr>
                <w:rFonts w:ascii="Arial" w:hAnsi="Arial" w:cs="Arial"/>
                <w:b/>
              </w:rPr>
              <w:t>______________________________</w:t>
            </w:r>
          </w:p>
          <w:p w14:paraId="02D4A648" w14:textId="77777777" w:rsidR="006627FD" w:rsidRPr="00F804D9" w:rsidRDefault="006627FD" w:rsidP="00E76BEB">
            <w:pPr>
              <w:widowControl w:val="0"/>
              <w:spacing w:before="120" w:after="120"/>
              <w:jc w:val="center"/>
              <w:rPr>
                <w:rFonts w:ascii="Arial" w:hAnsi="Arial" w:cs="Arial"/>
                <w:b/>
                <w:smallCaps/>
              </w:rPr>
            </w:pPr>
            <w:r w:rsidRPr="00F804D9">
              <w:rPr>
                <w:rFonts w:ascii="Arial" w:hAnsi="Arial" w:cs="Arial"/>
                <w:b/>
                <w:smallCaps/>
              </w:rPr>
              <w:t>[-]</w:t>
            </w:r>
          </w:p>
        </w:tc>
      </w:tr>
      <w:tr w:rsidR="006627FD" w:rsidRPr="00F804D9" w14:paraId="15F77583" w14:textId="77777777" w:rsidTr="004C7339">
        <w:tc>
          <w:tcPr>
            <w:tcW w:w="5000" w:type="pct"/>
            <w:gridSpan w:val="2"/>
            <w:tcBorders>
              <w:top w:val="single" w:sz="6" w:space="0" w:color="auto"/>
              <w:left w:val="single" w:sz="6" w:space="0" w:color="auto"/>
              <w:bottom w:val="single" w:sz="6" w:space="0" w:color="auto"/>
              <w:right w:val="single" w:sz="6" w:space="0" w:color="auto"/>
            </w:tcBorders>
          </w:tcPr>
          <w:p w14:paraId="7DD75905" w14:textId="77777777" w:rsidR="006627FD" w:rsidRPr="00F804D9" w:rsidRDefault="006627FD" w:rsidP="00E76BEB">
            <w:pPr>
              <w:widowControl w:val="0"/>
              <w:spacing w:before="120" w:after="120"/>
              <w:jc w:val="center"/>
              <w:rPr>
                <w:rFonts w:ascii="Arial" w:hAnsi="Arial" w:cs="Arial"/>
                <w:b/>
              </w:rPr>
            </w:pPr>
            <w:r w:rsidRPr="00F804D9">
              <w:rPr>
                <w:rFonts w:ascii="Arial" w:hAnsi="Arial" w:cs="Arial"/>
                <w:b/>
              </w:rPr>
              <w:t>Informações Adicionais</w:t>
            </w:r>
          </w:p>
          <w:p w14:paraId="497EFE64" w14:textId="473CB9C3" w:rsidR="006627FD" w:rsidRPr="00F804D9" w:rsidRDefault="006627FD" w:rsidP="00E76BEB">
            <w:pPr>
              <w:pStyle w:val="BodyText21"/>
              <w:spacing w:before="120" w:after="120"/>
              <w:rPr>
                <w:lang w:eastAsia="en-US"/>
              </w:rPr>
            </w:pPr>
            <w:r w:rsidRPr="00F804D9">
              <w:rPr>
                <w:lang w:eastAsia="en-US"/>
              </w:rPr>
              <w:t xml:space="preserve">Para informações adicionais sobre a presente emissão, os interessados deverão dirigir-se à Emissora e </w:t>
            </w:r>
            <w:r w:rsidR="006236C9" w:rsidRPr="00F804D9">
              <w:rPr>
                <w:lang w:eastAsia="en-US"/>
              </w:rPr>
              <w:t>ao</w:t>
            </w:r>
            <w:r w:rsidRPr="00F804D9">
              <w:rPr>
                <w:lang w:eastAsia="en-US"/>
              </w:rPr>
              <w:t xml:space="preserve"> Debenturista nos endereços indicados abaixo:</w:t>
            </w:r>
          </w:p>
          <w:p w14:paraId="27F2199F" w14:textId="77777777" w:rsidR="006627FD" w:rsidRPr="00F804D9" w:rsidRDefault="006627FD" w:rsidP="00E76BEB">
            <w:pPr>
              <w:pStyle w:val="p0"/>
              <w:tabs>
                <w:tab w:val="clear" w:pos="720"/>
                <w:tab w:val="left" w:pos="709"/>
              </w:tabs>
              <w:spacing w:before="120" w:after="120" w:line="240" w:lineRule="auto"/>
              <w:rPr>
                <w:rFonts w:ascii="Arial" w:hAnsi="Arial" w:cs="Arial"/>
                <w:sz w:val="24"/>
                <w:szCs w:val="24"/>
                <w:lang w:eastAsia="en-US"/>
              </w:rPr>
            </w:pPr>
            <w:r w:rsidRPr="00F804D9">
              <w:rPr>
                <w:rFonts w:ascii="Arial" w:hAnsi="Arial" w:cs="Arial"/>
                <w:sz w:val="24"/>
                <w:szCs w:val="24"/>
                <w:lang w:eastAsia="en-US"/>
              </w:rPr>
              <w:t>Emissora:</w:t>
            </w:r>
          </w:p>
          <w:p w14:paraId="0DCDB3B2" w14:textId="77777777" w:rsidR="006627FD" w:rsidRPr="00F804D9" w:rsidRDefault="006627FD" w:rsidP="00E76BEB">
            <w:pPr>
              <w:rPr>
                <w:rFonts w:ascii="Arial" w:hAnsi="Arial" w:cs="Arial"/>
                <w:lang w:val="pt-PT"/>
              </w:rPr>
            </w:pPr>
            <w:r w:rsidRPr="00F804D9">
              <w:rPr>
                <w:rFonts w:ascii="Arial" w:hAnsi="Arial" w:cs="Arial"/>
                <w:b/>
                <w:lang w:val="pt-PT"/>
              </w:rPr>
              <w:t>CAMPOS ELÍSEOS PARTICIPAÇÃO, EMPREENDIMENTOS E ADMINISTRAÇÃO S.A.</w:t>
            </w:r>
            <w:r w:rsidRPr="00F804D9">
              <w:rPr>
                <w:rFonts w:ascii="Arial" w:hAnsi="Arial" w:cs="Arial"/>
                <w:lang w:val="pt-PT"/>
              </w:rPr>
              <w:t xml:space="preserve">, </w:t>
            </w:r>
          </w:p>
          <w:p w14:paraId="2773595B" w14:textId="77777777" w:rsidR="006627FD" w:rsidRPr="00F804D9" w:rsidRDefault="006627FD" w:rsidP="00E76BEB">
            <w:pPr>
              <w:rPr>
                <w:rFonts w:ascii="Arial" w:hAnsi="Arial" w:cs="Arial"/>
                <w:lang w:val="pt-PT"/>
              </w:rPr>
            </w:pPr>
            <w:r w:rsidRPr="00F804D9">
              <w:rPr>
                <w:rFonts w:ascii="Arial" w:hAnsi="Arial" w:cs="Arial"/>
                <w:lang w:val="pt-PT"/>
              </w:rPr>
              <w:t xml:space="preserve">Alameda Nothmann, 526 </w:t>
            </w:r>
          </w:p>
          <w:p w14:paraId="0F37B98D" w14:textId="77777777" w:rsidR="006627FD" w:rsidRPr="00F804D9" w:rsidRDefault="006627FD" w:rsidP="00E76BEB">
            <w:pPr>
              <w:rPr>
                <w:rFonts w:ascii="Arial" w:hAnsi="Arial" w:cs="Arial"/>
              </w:rPr>
            </w:pPr>
            <w:r w:rsidRPr="00F804D9">
              <w:rPr>
                <w:rFonts w:ascii="Arial" w:hAnsi="Arial" w:cs="Arial"/>
                <w:lang w:val="pt-PT"/>
              </w:rPr>
              <w:t>CEP 01.216-000 – São Paulo/SP</w:t>
            </w:r>
          </w:p>
          <w:p w14:paraId="67D60041" w14:textId="77777777" w:rsidR="006627FD" w:rsidRPr="00F804D9" w:rsidRDefault="006627FD" w:rsidP="00E76BEB">
            <w:pPr>
              <w:rPr>
                <w:rFonts w:ascii="Arial" w:hAnsi="Arial" w:cs="Arial"/>
              </w:rPr>
            </w:pPr>
            <w:r w:rsidRPr="00F804D9">
              <w:rPr>
                <w:rFonts w:ascii="Arial" w:hAnsi="Arial" w:cs="Arial"/>
              </w:rPr>
              <w:t>At.: [-]</w:t>
            </w:r>
          </w:p>
          <w:p w14:paraId="17D4B9FF" w14:textId="77777777" w:rsidR="006627FD" w:rsidRPr="00F804D9" w:rsidRDefault="006627FD" w:rsidP="00E76BEB">
            <w:pPr>
              <w:rPr>
                <w:rFonts w:ascii="Arial" w:hAnsi="Arial" w:cs="Arial"/>
              </w:rPr>
            </w:pPr>
            <w:r w:rsidRPr="00F804D9">
              <w:rPr>
                <w:rFonts w:ascii="Arial" w:hAnsi="Arial" w:cs="Arial"/>
              </w:rPr>
              <w:t>Telefone: [-]</w:t>
            </w:r>
          </w:p>
          <w:p w14:paraId="56F03331" w14:textId="77777777" w:rsidR="006627FD" w:rsidRPr="00F804D9" w:rsidRDefault="006627FD" w:rsidP="00E76BEB">
            <w:pPr>
              <w:rPr>
                <w:rFonts w:ascii="Arial" w:hAnsi="Arial" w:cs="Arial"/>
              </w:rPr>
            </w:pPr>
            <w:r w:rsidRPr="00F804D9">
              <w:rPr>
                <w:rFonts w:ascii="Arial" w:hAnsi="Arial" w:cs="Arial"/>
              </w:rPr>
              <w:t>E mail: [-]</w:t>
            </w:r>
          </w:p>
          <w:p w14:paraId="57E8CA8C" w14:textId="77777777" w:rsidR="006627FD" w:rsidRPr="00F804D9" w:rsidRDefault="006627FD" w:rsidP="00E76BEB">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before="120"/>
              <w:jc w:val="both"/>
              <w:rPr>
                <w:rFonts w:ascii="Arial" w:hAnsi="Arial" w:cs="Arial"/>
              </w:rPr>
            </w:pPr>
            <w:r w:rsidRPr="00F804D9">
              <w:rPr>
                <w:rFonts w:ascii="Arial" w:hAnsi="Arial" w:cs="Arial"/>
              </w:rPr>
              <w:t>Debenturista:</w:t>
            </w:r>
          </w:p>
          <w:p w14:paraId="18AF3E58" w14:textId="77777777" w:rsidR="006627FD" w:rsidRPr="00F804D9" w:rsidRDefault="006627FD" w:rsidP="006627FD">
            <w:pPr>
              <w:autoSpaceDE w:val="0"/>
              <w:autoSpaceDN w:val="0"/>
              <w:adjustRightInd w:val="0"/>
              <w:rPr>
                <w:rFonts w:ascii="Arial" w:hAnsi="Arial" w:cs="Arial"/>
              </w:rPr>
            </w:pPr>
            <w:r w:rsidRPr="00F804D9">
              <w:rPr>
                <w:rFonts w:ascii="Arial" w:hAnsi="Arial" w:cs="Arial"/>
                <w:b/>
                <w:smallCaps/>
                <w:color w:val="000000"/>
              </w:rPr>
              <w:t>[-]</w:t>
            </w:r>
          </w:p>
        </w:tc>
      </w:tr>
    </w:tbl>
    <w:p w14:paraId="5163D744" w14:textId="77777777" w:rsidR="006627FD" w:rsidRPr="00F804D9" w:rsidRDefault="006627FD" w:rsidP="006627FD">
      <w:pPr>
        <w:widowControl w:val="0"/>
        <w:tabs>
          <w:tab w:val="left" w:pos="851"/>
          <w:tab w:val="left" w:pos="1357"/>
        </w:tabs>
        <w:spacing w:after="240" w:line="320" w:lineRule="exact"/>
        <w:jc w:val="center"/>
        <w:outlineLvl w:val="0"/>
        <w:rPr>
          <w:rFonts w:ascii="Arial" w:hAnsi="Arial" w:cs="Arial"/>
          <w:b/>
          <w:smallCaps/>
        </w:rPr>
        <w:sectPr w:rsidR="006627FD" w:rsidRPr="00F804D9" w:rsidSect="007952B3">
          <w:footerReference w:type="default" r:id="rId14"/>
          <w:headerReference w:type="first" r:id="rId15"/>
          <w:footerReference w:type="first" r:id="rId16"/>
          <w:pgSz w:w="11907" w:h="16840" w:code="9"/>
          <w:pgMar w:top="1985" w:right="851" w:bottom="1560" w:left="1985" w:header="709" w:footer="787" w:gutter="0"/>
          <w:cols w:space="708"/>
          <w:docGrid w:linePitch="360"/>
        </w:sectPr>
      </w:pPr>
    </w:p>
    <w:p w14:paraId="7E4619C6" w14:textId="77777777" w:rsidR="006627FD" w:rsidRPr="00F804D9" w:rsidRDefault="006627FD" w:rsidP="006627FD">
      <w:pPr>
        <w:widowControl w:val="0"/>
        <w:tabs>
          <w:tab w:val="left" w:pos="851"/>
          <w:tab w:val="left" w:pos="1357"/>
        </w:tabs>
        <w:spacing w:after="240" w:line="320" w:lineRule="exact"/>
        <w:jc w:val="center"/>
        <w:outlineLvl w:val="0"/>
        <w:rPr>
          <w:rFonts w:ascii="Arial" w:hAnsi="Arial" w:cs="Arial"/>
          <w:b/>
          <w:smallCaps/>
        </w:rPr>
      </w:pPr>
      <w:bookmarkStart w:id="126" w:name="_Toc511238891"/>
      <w:r w:rsidRPr="00F804D9">
        <w:rPr>
          <w:rFonts w:ascii="Arial" w:hAnsi="Arial" w:cs="Arial"/>
          <w:b/>
          <w:smallCaps/>
        </w:rPr>
        <w:lastRenderedPageBreak/>
        <w:t>Anexo III - Recibo de Integralização das Debêntures</w:t>
      </w:r>
      <w:bookmarkEnd w:id="126"/>
    </w:p>
    <w:p w14:paraId="6257CB78" w14:textId="77777777" w:rsidR="006627FD" w:rsidRPr="00F804D9" w:rsidRDefault="006627FD" w:rsidP="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240" w:line="320" w:lineRule="exact"/>
        <w:jc w:val="center"/>
        <w:rPr>
          <w:rFonts w:ascii="Arial" w:hAnsi="Arial" w:cs="Arial"/>
          <w:b/>
        </w:rPr>
      </w:pPr>
      <w:r w:rsidRPr="00F804D9">
        <w:rPr>
          <w:rFonts w:ascii="Arial" w:hAnsi="Arial" w:cs="Arial"/>
          <w:b/>
        </w:rPr>
        <w:t>MODELO DE RECIBO DE INTEGRALIZAÇÃO CONFORME PREVISTO NA CLÁUSULA 4.</w:t>
      </w:r>
      <w:r w:rsidR="00BB0BE0" w:rsidRPr="00F804D9">
        <w:rPr>
          <w:rFonts w:ascii="Arial" w:hAnsi="Arial" w:cs="Arial"/>
          <w:b/>
        </w:rPr>
        <w:t>1</w:t>
      </w:r>
      <w:r w:rsidRPr="00F804D9">
        <w:rPr>
          <w:rFonts w:ascii="Arial" w:hAnsi="Arial" w:cs="Arial"/>
          <w:b/>
        </w:rPr>
        <w:t>.</w:t>
      </w:r>
      <w:r w:rsidR="00BB0BE0" w:rsidRPr="00F804D9">
        <w:rPr>
          <w:rFonts w:ascii="Arial" w:hAnsi="Arial" w:cs="Arial"/>
          <w:b/>
        </w:rPr>
        <w:t>8</w:t>
      </w:r>
      <w:r w:rsidRPr="00F804D9">
        <w:rPr>
          <w:rFonts w:ascii="Arial" w:hAnsi="Arial" w:cs="Arial"/>
          <w:b/>
        </w:rPr>
        <w:t xml:space="preserve"> DESTA ESCRITURA</w:t>
      </w:r>
    </w:p>
    <w:p w14:paraId="5D25B540" w14:textId="77777777" w:rsidR="006627FD" w:rsidRPr="00F804D9" w:rsidRDefault="006627FD" w:rsidP="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240" w:line="320" w:lineRule="exact"/>
        <w:jc w:val="center"/>
        <w:rPr>
          <w:rFonts w:ascii="Arial" w:hAnsi="Arial" w:cs="Arial"/>
        </w:rPr>
      </w:pPr>
      <w:r w:rsidRPr="00F804D9">
        <w:rPr>
          <w:rFonts w:ascii="Arial" w:hAnsi="Arial" w:cs="Arial"/>
        </w:rPr>
        <w:t>_____________________________________________________</w:t>
      </w:r>
    </w:p>
    <w:p w14:paraId="0AA73F5B" w14:textId="77777777" w:rsidR="006627FD" w:rsidRPr="00F804D9" w:rsidRDefault="006627FD" w:rsidP="006627FD">
      <w:pPr>
        <w:autoSpaceDE w:val="0"/>
        <w:autoSpaceDN w:val="0"/>
        <w:adjustRightInd w:val="0"/>
        <w:spacing w:after="240" w:line="320" w:lineRule="exact"/>
        <w:ind w:right="707"/>
        <w:jc w:val="center"/>
        <w:rPr>
          <w:rFonts w:ascii="Arial" w:hAnsi="Arial" w:cs="Arial"/>
          <w:b/>
          <w:smallCaps/>
          <w:u w:val="single"/>
        </w:rPr>
      </w:pPr>
      <w:r w:rsidRPr="00F804D9">
        <w:rPr>
          <w:rFonts w:ascii="Arial" w:hAnsi="Arial" w:cs="Arial"/>
          <w:b/>
          <w:smallCaps/>
          <w:u w:val="single"/>
        </w:rPr>
        <w:t xml:space="preserve">Recibo de Integralização de debêntures, em Série Única, para colocação privada, não conversíveis em ações, da espécie com Garantia Real e com Garantia Fidejussória, da 1ª emissão da </w:t>
      </w:r>
      <w:r w:rsidR="00BB0BE0" w:rsidRPr="00F804D9">
        <w:rPr>
          <w:rFonts w:ascii="Arial" w:hAnsi="Arial" w:cs="Arial"/>
          <w:b/>
          <w:smallCaps/>
          <w:u w:val="single"/>
        </w:rPr>
        <w:t>Campos Elíseos Participação, Empreendimentos e Administração</w:t>
      </w:r>
      <w:r w:rsidRPr="00F804D9">
        <w:rPr>
          <w:rFonts w:ascii="Arial" w:hAnsi="Arial" w:cs="Arial"/>
          <w:b/>
          <w:smallCaps/>
          <w:u w:val="single"/>
        </w:rPr>
        <w:t xml:space="preserve"> S.A.</w:t>
      </w:r>
    </w:p>
    <w:p w14:paraId="4D363723" w14:textId="77777777" w:rsidR="006627FD" w:rsidRPr="00F804D9" w:rsidRDefault="006627FD" w:rsidP="006627FD">
      <w:pPr>
        <w:spacing w:after="240" w:line="320" w:lineRule="exact"/>
        <w:rPr>
          <w:rFonts w:ascii="Arial" w:hAnsi="Arial" w:cs="Arial"/>
          <w:b/>
        </w:rPr>
      </w:pPr>
      <w:r w:rsidRPr="00F804D9">
        <w:rPr>
          <w:rFonts w:ascii="Arial" w:hAnsi="Arial" w:cs="Arial"/>
          <w:b/>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31"/>
      </w:tblGrid>
      <w:tr w:rsidR="006627FD" w:rsidRPr="00F804D9" w14:paraId="4F4BA1F0" w14:textId="77777777" w:rsidTr="004C7339">
        <w:tc>
          <w:tcPr>
            <w:tcW w:w="5000" w:type="pct"/>
            <w:tcBorders>
              <w:top w:val="single" w:sz="6" w:space="0" w:color="auto"/>
              <w:left w:val="single" w:sz="6" w:space="0" w:color="auto"/>
              <w:bottom w:val="single" w:sz="6" w:space="0" w:color="auto"/>
              <w:right w:val="single" w:sz="6" w:space="0" w:color="auto"/>
            </w:tcBorders>
          </w:tcPr>
          <w:p w14:paraId="33EE1295" w14:textId="77777777" w:rsidR="006627FD" w:rsidRPr="00F804D9" w:rsidRDefault="006627FD" w:rsidP="002D52F3">
            <w:pPr>
              <w:pStyle w:val="PargrafodaLista"/>
              <w:spacing w:after="240" w:line="320" w:lineRule="exact"/>
              <w:ind w:left="0"/>
              <w:jc w:val="both"/>
              <w:rPr>
                <w:rFonts w:ascii="Arial" w:hAnsi="Arial" w:cs="Arial"/>
                <w:b/>
              </w:rPr>
            </w:pPr>
            <w:r w:rsidRPr="00F804D9">
              <w:rPr>
                <w:rFonts w:ascii="Arial" w:hAnsi="Arial" w:cs="Arial"/>
                <w:b/>
                <w:lang w:val="pt-PT"/>
              </w:rPr>
              <w:t>CAMPOS ELÍSEOS PARTICIPAÇÃO, EMPREENDIMENTOS E ADMINISTRAÇÃO S.A.</w:t>
            </w:r>
            <w:r w:rsidRPr="00F804D9">
              <w:rPr>
                <w:rFonts w:ascii="Arial" w:hAnsi="Arial" w:cs="Arial"/>
                <w:lang w:val="pt-PT"/>
              </w:rPr>
              <w:t>, sociedade anônima com sede na cidade de São Paulo, no Estado de São Paulo, na Alameda Nothmann, 526, CEP 01.216-000, inscrita no Cadastro Nacional de Pessoas Jurídicas do Ministério da Fazenda (“</w:t>
            </w:r>
            <w:r w:rsidRPr="00F804D9">
              <w:rPr>
                <w:rFonts w:ascii="Arial" w:hAnsi="Arial" w:cs="Arial"/>
                <w:u w:val="single"/>
                <w:lang w:val="pt-PT"/>
              </w:rPr>
              <w:t>CNPJ/MF</w:t>
            </w:r>
            <w:r w:rsidRPr="00F804D9">
              <w:rPr>
                <w:rFonts w:ascii="Arial" w:hAnsi="Arial" w:cs="Arial"/>
                <w:lang w:val="pt-PT"/>
              </w:rPr>
              <w:t>”) sob o nº  03.591.892/0001-30, com seus atos constitutivos arquivados na Junta Comercial do Estado de São Paulo (“</w:t>
            </w:r>
            <w:r w:rsidRPr="00F804D9">
              <w:rPr>
                <w:rFonts w:ascii="Arial" w:hAnsi="Arial" w:cs="Arial"/>
                <w:u w:val="single"/>
                <w:lang w:val="pt-PT"/>
              </w:rPr>
              <w:t>JUCESP</w:t>
            </w:r>
            <w:r w:rsidRPr="00F804D9">
              <w:rPr>
                <w:rFonts w:ascii="Arial" w:hAnsi="Arial" w:cs="Arial"/>
                <w:lang w:val="pt-PT"/>
              </w:rPr>
              <w:t>”) sob o NIRE 35.300.504.445, neste ato devidamente representada na forma do seu estatuto social, na qualidade de emissora das debêntures (“</w:t>
            </w:r>
            <w:r w:rsidRPr="00F804D9">
              <w:rPr>
                <w:rFonts w:ascii="Arial" w:hAnsi="Arial" w:cs="Arial"/>
                <w:u w:val="single"/>
                <w:lang w:val="pt-PT"/>
              </w:rPr>
              <w:t>Emissora</w:t>
            </w:r>
            <w:r w:rsidRPr="00F804D9">
              <w:rPr>
                <w:rFonts w:ascii="Arial" w:hAnsi="Arial" w:cs="Arial"/>
                <w:lang w:val="pt-PT"/>
              </w:rPr>
              <w:t>” ou “</w:t>
            </w:r>
            <w:r w:rsidRPr="00F804D9">
              <w:rPr>
                <w:rFonts w:ascii="Arial" w:hAnsi="Arial" w:cs="Arial"/>
                <w:u w:val="single"/>
                <w:lang w:val="pt-PT"/>
              </w:rPr>
              <w:t>Campos Elíseos</w:t>
            </w:r>
            <w:r w:rsidRPr="00F804D9">
              <w:rPr>
                <w:rFonts w:ascii="Arial" w:hAnsi="Arial" w:cs="Arial"/>
                <w:lang w:val="pt-PT"/>
              </w:rPr>
              <w:t>”); e</w:t>
            </w:r>
          </w:p>
        </w:tc>
      </w:tr>
    </w:tbl>
    <w:p w14:paraId="23905CCA" w14:textId="77777777" w:rsidR="006627FD" w:rsidRPr="00F804D9" w:rsidRDefault="006627FD" w:rsidP="006627FD">
      <w:pPr>
        <w:spacing w:before="240" w:after="240" w:line="320" w:lineRule="exact"/>
        <w:rPr>
          <w:rFonts w:ascii="Arial" w:hAnsi="Arial" w:cs="Arial"/>
          <w:b/>
        </w:rPr>
      </w:pPr>
      <w:r w:rsidRPr="00F804D9">
        <w:rPr>
          <w:rFonts w:ascii="Arial" w:hAnsi="Arial" w:cs="Arial"/>
          <w:b/>
        </w:rPr>
        <w:t>Debenturista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31"/>
      </w:tblGrid>
      <w:tr w:rsidR="006627FD" w:rsidRPr="00F804D9" w14:paraId="022577D6" w14:textId="77777777" w:rsidTr="004C7339">
        <w:tc>
          <w:tcPr>
            <w:tcW w:w="5000" w:type="pct"/>
            <w:tcBorders>
              <w:top w:val="single" w:sz="6" w:space="0" w:color="auto"/>
              <w:left w:val="single" w:sz="6" w:space="0" w:color="auto"/>
              <w:bottom w:val="single" w:sz="6" w:space="0" w:color="auto"/>
              <w:right w:val="single" w:sz="6" w:space="0" w:color="auto"/>
            </w:tcBorders>
          </w:tcPr>
          <w:p w14:paraId="74447ABC" w14:textId="77777777" w:rsidR="006627FD" w:rsidRPr="00F804D9" w:rsidRDefault="006627FD" w:rsidP="00E76BEB">
            <w:pPr>
              <w:spacing w:before="120" w:after="120"/>
              <w:jc w:val="both"/>
              <w:rPr>
                <w:rFonts w:ascii="Arial" w:hAnsi="Arial" w:cs="Arial"/>
                <w:bCs/>
              </w:rPr>
            </w:pPr>
            <w:r w:rsidRPr="00F804D9">
              <w:rPr>
                <w:rFonts w:ascii="Arial" w:hAnsi="Arial" w:cs="Arial"/>
                <w:b/>
                <w:smallCaps/>
              </w:rPr>
              <w:t>[-]</w:t>
            </w:r>
          </w:p>
        </w:tc>
      </w:tr>
    </w:tbl>
    <w:p w14:paraId="7272F1D4" w14:textId="77777777" w:rsidR="006627FD" w:rsidRPr="00F804D9" w:rsidRDefault="006627FD" w:rsidP="006627FD">
      <w:pPr>
        <w:spacing w:before="240" w:after="240" w:line="320" w:lineRule="exact"/>
        <w:rPr>
          <w:rFonts w:ascii="Arial" w:hAnsi="Arial" w:cs="Arial"/>
          <w:b/>
        </w:rPr>
      </w:pPr>
      <w:r w:rsidRPr="00F804D9">
        <w:rPr>
          <w:rFonts w:ascii="Arial" w:hAnsi="Arial" w:cs="Arial"/>
          <w:b/>
        </w:rPr>
        <w:t>Declarações</w:t>
      </w:r>
    </w:p>
    <w:tbl>
      <w:tblPr>
        <w:tblW w:w="5000" w:type="pct"/>
        <w:tblLook w:val="04A0" w:firstRow="1" w:lastRow="0" w:firstColumn="1" w:lastColumn="0" w:noHBand="0" w:noVBand="1"/>
      </w:tblPr>
      <w:tblGrid>
        <w:gridCol w:w="8431"/>
      </w:tblGrid>
      <w:tr w:rsidR="006627FD" w:rsidRPr="00F804D9" w14:paraId="6C63E3E4" w14:textId="77777777" w:rsidTr="004C7339">
        <w:tc>
          <w:tcPr>
            <w:tcW w:w="5000" w:type="pct"/>
            <w:tcBorders>
              <w:top w:val="single" w:sz="6" w:space="0" w:color="auto"/>
              <w:left w:val="single" w:sz="6" w:space="0" w:color="auto"/>
              <w:bottom w:val="single" w:sz="6" w:space="0" w:color="auto"/>
              <w:right w:val="single" w:sz="6" w:space="0" w:color="auto"/>
            </w:tcBorders>
          </w:tcPr>
          <w:p w14:paraId="3EB44ED9" w14:textId="3F3B4CF1" w:rsidR="006627FD" w:rsidRPr="00F804D9" w:rsidRDefault="006627FD" w:rsidP="00E76BEB">
            <w:pPr>
              <w:spacing w:before="120" w:after="120"/>
              <w:jc w:val="both"/>
              <w:rPr>
                <w:rFonts w:ascii="Arial" w:hAnsi="Arial" w:cs="Arial"/>
              </w:rPr>
            </w:pPr>
            <w:r w:rsidRPr="00F804D9">
              <w:rPr>
                <w:rFonts w:ascii="Arial" w:hAnsi="Arial" w:cs="Arial"/>
              </w:rPr>
              <w:t xml:space="preserve">Foram integralizadas, nesta data, </w:t>
            </w:r>
            <w:r w:rsidR="009C689F" w:rsidRPr="00F804D9">
              <w:rPr>
                <w:rFonts w:ascii="Arial" w:hAnsi="Arial" w:cs="Arial"/>
              </w:rPr>
              <w:t>33</w:t>
            </w:r>
            <w:r w:rsidRPr="00F804D9">
              <w:rPr>
                <w:rFonts w:ascii="Arial" w:hAnsi="Arial" w:cs="Arial"/>
              </w:rPr>
              <w:t xml:space="preserve"> (</w:t>
            </w:r>
            <w:r w:rsidR="009C689F" w:rsidRPr="00F804D9">
              <w:rPr>
                <w:rFonts w:ascii="Arial" w:hAnsi="Arial" w:cs="Arial"/>
              </w:rPr>
              <w:t>trinta e três</w:t>
            </w:r>
            <w:r w:rsidRPr="00F804D9">
              <w:rPr>
                <w:rFonts w:ascii="Arial" w:hAnsi="Arial" w:cs="Arial"/>
              </w:rPr>
              <w:t>) debêntures emitidas nos termos do “</w:t>
            </w:r>
            <w:r w:rsidRPr="00F804D9">
              <w:rPr>
                <w:rFonts w:ascii="Arial" w:hAnsi="Arial" w:cs="Arial"/>
                <w:i/>
              </w:rPr>
              <w:t>Instrumento Particular de Escritura da 1ª Emissão de Debêntures, em Série Única, para Colocação Privada, Não Conversíveis em Ações, da Espécie com Garantia Real e com Garantia Fidejussória, da Campos Elíseos Participação, Empreendimentos e Administração S.A.</w:t>
            </w:r>
            <w:r w:rsidRPr="00F804D9">
              <w:rPr>
                <w:rFonts w:ascii="Arial" w:hAnsi="Arial" w:cs="Arial"/>
              </w:rPr>
              <w:t xml:space="preserve">”, celebrado em </w:t>
            </w:r>
            <w:r w:rsidR="007C62CC" w:rsidRPr="00F804D9">
              <w:rPr>
                <w:rFonts w:ascii="Arial" w:hAnsi="Arial" w:cs="Arial"/>
              </w:rPr>
              <w:t>3 de outubro de 2018</w:t>
            </w:r>
            <w:r w:rsidRPr="00F804D9">
              <w:rPr>
                <w:rFonts w:ascii="Arial" w:hAnsi="Arial" w:cs="Arial"/>
              </w:rPr>
              <w:t xml:space="preserve"> (“</w:t>
            </w:r>
            <w:r w:rsidRPr="00F804D9">
              <w:rPr>
                <w:rFonts w:ascii="Arial" w:hAnsi="Arial" w:cs="Arial"/>
                <w:u w:val="single"/>
              </w:rPr>
              <w:t>Debêntures Integralizadas</w:t>
            </w:r>
            <w:r w:rsidRPr="00F804D9">
              <w:rPr>
                <w:rFonts w:ascii="Arial" w:hAnsi="Arial" w:cs="Arial"/>
              </w:rPr>
              <w:t>” e “</w:t>
            </w:r>
            <w:r w:rsidRPr="00F804D9">
              <w:rPr>
                <w:rFonts w:ascii="Arial" w:hAnsi="Arial" w:cs="Arial"/>
                <w:u w:val="single"/>
              </w:rPr>
              <w:t>Escritura de Emissão de Debêntures</w:t>
            </w:r>
            <w:r w:rsidRPr="00F804D9">
              <w:rPr>
                <w:rFonts w:ascii="Arial" w:hAnsi="Arial" w:cs="Arial"/>
              </w:rPr>
              <w:t>”, respectivamente).</w:t>
            </w:r>
          </w:p>
          <w:p w14:paraId="2641BCEA" w14:textId="77777777" w:rsidR="006627FD" w:rsidRPr="00F804D9" w:rsidRDefault="006627FD" w:rsidP="00E76BEB">
            <w:pPr>
              <w:spacing w:before="120" w:after="120"/>
              <w:jc w:val="both"/>
              <w:rPr>
                <w:rFonts w:ascii="Arial" w:hAnsi="Arial" w:cs="Arial"/>
              </w:rPr>
            </w:pPr>
            <w:r w:rsidRPr="00F804D9">
              <w:rPr>
                <w:rFonts w:ascii="Arial" w:hAnsi="Arial" w:cs="Arial"/>
              </w:rPr>
              <w:t>A Emissora declara que recebeu o pagamento referente às Debêntures Integralizadas, na forma prevista na cláusula 4.</w:t>
            </w:r>
            <w:r w:rsidR="00BB0BE0" w:rsidRPr="00F804D9">
              <w:rPr>
                <w:rFonts w:ascii="Arial" w:hAnsi="Arial" w:cs="Arial"/>
              </w:rPr>
              <w:t>1</w:t>
            </w:r>
            <w:r w:rsidRPr="00F804D9">
              <w:rPr>
                <w:rFonts w:ascii="Arial" w:hAnsi="Arial" w:cs="Arial"/>
              </w:rPr>
              <w:t>.</w:t>
            </w:r>
            <w:r w:rsidR="00BB0BE0" w:rsidRPr="00F804D9">
              <w:rPr>
                <w:rFonts w:ascii="Arial" w:hAnsi="Arial" w:cs="Arial"/>
              </w:rPr>
              <w:t>8</w:t>
            </w:r>
            <w:r w:rsidRPr="00F804D9">
              <w:rPr>
                <w:rFonts w:ascii="Arial" w:hAnsi="Arial" w:cs="Arial"/>
              </w:rPr>
              <w:t xml:space="preserve"> da Escritura de Emissão de Debêntures.</w:t>
            </w:r>
          </w:p>
          <w:p w14:paraId="42F92DEE" w14:textId="77777777" w:rsidR="006627FD" w:rsidRPr="00F804D9" w:rsidRDefault="006627FD" w:rsidP="00E76BEB">
            <w:pPr>
              <w:spacing w:before="120" w:after="120"/>
              <w:jc w:val="both"/>
              <w:rPr>
                <w:rFonts w:ascii="Arial" w:hAnsi="Arial" w:cs="Arial"/>
              </w:rPr>
            </w:pPr>
            <w:r w:rsidRPr="00F804D9">
              <w:rPr>
                <w:rFonts w:ascii="Arial" w:hAnsi="Arial" w:cs="Arial"/>
              </w:rPr>
              <w:t>A Emissora dá-se por satisfeita para nada mais reclamar, seja a que título for</w:t>
            </w:r>
            <w:r w:rsidR="00BB0BE0" w:rsidRPr="00F804D9">
              <w:rPr>
                <w:rFonts w:ascii="Arial" w:hAnsi="Arial" w:cs="Arial"/>
              </w:rPr>
              <w:t xml:space="preserve"> </w:t>
            </w:r>
            <w:r w:rsidRPr="00F804D9">
              <w:rPr>
                <w:rFonts w:ascii="Arial" w:hAnsi="Arial" w:cs="Arial"/>
              </w:rPr>
              <w:t>outorgando a mais plena, geral, irrevogável e irretratável quitação de todas e quaisquer obrigações oriundas das Debêntures Integralizadas.</w:t>
            </w:r>
          </w:p>
        </w:tc>
      </w:tr>
    </w:tbl>
    <w:p w14:paraId="4F2A9943" w14:textId="77777777" w:rsidR="006627FD" w:rsidRPr="00F804D9" w:rsidRDefault="006627FD" w:rsidP="006627FD">
      <w:pPr>
        <w:spacing w:before="240" w:after="240" w:line="320" w:lineRule="exact"/>
        <w:jc w:val="center"/>
        <w:rPr>
          <w:rFonts w:ascii="Arial" w:hAnsi="Arial" w:cs="Arial"/>
        </w:rPr>
      </w:pPr>
      <w:r w:rsidRPr="00F804D9">
        <w:rPr>
          <w:rFonts w:ascii="Arial" w:hAnsi="Arial" w:cs="Arial"/>
        </w:rPr>
        <w:lastRenderedPageBreak/>
        <w:t xml:space="preserve">São Paulo, </w:t>
      </w:r>
      <w:r w:rsidRPr="00F804D9">
        <w:rPr>
          <w:rFonts w:ascii="Arial" w:hAnsi="Arial" w:cs="Arial"/>
          <w:color w:val="000000"/>
        </w:rPr>
        <w:t>__</w:t>
      </w:r>
      <w:r w:rsidRPr="00F804D9">
        <w:rPr>
          <w:rFonts w:ascii="Arial" w:hAnsi="Arial" w:cs="Arial"/>
        </w:rPr>
        <w:t xml:space="preserve"> de </w:t>
      </w:r>
      <w:r w:rsidRPr="00F804D9">
        <w:rPr>
          <w:rFonts w:ascii="Arial" w:hAnsi="Arial" w:cs="Arial"/>
          <w:color w:val="000000"/>
        </w:rPr>
        <w:t>__</w:t>
      </w:r>
      <w:r w:rsidRPr="00F804D9">
        <w:rPr>
          <w:rFonts w:ascii="Arial" w:hAnsi="Arial" w:cs="Arial"/>
        </w:rPr>
        <w:t xml:space="preserve"> </w:t>
      </w:r>
      <w:proofErr w:type="spellStart"/>
      <w:r w:rsidRPr="00F804D9">
        <w:rPr>
          <w:rFonts w:ascii="Arial" w:hAnsi="Arial" w:cs="Arial"/>
        </w:rPr>
        <w:t>de</w:t>
      </w:r>
      <w:proofErr w:type="spellEnd"/>
      <w:r w:rsidRPr="00F804D9">
        <w:rPr>
          <w:rFonts w:ascii="Arial" w:hAnsi="Arial" w:cs="Arial"/>
        </w:rPr>
        <w:t xml:space="preserve"> 2018</w:t>
      </w:r>
    </w:p>
    <w:p w14:paraId="30468DDC" w14:textId="77777777" w:rsidR="002D52F3" w:rsidRPr="00F804D9" w:rsidRDefault="002D52F3" w:rsidP="006627FD">
      <w:pPr>
        <w:spacing w:before="240" w:after="240" w:line="320" w:lineRule="exact"/>
        <w:jc w:val="center"/>
        <w:rPr>
          <w:rFonts w:ascii="Arial" w:hAnsi="Arial" w:cs="Arial"/>
        </w:rPr>
      </w:pPr>
    </w:p>
    <w:p w14:paraId="1DBD07B1" w14:textId="77777777" w:rsidR="006627FD" w:rsidRPr="00F804D9" w:rsidRDefault="006627FD" w:rsidP="006627FD">
      <w:pPr>
        <w:jc w:val="center"/>
        <w:rPr>
          <w:rFonts w:ascii="Arial" w:hAnsi="Arial" w:cs="Arial"/>
          <w:b/>
          <w:bCs/>
        </w:rPr>
      </w:pPr>
      <w:r w:rsidRPr="00F804D9">
        <w:rPr>
          <w:rFonts w:ascii="Arial" w:hAnsi="Arial" w:cs="Arial"/>
          <w:b/>
          <w:lang w:val="pt-PT"/>
        </w:rPr>
        <w:t>CAMPOS ELÍSEOS PARTICIPAÇÃO, EMPREENDIMENTOS E ADMINISTRAÇÃO S.A</w:t>
      </w:r>
    </w:p>
    <w:p w14:paraId="77DCD1D0" w14:textId="77777777" w:rsidR="006627FD" w:rsidRPr="00F804D9" w:rsidRDefault="006627FD" w:rsidP="006627FD">
      <w:pPr>
        <w:rPr>
          <w:rFonts w:ascii="Arial" w:hAnsi="Arial" w:cs="Arial"/>
          <w:b/>
          <w:bCs/>
        </w:rPr>
      </w:pPr>
    </w:p>
    <w:p w14:paraId="6D6A0176" w14:textId="77777777" w:rsidR="006627FD" w:rsidRPr="00F804D9" w:rsidRDefault="006627FD" w:rsidP="006627FD">
      <w:pPr>
        <w:rPr>
          <w:rFonts w:ascii="Arial" w:hAnsi="Arial" w:cs="Arial"/>
          <w:b/>
          <w:bCs/>
        </w:rPr>
      </w:pPr>
    </w:p>
    <w:p w14:paraId="16C6F119" w14:textId="77777777" w:rsidR="006627FD" w:rsidRPr="00F804D9" w:rsidRDefault="006627FD" w:rsidP="006627FD">
      <w:pPr>
        <w:rPr>
          <w:rFonts w:ascii="Arial" w:hAnsi="Arial" w:cs="Arial"/>
          <w:b/>
          <w:bCs/>
        </w:rPr>
      </w:pPr>
    </w:p>
    <w:tbl>
      <w:tblPr>
        <w:tblW w:w="0" w:type="auto"/>
        <w:tblInd w:w="70" w:type="dxa"/>
        <w:tblLayout w:type="fixed"/>
        <w:tblCellMar>
          <w:left w:w="70" w:type="dxa"/>
          <w:right w:w="70" w:type="dxa"/>
        </w:tblCellMar>
        <w:tblLook w:val="0000" w:firstRow="0" w:lastRow="0" w:firstColumn="0" w:lastColumn="0" w:noHBand="0" w:noVBand="0"/>
      </w:tblPr>
      <w:tblGrid>
        <w:gridCol w:w="4420"/>
        <w:gridCol w:w="4490"/>
      </w:tblGrid>
      <w:tr w:rsidR="006627FD" w:rsidRPr="00F804D9" w14:paraId="5F4A28D8" w14:textId="77777777" w:rsidTr="004C7339">
        <w:tc>
          <w:tcPr>
            <w:tcW w:w="4420" w:type="dxa"/>
            <w:tcBorders>
              <w:top w:val="nil"/>
              <w:left w:val="nil"/>
              <w:bottom w:val="nil"/>
              <w:right w:val="nil"/>
            </w:tcBorders>
          </w:tcPr>
          <w:p w14:paraId="691C0ED7" w14:textId="77777777" w:rsidR="006627FD" w:rsidRPr="00F804D9" w:rsidRDefault="006627FD" w:rsidP="00E76BEB">
            <w:pPr>
              <w:rPr>
                <w:rFonts w:ascii="Arial" w:hAnsi="Arial" w:cs="Arial"/>
              </w:rPr>
            </w:pPr>
            <w:r w:rsidRPr="00F804D9">
              <w:rPr>
                <w:rFonts w:ascii="Arial" w:hAnsi="Arial" w:cs="Arial"/>
              </w:rPr>
              <w:t>________________________________</w:t>
            </w:r>
          </w:p>
        </w:tc>
        <w:tc>
          <w:tcPr>
            <w:tcW w:w="4490" w:type="dxa"/>
            <w:tcBorders>
              <w:top w:val="nil"/>
              <w:left w:val="nil"/>
              <w:bottom w:val="nil"/>
              <w:right w:val="nil"/>
            </w:tcBorders>
          </w:tcPr>
          <w:p w14:paraId="7472483C" w14:textId="77777777" w:rsidR="006627FD" w:rsidRPr="00F804D9" w:rsidRDefault="006627FD" w:rsidP="00E76BEB">
            <w:pPr>
              <w:rPr>
                <w:rFonts w:ascii="Arial" w:hAnsi="Arial" w:cs="Arial"/>
              </w:rPr>
            </w:pPr>
            <w:r w:rsidRPr="00F804D9">
              <w:rPr>
                <w:rFonts w:ascii="Arial" w:hAnsi="Arial" w:cs="Arial"/>
              </w:rPr>
              <w:t>___________________________</w:t>
            </w:r>
          </w:p>
        </w:tc>
      </w:tr>
      <w:tr w:rsidR="006627FD" w:rsidRPr="00F804D9" w14:paraId="22B7E8D2" w14:textId="77777777" w:rsidTr="004C7339">
        <w:tc>
          <w:tcPr>
            <w:tcW w:w="4420" w:type="dxa"/>
            <w:tcBorders>
              <w:top w:val="nil"/>
              <w:left w:val="nil"/>
              <w:bottom w:val="nil"/>
              <w:right w:val="nil"/>
            </w:tcBorders>
          </w:tcPr>
          <w:p w14:paraId="3B0DDAD5" w14:textId="77777777" w:rsidR="006627FD" w:rsidRPr="00F804D9" w:rsidRDefault="006627FD" w:rsidP="00E76BEB">
            <w:pPr>
              <w:rPr>
                <w:rFonts w:ascii="Arial" w:hAnsi="Arial" w:cs="Arial"/>
              </w:rPr>
            </w:pPr>
            <w:r w:rsidRPr="00F804D9">
              <w:rPr>
                <w:rFonts w:ascii="Arial" w:hAnsi="Arial" w:cs="Arial"/>
              </w:rPr>
              <w:t>Nome:</w:t>
            </w:r>
            <w:r w:rsidRPr="00F804D9">
              <w:rPr>
                <w:rFonts w:ascii="Arial" w:hAnsi="Arial" w:cs="Arial"/>
              </w:rPr>
              <w:tab/>
            </w:r>
            <w:r w:rsidRPr="00F804D9">
              <w:rPr>
                <w:rFonts w:ascii="Arial" w:hAnsi="Arial" w:cs="Arial"/>
              </w:rPr>
              <w:tab/>
            </w:r>
            <w:r w:rsidRPr="00F804D9">
              <w:rPr>
                <w:rFonts w:ascii="Arial" w:hAnsi="Arial" w:cs="Arial"/>
              </w:rPr>
              <w:tab/>
            </w:r>
            <w:r w:rsidRPr="00F804D9">
              <w:rPr>
                <w:rFonts w:ascii="Arial" w:hAnsi="Arial" w:cs="Arial"/>
              </w:rPr>
              <w:tab/>
            </w:r>
          </w:p>
          <w:p w14:paraId="1D90FA98" w14:textId="77777777" w:rsidR="006627FD" w:rsidRPr="00F804D9" w:rsidRDefault="006627FD" w:rsidP="00E76BEB">
            <w:pPr>
              <w:rPr>
                <w:rFonts w:ascii="Arial" w:hAnsi="Arial" w:cs="Arial"/>
              </w:rPr>
            </w:pPr>
            <w:r w:rsidRPr="00F804D9">
              <w:rPr>
                <w:rFonts w:ascii="Arial" w:hAnsi="Arial" w:cs="Arial"/>
              </w:rPr>
              <w:t>Cargo:</w:t>
            </w:r>
            <w:r w:rsidRPr="00F804D9">
              <w:rPr>
                <w:rFonts w:ascii="Arial" w:hAnsi="Arial" w:cs="Arial"/>
              </w:rPr>
              <w:tab/>
            </w:r>
            <w:r w:rsidRPr="00F804D9">
              <w:rPr>
                <w:rFonts w:ascii="Arial" w:hAnsi="Arial" w:cs="Arial"/>
              </w:rPr>
              <w:tab/>
            </w:r>
            <w:r w:rsidRPr="00F804D9">
              <w:rPr>
                <w:rFonts w:ascii="Arial" w:hAnsi="Arial" w:cs="Arial"/>
              </w:rPr>
              <w:tab/>
            </w:r>
            <w:r w:rsidRPr="00F804D9">
              <w:rPr>
                <w:rFonts w:ascii="Arial" w:hAnsi="Arial" w:cs="Arial"/>
              </w:rPr>
              <w:tab/>
            </w:r>
          </w:p>
        </w:tc>
        <w:tc>
          <w:tcPr>
            <w:tcW w:w="4490" w:type="dxa"/>
            <w:tcBorders>
              <w:top w:val="nil"/>
              <w:left w:val="nil"/>
              <w:bottom w:val="nil"/>
              <w:right w:val="nil"/>
            </w:tcBorders>
          </w:tcPr>
          <w:p w14:paraId="5DEA4B32" w14:textId="77777777" w:rsidR="006627FD" w:rsidRPr="00F804D9" w:rsidRDefault="006627FD" w:rsidP="00E76BEB">
            <w:pPr>
              <w:rPr>
                <w:rFonts w:ascii="Arial" w:hAnsi="Arial" w:cs="Arial"/>
              </w:rPr>
            </w:pPr>
            <w:r w:rsidRPr="00F804D9">
              <w:rPr>
                <w:rFonts w:ascii="Arial" w:hAnsi="Arial" w:cs="Arial"/>
              </w:rPr>
              <w:t>Nome:</w:t>
            </w:r>
            <w:r w:rsidRPr="00F804D9">
              <w:rPr>
                <w:rFonts w:ascii="Arial" w:hAnsi="Arial" w:cs="Arial"/>
              </w:rPr>
              <w:tab/>
            </w:r>
            <w:r w:rsidRPr="00F804D9">
              <w:rPr>
                <w:rFonts w:ascii="Arial" w:hAnsi="Arial" w:cs="Arial"/>
              </w:rPr>
              <w:tab/>
            </w:r>
            <w:r w:rsidRPr="00F804D9">
              <w:rPr>
                <w:rFonts w:ascii="Arial" w:hAnsi="Arial" w:cs="Arial"/>
              </w:rPr>
              <w:tab/>
            </w:r>
            <w:r w:rsidRPr="00F804D9">
              <w:rPr>
                <w:rFonts w:ascii="Arial" w:hAnsi="Arial" w:cs="Arial"/>
              </w:rPr>
              <w:tab/>
            </w:r>
          </w:p>
          <w:p w14:paraId="00539CED" w14:textId="77777777" w:rsidR="006627FD" w:rsidRPr="00F804D9" w:rsidRDefault="006627FD" w:rsidP="00E76BEB">
            <w:pPr>
              <w:rPr>
                <w:rFonts w:ascii="Arial" w:hAnsi="Arial" w:cs="Arial"/>
              </w:rPr>
            </w:pPr>
            <w:r w:rsidRPr="00F804D9">
              <w:rPr>
                <w:rFonts w:ascii="Arial" w:hAnsi="Arial" w:cs="Arial"/>
              </w:rPr>
              <w:t>Cargo:</w:t>
            </w:r>
            <w:r w:rsidRPr="00F804D9">
              <w:rPr>
                <w:rFonts w:ascii="Arial" w:hAnsi="Arial" w:cs="Arial"/>
              </w:rPr>
              <w:tab/>
            </w:r>
            <w:r w:rsidRPr="00F804D9">
              <w:rPr>
                <w:rFonts w:ascii="Arial" w:hAnsi="Arial" w:cs="Arial"/>
              </w:rPr>
              <w:tab/>
            </w:r>
            <w:r w:rsidRPr="00F804D9">
              <w:rPr>
                <w:rFonts w:ascii="Arial" w:hAnsi="Arial" w:cs="Arial"/>
              </w:rPr>
              <w:tab/>
            </w:r>
            <w:r w:rsidRPr="00F804D9">
              <w:rPr>
                <w:rFonts w:ascii="Arial" w:hAnsi="Arial" w:cs="Arial"/>
              </w:rPr>
              <w:tab/>
            </w:r>
          </w:p>
        </w:tc>
      </w:tr>
    </w:tbl>
    <w:p w14:paraId="046B8707" w14:textId="373468D4" w:rsidR="006627FD" w:rsidRPr="00F804D9" w:rsidRDefault="006627FD" w:rsidP="002D52F3">
      <w:pPr>
        <w:spacing w:after="240" w:line="320" w:lineRule="exact"/>
        <w:rPr>
          <w:rFonts w:ascii="Arial" w:hAnsi="Arial" w:cs="Arial"/>
        </w:rPr>
      </w:pPr>
    </w:p>
    <w:sectPr w:rsidR="006627FD" w:rsidRPr="00F804D9" w:rsidSect="005638F9">
      <w:headerReference w:type="default" r:id="rId17"/>
      <w:footerReference w:type="even" r:id="rId18"/>
      <w:footerReference w:type="default" r:id="rId19"/>
      <w:headerReference w:type="first" r:id="rId20"/>
      <w:pgSz w:w="11900" w:h="16840"/>
      <w:pgMar w:top="2127" w:right="1151" w:bottom="743" w:left="2302" w:header="720" w:footer="44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Rafael Casemiro" w:date="2018-10-08T11:53:00Z" w:initials="RC">
    <w:p w14:paraId="19EE1093" w14:textId="0C7E1591" w:rsidR="00B633EF" w:rsidRDefault="00B633EF">
      <w:pPr>
        <w:pStyle w:val="Textodecomentrio"/>
      </w:pPr>
      <w:r>
        <w:rPr>
          <w:rStyle w:val="Refdecomentrio"/>
        </w:rPr>
        <w:annotationRef/>
      </w:r>
      <w:r>
        <w:t xml:space="preserve">Os Debenturistas irão </w:t>
      </w:r>
    </w:p>
  </w:comment>
  <w:comment w:id="64" w:author="Rafael Casemiro" w:date="2018-10-08T12:22:00Z" w:initials="RC">
    <w:p w14:paraId="0DD87EC4" w14:textId="61937BDD" w:rsidR="00A55246" w:rsidRDefault="00A55246">
      <w:pPr>
        <w:pStyle w:val="Textodecomentrio"/>
      </w:pPr>
      <w:r>
        <w:rPr>
          <w:rStyle w:val="Refdecomentrio"/>
        </w:rPr>
        <w:annotationRef/>
      </w:r>
      <w:r>
        <w:t>Sem termo definido favor verificar.</w:t>
      </w:r>
    </w:p>
  </w:comment>
  <w:comment w:id="65" w:author="Rafael Casemiro" w:date="2018-10-08T12:20:00Z" w:initials="RC">
    <w:p w14:paraId="6D9EF308" w14:textId="5C50B3B3" w:rsidR="00CA64D2" w:rsidRDefault="00CA64D2">
      <w:pPr>
        <w:pStyle w:val="Textodecomentrio"/>
      </w:pPr>
      <w:r>
        <w:rPr>
          <w:rStyle w:val="Refdecomentrio"/>
        </w:rPr>
        <w:annotationRef/>
      </w:r>
      <w:r>
        <w:t>Favor disponibilizar o Acordo de Acionistas.</w:t>
      </w:r>
    </w:p>
  </w:comment>
  <w:comment w:id="73" w:author="Rafael Casemiro" w:date="2018-10-08T12:28:00Z" w:initials="RC">
    <w:p w14:paraId="3D15B82C" w14:textId="2C912ECE" w:rsidR="005215EC" w:rsidRDefault="005215EC">
      <w:pPr>
        <w:pStyle w:val="Textodecomentrio"/>
      </w:pPr>
      <w:r>
        <w:rPr>
          <w:rStyle w:val="Refdecomentrio"/>
        </w:rPr>
        <w:annotationRef/>
      </w:r>
      <w:r>
        <w:t>Favor disponibilizar o organograma atualizado.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E1093" w15:done="0"/>
  <w15:commentEx w15:paraId="0DD87EC4" w15:done="0"/>
  <w15:commentEx w15:paraId="6D9EF308" w15:done="0"/>
  <w15:commentEx w15:paraId="3D15B8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E1093" w16cid:durableId="1F65C3C3"/>
  <w16cid:commentId w16cid:paraId="0DD87EC4" w16cid:durableId="1F65CA9D"/>
  <w16cid:commentId w16cid:paraId="6D9EF308" w16cid:durableId="1F65CA07"/>
  <w16cid:commentId w16cid:paraId="3D15B82C" w16cid:durableId="1F65C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CDF74" w14:textId="77777777" w:rsidR="00A04887" w:rsidRDefault="00A04887">
      <w:r>
        <w:separator/>
      </w:r>
    </w:p>
  </w:endnote>
  <w:endnote w:type="continuationSeparator" w:id="0">
    <w:p w14:paraId="7E4D48B6" w14:textId="77777777" w:rsidR="00A04887" w:rsidRDefault="00A04887">
      <w:r>
        <w:continuationSeparator/>
      </w:r>
    </w:p>
  </w:endnote>
  <w:endnote w:type="continuationNotice" w:id="1">
    <w:p w14:paraId="6452ED31" w14:textId="77777777" w:rsidR="00A04887" w:rsidRDefault="00A04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Neue">
    <w:altName w:val="Sylfaen"/>
    <w:charset w:val="00"/>
    <w:family w:val="swiss"/>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Sylfaen"/>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09645"/>
      <w:docPartObj>
        <w:docPartGallery w:val="Page Numbers (Bottom of Page)"/>
        <w:docPartUnique/>
      </w:docPartObj>
    </w:sdtPr>
    <w:sdtContent>
      <w:p w14:paraId="676059FE" w14:textId="42FF7B28" w:rsidR="00A04887" w:rsidRDefault="00A04887">
        <w:pPr>
          <w:pStyle w:val="Rodap"/>
          <w:jc w:val="right"/>
        </w:pPr>
        <w:r>
          <w:fldChar w:fldCharType="begin"/>
        </w:r>
        <w:r>
          <w:instrText>PAGE   \* MERGEFORMAT</w:instrText>
        </w:r>
        <w:r>
          <w:fldChar w:fldCharType="separate"/>
        </w:r>
        <w:r>
          <w:rPr>
            <w:lang w:val="pt-BR"/>
          </w:rPr>
          <w:t>2</w:t>
        </w:r>
        <w:r>
          <w:fldChar w:fldCharType="end"/>
        </w:r>
      </w:p>
    </w:sdtContent>
  </w:sdt>
  <w:p w14:paraId="6CD9A014" w14:textId="30A555DE" w:rsidR="00A04887" w:rsidRPr="001B6963" w:rsidRDefault="00A04887" w:rsidP="001B6963">
    <w:pPr>
      <w:pStyle w:val="Rodap"/>
      <w:jc w:val="right"/>
      <w:rPr>
        <w:rFonts w:ascii="Times New Roman" w:hAnsi="Times New Roman" w:cs="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026967"/>
      <w:docPartObj>
        <w:docPartGallery w:val="Page Numbers (Bottom of Page)"/>
        <w:docPartUnique/>
      </w:docPartObj>
    </w:sdtPr>
    <w:sdtContent>
      <w:p w14:paraId="0445F1E7" w14:textId="4E93F594" w:rsidR="00A04887" w:rsidRDefault="00A04887">
        <w:pPr>
          <w:pStyle w:val="Rodap"/>
          <w:jc w:val="right"/>
        </w:pPr>
        <w:r>
          <w:fldChar w:fldCharType="begin"/>
        </w:r>
        <w:r>
          <w:instrText>PAGE   \* MERGEFORMAT</w:instrText>
        </w:r>
        <w:r>
          <w:fldChar w:fldCharType="separate"/>
        </w:r>
        <w:r>
          <w:rPr>
            <w:lang w:val="pt-BR"/>
          </w:rPr>
          <w:t>2</w:t>
        </w:r>
        <w:r>
          <w:fldChar w:fldCharType="end"/>
        </w:r>
      </w:p>
    </w:sdtContent>
  </w:sdt>
  <w:p w14:paraId="34006083" w14:textId="77777777" w:rsidR="00A04887" w:rsidRDefault="00A0488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DF397" w14:textId="77777777" w:rsidR="00A04887" w:rsidRDefault="00A04887" w:rsidP="00A435A7">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86E150" w14:textId="77777777" w:rsidR="00A04887" w:rsidRDefault="00A04887" w:rsidP="00DC3651">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826563"/>
      <w:docPartObj>
        <w:docPartGallery w:val="Page Numbers (Bottom of Page)"/>
        <w:docPartUnique/>
      </w:docPartObj>
    </w:sdtPr>
    <w:sdtContent>
      <w:p w14:paraId="02DE0EA2" w14:textId="15C3AA2B" w:rsidR="00A04887" w:rsidRDefault="00A04887">
        <w:pPr>
          <w:pStyle w:val="Rodap"/>
          <w:jc w:val="right"/>
        </w:pPr>
        <w:r>
          <w:fldChar w:fldCharType="begin"/>
        </w:r>
        <w:r>
          <w:instrText>PAGE   \* MERGEFORMAT</w:instrText>
        </w:r>
        <w:r>
          <w:fldChar w:fldCharType="separate"/>
        </w:r>
        <w:r>
          <w:rPr>
            <w:lang w:val="pt-BR"/>
          </w:rPr>
          <w:t>2</w:t>
        </w:r>
        <w:r>
          <w:fldChar w:fldCharType="end"/>
        </w:r>
      </w:p>
    </w:sdtContent>
  </w:sdt>
  <w:p w14:paraId="58ED9367" w14:textId="77777777" w:rsidR="00A04887" w:rsidRDefault="00A04887" w:rsidP="00DC3651">
    <w:pPr>
      <w:pStyle w:val="Rodap"/>
      <w:tabs>
        <w:tab w:val="clear" w:pos="8838"/>
        <w:tab w:val="right" w:pos="8427"/>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CA527" w14:textId="77777777" w:rsidR="00A04887" w:rsidRDefault="00A04887">
      <w:r>
        <w:separator/>
      </w:r>
    </w:p>
  </w:footnote>
  <w:footnote w:type="continuationSeparator" w:id="0">
    <w:p w14:paraId="11165FB1" w14:textId="77777777" w:rsidR="00A04887" w:rsidRDefault="00A04887">
      <w:r>
        <w:continuationSeparator/>
      </w:r>
    </w:p>
  </w:footnote>
  <w:footnote w:type="continuationNotice" w:id="1">
    <w:p w14:paraId="1B3D8856" w14:textId="77777777" w:rsidR="00A04887" w:rsidRDefault="00A04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42265" w14:textId="77777777" w:rsidR="00A04887" w:rsidRPr="0024525D" w:rsidRDefault="00A04887" w:rsidP="00E76BEB">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lang w:val="pt-BR"/>
      </w:rPr>
      <w:t>2</w:t>
    </w:r>
    <w:r w:rsidRPr="0024525D">
      <w:rPr>
        <w:rFonts w:ascii="Trebuchet MS" w:hAnsi="Trebuchet M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A17FE" w14:textId="77777777" w:rsidR="00A04887" w:rsidRDefault="00A04887" w:rsidP="00DC3651">
    <w:pPr>
      <w:pStyle w:val="Body"/>
      <w:tabs>
        <w:tab w:val="clear" w:pos="851"/>
        <w:tab w:val="clear" w:pos="1701"/>
        <w:tab w:val="clear" w:pos="2552"/>
        <w:tab w:val="clear" w:pos="3402"/>
        <w:tab w:val="clear" w:pos="4253"/>
        <w:tab w:val="clear" w:pos="5103"/>
        <w:tab w:val="clear" w:pos="5954"/>
        <w:tab w:val="clear" w:pos="6804"/>
        <w:tab w:val="clear" w:pos="7655"/>
        <w:tab w:val="clear" w:pos="8505"/>
        <w:tab w:val="center" w:pos="425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770E3" w14:textId="77777777" w:rsidR="00A04887" w:rsidRPr="00882B0E" w:rsidRDefault="00A04887" w:rsidP="00882B0E">
    <w:pPr>
      <w:pStyle w:val="Body"/>
      <w:keepNext/>
      <w:tabs>
        <w:tab w:val="clear" w:pos="851"/>
        <w:tab w:val="clear" w:pos="1701"/>
        <w:tab w:val="clear" w:pos="2552"/>
        <w:tab w:val="clear" w:pos="3402"/>
        <w:tab w:val="clear" w:pos="4253"/>
        <w:tab w:val="clear" w:pos="8505"/>
        <w:tab w:val="center" w:pos="4252"/>
        <w:tab w:val="left" w:pos="7947"/>
      </w:tabs>
      <w:ind w:right="2"/>
      <w:jc w:val="left"/>
      <w:outlineLvl w:val="1"/>
      <w:rPr>
        <w:rFonts w:ascii="Helvetica" w:eastAsia="Helvetica" w:hAnsi="Helvetica" w:cs="Helvetica"/>
        <w:b/>
        <w:bCs/>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2BF1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873540A"/>
    <w:multiLevelType w:val="multilevel"/>
    <w:tmpl w:val="34C84AD8"/>
    <w:lvl w:ilvl="0">
      <w:start w:val="1"/>
      <w:numFmt w:val="lowerRoman"/>
      <w:lvlText w:val="(%1)"/>
      <w:lvlJc w:val="left"/>
      <w:pPr>
        <w:ind w:left="1430" w:hanging="720"/>
      </w:pPr>
      <w:rPr>
        <w:rFonts w:ascii="Verdana" w:hAnsi="Verdana"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 w15:restartNumberingAfterBreak="0">
    <w:nsid w:val="0B322D3B"/>
    <w:multiLevelType w:val="multilevel"/>
    <w:tmpl w:val="67C68BD6"/>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3" w15:restartNumberingAfterBreak="0">
    <w:nsid w:val="122E1EDA"/>
    <w:multiLevelType w:val="hybridMultilevel"/>
    <w:tmpl w:val="FCA4B694"/>
    <w:lvl w:ilvl="0" w:tplc="ADD65AC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A40731"/>
    <w:multiLevelType w:val="hybridMultilevel"/>
    <w:tmpl w:val="0962675C"/>
    <w:lvl w:ilvl="0" w:tplc="88ACBD7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3574CD"/>
    <w:multiLevelType w:val="singleLevel"/>
    <w:tmpl w:val="6416249C"/>
    <w:lvl w:ilvl="0">
      <w:start w:val="1"/>
      <w:numFmt w:val="lowerLetter"/>
      <w:lvlText w:val="%1)"/>
      <w:lvlJc w:val="left"/>
      <w:pPr>
        <w:ind w:left="2401" w:hanging="360"/>
      </w:pPr>
      <w:rPr>
        <w:rFonts w:hint="default"/>
        <w:b/>
        <w:i w:val="0"/>
        <w:color w:val="auto"/>
        <w:sz w:val="24"/>
        <w:szCs w:val="24"/>
      </w:rPr>
    </w:lvl>
  </w:abstractNum>
  <w:abstractNum w:abstractNumId="6" w15:restartNumberingAfterBreak="0">
    <w:nsid w:val="17DC7A21"/>
    <w:multiLevelType w:val="hybridMultilevel"/>
    <w:tmpl w:val="19483314"/>
    <w:lvl w:ilvl="0" w:tplc="88ACBD7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132B32"/>
    <w:multiLevelType w:val="hybridMultilevel"/>
    <w:tmpl w:val="06C865C6"/>
    <w:lvl w:ilvl="0" w:tplc="DE9A57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1D018A"/>
    <w:multiLevelType w:val="hybridMultilevel"/>
    <w:tmpl w:val="51221544"/>
    <w:lvl w:ilvl="0" w:tplc="729A1642">
      <w:start w:val="1"/>
      <w:numFmt w:val="decimal"/>
      <w:lvlText w:val="4.3.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7310E1"/>
    <w:multiLevelType w:val="hybridMultilevel"/>
    <w:tmpl w:val="58485330"/>
    <w:lvl w:ilvl="0" w:tplc="E462457E">
      <w:start w:val="1"/>
      <w:numFmt w:val="lowerLetter"/>
      <w:lvlText w:val="(%1)"/>
      <w:lvlJc w:val="left"/>
      <w:pPr>
        <w:ind w:left="3661" w:hanging="400"/>
      </w:pPr>
      <w:rPr>
        <w:rFonts w:cs="Arial"/>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E506E2C"/>
    <w:multiLevelType w:val="hybridMultilevel"/>
    <w:tmpl w:val="9FBC59B4"/>
    <w:lvl w:ilvl="0" w:tplc="FFFFFFFF">
      <w:start w:val="1"/>
      <w:numFmt w:val="lowerLetter"/>
      <w:lvlText w:val="(%1)"/>
      <w:lvlJc w:val="left"/>
      <w:pPr>
        <w:tabs>
          <w:tab w:val="num" w:pos="1080"/>
        </w:tabs>
        <w:ind w:left="1080" w:hanging="360"/>
      </w:pPr>
      <w:rPr>
        <w:rFonts w:hint="default"/>
      </w:rPr>
    </w:lvl>
    <w:lvl w:ilvl="1" w:tplc="CBF65254">
      <w:start w:val="1"/>
      <w:numFmt w:val="lowerLetter"/>
      <w:lvlText w:val="%2."/>
      <w:lvlJc w:val="left"/>
      <w:pPr>
        <w:tabs>
          <w:tab w:val="num" w:pos="1778"/>
        </w:tabs>
        <w:ind w:left="1778" w:hanging="360"/>
      </w:pPr>
      <w:rPr>
        <w:b/>
      </w:rPr>
    </w:lvl>
    <w:lvl w:ilvl="2" w:tplc="DE74986A">
      <w:start w:val="1"/>
      <w:numFmt w:val="lowerRoman"/>
      <w:lvlText w:val="(%3)"/>
      <w:lvlJc w:val="left"/>
      <w:pPr>
        <w:tabs>
          <w:tab w:val="num" w:pos="2700"/>
        </w:tabs>
        <w:ind w:left="2700" w:hanging="720"/>
      </w:pPr>
      <w:rPr>
        <w:rFonts w:hint="default"/>
        <w:b/>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E7460AF"/>
    <w:multiLevelType w:val="hybridMultilevel"/>
    <w:tmpl w:val="A50C32D8"/>
    <w:lvl w:ilvl="0" w:tplc="C270FF44">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2A56D9"/>
    <w:multiLevelType w:val="multilevel"/>
    <w:tmpl w:val="898651D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6287" w:hanging="900"/>
      </w:pPr>
      <w:rPr>
        <w:rFonts w:hint="default"/>
        <w:b/>
        <w:i w:val="0"/>
        <w:color w:val="auto"/>
        <w:sz w:val="24"/>
        <w:szCs w:val="24"/>
        <w:lang w:val="pt-BR"/>
      </w:rPr>
    </w:lvl>
    <w:lvl w:ilvl="3">
      <w:start w:val="1"/>
      <w:numFmt w:val="decimal"/>
      <w:lvlText w:val="%1.%2.%3.%4."/>
      <w:lvlJc w:val="left"/>
      <w:pPr>
        <w:ind w:left="90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88F0659"/>
    <w:multiLevelType w:val="hybridMultilevel"/>
    <w:tmpl w:val="97FC029C"/>
    <w:lvl w:ilvl="0" w:tplc="E4A05D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DC27EC5"/>
    <w:multiLevelType w:val="hybridMultilevel"/>
    <w:tmpl w:val="E4C4F5EC"/>
    <w:lvl w:ilvl="0" w:tplc="F4F0620A">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5" w15:restartNumberingAfterBreak="0">
    <w:nsid w:val="3F81775C"/>
    <w:multiLevelType w:val="hybridMultilevel"/>
    <w:tmpl w:val="49CC9E5E"/>
    <w:lvl w:ilvl="0" w:tplc="288E30D0">
      <w:start w:val="1"/>
      <w:numFmt w:val="upperRoman"/>
      <w:lvlText w:val="%1."/>
      <w:lvlJc w:val="left"/>
      <w:pPr>
        <w:ind w:left="1571" w:hanging="720"/>
      </w:pPr>
      <w:rPr>
        <w:rFonts w:hint="default"/>
        <w:i w:val="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15:restartNumberingAfterBreak="0">
    <w:nsid w:val="44832A6E"/>
    <w:multiLevelType w:val="multilevel"/>
    <w:tmpl w:val="29DC2048"/>
    <w:lvl w:ilvl="0">
      <w:start w:val="5"/>
      <w:numFmt w:val="decimal"/>
      <w:lvlText w:val="%1."/>
      <w:lvlJc w:val="left"/>
      <w:pPr>
        <w:ind w:left="390" w:hanging="390"/>
      </w:pPr>
      <w:rPr>
        <w:rFonts w:hint="default"/>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17" w15:restartNumberingAfterBreak="0">
    <w:nsid w:val="47CC29D4"/>
    <w:multiLevelType w:val="hybridMultilevel"/>
    <w:tmpl w:val="DFD8167A"/>
    <w:lvl w:ilvl="0" w:tplc="1EBEE4DC">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92606C7"/>
    <w:multiLevelType w:val="hybridMultilevel"/>
    <w:tmpl w:val="8076CA24"/>
    <w:lvl w:ilvl="0" w:tplc="49DE42C0">
      <w:start w:val="1"/>
      <w:numFmt w:val="lowerRoman"/>
      <w:lvlText w:val="(%1)"/>
      <w:lvlJc w:val="left"/>
      <w:pPr>
        <w:ind w:left="1080" w:hanging="72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223C3A"/>
    <w:multiLevelType w:val="multilevel"/>
    <w:tmpl w:val="E676E306"/>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0" w15:restartNumberingAfterBreak="0">
    <w:nsid w:val="4FFF28BB"/>
    <w:multiLevelType w:val="hybridMultilevel"/>
    <w:tmpl w:val="F488C898"/>
    <w:lvl w:ilvl="0" w:tplc="2ACC55E0">
      <w:start w:val="1"/>
      <w:numFmt w:val="lowerRoman"/>
      <w:lvlText w:val="(%1)"/>
      <w:lvlJc w:val="left"/>
      <w:pPr>
        <w:ind w:left="1428" w:hanging="72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50882C7F"/>
    <w:multiLevelType w:val="hybridMultilevel"/>
    <w:tmpl w:val="37088674"/>
    <w:lvl w:ilvl="0" w:tplc="C4EE9860">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555A2FB5"/>
    <w:multiLevelType w:val="hybridMultilevel"/>
    <w:tmpl w:val="C17A189C"/>
    <w:lvl w:ilvl="0" w:tplc="E87C9CD8">
      <w:start w:val="1"/>
      <w:numFmt w:val="decimal"/>
      <w:lvlText w:val="4.3.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8B61633"/>
    <w:multiLevelType w:val="multilevel"/>
    <w:tmpl w:val="B7409EAC"/>
    <w:lvl w:ilvl="0">
      <w:start w:val="1"/>
      <w:numFmt w:val="decimal"/>
      <w:lvlText w:val="%1."/>
      <w:lvlJc w:val="left"/>
      <w:pPr>
        <w:ind w:left="720" w:hanging="360"/>
      </w:pPr>
      <w:rPr>
        <w:rFonts w:hint="default"/>
        <w:b/>
      </w:rPr>
    </w:lvl>
    <w:lvl w:ilvl="1">
      <w:start w:val="6"/>
      <w:numFmt w:val="decimal"/>
      <w:isLgl/>
      <w:lvlText w:val="%1.%2."/>
      <w:lvlJc w:val="left"/>
      <w:pPr>
        <w:ind w:left="1080" w:hanging="720"/>
      </w:pPr>
      <w:rPr>
        <w:rFonts w:cstheme="minorHAnsi" w:hint="default"/>
        <w:b w:val="0"/>
        <w:i/>
      </w:rPr>
    </w:lvl>
    <w:lvl w:ilvl="2">
      <w:start w:val="5"/>
      <w:numFmt w:val="decimal"/>
      <w:isLgl/>
      <w:lvlText w:val="%1.%2.%3."/>
      <w:lvlJc w:val="left"/>
      <w:pPr>
        <w:ind w:left="1080" w:hanging="720"/>
      </w:pPr>
      <w:rPr>
        <w:rFonts w:cstheme="minorHAnsi" w:hint="default"/>
        <w:b/>
        <w:i w:val="0"/>
      </w:rPr>
    </w:lvl>
    <w:lvl w:ilvl="3">
      <w:start w:val="1"/>
      <w:numFmt w:val="decimal"/>
      <w:isLgl/>
      <w:lvlText w:val="%1.%2.%3.%4."/>
      <w:lvlJc w:val="left"/>
      <w:pPr>
        <w:ind w:left="1440" w:hanging="1080"/>
      </w:pPr>
      <w:rPr>
        <w:rFonts w:cstheme="minorHAnsi" w:hint="default"/>
        <w:b/>
        <w:i/>
      </w:rPr>
    </w:lvl>
    <w:lvl w:ilvl="4">
      <w:start w:val="1"/>
      <w:numFmt w:val="decimal"/>
      <w:isLgl/>
      <w:lvlText w:val="%1.%2.%3.%4.%5."/>
      <w:lvlJc w:val="left"/>
      <w:pPr>
        <w:ind w:left="1800" w:hanging="1440"/>
      </w:pPr>
      <w:rPr>
        <w:rFonts w:cstheme="minorHAnsi" w:hint="default"/>
        <w:b w:val="0"/>
        <w:i/>
      </w:rPr>
    </w:lvl>
    <w:lvl w:ilvl="5">
      <w:start w:val="1"/>
      <w:numFmt w:val="decimal"/>
      <w:isLgl/>
      <w:lvlText w:val="%1.%2.%3.%4.%5.%6."/>
      <w:lvlJc w:val="left"/>
      <w:pPr>
        <w:ind w:left="1800" w:hanging="1440"/>
      </w:pPr>
      <w:rPr>
        <w:rFonts w:cstheme="minorHAnsi" w:hint="default"/>
        <w:b w:val="0"/>
        <w:i/>
      </w:rPr>
    </w:lvl>
    <w:lvl w:ilvl="6">
      <w:start w:val="1"/>
      <w:numFmt w:val="decimal"/>
      <w:isLgl/>
      <w:lvlText w:val="%1.%2.%3.%4.%5.%6.%7."/>
      <w:lvlJc w:val="left"/>
      <w:pPr>
        <w:ind w:left="2160" w:hanging="1800"/>
      </w:pPr>
      <w:rPr>
        <w:rFonts w:cstheme="minorHAnsi" w:hint="default"/>
        <w:b w:val="0"/>
        <w:i/>
      </w:rPr>
    </w:lvl>
    <w:lvl w:ilvl="7">
      <w:start w:val="1"/>
      <w:numFmt w:val="decimal"/>
      <w:isLgl/>
      <w:lvlText w:val="%1.%2.%3.%4.%5.%6.%7.%8."/>
      <w:lvlJc w:val="left"/>
      <w:pPr>
        <w:ind w:left="2160" w:hanging="1800"/>
      </w:pPr>
      <w:rPr>
        <w:rFonts w:cstheme="minorHAnsi" w:hint="default"/>
        <w:b w:val="0"/>
        <w:i/>
      </w:rPr>
    </w:lvl>
    <w:lvl w:ilvl="8">
      <w:start w:val="1"/>
      <w:numFmt w:val="decimal"/>
      <w:isLgl/>
      <w:lvlText w:val="%1.%2.%3.%4.%5.%6.%7.%8.%9."/>
      <w:lvlJc w:val="left"/>
      <w:pPr>
        <w:ind w:left="2520" w:hanging="2160"/>
      </w:pPr>
      <w:rPr>
        <w:rFonts w:cstheme="minorHAnsi" w:hint="default"/>
        <w:b w:val="0"/>
        <w:i/>
      </w:rPr>
    </w:lvl>
  </w:abstractNum>
  <w:abstractNum w:abstractNumId="24" w15:restartNumberingAfterBreak="0">
    <w:nsid w:val="5C4F17BF"/>
    <w:multiLevelType w:val="hybridMultilevel"/>
    <w:tmpl w:val="12688158"/>
    <w:lvl w:ilvl="0" w:tplc="9E3CF7E0">
      <w:start w:val="1"/>
      <w:numFmt w:val="lowerLetter"/>
      <w:lvlText w:val="%1)"/>
      <w:lvlJc w:val="left"/>
      <w:pPr>
        <w:ind w:left="1860" w:hanging="360"/>
      </w:pPr>
      <w:rPr>
        <w:b/>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25" w15:restartNumberingAfterBreak="0">
    <w:nsid w:val="5D524F72"/>
    <w:multiLevelType w:val="hybridMultilevel"/>
    <w:tmpl w:val="E57A18F6"/>
    <w:lvl w:ilvl="0" w:tplc="1026F8E8">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58341C"/>
    <w:multiLevelType w:val="hybridMultilevel"/>
    <w:tmpl w:val="91E8F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078EB"/>
    <w:multiLevelType w:val="hybridMultilevel"/>
    <w:tmpl w:val="5E4E3124"/>
    <w:lvl w:ilvl="0" w:tplc="04160017">
      <w:start w:val="1"/>
      <w:numFmt w:val="lowerLetter"/>
      <w:lvlText w:val="%1)"/>
      <w:lvlJc w:val="left"/>
      <w:pPr>
        <w:ind w:left="1860" w:hanging="360"/>
      </w:p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28" w15:restartNumberingAfterBreak="0">
    <w:nsid w:val="67FF67DE"/>
    <w:multiLevelType w:val="multilevel"/>
    <w:tmpl w:val="FF5C01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b/>
        <w:sz w:val="24"/>
        <w:szCs w:val="24"/>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6919287E"/>
    <w:multiLevelType w:val="hybridMultilevel"/>
    <w:tmpl w:val="BEB26798"/>
    <w:lvl w:ilvl="0" w:tplc="ABB264AA">
      <w:start w:val="1"/>
      <w:numFmt w:val="lowerLetter"/>
      <w:lvlText w:val="(%1)"/>
      <w:lvlJc w:val="left"/>
      <w:pPr>
        <w:ind w:left="3661" w:hanging="400"/>
      </w:pPr>
      <w:rPr>
        <w:rFonts w:cs="Arial"/>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7B6006"/>
    <w:multiLevelType w:val="hybridMultilevel"/>
    <w:tmpl w:val="3F0E5430"/>
    <w:lvl w:ilvl="0" w:tplc="496661BA">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D687A63"/>
    <w:multiLevelType w:val="multilevel"/>
    <w:tmpl w:val="D6A408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mallCap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E8A74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5C7EEF"/>
    <w:multiLevelType w:val="multilevel"/>
    <w:tmpl w:val="7C9613D6"/>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654082"/>
    <w:multiLevelType w:val="multilevel"/>
    <w:tmpl w:val="22A0C8B4"/>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6287" w:hanging="900"/>
      </w:pPr>
      <w:rPr>
        <w:rFonts w:ascii="Arial" w:hAnsi="Arial" w:cs="Arial" w:hint="default"/>
        <w:b/>
        <w:i w:val="0"/>
        <w:color w:val="auto"/>
        <w:sz w:val="24"/>
        <w:szCs w:val="24"/>
        <w:lang w:val="pt-BR"/>
      </w:rPr>
    </w:lvl>
    <w:lvl w:ilvl="3">
      <w:start w:val="1"/>
      <w:numFmt w:val="decimal"/>
      <w:lvlText w:val="%1.%2.%3.%4."/>
      <w:lvlJc w:val="left"/>
      <w:pPr>
        <w:ind w:left="161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DE754A1"/>
    <w:multiLevelType w:val="multilevel"/>
    <w:tmpl w:val="5B1E08A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23"/>
  </w:num>
  <w:num w:numId="3">
    <w:abstractNumId w:val="25"/>
  </w:num>
  <w:num w:numId="4">
    <w:abstractNumId w:val="28"/>
  </w:num>
  <w:num w:numId="5">
    <w:abstractNumId w:val="34"/>
  </w:num>
  <w:num w:numId="6">
    <w:abstractNumId w:val="21"/>
  </w:num>
  <w:num w:numId="7">
    <w:abstractNumId w:val="7"/>
  </w:num>
  <w:num w:numId="8">
    <w:abstractNumId w:val="12"/>
  </w:num>
  <w:num w:numId="9">
    <w:abstractNumId w:val="24"/>
  </w:num>
  <w:num w:numId="10">
    <w:abstractNumId w:val="27"/>
  </w:num>
  <w:num w:numId="11">
    <w:abstractNumId w:val="35"/>
  </w:num>
  <w:num w:numId="12">
    <w:abstractNumId w:val="19"/>
  </w:num>
  <w:num w:numId="13">
    <w:abstractNumId w:val="1"/>
  </w:num>
  <w:num w:numId="14">
    <w:abstractNumId w:val="2"/>
  </w:num>
  <w:num w:numId="15">
    <w:abstractNumId w:val="16"/>
  </w:num>
  <w:num w:numId="16">
    <w:abstractNumId w:val="32"/>
  </w:num>
  <w:num w:numId="17">
    <w:abstractNumId w:val="3"/>
  </w:num>
  <w:num w:numId="18">
    <w:abstractNumId w:val="30"/>
  </w:num>
  <w:num w:numId="19">
    <w:abstractNumId w:val="33"/>
  </w:num>
  <w:num w:numId="20">
    <w:abstractNumId w:val="18"/>
  </w:num>
  <w:num w:numId="21">
    <w:abstractNumId w:val="13"/>
  </w:num>
  <w:num w:numId="22">
    <w:abstractNumId w:val="14"/>
  </w:num>
  <w:num w:numId="23">
    <w:abstractNumId w:val="5"/>
  </w:num>
  <w:num w:numId="24">
    <w:abstractNumId w:val="5"/>
    <w:lvlOverride w:ilvl="0">
      <w:startOverride w:val="1"/>
    </w:lvlOverride>
  </w:num>
  <w:num w:numId="25">
    <w:abstractNumId w:val="10"/>
  </w:num>
  <w:num w:numId="26">
    <w:abstractNumId w:val="29"/>
  </w:num>
  <w:num w:numId="27">
    <w:abstractNumId w:val="9"/>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31"/>
  </w:num>
  <w:num w:numId="31">
    <w:abstractNumId w:val="6"/>
  </w:num>
  <w:num w:numId="32">
    <w:abstractNumId w:val="4"/>
  </w:num>
  <w:num w:numId="33">
    <w:abstractNumId w:val="11"/>
  </w:num>
  <w:num w:numId="34">
    <w:abstractNumId w:val="17"/>
  </w:num>
  <w:num w:numId="35">
    <w:abstractNumId w:val="8"/>
  </w:num>
  <w:num w:numId="36">
    <w:abstractNumId w:val="22"/>
  </w:num>
  <w:num w:numId="37">
    <w:abstractNumId w:val="15"/>
  </w:num>
  <w:num w:numId="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Casemiro">
    <w15:presenceInfo w15:providerId="AD" w15:userId="S-1-5-21-796845957-1757981266-1177238915-18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851"/>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8C1"/>
    <w:rsid w:val="00011030"/>
    <w:rsid w:val="00016B09"/>
    <w:rsid w:val="00043EA3"/>
    <w:rsid w:val="0005312B"/>
    <w:rsid w:val="00057F5A"/>
    <w:rsid w:val="0006161C"/>
    <w:rsid w:val="000627F4"/>
    <w:rsid w:val="00071274"/>
    <w:rsid w:val="00071318"/>
    <w:rsid w:val="0007778A"/>
    <w:rsid w:val="000778F4"/>
    <w:rsid w:val="00077D47"/>
    <w:rsid w:val="00081CA9"/>
    <w:rsid w:val="00087427"/>
    <w:rsid w:val="000929D5"/>
    <w:rsid w:val="000A4A51"/>
    <w:rsid w:val="000B2074"/>
    <w:rsid w:val="000B2D6F"/>
    <w:rsid w:val="000B491B"/>
    <w:rsid w:val="000C22DE"/>
    <w:rsid w:val="000C288A"/>
    <w:rsid w:val="000D2029"/>
    <w:rsid w:val="000E2216"/>
    <w:rsid w:val="000E5F5D"/>
    <w:rsid w:val="000E6EB7"/>
    <w:rsid w:val="000F183A"/>
    <w:rsid w:val="000F7AF1"/>
    <w:rsid w:val="001021E7"/>
    <w:rsid w:val="00113426"/>
    <w:rsid w:val="00113A26"/>
    <w:rsid w:val="00122781"/>
    <w:rsid w:val="00122E8F"/>
    <w:rsid w:val="00123EE1"/>
    <w:rsid w:val="001249FB"/>
    <w:rsid w:val="00124CD3"/>
    <w:rsid w:val="001300F6"/>
    <w:rsid w:val="00131997"/>
    <w:rsid w:val="0014376D"/>
    <w:rsid w:val="001558D7"/>
    <w:rsid w:val="00157FFC"/>
    <w:rsid w:val="00160534"/>
    <w:rsid w:val="00163B57"/>
    <w:rsid w:val="001649C6"/>
    <w:rsid w:val="00170397"/>
    <w:rsid w:val="001817A5"/>
    <w:rsid w:val="0019597D"/>
    <w:rsid w:val="00196580"/>
    <w:rsid w:val="00197E62"/>
    <w:rsid w:val="001A37B5"/>
    <w:rsid w:val="001A4B62"/>
    <w:rsid w:val="001B5B74"/>
    <w:rsid w:val="001B630C"/>
    <w:rsid w:val="001B6963"/>
    <w:rsid w:val="001C0919"/>
    <w:rsid w:val="001C1D34"/>
    <w:rsid w:val="001C2249"/>
    <w:rsid w:val="001C30DA"/>
    <w:rsid w:val="001C62EB"/>
    <w:rsid w:val="001C7C1A"/>
    <w:rsid w:val="001D2E9C"/>
    <w:rsid w:val="001D750B"/>
    <w:rsid w:val="001F4264"/>
    <w:rsid w:val="001F5E5D"/>
    <w:rsid w:val="001F7BD8"/>
    <w:rsid w:val="00206094"/>
    <w:rsid w:val="00206C84"/>
    <w:rsid w:val="002105AB"/>
    <w:rsid w:val="00215C4F"/>
    <w:rsid w:val="002323FE"/>
    <w:rsid w:val="00233CD3"/>
    <w:rsid w:val="002347B3"/>
    <w:rsid w:val="00236D37"/>
    <w:rsid w:val="00241A07"/>
    <w:rsid w:val="002514F1"/>
    <w:rsid w:val="00252945"/>
    <w:rsid w:val="0026042B"/>
    <w:rsid w:val="00265AC6"/>
    <w:rsid w:val="002725CB"/>
    <w:rsid w:val="002764C2"/>
    <w:rsid w:val="00276B24"/>
    <w:rsid w:val="00280710"/>
    <w:rsid w:val="00285747"/>
    <w:rsid w:val="002918D7"/>
    <w:rsid w:val="002931BF"/>
    <w:rsid w:val="0029651C"/>
    <w:rsid w:val="002A212C"/>
    <w:rsid w:val="002C1C27"/>
    <w:rsid w:val="002C46DF"/>
    <w:rsid w:val="002C7FD0"/>
    <w:rsid w:val="002D52F3"/>
    <w:rsid w:val="002D5C59"/>
    <w:rsid w:val="002D63C0"/>
    <w:rsid w:val="002E1503"/>
    <w:rsid w:val="002E1D7F"/>
    <w:rsid w:val="002E1FCB"/>
    <w:rsid w:val="002F1909"/>
    <w:rsid w:val="002F1D5F"/>
    <w:rsid w:val="002F1FD8"/>
    <w:rsid w:val="00303A5E"/>
    <w:rsid w:val="0031283E"/>
    <w:rsid w:val="00321D4F"/>
    <w:rsid w:val="0032625C"/>
    <w:rsid w:val="00326B27"/>
    <w:rsid w:val="00327320"/>
    <w:rsid w:val="00332D3C"/>
    <w:rsid w:val="003359DA"/>
    <w:rsid w:val="00335EB3"/>
    <w:rsid w:val="00341065"/>
    <w:rsid w:val="00345D44"/>
    <w:rsid w:val="00352030"/>
    <w:rsid w:val="003538B8"/>
    <w:rsid w:val="00353D2F"/>
    <w:rsid w:val="003552D8"/>
    <w:rsid w:val="00360B9B"/>
    <w:rsid w:val="00363148"/>
    <w:rsid w:val="003676DB"/>
    <w:rsid w:val="0037091B"/>
    <w:rsid w:val="00373530"/>
    <w:rsid w:val="00374D70"/>
    <w:rsid w:val="0037614C"/>
    <w:rsid w:val="00380676"/>
    <w:rsid w:val="00383F18"/>
    <w:rsid w:val="00394275"/>
    <w:rsid w:val="003A12B2"/>
    <w:rsid w:val="003A180D"/>
    <w:rsid w:val="003A4135"/>
    <w:rsid w:val="003A4E21"/>
    <w:rsid w:val="003B2FBF"/>
    <w:rsid w:val="003C77B7"/>
    <w:rsid w:val="003C7C80"/>
    <w:rsid w:val="003D45B2"/>
    <w:rsid w:val="003D4B6A"/>
    <w:rsid w:val="003E0064"/>
    <w:rsid w:val="003E176C"/>
    <w:rsid w:val="003F24CD"/>
    <w:rsid w:val="003F412F"/>
    <w:rsid w:val="00400CC6"/>
    <w:rsid w:val="00402C7B"/>
    <w:rsid w:val="0041656C"/>
    <w:rsid w:val="00440A9E"/>
    <w:rsid w:val="00445111"/>
    <w:rsid w:val="00461258"/>
    <w:rsid w:val="004630EE"/>
    <w:rsid w:val="004656D7"/>
    <w:rsid w:val="00467A5F"/>
    <w:rsid w:val="0047144E"/>
    <w:rsid w:val="0048079F"/>
    <w:rsid w:val="00482BA5"/>
    <w:rsid w:val="00483723"/>
    <w:rsid w:val="004A241A"/>
    <w:rsid w:val="004B01BF"/>
    <w:rsid w:val="004B15B6"/>
    <w:rsid w:val="004B48E6"/>
    <w:rsid w:val="004B5958"/>
    <w:rsid w:val="004B7479"/>
    <w:rsid w:val="004C3EEB"/>
    <w:rsid w:val="004C7182"/>
    <w:rsid w:val="004C7339"/>
    <w:rsid w:val="004F42A6"/>
    <w:rsid w:val="004F4BE5"/>
    <w:rsid w:val="004F52BB"/>
    <w:rsid w:val="004F75CB"/>
    <w:rsid w:val="0050073B"/>
    <w:rsid w:val="00502FC0"/>
    <w:rsid w:val="0050493E"/>
    <w:rsid w:val="00504D0D"/>
    <w:rsid w:val="005058C1"/>
    <w:rsid w:val="005117D6"/>
    <w:rsid w:val="005172FC"/>
    <w:rsid w:val="0052042C"/>
    <w:rsid w:val="005215EC"/>
    <w:rsid w:val="00532F0A"/>
    <w:rsid w:val="00535C91"/>
    <w:rsid w:val="0054439C"/>
    <w:rsid w:val="005479E2"/>
    <w:rsid w:val="0055417E"/>
    <w:rsid w:val="00555481"/>
    <w:rsid w:val="00557B29"/>
    <w:rsid w:val="00560E8A"/>
    <w:rsid w:val="005638F9"/>
    <w:rsid w:val="00563997"/>
    <w:rsid w:val="00565B56"/>
    <w:rsid w:val="00574506"/>
    <w:rsid w:val="00574B7D"/>
    <w:rsid w:val="00582553"/>
    <w:rsid w:val="00583088"/>
    <w:rsid w:val="00583F77"/>
    <w:rsid w:val="00592930"/>
    <w:rsid w:val="00595FBB"/>
    <w:rsid w:val="005A4EF9"/>
    <w:rsid w:val="005B0F07"/>
    <w:rsid w:val="005B1DB3"/>
    <w:rsid w:val="005B76FE"/>
    <w:rsid w:val="005C3478"/>
    <w:rsid w:val="005C53EF"/>
    <w:rsid w:val="005D77A7"/>
    <w:rsid w:val="005E4D1C"/>
    <w:rsid w:val="005F3D77"/>
    <w:rsid w:val="005F7235"/>
    <w:rsid w:val="006019E4"/>
    <w:rsid w:val="006044F8"/>
    <w:rsid w:val="006236C9"/>
    <w:rsid w:val="00624212"/>
    <w:rsid w:val="0063105D"/>
    <w:rsid w:val="00635A15"/>
    <w:rsid w:val="00645F87"/>
    <w:rsid w:val="00654CFB"/>
    <w:rsid w:val="006627FD"/>
    <w:rsid w:val="00663EEC"/>
    <w:rsid w:val="00670D67"/>
    <w:rsid w:val="00672F5C"/>
    <w:rsid w:val="0067403E"/>
    <w:rsid w:val="006801B6"/>
    <w:rsid w:val="00682BF9"/>
    <w:rsid w:val="006830CF"/>
    <w:rsid w:val="006860BC"/>
    <w:rsid w:val="00695B82"/>
    <w:rsid w:val="006B5335"/>
    <w:rsid w:val="006C76C8"/>
    <w:rsid w:val="006D74A4"/>
    <w:rsid w:val="006E490B"/>
    <w:rsid w:val="006F19A0"/>
    <w:rsid w:val="007023B8"/>
    <w:rsid w:val="00702BC8"/>
    <w:rsid w:val="0070771D"/>
    <w:rsid w:val="007162EF"/>
    <w:rsid w:val="00717BCD"/>
    <w:rsid w:val="007306C6"/>
    <w:rsid w:val="0073342B"/>
    <w:rsid w:val="00734A72"/>
    <w:rsid w:val="00736DF6"/>
    <w:rsid w:val="00742512"/>
    <w:rsid w:val="00763EEA"/>
    <w:rsid w:val="007703CC"/>
    <w:rsid w:val="00772472"/>
    <w:rsid w:val="00773318"/>
    <w:rsid w:val="0077519B"/>
    <w:rsid w:val="00777BA1"/>
    <w:rsid w:val="007819B9"/>
    <w:rsid w:val="00783388"/>
    <w:rsid w:val="007843F2"/>
    <w:rsid w:val="007928BE"/>
    <w:rsid w:val="007952B3"/>
    <w:rsid w:val="007958EE"/>
    <w:rsid w:val="00795A92"/>
    <w:rsid w:val="007B1EE9"/>
    <w:rsid w:val="007B452C"/>
    <w:rsid w:val="007C3196"/>
    <w:rsid w:val="007C62CC"/>
    <w:rsid w:val="007D3111"/>
    <w:rsid w:val="007D3247"/>
    <w:rsid w:val="007D7987"/>
    <w:rsid w:val="007E3E72"/>
    <w:rsid w:val="007E72C7"/>
    <w:rsid w:val="007F3D2C"/>
    <w:rsid w:val="007F4941"/>
    <w:rsid w:val="007F7233"/>
    <w:rsid w:val="00801355"/>
    <w:rsid w:val="00811323"/>
    <w:rsid w:val="008177C6"/>
    <w:rsid w:val="00823467"/>
    <w:rsid w:val="008327EC"/>
    <w:rsid w:val="00834FAB"/>
    <w:rsid w:val="00845806"/>
    <w:rsid w:val="008505F0"/>
    <w:rsid w:val="00853F7C"/>
    <w:rsid w:val="00862CFC"/>
    <w:rsid w:val="0086697C"/>
    <w:rsid w:val="00875F46"/>
    <w:rsid w:val="0087647F"/>
    <w:rsid w:val="008810B4"/>
    <w:rsid w:val="00882B0E"/>
    <w:rsid w:val="00882D1D"/>
    <w:rsid w:val="0088448E"/>
    <w:rsid w:val="00887A08"/>
    <w:rsid w:val="008B1037"/>
    <w:rsid w:val="008B3199"/>
    <w:rsid w:val="008B4468"/>
    <w:rsid w:val="008B47B5"/>
    <w:rsid w:val="008B6CF0"/>
    <w:rsid w:val="008D1370"/>
    <w:rsid w:val="008D7808"/>
    <w:rsid w:val="008E0E37"/>
    <w:rsid w:val="008E1482"/>
    <w:rsid w:val="008F20CA"/>
    <w:rsid w:val="009042EC"/>
    <w:rsid w:val="009106D6"/>
    <w:rsid w:val="009110AC"/>
    <w:rsid w:val="00913931"/>
    <w:rsid w:val="00936CC1"/>
    <w:rsid w:val="0094064C"/>
    <w:rsid w:val="00942ADD"/>
    <w:rsid w:val="00952098"/>
    <w:rsid w:val="00953FC5"/>
    <w:rsid w:val="009650B0"/>
    <w:rsid w:val="009707D0"/>
    <w:rsid w:val="009761A3"/>
    <w:rsid w:val="00977B28"/>
    <w:rsid w:val="00981A3B"/>
    <w:rsid w:val="0098560D"/>
    <w:rsid w:val="0098579D"/>
    <w:rsid w:val="009865BC"/>
    <w:rsid w:val="00991F1E"/>
    <w:rsid w:val="009A62B8"/>
    <w:rsid w:val="009B62B3"/>
    <w:rsid w:val="009B7164"/>
    <w:rsid w:val="009C1C77"/>
    <w:rsid w:val="009C20A5"/>
    <w:rsid w:val="009C2D2B"/>
    <w:rsid w:val="009C3E99"/>
    <w:rsid w:val="009C689F"/>
    <w:rsid w:val="009C7DBE"/>
    <w:rsid w:val="009D0428"/>
    <w:rsid w:val="009D27B7"/>
    <w:rsid w:val="009D3C4A"/>
    <w:rsid w:val="009D7453"/>
    <w:rsid w:val="009E52C6"/>
    <w:rsid w:val="009F01D6"/>
    <w:rsid w:val="009F1CBB"/>
    <w:rsid w:val="009F62DD"/>
    <w:rsid w:val="009F6964"/>
    <w:rsid w:val="009F6E4C"/>
    <w:rsid w:val="00A0361F"/>
    <w:rsid w:val="00A04887"/>
    <w:rsid w:val="00A064AB"/>
    <w:rsid w:val="00A10B74"/>
    <w:rsid w:val="00A12109"/>
    <w:rsid w:val="00A17981"/>
    <w:rsid w:val="00A3177E"/>
    <w:rsid w:val="00A347B4"/>
    <w:rsid w:val="00A37361"/>
    <w:rsid w:val="00A43188"/>
    <w:rsid w:val="00A435A7"/>
    <w:rsid w:val="00A43677"/>
    <w:rsid w:val="00A44766"/>
    <w:rsid w:val="00A50BB4"/>
    <w:rsid w:val="00A51D8E"/>
    <w:rsid w:val="00A5385C"/>
    <w:rsid w:val="00A55246"/>
    <w:rsid w:val="00A56E03"/>
    <w:rsid w:val="00A61C28"/>
    <w:rsid w:val="00A62A50"/>
    <w:rsid w:val="00A6705B"/>
    <w:rsid w:val="00A6739C"/>
    <w:rsid w:val="00A722C0"/>
    <w:rsid w:val="00A84BA0"/>
    <w:rsid w:val="00A90175"/>
    <w:rsid w:val="00A90EA4"/>
    <w:rsid w:val="00A91278"/>
    <w:rsid w:val="00A912CE"/>
    <w:rsid w:val="00A951B8"/>
    <w:rsid w:val="00A96899"/>
    <w:rsid w:val="00AB4479"/>
    <w:rsid w:val="00AB6F7B"/>
    <w:rsid w:val="00AC1B1C"/>
    <w:rsid w:val="00AC3106"/>
    <w:rsid w:val="00AD5CFC"/>
    <w:rsid w:val="00AD62FC"/>
    <w:rsid w:val="00AD66CE"/>
    <w:rsid w:val="00AE5C62"/>
    <w:rsid w:val="00AF0441"/>
    <w:rsid w:val="00AF1006"/>
    <w:rsid w:val="00AF1870"/>
    <w:rsid w:val="00AF63E1"/>
    <w:rsid w:val="00B00C52"/>
    <w:rsid w:val="00B03A91"/>
    <w:rsid w:val="00B0473D"/>
    <w:rsid w:val="00B05285"/>
    <w:rsid w:val="00B0675C"/>
    <w:rsid w:val="00B3007A"/>
    <w:rsid w:val="00B3383A"/>
    <w:rsid w:val="00B37D3B"/>
    <w:rsid w:val="00B439AF"/>
    <w:rsid w:val="00B476C2"/>
    <w:rsid w:val="00B61D19"/>
    <w:rsid w:val="00B633EF"/>
    <w:rsid w:val="00B72FF7"/>
    <w:rsid w:val="00B7438B"/>
    <w:rsid w:val="00B86C33"/>
    <w:rsid w:val="00B9716B"/>
    <w:rsid w:val="00BA660F"/>
    <w:rsid w:val="00BB0BE0"/>
    <w:rsid w:val="00BB13D3"/>
    <w:rsid w:val="00BF64C1"/>
    <w:rsid w:val="00BF7362"/>
    <w:rsid w:val="00C11883"/>
    <w:rsid w:val="00C1325C"/>
    <w:rsid w:val="00C14192"/>
    <w:rsid w:val="00C22CDC"/>
    <w:rsid w:val="00C235F0"/>
    <w:rsid w:val="00C255ED"/>
    <w:rsid w:val="00C2782B"/>
    <w:rsid w:val="00C326EF"/>
    <w:rsid w:val="00C33663"/>
    <w:rsid w:val="00C36089"/>
    <w:rsid w:val="00C407F3"/>
    <w:rsid w:val="00C43B19"/>
    <w:rsid w:val="00C4520B"/>
    <w:rsid w:val="00C47EE0"/>
    <w:rsid w:val="00C53604"/>
    <w:rsid w:val="00C67897"/>
    <w:rsid w:val="00C7121F"/>
    <w:rsid w:val="00C73974"/>
    <w:rsid w:val="00C80C21"/>
    <w:rsid w:val="00C83E6E"/>
    <w:rsid w:val="00C841CE"/>
    <w:rsid w:val="00C86519"/>
    <w:rsid w:val="00C86F90"/>
    <w:rsid w:val="00C90A0A"/>
    <w:rsid w:val="00C974BF"/>
    <w:rsid w:val="00C9777F"/>
    <w:rsid w:val="00C9788D"/>
    <w:rsid w:val="00CA3EE5"/>
    <w:rsid w:val="00CA64D2"/>
    <w:rsid w:val="00CB385F"/>
    <w:rsid w:val="00CD3EA9"/>
    <w:rsid w:val="00CD4886"/>
    <w:rsid w:val="00CD6635"/>
    <w:rsid w:val="00CD6959"/>
    <w:rsid w:val="00CD7DF9"/>
    <w:rsid w:val="00CE2E98"/>
    <w:rsid w:val="00CE3093"/>
    <w:rsid w:val="00CF566D"/>
    <w:rsid w:val="00D0773B"/>
    <w:rsid w:val="00D111D7"/>
    <w:rsid w:val="00D14BC4"/>
    <w:rsid w:val="00D14CF9"/>
    <w:rsid w:val="00D23E53"/>
    <w:rsid w:val="00D25A7D"/>
    <w:rsid w:val="00D2644D"/>
    <w:rsid w:val="00D30B0C"/>
    <w:rsid w:val="00D32598"/>
    <w:rsid w:val="00D42F70"/>
    <w:rsid w:val="00D43373"/>
    <w:rsid w:val="00D45264"/>
    <w:rsid w:val="00D523C1"/>
    <w:rsid w:val="00D576A9"/>
    <w:rsid w:val="00D612D5"/>
    <w:rsid w:val="00D6249A"/>
    <w:rsid w:val="00D64F67"/>
    <w:rsid w:val="00D81446"/>
    <w:rsid w:val="00D90CC0"/>
    <w:rsid w:val="00D90DF4"/>
    <w:rsid w:val="00D938C2"/>
    <w:rsid w:val="00DA2185"/>
    <w:rsid w:val="00DA33E6"/>
    <w:rsid w:val="00DA6444"/>
    <w:rsid w:val="00DB1F2B"/>
    <w:rsid w:val="00DB2E7C"/>
    <w:rsid w:val="00DB5EFA"/>
    <w:rsid w:val="00DB7CD3"/>
    <w:rsid w:val="00DC09EC"/>
    <w:rsid w:val="00DC3635"/>
    <w:rsid w:val="00DC3651"/>
    <w:rsid w:val="00DC37F9"/>
    <w:rsid w:val="00DC387E"/>
    <w:rsid w:val="00DC7505"/>
    <w:rsid w:val="00DD248B"/>
    <w:rsid w:val="00DD2DBB"/>
    <w:rsid w:val="00DE3DCC"/>
    <w:rsid w:val="00DF0BB2"/>
    <w:rsid w:val="00DF78D6"/>
    <w:rsid w:val="00E023BC"/>
    <w:rsid w:val="00E1122D"/>
    <w:rsid w:val="00E11267"/>
    <w:rsid w:val="00E137EB"/>
    <w:rsid w:val="00E27C94"/>
    <w:rsid w:val="00E3193E"/>
    <w:rsid w:val="00E31A5C"/>
    <w:rsid w:val="00E37C22"/>
    <w:rsid w:val="00E409EC"/>
    <w:rsid w:val="00E45EC9"/>
    <w:rsid w:val="00E53FB0"/>
    <w:rsid w:val="00E54137"/>
    <w:rsid w:val="00E5557B"/>
    <w:rsid w:val="00E63D92"/>
    <w:rsid w:val="00E64FB3"/>
    <w:rsid w:val="00E66680"/>
    <w:rsid w:val="00E67107"/>
    <w:rsid w:val="00E671DF"/>
    <w:rsid w:val="00E677A9"/>
    <w:rsid w:val="00E67FEE"/>
    <w:rsid w:val="00E76184"/>
    <w:rsid w:val="00E76BEB"/>
    <w:rsid w:val="00EA4611"/>
    <w:rsid w:val="00EA5789"/>
    <w:rsid w:val="00EB4B72"/>
    <w:rsid w:val="00EC4784"/>
    <w:rsid w:val="00EC6C29"/>
    <w:rsid w:val="00ED0D49"/>
    <w:rsid w:val="00ED4AB4"/>
    <w:rsid w:val="00ED6069"/>
    <w:rsid w:val="00EF36B9"/>
    <w:rsid w:val="00F00CEA"/>
    <w:rsid w:val="00F01B72"/>
    <w:rsid w:val="00F028B8"/>
    <w:rsid w:val="00F03146"/>
    <w:rsid w:val="00F04434"/>
    <w:rsid w:val="00F0506B"/>
    <w:rsid w:val="00F06C8C"/>
    <w:rsid w:val="00F06F30"/>
    <w:rsid w:val="00F07C6A"/>
    <w:rsid w:val="00F22C8B"/>
    <w:rsid w:val="00F23B68"/>
    <w:rsid w:val="00F443AA"/>
    <w:rsid w:val="00F60021"/>
    <w:rsid w:val="00F725B3"/>
    <w:rsid w:val="00F75D36"/>
    <w:rsid w:val="00F774CA"/>
    <w:rsid w:val="00F80351"/>
    <w:rsid w:val="00F804D9"/>
    <w:rsid w:val="00F827A1"/>
    <w:rsid w:val="00F83D07"/>
    <w:rsid w:val="00FA2F17"/>
    <w:rsid w:val="00FB03ED"/>
    <w:rsid w:val="00FB22AF"/>
    <w:rsid w:val="00FB2BBD"/>
    <w:rsid w:val="00FB5D63"/>
    <w:rsid w:val="00FC0664"/>
    <w:rsid w:val="00FC5DFC"/>
    <w:rsid w:val="00FD2C7F"/>
    <w:rsid w:val="00FE1174"/>
    <w:rsid w:val="00FE1A9B"/>
    <w:rsid w:val="00FE3CB5"/>
    <w:rsid w:val="00FE501D"/>
    <w:rsid w:val="00FF0307"/>
    <w:rsid w:val="00FF54EC"/>
    <w:rsid w:val="00FF7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BED547A"/>
  <w15:docId w15:val="{9B34717A-6D95-4C88-A491-73F6E3B1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6F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val="pt-BR" w:eastAsia="pt-BR"/>
    </w:rPr>
  </w:style>
  <w:style w:type="paragraph" w:styleId="Ttulo1">
    <w:name w:val="heading 1"/>
    <w:basedOn w:val="Normal"/>
    <w:next w:val="Normal"/>
    <w:link w:val="Ttulo1Char"/>
    <w:uiPriority w:val="9"/>
    <w:qFormat/>
    <w:rsid w:val="00A56E03"/>
    <w:pPr>
      <w:keepNext/>
      <w:widowControl w:val="0"/>
      <w:tabs>
        <w:tab w:val="left" w:pos="851"/>
        <w:tab w:val="left" w:pos="1357"/>
      </w:tabs>
      <w:spacing w:after="240" w:line="320" w:lineRule="exact"/>
      <w:jc w:val="center"/>
      <w:outlineLvl w:val="0"/>
    </w:pPr>
    <w:rPr>
      <w:rFonts w:ascii="Arial" w:hAnsi="Arial" w:cs="Arial"/>
      <w:b/>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customStyle="1" w:styleId="Body">
    <w:name w:val="Body"/>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cs="Arial Unicode MS"/>
      <w:color w:val="000000"/>
      <w:sz w:val="24"/>
      <w:szCs w:val="24"/>
      <w:u w:color="000000"/>
    </w:rPr>
  </w:style>
  <w:style w:type="paragraph" w:styleId="Rodap">
    <w:name w:val="footer"/>
    <w:link w:val="RodapChar"/>
    <w:uiPriority w:val="99"/>
    <w:pPr>
      <w:tabs>
        <w:tab w:val="center" w:pos="4419"/>
        <w:tab w:val="right" w:pos="8838"/>
      </w:tabs>
      <w:jc w:val="both"/>
    </w:pPr>
    <w:rPr>
      <w:rFonts w:ascii="Arial" w:eastAsia="Arial" w:hAnsi="Arial" w:cs="Arial"/>
      <w:color w:val="000000"/>
      <w:sz w:val="24"/>
      <w:szCs w:val="24"/>
      <w:u w:color="000000"/>
      <w:lang w:val="pt-PT"/>
    </w:rPr>
  </w:style>
  <w:style w:type="paragraph" w:styleId="Cabealho">
    <w:name w:val="header"/>
    <w:aliases w:val="Tulo1"/>
    <w:link w:val="CabealhoChar"/>
    <w:uiPriority w:val="99"/>
    <w:pPr>
      <w:tabs>
        <w:tab w:val="center" w:pos="4419"/>
        <w:tab w:val="right" w:pos="8838"/>
      </w:tabs>
      <w:jc w:val="both"/>
    </w:pPr>
    <w:rPr>
      <w:rFonts w:ascii="Arial" w:eastAsia="Arial" w:hAnsi="Arial" w:cs="Arial"/>
      <w:color w:val="000000"/>
      <w:sz w:val="24"/>
      <w:szCs w:val="24"/>
      <w:u w:color="000000"/>
      <w:lang w:val="pt-PT"/>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extodebalo">
    <w:name w:val="Balloon Text"/>
    <w:basedOn w:val="Normal"/>
    <w:link w:val="TextodebaloChar"/>
    <w:uiPriority w:val="99"/>
    <w:semiHidden/>
    <w:unhideWhenUsed/>
    <w:rsid w:val="00A84BA0"/>
    <w:rPr>
      <w:rFonts w:ascii="Lucida Grande" w:hAnsi="Lucida Grande"/>
      <w:sz w:val="18"/>
      <w:szCs w:val="18"/>
    </w:rPr>
  </w:style>
  <w:style w:type="character" w:customStyle="1" w:styleId="TextodebaloChar">
    <w:name w:val="Texto de balão Char"/>
    <w:basedOn w:val="Fontepargpadro"/>
    <w:link w:val="Textodebalo"/>
    <w:uiPriority w:val="99"/>
    <w:semiHidden/>
    <w:rsid w:val="00A84BA0"/>
    <w:rPr>
      <w:rFonts w:ascii="Lucida Grande" w:hAnsi="Lucida Grande"/>
      <w:sz w:val="18"/>
      <w:szCs w:val="18"/>
    </w:rPr>
  </w:style>
  <w:style w:type="character" w:styleId="Nmerodepgina">
    <w:name w:val="page number"/>
    <w:basedOn w:val="Fontepargpadro"/>
    <w:uiPriority w:val="99"/>
    <w:semiHidden/>
    <w:unhideWhenUsed/>
    <w:rsid w:val="00DC3651"/>
  </w:style>
  <w:style w:type="table" w:styleId="Tabelacomgrade">
    <w:name w:val="Table Grid"/>
    <w:basedOn w:val="Tabelanormal"/>
    <w:uiPriority w:val="59"/>
    <w:rsid w:val="00882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0D2029"/>
    <w:rPr>
      <w:sz w:val="16"/>
      <w:szCs w:val="16"/>
    </w:rPr>
  </w:style>
  <w:style w:type="paragraph" w:styleId="Textodecomentrio">
    <w:name w:val="annotation text"/>
    <w:basedOn w:val="Normal"/>
    <w:link w:val="TextodecomentrioChar"/>
    <w:uiPriority w:val="99"/>
    <w:semiHidden/>
    <w:unhideWhenUsed/>
    <w:rsid w:val="000D2029"/>
    <w:rPr>
      <w:sz w:val="20"/>
      <w:szCs w:val="20"/>
    </w:rPr>
  </w:style>
  <w:style w:type="character" w:customStyle="1" w:styleId="TextodecomentrioChar">
    <w:name w:val="Texto de comentário Char"/>
    <w:basedOn w:val="Fontepargpadro"/>
    <w:link w:val="Textodecomentrio"/>
    <w:uiPriority w:val="99"/>
    <w:semiHidden/>
    <w:rsid w:val="000D2029"/>
    <w:rPr>
      <w:lang w:val="pt-BR"/>
    </w:rPr>
  </w:style>
  <w:style w:type="paragraph" w:styleId="Assuntodocomentrio">
    <w:name w:val="annotation subject"/>
    <w:basedOn w:val="Textodecomentrio"/>
    <w:next w:val="Textodecomentrio"/>
    <w:link w:val="AssuntodocomentrioChar"/>
    <w:uiPriority w:val="99"/>
    <w:semiHidden/>
    <w:unhideWhenUsed/>
    <w:rsid w:val="000D2029"/>
    <w:rPr>
      <w:b/>
      <w:bCs/>
    </w:rPr>
  </w:style>
  <w:style w:type="character" w:customStyle="1" w:styleId="AssuntodocomentrioChar">
    <w:name w:val="Assunto do comentário Char"/>
    <w:basedOn w:val="TextodecomentrioChar"/>
    <w:link w:val="Assuntodocomentrio"/>
    <w:uiPriority w:val="99"/>
    <w:semiHidden/>
    <w:rsid w:val="000D2029"/>
    <w:rPr>
      <w:b/>
      <w:bCs/>
      <w:lang w:val="pt-BR"/>
    </w:rPr>
  </w:style>
  <w:style w:type="character" w:customStyle="1" w:styleId="CabealhoChar">
    <w:name w:val="Cabeçalho Char"/>
    <w:aliases w:val="Tulo1 Char"/>
    <w:link w:val="Cabealho"/>
    <w:uiPriority w:val="99"/>
    <w:rsid w:val="005B76FE"/>
    <w:rPr>
      <w:rFonts w:ascii="Arial" w:eastAsia="Arial" w:hAnsi="Arial" w:cs="Arial"/>
      <w:color w:val="000000"/>
      <w:sz w:val="24"/>
      <w:szCs w:val="24"/>
      <w:u w:color="000000"/>
      <w:lang w:val="pt-PT"/>
    </w:rPr>
  </w:style>
  <w:style w:type="paragraph" w:customStyle="1" w:styleId="c3">
    <w:name w:val="c3"/>
    <w:basedOn w:val="Normal"/>
    <w:rsid w:val="005B76FE"/>
    <w:pPr>
      <w:spacing w:before="100" w:beforeAutospacing="1" w:after="100" w:afterAutospacing="1"/>
    </w:pPr>
    <w:rPr>
      <w:rFonts w:ascii="Arial" w:eastAsia="Arial Unicode MS" w:hAnsi="Arial" w:cs="Arial"/>
    </w:rPr>
  </w:style>
  <w:style w:type="paragraph" w:styleId="PargrafodaLista">
    <w:name w:val="List Paragraph"/>
    <w:basedOn w:val="Normal"/>
    <w:link w:val="PargrafodaListaChar"/>
    <w:uiPriority w:val="99"/>
    <w:qFormat/>
    <w:rsid w:val="007B1EE9"/>
    <w:pPr>
      <w:ind w:left="720"/>
      <w:contextualSpacing/>
    </w:pPr>
  </w:style>
  <w:style w:type="paragraph" w:styleId="Recuodecorpodetexto3">
    <w:name w:val="Body Text Indent 3"/>
    <w:basedOn w:val="Normal"/>
    <w:link w:val="Recuodecorpodetexto3Char"/>
    <w:rsid w:val="00F75D36"/>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Recuodecorpodetexto3Char">
    <w:name w:val="Recuo de corpo de texto 3 Char"/>
    <w:basedOn w:val="Fontepargpadro"/>
    <w:link w:val="Recuodecorpodetexto3"/>
    <w:rsid w:val="00F75D36"/>
    <w:rPr>
      <w:rFonts w:ascii="Arial Narrow" w:eastAsia="Arial Unicode MS" w:hAnsi="Arial Narrow"/>
      <w:color w:val="000000"/>
      <w:w w:val="0"/>
      <w:sz w:val="22"/>
      <w:szCs w:val="24"/>
      <w:bdr w:val="none" w:sz="0" w:space="0" w:color="auto"/>
      <w:lang w:val="pt-BR" w:eastAsia="pt-BR"/>
    </w:rPr>
  </w:style>
  <w:style w:type="character" w:customStyle="1" w:styleId="PargrafodaListaChar">
    <w:name w:val="Parágrafo da Lista Char"/>
    <w:link w:val="PargrafodaLista"/>
    <w:uiPriority w:val="99"/>
    <w:rsid w:val="00F75D36"/>
    <w:rPr>
      <w:rFonts w:eastAsia="Times New Roman"/>
      <w:sz w:val="24"/>
      <w:szCs w:val="24"/>
      <w:bdr w:val="none" w:sz="0" w:space="0" w:color="auto"/>
      <w:lang w:val="pt-BR" w:eastAsia="pt-BR"/>
    </w:rPr>
  </w:style>
  <w:style w:type="character" w:customStyle="1" w:styleId="MenoPendente1">
    <w:name w:val="Menção Pendente1"/>
    <w:basedOn w:val="Fontepargpadro"/>
    <w:uiPriority w:val="99"/>
    <w:rsid w:val="0029651C"/>
    <w:rPr>
      <w:color w:val="808080"/>
      <w:shd w:val="clear" w:color="auto" w:fill="E6E6E6"/>
    </w:rPr>
  </w:style>
  <w:style w:type="character" w:styleId="TextodoEspaoReservado">
    <w:name w:val="Placeholder Text"/>
    <w:basedOn w:val="Fontepargpadro"/>
    <w:uiPriority w:val="99"/>
    <w:semiHidden/>
    <w:rsid w:val="00A435A7"/>
    <w:rPr>
      <w:color w:val="808080"/>
    </w:rPr>
  </w:style>
  <w:style w:type="paragraph" w:styleId="Corpodetexto">
    <w:name w:val="Body Text"/>
    <w:basedOn w:val="Normal"/>
    <w:link w:val="CorpodetextoChar"/>
    <w:uiPriority w:val="99"/>
    <w:semiHidden/>
    <w:unhideWhenUsed/>
    <w:rsid w:val="00875F46"/>
    <w:pPr>
      <w:spacing w:after="120"/>
    </w:pPr>
  </w:style>
  <w:style w:type="character" w:customStyle="1" w:styleId="CorpodetextoChar">
    <w:name w:val="Corpo de texto Char"/>
    <w:basedOn w:val="Fontepargpadro"/>
    <w:link w:val="Corpodetexto"/>
    <w:uiPriority w:val="99"/>
    <w:semiHidden/>
    <w:rsid w:val="00875F46"/>
    <w:rPr>
      <w:rFonts w:eastAsia="Times New Roman"/>
      <w:sz w:val="24"/>
      <w:szCs w:val="24"/>
      <w:bdr w:val="none" w:sz="0" w:space="0" w:color="auto"/>
      <w:lang w:val="pt-BR" w:eastAsia="pt-BR"/>
    </w:rPr>
  </w:style>
  <w:style w:type="paragraph" w:customStyle="1" w:styleId="p0">
    <w:name w:val="p0"/>
    <w:basedOn w:val="Normal"/>
    <w:rsid w:val="00C326EF"/>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character" w:customStyle="1" w:styleId="s3">
    <w:name w:val="s3"/>
    <w:basedOn w:val="Fontepargpadro"/>
    <w:rsid w:val="00C326EF"/>
  </w:style>
  <w:style w:type="paragraph" w:customStyle="1" w:styleId="sub">
    <w:name w:val="sub"/>
    <w:rsid w:val="00E3193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bdr w:val="none" w:sz="0" w:space="0" w:color="auto"/>
      <w:lang w:val="pt-BR" w:eastAsia="pt-BR"/>
    </w:rPr>
  </w:style>
  <w:style w:type="paragraph" w:customStyle="1" w:styleId="BodyText21">
    <w:name w:val="Body Text 21"/>
    <w:basedOn w:val="Normal"/>
    <w:rsid w:val="006627FD"/>
    <w:pPr>
      <w:widowControl w:val="0"/>
      <w:autoSpaceDE w:val="0"/>
      <w:autoSpaceDN w:val="0"/>
      <w:adjustRightInd w:val="0"/>
      <w:jc w:val="both"/>
    </w:pPr>
    <w:rPr>
      <w:rFonts w:ascii="Arial" w:hAnsi="Arial" w:cs="Arial"/>
    </w:rPr>
  </w:style>
  <w:style w:type="paragraph" w:styleId="Reviso">
    <w:name w:val="Revision"/>
    <w:hidden/>
    <w:uiPriority w:val="99"/>
    <w:semiHidden/>
    <w:rsid w:val="0047144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val="pt-BR" w:eastAsia="pt-BR"/>
    </w:rPr>
  </w:style>
  <w:style w:type="paragraph" w:customStyle="1" w:styleId="alpha4">
    <w:name w:val="alpha 4"/>
    <w:basedOn w:val="Normal"/>
    <w:rsid w:val="009F01D6"/>
    <w:pPr>
      <w:spacing w:after="140" w:line="290" w:lineRule="auto"/>
      <w:jc w:val="both"/>
    </w:pPr>
    <w:rPr>
      <w:rFonts w:ascii="Tahoma" w:hAnsi="Tahoma"/>
      <w:kern w:val="20"/>
      <w:sz w:val="20"/>
      <w:szCs w:val="20"/>
      <w:lang w:eastAsia="en-US"/>
    </w:rPr>
  </w:style>
  <w:style w:type="character" w:styleId="MquinadeescreverHTML">
    <w:name w:val="HTML Typewriter"/>
    <w:rsid w:val="009F01D6"/>
    <w:rPr>
      <w:rFonts w:ascii="Courier New" w:eastAsia="Times New Roman" w:hAnsi="Courier New" w:cs="Courier New"/>
      <w:sz w:val="20"/>
      <w:szCs w:val="20"/>
    </w:rPr>
  </w:style>
  <w:style w:type="paragraph" w:styleId="NormalWeb">
    <w:name w:val="Normal (Web)"/>
    <w:basedOn w:val="Normal"/>
    <w:uiPriority w:val="99"/>
    <w:semiHidden/>
    <w:unhideWhenUsed/>
    <w:rsid w:val="00DF78D6"/>
    <w:pPr>
      <w:spacing w:before="100" w:beforeAutospacing="1" w:after="100" w:afterAutospacing="1"/>
    </w:pPr>
  </w:style>
  <w:style w:type="paragraph" w:styleId="Subttulo">
    <w:name w:val="Subtitle"/>
    <w:basedOn w:val="Normal"/>
    <w:next w:val="Normal"/>
    <w:link w:val="SubttuloChar"/>
    <w:uiPriority w:val="11"/>
    <w:qFormat/>
    <w:rsid w:val="00B0675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B0675C"/>
    <w:rPr>
      <w:rFonts w:asciiTheme="minorHAnsi" w:eastAsiaTheme="minorEastAsia" w:hAnsiTheme="minorHAnsi" w:cstheme="minorBidi"/>
      <w:color w:val="5A5A5A" w:themeColor="text1" w:themeTint="A5"/>
      <w:spacing w:val="15"/>
      <w:sz w:val="22"/>
      <w:szCs w:val="22"/>
      <w:bdr w:val="none" w:sz="0" w:space="0" w:color="auto"/>
      <w:lang w:val="pt-BR" w:eastAsia="pt-BR"/>
    </w:rPr>
  </w:style>
  <w:style w:type="character" w:customStyle="1" w:styleId="Ttulo1Char">
    <w:name w:val="Título 1 Char"/>
    <w:basedOn w:val="Fontepargpadro"/>
    <w:link w:val="Ttulo1"/>
    <w:uiPriority w:val="9"/>
    <w:rsid w:val="00A56E03"/>
    <w:rPr>
      <w:rFonts w:ascii="Arial" w:eastAsia="Times New Roman" w:hAnsi="Arial" w:cs="Arial"/>
      <w:b/>
      <w:smallCaps/>
      <w:sz w:val="24"/>
      <w:szCs w:val="24"/>
      <w:bdr w:val="none" w:sz="0" w:space="0" w:color="auto"/>
      <w:lang w:val="pt-BR" w:eastAsia="pt-BR"/>
    </w:rPr>
  </w:style>
  <w:style w:type="character" w:customStyle="1" w:styleId="RodapChar">
    <w:name w:val="Rodapé Char"/>
    <w:basedOn w:val="Fontepargpadro"/>
    <w:link w:val="Rodap"/>
    <w:uiPriority w:val="99"/>
    <w:rsid w:val="007952B3"/>
    <w:rPr>
      <w:rFonts w:ascii="Arial" w:eastAsia="Arial" w:hAnsi="Arial" w:cs="Arial"/>
      <w:color w:val="000000"/>
      <w:sz w:val="24"/>
      <w:szCs w:val="24"/>
      <w:u w:color="000000"/>
      <w:lang w:val="pt-PT"/>
    </w:rPr>
  </w:style>
  <w:style w:type="paragraph" w:customStyle="1" w:styleId="ListaColorida-nfase11">
    <w:name w:val="Lista Colorida - Ênfase 11"/>
    <w:basedOn w:val="Normal"/>
    <w:uiPriority w:val="34"/>
    <w:qFormat/>
    <w:rsid w:val="009D3C4A"/>
    <w:pPr>
      <w:spacing w:after="200" w:line="276" w:lineRule="auto"/>
      <w:ind w:left="720"/>
      <w:contextualSpacing/>
    </w:pPr>
    <w:rPr>
      <w:rFonts w:ascii="Calibri" w:eastAsia="Calibri" w:hAnsi="Calibri" w:cs="Tunga"/>
      <w:sz w:val="22"/>
      <w:szCs w:val="22"/>
      <w:lang w:eastAsia="en-US"/>
    </w:rPr>
  </w:style>
  <w:style w:type="paragraph" w:styleId="Commarcadores">
    <w:name w:val="List Bullet"/>
    <w:basedOn w:val="Normal"/>
    <w:uiPriority w:val="99"/>
    <w:unhideWhenUsed/>
    <w:rsid w:val="0067403E"/>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2488">
      <w:bodyDiv w:val="1"/>
      <w:marLeft w:val="0"/>
      <w:marRight w:val="0"/>
      <w:marTop w:val="0"/>
      <w:marBottom w:val="0"/>
      <w:divBdr>
        <w:top w:val="none" w:sz="0" w:space="0" w:color="auto"/>
        <w:left w:val="none" w:sz="0" w:space="0" w:color="auto"/>
        <w:bottom w:val="none" w:sz="0" w:space="0" w:color="auto"/>
        <w:right w:val="none" w:sz="0" w:space="0" w:color="auto"/>
      </w:divBdr>
    </w:div>
    <w:div w:id="3931623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300">
          <w:marLeft w:val="0"/>
          <w:marRight w:val="0"/>
          <w:marTop w:val="0"/>
          <w:marBottom w:val="0"/>
          <w:divBdr>
            <w:top w:val="none" w:sz="0" w:space="0" w:color="auto"/>
            <w:left w:val="none" w:sz="0" w:space="0" w:color="auto"/>
            <w:bottom w:val="none" w:sz="0" w:space="0" w:color="auto"/>
            <w:right w:val="none" w:sz="0" w:space="0" w:color="auto"/>
          </w:divBdr>
        </w:div>
      </w:divsChild>
    </w:div>
    <w:div w:id="403336664">
      <w:bodyDiv w:val="1"/>
      <w:marLeft w:val="0"/>
      <w:marRight w:val="0"/>
      <w:marTop w:val="0"/>
      <w:marBottom w:val="0"/>
      <w:divBdr>
        <w:top w:val="none" w:sz="0" w:space="0" w:color="auto"/>
        <w:left w:val="none" w:sz="0" w:space="0" w:color="auto"/>
        <w:bottom w:val="none" w:sz="0" w:space="0" w:color="auto"/>
        <w:right w:val="none" w:sz="0" w:space="0" w:color="auto"/>
      </w:divBdr>
    </w:div>
    <w:div w:id="576355923">
      <w:bodyDiv w:val="1"/>
      <w:marLeft w:val="0"/>
      <w:marRight w:val="0"/>
      <w:marTop w:val="0"/>
      <w:marBottom w:val="0"/>
      <w:divBdr>
        <w:top w:val="none" w:sz="0" w:space="0" w:color="auto"/>
        <w:left w:val="none" w:sz="0" w:space="0" w:color="auto"/>
        <w:bottom w:val="none" w:sz="0" w:space="0" w:color="auto"/>
        <w:right w:val="none" w:sz="0" w:space="0" w:color="auto"/>
      </w:divBdr>
    </w:div>
    <w:div w:id="629555894">
      <w:bodyDiv w:val="1"/>
      <w:marLeft w:val="0"/>
      <w:marRight w:val="0"/>
      <w:marTop w:val="0"/>
      <w:marBottom w:val="0"/>
      <w:divBdr>
        <w:top w:val="none" w:sz="0" w:space="0" w:color="auto"/>
        <w:left w:val="none" w:sz="0" w:space="0" w:color="auto"/>
        <w:bottom w:val="none" w:sz="0" w:space="0" w:color="auto"/>
        <w:right w:val="none" w:sz="0" w:space="0" w:color="auto"/>
      </w:divBdr>
    </w:div>
    <w:div w:id="766771652">
      <w:bodyDiv w:val="1"/>
      <w:marLeft w:val="0"/>
      <w:marRight w:val="0"/>
      <w:marTop w:val="0"/>
      <w:marBottom w:val="0"/>
      <w:divBdr>
        <w:top w:val="none" w:sz="0" w:space="0" w:color="auto"/>
        <w:left w:val="none" w:sz="0" w:space="0" w:color="auto"/>
        <w:bottom w:val="none" w:sz="0" w:space="0" w:color="auto"/>
        <w:right w:val="none" w:sz="0" w:space="0" w:color="auto"/>
      </w:divBdr>
    </w:div>
    <w:div w:id="947933907">
      <w:bodyDiv w:val="1"/>
      <w:marLeft w:val="0"/>
      <w:marRight w:val="0"/>
      <w:marTop w:val="0"/>
      <w:marBottom w:val="0"/>
      <w:divBdr>
        <w:top w:val="none" w:sz="0" w:space="0" w:color="auto"/>
        <w:left w:val="none" w:sz="0" w:space="0" w:color="auto"/>
        <w:bottom w:val="none" w:sz="0" w:space="0" w:color="auto"/>
        <w:right w:val="none" w:sz="0" w:space="0" w:color="auto"/>
      </w:divBdr>
    </w:div>
    <w:div w:id="1452362857">
      <w:bodyDiv w:val="1"/>
      <w:marLeft w:val="0"/>
      <w:marRight w:val="0"/>
      <w:marTop w:val="0"/>
      <w:marBottom w:val="0"/>
      <w:divBdr>
        <w:top w:val="none" w:sz="0" w:space="0" w:color="auto"/>
        <w:left w:val="none" w:sz="0" w:space="0" w:color="auto"/>
        <w:bottom w:val="none" w:sz="0" w:space="0" w:color="auto"/>
        <w:right w:val="none" w:sz="0" w:space="0" w:color="auto"/>
      </w:divBdr>
    </w:div>
    <w:div w:id="17087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0ABB7334D6E2F46BD9FDCB95217E5E7" ma:contentTypeVersion="18" ma:contentTypeDescription="Crie um novo documento." ma:contentTypeScope="" ma:versionID="cdd55805ba499fb2bf1d84a4fad13e82">
  <xsd:schema xmlns:xsd="http://www.w3.org/2001/XMLSchema" xmlns:xs="http://www.w3.org/2001/XMLSchema" xmlns:p="http://schemas.microsoft.com/office/2006/metadata/properties" xmlns:ns2="49eb010a-5546-418e-98c6-1ff03996b9d8" xmlns:ns3="3f98a30d-ca55-40cd-b0e2-abddab9bce0b" targetNamespace="http://schemas.microsoft.com/office/2006/metadata/properties" ma:root="true" ma:fieldsID="309883a600bbe46869efad0e1506d201" ns2:_="" ns3:_="">
    <xsd:import namespace="49eb010a-5546-418e-98c6-1ff03996b9d8"/>
    <xsd:import namespace="3f98a30d-ca55-40cd-b0e2-abddab9bce0b"/>
    <xsd:element name="properties">
      <xsd:complexType>
        <xsd:sequence>
          <xsd:element name="documentManagement">
            <xsd:complexType>
              <xsd:all>
                <xsd:element ref="ns2:Cliente" minOccurs="0"/>
                <xsd:element ref="ns2:Caso" minOccurs="0"/>
                <xsd:element ref="ns2:Processo" minOccurs="0"/>
                <xsd:element ref="ns2:SubProcesso" minOccurs="0"/>
                <xsd:element ref="ns2:TipoDocumento" minOccurs="0"/>
                <xsd:element ref="ns2:Area" minOccurs="0"/>
                <xsd:element ref="ns2:Descricao" minOccurs="0"/>
                <xsd:element ref="ns2:Extensao" minOccurs="0"/>
                <xsd:element ref="ns2:UltimaAtualizacao" minOccurs="0"/>
                <xsd:element ref="ns2:Autor"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b010a-5546-418e-98c6-1ff03996b9d8" elementFormDefault="qualified">
    <xsd:import namespace="http://schemas.microsoft.com/office/2006/documentManagement/types"/>
    <xsd:import namespace="http://schemas.microsoft.com/office/infopath/2007/PartnerControls"/>
    <xsd:element name="Cliente" ma:index="8" nillable="true" ma:displayName="Cliente" ma:description="Informe o número do cliente" ma:internalName="Cliente">
      <xsd:simpleType>
        <xsd:restriction base="dms:Text">
          <xsd:maxLength value="10"/>
        </xsd:restriction>
      </xsd:simpleType>
    </xsd:element>
    <xsd:element name="Caso" ma:index="9" nillable="true" ma:displayName="Caso" ma:description="Informe o nome do caso" ma:internalName="Caso">
      <xsd:simpleType>
        <xsd:restriction base="dms:Text">
          <xsd:maxLength value="255"/>
        </xsd:restriction>
      </xsd:simpleType>
    </xsd:element>
    <xsd:element name="Processo" ma:index="10" nillable="true" ma:displayName="Processo" ma:description="Informar número do processo com 3 posições (Ex.: 001)" ma:internalName="Processo">
      <xsd:simpleType>
        <xsd:restriction base="dms:Text">
          <xsd:maxLength value="3"/>
        </xsd:restriction>
      </xsd:simpleType>
    </xsd:element>
    <xsd:element name="SubProcesso" ma:index="11" nillable="true" ma:displayName="Sub Processo" ma:description="Informar número do processo com 6 posições (Ex.: 001.01)" ma:internalName="SubProcesso">
      <xsd:simpleType>
        <xsd:restriction base="dms:Text">
          <xsd:maxLength value="6"/>
        </xsd:restriction>
      </xsd:simpleType>
    </xsd:element>
    <xsd:element name="TipoDocumento" ma:index="12" nillable="true" ma:displayName="Tipo Documento" ma:internalName="TipoDocumento">
      <xsd:simpleType>
        <xsd:restriction base="dms:Text">
          <xsd:maxLength value="255"/>
        </xsd:restriction>
      </xsd:simpleType>
    </xsd:element>
    <xsd:element name="Area" ma:index="13" nillable="true" ma:displayName="Área" ma:internalName="Area">
      <xsd:simpleType>
        <xsd:restriction base="dms:Text">
          <xsd:maxLength value="255"/>
        </xsd:restriction>
      </xsd:simpleType>
    </xsd:element>
    <xsd:element name="Descricao" ma:index="14" nillable="true" ma:displayName="Descrição" ma:internalName="Descricao">
      <xsd:simpleType>
        <xsd:restriction base="dms:Note">
          <xsd:maxLength value="255"/>
        </xsd:restriction>
      </xsd:simpleType>
    </xsd:element>
    <xsd:element name="Extensao" ma:index="15" nillable="true" ma:displayName="Extensão" ma:internalName="Extensao">
      <xsd:simpleType>
        <xsd:restriction base="dms:Text">
          <xsd:maxLength value="10"/>
        </xsd:restriction>
      </xsd:simpleType>
    </xsd:element>
    <xsd:element name="UltimaAtualizacao" ma:index="16" nillable="true" ma:displayName="Última Atualização" ma:internalName="UltimaAtualizacao">
      <xsd:simpleType>
        <xsd:restriction base="dms:Text">
          <xsd:maxLength value="255"/>
        </xsd:restriction>
      </xsd:simpleType>
    </xsd:element>
    <xsd:element name="Autor" ma:index="17" nillable="true" ma:displayName="Autor" ma:internalName="Autor">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98a30d-ca55-40cd-b0e2-abddab9bce0b" elementFormDefault="qualified">
    <xsd:import namespace="http://schemas.microsoft.com/office/2006/documentManagement/types"/>
    <xsd:import namespace="http://schemas.microsoft.com/office/infopath/2007/PartnerControls"/>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utor xmlns="49eb010a-5546-418e-98c6-1ff03996b9d8">Leticia Aparecida Oliveira Santos</Autor>
    <Extensao xmlns="49eb010a-5546-418e-98c6-1ff03996b9d8">DOCX</Extensao>
    <SubProcesso xmlns="49eb010a-5546-418e-98c6-1ff03996b9d8" xsi:nil="true"/>
    <Cliente xmlns="49eb010a-5546-418e-98c6-1ff03996b9d8">03598</Cliente>
    <Descricao xmlns="49eb010a-5546-418e-98c6-1ff03996b9d8">180928 - Debêntures Campos Elíseos - Escritura de Emissão de Debêntures - Sign Off</Descricao>
    <UltimaAtualizacao xmlns="49eb010a-5546-418e-98c6-1ff03996b9d8">28/09/2018 14:39:13 por lsantos</UltimaAtualizacao>
    <TipoDocumento xmlns="49eb010a-5546-418e-98c6-1ff03996b9d8">escritura</TipoDocumento>
    <Caso xmlns="49eb010a-5546-418e-98c6-1ff03996b9d8">001 - Debêntures Campos Elíseos</Caso>
    <Area xmlns="49eb010a-5546-418e-98c6-1ff03996b9d8">Societário / Contratos / M&amp;A / Mercado de Capitais</Area>
    <Processo xmlns="49eb010a-5546-418e-98c6-1ff03996b9d8">001</Processo>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E4B21-BF8F-4BE8-88ED-9B8FBF79AC76}">
  <ds:schemaRefs>
    <ds:schemaRef ds:uri="http://schemas.microsoft.com/sharepoint/v3/contenttype/forms"/>
  </ds:schemaRefs>
</ds:datastoreItem>
</file>

<file path=customXml/itemProps2.xml><?xml version="1.0" encoding="utf-8"?>
<ds:datastoreItem xmlns:ds="http://schemas.openxmlformats.org/officeDocument/2006/customXml" ds:itemID="{8736B783-97D4-4101-A137-98BB2ED37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b010a-5546-418e-98c6-1ff03996b9d8"/>
    <ds:schemaRef ds:uri="3f98a30d-ca55-40cd-b0e2-abddab9bc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EAB6A-FE3B-467F-8787-BE5C7034BFFF}">
  <ds:schemaRefs>
    <ds:schemaRef ds:uri="http://schemas.microsoft.com/office/2006/documentManagement/type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 ds:uri="49eb010a-5546-418e-98c6-1ff03996b9d8"/>
    <ds:schemaRef ds:uri="http://schemas.microsoft.com/office/infopath/2007/PartnerControls"/>
    <ds:schemaRef ds:uri="3f98a30d-ca55-40cd-b0e2-abddab9bce0b"/>
    <ds:schemaRef ds:uri="http://purl.org/dc/terms/"/>
  </ds:schemaRefs>
</ds:datastoreItem>
</file>

<file path=customXml/itemProps4.xml><?xml version="1.0" encoding="utf-8"?>
<ds:datastoreItem xmlns:ds="http://schemas.openxmlformats.org/officeDocument/2006/customXml" ds:itemID="{403CA034-52E7-49DC-9445-806A10B7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62</Pages>
  <Words>17934</Words>
  <Characters>96847</Characters>
  <Application>Microsoft Office Word</Application>
  <DocSecurity>0</DocSecurity>
  <Lines>807</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CaselliNavarro Advogados</dc:creator>
  <cp:keywords/>
  <dc:description/>
  <cp:lastModifiedBy>Rafael Casemiro</cp:lastModifiedBy>
  <cp:revision>11</cp:revision>
  <dcterms:created xsi:type="dcterms:W3CDTF">2018-10-08T14:40:00Z</dcterms:created>
  <dcterms:modified xsi:type="dcterms:W3CDTF">2018-10-08T15:36:00Z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0x010100B0ABB7334D6E2F46BD9FDCB95217E5E7</vt:lpwstr>
  </property>
  <property fmtid="{D5CDD505-2E9C-101B-9397-08002B2CF9AE}" pid="3" name="iManageFooter">
    <vt:lpwstr>_x000d_DOCS - 1457825v1 </vt:lpwstr>
  </property>
</Properties>
</file>
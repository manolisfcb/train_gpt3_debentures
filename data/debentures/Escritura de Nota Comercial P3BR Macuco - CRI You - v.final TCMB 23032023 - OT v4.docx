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6240" w14:textId="4C26FF81" w:rsidR="00CC738E" w:rsidRPr="00036DCA" w:rsidRDefault="00CC738E" w:rsidP="00D434E4">
      <w:pPr>
        <w:spacing w:line="360" w:lineRule="auto"/>
        <w:jc w:val="both"/>
        <w:rPr>
          <w:rFonts w:ascii="Trebuchet MS" w:hAnsi="Trebuchet MS" w:cstheme="minorHAnsi"/>
          <w:b/>
          <w:smallCaps/>
          <w:sz w:val="20"/>
          <w:szCs w:val="20"/>
          <w:lang w:bidi="th-TH"/>
        </w:rPr>
      </w:pPr>
      <w:r w:rsidRPr="00036DCA">
        <w:rPr>
          <w:rFonts w:ascii="Trebuchet MS" w:hAnsi="Trebuchet MS" w:cstheme="minorHAnsi"/>
          <w:b/>
          <w:smallCaps/>
          <w:sz w:val="20"/>
          <w:szCs w:val="20"/>
          <w:lang w:bidi="th-TH"/>
        </w:rPr>
        <w:t xml:space="preserve">INSTRUMENTO PARTICULAR DE ESCRITURA DA </w:t>
      </w:r>
      <w:r w:rsidR="007B6A1E" w:rsidRPr="00036DCA">
        <w:rPr>
          <w:rFonts w:ascii="Trebuchet MS" w:hAnsi="Trebuchet MS" w:cstheme="minorHAnsi"/>
          <w:b/>
          <w:smallCaps/>
          <w:sz w:val="20"/>
          <w:szCs w:val="20"/>
          <w:lang w:bidi="th-TH"/>
        </w:rPr>
        <w:t>1</w:t>
      </w:r>
      <w:r w:rsidRPr="00036DCA">
        <w:rPr>
          <w:rFonts w:ascii="Trebuchet MS" w:hAnsi="Trebuchet MS" w:cstheme="minorHAnsi"/>
          <w:b/>
          <w:smallCaps/>
          <w:sz w:val="20"/>
          <w:szCs w:val="20"/>
          <w:lang w:bidi="th-TH"/>
        </w:rPr>
        <w:t>ª (</w:t>
      </w:r>
      <w:r w:rsidR="007B6A1E" w:rsidRPr="00036DCA">
        <w:rPr>
          <w:rFonts w:ascii="Trebuchet MS" w:hAnsi="Trebuchet MS" w:cstheme="minorHAnsi"/>
          <w:b/>
          <w:smallCaps/>
          <w:sz w:val="20"/>
          <w:szCs w:val="20"/>
          <w:lang w:bidi="th-TH"/>
        </w:rPr>
        <w:t>PRIMEIRA</w:t>
      </w:r>
      <w:r w:rsidRPr="00036DCA">
        <w:rPr>
          <w:rFonts w:ascii="Trebuchet MS" w:hAnsi="Trebuchet MS" w:cstheme="minorHAnsi"/>
          <w:b/>
          <w:smallCaps/>
          <w:sz w:val="20"/>
          <w:szCs w:val="20"/>
          <w:lang w:bidi="th-TH"/>
        </w:rPr>
        <w:t>) EMISSÃO DE NOTA</w:t>
      </w:r>
      <w:r w:rsidR="009C2C54" w:rsidRPr="00036DCA">
        <w:rPr>
          <w:rFonts w:ascii="Trebuchet MS" w:hAnsi="Trebuchet MS" w:cstheme="minorHAnsi"/>
          <w:b/>
          <w:smallCaps/>
          <w:sz w:val="20"/>
          <w:szCs w:val="20"/>
          <w:lang w:bidi="th-TH"/>
        </w:rPr>
        <w:t>S</w:t>
      </w:r>
      <w:r w:rsidRPr="00036DCA">
        <w:rPr>
          <w:rFonts w:ascii="Trebuchet MS" w:hAnsi="Trebuchet MS" w:cstheme="minorHAnsi"/>
          <w:b/>
          <w:smallCaps/>
          <w:sz w:val="20"/>
          <w:szCs w:val="20"/>
          <w:lang w:bidi="th-TH"/>
        </w:rPr>
        <w:t xml:space="preserve"> </w:t>
      </w:r>
      <w:r w:rsidR="009C2C54" w:rsidRPr="00036DCA">
        <w:rPr>
          <w:rFonts w:ascii="Trebuchet MS" w:hAnsi="Trebuchet MS" w:cstheme="minorHAnsi"/>
          <w:b/>
          <w:smallCaps/>
          <w:sz w:val="20"/>
          <w:szCs w:val="20"/>
          <w:lang w:bidi="th-TH"/>
        </w:rPr>
        <w:t>COMERCIAIS</w:t>
      </w:r>
      <w:r w:rsidRPr="00036DCA">
        <w:rPr>
          <w:rFonts w:ascii="Trebuchet MS" w:hAnsi="Trebuchet MS" w:cstheme="minorHAnsi"/>
          <w:b/>
          <w:smallCaps/>
          <w:sz w:val="20"/>
          <w:szCs w:val="20"/>
          <w:lang w:bidi="th-TH"/>
        </w:rPr>
        <w:t xml:space="preserve">, EM SÉRIE ÚNICA, PARA COLOCAÇÃO PRIVADA, DA </w:t>
      </w:r>
      <w:r w:rsidR="003A451A" w:rsidRPr="00036DCA">
        <w:rPr>
          <w:rFonts w:ascii="Trebuchet MS" w:hAnsi="Trebuchet MS"/>
          <w:b/>
          <w:bCs/>
          <w:sz w:val="20"/>
          <w:szCs w:val="20"/>
        </w:rPr>
        <w:t>P3BR MACUCO EMPREENDIMENTO IMOBILIÁRIO LTDA</w:t>
      </w:r>
      <w:r w:rsidR="00D12D9B" w:rsidRPr="00036DCA">
        <w:rPr>
          <w:rFonts w:ascii="Trebuchet MS" w:hAnsi="Trebuchet MS"/>
          <w:b/>
          <w:bCs/>
          <w:sz w:val="20"/>
          <w:szCs w:val="20"/>
        </w:rPr>
        <w:t>.</w:t>
      </w:r>
    </w:p>
    <w:p w14:paraId="5B7F113B" w14:textId="77777777" w:rsidR="00706B09" w:rsidRPr="00036DCA" w:rsidRDefault="00706B09"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34C4F86C" w14:textId="77777777" w:rsidR="00706B09" w:rsidRPr="00036DCA" w:rsidRDefault="00706B09"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037B27F9" w14:textId="77777777" w:rsidR="0033274D" w:rsidRPr="00036DCA" w:rsidRDefault="0033274D"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26B91BAE" w14:textId="77777777" w:rsidR="00232103" w:rsidRPr="00036DCA" w:rsidRDefault="00DF27FF" w:rsidP="00D434E4">
      <w:pPr>
        <w:autoSpaceDE/>
        <w:autoSpaceDN/>
        <w:adjustRightInd/>
        <w:spacing w:line="360" w:lineRule="auto"/>
        <w:contextualSpacing/>
        <w:jc w:val="center"/>
        <w:rPr>
          <w:rFonts w:ascii="Trebuchet MS" w:eastAsia="SimSun" w:hAnsi="Trebuchet MS" w:cs="Calibri"/>
          <w:kern w:val="28"/>
          <w:sz w:val="20"/>
          <w:szCs w:val="20"/>
          <w:lang w:eastAsia="pt-BR"/>
        </w:rPr>
      </w:pPr>
      <w:r w:rsidRPr="00036DCA">
        <w:rPr>
          <w:rFonts w:ascii="Trebuchet MS" w:eastAsia="SimSun" w:hAnsi="Trebuchet MS" w:cs="Calibri"/>
          <w:kern w:val="28"/>
          <w:sz w:val="20"/>
          <w:szCs w:val="20"/>
          <w:lang w:eastAsia="pt-BR"/>
        </w:rPr>
        <w:t>Celebrado entre</w:t>
      </w:r>
    </w:p>
    <w:p w14:paraId="266799BC" w14:textId="77777777" w:rsidR="00DF27FF" w:rsidRPr="00036DCA" w:rsidRDefault="00DF27F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6F818BA0" w14:textId="77777777" w:rsidR="00DF27FF" w:rsidRPr="00036DCA" w:rsidRDefault="00DF27F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57D65A28" w14:textId="77777777" w:rsidR="00DF27FF" w:rsidRPr="00036DCA" w:rsidRDefault="00DF27F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554D9310" w14:textId="77777777" w:rsidR="00DF27FF" w:rsidRPr="00036DCA" w:rsidRDefault="00DF27F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1C0FA12F" w14:textId="0AA4C6C1" w:rsidR="00D12D9B" w:rsidRPr="00036DCA" w:rsidRDefault="003A451A" w:rsidP="00D434E4">
      <w:pPr>
        <w:autoSpaceDE/>
        <w:autoSpaceDN/>
        <w:adjustRightInd/>
        <w:spacing w:line="360" w:lineRule="auto"/>
        <w:contextualSpacing/>
        <w:jc w:val="center"/>
        <w:rPr>
          <w:rFonts w:ascii="Trebuchet MS" w:hAnsi="Trebuchet MS"/>
          <w:b/>
          <w:bCs/>
          <w:sz w:val="20"/>
          <w:szCs w:val="20"/>
        </w:rPr>
      </w:pPr>
      <w:bookmarkStart w:id="0" w:name="_Hlk130296263"/>
      <w:r w:rsidRPr="00036DCA">
        <w:rPr>
          <w:rFonts w:ascii="Trebuchet MS" w:hAnsi="Trebuchet MS"/>
          <w:b/>
          <w:bCs/>
          <w:sz w:val="20"/>
          <w:szCs w:val="20"/>
        </w:rPr>
        <w:t>P3BR MACUCO EMPREENDIMENTO IMOBILIÁRIO LTDA.</w:t>
      </w:r>
      <w:bookmarkEnd w:id="0"/>
    </w:p>
    <w:p w14:paraId="1EA74FC8" w14:textId="77777777" w:rsidR="00232103" w:rsidRPr="00036DCA" w:rsidRDefault="00DF27FF" w:rsidP="00D434E4">
      <w:pPr>
        <w:autoSpaceDE/>
        <w:autoSpaceDN/>
        <w:adjustRightInd/>
        <w:spacing w:line="360" w:lineRule="auto"/>
        <w:contextualSpacing/>
        <w:jc w:val="center"/>
        <w:rPr>
          <w:rFonts w:ascii="Trebuchet MS" w:hAnsi="Trebuchet MS"/>
          <w:kern w:val="28"/>
          <w:sz w:val="20"/>
          <w:szCs w:val="20"/>
        </w:rPr>
      </w:pPr>
      <w:r w:rsidRPr="00036DCA">
        <w:rPr>
          <w:rFonts w:ascii="Trebuchet MS" w:eastAsia="SimSun" w:hAnsi="Trebuchet MS" w:cs="Calibri"/>
          <w:i/>
          <w:kern w:val="28"/>
          <w:sz w:val="20"/>
          <w:szCs w:val="20"/>
          <w:lang w:eastAsia="pt-BR"/>
        </w:rPr>
        <w:t>como Emissora</w:t>
      </w:r>
    </w:p>
    <w:p w14:paraId="13AC7EFB" w14:textId="77777777" w:rsidR="00232103" w:rsidRPr="00036DCA" w:rsidRDefault="00232103"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B90160F" w14:textId="77777777" w:rsidR="00DF27FF" w:rsidRPr="00036DCA" w:rsidRDefault="00DF27FF"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41AB241A" w14:textId="77777777" w:rsidR="0033274D" w:rsidRPr="00036DCA" w:rsidRDefault="0033274D"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D94CD70" w14:textId="77777777" w:rsidR="005714CA" w:rsidRPr="00036DCA" w:rsidRDefault="005714CA"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309A3348" w14:textId="77777777" w:rsidR="0033274D" w:rsidRPr="00036DCA" w:rsidRDefault="00E25E57" w:rsidP="00D434E4">
      <w:pPr>
        <w:widowControl w:val="0"/>
        <w:spacing w:line="360" w:lineRule="auto"/>
        <w:jc w:val="center"/>
        <w:rPr>
          <w:rFonts w:ascii="Trebuchet MS" w:hAnsi="Trebuchet MS"/>
          <w:b/>
          <w:smallCaps/>
          <w:sz w:val="20"/>
          <w:szCs w:val="20"/>
        </w:rPr>
      </w:pPr>
      <w:r w:rsidRPr="00036DCA">
        <w:rPr>
          <w:rFonts w:ascii="Trebuchet MS" w:hAnsi="Trebuchet MS" w:cs="Tahoma"/>
          <w:b/>
          <w:sz w:val="20"/>
          <w:szCs w:val="20"/>
        </w:rPr>
        <w:t>TRUE SECURITIZADORA S.A.</w:t>
      </w:r>
    </w:p>
    <w:p w14:paraId="26AE12B8" w14:textId="77777777" w:rsidR="00E213AB" w:rsidRPr="00036DCA" w:rsidRDefault="007F78E0" w:rsidP="00D434E4">
      <w:pPr>
        <w:autoSpaceDE/>
        <w:autoSpaceDN/>
        <w:adjustRightInd/>
        <w:spacing w:line="360" w:lineRule="auto"/>
        <w:contextualSpacing/>
        <w:jc w:val="center"/>
        <w:rPr>
          <w:rFonts w:ascii="Trebuchet MS" w:eastAsia="SimSun" w:hAnsi="Trebuchet MS" w:cs="Calibri"/>
          <w:kern w:val="28"/>
          <w:sz w:val="20"/>
          <w:szCs w:val="20"/>
          <w:lang w:eastAsia="pt-BR"/>
        </w:rPr>
      </w:pPr>
      <w:r w:rsidRPr="00036DCA">
        <w:rPr>
          <w:rFonts w:ascii="Trebuchet MS" w:eastAsia="SimSun" w:hAnsi="Trebuchet MS" w:cs="Calibri"/>
          <w:i/>
          <w:kern w:val="28"/>
          <w:sz w:val="20"/>
          <w:szCs w:val="20"/>
          <w:lang w:eastAsia="pt-BR"/>
        </w:rPr>
        <w:t>c</w:t>
      </w:r>
      <w:r w:rsidR="00E213AB" w:rsidRPr="00036DCA">
        <w:rPr>
          <w:rFonts w:ascii="Trebuchet MS" w:eastAsia="SimSun" w:hAnsi="Trebuchet MS" w:cs="Calibri"/>
          <w:i/>
          <w:kern w:val="28"/>
          <w:sz w:val="20"/>
          <w:szCs w:val="20"/>
          <w:lang w:eastAsia="pt-BR"/>
        </w:rPr>
        <w:t xml:space="preserve">omo </w:t>
      </w:r>
      <w:r w:rsidR="001A6EFF" w:rsidRPr="00036DCA">
        <w:rPr>
          <w:rFonts w:ascii="Trebuchet MS" w:eastAsia="SimSun" w:hAnsi="Trebuchet MS" w:cs="Calibri"/>
          <w:i/>
          <w:kern w:val="28"/>
          <w:sz w:val="20"/>
          <w:szCs w:val="20"/>
          <w:lang w:eastAsia="pt-BR"/>
        </w:rPr>
        <w:t>Credora</w:t>
      </w:r>
    </w:p>
    <w:p w14:paraId="7F10F435" w14:textId="77777777" w:rsidR="00E5132F" w:rsidRPr="00036DCA" w:rsidRDefault="00E5132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48758D83" w14:textId="77777777" w:rsidR="00E5132F" w:rsidRPr="00036DCA" w:rsidRDefault="00E5132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60C2C8F5" w14:textId="77777777" w:rsidR="00E5132F" w:rsidRPr="00036DCA" w:rsidRDefault="00E5132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2BA44E33" w14:textId="77777777" w:rsidR="009A2C55" w:rsidRPr="00036DCA" w:rsidRDefault="009A2C55"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958C348" w14:textId="77777777" w:rsidR="00CD7E6D" w:rsidRPr="00036DCA" w:rsidRDefault="00CD7E6D" w:rsidP="00D434E4">
      <w:pPr>
        <w:autoSpaceDE/>
        <w:autoSpaceDN/>
        <w:adjustRightInd/>
        <w:spacing w:line="360" w:lineRule="auto"/>
        <w:contextualSpacing/>
        <w:jc w:val="center"/>
        <w:rPr>
          <w:rFonts w:ascii="Trebuchet MS" w:hAnsi="Trebuchet MS"/>
          <w:b/>
          <w:sz w:val="20"/>
          <w:szCs w:val="20"/>
        </w:rPr>
      </w:pPr>
    </w:p>
    <w:p w14:paraId="3D48894F" w14:textId="77777777" w:rsidR="00E5132F" w:rsidRPr="00036DCA" w:rsidRDefault="00E5132F" w:rsidP="00D434E4">
      <w:pPr>
        <w:autoSpaceDE/>
        <w:autoSpaceDN/>
        <w:adjustRightInd/>
        <w:spacing w:line="360" w:lineRule="auto"/>
        <w:contextualSpacing/>
        <w:jc w:val="center"/>
        <w:rPr>
          <w:rFonts w:ascii="Trebuchet MS" w:eastAsia="SimSun" w:hAnsi="Trebuchet MS" w:cs="Calibri"/>
          <w:smallCaps/>
          <w:kern w:val="28"/>
          <w:sz w:val="20"/>
          <w:szCs w:val="20"/>
          <w:lang w:eastAsia="pt-BR"/>
        </w:rPr>
      </w:pPr>
      <w:r w:rsidRPr="00036DCA">
        <w:rPr>
          <w:rFonts w:ascii="Trebuchet MS" w:hAnsi="Trebuchet MS"/>
          <w:i/>
          <w:sz w:val="20"/>
          <w:szCs w:val="20"/>
        </w:rPr>
        <w:t xml:space="preserve">como </w:t>
      </w:r>
      <w:r w:rsidR="00380D5F" w:rsidRPr="00036DCA">
        <w:rPr>
          <w:rFonts w:ascii="Trebuchet MS" w:hAnsi="Trebuchet MS"/>
          <w:i/>
          <w:sz w:val="20"/>
          <w:szCs w:val="20"/>
        </w:rPr>
        <w:t>Avalista</w:t>
      </w:r>
      <w:r w:rsidR="00E25E57" w:rsidRPr="00036DCA">
        <w:rPr>
          <w:rFonts w:ascii="Trebuchet MS" w:hAnsi="Trebuchet MS"/>
          <w:i/>
          <w:sz w:val="20"/>
          <w:szCs w:val="20"/>
        </w:rPr>
        <w:t>s</w:t>
      </w:r>
    </w:p>
    <w:p w14:paraId="22C8619C" w14:textId="77777777" w:rsidR="00CA7E84" w:rsidRPr="00036DCA" w:rsidRDefault="00CA7E84"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r w:rsidRPr="00036DCA">
        <w:rPr>
          <w:rFonts w:ascii="Trebuchet MS" w:eastAsia="SimSun" w:hAnsi="Trebuchet MS" w:cs="Calibri"/>
          <w:b/>
          <w:smallCaps/>
          <w:kern w:val="28"/>
          <w:sz w:val="20"/>
          <w:szCs w:val="20"/>
          <w:lang w:val="x-none" w:eastAsia="pt-BR"/>
        </w:rPr>
        <w:t>YOU INC INCORPORADORA E PARTICIPAÇÕES S.A.</w:t>
      </w:r>
      <w:r w:rsidRPr="00036DCA">
        <w:rPr>
          <w:rFonts w:ascii="Trebuchet MS" w:eastAsia="SimSun" w:hAnsi="Trebuchet MS" w:cs="Calibri"/>
          <w:b/>
          <w:smallCaps/>
          <w:kern w:val="28"/>
          <w:sz w:val="20"/>
          <w:szCs w:val="20"/>
          <w:lang w:eastAsia="pt-BR"/>
        </w:rPr>
        <w:t>;</w:t>
      </w:r>
    </w:p>
    <w:p w14:paraId="7C556334" w14:textId="77777777" w:rsidR="0033274D" w:rsidRPr="00036DCA" w:rsidRDefault="00CA7E84"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r w:rsidRPr="00036DCA">
        <w:rPr>
          <w:rFonts w:ascii="Trebuchet MS" w:eastAsia="SimSun" w:hAnsi="Trebuchet MS" w:cs="Calibri"/>
          <w:b/>
          <w:smallCaps/>
          <w:kern w:val="28"/>
          <w:sz w:val="20"/>
          <w:szCs w:val="20"/>
          <w:lang w:val="x-none" w:eastAsia="pt-BR"/>
        </w:rPr>
        <w:t>ABRÃO MUSZKAT</w:t>
      </w:r>
    </w:p>
    <w:p w14:paraId="72CBB14E" w14:textId="63CE1B7D" w:rsidR="0033274D" w:rsidRPr="00036DCA" w:rsidRDefault="00D12D9B" w:rsidP="00D434E4">
      <w:pPr>
        <w:autoSpaceDE/>
        <w:autoSpaceDN/>
        <w:adjustRightInd/>
        <w:spacing w:line="360" w:lineRule="auto"/>
        <w:contextualSpacing/>
        <w:jc w:val="center"/>
        <w:rPr>
          <w:rFonts w:ascii="Trebuchet MS" w:hAnsi="Trebuchet MS"/>
          <w:b/>
          <w:bCs/>
          <w:sz w:val="20"/>
          <w:szCs w:val="20"/>
        </w:rPr>
      </w:pPr>
      <w:r w:rsidRPr="00036DCA">
        <w:rPr>
          <w:rFonts w:ascii="Trebuchet MS" w:hAnsi="Trebuchet MS"/>
          <w:b/>
          <w:bCs/>
          <w:sz w:val="20"/>
          <w:szCs w:val="20"/>
        </w:rPr>
        <w:t>TAMARINDO EMPREENDIMENTO IMOBILIÁRIO LTDA.</w:t>
      </w:r>
      <w:r w:rsidR="0071375A" w:rsidRPr="00036DCA">
        <w:rPr>
          <w:rFonts w:ascii="Trebuchet MS" w:hAnsi="Trebuchet MS"/>
          <w:b/>
          <w:bCs/>
          <w:sz w:val="20"/>
          <w:szCs w:val="20"/>
        </w:rPr>
        <w:t>;</w:t>
      </w:r>
      <w:r w:rsidR="0071375A" w:rsidRPr="00036DCA">
        <w:rPr>
          <w:rFonts w:ascii="Trebuchet MS" w:hAnsi="Trebuchet MS"/>
          <w:sz w:val="20"/>
          <w:szCs w:val="20"/>
        </w:rPr>
        <w:t xml:space="preserve"> </w:t>
      </w:r>
    </w:p>
    <w:p w14:paraId="0B5E0170" w14:textId="77777777" w:rsidR="0071375A" w:rsidRPr="00036DCA" w:rsidRDefault="0071375A" w:rsidP="00D434E4">
      <w:pPr>
        <w:autoSpaceDE/>
        <w:autoSpaceDN/>
        <w:adjustRightInd/>
        <w:spacing w:line="360" w:lineRule="auto"/>
        <w:contextualSpacing/>
        <w:jc w:val="center"/>
        <w:rPr>
          <w:rFonts w:ascii="Trebuchet MS" w:hAnsi="Trebuchet MS"/>
          <w:b/>
          <w:bCs/>
          <w:sz w:val="20"/>
          <w:szCs w:val="20"/>
        </w:rPr>
      </w:pPr>
    </w:p>
    <w:p w14:paraId="3069E228" w14:textId="34599DB6" w:rsidR="0071375A" w:rsidRPr="00036DCA" w:rsidRDefault="0071375A" w:rsidP="00D434E4">
      <w:pPr>
        <w:autoSpaceDE/>
        <w:autoSpaceDN/>
        <w:adjustRightInd/>
        <w:spacing w:line="360" w:lineRule="auto"/>
        <w:contextualSpacing/>
        <w:jc w:val="center"/>
        <w:rPr>
          <w:rFonts w:ascii="Trebuchet MS" w:hAnsi="Trebuchet MS"/>
          <w:i/>
          <w:iCs/>
          <w:sz w:val="20"/>
          <w:szCs w:val="20"/>
        </w:rPr>
      </w:pPr>
      <w:r w:rsidRPr="00036DCA">
        <w:rPr>
          <w:rFonts w:ascii="Trebuchet MS" w:hAnsi="Trebuchet MS"/>
          <w:i/>
          <w:iCs/>
          <w:sz w:val="20"/>
          <w:szCs w:val="20"/>
        </w:rPr>
        <w:t>como Interveniente</w:t>
      </w:r>
      <w:r w:rsidR="00C66BB0" w:rsidRPr="00036DCA">
        <w:rPr>
          <w:rFonts w:ascii="Trebuchet MS" w:hAnsi="Trebuchet MS"/>
          <w:i/>
          <w:iCs/>
          <w:sz w:val="20"/>
          <w:szCs w:val="20"/>
        </w:rPr>
        <w:t>s</w:t>
      </w:r>
      <w:r w:rsidRPr="00036DCA">
        <w:rPr>
          <w:rFonts w:ascii="Trebuchet MS" w:hAnsi="Trebuchet MS"/>
          <w:i/>
          <w:iCs/>
          <w:sz w:val="20"/>
          <w:szCs w:val="20"/>
        </w:rPr>
        <w:t xml:space="preserve"> Anuente</w:t>
      </w:r>
      <w:r w:rsidR="00C66BB0" w:rsidRPr="00036DCA">
        <w:rPr>
          <w:rFonts w:ascii="Trebuchet MS" w:hAnsi="Trebuchet MS"/>
          <w:i/>
          <w:iCs/>
          <w:sz w:val="20"/>
          <w:szCs w:val="20"/>
        </w:rPr>
        <w:t>s</w:t>
      </w:r>
    </w:p>
    <w:p w14:paraId="6915E269" w14:textId="1F4527BD" w:rsidR="0071375A" w:rsidRPr="00036DCA" w:rsidRDefault="00004044" w:rsidP="00D434E4">
      <w:pPr>
        <w:autoSpaceDE/>
        <w:autoSpaceDN/>
        <w:adjustRightInd/>
        <w:spacing w:line="360" w:lineRule="auto"/>
        <w:contextualSpacing/>
        <w:jc w:val="center"/>
        <w:rPr>
          <w:rFonts w:ascii="Trebuchet MS" w:hAnsi="Trebuchet MS"/>
          <w:b/>
          <w:bCs/>
          <w:sz w:val="20"/>
          <w:szCs w:val="20"/>
        </w:rPr>
      </w:pPr>
      <w:r w:rsidRPr="00036DCA">
        <w:rPr>
          <w:rFonts w:ascii="Trebuchet MS" w:hAnsi="Trebuchet MS"/>
          <w:b/>
          <w:bCs/>
          <w:sz w:val="20"/>
          <w:szCs w:val="20"/>
        </w:rPr>
        <w:t>TURRIALBA EMPREENDIMENTO IMOBILIÁRIO LTDA.</w:t>
      </w:r>
      <w:r w:rsidR="00C66BB0" w:rsidRPr="00036DCA">
        <w:rPr>
          <w:rFonts w:ascii="Trebuchet MS" w:hAnsi="Trebuchet MS"/>
          <w:b/>
          <w:bCs/>
          <w:sz w:val="20"/>
          <w:szCs w:val="20"/>
        </w:rPr>
        <w:t>; e</w:t>
      </w:r>
    </w:p>
    <w:p w14:paraId="0363A412" w14:textId="721288C2" w:rsidR="00C66BB0" w:rsidRPr="00036DCA" w:rsidRDefault="00C66BB0" w:rsidP="00D434E4">
      <w:pPr>
        <w:autoSpaceDE/>
        <w:autoSpaceDN/>
        <w:adjustRightInd/>
        <w:spacing w:line="360" w:lineRule="auto"/>
        <w:contextualSpacing/>
        <w:jc w:val="center"/>
        <w:rPr>
          <w:rFonts w:ascii="Trebuchet MS" w:hAnsi="Trebuchet MS"/>
          <w:b/>
          <w:bCs/>
          <w:sz w:val="20"/>
          <w:szCs w:val="20"/>
        </w:rPr>
      </w:pPr>
      <w:r w:rsidRPr="00036DCA">
        <w:rPr>
          <w:rFonts w:ascii="Trebuchet MS" w:hAnsi="Trebuchet MS"/>
          <w:b/>
          <w:bCs/>
          <w:sz w:val="20"/>
          <w:szCs w:val="20"/>
          <w:lang w:eastAsia="pt-BR"/>
        </w:rPr>
        <w:t>KALLAS ARKHES INCORPORAÇÕES E CONSTRUÇÕES LTDA.</w:t>
      </w:r>
    </w:p>
    <w:p w14:paraId="47054CDA" w14:textId="77777777" w:rsidR="003F2115" w:rsidRPr="00036DCA" w:rsidRDefault="003F2115" w:rsidP="00D434E4">
      <w:pPr>
        <w:autoSpaceDE/>
        <w:autoSpaceDN/>
        <w:adjustRightInd/>
        <w:spacing w:line="360" w:lineRule="auto"/>
        <w:contextualSpacing/>
        <w:jc w:val="center"/>
        <w:rPr>
          <w:rFonts w:ascii="Trebuchet MS" w:eastAsia="SimSun" w:hAnsi="Trebuchet MS" w:cs="Calibri"/>
          <w:i/>
          <w:iCs/>
          <w:smallCaps/>
          <w:kern w:val="28"/>
          <w:sz w:val="20"/>
          <w:szCs w:val="20"/>
          <w:lang w:eastAsia="pt-BR"/>
        </w:rPr>
      </w:pPr>
    </w:p>
    <w:p w14:paraId="079BB3BC" w14:textId="77777777" w:rsidR="00232103" w:rsidRPr="00036DCA" w:rsidRDefault="00232103" w:rsidP="00D434E4">
      <w:pPr>
        <w:autoSpaceDE/>
        <w:autoSpaceDN/>
        <w:adjustRightInd/>
        <w:spacing w:line="360" w:lineRule="auto"/>
        <w:contextualSpacing/>
        <w:jc w:val="center"/>
        <w:rPr>
          <w:rFonts w:ascii="Trebuchet MS" w:eastAsia="SimSun" w:hAnsi="Trebuchet MS" w:cs="Calibri"/>
          <w:kern w:val="28"/>
          <w:sz w:val="20"/>
          <w:szCs w:val="20"/>
          <w:lang w:eastAsia="pt-BR"/>
        </w:rPr>
      </w:pPr>
      <w:r w:rsidRPr="00036DCA">
        <w:rPr>
          <w:rFonts w:ascii="Trebuchet MS" w:eastAsia="SimSun" w:hAnsi="Trebuchet MS" w:cs="Calibri"/>
          <w:kern w:val="28"/>
          <w:sz w:val="20"/>
          <w:szCs w:val="20"/>
          <w:lang w:eastAsia="pt-BR"/>
        </w:rPr>
        <w:t>_________________________</w:t>
      </w:r>
    </w:p>
    <w:p w14:paraId="7B4AE1C0" w14:textId="516C05EA" w:rsidR="00232103" w:rsidRPr="00036DCA" w:rsidRDefault="00232103" w:rsidP="00D434E4">
      <w:pPr>
        <w:autoSpaceDE/>
        <w:autoSpaceDN/>
        <w:adjustRightInd/>
        <w:spacing w:line="360" w:lineRule="auto"/>
        <w:contextualSpacing/>
        <w:jc w:val="center"/>
        <w:rPr>
          <w:rFonts w:ascii="Trebuchet MS" w:eastAsia="SimSun" w:hAnsi="Trebuchet MS" w:cs="Calibri"/>
          <w:kern w:val="28"/>
          <w:sz w:val="20"/>
          <w:szCs w:val="20"/>
          <w:lang w:eastAsia="pt-BR"/>
        </w:rPr>
      </w:pPr>
      <w:r w:rsidRPr="00036DCA">
        <w:rPr>
          <w:rFonts w:ascii="Trebuchet MS" w:eastAsia="SimSun" w:hAnsi="Trebuchet MS" w:cs="Calibri"/>
          <w:kern w:val="28"/>
          <w:sz w:val="20"/>
          <w:szCs w:val="20"/>
          <w:lang w:eastAsia="pt-BR"/>
        </w:rPr>
        <w:t xml:space="preserve">Datado de </w:t>
      </w:r>
      <w:r w:rsidR="00E73BF5" w:rsidRPr="00036DCA">
        <w:rPr>
          <w:rFonts w:ascii="Trebuchet MS" w:eastAsia="SimSun" w:hAnsi="Trebuchet MS" w:cs="Calibri"/>
          <w:kern w:val="28"/>
          <w:sz w:val="20"/>
          <w:szCs w:val="20"/>
          <w:lang w:eastAsia="pt-BR"/>
        </w:rPr>
        <w:t xml:space="preserve">23 </w:t>
      </w:r>
      <w:r w:rsidR="00C57530" w:rsidRPr="00036DCA">
        <w:rPr>
          <w:rFonts w:ascii="Trebuchet MS" w:eastAsia="SimSun" w:hAnsi="Trebuchet MS" w:cs="Calibri"/>
          <w:kern w:val="28"/>
          <w:sz w:val="20"/>
          <w:szCs w:val="20"/>
          <w:lang w:eastAsia="pt-BR"/>
        </w:rPr>
        <w:t xml:space="preserve">de </w:t>
      </w:r>
      <w:r w:rsidR="009B0697" w:rsidRPr="00036DCA">
        <w:rPr>
          <w:rFonts w:ascii="Trebuchet MS" w:eastAsia="SimSun" w:hAnsi="Trebuchet MS" w:cs="Calibri"/>
          <w:kern w:val="28"/>
          <w:sz w:val="20"/>
          <w:szCs w:val="20"/>
          <w:lang w:eastAsia="pt-BR"/>
        </w:rPr>
        <w:t xml:space="preserve">março </w:t>
      </w:r>
      <w:r w:rsidRPr="00036DCA">
        <w:rPr>
          <w:rFonts w:ascii="Trebuchet MS" w:eastAsia="SimSun" w:hAnsi="Trebuchet MS" w:cs="Calibri"/>
          <w:kern w:val="28"/>
          <w:sz w:val="20"/>
          <w:szCs w:val="20"/>
          <w:lang w:eastAsia="pt-BR"/>
        </w:rPr>
        <w:t>de 202</w:t>
      </w:r>
      <w:r w:rsidR="00E25E57" w:rsidRPr="00036DCA">
        <w:rPr>
          <w:rFonts w:ascii="Trebuchet MS" w:eastAsia="SimSun" w:hAnsi="Trebuchet MS" w:cs="Calibri"/>
          <w:kern w:val="28"/>
          <w:sz w:val="20"/>
          <w:szCs w:val="20"/>
          <w:lang w:eastAsia="pt-BR"/>
        </w:rPr>
        <w:t>3</w:t>
      </w:r>
      <w:r w:rsidR="00C23CCA" w:rsidRPr="00036DCA">
        <w:rPr>
          <w:rFonts w:ascii="Trebuchet MS" w:eastAsia="SimSun" w:hAnsi="Trebuchet MS" w:cs="Calibri"/>
          <w:kern w:val="28"/>
          <w:sz w:val="20"/>
          <w:szCs w:val="20"/>
          <w:lang w:eastAsia="pt-BR"/>
        </w:rPr>
        <w:t>.</w:t>
      </w:r>
    </w:p>
    <w:p w14:paraId="02C37445" w14:textId="77777777" w:rsidR="00232103" w:rsidRPr="00036DCA" w:rsidRDefault="00232103" w:rsidP="00D434E4">
      <w:pPr>
        <w:autoSpaceDE/>
        <w:autoSpaceDN/>
        <w:adjustRightInd/>
        <w:spacing w:line="360" w:lineRule="auto"/>
        <w:contextualSpacing/>
        <w:jc w:val="center"/>
        <w:rPr>
          <w:rFonts w:ascii="Trebuchet MS" w:eastAsia="SimSun" w:hAnsi="Trebuchet MS" w:cs="Calibri"/>
          <w:kern w:val="28"/>
          <w:sz w:val="20"/>
          <w:szCs w:val="20"/>
          <w:lang w:eastAsia="pt-BR"/>
        </w:rPr>
      </w:pPr>
      <w:r w:rsidRPr="00036DCA">
        <w:rPr>
          <w:rFonts w:ascii="Trebuchet MS" w:eastAsia="SimSun" w:hAnsi="Trebuchet MS" w:cs="Calibri"/>
          <w:kern w:val="28"/>
          <w:sz w:val="20"/>
          <w:szCs w:val="20"/>
          <w:lang w:eastAsia="pt-BR"/>
        </w:rPr>
        <w:t>_________________________</w:t>
      </w:r>
    </w:p>
    <w:p w14:paraId="1F5035BD" w14:textId="77777777" w:rsidR="00193431" w:rsidRPr="00036DCA" w:rsidRDefault="00232103" w:rsidP="00D434E4">
      <w:pPr>
        <w:autoSpaceDE/>
        <w:autoSpaceDN/>
        <w:adjustRightInd/>
        <w:spacing w:line="360" w:lineRule="auto"/>
        <w:jc w:val="both"/>
        <w:rPr>
          <w:rFonts w:ascii="Trebuchet MS" w:hAnsi="Trebuchet MS" w:cstheme="minorHAnsi"/>
          <w:b/>
          <w:smallCaps/>
          <w:sz w:val="20"/>
          <w:szCs w:val="20"/>
          <w:lang w:bidi="th-TH"/>
        </w:rPr>
      </w:pPr>
      <w:r w:rsidRPr="00036DCA">
        <w:rPr>
          <w:rFonts w:ascii="Trebuchet MS" w:hAnsi="Trebuchet MS" w:cstheme="minorHAnsi"/>
          <w:b/>
          <w:smallCaps/>
          <w:sz w:val="20"/>
          <w:szCs w:val="20"/>
          <w:lang w:bidi="th-TH"/>
        </w:rPr>
        <w:br w:type="page"/>
      </w:r>
    </w:p>
    <w:p w14:paraId="632A4FC1" w14:textId="754DCDA9" w:rsidR="004F2FBD" w:rsidRPr="00036DCA" w:rsidRDefault="00CC738E" w:rsidP="00D434E4">
      <w:pPr>
        <w:autoSpaceDE/>
        <w:autoSpaceDN/>
        <w:adjustRightInd/>
        <w:spacing w:line="360" w:lineRule="auto"/>
        <w:jc w:val="both"/>
        <w:rPr>
          <w:rFonts w:ascii="Trebuchet MS" w:hAnsi="Trebuchet MS" w:cs="Calibri"/>
          <w:b/>
          <w:bCs/>
          <w:sz w:val="20"/>
          <w:szCs w:val="20"/>
        </w:rPr>
      </w:pPr>
      <w:r w:rsidRPr="00036DCA">
        <w:rPr>
          <w:rFonts w:ascii="Trebuchet MS" w:hAnsi="Trebuchet MS" w:cstheme="minorHAnsi"/>
          <w:b/>
          <w:smallCaps/>
          <w:sz w:val="20"/>
          <w:szCs w:val="20"/>
          <w:lang w:bidi="th-TH"/>
        </w:rPr>
        <w:lastRenderedPageBreak/>
        <w:t xml:space="preserve">INSTRUMENTO PARTICULAR DE ESCRITURA DA </w:t>
      </w:r>
      <w:r w:rsidR="007B6A1E" w:rsidRPr="00036DCA">
        <w:rPr>
          <w:rFonts w:ascii="Trebuchet MS" w:hAnsi="Trebuchet MS" w:cstheme="minorHAnsi"/>
          <w:b/>
          <w:smallCaps/>
          <w:sz w:val="20"/>
          <w:szCs w:val="20"/>
          <w:lang w:bidi="th-TH"/>
        </w:rPr>
        <w:t>1ª (PRIMEIRA)</w:t>
      </w:r>
      <w:r w:rsidRPr="00036DCA">
        <w:rPr>
          <w:rFonts w:ascii="Trebuchet MS" w:hAnsi="Trebuchet MS" w:cstheme="minorHAnsi"/>
          <w:b/>
          <w:smallCaps/>
          <w:sz w:val="20"/>
          <w:szCs w:val="20"/>
          <w:lang w:bidi="th-TH"/>
        </w:rPr>
        <w:t xml:space="preserve"> EMISSÃO DE NOTA</w:t>
      </w:r>
      <w:r w:rsidR="009C2C54" w:rsidRPr="00036DCA">
        <w:rPr>
          <w:rFonts w:ascii="Trebuchet MS" w:hAnsi="Trebuchet MS" w:cstheme="minorHAnsi"/>
          <w:b/>
          <w:smallCaps/>
          <w:sz w:val="20"/>
          <w:szCs w:val="20"/>
          <w:lang w:bidi="th-TH"/>
        </w:rPr>
        <w:t>S</w:t>
      </w:r>
      <w:r w:rsidRPr="00036DCA">
        <w:rPr>
          <w:rFonts w:ascii="Trebuchet MS" w:hAnsi="Trebuchet MS" w:cstheme="minorHAnsi"/>
          <w:b/>
          <w:smallCaps/>
          <w:sz w:val="20"/>
          <w:szCs w:val="20"/>
          <w:lang w:bidi="th-TH"/>
        </w:rPr>
        <w:t xml:space="preserve"> </w:t>
      </w:r>
      <w:r w:rsidR="009C2C54" w:rsidRPr="00036DCA">
        <w:rPr>
          <w:rFonts w:ascii="Trebuchet MS" w:hAnsi="Trebuchet MS" w:cstheme="minorHAnsi"/>
          <w:b/>
          <w:smallCaps/>
          <w:sz w:val="20"/>
          <w:szCs w:val="20"/>
          <w:lang w:bidi="th-TH"/>
        </w:rPr>
        <w:t>COMERCIAIS</w:t>
      </w:r>
      <w:r w:rsidRPr="00036DCA">
        <w:rPr>
          <w:rFonts w:ascii="Trebuchet MS" w:hAnsi="Trebuchet MS" w:cstheme="minorHAnsi"/>
          <w:b/>
          <w:smallCaps/>
          <w:sz w:val="20"/>
          <w:szCs w:val="20"/>
          <w:lang w:bidi="th-TH"/>
        </w:rPr>
        <w:t xml:space="preserve">, EM SÉRIE ÚNICA, PARA COLOCAÇÃO PRIVADA, </w:t>
      </w:r>
      <w:r w:rsidR="00C23CCA" w:rsidRPr="00036DCA">
        <w:rPr>
          <w:rFonts w:ascii="Trebuchet MS" w:hAnsi="Trebuchet MS" w:cstheme="minorHAnsi"/>
          <w:b/>
          <w:smallCaps/>
          <w:sz w:val="20"/>
          <w:szCs w:val="20"/>
          <w:lang w:bidi="th-TH"/>
        </w:rPr>
        <w:t xml:space="preserve">DA </w:t>
      </w:r>
      <w:r w:rsidR="003A451A" w:rsidRPr="00036DCA">
        <w:rPr>
          <w:rFonts w:ascii="Trebuchet MS" w:hAnsi="Trebuchet MS"/>
          <w:b/>
          <w:bCs/>
          <w:sz w:val="20"/>
          <w:szCs w:val="20"/>
        </w:rPr>
        <w:t>P3BR MACUCO EMPREENDIMENTO IMOBILIÁRIO LTDA.</w:t>
      </w:r>
    </w:p>
    <w:p w14:paraId="69428384" w14:textId="77777777" w:rsidR="00C23CCA" w:rsidRPr="00036DCA" w:rsidRDefault="00C23CCA" w:rsidP="00D434E4">
      <w:pPr>
        <w:autoSpaceDE/>
        <w:autoSpaceDN/>
        <w:adjustRightInd/>
        <w:spacing w:line="360" w:lineRule="auto"/>
        <w:jc w:val="both"/>
        <w:rPr>
          <w:rFonts w:ascii="Trebuchet MS" w:hAnsi="Trebuchet MS" w:cstheme="minorHAnsi"/>
          <w:sz w:val="20"/>
          <w:szCs w:val="20"/>
          <w:lang w:bidi="th-TH"/>
        </w:rPr>
      </w:pPr>
    </w:p>
    <w:p w14:paraId="37BC4814" w14:textId="77551D48" w:rsidR="003A1728" w:rsidRPr="00036DCA" w:rsidRDefault="005B4305" w:rsidP="00D434E4">
      <w:pPr>
        <w:widowControl w:val="0"/>
        <w:spacing w:line="360" w:lineRule="auto"/>
        <w:rPr>
          <w:rFonts w:ascii="Trebuchet MS" w:hAnsi="Trebuchet MS" w:cstheme="minorHAnsi"/>
          <w:b/>
          <w:sz w:val="20"/>
          <w:szCs w:val="20"/>
          <w:lang w:bidi="th-TH"/>
        </w:rPr>
      </w:pPr>
      <w:r w:rsidRPr="00036DCA">
        <w:rPr>
          <w:rFonts w:ascii="Trebuchet MS" w:hAnsi="Trebuchet MS" w:cstheme="minorHAnsi"/>
          <w:b/>
          <w:sz w:val="20"/>
          <w:szCs w:val="20"/>
          <w:lang w:bidi="th-TH"/>
        </w:rPr>
        <w:t>I – PARTES</w:t>
      </w:r>
    </w:p>
    <w:p w14:paraId="17514F2A" w14:textId="77777777" w:rsidR="00C8786A" w:rsidRPr="00036DCA" w:rsidRDefault="00C8786A" w:rsidP="00D434E4">
      <w:pPr>
        <w:widowControl w:val="0"/>
        <w:spacing w:line="360" w:lineRule="auto"/>
        <w:rPr>
          <w:rFonts w:ascii="Trebuchet MS" w:hAnsi="Trebuchet MS" w:cstheme="minorHAnsi"/>
          <w:b/>
          <w:sz w:val="20"/>
          <w:szCs w:val="20"/>
          <w:lang w:bidi="th-TH"/>
        </w:rPr>
      </w:pPr>
    </w:p>
    <w:p w14:paraId="71EEF5B5" w14:textId="6A3C6A0B" w:rsidR="00C8786A" w:rsidRPr="00036DCA" w:rsidRDefault="002E1B45" w:rsidP="00D434E4">
      <w:pPr>
        <w:widowControl w:val="0"/>
        <w:spacing w:line="360" w:lineRule="auto"/>
        <w:rPr>
          <w:rFonts w:ascii="Trebuchet MS" w:hAnsi="Trebuchet MS" w:cstheme="minorHAnsi"/>
          <w:sz w:val="20"/>
          <w:szCs w:val="20"/>
          <w:lang w:bidi="th-TH"/>
        </w:rPr>
      </w:pPr>
      <w:r w:rsidRPr="00036DCA">
        <w:rPr>
          <w:rFonts w:ascii="Trebuchet MS" w:hAnsi="Trebuchet MS" w:cstheme="minorHAnsi"/>
          <w:sz w:val="20"/>
          <w:szCs w:val="20"/>
          <w:lang w:bidi="th-TH"/>
        </w:rPr>
        <w:t>Pelo presente instrumento particular</w:t>
      </w:r>
      <w:r w:rsidR="003A1728" w:rsidRPr="00036DCA">
        <w:rPr>
          <w:rFonts w:ascii="Trebuchet MS" w:hAnsi="Trebuchet MS" w:cstheme="minorHAnsi"/>
          <w:sz w:val="20"/>
          <w:szCs w:val="20"/>
          <w:lang w:bidi="th-TH"/>
        </w:rPr>
        <w:t>, e na melhor forma de direito, as partes</w:t>
      </w:r>
      <w:r w:rsidRPr="00036DCA">
        <w:rPr>
          <w:rFonts w:ascii="Trebuchet MS" w:hAnsi="Trebuchet MS" w:cstheme="minorHAnsi"/>
          <w:sz w:val="20"/>
          <w:szCs w:val="20"/>
          <w:lang w:bidi="th-TH"/>
        </w:rPr>
        <w:t>:</w:t>
      </w:r>
    </w:p>
    <w:p w14:paraId="451C64F5" w14:textId="3C772ED0" w:rsidR="007D56C7" w:rsidRPr="00036DCA" w:rsidRDefault="007D56C7" w:rsidP="00D434E4">
      <w:pPr>
        <w:widowControl w:val="0"/>
        <w:spacing w:line="360" w:lineRule="auto"/>
        <w:rPr>
          <w:rFonts w:ascii="Trebuchet MS" w:hAnsi="Trebuchet MS" w:cstheme="minorHAnsi"/>
          <w:sz w:val="20"/>
          <w:szCs w:val="20"/>
          <w:lang w:bidi="th-TH"/>
        </w:rPr>
      </w:pPr>
    </w:p>
    <w:p w14:paraId="06C8EDEE" w14:textId="01EEC8A7" w:rsidR="00121087" w:rsidRPr="00036DCA" w:rsidRDefault="003A451A" w:rsidP="00D434E4">
      <w:pPr>
        <w:pStyle w:val="Parties"/>
        <w:numPr>
          <w:ilvl w:val="0"/>
          <w:numId w:val="0"/>
        </w:numPr>
        <w:tabs>
          <w:tab w:val="left" w:pos="0"/>
        </w:tabs>
        <w:spacing w:after="0" w:line="360" w:lineRule="auto"/>
        <w:rPr>
          <w:rFonts w:ascii="Trebuchet MS" w:hAnsi="Trebuchet MS" w:cs="Calibri"/>
          <w:bCs/>
          <w:szCs w:val="20"/>
        </w:rPr>
      </w:pPr>
      <w:bookmarkStart w:id="1" w:name="_DV_M3"/>
      <w:bookmarkStart w:id="2" w:name="_DV_M4"/>
      <w:bookmarkStart w:id="3" w:name="_Hlk130293648"/>
      <w:bookmarkStart w:id="4" w:name="_Hlk130294562"/>
      <w:bookmarkStart w:id="5" w:name="_Hlk130293729"/>
      <w:bookmarkStart w:id="6" w:name="OLE_LINK38"/>
      <w:bookmarkEnd w:id="1"/>
      <w:bookmarkEnd w:id="2"/>
      <w:r w:rsidRPr="00036DCA">
        <w:rPr>
          <w:rFonts w:ascii="Trebuchet MS" w:hAnsi="Trebuchet MS"/>
          <w:b/>
          <w:bCs/>
          <w:szCs w:val="20"/>
        </w:rPr>
        <w:t>P3BR MACUCO EMPREENDIMENTO IMOBILIÁRIO LTDA.</w:t>
      </w:r>
      <w:bookmarkEnd w:id="3"/>
      <w:r w:rsidR="00121087" w:rsidRPr="00036DCA">
        <w:rPr>
          <w:rFonts w:ascii="Trebuchet MS" w:hAnsi="Trebuchet MS"/>
          <w:szCs w:val="20"/>
        </w:rPr>
        <w:t xml:space="preserve">, sociedade empresária limitada com sede na cidade de São Paulo, estado de São Paulo, na Rua </w:t>
      </w:r>
      <w:proofErr w:type="spellStart"/>
      <w:r w:rsidR="00121087" w:rsidRPr="00036DCA">
        <w:rPr>
          <w:rFonts w:ascii="Trebuchet MS" w:hAnsi="Trebuchet MS"/>
          <w:szCs w:val="20"/>
        </w:rPr>
        <w:t>Fid</w:t>
      </w:r>
      <w:r w:rsidR="00C72DC9" w:rsidRPr="00036DCA">
        <w:rPr>
          <w:rFonts w:ascii="Trebuchet MS" w:hAnsi="Trebuchet MS"/>
          <w:szCs w:val="20"/>
        </w:rPr>
        <w:t>ê</w:t>
      </w:r>
      <w:r w:rsidR="00121087" w:rsidRPr="00036DCA">
        <w:rPr>
          <w:rFonts w:ascii="Trebuchet MS" w:hAnsi="Trebuchet MS"/>
          <w:szCs w:val="20"/>
        </w:rPr>
        <w:t>ncio</w:t>
      </w:r>
      <w:proofErr w:type="spellEnd"/>
      <w:r w:rsidR="00121087" w:rsidRPr="00036DCA">
        <w:rPr>
          <w:rFonts w:ascii="Trebuchet MS" w:hAnsi="Trebuchet MS"/>
          <w:szCs w:val="20"/>
        </w:rPr>
        <w:t xml:space="preserve"> Ramos, nº 101, Sala 61 parte, Vila Olímpia, CEP 04551-010, inscrita no Cadastro Nacional da Pessoa Jurídica (“</w:t>
      </w:r>
      <w:r w:rsidR="00121087" w:rsidRPr="00036DCA">
        <w:rPr>
          <w:rFonts w:ascii="Trebuchet MS" w:hAnsi="Trebuchet MS"/>
          <w:szCs w:val="20"/>
          <w:u w:val="single"/>
        </w:rPr>
        <w:t>CNPJ</w:t>
      </w:r>
      <w:r w:rsidR="00121087" w:rsidRPr="00036DCA">
        <w:rPr>
          <w:rFonts w:ascii="Trebuchet MS" w:hAnsi="Trebuchet MS"/>
          <w:szCs w:val="20"/>
        </w:rPr>
        <w:t xml:space="preserve">”) sob o nº </w:t>
      </w:r>
      <w:bookmarkStart w:id="7" w:name="_Hlk130393879"/>
      <w:r w:rsidR="00BF6DED" w:rsidRPr="00036DCA">
        <w:rPr>
          <w:rFonts w:ascii="Trebuchet MS" w:hAnsi="Trebuchet MS" w:cs="Calibri"/>
          <w:szCs w:val="20"/>
        </w:rPr>
        <w:t>50.027.802/0001-63</w:t>
      </w:r>
      <w:bookmarkEnd w:id="7"/>
      <w:r w:rsidR="00121087" w:rsidRPr="00036DCA">
        <w:rPr>
          <w:rFonts w:ascii="Trebuchet MS" w:hAnsi="Trebuchet MS"/>
          <w:szCs w:val="20"/>
        </w:rPr>
        <w:t xml:space="preserve">, neste ato representada na forma de seu contrato social </w:t>
      </w:r>
      <w:bookmarkEnd w:id="4"/>
      <w:r w:rsidR="00121087" w:rsidRPr="00036DCA">
        <w:rPr>
          <w:rFonts w:ascii="Trebuchet MS" w:hAnsi="Trebuchet MS" w:cs="Calibri"/>
          <w:bCs/>
          <w:szCs w:val="20"/>
        </w:rPr>
        <w:t>(“</w:t>
      </w:r>
      <w:r w:rsidR="00121087" w:rsidRPr="00036DCA">
        <w:rPr>
          <w:rFonts w:ascii="Trebuchet MS" w:hAnsi="Trebuchet MS" w:cs="Calibri"/>
          <w:bCs/>
          <w:szCs w:val="20"/>
          <w:u w:val="single"/>
        </w:rPr>
        <w:t>Emissora</w:t>
      </w:r>
      <w:r w:rsidR="00121087" w:rsidRPr="00036DCA">
        <w:rPr>
          <w:rFonts w:ascii="Trebuchet MS" w:hAnsi="Trebuchet MS" w:cs="Calibri"/>
          <w:bCs/>
          <w:szCs w:val="20"/>
        </w:rPr>
        <w:t>” ou “</w:t>
      </w:r>
      <w:r w:rsidR="00121087" w:rsidRPr="00036DCA">
        <w:rPr>
          <w:rFonts w:ascii="Trebuchet MS" w:hAnsi="Trebuchet MS" w:cs="Calibri"/>
          <w:bCs/>
          <w:szCs w:val="20"/>
          <w:u w:val="single"/>
        </w:rPr>
        <w:t>P3BR</w:t>
      </w:r>
      <w:r w:rsidR="00BF6DED" w:rsidRPr="00036DCA">
        <w:rPr>
          <w:rFonts w:ascii="Trebuchet MS" w:hAnsi="Trebuchet MS" w:cs="Calibri"/>
          <w:bCs/>
          <w:szCs w:val="20"/>
          <w:u w:val="single"/>
        </w:rPr>
        <w:t xml:space="preserve"> Macuco</w:t>
      </w:r>
      <w:r w:rsidR="00121087" w:rsidRPr="00036DCA">
        <w:rPr>
          <w:rFonts w:ascii="Trebuchet MS" w:hAnsi="Trebuchet MS" w:cs="Calibri"/>
          <w:bCs/>
          <w:szCs w:val="20"/>
        </w:rPr>
        <w:t>”);</w:t>
      </w:r>
      <w:bookmarkEnd w:id="5"/>
      <w:ins w:id="8" w:author="Elisa Fontes" w:date="2023-03-23T17:39:00Z">
        <w:r w:rsidR="0018570A">
          <w:rPr>
            <w:rFonts w:ascii="Trebuchet MS" w:hAnsi="Trebuchet MS" w:cs="Calibri"/>
            <w:bCs/>
            <w:szCs w:val="20"/>
          </w:rPr>
          <w:t xml:space="preserve"> [OT: Permanecemos no aguardo do envio dos documentos societários da Emissora para anális</w:t>
        </w:r>
      </w:ins>
      <w:ins w:id="9" w:author="Elisa Fontes" w:date="2023-03-23T17:40:00Z">
        <w:r w:rsidR="0018570A">
          <w:rPr>
            <w:rFonts w:ascii="Trebuchet MS" w:hAnsi="Trebuchet MS" w:cs="Calibri"/>
            <w:bCs/>
            <w:szCs w:val="20"/>
          </w:rPr>
          <w:t>e e arquivo]</w:t>
        </w:r>
      </w:ins>
    </w:p>
    <w:p w14:paraId="655C8373" w14:textId="77777777" w:rsidR="00D12D9B" w:rsidRPr="00036DCA" w:rsidRDefault="00D12D9B" w:rsidP="00D434E4">
      <w:pPr>
        <w:widowControl w:val="0"/>
        <w:spacing w:line="360" w:lineRule="auto"/>
        <w:jc w:val="both"/>
        <w:rPr>
          <w:rFonts w:ascii="Trebuchet MS" w:hAnsi="Trebuchet MS"/>
          <w:sz w:val="20"/>
          <w:szCs w:val="20"/>
        </w:rPr>
      </w:pPr>
    </w:p>
    <w:p w14:paraId="292BB143" w14:textId="77777777" w:rsidR="0033274D" w:rsidRPr="00036DCA" w:rsidRDefault="00193C9F" w:rsidP="00D434E4">
      <w:pPr>
        <w:spacing w:line="360" w:lineRule="auto"/>
        <w:jc w:val="both"/>
        <w:rPr>
          <w:rFonts w:ascii="Trebuchet MS" w:hAnsi="Trebuchet MS"/>
          <w:sz w:val="20"/>
          <w:szCs w:val="20"/>
        </w:rPr>
      </w:pPr>
      <w:bookmarkStart w:id="10" w:name="_Hlk130469682"/>
      <w:bookmarkEnd w:id="6"/>
      <w:r w:rsidRPr="00036DCA">
        <w:rPr>
          <w:rFonts w:ascii="Trebuchet MS" w:hAnsi="Trebuchet MS" w:cs="Tahoma"/>
          <w:b/>
          <w:sz w:val="20"/>
          <w:szCs w:val="20"/>
        </w:rPr>
        <w:t>TRUE SECURITIZADORA S.A.</w:t>
      </w:r>
      <w:r w:rsidRPr="00036DCA">
        <w:rPr>
          <w:rFonts w:ascii="Trebuchet MS" w:hAnsi="Trebuchet MS" w:cs="Tahoma"/>
          <w:sz w:val="20"/>
          <w:szCs w:val="20"/>
        </w:rPr>
        <w:t xml:space="preserve">, com registro de companhia </w:t>
      </w:r>
      <w:proofErr w:type="spellStart"/>
      <w:r w:rsidRPr="00036DCA">
        <w:rPr>
          <w:rFonts w:ascii="Trebuchet MS" w:hAnsi="Trebuchet MS" w:cs="Tahoma"/>
          <w:sz w:val="20"/>
          <w:szCs w:val="20"/>
        </w:rPr>
        <w:t>Securitizadora</w:t>
      </w:r>
      <w:proofErr w:type="spellEnd"/>
      <w:r w:rsidRPr="00036DCA">
        <w:rPr>
          <w:rFonts w:ascii="Trebuchet MS" w:hAnsi="Trebuchet MS" w:cs="Tahoma"/>
          <w:sz w:val="20"/>
          <w:szCs w:val="20"/>
        </w:rPr>
        <w:t xml:space="preserve"> perante a Comissão de Valores Mobiliários (“</w:t>
      </w:r>
      <w:r w:rsidRPr="00036DCA">
        <w:rPr>
          <w:rFonts w:ascii="Trebuchet MS" w:hAnsi="Trebuchet MS" w:cs="Tahoma"/>
          <w:sz w:val="20"/>
          <w:szCs w:val="20"/>
          <w:u w:val="single"/>
        </w:rPr>
        <w:t>CVM</w:t>
      </w:r>
      <w:r w:rsidRPr="00036DCA">
        <w:rPr>
          <w:rFonts w:ascii="Trebuchet MS" w:hAnsi="Trebuchet MS" w:cs="Tahoma"/>
          <w:sz w:val="20"/>
          <w:szCs w:val="20"/>
        </w:rPr>
        <w:t xml:space="preserve">”), com sede na cidade de São Paulo, Estado de São Paulo, na Avenida Santo Amaro, nº 48, </w:t>
      </w:r>
      <w:r w:rsidR="00D12D9B" w:rsidRPr="00036DCA">
        <w:rPr>
          <w:rFonts w:ascii="Trebuchet MS" w:hAnsi="Trebuchet MS" w:cs="Tahoma"/>
          <w:sz w:val="20"/>
          <w:szCs w:val="20"/>
        </w:rPr>
        <w:t>2º andar, conjunto 21 e 22, Vila Nova Conceição</w:t>
      </w:r>
      <w:r w:rsidRPr="00036DCA">
        <w:rPr>
          <w:rFonts w:ascii="Trebuchet MS" w:hAnsi="Trebuchet MS" w:cs="Tahoma"/>
          <w:sz w:val="20"/>
          <w:szCs w:val="20"/>
        </w:rPr>
        <w:t xml:space="preserve">, CEP 04.506-000, inscrita no </w:t>
      </w:r>
      <w:r w:rsidR="00AF0640" w:rsidRPr="00036DCA">
        <w:rPr>
          <w:rFonts w:ascii="Trebuchet MS" w:hAnsi="Trebuchet MS" w:cs="Tahoma"/>
          <w:sz w:val="20"/>
          <w:szCs w:val="20"/>
        </w:rPr>
        <w:t>CNPJ</w:t>
      </w:r>
      <w:r w:rsidRPr="00036DCA">
        <w:rPr>
          <w:rFonts w:ascii="Trebuchet MS" w:hAnsi="Trebuchet MS" w:cs="Tahoma"/>
          <w:sz w:val="20"/>
          <w:szCs w:val="20"/>
        </w:rPr>
        <w:t xml:space="preserve"> sob o nº 12.130.744/0001-00</w:t>
      </w:r>
      <w:bookmarkEnd w:id="10"/>
      <w:r w:rsidRPr="00036DCA">
        <w:rPr>
          <w:rFonts w:ascii="Trebuchet MS" w:hAnsi="Trebuchet MS" w:cs="Tahoma"/>
          <w:sz w:val="20"/>
          <w:szCs w:val="20"/>
        </w:rPr>
        <w:t xml:space="preserve">, neste ato representada na forma de seu estatuto social </w:t>
      </w:r>
      <w:r w:rsidR="0033274D" w:rsidRPr="00036DCA">
        <w:rPr>
          <w:rFonts w:ascii="Trebuchet MS" w:hAnsi="Trebuchet MS" w:cstheme="minorHAnsi"/>
          <w:sz w:val="20"/>
          <w:szCs w:val="20"/>
        </w:rPr>
        <w:t>(“</w:t>
      </w:r>
      <w:r w:rsidR="00CC738E" w:rsidRPr="00036DCA">
        <w:rPr>
          <w:rFonts w:ascii="Trebuchet MS" w:hAnsi="Trebuchet MS" w:cstheme="minorHAnsi"/>
          <w:sz w:val="20"/>
          <w:szCs w:val="20"/>
          <w:u w:val="single"/>
        </w:rPr>
        <w:t>Credora</w:t>
      </w:r>
      <w:r w:rsidR="0033274D" w:rsidRPr="00036DCA">
        <w:rPr>
          <w:rFonts w:ascii="Trebuchet MS" w:hAnsi="Trebuchet MS" w:cstheme="minorHAnsi"/>
          <w:sz w:val="20"/>
          <w:szCs w:val="20"/>
        </w:rPr>
        <w:t>” ou “</w:t>
      </w:r>
      <w:proofErr w:type="spellStart"/>
      <w:r w:rsidR="0033274D" w:rsidRPr="00036DCA">
        <w:rPr>
          <w:rFonts w:ascii="Trebuchet MS" w:hAnsi="Trebuchet MS" w:cstheme="minorHAnsi"/>
          <w:sz w:val="20"/>
          <w:szCs w:val="20"/>
          <w:u w:val="single"/>
        </w:rPr>
        <w:t>Securitizadora</w:t>
      </w:r>
      <w:proofErr w:type="spellEnd"/>
      <w:r w:rsidR="0033274D" w:rsidRPr="00036DCA">
        <w:rPr>
          <w:rFonts w:ascii="Trebuchet MS" w:hAnsi="Trebuchet MS" w:cstheme="minorHAnsi"/>
          <w:sz w:val="20"/>
          <w:szCs w:val="20"/>
        </w:rPr>
        <w:t>”)</w:t>
      </w:r>
      <w:r w:rsidR="0033274D" w:rsidRPr="00036DCA">
        <w:rPr>
          <w:rFonts w:ascii="Trebuchet MS" w:hAnsi="Trebuchet MS"/>
          <w:sz w:val="20"/>
          <w:szCs w:val="20"/>
        </w:rPr>
        <w:t>;</w:t>
      </w:r>
    </w:p>
    <w:p w14:paraId="0C3C330E" w14:textId="77777777" w:rsidR="0060207F" w:rsidRPr="00036DCA" w:rsidRDefault="0060207F" w:rsidP="00D434E4">
      <w:pPr>
        <w:pStyle w:val="Corpodetexto"/>
        <w:tabs>
          <w:tab w:val="left" w:pos="851"/>
        </w:tabs>
        <w:spacing w:line="360" w:lineRule="auto"/>
        <w:rPr>
          <w:rFonts w:ascii="Trebuchet MS" w:hAnsi="Trebuchet MS" w:cstheme="minorHAnsi"/>
          <w:sz w:val="20"/>
          <w:szCs w:val="20"/>
          <w:lang w:val="pt-BR"/>
        </w:rPr>
      </w:pPr>
      <w:bookmarkStart w:id="11" w:name="_DV_M6"/>
      <w:bookmarkStart w:id="12" w:name="_DV_M7"/>
      <w:bookmarkStart w:id="13" w:name="_DV_M8"/>
      <w:bookmarkStart w:id="14" w:name="_DV_M9"/>
      <w:bookmarkStart w:id="15" w:name="_DV_M10"/>
      <w:bookmarkStart w:id="16" w:name="_DV_M11"/>
      <w:bookmarkStart w:id="17" w:name="_DV_M12"/>
      <w:bookmarkStart w:id="18" w:name="_DV_M13"/>
      <w:bookmarkEnd w:id="11"/>
      <w:bookmarkEnd w:id="12"/>
      <w:bookmarkEnd w:id="13"/>
      <w:bookmarkEnd w:id="14"/>
      <w:bookmarkEnd w:id="15"/>
      <w:bookmarkEnd w:id="16"/>
      <w:bookmarkEnd w:id="17"/>
      <w:bookmarkEnd w:id="18"/>
    </w:p>
    <w:p w14:paraId="7C7F6025" w14:textId="77777777" w:rsidR="007E59FB" w:rsidRPr="00036DCA" w:rsidRDefault="00C50582" w:rsidP="00D434E4">
      <w:pPr>
        <w:widowControl w:val="0"/>
        <w:spacing w:line="360" w:lineRule="auto"/>
        <w:jc w:val="both"/>
        <w:rPr>
          <w:rFonts w:ascii="Trebuchet MS" w:hAnsi="Trebuchet MS"/>
          <w:sz w:val="20"/>
          <w:szCs w:val="20"/>
        </w:rPr>
      </w:pPr>
      <w:r w:rsidRPr="00036DCA">
        <w:rPr>
          <w:rFonts w:ascii="Trebuchet MS" w:hAnsi="Trebuchet MS"/>
          <w:sz w:val="20"/>
          <w:szCs w:val="20"/>
        </w:rPr>
        <w:t>N</w:t>
      </w:r>
      <w:r w:rsidR="007E59FB" w:rsidRPr="00036DCA">
        <w:rPr>
          <w:rFonts w:ascii="Trebuchet MS" w:hAnsi="Trebuchet MS"/>
          <w:sz w:val="20"/>
          <w:szCs w:val="20"/>
        </w:rPr>
        <w:t xml:space="preserve">a qualidade </w:t>
      </w:r>
      <w:r w:rsidR="0065577B" w:rsidRPr="00036DCA">
        <w:rPr>
          <w:rFonts w:ascii="Trebuchet MS" w:hAnsi="Trebuchet MS"/>
          <w:sz w:val="20"/>
          <w:szCs w:val="20"/>
        </w:rPr>
        <w:t xml:space="preserve">de </w:t>
      </w:r>
      <w:r w:rsidR="00A05524" w:rsidRPr="00036DCA">
        <w:rPr>
          <w:rFonts w:ascii="Trebuchet MS" w:hAnsi="Trebuchet MS"/>
          <w:sz w:val="20"/>
          <w:szCs w:val="20"/>
        </w:rPr>
        <w:t>avalista</w:t>
      </w:r>
      <w:r w:rsidR="00193C9F" w:rsidRPr="00036DCA">
        <w:rPr>
          <w:rFonts w:ascii="Trebuchet MS" w:hAnsi="Trebuchet MS"/>
          <w:sz w:val="20"/>
          <w:szCs w:val="20"/>
        </w:rPr>
        <w:t>s</w:t>
      </w:r>
      <w:r w:rsidR="00C23CCA" w:rsidRPr="00036DCA">
        <w:rPr>
          <w:rFonts w:ascii="Trebuchet MS" w:hAnsi="Trebuchet MS"/>
          <w:sz w:val="20"/>
          <w:szCs w:val="20"/>
        </w:rPr>
        <w:t>,</w:t>
      </w:r>
    </w:p>
    <w:p w14:paraId="3D987742" w14:textId="77777777" w:rsidR="003447AC" w:rsidRPr="00036DCA" w:rsidRDefault="003447AC" w:rsidP="00D434E4">
      <w:pPr>
        <w:widowControl w:val="0"/>
        <w:spacing w:line="360" w:lineRule="auto"/>
        <w:jc w:val="both"/>
        <w:rPr>
          <w:rFonts w:ascii="Trebuchet MS" w:hAnsi="Trebuchet MS"/>
          <w:sz w:val="20"/>
          <w:szCs w:val="20"/>
        </w:rPr>
      </w:pPr>
    </w:p>
    <w:p w14:paraId="1D23F6B8" w14:textId="6528D246" w:rsidR="00EA51F5" w:rsidRPr="00036DCA" w:rsidRDefault="00193C9F" w:rsidP="00D434E4">
      <w:pPr>
        <w:pStyle w:val="Corpodetexto"/>
        <w:tabs>
          <w:tab w:val="left" w:pos="851"/>
        </w:tabs>
        <w:spacing w:line="360" w:lineRule="auto"/>
        <w:jc w:val="both"/>
        <w:rPr>
          <w:rFonts w:ascii="Trebuchet MS" w:hAnsi="Trebuchet MS"/>
          <w:sz w:val="20"/>
          <w:szCs w:val="20"/>
          <w:lang w:val="pt-BR"/>
        </w:rPr>
      </w:pPr>
      <w:r w:rsidRPr="00036DCA">
        <w:rPr>
          <w:rFonts w:ascii="Trebuchet MS" w:eastAsia="SimSun" w:hAnsi="Trebuchet MS" w:cs="Calibri"/>
          <w:b/>
          <w:smallCaps/>
          <w:kern w:val="28"/>
          <w:sz w:val="20"/>
          <w:szCs w:val="20"/>
          <w:lang w:val="x-none" w:eastAsia="pt-BR"/>
        </w:rPr>
        <w:t>YOU INC INCORPORADORA E PARTICIPAÇÕES S.A.</w:t>
      </w:r>
      <w:r w:rsidRPr="00036DCA">
        <w:rPr>
          <w:rFonts w:ascii="Trebuchet MS" w:hAnsi="Trebuchet MS" w:cs="Calibri"/>
          <w:bCs/>
          <w:sz w:val="20"/>
          <w:szCs w:val="20"/>
          <w:lang w:val="pt-BR"/>
        </w:rPr>
        <w:t>, sociedade por ações</w:t>
      </w:r>
      <w:r w:rsidR="00C23CCA" w:rsidRPr="00036DCA">
        <w:rPr>
          <w:rFonts w:ascii="Trebuchet MS" w:hAnsi="Trebuchet MS" w:cs="Calibri"/>
          <w:bCs/>
          <w:sz w:val="20"/>
          <w:szCs w:val="20"/>
          <w:lang w:val="pt-BR"/>
        </w:rPr>
        <w:t xml:space="preserve">, com sede na Cidade de </w:t>
      </w:r>
      <w:r w:rsidR="004F2FBD" w:rsidRPr="00036DCA">
        <w:rPr>
          <w:rFonts w:ascii="Trebuchet MS" w:hAnsi="Trebuchet MS" w:cs="Calibri"/>
          <w:bCs/>
          <w:sz w:val="20"/>
          <w:szCs w:val="20"/>
          <w:lang w:val="pt-BR"/>
        </w:rPr>
        <w:t>São Paulo, Estado de São Paulo</w:t>
      </w:r>
      <w:r w:rsidR="003447AC" w:rsidRPr="00036DCA">
        <w:rPr>
          <w:rFonts w:ascii="Trebuchet MS" w:hAnsi="Trebuchet MS"/>
          <w:sz w:val="20"/>
          <w:szCs w:val="20"/>
          <w:lang w:val="pt-BR"/>
        </w:rPr>
        <w:t>,</w:t>
      </w:r>
      <w:r w:rsidR="009E3182" w:rsidRPr="00036DCA">
        <w:rPr>
          <w:rFonts w:ascii="Trebuchet MS" w:hAnsi="Trebuchet MS"/>
          <w:sz w:val="20"/>
          <w:szCs w:val="20"/>
          <w:lang w:val="pt-BR"/>
        </w:rPr>
        <w:t xml:space="preserve"> na </w:t>
      </w:r>
      <w:r w:rsidRPr="00036DCA">
        <w:rPr>
          <w:rFonts w:ascii="Trebuchet MS" w:hAnsi="Trebuchet MS"/>
          <w:sz w:val="20"/>
          <w:szCs w:val="20"/>
          <w:lang w:val="pt-BR"/>
        </w:rPr>
        <w:t>Avenida Presidente Juscelino Kubitschek, 360, 4º andar, conjunto 41</w:t>
      </w:r>
      <w:r w:rsidR="002C730E" w:rsidRPr="00036DCA">
        <w:rPr>
          <w:rFonts w:ascii="Trebuchet MS" w:hAnsi="Trebuchet MS"/>
          <w:sz w:val="20"/>
          <w:szCs w:val="20"/>
          <w:lang w:val="pt-BR"/>
        </w:rPr>
        <w:t xml:space="preserve">, CEP </w:t>
      </w:r>
      <w:r w:rsidRPr="00036DCA">
        <w:rPr>
          <w:rFonts w:ascii="Trebuchet MS" w:hAnsi="Trebuchet MS"/>
          <w:bCs/>
          <w:sz w:val="20"/>
          <w:szCs w:val="20"/>
          <w:lang w:val="pt-BR"/>
        </w:rPr>
        <w:t>04543-000</w:t>
      </w:r>
      <w:r w:rsidR="009E3182" w:rsidRPr="00036DCA">
        <w:rPr>
          <w:rFonts w:ascii="Trebuchet MS" w:hAnsi="Trebuchet MS" w:cs="Calibri"/>
          <w:b/>
          <w:bCs/>
          <w:sz w:val="20"/>
          <w:szCs w:val="20"/>
          <w:lang w:val="pt-BR"/>
        </w:rPr>
        <w:t>,</w:t>
      </w:r>
      <w:r w:rsidR="003447AC" w:rsidRPr="00036DCA">
        <w:rPr>
          <w:rFonts w:ascii="Trebuchet MS" w:hAnsi="Trebuchet MS"/>
          <w:sz w:val="20"/>
          <w:szCs w:val="20"/>
          <w:lang w:val="pt-BR"/>
        </w:rPr>
        <w:t xml:space="preserve"> inscrita no </w:t>
      </w:r>
      <w:r w:rsidR="00AF0640" w:rsidRPr="00036DCA">
        <w:rPr>
          <w:rFonts w:ascii="Trebuchet MS" w:hAnsi="Trebuchet MS"/>
          <w:sz w:val="20"/>
          <w:szCs w:val="20"/>
          <w:lang w:val="pt-BR"/>
        </w:rPr>
        <w:t>CNPJ</w:t>
      </w:r>
      <w:r w:rsidR="003447AC" w:rsidRPr="00036DCA">
        <w:rPr>
          <w:rFonts w:ascii="Trebuchet MS" w:hAnsi="Trebuchet MS"/>
          <w:sz w:val="20"/>
          <w:szCs w:val="20"/>
          <w:lang w:val="pt-BR"/>
        </w:rPr>
        <w:t xml:space="preserve"> sob o nº</w:t>
      </w:r>
      <w:r w:rsidR="003447AC" w:rsidRPr="00036DCA">
        <w:rPr>
          <w:rFonts w:ascii="Trebuchet MS" w:hAnsi="Trebuchet MS"/>
          <w:b/>
          <w:sz w:val="20"/>
          <w:szCs w:val="20"/>
          <w:lang w:val="pt-BR"/>
        </w:rPr>
        <w:t xml:space="preserve"> </w:t>
      </w:r>
      <w:r w:rsidRPr="00036DCA">
        <w:rPr>
          <w:rFonts w:ascii="Trebuchet MS" w:hAnsi="Trebuchet MS" w:cs="Calibri"/>
          <w:bCs/>
          <w:sz w:val="20"/>
          <w:szCs w:val="20"/>
          <w:lang w:val="pt-BR"/>
        </w:rPr>
        <w:t>11.284.204/0001 18</w:t>
      </w:r>
      <w:r w:rsidR="00E750DE" w:rsidRPr="00036DCA">
        <w:rPr>
          <w:rFonts w:ascii="Trebuchet MS" w:hAnsi="Trebuchet MS"/>
          <w:sz w:val="20"/>
          <w:szCs w:val="20"/>
          <w:lang w:val="pt-BR"/>
        </w:rPr>
        <w:t xml:space="preserve">, </w:t>
      </w:r>
      <w:r w:rsidR="00E750DE" w:rsidRPr="00036DCA">
        <w:rPr>
          <w:rFonts w:ascii="Trebuchet MS" w:hAnsi="Trebuchet MS" w:cstheme="minorHAnsi"/>
          <w:sz w:val="20"/>
          <w:szCs w:val="20"/>
          <w:lang w:val="pt-BR"/>
        </w:rPr>
        <w:t xml:space="preserve">neste ato representada na forma de seu </w:t>
      </w:r>
      <w:r w:rsidR="00E750DE" w:rsidRPr="00036DCA">
        <w:rPr>
          <w:rFonts w:ascii="Trebuchet MS" w:hAnsi="Trebuchet MS" w:cs="Calibri"/>
          <w:bCs/>
          <w:sz w:val="20"/>
          <w:szCs w:val="20"/>
          <w:lang w:val="pt-BR"/>
        </w:rPr>
        <w:t xml:space="preserve">Contrato </w:t>
      </w:r>
      <w:r w:rsidR="00E750DE" w:rsidRPr="00036DCA">
        <w:rPr>
          <w:rFonts w:ascii="Trebuchet MS" w:hAnsi="Trebuchet MS" w:cstheme="minorHAnsi"/>
          <w:sz w:val="20"/>
          <w:szCs w:val="20"/>
          <w:lang w:val="pt-BR"/>
        </w:rPr>
        <w:t>Social</w:t>
      </w:r>
      <w:r w:rsidR="007E59FB" w:rsidRPr="00036DCA">
        <w:rPr>
          <w:rFonts w:ascii="Trebuchet MS" w:hAnsi="Trebuchet MS"/>
          <w:sz w:val="20"/>
          <w:szCs w:val="20"/>
          <w:lang w:val="pt-BR"/>
        </w:rPr>
        <w:t xml:space="preserve"> (“</w:t>
      </w:r>
      <w:proofErr w:type="spellStart"/>
      <w:r w:rsidR="004F2FBD" w:rsidRPr="00036DCA">
        <w:rPr>
          <w:rFonts w:ascii="Trebuchet MS" w:hAnsi="Trebuchet MS"/>
          <w:sz w:val="20"/>
          <w:szCs w:val="20"/>
          <w:u w:val="single"/>
          <w:lang w:val="pt-BR"/>
        </w:rPr>
        <w:t>Y</w:t>
      </w:r>
      <w:r w:rsidRPr="00036DCA">
        <w:rPr>
          <w:rFonts w:ascii="Trebuchet MS" w:hAnsi="Trebuchet MS"/>
          <w:sz w:val="20"/>
          <w:szCs w:val="20"/>
          <w:u w:val="single"/>
          <w:lang w:val="pt-BR"/>
        </w:rPr>
        <w:t>ou</w:t>
      </w:r>
      <w:proofErr w:type="spellEnd"/>
      <w:r w:rsidRPr="00036DCA">
        <w:rPr>
          <w:rFonts w:ascii="Trebuchet MS" w:hAnsi="Trebuchet MS"/>
          <w:sz w:val="20"/>
          <w:szCs w:val="20"/>
          <w:u w:val="single"/>
          <w:lang w:val="pt-BR"/>
        </w:rPr>
        <w:t xml:space="preserve"> Inc</w:t>
      </w:r>
      <w:r w:rsidR="007E59FB" w:rsidRPr="00036DCA">
        <w:rPr>
          <w:rFonts w:ascii="Trebuchet MS" w:hAnsi="Trebuchet MS"/>
          <w:sz w:val="20"/>
          <w:szCs w:val="20"/>
          <w:lang w:val="pt-BR"/>
        </w:rPr>
        <w:t>”</w:t>
      </w:r>
      <w:r w:rsidRPr="00036DCA">
        <w:rPr>
          <w:rFonts w:ascii="Trebuchet MS" w:hAnsi="Trebuchet MS"/>
          <w:sz w:val="20"/>
          <w:szCs w:val="20"/>
          <w:lang w:val="pt-BR"/>
        </w:rPr>
        <w:t>);</w:t>
      </w:r>
    </w:p>
    <w:p w14:paraId="6A17BDBD" w14:textId="77777777" w:rsidR="00C66BB0" w:rsidRPr="00036DCA" w:rsidRDefault="00C66BB0" w:rsidP="00D434E4">
      <w:pPr>
        <w:pStyle w:val="Corpodetexto"/>
        <w:tabs>
          <w:tab w:val="left" w:pos="851"/>
        </w:tabs>
        <w:spacing w:line="360" w:lineRule="auto"/>
        <w:jc w:val="both"/>
        <w:rPr>
          <w:rFonts w:ascii="Trebuchet MS" w:hAnsi="Trebuchet MS"/>
          <w:sz w:val="20"/>
          <w:szCs w:val="20"/>
          <w:lang w:val="pt-BR"/>
        </w:rPr>
      </w:pPr>
    </w:p>
    <w:p w14:paraId="44D6F9FF" w14:textId="3572AA6C" w:rsidR="00121087" w:rsidRPr="00036DCA" w:rsidRDefault="00121087" w:rsidP="00D434E4">
      <w:pPr>
        <w:pStyle w:val="Corpodetexto"/>
        <w:tabs>
          <w:tab w:val="left" w:pos="851"/>
        </w:tabs>
        <w:spacing w:line="360" w:lineRule="auto"/>
        <w:jc w:val="both"/>
        <w:rPr>
          <w:rFonts w:ascii="Trebuchet MS" w:hAnsi="Trebuchet MS"/>
          <w:sz w:val="20"/>
          <w:szCs w:val="20"/>
          <w:lang w:val="pt-BR"/>
        </w:rPr>
      </w:pPr>
      <w:r w:rsidRPr="00036DCA">
        <w:rPr>
          <w:rFonts w:ascii="Trebuchet MS" w:hAnsi="Trebuchet MS"/>
          <w:b/>
          <w:bCs/>
          <w:sz w:val="20"/>
          <w:szCs w:val="20"/>
          <w:lang w:val="pt-BR"/>
        </w:rPr>
        <w:t>TAMARINDO EMPREENDIMENTO IMOBILIÁRIO LTDA.</w:t>
      </w:r>
      <w:r w:rsidRPr="00036DCA">
        <w:rPr>
          <w:rFonts w:ascii="Trebuchet MS" w:hAnsi="Trebuchet MS" w:cs="Calibri"/>
          <w:bCs/>
          <w:sz w:val="20"/>
          <w:szCs w:val="20"/>
          <w:lang w:val="pt-BR"/>
        </w:rPr>
        <w:t xml:space="preserve">, sociedade empresária limitada, com sede </w:t>
      </w:r>
      <w:r w:rsidRPr="00036DCA">
        <w:rPr>
          <w:rFonts w:ascii="Trebuchet MS" w:hAnsi="Trebuchet MS"/>
          <w:sz w:val="20"/>
          <w:szCs w:val="20"/>
          <w:lang w:val="pt-BR"/>
        </w:rPr>
        <w:t>na cidade de São Paulo, estado de São Paulo, Avenida Presidente Juscelino Kubitschek, nº 360, 4º andar, sala 115, Vila Nova Conceição, CEP 04543-000, inscrita</w:t>
      </w:r>
      <w:r w:rsidRPr="00036DCA">
        <w:rPr>
          <w:rFonts w:ascii="Trebuchet MS" w:hAnsi="Trebuchet MS" w:cs="Calibri"/>
          <w:bCs/>
          <w:sz w:val="20"/>
          <w:szCs w:val="20"/>
          <w:lang w:val="pt-BR"/>
        </w:rPr>
        <w:t xml:space="preserve"> no </w:t>
      </w:r>
      <w:r w:rsidRPr="00036DCA">
        <w:rPr>
          <w:rFonts w:ascii="Trebuchet MS" w:hAnsi="Trebuchet MS"/>
          <w:sz w:val="20"/>
          <w:szCs w:val="20"/>
          <w:lang w:val="pt-BR"/>
        </w:rPr>
        <w:t>CNPJ</w:t>
      </w:r>
      <w:r w:rsidRPr="00036DCA">
        <w:rPr>
          <w:rFonts w:ascii="Trebuchet MS" w:hAnsi="Trebuchet MS" w:cs="Calibri"/>
          <w:bCs/>
          <w:sz w:val="20"/>
          <w:szCs w:val="20"/>
          <w:lang w:val="pt-BR"/>
        </w:rPr>
        <w:t xml:space="preserve"> sob o nº </w:t>
      </w:r>
      <w:r w:rsidRPr="00036DCA">
        <w:rPr>
          <w:rFonts w:ascii="Trebuchet MS" w:hAnsi="Trebuchet MS" w:cstheme="minorHAnsi"/>
          <w:smallCaps/>
          <w:sz w:val="20"/>
          <w:szCs w:val="20"/>
          <w:lang w:val="pt-BR"/>
        </w:rPr>
        <w:t>42.708.379/0001-39</w:t>
      </w:r>
      <w:r w:rsidRPr="00036DCA">
        <w:rPr>
          <w:rFonts w:ascii="Trebuchet MS" w:hAnsi="Trebuchet MS" w:cs="Calibri"/>
          <w:bCs/>
          <w:sz w:val="20"/>
          <w:szCs w:val="20"/>
          <w:lang w:val="pt-BR"/>
        </w:rPr>
        <w:t>, neste ato representada na forma de seu contrato social (“</w:t>
      </w:r>
      <w:r w:rsidRPr="00036DCA">
        <w:rPr>
          <w:rFonts w:ascii="Trebuchet MS" w:hAnsi="Trebuchet MS" w:cs="Calibri"/>
          <w:bCs/>
          <w:sz w:val="20"/>
          <w:szCs w:val="20"/>
          <w:u w:val="single"/>
          <w:lang w:val="pt-BR"/>
        </w:rPr>
        <w:t>Tamarindo</w:t>
      </w:r>
      <w:r w:rsidRPr="00036DCA">
        <w:rPr>
          <w:rFonts w:ascii="Trebuchet MS" w:hAnsi="Trebuchet MS" w:cs="Calibri"/>
          <w:bCs/>
          <w:sz w:val="20"/>
          <w:szCs w:val="20"/>
          <w:lang w:val="pt-BR"/>
        </w:rPr>
        <w:t xml:space="preserve">”, quando e conjunto com </w:t>
      </w:r>
      <w:proofErr w:type="spellStart"/>
      <w:r w:rsidR="00B0275D" w:rsidRPr="00036DCA">
        <w:rPr>
          <w:rFonts w:ascii="Trebuchet MS" w:hAnsi="Trebuchet MS" w:cs="Calibri"/>
          <w:bCs/>
          <w:sz w:val="20"/>
          <w:szCs w:val="20"/>
          <w:lang w:val="pt-BR"/>
        </w:rPr>
        <w:t>You</w:t>
      </w:r>
      <w:proofErr w:type="spellEnd"/>
      <w:r w:rsidR="00B0275D" w:rsidRPr="00036DCA">
        <w:rPr>
          <w:rFonts w:ascii="Trebuchet MS" w:hAnsi="Trebuchet MS" w:cs="Calibri"/>
          <w:bCs/>
          <w:sz w:val="20"/>
          <w:szCs w:val="20"/>
          <w:lang w:val="pt-BR"/>
        </w:rPr>
        <w:t xml:space="preserve"> Inc</w:t>
      </w:r>
      <w:r w:rsidRPr="00036DCA">
        <w:rPr>
          <w:rFonts w:ascii="Trebuchet MS" w:hAnsi="Trebuchet MS" w:cs="Calibri"/>
          <w:bCs/>
          <w:sz w:val="20"/>
          <w:szCs w:val="20"/>
          <w:lang w:val="pt-BR"/>
        </w:rPr>
        <w:t>, os “</w:t>
      </w:r>
      <w:r w:rsidRPr="00036DCA">
        <w:rPr>
          <w:rFonts w:ascii="Trebuchet MS" w:hAnsi="Trebuchet MS" w:cs="Calibri"/>
          <w:bCs/>
          <w:sz w:val="20"/>
          <w:szCs w:val="20"/>
          <w:u w:val="single"/>
          <w:lang w:val="pt-BR"/>
        </w:rPr>
        <w:t>Avalistas PJ</w:t>
      </w:r>
      <w:r w:rsidRPr="00036DCA">
        <w:rPr>
          <w:rFonts w:ascii="Trebuchet MS" w:hAnsi="Trebuchet MS" w:cs="Calibri"/>
          <w:bCs/>
          <w:sz w:val="20"/>
          <w:szCs w:val="20"/>
          <w:lang w:val="pt-BR"/>
        </w:rPr>
        <w:t>”);</w:t>
      </w:r>
    </w:p>
    <w:p w14:paraId="18D02055" w14:textId="77777777" w:rsidR="00193C9F" w:rsidRPr="00036DCA" w:rsidRDefault="00193C9F" w:rsidP="00D434E4">
      <w:pPr>
        <w:widowControl w:val="0"/>
        <w:spacing w:line="360" w:lineRule="auto"/>
        <w:jc w:val="both"/>
        <w:rPr>
          <w:rFonts w:ascii="Trebuchet MS" w:hAnsi="Trebuchet MS" w:cs="Calibri"/>
          <w:bCs/>
          <w:sz w:val="20"/>
          <w:szCs w:val="20"/>
        </w:rPr>
      </w:pPr>
    </w:p>
    <w:p w14:paraId="03752BB5" w14:textId="77777777" w:rsidR="00193C9F" w:rsidRPr="00036DCA" w:rsidRDefault="00193C9F" w:rsidP="00D434E4">
      <w:pPr>
        <w:widowControl w:val="0"/>
        <w:spacing w:line="360" w:lineRule="auto"/>
        <w:jc w:val="both"/>
        <w:rPr>
          <w:rFonts w:ascii="Trebuchet MS" w:hAnsi="Trebuchet MS"/>
          <w:sz w:val="20"/>
          <w:szCs w:val="20"/>
        </w:rPr>
      </w:pPr>
      <w:r w:rsidRPr="00036DCA">
        <w:rPr>
          <w:rFonts w:ascii="Trebuchet MS" w:hAnsi="Trebuchet MS" w:cstheme="minorHAnsi"/>
          <w:b/>
          <w:sz w:val="20"/>
          <w:szCs w:val="20"/>
          <w:lang w:val="x-none"/>
        </w:rPr>
        <w:t>ABRÃO MUSZKAT</w:t>
      </w:r>
      <w:r w:rsidRPr="00036DCA">
        <w:rPr>
          <w:rFonts w:ascii="Trebuchet MS" w:hAnsi="Trebuchet MS" w:cstheme="minorHAnsi"/>
          <w:sz w:val="20"/>
          <w:szCs w:val="20"/>
        </w:rPr>
        <w:t xml:space="preserve">, </w:t>
      </w:r>
      <w:r w:rsidR="00D12D9B" w:rsidRPr="00036DCA">
        <w:rPr>
          <w:rFonts w:ascii="Trebuchet MS" w:hAnsi="Trebuchet MS"/>
          <w:sz w:val="20"/>
          <w:szCs w:val="20"/>
        </w:rPr>
        <w:t>brasileiro, empresário</w:t>
      </w:r>
      <w:r w:rsidRPr="00036DCA">
        <w:rPr>
          <w:rFonts w:ascii="Trebuchet MS" w:hAnsi="Trebuchet MS"/>
          <w:sz w:val="20"/>
          <w:szCs w:val="20"/>
        </w:rPr>
        <w:t xml:space="preserve">, </w:t>
      </w:r>
      <w:r w:rsidRPr="00036DCA">
        <w:rPr>
          <w:rFonts w:ascii="Trebuchet MS" w:hAnsi="Trebuchet MS"/>
          <w:sz w:val="20"/>
          <w:szCs w:val="20"/>
          <w:shd w:val="clear" w:color="auto" w:fill="FFFFFF"/>
        </w:rPr>
        <w:t xml:space="preserve">portador da Cédula de Identidade RG nº </w:t>
      </w:r>
      <w:r w:rsidR="00D12D9B" w:rsidRPr="00036DCA">
        <w:rPr>
          <w:rFonts w:ascii="Trebuchet MS" w:hAnsi="Trebuchet MS" w:cstheme="minorHAnsi"/>
          <w:smallCaps/>
          <w:sz w:val="20"/>
          <w:szCs w:val="20"/>
          <w:lang w:bidi="th-TH"/>
        </w:rPr>
        <w:t>2.935.505-9</w:t>
      </w:r>
      <w:r w:rsidRPr="00036DCA">
        <w:rPr>
          <w:rFonts w:ascii="Trebuchet MS" w:hAnsi="Trebuchet MS"/>
          <w:color w:val="000000"/>
          <w:sz w:val="20"/>
          <w:szCs w:val="20"/>
        </w:rPr>
        <w:t xml:space="preserve"> SSP/SP</w:t>
      </w:r>
      <w:r w:rsidRPr="00036DCA">
        <w:rPr>
          <w:rFonts w:ascii="Trebuchet MS" w:hAnsi="Trebuchet MS"/>
          <w:sz w:val="20"/>
          <w:szCs w:val="20"/>
          <w:shd w:val="clear" w:color="auto" w:fill="FFFFFF"/>
        </w:rPr>
        <w:t>, inscrito no Cadastro de Pessoa Física (“</w:t>
      </w:r>
      <w:r w:rsidRPr="00036DCA">
        <w:rPr>
          <w:rFonts w:ascii="Trebuchet MS" w:hAnsi="Trebuchet MS"/>
          <w:sz w:val="20"/>
          <w:szCs w:val="20"/>
          <w:u w:val="single"/>
          <w:shd w:val="clear" w:color="auto" w:fill="FFFFFF"/>
        </w:rPr>
        <w:t>CPF</w:t>
      </w:r>
      <w:r w:rsidRPr="00036DCA">
        <w:rPr>
          <w:rFonts w:ascii="Trebuchet MS" w:hAnsi="Trebuchet MS"/>
          <w:sz w:val="20"/>
          <w:szCs w:val="20"/>
          <w:shd w:val="clear" w:color="auto" w:fill="FFFFFF"/>
        </w:rPr>
        <w:t xml:space="preserve">”) sob o nº </w:t>
      </w:r>
      <w:bookmarkStart w:id="19" w:name="_Hlk124761478"/>
      <w:r w:rsidR="002857D2" w:rsidRPr="00036DCA">
        <w:rPr>
          <w:rFonts w:ascii="Trebuchet MS" w:hAnsi="Trebuchet MS" w:cstheme="minorHAnsi"/>
          <w:smallCaps/>
          <w:sz w:val="20"/>
          <w:szCs w:val="20"/>
          <w:lang w:bidi="th-TH"/>
        </w:rPr>
        <w:t>030.899.598-87</w:t>
      </w:r>
      <w:bookmarkEnd w:id="19"/>
      <w:r w:rsidRPr="00036DCA">
        <w:rPr>
          <w:rFonts w:ascii="Trebuchet MS" w:hAnsi="Trebuchet MS"/>
          <w:sz w:val="20"/>
          <w:szCs w:val="20"/>
          <w:shd w:val="clear" w:color="auto" w:fill="FFFFFF"/>
        </w:rPr>
        <w:t xml:space="preserve">, </w:t>
      </w:r>
      <w:r w:rsidR="00D12D9B" w:rsidRPr="00036DCA">
        <w:rPr>
          <w:rFonts w:ascii="Trebuchet MS" w:hAnsi="Trebuchet MS"/>
          <w:sz w:val="20"/>
          <w:szCs w:val="20"/>
          <w:shd w:val="clear" w:color="auto" w:fill="FFFFFF"/>
        </w:rPr>
        <w:t>casado sob o regime de separação completa de bens</w:t>
      </w:r>
      <w:r w:rsidRPr="00036DCA">
        <w:rPr>
          <w:rFonts w:ascii="Trebuchet MS" w:hAnsi="Trebuchet MS"/>
          <w:sz w:val="20"/>
          <w:szCs w:val="20"/>
        </w:rPr>
        <w:t xml:space="preserve"> (“</w:t>
      </w:r>
      <w:r w:rsidRPr="00036DCA">
        <w:rPr>
          <w:rFonts w:ascii="Trebuchet MS" w:hAnsi="Trebuchet MS"/>
          <w:sz w:val="20"/>
          <w:szCs w:val="20"/>
          <w:u w:val="single"/>
        </w:rPr>
        <w:t>Abrão</w:t>
      </w:r>
      <w:r w:rsidRPr="00036DCA">
        <w:rPr>
          <w:rFonts w:ascii="Trebuchet MS" w:hAnsi="Trebuchet MS"/>
          <w:sz w:val="20"/>
          <w:szCs w:val="20"/>
        </w:rPr>
        <w:t xml:space="preserve">” </w:t>
      </w:r>
      <w:r w:rsidR="00D57209" w:rsidRPr="00036DCA">
        <w:rPr>
          <w:rFonts w:ascii="Trebuchet MS" w:hAnsi="Trebuchet MS"/>
          <w:sz w:val="20"/>
          <w:szCs w:val="20"/>
        </w:rPr>
        <w:t>ou “</w:t>
      </w:r>
      <w:r w:rsidR="00D57209" w:rsidRPr="00036DCA">
        <w:rPr>
          <w:rFonts w:ascii="Trebuchet MS" w:hAnsi="Trebuchet MS"/>
          <w:sz w:val="20"/>
          <w:szCs w:val="20"/>
          <w:u w:val="single"/>
        </w:rPr>
        <w:t>Avalista PF</w:t>
      </w:r>
      <w:r w:rsidR="00D57209" w:rsidRPr="00036DCA">
        <w:rPr>
          <w:rFonts w:ascii="Trebuchet MS" w:hAnsi="Trebuchet MS"/>
          <w:sz w:val="20"/>
          <w:szCs w:val="20"/>
        </w:rPr>
        <w:t>”, quando em conjunto com os Avalistas PJ, os “</w:t>
      </w:r>
      <w:r w:rsidR="00D57209" w:rsidRPr="00036DCA">
        <w:rPr>
          <w:rFonts w:ascii="Trebuchet MS" w:hAnsi="Trebuchet MS"/>
          <w:sz w:val="20"/>
          <w:szCs w:val="20"/>
          <w:u w:val="single"/>
        </w:rPr>
        <w:t>Avalistas</w:t>
      </w:r>
      <w:r w:rsidR="00D57209" w:rsidRPr="00036DCA">
        <w:rPr>
          <w:rFonts w:ascii="Trebuchet MS" w:hAnsi="Trebuchet MS"/>
          <w:sz w:val="20"/>
          <w:szCs w:val="20"/>
        </w:rPr>
        <w:t>”</w:t>
      </w:r>
      <w:r w:rsidRPr="00036DCA">
        <w:rPr>
          <w:rFonts w:ascii="Trebuchet MS" w:hAnsi="Trebuchet MS"/>
          <w:sz w:val="20"/>
          <w:szCs w:val="20"/>
        </w:rPr>
        <w:t>)</w:t>
      </w:r>
      <w:r w:rsidR="008B290C" w:rsidRPr="00036DCA">
        <w:rPr>
          <w:rFonts w:ascii="Trebuchet MS" w:hAnsi="Trebuchet MS"/>
          <w:sz w:val="20"/>
          <w:szCs w:val="20"/>
        </w:rPr>
        <w:t>;</w:t>
      </w:r>
    </w:p>
    <w:p w14:paraId="411A7587" w14:textId="77777777" w:rsidR="00EC1DB6" w:rsidRPr="00036DCA" w:rsidRDefault="00EC1DB6" w:rsidP="00D434E4">
      <w:pPr>
        <w:pStyle w:val="Corpodetexto"/>
        <w:tabs>
          <w:tab w:val="left" w:pos="851"/>
        </w:tabs>
        <w:spacing w:line="360" w:lineRule="auto"/>
        <w:jc w:val="both"/>
        <w:rPr>
          <w:rFonts w:ascii="Trebuchet MS" w:hAnsi="Trebuchet MS"/>
          <w:sz w:val="20"/>
          <w:szCs w:val="20"/>
          <w:lang w:val="pt-BR"/>
        </w:rPr>
      </w:pPr>
    </w:p>
    <w:p w14:paraId="2F1B8D6B" w14:textId="637A2AE6" w:rsidR="005130DB" w:rsidRPr="00036DCA" w:rsidRDefault="005130DB" w:rsidP="00D434E4">
      <w:pPr>
        <w:widowControl w:val="0"/>
        <w:spacing w:line="360" w:lineRule="auto"/>
        <w:jc w:val="both"/>
        <w:rPr>
          <w:rFonts w:ascii="Trebuchet MS" w:hAnsi="Trebuchet MS"/>
          <w:sz w:val="20"/>
          <w:szCs w:val="20"/>
        </w:rPr>
      </w:pPr>
      <w:r w:rsidRPr="00036DCA">
        <w:rPr>
          <w:rFonts w:ascii="Trebuchet MS" w:hAnsi="Trebuchet MS"/>
          <w:sz w:val="20"/>
          <w:szCs w:val="20"/>
        </w:rPr>
        <w:t>Na qualidade de interveniente</w:t>
      </w:r>
      <w:r w:rsidR="00C66BB0" w:rsidRPr="00036DCA">
        <w:rPr>
          <w:rFonts w:ascii="Trebuchet MS" w:hAnsi="Trebuchet MS"/>
          <w:sz w:val="20"/>
          <w:szCs w:val="20"/>
        </w:rPr>
        <w:t>s</w:t>
      </w:r>
      <w:r w:rsidRPr="00036DCA">
        <w:rPr>
          <w:rFonts w:ascii="Trebuchet MS" w:hAnsi="Trebuchet MS"/>
          <w:sz w:val="20"/>
          <w:szCs w:val="20"/>
        </w:rPr>
        <w:t xml:space="preserve"> anuente</w:t>
      </w:r>
      <w:r w:rsidR="00C66BB0" w:rsidRPr="00036DCA">
        <w:rPr>
          <w:rFonts w:ascii="Trebuchet MS" w:hAnsi="Trebuchet MS"/>
          <w:sz w:val="20"/>
          <w:szCs w:val="20"/>
        </w:rPr>
        <w:t>s</w:t>
      </w:r>
      <w:r w:rsidRPr="00036DCA">
        <w:rPr>
          <w:rFonts w:ascii="Trebuchet MS" w:hAnsi="Trebuchet MS"/>
          <w:sz w:val="20"/>
          <w:szCs w:val="20"/>
        </w:rPr>
        <w:t>,</w:t>
      </w:r>
    </w:p>
    <w:p w14:paraId="4F0CFF63" w14:textId="77777777" w:rsidR="005130DB" w:rsidRPr="00036DCA" w:rsidRDefault="005130DB" w:rsidP="00D434E4">
      <w:pPr>
        <w:pStyle w:val="Corpodetexto"/>
        <w:tabs>
          <w:tab w:val="left" w:pos="851"/>
        </w:tabs>
        <w:spacing w:line="360" w:lineRule="auto"/>
        <w:jc w:val="both"/>
        <w:rPr>
          <w:rFonts w:ascii="Trebuchet MS" w:hAnsi="Trebuchet MS"/>
          <w:sz w:val="20"/>
          <w:szCs w:val="20"/>
          <w:lang w:val="pt-BR"/>
        </w:rPr>
      </w:pPr>
    </w:p>
    <w:p w14:paraId="40AE57AD" w14:textId="35D7FEA8" w:rsidR="005130DB" w:rsidRPr="00036DCA" w:rsidRDefault="00004044" w:rsidP="00D434E4">
      <w:pPr>
        <w:widowControl w:val="0"/>
        <w:spacing w:line="360" w:lineRule="auto"/>
        <w:jc w:val="both"/>
        <w:rPr>
          <w:rFonts w:ascii="Trebuchet MS" w:hAnsi="Trebuchet MS" w:cs="Calibri"/>
          <w:bCs/>
          <w:sz w:val="20"/>
          <w:szCs w:val="20"/>
        </w:rPr>
      </w:pPr>
      <w:bookmarkStart w:id="20" w:name="_Hlk126254443"/>
      <w:r w:rsidRPr="00036DCA">
        <w:rPr>
          <w:rFonts w:ascii="Trebuchet MS" w:hAnsi="Trebuchet MS"/>
          <w:b/>
          <w:bCs/>
          <w:sz w:val="20"/>
          <w:szCs w:val="20"/>
        </w:rPr>
        <w:t>TURRIALBA EMPREENDIMENTO IMOBILIÁRIO LTDA.</w:t>
      </w:r>
      <w:r w:rsidRPr="00036DCA">
        <w:rPr>
          <w:rFonts w:ascii="Trebuchet MS" w:hAnsi="Trebuchet MS"/>
          <w:sz w:val="20"/>
          <w:szCs w:val="20"/>
        </w:rPr>
        <w:t xml:space="preserve">, sociedade limitada com sede na cidade de São Paulo, estado de São Paulo, na Avenida Presidente Juscelino Kubitschek, nº 360, 4º andar, sala 107, Vila Nova Conceição, CEP 04543-000, inscrita no </w:t>
      </w:r>
      <w:r w:rsidR="00AF0640" w:rsidRPr="00036DCA">
        <w:rPr>
          <w:rFonts w:ascii="Trebuchet MS" w:hAnsi="Trebuchet MS"/>
          <w:sz w:val="20"/>
          <w:szCs w:val="20"/>
        </w:rPr>
        <w:t>CNPJ</w:t>
      </w:r>
      <w:r w:rsidRPr="00036DCA">
        <w:rPr>
          <w:rFonts w:ascii="Trebuchet MS" w:hAnsi="Trebuchet MS"/>
          <w:sz w:val="20"/>
          <w:szCs w:val="20"/>
        </w:rPr>
        <w:t xml:space="preserve"> sob o nº 41.115.026/0001-62</w:t>
      </w:r>
      <w:bookmarkEnd w:id="20"/>
      <w:r w:rsidR="005130DB" w:rsidRPr="00036DCA">
        <w:rPr>
          <w:rFonts w:ascii="Trebuchet MS" w:hAnsi="Trebuchet MS" w:cs="Calibri"/>
          <w:bCs/>
          <w:sz w:val="20"/>
          <w:szCs w:val="20"/>
        </w:rPr>
        <w:t>, neste ato representada na forma de seu Contrato Social (“</w:t>
      </w:r>
      <w:r w:rsidR="005130DB" w:rsidRPr="00036DCA">
        <w:rPr>
          <w:rFonts w:ascii="Trebuchet MS" w:hAnsi="Trebuchet MS" w:cs="Calibri"/>
          <w:bCs/>
          <w:sz w:val="20"/>
          <w:szCs w:val="20"/>
          <w:u w:val="single"/>
        </w:rPr>
        <w:t xml:space="preserve">SPE </w:t>
      </w:r>
      <w:r w:rsidR="009228AA" w:rsidRPr="00036DCA">
        <w:rPr>
          <w:rFonts w:ascii="Trebuchet MS" w:hAnsi="Trebuchet MS" w:cs="Calibri"/>
          <w:bCs/>
          <w:sz w:val="20"/>
          <w:szCs w:val="20"/>
          <w:u w:val="single"/>
        </w:rPr>
        <w:t>do Empreendimento</w:t>
      </w:r>
      <w:r w:rsidR="005130DB" w:rsidRPr="00036DCA">
        <w:rPr>
          <w:rFonts w:ascii="Trebuchet MS" w:hAnsi="Trebuchet MS" w:cs="Calibri"/>
          <w:bCs/>
          <w:sz w:val="20"/>
          <w:szCs w:val="20"/>
        </w:rPr>
        <w:t>”</w:t>
      </w:r>
      <w:r w:rsidR="00D30A19" w:rsidRPr="00036DCA">
        <w:rPr>
          <w:rFonts w:ascii="Trebuchet MS" w:hAnsi="Trebuchet MS" w:cs="Calibri"/>
          <w:bCs/>
          <w:sz w:val="20"/>
          <w:szCs w:val="20"/>
        </w:rPr>
        <w:t>)</w:t>
      </w:r>
      <w:r w:rsidR="005130DB" w:rsidRPr="00036DCA">
        <w:rPr>
          <w:rFonts w:ascii="Trebuchet MS" w:hAnsi="Trebuchet MS" w:cs="Calibri"/>
          <w:bCs/>
          <w:sz w:val="20"/>
          <w:szCs w:val="20"/>
        </w:rPr>
        <w:t>;</w:t>
      </w:r>
      <w:r w:rsidR="00244C80" w:rsidRPr="00036DCA">
        <w:rPr>
          <w:rFonts w:ascii="Trebuchet MS" w:hAnsi="Trebuchet MS" w:cs="Calibri"/>
          <w:bCs/>
          <w:sz w:val="20"/>
          <w:szCs w:val="20"/>
        </w:rPr>
        <w:t xml:space="preserve"> </w:t>
      </w:r>
    </w:p>
    <w:p w14:paraId="3A5130EC" w14:textId="3ADD8027" w:rsidR="00C66BB0" w:rsidRPr="00036DCA" w:rsidRDefault="00C66BB0" w:rsidP="00D434E4">
      <w:pPr>
        <w:widowControl w:val="0"/>
        <w:spacing w:line="360" w:lineRule="auto"/>
        <w:jc w:val="both"/>
        <w:rPr>
          <w:rFonts w:ascii="Trebuchet MS" w:hAnsi="Trebuchet MS" w:cs="Calibri"/>
          <w:bCs/>
          <w:sz w:val="20"/>
          <w:szCs w:val="20"/>
        </w:rPr>
      </w:pPr>
    </w:p>
    <w:p w14:paraId="5E8A2C50" w14:textId="7CDDDBC3" w:rsidR="00C66BB0" w:rsidRPr="00036DCA" w:rsidRDefault="00C66BB0" w:rsidP="00D434E4">
      <w:pPr>
        <w:widowControl w:val="0"/>
        <w:spacing w:line="360" w:lineRule="auto"/>
        <w:jc w:val="both"/>
        <w:rPr>
          <w:rFonts w:ascii="Trebuchet MS" w:hAnsi="Trebuchet MS" w:cs="Calibri"/>
          <w:bCs/>
          <w:sz w:val="20"/>
          <w:szCs w:val="20"/>
        </w:rPr>
      </w:pPr>
      <w:bookmarkStart w:id="21" w:name="_Hlk130393348"/>
      <w:bookmarkStart w:id="22" w:name="_Hlk130295877"/>
      <w:r w:rsidRPr="00036DCA">
        <w:rPr>
          <w:rFonts w:ascii="Trebuchet MS" w:hAnsi="Trebuchet MS"/>
          <w:b/>
          <w:bCs/>
          <w:sz w:val="20"/>
          <w:szCs w:val="20"/>
          <w:lang w:eastAsia="pt-BR"/>
        </w:rPr>
        <w:t>KALLAS ARKHES INCORPORAÇÕES E CONSTRUÇÕES LTDA.</w:t>
      </w:r>
      <w:r w:rsidRPr="00036DCA">
        <w:rPr>
          <w:rFonts w:ascii="Trebuchet MS" w:hAnsi="Trebuchet MS"/>
          <w:sz w:val="20"/>
          <w:szCs w:val="20"/>
          <w:lang w:eastAsia="pt-BR"/>
        </w:rPr>
        <w:t xml:space="preserve">, sociedade empresária limitada com sede na </w:t>
      </w:r>
      <w:r w:rsidRPr="00036DCA">
        <w:rPr>
          <w:rFonts w:ascii="Trebuchet MS" w:hAnsi="Trebuchet MS"/>
          <w:sz w:val="20"/>
          <w:szCs w:val="20"/>
          <w:lang w:eastAsia="pt-BR"/>
        </w:rPr>
        <w:lastRenderedPageBreak/>
        <w:t>cidade de São Paulo, estado de São Paulo, na Rua João Lourenço, nº 432, sala 57, Vila Nova Conceição, CEP 04508-030, inscrita no CNPJ sob o nº 19.613.930/0001-49</w:t>
      </w:r>
      <w:bookmarkEnd w:id="21"/>
      <w:r w:rsidRPr="00036DCA">
        <w:rPr>
          <w:rFonts w:ascii="Trebuchet MS" w:hAnsi="Trebuchet MS"/>
          <w:sz w:val="20"/>
          <w:szCs w:val="20"/>
          <w:lang w:eastAsia="pt-BR"/>
        </w:rPr>
        <w:t xml:space="preserve">, neste ato representado por seus representantes legais devidamente constituídos na forma de seu contrato social </w:t>
      </w:r>
      <w:bookmarkEnd w:id="22"/>
      <w:r w:rsidRPr="00036DCA">
        <w:rPr>
          <w:rFonts w:ascii="Trebuchet MS" w:hAnsi="Trebuchet MS"/>
          <w:sz w:val="20"/>
          <w:szCs w:val="20"/>
          <w:lang w:eastAsia="pt-BR"/>
        </w:rPr>
        <w:t>(“</w:t>
      </w:r>
      <w:r w:rsidRPr="00036DCA">
        <w:rPr>
          <w:rFonts w:ascii="Trebuchet MS" w:hAnsi="Trebuchet MS"/>
          <w:sz w:val="20"/>
          <w:szCs w:val="20"/>
          <w:u w:val="single"/>
          <w:lang w:eastAsia="pt-BR"/>
        </w:rPr>
        <w:t>Kallas</w:t>
      </w:r>
      <w:r w:rsidRPr="00036DCA">
        <w:rPr>
          <w:rFonts w:ascii="Trebuchet MS" w:hAnsi="Trebuchet MS"/>
          <w:sz w:val="20"/>
          <w:szCs w:val="20"/>
          <w:lang w:eastAsia="pt-BR"/>
        </w:rPr>
        <w:t>”).</w:t>
      </w:r>
    </w:p>
    <w:p w14:paraId="7B665219" w14:textId="77777777" w:rsidR="0071375A" w:rsidRPr="00036DCA" w:rsidRDefault="0071375A" w:rsidP="00D434E4">
      <w:pPr>
        <w:widowControl w:val="0"/>
        <w:spacing w:line="360" w:lineRule="auto"/>
        <w:jc w:val="both"/>
        <w:rPr>
          <w:rFonts w:ascii="Trebuchet MS" w:hAnsi="Trebuchet MS"/>
          <w:sz w:val="20"/>
          <w:szCs w:val="20"/>
          <w:highlight w:val="yellow"/>
        </w:rPr>
      </w:pPr>
    </w:p>
    <w:p w14:paraId="1F688983" w14:textId="77777777" w:rsidR="0065016F" w:rsidRPr="00036DCA" w:rsidRDefault="003A1728" w:rsidP="00D434E4">
      <w:pPr>
        <w:widowControl w:val="0"/>
        <w:spacing w:line="360" w:lineRule="auto"/>
        <w:jc w:val="both"/>
        <w:rPr>
          <w:rFonts w:ascii="Trebuchet MS" w:hAnsi="Trebuchet MS" w:cstheme="minorHAnsi"/>
          <w:sz w:val="20"/>
          <w:szCs w:val="20"/>
        </w:rPr>
      </w:pPr>
      <w:r w:rsidRPr="00036DCA">
        <w:rPr>
          <w:rFonts w:ascii="Trebuchet MS" w:hAnsi="Trebuchet MS" w:cstheme="minorHAnsi"/>
          <w:sz w:val="20"/>
          <w:szCs w:val="20"/>
        </w:rPr>
        <w:t>(s</w:t>
      </w:r>
      <w:r w:rsidR="0065016F" w:rsidRPr="00036DCA">
        <w:rPr>
          <w:rFonts w:ascii="Trebuchet MS" w:hAnsi="Trebuchet MS" w:cstheme="minorHAnsi"/>
          <w:sz w:val="20"/>
          <w:szCs w:val="20"/>
        </w:rPr>
        <w:t xml:space="preserve">endo a </w:t>
      </w:r>
      <w:r w:rsidR="000D48E0" w:rsidRPr="00036DCA">
        <w:rPr>
          <w:rFonts w:ascii="Trebuchet MS" w:hAnsi="Trebuchet MS" w:cstheme="minorHAnsi"/>
          <w:sz w:val="20"/>
          <w:szCs w:val="20"/>
        </w:rPr>
        <w:t>Emissora</w:t>
      </w:r>
      <w:r w:rsidR="00CD7E6D" w:rsidRPr="00036DCA">
        <w:rPr>
          <w:rFonts w:ascii="Trebuchet MS" w:hAnsi="Trebuchet MS" w:cstheme="minorHAnsi"/>
          <w:sz w:val="20"/>
          <w:szCs w:val="20"/>
        </w:rPr>
        <w:t>,</w:t>
      </w:r>
      <w:r w:rsidR="0065016F" w:rsidRPr="00036DCA">
        <w:rPr>
          <w:rFonts w:ascii="Trebuchet MS" w:hAnsi="Trebuchet MS" w:cstheme="minorHAnsi"/>
          <w:sz w:val="20"/>
          <w:szCs w:val="20"/>
        </w:rPr>
        <w:t xml:space="preserve"> </w:t>
      </w:r>
      <w:r w:rsidR="00932DE9" w:rsidRPr="00036DCA">
        <w:rPr>
          <w:rFonts w:ascii="Trebuchet MS" w:hAnsi="Trebuchet MS" w:cstheme="minorHAnsi"/>
          <w:sz w:val="20"/>
          <w:szCs w:val="20"/>
        </w:rPr>
        <w:t>a</w:t>
      </w:r>
      <w:r w:rsidR="00157FAD" w:rsidRPr="00036DCA">
        <w:rPr>
          <w:rFonts w:ascii="Trebuchet MS" w:hAnsi="Trebuchet MS" w:cstheme="minorHAnsi"/>
          <w:sz w:val="20"/>
          <w:szCs w:val="20"/>
        </w:rPr>
        <w:t xml:space="preserve"> </w:t>
      </w:r>
      <w:r w:rsidR="001C6DD3" w:rsidRPr="00036DCA">
        <w:rPr>
          <w:rFonts w:ascii="Trebuchet MS" w:hAnsi="Trebuchet MS" w:cstheme="minorHAnsi"/>
          <w:sz w:val="20"/>
          <w:szCs w:val="20"/>
        </w:rPr>
        <w:t>Credora</w:t>
      </w:r>
      <w:r w:rsidR="00EF4421" w:rsidRPr="00036DCA">
        <w:rPr>
          <w:rFonts w:ascii="Trebuchet MS" w:hAnsi="Trebuchet MS" w:cstheme="minorHAnsi"/>
          <w:sz w:val="20"/>
          <w:szCs w:val="20"/>
        </w:rPr>
        <w:t>,</w:t>
      </w:r>
      <w:r w:rsidR="0071312F" w:rsidRPr="00036DCA">
        <w:rPr>
          <w:rFonts w:ascii="Trebuchet MS" w:hAnsi="Trebuchet MS" w:cstheme="minorHAnsi"/>
          <w:sz w:val="20"/>
          <w:szCs w:val="20"/>
        </w:rPr>
        <w:t xml:space="preserve"> </w:t>
      </w:r>
      <w:r w:rsidR="00D57209" w:rsidRPr="00036DCA">
        <w:rPr>
          <w:rFonts w:ascii="Trebuchet MS" w:hAnsi="Trebuchet MS" w:cstheme="minorHAnsi"/>
          <w:sz w:val="20"/>
          <w:szCs w:val="20"/>
        </w:rPr>
        <w:t xml:space="preserve">os </w:t>
      </w:r>
      <w:r w:rsidR="00380D5F" w:rsidRPr="00036DCA">
        <w:rPr>
          <w:rFonts w:ascii="Trebuchet MS" w:hAnsi="Trebuchet MS" w:cstheme="minorHAnsi"/>
          <w:sz w:val="20"/>
          <w:szCs w:val="20"/>
        </w:rPr>
        <w:t>Avalista</w:t>
      </w:r>
      <w:r w:rsidR="00D57209" w:rsidRPr="00036DCA">
        <w:rPr>
          <w:rFonts w:ascii="Trebuchet MS" w:hAnsi="Trebuchet MS" w:cstheme="minorHAnsi"/>
          <w:sz w:val="20"/>
          <w:szCs w:val="20"/>
        </w:rPr>
        <w:t>s</w:t>
      </w:r>
      <w:r w:rsidR="00DB098F" w:rsidRPr="00036DCA">
        <w:rPr>
          <w:rFonts w:ascii="Trebuchet MS" w:hAnsi="Trebuchet MS" w:cstheme="minorHAnsi"/>
          <w:sz w:val="20"/>
          <w:szCs w:val="20"/>
        </w:rPr>
        <w:t xml:space="preserve"> </w:t>
      </w:r>
      <w:r w:rsidR="00EF4421" w:rsidRPr="00036DCA">
        <w:rPr>
          <w:rFonts w:ascii="Trebuchet MS" w:hAnsi="Trebuchet MS" w:cstheme="minorHAnsi"/>
          <w:sz w:val="20"/>
          <w:szCs w:val="20"/>
        </w:rPr>
        <w:t xml:space="preserve">e a SPE </w:t>
      </w:r>
      <w:r w:rsidR="009228AA" w:rsidRPr="00036DCA">
        <w:rPr>
          <w:rFonts w:ascii="Trebuchet MS" w:hAnsi="Trebuchet MS" w:cstheme="minorHAnsi"/>
          <w:sz w:val="20"/>
          <w:szCs w:val="20"/>
        </w:rPr>
        <w:t>do Empreendimento</w:t>
      </w:r>
      <w:r w:rsidR="00EF4421" w:rsidRPr="00036DCA">
        <w:rPr>
          <w:rFonts w:ascii="Trebuchet MS" w:hAnsi="Trebuchet MS" w:cstheme="minorHAnsi"/>
          <w:sz w:val="20"/>
          <w:szCs w:val="20"/>
        </w:rPr>
        <w:t xml:space="preserve"> </w:t>
      </w:r>
      <w:r w:rsidR="0065016F" w:rsidRPr="00036DCA">
        <w:rPr>
          <w:rFonts w:ascii="Trebuchet MS" w:hAnsi="Trebuchet MS" w:cstheme="minorHAnsi"/>
          <w:sz w:val="20"/>
          <w:szCs w:val="20"/>
        </w:rPr>
        <w:t>denominados</w:t>
      </w:r>
      <w:r w:rsidRPr="00036DCA">
        <w:rPr>
          <w:rFonts w:ascii="Trebuchet MS" w:hAnsi="Trebuchet MS" w:cstheme="minorHAnsi"/>
          <w:sz w:val="20"/>
          <w:szCs w:val="20"/>
        </w:rPr>
        <w:t>,</w:t>
      </w:r>
      <w:r w:rsidR="0065016F" w:rsidRPr="00036DCA">
        <w:rPr>
          <w:rFonts w:ascii="Trebuchet MS" w:hAnsi="Trebuchet MS" w:cstheme="minorHAnsi"/>
          <w:sz w:val="20"/>
          <w:szCs w:val="20"/>
        </w:rPr>
        <w:t xml:space="preserve"> em conjunto</w:t>
      </w:r>
      <w:r w:rsidRPr="00036DCA">
        <w:rPr>
          <w:rFonts w:ascii="Trebuchet MS" w:hAnsi="Trebuchet MS" w:cstheme="minorHAnsi"/>
          <w:sz w:val="20"/>
          <w:szCs w:val="20"/>
        </w:rPr>
        <w:t>,</w:t>
      </w:r>
      <w:r w:rsidR="0065016F" w:rsidRPr="00036DCA">
        <w:rPr>
          <w:rFonts w:ascii="Trebuchet MS" w:hAnsi="Trebuchet MS" w:cstheme="minorHAnsi"/>
          <w:sz w:val="20"/>
          <w:szCs w:val="20"/>
        </w:rPr>
        <w:t xml:space="preserve"> como “</w:t>
      </w:r>
      <w:r w:rsidR="0065016F" w:rsidRPr="00036DCA">
        <w:rPr>
          <w:rFonts w:ascii="Trebuchet MS" w:hAnsi="Trebuchet MS" w:cstheme="minorHAnsi"/>
          <w:sz w:val="20"/>
          <w:szCs w:val="20"/>
          <w:u w:val="single"/>
        </w:rPr>
        <w:t>Partes</w:t>
      </w:r>
      <w:r w:rsidR="0065016F" w:rsidRPr="00036DCA">
        <w:rPr>
          <w:rFonts w:ascii="Trebuchet MS" w:hAnsi="Trebuchet MS" w:cstheme="minorHAnsi"/>
          <w:sz w:val="20"/>
          <w:szCs w:val="20"/>
        </w:rPr>
        <w:t>” e</w:t>
      </w:r>
      <w:r w:rsidRPr="00036DCA">
        <w:rPr>
          <w:rFonts w:ascii="Trebuchet MS" w:hAnsi="Trebuchet MS" w:cstheme="minorHAnsi"/>
          <w:sz w:val="20"/>
          <w:szCs w:val="20"/>
        </w:rPr>
        <w:t>,</w:t>
      </w:r>
      <w:r w:rsidR="0065016F" w:rsidRPr="00036DCA">
        <w:rPr>
          <w:rFonts w:ascii="Trebuchet MS" w:hAnsi="Trebuchet MS" w:cstheme="minorHAnsi"/>
          <w:sz w:val="20"/>
          <w:szCs w:val="20"/>
        </w:rPr>
        <w:t xml:space="preserve"> individual e indistintamente</w:t>
      </w:r>
      <w:r w:rsidRPr="00036DCA">
        <w:rPr>
          <w:rFonts w:ascii="Trebuchet MS" w:hAnsi="Trebuchet MS" w:cstheme="minorHAnsi"/>
          <w:sz w:val="20"/>
          <w:szCs w:val="20"/>
        </w:rPr>
        <w:t>,</w:t>
      </w:r>
      <w:r w:rsidR="0065016F" w:rsidRPr="00036DCA">
        <w:rPr>
          <w:rFonts w:ascii="Trebuchet MS" w:hAnsi="Trebuchet MS" w:cstheme="minorHAnsi"/>
          <w:sz w:val="20"/>
          <w:szCs w:val="20"/>
        </w:rPr>
        <w:t xml:space="preserve"> como “</w:t>
      </w:r>
      <w:r w:rsidR="0065016F" w:rsidRPr="00036DCA">
        <w:rPr>
          <w:rFonts w:ascii="Trebuchet MS" w:hAnsi="Trebuchet MS" w:cstheme="minorHAnsi"/>
          <w:sz w:val="20"/>
          <w:szCs w:val="20"/>
          <w:u w:val="single"/>
        </w:rPr>
        <w:t>Parte</w:t>
      </w:r>
      <w:r w:rsidRPr="00036DCA">
        <w:rPr>
          <w:rFonts w:ascii="Trebuchet MS" w:hAnsi="Trebuchet MS" w:cstheme="minorHAnsi"/>
          <w:sz w:val="20"/>
          <w:szCs w:val="20"/>
        </w:rPr>
        <w:t>”)</w:t>
      </w:r>
      <w:r w:rsidR="003D7BA8" w:rsidRPr="00036DCA">
        <w:rPr>
          <w:rFonts w:ascii="Trebuchet MS" w:hAnsi="Trebuchet MS" w:cstheme="minorHAnsi"/>
          <w:sz w:val="20"/>
          <w:szCs w:val="20"/>
        </w:rPr>
        <w:t>.</w:t>
      </w:r>
    </w:p>
    <w:p w14:paraId="087026F5" w14:textId="77777777" w:rsidR="00345A55" w:rsidRPr="00036DCA" w:rsidRDefault="00345A55" w:rsidP="00D434E4">
      <w:pPr>
        <w:widowControl w:val="0"/>
        <w:spacing w:line="360" w:lineRule="auto"/>
        <w:jc w:val="both"/>
        <w:rPr>
          <w:rFonts w:ascii="Trebuchet MS" w:hAnsi="Trebuchet MS" w:cstheme="minorHAnsi"/>
          <w:sz w:val="20"/>
          <w:szCs w:val="20"/>
          <w:lang w:bidi="th-TH"/>
        </w:rPr>
      </w:pPr>
    </w:p>
    <w:p w14:paraId="5193399A" w14:textId="3858EB20" w:rsidR="00157FAD" w:rsidRPr="00036DCA" w:rsidRDefault="00157FAD" w:rsidP="00D434E4">
      <w:pPr>
        <w:pStyle w:val="Default"/>
        <w:widowControl w:val="0"/>
        <w:spacing w:line="360" w:lineRule="auto"/>
        <w:jc w:val="both"/>
        <w:rPr>
          <w:rFonts w:ascii="Trebuchet MS" w:hAnsi="Trebuchet MS" w:cstheme="minorHAnsi"/>
          <w:color w:val="auto"/>
          <w:sz w:val="20"/>
          <w:szCs w:val="20"/>
        </w:rPr>
      </w:pPr>
      <w:r w:rsidRPr="00036DCA">
        <w:rPr>
          <w:rFonts w:ascii="Trebuchet MS" w:hAnsi="Trebuchet MS" w:cstheme="minorHAnsi"/>
          <w:b/>
          <w:color w:val="auto"/>
          <w:sz w:val="20"/>
          <w:szCs w:val="20"/>
          <w:lang w:bidi="th-TH"/>
        </w:rPr>
        <w:t>RESOLVEM</w:t>
      </w:r>
      <w:r w:rsidRPr="00036DCA">
        <w:rPr>
          <w:rFonts w:ascii="Trebuchet MS" w:hAnsi="Trebuchet MS" w:cstheme="minorHAnsi"/>
          <w:color w:val="auto"/>
          <w:sz w:val="20"/>
          <w:szCs w:val="20"/>
          <w:lang w:bidi="th-TH"/>
        </w:rPr>
        <w:t xml:space="preserve"> celebrar este “</w:t>
      </w:r>
      <w:r w:rsidR="00CC738E" w:rsidRPr="00036DCA">
        <w:rPr>
          <w:rFonts w:ascii="Trebuchet MS" w:hAnsi="Trebuchet MS" w:cstheme="minorHAnsi"/>
          <w:i/>
          <w:sz w:val="20"/>
          <w:szCs w:val="20"/>
          <w:lang w:bidi="th-TH"/>
        </w:rPr>
        <w:t xml:space="preserve">Instrumento Particular de Escritura da </w:t>
      </w:r>
      <w:r w:rsidR="007B6A1E" w:rsidRPr="00036DCA">
        <w:rPr>
          <w:rFonts w:ascii="Trebuchet MS" w:hAnsi="Trebuchet MS" w:cstheme="minorHAnsi"/>
          <w:i/>
          <w:smallCaps/>
          <w:sz w:val="20"/>
          <w:szCs w:val="20"/>
          <w:lang w:bidi="th-TH"/>
        </w:rPr>
        <w:t>1</w:t>
      </w:r>
      <w:r w:rsidR="00CC738E" w:rsidRPr="00036DCA">
        <w:rPr>
          <w:rFonts w:ascii="Trebuchet MS" w:hAnsi="Trebuchet MS" w:cstheme="minorHAnsi"/>
          <w:i/>
          <w:sz w:val="20"/>
          <w:szCs w:val="20"/>
          <w:lang w:bidi="th-TH"/>
        </w:rPr>
        <w:t>ª (</w:t>
      </w:r>
      <w:r w:rsidR="007B6A1E" w:rsidRPr="00036DCA">
        <w:rPr>
          <w:rFonts w:ascii="Trebuchet MS" w:hAnsi="Trebuchet MS" w:cstheme="minorHAnsi"/>
          <w:i/>
          <w:sz w:val="20"/>
          <w:szCs w:val="20"/>
          <w:lang w:bidi="th-TH"/>
        </w:rPr>
        <w:t>Primeira</w:t>
      </w:r>
      <w:r w:rsidR="00CC738E" w:rsidRPr="00036DCA">
        <w:rPr>
          <w:rFonts w:ascii="Trebuchet MS" w:hAnsi="Trebuchet MS" w:cstheme="minorHAnsi"/>
          <w:i/>
          <w:sz w:val="20"/>
          <w:szCs w:val="20"/>
          <w:lang w:bidi="th-TH"/>
        </w:rPr>
        <w:t>) Emissão de</w:t>
      </w:r>
      <w:r w:rsidR="009C2C54" w:rsidRPr="00036DCA">
        <w:rPr>
          <w:rFonts w:ascii="Trebuchet MS" w:hAnsi="Trebuchet MS" w:cstheme="minorHAnsi"/>
          <w:i/>
          <w:sz w:val="20"/>
          <w:szCs w:val="20"/>
          <w:lang w:bidi="th-TH"/>
        </w:rPr>
        <w:t xml:space="preserve"> Notas Comerciais</w:t>
      </w:r>
      <w:r w:rsidR="00CC738E" w:rsidRPr="00036DCA">
        <w:rPr>
          <w:rFonts w:ascii="Trebuchet MS" w:hAnsi="Trebuchet MS" w:cstheme="minorHAnsi"/>
          <w:i/>
          <w:sz w:val="20"/>
          <w:szCs w:val="20"/>
          <w:lang w:bidi="th-TH"/>
        </w:rPr>
        <w:t xml:space="preserve">, em Série Única, para Colocação Privada, da </w:t>
      </w:r>
      <w:bookmarkStart w:id="23" w:name="_Hlk130294585"/>
      <w:r w:rsidR="003A451A" w:rsidRPr="00036DCA">
        <w:rPr>
          <w:rFonts w:ascii="Trebuchet MS" w:hAnsi="Trebuchet MS"/>
          <w:i/>
          <w:iCs/>
          <w:sz w:val="20"/>
          <w:szCs w:val="20"/>
        </w:rPr>
        <w:t>P3BR Macuco Empreendimento Imobiliário Ltda.</w:t>
      </w:r>
      <w:bookmarkEnd w:id="23"/>
      <w:r w:rsidRPr="00036DCA">
        <w:rPr>
          <w:rFonts w:ascii="Trebuchet MS" w:hAnsi="Trebuchet MS" w:cstheme="minorHAnsi"/>
          <w:color w:val="auto"/>
          <w:sz w:val="20"/>
          <w:szCs w:val="20"/>
          <w:lang w:bidi="th-TH"/>
        </w:rPr>
        <w:t>” (“</w:t>
      </w:r>
      <w:r w:rsidRPr="00036DCA">
        <w:rPr>
          <w:rFonts w:ascii="Trebuchet MS" w:hAnsi="Trebuchet MS" w:cstheme="minorHAnsi"/>
          <w:color w:val="auto"/>
          <w:sz w:val="20"/>
          <w:szCs w:val="20"/>
          <w:u w:val="single"/>
          <w:lang w:bidi="th-TH"/>
        </w:rPr>
        <w:t>Escritura de Emissão</w:t>
      </w:r>
      <w:r w:rsidRPr="00036DCA">
        <w:rPr>
          <w:rFonts w:ascii="Trebuchet MS" w:hAnsi="Trebuchet MS" w:cstheme="minorHAnsi"/>
          <w:color w:val="auto"/>
          <w:sz w:val="20"/>
          <w:szCs w:val="20"/>
          <w:lang w:bidi="th-TH"/>
        </w:rPr>
        <w:t>”</w:t>
      </w:r>
      <w:r w:rsidR="001A6EFF" w:rsidRPr="00036DCA">
        <w:rPr>
          <w:rFonts w:ascii="Trebuchet MS" w:hAnsi="Trebuchet MS" w:cstheme="minorHAnsi"/>
          <w:color w:val="auto"/>
          <w:sz w:val="20"/>
          <w:szCs w:val="20"/>
          <w:lang w:bidi="th-TH"/>
        </w:rPr>
        <w:t xml:space="preserve"> ou “</w:t>
      </w:r>
      <w:r w:rsidR="001A6EFF" w:rsidRPr="00036DCA">
        <w:rPr>
          <w:rFonts w:ascii="Trebuchet MS" w:hAnsi="Trebuchet MS" w:cstheme="minorHAnsi"/>
          <w:color w:val="auto"/>
          <w:sz w:val="20"/>
          <w:szCs w:val="20"/>
          <w:u w:val="single"/>
          <w:lang w:bidi="th-TH"/>
        </w:rPr>
        <w:t>Escritura</w:t>
      </w:r>
      <w:r w:rsidR="001A6EFF"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lang w:bidi="th-TH"/>
        </w:rPr>
        <w:t>), a qual será regida pelas s</w:t>
      </w:r>
      <w:r w:rsidR="00154DF7" w:rsidRPr="00036DCA">
        <w:rPr>
          <w:rFonts w:ascii="Trebuchet MS" w:hAnsi="Trebuchet MS" w:cstheme="minorHAnsi"/>
          <w:color w:val="auto"/>
          <w:sz w:val="20"/>
          <w:szCs w:val="20"/>
          <w:lang w:bidi="th-TH"/>
        </w:rPr>
        <w:t>eguintes cláusulas e condições.</w:t>
      </w:r>
    </w:p>
    <w:p w14:paraId="1815B66B" w14:textId="77777777" w:rsidR="00157FAD" w:rsidRPr="00036DCA" w:rsidRDefault="00157FAD" w:rsidP="00D434E4">
      <w:pPr>
        <w:widowControl w:val="0"/>
        <w:spacing w:line="360" w:lineRule="auto"/>
        <w:jc w:val="both"/>
        <w:rPr>
          <w:rFonts w:ascii="Trebuchet MS" w:hAnsi="Trebuchet MS" w:cstheme="minorHAnsi"/>
          <w:b/>
          <w:sz w:val="20"/>
          <w:szCs w:val="20"/>
          <w:lang w:bidi="th-TH"/>
        </w:rPr>
      </w:pPr>
    </w:p>
    <w:p w14:paraId="1403E8D0" w14:textId="77777777" w:rsidR="00157FAD" w:rsidRPr="00036DCA" w:rsidRDefault="00157FAD" w:rsidP="00D434E4">
      <w:pPr>
        <w:widowControl w:val="0"/>
        <w:spacing w:line="360" w:lineRule="auto"/>
        <w:jc w:val="both"/>
        <w:rPr>
          <w:rFonts w:ascii="Trebuchet MS" w:hAnsi="Trebuchet MS" w:cstheme="minorHAnsi"/>
          <w:b/>
          <w:sz w:val="20"/>
          <w:szCs w:val="20"/>
          <w:lang w:bidi="th-TH"/>
        </w:rPr>
      </w:pPr>
      <w:r w:rsidRPr="00036DCA">
        <w:rPr>
          <w:rFonts w:ascii="Trebuchet MS" w:hAnsi="Trebuchet MS" w:cstheme="minorHAnsi"/>
          <w:b/>
          <w:sz w:val="20"/>
          <w:szCs w:val="20"/>
          <w:lang w:bidi="th-TH"/>
        </w:rPr>
        <w:t>II – CLÁUSULAS:</w:t>
      </w:r>
    </w:p>
    <w:p w14:paraId="7507210B" w14:textId="77777777" w:rsidR="00157FAD" w:rsidRPr="00036DCA" w:rsidRDefault="00157FAD" w:rsidP="00D434E4">
      <w:pPr>
        <w:pStyle w:val="Default"/>
        <w:widowControl w:val="0"/>
        <w:spacing w:line="360" w:lineRule="auto"/>
        <w:jc w:val="both"/>
        <w:rPr>
          <w:rFonts w:ascii="Trebuchet MS" w:hAnsi="Trebuchet MS" w:cstheme="minorHAnsi"/>
          <w:color w:val="auto"/>
          <w:sz w:val="20"/>
          <w:szCs w:val="20"/>
          <w:lang w:bidi="th-TH"/>
        </w:rPr>
      </w:pPr>
    </w:p>
    <w:p w14:paraId="2D8B86A7" w14:textId="77777777" w:rsidR="00157FAD" w:rsidRPr="00036DCA" w:rsidRDefault="00157FAD" w:rsidP="00D434E4">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CLÁUSULA PRIMEIRA - AUTORIZAÇÕES</w:t>
      </w:r>
    </w:p>
    <w:p w14:paraId="5CB97E9F" w14:textId="77777777" w:rsidR="00157FAD" w:rsidRPr="00036DCA" w:rsidRDefault="00157FAD" w:rsidP="00D434E4">
      <w:pPr>
        <w:pStyle w:val="Default"/>
        <w:widowControl w:val="0"/>
        <w:spacing w:line="360" w:lineRule="auto"/>
        <w:jc w:val="both"/>
        <w:rPr>
          <w:rFonts w:ascii="Trebuchet MS" w:hAnsi="Trebuchet MS" w:cstheme="minorHAnsi"/>
          <w:color w:val="auto"/>
          <w:sz w:val="20"/>
          <w:szCs w:val="20"/>
          <w:lang w:bidi="th-TH"/>
        </w:rPr>
      </w:pPr>
    </w:p>
    <w:p w14:paraId="533B7E51" w14:textId="6DF8EBA2" w:rsidR="00CC738E" w:rsidRPr="00036DCA" w:rsidRDefault="00F10108"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bookmarkStart w:id="24" w:name="_Ref264218835"/>
      <w:r w:rsidRPr="00036DCA">
        <w:rPr>
          <w:rFonts w:ascii="Trebuchet MS" w:hAnsi="Trebuchet MS" w:cstheme="minorHAnsi"/>
          <w:color w:val="auto"/>
          <w:sz w:val="20"/>
          <w:szCs w:val="20"/>
          <w:u w:val="single"/>
          <w:lang w:bidi="th-TH"/>
        </w:rPr>
        <w:t xml:space="preserve">Aprovações Societárias </w:t>
      </w:r>
      <w:r w:rsidR="004F7E24" w:rsidRPr="00036DCA">
        <w:rPr>
          <w:rFonts w:ascii="Trebuchet MS" w:hAnsi="Trebuchet MS" w:cstheme="minorHAnsi"/>
          <w:color w:val="auto"/>
          <w:sz w:val="20"/>
          <w:szCs w:val="20"/>
          <w:u w:val="single"/>
          <w:lang w:bidi="th-TH"/>
        </w:rPr>
        <w:t>P3BR</w:t>
      </w:r>
      <w:r w:rsidR="00BF6DED" w:rsidRPr="00036DCA">
        <w:rPr>
          <w:rFonts w:ascii="Trebuchet MS" w:hAnsi="Trebuchet MS" w:cstheme="minorHAnsi"/>
          <w:color w:val="auto"/>
          <w:sz w:val="20"/>
          <w:szCs w:val="20"/>
          <w:u w:val="single"/>
          <w:lang w:bidi="th-TH"/>
        </w:rPr>
        <w:t xml:space="preserve"> Macuco</w:t>
      </w:r>
      <w:r w:rsidRPr="00036DCA">
        <w:rPr>
          <w:rFonts w:ascii="Trebuchet MS" w:hAnsi="Trebuchet MS" w:cstheme="minorHAnsi"/>
          <w:color w:val="auto"/>
          <w:sz w:val="20"/>
          <w:szCs w:val="20"/>
          <w:lang w:bidi="th-TH"/>
        </w:rPr>
        <w:t xml:space="preserve">: </w:t>
      </w:r>
      <w:r w:rsidR="00386EB8" w:rsidRPr="00036DCA">
        <w:rPr>
          <w:rFonts w:ascii="Trebuchet MS" w:hAnsi="Trebuchet MS" w:cstheme="minorHAnsi"/>
          <w:color w:val="auto"/>
          <w:sz w:val="20"/>
          <w:szCs w:val="20"/>
          <w:lang w:bidi="th-TH"/>
        </w:rPr>
        <w:t>A presente Escritura de Emissão é firmada com base na deliberação da</w:t>
      </w:r>
      <w:r w:rsidR="00377A44" w:rsidRPr="00036DCA">
        <w:rPr>
          <w:rFonts w:ascii="Trebuchet MS" w:hAnsi="Trebuchet MS" w:cstheme="minorHAnsi"/>
          <w:color w:val="auto"/>
          <w:sz w:val="20"/>
          <w:szCs w:val="20"/>
          <w:lang w:bidi="th-TH"/>
        </w:rPr>
        <w:t xml:space="preserve"> </w:t>
      </w:r>
      <w:r w:rsidR="00CC738E" w:rsidRPr="00036DCA">
        <w:rPr>
          <w:rFonts w:ascii="Trebuchet MS" w:hAnsi="Trebuchet MS" w:cstheme="minorHAnsi"/>
          <w:color w:val="auto"/>
          <w:sz w:val="20"/>
          <w:szCs w:val="20"/>
          <w:lang w:bidi="th-TH"/>
        </w:rPr>
        <w:t xml:space="preserve">Ata de Reunião </w:t>
      </w:r>
      <w:r w:rsidR="0071312F" w:rsidRPr="00036DCA">
        <w:rPr>
          <w:rFonts w:ascii="Trebuchet MS" w:hAnsi="Trebuchet MS" w:cstheme="minorHAnsi"/>
          <w:color w:val="auto"/>
          <w:sz w:val="20"/>
          <w:szCs w:val="20"/>
          <w:lang w:bidi="th-TH"/>
        </w:rPr>
        <w:t>de Sócios</w:t>
      </w:r>
      <w:r w:rsidR="00377A44" w:rsidRPr="00036DCA">
        <w:rPr>
          <w:rFonts w:ascii="Trebuchet MS" w:hAnsi="Trebuchet MS" w:cstheme="minorHAnsi"/>
          <w:color w:val="auto"/>
          <w:sz w:val="20"/>
          <w:szCs w:val="20"/>
          <w:lang w:bidi="th-TH"/>
        </w:rPr>
        <w:t>, realizada em</w:t>
      </w:r>
      <w:r w:rsidR="00386EB8" w:rsidRPr="00036DCA">
        <w:rPr>
          <w:rFonts w:ascii="Trebuchet MS" w:hAnsi="Trebuchet MS" w:cstheme="minorHAnsi"/>
          <w:color w:val="auto"/>
          <w:sz w:val="20"/>
          <w:szCs w:val="20"/>
          <w:lang w:bidi="th-TH"/>
        </w:rPr>
        <w:t xml:space="preserve"> </w:t>
      </w:r>
      <w:r w:rsidR="00DF284F" w:rsidRPr="00036DCA">
        <w:rPr>
          <w:rFonts w:ascii="Trebuchet MS" w:hAnsi="Trebuchet MS" w:cstheme="minorHAnsi"/>
          <w:smallCaps/>
          <w:sz w:val="20"/>
          <w:szCs w:val="20"/>
          <w:lang w:bidi="th-TH"/>
        </w:rPr>
        <w:t>23</w:t>
      </w:r>
      <w:r w:rsidR="00DF284F" w:rsidRPr="00036DCA">
        <w:rPr>
          <w:rFonts w:ascii="Trebuchet MS" w:hAnsi="Trebuchet MS"/>
          <w:sz w:val="20"/>
          <w:szCs w:val="20"/>
        </w:rPr>
        <w:t xml:space="preserve"> </w:t>
      </w:r>
      <w:r w:rsidR="00377A44" w:rsidRPr="00036DCA">
        <w:rPr>
          <w:rFonts w:ascii="Trebuchet MS" w:hAnsi="Trebuchet MS"/>
          <w:sz w:val="20"/>
          <w:szCs w:val="20"/>
        </w:rPr>
        <w:t xml:space="preserve">de </w:t>
      </w:r>
      <w:r w:rsidR="009B0697" w:rsidRPr="00036DCA">
        <w:rPr>
          <w:rFonts w:ascii="Trebuchet MS" w:hAnsi="Trebuchet MS" w:cstheme="minorHAnsi"/>
          <w:color w:val="auto"/>
          <w:sz w:val="20"/>
          <w:szCs w:val="20"/>
          <w:lang w:bidi="th-TH"/>
        </w:rPr>
        <w:t xml:space="preserve">março </w:t>
      </w:r>
      <w:r w:rsidR="00377A44" w:rsidRPr="00036DCA">
        <w:rPr>
          <w:rFonts w:ascii="Trebuchet MS" w:hAnsi="Trebuchet MS" w:cstheme="minorHAnsi"/>
          <w:color w:val="auto"/>
          <w:sz w:val="20"/>
          <w:szCs w:val="20"/>
          <w:lang w:bidi="th-TH"/>
        </w:rPr>
        <w:t>de 202</w:t>
      </w:r>
      <w:r w:rsidR="00D57209" w:rsidRPr="00036DCA">
        <w:rPr>
          <w:rFonts w:ascii="Trebuchet MS" w:hAnsi="Trebuchet MS" w:cstheme="minorHAnsi"/>
          <w:color w:val="auto"/>
          <w:sz w:val="20"/>
          <w:szCs w:val="20"/>
          <w:lang w:bidi="th-TH"/>
        </w:rPr>
        <w:t>3</w:t>
      </w:r>
      <w:r w:rsidR="00377A44" w:rsidRPr="00036DCA">
        <w:rPr>
          <w:rFonts w:ascii="Trebuchet MS" w:hAnsi="Trebuchet MS" w:cstheme="minorHAnsi"/>
          <w:color w:val="auto"/>
          <w:sz w:val="20"/>
          <w:szCs w:val="20"/>
          <w:lang w:bidi="th-TH"/>
        </w:rPr>
        <w:t xml:space="preserve">, </w:t>
      </w:r>
      <w:r w:rsidR="00502951" w:rsidRPr="00036DCA">
        <w:rPr>
          <w:rFonts w:ascii="Trebuchet MS" w:hAnsi="Trebuchet MS" w:cstheme="minorHAnsi"/>
          <w:color w:val="auto"/>
          <w:sz w:val="20"/>
          <w:szCs w:val="20"/>
          <w:lang w:bidi="th-TH"/>
        </w:rPr>
        <w:t>a ser</w:t>
      </w:r>
      <w:r w:rsidR="00502951" w:rsidRPr="00036DCA">
        <w:rPr>
          <w:rFonts w:ascii="Trebuchet MS" w:hAnsi="Trebuchet MS"/>
          <w:sz w:val="20"/>
          <w:szCs w:val="20"/>
        </w:rPr>
        <w:t xml:space="preserve"> arquivada </w:t>
      </w:r>
      <w:r w:rsidR="00377A44" w:rsidRPr="00036DCA">
        <w:rPr>
          <w:rFonts w:ascii="Trebuchet MS" w:hAnsi="Trebuchet MS"/>
          <w:sz w:val="20"/>
          <w:szCs w:val="20"/>
        </w:rPr>
        <w:t xml:space="preserve">na Junta Comercial do Estado </w:t>
      </w:r>
      <w:r w:rsidR="000832E8" w:rsidRPr="00036DCA">
        <w:rPr>
          <w:rFonts w:ascii="Trebuchet MS" w:hAnsi="Trebuchet MS"/>
          <w:sz w:val="20"/>
          <w:szCs w:val="20"/>
        </w:rPr>
        <w:t>d</w:t>
      </w:r>
      <w:r w:rsidR="004F2FBD" w:rsidRPr="00036DCA">
        <w:rPr>
          <w:rFonts w:ascii="Trebuchet MS" w:hAnsi="Trebuchet MS"/>
          <w:sz w:val="20"/>
          <w:szCs w:val="20"/>
        </w:rPr>
        <w:t>e São Paulo</w:t>
      </w:r>
      <w:r w:rsidR="000832E8" w:rsidRPr="00036DCA">
        <w:rPr>
          <w:rFonts w:ascii="Trebuchet MS" w:hAnsi="Trebuchet MS"/>
          <w:sz w:val="20"/>
          <w:szCs w:val="20"/>
        </w:rPr>
        <w:t xml:space="preserve"> </w:t>
      </w:r>
      <w:r w:rsidR="00377A44" w:rsidRPr="00036DCA">
        <w:rPr>
          <w:rFonts w:ascii="Trebuchet MS" w:hAnsi="Trebuchet MS"/>
          <w:sz w:val="20"/>
          <w:szCs w:val="20"/>
        </w:rPr>
        <w:t>(“</w:t>
      </w:r>
      <w:r w:rsidR="00377A44" w:rsidRPr="00036DCA">
        <w:rPr>
          <w:rFonts w:ascii="Trebuchet MS" w:hAnsi="Trebuchet MS"/>
          <w:sz w:val="20"/>
          <w:szCs w:val="20"/>
          <w:u w:val="single"/>
        </w:rPr>
        <w:t>JUCE</w:t>
      </w:r>
      <w:r w:rsidR="004F2FBD" w:rsidRPr="00036DCA">
        <w:rPr>
          <w:rFonts w:ascii="Trebuchet MS" w:hAnsi="Trebuchet MS"/>
          <w:sz w:val="20"/>
          <w:szCs w:val="20"/>
          <w:u w:val="single"/>
        </w:rPr>
        <w:t>SP</w:t>
      </w:r>
      <w:r w:rsidR="000832E8" w:rsidRPr="00036DCA">
        <w:rPr>
          <w:rFonts w:ascii="Trebuchet MS" w:hAnsi="Trebuchet MS"/>
          <w:sz w:val="20"/>
          <w:szCs w:val="20"/>
        </w:rPr>
        <w:t xml:space="preserve">” </w:t>
      </w:r>
      <w:r w:rsidR="00502951" w:rsidRPr="00036DCA">
        <w:rPr>
          <w:rFonts w:ascii="Trebuchet MS" w:hAnsi="Trebuchet MS"/>
          <w:sz w:val="20"/>
          <w:szCs w:val="20"/>
        </w:rPr>
        <w:t xml:space="preserve">e </w:t>
      </w:r>
      <w:r w:rsidR="00386EB8" w:rsidRPr="00036DCA">
        <w:rPr>
          <w:rFonts w:ascii="Trebuchet MS" w:hAnsi="Trebuchet MS" w:cstheme="minorHAnsi"/>
          <w:color w:val="auto"/>
          <w:sz w:val="20"/>
          <w:szCs w:val="20"/>
          <w:lang w:bidi="th-TH"/>
        </w:rPr>
        <w:t>“</w:t>
      </w:r>
      <w:r w:rsidR="00327D31" w:rsidRPr="00036DCA">
        <w:rPr>
          <w:rFonts w:ascii="Trebuchet MS" w:hAnsi="Trebuchet MS" w:cstheme="minorHAnsi"/>
          <w:color w:val="auto"/>
          <w:sz w:val="20"/>
          <w:szCs w:val="20"/>
          <w:u w:val="single"/>
          <w:lang w:bidi="th-TH"/>
        </w:rPr>
        <w:t>Ata da Aprovação Societária</w:t>
      </w:r>
      <w:r w:rsidR="004F2FBD" w:rsidRPr="00036DCA">
        <w:rPr>
          <w:rFonts w:ascii="Trebuchet MS" w:hAnsi="Trebuchet MS" w:cstheme="minorHAnsi"/>
          <w:color w:val="auto"/>
          <w:sz w:val="20"/>
          <w:szCs w:val="20"/>
          <w:u w:val="single"/>
          <w:lang w:bidi="th-TH"/>
        </w:rPr>
        <w:t xml:space="preserve"> Emissora</w:t>
      </w:r>
      <w:r w:rsidR="00386EB8" w:rsidRPr="00036DCA">
        <w:rPr>
          <w:rFonts w:ascii="Trebuchet MS" w:hAnsi="Trebuchet MS" w:cstheme="minorHAnsi"/>
          <w:color w:val="auto"/>
          <w:sz w:val="20"/>
          <w:szCs w:val="20"/>
          <w:lang w:bidi="th-TH"/>
        </w:rPr>
        <w:t>”</w:t>
      </w:r>
      <w:r w:rsidR="004F2FBD" w:rsidRPr="00036DCA">
        <w:rPr>
          <w:rFonts w:ascii="Trebuchet MS" w:hAnsi="Trebuchet MS" w:cstheme="minorHAnsi"/>
          <w:color w:val="auto"/>
          <w:sz w:val="20"/>
          <w:szCs w:val="20"/>
          <w:lang w:bidi="th-TH"/>
        </w:rPr>
        <w:t>, respectivamente</w:t>
      </w:r>
      <w:r w:rsidR="00386EB8" w:rsidRPr="00036DCA">
        <w:rPr>
          <w:rFonts w:ascii="Trebuchet MS" w:hAnsi="Trebuchet MS" w:cstheme="minorHAnsi"/>
          <w:color w:val="auto"/>
          <w:sz w:val="20"/>
          <w:szCs w:val="20"/>
          <w:lang w:bidi="th-TH"/>
        </w:rPr>
        <w:t>), na qual foram deliberadas as condições da Emissão (abaixo definida)</w:t>
      </w:r>
      <w:r w:rsidR="00CC738E" w:rsidRPr="00036DCA">
        <w:rPr>
          <w:rFonts w:ascii="Trebuchet MS" w:hAnsi="Trebuchet MS" w:cstheme="minorHAnsi"/>
          <w:color w:val="auto"/>
          <w:sz w:val="20"/>
          <w:szCs w:val="20"/>
          <w:lang w:bidi="th-TH"/>
        </w:rPr>
        <w:t>.</w:t>
      </w:r>
    </w:p>
    <w:p w14:paraId="2C69BA20" w14:textId="77777777" w:rsidR="004F2FBD" w:rsidRPr="00036DCA" w:rsidRDefault="004F2FBD" w:rsidP="00D434E4">
      <w:pPr>
        <w:pStyle w:val="Default"/>
        <w:widowControl w:val="0"/>
        <w:tabs>
          <w:tab w:val="left" w:pos="851"/>
        </w:tabs>
        <w:spacing w:line="360" w:lineRule="auto"/>
        <w:jc w:val="both"/>
        <w:rPr>
          <w:rFonts w:ascii="Trebuchet MS" w:hAnsi="Trebuchet MS" w:cstheme="minorHAnsi"/>
          <w:b/>
          <w:color w:val="auto"/>
          <w:sz w:val="20"/>
          <w:szCs w:val="20"/>
          <w:lang w:bidi="th-TH"/>
        </w:rPr>
      </w:pPr>
    </w:p>
    <w:p w14:paraId="6F162926" w14:textId="3934B214" w:rsidR="004F2FBD" w:rsidRPr="00036DCA" w:rsidRDefault="004F2FBD"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036DCA">
        <w:rPr>
          <w:rFonts w:ascii="Trebuchet MS" w:hAnsi="Trebuchet MS" w:cstheme="minorHAnsi"/>
          <w:color w:val="auto"/>
          <w:sz w:val="20"/>
          <w:szCs w:val="20"/>
          <w:u w:val="single"/>
          <w:lang w:bidi="th-TH"/>
        </w:rPr>
        <w:t xml:space="preserve">Aprovações Societárias </w:t>
      </w:r>
      <w:proofErr w:type="spellStart"/>
      <w:r w:rsidR="00B0275D" w:rsidRPr="00036DCA">
        <w:rPr>
          <w:rFonts w:ascii="Trebuchet MS" w:hAnsi="Trebuchet MS" w:cstheme="minorHAnsi"/>
          <w:color w:val="auto"/>
          <w:sz w:val="20"/>
          <w:szCs w:val="20"/>
          <w:u w:val="single"/>
          <w:lang w:bidi="th-TH"/>
        </w:rPr>
        <w:t>You</w:t>
      </w:r>
      <w:proofErr w:type="spellEnd"/>
      <w:r w:rsidR="00B0275D" w:rsidRPr="00036DCA">
        <w:rPr>
          <w:rFonts w:ascii="Trebuchet MS" w:hAnsi="Trebuchet MS" w:cstheme="minorHAnsi"/>
          <w:color w:val="auto"/>
          <w:sz w:val="20"/>
          <w:szCs w:val="20"/>
          <w:u w:val="single"/>
          <w:lang w:bidi="th-TH"/>
        </w:rPr>
        <w:t xml:space="preserve"> Inc</w:t>
      </w:r>
      <w:r w:rsidRPr="00036DCA">
        <w:rPr>
          <w:rFonts w:ascii="Trebuchet MS" w:hAnsi="Trebuchet MS" w:cstheme="minorHAnsi"/>
          <w:color w:val="auto"/>
          <w:sz w:val="20"/>
          <w:szCs w:val="20"/>
          <w:lang w:bidi="th-TH"/>
        </w:rPr>
        <w:t xml:space="preserve">: A presente Escritura de Emissão é firmada com base na deliberação da </w:t>
      </w:r>
      <w:bookmarkStart w:id="25" w:name="_Hlk126161449"/>
      <w:r w:rsidR="00EE7A46" w:rsidRPr="00036DCA">
        <w:rPr>
          <w:rFonts w:ascii="Trebuchet MS" w:hAnsi="Trebuchet MS" w:cstheme="minorHAnsi"/>
          <w:color w:val="auto"/>
          <w:sz w:val="20"/>
          <w:szCs w:val="20"/>
          <w:lang w:bidi="th-TH"/>
        </w:rPr>
        <w:t>Reunião do Conselho de Administração</w:t>
      </w:r>
      <w:bookmarkEnd w:id="25"/>
      <w:r w:rsidRPr="00036DCA">
        <w:rPr>
          <w:rFonts w:ascii="Trebuchet MS" w:hAnsi="Trebuchet MS" w:cstheme="minorHAnsi"/>
          <w:color w:val="auto"/>
          <w:sz w:val="20"/>
          <w:szCs w:val="20"/>
          <w:lang w:bidi="th-TH"/>
        </w:rPr>
        <w:t xml:space="preserve">, realizada em </w:t>
      </w:r>
      <w:r w:rsidR="00DF284F" w:rsidRPr="00036DCA">
        <w:rPr>
          <w:rFonts w:ascii="Trebuchet MS" w:hAnsi="Trebuchet MS" w:cstheme="minorHAnsi"/>
          <w:smallCaps/>
          <w:sz w:val="20"/>
          <w:szCs w:val="20"/>
          <w:lang w:bidi="th-TH"/>
        </w:rPr>
        <w:t>23</w:t>
      </w:r>
      <w:r w:rsidR="00DF284F" w:rsidRPr="00036DCA">
        <w:rPr>
          <w:rFonts w:ascii="Trebuchet MS" w:hAnsi="Trebuchet MS"/>
          <w:sz w:val="20"/>
          <w:szCs w:val="20"/>
        </w:rPr>
        <w:t xml:space="preserve"> </w:t>
      </w:r>
      <w:r w:rsidR="009B0697" w:rsidRPr="00036DCA">
        <w:rPr>
          <w:rFonts w:ascii="Trebuchet MS" w:hAnsi="Trebuchet MS"/>
          <w:sz w:val="20"/>
          <w:szCs w:val="20"/>
        </w:rPr>
        <w:t xml:space="preserve">de </w:t>
      </w:r>
      <w:r w:rsidR="009B0697" w:rsidRPr="00036DCA">
        <w:rPr>
          <w:rFonts w:ascii="Trebuchet MS" w:hAnsi="Trebuchet MS" w:cstheme="minorHAnsi"/>
          <w:color w:val="auto"/>
          <w:sz w:val="20"/>
          <w:szCs w:val="20"/>
          <w:lang w:bidi="th-TH"/>
        </w:rPr>
        <w:t xml:space="preserve">março de </w:t>
      </w:r>
      <w:r w:rsidR="00D57209" w:rsidRPr="00036DCA">
        <w:rPr>
          <w:rFonts w:ascii="Trebuchet MS" w:hAnsi="Trebuchet MS"/>
          <w:sz w:val="20"/>
          <w:szCs w:val="20"/>
        </w:rPr>
        <w:t>2023</w:t>
      </w:r>
      <w:r w:rsidRPr="00036DCA">
        <w:rPr>
          <w:rFonts w:ascii="Trebuchet MS" w:hAnsi="Trebuchet MS"/>
          <w:sz w:val="20"/>
          <w:szCs w:val="20"/>
        </w:rPr>
        <w:t>, a ser arquivada na JUCESP (</w:t>
      </w:r>
      <w:r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u w:val="single"/>
          <w:lang w:bidi="th-TH"/>
        </w:rPr>
        <w:t xml:space="preserve">Ata da Aprovação Societária </w:t>
      </w:r>
      <w:proofErr w:type="spellStart"/>
      <w:r w:rsidR="00B0275D" w:rsidRPr="00036DCA">
        <w:rPr>
          <w:rFonts w:ascii="Trebuchet MS" w:hAnsi="Trebuchet MS" w:cstheme="minorHAnsi"/>
          <w:color w:val="auto"/>
          <w:sz w:val="20"/>
          <w:szCs w:val="20"/>
          <w:u w:val="single"/>
          <w:lang w:bidi="th-TH"/>
        </w:rPr>
        <w:t>You</w:t>
      </w:r>
      <w:proofErr w:type="spellEnd"/>
      <w:r w:rsidR="00B0275D" w:rsidRPr="00036DCA">
        <w:rPr>
          <w:rFonts w:ascii="Trebuchet MS" w:hAnsi="Trebuchet MS" w:cstheme="minorHAnsi"/>
          <w:color w:val="auto"/>
          <w:sz w:val="20"/>
          <w:szCs w:val="20"/>
          <w:u w:val="single"/>
          <w:lang w:bidi="th-TH"/>
        </w:rPr>
        <w:t xml:space="preserve"> Inc</w:t>
      </w:r>
      <w:r w:rsidRPr="00036DCA">
        <w:rPr>
          <w:rFonts w:ascii="Trebuchet MS" w:hAnsi="Trebuchet MS" w:cstheme="minorHAnsi"/>
          <w:color w:val="auto"/>
          <w:sz w:val="20"/>
          <w:szCs w:val="20"/>
          <w:lang w:bidi="th-TH"/>
        </w:rPr>
        <w:t xml:space="preserve">”), na qual foram deliberadas as condições da </w:t>
      </w:r>
      <w:r w:rsidR="00FD6A83" w:rsidRPr="00036DCA">
        <w:rPr>
          <w:rFonts w:ascii="Trebuchet MS" w:hAnsi="Trebuchet MS" w:cstheme="minorHAnsi"/>
          <w:color w:val="auto"/>
          <w:sz w:val="20"/>
          <w:szCs w:val="20"/>
          <w:lang w:bidi="th-TH"/>
        </w:rPr>
        <w:t>outorga do Aval (abaixo definido</w:t>
      </w:r>
      <w:r w:rsidRPr="00036DCA">
        <w:rPr>
          <w:rFonts w:ascii="Trebuchet MS" w:hAnsi="Trebuchet MS" w:cstheme="minorHAnsi"/>
          <w:color w:val="auto"/>
          <w:sz w:val="20"/>
          <w:szCs w:val="20"/>
          <w:lang w:bidi="th-TH"/>
        </w:rPr>
        <w:t>).</w:t>
      </w:r>
      <w:r w:rsidR="00FD6A83" w:rsidRPr="00036DCA">
        <w:rPr>
          <w:rFonts w:ascii="Trebuchet MS" w:hAnsi="Trebuchet MS" w:cstheme="minorHAnsi"/>
          <w:color w:val="auto"/>
          <w:sz w:val="20"/>
          <w:szCs w:val="20"/>
          <w:lang w:bidi="th-TH"/>
        </w:rPr>
        <w:t xml:space="preserve"> </w:t>
      </w:r>
    </w:p>
    <w:p w14:paraId="40359A9B" w14:textId="77777777" w:rsidR="00D57209" w:rsidRPr="00036DCA" w:rsidRDefault="00D57209" w:rsidP="00D434E4">
      <w:pPr>
        <w:pStyle w:val="Default"/>
        <w:widowControl w:val="0"/>
        <w:tabs>
          <w:tab w:val="left" w:pos="851"/>
        </w:tabs>
        <w:spacing w:line="360" w:lineRule="auto"/>
        <w:jc w:val="both"/>
        <w:rPr>
          <w:rFonts w:ascii="Trebuchet MS" w:hAnsi="Trebuchet MS" w:cstheme="minorHAnsi"/>
          <w:b/>
          <w:color w:val="auto"/>
          <w:sz w:val="20"/>
          <w:szCs w:val="20"/>
          <w:lang w:bidi="th-TH"/>
        </w:rPr>
      </w:pPr>
    </w:p>
    <w:p w14:paraId="6378F344" w14:textId="0168D137" w:rsidR="00D57209" w:rsidRPr="00036DCA" w:rsidRDefault="00D57209"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036DCA">
        <w:rPr>
          <w:rFonts w:ascii="Trebuchet MS" w:hAnsi="Trebuchet MS" w:cstheme="minorHAnsi"/>
          <w:color w:val="auto"/>
          <w:sz w:val="20"/>
          <w:szCs w:val="20"/>
          <w:u w:val="single"/>
          <w:lang w:bidi="th-TH"/>
        </w:rPr>
        <w:t xml:space="preserve">Aprovações Societárias </w:t>
      </w:r>
      <w:r w:rsidR="00C8786A" w:rsidRPr="00036DCA">
        <w:rPr>
          <w:rFonts w:ascii="Trebuchet MS" w:hAnsi="Trebuchet MS" w:cstheme="minorHAnsi"/>
          <w:color w:val="auto"/>
          <w:sz w:val="20"/>
          <w:szCs w:val="20"/>
          <w:u w:val="single"/>
          <w:lang w:bidi="th-TH"/>
        </w:rPr>
        <w:t>Tamarindo</w:t>
      </w:r>
      <w:r w:rsidRPr="00036DCA">
        <w:rPr>
          <w:rFonts w:ascii="Trebuchet MS" w:hAnsi="Trebuchet MS" w:cstheme="minorHAnsi"/>
          <w:color w:val="auto"/>
          <w:sz w:val="20"/>
          <w:szCs w:val="20"/>
          <w:lang w:bidi="th-TH"/>
        </w:rPr>
        <w:t xml:space="preserve">: A presente Escritura de Emissão é firmada com base na deliberação da Ata de Reunião de Sócios, realizada em </w:t>
      </w:r>
      <w:r w:rsidR="00DF284F" w:rsidRPr="00036DCA">
        <w:rPr>
          <w:rFonts w:ascii="Trebuchet MS" w:hAnsi="Trebuchet MS" w:cstheme="minorHAnsi"/>
          <w:smallCaps/>
          <w:sz w:val="20"/>
          <w:szCs w:val="20"/>
          <w:lang w:bidi="th-TH"/>
        </w:rPr>
        <w:t>23</w:t>
      </w:r>
      <w:r w:rsidR="00DF284F" w:rsidRPr="00036DCA">
        <w:rPr>
          <w:rFonts w:ascii="Trebuchet MS" w:hAnsi="Trebuchet MS"/>
          <w:sz w:val="20"/>
          <w:szCs w:val="20"/>
        </w:rPr>
        <w:t xml:space="preserve"> </w:t>
      </w:r>
      <w:r w:rsidR="009B0697" w:rsidRPr="00036DCA">
        <w:rPr>
          <w:rFonts w:ascii="Trebuchet MS" w:hAnsi="Trebuchet MS"/>
          <w:sz w:val="20"/>
          <w:szCs w:val="20"/>
        </w:rPr>
        <w:t xml:space="preserve">de </w:t>
      </w:r>
      <w:r w:rsidR="009B0697" w:rsidRPr="00036DCA">
        <w:rPr>
          <w:rFonts w:ascii="Trebuchet MS" w:hAnsi="Trebuchet MS" w:cstheme="minorHAnsi"/>
          <w:color w:val="auto"/>
          <w:sz w:val="20"/>
          <w:szCs w:val="20"/>
          <w:lang w:bidi="th-TH"/>
        </w:rPr>
        <w:t xml:space="preserve">março de </w:t>
      </w:r>
      <w:r w:rsidRPr="00036DCA">
        <w:rPr>
          <w:rFonts w:ascii="Trebuchet MS" w:hAnsi="Trebuchet MS"/>
          <w:sz w:val="20"/>
          <w:szCs w:val="20"/>
        </w:rPr>
        <w:t>2023, a ser arquivada na JUCESP (</w:t>
      </w:r>
      <w:r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u w:val="single"/>
          <w:lang w:bidi="th-TH"/>
        </w:rPr>
        <w:t xml:space="preserve">Ata da Aprovação Societária </w:t>
      </w:r>
      <w:r w:rsidR="00C8786A" w:rsidRPr="00036DCA">
        <w:rPr>
          <w:rFonts w:ascii="Trebuchet MS" w:hAnsi="Trebuchet MS" w:cstheme="minorHAnsi"/>
          <w:color w:val="auto"/>
          <w:sz w:val="20"/>
          <w:szCs w:val="20"/>
          <w:u w:val="single"/>
          <w:lang w:bidi="th-TH"/>
        </w:rPr>
        <w:t>Tamarindo</w:t>
      </w:r>
      <w:r w:rsidRPr="00036DCA">
        <w:rPr>
          <w:rFonts w:ascii="Trebuchet MS" w:hAnsi="Trebuchet MS" w:cstheme="minorHAnsi"/>
          <w:color w:val="auto"/>
          <w:sz w:val="20"/>
          <w:szCs w:val="20"/>
          <w:lang w:bidi="th-TH"/>
        </w:rPr>
        <w:t xml:space="preserve">”, quando em conjunto com a Ata da Aprovação Societária </w:t>
      </w:r>
      <w:proofErr w:type="spellStart"/>
      <w:r w:rsidR="00B0275D" w:rsidRPr="00036DCA">
        <w:rPr>
          <w:rFonts w:ascii="Trebuchet MS" w:hAnsi="Trebuchet MS" w:cstheme="minorHAnsi"/>
          <w:color w:val="auto"/>
          <w:sz w:val="20"/>
          <w:szCs w:val="20"/>
          <w:lang w:bidi="th-TH"/>
        </w:rPr>
        <w:t>You</w:t>
      </w:r>
      <w:proofErr w:type="spellEnd"/>
      <w:r w:rsidR="00B0275D" w:rsidRPr="00036DCA">
        <w:rPr>
          <w:rFonts w:ascii="Trebuchet MS" w:hAnsi="Trebuchet MS" w:cstheme="minorHAnsi"/>
          <w:color w:val="auto"/>
          <w:sz w:val="20"/>
          <w:szCs w:val="20"/>
          <w:lang w:bidi="th-TH"/>
        </w:rPr>
        <w:t xml:space="preserve"> Inc</w:t>
      </w:r>
      <w:r w:rsidRPr="00036DCA">
        <w:rPr>
          <w:rFonts w:ascii="Trebuchet MS" w:hAnsi="Trebuchet MS" w:cstheme="minorHAnsi"/>
          <w:color w:val="auto"/>
          <w:sz w:val="20"/>
          <w:szCs w:val="20"/>
          <w:lang w:bidi="th-TH"/>
        </w:rPr>
        <w:t>, as “</w:t>
      </w:r>
      <w:r w:rsidRPr="00036DCA">
        <w:rPr>
          <w:rFonts w:ascii="Trebuchet MS" w:hAnsi="Trebuchet MS" w:cstheme="minorHAnsi"/>
          <w:color w:val="auto"/>
          <w:sz w:val="20"/>
          <w:szCs w:val="20"/>
          <w:u w:val="single"/>
          <w:lang w:bidi="th-TH"/>
        </w:rPr>
        <w:t>Atas das Aprovações Societárias Avalistas</w:t>
      </w:r>
      <w:r w:rsidRPr="00036DCA">
        <w:rPr>
          <w:rFonts w:ascii="Trebuchet MS" w:hAnsi="Trebuchet MS" w:cstheme="minorHAnsi"/>
          <w:color w:val="auto"/>
          <w:sz w:val="20"/>
          <w:szCs w:val="20"/>
          <w:lang w:bidi="th-TH"/>
        </w:rPr>
        <w:t>”), na qual foram deliberadas as condições da outorga do Aval (abaixo definido).</w:t>
      </w:r>
    </w:p>
    <w:p w14:paraId="3384FEDF" w14:textId="77777777" w:rsidR="00DF284F" w:rsidRPr="00036DCA" w:rsidRDefault="00DF284F" w:rsidP="009E663F">
      <w:pPr>
        <w:pStyle w:val="PargrafodaLista"/>
        <w:rPr>
          <w:rFonts w:ascii="Trebuchet MS" w:hAnsi="Trebuchet MS" w:cstheme="minorHAnsi"/>
          <w:b/>
          <w:sz w:val="20"/>
          <w:szCs w:val="20"/>
          <w:lang w:bidi="th-TH"/>
        </w:rPr>
      </w:pPr>
    </w:p>
    <w:p w14:paraId="45B7B419" w14:textId="32620B05" w:rsidR="00DF284F" w:rsidRPr="00036DCA" w:rsidRDefault="00DF284F"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036DCA">
        <w:rPr>
          <w:rFonts w:ascii="Trebuchet MS" w:hAnsi="Trebuchet MS" w:cstheme="minorHAnsi"/>
          <w:color w:val="auto"/>
          <w:sz w:val="20"/>
          <w:szCs w:val="20"/>
          <w:u w:val="single"/>
          <w:lang w:bidi="th-TH"/>
        </w:rPr>
        <w:t>Aprovações Societárias SPE do Empreendimento</w:t>
      </w:r>
      <w:r w:rsidRPr="00036DCA">
        <w:rPr>
          <w:rFonts w:ascii="Trebuchet MS" w:hAnsi="Trebuchet MS" w:cstheme="minorHAnsi"/>
          <w:color w:val="auto"/>
          <w:sz w:val="20"/>
          <w:szCs w:val="20"/>
          <w:lang w:bidi="th-TH"/>
        </w:rPr>
        <w:t xml:space="preserve">: A outorga da Alienação Fiduciária Terreno (conforme abaixo definida) ocorrerá com base na deliberação da Ata de Reunião de Sócios, que deverá ser realizada e protocolada na </w:t>
      </w:r>
      <w:r w:rsidRPr="00036DCA">
        <w:rPr>
          <w:rFonts w:ascii="Trebuchet MS" w:hAnsi="Trebuchet MS"/>
          <w:sz w:val="20"/>
          <w:szCs w:val="20"/>
        </w:rPr>
        <w:t>JUCESP na data da lavratura da Escritura de Compra e Venda (</w:t>
      </w:r>
      <w:r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u w:val="single"/>
          <w:lang w:bidi="th-TH"/>
        </w:rPr>
        <w:t xml:space="preserve">Ata da Aprovação Societária </w:t>
      </w:r>
      <w:proofErr w:type="spellStart"/>
      <w:r w:rsidRPr="00036DCA">
        <w:rPr>
          <w:rFonts w:ascii="Trebuchet MS" w:hAnsi="Trebuchet MS" w:cstheme="minorHAnsi"/>
          <w:color w:val="auto"/>
          <w:sz w:val="20"/>
          <w:szCs w:val="20"/>
          <w:u w:val="single"/>
          <w:lang w:bidi="th-TH"/>
        </w:rPr>
        <w:t>Turrialba</w:t>
      </w:r>
      <w:proofErr w:type="spellEnd"/>
      <w:r w:rsidRPr="00036DCA">
        <w:rPr>
          <w:rFonts w:ascii="Trebuchet MS" w:hAnsi="Trebuchet MS" w:cstheme="minorHAnsi"/>
          <w:color w:val="auto"/>
          <w:sz w:val="20"/>
          <w:szCs w:val="20"/>
          <w:lang w:bidi="th-TH"/>
        </w:rPr>
        <w:t>”, quando em conjunto com as Atas das Aprovações Societárias Avalistas e a Ata da Aprovação Societária Emissora as “</w:t>
      </w:r>
      <w:r w:rsidRPr="00036DCA">
        <w:rPr>
          <w:rFonts w:ascii="Trebuchet MS" w:hAnsi="Trebuchet MS" w:cstheme="minorHAnsi"/>
          <w:color w:val="auto"/>
          <w:sz w:val="20"/>
          <w:szCs w:val="20"/>
          <w:u w:val="single"/>
          <w:lang w:bidi="th-TH"/>
        </w:rPr>
        <w:t>Atas das Aprovações Societárias</w:t>
      </w:r>
      <w:r w:rsidRPr="00036DCA">
        <w:rPr>
          <w:rFonts w:ascii="Trebuchet MS" w:hAnsi="Trebuchet MS" w:cstheme="minorHAnsi"/>
          <w:color w:val="auto"/>
          <w:sz w:val="20"/>
          <w:szCs w:val="20"/>
          <w:lang w:bidi="th-TH"/>
        </w:rPr>
        <w:t>”).</w:t>
      </w:r>
    </w:p>
    <w:p w14:paraId="32195211" w14:textId="77777777" w:rsidR="00FF0E5B" w:rsidRPr="00036DCA" w:rsidRDefault="00FF0E5B" w:rsidP="00D434E4">
      <w:pPr>
        <w:pStyle w:val="Default"/>
        <w:widowControl w:val="0"/>
        <w:tabs>
          <w:tab w:val="left" w:pos="851"/>
        </w:tabs>
        <w:spacing w:line="360" w:lineRule="auto"/>
        <w:jc w:val="both"/>
        <w:rPr>
          <w:rFonts w:ascii="Trebuchet MS" w:hAnsi="Trebuchet MS" w:cstheme="minorHAnsi"/>
          <w:color w:val="auto"/>
          <w:sz w:val="20"/>
          <w:szCs w:val="20"/>
          <w:lang w:bidi="th-TH"/>
        </w:rPr>
      </w:pPr>
    </w:p>
    <w:p w14:paraId="106E3244" w14:textId="77777777" w:rsidR="00386EB8" w:rsidRPr="00036DCA" w:rsidRDefault="00F10108"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Emissão</w:t>
      </w:r>
      <w:r w:rsidRPr="00036DCA">
        <w:rPr>
          <w:rFonts w:ascii="Trebuchet MS" w:hAnsi="Trebuchet MS" w:cstheme="minorHAnsi"/>
          <w:color w:val="auto"/>
          <w:sz w:val="20"/>
          <w:szCs w:val="20"/>
          <w:lang w:bidi="th-TH"/>
        </w:rPr>
        <w:t xml:space="preserve">: </w:t>
      </w:r>
      <w:r w:rsidR="00CC738E" w:rsidRPr="00036DCA">
        <w:rPr>
          <w:rFonts w:ascii="Trebuchet MS" w:hAnsi="Trebuchet MS" w:cstheme="minorHAnsi"/>
          <w:sz w:val="20"/>
          <w:szCs w:val="20"/>
          <w:lang w:bidi="th-TH"/>
        </w:rPr>
        <w:t>A presente emissão de nota</w:t>
      </w:r>
      <w:r w:rsidR="009C2C54" w:rsidRPr="00036DCA">
        <w:rPr>
          <w:rFonts w:ascii="Trebuchet MS" w:hAnsi="Trebuchet MS" w:cstheme="minorHAnsi"/>
          <w:sz w:val="20"/>
          <w:szCs w:val="20"/>
          <w:lang w:bidi="th-TH"/>
        </w:rPr>
        <w:t>s</w:t>
      </w:r>
      <w:r w:rsidR="00CC738E" w:rsidRPr="00036DCA">
        <w:rPr>
          <w:rFonts w:ascii="Trebuchet MS" w:hAnsi="Trebuchet MS" w:cstheme="minorHAnsi"/>
          <w:sz w:val="20"/>
          <w:szCs w:val="20"/>
          <w:lang w:bidi="th-TH"/>
        </w:rPr>
        <w:t xml:space="preserve"> </w:t>
      </w:r>
      <w:r w:rsidR="009C2C54" w:rsidRPr="00036DCA">
        <w:rPr>
          <w:rFonts w:ascii="Trebuchet MS" w:hAnsi="Trebuchet MS" w:cstheme="minorHAnsi"/>
          <w:sz w:val="20"/>
          <w:szCs w:val="20"/>
          <w:lang w:bidi="th-TH"/>
        </w:rPr>
        <w:t>comerciais</w:t>
      </w:r>
      <w:r w:rsidR="00CC738E" w:rsidRPr="00036DCA">
        <w:rPr>
          <w:rFonts w:ascii="Trebuchet MS" w:hAnsi="Trebuchet MS" w:cstheme="minorHAnsi"/>
          <w:sz w:val="20"/>
          <w:szCs w:val="20"/>
          <w:lang w:bidi="th-TH"/>
        </w:rPr>
        <w:t xml:space="preserve">, em série única, para colocação privada </w:t>
      </w:r>
      <w:r w:rsidR="00327D31" w:rsidRPr="00036DCA">
        <w:rPr>
          <w:rFonts w:ascii="Trebuchet MS" w:hAnsi="Trebuchet MS" w:cstheme="minorHAnsi"/>
          <w:color w:val="auto"/>
          <w:sz w:val="20"/>
          <w:szCs w:val="20"/>
          <w:lang w:bidi="th-TH"/>
        </w:rPr>
        <w:t>(“</w:t>
      </w:r>
      <w:r w:rsidR="00327D31" w:rsidRPr="00036DCA">
        <w:rPr>
          <w:rFonts w:ascii="Trebuchet MS" w:hAnsi="Trebuchet MS" w:cstheme="minorHAnsi"/>
          <w:color w:val="auto"/>
          <w:sz w:val="20"/>
          <w:szCs w:val="20"/>
          <w:u w:val="single"/>
          <w:lang w:bidi="th-TH"/>
        </w:rPr>
        <w:t>Emissão</w:t>
      </w:r>
      <w:r w:rsidR="00327D31" w:rsidRPr="00036DCA">
        <w:rPr>
          <w:rFonts w:ascii="Trebuchet MS" w:hAnsi="Trebuchet MS" w:cstheme="minorHAnsi"/>
          <w:color w:val="auto"/>
          <w:sz w:val="20"/>
          <w:szCs w:val="20"/>
          <w:lang w:bidi="th-TH"/>
        </w:rPr>
        <w:t xml:space="preserve">”), </w:t>
      </w:r>
      <w:r w:rsidR="00CC738E" w:rsidRPr="00036DCA">
        <w:rPr>
          <w:rFonts w:ascii="Trebuchet MS" w:hAnsi="Trebuchet MS" w:cstheme="minorHAnsi"/>
          <w:sz w:val="20"/>
          <w:szCs w:val="20"/>
          <w:lang w:bidi="th-TH"/>
        </w:rPr>
        <w:t>será realizada com observância aos requisitos estabelecidos na Lei nº 14.195, de 26 de agosto de 2021 (“</w:t>
      </w:r>
      <w:r w:rsidR="0071312F" w:rsidRPr="00036DCA">
        <w:rPr>
          <w:rFonts w:ascii="Trebuchet MS" w:hAnsi="Trebuchet MS" w:cstheme="minorHAnsi"/>
          <w:sz w:val="20"/>
          <w:szCs w:val="20"/>
          <w:u w:val="single"/>
          <w:lang w:bidi="th-TH"/>
        </w:rPr>
        <w:t xml:space="preserve">Lei </w:t>
      </w:r>
      <w:r w:rsidR="00CC738E" w:rsidRPr="00036DCA">
        <w:rPr>
          <w:rFonts w:ascii="Trebuchet MS" w:hAnsi="Trebuchet MS" w:cstheme="minorHAnsi"/>
          <w:sz w:val="20"/>
          <w:szCs w:val="20"/>
          <w:u w:val="single"/>
          <w:lang w:bidi="th-TH"/>
        </w:rPr>
        <w:t>14.195</w:t>
      </w:r>
      <w:r w:rsidR="00CC738E" w:rsidRPr="00036DCA">
        <w:rPr>
          <w:rFonts w:ascii="Trebuchet MS" w:hAnsi="Trebuchet MS" w:cstheme="minorHAnsi"/>
          <w:sz w:val="20"/>
          <w:szCs w:val="20"/>
          <w:lang w:bidi="th-TH"/>
        </w:rPr>
        <w:t>”), bem como em observância aos requisitos previstos na Cláusula Segunda, abaixo.</w:t>
      </w:r>
    </w:p>
    <w:p w14:paraId="6E8B173E" w14:textId="77777777" w:rsidR="00974BC4" w:rsidRPr="00036DCA" w:rsidRDefault="00974BC4" w:rsidP="00D434E4">
      <w:pPr>
        <w:widowControl w:val="0"/>
        <w:spacing w:line="360" w:lineRule="auto"/>
        <w:rPr>
          <w:rFonts w:ascii="Trebuchet MS" w:hAnsi="Trebuchet MS" w:cstheme="minorHAnsi"/>
          <w:b/>
          <w:sz w:val="20"/>
          <w:szCs w:val="20"/>
          <w:lang w:bidi="th-TH"/>
        </w:rPr>
      </w:pPr>
    </w:p>
    <w:p w14:paraId="69079CBB" w14:textId="77777777" w:rsidR="00157FAD" w:rsidRPr="00036DCA" w:rsidRDefault="00157FAD" w:rsidP="00D434E4">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 xml:space="preserve">CLÁUSULA SEGUNDA </w:t>
      </w:r>
      <w:r w:rsidR="003F2808" w:rsidRPr="00036DCA">
        <w:rPr>
          <w:rFonts w:ascii="Trebuchet MS" w:hAnsi="Trebuchet MS" w:cstheme="minorHAnsi"/>
          <w:b/>
          <w:color w:val="auto"/>
          <w:sz w:val="20"/>
          <w:szCs w:val="20"/>
          <w:lang w:bidi="th-TH"/>
        </w:rPr>
        <w:t>–</w:t>
      </w:r>
      <w:r w:rsidRPr="00036DCA">
        <w:rPr>
          <w:rFonts w:ascii="Trebuchet MS" w:hAnsi="Trebuchet MS" w:cstheme="minorHAnsi"/>
          <w:b/>
          <w:color w:val="auto"/>
          <w:sz w:val="20"/>
          <w:szCs w:val="20"/>
          <w:lang w:bidi="th-TH"/>
        </w:rPr>
        <w:t xml:space="preserve"> REQUISITOS</w:t>
      </w:r>
      <w:r w:rsidR="006D0C47" w:rsidRPr="00036DCA">
        <w:rPr>
          <w:rFonts w:ascii="Trebuchet MS" w:hAnsi="Trebuchet MS" w:cstheme="minorHAnsi"/>
          <w:b/>
          <w:color w:val="auto"/>
          <w:sz w:val="20"/>
          <w:szCs w:val="20"/>
          <w:lang w:bidi="th-TH"/>
        </w:rPr>
        <w:t xml:space="preserve"> </w:t>
      </w:r>
    </w:p>
    <w:p w14:paraId="6414B1D6" w14:textId="77777777" w:rsidR="00157FAD" w:rsidRPr="00036DCA" w:rsidRDefault="00157FAD" w:rsidP="00D434E4">
      <w:pPr>
        <w:widowControl w:val="0"/>
        <w:spacing w:line="360" w:lineRule="auto"/>
        <w:jc w:val="both"/>
        <w:rPr>
          <w:rFonts w:ascii="Trebuchet MS" w:hAnsi="Trebuchet MS" w:cstheme="minorHAnsi"/>
          <w:b/>
          <w:sz w:val="20"/>
          <w:szCs w:val="20"/>
          <w:lang w:bidi="th-TH"/>
        </w:rPr>
      </w:pPr>
    </w:p>
    <w:bookmarkEnd w:id="24"/>
    <w:p w14:paraId="08F73AE8" w14:textId="77777777" w:rsidR="00157FAD" w:rsidRPr="00036DCA" w:rsidRDefault="00F10108"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036DCA">
        <w:rPr>
          <w:rFonts w:ascii="Trebuchet MS" w:hAnsi="Trebuchet MS" w:cstheme="minorHAnsi"/>
          <w:color w:val="auto"/>
          <w:sz w:val="20"/>
          <w:szCs w:val="20"/>
          <w:u w:val="single"/>
          <w:lang w:bidi="th-TH"/>
        </w:rPr>
        <w:t>Requisitos</w:t>
      </w:r>
      <w:r w:rsidRPr="00036DCA">
        <w:rPr>
          <w:rFonts w:ascii="Trebuchet MS" w:hAnsi="Trebuchet MS" w:cstheme="minorHAnsi"/>
          <w:color w:val="auto"/>
          <w:sz w:val="20"/>
          <w:szCs w:val="20"/>
          <w:lang w:bidi="th-TH"/>
        </w:rPr>
        <w:t xml:space="preserve">: </w:t>
      </w:r>
      <w:r w:rsidR="00157FAD" w:rsidRPr="00036DCA">
        <w:rPr>
          <w:rFonts w:ascii="Trebuchet MS" w:hAnsi="Trebuchet MS" w:cstheme="minorHAnsi"/>
          <w:color w:val="auto"/>
          <w:sz w:val="20"/>
          <w:szCs w:val="20"/>
          <w:lang w:bidi="th-TH"/>
        </w:rPr>
        <w:t>A Emissão será realizada com observância dos seguintes requisitos:</w:t>
      </w:r>
    </w:p>
    <w:p w14:paraId="0F9B99CC" w14:textId="77777777" w:rsidR="00593FD0" w:rsidRPr="00036DCA" w:rsidRDefault="00593FD0" w:rsidP="00D434E4">
      <w:pPr>
        <w:pStyle w:val="Default"/>
        <w:widowControl w:val="0"/>
        <w:tabs>
          <w:tab w:val="left" w:pos="851"/>
          <w:tab w:val="left" w:pos="1701"/>
        </w:tabs>
        <w:spacing w:line="360" w:lineRule="auto"/>
        <w:ind w:left="851"/>
        <w:jc w:val="both"/>
        <w:rPr>
          <w:rFonts w:ascii="Trebuchet MS" w:hAnsi="Trebuchet MS" w:cstheme="minorHAnsi"/>
          <w:color w:val="auto"/>
          <w:sz w:val="20"/>
          <w:szCs w:val="20"/>
          <w:lang w:bidi="th-TH"/>
        </w:rPr>
      </w:pPr>
      <w:bookmarkStart w:id="26" w:name="_Ref72412829"/>
    </w:p>
    <w:p w14:paraId="5F67CD79" w14:textId="1D1435C7" w:rsidR="00157FAD" w:rsidRPr="00036DCA" w:rsidRDefault="00157FA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Arquivamento da</w:t>
      </w:r>
      <w:r w:rsidR="00FD6A83" w:rsidRPr="00036DCA">
        <w:rPr>
          <w:rFonts w:ascii="Trebuchet MS" w:hAnsi="Trebuchet MS" w:cstheme="minorHAnsi"/>
          <w:color w:val="auto"/>
          <w:sz w:val="20"/>
          <w:szCs w:val="20"/>
          <w:u w:val="single"/>
          <w:lang w:bidi="th-TH"/>
        </w:rPr>
        <w:t>s</w:t>
      </w:r>
      <w:r w:rsidRPr="00036DCA">
        <w:rPr>
          <w:rFonts w:ascii="Trebuchet MS" w:hAnsi="Trebuchet MS" w:cstheme="minorHAnsi"/>
          <w:color w:val="auto"/>
          <w:sz w:val="20"/>
          <w:szCs w:val="20"/>
          <w:u w:val="single"/>
          <w:lang w:bidi="th-TH"/>
        </w:rPr>
        <w:t xml:space="preserve"> Ata</w:t>
      </w:r>
      <w:r w:rsidR="00FD6A83" w:rsidRPr="00036DCA">
        <w:rPr>
          <w:rFonts w:ascii="Trebuchet MS" w:hAnsi="Trebuchet MS" w:cstheme="minorHAnsi"/>
          <w:color w:val="auto"/>
          <w:sz w:val="20"/>
          <w:szCs w:val="20"/>
          <w:u w:val="single"/>
          <w:lang w:bidi="th-TH"/>
        </w:rPr>
        <w:t>s</w:t>
      </w:r>
      <w:r w:rsidRPr="00036DCA">
        <w:rPr>
          <w:rFonts w:ascii="Trebuchet MS" w:hAnsi="Trebuchet MS" w:cstheme="minorHAnsi"/>
          <w:color w:val="auto"/>
          <w:sz w:val="20"/>
          <w:szCs w:val="20"/>
          <w:u w:val="single"/>
          <w:lang w:bidi="th-TH"/>
        </w:rPr>
        <w:t xml:space="preserve"> da</w:t>
      </w:r>
      <w:r w:rsidR="00FD6A83" w:rsidRPr="00036DCA">
        <w:rPr>
          <w:rFonts w:ascii="Trebuchet MS" w:hAnsi="Trebuchet MS" w:cstheme="minorHAnsi"/>
          <w:color w:val="auto"/>
          <w:sz w:val="20"/>
          <w:szCs w:val="20"/>
          <w:u w:val="single"/>
          <w:lang w:bidi="th-TH"/>
        </w:rPr>
        <w:t>s</w:t>
      </w:r>
      <w:r w:rsidRPr="00036DCA">
        <w:rPr>
          <w:rFonts w:ascii="Trebuchet MS" w:hAnsi="Trebuchet MS" w:cstheme="minorHAnsi"/>
          <w:color w:val="auto"/>
          <w:sz w:val="20"/>
          <w:szCs w:val="20"/>
          <w:u w:val="single"/>
          <w:lang w:bidi="th-TH"/>
        </w:rPr>
        <w:t xml:space="preserve"> Aprovaç</w:t>
      </w:r>
      <w:r w:rsidR="00FD6A83" w:rsidRPr="00036DCA">
        <w:rPr>
          <w:rFonts w:ascii="Trebuchet MS" w:hAnsi="Trebuchet MS" w:cstheme="minorHAnsi"/>
          <w:color w:val="auto"/>
          <w:sz w:val="20"/>
          <w:szCs w:val="20"/>
          <w:u w:val="single"/>
          <w:lang w:bidi="th-TH"/>
        </w:rPr>
        <w:t>ões</w:t>
      </w:r>
      <w:r w:rsidRPr="00036DCA">
        <w:rPr>
          <w:rFonts w:ascii="Trebuchet MS" w:hAnsi="Trebuchet MS" w:cstheme="minorHAnsi"/>
          <w:color w:val="auto"/>
          <w:sz w:val="20"/>
          <w:szCs w:val="20"/>
          <w:u w:val="single"/>
          <w:lang w:bidi="th-TH"/>
        </w:rPr>
        <w:t xml:space="preserve"> Societária</w:t>
      </w:r>
      <w:r w:rsidR="00FD6A83" w:rsidRPr="00036DCA">
        <w:rPr>
          <w:rFonts w:ascii="Trebuchet MS" w:hAnsi="Trebuchet MS" w:cstheme="minorHAnsi"/>
          <w:color w:val="auto"/>
          <w:sz w:val="20"/>
          <w:szCs w:val="20"/>
          <w:u w:val="single"/>
          <w:lang w:bidi="th-TH"/>
        </w:rPr>
        <w:t>s</w:t>
      </w:r>
      <w:r w:rsidRPr="00036DCA">
        <w:rPr>
          <w:rFonts w:ascii="Trebuchet MS" w:hAnsi="Trebuchet MS" w:cstheme="minorHAnsi"/>
          <w:color w:val="auto"/>
          <w:sz w:val="20"/>
          <w:szCs w:val="20"/>
          <w:lang w:bidi="th-TH"/>
        </w:rPr>
        <w:t xml:space="preserve">: </w:t>
      </w:r>
      <w:r w:rsidR="009260B8" w:rsidRPr="00036DCA">
        <w:rPr>
          <w:rFonts w:ascii="Trebuchet MS" w:hAnsi="Trebuchet MS" w:cstheme="minorHAnsi"/>
          <w:color w:val="auto"/>
          <w:sz w:val="20"/>
          <w:szCs w:val="20"/>
          <w:lang w:bidi="th-TH"/>
        </w:rPr>
        <w:t>A</w:t>
      </w:r>
      <w:r w:rsidR="00FD6A83" w:rsidRPr="00036DCA">
        <w:rPr>
          <w:rFonts w:ascii="Trebuchet MS" w:hAnsi="Trebuchet MS" w:cstheme="minorHAnsi"/>
          <w:color w:val="auto"/>
          <w:sz w:val="20"/>
          <w:szCs w:val="20"/>
          <w:lang w:bidi="th-TH"/>
        </w:rPr>
        <w:t>s</w:t>
      </w:r>
      <w:r w:rsidR="009260B8" w:rsidRPr="00036DCA">
        <w:rPr>
          <w:rFonts w:ascii="Trebuchet MS" w:hAnsi="Trebuchet MS" w:cstheme="minorHAnsi"/>
          <w:color w:val="auto"/>
          <w:sz w:val="20"/>
          <w:szCs w:val="20"/>
          <w:lang w:bidi="th-TH"/>
        </w:rPr>
        <w:t xml:space="preserve"> A</w:t>
      </w:r>
      <w:r w:rsidR="00327D31" w:rsidRPr="00036DCA">
        <w:rPr>
          <w:rFonts w:ascii="Trebuchet MS" w:hAnsi="Trebuchet MS" w:cstheme="minorHAnsi"/>
          <w:color w:val="auto"/>
          <w:sz w:val="20"/>
          <w:szCs w:val="20"/>
          <w:lang w:bidi="th-TH"/>
        </w:rPr>
        <w:t>ta</w:t>
      </w:r>
      <w:r w:rsidR="00FD6A83" w:rsidRPr="00036DCA">
        <w:rPr>
          <w:rFonts w:ascii="Trebuchet MS" w:hAnsi="Trebuchet MS" w:cstheme="minorHAnsi"/>
          <w:color w:val="auto"/>
          <w:sz w:val="20"/>
          <w:szCs w:val="20"/>
          <w:lang w:bidi="th-TH"/>
        </w:rPr>
        <w:t>s</w:t>
      </w:r>
      <w:r w:rsidR="00327D31" w:rsidRPr="00036DCA">
        <w:rPr>
          <w:rFonts w:ascii="Trebuchet MS" w:hAnsi="Trebuchet MS" w:cstheme="minorHAnsi"/>
          <w:color w:val="auto"/>
          <w:sz w:val="20"/>
          <w:szCs w:val="20"/>
          <w:lang w:bidi="th-TH"/>
        </w:rPr>
        <w:t xml:space="preserve"> da</w:t>
      </w:r>
      <w:r w:rsidR="00FD6A83" w:rsidRPr="00036DCA">
        <w:rPr>
          <w:rFonts w:ascii="Trebuchet MS" w:hAnsi="Trebuchet MS" w:cstheme="minorHAnsi"/>
          <w:color w:val="auto"/>
          <w:sz w:val="20"/>
          <w:szCs w:val="20"/>
          <w:lang w:bidi="th-TH"/>
        </w:rPr>
        <w:t>s</w:t>
      </w:r>
      <w:r w:rsidR="00327D31" w:rsidRPr="00036DCA">
        <w:rPr>
          <w:rFonts w:ascii="Trebuchet MS" w:hAnsi="Trebuchet MS" w:cstheme="minorHAnsi"/>
          <w:color w:val="auto"/>
          <w:sz w:val="20"/>
          <w:szCs w:val="20"/>
          <w:lang w:bidi="th-TH"/>
        </w:rPr>
        <w:t xml:space="preserve"> Aprovaç</w:t>
      </w:r>
      <w:r w:rsidR="00FD6A83" w:rsidRPr="00036DCA">
        <w:rPr>
          <w:rFonts w:ascii="Trebuchet MS" w:hAnsi="Trebuchet MS" w:cstheme="minorHAnsi"/>
          <w:color w:val="auto"/>
          <w:sz w:val="20"/>
          <w:szCs w:val="20"/>
          <w:lang w:bidi="th-TH"/>
        </w:rPr>
        <w:t xml:space="preserve">ões </w:t>
      </w:r>
      <w:r w:rsidR="00327D31" w:rsidRPr="00036DCA">
        <w:rPr>
          <w:rFonts w:ascii="Trebuchet MS" w:hAnsi="Trebuchet MS" w:cstheme="minorHAnsi"/>
          <w:color w:val="auto"/>
          <w:sz w:val="20"/>
          <w:szCs w:val="20"/>
          <w:lang w:bidi="th-TH"/>
        </w:rPr>
        <w:t>Societária</w:t>
      </w:r>
      <w:r w:rsidR="00FD6A83" w:rsidRPr="00036DCA">
        <w:rPr>
          <w:rFonts w:ascii="Trebuchet MS" w:hAnsi="Trebuchet MS" w:cstheme="minorHAnsi"/>
          <w:color w:val="auto"/>
          <w:sz w:val="20"/>
          <w:szCs w:val="20"/>
          <w:lang w:bidi="th-TH"/>
        </w:rPr>
        <w:t>s</w:t>
      </w:r>
      <w:r w:rsidR="00327D31" w:rsidRPr="00036DCA">
        <w:rPr>
          <w:rFonts w:ascii="Trebuchet MS" w:hAnsi="Trebuchet MS" w:cstheme="minorHAnsi"/>
          <w:color w:val="auto"/>
          <w:sz w:val="20"/>
          <w:szCs w:val="20"/>
          <w:lang w:bidi="th-TH"/>
        </w:rPr>
        <w:t xml:space="preserve"> ser</w:t>
      </w:r>
      <w:r w:rsidR="00FD6A83" w:rsidRPr="00036DCA">
        <w:rPr>
          <w:rFonts w:ascii="Trebuchet MS" w:hAnsi="Trebuchet MS" w:cstheme="minorHAnsi"/>
          <w:color w:val="auto"/>
          <w:sz w:val="20"/>
          <w:szCs w:val="20"/>
          <w:lang w:bidi="th-TH"/>
        </w:rPr>
        <w:t>ão</w:t>
      </w:r>
      <w:r w:rsidR="00327D31" w:rsidRPr="00036DCA">
        <w:rPr>
          <w:rFonts w:ascii="Trebuchet MS" w:hAnsi="Trebuchet MS" w:cstheme="minorHAnsi"/>
          <w:color w:val="auto"/>
          <w:sz w:val="20"/>
          <w:szCs w:val="20"/>
          <w:lang w:bidi="th-TH"/>
        </w:rPr>
        <w:t xml:space="preserve"> devidamente arquivada</w:t>
      </w:r>
      <w:r w:rsidR="00FD6A83" w:rsidRPr="00036DCA">
        <w:rPr>
          <w:rFonts w:ascii="Trebuchet MS" w:hAnsi="Trebuchet MS" w:cstheme="minorHAnsi"/>
          <w:color w:val="auto"/>
          <w:sz w:val="20"/>
          <w:szCs w:val="20"/>
          <w:lang w:bidi="th-TH"/>
        </w:rPr>
        <w:t>s</w:t>
      </w:r>
      <w:r w:rsidR="00327D31" w:rsidRPr="00036DCA">
        <w:rPr>
          <w:rFonts w:ascii="Trebuchet MS" w:hAnsi="Trebuchet MS" w:cstheme="minorHAnsi"/>
          <w:color w:val="auto"/>
          <w:sz w:val="20"/>
          <w:szCs w:val="20"/>
          <w:lang w:bidi="th-TH"/>
        </w:rPr>
        <w:t xml:space="preserve"> na </w:t>
      </w:r>
      <w:r w:rsidR="0033274D" w:rsidRPr="00036DCA">
        <w:rPr>
          <w:rFonts w:ascii="Trebuchet MS" w:hAnsi="Trebuchet MS" w:cstheme="minorHAnsi"/>
          <w:color w:val="auto"/>
          <w:sz w:val="20"/>
          <w:szCs w:val="20"/>
          <w:lang w:bidi="th-TH"/>
        </w:rPr>
        <w:t>JUCE</w:t>
      </w:r>
      <w:r w:rsidR="004F2FBD" w:rsidRPr="00036DCA">
        <w:rPr>
          <w:rFonts w:ascii="Trebuchet MS" w:eastAsia="SimSun" w:hAnsi="Trebuchet MS" w:cs="Calibri"/>
          <w:kern w:val="28"/>
          <w:sz w:val="20"/>
          <w:szCs w:val="20"/>
          <w:lang w:eastAsia="pt-BR"/>
        </w:rPr>
        <w:t>SP</w:t>
      </w:r>
      <w:r w:rsidR="00B0275D" w:rsidRPr="00036DCA">
        <w:rPr>
          <w:rFonts w:ascii="Trebuchet MS" w:eastAsia="SimSun" w:hAnsi="Trebuchet MS" w:cs="Calibri"/>
          <w:kern w:val="28"/>
          <w:sz w:val="20"/>
          <w:szCs w:val="20"/>
          <w:lang w:eastAsia="pt-BR"/>
        </w:rPr>
        <w:t xml:space="preserve">, </w:t>
      </w:r>
      <w:r w:rsidR="00B0275D" w:rsidRPr="00036DCA">
        <w:rPr>
          <w:rFonts w:ascii="Trebuchet MS" w:hAnsi="Trebuchet MS" w:cstheme="minorHAnsi"/>
          <w:color w:val="auto"/>
          <w:sz w:val="20"/>
          <w:szCs w:val="20"/>
          <w:lang w:bidi="th-TH"/>
        </w:rPr>
        <w:t xml:space="preserve">sendo dispensada a publicação das referidas Atas das Aprovações Societárias, com exceção da Ata da Aprovação Societária </w:t>
      </w:r>
      <w:proofErr w:type="spellStart"/>
      <w:r w:rsidR="00B0275D" w:rsidRPr="00036DCA">
        <w:rPr>
          <w:rFonts w:ascii="Trebuchet MS" w:hAnsi="Trebuchet MS" w:cstheme="minorHAnsi"/>
          <w:color w:val="auto"/>
          <w:sz w:val="20"/>
          <w:szCs w:val="20"/>
          <w:lang w:bidi="th-TH"/>
        </w:rPr>
        <w:t>You</w:t>
      </w:r>
      <w:proofErr w:type="spellEnd"/>
      <w:r w:rsidR="00B0275D" w:rsidRPr="00036DCA">
        <w:rPr>
          <w:rFonts w:ascii="Trebuchet MS" w:hAnsi="Trebuchet MS" w:cstheme="minorHAnsi"/>
          <w:color w:val="auto"/>
          <w:sz w:val="20"/>
          <w:szCs w:val="20"/>
          <w:lang w:bidi="th-TH"/>
        </w:rPr>
        <w:t xml:space="preserve"> Inc, a qual deverá ser publicada nos termos da </w:t>
      </w:r>
      <w:r w:rsidR="00B0275D" w:rsidRPr="00036DCA">
        <w:rPr>
          <w:rFonts w:ascii="Trebuchet MS" w:hAnsi="Trebuchet MS"/>
          <w:color w:val="auto"/>
          <w:sz w:val="20"/>
          <w:szCs w:val="20"/>
        </w:rPr>
        <w:t>Lei nº 6.404, de 15 de dezembro de 1976, conforme alterada (“</w:t>
      </w:r>
      <w:r w:rsidR="00B0275D" w:rsidRPr="00036DCA">
        <w:rPr>
          <w:rFonts w:ascii="Trebuchet MS" w:hAnsi="Trebuchet MS"/>
          <w:color w:val="auto"/>
          <w:sz w:val="20"/>
          <w:szCs w:val="20"/>
          <w:u w:val="single"/>
        </w:rPr>
        <w:t>Lei das Sociedades por Ações</w:t>
      </w:r>
      <w:r w:rsidR="00B0275D" w:rsidRPr="00036DCA">
        <w:rPr>
          <w:rFonts w:ascii="Trebuchet MS" w:hAnsi="Trebuchet MS"/>
          <w:color w:val="auto"/>
          <w:sz w:val="20"/>
          <w:szCs w:val="20"/>
        </w:rPr>
        <w:t>”)</w:t>
      </w:r>
      <w:r w:rsidR="000832E8" w:rsidRPr="00036DCA">
        <w:rPr>
          <w:rFonts w:ascii="Trebuchet MS" w:hAnsi="Trebuchet MS" w:cstheme="minorHAnsi"/>
          <w:color w:val="auto"/>
          <w:sz w:val="20"/>
          <w:szCs w:val="20"/>
          <w:lang w:bidi="th-TH"/>
        </w:rPr>
        <w:t xml:space="preserve">. </w:t>
      </w:r>
      <w:r w:rsidR="00454CC1" w:rsidRPr="00036DCA">
        <w:rPr>
          <w:rFonts w:ascii="Trebuchet MS" w:hAnsi="Trebuchet MS" w:cstheme="minorHAnsi"/>
          <w:color w:val="auto"/>
          <w:sz w:val="20"/>
          <w:szCs w:val="20"/>
          <w:lang w:bidi="th-TH"/>
        </w:rPr>
        <w:t>Fica estabelecido que cópias eletrônicas</w:t>
      </w:r>
      <w:r w:rsidR="000B1205" w:rsidRPr="00036DCA">
        <w:rPr>
          <w:rFonts w:ascii="Trebuchet MS" w:hAnsi="Trebuchet MS" w:cstheme="minorHAnsi"/>
          <w:color w:val="auto"/>
          <w:sz w:val="20"/>
          <w:szCs w:val="20"/>
          <w:lang w:bidi="th-TH"/>
        </w:rPr>
        <w:t xml:space="preserve"> (</w:t>
      </w:r>
      <w:proofErr w:type="spellStart"/>
      <w:r w:rsidR="000B1205" w:rsidRPr="00036DCA">
        <w:rPr>
          <w:rFonts w:ascii="Trebuchet MS" w:hAnsi="Trebuchet MS" w:cstheme="minorHAnsi"/>
          <w:i/>
          <w:color w:val="auto"/>
          <w:sz w:val="20"/>
          <w:szCs w:val="20"/>
          <w:lang w:bidi="th-TH"/>
        </w:rPr>
        <w:t>pdf</w:t>
      </w:r>
      <w:proofErr w:type="spellEnd"/>
      <w:r w:rsidR="000B1205" w:rsidRPr="00036DCA">
        <w:rPr>
          <w:rFonts w:ascii="Trebuchet MS" w:hAnsi="Trebuchet MS" w:cstheme="minorHAnsi"/>
          <w:color w:val="auto"/>
          <w:sz w:val="20"/>
          <w:szCs w:val="20"/>
          <w:lang w:bidi="th-TH"/>
        </w:rPr>
        <w:t>)</w:t>
      </w:r>
      <w:r w:rsidR="00454CC1" w:rsidRPr="00036DCA">
        <w:rPr>
          <w:rFonts w:ascii="Trebuchet MS" w:hAnsi="Trebuchet MS" w:cstheme="minorHAnsi"/>
          <w:color w:val="auto"/>
          <w:sz w:val="20"/>
          <w:szCs w:val="20"/>
          <w:lang w:bidi="th-TH"/>
        </w:rPr>
        <w:t xml:space="preserve"> contendo a chancela digital </w:t>
      </w:r>
      <w:r w:rsidR="0087557C" w:rsidRPr="00036DCA">
        <w:rPr>
          <w:rFonts w:ascii="Trebuchet MS" w:hAnsi="Trebuchet MS" w:cstheme="minorHAnsi"/>
          <w:color w:val="auto"/>
          <w:sz w:val="20"/>
          <w:szCs w:val="20"/>
          <w:lang w:bidi="th-TH"/>
        </w:rPr>
        <w:t xml:space="preserve">da </w:t>
      </w:r>
      <w:r w:rsidR="0033274D" w:rsidRPr="00036DCA">
        <w:rPr>
          <w:rFonts w:ascii="Trebuchet MS" w:hAnsi="Trebuchet MS" w:cstheme="minorHAnsi"/>
          <w:color w:val="auto"/>
          <w:sz w:val="20"/>
          <w:szCs w:val="20"/>
          <w:lang w:bidi="th-TH"/>
        </w:rPr>
        <w:t>JUCE</w:t>
      </w:r>
      <w:r w:rsidR="000832E8" w:rsidRPr="00036DCA">
        <w:rPr>
          <w:rFonts w:ascii="Trebuchet MS" w:eastAsia="SimSun" w:hAnsi="Trebuchet MS" w:cs="Calibri"/>
          <w:kern w:val="28"/>
          <w:sz w:val="20"/>
          <w:szCs w:val="20"/>
          <w:lang w:eastAsia="pt-BR"/>
        </w:rPr>
        <w:t>S</w:t>
      </w:r>
      <w:r w:rsidR="004F2FBD" w:rsidRPr="00036DCA">
        <w:rPr>
          <w:rFonts w:ascii="Trebuchet MS" w:eastAsia="SimSun" w:hAnsi="Trebuchet MS" w:cs="Calibri"/>
          <w:kern w:val="28"/>
          <w:sz w:val="20"/>
          <w:szCs w:val="20"/>
          <w:lang w:eastAsia="pt-BR"/>
        </w:rPr>
        <w:t>P</w:t>
      </w:r>
      <w:r w:rsidR="000832E8" w:rsidRPr="00036DCA">
        <w:rPr>
          <w:rFonts w:ascii="Trebuchet MS" w:hAnsi="Trebuchet MS" w:cstheme="minorHAnsi"/>
          <w:color w:val="auto"/>
          <w:sz w:val="20"/>
          <w:szCs w:val="20"/>
          <w:lang w:bidi="th-TH"/>
        </w:rPr>
        <w:t xml:space="preserve"> </w:t>
      </w:r>
      <w:r w:rsidR="00454CC1" w:rsidRPr="00036DCA">
        <w:rPr>
          <w:rFonts w:ascii="Trebuchet MS" w:hAnsi="Trebuchet MS" w:cstheme="minorHAnsi"/>
          <w:color w:val="auto"/>
          <w:sz w:val="20"/>
          <w:szCs w:val="20"/>
          <w:lang w:bidi="th-TH"/>
        </w:rPr>
        <w:t>da</w:t>
      </w:r>
      <w:r w:rsidR="00FD6A83" w:rsidRPr="00036DCA">
        <w:rPr>
          <w:rFonts w:ascii="Trebuchet MS" w:hAnsi="Trebuchet MS" w:cstheme="minorHAnsi"/>
          <w:color w:val="auto"/>
          <w:sz w:val="20"/>
          <w:szCs w:val="20"/>
          <w:lang w:bidi="th-TH"/>
        </w:rPr>
        <w:t>s</w:t>
      </w:r>
      <w:r w:rsidR="00454CC1" w:rsidRPr="00036DCA">
        <w:rPr>
          <w:rFonts w:ascii="Trebuchet MS" w:hAnsi="Trebuchet MS" w:cstheme="minorHAnsi"/>
          <w:color w:val="auto"/>
          <w:sz w:val="20"/>
          <w:szCs w:val="20"/>
          <w:lang w:bidi="th-TH"/>
        </w:rPr>
        <w:t xml:space="preserve"> Ata</w:t>
      </w:r>
      <w:r w:rsidR="00FD6A83" w:rsidRPr="00036DCA">
        <w:rPr>
          <w:rFonts w:ascii="Trebuchet MS" w:hAnsi="Trebuchet MS" w:cstheme="minorHAnsi"/>
          <w:color w:val="auto"/>
          <w:sz w:val="20"/>
          <w:szCs w:val="20"/>
          <w:lang w:bidi="th-TH"/>
        </w:rPr>
        <w:t>s</w:t>
      </w:r>
      <w:r w:rsidR="00454CC1" w:rsidRPr="00036DCA">
        <w:rPr>
          <w:rFonts w:ascii="Trebuchet MS" w:hAnsi="Trebuchet MS" w:cstheme="minorHAnsi"/>
          <w:color w:val="auto"/>
          <w:sz w:val="20"/>
          <w:szCs w:val="20"/>
          <w:lang w:bidi="th-TH"/>
        </w:rPr>
        <w:t xml:space="preserve"> da</w:t>
      </w:r>
      <w:r w:rsidR="00FD6A83" w:rsidRPr="00036DCA">
        <w:rPr>
          <w:rFonts w:ascii="Trebuchet MS" w:hAnsi="Trebuchet MS" w:cstheme="minorHAnsi"/>
          <w:color w:val="auto"/>
          <w:sz w:val="20"/>
          <w:szCs w:val="20"/>
          <w:lang w:bidi="th-TH"/>
        </w:rPr>
        <w:t>s</w:t>
      </w:r>
      <w:r w:rsidR="00454CC1" w:rsidRPr="00036DCA">
        <w:rPr>
          <w:rFonts w:ascii="Trebuchet MS" w:hAnsi="Trebuchet MS" w:cstheme="minorHAnsi"/>
          <w:color w:val="auto"/>
          <w:sz w:val="20"/>
          <w:szCs w:val="20"/>
          <w:lang w:bidi="th-TH"/>
        </w:rPr>
        <w:t xml:space="preserve"> Aprovaç</w:t>
      </w:r>
      <w:r w:rsidR="00FD6A83" w:rsidRPr="00036DCA">
        <w:rPr>
          <w:rFonts w:ascii="Trebuchet MS" w:hAnsi="Trebuchet MS" w:cstheme="minorHAnsi"/>
          <w:color w:val="auto"/>
          <w:sz w:val="20"/>
          <w:szCs w:val="20"/>
          <w:lang w:bidi="th-TH"/>
        </w:rPr>
        <w:t>ões</w:t>
      </w:r>
      <w:r w:rsidR="00454CC1" w:rsidRPr="00036DCA">
        <w:rPr>
          <w:rFonts w:ascii="Trebuchet MS" w:hAnsi="Trebuchet MS" w:cstheme="minorHAnsi"/>
          <w:color w:val="auto"/>
          <w:sz w:val="20"/>
          <w:szCs w:val="20"/>
          <w:lang w:bidi="th-TH"/>
        </w:rPr>
        <w:t xml:space="preserve"> Societária</w:t>
      </w:r>
      <w:r w:rsidR="00FD6A83" w:rsidRPr="00036DCA">
        <w:rPr>
          <w:rFonts w:ascii="Trebuchet MS" w:hAnsi="Trebuchet MS" w:cstheme="minorHAnsi"/>
          <w:color w:val="auto"/>
          <w:sz w:val="20"/>
          <w:szCs w:val="20"/>
          <w:lang w:bidi="th-TH"/>
        </w:rPr>
        <w:t>s</w:t>
      </w:r>
      <w:r w:rsidR="00CC738E" w:rsidRPr="00036DCA">
        <w:rPr>
          <w:rFonts w:ascii="Trebuchet MS" w:hAnsi="Trebuchet MS" w:cstheme="minorHAnsi"/>
          <w:color w:val="auto"/>
          <w:sz w:val="20"/>
          <w:szCs w:val="20"/>
          <w:lang w:bidi="th-TH"/>
        </w:rPr>
        <w:t xml:space="preserve"> deverão </w:t>
      </w:r>
      <w:r w:rsidR="00454CC1" w:rsidRPr="00036DCA">
        <w:rPr>
          <w:rFonts w:ascii="Trebuchet MS" w:hAnsi="Trebuchet MS" w:cstheme="minorHAnsi"/>
          <w:color w:val="auto"/>
          <w:sz w:val="20"/>
          <w:szCs w:val="20"/>
          <w:lang w:bidi="th-TH"/>
        </w:rPr>
        <w:t xml:space="preserve">ser encaminhadas para a </w:t>
      </w:r>
      <w:r w:rsidR="001C6DD3" w:rsidRPr="00036DCA">
        <w:rPr>
          <w:rFonts w:ascii="Trebuchet MS" w:hAnsi="Trebuchet MS" w:cstheme="minorHAnsi"/>
          <w:color w:val="auto"/>
          <w:sz w:val="20"/>
          <w:szCs w:val="20"/>
          <w:lang w:bidi="th-TH"/>
        </w:rPr>
        <w:t>Credora</w:t>
      </w:r>
      <w:r w:rsidR="000A76D6" w:rsidRPr="00036DCA">
        <w:rPr>
          <w:rFonts w:ascii="Trebuchet MS" w:hAnsi="Trebuchet MS" w:cstheme="minorHAnsi"/>
          <w:color w:val="auto"/>
          <w:sz w:val="20"/>
          <w:szCs w:val="20"/>
          <w:lang w:bidi="th-TH"/>
        </w:rPr>
        <w:t xml:space="preserve"> </w:t>
      </w:r>
      <w:r w:rsidR="00143B87" w:rsidRPr="00036DCA">
        <w:rPr>
          <w:rFonts w:ascii="Trebuchet MS" w:hAnsi="Trebuchet MS" w:cstheme="minorHAnsi"/>
          <w:color w:val="auto"/>
          <w:sz w:val="20"/>
          <w:szCs w:val="20"/>
          <w:lang w:bidi="th-TH"/>
        </w:rPr>
        <w:t>e para</w:t>
      </w:r>
      <w:r w:rsidR="00CC7F3A" w:rsidRPr="00036DCA">
        <w:rPr>
          <w:rFonts w:ascii="Trebuchet MS" w:hAnsi="Trebuchet MS" w:cstheme="minorHAnsi"/>
          <w:color w:val="auto"/>
          <w:sz w:val="20"/>
          <w:szCs w:val="20"/>
          <w:lang w:bidi="th-TH"/>
        </w:rPr>
        <w:t xml:space="preserve"> a</w:t>
      </w:r>
      <w:r w:rsidR="00143B87" w:rsidRPr="00036DCA">
        <w:rPr>
          <w:rFonts w:ascii="Trebuchet MS" w:hAnsi="Trebuchet MS" w:cstheme="minorHAnsi"/>
          <w:color w:val="auto"/>
          <w:sz w:val="20"/>
          <w:szCs w:val="20"/>
          <w:lang w:bidi="th-TH"/>
        </w:rPr>
        <w:t xml:space="preserve"> </w:t>
      </w:r>
      <w:bookmarkStart w:id="27" w:name="_Hlk126253810"/>
      <w:bookmarkStart w:id="28" w:name="_Hlk126254118"/>
      <w:bookmarkStart w:id="29" w:name="_Hlk126254244"/>
      <w:r w:rsidR="00CC7F3A" w:rsidRPr="00036DCA">
        <w:rPr>
          <w:rFonts w:ascii="Trebuchet MS" w:hAnsi="Trebuchet MS"/>
          <w:b/>
          <w:sz w:val="20"/>
          <w:szCs w:val="20"/>
        </w:rPr>
        <w:t>OLIVEIRA TRUST DISTRIBUIDORA DE TÍTULOS E VALORES MOBILIÁRIOS S.A.</w:t>
      </w:r>
      <w:bookmarkEnd w:id="27"/>
      <w:r w:rsidR="00CC7F3A" w:rsidRPr="00036DCA">
        <w:rPr>
          <w:rFonts w:ascii="Trebuchet MS" w:hAnsi="Trebuchet MS"/>
          <w:sz w:val="20"/>
          <w:szCs w:val="20"/>
        </w:rPr>
        <w:t xml:space="preserve">, instituição financeira, com filial na cidade de São Paulo, estado de São Paulo, na </w:t>
      </w:r>
      <w:bookmarkStart w:id="30" w:name="_Hlk126253823"/>
      <w:r w:rsidR="00CC7F3A" w:rsidRPr="00036DCA">
        <w:rPr>
          <w:rFonts w:ascii="Trebuchet MS" w:hAnsi="Trebuchet MS"/>
          <w:sz w:val="20"/>
          <w:szCs w:val="20"/>
        </w:rPr>
        <w:t>Rua Joaquim Floriano, 1.052, 13º andar, sala 132 (parte)</w:t>
      </w:r>
      <w:bookmarkEnd w:id="30"/>
      <w:r w:rsidR="00CC7F3A" w:rsidRPr="00036DCA">
        <w:rPr>
          <w:rFonts w:ascii="Trebuchet MS" w:hAnsi="Trebuchet MS"/>
          <w:sz w:val="20"/>
          <w:szCs w:val="20"/>
        </w:rPr>
        <w:t xml:space="preserve">, Itaim Bibi, inscrita no </w:t>
      </w:r>
      <w:r w:rsidR="00AF0640" w:rsidRPr="00036DCA">
        <w:rPr>
          <w:rFonts w:ascii="Trebuchet MS" w:hAnsi="Trebuchet MS"/>
          <w:sz w:val="20"/>
          <w:szCs w:val="20"/>
        </w:rPr>
        <w:t>CNPJ</w:t>
      </w:r>
      <w:r w:rsidR="00CC7F3A" w:rsidRPr="00036DCA">
        <w:rPr>
          <w:rFonts w:ascii="Trebuchet MS" w:hAnsi="Trebuchet MS"/>
          <w:sz w:val="20"/>
          <w:szCs w:val="20"/>
        </w:rPr>
        <w:t xml:space="preserve"> sob o nº 36.113.876/0004-34</w:t>
      </w:r>
      <w:bookmarkEnd w:id="28"/>
      <w:r w:rsidR="00CC7F3A" w:rsidRPr="00036DCA">
        <w:rPr>
          <w:rFonts w:ascii="Trebuchet MS" w:eastAsia="Arial Unicode MS" w:hAnsi="Trebuchet MS" w:cstheme="minorHAnsi"/>
          <w:color w:val="auto"/>
          <w:sz w:val="20"/>
          <w:szCs w:val="20"/>
          <w:lang w:bidi="th-TH"/>
        </w:rPr>
        <w:t xml:space="preserve"> </w:t>
      </w:r>
      <w:bookmarkEnd w:id="29"/>
      <w:r w:rsidR="00CC7F3A" w:rsidRPr="00036DCA">
        <w:rPr>
          <w:rFonts w:ascii="Trebuchet MS" w:eastAsia="Arial Unicode MS" w:hAnsi="Trebuchet MS" w:cstheme="minorHAnsi"/>
          <w:color w:val="auto"/>
          <w:sz w:val="20"/>
          <w:szCs w:val="20"/>
          <w:lang w:bidi="th-TH"/>
        </w:rPr>
        <w:t>(“</w:t>
      </w:r>
      <w:r w:rsidR="00CC7F3A" w:rsidRPr="00036DCA">
        <w:rPr>
          <w:rFonts w:ascii="Trebuchet MS" w:eastAsia="Arial Unicode MS" w:hAnsi="Trebuchet MS" w:cstheme="minorHAnsi"/>
          <w:color w:val="auto"/>
          <w:sz w:val="20"/>
          <w:szCs w:val="20"/>
          <w:u w:val="single"/>
          <w:lang w:bidi="th-TH"/>
        </w:rPr>
        <w:t>Agente Fiduciário</w:t>
      </w:r>
      <w:r w:rsidR="00CC7F3A" w:rsidRPr="00036DCA">
        <w:rPr>
          <w:rFonts w:ascii="Trebuchet MS" w:eastAsia="Arial Unicode MS" w:hAnsi="Trebuchet MS" w:cstheme="minorHAnsi"/>
          <w:color w:val="auto"/>
          <w:sz w:val="20"/>
          <w:szCs w:val="20"/>
          <w:lang w:bidi="th-TH"/>
        </w:rPr>
        <w:t>”)</w:t>
      </w:r>
      <w:r w:rsidR="00454CC1" w:rsidRPr="00036DCA">
        <w:rPr>
          <w:rFonts w:ascii="Trebuchet MS" w:hAnsi="Trebuchet MS" w:cstheme="minorHAnsi"/>
          <w:color w:val="auto"/>
          <w:sz w:val="20"/>
          <w:szCs w:val="20"/>
          <w:lang w:bidi="th-TH"/>
        </w:rPr>
        <w:t xml:space="preserve"> no prazo de </w:t>
      </w:r>
      <w:r w:rsidR="00193EC3" w:rsidRPr="00036DCA">
        <w:rPr>
          <w:rFonts w:ascii="Trebuchet MS" w:hAnsi="Trebuchet MS" w:cstheme="minorHAnsi"/>
          <w:color w:val="auto"/>
          <w:sz w:val="20"/>
          <w:szCs w:val="20"/>
          <w:lang w:bidi="th-TH"/>
        </w:rPr>
        <w:t>5</w:t>
      </w:r>
      <w:r w:rsidR="00454CC1" w:rsidRPr="00036DCA">
        <w:rPr>
          <w:rFonts w:ascii="Trebuchet MS" w:hAnsi="Trebuchet MS" w:cstheme="minorHAnsi"/>
          <w:color w:val="auto"/>
          <w:sz w:val="20"/>
          <w:szCs w:val="20"/>
          <w:lang w:bidi="th-TH"/>
        </w:rPr>
        <w:t xml:space="preserve"> (</w:t>
      </w:r>
      <w:r w:rsidR="00193EC3" w:rsidRPr="00036DCA">
        <w:rPr>
          <w:rFonts w:ascii="Trebuchet MS" w:hAnsi="Trebuchet MS" w:cstheme="minorHAnsi"/>
          <w:color w:val="auto"/>
          <w:sz w:val="20"/>
          <w:szCs w:val="20"/>
          <w:lang w:bidi="th-TH"/>
        </w:rPr>
        <w:t>cinco</w:t>
      </w:r>
      <w:r w:rsidR="00454CC1" w:rsidRPr="00036DCA">
        <w:rPr>
          <w:rFonts w:ascii="Trebuchet MS" w:hAnsi="Trebuchet MS" w:cstheme="minorHAnsi"/>
          <w:color w:val="auto"/>
          <w:sz w:val="20"/>
          <w:szCs w:val="20"/>
          <w:lang w:bidi="th-TH"/>
        </w:rPr>
        <w:t xml:space="preserve">) Dias Úteis contados da data </w:t>
      </w:r>
      <w:r w:rsidR="000B1205" w:rsidRPr="00036DCA">
        <w:rPr>
          <w:rFonts w:ascii="Trebuchet MS" w:hAnsi="Trebuchet MS" w:cstheme="minorHAnsi"/>
          <w:color w:val="auto"/>
          <w:sz w:val="20"/>
          <w:szCs w:val="20"/>
          <w:lang w:bidi="th-TH"/>
        </w:rPr>
        <w:t xml:space="preserve">de obtenção </w:t>
      </w:r>
      <w:r w:rsidR="00454CC1" w:rsidRPr="00036DCA">
        <w:rPr>
          <w:rFonts w:ascii="Trebuchet MS" w:hAnsi="Trebuchet MS" w:cstheme="minorHAnsi"/>
          <w:color w:val="auto"/>
          <w:sz w:val="20"/>
          <w:szCs w:val="20"/>
          <w:lang w:bidi="th-TH"/>
        </w:rPr>
        <w:t>do respectivo registro.</w:t>
      </w:r>
      <w:bookmarkEnd w:id="26"/>
    </w:p>
    <w:p w14:paraId="2C4274CC" w14:textId="77777777" w:rsidR="009228AA" w:rsidRPr="00036DCA" w:rsidRDefault="009228AA" w:rsidP="00D434E4">
      <w:pPr>
        <w:pStyle w:val="PargrafodaLista"/>
        <w:spacing w:line="360" w:lineRule="auto"/>
        <w:rPr>
          <w:rFonts w:ascii="Trebuchet MS" w:hAnsi="Trebuchet MS" w:cstheme="minorHAnsi"/>
          <w:sz w:val="20"/>
          <w:szCs w:val="20"/>
          <w:u w:val="single"/>
          <w:lang w:bidi="th-TH"/>
        </w:rPr>
      </w:pPr>
      <w:bookmarkStart w:id="31" w:name="_Ref96517162"/>
    </w:p>
    <w:p w14:paraId="0C8787C9" w14:textId="3CE520C6" w:rsidR="00193EC3" w:rsidRPr="00036DCA" w:rsidRDefault="009A2FA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Contrato de Alienação Fiduciária de Quotas</w:t>
      </w:r>
      <w:r w:rsidR="004F7E24" w:rsidRPr="00036DCA">
        <w:rPr>
          <w:rFonts w:ascii="Trebuchet MS" w:hAnsi="Trebuchet MS" w:cstheme="minorHAnsi"/>
          <w:color w:val="auto"/>
          <w:sz w:val="20"/>
          <w:szCs w:val="20"/>
          <w:u w:val="single"/>
          <w:lang w:bidi="th-TH"/>
        </w:rPr>
        <w:t xml:space="preserve"> </w:t>
      </w:r>
      <w:proofErr w:type="spellStart"/>
      <w:r w:rsidR="004F7E24" w:rsidRPr="00036DCA">
        <w:rPr>
          <w:rFonts w:ascii="Trebuchet MS" w:hAnsi="Trebuchet MS" w:cstheme="minorHAnsi"/>
          <w:color w:val="auto"/>
          <w:sz w:val="20"/>
          <w:szCs w:val="20"/>
          <w:u w:val="single"/>
          <w:lang w:bidi="th-TH"/>
        </w:rPr>
        <w:t>Turrialba</w:t>
      </w:r>
      <w:proofErr w:type="spellEnd"/>
      <w:r w:rsidR="001D1756" w:rsidRPr="00036DCA">
        <w:rPr>
          <w:rFonts w:ascii="Trebuchet MS" w:hAnsi="Trebuchet MS" w:cstheme="minorHAnsi"/>
          <w:color w:val="auto"/>
          <w:sz w:val="20"/>
          <w:szCs w:val="20"/>
          <w:lang w:bidi="th-TH"/>
        </w:rPr>
        <w:t xml:space="preserve">: </w:t>
      </w:r>
      <w:r w:rsidR="00193EC3" w:rsidRPr="00036DCA">
        <w:rPr>
          <w:rFonts w:ascii="Trebuchet MS" w:hAnsi="Trebuchet MS" w:cstheme="minorHAnsi"/>
          <w:color w:val="auto"/>
          <w:sz w:val="20"/>
          <w:szCs w:val="20"/>
          <w:lang w:bidi="th-TH"/>
        </w:rPr>
        <w:t xml:space="preserve">O </w:t>
      </w:r>
      <w:bookmarkEnd w:id="31"/>
      <w:r w:rsidRPr="00036DCA">
        <w:rPr>
          <w:rFonts w:ascii="Trebuchet MS" w:hAnsi="Trebuchet MS" w:cstheme="minorHAnsi"/>
          <w:color w:val="auto"/>
          <w:sz w:val="20"/>
          <w:szCs w:val="20"/>
          <w:lang w:bidi="th-TH"/>
        </w:rPr>
        <w:t xml:space="preserve">Contrato de Alienação Fiduciária de Quotas </w:t>
      </w:r>
      <w:proofErr w:type="spellStart"/>
      <w:r w:rsidR="00F15CF8" w:rsidRPr="00036DCA">
        <w:rPr>
          <w:rFonts w:ascii="Trebuchet MS" w:hAnsi="Trebuchet MS" w:cstheme="minorHAnsi"/>
          <w:color w:val="auto"/>
          <w:sz w:val="20"/>
          <w:szCs w:val="20"/>
          <w:lang w:bidi="th-TH"/>
        </w:rPr>
        <w:t>Turrialba</w:t>
      </w:r>
      <w:proofErr w:type="spellEnd"/>
      <w:r w:rsidR="00F15CF8"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(abaixo definido) dever</w:t>
      </w:r>
      <w:r w:rsidR="009228AA" w:rsidRPr="00036DCA">
        <w:rPr>
          <w:rFonts w:ascii="Trebuchet MS" w:hAnsi="Trebuchet MS" w:cstheme="minorHAnsi"/>
          <w:color w:val="auto"/>
          <w:sz w:val="20"/>
          <w:szCs w:val="20"/>
          <w:lang w:bidi="th-TH"/>
        </w:rPr>
        <w:t>á</w:t>
      </w:r>
      <w:r w:rsidRPr="00036DCA">
        <w:rPr>
          <w:rFonts w:ascii="Trebuchet MS" w:hAnsi="Trebuchet MS" w:cstheme="minorHAnsi"/>
          <w:color w:val="auto"/>
          <w:sz w:val="20"/>
          <w:szCs w:val="20"/>
          <w:lang w:bidi="th-TH"/>
        </w:rPr>
        <w:t xml:space="preserve"> ser registrado no Cartório de Títulos e Documentos da sede das partes e dos intervenientes ali </w:t>
      </w:r>
      <w:r w:rsidRPr="00036DCA">
        <w:rPr>
          <w:rFonts w:ascii="Trebuchet MS" w:hAnsi="Trebuchet MS"/>
          <w:color w:val="auto"/>
          <w:sz w:val="20"/>
          <w:szCs w:val="20"/>
        </w:rPr>
        <w:t>signatários</w:t>
      </w:r>
      <w:r w:rsidR="00A00604" w:rsidRPr="00036DCA">
        <w:rPr>
          <w:rFonts w:ascii="Trebuchet MS" w:hAnsi="Trebuchet MS"/>
          <w:color w:val="auto"/>
          <w:sz w:val="20"/>
          <w:szCs w:val="20"/>
        </w:rPr>
        <w:t xml:space="preserve"> </w:t>
      </w:r>
      <w:r w:rsidR="00A00604" w:rsidRPr="00036DCA">
        <w:rPr>
          <w:rFonts w:ascii="Trebuchet MS" w:hAnsi="Trebuchet MS" w:cstheme="minorHAnsi"/>
          <w:color w:val="auto"/>
          <w:sz w:val="20"/>
          <w:szCs w:val="20"/>
          <w:lang w:bidi="th-TH"/>
        </w:rPr>
        <w:t>(“</w:t>
      </w:r>
      <w:r w:rsidR="00A00604" w:rsidRPr="00036DCA">
        <w:rPr>
          <w:rFonts w:ascii="Trebuchet MS" w:hAnsi="Trebuchet MS" w:cstheme="minorHAnsi"/>
          <w:color w:val="auto"/>
          <w:sz w:val="20"/>
          <w:szCs w:val="20"/>
          <w:u w:val="single"/>
          <w:lang w:bidi="th-TH"/>
        </w:rPr>
        <w:t>Cartório de RTD</w:t>
      </w:r>
      <w:r w:rsidR="00A00604"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lang w:bidi="th-TH"/>
        </w:rPr>
        <w:t xml:space="preserve">, </w:t>
      </w:r>
      <w:r w:rsidR="0010664C" w:rsidRPr="00036DCA">
        <w:rPr>
          <w:rFonts w:ascii="Trebuchet MS" w:hAnsi="Trebuchet MS" w:cstheme="minorHAnsi"/>
          <w:color w:val="auto"/>
          <w:sz w:val="20"/>
          <w:szCs w:val="20"/>
          <w:lang w:bidi="th-TH"/>
        </w:rPr>
        <w:t xml:space="preserve">até a </w:t>
      </w:r>
      <w:r w:rsidR="000B286F" w:rsidRPr="00036DCA">
        <w:rPr>
          <w:rFonts w:ascii="Trebuchet MS" w:hAnsi="Trebuchet MS" w:cstheme="minorHAnsi"/>
          <w:color w:val="auto"/>
          <w:sz w:val="20"/>
          <w:szCs w:val="20"/>
          <w:lang w:bidi="th-TH"/>
        </w:rPr>
        <w:t>P</w:t>
      </w:r>
      <w:r w:rsidR="0010664C" w:rsidRPr="00036DCA">
        <w:rPr>
          <w:rFonts w:ascii="Trebuchet MS" w:hAnsi="Trebuchet MS" w:cstheme="minorHAnsi"/>
          <w:color w:val="auto"/>
          <w:sz w:val="20"/>
          <w:szCs w:val="20"/>
          <w:lang w:bidi="th-TH"/>
        </w:rPr>
        <w:t xml:space="preserve">rimeira </w:t>
      </w:r>
      <w:r w:rsidR="000B286F" w:rsidRPr="00036DCA">
        <w:rPr>
          <w:rFonts w:ascii="Trebuchet MS" w:hAnsi="Trebuchet MS" w:cstheme="minorHAnsi"/>
          <w:color w:val="auto"/>
          <w:sz w:val="20"/>
          <w:szCs w:val="20"/>
          <w:lang w:bidi="th-TH"/>
        </w:rPr>
        <w:t>D</w:t>
      </w:r>
      <w:r w:rsidR="0010664C" w:rsidRPr="00036DCA">
        <w:rPr>
          <w:rFonts w:ascii="Trebuchet MS" w:hAnsi="Trebuchet MS" w:cstheme="minorHAnsi"/>
          <w:color w:val="auto"/>
          <w:sz w:val="20"/>
          <w:szCs w:val="20"/>
          <w:lang w:bidi="th-TH"/>
        </w:rPr>
        <w:t xml:space="preserve">ata </w:t>
      </w:r>
      <w:r w:rsidR="000B286F" w:rsidRPr="00036DCA">
        <w:rPr>
          <w:rFonts w:ascii="Trebuchet MS" w:hAnsi="Trebuchet MS" w:cstheme="minorHAnsi"/>
          <w:color w:val="auto"/>
          <w:sz w:val="20"/>
          <w:szCs w:val="20"/>
          <w:lang w:bidi="th-TH"/>
        </w:rPr>
        <w:t>de I</w:t>
      </w:r>
      <w:r w:rsidR="0010664C" w:rsidRPr="00036DCA">
        <w:rPr>
          <w:rFonts w:ascii="Trebuchet MS" w:hAnsi="Trebuchet MS" w:cstheme="minorHAnsi"/>
          <w:color w:val="auto"/>
          <w:sz w:val="20"/>
          <w:szCs w:val="20"/>
          <w:lang w:bidi="th-TH"/>
        </w:rPr>
        <w:t>ntegralização (definido abaixo)</w:t>
      </w:r>
      <w:r w:rsidRPr="00036DCA">
        <w:rPr>
          <w:rFonts w:ascii="Trebuchet MS" w:hAnsi="Trebuchet MS" w:cstheme="minorHAnsi"/>
          <w:color w:val="auto"/>
          <w:sz w:val="20"/>
          <w:szCs w:val="20"/>
          <w:lang w:bidi="th-TH"/>
        </w:rPr>
        <w:t xml:space="preserve">. Adicionalmente, o instrumento de alteração contratual da SPE </w:t>
      </w:r>
      <w:r w:rsidR="0010664C" w:rsidRPr="00036DCA">
        <w:rPr>
          <w:rFonts w:ascii="Trebuchet MS" w:hAnsi="Trebuchet MS" w:cstheme="minorHAnsi"/>
          <w:color w:val="auto"/>
          <w:sz w:val="20"/>
          <w:szCs w:val="20"/>
          <w:lang w:bidi="th-TH"/>
        </w:rPr>
        <w:t>do Empreendimento (“</w:t>
      </w:r>
      <w:r w:rsidR="0010664C" w:rsidRPr="00036DCA">
        <w:rPr>
          <w:rFonts w:ascii="Trebuchet MS" w:hAnsi="Trebuchet MS" w:cstheme="minorHAnsi"/>
          <w:color w:val="auto"/>
          <w:sz w:val="20"/>
          <w:szCs w:val="20"/>
          <w:u w:val="single"/>
          <w:lang w:bidi="th-TH"/>
        </w:rPr>
        <w:t>Alteração Contratual Oneração das Quotas</w:t>
      </w:r>
      <w:r w:rsidR="004F7E24" w:rsidRPr="00036DCA">
        <w:rPr>
          <w:rFonts w:ascii="Trebuchet MS" w:hAnsi="Trebuchet MS" w:cstheme="minorHAnsi"/>
          <w:color w:val="auto"/>
          <w:sz w:val="20"/>
          <w:szCs w:val="20"/>
          <w:u w:val="single"/>
          <w:lang w:bidi="th-TH"/>
        </w:rPr>
        <w:t xml:space="preserve"> </w:t>
      </w:r>
      <w:proofErr w:type="spellStart"/>
      <w:r w:rsidR="004F7E24" w:rsidRPr="00036DCA">
        <w:rPr>
          <w:rFonts w:ascii="Trebuchet MS" w:hAnsi="Trebuchet MS" w:cstheme="minorHAnsi"/>
          <w:color w:val="auto"/>
          <w:sz w:val="20"/>
          <w:szCs w:val="20"/>
          <w:u w:val="single"/>
          <w:lang w:bidi="th-TH"/>
        </w:rPr>
        <w:t>Turrialba</w:t>
      </w:r>
      <w:proofErr w:type="spellEnd"/>
      <w:r w:rsidR="0010664C"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lang w:bidi="th-TH"/>
        </w:rPr>
        <w:t>, formalizando a Alienação Fiduciária de Quotas</w:t>
      </w:r>
      <w:r w:rsidR="0010664C" w:rsidRPr="00036DCA">
        <w:rPr>
          <w:rFonts w:ascii="Trebuchet MS" w:hAnsi="Trebuchet MS" w:cstheme="minorHAnsi"/>
          <w:color w:val="auto"/>
          <w:sz w:val="20"/>
          <w:szCs w:val="20"/>
          <w:lang w:bidi="th-TH"/>
        </w:rPr>
        <w:t xml:space="preserve"> </w:t>
      </w:r>
      <w:proofErr w:type="spellStart"/>
      <w:r w:rsidR="004F7E24" w:rsidRPr="00036DCA">
        <w:rPr>
          <w:rFonts w:ascii="Trebuchet MS" w:hAnsi="Trebuchet MS" w:cstheme="minorHAnsi"/>
          <w:color w:val="auto"/>
          <w:sz w:val="20"/>
          <w:szCs w:val="20"/>
          <w:lang w:bidi="th-TH"/>
        </w:rPr>
        <w:t>Turrialba</w:t>
      </w:r>
      <w:proofErr w:type="spellEnd"/>
      <w:r w:rsidR="004F7E24" w:rsidRPr="00036DCA">
        <w:rPr>
          <w:rFonts w:ascii="Trebuchet MS" w:hAnsi="Trebuchet MS" w:cstheme="minorHAnsi"/>
          <w:color w:val="auto"/>
          <w:sz w:val="20"/>
          <w:szCs w:val="20"/>
          <w:lang w:bidi="th-TH"/>
        </w:rPr>
        <w:t xml:space="preserve"> </w:t>
      </w:r>
      <w:r w:rsidR="0010664C" w:rsidRPr="00036DCA">
        <w:rPr>
          <w:rFonts w:ascii="Trebuchet MS" w:hAnsi="Trebuchet MS" w:cstheme="minorHAnsi"/>
          <w:color w:val="auto"/>
          <w:sz w:val="20"/>
          <w:szCs w:val="20"/>
          <w:lang w:bidi="th-TH"/>
        </w:rPr>
        <w:t>(definida abaixo)</w:t>
      </w:r>
      <w:r w:rsidRPr="00036DCA">
        <w:rPr>
          <w:rFonts w:ascii="Trebuchet MS" w:hAnsi="Trebuchet MS" w:cstheme="minorHAnsi"/>
          <w:color w:val="auto"/>
          <w:sz w:val="20"/>
          <w:szCs w:val="20"/>
          <w:lang w:bidi="th-TH"/>
        </w:rPr>
        <w:t xml:space="preserve"> será arquivado na J</w:t>
      </w:r>
      <w:r w:rsidR="000B286F" w:rsidRPr="00036DCA">
        <w:rPr>
          <w:rFonts w:ascii="Trebuchet MS" w:hAnsi="Trebuchet MS" w:cstheme="minorHAnsi"/>
          <w:color w:val="auto"/>
          <w:sz w:val="20"/>
          <w:szCs w:val="20"/>
          <w:lang w:bidi="th-TH"/>
        </w:rPr>
        <w:t>unta Comercial do Estado de São Paulo (“</w:t>
      </w:r>
      <w:r w:rsidR="000B286F" w:rsidRPr="00036DCA">
        <w:rPr>
          <w:rFonts w:ascii="Trebuchet MS" w:hAnsi="Trebuchet MS" w:cstheme="minorHAnsi"/>
          <w:color w:val="auto"/>
          <w:sz w:val="20"/>
          <w:szCs w:val="20"/>
          <w:u w:val="single"/>
          <w:lang w:bidi="th-TH"/>
        </w:rPr>
        <w:t>JU</w:t>
      </w:r>
      <w:r w:rsidRPr="00036DCA">
        <w:rPr>
          <w:rFonts w:ascii="Trebuchet MS" w:hAnsi="Trebuchet MS" w:cstheme="minorHAnsi"/>
          <w:color w:val="auto"/>
          <w:sz w:val="20"/>
          <w:szCs w:val="20"/>
          <w:u w:val="single"/>
          <w:lang w:bidi="th-TH"/>
        </w:rPr>
        <w:t>CESP</w:t>
      </w:r>
      <w:r w:rsidR="000B286F" w:rsidRPr="00036DCA">
        <w:rPr>
          <w:rFonts w:ascii="Trebuchet MS" w:hAnsi="Trebuchet MS" w:cstheme="minorHAnsi"/>
          <w:color w:val="auto"/>
          <w:sz w:val="20"/>
          <w:szCs w:val="20"/>
          <w:lang w:bidi="th-TH"/>
        </w:rPr>
        <w:t>”)</w:t>
      </w:r>
      <w:r w:rsidR="0010664C" w:rsidRPr="00036DCA">
        <w:rPr>
          <w:rFonts w:ascii="Trebuchet MS" w:hAnsi="Trebuchet MS" w:cstheme="minorHAnsi"/>
          <w:color w:val="auto"/>
          <w:sz w:val="20"/>
          <w:szCs w:val="20"/>
          <w:lang w:bidi="th-TH"/>
        </w:rPr>
        <w:t xml:space="preserve"> até a </w:t>
      </w:r>
      <w:r w:rsidR="000B286F" w:rsidRPr="00036DCA">
        <w:rPr>
          <w:rFonts w:ascii="Trebuchet MS" w:hAnsi="Trebuchet MS" w:cstheme="minorHAnsi"/>
          <w:color w:val="auto"/>
          <w:sz w:val="20"/>
          <w:szCs w:val="20"/>
          <w:lang w:bidi="th-TH"/>
        </w:rPr>
        <w:t>P</w:t>
      </w:r>
      <w:r w:rsidR="0010664C" w:rsidRPr="00036DCA">
        <w:rPr>
          <w:rFonts w:ascii="Trebuchet MS" w:hAnsi="Trebuchet MS" w:cstheme="minorHAnsi"/>
          <w:color w:val="auto"/>
          <w:sz w:val="20"/>
          <w:szCs w:val="20"/>
          <w:lang w:bidi="th-TH"/>
        </w:rPr>
        <w:t xml:space="preserve">rimeira </w:t>
      </w:r>
      <w:r w:rsidR="000B286F" w:rsidRPr="00036DCA">
        <w:rPr>
          <w:rFonts w:ascii="Trebuchet MS" w:hAnsi="Trebuchet MS" w:cstheme="minorHAnsi"/>
          <w:color w:val="auto"/>
          <w:sz w:val="20"/>
          <w:szCs w:val="20"/>
          <w:lang w:bidi="th-TH"/>
        </w:rPr>
        <w:t>D</w:t>
      </w:r>
      <w:r w:rsidR="0010664C" w:rsidRPr="00036DCA">
        <w:rPr>
          <w:rFonts w:ascii="Trebuchet MS" w:hAnsi="Trebuchet MS" w:cstheme="minorHAnsi"/>
          <w:color w:val="auto"/>
          <w:sz w:val="20"/>
          <w:szCs w:val="20"/>
          <w:lang w:bidi="th-TH"/>
        </w:rPr>
        <w:t xml:space="preserve">ata de </w:t>
      </w:r>
      <w:r w:rsidR="000B286F" w:rsidRPr="00036DCA">
        <w:rPr>
          <w:rFonts w:ascii="Trebuchet MS" w:hAnsi="Trebuchet MS" w:cstheme="minorHAnsi"/>
          <w:color w:val="auto"/>
          <w:sz w:val="20"/>
          <w:szCs w:val="20"/>
          <w:lang w:bidi="th-TH"/>
        </w:rPr>
        <w:t>I</w:t>
      </w:r>
      <w:r w:rsidR="0010664C" w:rsidRPr="00036DCA">
        <w:rPr>
          <w:rFonts w:ascii="Trebuchet MS" w:hAnsi="Trebuchet MS" w:cstheme="minorHAnsi"/>
          <w:color w:val="auto"/>
          <w:sz w:val="20"/>
          <w:szCs w:val="20"/>
          <w:lang w:bidi="th-TH"/>
        </w:rPr>
        <w:t>ntegralização</w:t>
      </w:r>
      <w:r w:rsidR="00317A3B" w:rsidRPr="00036DCA">
        <w:rPr>
          <w:rFonts w:ascii="Trebuchet MS" w:hAnsi="Trebuchet MS" w:cstheme="minorHAnsi"/>
          <w:color w:val="auto"/>
          <w:sz w:val="20"/>
          <w:szCs w:val="20"/>
          <w:lang w:bidi="th-TH"/>
        </w:rPr>
        <w:t>.</w:t>
      </w:r>
    </w:p>
    <w:p w14:paraId="2A93B5B4" w14:textId="77777777" w:rsidR="00F15CF8" w:rsidRPr="00036DCA" w:rsidRDefault="00F15CF8" w:rsidP="00913EEF">
      <w:pPr>
        <w:pStyle w:val="PargrafodaLista"/>
        <w:spacing w:line="360" w:lineRule="auto"/>
        <w:rPr>
          <w:rFonts w:ascii="Trebuchet MS" w:hAnsi="Trebuchet MS" w:cstheme="minorHAnsi"/>
          <w:sz w:val="20"/>
          <w:szCs w:val="20"/>
          <w:lang w:bidi="th-TH"/>
        </w:rPr>
      </w:pPr>
    </w:p>
    <w:p w14:paraId="76DD8066" w14:textId="06E28ADA" w:rsidR="00F15CF8" w:rsidRPr="00036DCA" w:rsidRDefault="00F15CF8"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 xml:space="preserve">Contrato de Alienação Fiduciária de Quotas </w:t>
      </w:r>
      <w:r w:rsidR="00BF6DED" w:rsidRPr="00036DCA">
        <w:rPr>
          <w:rFonts w:ascii="Trebuchet MS" w:hAnsi="Trebuchet MS" w:cstheme="minorHAnsi"/>
          <w:color w:val="auto"/>
          <w:sz w:val="20"/>
          <w:szCs w:val="20"/>
          <w:u w:val="single"/>
          <w:lang w:bidi="th-TH"/>
        </w:rPr>
        <w:t>P3BR Macuco</w:t>
      </w:r>
      <w:r w:rsidRPr="00036DCA">
        <w:rPr>
          <w:rFonts w:ascii="Trebuchet MS" w:hAnsi="Trebuchet MS" w:cstheme="minorHAnsi"/>
          <w:color w:val="auto"/>
          <w:sz w:val="20"/>
          <w:szCs w:val="20"/>
          <w:lang w:bidi="th-TH"/>
        </w:rPr>
        <w:t xml:space="preserve">: O Contrato de Alienação Fiduciária de Quotas P3BR </w:t>
      </w:r>
      <w:r w:rsidR="00BF6DED" w:rsidRPr="00036DCA">
        <w:rPr>
          <w:rFonts w:ascii="Trebuchet MS" w:hAnsi="Trebuchet MS" w:cstheme="minorHAnsi"/>
          <w:color w:val="auto"/>
          <w:sz w:val="20"/>
          <w:szCs w:val="20"/>
          <w:lang w:bidi="th-TH"/>
        </w:rPr>
        <w:t>Macuco</w:t>
      </w:r>
      <w:r w:rsidR="00DF284F"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 xml:space="preserve">(abaixo definido) deverá ser registrado no Cartório de RTD, até a Primeira Data de Integralização (definido abaixo). Adicionalmente, o instrumento de </w:t>
      </w:r>
      <w:r w:rsidR="002D59C8" w:rsidRPr="00036DCA">
        <w:rPr>
          <w:rFonts w:ascii="Trebuchet MS" w:hAnsi="Trebuchet MS" w:cstheme="minorHAnsi"/>
          <w:color w:val="auto"/>
          <w:sz w:val="20"/>
          <w:szCs w:val="20"/>
          <w:lang w:bidi="th-TH"/>
        </w:rPr>
        <w:t xml:space="preserve">constituição ou </w:t>
      </w:r>
      <w:r w:rsidRPr="00036DCA">
        <w:rPr>
          <w:rFonts w:ascii="Trebuchet MS" w:hAnsi="Trebuchet MS" w:cstheme="minorHAnsi"/>
          <w:color w:val="auto"/>
          <w:sz w:val="20"/>
          <w:szCs w:val="20"/>
          <w:lang w:bidi="th-TH"/>
        </w:rPr>
        <w:t>alteração contratual</w:t>
      </w:r>
      <w:r w:rsidR="002D59C8" w:rsidRPr="00036DCA">
        <w:rPr>
          <w:rFonts w:ascii="Trebuchet MS" w:hAnsi="Trebuchet MS" w:cstheme="minorHAnsi"/>
          <w:color w:val="auto"/>
          <w:sz w:val="20"/>
          <w:szCs w:val="20"/>
          <w:lang w:bidi="th-TH"/>
        </w:rPr>
        <w:t>, conforme o caso,</w:t>
      </w:r>
      <w:r w:rsidRPr="00036DCA">
        <w:rPr>
          <w:rFonts w:ascii="Trebuchet MS" w:hAnsi="Trebuchet MS" w:cstheme="minorHAnsi"/>
          <w:color w:val="auto"/>
          <w:sz w:val="20"/>
          <w:szCs w:val="20"/>
          <w:lang w:bidi="th-TH"/>
        </w:rPr>
        <w:t xml:space="preserve"> da </w:t>
      </w:r>
      <w:r w:rsidR="00BF6DED" w:rsidRPr="00036DCA">
        <w:rPr>
          <w:rFonts w:ascii="Trebuchet MS" w:hAnsi="Trebuchet MS" w:cstheme="minorHAnsi"/>
          <w:color w:val="auto"/>
          <w:sz w:val="20"/>
          <w:szCs w:val="20"/>
          <w:lang w:bidi="th-TH"/>
        </w:rPr>
        <w:t>P3BR Macuco</w:t>
      </w:r>
      <w:r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u w:val="single"/>
          <w:lang w:bidi="th-TH"/>
        </w:rPr>
        <w:t>Alteração Contratual Oneração das Quotas P3BR</w:t>
      </w:r>
      <w:r w:rsidR="00BF6DED" w:rsidRPr="00036DCA">
        <w:rPr>
          <w:rFonts w:ascii="Trebuchet MS" w:hAnsi="Trebuchet MS" w:cstheme="minorHAnsi"/>
          <w:color w:val="auto"/>
          <w:sz w:val="20"/>
          <w:szCs w:val="20"/>
          <w:u w:val="single"/>
          <w:lang w:bidi="th-TH"/>
        </w:rPr>
        <w:t xml:space="preserve"> Macuco</w:t>
      </w:r>
      <w:r w:rsidRPr="00036DCA">
        <w:rPr>
          <w:rFonts w:ascii="Trebuchet MS" w:hAnsi="Trebuchet MS" w:cstheme="minorHAnsi"/>
          <w:color w:val="auto"/>
          <w:sz w:val="20"/>
          <w:szCs w:val="20"/>
          <w:lang w:bidi="th-TH"/>
        </w:rPr>
        <w:t>”</w:t>
      </w:r>
      <w:r w:rsidR="00AF6EB6" w:rsidRPr="00036DCA">
        <w:rPr>
          <w:rFonts w:ascii="Trebuchet MS" w:hAnsi="Trebuchet MS" w:cstheme="minorHAnsi"/>
          <w:color w:val="auto"/>
          <w:sz w:val="20"/>
          <w:szCs w:val="20"/>
          <w:lang w:bidi="th-TH"/>
        </w:rPr>
        <w:t xml:space="preserve">, quando em conjunto com a Alteração Contratual Oneração das Quotas </w:t>
      </w:r>
      <w:proofErr w:type="spellStart"/>
      <w:r w:rsidR="00AF6EB6" w:rsidRPr="00036DCA">
        <w:rPr>
          <w:rFonts w:ascii="Trebuchet MS" w:hAnsi="Trebuchet MS" w:cstheme="minorHAnsi"/>
          <w:color w:val="auto"/>
          <w:sz w:val="20"/>
          <w:szCs w:val="20"/>
          <w:lang w:bidi="th-TH"/>
        </w:rPr>
        <w:t>Turrialba</w:t>
      </w:r>
      <w:proofErr w:type="spellEnd"/>
      <w:r w:rsidR="00AF6EB6" w:rsidRPr="00036DCA">
        <w:rPr>
          <w:rFonts w:ascii="Trebuchet MS" w:hAnsi="Trebuchet MS" w:cstheme="minorHAnsi"/>
          <w:color w:val="auto"/>
          <w:sz w:val="20"/>
          <w:szCs w:val="20"/>
          <w:lang w:bidi="th-TH"/>
        </w:rPr>
        <w:t>, a “</w:t>
      </w:r>
      <w:r w:rsidR="00AF6EB6" w:rsidRPr="00036DCA">
        <w:rPr>
          <w:rFonts w:ascii="Trebuchet MS" w:hAnsi="Trebuchet MS" w:cstheme="minorHAnsi"/>
          <w:color w:val="auto"/>
          <w:sz w:val="20"/>
          <w:szCs w:val="20"/>
          <w:u w:val="single"/>
          <w:lang w:bidi="th-TH"/>
        </w:rPr>
        <w:t>Alteração Contratual Oneração das Quotas</w:t>
      </w:r>
      <w:r w:rsidR="00AF6EB6"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lang w:bidi="th-TH"/>
        </w:rPr>
        <w:t xml:space="preserve">), formalizando a Alienação Fiduciária de Quotas P3BR </w:t>
      </w:r>
      <w:r w:rsidR="00BF6DED" w:rsidRPr="00036DCA">
        <w:rPr>
          <w:rFonts w:ascii="Trebuchet MS" w:hAnsi="Trebuchet MS" w:cstheme="minorHAnsi"/>
          <w:color w:val="auto"/>
          <w:sz w:val="20"/>
          <w:szCs w:val="20"/>
          <w:lang w:bidi="th-TH"/>
        </w:rPr>
        <w:t xml:space="preserve">Macuco </w:t>
      </w:r>
      <w:r w:rsidRPr="00036DCA">
        <w:rPr>
          <w:rFonts w:ascii="Trebuchet MS" w:hAnsi="Trebuchet MS" w:cstheme="minorHAnsi"/>
          <w:color w:val="auto"/>
          <w:sz w:val="20"/>
          <w:szCs w:val="20"/>
          <w:lang w:bidi="th-TH"/>
        </w:rPr>
        <w:t>(definida abaixo) será arquivado na JUCESP até a Primeira Data de Integralização</w:t>
      </w:r>
      <w:r w:rsidR="00DF284F" w:rsidRPr="00036DCA">
        <w:rPr>
          <w:rFonts w:ascii="Trebuchet MS" w:hAnsi="Trebuchet MS" w:cstheme="minorHAnsi"/>
          <w:color w:val="auto"/>
          <w:sz w:val="20"/>
          <w:szCs w:val="20"/>
          <w:lang w:bidi="th-TH"/>
        </w:rPr>
        <w:t>.</w:t>
      </w:r>
    </w:p>
    <w:p w14:paraId="4670DD0C" w14:textId="77777777" w:rsidR="00FD6A83" w:rsidRPr="00036DCA" w:rsidRDefault="00FD6A83" w:rsidP="00D434E4">
      <w:pPr>
        <w:pStyle w:val="Default"/>
        <w:widowControl w:val="0"/>
        <w:tabs>
          <w:tab w:val="left" w:pos="851"/>
          <w:tab w:val="left" w:pos="1701"/>
        </w:tabs>
        <w:spacing w:line="360" w:lineRule="auto"/>
        <w:ind w:left="851"/>
        <w:jc w:val="both"/>
        <w:rPr>
          <w:rFonts w:ascii="Trebuchet MS" w:hAnsi="Trebuchet MS" w:cstheme="minorHAnsi"/>
          <w:color w:val="auto"/>
          <w:sz w:val="20"/>
          <w:szCs w:val="20"/>
          <w:lang w:bidi="th-TH"/>
        </w:rPr>
      </w:pPr>
    </w:p>
    <w:p w14:paraId="72DCE395" w14:textId="6F80AA94" w:rsidR="00FD6A83" w:rsidRPr="00036DCA" w:rsidRDefault="006F147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 xml:space="preserve">Celebração e </w:t>
      </w:r>
      <w:r w:rsidR="00FD6A83" w:rsidRPr="00036DCA">
        <w:rPr>
          <w:rFonts w:ascii="Trebuchet MS" w:hAnsi="Trebuchet MS" w:cstheme="minorHAnsi"/>
          <w:color w:val="auto"/>
          <w:sz w:val="20"/>
          <w:szCs w:val="20"/>
          <w:u w:val="single"/>
          <w:lang w:bidi="th-TH"/>
        </w:rPr>
        <w:t>Registro do Contrato de Alienação Fiduciária</w:t>
      </w:r>
      <w:r w:rsidR="005F2EFF" w:rsidRPr="00036DCA">
        <w:rPr>
          <w:rFonts w:ascii="Trebuchet MS" w:hAnsi="Trebuchet MS" w:cstheme="minorHAnsi"/>
          <w:color w:val="auto"/>
          <w:sz w:val="20"/>
          <w:szCs w:val="20"/>
          <w:u w:val="single"/>
          <w:lang w:bidi="th-TH"/>
        </w:rPr>
        <w:t xml:space="preserve"> </w:t>
      </w:r>
      <w:r w:rsidR="00C11A78" w:rsidRPr="00036DCA">
        <w:rPr>
          <w:rFonts w:ascii="Trebuchet MS" w:hAnsi="Trebuchet MS" w:cstheme="minorHAnsi"/>
          <w:color w:val="auto"/>
          <w:sz w:val="20"/>
          <w:szCs w:val="20"/>
          <w:u w:val="single"/>
          <w:lang w:bidi="th-TH"/>
        </w:rPr>
        <w:t>Terreno</w:t>
      </w:r>
      <w:r w:rsidR="00FD6A83" w:rsidRPr="00036DCA">
        <w:rPr>
          <w:rFonts w:ascii="Trebuchet MS" w:hAnsi="Trebuchet MS" w:cstheme="minorHAnsi"/>
          <w:color w:val="auto"/>
          <w:sz w:val="20"/>
          <w:szCs w:val="20"/>
          <w:lang w:bidi="th-TH"/>
        </w:rPr>
        <w:t xml:space="preserve">: O Contrato de Alienação Fiduciária </w:t>
      </w:r>
      <w:r w:rsidR="00C11A78" w:rsidRPr="00036DCA">
        <w:rPr>
          <w:rFonts w:ascii="Trebuchet MS" w:hAnsi="Trebuchet MS" w:cstheme="minorHAnsi"/>
          <w:color w:val="auto"/>
          <w:sz w:val="20"/>
          <w:szCs w:val="20"/>
          <w:lang w:bidi="th-TH"/>
        </w:rPr>
        <w:t xml:space="preserve">Terreno </w:t>
      </w:r>
      <w:r w:rsidR="00FD6A83" w:rsidRPr="00036DCA">
        <w:rPr>
          <w:rFonts w:ascii="Trebuchet MS" w:hAnsi="Trebuchet MS" w:cstheme="minorHAnsi"/>
          <w:color w:val="auto"/>
          <w:sz w:val="20"/>
          <w:szCs w:val="20"/>
          <w:lang w:bidi="th-TH"/>
        </w:rPr>
        <w:t>(abaixo definido) dever</w:t>
      </w:r>
      <w:r w:rsidR="0010664C" w:rsidRPr="00036DCA">
        <w:rPr>
          <w:rFonts w:ascii="Trebuchet MS" w:hAnsi="Trebuchet MS" w:cstheme="minorHAnsi"/>
          <w:color w:val="auto"/>
          <w:sz w:val="20"/>
          <w:szCs w:val="20"/>
          <w:lang w:bidi="th-TH"/>
        </w:rPr>
        <w:t>á</w:t>
      </w:r>
      <w:r w:rsidR="00FD6A83" w:rsidRPr="00036DCA">
        <w:rPr>
          <w:rFonts w:ascii="Trebuchet MS" w:hAnsi="Trebuchet MS" w:cstheme="minorHAnsi"/>
          <w:color w:val="auto"/>
          <w:sz w:val="20"/>
          <w:szCs w:val="20"/>
          <w:lang w:bidi="th-TH"/>
        </w:rPr>
        <w:t xml:space="preserve"> ser</w:t>
      </w:r>
      <w:r w:rsidRPr="00036DCA">
        <w:rPr>
          <w:rFonts w:ascii="Trebuchet MS" w:hAnsi="Trebuchet MS" w:cstheme="minorHAnsi"/>
          <w:color w:val="auto"/>
          <w:sz w:val="20"/>
          <w:szCs w:val="20"/>
          <w:lang w:bidi="th-TH"/>
        </w:rPr>
        <w:t xml:space="preserve"> </w:t>
      </w:r>
      <w:r w:rsidR="00A00604" w:rsidRPr="00036DCA">
        <w:rPr>
          <w:rFonts w:ascii="Trebuchet MS" w:hAnsi="Trebuchet MS" w:cstheme="minorHAnsi"/>
          <w:color w:val="auto"/>
          <w:sz w:val="20"/>
          <w:szCs w:val="20"/>
          <w:lang w:bidi="th-TH"/>
        </w:rPr>
        <w:t xml:space="preserve">celebrado na mesma data </w:t>
      </w:r>
      <w:r w:rsidR="00A00604" w:rsidRPr="00036DCA">
        <w:rPr>
          <w:rFonts w:ascii="Trebuchet MS" w:hAnsi="Trebuchet MS"/>
          <w:sz w:val="20"/>
          <w:szCs w:val="20"/>
        </w:rPr>
        <w:t xml:space="preserve">lavratura da </w:t>
      </w:r>
      <w:bookmarkStart w:id="32" w:name="_Hlk129092914"/>
      <w:r w:rsidR="00A00604" w:rsidRPr="00036DCA">
        <w:rPr>
          <w:rFonts w:ascii="Trebuchet MS" w:hAnsi="Trebuchet MS"/>
          <w:sz w:val="20"/>
          <w:szCs w:val="20"/>
        </w:rPr>
        <w:t>escritura pública de compra e venda, formalizando a aquisição do Terreno em nome da SPE do Empreendimento</w:t>
      </w:r>
      <w:bookmarkEnd w:id="32"/>
      <w:r w:rsidR="00A00604" w:rsidRPr="00036DCA">
        <w:rPr>
          <w:rFonts w:ascii="Trebuchet MS" w:hAnsi="Trebuchet MS"/>
          <w:sz w:val="20"/>
          <w:szCs w:val="20"/>
        </w:rPr>
        <w:t xml:space="preserve"> </w:t>
      </w:r>
      <w:r w:rsidR="00A00604" w:rsidRPr="00036DCA">
        <w:rPr>
          <w:rFonts w:ascii="Trebuchet MS" w:hAnsi="Trebuchet MS" w:cstheme="minorHAnsi"/>
          <w:color w:val="auto"/>
          <w:sz w:val="20"/>
          <w:szCs w:val="20"/>
          <w:lang w:bidi="th-TH"/>
        </w:rPr>
        <w:t>(“</w:t>
      </w:r>
      <w:r w:rsidR="00A00604" w:rsidRPr="00036DCA">
        <w:rPr>
          <w:rFonts w:ascii="Trebuchet MS" w:hAnsi="Trebuchet MS" w:cstheme="minorHAnsi"/>
          <w:color w:val="auto"/>
          <w:sz w:val="20"/>
          <w:szCs w:val="20"/>
          <w:u w:val="single"/>
          <w:lang w:bidi="th-TH"/>
        </w:rPr>
        <w:t>Escritura de Compra e Venda</w:t>
      </w:r>
      <w:r w:rsidR="00A00604" w:rsidRPr="00036DCA">
        <w:rPr>
          <w:rFonts w:ascii="Trebuchet MS" w:hAnsi="Trebuchet MS" w:cstheme="minorHAnsi"/>
          <w:color w:val="auto"/>
          <w:sz w:val="20"/>
          <w:szCs w:val="20"/>
          <w:lang w:bidi="th-TH"/>
        </w:rPr>
        <w:t>”)</w:t>
      </w:r>
      <w:r w:rsidR="00C438AF" w:rsidRPr="00036DCA">
        <w:rPr>
          <w:rFonts w:ascii="Trebuchet MS" w:hAnsi="Trebuchet MS" w:cstheme="minorHAnsi"/>
          <w:color w:val="auto"/>
          <w:sz w:val="20"/>
          <w:szCs w:val="20"/>
          <w:lang w:bidi="th-TH"/>
        </w:rPr>
        <w:t xml:space="preserve"> e</w:t>
      </w:r>
      <w:r w:rsidR="00FD6A83" w:rsidRPr="00036DCA">
        <w:rPr>
          <w:rFonts w:ascii="Trebuchet MS" w:hAnsi="Trebuchet MS" w:cstheme="minorHAnsi"/>
          <w:color w:val="auto"/>
          <w:sz w:val="20"/>
          <w:szCs w:val="20"/>
          <w:lang w:bidi="th-TH"/>
        </w:rPr>
        <w:t xml:space="preserve"> </w:t>
      </w:r>
      <w:r w:rsidR="00243131" w:rsidRPr="00036DCA">
        <w:rPr>
          <w:rFonts w:ascii="Trebuchet MS" w:hAnsi="Trebuchet MS" w:cstheme="minorHAnsi"/>
          <w:b/>
          <w:bCs/>
          <w:color w:val="auto"/>
          <w:sz w:val="20"/>
          <w:szCs w:val="20"/>
          <w:lang w:bidi="th-TH"/>
        </w:rPr>
        <w:t>(A)</w:t>
      </w:r>
      <w:r w:rsidR="00243131" w:rsidRPr="00036DCA">
        <w:rPr>
          <w:rFonts w:ascii="Trebuchet MS" w:hAnsi="Trebuchet MS" w:cstheme="minorHAnsi"/>
          <w:color w:val="auto"/>
          <w:sz w:val="20"/>
          <w:szCs w:val="20"/>
          <w:lang w:bidi="th-TH"/>
        </w:rPr>
        <w:t xml:space="preserve"> </w:t>
      </w:r>
      <w:r w:rsidR="00A22D39" w:rsidRPr="00036DCA">
        <w:rPr>
          <w:rFonts w:ascii="Trebuchet MS" w:hAnsi="Trebuchet MS" w:cstheme="minorHAnsi"/>
          <w:color w:val="auto"/>
          <w:sz w:val="20"/>
          <w:szCs w:val="20"/>
          <w:lang w:bidi="th-TH"/>
        </w:rPr>
        <w:t xml:space="preserve">prenotado </w:t>
      </w:r>
      <w:r w:rsidR="00C11A78" w:rsidRPr="00036DCA">
        <w:rPr>
          <w:rFonts w:ascii="Trebuchet MS" w:hAnsi="Trebuchet MS" w:cstheme="minorHAnsi"/>
          <w:color w:val="auto"/>
          <w:sz w:val="20"/>
          <w:szCs w:val="20"/>
          <w:lang w:bidi="th-TH"/>
        </w:rPr>
        <w:t xml:space="preserve">no </w:t>
      </w:r>
      <w:r w:rsidR="00A00604" w:rsidRPr="00036DCA">
        <w:rPr>
          <w:rFonts w:ascii="Trebuchet MS" w:hAnsi="Trebuchet MS" w:cstheme="minorHAnsi"/>
          <w:sz w:val="20"/>
          <w:szCs w:val="20"/>
          <w:lang w:bidi="th-TH"/>
        </w:rPr>
        <w:t>14º Cartório de Registro de Imóveis de São Paulo, SP</w:t>
      </w:r>
      <w:r w:rsidR="00FD6A83" w:rsidRPr="00036DCA">
        <w:rPr>
          <w:rFonts w:ascii="Trebuchet MS" w:hAnsi="Trebuchet MS" w:cstheme="minorHAnsi"/>
          <w:color w:val="auto"/>
          <w:sz w:val="20"/>
          <w:szCs w:val="20"/>
          <w:lang w:bidi="th-TH"/>
        </w:rPr>
        <w:t xml:space="preserve"> (“</w:t>
      </w:r>
      <w:r w:rsidR="00FD6A83" w:rsidRPr="00036DCA">
        <w:rPr>
          <w:rFonts w:ascii="Trebuchet MS" w:hAnsi="Trebuchet MS" w:cstheme="minorHAnsi"/>
          <w:color w:val="auto"/>
          <w:sz w:val="20"/>
          <w:szCs w:val="20"/>
          <w:u w:val="single"/>
          <w:lang w:bidi="th-TH"/>
        </w:rPr>
        <w:t>Cartório de RGI</w:t>
      </w:r>
      <w:r w:rsidR="00FD6A83" w:rsidRPr="00036DCA">
        <w:rPr>
          <w:rFonts w:ascii="Trebuchet MS" w:hAnsi="Trebuchet MS" w:cstheme="minorHAnsi"/>
          <w:color w:val="auto"/>
          <w:sz w:val="20"/>
          <w:szCs w:val="20"/>
          <w:lang w:bidi="th-TH"/>
        </w:rPr>
        <w:t>”)</w:t>
      </w:r>
      <w:r w:rsidR="0010664C" w:rsidRPr="00036DCA">
        <w:rPr>
          <w:rFonts w:ascii="Trebuchet MS" w:hAnsi="Trebuchet MS" w:cstheme="minorHAnsi"/>
          <w:color w:val="auto"/>
          <w:sz w:val="20"/>
          <w:szCs w:val="20"/>
          <w:lang w:bidi="th-TH"/>
        </w:rPr>
        <w:t xml:space="preserve"> em até </w:t>
      </w:r>
      <w:r w:rsidR="00737B63" w:rsidRPr="00036DCA">
        <w:rPr>
          <w:rFonts w:ascii="Trebuchet MS" w:hAnsi="Trebuchet MS" w:cstheme="minorHAnsi"/>
          <w:color w:val="auto"/>
          <w:sz w:val="20"/>
          <w:szCs w:val="20"/>
          <w:lang w:bidi="th-TH"/>
        </w:rPr>
        <w:t xml:space="preserve">5 </w:t>
      </w:r>
      <w:r w:rsidR="00243131" w:rsidRPr="00036DCA">
        <w:rPr>
          <w:rFonts w:ascii="Trebuchet MS" w:hAnsi="Trebuchet MS" w:cstheme="minorHAnsi"/>
          <w:color w:val="auto"/>
          <w:sz w:val="20"/>
          <w:szCs w:val="20"/>
          <w:lang w:bidi="th-TH"/>
        </w:rPr>
        <w:t>(</w:t>
      </w:r>
      <w:r w:rsidR="00737B63" w:rsidRPr="00036DCA">
        <w:rPr>
          <w:rFonts w:ascii="Trebuchet MS" w:hAnsi="Trebuchet MS" w:cstheme="minorHAnsi"/>
          <w:color w:val="auto"/>
          <w:sz w:val="20"/>
          <w:szCs w:val="20"/>
          <w:lang w:bidi="th-TH"/>
        </w:rPr>
        <w:t>cinco</w:t>
      </w:r>
      <w:r w:rsidR="00243131" w:rsidRPr="00036DCA">
        <w:rPr>
          <w:rFonts w:ascii="Trebuchet MS" w:hAnsi="Trebuchet MS" w:cstheme="minorHAnsi"/>
          <w:color w:val="auto"/>
          <w:sz w:val="20"/>
          <w:szCs w:val="20"/>
          <w:lang w:bidi="th-TH"/>
        </w:rPr>
        <w:t xml:space="preserve">) Dias Úteis contados do registro da Escritura de Compra e Venda do Terreno no Cartório de RGI; e </w:t>
      </w:r>
      <w:r w:rsidR="00243131" w:rsidRPr="00036DCA">
        <w:rPr>
          <w:rFonts w:ascii="Trebuchet MS" w:hAnsi="Trebuchet MS" w:cstheme="minorHAnsi"/>
          <w:b/>
          <w:bCs/>
          <w:color w:val="auto"/>
          <w:sz w:val="20"/>
          <w:szCs w:val="20"/>
          <w:lang w:bidi="th-TH"/>
        </w:rPr>
        <w:t>(B)</w:t>
      </w:r>
      <w:r w:rsidR="00243131" w:rsidRPr="00036DCA">
        <w:rPr>
          <w:rFonts w:ascii="Trebuchet MS" w:hAnsi="Trebuchet MS" w:cstheme="minorHAnsi"/>
          <w:color w:val="auto"/>
          <w:sz w:val="20"/>
          <w:szCs w:val="20"/>
          <w:lang w:bidi="th-TH"/>
        </w:rPr>
        <w:t xml:space="preserve"> registrado em até </w:t>
      </w:r>
      <w:r w:rsidR="00B860DF" w:rsidRPr="00036DCA">
        <w:rPr>
          <w:rFonts w:ascii="Trebuchet MS" w:hAnsi="Trebuchet MS" w:cstheme="minorHAnsi"/>
          <w:color w:val="auto"/>
          <w:sz w:val="20"/>
          <w:szCs w:val="20"/>
          <w:lang w:bidi="th-TH"/>
        </w:rPr>
        <w:t xml:space="preserve">45 </w:t>
      </w:r>
      <w:r w:rsidR="00243131" w:rsidRPr="00036DCA">
        <w:rPr>
          <w:rFonts w:ascii="Trebuchet MS" w:hAnsi="Trebuchet MS" w:cstheme="minorHAnsi"/>
          <w:color w:val="auto"/>
          <w:sz w:val="20"/>
          <w:szCs w:val="20"/>
          <w:lang w:bidi="th-TH"/>
        </w:rPr>
        <w:t>(</w:t>
      </w:r>
      <w:r w:rsidR="00B860DF" w:rsidRPr="00036DCA">
        <w:rPr>
          <w:rFonts w:ascii="Trebuchet MS" w:hAnsi="Trebuchet MS" w:cstheme="minorHAnsi"/>
          <w:color w:val="auto"/>
          <w:sz w:val="20"/>
          <w:szCs w:val="20"/>
          <w:lang w:bidi="th-TH"/>
        </w:rPr>
        <w:t>quarenta e cinco</w:t>
      </w:r>
      <w:r w:rsidR="00243131" w:rsidRPr="00036DCA">
        <w:rPr>
          <w:rFonts w:ascii="Trebuchet MS" w:hAnsi="Trebuchet MS" w:cstheme="minorHAnsi"/>
          <w:color w:val="auto"/>
          <w:sz w:val="20"/>
          <w:szCs w:val="20"/>
          <w:lang w:bidi="th-TH"/>
        </w:rPr>
        <w:t>) dias</w:t>
      </w:r>
      <w:r w:rsidR="0010664C" w:rsidRPr="00036DCA">
        <w:rPr>
          <w:rFonts w:ascii="Trebuchet MS" w:hAnsi="Trebuchet MS" w:cstheme="minorHAnsi"/>
          <w:color w:val="auto"/>
          <w:sz w:val="20"/>
          <w:szCs w:val="20"/>
          <w:lang w:bidi="th-TH"/>
        </w:rPr>
        <w:t xml:space="preserve"> contado</w:t>
      </w:r>
      <w:r w:rsidR="00243131" w:rsidRPr="00036DCA">
        <w:rPr>
          <w:rFonts w:ascii="Trebuchet MS" w:hAnsi="Trebuchet MS" w:cstheme="minorHAnsi"/>
          <w:color w:val="auto"/>
          <w:sz w:val="20"/>
          <w:szCs w:val="20"/>
          <w:lang w:bidi="th-TH"/>
        </w:rPr>
        <w:t>s</w:t>
      </w:r>
      <w:r w:rsidR="0010664C" w:rsidRPr="00036DCA">
        <w:rPr>
          <w:rFonts w:ascii="Trebuchet MS" w:hAnsi="Trebuchet MS" w:cstheme="minorHAnsi"/>
          <w:color w:val="auto"/>
          <w:sz w:val="20"/>
          <w:szCs w:val="20"/>
          <w:lang w:bidi="th-TH"/>
        </w:rPr>
        <w:t xml:space="preserve"> </w:t>
      </w:r>
      <w:r w:rsidR="00243131" w:rsidRPr="00036DCA">
        <w:rPr>
          <w:rFonts w:ascii="Trebuchet MS" w:hAnsi="Trebuchet MS" w:cstheme="minorHAnsi"/>
          <w:color w:val="auto"/>
          <w:sz w:val="20"/>
          <w:szCs w:val="20"/>
          <w:lang w:bidi="th-TH"/>
        </w:rPr>
        <w:t>d</w:t>
      </w:r>
      <w:r w:rsidR="00A22D39" w:rsidRPr="00036DCA">
        <w:rPr>
          <w:rFonts w:ascii="Trebuchet MS" w:hAnsi="Trebuchet MS" w:cstheme="minorHAnsi"/>
          <w:color w:val="auto"/>
          <w:sz w:val="20"/>
          <w:szCs w:val="20"/>
          <w:lang w:bidi="th-TH"/>
        </w:rPr>
        <w:t>a prenotação</w:t>
      </w:r>
      <w:r w:rsidR="004050CE" w:rsidRPr="00036DCA">
        <w:rPr>
          <w:rFonts w:ascii="Trebuchet MS" w:hAnsi="Trebuchet MS" w:cstheme="minorHAnsi"/>
          <w:color w:val="auto"/>
          <w:sz w:val="20"/>
          <w:szCs w:val="20"/>
          <w:lang w:bidi="th-TH"/>
        </w:rPr>
        <w:t xml:space="preserve"> </w:t>
      </w:r>
      <w:r w:rsidR="00243131" w:rsidRPr="00036DCA">
        <w:rPr>
          <w:rFonts w:ascii="Trebuchet MS" w:hAnsi="Trebuchet MS" w:cstheme="minorHAnsi"/>
          <w:color w:val="auto"/>
          <w:sz w:val="20"/>
          <w:szCs w:val="20"/>
          <w:lang w:bidi="th-TH"/>
        </w:rPr>
        <w:t>no Cartório de RGI</w:t>
      </w:r>
      <w:r w:rsidR="00B860DF" w:rsidRPr="00036DCA">
        <w:rPr>
          <w:rFonts w:ascii="Trebuchet MS" w:hAnsi="Trebuchet MS" w:cstheme="minorHAnsi"/>
          <w:color w:val="auto"/>
          <w:sz w:val="20"/>
          <w:szCs w:val="20"/>
          <w:lang w:bidi="th-TH"/>
        </w:rPr>
        <w:t>, prorrogáveis uma única vez por mais 45 (quarenta e cinco) dias caso, uma vez prenotado, (B.1) o Contrato de Alienação Fiduciária Terreno, esteja sob análise do Cartório de RGI ou (B.2) o Cartório de RGI tenha feito exigências e a Emissora esteja tomando as medidas cabíveis para saná-las</w:t>
      </w:r>
      <w:r w:rsidR="00BE40B5" w:rsidRPr="00036DCA">
        <w:rPr>
          <w:rFonts w:ascii="Trebuchet MS" w:hAnsi="Trebuchet MS" w:cstheme="minorHAnsi"/>
          <w:color w:val="auto"/>
          <w:sz w:val="20"/>
          <w:szCs w:val="20"/>
          <w:lang w:bidi="th-TH"/>
        </w:rPr>
        <w:t xml:space="preserve"> </w:t>
      </w:r>
      <w:proofErr w:type="spellStart"/>
      <w:r w:rsidR="00BE40B5" w:rsidRPr="00036DCA">
        <w:rPr>
          <w:rFonts w:ascii="Trebuchet MS" w:hAnsi="Trebuchet MS" w:cstheme="minorHAnsi"/>
          <w:color w:val="auto"/>
          <w:sz w:val="20"/>
          <w:szCs w:val="20"/>
          <w:lang w:bidi="th-TH"/>
        </w:rPr>
        <w:t>temprestivamente</w:t>
      </w:r>
      <w:proofErr w:type="spellEnd"/>
      <w:r w:rsidR="00BE40B5" w:rsidRPr="00036DCA">
        <w:rPr>
          <w:rFonts w:ascii="Trebuchet MS" w:hAnsi="Trebuchet MS" w:cstheme="minorHAnsi"/>
          <w:color w:val="auto"/>
          <w:sz w:val="20"/>
          <w:szCs w:val="20"/>
          <w:lang w:bidi="th-TH"/>
        </w:rPr>
        <w:t xml:space="preserve"> mantendo-se a prenotação original</w:t>
      </w:r>
      <w:r w:rsidR="003F2115" w:rsidRPr="00036DCA">
        <w:rPr>
          <w:rFonts w:ascii="Trebuchet MS" w:hAnsi="Trebuchet MS" w:cstheme="minorHAnsi"/>
          <w:color w:val="auto"/>
          <w:sz w:val="20"/>
          <w:szCs w:val="20"/>
          <w:lang w:bidi="th-TH"/>
        </w:rPr>
        <w:t xml:space="preserve"> ou renovando-o</w:t>
      </w:r>
      <w:r w:rsidR="00FD6A83" w:rsidRPr="00036DCA">
        <w:rPr>
          <w:rFonts w:ascii="Trebuchet MS" w:hAnsi="Trebuchet MS" w:cstheme="minorHAnsi"/>
          <w:color w:val="auto"/>
          <w:sz w:val="20"/>
          <w:szCs w:val="20"/>
          <w:lang w:bidi="th-TH"/>
        </w:rPr>
        <w:t>.</w:t>
      </w:r>
      <w:r w:rsidR="00873CC5" w:rsidRPr="00036DCA">
        <w:rPr>
          <w:rFonts w:ascii="Trebuchet MS" w:hAnsi="Trebuchet MS" w:cstheme="minorHAnsi"/>
          <w:color w:val="auto"/>
          <w:sz w:val="20"/>
          <w:szCs w:val="20"/>
          <w:lang w:bidi="th-TH"/>
        </w:rPr>
        <w:t xml:space="preserve"> </w:t>
      </w:r>
    </w:p>
    <w:p w14:paraId="1F13BD3F" w14:textId="77777777" w:rsidR="00F216D3" w:rsidRPr="00036DCA" w:rsidRDefault="00F216D3" w:rsidP="00D434E4">
      <w:pPr>
        <w:pStyle w:val="Default"/>
        <w:widowControl w:val="0"/>
        <w:tabs>
          <w:tab w:val="left" w:pos="851"/>
          <w:tab w:val="left" w:pos="1701"/>
        </w:tabs>
        <w:spacing w:line="360" w:lineRule="auto"/>
        <w:jc w:val="both"/>
        <w:rPr>
          <w:rFonts w:ascii="Trebuchet MS" w:hAnsi="Trebuchet MS" w:cstheme="minorHAnsi"/>
          <w:color w:val="auto"/>
          <w:sz w:val="20"/>
          <w:szCs w:val="20"/>
          <w:lang w:bidi="th-TH"/>
        </w:rPr>
      </w:pPr>
    </w:p>
    <w:p w14:paraId="534FE5F0" w14:textId="4C43DCCC" w:rsidR="0010664C" w:rsidRPr="00036DCA" w:rsidRDefault="000512CC"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 xml:space="preserve">Celebração e Registro </w:t>
      </w:r>
      <w:r w:rsidR="00B860DF" w:rsidRPr="00036DCA">
        <w:rPr>
          <w:rFonts w:ascii="Trebuchet MS" w:hAnsi="Trebuchet MS" w:cstheme="minorHAnsi"/>
          <w:color w:val="auto"/>
          <w:sz w:val="20"/>
          <w:szCs w:val="20"/>
          <w:u w:val="single"/>
          <w:lang w:bidi="th-TH"/>
        </w:rPr>
        <w:t xml:space="preserve">do </w:t>
      </w:r>
      <w:r w:rsidR="0010664C" w:rsidRPr="00036DCA">
        <w:rPr>
          <w:rFonts w:ascii="Trebuchet MS" w:hAnsi="Trebuchet MS" w:cstheme="minorHAnsi"/>
          <w:color w:val="auto"/>
          <w:sz w:val="20"/>
          <w:szCs w:val="20"/>
          <w:u w:val="single"/>
          <w:lang w:bidi="th-TH"/>
        </w:rPr>
        <w:t>Contrato de Cessão Fiduciária</w:t>
      </w:r>
      <w:r w:rsidR="0010664C" w:rsidRPr="00036DCA">
        <w:rPr>
          <w:rFonts w:ascii="Trebuchet MS" w:hAnsi="Trebuchet MS" w:cstheme="minorHAnsi"/>
          <w:color w:val="auto"/>
          <w:sz w:val="20"/>
          <w:szCs w:val="20"/>
          <w:lang w:bidi="th-TH"/>
        </w:rPr>
        <w:t xml:space="preserve">: O Contrato de Cessão Fiduciária (abaixo definido) deverá ser </w:t>
      </w:r>
      <w:r w:rsidRPr="00036DCA">
        <w:rPr>
          <w:rFonts w:ascii="Trebuchet MS" w:hAnsi="Trebuchet MS" w:cstheme="minorHAnsi"/>
          <w:color w:val="auto"/>
          <w:sz w:val="20"/>
          <w:szCs w:val="20"/>
          <w:lang w:bidi="th-TH"/>
        </w:rPr>
        <w:t xml:space="preserve">celebrado e protocolado </w:t>
      </w:r>
      <w:r w:rsidR="0010664C" w:rsidRPr="00036DCA">
        <w:rPr>
          <w:rFonts w:ascii="Trebuchet MS" w:hAnsi="Trebuchet MS" w:cstheme="minorHAnsi"/>
          <w:color w:val="auto"/>
          <w:sz w:val="20"/>
          <w:szCs w:val="20"/>
          <w:lang w:bidi="th-TH"/>
        </w:rPr>
        <w:t xml:space="preserve">no </w:t>
      </w:r>
      <w:r w:rsidR="00A00604" w:rsidRPr="00036DCA">
        <w:rPr>
          <w:rFonts w:ascii="Trebuchet MS" w:hAnsi="Trebuchet MS" w:cstheme="minorHAnsi"/>
          <w:color w:val="auto"/>
          <w:sz w:val="20"/>
          <w:szCs w:val="20"/>
          <w:lang w:bidi="th-TH"/>
        </w:rPr>
        <w:t>Cartório de RTD</w:t>
      </w:r>
      <w:r w:rsidRPr="00036DCA">
        <w:rPr>
          <w:rFonts w:ascii="Trebuchet MS" w:hAnsi="Trebuchet MS" w:cstheme="minorHAnsi"/>
          <w:color w:val="auto"/>
          <w:sz w:val="20"/>
          <w:szCs w:val="20"/>
          <w:lang w:bidi="th-TH"/>
        </w:rPr>
        <w:t xml:space="preserve"> observados os prazos descritos nas Cláusulas </w:t>
      </w:r>
      <w:r w:rsidR="00BE40B5" w:rsidRPr="00036DCA">
        <w:rPr>
          <w:rFonts w:ascii="Trebuchet MS" w:hAnsi="Trebuchet MS" w:cstheme="minorHAnsi"/>
          <w:color w:val="auto"/>
          <w:sz w:val="20"/>
          <w:szCs w:val="20"/>
          <w:lang w:bidi="th-TH"/>
        </w:rPr>
        <w:t>4.6.1</w:t>
      </w:r>
      <w:r w:rsidR="00E2150E" w:rsidRPr="00036DCA">
        <w:rPr>
          <w:rFonts w:ascii="Trebuchet MS" w:hAnsi="Trebuchet MS" w:cstheme="minorHAnsi"/>
          <w:color w:val="auto"/>
          <w:sz w:val="20"/>
          <w:szCs w:val="20"/>
          <w:lang w:bidi="th-TH"/>
        </w:rPr>
        <w:t xml:space="preserve">. e </w:t>
      </w:r>
      <w:r w:rsidRPr="00036DCA">
        <w:rPr>
          <w:rFonts w:ascii="Trebuchet MS" w:hAnsi="Trebuchet MS" w:cstheme="minorHAnsi"/>
          <w:color w:val="auto"/>
          <w:sz w:val="20"/>
          <w:szCs w:val="20"/>
          <w:lang w:bidi="th-TH"/>
        </w:rPr>
        <w:t>4.6.2 abaixo</w:t>
      </w:r>
      <w:r w:rsidR="0010664C" w:rsidRPr="00036DCA">
        <w:rPr>
          <w:rFonts w:ascii="Trebuchet MS" w:hAnsi="Trebuchet MS" w:cstheme="minorHAnsi"/>
          <w:color w:val="auto"/>
          <w:sz w:val="20"/>
          <w:szCs w:val="20"/>
          <w:lang w:bidi="th-TH"/>
        </w:rPr>
        <w:t>.</w:t>
      </w:r>
      <w:r w:rsidR="00873CC5" w:rsidRPr="00036DCA">
        <w:rPr>
          <w:rFonts w:ascii="Trebuchet MS" w:hAnsi="Trebuchet MS" w:cstheme="minorHAnsi"/>
          <w:color w:val="auto"/>
          <w:sz w:val="20"/>
          <w:szCs w:val="20"/>
          <w:lang w:bidi="th-TH"/>
        </w:rPr>
        <w:t xml:space="preserve"> </w:t>
      </w:r>
    </w:p>
    <w:p w14:paraId="3B35100A" w14:textId="77777777" w:rsidR="0010664C" w:rsidRPr="00036DCA" w:rsidRDefault="0010664C" w:rsidP="00D434E4">
      <w:pPr>
        <w:pStyle w:val="PargrafodaLista"/>
        <w:spacing w:line="360" w:lineRule="auto"/>
        <w:rPr>
          <w:rFonts w:ascii="Trebuchet MS" w:hAnsi="Trebuchet MS" w:cstheme="minorHAnsi"/>
          <w:sz w:val="20"/>
          <w:szCs w:val="20"/>
          <w:u w:val="single"/>
          <w:lang w:bidi="th-TH"/>
        </w:rPr>
      </w:pPr>
    </w:p>
    <w:p w14:paraId="7DB52007" w14:textId="7B2D6902" w:rsidR="0010664C" w:rsidRPr="00036DCA" w:rsidRDefault="000512CC"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 xml:space="preserve">Celebração e </w:t>
      </w:r>
      <w:r w:rsidR="0010664C" w:rsidRPr="00036DCA">
        <w:rPr>
          <w:rFonts w:ascii="Trebuchet MS" w:hAnsi="Trebuchet MS" w:cstheme="minorHAnsi"/>
          <w:color w:val="auto"/>
          <w:sz w:val="20"/>
          <w:szCs w:val="20"/>
          <w:u w:val="single"/>
          <w:lang w:bidi="th-TH"/>
        </w:rPr>
        <w:t>Registro do Contrato de Alienação Fiduciária Unidades</w:t>
      </w:r>
      <w:r w:rsidR="0010664C" w:rsidRPr="00036DCA">
        <w:rPr>
          <w:rFonts w:ascii="Trebuchet MS" w:hAnsi="Trebuchet MS" w:cstheme="minorHAnsi"/>
          <w:color w:val="auto"/>
          <w:sz w:val="20"/>
          <w:szCs w:val="20"/>
          <w:lang w:bidi="th-TH"/>
        </w:rPr>
        <w:t>: O Contrato de Alienação Fiduciária Unidades (abaixo definido)</w:t>
      </w:r>
      <w:r w:rsidR="008D6443" w:rsidRPr="00036DCA">
        <w:rPr>
          <w:rFonts w:ascii="Trebuchet MS" w:hAnsi="Trebuchet MS" w:cstheme="minorHAnsi"/>
          <w:color w:val="auto"/>
          <w:sz w:val="20"/>
          <w:szCs w:val="20"/>
          <w:lang w:bidi="th-TH"/>
        </w:rPr>
        <w:t>, caso celebrado,</w:t>
      </w:r>
      <w:r w:rsidR="0010664C" w:rsidRPr="00036DCA">
        <w:rPr>
          <w:rFonts w:ascii="Trebuchet MS" w:hAnsi="Trebuchet MS" w:cstheme="minorHAnsi"/>
          <w:color w:val="auto"/>
          <w:sz w:val="20"/>
          <w:szCs w:val="20"/>
          <w:lang w:bidi="th-TH"/>
        </w:rPr>
        <w:t xml:space="preserve"> deverá ser </w:t>
      </w:r>
      <w:r w:rsidRPr="00036DCA">
        <w:rPr>
          <w:rFonts w:ascii="Trebuchet MS" w:hAnsi="Trebuchet MS" w:cstheme="minorHAnsi"/>
          <w:color w:val="auto"/>
          <w:sz w:val="20"/>
          <w:szCs w:val="20"/>
          <w:lang w:bidi="th-TH"/>
        </w:rPr>
        <w:t xml:space="preserve">celebrado e prenotado no Cartório de RGI observados os prazos descritos na Cláusula </w:t>
      </w:r>
      <w:r w:rsidR="00BE40B5" w:rsidRPr="00036DCA">
        <w:rPr>
          <w:rFonts w:ascii="Trebuchet MS" w:hAnsi="Trebuchet MS" w:cstheme="minorHAnsi"/>
          <w:color w:val="auto"/>
          <w:sz w:val="20"/>
          <w:szCs w:val="20"/>
          <w:lang w:bidi="th-TH"/>
        </w:rPr>
        <w:t>4.6.</w:t>
      </w:r>
      <w:r w:rsidRPr="00036DCA">
        <w:rPr>
          <w:rFonts w:ascii="Trebuchet MS" w:hAnsi="Trebuchet MS" w:cstheme="minorHAnsi"/>
          <w:color w:val="auto"/>
          <w:sz w:val="20"/>
          <w:szCs w:val="20"/>
          <w:lang w:bidi="th-TH"/>
        </w:rPr>
        <w:t>2 abaixo. O Contrato de Alienação Fiduciária Unidades</w:t>
      </w:r>
      <w:r w:rsidR="008D6443" w:rsidRPr="00036DCA">
        <w:rPr>
          <w:rFonts w:ascii="Trebuchet MS" w:hAnsi="Trebuchet MS" w:cstheme="minorHAnsi"/>
          <w:color w:val="auto"/>
          <w:sz w:val="20"/>
          <w:szCs w:val="20"/>
          <w:lang w:bidi="th-TH"/>
        </w:rPr>
        <w:t>, caso celebrado,</w:t>
      </w:r>
      <w:r w:rsidRPr="00036DCA">
        <w:rPr>
          <w:rFonts w:ascii="Trebuchet MS" w:hAnsi="Trebuchet MS" w:cstheme="minorHAnsi"/>
          <w:color w:val="auto"/>
          <w:sz w:val="20"/>
          <w:szCs w:val="20"/>
          <w:lang w:bidi="th-TH"/>
        </w:rPr>
        <w:t xml:space="preserve"> deverá ser registrado em até 45 (quarenta e cinco) dias contados da prenotação no Cartório de RGI, prorrogáveis uma única vez por mais 45 (quarenta e cinco) dias caso, uma vez prenotado, </w:t>
      </w:r>
      <w:r w:rsidRPr="00036DCA">
        <w:rPr>
          <w:rFonts w:ascii="Trebuchet MS" w:hAnsi="Trebuchet MS" w:cstheme="minorHAnsi"/>
          <w:b/>
          <w:bCs/>
          <w:color w:val="auto"/>
          <w:sz w:val="20"/>
          <w:szCs w:val="20"/>
          <w:lang w:bidi="th-TH"/>
        </w:rPr>
        <w:t>(A)</w:t>
      </w:r>
      <w:r w:rsidRPr="00036DCA">
        <w:rPr>
          <w:rFonts w:ascii="Trebuchet MS" w:hAnsi="Trebuchet MS" w:cstheme="minorHAnsi"/>
          <w:color w:val="auto"/>
          <w:sz w:val="20"/>
          <w:szCs w:val="20"/>
          <w:lang w:bidi="th-TH"/>
        </w:rPr>
        <w:t xml:space="preserve"> o Contrato de Alienação Fiduciária Unidades, esteja sob análise do Cartório de RGI; ou </w:t>
      </w:r>
      <w:r w:rsidRPr="00036DCA">
        <w:rPr>
          <w:rFonts w:ascii="Trebuchet MS" w:hAnsi="Trebuchet MS" w:cstheme="minorHAnsi"/>
          <w:b/>
          <w:bCs/>
          <w:color w:val="auto"/>
          <w:sz w:val="20"/>
          <w:szCs w:val="20"/>
          <w:lang w:bidi="th-TH"/>
        </w:rPr>
        <w:t>(B)</w:t>
      </w:r>
      <w:r w:rsidRPr="00036DCA">
        <w:rPr>
          <w:rFonts w:ascii="Trebuchet MS" w:hAnsi="Trebuchet MS" w:cstheme="minorHAnsi"/>
          <w:color w:val="auto"/>
          <w:sz w:val="20"/>
          <w:szCs w:val="20"/>
          <w:lang w:bidi="th-TH"/>
        </w:rPr>
        <w:t xml:space="preserve"> o Cartório de RGI tenha feito exigências e a Emissora esteja tomando as medidas cabíveis para saná-las</w:t>
      </w:r>
      <w:r w:rsidR="00BE40B5" w:rsidRPr="00036DCA">
        <w:rPr>
          <w:rFonts w:ascii="Trebuchet MS" w:hAnsi="Trebuchet MS" w:cstheme="minorHAnsi"/>
          <w:color w:val="auto"/>
          <w:sz w:val="20"/>
          <w:szCs w:val="20"/>
          <w:lang w:bidi="th-TH"/>
        </w:rPr>
        <w:t xml:space="preserve"> tempestivamente mantendo-se a prenotação original</w:t>
      </w:r>
      <w:r w:rsidR="00524B18" w:rsidRPr="00036DCA">
        <w:rPr>
          <w:rFonts w:ascii="Trebuchet MS" w:hAnsi="Trebuchet MS" w:cstheme="minorHAnsi"/>
          <w:color w:val="auto"/>
          <w:sz w:val="20"/>
          <w:szCs w:val="20"/>
          <w:lang w:bidi="th-TH"/>
        </w:rPr>
        <w:t xml:space="preserve"> ou renovando-o</w:t>
      </w:r>
      <w:r w:rsidRPr="00036DCA">
        <w:rPr>
          <w:rFonts w:ascii="Trebuchet MS" w:hAnsi="Trebuchet MS" w:cstheme="minorHAnsi"/>
          <w:color w:val="auto"/>
          <w:sz w:val="20"/>
          <w:szCs w:val="20"/>
          <w:lang w:bidi="th-TH"/>
        </w:rPr>
        <w:t xml:space="preserve">. </w:t>
      </w:r>
      <w:r w:rsidR="008D6443" w:rsidRPr="00036DCA">
        <w:rPr>
          <w:rFonts w:ascii="Trebuchet MS" w:hAnsi="Trebuchet MS" w:cstheme="minorHAnsi"/>
          <w:color w:val="auto"/>
          <w:sz w:val="20"/>
          <w:szCs w:val="20"/>
          <w:lang w:bidi="th-TH"/>
        </w:rPr>
        <w:t xml:space="preserve"> </w:t>
      </w:r>
    </w:p>
    <w:p w14:paraId="289AA8ED" w14:textId="77777777" w:rsidR="0010664C" w:rsidRPr="00036DCA" w:rsidRDefault="0010664C" w:rsidP="00D434E4">
      <w:pPr>
        <w:pStyle w:val="PargrafodaLista"/>
        <w:spacing w:line="360" w:lineRule="auto"/>
        <w:rPr>
          <w:rFonts w:ascii="Trebuchet MS" w:hAnsi="Trebuchet MS" w:cstheme="minorHAnsi"/>
          <w:sz w:val="20"/>
          <w:szCs w:val="20"/>
          <w:u w:val="single"/>
          <w:lang w:bidi="th-TH"/>
        </w:rPr>
      </w:pPr>
    </w:p>
    <w:p w14:paraId="504F53A7" w14:textId="77777777" w:rsidR="00157FAD" w:rsidRPr="00036DCA" w:rsidRDefault="00157FA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 xml:space="preserve">Registro na </w:t>
      </w:r>
      <w:r w:rsidR="007B103D" w:rsidRPr="00036DCA">
        <w:rPr>
          <w:rFonts w:ascii="Trebuchet MS" w:hAnsi="Trebuchet MS" w:cstheme="minorHAnsi"/>
          <w:color w:val="auto"/>
          <w:sz w:val="20"/>
          <w:szCs w:val="20"/>
          <w:u w:val="single"/>
          <w:lang w:bidi="th-TH"/>
        </w:rPr>
        <w:t>CVM</w:t>
      </w:r>
      <w:r w:rsidRPr="00036DCA">
        <w:rPr>
          <w:rFonts w:ascii="Trebuchet MS" w:hAnsi="Trebuchet MS" w:cstheme="minorHAnsi"/>
          <w:color w:val="auto"/>
          <w:sz w:val="20"/>
          <w:szCs w:val="20"/>
          <w:u w:val="single"/>
          <w:lang w:bidi="th-TH"/>
        </w:rPr>
        <w:t xml:space="preserve"> e na ANBIMA – Associação Brasileira das Entidades dos Mercados Financeiro e de Capitais (“ANBIMA”)</w:t>
      </w:r>
      <w:r w:rsidRPr="00036DCA">
        <w:rPr>
          <w:rFonts w:ascii="Trebuchet MS" w:hAnsi="Trebuchet MS" w:cstheme="minorHAnsi"/>
          <w:color w:val="auto"/>
          <w:sz w:val="20"/>
          <w:szCs w:val="20"/>
          <w:lang w:bidi="th-TH"/>
        </w:rPr>
        <w:t xml:space="preserve">: </w:t>
      </w:r>
      <w:r w:rsidR="00E213AB" w:rsidRPr="00036DCA">
        <w:rPr>
          <w:rFonts w:ascii="Trebuchet MS" w:hAnsi="Trebuchet MS" w:cstheme="minorHAnsi"/>
          <w:color w:val="auto"/>
          <w:sz w:val="20"/>
          <w:szCs w:val="20"/>
          <w:lang w:bidi="th-TH"/>
        </w:rPr>
        <w:t xml:space="preserve">A presente Emissão se constitui de uma colocação privada de </w:t>
      </w:r>
      <w:r w:rsidR="0025021D" w:rsidRPr="00036DCA">
        <w:rPr>
          <w:rFonts w:ascii="Trebuchet MS" w:hAnsi="Trebuchet MS" w:cstheme="minorHAnsi"/>
          <w:color w:val="auto"/>
          <w:sz w:val="20"/>
          <w:szCs w:val="20"/>
          <w:lang w:bidi="th-TH"/>
        </w:rPr>
        <w:t>nota</w:t>
      </w:r>
      <w:r w:rsidR="009C2C54" w:rsidRPr="00036DCA">
        <w:rPr>
          <w:rFonts w:ascii="Trebuchet MS" w:hAnsi="Trebuchet MS" w:cstheme="minorHAnsi"/>
          <w:color w:val="auto"/>
          <w:sz w:val="20"/>
          <w:szCs w:val="20"/>
          <w:lang w:bidi="th-TH"/>
        </w:rPr>
        <w:t>s</w:t>
      </w:r>
      <w:r w:rsidR="0025021D" w:rsidRPr="00036DCA">
        <w:rPr>
          <w:rFonts w:ascii="Trebuchet MS" w:hAnsi="Trebuchet MS" w:cstheme="minorHAnsi"/>
          <w:color w:val="auto"/>
          <w:sz w:val="20"/>
          <w:szCs w:val="20"/>
          <w:lang w:bidi="th-TH"/>
        </w:rPr>
        <w:t xml:space="preserve"> </w:t>
      </w:r>
      <w:r w:rsidR="009C2C54" w:rsidRPr="00036DCA">
        <w:rPr>
          <w:rFonts w:ascii="Trebuchet MS" w:hAnsi="Trebuchet MS" w:cstheme="minorHAnsi"/>
          <w:color w:val="auto"/>
          <w:sz w:val="20"/>
          <w:szCs w:val="20"/>
          <w:lang w:bidi="th-TH"/>
        </w:rPr>
        <w:t>comerciais</w:t>
      </w:r>
      <w:r w:rsidR="00E213AB" w:rsidRPr="00036DCA">
        <w:rPr>
          <w:rFonts w:ascii="Trebuchet MS" w:hAnsi="Trebuchet MS" w:cstheme="minorHAnsi"/>
          <w:color w:val="auto"/>
          <w:sz w:val="20"/>
          <w:szCs w:val="20"/>
          <w:lang w:bidi="th-TH"/>
        </w:rPr>
        <w:t xml:space="preserve">, </w:t>
      </w:r>
      <w:r w:rsidR="0071312F" w:rsidRPr="00036DCA">
        <w:rPr>
          <w:rFonts w:ascii="Trebuchet MS" w:hAnsi="Trebuchet MS" w:cstheme="minorHAnsi"/>
          <w:sz w:val="20"/>
          <w:szCs w:val="20"/>
          <w:lang w:bidi="th-TH"/>
        </w:rPr>
        <w:t>nos termos do a</w:t>
      </w:r>
      <w:r w:rsidR="00CC738E" w:rsidRPr="00036DCA">
        <w:rPr>
          <w:rFonts w:ascii="Trebuchet MS" w:hAnsi="Trebuchet MS" w:cstheme="minorHAnsi"/>
          <w:sz w:val="20"/>
          <w:szCs w:val="20"/>
          <w:lang w:bidi="th-TH"/>
        </w:rPr>
        <w:t>rtigo 51 da</w:t>
      </w:r>
      <w:r w:rsidR="00CC738E" w:rsidRPr="00036DCA">
        <w:rPr>
          <w:rFonts w:ascii="Trebuchet MS" w:hAnsi="Trebuchet MS"/>
          <w:sz w:val="20"/>
          <w:szCs w:val="20"/>
        </w:rPr>
        <w:t xml:space="preserve"> </w:t>
      </w:r>
      <w:r w:rsidR="0071312F" w:rsidRPr="00036DCA">
        <w:rPr>
          <w:rFonts w:ascii="Trebuchet MS" w:hAnsi="Trebuchet MS" w:cstheme="minorHAnsi"/>
          <w:sz w:val="20"/>
          <w:szCs w:val="20"/>
          <w:lang w:bidi="th-TH"/>
        </w:rPr>
        <w:t xml:space="preserve">Lei </w:t>
      </w:r>
      <w:r w:rsidR="00CC738E" w:rsidRPr="00036DCA">
        <w:rPr>
          <w:rFonts w:ascii="Trebuchet MS" w:hAnsi="Trebuchet MS" w:cstheme="minorHAnsi"/>
          <w:sz w:val="20"/>
          <w:szCs w:val="20"/>
          <w:lang w:bidi="th-TH"/>
        </w:rPr>
        <w:t>14.195</w:t>
      </w:r>
      <w:r w:rsidR="00E213AB" w:rsidRPr="00036DCA">
        <w:rPr>
          <w:rFonts w:ascii="Trebuchet MS" w:hAnsi="Trebuchet MS" w:cstheme="minorHAnsi"/>
          <w:color w:val="auto"/>
          <w:sz w:val="20"/>
          <w:szCs w:val="20"/>
          <w:lang w:bidi="th-TH"/>
        </w:rPr>
        <w:t>, não estando, portanto, sujeita ao registro na CVM ou na ANBIMA.</w:t>
      </w:r>
    </w:p>
    <w:p w14:paraId="0E49196B" w14:textId="77777777" w:rsidR="00157FAD" w:rsidRPr="00036DCA" w:rsidRDefault="00157FAD" w:rsidP="00D434E4">
      <w:pPr>
        <w:pStyle w:val="Default"/>
        <w:widowControl w:val="0"/>
        <w:tabs>
          <w:tab w:val="left" w:pos="851"/>
          <w:tab w:val="left" w:pos="1701"/>
        </w:tabs>
        <w:spacing w:line="360" w:lineRule="auto"/>
        <w:ind w:left="851"/>
        <w:jc w:val="both"/>
        <w:rPr>
          <w:rFonts w:ascii="Trebuchet MS" w:hAnsi="Trebuchet MS" w:cstheme="minorHAnsi"/>
          <w:b/>
          <w:sz w:val="20"/>
          <w:szCs w:val="20"/>
          <w:lang w:bidi="th-TH"/>
        </w:rPr>
      </w:pPr>
    </w:p>
    <w:p w14:paraId="2560D8FE" w14:textId="77777777" w:rsidR="00157FAD" w:rsidRPr="00036DCA" w:rsidRDefault="00157FA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Registro para Distribuição, Negociação e Custódia</w:t>
      </w:r>
      <w:r w:rsidRPr="00036DCA">
        <w:rPr>
          <w:rFonts w:ascii="Trebuchet MS" w:hAnsi="Trebuchet MS" w:cstheme="minorHAnsi"/>
          <w:color w:val="auto"/>
          <w:sz w:val="20"/>
          <w:szCs w:val="20"/>
          <w:lang w:bidi="th-TH"/>
        </w:rPr>
        <w:t xml:space="preserve">: </w:t>
      </w:r>
      <w:bookmarkStart w:id="33" w:name="_Ref273618536"/>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Pr="00036DCA">
        <w:rPr>
          <w:rFonts w:ascii="Trebuchet MS" w:hAnsi="Trebuchet MS" w:cstheme="minorHAnsi"/>
          <w:color w:val="auto"/>
          <w:sz w:val="20"/>
          <w:szCs w:val="20"/>
          <w:lang w:bidi="th-TH"/>
        </w:rPr>
        <w:t xml:space="preserve"> não </w:t>
      </w:r>
      <w:r w:rsidR="00CC738E" w:rsidRPr="00036DCA">
        <w:rPr>
          <w:rFonts w:ascii="Trebuchet MS" w:hAnsi="Trebuchet MS" w:cstheme="minorHAnsi"/>
          <w:color w:val="auto"/>
          <w:sz w:val="20"/>
          <w:szCs w:val="20"/>
          <w:lang w:bidi="th-TH"/>
        </w:rPr>
        <w:t>ser</w:t>
      </w:r>
      <w:r w:rsidR="009C2C54" w:rsidRPr="00036DCA">
        <w:rPr>
          <w:rFonts w:ascii="Trebuchet MS" w:hAnsi="Trebuchet MS" w:cstheme="minorHAnsi"/>
          <w:color w:val="auto"/>
          <w:sz w:val="20"/>
          <w:szCs w:val="20"/>
          <w:lang w:bidi="th-TH"/>
        </w:rPr>
        <w:t>ão</w:t>
      </w:r>
      <w:r w:rsidR="00CC738E"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registrada</w:t>
      </w:r>
      <w:r w:rsidR="009C2C54" w:rsidRPr="00036DCA">
        <w:rPr>
          <w:rFonts w:ascii="Trebuchet MS" w:hAnsi="Trebuchet MS" w:cstheme="minorHAnsi"/>
          <w:color w:val="auto"/>
          <w:sz w:val="20"/>
          <w:szCs w:val="20"/>
          <w:lang w:bidi="th-TH"/>
        </w:rPr>
        <w:t>s</w:t>
      </w:r>
      <w:r w:rsidRPr="00036DCA">
        <w:rPr>
          <w:rFonts w:ascii="Trebuchet MS" w:hAnsi="Trebuchet MS" w:cstheme="minorHAnsi"/>
          <w:color w:val="auto"/>
          <w:sz w:val="20"/>
          <w:szCs w:val="20"/>
          <w:lang w:bidi="th-TH"/>
        </w:rPr>
        <w:t xml:space="preserve"> para distribuição no mercado primário, negociação no mercado secundário ou qualquer forma de custódia eletrônica, seja em bolsa de valores ou mercado de balcão organizado.</w:t>
      </w:r>
    </w:p>
    <w:p w14:paraId="0F7147D1" w14:textId="77777777" w:rsidR="0090469E" w:rsidRPr="00036DCA" w:rsidRDefault="0090469E" w:rsidP="00D434E4">
      <w:pPr>
        <w:pStyle w:val="Default"/>
        <w:widowControl w:val="0"/>
        <w:tabs>
          <w:tab w:val="left" w:pos="851"/>
          <w:tab w:val="left" w:pos="1701"/>
        </w:tabs>
        <w:spacing w:line="360" w:lineRule="auto"/>
        <w:ind w:left="851"/>
        <w:jc w:val="both"/>
        <w:rPr>
          <w:rFonts w:ascii="Trebuchet MS" w:hAnsi="Trebuchet MS" w:cstheme="minorHAnsi"/>
          <w:b/>
          <w:sz w:val="20"/>
          <w:szCs w:val="20"/>
          <w:lang w:bidi="th-TH"/>
        </w:rPr>
      </w:pPr>
      <w:bookmarkStart w:id="34" w:name="_Ref273618513"/>
      <w:bookmarkEnd w:id="33"/>
    </w:p>
    <w:p w14:paraId="07DCD19B" w14:textId="77777777" w:rsidR="00157FAD" w:rsidRPr="00036DCA" w:rsidRDefault="00157FA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rPr>
      </w:pPr>
      <w:r w:rsidRPr="00036DCA">
        <w:rPr>
          <w:rFonts w:ascii="Trebuchet MS" w:hAnsi="Trebuchet MS" w:cstheme="minorHAnsi"/>
          <w:color w:val="auto"/>
          <w:sz w:val="20"/>
          <w:szCs w:val="20"/>
          <w:u w:val="single"/>
          <w:lang w:bidi="th-TH"/>
        </w:rPr>
        <w:t>Colocação</w:t>
      </w:r>
      <w:r w:rsidRPr="00036DCA">
        <w:rPr>
          <w:rFonts w:ascii="Trebuchet MS" w:hAnsi="Trebuchet MS" w:cstheme="minorHAnsi"/>
          <w:color w:val="auto"/>
          <w:sz w:val="20"/>
          <w:szCs w:val="20"/>
          <w:lang w:bidi="th-TH"/>
        </w:rPr>
        <w:t xml:space="preserve">: A colocação </w:t>
      </w:r>
      <w:r w:rsidR="00CC738E" w:rsidRPr="00036DCA">
        <w:rPr>
          <w:rFonts w:ascii="Trebuchet MS" w:hAnsi="Trebuchet MS" w:cstheme="minorHAnsi"/>
          <w:color w:val="auto"/>
          <w:sz w:val="20"/>
          <w:szCs w:val="20"/>
          <w:lang w:bidi="th-TH"/>
        </w:rPr>
        <w:t>da</w:t>
      </w:r>
      <w:r w:rsidR="009C2C54" w:rsidRPr="00036DCA">
        <w:rPr>
          <w:rFonts w:ascii="Trebuchet MS" w:hAnsi="Trebuchet MS" w:cstheme="minorHAnsi"/>
          <w:color w:val="auto"/>
          <w:sz w:val="20"/>
          <w:szCs w:val="20"/>
          <w:lang w:bidi="th-TH"/>
        </w:rPr>
        <w:t>s Notas Comerciais</w:t>
      </w:r>
      <w:r w:rsidRPr="00036DCA">
        <w:rPr>
          <w:rFonts w:ascii="Trebuchet MS" w:hAnsi="Trebuchet MS" w:cstheme="minorHAnsi"/>
          <w:color w:val="auto"/>
          <w:sz w:val="20"/>
          <w:szCs w:val="20"/>
          <w:lang w:bidi="th-TH"/>
        </w:rPr>
        <w:t xml:space="preserve"> será realizada de forma privada, exclusivamente para a </w:t>
      </w:r>
      <w:r w:rsidR="00CC738E" w:rsidRPr="00036DCA">
        <w:rPr>
          <w:rFonts w:ascii="Trebuchet MS" w:hAnsi="Trebuchet MS" w:cstheme="minorHAnsi"/>
          <w:color w:val="auto"/>
          <w:sz w:val="20"/>
          <w:szCs w:val="20"/>
          <w:lang w:bidi="th-TH"/>
        </w:rPr>
        <w:t>Credora</w:t>
      </w:r>
      <w:r w:rsidRPr="00036DCA">
        <w:rPr>
          <w:rFonts w:ascii="Trebuchet MS" w:hAnsi="Trebuchet MS" w:cstheme="minorHAnsi"/>
          <w:color w:val="auto"/>
          <w:sz w:val="20"/>
          <w:szCs w:val="20"/>
          <w:lang w:bidi="th-TH"/>
        </w:rPr>
        <w:t xml:space="preserve">, sem a intermediação de quaisquer instituições, sejam elas integrantes do sistema de distribuição de valores mobiliários ou não, e não contará com qualquer forma de esforço de venda perante o público em geral, sendo expressamente vedada a negociação </w:t>
      </w:r>
      <w:r w:rsidR="00CC738E" w:rsidRPr="00036DCA">
        <w:rPr>
          <w:rFonts w:ascii="Trebuchet MS" w:hAnsi="Trebuchet MS" w:cstheme="minorHAnsi"/>
          <w:color w:val="auto"/>
          <w:sz w:val="20"/>
          <w:szCs w:val="20"/>
          <w:lang w:bidi="th-TH"/>
        </w:rPr>
        <w:t>da</w:t>
      </w:r>
      <w:r w:rsidR="009C2C54" w:rsidRPr="00036DCA">
        <w:rPr>
          <w:rFonts w:ascii="Trebuchet MS" w:hAnsi="Trebuchet MS" w:cstheme="minorHAnsi"/>
          <w:color w:val="auto"/>
          <w:sz w:val="20"/>
          <w:szCs w:val="20"/>
          <w:lang w:bidi="th-TH"/>
        </w:rPr>
        <w:t>s Notas Comerciais</w:t>
      </w:r>
      <w:r w:rsidRPr="00036DCA">
        <w:rPr>
          <w:rFonts w:ascii="Trebuchet MS" w:hAnsi="Trebuchet MS" w:cstheme="minorHAnsi"/>
          <w:color w:val="auto"/>
          <w:sz w:val="20"/>
          <w:szCs w:val="20"/>
          <w:lang w:bidi="th-TH"/>
        </w:rPr>
        <w:t xml:space="preserve"> em bolsa de valores ou em mercado de balcão organizado, ressalvada a possibilidade de negociação privada</w:t>
      </w:r>
      <w:bookmarkEnd w:id="34"/>
      <w:r w:rsidR="00415B3B" w:rsidRPr="00036DCA">
        <w:rPr>
          <w:rFonts w:ascii="Trebuchet MS" w:hAnsi="Trebuchet MS" w:cstheme="minorHAnsi"/>
          <w:color w:val="auto"/>
          <w:sz w:val="20"/>
          <w:szCs w:val="20"/>
          <w:lang w:bidi="th-TH"/>
        </w:rPr>
        <w:t>, hipótese na qual o presente instrumento deverá ser adita</w:t>
      </w:r>
      <w:r w:rsidR="000832E8" w:rsidRPr="00036DCA">
        <w:rPr>
          <w:rFonts w:ascii="Trebuchet MS" w:hAnsi="Trebuchet MS" w:cstheme="minorHAnsi"/>
          <w:color w:val="auto"/>
          <w:sz w:val="20"/>
          <w:szCs w:val="20"/>
          <w:lang w:bidi="th-TH"/>
        </w:rPr>
        <w:t>d</w:t>
      </w:r>
      <w:r w:rsidR="00415B3B" w:rsidRPr="00036DCA">
        <w:rPr>
          <w:rFonts w:ascii="Trebuchet MS" w:hAnsi="Trebuchet MS" w:cstheme="minorHAnsi"/>
          <w:color w:val="auto"/>
          <w:sz w:val="20"/>
          <w:szCs w:val="20"/>
          <w:lang w:bidi="th-TH"/>
        </w:rPr>
        <w:t>o para refletir os dados do novo credor</w:t>
      </w:r>
      <w:r w:rsidR="00C14DCA" w:rsidRPr="00036DCA">
        <w:rPr>
          <w:rFonts w:ascii="Trebuchet MS" w:hAnsi="Trebuchet MS" w:cstheme="minorHAnsi"/>
          <w:color w:val="auto"/>
          <w:sz w:val="20"/>
          <w:szCs w:val="20"/>
          <w:lang w:bidi="th-TH"/>
        </w:rPr>
        <w:t>.</w:t>
      </w:r>
    </w:p>
    <w:p w14:paraId="3D61CF05" w14:textId="77777777" w:rsidR="00196B34" w:rsidRPr="00036DCA" w:rsidRDefault="00196B34" w:rsidP="00D434E4">
      <w:pPr>
        <w:pStyle w:val="Default"/>
        <w:widowControl w:val="0"/>
        <w:spacing w:line="360" w:lineRule="auto"/>
        <w:rPr>
          <w:rFonts w:ascii="Trebuchet MS" w:hAnsi="Trebuchet MS" w:cstheme="minorHAnsi"/>
          <w:b/>
          <w:color w:val="auto"/>
          <w:sz w:val="20"/>
          <w:szCs w:val="20"/>
          <w:lang w:bidi="th-TH"/>
        </w:rPr>
      </w:pPr>
    </w:p>
    <w:p w14:paraId="6C4FD6FE" w14:textId="77777777" w:rsidR="007D56C7" w:rsidRPr="00036DCA" w:rsidRDefault="000E4FE6"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 xml:space="preserve">CLÁUSULA TERCEIRA - </w:t>
      </w:r>
      <w:r w:rsidR="002E1B45" w:rsidRPr="00036DCA">
        <w:rPr>
          <w:rFonts w:ascii="Trebuchet MS" w:hAnsi="Trebuchet MS" w:cstheme="minorHAnsi"/>
          <w:b/>
          <w:color w:val="auto"/>
          <w:sz w:val="20"/>
          <w:szCs w:val="20"/>
          <w:lang w:bidi="th-TH"/>
        </w:rPr>
        <w:t>CARACTERÍSTICAS DA EMISSÃO</w:t>
      </w:r>
    </w:p>
    <w:p w14:paraId="4DF7C8DB" w14:textId="77777777" w:rsidR="007D56C7" w:rsidRPr="00036DCA" w:rsidRDefault="007D56C7" w:rsidP="00D434E4">
      <w:pPr>
        <w:widowControl w:val="0"/>
        <w:spacing w:line="360" w:lineRule="auto"/>
        <w:rPr>
          <w:rFonts w:ascii="Trebuchet MS" w:hAnsi="Trebuchet MS" w:cstheme="minorHAnsi"/>
          <w:b/>
          <w:sz w:val="20"/>
          <w:szCs w:val="20"/>
          <w:lang w:bidi="th-TH"/>
        </w:rPr>
      </w:pPr>
    </w:p>
    <w:p w14:paraId="35E159B1" w14:textId="77777777" w:rsidR="007D56C7" w:rsidRPr="00036DCA"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sz w:val="20"/>
          <w:szCs w:val="20"/>
          <w:u w:val="single"/>
          <w:lang w:bidi="th-TH"/>
        </w:rPr>
        <w:t xml:space="preserve">Objeto Social da </w:t>
      </w:r>
      <w:r w:rsidR="000D48E0" w:rsidRPr="00036DCA">
        <w:rPr>
          <w:rFonts w:ascii="Trebuchet MS" w:hAnsi="Trebuchet MS"/>
          <w:sz w:val="20"/>
          <w:szCs w:val="20"/>
          <w:u w:val="single"/>
          <w:lang w:bidi="th-TH"/>
        </w:rPr>
        <w:t>Emissora</w:t>
      </w:r>
      <w:r w:rsidR="000E4FE6" w:rsidRPr="00036DCA">
        <w:rPr>
          <w:rFonts w:ascii="Trebuchet MS" w:hAnsi="Trebuchet MS"/>
          <w:sz w:val="20"/>
          <w:szCs w:val="20"/>
          <w:lang w:bidi="th-TH"/>
        </w:rPr>
        <w:t xml:space="preserve">: </w:t>
      </w:r>
      <w:r w:rsidR="00B851AB" w:rsidRPr="00036DCA">
        <w:rPr>
          <w:rFonts w:ascii="Trebuchet MS" w:hAnsi="Trebuchet MS"/>
          <w:sz w:val="20"/>
          <w:szCs w:val="20"/>
          <w:lang w:bidi="th-TH"/>
        </w:rPr>
        <w:t xml:space="preserve">A </w:t>
      </w:r>
      <w:r w:rsidR="000D48E0" w:rsidRPr="00036DCA">
        <w:rPr>
          <w:rFonts w:ascii="Trebuchet MS" w:hAnsi="Trebuchet MS"/>
          <w:sz w:val="20"/>
          <w:szCs w:val="20"/>
          <w:lang w:bidi="th-TH"/>
        </w:rPr>
        <w:t>Emissora</w:t>
      </w:r>
      <w:r w:rsidRPr="00036DCA">
        <w:rPr>
          <w:rFonts w:ascii="Trebuchet MS" w:hAnsi="Trebuchet MS"/>
          <w:sz w:val="20"/>
          <w:szCs w:val="20"/>
          <w:lang w:bidi="th-TH"/>
        </w:rPr>
        <w:t xml:space="preserve"> tem por objeto social</w:t>
      </w:r>
      <w:r w:rsidR="00593FD0" w:rsidRPr="00036DCA">
        <w:rPr>
          <w:rFonts w:ascii="Trebuchet MS" w:hAnsi="Trebuchet MS"/>
          <w:sz w:val="20"/>
          <w:szCs w:val="20"/>
          <w:lang w:bidi="th-TH"/>
        </w:rPr>
        <w:t>:</w:t>
      </w:r>
      <w:r w:rsidR="00676078" w:rsidRPr="00036DCA">
        <w:rPr>
          <w:rFonts w:ascii="Trebuchet MS" w:hAnsi="Trebuchet MS"/>
          <w:sz w:val="20"/>
          <w:szCs w:val="20"/>
          <w:lang w:bidi="th-TH"/>
        </w:rPr>
        <w:t xml:space="preserve"> </w:t>
      </w:r>
      <w:r w:rsidR="00673AC5" w:rsidRPr="00036DCA">
        <w:rPr>
          <w:rFonts w:ascii="Trebuchet MS" w:hAnsi="Trebuchet MS"/>
          <w:sz w:val="20"/>
          <w:szCs w:val="20"/>
          <w:lang w:bidi="th-TH"/>
        </w:rPr>
        <w:t xml:space="preserve">(a) aquisição, desenvolvimento, operação, venda, locação e/ou administração, diretamente ou através de sociedades de </w:t>
      </w:r>
      <w:proofErr w:type="spellStart"/>
      <w:r w:rsidR="00673AC5" w:rsidRPr="00036DCA">
        <w:rPr>
          <w:rFonts w:ascii="Trebuchet MS" w:hAnsi="Trebuchet MS"/>
          <w:sz w:val="20"/>
          <w:szCs w:val="20"/>
          <w:lang w:bidi="th-TH"/>
        </w:rPr>
        <w:t>proposito</w:t>
      </w:r>
      <w:proofErr w:type="spellEnd"/>
      <w:r w:rsidR="00673AC5" w:rsidRPr="00036DCA">
        <w:rPr>
          <w:rFonts w:ascii="Trebuchet MS" w:hAnsi="Trebuchet MS"/>
          <w:sz w:val="20"/>
          <w:szCs w:val="20"/>
          <w:lang w:bidi="th-TH"/>
        </w:rPr>
        <w:t xml:space="preserve"> específico, de terrenos e/ou imóveis na cidade de São Paulo, Estado de São Paulo e outras áreas na vizinhança da Cidade de São Paulo Estado de São Paulo e outras áreas do Brasil, praticando para tanto, todos os atos necessários para essa finalidade; e (b) participação em quaisquer outras sociedades como sócio, acionista ou quotista.</w:t>
      </w:r>
      <w:r w:rsidR="00593FD0" w:rsidRPr="00036DCA">
        <w:rPr>
          <w:rFonts w:ascii="Trebuchet MS" w:hAnsi="Trebuchet MS"/>
          <w:sz w:val="20"/>
          <w:szCs w:val="20"/>
        </w:rPr>
        <w:t xml:space="preserve"> </w:t>
      </w:r>
    </w:p>
    <w:p w14:paraId="213AB6DE" w14:textId="77777777" w:rsidR="007D56C7" w:rsidRPr="00036DCA" w:rsidRDefault="007D56C7" w:rsidP="00D434E4">
      <w:pPr>
        <w:widowControl w:val="0"/>
        <w:spacing w:line="360" w:lineRule="auto"/>
        <w:jc w:val="both"/>
        <w:rPr>
          <w:rFonts w:ascii="Trebuchet MS" w:hAnsi="Trebuchet MS" w:cstheme="minorHAnsi"/>
          <w:b/>
          <w:sz w:val="20"/>
          <w:szCs w:val="20"/>
          <w:lang w:bidi="th-TH"/>
        </w:rPr>
      </w:pPr>
    </w:p>
    <w:p w14:paraId="648614C6" w14:textId="4813D6E5" w:rsidR="007D56C7" w:rsidRPr="00036DCA"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036DCA">
        <w:rPr>
          <w:rFonts w:ascii="Trebuchet MS" w:hAnsi="Trebuchet MS" w:cstheme="minorHAnsi"/>
          <w:color w:val="auto"/>
          <w:sz w:val="20"/>
          <w:szCs w:val="20"/>
          <w:u w:val="single"/>
          <w:lang w:bidi="th-TH"/>
        </w:rPr>
        <w:t>Número da Emissão</w:t>
      </w:r>
      <w:r w:rsidR="000E4FE6"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 xml:space="preserve">A Emissão constitui a </w:t>
      </w:r>
      <w:r w:rsidR="007B6A1E" w:rsidRPr="00036DCA">
        <w:rPr>
          <w:rFonts w:ascii="Trebuchet MS" w:hAnsi="Trebuchet MS" w:cstheme="minorHAnsi"/>
          <w:color w:val="auto"/>
          <w:sz w:val="20"/>
          <w:szCs w:val="20"/>
          <w:lang w:bidi="th-TH"/>
        </w:rPr>
        <w:t>1</w:t>
      </w:r>
      <w:r w:rsidR="00ED5CCD" w:rsidRPr="00036DCA">
        <w:rPr>
          <w:rFonts w:ascii="Trebuchet MS" w:hAnsi="Trebuchet MS" w:cstheme="minorHAnsi"/>
          <w:color w:val="auto"/>
          <w:w w:val="0"/>
          <w:sz w:val="20"/>
          <w:szCs w:val="20"/>
        </w:rPr>
        <w:t>ª</w:t>
      </w:r>
      <w:r w:rsidR="00ED5CCD" w:rsidRPr="00036DCA">
        <w:rPr>
          <w:rFonts w:ascii="Trebuchet MS" w:hAnsi="Trebuchet MS" w:cstheme="minorHAnsi"/>
          <w:color w:val="auto"/>
          <w:sz w:val="20"/>
          <w:szCs w:val="20"/>
          <w:lang w:bidi="th-TH"/>
        </w:rPr>
        <w:t xml:space="preserve"> </w:t>
      </w:r>
      <w:r w:rsidR="00546525" w:rsidRPr="00036DCA">
        <w:rPr>
          <w:rFonts w:ascii="Trebuchet MS" w:hAnsi="Trebuchet MS" w:cstheme="minorHAnsi"/>
          <w:color w:val="auto"/>
          <w:sz w:val="20"/>
          <w:szCs w:val="20"/>
          <w:lang w:bidi="th-TH"/>
        </w:rPr>
        <w:t>(</w:t>
      </w:r>
      <w:r w:rsidR="007B6A1E" w:rsidRPr="00036DCA">
        <w:rPr>
          <w:rFonts w:ascii="Trebuchet MS" w:hAnsi="Trebuchet MS" w:cstheme="minorHAnsi"/>
          <w:color w:val="auto"/>
          <w:sz w:val="20"/>
          <w:szCs w:val="20"/>
          <w:lang w:bidi="th-TH"/>
        </w:rPr>
        <w:t>primeira</w:t>
      </w:r>
      <w:r w:rsidRPr="00036DCA">
        <w:rPr>
          <w:rFonts w:ascii="Trebuchet MS" w:hAnsi="Trebuchet MS" w:cstheme="minorHAnsi"/>
          <w:color w:val="auto"/>
          <w:sz w:val="20"/>
          <w:szCs w:val="20"/>
          <w:lang w:bidi="th-TH"/>
        </w:rPr>
        <w:t xml:space="preserve">) emissão de </w:t>
      </w:r>
      <w:r w:rsidR="0025021D" w:rsidRPr="00036DCA">
        <w:rPr>
          <w:rFonts w:ascii="Trebuchet MS" w:hAnsi="Trebuchet MS" w:cstheme="minorHAnsi"/>
          <w:color w:val="auto"/>
          <w:sz w:val="20"/>
          <w:szCs w:val="20"/>
          <w:lang w:bidi="th-TH"/>
        </w:rPr>
        <w:t>nota</w:t>
      </w:r>
      <w:r w:rsidR="009C2C54" w:rsidRPr="00036DCA">
        <w:rPr>
          <w:rFonts w:ascii="Trebuchet MS" w:hAnsi="Trebuchet MS" w:cstheme="minorHAnsi"/>
          <w:color w:val="auto"/>
          <w:sz w:val="20"/>
          <w:szCs w:val="20"/>
          <w:lang w:bidi="th-TH"/>
        </w:rPr>
        <w:t>s</w:t>
      </w:r>
      <w:r w:rsidR="0025021D" w:rsidRPr="00036DCA">
        <w:rPr>
          <w:rFonts w:ascii="Trebuchet MS" w:hAnsi="Trebuchet MS" w:cstheme="minorHAnsi"/>
          <w:color w:val="auto"/>
          <w:sz w:val="20"/>
          <w:szCs w:val="20"/>
          <w:lang w:bidi="th-TH"/>
        </w:rPr>
        <w:t xml:space="preserve"> </w:t>
      </w:r>
      <w:r w:rsidR="009C2C54" w:rsidRPr="00036DCA">
        <w:rPr>
          <w:rFonts w:ascii="Trebuchet MS" w:hAnsi="Trebuchet MS" w:cstheme="minorHAnsi"/>
          <w:color w:val="auto"/>
          <w:sz w:val="20"/>
          <w:szCs w:val="20"/>
          <w:lang w:bidi="th-TH"/>
        </w:rPr>
        <w:t xml:space="preserve">comerciais </w:t>
      </w:r>
      <w:r w:rsidRPr="00036DCA">
        <w:rPr>
          <w:rFonts w:ascii="Trebuchet MS" w:hAnsi="Trebuchet MS" w:cstheme="minorHAnsi"/>
          <w:color w:val="auto"/>
          <w:sz w:val="20"/>
          <w:szCs w:val="20"/>
          <w:lang w:bidi="th-TH"/>
        </w:rPr>
        <w:t xml:space="preserve">da </w:t>
      </w:r>
      <w:r w:rsidR="000D48E0" w:rsidRPr="00036DCA">
        <w:rPr>
          <w:rFonts w:ascii="Trebuchet MS" w:hAnsi="Trebuchet MS" w:cstheme="minorHAnsi"/>
          <w:color w:val="auto"/>
          <w:sz w:val="20"/>
          <w:szCs w:val="20"/>
          <w:lang w:bidi="th-TH"/>
        </w:rPr>
        <w:t>Emissora</w:t>
      </w:r>
      <w:r w:rsidRPr="00036DCA">
        <w:rPr>
          <w:rFonts w:ascii="Trebuchet MS" w:hAnsi="Trebuchet MS" w:cstheme="minorHAnsi"/>
          <w:color w:val="auto"/>
          <w:sz w:val="20"/>
          <w:szCs w:val="20"/>
          <w:lang w:bidi="th-TH"/>
        </w:rPr>
        <w:t>.</w:t>
      </w:r>
    </w:p>
    <w:p w14:paraId="06D7DDA1" w14:textId="77777777" w:rsidR="007D56C7" w:rsidRPr="00036DCA" w:rsidRDefault="007D56C7" w:rsidP="00D434E4">
      <w:pPr>
        <w:widowControl w:val="0"/>
        <w:spacing w:line="360" w:lineRule="auto"/>
        <w:jc w:val="both"/>
        <w:rPr>
          <w:rFonts w:ascii="Trebuchet MS" w:hAnsi="Trebuchet MS" w:cstheme="minorHAnsi"/>
          <w:b/>
          <w:sz w:val="20"/>
          <w:szCs w:val="20"/>
          <w:lang w:bidi="th-TH"/>
        </w:rPr>
      </w:pPr>
    </w:p>
    <w:p w14:paraId="225E19F8" w14:textId="77777777" w:rsidR="007D56C7" w:rsidRPr="00036DCA" w:rsidRDefault="000E4FE6"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b/>
          <w:color w:val="auto"/>
          <w:sz w:val="20"/>
          <w:szCs w:val="20"/>
          <w:lang w:bidi="th-TH"/>
        </w:rPr>
      </w:pPr>
      <w:r w:rsidRPr="00036DCA">
        <w:rPr>
          <w:rFonts w:ascii="Trebuchet MS" w:hAnsi="Trebuchet MS" w:cstheme="minorHAnsi"/>
          <w:color w:val="auto"/>
          <w:sz w:val="20"/>
          <w:szCs w:val="20"/>
          <w:u w:val="single"/>
          <w:lang w:bidi="th-TH"/>
        </w:rPr>
        <w:lastRenderedPageBreak/>
        <w:t>Número de Séries</w:t>
      </w:r>
      <w:r w:rsidRPr="00036DCA">
        <w:rPr>
          <w:rFonts w:ascii="Trebuchet MS" w:hAnsi="Trebuchet MS" w:cstheme="minorHAnsi"/>
          <w:color w:val="auto"/>
          <w:sz w:val="20"/>
          <w:szCs w:val="20"/>
          <w:lang w:bidi="th-TH"/>
        </w:rPr>
        <w:t xml:space="preserve">: </w:t>
      </w:r>
      <w:r w:rsidR="002E1B45" w:rsidRPr="00036DCA">
        <w:rPr>
          <w:rFonts w:ascii="Trebuchet MS" w:eastAsia="Arial Unicode MS" w:hAnsi="Trebuchet MS" w:cstheme="minorHAnsi"/>
          <w:color w:val="auto"/>
          <w:sz w:val="20"/>
          <w:szCs w:val="20"/>
          <w:lang w:bidi="th-TH"/>
        </w:rPr>
        <w:t xml:space="preserve">A Emissão será realizada em </w:t>
      </w:r>
      <w:r w:rsidR="00110A34" w:rsidRPr="00036DCA">
        <w:rPr>
          <w:rFonts w:ascii="Trebuchet MS" w:hAnsi="Trebuchet MS" w:cstheme="minorHAnsi"/>
          <w:color w:val="auto"/>
          <w:sz w:val="20"/>
          <w:szCs w:val="20"/>
          <w:lang w:bidi="th-TH"/>
        </w:rPr>
        <w:t>série única</w:t>
      </w:r>
      <w:r w:rsidR="002E1B45" w:rsidRPr="00036DCA">
        <w:rPr>
          <w:rFonts w:ascii="Trebuchet MS" w:eastAsia="Arial Unicode MS" w:hAnsi="Trebuchet MS" w:cstheme="minorHAnsi"/>
          <w:color w:val="auto"/>
          <w:sz w:val="20"/>
          <w:szCs w:val="20"/>
          <w:lang w:bidi="th-TH"/>
        </w:rPr>
        <w:t>.</w:t>
      </w:r>
    </w:p>
    <w:p w14:paraId="0F170694" w14:textId="77777777" w:rsidR="007D56C7" w:rsidRPr="00036DCA" w:rsidRDefault="007D56C7" w:rsidP="00D434E4">
      <w:pPr>
        <w:widowControl w:val="0"/>
        <w:spacing w:line="360" w:lineRule="auto"/>
        <w:jc w:val="both"/>
        <w:rPr>
          <w:rFonts w:ascii="Trebuchet MS" w:hAnsi="Trebuchet MS" w:cstheme="minorHAnsi"/>
          <w:b/>
          <w:sz w:val="20"/>
          <w:szCs w:val="20"/>
          <w:lang w:bidi="th-TH"/>
        </w:rPr>
      </w:pPr>
    </w:p>
    <w:p w14:paraId="01641A2F" w14:textId="48ED488A" w:rsidR="007D56C7" w:rsidRPr="00036DCA" w:rsidRDefault="002E1B45"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b/>
          <w:color w:val="auto"/>
          <w:sz w:val="20"/>
          <w:szCs w:val="20"/>
          <w:lang w:bidi="th-TH"/>
        </w:rPr>
      </w:pPr>
      <w:r w:rsidRPr="00036DCA">
        <w:rPr>
          <w:rFonts w:ascii="Trebuchet MS" w:eastAsia="Arial Unicode MS" w:hAnsi="Trebuchet MS" w:cstheme="minorHAnsi"/>
          <w:color w:val="auto"/>
          <w:sz w:val="20"/>
          <w:szCs w:val="20"/>
          <w:u w:val="single"/>
          <w:lang w:bidi="th-TH"/>
        </w:rPr>
        <w:t>Valor Total da Emissão</w:t>
      </w:r>
      <w:r w:rsidR="000E4FE6" w:rsidRPr="00036DCA">
        <w:rPr>
          <w:rFonts w:ascii="Trebuchet MS" w:eastAsia="Arial Unicode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 xml:space="preserve">O valor total da Emissão será de </w:t>
      </w:r>
      <w:r w:rsidR="00121087" w:rsidRPr="00036DCA">
        <w:rPr>
          <w:rFonts w:ascii="Trebuchet MS" w:hAnsi="Trebuchet MS"/>
          <w:sz w:val="20"/>
          <w:szCs w:val="20"/>
        </w:rPr>
        <w:t>R$</w:t>
      </w:r>
      <w:r w:rsidR="00121087" w:rsidRPr="00036DCA">
        <w:rPr>
          <w:rFonts w:ascii="Trebuchet MS" w:eastAsia="Arial Unicode MS" w:hAnsi="Trebuchet MS"/>
          <w:w w:val="0"/>
          <w:sz w:val="20"/>
          <w:szCs w:val="20"/>
        </w:rPr>
        <w:t>13.333.000,00 (treze milhões e trezentos e trinta e três mil reais)</w:t>
      </w:r>
      <w:r w:rsidR="00237329" w:rsidRPr="00036DCA">
        <w:rPr>
          <w:rFonts w:ascii="Trebuchet MS" w:hAnsi="Trebuchet MS" w:cstheme="minorHAnsi"/>
          <w:color w:val="auto"/>
          <w:w w:val="0"/>
          <w:sz w:val="20"/>
          <w:szCs w:val="20"/>
        </w:rPr>
        <w:t xml:space="preserve">, </w:t>
      </w:r>
      <w:r w:rsidR="000832E8" w:rsidRPr="00036DCA">
        <w:rPr>
          <w:rFonts w:ascii="Trebuchet MS" w:hAnsi="Trebuchet MS" w:cstheme="minorHAnsi"/>
          <w:color w:val="auto"/>
          <w:w w:val="0"/>
          <w:sz w:val="20"/>
          <w:szCs w:val="20"/>
        </w:rPr>
        <w:t>na Data de Emissão (conforme abaixo definida)</w:t>
      </w:r>
      <w:r w:rsidR="002D4242" w:rsidRPr="00036DCA">
        <w:rPr>
          <w:rFonts w:ascii="Trebuchet MS" w:hAnsi="Trebuchet MS" w:cstheme="minorHAnsi"/>
          <w:color w:val="auto"/>
          <w:w w:val="0"/>
          <w:sz w:val="20"/>
          <w:szCs w:val="20"/>
        </w:rPr>
        <w:t xml:space="preserve"> </w:t>
      </w:r>
      <w:r w:rsidR="00971846" w:rsidRPr="00036DCA">
        <w:rPr>
          <w:rFonts w:ascii="Trebuchet MS" w:hAnsi="Trebuchet MS" w:cstheme="minorHAnsi"/>
          <w:color w:val="auto"/>
          <w:w w:val="0"/>
          <w:sz w:val="20"/>
          <w:szCs w:val="20"/>
        </w:rPr>
        <w:t>("</w:t>
      </w:r>
      <w:r w:rsidR="00971846" w:rsidRPr="00036DCA">
        <w:rPr>
          <w:rFonts w:ascii="Trebuchet MS" w:hAnsi="Trebuchet MS" w:cstheme="minorHAnsi"/>
          <w:color w:val="auto"/>
          <w:w w:val="0"/>
          <w:sz w:val="20"/>
          <w:szCs w:val="20"/>
          <w:u w:val="single"/>
        </w:rPr>
        <w:t>Valor Total da Emissão</w:t>
      </w:r>
      <w:r w:rsidR="00971846" w:rsidRPr="00036DCA">
        <w:rPr>
          <w:rFonts w:ascii="Trebuchet MS" w:hAnsi="Trebuchet MS" w:cstheme="minorHAnsi"/>
          <w:color w:val="auto"/>
          <w:w w:val="0"/>
          <w:sz w:val="20"/>
          <w:szCs w:val="20"/>
        </w:rPr>
        <w:t>")</w:t>
      </w:r>
      <w:r w:rsidR="00B34105" w:rsidRPr="00036DCA">
        <w:rPr>
          <w:rFonts w:ascii="Trebuchet MS" w:hAnsi="Trebuchet MS" w:cstheme="minorHAnsi"/>
          <w:color w:val="auto"/>
          <w:w w:val="0"/>
          <w:sz w:val="20"/>
          <w:szCs w:val="20"/>
        </w:rPr>
        <w:t>.</w:t>
      </w:r>
    </w:p>
    <w:p w14:paraId="784D3C50" w14:textId="77777777" w:rsidR="00A53746" w:rsidRPr="00036DCA" w:rsidRDefault="00A53746" w:rsidP="00D434E4">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p>
    <w:p w14:paraId="460FAE97" w14:textId="1D30B3CB" w:rsidR="004208B5" w:rsidRPr="00036DCA" w:rsidRDefault="002E1B45"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35" w:name="_Ref264237462"/>
      <w:bookmarkStart w:id="36" w:name="_Ref465459142"/>
      <w:bookmarkStart w:id="37" w:name="_Hlk126235984"/>
      <w:bookmarkStart w:id="38" w:name="_Ref72231843"/>
      <w:bookmarkStart w:id="39" w:name="OLE_LINK5"/>
      <w:bookmarkStart w:id="40" w:name="OLE_LINK6"/>
      <w:r w:rsidRPr="00036DCA">
        <w:rPr>
          <w:rFonts w:ascii="Trebuchet MS" w:hAnsi="Trebuchet MS" w:cstheme="minorHAnsi"/>
          <w:color w:val="auto"/>
          <w:sz w:val="20"/>
          <w:szCs w:val="20"/>
          <w:u w:val="single"/>
          <w:lang w:bidi="th-TH"/>
        </w:rPr>
        <w:t>Destinação dos Recursos</w:t>
      </w:r>
      <w:r w:rsidR="000E4FE6" w:rsidRPr="00036DCA">
        <w:rPr>
          <w:rFonts w:ascii="Trebuchet MS" w:hAnsi="Trebuchet MS" w:cstheme="minorHAnsi"/>
          <w:color w:val="auto"/>
          <w:sz w:val="20"/>
          <w:szCs w:val="20"/>
          <w:lang w:bidi="th-TH"/>
        </w:rPr>
        <w:t xml:space="preserve">: </w:t>
      </w:r>
      <w:bookmarkEnd w:id="35"/>
      <w:bookmarkEnd w:id="36"/>
      <w:r w:rsidR="007305C5" w:rsidRPr="00036DCA">
        <w:rPr>
          <w:rFonts w:ascii="Trebuchet MS" w:hAnsi="Trebuchet MS" w:cstheme="minorHAnsi"/>
          <w:sz w:val="20"/>
          <w:szCs w:val="20"/>
          <w:lang w:bidi="th-TH"/>
        </w:rPr>
        <w:t xml:space="preserve">Os recursos líquidos captados pela Emissora </w:t>
      </w:r>
      <w:r w:rsidR="00244C80" w:rsidRPr="00036DCA">
        <w:rPr>
          <w:rFonts w:ascii="Trebuchet MS" w:hAnsi="Trebuchet MS" w:cstheme="minorHAnsi"/>
          <w:sz w:val="20"/>
          <w:szCs w:val="20"/>
          <w:lang w:bidi="th-TH"/>
        </w:rPr>
        <w:t xml:space="preserve">por meio desta Escritura </w:t>
      </w:r>
      <w:r w:rsidR="007305C5" w:rsidRPr="00036DCA">
        <w:rPr>
          <w:rFonts w:ascii="Trebuchet MS" w:hAnsi="Trebuchet MS" w:cstheme="minorHAnsi"/>
          <w:sz w:val="20"/>
          <w:szCs w:val="20"/>
          <w:lang w:bidi="th-TH"/>
        </w:rPr>
        <w:t>serão destinados</w:t>
      </w:r>
      <w:r w:rsidR="00C122BC" w:rsidRPr="00036DCA">
        <w:rPr>
          <w:rFonts w:ascii="Trebuchet MS" w:hAnsi="Trebuchet MS" w:cstheme="minorHAnsi"/>
          <w:sz w:val="20"/>
          <w:szCs w:val="20"/>
          <w:lang w:bidi="th-TH"/>
        </w:rPr>
        <w:t>, por ela ou por suas controladas,</w:t>
      </w:r>
      <w:r w:rsidR="007305C5" w:rsidRPr="00036DCA">
        <w:rPr>
          <w:rFonts w:ascii="Trebuchet MS" w:hAnsi="Trebuchet MS" w:cstheme="minorHAnsi"/>
          <w:sz w:val="20"/>
          <w:szCs w:val="20"/>
          <w:lang w:bidi="th-TH"/>
        </w:rPr>
        <w:t xml:space="preserve"> para</w:t>
      </w:r>
      <w:r w:rsidR="00720390">
        <w:rPr>
          <w:rFonts w:ascii="Trebuchet MS" w:hAnsi="Trebuchet MS" w:cstheme="minorHAnsi"/>
          <w:sz w:val="20"/>
          <w:szCs w:val="20"/>
          <w:lang w:bidi="th-TH"/>
        </w:rPr>
        <w:t xml:space="preserve"> </w:t>
      </w:r>
      <w:r w:rsidR="00AE2BB8" w:rsidRPr="00036DCA">
        <w:rPr>
          <w:rFonts w:ascii="Trebuchet MS" w:hAnsi="Trebuchet MS" w:cstheme="minorHAnsi"/>
          <w:sz w:val="20"/>
          <w:szCs w:val="20"/>
          <w:lang w:bidi="th-TH"/>
        </w:rPr>
        <w:t>a aquisição do Terreno pela SPE do Empreendimento</w:t>
      </w:r>
      <w:r w:rsidR="0036254C" w:rsidRPr="00036DCA">
        <w:rPr>
          <w:rFonts w:ascii="Trebuchet MS" w:hAnsi="Trebuchet MS" w:cstheme="minorHAnsi"/>
          <w:sz w:val="20"/>
          <w:szCs w:val="20"/>
          <w:lang w:bidi="th-TH"/>
        </w:rPr>
        <w:t xml:space="preserve"> e</w:t>
      </w:r>
      <w:r w:rsidR="00AE2BB8" w:rsidRPr="00036DCA">
        <w:rPr>
          <w:rFonts w:ascii="Trebuchet MS" w:hAnsi="Trebuchet MS" w:cstheme="minorHAnsi"/>
          <w:sz w:val="20"/>
          <w:szCs w:val="20"/>
          <w:lang w:bidi="th-TH"/>
        </w:rPr>
        <w:t xml:space="preserve"> </w:t>
      </w:r>
      <w:r w:rsidR="0036254C" w:rsidRPr="00036DCA">
        <w:rPr>
          <w:rFonts w:ascii="Trebuchet MS" w:hAnsi="Trebuchet MS" w:cstheme="minorHAnsi"/>
          <w:sz w:val="20"/>
          <w:szCs w:val="20"/>
          <w:lang w:bidi="th-TH"/>
        </w:rPr>
        <w:t>o</w:t>
      </w:r>
      <w:r w:rsidR="00AE2BB8" w:rsidRPr="00036DCA">
        <w:rPr>
          <w:rFonts w:ascii="Trebuchet MS" w:hAnsi="Trebuchet MS" w:cstheme="minorHAnsi"/>
          <w:sz w:val="20"/>
          <w:szCs w:val="20"/>
          <w:lang w:bidi="th-TH"/>
        </w:rPr>
        <w:t xml:space="preserve"> desenvolvimento </w:t>
      </w:r>
      <w:r w:rsidR="009A2FAF" w:rsidRPr="00036DCA">
        <w:rPr>
          <w:rFonts w:ascii="Trebuchet MS" w:hAnsi="Trebuchet MS"/>
          <w:sz w:val="20"/>
          <w:szCs w:val="20"/>
        </w:rPr>
        <w:t>do Empreendimento Imobiliário, conforme cronograma para o desenvolvimento do Empreendimento Imobiliário constante no Anexo II a esta Escritura (“</w:t>
      </w:r>
      <w:r w:rsidR="009A2FAF" w:rsidRPr="00036DCA">
        <w:rPr>
          <w:rFonts w:ascii="Trebuchet MS" w:hAnsi="Trebuchet MS"/>
          <w:sz w:val="20"/>
          <w:szCs w:val="20"/>
          <w:u w:val="single"/>
        </w:rPr>
        <w:t>Cronograma da Destinação de Recursos</w:t>
      </w:r>
      <w:r w:rsidR="009A2FAF" w:rsidRPr="00036DCA">
        <w:rPr>
          <w:rFonts w:ascii="Trebuchet MS" w:hAnsi="Trebuchet MS"/>
          <w:sz w:val="20"/>
          <w:szCs w:val="20"/>
        </w:rPr>
        <w:t>” e “</w:t>
      </w:r>
      <w:r w:rsidR="009A2FAF" w:rsidRPr="00036DCA">
        <w:rPr>
          <w:rFonts w:ascii="Trebuchet MS" w:hAnsi="Trebuchet MS"/>
          <w:sz w:val="20"/>
          <w:szCs w:val="20"/>
          <w:u w:val="single"/>
        </w:rPr>
        <w:t>Destinação Futura</w:t>
      </w:r>
      <w:r w:rsidR="009A2FAF" w:rsidRPr="00036DCA">
        <w:rPr>
          <w:rFonts w:ascii="Trebuchet MS" w:hAnsi="Trebuchet MS"/>
          <w:sz w:val="20"/>
          <w:szCs w:val="20"/>
        </w:rPr>
        <w:t>”</w:t>
      </w:r>
      <w:r w:rsidR="00720390">
        <w:rPr>
          <w:rFonts w:ascii="Trebuchet MS" w:hAnsi="Trebuchet MS"/>
          <w:sz w:val="20"/>
          <w:szCs w:val="20"/>
        </w:rPr>
        <w:t xml:space="preserve"> ou</w:t>
      </w:r>
      <w:r w:rsidR="009A2FAF" w:rsidRPr="00036DCA">
        <w:rPr>
          <w:rFonts w:ascii="Trebuchet MS" w:hAnsi="Trebuchet MS"/>
          <w:sz w:val="20"/>
          <w:szCs w:val="20"/>
        </w:rPr>
        <w:t xml:space="preserve"> </w:t>
      </w:r>
      <w:r w:rsidR="009A2FAF" w:rsidRPr="00036DCA">
        <w:rPr>
          <w:rFonts w:ascii="Trebuchet MS" w:hAnsi="Trebuchet MS" w:cstheme="minorHAnsi"/>
          <w:sz w:val="20"/>
          <w:szCs w:val="20"/>
          <w:lang w:bidi="th-TH"/>
        </w:rPr>
        <w:t>“</w:t>
      </w:r>
      <w:r w:rsidR="009A2FAF" w:rsidRPr="00036DCA">
        <w:rPr>
          <w:rFonts w:ascii="Trebuchet MS" w:hAnsi="Trebuchet MS" w:cstheme="minorHAnsi"/>
          <w:sz w:val="20"/>
          <w:szCs w:val="20"/>
          <w:u w:val="single"/>
          <w:lang w:bidi="th-TH"/>
        </w:rPr>
        <w:t>Destinação de Recursos</w:t>
      </w:r>
      <w:r w:rsidR="009A2FAF" w:rsidRPr="00036DCA">
        <w:rPr>
          <w:rFonts w:ascii="Trebuchet MS" w:hAnsi="Trebuchet MS" w:cstheme="minorHAnsi"/>
          <w:sz w:val="20"/>
          <w:szCs w:val="20"/>
          <w:lang w:bidi="th-TH"/>
        </w:rPr>
        <w:t>”</w:t>
      </w:r>
      <w:r w:rsidR="009A2FAF" w:rsidRPr="00036DCA">
        <w:rPr>
          <w:rFonts w:ascii="Trebuchet MS" w:hAnsi="Trebuchet MS"/>
          <w:sz w:val="20"/>
          <w:szCs w:val="20"/>
        </w:rPr>
        <w:t>)</w:t>
      </w:r>
      <w:bookmarkEnd w:id="37"/>
      <w:r w:rsidR="009B24E1" w:rsidRPr="00036DCA">
        <w:rPr>
          <w:rFonts w:ascii="Trebuchet MS" w:eastAsia="Arial Unicode MS" w:hAnsi="Trebuchet MS" w:cstheme="minorHAnsi"/>
          <w:sz w:val="20"/>
          <w:szCs w:val="20"/>
          <w:lang w:bidi="th-TH"/>
        </w:rPr>
        <w:t>.</w:t>
      </w:r>
      <w:bookmarkEnd w:id="38"/>
      <w:r w:rsidR="00966617" w:rsidRPr="00036DCA">
        <w:rPr>
          <w:rFonts w:ascii="Trebuchet MS" w:eastAsia="Arial Unicode MS" w:hAnsi="Trebuchet MS" w:cstheme="minorHAnsi"/>
          <w:sz w:val="20"/>
          <w:szCs w:val="20"/>
          <w:lang w:bidi="th-TH"/>
        </w:rPr>
        <w:t xml:space="preserve"> </w:t>
      </w:r>
      <w:r w:rsidR="00AE2BB8" w:rsidRPr="00036DCA">
        <w:rPr>
          <w:rFonts w:ascii="Trebuchet MS" w:eastAsia="Arial Unicode MS" w:hAnsi="Trebuchet MS" w:cstheme="minorHAnsi"/>
          <w:sz w:val="20"/>
          <w:szCs w:val="20"/>
          <w:lang w:bidi="th-TH"/>
        </w:rPr>
        <w:t xml:space="preserve">Os recursos </w:t>
      </w:r>
      <w:r w:rsidR="00391DB1" w:rsidRPr="00036DCA">
        <w:rPr>
          <w:rFonts w:ascii="Trebuchet MS" w:eastAsia="Arial Unicode MS" w:hAnsi="Trebuchet MS" w:cstheme="minorHAnsi"/>
          <w:sz w:val="20"/>
          <w:szCs w:val="20"/>
          <w:lang w:bidi="th-TH"/>
        </w:rPr>
        <w:t>d</w:t>
      </w:r>
      <w:r w:rsidR="00AE2BB8" w:rsidRPr="00036DCA">
        <w:rPr>
          <w:rFonts w:ascii="Trebuchet MS" w:eastAsia="Arial Unicode MS" w:hAnsi="Trebuchet MS" w:cstheme="minorHAnsi"/>
          <w:sz w:val="20"/>
          <w:szCs w:val="20"/>
          <w:lang w:bidi="th-TH"/>
        </w:rPr>
        <w:t>a</w:t>
      </w:r>
      <w:r w:rsidR="0036254C" w:rsidRPr="00036DCA">
        <w:rPr>
          <w:rFonts w:ascii="Trebuchet MS" w:eastAsia="Arial Unicode MS" w:hAnsi="Trebuchet MS" w:cstheme="minorHAnsi"/>
          <w:sz w:val="20"/>
          <w:szCs w:val="20"/>
          <w:lang w:bidi="th-TH"/>
        </w:rPr>
        <w:t xml:space="preserve"> </w:t>
      </w:r>
      <w:r w:rsidR="00391DB1" w:rsidRPr="00036DCA">
        <w:rPr>
          <w:rFonts w:ascii="Trebuchet MS" w:eastAsia="Arial Unicode MS" w:hAnsi="Trebuchet MS" w:cstheme="minorHAnsi"/>
          <w:sz w:val="20"/>
          <w:szCs w:val="20"/>
          <w:lang w:bidi="th-TH"/>
        </w:rPr>
        <w:t>Destinação Futura</w:t>
      </w:r>
      <w:r w:rsidR="0036254C" w:rsidRPr="00036DCA">
        <w:rPr>
          <w:rFonts w:ascii="Trebuchet MS" w:eastAsia="Arial Unicode MS" w:hAnsi="Trebuchet MS" w:cstheme="minorHAnsi"/>
          <w:sz w:val="20"/>
          <w:szCs w:val="20"/>
          <w:lang w:bidi="th-TH"/>
        </w:rPr>
        <w:t xml:space="preserve"> serão </w:t>
      </w:r>
      <w:r w:rsidR="00DB6810" w:rsidRPr="00036DCA">
        <w:rPr>
          <w:rFonts w:ascii="Trebuchet MS" w:eastAsia="Arial Unicode MS" w:hAnsi="Trebuchet MS" w:cstheme="minorHAnsi"/>
          <w:sz w:val="20"/>
          <w:szCs w:val="20"/>
          <w:lang w:bidi="th-TH"/>
        </w:rPr>
        <w:t xml:space="preserve">pagos diretamente em favor do </w:t>
      </w:r>
      <w:r w:rsidR="00DB6810" w:rsidRPr="00036DCA">
        <w:rPr>
          <w:rFonts w:ascii="Trebuchet MS" w:hAnsi="Trebuchet MS"/>
          <w:sz w:val="20"/>
          <w:szCs w:val="20"/>
        </w:rPr>
        <w:t>Vendedor (</w:t>
      </w:r>
      <w:r w:rsidR="00E22875" w:rsidRPr="00036DCA">
        <w:rPr>
          <w:rFonts w:ascii="Trebuchet MS" w:hAnsi="Trebuchet MS"/>
          <w:sz w:val="20"/>
          <w:szCs w:val="20"/>
        </w:rPr>
        <w:t xml:space="preserve">conforme </w:t>
      </w:r>
      <w:r w:rsidR="00DB6810" w:rsidRPr="00036DCA">
        <w:rPr>
          <w:rFonts w:ascii="Trebuchet MS" w:hAnsi="Trebuchet MS"/>
          <w:sz w:val="20"/>
          <w:szCs w:val="20"/>
        </w:rPr>
        <w:t xml:space="preserve">definido abaixo), por conta e ordem da Tamarindo e da P3BR </w:t>
      </w:r>
      <w:r w:rsidR="00BF6DED" w:rsidRPr="00036DCA">
        <w:rPr>
          <w:rFonts w:ascii="Trebuchet MS" w:hAnsi="Trebuchet MS"/>
          <w:sz w:val="20"/>
          <w:szCs w:val="20"/>
        </w:rPr>
        <w:t xml:space="preserve">Macuco </w:t>
      </w:r>
      <w:r w:rsidR="00DB6810" w:rsidRPr="00036DCA">
        <w:rPr>
          <w:rFonts w:ascii="Trebuchet MS" w:hAnsi="Trebuchet MS"/>
          <w:sz w:val="20"/>
          <w:szCs w:val="20"/>
        </w:rPr>
        <w:t xml:space="preserve">em virtude do </w:t>
      </w:r>
      <w:r w:rsidR="00AE2BB8" w:rsidRPr="00036DCA">
        <w:rPr>
          <w:rFonts w:ascii="Trebuchet MS" w:eastAsia="Arial Unicode MS" w:hAnsi="Trebuchet MS" w:cstheme="minorHAnsi"/>
          <w:sz w:val="20"/>
          <w:szCs w:val="20"/>
          <w:lang w:bidi="th-TH"/>
        </w:rPr>
        <w:t>aumento de capital na SPE do Empreendimento (“</w:t>
      </w:r>
      <w:r w:rsidR="00AE2BB8" w:rsidRPr="00036DCA">
        <w:rPr>
          <w:rFonts w:ascii="Trebuchet MS" w:eastAsia="Arial Unicode MS" w:hAnsi="Trebuchet MS" w:cstheme="minorHAnsi"/>
          <w:sz w:val="20"/>
          <w:szCs w:val="20"/>
          <w:u w:val="single"/>
          <w:lang w:bidi="th-TH"/>
        </w:rPr>
        <w:t>Aumento de Capital</w:t>
      </w:r>
      <w:r w:rsidR="00AE2BB8" w:rsidRPr="00036DCA">
        <w:rPr>
          <w:rFonts w:ascii="Trebuchet MS" w:eastAsia="Arial Unicode MS" w:hAnsi="Trebuchet MS" w:cstheme="minorHAnsi"/>
          <w:sz w:val="20"/>
          <w:szCs w:val="20"/>
          <w:lang w:bidi="th-TH"/>
        </w:rPr>
        <w:t>”)</w:t>
      </w:r>
      <w:r w:rsidR="00DB6810" w:rsidRPr="00036DCA">
        <w:rPr>
          <w:rFonts w:ascii="Trebuchet MS" w:eastAsia="Arial Unicode MS" w:hAnsi="Trebuchet MS" w:cstheme="minorHAnsi"/>
          <w:sz w:val="20"/>
          <w:szCs w:val="20"/>
          <w:lang w:bidi="th-TH"/>
        </w:rPr>
        <w:t xml:space="preserve"> e </w:t>
      </w:r>
      <w:r w:rsidR="00DB6810" w:rsidRPr="00036DCA">
        <w:rPr>
          <w:rFonts w:ascii="Trebuchet MS" w:hAnsi="Trebuchet MS"/>
          <w:sz w:val="20"/>
          <w:szCs w:val="20"/>
        </w:rPr>
        <w:t>da aquisição do Terreno pela SPE do Empreendimento respectivamente</w:t>
      </w:r>
      <w:r w:rsidR="00DB6810" w:rsidRPr="00036DCA">
        <w:rPr>
          <w:rFonts w:ascii="Trebuchet MS" w:eastAsia="Arial Unicode MS" w:hAnsi="Trebuchet MS" w:cstheme="minorHAnsi"/>
          <w:sz w:val="20"/>
          <w:szCs w:val="20"/>
          <w:lang w:bidi="th-TH"/>
        </w:rPr>
        <w:t>.</w:t>
      </w:r>
    </w:p>
    <w:p w14:paraId="62A9C107" w14:textId="77777777" w:rsidR="004208B5" w:rsidRPr="00036DCA" w:rsidRDefault="004208B5" w:rsidP="00D434E4">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bookmarkStart w:id="41" w:name="_Hlk126236279"/>
    </w:p>
    <w:p w14:paraId="255F1225" w14:textId="40F583C8" w:rsidR="00C122BC" w:rsidRPr="00036DCA" w:rsidRDefault="00C122BC"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A </w:t>
      </w:r>
      <w:r w:rsidR="00BA0DAC"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declara que </w:t>
      </w:r>
      <w:r w:rsidR="00BE4638" w:rsidRPr="00036DCA">
        <w:rPr>
          <w:rFonts w:ascii="Trebuchet MS" w:eastAsia="Arial Unicode MS" w:hAnsi="Trebuchet MS" w:cstheme="minorHAnsi"/>
          <w:sz w:val="20"/>
          <w:szCs w:val="20"/>
          <w:lang w:bidi="th-TH"/>
        </w:rPr>
        <w:t xml:space="preserve">na data da efetiva Destinação de Recursos será sócia da SPE do Empreendimento cuja </w:t>
      </w:r>
      <w:r w:rsidRPr="00036DCA">
        <w:rPr>
          <w:rFonts w:ascii="Trebuchet MS" w:eastAsia="Arial Unicode MS" w:hAnsi="Trebuchet MS" w:cstheme="minorHAnsi"/>
          <w:color w:val="auto"/>
          <w:sz w:val="20"/>
          <w:szCs w:val="20"/>
          <w:lang w:bidi="th-TH"/>
        </w:rPr>
        <w:t>destinação será realizada com os recursos deste Termo, e assume a obrigação de manter</w:t>
      </w:r>
      <w:r w:rsidR="00524B18" w:rsidRPr="00036DCA">
        <w:rPr>
          <w:rFonts w:ascii="Trebuchet MS" w:eastAsia="Arial Unicode MS" w:hAnsi="Trebuchet MS" w:cstheme="minorHAnsi"/>
          <w:color w:val="auto"/>
          <w:sz w:val="20"/>
          <w:szCs w:val="20"/>
          <w:lang w:bidi="th-TH"/>
        </w:rPr>
        <w:t xml:space="preserve">-se como sócia da SPE do Empreendimento </w:t>
      </w:r>
      <w:r w:rsidRPr="00036DCA">
        <w:rPr>
          <w:rFonts w:ascii="Trebuchet MS" w:eastAsia="Arial Unicode MS" w:hAnsi="Trebuchet MS" w:cstheme="minorHAnsi"/>
          <w:color w:val="auto"/>
          <w:sz w:val="20"/>
          <w:szCs w:val="20"/>
          <w:lang w:bidi="th-TH"/>
        </w:rPr>
        <w:t xml:space="preserve">até que comprovada, pela </w:t>
      </w:r>
      <w:r w:rsidR="00BA0DAC"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a integral utilização da parcela dos recursos </w:t>
      </w:r>
      <w:r w:rsidR="005D17E2" w:rsidRPr="00036DCA">
        <w:rPr>
          <w:rFonts w:ascii="Trebuchet MS" w:eastAsia="Arial Unicode MS" w:hAnsi="Trebuchet MS" w:cstheme="minorHAnsi"/>
          <w:color w:val="auto"/>
          <w:sz w:val="20"/>
          <w:szCs w:val="20"/>
          <w:lang w:bidi="th-TH"/>
        </w:rPr>
        <w:t>oriundos das Notas Comerciais</w:t>
      </w:r>
      <w:r w:rsidRPr="00036DCA">
        <w:rPr>
          <w:rFonts w:ascii="Trebuchet MS" w:eastAsia="Arial Unicode MS" w:hAnsi="Trebuchet MS" w:cstheme="minorHAnsi"/>
          <w:color w:val="auto"/>
          <w:sz w:val="20"/>
          <w:szCs w:val="20"/>
          <w:lang w:bidi="th-TH"/>
        </w:rPr>
        <w:t xml:space="preserve">. </w:t>
      </w:r>
    </w:p>
    <w:p w14:paraId="4B47DECC" w14:textId="77777777" w:rsidR="00C122BC" w:rsidRPr="00036DCA" w:rsidRDefault="00C122BC" w:rsidP="00D434E4">
      <w:pPr>
        <w:pStyle w:val="Default"/>
        <w:widowControl w:val="0"/>
        <w:tabs>
          <w:tab w:val="left" w:pos="851"/>
          <w:tab w:val="left" w:pos="1701"/>
        </w:tabs>
        <w:spacing w:line="360" w:lineRule="auto"/>
        <w:jc w:val="both"/>
        <w:rPr>
          <w:rFonts w:ascii="Trebuchet MS" w:eastAsia="Arial Unicode MS" w:hAnsi="Trebuchet MS" w:cstheme="minorHAnsi"/>
          <w:color w:val="auto"/>
          <w:sz w:val="20"/>
          <w:szCs w:val="20"/>
          <w:lang w:bidi="th-TH"/>
        </w:rPr>
      </w:pPr>
    </w:p>
    <w:p w14:paraId="1F3B0B48" w14:textId="6E281DF0"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A presente Escritura de Emissão poderá ser aditada, sem a necessidade de aprovação pela Credora ou em </w:t>
      </w:r>
      <w:r w:rsidR="002679A8" w:rsidRPr="00036DCA">
        <w:rPr>
          <w:rFonts w:ascii="Trebuchet MS" w:eastAsia="Arial Unicode MS" w:hAnsi="Trebuchet MS" w:cstheme="minorHAnsi"/>
          <w:color w:val="auto"/>
          <w:sz w:val="20"/>
          <w:szCs w:val="20"/>
          <w:lang w:bidi="th-TH"/>
        </w:rPr>
        <w:t>assembleia especial</w:t>
      </w:r>
      <w:r w:rsidRPr="00036DCA">
        <w:rPr>
          <w:rFonts w:ascii="Trebuchet MS" w:eastAsia="Arial Unicode MS" w:hAnsi="Trebuchet MS" w:cstheme="minorHAnsi"/>
          <w:color w:val="auto"/>
          <w:sz w:val="20"/>
          <w:szCs w:val="20"/>
          <w:lang w:bidi="th-TH"/>
        </w:rPr>
        <w:t xml:space="preserve"> de titulares de CRI, caso a Emissora deseje alterar, a qualquer tempo, a proporção à ser destinada ao </w:t>
      </w:r>
      <w:r w:rsidRPr="00036DCA">
        <w:rPr>
          <w:rFonts w:ascii="Trebuchet MS" w:hAnsi="Trebuchet MS"/>
          <w:sz w:val="20"/>
          <w:szCs w:val="20"/>
        </w:rPr>
        <w:t>Empreendimento Imobiliário</w:t>
      </w:r>
      <w:r w:rsidR="00933E8C" w:rsidRPr="00036DCA">
        <w:rPr>
          <w:rFonts w:ascii="Trebuchet MS" w:hAnsi="Trebuchet MS"/>
          <w:sz w:val="20"/>
          <w:szCs w:val="20"/>
        </w:rPr>
        <w:t>, por se tratar de cronograma tentativo e indicativo, se, por qualquer motivo, ocorrer qualquer atraso ou antecipação do Cronograma da Destinação de Recursos, (i) não será necessário notificar o Agente Fiduciário, tampouco será necessário aditar esta Escritura de Emissão ou quaisquer outros Documentos da Operação, e (</w:t>
      </w:r>
      <w:proofErr w:type="spellStart"/>
      <w:r w:rsidR="00933E8C" w:rsidRPr="00036DCA">
        <w:rPr>
          <w:rFonts w:ascii="Trebuchet MS" w:hAnsi="Trebuchet MS"/>
          <w:sz w:val="20"/>
          <w:szCs w:val="20"/>
        </w:rPr>
        <w:t>ii</w:t>
      </w:r>
      <w:proofErr w:type="spellEnd"/>
      <w:r w:rsidR="00933E8C" w:rsidRPr="00036DCA">
        <w:rPr>
          <w:rFonts w:ascii="Trebuchet MS" w:hAnsi="Trebuchet MS"/>
          <w:sz w:val="20"/>
          <w:szCs w:val="20"/>
        </w:rPr>
        <w:t>) não será configurada qualquer hipótese de vencimento antecipado desta Escritura de Emissão e nem dos CRI, desde que a Emissora comprove a integral destinação de recursos até a data de vencimento dos CRI</w:t>
      </w:r>
      <w:r w:rsidRPr="00036DCA">
        <w:rPr>
          <w:rFonts w:ascii="Trebuchet MS" w:eastAsia="Arial Unicode MS" w:hAnsi="Trebuchet MS" w:cstheme="minorHAnsi"/>
          <w:color w:val="auto"/>
          <w:sz w:val="20"/>
          <w:szCs w:val="20"/>
          <w:lang w:bidi="th-TH"/>
        </w:rPr>
        <w:t>.</w:t>
      </w:r>
      <w:r w:rsidR="009D4F97" w:rsidRPr="00036DCA">
        <w:rPr>
          <w:rFonts w:ascii="Trebuchet MS" w:eastAsia="Arial Unicode MS" w:hAnsi="Trebuchet MS" w:cstheme="minorHAnsi"/>
          <w:color w:val="auto"/>
          <w:sz w:val="20"/>
          <w:szCs w:val="20"/>
          <w:lang w:bidi="th-TH"/>
        </w:rPr>
        <w:t xml:space="preserve"> </w:t>
      </w:r>
    </w:p>
    <w:p w14:paraId="61E2F242" w14:textId="77777777" w:rsidR="00786C88" w:rsidRPr="00036DCA" w:rsidRDefault="00786C88"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5A74AE8F" w14:textId="2898BC61" w:rsidR="00786C88" w:rsidRPr="00036DCA" w:rsidRDefault="00786C88"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42" w:name="_Hlk129091294"/>
      <w:r w:rsidRPr="00036DCA">
        <w:rPr>
          <w:rFonts w:ascii="Trebuchet MS" w:eastAsia="Arial Unicode MS" w:hAnsi="Trebuchet MS" w:cstheme="minorHAnsi"/>
          <w:color w:val="auto"/>
          <w:sz w:val="20"/>
          <w:szCs w:val="20"/>
          <w:lang w:bidi="th-TH"/>
        </w:rPr>
        <w:t xml:space="preserve">Para fins de comprovação da Destinação Futura relativa à aquisição do Empreendimento Imobiliário, a Emissora deverá enviar ao Agente fiduciário, com cópia para a </w:t>
      </w:r>
      <w:proofErr w:type="spellStart"/>
      <w:r w:rsidRPr="00036DCA">
        <w:rPr>
          <w:rFonts w:ascii="Trebuchet MS" w:eastAsia="Arial Unicode MS" w:hAnsi="Trebuchet MS" w:cstheme="minorHAnsi"/>
          <w:color w:val="auto"/>
          <w:sz w:val="20"/>
          <w:szCs w:val="20"/>
          <w:lang w:bidi="th-TH"/>
        </w:rPr>
        <w:t>Securitizadora</w:t>
      </w:r>
      <w:proofErr w:type="spellEnd"/>
      <w:r w:rsidRPr="00036DCA">
        <w:rPr>
          <w:rFonts w:ascii="Trebuchet MS" w:eastAsia="Arial Unicode MS" w:hAnsi="Trebuchet MS" w:cstheme="minorHAnsi"/>
          <w:color w:val="auto"/>
          <w:sz w:val="20"/>
          <w:szCs w:val="20"/>
          <w:lang w:bidi="th-TH"/>
        </w:rPr>
        <w:t>, em até 2 (dois) Dias Úteis contados da lavratura da Escritura de Compra e Venda, cópia da Escritura de Compra e Venda, comprovante de pagamento do preço de aquisição e, em até 2 (dois) Dias Úteis contados do registro da aquisição nas matrículas do Terreno, cópia das referidas matrículas.</w:t>
      </w:r>
      <w:r w:rsidR="00650BA3" w:rsidRPr="00036DCA">
        <w:rPr>
          <w:rFonts w:ascii="Trebuchet MS" w:eastAsia="Arial Unicode MS" w:hAnsi="Trebuchet MS" w:cstheme="minorHAnsi"/>
          <w:color w:val="auto"/>
          <w:sz w:val="20"/>
          <w:szCs w:val="20"/>
          <w:lang w:bidi="th-TH"/>
        </w:rPr>
        <w:t xml:space="preserve"> Sendo certo que a </w:t>
      </w:r>
      <w:proofErr w:type="spellStart"/>
      <w:r w:rsidR="00650BA3" w:rsidRPr="00036DCA">
        <w:rPr>
          <w:rFonts w:ascii="Trebuchet MS" w:eastAsia="Arial Unicode MS" w:hAnsi="Trebuchet MS" w:cstheme="minorHAnsi"/>
          <w:color w:val="auto"/>
          <w:sz w:val="20"/>
          <w:szCs w:val="20"/>
          <w:lang w:bidi="th-TH"/>
        </w:rPr>
        <w:t>Securitizadora</w:t>
      </w:r>
      <w:proofErr w:type="spellEnd"/>
      <w:r w:rsidR="00650BA3" w:rsidRPr="00036DCA">
        <w:rPr>
          <w:rFonts w:ascii="Trebuchet MS" w:eastAsia="Arial Unicode MS" w:hAnsi="Trebuchet MS" w:cstheme="minorHAnsi"/>
          <w:color w:val="auto"/>
          <w:sz w:val="20"/>
          <w:szCs w:val="20"/>
          <w:lang w:bidi="th-TH"/>
        </w:rPr>
        <w:t xml:space="preserve"> liberará os valores conforme disposto na Cláusula 4.11.3.1 desta Escritura de Emissão.</w:t>
      </w:r>
    </w:p>
    <w:p w14:paraId="495982F5" w14:textId="77777777" w:rsidR="00786C88" w:rsidRPr="00036DCA" w:rsidRDefault="00786C88" w:rsidP="00D434E4">
      <w:pPr>
        <w:pStyle w:val="PargrafodaLista"/>
        <w:spacing w:line="360" w:lineRule="auto"/>
        <w:rPr>
          <w:rFonts w:ascii="Trebuchet MS" w:eastAsia="Arial Unicode MS" w:hAnsi="Trebuchet MS" w:cstheme="minorHAnsi"/>
          <w:sz w:val="20"/>
          <w:szCs w:val="20"/>
          <w:lang w:bidi="th-TH"/>
        </w:rPr>
      </w:pPr>
    </w:p>
    <w:p w14:paraId="0A01D723" w14:textId="393B59A3" w:rsidR="00786C88" w:rsidRPr="00036DCA" w:rsidRDefault="00786C88"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A Emissora estima, nesta data, que a destinação ocorrerá conforme </w:t>
      </w:r>
      <w:r w:rsidR="008A3428" w:rsidRPr="00036DCA">
        <w:rPr>
          <w:rFonts w:ascii="Trebuchet MS" w:eastAsia="Arial Unicode MS" w:hAnsi="Trebuchet MS" w:cstheme="minorHAnsi"/>
          <w:color w:val="auto"/>
          <w:sz w:val="20"/>
          <w:szCs w:val="20"/>
          <w:lang w:bidi="th-TH"/>
        </w:rPr>
        <w:t>Cronograma da Destinação de Recursos</w:t>
      </w:r>
      <w:r w:rsidRPr="00036DCA">
        <w:rPr>
          <w:rFonts w:ascii="Trebuchet MS" w:eastAsia="Arial Unicode MS" w:hAnsi="Trebuchet MS" w:cstheme="minorHAnsi"/>
          <w:color w:val="auto"/>
          <w:sz w:val="20"/>
          <w:szCs w:val="20"/>
          <w:lang w:bidi="th-TH"/>
        </w:rPr>
        <w:t xml:space="preserve">, sendo que, caso necessário, a </w:t>
      </w:r>
      <w:r w:rsidR="008A3428"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poderá destinar os recursos provenientes deste Termo de Emissão em datas diversas das previstas no </w:t>
      </w:r>
      <w:r w:rsidR="008A3428" w:rsidRPr="00036DCA">
        <w:rPr>
          <w:rFonts w:ascii="Trebuchet MS" w:eastAsia="Arial Unicode MS" w:hAnsi="Trebuchet MS" w:cstheme="minorHAnsi"/>
          <w:color w:val="auto"/>
          <w:sz w:val="20"/>
          <w:szCs w:val="20"/>
          <w:lang w:bidi="th-TH"/>
        </w:rPr>
        <w:t>Cronograma da Destinação de Recursos</w:t>
      </w:r>
      <w:r w:rsidRPr="00036DCA">
        <w:rPr>
          <w:rFonts w:ascii="Trebuchet MS" w:eastAsia="Arial Unicode MS" w:hAnsi="Trebuchet MS" w:cstheme="minorHAnsi"/>
          <w:color w:val="auto"/>
          <w:sz w:val="20"/>
          <w:szCs w:val="20"/>
          <w:lang w:bidi="th-TH"/>
        </w:rPr>
        <w:t xml:space="preserve">, observada a obrigação da </w:t>
      </w:r>
      <w:r w:rsidR="008A3428"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de realizar a integral </w:t>
      </w:r>
      <w:r w:rsidR="008A3428" w:rsidRPr="00036DCA">
        <w:rPr>
          <w:rFonts w:ascii="Trebuchet MS" w:eastAsia="Arial Unicode MS" w:hAnsi="Trebuchet MS" w:cstheme="minorHAnsi"/>
          <w:color w:val="auto"/>
          <w:sz w:val="20"/>
          <w:szCs w:val="20"/>
          <w:lang w:bidi="th-TH"/>
        </w:rPr>
        <w:t>D</w:t>
      </w:r>
      <w:r w:rsidRPr="00036DCA">
        <w:rPr>
          <w:rFonts w:ascii="Trebuchet MS" w:eastAsia="Arial Unicode MS" w:hAnsi="Trebuchet MS" w:cstheme="minorHAnsi"/>
          <w:color w:val="auto"/>
          <w:sz w:val="20"/>
          <w:szCs w:val="20"/>
          <w:lang w:bidi="th-TH"/>
        </w:rPr>
        <w:t xml:space="preserve">estinação </w:t>
      </w:r>
      <w:proofErr w:type="gramStart"/>
      <w:r w:rsidR="008A3428" w:rsidRPr="00036DCA">
        <w:rPr>
          <w:rFonts w:ascii="Trebuchet MS" w:eastAsia="Arial Unicode MS" w:hAnsi="Trebuchet MS" w:cstheme="minorHAnsi"/>
          <w:color w:val="auto"/>
          <w:sz w:val="20"/>
          <w:szCs w:val="20"/>
          <w:lang w:bidi="th-TH"/>
        </w:rPr>
        <w:t>Futura</w:t>
      </w:r>
      <w:r w:rsidRPr="00036DCA">
        <w:rPr>
          <w:rFonts w:ascii="Trebuchet MS" w:eastAsia="Arial Unicode MS" w:hAnsi="Trebuchet MS" w:cstheme="minorHAnsi"/>
          <w:color w:val="auto"/>
          <w:sz w:val="20"/>
          <w:szCs w:val="20"/>
          <w:lang w:bidi="th-TH"/>
        </w:rPr>
        <w:t xml:space="preserve"> </w:t>
      </w:r>
      <w:r w:rsidR="008A3428" w:rsidRPr="00036DCA">
        <w:rPr>
          <w:rFonts w:ascii="Trebuchet MS" w:eastAsia="Arial Unicode MS" w:hAnsi="Trebuchet MS" w:cstheme="minorHAnsi"/>
          <w:color w:val="auto"/>
          <w:sz w:val="20"/>
          <w:szCs w:val="20"/>
          <w:lang w:bidi="th-TH"/>
        </w:rPr>
        <w:t xml:space="preserve"> nos</w:t>
      </w:r>
      <w:proofErr w:type="gramEnd"/>
      <w:r w:rsidR="008A3428" w:rsidRPr="00036DCA">
        <w:rPr>
          <w:rFonts w:ascii="Trebuchet MS" w:eastAsia="Arial Unicode MS" w:hAnsi="Trebuchet MS" w:cstheme="minorHAnsi"/>
          <w:color w:val="auto"/>
          <w:sz w:val="20"/>
          <w:szCs w:val="20"/>
          <w:lang w:bidi="th-TH"/>
        </w:rPr>
        <w:t xml:space="preserve"> termos da Cláusula 3.5.12 abaixo</w:t>
      </w:r>
      <w:r w:rsidRPr="00036DCA">
        <w:rPr>
          <w:rFonts w:ascii="Trebuchet MS" w:eastAsia="Arial Unicode MS" w:hAnsi="Trebuchet MS" w:cstheme="minorHAnsi"/>
          <w:color w:val="auto"/>
          <w:sz w:val="20"/>
          <w:szCs w:val="20"/>
          <w:lang w:bidi="th-TH"/>
        </w:rPr>
        <w:t xml:space="preserve">. Por se tratar de cronograma tentativo e indicativo, se, por qualquer </w:t>
      </w:r>
      <w:r w:rsidRPr="00036DCA">
        <w:rPr>
          <w:rFonts w:ascii="Trebuchet MS" w:eastAsia="Arial Unicode MS" w:hAnsi="Trebuchet MS" w:cstheme="minorHAnsi"/>
          <w:color w:val="auto"/>
          <w:sz w:val="20"/>
          <w:szCs w:val="20"/>
          <w:lang w:bidi="th-TH"/>
        </w:rPr>
        <w:lastRenderedPageBreak/>
        <w:t xml:space="preserve">motivo, ocorrer qualquer atraso ou antecipação do </w:t>
      </w:r>
      <w:r w:rsidR="008A3428" w:rsidRPr="00036DCA">
        <w:rPr>
          <w:rFonts w:ascii="Trebuchet MS" w:eastAsia="Arial Unicode MS" w:hAnsi="Trebuchet MS" w:cstheme="minorHAnsi"/>
          <w:color w:val="auto"/>
          <w:sz w:val="20"/>
          <w:szCs w:val="20"/>
          <w:lang w:bidi="th-TH"/>
        </w:rPr>
        <w:t>Cronograma da Destinação de Recursos</w:t>
      </w:r>
      <w:r w:rsidRPr="00036DCA">
        <w:rPr>
          <w:rFonts w:ascii="Trebuchet MS" w:eastAsia="Arial Unicode MS" w:hAnsi="Trebuchet MS" w:cstheme="minorHAnsi"/>
          <w:color w:val="auto"/>
          <w:sz w:val="20"/>
          <w:szCs w:val="20"/>
          <w:lang w:bidi="th-TH"/>
        </w:rPr>
        <w:t>, (i) não será necessário notificar o Agente Fiduciário, tampouco será necessário aditar este Termo de Emissão ou quaisquer outros Documentos da Operação, e (</w:t>
      </w:r>
      <w:proofErr w:type="spellStart"/>
      <w:r w:rsidRPr="00036DCA">
        <w:rPr>
          <w:rFonts w:ascii="Trebuchet MS" w:eastAsia="Arial Unicode MS" w:hAnsi="Trebuchet MS" w:cstheme="minorHAnsi"/>
          <w:color w:val="auto"/>
          <w:sz w:val="20"/>
          <w:szCs w:val="20"/>
          <w:lang w:bidi="th-TH"/>
        </w:rPr>
        <w:t>ii</w:t>
      </w:r>
      <w:proofErr w:type="spellEnd"/>
      <w:r w:rsidRPr="00036DCA">
        <w:rPr>
          <w:rFonts w:ascii="Trebuchet MS" w:eastAsia="Arial Unicode MS" w:hAnsi="Trebuchet MS" w:cstheme="minorHAnsi"/>
          <w:color w:val="auto"/>
          <w:sz w:val="20"/>
          <w:szCs w:val="20"/>
          <w:lang w:bidi="th-TH"/>
        </w:rPr>
        <w:t xml:space="preserve">) não será configurada qualquer hipótese de vencimento antecipado deste Termo de Emissão e nem dos CRI, desde que a </w:t>
      </w:r>
      <w:r w:rsidR="008A3428"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comprove a integral </w:t>
      </w:r>
      <w:r w:rsidR="0039137B" w:rsidRPr="00036DCA">
        <w:rPr>
          <w:rFonts w:ascii="Trebuchet MS" w:eastAsia="Arial Unicode MS" w:hAnsi="Trebuchet MS" w:cstheme="minorHAnsi"/>
          <w:color w:val="auto"/>
          <w:sz w:val="20"/>
          <w:szCs w:val="20"/>
          <w:lang w:bidi="th-TH"/>
        </w:rPr>
        <w:t xml:space="preserve">Destinação de Recursos </w:t>
      </w:r>
      <w:r w:rsidR="008A3428" w:rsidRPr="00036DCA">
        <w:rPr>
          <w:rFonts w:ascii="Trebuchet MS" w:eastAsia="Arial Unicode MS" w:hAnsi="Trebuchet MS" w:cstheme="minorHAnsi"/>
          <w:color w:val="auto"/>
          <w:sz w:val="20"/>
          <w:szCs w:val="20"/>
          <w:lang w:bidi="th-TH"/>
        </w:rPr>
        <w:t>nos termos da Cláusula 3.5.12 abaixo</w:t>
      </w:r>
      <w:r w:rsidRPr="00036DCA">
        <w:rPr>
          <w:rFonts w:ascii="Trebuchet MS" w:eastAsia="Arial Unicode MS" w:hAnsi="Trebuchet MS" w:cstheme="minorHAnsi"/>
          <w:color w:val="auto"/>
          <w:sz w:val="20"/>
          <w:szCs w:val="20"/>
          <w:lang w:bidi="th-TH"/>
        </w:rPr>
        <w:t>.</w:t>
      </w:r>
    </w:p>
    <w:bookmarkEnd w:id="42"/>
    <w:p w14:paraId="221B8B4D"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5BBDB3F" w14:textId="16A1A7DB"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b/>
          <w:sz w:val="20"/>
          <w:szCs w:val="20"/>
          <w:lang w:bidi="th-TH"/>
        </w:rPr>
      </w:pPr>
      <w:bookmarkStart w:id="43" w:name="_Ref72169147"/>
      <w:r w:rsidRPr="00036DCA">
        <w:rPr>
          <w:rFonts w:ascii="Trebuchet MS" w:eastAsia="Arial Unicode MS" w:hAnsi="Trebuchet MS" w:cstheme="minorHAnsi"/>
          <w:color w:val="auto"/>
          <w:sz w:val="20"/>
          <w:szCs w:val="20"/>
          <w:lang w:bidi="th-TH"/>
        </w:rPr>
        <w:t xml:space="preserve">A comprovação da Destinação </w:t>
      </w:r>
      <w:r w:rsidR="00933E8C" w:rsidRPr="00036DCA">
        <w:rPr>
          <w:rFonts w:ascii="Trebuchet MS" w:eastAsia="Arial Unicode MS" w:hAnsi="Trebuchet MS" w:cstheme="minorHAnsi"/>
          <w:color w:val="auto"/>
          <w:sz w:val="20"/>
          <w:szCs w:val="20"/>
          <w:lang w:bidi="th-TH"/>
        </w:rPr>
        <w:t>Futura</w:t>
      </w:r>
      <w:r w:rsidRPr="00036DCA">
        <w:rPr>
          <w:rFonts w:ascii="Trebuchet MS" w:eastAsia="Arial Unicode MS" w:hAnsi="Trebuchet MS" w:cstheme="minorHAnsi"/>
          <w:color w:val="auto"/>
          <w:sz w:val="20"/>
          <w:szCs w:val="20"/>
          <w:lang w:bidi="th-TH"/>
        </w:rPr>
        <w:t xml:space="preserve"> </w:t>
      </w:r>
      <w:r w:rsidR="008A3428" w:rsidRPr="00036DCA">
        <w:rPr>
          <w:rFonts w:ascii="Trebuchet MS" w:eastAsia="Arial Unicode MS" w:hAnsi="Trebuchet MS" w:cstheme="minorHAnsi"/>
          <w:color w:val="auto"/>
          <w:sz w:val="20"/>
          <w:szCs w:val="20"/>
          <w:lang w:bidi="th-TH"/>
        </w:rPr>
        <w:t xml:space="preserve">relativa ao desenvolvimento do Empreendimento Imobiliário </w:t>
      </w:r>
      <w:r w:rsidRPr="00036DCA">
        <w:rPr>
          <w:rFonts w:ascii="Trebuchet MS" w:eastAsia="Arial Unicode MS" w:hAnsi="Trebuchet MS" w:cstheme="minorHAnsi"/>
          <w:color w:val="auto"/>
          <w:sz w:val="20"/>
          <w:szCs w:val="20"/>
          <w:lang w:bidi="th-TH"/>
        </w:rPr>
        <w:t xml:space="preserve">na forma da Cláusula </w:t>
      </w:r>
      <w:r w:rsidRPr="00036DCA">
        <w:rPr>
          <w:rFonts w:ascii="Trebuchet MS" w:eastAsia="Arial Unicode MS" w:hAnsi="Trebuchet MS" w:cstheme="minorHAnsi"/>
          <w:color w:val="auto"/>
          <w:sz w:val="20"/>
          <w:szCs w:val="20"/>
          <w:lang w:bidi="th-TH"/>
        </w:rPr>
        <w:fldChar w:fldCharType="begin"/>
      </w:r>
      <w:r w:rsidRPr="00036DCA">
        <w:rPr>
          <w:rFonts w:ascii="Trebuchet MS" w:eastAsia="Arial Unicode MS" w:hAnsi="Trebuchet MS" w:cstheme="minorHAnsi"/>
          <w:color w:val="auto"/>
          <w:sz w:val="20"/>
          <w:szCs w:val="20"/>
          <w:lang w:bidi="th-TH"/>
        </w:rPr>
        <w:instrText xml:space="preserve"> REF _Ref72231843 \r \h  \* MERGEFORMAT </w:instrText>
      </w:r>
      <w:r w:rsidRPr="00036DCA">
        <w:rPr>
          <w:rFonts w:ascii="Trebuchet MS" w:eastAsia="Arial Unicode MS" w:hAnsi="Trebuchet MS" w:cstheme="minorHAnsi"/>
          <w:color w:val="auto"/>
          <w:sz w:val="20"/>
          <w:szCs w:val="20"/>
          <w:lang w:bidi="th-TH"/>
        </w:rPr>
      </w:r>
      <w:r w:rsidRPr="00036DCA">
        <w:rPr>
          <w:rFonts w:ascii="Trebuchet MS" w:eastAsia="Arial Unicode MS" w:hAnsi="Trebuchet MS" w:cstheme="minorHAnsi"/>
          <w:color w:val="auto"/>
          <w:sz w:val="20"/>
          <w:szCs w:val="20"/>
          <w:lang w:bidi="th-TH"/>
        </w:rPr>
        <w:fldChar w:fldCharType="separate"/>
      </w:r>
      <w:r w:rsidR="004F2009" w:rsidRPr="00036DCA">
        <w:rPr>
          <w:rFonts w:ascii="Trebuchet MS" w:eastAsia="Arial Unicode MS" w:hAnsi="Trebuchet MS" w:cstheme="minorHAnsi"/>
          <w:color w:val="auto"/>
          <w:sz w:val="20"/>
          <w:szCs w:val="20"/>
          <w:lang w:bidi="th-TH"/>
        </w:rPr>
        <w:t>3.5</w:t>
      </w:r>
      <w:r w:rsidRPr="00036DCA">
        <w:rPr>
          <w:rFonts w:ascii="Trebuchet MS" w:eastAsia="Arial Unicode MS" w:hAnsi="Trebuchet MS" w:cstheme="minorHAnsi"/>
          <w:color w:val="auto"/>
          <w:sz w:val="20"/>
          <w:szCs w:val="20"/>
          <w:lang w:bidi="th-TH"/>
        </w:rPr>
        <w:fldChar w:fldCharType="end"/>
      </w:r>
      <w:r w:rsidRPr="00036DCA">
        <w:rPr>
          <w:rFonts w:ascii="Trebuchet MS" w:eastAsia="Arial Unicode MS" w:hAnsi="Trebuchet MS" w:cstheme="minorHAnsi"/>
          <w:color w:val="auto"/>
          <w:sz w:val="20"/>
          <w:szCs w:val="20"/>
          <w:lang w:bidi="th-TH"/>
        </w:rPr>
        <w:t xml:space="preserve"> acima será, </w:t>
      </w:r>
      <w:r w:rsidRPr="00036DCA">
        <w:rPr>
          <w:rFonts w:ascii="Trebuchet MS" w:hAnsi="Trebuchet MS"/>
          <w:bCs/>
          <w:sz w:val="20"/>
          <w:szCs w:val="20"/>
        </w:rPr>
        <w:t>exclusivamente</w:t>
      </w:r>
      <w:r w:rsidRPr="00036DCA">
        <w:rPr>
          <w:rFonts w:ascii="Trebuchet MS" w:eastAsia="Arial Unicode MS" w:hAnsi="Trebuchet MS" w:cstheme="minorHAnsi"/>
          <w:color w:val="auto"/>
          <w:sz w:val="20"/>
          <w:szCs w:val="20"/>
          <w:lang w:bidi="th-TH"/>
        </w:rPr>
        <w:t>, feita por meio da apresentação de relatório acerca da aplicação dos recursos obtidos com a Emissão, nos termos do Anexo III desta Escritura de Emissão (“</w:t>
      </w:r>
      <w:r w:rsidRPr="00036DCA">
        <w:rPr>
          <w:rFonts w:ascii="Trebuchet MS" w:eastAsia="Arial Unicode MS" w:hAnsi="Trebuchet MS" w:cstheme="minorHAnsi"/>
          <w:color w:val="auto"/>
          <w:sz w:val="20"/>
          <w:szCs w:val="20"/>
          <w:u w:val="single"/>
          <w:lang w:bidi="th-TH"/>
        </w:rPr>
        <w:t>Relatório de Verificação</w:t>
      </w:r>
      <w:r w:rsidRPr="00036DCA">
        <w:rPr>
          <w:rFonts w:ascii="Trebuchet MS" w:eastAsia="Arial Unicode MS" w:hAnsi="Trebuchet MS" w:cstheme="minorHAnsi"/>
          <w:color w:val="auto"/>
          <w:sz w:val="20"/>
          <w:szCs w:val="20"/>
          <w:lang w:bidi="th-TH"/>
        </w:rPr>
        <w:t xml:space="preserve">”), informando o valor total destinado no período, bem como </w:t>
      </w:r>
      <w:r w:rsidR="00933E8C" w:rsidRPr="00036DCA">
        <w:rPr>
          <w:rFonts w:ascii="Trebuchet MS" w:eastAsia="Arial Unicode MS" w:hAnsi="Trebuchet MS" w:cstheme="minorHAnsi"/>
          <w:color w:val="auto"/>
          <w:sz w:val="20"/>
          <w:szCs w:val="20"/>
          <w:lang w:bidi="th-TH"/>
        </w:rPr>
        <w:t xml:space="preserve">acompanhado dos relatórios de medição de obras elaborados pelo técnico responsável pelos Empreendimentos Imobiliários e do cronograma físico financeiro de avanço de obras dos Empreendimentos Imobiliários do respectivo semestre, incluindo o </w:t>
      </w:r>
      <w:r w:rsidRPr="00036DCA">
        <w:rPr>
          <w:rFonts w:ascii="Trebuchet MS" w:eastAsia="Arial Unicode MS" w:hAnsi="Trebuchet MS" w:cstheme="minorHAnsi"/>
          <w:color w:val="auto"/>
          <w:sz w:val="20"/>
          <w:szCs w:val="20"/>
          <w:lang w:bidi="th-TH"/>
        </w:rPr>
        <w:t>envio dos respectivos contratos / instrumentos / compromissos / notas fiscais / faturas / comprovantes de pagamento, termos de quitação, entre outros documentos relacionados à Destinação dos Recursos</w:t>
      </w:r>
      <w:r w:rsidRPr="00036DCA">
        <w:rPr>
          <w:rFonts w:ascii="Trebuchet MS" w:eastAsia="SimSun" w:hAnsi="Trebuchet MS" w:cs="Calibri"/>
          <w:kern w:val="28"/>
          <w:sz w:val="20"/>
          <w:szCs w:val="20"/>
          <w:lang w:eastAsia="pt-BR"/>
        </w:rPr>
        <w:t xml:space="preserve"> </w:t>
      </w:r>
      <w:r w:rsidRPr="00036DCA">
        <w:rPr>
          <w:rFonts w:ascii="Trebuchet MS" w:eastAsia="Arial Unicode MS" w:hAnsi="Trebuchet MS" w:cstheme="minorHAnsi"/>
          <w:color w:val="auto"/>
          <w:sz w:val="20"/>
          <w:szCs w:val="20"/>
          <w:lang w:bidi="th-TH"/>
        </w:rPr>
        <w:t xml:space="preserve">que demonstrem a precisa descrição de sua aplicação incorrida no semestre anterior, obrigando-se a Emissora a enviar </w:t>
      </w:r>
      <w:r w:rsidR="00933E8C" w:rsidRPr="00036DCA">
        <w:rPr>
          <w:rFonts w:ascii="Trebuchet MS" w:eastAsia="Arial Unicode MS" w:hAnsi="Trebuchet MS" w:cstheme="minorHAnsi"/>
          <w:color w:val="auto"/>
          <w:sz w:val="20"/>
          <w:szCs w:val="20"/>
          <w:lang w:bidi="th-TH"/>
        </w:rPr>
        <w:t>ao Agente Fiduciário, com cópia à</w:t>
      </w:r>
      <w:r w:rsidRPr="00036DCA">
        <w:rPr>
          <w:rFonts w:ascii="Trebuchet MS" w:eastAsia="Arial Unicode MS" w:hAnsi="Trebuchet MS" w:cstheme="minorHAnsi"/>
          <w:color w:val="auto"/>
          <w:sz w:val="20"/>
          <w:szCs w:val="20"/>
          <w:lang w:bidi="th-TH"/>
        </w:rPr>
        <w:t xml:space="preserve"> Credora</w:t>
      </w:r>
      <w:r w:rsidR="0036254C" w:rsidRPr="00036DCA">
        <w:rPr>
          <w:rFonts w:ascii="Trebuchet MS" w:eastAsia="Arial Unicode MS" w:hAnsi="Trebuchet MS" w:cstheme="minorHAnsi"/>
          <w:color w:val="auto"/>
          <w:sz w:val="20"/>
          <w:szCs w:val="20"/>
          <w:lang w:bidi="th-TH"/>
        </w:rPr>
        <w:t>,</w:t>
      </w:r>
      <w:r w:rsidRPr="00036DCA">
        <w:rPr>
          <w:rFonts w:ascii="Trebuchet MS" w:eastAsia="Arial Unicode MS" w:hAnsi="Trebuchet MS" w:cstheme="minorHAnsi"/>
          <w:color w:val="auto"/>
          <w:sz w:val="20"/>
          <w:szCs w:val="20"/>
          <w:lang w:bidi="th-TH"/>
        </w:rPr>
        <w:t xml:space="preserve"> </w:t>
      </w:r>
      <w:r w:rsidR="00BD342F" w:rsidRPr="00036DCA">
        <w:rPr>
          <w:rFonts w:ascii="Trebuchet MS" w:eastAsia="Arial Unicode MS" w:hAnsi="Trebuchet MS" w:cstheme="minorHAnsi"/>
          <w:color w:val="auto"/>
          <w:sz w:val="20"/>
          <w:szCs w:val="20"/>
          <w:lang w:bidi="th-TH"/>
        </w:rPr>
        <w:t>semestralmente a contar da D</w:t>
      </w:r>
      <w:r w:rsidRPr="00036DCA">
        <w:rPr>
          <w:rFonts w:ascii="Trebuchet MS" w:eastAsia="Arial Unicode MS" w:hAnsi="Trebuchet MS" w:cstheme="minorHAnsi"/>
          <w:color w:val="auto"/>
          <w:sz w:val="20"/>
          <w:szCs w:val="20"/>
          <w:lang w:bidi="th-TH"/>
        </w:rPr>
        <w:t xml:space="preserve">ata de Emissão </w:t>
      </w:r>
      <w:r w:rsidR="00BD342F" w:rsidRPr="00036DCA">
        <w:rPr>
          <w:rFonts w:ascii="Trebuchet MS" w:eastAsia="Arial Unicode MS" w:hAnsi="Trebuchet MS" w:cstheme="minorHAnsi"/>
          <w:color w:val="auto"/>
          <w:sz w:val="20"/>
          <w:szCs w:val="20"/>
          <w:lang w:bidi="th-TH"/>
        </w:rPr>
        <w:t xml:space="preserve">disposta no Termo de Securitização </w:t>
      </w:r>
      <w:r w:rsidRPr="00036DCA">
        <w:rPr>
          <w:rFonts w:ascii="Trebuchet MS" w:eastAsia="Arial Unicode MS" w:hAnsi="Trebuchet MS" w:cstheme="minorHAnsi"/>
          <w:color w:val="auto"/>
          <w:sz w:val="20"/>
          <w:szCs w:val="20"/>
          <w:lang w:bidi="th-TH"/>
        </w:rPr>
        <w:t xml:space="preserve">no dia </w:t>
      </w:r>
      <w:r w:rsidR="002679A8" w:rsidRPr="00036DCA">
        <w:rPr>
          <w:rFonts w:ascii="Trebuchet MS" w:eastAsia="Arial Unicode MS" w:hAnsi="Trebuchet MS" w:cstheme="minorHAnsi"/>
          <w:color w:val="auto"/>
          <w:sz w:val="20"/>
          <w:szCs w:val="20"/>
          <w:lang w:bidi="th-TH"/>
        </w:rPr>
        <w:t xml:space="preserve">30 </w:t>
      </w:r>
      <w:r w:rsidRPr="00036DCA">
        <w:rPr>
          <w:rFonts w:ascii="Trebuchet MS" w:eastAsia="Arial Unicode MS" w:hAnsi="Trebuchet MS" w:cstheme="minorHAnsi"/>
          <w:color w:val="auto"/>
          <w:sz w:val="20"/>
          <w:szCs w:val="20"/>
          <w:lang w:bidi="th-TH"/>
        </w:rPr>
        <w:t>dos meses de janeiro e julho relativo aos períodos findos em dezembro e junho ("</w:t>
      </w:r>
      <w:r w:rsidRPr="00036DCA">
        <w:rPr>
          <w:rFonts w:ascii="Trebuchet MS" w:eastAsia="Arial Unicode MS" w:hAnsi="Trebuchet MS" w:cstheme="minorHAnsi"/>
          <w:color w:val="auto"/>
          <w:sz w:val="20"/>
          <w:szCs w:val="20"/>
          <w:u w:val="single"/>
          <w:lang w:bidi="th-TH"/>
        </w:rPr>
        <w:t>Data de Verificação</w:t>
      </w:r>
      <w:r w:rsidRPr="00036DCA">
        <w:rPr>
          <w:rFonts w:ascii="Trebuchet MS" w:eastAsia="Arial Unicode MS" w:hAnsi="Trebuchet MS" w:cstheme="minorHAnsi"/>
          <w:color w:val="auto"/>
          <w:sz w:val="20"/>
          <w:szCs w:val="20"/>
          <w:lang w:bidi="th-TH"/>
        </w:rPr>
        <w:t>", sendo a primeira verificação em 30 de julho de 2023), até a data de vencimento final dos CRI ou até a utilização da totalidade dos recursos obtidos pela Emissora no âmbito da Em</w:t>
      </w:r>
      <w:r w:rsidR="006B5B32" w:rsidRPr="00036DCA">
        <w:rPr>
          <w:rFonts w:ascii="Trebuchet MS" w:eastAsia="Arial Unicode MS" w:hAnsi="Trebuchet MS" w:cstheme="minorHAnsi"/>
          <w:color w:val="auto"/>
          <w:sz w:val="20"/>
          <w:szCs w:val="20"/>
          <w:lang w:bidi="th-TH"/>
        </w:rPr>
        <w:t>issão, o que ocorrer primeiro.</w:t>
      </w:r>
      <w:r w:rsidR="009126BF" w:rsidRPr="00036DCA">
        <w:rPr>
          <w:rFonts w:ascii="Trebuchet MS" w:eastAsia="Arial Unicode MS" w:hAnsi="Trebuchet MS" w:cstheme="minorHAnsi"/>
          <w:color w:val="auto"/>
          <w:sz w:val="20"/>
          <w:szCs w:val="20"/>
          <w:lang w:bidi="th-TH"/>
        </w:rPr>
        <w:t xml:space="preserve"> </w:t>
      </w:r>
    </w:p>
    <w:p w14:paraId="62D6C44B"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b/>
          <w:color w:val="auto"/>
          <w:sz w:val="20"/>
          <w:szCs w:val="20"/>
          <w:lang w:bidi="th-TH"/>
        </w:rPr>
        <w:t xml:space="preserve"> </w:t>
      </w:r>
      <w:bookmarkEnd w:id="43"/>
    </w:p>
    <w:p w14:paraId="64356B3A" w14:textId="77777777"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44" w:name="_Hlk65501870"/>
      <w:r w:rsidRPr="00036DCA">
        <w:rPr>
          <w:rFonts w:ascii="Trebuchet MS" w:eastAsia="Arial Unicode MS" w:hAnsi="Trebuchet MS" w:cstheme="minorHAnsi"/>
          <w:color w:val="auto"/>
          <w:sz w:val="20"/>
          <w:szCs w:val="20"/>
          <w:lang w:bidi="th-TH"/>
        </w:rPr>
        <w:t xml:space="preserve">A Emissora compromete-se a apresentar ao Agente Fiduciário, sempre que o Agente Fiduciário for demandado por autoridades ou órgãos reguladores, regulamentos, leis ou determinações judiciais, </w:t>
      </w:r>
      <w:r w:rsidRPr="00036DCA">
        <w:rPr>
          <w:rFonts w:ascii="Trebuchet MS" w:hAnsi="Trebuchet MS" w:cstheme="minorHAnsi"/>
          <w:color w:val="auto"/>
          <w:sz w:val="20"/>
          <w:szCs w:val="20"/>
          <w:lang w:bidi="th-TH"/>
        </w:rPr>
        <w:t>administrativas</w:t>
      </w:r>
      <w:r w:rsidRPr="00036DCA">
        <w:rPr>
          <w:rFonts w:ascii="Trebuchet MS" w:eastAsia="Arial Unicode MS" w:hAnsi="Trebuchet MS" w:cstheme="minorHAnsi"/>
          <w:color w:val="auto"/>
          <w:sz w:val="20"/>
          <w:szCs w:val="20"/>
          <w:lang w:bidi="th-TH"/>
        </w:rPr>
        <w:t xml:space="preserve"> ou arbitrais, a comprovação da </w:t>
      </w:r>
      <w:r w:rsidR="007B6FED" w:rsidRPr="00036DCA">
        <w:rPr>
          <w:rFonts w:ascii="Trebuchet MS" w:eastAsia="Arial Unicode MS" w:hAnsi="Trebuchet MS" w:cstheme="minorHAnsi"/>
          <w:sz w:val="20"/>
          <w:szCs w:val="20"/>
          <w:lang w:bidi="th-TH"/>
        </w:rPr>
        <w:t xml:space="preserve">Destinação de Recursos </w:t>
      </w:r>
      <w:r w:rsidRPr="00036DCA">
        <w:rPr>
          <w:rFonts w:ascii="Trebuchet MS" w:eastAsia="Arial Unicode MS" w:hAnsi="Trebuchet MS" w:cstheme="minorHAnsi"/>
          <w:color w:val="auto"/>
          <w:sz w:val="20"/>
          <w:szCs w:val="20"/>
          <w:lang w:bidi="th-TH"/>
        </w:rPr>
        <w:t xml:space="preserve">por meio de envio </w:t>
      </w:r>
      <w:r w:rsidR="00933E8C" w:rsidRPr="00036DCA">
        <w:rPr>
          <w:rFonts w:ascii="Trebuchet MS" w:eastAsia="Arial Unicode MS" w:hAnsi="Trebuchet MS" w:cstheme="minorHAnsi"/>
          <w:color w:val="auto"/>
          <w:sz w:val="20"/>
          <w:szCs w:val="20"/>
          <w:lang w:bidi="th-TH"/>
        </w:rPr>
        <w:t>cópias das notas fiscais ou notas fiscais eletrônicas e de seus arquivos no formato “XML” de autenticação das notas fiscais (conforme o caso), comprovando os pagamentos e/ou demonstrativos contábeis que demonstrem a correta destinação dos recursos, atos societários, comprovantes, pedidos e demais documentos comprobatórios que julgar necessário para acompanhamento da utilização dos recursos oriundos das Notas Comerciais</w:t>
      </w:r>
      <w:bookmarkEnd w:id="44"/>
      <w:r w:rsidRPr="00036DCA">
        <w:rPr>
          <w:rFonts w:ascii="Trebuchet MS" w:eastAsia="Arial Unicode MS" w:hAnsi="Trebuchet MS" w:cstheme="minorHAnsi"/>
          <w:color w:val="auto"/>
          <w:sz w:val="20"/>
          <w:szCs w:val="20"/>
          <w:lang w:bidi="th-TH"/>
        </w:rPr>
        <w:t>.</w:t>
      </w:r>
    </w:p>
    <w:p w14:paraId="705F852E"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B85323F" w14:textId="77777777"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45" w:name="_Hlk65501913"/>
      <w:r w:rsidRPr="00036DCA">
        <w:rPr>
          <w:rFonts w:ascii="Trebuchet MS" w:eastAsia="Arial Unicode MS" w:hAnsi="Trebuchet MS" w:cstheme="minorHAnsi"/>
          <w:color w:val="auto"/>
          <w:sz w:val="20"/>
          <w:szCs w:val="20"/>
          <w:lang w:bidi="th-TH"/>
        </w:rPr>
        <w:t xml:space="preserve">Na hipótese acima, o Agente Fiduciário deverá encaminhar à Emissora uma cópia da notificação feita pelas respectivas autoridades ou órgãos reguladores, na mesma data em que recebida pelo Agente Fiduciário. Os documentos que comprovem a </w:t>
      </w:r>
      <w:r w:rsidR="007B6FED" w:rsidRPr="00036DCA">
        <w:rPr>
          <w:rFonts w:ascii="Trebuchet MS" w:eastAsia="Arial Unicode MS" w:hAnsi="Trebuchet MS" w:cstheme="minorHAnsi"/>
          <w:sz w:val="20"/>
          <w:szCs w:val="20"/>
          <w:lang w:bidi="th-TH"/>
        </w:rPr>
        <w:t xml:space="preserve">Destinação de Recursos </w:t>
      </w:r>
      <w:r w:rsidRPr="00036DCA">
        <w:rPr>
          <w:rFonts w:ascii="Trebuchet MS" w:eastAsia="Arial Unicode MS" w:hAnsi="Trebuchet MS" w:cstheme="minorHAnsi"/>
          <w:color w:val="auto"/>
          <w:sz w:val="20"/>
          <w:szCs w:val="20"/>
          <w:lang w:bidi="th-TH"/>
        </w:rPr>
        <w:t xml:space="preserve">deverão ser enviados pela Emissora ao Agente Fiduciário em até 10 (dez) dias corridos a contar da respectiva data de recebimento, pela Emissora, da </w:t>
      </w:r>
      <w:r w:rsidRPr="00036DCA">
        <w:rPr>
          <w:rFonts w:ascii="Trebuchet MS" w:hAnsi="Trebuchet MS" w:cstheme="minorHAnsi"/>
          <w:color w:val="auto"/>
          <w:sz w:val="20"/>
          <w:szCs w:val="20"/>
          <w:lang w:bidi="th-TH"/>
        </w:rPr>
        <w:t>solicitação</w:t>
      </w:r>
      <w:r w:rsidRPr="00036DCA">
        <w:rPr>
          <w:rFonts w:ascii="Trebuchet MS" w:eastAsia="Arial Unicode MS" w:hAnsi="Trebuchet MS" w:cstheme="minorHAnsi"/>
          <w:color w:val="auto"/>
          <w:sz w:val="20"/>
          <w:szCs w:val="20"/>
          <w:lang w:bidi="th-TH"/>
        </w:rPr>
        <w:t xml:space="preserve"> feita pelo Agente Fiduciário </w:t>
      </w:r>
      <w:bookmarkEnd w:id="45"/>
      <w:r w:rsidRPr="00036DCA">
        <w:rPr>
          <w:rFonts w:ascii="Trebuchet MS" w:eastAsia="Arial Unicode MS" w:hAnsi="Trebuchet MS" w:cstheme="minorHAnsi"/>
          <w:color w:val="auto"/>
          <w:sz w:val="20"/>
          <w:szCs w:val="20"/>
          <w:lang w:bidi="th-TH"/>
        </w:rPr>
        <w:t>ou em menor prazo, caso assim seja necessário para fins de cumprimento tempestivo, pelo Agente Fiduciário, de quaisquer solicitações efetuadas por autoridades ou órgãos reguladores, regulamentos, leis ou determinações judiciais, administrativas ou arbitrais.</w:t>
      </w:r>
    </w:p>
    <w:p w14:paraId="5FE54A2A"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7A5B1EB2" w14:textId="0601A713"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O Agente Fiduciário verificará semestralmente a </w:t>
      </w:r>
      <w:r w:rsidR="007B6FED" w:rsidRPr="00036DCA">
        <w:rPr>
          <w:rFonts w:ascii="Trebuchet MS" w:eastAsia="Arial Unicode MS" w:hAnsi="Trebuchet MS" w:cstheme="minorHAnsi"/>
          <w:sz w:val="20"/>
          <w:szCs w:val="20"/>
          <w:lang w:bidi="th-TH"/>
        </w:rPr>
        <w:t xml:space="preserve">Destinação de Recursos </w:t>
      </w:r>
      <w:r w:rsidRPr="00036DCA">
        <w:rPr>
          <w:rFonts w:ascii="Trebuchet MS" w:eastAsia="Arial Unicode MS" w:hAnsi="Trebuchet MS" w:cstheme="minorHAnsi"/>
          <w:color w:val="auto"/>
          <w:sz w:val="20"/>
          <w:szCs w:val="20"/>
          <w:lang w:bidi="th-TH"/>
        </w:rPr>
        <w:t xml:space="preserve">nos termos previstos </w:t>
      </w:r>
      <w:r w:rsidR="00226A87" w:rsidRPr="00036DCA">
        <w:rPr>
          <w:rFonts w:ascii="Trebuchet MS" w:eastAsia="Arial Unicode MS" w:hAnsi="Trebuchet MS" w:cstheme="minorHAnsi"/>
          <w:color w:val="auto"/>
          <w:sz w:val="20"/>
          <w:szCs w:val="20"/>
          <w:lang w:bidi="th-TH"/>
        </w:rPr>
        <w:t>na Cláusula 3.5.</w:t>
      </w:r>
      <w:r w:rsidR="005D17E2" w:rsidRPr="00036DCA">
        <w:rPr>
          <w:rFonts w:ascii="Trebuchet MS" w:eastAsia="Arial Unicode MS" w:hAnsi="Trebuchet MS" w:cstheme="minorHAnsi"/>
          <w:color w:val="auto"/>
          <w:sz w:val="20"/>
          <w:szCs w:val="20"/>
          <w:lang w:bidi="th-TH"/>
        </w:rPr>
        <w:t xml:space="preserve">3 </w:t>
      </w:r>
      <w:r w:rsidRPr="00036DCA">
        <w:rPr>
          <w:rFonts w:ascii="Trebuchet MS" w:eastAsia="Arial Unicode MS" w:hAnsi="Trebuchet MS" w:cstheme="minorHAnsi"/>
          <w:color w:val="auto"/>
          <w:sz w:val="20"/>
          <w:szCs w:val="20"/>
          <w:lang w:bidi="th-TH"/>
        </w:rPr>
        <w:t xml:space="preserve">acima comprometendo-se a, ao longo da vigência dos CRI, desempenhar </w:t>
      </w:r>
      <w:r w:rsidRPr="00036DCA">
        <w:rPr>
          <w:rFonts w:ascii="Trebuchet MS" w:eastAsia="Arial Unicode MS" w:hAnsi="Trebuchet MS" w:cstheme="minorHAnsi"/>
          <w:color w:val="auto"/>
          <w:sz w:val="20"/>
          <w:szCs w:val="20"/>
          <w:lang w:bidi="th-TH"/>
        </w:rPr>
        <w:lastRenderedPageBreak/>
        <w:t xml:space="preserve">as funções previstas no artigo 11 da </w:t>
      </w:r>
      <w:r w:rsidR="00B36CFA" w:rsidRPr="00036DCA">
        <w:rPr>
          <w:rFonts w:ascii="Trebuchet MS" w:hAnsi="Trebuchet MS"/>
          <w:w w:val="0"/>
          <w:sz w:val="20"/>
          <w:szCs w:val="20"/>
        </w:rPr>
        <w:t>Resolução CVM nº 17, de 09 de fevereiro de 2021 (“</w:t>
      </w:r>
      <w:r w:rsidR="00B36CFA" w:rsidRPr="00036DCA">
        <w:rPr>
          <w:rFonts w:ascii="Trebuchet MS" w:hAnsi="Trebuchet MS"/>
          <w:w w:val="0"/>
          <w:sz w:val="20"/>
          <w:szCs w:val="20"/>
          <w:u w:val="single"/>
        </w:rPr>
        <w:t>Resolução CVM 17</w:t>
      </w:r>
      <w:r w:rsidR="00B36CFA" w:rsidRPr="00036DCA">
        <w:rPr>
          <w:rFonts w:ascii="Trebuchet MS" w:hAnsi="Trebuchet MS"/>
          <w:w w:val="0"/>
          <w:sz w:val="20"/>
          <w:szCs w:val="20"/>
        </w:rPr>
        <w:t>”)</w:t>
      </w:r>
      <w:r w:rsidRPr="00036DCA">
        <w:rPr>
          <w:rFonts w:ascii="Trebuchet MS" w:eastAsia="Arial Unicode MS" w:hAnsi="Trebuchet MS" w:cstheme="minorHAnsi"/>
          <w:color w:val="auto"/>
          <w:sz w:val="20"/>
          <w:szCs w:val="20"/>
          <w:lang w:bidi="th-TH"/>
        </w:rPr>
        <w:t xml:space="preserve">, envidando os seus melhores esforços para obtenção da documentação necessária a fim de proceder com a verificação da </w:t>
      </w:r>
      <w:r w:rsidR="007B6FED" w:rsidRPr="00036DCA">
        <w:rPr>
          <w:rFonts w:ascii="Trebuchet MS" w:eastAsia="Arial Unicode MS" w:hAnsi="Trebuchet MS" w:cstheme="minorHAnsi"/>
          <w:sz w:val="20"/>
          <w:szCs w:val="20"/>
          <w:lang w:bidi="th-TH"/>
        </w:rPr>
        <w:t xml:space="preserve">Destinação de Recursos </w:t>
      </w:r>
      <w:r w:rsidRPr="00036DCA">
        <w:rPr>
          <w:rFonts w:ascii="Trebuchet MS" w:eastAsia="Arial Unicode MS" w:hAnsi="Trebuchet MS" w:cstheme="minorHAnsi"/>
          <w:color w:val="auto"/>
          <w:sz w:val="20"/>
          <w:szCs w:val="20"/>
          <w:lang w:bidi="th-TH"/>
        </w:rPr>
        <w:t>e na forma do Ofício-Circular nº 1/2021-CVM/SER. Adicionalmente</w:t>
      </w:r>
      <w:r w:rsidRPr="00036DCA">
        <w:rPr>
          <w:rFonts w:ascii="Trebuchet MS" w:hAnsi="Trebuchet MS" w:cstheme="minorHAnsi"/>
          <w:sz w:val="20"/>
          <w:szCs w:val="20"/>
        </w:rPr>
        <w:t xml:space="preserve">, </w:t>
      </w:r>
      <w:r w:rsidRPr="00036DCA">
        <w:rPr>
          <w:rFonts w:ascii="Trebuchet MS" w:eastAsia="Arial Unicode MS" w:hAnsi="Trebuchet MS" w:cstheme="minorHAnsi"/>
          <w:color w:val="auto"/>
          <w:sz w:val="20"/>
          <w:szCs w:val="20"/>
          <w:lang w:bidi="th-TH"/>
        </w:rPr>
        <w:t xml:space="preserve">o Agente Fiduciário deverá tratar todas e quaisquer informações recebidas nos termos desta Cláusula em caráter sigiloso, com o fim exclusivo de verificar o cumprimento da </w:t>
      </w:r>
      <w:r w:rsidR="007B6FED" w:rsidRPr="00036DCA">
        <w:rPr>
          <w:rFonts w:ascii="Trebuchet MS" w:eastAsia="Arial Unicode MS" w:hAnsi="Trebuchet MS" w:cstheme="minorHAnsi"/>
          <w:sz w:val="20"/>
          <w:szCs w:val="20"/>
          <w:lang w:bidi="th-TH"/>
        </w:rPr>
        <w:t xml:space="preserve">Destinação de Recursos </w:t>
      </w:r>
      <w:r w:rsidRPr="00036DCA">
        <w:rPr>
          <w:rFonts w:ascii="Trebuchet MS" w:eastAsia="Arial Unicode MS" w:hAnsi="Trebuchet MS" w:cstheme="minorHAnsi"/>
          <w:color w:val="auto"/>
          <w:sz w:val="20"/>
          <w:szCs w:val="20"/>
          <w:lang w:bidi="th-TH"/>
        </w:rPr>
        <w:t>aqui estabelecida, salvo no</w:t>
      </w:r>
      <w:r w:rsidR="00B12047" w:rsidRPr="00036DCA">
        <w:rPr>
          <w:rFonts w:ascii="Trebuchet MS" w:eastAsia="Arial Unicode MS" w:hAnsi="Trebuchet MS" w:cstheme="minorHAnsi"/>
          <w:color w:val="auto"/>
          <w:sz w:val="20"/>
          <w:szCs w:val="20"/>
          <w:lang w:bidi="th-TH"/>
        </w:rPr>
        <w:t xml:space="preserve"> caso previsto na</w:t>
      </w:r>
      <w:r w:rsidR="0019140A" w:rsidRPr="00036DCA">
        <w:rPr>
          <w:rFonts w:ascii="Trebuchet MS" w:eastAsia="Arial Unicode MS" w:hAnsi="Trebuchet MS" w:cstheme="minorHAnsi"/>
          <w:color w:val="auto"/>
          <w:sz w:val="20"/>
          <w:szCs w:val="20"/>
          <w:lang w:bidi="th-TH"/>
        </w:rPr>
        <w:t>s</w:t>
      </w:r>
      <w:r w:rsidR="00B12047" w:rsidRPr="00036DCA">
        <w:rPr>
          <w:rFonts w:ascii="Trebuchet MS" w:eastAsia="Arial Unicode MS" w:hAnsi="Trebuchet MS" w:cstheme="minorHAnsi"/>
          <w:color w:val="auto"/>
          <w:sz w:val="20"/>
          <w:szCs w:val="20"/>
          <w:lang w:bidi="th-TH"/>
        </w:rPr>
        <w:t xml:space="preserve"> cláusula</w:t>
      </w:r>
      <w:r w:rsidR="0019140A" w:rsidRPr="00036DCA">
        <w:rPr>
          <w:rFonts w:ascii="Trebuchet MS" w:eastAsia="Arial Unicode MS" w:hAnsi="Trebuchet MS" w:cstheme="minorHAnsi"/>
          <w:color w:val="auto"/>
          <w:sz w:val="20"/>
          <w:szCs w:val="20"/>
          <w:lang w:bidi="th-TH"/>
        </w:rPr>
        <w:t>s</w:t>
      </w:r>
      <w:r w:rsidR="00B12047" w:rsidRPr="00036DCA">
        <w:rPr>
          <w:rFonts w:ascii="Trebuchet MS" w:eastAsia="Arial Unicode MS" w:hAnsi="Trebuchet MS" w:cstheme="minorHAnsi"/>
          <w:color w:val="auto"/>
          <w:sz w:val="20"/>
          <w:szCs w:val="20"/>
          <w:lang w:bidi="th-TH"/>
        </w:rPr>
        <w:t xml:space="preserve"> 3.5.</w:t>
      </w:r>
      <w:r w:rsidR="00C122BC" w:rsidRPr="00036DCA">
        <w:rPr>
          <w:rFonts w:ascii="Trebuchet MS" w:eastAsia="Arial Unicode MS" w:hAnsi="Trebuchet MS" w:cstheme="minorHAnsi"/>
          <w:color w:val="auto"/>
          <w:sz w:val="20"/>
          <w:szCs w:val="20"/>
          <w:lang w:bidi="th-TH"/>
        </w:rPr>
        <w:t>3</w:t>
      </w:r>
      <w:r w:rsidR="0019140A" w:rsidRPr="00036DCA">
        <w:rPr>
          <w:rFonts w:ascii="Trebuchet MS" w:eastAsia="Arial Unicode MS" w:hAnsi="Trebuchet MS" w:cstheme="minorHAnsi"/>
          <w:color w:val="auto"/>
          <w:sz w:val="20"/>
          <w:szCs w:val="20"/>
          <w:lang w:bidi="th-TH"/>
        </w:rPr>
        <w:t xml:space="preserve"> </w:t>
      </w:r>
      <w:r w:rsidR="00B12047" w:rsidRPr="00036DCA">
        <w:rPr>
          <w:rFonts w:ascii="Trebuchet MS" w:eastAsia="Arial Unicode MS" w:hAnsi="Trebuchet MS" w:cstheme="minorHAnsi"/>
          <w:color w:val="auto"/>
          <w:sz w:val="20"/>
          <w:szCs w:val="20"/>
          <w:lang w:bidi="th-TH"/>
        </w:rPr>
        <w:t>e 3.5.</w:t>
      </w:r>
      <w:r w:rsidR="00C122BC" w:rsidRPr="00036DCA">
        <w:rPr>
          <w:rFonts w:ascii="Trebuchet MS" w:eastAsia="Arial Unicode MS" w:hAnsi="Trebuchet MS" w:cstheme="minorHAnsi"/>
          <w:color w:val="auto"/>
          <w:sz w:val="20"/>
          <w:szCs w:val="20"/>
          <w:lang w:bidi="th-TH"/>
        </w:rPr>
        <w:t>4</w:t>
      </w:r>
      <w:r w:rsidR="0019140A"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ou, ainda, em caso de alteração da norma em que </w:t>
      </w:r>
      <w:proofErr w:type="spellStart"/>
      <w:r w:rsidRPr="00036DCA">
        <w:rPr>
          <w:rFonts w:ascii="Trebuchet MS" w:eastAsia="Arial Unicode MS" w:hAnsi="Trebuchet MS" w:cstheme="minorHAnsi"/>
          <w:color w:val="auto"/>
          <w:sz w:val="20"/>
          <w:szCs w:val="20"/>
          <w:lang w:bidi="th-TH"/>
        </w:rPr>
        <w:t>implete</w:t>
      </w:r>
      <w:proofErr w:type="spellEnd"/>
      <w:r w:rsidRPr="00036DCA">
        <w:rPr>
          <w:rFonts w:ascii="Trebuchet MS" w:eastAsia="Arial Unicode MS" w:hAnsi="Trebuchet MS" w:cstheme="minorHAnsi"/>
          <w:color w:val="auto"/>
          <w:sz w:val="20"/>
          <w:szCs w:val="20"/>
          <w:lang w:bidi="th-TH"/>
        </w:rPr>
        <w:t xml:space="preserve"> na obrigação de divulgação dos dados da Destinação dos Recursos.</w:t>
      </w:r>
      <w:r w:rsidR="00737B63" w:rsidRPr="00036DCA">
        <w:rPr>
          <w:rFonts w:ascii="Trebuchet MS" w:eastAsia="Arial Unicode MS" w:hAnsi="Trebuchet MS" w:cstheme="minorHAnsi"/>
          <w:color w:val="auto"/>
          <w:sz w:val="20"/>
          <w:szCs w:val="20"/>
          <w:lang w:bidi="th-TH"/>
        </w:rPr>
        <w:t xml:space="preserve"> </w:t>
      </w:r>
    </w:p>
    <w:p w14:paraId="14B59305"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4D5E024" w14:textId="77777777"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A Emissora se obriga, em caráter irrevogável e irretratável, a indenizar a Credora, os titulares de CRI e o Agente Fiduciário por todos e quaisquer prejuízos, danos, perdas, custos e/ou despesas (incluindo custas judiciais e honorários advocatícios) que vierem a, comprovadamente, incorrer em decorrência da utilização dos recursos oriundos da</w:t>
      </w:r>
      <w:r w:rsidR="00D43095" w:rsidRPr="00036DCA">
        <w:rPr>
          <w:rFonts w:ascii="Trebuchet MS" w:eastAsia="Arial Unicode MS" w:hAnsi="Trebuchet MS" w:cstheme="minorHAnsi"/>
          <w:color w:val="auto"/>
          <w:sz w:val="20"/>
          <w:szCs w:val="20"/>
          <w:lang w:bidi="th-TH"/>
        </w:rPr>
        <w:t>s</w:t>
      </w:r>
      <w:r w:rsidRPr="00036DCA">
        <w:rPr>
          <w:rFonts w:ascii="Trebuchet MS" w:eastAsia="Arial Unicode MS" w:hAnsi="Trebuchet MS" w:cstheme="minorHAnsi"/>
          <w:color w:val="auto"/>
          <w:sz w:val="20"/>
          <w:szCs w:val="20"/>
          <w:lang w:bidi="th-TH"/>
        </w:rPr>
        <w:t xml:space="preserve"> Nota</w:t>
      </w:r>
      <w:r w:rsidR="00D43095" w:rsidRPr="00036DCA">
        <w:rPr>
          <w:rFonts w:ascii="Trebuchet MS" w:eastAsia="Arial Unicode MS" w:hAnsi="Trebuchet MS" w:cstheme="minorHAnsi"/>
          <w:color w:val="auto"/>
          <w:sz w:val="20"/>
          <w:szCs w:val="20"/>
          <w:lang w:bidi="th-TH"/>
        </w:rPr>
        <w:t>s</w:t>
      </w:r>
      <w:r w:rsidRPr="00036DCA">
        <w:rPr>
          <w:rFonts w:ascii="Trebuchet MS" w:eastAsia="Arial Unicode MS" w:hAnsi="Trebuchet MS" w:cstheme="minorHAnsi"/>
          <w:color w:val="auto"/>
          <w:sz w:val="20"/>
          <w:szCs w:val="20"/>
          <w:lang w:bidi="th-TH"/>
        </w:rPr>
        <w:t xml:space="preserve"> </w:t>
      </w:r>
      <w:r w:rsidR="00D43095" w:rsidRPr="00036DCA">
        <w:rPr>
          <w:rFonts w:ascii="Trebuchet MS" w:eastAsia="Arial Unicode MS" w:hAnsi="Trebuchet MS" w:cstheme="minorHAnsi"/>
          <w:color w:val="auto"/>
          <w:sz w:val="20"/>
          <w:szCs w:val="20"/>
          <w:lang w:bidi="th-TH"/>
        </w:rPr>
        <w:t>Comerciais</w:t>
      </w:r>
      <w:r w:rsidR="00FE58BC"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de forma diversa da estabelecida nesta cláusula, exceto em caso de comprovada fraude, </w:t>
      </w:r>
      <w:r w:rsidRPr="00036DCA">
        <w:rPr>
          <w:rFonts w:ascii="Trebuchet MS" w:hAnsi="Trebuchet MS" w:cstheme="minorHAnsi"/>
          <w:color w:val="auto"/>
          <w:sz w:val="20"/>
          <w:szCs w:val="20"/>
          <w:lang w:bidi="th-TH"/>
        </w:rPr>
        <w:t>dolo</w:t>
      </w:r>
      <w:r w:rsidRPr="00036DCA">
        <w:rPr>
          <w:rFonts w:ascii="Trebuchet MS" w:eastAsia="Arial Unicode MS" w:hAnsi="Trebuchet MS" w:cstheme="minorHAnsi"/>
          <w:color w:val="auto"/>
          <w:sz w:val="20"/>
          <w:szCs w:val="20"/>
          <w:lang w:bidi="th-TH"/>
        </w:rPr>
        <w:t xml:space="preserve"> ou má-fé da Credora, dos titulares de CRI ou do Agente Fiduciário. </w:t>
      </w:r>
    </w:p>
    <w:p w14:paraId="6C0476D4"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024F943D" w14:textId="77777777"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Os val</w:t>
      </w:r>
      <w:r w:rsidRPr="00036DCA">
        <w:rPr>
          <w:rFonts w:ascii="Trebuchet MS" w:hAnsi="Trebuchet MS" w:cstheme="minorHAnsi"/>
          <w:color w:val="auto"/>
          <w:sz w:val="20"/>
          <w:szCs w:val="20"/>
          <w:lang w:bidi="th-TH"/>
        </w:rPr>
        <w:t>ores</w:t>
      </w:r>
      <w:r w:rsidRPr="00036DCA">
        <w:rPr>
          <w:rFonts w:ascii="Trebuchet MS" w:eastAsia="Arial Unicode MS" w:hAnsi="Trebuchet MS" w:cstheme="minorHAnsi"/>
          <w:color w:val="auto"/>
          <w:sz w:val="20"/>
          <w:szCs w:val="20"/>
          <w:lang w:bidi="th-TH"/>
        </w:rPr>
        <w:t xml:space="preserve"> a serem gastos na Destinação dos Recursos não foram objeto de destinação no âmbito de outras emissões de certificados de recebíveis imobiliários lastreados em dívidas da Emissora.</w:t>
      </w:r>
    </w:p>
    <w:p w14:paraId="41F686F5"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29A43196" w14:textId="1271C3E0"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A Emis</w:t>
      </w:r>
      <w:r w:rsidRPr="00036DCA">
        <w:rPr>
          <w:rFonts w:ascii="Trebuchet MS" w:hAnsi="Trebuchet MS" w:cstheme="minorHAnsi"/>
          <w:color w:val="auto"/>
          <w:sz w:val="20"/>
          <w:szCs w:val="20"/>
          <w:lang w:bidi="th-TH"/>
        </w:rPr>
        <w:t>sora</w:t>
      </w:r>
      <w:r w:rsidRPr="00036DCA">
        <w:rPr>
          <w:rFonts w:ascii="Trebuchet MS" w:eastAsia="Arial Unicode MS" w:hAnsi="Trebuchet MS" w:cstheme="minorHAnsi"/>
          <w:color w:val="auto"/>
          <w:sz w:val="20"/>
          <w:szCs w:val="20"/>
          <w:lang w:bidi="th-TH"/>
        </w:rPr>
        <w:t xml:space="preserve"> obriga-se a comprovar a Destinação dos Recursos até a </w:t>
      </w:r>
      <w:r w:rsidR="00A32B40" w:rsidRPr="00036DCA">
        <w:rPr>
          <w:rFonts w:ascii="Trebuchet MS" w:eastAsia="Arial Unicode MS" w:hAnsi="Trebuchet MS" w:cstheme="minorHAnsi"/>
          <w:color w:val="auto"/>
          <w:sz w:val="20"/>
          <w:szCs w:val="20"/>
          <w:lang w:bidi="th-TH"/>
        </w:rPr>
        <w:t>data de vencimento dos CRI</w:t>
      </w:r>
      <w:r w:rsidRPr="00036DCA">
        <w:rPr>
          <w:rFonts w:ascii="Trebuchet MS" w:eastAsia="Arial Unicode MS" w:hAnsi="Trebuchet MS" w:cstheme="minorHAnsi"/>
          <w:color w:val="auto"/>
          <w:sz w:val="20"/>
          <w:szCs w:val="20"/>
          <w:lang w:bidi="th-TH"/>
        </w:rPr>
        <w:t>, permanecendo aplicável ainda que a</w:t>
      </w:r>
      <w:r w:rsidR="009C2C54" w:rsidRPr="00036DCA">
        <w:rPr>
          <w:rFonts w:ascii="Trebuchet MS" w:eastAsia="Arial Unicode MS" w:hAnsi="Trebuchet MS" w:cstheme="minorHAnsi"/>
          <w:color w:val="auto"/>
          <w:sz w:val="20"/>
          <w:szCs w:val="20"/>
          <w:lang w:bidi="th-TH"/>
        </w:rPr>
        <w:t>s Notas Comerciais</w:t>
      </w:r>
      <w:r w:rsidR="00FE58BC"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seja</w:t>
      </w:r>
      <w:r w:rsidR="009C2C54" w:rsidRPr="00036DCA">
        <w:rPr>
          <w:rFonts w:ascii="Trebuchet MS" w:eastAsia="Arial Unicode MS" w:hAnsi="Trebuchet MS" w:cstheme="minorHAnsi"/>
          <w:color w:val="auto"/>
          <w:sz w:val="20"/>
          <w:szCs w:val="20"/>
          <w:lang w:bidi="th-TH"/>
        </w:rPr>
        <w:t>m</w:t>
      </w:r>
      <w:r w:rsidRPr="00036DCA">
        <w:rPr>
          <w:rFonts w:ascii="Trebuchet MS" w:eastAsia="Arial Unicode MS" w:hAnsi="Trebuchet MS" w:cstheme="minorHAnsi"/>
          <w:color w:val="auto"/>
          <w:sz w:val="20"/>
          <w:szCs w:val="20"/>
          <w:lang w:bidi="th-TH"/>
        </w:rPr>
        <w:t xml:space="preserve"> objeto de </w:t>
      </w:r>
      <w:r w:rsidR="00B12047" w:rsidRPr="00036DCA">
        <w:rPr>
          <w:rFonts w:ascii="Trebuchet MS" w:eastAsia="Arial Unicode MS" w:hAnsi="Trebuchet MS" w:cstheme="minorHAnsi"/>
          <w:color w:val="auto"/>
          <w:sz w:val="20"/>
          <w:szCs w:val="20"/>
          <w:lang w:bidi="th-TH"/>
        </w:rPr>
        <w:t>Vencimento Antecipado, Amortização Extraordinária</w:t>
      </w:r>
      <w:r w:rsidR="000C0911" w:rsidRPr="00036DCA">
        <w:rPr>
          <w:rFonts w:ascii="Trebuchet MS" w:eastAsia="Arial Unicode MS" w:hAnsi="Trebuchet MS" w:cstheme="minorHAnsi"/>
          <w:color w:val="auto"/>
          <w:sz w:val="20"/>
          <w:szCs w:val="20"/>
          <w:lang w:bidi="th-TH"/>
        </w:rPr>
        <w:t xml:space="preserve">, </w:t>
      </w:r>
      <w:r w:rsidR="00B12047" w:rsidRPr="00036DCA">
        <w:rPr>
          <w:rFonts w:ascii="Trebuchet MS" w:eastAsia="Arial Unicode MS" w:hAnsi="Trebuchet MS" w:cstheme="minorHAnsi"/>
          <w:color w:val="auto"/>
          <w:sz w:val="20"/>
          <w:szCs w:val="20"/>
          <w:lang w:bidi="th-TH"/>
        </w:rPr>
        <w:t>Resgate Antecipado Facultativo ou Resgate Antecipado Obrigatório</w:t>
      </w:r>
      <w:r w:rsidR="009C2C54" w:rsidRPr="00036DCA">
        <w:rPr>
          <w:rFonts w:ascii="Trebuchet MS" w:eastAsia="Arial Unicode MS" w:hAnsi="Trebuchet MS" w:cstheme="minorHAnsi"/>
          <w:color w:val="auto"/>
          <w:sz w:val="20"/>
          <w:szCs w:val="20"/>
          <w:lang w:bidi="th-TH"/>
        </w:rPr>
        <w:t xml:space="preserve"> </w:t>
      </w:r>
      <w:r w:rsidR="00B12047" w:rsidRPr="00036DCA">
        <w:rPr>
          <w:rFonts w:ascii="Trebuchet MS" w:eastAsia="Arial Unicode MS" w:hAnsi="Trebuchet MS" w:cstheme="minorHAnsi"/>
          <w:color w:val="auto"/>
          <w:sz w:val="20"/>
          <w:szCs w:val="20"/>
          <w:lang w:bidi="th-TH"/>
        </w:rPr>
        <w:t>(conforme abaixo definidos)</w:t>
      </w:r>
      <w:r w:rsidRPr="00036DCA">
        <w:rPr>
          <w:rFonts w:ascii="Trebuchet MS" w:eastAsia="Arial Unicode MS" w:hAnsi="Trebuchet MS" w:cstheme="minorHAnsi"/>
          <w:color w:val="auto"/>
          <w:sz w:val="20"/>
          <w:szCs w:val="20"/>
          <w:lang w:bidi="th-TH"/>
        </w:rPr>
        <w:t>.</w:t>
      </w:r>
    </w:p>
    <w:p w14:paraId="1B0F0409"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2A1A9E1E" w14:textId="77777777" w:rsidR="00933E8C" w:rsidRPr="00036DCA" w:rsidRDefault="00933E8C"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A Emissora será a responsável pela custódia e guarda dos documentos encaminhados da Destinação de Recursos que comprovem a utilização dos recursos obtidos pela Emissora em razão do recebimento do preço de integralização das Notas Comerciais, nos termos da Escritura de Emissão.</w:t>
      </w:r>
    </w:p>
    <w:p w14:paraId="5A30BE5D" w14:textId="77777777" w:rsidR="00933E8C" w:rsidRPr="00036DCA" w:rsidRDefault="00933E8C" w:rsidP="00D434E4">
      <w:pPr>
        <w:pStyle w:val="PargrafodaLista"/>
        <w:spacing w:line="360" w:lineRule="auto"/>
        <w:rPr>
          <w:rFonts w:ascii="Trebuchet MS" w:eastAsia="Arial Unicode MS" w:hAnsi="Trebuchet MS" w:cstheme="minorHAnsi"/>
          <w:sz w:val="20"/>
          <w:szCs w:val="20"/>
          <w:lang w:bidi="th-TH"/>
        </w:rPr>
      </w:pPr>
    </w:p>
    <w:p w14:paraId="1B03CAFB" w14:textId="2EDD7501" w:rsidR="00933E8C" w:rsidRPr="00036DCA" w:rsidRDefault="00933E8C"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A </w:t>
      </w:r>
      <w:proofErr w:type="spellStart"/>
      <w:r w:rsidRPr="00036DCA">
        <w:rPr>
          <w:rFonts w:ascii="Trebuchet MS" w:eastAsia="Arial Unicode MS" w:hAnsi="Trebuchet MS" w:cstheme="minorHAnsi"/>
          <w:color w:val="auto"/>
          <w:sz w:val="20"/>
          <w:szCs w:val="20"/>
          <w:lang w:bidi="th-TH"/>
        </w:rPr>
        <w:t>Securitizadora</w:t>
      </w:r>
      <w:proofErr w:type="spellEnd"/>
      <w:r w:rsidRPr="00036DCA">
        <w:rPr>
          <w:rFonts w:ascii="Trebuchet MS" w:eastAsia="Arial Unicode MS" w:hAnsi="Trebuchet MS" w:cstheme="minorHAnsi"/>
          <w:color w:val="auto"/>
          <w:sz w:val="20"/>
          <w:szCs w:val="20"/>
          <w:lang w:bidi="th-TH"/>
        </w:rPr>
        <w:t xml:space="preserve"> e o Agente Fiduciário não realizarão diretamente o acompanhamento físico das obras do Empreendimento Imobiliário.</w:t>
      </w:r>
      <w:r w:rsidR="00061274" w:rsidRPr="00036DCA">
        <w:rPr>
          <w:rFonts w:ascii="Trebuchet MS" w:eastAsia="Arial Unicode MS" w:hAnsi="Trebuchet MS" w:cstheme="minorHAnsi"/>
          <w:color w:val="auto"/>
          <w:sz w:val="20"/>
          <w:szCs w:val="20"/>
          <w:lang w:bidi="th-TH"/>
        </w:rPr>
        <w:t xml:space="preserve"> A partir do início das obras do Empreendimento Imobiliário a Emissora se obriga a contratar uma empresa gerenciadora especializada para envio de relatórios mensais de acompanhamento das obras do Empreendimento Imobiliário à </w:t>
      </w:r>
      <w:proofErr w:type="spellStart"/>
      <w:r w:rsidR="00061274" w:rsidRPr="00036DCA">
        <w:rPr>
          <w:rFonts w:ascii="Trebuchet MS" w:eastAsia="Arial Unicode MS" w:hAnsi="Trebuchet MS" w:cstheme="minorHAnsi"/>
          <w:color w:val="auto"/>
          <w:sz w:val="20"/>
          <w:szCs w:val="20"/>
          <w:lang w:bidi="th-TH"/>
        </w:rPr>
        <w:t>Securitizadora</w:t>
      </w:r>
      <w:proofErr w:type="spellEnd"/>
      <w:r w:rsidR="00061274" w:rsidRPr="00036DCA">
        <w:rPr>
          <w:rFonts w:ascii="Trebuchet MS" w:eastAsia="Arial Unicode MS" w:hAnsi="Trebuchet MS" w:cstheme="minorHAnsi"/>
          <w:color w:val="auto"/>
          <w:sz w:val="20"/>
          <w:szCs w:val="20"/>
          <w:lang w:bidi="th-TH"/>
        </w:rPr>
        <w:t xml:space="preserve"> e ao Agente Fiduciário, até o último dia útil de cada mês. A Emissora poderá optar entre a contratação das seguintes empresas, sem a necessidade de aprovação dos titulares de CRI: </w:t>
      </w:r>
      <w:r w:rsidR="007A7757" w:rsidRPr="00036DCA">
        <w:rPr>
          <w:rFonts w:ascii="Trebuchet MS" w:eastAsia="Arial Unicode MS" w:hAnsi="Trebuchet MS" w:cstheme="minorHAnsi"/>
          <w:color w:val="auto"/>
          <w:sz w:val="20"/>
          <w:szCs w:val="20"/>
          <w:lang w:bidi="th-TH"/>
        </w:rPr>
        <w:t xml:space="preserve">Monitore Engenharia e Planejamento Ambiental Ltda, OGFI Outsourcing e </w:t>
      </w:r>
      <w:proofErr w:type="spellStart"/>
      <w:r w:rsidR="007A7757" w:rsidRPr="00036DCA">
        <w:rPr>
          <w:rFonts w:ascii="Trebuchet MS" w:eastAsia="Arial Unicode MS" w:hAnsi="Trebuchet MS" w:cstheme="minorHAnsi"/>
          <w:color w:val="auto"/>
          <w:sz w:val="20"/>
          <w:szCs w:val="20"/>
          <w:lang w:bidi="th-TH"/>
        </w:rPr>
        <w:t>Governanca</w:t>
      </w:r>
      <w:proofErr w:type="spellEnd"/>
      <w:r w:rsidR="007A7757" w:rsidRPr="00036DCA">
        <w:rPr>
          <w:rFonts w:ascii="Trebuchet MS" w:eastAsia="Arial Unicode MS" w:hAnsi="Trebuchet MS" w:cstheme="minorHAnsi"/>
          <w:color w:val="auto"/>
          <w:sz w:val="20"/>
          <w:szCs w:val="20"/>
          <w:lang w:bidi="th-TH"/>
        </w:rPr>
        <w:t xml:space="preserve"> Financeira Ltda. e </w:t>
      </w:r>
      <w:proofErr w:type="spellStart"/>
      <w:r w:rsidR="007A7757" w:rsidRPr="00036DCA">
        <w:rPr>
          <w:rFonts w:ascii="Trebuchet MS" w:eastAsia="Arial Unicode MS" w:hAnsi="Trebuchet MS" w:cstheme="minorHAnsi"/>
          <w:color w:val="auto"/>
          <w:sz w:val="20"/>
          <w:szCs w:val="20"/>
          <w:lang w:bidi="th-TH"/>
        </w:rPr>
        <w:t>Tallento</w:t>
      </w:r>
      <w:proofErr w:type="spellEnd"/>
      <w:r w:rsidR="007A7757" w:rsidRPr="00036DCA">
        <w:rPr>
          <w:rFonts w:ascii="Trebuchet MS" w:eastAsia="Arial Unicode MS" w:hAnsi="Trebuchet MS" w:cstheme="minorHAnsi"/>
          <w:color w:val="auto"/>
          <w:sz w:val="20"/>
          <w:szCs w:val="20"/>
          <w:lang w:bidi="th-TH"/>
        </w:rPr>
        <w:t xml:space="preserve"> Engenharia Ltda.</w:t>
      </w:r>
    </w:p>
    <w:p w14:paraId="7B8EC6D0" w14:textId="77777777" w:rsidR="00933E8C" w:rsidRPr="00036DCA" w:rsidRDefault="00933E8C" w:rsidP="00D434E4">
      <w:pPr>
        <w:pStyle w:val="PargrafodaLista"/>
        <w:spacing w:line="360" w:lineRule="auto"/>
        <w:rPr>
          <w:rFonts w:ascii="Trebuchet MS" w:eastAsia="Arial Unicode MS" w:hAnsi="Trebuchet MS" w:cstheme="minorHAnsi"/>
          <w:sz w:val="20"/>
          <w:szCs w:val="20"/>
          <w:lang w:bidi="th-TH"/>
        </w:rPr>
      </w:pPr>
    </w:p>
    <w:p w14:paraId="2F6E0C47" w14:textId="31741B1A" w:rsidR="00933E8C" w:rsidRPr="00036DCA" w:rsidRDefault="00933E8C"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Adicionalmente, até a data de vencimento dos CRI, será possível a inserção, por meio de aditamento a esta Escritura, de novos empreendimentos imobiliários, além do inicialmente previstos nesta Escritura, desde que aprovado em </w:t>
      </w:r>
      <w:r w:rsidR="002679A8" w:rsidRPr="00036DCA">
        <w:rPr>
          <w:rFonts w:ascii="Trebuchet MS" w:eastAsia="Arial Unicode MS" w:hAnsi="Trebuchet MS" w:cstheme="minorHAnsi"/>
          <w:color w:val="auto"/>
          <w:sz w:val="20"/>
          <w:szCs w:val="20"/>
          <w:lang w:bidi="th-TH"/>
        </w:rPr>
        <w:t>assembleia especial</w:t>
      </w:r>
      <w:r w:rsidRPr="00036DCA">
        <w:rPr>
          <w:rFonts w:ascii="Trebuchet MS" w:eastAsia="Arial Unicode MS" w:hAnsi="Trebuchet MS" w:cstheme="minorHAnsi"/>
          <w:color w:val="auto"/>
          <w:sz w:val="20"/>
          <w:szCs w:val="20"/>
          <w:lang w:bidi="th-TH"/>
        </w:rPr>
        <w:t xml:space="preserve"> de titulares de CRI observados </w:t>
      </w:r>
      <w:r w:rsidRPr="00036DCA">
        <w:rPr>
          <w:rFonts w:ascii="Trebuchet MS" w:eastAsia="Arial Unicode MS" w:hAnsi="Trebuchet MS" w:cstheme="minorHAnsi"/>
          <w:color w:val="auto"/>
          <w:sz w:val="20"/>
          <w:szCs w:val="20"/>
          <w:lang w:bidi="th-TH"/>
        </w:rPr>
        <w:lastRenderedPageBreak/>
        <w:t>os quóruns do Termo de Securitização.</w:t>
      </w:r>
    </w:p>
    <w:p w14:paraId="2BD9DD3B" w14:textId="77777777" w:rsidR="00226A87" w:rsidRPr="00036DCA" w:rsidRDefault="00226A87"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6008E750" w14:textId="77777777" w:rsidR="00226A87" w:rsidRPr="00036DCA" w:rsidRDefault="00226A87"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Na hipótese de inclusão de imóveis adicionais à Destinação </w:t>
      </w:r>
      <w:r w:rsidR="0089041C" w:rsidRPr="00036DCA">
        <w:rPr>
          <w:rFonts w:ascii="Trebuchet MS" w:eastAsia="Arial Unicode MS" w:hAnsi="Trebuchet MS" w:cstheme="minorHAnsi"/>
          <w:color w:val="auto"/>
          <w:sz w:val="20"/>
          <w:szCs w:val="20"/>
          <w:lang w:bidi="th-TH"/>
        </w:rPr>
        <w:t>Futura</w:t>
      </w:r>
      <w:r w:rsidRPr="00036DCA">
        <w:rPr>
          <w:rFonts w:ascii="Trebuchet MS" w:eastAsia="Arial Unicode MS" w:hAnsi="Trebuchet MS" w:cstheme="minorHAnsi"/>
          <w:color w:val="auto"/>
          <w:sz w:val="20"/>
          <w:szCs w:val="20"/>
          <w:lang w:bidi="th-TH"/>
        </w:rPr>
        <w:t>, conforme Cláusula 3.5.</w:t>
      </w:r>
      <w:r w:rsidR="00A32B40" w:rsidRPr="00036DCA">
        <w:rPr>
          <w:rFonts w:ascii="Trebuchet MS" w:eastAsia="Arial Unicode MS" w:hAnsi="Trebuchet MS" w:cstheme="minorHAnsi"/>
          <w:color w:val="auto"/>
          <w:sz w:val="20"/>
          <w:szCs w:val="20"/>
          <w:lang w:bidi="th-TH"/>
        </w:rPr>
        <w:t xml:space="preserve">10 </w:t>
      </w:r>
      <w:r w:rsidRPr="00036DCA">
        <w:rPr>
          <w:rFonts w:ascii="Trebuchet MS" w:eastAsia="Arial Unicode MS" w:hAnsi="Trebuchet MS" w:cstheme="minorHAnsi"/>
          <w:color w:val="auto"/>
          <w:sz w:val="20"/>
          <w:szCs w:val="20"/>
          <w:lang w:bidi="th-TH"/>
        </w:rPr>
        <w:t>acima, qualquer alteração quanto ao percentual dos recursos a serem destinados a cada um dos imóveis deverá ser precedido de aditamento a esta Escritura e ao Termo de Securitização.</w:t>
      </w:r>
    </w:p>
    <w:bookmarkEnd w:id="41"/>
    <w:p w14:paraId="509EE1D2" w14:textId="77777777" w:rsidR="00443FD7" w:rsidRPr="00036DCA" w:rsidRDefault="00443FD7" w:rsidP="00D434E4">
      <w:pPr>
        <w:pStyle w:val="Default"/>
        <w:widowControl w:val="0"/>
        <w:tabs>
          <w:tab w:val="left" w:pos="851"/>
          <w:tab w:val="left" w:pos="1701"/>
        </w:tabs>
        <w:spacing w:line="360" w:lineRule="auto"/>
        <w:jc w:val="both"/>
        <w:rPr>
          <w:rFonts w:ascii="Trebuchet MS" w:eastAsia="Arial Unicode MS" w:hAnsi="Trebuchet MS" w:cstheme="minorHAnsi"/>
          <w:color w:val="auto"/>
          <w:sz w:val="20"/>
          <w:szCs w:val="20"/>
          <w:lang w:bidi="th-TH"/>
        </w:rPr>
      </w:pPr>
    </w:p>
    <w:p w14:paraId="7A4A157E" w14:textId="6BBB874A" w:rsidR="00327D31" w:rsidRPr="00036DCA" w:rsidRDefault="000D51F1"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46" w:name="_Ref465417808"/>
      <w:r w:rsidRPr="00036DCA">
        <w:rPr>
          <w:rFonts w:ascii="Trebuchet MS" w:eastAsia="Arial Unicode MS" w:hAnsi="Trebuchet MS" w:cstheme="minorHAnsi"/>
          <w:color w:val="auto"/>
          <w:sz w:val="20"/>
          <w:szCs w:val="20"/>
          <w:u w:val="single"/>
          <w:lang w:bidi="th-TH"/>
        </w:rPr>
        <w:t>Vinculação à Emissão de CRI</w:t>
      </w:r>
      <w:r w:rsidR="000E4FE6" w:rsidRPr="00036DCA">
        <w:rPr>
          <w:rFonts w:ascii="Trebuchet MS" w:eastAsia="Arial Unicode MS" w:hAnsi="Trebuchet MS" w:cstheme="minorHAnsi"/>
          <w:color w:val="auto"/>
          <w:sz w:val="20"/>
          <w:szCs w:val="20"/>
          <w:lang w:bidi="th-TH"/>
        </w:rPr>
        <w:t xml:space="preserve">: </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00327D31" w:rsidRPr="00036DCA">
        <w:rPr>
          <w:rFonts w:ascii="Trebuchet MS" w:eastAsia="Arial Unicode MS" w:hAnsi="Trebuchet MS" w:cstheme="minorHAnsi"/>
          <w:color w:val="auto"/>
          <w:sz w:val="20"/>
          <w:szCs w:val="20"/>
          <w:lang w:bidi="th-TH"/>
        </w:rPr>
        <w:t xml:space="preserve"> da presente Emissão</w:t>
      </w:r>
      <w:r w:rsidR="00DB6550" w:rsidRPr="00036DCA">
        <w:rPr>
          <w:rFonts w:ascii="Trebuchet MS" w:eastAsia="Arial Unicode MS" w:hAnsi="Trebuchet MS" w:cstheme="minorHAnsi"/>
          <w:color w:val="auto"/>
          <w:sz w:val="20"/>
          <w:szCs w:val="20"/>
          <w:lang w:bidi="th-TH"/>
        </w:rPr>
        <w:t xml:space="preserve">, em conjunto com </w:t>
      </w:r>
      <w:r w:rsidR="009C2C54" w:rsidRPr="00036DCA">
        <w:rPr>
          <w:rFonts w:ascii="Trebuchet MS" w:eastAsia="Arial Unicode MS" w:hAnsi="Trebuchet MS" w:cstheme="minorHAnsi"/>
          <w:color w:val="auto"/>
          <w:sz w:val="20"/>
          <w:szCs w:val="20"/>
          <w:lang w:bidi="th-TH"/>
        </w:rPr>
        <w:t xml:space="preserve">as </w:t>
      </w:r>
      <w:r w:rsidR="00FE58BC" w:rsidRPr="00036DCA">
        <w:rPr>
          <w:rFonts w:ascii="Trebuchet MS" w:eastAsia="Arial Unicode MS" w:hAnsi="Trebuchet MS" w:cstheme="minorHAnsi"/>
          <w:color w:val="auto"/>
          <w:sz w:val="20"/>
          <w:szCs w:val="20"/>
          <w:lang w:bidi="th-TH"/>
        </w:rPr>
        <w:t>Nota</w:t>
      </w:r>
      <w:r w:rsidR="009C2C54" w:rsidRPr="00036DCA">
        <w:rPr>
          <w:rFonts w:ascii="Trebuchet MS" w:eastAsia="Arial Unicode MS" w:hAnsi="Trebuchet MS" w:cstheme="minorHAnsi"/>
          <w:color w:val="auto"/>
          <w:sz w:val="20"/>
          <w:szCs w:val="20"/>
          <w:lang w:bidi="th-TH"/>
        </w:rPr>
        <w:t>s</w:t>
      </w:r>
      <w:r w:rsidR="00FE58BC" w:rsidRPr="00036DCA">
        <w:rPr>
          <w:rFonts w:ascii="Trebuchet MS" w:eastAsia="Arial Unicode MS" w:hAnsi="Trebuchet MS" w:cstheme="minorHAnsi"/>
          <w:color w:val="auto"/>
          <w:sz w:val="20"/>
          <w:szCs w:val="20"/>
          <w:lang w:bidi="th-TH"/>
        </w:rPr>
        <w:t xml:space="preserve"> </w:t>
      </w:r>
      <w:r w:rsidR="009C2C54" w:rsidRPr="00036DCA">
        <w:rPr>
          <w:rFonts w:ascii="Trebuchet MS" w:eastAsia="Arial Unicode MS" w:hAnsi="Trebuchet MS" w:cstheme="minorHAnsi"/>
          <w:color w:val="auto"/>
          <w:sz w:val="20"/>
          <w:szCs w:val="20"/>
          <w:lang w:bidi="th-TH"/>
        </w:rPr>
        <w:t xml:space="preserve">Comerciais </w:t>
      </w:r>
      <w:r w:rsidR="008B1EB4" w:rsidRPr="00036DCA">
        <w:rPr>
          <w:rFonts w:ascii="Trebuchet MS" w:eastAsia="Arial Unicode MS" w:hAnsi="Trebuchet MS" w:cstheme="minorHAnsi"/>
          <w:color w:val="auto"/>
          <w:sz w:val="20"/>
          <w:szCs w:val="20"/>
          <w:lang w:bidi="th-TH"/>
        </w:rPr>
        <w:t xml:space="preserve">2 </w:t>
      </w:r>
      <w:r w:rsidR="00FE58BC" w:rsidRPr="00036DCA">
        <w:rPr>
          <w:rFonts w:ascii="Trebuchet MS" w:eastAsia="Arial Unicode MS" w:hAnsi="Trebuchet MS" w:cstheme="minorHAnsi"/>
          <w:color w:val="auto"/>
          <w:sz w:val="20"/>
          <w:szCs w:val="20"/>
          <w:lang w:bidi="th-TH"/>
        </w:rPr>
        <w:t>(definida abaixo)</w:t>
      </w:r>
      <w:r w:rsidR="00DB6550" w:rsidRPr="00036DCA">
        <w:rPr>
          <w:rFonts w:ascii="Trebuchet MS" w:eastAsia="Arial Unicode MS" w:hAnsi="Trebuchet MS" w:cstheme="minorHAnsi"/>
          <w:color w:val="auto"/>
          <w:sz w:val="20"/>
          <w:szCs w:val="20"/>
          <w:lang w:bidi="th-TH"/>
        </w:rPr>
        <w:t xml:space="preserve"> </w:t>
      </w:r>
      <w:r w:rsidR="00B3596B" w:rsidRPr="00036DCA">
        <w:rPr>
          <w:rFonts w:ascii="Trebuchet MS" w:eastAsia="Arial Unicode MS" w:hAnsi="Trebuchet MS" w:cstheme="minorHAnsi"/>
          <w:color w:val="auto"/>
          <w:sz w:val="20"/>
          <w:szCs w:val="20"/>
          <w:lang w:bidi="th-TH"/>
        </w:rPr>
        <w:t>ser</w:t>
      </w:r>
      <w:r w:rsidR="00DB6550" w:rsidRPr="00036DCA">
        <w:rPr>
          <w:rFonts w:ascii="Trebuchet MS" w:eastAsia="Arial Unicode MS" w:hAnsi="Trebuchet MS" w:cstheme="minorHAnsi"/>
          <w:color w:val="auto"/>
          <w:sz w:val="20"/>
          <w:szCs w:val="20"/>
          <w:lang w:bidi="th-TH"/>
        </w:rPr>
        <w:t>ão</w:t>
      </w:r>
      <w:r w:rsidR="00B3596B" w:rsidRPr="00036DCA">
        <w:rPr>
          <w:rFonts w:ascii="Trebuchet MS" w:eastAsia="Arial Unicode MS" w:hAnsi="Trebuchet MS" w:cstheme="minorHAnsi"/>
          <w:color w:val="auto"/>
          <w:sz w:val="20"/>
          <w:szCs w:val="20"/>
          <w:lang w:bidi="th-TH"/>
        </w:rPr>
        <w:t xml:space="preserve"> </w:t>
      </w:r>
      <w:r w:rsidR="00327D31" w:rsidRPr="00036DCA">
        <w:rPr>
          <w:rFonts w:ascii="Trebuchet MS" w:eastAsia="Arial Unicode MS" w:hAnsi="Trebuchet MS" w:cstheme="minorHAnsi"/>
          <w:color w:val="auto"/>
          <w:sz w:val="20"/>
          <w:szCs w:val="20"/>
          <w:lang w:bidi="th-TH"/>
        </w:rPr>
        <w:t>vinculada</w:t>
      </w:r>
      <w:r w:rsidR="00DB6550" w:rsidRPr="00036DCA">
        <w:rPr>
          <w:rFonts w:ascii="Trebuchet MS" w:eastAsia="Arial Unicode MS" w:hAnsi="Trebuchet MS" w:cstheme="minorHAnsi"/>
          <w:color w:val="auto"/>
          <w:sz w:val="20"/>
          <w:szCs w:val="20"/>
          <w:lang w:bidi="th-TH"/>
        </w:rPr>
        <w:t>s</w:t>
      </w:r>
      <w:r w:rsidR="0091030C" w:rsidRPr="00036DCA">
        <w:rPr>
          <w:rFonts w:ascii="Trebuchet MS" w:eastAsia="Arial Unicode MS" w:hAnsi="Trebuchet MS" w:cstheme="minorHAnsi"/>
          <w:color w:val="auto"/>
          <w:sz w:val="20"/>
          <w:szCs w:val="20"/>
          <w:lang w:bidi="th-TH"/>
        </w:rPr>
        <w:t xml:space="preserve"> à </w:t>
      </w:r>
      <w:r w:rsidR="00244C80" w:rsidRPr="00036DCA">
        <w:rPr>
          <w:rFonts w:ascii="Trebuchet MS" w:eastAsia="Arial Unicode MS" w:hAnsi="Trebuchet MS" w:cstheme="minorHAnsi"/>
          <w:color w:val="auto"/>
          <w:sz w:val="20"/>
          <w:szCs w:val="20"/>
          <w:lang w:bidi="th-TH"/>
        </w:rPr>
        <w:t>121</w:t>
      </w:r>
      <w:r w:rsidR="00655888" w:rsidRPr="00036DCA">
        <w:rPr>
          <w:rFonts w:ascii="Trebuchet MS" w:eastAsia="Arial Unicode MS" w:hAnsi="Trebuchet MS" w:cstheme="minorHAnsi"/>
          <w:color w:val="auto"/>
          <w:sz w:val="20"/>
          <w:szCs w:val="20"/>
          <w:lang w:bidi="th-TH"/>
        </w:rPr>
        <w:t xml:space="preserve">ª </w:t>
      </w:r>
      <w:r w:rsidR="00327D31" w:rsidRPr="00036DCA">
        <w:rPr>
          <w:rFonts w:ascii="Trebuchet MS" w:eastAsia="Arial Unicode MS" w:hAnsi="Trebuchet MS" w:cstheme="minorHAnsi"/>
          <w:color w:val="auto"/>
          <w:sz w:val="20"/>
          <w:szCs w:val="20"/>
          <w:lang w:bidi="th-TH"/>
        </w:rPr>
        <w:t>emissão</w:t>
      </w:r>
      <w:r w:rsidR="00B7223A" w:rsidRPr="00036DCA">
        <w:rPr>
          <w:rFonts w:ascii="Trebuchet MS" w:eastAsia="Arial Unicode MS" w:hAnsi="Trebuchet MS" w:cstheme="minorHAnsi"/>
          <w:color w:val="auto"/>
          <w:sz w:val="20"/>
          <w:szCs w:val="20"/>
          <w:lang w:bidi="th-TH"/>
        </w:rPr>
        <w:t xml:space="preserve">, </w:t>
      </w:r>
      <w:r w:rsidR="009417F9" w:rsidRPr="00036DCA">
        <w:rPr>
          <w:rFonts w:ascii="Trebuchet MS" w:eastAsia="Arial Unicode MS" w:hAnsi="Trebuchet MS" w:cstheme="minorHAnsi"/>
          <w:color w:val="auto"/>
          <w:sz w:val="20"/>
          <w:szCs w:val="20"/>
          <w:lang w:bidi="th-TH"/>
        </w:rPr>
        <w:t xml:space="preserve">em </w:t>
      </w:r>
      <w:r w:rsidR="00B7223A" w:rsidRPr="00036DCA">
        <w:rPr>
          <w:rFonts w:ascii="Trebuchet MS" w:eastAsia="Arial Unicode MS" w:hAnsi="Trebuchet MS" w:cstheme="minorHAnsi"/>
          <w:color w:val="auto"/>
          <w:sz w:val="20"/>
          <w:szCs w:val="20"/>
          <w:lang w:bidi="th-TH"/>
        </w:rPr>
        <w:t>série única,</w:t>
      </w:r>
      <w:r w:rsidR="00327D31" w:rsidRPr="00036DCA">
        <w:rPr>
          <w:rFonts w:ascii="Trebuchet MS" w:eastAsia="Arial Unicode MS" w:hAnsi="Trebuchet MS" w:cstheme="minorHAnsi"/>
          <w:color w:val="auto"/>
          <w:sz w:val="20"/>
          <w:szCs w:val="20"/>
          <w:lang w:bidi="th-TH"/>
        </w:rPr>
        <w:t xml:space="preserve"> de Certificados de Recebíveis Imobiliários da </w:t>
      </w:r>
      <w:r w:rsidR="001C6DD3" w:rsidRPr="00036DCA">
        <w:rPr>
          <w:rFonts w:ascii="Trebuchet MS" w:eastAsia="Arial Unicode MS" w:hAnsi="Trebuchet MS" w:cstheme="minorHAnsi"/>
          <w:color w:val="auto"/>
          <w:sz w:val="20"/>
          <w:szCs w:val="20"/>
          <w:lang w:bidi="th-TH"/>
        </w:rPr>
        <w:t>Credora</w:t>
      </w:r>
      <w:r w:rsidR="0065333B" w:rsidRPr="00036DCA">
        <w:rPr>
          <w:rFonts w:ascii="Trebuchet MS" w:eastAsia="Arial Unicode MS" w:hAnsi="Trebuchet MS" w:cstheme="minorHAnsi"/>
          <w:color w:val="auto"/>
          <w:sz w:val="20"/>
          <w:szCs w:val="20"/>
          <w:lang w:bidi="th-TH"/>
        </w:rPr>
        <w:t xml:space="preserve"> </w:t>
      </w:r>
      <w:r w:rsidR="00327D31" w:rsidRPr="00036DCA">
        <w:rPr>
          <w:rFonts w:ascii="Trebuchet MS" w:eastAsia="Arial Unicode MS" w:hAnsi="Trebuchet MS" w:cstheme="minorHAnsi"/>
          <w:color w:val="auto"/>
          <w:sz w:val="20"/>
          <w:szCs w:val="20"/>
          <w:lang w:bidi="th-TH"/>
        </w:rPr>
        <w:t>(“</w:t>
      </w:r>
      <w:r w:rsidR="00327D31" w:rsidRPr="00036DCA">
        <w:rPr>
          <w:rFonts w:ascii="Trebuchet MS" w:eastAsia="Arial Unicode MS" w:hAnsi="Trebuchet MS" w:cstheme="minorHAnsi"/>
          <w:color w:val="auto"/>
          <w:sz w:val="20"/>
          <w:szCs w:val="20"/>
          <w:u w:val="single"/>
          <w:lang w:bidi="th-TH"/>
        </w:rPr>
        <w:t>CRI</w:t>
      </w:r>
      <w:r w:rsidR="00A83AD0" w:rsidRPr="00036DCA">
        <w:rPr>
          <w:rFonts w:ascii="Trebuchet MS" w:eastAsia="Arial Unicode MS" w:hAnsi="Trebuchet MS" w:cstheme="minorHAnsi"/>
          <w:color w:val="auto"/>
          <w:sz w:val="20"/>
          <w:szCs w:val="20"/>
          <w:lang w:bidi="th-TH"/>
        </w:rPr>
        <w:t>”)</w:t>
      </w:r>
      <w:r w:rsidR="00327D31" w:rsidRPr="00036DCA">
        <w:rPr>
          <w:rFonts w:ascii="Trebuchet MS" w:eastAsia="Arial Unicode MS" w:hAnsi="Trebuchet MS" w:cstheme="minorHAnsi"/>
          <w:color w:val="auto"/>
          <w:sz w:val="20"/>
          <w:szCs w:val="20"/>
          <w:lang w:bidi="th-TH"/>
        </w:rPr>
        <w:t xml:space="preserve">, </w:t>
      </w:r>
      <w:r w:rsidR="00327D31" w:rsidRPr="00036DCA">
        <w:rPr>
          <w:rFonts w:ascii="Trebuchet MS" w:hAnsi="Trebuchet MS" w:cstheme="minorHAnsi"/>
          <w:color w:val="auto"/>
          <w:sz w:val="20"/>
          <w:szCs w:val="20"/>
          <w:lang w:bidi="th-TH"/>
        </w:rPr>
        <w:t xml:space="preserve">nos termos do </w:t>
      </w:r>
      <w:r w:rsidR="00266E32" w:rsidRPr="00036DCA">
        <w:rPr>
          <w:rFonts w:ascii="Trebuchet MS" w:hAnsi="Trebuchet MS" w:cstheme="minorHAnsi"/>
          <w:color w:val="auto"/>
          <w:sz w:val="20"/>
          <w:szCs w:val="20"/>
          <w:lang w:bidi="th-TH"/>
        </w:rPr>
        <w:t>“</w:t>
      </w:r>
      <w:bookmarkStart w:id="47" w:name="_Hlk130387993"/>
      <w:r w:rsidR="00D87CFF" w:rsidRPr="00036DCA">
        <w:rPr>
          <w:rFonts w:ascii="Trebuchet MS" w:hAnsi="Trebuchet MS" w:cstheme="minorHAnsi"/>
          <w:i/>
          <w:sz w:val="20"/>
          <w:szCs w:val="20"/>
          <w:lang w:bidi="th-TH"/>
        </w:rPr>
        <w:t>Termo de Securitização de Créditos Imobiliários da 121ª (Centésima Vigésima Primeira)</w:t>
      </w:r>
      <w:r w:rsidR="00D87CFF" w:rsidRPr="00036DCA">
        <w:rPr>
          <w:rFonts w:ascii="Trebuchet MS" w:hAnsi="Trebuchet MS"/>
          <w:sz w:val="20"/>
          <w:szCs w:val="20"/>
        </w:rPr>
        <w:t xml:space="preserve"> </w:t>
      </w:r>
      <w:r w:rsidR="00D87CFF" w:rsidRPr="00036DCA">
        <w:rPr>
          <w:rFonts w:ascii="Trebuchet MS" w:hAnsi="Trebuchet MS" w:cstheme="minorHAnsi"/>
          <w:i/>
          <w:sz w:val="20"/>
          <w:szCs w:val="20"/>
          <w:lang w:bidi="th-TH"/>
        </w:rPr>
        <w:t xml:space="preserve">Emissão, em Série Única, de Certificados de Recebíveis Imobiliários da </w:t>
      </w:r>
      <w:proofErr w:type="spellStart"/>
      <w:r w:rsidR="00D87CFF" w:rsidRPr="00036DCA">
        <w:rPr>
          <w:rFonts w:ascii="Trebuchet MS" w:hAnsi="Trebuchet MS" w:cstheme="minorHAnsi"/>
          <w:bCs/>
          <w:i/>
          <w:sz w:val="20"/>
          <w:szCs w:val="20"/>
        </w:rPr>
        <w:t>True</w:t>
      </w:r>
      <w:proofErr w:type="spellEnd"/>
      <w:r w:rsidR="00D87CFF" w:rsidRPr="00036DCA">
        <w:rPr>
          <w:rFonts w:ascii="Trebuchet MS" w:hAnsi="Trebuchet MS" w:cstheme="minorHAnsi"/>
          <w:bCs/>
          <w:i/>
          <w:sz w:val="20"/>
          <w:szCs w:val="20"/>
        </w:rPr>
        <w:t xml:space="preserve"> </w:t>
      </w:r>
      <w:proofErr w:type="spellStart"/>
      <w:r w:rsidR="00D87CFF" w:rsidRPr="00036DCA">
        <w:rPr>
          <w:rFonts w:ascii="Trebuchet MS" w:hAnsi="Trebuchet MS" w:cstheme="minorHAnsi"/>
          <w:bCs/>
          <w:i/>
          <w:sz w:val="20"/>
          <w:szCs w:val="20"/>
        </w:rPr>
        <w:t>Securitizadora</w:t>
      </w:r>
      <w:proofErr w:type="spellEnd"/>
      <w:r w:rsidR="00D87CFF" w:rsidRPr="00036DCA">
        <w:rPr>
          <w:rFonts w:ascii="Trebuchet MS" w:hAnsi="Trebuchet MS" w:cstheme="minorHAnsi"/>
          <w:bCs/>
          <w:i/>
          <w:sz w:val="20"/>
          <w:szCs w:val="20"/>
        </w:rPr>
        <w:t xml:space="preserve"> S.A., </w:t>
      </w:r>
      <w:r w:rsidR="00D87CFF" w:rsidRPr="00036DCA">
        <w:rPr>
          <w:rFonts w:ascii="Trebuchet MS" w:hAnsi="Trebuchet MS"/>
          <w:bCs/>
          <w:i/>
          <w:sz w:val="20"/>
          <w:szCs w:val="20"/>
        </w:rPr>
        <w:t xml:space="preserve">Lastreados em Créditos Imobiliários devidos </w:t>
      </w:r>
      <w:r w:rsidR="00D87CFF" w:rsidRPr="00036DCA">
        <w:rPr>
          <w:rFonts w:ascii="Trebuchet MS" w:hAnsi="Trebuchet MS"/>
          <w:i/>
          <w:iCs/>
          <w:sz w:val="20"/>
          <w:szCs w:val="20"/>
        </w:rPr>
        <w:t>P3BR Macuco Empreendimento Imobiliário Ltda.</w:t>
      </w:r>
      <w:r w:rsidR="00D87CFF" w:rsidRPr="00036DCA">
        <w:rPr>
          <w:rFonts w:ascii="Trebuchet MS" w:hAnsi="Trebuchet MS"/>
          <w:i/>
          <w:sz w:val="20"/>
          <w:szCs w:val="20"/>
        </w:rPr>
        <w:t xml:space="preserve"> e pela Tamarindo Empreendimento Imobiliário Ltda.</w:t>
      </w:r>
      <w:bookmarkEnd w:id="47"/>
      <w:r w:rsidR="00266E32" w:rsidRPr="00036DCA">
        <w:rPr>
          <w:rFonts w:ascii="Trebuchet MS" w:hAnsi="Trebuchet MS" w:cstheme="minorHAnsi"/>
          <w:color w:val="auto"/>
          <w:sz w:val="20"/>
          <w:szCs w:val="20"/>
          <w:lang w:bidi="th-TH"/>
        </w:rPr>
        <w:t>”</w:t>
      </w:r>
      <w:r w:rsidR="00327D31" w:rsidRPr="00036DCA">
        <w:rPr>
          <w:rFonts w:ascii="Trebuchet MS" w:hAnsi="Trebuchet MS" w:cstheme="minorHAnsi"/>
          <w:color w:val="auto"/>
          <w:sz w:val="20"/>
          <w:szCs w:val="20"/>
          <w:lang w:bidi="th-TH"/>
        </w:rPr>
        <w:t xml:space="preserve">, a ser celebrado </w:t>
      </w:r>
      <w:r w:rsidR="008C5963" w:rsidRPr="00036DCA">
        <w:rPr>
          <w:rFonts w:ascii="Trebuchet MS" w:hAnsi="Trebuchet MS" w:cstheme="minorHAnsi"/>
          <w:bCs/>
          <w:color w:val="auto"/>
          <w:sz w:val="20"/>
          <w:szCs w:val="20"/>
          <w:lang w:bidi="th-TH"/>
        </w:rPr>
        <w:t>pel</w:t>
      </w:r>
      <w:r w:rsidR="00327D31" w:rsidRPr="00036DCA">
        <w:rPr>
          <w:rFonts w:ascii="Trebuchet MS" w:hAnsi="Trebuchet MS" w:cstheme="minorHAnsi"/>
          <w:bCs/>
          <w:color w:val="auto"/>
          <w:sz w:val="20"/>
          <w:szCs w:val="20"/>
          <w:lang w:bidi="th-TH"/>
        </w:rPr>
        <w:t xml:space="preserve">a </w:t>
      </w:r>
      <w:proofErr w:type="spellStart"/>
      <w:r w:rsidR="00327D31" w:rsidRPr="00036DCA">
        <w:rPr>
          <w:rFonts w:ascii="Trebuchet MS" w:hAnsi="Trebuchet MS" w:cstheme="minorHAnsi"/>
          <w:bCs/>
          <w:color w:val="auto"/>
          <w:sz w:val="20"/>
          <w:szCs w:val="20"/>
          <w:lang w:bidi="th-TH"/>
        </w:rPr>
        <w:t>Securitizadora</w:t>
      </w:r>
      <w:proofErr w:type="spellEnd"/>
      <w:r w:rsidR="00327D31" w:rsidRPr="00036DCA">
        <w:rPr>
          <w:rFonts w:ascii="Trebuchet MS" w:hAnsi="Trebuchet MS" w:cstheme="minorHAnsi"/>
          <w:bCs/>
          <w:color w:val="auto"/>
          <w:sz w:val="20"/>
          <w:szCs w:val="20"/>
          <w:lang w:bidi="th-TH"/>
        </w:rPr>
        <w:t xml:space="preserve"> e </w:t>
      </w:r>
      <w:r w:rsidR="003B2478" w:rsidRPr="00036DCA">
        <w:rPr>
          <w:rFonts w:ascii="Trebuchet MS" w:hAnsi="Trebuchet MS" w:cstheme="minorHAnsi"/>
          <w:bCs/>
          <w:color w:val="auto"/>
          <w:sz w:val="20"/>
          <w:szCs w:val="20"/>
          <w:lang w:bidi="th-TH"/>
        </w:rPr>
        <w:t xml:space="preserve">o Agente Fiduciário </w:t>
      </w:r>
      <w:r w:rsidR="00327D31" w:rsidRPr="00036DCA">
        <w:rPr>
          <w:rFonts w:ascii="Trebuchet MS" w:hAnsi="Trebuchet MS" w:cstheme="minorHAnsi"/>
          <w:bCs/>
          <w:color w:val="auto"/>
          <w:sz w:val="20"/>
          <w:szCs w:val="20"/>
          <w:lang w:bidi="th-TH"/>
        </w:rPr>
        <w:t>(</w:t>
      </w:r>
      <w:r w:rsidR="00266E32" w:rsidRPr="00036DCA">
        <w:rPr>
          <w:rFonts w:ascii="Trebuchet MS" w:hAnsi="Trebuchet MS" w:cstheme="minorHAnsi"/>
          <w:bCs/>
          <w:color w:val="auto"/>
          <w:sz w:val="20"/>
          <w:szCs w:val="20"/>
          <w:lang w:bidi="th-TH"/>
        </w:rPr>
        <w:t>“</w:t>
      </w:r>
      <w:r w:rsidR="00327D31" w:rsidRPr="00036DCA">
        <w:rPr>
          <w:rFonts w:ascii="Trebuchet MS" w:hAnsi="Trebuchet MS" w:cstheme="minorHAnsi"/>
          <w:bCs/>
          <w:color w:val="auto"/>
          <w:sz w:val="20"/>
          <w:szCs w:val="20"/>
          <w:u w:val="single"/>
          <w:lang w:bidi="th-TH"/>
        </w:rPr>
        <w:t>Termo de Securitização</w:t>
      </w:r>
      <w:r w:rsidR="00266E32" w:rsidRPr="00036DCA">
        <w:rPr>
          <w:rFonts w:ascii="Trebuchet MS" w:hAnsi="Trebuchet MS" w:cstheme="minorHAnsi"/>
          <w:bCs/>
          <w:color w:val="auto"/>
          <w:sz w:val="20"/>
          <w:szCs w:val="20"/>
          <w:lang w:bidi="th-TH"/>
        </w:rPr>
        <w:t>”</w:t>
      </w:r>
      <w:r w:rsidR="00327D31" w:rsidRPr="00036DCA">
        <w:rPr>
          <w:rFonts w:ascii="Trebuchet MS" w:hAnsi="Trebuchet MS" w:cstheme="minorHAnsi"/>
          <w:bCs/>
          <w:color w:val="auto"/>
          <w:sz w:val="20"/>
          <w:szCs w:val="20"/>
          <w:lang w:bidi="th-TH"/>
        </w:rPr>
        <w:t>)</w:t>
      </w:r>
      <w:r w:rsidR="003B2478" w:rsidRPr="00036DCA">
        <w:rPr>
          <w:rFonts w:ascii="Trebuchet MS" w:hAnsi="Trebuchet MS" w:cstheme="minorHAnsi"/>
          <w:bCs/>
          <w:color w:val="auto"/>
          <w:sz w:val="20"/>
          <w:szCs w:val="20"/>
          <w:lang w:bidi="th-TH"/>
        </w:rPr>
        <w:t xml:space="preserve">, </w:t>
      </w:r>
      <w:r w:rsidR="00327D31" w:rsidRPr="00036DCA">
        <w:rPr>
          <w:rFonts w:ascii="Trebuchet MS" w:eastAsia="Arial Unicode MS" w:hAnsi="Trebuchet MS" w:cstheme="minorHAnsi"/>
          <w:color w:val="auto"/>
          <w:sz w:val="20"/>
          <w:szCs w:val="20"/>
          <w:lang w:bidi="th-TH"/>
        </w:rPr>
        <w:t xml:space="preserve">sendo certo que os CRI serão objeto de emissão e oferta pública de distribuição </w:t>
      </w:r>
      <w:r w:rsidR="007B103D" w:rsidRPr="00036DCA">
        <w:rPr>
          <w:rFonts w:ascii="Trebuchet MS" w:eastAsia="Arial Unicode MS" w:hAnsi="Trebuchet MS" w:cstheme="minorHAnsi"/>
          <w:color w:val="auto"/>
          <w:sz w:val="20"/>
          <w:szCs w:val="20"/>
          <w:lang w:bidi="th-TH"/>
        </w:rPr>
        <w:t>sob o rito de registro automático perante a CVM</w:t>
      </w:r>
      <w:r w:rsidR="00100430" w:rsidRPr="00036DCA">
        <w:rPr>
          <w:rFonts w:ascii="Trebuchet MS" w:eastAsia="Arial Unicode MS" w:hAnsi="Trebuchet MS" w:cstheme="minorHAnsi"/>
          <w:color w:val="auto"/>
          <w:sz w:val="20"/>
          <w:szCs w:val="20"/>
          <w:lang w:bidi="th-TH"/>
        </w:rPr>
        <w:t xml:space="preserve">, sob regime de </w:t>
      </w:r>
      <w:r w:rsidR="00CC7F3A" w:rsidRPr="00036DCA">
        <w:rPr>
          <w:rFonts w:ascii="Trebuchet MS" w:eastAsia="Arial Unicode MS" w:hAnsi="Trebuchet MS" w:cstheme="minorHAnsi"/>
          <w:color w:val="auto"/>
          <w:sz w:val="20"/>
          <w:szCs w:val="20"/>
          <w:lang w:bidi="th-TH"/>
        </w:rPr>
        <w:t>garantia firme</w:t>
      </w:r>
      <w:r w:rsidR="00420714" w:rsidRPr="00036DCA">
        <w:rPr>
          <w:rFonts w:ascii="Trebuchet MS" w:eastAsia="Arial Unicode MS" w:hAnsi="Trebuchet MS" w:cstheme="minorHAnsi"/>
          <w:color w:val="auto"/>
          <w:sz w:val="20"/>
          <w:szCs w:val="20"/>
          <w:lang w:bidi="th-TH"/>
        </w:rPr>
        <w:t xml:space="preserve"> de colocação</w:t>
      </w:r>
      <w:r w:rsidR="00327D31" w:rsidRPr="00036DCA">
        <w:rPr>
          <w:rFonts w:ascii="Trebuchet MS" w:eastAsia="Arial Unicode MS" w:hAnsi="Trebuchet MS" w:cstheme="minorHAnsi"/>
          <w:color w:val="auto"/>
          <w:sz w:val="20"/>
          <w:szCs w:val="20"/>
          <w:lang w:bidi="th-TH"/>
        </w:rPr>
        <w:t xml:space="preserve"> (“</w:t>
      </w:r>
      <w:r w:rsidR="00327D31" w:rsidRPr="00036DCA">
        <w:rPr>
          <w:rFonts w:ascii="Trebuchet MS" w:eastAsia="Arial Unicode MS" w:hAnsi="Trebuchet MS" w:cstheme="minorHAnsi"/>
          <w:color w:val="auto"/>
          <w:sz w:val="20"/>
          <w:szCs w:val="20"/>
          <w:u w:val="single"/>
          <w:lang w:bidi="th-TH"/>
        </w:rPr>
        <w:t>Oferta</w:t>
      </w:r>
      <w:r w:rsidR="00327D31" w:rsidRPr="00036DCA">
        <w:rPr>
          <w:rFonts w:ascii="Trebuchet MS" w:eastAsia="Arial Unicode MS" w:hAnsi="Trebuchet MS" w:cstheme="minorHAnsi"/>
          <w:color w:val="auto"/>
          <w:sz w:val="20"/>
          <w:szCs w:val="20"/>
          <w:lang w:bidi="th-TH"/>
        </w:rPr>
        <w:t xml:space="preserve">”), nos termos da </w:t>
      </w:r>
      <w:r w:rsidR="007B103D" w:rsidRPr="00036DCA">
        <w:rPr>
          <w:rFonts w:ascii="Trebuchet MS" w:eastAsia="Arial Unicode MS" w:hAnsi="Trebuchet MS" w:cstheme="minorHAnsi"/>
          <w:color w:val="auto"/>
          <w:sz w:val="20"/>
          <w:szCs w:val="20"/>
          <w:lang w:bidi="th-TH"/>
        </w:rPr>
        <w:t>Resolução</w:t>
      </w:r>
      <w:r w:rsidR="00327D31" w:rsidRPr="00036DCA">
        <w:rPr>
          <w:rFonts w:ascii="Trebuchet MS" w:eastAsia="Arial Unicode MS" w:hAnsi="Trebuchet MS" w:cstheme="minorHAnsi"/>
          <w:color w:val="auto"/>
          <w:sz w:val="20"/>
          <w:szCs w:val="20"/>
          <w:lang w:bidi="th-TH"/>
        </w:rPr>
        <w:t xml:space="preserve"> da CVM nº </w:t>
      </w:r>
      <w:r w:rsidR="007B103D" w:rsidRPr="00036DCA">
        <w:rPr>
          <w:rFonts w:ascii="Trebuchet MS" w:eastAsia="Arial Unicode MS" w:hAnsi="Trebuchet MS" w:cstheme="minorHAnsi"/>
          <w:color w:val="auto"/>
          <w:sz w:val="20"/>
          <w:szCs w:val="20"/>
          <w:lang w:bidi="th-TH"/>
        </w:rPr>
        <w:t>160</w:t>
      </w:r>
      <w:r w:rsidR="00327D31" w:rsidRPr="00036DCA">
        <w:rPr>
          <w:rFonts w:ascii="Trebuchet MS" w:eastAsia="Arial Unicode MS" w:hAnsi="Trebuchet MS" w:cstheme="minorHAnsi"/>
          <w:color w:val="auto"/>
          <w:sz w:val="20"/>
          <w:szCs w:val="20"/>
          <w:lang w:bidi="th-TH"/>
        </w:rPr>
        <w:t xml:space="preserve">, de </w:t>
      </w:r>
      <w:r w:rsidR="007B103D" w:rsidRPr="00036DCA">
        <w:rPr>
          <w:rFonts w:ascii="Trebuchet MS" w:eastAsia="Arial Unicode MS" w:hAnsi="Trebuchet MS" w:cstheme="minorHAnsi"/>
          <w:color w:val="auto"/>
          <w:sz w:val="20"/>
          <w:szCs w:val="20"/>
          <w:lang w:bidi="th-TH"/>
        </w:rPr>
        <w:t>13</w:t>
      </w:r>
      <w:r w:rsidR="00327D31" w:rsidRPr="00036DCA">
        <w:rPr>
          <w:rFonts w:ascii="Trebuchet MS" w:eastAsia="Arial Unicode MS" w:hAnsi="Trebuchet MS" w:cstheme="minorHAnsi"/>
          <w:color w:val="auto"/>
          <w:sz w:val="20"/>
          <w:szCs w:val="20"/>
          <w:lang w:bidi="th-TH"/>
        </w:rPr>
        <w:t xml:space="preserve"> de </w:t>
      </w:r>
      <w:r w:rsidR="007B103D" w:rsidRPr="00036DCA">
        <w:rPr>
          <w:rFonts w:ascii="Trebuchet MS" w:eastAsia="Arial Unicode MS" w:hAnsi="Trebuchet MS" w:cstheme="minorHAnsi"/>
          <w:color w:val="auto"/>
          <w:sz w:val="20"/>
          <w:szCs w:val="20"/>
          <w:lang w:bidi="th-TH"/>
        </w:rPr>
        <w:t>julho</w:t>
      </w:r>
      <w:r w:rsidR="00327D31" w:rsidRPr="00036DCA">
        <w:rPr>
          <w:rFonts w:ascii="Trebuchet MS" w:eastAsia="Arial Unicode MS" w:hAnsi="Trebuchet MS" w:cstheme="minorHAnsi"/>
          <w:color w:val="auto"/>
          <w:sz w:val="20"/>
          <w:szCs w:val="20"/>
          <w:lang w:bidi="th-TH"/>
        </w:rPr>
        <w:t xml:space="preserve"> de 20</w:t>
      </w:r>
      <w:r w:rsidR="007B103D" w:rsidRPr="00036DCA">
        <w:rPr>
          <w:rFonts w:ascii="Trebuchet MS" w:eastAsia="Arial Unicode MS" w:hAnsi="Trebuchet MS" w:cstheme="minorHAnsi"/>
          <w:color w:val="auto"/>
          <w:sz w:val="20"/>
          <w:szCs w:val="20"/>
          <w:lang w:bidi="th-TH"/>
        </w:rPr>
        <w:t>22</w:t>
      </w:r>
      <w:r w:rsidR="00327D31" w:rsidRPr="00036DCA">
        <w:rPr>
          <w:rFonts w:ascii="Trebuchet MS" w:eastAsia="Arial Unicode MS" w:hAnsi="Trebuchet MS" w:cstheme="minorHAnsi"/>
          <w:color w:val="auto"/>
          <w:sz w:val="20"/>
          <w:szCs w:val="20"/>
          <w:lang w:bidi="th-TH"/>
        </w:rPr>
        <w:t xml:space="preserve"> (“</w:t>
      </w:r>
      <w:r w:rsidR="007B103D" w:rsidRPr="00036DCA">
        <w:rPr>
          <w:rFonts w:ascii="Trebuchet MS" w:eastAsia="Arial Unicode MS" w:hAnsi="Trebuchet MS" w:cstheme="minorHAnsi"/>
          <w:color w:val="auto"/>
          <w:sz w:val="20"/>
          <w:szCs w:val="20"/>
          <w:u w:val="single"/>
          <w:lang w:bidi="th-TH"/>
        </w:rPr>
        <w:t>Resolução CVM 160</w:t>
      </w:r>
      <w:r w:rsidR="00327D31" w:rsidRPr="00036DCA">
        <w:rPr>
          <w:rFonts w:ascii="Trebuchet MS" w:eastAsia="Arial Unicode MS" w:hAnsi="Trebuchet MS" w:cstheme="minorHAnsi"/>
          <w:color w:val="auto"/>
          <w:sz w:val="20"/>
          <w:szCs w:val="20"/>
          <w:lang w:bidi="th-TH"/>
        </w:rPr>
        <w:t>”)</w:t>
      </w:r>
      <w:r w:rsidR="00734671" w:rsidRPr="00036DCA">
        <w:rPr>
          <w:rFonts w:ascii="Trebuchet MS" w:eastAsia="Arial Unicode MS" w:hAnsi="Trebuchet MS" w:cstheme="minorHAnsi"/>
          <w:color w:val="auto"/>
          <w:sz w:val="20"/>
          <w:szCs w:val="20"/>
          <w:lang w:bidi="th-TH"/>
        </w:rPr>
        <w:t>,</w:t>
      </w:r>
      <w:r w:rsidR="00734671" w:rsidRPr="00036DCA">
        <w:rPr>
          <w:rFonts w:ascii="Trebuchet MS" w:hAnsi="Trebuchet MS"/>
          <w:snapToGrid w:val="0"/>
          <w:sz w:val="20"/>
          <w:szCs w:val="20"/>
        </w:rPr>
        <w:t xml:space="preserve"> a ser </w:t>
      </w:r>
      <w:r w:rsidR="0086542D" w:rsidRPr="00036DCA">
        <w:rPr>
          <w:rFonts w:ascii="Trebuchet MS" w:hAnsi="Trebuchet MS"/>
          <w:snapToGrid w:val="0"/>
          <w:sz w:val="20"/>
          <w:szCs w:val="20"/>
        </w:rPr>
        <w:t xml:space="preserve">coordenada </w:t>
      </w:r>
      <w:r w:rsidR="00E160AA" w:rsidRPr="00036DCA">
        <w:rPr>
          <w:rFonts w:ascii="Trebuchet MS" w:hAnsi="Trebuchet MS"/>
          <w:snapToGrid w:val="0"/>
          <w:sz w:val="20"/>
          <w:szCs w:val="20"/>
        </w:rPr>
        <w:t xml:space="preserve">por instituição </w:t>
      </w:r>
      <w:r w:rsidR="00396669" w:rsidRPr="00036DCA">
        <w:rPr>
          <w:rFonts w:ascii="Trebuchet MS" w:hAnsi="Trebuchet MS" w:cs="Tahoma"/>
          <w:sz w:val="20"/>
          <w:szCs w:val="20"/>
        </w:rPr>
        <w:t>financeira integrante do sistema de distribuição de valores mobiliários</w:t>
      </w:r>
      <w:r w:rsidR="00396669" w:rsidRPr="00036DCA">
        <w:rPr>
          <w:rFonts w:ascii="Trebuchet MS" w:hAnsi="Trebuchet MS"/>
          <w:snapToGrid w:val="0"/>
          <w:sz w:val="20"/>
          <w:szCs w:val="20"/>
        </w:rPr>
        <w:t xml:space="preserve"> </w:t>
      </w:r>
      <w:r w:rsidR="00734671" w:rsidRPr="00036DCA">
        <w:rPr>
          <w:rFonts w:ascii="Trebuchet MS" w:hAnsi="Trebuchet MS"/>
          <w:snapToGrid w:val="0"/>
          <w:sz w:val="20"/>
          <w:szCs w:val="20"/>
        </w:rPr>
        <w:t>(“</w:t>
      </w:r>
      <w:r w:rsidR="00734671" w:rsidRPr="00036DCA">
        <w:rPr>
          <w:rFonts w:ascii="Trebuchet MS" w:hAnsi="Trebuchet MS"/>
          <w:snapToGrid w:val="0"/>
          <w:sz w:val="20"/>
          <w:szCs w:val="20"/>
          <w:u w:val="single"/>
        </w:rPr>
        <w:t>Coordenador Líder</w:t>
      </w:r>
      <w:r w:rsidR="00734671" w:rsidRPr="00036DCA">
        <w:rPr>
          <w:rFonts w:ascii="Trebuchet MS" w:hAnsi="Trebuchet MS"/>
          <w:snapToGrid w:val="0"/>
          <w:sz w:val="20"/>
          <w:szCs w:val="20"/>
        </w:rPr>
        <w:t>”)</w:t>
      </w:r>
      <w:r w:rsidR="00327D31" w:rsidRPr="00036DCA">
        <w:rPr>
          <w:rFonts w:ascii="Trebuchet MS" w:eastAsia="Arial Unicode MS" w:hAnsi="Trebuchet MS" w:cstheme="minorHAnsi"/>
          <w:color w:val="auto"/>
          <w:sz w:val="20"/>
          <w:szCs w:val="20"/>
          <w:lang w:bidi="th-TH"/>
        </w:rPr>
        <w:t>.</w:t>
      </w:r>
      <w:bookmarkEnd w:id="46"/>
    </w:p>
    <w:p w14:paraId="07278BAC" w14:textId="77777777" w:rsidR="00DC05ED" w:rsidRPr="00036DCA" w:rsidRDefault="00DC05ED"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325F391" w14:textId="77777777" w:rsidR="00100430" w:rsidRPr="00036DCA" w:rsidRDefault="00584743"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lang w:bidi="th-TH"/>
        </w:rPr>
        <w:t>A</w:t>
      </w:r>
      <w:r w:rsidR="002E1B45" w:rsidRPr="00036DCA">
        <w:rPr>
          <w:rFonts w:ascii="Trebuchet MS" w:hAnsi="Trebuchet MS" w:cstheme="minorHAnsi"/>
          <w:color w:val="auto"/>
          <w:sz w:val="20"/>
          <w:szCs w:val="20"/>
          <w:lang w:bidi="th-TH"/>
        </w:rPr>
        <w:t xml:space="preserve"> </w:t>
      </w:r>
      <w:r w:rsidR="000D48E0" w:rsidRPr="00036DCA">
        <w:rPr>
          <w:rFonts w:ascii="Trebuchet MS" w:hAnsi="Trebuchet MS" w:cstheme="minorHAnsi"/>
          <w:color w:val="auto"/>
          <w:sz w:val="20"/>
          <w:szCs w:val="20"/>
          <w:lang w:bidi="th-TH"/>
        </w:rPr>
        <w:t>Emissora</w:t>
      </w:r>
      <w:r w:rsidR="002E1B45" w:rsidRPr="00036DCA">
        <w:rPr>
          <w:rFonts w:ascii="Trebuchet MS" w:hAnsi="Trebuchet MS" w:cstheme="minorHAnsi"/>
          <w:color w:val="auto"/>
          <w:sz w:val="20"/>
          <w:szCs w:val="20"/>
          <w:lang w:bidi="th-TH"/>
        </w:rPr>
        <w:t xml:space="preserve"> tem ciência e concorda que, uma vez subscrita</w:t>
      </w:r>
      <w:r w:rsidR="009C2C54" w:rsidRPr="00036DCA">
        <w:rPr>
          <w:rFonts w:ascii="Trebuchet MS" w:hAnsi="Trebuchet MS" w:cstheme="minorHAnsi"/>
          <w:color w:val="auto"/>
          <w:sz w:val="20"/>
          <w:szCs w:val="20"/>
          <w:lang w:bidi="th-TH"/>
        </w:rPr>
        <w:t>s</w:t>
      </w:r>
      <w:r w:rsidR="002E1B45" w:rsidRPr="00036DCA">
        <w:rPr>
          <w:rFonts w:ascii="Trebuchet MS" w:hAnsi="Trebuchet MS" w:cstheme="minorHAnsi"/>
          <w:color w:val="auto"/>
          <w:sz w:val="20"/>
          <w:szCs w:val="20"/>
          <w:lang w:bidi="th-TH"/>
        </w:rPr>
        <w:t xml:space="preserve"> e integralizada</w:t>
      </w:r>
      <w:r w:rsidR="009C2C54" w:rsidRPr="00036DCA">
        <w:rPr>
          <w:rFonts w:ascii="Trebuchet MS" w:hAnsi="Trebuchet MS" w:cstheme="minorHAnsi"/>
          <w:color w:val="auto"/>
          <w:sz w:val="20"/>
          <w:szCs w:val="20"/>
          <w:lang w:bidi="th-TH"/>
        </w:rPr>
        <w:t>s</w:t>
      </w:r>
      <w:r w:rsidR="002E1B45" w:rsidRPr="00036DCA">
        <w:rPr>
          <w:rFonts w:ascii="Trebuchet MS" w:hAnsi="Trebuchet MS" w:cstheme="minorHAnsi"/>
          <w:color w:val="auto"/>
          <w:sz w:val="20"/>
          <w:szCs w:val="20"/>
          <w:lang w:bidi="th-TH"/>
        </w:rPr>
        <w:t xml:space="preserve"> </w:t>
      </w:r>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002E1B45" w:rsidRPr="00036DCA">
        <w:rPr>
          <w:rFonts w:ascii="Trebuchet MS" w:hAnsi="Trebuchet MS" w:cstheme="minorHAnsi"/>
          <w:color w:val="auto"/>
          <w:sz w:val="20"/>
          <w:szCs w:val="20"/>
          <w:lang w:bidi="th-TH"/>
        </w:rPr>
        <w:t>, todos e quaisquer re</w:t>
      </w:r>
      <w:r w:rsidR="00F57506" w:rsidRPr="00036DCA">
        <w:rPr>
          <w:rFonts w:ascii="Trebuchet MS" w:hAnsi="Trebuchet MS" w:cstheme="minorHAnsi"/>
          <w:color w:val="auto"/>
          <w:sz w:val="20"/>
          <w:szCs w:val="20"/>
          <w:lang w:bidi="th-TH"/>
        </w:rPr>
        <w:t xml:space="preserve">cursos devidos à </w:t>
      </w:r>
      <w:proofErr w:type="spellStart"/>
      <w:r w:rsidR="00F57506" w:rsidRPr="00036DCA">
        <w:rPr>
          <w:rFonts w:ascii="Trebuchet MS" w:hAnsi="Trebuchet MS" w:cstheme="minorHAnsi"/>
          <w:color w:val="auto"/>
          <w:sz w:val="20"/>
          <w:szCs w:val="20"/>
          <w:lang w:bidi="th-TH"/>
        </w:rPr>
        <w:t>Securitizadora</w:t>
      </w:r>
      <w:proofErr w:type="spellEnd"/>
      <w:r w:rsidR="00F57506" w:rsidRPr="00036DCA">
        <w:rPr>
          <w:rFonts w:ascii="Trebuchet MS" w:hAnsi="Trebuchet MS" w:cstheme="minorHAnsi"/>
          <w:color w:val="auto"/>
          <w:sz w:val="20"/>
          <w:szCs w:val="20"/>
          <w:lang w:bidi="th-TH"/>
        </w:rPr>
        <w:t>,</w:t>
      </w:r>
      <w:r w:rsidR="002E1B45" w:rsidRPr="00036DCA">
        <w:rPr>
          <w:rFonts w:ascii="Trebuchet MS" w:hAnsi="Trebuchet MS" w:cstheme="minorHAnsi"/>
          <w:color w:val="auto"/>
          <w:sz w:val="20"/>
          <w:szCs w:val="20"/>
          <w:lang w:bidi="th-TH"/>
        </w:rPr>
        <w:t xml:space="preserve"> em decorrência de sua titularidade d</w:t>
      </w:r>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002E1B45" w:rsidRPr="00036DCA">
        <w:rPr>
          <w:rFonts w:ascii="Trebuchet MS" w:hAnsi="Trebuchet MS" w:cstheme="minorHAnsi"/>
          <w:color w:val="auto"/>
          <w:sz w:val="20"/>
          <w:szCs w:val="20"/>
          <w:lang w:bidi="th-TH"/>
        </w:rPr>
        <w:t>,</w:t>
      </w:r>
      <w:r w:rsidR="00100430" w:rsidRPr="00036DCA">
        <w:rPr>
          <w:rFonts w:ascii="Trebuchet MS" w:hAnsi="Trebuchet MS"/>
          <w:color w:val="auto"/>
          <w:sz w:val="20"/>
          <w:szCs w:val="20"/>
        </w:rPr>
        <w:t xml:space="preserve"> estão expressamente vinculados aos CRI</w:t>
      </w:r>
      <w:r w:rsidR="00B33BB5" w:rsidRPr="00036DCA">
        <w:rPr>
          <w:rFonts w:ascii="Trebuchet MS" w:hAnsi="Trebuchet MS"/>
          <w:color w:val="auto"/>
          <w:sz w:val="20"/>
          <w:szCs w:val="20"/>
        </w:rPr>
        <w:t xml:space="preserve"> </w:t>
      </w:r>
      <w:r w:rsidR="00100430" w:rsidRPr="00036DCA">
        <w:rPr>
          <w:rFonts w:ascii="Trebuchet MS" w:hAnsi="Trebuchet MS"/>
          <w:color w:val="auto"/>
          <w:sz w:val="20"/>
          <w:szCs w:val="20"/>
        </w:rPr>
        <w:t xml:space="preserve">por força do regime fiduciário a ser constituído pela </w:t>
      </w:r>
      <w:proofErr w:type="spellStart"/>
      <w:r w:rsidR="00100430" w:rsidRPr="00036DCA">
        <w:rPr>
          <w:rFonts w:ascii="Trebuchet MS" w:hAnsi="Trebuchet MS"/>
          <w:color w:val="auto"/>
          <w:sz w:val="20"/>
          <w:szCs w:val="20"/>
        </w:rPr>
        <w:t>Securitizadora</w:t>
      </w:r>
      <w:proofErr w:type="spellEnd"/>
      <w:r w:rsidR="00100430" w:rsidRPr="00036DCA">
        <w:rPr>
          <w:rFonts w:ascii="Trebuchet MS" w:hAnsi="Trebuchet MS"/>
          <w:color w:val="auto"/>
          <w:sz w:val="20"/>
          <w:szCs w:val="20"/>
        </w:rPr>
        <w:t xml:space="preserve">, </w:t>
      </w:r>
      <w:r w:rsidR="001804FD" w:rsidRPr="00036DCA">
        <w:rPr>
          <w:rFonts w:ascii="Trebuchet MS" w:hAnsi="Trebuchet MS" w:cstheme="minorHAnsi"/>
          <w:color w:val="auto"/>
          <w:sz w:val="20"/>
          <w:szCs w:val="20"/>
          <w:lang w:bidi="th-TH"/>
        </w:rPr>
        <w:t xml:space="preserve">na forma do artigo </w:t>
      </w:r>
      <w:r w:rsidR="007B103D" w:rsidRPr="00036DCA">
        <w:rPr>
          <w:rFonts w:ascii="Trebuchet MS" w:hAnsi="Trebuchet MS" w:cstheme="minorHAnsi"/>
          <w:color w:val="auto"/>
          <w:sz w:val="20"/>
          <w:szCs w:val="20"/>
          <w:lang w:bidi="th-TH"/>
        </w:rPr>
        <w:t>25</w:t>
      </w:r>
      <w:r w:rsidR="001804FD" w:rsidRPr="00036DCA">
        <w:rPr>
          <w:rFonts w:ascii="Trebuchet MS" w:hAnsi="Trebuchet MS" w:cstheme="minorHAnsi"/>
          <w:color w:val="auto"/>
          <w:sz w:val="20"/>
          <w:szCs w:val="20"/>
          <w:lang w:bidi="th-TH"/>
        </w:rPr>
        <w:t xml:space="preserve"> da Lei </w:t>
      </w:r>
      <w:r w:rsidR="007B103D" w:rsidRPr="00036DCA">
        <w:rPr>
          <w:rFonts w:ascii="Trebuchet MS" w:hAnsi="Trebuchet MS" w:cstheme="minorHAnsi"/>
          <w:color w:val="auto"/>
          <w:sz w:val="20"/>
          <w:szCs w:val="20"/>
          <w:lang w:bidi="th-TH"/>
        </w:rPr>
        <w:t>14.430, de 03</w:t>
      </w:r>
      <w:r w:rsidR="001804FD" w:rsidRPr="00036DCA">
        <w:rPr>
          <w:rFonts w:ascii="Trebuchet MS" w:hAnsi="Trebuchet MS" w:cstheme="minorHAnsi"/>
          <w:color w:val="auto"/>
          <w:sz w:val="20"/>
          <w:szCs w:val="20"/>
          <w:lang w:bidi="th-TH"/>
        </w:rPr>
        <w:t xml:space="preserve"> de </w:t>
      </w:r>
      <w:r w:rsidR="007B103D" w:rsidRPr="00036DCA">
        <w:rPr>
          <w:rFonts w:ascii="Trebuchet MS" w:hAnsi="Trebuchet MS" w:cstheme="minorHAnsi"/>
          <w:color w:val="auto"/>
          <w:sz w:val="20"/>
          <w:szCs w:val="20"/>
          <w:lang w:bidi="th-TH"/>
        </w:rPr>
        <w:t>agosto</w:t>
      </w:r>
      <w:r w:rsidR="001804FD" w:rsidRPr="00036DCA">
        <w:rPr>
          <w:rFonts w:ascii="Trebuchet MS" w:hAnsi="Trebuchet MS" w:cstheme="minorHAnsi"/>
          <w:color w:val="auto"/>
          <w:sz w:val="20"/>
          <w:szCs w:val="20"/>
          <w:lang w:bidi="th-TH"/>
        </w:rPr>
        <w:t xml:space="preserve"> de </w:t>
      </w:r>
      <w:r w:rsidR="007B103D" w:rsidRPr="00036DCA">
        <w:rPr>
          <w:rFonts w:ascii="Trebuchet MS" w:hAnsi="Trebuchet MS" w:cstheme="minorHAnsi"/>
          <w:color w:val="auto"/>
          <w:sz w:val="20"/>
          <w:szCs w:val="20"/>
          <w:lang w:bidi="th-TH"/>
        </w:rPr>
        <w:t>2022</w:t>
      </w:r>
      <w:r w:rsidR="001804FD" w:rsidRPr="00036DCA">
        <w:rPr>
          <w:rFonts w:ascii="Trebuchet MS" w:hAnsi="Trebuchet MS" w:cstheme="minorHAnsi"/>
          <w:color w:val="auto"/>
          <w:sz w:val="20"/>
          <w:szCs w:val="20"/>
          <w:lang w:bidi="th-TH"/>
        </w:rPr>
        <w:t>, conforme em vigor (“</w:t>
      </w:r>
      <w:r w:rsidR="001804FD" w:rsidRPr="00036DCA">
        <w:rPr>
          <w:rFonts w:ascii="Trebuchet MS" w:hAnsi="Trebuchet MS" w:cstheme="minorHAnsi"/>
          <w:color w:val="auto"/>
          <w:sz w:val="20"/>
          <w:szCs w:val="20"/>
          <w:u w:val="single"/>
          <w:lang w:bidi="th-TH"/>
        </w:rPr>
        <w:t xml:space="preserve">Lei </w:t>
      </w:r>
      <w:r w:rsidR="007B103D" w:rsidRPr="00036DCA">
        <w:rPr>
          <w:rFonts w:ascii="Trebuchet MS" w:hAnsi="Trebuchet MS" w:cstheme="minorHAnsi"/>
          <w:color w:val="auto"/>
          <w:sz w:val="20"/>
          <w:szCs w:val="20"/>
          <w:u w:val="single"/>
          <w:lang w:bidi="th-TH"/>
        </w:rPr>
        <w:t>14.430</w:t>
      </w:r>
      <w:r w:rsidR="001804FD" w:rsidRPr="00036DCA">
        <w:rPr>
          <w:rFonts w:ascii="Trebuchet MS" w:hAnsi="Trebuchet MS" w:cstheme="minorHAnsi"/>
          <w:color w:val="auto"/>
          <w:sz w:val="20"/>
          <w:szCs w:val="20"/>
          <w:lang w:bidi="th-TH"/>
        </w:rPr>
        <w:t xml:space="preserve">”), </w:t>
      </w:r>
      <w:r w:rsidR="00100430" w:rsidRPr="00036DCA">
        <w:rPr>
          <w:rFonts w:ascii="Trebuchet MS" w:hAnsi="Trebuchet MS"/>
          <w:color w:val="auto"/>
          <w:sz w:val="20"/>
          <w:szCs w:val="20"/>
        </w:rPr>
        <w:t xml:space="preserve">não estando sujeitos a qualquer tipo de retenção, desconto ou compensação com ou em decorrência de outras obrigações da </w:t>
      </w:r>
      <w:proofErr w:type="spellStart"/>
      <w:r w:rsidR="00100430" w:rsidRPr="00036DCA">
        <w:rPr>
          <w:rFonts w:ascii="Trebuchet MS" w:hAnsi="Trebuchet MS"/>
          <w:color w:val="auto"/>
          <w:sz w:val="20"/>
          <w:szCs w:val="20"/>
        </w:rPr>
        <w:t>Securitizad</w:t>
      </w:r>
      <w:r w:rsidR="001A1B65" w:rsidRPr="00036DCA">
        <w:rPr>
          <w:rFonts w:ascii="Trebuchet MS" w:hAnsi="Trebuchet MS"/>
          <w:color w:val="auto"/>
          <w:sz w:val="20"/>
          <w:szCs w:val="20"/>
        </w:rPr>
        <w:t>ora</w:t>
      </w:r>
      <w:proofErr w:type="spellEnd"/>
      <w:r w:rsidR="001A1B65" w:rsidRPr="00036DCA">
        <w:rPr>
          <w:rFonts w:ascii="Trebuchet MS" w:hAnsi="Trebuchet MS"/>
          <w:color w:val="auto"/>
          <w:sz w:val="20"/>
          <w:szCs w:val="20"/>
        </w:rPr>
        <w:t xml:space="preserve">. Neste sentido, desde que </w:t>
      </w:r>
      <w:r w:rsidR="00297EF5" w:rsidRPr="00036DCA">
        <w:rPr>
          <w:rFonts w:ascii="Trebuchet MS" w:hAnsi="Trebuchet MS"/>
          <w:color w:val="auto"/>
          <w:sz w:val="20"/>
          <w:szCs w:val="20"/>
        </w:rPr>
        <w:t xml:space="preserve">as </w:t>
      </w:r>
      <w:r w:rsidR="00100430" w:rsidRPr="00036DCA">
        <w:rPr>
          <w:rFonts w:ascii="Trebuchet MS" w:hAnsi="Trebuchet MS"/>
          <w:color w:val="auto"/>
          <w:sz w:val="20"/>
          <w:szCs w:val="20"/>
        </w:rPr>
        <w:t xml:space="preserve">Condições Precedentes </w:t>
      </w:r>
      <w:r w:rsidR="00932DE9" w:rsidRPr="00036DCA">
        <w:rPr>
          <w:rFonts w:ascii="Trebuchet MS" w:eastAsia="Arial Unicode MS" w:hAnsi="Trebuchet MS" w:cstheme="minorHAnsi"/>
          <w:color w:val="auto"/>
          <w:sz w:val="20"/>
          <w:szCs w:val="20"/>
          <w:lang w:bidi="th-TH"/>
        </w:rPr>
        <w:t xml:space="preserve">(conforme abaixo definido) </w:t>
      </w:r>
      <w:r w:rsidR="00100430" w:rsidRPr="00036DCA">
        <w:rPr>
          <w:rFonts w:ascii="Trebuchet MS" w:hAnsi="Trebuchet MS"/>
          <w:color w:val="auto"/>
          <w:sz w:val="20"/>
          <w:szCs w:val="20"/>
        </w:rPr>
        <w:t>sejam implementadas</w:t>
      </w:r>
      <w:r w:rsidR="0086542D" w:rsidRPr="00036DCA">
        <w:rPr>
          <w:rFonts w:ascii="Trebuchet MS" w:hAnsi="Trebuchet MS"/>
          <w:color w:val="auto"/>
          <w:sz w:val="20"/>
          <w:szCs w:val="20"/>
        </w:rPr>
        <w:t xml:space="preserve"> ou </w:t>
      </w:r>
      <w:r w:rsidR="004E696A" w:rsidRPr="00036DCA">
        <w:rPr>
          <w:rFonts w:ascii="Trebuchet MS" w:hAnsi="Trebuchet MS"/>
          <w:color w:val="auto"/>
          <w:sz w:val="20"/>
          <w:szCs w:val="20"/>
        </w:rPr>
        <w:t>renunciadas</w:t>
      </w:r>
      <w:r w:rsidR="0086542D" w:rsidRPr="00036DCA">
        <w:rPr>
          <w:rFonts w:ascii="Trebuchet MS" w:hAnsi="Trebuchet MS"/>
          <w:color w:val="auto"/>
          <w:sz w:val="20"/>
          <w:szCs w:val="20"/>
        </w:rPr>
        <w:t xml:space="preserve"> por escrito</w:t>
      </w:r>
      <w:r w:rsidR="00100430" w:rsidRPr="00036DCA">
        <w:rPr>
          <w:rFonts w:ascii="Trebuchet MS" w:hAnsi="Trebuchet MS"/>
          <w:color w:val="auto"/>
          <w:sz w:val="20"/>
          <w:szCs w:val="20"/>
        </w:rPr>
        <w:t>, os recursos devidos</w:t>
      </w:r>
      <w:r w:rsidR="00F57506" w:rsidRPr="00036DCA">
        <w:rPr>
          <w:rFonts w:ascii="Trebuchet MS" w:hAnsi="Trebuchet MS"/>
          <w:color w:val="auto"/>
          <w:sz w:val="20"/>
          <w:szCs w:val="20"/>
        </w:rPr>
        <w:t xml:space="preserve"> à </w:t>
      </w:r>
      <w:proofErr w:type="spellStart"/>
      <w:r w:rsidR="00F57506" w:rsidRPr="00036DCA">
        <w:rPr>
          <w:rFonts w:ascii="Trebuchet MS" w:hAnsi="Trebuchet MS"/>
          <w:color w:val="auto"/>
          <w:sz w:val="20"/>
          <w:szCs w:val="20"/>
        </w:rPr>
        <w:t>Securitizadora</w:t>
      </w:r>
      <w:proofErr w:type="spellEnd"/>
      <w:r w:rsidR="00F57506" w:rsidRPr="00036DCA">
        <w:rPr>
          <w:rFonts w:ascii="Trebuchet MS" w:hAnsi="Trebuchet MS" w:cstheme="minorHAnsi"/>
          <w:color w:val="auto"/>
          <w:sz w:val="20"/>
          <w:szCs w:val="20"/>
          <w:lang w:bidi="th-TH"/>
        </w:rPr>
        <w:t xml:space="preserve"> em decorrência de sua titularidade d</w:t>
      </w:r>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00100430" w:rsidRPr="00036DCA">
        <w:rPr>
          <w:rFonts w:ascii="Trebuchet MS" w:hAnsi="Trebuchet MS"/>
          <w:color w:val="auto"/>
          <w:sz w:val="20"/>
          <w:szCs w:val="20"/>
        </w:rPr>
        <w:t>,</w:t>
      </w:r>
      <w:r w:rsidR="00DC05ED" w:rsidRPr="00036DCA">
        <w:rPr>
          <w:rFonts w:ascii="Trebuchet MS" w:hAnsi="Trebuchet MS"/>
          <w:color w:val="auto"/>
          <w:sz w:val="20"/>
          <w:szCs w:val="20"/>
        </w:rPr>
        <w:t xml:space="preserve"> </w:t>
      </w:r>
      <w:r w:rsidRPr="00036DCA">
        <w:rPr>
          <w:rFonts w:ascii="Trebuchet MS" w:hAnsi="Trebuchet MS"/>
          <w:color w:val="auto"/>
          <w:sz w:val="20"/>
          <w:szCs w:val="20"/>
        </w:rPr>
        <w:t>d</w:t>
      </w:r>
      <w:r w:rsidR="00100430" w:rsidRPr="00036DCA">
        <w:rPr>
          <w:rFonts w:ascii="Trebuchet MS" w:hAnsi="Trebuchet MS"/>
          <w:color w:val="auto"/>
          <w:sz w:val="20"/>
          <w:szCs w:val="20"/>
        </w:rPr>
        <w:t>a</w:t>
      </w:r>
      <w:r w:rsidR="007B103D" w:rsidRPr="00036DCA">
        <w:rPr>
          <w:rFonts w:ascii="Trebuchet MS" w:hAnsi="Trebuchet MS"/>
          <w:color w:val="auto"/>
          <w:sz w:val="20"/>
          <w:szCs w:val="20"/>
        </w:rPr>
        <w:t>s Garantias</w:t>
      </w:r>
      <w:r w:rsidR="005F2EFF" w:rsidRPr="00036DCA">
        <w:rPr>
          <w:rFonts w:ascii="Trebuchet MS" w:hAnsi="Trebuchet MS"/>
          <w:color w:val="auto"/>
          <w:sz w:val="20"/>
          <w:szCs w:val="20"/>
        </w:rPr>
        <w:t xml:space="preserve">, </w:t>
      </w:r>
      <w:r w:rsidR="00100430" w:rsidRPr="00036DCA">
        <w:rPr>
          <w:rFonts w:ascii="Trebuchet MS" w:hAnsi="Trebuchet MS"/>
          <w:color w:val="auto"/>
          <w:sz w:val="20"/>
          <w:szCs w:val="20"/>
        </w:rPr>
        <w:t>bem como a Conta Centralizadora</w:t>
      </w:r>
      <w:r w:rsidR="00932DE9" w:rsidRPr="00036DCA">
        <w:rPr>
          <w:rFonts w:ascii="Trebuchet MS" w:hAnsi="Trebuchet MS"/>
          <w:color w:val="auto"/>
          <w:sz w:val="20"/>
          <w:szCs w:val="20"/>
        </w:rPr>
        <w:t xml:space="preserve"> </w:t>
      </w:r>
      <w:r w:rsidR="00932DE9" w:rsidRPr="00036DCA">
        <w:rPr>
          <w:rFonts w:ascii="Trebuchet MS" w:eastAsia="Arial Unicode MS" w:hAnsi="Trebuchet MS" w:cstheme="minorHAnsi"/>
          <w:color w:val="auto"/>
          <w:sz w:val="20"/>
          <w:szCs w:val="20"/>
          <w:lang w:bidi="th-TH"/>
        </w:rPr>
        <w:t>(conforme abaixo definido</w:t>
      </w:r>
      <w:r w:rsidR="00D70243" w:rsidRPr="00036DCA">
        <w:rPr>
          <w:rFonts w:ascii="Trebuchet MS" w:eastAsia="Arial Unicode MS" w:hAnsi="Trebuchet MS" w:cstheme="minorHAnsi"/>
          <w:color w:val="auto"/>
          <w:sz w:val="20"/>
          <w:szCs w:val="20"/>
          <w:lang w:bidi="th-TH"/>
        </w:rPr>
        <w:t>s</w:t>
      </w:r>
      <w:r w:rsidR="00932DE9" w:rsidRPr="00036DCA">
        <w:rPr>
          <w:rFonts w:ascii="Trebuchet MS" w:eastAsia="Arial Unicode MS" w:hAnsi="Trebuchet MS" w:cstheme="minorHAnsi"/>
          <w:color w:val="auto"/>
          <w:sz w:val="20"/>
          <w:szCs w:val="20"/>
          <w:lang w:bidi="th-TH"/>
        </w:rPr>
        <w:t>)</w:t>
      </w:r>
      <w:r w:rsidR="00100430" w:rsidRPr="00036DCA">
        <w:rPr>
          <w:rFonts w:ascii="Trebuchet MS" w:hAnsi="Trebuchet MS"/>
          <w:color w:val="auto"/>
          <w:sz w:val="20"/>
          <w:szCs w:val="20"/>
        </w:rPr>
        <w:t>:</w:t>
      </w:r>
      <w:r w:rsidR="00EB7AC2" w:rsidRPr="00036DCA">
        <w:rPr>
          <w:rFonts w:ascii="Trebuchet MS" w:hAnsi="Trebuchet MS"/>
          <w:color w:val="auto"/>
          <w:sz w:val="20"/>
          <w:szCs w:val="20"/>
        </w:rPr>
        <w:t xml:space="preserve"> </w:t>
      </w:r>
    </w:p>
    <w:p w14:paraId="31FDD05A" w14:textId="77777777" w:rsidR="00DC05ED" w:rsidRPr="00036DCA" w:rsidRDefault="00DC05ED" w:rsidP="00D434E4">
      <w:pPr>
        <w:pStyle w:val="Default"/>
        <w:widowControl w:val="0"/>
        <w:tabs>
          <w:tab w:val="left" w:pos="851"/>
        </w:tabs>
        <w:spacing w:line="360" w:lineRule="auto"/>
        <w:ind w:left="851"/>
        <w:jc w:val="both"/>
        <w:rPr>
          <w:rFonts w:ascii="Trebuchet MS" w:hAnsi="Trebuchet MS" w:cstheme="minorHAnsi"/>
          <w:color w:val="auto"/>
          <w:sz w:val="20"/>
          <w:szCs w:val="20"/>
          <w:lang w:bidi="th-TH"/>
        </w:rPr>
      </w:pPr>
    </w:p>
    <w:p w14:paraId="712EDBE4" w14:textId="77777777" w:rsidR="00100430" w:rsidRPr="00036DCA" w:rsidRDefault="00100430" w:rsidP="00D434E4">
      <w:pPr>
        <w:numPr>
          <w:ilvl w:val="0"/>
          <w:numId w:val="3"/>
        </w:numPr>
        <w:tabs>
          <w:tab w:val="num" w:pos="1701"/>
          <w:tab w:val="left" w:pos="2268"/>
        </w:tabs>
        <w:spacing w:line="360" w:lineRule="auto"/>
        <w:ind w:left="1701" w:firstLine="0"/>
        <w:jc w:val="both"/>
        <w:rPr>
          <w:rFonts w:ascii="Trebuchet MS" w:hAnsi="Trebuchet MS"/>
          <w:sz w:val="20"/>
          <w:szCs w:val="20"/>
        </w:rPr>
      </w:pPr>
      <w:r w:rsidRPr="00036DCA">
        <w:rPr>
          <w:rFonts w:ascii="Trebuchet MS" w:hAnsi="Trebuchet MS"/>
          <w:sz w:val="20"/>
          <w:szCs w:val="20"/>
        </w:rPr>
        <w:t xml:space="preserve">constituirão patrimônio separado, não se confundindo com o patrimônio da </w:t>
      </w:r>
      <w:proofErr w:type="spellStart"/>
      <w:r w:rsidR="00F57506" w:rsidRPr="00036DCA">
        <w:rPr>
          <w:rFonts w:ascii="Trebuchet MS" w:hAnsi="Trebuchet MS"/>
          <w:sz w:val="20"/>
          <w:szCs w:val="20"/>
        </w:rPr>
        <w:t>Securitizadora</w:t>
      </w:r>
      <w:proofErr w:type="spellEnd"/>
      <w:r w:rsidRPr="00036DCA">
        <w:rPr>
          <w:rFonts w:ascii="Trebuchet MS" w:hAnsi="Trebuchet MS"/>
          <w:sz w:val="20"/>
          <w:szCs w:val="20"/>
        </w:rPr>
        <w:t xml:space="preserve"> em nenhuma hipótese (“</w:t>
      </w:r>
      <w:r w:rsidRPr="00036DCA">
        <w:rPr>
          <w:rFonts w:ascii="Trebuchet MS" w:hAnsi="Trebuchet MS"/>
          <w:sz w:val="20"/>
          <w:szCs w:val="20"/>
          <w:u w:val="single"/>
        </w:rPr>
        <w:t>Patrimônio Separado</w:t>
      </w:r>
      <w:r w:rsidRPr="00036DCA">
        <w:rPr>
          <w:rFonts w:ascii="Trebuchet MS" w:hAnsi="Trebuchet MS"/>
          <w:sz w:val="20"/>
          <w:szCs w:val="20"/>
        </w:rPr>
        <w:t>”);</w:t>
      </w:r>
    </w:p>
    <w:p w14:paraId="2DB6B9CF" w14:textId="77777777" w:rsidR="00100430" w:rsidRPr="00036DCA" w:rsidRDefault="00100430" w:rsidP="00D434E4">
      <w:pPr>
        <w:tabs>
          <w:tab w:val="left" w:pos="2268"/>
        </w:tabs>
        <w:spacing w:line="360" w:lineRule="auto"/>
        <w:ind w:left="1701"/>
        <w:jc w:val="both"/>
        <w:rPr>
          <w:rFonts w:ascii="Trebuchet MS" w:hAnsi="Trebuchet MS"/>
          <w:sz w:val="20"/>
          <w:szCs w:val="20"/>
        </w:rPr>
      </w:pPr>
    </w:p>
    <w:p w14:paraId="5602F6F7" w14:textId="77777777" w:rsidR="00100430" w:rsidRPr="00036DCA" w:rsidRDefault="00100430" w:rsidP="00D434E4">
      <w:pPr>
        <w:numPr>
          <w:ilvl w:val="0"/>
          <w:numId w:val="3"/>
        </w:numPr>
        <w:tabs>
          <w:tab w:val="num" w:pos="1701"/>
          <w:tab w:val="left" w:pos="2268"/>
        </w:tabs>
        <w:spacing w:line="360" w:lineRule="auto"/>
        <w:ind w:left="1701" w:firstLine="0"/>
        <w:jc w:val="both"/>
        <w:rPr>
          <w:rFonts w:ascii="Trebuchet MS" w:hAnsi="Trebuchet MS"/>
          <w:sz w:val="20"/>
          <w:szCs w:val="20"/>
        </w:rPr>
      </w:pPr>
      <w:r w:rsidRPr="00036DCA">
        <w:rPr>
          <w:rFonts w:ascii="Trebuchet MS" w:hAnsi="Trebuchet MS"/>
          <w:sz w:val="20"/>
          <w:szCs w:val="20"/>
        </w:rPr>
        <w:t xml:space="preserve">permanecerão segregados do patrimônio da </w:t>
      </w:r>
      <w:proofErr w:type="spellStart"/>
      <w:r w:rsidR="00F57506" w:rsidRPr="00036DCA">
        <w:rPr>
          <w:rFonts w:ascii="Trebuchet MS" w:hAnsi="Trebuchet MS"/>
          <w:sz w:val="20"/>
          <w:szCs w:val="20"/>
        </w:rPr>
        <w:t>Securitizadora</w:t>
      </w:r>
      <w:proofErr w:type="spellEnd"/>
      <w:r w:rsidRPr="00036DCA">
        <w:rPr>
          <w:rFonts w:ascii="Trebuchet MS" w:hAnsi="Trebuchet MS"/>
          <w:sz w:val="20"/>
          <w:szCs w:val="20"/>
        </w:rPr>
        <w:t xml:space="preserve"> até o pagamento integral da totalidade dos CRI;</w:t>
      </w:r>
    </w:p>
    <w:p w14:paraId="4AC9477C" w14:textId="77777777" w:rsidR="00100430" w:rsidRPr="00036DCA" w:rsidRDefault="00100430" w:rsidP="00D434E4">
      <w:pPr>
        <w:tabs>
          <w:tab w:val="left" w:pos="2268"/>
        </w:tabs>
        <w:spacing w:line="360" w:lineRule="auto"/>
        <w:ind w:left="1701"/>
        <w:jc w:val="both"/>
        <w:rPr>
          <w:rFonts w:ascii="Trebuchet MS" w:hAnsi="Trebuchet MS"/>
          <w:sz w:val="20"/>
          <w:szCs w:val="20"/>
        </w:rPr>
      </w:pPr>
    </w:p>
    <w:p w14:paraId="26C82D26" w14:textId="77777777" w:rsidR="00100430" w:rsidRPr="00036DCA" w:rsidRDefault="00100430" w:rsidP="00D434E4">
      <w:pPr>
        <w:numPr>
          <w:ilvl w:val="0"/>
          <w:numId w:val="3"/>
        </w:numPr>
        <w:tabs>
          <w:tab w:val="num" w:pos="1701"/>
          <w:tab w:val="left" w:pos="2268"/>
        </w:tabs>
        <w:spacing w:line="360" w:lineRule="auto"/>
        <w:ind w:left="1701" w:firstLine="0"/>
        <w:jc w:val="both"/>
        <w:rPr>
          <w:rFonts w:ascii="Trebuchet MS" w:hAnsi="Trebuchet MS"/>
          <w:sz w:val="20"/>
          <w:szCs w:val="20"/>
        </w:rPr>
      </w:pPr>
      <w:r w:rsidRPr="00036DCA">
        <w:rPr>
          <w:rFonts w:ascii="Trebuchet MS" w:hAnsi="Trebuchet MS"/>
          <w:sz w:val="20"/>
          <w:szCs w:val="20"/>
        </w:rPr>
        <w:t>destinar-se-ão exclusivamente ao pagamento dos CRI, bem como dos respectivos custos da administração</w:t>
      </w:r>
      <w:r w:rsidR="00B24AFA" w:rsidRPr="00036DCA">
        <w:rPr>
          <w:rFonts w:ascii="Trebuchet MS" w:hAnsi="Trebuchet MS"/>
          <w:sz w:val="20"/>
          <w:szCs w:val="20"/>
        </w:rPr>
        <w:t xml:space="preserve"> e manutenção da boa ordem do Patrimônio Separado</w:t>
      </w:r>
      <w:r w:rsidRPr="00036DCA">
        <w:rPr>
          <w:rFonts w:ascii="Trebuchet MS" w:hAnsi="Trebuchet MS"/>
          <w:sz w:val="20"/>
          <w:szCs w:val="20"/>
        </w:rPr>
        <w:t>;</w:t>
      </w:r>
    </w:p>
    <w:p w14:paraId="6878E11F" w14:textId="77777777" w:rsidR="00100430" w:rsidRPr="00036DCA" w:rsidRDefault="00100430" w:rsidP="00D434E4">
      <w:pPr>
        <w:tabs>
          <w:tab w:val="left" w:pos="2268"/>
        </w:tabs>
        <w:spacing w:line="360" w:lineRule="auto"/>
        <w:ind w:left="1701"/>
        <w:jc w:val="both"/>
        <w:rPr>
          <w:rFonts w:ascii="Trebuchet MS" w:hAnsi="Trebuchet MS"/>
          <w:sz w:val="20"/>
          <w:szCs w:val="20"/>
        </w:rPr>
      </w:pPr>
    </w:p>
    <w:p w14:paraId="006145B2" w14:textId="77777777" w:rsidR="00100430" w:rsidRPr="00036DCA" w:rsidRDefault="00100430" w:rsidP="00D434E4">
      <w:pPr>
        <w:numPr>
          <w:ilvl w:val="0"/>
          <w:numId w:val="3"/>
        </w:numPr>
        <w:tabs>
          <w:tab w:val="num" w:pos="1701"/>
          <w:tab w:val="left" w:pos="2268"/>
        </w:tabs>
        <w:spacing w:line="360" w:lineRule="auto"/>
        <w:ind w:left="1701" w:firstLine="0"/>
        <w:jc w:val="both"/>
        <w:rPr>
          <w:rFonts w:ascii="Trebuchet MS" w:hAnsi="Trebuchet MS"/>
          <w:sz w:val="20"/>
          <w:szCs w:val="20"/>
        </w:rPr>
      </w:pPr>
      <w:r w:rsidRPr="00036DCA">
        <w:rPr>
          <w:rFonts w:ascii="Trebuchet MS" w:hAnsi="Trebuchet MS"/>
          <w:sz w:val="20"/>
          <w:szCs w:val="20"/>
        </w:rPr>
        <w:t xml:space="preserve">estarão isentos e imunes de qualquer ação ou execução promovida por credores da </w:t>
      </w:r>
      <w:proofErr w:type="spellStart"/>
      <w:r w:rsidR="00F57506" w:rsidRPr="00036DCA">
        <w:rPr>
          <w:rFonts w:ascii="Trebuchet MS" w:hAnsi="Trebuchet MS"/>
          <w:sz w:val="20"/>
          <w:szCs w:val="20"/>
        </w:rPr>
        <w:t>Securitizadora</w:t>
      </w:r>
      <w:proofErr w:type="spellEnd"/>
      <w:r w:rsidRPr="00036DCA">
        <w:rPr>
          <w:rFonts w:ascii="Trebuchet MS" w:hAnsi="Trebuchet MS"/>
          <w:sz w:val="20"/>
          <w:szCs w:val="20"/>
        </w:rPr>
        <w:t>;</w:t>
      </w:r>
    </w:p>
    <w:p w14:paraId="2EBB7291" w14:textId="77777777" w:rsidR="00100430" w:rsidRPr="00036DCA" w:rsidRDefault="00100430" w:rsidP="00D434E4">
      <w:pPr>
        <w:tabs>
          <w:tab w:val="left" w:pos="2268"/>
        </w:tabs>
        <w:spacing w:line="360" w:lineRule="auto"/>
        <w:ind w:left="1701"/>
        <w:jc w:val="both"/>
        <w:rPr>
          <w:rFonts w:ascii="Trebuchet MS" w:hAnsi="Trebuchet MS"/>
          <w:sz w:val="20"/>
          <w:szCs w:val="20"/>
        </w:rPr>
      </w:pPr>
    </w:p>
    <w:p w14:paraId="6826E14B" w14:textId="77777777" w:rsidR="00100430" w:rsidRPr="00036DCA" w:rsidRDefault="00100430" w:rsidP="00D434E4">
      <w:pPr>
        <w:numPr>
          <w:ilvl w:val="0"/>
          <w:numId w:val="3"/>
        </w:numPr>
        <w:tabs>
          <w:tab w:val="num" w:pos="1701"/>
          <w:tab w:val="left" w:pos="2268"/>
        </w:tabs>
        <w:spacing w:line="360" w:lineRule="auto"/>
        <w:ind w:left="1701" w:firstLine="0"/>
        <w:jc w:val="both"/>
        <w:rPr>
          <w:rFonts w:ascii="Trebuchet MS" w:hAnsi="Trebuchet MS"/>
          <w:sz w:val="20"/>
          <w:szCs w:val="20"/>
        </w:rPr>
      </w:pPr>
      <w:r w:rsidRPr="00036DCA">
        <w:rPr>
          <w:rFonts w:ascii="Trebuchet MS" w:hAnsi="Trebuchet MS"/>
          <w:sz w:val="20"/>
          <w:szCs w:val="20"/>
        </w:rPr>
        <w:t xml:space="preserve">não poderão ser utilizados na prestação de garantias e não poderão ser excutidos por quaisquer credores da </w:t>
      </w:r>
      <w:proofErr w:type="spellStart"/>
      <w:r w:rsidR="00F57506" w:rsidRPr="00036DCA">
        <w:rPr>
          <w:rFonts w:ascii="Trebuchet MS" w:hAnsi="Trebuchet MS"/>
          <w:sz w:val="20"/>
          <w:szCs w:val="20"/>
        </w:rPr>
        <w:t>Securitizadora</w:t>
      </w:r>
      <w:proofErr w:type="spellEnd"/>
      <w:r w:rsidRPr="00036DCA">
        <w:rPr>
          <w:rFonts w:ascii="Trebuchet MS" w:hAnsi="Trebuchet MS"/>
          <w:sz w:val="20"/>
          <w:szCs w:val="20"/>
        </w:rPr>
        <w:t>, por mais privilegiados que sejam; e</w:t>
      </w:r>
    </w:p>
    <w:p w14:paraId="369DE073" w14:textId="77777777" w:rsidR="00100430" w:rsidRPr="00036DCA" w:rsidRDefault="00100430" w:rsidP="00D434E4">
      <w:pPr>
        <w:tabs>
          <w:tab w:val="left" w:pos="2268"/>
        </w:tabs>
        <w:spacing w:line="360" w:lineRule="auto"/>
        <w:ind w:left="1701"/>
        <w:jc w:val="both"/>
        <w:rPr>
          <w:rFonts w:ascii="Trebuchet MS" w:hAnsi="Trebuchet MS"/>
          <w:sz w:val="20"/>
          <w:szCs w:val="20"/>
        </w:rPr>
      </w:pPr>
    </w:p>
    <w:p w14:paraId="61B86C53" w14:textId="77777777" w:rsidR="009A68D0" w:rsidRPr="00036DCA" w:rsidRDefault="00100430" w:rsidP="00D434E4">
      <w:pPr>
        <w:numPr>
          <w:ilvl w:val="0"/>
          <w:numId w:val="3"/>
        </w:numPr>
        <w:tabs>
          <w:tab w:val="num" w:pos="1701"/>
          <w:tab w:val="left" w:pos="2268"/>
        </w:tabs>
        <w:spacing w:line="360" w:lineRule="auto"/>
        <w:ind w:left="1701" w:firstLine="0"/>
        <w:jc w:val="both"/>
        <w:rPr>
          <w:rFonts w:ascii="Trebuchet MS" w:eastAsia="Arial Unicode MS" w:hAnsi="Trebuchet MS" w:cstheme="minorHAnsi"/>
          <w:b/>
          <w:sz w:val="20"/>
          <w:szCs w:val="20"/>
          <w:lang w:bidi="th-TH"/>
        </w:rPr>
      </w:pPr>
      <w:r w:rsidRPr="00036DCA">
        <w:rPr>
          <w:rFonts w:ascii="Trebuchet MS" w:hAnsi="Trebuchet MS"/>
          <w:sz w:val="20"/>
          <w:szCs w:val="20"/>
        </w:rPr>
        <w:t xml:space="preserve">somente responderão pelas obrigações decorrentes dos CRI </w:t>
      </w:r>
      <w:r w:rsidR="00B24AFA" w:rsidRPr="00036DCA">
        <w:rPr>
          <w:rFonts w:ascii="Trebuchet MS" w:hAnsi="Trebuchet MS"/>
          <w:sz w:val="20"/>
          <w:szCs w:val="20"/>
        </w:rPr>
        <w:t xml:space="preserve">e do Patrimônio Separado </w:t>
      </w:r>
      <w:r w:rsidRPr="00036DCA">
        <w:rPr>
          <w:rFonts w:ascii="Trebuchet MS" w:hAnsi="Trebuchet MS"/>
          <w:sz w:val="20"/>
          <w:szCs w:val="20"/>
        </w:rPr>
        <w:t>a que estão vinculados.</w:t>
      </w:r>
    </w:p>
    <w:p w14:paraId="7B20901A" w14:textId="77777777" w:rsidR="00655888" w:rsidRPr="00036DCA" w:rsidRDefault="00655888"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2B45417D" w14:textId="4E408D29" w:rsidR="00655888" w:rsidRPr="00036DCA" w:rsidRDefault="00655888"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Por força da vinculação d</w:t>
      </w:r>
      <w:r w:rsidR="00CC738E" w:rsidRPr="00036DCA">
        <w:rPr>
          <w:rFonts w:ascii="Trebuchet MS" w:hAnsi="Trebuchet MS"/>
          <w:color w:val="auto"/>
          <w:sz w:val="20"/>
          <w:szCs w:val="20"/>
        </w:rPr>
        <w:t>a</w:t>
      </w:r>
      <w:r w:rsidR="009C2C54" w:rsidRPr="00036DCA">
        <w:rPr>
          <w:rFonts w:ascii="Trebuchet MS" w:hAnsi="Trebuchet MS"/>
          <w:color w:val="auto"/>
          <w:sz w:val="20"/>
          <w:szCs w:val="20"/>
        </w:rPr>
        <w:t>s Notas Comerciais</w:t>
      </w:r>
      <w:r w:rsidRPr="00036DCA">
        <w:rPr>
          <w:rFonts w:ascii="Trebuchet MS" w:hAnsi="Trebuchet MS"/>
          <w:color w:val="auto"/>
          <w:sz w:val="20"/>
          <w:szCs w:val="20"/>
        </w:rPr>
        <w:t xml:space="preserve"> aos CRI, fica desde já estabelecido que a </w:t>
      </w:r>
      <w:proofErr w:type="spellStart"/>
      <w:r w:rsidRPr="00036DCA">
        <w:rPr>
          <w:rFonts w:ascii="Trebuchet MS" w:hAnsi="Trebuchet MS"/>
          <w:color w:val="auto"/>
          <w:sz w:val="20"/>
          <w:szCs w:val="20"/>
        </w:rPr>
        <w:t>Securitizadora</w:t>
      </w:r>
      <w:proofErr w:type="spellEnd"/>
      <w:r w:rsidRPr="00036DCA">
        <w:rPr>
          <w:rFonts w:ascii="Trebuchet MS" w:hAnsi="Trebuchet MS"/>
          <w:color w:val="auto"/>
          <w:sz w:val="20"/>
          <w:szCs w:val="20"/>
        </w:rPr>
        <w:t xml:space="preserve"> deverá se manifestar sobre quaisquer assuntos relativos à</w:t>
      </w:r>
      <w:r w:rsidR="009C2C54" w:rsidRPr="00036DCA">
        <w:rPr>
          <w:rFonts w:ascii="Trebuchet MS" w:hAnsi="Trebuchet MS"/>
          <w:color w:val="auto"/>
          <w:sz w:val="20"/>
          <w:szCs w:val="20"/>
        </w:rPr>
        <w:t>s Notas Comerciais</w:t>
      </w:r>
      <w:r w:rsidRPr="00036DCA">
        <w:rPr>
          <w:rFonts w:ascii="Trebuchet MS" w:hAnsi="Trebuchet MS"/>
          <w:color w:val="auto"/>
          <w:sz w:val="20"/>
          <w:szCs w:val="20"/>
        </w:rPr>
        <w:t xml:space="preserve">, somente conforme orientação deliberada pelos titulares de CRI em sede de </w:t>
      </w:r>
      <w:r w:rsidR="002679A8" w:rsidRPr="00036DCA">
        <w:rPr>
          <w:rFonts w:ascii="Trebuchet MS" w:hAnsi="Trebuchet MS"/>
          <w:color w:val="auto"/>
          <w:sz w:val="20"/>
          <w:szCs w:val="20"/>
        </w:rPr>
        <w:t>assembleia especial</w:t>
      </w:r>
      <w:r w:rsidRPr="00036DCA">
        <w:rPr>
          <w:rFonts w:ascii="Trebuchet MS" w:hAnsi="Trebuchet MS"/>
          <w:color w:val="auto"/>
          <w:sz w:val="20"/>
          <w:szCs w:val="20"/>
        </w:rPr>
        <w:t xml:space="preserve"> de titulares de CRI.</w:t>
      </w:r>
    </w:p>
    <w:p w14:paraId="1AEE1E9F" w14:textId="77777777" w:rsidR="008D4187" w:rsidRPr="00036DCA" w:rsidRDefault="008D4187" w:rsidP="00D434E4">
      <w:pPr>
        <w:pStyle w:val="Default"/>
        <w:widowControl w:val="0"/>
        <w:tabs>
          <w:tab w:val="left" w:pos="851"/>
          <w:tab w:val="left" w:pos="1701"/>
        </w:tabs>
        <w:spacing w:line="360" w:lineRule="auto"/>
        <w:jc w:val="both"/>
        <w:rPr>
          <w:rFonts w:ascii="Trebuchet MS" w:eastAsia="Arial Unicode MS" w:hAnsi="Trebuchet MS" w:cstheme="minorHAnsi"/>
          <w:b/>
          <w:sz w:val="20"/>
          <w:szCs w:val="20"/>
          <w:lang w:bidi="th-TH"/>
        </w:rPr>
      </w:pPr>
    </w:p>
    <w:p w14:paraId="3C1974CE" w14:textId="0F6F97E4" w:rsidR="00ED7A10" w:rsidRPr="00036DCA" w:rsidRDefault="00ED7A10"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b/>
          <w:sz w:val="20"/>
          <w:szCs w:val="20"/>
          <w:lang w:bidi="th-TH"/>
        </w:rPr>
      </w:pPr>
      <w:r w:rsidRPr="00036DCA">
        <w:rPr>
          <w:rFonts w:ascii="Trebuchet MS" w:hAnsi="Trebuchet MS"/>
          <w:color w:val="auto"/>
          <w:sz w:val="20"/>
          <w:szCs w:val="20"/>
        </w:rPr>
        <w:t>F</w:t>
      </w:r>
      <w:r w:rsidRPr="00036DCA">
        <w:rPr>
          <w:rFonts w:ascii="Trebuchet MS" w:hAnsi="Trebuchet MS" w:cstheme="minorHAnsi"/>
          <w:color w:val="auto"/>
          <w:sz w:val="20"/>
          <w:szCs w:val="20"/>
          <w:lang w:bidi="th-TH"/>
        </w:rPr>
        <w:t>azem</w:t>
      </w:r>
      <w:r w:rsidRPr="00036DCA">
        <w:rPr>
          <w:rFonts w:ascii="Trebuchet MS" w:hAnsi="Trebuchet MS"/>
          <w:snapToGrid w:val="0"/>
          <w:sz w:val="20"/>
          <w:szCs w:val="20"/>
        </w:rPr>
        <w:t xml:space="preserve"> parte </w:t>
      </w:r>
      <w:r w:rsidRPr="00036DCA">
        <w:rPr>
          <w:rFonts w:ascii="Trebuchet MS" w:hAnsi="Trebuchet MS"/>
          <w:color w:val="auto"/>
          <w:sz w:val="20"/>
          <w:szCs w:val="20"/>
        </w:rPr>
        <w:t>da</w:t>
      </w:r>
      <w:r w:rsidRPr="00036DCA">
        <w:rPr>
          <w:rFonts w:ascii="Trebuchet MS" w:hAnsi="Trebuchet MS"/>
          <w:snapToGrid w:val="0"/>
          <w:sz w:val="20"/>
          <w:szCs w:val="20"/>
        </w:rPr>
        <w:t xml:space="preserve"> Oferta os seguintes documentos (em conjunto, “</w:t>
      </w:r>
      <w:r w:rsidRPr="00036DCA">
        <w:rPr>
          <w:rFonts w:ascii="Trebuchet MS" w:hAnsi="Trebuchet MS"/>
          <w:snapToGrid w:val="0"/>
          <w:sz w:val="20"/>
          <w:szCs w:val="20"/>
          <w:u w:val="single"/>
        </w:rPr>
        <w:t>Documentos da Operação</w:t>
      </w:r>
      <w:r w:rsidR="00A3276D" w:rsidRPr="00036DCA">
        <w:rPr>
          <w:rFonts w:ascii="Trebuchet MS" w:hAnsi="Trebuchet MS"/>
          <w:snapToGrid w:val="0"/>
          <w:sz w:val="20"/>
          <w:szCs w:val="20"/>
        </w:rPr>
        <w:t>”): (i)</w:t>
      </w:r>
      <w:r w:rsidR="000D48E0" w:rsidRPr="00036DCA">
        <w:rPr>
          <w:rFonts w:ascii="Trebuchet MS" w:hAnsi="Trebuchet MS"/>
          <w:snapToGrid w:val="0"/>
          <w:sz w:val="20"/>
          <w:szCs w:val="20"/>
        </w:rPr>
        <w:t xml:space="preserve"> </w:t>
      </w:r>
      <w:r w:rsidR="00FE58BC" w:rsidRPr="00036DCA">
        <w:rPr>
          <w:rFonts w:ascii="Trebuchet MS" w:hAnsi="Trebuchet MS"/>
          <w:snapToGrid w:val="0"/>
          <w:sz w:val="20"/>
          <w:szCs w:val="20"/>
        </w:rPr>
        <w:t>essa Escritura de Emissão</w:t>
      </w:r>
      <w:r w:rsidR="00DB6550" w:rsidRPr="00036DCA">
        <w:rPr>
          <w:rFonts w:ascii="Trebuchet MS" w:hAnsi="Trebuchet MS" w:cstheme="minorHAnsi"/>
          <w:color w:val="auto"/>
          <w:sz w:val="20"/>
          <w:szCs w:val="20"/>
        </w:rPr>
        <w:t>; (</w:t>
      </w:r>
      <w:proofErr w:type="spellStart"/>
      <w:r w:rsidR="00DB6550" w:rsidRPr="00036DCA">
        <w:rPr>
          <w:rFonts w:ascii="Trebuchet MS" w:hAnsi="Trebuchet MS" w:cstheme="minorHAnsi"/>
          <w:color w:val="auto"/>
          <w:sz w:val="20"/>
          <w:szCs w:val="20"/>
        </w:rPr>
        <w:t>ii</w:t>
      </w:r>
      <w:proofErr w:type="spellEnd"/>
      <w:r w:rsidR="00DB6550" w:rsidRPr="00036DCA">
        <w:rPr>
          <w:rFonts w:ascii="Trebuchet MS" w:hAnsi="Trebuchet MS" w:cstheme="minorHAnsi"/>
          <w:color w:val="auto"/>
          <w:sz w:val="20"/>
          <w:szCs w:val="20"/>
        </w:rPr>
        <w:t xml:space="preserve">) </w:t>
      </w:r>
      <w:r w:rsidR="00D631B2" w:rsidRPr="00036DCA">
        <w:rPr>
          <w:rFonts w:ascii="Trebuchet MS" w:hAnsi="Trebuchet MS"/>
          <w:snapToGrid w:val="0"/>
          <w:sz w:val="20"/>
          <w:szCs w:val="20"/>
        </w:rPr>
        <w:t>o Contrato de Alienação Fiduciária</w:t>
      </w:r>
      <w:r w:rsidR="005F2EFF" w:rsidRPr="00036DCA">
        <w:rPr>
          <w:rFonts w:ascii="Trebuchet MS" w:hAnsi="Trebuchet MS"/>
          <w:snapToGrid w:val="0"/>
          <w:sz w:val="20"/>
          <w:szCs w:val="20"/>
        </w:rPr>
        <w:t xml:space="preserve"> </w:t>
      </w:r>
      <w:r w:rsidR="007B103D" w:rsidRPr="00036DCA">
        <w:rPr>
          <w:rFonts w:ascii="Trebuchet MS" w:hAnsi="Trebuchet MS"/>
          <w:snapToGrid w:val="0"/>
          <w:sz w:val="20"/>
          <w:szCs w:val="20"/>
        </w:rPr>
        <w:t>Terreno</w:t>
      </w:r>
      <w:r w:rsidR="00D631B2" w:rsidRPr="00036DCA">
        <w:rPr>
          <w:rFonts w:ascii="Trebuchet MS" w:hAnsi="Trebuchet MS"/>
          <w:snapToGrid w:val="0"/>
          <w:sz w:val="20"/>
          <w:szCs w:val="20"/>
        </w:rPr>
        <w:t xml:space="preserve">; </w:t>
      </w:r>
      <w:r w:rsidR="000D48E0" w:rsidRPr="00036DCA">
        <w:rPr>
          <w:rFonts w:ascii="Trebuchet MS" w:hAnsi="Trebuchet MS"/>
          <w:snapToGrid w:val="0"/>
          <w:sz w:val="20"/>
          <w:szCs w:val="20"/>
        </w:rPr>
        <w:t>(</w:t>
      </w:r>
      <w:proofErr w:type="spellStart"/>
      <w:r w:rsidR="00183775" w:rsidRPr="00036DCA">
        <w:rPr>
          <w:rFonts w:ascii="Trebuchet MS" w:hAnsi="Trebuchet MS"/>
          <w:snapToGrid w:val="0"/>
          <w:sz w:val="20"/>
          <w:szCs w:val="20"/>
        </w:rPr>
        <w:t>iii</w:t>
      </w:r>
      <w:proofErr w:type="spellEnd"/>
      <w:r w:rsidR="000D48E0" w:rsidRPr="00036DCA">
        <w:rPr>
          <w:rFonts w:ascii="Trebuchet MS" w:hAnsi="Trebuchet MS"/>
          <w:snapToGrid w:val="0"/>
          <w:sz w:val="20"/>
          <w:szCs w:val="20"/>
        </w:rPr>
        <w:t xml:space="preserve">) </w:t>
      </w:r>
      <w:r w:rsidR="00814D4F" w:rsidRPr="00036DCA">
        <w:rPr>
          <w:rFonts w:ascii="Trebuchet MS" w:hAnsi="Trebuchet MS"/>
          <w:snapToGrid w:val="0"/>
          <w:sz w:val="20"/>
          <w:szCs w:val="20"/>
        </w:rPr>
        <w:t xml:space="preserve">o Contrato de </w:t>
      </w:r>
      <w:r w:rsidR="007B103D" w:rsidRPr="00036DCA">
        <w:rPr>
          <w:rFonts w:ascii="Trebuchet MS" w:hAnsi="Trebuchet MS"/>
          <w:snapToGrid w:val="0"/>
          <w:sz w:val="20"/>
          <w:szCs w:val="20"/>
        </w:rPr>
        <w:t xml:space="preserve">Alienação </w:t>
      </w:r>
      <w:r w:rsidR="00814D4F" w:rsidRPr="00036DCA">
        <w:rPr>
          <w:rFonts w:ascii="Trebuchet MS" w:hAnsi="Trebuchet MS"/>
          <w:snapToGrid w:val="0"/>
          <w:sz w:val="20"/>
          <w:szCs w:val="20"/>
        </w:rPr>
        <w:t>Fiduciária</w:t>
      </w:r>
      <w:r w:rsidR="00317A3B" w:rsidRPr="00036DCA">
        <w:rPr>
          <w:rFonts w:ascii="Trebuchet MS" w:hAnsi="Trebuchet MS"/>
          <w:snapToGrid w:val="0"/>
          <w:sz w:val="20"/>
          <w:szCs w:val="20"/>
        </w:rPr>
        <w:t xml:space="preserve"> </w:t>
      </w:r>
      <w:r w:rsidR="00183775" w:rsidRPr="00036DCA">
        <w:rPr>
          <w:rFonts w:ascii="Trebuchet MS" w:hAnsi="Trebuchet MS"/>
          <w:snapToGrid w:val="0"/>
          <w:sz w:val="20"/>
          <w:szCs w:val="20"/>
        </w:rPr>
        <w:t>Unidades</w:t>
      </w:r>
      <w:r w:rsidR="00AD319D" w:rsidRPr="00036DCA">
        <w:rPr>
          <w:rFonts w:ascii="Trebuchet MS" w:hAnsi="Trebuchet MS"/>
          <w:snapToGrid w:val="0"/>
          <w:sz w:val="20"/>
          <w:szCs w:val="20"/>
        </w:rPr>
        <w:t>, caso celebrado, nos termos da Cláusula 4.6.2 abaixo</w:t>
      </w:r>
      <w:r w:rsidR="00814D4F" w:rsidRPr="00036DCA">
        <w:rPr>
          <w:rFonts w:ascii="Trebuchet MS" w:hAnsi="Trebuchet MS"/>
          <w:snapToGrid w:val="0"/>
          <w:sz w:val="20"/>
          <w:szCs w:val="20"/>
        </w:rPr>
        <w:t>;</w:t>
      </w:r>
      <w:r w:rsidR="005F2EFF" w:rsidRPr="00036DCA">
        <w:rPr>
          <w:rFonts w:ascii="Trebuchet MS" w:hAnsi="Trebuchet MS"/>
          <w:snapToGrid w:val="0"/>
          <w:sz w:val="20"/>
          <w:szCs w:val="20"/>
        </w:rPr>
        <w:t xml:space="preserve"> </w:t>
      </w:r>
      <w:r w:rsidR="00FE58BC" w:rsidRPr="00036DCA">
        <w:rPr>
          <w:rFonts w:ascii="Trebuchet MS" w:hAnsi="Trebuchet MS"/>
          <w:snapToGrid w:val="0"/>
          <w:sz w:val="20"/>
          <w:szCs w:val="20"/>
        </w:rPr>
        <w:t>(</w:t>
      </w:r>
      <w:proofErr w:type="spellStart"/>
      <w:r w:rsidR="00FE58BC" w:rsidRPr="00036DCA">
        <w:rPr>
          <w:rFonts w:ascii="Trebuchet MS" w:hAnsi="Trebuchet MS"/>
          <w:snapToGrid w:val="0"/>
          <w:sz w:val="20"/>
          <w:szCs w:val="20"/>
        </w:rPr>
        <w:t>iv</w:t>
      </w:r>
      <w:proofErr w:type="spellEnd"/>
      <w:r w:rsidR="00FE58BC" w:rsidRPr="00036DCA">
        <w:rPr>
          <w:rFonts w:ascii="Trebuchet MS" w:hAnsi="Trebuchet MS"/>
          <w:snapToGrid w:val="0"/>
          <w:sz w:val="20"/>
          <w:szCs w:val="20"/>
        </w:rPr>
        <w:t xml:space="preserve">) o Contrato de Cessão Fiduciária; </w:t>
      </w:r>
      <w:r w:rsidR="005F2EFF" w:rsidRPr="00036DCA">
        <w:rPr>
          <w:rFonts w:ascii="Trebuchet MS" w:hAnsi="Trebuchet MS"/>
          <w:snapToGrid w:val="0"/>
          <w:sz w:val="20"/>
          <w:szCs w:val="20"/>
        </w:rPr>
        <w:t>(v) o Contrato de Alienação Fiduciária de Quotas</w:t>
      </w:r>
      <w:r w:rsidR="004F7E24" w:rsidRPr="00036DCA">
        <w:rPr>
          <w:rFonts w:ascii="Trebuchet MS" w:hAnsi="Trebuchet MS"/>
          <w:snapToGrid w:val="0"/>
          <w:sz w:val="20"/>
          <w:szCs w:val="20"/>
        </w:rPr>
        <w:t xml:space="preserve"> </w:t>
      </w:r>
      <w:proofErr w:type="spellStart"/>
      <w:r w:rsidR="004F7E24" w:rsidRPr="00036DCA">
        <w:rPr>
          <w:rFonts w:ascii="Trebuchet MS" w:hAnsi="Trebuchet MS" w:cstheme="minorHAnsi"/>
          <w:color w:val="auto"/>
          <w:sz w:val="20"/>
          <w:szCs w:val="20"/>
          <w:u w:val="single"/>
          <w:lang w:bidi="th-TH"/>
        </w:rPr>
        <w:t>Turrialba</w:t>
      </w:r>
      <w:proofErr w:type="spellEnd"/>
      <w:r w:rsidR="005F2EFF" w:rsidRPr="00036DCA">
        <w:rPr>
          <w:rFonts w:ascii="Trebuchet MS" w:hAnsi="Trebuchet MS"/>
          <w:snapToGrid w:val="0"/>
          <w:sz w:val="20"/>
          <w:szCs w:val="20"/>
        </w:rPr>
        <w:t>;</w:t>
      </w:r>
      <w:r w:rsidR="00DB6550" w:rsidRPr="00036DCA">
        <w:rPr>
          <w:rFonts w:ascii="Trebuchet MS" w:hAnsi="Trebuchet MS"/>
          <w:snapToGrid w:val="0"/>
          <w:sz w:val="20"/>
          <w:szCs w:val="20"/>
        </w:rPr>
        <w:t xml:space="preserve"> </w:t>
      </w:r>
      <w:r w:rsidR="00584743" w:rsidRPr="00036DCA">
        <w:rPr>
          <w:rFonts w:ascii="Trebuchet MS" w:hAnsi="Trebuchet MS"/>
          <w:snapToGrid w:val="0"/>
          <w:sz w:val="20"/>
          <w:szCs w:val="20"/>
        </w:rPr>
        <w:t>(</w:t>
      </w:r>
      <w:r w:rsidR="00183775" w:rsidRPr="00036DCA">
        <w:rPr>
          <w:rFonts w:ascii="Trebuchet MS" w:hAnsi="Trebuchet MS"/>
          <w:snapToGrid w:val="0"/>
          <w:sz w:val="20"/>
          <w:szCs w:val="20"/>
        </w:rPr>
        <w:t>v</w:t>
      </w:r>
      <w:r w:rsidR="00FE58BC" w:rsidRPr="00036DCA">
        <w:rPr>
          <w:rFonts w:ascii="Trebuchet MS" w:hAnsi="Trebuchet MS"/>
          <w:snapToGrid w:val="0"/>
          <w:sz w:val="20"/>
          <w:szCs w:val="20"/>
        </w:rPr>
        <w:t>i</w:t>
      </w:r>
      <w:r w:rsidR="00D70243" w:rsidRPr="00036DCA">
        <w:rPr>
          <w:rFonts w:ascii="Trebuchet MS" w:hAnsi="Trebuchet MS"/>
          <w:snapToGrid w:val="0"/>
          <w:sz w:val="20"/>
          <w:szCs w:val="20"/>
        </w:rPr>
        <w:t>)</w:t>
      </w:r>
      <w:r w:rsidRPr="00036DCA">
        <w:rPr>
          <w:rFonts w:ascii="Trebuchet MS" w:hAnsi="Trebuchet MS"/>
          <w:snapToGrid w:val="0"/>
          <w:sz w:val="20"/>
          <w:szCs w:val="20"/>
        </w:rPr>
        <w:t xml:space="preserve"> o Termo de Securitização</w:t>
      </w:r>
      <w:r w:rsidR="001A1B65" w:rsidRPr="00036DCA">
        <w:rPr>
          <w:rFonts w:ascii="Trebuchet MS" w:hAnsi="Trebuchet MS"/>
          <w:snapToGrid w:val="0"/>
          <w:sz w:val="20"/>
          <w:szCs w:val="20"/>
        </w:rPr>
        <w:t xml:space="preserve">; </w:t>
      </w:r>
      <w:r w:rsidR="00D37EF4" w:rsidRPr="00036DCA">
        <w:rPr>
          <w:rFonts w:ascii="Trebuchet MS" w:hAnsi="Trebuchet MS"/>
          <w:snapToGrid w:val="0"/>
          <w:sz w:val="20"/>
          <w:szCs w:val="20"/>
        </w:rPr>
        <w:t>(</w:t>
      </w:r>
      <w:proofErr w:type="spellStart"/>
      <w:r w:rsidR="007175A2" w:rsidRPr="00036DCA">
        <w:rPr>
          <w:rFonts w:ascii="Trebuchet MS" w:hAnsi="Trebuchet MS"/>
          <w:snapToGrid w:val="0"/>
          <w:sz w:val="20"/>
          <w:szCs w:val="20"/>
        </w:rPr>
        <w:t>vi</w:t>
      </w:r>
      <w:r w:rsidR="00FE58BC" w:rsidRPr="00036DCA">
        <w:rPr>
          <w:rFonts w:ascii="Trebuchet MS" w:hAnsi="Trebuchet MS"/>
          <w:snapToGrid w:val="0"/>
          <w:sz w:val="20"/>
          <w:szCs w:val="20"/>
        </w:rPr>
        <w:t>i</w:t>
      </w:r>
      <w:proofErr w:type="spellEnd"/>
      <w:r w:rsidR="00D37EF4" w:rsidRPr="00036DCA">
        <w:rPr>
          <w:rFonts w:ascii="Trebuchet MS" w:hAnsi="Trebuchet MS"/>
          <w:snapToGrid w:val="0"/>
          <w:sz w:val="20"/>
          <w:szCs w:val="20"/>
        </w:rPr>
        <w:t xml:space="preserve">) </w:t>
      </w:r>
      <w:r w:rsidR="0090402E" w:rsidRPr="00036DCA">
        <w:rPr>
          <w:rFonts w:ascii="Trebuchet MS" w:hAnsi="Trebuchet MS"/>
          <w:snapToGrid w:val="0"/>
          <w:sz w:val="20"/>
          <w:szCs w:val="20"/>
        </w:rPr>
        <w:t xml:space="preserve">o </w:t>
      </w:r>
      <w:r w:rsidR="00121087" w:rsidRPr="00036DCA">
        <w:rPr>
          <w:rFonts w:ascii="Trebuchet MS" w:hAnsi="Trebuchet MS"/>
          <w:sz w:val="20"/>
          <w:szCs w:val="20"/>
        </w:rPr>
        <w:t>“</w:t>
      </w:r>
      <w:r w:rsidR="00121087" w:rsidRPr="00036DCA">
        <w:rPr>
          <w:rFonts w:ascii="Trebuchet MS" w:hAnsi="Trebuchet MS"/>
          <w:i/>
          <w:sz w:val="20"/>
          <w:szCs w:val="20"/>
        </w:rPr>
        <w:t xml:space="preserve">Instrumento Particular de Contrato de Coordenação, Colocação e Distribuição Pública, de Certificados de Recebíveis Imobiliários, Sob Regime de Garantia Firme de Distribuição, da </w:t>
      </w:r>
      <w:r w:rsidR="00121087" w:rsidRPr="00036DCA">
        <w:rPr>
          <w:rFonts w:ascii="Trebuchet MS" w:hAnsi="Trebuchet MS" w:cs="Trebuchet MS"/>
          <w:i/>
          <w:sz w:val="20"/>
          <w:szCs w:val="20"/>
        </w:rPr>
        <w:t>121</w:t>
      </w:r>
      <w:r w:rsidR="00121087" w:rsidRPr="00036DCA">
        <w:rPr>
          <w:rFonts w:ascii="Trebuchet MS" w:hAnsi="Trebuchet MS"/>
          <w:i/>
          <w:sz w:val="20"/>
          <w:szCs w:val="20"/>
        </w:rPr>
        <w:t xml:space="preserve">ª Emissão, em Série Única, da </w:t>
      </w:r>
      <w:proofErr w:type="spellStart"/>
      <w:r w:rsidR="00121087" w:rsidRPr="00036DCA">
        <w:rPr>
          <w:rFonts w:ascii="Trebuchet MS" w:hAnsi="Trebuchet MS" w:cs="Tahoma"/>
          <w:i/>
          <w:sz w:val="20"/>
          <w:szCs w:val="20"/>
        </w:rPr>
        <w:t>True</w:t>
      </w:r>
      <w:proofErr w:type="spellEnd"/>
      <w:r w:rsidR="00121087" w:rsidRPr="00036DCA">
        <w:rPr>
          <w:rFonts w:ascii="Trebuchet MS" w:hAnsi="Trebuchet MS" w:cs="Tahoma"/>
          <w:i/>
          <w:sz w:val="20"/>
          <w:szCs w:val="20"/>
        </w:rPr>
        <w:t xml:space="preserve"> </w:t>
      </w:r>
      <w:proofErr w:type="spellStart"/>
      <w:r w:rsidR="00121087" w:rsidRPr="00036DCA">
        <w:rPr>
          <w:rFonts w:ascii="Trebuchet MS" w:hAnsi="Trebuchet MS" w:cs="Tahoma"/>
          <w:i/>
          <w:sz w:val="20"/>
          <w:szCs w:val="20"/>
        </w:rPr>
        <w:t>Securitizadora</w:t>
      </w:r>
      <w:proofErr w:type="spellEnd"/>
      <w:r w:rsidR="00121087" w:rsidRPr="00036DCA">
        <w:rPr>
          <w:rFonts w:ascii="Trebuchet MS" w:hAnsi="Trebuchet MS" w:cs="Tahoma"/>
          <w:i/>
          <w:sz w:val="20"/>
          <w:szCs w:val="20"/>
        </w:rPr>
        <w:t xml:space="preserve"> S.A.</w:t>
      </w:r>
      <w:r w:rsidR="00121087" w:rsidRPr="00036DCA">
        <w:rPr>
          <w:rFonts w:ascii="Trebuchet MS" w:hAnsi="Trebuchet MS"/>
          <w:sz w:val="20"/>
          <w:szCs w:val="20"/>
        </w:rPr>
        <w:t>”</w:t>
      </w:r>
      <w:r w:rsidR="00121087" w:rsidRPr="00036DCA" w:rsidDel="00121087">
        <w:rPr>
          <w:rFonts w:ascii="Trebuchet MS" w:hAnsi="Trebuchet MS"/>
          <w:i/>
          <w:snapToGrid w:val="0"/>
          <w:sz w:val="20"/>
          <w:szCs w:val="20"/>
        </w:rPr>
        <w:t xml:space="preserve"> </w:t>
      </w:r>
      <w:r w:rsidR="0090402E" w:rsidRPr="00036DCA">
        <w:rPr>
          <w:rFonts w:ascii="Trebuchet MS" w:hAnsi="Trebuchet MS"/>
          <w:snapToGrid w:val="0"/>
          <w:sz w:val="20"/>
          <w:szCs w:val="20"/>
        </w:rPr>
        <w:t xml:space="preserve">, </w:t>
      </w:r>
      <w:r w:rsidR="005508F9" w:rsidRPr="00036DCA">
        <w:rPr>
          <w:rFonts w:ascii="Trebuchet MS" w:hAnsi="Trebuchet MS"/>
          <w:snapToGrid w:val="0"/>
          <w:sz w:val="20"/>
          <w:szCs w:val="20"/>
        </w:rPr>
        <w:t xml:space="preserve">celebrado entre a </w:t>
      </w:r>
      <w:proofErr w:type="spellStart"/>
      <w:r w:rsidR="005508F9" w:rsidRPr="00036DCA">
        <w:rPr>
          <w:rFonts w:ascii="Trebuchet MS" w:hAnsi="Trebuchet MS"/>
          <w:snapToGrid w:val="0"/>
          <w:sz w:val="20"/>
          <w:szCs w:val="20"/>
        </w:rPr>
        <w:t>Securitizadora</w:t>
      </w:r>
      <w:proofErr w:type="spellEnd"/>
      <w:r w:rsidR="007F23DE" w:rsidRPr="00036DCA">
        <w:rPr>
          <w:rFonts w:ascii="Trebuchet MS" w:hAnsi="Trebuchet MS"/>
          <w:snapToGrid w:val="0"/>
          <w:sz w:val="20"/>
          <w:szCs w:val="20"/>
        </w:rPr>
        <w:t>,</w:t>
      </w:r>
      <w:r w:rsidR="006B1F3A" w:rsidRPr="00036DCA">
        <w:rPr>
          <w:rFonts w:ascii="Trebuchet MS" w:hAnsi="Trebuchet MS"/>
          <w:snapToGrid w:val="0"/>
          <w:sz w:val="20"/>
          <w:szCs w:val="20"/>
        </w:rPr>
        <w:t xml:space="preserve"> </w:t>
      </w:r>
      <w:r w:rsidR="0086542D" w:rsidRPr="00036DCA">
        <w:rPr>
          <w:rFonts w:ascii="Trebuchet MS" w:hAnsi="Trebuchet MS"/>
          <w:snapToGrid w:val="0"/>
          <w:sz w:val="20"/>
          <w:szCs w:val="20"/>
        </w:rPr>
        <w:t>o Coordenador Líder</w:t>
      </w:r>
      <w:r w:rsidR="007F23DE" w:rsidRPr="00036DCA">
        <w:rPr>
          <w:rFonts w:ascii="Trebuchet MS" w:hAnsi="Trebuchet MS"/>
          <w:snapToGrid w:val="0"/>
          <w:sz w:val="20"/>
          <w:szCs w:val="20"/>
        </w:rPr>
        <w:t>, a Emissora</w:t>
      </w:r>
      <w:r w:rsidR="00183775" w:rsidRPr="00036DCA">
        <w:rPr>
          <w:rFonts w:ascii="Trebuchet MS" w:hAnsi="Trebuchet MS"/>
          <w:snapToGrid w:val="0"/>
          <w:sz w:val="20"/>
          <w:szCs w:val="20"/>
        </w:rPr>
        <w:t xml:space="preserve"> e os Avalistas</w:t>
      </w:r>
      <w:r w:rsidR="007175A2" w:rsidRPr="00036DCA">
        <w:rPr>
          <w:rFonts w:ascii="Trebuchet MS" w:hAnsi="Trebuchet MS"/>
          <w:snapToGrid w:val="0"/>
          <w:sz w:val="20"/>
          <w:szCs w:val="20"/>
        </w:rPr>
        <w:t xml:space="preserve"> (“</w:t>
      </w:r>
      <w:r w:rsidR="007175A2" w:rsidRPr="00036DCA">
        <w:rPr>
          <w:rFonts w:ascii="Trebuchet MS" w:hAnsi="Trebuchet MS"/>
          <w:snapToGrid w:val="0"/>
          <w:sz w:val="20"/>
          <w:szCs w:val="20"/>
          <w:u w:val="single"/>
        </w:rPr>
        <w:t>Contrato de Distribuição</w:t>
      </w:r>
      <w:r w:rsidR="007175A2" w:rsidRPr="00036DCA">
        <w:rPr>
          <w:rFonts w:ascii="Trebuchet MS" w:hAnsi="Trebuchet MS"/>
          <w:snapToGrid w:val="0"/>
          <w:sz w:val="20"/>
          <w:szCs w:val="20"/>
        </w:rPr>
        <w:t>”)</w:t>
      </w:r>
      <w:r w:rsidR="005508F9" w:rsidRPr="00036DCA">
        <w:rPr>
          <w:rFonts w:ascii="Trebuchet MS" w:hAnsi="Trebuchet MS"/>
          <w:snapToGrid w:val="0"/>
          <w:sz w:val="20"/>
          <w:szCs w:val="20"/>
        </w:rPr>
        <w:t>; (</w:t>
      </w:r>
      <w:proofErr w:type="spellStart"/>
      <w:r w:rsidR="007175A2" w:rsidRPr="00036DCA">
        <w:rPr>
          <w:rFonts w:ascii="Trebuchet MS" w:hAnsi="Trebuchet MS"/>
          <w:snapToGrid w:val="0"/>
          <w:sz w:val="20"/>
          <w:szCs w:val="20"/>
        </w:rPr>
        <w:t>v</w:t>
      </w:r>
      <w:r w:rsidR="00DB6550" w:rsidRPr="00036DCA">
        <w:rPr>
          <w:rFonts w:ascii="Trebuchet MS" w:hAnsi="Trebuchet MS"/>
          <w:snapToGrid w:val="0"/>
          <w:sz w:val="20"/>
          <w:szCs w:val="20"/>
        </w:rPr>
        <w:t>i</w:t>
      </w:r>
      <w:r w:rsidR="00FE58BC" w:rsidRPr="00036DCA">
        <w:rPr>
          <w:rFonts w:ascii="Trebuchet MS" w:hAnsi="Trebuchet MS"/>
          <w:snapToGrid w:val="0"/>
          <w:sz w:val="20"/>
          <w:szCs w:val="20"/>
        </w:rPr>
        <w:t>i</w:t>
      </w:r>
      <w:r w:rsidR="005F2EFF" w:rsidRPr="00036DCA">
        <w:rPr>
          <w:rFonts w:ascii="Trebuchet MS" w:hAnsi="Trebuchet MS"/>
          <w:snapToGrid w:val="0"/>
          <w:sz w:val="20"/>
          <w:szCs w:val="20"/>
        </w:rPr>
        <w:t>i</w:t>
      </w:r>
      <w:proofErr w:type="spellEnd"/>
      <w:r w:rsidR="005508F9" w:rsidRPr="00036DCA">
        <w:rPr>
          <w:rFonts w:ascii="Trebuchet MS" w:hAnsi="Trebuchet MS"/>
          <w:snapToGrid w:val="0"/>
          <w:sz w:val="20"/>
          <w:szCs w:val="20"/>
        </w:rPr>
        <w:t xml:space="preserve">) </w:t>
      </w:r>
      <w:r w:rsidR="00FD0720" w:rsidRPr="00036DCA">
        <w:rPr>
          <w:rFonts w:ascii="Trebuchet MS" w:hAnsi="Trebuchet MS"/>
          <w:snapToGrid w:val="0"/>
          <w:sz w:val="20"/>
          <w:szCs w:val="20"/>
        </w:rPr>
        <w:t xml:space="preserve">o </w:t>
      </w:r>
      <w:r w:rsidR="00FD0720" w:rsidRPr="00036DCA">
        <w:rPr>
          <w:rFonts w:ascii="Trebuchet MS" w:hAnsi="Trebuchet MS" w:cstheme="minorHAnsi"/>
          <w:color w:val="auto"/>
          <w:sz w:val="20"/>
          <w:szCs w:val="20"/>
          <w:lang w:bidi="th-TH"/>
        </w:rPr>
        <w:t>“</w:t>
      </w:r>
      <w:r w:rsidR="00FD0720" w:rsidRPr="00036DCA">
        <w:rPr>
          <w:rFonts w:ascii="Trebuchet MS" w:hAnsi="Trebuchet MS" w:cstheme="minorHAnsi"/>
          <w:i/>
          <w:sz w:val="20"/>
          <w:szCs w:val="20"/>
          <w:lang w:bidi="th-TH"/>
        </w:rPr>
        <w:t xml:space="preserve">Instrumento Particular de Escritura da </w:t>
      </w:r>
      <w:r w:rsidR="007B6A1E" w:rsidRPr="00036DCA">
        <w:rPr>
          <w:rFonts w:ascii="Trebuchet MS" w:hAnsi="Trebuchet MS" w:cstheme="minorHAnsi"/>
          <w:i/>
          <w:smallCaps/>
          <w:sz w:val="20"/>
          <w:szCs w:val="20"/>
          <w:lang w:bidi="th-TH"/>
        </w:rPr>
        <w:t>1</w:t>
      </w:r>
      <w:r w:rsidR="00FD0720" w:rsidRPr="00036DCA">
        <w:rPr>
          <w:rFonts w:ascii="Trebuchet MS" w:hAnsi="Trebuchet MS" w:cstheme="minorHAnsi"/>
          <w:i/>
          <w:sz w:val="20"/>
          <w:szCs w:val="20"/>
          <w:lang w:bidi="th-TH"/>
        </w:rPr>
        <w:t>ª (</w:t>
      </w:r>
      <w:r w:rsidR="007B6A1E" w:rsidRPr="00036DCA">
        <w:rPr>
          <w:rFonts w:ascii="Trebuchet MS" w:hAnsi="Trebuchet MS" w:cstheme="minorHAnsi"/>
          <w:i/>
          <w:sz w:val="20"/>
          <w:szCs w:val="20"/>
          <w:lang w:bidi="th-TH"/>
        </w:rPr>
        <w:t>Primeira</w:t>
      </w:r>
      <w:r w:rsidR="00FD0720" w:rsidRPr="00036DCA">
        <w:rPr>
          <w:rFonts w:ascii="Trebuchet MS" w:hAnsi="Trebuchet MS" w:cstheme="minorHAnsi"/>
          <w:i/>
          <w:sz w:val="20"/>
          <w:szCs w:val="20"/>
          <w:lang w:bidi="th-TH"/>
        </w:rPr>
        <w:t xml:space="preserve">) Emissão </w:t>
      </w:r>
      <w:proofErr w:type="spellStart"/>
      <w:r w:rsidR="00FD0720" w:rsidRPr="00036DCA">
        <w:rPr>
          <w:rFonts w:ascii="Trebuchet MS" w:hAnsi="Trebuchet MS" w:cstheme="minorHAnsi"/>
          <w:i/>
          <w:sz w:val="20"/>
          <w:szCs w:val="20"/>
          <w:lang w:bidi="th-TH"/>
        </w:rPr>
        <w:t>de</w:t>
      </w:r>
      <w:r w:rsidR="009C2C54" w:rsidRPr="00036DCA">
        <w:rPr>
          <w:rFonts w:ascii="Trebuchet MS" w:hAnsi="Trebuchet MS" w:cstheme="minorHAnsi"/>
          <w:i/>
          <w:sz w:val="20"/>
          <w:szCs w:val="20"/>
          <w:lang w:bidi="th-TH"/>
        </w:rPr>
        <w:t>s</w:t>
      </w:r>
      <w:proofErr w:type="spellEnd"/>
      <w:r w:rsidR="009C2C54" w:rsidRPr="00036DCA">
        <w:rPr>
          <w:rFonts w:ascii="Trebuchet MS" w:hAnsi="Trebuchet MS" w:cstheme="minorHAnsi"/>
          <w:i/>
          <w:sz w:val="20"/>
          <w:szCs w:val="20"/>
          <w:lang w:bidi="th-TH"/>
        </w:rPr>
        <w:t xml:space="preserve"> Notas Comerciais</w:t>
      </w:r>
      <w:r w:rsidR="00FD0720" w:rsidRPr="00036DCA">
        <w:rPr>
          <w:rFonts w:ascii="Trebuchet MS" w:hAnsi="Trebuchet MS" w:cstheme="minorHAnsi"/>
          <w:i/>
          <w:sz w:val="20"/>
          <w:szCs w:val="20"/>
          <w:lang w:bidi="th-TH"/>
        </w:rPr>
        <w:t xml:space="preserve">, em Série Única, para Colocação Privada, da </w:t>
      </w:r>
      <w:r w:rsidR="003A451A" w:rsidRPr="00036DCA">
        <w:rPr>
          <w:rFonts w:ascii="Trebuchet MS" w:hAnsi="Trebuchet MS"/>
          <w:i/>
          <w:iCs/>
          <w:sz w:val="20"/>
          <w:szCs w:val="20"/>
        </w:rPr>
        <w:t>P3BR Macuco Empreendimento Imobiliário Ltda.</w:t>
      </w:r>
      <w:r w:rsidR="00FD0720" w:rsidRPr="00036DCA">
        <w:rPr>
          <w:rFonts w:ascii="Trebuchet MS" w:hAnsi="Trebuchet MS" w:cstheme="minorHAnsi"/>
          <w:color w:val="auto"/>
          <w:sz w:val="20"/>
          <w:szCs w:val="20"/>
          <w:lang w:bidi="th-TH"/>
        </w:rPr>
        <w:t>” (</w:t>
      </w:r>
      <w:r w:rsidR="00FE58BC" w:rsidRPr="00036DCA">
        <w:rPr>
          <w:rFonts w:ascii="Trebuchet MS" w:hAnsi="Trebuchet MS" w:cstheme="minorHAnsi"/>
          <w:color w:val="auto"/>
          <w:sz w:val="20"/>
          <w:szCs w:val="20"/>
          <w:lang w:bidi="th-TH"/>
        </w:rPr>
        <w:t>“</w:t>
      </w:r>
      <w:r w:rsidR="00FE58BC" w:rsidRPr="00036DCA">
        <w:rPr>
          <w:rFonts w:ascii="Trebuchet MS" w:hAnsi="Trebuchet MS" w:cstheme="minorHAnsi"/>
          <w:color w:val="auto"/>
          <w:sz w:val="20"/>
          <w:szCs w:val="20"/>
          <w:u w:val="single"/>
          <w:lang w:bidi="th-TH"/>
        </w:rPr>
        <w:t xml:space="preserve">Escritura de Emissão </w:t>
      </w:r>
      <w:r w:rsidR="008B1EB4" w:rsidRPr="00036DCA">
        <w:rPr>
          <w:rFonts w:ascii="Trebuchet MS" w:hAnsi="Trebuchet MS" w:cstheme="minorHAnsi"/>
          <w:color w:val="auto"/>
          <w:sz w:val="20"/>
          <w:szCs w:val="20"/>
          <w:u w:val="single"/>
          <w:lang w:bidi="th-TH"/>
        </w:rPr>
        <w:t>2</w:t>
      </w:r>
      <w:r w:rsidR="008B1EB4" w:rsidRPr="00036DCA">
        <w:rPr>
          <w:rFonts w:ascii="Trebuchet MS" w:hAnsi="Trebuchet MS" w:cstheme="minorHAnsi"/>
          <w:color w:val="auto"/>
          <w:sz w:val="20"/>
          <w:szCs w:val="20"/>
          <w:lang w:bidi="th-TH"/>
        </w:rPr>
        <w:t xml:space="preserve">” </w:t>
      </w:r>
      <w:r w:rsidR="00FE58BC" w:rsidRPr="00036DCA">
        <w:rPr>
          <w:rFonts w:ascii="Trebuchet MS" w:hAnsi="Trebuchet MS" w:cstheme="minorHAnsi"/>
          <w:color w:val="auto"/>
          <w:sz w:val="20"/>
          <w:szCs w:val="20"/>
          <w:lang w:bidi="th-TH"/>
        </w:rPr>
        <w:t xml:space="preserve">e </w:t>
      </w:r>
      <w:r w:rsidR="00FD0720" w:rsidRPr="00036DCA">
        <w:rPr>
          <w:rFonts w:ascii="Trebuchet MS" w:hAnsi="Trebuchet MS" w:cstheme="minorHAnsi"/>
          <w:color w:val="auto"/>
          <w:sz w:val="20"/>
          <w:szCs w:val="20"/>
          <w:lang w:bidi="th-TH"/>
        </w:rPr>
        <w:t>“</w:t>
      </w:r>
      <w:r w:rsidR="00FD0720" w:rsidRPr="00036DCA">
        <w:rPr>
          <w:rFonts w:ascii="Trebuchet MS" w:hAnsi="Trebuchet MS" w:cstheme="minorHAnsi"/>
          <w:color w:val="auto"/>
          <w:sz w:val="20"/>
          <w:szCs w:val="20"/>
          <w:u w:val="single"/>
          <w:lang w:bidi="th-TH"/>
        </w:rPr>
        <w:t>Nota</w:t>
      </w:r>
      <w:r w:rsidR="009C2C54" w:rsidRPr="00036DCA">
        <w:rPr>
          <w:rFonts w:ascii="Trebuchet MS" w:hAnsi="Trebuchet MS" w:cstheme="minorHAnsi"/>
          <w:color w:val="auto"/>
          <w:sz w:val="20"/>
          <w:szCs w:val="20"/>
          <w:u w:val="single"/>
          <w:lang w:bidi="th-TH"/>
        </w:rPr>
        <w:t>s</w:t>
      </w:r>
      <w:r w:rsidR="00FD0720" w:rsidRPr="00036DCA">
        <w:rPr>
          <w:rFonts w:ascii="Trebuchet MS" w:hAnsi="Trebuchet MS" w:cstheme="minorHAnsi"/>
          <w:color w:val="auto"/>
          <w:sz w:val="20"/>
          <w:szCs w:val="20"/>
          <w:u w:val="single"/>
          <w:lang w:bidi="th-TH"/>
        </w:rPr>
        <w:t xml:space="preserve"> </w:t>
      </w:r>
      <w:r w:rsidR="009C2C54" w:rsidRPr="00036DCA">
        <w:rPr>
          <w:rFonts w:ascii="Trebuchet MS" w:hAnsi="Trebuchet MS" w:cstheme="minorHAnsi"/>
          <w:color w:val="auto"/>
          <w:sz w:val="20"/>
          <w:szCs w:val="20"/>
          <w:u w:val="single"/>
          <w:lang w:bidi="th-TH"/>
        </w:rPr>
        <w:t xml:space="preserve">Comerciais </w:t>
      </w:r>
      <w:r w:rsidR="00FD0720" w:rsidRPr="00036DCA">
        <w:rPr>
          <w:rFonts w:ascii="Trebuchet MS" w:hAnsi="Trebuchet MS" w:cstheme="minorHAnsi"/>
          <w:color w:val="auto"/>
          <w:sz w:val="20"/>
          <w:szCs w:val="20"/>
          <w:u w:val="single"/>
          <w:lang w:bidi="th-TH"/>
        </w:rPr>
        <w:t>2</w:t>
      </w:r>
      <w:r w:rsidR="00FD0720" w:rsidRPr="00036DCA">
        <w:rPr>
          <w:rFonts w:ascii="Trebuchet MS" w:hAnsi="Trebuchet MS" w:cstheme="minorHAnsi"/>
          <w:color w:val="auto"/>
          <w:sz w:val="20"/>
          <w:szCs w:val="20"/>
          <w:lang w:bidi="th-TH"/>
        </w:rPr>
        <w:t>”,</w:t>
      </w:r>
      <w:r w:rsidR="00FE58BC" w:rsidRPr="00036DCA">
        <w:rPr>
          <w:rFonts w:ascii="Trebuchet MS" w:hAnsi="Trebuchet MS" w:cstheme="minorHAnsi"/>
          <w:color w:val="auto"/>
          <w:sz w:val="20"/>
          <w:szCs w:val="20"/>
          <w:lang w:bidi="th-TH"/>
        </w:rPr>
        <w:t xml:space="preserve"> respectivamente,</w:t>
      </w:r>
      <w:r w:rsidR="00FD0720" w:rsidRPr="00036DCA">
        <w:rPr>
          <w:rFonts w:ascii="Trebuchet MS" w:hAnsi="Trebuchet MS" w:cstheme="minorHAnsi"/>
          <w:color w:val="auto"/>
          <w:sz w:val="20"/>
          <w:szCs w:val="20"/>
          <w:lang w:bidi="th-TH"/>
        </w:rPr>
        <w:t xml:space="preserve"> quando em conjunto com esta Nota Comercial</w:t>
      </w:r>
      <w:r w:rsidR="009C2C54" w:rsidRPr="00036DCA">
        <w:rPr>
          <w:rFonts w:ascii="Trebuchet MS" w:hAnsi="Trebuchet MS" w:cstheme="minorHAnsi"/>
          <w:color w:val="auto"/>
          <w:sz w:val="20"/>
          <w:szCs w:val="20"/>
          <w:lang w:bidi="th-TH"/>
        </w:rPr>
        <w:t xml:space="preserve"> 1</w:t>
      </w:r>
      <w:r w:rsidR="00FD0720" w:rsidRPr="00036DCA">
        <w:rPr>
          <w:rFonts w:ascii="Trebuchet MS" w:hAnsi="Trebuchet MS" w:cstheme="minorHAnsi"/>
          <w:color w:val="auto"/>
          <w:sz w:val="20"/>
          <w:szCs w:val="20"/>
          <w:lang w:bidi="th-TH"/>
        </w:rPr>
        <w:t>, as “</w:t>
      </w:r>
      <w:r w:rsidR="00FD0720" w:rsidRPr="00036DCA">
        <w:rPr>
          <w:rFonts w:ascii="Trebuchet MS" w:hAnsi="Trebuchet MS" w:cstheme="minorHAnsi"/>
          <w:color w:val="auto"/>
          <w:sz w:val="20"/>
          <w:szCs w:val="20"/>
          <w:u w:val="single"/>
          <w:lang w:bidi="th-TH"/>
        </w:rPr>
        <w:t>Notas Comerciais CRI</w:t>
      </w:r>
      <w:r w:rsidR="00FD0720" w:rsidRPr="00036DCA">
        <w:rPr>
          <w:rFonts w:ascii="Trebuchet MS" w:hAnsi="Trebuchet MS" w:cstheme="minorHAnsi"/>
          <w:color w:val="auto"/>
          <w:sz w:val="20"/>
          <w:szCs w:val="20"/>
          <w:lang w:bidi="th-TH"/>
        </w:rPr>
        <w:t>”)</w:t>
      </w:r>
      <w:r w:rsidR="0065300D" w:rsidRPr="00036DCA">
        <w:rPr>
          <w:rFonts w:ascii="Trebuchet MS" w:hAnsi="Trebuchet MS" w:cstheme="minorHAnsi"/>
          <w:color w:val="auto"/>
          <w:sz w:val="20"/>
          <w:szCs w:val="20"/>
          <w:lang w:bidi="th-TH"/>
        </w:rPr>
        <w:t>; (</w:t>
      </w:r>
      <w:proofErr w:type="spellStart"/>
      <w:r w:rsidR="00FE58BC" w:rsidRPr="00036DCA">
        <w:rPr>
          <w:rFonts w:ascii="Trebuchet MS" w:hAnsi="Trebuchet MS" w:cstheme="minorHAnsi"/>
          <w:color w:val="auto"/>
          <w:sz w:val="20"/>
          <w:szCs w:val="20"/>
          <w:lang w:bidi="th-TH"/>
        </w:rPr>
        <w:t>ix</w:t>
      </w:r>
      <w:proofErr w:type="spellEnd"/>
      <w:r w:rsidR="0065300D" w:rsidRPr="00036DCA">
        <w:rPr>
          <w:rFonts w:ascii="Trebuchet MS" w:hAnsi="Trebuchet MS" w:cstheme="minorHAnsi"/>
          <w:color w:val="auto"/>
          <w:sz w:val="20"/>
          <w:szCs w:val="20"/>
          <w:lang w:bidi="th-TH"/>
        </w:rPr>
        <w:t>)</w:t>
      </w:r>
      <w:r w:rsidR="00244C80" w:rsidRPr="00036DCA">
        <w:rPr>
          <w:rFonts w:ascii="Trebuchet MS" w:hAnsi="Trebuchet MS"/>
          <w:sz w:val="20"/>
          <w:szCs w:val="20"/>
        </w:rPr>
        <w:t xml:space="preserve"> </w:t>
      </w:r>
      <w:r w:rsidR="00AF6EB6" w:rsidRPr="00036DCA">
        <w:rPr>
          <w:rFonts w:ascii="Trebuchet MS" w:hAnsi="Trebuchet MS"/>
          <w:sz w:val="20"/>
          <w:szCs w:val="20"/>
        </w:rPr>
        <w:t>o Contrato de Alienação Fiduciária de Quotas P3BR</w:t>
      </w:r>
      <w:r w:rsidR="00BF6DED" w:rsidRPr="00036DCA">
        <w:rPr>
          <w:rFonts w:ascii="Trebuchet MS" w:hAnsi="Trebuchet MS"/>
          <w:sz w:val="20"/>
          <w:szCs w:val="20"/>
        </w:rPr>
        <w:t xml:space="preserve"> </w:t>
      </w:r>
      <w:r w:rsidR="00BF6DED" w:rsidRPr="00036DCA">
        <w:rPr>
          <w:rFonts w:ascii="Trebuchet MS" w:hAnsi="Trebuchet MS" w:cstheme="minorHAnsi"/>
          <w:color w:val="auto"/>
          <w:sz w:val="20"/>
          <w:szCs w:val="20"/>
          <w:lang w:bidi="th-TH"/>
        </w:rPr>
        <w:t>Macuco</w:t>
      </w:r>
      <w:r w:rsidR="00AF6EB6" w:rsidRPr="00036DCA">
        <w:rPr>
          <w:rFonts w:ascii="Trebuchet MS" w:hAnsi="Trebuchet MS"/>
          <w:sz w:val="20"/>
          <w:szCs w:val="20"/>
        </w:rPr>
        <w:t xml:space="preserve">; (x) </w:t>
      </w:r>
      <w:r w:rsidRPr="00036DCA">
        <w:rPr>
          <w:rFonts w:ascii="Trebuchet MS" w:hAnsi="Trebuchet MS"/>
          <w:snapToGrid w:val="0"/>
          <w:sz w:val="20"/>
          <w:szCs w:val="20"/>
        </w:rPr>
        <w:t>os bolet</w:t>
      </w:r>
      <w:r w:rsidR="005508F9" w:rsidRPr="00036DCA">
        <w:rPr>
          <w:rFonts w:ascii="Trebuchet MS" w:hAnsi="Trebuchet MS"/>
          <w:snapToGrid w:val="0"/>
          <w:sz w:val="20"/>
          <w:szCs w:val="20"/>
        </w:rPr>
        <w:t>ins de subscrição dos CRI</w:t>
      </w:r>
      <w:r w:rsidR="005659E7" w:rsidRPr="00036DCA">
        <w:rPr>
          <w:rFonts w:ascii="Trebuchet MS" w:hAnsi="Trebuchet MS"/>
          <w:snapToGrid w:val="0"/>
          <w:sz w:val="20"/>
          <w:szCs w:val="20"/>
        </w:rPr>
        <w:t xml:space="preserve"> e d</w:t>
      </w:r>
      <w:r w:rsidR="00CC738E" w:rsidRPr="00036DCA">
        <w:rPr>
          <w:rFonts w:ascii="Trebuchet MS" w:hAnsi="Trebuchet MS"/>
          <w:snapToGrid w:val="0"/>
          <w:sz w:val="20"/>
          <w:szCs w:val="20"/>
        </w:rPr>
        <w:t>a</w:t>
      </w:r>
      <w:r w:rsidR="00173AA9" w:rsidRPr="00036DCA">
        <w:rPr>
          <w:rFonts w:ascii="Trebuchet MS" w:hAnsi="Trebuchet MS"/>
          <w:snapToGrid w:val="0"/>
          <w:sz w:val="20"/>
          <w:szCs w:val="20"/>
        </w:rPr>
        <w:t>s</w:t>
      </w:r>
      <w:r w:rsidR="00CC738E" w:rsidRPr="00036DCA">
        <w:rPr>
          <w:rFonts w:ascii="Trebuchet MS" w:hAnsi="Trebuchet MS"/>
          <w:snapToGrid w:val="0"/>
          <w:sz w:val="20"/>
          <w:szCs w:val="20"/>
        </w:rPr>
        <w:t xml:space="preserve"> Nota</w:t>
      </w:r>
      <w:r w:rsidR="00173AA9" w:rsidRPr="00036DCA">
        <w:rPr>
          <w:rFonts w:ascii="Trebuchet MS" w:hAnsi="Trebuchet MS"/>
          <w:snapToGrid w:val="0"/>
          <w:sz w:val="20"/>
          <w:szCs w:val="20"/>
        </w:rPr>
        <w:t>s</w:t>
      </w:r>
      <w:r w:rsidR="00CC738E" w:rsidRPr="00036DCA">
        <w:rPr>
          <w:rFonts w:ascii="Trebuchet MS" w:hAnsi="Trebuchet MS"/>
          <w:snapToGrid w:val="0"/>
          <w:sz w:val="20"/>
          <w:szCs w:val="20"/>
        </w:rPr>
        <w:t xml:space="preserve"> Comercia</w:t>
      </w:r>
      <w:r w:rsidR="00173AA9" w:rsidRPr="00036DCA">
        <w:rPr>
          <w:rFonts w:ascii="Trebuchet MS" w:hAnsi="Trebuchet MS"/>
          <w:snapToGrid w:val="0"/>
          <w:sz w:val="20"/>
          <w:szCs w:val="20"/>
        </w:rPr>
        <w:t>is CRI</w:t>
      </w:r>
      <w:r w:rsidR="00D631B2" w:rsidRPr="00036DCA">
        <w:rPr>
          <w:rFonts w:ascii="Trebuchet MS" w:hAnsi="Trebuchet MS"/>
          <w:snapToGrid w:val="0"/>
          <w:sz w:val="20"/>
          <w:szCs w:val="20"/>
        </w:rPr>
        <w:t>;</w:t>
      </w:r>
      <w:r w:rsidR="005508F9" w:rsidRPr="00036DCA">
        <w:rPr>
          <w:rFonts w:ascii="Trebuchet MS" w:hAnsi="Trebuchet MS"/>
          <w:snapToGrid w:val="0"/>
          <w:sz w:val="20"/>
          <w:szCs w:val="20"/>
        </w:rPr>
        <w:t xml:space="preserve"> (</w:t>
      </w:r>
      <w:r w:rsidR="0065300D" w:rsidRPr="00036DCA">
        <w:rPr>
          <w:rFonts w:ascii="Trebuchet MS" w:hAnsi="Trebuchet MS"/>
          <w:snapToGrid w:val="0"/>
          <w:sz w:val="20"/>
          <w:szCs w:val="20"/>
        </w:rPr>
        <w:t>x</w:t>
      </w:r>
      <w:r w:rsidR="00BE4638" w:rsidRPr="00036DCA">
        <w:rPr>
          <w:rFonts w:ascii="Trebuchet MS" w:hAnsi="Trebuchet MS"/>
          <w:snapToGrid w:val="0"/>
          <w:sz w:val="20"/>
          <w:szCs w:val="20"/>
        </w:rPr>
        <w:t>i</w:t>
      </w:r>
      <w:r w:rsidRPr="00036DCA">
        <w:rPr>
          <w:rFonts w:ascii="Trebuchet MS" w:hAnsi="Trebuchet MS"/>
          <w:snapToGrid w:val="0"/>
          <w:sz w:val="20"/>
          <w:szCs w:val="20"/>
        </w:rPr>
        <w:t xml:space="preserve">) </w:t>
      </w:r>
      <w:bookmarkStart w:id="48" w:name="_Hlk97123023"/>
      <w:r w:rsidR="008C5963" w:rsidRPr="00036DCA">
        <w:rPr>
          <w:rFonts w:ascii="Trebuchet MS" w:hAnsi="Trebuchet MS"/>
          <w:snapToGrid w:val="0"/>
          <w:sz w:val="20"/>
          <w:szCs w:val="20"/>
        </w:rPr>
        <w:t xml:space="preserve">as declarações </w:t>
      </w:r>
      <w:r w:rsidR="00D631B2" w:rsidRPr="00036DCA">
        <w:rPr>
          <w:rFonts w:ascii="Trebuchet MS" w:hAnsi="Trebuchet MS"/>
          <w:snapToGrid w:val="0"/>
          <w:sz w:val="20"/>
          <w:szCs w:val="20"/>
        </w:rPr>
        <w:t xml:space="preserve">de investidor profissional; </w:t>
      </w:r>
      <w:r w:rsidR="00121087" w:rsidRPr="00036DCA">
        <w:rPr>
          <w:rFonts w:ascii="Trebuchet MS" w:hAnsi="Trebuchet MS"/>
          <w:sz w:val="20"/>
          <w:szCs w:val="20"/>
        </w:rPr>
        <w:t>(</w:t>
      </w:r>
      <w:proofErr w:type="spellStart"/>
      <w:r w:rsidR="00121087" w:rsidRPr="00036DCA">
        <w:rPr>
          <w:rFonts w:ascii="Trebuchet MS" w:hAnsi="Trebuchet MS"/>
          <w:sz w:val="20"/>
          <w:szCs w:val="20"/>
        </w:rPr>
        <w:t>xi</w:t>
      </w:r>
      <w:r w:rsidR="00BE4638" w:rsidRPr="00036DCA">
        <w:rPr>
          <w:rFonts w:ascii="Trebuchet MS" w:hAnsi="Trebuchet MS"/>
          <w:sz w:val="20"/>
          <w:szCs w:val="20"/>
        </w:rPr>
        <w:t>i</w:t>
      </w:r>
      <w:proofErr w:type="spellEnd"/>
      <w:r w:rsidR="00121087" w:rsidRPr="00036DCA">
        <w:rPr>
          <w:rFonts w:ascii="Trebuchet MS" w:hAnsi="Trebuchet MS"/>
          <w:sz w:val="20"/>
          <w:szCs w:val="20"/>
        </w:rPr>
        <w:t>) material publicitário bem como documentos de suporte a apresentações para potenciais investidores; (</w:t>
      </w:r>
      <w:proofErr w:type="spellStart"/>
      <w:r w:rsidR="00121087" w:rsidRPr="00036DCA">
        <w:rPr>
          <w:rFonts w:ascii="Trebuchet MS" w:hAnsi="Trebuchet MS"/>
          <w:sz w:val="20"/>
          <w:szCs w:val="20"/>
        </w:rPr>
        <w:t>xii</w:t>
      </w:r>
      <w:r w:rsidR="00BE4638" w:rsidRPr="00036DCA">
        <w:rPr>
          <w:rFonts w:ascii="Trebuchet MS" w:hAnsi="Trebuchet MS"/>
          <w:sz w:val="20"/>
          <w:szCs w:val="20"/>
        </w:rPr>
        <w:t>i</w:t>
      </w:r>
      <w:proofErr w:type="spellEnd"/>
      <w:r w:rsidR="00121087" w:rsidRPr="00036DCA">
        <w:rPr>
          <w:rFonts w:ascii="Trebuchet MS" w:hAnsi="Trebuchet MS"/>
          <w:sz w:val="20"/>
          <w:szCs w:val="20"/>
        </w:rPr>
        <w:t xml:space="preserve">) o </w:t>
      </w:r>
      <w:r w:rsidR="002679A8" w:rsidRPr="00036DCA">
        <w:rPr>
          <w:rFonts w:ascii="Trebuchet MS" w:hAnsi="Trebuchet MS" w:cs="Calibri"/>
          <w:sz w:val="20"/>
          <w:szCs w:val="20"/>
        </w:rPr>
        <w:t>anúncio de início da Oferta, nos termos do artigo 59 da Resolução CVM 160 (“</w:t>
      </w:r>
      <w:r w:rsidR="002679A8" w:rsidRPr="00036DCA">
        <w:rPr>
          <w:rFonts w:ascii="Trebuchet MS" w:hAnsi="Trebuchet MS" w:cs="Calibri"/>
          <w:sz w:val="20"/>
          <w:szCs w:val="20"/>
          <w:u w:val="single"/>
        </w:rPr>
        <w:t>Anúncio de Início</w:t>
      </w:r>
      <w:r w:rsidR="002679A8" w:rsidRPr="00036DCA">
        <w:rPr>
          <w:rFonts w:ascii="Trebuchet MS" w:hAnsi="Trebuchet MS" w:cs="Calibri"/>
          <w:sz w:val="20"/>
          <w:szCs w:val="20"/>
        </w:rPr>
        <w:t>”)</w:t>
      </w:r>
      <w:r w:rsidR="00121087" w:rsidRPr="00036DCA">
        <w:rPr>
          <w:rFonts w:ascii="Trebuchet MS" w:hAnsi="Trebuchet MS"/>
          <w:sz w:val="20"/>
          <w:szCs w:val="20"/>
        </w:rPr>
        <w:t>; (</w:t>
      </w:r>
      <w:proofErr w:type="spellStart"/>
      <w:r w:rsidR="00121087" w:rsidRPr="00036DCA">
        <w:rPr>
          <w:rFonts w:ascii="Trebuchet MS" w:hAnsi="Trebuchet MS"/>
          <w:sz w:val="20"/>
          <w:szCs w:val="20"/>
        </w:rPr>
        <w:t>xi</w:t>
      </w:r>
      <w:r w:rsidR="00BE4638" w:rsidRPr="00036DCA">
        <w:rPr>
          <w:rFonts w:ascii="Trebuchet MS" w:hAnsi="Trebuchet MS"/>
          <w:sz w:val="20"/>
          <w:szCs w:val="20"/>
        </w:rPr>
        <w:t>v</w:t>
      </w:r>
      <w:proofErr w:type="spellEnd"/>
      <w:r w:rsidR="00121087" w:rsidRPr="00036DCA">
        <w:rPr>
          <w:rFonts w:ascii="Trebuchet MS" w:hAnsi="Trebuchet MS"/>
          <w:sz w:val="20"/>
          <w:szCs w:val="20"/>
        </w:rPr>
        <w:t xml:space="preserve">) o </w:t>
      </w:r>
      <w:r w:rsidR="002679A8" w:rsidRPr="00036DCA">
        <w:rPr>
          <w:rFonts w:ascii="Trebuchet MS" w:hAnsi="Trebuchet MS" w:cs="Calibri"/>
          <w:sz w:val="20"/>
          <w:szCs w:val="20"/>
        </w:rPr>
        <w:t>anúncio de encerramento da Oferta, nos termos do artigo 76 da Resolução CVM 160 (“</w:t>
      </w:r>
      <w:r w:rsidR="002679A8" w:rsidRPr="00036DCA">
        <w:rPr>
          <w:rFonts w:ascii="Trebuchet MS" w:hAnsi="Trebuchet MS" w:cs="Calibri"/>
          <w:sz w:val="20"/>
          <w:szCs w:val="20"/>
          <w:u w:val="single"/>
        </w:rPr>
        <w:t>Anúncio de Encerramento</w:t>
      </w:r>
      <w:r w:rsidR="002679A8" w:rsidRPr="00036DCA">
        <w:rPr>
          <w:rFonts w:ascii="Trebuchet MS" w:hAnsi="Trebuchet MS" w:cs="Calibri"/>
          <w:sz w:val="20"/>
          <w:szCs w:val="20"/>
        </w:rPr>
        <w:t>”)</w:t>
      </w:r>
      <w:r w:rsidR="00121087" w:rsidRPr="00036DCA">
        <w:rPr>
          <w:rFonts w:ascii="Trebuchet MS" w:hAnsi="Trebuchet MS"/>
          <w:sz w:val="20"/>
          <w:szCs w:val="20"/>
        </w:rPr>
        <w:t>; e (</w:t>
      </w:r>
      <w:proofErr w:type="spellStart"/>
      <w:r w:rsidR="00121087" w:rsidRPr="00036DCA">
        <w:rPr>
          <w:rFonts w:ascii="Trebuchet MS" w:hAnsi="Trebuchet MS"/>
          <w:sz w:val="20"/>
          <w:szCs w:val="20"/>
        </w:rPr>
        <w:t>xv</w:t>
      </w:r>
      <w:proofErr w:type="spellEnd"/>
      <w:r w:rsidR="00121087" w:rsidRPr="00036DCA">
        <w:rPr>
          <w:rFonts w:ascii="Trebuchet MS" w:hAnsi="Trebuchet MS"/>
          <w:sz w:val="20"/>
          <w:szCs w:val="20"/>
        </w:rPr>
        <w:t>) os demais instrumentos celebrados no âmbito da Emissão e (</w:t>
      </w:r>
      <w:proofErr w:type="spellStart"/>
      <w:r w:rsidR="00121087" w:rsidRPr="00036DCA">
        <w:rPr>
          <w:rFonts w:ascii="Trebuchet MS" w:hAnsi="Trebuchet MS"/>
          <w:sz w:val="20"/>
          <w:szCs w:val="20"/>
        </w:rPr>
        <w:t>xv</w:t>
      </w:r>
      <w:r w:rsidR="00BE4638" w:rsidRPr="00036DCA">
        <w:rPr>
          <w:rFonts w:ascii="Trebuchet MS" w:hAnsi="Trebuchet MS"/>
          <w:sz w:val="20"/>
          <w:szCs w:val="20"/>
        </w:rPr>
        <w:t>i</w:t>
      </w:r>
      <w:proofErr w:type="spellEnd"/>
      <w:r w:rsidR="00121087" w:rsidRPr="00036DCA">
        <w:rPr>
          <w:rFonts w:ascii="Trebuchet MS" w:hAnsi="Trebuchet MS"/>
          <w:sz w:val="20"/>
          <w:szCs w:val="20"/>
        </w:rPr>
        <w:t>) quaisquer outros documentos contendo informações que possam influenciar na tomada de decisão relativa ao investimento</w:t>
      </w:r>
      <w:bookmarkEnd w:id="48"/>
      <w:r w:rsidR="009A2C55" w:rsidRPr="00036DCA">
        <w:rPr>
          <w:rFonts w:ascii="Trebuchet MS" w:hAnsi="Trebuchet MS"/>
          <w:snapToGrid w:val="0"/>
          <w:sz w:val="20"/>
          <w:szCs w:val="20"/>
        </w:rPr>
        <w:t>.</w:t>
      </w:r>
      <w:r w:rsidR="00391DB1" w:rsidRPr="00036DCA">
        <w:rPr>
          <w:rFonts w:ascii="Trebuchet MS" w:hAnsi="Trebuchet MS"/>
          <w:snapToGrid w:val="0"/>
          <w:sz w:val="20"/>
          <w:szCs w:val="20"/>
        </w:rPr>
        <w:t xml:space="preserve"> </w:t>
      </w:r>
    </w:p>
    <w:p w14:paraId="37A2E1C5" w14:textId="77777777" w:rsidR="00ED7A10" w:rsidRPr="00036DCA" w:rsidRDefault="00ED7A10" w:rsidP="00D434E4">
      <w:pPr>
        <w:spacing w:line="360" w:lineRule="auto"/>
        <w:jc w:val="both"/>
        <w:rPr>
          <w:rFonts w:ascii="Trebuchet MS" w:eastAsia="Arial Unicode MS" w:hAnsi="Trebuchet MS" w:cstheme="minorHAnsi"/>
          <w:b/>
          <w:sz w:val="20"/>
          <w:szCs w:val="20"/>
          <w:lang w:bidi="th-TH"/>
        </w:rPr>
      </w:pPr>
    </w:p>
    <w:p w14:paraId="7EBC21B9" w14:textId="77777777" w:rsidR="007D56C7" w:rsidRPr="00036DCA" w:rsidRDefault="009D0636"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 xml:space="preserve">CLÁUSULA QUARTA </w:t>
      </w:r>
      <w:r w:rsidR="00266E32" w:rsidRPr="00036DCA">
        <w:rPr>
          <w:rFonts w:ascii="Trebuchet MS" w:hAnsi="Trebuchet MS" w:cstheme="minorHAnsi"/>
          <w:b/>
          <w:color w:val="auto"/>
          <w:sz w:val="20"/>
          <w:szCs w:val="20"/>
          <w:lang w:bidi="th-TH"/>
        </w:rPr>
        <w:t>–</w:t>
      </w:r>
      <w:r w:rsidRPr="00036DCA">
        <w:rPr>
          <w:rFonts w:ascii="Trebuchet MS" w:hAnsi="Trebuchet MS" w:cstheme="minorHAnsi"/>
          <w:b/>
          <w:color w:val="auto"/>
          <w:sz w:val="20"/>
          <w:szCs w:val="20"/>
          <w:lang w:bidi="th-TH"/>
        </w:rPr>
        <w:t xml:space="preserve"> </w:t>
      </w:r>
      <w:r w:rsidR="002E1B45" w:rsidRPr="00036DCA">
        <w:rPr>
          <w:rFonts w:ascii="Trebuchet MS" w:hAnsi="Trebuchet MS" w:cstheme="minorHAnsi"/>
          <w:b/>
          <w:color w:val="auto"/>
          <w:sz w:val="20"/>
          <w:szCs w:val="20"/>
          <w:lang w:bidi="th-TH"/>
        </w:rPr>
        <w:t>CARACTERÍSTICAS D</w:t>
      </w:r>
      <w:r w:rsidR="00CC738E" w:rsidRPr="00036DCA">
        <w:rPr>
          <w:rFonts w:ascii="Trebuchet MS" w:hAnsi="Trebuchet MS" w:cstheme="minorHAnsi"/>
          <w:b/>
          <w:color w:val="auto"/>
          <w:sz w:val="20"/>
          <w:szCs w:val="20"/>
          <w:lang w:bidi="th-TH"/>
        </w:rPr>
        <w:t>A</w:t>
      </w:r>
      <w:r w:rsidR="009C2C54" w:rsidRPr="00036DCA">
        <w:rPr>
          <w:rFonts w:ascii="Trebuchet MS" w:hAnsi="Trebuchet MS" w:cstheme="minorHAnsi"/>
          <w:b/>
          <w:color w:val="auto"/>
          <w:sz w:val="20"/>
          <w:szCs w:val="20"/>
          <w:lang w:bidi="th-TH"/>
        </w:rPr>
        <w:t>S</w:t>
      </w:r>
      <w:r w:rsidR="00CC738E" w:rsidRPr="00036DCA">
        <w:rPr>
          <w:rFonts w:ascii="Trebuchet MS" w:hAnsi="Trebuchet MS" w:cstheme="minorHAnsi"/>
          <w:b/>
          <w:color w:val="auto"/>
          <w:sz w:val="20"/>
          <w:szCs w:val="20"/>
          <w:lang w:bidi="th-TH"/>
        </w:rPr>
        <w:t xml:space="preserve"> NOTA</w:t>
      </w:r>
      <w:r w:rsidR="009C2C54" w:rsidRPr="00036DCA">
        <w:rPr>
          <w:rFonts w:ascii="Trebuchet MS" w:hAnsi="Trebuchet MS" w:cstheme="minorHAnsi"/>
          <w:b/>
          <w:color w:val="auto"/>
          <w:sz w:val="20"/>
          <w:szCs w:val="20"/>
          <w:lang w:bidi="th-TH"/>
        </w:rPr>
        <w:t>S</w:t>
      </w:r>
      <w:r w:rsidR="00CC738E" w:rsidRPr="00036DCA">
        <w:rPr>
          <w:rFonts w:ascii="Trebuchet MS" w:hAnsi="Trebuchet MS" w:cstheme="minorHAnsi"/>
          <w:b/>
          <w:color w:val="auto"/>
          <w:sz w:val="20"/>
          <w:szCs w:val="20"/>
          <w:lang w:bidi="th-TH"/>
        </w:rPr>
        <w:t xml:space="preserve"> </w:t>
      </w:r>
      <w:r w:rsidR="009C2C54" w:rsidRPr="00036DCA">
        <w:rPr>
          <w:rFonts w:ascii="Trebuchet MS" w:hAnsi="Trebuchet MS" w:cstheme="minorHAnsi"/>
          <w:b/>
          <w:color w:val="auto"/>
          <w:sz w:val="20"/>
          <w:szCs w:val="20"/>
          <w:lang w:bidi="th-TH"/>
        </w:rPr>
        <w:t>COMERCIAIS</w:t>
      </w:r>
    </w:p>
    <w:p w14:paraId="1266AA46" w14:textId="77777777" w:rsidR="007D56C7" w:rsidRPr="00036DCA" w:rsidRDefault="007D56C7" w:rsidP="00D434E4">
      <w:pPr>
        <w:widowControl w:val="0"/>
        <w:spacing w:line="360" w:lineRule="auto"/>
        <w:jc w:val="both"/>
        <w:rPr>
          <w:rFonts w:ascii="Trebuchet MS" w:eastAsia="Arial Unicode MS" w:hAnsi="Trebuchet MS" w:cstheme="minorHAnsi"/>
          <w:b/>
          <w:sz w:val="20"/>
          <w:szCs w:val="20"/>
          <w:lang w:bidi="th-TH"/>
        </w:rPr>
      </w:pPr>
    </w:p>
    <w:p w14:paraId="079F00D9" w14:textId="1AD82F40" w:rsidR="004E59DC" w:rsidRPr="00036DCA" w:rsidRDefault="004E59DC"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49" w:name="_Ref130282609"/>
      <w:bookmarkStart w:id="50" w:name="_Ref191891558"/>
      <w:r w:rsidRPr="00036DCA">
        <w:rPr>
          <w:rFonts w:ascii="Trebuchet MS" w:eastAsia="Arial Unicode MS" w:hAnsi="Trebuchet MS" w:cstheme="minorHAnsi"/>
          <w:color w:val="auto"/>
          <w:sz w:val="20"/>
          <w:szCs w:val="20"/>
          <w:u w:val="single"/>
          <w:lang w:bidi="th-TH"/>
        </w:rPr>
        <w:t>Quantidade</w:t>
      </w:r>
      <w:r w:rsidRPr="00036DCA">
        <w:rPr>
          <w:rFonts w:ascii="Trebuchet MS" w:eastAsia="Arial Unicode MS" w:hAnsi="Trebuchet MS" w:cstheme="minorHAnsi"/>
          <w:color w:val="auto"/>
          <w:sz w:val="20"/>
          <w:szCs w:val="20"/>
          <w:lang w:bidi="th-TH"/>
        </w:rPr>
        <w:t xml:space="preserve">. </w:t>
      </w:r>
      <w:r w:rsidR="00CC738E" w:rsidRPr="00036DCA">
        <w:rPr>
          <w:rFonts w:ascii="Trebuchet MS" w:eastAsia="Arial Unicode MS" w:hAnsi="Trebuchet MS" w:cstheme="minorHAnsi"/>
          <w:color w:val="auto"/>
          <w:sz w:val="20"/>
          <w:szCs w:val="20"/>
          <w:lang w:bidi="th-TH"/>
        </w:rPr>
        <w:t>Ser</w:t>
      </w:r>
      <w:r w:rsidR="00C020C3" w:rsidRPr="00036DCA">
        <w:rPr>
          <w:rFonts w:ascii="Trebuchet MS" w:eastAsia="Arial Unicode MS" w:hAnsi="Trebuchet MS" w:cstheme="minorHAnsi"/>
          <w:color w:val="auto"/>
          <w:sz w:val="20"/>
          <w:szCs w:val="20"/>
          <w:lang w:bidi="th-TH"/>
        </w:rPr>
        <w:t>ão</w:t>
      </w:r>
      <w:r w:rsidR="00CC738E" w:rsidRPr="00036DCA">
        <w:rPr>
          <w:rFonts w:ascii="Trebuchet MS" w:eastAsia="Arial Unicode MS" w:hAnsi="Trebuchet MS" w:cstheme="minorHAnsi"/>
          <w:color w:val="auto"/>
          <w:sz w:val="20"/>
          <w:szCs w:val="20"/>
          <w:lang w:bidi="th-TH"/>
        </w:rPr>
        <w:t xml:space="preserve"> </w:t>
      </w:r>
      <w:r w:rsidR="00546525" w:rsidRPr="00036DCA">
        <w:rPr>
          <w:rFonts w:ascii="Trebuchet MS" w:hAnsi="Trebuchet MS" w:cstheme="minorHAnsi"/>
          <w:bCs/>
          <w:color w:val="auto"/>
          <w:sz w:val="20"/>
          <w:szCs w:val="20"/>
          <w:lang w:bidi="th-TH"/>
        </w:rPr>
        <w:t>emitida</w:t>
      </w:r>
      <w:r w:rsidR="00C020C3" w:rsidRPr="00036DCA">
        <w:rPr>
          <w:rFonts w:ascii="Trebuchet MS" w:hAnsi="Trebuchet MS" w:cstheme="minorHAnsi"/>
          <w:bCs/>
          <w:color w:val="auto"/>
          <w:sz w:val="20"/>
          <w:szCs w:val="20"/>
          <w:lang w:bidi="th-TH"/>
        </w:rPr>
        <w:t>s</w:t>
      </w:r>
      <w:r w:rsidR="00546525" w:rsidRPr="00036DCA">
        <w:rPr>
          <w:rFonts w:ascii="Trebuchet MS" w:eastAsia="Arial Unicode MS" w:hAnsi="Trebuchet MS" w:cstheme="minorHAnsi"/>
          <w:color w:val="auto"/>
          <w:sz w:val="20"/>
          <w:szCs w:val="20"/>
          <w:lang w:bidi="th-TH"/>
        </w:rPr>
        <w:t xml:space="preserve"> </w:t>
      </w:r>
      <w:bookmarkEnd w:id="49"/>
      <w:bookmarkEnd w:id="50"/>
      <w:r w:rsidR="00121087" w:rsidRPr="00036DCA">
        <w:rPr>
          <w:rFonts w:ascii="Trebuchet MS" w:eastAsia="Arial Unicode MS" w:hAnsi="Trebuchet MS" w:cstheme="minorHAnsi"/>
          <w:color w:val="auto"/>
          <w:sz w:val="20"/>
          <w:szCs w:val="20"/>
          <w:lang w:bidi="th-TH"/>
        </w:rPr>
        <w:t xml:space="preserve">13.333 (treze mil e trezentos e trinta e três) </w:t>
      </w:r>
      <w:r w:rsidR="00CC738E" w:rsidRPr="00036DCA">
        <w:rPr>
          <w:rFonts w:ascii="Trebuchet MS" w:eastAsia="Arial Unicode MS" w:hAnsi="Trebuchet MS" w:cstheme="minorHAnsi"/>
          <w:color w:val="auto"/>
          <w:sz w:val="20"/>
          <w:szCs w:val="20"/>
          <w:lang w:bidi="th-TH"/>
        </w:rPr>
        <w:t>nota</w:t>
      </w:r>
      <w:r w:rsidR="00C020C3" w:rsidRPr="00036DCA">
        <w:rPr>
          <w:rFonts w:ascii="Trebuchet MS" w:eastAsia="Arial Unicode MS" w:hAnsi="Trebuchet MS" w:cstheme="minorHAnsi"/>
          <w:color w:val="auto"/>
          <w:sz w:val="20"/>
          <w:szCs w:val="20"/>
          <w:lang w:bidi="th-TH"/>
        </w:rPr>
        <w:t>s</w:t>
      </w:r>
      <w:r w:rsidR="00CC738E" w:rsidRPr="00036DCA">
        <w:rPr>
          <w:rFonts w:ascii="Trebuchet MS" w:eastAsia="Arial Unicode MS" w:hAnsi="Trebuchet MS" w:cstheme="minorHAnsi"/>
          <w:color w:val="auto"/>
          <w:sz w:val="20"/>
          <w:szCs w:val="20"/>
          <w:lang w:bidi="th-TH"/>
        </w:rPr>
        <w:t xml:space="preserve"> comercia</w:t>
      </w:r>
      <w:r w:rsidR="00C020C3" w:rsidRPr="00036DCA">
        <w:rPr>
          <w:rFonts w:ascii="Trebuchet MS" w:eastAsia="Arial Unicode MS" w:hAnsi="Trebuchet MS" w:cstheme="minorHAnsi"/>
          <w:color w:val="auto"/>
          <w:sz w:val="20"/>
          <w:szCs w:val="20"/>
          <w:lang w:bidi="th-TH"/>
        </w:rPr>
        <w:t>is</w:t>
      </w:r>
      <w:r w:rsidR="00327D31" w:rsidRPr="00036DCA">
        <w:rPr>
          <w:rFonts w:ascii="Trebuchet MS" w:eastAsia="Arial Unicode MS" w:hAnsi="Trebuchet MS" w:cstheme="minorHAnsi"/>
          <w:color w:val="auto"/>
          <w:sz w:val="20"/>
          <w:szCs w:val="20"/>
          <w:lang w:bidi="th-TH"/>
        </w:rPr>
        <w:t xml:space="preserve"> (“</w:t>
      </w:r>
      <w:r w:rsidR="00CC738E" w:rsidRPr="00036DCA">
        <w:rPr>
          <w:rFonts w:ascii="Trebuchet MS" w:eastAsia="Arial Unicode MS" w:hAnsi="Trebuchet MS" w:cstheme="minorHAnsi"/>
          <w:color w:val="auto"/>
          <w:sz w:val="20"/>
          <w:szCs w:val="20"/>
          <w:u w:val="single"/>
          <w:lang w:bidi="th-TH"/>
        </w:rPr>
        <w:t>Not</w:t>
      </w:r>
      <w:r w:rsidR="00C020C3" w:rsidRPr="00036DCA">
        <w:rPr>
          <w:rFonts w:ascii="Trebuchet MS" w:eastAsia="Arial Unicode MS" w:hAnsi="Trebuchet MS" w:cstheme="minorHAnsi"/>
          <w:color w:val="auto"/>
          <w:sz w:val="20"/>
          <w:szCs w:val="20"/>
          <w:u w:val="single"/>
          <w:lang w:bidi="th-TH"/>
        </w:rPr>
        <w:t>as</w:t>
      </w:r>
      <w:r w:rsidR="00CC738E" w:rsidRPr="00036DCA">
        <w:rPr>
          <w:rFonts w:ascii="Trebuchet MS" w:eastAsia="Arial Unicode MS" w:hAnsi="Trebuchet MS" w:cstheme="minorHAnsi"/>
          <w:color w:val="auto"/>
          <w:sz w:val="20"/>
          <w:szCs w:val="20"/>
          <w:u w:val="single"/>
          <w:lang w:bidi="th-TH"/>
        </w:rPr>
        <w:t xml:space="preserve"> Comercia</w:t>
      </w:r>
      <w:r w:rsidR="00C020C3" w:rsidRPr="00036DCA">
        <w:rPr>
          <w:rFonts w:ascii="Trebuchet MS" w:eastAsia="Arial Unicode MS" w:hAnsi="Trebuchet MS" w:cstheme="minorHAnsi"/>
          <w:color w:val="auto"/>
          <w:sz w:val="20"/>
          <w:szCs w:val="20"/>
          <w:u w:val="single"/>
          <w:lang w:bidi="th-TH"/>
        </w:rPr>
        <w:t>is</w:t>
      </w:r>
      <w:r w:rsidR="00327D31" w:rsidRPr="00036DCA">
        <w:rPr>
          <w:rFonts w:ascii="Trebuchet MS" w:eastAsia="Arial Unicode MS" w:hAnsi="Trebuchet MS" w:cstheme="minorHAnsi"/>
          <w:color w:val="auto"/>
          <w:sz w:val="20"/>
          <w:szCs w:val="20"/>
          <w:lang w:bidi="th-TH"/>
        </w:rPr>
        <w:t>”</w:t>
      </w:r>
      <w:r w:rsidR="006A1BE8" w:rsidRPr="00036DCA">
        <w:rPr>
          <w:rFonts w:ascii="Trebuchet MS" w:eastAsia="Arial Unicode MS" w:hAnsi="Trebuchet MS" w:cstheme="minorHAnsi"/>
          <w:color w:val="auto"/>
          <w:sz w:val="20"/>
          <w:szCs w:val="20"/>
          <w:lang w:bidi="th-TH"/>
        </w:rPr>
        <w:t xml:space="preserve"> ou “</w:t>
      </w:r>
      <w:r w:rsidR="00226A87" w:rsidRPr="00036DCA">
        <w:rPr>
          <w:rFonts w:ascii="Trebuchet MS" w:eastAsia="Arial Unicode MS" w:hAnsi="Trebuchet MS" w:cstheme="minorHAnsi"/>
          <w:color w:val="auto"/>
          <w:sz w:val="20"/>
          <w:szCs w:val="20"/>
          <w:u w:val="single"/>
          <w:lang w:bidi="th-TH"/>
        </w:rPr>
        <w:t>Notas Comerciais</w:t>
      </w:r>
      <w:r w:rsidR="006A1BE8" w:rsidRPr="00036DCA">
        <w:rPr>
          <w:rFonts w:ascii="Trebuchet MS" w:eastAsia="Arial Unicode MS" w:hAnsi="Trebuchet MS" w:cstheme="minorHAnsi"/>
          <w:color w:val="auto"/>
          <w:sz w:val="20"/>
          <w:szCs w:val="20"/>
          <w:u w:val="single"/>
          <w:lang w:bidi="th-TH"/>
        </w:rPr>
        <w:t xml:space="preserve"> 1</w:t>
      </w:r>
      <w:r w:rsidR="006A1BE8" w:rsidRPr="00036DCA">
        <w:rPr>
          <w:rFonts w:ascii="Trebuchet MS" w:eastAsia="Arial Unicode MS" w:hAnsi="Trebuchet MS" w:cstheme="minorHAnsi"/>
          <w:color w:val="auto"/>
          <w:sz w:val="20"/>
          <w:szCs w:val="20"/>
          <w:lang w:bidi="th-TH"/>
        </w:rPr>
        <w:t>”</w:t>
      </w:r>
      <w:r w:rsidR="00327D31" w:rsidRPr="00036DCA">
        <w:rPr>
          <w:rFonts w:ascii="Trebuchet MS" w:eastAsia="Arial Unicode MS" w:hAnsi="Trebuchet MS" w:cstheme="minorHAnsi"/>
          <w:color w:val="auto"/>
          <w:sz w:val="20"/>
          <w:szCs w:val="20"/>
          <w:lang w:bidi="th-TH"/>
        </w:rPr>
        <w:t>)</w:t>
      </w:r>
      <w:r w:rsidRPr="00036DCA">
        <w:rPr>
          <w:rFonts w:ascii="Trebuchet MS" w:eastAsia="Arial Unicode MS" w:hAnsi="Trebuchet MS" w:cstheme="minorHAnsi"/>
          <w:color w:val="auto"/>
          <w:sz w:val="20"/>
          <w:szCs w:val="20"/>
          <w:lang w:bidi="th-TH"/>
        </w:rPr>
        <w:t>.</w:t>
      </w:r>
    </w:p>
    <w:p w14:paraId="79F027E5" w14:textId="77777777" w:rsidR="004E59DC" w:rsidRPr="00036DCA" w:rsidRDefault="004E59DC" w:rsidP="00D434E4">
      <w:pPr>
        <w:pStyle w:val="Default"/>
        <w:widowControl w:val="0"/>
        <w:tabs>
          <w:tab w:val="left" w:pos="709"/>
        </w:tabs>
        <w:spacing w:line="360" w:lineRule="auto"/>
        <w:ind w:left="709" w:hanging="709"/>
        <w:jc w:val="both"/>
        <w:rPr>
          <w:rFonts w:ascii="Trebuchet MS" w:eastAsia="Arial Unicode MS" w:hAnsi="Trebuchet MS" w:cstheme="minorHAnsi"/>
          <w:color w:val="auto"/>
          <w:sz w:val="20"/>
          <w:szCs w:val="20"/>
          <w:lang w:bidi="th-TH"/>
        </w:rPr>
      </w:pPr>
    </w:p>
    <w:p w14:paraId="0D377CB2" w14:textId="77777777" w:rsidR="004E59DC" w:rsidRPr="00036DCA" w:rsidRDefault="004E59DC"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u w:val="single"/>
          <w:lang w:bidi="th-TH"/>
        </w:rPr>
        <w:t>Valor Nominal Unitário</w:t>
      </w:r>
      <w:r w:rsidRPr="00036DCA">
        <w:rPr>
          <w:rFonts w:ascii="Trebuchet MS" w:eastAsia="Arial Unicode MS" w:hAnsi="Trebuchet MS" w:cstheme="minorHAnsi"/>
          <w:color w:val="auto"/>
          <w:sz w:val="20"/>
          <w:szCs w:val="20"/>
          <w:lang w:bidi="th-TH"/>
        </w:rPr>
        <w:t xml:space="preserve">. </w:t>
      </w:r>
      <w:r w:rsidR="00CC738E" w:rsidRPr="00036DCA">
        <w:rPr>
          <w:rFonts w:ascii="Trebuchet MS" w:eastAsia="Arial Unicode MS" w:hAnsi="Trebuchet MS" w:cstheme="minorHAnsi"/>
          <w:color w:val="auto"/>
          <w:sz w:val="20"/>
          <w:szCs w:val="20"/>
          <w:lang w:bidi="th-TH"/>
        </w:rPr>
        <w:t>A</w:t>
      </w:r>
      <w:r w:rsidR="00226A87" w:rsidRPr="00036DCA">
        <w:rPr>
          <w:rFonts w:ascii="Trebuchet MS" w:eastAsia="Arial Unicode MS" w:hAnsi="Trebuchet MS" w:cstheme="minorHAnsi"/>
          <w:color w:val="auto"/>
          <w:sz w:val="20"/>
          <w:szCs w:val="20"/>
          <w:lang w:bidi="th-TH"/>
        </w:rPr>
        <w:t>s Notas Comerciais</w:t>
      </w:r>
      <w:r w:rsidRPr="00036DCA">
        <w:rPr>
          <w:rFonts w:ascii="Trebuchet MS" w:eastAsia="Arial Unicode MS" w:hAnsi="Trebuchet MS" w:cstheme="minorHAnsi"/>
          <w:color w:val="auto"/>
          <w:sz w:val="20"/>
          <w:szCs w:val="20"/>
          <w:lang w:bidi="th-TH"/>
        </w:rPr>
        <w:t xml:space="preserve"> ter</w:t>
      </w:r>
      <w:r w:rsidR="00226A87" w:rsidRPr="00036DCA">
        <w:rPr>
          <w:rFonts w:ascii="Trebuchet MS" w:eastAsia="Arial Unicode MS" w:hAnsi="Trebuchet MS" w:cstheme="minorHAnsi"/>
          <w:color w:val="auto"/>
          <w:sz w:val="20"/>
          <w:szCs w:val="20"/>
          <w:lang w:bidi="th-TH"/>
        </w:rPr>
        <w:t>ão</w:t>
      </w:r>
      <w:r w:rsidRPr="00036DCA">
        <w:rPr>
          <w:rFonts w:ascii="Trebuchet MS" w:eastAsia="Arial Unicode MS" w:hAnsi="Trebuchet MS" w:cstheme="minorHAnsi"/>
          <w:color w:val="auto"/>
          <w:sz w:val="20"/>
          <w:szCs w:val="20"/>
          <w:lang w:bidi="th-TH"/>
        </w:rPr>
        <w:t xml:space="preserve"> valor nominal unitário de </w:t>
      </w:r>
      <w:r w:rsidR="009417F9" w:rsidRPr="00036DCA">
        <w:rPr>
          <w:rFonts w:ascii="Trebuchet MS" w:hAnsi="Trebuchet MS" w:cstheme="minorHAnsi"/>
          <w:color w:val="auto"/>
          <w:sz w:val="20"/>
          <w:szCs w:val="20"/>
          <w:lang w:bidi="th-TH"/>
        </w:rPr>
        <w:t>R$ </w:t>
      </w:r>
      <w:r w:rsidR="009126BF" w:rsidRPr="00036DCA">
        <w:rPr>
          <w:rFonts w:ascii="Trebuchet MS" w:hAnsi="Trebuchet MS"/>
          <w:sz w:val="20"/>
          <w:szCs w:val="20"/>
        </w:rPr>
        <w:t xml:space="preserve">1.000,00 (mil </w:t>
      </w:r>
      <w:r w:rsidR="009417F9" w:rsidRPr="00036DCA">
        <w:rPr>
          <w:rFonts w:ascii="Trebuchet MS" w:hAnsi="Trebuchet MS"/>
          <w:sz w:val="20"/>
          <w:szCs w:val="20"/>
        </w:rPr>
        <w:t>reais)</w:t>
      </w:r>
      <w:r w:rsidR="00502951"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na Data de Emissão (</w:t>
      </w:r>
      <w:r w:rsidR="00266E32" w:rsidRPr="00036DCA">
        <w:rPr>
          <w:rFonts w:ascii="Trebuchet MS" w:eastAsia="Arial Unicode MS" w:hAnsi="Trebuchet MS" w:cstheme="minorHAnsi"/>
          <w:color w:val="auto"/>
          <w:sz w:val="20"/>
          <w:szCs w:val="20"/>
          <w:lang w:bidi="th-TH"/>
        </w:rPr>
        <w:t>“</w:t>
      </w:r>
      <w:r w:rsidRPr="00036DCA">
        <w:rPr>
          <w:rFonts w:ascii="Trebuchet MS" w:eastAsia="Arial Unicode MS" w:hAnsi="Trebuchet MS" w:cstheme="minorHAnsi"/>
          <w:color w:val="auto"/>
          <w:sz w:val="20"/>
          <w:szCs w:val="20"/>
          <w:u w:val="single"/>
          <w:lang w:bidi="th-TH"/>
        </w:rPr>
        <w:t>Valor Nominal Unitário</w:t>
      </w:r>
      <w:r w:rsidR="00266E32" w:rsidRPr="00036DCA">
        <w:rPr>
          <w:rFonts w:ascii="Trebuchet MS" w:eastAsia="Arial Unicode MS" w:hAnsi="Trebuchet MS" w:cstheme="minorHAnsi"/>
          <w:color w:val="auto"/>
          <w:sz w:val="20"/>
          <w:szCs w:val="20"/>
          <w:lang w:bidi="th-TH"/>
        </w:rPr>
        <w:t>”</w:t>
      </w:r>
      <w:r w:rsidRPr="00036DCA">
        <w:rPr>
          <w:rFonts w:ascii="Trebuchet MS" w:eastAsia="Arial Unicode MS" w:hAnsi="Trebuchet MS" w:cstheme="minorHAnsi"/>
          <w:color w:val="auto"/>
          <w:sz w:val="20"/>
          <w:szCs w:val="20"/>
          <w:lang w:bidi="th-TH"/>
        </w:rPr>
        <w:t>).</w:t>
      </w:r>
      <w:r w:rsidR="00F501C4" w:rsidRPr="00036DCA">
        <w:rPr>
          <w:rFonts w:ascii="Trebuchet MS" w:eastAsia="Arial Unicode MS" w:hAnsi="Trebuchet MS" w:cstheme="minorHAnsi"/>
          <w:color w:val="auto"/>
          <w:sz w:val="20"/>
          <w:szCs w:val="20"/>
          <w:lang w:bidi="th-TH"/>
        </w:rPr>
        <w:t xml:space="preserve"> </w:t>
      </w:r>
    </w:p>
    <w:p w14:paraId="24B77FEC" w14:textId="77777777" w:rsidR="007D56C7" w:rsidRPr="00036DCA" w:rsidRDefault="007D56C7" w:rsidP="00D434E4">
      <w:pPr>
        <w:widowControl w:val="0"/>
        <w:spacing w:line="360" w:lineRule="auto"/>
        <w:jc w:val="both"/>
        <w:rPr>
          <w:rFonts w:ascii="Trebuchet MS" w:eastAsia="Arial Unicode MS" w:hAnsi="Trebuchet MS" w:cstheme="minorHAnsi"/>
          <w:sz w:val="20"/>
          <w:szCs w:val="20"/>
          <w:lang w:bidi="th-TH"/>
        </w:rPr>
      </w:pPr>
    </w:p>
    <w:p w14:paraId="2EB3509C" w14:textId="5CF385A8" w:rsidR="007D56C7" w:rsidRPr="00036DCA" w:rsidRDefault="00536C12"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51" w:name="_Ref268856667"/>
      <w:r w:rsidRPr="00036DCA">
        <w:rPr>
          <w:rFonts w:ascii="Trebuchet MS" w:hAnsi="Trebuchet MS" w:cstheme="minorHAnsi"/>
          <w:color w:val="auto"/>
          <w:sz w:val="20"/>
          <w:szCs w:val="20"/>
          <w:u w:val="single"/>
          <w:lang w:bidi="th-TH"/>
        </w:rPr>
        <w:t xml:space="preserve">Local e </w:t>
      </w:r>
      <w:r w:rsidR="002E1B45" w:rsidRPr="00036DCA">
        <w:rPr>
          <w:rFonts w:ascii="Trebuchet MS" w:hAnsi="Trebuchet MS" w:cstheme="minorHAnsi"/>
          <w:color w:val="auto"/>
          <w:sz w:val="20"/>
          <w:szCs w:val="20"/>
          <w:u w:val="single"/>
          <w:lang w:bidi="th-TH"/>
        </w:rPr>
        <w:t>Data de Emissão</w:t>
      </w:r>
      <w:bookmarkEnd w:id="51"/>
      <w:r w:rsidR="009D0636" w:rsidRPr="00036DCA">
        <w:rPr>
          <w:rFonts w:ascii="Trebuchet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 xml:space="preserve">Para todos os fins e </w:t>
      </w:r>
      <w:r w:rsidR="002E1B45" w:rsidRPr="00036DCA">
        <w:rPr>
          <w:rFonts w:ascii="Trebuchet MS" w:hAnsi="Trebuchet MS" w:cstheme="minorHAnsi"/>
          <w:bCs/>
          <w:color w:val="auto"/>
          <w:sz w:val="20"/>
          <w:szCs w:val="20"/>
          <w:lang w:bidi="th-TH"/>
        </w:rPr>
        <w:t>efeitos</w:t>
      </w:r>
      <w:r w:rsidR="002E1B45" w:rsidRPr="00036DCA">
        <w:rPr>
          <w:rFonts w:ascii="Trebuchet MS" w:hAnsi="Trebuchet MS" w:cstheme="minorHAnsi"/>
          <w:color w:val="auto"/>
          <w:sz w:val="20"/>
          <w:szCs w:val="20"/>
          <w:lang w:bidi="th-TH"/>
        </w:rPr>
        <w:t xml:space="preserve"> legais, a data de emissão d</w:t>
      </w:r>
      <w:r w:rsidR="00CC738E" w:rsidRPr="00036DCA">
        <w:rPr>
          <w:rFonts w:ascii="Trebuchet MS" w:hAnsi="Trebuchet MS" w:cstheme="minorHAnsi"/>
          <w:color w:val="auto"/>
          <w:sz w:val="20"/>
          <w:szCs w:val="20"/>
          <w:lang w:bidi="th-TH"/>
        </w:rPr>
        <w:t>a</w:t>
      </w:r>
      <w:r w:rsidR="00226A87" w:rsidRPr="00036DCA">
        <w:rPr>
          <w:rFonts w:ascii="Trebuchet MS" w:hAnsi="Trebuchet MS" w:cstheme="minorHAnsi"/>
          <w:color w:val="auto"/>
          <w:sz w:val="20"/>
          <w:szCs w:val="20"/>
          <w:lang w:bidi="th-TH"/>
        </w:rPr>
        <w:t>s Notas Comerciais</w:t>
      </w:r>
      <w:r w:rsidR="002E1B45" w:rsidRPr="00036DCA">
        <w:rPr>
          <w:rFonts w:ascii="Trebuchet MS" w:hAnsi="Trebuchet MS" w:cstheme="minorHAnsi"/>
          <w:color w:val="auto"/>
          <w:sz w:val="20"/>
          <w:szCs w:val="20"/>
          <w:lang w:bidi="th-TH"/>
        </w:rPr>
        <w:t xml:space="preserve"> será </w:t>
      </w:r>
      <w:r w:rsidR="00BE4638" w:rsidRPr="00036DCA">
        <w:rPr>
          <w:rFonts w:ascii="Trebuchet MS" w:hAnsi="Trebuchet MS"/>
          <w:sz w:val="20"/>
          <w:szCs w:val="20"/>
        </w:rPr>
        <w:t>29</w:t>
      </w:r>
      <w:r w:rsidR="00BE4638" w:rsidRPr="00036DCA">
        <w:rPr>
          <w:rFonts w:ascii="Trebuchet MS" w:eastAsia="Arial Unicode MS" w:hAnsi="Trebuchet MS" w:cstheme="minorHAnsi"/>
          <w:color w:val="auto"/>
          <w:sz w:val="20"/>
          <w:szCs w:val="20"/>
          <w:lang w:bidi="th-TH"/>
        </w:rPr>
        <w:t xml:space="preserve"> </w:t>
      </w:r>
      <w:r w:rsidR="004777B1" w:rsidRPr="00036DCA">
        <w:rPr>
          <w:rFonts w:ascii="Trebuchet MS" w:eastAsia="Arial Unicode MS" w:hAnsi="Trebuchet MS" w:cstheme="minorHAnsi"/>
          <w:color w:val="auto"/>
          <w:sz w:val="20"/>
          <w:szCs w:val="20"/>
          <w:lang w:bidi="th-TH"/>
        </w:rPr>
        <w:t xml:space="preserve">de </w:t>
      </w:r>
      <w:r w:rsidR="00BE4638" w:rsidRPr="00036DCA">
        <w:rPr>
          <w:rFonts w:ascii="Trebuchet MS" w:hAnsi="Trebuchet MS"/>
          <w:sz w:val="20"/>
          <w:szCs w:val="20"/>
        </w:rPr>
        <w:t>março</w:t>
      </w:r>
      <w:r w:rsidR="00BE4638" w:rsidRPr="00036DCA">
        <w:rPr>
          <w:rFonts w:ascii="Trebuchet MS" w:eastAsia="Arial Unicode MS" w:hAnsi="Trebuchet MS" w:cstheme="minorHAnsi"/>
          <w:color w:val="auto"/>
          <w:sz w:val="20"/>
          <w:szCs w:val="20"/>
          <w:lang w:bidi="th-TH"/>
        </w:rPr>
        <w:t xml:space="preserve"> </w:t>
      </w:r>
      <w:r w:rsidR="004777B1" w:rsidRPr="00036DCA">
        <w:rPr>
          <w:rFonts w:ascii="Trebuchet MS" w:eastAsia="Arial Unicode MS" w:hAnsi="Trebuchet MS" w:cstheme="minorHAnsi"/>
          <w:color w:val="auto"/>
          <w:sz w:val="20"/>
          <w:szCs w:val="20"/>
          <w:lang w:bidi="th-TH"/>
        </w:rPr>
        <w:t>de 202</w:t>
      </w:r>
      <w:r w:rsidR="007175A2" w:rsidRPr="00036DCA">
        <w:rPr>
          <w:rFonts w:ascii="Trebuchet MS" w:eastAsia="Arial Unicode MS" w:hAnsi="Trebuchet MS" w:cstheme="minorHAnsi"/>
          <w:color w:val="auto"/>
          <w:sz w:val="20"/>
          <w:szCs w:val="20"/>
          <w:lang w:bidi="th-TH"/>
        </w:rPr>
        <w:t>3</w:t>
      </w:r>
      <w:r w:rsidR="004777B1" w:rsidRPr="00036DCA">
        <w:rPr>
          <w:rFonts w:ascii="Trebuchet MS" w:eastAsia="Arial Unicode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w:t>
      </w:r>
      <w:r w:rsidR="002E1B45" w:rsidRPr="00036DCA">
        <w:rPr>
          <w:rFonts w:ascii="Trebuchet MS" w:hAnsi="Trebuchet MS" w:cstheme="minorHAnsi"/>
          <w:color w:val="auto"/>
          <w:sz w:val="20"/>
          <w:szCs w:val="20"/>
          <w:u w:val="single"/>
          <w:lang w:bidi="th-TH"/>
        </w:rPr>
        <w:t>Data de Emissão</w:t>
      </w:r>
      <w:r w:rsidR="00C14DCA"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lang w:bidi="th-TH"/>
        </w:rPr>
        <w:t xml:space="preserve"> e o local de emissão, a cidade de </w:t>
      </w:r>
      <w:r w:rsidRPr="00036DCA">
        <w:rPr>
          <w:rFonts w:ascii="Trebuchet MS" w:hAnsi="Trebuchet MS" w:cstheme="minorHAnsi"/>
          <w:sz w:val="20"/>
          <w:szCs w:val="20"/>
          <w:lang w:bidi="th-TH"/>
        </w:rPr>
        <w:t>São Paulo/SP</w:t>
      </w:r>
      <w:r w:rsidR="00C14DCA" w:rsidRPr="00036DCA">
        <w:rPr>
          <w:rFonts w:ascii="Trebuchet MS" w:hAnsi="Trebuchet MS" w:cstheme="minorHAnsi"/>
          <w:color w:val="auto"/>
          <w:sz w:val="20"/>
          <w:szCs w:val="20"/>
          <w:lang w:bidi="th-TH"/>
        </w:rPr>
        <w:t>.</w:t>
      </w:r>
    </w:p>
    <w:p w14:paraId="30283C47" w14:textId="77777777" w:rsidR="007D56C7" w:rsidRPr="00036DCA" w:rsidRDefault="007D56C7" w:rsidP="00D434E4">
      <w:pPr>
        <w:widowControl w:val="0"/>
        <w:spacing w:line="360" w:lineRule="auto"/>
        <w:jc w:val="both"/>
        <w:rPr>
          <w:rFonts w:ascii="Trebuchet MS" w:eastAsia="Arial Unicode MS" w:hAnsi="Trebuchet MS" w:cstheme="minorHAnsi"/>
          <w:sz w:val="20"/>
          <w:szCs w:val="20"/>
          <w:lang w:bidi="th-TH"/>
        </w:rPr>
      </w:pPr>
    </w:p>
    <w:p w14:paraId="129D2DD6" w14:textId="54400262" w:rsidR="00AD53FD" w:rsidRPr="00036DCA"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Prazo e Data de Vencimento</w:t>
      </w:r>
      <w:r w:rsidR="009D0636" w:rsidRPr="00036DCA">
        <w:rPr>
          <w:rFonts w:ascii="Trebuchet MS" w:hAnsi="Trebuchet MS" w:cstheme="minorHAnsi"/>
          <w:color w:val="auto"/>
          <w:sz w:val="20"/>
          <w:szCs w:val="20"/>
          <w:lang w:bidi="th-TH"/>
        </w:rPr>
        <w:t xml:space="preserve">: </w:t>
      </w:r>
      <w:r w:rsidR="00CC738E" w:rsidRPr="00036DCA">
        <w:rPr>
          <w:rFonts w:ascii="Trebuchet MS" w:hAnsi="Trebuchet MS" w:cstheme="minorHAnsi"/>
          <w:color w:val="auto"/>
          <w:sz w:val="20"/>
          <w:szCs w:val="20"/>
          <w:lang w:bidi="th-TH"/>
        </w:rPr>
        <w:t>A</w:t>
      </w:r>
      <w:r w:rsidR="00C919E6" w:rsidRPr="00036DCA">
        <w:rPr>
          <w:rFonts w:ascii="Trebuchet MS" w:hAnsi="Trebuchet MS" w:cstheme="minorHAnsi"/>
          <w:color w:val="auto"/>
          <w:sz w:val="20"/>
          <w:szCs w:val="20"/>
          <w:lang w:bidi="th-TH"/>
        </w:rPr>
        <w:t>s Notas Comerciais</w:t>
      </w:r>
      <w:r w:rsidR="00CC738E" w:rsidRPr="00036DCA">
        <w:rPr>
          <w:rFonts w:ascii="Trebuchet MS" w:hAnsi="Trebuchet MS" w:cstheme="minorHAnsi"/>
          <w:color w:val="auto"/>
          <w:sz w:val="20"/>
          <w:szCs w:val="20"/>
          <w:lang w:bidi="th-TH"/>
        </w:rPr>
        <w:t xml:space="preserve"> ter</w:t>
      </w:r>
      <w:r w:rsidR="00C919E6" w:rsidRPr="00036DCA">
        <w:rPr>
          <w:rFonts w:ascii="Trebuchet MS" w:hAnsi="Trebuchet MS" w:cstheme="minorHAnsi"/>
          <w:color w:val="auto"/>
          <w:sz w:val="20"/>
          <w:szCs w:val="20"/>
          <w:lang w:bidi="th-TH"/>
        </w:rPr>
        <w:t>ão</w:t>
      </w:r>
      <w:r w:rsidR="00327D31" w:rsidRPr="00036DCA">
        <w:rPr>
          <w:rFonts w:ascii="Trebuchet MS" w:hAnsi="Trebuchet MS" w:cstheme="minorHAnsi"/>
          <w:color w:val="auto"/>
          <w:sz w:val="20"/>
          <w:szCs w:val="20"/>
          <w:lang w:bidi="th-TH"/>
        </w:rPr>
        <w:t xml:space="preserve"> prazo de vencimento de </w:t>
      </w:r>
      <w:r w:rsidR="00BE4638" w:rsidRPr="00036DCA">
        <w:rPr>
          <w:rFonts w:ascii="Trebuchet MS" w:hAnsi="Trebuchet MS"/>
          <w:sz w:val="20"/>
          <w:szCs w:val="20"/>
        </w:rPr>
        <w:t xml:space="preserve">1.818 </w:t>
      </w:r>
      <w:r w:rsidR="00A837D7" w:rsidRPr="00036DCA">
        <w:rPr>
          <w:rFonts w:ascii="Trebuchet MS" w:eastAsia="SimSun" w:hAnsi="Trebuchet MS" w:cs="Calibri"/>
          <w:kern w:val="28"/>
          <w:sz w:val="20"/>
          <w:szCs w:val="20"/>
          <w:lang w:eastAsia="pt-BR"/>
        </w:rPr>
        <w:t>(</w:t>
      </w:r>
      <w:r w:rsidR="00BE4638" w:rsidRPr="00036DCA">
        <w:rPr>
          <w:rFonts w:ascii="Trebuchet MS" w:hAnsi="Trebuchet MS"/>
          <w:sz w:val="20"/>
          <w:szCs w:val="20"/>
        </w:rPr>
        <w:t>mil, oitocentos e dezoito</w:t>
      </w:r>
      <w:r w:rsidR="00A837D7" w:rsidRPr="00036DCA">
        <w:rPr>
          <w:rFonts w:ascii="Trebuchet MS" w:eastAsia="SimSun" w:hAnsi="Trebuchet MS" w:cs="Calibri"/>
          <w:kern w:val="28"/>
          <w:sz w:val="20"/>
          <w:szCs w:val="20"/>
          <w:lang w:eastAsia="pt-BR"/>
        </w:rPr>
        <w:t>) dias corridos</w:t>
      </w:r>
      <w:r w:rsidR="00F524AE" w:rsidRPr="00036DCA">
        <w:rPr>
          <w:rFonts w:ascii="Trebuchet MS" w:hAnsi="Trebuchet MS" w:cstheme="minorHAnsi"/>
          <w:color w:val="auto"/>
          <w:sz w:val="20"/>
          <w:szCs w:val="20"/>
          <w:lang w:bidi="th-TH"/>
        </w:rPr>
        <w:t xml:space="preserve"> </w:t>
      </w:r>
      <w:r w:rsidR="00327D31" w:rsidRPr="00036DCA">
        <w:rPr>
          <w:rFonts w:ascii="Trebuchet MS" w:hAnsi="Trebuchet MS" w:cstheme="minorHAnsi"/>
          <w:color w:val="auto"/>
          <w:sz w:val="20"/>
          <w:szCs w:val="20"/>
          <w:lang w:bidi="th-TH"/>
        </w:rPr>
        <w:t xml:space="preserve">contados da Data de Emissão, vencendo em </w:t>
      </w:r>
      <w:r w:rsidR="00BE4638" w:rsidRPr="00036DCA">
        <w:rPr>
          <w:rFonts w:ascii="Trebuchet MS" w:hAnsi="Trebuchet MS"/>
          <w:sz w:val="20"/>
          <w:szCs w:val="20"/>
        </w:rPr>
        <w:t>20</w:t>
      </w:r>
      <w:r w:rsidR="00BE4638" w:rsidRPr="00036DCA">
        <w:rPr>
          <w:rFonts w:ascii="Trebuchet MS" w:eastAsia="Arial Unicode MS" w:hAnsi="Trebuchet MS" w:cstheme="minorHAnsi"/>
          <w:color w:val="auto"/>
          <w:sz w:val="20"/>
          <w:szCs w:val="20"/>
          <w:lang w:bidi="th-TH"/>
        </w:rPr>
        <w:t xml:space="preserve"> </w:t>
      </w:r>
      <w:r w:rsidR="004777B1" w:rsidRPr="00036DCA">
        <w:rPr>
          <w:rFonts w:ascii="Trebuchet MS" w:eastAsia="Arial Unicode MS" w:hAnsi="Trebuchet MS" w:cstheme="minorHAnsi"/>
          <w:color w:val="auto"/>
          <w:sz w:val="20"/>
          <w:szCs w:val="20"/>
          <w:lang w:bidi="th-TH"/>
        </w:rPr>
        <w:t xml:space="preserve">de </w:t>
      </w:r>
      <w:r w:rsidR="00BE4638" w:rsidRPr="00036DCA">
        <w:rPr>
          <w:rFonts w:ascii="Trebuchet MS" w:eastAsia="SimSun" w:hAnsi="Trebuchet MS" w:cs="Calibri"/>
          <w:kern w:val="28"/>
          <w:sz w:val="20"/>
          <w:szCs w:val="20"/>
          <w:lang w:eastAsia="pt-BR"/>
        </w:rPr>
        <w:t>março</w:t>
      </w:r>
      <w:r w:rsidR="00BE4638" w:rsidRPr="00036DCA">
        <w:rPr>
          <w:rFonts w:ascii="Trebuchet MS" w:eastAsia="Arial Unicode MS" w:hAnsi="Trebuchet MS" w:cstheme="minorHAnsi"/>
          <w:color w:val="auto"/>
          <w:sz w:val="20"/>
          <w:szCs w:val="20"/>
          <w:lang w:bidi="th-TH"/>
        </w:rPr>
        <w:t xml:space="preserve"> </w:t>
      </w:r>
      <w:r w:rsidR="004777B1" w:rsidRPr="00036DCA">
        <w:rPr>
          <w:rFonts w:ascii="Trebuchet MS" w:eastAsia="Arial Unicode MS" w:hAnsi="Trebuchet MS" w:cstheme="minorHAnsi"/>
          <w:color w:val="auto"/>
          <w:sz w:val="20"/>
          <w:szCs w:val="20"/>
          <w:lang w:bidi="th-TH"/>
        </w:rPr>
        <w:t xml:space="preserve">de </w:t>
      </w:r>
      <w:r w:rsidR="007175A2" w:rsidRPr="00036DCA">
        <w:rPr>
          <w:rFonts w:ascii="Trebuchet MS" w:eastAsia="Arial Unicode MS" w:hAnsi="Trebuchet MS" w:cstheme="minorHAnsi"/>
          <w:color w:val="auto"/>
          <w:sz w:val="20"/>
          <w:szCs w:val="20"/>
          <w:lang w:bidi="th-TH"/>
        </w:rPr>
        <w:t>20</w:t>
      </w:r>
      <w:r w:rsidR="007175A2" w:rsidRPr="00036DCA">
        <w:rPr>
          <w:rFonts w:ascii="Trebuchet MS" w:eastAsia="SimSun" w:hAnsi="Trebuchet MS" w:cs="Calibri"/>
          <w:kern w:val="28"/>
          <w:sz w:val="20"/>
          <w:szCs w:val="20"/>
          <w:lang w:eastAsia="pt-BR"/>
        </w:rPr>
        <w:t>28</w:t>
      </w:r>
      <w:r w:rsidR="007175A2" w:rsidRPr="00036DCA">
        <w:rPr>
          <w:rFonts w:ascii="Trebuchet MS" w:eastAsia="Arial Unicode MS" w:hAnsi="Trebuchet MS" w:cstheme="minorHAnsi"/>
          <w:color w:val="auto"/>
          <w:sz w:val="20"/>
          <w:szCs w:val="20"/>
          <w:lang w:bidi="th-TH"/>
        </w:rPr>
        <w:t xml:space="preserve"> </w:t>
      </w:r>
      <w:r w:rsidR="004E59DC" w:rsidRPr="00036DCA">
        <w:rPr>
          <w:rFonts w:ascii="Trebuchet MS" w:hAnsi="Trebuchet MS" w:cstheme="minorHAnsi"/>
          <w:color w:val="auto"/>
          <w:sz w:val="20"/>
          <w:szCs w:val="20"/>
          <w:lang w:bidi="th-TH"/>
        </w:rPr>
        <w:t>(</w:t>
      </w:r>
      <w:r w:rsidR="00266E32" w:rsidRPr="00036DCA">
        <w:rPr>
          <w:rFonts w:ascii="Trebuchet MS" w:hAnsi="Trebuchet MS" w:cstheme="minorHAnsi"/>
          <w:color w:val="auto"/>
          <w:sz w:val="20"/>
          <w:szCs w:val="20"/>
          <w:lang w:bidi="th-TH"/>
        </w:rPr>
        <w:t>“</w:t>
      </w:r>
      <w:r w:rsidR="004E59DC" w:rsidRPr="00036DCA">
        <w:rPr>
          <w:rFonts w:ascii="Trebuchet MS" w:hAnsi="Trebuchet MS" w:cstheme="minorHAnsi"/>
          <w:color w:val="auto"/>
          <w:sz w:val="20"/>
          <w:szCs w:val="20"/>
          <w:u w:val="single"/>
          <w:lang w:bidi="th-TH"/>
        </w:rPr>
        <w:t xml:space="preserve">Data </w:t>
      </w:r>
      <w:r w:rsidR="004E59DC" w:rsidRPr="00036DCA">
        <w:rPr>
          <w:rFonts w:ascii="Trebuchet MS" w:hAnsi="Trebuchet MS" w:cstheme="minorHAnsi"/>
          <w:color w:val="auto"/>
          <w:sz w:val="20"/>
          <w:szCs w:val="20"/>
          <w:u w:val="single"/>
          <w:lang w:bidi="th-TH"/>
        </w:rPr>
        <w:lastRenderedPageBreak/>
        <w:t>de Vencimento</w:t>
      </w:r>
      <w:r w:rsidR="00266E32" w:rsidRPr="00036DCA">
        <w:rPr>
          <w:rFonts w:ascii="Trebuchet MS" w:hAnsi="Trebuchet MS" w:cstheme="minorHAnsi"/>
          <w:color w:val="auto"/>
          <w:sz w:val="20"/>
          <w:szCs w:val="20"/>
          <w:lang w:bidi="th-TH"/>
        </w:rPr>
        <w:t>”</w:t>
      </w:r>
      <w:r w:rsidR="004E59DC" w:rsidRPr="00036DCA">
        <w:rPr>
          <w:rFonts w:ascii="Trebuchet MS" w:hAnsi="Trebuchet MS" w:cstheme="minorHAnsi"/>
          <w:color w:val="auto"/>
          <w:sz w:val="20"/>
          <w:szCs w:val="20"/>
          <w:lang w:bidi="th-TH"/>
        </w:rPr>
        <w:t>).</w:t>
      </w:r>
      <w:r w:rsidR="00A837D7" w:rsidRPr="00036DCA">
        <w:rPr>
          <w:rFonts w:ascii="Trebuchet MS" w:hAnsi="Trebuchet MS" w:cstheme="minorHAnsi"/>
          <w:color w:val="auto"/>
          <w:sz w:val="20"/>
          <w:szCs w:val="20"/>
          <w:lang w:bidi="th-TH"/>
        </w:rPr>
        <w:t xml:space="preserve"> </w:t>
      </w:r>
    </w:p>
    <w:p w14:paraId="32F42D81" w14:textId="77777777" w:rsidR="00327D31" w:rsidRPr="00036DCA" w:rsidRDefault="00327D31"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5C8281A2" w14:textId="77777777" w:rsidR="00327D31" w:rsidRPr="00036DCA" w:rsidRDefault="00327D31"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Conversibilidade, Tipo e Forma</w:t>
      </w:r>
      <w:r w:rsidRPr="00036DCA">
        <w:rPr>
          <w:rFonts w:ascii="Trebuchet MS" w:hAnsi="Trebuchet MS" w:cstheme="minorHAnsi"/>
          <w:color w:val="auto"/>
          <w:sz w:val="20"/>
          <w:szCs w:val="20"/>
          <w:lang w:bidi="th-TH"/>
        </w:rPr>
        <w:t xml:space="preserve">: </w:t>
      </w:r>
      <w:r w:rsidR="00CC738E" w:rsidRPr="00036DCA">
        <w:rPr>
          <w:rFonts w:ascii="Trebuchet MS" w:hAnsi="Trebuchet MS" w:cstheme="minorHAnsi"/>
          <w:color w:val="auto"/>
          <w:sz w:val="20"/>
          <w:szCs w:val="20"/>
          <w:lang w:bidi="th-TH"/>
        </w:rPr>
        <w:t>A</w:t>
      </w:r>
      <w:r w:rsidR="00C919E6" w:rsidRPr="00036DCA">
        <w:rPr>
          <w:rFonts w:ascii="Trebuchet MS" w:hAnsi="Trebuchet MS" w:cstheme="minorHAnsi"/>
          <w:color w:val="auto"/>
          <w:sz w:val="20"/>
          <w:szCs w:val="20"/>
          <w:lang w:bidi="th-TH"/>
        </w:rPr>
        <w:t>s Notas Comerciais</w:t>
      </w:r>
      <w:r w:rsidR="00CC738E" w:rsidRPr="00036DCA">
        <w:rPr>
          <w:rFonts w:ascii="Trebuchet MS" w:hAnsi="Trebuchet MS" w:cstheme="minorHAnsi"/>
          <w:color w:val="auto"/>
          <w:sz w:val="20"/>
          <w:szCs w:val="20"/>
          <w:lang w:bidi="th-TH"/>
        </w:rPr>
        <w:t xml:space="preserve"> ser</w:t>
      </w:r>
      <w:r w:rsidR="00C919E6" w:rsidRPr="00036DCA">
        <w:rPr>
          <w:rFonts w:ascii="Trebuchet MS" w:hAnsi="Trebuchet MS" w:cstheme="minorHAnsi"/>
          <w:color w:val="auto"/>
          <w:sz w:val="20"/>
          <w:szCs w:val="20"/>
          <w:lang w:bidi="th-TH"/>
        </w:rPr>
        <w:t>ão</w:t>
      </w:r>
      <w:r w:rsidRPr="00036DCA">
        <w:rPr>
          <w:rFonts w:ascii="Trebuchet MS" w:hAnsi="Trebuchet MS" w:cstheme="minorHAnsi"/>
          <w:color w:val="auto"/>
          <w:sz w:val="20"/>
          <w:szCs w:val="20"/>
          <w:lang w:bidi="th-TH"/>
        </w:rPr>
        <w:t xml:space="preserve"> simples, não </w:t>
      </w:r>
      <w:r w:rsidR="009C10D9" w:rsidRPr="00036DCA">
        <w:rPr>
          <w:rFonts w:ascii="Trebuchet MS" w:hAnsi="Trebuchet MS" w:cstheme="minorHAnsi"/>
          <w:color w:val="auto"/>
          <w:sz w:val="20"/>
          <w:szCs w:val="20"/>
          <w:lang w:bidi="th-TH"/>
        </w:rPr>
        <w:t>conversíve</w:t>
      </w:r>
      <w:r w:rsidR="00C919E6" w:rsidRPr="00036DCA">
        <w:rPr>
          <w:rFonts w:ascii="Trebuchet MS" w:hAnsi="Trebuchet MS" w:cstheme="minorHAnsi"/>
          <w:color w:val="auto"/>
          <w:sz w:val="20"/>
          <w:szCs w:val="20"/>
          <w:lang w:bidi="th-TH"/>
        </w:rPr>
        <w:t>is</w:t>
      </w:r>
      <w:r w:rsidR="009C10D9"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 xml:space="preserve">em ações de emissão da </w:t>
      </w:r>
      <w:r w:rsidR="000D48E0" w:rsidRPr="00036DCA">
        <w:rPr>
          <w:rFonts w:ascii="Trebuchet MS" w:hAnsi="Trebuchet MS" w:cstheme="minorHAnsi"/>
          <w:color w:val="auto"/>
          <w:sz w:val="20"/>
          <w:szCs w:val="20"/>
          <w:lang w:bidi="th-TH"/>
        </w:rPr>
        <w:t>Emissora</w:t>
      </w:r>
      <w:r w:rsidRPr="00036DCA">
        <w:rPr>
          <w:rFonts w:ascii="Trebuchet MS" w:hAnsi="Trebuchet MS" w:cstheme="minorHAnsi"/>
          <w:color w:val="auto"/>
          <w:sz w:val="20"/>
          <w:szCs w:val="20"/>
          <w:lang w:bidi="th-TH"/>
        </w:rPr>
        <w:t xml:space="preserve">, </w:t>
      </w:r>
      <w:r w:rsidR="009C10D9" w:rsidRPr="00036DCA">
        <w:rPr>
          <w:rFonts w:ascii="Trebuchet MS" w:hAnsi="Trebuchet MS" w:cstheme="minorHAnsi"/>
          <w:color w:val="auto"/>
          <w:sz w:val="20"/>
          <w:szCs w:val="20"/>
          <w:lang w:bidi="th-TH"/>
        </w:rPr>
        <w:t>escritura</w:t>
      </w:r>
      <w:r w:rsidR="00C919E6" w:rsidRPr="00036DCA">
        <w:rPr>
          <w:rFonts w:ascii="Trebuchet MS" w:hAnsi="Trebuchet MS" w:cstheme="minorHAnsi"/>
          <w:color w:val="auto"/>
          <w:sz w:val="20"/>
          <w:szCs w:val="20"/>
          <w:lang w:bidi="th-TH"/>
        </w:rPr>
        <w:t>is</w:t>
      </w:r>
      <w:r w:rsidR="009C10D9"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e nominativa</w:t>
      </w:r>
      <w:r w:rsidR="00C919E6" w:rsidRPr="00036DCA">
        <w:rPr>
          <w:rFonts w:ascii="Trebuchet MS" w:hAnsi="Trebuchet MS" w:cstheme="minorHAnsi"/>
          <w:color w:val="auto"/>
          <w:sz w:val="20"/>
          <w:szCs w:val="20"/>
          <w:lang w:bidi="th-TH"/>
        </w:rPr>
        <w:t>s</w:t>
      </w:r>
      <w:r w:rsidRPr="00036DCA">
        <w:rPr>
          <w:rFonts w:ascii="Trebuchet MS" w:hAnsi="Trebuchet MS" w:cstheme="minorHAnsi"/>
          <w:color w:val="auto"/>
          <w:sz w:val="20"/>
          <w:szCs w:val="20"/>
          <w:lang w:bidi="th-TH"/>
        </w:rPr>
        <w:t>, sem emissão de cautelas ou certificados.</w:t>
      </w:r>
    </w:p>
    <w:p w14:paraId="15B4008A" w14:textId="77777777" w:rsidR="007D56C7" w:rsidRPr="00036DCA" w:rsidRDefault="007D56C7" w:rsidP="00D434E4">
      <w:pPr>
        <w:widowControl w:val="0"/>
        <w:spacing w:line="360" w:lineRule="auto"/>
        <w:jc w:val="both"/>
        <w:rPr>
          <w:rFonts w:ascii="Trebuchet MS" w:eastAsia="Arial Unicode MS" w:hAnsi="Trebuchet MS" w:cstheme="minorHAnsi"/>
          <w:sz w:val="20"/>
          <w:szCs w:val="20"/>
          <w:lang w:bidi="th-TH"/>
        </w:rPr>
      </w:pPr>
    </w:p>
    <w:p w14:paraId="35857C0F" w14:textId="6F77A2F2" w:rsidR="00C63094" w:rsidRPr="00036DCA" w:rsidRDefault="007C7B73" w:rsidP="00D434E4">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rPr>
      </w:pPr>
      <w:bookmarkStart w:id="52" w:name="_Ref72237216"/>
      <w:r w:rsidRPr="00036DCA">
        <w:rPr>
          <w:rFonts w:ascii="Trebuchet MS" w:hAnsi="Trebuchet MS" w:cstheme="minorHAnsi"/>
          <w:sz w:val="20"/>
          <w:szCs w:val="20"/>
          <w:u w:val="single"/>
          <w:lang w:bidi="th-TH"/>
        </w:rPr>
        <w:t>Garantias</w:t>
      </w:r>
      <w:r w:rsidR="009E07D6" w:rsidRPr="00036DCA">
        <w:rPr>
          <w:rFonts w:ascii="Trebuchet MS" w:hAnsi="Trebuchet MS" w:cstheme="minorHAnsi"/>
          <w:sz w:val="20"/>
          <w:szCs w:val="20"/>
          <w:lang w:bidi="th-TH"/>
        </w:rPr>
        <w:t xml:space="preserve">: </w:t>
      </w:r>
      <w:r w:rsidR="001828CF" w:rsidRPr="00036DCA">
        <w:rPr>
          <w:rFonts w:ascii="Trebuchet MS" w:hAnsi="Trebuchet MS" w:cstheme="minorHAnsi"/>
          <w:sz w:val="20"/>
          <w:szCs w:val="20"/>
          <w:lang w:bidi="th-TH"/>
        </w:rPr>
        <w:t>Em garantia a</w:t>
      </w:r>
      <w:r w:rsidR="00992942" w:rsidRPr="00036DCA">
        <w:rPr>
          <w:rFonts w:ascii="Trebuchet MS" w:hAnsi="Trebuchet MS" w:cstheme="minorHAnsi"/>
          <w:sz w:val="20"/>
          <w:szCs w:val="20"/>
          <w:lang w:bidi="th-TH"/>
        </w:rPr>
        <w:t>o fiel, integral e pontual pagamento</w:t>
      </w:r>
      <w:r w:rsidR="00C63094" w:rsidRPr="00036DCA">
        <w:rPr>
          <w:rFonts w:ascii="Trebuchet MS" w:hAnsi="Trebuchet MS"/>
          <w:sz w:val="20"/>
          <w:szCs w:val="20"/>
        </w:rPr>
        <w:t xml:space="preserve"> </w:t>
      </w:r>
      <w:r w:rsidR="00992942" w:rsidRPr="00036DCA">
        <w:rPr>
          <w:rFonts w:ascii="Trebuchet MS" w:hAnsi="Trebuchet MS" w:cstheme="minorHAnsi"/>
          <w:color w:val="auto"/>
          <w:sz w:val="20"/>
          <w:szCs w:val="20"/>
          <w:lang w:bidi="th-TH"/>
        </w:rPr>
        <w:t xml:space="preserve">de todas as obrigações assumidas pela </w:t>
      </w:r>
      <w:r w:rsidR="00992942" w:rsidRPr="00036DCA">
        <w:rPr>
          <w:rFonts w:ascii="Trebuchet MS" w:hAnsi="Trebuchet MS"/>
          <w:color w:val="auto"/>
          <w:sz w:val="20"/>
          <w:szCs w:val="20"/>
        </w:rPr>
        <w:t>Emissora</w:t>
      </w:r>
      <w:r w:rsidR="00992942" w:rsidRPr="00036DCA">
        <w:rPr>
          <w:rFonts w:ascii="Trebuchet MS" w:hAnsi="Trebuchet MS" w:cstheme="minorHAnsi"/>
          <w:color w:val="auto"/>
          <w:sz w:val="20"/>
          <w:szCs w:val="20"/>
          <w:lang w:bidi="th-TH"/>
        </w:rPr>
        <w:t xml:space="preserve"> por ocasião da emissão d</w:t>
      </w:r>
      <w:r w:rsidR="00CC738E" w:rsidRPr="00036DCA">
        <w:rPr>
          <w:rFonts w:ascii="Trebuchet MS" w:hAnsi="Trebuchet MS" w:cstheme="minorHAnsi"/>
          <w:color w:val="auto"/>
          <w:sz w:val="20"/>
          <w:szCs w:val="20"/>
          <w:lang w:bidi="th-TH"/>
        </w:rPr>
        <w:t>a</w:t>
      </w:r>
      <w:r w:rsidR="00FE58BC" w:rsidRPr="00036DCA">
        <w:rPr>
          <w:rFonts w:ascii="Trebuchet MS" w:hAnsi="Trebuchet MS" w:cstheme="minorHAnsi"/>
          <w:color w:val="auto"/>
          <w:sz w:val="20"/>
          <w:szCs w:val="20"/>
          <w:lang w:bidi="th-TH"/>
        </w:rPr>
        <w:t>s</w:t>
      </w:r>
      <w:r w:rsidR="00CC738E" w:rsidRPr="00036DCA">
        <w:rPr>
          <w:rFonts w:ascii="Trebuchet MS" w:hAnsi="Trebuchet MS" w:cstheme="minorHAnsi"/>
          <w:color w:val="auto"/>
          <w:sz w:val="20"/>
          <w:szCs w:val="20"/>
          <w:lang w:bidi="th-TH"/>
        </w:rPr>
        <w:t xml:space="preserve"> Nota</w:t>
      </w:r>
      <w:r w:rsidR="00FE58BC" w:rsidRPr="00036DCA">
        <w:rPr>
          <w:rFonts w:ascii="Trebuchet MS" w:hAnsi="Trebuchet MS" w:cstheme="minorHAnsi"/>
          <w:color w:val="auto"/>
          <w:sz w:val="20"/>
          <w:szCs w:val="20"/>
          <w:lang w:bidi="th-TH"/>
        </w:rPr>
        <w:t>s</w:t>
      </w:r>
      <w:r w:rsidR="00CC738E" w:rsidRPr="00036DCA">
        <w:rPr>
          <w:rFonts w:ascii="Trebuchet MS" w:hAnsi="Trebuchet MS" w:cstheme="minorHAnsi"/>
          <w:color w:val="auto"/>
          <w:sz w:val="20"/>
          <w:szCs w:val="20"/>
          <w:lang w:bidi="th-TH"/>
        </w:rPr>
        <w:t xml:space="preserve"> Comercia</w:t>
      </w:r>
      <w:r w:rsidR="00FE58BC" w:rsidRPr="00036DCA">
        <w:rPr>
          <w:rFonts w:ascii="Trebuchet MS" w:hAnsi="Trebuchet MS" w:cstheme="minorHAnsi"/>
          <w:color w:val="auto"/>
          <w:sz w:val="20"/>
          <w:szCs w:val="20"/>
          <w:lang w:bidi="th-TH"/>
        </w:rPr>
        <w:t>is CRI</w:t>
      </w:r>
      <w:r w:rsidR="00992942" w:rsidRPr="00036DCA">
        <w:rPr>
          <w:rFonts w:ascii="Trebuchet MS" w:hAnsi="Trebuchet MS" w:cstheme="minorHAnsi"/>
          <w:color w:val="auto"/>
          <w:sz w:val="20"/>
          <w:szCs w:val="20"/>
          <w:lang w:bidi="th-TH"/>
        </w:rPr>
        <w:t xml:space="preserve">, incluindo, mas não se limitando, ao adimplemento das obrigações </w:t>
      </w:r>
      <w:r w:rsidR="00992942" w:rsidRPr="00036DCA">
        <w:rPr>
          <w:rFonts w:ascii="Trebuchet MS" w:hAnsi="Trebuchet MS" w:cstheme="minorHAnsi"/>
          <w:bCs/>
          <w:color w:val="auto"/>
          <w:sz w:val="20"/>
          <w:szCs w:val="20"/>
          <w:lang w:bidi="th-TH"/>
        </w:rPr>
        <w:t>pecuniárias</w:t>
      </w:r>
      <w:r w:rsidR="00992942" w:rsidRPr="00036DCA">
        <w:rPr>
          <w:rFonts w:ascii="Trebuchet MS" w:hAnsi="Trebuchet MS" w:cstheme="minorHAnsi"/>
          <w:color w:val="auto"/>
          <w:sz w:val="20"/>
          <w:szCs w:val="20"/>
          <w:lang w:bidi="th-TH"/>
        </w:rPr>
        <w:t>, principais ou acessórias, tais como os montantes devidos a título do Valor Nominal Unitário, da Remuneração</w:t>
      </w:r>
      <w:r w:rsidR="00AA4169" w:rsidRPr="00036DCA">
        <w:rPr>
          <w:rFonts w:ascii="Trebuchet MS" w:hAnsi="Trebuchet MS" w:cstheme="minorHAnsi"/>
          <w:color w:val="auto"/>
          <w:sz w:val="20"/>
          <w:szCs w:val="20"/>
          <w:lang w:bidi="th-TH"/>
        </w:rPr>
        <w:t xml:space="preserve"> </w:t>
      </w:r>
      <w:r w:rsidR="00992942" w:rsidRPr="00036DCA">
        <w:rPr>
          <w:rFonts w:ascii="Trebuchet MS" w:hAnsi="Trebuchet MS" w:cstheme="minorHAnsi"/>
          <w:color w:val="auto"/>
          <w:sz w:val="20"/>
          <w:szCs w:val="20"/>
          <w:lang w:bidi="th-TH"/>
        </w:rPr>
        <w:t>e dos Encargos Moratórios</w:t>
      </w:r>
      <w:r w:rsidR="006E1F9A" w:rsidRPr="00036DCA">
        <w:rPr>
          <w:rFonts w:ascii="Trebuchet MS" w:hAnsi="Trebuchet MS" w:cstheme="minorHAnsi"/>
          <w:color w:val="auto"/>
          <w:sz w:val="20"/>
          <w:szCs w:val="20"/>
          <w:lang w:bidi="th-TH"/>
        </w:rPr>
        <w:t xml:space="preserve"> relativos à</w:t>
      </w:r>
      <w:r w:rsidR="00FE58BC" w:rsidRPr="00036DCA">
        <w:rPr>
          <w:rFonts w:ascii="Trebuchet MS" w:hAnsi="Trebuchet MS" w:cstheme="minorHAnsi"/>
          <w:color w:val="auto"/>
          <w:sz w:val="20"/>
          <w:szCs w:val="20"/>
          <w:lang w:bidi="th-TH"/>
        </w:rPr>
        <w:t>s</w:t>
      </w:r>
      <w:r w:rsidR="006E1F9A" w:rsidRPr="00036DCA">
        <w:rPr>
          <w:rFonts w:ascii="Trebuchet MS" w:hAnsi="Trebuchet MS" w:cstheme="minorHAnsi"/>
          <w:color w:val="auto"/>
          <w:sz w:val="20"/>
          <w:szCs w:val="20"/>
          <w:lang w:bidi="th-TH"/>
        </w:rPr>
        <w:t xml:space="preserve"> </w:t>
      </w:r>
      <w:r w:rsidR="00FE58BC" w:rsidRPr="00036DCA">
        <w:rPr>
          <w:rFonts w:ascii="Trebuchet MS" w:hAnsi="Trebuchet MS" w:cstheme="minorHAnsi"/>
          <w:color w:val="auto"/>
          <w:sz w:val="20"/>
          <w:szCs w:val="20"/>
          <w:lang w:bidi="th-TH"/>
        </w:rPr>
        <w:t>Notas Comerciais CRI</w:t>
      </w:r>
      <w:r w:rsidR="006E1F9A" w:rsidRPr="00036DCA">
        <w:rPr>
          <w:rFonts w:ascii="Trebuchet MS" w:hAnsi="Trebuchet MS" w:cstheme="minorHAnsi"/>
          <w:color w:val="auto"/>
          <w:sz w:val="20"/>
          <w:szCs w:val="20"/>
          <w:lang w:bidi="th-TH"/>
        </w:rPr>
        <w:t xml:space="preserve">, bem como a qualquer dos demais Documentos da Operação, quando devidos, seja nas respectivas datas de pagamento ou em decorrência de Vencimento Antecipado, conforme definido </w:t>
      </w:r>
      <w:r w:rsidR="00FE58BC" w:rsidRPr="00036DCA">
        <w:rPr>
          <w:rFonts w:ascii="Trebuchet MS" w:hAnsi="Trebuchet MS" w:cstheme="minorHAnsi"/>
          <w:color w:val="auto"/>
          <w:sz w:val="20"/>
          <w:szCs w:val="20"/>
          <w:lang w:bidi="th-TH"/>
        </w:rPr>
        <w:t xml:space="preserve">nas </w:t>
      </w:r>
      <w:r w:rsidR="006E1F9A" w:rsidRPr="00036DCA">
        <w:rPr>
          <w:rFonts w:ascii="Trebuchet MS" w:hAnsi="Trebuchet MS" w:cstheme="minorHAnsi"/>
          <w:color w:val="auto"/>
          <w:sz w:val="20"/>
          <w:szCs w:val="20"/>
          <w:lang w:bidi="th-TH"/>
        </w:rPr>
        <w:t>Nota</w:t>
      </w:r>
      <w:r w:rsidR="00FE58BC" w:rsidRPr="00036DCA">
        <w:rPr>
          <w:rFonts w:ascii="Trebuchet MS" w:hAnsi="Trebuchet MS" w:cstheme="minorHAnsi"/>
          <w:color w:val="auto"/>
          <w:sz w:val="20"/>
          <w:szCs w:val="20"/>
          <w:lang w:bidi="th-TH"/>
        </w:rPr>
        <w:t>s</w:t>
      </w:r>
      <w:r w:rsidR="006E1F9A" w:rsidRPr="00036DCA">
        <w:rPr>
          <w:rFonts w:ascii="Trebuchet MS" w:hAnsi="Trebuchet MS" w:cstheme="minorHAnsi"/>
          <w:color w:val="auto"/>
          <w:sz w:val="20"/>
          <w:szCs w:val="20"/>
          <w:lang w:bidi="th-TH"/>
        </w:rPr>
        <w:t xml:space="preserve"> Comercia</w:t>
      </w:r>
      <w:r w:rsidR="00FE58BC" w:rsidRPr="00036DCA">
        <w:rPr>
          <w:rFonts w:ascii="Trebuchet MS" w:hAnsi="Trebuchet MS" w:cstheme="minorHAnsi"/>
          <w:color w:val="auto"/>
          <w:sz w:val="20"/>
          <w:szCs w:val="20"/>
          <w:lang w:bidi="th-TH"/>
        </w:rPr>
        <w:t>is CRI</w:t>
      </w:r>
      <w:r w:rsidR="00992942" w:rsidRPr="00036DCA">
        <w:rPr>
          <w:rFonts w:ascii="Trebuchet MS" w:hAnsi="Trebuchet MS"/>
          <w:color w:val="auto"/>
          <w:sz w:val="20"/>
          <w:szCs w:val="20"/>
        </w:rPr>
        <w:t>;</w:t>
      </w:r>
      <w:r w:rsidR="00FE58BC" w:rsidRPr="00036DCA">
        <w:rPr>
          <w:rFonts w:ascii="Trebuchet MS" w:hAnsi="Trebuchet MS"/>
          <w:color w:val="auto"/>
          <w:sz w:val="20"/>
          <w:szCs w:val="20"/>
        </w:rPr>
        <w:t xml:space="preserve"> e</w:t>
      </w:r>
      <w:r w:rsidR="00992942" w:rsidRPr="00036DCA">
        <w:rPr>
          <w:rFonts w:ascii="Trebuchet MS" w:hAnsi="Trebuchet MS"/>
          <w:color w:val="auto"/>
          <w:sz w:val="20"/>
          <w:szCs w:val="20"/>
        </w:rPr>
        <w:t xml:space="preserve"> (</w:t>
      </w:r>
      <w:proofErr w:type="spellStart"/>
      <w:r w:rsidR="00992942" w:rsidRPr="00036DCA">
        <w:rPr>
          <w:rFonts w:ascii="Trebuchet MS" w:hAnsi="Trebuchet MS"/>
          <w:color w:val="auto"/>
          <w:sz w:val="20"/>
          <w:szCs w:val="20"/>
        </w:rPr>
        <w:t>i</w:t>
      </w:r>
      <w:r w:rsidR="00D14973" w:rsidRPr="00036DCA">
        <w:rPr>
          <w:rFonts w:ascii="Trebuchet MS" w:hAnsi="Trebuchet MS"/>
          <w:color w:val="auto"/>
          <w:sz w:val="20"/>
          <w:szCs w:val="20"/>
        </w:rPr>
        <w:t>i</w:t>
      </w:r>
      <w:proofErr w:type="spellEnd"/>
      <w:r w:rsidR="00992942" w:rsidRPr="00036DCA">
        <w:rPr>
          <w:rFonts w:ascii="Trebuchet MS" w:hAnsi="Trebuchet MS"/>
          <w:color w:val="auto"/>
          <w:sz w:val="20"/>
          <w:szCs w:val="20"/>
        </w:rPr>
        <w:t xml:space="preserve">) </w:t>
      </w:r>
      <w:r w:rsidR="0040707D" w:rsidRPr="00036DCA">
        <w:rPr>
          <w:rFonts w:ascii="Trebuchet MS" w:hAnsi="Trebuchet MS"/>
          <w:color w:val="auto"/>
          <w:sz w:val="20"/>
          <w:szCs w:val="20"/>
        </w:rPr>
        <w:t>d</w:t>
      </w:r>
      <w:r w:rsidR="00992942" w:rsidRPr="00036DCA">
        <w:rPr>
          <w:rFonts w:ascii="Trebuchet MS" w:hAnsi="Trebuchet MS"/>
          <w:color w:val="auto"/>
          <w:sz w:val="20"/>
          <w:szCs w:val="20"/>
        </w:rPr>
        <w:t xml:space="preserve">os custos e despesas incorridos e a serem incorridos em relação à emissão dos CRI e ao Patrimônio Separado, que sejam de responsabilidade da Emissora, bem como em relação à cobrança dos créditos imobiliários lastro dos CRI e excussão das </w:t>
      </w:r>
      <w:r w:rsidR="007175A2" w:rsidRPr="00036DCA">
        <w:rPr>
          <w:rFonts w:ascii="Trebuchet MS" w:hAnsi="Trebuchet MS"/>
          <w:color w:val="auto"/>
          <w:sz w:val="20"/>
          <w:szCs w:val="20"/>
        </w:rPr>
        <w:t>Garantias</w:t>
      </w:r>
      <w:r w:rsidR="00992942" w:rsidRPr="00036DCA">
        <w:rPr>
          <w:rFonts w:ascii="Trebuchet MS" w:hAnsi="Trebuchet MS"/>
          <w:color w:val="auto"/>
          <w:sz w:val="20"/>
          <w:szCs w:val="20"/>
        </w:rPr>
        <w:t>, incluindo, mas não se limitando, a penas convencionais, honorários advocatícios, custas e despesas judiciais ou extrajudiciais</w:t>
      </w:r>
      <w:r w:rsidR="00266E32" w:rsidRPr="00036DCA">
        <w:rPr>
          <w:rFonts w:ascii="Trebuchet MS" w:hAnsi="Trebuchet MS"/>
          <w:color w:val="auto"/>
          <w:sz w:val="20"/>
          <w:szCs w:val="20"/>
        </w:rPr>
        <w:t>, efetivamente comprovados</w:t>
      </w:r>
      <w:r w:rsidR="00925613" w:rsidRPr="00036DCA">
        <w:rPr>
          <w:rFonts w:ascii="Trebuchet MS" w:hAnsi="Trebuchet MS"/>
          <w:color w:val="auto"/>
          <w:sz w:val="20"/>
          <w:szCs w:val="20"/>
        </w:rPr>
        <w:t xml:space="preserve">; </w:t>
      </w:r>
      <w:r w:rsidR="00992942" w:rsidRPr="00036DCA">
        <w:rPr>
          <w:rFonts w:ascii="Trebuchet MS" w:hAnsi="Trebuchet MS" w:cstheme="minorHAnsi"/>
          <w:color w:val="auto"/>
          <w:sz w:val="20"/>
          <w:szCs w:val="20"/>
          <w:lang w:bidi="th-TH"/>
        </w:rPr>
        <w:t>(“</w:t>
      </w:r>
      <w:r w:rsidR="00C919E6" w:rsidRPr="00036DCA">
        <w:rPr>
          <w:rFonts w:ascii="Trebuchet MS" w:hAnsi="Trebuchet MS" w:cstheme="minorHAnsi"/>
          <w:color w:val="auto"/>
          <w:sz w:val="20"/>
          <w:szCs w:val="20"/>
          <w:u w:val="single"/>
          <w:lang w:bidi="th-TH"/>
        </w:rPr>
        <w:t>Obrigações Garantidas Notas Comerciais</w:t>
      </w:r>
      <w:r w:rsidR="00992942" w:rsidRPr="00036DCA">
        <w:rPr>
          <w:rFonts w:ascii="Trebuchet MS" w:hAnsi="Trebuchet MS" w:cstheme="minorHAnsi"/>
          <w:color w:val="auto"/>
          <w:sz w:val="20"/>
          <w:szCs w:val="20"/>
          <w:lang w:bidi="th-TH"/>
        </w:rPr>
        <w:t>”</w:t>
      </w:r>
      <w:r w:rsidR="00B648B7" w:rsidRPr="00036DCA">
        <w:rPr>
          <w:rFonts w:ascii="Trebuchet MS" w:hAnsi="Trebuchet MS" w:cstheme="minorHAnsi"/>
          <w:color w:val="auto"/>
          <w:sz w:val="20"/>
          <w:szCs w:val="20"/>
          <w:lang w:bidi="th-TH"/>
        </w:rPr>
        <w:t xml:space="preserve"> ou “</w:t>
      </w:r>
      <w:r w:rsidR="00B648B7" w:rsidRPr="00036DCA">
        <w:rPr>
          <w:rFonts w:ascii="Trebuchet MS" w:hAnsi="Trebuchet MS" w:cstheme="minorHAnsi"/>
          <w:color w:val="auto"/>
          <w:sz w:val="20"/>
          <w:szCs w:val="20"/>
          <w:u w:val="single"/>
          <w:lang w:bidi="th-TH"/>
        </w:rPr>
        <w:t>Obrigações Garantidas</w:t>
      </w:r>
      <w:r w:rsidR="00B648B7" w:rsidRPr="00036DCA">
        <w:rPr>
          <w:rFonts w:ascii="Trebuchet MS" w:hAnsi="Trebuchet MS" w:cstheme="minorHAnsi"/>
          <w:color w:val="auto"/>
          <w:sz w:val="20"/>
          <w:szCs w:val="20"/>
          <w:lang w:bidi="th-TH"/>
        </w:rPr>
        <w:t>”</w:t>
      </w:r>
      <w:r w:rsidR="00D10A23" w:rsidRPr="00036DCA">
        <w:rPr>
          <w:rFonts w:ascii="Trebuchet MS" w:hAnsi="Trebuchet MS" w:cstheme="minorHAnsi"/>
          <w:color w:val="auto"/>
          <w:sz w:val="20"/>
          <w:szCs w:val="20"/>
          <w:lang w:bidi="th-TH"/>
        </w:rPr>
        <w:t>)</w:t>
      </w:r>
      <w:r w:rsidR="00C63094" w:rsidRPr="00036DCA">
        <w:rPr>
          <w:rFonts w:ascii="Trebuchet MS" w:hAnsi="Trebuchet MS" w:cstheme="minorHAnsi"/>
          <w:color w:val="auto"/>
          <w:sz w:val="20"/>
          <w:szCs w:val="20"/>
          <w:lang w:bidi="th-TH"/>
        </w:rPr>
        <w:t>:</w:t>
      </w:r>
    </w:p>
    <w:p w14:paraId="5CF521B1" w14:textId="77777777" w:rsidR="00C63094" w:rsidRPr="00036DCA" w:rsidRDefault="00C63094" w:rsidP="00D434E4">
      <w:pPr>
        <w:pStyle w:val="Default"/>
        <w:widowControl w:val="0"/>
        <w:tabs>
          <w:tab w:val="left" w:pos="851"/>
        </w:tabs>
        <w:spacing w:line="360" w:lineRule="auto"/>
        <w:jc w:val="both"/>
        <w:rPr>
          <w:rFonts w:ascii="Trebuchet MS" w:hAnsi="Trebuchet MS" w:cstheme="minorHAnsi"/>
          <w:color w:val="auto"/>
          <w:sz w:val="20"/>
          <w:szCs w:val="20"/>
          <w:lang w:bidi="th-TH"/>
        </w:rPr>
      </w:pPr>
    </w:p>
    <w:p w14:paraId="431A5FC3" w14:textId="77777777" w:rsidR="00D10A23" w:rsidRPr="00036DCA" w:rsidRDefault="007175A2" w:rsidP="00D434E4">
      <w:pPr>
        <w:pStyle w:val="Default"/>
        <w:widowControl w:val="0"/>
        <w:numPr>
          <w:ilvl w:val="0"/>
          <w:numId w:val="13"/>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sz w:val="20"/>
          <w:szCs w:val="20"/>
        </w:rPr>
        <w:t>os</w:t>
      </w:r>
      <w:r w:rsidRPr="00036DCA">
        <w:rPr>
          <w:rFonts w:ascii="Trebuchet MS" w:hAnsi="Trebuchet MS"/>
          <w:color w:val="auto"/>
          <w:sz w:val="20"/>
          <w:szCs w:val="20"/>
        </w:rPr>
        <w:t xml:space="preserve"> </w:t>
      </w:r>
      <w:r w:rsidR="00D10A23" w:rsidRPr="00036DCA">
        <w:rPr>
          <w:rFonts w:ascii="Trebuchet MS" w:hAnsi="Trebuchet MS"/>
          <w:color w:val="auto"/>
          <w:sz w:val="20"/>
          <w:szCs w:val="20"/>
        </w:rPr>
        <w:t>Avalista</w:t>
      </w:r>
      <w:r w:rsidRPr="00036DCA">
        <w:rPr>
          <w:rFonts w:ascii="Trebuchet MS" w:hAnsi="Trebuchet MS"/>
          <w:color w:val="auto"/>
          <w:sz w:val="20"/>
          <w:szCs w:val="20"/>
        </w:rPr>
        <w:t>s</w:t>
      </w:r>
      <w:r w:rsidR="00D10A23" w:rsidRPr="00036DCA">
        <w:rPr>
          <w:rFonts w:ascii="Trebuchet MS" w:hAnsi="Trebuchet MS"/>
          <w:color w:val="auto"/>
          <w:sz w:val="20"/>
          <w:szCs w:val="20"/>
        </w:rPr>
        <w:t xml:space="preserve"> </w:t>
      </w:r>
      <w:r w:rsidRPr="00036DCA">
        <w:rPr>
          <w:rFonts w:ascii="Trebuchet MS" w:hAnsi="Trebuchet MS"/>
          <w:color w:val="auto"/>
          <w:sz w:val="20"/>
          <w:szCs w:val="20"/>
        </w:rPr>
        <w:t xml:space="preserve">outorgarão </w:t>
      </w:r>
      <w:r w:rsidR="00D10A23" w:rsidRPr="00036DCA">
        <w:rPr>
          <w:rFonts w:ascii="Trebuchet MS" w:hAnsi="Trebuchet MS"/>
          <w:color w:val="auto"/>
          <w:sz w:val="20"/>
          <w:szCs w:val="20"/>
        </w:rPr>
        <w:t>a garantia de Aval</w:t>
      </w:r>
      <w:r w:rsidR="00B752EF" w:rsidRPr="00036DCA">
        <w:rPr>
          <w:rFonts w:ascii="Trebuchet MS" w:hAnsi="Trebuchet MS"/>
          <w:color w:val="auto"/>
          <w:sz w:val="20"/>
          <w:szCs w:val="20"/>
        </w:rPr>
        <w:t xml:space="preserve"> (definido abaixo)</w:t>
      </w:r>
      <w:r w:rsidR="00D10A23" w:rsidRPr="00036DCA">
        <w:rPr>
          <w:rFonts w:ascii="Trebuchet MS" w:hAnsi="Trebuchet MS"/>
          <w:color w:val="auto"/>
          <w:sz w:val="20"/>
          <w:szCs w:val="20"/>
        </w:rPr>
        <w:t>, nos termos desta Escritura de Emissão</w:t>
      </w:r>
      <w:r w:rsidR="00FE58BC" w:rsidRPr="00036DCA">
        <w:rPr>
          <w:rFonts w:ascii="Trebuchet MS" w:hAnsi="Trebuchet MS"/>
          <w:color w:val="auto"/>
          <w:sz w:val="20"/>
          <w:szCs w:val="20"/>
        </w:rPr>
        <w:t xml:space="preserve"> e da Escritura de Emissão </w:t>
      </w:r>
      <w:r w:rsidR="008B1EB4" w:rsidRPr="00036DCA">
        <w:rPr>
          <w:rFonts w:ascii="Trebuchet MS" w:hAnsi="Trebuchet MS"/>
          <w:color w:val="auto"/>
          <w:sz w:val="20"/>
          <w:szCs w:val="20"/>
        </w:rPr>
        <w:t>2;</w:t>
      </w:r>
    </w:p>
    <w:p w14:paraId="65D89B39" w14:textId="77777777" w:rsidR="007C7B73" w:rsidRPr="00036DCA" w:rsidRDefault="007C7B73" w:rsidP="00D434E4">
      <w:pPr>
        <w:pStyle w:val="Default"/>
        <w:widowControl w:val="0"/>
        <w:tabs>
          <w:tab w:val="left" w:pos="851"/>
        </w:tabs>
        <w:spacing w:line="360" w:lineRule="auto"/>
        <w:ind w:left="851"/>
        <w:jc w:val="both"/>
        <w:rPr>
          <w:rFonts w:ascii="Trebuchet MS" w:hAnsi="Trebuchet MS"/>
          <w:color w:val="auto"/>
          <w:sz w:val="20"/>
          <w:szCs w:val="20"/>
        </w:rPr>
      </w:pPr>
    </w:p>
    <w:p w14:paraId="41C7BC50" w14:textId="405C0BA8" w:rsidR="005F2EFF" w:rsidRPr="00036DCA" w:rsidRDefault="001828CF" w:rsidP="00D434E4">
      <w:pPr>
        <w:pStyle w:val="Default"/>
        <w:widowControl w:val="0"/>
        <w:numPr>
          <w:ilvl w:val="0"/>
          <w:numId w:val="13"/>
        </w:numPr>
        <w:tabs>
          <w:tab w:val="left" w:pos="851"/>
        </w:tabs>
        <w:spacing w:line="360" w:lineRule="auto"/>
        <w:ind w:left="851" w:firstLine="0"/>
        <w:jc w:val="both"/>
        <w:rPr>
          <w:rFonts w:ascii="Trebuchet MS" w:hAnsi="Trebuchet MS" w:cstheme="minorHAnsi"/>
          <w:sz w:val="20"/>
          <w:szCs w:val="20"/>
          <w:lang w:bidi="th-TH"/>
        </w:rPr>
      </w:pPr>
      <w:r w:rsidRPr="00036DCA">
        <w:rPr>
          <w:rFonts w:ascii="Trebuchet MS" w:hAnsi="Trebuchet MS" w:cstheme="minorHAnsi"/>
          <w:sz w:val="20"/>
          <w:szCs w:val="20"/>
          <w:lang w:bidi="th-TH"/>
        </w:rPr>
        <w:t xml:space="preserve">a alienação fiduciária </w:t>
      </w:r>
      <w:r w:rsidR="00C63094" w:rsidRPr="00036DCA">
        <w:rPr>
          <w:rFonts w:ascii="Trebuchet MS" w:hAnsi="Trebuchet MS" w:cstheme="minorHAnsi"/>
          <w:sz w:val="20"/>
          <w:szCs w:val="20"/>
          <w:lang w:bidi="th-TH"/>
        </w:rPr>
        <w:t>do Terreno</w:t>
      </w:r>
      <w:r w:rsidR="00003D76" w:rsidRPr="00036DCA">
        <w:rPr>
          <w:rFonts w:ascii="Trebuchet MS" w:hAnsi="Trebuchet MS" w:cstheme="minorHAnsi"/>
          <w:sz w:val="20"/>
          <w:szCs w:val="20"/>
          <w:lang w:bidi="th-TH"/>
        </w:rPr>
        <w:t xml:space="preserve"> e das </w:t>
      </w:r>
      <w:r w:rsidR="004F7E24" w:rsidRPr="00036DCA">
        <w:rPr>
          <w:rFonts w:ascii="Trebuchet MS" w:hAnsi="Trebuchet MS" w:cstheme="minorHAnsi"/>
          <w:sz w:val="20"/>
          <w:szCs w:val="20"/>
          <w:lang w:bidi="th-TH"/>
        </w:rPr>
        <w:t>Unidades (conforme abaixo definido)</w:t>
      </w:r>
      <w:r w:rsidR="00DA1D84" w:rsidRPr="00036DCA">
        <w:rPr>
          <w:rFonts w:ascii="Trebuchet MS" w:hAnsi="Trebuchet MS" w:cstheme="minorHAnsi"/>
          <w:sz w:val="20"/>
          <w:szCs w:val="20"/>
          <w:lang w:bidi="th-TH"/>
        </w:rPr>
        <w:t>,</w:t>
      </w:r>
      <w:r w:rsidR="00DA1D84" w:rsidRPr="00036DCA">
        <w:rPr>
          <w:rFonts w:ascii="Trebuchet MS" w:hAnsi="Trebuchet MS"/>
          <w:bCs/>
          <w:sz w:val="20"/>
          <w:szCs w:val="20"/>
        </w:rPr>
        <w:t xml:space="preserve"> sendo a garantia firmada nos termos do “</w:t>
      </w:r>
      <w:r w:rsidR="00DA1D84" w:rsidRPr="00036DCA">
        <w:rPr>
          <w:rFonts w:ascii="Trebuchet MS" w:hAnsi="Trebuchet MS"/>
          <w:i/>
          <w:snapToGrid w:val="0"/>
          <w:sz w:val="20"/>
          <w:szCs w:val="20"/>
        </w:rPr>
        <w:t>Instrumento Particular de Alienação Fiduciária em Garantia de Imóveis e Outras Avenças</w:t>
      </w:r>
      <w:r w:rsidR="00DA1D84" w:rsidRPr="00036DCA">
        <w:rPr>
          <w:rFonts w:ascii="Trebuchet MS" w:hAnsi="Trebuchet MS"/>
          <w:snapToGrid w:val="0"/>
          <w:sz w:val="20"/>
          <w:szCs w:val="20"/>
        </w:rPr>
        <w:t xml:space="preserve">”, a ser celebrado pela </w:t>
      </w:r>
      <w:r w:rsidR="00E05CC9" w:rsidRPr="00036DCA">
        <w:rPr>
          <w:rFonts w:ascii="Trebuchet MS" w:hAnsi="Trebuchet MS"/>
          <w:sz w:val="20"/>
          <w:szCs w:val="20"/>
        </w:rPr>
        <w:t xml:space="preserve">a </w:t>
      </w:r>
      <w:r w:rsidR="00D12D9B" w:rsidRPr="00036DCA">
        <w:rPr>
          <w:rFonts w:ascii="Trebuchet MS" w:hAnsi="Trebuchet MS" w:cstheme="minorHAnsi"/>
          <w:sz w:val="20"/>
          <w:szCs w:val="20"/>
          <w:lang w:bidi="th-TH"/>
        </w:rPr>
        <w:t>P3BR</w:t>
      </w:r>
      <w:r w:rsidR="00BF6DED" w:rsidRPr="00036DCA">
        <w:rPr>
          <w:rFonts w:ascii="Trebuchet MS" w:hAnsi="Trebuchet MS" w:cstheme="minorHAnsi"/>
          <w:sz w:val="20"/>
          <w:szCs w:val="20"/>
          <w:lang w:bidi="th-TH"/>
        </w:rPr>
        <w:t xml:space="preserve"> </w:t>
      </w:r>
      <w:r w:rsidR="00BF6DED" w:rsidRPr="00036DCA">
        <w:rPr>
          <w:rFonts w:ascii="Trebuchet MS" w:hAnsi="Trebuchet MS" w:cstheme="minorHAnsi"/>
          <w:color w:val="auto"/>
          <w:sz w:val="20"/>
          <w:szCs w:val="20"/>
          <w:lang w:bidi="th-TH"/>
        </w:rPr>
        <w:t>Macuco</w:t>
      </w:r>
      <w:r w:rsidR="00D12D9B" w:rsidRPr="00036DCA">
        <w:rPr>
          <w:rFonts w:ascii="Trebuchet MS" w:hAnsi="Trebuchet MS" w:cstheme="minorHAnsi"/>
          <w:sz w:val="20"/>
          <w:szCs w:val="20"/>
          <w:lang w:bidi="th-TH"/>
        </w:rPr>
        <w:t>, a Tamarindo</w:t>
      </w:r>
      <w:r w:rsidR="00E05CC9" w:rsidRPr="00036DCA">
        <w:rPr>
          <w:rFonts w:ascii="Trebuchet MS" w:hAnsi="Trebuchet MS" w:cstheme="minorHAnsi"/>
          <w:sz w:val="20"/>
          <w:szCs w:val="20"/>
          <w:lang w:bidi="th-TH"/>
        </w:rPr>
        <w:t xml:space="preserve">, </w:t>
      </w:r>
      <w:r w:rsidR="00317A3B" w:rsidRPr="00036DCA">
        <w:rPr>
          <w:rFonts w:ascii="Trebuchet MS" w:hAnsi="Trebuchet MS"/>
          <w:snapToGrid w:val="0"/>
          <w:sz w:val="20"/>
          <w:szCs w:val="20"/>
        </w:rPr>
        <w:t xml:space="preserve">a </w:t>
      </w:r>
      <w:proofErr w:type="spellStart"/>
      <w:r w:rsidR="00317A3B" w:rsidRPr="00036DCA">
        <w:rPr>
          <w:rFonts w:ascii="Trebuchet MS" w:hAnsi="Trebuchet MS"/>
          <w:snapToGrid w:val="0"/>
          <w:sz w:val="20"/>
          <w:szCs w:val="20"/>
        </w:rPr>
        <w:t>Securitizadora</w:t>
      </w:r>
      <w:proofErr w:type="spellEnd"/>
      <w:r w:rsidR="00EA60BF" w:rsidRPr="00036DCA">
        <w:rPr>
          <w:rFonts w:ascii="Trebuchet MS" w:hAnsi="Trebuchet MS"/>
          <w:snapToGrid w:val="0"/>
          <w:sz w:val="20"/>
          <w:szCs w:val="20"/>
        </w:rPr>
        <w:t xml:space="preserve"> e </w:t>
      </w:r>
      <w:r w:rsidR="0003493D" w:rsidRPr="00036DCA">
        <w:rPr>
          <w:rFonts w:ascii="Trebuchet MS" w:hAnsi="Trebuchet MS"/>
          <w:snapToGrid w:val="0"/>
          <w:sz w:val="20"/>
          <w:szCs w:val="20"/>
        </w:rPr>
        <w:t>a</w:t>
      </w:r>
      <w:r w:rsidR="00EA60BF" w:rsidRPr="00036DCA">
        <w:rPr>
          <w:rFonts w:ascii="Trebuchet MS" w:hAnsi="Trebuchet MS"/>
          <w:snapToGrid w:val="0"/>
          <w:sz w:val="20"/>
          <w:szCs w:val="20"/>
        </w:rPr>
        <w:t xml:space="preserve"> </w:t>
      </w:r>
      <w:r w:rsidR="0003493D" w:rsidRPr="00036DCA">
        <w:rPr>
          <w:rFonts w:ascii="Trebuchet MS" w:hAnsi="Trebuchet MS"/>
          <w:snapToGrid w:val="0"/>
          <w:sz w:val="20"/>
          <w:szCs w:val="20"/>
        </w:rPr>
        <w:t>SPE do Empreendimento</w:t>
      </w:r>
      <w:r w:rsidR="00DA1D84" w:rsidRPr="00036DCA">
        <w:rPr>
          <w:rFonts w:ascii="Trebuchet MS" w:hAnsi="Trebuchet MS"/>
          <w:snapToGrid w:val="0"/>
          <w:sz w:val="20"/>
          <w:szCs w:val="20"/>
        </w:rPr>
        <w:t xml:space="preserve"> (</w:t>
      </w:r>
      <w:r w:rsidR="00EA60BF" w:rsidRPr="00036DCA">
        <w:rPr>
          <w:rFonts w:ascii="Trebuchet MS" w:hAnsi="Trebuchet MS"/>
          <w:snapToGrid w:val="0"/>
          <w:sz w:val="20"/>
          <w:szCs w:val="20"/>
        </w:rPr>
        <w:t>“</w:t>
      </w:r>
      <w:r w:rsidR="00DA1D84" w:rsidRPr="00036DCA">
        <w:rPr>
          <w:rFonts w:ascii="Trebuchet MS" w:hAnsi="Trebuchet MS"/>
          <w:snapToGrid w:val="0"/>
          <w:sz w:val="20"/>
          <w:szCs w:val="20"/>
          <w:u w:val="single"/>
        </w:rPr>
        <w:t>Contrato de Alienação Fiduciária</w:t>
      </w:r>
      <w:r w:rsidR="005F2EFF" w:rsidRPr="00036DCA">
        <w:rPr>
          <w:rFonts w:ascii="Trebuchet MS" w:hAnsi="Trebuchet MS"/>
          <w:snapToGrid w:val="0"/>
          <w:sz w:val="20"/>
          <w:szCs w:val="20"/>
          <w:u w:val="single"/>
        </w:rPr>
        <w:t xml:space="preserve"> </w:t>
      </w:r>
      <w:r w:rsidR="00EA60BF" w:rsidRPr="00036DCA">
        <w:rPr>
          <w:rFonts w:ascii="Trebuchet MS" w:hAnsi="Trebuchet MS"/>
          <w:snapToGrid w:val="0"/>
          <w:sz w:val="20"/>
          <w:szCs w:val="20"/>
          <w:u w:val="single"/>
        </w:rPr>
        <w:t>Terreno</w:t>
      </w:r>
      <w:r w:rsidR="00DA1D84" w:rsidRPr="00036DCA">
        <w:rPr>
          <w:rFonts w:ascii="Trebuchet MS" w:hAnsi="Trebuchet MS"/>
          <w:snapToGrid w:val="0"/>
          <w:sz w:val="20"/>
          <w:szCs w:val="20"/>
        </w:rPr>
        <w:t>”</w:t>
      </w:r>
      <w:r w:rsidR="00EA60BF" w:rsidRPr="00036DCA">
        <w:rPr>
          <w:rFonts w:ascii="Trebuchet MS" w:hAnsi="Trebuchet MS"/>
          <w:snapToGrid w:val="0"/>
          <w:sz w:val="20"/>
          <w:szCs w:val="20"/>
        </w:rPr>
        <w:t xml:space="preserve"> e “</w:t>
      </w:r>
      <w:r w:rsidR="00EA60BF" w:rsidRPr="00036DCA">
        <w:rPr>
          <w:rFonts w:ascii="Trebuchet MS" w:hAnsi="Trebuchet MS"/>
          <w:snapToGrid w:val="0"/>
          <w:sz w:val="20"/>
          <w:szCs w:val="20"/>
          <w:u w:val="single"/>
        </w:rPr>
        <w:t>Alienação Fiduciária Terreno</w:t>
      </w:r>
      <w:r w:rsidR="00EA60BF" w:rsidRPr="00036DCA">
        <w:rPr>
          <w:rFonts w:ascii="Trebuchet MS" w:hAnsi="Trebuchet MS"/>
          <w:snapToGrid w:val="0"/>
          <w:sz w:val="20"/>
          <w:szCs w:val="20"/>
        </w:rPr>
        <w:t>” respectivamente</w:t>
      </w:r>
      <w:r w:rsidR="00DA1D84" w:rsidRPr="00036DCA">
        <w:rPr>
          <w:rFonts w:ascii="Trebuchet MS" w:hAnsi="Trebuchet MS"/>
          <w:snapToGrid w:val="0"/>
          <w:sz w:val="20"/>
          <w:szCs w:val="20"/>
        </w:rPr>
        <w:t>)</w:t>
      </w:r>
      <w:r w:rsidR="00003D76" w:rsidRPr="00036DCA">
        <w:rPr>
          <w:rFonts w:ascii="Trebuchet MS" w:hAnsi="Trebuchet MS"/>
          <w:snapToGrid w:val="0"/>
          <w:sz w:val="20"/>
          <w:szCs w:val="20"/>
        </w:rPr>
        <w:t xml:space="preserve">, observado o disposto nas Cláusulas 4.6.1. </w:t>
      </w:r>
      <w:r w:rsidR="004F7E24" w:rsidRPr="00036DCA">
        <w:rPr>
          <w:rFonts w:ascii="Trebuchet MS" w:hAnsi="Trebuchet MS"/>
          <w:snapToGrid w:val="0"/>
          <w:sz w:val="20"/>
          <w:szCs w:val="20"/>
        </w:rPr>
        <w:t>e</w:t>
      </w:r>
      <w:r w:rsidR="00003D76" w:rsidRPr="00036DCA">
        <w:rPr>
          <w:rFonts w:ascii="Trebuchet MS" w:hAnsi="Trebuchet MS"/>
          <w:snapToGrid w:val="0"/>
          <w:sz w:val="20"/>
          <w:szCs w:val="20"/>
        </w:rPr>
        <w:t xml:space="preserve"> </w:t>
      </w:r>
      <w:r w:rsidR="004F7E24" w:rsidRPr="00036DCA">
        <w:rPr>
          <w:rFonts w:ascii="Trebuchet MS" w:hAnsi="Trebuchet MS"/>
          <w:snapToGrid w:val="0"/>
          <w:sz w:val="20"/>
          <w:szCs w:val="20"/>
        </w:rPr>
        <w:t>4.6.2. abaixo</w:t>
      </w:r>
      <w:r w:rsidR="000B286F" w:rsidRPr="00036DCA">
        <w:rPr>
          <w:rFonts w:ascii="Trebuchet MS" w:hAnsi="Trebuchet MS" w:cstheme="minorHAnsi"/>
          <w:sz w:val="20"/>
          <w:szCs w:val="20"/>
          <w:lang w:bidi="th-TH"/>
        </w:rPr>
        <w:t>;</w:t>
      </w:r>
      <w:r w:rsidR="00852046" w:rsidRPr="00036DCA">
        <w:rPr>
          <w:rFonts w:ascii="Trebuchet MS" w:hAnsi="Trebuchet MS" w:cstheme="minorHAnsi"/>
          <w:sz w:val="20"/>
          <w:szCs w:val="20"/>
          <w:lang w:bidi="th-TH"/>
        </w:rPr>
        <w:t xml:space="preserve"> </w:t>
      </w:r>
    </w:p>
    <w:p w14:paraId="26902467" w14:textId="77777777" w:rsidR="00E14AB5" w:rsidRPr="00036DCA" w:rsidRDefault="00E14AB5" w:rsidP="00D434E4">
      <w:pPr>
        <w:spacing w:line="360" w:lineRule="auto"/>
        <w:rPr>
          <w:rFonts w:ascii="Trebuchet MS" w:hAnsi="Trebuchet MS" w:cstheme="minorHAnsi"/>
          <w:sz w:val="20"/>
          <w:szCs w:val="20"/>
          <w:lang w:bidi="th-TH"/>
        </w:rPr>
      </w:pPr>
    </w:p>
    <w:p w14:paraId="02D14702" w14:textId="44CB6DBF" w:rsidR="002679A8" w:rsidRPr="00036DCA" w:rsidRDefault="001828CF" w:rsidP="00D434E4">
      <w:pPr>
        <w:pStyle w:val="Default"/>
        <w:widowControl w:val="0"/>
        <w:numPr>
          <w:ilvl w:val="0"/>
          <w:numId w:val="13"/>
        </w:numPr>
        <w:tabs>
          <w:tab w:val="left" w:pos="0"/>
          <w:tab w:val="left" w:pos="851"/>
        </w:tabs>
        <w:spacing w:line="360" w:lineRule="auto"/>
        <w:ind w:left="851" w:firstLine="0"/>
        <w:jc w:val="both"/>
        <w:rPr>
          <w:rFonts w:ascii="Trebuchet MS" w:hAnsi="Trebuchet MS" w:cstheme="minorHAnsi"/>
          <w:sz w:val="20"/>
          <w:szCs w:val="20"/>
          <w:lang w:bidi="th-TH"/>
        </w:rPr>
      </w:pPr>
      <w:r w:rsidRPr="00036DCA">
        <w:rPr>
          <w:rFonts w:ascii="Trebuchet MS" w:hAnsi="Trebuchet MS" w:cstheme="minorHAnsi"/>
          <w:sz w:val="20"/>
          <w:szCs w:val="20"/>
          <w:lang w:bidi="th-TH"/>
        </w:rPr>
        <w:t>a alienação fiduciária</w:t>
      </w:r>
      <w:r w:rsidR="005F2EFF" w:rsidRPr="00036DCA">
        <w:rPr>
          <w:rFonts w:ascii="Trebuchet MS" w:hAnsi="Trebuchet MS" w:cstheme="minorHAnsi"/>
          <w:sz w:val="20"/>
          <w:szCs w:val="20"/>
          <w:lang w:bidi="th-TH"/>
        </w:rPr>
        <w:t xml:space="preserve"> das quotas de emissão da </w:t>
      </w:r>
      <w:r w:rsidR="00EA60BF" w:rsidRPr="00036DCA">
        <w:rPr>
          <w:rFonts w:ascii="Trebuchet MS" w:hAnsi="Trebuchet MS" w:cstheme="minorHAnsi"/>
          <w:sz w:val="20"/>
          <w:szCs w:val="20"/>
          <w:lang w:bidi="th-TH"/>
        </w:rPr>
        <w:t xml:space="preserve">SPE </w:t>
      </w:r>
      <w:r w:rsidR="0003493D" w:rsidRPr="00036DCA">
        <w:rPr>
          <w:rFonts w:ascii="Trebuchet MS" w:hAnsi="Trebuchet MS" w:cstheme="minorHAnsi"/>
          <w:sz w:val="20"/>
          <w:szCs w:val="20"/>
          <w:lang w:bidi="th-TH"/>
        </w:rPr>
        <w:t xml:space="preserve">do Empreendimento e de titularidade da </w:t>
      </w:r>
      <w:r w:rsidR="004F58A9" w:rsidRPr="00036DCA">
        <w:rPr>
          <w:rFonts w:ascii="Trebuchet MS" w:hAnsi="Trebuchet MS" w:cstheme="minorHAnsi"/>
          <w:sz w:val="20"/>
          <w:szCs w:val="20"/>
        </w:rPr>
        <w:t>P3BR Macuco</w:t>
      </w:r>
      <w:r w:rsidR="00D12D9B" w:rsidRPr="00036DCA">
        <w:rPr>
          <w:rFonts w:ascii="Trebuchet MS" w:hAnsi="Trebuchet MS" w:cstheme="minorHAnsi"/>
          <w:sz w:val="20"/>
          <w:szCs w:val="20"/>
          <w:lang w:bidi="th-TH"/>
        </w:rPr>
        <w:t xml:space="preserve"> e da Tamarindo</w:t>
      </w:r>
      <w:r w:rsidRPr="00036DCA">
        <w:rPr>
          <w:rFonts w:ascii="Trebuchet MS" w:hAnsi="Trebuchet MS" w:cstheme="minorHAnsi"/>
          <w:sz w:val="20"/>
          <w:szCs w:val="20"/>
          <w:lang w:bidi="th-TH"/>
        </w:rPr>
        <w:t>, representativas de</w:t>
      </w:r>
      <w:r w:rsidR="00911E1E" w:rsidRPr="00036DCA">
        <w:rPr>
          <w:rFonts w:ascii="Trebuchet MS" w:hAnsi="Trebuchet MS" w:cstheme="minorHAnsi"/>
          <w:sz w:val="20"/>
          <w:szCs w:val="20"/>
          <w:lang w:bidi="th-TH"/>
        </w:rPr>
        <w:t xml:space="preserve"> </w:t>
      </w:r>
      <w:r w:rsidR="009126BF" w:rsidRPr="00036DCA">
        <w:rPr>
          <w:rFonts w:ascii="Trebuchet MS" w:hAnsi="Trebuchet MS"/>
          <w:sz w:val="20"/>
          <w:szCs w:val="20"/>
        </w:rPr>
        <w:t xml:space="preserve">75% </w:t>
      </w:r>
      <w:r w:rsidR="009126BF" w:rsidRPr="00036DCA">
        <w:rPr>
          <w:rFonts w:ascii="Trebuchet MS" w:hAnsi="Trebuchet MS" w:cstheme="minorHAnsi"/>
          <w:sz w:val="20"/>
          <w:szCs w:val="20"/>
          <w:lang w:bidi="th-TH"/>
        </w:rPr>
        <w:t>(</w:t>
      </w:r>
      <w:r w:rsidR="009126BF" w:rsidRPr="00036DCA">
        <w:rPr>
          <w:rFonts w:ascii="Trebuchet MS" w:hAnsi="Trebuchet MS"/>
          <w:sz w:val="20"/>
          <w:szCs w:val="20"/>
        </w:rPr>
        <w:t>setenta e cinco por cento</w:t>
      </w:r>
      <w:r w:rsidR="009126BF" w:rsidRPr="00036DCA">
        <w:rPr>
          <w:rFonts w:ascii="Trebuchet MS" w:hAnsi="Trebuchet MS" w:cstheme="minorHAnsi"/>
          <w:sz w:val="20"/>
          <w:szCs w:val="20"/>
          <w:lang w:bidi="th-TH"/>
        </w:rPr>
        <w:t xml:space="preserve">) </w:t>
      </w:r>
      <w:r w:rsidR="0003493D" w:rsidRPr="00036DCA">
        <w:rPr>
          <w:rFonts w:ascii="Trebuchet MS" w:hAnsi="Trebuchet MS" w:cstheme="minorHAnsi"/>
          <w:sz w:val="20"/>
          <w:szCs w:val="20"/>
          <w:lang w:bidi="th-TH"/>
        </w:rPr>
        <w:t xml:space="preserve">das </w:t>
      </w:r>
      <w:r w:rsidR="00C21973" w:rsidRPr="00036DCA">
        <w:rPr>
          <w:rFonts w:ascii="Trebuchet MS" w:hAnsi="Trebuchet MS" w:cstheme="minorHAnsi"/>
          <w:sz w:val="20"/>
          <w:szCs w:val="20"/>
          <w:lang w:bidi="th-TH"/>
        </w:rPr>
        <w:t xml:space="preserve">cotas de emissão da </w:t>
      </w:r>
      <w:r w:rsidR="0003493D" w:rsidRPr="00036DCA">
        <w:rPr>
          <w:rFonts w:ascii="Trebuchet MS" w:hAnsi="Trebuchet MS"/>
          <w:sz w:val="20"/>
          <w:szCs w:val="20"/>
        </w:rPr>
        <w:t>SPE do Empreendimento</w:t>
      </w:r>
      <w:r w:rsidR="00D546C4" w:rsidRPr="00036DCA">
        <w:rPr>
          <w:rFonts w:ascii="Trebuchet MS" w:hAnsi="Trebuchet MS" w:cstheme="minorHAnsi"/>
          <w:sz w:val="20"/>
          <w:szCs w:val="20"/>
          <w:lang w:bidi="th-TH"/>
        </w:rPr>
        <w:t xml:space="preserve"> </w:t>
      </w:r>
      <w:r w:rsidR="005F2EFF" w:rsidRPr="00036DCA">
        <w:rPr>
          <w:rFonts w:ascii="Trebuchet MS" w:hAnsi="Trebuchet MS" w:cstheme="minorHAnsi"/>
          <w:sz w:val="20"/>
          <w:szCs w:val="20"/>
          <w:lang w:bidi="th-TH"/>
        </w:rPr>
        <w:t>(as “</w:t>
      </w:r>
      <w:r w:rsidR="005F2EFF" w:rsidRPr="00036DCA">
        <w:rPr>
          <w:rFonts w:ascii="Trebuchet MS" w:hAnsi="Trebuchet MS" w:cstheme="minorHAnsi"/>
          <w:sz w:val="20"/>
          <w:szCs w:val="20"/>
          <w:u w:val="single"/>
          <w:lang w:bidi="th-TH"/>
        </w:rPr>
        <w:t>Quotas Alienadas</w:t>
      </w:r>
      <w:r w:rsidR="004F7E24" w:rsidRPr="00036DCA">
        <w:rPr>
          <w:rFonts w:ascii="Trebuchet MS" w:hAnsi="Trebuchet MS" w:cstheme="minorHAnsi"/>
          <w:sz w:val="20"/>
          <w:szCs w:val="20"/>
          <w:u w:val="single"/>
          <w:lang w:bidi="th-TH"/>
        </w:rPr>
        <w:t xml:space="preserve"> </w:t>
      </w:r>
      <w:proofErr w:type="spellStart"/>
      <w:r w:rsidR="004F7E24" w:rsidRPr="00036DCA">
        <w:rPr>
          <w:rFonts w:ascii="Trebuchet MS" w:hAnsi="Trebuchet MS" w:cstheme="minorHAnsi"/>
          <w:color w:val="auto"/>
          <w:sz w:val="20"/>
          <w:szCs w:val="20"/>
          <w:u w:val="single"/>
          <w:lang w:bidi="th-TH"/>
        </w:rPr>
        <w:t>Turrialba</w:t>
      </w:r>
      <w:proofErr w:type="spellEnd"/>
      <w:r w:rsidR="005F2EFF" w:rsidRPr="00036DCA">
        <w:rPr>
          <w:rFonts w:ascii="Trebuchet MS" w:hAnsi="Trebuchet MS" w:cstheme="minorHAnsi"/>
          <w:sz w:val="20"/>
          <w:szCs w:val="20"/>
          <w:lang w:bidi="th-TH"/>
        </w:rPr>
        <w:t xml:space="preserve">”), </w:t>
      </w:r>
      <w:r w:rsidR="00AF201F" w:rsidRPr="00036DCA">
        <w:rPr>
          <w:rFonts w:ascii="Trebuchet MS" w:hAnsi="Trebuchet MS" w:cstheme="minorHAnsi"/>
          <w:sz w:val="20"/>
          <w:szCs w:val="20"/>
          <w:lang w:bidi="th-TH"/>
        </w:rPr>
        <w:t xml:space="preserve">nos termos do </w:t>
      </w:r>
      <w:bookmarkStart w:id="53" w:name="_Hlk130393442"/>
      <w:r w:rsidR="00AC320E" w:rsidRPr="00036DCA">
        <w:rPr>
          <w:rFonts w:ascii="Trebuchet MS" w:hAnsi="Trebuchet MS" w:cstheme="minorHAnsi"/>
          <w:sz w:val="20"/>
          <w:szCs w:val="20"/>
          <w:lang w:bidi="th-TH"/>
        </w:rPr>
        <w:t>“</w:t>
      </w:r>
      <w:r w:rsidR="00AC320E" w:rsidRPr="00036DCA">
        <w:rPr>
          <w:rFonts w:ascii="Trebuchet MS" w:hAnsi="Trebuchet MS"/>
          <w:i/>
          <w:snapToGrid w:val="0"/>
          <w:sz w:val="20"/>
          <w:szCs w:val="20"/>
        </w:rPr>
        <w:t>Instrumento Particular de Alienação Fiduciária de Quotas em Garantia e Outras Avenças”</w:t>
      </w:r>
      <w:bookmarkEnd w:id="53"/>
      <w:r w:rsidR="00AF201F" w:rsidRPr="00036DCA">
        <w:rPr>
          <w:rFonts w:ascii="Trebuchet MS" w:hAnsi="Trebuchet MS" w:cstheme="minorHAnsi"/>
          <w:sz w:val="20"/>
          <w:szCs w:val="20"/>
          <w:lang w:bidi="th-TH"/>
        </w:rPr>
        <w:t xml:space="preserve"> </w:t>
      </w:r>
      <w:r w:rsidR="005F2EFF" w:rsidRPr="00036DCA">
        <w:rPr>
          <w:rFonts w:ascii="Trebuchet MS" w:hAnsi="Trebuchet MS" w:cstheme="minorHAnsi"/>
          <w:sz w:val="20"/>
          <w:szCs w:val="20"/>
          <w:lang w:bidi="th-TH"/>
        </w:rPr>
        <w:t xml:space="preserve">a ser celebrado </w:t>
      </w:r>
      <w:r w:rsidR="00EA60BF" w:rsidRPr="00036DCA">
        <w:rPr>
          <w:rFonts w:ascii="Trebuchet MS" w:hAnsi="Trebuchet MS" w:cstheme="minorHAnsi"/>
          <w:sz w:val="20"/>
          <w:szCs w:val="20"/>
          <w:lang w:bidi="th-TH"/>
        </w:rPr>
        <w:t xml:space="preserve">entre </w:t>
      </w:r>
      <w:r w:rsidR="00911E1E" w:rsidRPr="00036DCA">
        <w:rPr>
          <w:rFonts w:ascii="Trebuchet MS" w:hAnsi="Trebuchet MS"/>
          <w:sz w:val="20"/>
          <w:szCs w:val="20"/>
        </w:rPr>
        <w:t xml:space="preserve">a </w:t>
      </w:r>
      <w:r w:rsidR="009739C9" w:rsidRPr="00036DCA">
        <w:rPr>
          <w:rFonts w:ascii="Trebuchet MS" w:hAnsi="Trebuchet MS" w:cstheme="minorHAnsi"/>
          <w:sz w:val="20"/>
          <w:szCs w:val="20"/>
          <w:lang w:bidi="th-TH"/>
        </w:rPr>
        <w:t xml:space="preserve">P3BR Real </w:t>
      </w:r>
      <w:proofErr w:type="spellStart"/>
      <w:r w:rsidR="009739C9" w:rsidRPr="00036DCA">
        <w:rPr>
          <w:rFonts w:ascii="Trebuchet MS" w:hAnsi="Trebuchet MS" w:cstheme="minorHAnsi"/>
          <w:sz w:val="20"/>
          <w:szCs w:val="20"/>
          <w:lang w:bidi="th-TH"/>
        </w:rPr>
        <w:t>Estate</w:t>
      </w:r>
      <w:proofErr w:type="spellEnd"/>
      <w:r w:rsidR="00D12D9B" w:rsidRPr="00036DCA">
        <w:rPr>
          <w:rFonts w:ascii="Trebuchet MS" w:hAnsi="Trebuchet MS" w:cstheme="minorHAnsi"/>
          <w:sz w:val="20"/>
          <w:szCs w:val="20"/>
          <w:lang w:bidi="th-TH"/>
        </w:rPr>
        <w:t>, a Tamarindo</w:t>
      </w:r>
      <w:r w:rsidR="0071375A" w:rsidRPr="00036DCA">
        <w:rPr>
          <w:rFonts w:ascii="Trebuchet MS" w:hAnsi="Trebuchet MS"/>
          <w:sz w:val="20"/>
          <w:szCs w:val="20"/>
        </w:rPr>
        <w:t>,</w:t>
      </w:r>
      <w:r w:rsidR="0003493D" w:rsidRPr="00036DCA">
        <w:rPr>
          <w:rFonts w:ascii="Trebuchet MS" w:hAnsi="Trebuchet MS"/>
          <w:sz w:val="20"/>
          <w:szCs w:val="20"/>
        </w:rPr>
        <w:t xml:space="preserve"> </w:t>
      </w:r>
      <w:r w:rsidR="00C66BB0" w:rsidRPr="00036DCA">
        <w:rPr>
          <w:rFonts w:ascii="Trebuchet MS" w:hAnsi="Trebuchet MS"/>
          <w:sz w:val="20"/>
          <w:szCs w:val="20"/>
        </w:rPr>
        <w:t>e a Kallas</w:t>
      </w:r>
      <w:r w:rsidR="005F2EFF" w:rsidRPr="00036DCA">
        <w:rPr>
          <w:rFonts w:ascii="Trebuchet MS" w:hAnsi="Trebuchet MS"/>
          <w:snapToGrid w:val="0"/>
          <w:sz w:val="20"/>
          <w:szCs w:val="20"/>
        </w:rPr>
        <w:t xml:space="preserve"> (“</w:t>
      </w:r>
      <w:r w:rsidR="005F2EFF" w:rsidRPr="00036DCA">
        <w:rPr>
          <w:rFonts w:ascii="Trebuchet MS" w:hAnsi="Trebuchet MS"/>
          <w:snapToGrid w:val="0"/>
          <w:sz w:val="20"/>
          <w:szCs w:val="20"/>
          <w:u w:val="single"/>
        </w:rPr>
        <w:t>Contrato de Alienação Fiduciária de Quotas</w:t>
      </w:r>
      <w:r w:rsidR="00AF6EB6" w:rsidRPr="00036DCA">
        <w:rPr>
          <w:rFonts w:ascii="Trebuchet MS" w:hAnsi="Trebuchet MS"/>
          <w:snapToGrid w:val="0"/>
          <w:sz w:val="20"/>
          <w:szCs w:val="20"/>
          <w:u w:val="single"/>
        </w:rPr>
        <w:t xml:space="preserve"> </w:t>
      </w:r>
      <w:proofErr w:type="spellStart"/>
      <w:r w:rsidR="00AF6EB6" w:rsidRPr="00036DCA">
        <w:rPr>
          <w:rFonts w:ascii="Trebuchet MS" w:hAnsi="Trebuchet MS"/>
          <w:snapToGrid w:val="0"/>
          <w:sz w:val="20"/>
          <w:szCs w:val="20"/>
          <w:u w:val="single"/>
        </w:rPr>
        <w:t>Turrialba</w:t>
      </w:r>
      <w:proofErr w:type="spellEnd"/>
      <w:r w:rsidR="005F2EFF" w:rsidRPr="00036DCA">
        <w:rPr>
          <w:rFonts w:ascii="Trebuchet MS" w:hAnsi="Trebuchet MS"/>
          <w:snapToGrid w:val="0"/>
          <w:sz w:val="20"/>
          <w:szCs w:val="20"/>
        </w:rPr>
        <w:t>” e “</w:t>
      </w:r>
      <w:r w:rsidR="005F2EFF" w:rsidRPr="00036DCA">
        <w:rPr>
          <w:rFonts w:ascii="Trebuchet MS" w:hAnsi="Trebuchet MS"/>
          <w:snapToGrid w:val="0"/>
          <w:sz w:val="20"/>
          <w:szCs w:val="20"/>
          <w:u w:val="single"/>
        </w:rPr>
        <w:t>Alienação Fiduciária de Quotas</w:t>
      </w:r>
      <w:r w:rsidR="00AF6EB6" w:rsidRPr="00036DCA">
        <w:rPr>
          <w:rFonts w:ascii="Trebuchet MS" w:hAnsi="Trebuchet MS"/>
          <w:snapToGrid w:val="0"/>
          <w:sz w:val="20"/>
          <w:szCs w:val="20"/>
          <w:u w:val="single"/>
        </w:rPr>
        <w:t xml:space="preserve"> </w:t>
      </w:r>
      <w:proofErr w:type="spellStart"/>
      <w:r w:rsidR="00AF6EB6" w:rsidRPr="00036DCA">
        <w:rPr>
          <w:rFonts w:ascii="Trebuchet MS" w:hAnsi="Trebuchet MS"/>
          <w:snapToGrid w:val="0"/>
          <w:sz w:val="20"/>
          <w:szCs w:val="20"/>
          <w:u w:val="single"/>
        </w:rPr>
        <w:t>Turrialba</w:t>
      </w:r>
      <w:proofErr w:type="spellEnd"/>
      <w:r w:rsidR="005F2EFF" w:rsidRPr="00036DCA">
        <w:rPr>
          <w:rFonts w:ascii="Trebuchet MS" w:hAnsi="Trebuchet MS"/>
          <w:snapToGrid w:val="0"/>
          <w:sz w:val="20"/>
          <w:szCs w:val="20"/>
        </w:rPr>
        <w:t>”, respectivamente)</w:t>
      </w:r>
      <w:r w:rsidR="005F2EFF" w:rsidRPr="00036DCA">
        <w:rPr>
          <w:rFonts w:ascii="Trebuchet MS" w:hAnsi="Trebuchet MS" w:cstheme="minorHAnsi"/>
          <w:sz w:val="20"/>
          <w:szCs w:val="20"/>
          <w:lang w:bidi="th-TH"/>
        </w:rPr>
        <w:t>;</w:t>
      </w:r>
      <w:r w:rsidR="009B047B" w:rsidRPr="00036DCA">
        <w:rPr>
          <w:rFonts w:ascii="Trebuchet MS" w:hAnsi="Trebuchet MS" w:cstheme="minorHAnsi"/>
          <w:sz w:val="20"/>
          <w:szCs w:val="20"/>
          <w:lang w:bidi="th-TH"/>
        </w:rPr>
        <w:t xml:space="preserve"> </w:t>
      </w:r>
    </w:p>
    <w:p w14:paraId="09628A60" w14:textId="77777777" w:rsidR="00F15CF8" w:rsidRPr="00036DCA" w:rsidRDefault="00F15CF8" w:rsidP="00913EEF">
      <w:pPr>
        <w:pStyle w:val="PargrafodaLista"/>
        <w:spacing w:line="360" w:lineRule="auto"/>
        <w:rPr>
          <w:rFonts w:ascii="Trebuchet MS" w:hAnsi="Trebuchet MS" w:cstheme="minorHAnsi"/>
          <w:sz w:val="20"/>
          <w:szCs w:val="20"/>
          <w:lang w:bidi="th-TH"/>
        </w:rPr>
      </w:pPr>
    </w:p>
    <w:p w14:paraId="7F956032" w14:textId="67FFC59A" w:rsidR="00F15CF8" w:rsidRPr="00036DCA" w:rsidRDefault="00F15CF8" w:rsidP="00D434E4">
      <w:pPr>
        <w:pStyle w:val="Default"/>
        <w:widowControl w:val="0"/>
        <w:numPr>
          <w:ilvl w:val="0"/>
          <w:numId w:val="13"/>
        </w:numPr>
        <w:tabs>
          <w:tab w:val="left" w:pos="0"/>
          <w:tab w:val="left" w:pos="851"/>
        </w:tabs>
        <w:spacing w:line="360" w:lineRule="auto"/>
        <w:ind w:left="851" w:firstLine="0"/>
        <w:jc w:val="both"/>
        <w:rPr>
          <w:rFonts w:ascii="Trebuchet MS" w:hAnsi="Trebuchet MS" w:cstheme="minorHAnsi"/>
          <w:sz w:val="20"/>
          <w:szCs w:val="20"/>
          <w:lang w:bidi="th-TH"/>
        </w:rPr>
      </w:pPr>
      <w:r w:rsidRPr="00036DCA">
        <w:rPr>
          <w:rFonts w:ascii="Trebuchet MS" w:hAnsi="Trebuchet MS" w:cstheme="minorHAnsi"/>
          <w:sz w:val="20"/>
          <w:szCs w:val="20"/>
          <w:lang w:bidi="th-TH"/>
        </w:rPr>
        <w:t xml:space="preserve">a alienação fiduciária das quotas de emissão da </w:t>
      </w:r>
      <w:r w:rsidR="00AF6EB6" w:rsidRPr="00036DCA">
        <w:rPr>
          <w:rFonts w:ascii="Trebuchet MS" w:hAnsi="Trebuchet MS" w:cstheme="minorHAnsi"/>
          <w:sz w:val="20"/>
          <w:szCs w:val="20"/>
          <w:lang w:bidi="th-TH"/>
        </w:rPr>
        <w:t>P3BR</w:t>
      </w:r>
      <w:r w:rsidRPr="00036DCA">
        <w:rPr>
          <w:rFonts w:ascii="Trebuchet MS" w:hAnsi="Trebuchet MS" w:cstheme="minorHAnsi"/>
          <w:sz w:val="20"/>
          <w:szCs w:val="20"/>
          <w:lang w:bidi="th-TH"/>
        </w:rPr>
        <w:t xml:space="preserve"> </w:t>
      </w:r>
      <w:r w:rsidR="00BF6DED" w:rsidRPr="00036DCA">
        <w:rPr>
          <w:rFonts w:ascii="Trebuchet MS" w:hAnsi="Trebuchet MS" w:cstheme="minorHAnsi"/>
          <w:color w:val="auto"/>
          <w:sz w:val="20"/>
          <w:szCs w:val="20"/>
          <w:lang w:bidi="th-TH"/>
        </w:rPr>
        <w:t>Macuco</w:t>
      </w:r>
      <w:r w:rsidR="00BF6DED" w:rsidRPr="00036DCA">
        <w:rPr>
          <w:rFonts w:ascii="Trebuchet MS" w:hAnsi="Trebuchet MS" w:cstheme="minorHAnsi"/>
          <w:sz w:val="20"/>
          <w:szCs w:val="20"/>
          <w:lang w:bidi="th-TH"/>
        </w:rPr>
        <w:t xml:space="preserve"> </w:t>
      </w:r>
      <w:r w:rsidRPr="00036DCA">
        <w:rPr>
          <w:rFonts w:ascii="Trebuchet MS" w:hAnsi="Trebuchet MS" w:cstheme="minorHAnsi"/>
          <w:sz w:val="20"/>
          <w:szCs w:val="20"/>
          <w:lang w:bidi="th-TH"/>
        </w:rPr>
        <w:t xml:space="preserve">e de titularidade da </w:t>
      </w:r>
      <w:r w:rsidR="004F58A9" w:rsidRPr="00036DCA">
        <w:rPr>
          <w:rFonts w:ascii="Trebuchet MS" w:hAnsi="Trebuchet MS" w:cstheme="minorHAnsi"/>
          <w:b/>
          <w:bCs/>
          <w:sz w:val="20"/>
          <w:szCs w:val="20"/>
        </w:rPr>
        <w:t>P3BR REAL ESTATE EMPREENDIMENTOS E PARTICIPAÇÕES LTDA.</w:t>
      </w:r>
      <w:r w:rsidR="004F58A9" w:rsidRPr="00036DCA">
        <w:rPr>
          <w:rFonts w:ascii="Trebuchet MS" w:hAnsi="Trebuchet MS" w:cstheme="minorHAnsi"/>
          <w:sz w:val="20"/>
          <w:szCs w:val="20"/>
          <w:lang w:bidi="th-TH"/>
        </w:rPr>
        <w:t xml:space="preserve">, inscrita no CNPJ sob o nº </w:t>
      </w:r>
      <w:r w:rsidR="004F58A9" w:rsidRPr="00036DCA">
        <w:rPr>
          <w:rFonts w:ascii="Trebuchet MS" w:hAnsi="Trebuchet MS" w:cstheme="minorHAnsi"/>
          <w:bCs/>
          <w:sz w:val="20"/>
          <w:szCs w:val="20"/>
          <w:lang w:bidi="th-TH"/>
        </w:rPr>
        <w:t>42.337.486/0001-06</w:t>
      </w:r>
      <w:r w:rsidR="004F58A9" w:rsidRPr="00036DCA">
        <w:rPr>
          <w:rFonts w:ascii="Trebuchet MS" w:hAnsi="Trebuchet MS" w:cstheme="minorHAnsi"/>
          <w:sz w:val="20"/>
          <w:szCs w:val="20"/>
          <w:lang w:bidi="th-TH"/>
        </w:rPr>
        <w:t xml:space="preserve"> (“</w:t>
      </w:r>
      <w:r w:rsidR="004F58A9" w:rsidRPr="00036DCA">
        <w:rPr>
          <w:rFonts w:ascii="Trebuchet MS" w:hAnsi="Trebuchet MS" w:cstheme="minorHAnsi"/>
          <w:sz w:val="20"/>
          <w:szCs w:val="20"/>
          <w:u w:val="single"/>
          <w:lang w:bidi="th-TH"/>
        </w:rPr>
        <w:t xml:space="preserve">P3BR Real </w:t>
      </w:r>
      <w:proofErr w:type="spellStart"/>
      <w:r w:rsidR="004F58A9" w:rsidRPr="00036DCA">
        <w:rPr>
          <w:rFonts w:ascii="Trebuchet MS" w:hAnsi="Trebuchet MS" w:cstheme="minorHAnsi"/>
          <w:sz w:val="20"/>
          <w:szCs w:val="20"/>
          <w:u w:val="single"/>
          <w:lang w:bidi="th-TH"/>
        </w:rPr>
        <w:t>Estate</w:t>
      </w:r>
      <w:proofErr w:type="spellEnd"/>
      <w:r w:rsidR="004F58A9" w:rsidRPr="00036DCA">
        <w:rPr>
          <w:rFonts w:ascii="Trebuchet MS" w:hAnsi="Trebuchet MS" w:cstheme="minorHAnsi"/>
          <w:sz w:val="20"/>
          <w:szCs w:val="20"/>
          <w:lang w:bidi="th-TH"/>
        </w:rPr>
        <w:t>”)</w:t>
      </w:r>
      <w:r w:rsidRPr="00036DCA">
        <w:rPr>
          <w:rFonts w:ascii="Trebuchet MS" w:hAnsi="Trebuchet MS" w:cstheme="minorHAnsi"/>
          <w:sz w:val="20"/>
          <w:szCs w:val="20"/>
          <w:lang w:bidi="th-TH"/>
        </w:rPr>
        <w:t xml:space="preserve">, representativas de </w:t>
      </w:r>
      <w:r w:rsidR="00AF6EB6" w:rsidRPr="00036DCA">
        <w:rPr>
          <w:rFonts w:ascii="Trebuchet MS" w:hAnsi="Trebuchet MS"/>
          <w:sz w:val="20"/>
          <w:szCs w:val="20"/>
        </w:rPr>
        <w:t>100</w:t>
      </w:r>
      <w:r w:rsidRPr="00036DCA">
        <w:rPr>
          <w:rFonts w:ascii="Trebuchet MS" w:hAnsi="Trebuchet MS"/>
          <w:sz w:val="20"/>
          <w:szCs w:val="20"/>
        </w:rPr>
        <w:t xml:space="preserve">% </w:t>
      </w:r>
      <w:r w:rsidRPr="00036DCA">
        <w:rPr>
          <w:rFonts w:ascii="Trebuchet MS" w:hAnsi="Trebuchet MS" w:cstheme="minorHAnsi"/>
          <w:sz w:val="20"/>
          <w:szCs w:val="20"/>
          <w:lang w:bidi="th-TH"/>
        </w:rPr>
        <w:t>(</w:t>
      </w:r>
      <w:r w:rsidR="00AF6EB6" w:rsidRPr="00036DCA">
        <w:rPr>
          <w:rFonts w:ascii="Trebuchet MS" w:hAnsi="Trebuchet MS"/>
          <w:sz w:val="20"/>
          <w:szCs w:val="20"/>
        </w:rPr>
        <w:t>cem</w:t>
      </w:r>
      <w:r w:rsidRPr="00036DCA">
        <w:rPr>
          <w:rFonts w:ascii="Trebuchet MS" w:hAnsi="Trebuchet MS"/>
          <w:sz w:val="20"/>
          <w:szCs w:val="20"/>
        </w:rPr>
        <w:t xml:space="preserve"> por cento</w:t>
      </w:r>
      <w:r w:rsidRPr="00036DCA">
        <w:rPr>
          <w:rFonts w:ascii="Trebuchet MS" w:hAnsi="Trebuchet MS" w:cstheme="minorHAnsi"/>
          <w:sz w:val="20"/>
          <w:szCs w:val="20"/>
          <w:lang w:bidi="th-TH"/>
        </w:rPr>
        <w:t xml:space="preserve">) das cotas de emissão da </w:t>
      </w:r>
      <w:r w:rsidR="00AF6EB6" w:rsidRPr="00036DCA">
        <w:rPr>
          <w:rFonts w:ascii="Trebuchet MS" w:hAnsi="Trebuchet MS"/>
          <w:sz w:val="20"/>
          <w:szCs w:val="20"/>
        </w:rPr>
        <w:t>P3BR</w:t>
      </w:r>
      <w:r w:rsidRPr="00036DCA">
        <w:rPr>
          <w:rFonts w:ascii="Trebuchet MS" w:hAnsi="Trebuchet MS" w:cstheme="minorHAnsi"/>
          <w:sz w:val="20"/>
          <w:szCs w:val="20"/>
          <w:lang w:bidi="th-TH"/>
        </w:rPr>
        <w:t xml:space="preserve"> </w:t>
      </w:r>
      <w:r w:rsidR="00BF6DED" w:rsidRPr="00036DCA">
        <w:rPr>
          <w:rFonts w:ascii="Trebuchet MS" w:hAnsi="Trebuchet MS" w:cstheme="minorHAnsi"/>
          <w:color w:val="auto"/>
          <w:sz w:val="20"/>
          <w:szCs w:val="20"/>
          <w:lang w:bidi="th-TH"/>
        </w:rPr>
        <w:t>Macuco</w:t>
      </w:r>
      <w:r w:rsidR="00BF6DED" w:rsidRPr="00036DCA">
        <w:rPr>
          <w:rFonts w:ascii="Trebuchet MS" w:hAnsi="Trebuchet MS" w:cstheme="minorHAnsi"/>
          <w:sz w:val="20"/>
          <w:szCs w:val="20"/>
          <w:lang w:bidi="th-TH"/>
        </w:rPr>
        <w:t xml:space="preserve"> </w:t>
      </w:r>
      <w:r w:rsidRPr="00036DCA">
        <w:rPr>
          <w:rFonts w:ascii="Trebuchet MS" w:hAnsi="Trebuchet MS" w:cstheme="minorHAnsi"/>
          <w:sz w:val="20"/>
          <w:szCs w:val="20"/>
          <w:lang w:bidi="th-TH"/>
        </w:rPr>
        <w:t>(as “</w:t>
      </w:r>
      <w:r w:rsidRPr="00036DCA">
        <w:rPr>
          <w:rFonts w:ascii="Trebuchet MS" w:hAnsi="Trebuchet MS" w:cstheme="minorHAnsi"/>
          <w:sz w:val="20"/>
          <w:szCs w:val="20"/>
          <w:u w:val="single"/>
          <w:lang w:bidi="th-TH"/>
        </w:rPr>
        <w:t xml:space="preserve">Quotas Alienadas </w:t>
      </w:r>
      <w:r w:rsidR="00AF6EB6" w:rsidRPr="00036DCA">
        <w:rPr>
          <w:rFonts w:ascii="Trebuchet MS" w:hAnsi="Trebuchet MS" w:cstheme="minorHAnsi"/>
          <w:color w:val="auto"/>
          <w:sz w:val="20"/>
          <w:szCs w:val="20"/>
          <w:u w:val="single"/>
          <w:lang w:bidi="th-TH"/>
        </w:rPr>
        <w:t>P3BR</w:t>
      </w:r>
      <w:r w:rsidR="00BF6DED" w:rsidRPr="00036DCA">
        <w:rPr>
          <w:rFonts w:ascii="Trebuchet MS" w:hAnsi="Trebuchet MS" w:cstheme="minorHAnsi"/>
          <w:color w:val="auto"/>
          <w:sz w:val="20"/>
          <w:szCs w:val="20"/>
          <w:u w:val="single"/>
          <w:lang w:bidi="th-TH"/>
        </w:rPr>
        <w:t xml:space="preserve"> Macuco</w:t>
      </w:r>
      <w:r w:rsidRPr="00036DCA">
        <w:rPr>
          <w:rFonts w:ascii="Trebuchet MS" w:hAnsi="Trebuchet MS" w:cstheme="minorHAnsi"/>
          <w:sz w:val="20"/>
          <w:szCs w:val="20"/>
          <w:lang w:bidi="th-TH"/>
        </w:rPr>
        <w:t>”</w:t>
      </w:r>
      <w:r w:rsidR="00AF6EB6" w:rsidRPr="00036DCA">
        <w:rPr>
          <w:rFonts w:ascii="Trebuchet MS" w:hAnsi="Trebuchet MS" w:cstheme="minorHAnsi"/>
          <w:sz w:val="20"/>
          <w:szCs w:val="20"/>
          <w:lang w:bidi="th-TH"/>
        </w:rPr>
        <w:t xml:space="preserve">, quando em conjunto com as Quotas Alienadas </w:t>
      </w:r>
      <w:proofErr w:type="spellStart"/>
      <w:r w:rsidR="00AF6EB6" w:rsidRPr="00036DCA">
        <w:rPr>
          <w:rFonts w:ascii="Trebuchet MS" w:hAnsi="Trebuchet MS" w:cstheme="minorHAnsi"/>
          <w:sz w:val="20"/>
          <w:szCs w:val="20"/>
          <w:lang w:bidi="th-TH"/>
        </w:rPr>
        <w:t>Turrialba</w:t>
      </w:r>
      <w:proofErr w:type="spellEnd"/>
      <w:r w:rsidR="00AF6EB6" w:rsidRPr="00036DCA">
        <w:rPr>
          <w:rFonts w:ascii="Trebuchet MS" w:hAnsi="Trebuchet MS" w:cstheme="minorHAnsi"/>
          <w:sz w:val="20"/>
          <w:szCs w:val="20"/>
          <w:lang w:bidi="th-TH"/>
        </w:rPr>
        <w:t>, as “</w:t>
      </w:r>
      <w:r w:rsidR="00AF6EB6" w:rsidRPr="00036DCA">
        <w:rPr>
          <w:rFonts w:ascii="Trebuchet MS" w:hAnsi="Trebuchet MS" w:cstheme="minorHAnsi"/>
          <w:sz w:val="20"/>
          <w:szCs w:val="20"/>
          <w:u w:val="single"/>
          <w:lang w:bidi="th-TH"/>
        </w:rPr>
        <w:t>Quotas Alienadas</w:t>
      </w:r>
      <w:r w:rsidR="00AF6EB6" w:rsidRPr="00036DCA">
        <w:rPr>
          <w:rFonts w:ascii="Trebuchet MS" w:hAnsi="Trebuchet MS" w:cstheme="minorHAnsi"/>
          <w:sz w:val="20"/>
          <w:szCs w:val="20"/>
          <w:lang w:bidi="th-TH"/>
        </w:rPr>
        <w:t>”</w:t>
      </w:r>
      <w:r w:rsidRPr="00036DCA">
        <w:rPr>
          <w:rFonts w:ascii="Trebuchet MS" w:hAnsi="Trebuchet MS" w:cstheme="minorHAnsi"/>
          <w:sz w:val="20"/>
          <w:szCs w:val="20"/>
          <w:lang w:bidi="th-TH"/>
        </w:rPr>
        <w:t>), nos termos do “</w:t>
      </w:r>
      <w:r w:rsidRPr="00036DCA">
        <w:rPr>
          <w:rFonts w:ascii="Trebuchet MS" w:hAnsi="Trebuchet MS"/>
          <w:i/>
          <w:snapToGrid w:val="0"/>
          <w:sz w:val="20"/>
          <w:szCs w:val="20"/>
        </w:rPr>
        <w:t>Instrumento Particular de Alienação Fiduciária de Quotas em Garantia e Outras Avenças”</w:t>
      </w:r>
      <w:r w:rsidRPr="00036DCA">
        <w:rPr>
          <w:rFonts w:ascii="Trebuchet MS" w:hAnsi="Trebuchet MS" w:cstheme="minorHAnsi"/>
          <w:sz w:val="20"/>
          <w:szCs w:val="20"/>
          <w:lang w:bidi="th-TH"/>
        </w:rPr>
        <w:t xml:space="preserve"> a ser celebrado entre </w:t>
      </w:r>
      <w:r w:rsidRPr="00036DCA">
        <w:rPr>
          <w:rFonts w:ascii="Trebuchet MS" w:hAnsi="Trebuchet MS"/>
          <w:sz w:val="20"/>
          <w:szCs w:val="20"/>
        </w:rPr>
        <w:t xml:space="preserve">a </w:t>
      </w:r>
      <w:r w:rsidRPr="00036DCA">
        <w:rPr>
          <w:rFonts w:ascii="Trebuchet MS" w:hAnsi="Trebuchet MS" w:cstheme="minorHAnsi"/>
          <w:sz w:val="20"/>
          <w:szCs w:val="20"/>
          <w:lang w:bidi="th-TH"/>
        </w:rPr>
        <w:t>P3BR</w:t>
      </w:r>
      <w:r w:rsidR="00BF6DED" w:rsidRPr="00036DCA">
        <w:rPr>
          <w:rFonts w:ascii="Trebuchet MS" w:hAnsi="Trebuchet MS" w:cstheme="minorHAnsi"/>
          <w:sz w:val="20"/>
          <w:szCs w:val="20"/>
          <w:lang w:bidi="th-TH"/>
        </w:rPr>
        <w:t xml:space="preserve"> </w:t>
      </w:r>
      <w:r w:rsidR="00BF6DED" w:rsidRPr="00036DCA">
        <w:rPr>
          <w:rFonts w:ascii="Trebuchet MS" w:hAnsi="Trebuchet MS" w:cstheme="minorHAnsi"/>
          <w:color w:val="auto"/>
          <w:sz w:val="20"/>
          <w:szCs w:val="20"/>
          <w:lang w:bidi="th-TH"/>
        </w:rPr>
        <w:t>Macuco</w:t>
      </w:r>
      <w:r w:rsidRPr="00036DCA">
        <w:rPr>
          <w:rFonts w:ascii="Trebuchet MS" w:hAnsi="Trebuchet MS" w:cstheme="minorHAnsi"/>
          <w:sz w:val="20"/>
          <w:szCs w:val="20"/>
          <w:lang w:bidi="th-TH"/>
        </w:rPr>
        <w:t>, a Tamarindo</w:t>
      </w:r>
      <w:r w:rsidRPr="00036DCA">
        <w:rPr>
          <w:rFonts w:ascii="Trebuchet MS" w:hAnsi="Trebuchet MS"/>
          <w:sz w:val="20"/>
          <w:szCs w:val="20"/>
        </w:rPr>
        <w:t xml:space="preserve">, </w:t>
      </w:r>
      <w:r w:rsidR="00AF6EB6" w:rsidRPr="00036DCA">
        <w:rPr>
          <w:rFonts w:ascii="Trebuchet MS" w:hAnsi="Trebuchet MS"/>
          <w:sz w:val="20"/>
          <w:szCs w:val="20"/>
        </w:rPr>
        <w:t xml:space="preserve">a </w:t>
      </w:r>
      <w:r w:rsidR="00524B18" w:rsidRPr="00036DCA">
        <w:rPr>
          <w:rFonts w:ascii="Trebuchet MS" w:hAnsi="Trebuchet MS"/>
          <w:sz w:val="20"/>
          <w:szCs w:val="20"/>
        </w:rPr>
        <w:t xml:space="preserve">P3BR Real </w:t>
      </w:r>
      <w:proofErr w:type="spellStart"/>
      <w:r w:rsidR="00524B18" w:rsidRPr="00036DCA">
        <w:rPr>
          <w:rFonts w:ascii="Trebuchet MS" w:hAnsi="Trebuchet MS"/>
          <w:sz w:val="20"/>
          <w:szCs w:val="20"/>
        </w:rPr>
        <w:t>Estate</w:t>
      </w:r>
      <w:proofErr w:type="spellEnd"/>
      <w:r w:rsidR="00524B18" w:rsidRPr="00036DCA">
        <w:rPr>
          <w:rFonts w:ascii="Trebuchet MS" w:hAnsi="Trebuchet MS"/>
          <w:sz w:val="20"/>
          <w:szCs w:val="20"/>
        </w:rPr>
        <w:t xml:space="preserve"> </w:t>
      </w:r>
      <w:r w:rsidR="00AF6EB6" w:rsidRPr="00036DCA">
        <w:rPr>
          <w:rFonts w:ascii="Trebuchet MS" w:hAnsi="Trebuchet MS"/>
          <w:sz w:val="20"/>
          <w:szCs w:val="20"/>
        </w:rPr>
        <w:t>e</w:t>
      </w:r>
      <w:r w:rsidRPr="00036DCA">
        <w:rPr>
          <w:rFonts w:ascii="Trebuchet MS" w:hAnsi="Trebuchet MS"/>
          <w:sz w:val="20"/>
          <w:szCs w:val="20"/>
        </w:rPr>
        <w:t xml:space="preserve"> a Credora </w:t>
      </w:r>
      <w:r w:rsidRPr="00036DCA">
        <w:rPr>
          <w:rFonts w:ascii="Trebuchet MS" w:hAnsi="Trebuchet MS"/>
          <w:snapToGrid w:val="0"/>
          <w:sz w:val="20"/>
          <w:szCs w:val="20"/>
        </w:rPr>
        <w:t>(“</w:t>
      </w:r>
      <w:r w:rsidRPr="00036DCA">
        <w:rPr>
          <w:rFonts w:ascii="Trebuchet MS" w:hAnsi="Trebuchet MS"/>
          <w:snapToGrid w:val="0"/>
          <w:sz w:val="20"/>
          <w:szCs w:val="20"/>
          <w:u w:val="single"/>
        </w:rPr>
        <w:t>Contrato de Alienação Fiduciária de Quotas</w:t>
      </w:r>
      <w:r w:rsidR="00AF6EB6" w:rsidRPr="00036DCA">
        <w:rPr>
          <w:rFonts w:ascii="Trebuchet MS" w:hAnsi="Trebuchet MS"/>
          <w:snapToGrid w:val="0"/>
          <w:sz w:val="20"/>
          <w:szCs w:val="20"/>
          <w:u w:val="single"/>
        </w:rPr>
        <w:t xml:space="preserve"> P3BR</w:t>
      </w:r>
      <w:r w:rsidR="00BF6DED" w:rsidRPr="00036DCA">
        <w:rPr>
          <w:rFonts w:ascii="Trebuchet MS" w:hAnsi="Trebuchet MS"/>
          <w:snapToGrid w:val="0"/>
          <w:sz w:val="20"/>
          <w:szCs w:val="20"/>
          <w:u w:val="single"/>
        </w:rPr>
        <w:t xml:space="preserve"> </w:t>
      </w:r>
      <w:r w:rsidR="00BF6DED" w:rsidRPr="00036DCA">
        <w:rPr>
          <w:rFonts w:ascii="Trebuchet MS" w:hAnsi="Trebuchet MS" w:cstheme="minorHAnsi"/>
          <w:color w:val="auto"/>
          <w:sz w:val="20"/>
          <w:szCs w:val="20"/>
          <w:u w:val="single"/>
          <w:lang w:bidi="th-TH"/>
        </w:rPr>
        <w:t>Macuco</w:t>
      </w:r>
      <w:r w:rsidRPr="00036DCA">
        <w:rPr>
          <w:rFonts w:ascii="Trebuchet MS" w:hAnsi="Trebuchet MS"/>
          <w:snapToGrid w:val="0"/>
          <w:sz w:val="20"/>
          <w:szCs w:val="20"/>
        </w:rPr>
        <w:t>” e “</w:t>
      </w:r>
      <w:r w:rsidRPr="00036DCA">
        <w:rPr>
          <w:rFonts w:ascii="Trebuchet MS" w:hAnsi="Trebuchet MS"/>
          <w:snapToGrid w:val="0"/>
          <w:sz w:val="20"/>
          <w:szCs w:val="20"/>
          <w:u w:val="single"/>
        </w:rPr>
        <w:t>Alienação Fiduciária de Quotas</w:t>
      </w:r>
      <w:r w:rsidR="00AF6EB6" w:rsidRPr="00036DCA">
        <w:rPr>
          <w:rFonts w:ascii="Trebuchet MS" w:hAnsi="Trebuchet MS"/>
          <w:snapToGrid w:val="0"/>
          <w:sz w:val="20"/>
          <w:szCs w:val="20"/>
          <w:u w:val="single"/>
        </w:rPr>
        <w:t xml:space="preserve"> P3BR</w:t>
      </w:r>
      <w:r w:rsidR="00BF6DED" w:rsidRPr="00036DCA">
        <w:rPr>
          <w:rFonts w:ascii="Trebuchet MS" w:hAnsi="Trebuchet MS"/>
          <w:snapToGrid w:val="0"/>
          <w:sz w:val="20"/>
          <w:szCs w:val="20"/>
          <w:u w:val="single"/>
        </w:rPr>
        <w:t xml:space="preserve"> </w:t>
      </w:r>
      <w:r w:rsidR="00BF6DED" w:rsidRPr="00036DCA">
        <w:rPr>
          <w:rFonts w:ascii="Trebuchet MS" w:hAnsi="Trebuchet MS" w:cstheme="minorHAnsi"/>
          <w:color w:val="auto"/>
          <w:sz w:val="20"/>
          <w:szCs w:val="20"/>
          <w:u w:val="single"/>
          <w:lang w:bidi="th-TH"/>
        </w:rPr>
        <w:t>Macuco</w:t>
      </w:r>
      <w:r w:rsidRPr="00036DCA">
        <w:rPr>
          <w:rFonts w:ascii="Trebuchet MS" w:hAnsi="Trebuchet MS"/>
          <w:snapToGrid w:val="0"/>
          <w:sz w:val="20"/>
          <w:szCs w:val="20"/>
        </w:rPr>
        <w:t>”</w:t>
      </w:r>
      <w:r w:rsidR="00AF6EB6" w:rsidRPr="00036DCA">
        <w:rPr>
          <w:rFonts w:ascii="Trebuchet MS" w:hAnsi="Trebuchet MS"/>
          <w:snapToGrid w:val="0"/>
          <w:sz w:val="20"/>
          <w:szCs w:val="20"/>
        </w:rPr>
        <w:t xml:space="preserve">, quando em conjunto com a Alienação Fiduciária de Quotas </w:t>
      </w:r>
      <w:proofErr w:type="spellStart"/>
      <w:r w:rsidR="00AF6EB6" w:rsidRPr="00036DCA">
        <w:rPr>
          <w:rFonts w:ascii="Trebuchet MS" w:hAnsi="Trebuchet MS"/>
          <w:snapToGrid w:val="0"/>
          <w:sz w:val="20"/>
          <w:szCs w:val="20"/>
        </w:rPr>
        <w:t>Turrialba</w:t>
      </w:r>
      <w:proofErr w:type="spellEnd"/>
      <w:r w:rsidR="00AF6EB6" w:rsidRPr="00036DCA">
        <w:rPr>
          <w:rFonts w:ascii="Trebuchet MS" w:hAnsi="Trebuchet MS"/>
          <w:snapToGrid w:val="0"/>
          <w:sz w:val="20"/>
          <w:szCs w:val="20"/>
        </w:rPr>
        <w:t>, “</w:t>
      </w:r>
      <w:r w:rsidR="00AF6EB6" w:rsidRPr="00036DCA">
        <w:rPr>
          <w:rFonts w:ascii="Trebuchet MS" w:hAnsi="Trebuchet MS"/>
          <w:snapToGrid w:val="0"/>
          <w:sz w:val="20"/>
          <w:szCs w:val="20"/>
          <w:u w:val="single"/>
        </w:rPr>
        <w:t>Alienação Fiduciária de Quotas</w:t>
      </w:r>
      <w:r w:rsidR="00AF6EB6" w:rsidRPr="00036DCA">
        <w:rPr>
          <w:rFonts w:ascii="Trebuchet MS" w:hAnsi="Trebuchet MS"/>
          <w:snapToGrid w:val="0"/>
          <w:sz w:val="20"/>
          <w:szCs w:val="20"/>
        </w:rPr>
        <w:t>”</w:t>
      </w:r>
      <w:r w:rsidRPr="00036DCA">
        <w:rPr>
          <w:rFonts w:ascii="Trebuchet MS" w:hAnsi="Trebuchet MS"/>
          <w:snapToGrid w:val="0"/>
          <w:sz w:val="20"/>
          <w:szCs w:val="20"/>
        </w:rPr>
        <w:t>, respectivamente)</w:t>
      </w:r>
      <w:r w:rsidRPr="00036DCA">
        <w:rPr>
          <w:rFonts w:ascii="Trebuchet MS" w:hAnsi="Trebuchet MS" w:cstheme="minorHAnsi"/>
          <w:sz w:val="20"/>
          <w:szCs w:val="20"/>
          <w:lang w:bidi="th-TH"/>
        </w:rPr>
        <w:t>;</w:t>
      </w:r>
    </w:p>
    <w:p w14:paraId="75DF9B48" w14:textId="77777777" w:rsidR="000105D9" w:rsidRPr="00036DCA" w:rsidRDefault="000105D9" w:rsidP="00D434E4">
      <w:pPr>
        <w:pStyle w:val="Default"/>
        <w:widowControl w:val="0"/>
        <w:tabs>
          <w:tab w:val="left" w:pos="851"/>
        </w:tabs>
        <w:spacing w:line="360" w:lineRule="auto"/>
        <w:ind w:left="851"/>
        <w:jc w:val="both"/>
        <w:rPr>
          <w:rFonts w:ascii="Trebuchet MS" w:hAnsi="Trebuchet MS" w:cstheme="minorHAnsi"/>
          <w:sz w:val="20"/>
          <w:szCs w:val="20"/>
          <w:lang w:bidi="th-TH"/>
        </w:rPr>
      </w:pPr>
    </w:p>
    <w:p w14:paraId="1E552054" w14:textId="17BACA34" w:rsidR="00992942" w:rsidRPr="00036DCA" w:rsidRDefault="006E0D55" w:rsidP="00D434E4">
      <w:pPr>
        <w:pStyle w:val="Default"/>
        <w:widowControl w:val="0"/>
        <w:numPr>
          <w:ilvl w:val="0"/>
          <w:numId w:val="13"/>
        </w:numPr>
        <w:tabs>
          <w:tab w:val="left" w:pos="851"/>
        </w:tabs>
        <w:spacing w:line="360" w:lineRule="auto"/>
        <w:ind w:left="851" w:firstLine="0"/>
        <w:jc w:val="both"/>
        <w:rPr>
          <w:rFonts w:ascii="Trebuchet MS" w:hAnsi="Trebuchet MS" w:cstheme="minorHAnsi"/>
          <w:sz w:val="20"/>
          <w:szCs w:val="20"/>
          <w:lang w:bidi="th-TH"/>
        </w:rPr>
      </w:pPr>
      <w:r w:rsidRPr="00036DCA">
        <w:rPr>
          <w:rFonts w:ascii="Trebuchet MS" w:hAnsi="Trebuchet MS" w:cstheme="minorHAnsi"/>
          <w:sz w:val="20"/>
          <w:szCs w:val="20"/>
          <w:lang w:bidi="th-TH"/>
        </w:rPr>
        <w:t xml:space="preserve">observado o disposto </w:t>
      </w:r>
      <w:r w:rsidR="001030F7" w:rsidRPr="00036DCA">
        <w:rPr>
          <w:rFonts w:ascii="Trebuchet MS" w:hAnsi="Trebuchet MS" w:cstheme="minorHAnsi"/>
          <w:sz w:val="20"/>
          <w:szCs w:val="20"/>
          <w:lang w:bidi="th-TH"/>
        </w:rPr>
        <w:t xml:space="preserve">nas Cláusulas 4.6.1. </w:t>
      </w:r>
      <w:r w:rsidR="004F7E24" w:rsidRPr="00036DCA">
        <w:rPr>
          <w:rFonts w:ascii="Trebuchet MS" w:hAnsi="Trebuchet MS" w:cstheme="minorHAnsi"/>
          <w:sz w:val="20"/>
          <w:szCs w:val="20"/>
          <w:lang w:bidi="th-TH"/>
        </w:rPr>
        <w:t xml:space="preserve">e </w:t>
      </w:r>
      <w:r w:rsidR="001030F7" w:rsidRPr="00036DCA">
        <w:rPr>
          <w:rFonts w:ascii="Trebuchet MS" w:hAnsi="Trebuchet MS" w:cstheme="minorHAnsi"/>
          <w:sz w:val="20"/>
          <w:szCs w:val="20"/>
          <w:lang w:bidi="th-TH"/>
        </w:rPr>
        <w:t>4.6.</w:t>
      </w:r>
      <w:r w:rsidR="004F7E24" w:rsidRPr="00036DCA">
        <w:rPr>
          <w:rFonts w:ascii="Trebuchet MS" w:hAnsi="Trebuchet MS" w:cstheme="minorHAnsi"/>
          <w:sz w:val="20"/>
          <w:szCs w:val="20"/>
          <w:lang w:bidi="th-TH"/>
        </w:rPr>
        <w:t>2</w:t>
      </w:r>
      <w:r w:rsidR="001030F7" w:rsidRPr="00036DCA">
        <w:rPr>
          <w:rFonts w:ascii="Trebuchet MS" w:hAnsi="Trebuchet MS" w:cstheme="minorHAnsi"/>
          <w:sz w:val="20"/>
          <w:szCs w:val="20"/>
          <w:lang w:bidi="th-TH"/>
        </w:rPr>
        <w:t>.</w:t>
      </w:r>
      <w:r w:rsidRPr="00036DCA">
        <w:rPr>
          <w:rFonts w:ascii="Trebuchet MS" w:hAnsi="Trebuchet MS" w:cstheme="minorHAnsi"/>
          <w:sz w:val="20"/>
          <w:szCs w:val="20"/>
          <w:lang w:bidi="th-TH"/>
        </w:rPr>
        <w:t xml:space="preserve"> abaixo</w:t>
      </w:r>
      <w:r w:rsidR="000105D9" w:rsidRPr="00036DCA">
        <w:rPr>
          <w:rFonts w:ascii="Trebuchet MS" w:hAnsi="Trebuchet MS" w:cstheme="minorHAnsi"/>
          <w:sz w:val="20"/>
          <w:szCs w:val="20"/>
          <w:lang w:bidi="th-TH"/>
        </w:rPr>
        <w:t xml:space="preserve"> será constituída a cessão fiduciária dos recebíveis decorrentes da</w:t>
      </w:r>
      <w:r w:rsidR="00E5581A" w:rsidRPr="00036DCA">
        <w:rPr>
          <w:rFonts w:ascii="Trebuchet MS" w:hAnsi="Trebuchet MS" w:cstheme="minorHAnsi"/>
          <w:sz w:val="20"/>
          <w:szCs w:val="20"/>
          <w:lang w:bidi="th-TH"/>
        </w:rPr>
        <w:t xml:space="preserve"> comercialização </w:t>
      </w:r>
      <w:r w:rsidR="009B047B" w:rsidRPr="00036DCA">
        <w:rPr>
          <w:rFonts w:ascii="Trebuchet MS" w:hAnsi="Trebuchet MS" w:cstheme="minorHAnsi"/>
          <w:sz w:val="20"/>
          <w:szCs w:val="20"/>
          <w:lang w:bidi="th-TH"/>
        </w:rPr>
        <w:t xml:space="preserve">de </w:t>
      </w:r>
      <w:r w:rsidR="004D6F7B" w:rsidRPr="00036DCA">
        <w:rPr>
          <w:rFonts w:ascii="Trebuchet MS" w:hAnsi="Trebuchet MS" w:cstheme="minorHAnsi"/>
          <w:sz w:val="20"/>
          <w:szCs w:val="20"/>
          <w:lang w:bidi="th-TH"/>
        </w:rPr>
        <w:t>Unidades</w:t>
      </w:r>
      <w:r w:rsidR="000105D9" w:rsidRPr="00036DCA">
        <w:rPr>
          <w:rFonts w:ascii="Trebuchet MS" w:hAnsi="Trebuchet MS"/>
          <w:bCs/>
          <w:sz w:val="20"/>
          <w:szCs w:val="20"/>
        </w:rPr>
        <w:t xml:space="preserve"> </w:t>
      </w:r>
      <w:r w:rsidR="004F7E24" w:rsidRPr="00036DCA">
        <w:rPr>
          <w:rFonts w:ascii="Trebuchet MS" w:hAnsi="Trebuchet MS"/>
          <w:bCs/>
          <w:sz w:val="20"/>
          <w:szCs w:val="20"/>
        </w:rPr>
        <w:t xml:space="preserve">(conforme abaixo definido) </w:t>
      </w:r>
      <w:r w:rsidR="000105D9" w:rsidRPr="00036DCA">
        <w:rPr>
          <w:rFonts w:ascii="Trebuchet MS" w:hAnsi="Trebuchet MS"/>
          <w:bCs/>
          <w:sz w:val="20"/>
          <w:szCs w:val="20"/>
        </w:rPr>
        <w:t xml:space="preserve">sendo a garantia firmada nos termos do </w:t>
      </w:r>
      <w:r w:rsidR="0036254C" w:rsidRPr="00036DCA">
        <w:rPr>
          <w:rFonts w:ascii="Trebuchet MS" w:hAnsi="Trebuchet MS"/>
          <w:bCs/>
          <w:sz w:val="20"/>
          <w:szCs w:val="20"/>
        </w:rPr>
        <w:t>“</w:t>
      </w:r>
      <w:r w:rsidR="0036254C" w:rsidRPr="00036DCA">
        <w:rPr>
          <w:rFonts w:ascii="Trebuchet MS" w:hAnsi="Trebuchet MS"/>
          <w:bCs/>
          <w:i/>
          <w:iCs/>
          <w:sz w:val="20"/>
          <w:szCs w:val="20"/>
        </w:rPr>
        <w:t>Instrumento Particular de Cessão Fiduciária de Direitos Creditórios Outras Avenças</w:t>
      </w:r>
      <w:r w:rsidR="0036254C" w:rsidRPr="00036DCA">
        <w:rPr>
          <w:rFonts w:ascii="Trebuchet MS" w:hAnsi="Trebuchet MS"/>
          <w:snapToGrid w:val="0"/>
          <w:sz w:val="20"/>
          <w:szCs w:val="20"/>
        </w:rPr>
        <w:t>”</w:t>
      </w:r>
      <w:r w:rsidR="002047F5" w:rsidRPr="00036DCA">
        <w:rPr>
          <w:rFonts w:ascii="Trebuchet MS" w:hAnsi="Trebuchet MS"/>
          <w:snapToGrid w:val="0"/>
          <w:sz w:val="20"/>
          <w:szCs w:val="20"/>
        </w:rPr>
        <w:t>,</w:t>
      </w:r>
      <w:r w:rsidR="000105D9" w:rsidRPr="00036DCA">
        <w:rPr>
          <w:rFonts w:ascii="Trebuchet MS" w:hAnsi="Trebuchet MS"/>
          <w:snapToGrid w:val="0"/>
          <w:sz w:val="20"/>
          <w:szCs w:val="20"/>
        </w:rPr>
        <w:t xml:space="preserve"> a ser celebrado pela </w:t>
      </w:r>
      <w:r w:rsidR="00E95034" w:rsidRPr="00036DCA">
        <w:rPr>
          <w:rFonts w:ascii="Trebuchet MS" w:hAnsi="Trebuchet MS" w:cstheme="minorHAnsi"/>
          <w:sz w:val="20"/>
          <w:szCs w:val="20"/>
          <w:lang w:bidi="th-TH"/>
        </w:rPr>
        <w:t xml:space="preserve">P3BR </w:t>
      </w:r>
      <w:r w:rsidR="00BF6DED" w:rsidRPr="00036DCA">
        <w:rPr>
          <w:rFonts w:ascii="Trebuchet MS" w:hAnsi="Trebuchet MS" w:cstheme="minorHAnsi"/>
          <w:color w:val="auto"/>
          <w:sz w:val="20"/>
          <w:szCs w:val="20"/>
          <w:lang w:bidi="th-TH"/>
        </w:rPr>
        <w:t>Macuco</w:t>
      </w:r>
      <w:r w:rsidR="00BF6DED" w:rsidRPr="00036DCA">
        <w:rPr>
          <w:rFonts w:ascii="Trebuchet MS" w:hAnsi="Trebuchet MS" w:cstheme="minorHAnsi"/>
          <w:sz w:val="20"/>
          <w:szCs w:val="20"/>
          <w:lang w:bidi="th-TH"/>
        </w:rPr>
        <w:t xml:space="preserve"> </w:t>
      </w:r>
      <w:r w:rsidR="00E95034" w:rsidRPr="00036DCA">
        <w:rPr>
          <w:rFonts w:ascii="Trebuchet MS" w:hAnsi="Trebuchet MS" w:cstheme="minorHAnsi"/>
          <w:sz w:val="20"/>
          <w:szCs w:val="20"/>
          <w:lang w:bidi="th-TH"/>
        </w:rPr>
        <w:t>e pela Tamarindo</w:t>
      </w:r>
      <w:r w:rsidR="00E05CC9" w:rsidRPr="00036DCA">
        <w:rPr>
          <w:rFonts w:ascii="Trebuchet MS" w:hAnsi="Trebuchet MS" w:cstheme="minorHAnsi"/>
          <w:sz w:val="20"/>
          <w:szCs w:val="20"/>
          <w:lang w:bidi="th-TH"/>
        </w:rPr>
        <w:t xml:space="preserve">, </w:t>
      </w:r>
      <w:r w:rsidR="000105D9" w:rsidRPr="00036DCA">
        <w:rPr>
          <w:rFonts w:ascii="Trebuchet MS" w:hAnsi="Trebuchet MS"/>
          <w:snapToGrid w:val="0"/>
          <w:sz w:val="20"/>
          <w:szCs w:val="20"/>
        </w:rPr>
        <w:t xml:space="preserve">a </w:t>
      </w:r>
      <w:proofErr w:type="spellStart"/>
      <w:r w:rsidR="000105D9" w:rsidRPr="00036DCA">
        <w:rPr>
          <w:rFonts w:ascii="Trebuchet MS" w:hAnsi="Trebuchet MS"/>
          <w:snapToGrid w:val="0"/>
          <w:sz w:val="20"/>
          <w:szCs w:val="20"/>
        </w:rPr>
        <w:t>Securitizadora</w:t>
      </w:r>
      <w:proofErr w:type="spellEnd"/>
      <w:r w:rsidR="000105D9" w:rsidRPr="00036DCA">
        <w:rPr>
          <w:rFonts w:ascii="Trebuchet MS" w:hAnsi="Trebuchet MS"/>
          <w:snapToGrid w:val="0"/>
          <w:sz w:val="20"/>
          <w:szCs w:val="20"/>
        </w:rPr>
        <w:t xml:space="preserve"> e </w:t>
      </w:r>
      <w:r w:rsidR="00B752EF" w:rsidRPr="00036DCA">
        <w:rPr>
          <w:rFonts w:ascii="Trebuchet MS" w:hAnsi="Trebuchet MS"/>
          <w:snapToGrid w:val="0"/>
          <w:sz w:val="20"/>
          <w:szCs w:val="20"/>
        </w:rPr>
        <w:t>a</w:t>
      </w:r>
      <w:r w:rsidR="000105D9" w:rsidRPr="00036DCA">
        <w:rPr>
          <w:rFonts w:ascii="Trebuchet MS" w:hAnsi="Trebuchet MS"/>
          <w:snapToGrid w:val="0"/>
          <w:sz w:val="20"/>
          <w:szCs w:val="20"/>
        </w:rPr>
        <w:t xml:space="preserve"> </w:t>
      </w:r>
      <w:r w:rsidR="00B752EF" w:rsidRPr="00036DCA">
        <w:rPr>
          <w:rFonts w:ascii="Trebuchet MS" w:hAnsi="Trebuchet MS"/>
          <w:snapToGrid w:val="0"/>
          <w:sz w:val="20"/>
          <w:szCs w:val="20"/>
        </w:rPr>
        <w:t>SPE do Empreendimento</w:t>
      </w:r>
      <w:r w:rsidR="00BE40B5" w:rsidRPr="00036DCA">
        <w:rPr>
          <w:rFonts w:ascii="Trebuchet MS" w:hAnsi="Trebuchet MS"/>
          <w:snapToGrid w:val="0"/>
          <w:sz w:val="20"/>
          <w:szCs w:val="20"/>
        </w:rPr>
        <w:t xml:space="preserve">, nos termos da minuta constante do Anexo </w:t>
      </w:r>
      <w:r w:rsidR="00673AC5" w:rsidRPr="00036DCA">
        <w:rPr>
          <w:rFonts w:ascii="Trebuchet MS" w:hAnsi="Trebuchet MS"/>
          <w:snapToGrid w:val="0"/>
          <w:sz w:val="20"/>
          <w:szCs w:val="20"/>
        </w:rPr>
        <w:t>VIII</w:t>
      </w:r>
      <w:r w:rsidR="000105D9" w:rsidRPr="00036DCA">
        <w:rPr>
          <w:rFonts w:ascii="Trebuchet MS" w:hAnsi="Trebuchet MS"/>
          <w:snapToGrid w:val="0"/>
          <w:sz w:val="20"/>
          <w:szCs w:val="20"/>
        </w:rPr>
        <w:t xml:space="preserve"> (</w:t>
      </w:r>
      <w:r w:rsidR="00A006A7" w:rsidRPr="00036DCA">
        <w:rPr>
          <w:rFonts w:ascii="Trebuchet MS" w:hAnsi="Trebuchet MS"/>
          <w:snapToGrid w:val="0"/>
          <w:sz w:val="20"/>
          <w:szCs w:val="20"/>
        </w:rPr>
        <w:t>“</w:t>
      </w:r>
      <w:r w:rsidR="00A006A7" w:rsidRPr="00036DCA">
        <w:rPr>
          <w:rFonts w:ascii="Trebuchet MS" w:hAnsi="Trebuchet MS"/>
          <w:snapToGrid w:val="0"/>
          <w:sz w:val="20"/>
          <w:szCs w:val="20"/>
          <w:u w:val="single"/>
        </w:rPr>
        <w:t>Direitos Creditórios Comercialização Unidades</w:t>
      </w:r>
      <w:r w:rsidR="00A006A7" w:rsidRPr="00036DCA">
        <w:rPr>
          <w:rFonts w:ascii="Trebuchet MS" w:hAnsi="Trebuchet MS"/>
          <w:snapToGrid w:val="0"/>
          <w:sz w:val="20"/>
          <w:szCs w:val="20"/>
        </w:rPr>
        <w:t xml:space="preserve">”, </w:t>
      </w:r>
      <w:r w:rsidR="000105D9" w:rsidRPr="00036DCA">
        <w:rPr>
          <w:rFonts w:ascii="Trebuchet MS" w:hAnsi="Trebuchet MS"/>
          <w:snapToGrid w:val="0"/>
          <w:sz w:val="20"/>
          <w:szCs w:val="20"/>
        </w:rPr>
        <w:t>“</w:t>
      </w:r>
      <w:r w:rsidR="000105D9" w:rsidRPr="00036DCA">
        <w:rPr>
          <w:rFonts w:ascii="Trebuchet MS" w:hAnsi="Trebuchet MS"/>
          <w:snapToGrid w:val="0"/>
          <w:sz w:val="20"/>
          <w:szCs w:val="20"/>
          <w:u w:val="single"/>
        </w:rPr>
        <w:t xml:space="preserve">Contrato de </w:t>
      </w:r>
      <w:r w:rsidR="004D6F7B" w:rsidRPr="00036DCA">
        <w:rPr>
          <w:rFonts w:ascii="Trebuchet MS" w:hAnsi="Trebuchet MS"/>
          <w:snapToGrid w:val="0"/>
          <w:sz w:val="20"/>
          <w:szCs w:val="20"/>
          <w:u w:val="single"/>
        </w:rPr>
        <w:t>Cessão</w:t>
      </w:r>
      <w:r w:rsidR="000105D9" w:rsidRPr="00036DCA">
        <w:rPr>
          <w:rFonts w:ascii="Trebuchet MS" w:hAnsi="Trebuchet MS"/>
          <w:snapToGrid w:val="0"/>
          <w:sz w:val="20"/>
          <w:szCs w:val="20"/>
          <w:u w:val="single"/>
        </w:rPr>
        <w:t xml:space="preserve"> Fiduciária</w:t>
      </w:r>
      <w:r w:rsidR="000105D9" w:rsidRPr="00036DCA">
        <w:rPr>
          <w:rFonts w:ascii="Trebuchet MS" w:hAnsi="Trebuchet MS"/>
          <w:snapToGrid w:val="0"/>
          <w:sz w:val="20"/>
          <w:szCs w:val="20"/>
        </w:rPr>
        <w:t>” e “</w:t>
      </w:r>
      <w:r w:rsidR="004D6F7B" w:rsidRPr="00036DCA">
        <w:rPr>
          <w:rFonts w:ascii="Trebuchet MS" w:hAnsi="Trebuchet MS"/>
          <w:snapToGrid w:val="0"/>
          <w:sz w:val="20"/>
          <w:szCs w:val="20"/>
          <w:u w:val="single"/>
        </w:rPr>
        <w:t>Cessão</w:t>
      </w:r>
      <w:r w:rsidR="000105D9" w:rsidRPr="00036DCA">
        <w:rPr>
          <w:rFonts w:ascii="Trebuchet MS" w:hAnsi="Trebuchet MS"/>
          <w:snapToGrid w:val="0"/>
          <w:sz w:val="20"/>
          <w:szCs w:val="20"/>
          <w:u w:val="single"/>
        </w:rPr>
        <w:t xml:space="preserve"> Fiduciária </w:t>
      </w:r>
      <w:r w:rsidR="004D6F7B" w:rsidRPr="00036DCA">
        <w:rPr>
          <w:rFonts w:ascii="Trebuchet MS" w:hAnsi="Trebuchet MS"/>
          <w:snapToGrid w:val="0"/>
          <w:sz w:val="20"/>
          <w:szCs w:val="20"/>
          <w:u w:val="single"/>
        </w:rPr>
        <w:t>Unidades</w:t>
      </w:r>
      <w:r w:rsidR="000105D9" w:rsidRPr="00036DCA">
        <w:rPr>
          <w:rFonts w:ascii="Trebuchet MS" w:hAnsi="Trebuchet MS"/>
          <w:snapToGrid w:val="0"/>
          <w:sz w:val="20"/>
          <w:szCs w:val="20"/>
        </w:rPr>
        <w:t>”</w:t>
      </w:r>
      <w:r w:rsidR="005C305D" w:rsidRPr="00036DCA">
        <w:rPr>
          <w:rFonts w:ascii="Trebuchet MS" w:hAnsi="Trebuchet MS"/>
          <w:snapToGrid w:val="0"/>
          <w:sz w:val="20"/>
          <w:szCs w:val="20"/>
        </w:rPr>
        <w:t>, quando em conjunto com o Aval, Alienação Fiduciária Terreno, Alienação Fiduciária de Quotas e Alienação Fiduciária Unidades, as “</w:t>
      </w:r>
      <w:r w:rsidR="005C305D" w:rsidRPr="00036DCA">
        <w:rPr>
          <w:rFonts w:ascii="Trebuchet MS" w:hAnsi="Trebuchet MS"/>
          <w:snapToGrid w:val="0"/>
          <w:sz w:val="20"/>
          <w:szCs w:val="20"/>
          <w:u w:val="single"/>
        </w:rPr>
        <w:t>Garantias</w:t>
      </w:r>
      <w:r w:rsidR="005C305D" w:rsidRPr="00036DCA">
        <w:rPr>
          <w:rFonts w:ascii="Trebuchet MS" w:hAnsi="Trebuchet MS"/>
          <w:snapToGrid w:val="0"/>
          <w:sz w:val="20"/>
          <w:szCs w:val="20"/>
        </w:rPr>
        <w:t>”</w:t>
      </w:r>
      <w:r w:rsidR="000105D9" w:rsidRPr="00036DCA">
        <w:rPr>
          <w:rFonts w:ascii="Trebuchet MS" w:hAnsi="Trebuchet MS"/>
          <w:snapToGrid w:val="0"/>
          <w:sz w:val="20"/>
          <w:szCs w:val="20"/>
        </w:rPr>
        <w:t>)</w:t>
      </w:r>
      <w:r w:rsidRPr="00036DCA">
        <w:rPr>
          <w:rFonts w:ascii="Trebuchet MS" w:hAnsi="Trebuchet MS"/>
          <w:snapToGrid w:val="0"/>
          <w:sz w:val="20"/>
          <w:szCs w:val="20"/>
        </w:rPr>
        <w:t>.</w:t>
      </w:r>
    </w:p>
    <w:p w14:paraId="42C60411" w14:textId="77777777" w:rsidR="00157375" w:rsidRPr="00036DCA" w:rsidRDefault="00157375" w:rsidP="00D434E4">
      <w:pPr>
        <w:pStyle w:val="Default"/>
        <w:widowControl w:val="0"/>
        <w:tabs>
          <w:tab w:val="left" w:pos="851"/>
        </w:tabs>
        <w:spacing w:line="360" w:lineRule="auto"/>
        <w:ind w:left="851"/>
        <w:jc w:val="both"/>
        <w:rPr>
          <w:rFonts w:ascii="Trebuchet MS" w:hAnsi="Trebuchet MS" w:cstheme="minorHAnsi"/>
          <w:color w:val="auto"/>
          <w:sz w:val="20"/>
          <w:szCs w:val="20"/>
          <w:lang w:bidi="th-TH"/>
        </w:rPr>
      </w:pPr>
      <w:bookmarkStart w:id="54" w:name="_Ref355604684"/>
      <w:bookmarkStart w:id="55" w:name="_Ref355627882"/>
      <w:bookmarkStart w:id="56" w:name="_Ref329960316"/>
    </w:p>
    <w:p w14:paraId="0BA7B75D" w14:textId="2FF80E07" w:rsidR="00003D76" w:rsidRPr="00036DCA" w:rsidRDefault="002679A8" w:rsidP="00D434E4">
      <w:pPr>
        <w:pStyle w:val="Default"/>
        <w:widowControl w:val="0"/>
        <w:numPr>
          <w:ilvl w:val="2"/>
          <w:numId w:val="1"/>
        </w:numPr>
        <w:tabs>
          <w:tab w:val="left" w:pos="851"/>
        </w:tabs>
        <w:spacing w:line="360" w:lineRule="auto"/>
        <w:ind w:left="851" w:firstLine="0"/>
        <w:jc w:val="both"/>
        <w:rPr>
          <w:rFonts w:ascii="Trebuchet MS" w:hAnsi="Trebuchet MS" w:cstheme="minorHAnsi"/>
          <w:sz w:val="20"/>
          <w:szCs w:val="20"/>
          <w:lang w:bidi="th-TH"/>
        </w:rPr>
      </w:pPr>
      <w:r w:rsidRPr="00036DCA">
        <w:rPr>
          <w:rFonts w:ascii="Trebuchet MS" w:hAnsi="Trebuchet MS"/>
          <w:snapToGrid w:val="0"/>
          <w:sz w:val="20"/>
          <w:szCs w:val="20"/>
        </w:rPr>
        <w:t>A garantia relacionada à Alienação Fiduciária Terreno será</w:t>
      </w:r>
      <w:r w:rsidR="00003D76" w:rsidRPr="00036DCA">
        <w:rPr>
          <w:rFonts w:ascii="Trebuchet MS" w:hAnsi="Trebuchet MS"/>
          <w:snapToGrid w:val="0"/>
          <w:sz w:val="20"/>
          <w:szCs w:val="20"/>
        </w:rPr>
        <w:t xml:space="preserve"> automaticamente convertida para</w:t>
      </w:r>
      <w:r w:rsidR="00003D76" w:rsidRPr="00036DCA">
        <w:rPr>
          <w:rFonts w:ascii="Trebuchet MS" w:hAnsi="Trebuchet MS" w:cstheme="minorHAnsi"/>
          <w:sz w:val="20"/>
          <w:szCs w:val="20"/>
          <w:lang w:bidi="th-TH"/>
        </w:rPr>
        <w:t xml:space="preserve"> </w:t>
      </w:r>
      <w:r w:rsidR="004F7E24" w:rsidRPr="00036DCA">
        <w:rPr>
          <w:rFonts w:ascii="Trebuchet MS" w:hAnsi="Trebuchet MS" w:cstheme="minorHAnsi"/>
          <w:sz w:val="20"/>
          <w:szCs w:val="20"/>
          <w:lang w:bidi="th-TH"/>
        </w:rPr>
        <w:t xml:space="preserve">alienação fiduciária de </w:t>
      </w:r>
      <w:r w:rsidR="00003D76" w:rsidRPr="00036DCA">
        <w:rPr>
          <w:rFonts w:ascii="Trebuchet MS" w:hAnsi="Trebuchet MS"/>
          <w:sz w:val="20"/>
          <w:szCs w:val="20"/>
        </w:rPr>
        <w:t xml:space="preserve">parte das unidades </w:t>
      </w:r>
      <w:r w:rsidR="004F7E24" w:rsidRPr="00036DCA">
        <w:rPr>
          <w:rFonts w:ascii="Trebuchet MS" w:hAnsi="Trebuchet MS"/>
          <w:sz w:val="20"/>
          <w:szCs w:val="20"/>
        </w:rPr>
        <w:t xml:space="preserve">autônomas </w:t>
      </w:r>
      <w:r w:rsidR="00003D76" w:rsidRPr="00036DCA">
        <w:rPr>
          <w:rFonts w:ascii="Trebuchet MS" w:hAnsi="Trebuchet MS"/>
          <w:sz w:val="20"/>
          <w:szCs w:val="20"/>
        </w:rPr>
        <w:t>do Empreendimento Imobiliário</w:t>
      </w:r>
      <w:r w:rsidR="00003D76" w:rsidRPr="00036DCA">
        <w:rPr>
          <w:rFonts w:ascii="Trebuchet MS" w:hAnsi="Trebuchet MS" w:cstheme="minorHAnsi"/>
          <w:sz w:val="20"/>
          <w:szCs w:val="20"/>
          <w:lang w:bidi="th-TH"/>
        </w:rPr>
        <w:t>,</w:t>
      </w:r>
      <w:r w:rsidR="00003D76" w:rsidRPr="00036DCA">
        <w:rPr>
          <w:rFonts w:ascii="Trebuchet MS" w:hAnsi="Trebuchet MS"/>
          <w:bCs/>
          <w:sz w:val="20"/>
          <w:szCs w:val="20"/>
        </w:rPr>
        <w:t xml:space="preserve"> a serem escolhidas pela </w:t>
      </w:r>
      <w:r w:rsidR="00003D76" w:rsidRPr="00036DCA">
        <w:rPr>
          <w:rFonts w:ascii="Trebuchet MS" w:hAnsi="Trebuchet MS" w:cstheme="minorHAnsi"/>
          <w:sz w:val="20"/>
          <w:szCs w:val="20"/>
          <w:lang w:bidi="th-TH"/>
        </w:rPr>
        <w:t xml:space="preserve">P3BR </w:t>
      </w:r>
      <w:r w:rsidR="00BF6DED" w:rsidRPr="00036DCA">
        <w:rPr>
          <w:rFonts w:ascii="Trebuchet MS" w:hAnsi="Trebuchet MS" w:cstheme="minorHAnsi"/>
          <w:color w:val="auto"/>
          <w:sz w:val="20"/>
          <w:szCs w:val="20"/>
          <w:lang w:bidi="th-TH"/>
        </w:rPr>
        <w:t>Macuco</w:t>
      </w:r>
      <w:r w:rsidR="00BF6DED" w:rsidRPr="00036DCA">
        <w:rPr>
          <w:rFonts w:ascii="Trebuchet MS" w:hAnsi="Trebuchet MS" w:cstheme="minorHAnsi"/>
          <w:sz w:val="20"/>
          <w:szCs w:val="20"/>
          <w:lang w:bidi="th-TH"/>
        </w:rPr>
        <w:t xml:space="preserve"> </w:t>
      </w:r>
      <w:r w:rsidR="00003D76" w:rsidRPr="00036DCA">
        <w:rPr>
          <w:rFonts w:ascii="Trebuchet MS" w:hAnsi="Trebuchet MS" w:cstheme="minorHAnsi"/>
          <w:sz w:val="20"/>
          <w:szCs w:val="20"/>
          <w:lang w:bidi="th-TH"/>
        </w:rPr>
        <w:t xml:space="preserve">e pela Tamarindo previamente ao registro do </w:t>
      </w:r>
      <w:r w:rsidR="004F7E24" w:rsidRPr="00036DCA">
        <w:rPr>
          <w:rFonts w:ascii="Trebuchet MS" w:hAnsi="Trebuchet MS" w:cstheme="minorHAnsi"/>
          <w:sz w:val="20"/>
          <w:szCs w:val="20"/>
          <w:lang w:bidi="th-TH"/>
        </w:rPr>
        <w:t>m</w:t>
      </w:r>
      <w:r w:rsidR="00003D76" w:rsidRPr="00036DCA">
        <w:rPr>
          <w:rFonts w:ascii="Trebuchet MS" w:hAnsi="Trebuchet MS" w:cstheme="minorHAnsi"/>
          <w:sz w:val="20"/>
          <w:szCs w:val="20"/>
          <w:lang w:bidi="th-TH"/>
        </w:rPr>
        <w:t xml:space="preserve">emorial de </w:t>
      </w:r>
      <w:r w:rsidR="004F7E24" w:rsidRPr="00036DCA">
        <w:rPr>
          <w:rFonts w:ascii="Trebuchet MS" w:hAnsi="Trebuchet MS" w:cstheme="minorHAnsi"/>
          <w:sz w:val="20"/>
          <w:szCs w:val="20"/>
          <w:lang w:bidi="th-TH"/>
        </w:rPr>
        <w:t>i</w:t>
      </w:r>
      <w:r w:rsidR="00003D76" w:rsidRPr="00036DCA">
        <w:rPr>
          <w:rFonts w:ascii="Trebuchet MS" w:hAnsi="Trebuchet MS" w:cstheme="minorHAnsi"/>
          <w:sz w:val="20"/>
          <w:szCs w:val="20"/>
          <w:lang w:bidi="th-TH"/>
        </w:rPr>
        <w:t xml:space="preserve">ncorporação </w:t>
      </w:r>
      <w:r w:rsidR="004F7E24" w:rsidRPr="00036DCA">
        <w:rPr>
          <w:rFonts w:ascii="Trebuchet MS" w:hAnsi="Trebuchet MS" w:cstheme="minorHAnsi"/>
          <w:sz w:val="20"/>
          <w:szCs w:val="20"/>
          <w:lang w:bidi="th-TH"/>
        </w:rPr>
        <w:t xml:space="preserve">do Empreendimento Imobiliário </w:t>
      </w:r>
      <w:r w:rsidR="00003D76" w:rsidRPr="00036DCA">
        <w:rPr>
          <w:rFonts w:ascii="Trebuchet MS" w:hAnsi="Trebuchet MS" w:cstheme="minorHAnsi"/>
          <w:sz w:val="20"/>
          <w:szCs w:val="20"/>
          <w:lang w:bidi="th-TH"/>
        </w:rPr>
        <w:t>no Cartório do RGI</w:t>
      </w:r>
      <w:r w:rsidR="00003D76" w:rsidRPr="00036DCA">
        <w:rPr>
          <w:rFonts w:ascii="Trebuchet MS" w:hAnsi="Trebuchet MS"/>
          <w:bCs/>
          <w:sz w:val="20"/>
          <w:szCs w:val="20"/>
        </w:rPr>
        <w:t xml:space="preserve"> (</w:t>
      </w:r>
      <w:r w:rsidR="00003D76" w:rsidRPr="00036DCA">
        <w:rPr>
          <w:rFonts w:ascii="Trebuchet MS" w:hAnsi="Trebuchet MS"/>
          <w:snapToGrid w:val="0"/>
          <w:sz w:val="20"/>
          <w:szCs w:val="20"/>
        </w:rPr>
        <w:t>“</w:t>
      </w:r>
      <w:r w:rsidR="00003D76" w:rsidRPr="00036DCA">
        <w:rPr>
          <w:rFonts w:ascii="Trebuchet MS" w:hAnsi="Trebuchet MS"/>
          <w:snapToGrid w:val="0"/>
          <w:sz w:val="20"/>
          <w:szCs w:val="20"/>
          <w:u w:val="single"/>
        </w:rPr>
        <w:t>Alienação Fiduciária Unidades</w:t>
      </w:r>
      <w:r w:rsidR="00003D76" w:rsidRPr="00036DCA">
        <w:rPr>
          <w:rFonts w:ascii="Trebuchet MS" w:hAnsi="Trebuchet MS"/>
          <w:snapToGrid w:val="0"/>
          <w:sz w:val="20"/>
          <w:szCs w:val="20"/>
        </w:rPr>
        <w:t>”</w:t>
      </w:r>
      <w:r w:rsidR="004F7E24" w:rsidRPr="00036DCA">
        <w:rPr>
          <w:rFonts w:ascii="Trebuchet MS" w:hAnsi="Trebuchet MS"/>
          <w:snapToGrid w:val="0"/>
          <w:sz w:val="20"/>
          <w:szCs w:val="20"/>
        </w:rPr>
        <w:t>, “</w:t>
      </w:r>
      <w:r w:rsidR="004F7E24" w:rsidRPr="00036DCA">
        <w:rPr>
          <w:rFonts w:ascii="Trebuchet MS" w:hAnsi="Trebuchet MS"/>
          <w:snapToGrid w:val="0"/>
          <w:sz w:val="20"/>
          <w:szCs w:val="20"/>
          <w:u w:val="single"/>
        </w:rPr>
        <w:t>Unidades</w:t>
      </w:r>
      <w:r w:rsidR="004F7E24" w:rsidRPr="00036DCA">
        <w:rPr>
          <w:rFonts w:ascii="Trebuchet MS" w:hAnsi="Trebuchet MS"/>
          <w:snapToGrid w:val="0"/>
          <w:sz w:val="20"/>
          <w:szCs w:val="20"/>
        </w:rPr>
        <w:t>”</w:t>
      </w:r>
      <w:r w:rsidR="004F7E24" w:rsidRPr="00036DCA">
        <w:rPr>
          <w:rFonts w:ascii="Trebuchet MS" w:hAnsi="Trebuchet MS"/>
          <w:bCs/>
          <w:sz w:val="20"/>
          <w:szCs w:val="20"/>
        </w:rPr>
        <w:t xml:space="preserve"> e “</w:t>
      </w:r>
      <w:r w:rsidR="004F7E24" w:rsidRPr="00036DCA">
        <w:rPr>
          <w:rFonts w:ascii="Trebuchet MS" w:hAnsi="Trebuchet MS"/>
          <w:bCs/>
          <w:sz w:val="20"/>
          <w:szCs w:val="20"/>
          <w:u w:val="single"/>
        </w:rPr>
        <w:t>Memorial de Incorporação</w:t>
      </w:r>
      <w:r w:rsidR="004F7E24" w:rsidRPr="00036DCA">
        <w:rPr>
          <w:rFonts w:ascii="Trebuchet MS" w:hAnsi="Trebuchet MS"/>
          <w:bCs/>
          <w:sz w:val="20"/>
          <w:szCs w:val="20"/>
        </w:rPr>
        <w:t>”,</w:t>
      </w:r>
      <w:r w:rsidR="00003D76" w:rsidRPr="00036DCA">
        <w:rPr>
          <w:rFonts w:ascii="Trebuchet MS" w:hAnsi="Trebuchet MS"/>
          <w:snapToGrid w:val="0"/>
          <w:sz w:val="20"/>
          <w:szCs w:val="20"/>
        </w:rPr>
        <w:t xml:space="preserve"> respectivamente</w:t>
      </w:r>
      <w:r w:rsidR="00003D76" w:rsidRPr="00036DCA">
        <w:rPr>
          <w:rFonts w:ascii="Trebuchet MS" w:hAnsi="Trebuchet MS"/>
          <w:bCs/>
          <w:sz w:val="20"/>
          <w:szCs w:val="20"/>
        </w:rPr>
        <w:t>)</w:t>
      </w:r>
      <w:r w:rsidR="00047ECC" w:rsidRPr="00036DCA">
        <w:rPr>
          <w:rFonts w:ascii="Trebuchet MS" w:hAnsi="Trebuchet MS"/>
          <w:bCs/>
          <w:sz w:val="20"/>
          <w:szCs w:val="20"/>
        </w:rPr>
        <w:t xml:space="preserve">, sendo certo que as demais unidades do Empreendimento Imobiliários que não venham a ser escolhidas serão automaticamente </w:t>
      </w:r>
      <w:r w:rsidR="00C96FF2" w:rsidRPr="00036DCA">
        <w:rPr>
          <w:rFonts w:ascii="Trebuchet MS" w:hAnsi="Trebuchet MS"/>
          <w:bCs/>
          <w:sz w:val="20"/>
          <w:szCs w:val="20"/>
        </w:rPr>
        <w:t xml:space="preserve">desconsideradas da Operação pela </w:t>
      </w:r>
      <w:proofErr w:type="spellStart"/>
      <w:r w:rsidR="00C96FF2" w:rsidRPr="00036DCA">
        <w:rPr>
          <w:rFonts w:ascii="Trebuchet MS" w:hAnsi="Trebuchet MS"/>
          <w:bCs/>
          <w:sz w:val="20"/>
          <w:szCs w:val="20"/>
        </w:rPr>
        <w:t>Securitizadora</w:t>
      </w:r>
      <w:proofErr w:type="spellEnd"/>
      <w:r w:rsidR="00C96FF2" w:rsidRPr="00036DCA">
        <w:rPr>
          <w:rFonts w:ascii="Trebuchet MS" w:hAnsi="Trebuchet MS"/>
          <w:bCs/>
          <w:sz w:val="20"/>
          <w:szCs w:val="20"/>
        </w:rPr>
        <w:t>, bem como não deverão ser referenciadas no Anexo I do Contrato de Alienação Fiduciária de Unidades</w:t>
      </w:r>
      <w:r w:rsidR="00047ECC" w:rsidRPr="00036DCA">
        <w:rPr>
          <w:rFonts w:ascii="Trebuchet MS" w:hAnsi="Trebuchet MS"/>
          <w:bCs/>
          <w:sz w:val="20"/>
          <w:szCs w:val="20"/>
        </w:rPr>
        <w:t xml:space="preserve">, sem a necessidade da aprovação </w:t>
      </w:r>
      <w:r w:rsidR="007A00C4" w:rsidRPr="00036DCA">
        <w:rPr>
          <w:rFonts w:ascii="Trebuchet MS" w:hAnsi="Trebuchet MS" w:cs="Times New Roman"/>
          <w:bCs/>
          <w:color w:val="auto"/>
          <w:sz w:val="20"/>
          <w:szCs w:val="20"/>
        </w:rPr>
        <w:t>perante assemblei</w:t>
      </w:r>
      <w:r w:rsidR="007A00C4" w:rsidRPr="00036DCA">
        <w:rPr>
          <w:rFonts w:ascii="Trebuchet MS" w:hAnsi="Trebuchet MS"/>
          <w:bCs/>
          <w:sz w:val="20"/>
          <w:szCs w:val="20"/>
        </w:rPr>
        <w:t>a</w:t>
      </w:r>
      <w:r w:rsidR="007A00C4" w:rsidRPr="00036DCA">
        <w:rPr>
          <w:rFonts w:ascii="Trebuchet MS" w:hAnsi="Trebuchet MS" w:cs="Times New Roman"/>
          <w:bCs/>
          <w:color w:val="auto"/>
          <w:sz w:val="20"/>
          <w:szCs w:val="20"/>
        </w:rPr>
        <w:t xml:space="preserve"> especial de titulares de CRI</w:t>
      </w:r>
      <w:r w:rsidR="007A00C4" w:rsidRPr="00036DCA">
        <w:rPr>
          <w:rFonts w:ascii="Trebuchet MS" w:hAnsi="Trebuchet MS"/>
          <w:bCs/>
          <w:sz w:val="20"/>
          <w:szCs w:val="20"/>
        </w:rPr>
        <w:t>, de modo que não integrarão a garantia de Alienação Fiduciária Unidades</w:t>
      </w:r>
      <w:r w:rsidR="00047ECC" w:rsidRPr="00036DCA">
        <w:rPr>
          <w:rFonts w:ascii="Trebuchet MS" w:hAnsi="Trebuchet MS"/>
          <w:bCs/>
          <w:sz w:val="20"/>
          <w:szCs w:val="20"/>
        </w:rPr>
        <w:t>.</w:t>
      </w:r>
      <w:r w:rsidR="00552A26" w:rsidRPr="00036DCA">
        <w:rPr>
          <w:rFonts w:ascii="Trebuchet MS" w:hAnsi="Trebuchet MS"/>
          <w:bCs/>
          <w:sz w:val="20"/>
          <w:szCs w:val="20"/>
        </w:rPr>
        <w:t xml:space="preserve"> Adicionalmente, nesse caso, o</w:t>
      </w:r>
      <w:r w:rsidR="00552A26" w:rsidRPr="00036DCA">
        <w:rPr>
          <w:rFonts w:ascii="Trebuchet MS" w:hAnsi="Trebuchet MS"/>
          <w:snapToGrid w:val="0"/>
          <w:sz w:val="20"/>
          <w:szCs w:val="20"/>
        </w:rPr>
        <w:t xml:space="preserve"> Contrato de Cessão Fiduciária será protocolado no </w:t>
      </w:r>
      <w:r w:rsidR="00552A26" w:rsidRPr="00036DCA">
        <w:rPr>
          <w:rFonts w:ascii="Trebuchet MS" w:hAnsi="Trebuchet MS" w:cstheme="minorHAnsi"/>
          <w:color w:val="auto"/>
          <w:sz w:val="20"/>
          <w:szCs w:val="20"/>
          <w:lang w:bidi="th-TH"/>
        </w:rPr>
        <w:t>Cartório de RTD</w:t>
      </w:r>
      <w:r w:rsidR="00552A26" w:rsidRPr="00036DCA">
        <w:rPr>
          <w:rFonts w:ascii="Trebuchet MS" w:hAnsi="Trebuchet MS"/>
          <w:snapToGrid w:val="0"/>
          <w:sz w:val="20"/>
          <w:szCs w:val="20"/>
        </w:rPr>
        <w:t xml:space="preserve"> em até </w:t>
      </w:r>
      <w:r w:rsidR="00552A26" w:rsidRPr="00036DCA">
        <w:rPr>
          <w:rFonts w:ascii="Trebuchet MS" w:hAnsi="Trebuchet MS" w:cstheme="minorHAnsi"/>
          <w:color w:val="auto"/>
          <w:sz w:val="20"/>
          <w:szCs w:val="20"/>
          <w:lang w:bidi="th-TH"/>
        </w:rPr>
        <w:t>30 (trinta) dias contados da data do Lançamento do Empreendimento, caso não ocorra a hipótese prevista na Cláusula 4.6.</w:t>
      </w:r>
      <w:r w:rsidR="007A00C4" w:rsidRPr="00036DCA">
        <w:rPr>
          <w:rFonts w:ascii="Trebuchet MS" w:hAnsi="Trebuchet MS" w:cstheme="minorHAnsi"/>
          <w:color w:val="auto"/>
          <w:sz w:val="20"/>
          <w:szCs w:val="20"/>
          <w:lang w:bidi="th-TH"/>
        </w:rPr>
        <w:t>2</w:t>
      </w:r>
      <w:r w:rsidR="00552A26" w:rsidRPr="00036DCA">
        <w:rPr>
          <w:rFonts w:ascii="Trebuchet MS" w:hAnsi="Trebuchet MS" w:cstheme="minorHAnsi"/>
          <w:color w:val="auto"/>
          <w:sz w:val="20"/>
          <w:szCs w:val="20"/>
          <w:lang w:bidi="th-TH"/>
        </w:rPr>
        <w:t xml:space="preserve">. </w:t>
      </w:r>
      <w:r w:rsidR="007A00C4" w:rsidRPr="00036DCA">
        <w:rPr>
          <w:rFonts w:ascii="Trebuchet MS" w:hAnsi="Trebuchet MS" w:cstheme="minorHAnsi"/>
          <w:color w:val="auto"/>
          <w:sz w:val="20"/>
          <w:szCs w:val="20"/>
          <w:lang w:bidi="th-TH"/>
        </w:rPr>
        <w:t>abaixo</w:t>
      </w:r>
      <w:r w:rsidR="00552A26" w:rsidRPr="00036DCA">
        <w:rPr>
          <w:rFonts w:ascii="Trebuchet MS" w:hAnsi="Trebuchet MS" w:cstheme="minorHAnsi"/>
          <w:color w:val="auto"/>
          <w:sz w:val="20"/>
          <w:szCs w:val="20"/>
          <w:lang w:bidi="th-TH"/>
        </w:rPr>
        <w:t>.</w:t>
      </w:r>
    </w:p>
    <w:p w14:paraId="77F94FFE" w14:textId="672E6CE8" w:rsidR="00047ECC" w:rsidRPr="00036DCA" w:rsidRDefault="00047ECC" w:rsidP="00D434E4">
      <w:pPr>
        <w:pStyle w:val="PargrafodaLista"/>
        <w:spacing w:line="360" w:lineRule="auto"/>
        <w:rPr>
          <w:rFonts w:ascii="Trebuchet MS" w:hAnsi="Trebuchet MS" w:cstheme="minorHAnsi"/>
          <w:sz w:val="20"/>
          <w:szCs w:val="20"/>
          <w:lang w:bidi="th-TH"/>
        </w:rPr>
      </w:pPr>
    </w:p>
    <w:p w14:paraId="7B14E1C2" w14:textId="251581FE" w:rsidR="007A00C4" w:rsidRPr="00036DCA" w:rsidRDefault="007A00C4" w:rsidP="00D434E4">
      <w:pPr>
        <w:pStyle w:val="Default"/>
        <w:widowControl w:val="0"/>
        <w:numPr>
          <w:ilvl w:val="3"/>
          <w:numId w:val="1"/>
        </w:numPr>
        <w:tabs>
          <w:tab w:val="left" w:pos="851"/>
          <w:tab w:val="left" w:pos="2835"/>
        </w:tabs>
        <w:spacing w:line="360" w:lineRule="auto"/>
        <w:ind w:left="1701" w:firstLine="0"/>
        <w:jc w:val="both"/>
        <w:rPr>
          <w:rFonts w:ascii="Trebuchet MS" w:hAnsi="Trebuchet MS" w:cstheme="minorHAnsi"/>
          <w:sz w:val="20"/>
          <w:szCs w:val="20"/>
          <w:lang w:bidi="th-TH"/>
        </w:rPr>
      </w:pPr>
      <w:r w:rsidRPr="00036DCA">
        <w:rPr>
          <w:rFonts w:ascii="Trebuchet MS" w:hAnsi="Trebuchet MS"/>
          <w:sz w:val="20"/>
          <w:szCs w:val="20"/>
        </w:rPr>
        <w:t>Por</w:t>
      </w:r>
      <w:r w:rsidRPr="00036DCA">
        <w:rPr>
          <w:rFonts w:ascii="Trebuchet MS" w:hAnsi="Trebuchet MS" w:cstheme="minorHAnsi"/>
          <w:color w:val="auto"/>
          <w:sz w:val="20"/>
          <w:szCs w:val="20"/>
          <w:lang w:bidi="th-TH"/>
        </w:rPr>
        <w:t xml:space="preserve"> “Lançamento do Empreendimento” entende-se a data em que houver a comercialização da primeira unidade do Empreendimento Imobiliário e o recebimento de referida unidade pelo terceiro adquirente.</w:t>
      </w:r>
    </w:p>
    <w:p w14:paraId="4528BDE5" w14:textId="77777777" w:rsidR="00D434E4" w:rsidRPr="00036DCA" w:rsidRDefault="00D434E4" w:rsidP="00913EEF">
      <w:pPr>
        <w:pStyle w:val="Default"/>
        <w:widowControl w:val="0"/>
        <w:tabs>
          <w:tab w:val="left" w:pos="851"/>
          <w:tab w:val="left" w:pos="2835"/>
        </w:tabs>
        <w:spacing w:line="360" w:lineRule="auto"/>
        <w:ind w:left="1701"/>
        <w:jc w:val="both"/>
        <w:rPr>
          <w:rFonts w:ascii="Trebuchet MS" w:hAnsi="Trebuchet MS" w:cstheme="minorHAnsi"/>
          <w:sz w:val="20"/>
          <w:szCs w:val="20"/>
          <w:lang w:bidi="th-TH"/>
        </w:rPr>
      </w:pPr>
    </w:p>
    <w:p w14:paraId="74A0D687" w14:textId="0EF74349" w:rsidR="00D434E4" w:rsidRPr="00036DCA" w:rsidRDefault="00D434E4" w:rsidP="00D434E4">
      <w:pPr>
        <w:pStyle w:val="Default"/>
        <w:widowControl w:val="0"/>
        <w:numPr>
          <w:ilvl w:val="3"/>
          <w:numId w:val="1"/>
        </w:numPr>
        <w:tabs>
          <w:tab w:val="left" w:pos="851"/>
          <w:tab w:val="left" w:pos="2835"/>
        </w:tabs>
        <w:spacing w:line="360" w:lineRule="auto"/>
        <w:ind w:left="1701" w:firstLine="0"/>
        <w:jc w:val="both"/>
        <w:rPr>
          <w:rFonts w:ascii="Trebuchet MS" w:hAnsi="Trebuchet MS" w:cstheme="minorHAnsi"/>
          <w:sz w:val="20"/>
          <w:szCs w:val="20"/>
          <w:lang w:bidi="th-TH"/>
        </w:rPr>
      </w:pPr>
      <w:bookmarkStart w:id="57" w:name="_Hlk130296886"/>
      <w:r w:rsidRPr="00036DCA">
        <w:rPr>
          <w:rFonts w:ascii="Trebuchet MS" w:hAnsi="Trebuchet MS" w:cstheme="minorHAnsi"/>
          <w:sz w:val="20"/>
          <w:szCs w:val="20"/>
          <w:lang w:bidi="th-TH"/>
        </w:rPr>
        <w:t xml:space="preserve">A partir da constituição da Alienação Fiduciária Unidades, </w:t>
      </w:r>
      <w:r w:rsidR="0038317D" w:rsidRPr="00036DCA">
        <w:rPr>
          <w:rFonts w:ascii="Trebuchet MS" w:hAnsi="Trebuchet MS" w:cstheme="minorHAnsi"/>
          <w:sz w:val="20"/>
          <w:szCs w:val="20"/>
          <w:lang w:bidi="th-TH"/>
        </w:rPr>
        <w:t xml:space="preserve">deverá ser observada </w:t>
      </w:r>
      <w:r w:rsidRPr="00036DCA">
        <w:rPr>
          <w:rFonts w:ascii="Trebuchet MS" w:hAnsi="Trebuchet MS" w:cstheme="minorHAnsi"/>
          <w:sz w:val="20"/>
          <w:szCs w:val="20"/>
          <w:lang w:bidi="th-TH"/>
        </w:rPr>
        <w:t xml:space="preserve">a </w:t>
      </w:r>
      <w:r w:rsidR="0038317D" w:rsidRPr="00036DCA">
        <w:rPr>
          <w:rFonts w:ascii="Trebuchet MS" w:hAnsi="Trebuchet MS" w:cstheme="minorHAnsi"/>
          <w:sz w:val="20"/>
          <w:szCs w:val="20"/>
          <w:lang w:bidi="th-TH"/>
        </w:rPr>
        <w:t xml:space="preserve">seguinte </w:t>
      </w:r>
      <w:r w:rsidRPr="00036DCA">
        <w:rPr>
          <w:rFonts w:ascii="Trebuchet MS" w:hAnsi="Trebuchet MS" w:cstheme="minorHAnsi"/>
          <w:sz w:val="20"/>
          <w:szCs w:val="20"/>
          <w:lang w:bidi="th-TH"/>
        </w:rPr>
        <w:t>proporção de Unidades alienadas em garantia das Obrigações Garantidas</w:t>
      </w:r>
      <w:r w:rsidR="004475E1" w:rsidRPr="00036DCA">
        <w:rPr>
          <w:rFonts w:ascii="Trebuchet MS" w:hAnsi="Trebuchet MS" w:cstheme="minorHAnsi"/>
          <w:sz w:val="20"/>
          <w:szCs w:val="20"/>
          <w:lang w:bidi="th-TH"/>
        </w:rPr>
        <w:t>:</w:t>
      </w:r>
      <w:r w:rsidRPr="00036DCA">
        <w:rPr>
          <w:rFonts w:ascii="Trebuchet MS" w:hAnsi="Trebuchet MS" w:cstheme="minorHAnsi"/>
          <w:sz w:val="20"/>
          <w:szCs w:val="20"/>
          <w:lang w:bidi="th-TH"/>
        </w:rPr>
        <w:t xml:space="preserve"> </w:t>
      </w:r>
      <w:r w:rsidR="004475E1" w:rsidRPr="00036DCA">
        <w:rPr>
          <w:rFonts w:ascii="Trebuchet MS" w:hAnsi="Trebuchet MS" w:cstheme="minorHAnsi"/>
          <w:sz w:val="20"/>
          <w:szCs w:val="20"/>
          <w:lang w:bidi="th-TH"/>
        </w:rPr>
        <w:t>a</w:t>
      </w:r>
      <w:r w:rsidRPr="00036DCA">
        <w:rPr>
          <w:rFonts w:ascii="Trebuchet MS" w:hAnsi="Trebuchet MS" w:cstheme="minorHAnsi"/>
          <w:sz w:val="20"/>
          <w:szCs w:val="20"/>
          <w:lang w:bidi="th-TH"/>
        </w:rPr>
        <w:t xml:space="preserve"> cada </w:t>
      </w:r>
      <w:r w:rsidR="002D59C8" w:rsidRPr="00036DCA">
        <w:rPr>
          <w:rFonts w:ascii="Trebuchet MS" w:hAnsi="Trebuchet MS" w:cstheme="minorHAnsi"/>
          <w:sz w:val="20"/>
          <w:szCs w:val="20"/>
          <w:lang w:bidi="th-TH"/>
        </w:rPr>
        <w:t>9</w:t>
      </w:r>
      <w:r w:rsidRPr="00036DCA">
        <w:rPr>
          <w:rFonts w:ascii="Trebuchet MS" w:hAnsi="Trebuchet MS" w:cstheme="minorHAnsi"/>
          <w:sz w:val="20"/>
          <w:szCs w:val="20"/>
          <w:lang w:bidi="th-TH"/>
        </w:rPr>
        <w:t xml:space="preserve"> (</w:t>
      </w:r>
      <w:r w:rsidR="002D59C8" w:rsidRPr="00036DCA">
        <w:rPr>
          <w:rFonts w:ascii="Trebuchet MS" w:hAnsi="Trebuchet MS" w:cstheme="minorHAnsi"/>
          <w:sz w:val="20"/>
          <w:szCs w:val="20"/>
          <w:lang w:bidi="th-TH"/>
        </w:rPr>
        <w:t>nove</w:t>
      </w:r>
      <w:r w:rsidRPr="00036DCA">
        <w:rPr>
          <w:rFonts w:ascii="Trebuchet MS" w:hAnsi="Trebuchet MS" w:cstheme="minorHAnsi"/>
          <w:sz w:val="20"/>
          <w:szCs w:val="20"/>
          <w:lang w:bidi="th-TH"/>
        </w:rPr>
        <w:t xml:space="preserve">) </w:t>
      </w:r>
      <w:r w:rsidR="004475E1" w:rsidRPr="00036DCA">
        <w:rPr>
          <w:rFonts w:ascii="Trebuchet MS" w:hAnsi="Trebuchet MS" w:cstheme="minorHAnsi"/>
          <w:sz w:val="20"/>
          <w:szCs w:val="20"/>
          <w:lang w:bidi="th-TH"/>
        </w:rPr>
        <w:t xml:space="preserve">unidades comercializadas do Empreendimento Imobiliário </w:t>
      </w:r>
      <w:r w:rsidR="002D59C8" w:rsidRPr="00036DCA">
        <w:rPr>
          <w:rFonts w:ascii="Trebuchet MS" w:hAnsi="Trebuchet MS" w:cstheme="minorHAnsi"/>
          <w:sz w:val="20"/>
          <w:szCs w:val="20"/>
          <w:lang w:bidi="th-TH"/>
        </w:rPr>
        <w:t>1 (uma) unidade deverá</w:t>
      </w:r>
      <w:r w:rsidR="004475E1" w:rsidRPr="00036DCA">
        <w:rPr>
          <w:rFonts w:ascii="Trebuchet MS" w:hAnsi="Trebuchet MS" w:cstheme="minorHAnsi"/>
          <w:sz w:val="20"/>
          <w:szCs w:val="20"/>
          <w:lang w:bidi="th-TH"/>
        </w:rPr>
        <w:t xml:space="preserve"> ser objeto da Alienação Fiduciária Unidades</w:t>
      </w:r>
      <w:r w:rsidR="0038317D" w:rsidRPr="00036DCA">
        <w:rPr>
          <w:rFonts w:ascii="Trebuchet MS" w:hAnsi="Trebuchet MS" w:cstheme="minorHAnsi"/>
          <w:sz w:val="20"/>
          <w:szCs w:val="20"/>
          <w:lang w:bidi="th-TH"/>
        </w:rPr>
        <w:t xml:space="preserve"> e da Cessão Fiduciária</w:t>
      </w:r>
      <w:bookmarkEnd w:id="57"/>
      <w:r w:rsidR="004475E1" w:rsidRPr="00036DCA">
        <w:rPr>
          <w:rFonts w:ascii="Trebuchet MS" w:hAnsi="Trebuchet MS" w:cstheme="minorHAnsi"/>
          <w:sz w:val="20"/>
          <w:szCs w:val="20"/>
          <w:lang w:bidi="th-TH"/>
        </w:rPr>
        <w:t>.</w:t>
      </w:r>
    </w:p>
    <w:p w14:paraId="14762FF3" w14:textId="77777777" w:rsidR="007A00C4" w:rsidRPr="00036DCA" w:rsidRDefault="007A00C4" w:rsidP="00D434E4">
      <w:pPr>
        <w:pStyle w:val="PargrafodaLista"/>
        <w:spacing w:line="360" w:lineRule="auto"/>
        <w:rPr>
          <w:rFonts w:ascii="Trebuchet MS" w:hAnsi="Trebuchet MS" w:cstheme="minorHAnsi"/>
          <w:sz w:val="20"/>
          <w:szCs w:val="20"/>
          <w:lang w:bidi="th-TH"/>
        </w:rPr>
      </w:pPr>
    </w:p>
    <w:p w14:paraId="0B3C1543" w14:textId="3C5EA8B7" w:rsidR="00047ECC" w:rsidRPr="00036DCA" w:rsidRDefault="00047ECC" w:rsidP="00D434E4">
      <w:pPr>
        <w:pStyle w:val="Default"/>
        <w:widowControl w:val="0"/>
        <w:numPr>
          <w:ilvl w:val="2"/>
          <w:numId w:val="1"/>
        </w:numPr>
        <w:tabs>
          <w:tab w:val="left" w:pos="851"/>
        </w:tabs>
        <w:spacing w:line="360" w:lineRule="auto"/>
        <w:ind w:left="851" w:firstLine="0"/>
        <w:jc w:val="both"/>
        <w:rPr>
          <w:rFonts w:ascii="Trebuchet MS" w:hAnsi="Trebuchet MS" w:cstheme="minorHAnsi"/>
          <w:sz w:val="20"/>
          <w:szCs w:val="20"/>
          <w:lang w:bidi="th-TH"/>
        </w:rPr>
      </w:pPr>
      <w:r w:rsidRPr="00036DCA">
        <w:rPr>
          <w:rFonts w:ascii="Trebuchet MS" w:hAnsi="Trebuchet MS" w:cstheme="minorHAnsi"/>
          <w:color w:val="auto"/>
          <w:sz w:val="20"/>
          <w:szCs w:val="20"/>
          <w:lang w:bidi="th-TH"/>
        </w:rPr>
        <w:t>Caso o Cartório d</w:t>
      </w:r>
      <w:r w:rsidR="007A00C4" w:rsidRPr="00036DCA">
        <w:rPr>
          <w:rFonts w:ascii="Trebuchet MS" w:hAnsi="Trebuchet MS" w:cstheme="minorHAnsi"/>
          <w:color w:val="auto"/>
          <w:sz w:val="20"/>
          <w:szCs w:val="20"/>
          <w:lang w:bidi="th-TH"/>
        </w:rPr>
        <w:t>e</w:t>
      </w:r>
      <w:r w:rsidRPr="00036DCA">
        <w:rPr>
          <w:rFonts w:ascii="Trebuchet MS" w:hAnsi="Trebuchet MS" w:cstheme="minorHAnsi"/>
          <w:color w:val="auto"/>
          <w:sz w:val="20"/>
          <w:szCs w:val="20"/>
          <w:lang w:bidi="th-TH"/>
        </w:rPr>
        <w:t xml:space="preserve"> RGI: (a) condicione o registro do Memorial de Incorporação à liberação da Alienação Fiduciária Terreno; e/ou (b) não concorde com a tran</w:t>
      </w:r>
      <w:r w:rsidR="008D6443" w:rsidRPr="00036DCA">
        <w:rPr>
          <w:rFonts w:ascii="Trebuchet MS" w:hAnsi="Trebuchet MS" w:cstheme="minorHAnsi"/>
          <w:color w:val="auto"/>
          <w:sz w:val="20"/>
          <w:szCs w:val="20"/>
          <w:lang w:bidi="th-TH"/>
        </w:rPr>
        <w:t>s</w:t>
      </w:r>
      <w:r w:rsidRPr="00036DCA">
        <w:rPr>
          <w:rFonts w:ascii="Trebuchet MS" w:hAnsi="Trebuchet MS" w:cstheme="minorHAnsi"/>
          <w:color w:val="auto"/>
          <w:sz w:val="20"/>
          <w:szCs w:val="20"/>
          <w:lang w:bidi="th-TH"/>
        </w:rPr>
        <w:t>ferência do gravame relacionado à Alienação Fiduciária Terreno para as Unidades, fica esta</w:t>
      </w:r>
      <w:r w:rsidR="008D6443" w:rsidRPr="00036DCA">
        <w:rPr>
          <w:rFonts w:ascii="Trebuchet MS" w:hAnsi="Trebuchet MS" w:cstheme="minorHAnsi"/>
          <w:color w:val="auto"/>
          <w:sz w:val="20"/>
          <w:szCs w:val="20"/>
          <w:lang w:bidi="th-TH"/>
        </w:rPr>
        <w:t>be</w:t>
      </w:r>
      <w:r w:rsidRPr="00036DCA">
        <w:rPr>
          <w:rFonts w:ascii="Trebuchet MS" w:hAnsi="Trebuchet MS" w:cstheme="minorHAnsi"/>
          <w:color w:val="auto"/>
          <w:sz w:val="20"/>
          <w:szCs w:val="20"/>
          <w:lang w:bidi="th-TH"/>
        </w:rPr>
        <w:t xml:space="preserve">lecido </w:t>
      </w:r>
      <w:r w:rsidR="007A00C4" w:rsidRPr="00036DCA">
        <w:rPr>
          <w:rFonts w:ascii="Trebuchet MS" w:hAnsi="Trebuchet MS" w:cstheme="minorHAnsi"/>
          <w:color w:val="auto"/>
          <w:sz w:val="20"/>
          <w:szCs w:val="20"/>
          <w:lang w:bidi="th-TH"/>
        </w:rPr>
        <w:t>cumulativamente o disposto abaixo</w:t>
      </w:r>
      <w:r w:rsidRPr="00036DCA">
        <w:rPr>
          <w:rFonts w:ascii="Trebuchet MS" w:hAnsi="Trebuchet MS" w:cstheme="minorHAnsi"/>
          <w:color w:val="auto"/>
          <w:sz w:val="20"/>
          <w:szCs w:val="20"/>
          <w:lang w:bidi="th-TH"/>
        </w:rPr>
        <w:t>:</w:t>
      </w:r>
    </w:p>
    <w:p w14:paraId="40D0314A" w14:textId="011688A8" w:rsidR="00047ECC" w:rsidRPr="00036DCA" w:rsidRDefault="00047ECC" w:rsidP="00D434E4">
      <w:pPr>
        <w:pStyle w:val="PargrafodaLista"/>
        <w:spacing w:line="360" w:lineRule="auto"/>
        <w:rPr>
          <w:rFonts w:ascii="Trebuchet MS" w:hAnsi="Trebuchet MS" w:cstheme="minorHAnsi"/>
          <w:sz w:val="20"/>
          <w:szCs w:val="20"/>
          <w:lang w:bidi="th-TH"/>
        </w:rPr>
      </w:pPr>
    </w:p>
    <w:p w14:paraId="66977180" w14:textId="1031173A" w:rsidR="00552A26" w:rsidRPr="00036DCA" w:rsidRDefault="007A00C4" w:rsidP="00D434E4">
      <w:pPr>
        <w:pStyle w:val="PargrafodaLista"/>
        <w:numPr>
          <w:ilvl w:val="0"/>
          <w:numId w:val="30"/>
        </w:numPr>
        <w:spacing w:line="360" w:lineRule="auto"/>
        <w:ind w:left="1276" w:firstLine="11"/>
        <w:jc w:val="both"/>
        <w:rPr>
          <w:rFonts w:ascii="Trebuchet MS" w:hAnsi="Trebuchet MS" w:cstheme="minorHAnsi"/>
          <w:sz w:val="20"/>
          <w:szCs w:val="20"/>
          <w:lang w:bidi="th-TH"/>
        </w:rPr>
      </w:pPr>
      <w:r w:rsidRPr="00036DCA">
        <w:rPr>
          <w:rFonts w:ascii="Trebuchet MS" w:hAnsi="Trebuchet MS" w:cstheme="minorHAnsi"/>
          <w:sz w:val="20"/>
          <w:szCs w:val="20"/>
          <w:lang w:bidi="th-TH"/>
        </w:rPr>
        <w:t xml:space="preserve">a Alienação Fiduciária Terreno será integralmente liberada pela </w:t>
      </w:r>
      <w:proofErr w:type="spellStart"/>
      <w:r w:rsidRPr="00036DCA">
        <w:rPr>
          <w:rFonts w:ascii="Trebuchet MS" w:hAnsi="Trebuchet MS" w:cstheme="minorHAnsi"/>
          <w:sz w:val="20"/>
          <w:szCs w:val="20"/>
          <w:lang w:bidi="th-TH"/>
        </w:rPr>
        <w:t>Securitizadora</w:t>
      </w:r>
      <w:proofErr w:type="spellEnd"/>
      <w:r w:rsidRPr="00036DCA">
        <w:rPr>
          <w:rFonts w:ascii="Trebuchet MS" w:hAnsi="Trebuchet MS"/>
          <w:bCs/>
          <w:sz w:val="20"/>
          <w:szCs w:val="20"/>
        </w:rPr>
        <w:t xml:space="preserve">, sem a necessidade da aprovação perante assembleia especial de titulares de CRI </w:t>
      </w:r>
      <w:r w:rsidR="00552A26" w:rsidRPr="00036DCA">
        <w:rPr>
          <w:rFonts w:ascii="Trebuchet MS" w:hAnsi="Trebuchet MS"/>
          <w:snapToGrid w:val="0"/>
          <w:sz w:val="20"/>
          <w:szCs w:val="20"/>
        </w:rPr>
        <w:t>(“</w:t>
      </w:r>
      <w:r w:rsidR="00552A26" w:rsidRPr="00036DCA">
        <w:rPr>
          <w:rFonts w:ascii="Trebuchet MS" w:hAnsi="Trebuchet MS"/>
          <w:snapToGrid w:val="0"/>
          <w:sz w:val="20"/>
          <w:szCs w:val="20"/>
          <w:u w:val="single"/>
        </w:rPr>
        <w:t>Liberação Alienação Fiduciária Terreno</w:t>
      </w:r>
      <w:r w:rsidR="00552A26" w:rsidRPr="00036DCA">
        <w:rPr>
          <w:rFonts w:ascii="Trebuchet MS" w:hAnsi="Trebuchet MS"/>
          <w:snapToGrid w:val="0"/>
          <w:sz w:val="20"/>
          <w:szCs w:val="20"/>
        </w:rPr>
        <w:t>”);</w:t>
      </w:r>
    </w:p>
    <w:p w14:paraId="041DD531" w14:textId="77777777" w:rsidR="00552A26" w:rsidRPr="00036DCA" w:rsidRDefault="00552A26" w:rsidP="00D434E4">
      <w:pPr>
        <w:pStyle w:val="PargrafodaLista"/>
        <w:spacing w:line="360" w:lineRule="auto"/>
        <w:ind w:left="1287"/>
        <w:jc w:val="both"/>
        <w:rPr>
          <w:rFonts w:ascii="Trebuchet MS" w:hAnsi="Trebuchet MS" w:cstheme="minorHAnsi"/>
          <w:sz w:val="20"/>
          <w:szCs w:val="20"/>
          <w:lang w:bidi="th-TH"/>
        </w:rPr>
      </w:pPr>
    </w:p>
    <w:p w14:paraId="2E50D392" w14:textId="550C02A4" w:rsidR="00047ECC" w:rsidRPr="00036DCA" w:rsidRDefault="00047ECC" w:rsidP="00D434E4">
      <w:pPr>
        <w:pStyle w:val="PargrafodaLista"/>
        <w:numPr>
          <w:ilvl w:val="0"/>
          <w:numId w:val="30"/>
        </w:numPr>
        <w:spacing w:line="360" w:lineRule="auto"/>
        <w:ind w:left="1276" w:firstLine="11"/>
        <w:jc w:val="both"/>
        <w:rPr>
          <w:rFonts w:ascii="Trebuchet MS" w:hAnsi="Trebuchet MS" w:cstheme="minorHAnsi"/>
          <w:sz w:val="20"/>
          <w:szCs w:val="20"/>
          <w:lang w:bidi="th-TH"/>
        </w:rPr>
      </w:pPr>
      <w:r w:rsidRPr="00036DCA">
        <w:rPr>
          <w:rFonts w:ascii="Trebuchet MS" w:hAnsi="Trebuchet MS"/>
          <w:bCs/>
          <w:sz w:val="20"/>
          <w:szCs w:val="20"/>
        </w:rPr>
        <w:lastRenderedPageBreak/>
        <w:t>as Partes celebrarão o “</w:t>
      </w:r>
      <w:r w:rsidRPr="00036DCA">
        <w:rPr>
          <w:rFonts w:ascii="Trebuchet MS" w:hAnsi="Trebuchet MS"/>
          <w:i/>
          <w:snapToGrid w:val="0"/>
          <w:sz w:val="20"/>
          <w:szCs w:val="20"/>
        </w:rPr>
        <w:t>Instrumento Particular de Alienação Fiduciária em Garantia de Imóveis e Outras Avenças</w:t>
      </w:r>
      <w:r w:rsidRPr="00036DCA">
        <w:rPr>
          <w:rFonts w:ascii="Trebuchet MS" w:hAnsi="Trebuchet MS"/>
          <w:snapToGrid w:val="0"/>
          <w:sz w:val="20"/>
          <w:szCs w:val="20"/>
        </w:rPr>
        <w:t>”, nos termos da minuta constante do Anexo VII (“</w:t>
      </w:r>
      <w:r w:rsidRPr="00036DCA">
        <w:rPr>
          <w:rFonts w:ascii="Trebuchet MS" w:hAnsi="Trebuchet MS"/>
          <w:snapToGrid w:val="0"/>
          <w:sz w:val="20"/>
          <w:szCs w:val="20"/>
          <w:u w:val="single"/>
        </w:rPr>
        <w:t>Contrato de Alienação Fiduciária Unidades</w:t>
      </w:r>
      <w:r w:rsidRPr="00036DCA">
        <w:rPr>
          <w:rFonts w:ascii="Trebuchet MS" w:hAnsi="Trebuchet MS"/>
          <w:snapToGrid w:val="0"/>
          <w:sz w:val="20"/>
          <w:szCs w:val="20"/>
        </w:rPr>
        <w:t>”);</w:t>
      </w:r>
    </w:p>
    <w:p w14:paraId="32BC4EBD" w14:textId="77777777" w:rsidR="00047ECC" w:rsidRPr="00036DCA" w:rsidRDefault="00047ECC" w:rsidP="00D434E4">
      <w:pPr>
        <w:pStyle w:val="PargrafodaLista"/>
        <w:spacing w:line="360" w:lineRule="auto"/>
        <w:ind w:left="1287"/>
        <w:jc w:val="both"/>
        <w:rPr>
          <w:rFonts w:ascii="Trebuchet MS" w:hAnsi="Trebuchet MS" w:cstheme="minorHAnsi"/>
          <w:sz w:val="20"/>
          <w:szCs w:val="20"/>
          <w:lang w:bidi="th-TH"/>
        </w:rPr>
      </w:pPr>
    </w:p>
    <w:p w14:paraId="0A4455A0" w14:textId="4654CD2F" w:rsidR="00552A26" w:rsidRPr="00036DCA" w:rsidRDefault="00552A26" w:rsidP="00D434E4">
      <w:pPr>
        <w:pStyle w:val="PargrafodaLista"/>
        <w:numPr>
          <w:ilvl w:val="0"/>
          <w:numId w:val="30"/>
        </w:numPr>
        <w:spacing w:line="360" w:lineRule="auto"/>
        <w:ind w:left="1276" w:firstLine="11"/>
        <w:jc w:val="both"/>
        <w:rPr>
          <w:rFonts w:ascii="Trebuchet MS" w:hAnsi="Trebuchet MS"/>
          <w:bCs/>
          <w:sz w:val="20"/>
          <w:szCs w:val="20"/>
        </w:rPr>
      </w:pPr>
      <w:r w:rsidRPr="00036DCA">
        <w:rPr>
          <w:rFonts w:ascii="Trebuchet MS" w:hAnsi="Trebuchet MS"/>
          <w:bCs/>
          <w:sz w:val="20"/>
          <w:szCs w:val="20"/>
        </w:rPr>
        <w:t>o Contrato de Alienação Fiduciária Unidades deverá ser prenotado no Cartório d</w:t>
      </w:r>
      <w:r w:rsidR="007A00C4" w:rsidRPr="00036DCA">
        <w:rPr>
          <w:rFonts w:ascii="Trebuchet MS" w:hAnsi="Trebuchet MS"/>
          <w:bCs/>
          <w:sz w:val="20"/>
          <w:szCs w:val="20"/>
        </w:rPr>
        <w:t>e</w:t>
      </w:r>
      <w:r w:rsidRPr="00036DCA">
        <w:rPr>
          <w:rFonts w:ascii="Trebuchet MS" w:hAnsi="Trebuchet MS"/>
          <w:bCs/>
          <w:sz w:val="20"/>
          <w:szCs w:val="20"/>
        </w:rPr>
        <w:t xml:space="preserve"> RGI </w:t>
      </w:r>
      <w:proofErr w:type="spellStart"/>
      <w:r w:rsidRPr="00036DCA">
        <w:rPr>
          <w:rFonts w:ascii="Trebuchet MS" w:hAnsi="Trebuchet MS"/>
          <w:bCs/>
          <w:sz w:val="20"/>
          <w:szCs w:val="20"/>
        </w:rPr>
        <w:t>concomitamente</w:t>
      </w:r>
      <w:proofErr w:type="spellEnd"/>
      <w:r w:rsidRPr="00036DCA">
        <w:rPr>
          <w:rFonts w:ascii="Trebuchet MS" w:hAnsi="Trebuchet MS"/>
          <w:bCs/>
          <w:sz w:val="20"/>
          <w:szCs w:val="20"/>
        </w:rPr>
        <w:t xml:space="preserve"> à prenotação do termo de Liberação Alienação Fiduciária Terreno; </w:t>
      </w:r>
    </w:p>
    <w:p w14:paraId="7A959005" w14:textId="77777777" w:rsidR="00552A26" w:rsidRPr="00036DCA" w:rsidRDefault="00552A26" w:rsidP="00D434E4">
      <w:pPr>
        <w:pStyle w:val="PargrafodaLista"/>
        <w:spacing w:line="360" w:lineRule="auto"/>
        <w:rPr>
          <w:rFonts w:ascii="Trebuchet MS" w:hAnsi="Trebuchet MS"/>
          <w:bCs/>
          <w:sz w:val="20"/>
          <w:szCs w:val="20"/>
        </w:rPr>
      </w:pPr>
    </w:p>
    <w:p w14:paraId="7A980832" w14:textId="57A9D96E" w:rsidR="00552A26" w:rsidRPr="00036DCA" w:rsidRDefault="00552A26" w:rsidP="00D434E4">
      <w:pPr>
        <w:pStyle w:val="PargrafodaLista"/>
        <w:numPr>
          <w:ilvl w:val="0"/>
          <w:numId w:val="30"/>
        </w:numPr>
        <w:spacing w:line="360" w:lineRule="auto"/>
        <w:ind w:left="1276" w:firstLine="11"/>
        <w:jc w:val="both"/>
        <w:rPr>
          <w:rFonts w:ascii="Trebuchet MS" w:hAnsi="Trebuchet MS"/>
          <w:bCs/>
          <w:sz w:val="20"/>
          <w:szCs w:val="20"/>
        </w:rPr>
      </w:pPr>
      <w:r w:rsidRPr="00036DCA">
        <w:rPr>
          <w:rFonts w:ascii="Trebuchet MS" w:hAnsi="Trebuchet MS"/>
          <w:bCs/>
          <w:sz w:val="20"/>
          <w:szCs w:val="20"/>
        </w:rPr>
        <w:t xml:space="preserve">o Contrato de Cessão Fiduciária deverá ser protocolado no Cartório de RTD </w:t>
      </w:r>
      <w:proofErr w:type="spellStart"/>
      <w:r w:rsidRPr="00036DCA">
        <w:rPr>
          <w:rFonts w:ascii="Trebuchet MS" w:hAnsi="Trebuchet MS"/>
          <w:bCs/>
          <w:sz w:val="20"/>
          <w:szCs w:val="20"/>
        </w:rPr>
        <w:t>concomitamente</w:t>
      </w:r>
      <w:proofErr w:type="spellEnd"/>
      <w:r w:rsidRPr="00036DCA">
        <w:rPr>
          <w:rFonts w:ascii="Trebuchet MS" w:hAnsi="Trebuchet MS"/>
          <w:bCs/>
          <w:sz w:val="20"/>
          <w:szCs w:val="20"/>
        </w:rPr>
        <w:t xml:space="preserve"> à prenotação do termo de Liberação Alienação Fiduciária Terreno, devendo ser registrado em até 5 (cinco) Dias Úteis contados do seu protocolo;</w:t>
      </w:r>
      <w:r w:rsidR="007A00C4" w:rsidRPr="00036DCA">
        <w:rPr>
          <w:rFonts w:ascii="Trebuchet MS" w:hAnsi="Trebuchet MS"/>
          <w:bCs/>
          <w:sz w:val="20"/>
          <w:szCs w:val="20"/>
        </w:rPr>
        <w:t xml:space="preserve"> e</w:t>
      </w:r>
    </w:p>
    <w:p w14:paraId="357F4F24" w14:textId="77777777" w:rsidR="00552A26" w:rsidRPr="00036DCA" w:rsidRDefault="00552A26" w:rsidP="00D434E4">
      <w:pPr>
        <w:pStyle w:val="PargrafodaLista"/>
        <w:spacing w:line="360" w:lineRule="auto"/>
        <w:rPr>
          <w:rFonts w:ascii="Trebuchet MS" w:hAnsi="Trebuchet MS"/>
          <w:bCs/>
          <w:sz w:val="20"/>
          <w:szCs w:val="20"/>
        </w:rPr>
      </w:pPr>
    </w:p>
    <w:p w14:paraId="3FEC6D01" w14:textId="3E5057FF" w:rsidR="00552A26" w:rsidRPr="00036DCA" w:rsidRDefault="00552A26" w:rsidP="00D434E4">
      <w:pPr>
        <w:pStyle w:val="PargrafodaLista"/>
        <w:numPr>
          <w:ilvl w:val="0"/>
          <w:numId w:val="30"/>
        </w:numPr>
        <w:spacing w:line="360" w:lineRule="auto"/>
        <w:ind w:left="1276" w:firstLine="11"/>
        <w:jc w:val="both"/>
        <w:rPr>
          <w:rFonts w:ascii="Trebuchet MS" w:hAnsi="Trebuchet MS"/>
          <w:bCs/>
          <w:sz w:val="20"/>
          <w:szCs w:val="20"/>
        </w:rPr>
      </w:pPr>
      <w:r w:rsidRPr="00036DCA">
        <w:rPr>
          <w:rFonts w:ascii="Trebuchet MS" w:hAnsi="Trebuchet MS"/>
          <w:bCs/>
          <w:sz w:val="20"/>
          <w:szCs w:val="20"/>
        </w:rPr>
        <w:t xml:space="preserve">a </w:t>
      </w:r>
      <w:proofErr w:type="spellStart"/>
      <w:r w:rsidRPr="00036DCA">
        <w:rPr>
          <w:rFonts w:ascii="Trebuchet MS" w:hAnsi="Trebuchet MS"/>
          <w:bCs/>
          <w:sz w:val="20"/>
          <w:szCs w:val="20"/>
        </w:rPr>
        <w:t>Securitizadora</w:t>
      </w:r>
      <w:proofErr w:type="spellEnd"/>
      <w:r w:rsidRPr="00036DCA">
        <w:rPr>
          <w:rFonts w:ascii="Trebuchet MS" w:hAnsi="Trebuchet MS"/>
          <w:bCs/>
          <w:sz w:val="20"/>
          <w:szCs w:val="20"/>
        </w:rPr>
        <w:t>, deverá conceder a liberação da Alienação Fiduciária Terreno, mesmo sem o recebimento dos registros citados nas alíneas (c) e (d) acima e sem necessidade de aprovação perante assemblei</w:t>
      </w:r>
      <w:r w:rsidR="007A00C4" w:rsidRPr="00036DCA">
        <w:rPr>
          <w:rFonts w:ascii="Trebuchet MS" w:hAnsi="Trebuchet MS"/>
          <w:bCs/>
          <w:sz w:val="20"/>
          <w:szCs w:val="20"/>
        </w:rPr>
        <w:t>a</w:t>
      </w:r>
      <w:r w:rsidRPr="00036DCA">
        <w:rPr>
          <w:rFonts w:ascii="Trebuchet MS" w:hAnsi="Trebuchet MS"/>
          <w:bCs/>
          <w:sz w:val="20"/>
          <w:szCs w:val="20"/>
        </w:rPr>
        <w:t xml:space="preserve"> especial de titulares de CRI</w:t>
      </w:r>
      <w:r w:rsidR="007A00C4" w:rsidRPr="00036DCA">
        <w:rPr>
          <w:rFonts w:ascii="Trebuchet MS" w:hAnsi="Trebuchet MS"/>
          <w:bCs/>
          <w:sz w:val="20"/>
          <w:szCs w:val="20"/>
        </w:rPr>
        <w:t>.</w:t>
      </w:r>
    </w:p>
    <w:p w14:paraId="30250A80" w14:textId="4B38E5F6" w:rsidR="00E66682" w:rsidRPr="00036DCA" w:rsidRDefault="00E66682" w:rsidP="00913EEF">
      <w:pPr>
        <w:pStyle w:val="FooterReference"/>
        <w:numPr>
          <w:ilvl w:val="0"/>
          <w:numId w:val="0"/>
        </w:numPr>
        <w:spacing w:line="360" w:lineRule="auto"/>
        <w:rPr>
          <w:rFonts w:ascii="Trebuchet MS" w:hAnsi="Trebuchet MS"/>
          <w:sz w:val="20"/>
          <w:szCs w:val="20"/>
          <w:lang w:bidi="th-TH"/>
        </w:rPr>
      </w:pPr>
    </w:p>
    <w:p w14:paraId="60DAF2B2" w14:textId="706E2505" w:rsidR="00E66682" w:rsidRPr="00036DCA" w:rsidRDefault="00E66682"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58" w:name="_Hlk130294885"/>
      <w:r w:rsidRPr="00036DCA">
        <w:rPr>
          <w:rFonts w:ascii="Trebuchet MS" w:hAnsi="Trebuchet MS" w:cstheme="minorHAnsi"/>
          <w:color w:val="auto"/>
          <w:sz w:val="20"/>
          <w:szCs w:val="20"/>
          <w:u w:val="single"/>
          <w:lang w:bidi="th-TH"/>
        </w:rPr>
        <w:t>Cancelamento Parcial da Alienação Fiduciária Unidades</w:t>
      </w:r>
      <w:r w:rsidRPr="00036DCA">
        <w:rPr>
          <w:rFonts w:ascii="Trebuchet MS" w:hAnsi="Trebuchet MS" w:cstheme="minorHAnsi"/>
          <w:color w:val="auto"/>
          <w:sz w:val="20"/>
          <w:szCs w:val="20"/>
          <w:lang w:bidi="th-TH"/>
        </w:rPr>
        <w:t xml:space="preserve">: </w:t>
      </w:r>
      <w:r w:rsidRPr="00036DCA">
        <w:rPr>
          <w:rFonts w:ascii="Trebuchet MS" w:hAnsi="Trebuchet MS"/>
          <w:sz w:val="20"/>
          <w:szCs w:val="20"/>
        </w:rPr>
        <w:t xml:space="preserve">As Partes ajustam, desde logo, que a SPE do Empreendimento poderá solicitar o cancelamento parcial da Alienação Fiduciária Unidades, nos moldes do Anexo </w:t>
      </w:r>
      <w:r w:rsidR="00E2150E" w:rsidRPr="00036DCA">
        <w:rPr>
          <w:rFonts w:ascii="Trebuchet MS" w:hAnsi="Trebuchet MS"/>
          <w:sz w:val="20"/>
          <w:szCs w:val="20"/>
        </w:rPr>
        <w:t>I</w:t>
      </w:r>
      <w:r w:rsidRPr="00036DCA">
        <w:rPr>
          <w:rFonts w:ascii="Trebuchet MS" w:hAnsi="Trebuchet MS"/>
          <w:sz w:val="20"/>
          <w:szCs w:val="20"/>
        </w:rPr>
        <w:t xml:space="preserve"> a este Contrato (“</w:t>
      </w:r>
      <w:r w:rsidRPr="00036DCA">
        <w:rPr>
          <w:rFonts w:ascii="Trebuchet MS" w:hAnsi="Trebuchet MS"/>
          <w:sz w:val="20"/>
          <w:szCs w:val="20"/>
          <w:u w:val="single"/>
        </w:rPr>
        <w:t>Liberação Parcial</w:t>
      </w:r>
      <w:r w:rsidRPr="00036DCA">
        <w:rPr>
          <w:rFonts w:ascii="Trebuchet MS" w:hAnsi="Trebuchet MS"/>
          <w:sz w:val="20"/>
          <w:szCs w:val="20"/>
        </w:rPr>
        <w:t>” e “</w:t>
      </w:r>
      <w:r w:rsidRPr="00036DCA">
        <w:rPr>
          <w:rFonts w:ascii="Trebuchet MS" w:hAnsi="Trebuchet MS"/>
          <w:sz w:val="20"/>
          <w:szCs w:val="20"/>
          <w:u w:val="single"/>
        </w:rPr>
        <w:t>Termo de Liberação Parcial de Garantia</w:t>
      </w:r>
      <w:r w:rsidRPr="00036DCA">
        <w:rPr>
          <w:rFonts w:ascii="Trebuchet MS" w:hAnsi="Trebuchet MS"/>
          <w:sz w:val="20"/>
          <w:szCs w:val="20"/>
        </w:rPr>
        <w:t>”, respectivamente), com relação às unidades autônomas do Empreendimento Imobiliário cujo preço: (a) já tenha</w:t>
      </w:r>
      <w:r w:rsidR="000A692A" w:rsidRPr="00036DCA">
        <w:rPr>
          <w:rFonts w:ascii="Trebuchet MS" w:hAnsi="Trebuchet MS"/>
          <w:sz w:val="20"/>
          <w:szCs w:val="20"/>
        </w:rPr>
        <w:t>m</w:t>
      </w:r>
      <w:r w:rsidRPr="00036DCA">
        <w:rPr>
          <w:rFonts w:ascii="Trebuchet MS" w:hAnsi="Trebuchet MS"/>
          <w:sz w:val="20"/>
          <w:szCs w:val="20"/>
        </w:rPr>
        <w:t xml:space="preserve"> sido integralmente quitado pelos respectivos compradores (“</w:t>
      </w:r>
      <w:r w:rsidRPr="00036DCA">
        <w:rPr>
          <w:rFonts w:ascii="Trebuchet MS" w:hAnsi="Trebuchet MS"/>
          <w:sz w:val="20"/>
          <w:szCs w:val="20"/>
          <w:u w:val="single"/>
        </w:rPr>
        <w:t>Unidades Quitadas</w:t>
      </w:r>
      <w:r w:rsidRPr="00036DCA">
        <w:rPr>
          <w:rFonts w:ascii="Trebuchet MS" w:hAnsi="Trebuchet MS"/>
          <w:sz w:val="20"/>
          <w:szCs w:val="20"/>
        </w:rPr>
        <w:t>”), o que deverá ser comprovado à Credora por meio da disponibilização, pela SPE do Empreendimento à Credora, do comprovante de pagamento das Unidades Quitadas</w:t>
      </w:r>
      <w:r w:rsidR="002D59C8" w:rsidRPr="00036DCA">
        <w:rPr>
          <w:rFonts w:ascii="Trebuchet MS" w:hAnsi="Trebuchet MS"/>
          <w:sz w:val="20"/>
          <w:szCs w:val="20"/>
        </w:rPr>
        <w:t xml:space="preserve">, bem como </w:t>
      </w:r>
      <w:proofErr w:type="spellStart"/>
      <w:r w:rsidR="002D59C8" w:rsidRPr="00036DCA">
        <w:rPr>
          <w:rFonts w:ascii="Trebuchet MS" w:hAnsi="Trebuchet MS"/>
          <w:sz w:val="20"/>
          <w:szCs w:val="20"/>
        </w:rPr>
        <w:t>confirmarção</w:t>
      </w:r>
      <w:proofErr w:type="spellEnd"/>
      <w:r w:rsidR="002D59C8" w:rsidRPr="00036DCA">
        <w:rPr>
          <w:rFonts w:ascii="Trebuchet MS" w:hAnsi="Trebuchet MS"/>
          <w:sz w:val="20"/>
          <w:szCs w:val="20"/>
        </w:rPr>
        <w:t xml:space="preserve"> pela Credora do crédito na Conta Centralizadora, dos recursos referente a respectiva Unidade</w:t>
      </w:r>
      <w:r w:rsidRPr="00036DCA">
        <w:rPr>
          <w:rFonts w:ascii="Trebuchet MS" w:hAnsi="Trebuchet MS"/>
          <w:sz w:val="20"/>
          <w:szCs w:val="20"/>
        </w:rPr>
        <w:t xml:space="preserve">; </w:t>
      </w:r>
      <w:r w:rsidR="003A5BA7" w:rsidRPr="00036DCA">
        <w:rPr>
          <w:rFonts w:ascii="Trebuchet MS" w:hAnsi="Trebuchet MS"/>
          <w:sz w:val="20"/>
          <w:szCs w:val="20"/>
        </w:rPr>
        <w:t xml:space="preserve">e </w:t>
      </w:r>
      <w:r w:rsidRPr="00036DCA">
        <w:rPr>
          <w:rFonts w:ascii="Trebuchet MS" w:hAnsi="Trebuchet MS"/>
          <w:sz w:val="20"/>
          <w:szCs w:val="20"/>
        </w:rPr>
        <w:t>(b) tenha</w:t>
      </w:r>
      <w:r w:rsidR="000A692A" w:rsidRPr="00036DCA">
        <w:rPr>
          <w:rFonts w:ascii="Trebuchet MS" w:hAnsi="Trebuchet MS"/>
          <w:sz w:val="20"/>
          <w:szCs w:val="20"/>
        </w:rPr>
        <w:t>m</w:t>
      </w:r>
      <w:r w:rsidRPr="00036DCA">
        <w:rPr>
          <w:rFonts w:ascii="Trebuchet MS" w:hAnsi="Trebuchet MS"/>
          <w:sz w:val="20"/>
          <w:szCs w:val="20"/>
        </w:rPr>
        <w:t xml:space="preserve"> sido utilizado pela Emissora na Amortização Extraordinária Obrigatória. Desde que devidamente demonstrada a quitação das Unidades Quitadas</w:t>
      </w:r>
      <w:r w:rsidR="00524B18" w:rsidRPr="00036DCA">
        <w:rPr>
          <w:rFonts w:ascii="Trebuchet MS" w:hAnsi="Trebuchet MS"/>
          <w:sz w:val="20"/>
          <w:szCs w:val="20"/>
        </w:rPr>
        <w:t xml:space="preserve"> ou que a quitação seja feita simultaneamente à assinatura do Termo de Liberação Parcial de Garantia</w:t>
      </w:r>
      <w:r w:rsidRPr="00036DCA">
        <w:rPr>
          <w:rFonts w:ascii="Trebuchet MS" w:hAnsi="Trebuchet MS"/>
          <w:sz w:val="20"/>
          <w:szCs w:val="20"/>
        </w:rPr>
        <w:t xml:space="preserve">, a liberação acima prevista deverá ser realizada pela Credora, por meio da celebração de Termo de Liberação Parcial da Garantia correspondente às Unidades Quitadas no prazo de 5 (cinco) Dias Úteis contados da data da realização da Amortização Extraordinária Obrigatória, ou </w:t>
      </w:r>
      <w:r w:rsidR="00524B18" w:rsidRPr="00036DCA">
        <w:rPr>
          <w:rFonts w:ascii="Trebuchet MS" w:hAnsi="Trebuchet MS"/>
          <w:sz w:val="20"/>
          <w:szCs w:val="20"/>
        </w:rPr>
        <w:t xml:space="preserve">concomitantemente à assinatura do Termo de Liberação Parcial de Garantia, ou ainda, </w:t>
      </w:r>
      <w:r w:rsidRPr="00036DCA">
        <w:rPr>
          <w:rFonts w:ascii="Trebuchet MS" w:hAnsi="Trebuchet MS"/>
          <w:sz w:val="20"/>
          <w:szCs w:val="20"/>
        </w:rPr>
        <w:t>conforme previsto na clausula 4.7.</w:t>
      </w:r>
      <w:r w:rsidR="008D6443" w:rsidRPr="00036DCA">
        <w:rPr>
          <w:rFonts w:ascii="Trebuchet MS" w:hAnsi="Trebuchet MS"/>
          <w:sz w:val="20"/>
          <w:szCs w:val="20"/>
        </w:rPr>
        <w:t>2</w:t>
      </w:r>
      <w:r w:rsidRPr="00036DCA">
        <w:rPr>
          <w:rFonts w:ascii="Trebuchet MS" w:hAnsi="Trebuchet MS"/>
          <w:sz w:val="20"/>
          <w:szCs w:val="20"/>
        </w:rPr>
        <w:t xml:space="preserve"> abaixo; e (c) desde que a relação entre o saldo devedor das Obrigações Garantidas, na data da solicitação da Liberação Parcial, e o Valor de Avaliação (conforme abaixo definido) seja menor ou igual a 50% (cinquenta por cento) na data da Liberação Parcial.</w:t>
      </w:r>
    </w:p>
    <w:p w14:paraId="5C9531B6" w14:textId="77777777" w:rsidR="00E66682" w:rsidRPr="00036DCA" w:rsidRDefault="00E66682" w:rsidP="00D434E4">
      <w:pPr>
        <w:pStyle w:val="Default"/>
        <w:widowControl w:val="0"/>
        <w:tabs>
          <w:tab w:val="left" w:pos="851"/>
        </w:tabs>
        <w:spacing w:line="360" w:lineRule="auto"/>
        <w:jc w:val="both"/>
        <w:rPr>
          <w:rFonts w:ascii="Trebuchet MS" w:hAnsi="Trebuchet MS" w:cstheme="minorHAnsi"/>
          <w:color w:val="auto"/>
          <w:sz w:val="20"/>
          <w:szCs w:val="20"/>
          <w:lang w:bidi="th-TH"/>
        </w:rPr>
      </w:pPr>
    </w:p>
    <w:p w14:paraId="6CF04601" w14:textId="56AF812B" w:rsidR="00E66682" w:rsidRPr="00036DCA" w:rsidRDefault="00E66682" w:rsidP="00D434E4">
      <w:pPr>
        <w:pStyle w:val="Default"/>
        <w:widowControl w:val="0"/>
        <w:numPr>
          <w:ilvl w:val="2"/>
          <w:numId w:val="1"/>
        </w:numPr>
        <w:tabs>
          <w:tab w:val="left" w:pos="851"/>
        </w:tabs>
        <w:spacing w:line="360" w:lineRule="auto"/>
        <w:ind w:left="851" w:firstLine="0"/>
        <w:jc w:val="both"/>
        <w:rPr>
          <w:rFonts w:ascii="Trebuchet MS" w:hAnsi="Trebuchet MS" w:cstheme="minorHAnsi"/>
          <w:sz w:val="20"/>
          <w:szCs w:val="20"/>
          <w:lang w:bidi="th-TH"/>
        </w:rPr>
      </w:pPr>
      <w:r w:rsidRPr="00036DCA">
        <w:rPr>
          <w:rFonts w:ascii="Trebuchet MS" w:hAnsi="Trebuchet MS"/>
          <w:sz w:val="20"/>
          <w:szCs w:val="20"/>
        </w:rPr>
        <w:t xml:space="preserve">As liberações previstas nesta Cláusula deverão ocorrer, necessariamente, de modo que tanto </w:t>
      </w:r>
      <w:r w:rsidR="0084733F" w:rsidRPr="00036DCA">
        <w:rPr>
          <w:rFonts w:ascii="Trebuchet MS" w:hAnsi="Trebuchet MS"/>
          <w:sz w:val="20"/>
          <w:szCs w:val="20"/>
        </w:rPr>
        <w:t>as Unidades objeto da Alienação Fiduciária Unidades</w:t>
      </w:r>
      <w:r w:rsidRPr="00036DCA">
        <w:rPr>
          <w:rFonts w:ascii="Trebuchet MS" w:hAnsi="Trebuchet MS"/>
          <w:sz w:val="20"/>
          <w:szCs w:val="20"/>
        </w:rPr>
        <w:t xml:space="preserve"> como os </w:t>
      </w:r>
      <w:r w:rsidR="0084733F" w:rsidRPr="00036DCA">
        <w:rPr>
          <w:rFonts w:ascii="Trebuchet MS" w:hAnsi="Trebuchet MS"/>
          <w:sz w:val="20"/>
          <w:szCs w:val="20"/>
        </w:rPr>
        <w:t>Direitos Creditórios objeto</w:t>
      </w:r>
      <w:r w:rsidRPr="00036DCA">
        <w:rPr>
          <w:rFonts w:ascii="Trebuchet MS" w:hAnsi="Trebuchet MS"/>
          <w:sz w:val="20"/>
          <w:szCs w:val="20"/>
        </w:rPr>
        <w:t xml:space="preserve"> do Contrato de Cessão Fiduciária sejam liberados simultaneamente </w:t>
      </w:r>
      <w:r w:rsidR="0084733F" w:rsidRPr="00036DCA">
        <w:rPr>
          <w:rFonts w:ascii="Trebuchet MS" w:hAnsi="Trebuchet MS"/>
          <w:sz w:val="20"/>
          <w:szCs w:val="20"/>
        </w:rPr>
        <w:t xml:space="preserve">do Contrato de Alienação Fiduciária Terreno ou do Contrato de Alienação Fiduciária Unidades, conforme aplicável </w:t>
      </w:r>
      <w:r w:rsidRPr="00036DCA">
        <w:rPr>
          <w:rFonts w:ascii="Trebuchet MS" w:hAnsi="Trebuchet MS"/>
          <w:sz w:val="20"/>
          <w:szCs w:val="20"/>
        </w:rPr>
        <w:t>e do Contrato de Cessão Fiduciária, respectivamente.</w:t>
      </w:r>
      <w:r w:rsidRPr="00036DCA" w:rsidDel="00003D76">
        <w:rPr>
          <w:rFonts w:ascii="Trebuchet MS" w:hAnsi="Trebuchet MS"/>
          <w:snapToGrid w:val="0"/>
          <w:sz w:val="20"/>
          <w:szCs w:val="20"/>
        </w:rPr>
        <w:t xml:space="preserve"> </w:t>
      </w:r>
    </w:p>
    <w:p w14:paraId="3C547A01" w14:textId="3E022D5E" w:rsidR="00E66682" w:rsidRPr="00036DCA" w:rsidRDefault="00E66682" w:rsidP="00D434E4">
      <w:pPr>
        <w:pStyle w:val="Default"/>
        <w:widowControl w:val="0"/>
        <w:tabs>
          <w:tab w:val="left" w:pos="851"/>
        </w:tabs>
        <w:spacing w:line="360" w:lineRule="auto"/>
        <w:ind w:left="851"/>
        <w:jc w:val="both"/>
        <w:rPr>
          <w:rFonts w:ascii="Trebuchet MS" w:hAnsi="Trebuchet MS" w:cstheme="minorHAnsi"/>
          <w:color w:val="auto"/>
          <w:sz w:val="20"/>
          <w:szCs w:val="20"/>
          <w:lang w:bidi="th-TH"/>
        </w:rPr>
      </w:pPr>
    </w:p>
    <w:p w14:paraId="749344DD" w14:textId="02998664" w:rsidR="00E66682" w:rsidRPr="00036DCA" w:rsidRDefault="00E66682" w:rsidP="00D434E4">
      <w:pPr>
        <w:pStyle w:val="Default"/>
        <w:widowControl w:val="0"/>
        <w:numPr>
          <w:ilvl w:val="2"/>
          <w:numId w:val="1"/>
        </w:numPr>
        <w:tabs>
          <w:tab w:val="left" w:pos="851"/>
        </w:tabs>
        <w:spacing w:line="360" w:lineRule="auto"/>
        <w:ind w:left="851" w:firstLine="0"/>
        <w:jc w:val="both"/>
        <w:rPr>
          <w:rFonts w:ascii="Trebuchet MS" w:hAnsi="Trebuchet MS"/>
          <w:sz w:val="20"/>
          <w:szCs w:val="20"/>
        </w:rPr>
      </w:pPr>
      <w:bookmarkStart w:id="59" w:name="_Hlk130296509"/>
      <w:r w:rsidRPr="00036DCA">
        <w:rPr>
          <w:rFonts w:ascii="Trebuchet MS" w:hAnsi="Trebuchet MS"/>
          <w:sz w:val="20"/>
          <w:szCs w:val="20"/>
        </w:rPr>
        <w:t xml:space="preserve">Em caso específico de financiamentos de aquisição </w:t>
      </w:r>
      <w:r w:rsidR="0084733F" w:rsidRPr="00036DCA">
        <w:rPr>
          <w:rFonts w:ascii="Trebuchet MS" w:hAnsi="Trebuchet MS"/>
          <w:sz w:val="20"/>
          <w:szCs w:val="20"/>
        </w:rPr>
        <w:t>das Unidades</w:t>
      </w:r>
      <w:r w:rsidRPr="00036DCA">
        <w:rPr>
          <w:rFonts w:ascii="Trebuchet MS" w:hAnsi="Trebuchet MS"/>
          <w:sz w:val="20"/>
          <w:szCs w:val="20"/>
        </w:rPr>
        <w:t xml:space="preserve"> por meio de instituições financeiras em que as respectivas instituições financiadoras não aceitarem realizar o repasse antes da liberação da Alienação Fiduciária </w:t>
      </w:r>
      <w:r w:rsidR="0084733F" w:rsidRPr="00036DCA">
        <w:rPr>
          <w:rFonts w:ascii="Trebuchet MS" w:hAnsi="Trebuchet MS"/>
          <w:sz w:val="20"/>
          <w:szCs w:val="20"/>
        </w:rPr>
        <w:t xml:space="preserve">Unidades </w:t>
      </w:r>
      <w:r w:rsidRPr="00036DCA">
        <w:rPr>
          <w:rFonts w:ascii="Trebuchet MS" w:hAnsi="Trebuchet MS"/>
          <w:sz w:val="20"/>
          <w:szCs w:val="20"/>
        </w:rPr>
        <w:t xml:space="preserve">que recai sobre a respectiva </w:t>
      </w:r>
      <w:r w:rsidR="008D6443" w:rsidRPr="00036DCA">
        <w:rPr>
          <w:rFonts w:ascii="Trebuchet MS" w:hAnsi="Trebuchet MS"/>
          <w:sz w:val="20"/>
          <w:szCs w:val="20"/>
        </w:rPr>
        <w:t>U</w:t>
      </w:r>
      <w:r w:rsidRPr="00036DCA">
        <w:rPr>
          <w:rFonts w:ascii="Trebuchet MS" w:hAnsi="Trebuchet MS"/>
          <w:sz w:val="20"/>
          <w:szCs w:val="20"/>
        </w:rPr>
        <w:t xml:space="preserve">nidade, a </w:t>
      </w:r>
      <w:r w:rsidR="0084733F" w:rsidRPr="00036DCA">
        <w:rPr>
          <w:rFonts w:ascii="Trebuchet MS" w:hAnsi="Trebuchet MS"/>
          <w:sz w:val="20"/>
          <w:szCs w:val="20"/>
        </w:rPr>
        <w:t>Credora</w:t>
      </w:r>
      <w:r w:rsidRPr="00036DCA">
        <w:rPr>
          <w:rFonts w:ascii="Trebuchet MS" w:hAnsi="Trebuchet MS"/>
          <w:sz w:val="20"/>
          <w:szCs w:val="20"/>
        </w:rPr>
        <w:t xml:space="preserve"> </w:t>
      </w:r>
      <w:r w:rsidRPr="00036DCA">
        <w:rPr>
          <w:rFonts w:ascii="Trebuchet MS" w:hAnsi="Trebuchet MS"/>
          <w:sz w:val="20"/>
          <w:szCs w:val="20"/>
        </w:rPr>
        <w:lastRenderedPageBreak/>
        <w:t>deverá libera</w:t>
      </w:r>
      <w:r w:rsidR="003F2115" w:rsidRPr="00036DCA">
        <w:rPr>
          <w:rFonts w:ascii="Trebuchet MS" w:hAnsi="Trebuchet MS"/>
          <w:sz w:val="20"/>
          <w:szCs w:val="20"/>
        </w:rPr>
        <w:t xml:space="preserve">r </w:t>
      </w:r>
      <w:r w:rsidR="0084733F" w:rsidRPr="00036DCA">
        <w:rPr>
          <w:rFonts w:ascii="Trebuchet MS" w:hAnsi="Trebuchet MS"/>
          <w:sz w:val="20"/>
          <w:szCs w:val="20"/>
        </w:rPr>
        <w:t xml:space="preserve">as Unidades </w:t>
      </w:r>
      <w:r w:rsidRPr="00036DCA">
        <w:rPr>
          <w:rFonts w:ascii="Trebuchet MS" w:hAnsi="Trebuchet MS"/>
          <w:sz w:val="20"/>
          <w:szCs w:val="20"/>
        </w:rPr>
        <w:t xml:space="preserve">objeto da Alienação Fiduciária </w:t>
      </w:r>
      <w:r w:rsidR="0084733F" w:rsidRPr="00036DCA">
        <w:rPr>
          <w:rFonts w:ascii="Trebuchet MS" w:hAnsi="Trebuchet MS"/>
          <w:sz w:val="20"/>
          <w:szCs w:val="20"/>
        </w:rPr>
        <w:t xml:space="preserve">Unidades </w:t>
      </w:r>
      <w:r w:rsidR="003F2115" w:rsidRPr="00036DCA">
        <w:rPr>
          <w:rFonts w:ascii="Trebuchet MS" w:hAnsi="Trebuchet MS"/>
          <w:sz w:val="20"/>
          <w:szCs w:val="20"/>
        </w:rPr>
        <w:t>mediante a</w:t>
      </w:r>
      <w:r w:rsidRPr="00036DCA">
        <w:rPr>
          <w:rFonts w:ascii="Trebuchet MS" w:hAnsi="Trebuchet MS"/>
          <w:sz w:val="20"/>
          <w:szCs w:val="20"/>
        </w:rPr>
        <w:t xml:space="preserve"> comprovação do recebimento, na Conta Centralizadora, da totalidade dos recursos oriundos da venda em questão</w:t>
      </w:r>
      <w:r w:rsidR="003F2115" w:rsidRPr="00036DCA">
        <w:rPr>
          <w:rFonts w:ascii="Trebuchet MS" w:hAnsi="Trebuchet MS"/>
          <w:sz w:val="20"/>
          <w:szCs w:val="20"/>
        </w:rPr>
        <w:t>, nos termos da Cláusula 5.3 abaixo</w:t>
      </w:r>
      <w:bookmarkEnd w:id="59"/>
      <w:r w:rsidR="002D59C8" w:rsidRPr="00036DCA">
        <w:rPr>
          <w:rFonts w:ascii="Trebuchet MS" w:hAnsi="Trebuchet MS"/>
          <w:sz w:val="20"/>
          <w:szCs w:val="20"/>
        </w:rPr>
        <w:t>, desde que a relação entre o saldo devedor das Obrigações Garantidas, na data da solicitação da Liberação Parcial, e o Valor de Avaliação (conforme abaixo definido) seja menor ou igual a 50% (cinquenta por cento) na data da Liberação Parcial</w:t>
      </w:r>
      <w:r w:rsidR="00C96FF2" w:rsidRPr="00036DCA">
        <w:rPr>
          <w:rFonts w:ascii="Trebuchet MS" w:hAnsi="Trebuchet MS"/>
          <w:sz w:val="20"/>
          <w:szCs w:val="20"/>
        </w:rPr>
        <w:t xml:space="preserve"> e independente de deliberação dos titulares de CRI reunidos em assembleia especial</w:t>
      </w:r>
      <w:r w:rsidRPr="00036DCA">
        <w:rPr>
          <w:rFonts w:ascii="Trebuchet MS" w:hAnsi="Trebuchet MS"/>
          <w:sz w:val="20"/>
          <w:szCs w:val="20"/>
        </w:rPr>
        <w:t>.</w:t>
      </w:r>
      <w:r w:rsidR="008D6443" w:rsidRPr="00036DCA">
        <w:rPr>
          <w:rFonts w:ascii="Trebuchet MS" w:hAnsi="Trebuchet MS"/>
          <w:sz w:val="20"/>
          <w:szCs w:val="20"/>
        </w:rPr>
        <w:t xml:space="preserve"> </w:t>
      </w:r>
    </w:p>
    <w:bookmarkEnd w:id="58"/>
    <w:p w14:paraId="5F16E754" w14:textId="77777777" w:rsidR="00C53B94" w:rsidRPr="00036DCA" w:rsidRDefault="00C53B94" w:rsidP="00D434E4">
      <w:pPr>
        <w:pStyle w:val="Default"/>
        <w:widowControl w:val="0"/>
        <w:tabs>
          <w:tab w:val="left" w:pos="851"/>
        </w:tabs>
        <w:spacing w:line="360" w:lineRule="auto"/>
        <w:jc w:val="both"/>
        <w:rPr>
          <w:rFonts w:ascii="Trebuchet MS" w:hAnsi="Trebuchet MS" w:cstheme="minorHAnsi"/>
          <w:color w:val="auto"/>
          <w:sz w:val="20"/>
          <w:szCs w:val="20"/>
          <w:lang w:bidi="th-TH"/>
        </w:rPr>
      </w:pPr>
    </w:p>
    <w:p w14:paraId="6E4365BF" w14:textId="77777777" w:rsidR="00044948" w:rsidRPr="00036DCA" w:rsidRDefault="00EE20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Aval</w:t>
      </w:r>
      <w:r w:rsidR="00044948" w:rsidRPr="00036DCA">
        <w:rPr>
          <w:rFonts w:ascii="Trebuchet MS" w:hAnsi="Trebuchet MS" w:cstheme="minorHAnsi"/>
          <w:color w:val="auto"/>
          <w:sz w:val="20"/>
          <w:szCs w:val="20"/>
          <w:lang w:bidi="th-TH"/>
        </w:rPr>
        <w:t xml:space="preserve">: Como garantia do fiel, integral e pontual pagamento da totalidade das </w:t>
      </w:r>
      <w:r w:rsidR="00C919E6" w:rsidRPr="00036DCA">
        <w:rPr>
          <w:rFonts w:ascii="Trebuchet MS" w:hAnsi="Trebuchet MS" w:cstheme="minorHAnsi"/>
          <w:color w:val="auto"/>
          <w:sz w:val="20"/>
          <w:szCs w:val="20"/>
          <w:lang w:bidi="th-TH"/>
        </w:rPr>
        <w:t>Obrigações Garantidas Notas Comerciais</w:t>
      </w:r>
      <w:r w:rsidR="00044948" w:rsidRPr="00036DCA">
        <w:rPr>
          <w:rFonts w:ascii="Trebuchet MS" w:hAnsi="Trebuchet MS" w:cstheme="minorHAnsi"/>
          <w:color w:val="auto"/>
          <w:sz w:val="20"/>
          <w:szCs w:val="20"/>
          <w:lang w:bidi="th-TH"/>
        </w:rPr>
        <w:t xml:space="preserve">, </w:t>
      </w:r>
      <w:r w:rsidR="005C305D" w:rsidRPr="00036DCA">
        <w:rPr>
          <w:rFonts w:ascii="Trebuchet MS" w:hAnsi="Trebuchet MS" w:cstheme="minorHAnsi"/>
          <w:color w:val="auto"/>
          <w:sz w:val="20"/>
          <w:szCs w:val="20"/>
          <w:lang w:bidi="th-TH"/>
        </w:rPr>
        <w:t xml:space="preserve">os </w:t>
      </w:r>
      <w:r w:rsidR="00380D5F" w:rsidRPr="00036DCA">
        <w:rPr>
          <w:rFonts w:ascii="Trebuchet MS" w:hAnsi="Trebuchet MS" w:cstheme="minorHAnsi"/>
          <w:color w:val="auto"/>
          <w:sz w:val="20"/>
          <w:szCs w:val="20"/>
          <w:lang w:bidi="th-TH"/>
        </w:rPr>
        <w:t>Avalista</w:t>
      </w:r>
      <w:r w:rsidR="005C305D" w:rsidRPr="00036DCA">
        <w:rPr>
          <w:rFonts w:ascii="Trebuchet MS" w:hAnsi="Trebuchet MS" w:cstheme="minorHAnsi"/>
          <w:color w:val="auto"/>
          <w:sz w:val="20"/>
          <w:szCs w:val="20"/>
          <w:lang w:bidi="th-TH"/>
        </w:rPr>
        <w:t>s</w:t>
      </w:r>
      <w:r w:rsidRPr="00036DCA">
        <w:rPr>
          <w:rFonts w:ascii="Trebuchet MS" w:hAnsi="Trebuchet MS" w:cstheme="minorHAnsi"/>
          <w:color w:val="auto"/>
          <w:sz w:val="20"/>
          <w:szCs w:val="20"/>
          <w:lang w:bidi="th-TH"/>
        </w:rPr>
        <w:t xml:space="preserve"> </w:t>
      </w:r>
      <w:r w:rsidR="00044948" w:rsidRPr="00036DCA">
        <w:rPr>
          <w:rFonts w:ascii="Trebuchet MS" w:hAnsi="Trebuchet MS" w:cstheme="minorHAnsi"/>
          <w:color w:val="auto"/>
          <w:sz w:val="20"/>
          <w:szCs w:val="20"/>
          <w:lang w:bidi="th-TH"/>
        </w:rPr>
        <w:t>presta</w:t>
      </w:r>
      <w:r w:rsidR="005C305D" w:rsidRPr="00036DCA">
        <w:rPr>
          <w:rFonts w:ascii="Trebuchet MS" w:hAnsi="Trebuchet MS" w:cstheme="minorHAnsi"/>
          <w:color w:val="auto"/>
          <w:sz w:val="20"/>
          <w:szCs w:val="20"/>
          <w:lang w:bidi="th-TH"/>
        </w:rPr>
        <w:t>m</w:t>
      </w:r>
      <w:r w:rsidR="00044948" w:rsidRPr="00036DCA">
        <w:rPr>
          <w:rFonts w:ascii="Trebuchet MS" w:hAnsi="Trebuchet MS" w:cstheme="minorHAnsi"/>
          <w:color w:val="auto"/>
          <w:sz w:val="20"/>
          <w:szCs w:val="20"/>
          <w:lang w:bidi="th-TH"/>
        </w:rPr>
        <w:t xml:space="preserve">, neste ato, </w:t>
      </w:r>
      <w:r w:rsidR="00325198" w:rsidRPr="00036DCA">
        <w:rPr>
          <w:rFonts w:ascii="Trebuchet MS" w:hAnsi="Trebuchet MS" w:cstheme="minorHAnsi"/>
          <w:color w:val="auto"/>
          <w:sz w:val="20"/>
          <w:szCs w:val="20"/>
          <w:lang w:bidi="th-TH"/>
        </w:rPr>
        <w:t xml:space="preserve">de forma irrevogável e irretratável, </w:t>
      </w:r>
      <w:r w:rsidRPr="00036DCA">
        <w:rPr>
          <w:rFonts w:ascii="Trebuchet MS" w:hAnsi="Trebuchet MS" w:cstheme="minorHAnsi"/>
          <w:color w:val="auto"/>
          <w:sz w:val="20"/>
          <w:szCs w:val="20"/>
          <w:lang w:bidi="th-TH"/>
        </w:rPr>
        <w:t xml:space="preserve">aval </w:t>
      </w:r>
      <w:r w:rsidR="00044948" w:rsidRPr="00036DCA">
        <w:rPr>
          <w:rFonts w:ascii="Trebuchet MS" w:hAnsi="Trebuchet MS" w:cstheme="minorHAnsi"/>
          <w:color w:val="auto"/>
          <w:sz w:val="20"/>
          <w:szCs w:val="20"/>
          <w:lang w:bidi="th-TH"/>
        </w:rPr>
        <w:t xml:space="preserve">em favor da </w:t>
      </w:r>
      <w:r w:rsidRPr="00036DCA">
        <w:rPr>
          <w:rFonts w:ascii="Trebuchet MS" w:hAnsi="Trebuchet MS" w:cstheme="minorHAnsi"/>
          <w:color w:val="auto"/>
          <w:sz w:val="20"/>
          <w:szCs w:val="20"/>
          <w:lang w:bidi="th-TH"/>
        </w:rPr>
        <w:t>Credora</w:t>
      </w:r>
      <w:r w:rsidR="00044948" w:rsidRPr="00036DCA">
        <w:rPr>
          <w:rFonts w:ascii="Trebuchet MS" w:hAnsi="Trebuchet MS" w:cstheme="minorHAnsi"/>
          <w:color w:val="auto"/>
          <w:sz w:val="20"/>
          <w:szCs w:val="20"/>
          <w:lang w:bidi="th-TH"/>
        </w:rPr>
        <w:t xml:space="preserve"> e, consequentemente, dos titulares dos CRI e do Patrimônio Separado, obrigando-se como </w:t>
      </w:r>
      <w:r w:rsidR="006074E4" w:rsidRPr="00036DCA">
        <w:rPr>
          <w:rFonts w:ascii="Trebuchet MS" w:hAnsi="Trebuchet MS" w:cstheme="minorHAnsi"/>
          <w:color w:val="auto"/>
          <w:sz w:val="20"/>
          <w:szCs w:val="20"/>
          <w:lang w:bidi="th-TH"/>
        </w:rPr>
        <w:t>avalista</w:t>
      </w:r>
      <w:r w:rsidR="005C305D" w:rsidRPr="00036DCA">
        <w:rPr>
          <w:rFonts w:ascii="Trebuchet MS" w:hAnsi="Trebuchet MS" w:cstheme="minorHAnsi"/>
          <w:color w:val="auto"/>
          <w:sz w:val="20"/>
          <w:szCs w:val="20"/>
          <w:lang w:bidi="th-TH"/>
        </w:rPr>
        <w:t>s</w:t>
      </w:r>
      <w:r w:rsidR="009F4102" w:rsidRPr="00036DCA">
        <w:rPr>
          <w:rFonts w:ascii="Trebuchet MS" w:hAnsi="Trebuchet MS" w:cstheme="minorHAnsi"/>
          <w:color w:val="auto"/>
          <w:sz w:val="20"/>
          <w:szCs w:val="20"/>
          <w:lang w:bidi="th-TH"/>
        </w:rPr>
        <w:t xml:space="preserve">, </w:t>
      </w:r>
      <w:r w:rsidR="005C305D" w:rsidRPr="00036DCA">
        <w:rPr>
          <w:rFonts w:ascii="Trebuchet MS" w:hAnsi="Trebuchet MS" w:cstheme="minorHAnsi"/>
          <w:color w:val="auto"/>
          <w:sz w:val="20"/>
          <w:szCs w:val="20"/>
          <w:lang w:bidi="th-TH"/>
        </w:rPr>
        <w:t xml:space="preserve">coobrigados </w:t>
      </w:r>
      <w:r w:rsidR="00044948" w:rsidRPr="00036DCA">
        <w:rPr>
          <w:rFonts w:ascii="Trebuchet MS" w:hAnsi="Trebuchet MS" w:cstheme="minorHAnsi"/>
          <w:color w:val="auto"/>
          <w:sz w:val="20"/>
          <w:szCs w:val="20"/>
          <w:lang w:bidi="th-TH"/>
        </w:rPr>
        <w:t>e solidariamente responsáve</w:t>
      </w:r>
      <w:r w:rsidR="005C305D" w:rsidRPr="00036DCA">
        <w:rPr>
          <w:rFonts w:ascii="Trebuchet MS" w:hAnsi="Trebuchet MS" w:cstheme="minorHAnsi"/>
          <w:color w:val="auto"/>
          <w:sz w:val="20"/>
          <w:szCs w:val="20"/>
          <w:lang w:bidi="th-TH"/>
        </w:rPr>
        <w:t>is</w:t>
      </w:r>
      <w:r w:rsidR="00044948" w:rsidRPr="00036DCA">
        <w:rPr>
          <w:rFonts w:ascii="Trebuchet MS" w:hAnsi="Trebuchet MS" w:cstheme="minorHAnsi"/>
          <w:color w:val="auto"/>
          <w:sz w:val="20"/>
          <w:szCs w:val="20"/>
          <w:lang w:bidi="th-TH"/>
        </w:rPr>
        <w:t xml:space="preserve"> com a Emissora</w:t>
      </w:r>
      <w:r w:rsidR="005C305D" w:rsidRPr="00036DCA">
        <w:rPr>
          <w:rFonts w:ascii="Trebuchet MS" w:hAnsi="Trebuchet MS" w:cstheme="minorHAnsi"/>
          <w:color w:val="auto"/>
          <w:sz w:val="20"/>
          <w:szCs w:val="20"/>
          <w:lang w:bidi="th-TH"/>
        </w:rPr>
        <w:t xml:space="preserve"> (“</w:t>
      </w:r>
      <w:r w:rsidR="005C305D" w:rsidRPr="00036DCA">
        <w:rPr>
          <w:rFonts w:ascii="Trebuchet MS" w:hAnsi="Trebuchet MS" w:cstheme="minorHAnsi"/>
          <w:color w:val="auto"/>
          <w:sz w:val="20"/>
          <w:szCs w:val="20"/>
          <w:u w:val="single"/>
          <w:lang w:bidi="th-TH"/>
        </w:rPr>
        <w:t>Aval</w:t>
      </w:r>
      <w:r w:rsidR="005C305D" w:rsidRPr="00036DCA">
        <w:rPr>
          <w:rFonts w:ascii="Trebuchet MS" w:hAnsi="Trebuchet MS" w:cstheme="minorHAnsi"/>
          <w:color w:val="auto"/>
          <w:sz w:val="20"/>
          <w:szCs w:val="20"/>
          <w:lang w:bidi="th-TH"/>
        </w:rPr>
        <w:t>”)</w:t>
      </w:r>
      <w:bookmarkStart w:id="60" w:name="_Ref355605629"/>
      <w:bookmarkStart w:id="61" w:name="_Ref352942102"/>
      <w:bookmarkEnd w:id="54"/>
      <w:r w:rsidR="00044948" w:rsidRPr="00036DCA">
        <w:rPr>
          <w:rFonts w:ascii="Trebuchet MS" w:hAnsi="Trebuchet MS" w:cstheme="minorHAnsi"/>
          <w:color w:val="auto"/>
          <w:sz w:val="20"/>
          <w:szCs w:val="20"/>
          <w:lang w:bidi="th-TH"/>
        </w:rPr>
        <w:t>.</w:t>
      </w:r>
      <w:bookmarkEnd w:id="55"/>
      <w:bookmarkEnd w:id="60"/>
    </w:p>
    <w:bookmarkEnd w:id="56"/>
    <w:bookmarkEnd w:id="61"/>
    <w:p w14:paraId="2AA34008" w14:textId="77777777" w:rsidR="00044948" w:rsidRPr="00036DCA" w:rsidRDefault="00044948" w:rsidP="00D434E4">
      <w:pPr>
        <w:pStyle w:val="Default"/>
        <w:widowControl w:val="0"/>
        <w:tabs>
          <w:tab w:val="left" w:pos="851"/>
          <w:tab w:val="left" w:pos="1985"/>
        </w:tabs>
        <w:spacing w:line="360" w:lineRule="auto"/>
        <w:jc w:val="both"/>
        <w:rPr>
          <w:rFonts w:ascii="Trebuchet MS" w:eastAsia="Arial Unicode MS" w:hAnsi="Trebuchet MS" w:cstheme="minorHAnsi"/>
          <w:color w:val="auto"/>
          <w:sz w:val="20"/>
          <w:szCs w:val="20"/>
          <w:lang w:bidi="th-TH"/>
        </w:rPr>
      </w:pPr>
    </w:p>
    <w:p w14:paraId="53DC3F42"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lang w:bidi="th-TH"/>
        </w:rPr>
        <w:t xml:space="preserve">Caso a Emissora deixe de pagar qualquer uma das </w:t>
      </w:r>
      <w:r w:rsidR="00C919E6" w:rsidRPr="00036DCA">
        <w:rPr>
          <w:rFonts w:ascii="Trebuchet MS" w:hAnsi="Trebuchet MS"/>
          <w:sz w:val="20"/>
          <w:szCs w:val="20"/>
          <w:lang w:bidi="th-TH"/>
        </w:rPr>
        <w:t>Obrigações Garantidas Notas Comerciais</w:t>
      </w:r>
      <w:r w:rsidR="00834E2A" w:rsidRPr="00036DCA">
        <w:rPr>
          <w:rFonts w:ascii="Trebuchet MS" w:hAnsi="Trebuchet MS"/>
          <w:sz w:val="20"/>
          <w:szCs w:val="20"/>
          <w:lang w:bidi="th-TH"/>
        </w:rPr>
        <w:t xml:space="preserve"> </w:t>
      </w:r>
      <w:r w:rsidRPr="00036DCA">
        <w:rPr>
          <w:rFonts w:ascii="Trebuchet MS" w:hAnsi="Trebuchet MS"/>
          <w:sz w:val="20"/>
          <w:szCs w:val="20"/>
          <w:lang w:bidi="th-TH"/>
        </w:rPr>
        <w:t xml:space="preserve">quando devidas, observado o prazo de </w:t>
      </w:r>
      <w:r w:rsidRPr="00036DCA">
        <w:rPr>
          <w:rFonts w:ascii="Trebuchet MS" w:hAnsi="Trebuchet MS"/>
          <w:sz w:val="20"/>
          <w:szCs w:val="20"/>
        </w:rPr>
        <w:t>cura</w:t>
      </w:r>
      <w:r w:rsidRPr="00036DCA">
        <w:rPr>
          <w:rFonts w:ascii="Trebuchet MS" w:hAnsi="Trebuchet MS"/>
          <w:sz w:val="20"/>
          <w:szCs w:val="20"/>
          <w:lang w:bidi="th-TH"/>
        </w:rPr>
        <w:t xml:space="preserve"> previsto nessa Escritura de Emissão, a </w:t>
      </w:r>
      <w:proofErr w:type="spellStart"/>
      <w:r w:rsidRPr="00036DCA">
        <w:rPr>
          <w:rFonts w:ascii="Trebuchet MS" w:hAnsi="Trebuchet MS"/>
          <w:sz w:val="20"/>
          <w:szCs w:val="20"/>
          <w:lang w:bidi="th-TH"/>
        </w:rPr>
        <w:t>Securitizadora</w:t>
      </w:r>
      <w:proofErr w:type="spellEnd"/>
      <w:r w:rsidRPr="00036DCA">
        <w:rPr>
          <w:rFonts w:ascii="Trebuchet MS" w:hAnsi="Trebuchet MS"/>
          <w:sz w:val="20"/>
          <w:szCs w:val="20"/>
          <w:lang w:bidi="th-TH"/>
        </w:rPr>
        <w:t xml:space="preserve"> poderá </w:t>
      </w:r>
      <w:r w:rsidRPr="00036DCA">
        <w:rPr>
          <w:rFonts w:ascii="Trebuchet MS" w:hAnsi="Trebuchet MS"/>
          <w:snapToGrid w:val="0"/>
          <w:sz w:val="20"/>
          <w:szCs w:val="20"/>
        </w:rPr>
        <w:t>dirigir</w:t>
      </w:r>
      <w:r w:rsidRPr="00036DCA">
        <w:rPr>
          <w:rFonts w:ascii="Trebuchet MS" w:hAnsi="Trebuchet MS"/>
          <w:sz w:val="20"/>
          <w:szCs w:val="20"/>
          <w:lang w:bidi="th-TH"/>
        </w:rPr>
        <w:t>-se</w:t>
      </w:r>
      <w:r w:rsidR="00CD7E6D" w:rsidRPr="00036DCA">
        <w:rPr>
          <w:rFonts w:ascii="Trebuchet MS" w:hAnsi="Trebuchet MS"/>
          <w:sz w:val="20"/>
          <w:szCs w:val="20"/>
          <w:lang w:bidi="th-TH"/>
        </w:rPr>
        <w:t xml:space="preserve"> direta e imediatamente contra </w:t>
      </w:r>
      <w:r w:rsidR="005C305D" w:rsidRPr="00036DCA">
        <w:rPr>
          <w:rFonts w:ascii="Trebuchet MS" w:hAnsi="Trebuchet MS"/>
          <w:sz w:val="20"/>
          <w:szCs w:val="20"/>
          <w:lang w:bidi="th-TH"/>
        </w:rPr>
        <w:t xml:space="preserve">os </w:t>
      </w:r>
      <w:r w:rsidR="00380D5F" w:rsidRPr="00036DCA">
        <w:rPr>
          <w:rFonts w:ascii="Trebuchet MS" w:hAnsi="Trebuchet MS"/>
          <w:sz w:val="20"/>
          <w:szCs w:val="20"/>
          <w:lang w:bidi="th-TH"/>
        </w:rPr>
        <w:t>Avalista</w:t>
      </w:r>
      <w:r w:rsidR="005C305D" w:rsidRPr="00036DCA">
        <w:rPr>
          <w:rFonts w:ascii="Trebuchet MS" w:hAnsi="Trebuchet MS"/>
          <w:sz w:val="20"/>
          <w:szCs w:val="20"/>
          <w:lang w:bidi="th-TH"/>
        </w:rPr>
        <w:t>s</w:t>
      </w:r>
      <w:r w:rsidR="009F4102" w:rsidRPr="00036DCA">
        <w:rPr>
          <w:rFonts w:ascii="Trebuchet MS" w:hAnsi="Trebuchet MS"/>
          <w:sz w:val="20"/>
          <w:szCs w:val="20"/>
          <w:lang w:bidi="th-TH"/>
        </w:rPr>
        <w:t xml:space="preserve"> </w:t>
      </w:r>
      <w:r w:rsidRPr="00036DCA">
        <w:rPr>
          <w:rFonts w:ascii="Trebuchet MS" w:hAnsi="Trebuchet MS"/>
          <w:sz w:val="20"/>
          <w:szCs w:val="20"/>
          <w:lang w:bidi="th-TH"/>
        </w:rPr>
        <w:t xml:space="preserve">para cobrar o pagamento dos valores então devidos diretamente </w:t>
      </w:r>
      <w:r w:rsidR="00047B9B" w:rsidRPr="00036DCA">
        <w:rPr>
          <w:rFonts w:ascii="Trebuchet MS" w:hAnsi="Trebuchet MS"/>
          <w:sz w:val="20"/>
          <w:szCs w:val="20"/>
          <w:lang w:bidi="th-TH"/>
        </w:rPr>
        <w:t>desta</w:t>
      </w:r>
      <w:r w:rsidRPr="00036DCA">
        <w:rPr>
          <w:rFonts w:ascii="Trebuchet MS" w:hAnsi="Trebuchet MS"/>
          <w:sz w:val="20"/>
          <w:szCs w:val="20"/>
          <w:lang w:bidi="th-TH"/>
        </w:rPr>
        <w:t xml:space="preserve"> sem ter que primeiro exaurir quaisquer medidas contra a Emissora</w:t>
      </w:r>
      <w:r w:rsidRPr="00036DCA">
        <w:rPr>
          <w:rFonts w:ascii="Trebuchet MS" w:hAnsi="Trebuchet MS"/>
          <w:sz w:val="20"/>
          <w:szCs w:val="20"/>
        </w:rPr>
        <w:t>.</w:t>
      </w:r>
      <w:r w:rsidR="00966617" w:rsidRPr="00036DCA">
        <w:rPr>
          <w:rFonts w:ascii="Trebuchet MS" w:hAnsi="Trebuchet MS"/>
          <w:sz w:val="20"/>
          <w:szCs w:val="20"/>
        </w:rPr>
        <w:t xml:space="preserve"> </w:t>
      </w:r>
    </w:p>
    <w:p w14:paraId="4373A456"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46745D85" w14:textId="77777777" w:rsidR="001A6EFF" w:rsidRPr="00036DCA" w:rsidRDefault="005C305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r w:rsidRPr="00036DCA">
        <w:rPr>
          <w:rFonts w:ascii="Trebuchet MS" w:hAnsi="Trebuchet MS"/>
          <w:sz w:val="20"/>
          <w:szCs w:val="20"/>
          <w:lang w:bidi="th-TH"/>
        </w:rPr>
        <w:t xml:space="preserve">Os </w:t>
      </w:r>
      <w:r w:rsidR="0072205A" w:rsidRPr="00036DCA">
        <w:rPr>
          <w:rFonts w:ascii="Trebuchet MS" w:hAnsi="Trebuchet MS"/>
          <w:sz w:val="20"/>
          <w:szCs w:val="20"/>
          <w:lang w:bidi="th-TH"/>
        </w:rPr>
        <w:t>Avalista</w:t>
      </w:r>
      <w:r w:rsidRPr="00036DCA">
        <w:rPr>
          <w:rFonts w:ascii="Trebuchet MS" w:hAnsi="Trebuchet MS"/>
          <w:sz w:val="20"/>
          <w:szCs w:val="20"/>
          <w:lang w:bidi="th-TH"/>
        </w:rPr>
        <w:t>s</w:t>
      </w:r>
      <w:r w:rsidR="0072205A" w:rsidRPr="00036DCA">
        <w:rPr>
          <w:rFonts w:ascii="Trebuchet MS" w:hAnsi="Trebuchet MS"/>
          <w:sz w:val="20"/>
          <w:szCs w:val="20"/>
          <w:lang w:bidi="th-TH"/>
        </w:rPr>
        <w:t xml:space="preserve"> ren</w:t>
      </w:r>
      <w:r w:rsidR="00FE3447" w:rsidRPr="00036DCA">
        <w:rPr>
          <w:rFonts w:ascii="Trebuchet MS" w:hAnsi="Trebuchet MS"/>
          <w:sz w:val="20"/>
          <w:szCs w:val="20"/>
          <w:lang w:bidi="th-TH"/>
        </w:rPr>
        <w:t>u</w:t>
      </w:r>
      <w:r w:rsidR="0072205A" w:rsidRPr="00036DCA">
        <w:rPr>
          <w:rFonts w:ascii="Trebuchet MS" w:hAnsi="Trebuchet MS"/>
          <w:sz w:val="20"/>
          <w:szCs w:val="20"/>
          <w:lang w:bidi="th-TH"/>
        </w:rPr>
        <w:t>ncia</w:t>
      </w:r>
      <w:r w:rsidRPr="00036DCA">
        <w:rPr>
          <w:rFonts w:ascii="Trebuchet MS" w:hAnsi="Trebuchet MS"/>
          <w:sz w:val="20"/>
          <w:szCs w:val="20"/>
          <w:lang w:bidi="th-TH"/>
        </w:rPr>
        <w:t>m</w:t>
      </w:r>
      <w:r w:rsidR="0072205A" w:rsidRPr="00036DCA">
        <w:rPr>
          <w:rFonts w:ascii="Trebuchet MS" w:hAnsi="Trebuchet MS"/>
          <w:sz w:val="20"/>
          <w:szCs w:val="20"/>
          <w:lang w:bidi="th-TH"/>
        </w:rPr>
        <w:t>, desde já, a qualquer benefício de ordem, direito e faculdade de exoneração de qualquer natureza, nos termos da legislação aplicável, sobretudo o disposto nos artigos 333, parágrafo</w:t>
      </w:r>
      <w:r w:rsidR="00F24080" w:rsidRPr="00036DCA">
        <w:rPr>
          <w:rFonts w:ascii="Trebuchet MS" w:hAnsi="Trebuchet MS"/>
          <w:sz w:val="20"/>
          <w:szCs w:val="20"/>
          <w:lang w:bidi="th-TH"/>
        </w:rPr>
        <w:t>-</w:t>
      </w:r>
      <w:r w:rsidR="0072205A" w:rsidRPr="00036DCA">
        <w:rPr>
          <w:rFonts w:ascii="Trebuchet MS" w:hAnsi="Trebuchet MS"/>
          <w:sz w:val="20"/>
          <w:szCs w:val="20"/>
          <w:lang w:bidi="th-TH"/>
        </w:rPr>
        <w:t xml:space="preserve"> único, 366</w:t>
      </w:r>
      <w:r w:rsidR="00262F94" w:rsidRPr="00036DCA">
        <w:rPr>
          <w:rFonts w:ascii="Trebuchet MS" w:hAnsi="Trebuchet MS"/>
          <w:sz w:val="20"/>
          <w:szCs w:val="20"/>
          <w:lang w:bidi="th-TH"/>
        </w:rPr>
        <w:t xml:space="preserve"> e</w:t>
      </w:r>
      <w:r w:rsidR="0072205A" w:rsidRPr="00036DCA">
        <w:rPr>
          <w:rFonts w:ascii="Trebuchet MS" w:hAnsi="Trebuchet MS"/>
          <w:sz w:val="20"/>
          <w:szCs w:val="20"/>
          <w:lang w:bidi="th-TH"/>
        </w:rPr>
        <w:t xml:space="preserve"> 368 da Lei nº 10.406, de 10 de janeiro de 2002, conforme alterada (“</w:t>
      </w:r>
      <w:r w:rsidR="0072205A" w:rsidRPr="00036DCA">
        <w:rPr>
          <w:rFonts w:ascii="Trebuchet MS" w:hAnsi="Trebuchet MS"/>
          <w:sz w:val="20"/>
          <w:szCs w:val="20"/>
          <w:u w:val="single"/>
          <w:lang w:bidi="th-TH"/>
        </w:rPr>
        <w:t>Código Civil</w:t>
      </w:r>
      <w:r w:rsidR="0072205A" w:rsidRPr="00036DCA">
        <w:rPr>
          <w:rFonts w:ascii="Trebuchet MS" w:hAnsi="Trebuchet MS"/>
          <w:sz w:val="20"/>
          <w:szCs w:val="20"/>
          <w:lang w:bidi="th-TH"/>
        </w:rPr>
        <w:t>”), e dos artigos 130, 131 e 794 da Lei nº 13.105, de 16 de março de 2015, conforme alterada (“</w:t>
      </w:r>
      <w:r w:rsidR="0072205A" w:rsidRPr="00036DCA">
        <w:rPr>
          <w:rFonts w:ascii="Trebuchet MS" w:hAnsi="Trebuchet MS"/>
          <w:sz w:val="20"/>
          <w:szCs w:val="20"/>
          <w:u w:val="single"/>
          <w:lang w:bidi="th-TH"/>
        </w:rPr>
        <w:t>Código de Processo Civil</w:t>
      </w:r>
      <w:r w:rsidR="0072205A" w:rsidRPr="00036DCA">
        <w:rPr>
          <w:rFonts w:ascii="Trebuchet MS" w:hAnsi="Trebuchet MS"/>
          <w:sz w:val="20"/>
          <w:szCs w:val="20"/>
          <w:lang w:bidi="th-TH"/>
        </w:rPr>
        <w:t>”)</w:t>
      </w:r>
      <w:r w:rsidR="001A6EFF" w:rsidRPr="00036DCA">
        <w:rPr>
          <w:rFonts w:ascii="Trebuchet MS" w:hAnsi="Trebuchet MS"/>
          <w:snapToGrid w:val="0"/>
          <w:sz w:val="20"/>
          <w:szCs w:val="20"/>
        </w:rPr>
        <w:t>.</w:t>
      </w:r>
      <w:r w:rsidR="00966617" w:rsidRPr="00036DCA">
        <w:rPr>
          <w:rFonts w:ascii="Trebuchet MS" w:hAnsi="Trebuchet MS"/>
          <w:snapToGrid w:val="0"/>
          <w:sz w:val="20"/>
          <w:szCs w:val="20"/>
        </w:rPr>
        <w:t xml:space="preserve"> </w:t>
      </w:r>
    </w:p>
    <w:p w14:paraId="79348ED4"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70586136" w14:textId="77777777" w:rsidR="001A6EFF" w:rsidRPr="00036DCA" w:rsidRDefault="005C305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lang w:bidi="th-TH"/>
        </w:rPr>
        <w:t>Os</w:t>
      </w:r>
      <w:r w:rsidR="009F4102" w:rsidRPr="00036DCA">
        <w:rPr>
          <w:rFonts w:ascii="Trebuchet MS" w:hAnsi="Trebuchet MS"/>
          <w:sz w:val="20"/>
          <w:szCs w:val="20"/>
          <w:lang w:bidi="th-TH"/>
        </w:rPr>
        <w:t xml:space="preserve"> </w:t>
      </w:r>
      <w:r w:rsidR="00380D5F" w:rsidRPr="00036DCA">
        <w:rPr>
          <w:rFonts w:ascii="Trebuchet MS" w:hAnsi="Trebuchet MS"/>
          <w:sz w:val="20"/>
          <w:szCs w:val="20"/>
          <w:lang w:bidi="th-TH"/>
        </w:rPr>
        <w:t>Avalista</w:t>
      </w:r>
      <w:r w:rsidRPr="00036DCA">
        <w:rPr>
          <w:rFonts w:ascii="Trebuchet MS" w:hAnsi="Trebuchet MS"/>
          <w:sz w:val="20"/>
          <w:szCs w:val="20"/>
          <w:lang w:bidi="th-TH"/>
        </w:rPr>
        <w:t>s</w:t>
      </w:r>
      <w:r w:rsidR="009F4102" w:rsidRPr="00036DCA">
        <w:rPr>
          <w:rFonts w:ascii="Trebuchet MS" w:hAnsi="Trebuchet MS"/>
          <w:sz w:val="20"/>
          <w:szCs w:val="20"/>
          <w:lang w:bidi="th-TH"/>
        </w:rPr>
        <w:t xml:space="preserve"> </w:t>
      </w:r>
      <w:r w:rsidR="001A6EFF" w:rsidRPr="00036DCA">
        <w:rPr>
          <w:rFonts w:ascii="Trebuchet MS" w:hAnsi="Trebuchet MS"/>
          <w:sz w:val="20"/>
          <w:szCs w:val="20"/>
          <w:lang w:bidi="th-TH"/>
        </w:rPr>
        <w:t>garante</w:t>
      </w:r>
      <w:r w:rsidRPr="00036DCA">
        <w:rPr>
          <w:rFonts w:ascii="Trebuchet MS" w:hAnsi="Trebuchet MS"/>
          <w:sz w:val="20"/>
          <w:szCs w:val="20"/>
          <w:lang w:bidi="th-TH"/>
        </w:rPr>
        <w:t>m</w:t>
      </w:r>
      <w:r w:rsidR="001A6EFF" w:rsidRPr="00036DCA">
        <w:rPr>
          <w:rFonts w:ascii="Trebuchet MS" w:hAnsi="Trebuchet MS"/>
          <w:sz w:val="20"/>
          <w:szCs w:val="20"/>
          <w:lang w:bidi="th-TH"/>
        </w:rPr>
        <w:t xml:space="preserve"> incondicionalmente que as </w:t>
      </w:r>
      <w:r w:rsidR="00C919E6" w:rsidRPr="00036DCA">
        <w:rPr>
          <w:rFonts w:ascii="Trebuchet MS" w:hAnsi="Trebuchet MS"/>
          <w:sz w:val="20"/>
          <w:szCs w:val="20"/>
          <w:lang w:bidi="th-TH"/>
        </w:rPr>
        <w:t>Obrigações Garantidas Notas Comerciais</w:t>
      </w:r>
      <w:r w:rsidR="00834E2A" w:rsidRPr="00036DCA">
        <w:rPr>
          <w:rFonts w:ascii="Trebuchet MS" w:hAnsi="Trebuchet MS"/>
          <w:sz w:val="20"/>
          <w:szCs w:val="20"/>
          <w:lang w:bidi="th-TH"/>
        </w:rPr>
        <w:t xml:space="preserve"> </w:t>
      </w:r>
      <w:r w:rsidR="001A6EFF" w:rsidRPr="00036DCA">
        <w:rPr>
          <w:rFonts w:ascii="Trebuchet MS" w:hAnsi="Trebuchet MS"/>
          <w:sz w:val="20"/>
          <w:szCs w:val="20"/>
          <w:lang w:bidi="th-TH"/>
        </w:rPr>
        <w:t xml:space="preserve">serão pagas exatamente de acordo com os termos previstos nesta Escritura de Emissão, </w:t>
      </w:r>
      <w:r w:rsidR="001A6EFF" w:rsidRPr="00036DCA">
        <w:rPr>
          <w:rFonts w:ascii="Trebuchet MS" w:hAnsi="Trebuchet MS"/>
          <w:snapToGrid w:val="0"/>
          <w:sz w:val="20"/>
          <w:szCs w:val="20"/>
        </w:rPr>
        <w:t>independentemente</w:t>
      </w:r>
      <w:r w:rsidR="001A6EFF" w:rsidRPr="00036DCA">
        <w:rPr>
          <w:rFonts w:ascii="Trebuchet MS" w:hAnsi="Trebuchet MS"/>
          <w:sz w:val="20"/>
          <w:szCs w:val="20"/>
          <w:lang w:bidi="th-TH"/>
        </w:rPr>
        <w:t xml:space="preserve"> de qualquer lei, regulamento ou ordem atualmente em vigor ou que venha a vigorar no futuro em qualquer jurisdição que afete qualquer dos termos ou direitos dos credores em relação às mesmas.</w:t>
      </w:r>
      <w:r w:rsidR="00966617" w:rsidRPr="00036DCA">
        <w:rPr>
          <w:rFonts w:ascii="Trebuchet MS" w:hAnsi="Trebuchet MS"/>
          <w:sz w:val="20"/>
          <w:szCs w:val="20"/>
          <w:lang w:bidi="th-TH"/>
        </w:rPr>
        <w:t xml:space="preserve"> </w:t>
      </w:r>
    </w:p>
    <w:p w14:paraId="09963AC0"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63587B0A"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r w:rsidRPr="00036DCA">
        <w:rPr>
          <w:rFonts w:ascii="Trebuchet MS" w:hAnsi="Trebuchet MS"/>
          <w:snapToGrid w:val="0"/>
          <w:sz w:val="20"/>
          <w:szCs w:val="20"/>
        </w:rPr>
        <w:t xml:space="preserve">O Aval continuará em vigor até o adimplemento integral das </w:t>
      </w:r>
      <w:r w:rsidR="00C919E6" w:rsidRPr="00036DCA">
        <w:rPr>
          <w:rFonts w:ascii="Trebuchet MS" w:hAnsi="Trebuchet MS"/>
          <w:snapToGrid w:val="0"/>
          <w:sz w:val="20"/>
          <w:szCs w:val="20"/>
        </w:rPr>
        <w:t>Obrigações Garantidas Notas Comerciais</w:t>
      </w:r>
      <w:r w:rsidRPr="00036DCA">
        <w:rPr>
          <w:rFonts w:ascii="Trebuchet MS" w:hAnsi="Trebuchet MS"/>
          <w:snapToGrid w:val="0"/>
          <w:sz w:val="20"/>
          <w:szCs w:val="20"/>
        </w:rPr>
        <w:t>.</w:t>
      </w:r>
      <w:r w:rsidR="00966617" w:rsidRPr="00036DCA">
        <w:rPr>
          <w:rFonts w:ascii="Trebuchet MS" w:hAnsi="Trebuchet MS"/>
          <w:snapToGrid w:val="0"/>
          <w:sz w:val="20"/>
          <w:szCs w:val="20"/>
        </w:rPr>
        <w:t xml:space="preserve"> </w:t>
      </w:r>
    </w:p>
    <w:p w14:paraId="54751DAD"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2C005708"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napToGrid w:val="0"/>
          <w:sz w:val="20"/>
          <w:szCs w:val="20"/>
        </w:rPr>
        <w:t>Durante</w:t>
      </w:r>
      <w:r w:rsidRPr="00036DCA">
        <w:rPr>
          <w:rFonts w:ascii="Trebuchet MS" w:hAnsi="Trebuchet MS"/>
          <w:sz w:val="20"/>
          <w:szCs w:val="20"/>
          <w:lang w:bidi="th-TH"/>
        </w:rPr>
        <w:t xml:space="preserve"> o prazo de vigência desta Escritura de Emissão, </w:t>
      </w:r>
      <w:r w:rsidR="005C305D" w:rsidRPr="00036DCA">
        <w:rPr>
          <w:rFonts w:ascii="Trebuchet MS" w:hAnsi="Trebuchet MS"/>
          <w:sz w:val="20"/>
          <w:szCs w:val="20"/>
          <w:lang w:bidi="th-TH"/>
        </w:rPr>
        <w:t xml:space="preserve">os </w:t>
      </w:r>
      <w:r w:rsidR="00380D5F" w:rsidRPr="00036DCA">
        <w:rPr>
          <w:rFonts w:ascii="Trebuchet MS" w:hAnsi="Trebuchet MS"/>
          <w:sz w:val="20"/>
          <w:szCs w:val="20"/>
          <w:lang w:bidi="th-TH"/>
        </w:rPr>
        <w:t>Avalista</w:t>
      </w:r>
      <w:r w:rsidR="005C305D" w:rsidRPr="00036DCA">
        <w:rPr>
          <w:rFonts w:ascii="Trebuchet MS" w:hAnsi="Trebuchet MS"/>
          <w:sz w:val="20"/>
          <w:szCs w:val="20"/>
          <w:lang w:bidi="th-TH"/>
        </w:rPr>
        <w:t>s</w:t>
      </w:r>
      <w:r w:rsidR="00CD7E6D" w:rsidRPr="00036DCA">
        <w:rPr>
          <w:rFonts w:ascii="Trebuchet MS" w:hAnsi="Trebuchet MS"/>
          <w:sz w:val="20"/>
          <w:szCs w:val="20"/>
          <w:lang w:bidi="th-TH"/>
        </w:rPr>
        <w:t xml:space="preserve"> </w:t>
      </w:r>
      <w:r w:rsidRPr="00036DCA">
        <w:rPr>
          <w:rFonts w:ascii="Trebuchet MS" w:hAnsi="Trebuchet MS"/>
          <w:sz w:val="20"/>
          <w:szCs w:val="20"/>
          <w:lang w:bidi="th-TH"/>
        </w:rPr>
        <w:t>obriga</w:t>
      </w:r>
      <w:r w:rsidR="005C305D" w:rsidRPr="00036DCA">
        <w:rPr>
          <w:rFonts w:ascii="Trebuchet MS" w:hAnsi="Trebuchet MS"/>
          <w:sz w:val="20"/>
          <w:szCs w:val="20"/>
          <w:lang w:bidi="th-TH"/>
        </w:rPr>
        <w:t>m</w:t>
      </w:r>
      <w:r w:rsidRPr="00036DCA">
        <w:rPr>
          <w:rFonts w:ascii="Trebuchet MS" w:hAnsi="Trebuchet MS"/>
          <w:sz w:val="20"/>
          <w:szCs w:val="20"/>
          <w:lang w:bidi="th-TH"/>
        </w:rPr>
        <w:t xml:space="preserve">-se a pagar todos os valores, desde que devidos nos termos desta Escritura de Emissão, que forem exigidos pela </w:t>
      </w:r>
      <w:proofErr w:type="spellStart"/>
      <w:r w:rsidRPr="00036DCA">
        <w:rPr>
          <w:rFonts w:ascii="Trebuchet MS" w:hAnsi="Trebuchet MS"/>
          <w:sz w:val="20"/>
          <w:szCs w:val="20"/>
          <w:lang w:bidi="th-TH"/>
        </w:rPr>
        <w:t>Securitizadora</w:t>
      </w:r>
      <w:proofErr w:type="spellEnd"/>
      <w:r w:rsidRPr="00036DCA">
        <w:rPr>
          <w:rFonts w:ascii="Trebuchet MS" w:hAnsi="Trebuchet MS"/>
          <w:sz w:val="20"/>
          <w:szCs w:val="20"/>
          <w:lang w:bidi="th-TH"/>
        </w:rPr>
        <w:t xml:space="preserve">, em até </w:t>
      </w:r>
      <w:r w:rsidR="00834E2A" w:rsidRPr="00036DCA">
        <w:rPr>
          <w:rFonts w:ascii="Trebuchet MS" w:hAnsi="Trebuchet MS"/>
          <w:sz w:val="20"/>
          <w:szCs w:val="20"/>
          <w:lang w:bidi="th-TH"/>
        </w:rPr>
        <w:t>2</w:t>
      </w:r>
      <w:r w:rsidR="00047B9B" w:rsidRPr="00036DCA">
        <w:rPr>
          <w:rFonts w:ascii="Trebuchet MS" w:hAnsi="Trebuchet MS"/>
          <w:sz w:val="20"/>
          <w:szCs w:val="20"/>
          <w:lang w:bidi="th-TH"/>
        </w:rPr>
        <w:t xml:space="preserve"> </w:t>
      </w:r>
      <w:r w:rsidRPr="00036DCA">
        <w:rPr>
          <w:rFonts w:ascii="Trebuchet MS" w:hAnsi="Trebuchet MS"/>
          <w:sz w:val="20"/>
          <w:szCs w:val="20"/>
          <w:lang w:bidi="th-TH"/>
        </w:rPr>
        <w:t>(</w:t>
      </w:r>
      <w:r w:rsidR="004A6517" w:rsidRPr="00036DCA">
        <w:rPr>
          <w:rFonts w:ascii="Trebuchet MS" w:hAnsi="Trebuchet MS"/>
          <w:sz w:val="20"/>
          <w:szCs w:val="20"/>
          <w:lang w:bidi="th-TH"/>
        </w:rPr>
        <w:t>dois</w:t>
      </w:r>
      <w:r w:rsidRPr="00036DCA">
        <w:rPr>
          <w:rFonts w:ascii="Trebuchet MS" w:hAnsi="Trebuchet MS"/>
          <w:sz w:val="20"/>
          <w:szCs w:val="20"/>
          <w:lang w:bidi="th-TH"/>
        </w:rPr>
        <w:t>) Dia</w:t>
      </w:r>
      <w:r w:rsidR="00EB05F3" w:rsidRPr="00036DCA">
        <w:rPr>
          <w:rFonts w:ascii="Trebuchet MS" w:hAnsi="Trebuchet MS"/>
          <w:sz w:val="20"/>
          <w:szCs w:val="20"/>
          <w:lang w:bidi="th-TH"/>
        </w:rPr>
        <w:t>s</w:t>
      </w:r>
      <w:r w:rsidRPr="00036DCA">
        <w:rPr>
          <w:rFonts w:ascii="Trebuchet MS" w:hAnsi="Trebuchet MS"/>
          <w:sz w:val="20"/>
          <w:szCs w:val="20"/>
          <w:lang w:bidi="th-TH"/>
        </w:rPr>
        <w:t xml:space="preserve"> Út</w:t>
      </w:r>
      <w:r w:rsidR="00EB05F3" w:rsidRPr="00036DCA">
        <w:rPr>
          <w:rFonts w:ascii="Trebuchet MS" w:hAnsi="Trebuchet MS"/>
          <w:sz w:val="20"/>
          <w:szCs w:val="20"/>
          <w:lang w:bidi="th-TH"/>
        </w:rPr>
        <w:t>eis</w:t>
      </w:r>
      <w:r w:rsidRPr="00036DCA">
        <w:rPr>
          <w:rFonts w:ascii="Trebuchet MS" w:hAnsi="Trebuchet MS"/>
          <w:sz w:val="20"/>
          <w:szCs w:val="20"/>
          <w:lang w:bidi="th-TH"/>
        </w:rPr>
        <w:t xml:space="preserve"> contado</w:t>
      </w:r>
      <w:r w:rsidR="00EB05F3" w:rsidRPr="00036DCA">
        <w:rPr>
          <w:rFonts w:ascii="Trebuchet MS" w:hAnsi="Trebuchet MS"/>
          <w:sz w:val="20"/>
          <w:szCs w:val="20"/>
          <w:lang w:bidi="th-TH"/>
        </w:rPr>
        <w:t>s</w:t>
      </w:r>
      <w:r w:rsidRPr="00036DCA">
        <w:rPr>
          <w:rFonts w:ascii="Trebuchet MS" w:hAnsi="Trebuchet MS"/>
          <w:sz w:val="20"/>
          <w:szCs w:val="20"/>
          <w:lang w:bidi="th-TH"/>
        </w:rPr>
        <w:t xml:space="preserve"> </w:t>
      </w:r>
      <w:r w:rsidR="00047B9B" w:rsidRPr="00036DCA">
        <w:rPr>
          <w:rFonts w:ascii="Trebuchet MS" w:hAnsi="Trebuchet MS"/>
          <w:sz w:val="20"/>
          <w:szCs w:val="20"/>
          <w:lang w:bidi="th-TH"/>
        </w:rPr>
        <w:t xml:space="preserve">do </w:t>
      </w:r>
      <w:r w:rsidRPr="00036DCA">
        <w:rPr>
          <w:rFonts w:ascii="Trebuchet MS" w:hAnsi="Trebuchet MS"/>
          <w:sz w:val="20"/>
          <w:szCs w:val="20"/>
          <w:lang w:bidi="th-TH"/>
        </w:rPr>
        <w:t>não pagamento pela Emissora</w:t>
      </w:r>
      <w:r w:rsidR="00BB7E60" w:rsidRPr="00036DCA">
        <w:rPr>
          <w:rFonts w:ascii="Trebuchet MS" w:hAnsi="Trebuchet MS"/>
          <w:sz w:val="20"/>
          <w:szCs w:val="20"/>
          <w:lang w:bidi="th-TH"/>
        </w:rPr>
        <w:t xml:space="preserve"> </w:t>
      </w:r>
      <w:r w:rsidRPr="00036DCA">
        <w:rPr>
          <w:rFonts w:ascii="Trebuchet MS" w:hAnsi="Trebuchet MS"/>
          <w:sz w:val="20"/>
          <w:szCs w:val="20"/>
          <w:lang w:bidi="th-TH"/>
        </w:rPr>
        <w:t>na respectiva data de pagamento, referentes às Obrigações Garantidas.</w:t>
      </w:r>
      <w:r w:rsidR="00966617" w:rsidRPr="00036DCA">
        <w:rPr>
          <w:rFonts w:ascii="Trebuchet MS" w:hAnsi="Trebuchet MS"/>
          <w:sz w:val="20"/>
          <w:szCs w:val="20"/>
          <w:lang w:bidi="th-TH"/>
        </w:rPr>
        <w:t xml:space="preserve"> </w:t>
      </w:r>
    </w:p>
    <w:p w14:paraId="241797F0"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382C9759"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bookmarkStart w:id="62" w:name="_Ref355606721"/>
      <w:r w:rsidRPr="00036DCA">
        <w:rPr>
          <w:rFonts w:ascii="Trebuchet MS" w:hAnsi="Trebuchet MS"/>
          <w:snapToGrid w:val="0"/>
          <w:sz w:val="20"/>
          <w:szCs w:val="20"/>
        </w:rPr>
        <w:t xml:space="preserve">Os pagamentos descritos acima deverão ser realizados mediante depósito na </w:t>
      </w:r>
      <w:bookmarkStart w:id="63" w:name="_Hlk126162629"/>
      <w:r w:rsidRPr="00036DCA">
        <w:rPr>
          <w:rFonts w:ascii="Trebuchet MS" w:hAnsi="Trebuchet MS"/>
          <w:snapToGrid w:val="0"/>
          <w:sz w:val="20"/>
          <w:szCs w:val="20"/>
        </w:rPr>
        <w:t xml:space="preserve">Conta </w:t>
      </w:r>
      <w:r w:rsidR="00D86542" w:rsidRPr="00036DCA">
        <w:rPr>
          <w:rFonts w:ascii="Trebuchet MS" w:hAnsi="Trebuchet MS"/>
          <w:snapToGrid w:val="0"/>
          <w:sz w:val="20"/>
          <w:szCs w:val="20"/>
        </w:rPr>
        <w:t xml:space="preserve">corrente nº </w:t>
      </w:r>
      <w:r w:rsidR="00ED7FAB" w:rsidRPr="00036DCA">
        <w:rPr>
          <w:rFonts w:ascii="Trebuchet MS" w:hAnsi="Trebuchet MS"/>
          <w:snapToGrid w:val="0"/>
          <w:sz w:val="20"/>
          <w:szCs w:val="20"/>
        </w:rPr>
        <w:t>74937</w:t>
      </w:r>
      <w:r w:rsidR="00D86542" w:rsidRPr="00036DCA">
        <w:rPr>
          <w:rFonts w:ascii="Trebuchet MS" w:hAnsi="Trebuchet MS"/>
          <w:snapToGrid w:val="0"/>
          <w:sz w:val="20"/>
          <w:szCs w:val="20"/>
        </w:rPr>
        <w:t xml:space="preserve">, agencia nº </w:t>
      </w:r>
      <w:r w:rsidR="00ED7FAB" w:rsidRPr="00036DCA">
        <w:rPr>
          <w:rFonts w:ascii="Trebuchet MS" w:hAnsi="Trebuchet MS"/>
          <w:snapToGrid w:val="0"/>
          <w:sz w:val="20"/>
          <w:szCs w:val="20"/>
        </w:rPr>
        <w:t>0350</w:t>
      </w:r>
      <w:bookmarkEnd w:id="63"/>
      <w:r w:rsidR="00D86542" w:rsidRPr="00036DCA">
        <w:rPr>
          <w:rFonts w:ascii="Trebuchet MS" w:hAnsi="Trebuchet MS"/>
          <w:snapToGrid w:val="0"/>
          <w:sz w:val="20"/>
          <w:szCs w:val="20"/>
        </w:rPr>
        <w:t xml:space="preserve"> do </w:t>
      </w:r>
      <w:bookmarkStart w:id="64" w:name="_Hlk126162638"/>
      <w:r w:rsidR="00D86542" w:rsidRPr="00036DCA">
        <w:rPr>
          <w:rFonts w:ascii="Trebuchet MS" w:hAnsi="Trebuchet MS"/>
          <w:snapToGrid w:val="0"/>
          <w:sz w:val="20"/>
          <w:szCs w:val="20"/>
        </w:rPr>
        <w:t xml:space="preserve">Banco </w:t>
      </w:r>
      <w:r w:rsidR="00ED7FAB" w:rsidRPr="00036DCA">
        <w:rPr>
          <w:rFonts w:ascii="Trebuchet MS" w:hAnsi="Trebuchet MS"/>
          <w:snapToGrid w:val="0"/>
          <w:sz w:val="20"/>
          <w:szCs w:val="20"/>
        </w:rPr>
        <w:t>Itaú Unibanco S.A.</w:t>
      </w:r>
      <w:bookmarkEnd w:id="64"/>
      <w:r w:rsidR="00D86542" w:rsidRPr="00036DCA">
        <w:rPr>
          <w:rFonts w:ascii="Trebuchet MS" w:hAnsi="Trebuchet MS"/>
          <w:snapToGrid w:val="0"/>
          <w:sz w:val="20"/>
          <w:szCs w:val="20"/>
        </w:rPr>
        <w:t>, de titularidade da Credora (“</w:t>
      </w:r>
      <w:r w:rsidR="00D86542" w:rsidRPr="00036DCA">
        <w:rPr>
          <w:rFonts w:ascii="Trebuchet MS" w:hAnsi="Trebuchet MS"/>
          <w:snapToGrid w:val="0"/>
          <w:sz w:val="20"/>
          <w:szCs w:val="20"/>
          <w:u w:val="single"/>
        </w:rPr>
        <w:t>Conta Centralizadora</w:t>
      </w:r>
      <w:r w:rsidR="00D86542" w:rsidRPr="00036DCA">
        <w:rPr>
          <w:rFonts w:ascii="Trebuchet MS" w:hAnsi="Trebuchet MS"/>
          <w:snapToGrid w:val="0"/>
          <w:sz w:val="20"/>
          <w:szCs w:val="20"/>
        </w:rPr>
        <w:t>”)</w:t>
      </w:r>
      <w:r w:rsidRPr="00036DCA">
        <w:rPr>
          <w:rFonts w:ascii="Trebuchet MS" w:hAnsi="Trebuchet MS"/>
          <w:snapToGrid w:val="0"/>
          <w:sz w:val="20"/>
          <w:szCs w:val="20"/>
        </w:rPr>
        <w:t>, em moeda corrente nacional, e não poderão ser objeto de compensação ou exceção pel</w:t>
      </w:r>
      <w:r w:rsidR="005C305D" w:rsidRPr="00036DCA">
        <w:rPr>
          <w:rFonts w:ascii="Trebuchet MS" w:hAnsi="Trebuchet MS"/>
          <w:snapToGrid w:val="0"/>
          <w:sz w:val="20"/>
          <w:szCs w:val="20"/>
        </w:rPr>
        <w:t>os</w:t>
      </w:r>
      <w:r w:rsidRPr="00036DCA">
        <w:rPr>
          <w:rFonts w:ascii="Trebuchet MS" w:hAnsi="Trebuchet MS"/>
          <w:snapToGrid w:val="0"/>
          <w:sz w:val="20"/>
          <w:szCs w:val="20"/>
        </w:rPr>
        <w:t xml:space="preserve"> </w:t>
      </w:r>
      <w:r w:rsidR="00380D5F" w:rsidRPr="00036DCA">
        <w:rPr>
          <w:rFonts w:ascii="Trebuchet MS" w:hAnsi="Trebuchet MS"/>
          <w:snapToGrid w:val="0"/>
          <w:sz w:val="20"/>
          <w:szCs w:val="20"/>
        </w:rPr>
        <w:t>Avalista</w:t>
      </w:r>
      <w:r w:rsidR="005C305D" w:rsidRPr="00036DCA">
        <w:rPr>
          <w:rFonts w:ascii="Trebuchet MS" w:hAnsi="Trebuchet MS"/>
          <w:snapToGrid w:val="0"/>
          <w:sz w:val="20"/>
          <w:szCs w:val="20"/>
        </w:rPr>
        <w:t>s</w:t>
      </w:r>
      <w:r w:rsidRPr="00036DCA">
        <w:rPr>
          <w:rFonts w:ascii="Trebuchet MS" w:hAnsi="Trebuchet MS"/>
          <w:snapToGrid w:val="0"/>
          <w:sz w:val="20"/>
          <w:szCs w:val="20"/>
        </w:rPr>
        <w:t xml:space="preserve"> e deverão ser feitos sem dedução de quaisquer retenções de tributos, taxas ou contribuições de qualquer natureza incidentes ou que venham a incidir sobre o pagamento de </w:t>
      </w:r>
      <w:r w:rsidRPr="00036DCA">
        <w:rPr>
          <w:rFonts w:ascii="Trebuchet MS" w:hAnsi="Trebuchet MS"/>
          <w:snapToGrid w:val="0"/>
          <w:sz w:val="20"/>
          <w:szCs w:val="20"/>
        </w:rPr>
        <w:lastRenderedPageBreak/>
        <w:t>qualquer valor devido sob o Aval, conforme previsto nesta Escritura de Emissão.</w:t>
      </w:r>
      <w:bookmarkEnd w:id="62"/>
    </w:p>
    <w:p w14:paraId="21B6FDE9"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04379F8D"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bookmarkStart w:id="65" w:name="_Hlk67863232"/>
      <w:r w:rsidRPr="00036DCA">
        <w:rPr>
          <w:rFonts w:ascii="Trebuchet MS" w:hAnsi="Trebuchet MS"/>
          <w:snapToGrid w:val="0"/>
          <w:sz w:val="20"/>
          <w:szCs w:val="20"/>
        </w:rPr>
        <w:t>Caso</w:t>
      </w:r>
      <w:r w:rsidRPr="00036DCA">
        <w:rPr>
          <w:rFonts w:ascii="Trebuchet MS" w:hAnsi="Trebuchet MS"/>
          <w:sz w:val="20"/>
          <w:szCs w:val="20"/>
          <w:lang w:bidi="th-TH"/>
        </w:rPr>
        <w:t xml:space="preserve"> </w:t>
      </w:r>
      <w:r w:rsidR="005C305D" w:rsidRPr="00036DCA">
        <w:rPr>
          <w:rFonts w:ascii="Trebuchet MS" w:hAnsi="Trebuchet MS"/>
          <w:sz w:val="20"/>
          <w:szCs w:val="20"/>
          <w:lang w:bidi="th-TH"/>
        </w:rPr>
        <w:t xml:space="preserve">os </w:t>
      </w:r>
      <w:r w:rsidR="00380D5F" w:rsidRPr="00036DCA">
        <w:rPr>
          <w:rFonts w:ascii="Trebuchet MS" w:hAnsi="Trebuchet MS"/>
          <w:sz w:val="20"/>
          <w:szCs w:val="20"/>
          <w:lang w:bidi="th-TH"/>
        </w:rPr>
        <w:t>Avalista</w:t>
      </w:r>
      <w:r w:rsidR="005C305D" w:rsidRPr="00036DCA">
        <w:rPr>
          <w:rFonts w:ascii="Trebuchet MS" w:hAnsi="Trebuchet MS"/>
          <w:sz w:val="20"/>
          <w:szCs w:val="20"/>
          <w:lang w:bidi="th-TH"/>
        </w:rPr>
        <w:t>s</w:t>
      </w:r>
      <w:r w:rsidR="00CD7E6D" w:rsidRPr="00036DCA">
        <w:rPr>
          <w:rFonts w:ascii="Trebuchet MS" w:hAnsi="Trebuchet MS"/>
          <w:sz w:val="20"/>
          <w:szCs w:val="20"/>
          <w:lang w:bidi="th-TH"/>
        </w:rPr>
        <w:t xml:space="preserve"> </w:t>
      </w:r>
      <w:r w:rsidR="009F4102" w:rsidRPr="00036DCA">
        <w:rPr>
          <w:rFonts w:ascii="Trebuchet MS" w:hAnsi="Trebuchet MS"/>
          <w:sz w:val="20"/>
          <w:szCs w:val="20"/>
          <w:lang w:bidi="th-TH"/>
        </w:rPr>
        <w:t>deixe</w:t>
      </w:r>
      <w:r w:rsidR="005C305D" w:rsidRPr="00036DCA">
        <w:rPr>
          <w:rFonts w:ascii="Trebuchet MS" w:hAnsi="Trebuchet MS"/>
          <w:sz w:val="20"/>
          <w:szCs w:val="20"/>
          <w:lang w:bidi="th-TH"/>
        </w:rPr>
        <w:t>m</w:t>
      </w:r>
      <w:r w:rsidR="009F4102" w:rsidRPr="00036DCA">
        <w:rPr>
          <w:rFonts w:ascii="Trebuchet MS" w:hAnsi="Trebuchet MS"/>
          <w:sz w:val="20"/>
          <w:szCs w:val="20"/>
          <w:lang w:bidi="th-TH"/>
        </w:rPr>
        <w:t xml:space="preserve"> </w:t>
      </w:r>
      <w:r w:rsidRPr="00036DCA">
        <w:rPr>
          <w:rFonts w:ascii="Trebuchet MS" w:hAnsi="Trebuchet MS"/>
          <w:sz w:val="20"/>
          <w:szCs w:val="20"/>
          <w:lang w:bidi="th-TH"/>
        </w:rPr>
        <w:t xml:space="preserve">de pagar qualquer valor sob o Aval nos prazos aqui estabelecidos, </w:t>
      </w:r>
      <w:r w:rsidR="005C305D" w:rsidRPr="00036DCA">
        <w:rPr>
          <w:rFonts w:ascii="Trebuchet MS" w:hAnsi="Trebuchet MS"/>
          <w:sz w:val="20"/>
          <w:szCs w:val="20"/>
          <w:lang w:bidi="th-TH"/>
        </w:rPr>
        <w:t>os</w:t>
      </w:r>
      <w:r w:rsidR="009F4102" w:rsidRPr="00036DCA">
        <w:rPr>
          <w:rFonts w:ascii="Trebuchet MS" w:hAnsi="Trebuchet MS"/>
          <w:sz w:val="20"/>
          <w:szCs w:val="20"/>
          <w:lang w:bidi="th-TH"/>
        </w:rPr>
        <w:t xml:space="preserve"> </w:t>
      </w:r>
      <w:r w:rsidR="00380D5F" w:rsidRPr="00036DCA">
        <w:rPr>
          <w:rFonts w:ascii="Trebuchet MS" w:hAnsi="Trebuchet MS"/>
          <w:sz w:val="20"/>
          <w:szCs w:val="20"/>
          <w:lang w:bidi="th-TH"/>
        </w:rPr>
        <w:t>Avalista</w:t>
      </w:r>
      <w:r w:rsidR="005C305D" w:rsidRPr="00036DCA">
        <w:rPr>
          <w:rFonts w:ascii="Trebuchet MS" w:hAnsi="Trebuchet MS"/>
          <w:sz w:val="20"/>
          <w:szCs w:val="20"/>
          <w:lang w:bidi="th-TH"/>
        </w:rPr>
        <w:t>s</w:t>
      </w:r>
      <w:r w:rsidR="009F4102" w:rsidRPr="00036DCA">
        <w:rPr>
          <w:rFonts w:ascii="Trebuchet MS" w:hAnsi="Trebuchet MS"/>
          <w:sz w:val="20"/>
          <w:szCs w:val="20"/>
          <w:lang w:bidi="th-TH"/>
        </w:rPr>
        <w:t xml:space="preserve"> ficar</w:t>
      </w:r>
      <w:r w:rsidR="005C305D" w:rsidRPr="00036DCA">
        <w:rPr>
          <w:rFonts w:ascii="Trebuchet MS" w:hAnsi="Trebuchet MS"/>
          <w:sz w:val="20"/>
          <w:szCs w:val="20"/>
          <w:lang w:bidi="th-TH"/>
        </w:rPr>
        <w:t>ão</w:t>
      </w:r>
      <w:r w:rsidR="000C783D" w:rsidRPr="00036DCA">
        <w:rPr>
          <w:rFonts w:ascii="Trebuchet MS" w:hAnsi="Trebuchet MS"/>
          <w:sz w:val="20"/>
          <w:szCs w:val="20"/>
          <w:lang w:bidi="th-TH"/>
        </w:rPr>
        <w:t xml:space="preserve"> </w:t>
      </w:r>
      <w:r w:rsidRPr="00036DCA">
        <w:rPr>
          <w:rFonts w:ascii="Trebuchet MS" w:hAnsi="Trebuchet MS"/>
          <w:sz w:val="20"/>
          <w:szCs w:val="20"/>
          <w:lang w:bidi="th-TH"/>
        </w:rPr>
        <w:t xml:space="preserve">imediatamente </w:t>
      </w:r>
      <w:r w:rsidR="005C305D" w:rsidRPr="00036DCA">
        <w:rPr>
          <w:rFonts w:ascii="Trebuchet MS" w:hAnsi="Trebuchet MS"/>
          <w:sz w:val="20"/>
          <w:szCs w:val="20"/>
          <w:lang w:bidi="th-TH"/>
        </w:rPr>
        <w:t xml:space="preserve">constituídos </w:t>
      </w:r>
      <w:r w:rsidRPr="00036DCA">
        <w:rPr>
          <w:rFonts w:ascii="Trebuchet MS" w:hAnsi="Trebuchet MS"/>
          <w:sz w:val="20"/>
          <w:szCs w:val="20"/>
          <w:lang w:bidi="th-TH"/>
        </w:rPr>
        <w:t xml:space="preserve">em mora, independentemente de qualquer notificação judicial ou extrajudicial e </w:t>
      </w:r>
      <w:r w:rsidR="00012ECD" w:rsidRPr="00036DCA">
        <w:rPr>
          <w:rFonts w:ascii="Trebuchet MS" w:hAnsi="Trebuchet MS"/>
          <w:sz w:val="20"/>
          <w:szCs w:val="20"/>
          <w:lang w:bidi="th-TH"/>
        </w:rPr>
        <w:t xml:space="preserve">deverá </w:t>
      </w:r>
      <w:r w:rsidRPr="00036DCA">
        <w:rPr>
          <w:rFonts w:ascii="Trebuchet MS" w:hAnsi="Trebuchet MS"/>
          <w:sz w:val="20"/>
          <w:szCs w:val="20"/>
          <w:lang w:bidi="th-TH"/>
        </w:rPr>
        <w:t xml:space="preserve">pagar desde a data do inadimplemento até a data do seu efetivo pagamento, sobre o referido valor não pago, os mesmos Encargos Moratórios, incluindo, mas não limitado </w:t>
      </w:r>
      <w:r w:rsidR="006050F9" w:rsidRPr="00036DCA">
        <w:rPr>
          <w:rFonts w:ascii="Trebuchet MS" w:hAnsi="Trebuchet MS"/>
          <w:sz w:val="20"/>
          <w:szCs w:val="20"/>
          <w:lang w:bidi="th-TH"/>
        </w:rPr>
        <w:t>às</w:t>
      </w:r>
      <w:r w:rsidRPr="00036DCA">
        <w:rPr>
          <w:rFonts w:ascii="Trebuchet MS" w:hAnsi="Trebuchet MS"/>
          <w:sz w:val="20"/>
          <w:szCs w:val="20"/>
          <w:lang w:bidi="th-TH"/>
        </w:rPr>
        <w:t xml:space="preserve"> multas, juros de mora e atualizações, devidos nos termos desta </w:t>
      </w:r>
      <w:bookmarkEnd w:id="65"/>
      <w:r w:rsidRPr="00036DCA">
        <w:rPr>
          <w:rFonts w:ascii="Trebuchet MS" w:hAnsi="Trebuchet MS"/>
          <w:sz w:val="20"/>
          <w:szCs w:val="20"/>
          <w:lang w:bidi="th-TH"/>
        </w:rPr>
        <w:t>Escritura de Emissão.</w:t>
      </w:r>
      <w:r w:rsidR="00966617" w:rsidRPr="00036DCA">
        <w:rPr>
          <w:rFonts w:ascii="Trebuchet MS" w:hAnsi="Trebuchet MS"/>
          <w:sz w:val="20"/>
          <w:szCs w:val="20"/>
          <w:lang w:bidi="th-TH"/>
        </w:rPr>
        <w:t xml:space="preserve"> </w:t>
      </w:r>
    </w:p>
    <w:p w14:paraId="64F097C5"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7CFB5F91" w14:textId="77777777" w:rsidR="001A6EFF" w:rsidRPr="00036DCA" w:rsidRDefault="005C305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lang w:bidi="th-TH"/>
        </w:rPr>
        <w:t>Os</w:t>
      </w:r>
      <w:r w:rsidR="009F4102" w:rsidRPr="00036DCA">
        <w:rPr>
          <w:rFonts w:ascii="Trebuchet MS" w:hAnsi="Trebuchet MS"/>
          <w:sz w:val="20"/>
          <w:szCs w:val="20"/>
          <w:lang w:bidi="th-TH"/>
        </w:rPr>
        <w:t xml:space="preserve"> </w:t>
      </w:r>
      <w:r w:rsidR="00380D5F" w:rsidRPr="00036DCA">
        <w:rPr>
          <w:rFonts w:ascii="Trebuchet MS" w:hAnsi="Trebuchet MS"/>
          <w:sz w:val="20"/>
          <w:szCs w:val="20"/>
          <w:lang w:bidi="th-TH"/>
        </w:rPr>
        <w:t>Avalista</w:t>
      </w:r>
      <w:r w:rsidRPr="00036DCA">
        <w:rPr>
          <w:rFonts w:ascii="Trebuchet MS" w:hAnsi="Trebuchet MS"/>
          <w:sz w:val="20"/>
          <w:szCs w:val="20"/>
          <w:lang w:bidi="th-TH"/>
        </w:rPr>
        <w:t>s</w:t>
      </w:r>
      <w:r w:rsidR="009F4102" w:rsidRPr="00036DCA">
        <w:rPr>
          <w:rFonts w:ascii="Trebuchet MS" w:hAnsi="Trebuchet MS"/>
          <w:sz w:val="20"/>
          <w:szCs w:val="20"/>
          <w:lang w:bidi="th-TH"/>
        </w:rPr>
        <w:t xml:space="preserve"> </w:t>
      </w:r>
      <w:r w:rsidR="001A6EFF" w:rsidRPr="00036DCA">
        <w:rPr>
          <w:rFonts w:ascii="Trebuchet MS" w:hAnsi="Trebuchet MS"/>
          <w:sz w:val="20"/>
          <w:szCs w:val="20"/>
          <w:lang w:bidi="th-TH"/>
        </w:rPr>
        <w:t>se sub-rogar</w:t>
      </w:r>
      <w:r w:rsidRPr="00036DCA">
        <w:rPr>
          <w:rFonts w:ascii="Trebuchet MS" w:hAnsi="Trebuchet MS"/>
          <w:sz w:val="20"/>
          <w:szCs w:val="20"/>
          <w:lang w:bidi="th-TH"/>
        </w:rPr>
        <w:t>ão</w:t>
      </w:r>
      <w:r w:rsidR="001A6EFF" w:rsidRPr="00036DCA">
        <w:rPr>
          <w:rFonts w:ascii="Trebuchet MS" w:hAnsi="Trebuchet MS"/>
          <w:sz w:val="20"/>
          <w:szCs w:val="20"/>
          <w:lang w:bidi="th-TH"/>
        </w:rPr>
        <w:t xml:space="preserve"> no crédito detido pela </w:t>
      </w:r>
      <w:proofErr w:type="spellStart"/>
      <w:r w:rsidR="001A6EFF" w:rsidRPr="00036DCA">
        <w:rPr>
          <w:rFonts w:ascii="Trebuchet MS" w:hAnsi="Trebuchet MS"/>
          <w:sz w:val="20"/>
          <w:szCs w:val="20"/>
          <w:lang w:bidi="th-TH"/>
        </w:rPr>
        <w:t>Securitizadora</w:t>
      </w:r>
      <w:proofErr w:type="spellEnd"/>
      <w:r w:rsidR="001A6EFF" w:rsidRPr="00036DCA">
        <w:rPr>
          <w:rFonts w:ascii="Trebuchet MS" w:hAnsi="Trebuchet MS"/>
          <w:sz w:val="20"/>
          <w:szCs w:val="20"/>
          <w:lang w:bidi="th-TH"/>
        </w:rPr>
        <w:t xml:space="preserve"> contra a Emissora na proporção das </w:t>
      </w:r>
      <w:r w:rsidR="00C919E6" w:rsidRPr="00036DCA">
        <w:rPr>
          <w:rFonts w:ascii="Trebuchet MS" w:hAnsi="Trebuchet MS"/>
          <w:sz w:val="20"/>
          <w:szCs w:val="20"/>
          <w:lang w:bidi="th-TH"/>
        </w:rPr>
        <w:t>Obrigações Garantidas Notas Comerciais</w:t>
      </w:r>
      <w:r w:rsidR="00834E2A" w:rsidRPr="00036DCA">
        <w:rPr>
          <w:rFonts w:ascii="Trebuchet MS" w:hAnsi="Trebuchet MS"/>
          <w:sz w:val="20"/>
          <w:szCs w:val="20"/>
          <w:lang w:bidi="th-TH"/>
        </w:rPr>
        <w:t xml:space="preserve"> </w:t>
      </w:r>
      <w:r w:rsidR="001A6EFF" w:rsidRPr="00036DCA">
        <w:rPr>
          <w:rFonts w:ascii="Trebuchet MS" w:hAnsi="Trebuchet MS"/>
          <w:sz w:val="20"/>
          <w:szCs w:val="20"/>
          <w:lang w:bidi="th-TH"/>
        </w:rPr>
        <w:t xml:space="preserve">que tiver honrado perante a Emissora, observando sempre o disposto no artigo 350 </w:t>
      </w:r>
      <w:r w:rsidR="0072205A" w:rsidRPr="00036DCA">
        <w:rPr>
          <w:rFonts w:ascii="Trebuchet MS" w:hAnsi="Trebuchet MS"/>
          <w:sz w:val="20"/>
          <w:szCs w:val="20"/>
          <w:lang w:bidi="th-TH"/>
        </w:rPr>
        <w:t xml:space="preserve">do </w:t>
      </w:r>
      <w:r w:rsidR="001A6EFF" w:rsidRPr="00036DCA">
        <w:rPr>
          <w:rFonts w:ascii="Trebuchet MS" w:hAnsi="Trebuchet MS"/>
          <w:sz w:val="20"/>
          <w:szCs w:val="20"/>
        </w:rPr>
        <w:t>Código Civil</w:t>
      </w:r>
      <w:r w:rsidR="001A6EFF" w:rsidRPr="00036DCA">
        <w:rPr>
          <w:rFonts w:ascii="Trebuchet MS" w:hAnsi="Trebuchet MS"/>
          <w:sz w:val="20"/>
          <w:szCs w:val="20"/>
          <w:lang w:bidi="th-TH"/>
        </w:rPr>
        <w:t xml:space="preserve">. Na hipótese de sub-rogação prevista nesta Cláusula, o exercício do direito de crédito sub-rogado somente poderá ser exercido após o cumprimento integral das </w:t>
      </w:r>
      <w:r w:rsidR="00C919E6" w:rsidRPr="00036DCA">
        <w:rPr>
          <w:rFonts w:ascii="Trebuchet MS" w:hAnsi="Trebuchet MS"/>
          <w:sz w:val="20"/>
          <w:szCs w:val="20"/>
          <w:lang w:bidi="th-TH"/>
        </w:rPr>
        <w:t>Obrigações Garantidas Notas Comerciais</w:t>
      </w:r>
      <w:r w:rsidR="00834E2A" w:rsidRPr="00036DCA">
        <w:rPr>
          <w:rFonts w:ascii="Trebuchet MS" w:hAnsi="Trebuchet MS"/>
          <w:sz w:val="20"/>
          <w:szCs w:val="20"/>
          <w:lang w:bidi="th-TH"/>
        </w:rPr>
        <w:t xml:space="preserve"> </w:t>
      </w:r>
      <w:r w:rsidR="001A6EFF" w:rsidRPr="00036DCA">
        <w:rPr>
          <w:rFonts w:ascii="Trebuchet MS" w:hAnsi="Trebuchet MS"/>
          <w:sz w:val="20"/>
          <w:szCs w:val="20"/>
          <w:lang w:bidi="th-TH"/>
        </w:rPr>
        <w:t xml:space="preserve">com a satisfação integral do crédito da </w:t>
      </w:r>
      <w:proofErr w:type="spellStart"/>
      <w:r w:rsidR="001A6EFF" w:rsidRPr="00036DCA">
        <w:rPr>
          <w:rFonts w:ascii="Trebuchet MS" w:hAnsi="Trebuchet MS"/>
          <w:sz w:val="20"/>
          <w:szCs w:val="20"/>
          <w:lang w:bidi="th-TH"/>
        </w:rPr>
        <w:t>Securitizadora</w:t>
      </w:r>
      <w:proofErr w:type="spellEnd"/>
      <w:r w:rsidR="001A6EFF" w:rsidRPr="00036DCA">
        <w:rPr>
          <w:rFonts w:ascii="Trebuchet MS" w:hAnsi="Trebuchet MS"/>
          <w:sz w:val="20"/>
          <w:szCs w:val="20"/>
          <w:lang w:bidi="th-TH"/>
        </w:rPr>
        <w:t xml:space="preserve">, sendo certo que os créditos objeto da sub-rogação serão considerados subordinados a eventuais créditos detidos pela </w:t>
      </w:r>
      <w:proofErr w:type="spellStart"/>
      <w:r w:rsidR="001A6EFF" w:rsidRPr="00036DCA">
        <w:rPr>
          <w:rFonts w:ascii="Trebuchet MS" w:hAnsi="Trebuchet MS"/>
          <w:sz w:val="20"/>
          <w:szCs w:val="20"/>
          <w:lang w:bidi="th-TH"/>
        </w:rPr>
        <w:t>Securitizadora</w:t>
      </w:r>
      <w:proofErr w:type="spellEnd"/>
      <w:r w:rsidR="001A6EFF" w:rsidRPr="00036DCA">
        <w:rPr>
          <w:rFonts w:ascii="Trebuchet MS" w:hAnsi="Trebuchet MS"/>
          <w:sz w:val="20"/>
          <w:szCs w:val="20"/>
          <w:lang w:bidi="th-TH"/>
        </w:rPr>
        <w:t xml:space="preserve"> contra a Emissora para todos os efeitos, inclusive para os fins do artigo 83, inci</w:t>
      </w:r>
      <w:r w:rsidR="00880C6E" w:rsidRPr="00036DCA">
        <w:rPr>
          <w:rFonts w:ascii="Trebuchet MS" w:hAnsi="Trebuchet MS"/>
          <w:sz w:val="20"/>
          <w:szCs w:val="20"/>
          <w:lang w:bidi="th-TH"/>
        </w:rPr>
        <w:t>so (</w:t>
      </w:r>
      <w:proofErr w:type="spellStart"/>
      <w:r w:rsidR="00880C6E" w:rsidRPr="00036DCA">
        <w:rPr>
          <w:rFonts w:ascii="Trebuchet MS" w:hAnsi="Trebuchet MS"/>
          <w:sz w:val="20"/>
          <w:szCs w:val="20"/>
          <w:lang w:bidi="th-TH"/>
        </w:rPr>
        <w:t>viii</w:t>
      </w:r>
      <w:proofErr w:type="spellEnd"/>
      <w:r w:rsidR="00880C6E" w:rsidRPr="00036DCA">
        <w:rPr>
          <w:rFonts w:ascii="Trebuchet MS" w:hAnsi="Trebuchet MS"/>
          <w:sz w:val="20"/>
          <w:szCs w:val="20"/>
          <w:lang w:bidi="th-TH"/>
        </w:rPr>
        <w:t>), alínea “a” da Lei nº </w:t>
      </w:r>
      <w:r w:rsidR="001A6EFF" w:rsidRPr="00036DCA">
        <w:rPr>
          <w:rFonts w:ascii="Trebuchet MS" w:hAnsi="Trebuchet MS"/>
          <w:sz w:val="20"/>
          <w:szCs w:val="20"/>
          <w:lang w:bidi="th-TH"/>
        </w:rPr>
        <w:t>11.101, de 09 de fevereiro de 2005, conforme alterada</w:t>
      </w:r>
      <w:r w:rsidR="00A37835" w:rsidRPr="00036DCA">
        <w:rPr>
          <w:rFonts w:ascii="Trebuchet MS" w:hAnsi="Trebuchet MS"/>
          <w:sz w:val="20"/>
          <w:szCs w:val="20"/>
          <w:lang w:bidi="th-TH"/>
        </w:rPr>
        <w:t xml:space="preserve"> (“</w:t>
      </w:r>
      <w:r w:rsidR="00A37835" w:rsidRPr="00036DCA">
        <w:rPr>
          <w:rFonts w:ascii="Trebuchet MS" w:hAnsi="Trebuchet MS"/>
          <w:sz w:val="20"/>
          <w:szCs w:val="20"/>
          <w:u w:val="single"/>
          <w:lang w:bidi="th-TH"/>
        </w:rPr>
        <w:t>Lei 11.101</w:t>
      </w:r>
      <w:r w:rsidR="00A37835" w:rsidRPr="00036DCA">
        <w:rPr>
          <w:rFonts w:ascii="Trebuchet MS" w:hAnsi="Trebuchet MS"/>
          <w:sz w:val="20"/>
          <w:szCs w:val="20"/>
          <w:lang w:bidi="th-TH"/>
        </w:rPr>
        <w:t>”)</w:t>
      </w:r>
      <w:r w:rsidR="001A6EFF" w:rsidRPr="00036DCA">
        <w:rPr>
          <w:rFonts w:ascii="Trebuchet MS" w:hAnsi="Trebuchet MS"/>
          <w:sz w:val="20"/>
          <w:szCs w:val="20"/>
          <w:lang w:bidi="th-TH"/>
        </w:rPr>
        <w:t xml:space="preserve">. Fica desde já estabelecido que, até o cumprimento integral das </w:t>
      </w:r>
      <w:r w:rsidR="00C919E6" w:rsidRPr="00036DCA">
        <w:rPr>
          <w:rFonts w:ascii="Trebuchet MS" w:hAnsi="Trebuchet MS"/>
          <w:sz w:val="20"/>
          <w:szCs w:val="20"/>
          <w:lang w:bidi="th-TH"/>
        </w:rPr>
        <w:t>Obrigações Garantidas Notas Comerciais</w:t>
      </w:r>
      <w:r w:rsidR="001A6EFF" w:rsidRPr="00036DCA">
        <w:rPr>
          <w:rFonts w:ascii="Trebuchet MS" w:hAnsi="Trebuchet MS"/>
          <w:sz w:val="20"/>
          <w:szCs w:val="20"/>
          <w:lang w:bidi="th-TH"/>
        </w:rPr>
        <w:t>, caso quaisquer recursos decorrentes da sub-rogação em questão sejam recebidos pel</w:t>
      </w:r>
      <w:r w:rsidRPr="00036DCA">
        <w:rPr>
          <w:rFonts w:ascii="Trebuchet MS" w:hAnsi="Trebuchet MS"/>
          <w:sz w:val="20"/>
          <w:szCs w:val="20"/>
          <w:lang w:bidi="th-TH"/>
        </w:rPr>
        <w:t>os</w:t>
      </w:r>
      <w:r w:rsidR="00CD7E6D" w:rsidRPr="00036DCA">
        <w:rPr>
          <w:rFonts w:ascii="Trebuchet MS" w:hAnsi="Trebuchet MS"/>
          <w:sz w:val="20"/>
          <w:szCs w:val="20"/>
          <w:lang w:bidi="th-TH"/>
        </w:rPr>
        <w:t xml:space="preserve"> </w:t>
      </w:r>
      <w:r w:rsidR="00380D5F" w:rsidRPr="00036DCA">
        <w:rPr>
          <w:rFonts w:ascii="Trebuchet MS" w:hAnsi="Trebuchet MS"/>
          <w:sz w:val="20"/>
          <w:szCs w:val="20"/>
          <w:lang w:bidi="th-TH"/>
        </w:rPr>
        <w:t>Avalista</w:t>
      </w:r>
      <w:r w:rsidRPr="00036DCA">
        <w:rPr>
          <w:rFonts w:ascii="Trebuchet MS" w:hAnsi="Trebuchet MS"/>
          <w:sz w:val="20"/>
          <w:szCs w:val="20"/>
          <w:lang w:bidi="th-TH"/>
        </w:rPr>
        <w:t>s</w:t>
      </w:r>
      <w:r w:rsidR="001A6EFF" w:rsidRPr="00036DCA">
        <w:rPr>
          <w:rFonts w:ascii="Trebuchet MS" w:hAnsi="Trebuchet MS"/>
          <w:sz w:val="20"/>
          <w:szCs w:val="20"/>
          <w:lang w:bidi="th-TH"/>
        </w:rPr>
        <w:t>, este</w:t>
      </w:r>
      <w:r w:rsidRPr="00036DCA">
        <w:rPr>
          <w:rFonts w:ascii="Trebuchet MS" w:hAnsi="Trebuchet MS"/>
          <w:sz w:val="20"/>
          <w:szCs w:val="20"/>
          <w:lang w:bidi="th-TH"/>
        </w:rPr>
        <w:t>s</w:t>
      </w:r>
      <w:r w:rsidR="001A6EFF" w:rsidRPr="00036DCA">
        <w:rPr>
          <w:rFonts w:ascii="Trebuchet MS" w:hAnsi="Trebuchet MS"/>
          <w:sz w:val="20"/>
          <w:szCs w:val="20"/>
          <w:lang w:bidi="th-TH"/>
        </w:rPr>
        <w:t xml:space="preserve"> deverão ser transferidos, em sua integralidade, para a Conta Centralizadora, em até 1 (um) Dia Útil do seu recebimento, sob pena de vencimento antecipado da</w:t>
      </w:r>
      <w:r w:rsidR="00C919E6" w:rsidRPr="00036DCA">
        <w:rPr>
          <w:rFonts w:ascii="Trebuchet MS" w:hAnsi="Trebuchet MS"/>
          <w:sz w:val="20"/>
          <w:szCs w:val="20"/>
          <w:lang w:bidi="th-TH"/>
        </w:rPr>
        <w:t>s Notas Comerciais</w:t>
      </w:r>
      <w:r w:rsidR="001A6EFF" w:rsidRPr="00036DCA">
        <w:rPr>
          <w:rFonts w:ascii="Trebuchet MS" w:hAnsi="Trebuchet MS"/>
          <w:sz w:val="20"/>
          <w:szCs w:val="20"/>
          <w:lang w:bidi="th-TH"/>
        </w:rPr>
        <w:t>.</w:t>
      </w:r>
      <w:r w:rsidR="00966617" w:rsidRPr="00036DCA">
        <w:rPr>
          <w:rFonts w:ascii="Trebuchet MS" w:hAnsi="Trebuchet MS"/>
          <w:sz w:val="20"/>
          <w:szCs w:val="20"/>
          <w:lang w:bidi="th-TH"/>
        </w:rPr>
        <w:t xml:space="preserve"> </w:t>
      </w:r>
    </w:p>
    <w:p w14:paraId="528E394F"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35395A73"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r w:rsidRPr="00036DCA">
        <w:rPr>
          <w:rFonts w:ascii="Trebuchet MS" w:hAnsi="Trebuchet MS"/>
          <w:snapToGrid w:val="0"/>
          <w:sz w:val="20"/>
          <w:szCs w:val="20"/>
        </w:rPr>
        <w:t xml:space="preserve">O Aval poderá ser excutido e exigido pela </w:t>
      </w:r>
      <w:proofErr w:type="spellStart"/>
      <w:r w:rsidRPr="00036DCA">
        <w:rPr>
          <w:rFonts w:ascii="Trebuchet MS" w:hAnsi="Trebuchet MS"/>
          <w:snapToGrid w:val="0"/>
          <w:sz w:val="20"/>
          <w:szCs w:val="20"/>
        </w:rPr>
        <w:t>Securitizadora</w:t>
      </w:r>
      <w:proofErr w:type="spellEnd"/>
      <w:r w:rsidRPr="00036DCA">
        <w:rPr>
          <w:rFonts w:ascii="Trebuchet MS" w:hAnsi="Trebuchet MS"/>
          <w:snapToGrid w:val="0"/>
          <w:sz w:val="20"/>
          <w:szCs w:val="20"/>
        </w:rPr>
        <w:t xml:space="preserve">, agindo conforme o disposto nesta Escritura de Emissão, no limite das </w:t>
      </w:r>
      <w:r w:rsidR="00C919E6" w:rsidRPr="00036DCA">
        <w:rPr>
          <w:rFonts w:ascii="Trebuchet MS" w:hAnsi="Trebuchet MS"/>
          <w:snapToGrid w:val="0"/>
          <w:sz w:val="20"/>
          <w:szCs w:val="20"/>
        </w:rPr>
        <w:t>Obrigações Garantidas Notas Comerciais</w:t>
      </w:r>
      <w:r w:rsidRPr="00036DCA">
        <w:rPr>
          <w:rFonts w:ascii="Trebuchet MS" w:hAnsi="Trebuchet MS"/>
          <w:snapToGrid w:val="0"/>
          <w:sz w:val="20"/>
          <w:szCs w:val="20"/>
        </w:rPr>
        <w:t xml:space="preserve"> e quantas vezes forem necessárias até o cumprimento de todas as </w:t>
      </w:r>
      <w:r w:rsidR="00C919E6" w:rsidRPr="00036DCA">
        <w:rPr>
          <w:rFonts w:ascii="Trebuchet MS" w:hAnsi="Trebuchet MS"/>
          <w:snapToGrid w:val="0"/>
          <w:sz w:val="20"/>
          <w:szCs w:val="20"/>
        </w:rPr>
        <w:t>Obrigações Garantidas Notas Comerciais</w:t>
      </w:r>
      <w:r w:rsidRPr="00036DCA">
        <w:rPr>
          <w:rFonts w:ascii="Trebuchet MS" w:hAnsi="Trebuchet MS"/>
          <w:snapToGrid w:val="0"/>
          <w:sz w:val="20"/>
          <w:szCs w:val="20"/>
        </w:rPr>
        <w:t>.</w:t>
      </w:r>
      <w:r w:rsidR="00966617" w:rsidRPr="00036DCA">
        <w:rPr>
          <w:rFonts w:ascii="Trebuchet MS" w:hAnsi="Trebuchet MS"/>
          <w:snapToGrid w:val="0"/>
          <w:sz w:val="20"/>
          <w:szCs w:val="20"/>
        </w:rPr>
        <w:t xml:space="preserve"> </w:t>
      </w:r>
    </w:p>
    <w:p w14:paraId="744FC3F1"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331CF069"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r w:rsidRPr="00036DCA">
        <w:rPr>
          <w:rFonts w:ascii="Trebuchet MS" w:hAnsi="Trebuchet MS"/>
          <w:snapToGrid w:val="0"/>
          <w:sz w:val="20"/>
          <w:szCs w:val="20"/>
        </w:rPr>
        <w:t>Nenhuma objeção ou oposição da Emissora será admi</w:t>
      </w:r>
      <w:r w:rsidR="009F4102" w:rsidRPr="00036DCA">
        <w:rPr>
          <w:rFonts w:ascii="Trebuchet MS" w:hAnsi="Trebuchet MS"/>
          <w:snapToGrid w:val="0"/>
          <w:sz w:val="20"/>
          <w:szCs w:val="20"/>
        </w:rPr>
        <w:t>tida ou invocada pel</w:t>
      </w:r>
      <w:r w:rsidR="005C305D" w:rsidRPr="00036DCA">
        <w:rPr>
          <w:rFonts w:ascii="Trebuchet MS" w:hAnsi="Trebuchet MS"/>
          <w:snapToGrid w:val="0"/>
          <w:sz w:val="20"/>
          <w:szCs w:val="20"/>
        </w:rPr>
        <w:t>os</w:t>
      </w:r>
      <w:r w:rsidRPr="00036DCA">
        <w:rPr>
          <w:rFonts w:ascii="Trebuchet MS" w:hAnsi="Trebuchet MS"/>
          <w:snapToGrid w:val="0"/>
          <w:sz w:val="20"/>
          <w:szCs w:val="20"/>
        </w:rPr>
        <w:t xml:space="preserve"> </w:t>
      </w:r>
      <w:r w:rsidR="00380D5F" w:rsidRPr="00036DCA">
        <w:rPr>
          <w:rFonts w:ascii="Trebuchet MS" w:hAnsi="Trebuchet MS"/>
          <w:sz w:val="20"/>
          <w:szCs w:val="20"/>
          <w:lang w:bidi="th-TH"/>
        </w:rPr>
        <w:t>Avalista</w:t>
      </w:r>
      <w:r w:rsidR="005C305D" w:rsidRPr="00036DCA">
        <w:rPr>
          <w:rFonts w:ascii="Trebuchet MS" w:hAnsi="Trebuchet MS"/>
          <w:sz w:val="20"/>
          <w:szCs w:val="20"/>
          <w:lang w:bidi="th-TH"/>
        </w:rPr>
        <w:t>s</w:t>
      </w:r>
      <w:r w:rsidR="009F4102" w:rsidRPr="00036DCA">
        <w:rPr>
          <w:rFonts w:ascii="Trebuchet MS" w:hAnsi="Trebuchet MS"/>
          <w:sz w:val="20"/>
          <w:szCs w:val="20"/>
          <w:lang w:bidi="th-TH"/>
        </w:rPr>
        <w:t xml:space="preserve"> </w:t>
      </w:r>
      <w:r w:rsidRPr="00036DCA">
        <w:rPr>
          <w:rFonts w:ascii="Trebuchet MS" w:hAnsi="Trebuchet MS"/>
          <w:snapToGrid w:val="0"/>
          <w:sz w:val="20"/>
          <w:szCs w:val="20"/>
        </w:rPr>
        <w:t xml:space="preserve">com o fim de escusar-se do cumprimento de suas obrigações, no limite das </w:t>
      </w:r>
      <w:r w:rsidR="00C919E6" w:rsidRPr="00036DCA">
        <w:rPr>
          <w:rFonts w:ascii="Trebuchet MS" w:hAnsi="Trebuchet MS"/>
          <w:snapToGrid w:val="0"/>
          <w:sz w:val="20"/>
          <w:szCs w:val="20"/>
        </w:rPr>
        <w:t>Obrigações Garantidas Notas Comerciais</w:t>
      </w:r>
      <w:r w:rsidRPr="00036DCA">
        <w:rPr>
          <w:rFonts w:ascii="Trebuchet MS" w:hAnsi="Trebuchet MS"/>
          <w:snapToGrid w:val="0"/>
          <w:sz w:val="20"/>
          <w:szCs w:val="20"/>
        </w:rPr>
        <w:t xml:space="preserve">, perante a </w:t>
      </w:r>
      <w:proofErr w:type="spellStart"/>
      <w:r w:rsidRPr="00036DCA">
        <w:rPr>
          <w:rFonts w:ascii="Trebuchet MS" w:hAnsi="Trebuchet MS"/>
          <w:snapToGrid w:val="0"/>
          <w:sz w:val="20"/>
          <w:szCs w:val="20"/>
        </w:rPr>
        <w:t>Securitizadora</w:t>
      </w:r>
      <w:proofErr w:type="spellEnd"/>
      <w:r w:rsidRPr="00036DCA">
        <w:rPr>
          <w:rFonts w:ascii="Trebuchet MS" w:hAnsi="Trebuchet MS"/>
          <w:snapToGrid w:val="0"/>
          <w:sz w:val="20"/>
          <w:szCs w:val="20"/>
        </w:rPr>
        <w:t xml:space="preserve"> no âmbito desta Escritura de Emissão.</w:t>
      </w:r>
      <w:r w:rsidR="00966617" w:rsidRPr="00036DCA">
        <w:rPr>
          <w:rFonts w:ascii="Trebuchet MS" w:hAnsi="Trebuchet MS"/>
          <w:snapToGrid w:val="0"/>
          <w:sz w:val="20"/>
          <w:szCs w:val="20"/>
        </w:rPr>
        <w:t xml:space="preserve"> </w:t>
      </w:r>
    </w:p>
    <w:p w14:paraId="783FA95C"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3D51179F"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napToGrid w:val="0"/>
          <w:sz w:val="20"/>
          <w:szCs w:val="20"/>
        </w:rPr>
        <w:t>O Aval</w:t>
      </w:r>
      <w:r w:rsidRPr="00036DCA">
        <w:rPr>
          <w:rFonts w:ascii="Trebuchet MS" w:hAnsi="Trebuchet MS"/>
          <w:sz w:val="20"/>
          <w:szCs w:val="20"/>
        </w:rPr>
        <w:t xml:space="preserve"> é outorgado em </w:t>
      </w:r>
      <w:r w:rsidRPr="00036DCA">
        <w:rPr>
          <w:rFonts w:ascii="Trebuchet MS" w:hAnsi="Trebuchet MS"/>
          <w:sz w:val="20"/>
          <w:szCs w:val="20"/>
          <w:lang w:bidi="th-TH"/>
        </w:rPr>
        <w:t>caráter</w:t>
      </w:r>
      <w:r w:rsidRPr="00036DCA">
        <w:rPr>
          <w:rFonts w:ascii="Trebuchet MS" w:hAnsi="Trebuchet MS"/>
          <w:sz w:val="20"/>
          <w:szCs w:val="20"/>
        </w:rPr>
        <w:t xml:space="preserve"> irrevogável e irretratável.</w:t>
      </w:r>
    </w:p>
    <w:p w14:paraId="6B04097F"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z w:val="20"/>
          <w:szCs w:val="20"/>
        </w:rPr>
      </w:pPr>
    </w:p>
    <w:p w14:paraId="14ED4C11"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bookmarkStart w:id="66" w:name="_Ref96693189"/>
      <w:r w:rsidRPr="00036DCA">
        <w:rPr>
          <w:rFonts w:ascii="Trebuchet MS" w:hAnsi="Trebuchet MS"/>
          <w:snapToGrid w:val="0"/>
          <w:sz w:val="20"/>
          <w:szCs w:val="20"/>
        </w:rPr>
        <w:t xml:space="preserve">Fica desde já certo e ajustado que a inobservância, pela </w:t>
      </w:r>
      <w:proofErr w:type="spellStart"/>
      <w:r w:rsidRPr="00036DCA">
        <w:rPr>
          <w:rFonts w:ascii="Trebuchet MS" w:hAnsi="Trebuchet MS"/>
          <w:snapToGrid w:val="0"/>
          <w:sz w:val="20"/>
          <w:szCs w:val="20"/>
        </w:rPr>
        <w:t>Securitizadora</w:t>
      </w:r>
      <w:proofErr w:type="spellEnd"/>
      <w:r w:rsidRPr="00036DCA">
        <w:rPr>
          <w:rFonts w:ascii="Trebuchet MS" w:hAnsi="Trebuchet MS"/>
          <w:snapToGrid w:val="0"/>
          <w:sz w:val="20"/>
          <w:szCs w:val="20"/>
        </w:rPr>
        <w:t>, dos prazos para execução do Aval não ensejará, sob hipótese nenhuma, perda de qualquer direito ou faculdade aqui prevista.</w:t>
      </w:r>
      <w:bookmarkEnd w:id="66"/>
      <w:r w:rsidR="00966617" w:rsidRPr="00036DCA">
        <w:rPr>
          <w:rFonts w:ascii="Trebuchet MS" w:hAnsi="Trebuchet MS"/>
          <w:snapToGrid w:val="0"/>
          <w:sz w:val="20"/>
          <w:szCs w:val="20"/>
        </w:rPr>
        <w:t xml:space="preserve"> </w:t>
      </w:r>
    </w:p>
    <w:p w14:paraId="6E8BF6A0"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0A8138C9" w14:textId="77777777" w:rsidR="001A6EFF" w:rsidRPr="00036DCA" w:rsidRDefault="005C305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lang w:bidi="th-TH"/>
        </w:rPr>
      </w:pPr>
      <w:r w:rsidRPr="00036DCA">
        <w:rPr>
          <w:rFonts w:ascii="Trebuchet MS" w:hAnsi="Trebuchet MS"/>
          <w:sz w:val="20"/>
          <w:szCs w:val="20"/>
          <w:lang w:bidi="th-TH"/>
        </w:rPr>
        <w:t xml:space="preserve">Os </w:t>
      </w:r>
      <w:r w:rsidR="00380D5F" w:rsidRPr="00036DCA">
        <w:rPr>
          <w:rFonts w:ascii="Trebuchet MS" w:hAnsi="Trebuchet MS"/>
          <w:sz w:val="20"/>
          <w:szCs w:val="20"/>
          <w:lang w:bidi="th-TH"/>
        </w:rPr>
        <w:t>Avalista</w:t>
      </w:r>
      <w:r w:rsidRPr="00036DCA">
        <w:rPr>
          <w:rFonts w:ascii="Trebuchet MS" w:hAnsi="Trebuchet MS"/>
          <w:sz w:val="20"/>
          <w:szCs w:val="20"/>
          <w:lang w:bidi="th-TH"/>
        </w:rPr>
        <w:t>s</w:t>
      </w:r>
      <w:r w:rsidR="009F4102" w:rsidRPr="00036DCA">
        <w:rPr>
          <w:rFonts w:ascii="Trebuchet MS" w:hAnsi="Trebuchet MS"/>
          <w:sz w:val="20"/>
          <w:szCs w:val="20"/>
          <w:lang w:bidi="th-TH"/>
        </w:rPr>
        <w:t xml:space="preserve"> </w:t>
      </w:r>
      <w:r w:rsidR="001A6EFF" w:rsidRPr="00036DCA">
        <w:rPr>
          <w:rFonts w:ascii="Trebuchet MS" w:hAnsi="Trebuchet MS"/>
          <w:snapToGrid w:val="0"/>
          <w:sz w:val="20"/>
          <w:szCs w:val="20"/>
        </w:rPr>
        <w:t>declara</w:t>
      </w:r>
      <w:r w:rsidRPr="00036DCA">
        <w:rPr>
          <w:rFonts w:ascii="Trebuchet MS" w:hAnsi="Trebuchet MS"/>
          <w:snapToGrid w:val="0"/>
          <w:sz w:val="20"/>
          <w:szCs w:val="20"/>
        </w:rPr>
        <w:t>m</w:t>
      </w:r>
      <w:r w:rsidR="001A6EFF" w:rsidRPr="00036DCA">
        <w:rPr>
          <w:rFonts w:ascii="Trebuchet MS" w:hAnsi="Trebuchet MS"/>
          <w:snapToGrid w:val="0"/>
          <w:sz w:val="20"/>
          <w:szCs w:val="20"/>
        </w:rPr>
        <w:t>-se ciente</w:t>
      </w:r>
      <w:r w:rsidRPr="00036DCA">
        <w:rPr>
          <w:rFonts w:ascii="Trebuchet MS" w:hAnsi="Trebuchet MS"/>
          <w:snapToGrid w:val="0"/>
          <w:sz w:val="20"/>
          <w:szCs w:val="20"/>
        </w:rPr>
        <w:t>s</w:t>
      </w:r>
      <w:r w:rsidR="001A6EFF" w:rsidRPr="00036DCA">
        <w:rPr>
          <w:rFonts w:ascii="Trebuchet MS" w:hAnsi="Trebuchet MS"/>
          <w:snapToGrid w:val="0"/>
          <w:sz w:val="20"/>
          <w:szCs w:val="20"/>
        </w:rPr>
        <w:t xml:space="preserve"> do caráter não excludente, mas cumulativo entre si,</w:t>
      </w:r>
      <w:r w:rsidR="009F4102" w:rsidRPr="00036DCA">
        <w:rPr>
          <w:rFonts w:ascii="Trebuchet MS" w:hAnsi="Trebuchet MS"/>
          <w:sz w:val="20"/>
          <w:szCs w:val="20"/>
          <w:lang w:bidi="th-TH"/>
        </w:rPr>
        <w:t xml:space="preserve"> </w:t>
      </w:r>
      <w:r w:rsidRPr="00036DCA">
        <w:rPr>
          <w:rFonts w:ascii="Trebuchet MS" w:hAnsi="Trebuchet MS"/>
          <w:sz w:val="20"/>
          <w:szCs w:val="20"/>
          <w:lang w:bidi="th-TH"/>
        </w:rPr>
        <w:t>das Garantias</w:t>
      </w:r>
      <w:r w:rsidR="001A6EFF" w:rsidRPr="00036DCA">
        <w:rPr>
          <w:rFonts w:ascii="Trebuchet MS" w:hAnsi="Trebuchet MS"/>
          <w:sz w:val="20"/>
          <w:szCs w:val="20"/>
          <w:lang w:bidi="th-TH"/>
        </w:rPr>
        <w:t xml:space="preserve">, podendo a </w:t>
      </w:r>
      <w:proofErr w:type="spellStart"/>
      <w:r w:rsidR="001A6EFF" w:rsidRPr="00036DCA">
        <w:rPr>
          <w:rFonts w:ascii="Trebuchet MS" w:hAnsi="Trebuchet MS"/>
          <w:sz w:val="20"/>
          <w:szCs w:val="20"/>
          <w:lang w:bidi="th-TH"/>
        </w:rPr>
        <w:t>Securitizadora</w:t>
      </w:r>
      <w:proofErr w:type="spellEnd"/>
      <w:r w:rsidR="00937E61" w:rsidRPr="00036DCA">
        <w:rPr>
          <w:rFonts w:ascii="Trebuchet MS" w:hAnsi="Trebuchet MS"/>
          <w:sz w:val="20"/>
          <w:szCs w:val="20"/>
          <w:lang w:bidi="th-TH"/>
        </w:rPr>
        <w:t xml:space="preserve"> </w:t>
      </w:r>
      <w:r w:rsidR="001A6EFF" w:rsidRPr="00036DCA">
        <w:rPr>
          <w:rFonts w:ascii="Trebuchet MS" w:hAnsi="Trebuchet MS"/>
          <w:sz w:val="20"/>
          <w:szCs w:val="20"/>
          <w:lang w:bidi="th-TH"/>
        </w:rPr>
        <w:t xml:space="preserve">executar todas ou cada uma destas garantias, total ou parcialmente, até o integral adimplemento das </w:t>
      </w:r>
      <w:r w:rsidR="00C919E6" w:rsidRPr="00036DCA">
        <w:rPr>
          <w:rFonts w:ascii="Trebuchet MS" w:hAnsi="Trebuchet MS"/>
          <w:sz w:val="20"/>
          <w:szCs w:val="20"/>
          <w:lang w:bidi="th-TH"/>
        </w:rPr>
        <w:t>Obrigações Garantidas Notas Comerciais</w:t>
      </w:r>
      <w:r w:rsidR="001A6EFF" w:rsidRPr="00036DCA">
        <w:rPr>
          <w:rFonts w:ascii="Trebuchet MS" w:hAnsi="Trebuchet MS"/>
          <w:sz w:val="20"/>
          <w:szCs w:val="20"/>
          <w:lang w:bidi="th-TH"/>
        </w:rPr>
        <w:t xml:space="preserve">, </w:t>
      </w:r>
      <w:r w:rsidR="00107127" w:rsidRPr="00036DCA">
        <w:rPr>
          <w:rFonts w:ascii="Trebuchet MS" w:hAnsi="Trebuchet MS"/>
          <w:sz w:val="20"/>
          <w:szCs w:val="20"/>
        </w:rPr>
        <w:t>observado os termos do Contrato de Compartilhamento de Garantias</w:t>
      </w:r>
      <w:r w:rsidR="001A6EFF" w:rsidRPr="00036DCA">
        <w:rPr>
          <w:rFonts w:ascii="Trebuchet MS" w:hAnsi="Trebuchet MS"/>
          <w:sz w:val="20"/>
          <w:szCs w:val="20"/>
          <w:lang w:bidi="th-TH"/>
        </w:rPr>
        <w:t>.</w:t>
      </w:r>
      <w:r w:rsidR="00BB7E60" w:rsidRPr="00036DCA">
        <w:rPr>
          <w:rFonts w:ascii="Trebuchet MS" w:hAnsi="Trebuchet MS"/>
          <w:sz w:val="20"/>
          <w:szCs w:val="20"/>
          <w:lang w:bidi="th-TH"/>
        </w:rPr>
        <w:t xml:space="preserve"> </w:t>
      </w:r>
    </w:p>
    <w:p w14:paraId="1A6C36C9" w14:textId="77777777" w:rsidR="005E79C7" w:rsidRPr="00036DCA" w:rsidRDefault="005E79C7" w:rsidP="00D434E4">
      <w:pPr>
        <w:pStyle w:val="Default"/>
        <w:widowControl w:val="0"/>
        <w:tabs>
          <w:tab w:val="left" w:pos="851"/>
          <w:tab w:val="left" w:pos="1701"/>
        </w:tabs>
        <w:spacing w:line="360" w:lineRule="auto"/>
        <w:ind w:left="851"/>
        <w:jc w:val="both"/>
        <w:rPr>
          <w:rFonts w:ascii="Trebuchet MS" w:hAnsi="Trebuchet MS"/>
          <w:sz w:val="20"/>
          <w:szCs w:val="20"/>
          <w:lang w:bidi="th-TH"/>
        </w:rPr>
      </w:pPr>
    </w:p>
    <w:p w14:paraId="447E8699" w14:textId="77777777" w:rsidR="005E79C7" w:rsidRPr="00036DCA" w:rsidRDefault="005E79C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lang w:bidi="th-TH"/>
        </w:rPr>
      </w:pPr>
      <w:bookmarkStart w:id="67" w:name="_Hlk91752248"/>
      <w:r w:rsidRPr="00036DCA">
        <w:rPr>
          <w:rFonts w:ascii="Trebuchet MS" w:hAnsi="Trebuchet MS"/>
          <w:sz w:val="20"/>
          <w:szCs w:val="20"/>
          <w:lang w:bidi="th-TH"/>
        </w:rPr>
        <w:lastRenderedPageBreak/>
        <w:t xml:space="preserve">O Aval ora prestado considera-se prestado a título oneroso, uma vez que </w:t>
      </w:r>
      <w:r w:rsidR="005C305D" w:rsidRPr="00036DCA">
        <w:rPr>
          <w:rFonts w:ascii="Trebuchet MS" w:hAnsi="Trebuchet MS"/>
          <w:sz w:val="20"/>
          <w:szCs w:val="20"/>
          <w:lang w:bidi="th-TH"/>
        </w:rPr>
        <w:t xml:space="preserve">os </w:t>
      </w:r>
      <w:r w:rsidRPr="00036DCA">
        <w:rPr>
          <w:rFonts w:ascii="Trebuchet MS" w:hAnsi="Trebuchet MS"/>
          <w:sz w:val="20"/>
          <w:szCs w:val="20"/>
          <w:lang w:bidi="th-TH"/>
        </w:rPr>
        <w:t>Avalista</w:t>
      </w:r>
      <w:r w:rsidR="005C305D" w:rsidRPr="00036DCA">
        <w:rPr>
          <w:rFonts w:ascii="Trebuchet MS" w:hAnsi="Trebuchet MS"/>
          <w:sz w:val="20"/>
          <w:szCs w:val="20"/>
          <w:lang w:bidi="th-TH"/>
        </w:rPr>
        <w:t>s</w:t>
      </w:r>
      <w:r w:rsidRPr="00036DCA">
        <w:rPr>
          <w:rFonts w:ascii="Trebuchet MS" w:hAnsi="Trebuchet MS"/>
          <w:sz w:val="20"/>
          <w:szCs w:val="20"/>
          <w:lang w:bidi="th-TH"/>
        </w:rPr>
        <w:t xml:space="preserve"> </w:t>
      </w:r>
      <w:r w:rsidR="005C305D" w:rsidRPr="00036DCA">
        <w:rPr>
          <w:rFonts w:ascii="Trebuchet MS" w:hAnsi="Trebuchet MS"/>
          <w:sz w:val="20"/>
          <w:szCs w:val="20"/>
          <w:lang w:bidi="th-TH"/>
        </w:rPr>
        <w:t>são</w:t>
      </w:r>
      <w:r w:rsidR="001E5619" w:rsidRPr="00036DCA">
        <w:rPr>
          <w:rFonts w:ascii="Trebuchet MS" w:hAnsi="Trebuchet MS"/>
          <w:sz w:val="20"/>
          <w:szCs w:val="20"/>
          <w:lang w:bidi="th-TH"/>
        </w:rPr>
        <w:t xml:space="preserve"> </w:t>
      </w:r>
      <w:r w:rsidR="005C305D" w:rsidRPr="00036DCA">
        <w:rPr>
          <w:rFonts w:ascii="Trebuchet MS" w:hAnsi="Trebuchet MS"/>
          <w:sz w:val="20"/>
          <w:szCs w:val="20"/>
          <w:lang w:bidi="th-TH"/>
        </w:rPr>
        <w:t xml:space="preserve">relacionados </w:t>
      </w:r>
      <w:r w:rsidR="001E5619" w:rsidRPr="00036DCA">
        <w:rPr>
          <w:rFonts w:ascii="Trebuchet MS" w:hAnsi="Trebuchet MS"/>
          <w:sz w:val="20"/>
          <w:szCs w:val="20"/>
          <w:lang w:bidi="th-TH"/>
        </w:rPr>
        <w:t>à</w:t>
      </w:r>
      <w:r w:rsidRPr="00036DCA">
        <w:rPr>
          <w:rFonts w:ascii="Trebuchet MS" w:hAnsi="Trebuchet MS"/>
          <w:sz w:val="20"/>
          <w:szCs w:val="20"/>
          <w:lang w:bidi="th-TH"/>
        </w:rPr>
        <w:t xml:space="preserve"> Emissora, de forma que possu</w:t>
      </w:r>
      <w:r w:rsidR="005C305D" w:rsidRPr="00036DCA">
        <w:rPr>
          <w:rFonts w:ascii="Trebuchet MS" w:hAnsi="Trebuchet MS"/>
          <w:sz w:val="20"/>
          <w:szCs w:val="20"/>
          <w:lang w:bidi="th-TH"/>
        </w:rPr>
        <w:t>em</w:t>
      </w:r>
      <w:r w:rsidRPr="00036DCA">
        <w:rPr>
          <w:rFonts w:ascii="Trebuchet MS" w:hAnsi="Trebuchet MS"/>
          <w:sz w:val="20"/>
          <w:szCs w:val="20"/>
          <w:lang w:bidi="th-TH"/>
        </w:rPr>
        <w:t xml:space="preserve"> interesse econômico no resultado da operação, beneficiando-se indiretamente desta.</w:t>
      </w:r>
      <w:bookmarkEnd w:id="67"/>
      <w:r w:rsidR="00966617" w:rsidRPr="00036DCA">
        <w:rPr>
          <w:rFonts w:ascii="Trebuchet MS" w:hAnsi="Trebuchet MS"/>
          <w:sz w:val="20"/>
          <w:szCs w:val="20"/>
          <w:lang w:bidi="th-TH"/>
        </w:rPr>
        <w:t xml:space="preserve"> </w:t>
      </w:r>
    </w:p>
    <w:bookmarkEnd w:id="52"/>
    <w:p w14:paraId="44FE83A8" w14:textId="77777777" w:rsidR="003004CC" w:rsidRPr="00036DCA" w:rsidRDefault="003004CC" w:rsidP="00D434E4">
      <w:pPr>
        <w:pStyle w:val="Default"/>
        <w:widowControl w:val="0"/>
        <w:tabs>
          <w:tab w:val="left" w:pos="851"/>
        </w:tabs>
        <w:spacing w:line="360" w:lineRule="auto"/>
        <w:jc w:val="both"/>
        <w:rPr>
          <w:rFonts w:ascii="Trebuchet MS" w:hAnsi="Trebuchet MS"/>
          <w:sz w:val="20"/>
          <w:szCs w:val="20"/>
        </w:rPr>
      </w:pPr>
    </w:p>
    <w:p w14:paraId="730DA955" w14:textId="18114ECB" w:rsidR="005114FC" w:rsidRPr="00036DCA" w:rsidRDefault="00B87841" w:rsidP="00D434E4">
      <w:pPr>
        <w:pStyle w:val="Default"/>
        <w:widowControl w:val="0"/>
        <w:numPr>
          <w:ilvl w:val="1"/>
          <w:numId w:val="1"/>
        </w:numPr>
        <w:tabs>
          <w:tab w:val="left" w:pos="851"/>
        </w:tabs>
        <w:spacing w:line="360" w:lineRule="auto"/>
        <w:ind w:left="0" w:firstLine="0"/>
        <w:jc w:val="both"/>
        <w:rPr>
          <w:rFonts w:ascii="Trebuchet MS" w:hAnsi="Trebuchet MS"/>
          <w:sz w:val="20"/>
          <w:szCs w:val="20"/>
        </w:rPr>
      </w:pPr>
      <w:r w:rsidRPr="00036DCA">
        <w:rPr>
          <w:rFonts w:ascii="Trebuchet MS" w:hAnsi="Trebuchet MS"/>
          <w:sz w:val="20"/>
          <w:szCs w:val="20"/>
          <w:u w:val="single"/>
        </w:rPr>
        <w:t>LTV Terreno</w:t>
      </w:r>
      <w:r w:rsidR="008602BE" w:rsidRPr="00036DCA">
        <w:rPr>
          <w:rFonts w:ascii="Trebuchet MS" w:hAnsi="Trebuchet MS"/>
          <w:sz w:val="20"/>
          <w:szCs w:val="20"/>
        </w:rPr>
        <w:t xml:space="preserve">: </w:t>
      </w:r>
      <w:r w:rsidRPr="00036DCA">
        <w:rPr>
          <w:rFonts w:ascii="Trebuchet MS" w:hAnsi="Trebuchet MS" w:cs="Calibri"/>
          <w:sz w:val="20"/>
          <w:szCs w:val="20"/>
        </w:rPr>
        <w:t xml:space="preserve">Até </w:t>
      </w:r>
      <w:r w:rsidR="00F75B5F" w:rsidRPr="00036DCA">
        <w:rPr>
          <w:rFonts w:ascii="Trebuchet MS" w:hAnsi="Trebuchet MS" w:cs="Calibri"/>
          <w:sz w:val="20"/>
          <w:szCs w:val="20"/>
        </w:rPr>
        <w:t>a Liberação Alienação Fiduciária Terreno</w:t>
      </w:r>
      <w:r w:rsidR="00443E3D" w:rsidRPr="00036DCA">
        <w:rPr>
          <w:rFonts w:ascii="Trebuchet MS" w:hAnsi="Trebuchet MS" w:cs="Calibri"/>
          <w:sz w:val="20"/>
          <w:szCs w:val="20"/>
        </w:rPr>
        <w:t xml:space="preserve"> </w:t>
      </w:r>
      <w:r w:rsidRPr="00036DCA">
        <w:rPr>
          <w:rFonts w:ascii="Trebuchet MS" w:hAnsi="Trebuchet MS" w:cs="Calibri"/>
          <w:sz w:val="20"/>
          <w:szCs w:val="20"/>
        </w:rPr>
        <w:t xml:space="preserve">fica estabelecido que o percentual resultante da divisão entre o valor do saldo devedor das Obrigações Garantidas </w:t>
      </w:r>
      <w:r w:rsidR="0071375A" w:rsidRPr="00036DCA">
        <w:rPr>
          <w:rFonts w:ascii="Trebuchet MS" w:hAnsi="Trebuchet MS" w:cs="Calibri"/>
          <w:sz w:val="20"/>
          <w:szCs w:val="20"/>
        </w:rPr>
        <w:t xml:space="preserve">dessa Nota Comercial </w:t>
      </w:r>
      <w:r w:rsidRPr="00036DCA">
        <w:rPr>
          <w:rFonts w:ascii="Trebuchet MS" w:hAnsi="Trebuchet MS" w:cs="Calibri"/>
          <w:sz w:val="20"/>
          <w:szCs w:val="20"/>
        </w:rPr>
        <w:t>pelo valor de mercado do Terreno deverá ser de no máximo 50% (cinquenta por cento) (“</w:t>
      </w:r>
      <w:r w:rsidRPr="00036DCA">
        <w:rPr>
          <w:rFonts w:ascii="Trebuchet MS" w:hAnsi="Trebuchet MS" w:cs="Calibri"/>
          <w:sz w:val="20"/>
          <w:szCs w:val="20"/>
          <w:u w:val="single"/>
        </w:rPr>
        <w:t>LTV Máximo Terreno</w:t>
      </w:r>
      <w:r w:rsidRPr="00036DCA">
        <w:rPr>
          <w:rFonts w:ascii="Trebuchet MS" w:hAnsi="Trebuchet MS" w:cs="Calibri"/>
          <w:sz w:val="20"/>
          <w:szCs w:val="20"/>
        </w:rPr>
        <w:t xml:space="preserve">”). </w:t>
      </w:r>
    </w:p>
    <w:p w14:paraId="6E2611E5" w14:textId="77777777" w:rsidR="00112E11" w:rsidRPr="00036DCA" w:rsidRDefault="00112E11" w:rsidP="00D434E4">
      <w:pPr>
        <w:pStyle w:val="Default"/>
        <w:widowControl w:val="0"/>
        <w:tabs>
          <w:tab w:val="left" w:pos="851"/>
          <w:tab w:val="left" w:pos="1701"/>
        </w:tabs>
        <w:spacing w:line="360" w:lineRule="auto"/>
        <w:ind w:left="851"/>
        <w:jc w:val="both"/>
        <w:rPr>
          <w:rFonts w:ascii="Trebuchet MS" w:hAnsi="Trebuchet MS"/>
          <w:sz w:val="20"/>
          <w:szCs w:val="20"/>
        </w:rPr>
      </w:pPr>
    </w:p>
    <w:p w14:paraId="45896D4F" w14:textId="191394CA" w:rsidR="008508CC" w:rsidRPr="00036DCA" w:rsidRDefault="008508CC"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rPr>
      </w:pPr>
      <w:r w:rsidRPr="00036DCA">
        <w:rPr>
          <w:rFonts w:ascii="Trebuchet MS" w:hAnsi="Trebuchet MS" w:cs="Calibri"/>
          <w:sz w:val="20"/>
          <w:szCs w:val="20"/>
        </w:rPr>
        <w:t xml:space="preserve">A verificação do cumprimento do LTV Máximo </w:t>
      </w:r>
      <w:r w:rsidR="002332E1" w:rsidRPr="00036DCA">
        <w:rPr>
          <w:rFonts w:ascii="Trebuchet MS" w:hAnsi="Trebuchet MS" w:cs="Calibri"/>
          <w:sz w:val="20"/>
          <w:szCs w:val="20"/>
        </w:rPr>
        <w:t xml:space="preserve">Terreno </w:t>
      </w:r>
      <w:r w:rsidR="003A5BA7" w:rsidRPr="00036DCA">
        <w:rPr>
          <w:rFonts w:ascii="Trebuchet MS" w:hAnsi="Trebuchet MS" w:cs="Calibri"/>
          <w:sz w:val="20"/>
          <w:szCs w:val="20"/>
        </w:rPr>
        <w:t xml:space="preserve">poderá </w:t>
      </w:r>
      <w:r w:rsidRPr="00036DCA">
        <w:rPr>
          <w:rFonts w:ascii="Trebuchet MS" w:hAnsi="Trebuchet MS" w:cs="Calibri"/>
          <w:sz w:val="20"/>
          <w:szCs w:val="20"/>
        </w:rPr>
        <w:t xml:space="preserve">ser realizada </w:t>
      </w:r>
      <w:r w:rsidR="00933E8C" w:rsidRPr="00036DCA">
        <w:rPr>
          <w:rFonts w:ascii="Trebuchet MS" w:hAnsi="Trebuchet MS" w:cs="Calibri"/>
          <w:sz w:val="20"/>
          <w:szCs w:val="20"/>
        </w:rPr>
        <w:t>pela Credora</w:t>
      </w:r>
      <w:r w:rsidRPr="00036DCA">
        <w:rPr>
          <w:rFonts w:ascii="Trebuchet MS" w:hAnsi="Trebuchet MS" w:cs="Calibri"/>
          <w:sz w:val="20"/>
          <w:szCs w:val="20"/>
        </w:rPr>
        <w:t xml:space="preserve"> </w:t>
      </w:r>
      <w:r w:rsidR="007C54CE" w:rsidRPr="00036DCA">
        <w:rPr>
          <w:rFonts w:ascii="Trebuchet MS" w:hAnsi="Trebuchet MS" w:cs="Calibri"/>
          <w:sz w:val="20"/>
          <w:szCs w:val="20"/>
        </w:rPr>
        <w:t xml:space="preserve">trimestralmente nos meses de </w:t>
      </w:r>
      <w:r w:rsidR="00ED7FAB" w:rsidRPr="00036DCA">
        <w:rPr>
          <w:rFonts w:ascii="Trebuchet MS" w:hAnsi="Trebuchet MS" w:cs="Calibri"/>
          <w:sz w:val="20"/>
          <w:szCs w:val="20"/>
        </w:rPr>
        <w:t>março, junho, setembro e dezembro</w:t>
      </w:r>
      <w:r w:rsidR="003A5BA7" w:rsidRPr="00036DCA">
        <w:rPr>
          <w:rFonts w:ascii="Trebuchet MS" w:hAnsi="Trebuchet MS" w:cs="Calibri"/>
          <w:sz w:val="20"/>
          <w:szCs w:val="20"/>
        </w:rPr>
        <w:t>, nos termos da Cláusula 4.9.4. abaixo</w:t>
      </w:r>
      <w:r w:rsidR="002950BE" w:rsidRPr="00036DCA">
        <w:rPr>
          <w:rFonts w:ascii="Trebuchet MS" w:hAnsi="Trebuchet MS" w:cs="Calibri"/>
          <w:sz w:val="20"/>
          <w:szCs w:val="20"/>
        </w:rPr>
        <w:t xml:space="preserve"> </w:t>
      </w:r>
      <w:r w:rsidRPr="00036DCA">
        <w:rPr>
          <w:rFonts w:ascii="Trebuchet MS" w:hAnsi="Trebuchet MS" w:cs="Calibri"/>
          <w:sz w:val="20"/>
          <w:szCs w:val="20"/>
        </w:rPr>
        <w:t>(“</w:t>
      </w:r>
      <w:r w:rsidRPr="00036DCA">
        <w:rPr>
          <w:rFonts w:ascii="Trebuchet MS" w:hAnsi="Trebuchet MS" w:cs="Calibri"/>
          <w:sz w:val="20"/>
          <w:szCs w:val="20"/>
          <w:u w:val="single"/>
        </w:rPr>
        <w:t>Data de Verificação</w:t>
      </w:r>
      <w:r w:rsidR="002332E1" w:rsidRPr="00036DCA">
        <w:rPr>
          <w:rFonts w:ascii="Trebuchet MS" w:hAnsi="Trebuchet MS" w:cs="Calibri"/>
          <w:sz w:val="20"/>
          <w:szCs w:val="20"/>
          <w:u w:val="single"/>
        </w:rPr>
        <w:t xml:space="preserve"> LTV Terreno</w:t>
      </w:r>
      <w:r w:rsidRPr="00036DCA">
        <w:rPr>
          <w:rFonts w:ascii="Trebuchet MS" w:hAnsi="Trebuchet MS" w:cs="Calibri"/>
          <w:sz w:val="20"/>
          <w:szCs w:val="20"/>
        </w:rPr>
        <w:t xml:space="preserve">”). </w:t>
      </w:r>
    </w:p>
    <w:p w14:paraId="3C787AFB" w14:textId="77777777" w:rsidR="00650BA3" w:rsidRPr="00036DCA" w:rsidRDefault="00650BA3" w:rsidP="00D434E4">
      <w:pPr>
        <w:pStyle w:val="Default"/>
        <w:widowControl w:val="0"/>
        <w:tabs>
          <w:tab w:val="left" w:pos="851"/>
          <w:tab w:val="left" w:pos="1701"/>
        </w:tabs>
        <w:spacing w:line="360" w:lineRule="auto"/>
        <w:ind w:left="851"/>
        <w:jc w:val="both"/>
        <w:rPr>
          <w:rFonts w:ascii="Trebuchet MS" w:hAnsi="Trebuchet MS" w:cs="Calibri"/>
          <w:sz w:val="20"/>
          <w:szCs w:val="20"/>
        </w:rPr>
      </w:pPr>
    </w:p>
    <w:p w14:paraId="7CF47E4E" w14:textId="686657C1" w:rsidR="00650BA3" w:rsidRPr="00036DCA" w:rsidRDefault="00650BA3"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rPr>
      </w:pPr>
      <w:r w:rsidRPr="00036DCA">
        <w:rPr>
          <w:rFonts w:ascii="Trebuchet MS" w:hAnsi="Trebuchet MS" w:cs="Calibri"/>
          <w:sz w:val="20"/>
          <w:szCs w:val="20"/>
        </w:rPr>
        <w:t xml:space="preserve">A Emissora deverá enviar mensalmente, um relatório sobre o </w:t>
      </w:r>
      <w:proofErr w:type="spellStart"/>
      <w:r w:rsidRPr="00036DCA">
        <w:rPr>
          <w:rFonts w:ascii="Trebuchet MS" w:hAnsi="Trebuchet MS" w:cs="Calibri"/>
          <w:sz w:val="20"/>
          <w:szCs w:val="20"/>
        </w:rPr>
        <w:t>Emprendimento</w:t>
      </w:r>
      <w:proofErr w:type="spellEnd"/>
      <w:r w:rsidRPr="00036DCA">
        <w:rPr>
          <w:rFonts w:ascii="Trebuchet MS" w:hAnsi="Trebuchet MS" w:cs="Calibri"/>
          <w:sz w:val="20"/>
          <w:szCs w:val="20"/>
        </w:rPr>
        <w:t xml:space="preserve"> Imobiliário contendo as receitas recebidas e a receber, a projeção de vendas de estoque, os custos e despesas realizadas, o mapa de vendas, e todas as informações necessárias para o entendimento do fluxo de caixa realizado e projetado com relação ao Empreendimento Imobiliário.</w:t>
      </w:r>
    </w:p>
    <w:p w14:paraId="443357ED" w14:textId="77777777" w:rsidR="00E61158" w:rsidRPr="00036DCA" w:rsidRDefault="00E61158" w:rsidP="00D434E4">
      <w:pPr>
        <w:pStyle w:val="Default"/>
        <w:widowControl w:val="0"/>
        <w:tabs>
          <w:tab w:val="left" w:pos="851"/>
          <w:tab w:val="left" w:pos="1701"/>
        </w:tabs>
        <w:spacing w:line="360" w:lineRule="auto"/>
        <w:ind w:left="851"/>
        <w:jc w:val="both"/>
        <w:rPr>
          <w:rFonts w:ascii="Trebuchet MS" w:hAnsi="Trebuchet MS" w:cs="Calibri"/>
          <w:sz w:val="20"/>
          <w:szCs w:val="20"/>
        </w:rPr>
      </w:pPr>
    </w:p>
    <w:p w14:paraId="00C0EBFA" w14:textId="3BC7571B" w:rsidR="00382903" w:rsidRPr="00036DCA" w:rsidRDefault="008508CC"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rPr>
      </w:pPr>
      <w:r w:rsidRPr="00036DCA">
        <w:rPr>
          <w:rFonts w:ascii="Trebuchet MS" w:hAnsi="Trebuchet MS" w:cs="Calibri"/>
          <w:sz w:val="20"/>
          <w:szCs w:val="20"/>
        </w:rPr>
        <w:t xml:space="preserve">Caso, a qualquer tempo, seja apurado </w:t>
      </w:r>
      <w:r w:rsidR="00933E8C" w:rsidRPr="00036DCA">
        <w:rPr>
          <w:rFonts w:ascii="Trebuchet MS" w:hAnsi="Trebuchet MS" w:cs="Calibri"/>
          <w:sz w:val="20"/>
          <w:szCs w:val="20"/>
        </w:rPr>
        <w:t>pela Credora</w:t>
      </w:r>
      <w:r w:rsidRPr="00036DCA">
        <w:rPr>
          <w:rFonts w:ascii="Trebuchet MS" w:hAnsi="Trebuchet MS" w:cs="Calibri"/>
          <w:sz w:val="20"/>
          <w:szCs w:val="20"/>
        </w:rPr>
        <w:t xml:space="preserve">, o descumprimento do LTV Máximo </w:t>
      </w:r>
      <w:r w:rsidR="002332E1" w:rsidRPr="00036DCA">
        <w:rPr>
          <w:rFonts w:ascii="Trebuchet MS" w:hAnsi="Trebuchet MS" w:cs="Calibri"/>
          <w:sz w:val="20"/>
          <w:szCs w:val="20"/>
        </w:rPr>
        <w:t xml:space="preserve">Terreno </w:t>
      </w:r>
      <w:r w:rsidRPr="00036DCA">
        <w:rPr>
          <w:rFonts w:ascii="Trebuchet MS" w:hAnsi="Trebuchet MS" w:cs="Calibri"/>
          <w:sz w:val="20"/>
          <w:szCs w:val="20"/>
        </w:rPr>
        <w:t xml:space="preserve">a Emissora obriga-se a, no prazo de até 10 (dez) Dias Úteis contados do recebimento da notificação a ser enviada </w:t>
      </w:r>
      <w:r w:rsidR="00933E8C" w:rsidRPr="00036DCA">
        <w:rPr>
          <w:rFonts w:ascii="Trebuchet MS" w:hAnsi="Trebuchet MS" w:cs="Calibri"/>
          <w:sz w:val="20"/>
          <w:szCs w:val="20"/>
        </w:rPr>
        <w:t>pela Credora</w:t>
      </w:r>
      <w:r w:rsidR="002679A8" w:rsidRPr="00036DCA">
        <w:rPr>
          <w:rFonts w:ascii="Trebuchet MS" w:hAnsi="Trebuchet MS" w:cs="Calibri"/>
          <w:sz w:val="20"/>
          <w:szCs w:val="20"/>
        </w:rPr>
        <w:t xml:space="preserve"> </w:t>
      </w:r>
      <w:r w:rsidR="002679A8" w:rsidRPr="00036DCA">
        <w:rPr>
          <w:rFonts w:ascii="Trebuchet MS" w:hAnsi="Trebuchet MS" w:cs="Calibri"/>
          <w:sz w:val="20"/>
          <w:szCs w:val="20"/>
          <w:lang w:val="x-none"/>
        </w:rPr>
        <w:t xml:space="preserve">realizar </w:t>
      </w:r>
      <w:r w:rsidR="002679A8" w:rsidRPr="00036DCA">
        <w:rPr>
          <w:rFonts w:ascii="Trebuchet MS" w:hAnsi="Trebuchet MS" w:cs="Calibri"/>
          <w:sz w:val="20"/>
          <w:szCs w:val="20"/>
        </w:rPr>
        <w:t xml:space="preserve">a </w:t>
      </w:r>
      <w:proofErr w:type="spellStart"/>
      <w:r w:rsidR="002679A8" w:rsidRPr="00036DCA">
        <w:rPr>
          <w:rFonts w:ascii="Trebuchet MS" w:hAnsi="Trebuchet MS" w:cs="Calibri"/>
          <w:sz w:val="20"/>
          <w:szCs w:val="20"/>
        </w:rPr>
        <w:t>a</w:t>
      </w:r>
      <w:r w:rsidR="002679A8" w:rsidRPr="00036DCA">
        <w:rPr>
          <w:rFonts w:ascii="Trebuchet MS" w:hAnsi="Trebuchet MS" w:cs="Calibri"/>
          <w:sz w:val="20"/>
          <w:szCs w:val="20"/>
          <w:lang w:val="x-none"/>
        </w:rPr>
        <w:t>mortização</w:t>
      </w:r>
      <w:proofErr w:type="spellEnd"/>
      <w:r w:rsidR="002679A8" w:rsidRPr="00036DCA">
        <w:rPr>
          <w:rFonts w:ascii="Trebuchet MS" w:hAnsi="Trebuchet MS" w:cs="Calibri"/>
          <w:sz w:val="20"/>
          <w:szCs w:val="20"/>
          <w:lang w:val="x-none"/>
        </w:rPr>
        <w:t xml:space="preserve"> </w:t>
      </w:r>
      <w:r w:rsidR="002679A8" w:rsidRPr="00036DCA">
        <w:rPr>
          <w:rFonts w:ascii="Trebuchet MS" w:hAnsi="Trebuchet MS" w:cs="Calibri"/>
          <w:sz w:val="20"/>
          <w:szCs w:val="20"/>
        </w:rPr>
        <w:t>e</w:t>
      </w:r>
      <w:proofErr w:type="spellStart"/>
      <w:r w:rsidR="002679A8" w:rsidRPr="00036DCA">
        <w:rPr>
          <w:rFonts w:ascii="Trebuchet MS" w:hAnsi="Trebuchet MS" w:cs="Calibri"/>
          <w:sz w:val="20"/>
          <w:szCs w:val="20"/>
          <w:lang w:val="x-none"/>
        </w:rPr>
        <w:t>xtraordinária</w:t>
      </w:r>
      <w:proofErr w:type="spellEnd"/>
      <w:r w:rsidR="002679A8" w:rsidRPr="00036DCA">
        <w:rPr>
          <w:rFonts w:ascii="Trebuchet MS" w:hAnsi="Trebuchet MS" w:cs="Calibri"/>
          <w:sz w:val="20"/>
          <w:szCs w:val="20"/>
          <w:lang w:val="x-none"/>
        </w:rPr>
        <w:t xml:space="preserve"> em montante suficiente para o reenquadramento do LTV</w:t>
      </w:r>
      <w:r w:rsidR="002679A8" w:rsidRPr="00036DCA">
        <w:rPr>
          <w:rFonts w:ascii="Trebuchet MS" w:hAnsi="Trebuchet MS" w:cs="Calibri"/>
          <w:sz w:val="20"/>
          <w:szCs w:val="20"/>
        </w:rPr>
        <w:t xml:space="preserve"> Máximo Terreno, observado o procedimento disposto na Cláusula 5.2 abaixo</w:t>
      </w:r>
      <w:r w:rsidRPr="00036DCA">
        <w:rPr>
          <w:rFonts w:ascii="Trebuchet MS" w:hAnsi="Trebuchet MS" w:cs="Calibri"/>
          <w:sz w:val="20"/>
          <w:szCs w:val="20"/>
        </w:rPr>
        <w:t>.</w:t>
      </w:r>
      <w:r w:rsidR="00742E31" w:rsidRPr="00036DCA">
        <w:rPr>
          <w:rFonts w:ascii="Trebuchet MS" w:hAnsi="Trebuchet MS" w:cs="Calibri"/>
          <w:sz w:val="20"/>
          <w:szCs w:val="20"/>
        </w:rPr>
        <w:t xml:space="preserve"> </w:t>
      </w:r>
    </w:p>
    <w:p w14:paraId="0429973D" w14:textId="77777777" w:rsidR="00382903" w:rsidRPr="00036DCA" w:rsidRDefault="00382903" w:rsidP="00D434E4">
      <w:pPr>
        <w:pStyle w:val="Default"/>
        <w:widowControl w:val="0"/>
        <w:tabs>
          <w:tab w:val="left" w:pos="851"/>
          <w:tab w:val="left" w:pos="1701"/>
        </w:tabs>
        <w:spacing w:line="360" w:lineRule="auto"/>
        <w:ind w:left="851"/>
        <w:jc w:val="both"/>
        <w:rPr>
          <w:rFonts w:ascii="Trebuchet MS" w:hAnsi="Trebuchet MS" w:cs="Calibri"/>
          <w:sz w:val="20"/>
          <w:szCs w:val="20"/>
        </w:rPr>
      </w:pPr>
    </w:p>
    <w:p w14:paraId="4A9BA23A" w14:textId="626F630F" w:rsidR="008508CC" w:rsidRPr="00036DCA" w:rsidRDefault="00651F9A"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rPr>
      </w:pPr>
      <w:r w:rsidRPr="00036DCA">
        <w:rPr>
          <w:rFonts w:ascii="Trebuchet MS" w:hAnsi="Trebuchet MS" w:cs="Calibri"/>
          <w:sz w:val="20"/>
          <w:szCs w:val="20"/>
        </w:rPr>
        <w:t>Para fins dessa Escritu</w:t>
      </w:r>
      <w:r w:rsidR="00391DB1" w:rsidRPr="00036DCA">
        <w:rPr>
          <w:rFonts w:ascii="Trebuchet MS" w:hAnsi="Trebuchet MS" w:cs="Calibri"/>
          <w:sz w:val="20"/>
          <w:szCs w:val="20"/>
        </w:rPr>
        <w:t>r</w:t>
      </w:r>
      <w:r w:rsidRPr="00036DCA">
        <w:rPr>
          <w:rFonts w:ascii="Trebuchet MS" w:hAnsi="Trebuchet MS" w:cs="Calibri"/>
          <w:sz w:val="20"/>
          <w:szCs w:val="20"/>
        </w:rPr>
        <w:t>a de Emissão o</w:t>
      </w:r>
      <w:r w:rsidR="00382903" w:rsidRPr="00036DCA">
        <w:rPr>
          <w:rFonts w:ascii="Trebuchet MS" w:hAnsi="Trebuchet MS" w:cs="Calibri"/>
          <w:sz w:val="20"/>
          <w:szCs w:val="20"/>
        </w:rPr>
        <w:t xml:space="preserve"> valor de mercado do Terreno </w:t>
      </w:r>
      <w:r w:rsidRPr="00036DCA">
        <w:rPr>
          <w:rFonts w:ascii="Trebuchet MS" w:hAnsi="Trebuchet MS" w:cs="Calibri"/>
          <w:sz w:val="20"/>
          <w:szCs w:val="20"/>
        </w:rPr>
        <w:t xml:space="preserve">é de </w:t>
      </w:r>
      <w:r w:rsidR="00BA0DAC" w:rsidRPr="00036DCA">
        <w:rPr>
          <w:rFonts w:ascii="Trebuchet MS" w:hAnsi="Trebuchet MS"/>
          <w:sz w:val="20"/>
          <w:szCs w:val="20"/>
        </w:rPr>
        <w:t xml:space="preserve">R$ 93.169.000,00 (noventa e três </w:t>
      </w:r>
      <w:r w:rsidR="00BA0DAC" w:rsidRPr="00036DCA">
        <w:rPr>
          <w:rFonts w:ascii="Trebuchet MS" w:hAnsi="Trebuchet MS" w:cs="Calibri"/>
          <w:sz w:val="20"/>
          <w:szCs w:val="20"/>
        </w:rPr>
        <w:t>milhões e cento e sessenta e nove mil reais)</w:t>
      </w:r>
      <w:r w:rsidR="00DA219D" w:rsidRPr="00036DCA">
        <w:rPr>
          <w:rFonts w:ascii="Trebuchet MS" w:hAnsi="Trebuchet MS" w:cs="Calibri"/>
          <w:sz w:val="20"/>
          <w:szCs w:val="20"/>
        </w:rPr>
        <w:t xml:space="preserve">, sendo certo que haverá a </w:t>
      </w:r>
      <w:r w:rsidR="00A64AF4" w:rsidRPr="00036DCA">
        <w:rPr>
          <w:rFonts w:ascii="Trebuchet MS" w:hAnsi="Trebuchet MS" w:cs="Calibri"/>
          <w:sz w:val="20"/>
          <w:szCs w:val="20"/>
        </w:rPr>
        <w:t xml:space="preserve">possibilidade de reavaliação </w:t>
      </w:r>
      <w:r w:rsidR="00DA219D" w:rsidRPr="00036DCA">
        <w:rPr>
          <w:rFonts w:ascii="Trebuchet MS" w:hAnsi="Trebuchet MS" w:cs="Calibri"/>
          <w:sz w:val="20"/>
          <w:szCs w:val="20"/>
        </w:rPr>
        <w:t xml:space="preserve">do Terreno, às expensas da Emissora, </w:t>
      </w:r>
      <w:r w:rsidR="00A64AF4" w:rsidRPr="00036DCA">
        <w:rPr>
          <w:rFonts w:ascii="Trebuchet MS" w:hAnsi="Trebuchet MS" w:cs="Calibri"/>
          <w:sz w:val="20"/>
          <w:szCs w:val="20"/>
        </w:rPr>
        <w:t xml:space="preserve">em caso de situações extraordinárias que </w:t>
      </w:r>
      <w:r w:rsidR="00DA219D" w:rsidRPr="00036DCA">
        <w:rPr>
          <w:rFonts w:ascii="Trebuchet MS" w:hAnsi="Trebuchet MS" w:cs="Calibri"/>
          <w:sz w:val="20"/>
          <w:szCs w:val="20"/>
        </w:rPr>
        <w:t xml:space="preserve">sejam aptas a </w:t>
      </w:r>
      <w:r w:rsidR="00A64AF4" w:rsidRPr="00036DCA">
        <w:rPr>
          <w:rFonts w:ascii="Trebuchet MS" w:hAnsi="Trebuchet MS" w:cs="Calibri"/>
          <w:sz w:val="20"/>
          <w:szCs w:val="20"/>
        </w:rPr>
        <w:t>caus</w:t>
      </w:r>
      <w:r w:rsidR="00DA219D" w:rsidRPr="00036DCA">
        <w:rPr>
          <w:rFonts w:ascii="Trebuchet MS" w:hAnsi="Trebuchet MS" w:cs="Calibri"/>
          <w:sz w:val="20"/>
          <w:szCs w:val="20"/>
        </w:rPr>
        <w:t>ar</w:t>
      </w:r>
      <w:r w:rsidR="00A64AF4" w:rsidRPr="00036DCA">
        <w:rPr>
          <w:rFonts w:ascii="Trebuchet MS" w:hAnsi="Trebuchet MS" w:cs="Calibri"/>
          <w:sz w:val="20"/>
          <w:szCs w:val="20"/>
        </w:rPr>
        <w:t xml:space="preserve"> a desvalorização do </w:t>
      </w:r>
      <w:r w:rsidR="00DA219D" w:rsidRPr="00036DCA">
        <w:rPr>
          <w:rFonts w:ascii="Trebuchet MS" w:hAnsi="Trebuchet MS" w:cs="Calibri"/>
          <w:sz w:val="20"/>
          <w:szCs w:val="20"/>
        </w:rPr>
        <w:t>valor de mercado do Terreno</w:t>
      </w:r>
      <w:r w:rsidR="00A64AF4" w:rsidRPr="00036DCA">
        <w:rPr>
          <w:rFonts w:ascii="Trebuchet MS" w:hAnsi="Trebuchet MS" w:cs="Calibri"/>
          <w:sz w:val="20"/>
          <w:szCs w:val="20"/>
        </w:rPr>
        <w:t xml:space="preserve">, conforme deliberado por titulares dos CRI </w:t>
      </w:r>
      <w:r w:rsidR="00DA219D" w:rsidRPr="00036DCA">
        <w:rPr>
          <w:rFonts w:ascii="Trebuchet MS" w:hAnsi="Trebuchet MS" w:cs="Calibri"/>
          <w:sz w:val="20"/>
          <w:szCs w:val="20"/>
        </w:rPr>
        <w:t xml:space="preserve">reunidos </w:t>
      </w:r>
      <w:r w:rsidR="00A64AF4" w:rsidRPr="00036DCA">
        <w:rPr>
          <w:rFonts w:ascii="Trebuchet MS" w:hAnsi="Trebuchet MS" w:cs="Calibri"/>
          <w:sz w:val="20"/>
          <w:szCs w:val="20"/>
        </w:rPr>
        <w:t>em assembleia</w:t>
      </w:r>
      <w:r w:rsidR="00DA219D" w:rsidRPr="00036DCA">
        <w:rPr>
          <w:rFonts w:ascii="Trebuchet MS" w:hAnsi="Trebuchet MS" w:cs="Calibri"/>
          <w:sz w:val="20"/>
          <w:szCs w:val="20"/>
        </w:rPr>
        <w:t xml:space="preserve"> especial.</w:t>
      </w:r>
    </w:p>
    <w:p w14:paraId="4FAB70B5" w14:textId="77777777" w:rsidR="00010AEB" w:rsidRPr="00036DCA" w:rsidRDefault="00010AEB" w:rsidP="00D434E4">
      <w:pPr>
        <w:pStyle w:val="Default"/>
        <w:widowControl w:val="0"/>
        <w:tabs>
          <w:tab w:val="left" w:pos="851"/>
          <w:tab w:val="left" w:pos="1701"/>
        </w:tabs>
        <w:spacing w:line="360" w:lineRule="auto"/>
        <w:ind w:left="851"/>
        <w:jc w:val="both"/>
        <w:rPr>
          <w:rFonts w:ascii="Trebuchet MS" w:hAnsi="Trebuchet MS" w:cstheme="minorHAnsi"/>
          <w:sz w:val="20"/>
          <w:szCs w:val="20"/>
          <w:lang w:bidi="th-TH"/>
        </w:rPr>
      </w:pPr>
      <w:bookmarkStart w:id="68" w:name="_Ref72412725"/>
    </w:p>
    <w:p w14:paraId="7F0F9DFA" w14:textId="01C08251" w:rsidR="005F2EFF" w:rsidRPr="00036DCA" w:rsidRDefault="00B87841"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sz w:val="20"/>
          <w:szCs w:val="20"/>
          <w:u w:val="single"/>
        </w:rPr>
        <w:t>LTV Unidades</w:t>
      </w:r>
      <w:r w:rsidR="005F2EFF" w:rsidRPr="00036DCA">
        <w:rPr>
          <w:rFonts w:ascii="Trebuchet MS" w:hAnsi="Trebuchet MS"/>
          <w:sz w:val="20"/>
          <w:szCs w:val="20"/>
        </w:rPr>
        <w:t xml:space="preserve">: </w:t>
      </w:r>
      <w:r w:rsidR="002679A8" w:rsidRPr="00036DCA">
        <w:rPr>
          <w:rFonts w:ascii="Trebuchet MS" w:hAnsi="Trebuchet MS" w:cs="Calibri"/>
          <w:sz w:val="20"/>
          <w:szCs w:val="20"/>
        </w:rPr>
        <w:t>Após o Lançamento do Empreendimento e a</w:t>
      </w:r>
      <w:r w:rsidRPr="00036DCA">
        <w:rPr>
          <w:rFonts w:ascii="Trebuchet MS" w:hAnsi="Trebuchet MS" w:cs="Calibri"/>
          <w:sz w:val="20"/>
          <w:szCs w:val="20"/>
        </w:rPr>
        <w:t xml:space="preserve">té o adimplemento integral das </w:t>
      </w:r>
      <w:r w:rsidR="00C919E6" w:rsidRPr="00036DCA">
        <w:rPr>
          <w:rFonts w:ascii="Trebuchet MS" w:hAnsi="Trebuchet MS" w:cs="Calibri"/>
          <w:sz w:val="20"/>
          <w:szCs w:val="20"/>
        </w:rPr>
        <w:t>Obrigações Garantidas Notas Comerciais</w:t>
      </w:r>
      <w:r w:rsidR="0071375A" w:rsidRPr="00036DCA">
        <w:rPr>
          <w:rFonts w:ascii="Trebuchet MS" w:hAnsi="Trebuchet MS" w:cs="Calibri"/>
          <w:sz w:val="20"/>
          <w:szCs w:val="20"/>
        </w:rPr>
        <w:t xml:space="preserve"> </w:t>
      </w:r>
      <w:r w:rsidRPr="00036DCA">
        <w:rPr>
          <w:rFonts w:ascii="Trebuchet MS" w:hAnsi="Trebuchet MS" w:cs="Calibri"/>
          <w:sz w:val="20"/>
          <w:szCs w:val="20"/>
        </w:rPr>
        <w:t xml:space="preserve">fica estabelecido que o percentual resultante da divisão entre o valor do saldo devedor das </w:t>
      </w:r>
      <w:r w:rsidR="00C919E6" w:rsidRPr="00036DCA">
        <w:rPr>
          <w:rFonts w:ascii="Trebuchet MS" w:hAnsi="Trebuchet MS" w:cs="Calibri"/>
          <w:sz w:val="20"/>
          <w:szCs w:val="20"/>
        </w:rPr>
        <w:t>Obrigações Garantidas Notas Comerciais</w:t>
      </w:r>
      <w:r w:rsidR="0071375A" w:rsidRPr="00036DCA">
        <w:rPr>
          <w:rFonts w:ascii="Trebuchet MS" w:hAnsi="Trebuchet MS" w:cs="Calibri"/>
          <w:sz w:val="20"/>
          <w:szCs w:val="20"/>
        </w:rPr>
        <w:t xml:space="preserve"> </w:t>
      </w:r>
      <w:r w:rsidRPr="00036DCA">
        <w:rPr>
          <w:rFonts w:ascii="Trebuchet MS" w:hAnsi="Trebuchet MS" w:cs="Calibri"/>
          <w:sz w:val="20"/>
          <w:szCs w:val="20"/>
        </w:rPr>
        <w:t>pelo valor de mercado das Unidades deverá ser de no máximo 50% (cinquenta por cento) (</w:t>
      </w:r>
      <w:r w:rsidR="002679A8" w:rsidRPr="00036DCA">
        <w:rPr>
          <w:rFonts w:ascii="Trebuchet MS" w:hAnsi="Trebuchet MS" w:cs="Calibri"/>
          <w:sz w:val="20"/>
          <w:szCs w:val="20"/>
        </w:rPr>
        <w:t>“</w:t>
      </w:r>
      <w:r w:rsidR="002679A8" w:rsidRPr="00036DCA">
        <w:rPr>
          <w:rFonts w:ascii="Trebuchet MS" w:hAnsi="Trebuchet MS" w:cs="Calibri"/>
          <w:sz w:val="20"/>
          <w:szCs w:val="20"/>
          <w:u w:val="single"/>
        </w:rPr>
        <w:t>LTV Máximo Unidades</w:t>
      </w:r>
      <w:r w:rsidR="002679A8" w:rsidRPr="00036DCA">
        <w:rPr>
          <w:rFonts w:ascii="Trebuchet MS" w:hAnsi="Trebuchet MS" w:cs="Calibri"/>
          <w:sz w:val="20"/>
          <w:szCs w:val="20"/>
        </w:rPr>
        <w:t>”, quando em conjunto com LTV Máximo Terreno, “</w:t>
      </w:r>
      <w:r w:rsidR="002679A8" w:rsidRPr="00036DCA">
        <w:rPr>
          <w:rFonts w:ascii="Trebuchet MS" w:hAnsi="Trebuchet MS" w:cs="Calibri"/>
          <w:sz w:val="20"/>
          <w:szCs w:val="20"/>
          <w:u w:val="single"/>
        </w:rPr>
        <w:t>LTV Máximo Operação</w:t>
      </w:r>
      <w:r w:rsidR="002679A8" w:rsidRPr="00036DCA">
        <w:rPr>
          <w:rFonts w:ascii="Trebuchet MS" w:hAnsi="Trebuchet MS" w:cs="Calibri"/>
          <w:sz w:val="20"/>
          <w:szCs w:val="20"/>
        </w:rPr>
        <w:t>”</w:t>
      </w:r>
      <w:r w:rsidRPr="00036DCA">
        <w:rPr>
          <w:rFonts w:ascii="Trebuchet MS" w:hAnsi="Trebuchet MS" w:cs="Calibri"/>
          <w:sz w:val="20"/>
          <w:szCs w:val="20"/>
        </w:rPr>
        <w:t>).</w:t>
      </w:r>
      <w:r w:rsidR="00391DB1" w:rsidRPr="00036DCA">
        <w:rPr>
          <w:rFonts w:ascii="Trebuchet MS" w:hAnsi="Trebuchet MS" w:cs="Calibri"/>
          <w:sz w:val="20"/>
          <w:szCs w:val="20"/>
        </w:rPr>
        <w:t xml:space="preserve"> </w:t>
      </w:r>
    </w:p>
    <w:p w14:paraId="152C71F0" w14:textId="77777777" w:rsidR="002332E1" w:rsidRPr="00036DCA" w:rsidRDefault="002332E1" w:rsidP="00D434E4">
      <w:pPr>
        <w:pStyle w:val="Default"/>
        <w:widowControl w:val="0"/>
        <w:tabs>
          <w:tab w:val="left" w:pos="851"/>
          <w:tab w:val="left" w:pos="1701"/>
        </w:tabs>
        <w:spacing w:line="360" w:lineRule="auto"/>
        <w:ind w:left="851"/>
        <w:jc w:val="both"/>
        <w:rPr>
          <w:rFonts w:ascii="Trebuchet MS" w:hAnsi="Trebuchet MS" w:cs="Calibri"/>
          <w:sz w:val="20"/>
          <w:szCs w:val="20"/>
        </w:rPr>
      </w:pPr>
    </w:p>
    <w:p w14:paraId="651BD03D" w14:textId="56B11A90" w:rsidR="002332E1" w:rsidRPr="00036DCA" w:rsidRDefault="002332E1"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rPr>
      </w:pPr>
      <w:r w:rsidRPr="00036DCA">
        <w:rPr>
          <w:rFonts w:ascii="Trebuchet MS" w:hAnsi="Trebuchet MS" w:cs="Calibri"/>
          <w:sz w:val="20"/>
          <w:szCs w:val="20"/>
        </w:rPr>
        <w:t xml:space="preserve">A verificação do cumprimento do LTV Máximo Unidades deverá ser realizada </w:t>
      </w:r>
      <w:r w:rsidR="00933E8C" w:rsidRPr="00036DCA">
        <w:rPr>
          <w:rFonts w:ascii="Trebuchet MS" w:hAnsi="Trebuchet MS" w:cs="Calibri"/>
          <w:sz w:val="20"/>
          <w:szCs w:val="20"/>
        </w:rPr>
        <w:t>pela Credora</w:t>
      </w:r>
      <w:r w:rsidRPr="00036DCA">
        <w:rPr>
          <w:rFonts w:ascii="Trebuchet MS" w:hAnsi="Trebuchet MS" w:cs="Calibri"/>
          <w:sz w:val="20"/>
          <w:szCs w:val="20"/>
        </w:rPr>
        <w:t xml:space="preserve"> </w:t>
      </w:r>
      <w:r w:rsidR="002D59C8" w:rsidRPr="00036DCA">
        <w:rPr>
          <w:rFonts w:ascii="Trebuchet MS" w:hAnsi="Trebuchet MS" w:cs="Calibri"/>
          <w:sz w:val="20"/>
          <w:szCs w:val="20"/>
        </w:rPr>
        <w:t>mensalmente</w:t>
      </w:r>
      <w:r w:rsidRPr="00036DCA">
        <w:rPr>
          <w:rFonts w:ascii="Trebuchet MS" w:hAnsi="Trebuchet MS" w:cs="Calibri"/>
          <w:sz w:val="20"/>
          <w:szCs w:val="20"/>
        </w:rPr>
        <w:t xml:space="preserve"> (“</w:t>
      </w:r>
      <w:r w:rsidRPr="00036DCA">
        <w:rPr>
          <w:rFonts w:ascii="Trebuchet MS" w:hAnsi="Trebuchet MS" w:cs="Calibri"/>
          <w:sz w:val="20"/>
          <w:szCs w:val="20"/>
          <w:u w:val="single"/>
        </w:rPr>
        <w:t>Data de Verificação LTV Unidades</w:t>
      </w:r>
      <w:r w:rsidRPr="00036DCA">
        <w:rPr>
          <w:rFonts w:ascii="Trebuchet MS" w:hAnsi="Trebuchet MS" w:cs="Calibri"/>
          <w:sz w:val="20"/>
          <w:szCs w:val="20"/>
        </w:rPr>
        <w:t>”, quando em conjunto com Data de Verificação LTV Terreno, “</w:t>
      </w:r>
      <w:r w:rsidRPr="00036DCA">
        <w:rPr>
          <w:rFonts w:ascii="Trebuchet MS" w:hAnsi="Trebuchet MS" w:cs="Calibri"/>
          <w:sz w:val="20"/>
          <w:szCs w:val="20"/>
          <w:u w:val="single"/>
        </w:rPr>
        <w:t>Data de Verificação</w:t>
      </w:r>
      <w:r w:rsidRPr="00036DCA">
        <w:rPr>
          <w:rFonts w:ascii="Trebuchet MS" w:hAnsi="Trebuchet MS" w:cs="Calibri"/>
          <w:sz w:val="20"/>
          <w:szCs w:val="20"/>
        </w:rPr>
        <w:t xml:space="preserve">”). </w:t>
      </w:r>
    </w:p>
    <w:p w14:paraId="77109C02" w14:textId="77777777" w:rsidR="002332E1" w:rsidRPr="00036DCA" w:rsidRDefault="002332E1" w:rsidP="00D434E4">
      <w:pPr>
        <w:pStyle w:val="Default"/>
        <w:widowControl w:val="0"/>
        <w:tabs>
          <w:tab w:val="left" w:pos="851"/>
          <w:tab w:val="left" w:pos="1701"/>
        </w:tabs>
        <w:spacing w:line="360" w:lineRule="auto"/>
        <w:ind w:left="851"/>
        <w:jc w:val="both"/>
        <w:rPr>
          <w:rFonts w:ascii="Trebuchet MS" w:hAnsi="Trebuchet MS" w:cs="Calibri"/>
          <w:sz w:val="20"/>
          <w:szCs w:val="20"/>
        </w:rPr>
      </w:pPr>
    </w:p>
    <w:p w14:paraId="533DEF7D" w14:textId="54CE7B94" w:rsidR="00B42170" w:rsidRPr="00036DCA" w:rsidRDefault="00B42170"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lang w:val="x-none"/>
        </w:rPr>
      </w:pPr>
      <w:r w:rsidRPr="00036DCA">
        <w:rPr>
          <w:rFonts w:ascii="Trebuchet MS" w:hAnsi="Trebuchet MS" w:cs="Calibri"/>
          <w:sz w:val="20"/>
          <w:szCs w:val="20"/>
        </w:rPr>
        <w:t>O valor de mercado das Unidades será apurado</w:t>
      </w:r>
      <w:r w:rsidR="00651F9A" w:rsidRPr="00036DCA">
        <w:rPr>
          <w:rFonts w:ascii="Trebuchet MS" w:hAnsi="Trebuchet MS" w:cs="Calibri"/>
          <w:sz w:val="20"/>
          <w:szCs w:val="20"/>
        </w:rPr>
        <w:t>: (a) considerando 2 (dois) tipos de Unidades, quais sejam: residencial ou compactas;</w:t>
      </w:r>
      <w:r w:rsidRPr="00036DCA">
        <w:rPr>
          <w:rFonts w:ascii="Trebuchet MS" w:hAnsi="Trebuchet MS" w:cs="Calibri"/>
          <w:sz w:val="20"/>
          <w:szCs w:val="20"/>
        </w:rPr>
        <w:t xml:space="preserve"> (</w:t>
      </w:r>
      <w:proofErr w:type="spellStart"/>
      <w:r w:rsidR="00651F9A" w:rsidRPr="00036DCA">
        <w:rPr>
          <w:rFonts w:ascii="Trebuchet MS" w:hAnsi="Trebuchet MS" w:cs="Calibri"/>
          <w:sz w:val="20"/>
          <w:szCs w:val="20"/>
        </w:rPr>
        <w:t>ii</w:t>
      </w:r>
      <w:proofErr w:type="spellEnd"/>
      <w:r w:rsidRPr="00036DCA">
        <w:rPr>
          <w:rFonts w:ascii="Trebuchet MS" w:hAnsi="Trebuchet MS" w:cs="Calibri"/>
          <w:sz w:val="20"/>
          <w:szCs w:val="20"/>
        </w:rPr>
        <w:t>) inicialmente de acordo com a tabela de vendas apresentada pela Emissora quando do Lançamento do Empreendimento</w:t>
      </w:r>
      <w:r w:rsidR="00651F9A" w:rsidRPr="00036DCA">
        <w:rPr>
          <w:rFonts w:ascii="Trebuchet MS" w:hAnsi="Trebuchet MS" w:cs="Calibri"/>
          <w:sz w:val="20"/>
          <w:szCs w:val="20"/>
        </w:rPr>
        <w:t xml:space="preserve">, considerando cada tipo de </w:t>
      </w:r>
      <w:r w:rsidR="00651F9A" w:rsidRPr="00036DCA">
        <w:rPr>
          <w:rFonts w:ascii="Trebuchet MS" w:hAnsi="Trebuchet MS" w:cs="Calibri"/>
          <w:sz w:val="20"/>
          <w:szCs w:val="20"/>
        </w:rPr>
        <w:lastRenderedPageBreak/>
        <w:t>Unidade</w:t>
      </w:r>
      <w:r w:rsidRPr="00036DCA">
        <w:rPr>
          <w:rFonts w:ascii="Trebuchet MS" w:hAnsi="Trebuchet MS" w:cs="Calibri"/>
          <w:sz w:val="20"/>
          <w:szCs w:val="20"/>
        </w:rPr>
        <w:t>; e (</w:t>
      </w:r>
      <w:proofErr w:type="spellStart"/>
      <w:r w:rsidRPr="00036DCA">
        <w:rPr>
          <w:rFonts w:ascii="Trebuchet MS" w:hAnsi="Trebuchet MS" w:cs="Calibri"/>
          <w:sz w:val="20"/>
          <w:szCs w:val="20"/>
        </w:rPr>
        <w:t>ii</w:t>
      </w:r>
      <w:proofErr w:type="spellEnd"/>
      <w:r w:rsidRPr="00036DCA">
        <w:rPr>
          <w:rFonts w:ascii="Trebuchet MS" w:hAnsi="Trebuchet MS" w:cs="Calibri"/>
          <w:sz w:val="20"/>
          <w:szCs w:val="20"/>
        </w:rPr>
        <w:t xml:space="preserve">) atualizado </w:t>
      </w:r>
      <w:r w:rsidR="002D59C8" w:rsidRPr="00036DCA">
        <w:rPr>
          <w:rFonts w:ascii="Trebuchet MS" w:hAnsi="Trebuchet MS" w:cs="Calibri"/>
          <w:sz w:val="20"/>
          <w:szCs w:val="20"/>
        </w:rPr>
        <w:t>mensalmente</w:t>
      </w:r>
      <w:r w:rsidRPr="00036DCA">
        <w:rPr>
          <w:rFonts w:ascii="Trebuchet MS" w:hAnsi="Trebuchet MS" w:cs="Calibri"/>
          <w:sz w:val="20"/>
          <w:szCs w:val="20"/>
        </w:rPr>
        <w:t xml:space="preserve"> com base no valor das últimas 5 (cinco) vendas realizadas</w:t>
      </w:r>
      <w:r w:rsidR="00651F9A" w:rsidRPr="00036DCA">
        <w:rPr>
          <w:rFonts w:ascii="Trebuchet MS" w:hAnsi="Trebuchet MS" w:cs="Calibri"/>
          <w:sz w:val="20"/>
          <w:szCs w:val="20"/>
        </w:rPr>
        <w:t xml:space="preserve"> para cada tipo de Unidade (residencial ou compacta)</w:t>
      </w:r>
      <w:r w:rsidR="002470CF" w:rsidRPr="00036DCA">
        <w:rPr>
          <w:rFonts w:ascii="Trebuchet MS" w:hAnsi="Trebuchet MS" w:cs="Calibri"/>
          <w:sz w:val="20"/>
          <w:szCs w:val="20"/>
        </w:rPr>
        <w:t xml:space="preserve"> </w:t>
      </w:r>
      <w:r w:rsidRPr="00036DCA">
        <w:rPr>
          <w:rFonts w:ascii="Trebuchet MS" w:hAnsi="Trebuchet MS" w:cs="Calibri"/>
          <w:sz w:val="20"/>
          <w:szCs w:val="20"/>
        </w:rPr>
        <w:t xml:space="preserve">mediante relatório encaminhado pela Emissora </w:t>
      </w:r>
      <w:r w:rsidR="00933E8C" w:rsidRPr="00036DCA">
        <w:rPr>
          <w:rFonts w:ascii="Trebuchet MS" w:hAnsi="Trebuchet MS" w:cs="Calibri"/>
          <w:sz w:val="20"/>
          <w:szCs w:val="20"/>
        </w:rPr>
        <w:t>à Credora</w:t>
      </w:r>
      <w:r w:rsidR="00E66682" w:rsidRPr="00036DCA">
        <w:rPr>
          <w:rFonts w:ascii="Trebuchet MS" w:hAnsi="Trebuchet MS" w:cs="Calibri"/>
          <w:sz w:val="20"/>
          <w:szCs w:val="20"/>
        </w:rPr>
        <w:t xml:space="preserve"> (“</w:t>
      </w:r>
      <w:r w:rsidR="00E66682" w:rsidRPr="00036DCA">
        <w:rPr>
          <w:rFonts w:ascii="Trebuchet MS" w:hAnsi="Trebuchet MS" w:cs="Calibri"/>
          <w:sz w:val="20"/>
          <w:szCs w:val="20"/>
          <w:u w:val="single"/>
        </w:rPr>
        <w:t>Valor de Avaliação Periódico</w:t>
      </w:r>
      <w:r w:rsidR="00E66682" w:rsidRPr="00036DCA">
        <w:rPr>
          <w:rFonts w:ascii="Trebuchet MS" w:hAnsi="Trebuchet MS" w:cs="Calibri"/>
          <w:sz w:val="20"/>
          <w:szCs w:val="20"/>
        </w:rPr>
        <w:t>”, quando em conjunto com o Valor de Avaliação Inicial, “</w:t>
      </w:r>
      <w:r w:rsidR="00E66682" w:rsidRPr="00036DCA">
        <w:rPr>
          <w:rFonts w:ascii="Trebuchet MS" w:hAnsi="Trebuchet MS" w:cs="Calibri"/>
          <w:sz w:val="20"/>
          <w:szCs w:val="20"/>
          <w:u w:val="single"/>
        </w:rPr>
        <w:t>Valor de Avaliação</w:t>
      </w:r>
      <w:r w:rsidR="00E66682" w:rsidRPr="00036DCA">
        <w:rPr>
          <w:rFonts w:ascii="Trebuchet MS" w:hAnsi="Trebuchet MS" w:cs="Calibri"/>
          <w:sz w:val="20"/>
          <w:szCs w:val="20"/>
        </w:rPr>
        <w:t>”)</w:t>
      </w:r>
      <w:r w:rsidRPr="00036DCA">
        <w:rPr>
          <w:rFonts w:ascii="Trebuchet MS" w:hAnsi="Trebuchet MS" w:cs="Calibri"/>
          <w:sz w:val="20"/>
          <w:szCs w:val="20"/>
        </w:rPr>
        <w:t>.</w:t>
      </w:r>
    </w:p>
    <w:p w14:paraId="0A196482" w14:textId="77777777" w:rsidR="00B42170" w:rsidRPr="00036DCA" w:rsidRDefault="00B42170" w:rsidP="00D434E4">
      <w:pPr>
        <w:pStyle w:val="PargrafodaLista"/>
        <w:spacing w:line="360" w:lineRule="auto"/>
        <w:rPr>
          <w:rFonts w:ascii="Trebuchet MS" w:hAnsi="Trebuchet MS" w:cs="Calibri"/>
          <w:sz w:val="20"/>
          <w:szCs w:val="20"/>
        </w:rPr>
      </w:pPr>
    </w:p>
    <w:p w14:paraId="0B317764" w14:textId="74DF8F74" w:rsidR="002332E1" w:rsidRPr="00036DCA" w:rsidRDefault="002332E1"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lang w:val="x-none"/>
        </w:rPr>
      </w:pPr>
      <w:r w:rsidRPr="00036DCA">
        <w:rPr>
          <w:rFonts w:ascii="Trebuchet MS" w:hAnsi="Trebuchet MS" w:cs="Calibri"/>
          <w:sz w:val="20"/>
          <w:szCs w:val="20"/>
        </w:rPr>
        <w:t xml:space="preserve">Caso, a qualquer tempo, seja apurado </w:t>
      </w:r>
      <w:r w:rsidR="00933E8C" w:rsidRPr="00036DCA">
        <w:rPr>
          <w:rFonts w:ascii="Trebuchet MS" w:hAnsi="Trebuchet MS" w:cs="Calibri"/>
          <w:sz w:val="20"/>
          <w:szCs w:val="20"/>
        </w:rPr>
        <w:t>pela Credora</w:t>
      </w:r>
      <w:r w:rsidRPr="00036DCA">
        <w:rPr>
          <w:rFonts w:ascii="Trebuchet MS" w:hAnsi="Trebuchet MS" w:cs="Calibri"/>
          <w:sz w:val="20"/>
          <w:szCs w:val="20"/>
        </w:rPr>
        <w:t xml:space="preserve">, o descumprimento do LTV Máximo </w:t>
      </w:r>
      <w:r w:rsidR="007E30D4" w:rsidRPr="00036DCA">
        <w:rPr>
          <w:rFonts w:ascii="Trebuchet MS" w:hAnsi="Trebuchet MS" w:cs="Calibri"/>
          <w:sz w:val="20"/>
          <w:szCs w:val="20"/>
        </w:rPr>
        <w:t>Unidades</w:t>
      </w:r>
      <w:r w:rsidRPr="00036DCA">
        <w:rPr>
          <w:rFonts w:ascii="Trebuchet MS" w:hAnsi="Trebuchet MS" w:cs="Calibri"/>
          <w:sz w:val="20"/>
          <w:szCs w:val="20"/>
        </w:rPr>
        <w:t xml:space="preserve"> a Emissora obriga-se a, no prazo de até </w:t>
      </w:r>
      <w:r w:rsidR="008C76B3" w:rsidRPr="00036DCA">
        <w:rPr>
          <w:rFonts w:ascii="Trebuchet MS" w:hAnsi="Trebuchet MS" w:cs="Calibri"/>
          <w:sz w:val="20"/>
          <w:szCs w:val="20"/>
        </w:rPr>
        <w:t xml:space="preserve">3 (três) </w:t>
      </w:r>
      <w:r w:rsidRPr="00036DCA">
        <w:rPr>
          <w:rFonts w:ascii="Trebuchet MS" w:hAnsi="Trebuchet MS" w:cs="Calibri"/>
          <w:sz w:val="20"/>
          <w:szCs w:val="20"/>
        </w:rPr>
        <w:t xml:space="preserve">Dias Úteis contados do recebimento da notificação a ser enviada </w:t>
      </w:r>
      <w:r w:rsidR="00933E8C" w:rsidRPr="00036DCA">
        <w:rPr>
          <w:rFonts w:ascii="Trebuchet MS" w:hAnsi="Trebuchet MS" w:cs="Calibri"/>
          <w:sz w:val="20"/>
          <w:szCs w:val="20"/>
        </w:rPr>
        <w:t>pela Credora</w:t>
      </w:r>
      <w:r w:rsidR="00933E8C" w:rsidRPr="00036DCA" w:rsidDel="00933E8C">
        <w:rPr>
          <w:rFonts w:ascii="Trebuchet MS" w:hAnsi="Trebuchet MS" w:cs="Calibri"/>
          <w:sz w:val="20"/>
          <w:szCs w:val="20"/>
        </w:rPr>
        <w:t xml:space="preserve"> </w:t>
      </w:r>
      <w:r w:rsidR="00A2307D" w:rsidRPr="00036DCA">
        <w:rPr>
          <w:rFonts w:ascii="Trebuchet MS" w:hAnsi="Trebuchet MS" w:cs="Calibri"/>
          <w:sz w:val="20"/>
          <w:szCs w:val="20"/>
        </w:rPr>
        <w:t>(“</w:t>
      </w:r>
      <w:r w:rsidR="00A2307D" w:rsidRPr="00036DCA">
        <w:rPr>
          <w:rFonts w:ascii="Trebuchet MS" w:hAnsi="Trebuchet MS" w:cs="Calibri"/>
          <w:sz w:val="20"/>
          <w:szCs w:val="20"/>
          <w:u w:val="single"/>
        </w:rPr>
        <w:t>Data Limite</w:t>
      </w:r>
      <w:r w:rsidR="00A2307D" w:rsidRPr="00036DCA">
        <w:rPr>
          <w:rFonts w:ascii="Trebuchet MS" w:hAnsi="Trebuchet MS" w:cs="Calibri"/>
          <w:sz w:val="20"/>
          <w:szCs w:val="20"/>
        </w:rPr>
        <w:t>”)</w:t>
      </w:r>
      <w:r w:rsidR="00E62CE9" w:rsidRPr="00036DCA">
        <w:rPr>
          <w:rFonts w:ascii="Trebuchet MS" w:hAnsi="Trebuchet MS" w:cs="Calibri"/>
          <w:sz w:val="20"/>
          <w:szCs w:val="20"/>
        </w:rPr>
        <w:t>,</w:t>
      </w:r>
      <w:r w:rsidR="007E30D4" w:rsidRPr="00036DCA">
        <w:rPr>
          <w:rFonts w:ascii="Trebuchet MS" w:hAnsi="Trebuchet MS" w:cs="Calibri"/>
          <w:sz w:val="20"/>
          <w:szCs w:val="20"/>
        </w:rPr>
        <w:t xml:space="preserve"> </w:t>
      </w:r>
      <w:r w:rsidR="008C76B3" w:rsidRPr="00036DCA">
        <w:rPr>
          <w:rFonts w:ascii="Trebuchet MS" w:hAnsi="Trebuchet MS" w:cs="Calibri"/>
          <w:sz w:val="20"/>
          <w:szCs w:val="20"/>
        </w:rPr>
        <w:t>optar por</w:t>
      </w:r>
      <w:r w:rsidR="000B286F" w:rsidRPr="00036DCA">
        <w:rPr>
          <w:rFonts w:ascii="Trebuchet MS" w:hAnsi="Trebuchet MS" w:cs="Calibri"/>
          <w:sz w:val="20"/>
          <w:szCs w:val="20"/>
        </w:rPr>
        <w:t>:</w:t>
      </w:r>
      <w:r w:rsidR="007E30D4" w:rsidRPr="00036DCA">
        <w:rPr>
          <w:rFonts w:ascii="Trebuchet MS" w:hAnsi="Trebuchet MS" w:cs="Calibri"/>
          <w:sz w:val="20"/>
          <w:szCs w:val="20"/>
        </w:rPr>
        <w:t xml:space="preserve"> </w:t>
      </w:r>
      <w:r w:rsidR="007E30D4" w:rsidRPr="00036DCA">
        <w:rPr>
          <w:rFonts w:ascii="Trebuchet MS" w:hAnsi="Trebuchet MS" w:cs="Calibri"/>
          <w:sz w:val="20"/>
          <w:szCs w:val="20"/>
          <w:lang w:val="x-none"/>
        </w:rPr>
        <w:t xml:space="preserve">(i) </w:t>
      </w:r>
      <w:r w:rsidR="000B286F" w:rsidRPr="00036DCA">
        <w:rPr>
          <w:rFonts w:ascii="Trebuchet MS" w:hAnsi="Trebuchet MS" w:cs="Calibri"/>
          <w:sz w:val="20"/>
          <w:szCs w:val="20"/>
        </w:rPr>
        <w:t>alienar fiduciariamente novas</w:t>
      </w:r>
      <w:r w:rsidR="007E30D4" w:rsidRPr="00036DCA">
        <w:rPr>
          <w:rFonts w:ascii="Trebuchet MS" w:hAnsi="Trebuchet MS" w:cs="Calibri"/>
          <w:sz w:val="20"/>
          <w:szCs w:val="20"/>
          <w:lang w:val="x-none"/>
        </w:rPr>
        <w:t xml:space="preserve"> unidades</w:t>
      </w:r>
      <w:r w:rsidR="00A2307D" w:rsidRPr="00036DCA">
        <w:rPr>
          <w:rFonts w:ascii="Trebuchet MS" w:hAnsi="Trebuchet MS" w:cs="Calibri"/>
          <w:sz w:val="20"/>
          <w:szCs w:val="20"/>
        </w:rPr>
        <w:t xml:space="preserve"> do Empreendimento</w:t>
      </w:r>
      <w:r w:rsidR="00E62CE9" w:rsidRPr="00036DCA">
        <w:rPr>
          <w:rFonts w:ascii="Trebuchet MS" w:hAnsi="Trebuchet MS" w:cs="Calibri"/>
          <w:sz w:val="20"/>
          <w:szCs w:val="20"/>
        </w:rPr>
        <w:t xml:space="preserve"> Imobiliário</w:t>
      </w:r>
      <w:r w:rsidR="00A2307D" w:rsidRPr="00036DCA">
        <w:rPr>
          <w:rFonts w:ascii="Trebuchet MS" w:hAnsi="Trebuchet MS" w:cs="Calibri"/>
          <w:sz w:val="20"/>
          <w:szCs w:val="20"/>
        </w:rPr>
        <w:t xml:space="preserve"> (“</w:t>
      </w:r>
      <w:r w:rsidR="00A2307D" w:rsidRPr="00036DCA">
        <w:rPr>
          <w:rFonts w:ascii="Trebuchet MS" w:hAnsi="Trebuchet MS" w:cs="Calibri"/>
          <w:sz w:val="20"/>
          <w:szCs w:val="20"/>
          <w:u w:val="single"/>
        </w:rPr>
        <w:t>Novas Unidades</w:t>
      </w:r>
      <w:r w:rsidR="00A2307D" w:rsidRPr="00036DCA">
        <w:rPr>
          <w:rFonts w:ascii="Trebuchet MS" w:hAnsi="Trebuchet MS" w:cs="Calibri"/>
          <w:sz w:val="20"/>
          <w:szCs w:val="20"/>
        </w:rPr>
        <w:t>”)</w:t>
      </w:r>
      <w:r w:rsidR="00624446" w:rsidRPr="00036DCA">
        <w:rPr>
          <w:rFonts w:ascii="Trebuchet MS" w:hAnsi="Trebuchet MS" w:cs="Calibri"/>
          <w:sz w:val="20"/>
          <w:szCs w:val="20"/>
        </w:rPr>
        <w:t>, observado o procedimento disposto nos itens (i) e (</w:t>
      </w:r>
      <w:proofErr w:type="spellStart"/>
      <w:r w:rsidR="00624446" w:rsidRPr="00036DCA">
        <w:rPr>
          <w:rFonts w:ascii="Trebuchet MS" w:hAnsi="Trebuchet MS" w:cs="Calibri"/>
          <w:sz w:val="20"/>
          <w:szCs w:val="20"/>
        </w:rPr>
        <w:t>ii</w:t>
      </w:r>
      <w:proofErr w:type="spellEnd"/>
      <w:r w:rsidR="00624446" w:rsidRPr="00036DCA">
        <w:rPr>
          <w:rFonts w:ascii="Trebuchet MS" w:hAnsi="Trebuchet MS" w:cs="Calibri"/>
          <w:sz w:val="20"/>
          <w:szCs w:val="20"/>
        </w:rPr>
        <w:t>) abaixo</w:t>
      </w:r>
      <w:r w:rsidR="00A2307D" w:rsidRPr="00036DCA">
        <w:rPr>
          <w:rFonts w:ascii="Trebuchet MS" w:hAnsi="Trebuchet MS" w:cs="Calibri"/>
          <w:sz w:val="20"/>
          <w:szCs w:val="20"/>
        </w:rPr>
        <w:t>;</w:t>
      </w:r>
      <w:r w:rsidR="007E30D4" w:rsidRPr="00036DCA">
        <w:rPr>
          <w:rFonts w:ascii="Trebuchet MS" w:hAnsi="Trebuchet MS" w:cs="Calibri"/>
          <w:sz w:val="20"/>
          <w:szCs w:val="20"/>
        </w:rPr>
        <w:t xml:space="preserve"> </w:t>
      </w:r>
      <w:r w:rsidR="007E30D4" w:rsidRPr="00036DCA">
        <w:rPr>
          <w:rFonts w:ascii="Trebuchet MS" w:hAnsi="Trebuchet MS" w:cs="Calibri"/>
          <w:sz w:val="20"/>
          <w:szCs w:val="20"/>
          <w:lang w:val="x-none"/>
        </w:rPr>
        <w:t>ou (</w:t>
      </w:r>
      <w:proofErr w:type="spellStart"/>
      <w:r w:rsidR="007E30D4" w:rsidRPr="00036DCA">
        <w:rPr>
          <w:rFonts w:ascii="Trebuchet MS" w:hAnsi="Trebuchet MS" w:cs="Calibri"/>
          <w:sz w:val="20"/>
          <w:szCs w:val="20"/>
          <w:lang w:val="x-none"/>
        </w:rPr>
        <w:t>ii</w:t>
      </w:r>
      <w:proofErr w:type="spellEnd"/>
      <w:r w:rsidR="007E30D4" w:rsidRPr="00036DCA">
        <w:rPr>
          <w:rFonts w:ascii="Trebuchet MS" w:hAnsi="Trebuchet MS" w:cs="Calibri"/>
          <w:sz w:val="20"/>
          <w:szCs w:val="20"/>
          <w:lang w:val="x-none"/>
        </w:rPr>
        <w:t xml:space="preserve">) realizar </w:t>
      </w:r>
      <w:r w:rsidR="00B42170" w:rsidRPr="00036DCA">
        <w:rPr>
          <w:rFonts w:ascii="Trebuchet MS" w:hAnsi="Trebuchet MS" w:cs="Calibri"/>
          <w:sz w:val="20"/>
          <w:szCs w:val="20"/>
        </w:rPr>
        <w:t>a</w:t>
      </w:r>
      <w:r w:rsidR="00E62CE9" w:rsidRPr="00036DCA">
        <w:rPr>
          <w:rFonts w:ascii="Trebuchet MS" w:hAnsi="Trebuchet MS" w:cs="Calibri"/>
          <w:sz w:val="20"/>
          <w:szCs w:val="20"/>
        </w:rPr>
        <w:t xml:space="preserve"> </w:t>
      </w:r>
      <w:proofErr w:type="spellStart"/>
      <w:r w:rsidR="00E62CE9" w:rsidRPr="00036DCA">
        <w:rPr>
          <w:rFonts w:ascii="Trebuchet MS" w:hAnsi="Trebuchet MS" w:cs="Calibri"/>
          <w:sz w:val="20"/>
          <w:szCs w:val="20"/>
        </w:rPr>
        <w:t>a</w:t>
      </w:r>
      <w:r w:rsidR="007E30D4" w:rsidRPr="00036DCA">
        <w:rPr>
          <w:rFonts w:ascii="Trebuchet MS" w:hAnsi="Trebuchet MS" w:cs="Calibri"/>
          <w:sz w:val="20"/>
          <w:szCs w:val="20"/>
          <w:lang w:val="x-none"/>
        </w:rPr>
        <w:t>mortização</w:t>
      </w:r>
      <w:proofErr w:type="spellEnd"/>
      <w:r w:rsidR="007E30D4" w:rsidRPr="00036DCA">
        <w:rPr>
          <w:rFonts w:ascii="Trebuchet MS" w:hAnsi="Trebuchet MS" w:cs="Calibri"/>
          <w:sz w:val="20"/>
          <w:szCs w:val="20"/>
          <w:lang w:val="x-none"/>
        </w:rPr>
        <w:t xml:space="preserve"> </w:t>
      </w:r>
      <w:r w:rsidR="00E62CE9" w:rsidRPr="00036DCA">
        <w:rPr>
          <w:rFonts w:ascii="Trebuchet MS" w:hAnsi="Trebuchet MS" w:cs="Calibri"/>
          <w:sz w:val="20"/>
          <w:szCs w:val="20"/>
        </w:rPr>
        <w:t>e</w:t>
      </w:r>
      <w:proofErr w:type="spellStart"/>
      <w:r w:rsidR="00E62CE9" w:rsidRPr="00036DCA">
        <w:rPr>
          <w:rFonts w:ascii="Trebuchet MS" w:hAnsi="Trebuchet MS" w:cs="Calibri"/>
          <w:sz w:val="20"/>
          <w:szCs w:val="20"/>
          <w:lang w:val="x-none"/>
        </w:rPr>
        <w:t>xtraordinária</w:t>
      </w:r>
      <w:proofErr w:type="spellEnd"/>
      <w:r w:rsidR="00E62CE9" w:rsidRPr="00036DCA">
        <w:rPr>
          <w:rFonts w:ascii="Trebuchet MS" w:hAnsi="Trebuchet MS" w:cs="Calibri"/>
          <w:sz w:val="20"/>
          <w:szCs w:val="20"/>
          <w:lang w:val="x-none"/>
        </w:rPr>
        <w:t xml:space="preserve"> </w:t>
      </w:r>
      <w:r w:rsidR="007E30D4" w:rsidRPr="00036DCA">
        <w:rPr>
          <w:rFonts w:ascii="Trebuchet MS" w:hAnsi="Trebuchet MS" w:cs="Calibri"/>
          <w:sz w:val="20"/>
          <w:szCs w:val="20"/>
          <w:lang w:val="x-none"/>
        </w:rPr>
        <w:t>em montante suficiente para o reenquadramento do LTV</w:t>
      </w:r>
      <w:r w:rsidR="007E30D4" w:rsidRPr="00036DCA">
        <w:rPr>
          <w:rFonts w:ascii="Trebuchet MS" w:hAnsi="Trebuchet MS" w:cs="Calibri"/>
          <w:sz w:val="20"/>
          <w:szCs w:val="20"/>
        </w:rPr>
        <w:t xml:space="preserve"> Máximo Unidades</w:t>
      </w:r>
      <w:r w:rsidR="008C76B3" w:rsidRPr="00036DCA">
        <w:rPr>
          <w:rFonts w:ascii="Trebuchet MS" w:hAnsi="Trebuchet MS" w:cs="Calibri"/>
          <w:sz w:val="20"/>
          <w:szCs w:val="20"/>
        </w:rPr>
        <w:t xml:space="preserve">, observado o </w:t>
      </w:r>
      <w:r w:rsidR="00B42170" w:rsidRPr="00036DCA">
        <w:rPr>
          <w:rFonts w:ascii="Trebuchet MS" w:hAnsi="Trebuchet MS" w:cs="Calibri"/>
          <w:sz w:val="20"/>
          <w:szCs w:val="20"/>
        </w:rPr>
        <w:t xml:space="preserve">procedimento disposto </w:t>
      </w:r>
      <w:r w:rsidR="00624446" w:rsidRPr="00036DCA">
        <w:rPr>
          <w:rFonts w:ascii="Trebuchet MS" w:hAnsi="Trebuchet MS" w:cs="Calibri"/>
          <w:sz w:val="20"/>
          <w:szCs w:val="20"/>
        </w:rPr>
        <w:t>na Cláusula 5.2 abaixo.</w:t>
      </w:r>
    </w:p>
    <w:p w14:paraId="03BDF898" w14:textId="77777777" w:rsidR="008C76B3" w:rsidRPr="00036DCA" w:rsidRDefault="008C76B3" w:rsidP="00D434E4">
      <w:pPr>
        <w:pStyle w:val="Default"/>
        <w:widowControl w:val="0"/>
        <w:tabs>
          <w:tab w:val="left" w:pos="851"/>
          <w:tab w:val="left" w:pos="1701"/>
        </w:tabs>
        <w:spacing w:line="360" w:lineRule="auto"/>
        <w:ind w:left="851"/>
        <w:jc w:val="both"/>
        <w:rPr>
          <w:rFonts w:ascii="Trebuchet MS" w:hAnsi="Trebuchet MS" w:cs="Calibri"/>
          <w:sz w:val="20"/>
          <w:szCs w:val="20"/>
          <w:lang w:val="x-none"/>
        </w:rPr>
      </w:pPr>
    </w:p>
    <w:p w14:paraId="29F69AB7" w14:textId="77777777" w:rsidR="00A2307D" w:rsidRPr="00036DCA" w:rsidRDefault="00E62CE9" w:rsidP="00D434E4">
      <w:pPr>
        <w:pStyle w:val="Default"/>
        <w:widowControl w:val="0"/>
        <w:numPr>
          <w:ilvl w:val="0"/>
          <w:numId w:val="17"/>
        </w:numPr>
        <w:tabs>
          <w:tab w:val="left" w:pos="851"/>
          <w:tab w:val="left" w:pos="1701"/>
        </w:tabs>
        <w:spacing w:line="360" w:lineRule="auto"/>
        <w:jc w:val="both"/>
        <w:rPr>
          <w:rFonts w:ascii="Trebuchet MS" w:hAnsi="Trebuchet MS" w:cs="Calibri"/>
          <w:sz w:val="20"/>
          <w:szCs w:val="20"/>
        </w:rPr>
      </w:pPr>
      <w:r w:rsidRPr="00036DCA">
        <w:rPr>
          <w:rFonts w:ascii="Trebuchet MS" w:hAnsi="Trebuchet MS" w:cs="Calibri"/>
          <w:sz w:val="20"/>
          <w:szCs w:val="20"/>
        </w:rPr>
        <w:t>a</w:t>
      </w:r>
      <w:r w:rsidR="00A2307D" w:rsidRPr="00036DCA">
        <w:rPr>
          <w:rFonts w:ascii="Trebuchet MS" w:hAnsi="Trebuchet MS" w:cs="Calibri"/>
          <w:sz w:val="20"/>
          <w:szCs w:val="20"/>
        </w:rPr>
        <w:t xml:space="preserve"> Emissora deverá até a Data Limite encaminhar notificação para a </w:t>
      </w:r>
      <w:proofErr w:type="spellStart"/>
      <w:r w:rsidRPr="00036DCA">
        <w:rPr>
          <w:rFonts w:ascii="Trebuchet MS" w:hAnsi="Trebuchet MS" w:cs="Calibri"/>
          <w:sz w:val="20"/>
          <w:szCs w:val="20"/>
        </w:rPr>
        <w:t>S</w:t>
      </w:r>
      <w:r w:rsidR="00A2307D" w:rsidRPr="00036DCA">
        <w:rPr>
          <w:rFonts w:ascii="Trebuchet MS" w:hAnsi="Trebuchet MS" w:cs="Calibri"/>
          <w:sz w:val="20"/>
          <w:szCs w:val="20"/>
        </w:rPr>
        <w:t>ecuritizadora</w:t>
      </w:r>
      <w:proofErr w:type="spellEnd"/>
      <w:r w:rsidR="00A2307D" w:rsidRPr="00036DCA">
        <w:rPr>
          <w:rFonts w:ascii="Trebuchet MS" w:hAnsi="Trebuchet MS" w:cs="Calibri"/>
          <w:sz w:val="20"/>
          <w:szCs w:val="20"/>
        </w:rPr>
        <w:t xml:space="preserve"> informando acerca da opção a ser escolhida</w:t>
      </w:r>
      <w:r w:rsidRPr="00036DCA">
        <w:rPr>
          <w:rFonts w:ascii="Trebuchet MS" w:hAnsi="Trebuchet MS" w:cs="Calibri"/>
          <w:sz w:val="20"/>
          <w:szCs w:val="20"/>
        </w:rPr>
        <w:t>;</w:t>
      </w:r>
      <w:r w:rsidR="00624446" w:rsidRPr="00036DCA">
        <w:rPr>
          <w:rFonts w:ascii="Trebuchet MS" w:hAnsi="Trebuchet MS" w:cs="Calibri"/>
          <w:sz w:val="20"/>
          <w:szCs w:val="20"/>
        </w:rPr>
        <w:t xml:space="preserve"> e</w:t>
      </w:r>
    </w:p>
    <w:p w14:paraId="749A1A7F" w14:textId="77777777" w:rsidR="00A2307D" w:rsidRPr="00036DCA" w:rsidRDefault="00A2307D" w:rsidP="00D434E4">
      <w:pPr>
        <w:pStyle w:val="Default"/>
        <w:widowControl w:val="0"/>
        <w:tabs>
          <w:tab w:val="left" w:pos="851"/>
          <w:tab w:val="left" w:pos="1701"/>
        </w:tabs>
        <w:spacing w:line="360" w:lineRule="auto"/>
        <w:ind w:left="1571"/>
        <w:jc w:val="both"/>
        <w:rPr>
          <w:rFonts w:ascii="Trebuchet MS" w:hAnsi="Trebuchet MS" w:cs="Calibri"/>
          <w:sz w:val="20"/>
          <w:szCs w:val="20"/>
        </w:rPr>
      </w:pPr>
    </w:p>
    <w:p w14:paraId="56F766EE" w14:textId="68E43717" w:rsidR="00A2307D" w:rsidRPr="00036DCA" w:rsidRDefault="00A2307D" w:rsidP="00D434E4">
      <w:pPr>
        <w:pStyle w:val="Default"/>
        <w:widowControl w:val="0"/>
        <w:numPr>
          <w:ilvl w:val="0"/>
          <w:numId w:val="17"/>
        </w:numPr>
        <w:tabs>
          <w:tab w:val="left" w:pos="851"/>
          <w:tab w:val="left" w:pos="1701"/>
        </w:tabs>
        <w:spacing w:line="360" w:lineRule="auto"/>
        <w:jc w:val="both"/>
        <w:rPr>
          <w:rFonts w:ascii="Trebuchet MS" w:hAnsi="Trebuchet MS" w:cs="Calibri"/>
          <w:sz w:val="20"/>
          <w:szCs w:val="20"/>
        </w:rPr>
      </w:pPr>
      <w:r w:rsidRPr="00036DCA">
        <w:rPr>
          <w:rFonts w:ascii="Trebuchet MS" w:hAnsi="Trebuchet MS" w:cs="Calibri"/>
          <w:sz w:val="20"/>
          <w:szCs w:val="20"/>
        </w:rPr>
        <w:t xml:space="preserve">caso a Emissora opte pela alienação de </w:t>
      </w:r>
      <w:r w:rsidR="00E62CE9" w:rsidRPr="00036DCA">
        <w:rPr>
          <w:rFonts w:ascii="Trebuchet MS" w:hAnsi="Trebuchet MS" w:cs="Calibri"/>
          <w:sz w:val="20"/>
          <w:szCs w:val="20"/>
        </w:rPr>
        <w:t xml:space="preserve">Novas Unidades </w:t>
      </w:r>
      <w:r w:rsidRPr="00036DCA">
        <w:rPr>
          <w:rFonts w:ascii="Trebuchet MS" w:hAnsi="Trebuchet MS" w:cs="Calibri"/>
          <w:sz w:val="20"/>
          <w:szCs w:val="20"/>
        </w:rPr>
        <w:t xml:space="preserve">as Partes deverão aditar: (a) </w:t>
      </w:r>
      <w:r w:rsidR="00E2150E" w:rsidRPr="00036DCA">
        <w:rPr>
          <w:rFonts w:ascii="Trebuchet MS" w:hAnsi="Trebuchet MS"/>
          <w:sz w:val="20"/>
          <w:szCs w:val="20"/>
        </w:rPr>
        <w:t xml:space="preserve">Contrato de Alienação Fiduciária Terreno ou do Contrato de Alienação Fiduciária Unidades, conforme </w:t>
      </w:r>
      <w:proofErr w:type="spellStart"/>
      <w:proofErr w:type="gramStart"/>
      <w:r w:rsidR="00E2150E" w:rsidRPr="00036DCA">
        <w:rPr>
          <w:rFonts w:ascii="Trebuchet MS" w:hAnsi="Trebuchet MS"/>
          <w:sz w:val="20"/>
          <w:szCs w:val="20"/>
        </w:rPr>
        <w:t>aplicável,</w:t>
      </w:r>
      <w:r w:rsidRPr="00036DCA">
        <w:rPr>
          <w:rFonts w:ascii="Trebuchet MS" w:hAnsi="Trebuchet MS" w:cs="Calibri"/>
          <w:sz w:val="20"/>
          <w:szCs w:val="20"/>
        </w:rPr>
        <w:t>para</w:t>
      </w:r>
      <w:proofErr w:type="spellEnd"/>
      <w:proofErr w:type="gramEnd"/>
      <w:r w:rsidRPr="00036DCA">
        <w:rPr>
          <w:rFonts w:ascii="Trebuchet MS" w:hAnsi="Trebuchet MS" w:cs="Calibri"/>
          <w:sz w:val="20"/>
          <w:szCs w:val="20"/>
        </w:rPr>
        <w:t xml:space="preserve"> fins de inclusão das Novas Unidades na Alienação Fiduciária Unidades; e (b) o Contrato de Cessão </w:t>
      </w:r>
      <w:proofErr w:type="spellStart"/>
      <w:r w:rsidRPr="00036DCA">
        <w:rPr>
          <w:rFonts w:ascii="Trebuchet MS" w:hAnsi="Trebuchet MS" w:cs="Calibri"/>
          <w:sz w:val="20"/>
          <w:szCs w:val="20"/>
        </w:rPr>
        <w:t>Fidicuária</w:t>
      </w:r>
      <w:proofErr w:type="spellEnd"/>
      <w:r w:rsidRPr="00036DCA">
        <w:rPr>
          <w:rFonts w:ascii="Trebuchet MS" w:hAnsi="Trebuchet MS" w:cs="Calibri"/>
          <w:sz w:val="20"/>
          <w:szCs w:val="20"/>
        </w:rPr>
        <w:t xml:space="preserve"> para fins de </w:t>
      </w:r>
      <w:r w:rsidR="002679A8" w:rsidRPr="00036DCA">
        <w:rPr>
          <w:rFonts w:ascii="Trebuchet MS" w:hAnsi="Trebuchet MS" w:cs="Calibri"/>
          <w:sz w:val="20"/>
          <w:szCs w:val="20"/>
        </w:rPr>
        <w:t xml:space="preserve">inclusão </w:t>
      </w:r>
      <w:r w:rsidR="00E62CE9" w:rsidRPr="00036DCA">
        <w:rPr>
          <w:rFonts w:ascii="Trebuchet MS" w:hAnsi="Trebuchet MS" w:cs="Calibri"/>
          <w:sz w:val="20"/>
          <w:szCs w:val="20"/>
        </w:rPr>
        <w:t>das Novas Unidades na Cessão Fiduciária Unidades. O</w:t>
      </w:r>
      <w:r w:rsidRPr="00036DCA">
        <w:rPr>
          <w:rFonts w:ascii="Trebuchet MS" w:hAnsi="Trebuchet MS" w:cs="Calibri"/>
          <w:sz w:val="20"/>
          <w:szCs w:val="20"/>
        </w:rPr>
        <w:t xml:space="preserve">s aditamentos deverão ser registrados </w:t>
      </w:r>
      <w:r w:rsidR="00AC6410" w:rsidRPr="00036DCA">
        <w:rPr>
          <w:rFonts w:ascii="Trebuchet MS" w:hAnsi="Trebuchet MS" w:cs="Calibri"/>
          <w:sz w:val="20"/>
          <w:szCs w:val="20"/>
        </w:rPr>
        <w:t>observados os prazos dispostos nas Cláusulas 2.1.4</w:t>
      </w:r>
      <w:r w:rsidR="000239FD" w:rsidRPr="00036DCA">
        <w:rPr>
          <w:rFonts w:ascii="Trebuchet MS" w:hAnsi="Trebuchet MS" w:cs="Calibri"/>
          <w:sz w:val="20"/>
          <w:szCs w:val="20"/>
        </w:rPr>
        <w:t>,</w:t>
      </w:r>
      <w:r w:rsidR="00AC6410" w:rsidRPr="00036DCA">
        <w:rPr>
          <w:rFonts w:ascii="Trebuchet MS" w:hAnsi="Trebuchet MS" w:cs="Calibri"/>
          <w:sz w:val="20"/>
          <w:szCs w:val="20"/>
        </w:rPr>
        <w:t xml:space="preserve"> 2.1.5</w:t>
      </w:r>
      <w:r w:rsidR="00E2150E" w:rsidRPr="00036DCA">
        <w:rPr>
          <w:rFonts w:ascii="Trebuchet MS" w:hAnsi="Trebuchet MS" w:cs="Calibri"/>
          <w:sz w:val="20"/>
          <w:szCs w:val="20"/>
        </w:rPr>
        <w:t>,</w:t>
      </w:r>
      <w:r w:rsidR="000239FD" w:rsidRPr="00036DCA">
        <w:rPr>
          <w:rFonts w:ascii="Trebuchet MS" w:hAnsi="Trebuchet MS" w:cs="Calibri"/>
          <w:sz w:val="20"/>
          <w:szCs w:val="20"/>
        </w:rPr>
        <w:t xml:space="preserve"> 4.6.</w:t>
      </w:r>
      <w:r w:rsidR="00E2150E" w:rsidRPr="00036DCA">
        <w:rPr>
          <w:rFonts w:ascii="Trebuchet MS" w:hAnsi="Trebuchet MS" w:cs="Calibri"/>
          <w:sz w:val="20"/>
          <w:szCs w:val="20"/>
        </w:rPr>
        <w:t xml:space="preserve">1 e 4.6.2 </w:t>
      </w:r>
      <w:r w:rsidR="00AC6410" w:rsidRPr="00036DCA">
        <w:rPr>
          <w:rFonts w:ascii="Trebuchet MS" w:hAnsi="Trebuchet MS" w:cs="Calibri"/>
          <w:sz w:val="20"/>
          <w:szCs w:val="20"/>
        </w:rPr>
        <w:t>acima</w:t>
      </w:r>
      <w:r w:rsidR="00624446" w:rsidRPr="00036DCA">
        <w:rPr>
          <w:rFonts w:ascii="Trebuchet MS" w:hAnsi="Trebuchet MS" w:cs="Calibri"/>
          <w:sz w:val="20"/>
          <w:szCs w:val="20"/>
        </w:rPr>
        <w:t>.</w:t>
      </w:r>
    </w:p>
    <w:p w14:paraId="6C34AEC5" w14:textId="77777777" w:rsidR="00887314" w:rsidRPr="00036DCA" w:rsidRDefault="00A2307D" w:rsidP="00D434E4">
      <w:pPr>
        <w:pStyle w:val="Default"/>
        <w:widowControl w:val="0"/>
        <w:tabs>
          <w:tab w:val="left" w:pos="851"/>
          <w:tab w:val="left" w:pos="1701"/>
        </w:tabs>
        <w:spacing w:line="360" w:lineRule="auto"/>
        <w:jc w:val="both"/>
        <w:rPr>
          <w:rFonts w:ascii="Trebuchet MS" w:hAnsi="Trebuchet MS" w:cstheme="minorHAnsi"/>
          <w:color w:val="auto"/>
          <w:sz w:val="20"/>
          <w:szCs w:val="20"/>
          <w:lang w:bidi="th-TH"/>
        </w:rPr>
      </w:pPr>
      <w:r w:rsidRPr="00036DCA">
        <w:rPr>
          <w:rFonts w:ascii="Trebuchet MS" w:hAnsi="Trebuchet MS" w:cs="Calibri"/>
          <w:sz w:val="20"/>
          <w:szCs w:val="20"/>
        </w:rPr>
        <w:t xml:space="preserve"> </w:t>
      </w:r>
    </w:p>
    <w:p w14:paraId="3C21B480" w14:textId="77777777" w:rsidR="0006781E" w:rsidRPr="00036DCA" w:rsidRDefault="002E1B45"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Comprovação de Titularidade d</w:t>
      </w:r>
      <w:r w:rsidR="00CC738E" w:rsidRPr="00036DCA">
        <w:rPr>
          <w:rFonts w:ascii="Trebuchet MS" w:hAnsi="Trebuchet MS" w:cstheme="minorHAnsi"/>
          <w:color w:val="auto"/>
          <w:sz w:val="20"/>
          <w:szCs w:val="20"/>
          <w:u w:val="single"/>
          <w:lang w:bidi="th-TH"/>
        </w:rPr>
        <w:t>a</w:t>
      </w:r>
      <w:r w:rsidR="00C919E6" w:rsidRPr="00036DCA">
        <w:rPr>
          <w:rFonts w:ascii="Trebuchet MS" w:hAnsi="Trebuchet MS" w:cstheme="minorHAnsi"/>
          <w:color w:val="auto"/>
          <w:sz w:val="20"/>
          <w:szCs w:val="20"/>
          <w:u w:val="single"/>
          <w:lang w:bidi="th-TH"/>
        </w:rPr>
        <w:t>s Notas Comerciais</w:t>
      </w:r>
      <w:r w:rsidR="009D0636" w:rsidRPr="00036DCA">
        <w:rPr>
          <w:rFonts w:ascii="Trebuchet MS" w:hAnsi="Trebuchet MS" w:cstheme="minorHAnsi"/>
          <w:color w:val="auto"/>
          <w:sz w:val="20"/>
          <w:szCs w:val="20"/>
          <w:lang w:bidi="th-TH"/>
        </w:rPr>
        <w:t xml:space="preserve">: </w:t>
      </w:r>
      <w:r w:rsidR="0006781E" w:rsidRPr="00036DCA">
        <w:rPr>
          <w:rFonts w:ascii="Trebuchet MS" w:hAnsi="Trebuchet MS"/>
          <w:sz w:val="20"/>
          <w:szCs w:val="20"/>
        </w:rPr>
        <w:t>A</w:t>
      </w:r>
      <w:r w:rsidR="00C919E6" w:rsidRPr="00036DCA">
        <w:rPr>
          <w:rFonts w:ascii="Trebuchet MS" w:hAnsi="Trebuchet MS"/>
          <w:sz w:val="20"/>
          <w:szCs w:val="20"/>
        </w:rPr>
        <w:t>s Notas Comerciais</w:t>
      </w:r>
      <w:r w:rsidR="0006781E" w:rsidRPr="00036DCA">
        <w:rPr>
          <w:rFonts w:ascii="Trebuchet MS" w:hAnsi="Trebuchet MS"/>
          <w:sz w:val="20"/>
          <w:szCs w:val="20"/>
        </w:rPr>
        <w:t xml:space="preserve"> ser</w:t>
      </w:r>
      <w:r w:rsidR="00C919E6" w:rsidRPr="00036DCA">
        <w:rPr>
          <w:rFonts w:ascii="Trebuchet MS" w:hAnsi="Trebuchet MS"/>
          <w:sz w:val="20"/>
          <w:szCs w:val="20"/>
        </w:rPr>
        <w:t>ão</w:t>
      </w:r>
      <w:r w:rsidR="0006781E" w:rsidRPr="00036DCA">
        <w:rPr>
          <w:rFonts w:ascii="Trebuchet MS" w:hAnsi="Trebuchet MS"/>
          <w:sz w:val="20"/>
          <w:szCs w:val="20"/>
        </w:rPr>
        <w:t xml:space="preserve"> emitida</w:t>
      </w:r>
      <w:r w:rsidR="00C919E6" w:rsidRPr="00036DCA">
        <w:rPr>
          <w:rFonts w:ascii="Trebuchet MS" w:hAnsi="Trebuchet MS"/>
          <w:sz w:val="20"/>
          <w:szCs w:val="20"/>
        </w:rPr>
        <w:t>s</w:t>
      </w:r>
      <w:r w:rsidR="0006781E" w:rsidRPr="00036DCA">
        <w:rPr>
          <w:rFonts w:ascii="Trebuchet MS" w:hAnsi="Trebuchet MS"/>
          <w:sz w:val="20"/>
          <w:szCs w:val="20"/>
        </w:rPr>
        <w:t xml:space="preserve"> sob a forma </w:t>
      </w:r>
      <w:r w:rsidR="00D04591" w:rsidRPr="00036DCA">
        <w:rPr>
          <w:rFonts w:ascii="Trebuchet MS" w:hAnsi="Trebuchet MS"/>
          <w:sz w:val="20"/>
          <w:szCs w:val="20"/>
        </w:rPr>
        <w:t xml:space="preserve">nominativa e </w:t>
      </w:r>
      <w:r w:rsidR="005E79C7" w:rsidRPr="00036DCA">
        <w:rPr>
          <w:rFonts w:ascii="Trebuchet MS" w:hAnsi="Trebuchet MS"/>
          <w:sz w:val="20"/>
          <w:szCs w:val="20"/>
        </w:rPr>
        <w:t>escritural</w:t>
      </w:r>
      <w:r w:rsidR="0006781E" w:rsidRPr="00036DCA">
        <w:rPr>
          <w:rFonts w:ascii="Trebuchet MS" w:hAnsi="Trebuchet MS"/>
          <w:sz w:val="20"/>
          <w:szCs w:val="20"/>
        </w:rPr>
        <w:t>, sem emissão de cautelas ou certificados, sendo que, para todos os fins de direito, a titularidade da</w:t>
      </w:r>
      <w:r w:rsidR="00C919E6" w:rsidRPr="00036DCA">
        <w:rPr>
          <w:rFonts w:ascii="Trebuchet MS" w:hAnsi="Trebuchet MS"/>
          <w:sz w:val="20"/>
          <w:szCs w:val="20"/>
        </w:rPr>
        <w:t>s Notas Comerciais</w:t>
      </w:r>
      <w:r w:rsidR="0006781E" w:rsidRPr="00036DCA">
        <w:rPr>
          <w:rFonts w:ascii="Trebuchet MS" w:hAnsi="Trebuchet MS"/>
          <w:sz w:val="20"/>
          <w:szCs w:val="20"/>
        </w:rPr>
        <w:t xml:space="preserve"> </w:t>
      </w:r>
      <w:r w:rsidR="000551FD" w:rsidRPr="00036DCA">
        <w:rPr>
          <w:rFonts w:ascii="Trebuchet MS" w:hAnsi="Trebuchet MS"/>
          <w:sz w:val="20"/>
          <w:szCs w:val="20"/>
        </w:rPr>
        <w:t xml:space="preserve">será </w:t>
      </w:r>
      <w:r w:rsidR="0006781E" w:rsidRPr="00036DCA">
        <w:rPr>
          <w:rFonts w:ascii="Trebuchet MS" w:hAnsi="Trebuchet MS"/>
          <w:sz w:val="20"/>
          <w:szCs w:val="20"/>
        </w:rPr>
        <w:t xml:space="preserve">atribuída exclusivamente por meio de controle realizado nos sistemas informatizados </w:t>
      </w:r>
      <w:bookmarkStart w:id="69" w:name="_Hlk126254290"/>
      <w:r w:rsidR="00A14813" w:rsidRPr="00036DCA">
        <w:rPr>
          <w:rFonts w:ascii="Trebuchet MS" w:hAnsi="Trebuchet MS"/>
          <w:b/>
          <w:bCs/>
          <w:snapToGrid w:val="0"/>
          <w:sz w:val="20"/>
          <w:szCs w:val="20"/>
        </w:rPr>
        <w:t>VÓRTX DISTRIBUIDORA DE TÍTULOS E VALORES MOBILIÁRIOS LTDA</w:t>
      </w:r>
      <w:r w:rsidR="00A14813" w:rsidRPr="00036DCA">
        <w:rPr>
          <w:rFonts w:ascii="Trebuchet MS" w:hAnsi="Trebuchet MS"/>
          <w:snapToGrid w:val="0"/>
          <w:sz w:val="20"/>
          <w:szCs w:val="20"/>
        </w:rPr>
        <w:t xml:space="preserve">., instituição financeira com sede na cidade de São Paulo, Estado de São Paulo, na Rua Gilberto Sabino, 215 - 4º andar, Pinheiros, CEP 05425-020, inscrita no </w:t>
      </w:r>
      <w:r w:rsidR="00AF0640" w:rsidRPr="00036DCA">
        <w:rPr>
          <w:rFonts w:ascii="Trebuchet MS" w:hAnsi="Trebuchet MS"/>
          <w:snapToGrid w:val="0"/>
          <w:sz w:val="20"/>
          <w:szCs w:val="20"/>
        </w:rPr>
        <w:t>CNPJ</w:t>
      </w:r>
      <w:r w:rsidR="00A14813" w:rsidRPr="00036DCA">
        <w:rPr>
          <w:rFonts w:ascii="Trebuchet MS" w:hAnsi="Trebuchet MS"/>
          <w:snapToGrid w:val="0"/>
          <w:sz w:val="20"/>
          <w:szCs w:val="20"/>
        </w:rPr>
        <w:t xml:space="preserve"> sob o nº 22.610.500/0001-88</w:t>
      </w:r>
      <w:bookmarkEnd w:id="69"/>
      <w:r w:rsidR="00A14813" w:rsidRPr="00036DCA">
        <w:rPr>
          <w:rFonts w:ascii="Trebuchet MS" w:eastAsia="Arial Unicode MS" w:hAnsi="Trebuchet MS"/>
          <w:sz w:val="20"/>
          <w:szCs w:val="20"/>
        </w:rPr>
        <w:t xml:space="preserve">, na qualidade de </w:t>
      </w:r>
      <w:proofErr w:type="spellStart"/>
      <w:r w:rsidR="00A14813" w:rsidRPr="00036DCA">
        <w:rPr>
          <w:rFonts w:ascii="Trebuchet MS" w:eastAsia="Arial Unicode MS" w:hAnsi="Trebuchet MS"/>
          <w:sz w:val="20"/>
          <w:szCs w:val="20"/>
        </w:rPr>
        <w:t>escriturador</w:t>
      </w:r>
      <w:proofErr w:type="spellEnd"/>
      <w:r w:rsidR="00A14813" w:rsidRPr="00036DCA">
        <w:rPr>
          <w:rFonts w:ascii="Trebuchet MS" w:eastAsia="Arial Unicode MS" w:hAnsi="Trebuchet MS"/>
          <w:sz w:val="20"/>
          <w:szCs w:val="20"/>
        </w:rPr>
        <w:t xml:space="preserve"> da</w:t>
      </w:r>
      <w:r w:rsidR="00C919E6" w:rsidRPr="00036DCA">
        <w:rPr>
          <w:rFonts w:ascii="Trebuchet MS" w:eastAsia="Arial Unicode MS" w:hAnsi="Trebuchet MS"/>
          <w:sz w:val="20"/>
          <w:szCs w:val="20"/>
        </w:rPr>
        <w:t>s Notas Comerciais</w:t>
      </w:r>
      <w:r w:rsidR="00FE58BC" w:rsidRPr="00036DCA">
        <w:rPr>
          <w:rFonts w:ascii="Trebuchet MS" w:eastAsia="Arial Unicode MS" w:hAnsi="Trebuchet MS"/>
          <w:sz w:val="20"/>
          <w:szCs w:val="20"/>
        </w:rPr>
        <w:t xml:space="preserve"> CRI</w:t>
      </w:r>
      <w:r w:rsidR="00A14813" w:rsidRPr="00036DCA">
        <w:rPr>
          <w:rFonts w:ascii="Trebuchet MS" w:eastAsia="Arial Unicode MS" w:hAnsi="Trebuchet MS"/>
          <w:sz w:val="20"/>
          <w:szCs w:val="20"/>
        </w:rPr>
        <w:t xml:space="preserve"> </w:t>
      </w:r>
      <w:r w:rsidR="00193431" w:rsidRPr="00036DCA">
        <w:rPr>
          <w:rFonts w:ascii="Trebuchet MS" w:hAnsi="Trebuchet MS"/>
          <w:sz w:val="20"/>
          <w:szCs w:val="20"/>
        </w:rPr>
        <w:t>(</w:t>
      </w:r>
      <w:r w:rsidR="00AD4D15" w:rsidRPr="00036DCA">
        <w:rPr>
          <w:rFonts w:ascii="Trebuchet MS" w:hAnsi="Trebuchet MS"/>
          <w:sz w:val="20"/>
          <w:szCs w:val="20"/>
        </w:rPr>
        <w:t>“</w:t>
      </w:r>
      <w:r w:rsidR="00AD4D15" w:rsidRPr="00036DCA">
        <w:rPr>
          <w:rFonts w:ascii="Trebuchet MS" w:hAnsi="Trebuchet MS"/>
          <w:sz w:val="20"/>
          <w:szCs w:val="20"/>
          <w:u w:val="single"/>
        </w:rPr>
        <w:t>Escriturador</w:t>
      </w:r>
      <w:r w:rsidR="00AD4D15" w:rsidRPr="00036DCA">
        <w:rPr>
          <w:rFonts w:ascii="Trebuchet MS" w:hAnsi="Trebuchet MS"/>
          <w:sz w:val="20"/>
          <w:szCs w:val="20"/>
        </w:rPr>
        <w:t>”</w:t>
      </w:r>
      <w:r w:rsidR="002857D2" w:rsidRPr="00036DCA">
        <w:rPr>
          <w:rFonts w:ascii="Trebuchet MS" w:hAnsi="Trebuchet MS"/>
          <w:sz w:val="20"/>
          <w:szCs w:val="20"/>
        </w:rPr>
        <w:t xml:space="preserve"> e “</w:t>
      </w:r>
      <w:r w:rsidR="002857D2" w:rsidRPr="00036DCA">
        <w:rPr>
          <w:rFonts w:ascii="Trebuchet MS" w:hAnsi="Trebuchet MS"/>
          <w:sz w:val="20"/>
          <w:szCs w:val="20"/>
          <w:u w:val="single"/>
        </w:rPr>
        <w:t>Agente de Liquidação</w:t>
      </w:r>
      <w:r w:rsidR="002857D2" w:rsidRPr="00036DCA">
        <w:rPr>
          <w:rFonts w:ascii="Trebuchet MS" w:hAnsi="Trebuchet MS"/>
          <w:sz w:val="20"/>
          <w:szCs w:val="20"/>
        </w:rPr>
        <w:t>”</w:t>
      </w:r>
      <w:r w:rsidR="00AD4D15" w:rsidRPr="00036DCA">
        <w:rPr>
          <w:rFonts w:ascii="Trebuchet MS" w:hAnsi="Trebuchet MS"/>
          <w:sz w:val="20"/>
          <w:szCs w:val="20"/>
        </w:rPr>
        <w:t>)</w:t>
      </w:r>
      <w:r w:rsidR="0006781E" w:rsidRPr="00036DCA">
        <w:rPr>
          <w:rFonts w:ascii="Trebuchet MS" w:hAnsi="Trebuchet MS"/>
          <w:sz w:val="20"/>
          <w:szCs w:val="20"/>
        </w:rPr>
        <w:t xml:space="preserve">, por meio de extrato de conta de depósito emitido pelo </w:t>
      </w:r>
      <w:r w:rsidR="00FE33CA" w:rsidRPr="00036DCA">
        <w:rPr>
          <w:rFonts w:ascii="Trebuchet MS" w:hAnsi="Trebuchet MS"/>
          <w:sz w:val="20"/>
          <w:szCs w:val="20"/>
        </w:rPr>
        <w:t>Escriturador</w:t>
      </w:r>
      <w:r w:rsidR="0006781E" w:rsidRPr="00036DCA">
        <w:rPr>
          <w:rFonts w:ascii="Trebuchet MS" w:hAnsi="Trebuchet MS"/>
          <w:sz w:val="20"/>
          <w:szCs w:val="20"/>
        </w:rPr>
        <w:t xml:space="preserve">, </w:t>
      </w:r>
      <w:r w:rsidR="0006781E" w:rsidRPr="00036DCA">
        <w:rPr>
          <w:rFonts w:ascii="Trebuchet MS" w:eastAsia="Arial Unicode MS" w:hAnsi="Trebuchet MS"/>
          <w:sz w:val="20"/>
          <w:szCs w:val="20"/>
        </w:rPr>
        <w:t xml:space="preserve">na qualidade de </w:t>
      </w:r>
      <w:proofErr w:type="spellStart"/>
      <w:r w:rsidR="0006781E" w:rsidRPr="00036DCA">
        <w:rPr>
          <w:rFonts w:ascii="Trebuchet MS" w:eastAsia="Arial Unicode MS" w:hAnsi="Trebuchet MS"/>
          <w:sz w:val="20"/>
          <w:szCs w:val="20"/>
        </w:rPr>
        <w:t>escriturador</w:t>
      </w:r>
      <w:proofErr w:type="spellEnd"/>
      <w:r w:rsidR="0006781E" w:rsidRPr="00036DCA">
        <w:rPr>
          <w:rFonts w:ascii="Trebuchet MS" w:eastAsia="Arial Unicode MS" w:hAnsi="Trebuchet MS"/>
          <w:sz w:val="20"/>
          <w:szCs w:val="20"/>
        </w:rPr>
        <w:t xml:space="preserve"> da</w:t>
      </w:r>
      <w:r w:rsidR="009C2C54" w:rsidRPr="00036DCA">
        <w:rPr>
          <w:rFonts w:ascii="Trebuchet MS" w:eastAsia="Arial Unicode MS" w:hAnsi="Trebuchet MS"/>
          <w:sz w:val="20"/>
          <w:szCs w:val="20"/>
        </w:rPr>
        <w:t>s Notas Comerciais</w:t>
      </w:r>
      <w:r w:rsidR="0006781E" w:rsidRPr="00036DCA">
        <w:rPr>
          <w:rFonts w:ascii="Trebuchet MS" w:eastAsia="Arial Unicode MS" w:hAnsi="Trebuchet MS"/>
          <w:sz w:val="20"/>
          <w:szCs w:val="20"/>
        </w:rPr>
        <w:t xml:space="preserve">, nos termos do </w:t>
      </w:r>
      <w:r w:rsidR="002E73CC" w:rsidRPr="00036DCA">
        <w:rPr>
          <w:rFonts w:ascii="Trebuchet MS" w:eastAsia="Arial Unicode MS" w:hAnsi="Trebuchet MS"/>
          <w:sz w:val="20"/>
          <w:szCs w:val="20"/>
        </w:rPr>
        <w:t>a</w:t>
      </w:r>
      <w:r w:rsidR="0006781E" w:rsidRPr="00036DCA">
        <w:rPr>
          <w:rFonts w:ascii="Trebuchet MS" w:eastAsia="Arial Unicode MS" w:hAnsi="Trebuchet MS"/>
          <w:sz w:val="20"/>
          <w:szCs w:val="20"/>
        </w:rPr>
        <w:t xml:space="preserve">rtigo 49 da </w:t>
      </w:r>
      <w:r w:rsidR="002E73CC" w:rsidRPr="00036DCA">
        <w:rPr>
          <w:rFonts w:ascii="Trebuchet MS" w:eastAsia="Arial Unicode MS" w:hAnsi="Trebuchet MS"/>
          <w:sz w:val="20"/>
          <w:szCs w:val="20"/>
        </w:rPr>
        <w:t xml:space="preserve">Lei </w:t>
      </w:r>
      <w:r w:rsidR="0006781E" w:rsidRPr="00036DCA">
        <w:rPr>
          <w:rFonts w:ascii="Trebuchet MS" w:eastAsia="Arial Unicode MS" w:hAnsi="Trebuchet MS"/>
          <w:sz w:val="20"/>
          <w:szCs w:val="20"/>
        </w:rPr>
        <w:t>14.195.</w:t>
      </w:r>
    </w:p>
    <w:p w14:paraId="741672EE" w14:textId="77777777" w:rsidR="0006781E" w:rsidRPr="00036DCA" w:rsidRDefault="0006781E"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C440BE6" w14:textId="77777777" w:rsidR="0006781E" w:rsidRPr="00036DCA" w:rsidRDefault="002E73CC"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Nos termos do a</w:t>
      </w:r>
      <w:r w:rsidR="0006781E" w:rsidRPr="00036DCA">
        <w:rPr>
          <w:rFonts w:ascii="Trebuchet MS" w:hAnsi="Trebuchet MS"/>
          <w:sz w:val="20"/>
          <w:szCs w:val="20"/>
        </w:rPr>
        <w:t xml:space="preserve">rtigo 51, incisos I ao IV, da </w:t>
      </w:r>
      <w:r w:rsidR="0006781E" w:rsidRPr="00036DCA">
        <w:rPr>
          <w:rFonts w:ascii="Trebuchet MS" w:hAnsi="Trebuchet MS" w:cstheme="minorHAnsi"/>
          <w:color w:val="auto"/>
          <w:sz w:val="20"/>
          <w:szCs w:val="20"/>
          <w:lang w:bidi="th-TH"/>
        </w:rPr>
        <w:t>Lei 14.195, o</w:t>
      </w:r>
      <w:r w:rsidR="0006781E" w:rsidRPr="00036DCA">
        <w:rPr>
          <w:rFonts w:ascii="Trebuchet MS" w:hAnsi="Trebuchet MS"/>
          <w:sz w:val="20"/>
          <w:szCs w:val="20"/>
        </w:rPr>
        <w:t xml:space="preserve"> serviço de escrituração realizado pelo </w:t>
      </w:r>
      <w:r w:rsidR="005E79C7" w:rsidRPr="00036DCA">
        <w:rPr>
          <w:rFonts w:ascii="Trebuchet MS" w:eastAsia="Arial Unicode MS" w:hAnsi="Trebuchet MS"/>
          <w:sz w:val="20"/>
          <w:szCs w:val="20"/>
        </w:rPr>
        <w:t>Escriturador</w:t>
      </w:r>
      <w:r w:rsidR="005E79C7" w:rsidRPr="00036DCA" w:rsidDel="005E79C7">
        <w:rPr>
          <w:rFonts w:ascii="Trebuchet MS" w:hAnsi="Trebuchet MS"/>
          <w:sz w:val="20"/>
          <w:szCs w:val="20"/>
        </w:rPr>
        <w:t xml:space="preserve"> </w:t>
      </w:r>
      <w:r w:rsidR="0006781E" w:rsidRPr="00036DCA">
        <w:rPr>
          <w:rFonts w:ascii="Trebuchet MS" w:hAnsi="Trebuchet MS"/>
          <w:sz w:val="20"/>
          <w:szCs w:val="20"/>
        </w:rPr>
        <w:t>deverá ser efetuado em sistemas que atendam aos seguintes requisitos: (i)</w:t>
      </w:r>
      <w:r w:rsidR="009460AB" w:rsidRPr="00036DCA">
        <w:rPr>
          <w:rFonts w:ascii="Trebuchet MS" w:hAnsi="Trebuchet MS"/>
          <w:sz w:val="20"/>
          <w:szCs w:val="20"/>
        </w:rPr>
        <w:t> </w:t>
      </w:r>
      <w:r w:rsidR="0006781E" w:rsidRPr="00036DCA">
        <w:rPr>
          <w:rFonts w:ascii="Trebuchet MS" w:hAnsi="Trebuchet MS"/>
          <w:sz w:val="20"/>
          <w:szCs w:val="20"/>
        </w:rPr>
        <w:t xml:space="preserve">comprovação da observância de padrões técnicos adequados, em conformidade com os Princípios para Infraestruturas do Mercado Financeiro do </w:t>
      </w:r>
      <w:r w:rsidR="0006781E" w:rsidRPr="00036DCA">
        <w:rPr>
          <w:rFonts w:ascii="Trebuchet MS" w:hAnsi="Trebuchet MS"/>
          <w:i/>
          <w:sz w:val="20"/>
          <w:szCs w:val="20"/>
        </w:rPr>
        <w:t xml:space="preserve">Bank for </w:t>
      </w:r>
      <w:proofErr w:type="spellStart"/>
      <w:r w:rsidR="0006781E" w:rsidRPr="00036DCA">
        <w:rPr>
          <w:rFonts w:ascii="Trebuchet MS" w:hAnsi="Trebuchet MS"/>
          <w:i/>
          <w:sz w:val="20"/>
          <w:szCs w:val="20"/>
        </w:rPr>
        <w:t>International</w:t>
      </w:r>
      <w:proofErr w:type="spellEnd"/>
      <w:r w:rsidR="0006781E" w:rsidRPr="00036DCA">
        <w:rPr>
          <w:rFonts w:ascii="Trebuchet MS" w:hAnsi="Trebuchet MS"/>
          <w:i/>
          <w:sz w:val="20"/>
          <w:szCs w:val="20"/>
        </w:rPr>
        <w:t xml:space="preserve"> </w:t>
      </w:r>
      <w:proofErr w:type="spellStart"/>
      <w:r w:rsidR="0006781E" w:rsidRPr="00036DCA">
        <w:rPr>
          <w:rFonts w:ascii="Trebuchet MS" w:hAnsi="Trebuchet MS"/>
          <w:i/>
          <w:sz w:val="20"/>
          <w:szCs w:val="20"/>
        </w:rPr>
        <w:t>Settlements</w:t>
      </w:r>
      <w:proofErr w:type="spellEnd"/>
      <w:r w:rsidR="0006781E" w:rsidRPr="00036DCA">
        <w:rPr>
          <w:rFonts w:ascii="Trebuchet MS" w:hAnsi="Trebuchet MS"/>
          <w:sz w:val="20"/>
          <w:szCs w:val="20"/>
        </w:rPr>
        <w:t xml:space="preserve"> (BIS), inclusive no que diz respeito à segurança, à governança e à continuidade de negócios; (</w:t>
      </w:r>
      <w:proofErr w:type="spellStart"/>
      <w:r w:rsidR="0006781E" w:rsidRPr="00036DCA">
        <w:rPr>
          <w:rFonts w:ascii="Trebuchet MS" w:hAnsi="Trebuchet MS"/>
          <w:sz w:val="20"/>
          <w:szCs w:val="20"/>
        </w:rPr>
        <w:t>ii</w:t>
      </w:r>
      <w:proofErr w:type="spellEnd"/>
      <w:r w:rsidR="0006781E" w:rsidRPr="00036DCA">
        <w:rPr>
          <w:rFonts w:ascii="Trebuchet MS" w:hAnsi="Trebuchet MS"/>
          <w:sz w:val="20"/>
          <w:szCs w:val="20"/>
        </w:rPr>
        <w:t>) garantia de acesso integral às informações mantidas por si ou por terceiros por elas contratados para realizar atividades relacionadas com a escrituração; (</w:t>
      </w:r>
      <w:proofErr w:type="spellStart"/>
      <w:r w:rsidR="0006781E" w:rsidRPr="00036DCA">
        <w:rPr>
          <w:rFonts w:ascii="Trebuchet MS" w:hAnsi="Trebuchet MS"/>
          <w:sz w:val="20"/>
          <w:szCs w:val="20"/>
        </w:rPr>
        <w:t>iii</w:t>
      </w:r>
      <w:proofErr w:type="spellEnd"/>
      <w:r w:rsidR="0006781E" w:rsidRPr="00036DCA">
        <w:rPr>
          <w:rFonts w:ascii="Trebuchet MS" w:hAnsi="Trebuchet MS"/>
          <w:sz w:val="20"/>
          <w:szCs w:val="20"/>
        </w:rPr>
        <w:t xml:space="preserve">) garantia de acesso amplo a informações claras e objetivas aos participantes do mercado, sempre observadas as restrições legais de acesso </w:t>
      </w:r>
      <w:r w:rsidR="00D7486A" w:rsidRPr="00036DCA">
        <w:rPr>
          <w:rFonts w:ascii="Trebuchet MS" w:hAnsi="Trebuchet MS"/>
          <w:sz w:val="20"/>
          <w:szCs w:val="20"/>
        </w:rPr>
        <w:t>a informações; e (</w:t>
      </w:r>
      <w:proofErr w:type="spellStart"/>
      <w:r w:rsidR="00D7486A" w:rsidRPr="00036DCA">
        <w:rPr>
          <w:rFonts w:ascii="Trebuchet MS" w:hAnsi="Trebuchet MS"/>
          <w:sz w:val="20"/>
          <w:szCs w:val="20"/>
        </w:rPr>
        <w:t>iv</w:t>
      </w:r>
      <w:proofErr w:type="spellEnd"/>
      <w:r w:rsidR="00D7486A" w:rsidRPr="00036DCA">
        <w:rPr>
          <w:rFonts w:ascii="Trebuchet MS" w:hAnsi="Trebuchet MS"/>
          <w:sz w:val="20"/>
          <w:szCs w:val="20"/>
        </w:rPr>
        <w:t>) </w:t>
      </w:r>
      <w:r w:rsidR="0006781E" w:rsidRPr="00036DCA">
        <w:rPr>
          <w:rFonts w:ascii="Trebuchet MS" w:hAnsi="Trebuchet MS"/>
          <w:sz w:val="20"/>
          <w:szCs w:val="20"/>
        </w:rPr>
        <w:t xml:space="preserve">observância de requisitos e emprego de mecanismos que assegurem a interoperabilidade com os demais sistemas de escrituração autorizados pela </w:t>
      </w:r>
      <w:r w:rsidR="00AC4F3E" w:rsidRPr="00036DCA">
        <w:rPr>
          <w:rFonts w:ascii="Trebuchet MS" w:hAnsi="Trebuchet MS"/>
          <w:sz w:val="20"/>
          <w:szCs w:val="20"/>
        </w:rPr>
        <w:t>CVM</w:t>
      </w:r>
      <w:r w:rsidR="0006781E" w:rsidRPr="00036DCA">
        <w:rPr>
          <w:rFonts w:ascii="Trebuchet MS" w:hAnsi="Trebuchet MS"/>
          <w:sz w:val="20"/>
          <w:szCs w:val="20"/>
        </w:rPr>
        <w:t>.</w:t>
      </w:r>
    </w:p>
    <w:bookmarkEnd w:id="39"/>
    <w:bookmarkEnd w:id="40"/>
    <w:bookmarkEnd w:id="68"/>
    <w:p w14:paraId="79893EB5" w14:textId="77777777" w:rsidR="00874412" w:rsidRPr="00036DCA" w:rsidRDefault="00874412" w:rsidP="00D434E4">
      <w:pPr>
        <w:pStyle w:val="Default"/>
        <w:widowControl w:val="0"/>
        <w:tabs>
          <w:tab w:val="left" w:pos="851"/>
          <w:tab w:val="left" w:pos="1701"/>
        </w:tabs>
        <w:spacing w:line="360" w:lineRule="auto"/>
        <w:ind w:left="851"/>
        <w:jc w:val="both"/>
        <w:rPr>
          <w:rFonts w:ascii="Trebuchet MS" w:hAnsi="Trebuchet MS"/>
          <w:sz w:val="20"/>
          <w:szCs w:val="20"/>
        </w:rPr>
      </w:pPr>
    </w:p>
    <w:p w14:paraId="2137A2E3" w14:textId="77777777" w:rsidR="005E79C7" w:rsidRPr="00036DCA" w:rsidRDefault="005E79C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Sem prejuízo das demais disposições constantes dest</w:t>
      </w:r>
      <w:r w:rsidR="00D04591" w:rsidRPr="00036DCA">
        <w:rPr>
          <w:rFonts w:ascii="Trebuchet MS" w:hAnsi="Trebuchet MS"/>
          <w:sz w:val="20"/>
          <w:szCs w:val="20"/>
        </w:rPr>
        <w:t>a</w:t>
      </w:r>
      <w:r w:rsidRPr="00036DCA">
        <w:rPr>
          <w:rFonts w:ascii="Trebuchet MS" w:hAnsi="Trebuchet MS"/>
          <w:sz w:val="20"/>
          <w:szCs w:val="20"/>
        </w:rPr>
        <w:t xml:space="preserve"> </w:t>
      </w:r>
      <w:r w:rsidR="00D04591" w:rsidRPr="00036DCA">
        <w:rPr>
          <w:rFonts w:ascii="Trebuchet MS" w:hAnsi="Trebuchet MS"/>
          <w:sz w:val="20"/>
          <w:szCs w:val="20"/>
        </w:rPr>
        <w:t>Escritura de Emissão</w:t>
      </w:r>
      <w:r w:rsidRPr="00036DCA">
        <w:rPr>
          <w:rFonts w:ascii="Trebuchet MS" w:hAnsi="Trebuchet MS"/>
          <w:sz w:val="20"/>
          <w:szCs w:val="20"/>
        </w:rPr>
        <w:t>, o Escriturador será responsável pelo lançamento dos dados e in</w:t>
      </w:r>
      <w:r w:rsidR="00DC78B6" w:rsidRPr="00036DCA">
        <w:rPr>
          <w:rFonts w:ascii="Trebuchet MS" w:hAnsi="Trebuchet MS"/>
          <w:sz w:val="20"/>
          <w:szCs w:val="20"/>
        </w:rPr>
        <w:t>formações do titular da</w:t>
      </w:r>
      <w:r w:rsidR="009C2C54" w:rsidRPr="00036DCA">
        <w:rPr>
          <w:rFonts w:ascii="Trebuchet MS" w:hAnsi="Trebuchet MS"/>
          <w:sz w:val="20"/>
          <w:szCs w:val="20"/>
        </w:rPr>
        <w:t>s Notas Comerciais</w:t>
      </w:r>
      <w:r w:rsidRPr="00036DCA">
        <w:rPr>
          <w:rFonts w:ascii="Trebuchet MS" w:hAnsi="Trebuchet MS"/>
          <w:sz w:val="20"/>
          <w:szCs w:val="20"/>
        </w:rPr>
        <w:t xml:space="preserve"> no seu sistema interno de escrituração, considerando as informações encaminhadas pela </w:t>
      </w:r>
      <w:r w:rsidR="00D04591" w:rsidRPr="00036DCA">
        <w:rPr>
          <w:rFonts w:ascii="Trebuchet MS" w:hAnsi="Trebuchet MS"/>
          <w:sz w:val="20"/>
          <w:szCs w:val="20"/>
        </w:rPr>
        <w:t>Emissora</w:t>
      </w:r>
      <w:r w:rsidRPr="00036DCA">
        <w:rPr>
          <w:rFonts w:ascii="Trebuchet MS" w:hAnsi="Trebuchet MS"/>
          <w:sz w:val="20"/>
          <w:szCs w:val="20"/>
        </w:rPr>
        <w:t>.</w:t>
      </w:r>
    </w:p>
    <w:p w14:paraId="6E709F20" w14:textId="77777777" w:rsidR="005E79C7" w:rsidRPr="00036DCA" w:rsidRDefault="005E79C7" w:rsidP="00D434E4">
      <w:pPr>
        <w:pStyle w:val="Default"/>
        <w:widowControl w:val="0"/>
        <w:tabs>
          <w:tab w:val="left" w:pos="851"/>
          <w:tab w:val="left" w:pos="1701"/>
        </w:tabs>
        <w:spacing w:line="360" w:lineRule="auto"/>
        <w:ind w:left="851"/>
        <w:jc w:val="both"/>
        <w:rPr>
          <w:rFonts w:ascii="Trebuchet MS" w:hAnsi="Trebuchet MS"/>
          <w:sz w:val="20"/>
          <w:szCs w:val="20"/>
        </w:rPr>
      </w:pPr>
    </w:p>
    <w:p w14:paraId="71958575" w14:textId="77777777" w:rsidR="005E79C7" w:rsidRPr="00036DCA" w:rsidRDefault="005E79C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O Escriturador não será responsável pela realização dos p</w:t>
      </w:r>
      <w:r w:rsidR="00DC78B6" w:rsidRPr="00036DCA">
        <w:rPr>
          <w:rFonts w:ascii="Trebuchet MS" w:hAnsi="Trebuchet MS"/>
          <w:sz w:val="20"/>
          <w:szCs w:val="20"/>
        </w:rPr>
        <w:t>agamentos devidos ao titular da</w:t>
      </w:r>
      <w:r w:rsidR="009C2C54" w:rsidRPr="00036DCA">
        <w:rPr>
          <w:rFonts w:ascii="Trebuchet MS" w:hAnsi="Trebuchet MS"/>
          <w:sz w:val="20"/>
          <w:szCs w:val="20"/>
        </w:rPr>
        <w:t>s Notas Comerciais</w:t>
      </w:r>
      <w:r w:rsidRPr="00036DCA">
        <w:rPr>
          <w:rFonts w:ascii="Trebuchet MS" w:hAnsi="Trebuchet MS"/>
          <w:sz w:val="20"/>
          <w:szCs w:val="20"/>
        </w:rPr>
        <w:t>, assumindo apenas a obrigação de meio de escriturar a titularidade da</w:t>
      </w:r>
      <w:r w:rsidR="009C2C54" w:rsidRPr="00036DCA">
        <w:rPr>
          <w:rFonts w:ascii="Trebuchet MS" w:hAnsi="Trebuchet MS"/>
          <w:sz w:val="20"/>
          <w:szCs w:val="20"/>
        </w:rPr>
        <w:t>s Notas Comerciais</w:t>
      </w:r>
      <w:r w:rsidR="004619B7" w:rsidRPr="00036DCA">
        <w:rPr>
          <w:rFonts w:ascii="Trebuchet MS" w:hAnsi="Trebuchet MS"/>
          <w:sz w:val="20"/>
          <w:szCs w:val="20"/>
        </w:rPr>
        <w:t xml:space="preserve"> </w:t>
      </w:r>
      <w:r w:rsidRPr="00036DCA">
        <w:rPr>
          <w:rFonts w:ascii="Trebuchet MS" w:hAnsi="Trebuchet MS"/>
          <w:sz w:val="20"/>
          <w:szCs w:val="20"/>
        </w:rPr>
        <w:t>ora emitida</w:t>
      </w:r>
      <w:r w:rsidR="009C2C54" w:rsidRPr="00036DCA">
        <w:rPr>
          <w:rFonts w:ascii="Trebuchet MS" w:hAnsi="Trebuchet MS"/>
          <w:sz w:val="20"/>
          <w:szCs w:val="20"/>
        </w:rPr>
        <w:t>s</w:t>
      </w:r>
      <w:r w:rsidRPr="00036DCA">
        <w:rPr>
          <w:rFonts w:ascii="Trebuchet MS" w:hAnsi="Trebuchet MS"/>
          <w:sz w:val="20"/>
          <w:szCs w:val="20"/>
        </w:rPr>
        <w:t>.</w:t>
      </w:r>
    </w:p>
    <w:p w14:paraId="102DDD02" w14:textId="77777777" w:rsidR="005E79C7" w:rsidRPr="00036DCA" w:rsidRDefault="005E79C7" w:rsidP="00D434E4">
      <w:pPr>
        <w:pStyle w:val="Default"/>
        <w:widowControl w:val="0"/>
        <w:tabs>
          <w:tab w:val="left" w:pos="851"/>
          <w:tab w:val="left" w:pos="1701"/>
        </w:tabs>
        <w:spacing w:line="360" w:lineRule="auto"/>
        <w:ind w:left="851"/>
        <w:jc w:val="both"/>
        <w:rPr>
          <w:rFonts w:ascii="Trebuchet MS" w:hAnsi="Trebuchet MS"/>
          <w:sz w:val="20"/>
          <w:szCs w:val="20"/>
        </w:rPr>
      </w:pPr>
    </w:p>
    <w:p w14:paraId="4A8440CF" w14:textId="77777777" w:rsidR="005E79C7" w:rsidRPr="00036DCA" w:rsidRDefault="00DC78B6"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Sempre que houver negociação da</w:t>
      </w:r>
      <w:r w:rsidR="009C2C54" w:rsidRPr="00036DCA">
        <w:rPr>
          <w:rFonts w:ascii="Trebuchet MS" w:hAnsi="Trebuchet MS"/>
          <w:sz w:val="20"/>
          <w:szCs w:val="20"/>
        </w:rPr>
        <w:t>s Notas Comerciais</w:t>
      </w:r>
      <w:r w:rsidRPr="00036DCA">
        <w:rPr>
          <w:rFonts w:ascii="Trebuchet MS" w:hAnsi="Trebuchet MS"/>
          <w:sz w:val="20"/>
          <w:szCs w:val="20"/>
        </w:rPr>
        <w:t>, o titular da</w:t>
      </w:r>
      <w:r w:rsidR="009C2C54" w:rsidRPr="00036DCA">
        <w:rPr>
          <w:rFonts w:ascii="Trebuchet MS" w:hAnsi="Trebuchet MS"/>
          <w:sz w:val="20"/>
          <w:szCs w:val="20"/>
        </w:rPr>
        <w:t>s Notas Comerciais</w:t>
      </w:r>
      <w:r w:rsidR="005E79C7" w:rsidRPr="00036DCA">
        <w:rPr>
          <w:rFonts w:ascii="Trebuchet MS" w:hAnsi="Trebuchet MS"/>
          <w:sz w:val="20"/>
          <w:szCs w:val="20"/>
        </w:rPr>
        <w:t xml:space="preserve"> anterior dev</w:t>
      </w:r>
      <w:r w:rsidRPr="00036DCA">
        <w:rPr>
          <w:rFonts w:ascii="Trebuchet MS" w:hAnsi="Trebuchet MS"/>
          <w:sz w:val="20"/>
          <w:szCs w:val="20"/>
        </w:rPr>
        <w:t>erá comunicar o Escriturador da</w:t>
      </w:r>
      <w:r w:rsidR="009C2C54" w:rsidRPr="00036DCA">
        <w:rPr>
          <w:rFonts w:ascii="Trebuchet MS" w:hAnsi="Trebuchet MS"/>
          <w:sz w:val="20"/>
          <w:szCs w:val="20"/>
        </w:rPr>
        <w:t>s Notas Comerciais</w:t>
      </w:r>
      <w:r w:rsidR="005E79C7" w:rsidRPr="00036DCA">
        <w:rPr>
          <w:rFonts w:ascii="Trebuchet MS" w:hAnsi="Trebuchet MS"/>
          <w:sz w:val="20"/>
          <w:szCs w:val="20"/>
        </w:rPr>
        <w:t xml:space="preserve"> acerca da negociação realizada, informando, inclusive, os dado</w:t>
      </w:r>
      <w:r w:rsidRPr="00036DCA">
        <w:rPr>
          <w:rFonts w:ascii="Trebuchet MS" w:hAnsi="Trebuchet MS"/>
          <w:sz w:val="20"/>
          <w:szCs w:val="20"/>
        </w:rPr>
        <w:t>s cadastrais do novo titular da</w:t>
      </w:r>
      <w:r w:rsidR="009C2C54" w:rsidRPr="00036DCA">
        <w:rPr>
          <w:rFonts w:ascii="Trebuchet MS" w:hAnsi="Trebuchet MS"/>
          <w:sz w:val="20"/>
          <w:szCs w:val="20"/>
        </w:rPr>
        <w:t>s Notas Comerciais</w:t>
      </w:r>
      <w:r w:rsidR="005E79C7" w:rsidRPr="00036DCA">
        <w:rPr>
          <w:rFonts w:ascii="Trebuchet MS" w:hAnsi="Trebuchet MS"/>
          <w:sz w:val="20"/>
          <w:szCs w:val="20"/>
        </w:rPr>
        <w:t>.</w:t>
      </w:r>
    </w:p>
    <w:p w14:paraId="4EB7300C" w14:textId="77777777" w:rsidR="005E79C7" w:rsidRPr="00036DCA" w:rsidRDefault="005E79C7" w:rsidP="00D434E4">
      <w:pPr>
        <w:pStyle w:val="Default"/>
        <w:widowControl w:val="0"/>
        <w:tabs>
          <w:tab w:val="left" w:pos="851"/>
          <w:tab w:val="left" w:pos="1701"/>
        </w:tabs>
        <w:spacing w:line="360" w:lineRule="auto"/>
        <w:ind w:left="851"/>
        <w:jc w:val="both"/>
        <w:rPr>
          <w:rFonts w:ascii="Trebuchet MS" w:hAnsi="Trebuchet MS"/>
          <w:sz w:val="20"/>
          <w:szCs w:val="20"/>
        </w:rPr>
      </w:pPr>
    </w:p>
    <w:p w14:paraId="64BB16F2" w14:textId="77777777" w:rsidR="005E79C7" w:rsidRPr="00036DCA" w:rsidRDefault="005E79C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Sem prejuízo das demais obrigações previstas nest</w:t>
      </w:r>
      <w:r w:rsidR="00DC78B6" w:rsidRPr="00036DCA">
        <w:rPr>
          <w:rFonts w:ascii="Trebuchet MS" w:hAnsi="Trebuchet MS"/>
          <w:sz w:val="20"/>
          <w:szCs w:val="20"/>
        </w:rPr>
        <w:t>a Escritura</w:t>
      </w:r>
      <w:r w:rsidRPr="00036DCA">
        <w:rPr>
          <w:rFonts w:ascii="Trebuchet MS" w:hAnsi="Trebuchet MS"/>
          <w:sz w:val="20"/>
          <w:szCs w:val="20"/>
        </w:rPr>
        <w:t xml:space="preserve"> e na legislação vigente aplicável, sã</w:t>
      </w:r>
      <w:r w:rsidR="00DC78B6" w:rsidRPr="00036DCA">
        <w:rPr>
          <w:rFonts w:ascii="Trebuchet MS" w:hAnsi="Trebuchet MS"/>
          <w:sz w:val="20"/>
          <w:szCs w:val="20"/>
        </w:rPr>
        <w:t>o obrigações do Escriturador da</w:t>
      </w:r>
      <w:r w:rsidR="009C2C54" w:rsidRPr="00036DCA">
        <w:rPr>
          <w:rFonts w:ascii="Trebuchet MS" w:hAnsi="Trebuchet MS"/>
          <w:sz w:val="20"/>
          <w:szCs w:val="20"/>
        </w:rPr>
        <w:t>s Notas Comerciais</w:t>
      </w:r>
      <w:r w:rsidRPr="00036DCA">
        <w:rPr>
          <w:rFonts w:ascii="Trebuchet MS" w:hAnsi="Trebuchet MS"/>
          <w:sz w:val="20"/>
          <w:szCs w:val="20"/>
        </w:rPr>
        <w:t>: (i) prestar</w:t>
      </w:r>
      <w:r w:rsidR="00DC78B6" w:rsidRPr="00036DCA">
        <w:rPr>
          <w:rFonts w:ascii="Trebuchet MS" w:hAnsi="Trebuchet MS"/>
          <w:sz w:val="20"/>
          <w:szCs w:val="20"/>
        </w:rPr>
        <w:t xml:space="preserve"> os serviços de escrituração da</w:t>
      </w:r>
      <w:r w:rsidR="009C2C54" w:rsidRPr="00036DCA">
        <w:rPr>
          <w:rFonts w:ascii="Trebuchet MS" w:hAnsi="Trebuchet MS"/>
          <w:sz w:val="20"/>
          <w:szCs w:val="20"/>
        </w:rPr>
        <w:t>s Notas Comerciais</w:t>
      </w:r>
      <w:r w:rsidR="00DC78B6" w:rsidRPr="00036DCA">
        <w:rPr>
          <w:rFonts w:ascii="Trebuchet MS" w:hAnsi="Trebuchet MS"/>
          <w:sz w:val="20"/>
          <w:szCs w:val="20"/>
        </w:rPr>
        <w:t xml:space="preserve"> desta</w:t>
      </w:r>
      <w:r w:rsidRPr="00036DCA">
        <w:rPr>
          <w:rFonts w:ascii="Trebuchet MS" w:hAnsi="Trebuchet MS"/>
          <w:sz w:val="20"/>
          <w:szCs w:val="20"/>
        </w:rPr>
        <w:t xml:space="preserve"> </w:t>
      </w:r>
      <w:r w:rsidR="00DC78B6" w:rsidRPr="00036DCA">
        <w:rPr>
          <w:rFonts w:ascii="Trebuchet MS" w:hAnsi="Trebuchet MS"/>
          <w:sz w:val="20"/>
          <w:szCs w:val="20"/>
        </w:rPr>
        <w:t>Escritura</w:t>
      </w:r>
      <w:r w:rsidRPr="00036DCA">
        <w:rPr>
          <w:rFonts w:ascii="Trebuchet MS" w:hAnsi="Trebuchet MS"/>
          <w:sz w:val="20"/>
          <w:szCs w:val="20"/>
        </w:rPr>
        <w:t>; e (</w:t>
      </w:r>
      <w:proofErr w:type="spellStart"/>
      <w:r w:rsidRPr="00036DCA">
        <w:rPr>
          <w:rFonts w:ascii="Trebuchet MS" w:hAnsi="Trebuchet MS"/>
          <w:sz w:val="20"/>
          <w:szCs w:val="20"/>
        </w:rPr>
        <w:t>ii</w:t>
      </w:r>
      <w:proofErr w:type="spellEnd"/>
      <w:r w:rsidRPr="00036DCA">
        <w:rPr>
          <w:rFonts w:ascii="Trebuchet MS" w:hAnsi="Trebuchet MS"/>
          <w:sz w:val="20"/>
          <w:szCs w:val="20"/>
        </w:rPr>
        <w:t>) atualizar o sistema de escrituração sempre q</w:t>
      </w:r>
      <w:r w:rsidR="00DC78B6" w:rsidRPr="00036DCA">
        <w:rPr>
          <w:rFonts w:ascii="Trebuchet MS" w:hAnsi="Trebuchet MS"/>
          <w:sz w:val="20"/>
          <w:szCs w:val="20"/>
        </w:rPr>
        <w:t>ue houver qualquer alteração da</w:t>
      </w:r>
      <w:r w:rsidR="009C2C54" w:rsidRPr="00036DCA">
        <w:rPr>
          <w:rFonts w:ascii="Trebuchet MS" w:hAnsi="Trebuchet MS"/>
          <w:sz w:val="20"/>
          <w:szCs w:val="20"/>
        </w:rPr>
        <w:t>s Notas Comerciais</w:t>
      </w:r>
      <w:r w:rsidR="00DC78B6" w:rsidRPr="00036DCA">
        <w:rPr>
          <w:rFonts w:ascii="Trebuchet MS" w:hAnsi="Trebuchet MS"/>
          <w:sz w:val="20"/>
          <w:szCs w:val="20"/>
        </w:rPr>
        <w:t xml:space="preserve"> ora emitida</w:t>
      </w:r>
      <w:r w:rsidR="009C2C54" w:rsidRPr="00036DCA">
        <w:rPr>
          <w:rFonts w:ascii="Trebuchet MS" w:hAnsi="Trebuchet MS"/>
          <w:sz w:val="20"/>
          <w:szCs w:val="20"/>
        </w:rPr>
        <w:t>s</w:t>
      </w:r>
      <w:r w:rsidRPr="00036DCA">
        <w:rPr>
          <w:rFonts w:ascii="Trebuchet MS" w:hAnsi="Trebuchet MS"/>
          <w:sz w:val="20"/>
          <w:szCs w:val="20"/>
        </w:rPr>
        <w:t>.</w:t>
      </w:r>
    </w:p>
    <w:p w14:paraId="786C32E7" w14:textId="77777777" w:rsidR="005E79C7" w:rsidRPr="00036DCA" w:rsidRDefault="005E79C7" w:rsidP="00D434E4">
      <w:pPr>
        <w:pStyle w:val="Default"/>
        <w:widowControl w:val="0"/>
        <w:tabs>
          <w:tab w:val="left" w:pos="851"/>
          <w:tab w:val="left" w:pos="1701"/>
        </w:tabs>
        <w:spacing w:line="360" w:lineRule="auto"/>
        <w:ind w:left="851"/>
        <w:jc w:val="both"/>
        <w:rPr>
          <w:rFonts w:ascii="Trebuchet MS" w:hAnsi="Trebuchet MS"/>
          <w:sz w:val="20"/>
          <w:szCs w:val="20"/>
        </w:rPr>
      </w:pPr>
    </w:p>
    <w:p w14:paraId="69E9C4D2" w14:textId="19901691" w:rsidR="005E79C7" w:rsidRPr="00036DCA" w:rsidRDefault="005E79C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N</w:t>
      </w:r>
      <w:r w:rsidR="00DC78B6" w:rsidRPr="00036DCA">
        <w:rPr>
          <w:rFonts w:ascii="Trebuchet MS" w:hAnsi="Trebuchet MS"/>
          <w:sz w:val="20"/>
          <w:szCs w:val="20"/>
        </w:rPr>
        <w:t>a hipótese de o Escriturador da</w:t>
      </w:r>
      <w:r w:rsidR="009C2C54" w:rsidRPr="00036DCA">
        <w:rPr>
          <w:rFonts w:ascii="Trebuchet MS" w:hAnsi="Trebuchet MS"/>
          <w:sz w:val="20"/>
          <w:szCs w:val="20"/>
        </w:rPr>
        <w:t>s Notas Comerciais</w:t>
      </w:r>
      <w:r w:rsidRPr="00036DCA">
        <w:rPr>
          <w:rFonts w:ascii="Trebuchet MS" w:hAnsi="Trebuchet MS"/>
          <w:sz w:val="20"/>
          <w:szCs w:val="20"/>
        </w:rPr>
        <w:t xml:space="preserve"> vir a ser descredenciado para a prestação </w:t>
      </w:r>
      <w:r w:rsidR="00DC78B6" w:rsidRPr="00036DCA">
        <w:rPr>
          <w:rFonts w:ascii="Trebuchet MS" w:hAnsi="Trebuchet MS"/>
          <w:sz w:val="20"/>
          <w:szCs w:val="20"/>
        </w:rPr>
        <w:t>dos serviços de escrituração da</w:t>
      </w:r>
      <w:r w:rsidR="009C2C54" w:rsidRPr="00036DCA">
        <w:rPr>
          <w:rFonts w:ascii="Trebuchet MS" w:hAnsi="Trebuchet MS"/>
          <w:sz w:val="20"/>
          <w:szCs w:val="20"/>
        </w:rPr>
        <w:t>s Notas Comerciais</w:t>
      </w:r>
      <w:r w:rsidRPr="00036DCA">
        <w:rPr>
          <w:rFonts w:ascii="Trebuchet MS" w:hAnsi="Trebuchet MS"/>
          <w:sz w:val="20"/>
          <w:szCs w:val="20"/>
        </w:rPr>
        <w:t xml:space="preserve">, a </w:t>
      </w:r>
      <w:r w:rsidR="00D04591" w:rsidRPr="00036DCA">
        <w:rPr>
          <w:rFonts w:ascii="Trebuchet MS" w:hAnsi="Trebuchet MS"/>
          <w:sz w:val="20"/>
          <w:szCs w:val="20"/>
        </w:rPr>
        <w:t>Emissora</w:t>
      </w:r>
      <w:r w:rsidRPr="00036DCA">
        <w:rPr>
          <w:rFonts w:ascii="Trebuchet MS" w:hAnsi="Trebuchet MS"/>
          <w:sz w:val="20"/>
          <w:szCs w:val="20"/>
        </w:rPr>
        <w:t xml:space="preserve"> cont</w:t>
      </w:r>
      <w:r w:rsidR="00DC78B6" w:rsidRPr="00036DCA">
        <w:rPr>
          <w:rFonts w:ascii="Trebuchet MS" w:hAnsi="Trebuchet MS"/>
          <w:sz w:val="20"/>
          <w:szCs w:val="20"/>
        </w:rPr>
        <w:t xml:space="preserve">ratará novo </w:t>
      </w:r>
      <w:proofErr w:type="spellStart"/>
      <w:r w:rsidR="00DC78B6" w:rsidRPr="00036DCA">
        <w:rPr>
          <w:rFonts w:ascii="Trebuchet MS" w:hAnsi="Trebuchet MS"/>
          <w:sz w:val="20"/>
          <w:szCs w:val="20"/>
        </w:rPr>
        <w:t>escriturador</w:t>
      </w:r>
      <w:proofErr w:type="spellEnd"/>
      <w:r w:rsidR="00DC78B6" w:rsidRPr="00036DCA">
        <w:rPr>
          <w:rFonts w:ascii="Trebuchet MS" w:hAnsi="Trebuchet MS"/>
          <w:sz w:val="20"/>
          <w:szCs w:val="20"/>
        </w:rPr>
        <w:t xml:space="preserve"> para a</w:t>
      </w:r>
      <w:r w:rsidR="009C2C54" w:rsidRPr="00036DCA">
        <w:rPr>
          <w:rFonts w:ascii="Trebuchet MS" w:hAnsi="Trebuchet MS"/>
          <w:sz w:val="20"/>
          <w:szCs w:val="20"/>
        </w:rPr>
        <w:t>s Notas Comerciais</w:t>
      </w:r>
      <w:r w:rsidRPr="00036DCA">
        <w:rPr>
          <w:rFonts w:ascii="Trebuchet MS" w:hAnsi="Trebuchet MS"/>
          <w:sz w:val="20"/>
          <w:szCs w:val="20"/>
        </w:rPr>
        <w:t xml:space="preserve"> no prazo de até </w:t>
      </w:r>
      <w:r w:rsidR="00391DB1" w:rsidRPr="00036DCA">
        <w:rPr>
          <w:rFonts w:ascii="Trebuchet MS" w:hAnsi="Trebuchet MS"/>
          <w:sz w:val="20"/>
          <w:szCs w:val="20"/>
        </w:rPr>
        <w:t>15 (quinze)</w:t>
      </w:r>
      <w:r w:rsidRPr="00036DCA">
        <w:rPr>
          <w:rFonts w:ascii="Trebuchet MS" w:hAnsi="Trebuchet MS"/>
          <w:sz w:val="20"/>
          <w:szCs w:val="20"/>
        </w:rPr>
        <w:t xml:space="preserve"> Dias Úteis contados da data de descredenciamento, que será informada à </w:t>
      </w:r>
      <w:r w:rsidR="00D04591" w:rsidRPr="00036DCA">
        <w:rPr>
          <w:rFonts w:ascii="Trebuchet MS" w:hAnsi="Trebuchet MS"/>
          <w:sz w:val="20"/>
          <w:szCs w:val="20"/>
        </w:rPr>
        <w:t>Emissora</w:t>
      </w:r>
      <w:r w:rsidRPr="00036DCA">
        <w:rPr>
          <w:rFonts w:ascii="Trebuchet MS" w:hAnsi="Trebuchet MS"/>
          <w:sz w:val="20"/>
          <w:szCs w:val="20"/>
        </w:rPr>
        <w:t xml:space="preserve"> pe</w:t>
      </w:r>
      <w:r w:rsidR="00DC78B6" w:rsidRPr="00036DCA">
        <w:rPr>
          <w:rFonts w:ascii="Trebuchet MS" w:hAnsi="Trebuchet MS"/>
          <w:sz w:val="20"/>
          <w:szCs w:val="20"/>
        </w:rPr>
        <w:t>lo Escriturador da</w:t>
      </w:r>
      <w:r w:rsidR="009C2C54" w:rsidRPr="00036DCA">
        <w:rPr>
          <w:rFonts w:ascii="Trebuchet MS" w:hAnsi="Trebuchet MS"/>
          <w:sz w:val="20"/>
          <w:szCs w:val="20"/>
        </w:rPr>
        <w:t>s Notas Comerciais</w:t>
      </w:r>
      <w:r w:rsidRPr="00036DCA">
        <w:rPr>
          <w:rFonts w:ascii="Trebuchet MS" w:hAnsi="Trebuchet MS"/>
          <w:sz w:val="20"/>
          <w:szCs w:val="20"/>
        </w:rPr>
        <w:t xml:space="preserve"> no dia da ciência d</w:t>
      </w:r>
      <w:r w:rsidR="00DC78B6" w:rsidRPr="00036DCA">
        <w:rPr>
          <w:rFonts w:ascii="Trebuchet MS" w:hAnsi="Trebuchet MS"/>
          <w:sz w:val="20"/>
          <w:szCs w:val="20"/>
        </w:rPr>
        <w:t>o ocorrido pelo Escriturador da</w:t>
      </w:r>
      <w:r w:rsidR="009C2C54" w:rsidRPr="00036DCA">
        <w:rPr>
          <w:rFonts w:ascii="Trebuchet MS" w:hAnsi="Trebuchet MS"/>
          <w:sz w:val="20"/>
          <w:szCs w:val="20"/>
        </w:rPr>
        <w:t>s Notas Comerciais</w:t>
      </w:r>
      <w:r w:rsidRPr="00036DCA">
        <w:rPr>
          <w:rFonts w:ascii="Trebuchet MS" w:hAnsi="Trebuchet MS"/>
          <w:sz w:val="20"/>
          <w:szCs w:val="20"/>
        </w:rPr>
        <w:t>.</w:t>
      </w:r>
    </w:p>
    <w:p w14:paraId="4830A4B3" w14:textId="77777777" w:rsidR="005E79C7" w:rsidRPr="00036DCA" w:rsidRDefault="005E79C7"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b/>
          <w:sz w:val="20"/>
          <w:szCs w:val="20"/>
          <w:lang w:bidi="th-TH"/>
        </w:rPr>
      </w:pPr>
    </w:p>
    <w:p w14:paraId="0D2B3CE6" w14:textId="77777777" w:rsidR="00FD07FC" w:rsidRPr="00036DCA" w:rsidRDefault="00E92990"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036DCA">
        <w:rPr>
          <w:rFonts w:ascii="Trebuchet MS" w:hAnsi="Trebuchet MS" w:cstheme="minorHAnsi"/>
          <w:color w:val="auto"/>
          <w:sz w:val="20"/>
          <w:szCs w:val="20"/>
          <w:u w:val="single"/>
          <w:lang w:bidi="th-TH"/>
        </w:rPr>
        <w:t>Subscrição e</w:t>
      </w:r>
      <w:r w:rsidR="002E1B45" w:rsidRPr="00036DCA">
        <w:rPr>
          <w:rFonts w:ascii="Trebuchet MS" w:hAnsi="Trebuchet MS" w:cstheme="minorHAnsi"/>
          <w:color w:val="auto"/>
          <w:sz w:val="20"/>
          <w:szCs w:val="20"/>
          <w:u w:val="single"/>
          <w:lang w:bidi="th-TH"/>
        </w:rPr>
        <w:t xml:space="preserve"> Integralização</w:t>
      </w:r>
      <w:bookmarkStart w:id="70" w:name="_Ref264221389"/>
      <w:r w:rsidRPr="00036DCA">
        <w:rPr>
          <w:rFonts w:ascii="Trebuchet MS" w:hAnsi="Trebuchet MS" w:cstheme="minorHAnsi"/>
          <w:color w:val="auto"/>
          <w:sz w:val="20"/>
          <w:szCs w:val="20"/>
          <w:u w:val="single"/>
          <w:lang w:bidi="th-TH"/>
        </w:rPr>
        <w:t xml:space="preserve"> d</w:t>
      </w:r>
      <w:r w:rsidR="00CC738E" w:rsidRPr="00036DCA">
        <w:rPr>
          <w:rFonts w:ascii="Trebuchet MS" w:hAnsi="Trebuchet MS" w:cstheme="minorHAnsi"/>
          <w:color w:val="auto"/>
          <w:sz w:val="20"/>
          <w:szCs w:val="20"/>
          <w:u w:val="single"/>
          <w:lang w:bidi="th-TH"/>
        </w:rPr>
        <w:t>a</w:t>
      </w:r>
      <w:r w:rsidR="009C2C54" w:rsidRPr="00036DCA">
        <w:rPr>
          <w:rFonts w:ascii="Trebuchet MS" w:hAnsi="Trebuchet MS" w:cstheme="minorHAnsi"/>
          <w:color w:val="auto"/>
          <w:sz w:val="20"/>
          <w:szCs w:val="20"/>
          <w:u w:val="single"/>
          <w:lang w:bidi="th-TH"/>
        </w:rPr>
        <w:t>s Notas Comerciais</w:t>
      </w:r>
      <w:r w:rsidR="009D0636" w:rsidRPr="00036DCA">
        <w:rPr>
          <w:rFonts w:ascii="Trebuchet MS" w:hAnsi="Trebuchet MS" w:cstheme="minorHAnsi"/>
          <w:color w:val="auto"/>
          <w:sz w:val="20"/>
          <w:szCs w:val="20"/>
          <w:lang w:bidi="th-TH"/>
        </w:rPr>
        <w:t>:</w:t>
      </w:r>
      <w:r w:rsidR="002143F3" w:rsidRPr="00036DCA">
        <w:rPr>
          <w:rFonts w:ascii="Trebuchet MS" w:eastAsia="Times New Roman" w:hAnsi="Trebuchet MS" w:cs="Times New Roman"/>
          <w:color w:val="auto"/>
          <w:sz w:val="20"/>
          <w:szCs w:val="20"/>
          <w:lang w:eastAsia="pt-BR"/>
        </w:rPr>
        <w:t xml:space="preserve"> </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00A0427B" w:rsidRPr="00036DCA">
        <w:rPr>
          <w:rFonts w:ascii="Trebuchet MS" w:eastAsia="Arial Unicode MS" w:hAnsi="Trebuchet MS" w:cstheme="minorHAnsi"/>
          <w:color w:val="auto"/>
          <w:sz w:val="20"/>
          <w:szCs w:val="20"/>
          <w:lang w:bidi="th-TH"/>
        </w:rPr>
        <w:t xml:space="preserve"> </w:t>
      </w:r>
      <w:r w:rsidR="009C2C54" w:rsidRPr="00036DCA">
        <w:rPr>
          <w:rFonts w:ascii="Trebuchet MS" w:eastAsia="Arial Unicode MS" w:hAnsi="Trebuchet MS" w:cstheme="minorHAnsi"/>
          <w:color w:val="auto"/>
          <w:sz w:val="20"/>
          <w:szCs w:val="20"/>
          <w:lang w:bidi="th-TH"/>
        </w:rPr>
        <w:t>são</w:t>
      </w:r>
      <w:r w:rsidR="00CC738E" w:rsidRPr="00036DCA">
        <w:rPr>
          <w:rFonts w:ascii="Trebuchet MS" w:eastAsia="Arial Unicode MS" w:hAnsi="Trebuchet MS" w:cstheme="minorHAnsi"/>
          <w:color w:val="auto"/>
          <w:sz w:val="20"/>
          <w:szCs w:val="20"/>
          <w:lang w:bidi="th-TH"/>
        </w:rPr>
        <w:t xml:space="preserve"> </w:t>
      </w:r>
      <w:r w:rsidR="00A0427B" w:rsidRPr="00036DCA">
        <w:rPr>
          <w:rFonts w:ascii="Trebuchet MS" w:eastAsia="Arial Unicode MS" w:hAnsi="Trebuchet MS" w:cstheme="minorHAnsi"/>
          <w:color w:val="auto"/>
          <w:sz w:val="20"/>
          <w:szCs w:val="20"/>
          <w:lang w:bidi="th-TH"/>
        </w:rPr>
        <w:t>subscrita</w:t>
      </w:r>
      <w:r w:rsidR="009C2C54" w:rsidRPr="00036DCA">
        <w:rPr>
          <w:rFonts w:ascii="Trebuchet MS" w:eastAsia="Arial Unicode MS" w:hAnsi="Trebuchet MS" w:cstheme="minorHAnsi"/>
          <w:color w:val="auto"/>
          <w:sz w:val="20"/>
          <w:szCs w:val="20"/>
          <w:lang w:bidi="th-TH"/>
        </w:rPr>
        <w:t>s</w:t>
      </w:r>
      <w:r w:rsidR="00A0427B"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nessa data </w:t>
      </w:r>
      <w:r w:rsidR="00A0427B" w:rsidRPr="00036DCA">
        <w:rPr>
          <w:rFonts w:ascii="Trebuchet MS" w:eastAsia="Arial Unicode MS" w:hAnsi="Trebuchet MS" w:cstheme="minorHAnsi"/>
          <w:color w:val="auto"/>
          <w:sz w:val="20"/>
          <w:szCs w:val="20"/>
          <w:lang w:bidi="th-TH"/>
        </w:rPr>
        <w:t xml:space="preserve">pela </w:t>
      </w:r>
      <w:r w:rsidR="001C6DD3" w:rsidRPr="00036DCA">
        <w:rPr>
          <w:rFonts w:ascii="Trebuchet MS" w:eastAsia="Arial Unicode MS" w:hAnsi="Trebuchet MS" w:cstheme="minorHAnsi"/>
          <w:color w:val="auto"/>
          <w:sz w:val="20"/>
          <w:szCs w:val="20"/>
          <w:lang w:bidi="th-TH"/>
        </w:rPr>
        <w:t>Credora</w:t>
      </w:r>
      <w:r w:rsidR="00A0427B" w:rsidRPr="00036DCA">
        <w:rPr>
          <w:rFonts w:ascii="Trebuchet MS" w:eastAsia="Arial Unicode MS" w:hAnsi="Trebuchet MS" w:cstheme="minorHAnsi"/>
          <w:color w:val="auto"/>
          <w:sz w:val="20"/>
          <w:szCs w:val="20"/>
          <w:lang w:bidi="th-TH"/>
        </w:rPr>
        <w:t xml:space="preserve"> </w:t>
      </w:r>
      <w:r w:rsidR="00A0427B" w:rsidRPr="00036DCA">
        <w:rPr>
          <w:rFonts w:ascii="Trebuchet MS" w:hAnsi="Trebuchet MS"/>
          <w:sz w:val="20"/>
          <w:szCs w:val="20"/>
        </w:rPr>
        <w:t>mediante</w:t>
      </w:r>
      <w:r w:rsidR="00A0427B" w:rsidRPr="00036DCA">
        <w:rPr>
          <w:rFonts w:ascii="Trebuchet MS" w:eastAsia="Arial Unicode MS" w:hAnsi="Trebuchet MS" w:cstheme="minorHAnsi"/>
          <w:color w:val="auto"/>
          <w:sz w:val="20"/>
          <w:szCs w:val="20"/>
          <w:lang w:bidi="th-TH"/>
        </w:rPr>
        <w:t xml:space="preserve"> a formalização da presente Escritura de Emissão, a inscrição da titularidade no livro </w:t>
      </w:r>
      <w:r w:rsidR="00D04591" w:rsidRPr="00036DCA">
        <w:rPr>
          <w:rFonts w:ascii="Trebuchet MS" w:eastAsia="Arial Unicode MS" w:hAnsi="Trebuchet MS" w:cstheme="minorHAnsi"/>
          <w:color w:val="auto"/>
          <w:sz w:val="20"/>
          <w:szCs w:val="20"/>
          <w:lang w:bidi="th-TH"/>
        </w:rPr>
        <w:t>do Escriturador</w:t>
      </w:r>
      <w:r w:rsidR="00A0427B" w:rsidRPr="00036DCA">
        <w:rPr>
          <w:rFonts w:ascii="Trebuchet MS" w:eastAsia="Arial Unicode MS" w:hAnsi="Trebuchet MS" w:cstheme="minorHAnsi"/>
          <w:color w:val="auto"/>
          <w:sz w:val="20"/>
          <w:szCs w:val="20"/>
          <w:lang w:bidi="th-TH"/>
        </w:rPr>
        <w:t>, e a assinatura do respectivo boletim de subscrição</w:t>
      </w:r>
      <w:r w:rsidRPr="00036DCA">
        <w:rPr>
          <w:rFonts w:ascii="Trebuchet MS" w:eastAsia="Arial Unicode MS" w:hAnsi="Trebuchet MS" w:cstheme="minorHAnsi"/>
          <w:color w:val="auto"/>
          <w:sz w:val="20"/>
          <w:szCs w:val="20"/>
          <w:lang w:bidi="th-TH"/>
        </w:rPr>
        <w:t xml:space="preserve"> constante do </w:t>
      </w:r>
      <w:r w:rsidRPr="00036DCA">
        <w:rPr>
          <w:rFonts w:ascii="Trebuchet MS" w:eastAsia="Arial Unicode MS" w:hAnsi="Trebuchet MS" w:cstheme="minorHAnsi"/>
          <w:color w:val="auto"/>
          <w:sz w:val="20"/>
          <w:szCs w:val="20"/>
          <w:u w:val="single"/>
          <w:lang w:bidi="th-TH"/>
        </w:rPr>
        <w:t xml:space="preserve">Anexo </w:t>
      </w:r>
      <w:r w:rsidR="00856815" w:rsidRPr="00036DCA">
        <w:rPr>
          <w:rFonts w:ascii="Trebuchet MS" w:eastAsia="Arial Unicode MS" w:hAnsi="Trebuchet MS" w:cstheme="minorHAnsi"/>
          <w:color w:val="auto"/>
          <w:sz w:val="20"/>
          <w:szCs w:val="20"/>
          <w:u w:val="single"/>
          <w:lang w:bidi="th-TH"/>
        </w:rPr>
        <w:t>I</w:t>
      </w:r>
      <w:r w:rsidR="006B5586" w:rsidRPr="00036DCA">
        <w:rPr>
          <w:rFonts w:ascii="Trebuchet MS" w:eastAsia="Arial Unicode MS" w:hAnsi="Trebuchet MS" w:cstheme="minorHAnsi"/>
          <w:color w:val="auto"/>
          <w:sz w:val="20"/>
          <w:szCs w:val="20"/>
          <w:u w:val="single"/>
          <w:lang w:bidi="th-TH"/>
        </w:rPr>
        <w:t>V</w:t>
      </w:r>
      <w:r w:rsidR="002E73CC" w:rsidRPr="00036DCA">
        <w:rPr>
          <w:rFonts w:ascii="Trebuchet MS" w:eastAsia="Arial Unicode MS" w:hAnsi="Trebuchet MS" w:cstheme="minorHAnsi"/>
          <w:color w:val="auto"/>
          <w:sz w:val="20"/>
          <w:szCs w:val="20"/>
          <w:lang w:bidi="th-TH"/>
        </w:rPr>
        <w:t>.</w:t>
      </w:r>
    </w:p>
    <w:p w14:paraId="4ECBFD2D" w14:textId="77777777" w:rsidR="00FD07FC" w:rsidRPr="00036DCA" w:rsidRDefault="00FD07FC"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0"/>
          <w:szCs w:val="20"/>
          <w:lang w:bidi="th-TH"/>
        </w:rPr>
      </w:pPr>
    </w:p>
    <w:p w14:paraId="02BC74FA" w14:textId="77777777" w:rsidR="00FD07FC" w:rsidRPr="00036DCA" w:rsidRDefault="00CC738E"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 Notas Comerciais</w:t>
      </w:r>
      <w:r w:rsidR="00E92990" w:rsidRPr="00036DCA">
        <w:rPr>
          <w:rFonts w:ascii="Trebuchet MS" w:hAnsi="Trebuchet MS" w:cstheme="minorHAnsi"/>
          <w:sz w:val="20"/>
          <w:szCs w:val="20"/>
          <w:lang w:bidi="th-TH"/>
        </w:rPr>
        <w:t xml:space="preserve"> </w:t>
      </w:r>
      <w:r w:rsidRPr="00036DCA">
        <w:rPr>
          <w:rFonts w:ascii="Trebuchet MS" w:hAnsi="Trebuchet MS" w:cstheme="minorHAnsi"/>
          <w:sz w:val="20"/>
          <w:szCs w:val="20"/>
          <w:lang w:bidi="th-TH"/>
        </w:rPr>
        <w:t>ser</w:t>
      </w:r>
      <w:r w:rsidR="009C2C54" w:rsidRPr="00036DCA">
        <w:rPr>
          <w:rFonts w:ascii="Trebuchet MS" w:hAnsi="Trebuchet MS" w:cstheme="minorHAnsi"/>
          <w:sz w:val="20"/>
          <w:szCs w:val="20"/>
          <w:lang w:bidi="th-TH"/>
        </w:rPr>
        <w:t>ão</w:t>
      </w:r>
      <w:r w:rsidRPr="00036DCA">
        <w:rPr>
          <w:rFonts w:ascii="Trebuchet MS" w:hAnsi="Trebuchet MS" w:cstheme="minorHAnsi"/>
          <w:sz w:val="20"/>
          <w:szCs w:val="20"/>
          <w:lang w:bidi="th-TH"/>
        </w:rPr>
        <w:t xml:space="preserve"> </w:t>
      </w:r>
      <w:r w:rsidR="00E92990" w:rsidRPr="00036DCA">
        <w:rPr>
          <w:rFonts w:ascii="Trebuchet MS" w:hAnsi="Trebuchet MS" w:cstheme="minorHAnsi"/>
          <w:sz w:val="20"/>
          <w:szCs w:val="20"/>
          <w:lang w:bidi="th-TH"/>
        </w:rPr>
        <w:t>subscrita</w:t>
      </w:r>
      <w:r w:rsidR="009C2C54" w:rsidRPr="00036DCA">
        <w:rPr>
          <w:rFonts w:ascii="Trebuchet MS" w:hAnsi="Trebuchet MS" w:cstheme="minorHAnsi"/>
          <w:sz w:val="20"/>
          <w:szCs w:val="20"/>
          <w:lang w:bidi="th-TH"/>
        </w:rPr>
        <w:t>s</w:t>
      </w:r>
      <w:r w:rsidR="00092DB5" w:rsidRPr="00036DCA">
        <w:rPr>
          <w:rFonts w:ascii="Trebuchet MS" w:hAnsi="Trebuchet MS" w:cstheme="minorHAnsi"/>
          <w:sz w:val="20"/>
          <w:szCs w:val="20"/>
          <w:lang w:bidi="th-TH"/>
        </w:rPr>
        <w:t xml:space="preserve"> e integralizada</w:t>
      </w:r>
      <w:r w:rsidR="009C2C54" w:rsidRPr="00036DCA">
        <w:rPr>
          <w:rFonts w:ascii="Trebuchet MS" w:hAnsi="Trebuchet MS" w:cstheme="minorHAnsi"/>
          <w:sz w:val="20"/>
          <w:szCs w:val="20"/>
          <w:lang w:bidi="th-TH"/>
        </w:rPr>
        <w:t>s</w:t>
      </w:r>
      <w:r w:rsidR="00092DB5" w:rsidRPr="00036DCA">
        <w:rPr>
          <w:rFonts w:ascii="Trebuchet MS" w:hAnsi="Trebuchet MS" w:cstheme="minorHAnsi"/>
          <w:sz w:val="20"/>
          <w:szCs w:val="20"/>
          <w:lang w:bidi="th-TH"/>
        </w:rPr>
        <w:t xml:space="preserve"> </w:t>
      </w:r>
      <w:r w:rsidR="00562E58" w:rsidRPr="00036DCA">
        <w:rPr>
          <w:rFonts w:ascii="Trebuchet MS" w:hAnsi="Trebuchet MS" w:cstheme="minorHAnsi"/>
          <w:sz w:val="20"/>
          <w:szCs w:val="20"/>
          <w:lang w:bidi="th-TH"/>
        </w:rPr>
        <w:t xml:space="preserve">por meio da assinatura dos respectivos boletins de subscrição, em cada data de integralização dos CRI </w:t>
      </w:r>
      <w:r w:rsidR="00092DB5" w:rsidRPr="00036DCA">
        <w:rPr>
          <w:rFonts w:ascii="Trebuchet MS" w:hAnsi="Trebuchet MS" w:cstheme="minorHAnsi"/>
          <w:sz w:val="20"/>
          <w:szCs w:val="20"/>
          <w:lang w:bidi="th-TH"/>
        </w:rPr>
        <w:t>(i)</w:t>
      </w:r>
      <w:r w:rsidR="00E92990" w:rsidRPr="00036DCA">
        <w:rPr>
          <w:rFonts w:ascii="Trebuchet MS" w:hAnsi="Trebuchet MS" w:cstheme="minorHAnsi"/>
          <w:sz w:val="20"/>
          <w:szCs w:val="20"/>
          <w:lang w:bidi="th-TH"/>
        </w:rPr>
        <w:t xml:space="preserve"> </w:t>
      </w:r>
      <w:r w:rsidR="00E92990" w:rsidRPr="00036DCA">
        <w:rPr>
          <w:rFonts w:ascii="Trebuchet MS" w:eastAsia="Arial Unicode MS" w:hAnsi="Trebuchet MS" w:cstheme="minorHAnsi"/>
          <w:sz w:val="20"/>
          <w:szCs w:val="20"/>
          <w:lang w:bidi="th-TH"/>
        </w:rPr>
        <w:t>pelo Valor Nominal Unitário</w:t>
      </w:r>
      <w:r w:rsidR="00092DB5" w:rsidRPr="00036DCA">
        <w:rPr>
          <w:rFonts w:ascii="Trebuchet MS" w:eastAsia="Arial Unicode MS" w:hAnsi="Trebuchet MS" w:cstheme="minorHAnsi"/>
          <w:sz w:val="20"/>
          <w:szCs w:val="20"/>
          <w:lang w:bidi="th-TH"/>
        </w:rPr>
        <w:t xml:space="preserve"> na data da primeira integralização</w:t>
      </w:r>
      <w:r w:rsidR="0043030B" w:rsidRPr="00036DCA">
        <w:rPr>
          <w:rFonts w:ascii="Trebuchet MS" w:eastAsia="Arial Unicode MS" w:hAnsi="Trebuchet MS" w:cstheme="minorHAnsi"/>
          <w:sz w:val="20"/>
          <w:szCs w:val="20"/>
          <w:lang w:bidi="th-TH"/>
        </w:rPr>
        <w:t xml:space="preserve"> </w:t>
      </w:r>
      <w:r w:rsidR="000B286F" w:rsidRPr="00036DCA">
        <w:rPr>
          <w:rFonts w:ascii="Trebuchet MS" w:eastAsia="Arial Unicode MS" w:hAnsi="Trebuchet MS" w:cstheme="minorHAnsi"/>
          <w:sz w:val="20"/>
          <w:szCs w:val="20"/>
          <w:lang w:bidi="th-TH"/>
        </w:rPr>
        <w:t xml:space="preserve">dos CRI </w:t>
      </w:r>
      <w:r w:rsidR="0043030B" w:rsidRPr="00036DCA">
        <w:rPr>
          <w:rFonts w:ascii="Trebuchet MS" w:eastAsia="Arial Unicode MS" w:hAnsi="Trebuchet MS" w:cstheme="minorHAnsi"/>
          <w:sz w:val="20"/>
          <w:szCs w:val="20"/>
          <w:lang w:bidi="th-TH"/>
        </w:rPr>
        <w:t>(“</w:t>
      </w:r>
      <w:r w:rsidR="0043030B" w:rsidRPr="00036DCA">
        <w:rPr>
          <w:rFonts w:ascii="Trebuchet MS" w:eastAsia="Arial Unicode MS" w:hAnsi="Trebuchet MS" w:cstheme="minorHAnsi"/>
          <w:sz w:val="20"/>
          <w:szCs w:val="20"/>
          <w:u w:val="single"/>
          <w:lang w:bidi="th-TH"/>
        </w:rPr>
        <w:t>Primeira Data de Integralização</w:t>
      </w:r>
      <w:r w:rsidR="0043030B" w:rsidRPr="00036DCA">
        <w:rPr>
          <w:rFonts w:ascii="Trebuchet MS" w:eastAsia="Arial Unicode MS" w:hAnsi="Trebuchet MS" w:cstheme="minorHAnsi"/>
          <w:sz w:val="20"/>
          <w:szCs w:val="20"/>
          <w:lang w:bidi="th-TH"/>
        </w:rPr>
        <w:t>”)</w:t>
      </w:r>
      <w:r w:rsidR="002E73CC" w:rsidRPr="00036DCA">
        <w:rPr>
          <w:rFonts w:ascii="Trebuchet MS" w:eastAsia="Arial Unicode MS" w:hAnsi="Trebuchet MS" w:cstheme="minorHAnsi"/>
          <w:sz w:val="20"/>
          <w:szCs w:val="20"/>
          <w:lang w:bidi="th-TH"/>
        </w:rPr>
        <w:t>;</w:t>
      </w:r>
      <w:r w:rsidR="00092DB5" w:rsidRPr="00036DCA">
        <w:rPr>
          <w:rFonts w:ascii="Trebuchet MS" w:eastAsia="Arial Unicode MS" w:hAnsi="Trebuchet MS" w:cstheme="minorHAnsi"/>
          <w:sz w:val="20"/>
          <w:szCs w:val="20"/>
          <w:lang w:bidi="th-TH"/>
        </w:rPr>
        <w:t xml:space="preserve"> e (</w:t>
      </w:r>
      <w:proofErr w:type="spellStart"/>
      <w:r w:rsidR="00092DB5" w:rsidRPr="00036DCA">
        <w:rPr>
          <w:rFonts w:ascii="Trebuchet MS" w:eastAsia="Arial Unicode MS" w:hAnsi="Trebuchet MS" w:cstheme="minorHAnsi"/>
          <w:sz w:val="20"/>
          <w:szCs w:val="20"/>
          <w:lang w:bidi="th-TH"/>
        </w:rPr>
        <w:t>ii</w:t>
      </w:r>
      <w:proofErr w:type="spellEnd"/>
      <w:r w:rsidR="00092DB5" w:rsidRPr="00036DCA">
        <w:rPr>
          <w:rFonts w:ascii="Trebuchet MS" w:eastAsia="Arial Unicode MS" w:hAnsi="Trebuchet MS" w:cstheme="minorHAnsi"/>
          <w:sz w:val="20"/>
          <w:szCs w:val="20"/>
          <w:lang w:bidi="th-TH"/>
        </w:rPr>
        <w:t>)</w:t>
      </w:r>
      <w:r w:rsidR="00E92990" w:rsidRPr="00036DCA">
        <w:rPr>
          <w:rFonts w:ascii="Trebuchet MS" w:eastAsia="Arial Unicode MS" w:hAnsi="Trebuchet MS" w:cstheme="minorHAnsi"/>
          <w:sz w:val="20"/>
          <w:szCs w:val="20"/>
          <w:lang w:bidi="th-TH"/>
        </w:rPr>
        <w:t xml:space="preserve"> </w:t>
      </w:r>
      <w:r w:rsidR="0043030B" w:rsidRPr="00036DCA">
        <w:rPr>
          <w:rFonts w:ascii="Trebuchet MS" w:eastAsia="Arial Unicode MS" w:hAnsi="Trebuchet MS" w:cstheme="minorHAnsi"/>
          <w:sz w:val="20"/>
          <w:szCs w:val="20"/>
          <w:lang w:bidi="th-TH"/>
        </w:rPr>
        <w:t>após a Primeira Data de Integralização</w:t>
      </w:r>
      <w:r w:rsidR="00EC3F58" w:rsidRPr="00036DCA">
        <w:rPr>
          <w:rFonts w:ascii="Trebuchet MS" w:eastAsia="Arial Unicode MS" w:hAnsi="Trebuchet MS" w:cstheme="minorHAnsi"/>
          <w:sz w:val="20"/>
          <w:szCs w:val="20"/>
          <w:lang w:bidi="th-TH"/>
        </w:rPr>
        <w:t xml:space="preserve"> </w:t>
      </w:r>
      <w:r w:rsidR="00562E58" w:rsidRPr="00036DCA">
        <w:rPr>
          <w:rFonts w:ascii="Trebuchet MS" w:eastAsia="Arial Unicode MS" w:hAnsi="Trebuchet MS" w:cstheme="minorHAnsi"/>
          <w:sz w:val="20"/>
          <w:szCs w:val="20"/>
          <w:lang w:bidi="th-TH"/>
        </w:rPr>
        <w:t xml:space="preserve">pelo Valor Nominal Unitário, acrescido da Remuneração, calculada pro rata </w:t>
      </w:r>
      <w:proofErr w:type="spellStart"/>
      <w:r w:rsidR="00562E58" w:rsidRPr="00036DCA">
        <w:rPr>
          <w:rFonts w:ascii="Trebuchet MS" w:eastAsia="Arial Unicode MS" w:hAnsi="Trebuchet MS" w:cstheme="minorHAnsi"/>
          <w:sz w:val="20"/>
          <w:szCs w:val="20"/>
          <w:lang w:bidi="th-TH"/>
        </w:rPr>
        <w:t>temporis</w:t>
      </w:r>
      <w:proofErr w:type="spellEnd"/>
      <w:r w:rsidR="00562E58" w:rsidRPr="00036DCA">
        <w:rPr>
          <w:rFonts w:ascii="Trebuchet MS" w:eastAsia="Arial Unicode MS" w:hAnsi="Trebuchet MS" w:cstheme="minorHAnsi"/>
          <w:sz w:val="20"/>
          <w:szCs w:val="20"/>
          <w:lang w:bidi="th-TH"/>
        </w:rPr>
        <w:t>, desde a Primeira Data de Integralização ou da última Data de Pagamento da Remuneração, conforme o caso, até a data de sua efetiva integralização</w:t>
      </w:r>
      <w:r w:rsidR="002E73CC" w:rsidRPr="00036DCA">
        <w:rPr>
          <w:rFonts w:ascii="Trebuchet MS" w:eastAsia="Arial Unicode MS" w:hAnsi="Trebuchet MS" w:cstheme="minorHAnsi"/>
          <w:sz w:val="20"/>
          <w:szCs w:val="20"/>
          <w:lang w:bidi="th-TH"/>
        </w:rPr>
        <w:t>.</w:t>
      </w:r>
      <w:r w:rsidR="00CA3D16" w:rsidRPr="00036DCA">
        <w:rPr>
          <w:rFonts w:ascii="Trebuchet MS" w:eastAsia="Arial Unicode MS" w:hAnsi="Trebuchet MS" w:cstheme="minorHAnsi"/>
          <w:sz w:val="20"/>
          <w:szCs w:val="20"/>
          <w:lang w:bidi="th-TH"/>
        </w:rPr>
        <w:t xml:space="preserve"> </w:t>
      </w:r>
    </w:p>
    <w:p w14:paraId="12E05531" w14:textId="77777777" w:rsidR="00834848" w:rsidRPr="00036DCA" w:rsidRDefault="00834848"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4330FF63" w14:textId="77777777" w:rsidR="00834848" w:rsidRPr="00036DCA" w:rsidRDefault="00834848"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 </w:t>
      </w:r>
      <w:r w:rsidR="00AA1C1B"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 Notas Comerciais</w:t>
      </w:r>
      <w:r w:rsidR="00932C05" w:rsidRPr="00036DCA">
        <w:rPr>
          <w:rFonts w:ascii="Trebuchet MS" w:eastAsia="Arial Unicode MS" w:hAnsi="Trebuchet MS" w:cstheme="minorHAnsi"/>
          <w:sz w:val="20"/>
          <w:szCs w:val="20"/>
          <w:lang w:bidi="th-TH"/>
        </w:rPr>
        <w:t xml:space="preserve"> poder</w:t>
      </w:r>
      <w:r w:rsidR="009C2C54" w:rsidRPr="00036DCA">
        <w:rPr>
          <w:rFonts w:ascii="Trebuchet MS" w:eastAsia="Arial Unicode MS" w:hAnsi="Trebuchet MS" w:cstheme="minorHAnsi"/>
          <w:sz w:val="20"/>
          <w:szCs w:val="20"/>
          <w:lang w:bidi="th-TH"/>
        </w:rPr>
        <w:t>ão</w:t>
      </w:r>
      <w:r w:rsidR="00932C05" w:rsidRPr="00036DCA">
        <w:rPr>
          <w:rFonts w:ascii="Trebuchet MS" w:eastAsia="Arial Unicode MS" w:hAnsi="Trebuchet MS" w:cstheme="minorHAnsi"/>
          <w:sz w:val="20"/>
          <w:szCs w:val="20"/>
          <w:lang w:bidi="th-TH"/>
        </w:rPr>
        <w:t xml:space="preserve"> ser subscrita</w:t>
      </w:r>
      <w:r w:rsidR="009C2C54" w:rsidRPr="00036DCA">
        <w:rPr>
          <w:rFonts w:ascii="Trebuchet MS" w:eastAsia="Arial Unicode MS" w:hAnsi="Trebuchet MS" w:cstheme="minorHAnsi"/>
          <w:sz w:val="20"/>
          <w:szCs w:val="20"/>
          <w:lang w:bidi="th-TH"/>
        </w:rPr>
        <w:t>s</w:t>
      </w:r>
      <w:r w:rsidR="00932C05" w:rsidRPr="00036DCA">
        <w:rPr>
          <w:rFonts w:ascii="Trebuchet MS" w:eastAsia="Arial Unicode MS" w:hAnsi="Trebuchet MS" w:cstheme="minorHAnsi"/>
          <w:sz w:val="20"/>
          <w:szCs w:val="20"/>
          <w:lang w:bidi="th-TH"/>
        </w:rPr>
        <w:t xml:space="preserve"> </w:t>
      </w:r>
      <w:r w:rsidR="009320C6" w:rsidRPr="00036DCA">
        <w:rPr>
          <w:rFonts w:ascii="Trebuchet MS" w:eastAsia="Arial Unicode MS" w:hAnsi="Trebuchet MS" w:cstheme="minorHAnsi"/>
          <w:sz w:val="20"/>
          <w:szCs w:val="20"/>
          <w:lang w:bidi="th-TH"/>
        </w:rPr>
        <w:t>e integralizada</w:t>
      </w:r>
      <w:r w:rsidR="009C2C54" w:rsidRPr="00036DCA">
        <w:rPr>
          <w:rFonts w:ascii="Trebuchet MS" w:eastAsia="Arial Unicode MS" w:hAnsi="Trebuchet MS" w:cstheme="minorHAnsi"/>
          <w:sz w:val="20"/>
          <w:szCs w:val="20"/>
          <w:lang w:bidi="th-TH"/>
        </w:rPr>
        <w:t>s</w:t>
      </w:r>
      <w:r w:rsidR="009320C6" w:rsidRPr="00036DCA">
        <w:rPr>
          <w:rFonts w:ascii="Trebuchet MS" w:eastAsia="Arial Unicode MS" w:hAnsi="Trebuchet MS" w:cstheme="minorHAnsi"/>
          <w:sz w:val="20"/>
          <w:szCs w:val="20"/>
          <w:lang w:bidi="th-TH"/>
        </w:rPr>
        <w:t xml:space="preserve"> </w:t>
      </w:r>
      <w:r w:rsidR="00932C05" w:rsidRPr="00036DCA">
        <w:rPr>
          <w:rFonts w:ascii="Trebuchet MS" w:eastAsia="Arial Unicode MS" w:hAnsi="Trebuchet MS" w:cstheme="minorHAnsi"/>
          <w:sz w:val="20"/>
          <w:szCs w:val="20"/>
          <w:lang w:bidi="th-TH"/>
        </w:rPr>
        <w:t>com ágio ou deságio</w:t>
      </w:r>
      <w:r w:rsidR="009320C6" w:rsidRPr="00036DCA">
        <w:rPr>
          <w:rFonts w:ascii="Trebuchet MS" w:eastAsia="Arial Unicode MS" w:hAnsi="Trebuchet MS" w:cstheme="minorHAnsi"/>
          <w:sz w:val="20"/>
          <w:szCs w:val="20"/>
          <w:lang w:bidi="th-TH"/>
        </w:rPr>
        <w:t xml:space="preserve">, a critério do </w:t>
      </w:r>
      <w:proofErr w:type="spellStart"/>
      <w:r w:rsidR="009320C6" w:rsidRPr="00036DCA">
        <w:rPr>
          <w:rFonts w:ascii="Trebuchet MS" w:eastAsia="Arial Unicode MS" w:hAnsi="Trebuchet MS" w:cstheme="minorHAnsi"/>
          <w:sz w:val="20"/>
          <w:szCs w:val="20"/>
          <w:lang w:bidi="th-TH"/>
        </w:rPr>
        <w:t>Coordernador</w:t>
      </w:r>
      <w:proofErr w:type="spellEnd"/>
      <w:r w:rsidR="009320C6" w:rsidRPr="00036DCA">
        <w:rPr>
          <w:rFonts w:ascii="Trebuchet MS" w:eastAsia="Arial Unicode MS" w:hAnsi="Trebuchet MS" w:cstheme="minorHAnsi"/>
          <w:sz w:val="20"/>
          <w:szCs w:val="20"/>
          <w:lang w:bidi="th-TH"/>
        </w:rPr>
        <w:t xml:space="preserve"> Líder</w:t>
      </w:r>
      <w:r w:rsidR="00932C05" w:rsidRPr="00036DCA">
        <w:rPr>
          <w:rFonts w:ascii="Trebuchet MS" w:eastAsia="Arial Unicode MS" w:hAnsi="Trebuchet MS" w:cstheme="minorHAnsi"/>
          <w:sz w:val="20"/>
          <w:szCs w:val="20"/>
          <w:lang w:bidi="th-TH"/>
        </w:rPr>
        <w:t>.</w:t>
      </w:r>
    </w:p>
    <w:p w14:paraId="49C2477D" w14:textId="77777777" w:rsidR="00FD07FC" w:rsidRPr="00036DCA" w:rsidRDefault="00FD07F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3D3D6E09" w14:textId="25685990" w:rsidR="00FE62F1" w:rsidRPr="00036DCA" w:rsidRDefault="000657E5"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A integralização d</w:t>
      </w:r>
      <w:r w:rsidR="00CC738E"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 Notas Comerciais</w:t>
      </w:r>
      <w:r w:rsidR="00A76CE7" w:rsidRPr="00036DCA">
        <w:rPr>
          <w:rFonts w:ascii="Trebuchet MS" w:eastAsia="Arial Unicode MS" w:hAnsi="Trebuchet MS" w:cstheme="minorHAnsi"/>
          <w:sz w:val="20"/>
          <w:szCs w:val="20"/>
          <w:lang w:bidi="th-TH"/>
        </w:rPr>
        <w:t xml:space="preserve"> </w:t>
      </w:r>
      <w:r w:rsidRPr="00036DCA">
        <w:rPr>
          <w:rFonts w:ascii="Trebuchet MS" w:eastAsia="Arial Unicode MS" w:hAnsi="Trebuchet MS" w:cstheme="minorHAnsi"/>
          <w:sz w:val="20"/>
          <w:szCs w:val="20"/>
          <w:lang w:bidi="th-TH"/>
        </w:rPr>
        <w:t xml:space="preserve">ocorrerá após à implementação </w:t>
      </w:r>
      <w:r w:rsidR="0043030B" w:rsidRPr="00036DCA">
        <w:rPr>
          <w:rFonts w:ascii="Trebuchet MS" w:eastAsia="Arial Unicode MS" w:hAnsi="Trebuchet MS" w:cstheme="minorHAnsi"/>
          <w:sz w:val="20"/>
          <w:szCs w:val="20"/>
          <w:lang w:bidi="th-TH"/>
        </w:rPr>
        <w:t>ou renúncia</w:t>
      </w:r>
      <w:r w:rsidR="00D04591" w:rsidRPr="00036DCA">
        <w:rPr>
          <w:rFonts w:ascii="Trebuchet MS" w:eastAsia="Arial Unicode MS" w:hAnsi="Trebuchet MS" w:cstheme="minorHAnsi"/>
          <w:sz w:val="20"/>
          <w:szCs w:val="20"/>
          <w:lang w:bidi="th-TH"/>
        </w:rPr>
        <w:t>, conforme aplicável,</w:t>
      </w:r>
      <w:r w:rsidR="0043030B" w:rsidRPr="00036DCA">
        <w:rPr>
          <w:rFonts w:ascii="Trebuchet MS" w:eastAsia="Arial Unicode MS" w:hAnsi="Trebuchet MS" w:cstheme="minorHAnsi"/>
          <w:sz w:val="20"/>
          <w:szCs w:val="20"/>
          <w:lang w:bidi="th-TH"/>
        </w:rPr>
        <w:t xml:space="preserve"> </w:t>
      </w:r>
      <w:r w:rsidRPr="00036DCA">
        <w:rPr>
          <w:rFonts w:ascii="Trebuchet MS" w:eastAsia="Arial Unicode MS" w:hAnsi="Trebuchet MS" w:cstheme="minorHAnsi"/>
          <w:sz w:val="20"/>
          <w:szCs w:val="20"/>
          <w:lang w:bidi="th-TH"/>
        </w:rPr>
        <w:t xml:space="preserve">das </w:t>
      </w:r>
      <w:r w:rsidR="00E75C66" w:rsidRPr="00036DCA">
        <w:rPr>
          <w:rFonts w:ascii="Trebuchet MS" w:eastAsia="Arial Unicode MS" w:hAnsi="Trebuchet MS" w:cstheme="minorHAnsi"/>
          <w:sz w:val="20"/>
          <w:szCs w:val="20"/>
          <w:lang w:bidi="th-TH"/>
        </w:rPr>
        <w:t>Condições P</w:t>
      </w:r>
      <w:r w:rsidRPr="00036DCA">
        <w:rPr>
          <w:rFonts w:ascii="Trebuchet MS" w:eastAsia="Arial Unicode MS" w:hAnsi="Trebuchet MS" w:cstheme="minorHAnsi"/>
          <w:sz w:val="20"/>
          <w:szCs w:val="20"/>
          <w:lang w:bidi="th-TH"/>
        </w:rPr>
        <w:t>recedentes</w:t>
      </w:r>
      <w:r w:rsidR="00E75C66" w:rsidRPr="00036DCA">
        <w:rPr>
          <w:rFonts w:ascii="Trebuchet MS" w:eastAsia="Arial Unicode MS" w:hAnsi="Trebuchet MS" w:cstheme="minorHAnsi"/>
          <w:sz w:val="20"/>
          <w:szCs w:val="20"/>
          <w:lang w:bidi="th-TH"/>
        </w:rPr>
        <w:t xml:space="preserve"> </w:t>
      </w:r>
      <w:r w:rsidR="004844FA" w:rsidRPr="00036DCA">
        <w:rPr>
          <w:rFonts w:ascii="Trebuchet MS" w:eastAsia="Arial Unicode MS" w:hAnsi="Trebuchet MS" w:cstheme="minorHAnsi"/>
          <w:sz w:val="20"/>
          <w:szCs w:val="20"/>
          <w:lang w:bidi="th-TH"/>
        </w:rPr>
        <w:t xml:space="preserve">Integralização </w:t>
      </w:r>
      <w:r w:rsidR="004844FA" w:rsidRPr="00036DCA">
        <w:rPr>
          <w:rFonts w:ascii="Trebuchet MS" w:hAnsi="Trebuchet MS"/>
          <w:sz w:val="20"/>
          <w:szCs w:val="20"/>
        </w:rPr>
        <w:t>(definidas abaixo)</w:t>
      </w:r>
      <w:r w:rsidR="009F2F6E" w:rsidRPr="00036DCA">
        <w:rPr>
          <w:rFonts w:ascii="Trebuchet MS" w:eastAsia="Arial Unicode MS" w:hAnsi="Trebuchet MS" w:cstheme="minorHAnsi"/>
          <w:sz w:val="20"/>
          <w:szCs w:val="20"/>
          <w:lang w:bidi="th-TH"/>
        </w:rPr>
        <w:t xml:space="preserve">, </w:t>
      </w:r>
      <w:bookmarkStart w:id="71" w:name="_Ref72412666"/>
      <w:r w:rsidR="00FE62F1" w:rsidRPr="00036DCA">
        <w:rPr>
          <w:rFonts w:ascii="Trebuchet MS" w:eastAsia="Arial Unicode MS" w:hAnsi="Trebuchet MS" w:cstheme="minorHAnsi"/>
          <w:sz w:val="20"/>
          <w:szCs w:val="20"/>
          <w:lang w:bidi="th-TH"/>
        </w:rPr>
        <w:t xml:space="preserve">sendo que o </w:t>
      </w:r>
      <w:r w:rsidR="00E75C66" w:rsidRPr="00036DCA">
        <w:rPr>
          <w:rFonts w:ascii="Trebuchet MS" w:eastAsia="Arial Unicode MS" w:hAnsi="Trebuchet MS" w:cstheme="minorHAnsi"/>
          <w:sz w:val="20"/>
          <w:szCs w:val="20"/>
          <w:lang w:bidi="th-TH"/>
        </w:rPr>
        <w:t xml:space="preserve">desembolso do valor </w:t>
      </w:r>
      <w:r w:rsidR="00DC5911" w:rsidRPr="00036DCA">
        <w:rPr>
          <w:rFonts w:ascii="Trebuchet MS" w:eastAsia="Arial Unicode MS" w:hAnsi="Trebuchet MS" w:cstheme="minorHAnsi"/>
          <w:sz w:val="20"/>
          <w:szCs w:val="20"/>
          <w:lang w:bidi="th-TH"/>
        </w:rPr>
        <w:t>da integralização</w:t>
      </w:r>
      <w:r w:rsidR="00E75C66" w:rsidRPr="00036DCA">
        <w:rPr>
          <w:rFonts w:ascii="Trebuchet MS" w:eastAsia="Arial Unicode MS" w:hAnsi="Trebuchet MS" w:cstheme="minorHAnsi"/>
          <w:sz w:val="20"/>
          <w:szCs w:val="20"/>
          <w:lang w:bidi="th-TH"/>
        </w:rPr>
        <w:t xml:space="preserve"> será feito após</w:t>
      </w:r>
      <w:r w:rsidR="00FB751A" w:rsidRPr="00036DCA">
        <w:rPr>
          <w:rFonts w:ascii="Trebuchet MS" w:eastAsia="Arial Unicode MS" w:hAnsi="Trebuchet MS" w:cstheme="minorHAnsi"/>
          <w:sz w:val="20"/>
          <w:szCs w:val="20"/>
          <w:lang w:bidi="th-TH"/>
        </w:rPr>
        <w:t xml:space="preserve"> descontado o montante para</w:t>
      </w:r>
      <w:r w:rsidR="00980122" w:rsidRPr="00036DCA">
        <w:rPr>
          <w:rFonts w:ascii="Trebuchet MS" w:hAnsi="Trebuchet MS"/>
          <w:sz w:val="20"/>
          <w:szCs w:val="20"/>
        </w:rPr>
        <w:t xml:space="preserve"> constituição do Fundo de Despesas, e o montante relativo às </w:t>
      </w:r>
      <w:r w:rsidR="00562E58" w:rsidRPr="00036DCA">
        <w:rPr>
          <w:rFonts w:ascii="Trebuchet MS" w:hAnsi="Trebuchet MS"/>
          <w:sz w:val="20"/>
          <w:szCs w:val="20"/>
        </w:rPr>
        <w:t xml:space="preserve">Despesas </w:t>
      </w:r>
      <w:r w:rsidR="00980122" w:rsidRPr="00036DCA">
        <w:rPr>
          <w:rFonts w:ascii="Trebuchet MS" w:hAnsi="Trebuchet MS"/>
          <w:i/>
          <w:iCs/>
          <w:sz w:val="20"/>
          <w:szCs w:val="20"/>
        </w:rPr>
        <w:t>flat</w:t>
      </w:r>
      <w:r w:rsidR="00980122" w:rsidRPr="00036DCA">
        <w:rPr>
          <w:rFonts w:ascii="Trebuchet MS" w:hAnsi="Trebuchet MS"/>
          <w:sz w:val="20"/>
          <w:szCs w:val="20"/>
        </w:rPr>
        <w:t xml:space="preserve"> da Oferta</w:t>
      </w:r>
      <w:r w:rsidR="00FE62F1" w:rsidRPr="00036DCA">
        <w:rPr>
          <w:rFonts w:ascii="Trebuchet MS" w:eastAsia="Arial Unicode MS" w:hAnsi="Trebuchet MS" w:cstheme="minorHAnsi"/>
          <w:sz w:val="20"/>
          <w:szCs w:val="20"/>
          <w:lang w:bidi="th-TH"/>
        </w:rPr>
        <w:t>.</w:t>
      </w:r>
      <w:bookmarkEnd w:id="71"/>
      <w:r w:rsidR="00515125" w:rsidRPr="00036DCA">
        <w:rPr>
          <w:rFonts w:ascii="Trebuchet MS" w:eastAsia="Arial Unicode MS" w:hAnsi="Trebuchet MS" w:cstheme="minorHAnsi"/>
          <w:sz w:val="20"/>
          <w:szCs w:val="20"/>
          <w:lang w:bidi="th-TH"/>
        </w:rPr>
        <w:t xml:space="preserve"> </w:t>
      </w:r>
      <w:r w:rsidR="00515125" w:rsidRPr="00036DCA">
        <w:rPr>
          <w:rFonts w:ascii="Trebuchet MS" w:hAnsi="Trebuchet MS" w:cstheme="minorHAnsi"/>
          <w:sz w:val="20"/>
          <w:szCs w:val="20"/>
          <w:lang w:bidi="th-TH"/>
        </w:rPr>
        <w:t xml:space="preserve">A Emissora de forma </w:t>
      </w:r>
      <w:r w:rsidR="00515125" w:rsidRPr="00036DCA">
        <w:rPr>
          <w:rFonts w:ascii="Trebuchet MS" w:hAnsi="Trebuchet MS" w:cstheme="minorHAnsi"/>
          <w:sz w:val="20"/>
          <w:szCs w:val="20"/>
          <w:lang w:bidi="th-TH"/>
        </w:rPr>
        <w:lastRenderedPageBreak/>
        <w:t>irrevogável e irretratável reconhece e concorda que os recursos oriundos da integralização das Notas Comerciais permanecerão retidos na Conta Centralizadora e liberados conforme Cláusula 4.</w:t>
      </w:r>
      <w:r w:rsidR="005F47F7" w:rsidRPr="00036DCA">
        <w:rPr>
          <w:rFonts w:ascii="Trebuchet MS" w:hAnsi="Trebuchet MS" w:cstheme="minorHAnsi"/>
          <w:sz w:val="20"/>
          <w:szCs w:val="20"/>
          <w:lang w:bidi="th-TH"/>
        </w:rPr>
        <w:t>12</w:t>
      </w:r>
      <w:r w:rsidR="00515125" w:rsidRPr="00036DCA">
        <w:rPr>
          <w:rFonts w:ascii="Trebuchet MS" w:hAnsi="Trebuchet MS" w:cstheme="minorHAnsi"/>
          <w:sz w:val="20"/>
          <w:szCs w:val="20"/>
          <w:lang w:bidi="th-TH"/>
        </w:rPr>
        <w:t>.</w:t>
      </w:r>
      <w:r w:rsidR="006603A9" w:rsidRPr="00036DCA">
        <w:rPr>
          <w:rFonts w:ascii="Trebuchet MS" w:hAnsi="Trebuchet MS" w:cstheme="minorHAnsi"/>
          <w:sz w:val="20"/>
          <w:szCs w:val="20"/>
          <w:lang w:bidi="th-TH"/>
        </w:rPr>
        <w:t>3.1.</w:t>
      </w:r>
      <w:r w:rsidR="00515125" w:rsidRPr="00036DCA">
        <w:rPr>
          <w:rFonts w:ascii="Trebuchet MS" w:hAnsi="Trebuchet MS" w:cstheme="minorHAnsi"/>
          <w:sz w:val="20"/>
          <w:szCs w:val="20"/>
          <w:lang w:bidi="th-TH"/>
        </w:rPr>
        <w:t xml:space="preserve"> abaixo, obrigando-se ainda a arcar com o pagamento da Remuneração e demais encargos estabelecidos </w:t>
      </w:r>
      <w:r w:rsidR="006603A9" w:rsidRPr="00036DCA">
        <w:rPr>
          <w:rFonts w:ascii="Trebuchet MS" w:hAnsi="Trebuchet MS" w:cstheme="minorHAnsi"/>
          <w:sz w:val="20"/>
          <w:szCs w:val="20"/>
          <w:lang w:bidi="th-TH"/>
        </w:rPr>
        <w:t>nesta Escritura de Emissão</w:t>
      </w:r>
      <w:r w:rsidR="00515125" w:rsidRPr="00036DCA">
        <w:rPr>
          <w:rFonts w:ascii="Trebuchet MS" w:hAnsi="Trebuchet MS" w:cstheme="minorHAnsi"/>
          <w:sz w:val="20"/>
          <w:szCs w:val="20"/>
          <w:lang w:bidi="th-TH"/>
        </w:rPr>
        <w:t xml:space="preserve"> desde a </w:t>
      </w:r>
      <w:r w:rsidR="006603A9" w:rsidRPr="00036DCA">
        <w:rPr>
          <w:rFonts w:ascii="Trebuchet MS" w:hAnsi="Trebuchet MS" w:cstheme="minorHAnsi"/>
          <w:sz w:val="20"/>
          <w:szCs w:val="20"/>
          <w:lang w:bidi="th-TH"/>
        </w:rPr>
        <w:t xml:space="preserve">Primeira </w:t>
      </w:r>
      <w:r w:rsidR="00515125" w:rsidRPr="00036DCA">
        <w:rPr>
          <w:rFonts w:ascii="Trebuchet MS" w:hAnsi="Trebuchet MS" w:cstheme="minorHAnsi"/>
          <w:sz w:val="20"/>
          <w:szCs w:val="20"/>
          <w:lang w:bidi="th-TH"/>
        </w:rPr>
        <w:t>Data de Integralização.</w:t>
      </w:r>
    </w:p>
    <w:p w14:paraId="78B3311F" w14:textId="77777777" w:rsidR="00484D5E" w:rsidRPr="00036DCA" w:rsidRDefault="00484D5E" w:rsidP="00D434E4">
      <w:pPr>
        <w:pStyle w:val="PargrafodaLista"/>
        <w:widowControl w:val="0"/>
        <w:tabs>
          <w:tab w:val="left" w:pos="851"/>
          <w:tab w:val="left" w:pos="1440"/>
          <w:tab w:val="left" w:pos="1701"/>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0D707B02" w14:textId="71927899" w:rsidR="00484D5E" w:rsidRPr="00036DCA" w:rsidRDefault="009D4F97" w:rsidP="00D434E4">
      <w:pPr>
        <w:pStyle w:val="Default"/>
        <w:widowControl w:val="0"/>
        <w:numPr>
          <w:ilvl w:val="3"/>
          <w:numId w:val="1"/>
        </w:numPr>
        <w:tabs>
          <w:tab w:val="left" w:pos="851"/>
          <w:tab w:val="left" w:pos="2835"/>
        </w:tabs>
        <w:spacing w:line="360" w:lineRule="auto"/>
        <w:ind w:left="1701" w:firstLine="0"/>
        <w:jc w:val="both"/>
        <w:rPr>
          <w:rFonts w:ascii="Trebuchet MS" w:hAnsi="Trebuchet MS"/>
          <w:sz w:val="20"/>
          <w:szCs w:val="20"/>
        </w:rPr>
      </w:pPr>
      <w:r w:rsidRPr="00036DCA">
        <w:rPr>
          <w:rFonts w:ascii="Trebuchet MS" w:hAnsi="Trebuchet MS"/>
          <w:sz w:val="20"/>
          <w:szCs w:val="20"/>
        </w:rPr>
        <w:t>O desembolso do valor de</w:t>
      </w:r>
      <w:r w:rsidR="00AE2BB8" w:rsidRPr="00036DCA">
        <w:rPr>
          <w:rFonts w:ascii="Trebuchet MS" w:hAnsi="Trebuchet MS"/>
          <w:sz w:val="20"/>
          <w:szCs w:val="20"/>
        </w:rPr>
        <w:t xml:space="preserve"> integralização será </w:t>
      </w:r>
      <w:r w:rsidRPr="00036DCA">
        <w:rPr>
          <w:rFonts w:ascii="Trebuchet MS" w:hAnsi="Trebuchet MS"/>
          <w:sz w:val="20"/>
          <w:szCs w:val="20"/>
        </w:rPr>
        <w:t xml:space="preserve">direcionado pela </w:t>
      </w:r>
      <w:proofErr w:type="spellStart"/>
      <w:r w:rsidRPr="00036DCA">
        <w:rPr>
          <w:rFonts w:ascii="Trebuchet MS" w:hAnsi="Trebuchet MS"/>
          <w:sz w:val="20"/>
          <w:szCs w:val="20"/>
        </w:rPr>
        <w:t>Securitizadora</w:t>
      </w:r>
      <w:proofErr w:type="spellEnd"/>
      <w:r w:rsidR="00E22875" w:rsidRPr="00036DCA">
        <w:rPr>
          <w:rFonts w:ascii="Trebuchet MS" w:hAnsi="Trebuchet MS"/>
          <w:sz w:val="20"/>
          <w:szCs w:val="20"/>
        </w:rPr>
        <w:t xml:space="preserve"> </w:t>
      </w:r>
      <w:r w:rsidR="00AE2BB8" w:rsidRPr="00036DCA">
        <w:rPr>
          <w:rFonts w:ascii="Trebuchet MS" w:hAnsi="Trebuchet MS"/>
          <w:sz w:val="20"/>
          <w:szCs w:val="20"/>
        </w:rPr>
        <w:t>da seguinte forma</w:t>
      </w:r>
      <w:r w:rsidR="004844FA" w:rsidRPr="00036DCA">
        <w:rPr>
          <w:rFonts w:ascii="Trebuchet MS" w:hAnsi="Trebuchet MS"/>
          <w:sz w:val="20"/>
          <w:szCs w:val="20"/>
        </w:rPr>
        <w:t xml:space="preserve">, observado o </w:t>
      </w:r>
      <w:r w:rsidR="004844FA" w:rsidRPr="00C023EC">
        <w:rPr>
          <w:rFonts w:ascii="Trebuchet MS" w:hAnsi="Trebuchet MS"/>
          <w:sz w:val="20"/>
          <w:szCs w:val="20"/>
        </w:rPr>
        <w:t>cumprimento das Condições Precedentes Desembolso (definidas abaixo)</w:t>
      </w:r>
      <w:r w:rsidR="00AE2BB8" w:rsidRPr="00C023EC">
        <w:rPr>
          <w:rFonts w:ascii="Trebuchet MS" w:hAnsi="Trebuchet MS"/>
          <w:sz w:val="20"/>
          <w:szCs w:val="20"/>
        </w:rPr>
        <w:t xml:space="preserve">: (a) </w:t>
      </w:r>
      <w:r w:rsidR="00036DCA" w:rsidRPr="00C023EC">
        <w:rPr>
          <w:rFonts w:ascii="Trebuchet MS" w:hAnsi="Trebuchet MS"/>
          <w:sz w:val="20"/>
          <w:szCs w:val="20"/>
        </w:rPr>
        <w:t>R$ 12.037.128,34 (doze milhões, trinta e sete mil e cento e vinte e oito reais e trinta e quatro centavos)</w:t>
      </w:r>
      <w:r w:rsidR="00AE2BB8" w:rsidRPr="00C023EC">
        <w:rPr>
          <w:rFonts w:ascii="Trebuchet MS" w:hAnsi="Trebuchet MS"/>
          <w:sz w:val="20"/>
          <w:szCs w:val="20"/>
        </w:rPr>
        <w:t xml:space="preserve"> em</w:t>
      </w:r>
      <w:r w:rsidR="00AE2BB8" w:rsidRPr="00036DCA">
        <w:rPr>
          <w:rFonts w:ascii="Trebuchet MS" w:hAnsi="Trebuchet MS"/>
          <w:sz w:val="20"/>
          <w:szCs w:val="20"/>
        </w:rPr>
        <w:t xml:space="preserve"> favor </w:t>
      </w:r>
      <w:r w:rsidR="00FB072D" w:rsidRPr="00036DCA">
        <w:rPr>
          <w:rFonts w:ascii="Trebuchet MS" w:hAnsi="Trebuchet MS"/>
          <w:sz w:val="20"/>
          <w:szCs w:val="20"/>
        </w:rPr>
        <w:t xml:space="preserve">do </w:t>
      </w:r>
      <w:r w:rsidR="00E22875" w:rsidRPr="00036DCA">
        <w:rPr>
          <w:rFonts w:ascii="Trebuchet MS" w:hAnsi="Trebuchet MS"/>
          <w:sz w:val="20"/>
          <w:szCs w:val="20"/>
        </w:rPr>
        <w:t xml:space="preserve">Sr. </w:t>
      </w:r>
      <w:proofErr w:type="spellStart"/>
      <w:r w:rsidR="00E22875" w:rsidRPr="00036DCA">
        <w:rPr>
          <w:rFonts w:ascii="Trebuchet MS" w:hAnsi="Trebuchet MS"/>
          <w:sz w:val="20"/>
          <w:szCs w:val="20"/>
        </w:rPr>
        <w:t>Arcilio</w:t>
      </w:r>
      <w:proofErr w:type="spellEnd"/>
      <w:r w:rsidR="00E22875" w:rsidRPr="00036DCA">
        <w:rPr>
          <w:rFonts w:ascii="Trebuchet MS" w:hAnsi="Trebuchet MS"/>
          <w:sz w:val="20"/>
          <w:szCs w:val="20"/>
        </w:rPr>
        <w:t xml:space="preserve"> dos Santos Pato</w:t>
      </w:r>
      <w:r w:rsidR="00DB6810" w:rsidRPr="00036DCA">
        <w:rPr>
          <w:rFonts w:ascii="Trebuchet MS" w:hAnsi="Trebuchet MS"/>
          <w:sz w:val="20"/>
          <w:szCs w:val="20"/>
        </w:rPr>
        <w:t xml:space="preserve"> (“</w:t>
      </w:r>
      <w:r w:rsidR="00DB6810" w:rsidRPr="00036DCA">
        <w:rPr>
          <w:rFonts w:ascii="Trebuchet MS" w:hAnsi="Trebuchet MS"/>
          <w:sz w:val="20"/>
          <w:szCs w:val="20"/>
          <w:u w:val="single"/>
        </w:rPr>
        <w:t>Vendedor</w:t>
      </w:r>
      <w:r w:rsidR="00DB6810" w:rsidRPr="00036DCA">
        <w:rPr>
          <w:rFonts w:ascii="Trebuchet MS" w:hAnsi="Trebuchet MS"/>
          <w:sz w:val="20"/>
          <w:szCs w:val="20"/>
        </w:rPr>
        <w:t>”)</w:t>
      </w:r>
      <w:r w:rsidR="00AE2BB8" w:rsidRPr="00036DCA">
        <w:rPr>
          <w:rFonts w:ascii="Trebuchet MS" w:hAnsi="Trebuchet MS"/>
          <w:sz w:val="20"/>
          <w:szCs w:val="20"/>
        </w:rPr>
        <w:t xml:space="preserve">, por conta e ordem </w:t>
      </w:r>
      <w:r w:rsidR="00FE0801" w:rsidRPr="00036DCA">
        <w:rPr>
          <w:rFonts w:ascii="Trebuchet MS" w:hAnsi="Trebuchet MS"/>
          <w:sz w:val="20"/>
          <w:szCs w:val="20"/>
        </w:rPr>
        <w:t xml:space="preserve">da SPE do Empreendimento, valores estes que serão contabilizados por conta e ordem </w:t>
      </w:r>
      <w:r w:rsidR="00FE0801" w:rsidRPr="00C023EC">
        <w:rPr>
          <w:rFonts w:ascii="Trebuchet MS" w:hAnsi="Trebuchet MS"/>
          <w:sz w:val="20"/>
          <w:szCs w:val="20"/>
        </w:rPr>
        <w:t xml:space="preserve">da Emissora como valores por ela devidos em razão </w:t>
      </w:r>
      <w:r w:rsidR="00AE2BB8" w:rsidRPr="00C023EC">
        <w:rPr>
          <w:rFonts w:ascii="Trebuchet MS" w:hAnsi="Trebuchet MS"/>
          <w:sz w:val="20"/>
          <w:szCs w:val="20"/>
        </w:rPr>
        <w:t xml:space="preserve">do Aumento de Capital da SPE Empreendimento (b) o restante, se houver, </w:t>
      </w:r>
      <w:r w:rsidR="00036DCA" w:rsidRPr="00C023EC">
        <w:rPr>
          <w:rFonts w:ascii="Trebuchet MS" w:hAnsi="Trebuchet MS"/>
          <w:sz w:val="20"/>
          <w:szCs w:val="20"/>
        </w:rPr>
        <w:t>em conta corrente a ser indicada pela Emissora</w:t>
      </w:r>
      <w:r w:rsidR="00824125" w:rsidRPr="00C023EC">
        <w:rPr>
          <w:rFonts w:ascii="Trebuchet MS" w:hAnsi="Trebuchet MS"/>
          <w:sz w:val="20"/>
          <w:szCs w:val="20"/>
        </w:rPr>
        <w:t xml:space="preserve"> (“</w:t>
      </w:r>
      <w:r w:rsidR="00824125" w:rsidRPr="00C023EC">
        <w:rPr>
          <w:rFonts w:ascii="Trebuchet MS" w:hAnsi="Trebuchet MS"/>
          <w:sz w:val="20"/>
          <w:szCs w:val="20"/>
          <w:u w:val="single"/>
        </w:rPr>
        <w:t>Conta</w:t>
      </w:r>
      <w:r w:rsidR="00824125" w:rsidRPr="00036DCA">
        <w:rPr>
          <w:rFonts w:ascii="Trebuchet MS" w:hAnsi="Trebuchet MS"/>
          <w:sz w:val="20"/>
          <w:szCs w:val="20"/>
          <w:u w:val="single"/>
        </w:rPr>
        <w:t xml:space="preserve"> de Livre Movimentação</w:t>
      </w:r>
      <w:r w:rsidR="00824125" w:rsidRPr="00036DCA">
        <w:rPr>
          <w:rFonts w:ascii="Trebuchet MS" w:hAnsi="Trebuchet MS"/>
          <w:sz w:val="20"/>
          <w:szCs w:val="20"/>
        </w:rPr>
        <w:t>”)</w:t>
      </w:r>
      <w:r w:rsidR="00484D5E" w:rsidRPr="00036DCA">
        <w:rPr>
          <w:rFonts w:ascii="Trebuchet MS" w:hAnsi="Trebuchet MS"/>
          <w:sz w:val="20"/>
          <w:szCs w:val="20"/>
        </w:rPr>
        <w:t>.</w:t>
      </w:r>
      <w:r w:rsidR="00624446" w:rsidRPr="00036DCA">
        <w:rPr>
          <w:rFonts w:ascii="Trebuchet MS" w:hAnsi="Trebuchet MS"/>
          <w:sz w:val="20"/>
          <w:szCs w:val="20"/>
        </w:rPr>
        <w:t xml:space="preserve"> </w:t>
      </w:r>
      <w:r w:rsidR="00AE2BB8" w:rsidRPr="00036DCA">
        <w:rPr>
          <w:rFonts w:ascii="Trebuchet MS" w:hAnsi="Trebuchet MS"/>
          <w:sz w:val="20"/>
          <w:szCs w:val="20"/>
        </w:rPr>
        <w:t>Após o recebimento integral do valor oriundo da integralização das Notas Comerciais</w:t>
      </w:r>
      <w:r w:rsidRPr="00036DCA">
        <w:rPr>
          <w:rFonts w:ascii="Trebuchet MS" w:hAnsi="Trebuchet MS"/>
          <w:sz w:val="20"/>
          <w:szCs w:val="20"/>
        </w:rPr>
        <w:t xml:space="preserve"> de </w:t>
      </w:r>
      <w:r w:rsidRPr="00036DCA">
        <w:rPr>
          <w:rFonts w:ascii="Trebuchet MS" w:hAnsi="Trebuchet MS"/>
          <w:color w:val="auto"/>
          <w:sz w:val="20"/>
          <w:szCs w:val="20"/>
        </w:rPr>
        <w:t>acordo com o item (b) acima</w:t>
      </w:r>
      <w:r w:rsidR="00AE2BB8" w:rsidRPr="00036DCA">
        <w:rPr>
          <w:rFonts w:ascii="Trebuchet MS" w:hAnsi="Trebuchet MS"/>
          <w:color w:val="auto"/>
          <w:sz w:val="20"/>
          <w:szCs w:val="20"/>
        </w:rPr>
        <w:t>, será dada, pela Emissora à Credora, plena e geral quitação, valendo os comprovantes de transferência/depósito como comprovante de pagamento</w:t>
      </w:r>
      <w:r w:rsidR="00AE2BB8" w:rsidRPr="00036DCA">
        <w:rPr>
          <w:rFonts w:ascii="Trebuchet MS" w:hAnsi="Trebuchet MS"/>
          <w:b/>
          <w:bCs/>
          <w:color w:val="auto"/>
          <w:sz w:val="20"/>
          <w:szCs w:val="20"/>
        </w:rPr>
        <w:t>.</w:t>
      </w:r>
      <w:r w:rsidR="00A56530" w:rsidRPr="00036DCA">
        <w:rPr>
          <w:rFonts w:ascii="Trebuchet MS" w:hAnsi="Trebuchet MS"/>
          <w:b/>
          <w:bCs/>
          <w:color w:val="auto"/>
          <w:sz w:val="20"/>
          <w:szCs w:val="20"/>
        </w:rPr>
        <w:t xml:space="preserve"> </w:t>
      </w:r>
    </w:p>
    <w:p w14:paraId="2F2BC23C" w14:textId="77777777" w:rsidR="00484D5E" w:rsidRPr="00036DCA" w:rsidRDefault="00484D5E" w:rsidP="00D434E4">
      <w:pPr>
        <w:pStyle w:val="Default"/>
        <w:widowControl w:val="0"/>
        <w:tabs>
          <w:tab w:val="left" w:pos="851"/>
          <w:tab w:val="left" w:pos="2835"/>
        </w:tabs>
        <w:spacing w:line="360" w:lineRule="auto"/>
        <w:ind w:left="1701"/>
        <w:jc w:val="both"/>
        <w:rPr>
          <w:rFonts w:ascii="Trebuchet MS" w:hAnsi="Trebuchet MS"/>
          <w:sz w:val="20"/>
          <w:szCs w:val="20"/>
        </w:rPr>
      </w:pPr>
    </w:p>
    <w:p w14:paraId="3CC74EB7" w14:textId="7AD5DA02" w:rsidR="00484D5E" w:rsidRPr="00036DCA" w:rsidRDefault="00DC78B6" w:rsidP="00D434E4">
      <w:pPr>
        <w:pStyle w:val="Default"/>
        <w:widowControl w:val="0"/>
        <w:numPr>
          <w:ilvl w:val="3"/>
          <w:numId w:val="1"/>
        </w:numPr>
        <w:tabs>
          <w:tab w:val="left" w:pos="851"/>
          <w:tab w:val="left" w:pos="2835"/>
        </w:tabs>
        <w:spacing w:line="360" w:lineRule="auto"/>
        <w:ind w:left="1701" w:firstLine="0"/>
        <w:jc w:val="both"/>
        <w:rPr>
          <w:rFonts w:ascii="Trebuchet MS" w:hAnsi="Trebuchet MS"/>
          <w:sz w:val="20"/>
          <w:szCs w:val="20"/>
        </w:rPr>
      </w:pPr>
      <w:r w:rsidRPr="00036DCA">
        <w:rPr>
          <w:rFonts w:ascii="Trebuchet MS" w:hAnsi="Trebuchet MS"/>
          <w:sz w:val="20"/>
          <w:szCs w:val="20"/>
        </w:rPr>
        <w:t>O v</w:t>
      </w:r>
      <w:r w:rsidR="00484D5E" w:rsidRPr="00036DCA">
        <w:rPr>
          <w:rFonts w:ascii="Trebuchet MS" w:hAnsi="Trebuchet MS"/>
          <w:sz w:val="20"/>
          <w:szCs w:val="20"/>
        </w:rPr>
        <w:t>alor d</w:t>
      </w:r>
      <w:r w:rsidR="00F216D3" w:rsidRPr="00036DCA">
        <w:rPr>
          <w:rFonts w:ascii="Trebuchet MS" w:hAnsi="Trebuchet MS"/>
          <w:sz w:val="20"/>
          <w:szCs w:val="20"/>
        </w:rPr>
        <w:t>a</w:t>
      </w:r>
      <w:r w:rsidRPr="00036DCA">
        <w:rPr>
          <w:rFonts w:ascii="Trebuchet MS" w:hAnsi="Trebuchet MS"/>
          <w:sz w:val="20"/>
          <w:szCs w:val="20"/>
        </w:rPr>
        <w:t xml:space="preserve"> integralização da</w:t>
      </w:r>
      <w:r w:rsidR="009C2C54" w:rsidRPr="00036DCA">
        <w:rPr>
          <w:rFonts w:ascii="Trebuchet MS" w:hAnsi="Trebuchet MS"/>
          <w:sz w:val="20"/>
          <w:szCs w:val="20"/>
        </w:rPr>
        <w:t>s Notas Comerciais</w:t>
      </w:r>
      <w:r w:rsidR="00484D5E" w:rsidRPr="00036DCA">
        <w:rPr>
          <w:rFonts w:ascii="Trebuchet MS" w:hAnsi="Trebuchet MS"/>
          <w:sz w:val="20"/>
          <w:szCs w:val="20"/>
        </w:rPr>
        <w:t xml:space="preserve"> será pago </w:t>
      </w:r>
      <w:r w:rsidR="00E6690E" w:rsidRPr="00036DCA">
        <w:rPr>
          <w:rFonts w:ascii="Trebuchet MS" w:hAnsi="Trebuchet MS"/>
          <w:sz w:val="20"/>
          <w:szCs w:val="20"/>
        </w:rPr>
        <w:t xml:space="preserve">em até 1 (um) Dia Útil </w:t>
      </w:r>
      <w:r w:rsidR="00484D5E" w:rsidRPr="00036DCA">
        <w:rPr>
          <w:rFonts w:ascii="Trebuchet MS" w:hAnsi="Trebuchet MS"/>
          <w:sz w:val="20"/>
          <w:szCs w:val="20"/>
        </w:rPr>
        <w:t>do implemento d</w:t>
      </w:r>
      <w:r w:rsidR="0043030B" w:rsidRPr="00036DCA">
        <w:rPr>
          <w:rFonts w:ascii="Trebuchet MS" w:hAnsi="Trebuchet MS"/>
          <w:sz w:val="20"/>
          <w:szCs w:val="20"/>
        </w:rPr>
        <w:t xml:space="preserve">a totalidade </w:t>
      </w:r>
      <w:r w:rsidR="00484D5E" w:rsidRPr="00036DCA">
        <w:rPr>
          <w:rFonts w:ascii="Trebuchet MS" w:hAnsi="Trebuchet MS"/>
          <w:sz w:val="20"/>
          <w:szCs w:val="20"/>
        </w:rPr>
        <w:t>das Condições Precedentes (definidas abaixo)</w:t>
      </w:r>
      <w:r w:rsidR="00824125" w:rsidRPr="00036DCA">
        <w:rPr>
          <w:rFonts w:ascii="Trebuchet MS" w:hAnsi="Trebuchet MS"/>
          <w:sz w:val="20"/>
          <w:szCs w:val="20"/>
        </w:rPr>
        <w:t>.</w:t>
      </w:r>
      <w:r w:rsidR="00BB7E60" w:rsidRPr="00036DCA">
        <w:rPr>
          <w:rFonts w:ascii="Trebuchet MS" w:hAnsi="Trebuchet MS"/>
          <w:sz w:val="20"/>
          <w:szCs w:val="20"/>
        </w:rPr>
        <w:t xml:space="preserve"> </w:t>
      </w:r>
    </w:p>
    <w:p w14:paraId="61300D54" w14:textId="77777777" w:rsidR="006603A9" w:rsidRPr="00036DCA" w:rsidRDefault="006603A9" w:rsidP="00D434E4">
      <w:pPr>
        <w:pStyle w:val="FooterReference"/>
        <w:numPr>
          <w:ilvl w:val="0"/>
          <w:numId w:val="0"/>
        </w:numPr>
        <w:tabs>
          <w:tab w:val="left" w:pos="720"/>
          <w:tab w:val="left" w:pos="1276"/>
          <w:tab w:val="left" w:pos="144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sz w:val="20"/>
          <w:szCs w:val="20"/>
        </w:rPr>
      </w:pPr>
    </w:p>
    <w:p w14:paraId="0B7C3918" w14:textId="77777777" w:rsidR="006603A9" w:rsidRPr="00036DCA" w:rsidRDefault="006603A9" w:rsidP="00D434E4">
      <w:pPr>
        <w:pStyle w:val="Default"/>
        <w:widowControl w:val="0"/>
        <w:numPr>
          <w:ilvl w:val="3"/>
          <w:numId w:val="1"/>
        </w:numPr>
        <w:tabs>
          <w:tab w:val="left" w:pos="851"/>
          <w:tab w:val="left" w:pos="2835"/>
        </w:tabs>
        <w:spacing w:line="360" w:lineRule="auto"/>
        <w:ind w:left="1701" w:firstLine="0"/>
        <w:jc w:val="both"/>
        <w:rPr>
          <w:rFonts w:ascii="Trebuchet MS" w:hAnsi="Trebuchet MS"/>
          <w:sz w:val="20"/>
          <w:szCs w:val="20"/>
        </w:rPr>
      </w:pPr>
      <w:r w:rsidRPr="00036DCA">
        <w:rPr>
          <w:rFonts w:ascii="Trebuchet MS" w:hAnsi="Trebuchet MS"/>
          <w:sz w:val="20"/>
          <w:szCs w:val="20"/>
        </w:rPr>
        <w:t xml:space="preserve">Enquanto estejam depositados na Conta Centralizadora </w:t>
      </w:r>
      <w:r w:rsidRPr="00036DCA">
        <w:rPr>
          <w:rFonts w:ascii="Trebuchet MS" w:eastAsia="Arial Unicode MS" w:hAnsi="Trebuchet MS" w:cstheme="minorHAnsi"/>
          <w:sz w:val="20"/>
          <w:szCs w:val="20"/>
          <w:lang w:bidi="th-TH"/>
        </w:rPr>
        <w:t>os recursos oriundos das Notas Comerciais deverão ser aplicados nas Aplicações Financeiras Permitidas.</w:t>
      </w:r>
    </w:p>
    <w:p w14:paraId="452390EE" w14:textId="77777777" w:rsidR="00484D5E" w:rsidRPr="00036DCA" w:rsidRDefault="00484D5E" w:rsidP="00D434E4">
      <w:pPr>
        <w:pStyle w:val="PargrafodaLista"/>
        <w:widowControl w:val="0"/>
        <w:tabs>
          <w:tab w:val="left" w:pos="851"/>
          <w:tab w:val="left" w:pos="1440"/>
          <w:tab w:val="left" w:pos="1560"/>
          <w:tab w:val="left" w:pos="2880"/>
          <w:tab w:val="left" w:pos="3600"/>
          <w:tab w:val="left" w:pos="4320"/>
          <w:tab w:val="left" w:pos="5040"/>
          <w:tab w:val="left" w:pos="5760"/>
          <w:tab w:val="left" w:pos="6480"/>
          <w:tab w:val="left" w:pos="7200"/>
          <w:tab w:val="right" w:pos="8451"/>
        </w:tabs>
        <w:spacing w:line="360" w:lineRule="auto"/>
        <w:ind w:left="851" w:firstLine="11"/>
        <w:jc w:val="both"/>
        <w:rPr>
          <w:rFonts w:ascii="Trebuchet MS" w:eastAsia="Arial Unicode MS" w:hAnsi="Trebuchet MS" w:cstheme="minorHAnsi"/>
          <w:sz w:val="20"/>
          <w:szCs w:val="20"/>
          <w:lang w:bidi="th-TH"/>
        </w:rPr>
      </w:pPr>
    </w:p>
    <w:p w14:paraId="007BDB1F" w14:textId="3296E76D" w:rsidR="00484D5E" w:rsidRPr="00036DCA" w:rsidRDefault="004844FA"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sz w:val="20"/>
          <w:szCs w:val="20"/>
          <w:lang w:bidi="th-TH"/>
        </w:rPr>
      </w:pPr>
      <w:r w:rsidRPr="00036DCA">
        <w:rPr>
          <w:rFonts w:ascii="Trebuchet MS" w:hAnsi="Trebuchet MS" w:cstheme="minorHAnsi"/>
          <w:iCs/>
          <w:sz w:val="20"/>
          <w:szCs w:val="20"/>
          <w:u w:val="single"/>
        </w:rPr>
        <w:t>Condições Precedentes para Integralização das Notas Comerciais</w:t>
      </w:r>
      <w:r w:rsidRPr="00036DCA">
        <w:rPr>
          <w:rFonts w:ascii="Trebuchet MS" w:hAnsi="Trebuchet MS" w:cstheme="minorHAnsi"/>
          <w:iCs/>
          <w:sz w:val="20"/>
          <w:szCs w:val="20"/>
        </w:rPr>
        <w:t>:</w:t>
      </w:r>
      <w:r w:rsidRPr="00036DCA">
        <w:rPr>
          <w:rFonts w:ascii="Trebuchet MS" w:hAnsi="Trebuchet MS" w:cstheme="minorHAnsi"/>
          <w:sz w:val="20"/>
          <w:szCs w:val="20"/>
        </w:rPr>
        <w:t xml:space="preserve"> A integralização das Notas Comerciais é condicionada </w:t>
      </w:r>
      <w:r w:rsidRPr="00036DCA">
        <w:rPr>
          <w:rFonts w:ascii="Trebuchet MS" w:eastAsia="Arial Unicode MS" w:hAnsi="Trebuchet MS" w:cstheme="minorHAnsi"/>
          <w:color w:val="auto"/>
          <w:sz w:val="20"/>
          <w:szCs w:val="20"/>
          <w:lang w:bidi="th-TH"/>
        </w:rPr>
        <w:t>à integralização dos CRI</w:t>
      </w:r>
      <w:r w:rsidRPr="00036DCA">
        <w:rPr>
          <w:rFonts w:ascii="Trebuchet MS" w:hAnsi="Trebuchet MS" w:cstheme="minorHAnsi"/>
          <w:sz w:val="20"/>
          <w:szCs w:val="20"/>
        </w:rPr>
        <w:t xml:space="preserve"> e ao cumprimento cumulativo e integral (ou a sua dispensa expressa pela </w:t>
      </w:r>
      <w:proofErr w:type="spellStart"/>
      <w:r w:rsidRPr="00036DCA">
        <w:rPr>
          <w:rFonts w:ascii="Trebuchet MS" w:hAnsi="Trebuchet MS" w:cstheme="minorHAnsi"/>
          <w:sz w:val="20"/>
          <w:szCs w:val="20"/>
        </w:rPr>
        <w:t>Securitizadora</w:t>
      </w:r>
      <w:proofErr w:type="spellEnd"/>
      <w:r w:rsidRPr="00036DCA">
        <w:rPr>
          <w:rFonts w:ascii="Trebuchet MS" w:hAnsi="Trebuchet MS" w:cstheme="minorHAnsi"/>
          <w:sz w:val="20"/>
          <w:szCs w:val="20"/>
        </w:rPr>
        <w:t>) de determinadas condições precedentes, conforme abaixo elencadas</w:t>
      </w:r>
      <w:r w:rsidR="00E45327" w:rsidRPr="00036DCA">
        <w:rPr>
          <w:rFonts w:ascii="Trebuchet MS" w:eastAsia="Arial Unicode MS" w:hAnsi="Trebuchet MS" w:cstheme="minorHAnsi"/>
          <w:sz w:val="20"/>
          <w:szCs w:val="20"/>
          <w:lang w:bidi="th-TH"/>
        </w:rPr>
        <w:t xml:space="preserve">, sem prejuízo daqueles previstos no </w:t>
      </w:r>
      <w:r w:rsidR="009320C6" w:rsidRPr="00036DCA">
        <w:rPr>
          <w:rFonts w:ascii="Trebuchet MS" w:eastAsia="Arial Unicode MS" w:hAnsi="Trebuchet MS" w:cstheme="minorHAnsi"/>
          <w:sz w:val="20"/>
          <w:szCs w:val="20"/>
          <w:lang w:bidi="th-TH"/>
        </w:rPr>
        <w:t xml:space="preserve">Contrato de </w:t>
      </w:r>
      <w:proofErr w:type="spellStart"/>
      <w:r w:rsidR="009320C6" w:rsidRPr="00036DCA">
        <w:rPr>
          <w:rFonts w:ascii="Trebuchet MS" w:eastAsia="Arial Unicode MS" w:hAnsi="Trebuchet MS" w:cstheme="minorHAnsi"/>
          <w:sz w:val="20"/>
          <w:szCs w:val="20"/>
          <w:lang w:bidi="th-TH"/>
        </w:rPr>
        <w:t>Distribição</w:t>
      </w:r>
      <w:proofErr w:type="spellEnd"/>
      <w:r w:rsidR="00484D5E" w:rsidRPr="00036DCA">
        <w:rPr>
          <w:rFonts w:ascii="Trebuchet MS" w:eastAsia="Arial Unicode MS" w:hAnsi="Trebuchet MS" w:cstheme="minorHAnsi"/>
          <w:sz w:val="20"/>
          <w:szCs w:val="20"/>
          <w:lang w:bidi="th-TH"/>
        </w:rPr>
        <w:t xml:space="preserve"> </w:t>
      </w:r>
      <w:r w:rsidRPr="00036DCA">
        <w:rPr>
          <w:rFonts w:ascii="Trebuchet MS" w:hAnsi="Trebuchet MS" w:cstheme="minorHAnsi"/>
          <w:sz w:val="20"/>
          <w:szCs w:val="20"/>
        </w:rPr>
        <w:t>(em conjunto, as “</w:t>
      </w:r>
      <w:r w:rsidRPr="00036DCA">
        <w:rPr>
          <w:rFonts w:ascii="Trebuchet MS" w:eastAsia="Arial Unicode MS" w:hAnsi="Trebuchet MS" w:cstheme="minorHAnsi"/>
          <w:color w:val="auto"/>
          <w:sz w:val="20"/>
          <w:szCs w:val="20"/>
          <w:u w:val="single"/>
          <w:lang w:bidi="th-TH"/>
        </w:rPr>
        <w:t>Condições Precedentes Integralização</w:t>
      </w:r>
      <w:r w:rsidRPr="00036DCA">
        <w:rPr>
          <w:rFonts w:ascii="Trebuchet MS" w:eastAsia="Arial Unicode MS" w:hAnsi="Trebuchet MS" w:cstheme="minorHAnsi"/>
          <w:color w:val="auto"/>
          <w:sz w:val="20"/>
          <w:szCs w:val="20"/>
          <w:lang w:bidi="th-TH"/>
        </w:rPr>
        <w:t>”)</w:t>
      </w:r>
      <w:r w:rsidR="00484D5E" w:rsidRPr="00036DCA">
        <w:rPr>
          <w:rFonts w:ascii="Trebuchet MS" w:eastAsia="Arial Unicode MS" w:hAnsi="Trebuchet MS" w:cstheme="minorHAnsi"/>
          <w:sz w:val="20"/>
          <w:szCs w:val="20"/>
          <w:lang w:bidi="th-TH"/>
        </w:rPr>
        <w:t>:</w:t>
      </w:r>
      <w:r w:rsidR="00C955AF" w:rsidRPr="00036DCA">
        <w:rPr>
          <w:rFonts w:ascii="Trebuchet MS" w:eastAsia="Arial Unicode MS" w:hAnsi="Trebuchet MS" w:cstheme="minorHAnsi"/>
          <w:sz w:val="20"/>
          <w:szCs w:val="20"/>
          <w:lang w:bidi="th-TH"/>
        </w:rPr>
        <w:t xml:space="preserve"> </w:t>
      </w:r>
    </w:p>
    <w:p w14:paraId="2A91F3E1" w14:textId="77777777" w:rsidR="00EE79E9" w:rsidRPr="00036DCA" w:rsidRDefault="00EE79E9"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3C45BA62" w14:textId="1092F6A4" w:rsidR="000B22BA" w:rsidRPr="00036DCA" w:rsidRDefault="000B22BA"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perfeita formalização de todos os Documentos da Operação, </w:t>
      </w:r>
      <w:r w:rsidR="004844FA" w:rsidRPr="00036DCA">
        <w:rPr>
          <w:rFonts w:ascii="Trebuchet MS" w:eastAsia="Arial Unicode MS" w:hAnsi="Trebuchet MS" w:cstheme="minorHAnsi"/>
          <w:sz w:val="20"/>
          <w:szCs w:val="20"/>
          <w:lang w:bidi="th-TH"/>
        </w:rPr>
        <w:t xml:space="preserve">com exceção do Contrato de Alienação Fiduciária do Terreno, do Contrato de Cessão Fiduciária e do </w:t>
      </w:r>
      <w:r w:rsidR="00E73BF5" w:rsidRPr="00036DCA">
        <w:rPr>
          <w:rFonts w:ascii="Trebuchet MS" w:eastAsia="Arial Unicode MS" w:hAnsi="Trebuchet MS" w:cstheme="minorHAnsi"/>
          <w:sz w:val="20"/>
          <w:szCs w:val="20"/>
          <w:lang w:bidi="th-TH"/>
        </w:rPr>
        <w:t xml:space="preserve">Contrato </w:t>
      </w:r>
      <w:r w:rsidR="006B34D1" w:rsidRPr="00036DCA">
        <w:rPr>
          <w:rFonts w:ascii="Trebuchet MS" w:eastAsia="Arial Unicode MS" w:hAnsi="Trebuchet MS" w:cstheme="minorHAnsi"/>
          <w:sz w:val="20"/>
          <w:szCs w:val="20"/>
          <w:lang w:bidi="th-TH"/>
        </w:rPr>
        <w:t>de Alienação Fiduciária Unidades</w:t>
      </w:r>
      <w:r w:rsidR="004844FA" w:rsidRPr="00036DCA">
        <w:rPr>
          <w:rFonts w:ascii="Trebuchet MS" w:eastAsia="Arial Unicode MS" w:hAnsi="Trebuchet MS" w:cstheme="minorHAnsi"/>
          <w:sz w:val="20"/>
          <w:szCs w:val="20"/>
          <w:lang w:bidi="th-TH"/>
        </w:rPr>
        <w:t xml:space="preserve">, </w:t>
      </w:r>
      <w:r w:rsidR="00E73BF5" w:rsidRPr="00036DCA">
        <w:rPr>
          <w:rFonts w:ascii="Trebuchet MS" w:eastAsia="Arial Unicode MS" w:hAnsi="Trebuchet MS" w:cstheme="minorHAnsi"/>
          <w:sz w:val="20"/>
          <w:szCs w:val="20"/>
          <w:lang w:bidi="th-TH"/>
        </w:rPr>
        <w:t xml:space="preserve">este último, caso venha a ser celebrado, </w:t>
      </w:r>
      <w:r w:rsidRPr="00036DCA">
        <w:rPr>
          <w:rFonts w:ascii="Trebuchet MS" w:eastAsia="Arial Unicode MS" w:hAnsi="Trebuchet MS" w:cstheme="minorHAnsi"/>
          <w:sz w:val="20"/>
          <w:szCs w:val="20"/>
          <w:lang w:bidi="th-TH"/>
        </w:rPr>
        <w:t>entendendo-se como tal a assinatura pelas respectivas partes, bem como a verificação dos poderes dos representantes das partes e eventuais aprovações de quotistas, acionistas ou do conselho de administração necessárias para tanto 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w:t>
      </w:r>
      <w:r w:rsidR="00C80191" w:rsidRPr="00036DCA">
        <w:rPr>
          <w:rFonts w:ascii="Trebuchet MS" w:eastAsia="Arial Unicode MS" w:hAnsi="Trebuchet MS" w:cstheme="minorHAnsi"/>
          <w:sz w:val="20"/>
          <w:szCs w:val="20"/>
          <w:lang w:bidi="th-TH"/>
        </w:rPr>
        <w:t xml:space="preserve"> </w:t>
      </w:r>
    </w:p>
    <w:p w14:paraId="5A0C170E" w14:textId="77777777" w:rsidR="002D44E8" w:rsidRPr="00036DCA" w:rsidRDefault="002D44E8" w:rsidP="00D434E4">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1CDD6754" w14:textId="1B6B443E" w:rsidR="000B286F" w:rsidRPr="00036DCA" w:rsidRDefault="004844FA"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registro </w:t>
      </w:r>
      <w:r w:rsidR="002D44E8" w:rsidRPr="00036DCA">
        <w:rPr>
          <w:rFonts w:ascii="Trebuchet MS" w:eastAsia="Arial Unicode MS" w:hAnsi="Trebuchet MS" w:cstheme="minorHAnsi"/>
          <w:sz w:val="20"/>
          <w:szCs w:val="20"/>
          <w:lang w:bidi="th-TH"/>
        </w:rPr>
        <w:t xml:space="preserve">na </w:t>
      </w:r>
      <w:r w:rsidR="000B286F" w:rsidRPr="00036DCA">
        <w:rPr>
          <w:rFonts w:ascii="Trebuchet MS" w:eastAsia="Arial Unicode MS" w:hAnsi="Trebuchet MS" w:cstheme="minorHAnsi"/>
          <w:sz w:val="20"/>
          <w:szCs w:val="20"/>
          <w:lang w:bidi="th-TH"/>
        </w:rPr>
        <w:t>JUCESP</w:t>
      </w:r>
      <w:r w:rsidR="002D44E8" w:rsidRPr="00036DCA">
        <w:rPr>
          <w:rFonts w:ascii="Trebuchet MS" w:eastAsia="Arial Unicode MS" w:hAnsi="Trebuchet MS" w:cstheme="minorHAnsi"/>
          <w:sz w:val="20"/>
          <w:szCs w:val="20"/>
          <w:lang w:bidi="th-TH"/>
        </w:rPr>
        <w:t xml:space="preserve"> da</w:t>
      </w:r>
      <w:r w:rsidR="000B286F" w:rsidRPr="00036DCA">
        <w:rPr>
          <w:rFonts w:ascii="Trebuchet MS" w:eastAsia="Arial Unicode MS" w:hAnsi="Trebuchet MS" w:cstheme="minorHAnsi"/>
          <w:sz w:val="20"/>
          <w:szCs w:val="20"/>
          <w:lang w:bidi="th-TH"/>
        </w:rPr>
        <w:t xml:space="preserve"> </w:t>
      </w:r>
      <w:r w:rsidR="000B286F" w:rsidRPr="00036DCA">
        <w:rPr>
          <w:rFonts w:ascii="Trebuchet MS" w:hAnsi="Trebuchet MS" w:cstheme="minorHAnsi"/>
          <w:sz w:val="20"/>
          <w:szCs w:val="20"/>
          <w:lang w:bidi="th-TH"/>
        </w:rPr>
        <w:t>Alteração Contratual Oneração das Quotas</w:t>
      </w:r>
      <w:r w:rsidR="002D44E8" w:rsidRPr="00036DCA">
        <w:rPr>
          <w:rFonts w:ascii="Trebuchet MS" w:eastAsia="Arial Unicode MS" w:hAnsi="Trebuchet MS" w:cstheme="minorHAnsi"/>
          <w:sz w:val="20"/>
          <w:szCs w:val="20"/>
          <w:lang w:bidi="th-TH"/>
        </w:rPr>
        <w:t>;</w:t>
      </w:r>
    </w:p>
    <w:p w14:paraId="74D1C2ED" w14:textId="77777777" w:rsidR="000B286F" w:rsidRPr="00036DCA" w:rsidRDefault="000B286F" w:rsidP="00D434E4">
      <w:pPr>
        <w:pStyle w:val="PargrafodaLista"/>
        <w:spacing w:line="360" w:lineRule="auto"/>
        <w:rPr>
          <w:rFonts w:ascii="Trebuchet MS" w:eastAsia="Arial Unicode MS" w:hAnsi="Trebuchet MS" w:cstheme="minorHAnsi"/>
          <w:sz w:val="20"/>
          <w:szCs w:val="20"/>
          <w:lang w:bidi="th-TH"/>
        </w:rPr>
      </w:pPr>
    </w:p>
    <w:p w14:paraId="2E2FEDE4" w14:textId="53970E25" w:rsidR="000B22BA" w:rsidRPr="00036DCA" w:rsidRDefault="000B286F"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registro do Contrato de Alienação Fiduciária de Quotas </w:t>
      </w:r>
      <w:proofErr w:type="spellStart"/>
      <w:r w:rsidR="004F7E24" w:rsidRPr="00036DCA">
        <w:rPr>
          <w:rFonts w:ascii="Trebuchet MS" w:hAnsi="Trebuchet MS" w:cstheme="minorHAnsi"/>
          <w:sz w:val="20"/>
          <w:szCs w:val="20"/>
          <w:lang w:bidi="th-TH"/>
        </w:rPr>
        <w:t>Turrialba</w:t>
      </w:r>
      <w:proofErr w:type="spellEnd"/>
      <w:r w:rsidR="004F7E24" w:rsidRPr="00036DCA">
        <w:rPr>
          <w:rFonts w:ascii="Trebuchet MS" w:eastAsia="Arial Unicode MS" w:hAnsi="Trebuchet MS" w:cstheme="minorHAnsi"/>
          <w:sz w:val="20"/>
          <w:szCs w:val="20"/>
          <w:lang w:bidi="th-TH"/>
        </w:rPr>
        <w:t xml:space="preserve"> </w:t>
      </w:r>
      <w:r w:rsidRPr="00036DCA">
        <w:rPr>
          <w:rFonts w:ascii="Trebuchet MS" w:eastAsia="Arial Unicode MS" w:hAnsi="Trebuchet MS" w:cstheme="minorHAnsi"/>
          <w:sz w:val="20"/>
          <w:szCs w:val="20"/>
          <w:lang w:bidi="th-TH"/>
        </w:rPr>
        <w:t xml:space="preserve">no Cartório de </w:t>
      </w:r>
      <w:r w:rsidR="00FB072D" w:rsidRPr="00036DCA">
        <w:rPr>
          <w:rFonts w:ascii="Trebuchet MS" w:eastAsia="Arial Unicode MS" w:hAnsi="Trebuchet MS" w:cstheme="minorHAnsi"/>
          <w:sz w:val="20"/>
          <w:szCs w:val="20"/>
          <w:lang w:bidi="th-TH"/>
        </w:rPr>
        <w:t>RTD</w:t>
      </w:r>
      <w:r w:rsidRPr="00036DCA">
        <w:rPr>
          <w:rFonts w:ascii="Trebuchet MS" w:eastAsia="Arial Unicode MS" w:hAnsi="Trebuchet MS" w:cstheme="minorHAnsi"/>
          <w:sz w:val="20"/>
          <w:szCs w:val="20"/>
          <w:lang w:bidi="th-TH"/>
        </w:rPr>
        <w:t>;</w:t>
      </w:r>
      <w:r w:rsidR="002D44E8" w:rsidRPr="00036DCA">
        <w:rPr>
          <w:rFonts w:ascii="Trebuchet MS" w:eastAsia="Arial Unicode MS" w:hAnsi="Trebuchet MS" w:cstheme="minorHAnsi"/>
          <w:sz w:val="20"/>
          <w:szCs w:val="20"/>
          <w:lang w:bidi="th-TH"/>
        </w:rPr>
        <w:t xml:space="preserve"> </w:t>
      </w:r>
    </w:p>
    <w:p w14:paraId="477D2AC1" w14:textId="77777777" w:rsidR="00AD319D" w:rsidRPr="00036DCA" w:rsidRDefault="00AD319D" w:rsidP="00913EEF">
      <w:pPr>
        <w:pStyle w:val="PargrafodaLista"/>
        <w:spacing w:line="360" w:lineRule="auto"/>
        <w:rPr>
          <w:rFonts w:ascii="Trebuchet MS" w:eastAsia="Arial Unicode MS" w:hAnsi="Trebuchet MS" w:cstheme="minorHAnsi"/>
          <w:sz w:val="20"/>
          <w:szCs w:val="20"/>
          <w:lang w:bidi="th-TH"/>
        </w:rPr>
      </w:pPr>
    </w:p>
    <w:p w14:paraId="65068DDC" w14:textId="0FD99C98" w:rsidR="00AD319D" w:rsidRPr="00036DCA" w:rsidRDefault="00AD319D"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registro do Contrato de Alienação Fiduciária de Quotas </w:t>
      </w:r>
      <w:r w:rsidRPr="00036DCA">
        <w:rPr>
          <w:rFonts w:ascii="Trebuchet MS" w:hAnsi="Trebuchet MS" w:cstheme="minorHAnsi"/>
          <w:sz w:val="20"/>
          <w:szCs w:val="20"/>
          <w:lang w:bidi="th-TH"/>
        </w:rPr>
        <w:t>P3BR</w:t>
      </w:r>
      <w:r w:rsidRPr="00036DCA">
        <w:rPr>
          <w:rFonts w:ascii="Trebuchet MS" w:eastAsia="Arial Unicode MS" w:hAnsi="Trebuchet MS" w:cstheme="minorHAnsi"/>
          <w:sz w:val="20"/>
          <w:szCs w:val="20"/>
          <w:lang w:bidi="th-TH"/>
        </w:rPr>
        <w:t xml:space="preserve"> </w:t>
      </w:r>
      <w:r w:rsidR="00BF6DED" w:rsidRPr="00036DCA">
        <w:rPr>
          <w:rFonts w:ascii="Trebuchet MS" w:hAnsi="Trebuchet MS" w:cstheme="minorHAnsi"/>
          <w:sz w:val="20"/>
          <w:szCs w:val="20"/>
          <w:lang w:bidi="th-TH"/>
        </w:rPr>
        <w:t>Macuco</w:t>
      </w:r>
      <w:r w:rsidR="00BF6DED" w:rsidRPr="00036DCA">
        <w:rPr>
          <w:rFonts w:ascii="Trebuchet MS" w:eastAsia="Arial Unicode MS" w:hAnsi="Trebuchet MS" w:cstheme="minorHAnsi"/>
          <w:sz w:val="20"/>
          <w:szCs w:val="20"/>
          <w:lang w:bidi="th-TH"/>
        </w:rPr>
        <w:t xml:space="preserve"> </w:t>
      </w:r>
      <w:r w:rsidRPr="00036DCA">
        <w:rPr>
          <w:rFonts w:ascii="Trebuchet MS" w:eastAsia="Arial Unicode MS" w:hAnsi="Trebuchet MS" w:cstheme="minorHAnsi"/>
          <w:sz w:val="20"/>
          <w:szCs w:val="20"/>
          <w:lang w:bidi="th-TH"/>
        </w:rPr>
        <w:t>no Cartório de RTD;</w:t>
      </w:r>
    </w:p>
    <w:p w14:paraId="1EF7BEDA" w14:textId="77777777" w:rsidR="002D44E8" w:rsidRPr="00036DCA" w:rsidRDefault="002D44E8" w:rsidP="00D434E4">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21616892" w14:textId="77777777" w:rsidR="00EE79E9" w:rsidRPr="00036DCA" w:rsidRDefault="00FE33CA" w:rsidP="00D434E4">
      <w:pPr>
        <w:pStyle w:val="PargrafodaLista"/>
        <w:numPr>
          <w:ilvl w:val="0"/>
          <w:numId w:val="8"/>
        </w:numPr>
        <w:spacing w:line="360" w:lineRule="auto"/>
        <w:ind w:left="851" w:firstLine="0"/>
        <w:jc w:val="both"/>
        <w:rPr>
          <w:rFonts w:ascii="Trebuchet MS" w:hAnsi="Trebuchet MS"/>
          <w:sz w:val="20"/>
          <w:szCs w:val="20"/>
        </w:rPr>
      </w:pPr>
      <w:r w:rsidRPr="00036DCA">
        <w:rPr>
          <w:rFonts w:ascii="Trebuchet MS" w:hAnsi="Trebuchet MS"/>
          <w:sz w:val="20"/>
          <w:szCs w:val="20"/>
        </w:rPr>
        <w:t>e</w:t>
      </w:r>
      <w:r w:rsidR="00EE79E9" w:rsidRPr="00036DCA">
        <w:rPr>
          <w:rFonts w:ascii="Trebuchet MS" w:hAnsi="Trebuchet MS"/>
          <w:sz w:val="20"/>
          <w:szCs w:val="20"/>
        </w:rPr>
        <w:t>missão</w:t>
      </w:r>
      <w:r w:rsidRPr="00036DCA">
        <w:rPr>
          <w:rFonts w:ascii="Trebuchet MS" w:hAnsi="Trebuchet MS"/>
          <w:sz w:val="20"/>
          <w:szCs w:val="20"/>
        </w:rPr>
        <w:t xml:space="preserve"> dos CRI com a instituição, pela Credora, de regime fiduciário pleno, com a constituição do </w:t>
      </w:r>
      <w:r w:rsidR="00423163" w:rsidRPr="00036DCA">
        <w:rPr>
          <w:rFonts w:ascii="Trebuchet MS" w:hAnsi="Trebuchet MS"/>
          <w:sz w:val="20"/>
          <w:szCs w:val="20"/>
        </w:rPr>
        <w:t>Patrimônio Separado</w:t>
      </w:r>
      <w:r w:rsidR="00BB7E60" w:rsidRPr="00036DCA">
        <w:rPr>
          <w:rFonts w:ascii="Trebuchet MS" w:hAnsi="Trebuchet MS"/>
          <w:sz w:val="20"/>
          <w:szCs w:val="20"/>
        </w:rPr>
        <w:t>,</w:t>
      </w:r>
      <w:r w:rsidRPr="00036DCA">
        <w:rPr>
          <w:rFonts w:ascii="Trebuchet MS" w:hAnsi="Trebuchet MS"/>
          <w:sz w:val="20"/>
          <w:szCs w:val="20"/>
        </w:rPr>
        <w:t xml:space="preserve"> com a respectiva</w:t>
      </w:r>
      <w:r w:rsidR="00EE79E9" w:rsidRPr="00036DCA">
        <w:rPr>
          <w:rFonts w:ascii="Trebuchet MS" w:hAnsi="Trebuchet MS"/>
          <w:sz w:val="20"/>
          <w:szCs w:val="20"/>
        </w:rPr>
        <w:t xml:space="preserve"> subscrição </w:t>
      </w:r>
      <w:r w:rsidR="00BB7E60" w:rsidRPr="00036DCA">
        <w:rPr>
          <w:rFonts w:ascii="Trebuchet MS" w:hAnsi="Trebuchet MS"/>
          <w:sz w:val="20"/>
          <w:szCs w:val="20"/>
        </w:rPr>
        <w:t xml:space="preserve">e integralização </w:t>
      </w:r>
      <w:r w:rsidR="00564CB5" w:rsidRPr="00036DCA">
        <w:rPr>
          <w:rFonts w:ascii="Trebuchet MS" w:hAnsi="Trebuchet MS"/>
          <w:sz w:val="20"/>
          <w:szCs w:val="20"/>
        </w:rPr>
        <w:t>da totalidade</w:t>
      </w:r>
      <w:r w:rsidR="00EE79E9" w:rsidRPr="00036DCA">
        <w:rPr>
          <w:rFonts w:ascii="Trebuchet MS" w:hAnsi="Trebuchet MS"/>
          <w:sz w:val="20"/>
          <w:szCs w:val="20"/>
        </w:rPr>
        <w:t xml:space="preserve"> dos CRI;</w:t>
      </w:r>
      <w:r w:rsidR="002119F1" w:rsidRPr="00036DCA">
        <w:rPr>
          <w:rFonts w:ascii="Trebuchet MS" w:hAnsi="Trebuchet MS"/>
          <w:sz w:val="20"/>
          <w:szCs w:val="20"/>
        </w:rPr>
        <w:t xml:space="preserve"> </w:t>
      </w:r>
      <w:r w:rsidRPr="00036DCA">
        <w:rPr>
          <w:rFonts w:ascii="Trebuchet MS" w:hAnsi="Trebuchet MS"/>
          <w:sz w:val="20"/>
          <w:szCs w:val="20"/>
        </w:rPr>
        <w:t>e</w:t>
      </w:r>
    </w:p>
    <w:p w14:paraId="30F5656F" w14:textId="77777777" w:rsidR="00EE79E9" w:rsidRPr="00036DCA" w:rsidRDefault="00EE79E9" w:rsidP="00D434E4">
      <w:pPr>
        <w:pStyle w:val="Default"/>
        <w:widowControl w:val="0"/>
        <w:tabs>
          <w:tab w:val="left" w:pos="2268"/>
          <w:tab w:val="left" w:pos="2410"/>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hAnsi="Trebuchet MS"/>
          <w:color w:val="auto"/>
          <w:sz w:val="20"/>
          <w:szCs w:val="20"/>
        </w:rPr>
      </w:pPr>
    </w:p>
    <w:p w14:paraId="5141163C" w14:textId="28D21B6A" w:rsidR="00D52F2B" w:rsidRPr="00036DCA" w:rsidRDefault="00471EB5" w:rsidP="00D434E4">
      <w:pPr>
        <w:pStyle w:val="PargrafodaLista"/>
        <w:numPr>
          <w:ilvl w:val="0"/>
          <w:numId w:val="8"/>
        </w:numPr>
        <w:spacing w:line="360" w:lineRule="auto"/>
        <w:ind w:left="851" w:firstLine="0"/>
        <w:jc w:val="both"/>
        <w:rPr>
          <w:rFonts w:ascii="Trebuchet MS" w:hAnsi="Trebuchet MS"/>
          <w:sz w:val="20"/>
          <w:szCs w:val="20"/>
        </w:rPr>
      </w:pPr>
      <w:r w:rsidRPr="00036DCA">
        <w:rPr>
          <w:rFonts w:ascii="Trebuchet MS" w:hAnsi="Trebuchet MS"/>
          <w:sz w:val="20"/>
          <w:szCs w:val="20"/>
        </w:rPr>
        <w:t xml:space="preserve">recebimento </w:t>
      </w:r>
      <w:r w:rsidR="00D52F2B" w:rsidRPr="00036DCA">
        <w:rPr>
          <w:rFonts w:ascii="Trebuchet MS" w:hAnsi="Trebuchet MS"/>
          <w:sz w:val="20"/>
          <w:szCs w:val="20"/>
        </w:rPr>
        <w:t xml:space="preserve">de </w:t>
      </w:r>
      <w:r w:rsidR="00FE33CA" w:rsidRPr="00036DCA">
        <w:rPr>
          <w:rFonts w:ascii="Trebuchet MS" w:hAnsi="Trebuchet MS"/>
          <w:sz w:val="20"/>
          <w:szCs w:val="20"/>
        </w:rPr>
        <w:t>opinião legal</w:t>
      </w:r>
      <w:r w:rsidR="00D52F2B" w:rsidRPr="00036DCA">
        <w:rPr>
          <w:rFonts w:ascii="Trebuchet MS" w:hAnsi="Trebuchet MS"/>
          <w:sz w:val="20"/>
          <w:szCs w:val="20"/>
        </w:rPr>
        <w:t xml:space="preserve"> </w:t>
      </w:r>
      <w:r w:rsidR="00FE0801" w:rsidRPr="00036DCA">
        <w:rPr>
          <w:rFonts w:ascii="Trebuchet MS" w:hAnsi="Trebuchet MS"/>
          <w:sz w:val="20"/>
          <w:szCs w:val="20"/>
        </w:rPr>
        <w:t>pelos assessores legais da</w:t>
      </w:r>
      <w:r w:rsidR="005A6E28" w:rsidRPr="00036DCA">
        <w:rPr>
          <w:rFonts w:ascii="Trebuchet MS" w:hAnsi="Trebuchet MS"/>
          <w:sz w:val="20"/>
          <w:szCs w:val="20"/>
        </w:rPr>
        <w:t xml:space="preserve"> </w:t>
      </w:r>
      <w:r w:rsidR="00FE33CA" w:rsidRPr="00036DCA">
        <w:rPr>
          <w:rFonts w:ascii="Trebuchet MS" w:hAnsi="Trebuchet MS"/>
          <w:sz w:val="20"/>
          <w:szCs w:val="20"/>
        </w:rPr>
        <w:t xml:space="preserve">Credora, atestando a validade e exequibilidade dos </w:t>
      </w:r>
      <w:r w:rsidR="00FE33CA" w:rsidRPr="00036DCA">
        <w:rPr>
          <w:rFonts w:ascii="Trebuchet MS" w:eastAsia="Arial Unicode MS" w:hAnsi="Trebuchet MS" w:cstheme="minorHAnsi"/>
          <w:sz w:val="20"/>
          <w:szCs w:val="20"/>
          <w:lang w:bidi="th-TH"/>
        </w:rPr>
        <w:t>Documentos</w:t>
      </w:r>
      <w:r w:rsidR="00FE33CA" w:rsidRPr="00036DCA">
        <w:rPr>
          <w:rFonts w:ascii="Trebuchet MS" w:hAnsi="Trebuchet MS"/>
          <w:sz w:val="20"/>
          <w:szCs w:val="20"/>
        </w:rPr>
        <w:t xml:space="preserve"> da Operação.</w:t>
      </w:r>
    </w:p>
    <w:p w14:paraId="60C4E1C9" w14:textId="77777777" w:rsidR="00515125" w:rsidRPr="00036DCA" w:rsidRDefault="00515125" w:rsidP="00D434E4">
      <w:pPr>
        <w:pStyle w:val="PargrafodaLista"/>
        <w:widowControl w:val="0"/>
        <w:tabs>
          <w:tab w:val="left" w:pos="851"/>
          <w:tab w:val="left" w:pos="1440"/>
          <w:tab w:val="left" w:pos="1560"/>
          <w:tab w:val="left" w:pos="2880"/>
          <w:tab w:val="left" w:pos="3600"/>
          <w:tab w:val="left" w:pos="4320"/>
          <w:tab w:val="left" w:pos="5040"/>
          <w:tab w:val="left" w:pos="5760"/>
          <w:tab w:val="left" w:pos="6480"/>
          <w:tab w:val="left" w:pos="7200"/>
          <w:tab w:val="right" w:pos="8451"/>
        </w:tabs>
        <w:spacing w:line="360" w:lineRule="auto"/>
        <w:ind w:left="851" w:firstLine="11"/>
        <w:jc w:val="both"/>
        <w:rPr>
          <w:rFonts w:ascii="Trebuchet MS" w:eastAsia="Arial Unicode MS" w:hAnsi="Trebuchet MS" w:cstheme="minorHAnsi"/>
          <w:sz w:val="20"/>
          <w:szCs w:val="20"/>
          <w:lang w:bidi="th-TH"/>
        </w:rPr>
      </w:pPr>
    </w:p>
    <w:p w14:paraId="7C16D2A1" w14:textId="2F40BFB5" w:rsidR="00515125" w:rsidRPr="00036DCA" w:rsidRDefault="00515125"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sz w:val="20"/>
          <w:szCs w:val="20"/>
          <w:lang w:bidi="th-TH"/>
        </w:rPr>
      </w:pPr>
      <w:r w:rsidRPr="00036DCA">
        <w:rPr>
          <w:rFonts w:ascii="Trebuchet MS" w:hAnsi="Trebuchet MS" w:cstheme="minorHAnsi"/>
          <w:iCs/>
          <w:sz w:val="20"/>
          <w:szCs w:val="20"/>
          <w:u w:val="single"/>
        </w:rPr>
        <w:t>Condições Precedentes para Liberação dos Recursos</w:t>
      </w:r>
      <w:r w:rsidRPr="00036DCA">
        <w:rPr>
          <w:rFonts w:ascii="Trebuchet MS" w:hAnsi="Trebuchet MS" w:cstheme="minorHAnsi"/>
          <w:iCs/>
          <w:sz w:val="20"/>
          <w:szCs w:val="20"/>
        </w:rPr>
        <w:t>:</w:t>
      </w:r>
      <w:r w:rsidRPr="00036DCA">
        <w:rPr>
          <w:rFonts w:ascii="Trebuchet MS" w:hAnsi="Trebuchet MS" w:cstheme="minorHAnsi"/>
          <w:sz w:val="20"/>
          <w:szCs w:val="20"/>
        </w:rPr>
        <w:t xml:space="preserve"> </w:t>
      </w:r>
      <w:r w:rsidRPr="00036DCA">
        <w:rPr>
          <w:rFonts w:ascii="Trebuchet MS" w:eastAsia="Arial Unicode MS" w:hAnsi="Trebuchet MS" w:cstheme="minorHAnsi"/>
          <w:sz w:val="20"/>
          <w:szCs w:val="20"/>
          <w:lang w:bidi="th-TH"/>
        </w:rPr>
        <w:t>Uma vez cumpridas as Condições Precedentes Integralização, nos termos da Cláusula 4.</w:t>
      </w:r>
      <w:r w:rsidR="003A5BA7" w:rsidRPr="00036DCA">
        <w:rPr>
          <w:rFonts w:ascii="Trebuchet MS" w:eastAsia="Arial Unicode MS" w:hAnsi="Trebuchet MS" w:cstheme="minorHAnsi"/>
          <w:sz w:val="20"/>
          <w:szCs w:val="20"/>
          <w:lang w:bidi="th-TH"/>
        </w:rPr>
        <w:t xml:space="preserve">13 </w:t>
      </w:r>
      <w:r w:rsidRPr="00036DCA">
        <w:rPr>
          <w:rFonts w:ascii="Trebuchet MS" w:eastAsia="Arial Unicode MS" w:hAnsi="Trebuchet MS" w:cstheme="minorHAnsi"/>
          <w:sz w:val="20"/>
          <w:szCs w:val="20"/>
          <w:lang w:bidi="th-TH"/>
        </w:rPr>
        <w:t xml:space="preserve">acima, a </w:t>
      </w:r>
      <w:proofErr w:type="spellStart"/>
      <w:r w:rsidRPr="00036DCA">
        <w:rPr>
          <w:rFonts w:ascii="Trebuchet MS" w:eastAsia="Arial Unicode MS" w:hAnsi="Trebuchet MS" w:cstheme="minorHAnsi"/>
          <w:sz w:val="20"/>
          <w:szCs w:val="20"/>
          <w:lang w:bidi="th-TH"/>
        </w:rPr>
        <w:t>Securitizadora</w:t>
      </w:r>
      <w:proofErr w:type="spellEnd"/>
      <w:r w:rsidRPr="00036DCA">
        <w:rPr>
          <w:rFonts w:ascii="Trebuchet MS" w:eastAsia="Arial Unicode MS" w:hAnsi="Trebuchet MS" w:cstheme="minorHAnsi"/>
          <w:sz w:val="20"/>
          <w:szCs w:val="20"/>
          <w:lang w:bidi="th-TH"/>
        </w:rPr>
        <w:t xml:space="preserve"> liberará os </w:t>
      </w:r>
      <w:r w:rsidRPr="00036DCA">
        <w:rPr>
          <w:rFonts w:ascii="Trebuchet MS" w:eastAsia="Arial Unicode MS" w:hAnsi="Trebuchet MS" w:cstheme="minorHAnsi"/>
          <w:color w:val="auto"/>
          <w:sz w:val="20"/>
          <w:szCs w:val="20"/>
          <w:lang w:bidi="th-TH"/>
        </w:rPr>
        <w:t>recursos relativos à integralização das Notas Comerciais</w:t>
      </w:r>
      <w:r w:rsidRPr="00036DCA">
        <w:rPr>
          <w:rFonts w:ascii="Trebuchet MS" w:eastAsia="Arial Unicode MS" w:hAnsi="Trebuchet MS" w:cstheme="minorHAnsi"/>
          <w:sz w:val="20"/>
          <w:szCs w:val="20"/>
          <w:lang w:bidi="th-TH"/>
        </w:rPr>
        <w:t xml:space="preserve"> (“</w:t>
      </w:r>
      <w:r w:rsidRPr="00036DCA">
        <w:rPr>
          <w:rFonts w:ascii="Trebuchet MS" w:eastAsia="Arial Unicode MS" w:hAnsi="Trebuchet MS" w:cstheme="minorHAnsi"/>
          <w:sz w:val="20"/>
          <w:szCs w:val="20"/>
          <w:u w:val="single"/>
          <w:lang w:bidi="th-TH"/>
        </w:rPr>
        <w:t>Liberação dos Recursos</w:t>
      </w:r>
      <w:r w:rsidRPr="00036DCA">
        <w:rPr>
          <w:rFonts w:ascii="Trebuchet MS" w:eastAsia="Arial Unicode MS" w:hAnsi="Trebuchet MS" w:cstheme="minorHAnsi"/>
          <w:sz w:val="20"/>
          <w:szCs w:val="20"/>
          <w:lang w:bidi="th-TH"/>
        </w:rPr>
        <w:t>”), nos termos da Cláusula 4.11. acima, na ocorrência das seguintes condições precedentes ("</w:t>
      </w:r>
      <w:r w:rsidRPr="00036DCA">
        <w:rPr>
          <w:rFonts w:ascii="Trebuchet MS" w:eastAsia="Arial Unicode MS" w:hAnsi="Trebuchet MS" w:cstheme="minorHAnsi"/>
          <w:sz w:val="20"/>
          <w:szCs w:val="20"/>
          <w:u w:val="single"/>
          <w:lang w:bidi="th-TH"/>
        </w:rPr>
        <w:t>Condições Precedentes Desembolso</w:t>
      </w:r>
      <w:r w:rsidRPr="00036DCA">
        <w:rPr>
          <w:rFonts w:ascii="Trebuchet MS" w:eastAsia="Arial Unicode MS" w:hAnsi="Trebuchet MS" w:cstheme="minorHAnsi"/>
          <w:sz w:val="20"/>
          <w:szCs w:val="20"/>
          <w:lang w:bidi="th-TH"/>
        </w:rPr>
        <w:t>”, quando em conjunto com as Condições Precedentes Integralização, “</w:t>
      </w:r>
      <w:r w:rsidRPr="00036DCA">
        <w:rPr>
          <w:rFonts w:ascii="Trebuchet MS" w:eastAsia="Arial Unicode MS" w:hAnsi="Trebuchet MS" w:cstheme="minorHAnsi"/>
          <w:sz w:val="20"/>
          <w:szCs w:val="20"/>
          <w:u w:val="single"/>
          <w:lang w:bidi="th-TH"/>
        </w:rPr>
        <w:t>Condições Precedentes</w:t>
      </w:r>
      <w:r w:rsidRPr="00036DCA">
        <w:rPr>
          <w:rFonts w:ascii="Trebuchet MS" w:eastAsia="Arial Unicode MS" w:hAnsi="Trebuchet MS" w:cstheme="minorHAnsi"/>
          <w:sz w:val="20"/>
          <w:szCs w:val="20"/>
          <w:lang w:bidi="th-TH"/>
        </w:rPr>
        <w:t xml:space="preserve">”): </w:t>
      </w:r>
    </w:p>
    <w:p w14:paraId="34248D11" w14:textId="77777777" w:rsidR="00515125" w:rsidRPr="00036DCA" w:rsidRDefault="00515125" w:rsidP="00D434E4">
      <w:pPr>
        <w:pStyle w:val="FooterReference"/>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sz w:val="20"/>
          <w:szCs w:val="20"/>
        </w:rPr>
      </w:pPr>
    </w:p>
    <w:p w14:paraId="79448589" w14:textId="77777777" w:rsidR="00515125" w:rsidRPr="00036DCA" w:rsidRDefault="00515125" w:rsidP="00D434E4">
      <w:pPr>
        <w:pStyle w:val="PargrafodaLista"/>
        <w:numPr>
          <w:ilvl w:val="0"/>
          <w:numId w:val="8"/>
        </w:numPr>
        <w:spacing w:line="360" w:lineRule="auto"/>
        <w:ind w:left="851" w:firstLine="0"/>
        <w:jc w:val="both"/>
        <w:rPr>
          <w:rFonts w:ascii="Trebuchet MS" w:hAnsi="Trebuchet MS"/>
          <w:sz w:val="20"/>
          <w:szCs w:val="20"/>
        </w:rPr>
      </w:pPr>
      <w:r w:rsidRPr="00036DCA">
        <w:rPr>
          <w:rFonts w:ascii="Trebuchet MS" w:eastAsia="Arial Unicode MS" w:hAnsi="Trebuchet MS" w:cstheme="minorHAnsi"/>
          <w:sz w:val="20"/>
          <w:szCs w:val="20"/>
          <w:lang w:bidi="th-TH"/>
        </w:rPr>
        <w:t>cumprimento</w:t>
      </w:r>
      <w:r w:rsidRPr="00036DCA">
        <w:rPr>
          <w:rFonts w:ascii="Trebuchet MS" w:hAnsi="Trebuchet MS"/>
          <w:sz w:val="20"/>
          <w:szCs w:val="20"/>
        </w:rPr>
        <w:t xml:space="preserve"> de </w:t>
      </w:r>
      <w:proofErr w:type="gramStart"/>
      <w:r w:rsidRPr="00036DCA">
        <w:rPr>
          <w:rFonts w:ascii="Trebuchet MS" w:hAnsi="Trebuchet MS"/>
          <w:sz w:val="20"/>
          <w:szCs w:val="20"/>
        </w:rPr>
        <w:t>todas Condições</w:t>
      </w:r>
      <w:proofErr w:type="gramEnd"/>
      <w:r w:rsidRPr="00036DCA">
        <w:rPr>
          <w:rFonts w:ascii="Trebuchet MS" w:hAnsi="Trebuchet MS"/>
          <w:sz w:val="20"/>
          <w:szCs w:val="20"/>
        </w:rPr>
        <w:t xml:space="preserve"> Precedentes Integralização;</w:t>
      </w:r>
    </w:p>
    <w:p w14:paraId="128930DF" w14:textId="77777777" w:rsidR="00515125" w:rsidRPr="00036DCA" w:rsidRDefault="00515125" w:rsidP="00D434E4">
      <w:pPr>
        <w:pStyle w:val="PargrafodaLista"/>
        <w:spacing w:line="360" w:lineRule="auto"/>
        <w:ind w:left="851"/>
        <w:jc w:val="both"/>
        <w:rPr>
          <w:rFonts w:ascii="Trebuchet MS" w:eastAsia="Arial Unicode MS" w:hAnsi="Trebuchet MS" w:cstheme="minorHAnsi"/>
          <w:sz w:val="20"/>
          <w:szCs w:val="20"/>
          <w:lang w:bidi="th-TH"/>
        </w:rPr>
      </w:pPr>
    </w:p>
    <w:p w14:paraId="6CAF98C5" w14:textId="788E35EC" w:rsidR="00515125" w:rsidRPr="00036DCA" w:rsidRDefault="00515125"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perfeita formalização do Contrato de Alienação Fiduciária do Terreno, entendendo-se como tal a assinatura pelas respectivas partes, bem como a verificação dos poderes dos representantes das partes e eventuais aprovações de quotistas, acionistas ou do conselho de administração necessárias para tanto 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 </w:t>
      </w:r>
    </w:p>
    <w:p w14:paraId="2784B681" w14:textId="77777777" w:rsidR="00515125" w:rsidRPr="00036DCA" w:rsidRDefault="00515125" w:rsidP="00D434E4">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295A2CEF" w14:textId="1D181DF5" w:rsidR="00515125" w:rsidRPr="00036DCA" w:rsidRDefault="00515125"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registro na JUCESP </w:t>
      </w:r>
      <w:r w:rsidRPr="00036DCA">
        <w:rPr>
          <w:rFonts w:ascii="Trebuchet MS" w:hAnsi="Trebuchet MS" w:cstheme="minorHAnsi"/>
          <w:sz w:val="20"/>
          <w:szCs w:val="20"/>
          <w:lang w:bidi="th-TH"/>
        </w:rPr>
        <w:t>do documento relacionado ao Aumento de Capital</w:t>
      </w:r>
      <w:r w:rsidRPr="00036DCA">
        <w:rPr>
          <w:rFonts w:ascii="Trebuchet MS" w:eastAsia="Arial Unicode MS" w:hAnsi="Trebuchet MS" w:cstheme="minorHAnsi"/>
          <w:sz w:val="20"/>
          <w:szCs w:val="20"/>
          <w:lang w:bidi="th-TH"/>
        </w:rPr>
        <w:t>; e</w:t>
      </w:r>
    </w:p>
    <w:p w14:paraId="1B45FA6D" w14:textId="77777777" w:rsidR="00DF284F" w:rsidRPr="00036DCA" w:rsidRDefault="00DF284F" w:rsidP="009E663F">
      <w:pPr>
        <w:pStyle w:val="PargrafodaLista"/>
        <w:rPr>
          <w:rFonts w:ascii="Trebuchet MS" w:eastAsia="Arial Unicode MS" w:hAnsi="Trebuchet MS" w:cstheme="minorHAnsi"/>
          <w:sz w:val="20"/>
          <w:szCs w:val="20"/>
          <w:lang w:bidi="th-TH"/>
        </w:rPr>
      </w:pPr>
    </w:p>
    <w:p w14:paraId="4141FAF9" w14:textId="3AC24982" w:rsidR="00DF284F" w:rsidRPr="00036DCA" w:rsidRDefault="00DF284F"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celebração e protocolo na JUCESP, pela SPE do Empreendimento, da </w:t>
      </w:r>
      <w:r w:rsidRPr="00036DCA">
        <w:rPr>
          <w:rFonts w:ascii="Trebuchet MS" w:hAnsi="Trebuchet MS" w:cstheme="minorHAnsi"/>
          <w:sz w:val="20"/>
          <w:szCs w:val="20"/>
          <w:lang w:bidi="th-TH"/>
        </w:rPr>
        <w:t xml:space="preserve">Ata da Aprovação Societária </w:t>
      </w:r>
      <w:proofErr w:type="spellStart"/>
      <w:r w:rsidRPr="00036DCA">
        <w:rPr>
          <w:rFonts w:ascii="Trebuchet MS" w:hAnsi="Trebuchet MS" w:cstheme="minorHAnsi"/>
          <w:sz w:val="20"/>
          <w:szCs w:val="20"/>
          <w:lang w:bidi="th-TH"/>
        </w:rPr>
        <w:t>Turrialba</w:t>
      </w:r>
      <w:proofErr w:type="spellEnd"/>
      <w:r w:rsidRPr="00036DCA">
        <w:rPr>
          <w:rFonts w:ascii="Trebuchet MS" w:hAnsi="Trebuchet MS" w:cstheme="minorHAnsi"/>
          <w:sz w:val="20"/>
          <w:szCs w:val="20"/>
          <w:lang w:bidi="th-TH"/>
        </w:rPr>
        <w:t>;</w:t>
      </w:r>
      <w:r w:rsidRPr="00036DCA">
        <w:rPr>
          <w:rFonts w:ascii="Trebuchet MS" w:eastAsia="Arial Unicode MS" w:hAnsi="Trebuchet MS" w:cstheme="minorHAnsi"/>
          <w:sz w:val="20"/>
          <w:szCs w:val="20"/>
          <w:lang w:bidi="th-TH"/>
        </w:rPr>
        <w:t xml:space="preserve"> </w:t>
      </w:r>
    </w:p>
    <w:p w14:paraId="62D48524" w14:textId="77777777" w:rsidR="00515125" w:rsidRPr="00036DCA" w:rsidRDefault="00515125" w:rsidP="00D434E4">
      <w:pPr>
        <w:pStyle w:val="PargrafodaLista"/>
        <w:spacing w:line="360" w:lineRule="auto"/>
        <w:ind w:left="851"/>
        <w:jc w:val="both"/>
        <w:rPr>
          <w:rFonts w:ascii="Trebuchet MS" w:eastAsia="Arial Unicode MS" w:hAnsi="Trebuchet MS" w:cstheme="minorHAnsi"/>
          <w:sz w:val="20"/>
          <w:szCs w:val="20"/>
          <w:lang w:bidi="th-TH"/>
        </w:rPr>
      </w:pPr>
    </w:p>
    <w:p w14:paraId="0E04A533" w14:textId="30637367" w:rsidR="00515125" w:rsidRPr="00036DCA" w:rsidRDefault="00515125"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lavratura da </w:t>
      </w:r>
      <w:r w:rsidRPr="00036DCA">
        <w:rPr>
          <w:rFonts w:ascii="Trebuchet MS" w:hAnsi="Trebuchet MS" w:cstheme="minorHAnsi"/>
          <w:sz w:val="20"/>
          <w:szCs w:val="20"/>
          <w:lang w:bidi="th-TH"/>
        </w:rPr>
        <w:t xml:space="preserve">Escritura de Compra e Venda do Terreno, sendo a lavratura </w:t>
      </w:r>
      <w:r w:rsidRPr="00036DCA">
        <w:rPr>
          <w:rFonts w:ascii="Trebuchet MS" w:eastAsia="Arial Unicode MS" w:hAnsi="Trebuchet MS" w:cstheme="minorHAnsi"/>
          <w:sz w:val="20"/>
          <w:szCs w:val="20"/>
          <w:lang w:bidi="th-TH"/>
        </w:rPr>
        <w:t xml:space="preserve">acompanhada pela </w:t>
      </w:r>
      <w:proofErr w:type="spellStart"/>
      <w:r w:rsidRPr="00036DCA">
        <w:rPr>
          <w:rFonts w:ascii="Trebuchet MS" w:eastAsia="Arial Unicode MS" w:hAnsi="Trebuchet MS" w:cstheme="minorHAnsi"/>
          <w:sz w:val="20"/>
          <w:szCs w:val="20"/>
          <w:lang w:bidi="th-TH"/>
        </w:rPr>
        <w:t>Securitizadora</w:t>
      </w:r>
      <w:proofErr w:type="spellEnd"/>
      <w:r w:rsidRPr="00036DCA">
        <w:rPr>
          <w:rFonts w:ascii="Trebuchet MS" w:hAnsi="Trebuchet MS" w:cstheme="minorHAnsi"/>
          <w:sz w:val="20"/>
          <w:szCs w:val="20"/>
          <w:lang w:bidi="th-TH"/>
        </w:rPr>
        <w:t>.</w:t>
      </w:r>
    </w:p>
    <w:p w14:paraId="7B1E9EF4" w14:textId="77777777" w:rsidR="00515125" w:rsidRPr="00036DCA" w:rsidRDefault="00515125" w:rsidP="00D434E4">
      <w:pPr>
        <w:pStyle w:val="Default"/>
        <w:widowControl w:val="0"/>
        <w:tabs>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7484724E" w14:textId="77777777" w:rsidR="00484D5E" w:rsidRPr="00036DCA" w:rsidRDefault="00484D5E"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Correrão</w:t>
      </w:r>
      <w:r w:rsidR="006D482A" w:rsidRPr="00036DCA">
        <w:rPr>
          <w:rFonts w:ascii="Trebuchet MS" w:eastAsia="Arial Unicode MS" w:hAnsi="Trebuchet MS" w:cstheme="minorHAnsi"/>
          <w:sz w:val="20"/>
          <w:szCs w:val="20"/>
          <w:lang w:bidi="th-TH"/>
        </w:rPr>
        <w:t xml:space="preserve"> exclusivamente</w:t>
      </w:r>
      <w:r w:rsidRPr="00036DCA">
        <w:rPr>
          <w:rFonts w:ascii="Trebuchet MS" w:eastAsia="Arial Unicode MS" w:hAnsi="Trebuchet MS" w:cstheme="minorHAnsi"/>
          <w:sz w:val="20"/>
          <w:szCs w:val="20"/>
          <w:lang w:bidi="th-TH"/>
        </w:rPr>
        <w:t xml:space="preserve"> por conta da Emissora todas as taxas e emolumentos devidos aos serviços de notas, de r</w:t>
      </w:r>
      <w:r w:rsidRPr="00036DCA">
        <w:rPr>
          <w:rFonts w:ascii="Trebuchet MS" w:hAnsi="Trebuchet MS"/>
          <w:sz w:val="20"/>
          <w:szCs w:val="20"/>
        </w:rPr>
        <w:t xml:space="preserve">egistros de títulos e documentos, </w:t>
      </w:r>
      <w:r w:rsidR="008A7663" w:rsidRPr="00036DCA">
        <w:rPr>
          <w:rFonts w:ascii="Trebuchet MS" w:hAnsi="Trebuchet MS"/>
          <w:sz w:val="20"/>
          <w:szCs w:val="20"/>
        </w:rPr>
        <w:t>necessários à formalização desta Escritura de Emissão</w:t>
      </w:r>
      <w:r w:rsidRPr="00036DCA">
        <w:rPr>
          <w:rFonts w:ascii="Trebuchet MS" w:hAnsi="Trebuchet MS"/>
          <w:sz w:val="20"/>
          <w:szCs w:val="20"/>
        </w:rPr>
        <w:t>, incluindo o atendimento d</w:t>
      </w:r>
      <w:r w:rsidR="008A7663" w:rsidRPr="00036DCA">
        <w:rPr>
          <w:rFonts w:ascii="Trebuchet MS" w:hAnsi="Trebuchet MS"/>
          <w:sz w:val="20"/>
          <w:szCs w:val="20"/>
        </w:rPr>
        <w:t>e cada uma da</w:t>
      </w:r>
      <w:r w:rsidRPr="00036DCA">
        <w:rPr>
          <w:rFonts w:ascii="Trebuchet MS" w:hAnsi="Trebuchet MS"/>
          <w:sz w:val="20"/>
          <w:szCs w:val="20"/>
        </w:rPr>
        <w:t>s Condições Precedentes acima.</w:t>
      </w:r>
    </w:p>
    <w:p w14:paraId="18220F60" w14:textId="2EC468FC" w:rsidR="009E1B95" w:rsidRPr="00036DCA" w:rsidRDefault="009E1B95" w:rsidP="00D434E4">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sz w:val="20"/>
          <w:szCs w:val="20"/>
        </w:rPr>
      </w:pPr>
      <w:bookmarkStart w:id="72" w:name="_DV_M72"/>
      <w:bookmarkStart w:id="73" w:name="_DV_M74"/>
      <w:bookmarkEnd w:id="72"/>
      <w:bookmarkEnd w:id="73"/>
    </w:p>
    <w:p w14:paraId="6DB4A539" w14:textId="09C8D2CA" w:rsidR="008549DB" w:rsidRPr="00036DCA" w:rsidRDefault="002E1B45"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74" w:name="_Hlk126246424"/>
      <w:bookmarkStart w:id="75" w:name="_Ref72415837"/>
      <w:bookmarkEnd w:id="70"/>
      <w:r w:rsidRPr="00036DCA">
        <w:rPr>
          <w:rFonts w:ascii="Trebuchet MS" w:hAnsi="Trebuchet MS" w:cstheme="minorHAnsi"/>
          <w:color w:val="auto"/>
          <w:sz w:val="20"/>
          <w:szCs w:val="20"/>
          <w:u w:val="single"/>
          <w:lang w:bidi="th-TH"/>
        </w:rPr>
        <w:t>Atualização Monetária do Valor Nominal Unitário</w:t>
      </w:r>
      <w:r w:rsidR="009D0636" w:rsidRPr="00036DCA">
        <w:rPr>
          <w:rFonts w:ascii="Trebuchet MS" w:hAnsi="Trebuchet MS" w:cstheme="minorHAnsi"/>
          <w:color w:val="auto"/>
          <w:sz w:val="20"/>
          <w:szCs w:val="20"/>
          <w:lang w:bidi="th-TH"/>
        </w:rPr>
        <w:t xml:space="preserve">: </w:t>
      </w:r>
      <w:bookmarkStart w:id="76" w:name="_Hlk129622783"/>
      <w:r w:rsidR="008549DB" w:rsidRPr="00036DCA">
        <w:rPr>
          <w:rFonts w:ascii="Trebuchet MS" w:eastAsia="Arial Unicode MS" w:hAnsi="Trebuchet MS" w:cstheme="minorHAnsi"/>
          <w:color w:val="auto"/>
          <w:sz w:val="20"/>
          <w:szCs w:val="20"/>
          <w:lang w:bidi="th-TH"/>
        </w:rPr>
        <w:t xml:space="preserve">O Valor Nominal Unitário ou o saldo do Valor Nominal Unitário, conforme o caso, </w:t>
      </w:r>
      <w:r w:rsidR="007F1CBB" w:rsidRPr="00036DCA">
        <w:rPr>
          <w:rFonts w:ascii="Trebuchet MS" w:eastAsia="Arial Unicode MS" w:hAnsi="Trebuchet MS" w:cstheme="minorHAnsi"/>
          <w:color w:val="auto"/>
          <w:sz w:val="20"/>
          <w:szCs w:val="20"/>
          <w:lang w:bidi="th-TH"/>
        </w:rPr>
        <w:t xml:space="preserve">não </w:t>
      </w:r>
      <w:r w:rsidR="008549DB" w:rsidRPr="00036DCA">
        <w:rPr>
          <w:rFonts w:ascii="Trebuchet MS" w:eastAsia="Arial Unicode MS" w:hAnsi="Trebuchet MS" w:cstheme="minorHAnsi"/>
          <w:color w:val="auto"/>
          <w:sz w:val="20"/>
          <w:szCs w:val="20"/>
          <w:lang w:bidi="th-TH"/>
        </w:rPr>
        <w:t>será atualizado</w:t>
      </w:r>
      <w:bookmarkEnd w:id="74"/>
      <w:bookmarkEnd w:id="75"/>
      <w:bookmarkEnd w:id="76"/>
      <w:r w:rsidR="007F1CBB" w:rsidRPr="00036DCA">
        <w:rPr>
          <w:rFonts w:ascii="Trebuchet MS" w:eastAsia="Arial Unicode MS" w:hAnsi="Trebuchet MS" w:cstheme="minorHAnsi"/>
          <w:color w:val="auto"/>
          <w:sz w:val="20"/>
          <w:szCs w:val="20"/>
          <w:lang w:bidi="th-TH"/>
        </w:rPr>
        <w:t>.</w:t>
      </w:r>
    </w:p>
    <w:p w14:paraId="096C4790" w14:textId="77777777" w:rsidR="007D56C7" w:rsidRPr="00036DCA" w:rsidRDefault="007D56C7"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sz w:val="20"/>
          <w:szCs w:val="20"/>
        </w:rPr>
      </w:pPr>
    </w:p>
    <w:p w14:paraId="1A0206E1" w14:textId="30641EDC" w:rsidR="00966E9C" w:rsidRPr="00036DCA" w:rsidRDefault="00966E9C" w:rsidP="00D434E4">
      <w:pPr>
        <w:pStyle w:val="Default"/>
        <w:widowControl w:val="0"/>
        <w:numPr>
          <w:ilvl w:val="1"/>
          <w:numId w:val="1"/>
        </w:numPr>
        <w:tabs>
          <w:tab w:val="left" w:pos="851"/>
        </w:tabs>
        <w:spacing w:line="360" w:lineRule="auto"/>
        <w:ind w:left="0" w:firstLine="0"/>
        <w:jc w:val="both"/>
        <w:rPr>
          <w:rFonts w:ascii="Trebuchet MS" w:hAnsi="Trebuchet MS"/>
          <w:sz w:val="20"/>
          <w:szCs w:val="20"/>
        </w:rPr>
      </w:pPr>
      <w:r w:rsidRPr="00036DCA">
        <w:rPr>
          <w:rFonts w:ascii="Trebuchet MS" w:hAnsi="Trebuchet MS" w:cstheme="minorHAnsi"/>
          <w:color w:val="auto"/>
          <w:sz w:val="20"/>
          <w:szCs w:val="20"/>
          <w:u w:val="single"/>
          <w:lang w:bidi="th-TH"/>
        </w:rPr>
        <w:t>Remuneração da</w:t>
      </w:r>
      <w:r w:rsidR="009C2C54" w:rsidRPr="00036DCA">
        <w:rPr>
          <w:rFonts w:ascii="Trebuchet MS" w:hAnsi="Trebuchet MS" w:cstheme="minorHAnsi"/>
          <w:color w:val="auto"/>
          <w:sz w:val="20"/>
          <w:szCs w:val="20"/>
          <w:u w:val="single"/>
          <w:lang w:bidi="th-TH"/>
        </w:rPr>
        <w:t>s Notas Comerciais</w:t>
      </w:r>
      <w:r w:rsidRPr="00036DCA">
        <w:rPr>
          <w:rFonts w:ascii="Trebuchet MS" w:hAnsi="Trebuchet MS"/>
          <w:b/>
          <w:sz w:val="20"/>
          <w:szCs w:val="20"/>
        </w:rPr>
        <w:t>:</w:t>
      </w:r>
      <w:r w:rsidRPr="00036DCA">
        <w:rPr>
          <w:rFonts w:ascii="Trebuchet MS" w:hAnsi="Trebuchet MS"/>
          <w:sz w:val="20"/>
          <w:szCs w:val="20"/>
        </w:rPr>
        <w:t xml:space="preserve"> </w:t>
      </w:r>
      <w:bookmarkStart w:id="77" w:name="_Hlk126247107"/>
      <w:r w:rsidRPr="00036DCA">
        <w:rPr>
          <w:rFonts w:ascii="Trebuchet MS" w:hAnsi="Trebuchet MS"/>
          <w:sz w:val="20"/>
          <w:szCs w:val="20"/>
        </w:rPr>
        <w:t>A</w:t>
      </w:r>
      <w:r w:rsidR="009C2C54" w:rsidRPr="00036DCA">
        <w:rPr>
          <w:rFonts w:ascii="Trebuchet MS" w:hAnsi="Trebuchet MS"/>
          <w:sz w:val="20"/>
          <w:szCs w:val="20"/>
        </w:rPr>
        <w:t>s Notas Comerciais</w:t>
      </w:r>
      <w:r w:rsidRPr="00036DCA">
        <w:rPr>
          <w:rFonts w:ascii="Trebuchet MS" w:hAnsi="Trebuchet MS"/>
          <w:sz w:val="20"/>
          <w:szCs w:val="20"/>
        </w:rPr>
        <w:t xml:space="preserve"> far</w:t>
      </w:r>
      <w:r w:rsidR="009C2C54" w:rsidRPr="00036DCA">
        <w:rPr>
          <w:rFonts w:ascii="Trebuchet MS" w:hAnsi="Trebuchet MS"/>
          <w:sz w:val="20"/>
          <w:szCs w:val="20"/>
        </w:rPr>
        <w:t>ão</w:t>
      </w:r>
      <w:r w:rsidRPr="00036DCA">
        <w:rPr>
          <w:rFonts w:ascii="Trebuchet MS" w:hAnsi="Trebuchet MS"/>
          <w:sz w:val="20"/>
          <w:szCs w:val="20"/>
        </w:rPr>
        <w:t xml:space="preserve"> jus a juros remuneratórios </w:t>
      </w:r>
      <w:r w:rsidRPr="00036DCA">
        <w:rPr>
          <w:rFonts w:ascii="Trebuchet MS" w:hAnsi="Trebuchet MS"/>
          <w:sz w:val="20"/>
          <w:szCs w:val="20"/>
        </w:rPr>
        <w:lastRenderedPageBreak/>
        <w:t xml:space="preserve">correspondentes a 100% (cem por cento) da variação acumulada das taxas médias diárias dos DI – Depósitos Interfinanceiros, </w:t>
      </w:r>
      <w:r w:rsidRPr="00036DCA">
        <w:rPr>
          <w:rFonts w:ascii="Trebuchet MS" w:hAnsi="Trebuchet MS"/>
          <w:i/>
          <w:sz w:val="20"/>
          <w:szCs w:val="20"/>
        </w:rPr>
        <w:t xml:space="preserve">over </w:t>
      </w:r>
      <w:proofErr w:type="spellStart"/>
      <w:r w:rsidRPr="00036DCA">
        <w:rPr>
          <w:rFonts w:ascii="Trebuchet MS" w:hAnsi="Trebuchet MS"/>
          <w:i/>
          <w:sz w:val="20"/>
          <w:szCs w:val="20"/>
        </w:rPr>
        <w:t>extra-grupo</w:t>
      </w:r>
      <w:proofErr w:type="spellEnd"/>
      <w:r w:rsidRPr="00036DCA">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12" w:history="1">
        <w:r w:rsidRPr="00036DCA">
          <w:rPr>
            <w:rStyle w:val="Hyperlink"/>
            <w:rFonts w:ascii="Trebuchet MS" w:hAnsi="Trebuchet MS"/>
            <w:sz w:val="20"/>
            <w:szCs w:val="20"/>
          </w:rPr>
          <w:t>www.</w:t>
        </w:r>
        <w:r w:rsidRPr="00036DCA">
          <w:rPr>
            <w:rStyle w:val="Hyperlink"/>
            <w:rFonts w:ascii="Trebuchet MS" w:hAnsi="Trebuchet MS" w:cs="Tahoma"/>
            <w:sz w:val="20"/>
            <w:szCs w:val="20"/>
          </w:rPr>
          <w:t>b3</w:t>
        </w:r>
        <w:r w:rsidRPr="00036DCA">
          <w:rPr>
            <w:rStyle w:val="Hyperlink"/>
            <w:rFonts w:ascii="Trebuchet MS" w:hAnsi="Trebuchet MS"/>
            <w:sz w:val="20"/>
            <w:szCs w:val="20"/>
          </w:rPr>
          <w:t>.com.br</w:t>
        </w:r>
      </w:hyperlink>
      <w:r w:rsidRPr="00036DCA">
        <w:rPr>
          <w:rFonts w:ascii="Trebuchet MS" w:hAnsi="Trebuchet MS"/>
          <w:sz w:val="20"/>
          <w:szCs w:val="20"/>
        </w:rPr>
        <w:t>) (“</w:t>
      </w:r>
      <w:r w:rsidRPr="00036DCA">
        <w:rPr>
          <w:rFonts w:ascii="Trebuchet MS" w:hAnsi="Trebuchet MS"/>
          <w:sz w:val="20"/>
          <w:szCs w:val="20"/>
          <w:u w:val="single"/>
        </w:rPr>
        <w:t>Taxa DI</w:t>
      </w:r>
      <w:r w:rsidRPr="00036DCA">
        <w:rPr>
          <w:rFonts w:ascii="Trebuchet MS" w:hAnsi="Trebuchet MS"/>
          <w:sz w:val="20"/>
          <w:szCs w:val="20"/>
        </w:rPr>
        <w:t>”), acrescido exponencialmente</w:t>
      </w:r>
      <w:r w:rsidRPr="00036DCA">
        <w:rPr>
          <w:rFonts w:ascii="Trebuchet MS" w:eastAsiaTheme="minorHAnsi" w:hAnsi="Trebuchet MS"/>
          <w:sz w:val="20"/>
          <w:szCs w:val="20"/>
        </w:rPr>
        <w:t xml:space="preserve"> </w:t>
      </w:r>
      <w:r w:rsidRPr="00036DCA">
        <w:rPr>
          <w:rFonts w:ascii="Trebuchet MS" w:hAnsi="Trebuchet MS"/>
          <w:sz w:val="20"/>
          <w:szCs w:val="20"/>
        </w:rPr>
        <w:t>de uma sobretaxa equivalente a 3,50% (três inteiros e cinquenta centésimos por cento) ao ano (“</w:t>
      </w:r>
      <w:r w:rsidRPr="00036DCA">
        <w:rPr>
          <w:rFonts w:ascii="Trebuchet MS" w:hAnsi="Trebuchet MS"/>
          <w:sz w:val="20"/>
          <w:szCs w:val="20"/>
          <w:u w:val="single"/>
        </w:rPr>
        <w:t>Remuneração</w:t>
      </w:r>
      <w:r w:rsidRPr="00036DCA">
        <w:rPr>
          <w:rFonts w:ascii="Trebuchet MS" w:hAnsi="Trebuchet MS"/>
          <w:sz w:val="20"/>
          <w:szCs w:val="20"/>
        </w:rPr>
        <w:t>”), incidentes sobre o Valor Nominal Unitário, ou sobre o saldo do Valor Nominal Unitário, conforme aplicável, desde a Primeira Data de Integralização da</w:t>
      </w:r>
      <w:r w:rsidR="009C2C54" w:rsidRPr="00036DCA">
        <w:rPr>
          <w:rFonts w:ascii="Trebuchet MS" w:hAnsi="Trebuchet MS"/>
          <w:sz w:val="20"/>
          <w:szCs w:val="20"/>
        </w:rPr>
        <w:t>s Notas Comerciais</w:t>
      </w:r>
      <w:r w:rsidRPr="00036DCA">
        <w:rPr>
          <w:rFonts w:ascii="Trebuchet MS" w:hAnsi="Trebuchet MS"/>
          <w:sz w:val="20"/>
          <w:szCs w:val="20"/>
        </w:rPr>
        <w:t xml:space="preserve"> ou da Data de Pagamento da Remuneração da</w:t>
      </w:r>
      <w:r w:rsidR="009C2C54" w:rsidRPr="00036DCA">
        <w:rPr>
          <w:rFonts w:ascii="Trebuchet MS" w:hAnsi="Trebuchet MS"/>
          <w:sz w:val="20"/>
          <w:szCs w:val="20"/>
        </w:rPr>
        <w:t>s Notas Comerciais</w:t>
      </w:r>
      <w:r w:rsidRPr="00036DCA">
        <w:rPr>
          <w:rFonts w:ascii="Trebuchet MS" w:hAnsi="Trebuchet MS"/>
          <w:sz w:val="20"/>
          <w:szCs w:val="20"/>
        </w:rPr>
        <w:t xml:space="preserve"> (conforme abaixo definido) imediatamente anterior, conforme o caso,</w:t>
      </w:r>
      <w:r w:rsidRPr="00036DCA" w:rsidDel="00373D92">
        <w:rPr>
          <w:rFonts w:ascii="Trebuchet MS" w:hAnsi="Trebuchet MS"/>
          <w:sz w:val="20"/>
          <w:szCs w:val="20"/>
        </w:rPr>
        <w:t xml:space="preserve"> </w:t>
      </w:r>
      <w:r w:rsidRPr="00036DCA">
        <w:rPr>
          <w:rFonts w:ascii="Trebuchet MS" w:hAnsi="Trebuchet MS"/>
          <w:sz w:val="20"/>
          <w:szCs w:val="20"/>
        </w:rPr>
        <w:t xml:space="preserve">até a respectiva Data </w:t>
      </w:r>
      <w:r w:rsidR="006E0D55" w:rsidRPr="00036DCA">
        <w:rPr>
          <w:rFonts w:ascii="Trebuchet MS" w:hAnsi="Trebuchet MS"/>
          <w:sz w:val="20"/>
          <w:szCs w:val="20"/>
        </w:rPr>
        <w:t>d</w:t>
      </w:r>
      <w:r w:rsidRPr="00036DCA">
        <w:rPr>
          <w:rFonts w:ascii="Trebuchet MS" w:hAnsi="Trebuchet MS"/>
          <w:sz w:val="20"/>
          <w:szCs w:val="20"/>
        </w:rPr>
        <w:t>e Pagamento</w:t>
      </w:r>
      <w:r w:rsidR="006E0D55" w:rsidRPr="00036DCA">
        <w:rPr>
          <w:rFonts w:ascii="Trebuchet MS" w:hAnsi="Trebuchet MS"/>
          <w:sz w:val="20"/>
          <w:szCs w:val="20"/>
        </w:rPr>
        <w:t xml:space="preserve"> </w:t>
      </w:r>
      <w:r w:rsidR="006E0D55" w:rsidRPr="00036DCA">
        <w:rPr>
          <w:rFonts w:ascii="Trebuchet MS" w:eastAsia="Arial Unicode MS" w:hAnsi="Trebuchet MS" w:cstheme="minorHAnsi"/>
          <w:sz w:val="20"/>
          <w:szCs w:val="20"/>
          <w:lang w:bidi="th-TH"/>
        </w:rPr>
        <w:t>da Remuneração</w:t>
      </w:r>
      <w:r w:rsidRPr="00036DCA">
        <w:rPr>
          <w:rFonts w:ascii="Trebuchet MS" w:hAnsi="Trebuchet MS"/>
          <w:sz w:val="20"/>
          <w:szCs w:val="20"/>
        </w:rPr>
        <w:t>. O cálculo da Remuneração da</w:t>
      </w:r>
      <w:r w:rsidR="009C2C54" w:rsidRPr="00036DCA">
        <w:rPr>
          <w:rFonts w:ascii="Trebuchet MS" w:hAnsi="Trebuchet MS"/>
          <w:sz w:val="20"/>
          <w:szCs w:val="20"/>
        </w:rPr>
        <w:t>s Notas Comerciais</w:t>
      </w:r>
      <w:r w:rsidRPr="00036DCA">
        <w:rPr>
          <w:rFonts w:ascii="Trebuchet MS" w:hAnsi="Trebuchet MS"/>
          <w:sz w:val="20"/>
          <w:szCs w:val="20"/>
        </w:rPr>
        <w:t xml:space="preserve"> obedecerá a seguinte fórmula</w:t>
      </w:r>
      <w:bookmarkEnd w:id="77"/>
      <w:r w:rsidRPr="00036DCA">
        <w:rPr>
          <w:rFonts w:ascii="Trebuchet MS" w:hAnsi="Trebuchet MS"/>
          <w:sz w:val="20"/>
          <w:szCs w:val="20"/>
        </w:rPr>
        <w:t>:</w:t>
      </w:r>
      <w:r w:rsidR="00CB2ADE" w:rsidRPr="00036DCA">
        <w:rPr>
          <w:rFonts w:ascii="Trebuchet MS" w:hAnsi="Trebuchet MS"/>
          <w:sz w:val="20"/>
          <w:szCs w:val="20"/>
        </w:rPr>
        <w:t xml:space="preserve"> </w:t>
      </w:r>
    </w:p>
    <w:p w14:paraId="5ACE959E" w14:textId="77777777" w:rsidR="00966E9C" w:rsidRPr="00036DCA" w:rsidRDefault="00966E9C" w:rsidP="00D434E4">
      <w:pPr>
        <w:widowControl w:val="0"/>
        <w:tabs>
          <w:tab w:val="left" w:pos="1560"/>
        </w:tabs>
        <w:spacing w:line="360" w:lineRule="auto"/>
        <w:rPr>
          <w:rFonts w:ascii="Trebuchet MS" w:hAnsi="Trebuchet MS" w:cs="Calibri"/>
          <w:sz w:val="20"/>
          <w:szCs w:val="20"/>
        </w:rPr>
      </w:pPr>
    </w:p>
    <w:p w14:paraId="424EAADC" w14:textId="77777777" w:rsidR="00966E9C" w:rsidRPr="00036DCA" w:rsidRDefault="00966E9C" w:rsidP="00D434E4">
      <w:pPr>
        <w:widowControl w:val="0"/>
        <w:spacing w:line="360" w:lineRule="auto"/>
        <w:ind w:left="709"/>
        <w:jc w:val="center"/>
        <w:rPr>
          <w:rFonts w:ascii="Trebuchet MS" w:hAnsi="Trebuchet MS"/>
          <w:sz w:val="20"/>
          <w:szCs w:val="20"/>
        </w:rPr>
      </w:pPr>
      <w:r w:rsidRPr="00036DCA">
        <w:rPr>
          <w:rFonts w:ascii="Trebuchet MS" w:hAnsi="Trebuchet MS"/>
          <w:sz w:val="20"/>
          <w:szCs w:val="20"/>
        </w:rPr>
        <w:t xml:space="preserve">J= </w:t>
      </w:r>
      <w:proofErr w:type="spellStart"/>
      <w:r w:rsidRPr="00036DCA">
        <w:rPr>
          <w:rFonts w:ascii="Trebuchet MS" w:hAnsi="Trebuchet MS"/>
          <w:sz w:val="20"/>
          <w:szCs w:val="20"/>
        </w:rPr>
        <w:t>VNe</w:t>
      </w:r>
      <w:proofErr w:type="spellEnd"/>
      <w:r w:rsidRPr="00036DCA">
        <w:rPr>
          <w:rFonts w:ascii="Trebuchet MS" w:hAnsi="Trebuchet MS"/>
          <w:sz w:val="20"/>
          <w:szCs w:val="20"/>
        </w:rPr>
        <w:t xml:space="preserve"> x (Fator Juros – 1)</w:t>
      </w:r>
    </w:p>
    <w:p w14:paraId="5EFD994E" w14:textId="77777777" w:rsidR="00966E9C" w:rsidRPr="00036DCA" w:rsidRDefault="00966E9C" w:rsidP="00D434E4">
      <w:pPr>
        <w:widowControl w:val="0"/>
        <w:spacing w:line="360" w:lineRule="auto"/>
        <w:rPr>
          <w:rFonts w:ascii="Trebuchet MS" w:hAnsi="Trebuchet MS"/>
          <w:sz w:val="20"/>
          <w:szCs w:val="20"/>
        </w:rPr>
      </w:pPr>
    </w:p>
    <w:p w14:paraId="41EF27F1" w14:textId="77777777" w:rsidR="00966E9C" w:rsidRPr="00036DCA" w:rsidRDefault="00966E9C" w:rsidP="00D434E4">
      <w:pPr>
        <w:widowControl w:val="0"/>
        <w:spacing w:line="360" w:lineRule="auto"/>
        <w:ind w:left="709"/>
        <w:rPr>
          <w:rFonts w:ascii="Trebuchet MS" w:hAnsi="Trebuchet MS"/>
          <w:sz w:val="20"/>
          <w:szCs w:val="20"/>
        </w:rPr>
      </w:pPr>
      <w:r w:rsidRPr="00036DCA">
        <w:rPr>
          <w:rFonts w:ascii="Trebuchet MS" w:hAnsi="Trebuchet MS"/>
          <w:sz w:val="20"/>
          <w:szCs w:val="20"/>
        </w:rPr>
        <w:t>onde:</w:t>
      </w:r>
    </w:p>
    <w:p w14:paraId="0EDC23E4" w14:textId="77777777" w:rsidR="00966E9C" w:rsidRPr="00036DCA" w:rsidRDefault="00966E9C" w:rsidP="00D434E4">
      <w:pPr>
        <w:widowControl w:val="0"/>
        <w:spacing w:line="360" w:lineRule="auto"/>
        <w:ind w:left="709"/>
        <w:rPr>
          <w:rFonts w:ascii="Trebuchet MS" w:hAnsi="Trebuchet MS"/>
          <w:sz w:val="20"/>
          <w:szCs w:val="20"/>
        </w:rPr>
      </w:pPr>
    </w:p>
    <w:p w14:paraId="2E59A56A" w14:textId="77777777" w:rsidR="00966E9C" w:rsidRPr="00036DCA" w:rsidRDefault="00966E9C" w:rsidP="00D434E4">
      <w:pPr>
        <w:widowControl w:val="0"/>
        <w:spacing w:line="360" w:lineRule="auto"/>
        <w:ind w:left="709"/>
        <w:jc w:val="both"/>
        <w:rPr>
          <w:rFonts w:ascii="Trebuchet MS" w:hAnsi="Trebuchet MS"/>
          <w:sz w:val="20"/>
          <w:szCs w:val="20"/>
        </w:rPr>
      </w:pPr>
      <w:r w:rsidRPr="00036DCA">
        <w:rPr>
          <w:rFonts w:ascii="Trebuchet MS" w:hAnsi="Trebuchet MS"/>
          <w:sz w:val="20"/>
          <w:szCs w:val="20"/>
        </w:rPr>
        <w:t>J = valor unitário da Remuneração devido ao final do Período de Capitalização (conforme abaixo definido) da</w:t>
      </w:r>
      <w:r w:rsidR="009C2C54" w:rsidRPr="00036DCA">
        <w:rPr>
          <w:rFonts w:ascii="Trebuchet MS" w:hAnsi="Trebuchet MS"/>
          <w:sz w:val="20"/>
          <w:szCs w:val="20"/>
        </w:rPr>
        <w:t>s Notas Comerciais</w:t>
      </w:r>
      <w:r w:rsidRPr="00036DCA">
        <w:rPr>
          <w:rFonts w:ascii="Trebuchet MS" w:hAnsi="Trebuchet MS"/>
          <w:sz w:val="20"/>
          <w:szCs w:val="20"/>
        </w:rPr>
        <w:t>, calculado com 8 (oito) casas decimais, sem arredondamento;</w:t>
      </w:r>
    </w:p>
    <w:p w14:paraId="402BA734" w14:textId="77777777" w:rsidR="00966E9C" w:rsidRPr="00036DCA" w:rsidRDefault="00966E9C" w:rsidP="00D434E4">
      <w:pPr>
        <w:widowControl w:val="0"/>
        <w:spacing w:line="360" w:lineRule="auto"/>
        <w:ind w:left="709"/>
        <w:jc w:val="both"/>
        <w:rPr>
          <w:rFonts w:ascii="Trebuchet MS" w:hAnsi="Trebuchet MS"/>
          <w:sz w:val="20"/>
          <w:szCs w:val="20"/>
        </w:rPr>
      </w:pPr>
    </w:p>
    <w:p w14:paraId="65BA4B9B" w14:textId="77777777" w:rsidR="00966E9C" w:rsidRPr="00036DCA" w:rsidRDefault="00966E9C" w:rsidP="00D434E4">
      <w:pPr>
        <w:widowControl w:val="0"/>
        <w:spacing w:line="360" w:lineRule="auto"/>
        <w:ind w:left="709"/>
        <w:jc w:val="both"/>
        <w:rPr>
          <w:rFonts w:ascii="Trebuchet MS" w:hAnsi="Trebuchet MS" w:cstheme="minorHAnsi"/>
          <w:sz w:val="20"/>
          <w:szCs w:val="20"/>
        </w:rPr>
      </w:pPr>
      <w:proofErr w:type="spellStart"/>
      <w:r w:rsidRPr="00036DCA">
        <w:rPr>
          <w:rFonts w:ascii="Trebuchet MS" w:hAnsi="Trebuchet MS"/>
          <w:sz w:val="20"/>
          <w:szCs w:val="20"/>
        </w:rPr>
        <w:t>VNe</w:t>
      </w:r>
      <w:proofErr w:type="spellEnd"/>
      <w:r w:rsidRPr="00036DCA">
        <w:rPr>
          <w:rFonts w:ascii="Trebuchet MS" w:hAnsi="Trebuchet MS"/>
          <w:sz w:val="20"/>
          <w:szCs w:val="20"/>
        </w:rPr>
        <w:t xml:space="preserve"> = Valor Nominal Unitário ou saldo do Valor Nominal Unitário, conforme o caso, informado/</w:t>
      </w:r>
      <w:r w:rsidRPr="00036DCA">
        <w:rPr>
          <w:rFonts w:ascii="Trebuchet MS" w:hAnsi="Trebuchet MS" w:cstheme="minorHAnsi"/>
          <w:sz w:val="20"/>
          <w:szCs w:val="20"/>
        </w:rPr>
        <w:t>calculado com 8 (oito) casas decimais, sem arredondamento;</w:t>
      </w:r>
    </w:p>
    <w:p w14:paraId="36F371B8" w14:textId="77777777" w:rsidR="00966E9C" w:rsidRPr="00036DCA" w:rsidRDefault="00966E9C" w:rsidP="00D434E4">
      <w:pPr>
        <w:widowControl w:val="0"/>
        <w:spacing w:line="360" w:lineRule="auto"/>
        <w:ind w:left="709"/>
        <w:jc w:val="both"/>
        <w:rPr>
          <w:rFonts w:ascii="Trebuchet MS" w:hAnsi="Trebuchet MS" w:cstheme="minorHAnsi"/>
          <w:sz w:val="20"/>
          <w:szCs w:val="20"/>
        </w:rPr>
      </w:pPr>
    </w:p>
    <w:p w14:paraId="345E75B6" w14:textId="77777777" w:rsidR="00966E9C" w:rsidRPr="00036DCA" w:rsidRDefault="00966E9C" w:rsidP="00D434E4">
      <w:pPr>
        <w:widowControl w:val="0"/>
        <w:spacing w:line="360" w:lineRule="auto"/>
        <w:ind w:left="709"/>
        <w:jc w:val="both"/>
        <w:rPr>
          <w:rFonts w:ascii="Trebuchet MS" w:hAnsi="Trebuchet MS" w:cstheme="minorHAnsi"/>
          <w:sz w:val="20"/>
          <w:szCs w:val="20"/>
        </w:rPr>
      </w:pPr>
      <w:proofErr w:type="spellStart"/>
      <w:r w:rsidRPr="00036DCA">
        <w:rPr>
          <w:rFonts w:ascii="Trebuchet MS" w:hAnsi="Trebuchet MS" w:cstheme="minorHAnsi"/>
          <w:sz w:val="20"/>
          <w:szCs w:val="20"/>
        </w:rPr>
        <w:t>FatorJuros</w:t>
      </w:r>
      <w:proofErr w:type="spellEnd"/>
      <w:r w:rsidRPr="00036DCA">
        <w:rPr>
          <w:rFonts w:ascii="Trebuchet MS" w:hAnsi="Trebuchet MS" w:cstheme="minorHAnsi"/>
          <w:sz w:val="20"/>
          <w:szCs w:val="20"/>
        </w:rPr>
        <w:t xml:space="preserve"> = fator de juros composto pelo parâmetro de flutuação acrescido de </w:t>
      </w:r>
      <w:r w:rsidRPr="00036DCA">
        <w:rPr>
          <w:rFonts w:ascii="Trebuchet MS" w:hAnsi="Trebuchet MS" w:cstheme="minorHAnsi"/>
          <w:i/>
          <w:sz w:val="20"/>
          <w:szCs w:val="20"/>
        </w:rPr>
        <w:t>spread</w:t>
      </w:r>
      <w:r w:rsidRPr="00036DCA">
        <w:rPr>
          <w:rFonts w:ascii="Trebuchet MS" w:hAnsi="Trebuchet MS" w:cstheme="minorHAnsi"/>
          <w:sz w:val="20"/>
          <w:szCs w:val="20"/>
        </w:rPr>
        <w:t>, calculado com 9 (nove) casas decimais, com arredondamento, apurado de acordo com a seguinte fórmula:</w:t>
      </w:r>
    </w:p>
    <w:p w14:paraId="26D6A71A" w14:textId="77777777" w:rsidR="00966E9C" w:rsidRPr="00036DCA" w:rsidRDefault="00966E9C" w:rsidP="00D434E4">
      <w:pPr>
        <w:widowControl w:val="0"/>
        <w:spacing w:line="360" w:lineRule="auto"/>
        <w:ind w:left="709"/>
        <w:rPr>
          <w:rFonts w:ascii="Trebuchet MS" w:hAnsi="Trebuchet MS" w:cstheme="minorHAnsi"/>
          <w:sz w:val="20"/>
          <w:szCs w:val="20"/>
        </w:rPr>
      </w:pPr>
    </w:p>
    <w:p w14:paraId="13D55E13" w14:textId="77777777" w:rsidR="00966E9C" w:rsidRPr="00036DCA" w:rsidRDefault="00966E9C" w:rsidP="00D434E4">
      <w:pPr>
        <w:widowControl w:val="0"/>
        <w:spacing w:line="360" w:lineRule="auto"/>
        <w:ind w:left="709"/>
        <w:jc w:val="center"/>
        <w:rPr>
          <w:rFonts w:ascii="Trebuchet MS" w:hAnsi="Trebuchet MS"/>
          <w:sz w:val="20"/>
          <w:szCs w:val="20"/>
        </w:rPr>
      </w:pPr>
      <w:r w:rsidRPr="00036DCA">
        <w:rPr>
          <w:rFonts w:ascii="Trebuchet MS" w:hAnsi="Trebuchet MS"/>
          <w:sz w:val="20"/>
          <w:szCs w:val="20"/>
        </w:rPr>
        <w:t>Fator Juros = (</w:t>
      </w:r>
      <w:proofErr w:type="spellStart"/>
      <w:r w:rsidRPr="00036DCA">
        <w:rPr>
          <w:rFonts w:ascii="Trebuchet MS" w:hAnsi="Trebuchet MS"/>
          <w:sz w:val="20"/>
          <w:szCs w:val="20"/>
        </w:rPr>
        <w:t>FatorDI</w:t>
      </w:r>
      <w:proofErr w:type="spellEnd"/>
      <w:r w:rsidRPr="00036DCA">
        <w:rPr>
          <w:rFonts w:ascii="Trebuchet MS" w:hAnsi="Trebuchet MS"/>
          <w:sz w:val="20"/>
          <w:szCs w:val="20"/>
        </w:rPr>
        <w:t xml:space="preserve"> x Fator Spread)</w:t>
      </w:r>
    </w:p>
    <w:p w14:paraId="7B86B945" w14:textId="77777777" w:rsidR="00966E9C" w:rsidRPr="00036DCA" w:rsidRDefault="00966E9C" w:rsidP="00D434E4">
      <w:pPr>
        <w:widowControl w:val="0"/>
        <w:spacing w:line="360" w:lineRule="auto"/>
        <w:ind w:left="709"/>
        <w:rPr>
          <w:rFonts w:ascii="Trebuchet MS" w:hAnsi="Trebuchet MS" w:cstheme="minorHAnsi"/>
          <w:sz w:val="20"/>
          <w:szCs w:val="20"/>
        </w:rPr>
      </w:pPr>
    </w:p>
    <w:p w14:paraId="7A7E7902" w14:textId="77777777" w:rsidR="00966E9C" w:rsidRPr="00036DCA" w:rsidRDefault="00966E9C" w:rsidP="00D434E4">
      <w:pPr>
        <w:widowControl w:val="0"/>
        <w:spacing w:line="360" w:lineRule="auto"/>
        <w:ind w:left="709"/>
        <w:rPr>
          <w:rFonts w:ascii="Trebuchet MS" w:hAnsi="Trebuchet MS" w:cstheme="minorHAnsi"/>
          <w:sz w:val="20"/>
          <w:szCs w:val="20"/>
        </w:rPr>
      </w:pPr>
      <w:r w:rsidRPr="00036DCA">
        <w:rPr>
          <w:rFonts w:ascii="Trebuchet MS" w:hAnsi="Trebuchet MS" w:cstheme="minorHAnsi"/>
          <w:sz w:val="20"/>
          <w:szCs w:val="20"/>
        </w:rPr>
        <w:t>onde:</w:t>
      </w:r>
    </w:p>
    <w:p w14:paraId="60F54620" w14:textId="77777777" w:rsidR="00966E9C" w:rsidRPr="00036DCA" w:rsidRDefault="00966E9C" w:rsidP="00D434E4">
      <w:pPr>
        <w:widowControl w:val="0"/>
        <w:spacing w:line="360" w:lineRule="auto"/>
        <w:ind w:left="709"/>
        <w:rPr>
          <w:rFonts w:ascii="Trebuchet MS" w:hAnsi="Trebuchet MS" w:cstheme="minorHAnsi"/>
          <w:sz w:val="20"/>
          <w:szCs w:val="20"/>
        </w:rPr>
      </w:pPr>
    </w:p>
    <w:p w14:paraId="3C9011F7" w14:textId="77777777" w:rsidR="00966E9C" w:rsidRPr="00036DCA" w:rsidRDefault="00966E9C" w:rsidP="00D434E4">
      <w:pPr>
        <w:widowControl w:val="0"/>
        <w:spacing w:line="360" w:lineRule="auto"/>
        <w:ind w:left="709"/>
        <w:jc w:val="both"/>
        <w:rPr>
          <w:rFonts w:ascii="Trebuchet MS" w:hAnsi="Trebuchet MS" w:cstheme="minorHAnsi"/>
          <w:sz w:val="20"/>
          <w:szCs w:val="20"/>
        </w:rPr>
      </w:pPr>
      <w:proofErr w:type="spellStart"/>
      <w:r w:rsidRPr="00036DCA">
        <w:rPr>
          <w:rFonts w:ascii="Trebuchet MS" w:hAnsi="Trebuchet MS" w:cstheme="minorHAnsi"/>
          <w:sz w:val="20"/>
          <w:szCs w:val="20"/>
        </w:rPr>
        <w:t>FatorDI</w:t>
      </w:r>
      <w:proofErr w:type="spellEnd"/>
      <w:r w:rsidRPr="00036DCA">
        <w:rPr>
          <w:rFonts w:ascii="Trebuchet MS" w:hAnsi="Trebuchet MS" w:cstheme="minorHAnsi"/>
          <w:sz w:val="20"/>
          <w:szCs w:val="20"/>
        </w:rPr>
        <w:t xml:space="preserve"> = </w:t>
      </w:r>
      <w:proofErr w:type="spellStart"/>
      <w:r w:rsidRPr="00036DCA">
        <w:rPr>
          <w:rFonts w:ascii="Trebuchet MS" w:hAnsi="Trebuchet MS" w:cstheme="minorHAnsi"/>
          <w:sz w:val="20"/>
          <w:szCs w:val="20"/>
        </w:rPr>
        <w:t>produtório</w:t>
      </w:r>
      <w:proofErr w:type="spellEnd"/>
      <w:r w:rsidRPr="00036DCA">
        <w:rPr>
          <w:rFonts w:ascii="Trebuchet MS" w:hAnsi="Trebuchet MS" w:cstheme="minorHAnsi"/>
          <w:sz w:val="20"/>
          <w:szCs w:val="20"/>
        </w:rPr>
        <w:t xml:space="preserve"> das Taxas DI, com uso de percentual aplicado, da data de início do Período de Capitalização, inclusive, até a data de cálculo, exclusive, calculado com 8 (oito) casas decimais, com arredondamento, apurado da seguinte forma:</w:t>
      </w:r>
    </w:p>
    <w:p w14:paraId="7E0E107C" w14:textId="77777777" w:rsidR="00966E9C" w:rsidRPr="00036DCA" w:rsidRDefault="00966E9C" w:rsidP="00D434E4">
      <w:pPr>
        <w:widowControl w:val="0"/>
        <w:spacing w:line="360" w:lineRule="auto"/>
        <w:ind w:left="709"/>
        <w:rPr>
          <w:rFonts w:ascii="Trebuchet MS" w:hAnsi="Trebuchet MS" w:cstheme="minorHAnsi"/>
          <w:sz w:val="20"/>
          <w:szCs w:val="20"/>
        </w:rPr>
      </w:pPr>
    </w:p>
    <w:p w14:paraId="7C9B6A7E" w14:textId="77777777" w:rsidR="00966E9C" w:rsidRPr="00036DCA" w:rsidRDefault="00966E9C" w:rsidP="00D434E4">
      <w:pPr>
        <w:widowControl w:val="0"/>
        <w:spacing w:line="360" w:lineRule="auto"/>
        <w:ind w:left="709"/>
        <w:jc w:val="center"/>
        <w:rPr>
          <w:rFonts w:ascii="Trebuchet MS" w:hAnsi="Trebuchet MS" w:cstheme="minorHAnsi"/>
          <w:sz w:val="20"/>
          <w:szCs w:val="20"/>
        </w:rPr>
      </w:pPr>
      <w:r w:rsidRPr="00036DCA">
        <w:rPr>
          <w:rFonts w:ascii="Trebuchet MS" w:hAnsi="Trebuchet MS" w:cstheme="minorHAnsi"/>
          <w:noProof/>
          <w:sz w:val="20"/>
          <w:szCs w:val="20"/>
          <w:lang w:val="en-US" w:bidi="th-TH"/>
        </w:rPr>
        <w:drawing>
          <wp:inline distT="0" distB="0" distL="0" distR="0" wp14:anchorId="493F536C" wp14:editId="1D70407D">
            <wp:extent cx="2152650" cy="56156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3" cstate="print">
                      <a:extLst>
                        <a:ext uri="{28A0092B-C50C-407E-A947-70E740481C1C}">
                          <a14:useLocalDpi xmlns:a14="http://schemas.microsoft.com/office/drawing/2010/main" val="0"/>
                        </a:ext>
                      </a:extLst>
                    </a:blip>
                    <a:srcRect b="34506"/>
                    <a:stretch>
                      <a:fillRect/>
                    </a:stretch>
                  </pic:blipFill>
                  <pic:spPr bwMode="auto">
                    <a:xfrm>
                      <a:off x="0" y="0"/>
                      <a:ext cx="2152650" cy="561561"/>
                    </a:xfrm>
                    <a:prstGeom prst="rect">
                      <a:avLst/>
                    </a:prstGeom>
                    <a:noFill/>
                    <a:ln>
                      <a:noFill/>
                    </a:ln>
                  </pic:spPr>
                </pic:pic>
              </a:graphicData>
            </a:graphic>
          </wp:inline>
        </w:drawing>
      </w:r>
    </w:p>
    <w:p w14:paraId="715150F1" w14:textId="77777777" w:rsidR="00966E9C" w:rsidRPr="00036DCA" w:rsidRDefault="00966E9C" w:rsidP="00D434E4">
      <w:pPr>
        <w:widowControl w:val="0"/>
        <w:spacing w:line="360" w:lineRule="auto"/>
        <w:ind w:left="709"/>
        <w:rPr>
          <w:rFonts w:ascii="Trebuchet MS" w:hAnsi="Trebuchet MS" w:cstheme="minorHAnsi"/>
          <w:sz w:val="20"/>
          <w:szCs w:val="20"/>
        </w:rPr>
      </w:pPr>
    </w:p>
    <w:p w14:paraId="579B206A" w14:textId="77777777" w:rsidR="00966E9C" w:rsidRPr="00036DCA" w:rsidRDefault="00966E9C" w:rsidP="00D434E4">
      <w:pPr>
        <w:widowControl w:val="0"/>
        <w:spacing w:line="360" w:lineRule="auto"/>
        <w:ind w:left="709"/>
        <w:jc w:val="both"/>
        <w:rPr>
          <w:rFonts w:ascii="Trebuchet MS" w:hAnsi="Trebuchet MS" w:cstheme="minorHAnsi"/>
          <w:sz w:val="20"/>
          <w:szCs w:val="20"/>
        </w:rPr>
      </w:pPr>
      <w:proofErr w:type="spellStart"/>
      <w:r w:rsidRPr="00036DCA">
        <w:rPr>
          <w:rFonts w:ascii="Trebuchet MS" w:hAnsi="Trebuchet MS" w:cstheme="minorHAnsi"/>
          <w:sz w:val="20"/>
          <w:szCs w:val="20"/>
        </w:rPr>
        <w:t>nDI</w:t>
      </w:r>
      <w:proofErr w:type="spellEnd"/>
      <w:r w:rsidRPr="00036DCA">
        <w:rPr>
          <w:rFonts w:ascii="Trebuchet MS" w:hAnsi="Trebuchet MS" w:cstheme="minorHAnsi"/>
          <w:sz w:val="20"/>
          <w:szCs w:val="20"/>
        </w:rPr>
        <w:t xml:space="preserve"> = número total de Taxas DI, consideradas na apuração do “</w:t>
      </w:r>
      <w:proofErr w:type="spellStart"/>
      <w:r w:rsidRPr="00036DCA">
        <w:rPr>
          <w:rFonts w:ascii="Trebuchet MS" w:hAnsi="Trebuchet MS" w:cstheme="minorHAnsi"/>
          <w:sz w:val="20"/>
          <w:szCs w:val="20"/>
        </w:rPr>
        <w:t>FatorDI</w:t>
      </w:r>
      <w:proofErr w:type="spellEnd"/>
      <w:r w:rsidRPr="00036DCA">
        <w:rPr>
          <w:rFonts w:ascii="Trebuchet MS" w:hAnsi="Trebuchet MS" w:cstheme="minorHAnsi"/>
          <w:sz w:val="20"/>
          <w:szCs w:val="20"/>
        </w:rPr>
        <w:t>”, sendo “</w:t>
      </w:r>
      <w:proofErr w:type="spellStart"/>
      <w:r w:rsidRPr="00036DCA">
        <w:rPr>
          <w:rFonts w:ascii="Trebuchet MS" w:hAnsi="Trebuchet MS" w:cstheme="minorHAnsi"/>
          <w:sz w:val="20"/>
          <w:szCs w:val="20"/>
        </w:rPr>
        <w:t>nDI</w:t>
      </w:r>
      <w:proofErr w:type="spellEnd"/>
      <w:r w:rsidRPr="00036DCA">
        <w:rPr>
          <w:rFonts w:ascii="Trebuchet MS" w:hAnsi="Trebuchet MS" w:cstheme="minorHAnsi"/>
          <w:sz w:val="20"/>
          <w:szCs w:val="20"/>
        </w:rPr>
        <w:t>” um número inteiro;</w:t>
      </w:r>
    </w:p>
    <w:p w14:paraId="75376DE1" w14:textId="77777777" w:rsidR="00966E9C" w:rsidRPr="00036DCA" w:rsidRDefault="00966E9C" w:rsidP="00D434E4">
      <w:pPr>
        <w:widowControl w:val="0"/>
        <w:spacing w:line="360" w:lineRule="auto"/>
        <w:ind w:left="709"/>
        <w:jc w:val="both"/>
        <w:rPr>
          <w:rFonts w:ascii="Trebuchet MS" w:hAnsi="Trebuchet MS" w:cstheme="minorHAnsi"/>
          <w:sz w:val="20"/>
          <w:szCs w:val="20"/>
        </w:rPr>
      </w:pPr>
    </w:p>
    <w:p w14:paraId="6A7F35BD" w14:textId="77777777" w:rsidR="00966E9C" w:rsidRPr="00036DCA" w:rsidRDefault="00966E9C" w:rsidP="00D434E4">
      <w:pPr>
        <w:widowControl w:val="0"/>
        <w:spacing w:line="360" w:lineRule="auto"/>
        <w:ind w:left="709"/>
        <w:jc w:val="both"/>
        <w:rPr>
          <w:rFonts w:ascii="Trebuchet MS" w:hAnsi="Trebuchet MS" w:cstheme="minorHAnsi"/>
          <w:sz w:val="20"/>
          <w:szCs w:val="20"/>
        </w:rPr>
      </w:pPr>
      <w:proofErr w:type="spellStart"/>
      <w:r w:rsidRPr="00036DCA">
        <w:rPr>
          <w:rFonts w:ascii="Trebuchet MS" w:hAnsi="Trebuchet MS" w:cstheme="minorHAnsi"/>
          <w:sz w:val="20"/>
          <w:szCs w:val="20"/>
        </w:rPr>
        <w:t>TDIk</w:t>
      </w:r>
      <w:proofErr w:type="spellEnd"/>
      <w:r w:rsidRPr="00036DCA">
        <w:rPr>
          <w:rFonts w:ascii="Trebuchet MS" w:hAnsi="Trebuchet MS" w:cstheme="minorHAnsi"/>
          <w:sz w:val="20"/>
          <w:szCs w:val="20"/>
        </w:rPr>
        <w:t xml:space="preserve"> = Taxa DI de ordem k, expressa ao dia, calculado com 8 (oito) casas decimais, com arredondamento, apurado da seguinte forma:</w:t>
      </w:r>
    </w:p>
    <w:p w14:paraId="2D3D8E2B" w14:textId="77777777" w:rsidR="00966E9C" w:rsidRPr="00036DCA" w:rsidRDefault="00966E9C" w:rsidP="00D434E4">
      <w:pPr>
        <w:widowControl w:val="0"/>
        <w:spacing w:line="360" w:lineRule="auto"/>
        <w:ind w:left="709"/>
        <w:rPr>
          <w:rFonts w:ascii="Trebuchet MS" w:hAnsi="Trebuchet MS"/>
          <w:noProof/>
          <w:sz w:val="20"/>
          <w:szCs w:val="20"/>
        </w:rPr>
      </w:pPr>
    </w:p>
    <w:p w14:paraId="2D83E0CA" w14:textId="77777777" w:rsidR="00966E9C" w:rsidRPr="00036DCA" w:rsidRDefault="00966E9C" w:rsidP="00D434E4">
      <w:pPr>
        <w:widowControl w:val="0"/>
        <w:spacing w:line="360" w:lineRule="auto"/>
        <w:ind w:left="709"/>
        <w:rPr>
          <w:rFonts w:ascii="Trebuchet MS" w:hAnsi="Trebuchet MS" w:cstheme="minorHAnsi"/>
          <w:sz w:val="20"/>
          <w:szCs w:val="20"/>
        </w:rPr>
      </w:pPr>
    </w:p>
    <w:p w14:paraId="37535EB4" w14:textId="77777777" w:rsidR="00966E9C" w:rsidRPr="00036DCA" w:rsidRDefault="00966E9C" w:rsidP="00D434E4">
      <w:pPr>
        <w:widowControl w:val="0"/>
        <w:spacing w:line="360" w:lineRule="auto"/>
        <w:ind w:left="709"/>
        <w:rPr>
          <w:rFonts w:ascii="Trebuchet MS" w:hAnsi="Trebuchet MS" w:cstheme="minorHAnsi"/>
          <w:sz w:val="20"/>
          <w:szCs w:val="20"/>
        </w:rPr>
      </w:pPr>
      <w:r w:rsidRPr="00036DCA">
        <w:rPr>
          <w:rFonts w:ascii="Trebuchet MS" w:hAnsi="Trebuchet MS" w:cstheme="minorHAnsi"/>
          <w:sz w:val="20"/>
          <w:szCs w:val="20"/>
        </w:rPr>
        <w:lastRenderedPageBreak/>
        <w:t>onde:</w:t>
      </w:r>
    </w:p>
    <w:p w14:paraId="1464F782" w14:textId="77777777" w:rsidR="00966E9C" w:rsidRPr="00036DCA" w:rsidRDefault="00966E9C" w:rsidP="00D434E4">
      <w:pPr>
        <w:widowControl w:val="0"/>
        <w:spacing w:line="360" w:lineRule="auto"/>
        <w:ind w:left="709"/>
        <w:rPr>
          <w:rFonts w:ascii="Trebuchet MS" w:hAnsi="Trebuchet MS" w:cstheme="minorHAnsi"/>
          <w:sz w:val="20"/>
          <w:szCs w:val="20"/>
        </w:rPr>
      </w:pPr>
    </w:p>
    <w:p w14:paraId="00780116" w14:textId="77777777" w:rsidR="00966E9C" w:rsidRPr="00036DCA" w:rsidRDefault="00966E9C" w:rsidP="00D434E4">
      <w:pPr>
        <w:widowControl w:val="0"/>
        <w:spacing w:line="360" w:lineRule="auto"/>
        <w:ind w:left="709"/>
        <w:jc w:val="both"/>
        <w:rPr>
          <w:rFonts w:ascii="Trebuchet MS" w:hAnsi="Trebuchet MS" w:cstheme="minorHAnsi"/>
          <w:sz w:val="20"/>
          <w:szCs w:val="20"/>
        </w:rPr>
      </w:pPr>
      <w:proofErr w:type="spellStart"/>
      <w:r w:rsidRPr="00036DCA">
        <w:rPr>
          <w:rFonts w:ascii="Trebuchet MS" w:hAnsi="Trebuchet MS" w:cstheme="minorHAnsi"/>
          <w:sz w:val="20"/>
          <w:szCs w:val="20"/>
        </w:rPr>
        <w:t>DIk</w:t>
      </w:r>
      <w:proofErr w:type="spellEnd"/>
      <w:r w:rsidRPr="00036DCA">
        <w:rPr>
          <w:rFonts w:ascii="Trebuchet MS" w:hAnsi="Trebuchet MS" w:cstheme="minorHAnsi"/>
          <w:sz w:val="20"/>
          <w:szCs w:val="20"/>
        </w:rPr>
        <w:t xml:space="preserve"> = Taxa DI, divulgada pela B3, válida por 1 (um) Dia Útil (overnight) utilizada com 2 (duas) casas decimais;</w:t>
      </w:r>
    </w:p>
    <w:p w14:paraId="16CE47B7" w14:textId="77777777" w:rsidR="00966E9C" w:rsidRPr="00036DCA" w:rsidRDefault="00966E9C" w:rsidP="00D434E4">
      <w:pPr>
        <w:widowControl w:val="0"/>
        <w:spacing w:line="360" w:lineRule="auto"/>
        <w:ind w:left="709"/>
        <w:jc w:val="both"/>
        <w:rPr>
          <w:rFonts w:ascii="Trebuchet MS" w:hAnsi="Trebuchet MS" w:cstheme="minorHAnsi"/>
          <w:sz w:val="20"/>
          <w:szCs w:val="20"/>
        </w:rPr>
      </w:pPr>
    </w:p>
    <w:p w14:paraId="02A1FD18" w14:textId="77777777" w:rsidR="00966E9C" w:rsidRPr="00036DCA" w:rsidRDefault="00966E9C" w:rsidP="00D434E4">
      <w:pPr>
        <w:widowControl w:val="0"/>
        <w:spacing w:line="360" w:lineRule="auto"/>
        <w:ind w:left="709"/>
        <w:jc w:val="both"/>
        <w:rPr>
          <w:rFonts w:ascii="Trebuchet MS" w:hAnsi="Trebuchet MS" w:cstheme="minorHAnsi"/>
          <w:sz w:val="20"/>
          <w:szCs w:val="20"/>
        </w:rPr>
      </w:pPr>
      <w:r w:rsidRPr="00036DCA">
        <w:rPr>
          <w:rFonts w:ascii="Trebuchet MS" w:hAnsi="Trebuchet MS" w:cstheme="minorHAnsi"/>
          <w:sz w:val="20"/>
          <w:szCs w:val="20"/>
        </w:rPr>
        <w:t>Fator Spread = sobretaxa de juros fixo, calculada com 9 (nove) casas decimais, com arredondamento, calculado conforme a seguinte fórmula:</w:t>
      </w:r>
    </w:p>
    <w:p w14:paraId="1B7736E2" w14:textId="77777777" w:rsidR="00966E9C" w:rsidRPr="00036DCA" w:rsidRDefault="00966E9C" w:rsidP="00D434E4">
      <w:pPr>
        <w:widowControl w:val="0"/>
        <w:spacing w:line="360" w:lineRule="auto"/>
        <w:ind w:left="709"/>
        <w:rPr>
          <w:rFonts w:ascii="Trebuchet MS" w:hAnsi="Trebuchet MS" w:cstheme="minorHAnsi"/>
          <w:sz w:val="20"/>
          <w:szCs w:val="20"/>
        </w:rPr>
      </w:pPr>
    </w:p>
    <w:p w14:paraId="47813DEE" w14:textId="77777777" w:rsidR="00966E9C" w:rsidRPr="00036DCA" w:rsidRDefault="00966E9C" w:rsidP="00D434E4">
      <w:pPr>
        <w:pStyle w:val="p0"/>
        <w:suppressAutoHyphens/>
        <w:spacing w:line="360" w:lineRule="auto"/>
        <w:jc w:val="center"/>
        <w:rPr>
          <w:rFonts w:ascii="Trebuchet MS" w:hAnsi="Trebuchet MS" w:cstheme="minorHAnsi"/>
          <w:sz w:val="20"/>
        </w:rPr>
      </w:pPr>
      <w:bookmarkStart w:id="78" w:name="_Hlk126247274"/>
      <m:oMathPara>
        <m:oMath>
          <m:r>
            <w:rPr>
              <w:rFonts w:ascii="Cambria Math" w:hAnsi="Cambria Math" w:cstheme="minorHAnsi"/>
              <w:sz w:val="20"/>
            </w:rPr>
            <m:t>Fator Spread=</m:t>
          </m:r>
          <m:sSup>
            <m:sSupPr>
              <m:ctrlPr>
                <w:rPr>
                  <w:rFonts w:ascii="Cambria Math" w:hAnsi="Cambria Math" w:cstheme="minorHAnsi"/>
                  <w:i/>
                  <w:sz w:val="20"/>
                  <w:lang w:val="en-US"/>
                </w:rPr>
              </m:ctrlPr>
            </m:sSupPr>
            <m:e>
              <m:d>
                <m:dPr>
                  <m:ctrlPr>
                    <w:rPr>
                      <w:rFonts w:ascii="Cambria Math" w:hAnsi="Cambria Math" w:cstheme="minorHAnsi"/>
                      <w:i/>
                      <w:sz w:val="20"/>
                      <w:lang w:val="en-US"/>
                    </w:rPr>
                  </m:ctrlPr>
                </m:dPr>
                <m:e>
                  <m:f>
                    <m:fPr>
                      <m:ctrlPr>
                        <w:rPr>
                          <w:rFonts w:ascii="Cambria Math" w:hAnsi="Cambria Math" w:cstheme="minorHAnsi"/>
                          <w:i/>
                          <w:sz w:val="20"/>
                          <w:lang w:val="en-US"/>
                        </w:rPr>
                      </m:ctrlPr>
                    </m:fPr>
                    <m:num>
                      <m:r>
                        <w:rPr>
                          <w:rFonts w:ascii="Cambria Math" w:hAnsi="Cambria Math" w:cstheme="minorHAnsi"/>
                          <w:sz w:val="20"/>
                        </w:rPr>
                        <m:t>spread</m:t>
                      </m:r>
                    </m:num>
                    <m:den>
                      <m:r>
                        <w:rPr>
                          <w:rFonts w:ascii="Cambria Math" w:hAnsi="Cambria Math" w:cstheme="minorHAnsi"/>
                          <w:sz w:val="20"/>
                        </w:rPr>
                        <m:t>100</m:t>
                      </m:r>
                    </m:den>
                  </m:f>
                  <m:r>
                    <w:rPr>
                      <w:rFonts w:ascii="Cambria Math" w:hAnsi="Cambria Math" w:cstheme="minorHAnsi"/>
                      <w:sz w:val="20"/>
                    </w:rPr>
                    <m:t>+1</m:t>
                  </m:r>
                </m:e>
              </m:d>
            </m:e>
            <m:sup>
              <m:f>
                <m:fPr>
                  <m:ctrlPr>
                    <w:rPr>
                      <w:rFonts w:ascii="Cambria Math" w:hAnsi="Cambria Math" w:cstheme="minorHAnsi"/>
                      <w:i/>
                      <w:sz w:val="20"/>
                      <w:lang w:val="en-US"/>
                    </w:rPr>
                  </m:ctrlPr>
                </m:fPr>
                <m:num>
                  <m:r>
                    <w:rPr>
                      <w:rFonts w:ascii="Cambria Math" w:hAnsi="Cambria Math" w:cstheme="minorHAnsi"/>
                      <w:sz w:val="20"/>
                    </w:rPr>
                    <m:t>DP</m:t>
                  </m:r>
                </m:num>
                <m:den>
                  <m:r>
                    <w:rPr>
                      <w:rFonts w:ascii="Cambria Math" w:hAnsi="Cambria Math" w:cstheme="minorHAnsi"/>
                      <w:sz w:val="20"/>
                    </w:rPr>
                    <m:t>252</m:t>
                  </m:r>
                </m:den>
              </m:f>
            </m:sup>
          </m:sSup>
        </m:oMath>
      </m:oMathPara>
      <w:bookmarkEnd w:id="78"/>
    </w:p>
    <w:p w14:paraId="4431A0AD" w14:textId="77777777" w:rsidR="00966E9C" w:rsidRPr="00036DCA" w:rsidRDefault="00966E9C" w:rsidP="00D434E4">
      <w:pPr>
        <w:widowControl w:val="0"/>
        <w:spacing w:line="360" w:lineRule="auto"/>
        <w:ind w:left="709"/>
        <w:rPr>
          <w:rFonts w:ascii="Trebuchet MS" w:hAnsi="Trebuchet MS" w:cstheme="minorHAnsi"/>
          <w:sz w:val="20"/>
          <w:szCs w:val="20"/>
        </w:rPr>
      </w:pPr>
    </w:p>
    <w:p w14:paraId="3EEDDA79" w14:textId="77777777" w:rsidR="00966E9C" w:rsidRPr="00036DCA" w:rsidRDefault="00966E9C" w:rsidP="00D434E4">
      <w:pPr>
        <w:widowControl w:val="0"/>
        <w:spacing w:line="360" w:lineRule="auto"/>
        <w:ind w:left="709"/>
        <w:rPr>
          <w:rFonts w:ascii="Trebuchet MS" w:hAnsi="Trebuchet MS" w:cstheme="minorHAnsi"/>
          <w:sz w:val="20"/>
          <w:szCs w:val="20"/>
        </w:rPr>
      </w:pPr>
      <w:r w:rsidRPr="00036DCA">
        <w:rPr>
          <w:rFonts w:ascii="Trebuchet MS" w:hAnsi="Trebuchet MS" w:cstheme="minorHAnsi"/>
          <w:sz w:val="20"/>
          <w:szCs w:val="20"/>
        </w:rPr>
        <w:t>onde:</w:t>
      </w:r>
    </w:p>
    <w:p w14:paraId="45E334B0" w14:textId="77777777" w:rsidR="00966E9C" w:rsidRPr="00036DCA" w:rsidRDefault="00966E9C" w:rsidP="00D434E4">
      <w:pPr>
        <w:widowControl w:val="0"/>
        <w:spacing w:line="360" w:lineRule="auto"/>
        <w:ind w:left="709"/>
        <w:rPr>
          <w:rFonts w:ascii="Trebuchet MS" w:hAnsi="Trebuchet MS" w:cstheme="minorHAnsi"/>
          <w:sz w:val="20"/>
          <w:szCs w:val="20"/>
        </w:rPr>
      </w:pPr>
    </w:p>
    <w:p w14:paraId="386930E2" w14:textId="77777777" w:rsidR="00966E9C" w:rsidRPr="00036DCA" w:rsidRDefault="00966E9C" w:rsidP="00D434E4">
      <w:pPr>
        <w:widowControl w:val="0"/>
        <w:spacing w:line="360" w:lineRule="auto"/>
        <w:ind w:left="709"/>
        <w:rPr>
          <w:rFonts w:ascii="Trebuchet MS" w:hAnsi="Trebuchet MS" w:cstheme="minorHAnsi"/>
          <w:sz w:val="20"/>
          <w:szCs w:val="20"/>
        </w:rPr>
      </w:pPr>
      <w:r w:rsidRPr="00036DCA">
        <w:rPr>
          <w:rFonts w:ascii="Trebuchet MS" w:hAnsi="Trebuchet MS" w:cstheme="minorHAnsi"/>
          <w:i/>
          <w:sz w:val="20"/>
          <w:szCs w:val="20"/>
        </w:rPr>
        <w:t>spread</w:t>
      </w:r>
      <w:r w:rsidRPr="00036DCA">
        <w:rPr>
          <w:rFonts w:ascii="Trebuchet MS" w:hAnsi="Trebuchet MS" w:cstheme="minorHAnsi"/>
          <w:sz w:val="20"/>
          <w:szCs w:val="20"/>
        </w:rPr>
        <w:t xml:space="preserve"> = </w:t>
      </w:r>
      <w:bookmarkStart w:id="79" w:name="_Hlk126247262"/>
      <w:r w:rsidRPr="00036DCA">
        <w:rPr>
          <w:rFonts w:ascii="Trebuchet MS" w:hAnsi="Trebuchet MS" w:cstheme="minorHAnsi"/>
          <w:sz w:val="20"/>
          <w:szCs w:val="20"/>
        </w:rPr>
        <w:t>3,5000 (</w:t>
      </w:r>
      <w:r w:rsidRPr="00036DCA">
        <w:rPr>
          <w:rFonts w:ascii="Trebuchet MS" w:hAnsi="Trebuchet MS"/>
          <w:sz w:val="20"/>
          <w:szCs w:val="20"/>
        </w:rPr>
        <w:t xml:space="preserve">três inteiros e </w:t>
      </w:r>
      <w:r w:rsidRPr="00036DCA">
        <w:rPr>
          <w:rFonts w:ascii="Trebuchet MS" w:hAnsi="Trebuchet MS" w:cstheme="minorHAnsi"/>
          <w:sz w:val="20"/>
          <w:szCs w:val="20"/>
        </w:rPr>
        <w:t>cinquenta centésimos)</w:t>
      </w:r>
      <w:bookmarkEnd w:id="79"/>
      <w:r w:rsidRPr="00036DCA">
        <w:rPr>
          <w:rFonts w:ascii="Trebuchet MS" w:hAnsi="Trebuchet MS" w:cstheme="minorHAnsi"/>
          <w:sz w:val="20"/>
          <w:szCs w:val="20"/>
        </w:rPr>
        <w:t>;</w:t>
      </w:r>
    </w:p>
    <w:p w14:paraId="36852BFD" w14:textId="77777777" w:rsidR="00966E9C" w:rsidRPr="00036DCA" w:rsidRDefault="00966E9C" w:rsidP="00D434E4">
      <w:pPr>
        <w:widowControl w:val="0"/>
        <w:spacing w:line="360" w:lineRule="auto"/>
        <w:ind w:left="709"/>
        <w:rPr>
          <w:rFonts w:ascii="Trebuchet MS" w:hAnsi="Trebuchet MS" w:cstheme="minorHAnsi"/>
          <w:sz w:val="20"/>
          <w:szCs w:val="20"/>
        </w:rPr>
      </w:pPr>
    </w:p>
    <w:p w14:paraId="2DF5533E" w14:textId="11803B20" w:rsidR="00966E9C" w:rsidRPr="00036DCA" w:rsidRDefault="00966E9C" w:rsidP="00D434E4">
      <w:pPr>
        <w:widowControl w:val="0"/>
        <w:spacing w:line="360" w:lineRule="auto"/>
        <w:ind w:left="709"/>
        <w:jc w:val="both"/>
        <w:rPr>
          <w:rFonts w:ascii="Trebuchet MS" w:hAnsi="Trebuchet MS" w:cstheme="minorHAnsi"/>
          <w:sz w:val="20"/>
          <w:szCs w:val="20"/>
        </w:rPr>
      </w:pPr>
      <w:bookmarkStart w:id="80" w:name="_Hlk126247282"/>
      <w:r w:rsidRPr="00036DCA">
        <w:rPr>
          <w:rFonts w:ascii="Trebuchet MS" w:hAnsi="Trebuchet MS" w:cstheme="minorHAnsi"/>
          <w:sz w:val="20"/>
          <w:szCs w:val="20"/>
        </w:rPr>
        <w:t xml:space="preserve">DP = número de Dias Úteis entre a Primeira Data de Integralização (acima definida) ou a Data de Pagamento da </w:t>
      </w:r>
      <w:r w:rsidRPr="00036DCA">
        <w:rPr>
          <w:rFonts w:ascii="Trebuchet MS" w:eastAsia="Calibri" w:hAnsi="Trebuchet MS" w:cstheme="minorHAnsi"/>
          <w:sz w:val="20"/>
          <w:szCs w:val="20"/>
          <w:lang w:eastAsia="en-US"/>
        </w:rPr>
        <w:t xml:space="preserve">Remuneração </w:t>
      </w:r>
      <w:r w:rsidRPr="00036DCA">
        <w:rPr>
          <w:rFonts w:ascii="Trebuchet MS" w:hAnsi="Trebuchet MS" w:cstheme="minorHAnsi"/>
          <w:sz w:val="20"/>
          <w:szCs w:val="20"/>
        </w:rPr>
        <w:t>da</w:t>
      </w:r>
      <w:r w:rsidR="009C2C54" w:rsidRPr="00036DCA">
        <w:rPr>
          <w:rFonts w:ascii="Trebuchet MS" w:hAnsi="Trebuchet MS" w:cstheme="minorHAnsi"/>
          <w:sz w:val="20"/>
          <w:szCs w:val="20"/>
        </w:rPr>
        <w:t>s Notas Comerciais</w:t>
      </w:r>
      <w:r w:rsidRPr="00036DCA">
        <w:rPr>
          <w:rFonts w:ascii="Trebuchet MS" w:hAnsi="Trebuchet MS" w:cstheme="minorHAnsi"/>
          <w:sz w:val="20"/>
          <w:szCs w:val="20"/>
        </w:rPr>
        <w:t xml:space="preserve"> imediatamente anterior, conforme o caso, e a data </w:t>
      </w:r>
      <w:r w:rsidR="00C96FF2" w:rsidRPr="00036DCA">
        <w:rPr>
          <w:rFonts w:ascii="Trebuchet MS" w:hAnsi="Trebuchet MS" w:cstheme="minorHAnsi"/>
          <w:sz w:val="20"/>
          <w:szCs w:val="20"/>
        </w:rPr>
        <w:t>de cálculo</w:t>
      </w:r>
      <w:r w:rsidRPr="00036DCA">
        <w:rPr>
          <w:rFonts w:ascii="Trebuchet MS" w:hAnsi="Trebuchet MS" w:cstheme="minorHAnsi"/>
          <w:sz w:val="20"/>
          <w:szCs w:val="20"/>
        </w:rPr>
        <w:t>, sendo “DP” um número inteiro.</w:t>
      </w:r>
      <w:r w:rsidR="00E773AC" w:rsidRPr="00036DCA">
        <w:rPr>
          <w:rFonts w:ascii="Trebuchet MS" w:hAnsi="Trebuchet MS"/>
          <w:sz w:val="20"/>
          <w:szCs w:val="20"/>
        </w:rPr>
        <w:t xml:space="preserve"> </w:t>
      </w:r>
      <w:r w:rsidR="00E773AC" w:rsidRPr="00036DCA">
        <w:rPr>
          <w:rFonts w:ascii="Trebuchet MS" w:hAnsi="Trebuchet MS" w:cstheme="minorHAnsi"/>
          <w:sz w:val="20"/>
          <w:szCs w:val="20"/>
        </w:rPr>
        <w:t>Exclusivamente na 1ª (primeira) Data de Pagamento, “DP” será acrescido de 2 (dois) dias úteis.</w:t>
      </w:r>
    </w:p>
    <w:bookmarkEnd w:id="80"/>
    <w:p w14:paraId="37872C31" w14:textId="77777777" w:rsidR="00966E9C" w:rsidRPr="00036DCA" w:rsidRDefault="00966E9C" w:rsidP="00D434E4">
      <w:pPr>
        <w:widowControl w:val="0"/>
        <w:spacing w:line="360" w:lineRule="auto"/>
        <w:ind w:left="709"/>
        <w:rPr>
          <w:rFonts w:ascii="Trebuchet MS" w:hAnsi="Trebuchet MS" w:cstheme="minorHAnsi"/>
          <w:sz w:val="20"/>
          <w:szCs w:val="20"/>
        </w:rPr>
      </w:pPr>
    </w:p>
    <w:p w14:paraId="57B73641" w14:textId="77777777" w:rsidR="00966E9C" w:rsidRPr="00036DCA" w:rsidRDefault="00966E9C" w:rsidP="00D434E4">
      <w:pPr>
        <w:widowControl w:val="0"/>
        <w:spacing w:line="360" w:lineRule="auto"/>
        <w:ind w:left="709"/>
        <w:rPr>
          <w:rFonts w:ascii="Trebuchet MS" w:hAnsi="Trebuchet MS" w:cstheme="minorHAnsi"/>
          <w:sz w:val="20"/>
          <w:szCs w:val="20"/>
        </w:rPr>
      </w:pPr>
      <w:r w:rsidRPr="00036DCA">
        <w:rPr>
          <w:rFonts w:ascii="Trebuchet MS" w:hAnsi="Trebuchet MS" w:cstheme="minorHAnsi"/>
          <w:sz w:val="20"/>
          <w:szCs w:val="20"/>
        </w:rPr>
        <w:t>Observações:</w:t>
      </w:r>
    </w:p>
    <w:p w14:paraId="2AA94F61" w14:textId="77777777" w:rsidR="00966E9C" w:rsidRPr="00036DCA" w:rsidRDefault="00966E9C" w:rsidP="00D434E4">
      <w:pPr>
        <w:widowControl w:val="0"/>
        <w:spacing w:line="360" w:lineRule="auto"/>
        <w:ind w:left="709"/>
        <w:rPr>
          <w:rFonts w:ascii="Trebuchet MS" w:hAnsi="Trebuchet MS" w:cstheme="minorHAnsi"/>
          <w:sz w:val="20"/>
          <w:szCs w:val="20"/>
        </w:rPr>
      </w:pPr>
    </w:p>
    <w:p w14:paraId="3C570811" w14:textId="77777777" w:rsidR="00966E9C" w:rsidRPr="00036DCA" w:rsidRDefault="00966E9C"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036DCA">
        <w:rPr>
          <w:rFonts w:ascii="Trebuchet MS" w:hAnsi="Trebuchet MS" w:cstheme="minorHAnsi"/>
          <w:sz w:val="20"/>
          <w:szCs w:val="20"/>
        </w:rPr>
        <w:t xml:space="preserve">efetua-se o </w:t>
      </w:r>
      <w:proofErr w:type="spellStart"/>
      <w:r w:rsidRPr="00036DCA">
        <w:rPr>
          <w:rFonts w:ascii="Trebuchet MS" w:hAnsi="Trebuchet MS" w:cstheme="minorHAnsi"/>
          <w:sz w:val="20"/>
          <w:szCs w:val="20"/>
        </w:rPr>
        <w:t>produtório</w:t>
      </w:r>
      <w:proofErr w:type="spellEnd"/>
      <w:r w:rsidRPr="00036DCA">
        <w:rPr>
          <w:rFonts w:ascii="Trebuchet MS" w:hAnsi="Trebuchet MS" w:cstheme="minorHAnsi"/>
          <w:sz w:val="20"/>
          <w:szCs w:val="20"/>
        </w:rPr>
        <w:t xml:space="preserve"> dos fatores diários (1 + </w:t>
      </w:r>
      <w:proofErr w:type="spellStart"/>
      <w:r w:rsidRPr="00036DCA">
        <w:rPr>
          <w:rFonts w:ascii="Trebuchet MS" w:hAnsi="Trebuchet MS" w:cstheme="minorHAnsi"/>
          <w:sz w:val="20"/>
          <w:szCs w:val="20"/>
        </w:rPr>
        <w:t>TDIk</w:t>
      </w:r>
      <w:proofErr w:type="spellEnd"/>
      <w:r w:rsidRPr="00036DCA">
        <w:rPr>
          <w:rFonts w:ascii="Trebuchet MS" w:hAnsi="Trebuchet MS" w:cstheme="minorHAnsi"/>
          <w:sz w:val="20"/>
          <w:szCs w:val="20"/>
        </w:rPr>
        <w:t>), sendo que a cada fator diário acumulado, trunca-se o resultado com 16 (dezesseis) casas decimais, aplicando-se o próximo fator diário, e assim por diante até o último considerado;</w:t>
      </w:r>
    </w:p>
    <w:p w14:paraId="71DD471E" w14:textId="77777777" w:rsidR="00966E9C" w:rsidRPr="00036DCA" w:rsidRDefault="00966E9C" w:rsidP="00D434E4">
      <w:pPr>
        <w:widowControl w:val="0"/>
        <w:spacing w:line="360" w:lineRule="auto"/>
        <w:ind w:left="709"/>
        <w:rPr>
          <w:rFonts w:ascii="Trebuchet MS" w:hAnsi="Trebuchet MS" w:cstheme="minorHAnsi"/>
          <w:sz w:val="20"/>
          <w:szCs w:val="20"/>
        </w:rPr>
      </w:pPr>
    </w:p>
    <w:p w14:paraId="50FE4D06" w14:textId="77777777" w:rsidR="00966E9C" w:rsidRPr="00036DCA" w:rsidRDefault="00966E9C"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036DCA">
        <w:rPr>
          <w:rFonts w:ascii="Trebuchet MS" w:hAnsi="Trebuchet MS" w:cstheme="minorHAnsi"/>
          <w:sz w:val="20"/>
          <w:szCs w:val="20"/>
        </w:rPr>
        <w:t>se os fatores diários estiverem acumulados, considerar-se-á o fator resultante “Fator DI” com 8 (oito) casas decimais, com arredondamento;</w:t>
      </w:r>
    </w:p>
    <w:p w14:paraId="46DDB439" w14:textId="77777777" w:rsidR="00966E9C" w:rsidRPr="00036DCA" w:rsidRDefault="00966E9C" w:rsidP="00D434E4">
      <w:pPr>
        <w:widowControl w:val="0"/>
        <w:spacing w:line="360" w:lineRule="auto"/>
        <w:ind w:left="709"/>
        <w:rPr>
          <w:rFonts w:ascii="Trebuchet MS" w:hAnsi="Trebuchet MS" w:cstheme="minorHAnsi"/>
          <w:sz w:val="20"/>
          <w:szCs w:val="20"/>
        </w:rPr>
      </w:pPr>
    </w:p>
    <w:p w14:paraId="4257CEC4" w14:textId="3C37D5F8" w:rsidR="00966E9C" w:rsidRPr="00036DCA" w:rsidRDefault="00966E9C"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036DCA">
        <w:rPr>
          <w:rFonts w:ascii="Trebuchet MS" w:hAnsi="Trebuchet MS" w:cstheme="minorHAnsi"/>
          <w:sz w:val="20"/>
          <w:szCs w:val="20"/>
        </w:rPr>
        <w:t xml:space="preserve">o fator resultante da expressão (Fator DI x </w:t>
      </w:r>
      <w:proofErr w:type="spellStart"/>
      <w:r w:rsidRPr="00036DCA">
        <w:rPr>
          <w:rFonts w:ascii="Trebuchet MS" w:hAnsi="Trebuchet MS" w:cstheme="minorHAnsi"/>
          <w:sz w:val="20"/>
          <w:szCs w:val="20"/>
        </w:rPr>
        <w:t>FatorSpread</w:t>
      </w:r>
      <w:proofErr w:type="spellEnd"/>
      <w:r w:rsidRPr="00036DCA">
        <w:rPr>
          <w:rFonts w:ascii="Trebuchet MS" w:hAnsi="Trebuchet MS" w:cstheme="minorHAnsi"/>
          <w:sz w:val="20"/>
          <w:szCs w:val="20"/>
        </w:rPr>
        <w:t xml:space="preserve">) é considerado com 9 (nove) casas decimais, com arredondamento; </w:t>
      </w:r>
    </w:p>
    <w:p w14:paraId="3DA409CC" w14:textId="77777777" w:rsidR="00966E9C" w:rsidRPr="00036DCA" w:rsidRDefault="00966E9C" w:rsidP="00D434E4">
      <w:pPr>
        <w:pStyle w:val="PargrafodaLista"/>
        <w:widowControl w:val="0"/>
        <w:spacing w:line="360" w:lineRule="auto"/>
        <w:ind w:left="709"/>
        <w:rPr>
          <w:rFonts w:ascii="Trebuchet MS" w:hAnsi="Trebuchet MS" w:cstheme="minorHAnsi"/>
          <w:sz w:val="20"/>
          <w:szCs w:val="20"/>
        </w:rPr>
      </w:pPr>
    </w:p>
    <w:p w14:paraId="5918B3B8" w14:textId="45184E28" w:rsidR="00966E9C" w:rsidRPr="00036DCA" w:rsidRDefault="00966E9C"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036DCA">
        <w:rPr>
          <w:rFonts w:ascii="Trebuchet MS" w:hAnsi="Trebuchet MS" w:cstheme="minorHAnsi"/>
          <w:sz w:val="20"/>
          <w:szCs w:val="20"/>
        </w:rPr>
        <w:t>a Taxa DI deverá ser utilizada considerando idêntico número de casas decimais divulgado pelo órgão responsável pelo seu cálculo</w:t>
      </w:r>
    </w:p>
    <w:p w14:paraId="299F2993" w14:textId="77777777" w:rsidR="002C1F21" w:rsidRPr="00036DCA" w:rsidRDefault="002C1F21" w:rsidP="00D434E4">
      <w:pPr>
        <w:pStyle w:val="PargrafodaLista"/>
        <w:spacing w:line="360" w:lineRule="auto"/>
        <w:rPr>
          <w:rFonts w:ascii="Trebuchet MS" w:hAnsi="Trebuchet MS" w:cstheme="minorHAnsi"/>
          <w:sz w:val="20"/>
          <w:szCs w:val="20"/>
        </w:rPr>
      </w:pPr>
    </w:p>
    <w:p w14:paraId="3F25D668" w14:textId="157F7C63" w:rsidR="002C1F21" w:rsidRPr="00036DCA" w:rsidRDefault="002C1F21"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036DCA">
        <w:rPr>
          <w:rFonts w:ascii="Trebuchet MS" w:hAnsi="Trebuchet MS" w:cstheme="minorHAnsi"/>
          <w:sz w:val="20"/>
          <w:szCs w:val="20"/>
        </w:rPr>
        <w:t>Para efeito de cálculo deverá ser considerada a taxa DI divulgada com 2 (dois) dias úteis de defasagem para a data de cálculo. Exemplo: para o cálculo do dia 20 (vinte) deverá ser considerada a taxa DI divulgada no dia 18 (dezoito), assumindo que os dias 20, 19 e 18 são dias úteis</w:t>
      </w:r>
      <w:r w:rsidR="00A938D8" w:rsidRPr="00036DCA">
        <w:rPr>
          <w:rFonts w:ascii="Trebuchet MS" w:hAnsi="Trebuchet MS" w:cstheme="minorHAnsi"/>
          <w:sz w:val="20"/>
          <w:szCs w:val="20"/>
        </w:rPr>
        <w:t>; e</w:t>
      </w:r>
    </w:p>
    <w:p w14:paraId="3906E97C" w14:textId="77777777" w:rsidR="00A938D8" w:rsidRPr="00036DCA" w:rsidRDefault="00A938D8" w:rsidP="00D434E4">
      <w:pPr>
        <w:pStyle w:val="PargrafodaLista"/>
        <w:spacing w:line="360" w:lineRule="auto"/>
        <w:rPr>
          <w:rFonts w:ascii="Trebuchet MS" w:hAnsi="Trebuchet MS" w:cstheme="minorHAnsi"/>
          <w:sz w:val="20"/>
          <w:szCs w:val="20"/>
        </w:rPr>
      </w:pPr>
    </w:p>
    <w:p w14:paraId="0CF1F313" w14:textId="0EABCEDF" w:rsidR="00A938D8" w:rsidRPr="00036DCA" w:rsidRDefault="00C96FF2"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036DCA">
        <w:rPr>
          <w:rFonts w:ascii="Trebuchet MS" w:hAnsi="Trebuchet MS" w:cstheme="minorHAnsi"/>
          <w:sz w:val="20"/>
          <w:szCs w:val="20"/>
        </w:rPr>
        <w:t xml:space="preserve">Excepcionalmente na primeira Data de Pagamento da Remuneração, deverá ser acrescido ao Fator DI um prêmio de 2 (dois) Dias Úteis que antecedem a primeira Data de Integralização, calculado pro rata </w:t>
      </w:r>
      <w:proofErr w:type="spellStart"/>
      <w:r w:rsidRPr="00036DCA">
        <w:rPr>
          <w:rFonts w:ascii="Trebuchet MS" w:hAnsi="Trebuchet MS" w:cstheme="minorHAnsi"/>
          <w:sz w:val="20"/>
          <w:szCs w:val="20"/>
        </w:rPr>
        <w:t>temporis</w:t>
      </w:r>
      <w:proofErr w:type="spellEnd"/>
      <w:r w:rsidRPr="00036DCA">
        <w:rPr>
          <w:rFonts w:ascii="Trebuchet MS" w:hAnsi="Trebuchet MS" w:cstheme="minorHAnsi"/>
          <w:sz w:val="20"/>
          <w:szCs w:val="20"/>
        </w:rPr>
        <w:t>, de acordo com a fórmula prevista acima.</w:t>
      </w:r>
    </w:p>
    <w:p w14:paraId="23B3872B" w14:textId="77777777" w:rsidR="00966E9C" w:rsidRPr="00036DCA" w:rsidRDefault="00966E9C" w:rsidP="00D434E4">
      <w:pPr>
        <w:widowControl w:val="0"/>
        <w:spacing w:line="360" w:lineRule="auto"/>
        <w:rPr>
          <w:rFonts w:ascii="Trebuchet MS" w:hAnsi="Trebuchet MS"/>
          <w:sz w:val="20"/>
          <w:szCs w:val="20"/>
        </w:rPr>
      </w:pPr>
    </w:p>
    <w:p w14:paraId="3955309F" w14:textId="77777777" w:rsidR="00966E9C" w:rsidRPr="00036DCA" w:rsidRDefault="00966E9C"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bookmarkStart w:id="81" w:name="_Hlk126247364"/>
      <w:r w:rsidRPr="00036DCA">
        <w:rPr>
          <w:rFonts w:ascii="Trebuchet MS" w:hAnsi="Trebuchet MS"/>
          <w:sz w:val="20"/>
          <w:szCs w:val="20"/>
        </w:rPr>
        <w:t>No caso de indisponibilidade temporária da Taxa DI quando do pagamento de qualquer obrigação pecuniária prevista nesta Escritura, será utilizada na apuração de “</w:t>
      </w:r>
      <w:proofErr w:type="spellStart"/>
      <w:r w:rsidRPr="00036DCA">
        <w:rPr>
          <w:rFonts w:ascii="Trebuchet MS" w:hAnsi="Trebuchet MS"/>
          <w:sz w:val="20"/>
          <w:szCs w:val="20"/>
        </w:rPr>
        <w:t>TDI</w:t>
      </w:r>
      <w:r w:rsidRPr="00036DCA">
        <w:rPr>
          <w:rFonts w:ascii="Trebuchet MS" w:hAnsi="Trebuchet MS"/>
          <w:sz w:val="20"/>
          <w:szCs w:val="20"/>
          <w:vertAlign w:val="subscript"/>
        </w:rPr>
        <w:t>k</w:t>
      </w:r>
      <w:proofErr w:type="spellEnd"/>
      <w:r w:rsidRPr="00036DCA">
        <w:rPr>
          <w:rFonts w:ascii="Trebuchet MS" w:hAnsi="Trebuchet MS"/>
          <w:sz w:val="20"/>
          <w:szCs w:val="20"/>
        </w:rPr>
        <w:t>” a última Taxa DI disponível naquela data, não sendo devidas quaisquer compensações financeiras</w:t>
      </w:r>
      <w:r w:rsidR="00562E58" w:rsidRPr="00036DCA">
        <w:rPr>
          <w:rFonts w:ascii="Trebuchet MS" w:hAnsi="Trebuchet MS"/>
          <w:sz w:val="20"/>
          <w:szCs w:val="20"/>
        </w:rPr>
        <w:t xml:space="preserve"> entre a </w:t>
      </w:r>
      <w:proofErr w:type="spellStart"/>
      <w:r w:rsidR="00562E58" w:rsidRPr="00036DCA">
        <w:rPr>
          <w:rFonts w:ascii="Trebuchet MS" w:hAnsi="Trebuchet MS"/>
          <w:sz w:val="20"/>
          <w:szCs w:val="20"/>
        </w:rPr>
        <w:t>Securitizadora</w:t>
      </w:r>
      <w:proofErr w:type="spellEnd"/>
      <w:r w:rsidR="00562E58" w:rsidRPr="00036DCA">
        <w:rPr>
          <w:rFonts w:ascii="Trebuchet MS" w:hAnsi="Trebuchet MS"/>
          <w:sz w:val="20"/>
          <w:szCs w:val="20"/>
        </w:rPr>
        <w:t xml:space="preserve"> e os titulares de CRI</w:t>
      </w:r>
      <w:r w:rsidRPr="00036DCA">
        <w:rPr>
          <w:rFonts w:ascii="Trebuchet MS" w:hAnsi="Trebuchet MS"/>
          <w:sz w:val="20"/>
          <w:szCs w:val="20"/>
        </w:rPr>
        <w:t xml:space="preserve"> quando da divulgação posterior da Taxa DI aplicável.</w:t>
      </w:r>
    </w:p>
    <w:p w14:paraId="14371FDA" w14:textId="77777777" w:rsidR="00966E9C" w:rsidRPr="00036DCA" w:rsidRDefault="00966E9C" w:rsidP="00D434E4">
      <w:pPr>
        <w:widowControl w:val="0"/>
        <w:tabs>
          <w:tab w:val="left" w:pos="1560"/>
        </w:tabs>
        <w:spacing w:line="360" w:lineRule="auto"/>
        <w:jc w:val="both"/>
        <w:rPr>
          <w:rFonts w:ascii="Trebuchet MS" w:hAnsi="Trebuchet MS"/>
          <w:sz w:val="20"/>
          <w:szCs w:val="20"/>
        </w:rPr>
      </w:pPr>
    </w:p>
    <w:p w14:paraId="21CDAABD" w14:textId="6FEDF2FD" w:rsidR="00966E9C" w:rsidRPr="00036DCA" w:rsidRDefault="00966E9C"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r w:rsidRPr="00036DCA">
        <w:rPr>
          <w:rFonts w:ascii="Trebuchet MS" w:hAnsi="Trebuchet MS"/>
          <w:sz w:val="20"/>
          <w:szCs w:val="20"/>
        </w:rPr>
        <w:t xml:space="preserve">Na ausência de apuração e/ou divulgação da Taxa DI por prazo superior a 30 (trinta) dias contados da </w:t>
      </w:r>
      <w:r w:rsidRPr="00036DCA">
        <w:rPr>
          <w:rFonts w:ascii="Trebuchet MS" w:hAnsi="Trebuchet MS" w:cs="Calibri"/>
          <w:sz w:val="20"/>
          <w:szCs w:val="20"/>
        </w:rPr>
        <w:t>data</w:t>
      </w:r>
      <w:r w:rsidRPr="00036DCA">
        <w:rPr>
          <w:rFonts w:ascii="Trebuchet MS" w:hAnsi="Trebuchet MS"/>
          <w:sz w:val="20"/>
          <w:szCs w:val="20"/>
        </w:rPr>
        <w:t xml:space="preserve"> esperada para apuração e/ou divulgação (“</w:t>
      </w:r>
      <w:r w:rsidRPr="00036DCA">
        <w:rPr>
          <w:rFonts w:ascii="Trebuchet MS" w:hAnsi="Trebuchet MS"/>
          <w:sz w:val="20"/>
          <w:szCs w:val="20"/>
          <w:u w:val="single"/>
        </w:rPr>
        <w:t>Período de Ausência de Taxa DI</w:t>
      </w:r>
      <w:r w:rsidRPr="00036DCA">
        <w:rPr>
          <w:rFonts w:ascii="Trebuchet MS" w:hAnsi="Trebuchet MS"/>
          <w:sz w:val="20"/>
          <w:szCs w:val="20"/>
        </w:rPr>
        <w:t xml:space="preserve">”) ou, ainda, na </w:t>
      </w:r>
      <w:r w:rsidRPr="00036DCA">
        <w:rPr>
          <w:rFonts w:ascii="Trebuchet MS" w:eastAsia="Calibri" w:hAnsi="Trebuchet MS" w:cs="Calibri"/>
          <w:sz w:val="20"/>
          <w:szCs w:val="20"/>
          <w:lang w:eastAsia="en-US"/>
        </w:rPr>
        <w:t>hipótese</w:t>
      </w:r>
      <w:r w:rsidRPr="00036DCA">
        <w:rPr>
          <w:rFonts w:ascii="Trebuchet MS" w:hAnsi="Trebuchet MS"/>
          <w:sz w:val="20"/>
          <w:szCs w:val="20"/>
        </w:rPr>
        <w:t xml:space="preserve"> de extinção ou inaplicabilidade por disposição legal ou determinação judicial da Taxa DI, </w:t>
      </w:r>
      <w:r w:rsidR="00933E8C" w:rsidRPr="00036DCA">
        <w:rPr>
          <w:rFonts w:ascii="Trebuchet MS" w:hAnsi="Trebuchet MS"/>
          <w:sz w:val="20"/>
          <w:szCs w:val="20"/>
        </w:rPr>
        <w:t xml:space="preserve">a Credora ou </w:t>
      </w:r>
      <w:r w:rsidRPr="00036DCA">
        <w:rPr>
          <w:rFonts w:ascii="Trebuchet MS" w:hAnsi="Trebuchet MS"/>
          <w:sz w:val="20"/>
          <w:szCs w:val="20"/>
        </w:rPr>
        <w:t xml:space="preserve">o Agente Fiduciário deverá convocar </w:t>
      </w:r>
      <w:r w:rsidR="002679A8" w:rsidRPr="00036DCA">
        <w:rPr>
          <w:rFonts w:ascii="Trebuchet MS" w:hAnsi="Trebuchet MS"/>
          <w:sz w:val="20"/>
          <w:szCs w:val="20"/>
        </w:rPr>
        <w:t>assembleia especial</w:t>
      </w:r>
      <w:r w:rsidR="009353E5" w:rsidRPr="00036DCA">
        <w:rPr>
          <w:rFonts w:ascii="Trebuchet MS" w:hAnsi="Trebuchet MS"/>
          <w:sz w:val="20"/>
          <w:szCs w:val="20"/>
        </w:rPr>
        <w:t xml:space="preserve"> </w:t>
      </w:r>
      <w:r w:rsidRPr="00036DCA">
        <w:rPr>
          <w:rFonts w:ascii="Trebuchet MS" w:hAnsi="Trebuchet MS"/>
          <w:sz w:val="20"/>
          <w:szCs w:val="20"/>
        </w:rPr>
        <w:t xml:space="preserve">de </w:t>
      </w:r>
      <w:r w:rsidR="00335E31" w:rsidRPr="00036DCA">
        <w:rPr>
          <w:rFonts w:ascii="Trebuchet MS" w:hAnsi="Trebuchet MS"/>
          <w:sz w:val="20"/>
          <w:szCs w:val="20"/>
        </w:rPr>
        <w:t xml:space="preserve">titulares </w:t>
      </w:r>
      <w:r w:rsidR="009353E5" w:rsidRPr="00036DCA">
        <w:rPr>
          <w:rFonts w:ascii="Trebuchet MS" w:hAnsi="Trebuchet MS"/>
          <w:sz w:val="20"/>
          <w:szCs w:val="20"/>
        </w:rPr>
        <w:t>de CRI</w:t>
      </w:r>
      <w:r w:rsidRPr="00036DCA">
        <w:rPr>
          <w:rFonts w:ascii="Trebuchet MS" w:hAnsi="Trebuchet MS"/>
          <w:sz w:val="20"/>
          <w:szCs w:val="20"/>
        </w:rPr>
        <w:t xml:space="preserve"> em até 5 (cinco) dias corridos contados do último dia do Período de Ausência da Taxa DI, ou da disposição legal ou determinação judicial que tratar da extinção ou inaplicabilidade, conforme o caso, na forma e nos prazos estipulados no artigo 124 da Lei das Sociedades por Ações e na Cláusula 9 abaixo, para que deliberem, de comum acordo com a Emissora, o novo parâmetro a ser aplicado, observada a regulamentação aplicável, o qual deverá refletir parâmetros utilizados em operações similares existentes à época (“</w:t>
      </w:r>
      <w:r w:rsidRPr="00036DCA">
        <w:rPr>
          <w:rFonts w:ascii="Trebuchet MS" w:hAnsi="Trebuchet MS"/>
          <w:sz w:val="20"/>
          <w:szCs w:val="20"/>
          <w:u w:val="single"/>
        </w:rPr>
        <w:t>Taxa Substitutiva”</w:t>
      </w:r>
      <w:r w:rsidRPr="00036DCA">
        <w:rPr>
          <w:rFonts w:ascii="Trebuchet MS" w:hAnsi="Trebuchet MS"/>
          <w:sz w:val="20"/>
          <w:szCs w:val="20"/>
        </w:rPr>
        <w:t xml:space="preserve">). Referida </w:t>
      </w:r>
      <w:r w:rsidR="002679A8" w:rsidRPr="00036DCA">
        <w:rPr>
          <w:rFonts w:ascii="Trebuchet MS" w:hAnsi="Trebuchet MS"/>
          <w:sz w:val="20"/>
          <w:szCs w:val="20"/>
        </w:rPr>
        <w:t>assembleia especial</w:t>
      </w:r>
      <w:r w:rsidR="009353E5" w:rsidRPr="00036DCA">
        <w:rPr>
          <w:rFonts w:ascii="Trebuchet MS" w:hAnsi="Trebuchet MS"/>
          <w:sz w:val="20"/>
          <w:szCs w:val="20"/>
        </w:rPr>
        <w:t xml:space="preserve"> de </w:t>
      </w:r>
      <w:r w:rsidR="00335E31" w:rsidRPr="00036DCA">
        <w:rPr>
          <w:rFonts w:ascii="Trebuchet MS" w:hAnsi="Trebuchet MS"/>
          <w:sz w:val="20"/>
          <w:szCs w:val="20"/>
        </w:rPr>
        <w:t xml:space="preserve">titulares </w:t>
      </w:r>
      <w:r w:rsidR="009353E5" w:rsidRPr="00036DCA">
        <w:rPr>
          <w:rFonts w:ascii="Trebuchet MS" w:hAnsi="Trebuchet MS"/>
          <w:sz w:val="20"/>
          <w:szCs w:val="20"/>
        </w:rPr>
        <w:t xml:space="preserve">de CRI </w:t>
      </w:r>
      <w:r w:rsidRPr="00036DCA">
        <w:rPr>
          <w:rFonts w:ascii="Trebuchet MS" w:hAnsi="Trebuchet MS"/>
          <w:sz w:val="20"/>
          <w:szCs w:val="20"/>
        </w:rPr>
        <w:t>será realizada no prazo máximo de 30 (trinta) dias contados do último dia do Período de Ausência da Taxa DI ou da extinção ou inaplicabilidade por imposição legal ou judicial da Taxa DI, o que ocorrer primeiro. Até a deliberação desse parâmetro, será utilizada, para o cálculo do valor de quaisquer obrigações pecuniárias previstas nesta Escritura, e para cada dia do período em que ocorra a ausência de taxas, a fórmula estabelecida na Cláusula acima, conforme o caso, e para a apuração de “</w:t>
      </w:r>
      <w:proofErr w:type="spellStart"/>
      <w:r w:rsidRPr="00036DCA">
        <w:rPr>
          <w:rFonts w:ascii="Trebuchet MS" w:hAnsi="Trebuchet MS"/>
          <w:sz w:val="20"/>
          <w:szCs w:val="20"/>
        </w:rPr>
        <w:t>TDI</w:t>
      </w:r>
      <w:r w:rsidRPr="00036DCA">
        <w:rPr>
          <w:rFonts w:ascii="Trebuchet MS" w:hAnsi="Trebuchet MS"/>
          <w:sz w:val="20"/>
          <w:szCs w:val="20"/>
          <w:vertAlign w:val="subscript"/>
        </w:rPr>
        <w:t>k</w:t>
      </w:r>
      <w:proofErr w:type="spellEnd"/>
      <w:r w:rsidRPr="00036DCA">
        <w:rPr>
          <w:rFonts w:ascii="Trebuchet MS" w:hAnsi="Trebuchet MS"/>
          <w:sz w:val="20"/>
          <w:szCs w:val="20"/>
        </w:rPr>
        <w:t xml:space="preserve">”, a última Taxa DI divulgada oficialmente não sendo devidas quaisquer compensações entre a Emissora e os titulares de </w:t>
      </w:r>
      <w:r w:rsidR="00E504EE" w:rsidRPr="00036DCA">
        <w:rPr>
          <w:rFonts w:ascii="Trebuchet MS" w:hAnsi="Trebuchet MS"/>
          <w:sz w:val="20"/>
          <w:szCs w:val="20"/>
        </w:rPr>
        <w:t xml:space="preserve">CRI </w:t>
      </w:r>
      <w:r w:rsidRPr="00036DCA">
        <w:rPr>
          <w:rFonts w:ascii="Trebuchet MS" w:hAnsi="Trebuchet MS"/>
          <w:sz w:val="20"/>
          <w:szCs w:val="20"/>
        </w:rPr>
        <w:t>e, conforme o caso, quando da deliberação do novo parâmetro de remuneração para a</w:t>
      </w:r>
      <w:r w:rsidR="009C2C54" w:rsidRPr="00036DCA">
        <w:rPr>
          <w:rFonts w:ascii="Trebuchet MS" w:hAnsi="Trebuchet MS"/>
          <w:sz w:val="20"/>
          <w:szCs w:val="20"/>
        </w:rPr>
        <w:t>s Notas Comerciais</w:t>
      </w:r>
      <w:r w:rsidRPr="00036DCA">
        <w:rPr>
          <w:rFonts w:ascii="Trebuchet MS" w:hAnsi="Trebuchet MS"/>
          <w:sz w:val="20"/>
          <w:szCs w:val="20"/>
        </w:rPr>
        <w:t>.</w:t>
      </w:r>
    </w:p>
    <w:p w14:paraId="6A1BE581" w14:textId="77777777" w:rsidR="00966E9C" w:rsidRPr="00036DCA" w:rsidRDefault="00966E9C" w:rsidP="00D434E4">
      <w:pPr>
        <w:widowControl w:val="0"/>
        <w:tabs>
          <w:tab w:val="left" w:pos="1560"/>
        </w:tabs>
        <w:spacing w:line="360" w:lineRule="auto"/>
        <w:ind w:left="709"/>
        <w:jc w:val="both"/>
        <w:rPr>
          <w:rFonts w:ascii="Trebuchet MS" w:eastAsia="Calibri" w:hAnsi="Trebuchet MS" w:cs="Calibri"/>
          <w:sz w:val="20"/>
          <w:szCs w:val="20"/>
          <w:lang w:eastAsia="en-US"/>
        </w:rPr>
      </w:pPr>
    </w:p>
    <w:p w14:paraId="4B4085B1" w14:textId="2508C275" w:rsidR="00966E9C" w:rsidRPr="00036DCA" w:rsidRDefault="00966E9C"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Calibri" w:hAnsi="Trebuchet MS" w:cs="Calibri"/>
          <w:sz w:val="20"/>
          <w:szCs w:val="20"/>
          <w:lang w:eastAsia="en-US"/>
        </w:rPr>
      </w:pPr>
      <w:r w:rsidRPr="00036DCA">
        <w:rPr>
          <w:rFonts w:ascii="Trebuchet MS" w:hAnsi="Trebuchet MS"/>
          <w:sz w:val="20"/>
          <w:szCs w:val="20"/>
        </w:rPr>
        <w:t>Caso</w:t>
      </w:r>
      <w:r w:rsidRPr="00036DCA">
        <w:rPr>
          <w:rFonts w:ascii="Trebuchet MS" w:eastAsia="Calibri" w:hAnsi="Trebuchet MS" w:cs="Calibri"/>
          <w:sz w:val="20"/>
          <w:szCs w:val="20"/>
          <w:lang w:eastAsia="en-US"/>
        </w:rPr>
        <w:t xml:space="preserve"> a Taxa DI venha a ser divulgada antes da realização da </w:t>
      </w:r>
      <w:r w:rsidR="002679A8" w:rsidRPr="00036DCA">
        <w:rPr>
          <w:rFonts w:ascii="Trebuchet MS" w:hAnsi="Trebuchet MS"/>
          <w:sz w:val="20"/>
          <w:szCs w:val="20"/>
        </w:rPr>
        <w:t>assembleia especial</w:t>
      </w:r>
      <w:r w:rsidR="009353E5" w:rsidRPr="00036DCA">
        <w:rPr>
          <w:rFonts w:ascii="Trebuchet MS" w:hAnsi="Trebuchet MS"/>
          <w:sz w:val="20"/>
          <w:szCs w:val="20"/>
        </w:rPr>
        <w:t xml:space="preserve"> de </w:t>
      </w:r>
      <w:r w:rsidR="00335E31" w:rsidRPr="00036DCA">
        <w:rPr>
          <w:rFonts w:ascii="Trebuchet MS" w:hAnsi="Trebuchet MS"/>
          <w:sz w:val="20"/>
          <w:szCs w:val="20"/>
        </w:rPr>
        <w:t xml:space="preserve">titulares </w:t>
      </w:r>
      <w:r w:rsidR="009353E5" w:rsidRPr="00036DCA">
        <w:rPr>
          <w:rFonts w:ascii="Trebuchet MS" w:hAnsi="Trebuchet MS"/>
          <w:sz w:val="20"/>
          <w:szCs w:val="20"/>
        </w:rPr>
        <w:t>de CRI</w:t>
      </w:r>
      <w:r w:rsidRPr="00036DCA">
        <w:rPr>
          <w:rFonts w:ascii="Trebuchet MS" w:eastAsia="Calibri" w:hAnsi="Trebuchet MS" w:cs="Calibri"/>
          <w:sz w:val="20"/>
          <w:szCs w:val="20"/>
          <w:lang w:eastAsia="en-US"/>
        </w:rPr>
        <w:t xml:space="preserve">, a referida </w:t>
      </w:r>
      <w:r w:rsidR="002679A8" w:rsidRPr="00036DCA">
        <w:rPr>
          <w:rFonts w:ascii="Trebuchet MS" w:hAnsi="Trebuchet MS"/>
          <w:sz w:val="20"/>
          <w:szCs w:val="20"/>
        </w:rPr>
        <w:t>assembleia especial</w:t>
      </w:r>
      <w:r w:rsidR="009353E5" w:rsidRPr="00036DCA">
        <w:rPr>
          <w:rFonts w:ascii="Trebuchet MS" w:hAnsi="Trebuchet MS"/>
          <w:sz w:val="20"/>
          <w:szCs w:val="20"/>
        </w:rPr>
        <w:t xml:space="preserve"> de </w:t>
      </w:r>
      <w:r w:rsidR="00335E31" w:rsidRPr="00036DCA">
        <w:rPr>
          <w:rFonts w:ascii="Trebuchet MS" w:hAnsi="Trebuchet MS"/>
          <w:sz w:val="20"/>
          <w:szCs w:val="20"/>
        </w:rPr>
        <w:t xml:space="preserve">titulares </w:t>
      </w:r>
      <w:r w:rsidR="009353E5" w:rsidRPr="00036DCA">
        <w:rPr>
          <w:rFonts w:ascii="Trebuchet MS" w:hAnsi="Trebuchet MS"/>
          <w:sz w:val="20"/>
          <w:szCs w:val="20"/>
        </w:rPr>
        <w:t>de CRI</w:t>
      </w:r>
      <w:r w:rsidR="009353E5" w:rsidRPr="00036DCA">
        <w:rPr>
          <w:rFonts w:ascii="Trebuchet MS" w:eastAsia="Calibri" w:hAnsi="Trebuchet MS" w:cs="Calibri"/>
          <w:sz w:val="20"/>
          <w:szCs w:val="20"/>
          <w:lang w:eastAsia="en-US"/>
        </w:rPr>
        <w:t xml:space="preserve"> </w:t>
      </w:r>
      <w:r w:rsidRPr="00036DCA">
        <w:rPr>
          <w:rFonts w:ascii="Trebuchet MS" w:eastAsia="Calibri" w:hAnsi="Trebuchet MS" w:cs="Calibri"/>
          <w:sz w:val="20"/>
          <w:szCs w:val="20"/>
          <w:lang w:eastAsia="en-US"/>
        </w:rPr>
        <w:t xml:space="preserve">não será mais realizada e a Taxa DI, a </w:t>
      </w:r>
      <w:r w:rsidRPr="00036DCA">
        <w:rPr>
          <w:rFonts w:ascii="Trebuchet MS" w:hAnsi="Trebuchet MS"/>
          <w:sz w:val="20"/>
          <w:szCs w:val="20"/>
        </w:rPr>
        <w:t>partir</w:t>
      </w:r>
      <w:r w:rsidRPr="00036DCA">
        <w:rPr>
          <w:rFonts w:ascii="Trebuchet MS" w:eastAsia="Calibri" w:hAnsi="Trebuchet MS" w:cs="Calibri"/>
          <w:sz w:val="20"/>
          <w:szCs w:val="20"/>
          <w:lang w:eastAsia="en-US"/>
        </w:rPr>
        <w:t xml:space="preserve"> da data de sua validade, voltará a ser utilizada para o cálculo da Remuneração da</w:t>
      </w:r>
      <w:r w:rsidR="009C2C54" w:rsidRPr="00036DCA">
        <w:rPr>
          <w:rFonts w:ascii="Trebuchet MS" w:eastAsia="Calibri" w:hAnsi="Trebuchet MS" w:cs="Calibri"/>
          <w:sz w:val="20"/>
          <w:szCs w:val="20"/>
          <w:lang w:eastAsia="en-US"/>
        </w:rPr>
        <w:t>s Notas Comerciais</w:t>
      </w:r>
      <w:r w:rsidRPr="00036DCA">
        <w:rPr>
          <w:rFonts w:ascii="Trebuchet MS" w:eastAsia="Calibri" w:hAnsi="Trebuchet MS" w:cs="Calibri"/>
          <w:sz w:val="20"/>
          <w:szCs w:val="20"/>
          <w:lang w:eastAsia="en-US"/>
        </w:rPr>
        <w:t>.</w:t>
      </w:r>
    </w:p>
    <w:p w14:paraId="0555AC80" w14:textId="77777777" w:rsidR="00966E9C" w:rsidRPr="00036DCA" w:rsidRDefault="00966E9C" w:rsidP="00D434E4">
      <w:pPr>
        <w:widowControl w:val="0"/>
        <w:tabs>
          <w:tab w:val="left" w:pos="1560"/>
        </w:tabs>
        <w:spacing w:line="360" w:lineRule="auto"/>
        <w:ind w:left="709"/>
        <w:jc w:val="both"/>
        <w:rPr>
          <w:rFonts w:ascii="Trebuchet MS" w:eastAsia="Calibri" w:hAnsi="Trebuchet MS" w:cs="Calibri"/>
          <w:sz w:val="20"/>
          <w:szCs w:val="20"/>
          <w:lang w:eastAsia="en-US"/>
        </w:rPr>
      </w:pPr>
    </w:p>
    <w:p w14:paraId="42C74BC5" w14:textId="405F926D" w:rsidR="00966E9C" w:rsidRPr="00036DCA" w:rsidRDefault="00966E9C"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r w:rsidRPr="00036DCA">
        <w:rPr>
          <w:rFonts w:ascii="Trebuchet MS" w:eastAsia="Calibri" w:hAnsi="Trebuchet MS" w:cs="Calibri"/>
          <w:sz w:val="20"/>
          <w:szCs w:val="20"/>
          <w:lang w:eastAsia="en-US"/>
        </w:rPr>
        <w:t xml:space="preserve">Caso não haja acordo sobre a Taxa Substitutiva entre a Emissora e os titulares de </w:t>
      </w:r>
      <w:r w:rsidR="00E504EE" w:rsidRPr="00036DCA">
        <w:rPr>
          <w:rFonts w:ascii="Trebuchet MS" w:eastAsia="Calibri" w:hAnsi="Trebuchet MS" w:cs="Calibri"/>
          <w:sz w:val="20"/>
          <w:szCs w:val="20"/>
          <w:lang w:eastAsia="en-US"/>
        </w:rPr>
        <w:t xml:space="preserve">CRI </w:t>
      </w:r>
      <w:r w:rsidRPr="00036DCA">
        <w:rPr>
          <w:rFonts w:ascii="Trebuchet MS" w:eastAsia="Calibri" w:hAnsi="Trebuchet MS" w:cs="Calibri"/>
          <w:sz w:val="20"/>
          <w:szCs w:val="20"/>
          <w:lang w:eastAsia="en-US"/>
        </w:rPr>
        <w:t>representando</w:t>
      </w:r>
      <w:r w:rsidRPr="00036DCA">
        <w:rPr>
          <w:rFonts w:ascii="Trebuchet MS" w:hAnsi="Trebuchet MS"/>
          <w:sz w:val="20"/>
          <w:szCs w:val="20"/>
        </w:rPr>
        <w:t>, no mínimo, 2/3 (dois terços</w:t>
      </w:r>
      <w:r w:rsidRPr="00036DCA">
        <w:rPr>
          <w:rFonts w:ascii="Trebuchet MS" w:hAnsi="Trebuchet MS" w:cs="Tahoma"/>
          <w:sz w:val="20"/>
          <w:szCs w:val="20"/>
        </w:rPr>
        <w:t>)</w:t>
      </w:r>
      <w:r w:rsidRPr="00036DCA">
        <w:rPr>
          <w:rFonts w:ascii="Trebuchet MS" w:hAnsi="Trebuchet MS"/>
          <w:sz w:val="20"/>
          <w:szCs w:val="20"/>
        </w:rPr>
        <w:t xml:space="preserve"> do total da</w:t>
      </w:r>
      <w:r w:rsidR="009C2C54" w:rsidRPr="00036DCA">
        <w:rPr>
          <w:rFonts w:ascii="Trebuchet MS" w:hAnsi="Trebuchet MS"/>
          <w:sz w:val="20"/>
          <w:szCs w:val="20"/>
        </w:rPr>
        <w:t>s Notas Comerciais</w:t>
      </w:r>
      <w:r w:rsidRPr="00036DCA">
        <w:rPr>
          <w:rFonts w:ascii="Trebuchet MS" w:hAnsi="Trebuchet MS"/>
          <w:sz w:val="20"/>
          <w:szCs w:val="20"/>
        </w:rPr>
        <w:t xml:space="preserve"> em Circulação, ou caso não haja quórum para deliberação e/ou instalação em segunda convocação, a Emissora deverá resgatar antecipadamente e, consequentemente, cancelar a totalidade da</w:t>
      </w:r>
      <w:r w:rsidR="009C2C54" w:rsidRPr="00036DCA">
        <w:rPr>
          <w:rFonts w:ascii="Trebuchet MS" w:hAnsi="Trebuchet MS"/>
          <w:sz w:val="20"/>
          <w:szCs w:val="20"/>
        </w:rPr>
        <w:t>s Notas Comerciais</w:t>
      </w:r>
      <w:r w:rsidRPr="00036DCA">
        <w:rPr>
          <w:rFonts w:ascii="Trebuchet MS" w:hAnsi="Trebuchet MS"/>
          <w:sz w:val="20"/>
          <w:szCs w:val="20"/>
        </w:rPr>
        <w:t xml:space="preserve">, sem realizar o pagamento de multa ou prêmio de qualquer natureza, no prazo de até 30 (trinta) dias contados da data da realização da </w:t>
      </w:r>
      <w:r w:rsidR="002679A8" w:rsidRPr="00036DCA">
        <w:rPr>
          <w:rFonts w:ascii="Trebuchet MS" w:hAnsi="Trebuchet MS"/>
          <w:sz w:val="20"/>
          <w:szCs w:val="20"/>
        </w:rPr>
        <w:t>assembleia especial</w:t>
      </w:r>
      <w:r w:rsidR="009353E5" w:rsidRPr="00036DCA">
        <w:rPr>
          <w:rFonts w:ascii="Trebuchet MS" w:hAnsi="Trebuchet MS"/>
          <w:sz w:val="20"/>
          <w:szCs w:val="20"/>
        </w:rPr>
        <w:t xml:space="preserve"> de </w:t>
      </w:r>
      <w:r w:rsidR="00335E31" w:rsidRPr="00036DCA">
        <w:rPr>
          <w:rFonts w:ascii="Trebuchet MS" w:hAnsi="Trebuchet MS"/>
          <w:sz w:val="20"/>
          <w:szCs w:val="20"/>
        </w:rPr>
        <w:t>titulares</w:t>
      </w:r>
      <w:r w:rsidR="009353E5" w:rsidRPr="00036DCA">
        <w:rPr>
          <w:rFonts w:ascii="Trebuchet MS" w:hAnsi="Trebuchet MS"/>
          <w:sz w:val="20"/>
          <w:szCs w:val="20"/>
        </w:rPr>
        <w:t xml:space="preserve"> de CRI </w:t>
      </w:r>
      <w:r w:rsidRPr="00036DCA">
        <w:rPr>
          <w:rFonts w:ascii="Trebuchet MS" w:hAnsi="Trebuchet MS"/>
          <w:sz w:val="20"/>
          <w:szCs w:val="20"/>
        </w:rPr>
        <w:t xml:space="preserve">ou </w:t>
      </w:r>
      <w:r w:rsidRPr="00036DCA">
        <w:rPr>
          <w:rFonts w:ascii="Trebuchet MS" w:hAnsi="Trebuchet MS" w:cs="Tahoma"/>
          <w:sz w:val="20"/>
          <w:szCs w:val="20"/>
        </w:rPr>
        <w:t xml:space="preserve">da data em que deveria ter sido realizada a </w:t>
      </w:r>
      <w:r w:rsidR="002679A8" w:rsidRPr="00036DCA">
        <w:rPr>
          <w:rFonts w:ascii="Trebuchet MS" w:hAnsi="Trebuchet MS"/>
          <w:sz w:val="20"/>
          <w:szCs w:val="20"/>
        </w:rPr>
        <w:t>assembleia especial</w:t>
      </w:r>
      <w:r w:rsidR="009353E5" w:rsidRPr="00036DCA">
        <w:rPr>
          <w:rFonts w:ascii="Trebuchet MS" w:hAnsi="Trebuchet MS"/>
          <w:sz w:val="20"/>
          <w:szCs w:val="20"/>
        </w:rPr>
        <w:t xml:space="preserve"> de </w:t>
      </w:r>
      <w:r w:rsidR="00335E31" w:rsidRPr="00036DCA">
        <w:rPr>
          <w:rFonts w:ascii="Trebuchet MS" w:hAnsi="Trebuchet MS"/>
          <w:sz w:val="20"/>
          <w:szCs w:val="20"/>
        </w:rPr>
        <w:t>titulares</w:t>
      </w:r>
      <w:r w:rsidR="009353E5" w:rsidRPr="00036DCA">
        <w:rPr>
          <w:rFonts w:ascii="Trebuchet MS" w:hAnsi="Trebuchet MS"/>
          <w:sz w:val="20"/>
          <w:szCs w:val="20"/>
        </w:rPr>
        <w:t xml:space="preserve"> de CRI</w:t>
      </w:r>
      <w:r w:rsidRPr="00036DCA">
        <w:rPr>
          <w:rFonts w:ascii="Trebuchet MS" w:hAnsi="Trebuchet MS" w:cs="Tahoma"/>
          <w:sz w:val="20"/>
          <w:szCs w:val="20"/>
        </w:rPr>
        <w:t xml:space="preserve">, conforme o caso, ou </w:t>
      </w:r>
      <w:r w:rsidRPr="00036DCA">
        <w:rPr>
          <w:rFonts w:ascii="Trebuchet MS" w:hAnsi="Trebuchet MS"/>
          <w:sz w:val="20"/>
          <w:szCs w:val="20"/>
        </w:rPr>
        <w:t>na Data de Vencimento, o que ocorrer primeiro, pelo Valor Nominal Unitário, ou pelo saldo do Valor Nominal Unitário, conforme o caso, acrescido da Remuneração da</w:t>
      </w:r>
      <w:r w:rsidR="009C2C54" w:rsidRPr="00036DCA">
        <w:rPr>
          <w:rFonts w:ascii="Trebuchet MS" w:hAnsi="Trebuchet MS"/>
          <w:sz w:val="20"/>
          <w:szCs w:val="20"/>
        </w:rPr>
        <w:t>s Notas Comerciais</w:t>
      </w:r>
      <w:r w:rsidRPr="00036DCA">
        <w:rPr>
          <w:rFonts w:ascii="Trebuchet MS" w:hAnsi="Trebuchet MS"/>
          <w:sz w:val="20"/>
          <w:szCs w:val="20"/>
        </w:rPr>
        <w:t xml:space="preserve">, calculada </w:t>
      </w:r>
      <w:r w:rsidRPr="00036DCA">
        <w:rPr>
          <w:rFonts w:ascii="Trebuchet MS" w:hAnsi="Trebuchet MS"/>
          <w:i/>
          <w:sz w:val="20"/>
          <w:szCs w:val="20"/>
        </w:rPr>
        <w:t xml:space="preserve">pro rata </w:t>
      </w:r>
      <w:proofErr w:type="spellStart"/>
      <w:r w:rsidRPr="00036DCA">
        <w:rPr>
          <w:rFonts w:ascii="Trebuchet MS" w:hAnsi="Trebuchet MS"/>
          <w:i/>
          <w:sz w:val="20"/>
          <w:szCs w:val="20"/>
        </w:rPr>
        <w:t>temporis</w:t>
      </w:r>
      <w:proofErr w:type="spellEnd"/>
      <w:r w:rsidRPr="00036DCA">
        <w:rPr>
          <w:rFonts w:ascii="Trebuchet MS" w:hAnsi="Trebuchet MS"/>
          <w:sz w:val="20"/>
          <w:szCs w:val="20"/>
        </w:rPr>
        <w:t>, desde a Primeira Data de Integralização ou a Data de Pagamento da Remuneração imediatamente anterior, conforme o caso, até a data do efetivo pagamento do resgate e consequente cancelamento. Nesta alternativa, para cálculo da Remuneração aplicável à</w:t>
      </w:r>
      <w:r w:rsidR="009C2C54" w:rsidRPr="00036DCA">
        <w:rPr>
          <w:rFonts w:ascii="Trebuchet MS" w:hAnsi="Trebuchet MS"/>
          <w:sz w:val="20"/>
          <w:szCs w:val="20"/>
        </w:rPr>
        <w:t xml:space="preserve">s Notas </w:t>
      </w:r>
      <w:r w:rsidR="009C2C54" w:rsidRPr="00036DCA">
        <w:rPr>
          <w:rFonts w:ascii="Trebuchet MS" w:hAnsi="Trebuchet MS"/>
          <w:sz w:val="20"/>
          <w:szCs w:val="20"/>
        </w:rPr>
        <w:lastRenderedPageBreak/>
        <w:t>Comerciais</w:t>
      </w:r>
      <w:r w:rsidRPr="00036DCA">
        <w:rPr>
          <w:rFonts w:ascii="Trebuchet MS" w:hAnsi="Trebuchet MS"/>
          <w:sz w:val="20"/>
          <w:szCs w:val="20"/>
        </w:rPr>
        <w:t xml:space="preserve"> a serem resgatadas e, consequentemente, canceladas, para cada dia do Período de Ausência da Taxa DI </w:t>
      </w:r>
      <w:r w:rsidRPr="00036DCA">
        <w:rPr>
          <w:rFonts w:ascii="Trebuchet MS" w:hAnsi="Trebuchet MS" w:cs="Tahoma"/>
          <w:sz w:val="20"/>
          <w:szCs w:val="20"/>
        </w:rPr>
        <w:t xml:space="preserve">ou para cada dia após a extinção ou inaplicabilidade por disposição legal ou determinação judicial da Taxa DI, </w:t>
      </w:r>
      <w:r w:rsidRPr="00036DCA">
        <w:rPr>
          <w:rFonts w:ascii="Trebuchet MS" w:hAnsi="Trebuchet MS"/>
          <w:sz w:val="20"/>
          <w:szCs w:val="20"/>
        </w:rPr>
        <w:t>será utilizada a fó</w:t>
      </w:r>
      <w:r w:rsidR="009353E5" w:rsidRPr="00036DCA">
        <w:rPr>
          <w:rFonts w:ascii="Trebuchet MS" w:hAnsi="Trebuchet MS"/>
          <w:sz w:val="20"/>
          <w:szCs w:val="20"/>
        </w:rPr>
        <w:t xml:space="preserve">rmula estabelecida na Cláusula </w:t>
      </w:r>
      <w:r w:rsidRPr="00036DCA">
        <w:rPr>
          <w:rFonts w:ascii="Trebuchet MS" w:hAnsi="Trebuchet MS"/>
          <w:sz w:val="20"/>
          <w:szCs w:val="20"/>
        </w:rPr>
        <w:t>acima e será utilizada a última Taxa DI divulgada oficialmente.</w:t>
      </w:r>
    </w:p>
    <w:p w14:paraId="72B290EA" w14:textId="77777777" w:rsidR="00966E9C" w:rsidRPr="00036DCA" w:rsidRDefault="00966E9C" w:rsidP="00D434E4">
      <w:pPr>
        <w:pStyle w:val="PargrafodaLista"/>
        <w:widowControl w:val="0"/>
        <w:tabs>
          <w:tab w:val="left" w:pos="709"/>
        </w:tabs>
        <w:spacing w:line="360" w:lineRule="auto"/>
        <w:ind w:left="0"/>
        <w:jc w:val="both"/>
        <w:rPr>
          <w:rFonts w:ascii="Trebuchet MS" w:hAnsi="Trebuchet MS" w:cs="Calibri"/>
          <w:sz w:val="20"/>
          <w:szCs w:val="20"/>
        </w:rPr>
      </w:pPr>
    </w:p>
    <w:p w14:paraId="476E64BB" w14:textId="77777777" w:rsidR="00966E9C" w:rsidRPr="00036DCA" w:rsidRDefault="00966E9C"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Calibri"/>
          <w:sz w:val="20"/>
          <w:szCs w:val="20"/>
        </w:rPr>
      </w:pPr>
      <w:r w:rsidRPr="00036DCA">
        <w:rPr>
          <w:rFonts w:ascii="Trebuchet MS" w:hAnsi="Trebuchet MS" w:cs="Calibri"/>
          <w:sz w:val="20"/>
          <w:szCs w:val="20"/>
        </w:rPr>
        <w:t>Para fins desta Escritura, “</w:t>
      </w:r>
      <w:r w:rsidRPr="00036DCA">
        <w:rPr>
          <w:rFonts w:ascii="Trebuchet MS" w:hAnsi="Trebuchet MS" w:cs="Calibri"/>
          <w:sz w:val="20"/>
          <w:szCs w:val="20"/>
          <w:u w:val="single"/>
        </w:rPr>
        <w:t>Período de Capitalização</w:t>
      </w:r>
      <w:r w:rsidRPr="00036DCA">
        <w:rPr>
          <w:rFonts w:ascii="Trebuchet MS" w:hAnsi="Trebuchet MS" w:cs="Calibri"/>
          <w:sz w:val="20"/>
          <w:szCs w:val="20"/>
        </w:rPr>
        <w:t xml:space="preserve">” significa </w:t>
      </w:r>
      <w:r w:rsidRPr="00036DCA">
        <w:rPr>
          <w:rFonts w:ascii="Trebuchet MS" w:hAnsi="Trebuchet MS" w:cs="Calibri"/>
          <w:b/>
          <w:sz w:val="20"/>
          <w:szCs w:val="20"/>
        </w:rPr>
        <w:t>(i)</w:t>
      </w:r>
      <w:r w:rsidRPr="00036DCA">
        <w:rPr>
          <w:rFonts w:ascii="Trebuchet MS" w:hAnsi="Trebuchet MS" w:cs="Calibri"/>
          <w:sz w:val="20"/>
          <w:szCs w:val="20"/>
        </w:rPr>
        <w:t xml:space="preserve"> no caso do primeiro Período de Capitalização, o intervalo de tempo que se inicia na </w:t>
      </w:r>
      <w:r w:rsidRPr="00036DCA">
        <w:rPr>
          <w:rFonts w:ascii="Trebuchet MS" w:hAnsi="Trebuchet MS"/>
          <w:sz w:val="20"/>
          <w:szCs w:val="20"/>
        </w:rPr>
        <w:t>Primeira Data de Integralização</w:t>
      </w:r>
      <w:r w:rsidRPr="00036DCA">
        <w:rPr>
          <w:rFonts w:ascii="Trebuchet MS" w:hAnsi="Trebuchet MS" w:cs="Calibri"/>
          <w:sz w:val="20"/>
          <w:szCs w:val="20"/>
        </w:rPr>
        <w:t xml:space="preserve"> (inclusive) e termina na primeira </w:t>
      </w:r>
      <w:r w:rsidRPr="00036DCA">
        <w:rPr>
          <w:rFonts w:ascii="Trebuchet MS" w:hAnsi="Trebuchet MS"/>
          <w:sz w:val="20"/>
          <w:szCs w:val="20"/>
        </w:rPr>
        <w:t xml:space="preserve">Data de Pagamento da Remuneração </w:t>
      </w:r>
      <w:r w:rsidRPr="00036DCA">
        <w:rPr>
          <w:rFonts w:ascii="Trebuchet MS" w:hAnsi="Trebuchet MS" w:cs="Calibri"/>
          <w:sz w:val="20"/>
          <w:szCs w:val="20"/>
        </w:rPr>
        <w:t xml:space="preserve">(exclusive); e </w:t>
      </w:r>
      <w:r w:rsidRPr="00036DCA">
        <w:rPr>
          <w:rFonts w:ascii="Trebuchet MS" w:hAnsi="Trebuchet MS" w:cs="Calibri"/>
          <w:b/>
          <w:sz w:val="20"/>
          <w:szCs w:val="20"/>
        </w:rPr>
        <w:t>(</w:t>
      </w:r>
      <w:proofErr w:type="spellStart"/>
      <w:r w:rsidRPr="00036DCA">
        <w:rPr>
          <w:rFonts w:ascii="Trebuchet MS" w:hAnsi="Trebuchet MS" w:cs="Calibri"/>
          <w:b/>
          <w:sz w:val="20"/>
          <w:szCs w:val="20"/>
        </w:rPr>
        <w:t>ii</w:t>
      </w:r>
      <w:proofErr w:type="spellEnd"/>
      <w:r w:rsidRPr="00036DCA">
        <w:rPr>
          <w:rFonts w:ascii="Trebuchet MS" w:hAnsi="Trebuchet MS" w:cs="Calibri"/>
          <w:b/>
          <w:sz w:val="20"/>
          <w:szCs w:val="20"/>
        </w:rPr>
        <w:t>)</w:t>
      </w:r>
      <w:r w:rsidRPr="00036DCA">
        <w:rPr>
          <w:rFonts w:ascii="Trebuchet MS" w:hAnsi="Trebuchet MS" w:cs="Calibri"/>
          <w:sz w:val="20"/>
          <w:szCs w:val="20"/>
        </w:rPr>
        <w:t xml:space="preserve"> no caso dos demais Períodos de Capitalização, o intervalo de tempo que se inicia na </w:t>
      </w:r>
      <w:r w:rsidRPr="00036DCA">
        <w:rPr>
          <w:rFonts w:ascii="Trebuchet MS" w:hAnsi="Trebuchet MS"/>
          <w:sz w:val="20"/>
          <w:szCs w:val="20"/>
        </w:rPr>
        <w:t xml:space="preserve">Data de Pagamento da Remuneração </w:t>
      </w:r>
      <w:r w:rsidRPr="00036DCA">
        <w:rPr>
          <w:rFonts w:ascii="Trebuchet MS" w:hAnsi="Trebuchet MS" w:cs="Calibri"/>
          <w:sz w:val="20"/>
          <w:szCs w:val="20"/>
        </w:rPr>
        <w:t xml:space="preserve">imediatamente anterior e termina na </w:t>
      </w:r>
      <w:r w:rsidRPr="00036DCA">
        <w:rPr>
          <w:rFonts w:ascii="Trebuchet MS" w:hAnsi="Trebuchet MS"/>
          <w:sz w:val="20"/>
          <w:szCs w:val="20"/>
        </w:rPr>
        <w:t>Data de Pagamento da Remuneração subsequente, conforme</w:t>
      </w:r>
      <w:r w:rsidRPr="00036DCA">
        <w:rPr>
          <w:rFonts w:ascii="Trebuchet MS" w:hAnsi="Trebuchet MS" w:cs="Calibri"/>
          <w:sz w:val="20"/>
          <w:szCs w:val="20"/>
        </w:rPr>
        <w:t xml:space="preserve"> o caso (exclusive). Cada Período de Capitalização sucede o anterior sem solução de continuidade, até a Data de Vencimento.</w:t>
      </w:r>
      <w:r w:rsidR="00CB2ADE" w:rsidRPr="00036DCA">
        <w:rPr>
          <w:rFonts w:ascii="Trebuchet MS" w:hAnsi="Trebuchet MS" w:cs="Calibri"/>
          <w:sz w:val="20"/>
          <w:szCs w:val="20"/>
        </w:rPr>
        <w:t xml:space="preserve"> </w:t>
      </w:r>
    </w:p>
    <w:bookmarkEnd w:id="81"/>
    <w:p w14:paraId="711B405C" w14:textId="77777777" w:rsidR="00966E9C" w:rsidRPr="00036DCA" w:rsidRDefault="00966E9C"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sz w:val="20"/>
          <w:szCs w:val="20"/>
        </w:rPr>
      </w:pPr>
    </w:p>
    <w:p w14:paraId="3D80EEE0" w14:textId="77777777" w:rsidR="00C24354" w:rsidRPr="00036DCA" w:rsidRDefault="00AD25BB" w:rsidP="00D434E4">
      <w:pPr>
        <w:pStyle w:val="Default"/>
        <w:widowControl w:val="0"/>
        <w:numPr>
          <w:ilvl w:val="1"/>
          <w:numId w:val="1"/>
        </w:numPr>
        <w:tabs>
          <w:tab w:val="left" w:pos="851"/>
        </w:tabs>
        <w:spacing w:line="360" w:lineRule="auto"/>
        <w:ind w:left="0" w:firstLine="0"/>
        <w:jc w:val="both"/>
        <w:rPr>
          <w:rFonts w:ascii="Trebuchet MS" w:hAnsi="Trebuchet MS" w:cstheme="minorHAnsi"/>
          <w:sz w:val="20"/>
          <w:szCs w:val="20"/>
        </w:rPr>
      </w:pPr>
      <w:r w:rsidRPr="00036DCA">
        <w:rPr>
          <w:rFonts w:ascii="Trebuchet MS" w:hAnsi="Trebuchet MS" w:cstheme="minorHAnsi"/>
          <w:color w:val="auto"/>
          <w:sz w:val="20"/>
          <w:szCs w:val="20"/>
          <w:u w:val="single"/>
          <w:lang w:bidi="th-TH"/>
        </w:rPr>
        <w:t>Data de Pagamento da Remuneração</w:t>
      </w:r>
      <w:r w:rsidRPr="00036DCA">
        <w:rPr>
          <w:rFonts w:ascii="Trebuchet MS" w:hAnsi="Trebuchet MS" w:cstheme="minorHAnsi"/>
          <w:color w:val="auto"/>
          <w:sz w:val="20"/>
          <w:szCs w:val="20"/>
          <w:lang w:bidi="th-TH"/>
        </w:rPr>
        <w:t>:</w:t>
      </w:r>
      <w:r w:rsidRPr="00036DCA">
        <w:rPr>
          <w:rFonts w:ascii="Trebuchet MS" w:hAnsi="Trebuchet MS" w:cstheme="minorHAnsi"/>
          <w:sz w:val="20"/>
          <w:szCs w:val="20"/>
        </w:rPr>
        <w:t xml:space="preserve"> </w:t>
      </w:r>
      <w:r w:rsidR="00C24354" w:rsidRPr="00036DCA">
        <w:rPr>
          <w:rFonts w:ascii="Trebuchet MS" w:hAnsi="Trebuchet MS" w:cstheme="minorHAnsi"/>
          <w:sz w:val="20"/>
          <w:szCs w:val="20"/>
        </w:rPr>
        <w:t xml:space="preserve">A </w:t>
      </w:r>
      <w:r w:rsidR="00C24354" w:rsidRPr="00036DCA">
        <w:rPr>
          <w:rFonts w:ascii="Trebuchet MS" w:eastAsia="Arial Unicode MS" w:hAnsi="Trebuchet MS" w:cstheme="minorHAnsi"/>
          <w:sz w:val="20"/>
          <w:szCs w:val="20"/>
          <w:lang w:bidi="th-TH"/>
        </w:rPr>
        <w:t>Remuneração</w:t>
      </w:r>
      <w:r w:rsidR="00C24354" w:rsidRPr="00036DCA">
        <w:rPr>
          <w:rFonts w:ascii="Trebuchet MS" w:hAnsi="Trebuchet MS" w:cstheme="minorHAnsi"/>
          <w:sz w:val="20"/>
          <w:szCs w:val="20"/>
        </w:rPr>
        <w:t xml:space="preserve"> será paga </w:t>
      </w:r>
      <w:r w:rsidR="00562E58" w:rsidRPr="00036DCA">
        <w:rPr>
          <w:rFonts w:ascii="Trebuchet MS" w:hAnsi="Trebuchet MS" w:cstheme="minorHAnsi"/>
          <w:sz w:val="20"/>
          <w:szCs w:val="20"/>
        </w:rPr>
        <w:t>conforme</w:t>
      </w:r>
      <w:r w:rsidR="00C24354" w:rsidRPr="00036DCA">
        <w:rPr>
          <w:rFonts w:ascii="Trebuchet MS" w:hAnsi="Trebuchet MS" w:cstheme="minorHAnsi"/>
          <w:sz w:val="20"/>
          <w:szCs w:val="20"/>
        </w:rPr>
        <w:t xml:space="preserve"> </w:t>
      </w:r>
      <w:r w:rsidR="00E63E21" w:rsidRPr="00036DCA">
        <w:rPr>
          <w:rFonts w:ascii="Trebuchet MS" w:hAnsi="Trebuchet MS" w:cstheme="minorHAnsi"/>
          <w:sz w:val="20"/>
          <w:szCs w:val="20"/>
        </w:rPr>
        <w:t>previsto no cronograma de pagamento d</w:t>
      </w:r>
      <w:r w:rsidR="00CC738E" w:rsidRPr="00036DCA">
        <w:rPr>
          <w:rFonts w:ascii="Trebuchet MS" w:hAnsi="Trebuchet MS" w:cstheme="minorHAnsi"/>
          <w:sz w:val="20"/>
          <w:szCs w:val="20"/>
        </w:rPr>
        <w:t>a</w:t>
      </w:r>
      <w:r w:rsidR="009C2C54" w:rsidRPr="00036DCA">
        <w:rPr>
          <w:rFonts w:ascii="Trebuchet MS" w:hAnsi="Trebuchet MS" w:cstheme="minorHAnsi"/>
          <w:sz w:val="20"/>
          <w:szCs w:val="20"/>
        </w:rPr>
        <w:t>s Notas Comerciais</w:t>
      </w:r>
      <w:r w:rsidR="00E63E21" w:rsidRPr="00036DCA">
        <w:rPr>
          <w:rFonts w:ascii="Trebuchet MS" w:hAnsi="Trebuchet MS" w:cstheme="minorHAnsi"/>
          <w:sz w:val="20"/>
          <w:szCs w:val="20"/>
        </w:rPr>
        <w:t xml:space="preserve"> previstos no </w:t>
      </w:r>
      <w:r w:rsidR="00E63E21" w:rsidRPr="00036DCA">
        <w:rPr>
          <w:rFonts w:ascii="Trebuchet MS" w:hAnsi="Trebuchet MS"/>
          <w:sz w:val="20"/>
          <w:szCs w:val="20"/>
        </w:rPr>
        <w:t xml:space="preserve">Anexo </w:t>
      </w:r>
      <w:r w:rsidR="00856815" w:rsidRPr="00036DCA">
        <w:rPr>
          <w:rFonts w:ascii="Trebuchet MS" w:hAnsi="Trebuchet MS" w:cstheme="minorHAnsi"/>
          <w:sz w:val="20"/>
          <w:szCs w:val="20"/>
        </w:rPr>
        <w:t>V</w:t>
      </w:r>
      <w:r w:rsidR="00917F09" w:rsidRPr="00036DCA">
        <w:rPr>
          <w:rFonts w:ascii="Trebuchet MS" w:hAnsi="Trebuchet MS" w:cstheme="minorHAnsi"/>
          <w:sz w:val="20"/>
          <w:szCs w:val="20"/>
        </w:rPr>
        <w:t xml:space="preserve"> </w:t>
      </w:r>
      <w:r w:rsidR="00E63E21" w:rsidRPr="00036DCA">
        <w:rPr>
          <w:rFonts w:ascii="Trebuchet MS" w:hAnsi="Trebuchet MS" w:cstheme="minorHAnsi"/>
          <w:sz w:val="20"/>
          <w:szCs w:val="20"/>
        </w:rPr>
        <w:t>a esta Escritura de Emissão</w:t>
      </w:r>
      <w:r w:rsidR="00C24354" w:rsidRPr="00036DCA">
        <w:rPr>
          <w:rFonts w:ascii="Trebuchet MS" w:hAnsi="Trebuchet MS" w:cstheme="minorHAnsi"/>
          <w:sz w:val="20"/>
          <w:szCs w:val="20"/>
        </w:rPr>
        <w:t xml:space="preserve"> </w:t>
      </w:r>
      <w:bookmarkStart w:id="82" w:name="_Hlk129622867"/>
      <w:r w:rsidR="00C24354" w:rsidRPr="00036DCA">
        <w:rPr>
          <w:rFonts w:ascii="Trebuchet MS" w:hAnsi="Trebuchet MS" w:cstheme="minorHAnsi"/>
          <w:sz w:val="20"/>
          <w:szCs w:val="20"/>
        </w:rPr>
        <w:t>("</w:t>
      </w:r>
      <w:r w:rsidR="00C24354" w:rsidRPr="00036DCA">
        <w:rPr>
          <w:rFonts w:ascii="Trebuchet MS" w:hAnsi="Trebuchet MS" w:cstheme="minorHAnsi"/>
          <w:sz w:val="20"/>
          <w:szCs w:val="20"/>
          <w:u w:val="single"/>
        </w:rPr>
        <w:t>Data de Pagamento</w:t>
      </w:r>
      <w:r w:rsidR="006E0D55" w:rsidRPr="00036DCA">
        <w:rPr>
          <w:rFonts w:ascii="Trebuchet MS" w:hAnsi="Trebuchet MS" w:cstheme="minorHAnsi"/>
          <w:sz w:val="20"/>
          <w:szCs w:val="20"/>
          <w:u w:val="single"/>
        </w:rPr>
        <w:t xml:space="preserve"> da Remuneração</w:t>
      </w:r>
      <w:r w:rsidR="00C24354" w:rsidRPr="00036DCA">
        <w:rPr>
          <w:rFonts w:ascii="Trebuchet MS" w:hAnsi="Trebuchet MS" w:cstheme="minorHAnsi"/>
          <w:sz w:val="20"/>
          <w:szCs w:val="20"/>
        </w:rPr>
        <w:t>"</w:t>
      </w:r>
      <w:r w:rsidR="00E91B7B" w:rsidRPr="00036DCA">
        <w:rPr>
          <w:rFonts w:ascii="Trebuchet MS" w:hAnsi="Trebuchet MS" w:cstheme="minorHAnsi"/>
          <w:sz w:val="20"/>
          <w:szCs w:val="20"/>
        </w:rPr>
        <w:t xml:space="preserve"> ou “</w:t>
      </w:r>
      <w:r w:rsidR="00E91B7B" w:rsidRPr="00036DCA">
        <w:rPr>
          <w:rFonts w:ascii="Trebuchet MS" w:hAnsi="Trebuchet MS" w:cstheme="minorHAnsi"/>
          <w:sz w:val="20"/>
          <w:szCs w:val="20"/>
          <w:u w:val="single"/>
        </w:rPr>
        <w:t>Data de Pagamento</w:t>
      </w:r>
      <w:r w:rsidR="00E91B7B" w:rsidRPr="00036DCA">
        <w:rPr>
          <w:rFonts w:ascii="Trebuchet MS" w:hAnsi="Trebuchet MS" w:cstheme="minorHAnsi"/>
          <w:sz w:val="20"/>
          <w:szCs w:val="20"/>
        </w:rPr>
        <w:t>”</w:t>
      </w:r>
      <w:r w:rsidR="00C24354" w:rsidRPr="00036DCA">
        <w:rPr>
          <w:rFonts w:ascii="Trebuchet MS" w:hAnsi="Trebuchet MS" w:cstheme="minorHAnsi"/>
          <w:sz w:val="20"/>
          <w:szCs w:val="20"/>
        </w:rPr>
        <w:t>)</w:t>
      </w:r>
      <w:bookmarkEnd w:id="82"/>
      <w:r w:rsidR="00C24354" w:rsidRPr="00036DCA">
        <w:rPr>
          <w:rFonts w:ascii="Trebuchet MS" w:hAnsi="Trebuchet MS" w:cstheme="minorHAnsi"/>
          <w:sz w:val="20"/>
          <w:szCs w:val="20"/>
        </w:rPr>
        <w:t>.</w:t>
      </w:r>
    </w:p>
    <w:p w14:paraId="1658DF1E" w14:textId="77777777" w:rsidR="00966E9C" w:rsidRPr="00036DCA" w:rsidRDefault="00966E9C" w:rsidP="00D434E4">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p>
    <w:p w14:paraId="6A745045" w14:textId="77777777" w:rsidR="007D56C7" w:rsidRPr="00036DCA" w:rsidRDefault="002E1B45"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036DCA">
        <w:rPr>
          <w:rFonts w:ascii="Trebuchet MS" w:hAnsi="Trebuchet MS" w:cstheme="minorHAnsi"/>
          <w:color w:val="auto"/>
          <w:sz w:val="20"/>
          <w:szCs w:val="20"/>
          <w:u w:val="single"/>
          <w:lang w:bidi="th-TH"/>
        </w:rPr>
        <w:t>Repactuação Programada</w:t>
      </w:r>
      <w:r w:rsidR="000F3164" w:rsidRPr="00036DCA">
        <w:rPr>
          <w:rFonts w:ascii="Trebuchet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Não </w:t>
      </w:r>
      <w:r w:rsidRPr="00036DCA">
        <w:rPr>
          <w:rFonts w:ascii="Trebuchet MS" w:hAnsi="Trebuchet MS"/>
          <w:sz w:val="20"/>
          <w:szCs w:val="20"/>
          <w:lang w:bidi="th-TH"/>
        </w:rPr>
        <w:t>haverá</w:t>
      </w:r>
      <w:r w:rsidRPr="00036DCA">
        <w:rPr>
          <w:rFonts w:ascii="Trebuchet MS" w:eastAsia="Arial Unicode MS" w:hAnsi="Trebuchet MS" w:cstheme="minorHAnsi"/>
          <w:color w:val="auto"/>
          <w:sz w:val="20"/>
          <w:szCs w:val="20"/>
          <w:lang w:bidi="th-TH"/>
        </w:rPr>
        <w:t xml:space="preserve"> repactuação programada d</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Pr="00036DCA">
        <w:rPr>
          <w:rFonts w:ascii="Trebuchet MS" w:eastAsia="Arial Unicode MS" w:hAnsi="Trebuchet MS" w:cstheme="minorHAnsi"/>
          <w:color w:val="auto"/>
          <w:sz w:val="20"/>
          <w:szCs w:val="20"/>
          <w:lang w:bidi="th-TH"/>
        </w:rPr>
        <w:t>.</w:t>
      </w:r>
    </w:p>
    <w:p w14:paraId="0B38671F" w14:textId="77777777" w:rsidR="007D56C7" w:rsidRPr="00036DCA" w:rsidRDefault="007D56C7" w:rsidP="00D434E4">
      <w:pPr>
        <w:widowControl w:val="0"/>
        <w:spacing w:line="360" w:lineRule="auto"/>
        <w:jc w:val="both"/>
        <w:rPr>
          <w:rFonts w:ascii="Trebuchet MS" w:eastAsia="Arial Unicode MS" w:hAnsi="Trebuchet MS" w:cstheme="minorHAnsi"/>
          <w:sz w:val="20"/>
          <w:szCs w:val="20"/>
          <w:lang w:bidi="th-TH"/>
        </w:rPr>
      </w:pPr>
    </w:p>
    <w:p w14:paraId="0DD8D400" w14:textId="5BAF1742" w:rsidR="00161FCF" w:rsidRPr="00036DCA"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Amortização</w:t>
      </w:r>
      <w:bookmarkStart w:id="83" w:name="_Ref264227032"/>
      <w:r w:rsidR="00327D31" w:rsidRPr="00036DCA">
        <w:rPr>
          <w:rFonts w:ascii="Trebuchet MS" w:hAnsi="Trebuchet MS" w:cstheme="minorHAnsi"/>
          <w:color w:val="auto"/>
          <w:sz w:val="20"/>
          <w:szCs w:val="20"/>
          <w:u w:val="single"/>
          <w:lang w:bidi="th-TH"/>
        </w:rPr>
        <w:t xml:space="preserve"> Programada</w:t>
      </w:r>
      <w:r w:rsidR="009D0636" w:rsidRPr="00036DCA">
        <w:rPr>
          <w:rFonts w:ascii="Trebuchet MS" w:hAnsi="Trebuchet MS" w:cstheme="minorHAnsi"/>
          <w:color w:val="auto"/>
          <w:sz w:val="20"/>
          <w:szCs w:val="20"/>
          <w:lang w:bidi="th-TH"/>
        </w:rPr>
        <w:t xml:space="preserve">: </w:t>
      </w:r>
      <w:bookmarkEnd w:id="83"/>
      <w:r w:rsidR="00C54D18" w:rsidRPr="00036DCA">
        <w:rPr>
          <w:rFonts w:ascii="Trebuchet MS" w:hAnsi="Trebuchet MS" w:cstheme="minorHAnsi"/>
          <w:color w:val="auto"/>
          <w:sz w:val="20"/>
          <w:szCs w:val="20"/>
          <w:lang w:bidi="th-TH"/>
        </w:rPr>
        <w:t>Sem prejuízo dos pagamentos em decorrência</w:t>
      </w:r>
      <w:r w:rsidR="00114B8B" w:rsidRPr="00036DCA">
        <w:rPr>
          <w:rFonts w:ascii="Trebuchet MS" w:hAnsi="Trebuchet MS" w:cstheme="minorHAnsi"/>
          <w:color w:val="auto"/>
          <w:sz w:val="20"/>
          <w:szCs w:val="20"/>
          <w:lang w:bidi="th-TH"/>
        </w:rPr>
        <w:t xml:space="preserve"> da Amortização Extraordinária</w:t>
      </w:r>
      <w:r w:rsidR="000C0911" w:rsidRPr="00036DCA">
        <w:rPr>
          <w:rFonts w:ascii="Trebuchet MS" w:hAnsi="Trebuchet MS" w:cstheme="minorHAnsi"/>
          <w:color w:val="auto"/>
          <w:sz w:val="20"/>
          <w:szCs w:val="20"/>
          <w:lang w:bidi="th-TH"/>
        </w:rPr>
        <w:t>, do Resgate Antecipado Obrigatório e</w:t>
      </w:r>
      <w:r w:rsidR="00C54D18" w:rsidRPr="00036DCA">
        <w:rPr>
          <w:rFonts w:ascii="Trebuchet MS" w:hAnsi="Trebuchet MS" w:cstheme="minorHAnsi"/>
          <w:color w:val="auto"/>
          <w:sz w:val="20"/>
          <w:szCs w:val="20"/>
          <w:lang w:bidi="th-TH"/>
        </w:rPr>
        <w:t xml:space="preserve"> de </w:t>
      </w:r>
      <w:r w:rsidR="006F17DA" w:rsidRPr="00036DCA">
        <w:rPr>
          <w:rFonts w:ascii="Trebuchet MS" w:hAnsi="Trebuchet MS" w:cstheme="minorHAnsi"/>
          <w:color w:val="auto"/>
          <w:sz w:val="20"/>
          <w:szCs w:val="20"/>
          <w:lang w:bidi="th-TH"/>
        </w:rPr>
        <w:t xml:space="preserve">Vencimento Antecipado </w:t>
      </w:r>
      <w:r w:rsidR="00C54D18" w:rsidRPr="00036DCA">
        <w:rPr>
          <w:rFonts w:ascii="Trebuchet MS" w:hAnsi="Trebuchet MS" w:cstheme="minorHAnsi"/>
          <w:color w:val="auto"/>
          <w:sz w:val="20"/>
          <w:szCs w:val="20"/>
          <w:lang w:bidi="th-TH"/>
        </w:rPr>
        <w:t>das obrigações decorrentes d</w:t>
      </w:r>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00F774D1" w:rsidRPr="00036DCA">
        <w:rPr>
          <w:rFonts w:ascii="Trebuchet MS" w:hAnsi="Trebuchet MS" w:cstheme="minorHAnsi"/>
          <w:color w:val="auto"/>
          <w:sz w:val="20"/>
          <w:szCs w:val="20"/>
          <w:lang w:bidi="th-TH"/>
        </w:rPr>
        <w:t xml:space="preserve">, </w:t>
      </w:r>
      <w:r w:rsidR="00AE220C" w:rsidRPr="00036DCA">
        <w:rPr>
          <w:rFonts w:ascii="Trebuchet MS" w:hAnsi="Trebuchet MS" w:cstheme="minorHAnsi"/>
          <w:color w:val="auto"/>
          <w:sz w:val="20"/>
          <w:szCs w:val="20"/>
          <w:lang w:bidi="th-TH"/>
        </w:rPr>
        <w:t>o saldo do Valor Nominal Unitário</w:t>
      </w:r>
      <w:r w:rsidR="00C54D18" w:rsidRPr="00036DCA">
        <w:rPr>
          <w:rFonts w:ascii="Trebuchet MS" w:hAnsi="Trebuchet MS" w:cstheme="minorHAnsi"/>
          <w:color w:val="auto"/>
          <w:sz w:val="20"/>
          <w:szCs w:val="20"/>
          <w:lang w:bidi="th-TH"/>
        </w:rPr>
        <w:t xml:space="preserve"> </w:t>
      </w:r>
      <w:r w:rsidR="00AE220C" w:rsidRPr="00036DCA">
        <w:rPr>
          <w:rFonts w:ascii="Trebuchet MS" w:hAnsi="Trebuchet MS" w:cstheme="minorHAnsi"/>
          <w:color w:val="auto"/>
          <w:sz w:val="20"/>
          <w:szCs w:val="20"/>
          <w:lang w:bidi="th-TH"/>
        </w:rPr>
        <w:t>d</w:t>
      </w:r>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008549DB" w:rsidRPr="00036DCA">
        <w:rPr>
          <w:rFonts w:ascii="Trebuchet MS" w:hAnsi="Trebuchet MS" w:cstheme="minorHAnsi"/>
          <w:color w:val="auto"/>
          <w:sz w:val="20"/>
          <w:szCs w:val="20"/>
          <w:lang w:bidi="th-TH"/>
        </w:rPr>
        <w:t xml:space="preserve"> será amortizado</w:t>
      </w:r>
      <w:r w:rsidR="000F3164" w:rsidRPr="00036DCA">
        <w:rPr>
          <w:rFonts w:ascii="Trebuchet MS" w:hAnsi="Trebuchet MS" w:cstheme="minorHAnsi"/>
          <w:color w:val="auto"/>
          <w:sz w:val="20"/>
          <w:szCs w:val="20"/>
          <w:lang w:bidi="th-TH"/>
        </w:rPr>
        <w:t xml:space="preserve"> </w:t>
      </w:r>
      <w:r w:rsidR="001677E6" w:rsidRPr="00036DCA">
        <w:rPr>
          <w:rFonts w:ascii="Trebuchet MS" w:hAnsi="Trebuchet MS" w:cstheme="minorHAnsi"/>
          <w:color w:val="auto"/>
          <w:sz w:val="20"/>
          <w:szCs w:val="20"/>
          <w:lang w:bidi="th-TH"/>
        </w:rPr>
        <w:t>em uma única parcela,</w:t>
      </w:r>
      <w:r w:rsidR="00FE5871" w:rsidRPr="00036DCA">
        <w:rPr>
          <w:rFonts w:ascii="Trebuchet MS" w:hAnsi="Trebuchet MS" w:cstheme="minorHAnsi"/>
          <w:color w:val="auto"/>
          <w:sz w:val="20"/>
          <w:szCs w:val="20"/>
          <w:lang w:bidi="th-TH"/>
        </w:rPr>
        <w:t xml:space="preserve"> na Data de Vencimento, </w:t>
      </w:r>
      <w:r w:rsidR="001677E6" w:rsidRPr="00036DCA">
        <w:rPr>
          <w:rFonts w:ascii="Trebuchet MS" w:hAnsi="Trebuchet MS" w:cstheme="minorHAnsi"/>
          <w:color w:val="auto"/>
          <w:sz w:val="20"/>
          <w:szCs w:val="20"/>
          <w:lang w:bidi="th-TH"/>
        </w:rPr>
        <w:t>observado o disposto n</w:t>
      </w:r>
      <w:r w:rsidR="00F60A09" w:rsidRPr="00036DCA">
        <w:rPr>
          <w:rFonts w:ascii="Trebuchet MS" w:hAnsi="Trebuchet MS" w:cstheme="minorHAnsi"/>
          <w:color w:val="auto"/>
          <w:sz w:val="20"/>
          <w:szCs w:val="20"/>
          <w:lang w:bidi="th-TH"/>
        </w:rPr>
        <w:t>esta Escritura de Emissão</w:t>
      </w:r>
      <w:r w:rsidR="00C24354" w:rsidRPr="00036DCA">
        <w:rPr>
          <w:rFonts w:ascii="Trebuchet MS" w:hAnsi="Trebuchet MS" w:cstheme="minorHAnsi"/>
          <w:color w:val="auto"/>
          <w:sz w:val="20"/>
          <w:szCs w:val="20"/>
          <w:lang w:bidi="th-TH"/>
        </w:rPr>
        <w:t xml:space="preserve"> ("</w:t>
      </w:r>
      <w:r w:rsidR="00C24354" w:rsidRPr="00036DCA">
        <w:rPr>
          <w:rFonts w:ascii="Trebuchet MS" w:hAnsi="Trebuchet MS" w:cstheme="minorHAnsi"/>
          <w:color w:val="auto"/>
          <w:sz w:val="20"/>
          <w:szCs w:val="20"/>
          <w:u w:val="single"/>
          <w:lang w:bidi="th-TH"/>
        </w:rPr>
        <w:t>Data de Amortização</w:t>
      </w:r>
      <w:r w:rsidR="001677E6" w:rsidRPr="00036DCA">
        <w:rPr>
          <w:rFonts w:ascii="Trebuchet MS" w:hAnsi="Trebuchet MS" w:cstheme="minorHAnsi"/>
          <w:color w:val="auto"/>
          <w:sz w:val="20"/>
          <w:szCs w:val="20"/>
          <w:lang w:bidi="th-TH"/>
        </w:rPr>
        <w:t>"</w:t>
      </w:r>
      <w:r w:rsidR="00C24354" w:rsidRPr="00036DCA">
        <w:rPr>
          <w:rFonts w:ascii="Trebuchet MS" w:hAnsi="Trebuchet MS" w:cstheme="minorHAnsi"/>
          <w:color w:val="auto"/>
          <w:sz w:val="20"/>
          <w:szCs w:val="20"/>
          <w:lang w:bidi="th-TH"/>
        </w:rPr>
        <w:t>)</w:t>
      </w:r>
      <w:r w:rsidR="00A011AC" w:rsidRPr="00036DCA">
        <w:rPr>
          <w:rFonts w:ascii="Trebuchet MS" w:hAnsi="Trebuchet MS" w:cstheme="minorHAnsi"/>
          <w:color w:val="auto"/>
          <w:sz w:val="20"/>
          <w:szCs w:val="20"/>
          <w:lang w:bidi="th-TH"/>
        </w:rPr>
        <w:t>.</w:t>
      </w:r>
      <w:r w:rsidR="00114B8B" w:rsidRPr="00036DCA">
        <w:rPr>
          <w:rFonts w:ascii="Trebuchet MS" w:hAnsi="Trebuchet MS" w:cstheme="minorHAnsi"/>
          <w:color w:val="auto"/>
          <w:sz w:val="20"/>
          <w:szCs w:val="20"/>
          <w:lang w:bidi="th-TH"/>
        </w:rPr>
        <w:t xml:space="preserve"> </w:t>
      </w:r>
    </w:p>
    <w:p w14:paraId="5249BF44" w14:textId="77777777" w:rsidR="00161FCF" w:rsidRPr="00036DCA" w:rsidRDefault="00161FCF" w:rsidP="00D434E4">
      <w:pPr>
        <w:pStyle w:val="FooterReference"/>
        <w:numPr>
          <w:ilvl w:val="0"/>
          <w:numId w:val="0"/>
        </w:numPr>
        <w:spacing w:line="360" w:lineRule="auto"/>
        <w:jc w:val="both"/>
        <w:rPr>
          <w:rFonts w:ascii="Trebuchet MS" w:hAnsi="Trebuchet MS" w:cstheme="minorHAnsi"/>
          <w:color w:val="auto"/>
          <w:sz w:val="20"/>
          <w:szCs w:val="20"/>
          <w:lang w:bidi="th-TH"/>
        </w:rPr>
      </w:pPr>
    </w:p>
    <w:p w14:paraId="723B878A" w14:textId="77777777" w:rsidR="007D56C7" w:rsidRPr="00036DCA" w:rsidRDefault="00354ED7"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Local de Pagamento</w:t>
      </w:r>
      <w:r w:rsidR="009D0636" w:rsidRPr="00036DCA">
        <w:rPr>
          <w:rFonts w:ascii="Trebuchet MS" w:hAnsi="Trebuchet MS" w:cstheme="minorHAnsi"/>
          <w:color w:val="auto"/>
          <w:sz w:val="20"/>
          <w:szCs w:val="20"/>
          <w:lang w:bidi="th-TH"/>
        </w:rPr>
        <w:t xml:space="preserve">: </w:t>
      </w:r>
      <w:r w:rsidR="00CA4B83" w:rsidRPr="00036DCA">
        <w:rPr>
          <w:rFonts w:ascii="Trebuchet MS" w:hAnsi="Trebuchet MS" w:cstheme="minorHAnsi"/>
          <w:color w:val="auto"/>
          <w:sz w:val="20"/>
          <w:szCs w:val="20"/>
          <w:lang w:bidi="th-TH"/>
        </w:rPr>
        <w:t>Os pagamentos referentes à</w:t>
      </w:r>
      <w:r w:rsidR="009C2C54" w:rsidRPr="00036DCA">
        <w:rPr>
          <w:rFonts w:ascii="Trebuchet MS" w:hAnsi="Trebuchet MS" w:cstheme="minorHAnsi"/>
          <w:color w:val="auto"/>
          <w:sz w:val="20"/>
          <w:szCs w:val="20"/>
          <w:lang w:bidi="th-TH"/>
        </w:rPr>
        <w:t>s Notas Comerciais</w:t>
      </w:r>
      <w:r w:rsidR="00CA4B83" w:rsidRPr="00036DCA">
        <w:rPr>
          <w:rFonts w:ascii="Trebuchet MS" w:hAnsi="Trebuchet MS" w:cstheme="minorHAnsi"/>
          <w:color w:val="auto"/>
          <w:sz w:val="20"/>
          <w:szCs w:val="20"/>
          <w:lang w:bidi="th-TH"/>
        </w:rPr>
        <w:t xml:space="preserve"> e a quaisquer outros valores eventualmente devidos pela </w:t>
      </w:r>
      <w:r w:rsidR="000D48E0" w:rsidRPr="00036DCA">
        <w:rPr>
          <w:rFonts w:ascii="Trebuchet MS" w:hAnsi="Trebuchet MS"/>
          <w:sz w:val="20"/>
          <w:szCs w:val="20"/>
          <w:lang w:bidi="th-TH"/>
        </w:rPr>
        <w:t>Emissora</w:t>
      </w:r>
      <w:r w:rsidR="00CA4B83" w:rsidRPr="00036DCA">
        <w:rPr>
          <w:rFonts w:ascii="Trebuchet MS" w:hAnsi="Trebuchet MS" w:cstheme="minorHAnsi"/>
          <w:color w:val="auto"/>
          <w:sz w:val="20"/>
          <w:szCs w:val="20"/>
          <w:lang w:bidi="th-TH"/>
        </w:rPr>
        <w:t>, nos termos desta Escritura de Emissão, serão realizados</w:t>
      </w:r>
      <w:r w:rsidR="00CA1766" w:rsidRPr="00036DCA">
        <w:rPr>
          <w:rFonts w:ascii="Trebuchet MS" w:hAnsi="Trebuchet MS" w:cstheme="minorHAnsi"/>
          <w:color w:val="auto"/>
          <w:sz w:val="20"/>
          <w:szCs w:val="20"/>
          <w:lang w:bidi="th-TH"/>
        </w:rPr>
        <w:t xml:space="preserve"> </w:t>
      </w:r>
      <w:r w:rsidR="00CA4B83" w:rsidRPr="00036DCA">
        <w:rPr>
          <w:rFonts w:ascii="Trebuchet MS" w:hAnsi="Trebuchet MS" w:cstheme="minorHAnsi"/>
          <w:color w:val="auto"/>
          <w:sz w:val="20"/>
          <w:szCs w:val="20"/>
          <w:lang w:bidi="th-TH"/>
        </w:rPr>
        <w:t xml:space="preserve">pela </w:t>
      </w:r>
      <w:r w:rsidR="000D48E0" w:rsidRPr="00036DCA">
        <w:rPr>
          <w:rFonts w:ascii="Trebuchet MS" w:hAnsi="Trebuchet MS" w:cstheme="minorHAnsi"/>
          <w:color w:val="auto"/>
          <w:sz w:val="20"/>
          <w:szCs w:val="20"/>
          <w:lang w:bidi="th-TH"/>
        </w:rPr>
        <w:t>Emissora</w:t>
      </w:r>
      <w:r w:rsidR="00CA4B83" w:rsidRPr="00036DCA">
        <w:rPr>
          <w:rFonts w:ascii="Trebuchet MS" w:hAnsi="Trebuchet MS" w:cstheme="minorHAnsi"/>
          <w:color w:val="auto"/>
          <w:sz w:val="20"/>
          <w:szCs w:val="20"/>
          <w:lang w:bidi="th-TH"/>
        </w:rPr>
        <w:t xml:space="preserve"> mediante crédito na</w:t>
      </w:r>
      <w:r w:rsidR="00021742" w:rsidRPr="00036DCA">
        <w:rPr>
          <w:rFonts w:ascii="Trebuchet MS" w:hAnsi="Trebuchet MS" w:cstheme="minorHAnsi"/>
          <w:color w:val="auto"/>
          <w:sz w:val="20"/>
          <w:szCs w:val="20"/>
          <w:lang w:bidi="th-TH"/>
        </w:rPr>
        <w:t xml:space="preserve"> </w:t>
      </w:r>
      <w:r w:rsidR="00505FDA" w:rsidRPr="00036DCA">
        <w:rPr>
          <w:rFonts w:ascii="Trebuchet MS" w:hAnsi="Trebuchet MS"/>
          <w:color w:val="auto"/>
          <w:w w:val="0"/>
          <w:sz w:val="20"/>
          <w:szCs w:val="20"/>
        </w:rPr>
        <w:t>Conta Centralizadora</w:t>
      </w:r>
      <w:r w:rsidR="00B4070C" w:rsidRPr="00036DCA">
        <w:rPr>
          <w:rFonts w:ascii="Trebuchet MS" w:hAnsi="Trebuchet MS" w:cstheme="minorHAnsi"/>
          <w:color w:val="auto"/>
          <w:sz w:val="20"/>
          <w:szCs w:val="20"/>
          <w:lang w:bidi="th-TH"/>
        </w:rPr>
        <w:t>.</w:t>
      </w:r>
    </w:p>
    <w:p w14:paraId="70CBB24A" w14:textId="77777777" w:rsidR="007D56C7" w:rsidRPr="00036DCA" w:rsidRDefault="007D56C7" w:rsidP="00D434E4">
      <w:pPr>
        <w:widowControl w:val="0"/>
        <w:spacing w:line="360" w:lineRule="auto"/>
        <w:jc w:val="both"/>
        <w:rPr>
          <w:rFonts w:ascii="Trebuchet MS" w:eastAsia="Arial Unicode MS" w:hAnsi="Trebuchet MS" w:cstheme="minorHAnsi"/>
          <w:sz w:val="20"/>
          <w:szCs w:val="20"/>
          <w:lang w:bidi="th-TH"/>
        </w:rPr>
      </w:pPr>
    </w:p>
    <w:p w14:paraId="5183B625" w14:textId="77777777" w:rsidR="007D56C7" w:rsidRPr="00036DCA"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Prorrogação dos Prazos</w:t>
      </w:r>
      <w:r w:rsidR="009D0636" w:rsidRPr="00036DCA">
        <w:rPr>
          <w:rFonts w:ascii="Trebuchet MS" w:hAnsi="Trebuchet MS" w:cstheme="minorHAnsi"/>
          <w:color w:val="auto"/>
          <w:sz w:val="20"/>
          <w:szCs w:val="20"/>
          <w:lang w:bidi="th-TH"/>
        </w:rPr>
        <w:t xml:space="preserve">: </w:t>
      </w:r>
      <w:r w:rsidR="00354ED7" w:rsidRPr="00036DCA">
        <w:rPr>
          <w:rFonts w:ascii="Trebuchet MS" w:eastAsia="Arial Unicode MS" w:hAnsi="Trebuchet MS" w:cstheme="minorHAnsi"/>
          <w:color w:val="auto"/>
          <w:sz w:val="20"/>
          <w:szCs w:val="20"/>
          <w:lang w:bidi="th-TH"/>
        </w:rPr>
        <w:t xml:space="preserve">Considerar-se-ão automaticamente prorrogadas as datas de pagamento de qualquer obrigação por quaisquer das Partes desta Escritura de Emissão, inclusive pela </w:t>
      </w:r>
      <w:r w:rsidR="001C6DD3" w:rsidRPr="00036DCA">
        <w:rPr>
          <w:rFonts w:ascii="Trebuchet MS" w:eastAsia="Arial Unicode MS" w:hAnsi="Trebuchet MS" w:cstheme="minorHAnsi"/>
          <w:color w:val="auto"/>
          <w:sz w:val="20"/>
          <w:szCs w:val="20"/>
          <w:lang w:bidi="th-TH"/>
        </w:rPr>
        <w:t>Credora</w:t>
      </w:r>
      <w:r w:rsidR="00354ED7" w:rsidRPr="00036DCA">
        <w:rPr>
          <w:rFonts w:ascii="Trebuchet MS" w:eastAsia="Arial Unicode MS" w:hAnsi="Trebuchet MS" w:cstheme="minorHAnsi"/>
          <w:color w:val="auto"/>
          <w:sz w:val="20"/>
          <w:szCs w:val="20"/>
          <w:lang w:bidi="th-TH"/>
        </w:rPr>
        <w:t>, no que se refere ao pagamento do preço de integralização, até o primeiro Dia Útil subsequente, se a data de vencimento da respectiva obrigação não recair em um Dia Útil, sem qualquer acréscimo aos valores a serem pagos.</w:t>
      </w:r>
    </w:p>
    <w:p w14:paraId="44EF8D9F" w14:textId="77777777" w:rsidR="00E30EDE" w:rsidRPr="00036DCA" w:rsidRDefault="00E30EDE"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3518E0FB" w14:textId="3B5E4232" w:rsidR="007D56C7" w:rsidRPr="00036DCA"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84" w:name="_Ref264230319"/>
      <w:r w:rsidRPr="00036DCA">
        <w:rPr>
          <w:rFonts w:ascii="Trebuchet MS" w:hAnsi="Trebuchet MS" w:cstheme="minorHAnsi"/>
          <w:color w:val="auto"/>
          <w:sz w:val="20"/>
          <w:szCs w:val="20"/>
          <w:u w:val="single"/>
          <w:lang w:bidi="th-TH"/>
        </w:rPr>
        <w:t>Encargos Moratórios</w:t>
      </w:r>
      <w:bookmarkStart w:id="85" w:name="_Ref264227481"/>
      <w:bookmarkEnd w:id="84"/>
      <w:r w:rsidR="009D0636"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 xml:space="preserve">Sem prejuízo da Remuneração, ocorrendo impontualidade no pagamento de </w:t>
      </w:r>
      <w:r w:rsidRPr="00036DCA">
        <w:rPr>
          <w:rFonts w:ascii="Trebuchet MS" w:hAnsi="Trebuchet MS"/>
          <w:sz w:val="20"/>
          <w:szCs w:val="20"/>
          <w:lang w:bidi="th-TH"/>
        </w:rPr>
        <w:t>qualquer</w:t>
      </w:r>
      <w:r w:rsidRPr="00036DCA">
        <w:rPr>
          <w:rFonts w:ascii="Trebuchet MS" w:hAnsi="Trebuchet MS" w:cstheme="minorHAnsi"/>
          <w:color w:val="auto"/>
          <w:sz w:val="20"/>
          <w:szCs w:val="20"/>
          <w:lang w:bidi="th-TH"/>
        </w:rPr>
        <w:t xml:space="preserve"> quantia devida à </w:t>
      </w:r>
      <w:r w:rsidR="001C6DD3" w:rsidRPr="00036DCA">
        <w:rPr>
          <w:rFonts w:ascii="Trebuchet MS" w:hAnsi="Trebuchet MS" w:cstheme="minorHAnsi"/>
          <w:color w:val="auto"/>
          <w:sz w:val="20"/>
          <w:szCs w:val="20"/>
          <w:lang w:bidi="th-TH"/>
        </w:rPr>
        <w:t>Credora</w:t>
      </w:r>
      <w:r w:rsidRPr="00036DCA">
        <w:rPr>
          <w:rFonts w:ascii="Trebuchet MS" w:hAnsi="Trebuchet MS" w:cstheme="minorHAnsi"/>
          <w:color w:val="auto"/>
          <w:sz w:val="20"/>
          <w:szCs w:val="20"/>
          <w:lang w:bidi="th-TH"/>
        </w:rPr>
        <w:t xml:space="preserve">, os débitos em atraso ficarão sujeitos à multa moratória, compensatória, de </w:t>
      </w:r>
      <w:r w:rsidR="00F30919" w:rsidRPr="00036DCA">
        <w:rPr>
          <w:rFonts w:ascii="Trebuchet MS" w:hAnsi="Trebuchet MS" w:cstheme="minorHAnsi"/>
          <w:color w:val="auto"/>
          <w:sz w:val="20"/>
          <w:szCs w:val="20"/>
          <w:lang w:bidi="th-TH"/>
        </w:rPr>
        <w:t>2% (dois por cento)</w:t>
      </w:r>
      <w:r w:rsidRPr="00036DCA">
        <w:rPr>
          <w:rFonts w:ascii="Trebuchet MS" w:hAnsi="Trebuchet MS" w:cstheme="minorHAnsi"/>
          <w:color w:val="auto"/>
          <w:sz w:val="20"/>
          <w:szCs w:val="20"/>
          <w:lang w:bidi="th-TH"/>
        </w:rPr>
        <w:t xml:space="preserve"> sobre o valor total </w:t>
      </w:r>
      <w:r w:rsidR="002A1750" w:rsidRPr="00036DCA">
        <w:rPr>
          <w:rFonts w:ascii="Trebuchet MS" w:hAnsi="Trebuchet MS" w:cstheme="minorHAnsi"/>
          <w:color w:val="auto"/>
          <w:sz w:val="20"/>
          <w:szCs w:val="20"/>
          <w:lang w:bidi="th-TH"/>
        </w:rPr>
        <w:t xml:space="preserve">em atraso </w:t>
      </w:r>
      <w:r w:rsidRPr="00036DCA">
        <w:rPr>
          <w:rFonts w:ascii="Trebuchet MS" w:hAnsi="Trebuchet MS" w:cstheme="minorHAnsi"/>
          <w:color w:val="auto"/>
          <w:sz w:val="20"/>
          <w:szCs w:val="20"/>
          <w:lang w:bidi="th-TH"/>
        </w:rPr>
        <w:t>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 (“</w:t>
      </w:r>
      <w:r w:rsidRPr="00036DCA">
        <w:rPr>
          <w:rFonts w:ascii="Trebuchet MS" w:hAnsi="Trebuchet MS" w:cstheme="minorHAnsi"/>
          <w:color w:val="auto"/>
          <w:sz w:val="20"/>
          <w:szCs w:val="20"/>
          <w:u w:val="single"/>
          <w:lang w:bidi="th-TH"/>
        </w:rPr>
        <w:t>Encargos Moratórios</w:t>
      </w:r>
      <w:r w:rsidRPr="00036DCA">
        <w:rPr>
          <w:rFonts w:ascii="Trebuchet MS" w:hAnsi="Trebuchet MS" w:cstheme="minorHAnsi"/>
          <w:color w:val="auto"/>
          <w:sz w:val="20"/>
          <w:szCs w:val="20"/>
          <w:lang w:bidi="th-TH"/>
        </w:rPr>
        <w:t>”).</w:t>
      </w:r>
      <w:bookmarkEnd w:id="85"/>
    </w:p>
    <w:p w14:paraId="167BDD52" w14:textId="77777777" w:rsidR="007D56C7" w:rsidRPr="00036DCA" w:rsidRDefault="007D56C7" w:rsidP="00D434E4">
      <w:pPr>
        <w:widowControl w:val="0"/>
        <w:spacing w:line="360" w:lineRule="auto"/>
        <w:jc w:val="both"/>
        <w:rPr>
          <w:rFonts w:ascii="Trebuchet MS" w:eastAsia="Arial Unicode MS" w:hAnsi="Trebuchet MS" w:cstheme="minorHAnsi"/>
          <w:sz w:val="20"/>
          <w:szCs w:val="20"/>
          <w:lang w:bidi="th-TH"/>
        </w:rPr>
      </w:pPr>
    </w:p>
    <w:p w14:paraId="28E647FD" w14:textId="77777777" w:rsidR="007D56C7" w:rsidRPr="00036DCA" w:rsidRDefault="00354ED7"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Responsabilidade Tributária</w:t>
      </w:r>
      <w:r w:rsidR="000F3164" w:rsidRPr="00036DCA">
        <w:rPr>
          <w:rFonts w:ascii="Trebuchet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Com base na interpretação da legislação fiscal vigente à época da assinatura desta Escritura de Emissão, sobre a Emissão não incidem quaisquer impostos, taxas, contribuições </w:t>
      </w:r>
      <w:r w:rsidRPr="00036DCA">
        <w:rPr>
          <w:rFonts w:ascii="Trebuchet MS" w:eastAsia="Arial Unicode MS" w:hAnsi="Trebuchet MS" w:cstheme="minorHAnsi"/>
          <w:color w:val="auto"/>
          <w:sz w:val="20"/>
          <w:szCs w:val="20"/>
          <w:lang w:bidi="th-TH"/>
        </w:rPr>
        <w:lastRenderedPageBreak/>
        <w:t xml:space="preserve">ou quaisquer outros </w:t>
      </w:r>
      <w:r w:rsidRPr="00036DCA">
        <w:rPr>
          <w:rFonts w:ascii="Trebuchet MS" w:hAnsi="Trebuchet MS"/>
          <w:sz w:val="20"/>
          <w:szCs w:val="20"/>
          <w:lang w:bidi="th-TH"/>
        </w:rPr>
        <w:t>tributos</w:t>
      </w:r>
      <w:r w:rsidRPr="00036DCA">
        <w:rPr>
          <w:rFonts w:ascii="Trebuchet MS" w:eastAsia="Arial Unicode MS" w:hAnsi="Trebuchet MS" w:cstheme="minorHAnsi"/>
          <w:color w:val="auto"/>
          <w:sz w:val="20"/>
          <w:szCs w:val="20"/>
          <w:lang w:bidi="th-TH"/>
        </w:rPr>
        <w:t xml:space="preserve"> federais, estaduais ou municipais, sendo entendido que não são necessários quaisquer recolhimentos sobre os pagamentos ou reembolso devidos à </w:t>
      </w:r>
      <w:proofErr w:type="spellStart"/>
      <w:r w:rsidRPr="00036DCA">
        <w:rPr>
          <w:rFonts w:ascii="Trebuchet MS" w:eastAsia="Arial Unicode MS" w:hAnsi="Trebuchet MS" w:cstheme="minorHAnsi"/>
          <w:color w:val="auto"/>
          <w:sz w:val="20"/>
          <w:szCs w:val="20"/>
          <w:lang w:bidi="th-TH"/>
        </w:rPr>
        <w:t>Securitizadora</w:t>
      </w:r>
      <w:proofErr w:type="spellEnd"/>
      <w:r w:rsidRPr="00036DCA">
        <w:rPr>
          <w:rFonts w:ascii="Trebuchet MS" w:eastAsia="Arial Unicode MS" w:hAnsi="Trebuchet MS" w:cstheme="minorHAnsi"/>
          <w:color w:val="auto"/>
          <w:sz w:val="20"/>
          <w:szCs w:val="20"/>
          <w:lang w:bidi="th-TH"/>
        </w:rPr>
        <w:t xml:space="preserve">. Todos os tributos, atuais ou futuros, </w:t>
      </w:r>
      <w:r w:rsidRPr="00036DCA">
        <w:rPr>
          <w:rFonts w:ascii="Trebuchet MS" w:hAnsi="Trebuchet MS" w:cstheme="minorHAnsi"/>
          <w:color w:val="auto"/>
          <w:sz w:val="20"/>
          <w:szCs w:val="20"/>
        </w:rPr>
        <w:t>incluindo</w:t>
      </w:r>
      <w:r w:rsidRPr="00036DCA">
        <w:rPr>
          <w:rFonts w:ascii="Trebuchet MS" w:eastAsia="Arial Unicode MS" w:hAnsi="Trebuchet MS" w:cstheme="minorHAnsi"/>
          <w:color w:val="auto"/>
          <w:sz w:val="20"/>
          <w:szCs w:val="20"/>
          <w:lang w:bidi="th-TH"/>
        </w:rPr>
        <w:t xml:space="preserve"> impostos, contribuições e taxas, bem como quaisquer outros encargos que incidam ou venham a incidir sobre os pagamentos feitos pela </w:t>
      </w:r>
      <w:r w:rsidR="000D48E0"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no âmbito desta Escritura de Emissão (“</w:t>
      </w:r>
      <w:r w:rsidRPr="00036DCA">
        <w:rPr>
          <w:rFonts w:ascii="Trebuchet MS" w:eastAsia="Arial Unicode MS" w:hAnsi="Trebuchet MS" w:cstheme="minorHAnsi"/>
          <w:color w:val="auto"/>
          <w:sz w:val="20"/>
          <w:szCs w:val="20"/>
          <w:u w:val="single"/>
          <w:lang w:bidi="th-TH"/>
        </w:rPr>
        <w:t>Tributos</w:t>
      </w:r>
      <w:r w:rsidRPr="00036DCA">
        <w:rPr>
          <w:rFonts w:ascii="Trebuchet MS" w:eastAsia="Arial Unicode MS" w:hAnsi="Trebuchet MS" w:cstheme="minorHAnsi"/>
          <w:color w:val="auto"/>
          <w:sz w:val="20"/>
          <w:szCs w:val="20"/>
          <w:lang w:bidi="th-TH"/>
        </w:rPr>
        <w:t xml:space="preserve">”), inclusive em decorrência de majoração de alíquota ou base de cálculo, bem como em decorrência de nova interpretação da norma, com fulcro em norma legal ou regulamentar, são de responsabilidade da </w:t>
      </w:r>
      <w:r w:rsidR="000D48E0" w:rsidRPr="00036DCA">
        <w:rPr>
          <w:rFonts w:ascii="Trebuchet MS" w:eastAsia="Arial Unicode MS" w:hAnsi="Trebuchet MS" w:cstheme="minorHAnsi"/>
          <w:color w:val="auto"/>
          <w:sz w:val="20"/>
          <w:szCs w:val="20"/>
          <w:lang w:bidi="th-TH"/>
        </w:rPr>
        <w:t>Emissora</w:t>
      </w:r>
      <w:r w:rsidR="00F51C3E"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e serão por ela integralmente suportados, se e quando devidos, acrescido de eventuais multas e penalidades.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devidos à </w:t>
      </w:r>
      <w:r w:rsidR="001C6DD3" w:rsidRPr="00036DCA">
        <w:rPr>
          <w:rFonts w:ascii="Trebuchet MS" w:eastAsia="Arial Unicode MS" w:hAnsi="Trebuchet MS" w:cstheme="minorHAnsi"/>
          <w:color w:val="auto"/>
          <w:sz w:val="20"/>
          <w:szCs w:val="20"/>
          <w:lang w:bidi="th-TH"/>
        </w:rPr>
        <w:t>Credora</w:t>
      </w:r>
      <w:r w:rsidRPr="00036DCA">
        <w:rPr>
          <w:rFonts w:ascii="Trebuchet MS" w:eastAsia="Arial Unicode MS" w:hAnsi="Trebuchet MS" w:cstheme="minorHAnsi"/>
          <w:color w:val="auto"/>
          <w:sz w:val="20"/>
          <w:szCs w:val="20"/>
          <w:lang w:bidi="th-TH"/>
        </w:rPr>
        <w:t xml:space="preserve"> no âmbito desta Escritura de Emissão, a </w:t>
      </w:r>
      <w:r w:rsidR="000D48E0"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será responsável pelo recolhimento, pagamento e/ou retenção destes tributos. Nesta situação, a </w:t>
      </w:r>
      <w:r w:rsidR="000D48E0"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deverá acrescer a tais pagamentos valores adicionais de modo que a </w:t>
      </w:r>
      <w:r w:rsidR="001C6DD3" w:rsidRPr="00036DCA">
        <w:rPr>
          <w:rFonts w:ascii="Trebuchet MS" w:eastAsia="Arial Unicode MS" w:hAnsi="Trebuchet MS" w:cstheme="minorHAnsi"/>
          <w:color w:val="auto"/>
          <w:sz w:val="20"/>
          <w:szCs w:val="20"/>
          <w:lang w:bidi="th-TH"/>
        </w:rPr>
        <w:t>Credora</w:t>
      </w:r>
      <w:r w:rsidRPr="00036DCA">
        <w:rPr>
          <w:rFonts w:ascii="Trebuchet MS" w:eastAsia="Arial Unicode MS" w:hAnsi="Trebuchet MS" w:cstheme="minorHAnsi"/>
          <w:color w:val="auto"/>
          <w:sz w:val="20"/>
          <w:szCs w:val="20"/>
          <w:lang w:bidi="th-TH"/>
        </w:rPr>
        <w:t xml:space="preserve"> receba os mesmos valores líquidos que seriam recebidos caso nenhuma retenção ou dedução fosse realizada.</w:t>
      </w:r>
      <w:r w:rsidR="008813EF" w:rsidRPr="00036DCA">
        <w:rPr>
          <w:rFonts w:ascii="Trebuchet MS" w:eastAsia="Arial Unicode MS" w:hAnsi="Trebuchet MS" w:cstheme="minorHAnsi"/>
          <w:color w:val="auto"/>
          <w:sz w:val="20"/>
          <w:szCs w:val="20"/>
          <w:lang w:bidi="th-TH"/>
        </w:rPr>
        <w:t xml:space="preserve"> Caso a modificação na legislação vigente impacte a tributação pessoal da </w:t>
      </w:r>
      <w:r w:rsidR="001C6DD3" w:rsidRPr="00036DCA">
        <w:rPr>
          <w:rFonts w:ascii="Trebuchet MS" w:eastAsia="Arial Unicode MS" w:hAnsi="Trebuchet MS" w:cstheme="minorHAnsi"/>
          <w:color w:val="auto"/>
          <w:sz w:val="20"/>
          <w:szCs w:val="20"/>
          <w:lang w:bidi="th-TH"/>
        </w:rPr>
        <w:t>Credora</w:t>
      </w:r>
      <w:r w:rsidR="008813EF" w:rsidRPr="00036DCA">
        <w:rPr>
          <w:rFonts w:ascii="Trebuchet MS" w:eastAsia="Arial Unicode MS" w:hAnsi="Trebuchet MS" w:cstheme="minorHAnsi"/>
          <w:color w:val="auto"/>
          <w:sz w:val="20"/>
          <w:szCs w:val="20"/>
          <w:lang w:bidi="th-TH"/>
        </w:rPr>
        <w:t xml:space="preserve"> ou de quaisquer terceiros, como os titulares do CRI, sem correlação direta com a presente Emissão, à </w:t>
      </w:r>
      <w:r w:rsidR="000D48E0" w:rsidRPr="00036DCA">
        <w:rPr>
          <w:rFonts w:ascii="Trebuchet MS" w:eastAsia="Arial Unicode MS" w:hAnsi="Trebuchet MS" w:cstheme="minorHAnsi"/>
          <w:color w:val="auto"/>
          <w:sz w:val="20"/>
          <w:szCs w:val="20"/>
          <w:lang w:bidi="th-TH"/>
        </w:rPr>
        <w:t>Emissora</w:t>
      </w:r>
      <w:r w:rsidR="008813EF" w:rsidRPr="00036DCA">
        <w:rPr>
          <w:rFonts w:ascii="Trebuchet MS" w:eastAsia="Arial Unicode MS" w:hAnsi="Trebuchet MS" w:cstheme="minorHAnsi"/>
          <w:color w:val="auto"/>
          <w:sz w:val="20"/>
          <w:szCs w:val="20"/>
          <w:lang w:bidi="th-TH"/>
        </w:rPr>
        <w:t xml:space="preserve"> não será imputado qualquer ônus adicional.</w:t>
      </w:r>
    </w:p>
    <w:p w14:paraId="25648D67" w14:textId="77777777" w:rsidR="0076208B" w:rsidRPr="00036DCA" w:rsidRDefault="0076208B"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D916FC1" w14:textId="547828E0" w:rsidR="007D56C7" w:rsidRPr="00036DCA" w:rsidRDefault="00354ED7" w:rsidP="00D434E4">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bookmarkStart w:id="86" w:name="_DV_M63"/>
      <w:bookmarkStart w:id="87" w:name="_DV_M65"/>
      <w:bookmarkEnd w:id="86"/>
      <w:bookmarkEnd w:id="87"/>
      <w:r w:rsidRPr="00036DCA">
        <w:rPr>
          <w:rFonts w:ascii="Trebuchet MS" w:hAnsi="Trebuchet MS" w:cstheme="minorHAnsi"/>
          <w:b/>
          <w:color w:val="auto"/>
          <w:sz w:val="20"/>
          <w:szCs w:val="20"/>
          <w:lang w:bidi="th-TH"/>
        </w:rPr>
        <w:t>C</w:t>
      </w:r>
      <w:r w:rsidR="009D0636" w:rsidRPr="00036DCA">
        <w:rPr>
          <w:rFonts w:ascii="Trebuchet MS" w:hAnsi="Trebuchet MS" w:cstheme="minorHAnsi"/>
          <w:b/>
          <w:color w:val="auto"/>
          <w:sz w:val="20"/>
          <w:szCs w:val="20"/>
          <w:lang w:bidi="th-TH"/>
        </w:rPr>
        <w:t xml:space="preserve">LÁUSULA QUINTA </w:t>
      </w:r>
      <w:r w:rsidR="00546525" w:rsidRPr="00036DCA">
        <w:rPr>
          <w:rFonts w:ascii="Trebuchet MS" w:hAnsi="Trebuchet MS" w:cstheme="minorHAnsi"/>
          <w:b/>
          <w:color w:val="auto"/>
          <w:sz w:val="20"/>
          <w:szCs w:val="20"/>
          <w:lang w:bidi="th-TH"/>
        </w:rPr>
        <w:t>–</w:t>
      </w:r>
      <w:r w:rsidR="000C0911" w:rsidRPr="00036DCA">
        <w:rPr>
          <w:rFonts w:ascii="Trebuchet MS" w:hAnsi="Trebuchet MS" w:cstheme="minorHAnsi"/>
          <w:b/>
          <w:color w:val="auto"/>
          <w:sz w:val="20"/>
          <w:szCs w:val="20"/>
          <w:lang w:bidi="th-TH"/>
        </w:rPr>
        <w:t xml:space="preserve"> </w:t>
      </w:r>
      <w:bookmarkStart w:id="88" w:name="_Ref264230355"/>
      <w:r w:rsidR="00CD437D" w:rsidRPr="00036DCA">
        <w:rPr>
          <w:rFonts w:ascii="Trebuchet MS" w:hAnsi="Trebuchet MS" w:cstheme="minorHAnsi"/>
          <w:b/>
          <w:color w:val="auto"/>
          <w:sz w:val="20"/>
          <w:szCs w:val="20"/>
          <w:lang w:bidi="th-TH"/>
        </w:rPr>
        <w:t>RESGATE ANTECIPADO FACULTATIVO,</w:t>
      </w:r>
      <w:r w:rsidR="0065194C" w:rsidRPr="00036DCA">
        <w:rPr>
          <w:rFonts w:ascii="Trebuchet MS" w:hAnsi="Trebuchet MS" w:cstheme="minorHAnsi"/>
          <w:b/>
          <w:color w:val="auto"/>
          <w:sz w:val="20"/>
          <w:szCs w:val="20"/>
          <w:lang w:bidi="th-TH"/>
        </w:rPr>
        <w:t xml:space="preserve"> </w:t>
      </w:r>
      <w:r w:rsidR="00624446" w:rsidRPr="00036DCA">
        <w:rPr>
          <w:rFonts w:ascii="Trebuchet MS" w:hAnsi="Trebuchet MS" w:cstheme="minorHAnsi"/>
          <w:b/>
          <w:color w:val="auto"/>
          <w:sz w:val="20"/>
          <w:szCs w:val="20"/>
          <w:lang w:bidi="th-TH"/>
        </w:rPr>
        <w:t>AMORTIZAÇÃO EXTRAORDINÁRIA</w:t>
      </w:r>
      <w:r w:rsidR="00627A3B" w:rsidRPr="00036DCA">
        <w:rPr>
          <w:rFonts w:ascii="Trebuchet MS" w:hAnsi="Trebuchet MS" w:cstheme="minorHAnsi"/>
          <w:b/>
          <w:color w:val="auto"/>
          <w:sz w:val="20"/>
          <w:szCs w:val="20"/>
          <w:lang w:bidi="th-TH"/>
        </w:rPr>
        <w:t xml:space="preserve"> LTV MÁXIMO OPERAÇÃO</w:t>
      </w:r>
      <w:r w:rsidR="00624446" w:rsidRPr="00036DCA">
        <w:rPr>
          <w:rFonts w:ascii="Trebuchet MS" w:hAnsi="Trebuchet MS" w:cstheme="minorHAnsi"/>
          <w:b/>
          <w:color w:val="auto"/>
          <w:sz w:val="20"/>
          <w:szCs w:val="20"/>
          <w:lang w:bidi="th-TH"/>
        </w:rPr>
        <w:t xml:space="preserve">, </w:t>
      </w:r>
      <w:r w:rsidR="0065194C" w:rsidRPr="00036DCA">
        <w:rPr>
          <w:rFonts w:ascii="Trebuchet MS" w:hAnsi="Trebuchet MS" w:cstheme="minorHAnsi"/>
          <w:b/>
          <w:color w:val="auto"/>
          <w:sz w:val="20"/>
          <w:szCs w:val="20"/>
          <w:lang w:bidi="th-TH"/>
        </w:rPr>
        <w:t>AMORTIZAÇÃO EXTRAORDINÁRIA OBRIGATÓRIA</w:t>
      </w:r>
      <w:r w:rsidR="00CD437D" w:rsidRPr="00036DCA">
        <w:rPr>
          <w:rFonts w:ascii="Trebuchet MS" w:hAnsi="Trebuchet MS" w:cstheme="minorHAnsi"/>
          <w:b/>
          <w:color w:val="auto"/>
          <w:sz w:val="20"/>
          <w:szCs w:val="20"/>
          <w:lang w:bidi="th-TH"/>
        </w:rPr>
        <w:t xml:space="preserve"> E </w:t>
      </w:r>
      <w:r w:rsidR="0065194C" w:rsidRPr="00036DCA">
        <w:rPr>
          <w:rFonts w:ascii="Trebuchet MS" w:hAnsi="Trebuchet MS" w:cstheme="minorHAnsi"/>
          <w:b/>
          <w:color w:val="auto"/>
          <w:sz w:val="20"/>
          <w:szCs w:val="20"/>
          <w:lang w:bidi="th-TH"/>
        </w:rPr>
        <w:t>RESGATE ANTECIPADO OBRIGATÓRIO</w:t>
      </w:r>
      <w:r w:rsidR="00E22875" w:rsidRPr="00036DCA">
        <w:rPr>
          <w:rFonts w:ascii="Trebuchet MS" w:hAnsi="Trebuchet MS" w:cstheme="minorHAnsi"/>
          <w:b/>
          <w:color w:val="auto"/>
          <w:sz w:val="20"/>
          <w:szCs w:val="20"/>
          <w:lang w:bidi="th-TH"/>
        </w:rPr>
        <w:t xml:space="preserve"> </w:t>
      </w:r>
    </w:p>
    <w:p w14:paraId="6F78EF97" w14:textId="77777777" w:rsidR="009417F9" w:rsidRPr="00036DCA" w:rsidRDefault="009417F9" w:rsidP="00D434E4">
      <w:pPr>
        <w:pStyle w:val="Default"/>
        <w:widowControl w:val="0"/>
        <w:tabs>
          <w:tab w:val="left" w:pos="851"/>
        </w:tabs>
        <w:spacing w:line="360" w:lineRule="auto"/>
        <w:jc w:val="both"/>
        <w:rPr>
          <w:rFonts w:ascii="Trebuchet MS" w:hAnsi="Trebuchet MS"/>
          <w:sz w:val="20"/>
          <w:szCs w:val="20"/>
        </w:rPr>
      </w:pPr>
    </w:p>
    <w:p w14:paraId="0D8C61B4" w14:textId="646B7262" w:rsidR="00CD437D" w:rsidRPr="00036DCA" w:rsidRDefault="00CD437D"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036DCA">
        <w:rPr>
          <w:rFonts w:ascii="Trebuchet MS" w:hAnsi="Trebuchet MS"/>
          <w:sz w:val="20"/>
          <w:szCs w:val="20"/>
          <w:u w:val="single"/>
          <w:lang w:bidi="th-TH"/>
        </w:rPr>
        <w:t>Resgate Antecipado Facultativo</w:t>
      </w:r>
      <w:r w:rsidRPr="00036DCA">
        <w:rPr>
          <w:rFonts w:ascii="Trebuchet MS" w:hAnsi="Trebuchet MS"/>
          <w:sz w:val="20"/>
          <w:szCs w:val="20"/>
          <w:lang w:bidi="th-TH"/>
        </w:rPr>
        <w:t xml:space="preserve">: A Emissora poderá, a </w:t>
      </w:r>
      <w:r w:rsidR="00440E0B" w:rsidRPr="00036DCA">
        <w:rPr>
          <w:rFonts w:ascii="Trebuchet MS" w:hAnsi="Trebuchet MS"/>
          <w:sz w:val="20"/>
          <w:szCs w:val="20"/>
          <w:lang w:bidi="th-TH"/>
        </w:rPr>
        <w:t xml:space="preserve">partir do </w:t>
      </w:r>
      <w:r w:rsidR="00DA219D" w:rsidRPr="00036DCA">
        <w:rPr>
          <w:rFonts w:ascii="Trebuchet MS" w:hAnsi="Trebuchet MS"/>
          <w:sz w:val="20"/>
          <w:szCs w:val="20"/>
          <w:lang w:bidi="th-TH"/>
        </w:rPr>
        <w:t xml:space="preserve">18º </w:t>
      </w:r>
      <w:r w:rsidR="00440E0B" w:rsidRPr="00036DCA">
        <w:rPr>
          <w:rFonts w:ascii="Trebuchet MS" w:hAnsi="Trebuchet MS"/>
          <w:sz w:val="20"/>
          <w:szCs w:val="20"/>
          <w:lang w:bidi="th-TH"/>
        </w:rPr>
        <w:t>(</w:t>
      </w:r>
      <w:r w:rsidR="00DA219D" w:rsidRPr="00036DCA">
        <w:rPr>
          <w:rFonts w:ascii="Trebuchet MS" w:hAnsi="Trebuchet MS"/>
          <w:sz w:val="20"/>
          <w:szCs w:val="20"/>
          <w:lang w:bidi="th-TH"/>
        </w:rPr>
        <w:t>décimo oitavo</w:t>
      </w:r>
      <w:r w:rsidR="00440E0B" w:rsidRPr="00036DCA">
        <w:rPr>
          <w:rFonts w:ascii="Trebuchet MS" w:hAnsi="Trebuchet MS"/>
          <w:sz w:val="20"/>
          <w:szCs w:val="20"/>
          <w:lang w:bidi="th-TH"/>
        </w:rPr>
        <w:t>) mês</w:t>
      </w:r>
      <w:r w:rsidR="00E77157" w:rsidRPr="00036DCA">
        <w:rPr>
          <w:rFonts w:ascii="Trebuchet MS" w:hAnsi="Trebuchet MS"/>
          <w:sz w:val="20"/>
          <w:szCs w:val="20"/>
          <w:lang w:bidi="th-TH"/>
        </w:rPr>
        <w:t xml:space="preserve"> contados da Data de Emissão</w:t>
      </w:r>
      <w:r w:rsidRPr="00036DCA">
        <w:rPr>
          <w:rFonts w:ascii="Trebuchet MS" w:hAnsi="Trebuchet MS"/>
          <w:sz w:val="20"/>
          <w:szCs w:val="20"/>
          <w:lang w:bidi="th-TH"/>
        </w:rPr>
        <w:t xml:space="preserve">, </w:t>
      </w:r>
      <w:r w:rsidR="00E03607" w:rsidRPr="00036DCA">
        <w:rPr>
          <w:rFonts w:ascii="Trebuchet MS" w:hAnsi="Trebuchet MS"/>
          <w:sz w:val="20"/>
          <w:szCs w:val="20"/>
          <w:lang w:bidi="th-TH"/>
        </w:rPr>
        <w:t xml:space="preserve">ou seja, a partir de </w:t>
      </w:r>
      <w:r w:rsidR="00BE4638" w:rsidRPr="00036DCA">
        <w:rPr>
          <w:rFonts w:ascii="Trebuchet MS" w:hAnsi="Trebuchet MS"/>
          <w:sz w:val="20"/>
          <w:szCs w:val="20"/>
          <w:lang w:bidi="th-TH"/>
        </w:rPr>
        <w:t>29</w:t>
      </w:r>
      <w:r w:rsidR="00E03607" w:rsidRPr="00036DCA">
        <w:rPr>
          <w:rFonts w:ascii="Trebuchet MS" w:hAnsi="Trebuchet MS"/>
          <w:sz w:val="20"/>
          <w:szCs w:val="20"/>
          <w:lang w:bidi="th-TH"/>
        </w:rPr>
        <w:t xml:space="preserve"> de </w:t>
      </w:r>
      <w:r w:rsidR="00BE4638" w:rsidRPr="00036DCA">
        <w:rPr>
          <w:rFonts w:ascii="Trebuchet MS" w:hAnsi="Trebuchet MS"/>
          <w:sz w:val="20"/>
          <w:szCs w:val="20"/>
          <w:lang w:bidi="th-TH"/>
        </w:rPr>
        <w:t xml:space="preserve">setembro </w:t>
      </w:r>
      <w:r w:rsidR="00E03607" w:rsidRPr="00036DCA">
        <w:rPr>
          <w:rFonts w:ascii="Trebuchet MS" w:hAnsi="Trebuchet MS"/>
          <w:sz w:val="20"/>
          <w:szCs w:val="20"/>
          <w:lang w:bidi="th-TH"/>
        </w:rPr>
        <w:t>20</w:t>
      </w:r>
      <w:r w:rsidR="00BE4638" w:rsidRPr="00036DCA">
        <w:rPr>
          <w:rFonts w:ascii="Trebuchet MS" w:hAnsi="Trebuchet MS"/>
          <w:sz w:val="20"/>
          <w:szCs w:val="20"/>
          <w:lang w:bidi="th-TH"/>
        </w:rPr>
        <w:t>24</w:t>
      </w:r>
      <w:r w:rsidR="00E03607" w:rsidRPr="00036DCA">
        <w:rPr>
          <w:rFonts w:ascii="Trebuchet MS" w:hAnsi="Trebuchet MS"/>
          <w:sz w:val="20"/>
          <w:szCs w:val="20"/>
          <w:lang w:bidi="th-TH"/>
        </w:rPr>
        <w:t xml:space="preserve">, </w:t>
      </w:r>
      <w:proofErr w:type="spellStart"/>
      <w:r w:rsidRPr="00036DCA">
        <w:rPr>
          <w:rFonts w:ascii="Trebuchet MS" w:hAnsi="Trebuchet MS"/>
          <w:sz w:val="20"/>
          <w:szCs w:val="20"/>
          <w:lang w:bidi="th-TH"/>
        </w:rPr>
        <w:t>obervado</w:t>
      </w:r>
      <w:proofErr w:type="spellEnd"/>
      <w:r w:rsidRPr="00036DCA">
        <w:rPr>
          <w:rFonts w:ascii="Trebuchet MS" w:hAnsi="Trebuchet MS"/>
          <w:sz w:val="20"/>
          <w:szCs w:val="20"/>
          <w:lang w:bidi="th-TH"/>
        </w:rPr>
        <w:t xml:space="preserve"> os termos e condições estabelecidas a seguir, realizar o resgate antecipado facultativo desta</w:t>
      </w:r>
      <w:r w:rsidR="009C2C54" w:rsidRPr="00036DCA">
        <w:rPr>
          <w:rFonts w:ascii="Trebuchet MS" w:hAnsi="Trebuchet MS"/>
          <w:sz w:val="20"/>
          <w:szCs w:val="20"/>
          <w:lang w:bidi="th-TH"/>
        </w:rPr>
        <w:t>s Notas Comerciais</w:t>
      </w:r>
      <w:r w:rsidRPr="00036DCA">
        <w:rPr>
          <w:rFonts w:ascii="Trebuchet MS" w:hAnsi="Trebuchet MS"/>
          <w:sz w:val="20"/>
          <w:szCs w:val="20"/>
          <w:lang w:bidi="th-TH"/>
        </w:rPr>
        <w:t xml:space="preserve"> (“</w:t>
      </w:r>
      <w:r w:rsidRPr="00036DCA">
        <w:rPr>
          <w:rFonts w:ascii="Trebuchet MS" w:hAnsi="Trebuchet MS"/>
          <w:sz w:val="20"/>
          <w:szCs w:val="20"/>
          <w:u w:val="single"/>
          <w:lang w:bidi="th-TH"/>
        </w:rPr>
        <w:t>Resgate Antecipado Facultativo</w:t>
      </w:r>
      <w:r w:rsidRPr="00036DCA">
        <w:rPr>
          <w:rFonts w:ascii="Trebuchet MS" w:hAnsi="Trebuchet MS"/>
          <w:sz w:val="20"/>
          <w:szCs w:val="20"/>
          <w:lang w:bidi="th-TH"/>
        </w:rPr>
        <w:t>”).</w:t>
      </w:r>
    </w:p>
    <w:p w14:paraId="5D8CF4F4" w14:textId="77777777" w:rsidR="00CD437D" w:rsidRPr="00036DCA" w:rsidRDefault="00CD437D" w:rsidP="00D434E4">
      <w:pPr>
        <w:pStyle w:val="Default"/>
        <w:widowControl w:val="0"/>
        <w:spacing w:line="360" w:lineRule="auto"/>
        <w:rPr>
          <w:rFonts w:ascii="Trebuchet MS" w:hAnsi="Trebuchet MS" w:cstheme="minorHAnsi"/>
          <w:b/>
          <w:color w:val="auto"/>
          <w:sz w:val="20"/>
          <w:szCs w:val="20"/>
          <w:lang w:bidi="th-TH"/>
        </w:rPr>
      </w:pPr>
    </w:p>
    <w:p w14:paraId="039E282F" w14:textId="77777777" w:rsidR="00CD437D" w:rsidRPr="00036DCA" w:rsidRDefault="00CD437D"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036DCA">
        <w:rPr>
          <w:rFonts w:ascii="Trebuchet MS" w:hAnsi="Trebuchet MS" w:cs="Tahoma"/>
          <w:sz w:val="20"/>
          <w:szCs w:val="20"/>
        </w:rPr>
        <w:t xml:space="preserve">O Resgate Antecipado Facultativo somente poderá ocorrer mediante comunicação à </w:t>
      </w:r>
      <w:proofErr w:type="spellStart"/>
      <w:r w:rsidRPr="00036DCA">
        <w:rPr>
          <w:rFonts w:ascii="Trebuchet MS" w:hAnsi="Trebuchet MS" w:cs="Tahoma"/>
          <w:sz w:val="20"/>
          <w:szCs w:val="20"/>
        </w:rPr>
        <w:t>Securitizadora</w:t>
      </w:r>
      <w:proofErr w:type="spellEnd"/>
      <w:r w:rsidRPr="00036DCA">
        <w:rPr>
          <w:rFonts w:ascii="Trebuchet MS" w:hAnsi="Trebuchet MS" w:cs="Tahoma"/>
          <w:sz w:val="20"/>
          <w:szCs w:val="20"/>
        </w:rPr>
        <w:t>, com cópia para o Agente Fiduciário, com antecedência mínima de 5 (cinco) Dias Úteis da data do Resgate Antecipado Facultativo da</w:t>
      </w:r>
      <w:r w:rsidR="009C2C54" w:rsidRPr="00036DCA">
        <w:rPr>
          <w:rFonts w:ascii="Trebuchet MS" w:hAnsi="Trebuchet MS" w:cs="Tahoma"/>
          <w:sz w:val="20"/>
          <w:szCs w:val="20"/>
        </w:rPr>
        <w:t>s Notas Comerciais</w:t>
      </w:r>
      <w:r w:rsidRPr="00036DCA">
        <w:rPr>
          <w:rFonts w:ascii="Trebuchet MS" w:hAnsi="Trebuchet MS" w:cs="Tahoma"/>
          <w:sz w:val="20"/>
          <w:szCs w:val="20"/>
        </w:rPr>
        <w:t xml:space="preserve"> (“</w:t>
      </w:r>
      <w:r w:rsidRPr="00036DCA">
        <w:rPr>
          <w:rFonts w:ascii="Trebuchet MS" w:hAnsi="Trebuchet MS" w:cs="Tahoma"/>
          <w:bCs/>
          <w:sz w:val="20"/>
          <w:szCs w:val="20"/>
          <w:u w:val="single"/>
        </w:rPr>
        <w:t>Comunicação de Resgate Antecipado Facultativo</w:t>
      </w:r>
      <w:r w:rsidRPr="00036DCA">
        <w:rPr>
          <w:rFonts w:ascii="Trebuchet MS" w:hAnsi="Trebuchet MS" w:cs="Tahoma"/>
          <w:sz w:val="20"/>
          <w:szCs w:val="20"/>
        </w:rPr>
        <w:t>”).</w:t>
      </w:r>
    </w:p>
    <w:p w14:paraId="657849FF" w14:textId="77777777" w:rsidR="00CD437D" w:rsidRPr="00036DCA" w:rsidRDefault="00CD437D" w:rsidP="00D434E4">
      <w:pPr>
        <w:pStyle w:val="Default"/>
        <w:widowControl w:val="0"/>
        <w:tabs>
          <w:tab w:val="left" w:pos="851"/>
        </w:tabs>
        <w:spacing w:line="360" w:lineRule="auto"/>
        <w:ind w:left="709"/>
        <w:jc w:val="both"/>
        <w:rPr>
          <w:rFonts w:ascii="Trebuchet MS" w:hAnsi="Trebuchet MS" w:cs="Tahoma"/>
          <w:sz w:val="20"/>
          <w:szCs w:val="20"/>
        </w:rPr>
      </w:pPr>
    </w:p>
    <w:p w14:paraId="52BB9AF2" w14:textId="11CC7C19" w:rsidR="00CD437D" w:rsidRPr="00036DCA" w:rsidRDefault="00CD437D"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036DCA">
        <w:rPr>
          <w:rFonts w:ascii="Trebuchet MS" w:hAnsi="Trebuchet MS" w:cs="Tahoma"/>
          <w:sz w:val="20"/>
          <w:szCs w:val="20"/>
        </w:rPr>
        <w:t>O Resgate Antecipado Facultativo da</w:t>
      </w:r>
      <w:r w:rsidR="009C2C54" w:rsidRPr="00036DCA">
        <w:rPr>
          <w:rFonts w:ascii="Trebuchet MS" w:hAnsi="Trebuchet MS" w:cs="Tahoma"/>
          <w:sz w:val="20"/>
          <w:szCs w:val="20"/>
        </w:rPr>
        <w:t>s Notas Comerciais</w:t>
      </w:r>
      <w:r w:rsidRPr="00036DCA">
        <w:rPr>
          <w:rFonts w:ascii="Trebuchet MS" w:hAnsi="Trebuchet MS" w:cs="Tahoma"/>
          <w:sz w:val="20"/>
          <w:szCs w:val="20"/>
        </w:rPr>
        <w:t xml:space="preserve"> deverá ser realizado mediante o pagamento, pela Emissora, do Valor Nominal acrescido: (i) da respectiva Remuneração desde a primeira Data de Integralização da</w:t>
      </w:r>
      <w:r w:rsidR="009C2C54" w:rsidRPr="00036DCA">
        <w:rPr>
          <w:rFonts w:ascii="Trebuchet MS" w:hAnsi="Trebuchet MS" w:cs="Tahoma"/>
          <w:sz w:val="20"/>
          <w:szCs w:val="20"/>
        </w:rPr>
        <w:t>s Notas Comerciais</w:t>
      </w:r>
      <w:r w:rsidRPr="00036DCA">
        <w:rPr>
          <w:rFonts w:ascii="Trebuchet MS" w:hAnsi="Trebuchet MS" w:cs="Tahoma"/>
          <w:sz w:val="20"/>
          <w:szCs w:val="20"/>
        </w:rPr>
        <w:t xml:space="preserve">, ou Data de Pagamento da Remuneração imediatamente anterior, conforme o caso, até a data na qual for efetivamente operacionalizado o Resgate Antecipado Facultativo, calculado nos termos da Cláusula </w:t>
      </w:r>
      <w:r w:rsidR="00AA4169" w:rsidRPr="00036DCA">
        <w:rPr>
          <w:rFonts w:ascii="Trebuchet MS" w:hAnsi="Trebuchet MS" w:cs="Tahoma"/>
          <w:sz w:val="20"/>
          <w:szCs w:val="20"/>
        </w:rPr>
        <w:t>4.1</w:t>
      </w:r>
      <w:r w:rsidR="000904F0" w:rsidRPr="00036DCA">
        <w:rPr>
          <w:rFonts w:ascii="Trebuchet MS" w:hAnsi="Trebuchet MS" w:cs="Tahoma"/>
          <w:sz w:val="20"/>
          <w:szCs w:val="20"/>
        </w:rPr>
        <w:t>5</w:t>
      </w:r>
      <w:r w:rsidR="008B290C" w:rsidRPr="00036DCA">
        <w:rPr>
          <w:rFonts w:ascii="Trebuchet MS" w:hAnsi="Trebuchet MS" w:cs="Tahoma"/>
          <w:sz w:val="20"/>
          <w:szCs w:val="20"/>
        </w:rPr>
        <w:t xml:space="preserve"> </w:t>
      </w:r>
      <w:r w:rsidRPr="00036DCA">
        <w:rPr>
          <w:rFonts w:ascii="Trebuchet MS" w:hAnsi="Trebuchet MS" w:cs="Tahoma"/>
          <w:sz w:val="20"/>
          <w:szCs w:val="20"/>
        </w:rPr>
        <w:t>desta Escritura, (</w:t>
      </w:r>
      <w:proofErr w:type="spellStart"/>
      <w:r w:rsidRPr="00036DCA">
        <w:rPr>
          <w:rFonts w:ascii="Trebuchet MS" w:hAnsi="Trebuchet MS" w:cs="Tahoma"/>
          <w:sz w:val="20"/>
          <w:szCs w:val="20"/>
        </w:rPr>
        <w:t>ii</w:t>
      </w:r>
      <w:proofErr w:type="spellEnd"/>
      <w:r w:rsidRPr="00036DCA">
        <w:rPr>
          <w:rFonts w:ascii="Trebuchet MS" w:hAnsi="Trebuchet MS" w:cs="Tahoma"/>
          <w:sz w:val="20"/>
          <w:szCs w:val="20"/>
        </w:rPr>
        <w:t xml:space="preserve">) de </w:t>
      </w:r>
      <w:r w:rsidR="00FB072D" w:rsidRPr="00036DCA">
        <w:rPr>
          <w:rFonts w:ascii="Trebuchet MS" w:hAnsi="Trebuchet MS" w:cs="Tahoma"/>
          <w:sz w:val="20"/>
          <w:szCs w:val="20"/>
        </w:rPr>
        <w:t>Encargos Moratórios (abaixo definido)</w:t>
      </w:r>
      <w:r w:rsidRPr="00036DCA">
        <w:rPr>
          <w:rFonts w:ascii="Trebuchet MS" w:hAnsi="Trebuchet MS" w:cs="Tahoma"/>
          <w:sz w:val="20"/>
          <w:szCs w:val="20"/>
        </w:rPr>
        <w:t>, se aplicável</w:t>
      </w:r>
      <w:r w:rsidR="009C2C54" w:rsidRPr="00036DCA">
        <w:rPr>
          <w:rFonts w:ascii="Trebuchet MS" w:hAnsi="Trebuchet MS" w:cs="Tahoma"/>
          <w:sz w:val="20"/>
          <w:szCs w:val="20"/>
        </w:rPr>
        <w:t xml:space="preserve"> e (</w:t>
      </w:r>
      <w:proofErr w:type="spellStart"/>
      <w:r w:rsidR="009C2C54" w:rsidRPr="00036DCA">
        <w:rPr>
          <w:rFonts w:ascii="Trebuchet MS" w:hAnsi="Trebuchet MS" w:cs="Tahoma"/>
          <w:sz w:val="20"/>
          <w:szCs w:val="20"/>
        </w:rPr>
        <w:t>iii</w:t>
      </w:r>
      <w:proofErr w:type="spellEnd"/>
      <w:r w:rsidR="009C2C54" w:rsidRPr="00036DCA">
        <w:rPr>
          <w:rFonts w:ascii="Trebuchet MS" w:hAnsi="Trebuchet MS" w:cs="Tahoma"/>
          <w:sz w:val="20"/>
          <w:szCs w:val="20"/>
        </w:rPr>
        <w:t>) do Prêmio (abaixo definido)</w:t>
      </w:r>
      <w:r w:rsidR="00440E0B" w:rsidRPr="00036DCA">
        <w:rPr>
          <w:rFonts w:ascii="Trebuchet MS" w:hAnsi="Trebuchet MS" w:cs="Tahoma"/>
          <w:sz w:val="20"/>
          <w:szCs w:val="20"/>
        </w:rPr>
        <w:t xml:space="preserve"> (“</w:t>
      </w:r>
      <w:r w:rsidR="00440E0B" w:rsidRPr="00036DCA">
        <w:rPr>
          <w:rFonts w:ascii="Trebuchet MS" w:hAnsi="Trebuchet MS" w:cs="Tahoma"/>
          <w:sz w:val="20"/>
          <w:szCs w:val="20"/>
          <w:u w:val="single"/>
        </w:rPr>
        <w:t>Valor Resgate Antecipado Facultativo</w:t>
      </w:r>
      <w:r w:rsidR="00440E0B" w:rsidRPr="00036DCA">
        <w:rPr>
          <w:rFonts w:ascii="Trebuchet MS" w:hAnsi="Trebuchet MS" w:cs="Tahoma"/>
          <w:sz w:val="20"/>
          <w:szCs w:val="20"/>
        </w:rPr>
        <w:t>”)</w:t>
      </w:r>
      <w:r w:rsidRPr="00036DCA">
        <w:rPr>
          <w:rFonts w:ascii="Trebuchet MS" w:hAnsi="Trebuchet MS" w:cs="Tahoma"/>
          <w:sz w:val="20"/>
          <w:szCs w:val="20"/>
        </w:rPr>
        <w:t>.</w:t>
      </w:r>
      <w:r w:rsidR="00114B8B" w:rsidRPr="00036DCA">
        <w:rPr>
          <w:rFonts w:ascii="Trebuchet MS" w:hAnsi="Trebuchet MS" w:cs="Tahoma"/>
          <w:sz w:val="20"/>
          <w:szCs w:val="20"/>
        </w:rPr>
        <w:t xml:space="preserve"> </w:t>
      </w:r>
    </w:p>
    <w:p w14:paraId="0234118E" w14:textId="77777777" w:rsidR="00CD437D" w:rsidRPr="00036DCA" w:rsidRDefault="00CD437D" w:rsidP="00D434E4">
      <w:pPr>
        <w:pStyle w:val="Default"/>
        <w:widowControl w:val="0"/>
        <w:tabs>
          <w:tab w:val="left" w:pos="851"/>
        </w:tabs>
        <w:spacing w:line="360" w:lineRule="auto"/>
        <w:ind w:left="709"/>
        <w:jc w:val="both"/>
        <w:rPr>
          <w:rFonts w:ascii="Trebuchet MS" w:hAnsi="Trebuchet MS" w:cs="Tahoma"/>
          <w:sz w:val="20"/>
          <w:szCs w:val="20"/>
        </w:rPr>
      </w:pPr>
    </w:p>
    <w:p w14:paraId="22922DAF" w14:textId="77777777" w:rsidR="00CD437D" w:rsidRPr="00036DCA" w:rsidRDefault="00CD437D"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036DCA">
        <w:rPr>
          <w:rFonts w:ascii="Trebuchet MS" w:hAnsi="Trebuchet MS" w:cs="Tahoma"/>
          <w:sz w:val="20"/>
          <w:szCs w:val="20"/>
        </w:rPr>
        <w:t>Na Comunicação de Resgate Antecipado Facultativo da</w:t>
      </w:r>
      <w:r w:rsidR="009C2C54" w:rsidRPr="00036DCA">
        <w:rPr>
          <w:rFonts w:ascii="Trebuchet MS" w:hAnsi="Trebuchet MS" w:cs="Tahoma"/>
          <w:sz w:val="20"/>
          <w:szCs w:val="20"/>
        </w:rPr>
        <w:t>s Notas Comerciais</w:t>
      </w:r>
      <w:r w:rsidRPr="00036DCA">
        <w:rPr>
          <w:rFonts w:ascii="Trebuchet MS" w:hAnsi="Trebuchet MS" w:cs="Tahoma"/>
          <w:sz w:val="20"/>
          <w:szCs w:val="20"/>
        </w:rPr>
        <w:t xml:space="preserve"> deverá constar: (i) a data do Resgate Antecipado Facultativo da</w:t>
      </w:r>
      <w:r w:rsidR="009C2C54" w:rsidRPr="00036DCA">
        <w:rPr>
          <w:rFonts w:ascii="Trebuchet MS" w:hAnsi="Trebuchet MS" w:cs="Tahoma"/>
          <w:sz w:val="20"/>
          <w:szCs w:val="20"/>
        </w:rPr>
        <w:t>s Notas Comerciais</w:t>
      </w:r>
      <w:r w:rsidRPr="00036DCA">
        <w:rPr>
          <w:rFonts w:ascii="Trebuchet MS" w:hAnsi="Trebuchet MS" w:cs="Tahoma"/>
          <w:sz w:val="20"/>
          <w:szCs w:val="20"/>
        </w:rPr>
        <w:t>; (</w:t>
      </w:r>
      <w:proofErr w:type="spellStart"/>
      <w:r w:rsidRPr="00036DCA">
        <w:rPr>
          <w:rFonts w:ascii="Trebuchet MS" w:hAnsi="Trebuchet MS" w:cs="Tahoma"/>
          <w:sz w:val="20"/>
          <w:szCs w:val="20"/>
        </w:rPr>
        <w:t>ii</w:t>
      </w:r>
      <w:proofErr w:type="spellEnd"/>
      <w:r w:rsidRPr="00036DCA">
        <w:rPr>
          <w:rFonts w:ascii="Trebuchet MS" w:hAnsi="Trebuchet MS" w:cs="Tahoma"/>
          <w:sz w:val="20"/>
          <w:szCs w:val="20"/>
        </w:rPr>
        <w:t xml:space="preserve">) menção ao valor do Resgate </w:t>
      </w:r>
      <w:r w:rsidRPr="00036DCA">
        <w:rPr>
          <w:rFonts w:ascii="Trebuchet MS" w:hAnsi="Trebuchet MS" w:cs="Tahoma"/>
          <w:sz w:val="20"/>
          <w:szCs w:val="20"/>
        </w:rPr>
        <w:lastRenderedPageBreak/>
        <w:t>Antecipado Facultativo da</w:t>
      </w:r>
      <w:r w:rsidR="009C2C54" w:rsidRPr="00036DCA">
        <w:rPr>
          <w:rFonts w:ascii="Trebuchet MS" w:hAnsi="Trebuchet MS" w:cs="Tahoma"/>
          <w:sz w:val="20"/>
          <w:szCs w:val="20"/>
        </w:rPr>
        <w:t>s Notas Comerciais</w:t>
      </w:r>
      <w:r w:rsidRPr="00036DCA">
        <w:rPr>
          <w:rFonts w:ascii="Trebuchet MS" w:hAnsi="Trebuchet MS" w:cs="Tahoma"/>
          <w:sz w:val="20"/>
          <w:szCs w:val="20"/>
        </w:rPr>
        <w:t>; e (</w:t>
      </w:r>
      <w:proofErr w:type="spellStart"/>
      <w:r w:rsidRPr="00036DCA">
        <w:rPr>
          <w:rFonts w:ascii="Trebuchet MS" w:hAnsi="Trebuchet MS" w:cs="Tahoma"/>
          <w:sz w:val="20"/>
          <w:szCs w:val="20"/>
        </w:rPr>
        <w:t>iii</w:t>
      </w:r>
      <w:proofErr w:type="spellEnd"/>
      <w:r w:rsidRPr="00036DCA">
        <w:rPr>
          <w:rFonts w:ascii="Trebuchet MS" w:hAnsi="Trebuchet MS" w:cs="Tahoma"/>
          <w:sz w:val="20"/>
          <w:szCs w:val="20"/>
        </w:rPr>
        <w:t>) quaisquer outras informações necessárias à operacionalização do Resgate Antecipado Facultativo.</w:t>
      </w:r>
    </w:p>
    <w:p w14:paraId="5CEF55C9" w14:textId="77777777" w:rsidR="00CD437D" w:rsidRPr="00036DCA" w:rsidRDefault="00CD437D" w:rsidP="00D434E4">
      <w:pPr>
        <w:pStyle w:val="Default"/>
        <w:widowControl w:val="0"/>
        <w:tabs>
          <w:tab w:val="left" w:pos="851"/>
        </w:tabs>
        <w:spacing w:line="360" w:lineRule="auto"/>
        <w:ind w:left="709"/>
        <w:jc w:val="both"/>
        <w:rPr>
          <w:rFonts w:ascii="Trebuchet MS" w:hAnsi="Trebuchet MS" w:cs="Tahoma"/>
          <w:sz w:val="20"/>
          <w:szCs w:val="20"/>
        </w:rPr>
      </w:pPr>
    </w:p>
    <w:p w14:paraId="64BAEE3D" w14:textId="77777777" w:rsidR="00CD437D" w:rsidRPr="00036DCA" w:rsidRDefault="00CD437D"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036DCA">
        <w:rPr>
          <w:rFonts w:ascii="Trebuchet MS" w:hAnsi="Trebuchet MS" w:cs="Tahoma"/>
          <w:sz w:val="20"/>
          <w:szCs w:val="20"/>
        </w:rPr>
        <w:t>O Resgate Antecipado Facultativo ocorrerá sempre nas Datas de Pagamento.</w:t>
      </w:r>
    </w:p>
    <w:p w14:paraId="72527B6A" w14:textId="77777777" w:rsidR="00440E0B" w:rsidRPr="00036DCA" w:rsidRDefault="00440E0B"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ahoma"/>
          <w:sz w:val="20"/>
          <w:szCs w:val="20"/>
        </w:rPr>
      </w:pPr>
    </w:p>
    <w:p w14:paraId="615588DE" w14:textId="0EA5F8F4" w:rsidR="00624446" w:rsidRPr="00036DCA" w:rsidRDefault="00624446" w:rsidP="00D434E4">
      <w:pPr>
        <w:pStyle w:val="Default"/>
        <w:widowControl w:val="0"/>
        <w:numPr>
          <w:ilvl w:val="1"/>
          <w:numId w:val="1"/>
        </w:numPr>
        <w:tabs>
          <w:tab w:val="left" w:pos="851"/>
        </w:tabs>
        <w:spacing w:line="360" w:lineRule="auto"/>
        <w:ind w:left="0" w:firstLine="0"/>
        <w:jc w:val="both"/>
        <w:rPr>
          <w:rFonts w:ascii="Trebuchet MS" w:hAnsi="Trebuchet MS"/>
          <w:sz w:val="20"/>
          <w:szCs w:val="20"/>
          <w:u w:val="single"/>
        </w:rPr>
      </w:pPr>
      <w:r w:rsidRPr="00036DCA">
        <w:rPr>
          <w:rFonts w:ascii="Trebuchet MS" w:hAnsi="Trebuchet MS"/>
          <w:sz w:val="20"/>
          <w:szCs w:val="20"/>
          <w:u w:val="single"/>
        </w:rPr>
        <w:t>Amortização Extraordinária</w:t>
      </w:r>
      <w:r w:rsidR="00627A3B" w:rsidRPr="00036DCA">
        <w:rPr>
          <w:rFonts w:ascii="Trebuchet MS" w:hAnsi="Trebuchet MS"/>
          <w:sz w:val="20"/>
          <w:szCs w:val="20"/>
          <w:u w:val="single"/>
        </w:rPr>
        <w:t xml:space="preserve"> LTV Máximo Operação</w:t>
      </w:r>
      <w:r w:rsidRPr="00036DCA">
        <w:rPr>
          <w:rFonts w:ascii="Trebuchet MS" w:hAnsi="Trebuchet MS"/>
          <w:sz w:val="20"/>
          <w:szCs w:val="20"/>
        </w:rPr>
        <w:t xml:space="preserve">: nos termos da Cláusula 4.9.3 acima, </w:t>
      </w:r>
      <w:r w:rsidRPr="00036DCA">
        <w:rPr>
          <w:rFonts w:ascii="Trebuchet MS" w:hAnsi="Trebuchet MS" w:cs="Calibri"/>
          <w:sz w:val="20"/>
          <w:szCs w:val="20"/>
        </w:rPr>
        <w:t>caso, a qualquer tempo, seja apurado pela Credora o descumprimento do LTV Máximo Unidades</w:t>
      </w:r>
      <w:r w:rsidR="00FB072D" w:rsidRPr="00036DCA">
        <w:rPr>
          <w:rFonts w:ascii="Trebuchet MS" w:hAnsi="Trebuchet MS" w:cs="Calibri"/>
          <w:sz w:val="20"/>
          <w:szCs w:val="20"/>
        </w:rPr>
        <w:t xml:space="preserve"> e/ou do LTV Máximo Terreno</w:t>
      </w:r>
      <w:r w:rsidRPr="00036DCA">
        <w:rPr>
          <w:rFonts w:ascii="Trebuchet MS" w:hAnsi="Trebuchet MS" w:cs="Calibri"/>
          <w:sz w:val="20"/>
          <w:szCs w:val="20"/>
        </w:rPr>
        <w:t xml:space="preserve">, a Emissora poderá, em até 3 (três) Dias Úteis, optar por </w:t>
      </w:r>
      <w:r w:rsidRPr="00036DCA">
        <w:rPr>
          <w:rFonts w:ascii="Trebuchet MS" w:hAnsi="Trebuchet MS" w:cs="Calibri"/>
          <w:sz w:val="20"/>
          <w:szCs w:val="20"/>
          <w:lang w:val="x-none"/>
        </w:rPr>
        <w:t xml:space="preserve">realizar </w:t>
      </w:r>
      <w:r w:rsidRPr="00036DCA">
        <w:rPr>
          <w:rFonts w:ascii="Trebuchet MS" w:hAnsi="Trebuchet MS" w:cs="Calibri"/>
          <w:sz w:val="20"/>
          <w:szCs w:val="20"/>
        </w:rPr>
        <w:t xml:space="preserve">a </w:t>
      </w:r>
      <w:proofErr w:type="spellStart"/>
      <w:r w:rsidRPr="00036DCA">
        <w:rPr>
          <w:rFonts w:ascii="Trebuchet MS" w:hAnsi="Trebuchet MS" w:cs="Calibri"/>
          <w:sz w:val="20"/>
          <w:szCs w:val="20"/>
        </w:rPr>
        <w:t>a</w:t>
      </w:r>
      <w:r w:rsidRPr="00036DCA">
        <w:rPr>
          <w:rFonts w:ascii="Trebuchet MS" w:hAnsi="Trebuchet MS" w:cs="Calibri"/>
          <w:sz w:val="20"/>
          <w:szCs w:val="20"/>
          <w:lang w:val="x-none"/>
        </w:rPr>
        <w:t>mortização</w:t>
      </w:r>
      <w:proofErr w:type="spellEnd"/>
      <w:r w:rsidRPr="00036DCA">
        <w:rPr>
          <w:rFonts w:ascii="Trebuchet MS" w:hAnsi="Trebuchet MS" w:cs="Calibri"/>
          <w:sz w:val="20"/>
          <w:szCs w:val="20"/>
          <w:lang w:val="x-none"/>
        </w:rPr>
        <w:t xml:space="preserve"> </w:t>
      </w:r>
      <w:r w:rsidRPr="00036DCA">
        <w:rPr>
          <w:rFonts w:ascii="Trebuchet MS" w:hAnsi="Trebuchet MS" w:cs="Calibri"/>
          <w:sz w:val="20"/>
          <w:szCs w:val="20"/>
        </w:rPr>
        <w:t>e</w:t>
      </w:r>
      <w:proofErr w:type="spellStart"/>
      <w:r w:rsidRPr="00036DCA">
        <w:rPr>
          <w:rFonts w:ascii="Trebuchet MS" w:hAnsi="Trebuchet MS" w:cs="Calibri"/>
          <w:sz w:val="20"/>
          <w:szCs w:val="20"/>
          <w:lang w:val="x-none"/>
        </w:rPr>
        <w:t>xtraordinária</w:t>
      </w:r>
      <w:proofErr w:type="spellEnd"/>
      <w:r w:rsidRPr="00036DCA">
        <w:rPr>
          <w:rFonts w:ascii="Trebuchet MS" w:hAnsi="Trebuchet MS" w:cs="Calibri"/>
          <w:sz w:val="20"/>
          <w:szCs w:val="20"/>
          <w:lang w:val="x-none"/>
        </w:rPr>
        <w:t xml:space="preserve"> em montante suficiente para o reenquadramento do LTV</w:t>
      </w:r>
      <w:r w:rsidRPr="00036DCA">
        <w:rPr>
          <w:rFonts w:ascii="Trebuchet MS" w:hAnsi="Trebuchet MS" w:cs="Calibri"/>
          <w:sz w:val="20"/>
          <w:szCs w:val="20"/>
        </w:rPr>
        <w:t xml:space="preserve"> Máximo Unidades </w:t>
      </w:r>
      <w:r w:rsidR="00FB072D" w:rsidRPr="00036DCA">
        <w:rPr>
          <w:rFonts w:ascii="Trebuchet MS" w:hAnsi="Trebuchet MS" w:cs="Calibri"/>
          <w:sz w:val="20"/>
          <w:szCs w:val="20"/>
        </w:rPr>
        <w:t xml:space="preserve">e/ou do LTV Máximo Terreno, conforme o caso </w:t>
      </w:r>
      <w:r w:rsidRPr="00036DCA">
        <w:rPr>
          <w:rFonts w:ascii="Trebuchet MS" w:hAnsi="Trebuchet MS" w:cs="Calibri"/>
          <w:sz w:val="20"/>
          <w:szCs w:val="20"/>
        </w:rPr>
        <w:t>(“</w:t>
      </w:r>
      <w:r w:rsidR="00627A3B" w:rsidRPr="00036DCA">
        <w:rPr>
          <w:rFonts w:ascii="Trebuchet MS" w:hAnsi="Trebuchet MS"/>
          <w:sz w:val="20"/>
          <w:szCs w:val="20"/>
          <w:u w:val="single"/>
        </w:rPr>
        <w:t>Amortização Extraordinária LTV Máximo Operação</w:t>
      </w:r>
      <w:r w:rsidRPr="00036DCA">
        <w:rPr>
          <w:rFonts w:ascii="Trebuchet MS" w:hAnsi="Trebuchet MS" w:cs="Calibri"/>
          <w:sz w:val="20"/>
          <w:szCs w:val="20"/>
        </w:rPr>
        <w:t xml:space="preserve">”). </w:t>
      </w:r>
    </w:p>
    <w:p w14:paraId="29709420" w14:textId="77777777" w:rsidR="00624446" w:rsidRPr="00036DCA" w:rsidRDefault="00624446" w:rsidP="00D434E4">
      <w:pPr>
        <w:pStyle w:val="Default"/>
        <w:widowControl w:val="0"/>
        <w:tabs>
          <w:tab w:val="left" w:pos="851"/>
        </w:tabs>
        <w:spacing w:line="360" w:lineRule="auto"/>
        <w:jc w:val="both"/>
        <w:rPr>
          <w:rFonts w:ascii="Trebuchet MS" w:hAnsi="Trebuchet MS"/>
          <w:sz w:val="20"/>
          <w:szCs w:val="20"/>
          <w:u w:val="single"/>
        </w:rPr>
      </w:pPr>
    </w:p>
    <w:p w14:paraId="5EEF638B" w14:textId="77777777" w:rsidR="00624446" w:rsidRPr="00036DCA" w:rsidRDefault="00624446"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Calibri"/>
          <w:sz w:val="20"/>
          <w:szCs w:val="20"/>
        </w:rPr>
      </w:pPr>
      <w:r w:rsidRPr="00036DCA">
        <w:rPr>
          <w:rFonts w:ascii="Trebuchet MS" w:hAnsi="Trebuchet MS"/>
          <w:sz w:val="20"/>
          <w:szCs w:val="20"/>
        </w:rPr>
        <w:t xml:space="preserve">Caso a Emissora opte pela Amortização Extraordinária </w:t>
      </w:r>
      <w:r w:rsidR="00627A3B" w:rsidRPr="00036DCA">
        <w:rPr>
          <w:rFonts w:ascii="Trebuchet MS" w:hAnsi="Trebuchet MS"/>
          <w:sz w:val="20"/>
          <w:szCs w:val="20"/>
        </w:rPr>
        <w:t xml:space="preserve">LTV Máximo Operação </w:t>
      </w:r>
      <w:r w:rsidRPr="00036DCA">
        <w:rPr>
          <w:rFonts w:ascii="Trebuchet MS" w:hAnsi="Trebuchet MS"/>
          <w:sz w:val="20"/>
          <w:szCs w:val="20"/>
        </w:rPr>
        <w:t xml:space="preserve">das Notas Comerciais, deverá, em até 2 (dois) Dias Úteis, efetuar a Amortização Extraordinária </w:t>
      </w:r>
      <w:r w:rsidR="00627A3B" w:rsidRPr="00036DCA">
        <w:rPr>
          <w:rFonts w:ascii="Trebuchet MS" w:hAnsi="Trebuchet MS"/>
          <w:sz w:val="20"/>
          <w:szCs w:val="20"/>
        </w:rPr>
        <w:t xml:space="preserve">LTV Máximo Operação </w:t>
      </w:r>
      <w:r w:rsidRPr="00036DCA">
        <w:rPr>
          <w:rFonts w:ascii="Trebuchet MS" w:hAnsi="Trebuchet MS"/>
          <w:sz w:val="20"/>
          <w:szCs w:val="20"/>
        </w:rPr>
        <w:t xml:space="preserve">em </w:t>
      </w:r>
      <w:r w:rsidRPr="00036DCA">
        <w:rPr>
          <w:rFonts w:ascii="Trebuchet MS" w:hAnsi="Trebuchet MS"/>
          <w:sz w:val="20"/>
          <w:szCs w:val="20"/>
          <w:lang w:val="x-none"/>
        </w:rPr>
        <w:t>montante suficiente para o reenquadramento do LTV</w:t>
      </w:r>
      <w:r w:rsidRPr="00036DCA">
        <w:rPr>
          <w:rFonts w:ascii="Trebuchet MS" w:hAnsi="Trebuchet MS"/>
          <w:sz w:val="20"/>
          <w:szCs w:val="20"/>
        </w:rPr>
        <w:t xml:space="preserve"> Máximo Unidades</w:t>
      </w:r>
      <w:r w:rsidR="00627A3B" w:rsidRPr="00036DCA">
        <w:rPr>
          <w:rFonts w:ascii="Trebuchet MS" w:hAnsi="Trebuchet MS"/>
          <w:sz w:val="20"/>
          <w:szCs w:val="20"/>
        </w:rPr>
        <w:t xml:space="preserve"> </w:t>
      </w:r>
      <w:r w:rsidR="00627A3B" w:rsidRPr="00036DCA">
        <w:rPr>
          <w:rFonts w:ascii="Trebuchet MS" w:hAnsi="Trebuchet MS" w:cs="Calibri"/>
          <w:sz w:val="20"/>
          <w:szCs w:val="20"/>
        </w:rPr>
        <w:t>e/ou do LTV Máximo Terreno, conforme o caso</w:t>
      </w:r>
      <w:r w:rsidRPr="00036DCA">
        <w:rPr>
          <w:rFonts w:ascii="Trebuchet MS" w:hAnsi="Trebuchet MS"/>
          <w:sz w:val="20"/>
          <w:szCs w:val="20"/>
        </w:rPr>
        <w:t>.</w:t>
      </w:r>
    </w:p>
    <w:p w14:paraId="20CAB61F" w14:textId="77777777" w:rsidR="00624446" w:rsidRPr="00036DCA" w:rsidRDefault="00624446" w:rsidP="00D434E4">
      <w:pPr>
        <w:pStyle w:val="Default"/>
        <w:widowControl w:val="0"/>
        <w:tabs>
          <w:tab w:val="left" w:pos="851"/>
        </w:tabs>
        <w:spacing w:line="360" w:lineRule="auto"/>
        <w:jc w:val="both"/>
        <w:rPr>
          <w:rFonts w:ascii="Trebuchet MS" w:hAnsi="Trebuchet MS"/>
          <w:sz w:val="20"/>
          <w:szCs w:val="20"/>
          <w:u w:val="single"/>
        </w:rPr>
      </w:pPr>
    </w:p>
    <w:p w14:paraId="1BB988F3" w14:textId="5A71ABF3" w:rsidR="00AB3D69" w:rsidRPr="00036DCA" w:rsidRDefault="00D631B2" w:rsidP="00D434E4">
      <w:pPr>
        <w:pStyle w:val="Default"/>
        <w:widowControl w:val="0"/>
        <w:numPr>
          <w:ilvl w:val="1"/>
          <w:numId w:val="1"/>
        </w:numPr>
        <w:tabs>
          <w:tab w:val="left" w:pos="851"/>
        </w:tabs>
        <w:spacing w:line="360" w:lineRule="auto"/>
        <w:ind w:left="0" w:firstLine="0"/>
        <w:jc w:val="both"/>
        <w:rPr>
          <w:rFonts w:ascii="Trebuchet MS" w:hAnsi="Trebuchet MS"/>
          <w:sz w:val="20"/>
          <w:szCs w:val="20"/>
          <w:u w:val="single"/>
        </w:rPr>
      </w:pPr>
      <w:r w:rsidRPr="00036DCA">
        <w:rPr>
          <w:rFonts w:ascii="Trebuchet MS" w:hAnsi="Trebuchet MS"/>
          <w:sz w:val="20"/>
          <w:szCs w:val="20"/>
          <w:u w:val="single"/>
          <w:lang w:bidi="th-TH"/>
        </w:rPr>
        <w:t>Amortização Extraordinária Obrigatória</w:t>
      </w:r>
      <w:r w:rsidRPr="00036DCA">
        <w:rPr>
          <w:rFonts w:ascii="Trebuchet MS" w:hAnsi="Trebuchet MS"/>
          <w:sz w:val="20"/>
          <w:szCs w:val="20"/>
          <w:lang w:bidi="th-TH"/>
        </w:rPr>
        <w:t xml:space="preserve">: A Emissora deverá realizar a amortização </w:t>
      </w:r>
      <w:r w:rsidRPr="00036DCA">
        <w:rPr>
          <w:rFonts w:ascii="Trebuchet MS" w:eastAsia="Arial Unicode MS" w:hAnsi="Trebuchet MS" w:cstheme="minorHAnsi"/>
          <w:color w:val="auto"/>
          <w:sz w:val="20"/>
          <w:szCs w:val="20"/>
          <w:lang w:bidi="th-TH"/>
        </w:rPr>
        <w:t>extraordinária</w:t>
      </w:r>
      <w:r w:rsidRPr="00036DCA">
        <w:rPr>
          <w:rFonts w:ascii="Trebuchet MS" w:hAnsi="Trebuchet MS"/>
          <w:sz w:val="20"/>
          <w:szCs w:val="20"/>
          <w:lang w:bidi="th-TH"/>
        </w:rPr>
        <w:t xml:space="preserve"> obrigatória</w:t>
      </w:r>
      <w:r w:rsidR="008B290C" w:rsidRPr="00036DCA">
        <w:rPr>
          <w:rFonts w:ascii="Trebuchet MS" w:hAnsi="Trebuchet MS" w:cs="Tahoma"/>
          <w:sz w:val="20"/>
          <w:szCs w:val="20"/>
        </w:rPr>
        <w:t>, limitada a 98% (noventa e oito por cento) do saldo devedor da</w:t>
      </w:r>
      <w:r w:rsidR="009C2C54" w:rsidRPr="00036DCA">
        <w:rPr>
          <w:rFonts w:ascii="Trebuchet MS" w:hAnsi="Trebuchet MS" w:cs="Tahoma"/>
          <w:sz w:val="20"/>
          <w:szCs w:val="20"/>
        </w:rPr>
        <w:t>s Notas Comerciais</w:t>
      </w:r>
      <w:r w:rsidR="008B290C" w:rsidRPr="00036DCA">
        <w:rPr>
          <w:rFonts w:ascii="Trebuchet MS" w:hAnsi="Trebuchet MS" w:cs="Tahoma"/>
          <w:sz w:val="20"/>
          <w:szCs w:val="20"/>
        </w:rPr>
        <w:t>,</w:t>
      </w:r>
      <w:r w:rsidRPr="00036DCA">
        <w:rPr>
          <w:rFonts w:ascii="Trebuchet MS" w:hAnsi="Trebuchet MS"/>
          <w:sz w:val="20"/>
          <w:szCs w:val="20"/>
          <w:lang w:bidi="th-TH"/>
        </w:rPr>
        <w:t xml:space="preserve"> </w:t>
      </w:r>
      <w:r w:rsidR="004A504E" w:rsidRPr="00036DCA">
        <w:rPr>
          <w:rFonts w:ascii="Trebuchet MS" w:hAnsi="Trebuchet MS"/>
          <w:sz w:val="20"/>
          <w:szCs w:val="20"/>
          <w:lang w:bidi="th-TH"/>
        </w:rPr>
        <w:t xml:space="preserve">com os recursos </w:t>
      </w:r>
      <w:r w:rsidRPr="00036DCA">
        <w:rPr>
          <w:rFonts w:ascii="Trebuchet MS" w:hAnsi="Trebuchet MS"/>
          <w:sz w:val="20"/>
          <w:szCs w:val="20"/>
          <w:lang w:bidi="th-TH"/>
        </w:rPr>
        <w:t>depositado</w:t>
      </w:r>
      <w:r w:rsidR="004A504E" w:rsidRPr="00036DCA">
        <w:rPr>
          <w:rFonts w:ascii="Trebuchet MS" w:hAnsi="Trebuchet MS"/>
          <w:sz w:val="20"/>
          <w:szCs w:val="20"/>
          <w:lang w:bidi="th-TH"/>
        </w:rPr>
        <w:t>s</w:t>
      </w:r>
      <w:r w:rsidRPr="00036DCA">
        <w:rPr>
          <w:rFonts w:ascii="Trebuchet MS" w:hAnsi="Trebuchet MS"/>
          <w:sz w:val="20"/>
          <w:szCs w:val="20"/>
          <w:lang w:bidi="th-TH"/>
        </w:rPr>
        <w:t xml:space="preserve"> na Conta Centralizadora</w:t>
      </w:r>
      <w:r w:rsidR="00327803" w:rsidRPr="00036DCA">
        <w:rPr>
          <w:rFonts w:ascii="Trebuchet MS" w:hAnsi="Trebuchet MS"/>
          <w:sz w:val="20"/>
          <w:szCs w:val="20"/>
          <w:lang w:bidi="th-TH"/>
        </w:rPr>
        <w:t>,</w:t>
      </w:r>
      <w:r w:rsidRPr="00036DCA">
        <w:rPr>
          <w:rFonts w:ascii="Trebuchet MS" w:hAnsi="Trebuchet MS"/>
          <w:sz w:val="20"/>
          <w:szCs w:val="20"/>
          <w:lang w:bidi="th-TH"/>
        </w:rPr>
        <w:t xml:space="preserve"> oriundo</w:t>
      </w:r>
      <w:r w:rsidR="008F49DB" w:rsidRPr="00036DCA">
        <w:rPr>
          <w:rFonts w:ascii="Trebuchet MS" w:hAnsi="Trebuchet MS"/>
          <w:sz w:val="20"/>
          <w:szCs w:val="20"/>
          <w:lang w:bidi="th-TH"/>
        </w:rPr>
        <w:t>s</w:t>
      </w:r>
      <w:r w:rsidRPr="00036DCA">
        <w:rPr>
          <w:rFonts w:ascii="Trebuchet MS" w:hAnsi="Trebuchet MS"/>
          <w:sz w:val="20"/>
          <w:szCs w:val="20"/>
          <w:lang w:bidi="th-TH"/>
        </w:rPr>
        <w:t xml:space="preserve"> dos Direitos Creditórios</w:t>
      </w:r>
      <w:r w:rsidR="00D90B60" w:rsidRPr="00036DCA">
        <w:rPr>
          <w:rFonts w:ascii="Trebuchet MS" w:hAnsi="Trebuchet MS"/>
          <w:sz w:val="20"/>
          <w:szCs w:val="20"/>
          <w:lang w:bidi="th-TH"/>
        </w:rPr>
        <w:t xml:space="preserve"> </w:t>
      </w:r>
      <w:r w:rsidR="00A006A7" w:rsidRPr="00036DCA">
        <w:rPr>
          <w:rFonts w:ascii="Trebuchet MS" w:hAnsi="Trebuchet MS"/>
          <w:sz w:val="20"/>
          <w:szCs w:val="20"/>
          <w:lang w:bidi="th-TH"/>
        </w:rPr>
        <w:t>Comercialização Unidades</w:t>
      </w:r>
      <w:r w:rsidRPr="00036DCA">
        <w:rPr>
          <w:rFonts w:ascii="Trebuchet MS" w:hAnsi="Trebuchet MS"/>
          <w:sz w:val="20"/>
          <w:szCs w:val="20"/>
          <w:lang w:bidi="th-TH"/>
        </w:rPr>
        <w:t>,</w:t>
      </w:r>
      <w:r w:rsidR="008F29DE" w:rsidRPr="00036DCA">
        <w:rPr>
          <w:rFonts w:ascii="Trebuchet MS" w:hAnsi="Trebuchet MS"/>
          <w:sz w:val="20"/>
          <w:szCs w:val="20"/>
          <w:lang w:bidi="th-TH"/>
        </w:rPr>
        <w:t xml:space="preserve"> após </w:t>
      </w:r>
      <w:r w:rsidR="00A54AB8" w:rsidRPr="00036DCA">
        <w:rPr>
          <w:rFonts w:ascii="Trebuchet MS" w:hAnsi="Trebuchet MS"/>
          <w:snapToGrid w:val="0"/>
          <w:sz w:val="20"/>
          <w:szCs w:val="20"/>
        </w:rPr>
        <w:t xml:space="preserve">(i) pagamento das Despesas, incluindo provisionamento de despesas oriundas de ações judiciais propostas contra a </w:t>
      </w:r>
      <w:proofErr w:type="spellStart"/>
      <w:r w:rsidR="00A54AB8" w:rsidRPr="00036DCA">
        <w:rPr>
          <w:rFonts w:ascii="Trebuchet MS" w:hAnsi="Trebuchet MS"/>
          <w:snapToGrid w:val="0"/>
          <w:sz w:val="20"/>
          <w:szCs w:val="20"/>
        </w:rPr>
        <w:t>Securitizadora</w:t>
      </w:r>
      <w:proofErr w:type="spellEnd"/>
      <w:r w:rsidR="00A54AB8" w:rsidRPr="00036DCA">
        <w:rPr>
          <w:rFonts w:ascii="Trebuchet MS" w:hAnsi="Trebuchet MS"/>
          <w:snapToGrid w:val="0"/>
          <w:sz w:val="20"/>
          <w:szCs w:val="20"/>
        </w:rPr>
        <w:t>, em função dos Documentos da Operação, e que tenham risco de perda provável conforme relatório dos advogados do Patrimônio Separado, contratado às expensas do Patrimônio Separado; (</w:t>
      </w:r>
      <w:proofErr w:type="spellStart"/>
      <w:r w:rsidR="00A54AB8" w:rsidRPr="00036DCA">
        <w:rPr>
          <w:rFonts w:ascii="Trebuchet MS" w:hAnsi="Trebuchet MS"/>
          <w:snapToGrid w:val="0"/>
          <w:sz w:val="20"/>
          <w:szCs w:val="20"/>
        </w:rPr>
        <w:t>ii</w:t>
      </w:r>
      <w:proofErr w:type="spellEnd"/>
      <w:r w:rsidR="00A54AB8" w:rsidRPr="00036DCA">
        <w:rPr>
          <w:rFonts w:ascii="Trebuchet MS" w:hAnsi="Trebuchet MS"/>
          <w:snapToGrid w:val="0"/>
          <w:sz w:val="20"/>
          <w:szCs w:val="20"/>
        </w:rPr>
        <w:t>) eventual recomposição do Fundo de Despesas não realizada pela Emissora, conforme necessário; (</w:t>
      </w:r>
      <w:proofErr w:type="spellStart"/>
      <w:r w:rsidR="00A54AB8" w:rsidRPr="00036DCA">
        <w:rPr>
          <w:rFonts w:ascii="Trebuchet MS" w:hAnsi="Trebuchet MS"/>
          <w:snapToGrid w:val="0"/>
          <w:sz w:val="20"/>
          <w:szCs w:val="20"/>
        </w:rPr>
        <w:t>iii</w:t>
      </w:r>
      <w:proofErr w:type="spellEnd"/>
      <w:r w:rsidR="00A54AB8" w:rsidRPr="00036DCA">
        <w:rPr>
          <w:rFonts w:ascii="Trebuchet MS" w:hAnsi="Trebuchet MS"/>
          <w:snapToGrid w:val="0"/>
          <w:sz w:val="20"/>
          <w:szCs w:val="20"/>
        </w:rPr>
        <w:t>) Encargos Moratórios eventualmente devidos em decorrência de impontualidade no pagamento de qualquer quantia devida aos titulares de CRI; (</w:t>
      </w:r>
      <w:proofErr w:type="spellStart"/>
      <w:r w:rsidR="00A54AB8" w:rsidRPr="00036DCA">
        <w:rPr>
          <w:rFonts w:ascii="Trebuchet MS" w:hAnsi="Trebuchet MS"/>
          <w:snapToGrid w:val="0"/>
          <w:sz w:val="20"/>
          <w:szCs w:val="20"/>
        </w:rPr>
        <w:t>iv</w:t>
      </w:r>
      <w:proofErr w:type="spellEnd"/>
      <w:r w:rsidR="00A54AB8" w:rsidRPr="00036DCA">
        <w:rPr>
          <w:rFonts w:ascii="Trebuchet MS" w:hAnsi="Trebuchet MS"/>
          <w:snapToGrid w:val="0"/>
          <w:sz w:val="20"/>
          <w:szCs w:val="20"/>
        </w:rPr>
        <w:t>) pagamento de eventuais parcela de Remuneração em atraso, conforme cronograma previsto no Anexo II; (v) pagamento da parcela de Remuneração no respectivo período, conforme cronograma previsto no Anexo II</w:t>
      </w:r>
      <w:r w:rsidR="008F29DE" w:rsidRPr="00036DCA">
        <w:rPr>
          <w:rFonts w:ascii="Trebuchet MS" w:hAnsi="Trebuchet MS"/>
          <w:sz w:val="20"/>
          <w:szCs w:val="20"/>
          <w:lang w:bidi="th-TH"/>
        </w:rPr>
        <w:t>,</w:t>
      </w:r>
      <w:r w:rsidRPr="00036DCA">
        <w:rPr>
          <w:rFonts w:ascii="Trebuchet MS" w:hAnsi="Trebuchet MS"/>
          <w:sz w:val="20"/>
          <w:szCs w:val="20"/>
          <w:lang w:bidi="th-TH"/>
        </w:rPr>
        <w:t xml:space="preserve"> conforme previsto no Contrato </w:t>
      </w:r>
      <w:r w:rsidR="00327803" w:rsidRPr="00036DCA">
        <w:rPr>
          <w:rFonts w:ascii="Trebuchet MS" w:hAnsi="Trebuchet MS"/>
          <w:sz w:val="20"/>
          <w:szCs w:val="20"/>
          <w:lang w:bidi="th-TH"/>
        </w:rPr>
        <w:t>de Cessão Fiduciária</w:t>
      </w:r>
      <w:r w:rsidR="00A006A7" w:rsidRPr="00036DCA">
        <w:rPr>
          <w:rFonts w:ascii="Trebuchet MS" w:hAnsi="Trebuchet MS"/>
          <w:sz w:val="20"/>
          <w:szCs w:val="20"/>
          <w:lang w:bidi="th-TH"/>
        </w:rPr>
        <w:t xml:space="preserve"> </w:t>
      </w:r>
      <w:r w:rsidR="0065194C" w:rsidRPr="00036DCA">
        <w:rPr>
          <w:rFonts w:ascii="Trebuchet MS" w:hAnsi="Trebuchet MS"/>
          <w:sz w:val="20"/>
          <w:szCs w:val="20"/>
          <w:lang w:bidi="th-TH"/>
        </w:rPr>
        <w:t>(“</w:t>
      </w:r>
      <w:r w:rsidR="0065194C" w:rsidRPr="00036DCA">
        <w:rPr>
          <w:rFonts w:ascii="Trebuchet MS" w:hAnsi="Trebuchet MS"/>
          <w:sz w:val="20"/>
          <w:szCs w:val="20"/>
          <w:u w:val="single"/>
        </w:rPr>
        <w:t>Amortização Extraordinária Obrigatória</w:t>
      </w:r>
      <w:r w:rsidR="0065194C" w:rsidRPr="00036DCA">
        <w:rPr>
          <w:rFonts w:ascii="Trebuchet MS" w:hAnsi="Trebuchet MS"/>
          <w:sz w:val="20"/>
          <w:szCs w:val="20"/>
        </w:rPr>
        <w:t>”</w:t>
      </w:r>
      <w:r w:rsidR="00627A3B" w:rsidRPr="00036DCA">
        <w:rPr>
          <w:rFonts w:ascii="Trebuchet MS" w:hAnsi="Trebuchet MS"/>
          <w:sz w:val="20"/>
          <w:szCs w:val="20"/>
        </w:rPr>
        <w:t>, quando em conjunto com a Amortização Extraordinária LTV Máximo Operação, “</w:t>
      </w:r>
      <w:r w:rsidR="00627A3B" w:rsidRPr="00036DCA">
        <w:rPr>
          <w:rFonts w:ascii="Trebuchet MS" w:hAnsi="Trebuchet MS"/>
          <w:sz w:val="20"/>
          <w:szCs w:val="20"/>
          <w:u w:val="single"/>
        </w:rPr>
        <w:t>Amortização Extraordinária</w:t>
      </w:r>
      <w:r w:rsidR="00627A3B" w:rsidRPr="00036DCA">
        <w:rPr>
          <w:rFonts w:ascii="Trebuchet MS" w:hAnsi="Trebuchet MS"/>
          <w:sz w:val="20"/>
          <w:szCs w:val="20"/>
        </w:rPr>
        <w:t>”</w:t>
      </w:r>
      <w:r w:rsidR="0065194C" w:rsidRPr="00036DCA">
        <w:rPr>
          <w:rFonts w:ascii="Trebuchet MS" w:hAnsi="Trebuchet MS"/>
          <w:sz w:val="20"/>
          <w:szCs w:val="20"/>
        </w:rPr>
        <w:t>)</w:t>
      </w:r>
      <w:r w:rsidRPr="00036DCA">
        <w:rPr>
          <w:rFonts w:ascii="Trebuchet MS" w:hAnsi="Trebuchet MS"/>
          <w:sz w:val="20"/>
          <w:szCs w:val="20"/>
          <w:lang w:bidi="th-TH"/>
        </w:rPr>
        <w:t>.</w:t>
      </w:r>
      <w:r w:rsidR="00D90B60" w:rsidRPr="00036DCA">
        <w:rPr>
          <w:rFonts w:ascii="Trebuchet MS" w:hAnsi="Trebuchet MS"/>
          <w:sz w:val="20"/>
          <w:szCs w:val="20"/>
          <w:lang w:bidi="th-TH"/>
        </w:rPr>
        <w:t xml:space="preserve"> </w:t>
      </w:r>
    </w:p>
    <w:p w14:paraId="37C782E8" w14:textId="77777777" w:rsidR="0065194C" w:rsidRPr="00036DCA" w:rsidRDefault="0065194C" w:rsidP="00D434E4">
      <w:pPr>
        <w:pStyle w:val="Default"/>
        <w:widowControl w:val="0"/>
        <w:tabs>
          <w:tab w:val="left" w:pos="851"/>
        </w:tabs>
        <w:spacing w:line="360" w:lineRule="auto"/>
        <w:jc w:val="both"/>
        <w:rPr>
          <w:rFonts w:ascii="Trebuchet MS" w:hAnsi="Trebuchet MS"/>
          <w:sz w:val="20"/>
          <w:szCs w:val="20"/>
          <w:u w:val="single"/>
        </w:rPr>
      </w:pPr>
    </w:p>
    <w:p w14:paraId="7BF5D3B2" w14:textId="77777777" w:rsidR="007812DD" w:rsidRPr="00036DCA" w:rsidRDefault="007812DD" w:rsidP="00D434E4">
      <w:pPr>
        <w:pStyle w:val="Default"/>
        <w:widowControl w:val="0"/>
        <w:numPr>
          <w:ilvl w:val="2"/>
          <w:numId w:val="1"/>
        </w:numPr>
        <w:tabs>
          <w:tab w:val="left" w:pos="851"/>
        </w:tabs>
        <w:spacing w:line="360" w:lineRule="auto"/>
        <w:ind w:left="709" w:firstLine="0"/>
        <w:jc w:val="both"/>
        <w:rPr>
          <w:rFonts w:ascii="Trebuchet MS" w:hAnsi="Trebuchet MS"/>
          <w:sz w:val="20"/>
          <w:szCs w:val="20"/>
        </w:rPr>
      </w:pPr>
      <w:bookmarkStart w:id="89" w:name="_Hlk114751276"/>
      <w:r w:rsidRPr="00036DCA">
        <w:rPr>
          <w:rFonts w:ascii="Trebuchet MS" w:hAnsi="Trebuchet MS" w:cstheme="minorHAnsi"/>
          <w:sz w:val="20"/>
          <w:szCs w:val="20"/>
        </w:rPr>
        <w:t>Considerando que a realização da Amortização Extraordinária Obrigatória depende da existência de recursos na Conta Centralizadora oriundos dos Direitos Creditórios em montante suficiente para tanto, caso tal condição não seja verificada, a Amortização Extraordinária Obrigatória não será devida</w:t>
      </w:r>
      <w:bookmarkEnd w:id="89"/>
      <w:r w:rsidRPr="00036DCA">
        <w:rPr>
          <w:rFonts w:ascii="Trebuchet MS" w:hAnsi="Trebuchet MS" w:cstheme="minorHAnsi"/>
          <w:sz w:val="20"/>
          <w:szCs w:val="20"/>
        </w:rPr>
        <w:t>.</w:t>
      </w:r>
    </w:p>
    <w:p w14:paraId="20C75691" w14:textId="77777777" w:rsidR="007812DD" w:rsidRPr="00036DCA" w:rsidRDefault="007812DD" w:rsidP="00D434E4">
      <w:pPr>
        <w:pStyle w:val="Default"/>
        <w:widowControl w:val="0"/>
        <w:tabs>
          <w:tab w:val="left" w:pos="851"/>
        </w:tabs>
        <w:spacing w:line="360" w:lineRule="auto"/>
        <w:ind w:left="709"/>
        <w:jc w:val="both"/>
        <w:rPr>
          <w:rFonts w:ascii="Trebuchet MS" w:hAnsi="Trebuchet MS"/>
          <w:sz w:val="20"/>
          <w:szCs w:val="20"/>
        </w:rPr>
      </w:pPr>
    </w:p>
    <w:p w14:paraId="1A50B8BE" w14:textId="025D215B" w:rsidR="008C76B3" w:rsidRPr="00036DCA" w:rsidRDefault="0065194C" w:rsidP="00D434E4">
      <w:pPr>
        <w:pStyle w:val="Default"/>
        <w:widowControl w:val="0"/>
        <w:numPr>
          <w:ilvl w:val="2"/>
          <w:numId w:val="1"/>
        </w:numPr>
        <w:tabs>
          <w:tab w:val="left" w:pos="851"/>
        </w:tabs>
        <w:spacing w:line="360" w:lineRule="auto"/>
        <w:ind w:left="709" w:firstLine="0"/>
        <w:jc w:val="both"/>
        <w:rPr>
          <w:rFonts w:ascii="Trebuchet MS" w:hAnsi="Trebuchet MS"/>
          <w:sz w:val="20"/>
          <w:szCs w:val="20"/>
        </w:rPr>
      </w:pPr>
      <w:r w:rsidRPr="00036DCA">
        <w:rPr>
          <w:rFonts w:ascii="Trebuchet MS" w:hAnsi="Trebuchet MS"/>
          <w:sz w:val="20"/>
          <w:szCs w:val="20"/>
        </w:rPr>
        <w:t>A Amortização E</w:t>
      </w:r>
      <w:r w:rsidR="00744318" w:rsidRPr="00036DCA">
        <w:rPr>
          <w:rFonts w:ascii="Trebuchet MS" w:hAnsi="Trebuchet MS"/>
          <w:sz w:val="20"/>
          <w:szCs w:val="20"/>
        </w:rPr>
        <w:t xml:space="preserve">xtraordinária Obrigatória ocorrerá sempre </w:t>
      </w:r>
      <w:r w:rsidR="00CD437D" w:rsidRPr="00036DCA">
        <w:rPr>
          <w:rFonts w:ascii="Trebuchet MS" w:hAnsi="Trebuchet MS"/>
          <w:sz w:val="20"/>
          <w:szCs w:val="20"/>
        </w:rPr>
        <w:t xml:space="preserve">em </w:t>
      </w:r>
      <w:r w:rsidR="008C76B3" w:rsidRPr="00036DCA">
        <w:rPr>
          <w:rFonts w:ascii="Trebuchet MS" w:hAnsi="Trebuchet MS"/>
          <w:sz w:val="20"/>
          <w:szCs w:val="20"/>
        </w:rPr>
        <w:t xml:space="preserve">uma </w:t>
      </w:r>
      <w:r w:rsidR="000B22BA" w:rsidRPr="00036DCA">
        <w:rPr>
          <w:rFonts w:ascii="Trebuchet MS" w:hAnsi="Trebuchet MS"/>
          <w:sz w:val="20"/>
          <w:szCs w:val="20"/>
        </w:rPr>
        <w:t>Data de Pagamento</w:t>
      </w:r>
      <w:r w:rsidR="00CD437D" w:rsidRPr="00036DCA">
        <w:rPr>
          <w:rFonts w:ascii="Trebuchet MS" w:hAnsi="Trebuchet MS"/>
          <w:sz w:val="20"/>
          <w:szCs w:val="20"/>
        </w:rPr>
        <w:t xml:space="preserve"> </w:t>
      </w:r>
      <w:r w:rsidR="00CD437D" w:rsidRPr="00036DCA">
        <w:rPr>
          <w:rFonts w:ascii="Trebuchet MS" w:eastAsia="Arial Unicode MS" w:hAnsi="Trebuchet MS" w:cstheme="minorHAnsi"/>
          <w:sz w:val="20"/>
          <w:szCs w:val="20"/>
          <w:lang w:bidi="th-TH"/>
        </w:rPr>
        <w:t>da Remuneração</w:t>
      </w:r>
      <w:r w:rsidR="006F1AAD" w:rsidRPr="00036DCA">
        <w:rPr>
          <w:rFonts w:ascii="Trebuchet MS" w:hAnsi="Trebuchet MS" w:cs="Calibri"/>
          <w:sz w:val="20"/>
          <w:szCs w:val="20"/>
        </w:rPr>
        <w:t>, sem qualquer multa, penalidade ou Prêmio</w:t>
      </w:r>
      <w:r w:rsidR="000B22BA" w:rsidRPr="00036DCA">
        <w:rPr>
          <w:rFonts w:ascii="Trebuchet MS" w:hAnsi="Trebuchet MS"/>
          <w:sz w:val="20"/>
          <w:szCs w:val="20"/>
        </w:rPr>
        <w:t>.</w:t>
      </w:r>
    </w:p>
    <w:p w14:paraId="25CC101D" w14:textId="77777777" w:rsidR="006F5108" w:rsidRPr="00036DCA" w:rsidRDefault="006F5108" w:rsidP="00D434E4">
      <w:pPr>
        <w:pStyle w:val="Default"/>
        <w:widowControl w:val="0"/>
        <w:tabs>
          <w:tab w:val="left" w:pos="851"/>
        </w:tabs>
        <w:spacing w:line="360" w:lineRule="auto"/>
        <w:ind w:left="709"/>
        <w:jc w:val="both"/>
        <w:rPr>
          <w:rFonts w:ascii="Trebuchet MS" w:hAnsi="Trebuchet MS"/>
          <w:sz w:val="20"/>
          <w:szCs w:val="20"/>
          <w:u w:val="single"/>
        </w:rPr>
      </w:pPr>
    </w:p>
    <w:p w14:paraId="20930021" w14:textId="77777777" w:rsidR="00D631B2" w:rsidRPr="00036DCA" w:rsidRDefault="00F60439" w:rsidP="00D434E4">
      <w:pPr>
        <w:pStyle w:val="Default"/>
        <w:widowControl w:val="0"/>
        <w:numPr>
          <w:ilvl w:val="1"/>
          <w:numId w:val="1"/>
        </w:numPr>
        <w:tabs>
          <w:tab w:val="left" w:pos="851"/>
        </w:tabs>
        <w:spacing w:line="360" w:lineRule="auto"/>
        <w:ind w:left="0" w:firstLine="0"/>
        <w:jc w:val="both"/>
        <w:rPr>
          <w:rFonts w:ascii="Trebuchet MS" w:hAnsi="Trebuchet MS"/>
          <w:sz w:val="20"/>
          <w:szCs w:val="20"/>
          <w:u w:val="single"/>
        </w:rPr>
      </w:pPr>
      <w:r w:rsidRPr="00036DCA">
        <w:rPr>
          <w:rFonts w:ascii="Trebuchet MS" w:hAnsi="Trebuchet MS"/>
          <w:sz w:val="20"/>
          <w:szCs w:val="20"/>
          <w:u w:val="single"/>
          <w:lang w:bidi="th-TH"/>
        </w:rPr>
        <w:t>Resgate Antecipado</w:t>
      </w:r>
      <w:r w:rsidR="00384DF3" w:rsidRPr="00036DCA">
        <w:rPr>
          <w:rFonts w:ascii="Trebuchet MS" w:hAnsi="Trebuchet MS"/>
          <w:sz w:val="20"/>
          <w:szCs w:val="20"/>
          <w:u w:val="single"/>
          <w:lang w:bidi="th-TH"/>
        </w:rPr>
        <w:t xml:space="preserve"> Obrigatório</w:t>
      </w:r>
      <w:r w:rsidR="00BB7349" w:rsidRPr="00036DCA">
        <w:rPr>
          <w:rFonts w:ascii="Trebuchet MS" w:hAnsi="Trebuchet MS"/>
          <w:sz w:val="20"/>
          <w:szCs w:val="20"/>
          <w:lang w:bidi="th-TH"/>
        </w:rPr>
        <w:t>: A Emissora deverá</w:t>
      </w:r>
      <w:r w:rsidR="00364D0D" w:rsidRPr="00036DCA">
        <w:rPr>
          <w:rFonts w:ascii="Trebuchet MS" w:hAnsi="Trebuchet MS"/>
          <w:sz w:val="20"/>
          <w:szCs w:val="20"/>
          <w:lang w:bidi="th-TH"/>
        </w:rPr>
        <w:t xml:space="preserve"> em caso </w:t>
      </w:r>
      <w:r w:rsidR="00562E58" w:rsidRPr="00036DCA">
        <w:rPr>
          <w:rFonts w:ascii="Trebuchet MS" w:hAnsi="Trebuchet MS"/>
          <w:sz w:val="20"/>
          <w:szCs w:val="20"/>
          <w:lang w:bidi="th-TH"/>
        </w:rPr>
        <w:t xml:space="preserve">(i) </w:t>
      </w:r>
      <w:r w:rsidR="00364D0D" w:rsidRPr="00036DCA">
        <w:rPr>
          <w:rFonts w:ascii="Trebuchet MS" w:hAnsi="Trebuchet MS"/>
          <w:sz w:val="20"/>
          <w:szCs w:val="20"/>
          <w:lang w:bidi="th-TH"/>
        </w:rPr>
        <w:t>da venda</w:t>
      </w:r>
      <w:r w:rsidR="00345914" w:rsidRPr="00036DCA">
        <w:rPr>
          <w:rFonts w:ascii="Trebuchet MS" w:hAnsi="Trebuchet MS"/>
          <w:sz w:val="20"/>
          <w:szCs w:val="20"/>
          <w:lang w:bidi="th-TH"/>
        </w:rPr>
        <w:t xml:space="preserve"> parcial ou total</w:t>
      </w:r>
      <w:r w:rsidR="00364D0D" w:rsidRPr="00036DCA">
        <w:rPr>
          <w:rFonts w:ascii="Trebuchet MS" w:hAnsi="Trebuchet MS"/>
          <w:sz w:val="20"/>
          <w:szCs w:val="20"/>
          <w:lang w:bidi="th-TH"/>
        </w:rPr>
        <w:t xml:space="preserve"> do </w:t>
      </w:r>
      <w:r w:rsidR="00A006A7" w:rsidRPr="00036DCA">
        <w:rPr>
          <w:rFonts w:ascii="Trebuchet MS" w:hAnsi="Trebuchet MS"/>
          <w:sz w:val="20"/>
          <w:szCs w:val="20"/>
          <w:lang w:bidi="th-TH"/>
        </w:rPr>
        <w:t>Empreendimento Imobiliário</w:t>
      </w:r>
      <w:r w:rsidR="00BB7349" w:rsidRPr="00036DCA">
        <w:rPr>
          <w:rFonts w:ascii="Trebuchet MS" w:hAnsi="Trebuchet MS"/>
          <w:sz w:val="20"/>
          <w:szCs w:val="20"/>
          <w:lang w:bidi="th-TH"/>
        </w:rPr>
        <w:t xml:space="preserve">, </w:t>
      </w:r>
      <w:r w:rsidR="00A350D5" w:rsidRPr="00036DCA">
        <w:rPr>
          <w:rFonts w:ascii="Trebuchet MS" w:hAnsi="Trebuchet MS"/>
          <w:sz w:val="20"/>
          <w:szCs w:val="20"/>
          <w:lang w:bidi="th-TH"/>
        </w:rPr>
        <w:t xml:space="preserve">utilizar a totalidade </w:t>
      </w:r>
      <w:r w:rsidR="00A006A7" w:rsidRPr="00036DCA">
        <w:rPr>
          <w:rFonts w:ascii="Trebuchet MS" w:hAnsi="Trebuchet MS"/>
          <w:sz w:val="20"/>
          <w:szCs w:val="20"/>
          <w:lang w:bidi="th-TH"/>
        </w:rPr>
        <w:t xml:space="preserve">do </w:t>
      </w:r>
      <w:r w:rsidR="00A006A7" w:rsidRPr="00036DCA">
        <w:rPr>
          <w:rFonts w:ascii="Trebuchet MS" w:hAnsi="Trebuchet MS" w:cs="Tahoma"/>
          <w:bCs/>
          <w:sz w:val="20"/>
          <w:szCs w:val="20"/>
        </w:rPr>
        <w:t>valor líquido remanescente de venda do Empreendimento Imobiliário</w:t>
      </w:r>
      <w:r w:rsidR="00703004" w:rsidRPr="00036DCA">
        <w:rPr>
          <w:rFonts w:ascii="Trebuchet MS" w:hAnsi="Trebuchet MS" w:cs="Tahoma"/>
          <w:bCs/>
          <w:sz w:val="20"/>
          <w:szCs w:val="20"/>
        </w:rPr>
        <w:t xml:space="preserve"> para realizar o resgate antecipado obrigatório da totalidade da</w:t>
      </w:r>
      <w:r w:rsidR="009B1D2C" w:rsidRPr="00036DCA">
        <w:rPr>
          <w:rFonts w:ascii="Trebuchet MS" w:hAnsi="Trebuchet MS" w:cs="Tahoma"/>
          <w:bCs/>
          <w:sz w:val="20"/>
          <w:szCs w:val="20"/>
        </w:rPr>
        <w:t>s</w:t>
      </w:r>
      <w:r w:rsidR="00703004" w:rsidRPr="00036DCA">
        <w:rPr>
          <w:rFonts w:ascii="Trebuchet MS" w:hAnsi="Trebuchet MS" w:cs="Tahoma"/>
          <w:bCs/>
          <w:sz w:val="20"/>
          <w:szCs w:val="20"/>
        </w:rPr>
        <w:t xml:space="preserve"> Nota</w:t>
      </w:r>
      <w:r w:rsidR="009B1D2C" w:rsidRPr="00036DCA">
        <w:rPr>
          <w:rFonts w:ascii="Trebuchet MS" w:hAnsi="Trebuchet MS" w:cs="Tahoma"/>
          <w:bCs/>
          <w:sz w:val="20"/>
          <w:szCs w:val="20"/>
        </w:rPr>
        <w:t>s</w:t>
      </w:r>
      <w:r w:rsidR="00703004" w:rsidRPr="00036DCA">
        <w:rPr>
          <w:rFonts w:ascii="Trebuchet MS" w:hAnsi="Trebuchet MS" w:cs="Tahoma"/>
          <w:bCs/>
          <w:sz w:val="20"/>
          <w:szCs w:val="20"/>
        </w:rPr>
        <w:t xml:space="preserve"> Comercia</w:t>
      </w:r>
      <w:r w:rsidR="009B1D2C" w:rsidRPr="00036DCA">
        <w:rPr>
          <w:rFonts w:ascii="Trebuchet MS" w:hAnsi="Trebuchet MS" w:cs="Tahoma"/>
          <w:bCs/>
          <w:sz w:val="20"/>
          <w:szCs w:val="20"/>
        </w:rPr>
        <w:t>is CRI</w:t>
      </w:r>
      <w:r w:rsidR="00562E58" w:rsidRPr="00036DCA">
        <w:rPr>
          <w:rFonts w:ascii="Trebuchet MS" w:hAnsi="Trebuchet MS" w:cs="Tahoma"/>
          <w:bCs/>
          <w:sz w:val="20"/>
          <w:szCs w:val="20"/>
        </w:rPr>
        <w:t>; (ii</w:t>
      </w:r>
      <w:r w:rsidR="002662B1" w:rsidRPr="00036DCA">
        <w:rPr>
          <w:rFonts w:ascii="Trebuchet MS" w:hAnsi="Trebuchet MS" w:cs="Tahoma"/>
          <w:bCs/>
          <w:sz w:val="20"/>
          <w:szCs w:val="20"/>
        </w:rPr>
        <w:t>.1</w:t>
      </w:r>
      <w:r w:rsidR="00562E58" w:rsidRPr="00036DCA">
        <w:rPr>
          <w:rFonts w:ascii="Trebuchet MS" w:hAnsi="Trebuchet MS" w:cs="Tahoma"/>
          <w:bCs/>
          <w:sz w:val="20"/>
          <w:szCs w:val="20"/>
        </w:rPr>
        <w:t xml:space="preserve">) de Vencimento Antecipado </w:t>
      </w:r>
      <w:r w:rsidR="002662B1" w:rsidRPr="00036DCA">
        <w:rPr>
          <w:rFonts w:ascii="Trebuchet MS" w:hAnsi="Trebuchet MS" w:cs="Tahoma"/>
          <w:bCs/>
          <w:sz w:val="20"/>
          <w:szCs w:val="20"/>
        </w:rPr>
        <w:t>das Notas Comerciais CRI; e (ii.2</w:t>
      </w:r>
      <w:r w:rsidR="00562E58" w:rsidRPr="00036DCA">
        <w:rPr>
          <w:rFonts w:ascii="Trebuchet MS" w:hAnsi="Trebuchet MS" w:cs="Tahoma"/>
          <w:bCs/>
          <w:sz w:val="20"/>
          <w:szCs w:val="20"/>
        </w:rPr>
        <w:t xml:space="preserve">) </w:t>
      </w:r>
      <w:r w:rsidR="002662B1" w:rsidRPr="00036DCA">
        <w:rPr>
          <w:rFonts w:ascii="Trebuchet MS" w:hAnsi="Trebuchet MS" w:cs="Tahoma"/>
          <w:bCs/>
          <w:sz w:val="20"/>
          <w:szCs w:val="20"/>
        </w:rPr>
        <w:t xml:space="preserve">do </w:t>
      </w:r>
      <w:r w:rsidR="00562E58" w:rsidRPr="00036DCA">
        <w:rPr>
          <w:rFonts w:ascii="Trebuchet MS" w:hAnsi="Trebuchet MS" w:cs="Tahoma"/>
          <w:bCs/>
          <w:sz w:val="20"/>
          <w:szCs w:val="20"/>
        </w:rPr>
        <w:t>n</w:t>
      </w:r>
      <w:r w:rsidR="009B1D2C" w:rsidRPr="00036DCA">
        <w:rPr>
          <w:rFonts w:ascii="Trebuchet MS" w:hAnsi="Trebuchet MS" w:cs="Tahoma"/>
          <w:bCs/>
          <w:sz w:val="20"/>
          <w:szCs w:val="20"/>
        </w:rPr>
        <w:t xml:space="preserve">ão acordo entre os </w:t>
      </w:r>
      <w:r w:rsidR="009B1D2C" w:rsidRPr="00036DCA">
        <w:rPr>
          <w:rFonts w:ascii="Trebuchet MS" w:hAnsi="Trebuchet MS" w:cs="Tahoma"/>
          <w:bCs/>
          <w:sz w:val="20"/>
          <w:szCs w:val="20"/>
        </w:rPr>
        <w:lastRenderedPageBreak/>
        <w:t xml:space="preserve">titulares de CRI acerca da Taxa Substitutiva aplicável às Notas Comerciais CRI, </w:t>
      </w:r>
      <w:proofErr w:type="spellStart"/>
      <w:r w:rsidR="009B1D2C" w:rsidRPr="00036DCA">
        <w:rPr>
          <w:rFonts w:ascii="Trebuchet MS" w:hAnsi="Trebuchet MS"/>
          <w:sz w:val="20"/>
          <w:szCs w:val="20"/>
          <w:lang w:bidi="th-TH"/>
        </w:rPr>
        <w:t>obervado</w:t>
      </w:r>
      <w:proofErr w:type="spellEnd"/>
      <w:r w:rsidR="009B1D2C" w:rsidRPr="00036DCA">
        <w:rPr>
          <w:rFonts w:ascii="Trebuchet MS" w:hAnsi="Trebuchet MS"/>
          <w:sz w:val="20"/>
          <w:szCs w:val="20"/>
          <w:lang w:bidi="th-TH"/>
        </w:rPr>
        <w:t xml:space="preserve"> os termos e condições estabelecidas a seguir, realizar o resgate antecipado obrigatório da totalidade das Notas Comerciais CRI</w:t>
      </w:r>
      <w:r w:rsidR="00A006A7" w:rsidRPr="00036DCA">
        <w:rPr>
          <w:rFonts w:ascii="Trebuchet MS" w:hAnsi="Trebuchet MS" w:cs="Tahoma"/>
          <w:bCs/>
          <w:sz w:val="20"/>
          <w:szCs w:val="20"/>
        </w:rPr>
        <w:t xml:space="preserve"> </w:t>
      </w:r>
      <w:r w:rsidR="002E5A59" w:rsidRPr="00036DCA">
        <w:rPr>
          <w:rFonts w:ascii="Trebuchet MS" w:hAnsi="Trebuchet MS"/>
          <w:sz w:val="20"/>
          <w:szCs w:val="20"/>
          <w:lang w:bidi="th-TH"/>
        </w:rPr>
        <w:t>(“</w:t>
      </w:r>
      <w:r w:rsidR="002E5A59" w:rsidRPr="00036DCA">
        <w:rPr>
          <w:rFonts w:ascii="Trebuchet MS" w:hAnsi="Trebuchet MS"/>
          <w:sz w:val="20"/>
          <w:szCs w:val="20"/>
          <w:u w:val="single"/>
          <w:lang w:bidi="th-TH"/>
        </w:rPr>
        <w:t>Resgate Antecipado</w:t>
      </w:r>
      <w:r w:rsidR="00364D0D" w:rsidRPr="00036DCA">
        <w:rPr>
          <w:rFonts w:ascii="Trebuchet MS" w:hAnsi="Trebuchet MS"/>
          <w:sz w:val="20"/>
          <w:szCs w:val="20"/>
          <w:u w:val="single"/>
          <w:lang w:bidi="th-TH"/>
        </w:rPr>
        <w:t xml:space="preserve"> Obrigatório</w:t>
      </w:r>
      <w:r w:rsidR="002E5A59" w:rsidRPr="00036DCA">
        <w:rPr>
          <w:rFonts w:ascii="Trebuchet MS" w:hAnsi="Trebuchet MS"/>
          <w:sz w:val="20"/>
          <w:szCs w:val="20"/>
          <w:lang w:bidi="th-TH"/>
        </w:rPr>
        <w:t>”)</w:t>
      </w:r>
      <w:r w:rsidR="00A006A7" w:rsidRPr="00036DCA">
        <w:rPr>
          <w:rFonts w:ascii="Trebuchet MS" w:hAnsi="Trebuchet MS"/>
          <w:sz w:val="20"/>
          <w:szCs w:val="20"/>
          <w:lang w:bidi="th-TH"/>
        </w:rPr>
        <w:t>.</w:t>
      </w:r>
      <w:r w:rsidR="00BB7E60" w:rsidRPr="00036DCA">
        <w:rPr>
          <w:rFonts w:ascii="Trebuchet MS" w:hAnsi="Trebuchet MS"/>
          <w:sz w:val="20"/>
          <w:szCs w:val="20"/>
          <w:lang w:bidi="th-TH"/>
        </w:rPr>
        <w:t xml:space="preserve"> </w:t>
      </w:r>
    </w:p>
    <w:p w14:paraId="4278B26D" w14:textId="77777777" w:rsidR="00AB3D69" w:rsidRPr="00036DCA" w:rsidRDefault="00AB3D69" w:rsidP="00D434E4">
      <w:pPr>
        <w:pStyle w:val="Default"/>
        <w:widowControl w:val="0"/>
        <w:tabs>
          <w:tab w:val="left" w:pos="851"/>
        </w:tabs>
        <w:spacing w:line="360" w:lineRule="auto"/>
        <w:ind w:left="360"/>
        <w:jc w:val="both"/>
        <w:rPr>
          <w:rFonts w:ascii="Trebuchet MS" w:hAnsi="Trebuchet MS"/>
          <w:sz w:val="20"/>
          <w:szCs w:val="20"/>
          <w:lang w:bidi="th-TH"/>
        </w:rPr>
      </w:pPr>
    </w:p>
    <w:p w14:paraId="2B61E188" w14:textId="6F0C6E37" w:rsidR="00BA60EC" w:rsidRPr="00036DCA" w:rsidRDefault="00703004" w:rsidP="00D434E4">
      <w:pPr>
        <w:pStyle w:val="Default"/>
        <w:widowControl w:val="0"/>
        <w:numPr>
          <w:ilvl w:val="2"/>
          <w:numId w:val="1"/>
        </w:numPr>
        <w:tabs>
          <w:tab w:val="left" w:pos="851"/>
        </w:tabs>
        <w:spacing w:line="360" w:lineRule="auto"/>
        <w:ind w:left="709" w:firstLine="0"/>
        <w:jc w:val="both"/>
        <w:rPr>
          <w:rFonts w:ascii="Trebuchet MS" w:hAnsi="Trebuchet MS" w:cs="Tahoma"/>
          <w:sz w:val="20"/>
          <w:szCs w:val="20"/>
        </w:rPr>
      </w:pPr>
      <w:r w:rsidRPr="00036DCA">
        <w:rPr>
          <w:rFonts w:ascii="Trebuchet MS" w:hAnsi="Trebuchet MS" w:cs="Tahoma"/>
          <w:sz w:val="20"/>
          <w:szCs w:val="20"/>
        </w:rPr>
        <w:t>O Resgate Antecipado Obrigatório da</w:t>
      </w:r>
      <w:r w:rsidR="00C919E6" w:rsidRPr="00036DCA">
        <w:rPr>
          <w:rFonts w:ascii="Trebuchet MS" w:hAnsi="Trebuchet MS" w:cs="Tahoma"/>
          <w:sz w:val="20"/>
          <w:szCs w:val="20"/>
        </w:rPr>
        <w:t>s Notas Comerciais</w:t>
      </w:r>
      <w:r w:rsidRPr="00036DCA">
        <w:rPr>
          <w:rFonts w:ascii="Trebuchet MS" w:hAnsi="Trebuchet MS" w:cs="Tahoma"/>
          <w:sz w:val="20"/>
          <w:szCs w:val="20"/>
        </w:rPr>
        <w:t xml:space="preserve"> deverá ser realizado mediante o pagamento, pela Emissora, do Valor Nominal acrescido: (i) da respectiva Remuneração desde a primeira Data de Integralização, ou Data de Pagamento da Remuneração imediatamente anterior, conforme o caso, até a data na qual for efetivamente operacionalizado o Resgate Antecipado Obrigatório, calculado nos termos </w:t>
      </w:r>
      <w:r w:rsidR="00AA4169" w:rsidRPr="00036DCA">
        <w:rPr>
          <w:rFonts w:ascii="Trebuchet MS" w:hAnsi="Trebuchet MS" w:cs="Tahoma"/>
          <w:sz w:val="20"/>
          <w:szCs w:val="20"/>
        </w:rPr>
        <w:t>da Cláusula 4.1</w:t>
      </w:r>
      <w:r w:rsidR="000904F0" w:rsidRPr="00036DCA">
        <w:rPr>
          <w:rFonts w:ascii="Trebuchet MS" w:hAnsi="Trebuchet MS" w:cs="Tahoma"/>
          <w:sz w:val="20"/>
          <w:szCs w:val="20"/>
        </w:rPr>
        <w:t>5</w:t>
      </w:r>
      <w:r w:rsidR="00AA4169" w:rsidRPr="00036DCA">
        <w:rPr>
          <w:rFonts w:ascii="Trebuchet MS" w:hAnsi="Trebuchet MS" w:cs="Tahoma"/>
          <w:sz w:val="20"/>
          <w:szCs w:val="20"/>
        </w:rPr>
        <w:t xml:space="preserve"> desta Escritura</w:t>
      </w:r>
      <w:r w:rsidRPr="00036DCA">
        <w:rPr>
          <w:rFonts w:ascii="Trebuchet MS" w:hAnsi="Trebuchet MS" w:cs="Tahoma"/>
          <w:sz w:val="20"/>
          <w:szCs w:val="20"/>
        </w:rPr>
        <w:t>, (</w:t>
      </w:r>
      <w:proofErr w:type="spellStart"/>
      <w:r w:rsidRPr="00036DCA">
        <w:rPr>
          <w:rFonts w:ascii="Trebuchet MS" w:hAnsi="Trebuchet MS" w:cs="Tahoma"/>
          <w:sz w:val="20"/>
          <w:szCs w:val="20"/>
        </w:rPr>
        <w:t>ii</w:t>
      </w:r>
      <w:proofErr w:type="spellEnd"/>
      <w:r w:rsidRPr="00036DCA">
        <w:rPr>
          <w:rFonts w:ascii="Trebuchet MS" w:hAnsi="Trebuchet MS" w:cs="Tahoma"/>
          <w:sz w:val="20"/>
          <w:szCs w:val="20"/>
        </w:rPr>
        <w:t>) de encargos moratórios, se aplicável</w:t>
      </w:r>
      <w:r w:rsidR="00EB4EE3" w:rsidRPr="00036DCA">
        <w:rPr>
          <w:rFonts w:ascii="Trebuchet MS" w:hAnsi="Trebuchet MS" w:cs="Tahoma"/>
          <w:sz w:val="20"/>
          <w:szCs w:val="20"/>
        </w:rPr>
        <w:t xml:space="preserve"> (“</w:t>
      </w:r>
      <w:r w:rsidR="00EB4EE3" w:rsidRPr="00036DCA">
        <w:rPr>
          <w:rFonts w:ascii="Trebuchet MS" w:hAnsi="Trebuchet MS" w:cs="Tahoma"/>
          <w:sz w:val="20"/>
          <w:szCs w:val="20"/>
          <w:u w:val="single"/>
        </w:rPr>
        <w:t>Valor Resgate Antecipado Obrigatório</w:t>
      </w:r>
      <w:r w:rsidR="00EB4EE3" w:rsidRPr="00036DCA">
        <w:rPr>
          <w:rFonts w:ascii="Trebuchet MS" w:hAnsi="Trebuchet MS" w:cs="Tahoma"/>
          <w:sz w:val="20"/>
          <w:szCs w:val="20"/>
        </w:rPr>
        <w:t>”)</w:t>
      </w:r>
      <w:r w:rsidRPr="00036DCA">
        <w:rPr>
          <w:rFonts w:ascii="Trebuchet MS" w:hAnsi="Trebuchet MS" w:cs="Tahoma"/>
          <w:sz w:val="20"/>
          <w:szCs w:val="20"/>
        </w:rPr>
        <w:t>.</w:t>
      </w:r>
      <w:r w:rsidR="000C5FF8" w:rsidRPr="00036DCA">
        <w:rPr>
          <w:rFonts w:ascii="Trebuchet MS" w:hAnsi="Trebuchet MS" w:cs="Tahoma"/>
          <w:sz w:val="20"/>
          <w:szCs w:val="20"/>
        </w:rPr>
        <w:t xml:space="preserve"> </w:t>
      </w:r>
    </w:p>
    <w:p w14:paraId="6515E164" w14:textId="77777777" w:rsidR="005D7DB7" w:rsidRPr="00036DCA" w:rsidRDefault="005D7DB7" w:rsidP="00D434E4">
      <w:pPr>
        <w:pStyle w:val="Default"/>
        <w:widowControl w:val="0"/>
        <w:spacing w:line="360" w:lineRule="auto"/>
        <w:rPr>
          <w:rFonts w:ascii="Trebuchet MS" w:hAnsi="Trebuchet MS" w:cstheme="minorHAnsi"/>
          <w:b/>
          <w:color w:val="auto"/>
          <w:sz w:val="20"/>
          <w:szCs w:val="20"/>
          <w:lang w:bidi="th-TH"/>
        </w:rPr>
      </w:pPr>
    </w:p>
    <w:p w14:paraId="1374A202" w14:textId="77777777" w:rsidR="00737151" w:rsidRPr="00036DCA" w:rsidRDefault="00737151" w:rsidP="00D434E4">
      <w:pPr>
        <w:pStyle w:val="Default"/>
        <w:widowControl w:val="0"/>
        <w:numPr>
          <w:ilvl w:val="2"/>
          <w:numId w:val="1"/>
        </w:numPr>
        <w:tabs>
          <w:tab w:val="left" w:pos="851"/>
        </w:tabs>
        <w:spacing w:line="360" w:lineRule="auto"/>
        <w:ind w:left="709" w:firstLine="0"/>
        <w:jc w:val="both"/>
        <w:rPr>
          <w:rFonts w:ascii="Trebuchet MS" w:hAnsi="Trebuchet MS" w:cs="Tahoma"/>
          <w:sz w:val="20"/>
          <w:szCs w:val="20"/>
        </w:rPr>
      </w:pPr>
      <w:r w:rsidRPr="00036DCA">
        <w:rPr>
          <w:rFonts w:ascii="Trebuchet MS" w:hAnsi="Trebuchet MS" w:cs="Tahoma"/>
          <w:sz w:val="20"/>
          <w:szCs w:val="20"/>
        </w:rPr>
        <w:t xml:space="preserve">O Resgate Antecipado Obrigatório ocorrerá sempre </w:t>
      </w:r>
      <w:r w:rsidR="00CD437D" w:rsidRPr="00036DCA">
        <w:rPr>
          <w:rFonts w:ascii="Trebuchet MS" w:hAnsi="Trebuchet MS" w:cs="Tahoma"/>
          <w:sz w:val="20"/>
          <w:szCs w:val="20"/>
        </w:rPr>
        <w:t xml:space="preserve">em </w:t>
      </w:r>
      <w:r w:rsidR="00EB4EE3" w:rsidRPr="00036DCA">
        <w:rPr>
          <w:rFonts w:ascii="Trebuchet MS" w:hAnsi="Trebuchet MS" w:cs="Tahoma"/>
          <w:sz w:val="20"/>
          <w:szCs w:val="20"/>
        </w:rPr>
        <w:t xml:space="preserve">uma </w:t>
      </w:r>
      <w:r w:rsidRPr="00036DCA">
        <w:rPr>
          <w:rFonts w:ascii="Trebuchet MS" w:hAnsi="Trebuchet MS" w:cs="Tahoma"/>
          <w:sz w:val="20"/>
          <w:szCs w:val="20"/>
        </w:rPr>
        <w:t>Data de Pagamento</w:t>
      </w:r>
      <w:r w:rsidR="00CD437D" w:rsidRPr="00036DCA">
        <w:rPr>
          <w:rFonts w:ascii="Trebuchet MS" w:hAnsi="Trebuchet MS" w:cs="Tahoma"/>
          <w:sz w:val="20"/>
          <w:szCs w:val="20"/>
        </w:rPr>
        <w:t xml:space="preserve"> da Remuneração</w:t>
      </w:r>
      <w:r w:rsidRPr="00036DCA">
        <w:rPr>
          <w:rFonts w:ascii="Trebuchet MS" w:hAnsi="Trebuchet MS" w:cs="Tahoma"/>
          <w:sz w:val="20"/>
          <w:szCs w:val="20"/>
        </w:rPr>
        <w:t>.</w:t>
      </w:r>
    </w:p>
    <w:p w14:paraId="7C77D0AF" w14:textId="77777777" w:rsidR="00EB4EE3" w:rsidRPr="00036DCA" w:rsidRDefault="00EB4EE3" w:rsidP="00D434E4">
      <w:pPr>
        <w:pStyle w:val="Default"/>
        <w:widowControl w:val="0"/>
        <w:tabs>
          <w:tab w:val="left" w:pos="851"/>
        </w:tabs>
        <w:spacing w:line="360" w:lineRule="auto"/>
        <w:ind w:left="709"/>
        <w:jc w:val="both"/>
        <w:rPr>
          <w:rFonts w:ascii="Trebuchet MS" w:hAnsi="Trebuchet MS" w:cs="Tahoma"/>
          <w:sz w:val="20"/>
          <w:szCs w:val="20"/>
        </w:rPr>
      </w:pPr>
    </w:p>
    <w:p w14:paraId="1B8DBEFD" w14:textId="77777777" w:rsidR="00EB4EE3" w:rsidRPr="00036DCA" w:rsidRDefault="00EB4EE3" w:rsidP="00D434E4">
      <w:pPr>
        <w:pStyle w:val="Default"/>
        <w:widowControl w:val="0"/>
        <w:numPr>
          <w:ilvl w:val="1"/>
          <w:numId w:val="1"/>
        </w:numPr>
        <w:tabs>
          <w:tab w:val="left" w:pos="851"/>
        </w:tabs>
        <w:spacing w:line="360" w:lineRule="auto"/>
        <w:ind w:left="0" w:firstLine="0"/>
        <w:jc w:val="both"/>
        <w:rPr>
          <w:rFonts w:ascii="Trebuchet MS" w:hAnsi="Trebuchet MS"/>
          <w:bCs/>
          <w:sz w:val="20"/>
          <w:szCs w:val="20"/>
        </w:rPr>
      </w:pPr>
      <w:bookmarkStart w:id="90" w:name="_Ref71556066"/>
      <w:bookmarkStart w:id="91" w:name="_Ref94093283"/>
      <w:r w:rsidRPr="00036DCA">
        <w:rPr>
          <w:rFonts w:ascii="Trebuchet MS" w:hAnsi="Trebuchet MS"/>
          <w:sz w:val="20"/>
          <w:szCs w:val="20"/>
          <w:u w:val="single"/>
        </w:rPr>
        <w:t>Prêmio:</w:t>
      </w:r>
      <w:r w:rsidRPr="00036DCA">
        <w:rPr>
          <w:rFonts w:ascii="Trebuchet MS" w:hAnsi="Trebuchet MS"/>
          <w:sz w:val="20"/>
          <w:szCs w:val="20"/>
        </w:rPr>
        <w:t xml:space="preserve"> caso seja realizado o </w:t>
      </w:r>
      <w:r w:rsidRPr="00036DCA">
        <w:rPr>
          <w:rFonts w:ascii="Trebuchet MS" w:hAnsi="Trebuchet MS" w:cs="Tahoma"/>
          <w:sz w:val="20"/>
          <w:szCs w:val="20"/>
        </w:rPr>
        <w:t>Resgate Antecipado Facultativo da</w:t>
      </w:r>
      <w:r w:rsidR="009C2C54" w:rsidRPr="00036DCA">
        <w:rPr>
          <w:rFonts w:ascii="Trebuchet MS" w:hAnsi="Trebuchet MS" w:cs="Tahoma"/>
          <w:sz w:val="20"/>
          <w:szCs w:val="20"/>
        </w:rPr>
        <w:t>s Notas Comerciais</w:t>
      </w:r>
      <w:r w:rsidRPr="00036DCA">
        <w:rPr>
          <w:rFonts w:ascii="Trebuchet MS" w:hAnsi="Trebuchet MS" w:cs="Tahoma"/>
          <w:sz w:val="20"/>
          <w:szCs w:val="20"/>
        </w:rPr>
        <w:t xml:space="preserve">, </w:t>
      </w:r>
      <w:bookmarkStart w:id="92" w:name="_Hlk126249348"/>
      <w:r w:rsidRPr="00036DCA">
        <w:rPr>
          <w:rFonts w:ascii="Trebuchet MS" w:hAnsi="Trebuchet MS"/>
          <w:sz w:val="20"/>
          <w:szCs w:val="20"/>
        </w:rPr>
        <w:t xml:space="preserve">o Valor Resgate Antecipado Facultativo deverá ser acrescido, ainda, de </w:t>
      </w:r>
      <w:r w:rsidRPr="00036DCA">
        <w:rPr>
          <w:rFonts w:ascii="Trebuchet MS" w:hAnsi="Trebuchet MS"/>
          <w:bCs/>
          <w:sz w:val="20"/>
          <w:szCs w:val="20"/>
        </w:rPr>
        <w:t>prêmio</w:t>
      </w:r>
      <w:bookmarkEnd w:id="90"/>
      <w:r w:rsidRPr="00036DCA">
        <w:rPr>
          <w:rFonts w:ascii="Trebuchet MS" w:hAnsi="Trebuchet MS"/>
          <w:sz w:val="20"/>
          <w:szCs w:val="20"/>
        </w:rPr>
        <w:t xml:space="preserve">, conforme fórmula constante abaixo </w:t>
      </w:r>
      <w:bookmarkEnd w:id="92"/>
      <w:r w:rsidRPr="00036DCA">
        <w:rPr>
          <w:rFonts w:ascii="Trebuchet MS" w:hAnsi="Trebuchet MS"/>
          <w:sz w:val="20"/>
          <w:szCs w:val="20"/>
        </w:rPr>
        <w:t>(“</w:t>
      </w:r>
      <w:r w:rsidRPr="00036DCA">
        <w:rPr>
          <w:rFonts w:ascii="Trebuchet MS" w:hAnsi="Trebuchet MS"/>
          <w:sz w:val="20"/>
          <w:szCs w:val="20"/>
          <w:u w:val="single"/>
        </w:rPr>
        <w:t>Prêmio</w:t>
      </w:r>
      <w:r w:rsidRPr="00036DCA">
        <w:rPr>
          <w:rFonts w:ascii="Trebuchet MS" w:hAnsi="Trebuchet MS"/>
          <w:sz w:val="20"/>
          <w:szCs w:val="20"/>
        </w:rPr>
        <w:t>”):</w:t>
      </w:r>
      <w:bookmarkEnd w:id="91"/>
    </w:p>
    <w:p w14:paraId="27E4BBAA" w14:textId="77777777" w:rsidR="00EB4EE3" w:rsidRPr="00036DCA" w:rsidRDefault="00EB4EE3" w:rsidP="00D434E4">
      <w:pPr>
        <w:pStyle w:val="PargrafodaLista"/>
        <w:tabs>
          <w:tab w:val="left" w:pos="567"/>
          <w:tab w:val="left" w:pos="993"/>
        </w:tabs>
        <w:spacing w:line="360" w:lineRule="auto"/>
        <w:ind w:left="0"/>
        <w:jc w:val="both"/>
        <w:rPr>
          <w:rFonts w:ascii="Trebuchet MS" w:hAnsi="Trebuchet MS" w:cs="Arial"/>
          <w:bCs/>
          <w:sz w:val="20"/>
          <w:szCs w:val="20"/>
        </w:rPr>
      </w:pPr>
    </w:p>
    <w:p w14:paraId="0D0034BD" w14:textId="77777777" w:rsidR="00EB4EE3" w:rsidRPr="00036DCA" w:rsidRDefault="00EB4EE3" w:rsidP="00D434E4">
      <w:pPr>
        <w:tabs>
          <w:tab w:val="left" w:pos="567"/>
        </w:tabs>
        <w:spacing w:line="360" w:lineRule="auto"/>
        <w:ind w:left="851"/>
        <w:jc w:val="center"/>
        <w:rPr>
          <w:rFonts w:ascii="Trebuchet MS" w:hAnsi="Trebuchet MS" w:cs="Arial"/>
          <w:sz w:val="20"/>
          <w:szCs w:val="20"/>
        </w:rPr>
      </w:pPr>
      <w:bookmarkStart w:id="93" w:name="_Hlk126249376"/>
      <w:r w:rsidRPr="00036DCA">
        <w:rPr>
          <w:rFonts w:ascii="Cambria Math" w:hAnsi="Cambria Math" w:cs="Cambria Math"/>
          <w:sz w:val="20"/>
          <w:szCs w:val="20"/>
        </w:rPr>
        <w:t>𝑷𝒓</w:t>
      </w:r>
      <w:r w:rsidRPr="00036DCA">
        <w:rPr>
          <w:rFonts w:ascii="Trebuchet MS" w:hAnsi="Trebuchet MS" w:cs="Arial"/>
          <w:sz w:val="20"/>
          <w:szCs w:val="20"/>
        </w:rPr>
        <w:t>ê</w:t>
      </w:r>
      <w:r w:rsidRPr="00036DCA">
        <w:rPr>
          <w:rFonts w:ascii="Cambria Math" w:hAnsi="Cambria Math" w:cs="Cambria Math"/>
          <w:sz w:val="20"/>
          <w:szCs w:val="20"/>
        </w:rPr>
        <w:t>𝒎𝒊𝒐</w:t>
      </w:r>
      <w:r w:rsidRPr="00036DCA">
        <w:rPr>
          <w:rFonts w:ascii="Trebuchet MS" w:hAnsi="Trebuchet MS" w:cs="Arial"/>
          <w:sz w:val="20"/>
          <w:szCs w:val="20"/>
        </w:rPr>
        <w:t xml:space="preserve"> = </w:t>
      </w:r>
      <w:r w:rsidRPr="00036DCA">
        <w:rPr>
          <w:rFonts w:ascii="Cambria Math" w:hAnsi="Cambria Math" w:cs="Cambria Math"/>
          <w:sz w:val="20"/>
          <w:szCs w:val="20"/>
        </w:rPr>
        <w:t>𝑷</w:t>
      </w:r>
      <w:r w:rsidRPr="00036DCA">
        <w:rPr>
          <w:rFonts w:ascii="Trebuchet MS" w:hAnsi="Trebuchet MS" w:cs="Arial"/>
          <w:sz w:val="20"/>
          <w:szCs w:val="20"/>
        </w:rPr>
        <w:t xml:space="preserve"> </w:t>
      </w:r>
      <w:r w:rsidRPr="00036DCA">
        <w:rPr>
          <w:rFonts w:ascii="Cambria Math" w:hAnsi="Cambria Math" w:cs="Cambria Math"/>
          <w:sz w:val="20"/>
          <w:szCs w:val="20"/>
        </w:rPr>
        <w:t>𝒙</w:t>
      </w:r>
      <w:r w:rsidRPr="00036DCA">
        <w:rPr>
          <w:rFonts w:ascii="Trebuchet MS" w:hAnsi="Trebuchet MS" w:cs="Arial"/>
          <w:sz w:val="20"/>
          <w:szCs w:val="20"/>
        </w:rPr>
        <w:t xml:space="preserve"> </w:t>
      </w:r>
      <w:r w:rsidRPr="00036DCA">
        <w:rPr>
          <w:rFonts w:ascii="Cambria Math" w:hAnsi="Cambria Math" w:cs="Cambria Math"/>
          <w:sz w:val="20"/>
          <w:szCs w:val="20"/>
        </w:rPr>
        <w:t>𝑫𝑪</w:t>
      </w:r>
      <w:r w:rsidRPr="00036DCA">
        <w:rPr>
          <w:rFonts w:ascii="Trebuchet MS" w:hAnsi="Trebuchet MS" w:cs="Arial"/>
          <w:sz w:val="20"/>
          <w:szCs w:val="20"/>
        </w:rPr>
        <w:t>/</w:t>
      </w:r>
      <w:r w:rsidRPr="00036DCA">
        <w:rPr>
          <w:rFonts w:ascii="Cambria Math" w:hAnsi="Cambria Math" w:cs="Cambria Math"/>
          <w:sz w:val="20"/>
          <w:szCs w:val="20"/>
        </w:rPr>
        <w:t>𝟑𝟔𝟎</w:t>
      </w:r>
      <w:r w:rsidRPr="00036DCA">
        <w:rPr>
          <w:rFonts w:ascii="Trebuchet MS" w:hAnsi="Trebuchet MS" w:cs="Arial"/>
          <w:sz w:val="20"/>
          <w:szCs w:val="20"/>
        </w:rPr>
        <w:t xml:space="preserve"> </w:t>
      </w:r>
      <w:r w:rsidRPr="00036DCA">
        <w:rPr>
          <w:rFonts w:ascii="Cambria Math" w:hAnsi="Cambria Math" w:cs="Cambria Math"/>
          <w:sz w:val="20"/>
          <w:szCs w:val="20"/>
        </w:rPr>
        <w:t>𝒙</w:t>
      </w:r>
      <w:r w:rsidRPr="00036DCA">
        <w:rPr>
          <w:rFonts w:ascii="Trebuchet MS" w:hAnsi="Trebuchet MS" w:cs="Arial"/>
          <w:sz w:val="20"/>
          <w:szCs w:val="20"/>
        </w:rPr>
        <w:t xml:space="preserve"> </w:t>
      </w:r>
      <w:r w:rsidRPr="00036DCA">
        <w:rPr>
          <w:rFonts w:ascii="Cambria Math" w:hAnsi="Cambria Math" w:cs="Cambria Math"/>
          <w:sz w:val="20"/>
          <w:szCs w:val="20"/>
        </w:rPr>
        <w:t>𝑽𝑷𝑨𝑬</w:t>
      </w:r>
    </w:p>
    <w:p w14:paraId="5BF3F12E" w14:textId="77777777" w:rsidR="00EB4EE3" w:rsidRPr="00036DCA" w:rsidRDefault="00EB4EE3" w:rsidP="00D434E4">
      <w:pPr>
        <w:tabs>
          <w:tab w:val="left" w:pos="567"/>
        </w:tabs>
        <w:spacing w:line="360" w:lineRule="auto"/>
        <w:ind w:left="851"/>
        <w:rPr>
          <w:rFonts w:ascii="Trebuchet MS" w:hAnsi="Trebuchet MS" w:cs="Arial"/>
          <w:sz w:val="20"/>
          <w:szCs w:val="20"/>
        </w:rPr>
      </w:pPr>
      <w:r w:rsidRPr="00036DCA">
        <w:rPr>
          <w:rFonts w:ascii="Trebuchet MS" w:hAnsi="Trebuchet MS" w:cs="Arial"/>
          <w:sz w:val="20"/>
          <w:szCs w:val="20"/>
        </w:rPr>
        <w:t>Onde:</w:t>
      </w:r>
    </w:p>
    <w:p w14:paraId="3878463B" w14:textId="77777777" w:rsidR="00EB4EE3" w:rsidRPr="00036DCA" w:rsidRDefault="00EB4EE3" w:rsidP="00D434E4">
      <w:pPr>
        <w:tabs>
          <w:tab w:val="left" w:pos="567"/>
        </w:tabs>
        <w:spacing w:line="360" w:lineRule="auto"/>
        <w:ind w:left="851"/>
        <w:rPr>
          <w:rFonts w:ascii="Trebuchet MS" w:hAnsi="Trebuchet MS" w:cs="Arial"/>
          <w:sz w:val="20"/>
          <w:szCs w:val="20"/>
        </w:rPr>
      </w:pPr>
    </w:p>
    <w:p w14:paraId="792B1B13" w14:textId="40BFFA2D" w:rsidR="00EB4EE3" w:rsidRPr="00036DCA" w:rsidRDefault="00EB4EE3" w:rsidP="00D434E4">
      <w:pPr>
        <w:tabs>
          <w:tab w:val="left" w:pos="567"/>
        </w:tabs>
        <w:spacing w:line="360" w:lineRule="auto"/>
        <w:ind w:left="851"/>
        <w:rPr>
          <w:rFonts w:ascii="Trebuchet MS" w:hAnsi="Trebuchet MS" w:cs="Arial"/>
          <w:i/>
          <w:sz w:val="20"/>
          <w:szCs w:val="20"/>
        </w:rPr>
      </w:pPr>
      <w:r w:rsidRPr="00036DCA">
        <w:rPr>
          <w:rFonts w:ascii="Trebuchet MS" w:hAnsi="Trebuchet MS" w:cs="Arial"/>
          <w:sz w:val="20"/>
          <w:szCs w:val="20"/>
        </w:rPr>
        <w:t>P =</w:t>
      </w:r>
      <w:r w:rsidR="00E22875" w:rsidRPr="00036DCA">
        <w:rPr>
          <w:rFonts w:ascii="Trebuchet MS" w:hAnsi="Trebuchet MS" w:cs="Arial"/>
          <w:sz w:val="20"/>
          <w:szCs w:val="20"/>
        </w:rPr>
        <w:t xml:space="preserve"> </w:t>
      </w:r>
      <w:r w:rsidR="007541D2" w:rsidRPr="00036DCA">
        <w:rPr>
          <w:rFonts w:ascii="Trebuchet MS" w:hAnsi="Trebuchet MS" w:cs="Arial"/>
          <w:sz w:val="20"/>
          <w:szCs w:val="20"/>
        </w:rPr>
        <w:t>0</w:t>
      </w:r>
      <w:r w:rsidR="00AA4169" w:rsidRPr="00036DCA">
        <w:rPr>
          <w:rFonts w:ascii="Trebuchet MS" w:hAnsi="Trebuchet MS" w:cs="Arial"/>
          <w:sz w:val="20"/>
          <w:szCs w:val="20"/>
        </w:rPr>
        <w:t>,</w:t>
      </w:r>
      <w:r w:rsidR="007541D2" w:rsidRPr="00036DCA">
        <w:rPr>
          <w:rFonts w:ascii="Trebuchet MS" w:hAnsi="Trebuchet MS" w:cs="Arial"/>
          <w:sz w:val="20"/>
          <w:szCs w:val="20"/>
        </w:rPr>
        <w:t>5</w:t>
      </w:r>
      <w:r w:rsidR="00DA219D" w:rsidRPr="00036DCA">
        <w:rPr>
          <w:rFonts w:ascii="Trebuchet MS" w:hAnsi="Trebuchet MS" w:cs="Arial"/>
          <w:sz w:val="20"/>
          <w:szCs w:val="20"/>
        </w:rPr>
        <w:t>0</w:t>
      </w:r>
      <w:r w:rsidR="00AA4169" w:rsidRPr="00036DCA">
        <w:rPr>
          <w:rFonts w:ascii="Trebuchet MS" w:hAnsi="Trebuchet MS" w:cs="Arial"/>
          <w:sz w:val="20"/>
          <w:szCs w:val="20"/>
        </w:rPr>
        <w:t xml:space="preserve">% </w:t>
      </w:r>
      <w:r w:rsidRPr="00036DCA">
        <w:rPr>
          <w:rFonts w:ascii="Trebuchet MS" w:hAnsi="Trebuchet MS" w:cs="Arial"/>
          <w:sz w:val="20"/>
          <w:szCs w:val="20"/>
        </w:rPr>
        <w:t>(</w:t>
      </w:r>
      <w:proofErr w:type="spellStart"/>
      <w:r w:rsidR="007541D2" w:rsidRPr="00036DCA">
        <w:rPr>
          <w:rFonts w:ascii="Trebuchet MS" w:hAnsi="Trebuchet MS" w:cs="Arial"/>
          <w:sz w:val="20"/>
          <w:szCs w:val="20"/>
        </w:rPr>
        <w:t>cinqunta</w:t>
      </w:r>
      <w:proofErr w:type="spellEnd"/>
      <w:r w:rsidR="007541D2" w:rsidRPr="00036DCA">
        <w:rPr>
          <w:rFonts w:ascii="Trebuchet MS" w:hAnsi="Trebuchet MS" w:cs="Arial"/>
          <w:sz w:val="20"/>
          <w:szCs w:val="20"/>
        </w:rPr>
        <w:t xml:space="preserve"> centésimos</w:t>
      </w:r>
      <w:r w:rsidR="00AA4169" w:rsidRPr="00036DCA">
        <w:rPr>
          <w:rFonts w:ascii="Trebuchet MS" w:hAnsi="Trebuchet MS" w:cs="Arial"/>
          <w:sz w:val="20"/>
          <w:szCs w:val="20"/>
        </w:rPr>
        <w:t xml:space="preserve"> por cento</w:t>
      </w:r>
      <w:r w:rsidRPr="00036DCA">
        <w:rPr>
          <w:rFonts w:ascii="Trebuchet MS" w:hAnsi="Trebuchet MS" w:cs="Arial"/>
          <w:sz w:val="20"/>
          <w:szCs w:val="20"/>
        </w:rPr>
        <w:t xml:space="preserve">) </w:t>
      </w:r>
      <w:r w:rsidRPr="00036DCA">
        <w:rPr>
          <w:rFonts w:ascii="Trebuchet MS" w:hAnsi="Trebuchet MS" w:cs="Arial"/>
          <w:i/>
          <w:sz w:val="20"/>
          <w:szCs w:val="20"/>
        </w:rPr>
        <w:t>flat;</w:t>
      </w:r>
    </w:p>
    <w:p w14:paraId="05BA9959" w14:textId="77777777" w:rsidR="00EB4EE3" w:rsidRPr="00036DCA" w:rsidRDefault="00EB4EE3" w:rsidP="00D434E4">
      <w:pPr>
        <w:tabs>
          <w:tab w:val="left" w:pos="567"/>
        </w:tabs>
        <w:spacing w:line="360" w:lineRule="auto"/>
        <w:ind w:left="851"/>
        <w:rPr>
          <w:rFonts w:ascii="Trebuchet MS" w:hAnsi="Trebuchet MS" w:cs="Arial"/>
          <w:sz w:val="20"/>
          <w:szCs w:val="20"/>
        </w:rPr>
      </w:pPr>
    </w:p>
    <w:p w14:paraId="62999F1B" w14:textId="77777777" w:rsidR="00EB4EE3" w:rsidRPr="00036DCA" w:rsidRDefault="00EB4EE3" w:rsidP="00D434E4">
      <w:pPr>
        <w:tabs>
          <w:tab w:val="left" w:pos="567"/>
        </w:tabs>
        <w:spacing w:line="360" w:lineRule="auto"/>
        <w:ind w:left="851"/>
        <w:rPr>
          <w:rFonts w:ascii="Trebuchet MS" w:hAnsi="Trebuchet MS" w:cs="Arial"/>
          <w:sz w:val="20"/>
          <w:szCs w:val="20"/>
        </w:rPr>
      </w:pPr>
      <w:r w:rsidRPr="00036DCA">
        <w:rPr>
          <w:rFonts w:ascii="Trebuchet MS" w:hAnsi="Trebuchet MS" w:cs="Arial"/>
          <w:sz w:val="20"/>
          <w:szCs w:val="20"/>
        </w:rPr>
        <w:t xml:space="preserve">DC = número de dias corridos contados a partir da data do </w:t>
      </w:r>
      <w:r w:rsidRPr="00036DCA">
        <w:rPr>
          <w:rFonts w:ascii="Trebuchet MS" w:hAnsi="Trebuchet MS" w:cs="Tahoma"/>
          <w:sz w:val="20"/>
          <w:szCs w:val="20"/>
        </w:rPr>
        <w:t xml:space="preserve">Resgate Antecipado Facultativo, </w:t>
      </w:r>
      <w:r w:rsidRPr="00036DCA">
        <w:rPr>
          <w:rFonts w:ascii="Trebuchet MS" w:hAnsi="Trebuchet MS" w:cs="Arial"/>
          <w:sz w:val="20"/>
          <w:szCs w:val="20"/>
        </w:rPr>
        <w:t>até a Data de Vencimento; e</w:t>
      </w:r>
    </w:p>
    <w:p w14:paraId="3A79BC5B" w14:textId="77777777" w:rsidR="00EB4EE3" w:rsidRPr="00036DCA" w:rsidRDefault="00EB4EE3" w:rsidP="00D434E4">
      <w:pPr>
        <w:tabs>
          <w:tab w:val="left" w:pos="567"/>
        </w:tabs>
        <w:spacing w:line="360" w:lineRule="auto"/>
        <w:ind w:left="851"/>
        <w:rPr>
          <w:rFonts w:ascii="Trebuchet MS" w:hAnsi="Trebuchet MS" w:cs="Arial"/>
          <w:sz w:val="20"/>
          <w:szCs w:val="20"/>
        </w:rPr>
      </w:pPr>
    </w:p>
    <w:p w14:paraId="6B3BB7F6" w14:textId="77777777" w:rsidR="00EB4EE3" w:rsidRPr="00036DCA" w:rsidRDefault="00EB4EE3" w:rsidP="00D434E4">
      <w:pPr>
        <w:tabs>
          <w:tab w:val="left" w:pos="567"/>
        </w:tabs>
        <w:spacing w:line="360" w:lineRule="auto"/>
        <w:ind w:left="851"/>
        <w:jc w:val="both"/>
        <w:rPr>
          <w:rFonts w:ascii="Trebuchet MS" w:hAnsi="Trebuchet MS" w:cs="Arial"/>
          <w:sz w:val="20"/>
          <w:szCs w:val="20"/>
        </w:rPr>
      </w:pPr>
      <w:r w:rsidRPr="00036DCA">
        <w:rPr>
          <w:rFonts w:ascii="Trebuchet MS" w:hAnsi="Trebuchet MS" w:cs="Arial"/>
          <w:sz w:val="20"/>
          <w:szCs w:val="20"/>
        </w:rPr>
        <w:t>VPAE = é o Valor Resgate Antecipado Facultativo.</w:t>
      </w:r>
    </w:p>
    <w:bookmarkEnd w:id="93"/>
    <w:p w14:paraId="6D0D4E74" w14:textId="77777777" w:rsidR="00737151" w:rsidRPr="00036DCA" w:rsidRDefault="00737151" w:rsidP="00D434E4">
      <w:pPr>
        <w:pStyle w:val="Default"/>
        <w:widowControl w:val="0"/>
        <w:spacing w:line="360" w:lineRule="auto"/>
        <w:rPr>
          <w:rFonts w:ascii="Trebuchet MS" w:hAnsi="Trebuchet MS" w:cstheme="minorHAnsi"/>
          <w:b/>
          <w:color w:val="auto"/>
          <w:sz w:val="20"/>
          <w:szCs w:val="20"/>
          <w:lang w:bidi="th-TH"/>
        </w:rPr>
      </w:pPr>
    </w:p>
    <w:p w14:paraId="32879C2C" w14:textId="77777777" w:rsidR="007D56C7" w:rsidRPr="00036DCA" w:rsidRDefault="009D0636" w:rsidP="00D434E4">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CLÁUSULA SEXTA – EVENTOS DE VENCIMENTO ANTECIPADO</w:t>
      </w:r>
      <w:bookmarkStart w:id="94" w:name="_Ref264230601"/>
      <w:bookmarkEnd w:id="88"/>
    </w:p>
    <w:p w14:paraId="177F0A58" w14:textId="77777777" w:rsidR="007D56C7" w:rsidRPr="00036DCA" w:rsidRDefault="007D56C7" w:rsidP="00D434E4">
      <w:pPr>
        <w:widowControl w:val="0"/>
        <w:spacing w:line="360" w:lineRule="auto"/>
        <w:jc w:val="both"/>
        <w:rPr>
          <w:rFonts w:ascii="Trebuchet MS" w:eastAsia="Arial Unicode MS" w:hAnsi="Trebuchet MS" w:cstheme="minorHAnsi"/>
          <w:b/>
          <w:sz w:val="20"/>
          <w:szCs w:val="20"/>
          <w:lang w:bidi="th-TH"/>
        </w:rPr>
      </w:pPr>
    </w:p>
    <w:bookmarkEnd w:id="94"/>
    <w:p w14:paraId="7FBC9AF2" w14:textId="77777777" w:rsidR="00143B6E" w:rsidRPr="00036DCA" w:rsidRDefault="000F3164"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Eventos de Vencimento Antecipado</w:t>
      </w:r>
      <w:r w:rsidRPr="00036DCA">
        <w:rPr>
          <w:rFonts w:ascii="Trebuchet MS" w:hAnsi="Trebuchet MS" w:cstheme="minorHAnsi"/>
          <w:color w:val="auto"/>
          <w:sz w:val="20"/>
          <w:szCs w:val="20"/>
          <w:lang w:bidi="th-TH"/>
        </w:rPr>
        <w:t>:</w:t>
      </w:r>
      <w:r w:rsidR="00BE51EA" w:rsidRPr="00036DCA">
        <w:rPr>
          <w:rFonts w:ascii="Trebuchet MS" w:hAnsi="Trebuchet MS" w:cstheme="minorHAnsi"/>
          <w:color w:val="auto"/>
          <w:sz w:val="20"/>
          <w:szCs w:val="20"/>
          <w:lang w:bidi="th-TH"/>
        </w:rPr>
        <w:t xml:space="preserve"> </w:t>
      </w:r>
      <w:r w:rsidR="00E24935" w:rsidRPr="00036DCA">
        <w:rPr>
          <w:rFonts w:ascii="Trebuchet MS" w:hAnsi="Trebuchet MS"/>
          <w:sz w:val="20"/>
          <w:szCs w:val="20"/>
        </w:rPr>
        <w:t xml:space="preserve">Observado o disposto a seguir, a </w:t>
      </w:r>
      <w:r w:rsidR="001C6DD3" w:rsidRPr="00036DCA">
        <w:rPr>
          <w:rFonts w:ascii="Trebuchet MS" w:hAnsi="Trebuchet MS"/>
          <w:sz w:val="20"/>
          <w:szCs w:val="20"/>
        </w:rPr>
        <w:t>Credora</w:t>
      </w:r>
      <w:r w:rsidR="00E24935" w:rsidRPr="00036DCA">
        <w:rPr>
          <w:rFonts w:ascii="Trebuchet MS" w:hAnsi="Trebuchet MS"/>
          <w:sz w:val="20"/>
          <w:szCs w:val="20"/>
        </w:rPr>
        <w:t xml:space="preserve"> poderá declarar antecipadamente </w:t>
      </w:r>
      <w:r w:rsidR="00E24935" w:rsidRPr="00036DCA">
        <w:rPr>
          <w:rFonts w:ascii="Trebuchet MS" w:eastAsia="Arial Unicode MS" w:hAnsi="Trebuchet MS" w:cstheme="minorHAnsi"/>
          <w:color w:val="auto"/>
          <w:sz w:val="20"/>
          <w:szCs w:val="20"/>
          <w:lang w:bidi="th-TH"/>
        </w:rPr>
        <w:t>vencidas</w:t>
      </w:r>
      <w:r w:rsidR="00E24935" w:rsidRPr="00036DCA">
        <w:rPr>
          <w:rFonts w:ascii="Trebuchet MS" w:hAnsi="Trebuchet MS"/>
          <w:sz w:val="20"/>
          <w:szCs w:val="20"/>
        </w:rPr>
        <w:t xml:space="preserve"> </w:t>
      </w:r>
      <w:bookmarkStart w:id="95" w:name="_Hlk126249452"/>
      <w:r w:rsidR="00E24935" w:rsidRPr="00036DCA">
        <w:rPr>
          <w:rFonts w:ascii="Trebuchet MS" w:hAnsi="Trebuchet MS"/>
          <w:sz w:val="20"/>
          <w:szCs w:val="20"/>
        </w:rPr>
        <w:t xml:space="preserve">todas as obrigações constantes </w:t>
      </w:r>
      <w:bookmarkEnd w:id="95"/>
      <w:r w:rsidR="00E24935" w:rsidRPr="00036DCA">
        <w:rPr>
          <w:rFonts w:ascii="Trebuchet MS" w:hAnsi="Trebuchet MS"/>
          <w:sz w:val="20"/>
          <w:szCs w:val="20"/>
        </w:rPr>
        <w:t xml:space="preserve">desta Escritura de Emissão </w:t>
      </w:r>
      <w:r w:rsidR="00DE25A2" w:rsidRPr="00036DCA">
        <w:rPr>
          <w:rFonts w:ascii="Trebuchet MS" w:hAnsi="Trebuchet MS"/>
          <w:sz w:val="20"/>
          <w:szCs w:val="20"/>
        </w:rPr>
        <w:t>(“</w:t>
      </w:r>
      <w:r w:rsidR="00DE25A2" w:rsidRPr="00036DCA">
        <w:rPr>
          <w:rFonts w:ascii="Trebuchet MS" w:hAnsi="Trebuchet MS"/>
          <w:sz w:val="20"/>
          <w:szCs w:val="20"/>
          <w:u w:val="single"/>
        </w:rPr>
        <w:t>Vencimento Antecipado</w:t>
      </w:r>
      <w:r w:rsidR="00DE25A2" w:rsidRPr="00036DCA">
        <w:rPr>
          <w:rFonts w:ascii="Trebuchet MS" w:hAnsi="Trebuchet MS"/>
          <w:sz w:val="20"/>
          <w:szCs w:val="20"/>
        </w:rPr>
        <w:t>”)</w:t>
      </w:r>
      <w:r w:rsidR="00471EB5" w:rsidRPr="00036DCA">
        <w:rPr>
          <w:rFonts w:ascii="Trebuchet MS" w:hAnsi="Trebuchet MS"/>
          <w:sz w:val="20"/>
          <w:szCs w:val="20"/>
        </w:rPr>
        <w:t xml:space="preserve">, </w:t>
      </w:r>
      <w:r w:rsidR="005A6E28" w:rsidRPr="00036DCA">
        <w:rPr>
          <w:rFonts w:ascii="Trebuchet MS" w:hAnsi="Trebuchet MS"/>
          <w:sz w:val="20"/>
          <w:szCs w:val="20"/>
        </w:rPr>
        <w:t>na</w:t>
      </w:r>
      <w:r w:rsidR="00143B6E" w:rsidRPr="00036DCA">
        <w:rPr>
          <w:rFonts w:ascii="Trebuchet MS" w:hAnsi="Trebuchet MS"/>
          <w:sz w:val="20"/>
          <w:szCs w:val="20"/>
        </w:rPr>
        <w:t xml:space="preserve"> ocorrência de </w:t>
      </w:r>
      <w:r w:rsidR="00DE25A2" w:rsidRPr="00036DCA">
        <w:rPr>
          <w:rFonts w:ascii="Trebuchet MS" w:hAnsi="Trebuchet MS"/>
          <w:sz w:val="20"/>
          <w:szCs w:val="20"/>
        </w:rPr>
        <w:t xml:space="preserve">qualquer um dos Eventos de </w:t>
      </w:r>
      <w:r w:rsidR="006907A6" w:rsidRPr="00036DCA">
        <w:rPr>
          <w:rFonts w:ascii="Trebuchet MS" w:hAnsi="Trebuchet MS"/>
          <w:sz w:val="20"/>
          <w:szCs w:val="20"/>
        </w:rPr>
        <w:t>Vencimento Antecipado</w:t>
      </w:r>
      <w:r w:rsidR="005A6E28" w:rsidRPr="00036DCA">
        <w:rPr>
          <w:rFonts w:ascii="Trebuchet MS" w:hAnsi="Trebuchet MS"/>
          <w:sz w:val="20"/>
          <w:szCs w:val="20"/>
        </w:rPr>
        <w:t>,</w:t>
      </w:r>
      <w:r w:rsidR="00471EB5" w:rsidRPr="00036DCA">
        <w:rPr>
          <w:rFonts w:ascii="Trebuchet MS" w:hAnsi="Trebuchet MS"/>
          <w:sz w:val="20"/>
          <w:szCs w:val="20"/>
        </w:rPr>
        <w:t xml:space="preserve"> observados os prazos de cura previstos</w:t>
      </w:r>
      <w:r w:rsidR="009236EA" w:rsidRPr="00036DCA">
        <w:rPr>
          <w:rFonts w:ascii="Trebuchet MS" w:hAnsi="Trebuchet MS"/>
          <w:sz w:val="20"/>
          <w:szCs w:val="20"/>
        </w:rPr>
        <w:t>.</w:t>
      </w:r>
      <w:r w:rsidR="00E76EB7" w:rsidRPr="00036DCA">
        <w:rPr>
          <w:rFonts w:ascii="Trebuchet MS" w:hAnsi="Trebuchet MS"/>
          <w:sz w:val="20"/>
          <w:szCs w:val="20"/>
        </w:rPr>
        <w:t xml:space="preserve"> </w:t>
      </w:r>
    </w:p>
    <w:p w14:paraId="019132F9" w14:textId="77777777" w:rsidR="005A6E28" w:rsidRPr="00036DCA" w:rsidRDefault="005A6E28" w:rsidP="00D434E4">
      <w:pPr>
        <w:pStyle w:val="Default"/>
        <w:widowControl w:val="0"/>
        <w:tabs>
          <w:tab w:val="left" w:pos="851"/>
        </w:tabs>
        <w:spacing w:line="360" w:lineRule="auto"/>
        <w:jc w:val="both"/>
        <w:rPr>
          <w:rFonts w:ascii="Trebuchet MS" w:hAnsi="Trebuchet MS" w:cstheme="minorHAnsi"/>
          <w:color w:val="auto"/>
          <w:sz w:val="20"/>
          <w:szCs w:val="20"/>
          <w:lang w:bidi="th-TH"/>
        </w:rPr>
      </w:pPr>
    </w:p>
    <w:p w14:paraId="3A5D3414" w14:textId="1D6F52BA" w:rsidR="006F2EAA" w:rsidRPr="00036DCA" w:rsidRDefault="006F2EAA"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w w:val="0"/>
          <w:sz w:val="20"/>
          <w:szCs w:val="20"/>
        </w:rPr>
      </w:pPr>
      <w:bookmarkStart w:id="96" w:name="_DV_M120"/>
      <w:bookmarkStart w:id="97" w:name="_DV_M122"/>
      <w:bookmarkStart w:id="98" w:name="_DV_M127"/>
      <w:bookmarkStart w:id="99" w:name="_Ref96523288"/>
      <w:bookmarkStart w:id="100" w:name="_DV_C127"/>
      <w:bookmarkEnd w:id="96"/>
      <w:bookmarkEnd w:id="97"/>
      <w:bookmarkEnd w:id="98"/>
      <w:r w:rsidRPr="00036DCA">
        <w:rPr>
          <w:rFonts w:ascii="Trebuchet MS" w:hAnsi="Trebuchet MS"/>
          <w:sz w:val="20"/>
          <w:szCs w:val="20"/>
        </w:rPr>
        <w:t>C</w:t>
      </w:r>
      <w:r w:rsidRPr="00036DCA">
        <w:rPr>
          <w:rStyle w:val="DeltaViewDeletion"/>
          <w:rFonts w:ascii="Trebuchet MS" w:hAnsi="Trebuchet MS"/>
          <w:strike w:val="0"/>
          <w:color w:val="auto"/>
          <w:sz w:val="20"/>
          <w:szCs w:val="20"/>
        </w:rPr>
        <w:t xml:space="preserve">aso ocorra qualquer dos eventos listados nesta Cláusula </w:t>
      </w:r>
      <w:r w:rsidR="00354B10" w:rsidRPr="00036DCA">
        <w:rPr>
          <w:rStyle w:val="DeltaViewDeletion"/>
          <w:rFonts w:ascii="Trebuchet MS" w:hAnsi="Trebuchet MS"/>
          <w:strike w:val="0"/>
          <w:color w:val="auto"/>
          <w:sz w:val="20"/>
          <w:szCs w:val="20"/>
        </w:rPr>
        <w:fldChar w:fldCharType="begin"/>
      </w:r>
      <w:r w:rsidR="00354B10" w:rsidRPr="00036DCA">
        <w:rPr>
          <w:rStyle w:val="DeltaViewDeletion"/>
          <w:rFonts w:ascii="Trebuchet MS" w:hAnsi="Trebuchet MS"/>
          <w:strike w:val="0"/>
          <w:color w:val="auto"/>
          <w:sz w:val="20"/>
          <w:szCs w:val="20"/>
        </w:rPr>
        <w:instrText xml:space="preserve"> REF _Ref96523288 \r \h </w:instrText>
      </w:r>
      <w:r w:rsidR="00565F90" w:rsidRPr="00036DCA">
        <w:rPr>
          <w:rStyle w:val="DeltaViewDeletion"/>
          <w:rFonts w:ascii="Trebuchet MS" w:hAnsi="Trebuchet MS"/>
          <w:strike w:val="0"/>
          <w:color w:val="auto"/>
          <w:sz w:val="20"/>
          <w:szCs w:val="20"/>
        </w:rPr>
        <w:instrText xml:space="preserve"> \* MERGEFORMAT </w:instrText>
      </w:r>
      <w:r w:rsidR="00354B10" w:rsidRPr="00036DCA">
        <w:rPr>
          <w:rStyle w:val="DeltaViewDeletion"/>
          <w:rFonts w:ascii="Trebuchet MS" w:hAnsi="Trebuchet MS"/>
          <w:strike w:val="0"/>
          <w:color w:val="auto"/>
          <w:sz w:val="20"/>
          <w:szCs w:val="20"/>
        </w:rPr>
      </w:r>
      <w:r w:rsidR="00354B10" w:rsidRPr="00036DCA">
        <w:rPr>
          <w:rStyle w:val="DeltaViewDeletion"/>
          <w:rFonts w:ascii="Trebuchet MS" w:hAnsi="Trebuchet MS"/>
          <w:strike w:val="0"/>
          <w:color w:val="auto"/>
          <w:sz w:val="20"/>
          <w:szCs w:val="20"/>
        </w:rPr>
        <w:fldChar w:fldCharType="separate"/>
      </w:r>
      <w:r w:rsidR="004F2009" w:rsidRPr="00036DCA">
        <w:rPr>
          <w:rStyle w:val="DeltaViewDeletion"/>
          <w:rFonts w:ascii="Trebuchet MS" w:hAnsi="Trebuchet MS"/>
          <w:strike w:val="0"/>
          <w:color w:val="auto"/>
          <w:sz w:val="20"/>
          <w:szCs w:val="20"/>
        </w:rPr>
        <w:t>6.1.1</w:t>
      </w:r>
      <w:r w:rsidR="00354B10" w:rsidRPr="00036DCA">
        <w:rPr>
          <w:rStyle w:val="DeltaViewDeletion"/>
          <w:rFonts w:ascii="Trebuchet MS" w:hAnsi="Trebuchet MS"/>
          <w:strike w:val="0"/>
          <w:color w:val="auto"/>
          <w:sz w:val="20"/>
          <w:szCs w:val="20"/>
        </w:rPr>
        <w:fldChar w:fldCharType="end"/>
      </w:r>
      <w:r w:rsidR="00354B10" w:rsidRPr="00036DCA">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w:t>
      </w:r>
      <w:r w:rsidRPr="00036DCA">
        <w:rPr>
          <w:rStyle w:val="DeltaViewDeletion"/>
          <w:rFonts w:ascii="Trebuchet MS" w:hAnsi="Trebuchet MS"/>
          <w:strike w:val="0"/>
          <w:color w:val="auto"/>
          <w:sz w:val="20"/>
          <w:szCs w:val="20"/>
          <w:u w:val="single"/>
        </w:rPr>
        <w:t>Eventos de Vencimento Antecipado Automático</w:t>
      </w:r>
      <w:r w:rsidRPr="00036DCA">
        <w:rPr>
          <w:rStyle w:val="DeltaViewDeletion"/>
          <w:rFonts w:ascii="Trebuchet MS" w:hAnsi="Trebuchet MS"/>
          <w:strike w:val="0"/>
          <w:color w:val="auto"/>
          <w:sz w:val="20"/>
          <w:szCs w:val="20"/>
        </w:rPr>
        <w:t xml:space="preserve">”), </w:t>
      </w:r>
      <w:r w:rsidR="003B0B02" w:rsidRPr="00036DCA">
        <w:rPr>
          <w:rStyle w:val="DeltaViewDeletion"/>
          <w:rFonts w:ascii="Trebuchet MS" w:hAnsi="Trebuchet MS"/>
          <w:strike w:val="0"/>
          <w:color w:val="auto"/>
          <w:sz w:val="20"/>
          <w:szCs w:val="20"/>
        </w:rPr>
        <w:t>serão</w:t>
      </w:r>
      <w:r w:rsidRPr="00036DCA">
        <w:rPr>
          <w:rStyle w:val="DeltaViewDeletion"/>
          <w:rFonts w:ascii="Trebuchet MS" w:hAnsi="Trebuchet MS"/>
          <w:strike w:val="0"/>
          <w:color w:val="auto"/>
          <w:sz w:val="20"/>
          <w:szCs w:val="20"/>
        </w:rPr>
        <w:t xml:space="preserve"> declaradas vencidas antecipadamente todas as obrigações </w:t>
      </w:r>
      <w:r w:rsidRPr="00036DCA">
        <w:rPr>
          <w:rFonts w:ascii="Trebuchet MS" w:eastAsia="Arial Unicode MS" w:hAnsi="Trebuchet MS" w:cstheme="minorHAnsi"/>
          <w:sz w:val="20"/>
          <w:szCs w:val="20"/>
          <w:lang w:bidi="th-TH"/>
        </w:rPr>
        <w:t>constantes</w:t>
      </w:r>
      <w:r w:rsidRPr="00036DCA">
        <w:rPr>
          <w:rStyle w:val="DeltaViewDeletion"/>
          <w:rFonts w:ascii="Trebuchet MS" w:hAnsi="Trebuchet MS"/>
          <w:strike w:val="0"/>
          <w:color w:val="auto"/>
          <w:sz w:val="20"/>
          <w:szCs w:val="20"/>
        </w:rPr>
        <w:t xml:space="preserve"> desta Escritura de Emissão, independentemente de deliberação em </w:t>
      </w:r>
      <w:r w:rsidR="002679A8" w:rsidRPr="00036DCA">
        <w:rPr>
          <w:rStyle w:val="DeltaViewDeletion"/>
          <w:rFonts w:ascii="Trebuchet MS" w:hAnsi="Trebuchet MS"/>
          <w:strike w:val="0"/>
          <w:color w:val="auto"/>
          <w:sz w:val="20"/>
          <w:szCs w:val="20"/>
        </w:rPr>
        <w:t>assembleia especial</w:t>
      </w:r>
      <w:r w:rsidRPr="00036DCA">
        <w:rPr>
          <w:rStyle w:val="DeltaViewDeletion"/>
          <w:rFonts w:ascii="Trebuchet MS" w:hAnsi="Trebuchet MS"/>
          <w:strike w:val="0"/>
          <w:color w:val="auto"/>
          <w:sz w:val="20"/>
          <w:szCs w:val="20"/>
        </w:rPr>
        <w:t xml:space="preserve"> de </w:t>
      </w:r>
      <w:r w:rsidRPr="00036DCA">
        <w:rPr>
          <w:rFonts w:ascii="Trebuchet MS" w:eastAsia="Arial Unicode MS" w:hAnsi="Trebuchet MS" w:cstheme="minorHAnsi"/>
          <w:sz w:val="20"/>
          <w:szCs w:val="20"/>
          <w:lang w:bidi="th-TH"/>
        </w:rPr>
        <w:t>titulares</w:t>
      </w:r>
      <w:r w:rsidRPr="00036DCA">
        <w:rPr>
          <w:rStyle w:val="DeltaViewDeletion"/>
          <w:rFonts w:ascii="Trebuchet MS" w:hAnsi="Trebuchet MS"/>
          <w:strike w:val="0"/>
          <w:color w:val="auto"/>
          <w:sz w:val="20"/>
          <w:szCs w:val="20"/>
        </w:rPr>
        <w:t xml:space="preserve"> de CRI, devendo </w:t>
      </w:r>
      <w:r w:rsidR="006A2BF1" w:rsidRPr="00036DCA">
        <w:rPr>
          <w:rStyle w:val="DeltaViewDeletion"/>
          <w:rFonts w:ascii="Trebuchet MS" w:hAnsi="Trebuchet MS"/>
          <w:strike w:val="0"/>
          <w:color w:val="auto"/>
          <w:sz w:val="20"/>
          <w:szCs w:val="20"/>
        </w:rPr>
        <w:t xml:space="preserve">a Emissora </w:t>
      </w:r>
      <w:r w:rsidRPr="00036DCA">
        <w:rPr>
          <w:rStyle w:val="DeltaViewDeletion"/>
          <w:rFonts w:ascii="Trebuchet MS" w:hAnsi="Trebuchet MS"/>
          <w:strike w:val="0"/>
          <w:color w:val="auto"/>
          <w:sz w:val="20"/>
          <w:szCs w:val="20"/>
        </w:rPr>
        <w:t xml:space="preserve">pagar à </w:t>
      </w:r>
      <w:r w:rsidR="001C6DD3" w:rsidRPr="00036DCA">
        <w:rPr>
          <w:rStyle w:val="DeltaViewDeletion"/>
          <w:rFonts w:ascii="Trebuchet MS" w:hAnsi="Trebuchet MS"/>
          <w:strike w:val="0"/>
          <w:color w:val="auto"/>
          <w:sz w:val="20"/>
          <w:szCs w:val="20"/>
        </w:rPr>
        <w:t>Credora</w:t>
      </w:r>
      <w:r w:rsidRPr="00036DCA">
        <w:rPr>
          <w:rStyle w:val="DeltaViewDeletion"/>
          <w:rFonts w:ascii="Trebuchet MS" w:hAnsi="Trebuchet MS"/>
          <w:strike w:val="0"/>
          <w:color w:val="auto"/>
          <w:sz w:val="20"/>
          <w:szCs w:val="20"/>
        </w:rPr>
        <w:t>,</w:t>
      </w:r>
      <w:r w:rsidR="00092CA7" w:rsidRPr="00036DCA">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de forma definitiva, irrevogável e irretratável, o valor a ser determinado na forma da Cláusula</w:t>
      </w:r>
      <w:r w:rsidR="00115892" w:rsidRPr="00036DCA">
        <w:rPr>
          <w:rStyle w:val="DeltaViewDeletion"/>
          <w:rFonts w:ascii="Trebuchet MS" w:hAnsi="Trebuchet MS"/>
          <w:strike w:val="0"/>
          <w:color w:val="auto"/>
          <w:sz w:val="20"/>
          <w:szCs w:val="20"/>
        </w:rPr>
        <w:t xml:space="preserve"> 6.1.3.</w:t>
      </w:r>
      <w:r w:rsidR="00354B10" w:rsidRPr="00036DCA">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abaixo</w:t>
      </w:r>
      <w:r w:rsidRPr="00036DCA">
        <w:rPr>
          <w:rFonts w:ascii="Trebuchet MS" w:hAnsi="Trebuchet MS"/>
          <w:sz w:val="20"/>
          <w:szCs w:val="20"/>
        </w:rPr>
        <w:t>:</w:t>
      </w:r>
      <w:bookmarkEnd w:id="99"/>
      <w:r w:rsidR="00092CA7" w:rsidRPr="00036DCA">
        <w:rPr>
          <w:rFonts w:ascii="Trebuchet MS" w:hAnsi="Trebuchet MS"/>
          <w:sz w:val="20"/>
          <w:szCs w:val="20"/>
        </w:rPr>
        <w:t xml:space="preserve"> </w:t>
      </w:r>
    </w:p>
    <w:p w14:paraId="24A3B0E5" w14:textId="77777777" w:rsidR="008508CC" w:rsidRPr="00036DCA"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bookmarkStart w:id="101" w:name="_Hlk129093912"/>
    </w:p>
    <w:p w14:paraId="36C60707" w14:textId="77777777" w:rsidR="008508CC"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 xml:space="preserve">caso a Emissora não cumpra com a Destinação dos Recursos prevista nessa </w:t>
      </w:r>
      <w:r w:rsidR="00C919E6" w:rsidRPr="00036DCA">
        <w:rPr>
          <w:rStyle w:val="DeltaViewDeletion"/>
          <w:rFonts w:ascii="Trebuchet MS" w:hAnsi="Trebuchet MS"/>
          <w:strike w:val="0"/>
          <w:color w:val="auto"/>
          <w:sz w:val="20"/>
          <w:szCs w:val="20"/>
        </w:rPr>
        <w:t>Escritura</w:t>
      </w:r>
      <w:r w:rsidRPr="00036DCA">
        <w:rPr>
          <w:rStyle w:val="DeltaViewDeletion"/>
          <w:rFonts w:ascii="Trebuchet MS" w:hAnsi="Trebuchet MS"/>
          <w:strike w:val="0"/>
          <w:color w:val="auto"/>
          <w:sz w:val="20"/>
          <w:szCs w:val="20"/>
        </w:rPr>
        <w:t xml:space="preserve"> e a </w:t>
      </w:r>
      <w:r w:rsidRPr="00036DCA">
        <w:rPr>
          <w:rStyle w:val="DeltaViewDeletion"/>
          <w:rFonts w:ascii="Trebuchet MS" w:hAnsi="Trebuchet MS"/>
          <w:strike w:val="0"/>
          <w:color w:val="auto"/>
          <w:sz w:val="20"/>
          <w:szCs w:val="20"/>
        </w:rPr>
        <w:lastRenderedPageBreak/>
        <w:t>Emissora</w:t>
      </w:r>
      <w:r w:rsidR="0022553E" w:rsidRPr="00036DCA">
        <w:rPr>
          <w:rStyle w:val="DeltaViewDeletion"/>
          <w:rFonts w:ascii="Trebuchet MS" w:hAnsi="Trebuchet MS"/>
          <w:strike w:val="0"/>
          <w:color w:val="auto"/>
          <w:sz w:val="20"/>
          <w:szCs w:val="20"/>
        </w:rPr>
        <w:t xml:space="preserve"> e a</w:t>
      </w:r>
      <w:r w:rsidR="007A6D26" w:rsidRPr="00036DCA">
        <w:rPr>
          <w:rStyle w:val="DeltaViewDeletion"/>
          <w:rFonts w:ascii="Trebuchet MS" w:hAnsi="Trebuchet MS"/>
          <w:strike w:val="0"/>
          <w:color w:val="auto"/>
          <w:sz w:val="20"/>
          <w:szCs w:val="20"/>
        </w:rPr>
        <w:t xml:space="preserve"> SPE</w:t>
      </w:r>
      <w:r w:rsidR="0022553E" w:rsidRPr="00036DCA">
        <w:rPr>
          <w:rStyle w:val="DeltaViewDeletion"/>
          <w:rFonts w:ascii="Trebuchet MS" w:hAnsi="Trebuchet MS"/>
          <w:strike w:val="0"/>
          <w:color w:val="auto"/>
          <w:sz w:val="20"/>
          <w:szCs w:val="20"/>
        </w:rPr>
        <w:t xml:space="preserve"> do Empreendimento</w:t>
      </w:r>
      <w:r w:rsidRPr="00036DCA">
        <w:rPr>
          <w:rStyle w:val="DeltaViewDeletion"/>
          <w:rFonts w:ascii="Trebuchet MS" w:hAnsi="Trebuchet MS"/>
          <w:strike w:val="0"/>
          <w:color w:val="auto"/>
          <w:sz w:val="20"/>
          <w:szCs w:val="20"/>
        </w:rPr>
        <w:t xml:space="preserve"> derem ao </w:t>
      </w:r>
      <w:r w:rsidR="008B3A81" w:rsidRPr="00036DCA">
        <w:rPr>
          <w:rStyle w:val="DeltaViewDeletion"/>
          <w:rFonts w:ascii="Trebuchet MS" w:hAnsi="Trebuchet MS"/>
          <w:strike w:val="0"/>
          <w:color w:val="auto"/>
          <w:sz w:val="20"/>
          <w:szCs w:val="20"/>
        </w:rPr>
        <w:t>Empreendimento Imobiliário</w:t>
      </w:r>
      <w:r w:rsidRPr="00036DCA">
        <w:rPr>
          <w:rStyle w:val="DeltaViewDeletion"/>
          <w:rFonts w:ascii="Trebuchet MS" w:hAnsi="Trebuchet MS"/>
          <w:strike w:val="0"/>
          <w:color w:val="auto"/>
          <w:sz w:val="20"/>
          <w:szCs w:val="20"/>
        </w:rPr>
        <w:t xml:space="preserve"> finalidade diversa daquela finalidade comercial, conforme apresentada pela Emissora à </w:t>
      </w:r>
      <w:proofErr w:type="spellStart"/>
      <w:r w:rsidRPr="00036DCA">
        <w:rPr>
          <w:rStyle w:val="DeltaViewDeletion"/>
          <w:rFonts w:ascii="Trebuchet MS" w:hAnsi="Trebuchet MS"/>
          <w:strike w:val="0"/>
          <w:color w:val="auto"/>
          <w:sz w:val="20"/>
          <w:szCs w:val="20"/>
        </w:rPr>
        <w:t>Securitizadora</w:t>
      </w:r>
      <w:proofErr w:type="spellEnd"/>
      <w:r w:rsidRPr="00036DCA">
        <w:rPr>
          <w:rStyle w:val="DeltaViewDeletion"/>
          <w:rFonts w:ascii="Trebuchet MS" w:hAnsi="Trebuchet MS"/>
          <w:strike w:val="0"/>
          <w:color w:val="auto"/>
          <w:sz w:val="20"/>
          <w:szCs w:val="20"/>
        </w:rPr>
        <w:t>;</w:t>
      </w:r>
      <w:r w:rsidRPr="00036DCA" w:rsidDel="00CA155A">
        <w:rPr>
          <w:rStyle w:val="DeltaViewDeletion"/>
          <w:rFonts w:ascii="Trebuchet MS" w:hAnsi="Trebuchet MS"/>
          <w:strike w:val="0"/>
          <w:color w:val="auto"/>
          <w:sz w:val="20"/>
          <w:szCs w:val="20"/>
        </w:rPr>
        <w:t xml:space="preserve"> </w:t>
      </w:r>
    </w:p>
    <w:p w14:paraId="6608561B" w14:textId="77777777" w:rsidR="000B6409" w:rsidRPr="00036DCA" w:rsidRDefault="000B6409" w:rsidP="00D434E4">
      <w:pPr>
        <w:pStyle w:val="PargrafodaLista"/>
        <w:widowControl w:val="0"/>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68DC3D59" w14:textId="21ADE4E4" w:rsidR="008508CC"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 xml:space="preserve">com relação </w:t>
      </w:r>
      <w:r w:rsidR="008B3A81" w:rsidRPr="00036DCA">
        <w:rPr>
          <w:rStyle w:val="DeltaViewDeletion"/>
          <w:rFonts w:ascii="Trebuchet MS" w:hAnsi="Trebuchet MS"/>
          <w:strike w:val="0"/>
          <w:color w:val="auto"/>
          <w:sz w:val="20"/>
          <w:szCs w:val="20"/>
        </w:rPr>
        <w:t xml:space="preserve">à </w:t>
      </w:r>
      <w:r w:rsidR="00CD437D" w:rsidRPr="00036DCA">
        <w:rPr>
          <w:rStyle w:val="DeltaViewDeletion"/>
          <w:rFonts w:ascii="Trebuchet MS" w:hAnsi="Trebuchet MS"/>
          <w:strike w:val="0"/>
          <w:color w:val="auto"/>
          <w:sz w:val="20"/>
          <w:szCs w:val="20"/>
        </w:rPr>
        <w:t>Emissora, Avalistas PJ e SPE do Empreendimento</w:t>
      </w:r>
      <w:r w:rsidRPr="00036DCA">
        <w:rPr>
          <w:rStyle w:val="DeltaViewDeletion"/>
          <w:rFonts w:ascii="Trebuchet MS" w:hAnsi="Trebuchet MS"/>
          <w:strike w:val="0"/>
          <w:color w:val="auto"/>
          <w:sz w:val="20"/>
          <w:szCs w:val="20"/>
        </w:rPr>
        <w:t xml:space="preserve">: (i) decretação de falência, apresentação de requerimento de recuperação judicial ou propositura de plano de recuperação extrajudicial, dissolução, liquidação ou procedimento equivalente, formulado </w:t>
      </w:r>
      <w:r w:rsidR="00AF78BE" w:rsidRPr="00036DCA">
        <w:rPr>
          <w:rStyle w:val="DeltaViewDeletion"/>
          <w:rFonts w:ascii="Trebuchet MS" w:hAnsi="Trebuchet MS"/>
          <w:strike w:val="0"/>
          <w:color w:val="auto"/>
          <w:sz w:val="20"/>
          <w:szCs w:val="20"/>
        </w:rPr>
        <w:t>pela</w:t>
      </w:r>
      <w:r w:rsidR="00163809" w:rsidRPr="00036DCA">
        <w:rPr>
          <w:rFonts w:ascii="Trebuchet MS" w:hAnsi="Trebuchet MS"/>
          <w:sz w:val="20"/>
          <w:szCs w:val="20"/>
        </w:rPr>
        <w:t xml:space="preserve"> </w:t>
      </w:r>
      <w:r w:rsidR="00163809" w:rsidRPr="00036DCA">
        <w:rPr>
          <w:rStyle w:val="DeltaViewDeletion"/>
          <w:rFonts w:ascii="Trebuchet MS" w:hAnsi="Trebuchet MS"/>
          <w:strike w:val="0"/>
          <w:color w:val="auto"/>
          <w:sz w:val="20"/>
          <w:szCs w:val="20"/>
        </w:rPr>
        <w:t xml:space="preserve">Emissora, </w:t>
      </w:r>
      <w:r w:rsidR="00AF78BE" w:rsidRPr="00036DCA">
        <w:rPr>
          <w:rStyle w:val="DeltaViewDeletion"/>
          <w:rFonts w:ascii="Trebuchet MS" w:hAnsi="Trebuchet MS"/>
          <w:strike w:val="0"/>
          <w:color w:val="auto"/>
          <w:sz w:val="20"/>
          <w:szCs w:val="20"/>
        </w:rPr>
        <w:t xml:space="preserve">pelos </w:t>
      </w:r>
      <w:r w:rsidR="00163809" w:rsidRPr="00036DCA">
        <w:rPr>
          <w:rStyle w:val="DeltaViewDeletion"/>
          <w:rFonts w:ascii="Trebuchet MS" w:hAnsi="Trebuchet MS"/>
          <w:strike w:val="0"/>
          <w:color w:val="auto"/>
          <w:sz w:val="20"/>
          <w:szCs w:val="20"/>
        </w:rPr>
        <w:t xml:space="preserve">Avalistas PJ ou </w:t>
      </w:r>
      <w:r w:rsidR="00AF78BE" w:rsidRPr="00036DCA">
        <w:rPr>
          <w:rStyle w:val="DeltaViewDeletion"/>
          <w:rFonts w:ascii="Trebuchet MS" w:hAnsi="Trebuchet MS"/>
          <w:strike w:val="0"/>
          <w:color w:val="auto"/>
          <w:sz w:val="20"/>
          <w:szCs w:val="20"/>
        </w:rPr>
        <w:t>pela</w:t>
      </w:r>
      <w:r w:rsidR="00163809" w:rsidRPr="00036DCA">
        <w:rPr>
          <w:rStyle w:val="DeltaViewDeletion"/>
          <w:rFonts w:ascii="Trebuchet MS" w:hAnsi="Trebuchet MS"/>
          <w:strike w:val="0"/>
          <w:color w:val="auto"/>
          <w:sz w:val="20"/>
          <w:szCs w:val="20"/>
        </w:rPr>
        <w:t xml:space="preserve"> SPE do Empreendimento</w:t>
      </w:r>
      <w:r w:rsidRPr="00036DCA">
        <w:rPr>
          <w:rStyle w:val="DeltaViewDeletion"/>
          <w:rFonts w:ascii="Trebuchet MS" w:hAnsi="Trebuchet MS"/>
          <w:strike w:val="0"/>
          <w:color w:val="auto"/>
          <w:sz w:val="20"/>
          <w:szCs w:val="20"/>
        </w:rPr>
        <w:t>; ou (</w:t>
      </w:r>
      <w:proofErr w:type="spellStart"/>
      <w:r w:rsidRPr="00036DCA">
        <w:rPr>
          <w:rStyle w:val="DeltaViewDeletion"/>
          <w:rFonts w:ascii="Trebuchet MS" w:hAnsi="Trebuchet MS"/>
          <w:strike w:val="0"/>
          <w:color w:val="auto"/>
          <w:sz w:val="20"/>
          <w:szCs w:val="20"/>
        </w:rPr>
        <w:t>ii</w:t>
      </w:r>
      <w:proofErr w:type="spellEnd"/>
      <w:r w:rsidRPr="00036DCA">
        <w:rPr>
          <w:rStyle w:val="DeltaViewDeletion"/>
          <w:rFonts w:ascii="Trebuchet MS" w:hAnsi="Trebuchet MS"/>
          <w:strike w:val="0"/>
          <w:color w:val="auto"/>
          <w:sz w:val="20"/>
          <w:szCs w:val="20"/>
        </w:rPr>
        <w:t xml:space="preserve">) pedido de falência </w:t>
      </w:r>
      <w:r w:rsidR="00092CA7" w:rsidRPr="00036DCA">
        <w:rPr>
          <w:rStyle w:val="DeltaViewDeletion"/>
          <w:rFonts w:ascii="Trebuchet MS" w:hAnsi="Trebuchet MS"/>
          <w:strike w:val="0"/>
          <w:color w:val="auto"/>
          <w:sz w:val="20"/>
          <w:szCs w:val="20"/>
        </w:rPr>
        <w:t>da Emissora, dos Avalistas PJ ou da SPE do Empreendimento</w:t>
      </w:r>
      <w:r w:rsidRPr="00036DCA">
        <w:rPr>
          <w:rStyle w:val="DeltaViewDeletion"/>
          <w:rFonts w:ascii="Trebuchet MS" w:hAnsi="Trebuchet MS"/>
          <w:strike w:val="0"/>
          <w:color w:val="auto"/>
          <w:sz w:val="20"/>
          <w:szCs w:val="20"/>
        </w:rPr>
        <w:t xml:space="preserve">, formulado por terceiros, salvo se este for efetuado por erro ou má-fé, desde que validamente comprovado o erro ou má-fé dentro do prazo legal de contestação do referido requerimento e/ou seja realizado o depósito judicial em montante equivalente ao débito do credor que ajuizou o pedido de falência e/ou sejam apresentadas garantias em juízo em montante equivalente ao débito do credor que ajuizou o pedido de falência e/ou recuperação judicial e desde que aceitas pelo juiz; </w:t>
      </w:r>
    </w:p>
    <w:p w14:paraId="642A5C9E" w14:textId="77777777" w:rsidR="008508CC" w:rsidRPr="00036DCA"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482FF8B5" w14:textId="56010C21" w:rsidR="008508CC"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 xml:space="preserve">o descumprimento pela </w:t>
      </w:r>
      <w:r w:rsidR="00322FFF" w:rsidRPr="00036DCA">
        <w:rPr>
          <w:rStyle w:val="DeltaViewDeletion"/>
          <w:rFonts w:ascii="Trebuchet MS" w:hAnsi="Trebuchet MS"/>
          <w:strike w:val="0"/>
          <w:color w:val="auto"/>
          <w:sz w:val="20"/>
          <w:szCs w:val="20"/>
        </w:rPr>
        <w:t>Emissora</w:t>
      </w:r>
      <w:r w:rsidRPr="00036DCA">
        <w:rPr>
          <w:rStyle w:val="DeltaViewDeletion"/>
          <w:rFonts w:ascii="Trebuchet MS" w:hAnsi="Trebuchet MS"/>
          <w:strike w:val="0"/>
          <w:color w:val="auto"/>
          <w:sz w:val="20"/>
          <w:szCs w:val="20"/>
        </w:rPr>
        <w:t xml:space="preserve"> ou por qualquer uma d</w:t>
      </w:r>
      <w:r w:rsidR="003C7AB1" w:rsidRPr="00036DCA">
        <w:rPr>
          <w:rStyle w:val="DeltaViewDeletion"/>
          <w:rFonts w:ascii="Trebuchet MS" w:hAnsi="Trebuchet MS"/>
          <w:strike w:val="0"/>
          <w:color w:val="auto"/>
          <w:sz w:val="20"/>
          <w:szCs w:val="20"/>
        </w:rPr>
        <w:t>o</w:t>
      </w:r>
      <w:r w:rsidRPr="00036DCA">
        <w:rPr>
          <w:rStyle w:val="DeltaViewDeletion"/>
          <w:rFonts w:ascii="Trebuchet MS" w:hAnsi="Trebuchet MS"/>
          <w:strike w:val="0"/>
          <w:color w:val="auto"/>
          <w:sz w:val="20"/>
          <w:szCs w:val="20"/>
        </w:rPr>
        <w:t xml:space="preserve">s </w:t>
      </w:r>
      <w:r w:rsidR="008B3A81" w:rsidRPr="00036DCA">
        <w:rPr>
          <w:rStyle w:val="DeltaViewDeletion"/>
          <w:rFonts w:ascii="Trebuchet MS" w:hAnsi="Trebuchet MS"/>
          <w:strike w:val="0"/>
          <w:color w:val="auto"/>
          <w:sz w:val="20"/>
          <w:szCs w:val="20"/>
        </w:rPr>
        <w:t xml:space="preserve">Avalistas </w:t>
      </w:r>
      <w:r w:rsidRPr="00036DCA">
        <w:rPr>
          <w:rStyle w:val="DeltaViewDeletion"/>
          <w:rFonts w:ascii="Trebuchet MS" w:hAnsi="Trebuchet MS"/>
          <w:strike w:val="0"/>
          <w:color w:val="auto"/>
          <w:sz w:val="20"/>
          <w:szCs w:val="20"/>
        </w:rPr>
        <w:t xml:space="preserve">de qualquer obrigação pecuniária referente ao pagamento do Valor </w:t>
      </w:r>
      <w:r w:rsidR="00322FFF" w:rsidRPr="00036DCA">
        <w:rPr>
          <w:rStyle w:val="DeltaViewDeletion"/>
          <w:rFonts w:ascii="Trebuchet MS" w:hAnsi="Trebuchet MS"/>
          <w:strike w:val="0"/>
          <w:color w:val="auto"/>
          <w:sz w:val="20"/>
          <w:szCs w:val="20"/>
        </w:rPr>
        <w:t>Nominal Unitário</w:t>
      </w:r>
      <w:r w:rsidR="00AA4169" w:rsidRPr="00036DCA">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pagamento de Remuneração, Encargos Moratórios, bem como recomposição do Fundo de D</w:t>
      </w:r>
      <w:r w:rsidR="00322FFF" w:rsidRPr="00036DCA">
        <w:rPr>
          <w:rStyle w:val="DeltaViewDeletion"/>
          <w:rFonts w:ascii="Trebuchet MS" w:hAnsi="Trebuchet MS"/>
          <w:strike w:val="0"/>
          <w:color w:val="auto"/>
          <w:sz w:val="20"/>
          <w:szCs w:val="20"/>
        </w:rPr>
        <w:t>espesas, conforme previsto nessa</w:t>
      </w:r>
      <w:r w:rsidRPr="00036DCA">
        <w:rPr>
          <w:rStyle w:val="DeltaViewDeletion"/>
          <w:rFonts w:ascii="Trebuchet MS" w:hAnsi="Trebuchet MS"/>
          <w:strike w:val="0"/>
          <w:color w:val="auto"/>
          <w:sz w:val="20"/>
          <w:szCs w:val="20"/>
        </w:rPr>
        <w:t xml:space="preserve"> </w:t>
      </w:r>
      <w:r w:rsidR="00C919E6" w:rsidRPr="00036DCA">
        <w:rPr>
          <w:rStyle w:val="DeltaViewDeletion"/>
          <w:rFonts w:ascii="Trebuchet MS" w:hAnsi="Trebuchet MS"/>
          <w:strike w:val="0"/>
          <w:color w:val="auto"/>
          <w:sz w:val="20"/>
          <w:szCs w:val="20"/>
        </w:rPr>
        <w:t>Escritura</w:t>
      </w:r>
      <w:r w:rsidRPr="00036DCA">
        <w:rPr>
          <w:rStyle w:val="DeltaViewDeletion"/>
          <w:rFonts w:ascii="Trebuchet MS" w:hAnsi="Trebuchet MS"/>
          <w:strike w:val="0"/>
          <w:color w:val="auto"/>
          <w:sz w:val="20"/>
          <w:szCs w:val="20"/>
        </w:rPr>
        <w:t xml:space="preserve"> e/ou nos demais Documentos da Operação de que seja parte e que não seja sanado em até </w:t>
      </w:r>
      <w:r w:rsidR="000C5FF8" w:rsidRPr="00036DCA">
        <w:rPr>
          <w:rStyle w:val="DeltaViewDeletion"/>
          <w:rFonts w:ascii="Trebuchet MS" w:hAnsi="Trebuchet MS"/>
          <w:strike w:val="0"/>
          <w:color w:val="auto"/>
          <w:sz w:val="20"/>
          <w:szCs w:val="20"/>
        </w:rPr>
        <w:t xml:space="preserve">02 </w:t>
      </w:r>
      <w:r w:rsidRPr="00036DCA">
        <w:rPr>
          <w:rStyle w:val="DeltaViewDeletion"/>
          <w:rFonts w:ascii="Trebuchet MS" w:hAnsi="Trebuchet MS"/>
          <w:strike w:val="0"/>
          <w:color w:val="auto"/>
          <w:sz w:val="20"/>
          <w:szCs w:val="20"/>
        </w:rPr>
        <w:t>(</w:t>
      </w:r>
      <w:r w:rsidR="000C5FF8" w:rsidRPr="00036DCA">
        <w:rPr>
          <w:rStyle w:val="DeltaViewDeletion"/>
          <w:rFonts w:ascii="Trebuchet MS" w:hAnsi="Trebuchet MS"/>
          <w:strike w:val="0"/>
          <w:color w:val="auto"/>
          <w:sz w:val="20"/>
          <w:szCs w:val="20"/>
        </w:rPr>
        <w:t>dois</w:t>
      </w:r>
      <w:r w:rsidRPr="00036DCA">
        <w:rPr>
          <w:rStyle w:val="DeltaViewDeletion"/>
          <w:rFonts w:ascii="Trebuchet MS" w:hAnsi="Trebuchet MS"/>
          <w:strike w:val="0"/>
          <w:color w:val="auto"/>
          <w:sz w:val="20"/>
          <w:szCs w:val="20"/>
        </w:rPr>
        <w:t xml:space="preserve">) Dias Úteis contados da data estipulada para pagamento, </w:t>
      </w:r>
      <w:bookmarkStart w:id="102" w:name="_Hlk98430911"/>
      <w:r w:rsidRPr="00036DCA">
        <w:rPr>
          <w:rStyle w:val="DeltaViewDeletion"/>
          <w:rFonts w:ascii="Trebuchet MS" w:hAnsi="Trebuchet MS"/>
          <w:strike w:val="0"/>
          <w:color w:val="auto"/>
          <w:sz w:val="20"/>
          <w:szCs w:val="20"/>
        </w:rPr>
        <w:t xml:space="preserve">exceto se outro prazo de cura </w:t>
      </w:r>
      <w:r w:rsidR="00322FFF" w:rsidRPr="00036DCA">
        <w:rPr>
          <w:rStyle w:val="DeltaViewDeletion"/>
          <w:rFonts w:ascii="Trebuchet MS" w:hAnsi="Trebuchet MS"/>
          <w:strike w:val="0"/>
          <w:color w:val="auto"/>
          <w:sz w:val="20"/>
          <w:szCs w:val="20"/>
        </w:rPr>
        <w:t>for expressamente previsto nesta</w:t>
      </w:r>
      <w:r w:rsidRPr="00036DCA">
        <w:rPr>
          <w:rStyle w:val="DeltaViewDeletion"/>
          <w:rFonts w:ascii="Trebuchet MS" w:hAnsi="Trebuchet MS"/>
          <w:strike w:val="0"/>
          <w:color w:val="auto"/>
          <w:sz w:val="20"/>
          <w:szCs w:val="20"/>
        </w:rPr>
        <w:t xml:space="preserve"> </w:t>
      </w:r>
      <w:r w:rsidR="00322FFF" w:rsidRPr="00036DCA">
        <w:rPr>
          <w:rStyle w:val="DeltaViewDeletion"/>
          <w:rFonts w:ascii="Trebuchet MS" w:hAnsi="Trebuchet MS"/>
          <w:strike w:val="0"/>
          <w:color w:val="auto"/>
          <w:sz w:val="20"/>
          <w:szCs w:val="20"/>
        </w:rPr>
        <w:t>Escritura</w:t>
      </w:r>
      <w:r w:rsidRPr="00036DCA">
        <w:rPr>
          <w:rStyle w:val="DeltaViewDeletion"/>
          <w:rFonts w:ascii="Trebuchet MS" w:hAnsi="Trebuchet MS"/>
          <w:strike w:val="0"/>
          <w:color w:val="auto"/>
          <w:sz w:val="20"/>
          <w:szCs w:val="20"/>
        </w:rPr>
        <w:t xml:space="preserve"> ou nos demais Documentos da Operação</w:t>
      </w:r>
      <w:bookmarkEnd w:id="102"/>
      <w:r w:rsidRPr="00036DCA">
        <w:rPr>
          <w:rStyle w:val="DeltaViewDeletion"/>
          <w:rFonts w:ascii="Trebuchet MS" w:hAnsi="Trebuchet MS"/>
          <w:strike w:val="0"/>
          <w:color w:val="auto"/>
          <w:sz w:val="20"/>
          <w:szCs w:val="20"/>
        </w:rPr>
        <w:t xml:space="preserve">, conforme o caso, sem prejuízo da aplicação dos Encargos Moratórios devidos durante o prazo de cura, caso aplicável; </w:t>
      </w:r>
    </w:p>
    <w:p w14:paraId="73651363" w14:textId="77777777" w:rsidR="008508CC" w:rsidRPr="00036DCA"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07A5C2CA" w14:textId="013B3CA9" w:rsidR="008508CC"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vencimento antecipado de quaisquer dívidas e/ou obrigações financeiras da</w:t>
      </w:r>
      <w:r w:rsidR="00F51765" w:rsidRPr="00036DCA">
        <w:rPr>
          <w:rStyle w:val="DeltaViewDeletion"/>
          <w:rFonts w:ascii="Trebuchet MS" w:hAnsi="Trebuchet MS"/>
          <w:strike w:val="0"/>
          <w:color w:val="auto"/>
          <w:sz w:val="20"/>
          <w:szCs w:val="20"/>
        </w:rPr>
        <w:t xml:space="preserve"> Emissora, dos Avalistas PJ e da SPE do Empreendimento</w:t>
      </w:r>
      <w:r w:rsidR="00322FFF" w:rsidRPr="00036DCA">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no âmbito de mercado financeiro e de capitais brasileiro ou internacional;</w:t>
      </w:r>
      <w:r w:rsidR="006F1AAD" w:rsidRPr="00036DCA">
        <w:rPr>
          <w:rStyle w:val="DeltaViewDeletion"/>
          <w:rFonts w:ascii="Trebuchet MS" w:hAnsi="Trebuchet MS"/>
          <w:strike w:val="0"/>
          <w:color w:val="auto"/>
          <w:sz w:val="20"/>
          <w:szCs w:val="20"/>
        </w:rPr>
        <w:t xml:space="preserve"> </w:t>
      </w:r>
    </w:p>
    <w:p w14:paraId="7D2E82BD" w14:textId="77777777" w:rsidR="008508CC" w:rsidRPr="00036DCA" w:rsidRDefault="008508CC" w:rsidP="00D434E4">
      <w:pPr>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jc w:val="both"/>
        <w:rPr>
          <w:rStyle w:val="DeltaViewDeletion"/>
          <w:rFonts w:ascii="Trebuchet MS" w:hAnsi="Trebuchet MS"/>
          <w:strike w:val="0"/>
          <w:color w:val="auto"/>
          <w:sz w:val="20"/>
          <w:szCs w:val="20"/>
        </w:rPr>
      </w:pPr>
    </w:p>
    <w:p w14:paraId="7C5A982C" w14:textId="1E395221" w:rsidR="008508CC"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 xml:space="preserve">se a Cessão Fiduciária </w:t>
      </w:r>
      <w:r w:rsidR="000C426A" w:rsidRPr="00036DCA">
        <w:rPr>
          <w:rStyle w:val="DeltaViewDeletion"/>
          <w:rFonts w:ascii="Trebuchet MS" w:hAnsi="Trebuchet MS"/>
          <w:strike w:val="0"/>
          <w:color w:val="auto"/>
          <w:sz w:val="20"/>
          <w:szCs w:val="20"/>
        </w:rPr>
        <w:t>Unidades</w:t>
      </w:r>
      <w:r w:rsidRPr="00036DCA">
        <w:rPr>
          <w:rStyle w:val="DeltaViewDeletion"/>
          <w:rFonts w:ascii="Trebuchet MS" w:hAnsi="Trebuchet MS"/>
          <w:strike w:val="0"/>
          <w:color w:val="auto"/>
          <w:sz w:val="20"/>
          <w:szCs w:val="20"/>
        </w:rPr>
        <w:t xml:space="preserve">, a </w:t>
      </w:r>
      <w:r w:rsidR="000C426A" w:rsidRPr="00036DCA">
        <w:rPr>
          <w:rStyle w:val="DeltaViewDeletion"/>
          <w:rFonts w:ascii="Trebuchet MS" w:hAnsi="Trebuchet MS"/>
          <w:strike w:val="0"/>
          <w:color w:val="auto"/>
          <w:sz w:val="20"/>
          <w:szCs w:val="20"/>
        </w:rPr>
        <w:t>Alienação Fiduciária Unidades,</w:t>
      </w:r>
      <w:r w:rsidRPr="00036DCA">
        <w:rPr>
          <w:rStyle w:val="DeltaViewDeletion"/>
          <w:rFonts w:ascii="Trebuchet MS" w:hAnsi="Trebuchet MS"/>
          <w:strike w:val="0"/>
          <w:color w:val="auto"/>
          <w:sz w:val="20"/>
          <w:szCs w:val="20"/>
        </w:rPr>
        <w:t xml:space="preserve"> a Alienação Fiduciária </w:t>
      </w:r>
      <w:r w:rsidR="000C426A" w:rsidRPr="00036DCA">
        <w:rPr>
          <w:rStyle w:val="DeltaViewDeletion"/>
          <w:rFonts w:ascii="Trebuchet MS" w:hAnsi="Trebuchet MS"/>
          <w:strike w:val="0"/>
          <w:color w:val="auto"/>
          <w:sz w:val="20"/>
          <w:szCs w:val="20"/>
        </w:rPr>
        <w:t>Terreno</w:t>
      </w:r>
      <w:r w:rsidRPr="00036DCA">
        <w:rPr>
          <w:rStyle w:val="DeltaViewDeletion"/>
          <w:rFonts w:ascii="Trebuchet MS" w:hAnsi="Trebuchet MS"/>
          <w:strike w:val="0"/>
          <w:color w:val="auto"/>
          <w:sz w:val="20"/>
          <w:szCs w:val="20"/>
        </w:rPr>
        <w:t>, a Alienação Fiduciária de</w:t>
      </w:r>
      <w:r w:rsidR="00322FFF" w:rsidRPr="00036DCA">
        <w:rPr>
          <w:rStyle w:val="DeltaViewDeletion"/>
          <w:rFonts w:ascii="Trebuchet MS" w:hAnsi="Trebuchet MS"/>
          <w:strike w:val="0"/>
          <w:color w:val="auto"/>
          <w:sz w:val="20"/>
          <w:szCs w:val="20"/>
        </w:rPr>
        <w:t xml:space="preserve"> Quotas, </w:t>
      </w:r>
      <w:r w:rsidR="000C426A" w:rsidRPr="00036DCA">
        <w:rPr>
          <w:rStyle w:val="DeltaViewDeletion"/>
          <w:rFonts w:ascii="Trebuchet MS" w:hAnsi="Trebuchet MS"/>
          <w:strike w:val="0"/>
          <w:color w:val="auto"/>
          <w:sz w:val="20"/>
          <w:szCs w:val="20"/>
        </w:rPr>
        <w:t>o Aval</w:t>
      </w:r>
      <w:r w:rsidR="00322FFF" w:rsidRPr="00036DCA">
        <w:rPr>
          <w:rStyle w:val="DeltaViewDeletion"/>
          <w:rFonts w:ascii="Trebuchet MS" w:hAnsi="Trebuchet MS"/>
          <w:strike w:val="0"/>
          <w:color w:val="auto"/>
          <w:sz w:val="20"/>
          <w:szCs w:val="20"/>
        </w:rPr>
        <w:t xml:space="preserve">, </w:t>
      </w:r>
      <w:r w:rsidR="00C919E6" w:rsidRPr="00036DCA">
        <w:rPr>
          <w:rStyle w:val="DeltaViewDeletion"/>
          <w:rFonts w:ascii="Trebuchet MS" w:hAnsi="Trebuchet MS"/>
          <w:strike w:val="0"/>
          <w:color w:val="auto"/>
          <w:sz w:val="20"/>
          <w:szCs w:val="20"/>
        </w:rPr>
        <w:t>essa Escritura</w:t>
      </w:r>
      <w:r w:rsidRPr="00036DCA">
        <w:rPr>
          <w:rStyle w:val="DeltaViewDeletion"/>
          <w:rFonts w:ascii="Trebuchet MS" w:hAnsi="Trebuchet MS"/>
          <w:strike w:val="0"/>
          <w:color w:val="auto"/>
          <w:sz w:val="20"/>
          <w:szCs w:val="20"/>
        </w:rPr>
        <w:t xml:space="preserve"> ou qualquer dos Documento da Operação for objeto de questionamento judicial</w:t>
      </w:r>
      <w:r w:rsidR="002402B2" w:rsidRPr="00036DCA">
        <w:rPr>
          <w:rStyle w:val="DeltaViewDeletion"/>
          <w:rFonts w:ascii="Trebuchet MS" w:hAnsi="Trebuchet MS"/>
          <w:strike w:val="0"/>
          <w:color w:val="auto"/>
          <w:sz w:val="20"/>
          <w:szCs w:val="20"/>
        </w:rPr>
        <w:t xml:space="preserve"> ou extrajudicial</w:t>
      </w:r>
      <w:r w:rsidR="00885ACF" w:rsidRPr="00036DCA">
        <w:rPr>
          <w:rStyle w:val="DeltaViewDeletion"/>
          <w:rFonts w:ascii="Trebuchet MS" w:hAnsi="Trebuchet MS"/>
          <w:strike w:val="0"/>
          <w:color w:val="auto"/>
          <w:sz w:val="20"/>
          <w:szCs w:val="20"/>
        </w:rPr>
        <w:t>,</w:t>
      </w:r>
      <w:r w:rsidRPr="00036DCA">
        <w:rPr>
          <w:rStyle w:val="DeltaViewDeletion"/>
          <w:rFonts w:ascii="Trebuchet MS" w:hAnsi="Trebuchet MS"/>
          <w:strike w:val="0"/>
          <w:color w:val="auto"/>
          <w:sz w:val="20"/>
          <w:szCs w:val="20"/>
        </w:rPr>
        <w:t xml:space="preserve"> </w:t>
      </w:r>
      <w:r w:rsidR="00F51765" w:rsidRPr="00036DCA">
        <w:rPr>
          <w:rStyle w:val="DeltaViewDeletion"/>
          <w:rFonts w:ascii="Trebuchet MS" w:hAnsi="Trebuchet MS"/>
          <w:strike w:val="0"/>
          <w:color w:val="auto"/>
          <w:sz w:val="20"/>
          <w:szCs w:val="20"/>
        </w:rPr>
        <w:t>pela Emissora, por qualquer um dos Avalistas PJ e/ou pela SPE do Empreendimento</w:t>
      </w:r>
      <w:r w:rsidR="00F51765" w:rsidRPr="00036DCA" w:rsidDel="00F51765">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ou qualquer parte a ela</w:t>
      </w:r>
      <w:r w:rsidR="000C426A" w:rsidRPr="00036DCA">
        <w:rPr>
          <w:rStyle w:val="DeltaViewDeletion"/>
          <w:rFonts w:ascii="Trebuchet MS" w:hAnsi="Trebuchet MS"/>
          <w:strike w:val="0"/>
          <w:color w:val="auto"/>
          <w:sz w:val="20"/>
          <w:szCs w:val="20"/>
        </w:rPr>
        <w:t>s</w:t>
      </w:r>
      <w:r w:rsidRPr="00036DCA">
        <w:rPr>
          <w:rStyle w:val="DeltaViewDeletion"/>
          <w:rFonts w:ascii="Trebuchet MS" w:hAnsi="Trebuchet MS"/>
          <w:strike w:val="0"/>
          <w:color w:val="auto"/>
          <w:sz w:val="20"/>
          <w:szCs w:val="20"/>
        </w:rPr>
        <w:t xml:space="preserve"> relacionada</w:t>
      </w:r>
      <w:r w:rsidR="000C426A" w:rsidRPr="00036DCA">
        <w:rPr>
          <w:rStyle w:val="DeltaViewDeletion"/>
          <w:rFonts w:ascii="Trebuchet MS" w:hAnsi="Trebuchet MS"/>
          <w:strike w:val="0"/>
          <w:color w:val="auto"/>
          <w:sz w:val="20"/>
          <w:szCs w:val="20"/>
        </w:rPr>
        <w:t>s</w:t>
      </w:r>
      <w:r w:rsidRPr="00036DCA">
        <w:rPr>
          <w:rStyle w:val="DeltaViewDeletion"/>
          <w:rFonts w:ascii="Trebuchet MS" w:hAnsi="Trebuchet MS"/>
          <w:strike w:val="0"/>
          <w:color w:val="auto"/>
          <w:sz w:val="20"/>
          <w:szCs w:val="20"/>
        </w:rPr>
        <w:t xml:space="preserve">; </w:t>
      </w:r>
    </w:p>
    <w:p w14:paraId="3A8CD894" w14:textId="77777777" w:rsidR="008508CC" w:rsidRPr="00036DCA"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485D84B3" w14:textId="24C93713" w:rsidR="008508CC"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anulação, invalidade, nulidade ou inexequibilidade de qualquer um dos Documento da Operação, de forma total ou parcial, n</w:t>
      </w:r>
      <w:r w:rsidR="00C919E6" w:rsidRPr="00036DCA">
        <w:rPr>
          <w:rStyle w:val="DeltaViewDeletion"/>
          <w:rFonts w:ascii="Trebuchet MS" w:hAnsi="Trebuchet MS"/>
          <w:strike w:val="0"/>
          <w:color w:val="auto"/>
          <w:sz w:val="20"/>
          <w:szCs w:val="20"/>
        </w:rPr>
        <w:t>essa Escritura</w:t>
      </w:r>
      <w:r w:rsidRPr="00036DCA">
        <w:rPr>
          <w:rStyle w:val="DeltaViewDeletion"/>
          <w:rFonts w:ascii="Trebuchet MS" w:hAnsi="Trebuchet MS"/>
          <w:strike w:val="0"/>
          <w:color w:val="auto"/>
          <w:sz w:val="20"/>
          <w:szCs w:val="20"/>
        </w:rPr>
        <w:t xml:space="preserve"> ou em qualquer um dos Documentos da Operação, e que não seja revertida no prazo de 10 (dez) Dias Úteis contados da data da notificação à</w:t>
      </w:r>
      <w:r w:rsidR="00FD0720" w:rsidRPr="00036DCA">
        <w:rPr>
          <w:rStyle w:val="DeltaViewDeletion"/>
          <w:rFonts w:ascii="Trebuchet MS" w:hAnsi="Trebuchet MS"/>
          <w:strike w:val="0"/>
          <w:color w:val="auto"/>
          <w:sz w:val="20"/>
          <w:szCs w:val="20"/>
        </w:rPr>
        <w:t xml:space="preserve"> </w:t>
      </w:r>
      <w:r w:rsidR="00F51765" w:rsidRPr="00036DCA">
        <w:rPr>
          <w:rStyle w:val="DeltaViewDeletion"/>
          <w:rFonts w:ascii="Trebuchet MS" w:hAnsi="Trebuchet MS"/>
          <w:strike w:val="0"/>
          <w:color w:val="auto"/>
          <w:sz w:val="20"/>
          <w:szCs w:val="20"/>
        </w:rPr>
        <w:t xml:space="preserve">Emissora, a qualquer um dos Avalistas PJ e/ou à SPE do </w:t>
      </w:r>
      <w:proofErr w:type="gramStart"/>
      <w:r w:rsidR="00F51765" w:rsidRPr="00036DCA">
        <w:rPr>
          <w:rStyle w:val="DeltaViewDeletion"/>
          <w:rFonts w:ascii="Trebuchet MS" w:hAnsi="Trebuchet MS"/>
          <w:strike w:val="0"/>
          <w:color w:val="auto"/>
          <w:sz w:val="20"/>
          <w:szCs w:val="20"/>
        </w:rPr>
        <w:t>Empreendimento</w:t>
      </w:r>
      <w:r w:rsidR="00FD0720" w:rsidRPr="00036DCA">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w:t>
      </w:r>
      <w:proofErr w:type="gramEnd"/>
      <w:r w:rsidRPr="00036DCA">
        <w:rPr>
          <w:rStyle w:val="DeltaViewDeletion"/>
          <w:rFonts w:ascii="Trebuchet MS" w:hAnsi="Trebuchet MS"/>
          <w:strike w:val="0"/>
          <w:color w:val="auto"/>
          <w:sz w:val="20"/>
          <w:szCs w:val="20"/>
        </w:rPr>
        <w:t xml:space="preserve"> </w:t>
      </w:r>
    </w:p>
    <w:p w14:paraId="46B8A630" w14:textId="77777777" w:rsidR="008508CC" w:rsidRPr="00036DCA"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34CC4D24" w14:textId="6B14B47E" w:rsidR="008508CC"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 xml:space="preserve">comprovação de que qualquer das declarações prestadas </w:t>
      </w:r>
      <w:r w:rsidR="00163809" w:rsidRPr="00036DCA">
        <w:rPr>
          <w:rStyle w:val="DeltaViewDeletion"/>
          <w:rFonts w:ascii="Trebuchet MS" w:hAnsi="Trebuchet MS"/>
          <w:strike w:val="0"/>
          <w:color w:val="auto"/>
          <w:sz w:val="20"/>
          <w:szCs w:val="20"/>
        </w:rPr>
        <w:t>pela Emissora, por qualquer um dos Avalistas PJ e/ou pela SPE do Empreendimento</w:t>
      </w:r>
      <w:r w:rsidR="00163809" w:rsidRPr="00036DCA" w:rsidDel="00163809">
        <w:rPr>
          <w:rStyle w:val="DeltaViewDeletion"/>
          <w:rFonts w:ascii="Trebuchet MS" w:hAnsi="Trebuchet MS"/>
          <w:strike w:val="0"/>
          <w:color w:val="auto"/>
          <w:sz w:val="20"/>
          <w:szCs w:val="20"/>
        </w:rPr>
        <w:t xml:space="preserve"> </w:t>
      </w:r>
      <w:r w:rsidR="00322FFF" w:rsidRPr="00036DCA">
        <w:rPr>
          <w:rStyle w:val="DeltaViewDeletion"/>
          <w:rFonts w:ascii="Trebuchet MS" w:hAnsi="Trebuchet MS"/>
          <w:strike w:val="0"/>
          <w:color w:val="auto"/>
          <w:sz w:val="20"/>
          <w:szCs w:val="20"/>
        </w:rPr>
        <w:t>nessa</w:t>
      </w:r>
      <w:r w:rsidRPr="00036DCA">
        <w:rPr>
          <w:rStyle w:val="DeltaViewDeletion"/>
          <w:rFonts w:ascii="Trebuchet MS" w:hAnsi="Trebuchet MS"/>
          <w:strike w:val="0"/>
          <w:color w:val="auto"/>
          <w:sz w:val="20"/>
          <w:szCs w:val="20"/>
        </w:rPr>
        <w:t xml:space="preserve"> </w:t>
      </w:r>
      <w:r w:rsidR="00322FFF" w:rsidRPr="00036DCA">
        <w:rPr>
          <w:rStyle w:val="DeltaViewDeletion"/>
          <w:rFonts w:ascii="Trebuchet MS" w:hAnsi="Trebuchet MS"/>
          <w:strike w:val="0"/>
          <w:color w:val="auto"/>
          <w:sz w:val="20"/>
          <w:szCs w:val="20"/>
        </w:rPr>
        <w:t>Escritura</w:t>
      </w:r>
      <w:r w:rsidRPr="00036DCA">
        <w:rPr>
          <w:rStyle w:val="DeltaViewDeletion"/>
          <w:rFonts w:ascii="Trebuchet MS" w:hAnsi="Trebuchet MS"/>
          <w:strike w:val="0"/>
          <w:color w:val="auto"/>
          <w:sz w:val="20"/>
          <w:szCs w:val="20"/>
        </w:rPr>
        <w:t xml:space="preserve"> e/ou nos demais Documentos da Operação é falsa ou revelem-se enganosas na data em que forem prestadas; </w:t>
      </w:r>
      <w:r w:rsidR="00322FFF" w:rsidRPr="00036DCA">
        <w:rPr>
          <w:rStyle w:val="DeltaViewDeletion"/>
          <w:rFonts w:ascii="Trebuchet MS" w:hAnsi="Trebuchet MS"/>
          <w:strike w:val="0"/>
          <w:color w:val="auto"/>
          <w:sz w:val="20"/>
          <w:szCs w:val="20"/>
        </w:rPr>
        <w:t>e</w:t>
      </w:r>
      <w:r w:rsidR="006F1AAD" w:rsidRPr="00036DCA">
        <w:rPr>
          <w:rStyle w:val="DeltaViewDeletion"/>
          <w:rFonts w:ascii="Trebuchet MS" w:hAnsi="Trebuchet MS"/>
          <w:strike w:val="0"/>
          <w:color w:val="auto"/>
          <w:sz w:val="20"/>
          <w:szCs w:val="20"/>
        </w:rPr>
        <w:t xml:space="preserve"> </w:t>
      </w:r>
    </w:p>
    <w:p w14:paraId="1CB81F6B" w14:textId="77777777" w:rsidR="008508CC" w:rsidRPr="00036DCA"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5E9A0E55" w14:textId="720A0C08" w:rsidR="00F02498"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se</w:t>
      </w:r>
      <w:r w:rsidR="00163809" w:rsidRPr="00036DCA">
        <w:rPr>
          <w:rStyle w:val="DeltaViewDeletion"/>
          <w:rFonts w:ascii="Trebuchet MS" w:hAnsi="Trebuchet MS"/>
          <w:strike w:val="0"/>
          <w:color w:val="auto"/>
          <w:sz w:val="20"/>
          <w:szCs w:val="20"/>
        </w:rPr>
        <w:t xml:space="preserve"> a</w:t>
      </w:r>
      <w:r w:rsidRPr="00036DCA">
        <w:rPr>
          <w:rStyle w:val="DeltaViewDeletion"/>
          <w:rFonts w:ascii="Trebuchet MS" w:hAnsi="Trebuchet MS"/>
          <w:strike w:val="0"/>
          <w:color w:val="auto"/>
          <w:sz w:val="20"/>
          <w:szCs w:val="20"/>
        </w:rPr>
        <w:t xml:space="preserve"> </w:t>
      </w:r>
      <w:r w:rsidR="007B6A1E" w:rsidRPr="00036DCA">
        <w:rPr>
          <w:rStyle w:val="DeltaViewDeletion"/>
          <w:rFonts w:ascii="Trebuchet MS" w:hAnsi="Trebuchet MS"/>
          <w:strike w:val="0"/>
          <w:color w:val="auto"/>
          <w:sz w:val="20"/>
          <w:szCs w:val="20"/>
        </w:rPr>
        <w:t>Tamarindo, a P3B3</w:t>
      </w:r>
      <w:r w:rsidR="00163809" w:rsidRPr="00036DCA">
        <w:rPr>
          <w:rStyle w:val="DeltaViewDeletion"/>
          <w:rFonts w:ascii="Trebuchet MS" w:hAnsi="Trebuchet MS"/>
          <w:strike w:val="0"/>
          <w:color w:val="auto"/>
          <w:sz w:val="20"/>
          <w:szCs w:val="20"/>
        </w:rPr>
        <w:t xml:space="preserve"> ou a SPE do Empreendimento</w:t>
      </w:r>
      <w:r w:rsidR="00163809" w:rsidRPr="00036DCA" w:rsidDel="00163809">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 xml:space="preserve">contratarem </w:t>
      </w:r>
      <w:r w:rsidR="00BD74E4" w:rsidRPr="00036DCA">
        <w:rPr>
          <w:rStyle w:val="DeltaViewDeletion"/>
          <w:rFonts w:ascii="Trebuchet MS" w:hAnsi="Trebuchet MS"/>
          <w:strike w:val="0"/>
          <w:color w:val="auto"/>
          <w:sz w:val="20"/>
          <w:szCs w:val="20"/>
        </w:rPr>
        <w:t xml:space="preserve">com terceiros </w:t>
      </w:r>
      <w:r w:rsidRPr="00036DCA">
        <w:rPr>
          <w:rStyle w:val="DeltaViewDeletion"/>
          <w:rFonts w:ascii="Trebuchet MS" w:hAnsi="Trebuchet MS"/>
          <w:strike w:val="0"/>
          <w:color w:val="auto"/>
          <w:sz w:val="20"/>
          <w:szCs w:val="20"/>
        </w:rPr>
        <w:t xml:space="preserve">qualquer </w:t>
      </w:r>
      <w:r w:rsidRPr="00036DCA">
        <w:rPr>
          <w:rStyle w:val="DeltaViewDeletion"/>
          <w:rFonts w:ascii="Trebuchet MS" w:hAnsi="Trebuchet MS"/>
          <w:strike w:val="0"/>
          <w:color w:val="auto"/>
          <w:sz w:val="20"/>
          <w:szCs w:val="20"/>
        </w:rPr>
        <w:lastRenderedPageBreak/>
        <w:t>novo endividamento financeiro, incluindo contratação de qualquer empréstimo, mútuo, emissão de título de crédito ou valores mobiliários, bem como realização</w:t>
      </w:r>
      <w:r w:rsidR="00322FFF" w:rsidRPr="00036DCA">
        <w:rPr>
          <w:rStyle w:val="DeltaViewDeletion"/>
          <w:rFonts w:ascii="Trebuchet MS" w:hAnsi="Trebuchet MS"/>
          <w:strike w:val="0"/>
          <w:color w:val="auto"/>
          <w:sz w:val="20"/>
          <w:szCs w:val="20"/>
        </w:rPr>
        <w:t xml:space="preserve"> de operações de securitização</w:t>
      </w:r>
      <w:r w:rsidR="00967F57" w:rsidRPr="00036DCA">
        <w:rPr>
          <w:rStyle w:val="DeltaViewDeletion"/>
          <w:rFonts w:ascii="Trebuchet MS" w:hAnsi="Trebuchet MS"/>
          <w:strike w:val="0"/>
          <w:color w:val="auto"/>
          <w:sz w:val="20"/>
          <w:szCs w:val="20"/>
        </w:rPr>
        <w:t xml:space="preserve">, bem como concessão de aval/fiança para garantir dívidas de terceiros, sendo que não haverá vedação para </w:t>
      </w:r>
      <w:r w:rsidR="0088620F" w:rsidRPr="00036DCA">
        <w:rPr>
          <w:rStyle w:val="DeltaViewDeletion"/>
          <w:rFonts w:ascii="Trebuchet MS" w:hAnsi="Trebuchet MS"/>
          <w:strike w:val="0"/>
          <w:color w:val="auto"/>
          <w:sz w:val="20"/>
          <w:szCs w:val="20"/>
        </w:rPr>
        <w:t xml:space="preserve">(i) </w:t>
      </w:r>
      <w:r w:rsidR="00967F57" w:rsidRPr="00036DCA">
        <w:rPr>
          <w:rStyle w:val="DeltaViewDeletion"/>
          <w:rFonts w:ascii="Trebuchet MS" w:hAnsi="Trebuchet MS"/>
          <w:strike w:val="0"/>
          <w:color w:val="auto"/>
          <w:sz w:val="20"/>
          <w:szCs w:val="20"/>
        </w:rPr>
        <w:t xml:space="preserve">operações realizadas entre </w:t>
      </w:r>
      <w:r w:rsidR="00163809" w:rsidRPr="00036DCA">
        <w:rPr>
          <w:rStyle w:val="DeltaViewDeletion"/>
          <w:rFonts w:ascii="Trebuchet MS" w:hAnsi="Trebuchet MS"/>
          <w:strike w:val="0"/>
          <w:color w:val="auto"/>
          <w:sz w:val="20"/>
          <w:szCs w:val="20"/>
        </w:rPr>
        <w:t xml:space="preserve">a Emissora, os Avalistas PJ ou a SPE do Empreendimento </w:t>
      </w:r>
      <w:r w:rsidR="00967F57" w:rsidRPr="00036DCA">
        <w:rPr>
          <w:rStyle w:val="DeltaViewDeletion"/>
          <w:rFonts w:ascii="Trebuchet MS" w:hAnsi="Trebuchet MS"/>
          <w:strike w:val="0"/>
          <w:color w:val="auto"/>
          <w:sz w:val="20"/>
          <w:szCs w:val="20"/>
        </w:rPr>
        <w:t xml:space="preserve">e suas controladoras, afiliadas, controladas, coligadas e sócios, desde que tais operações estejam subordinadas ao pagamento dessa </w:t>
      </w:r>
      <w:r w:rsidR="00FD0720" w:rsidRPr="00036DCA">
        <w:rPr>
          <w:rStyle w:val="DeltaViewDeletion"/>
          <w:rFonts w:ascii="Trebuchet MS" w:hAnsi="Trebuchet MS"/>
          <w:strike w:val="0"/>
          <w:color w:val="auto"/>
          <w:sz w:val="20"/>
          <w:szCs w:val="20"/>
        </w:rPr>
        <w:t>Emissão</w:t>
      </w:r>
      <w:r w:rsidR="0088620F" w:rsidRPr="00036DCA">
        <w:rPr>
          <w:rStyle w:val="DeltaViewDeletion"/>
          <w:rFonts w:ascii="Trebuchet MS" w:hAnsi="Trebuchet MS"/>
          <w:strike w:val="0"/>
          <w:color w:val="auto"/>
          <w:sz w:val="20"/>
          <w:szCs w:val="20"/>
        </w:rPr>
        <w:t xml:space="preserve"> e nem (</w:t>
      </w:r>
      <w:proofErr w:type="spellStart"/>
      <w:r w:rsidR="0088620F" w:rsidRPr="00036DCA">
        <w:rPr>
          <w:rStyle w:val="DeltaViewDeletion"/>
          <w:rFonts w:ascii="Trebuchet MS" w:hAnsi="Trebuchet MS"/>
          <w:strike w:val="0"/>
          <w:color w:val="auto"/>
          <w:sz w:val="20"/>
          <w:szCs w:val="20"/>
        </w:rPr>
        <w:t>ii</w:t>
      </w:r>
      <w:proofErr w:type="spellEnd"/>
      <w:r w:rsidR="0088620F" w:rsidRPr="00036DCA">
        <w:rPr>
          <w:rStyle w:val="DeltaViewDeletion"/>
          <w:rFonts w:ascii="Trebuchet MS" w:hAnsi="Trebuchet MS"/>
          <w:strike w:val="0"/>
          <w:color w:val="auto"/>
          <w:sz w:val="20"/>
          <w:szCs w:val="20"/>
        </w:rPr>
        <w:t>) para financiamento via plano empresário ou Certificados de Recebíveis Imobiliários, até o limite do custo da obra</w:t>
      </w:r>
      <w:r w:rsidR="00AA4169" w:rsidRPr="00036DCA">
        <w:rPr>
          <w:rStyle w:val="DeltaViewDeletion"/>
          <w:rFonts w:ascii="Trebuchet MS" w:hAnsi="Trebuchet MS"/>
          <w:strike w:val="0"/>
          <w:color w:val="auto"/>
          <w:sz w:val="20"/>
          <w:szCs w:val="20"/>
        </w:rPr>
        <w:t xml:space="preserve">, </w:t>
      </w:r>
      <w:r w:rsidR="0084733F" w:rsidRPr="00036DCA">
        <w:rPr>
          <w:rStyle w:val="DeltaViewDeletion"/>
          <w:rFonts w:ascii="Trebuchet MS" w:hAnsi="Trebuchet MS"/>
          <w:strike w:val="0"/>
          <w:color w:val="auto"/>
          <w:sz w:val="20"/>
          <w:szCs w:val="20"/>
        </w:rPr>
        <w:t>observado o disposto na Cláusula 4.7.</w:t>
      </w:r>
      <w:r w:rsidR="00FD4914" w:rsidRPr="00036DCA">
        <w:rPr>
          <w:rStyle w:val="DeltaViewDeletion"/>
          <w:rFonts w:ascii="Trebuchet MS" w:hAnsi="Trebuchet MS"/>
          <w:strike w:val="0"/>
          <w:color w:val="auto"/>
          <w:sz w:val="20"/>
          <w:szCs w:val="20"/>
        </w:rPr>
        <w:t>2</w:t>
      </w:r>
      <w:r w:rsidR="0084733F" w:rsidRPr="00036DCA">
        <w:rPr>
          <w:rStyle w:val="DeltaViewDeletion"/>
          <w:rFonts w:ascii="Trebuchet MS" w:hAnsi="Trebuchet MS"/>
          <w:strike w:val="0"/>
          <w:color w:val="auto"/>
          <w:sz w:val="20"/>
          <w:szCs w:val="20"/>
        </w:rPr>
        <w:t xml:space="preserve"> acima</w:t>
      </w:r>
      <w:r w:rsidR="007812DD" w:rsidRPr="00036DCA">
        <w:rPr>
          <w:rStyle w:val="DeltaViewDeletion"/>
          <w:rFonts w:ascii="Trebuchet MS" w:hAnsi="Trebuchet MS"/>
          <w:strike w:val="0"/>
          <w:color w:val="auto"/>
          <w:sz w:val="20"/>
          <w:szCs w:val="20"/>
        </w:rPr>
        <w:t>.</w:t>
      </w:r>
      <w:r w:rsidR="004C586B" w:rsidRPr="00036DCA">
        <w:rPr>
          <w:rStyle w:val="DeltaViewDeletion"/>
          <w:rFonts w:ascii="Trebuchet MS" w:hAnsi="Trebuchet MS"/>
          <w:strike w:val="0"/>
          <w:color w:val="auto"/>
          <w:sz w:val="20"/>
          <w:szCs w:val="20"/>
        </w:rPr>
        <w:t xml:space="preserve"> </w:t>
      </w:r>
    </w:p>
    <w:bookmarkEnd w:id="101"/>
    <w:p w14:paraId="5724B123" w14:textId="77777777" w:rsidR="00471EB5" w:rsidRPr="00036DCA" w:rsidRDefault="00471EB5" w:rsidP="00D434E4">
      <w:pPr>
        <w:pStyle w:val="PargrafodaLista"/>
        <w:widowControl w:val="0"/>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sz w:val="20"/>
          <w:szCs w:val="20"/>
        </w:rPr>
      </w:pPr>
    </w:p>
    <w:p w14:paraId="35AC78E3" w14:textId="680D4FD8" w:rsidR="000B6409" w:rsidRPr="00036DCA" w:rsidRDefault="006F2EAA"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bookmarkStart w:id="103" w:name="_Ref96527554"/>
      <w:r w:rsidRPr="00036DCA">
        <w:rPr>
          <w:rFonts w:ascii="Trebuchet MS" w:hAnsi="Trebuchet MS"/>
          <w:color w:val="auto"/>
          <w:sz w:val="20"/>
          <w:szCs w:val="20"/>
        </w:rPr>
        <w:t>C</w:t>
      </w:r>
      <w:r w:rsidRPr="00036DCA">
        <w:rPr>
          <w:rStyle w:val="DeltaViewDeletion"/>
          <w:rFonts w:ascii="Trebuchet MS" w:hAnsi="Trebuchet MS"/>
          <w:strike w:val="0"/>
          <w:color w:val="auto"/>
          <w:sz w:val="20"/>
          <w:szCs w:val="20"/>
        </w:rPr>
        <w:t>aso ocorra qualquer dos e</w:t>
      </w:r>
      <w:r w:rsidR="00182F4E" w:rsidRPr="00036DCA">
        <w:rPr>
          <w:rStyle w:val="DeltaViewDeletion"/>
          <w:rFonts w:ascii="Trebuchet MS" w:hAnsi="Trebuchet MS"/>
          <w:strike w:val="0"/>
          <w:color w:val="auto"/>
          <w:sz w:val="20"/>
          <w:szCs w:val="20"/>
        </w:rPr>
        <w:t xml:space="preserve">ventos listados nesta Cláusula </w:t>
      </w:r>
      <w:r w:rsidR="00A74C96" w:rsidRPr="00036DCA">
        <w:rPr>
          <w:rStyle w:val="DeltaViewDeletion"/>
          <w:rFonts w:ascii="Trebuchet MS" w:hAnsi="Trebuchet MS"/>
          <w:strike w:val="0"/>
          <w:color w:val="auto"/>
          <w:sz w:val="20"/>
          <w:szCs w:val="20"/>
        </w:rPr>
        <w:fldChar w:fldCharType="begin"/>
      </w:r>
      <w:r w:rsidR="00A74C96" w:rsidRPr="00036DCA">
        <w:rPr>
          <w:rStyle w:val="DeltaViewDeletion"/>
          <w:rFonts w:ascii="Trebuchet MS" w:hAnsi="Trebuchet MS"/>
          <w:strike w:val="0"/>
          <w:color w:val="auto"/>
          <w:sz w:val="20"/>
          <w:szCs w:val="20"/>
        </w:rPr>
        <w:instrText xml:space="preserve"> REF _Ref96527554 \r \h </w:instrText>
      </w:r>
      <w:r w:rsidR="00565F90" w:rsidRPr="00036DCA">
        <w:rPr>
          <w:rStyle w:val="DeltaViewDeletion"/>
          <w:rFonts w:ascii="Trebuchet MS" w:hAnsi="Trebuchet MS"/>
          <w:strike w:val="0"/>
          <w:color w:val="auto"/>
          <w:sz w:val="20"/>
          <w:szCs w:val="20"/>
        </w:rPr>
        <w:instrText xml:space="preserve"> \* MERGEFORMAT </w:instrText>
      </w:r>
      <w:r w:rsidR="00A74C96" w:rsidRPr="00036DCA">
        <w:rPr>
          <w:rStyle w:val="DeltaViewDeletion"/>
          <w:rFonts w:ascii="Trebuchet MS" w:hAnsi="Trebuchet MS"/>
          <w:strike w:val="0"/>
          <w:color w:val="auto"/>
          <w:sz w:val="20"/>
          <w:szCs w:val="20"/>
        </w:rPr>
      </w:r>
      <w:r w:rsidR="00A74C96" w:rsidRPr="00036DCA">
        <w:rPr>
          <w:rStyle w:val="DeltaViewDeletion"/>
          <w:rFonts w:ascii="Trebuchet MS" w:hAnsi="Trebuchet MS"/>
          <w:strike w:val="0"/>
          <w:color w:val="auto"/>
          <w:sz w:val="20"/>
          <w:szCs w:val="20"/>
        </w:rPr>
        <w:fldChar w:fldCharType="separate"/>
      </w:r>
      <w:r w:rsidR="004F2009" w:rsidRPr="00036DCA">
        <w:rPr>
          <w:rStyle w:val="DeltaViewDeletion"/>
          <w:rFonts w:ascii="Trebuchet MS" w:hAnsi="Trebuchet MS"/>
          <w:strike w:val="0"/>
          <w:color w:val="auto"/>
          <w:sz w:val="20"/>
          <w:szCs w:val="20"/>
        </w:rPr>
        <w:t>6.1.2</w:t>
      </w:r>
      <w:r w:rsidR="00A74C96" w:rsidRPr="00036DCA">
        <w:rPr>
          <w:rStyle w:val="DeltaViewDeletion"/>
          <w:rFonts w:ascii="Trebuchet MS" w:hAnsi="Trebuchet MS"/>
          <w:strike w:val="0"/>
          <w:color w:val="auto"/>
          <w:sz w:val="20"/>
          <w:szCs w:val="20"/>
        </w:rPr>
        <w:fldChar w:fldCharType="end"/>
      </w:r>
      <w:r w:rsidR="00A74C96" w:rsidRPr="00036DCA">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w:t>
      </w:r>
      <w:r w:rsidRPr="00036DCA">
        <w:rPr>
          <w:rStyle w:val="DeltaViewDeletion"/>
          <w:rFonts w:ascii="Trebuchet MS" w:hAnsi="Trebuchet MS"/>
          <w:strike w:val="0"/>
          <w:color w:val="auto"/>
          <w:sz w:val="20"/>
          <w:szCs w:val="20"/>
          <w:u w:val="single"/>
        </w:rPr>
        <w:t xml:space="preserve">Eventos </w:t>
      </w:r>
      <w:r w:rsidR="00182F4E" w:rsidRPr="00036DCA">
        <w:rPr>
          <w:rStyle w:val="DeltaViewDeletion"/>
          <w:rFonts w:ascii="Trebuchet MS" w:hAnsi="Trebuchet MS"/>
          <w:strike w:val="0"/>
          <w:color w:val="auto"/>
          <w:sz w:val="20"/>
          <w:szCs w:val="20"/>
          <w:u w:val="single"/>
        </w:rPr>
        <w:t>de Vencimento Antecipado</w:t>
      </w:r>
      <w:r w:rsidRPr="00036DCA">
        <w:rPr>
          <w:rStyle w:val="DeltaViewDeletion"/>
          <w:rFonts w:ascii="Trebuchet MS" w:hAnsi="Trebuchet MS"/>
          <w:strike w:val="0"/>
          <w:color w:val="auto"/>
          <w:sz w:val="20"/>
          <w:szCs w:val="20"/>
          <w:u w:val="single"/>
        </w:rPr>
        <w:t xml:space="preserve"> Não-Automátic</w:t>
      </w:r>
      <w:r w:rsidR="00182F4E" w:rsidRPr="00036DCA">
        <w:rPr>
          <w:rStyle w:val="DeltaViewDeletion"/>
          <w:rFonts w:ascii="Trebuchet MS" w:hAnsi="Trebuchet MS"/>
          <w:strike w:val="0"/>
          <w:color w:val="auto"/>
          <w:sz w:val="20"/>
          <w:szCs w:val="20"/>
          <w:u w:val="single"/>
        </w:rPr>
        <w:t>o</w:t>
      </w:r>
      <w:r w:rsidRPr="00036DCA">
        <w:rPr>
          <w:rStyle w:val="DeltaViewDeletion"/>
          <w:rFonts w:ascii="Trebuchet MS" w:hAnsi="Trebuchet MS"/>
          <w:strike w:val="0"/>
          <w:color w:val="auto"/>
          <w:sz w:val="20"/>
          <w:szCs w:val="20"/>
        </w:rPr>
        <w:t xml:space="preserve">”, desde que não sanados nos respectivos prazo de cura, quando aplicáveis, a </w:t>
      </w:r>
      <w:r w:rsidR="001C6DD3" w:rsidRPr="00036DCA">
        <w:rPr>
          <w:rStyle w:val="DeltaViewDeletion"/>
          <w:rFonts w:ascii="Trebuchet MS" w:hAnsi="Trebuchet MS"/>
          <w:strike w:val="0"/>
          <w:color w:val="auto"/>
          <w:sz w:val="20"/>
          <w:szCs w:val="20"/>
        </w:rPr>
        <w:t>Credora</w:t>
      </w:r>
      <w:r w:rsidRPr="00036DCA">
        <w:rPr>
          <w:rStyle w:val="DeltaViewDeletion"/>
          <w:rFonts w:ascii="Trebuchet MS" w:hAnsi="Trebuchet MS"/>
          <w:strike w:val="0"/>
          <w:color w:val="auto"/>
          <w:sz w:val="20"/>
          <w:szCs w:val="20"/>
        </w:rPr>
        <w:t xml:space="preserve"> deverá convocar assembleia de titulares de CRI para deliberar acerca da não </w:t>
      </w:r>
      <w:r w:rsidR="00182F4E" w:rsidRPr="00036DCA">
        <w:rPr>
          <w:rStyle w:val="DeltaViewDeletion"/>
          <w:rFonts w:ascii="Trebuchet MS" w:hAnsi="Trebuchet MS"/>
          <w:strike w:val="0"/>
          <w:color w:val="auto"/>
          <w:sz w:val="20"/>
          <w:szCs w:val="20"/>
        </w:rPr>
        <w:t>ocorrência do Vencimento Antecipado</w:t>
      </w:r>
      <w:r w:rsidRPr="00036DCA">
        <w:rPr>
          <w:rStyle w:val="DeltaViewDeletion"/>
          <w:rFonts w:ascii="Trebuchet MS" w:hAnsi="Trebuchet MS"/>
          <w:strike w:val="0"/>
          <w:color w:val="auto"/>
          <w:sz w:val="20"/>
          <w:szCs w:val="20"/>
        </w:rPr>
        <w:t xml:space="preserve">, sendo que a não </w:t>
      </w:r>
      <w:r w:rsidR="00182F4E" w:rsidRPr="00036DCA">
        <w:rPr>
          <w:rStyle w:val="DeltaViewDeletion"/>
          <w:rFonts w:ascii="Trebuchet MS" w:hAnsi="Trebuchet MS"/>
          <w:strike w:val="0"/>
          <w:color w:val="auto"/>
          <w:sz w:val="20"/>
          <w:szCs w:val="20"/>
        </w:rPr>
        <w:t>ocorrência do Vencimento Antecipado deverá ser aprovado</w:t>
      </w:r>
      <w:r w:rsidRPr="00036DCA">
        <w:rPr>
          <w:rStyle w:val="DeltaViewDeletion"/>
          <w:rFonts w:ascii="Trebuchet MS" w:hAnsi="Trebuchet MS"/>
          <w:strike w:val="0"/>
          <w:color w:val="auto"/>
          <w:sz w:val="20"/>
          <w:szCs w:val="20"/>
        </w:rPr>
        <w:t xml:space="preserve"> por titulares de CRI reunidos em </w:t>
      </w:r>
      <w:r w:rsidR="002679A8" w:rsidRPr="00036DCA">
        <w:rPr>
          <w:rStyle w:val="DeltaViewDeletion"/>
          <w:rFonts w:ascii="Trebuchet MS" w:hAnsi="Trebuchet MS"/>
          <w:strike w:val="0"/>
          <w:color w:val="auto"/>
          <w:sz w:val="20"/>
          <w:szCs w:val="20"/>
        </w:rPr>
        <w:t>assembleia especial</w:t>
      </w:r>
      <w:r w:rsidRPr="00036DCA">
        <w:rPr>
          <w:rStyle w:val="DeltaViewDeletion"/>
          <w:rFonts w:ascii="Trebuchet MS" w:hAnsi="Trebuchet MS"/>
          <w:strike w:val="0"/>
          <w:color w:val="auto"/>
          <w:sz w:val="20"/>
          <w:szCs w:val="20"/>
        </w:rPr>
        <w:t xml:space="preserve"> de titulares de CRI. </w:t>
      </w:r>
      <w:r w:rsidRPr="00036DCA">
        <w:rPr>
          <w:rFonts w:ascii="Trebuchet MS" w:hAnsi="Trebuchet MS"/>
          <w:color w:val="auto"/>
          <w:sz w:val="20"/>
          <w:szCs w:val="20"/>
        </w:rPr>
        <w:t xml:space="preserve">Nas hipóteses (i) de não instalação da </w:t>
      </w:r>
      <w:r w:rsidR="00182F4E" w:rsidRPr="00036DCA">
        <w:rPr>
          <w:rFonts w:ascii="Trebuchet MS" w:hAnsi="Trebuchet MS"/>
          <w:sz w:val="20"/>
          <w:szCs w:val="20"/>
        </w:rPr>
        <w:t>a</w:t>
      </w:r>
      <w:r w:rsidRPr="00036DCA">
        <w:rPr>
          <w:rFonts w:ascii="Trebuchet MS" w:hAnsi="Trebuchet MS"/>
          <w:color w:val="auto"/>
          <w:sz w:val="20"/>
          <w:szCs w:val="20"/>
        </w:rPr>
        <w:t>ssembleia de titulares de CRI por falta de quórum</w:t>
      </w:r>
      <w:r w:rsidR="00117707" w:rsidRPr="00036DCA">
        <w:rPr>
          <w:rFonts w:ascii="Trebuchet MS" w:hAnsi="Trebuchet MS"/>
          <w:color w:val="auto"/>
          <w:sz w:val="20"/>
          <w:szCs w:val="20"/>
        </w:rPr>
        <w:t xml:space="preserve"> em segunda convocação</w:t>
      </w:r>
      <w:r w:rsidRPr="00036DCA">
        <w:rPr>
          <w:rFonts w:ascii="Trebuchet MS" w:hAnsi="Trebuchet MS"/>
          <w:color w:val="auto"/>
          <w:sz w:val="20"/>
          <w:szCs w:val="20"/>
        </w:rPr>
        <w:t>, ou (</w:t>
      </w:r>
      <w:proofErr w:type="spellStart"/>
      <w:r w:rsidRPr="00036DCA">
        <w:rPr>
          <w:rFonts w:ascii="Trebuchet MS" w:hAnsi="Trebuchet MS"/>
          <w:color w:val="auto"/>
          <w:sz w:val="20"/>
          <w:szCs w:val="20"/>
        </w:rPr>
        <w:t>ii</w:t>
      </w:r>
      <w:proofErr w:type="spellEnd"/>
      <w:r w:rsidRPr="00036DCA">
        <w:rPr>
          <w:rFonts w:ascii="Trebuchet MS" w:hAnsi="Trebuchet MS"/>
          <w:color w:val="auto"/>
          <w:sz w:val="20"/>
          <w:szCs w:val="20"/>
        </w:rPr>
        <w:t xml:space="preserve">) de instalada, não ser aprovado o exercício da faculdade prevista acima pelo quórum mínimo de deliberação, inclusive se por falta de quórum de deliberação, a </w:t>
      </w:r>
      <w:r w:rsidR="001C6DD3" w:rsidRPr="00036DCA">
        <w:rPr>
          <w:rFonts w:ascii="Trebuchet MS" w:hAnsi="Trebuchet MS"/>
          <w:sz w:val="20"/>
          <w:szCs w:val="20"/>
        </w:rPr>
        <w:t>Credora</w:t>
      </w:r>
      <w:r w:rsidRPr="00036DCA">
        <w:rPr>
          <w:rFonts w:ascii="Trebuchet MS" w:hAnsi="Trebuchet MS"/>
          <w:color w:val="auto"/>
          <w:sz w:val="20"/>
          <w:szCs w:val="20"/>
        </w:rPr>
        <w:t xml:space="preserve"> deverá declarar </w:t>
      </w:r>
      <w:r w:rsidR="00182F4E" w:rsidRPr="00036DCA">
        <w:rPr>
          <w:rFonts w:ascii="Trebuchet MS" w:hAnsi="Trebuchet MS"/>
          <w:sz w:val="20"/>
          <w:szCs w:val="20"/>
        </w:rPr>
        <w:t>a ocorrência do Vencimento Antecipado d</w:t>
      </w:r>
      <w:r w:rsidR="00CC738E" w:rsidRPr="00036DCA">
        <w:rPr>
          <w:rFonts w:ascii="Trebuchet MS" w:hAnsi="Trebuchet MS"/>
          <w:sz w:val="20"/>
          <w:szCs w:val="20"/>
        </w:rPr>
        <w:t>a</w:t>
      </w:r>
      <w:r w:rsidR="00C919E6" w:rsidRPr="00036DCA">
        <w:rPr>
          <w:rFonts w:ascii="Trebuchet MS" w:hAnsi="Trebuchet MS"/>
          <w:sz w:val="20"/>
          <w:szCs w:val="20"/>
        </w:rPr>
        <w:t>s Notas Comerciais</w:t>
      </w:r>
      <w:r w:rsidRPr="00036DCA">
        <w:rPr>
          <w:rFonts w:ascii="Trebuchet MS" w:hAnsi="Trebuchet MS"/>
          <w:color w:val="auto"/>
          <w:sz w:val="20"/>
          <w:szCs w:val="20"/>
        </w:rPr>
        <w:t>:</w:t>
      </w:r>
      <w:bookmarkEnd w:id="103"/>
      <w:r w:rsidR="00D02C84" w:rsidRPr="00036DCA">
        <w:rPr>
          <w:rFonts w:ascii="Trebuchet MS" w:hAnsi="Trebuchet MS"/>
          <w:color w:val="auto"/>
          <w:sz w:val="20"/>
          <w:szCs w:val="20"/>
        </w:rPr>
        <w:t xml:space="preserve"> </w:t>
      </w:r>
    </w:p>
    <w:p w14:paraId="34A668E5" w14:textId="77777777" w:rsidR="008508CC" w:rsidRPr="00036DCA" w:rsidRDefault="008508CC" w:rsidP="00D434E4">
      <w:pPr>
        <w:pStyle w:val="FooterReference"/>
        <w:numPr>
          <w:ilvl w:val="0"/>
          <w:numId w:val="0"/>
        </w:numPr>
        <w:spacing w:line="360" w:lineRule="auto"/>
        <w:ind w:left="792"/>
        <w:rPr>
          <w:rFonts w:ascii="Trebuchet MS" w:hAnsi="Trebuchet MS"/>
          <w:sz w:val="20"/>
          <w:szCs w:val="20"/>
        </w:rPr>
      </w:pPr>
      <w:bookmarkStart w:id="104" w:name="_Hlk129093159"/>
      <w:bookmarkStart w:id="105" w:name="_Hlk82450097"/>
      <w:bookmarkStart w:id="106" w:name="_Ref96523319"/>
      <w:bookmarkEnd w:id="100"/>
    </w:p>
    <w:p w14:paraId="6F12D728" w14:textId="77777777"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o descumprimento pela </w:t>
      </w:r>
      <w:r w:rsidR="00322FFF" w:rsidRPr="00036DCA">
        <w:rPr>
          <w:rFonts w:ascii="Trebuchet MS" w:hAnsi="Trebuchet MS"/>
          <w:color w:val="auto"/>
          <w:sz w:val="20"/>
          <w:szCs w:val="20"/>
        </w:rPr>
        <w:t>Emissora</w:t>
      </w:r>
      <w:r w:rsidRPr="00036DCA">
        <w:rPr>
          <w:rFonts w:ascii="Trebuchet MS" w:hAnsi="Trebuchet MS"/>
          <w:color w:val="auto"/>
          <w:sz w:val="20"/>
          <w:szCs w:val="20"/>
        </w:rPr>
        <w:t xml:space="preserve"> ou por qualquer um </w:t>
      </w:r>
      <w:r w:rsidR="003C7AB1" w:rsidRPr="00036DCA">
        <w:rPr>
          <w:rFonts w:ascii="Trebuchet MS" w:hAnsi="Trebuchet MS"/>
          <w:color w:val="auto"/>
          <w:sz w:val="20"/>
          <w:szCs w:val="20"/>
        </w:rPr>
        <w:t xml:space="preserve">dos </w:t>
      </w:r>
      <w:r w:rsidR="00FD0720" w:rsidRPr="00036DCA">
        <w:rPr>
          <w:rFonts w:ascii="Trebuchet MS" w:hAnsi="Trebuchet MS"/>
          <w:color w:val="auto"/>
          <w:sz w:val="20"/>
          <w:szCs w:val="20"/>
        </w:rPr>
        <w:t xml:space="preserve">Avalistas </w:t>
      </w:r>
      <w:r w:rsidRPr="00036DCA">
        <w:rPr>
          <w:rFonts w:ascii="Trebuchet MS" w:hAnsi="Trebuchet MS"/>
          <w:color w:val="auto"/>
          <w:sz w:val="20"/>
          <w:szCs w:val="20"/>
        </w:rPr>
        <w:t>de qualquer outra obrigação pecuniária</w:t>
      </w:r>
      <w:r w:rsidR="0086317D" w:rsidRPr="00036DCA">
        <w:rPr>
          <w:rFonts w:ascii="Trebuchet MS" w:hAnsi="Trebuchet MS"/>
          <w:color w:val="auto"/>
          <w:sz w:val="20"/>
          <w:szCs w:val="20"/>
        </w:rPr>
        <w:t xml:space="preserve"> não prevista na alínea (c</w:t>
      </w:r>
      <w:r w:rsidRPr="00036DCA">
        <w:rPr>
          <w:rFonts w:ascii="Trebuchet MS" w:hAnsi="Trebuchet MS"/>
          <w:color w:val="auto"/>
          <w:sz w:val="20"/>
          <w:szCs w:val="20"/>
        </w:rPr>
        <w:t xml:space="preserve">) </w:t>
      </w:r>
      <w:r w:rsidR="0086317D" w:rsidRPr="00036DCA">
        <w:rPr>
          <w:rFonts w:ascii="Trebuchet MS" w:hAnsi="Trebuchet MS"/>
          <w:color w:val="auto"/>
          <w:sz w:val="20"/>
          <w:szCs w:val="20"/>
        </w:rPr>
        <w:t xml:space="preserve">da Cláusula 6.1.1. </w:t>
      </w:r>
      <w:r w:rsidRPr="00036DCA">
        <w:rPr>
          <w:rFonts w:ascii="Trebuchet MS" w:hAnsi="Trebuchet MS"/>
          <w:color w:val="auto"/>
          <w:sz w:val="20"/>
          <w:szCs w:val="20"/>
        </w:rPr>
        <w:t>acima, pre</w:t>
      </w:r>
      <w:r w:rsidR="0086317D" w:rsidRPr="00036DCA">
        <w:rPr>
          <w:rFonts w:ascii="Trebuchet MS" w:hAnsi="Trebuchet MS"/>
          <w:color w:val="auto"/>
          <w:sz w:val="20"/>
          <w:szCs w:val="20"/>
        </w:rPr>
        <w:t>vista n</w:t>
      </w:r>
      <w:r w:rsidR="00C919E6" w:rsidRPr="00036DCA">
        <w:rPr>
          <w:rFonts w:ascii="Trebuchet MS" w:hAnsi="Trebuchet MS"/>
          <w:color w:val="auto"/>
          <w:sz w:val="20"/>
          <w:szCs w:val="20"/>
        </w:rPr>
        <w:t>essa Escritura</w:t>
      </w:r>
      <w:r w:rsidRPr="00036DCA">
        <w:rPr>
          <w:rFonts w:ascii="Trebuchet MS" w:hAnsi="Trebuchet MS"/>
          <w:color w:val="auto"/>
          <w:sz w:val="20"/>
          <w:szCs w:val="20"/>
        </w:rPr>
        <w:t xml:space="preserve"> e/ou nos demais Documentos da Operação de que seja parte e que não seja sanado em até 0</w:t>
      </w:r>
      <w:r w:rsidR="000C5FF8" w:rsidRPr="00036DCA">
        <w:rPr>
          <w:rFonts w:ascii="Trebuchet MS" w:hAnsi="Trebuchet MS"/>
          <w:color w:val="auto"/>
          <w:sz w:val="20"/>
          <w:szCs w:val="20"/>
        </w:rPr>
        <w:t>2</w:t>
      </w:r>
      <w:r w:rsidRPr="00036DCA">
        <w:rPr>
          <w:rFonts w:ascii="Trebuchet MS" w:hAnsi="Trebuchet MS"/>
          <w:color w:val="auto"/>
          <w:sz w:val="20"/>
          <w:szCs w:val="20"/>
        </w:rPr>
        <w:t xml:space="preserve"> (</w:t>
      </w:r>
      <w:r w:rsidR="000C5FF8" w:rsidRPr="00036DCA">
        <w:rPr>
          <w:rFonts w:ascii="Trebuchet MS" w:hAnsi="Trebuchet MS"/>
          <w:color w:val="auto"/>
          <w:sz w:val="20"/>
          <w:szCs w:val="20"/>
        </w:rPr>
        <w:t>dois</w:t>
      </w:r>
      <w:r w:rsidRPr="00036DCA">
        <w:rPr>
          <w:rFonts w:ascii="Trebuchet MS" w:hAnsi="Trebuchet MS"/>
          <w:color w:val="auto"/>
          <w:sz w:val="20"/>
          <w:szCs w:val="20"/>
        </w:rPr>
        <w:t xml:space="preserve">) Dias Úteis contados da data estipulada para pagamento, exceto se outro prazo de cura </w:t>
      </w:r>
      <w:r w:rsidR="0086317D" w:rsidRPr="00036DCA">
        <w:rPr>
          <w:rFonts w:ascii="Trebuchet MS" w:hAnsi="Trebuchet MS"/>
          <w:color w:val="auto"/>
          <w:sz w:val="20"/>
          <w:szCs w:val="20"/>
        </w:rPr>
        <w:t>for expressamente previsto nesta</w:t>
      </w:r>
      <w:r w:rsidRPr="00036DCA">
        <w:rPr>
          <w:rFonts w:ascii="Trebuchet MS" w:hAnsi="Trebuchet MS"/>
          <w:color w:val="auto"/>
          <w:sz w:val="20"/>
          <w:szCs w:val="20"/>
        </w:rPr>
        <w:t xml:space="preserve"> </w:t>
      </w:r>
      <w:r w:rsidR="009C2C54" w:rsidRPr="00036DCA">
        <w:rPr>
          <w:rFonts w:ascii="Trebuchet MS" w:hAnsi="Trebuchet MS"/>
          <w:color w:val="auto"/>
          <w:sz w:val="20"/>
          <w:szCs w:val="20"/>
        </w:rPr>
        <w:t>Escritura</w:t>
      </w:r>
      <w:r w:rsidRPr="00036DCA">
        <w:rPr>
          <w:rFonts w:ascii="Trebuchet MS" w:hAnsi="Trebuchet MS"/>
          <w:color w:val="auto"/>
          <w:sz w:val="20"/>
          <w:szCs w:val="20"/>
        </w:rPr>
        <w:t xml:space="preserve"> ou nos demais Documentos da Operação, conforme o caso, sem prejuízo da aplicação dos Encargos Moratórios devidos durante o prazo de cura, caso aplicável;</w:t>
      </w:r>
    </w:p>
    <w:p w14:paraId="40D4FBB0" w14:textId="77777777" w:rsidR="000B6409" w:rsidRPr="00036DCA" w:rsidRDefault="000B6409" w:rsidP="00D434E4">
      <w:pPr>
        <w:pStyle w:val="Default"/>
        <w:widowControl w:val="0"/>
        <w:tabs>
          <w:tab w:val="left" w:pos="851"/>
        </w:tabs>
        <w:spacing w:line="360" w:lineRule="auto"/>
        <w:ind w:left="851"/>
        <w:jc w:val="both"/>
        <w:rPr>
          <w:rFonts w:ascii="Trebuchet MS" w:hAnsi="Trebuchet MS"/>
          <w:color w:val="auto"/>
          <w:sz w:val="20"/>
          <w:szCs w:val="20"/>
        </w:rPr>
      </w:pPr>
    </w:p>
    <w:p w14:paraId="45C866FA" w14:textId="5892DDBC" w:rsidR="000B6409" w:rsidRPr="00036DCA" w:rsidRDefault="000B6409"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caso a Emissora não </w:t>
      </w:r>
      <w:r w:rsidRPr="00036DCA">
        <w:rPr>
          <w:rFonts w:ascii="Trebuchet MS" w:hAnsi="Trebuchet MS"/>
          <w:b/>
          <w:bCs/>
          <w:color w:val="auto"/>
          <w:sz w:val="20"/>
          <w:szCs w:val="20"/>
        </w:rPr>
        <w:t>(a)</w:t>
      </w:r>
      <w:r w:rsidRPr="00036DCA">
        <w:rPr>
          <w:rFonts w:ascii="Trebuchet MS" w:hAnsi="Trebuchet MS"/>
          <w:color w:val="auto"/>
          <w:sz w:val="20"/>
          <w:szCs w:val="20"/>
        </w:rPr>
        <w:t xml:space="preserve"> realize o protocolo do Contrato de Alienação Fiduciária Terreno no Cartório de RGI em</w:t>
      </w:r>
      <w:r w:rsidRPr="00036DCA">
        <w:rPr>
          <w:rFonts w:ascii="Trebuchet MS" w:hAnsi="Trebuchet MS" w:cstheme="minorHAnsi"/>
          <w:color w:val="auto"/>
          <w:sz w:val="20"/>
          <w:szCs w:val="20"/>
          <w:lang w:bidi="th-TH"/>
        </w:rPr>
        <w:t xml:space="preserve"> até </w:t>
      </w:r>
      <w:r w:rsidR="00C539E8" w:rsidRPr="00036DCA">
        <w:rPr>
          <w:rFonts w:ascii="Trebuchet MS" w:hAnsi="Trebuchet MS" w:cstheme="minorHAnsi"/>
          <w:color w:val="auto"/>
          <w:sz w:val="20"/>
          <w:szCs w:val="20"/>
          <w:lang w:bidi="th-TH"/>
        </w:rPr>
        <w:t xml:space="preserve">5 </w:t>
      </w:r>
      <w:r w:rsidRPr="00036DCA">
        <w:rPr>
          <w:rFonts w:ascii="Trebuchet MS" w:hAnsi="Trebuchet MS" w:cstheme="minorHAnsi"/>
          <w:color w:val="auto"/>
          <w:sz w:val="20"/>
          <w:szCs w:val="20"/>
          <w:lang w:bidi="th-TH"/>
        </w:rPr>
        <w:t>(</w:t>
      </w:r>
      <w:r w:rsidR="00C539E8" w:rsidRPr="00036DCA">
        <w:rPr>
          <w:rFonts w:ascii="Trebuchet MS" w:hAnsi="Trebuchet MS" w:cstheme="minorHAnsi"/>
          <w:color w:val="auto"/>
          <w:sz w:val="20"/>
          <w:szCs w:val="20"/>
          <w:lang w:bidi="th-TH"/>
        </w:rPr>
        <w:t>cinco</w:t>
      </w:r>
      <w:r w:rsidRPr="00036DCA">
        <w:rPr>
          <w:rFonts w:ascii="Trebuchet MS" w:hAnsi="Trebuchet MS" w:cstheme="minorHAnsi"/>
          <w:color w:val="auto"/>
          <w:sz w:val="20"/>
          <w:szCs w:val="20"/>
          <w:lang w:bidi="th-TH"/>
        </w:rPr>
        <w:t>) Dias Úteis contados do registro da Escritura de Compra e Venda do Terreno no Cartório de RGI</w:t>
      </w:r>
      <w:r w:rsidR="00651F9A" w:rsidRPr="00036DCA">
        <w:rPr>
          <w:rFonts w:ascii="Trebuchet MS" w:hAnsi="Trebuchet MS" w:cstheme="minorHAnsi"/>
          <w:color w:val="auto"/>
          <w:sz w:val="20"/>
          <w:szCs w:val="20"/>
          <w:lang w:bidi="th-TH"/>
        </w:rPr>
        <w:t xml:space="preserve">; </w:t>
      </w:r>
      <w:r w:rsidR="00651F9A" w:rsidRPr="00036DCA">
        <w:rPr>
          <w:rFonts w:ascii="Trebuchet MS" w:hAnsi="Trebuchet MS" w:cstheme="minorHAnsi"/>
          <w:b/>
          <w:bCs/>
          <w:color w:val="auto"/>
          <w:sz w:val="20"/>
          <w:szCs w:val="20"/>
          <w:lang w:bidi="th-TH"/>
        </w:rPr>
        <w:t>(b)</w:t>
      </w:r>
      <w:r w:rsidR="00651F9A" w:rsidRPr="00036DCA">
        <w:rPr>
          <w:rFonts w:ascii="Trebuchet MS" w:hAnsi="Trebuchet MS" w:cstheme="minorHAnsi"/>
          <w:color w:val="auto"/>
          <w:sz w:val="20"/>
          <w:szCs w:val="20"/>
          <w:lang w:bidi="th-TH"/>
        </w:rPr>
        <w:t xml:space="preserve"> cumpra tempestivamente com todas as exigências do Cartório de RGI de forma a manter a prenotação válida;</w:t>
      </w:r>
      <w:r w:rsidRPr="00036DCA">
        <w:rPr>
          <w:rFonts w:ascii="Trebuchet MS" w:hAnsi="Trebuchet MS"/>
          <w:color w:val="auto"/>
          <w:sz w:val="20"/>
          <w:szCs w:val="20"/>
        </w:rPr>
        <w:t xml:space="preserve"> e/ou </w:t>
      </w:r>
      <w:r w:rsidRPr="00036DCA">
        <w:rPr>
          <w:rFonts w:ascii="Trebuchet MS" w:hAnsi="Trebuchet MS"/>
          <w:b/>
          <w:bCs/>
          <w:color w:val="auto"/>
          <w:sz w:val="20"/>
          <w:szCs w:val="20"/>
        </w:rPr>
        <w:t>(</w:t>
      </w:r>
      <w:r w:rsidR="00651F9A" w:rsidRPr="00036DCA">
        <w:rPr>
          <w:rFonts w:ascii="Trebuchet MS" w:hAnsi="Trebuchet MS"/>
          <w:b/>
          <w:bCs/>
          <w:color w:val="auto"/>
          <w:sz w:val="20"/>
          <w:szCs w:val="20"/>
        </w:rPr>
        <w:t>c</w:t>
      </w:r>
      <w:r w:rsidRPr="00036DCA">
        <w:rPr>
          <w:rFonts w:ascii="Trebuchet MS" w:hAnsi="Trebuchet MS"/>
          <w:b/>
          <w:bCs/>
          <w:color w:val="auto"/>
          <w:sz w:val="20"/>
          <w:szCs w:val="20"/>
        </w:rPr>
        <w:t>)</w:t>
      </w:r>
      <w:r w:rsidRPr="00036DCA">
        <w:rPr>
          <w:rFonts w:ascii="Trebuchet MS" w:hAnsi="Trebuchet MS"/>
          <w:color w:val="auto"/>
          <w:sz w:val="20"/>
          <w:szCs w:val="20"/>
        </w:rPr>
        <w:t xml:space="preserve"> obtenha o registro do Contrato de Alienação Fiduciária Terreno no Cartório de RGI em até </w:t>
      </w:r>
      <w:r w:rsidR="00C539E8" w:rsidRPr="00036DCA">
        <w:rPr>
          <w:rFonts w:ascii="Trebuchet MS" w:hAnsi="Trebuchet MS"/>
          <w:color w:val="auto"/>
          <w:sz w:val="20"/>
          <w:szCs w:val="20"/>
        </w:rPr>
        <w:t xml:space="preserve">90 </w:t>
      </w:r>
      <w:r w:rsidRPr="00036DCA">
        <w:rPr>
          <w:rFonts w:ascii="Trebuchet MS" w:hAnsi="Trebuchet MS"/>
          <w:color w:val="auto"/>
          <w:sz w:val="20"/>
          <w:szCs w:val="20"/>
        </w:rPr>
        <w:t>(</w:t>
      </w:r>
      <w:r w:rsidR="00C539E8" w:rsidRPr="00036DCA">
        <w:rPr>
          <w:rFonts w:ascii="Trebuchet MS" w:hAnsi="Trebuchet MS"/>
          <w:color w:val="auto"/>
          <w:sz w:val="20"/>
          <w:szCs w:val="20"/>
        </w:rPr>
        <w:t>noventa</w:t>
      </w:r>
      <w:r w:rsidRPr="00036DCA">
        <w:rPr>
          <w:rFonts w:ascii="Trebuchet MS" w:hAnsi="Trebuchet MS"/>
          <w:color w:val="auto"/>
          <w:sz w:val="20"/>
          <w:szCs w:val="20"/>
        </w:rPr>
        <w:t>) dias contados do referido protocolo</w:t>
      </w:r>
      <w:r w:rsidR="00C539E8" w:rsidRPr="00036DCA">
        <w:rPr>
          <w:rFonts w:ascii="Trebuchet MS" w:hAnsi="Trebuchet MS" w:cstheme="minorHAnsi"/>
          <w:sz w:val="20"/>
          <w:szCs w:val="20"/>
          <w:lang w:bidi="th-TH"/>
        </w:rPr>
        <w:t>,</w:t>
      </w:r>
      <w:r w:rsidRPr="00036DCA">
        <w:rPr>
          <w:rFonts w:ascii="Trebuchet MS" w:hAnsi="Trebuchet MS"/>
          <w:color w:val="auto"/>
          <w:sz w:val="20"/>
          <w:szCs w:val="20"/>
        </w:rPr>
        <w:t xml:space="preserve"> em linha com o disposto na Cláusula 2.1.3 acima;</w:t>
      </w:r>
    </w:p>
    <w:p w14:paraId="34236F12" w14:textId="77777777" w:rsidR="000B6409" w:rsidRPr="00036DCA" w:rsidRDefault="000B6409" w:rsidP="00D434E4">
      <w:pPr>
        <w:pStyle w:val="Default"/>
        <w:widowControl w:val="0"/>
        <w:tabs>
          <w:tab w:val="left" w:pos="851"/>
        </w:tabs>
        <w:spacing w:line="360" w:lineRule="auto"/>
        <w:ind w:left="851"/>
        <w:jc w:val="both"/>
        <w:rPr>
          <w:rFonts w:ascii="Trebuchet MS" w:hAnsi="Trebuchet MS"/>
          <w:color w:val="auto"/>
          <w:sz w:val="20"/>
          <w:szCs w:val="20"/>
        </w:rPr>
      </w:pPr>
    </w:p>
    <w:p w14:paraId="4E68CEBE" w14:textId="6C0DC692" w:rsidR="000B6409" w:rsidRPr="00036DCA" w:rsidRDefault="000B6409"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caso não haja a </w:t>
      </w:r>
      <w:r w:rsidR="00BC7B47" w:rsidRPr="00036DCA">
        <w:rPr>
          <w:rFonts w:ascii="Trebuchet MS" w:hAnsi="Trebuchet MS"/>
          <w:w w:val="0"/>
          <w:sz w:val="20"/>
          <w:szCs w:val="20"/>
        </w:rPr>
        <w:t xml:space="preserve">outorga à Credora (a) da Cessão Fiduciária Unidades mediante a celebração do Contrato de Cessão Fiduciária; e (b) da Alienação Fiduciária Unidades mediante a celebração do </w:t>
      </w:r>
      <w:r w:rsidR="00AD319D" w:rsidRPr="00036DCA">
        <w:rPr>
          <w:rFonts w:ascii="Trebuchet MS" w:hAnsi="Trebuchet MS"/>
          <w:sz w:val="20"/>
          <w:szCs w:val="20"/>
        </w:rPr>
        <w:t>Contrato de Alienação Fiduciária Terreno ou do Contrato de Alienação Fiduciária Unidades, conforme aplicável,</w:t>
      </w:r>
      <w:r w:rsidR="00BC7B47" w:rsidRPr="00036DCA">
        <w:rPr>
          <w:rFonts w:ascii="Trebuchet MS" w:hAnsi="Trebuchet MS"/>
          <w:w w:val="0"/>
          <w:sz w:val="20"/>
          <w:szCs w:val="20"/>
        </w:rPr>
        <w:t xml:space="preserve"> nos prazos e condições aqui estabelecidos</w:t>
      </w:r>
      <w:r w:rsidR="00C74E43" w:rsidRPr="00036DCA">
        <w:rPr>
          <w:rFonts w:ascii="Trebuchet MS" w:hAnsi="Trebuchet MS"/>
          <w:w w:val="0"/>
          <w:sz w:val="20"/>
          <w:szCs w:val="20"/>
        </w:rPr>
        <w:t>;</w:t>
      </w:r>
    </w:p>
    <w:p w14:paraId="25D03A9F"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4065B94F" w14:textId="77777777"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transferência, cessão de qualquer forma ou promessa de cessão a terceiros, pela </w:t>
      </w:r>
      <w:r w:rsidR="0086317D" w:rsidRPr="00036DCA">
        <w:rPr>
          <w:rFonts w:ascii="Trebuchet MS" w:hAnsi="Trebuchet MS"/>
          <w:color w:val="auto"/>
          <w:sz w:val="20"/>
          <w:szCs w:val="20"/>
        </w:rPr>
        <w:t>Emissora</w:t>
      </w:r>
      <w:r w:rsidRPr="00036DCA">
        <w:rPr>
          <w:rFonts w:ascii="Trebuchet MS" w:hAnsi="Trebuchet MS"/>
          <w:color w:val="auto"/>
          <w:sz w:val="20"/>
          <w:szCs w:val="20"/>
        </w:rPr>
        <w:t xml:space="preserve">, </w:t>
      </w:r>
      <w:r w:rsidR="00092CA7" w:rsidRPr="00036DCA">
        <w:rPr>
          <w:rFonts w:ascii="Trebuchet MS" w:hAnsi="Trebuchet MS"/>
          <w:color w:val="auto"/>
          <w:sz w:val="20"/>
          <w:szCs w:val="20"/>
        </w:rPr>
        <w:t>por qualquer um dos Avalistas ou pela SPE do Empreendimento</w:t>
      </w:r>
      <w:r w:rsidRPr="00036DCA">
        <w:rPr>
          <w:rFonts w:ascii="Trebuchet MS" w:hAnsi="Trebuchet MS"/>
          <w:color w:val="auto"/>
          <w:sz w:val="20"/>
          <w:szCs w:val="20"/>
        </w:rPr>
        <w:t>, dos direitos e obrig</w:t>
      </w:r>
      <w:r w:rsidR="0086317D" w:rsidRPr="00036DCA">
        <w:rPr>
          <w:rFonts w:ascii="Trebuchet MS" w:hAnsi="Trebuchet MS"/>
          <w:color w:val="auto"/>
          <w:sz w:val="20"/>
          <w:szCs w:val="20"/>
        </w:rPr>
        <w:t>ações assumidos nos termos d</w:t>
      </w:r>
      <w:r w:rsidR="00C919E6" w:rsidRPr="00036DCA">
        <w:rPr>
          <w:rFonts w:ascii="Trebuchet MS" w:hAnsi="Trebuchet MS"/>
          <w:color w:val="auto"/>
          <w:sz w:val="20"/>
          <w:szCs w:val="20"/>
        </w:rPr>
        <w:t>essa Escritura</w:t>
      </w:r>
      <w:r w:rsidRPr="00036DCA">
        <w:rPr>
          <w:rFonts w:ascii="Trebuchet MS" w:hAnsi="Trebuchet MS"/>
          <w:color w:val="auto"/>
          <w:sz w:val="20"/>
          <w:szCs w:val="20"/>
        </w:rPr>
        <w:t xml:space="preserve"> e/ou nos demais Documentos da Operação de que seja</w:t>
      </w:r>
      <w:r w:rsidR="00094665" w:rsidRPr="00036DCA">
        <w:rPr>
          <w:rFonts w:ascii="Trebuchet MS" w:hAnsi="Trebuchet MS"/>
          <w:color w:val="auto"/>
          <w:sz w:val="20"/>
          <w:szCs w:val="20"/>
        </w:rPr>
        <w:t>m</w:t>
      </w:r>
      <w:r w:rsidRPr="00036DCA">
        <w:rPr>
          <w:rFonts w:ascii="Trebuchet MS" w:hAnsi="Trebuchet MS"/>
          <w:color w:val="auto"/>
          <w:sz w:val="20"/>
          <w:szCs w:val="20"/>
        </w:rPr>
        <w:t xml:space="preserve"> parte, sem a </w:t>
      </w:r>
      <w:r w:rsidR="0086317D" w:rsidRPr="00036DCA">
        <w:rPr>
          <w:rFonts w:ascii="Trebuchet MS" w:hAnsi="Trebuchet MS"/>
          <w:color w:val="auto"/>
          <w:sz w:val="20"/>
          <w:szCs w:val="20"/>
        </w:rPr>
        <w:t xml:space="preserve">prévia autorização da </w:t>
      </w:r>
      <w:proofErr w:type="spellStart"/>
      <w:r w:rsidR="0086317D" w:rsidRPr="00036DCA">
        <w:rPr>
          <w:rFonts w:ascii="Trebuchet MS" w:hAnsi="Trebuchet MS"/>
          <w:color w:val="auto"/>
          <w:sz w:val="20"/>
          <w:szCs w:val="20"/>
        </w:rPr>
        <w:t>Securitizadora</w:t>
      </w:r>
      <w:proofErr w:type="spellEnd"/>
      <w:r w:rsidRPr="00036DCA">
        <w:rPr>
          <w:rFonts w:ascii="Trebuchet MS" w:hAnsi="Trebuchet MS"/>
          <w:color w:val="auto"/>
          <w:sz w:val="20"/>
          <w:szCs w:val="20"/>
        </w:rPr>
        <w:t xml:space="preserve">; </w:t>
      </w:r>
    </w:p>
    <w:p w14:paraId="1982D37C"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4AF7EFF9" w14:textId="34CB5F46"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caso </w:t>
      </w:r>
      <w:r w:rsidR="00163809" w:rsidRPr="00036DCA">
        <w:rPr>
          <w:rStyle w:val="DeltaViewDeletion"/>
          <w:rFonts w:ascii="Trebuchet MS" w:hAnsi="Trebuchet MS"/>
          <w:strike w:val="0"/>
          <w:color w:val="auto"/>
          <w:sz w:val="20"/>
          <w:szCs w:val="20"/>
        </w:rPr>
        <w:t>a Emissora, os Avalistas PJ ou a SPE do Empreendimento</w:t>
      </w:r>
      <w:r w:rsidR="00163809" w:rsidRPr="00036DCA" w:rsidDel="00163809">
        <w:rPr>
          <w:rStyle w:val="DeltaViewDeletion"/>
          <w:rFonts w:ascii="Trebuchet MS" w:hAnsi="Trebuchet MS"/>
          <w:strike w:val="0"/>
          <w:color w:val="auto"/>
          <w:sz w:val="20"/>
          <w:szCs w:val="20"/>
        </w:rPr>
        <w:t xml:space="preserve"> </w:t>
      </w:r>
      <w:r w:rsidRPr="00036DCA">
        <w:rPr>
          <w:rFonts w:ascii="Trebuchet MS" w:hAnsi="Trebuchet MS"/>
          <w:color w:val="auto"/>
          <w:sz w:val="20"/>
          <w:szCs w:val="20"/>
        </w:rPr>
        <w:t xml:space="preserve">esteja em mora com as </w:t>
      </w:r>
      <w:r w:rsidR="002332E1" w:rsidRPr="00036DCA">
        <w:rPr>
          <w:rFonts w:ascii="Trebuchet MS" w:hAnsi="Trebuchet MS"/>
          <w:color w:val="auto"/>
          <w:sz w:val="20"/>
          <w:szCs w:val="20"/>
        </w:rPr>
        <w:t>Obrigações Garantidas</w:t>
      </w:r>
      <w:r w:rsidRPr="00036DCA">
        <w:rPr>
          <w:rFonts w:ascii="Trebuchet MS" w:hAnsi="Trebuchet MS"/>
          <w:color w:val="auto"/>
          <w:sz w:val="20"/>
          <w:szCs w:val="20"/>
        </w:rPr>
        <w:t xml:space="preserve"> e distribua dividendos, juros sobre o capital próprio ou qualquer outra participação no lucro prevista nos documentos societários </w:t>
      </w:r>
      <w:r w:rsidR="00092CA7" w:rsidRPr="00036DCA">
        <w:rPr>
          <w:rFonts w:ascii="Trebuchet MS" w:hAnsi="Trebuchet MS"/>
          <w:color w:val="auto"/>
          <w:sz w:val="20"/>
          <w:szCs w:val="20"/>
        </w:rPr>
        <w:t>pela Emissora ou por qualquer um dos Avalistas</w:t>
      </w:r>
      <w:r w:rsidRPr="00036DCA">
        <w:rPr>
          <w:rFonts w:ascii="Trebuchet MS" w:hAnsi="Trebuchet MS"/>
          <w:color w:val="auto"/>
          <w:sz w:val="20"/>
          <w:szCs w:val="20"/>
        </w:rPr>
        <w:t xml:space="preserve">, exceto </w:t>
      </w:r>
      <w:r w:rsidR="004F32B4" w:rsidRPr="00036DCA">
        <w:rPr>
          <w:rFonts w:ascii="Trebuchet MS" w:hAnsi="Trebuchet MS"/>
          <w:color w:val="auto"/>
          <w:sz w:val="20"/>
          <w:szCs w:val="20"/>
        </w:rPr>
        <w:t xml:space="preserve">(i) </w:t>
      </w:r>
      <w:r w:rsidRPr="00036DCA">
        <w:rPr>
          <w:rFonts w:ascii="Trebuchet MS" w:hAnsi="Trebuchet MS"/>
          <w:color w:val="auto"/>
          <w:sz w:val="20"/>
          <w:szCs w:val="20"/>
        </w:rPr>
        <w:t>os dividendos obrigatórios por lei e os juros sobre capital próprio imputados aos dividendos obrigatórios nos termos da Lei das Sociedades por Ações</w:t>
      </w:r>
      <w:r w:rsidR="004F32B4" w:rsidRPr="00036DCA">
        <w:rPr>
          <w:rFonts w:ascii="Trebuchet MS" w:hAnsi="Trebuchet MS"/>
          <w:color w:val="auto"/>
          <w:sz w:val="20"/>
          <w:szCs w:val="20"/>
        </w:rPr>
        <w:t>; (</w:t>
      </w:r>
      <w:proofErr w:type="spellStart"/>
      <w:r w:rsidR="004F32B4" w:rsidRPr="00036DCA">
        <w:rPr>
          <w:rFonts w:ascii="Trebuchet MS" w:hAnsi="Trebuchet MS"/>
          <w:color w:val="auto"/>
          <w:sz w:val="20"/>
          <w:szCs w:val="20"/>
        </w:rPr>
        <w:t>ii</w:t>
      </w:r>
      <w:proofErr w:type="spellEnd"/>
      <w:r w:rsidR="004F32B4" w:rsidRPr="00036DCA">
        <w:rPr>
          <w:rFonts w:ascii="Trebuchet MS" w:hAnsi="Trebuchet MS"/>
          <w:color w:val="auto"/>
          <w:sz w:val="20"/>
          <w:szCs w:val="20"/>
        </w:rPr>
        <w:t xml:space="preserve">) </w:t>
      </w:r>
      <w:r w:rsidR="00626919" w:rsidRPr="00036DCA">
        <w:rPr>
          <w:rFonts w:ascii="Trebuchet MS" w:hAnsi="Trebuchet MS"/>
          <w:color w:val="auto"/>
          <w:sz w:val="20"/>
          <w:szCs w:val="20"/>
        </w:rPr>
        <w:t>o</w:t>
      </w:r>
      <w:r w:rsidR="004F32B4" w:rsidRPr="00036DCA">
        <w:rPr>
          <w:rFonts w:ascii="Trebuchet MS" w:hAnsi="Trebuchet MS"/>
          <w:color w:val="auto"/>
          <w:sz w:val="20"/>
          <w:szCs w:val="20"/>
        </w:rPr>
        <w:t xml:space="preserve"> pagamento, pela Emissora à </w:t>
      </w:r>
      <w:proofErr w:type="spellStart"/>
      <w:r w:rsidR="004F32B4" w:rsidRPr="00036DCA">
        <w:rPr>
          <w:rFonts w:ascii="Trebuchet MS" w:hAnsi="Trebuchet MS"/>
          <w:color w:val="auto"/>
          <w:sz w:val="20"/>
          <w:szCs w:val="20"/>
        </w:rPr>
        <w:t>You</w:t>
      </w:r>
      <w:proofErr w:type="spellEnd"/>
      <w:r w:rsidR="004F32B4" w:rsidRPr="00036DCA">
        <w:rPr>
          <w:rFonts w:ascii="Trebuchet MS" w:hAnsi="Trebuchet MS"/>
          <w:color w:val="auto"/>
          <w:sz w:val="20"/>
          <w:szCs w:val="20"/>
        </w:rPr>
        <w:t xml:space="preserve"> Inc, de </w:t>
      </w:r>
      <w:r w:rsidR="00626919" w:rsidRPr="00036DCA">
        <w:rPr>
          <w:rFonts w:ascii="Trebuchet MS" w:hAnsi="Trebuchet MS"/>
          <w:color w:val="auto"/>
          <w:sz w:val="20"/>
          <w:szCs w:val="20"/>
        </w:rPr>
        <w:t xml:space="preserve">dividendos oriundos da gestão da incorporação imobiliária em montante equivalente a 10% (dez por cento) do </w:t>
      </w:r>
      <w:proofErr w:type="spellStart"/>
      <w:r w:rsidR="00626919" w:rsidRPr="00036DCA">
        <w:rPr>
          <w:rFonts w:ascii="Trebuchet MS" w:hAnsi="Trebuchet MS"/>
          <w:color w:val="auto"/>
          <w:sz w:val="20"/>
          <w:szCs w:val="20"/>
        </w:rPr>
        <w:t>Capex</w:t>
      </w:r>
      <w:proofErr w:type="spellEnd"/>
      <w:r w:rsidR="00626919" w:rsidRPr="00036DCA">
        <w:rPr>
          <w:rFonts w:ascii="Trebuchet MS" w:hAnsi="Trebuchet MS"/>
          <w:color w:val="auto"/>
          <w:sz w:val="20"/>
          <w:szCs w:val="20"/>
        </w:rPr>
        <w:t xml:space="preserve"> (definido abaixo)</w:t>
      </w:r>
      <w:r w:rsidR="00F77E99" w:rsidRPr="00036DCA">
        <w:rPr>
          <w:rFonts w:ascii="Trebuchet MS" w:hAnsi="Trebuchet MS"/>
          <w:color w:val="auto"/>
          <w:sz w:val="20"/>
          <w:szCs w:val="20"/>
        </w:rPr>
        <w:t>, os quais, nos termos do Contrato de Alienação Fiduciária de Quotas</w:t>
      </w:r>
      <w:r w:rsidR="004F7E24" w:rsidRPr="00036DCA">
        <w:rPr>
          <w:rFonts w:ascii="Trebuchet MS" w:hAnsi="Trebuchet MS"/>
          <w:color w:val="auto"/>
          <w:sz w:val="20"/>
          <w:szCs w:val="20"/>
        </w:rPr>
        <w:t xml:space="preserve"> </w:t>
      </w:r>
      <w:proofErr w:type="spellStart"/>
      <w:r w:rsidR="004F7E24" w:rsidRPr="00036DCA">
        <w:rPr>
          <w:rFonts w:ascii="Trebuchet MS" w:hAnsi="Trebuchet MS" w:cstheme="minorHAnsi"/>
          <w:color w:val="auto"/>
          <w:sz w:val="20"/>
          <w:szCs w:val="20"/>
          <w:lang w:bidi="th-TH"/>
        </w:rPr>
        <w:t>Turrialba</w:t>
      </w:r>
      <w:proofErr w:type="spellEnd"/>
      <w:r w:rsidR="00F77E99" w:rsidRPr="00036DCA">
        <w:rPr>
          <w:rFonts w:ascii="Trebuchet MS" w:hAnsi="Trebuchet MS"/>
          <w:color w:val="auto"/>
          <w:sz w:val="20"/>
          <w:szCs w:val="20"/>
        </w:rPr>
        <w:t xml:space="preserve">, </w:t>
      </w:r>
      <w:r w:rsidR="00F77E99" w:rsidRPr="00036DCA">
        <w:rPr>
          <w:rFonts w:ascii="Trebuchet MS" w:hAnsi="Trebuchet MS"/>
          <w:bCs/>
          <w:sz w:val="20"/>
          <w:szCs w:val="20"/>
        </w:rPr>
        <w:t xml:space="preserve">deverão ser pagos por meio da emissão de nota de serviço, salvo se de outro modo aprovado pela </w:t>
      </w:r>
      <w:proofErr w:type="spellStart"/>
      <w:r w:rsidR="00F77E99" w:rsidRPr="00036DCA">
        <w:rPr>
          <w:rFonts w:ascii="Trebuchet MS" w:hAnsi="Trebuchet MS"/>
          <w:bCs/>
          <w:sz w:val="20"/>
          <w:szCs w:val="20"/>
        </w:rPr>
        <w:t>Securitizadora</w:t>
      </w:r>
      <w:proofErr w:type="spellEnd"/>
      <w:r w:rsidR="00C66BB0" w:rsidRPr="00036DCA">
        <w:rPr>
          <w:rFonts w:ascii="Trebuchet MS" w:hAnsi="Trebuchet MS"/>
          <w:bCs/>
          <w:sz w:val="20"/>
          <w:szCs w:val="20"/>
        </w:rPr>
        <w:t xml:space="preserve"> e (</w:t>
      </w:r>
      <w:proofErr w:type="spellStart"/>
      <w:r w:rsidR="00C66BB0" w:rsidRPr="00036DCA">
        <w:rPr>
          <w:rFonts w:ascii="Trebuchet MS" w:hAnsi="Trebuchet MS"/>
          <w:bCs/>
          <w:sz w:val="20"/>
          <w:szCs w:val="20"/>
        </w:rPr>
        <w:t>iii</w:t>
      </w:r>
      <w:proofErr w:type="spellEnd"/>
      <w:r w:rsidR="00C66BB0" w:rsidRPr="00036DCA">
        <w:rPr>
          <w:rFonts w:ascii="Trebuchet MS" w:hAnsi="Trebuchet MS"/>
          <w:bCs/>
          <w:sz w:val="20"/>
          <w:szCs w:val="20"/>
        </w:rPr>
        <w:t>) os dividendos à Kallas, na qualidade de titular de 25% (vinte e cinco por cento) das quotas de emissão da SPE do Empreendimento, desde que limitado à 25% (vinte e cinco por cento) de toda a distribuição de dividendos feita pela SPE do Empreendimento</w:t>
      </w:r>
      <w:r w:rsidRPr="00036DCA">
        <w:rPr>
          <w:rFonts w:ascii="Trebuchet MS" w:hAnsi="Trebuchet MS"/>
          <w:bCs/>
          <w:sz w:val="20"/>
          <w:szCs w:val="20"/>
        </w:rPr>
        <w:t>;</w:t>
      </w:r>
    </w:p>
    <w:p w14:paraId="24BDF894"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26F6066E" w14:textId="168CE758"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com relação à Alienação Fiduciária </w:t>
      </w:r>
      <w:r w:rsidR="00675048" w:rsidRPr="00036DCA">
        <w:rPr>
          <w:rFonts w:ascii="Trebuchet MS" w:hAnsi="Trebuchet MS"/>
          <w:color w:val="auto"/>
          <w:sz w:val="20"/>
          <w:szCs w:val="20"/>
        </w:rPr>
        <w:t>Terreno</w:t>
      </w:r>
      <w:r w:rsidRPr="00036DCA">
        <w:rPr>
          <w:rFonts w:ascii="Trebuchet MS" w:hAnsi="Trebuchet MS"/>
          <w:color w:val="auto"/>
          <w:sz w:val="20"/>
          <w:szCs w:val="20"/>
        </w:rPr>
        <w:t xml:space="preserve">, à </w:t>
      </w:r>
      <w:r w:rsidR="00675048" w:rsidRPr="00036DCA">
        <w:rPr>
          <w:rFonts w:ascii="Trebuchet MS" w:hAnsi="Trebuchet MS"/>
          <w:color w:val="auto"/>
          <w:sz w:val="20"/>
          <w:szCs w:val="20"/>
        </w:rPr>
        <w:t xml:space="preserve">Alienação Fiduciária Unidades, à </w:t>
      </w:r>
      <w:r w:rsidRPr="00036DCA">
        <w:rPr>
          <w:rFonts w:ascii="Trebuchet MS" w:hAnsi="Trebuchet MS"/>
          <w:color w:val="auto"/>
          <w:sz w:val="20"/>
          <w:szCs w:val="20"/>
        </w:rPr>
        <w:t xml:space="preserve">Cessão Fiduciária </w:t>
      </w:r>
      <w:r w:rsidR="00675048" w:rsidRPr="00036DCA">
        <w:rPr>
          <w:rFonts w:ascii="Trebuchet MS" w:hAnsi="Trebuchet MS"/>
          <w:color w:val="auto"/>
          <w:sz w:val="20"/>
          <w:szCs w:val="20"/>
        </w:rPr>
        <w:t>Unidades e</w:t>
      </w:r>
      <w:r w:rsidRPr="00036DCA">
        <w:rPr>
          <w:rFonts w:ascii="Trebuchet MS" w:hAnsi="Trebuchet MS"/>
          <w:color w:val="auto"/>
          <w:sz w:val="20"/>
          <w:szCs w:val="20"/>
        </w:rPr>
        <w:t xml:space="preserve"> à Alienação Fiduciária de Quotas, no caso de cessão, venda, alienação ou qualquer outra forma de transferência, disposição, ou constituição de hipoteca, penhor, alienação fiduciária, cessão fiduciária, usufruto, fideicomisso, promessa de venda, opção de compra, direito de primeira oferta ou de primeira recusa, direitos de preferência, encargo, gravame ou ônus, arresto, sequestro ou penhora judicial ou extrajudicial, voluntário ou involuntário, ou outro ato que tenha efeito prático similar a qualquer das expressões acima do </w:t>
      </w:r>
      <w:r w:rsidR="00675048" w:rsidRPr="00036DCA">
        <w:rPr>
          <w:rFonts w:ascii="Trebuchet MS" w:hAnsi="Trebuchet MS"/>
          <w:color w:val="auto"/>
          <w:sz w:val="20"/>
          <w:szCs w:val="20"/>
        </w:rPr>
        <w:t>Terreno</w:t>
      </w:r>
      <w:r w:rsidRPr="00036DCA">
        <w:rPr>
          <w:rFonts w:ascii="Trebuchet MS" w:hAnsi="Trebuchet MS"/>
          <w:color w:val="auto"/>
          <w:sz w:val="20"/>
          <w:szCs w:val="20"/>
        </w:rPr>
        <w:t>, do</w:t>
      </w:r>
      <w:r w:rsidR="00675048" w:rsidRPr="00036DCA">
        <w:rPr>
          <w:rFonts w:ascii="Trebuchet MS" w:hAnsi="Trebuchet MS"/>
          <w:color w:val="auto"/>
          <w:sz w:val="20"/>
          <w:szCs w:val="20"/>
        </w:rPr>
        <w:t xml:space="preserve"> Empreendimento</w:t>
      </w:r>
      <w:r w:rsidR="00941295" w:rsidRPr="00036DCA">
        <w:rPr>
          <w:rFonts w:ascii="Trebuchet MS" w:hAnsi="Trebuchet MS"/>
          <w:color w:val="auto"/>
          <w:sz w:val="20"/>
          <w:szCs w:val="20"/>
        </w:rPr>
        <w:t xml:space="preserve"> </w:t>
      </w:r>
      <w:r w:rsidR="00675048" w:rsidRPr="00036DCA">
        <w:rPr>
          <w:rFonts w:ascii="Trebuchet MS" w:hAnsi="Trebuchet MS"/>
          <w:color w:val="auto"/>
          <w:sz w:val="20"/>
          <w:szCs w:val="20"/>
        </w:rPr>
        <w:t>Imobiliário</w:t>
      </w:r>
      <w:r w:rsidR="001666A8" w:rsidRPr="00036DCA">
        <w:rPr>
          <w:rFonts w:ascii="Trebuchet MS" w:hAnsi="Trebuchet MS"/>
          <w:color w:val="auto"/>
          <w:sz w:val="20"/>
          <w:szCs w:val="20"/>
        </w:rPr>
        <w:t xml:space="preserve"> e/ou Unidades</w:t>
      </w:r>
      <w:r w:rsidR="00675048" w:rsidRPr="00036DCA">
        <w:rPr>
          <w:rFonts w:ascii="Trebuchet MS" w:hAnsi="Trebuchet MS"/>
          <w:color w:val="auto"/>
          <w:sz w:val="20"/>
          <w:szCs w:val="20"/>
        </w:rPr>
        <w:t>, dos</w:t>
      </w:r>
      <w:r w:rsidRPr="00036DCA">
        <w:rPr>
          <w:rFonts w:ascii="Trebuchet MS" w:hAnsi="Trebuchet MS"/>
          <w:color w:val="auto"/>
          <w:sz w:val="20"/>
          <w:szCs w:val="20"/>
        </w:rPr>
        <w:t xml:space="preserve"> Direitos Creditórios </w:t>
      </w:r>
      <w:r w:rsidR="00675048" w:rsidRPr="00036DCA">
        <w:rPr>
          <w:rFonts w:ascii="Trebuchet MS" w:hAnsi="Trebuchet MS"/>
          <w:color w:val="auto"/>
          <w:sz w:val="20"/>
          <w:szCs w:val="20"/>
        </w:rPr>
        <w:t>Comercialização Unidades</w:t>
      </w:r>
      <w:r w:rsidRPr="00036DCA">
        <w:rPr>
          <w:rFonts w:ascii="Trebuchet MS" w:hAnsi="Trebuchet MS"/>
          <w:color w:val="auto"/>
          <w:sz w:val="20"/>
          <w:szCs w:val="20"/>
        </w:rPr>
        <w:t xml:space="preserve"> e das Quotas Alienadas</w:t>
      </w:r>
      <w:r w:rsidR="00707A96" w:rsidRPr="00036DCA">
        <w:rPr>
          <w:rFonts w:ascii="Trebuchet MS" w:hAnsi="Trebuchet MS"/>
          <w:color w:val="auto"/>
          <w:sz w:val="20"/>
          <w:szCs w:val="20"/>
        </w:rPr>
        <w:t>;</w:t>
      </w:r>
    </w:p>
    <w:p w14:paraId="47617A6F"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01A2D150" w14:textId="1D421ABE" w:rsidR="008508CC" w:rsidRPr="00036DCA" w:rsidRDefault="006A3868"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com relação à Alienação Fiduciária Terreno, à Alienação Fiduciária Unidades, à Cessão Fiduciária Unidades, à Alienação Fiduciária de Quotas</w:t>
      </w:r>
      <w:r w:rsidRPr="00036DCA" w:rsidDel="006A3868">
        <w:rPr>
          <w:rFonts w:ascii="Trebuchet MS" w:hAnsi="Trebuchet MS"/>
          <w:color w:val="auto"/>
          <w:sz w:val="20"/>
          <w:szCs w:val="20"/>
        </w:rPr>
        <w:t xml:space="preserve"> </w:t>
      </w:r>
      <w:r w:rsidR="008508CC" w:rsidRPr="00036DCA">
        <w:rPr>
          <w:rFonts w:ascii="Trebuchet MS" w:hAnsi="Trebuchet MS"/>
          <w:color w:val="auto"/>
          <w:sz w:val="20"/>
          <w:szCs w:val="20"/>
        </w:rPr>
        <w:t xml:space="preserve">e </w:t>
      </w:r>
      <w:r w:rsidRPr="00036DCA">
        <w:rPr>
          <w:rFonts w:ascii="Trebuchet MS" w:hAnsi="Trebuchet MS"/>
          <w:color w:val="auto"/>
          <w:sz w:val="20"/>
          <w:szCs w:val="20"/>
        </w:rPr>
        <w:t>o Aval</w:t>
      </w:r>
      <w:r w:rsidR="008508CC" w:rsidRPr="00036DCA">
        <w:rPr>
          <w:rFonts w:ascii="Trebuchet MS" w:hAnsi="Trebuchet MS"/>
          <w:color w:val="auto"/>
          <w:sz w:val="20"/>
          <w:szCs w:val="20"/>
        </w:rPr>
        <w:t xml:space="preserve"> for objeto de questionamento judicial e/ou extrajudicial por terceiros</w:t>
      </w:r>
      <w:r w:rsidR="004B647A" w:rsidRPr="00036DCA">
        <w:rPr>
          <w:rFonts w:ascii="Trebuchet MS" w:hAnsi="Trebuchet MS"/>
          <w:color w:val="auto"/>
          <w:sz w:val="20"/>
          <w:szCs w:val="20"/>
        </w:rPr>
        <w:t>;</w:t>
      </w:r>
      <w:r w:rsidRPr="00036DCA">
        <w:rPr>
          <w:rFonts w:ascii="Trebuchet MS" w:hAnsi="Trebuchet MS"/>
          <w:color w:val="auto"/>
          <w:sz w:val="20"/>
          <w:szCs w:val="20"/>
        </w:rPr>
        <w:t xml:space="preserve"> </w:t>
      </w:r>
    </w:p>
    <w:p w14:paraId="5E44AD7F"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0BC0CD43" w14:textId="77777777"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alteração ou modificação do objeto social </w:t>
      </w:r>
      <w:r w:rsidR="00163809" w:rsidRPr="00036DCA">
        <w:rPr>
          <w:rFonts w:ascii="Trebuchet MS" w:hAnsi="Trebuchet MS"/>
          <w:color w:val="auto"/>
          <w:sz w:val="20"/>
          <w:szCs w:val="20"/>
        </w:rPr>
        <w:t>d</w:t>
      </w:r>
      <w:r w:rsidR="00163809" w:rsidRPr="00036DCA">
        <w:rPr>
          <w:rStyle w:val="DeltaViewDeletion"/>
          <w:rFonts w:ascii="Trebuchet MS" w:hAnsi="Trebuchet MS"/>
          <w:strike w:val="0"/>
          <w:color w:val="auto"/>
          <w:sz w:val="20"/>
          <w:szCs w:val="20"/>
        </w:rPr>
        <w:t>a Emissora, dos Avalistas PJ ou da SPE do Empreendimento</w:t>
      </w:r>
      <w:r w:rsidR="00163809" w:rsidRPr="00036DCA" w:rsidDel="00163809">
        <w:rPr>
          <w:rStyle w:val="DeltaViewDeletion"/>
          <w:rFonts w:ascii="Trebuchet MS" w:hAnsi="Trebuchet MS"/>
          <w:strike w:val="0"/>
          <w:color w:val="auto"/>
          <w:sz w:val="20"/>
          <w:szCs w:val="20"/>
        </w:rPr>
        <w:t xml:space="preserve"> </w:t>
      </w:r>
      <w:r w:rsidRPr="00036DCA">
        <w:rPr>
          <w:rFonts w:ascii="Trebuchet MS" w:hAnsi="Trebuchet MS"/>
          <w:color w:val="auto"/>
          <w:sz w:val="20"/>
          <w:szCs w:val="20"/>
        </w:rPr>
        <w:t>de modo a alterar significati</w:t>
      </w:r>
      <w:r w:rsidR="00707A96" w:rsidRPr="00036DCA">
        <w:rPr>
          <w:rFonts w:ascii="Trebuchet MS" w:hAnsi="Trebuchet MS"/>
          <w:color w:val="auto"/>
          <w:sz w:val="20"/>
          <w:szCs w:val="20"/>
        </w:rPr>
        <w:t>vamente o seu ramo de atividade;</w:t>
      </w:r>
      <w:r w:rsidRPr="00036DCA">
        <w:rPr>
          <w:rFonts w:ascii="Trebuchet MS" w:hAnsi="Trebuchet MS"/>
          <w:color w:val="auto"/>
          <w:sz w:val="20"/>
          <w:szCs w:val="20"/>
        </w:rPr>
        <w:t xml:space="preserve"> </w:t>
      </w:r>
    </w:p>
    <w:p w14:paraId="7E8F4666"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598CA6B2" w14:textId="1D4485A8"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redução de capital em uma única operação ou em um conjunto de operações, até </w:t>
      </w:r>
      <w:r w:rsidR="00707A96" w:rsidRPr="00036DCA">
        <w:rPr>
          <w:rFonts w:ascii="Trebuchet MS" w:hAnsi="Trebuchet MS"/>
          <w:color w:val="auto"/>
          <w:sz w:val="20"/>
          <w:szCs w:val="20"/>
        </w:rPr>
        <w:t>a data de vencimento final d</w:t>
      </w:r>
      <w:r w:rsidR="00C919E6" w:rsidRPr="00036DCA">
        <w:rPr>
          <w:rFonts w:ascii="Trebuchet MS" w:hAnsi="Trebuchet MS"/>
          <w:color w:val="auto"/>
          <w:sz w:val="20"/>
          <w:szCs w:val="20"/>
        </w:rPr>
        <w:t>essa Escritura</w:t>
      </w:r>
      <w:r w:rsidRPr="00036DCA">
        <w:rPr>
          <w:rFonts w:ascii="Trebuchet MS" w:hAnsi="Trebuchet MS"/>
          <w:color w:val="auto"/>
          <w:sz w:val="20"/>
          <w:szCs w:val="20"/>
        </w:rPr>
        <w:t xml:space="preserve">, </w:t>
      </w:r>
      <w:r w:rsidR="00092CA7" w:rsidRPr="00036DCA">
        <w:rPr>
          <w:rFonts w:ascii="Trebuchet MS" w:hAnsi="Trebuchet MS"/>
          <w:color w:val="auto"/>
          <w:sz w:val="20"/>
          <w:szCs w:val="20"/>
        </w:rPr>
        <w:t>d</w:t>
      </w:r>
      <w:r w:rsidR="00092CA7" w:rsidRPr="00036DCA">
        <w:rPr>
          <w:rStyle w:val="DeltaViewDeletion"/>
          <w:rFonts w:ascii="Trebuchet MS" w:hAnsi="Trebuchet MS"/>
          <w:strike w:val="0"/>
          <w:color w:val="auto"/>
          <w:sz w:val="20"/>
          <w:szCs w:val="20"/>
        </w:rPr>
        <w:t>a Emissora,</w:t>
      </w:r>
      <w:r w:rsidR="00566A6B" w:rsidRPr="00036DCA">
        <w:rPr>
          <w:rStyle w:val="DeltaViewDeletion"/>
          <w:rFonts w:ascii="Trebuchet MS" w:hAnsi="Trebuchet MS"/>
          <w:strike w:val="0"/>
          <w:color w:val="auto"/>
          <w:sz w:val="20"/>
          <w:szCs w:val="20"/>
        </w:rPr>
        <w:t xml:space="preserve"> </w:t>
      </w:r>
      <w:r w:rsidR="00092CA7" w:rsidRPr="00036DCA">
        <w:rPr>
          <w:rStyle w:val="DeltaViewDeletion"/>
          <w:rFonts w:ascii="Trebuchet MS" w:hAnsi="Trebuchet MS"/>
          <w:strike w:val="0"/>
          <w:color w:val="auto"/>
          <w:sz w:val="20"/>
          <w:szCs w:val="20"/>
        </w:rPr>
        <w:t>dos Avalistas PJ ou da SPE do Empreendimento</w:t>
      </w:r>
      <w:r w:rsidRPr="00036DCA">
        <w:rPr>
          <w:rFonts w:ascii="Trebuchet MS" w:hAnsi="Trebuchet MS"/>
          <w:color w:val="auto"/>
          <w:sz w:val="20"/>
          <w:szCs w:val="20"/>
        </w:rPr>
        <w:t>, levando em consideração o capital social nesta d</w:t>
      </w:r>
      <w:r w:rsidR="00707A96" w:rsidRPr="00036DCA">
        <w:rPr>
          <w:rFonts w:ascii="Trebuchet MS" w:hAnsi="Trebuchet MS"/>
          <w:color w:val="auto"/>
          <w:sz w:val="20"/>
          <w:szCs w:val="20"/>
        </w:rPr>
        <w:t xml:space="preserve">ata, sem a prévia autorização da </w:t>
      </w:r>
      <w:proofErr w:type="spellStart"/>
      <w:r w:rsidR="00707A96" w:rsidRPr="00036DCA">
        <w:rPr>
          <w:rFonts w:ascii="Trebuchet MS" w:hAnsi="Trebuchet MS"/>
          <w:color w:val="auto"/>
          <w:sz w:val="20"/>
          <w:szCs w:val="20"/>
        </w:rPr>
        <w:t>Securitizadora</w:t>
      </w:r>
      <w:proofErr w:type="spellEnd"/>
      <w:r w:rsidRPr="00036DCA">
        <w:rPr>
          <w:rFonts w:ascii="Trebuchet MS" w:hAnsi="Trebuchet MS"/>
          <w:color w:val="auto"/>
          <w:sz w:val="20"/>
          <w:szCs w:val="20"/>
        </w:rPr>
        <w:t xml:space="preserve">, sendo permitida </w:t>
      </w:r>
      <w:r w:rsidR="00566A6B" w:rsidRPr="00036DCA">
        <w:rPr>
          <w:rFonts w:ascii="Trebuchet MS" w:hAnsi="Trebuchet MS"/>
          <w:color w:val="auto"/>
          <w:sz w:val="20"/>
          <w:szCs w:val="20"/>
        </w:rPr>
        <w:t xml:space="preserve">(i) </w:t>
      </w:r>
      <w:r w:rsidRPr="00036DCA">
        <w:rPr>
          <w:rFonts w:ascii="Trebuchet MS" w:hAnsi="Trebuchet MS"/>
          <w:color w:val="auto"/>
          <w:sz w:val="20"/>
          <w:szCs w:val="20"/>
        </w:rPr>
        <w:t>a redução de capital para absorção de prejuízos acumulados</w:t>
      </w:r>
      <w:r w:rsidR="00566A6B" w:rsidRPr="00036DCA">
        <w:rPr>
          <w:rFonts w:ascii="Trebuchet MS" w:hAnsi="Trebuchet MS"/>
          <w:color w:val="auto"/>
          <w:sz w:val="20"/>
          <w:szCs w:val="20"/>
        </w:rPr>
        <w:t xml:space="preserve"> e (</w:t>
      </w:r>
      <w:proofErr w:type="spellStart"/>
      <w:r w:rsidR="00566A6B" w:rsidRPr="00036DCA">
        <w:rPr>
          <w:rFonts w:ascii="Trebuchet MS" w:hAnsi="Trebuchet MS"/>
          <w:color w:val="auto"/>
          <w:sz w:val="20"/>
          <w:szCs w:val="20"/>
        </w:rPr>
        <w:t>ii</w:t>
      </w:r>
      <w:proofErr w:type="spellEnd"/>
      <w:r w:rsidR="00566A6B" w:rsidRPr="00036DCA">
        <w:rPr>
          <w:rFonts w:ascii="Trebuchet MS" w:hAnsi="Trebuchet MS"/>
          <w:color w:val="auto"/>
          <w:sz w:val="20"/>
          <w:szCs w:val="20"/>
        </w:rPr>
        <w:t xml:space="preserve">) a redução do capital até o limite do capital aportado remanescente, desde que não esteja em curso um Evento de Vencimento Antecipado e que haja uma declaração da </w:t>
      </w:r>
      <w:r w:rsidR="00566A6B" w:rsidRPr="00036DCA">
        <w:rPr>
          <w:rStyle w:val="DeltaViewDeletion"/>
          <w:rFonts w:ascii="Trebuchet MS" w:hAnsi="Trebuchet MS"/>
          <w:strike w:val="0"/>
          <w:color w:val="auto"/>
          <w:sz w:val="20"/>
          <w:szCs w:val="20"/>
        </w:rPr>
        <w:t>Emissora, dos Avalistas PJ ou da SPE do Empreendimento, conforme o caso, de que referida redução não ultrapassa o capital integralizado no âmbito da Emissão</w:t>
      </w:r>
      <w:r w:rsidRPr="00036DCA">
        <w:rPr>
          <w:rFonts w:ascii="Trebuchet MS" w:hAnsi="Trebuchet MS"/>
          <w:color w:val="auto"/>
          <w:sz w:val="20"/>
          <w:szCs w:val="20"/>
        </w:rPr>
        <w:t xml:space="preserve">; </w:t>
      </w:r>
    </w:p>
    <w:p w14:paraId="03E3ED62"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5A167F99" w14:textId="68C831A8"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não cumprimento </w:t>
      </w:r>
      <w:r w:rsidR="00163809" w:rsidRPr="00036DCA">
        <w:rPr>
          <w:rStyle w:val="DeltaViewDeletion"/>
          <w:rFonts w:ascii="Trebuchet MS" w:hAnsi="Trebuchet MS"/>
          <w:strike w:val="0"/>
          <w:color w:val="auto"/>
          <w:sz w:val="20"/>
          <w:szCs w:val="20"/>
        </w:rPr>
        <w:t>pela Emissora, pelos Avalistas PJ ou pela SPE do Empreendimento</w:t>
      </w:r>
      <w:r w:rsidR="00163809" w:rsidRPr="00036DCA" w:rsidDel="00163809">
        <w:rPr>
          <w:rStyle w:val="DeltaViewDeletion"/>
          <w:rFonts w:ascii="Trebuchet MS" w:hAnsi="Trebuchet MS"/>
          <w:strike w:val="0"/>
          <w:color w:val="auto"/>
          <w:sz w:val="20"/>
          <w:szCs w:val="20"/>
        </w:rPr>
        <w:t xml:space="preserve"> </w:t>
      </w:r>
      <w:r w:rsidRPr="00036DCA">
        <w:rPr>
          <w:rFonts w:ascii="Trebuchet MS" w:hAnsi="Trebuchet MS"/>
          <w:color w:val="auto"/>
          <w:sz w:val="20"/>
          <w:szCs w:val="20"/>
        </w:rPr>
        <w:t>de qualquer obrigaçã</w:t>
      </w:r>
      <w:r w:rsidR="00707A96" w:rsidRPr="00036DCA">
        <w:rPr>
          <w:rFonts w:ascii="Trebuchet MS" w:hAnsi="Trebuchet MS"/>
          <w:color w:val="auto"/>
          <w:sz w:val="20"/>
          <w:szCs w:val="20"/>
        </w:rPr>
        <w:t>o não pecuniária, prevista nesta</w:t>
      </w:r>
      <w:r w:rsidRPr="00036DCA">
        <w:rPr>
          <w:rFonts w:ascii="Trebuchet MS" w:hAnsi="Trebuchet MS"/>
          <w:color w:val="auto"/>
          <w:sz w:val="20"/>
          <w:szCs w:val="20"/>
        </w:rPr>
        <w:t xml:space="preserve"> </w:t>
      </w:r>
      <w:r w:rsidR="00707A96" w:rsidRPr="00036DCA">
        <w:rPr>
          <w:rFonts w:ascii="Trebuchet MS" w:hAnsi="Trebuchet MS"/>
          <w:color w:val="auto"/>
          <w:sz w:val="20"/>
          <w:szCs w:val="20"/>
        </w:rPr>
        <w:t>Escritura</w:t>
      </w:r>
      <w:r w:rsidRPr="00036DCA">
        <w:rPr>
          <w:rFonts w:ascii="Trebuchet MS" w:hAnsi="Trebuchet MS"/>
          <w:color w:val="auto"/>
          <w:sz w:val="20"/>
          <w:szCs w:val="20"/>
        </w:rPr>
        <w:t xml:space="preserve"> e/ou nos demais Documentos da </w:t>
      </w:r>
      <w:r w:rsidRPr="00036DCA">
        <w:rPr>
          <w:rFonts w:ascii="Trebuchet MS" w:hAnsi="Trebuchet MS"/>
          <w:color w:val="auto"/>
          <w:sz w:val="20"/>
          <w:szCs w:val="20"/>
        </w:rPr>
        <w:lastRenderedPageBreak/>
        <w:t xml:space="preserve">Operação, desde que não sanada no prazo de </w:t>
      </w:r>
      <w:r w:rsidR="00B32A04" w:rsidRPr="00036DCA">
        <w:rPr>
          <w:rFonts w:ascii="Trebuchet MS" w:hAnsi="Trebuchet MS"/>
          <w:color w:val="auto"/>
          <w:sz w:val="20"/>
          <w:szCs w:val="20"/>
        </w:rPr>
        <w:t xml:space="preserve">20 </w:t>
      </w:r>
      <w:r w:rsidRPr="00036DCA">
        <w:rPr>
          <w:rFonts w:ascii="Trebuchet MS" w:hAnsi="Trebuchet MS"/>
          <w:color w:val="auto"/>
          <w:sz w:val="20"/>
          <w:szCs w:val="20"/>
        </w:rPr>
        <w:t>(</w:t>
      </w:r>
      <w:r w:rsidR="00B32A04" w:rsidRPr="00036DCA">
        <w:rPr>
          <w:rFonts w:ascii="Trebuchet MS" w:hAnsi="Trebuchet MS"/>
          <w:color w:val="auto"/>
          <w:sz w:val="20"/>
          <w:szCs w:val="20"/>
        </w:rPr>
        <w:t>vinte</w:t>
      </w:r>
      <w:r w:rsidRPr="00036DCA">
        <w:rPr>
          <w:rFonts w:ascii="Trebuchet MS" w:hAnsi="Trebuchet MS"/>
          <w:color w:val="auto"/>
          <w:sz w:val="20"/>
          <w:szCs w:val="20"/>
        </w:rPr>
        <w:t xml:space="preserve">) dias corridos contados </w:t>
      </w:r>
      <w:r w:rsidR="006E1ABD" w:rsidRPr="00036DCA">
        <w:rPr>
          <w:rFonts w:ascii="Trebuchet MS" w:hAnsi="Trebuchet MS"/>
          <w:color w:val="auto"/>
          <w:sz w:val="20"/>
          <w:szCs w:val="20"/>
        </w:rPr>
        <w:t>da data de vencimento da obrigação</w:t>
      </w:r>
      <w:r w:rsidRPr="00036DCA">
        <w:rPr>
          <w:rFonts w:ascii="Trebuchet MS" w:hAnsi="Trebuchet MS"/>
          <w:color w:val="auto"/>
          <w:sz w:val="20"/>
          <w:szCs w:val="20"/>
        </w:rPr>
        <w:t xml:space="preserve">; </w:t>
      </w:r>
    </w:p>
    <w:p w14:paraId="2C29F6DC"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60F02D70" w14:textId="3F079990"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protesto legítimo de títulos contra </w:t>
      </w:r>
      <w:r w:rsidR="00163809" w:rsidRPr="00036DCA">
        <w:rPr>
          <w:rStyle w:val="DeltaViewDeletion"/>
          <w:rFonts w:ascii="Trebuchet MS" w:hAnsi="Trebuchet MS"/>
          <w:strike w:val="0"/>
          <w:color w:val="auto"/>
          <w:sz w:val="20"/>
          <w:szCs w:val="20"/>
        </w:rPr>
        <w:t>a Emissora, os Avalistas PJ ou a SPE do Empreendimento</w:t>
      </w:r>
      <w:r w:rsidRPr="00036DCA">
        <w:rPr>
          <w:rFonts w:ascii="Trebuchet MS" w:hAnsi="Trebuchet MS"/>
          <w:color w:val="auto"/>
          <w:sz w:val="20"/>
          <w:szCs w:val="20"/>
        </w:rPr>
        <w:t xml:space="preserve">, cujo valor individual ou agregado devido e não pago ultrapasse a importância correspondente a </w:t>
      </w:r>
      <w:r w:rsidR="00566A6B" w:rsidRPr="00036DCA">
        <w:rPr>
          <w:rFonts w:ascii="Trebuchet MS" w:hAnsi="Trebuchet MS"/>
          <w:color w:val="auto"/>
          <w:sz w:val="20"/>
          <w:szCs w:val="20"/>
        </w:rPr>
        <w:t xml:space="preserve">(i) </w:t>
      </w:r>
      <w:r w:rsidRPr="00036DCA">
        <w:rPr>
          <w:rFonts w:ascii="Trebuchet MS" w:hAnsi="Trebuchet MS"/>
          <w:color w:val="auto"/>
          <w:sz w:val="20"/>
          <w:szCs w:val="20"/>
        </w:rPr>
        <w:t xml:space="preserve">R$ </w:t>
      </w:r>
      <w:r w:rsidR="00566A6B" w:rsidRPr="00036DCA">
        <w:rPr>
          <w:rFonts w:ascii="Trebuchet MS" w:hAnsi="Trebuchet MS"/>
          <w:color w:val="auto"/>
          <w:sz w:val="20"/>
          <w:szCs w:val="20"/>
        </w:rPr>
        <w:t>2</w:t>
      </w:r>
      <w:r w:rsidR="000C5FF8" w:rsidRPr="00036DCA">
        <w:rPr>
          <w:rFonts w:ascii="Trebuchet MS" w:hAnsi="Trebuchet MS"/>
          <w:color w:val="auto"/>
          <w:sz w:val="20"/>
          <w:szCs w:val="20"/>
        </w:rPr>
        <w:t>.000.000,00 (</w:t>
      </w:r>
      <w:r w:rsidR="00566A6B" w:rsidRPr="00036DCA">
        <w:rPr>
          <w:rFonts w:ascii="Trebuchet MS" w:hAnsi="Trebuchet MS"/>
          <w:color w:val="auto"/>
          <w:sz w:val="20"/>
          <w:szCs w:val="20"/>
        </w:rPr>
        <w:t xml:space="preserve">dois </w:t>
      </w:r>
      <w:r w:rsidR="000C5FF8" w:rsidRPr="00036DCA">
        <w:rPr>
          <w:rFonts w:ascii="Trebuchet MS" w:hAnsi="Trebuchet MS"/>
          <w:color w:val="auto"/>
          <w:sz w:val="20"/>
          <w:szCs w:val="20"/>
        </w:rPr>
        <w:t>milh</w:t>
      </w:r>
      <w:r w:rsidR="00566A6B" w:rsidRPr="00036DCA">
        <w:rPr>
          <w:rFonts w:ascii="Trebuchet MS" w:hAnsi="Trebuchet MS"/>
          <w:color w:val="auto"/>
          <w:sz w:val="20"/>
          <w:szCs w:val="20"/>
        </w:rPr>
        <w:t>ões</w:t>
      </w:r>
      <w:r w:rsidR="000C5FF8" w:rsidRPr="00036DCA">
        <w:rPr>
          <w:rFonts w:ascii="Trebuchet MS" w:hAnsi="Trebuchet MS"/>
          <w:color w:val="auto"/>
          <w:sz w:val="20"/>
          <w:szCs w:val="20"/>
        </w:rPr>
        <w:t xml:space="preserve"> de reais)</w:t>
      </w:r>
      <w:r w:rsidR="007C272A" w:rsidRPr="00036DCA">
        <w:rPr>
          <w:rFonts w:ascii="Trebuchet MS" w:hAnsi="Trebuchet MS"/>
          <w:color w:val="auto"/>
          <w:sz w:val="20"/>
          <w:szCs w:val="20"/>
        </w:rPr>
        <w:t xml:space="preserve"> para a </w:t>
      </w:r>
      <w:r w:rsidR="007B6A1E" w:rsidRPr="00036DCA">
        <w:rPr>
          <w:rFonts w:ascii="Trebuchet MS" w:hAnsi="Trebuchet MS"/>
          <w:color w:val="auto"/>
          <w:sz w:val="20"/>
          <w:szCs w:val="20"/>
        </w:rPr>
        <w:t>Tamarindo, a P3BR</w:t>
      </w:r>
      <w:r w:rsidR="007C272A" w:rsidRPr="00036DCA">
        <w:rPr>
          <w:rFonts w:ascii="Trebuchet MS" w:hAnsi="Trebuchet MS"/>
          <w:color w:val="auto"/>
          <w:sz w:val="20"/>
          <w:szCs w:val="20"/>
        </w:rPr>
        <w:t xml:space="preserve"> </w:t>
      </w:r>
      <w:r w:rsidR="00BF6DED" w:rsidRPr="00036DCA">
        <w:rPr>
          <w:rFonts w:ascii="Trebuchet MS" w:hAnsi="Trebuchet MS" w:cstheme="minorHAnsi"/>
          <w:color w:val="auto"/>
          <w:sz w:val="20"/>
          <w:szCs w:val="20"/>
          <w:lang w:bidi="th-TH"/>
        </w:rPr>
        <w:t>Macuco</w:t>
      </w:r>
      <w:r w:rsidR="00BF6DED" w:rsidRPr="00036DCA">
        <w:rPr>
          <w:rFonts w:ascii="Trebuchet MS" w:hAnsi="Trebuchet MS"/>
          <w:color w:val="auto"/>
          <w:sz w:val="20"/>
          <w:szCs w:val="20"/>
        </w:rPr>
        <w:t xml:space="preserve"> </w:t>
      </w:r>
      <w:r w:rsidR="007C272A" w:rsidRPr="00036DCA">
        <w:rPr>
          <w:rFonts w:ascii="Trebuchet MS" w:hAnsi="Trebuchet MS"/>
          <w:color w:val="auto"/>
          <w:sz w:val="20"/>
          <w:szCs w:val="20"/>
        </w:rPr>
        <w:t>e a SPE do Empreendimento e (</w:t>
      </w:r>
      <w:proofErr w:type="spellStart"/>
      <w:r w:rsidR="007C272A" w:rsidRPr="00036DCA">
        <w:rPr>
          <w:rFonts w:ascii="Trebuchet MS" w:hAnsi="Trebuchet MS"/>
          <w:color w:val="auto"/>
          <w:sz w:val="20"/>
          <w:szCs w:val="20"/>
        </w:rPr>
        <w:t>ii</w:t>
      </w:r>
      <w:proofErr w:type="spellEnd"/>
      <w:r w:rsidR="007C272A" w:rsidRPr="00036DCA">
        <w:rPr>
          <w:rFonts w:ascii="Trebuchet MS" w:hAnsi="Trebuchet MS"/>
          <w:color w:val="auto"/>
          <w:sz w:val="20"/>
          <w:szCs w:val="20"/>
        </w:rPr>
        <w:t xml:space="preserve">) R$ 15.000.000,00 (quinze milhões de reais) para a </w:t>
      </w:r>
      <w:proofErr w:type="spellStart"/>
      <w:r w:rsidR="007C272A" w:rsidRPr="00036DCA">
        <w:rPr>
          <w:rFonts w:ascii="Trebuchet MS" w:hAnsi="Trebuchet MS"/>
          <w:color w:val="auto"/>
          <w:sz w:val="20"/>
          <w:szCs w:val="20"/>
        </w:rPr>
        <w:t>You</w:t>
      </w:r>
      <w:proofErr w:type="spellEnd"/>
      <w:r w:rsidR="007C272A" w:rsidRPr="00036DCA">
        <w:rPr>
          <w:rFonts w:ascii="Trebuchet MS" w:hAnsi="Trebuchet MS"/>
          <w:color w:val="auto"/>
          <w:sz w:val="20"/>
          <w:szCs w:val="20"/>
        </w:rPr>
        <w:t xml:space="preserve"> Inc</w:t>
      </w:r>
      <w:r w:rsidRPr="00036DCA">
        <w:rPr>
          <w:rFonts w:ascii="Trebuchet MS" w:hAnsi="Trebuchet MS"/>
          <w:color w:val="auto"/>
          <w:sz w:val="20"/>
          <w:szCs w:val="20"/>
        </w:rPr>
        <w:t xml:space="preserve">, </w:t>
      </w:r>
      <w:r w:rsidR="00157227" w:rsidRPr="00036DCA">
        <w:rPr>
          <w:rFonts w:ascii="Trebuchet MS" w:hAnsi="Trebuchet MS"/>
          <w:color w:val="auto"/>
          <w:sz w:val="20"/>
          <w:szCs w:val="20"/>
        </w:rPr>
        <w:t xml:space="preserve">sendo que </w:t>
      </w:r>
      <w:r w:rsidR="007C272A" w:rsidRPr="00036DCA">
        <w:rPr>
          <w:rFonts w:ascii="Trebuchet MS" w:hAnsi="Trebuchet MS"/>
          <w:color w:val="auto"/>
          <w:sz w:val="20"/>
          <w:szCs w:val="20"/>
        </w:rPr>
        <w:t>referidos valores deverão ser atualizados</w:t>
      </w:r>
      <w:r w:rsidRPr="00036DCA">
        <w:rPr>
          <w:rFonts w:ascii="Trebuchet MS" w:hAnsi="Trebuchet MS"/>
          <w:color w:val="auto"/>
          <w:sz w:val="20"/>
          <w:szCs w:val="20"/>
        </w:rPr>
        <w:t xml:space="preserve"> anualmente pela variação positiva do IPCA a partir da Data de Emissão </w:t>
      </w:r>
      <w:r w:rsidR="00707A96" w:rsidRPr="00036DCA">
        <w:rPr>
          <w:rFonts w:ascii="Trebuchet MS" w:hAnsi="Trebuchet MS"/>
          <w:color w:val="auto"/>
          <w:sz w:val="20"/>
          <w:szCs w:val="20"/>
        </w:rPr>
        <w:t>(</w:t>
      </w:r>
      <w:r w:rsidR="007C272A" w:rsidRPr="00036DCA">
        <w:rPr>
          <w:rFonts w:ascii="Trebuchet MS" w:hAnsi="Trebuchet MS"/>
          <w:color w:val="auto"/>
          <w:sz w:val="20"/>
          <w:szCs w:val="20"/>
        </w:rPr>
        <w:t xml:space="preserve">em conjunto, </w:t>
      </w:r>
      <w:r w:rsidRPr="00036DCA">
        <w:rPr>
          <w:rFonts w:ascii="Trebuchet MS" w:hAnsi="Trebuchet MS"/>
          <w:color w:val="auto"/>
          <w:sz w:val="20"/>
          <w:szCs w:val="20"/>
        </w:rPr>
        <w:t xml:space="preserve">o </w:t>
      </w:r>
      <w:r w:rsidR="00707A96" w:rsidRPr="00036DCA">
        <w:rPr>
          <w:rFonts w:ascii="Trebuchet MS" w:hAnsi="Trebuchet MS"/>
          <w:color w:val="auto"/>
          <w:sz w:val="20"/>
          <w:szCs w:val="20"/>
        </w:rPr>
        <w:t>“</w:t>
      </w:r>
      <w:r w:rsidRPr="00036DCA">
        <w:rPr>
          <w:rFonts w:ascii="Trebuchet MS" w:hAnsi="Trebuchet MS"/>
          <w:color w:val="auto"/>
          <w:sz w:val="20"/>
          <w:szCs w:val="20"/>
          <w:u w:val="single"/>
        </w:rPr>
        <w:t>Valor de Corte</w:t>
      </w:r>
      <w:r w:rsidR="00707A96" w:rsidRPr="00036DCA">
        <w:rPr>
          <w:rFonts w:ascii="Trebuchet MS" w:hAnsi="Trebuchet MS"/>
          <w:color w:val="auto"/>
          <w:sz w:val="20"/>
          <w:szCs w:val="20"/>
        </w:rPr>
        <w:t>”)</w:t>
      </w:r>
      <w:r w:rsidRPr="00036DCA">
        <w:rPr>
          <w:rFonts w:ascii="Trebuchet MS" w:hAnsi="Trebuchet MS"/>
          <w:color w:val="auto"/>
          <w:sz w:val="20"/>
          <w:szCs w:val="20"/>
        </w:rPr>
        <w:t>, salvo se, no prazo de até 20 (vinte) Dias Úteis contados da data do protesto, tal protesto (i) tenha sido cancelado, (</w:t>
      </w:r>
      <w:proofErr w:type="spellStart"/>
      <w:r w:rsidRPr="00036DCA">
        <w:rPr>
          <w:rFonts w:ascii="Trebuchet MS" w:hAnsi="Trebuchet MS"/>
          <w:color w:val="auto"/>
          <w:sz w:val="20"/>
          <w:szCs w:val="20"/>
        </w:rPr>
        <w:t>ii</w:t>
      </w:r>
      <w:proofErr w:type="spellEnd"/>
      <w:r w:rsidRPr="00036DCA">
        <w:rPr>
          <w:rFonts w:ascii="Trebuchet MS" w:hAnsi="Trebuchet MS"/>
          <w:color w:val="auto"/>
          <w:sz w:val="20"/>
          <w:szCs w:val="20"/>
        </w:rPr>
        <w:t>) sustado, ou (</w:t>
      </w:r>
      <w:proofErr w:type="spellStart"/>
      <w:r w:rsidRPr="00036DCA">
        <w:rPr>
          <w:rFonts w:ascii="Trebuchet MS" w:hAnsi="Trebuchet MS"/>
          <w:color w:val="auto"/>
          <w:sz w:val="20"/>
          <w:szCs w:val="20"/>
        </w:rPr>
        <w:t>iii</w:t>
      </w:r>
      <w:proofErr w:type="spellEnd"/>
      <w:r w:rsidRPr="00036DCA">
        <w:rPr>
          <w:rFonts w:ascii="Trebuchet MS" w:hAnsi="Trebuchet MS"/>
          <w:color w:val="auto"/>
          <w:sz w:val="20"/>
          <w:szCs w:val="20"/>
        </w:rPr>
        <w:t>) teve sua exigibilidade suspensa por decisão judicial ou (</w:t>
      </w:r>
      <w:proofErr w:type="spellStart"/>
      <w:r w:rsidRPr="00036DCA">
        <w:rPr>
          <w:rFonts w:ascii="Trebuchet MS" w:hAnsi="Trebuchet MS"/>
          <w:color w:val="auto"/>
          <w:sz w:val="20"/>
          <w:szCs w:val="20"/>
        </w:rPr>
        <w:t>iv</w:t>
      </w:r>
      <w:proofErr w:type="spellEnd"/>
      <w:r w:rsidRPr="00036DCA">
        <w:rPr>
          <w:rFonts w:ascii="Trebuchet MS" w:hAnsi="Trebuchet MS"/>
          <w:color w:val="auto"/>
          <w:sz w:val="20"/>
          <w:szCs w:val="20"/>
        </w:rPr>
        <w:t xml:space="preserve">) seja objeto de discussão e caso a </w:t>
      </w:r>
      <w:r w:rsidR="00B83756" w:rsidRPr="00036DCA">
        <w:rPr>
          <w:rFonts w:ascii="Trebuchet MS" w:hAnsi="Trebuchet MS"/>
          <w:color w:val="auto"/>
          <w:sz w:val="20"/>
          <w:szCs w:val="20"/>
        </w:rPr>
        <w:t>Emissora</w:t>
      </w:r>
      <w:r w:rsidRPr="00036DCA">
        <w:rPr>
          <w:rFonts w:ascii="Trebuchet MS" w:hAnsi="Trebuchet MS"/>
          <w:color w:val="auto"/>
          <w:sz w:val="20"/>
          <w:szCs w:val="20"/>
        </w:rPr>
        <w:t xml:space="preserve"> apresente garantias em juízo em montante equivalente ao débito do credor e desde que aceitas pelo </w:t>
      </w:r>
      <w:proofErr w:type="spellStart"/>
      <w:r w:rsidRPr="00036DCA">
        <w:rPr>
          <w:rFonts w:ascii="Trebuchet MS" w:hAnsi="Trebuchet MS"/>
          <w:color w:val="auto"/>
          <w:sz w:val="20"/>
          <w:szCs w:val="20"/>
        </w:rPr>
        <w:t>juíz</w:t>
      </w:r>
      <w:proofErr w:type="spellEnd"/>
      <w:r w:rsidRPr="00036DCA">
        <w:rPr>
          <w:rFonts w:ascii="Trebuchet MS" w:hAnsi="Trebuchet MS"/>
          <w:color w:val="auto"/>
          <w:sz w:val="20"/>
          <w:szCs w:val="20"/>
        </w:rPr>
        <w:t xml:space="preserve">; </w:t>
      </w:r>
    </w:p>
    <w:p w14:paraId="790C0185"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5CA3315E" w14:textId="6325D9A3"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inadimplemento de qualquer obrigação pecuniária </w:t>
      </w:r>
      <w:r w:rsidR="00163809" w:rsidRPr="00036DCA">
        <w:rPr>
          <w:rStyle w:val="DeltaViewDeletion"/>
          <w:rFonts w:ascii="Trebuchet MS" w:hAnsi="Trebuchet MS"/>
          <w:strike w:val="0"/>
          <w:color w:val="auto"/>
          <w:sz w:val="20"/>
          <w:szCs w:val="20"/>
        </w:rPr>
        <w:t>da Emissora, dos Avalistas PJ ou da SPE do Empreendimento</w:t>
      </w:r>
      <w:r w:rsidR="00163809" w:rsidRPr="00036DCA" w:rsidDel="00163809">
        <w:rPr>
          <w:rStyle w:val="DeltaViewDeletion"/>
          <w:rFonts w:ascii="Trebuchet MS" w:hAnsi="Trebuchet MS"/>
          <w:strike w:val="0"/>
          <w:color w:val="auto"/>
          <w:sz w:val="20"/>
          <w:szCs w:val="20"/>
        </w:rPr>
        <w:t xml:space="preserve"> </w:t>
      </w:r>
      <w:r w:rsidRPr="00036DCA">
        <w:rPr>
          <w:rFonts w:ascii="Trebuchet MS" w:hAnsi="Trebuchet MS"/>
          <w:color w:val="auto"/>
          <w:sz w:val="20"/>
          <w:szCs w:val="20"/>
        </w:rPr>
        <w:t>com instituições financeiras ou que tenham sido originadas no mercado financeiro ou de capitais, que não tenham sido sanados dentro do prazo de cura previsto em tais instrumentos, envolvendo valor, individual ou em conjunto, igual ou superior ao Valor de Corte</w:t>
      </w:r>
      <w:r w:rsidR="00C74E43" w:rsidRPr="00036DCA">
        <w:rPr>
          <w:rFonts w:ascii="Trebuchet MS" w:hAnsi="Trebuchet MS"/>
          <w:color w:val="auto"/>
          <w:sz w:val="20"/>
          <w:szCs w:val="20"/>
        </w:rPr>
        <w:t>;</w:t>
      </w:r>
      <w:r w:rsidRPr="00036DCA">
        <w:rPr>
          <w:rFonts w:ascii="Trebuchet MS" w:hAnsi="Trebuchet MS"/>
          <w:color w:val="auto"/>
          <w:sz w:val="20"/>
          <w:szCs w:val="20"/>
        </w:rPr>
        <w:t xml:space="preserve"> </w:t>
      </w:r>
    </w:p>
    <w:p w14:paraId="7BA9CC45"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3C0E6D33" w14:textId="4490BA29"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inadimplemento de quaisquer obrigações pecuniárias </w:t>
      </w:r>
      <w:r w:rsidR="00163809" w:rsidRPr="00036DCA">
        <w:rPr>
          <w:rStyle w:val="DeltaViewDeletion"/>
          <w:rFonts w:ascii="Trebuchet MS" w:hAnsi="Trebuchet MS"/>
          <w:strike w:val="0"/>
          <w:color w:val="auto"/>
          <w:sz w:val="20"/>
          <w:szCs w:val="20"/>
        </w:rPr>
        <w:t>da Emissora, dos Avalistas PJ ou da SPE do Empreendimento</w:t>
      </w:r>
      <w:r w:rsidR="00163809" w:rsidRPr="00036DCA" w:rsidDel="00163809">
        <w:rPr>
          <w:rFonts w:ascii="Trebuchet MS" w:hAnsi="Trebuchet MS"/>
          <w:color w:val="auto"/>
          <w:sz w:val="20"/>
          <w:szCs w:val="20"/>
        </w:rPr>
        <w:t xml:space="preserve"> </w:t>
      </w:r>
      <w:r w:rsidRPr="00036DCA">
        <w:rPr>
          <w:rFonts w:ascii="Trebuchet MS" w:hAnsi="Trebuchet MS"/>
          <w:color w:val="auto"/>
          <w:sz w:val="20"/>
          <w:szCs w:val="20"/>
        </w:rPr>
        <w:t xml:space="preserve">com fornecedores ou prestadores de serviços envolvendo valor, individual ou em conjunto, igual ou superior ao Valor de Corte, que não tenham sidos sanados no prazo de cura de </w:t>
      </w:r>
      <w:r w:rsidR="00542092" w:rsidRPr="00036DCA">
        <w:rPr>
          <w:rFonts w:ascii="Trebuchet MS" w:hAnsi="Trebuchet MS"/>
          <w:color w:val="auto"/>
          <w:sz w:val="20"/>
          <w:szCs w:val="20"/>
        </w:rPr>
        <w:t xml:space="preserve">10 </w:t>
      </w:r>
      <w:r w:rsidRPr="00036DCA">
        <w:rPr>
          <w:rFonts w:ascii="Trebuchet MS" w:hAnsi="Trebuchet MS"/>
          <w:color w:val="auto"/>
          <w:sz w:val="20"/>
          <w:szCs w:val="20"/>
        </w:rPr>
        <w:t>(</w:t>
      </w:r>
      <w:r w:rsidR="00542092" w:rsidRPr="00036DCA">
        <w:rPr>
          <w:rFonts w:ascii="Trebuchet MS" w:hAnsi="Trebuchet MS"/>
          <w:color w:val="auto"/>
          <w:sz w:val="20"/>
          <w:szCs w:val="20"/>
        </w:rPr>
        <w:t>dez</w:t>
      </w:r>
      <w:r w:rsidRPr="00036DCA">
        <w:rPr>
          <w:rFonts w:ascii="Trebuchet MS" w:hAnsi="Trebuchet MS"/>
          <w:color w:val="auto"/>
          <w:sz w:val="20"/>
          <w:szCs w:val="20"/>
        </w:rPr>
        <w:t>) Dias Úteis contados do inadimplemento;</w:t>
      </w:r>
    </w:p>
    <w:p w14:paraId="10801A5E"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1D803DA6" w14:textId="62638536"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não cumprimento </w:t>
      </w:r>
      <w:r w:rsidR="00163809" w:rsidRPr="00036DCA">
        <w:rPr>
          <w:rStyle w:val="DeltaViewDeletion"/>
          <w:rFonts w:ascii="Trebuchet MS" w:hAnsi="Trebuchet MS"/>
          <w:strike w:val="0"/>
          <w:color w:val="auto"/>
          <w:sz w:val="20"/>
          <w:szCs w:val="20"/>
        </w:rPr>
        <w:t>pela Emissora, pelos Avalistas PJ ou pela SPE do Empreendimento</w:t>
      </w:r>
      <w:r w:rsidRPr="00036DCA">
        <w:rPr>
          <w:rFonts w:ascii="Trebuchet MS" w:hAnsi="Trebuchet MS"/>
          <w:color w:val="auto"/>
          <w:sz w:val="20"/>
          <w:szCs w:val="20"/>
        </w:rPr>
        <w:t xml:space="preserve"> de decisão judicial</w:t>
      </w:r>
      <w:r w:rsidR="006D4C95" w:rsidRPr="00036DCA">
        <w:rPr>
          <w:rFonts w:ascii="Trebuchet MS" w:hAnsi="Trebuchet MS"/>
          <w:color w:val="auto"/>
          <w:sz w:val="20"/>
          <w:szCs w:val="20"/>
        </w:rPr>
        <w:t>, administrativa ou arbitral</w:t>
      </w:r>
      <w:r w:rsidRPr="00036DCA">
        <w:rPr>
          <w:rFonts w:ascii="Trebuchet MS" w:hAnsi="Trebuchet MS"/>
          <w:color w:val="auto"/>
          <w:sz w:val="20"/>
          <w:szCs w:val="20"/>
        </w:rPr>
        <w:t>, administrativa ou arbitral</w:t>
      </w:r>
      <w:r w:rsidR="005F47F7" w:rsidRPr="00036DCA">
        <w:rPr>
          <w:rFonts w:ascii="Trebuchet MS" w:hAnsi="Trebuchet MS"/>
          <w:color w:val="auto"/>
          <w:sz w:val="20"/>
          <w:szCs w:val="20"/>
        </w:rPr>
        <w:t xml:space="preserve"> </w:t>
      </w:r>
      <w:r w:rsidR="005F47F7" w:rsidRPr="00036DCA">
        <w:rPr>
          <w:rFonts w:ascii="Trebuchet MS" w:hAnsi="Trebuchet MS"/>
          <w:sz w:val="20"/>
          <w:szCs w:val="20"/>
        </w:rPr>
        <w:t>para a qual não tenha sido obtido efeito suspensivo</w:t>
      </w:r>
      <w:r w:rsidRPr="00036DCA">
        <w:rPr>
          <w:rFonts w:ascii="Trebuchet MS" w:hAnsi="Trebuchet MS"/>
          <w:color w:val="auto"/>
          <w:sz w:val="20"/>
          <w:szCs w:val="20"/>
        </w:rPr>
        <w:t xml:space="preserve">, que, individualmente ou em conjunto, resulte em obrigação de pagamento </w:t>
      </w:r>
      <w:r w:rsidR="00163809" w:rsidRPr="00036DCA">
        <w:rPr>
          <w:rStyle w:val="DeltaViewDeletion"/>
          <w:rFonts w:ascii="Trebuchet MS" w:hAnsi="Trebuchet MS"/>
          <w:strike w:val="0"/>
          <w:color w:val="auto"/>
          <w:sz w:val="20"/>
          <w:szCs w:val="20"/>
        </w:rPr>
        <w:t>pela Emissora, pelos Avalistas PJ ou pela SPE do Empreendimento</w:t>
      </w:r>
      <w:r w:rsidR="00163809" w:rsidRPr="00036DCA" w:rsidDel="00163809">
        <w:rPr>
          <w:rStyle w:val="DeltaViewDeletion"/>
          <w:rFonts w:ascii="Trebuchet MS" w:hAnsi="Trebuchet MS"/>
          <w:strike w:val="0"/>
          <w:color w:val="auto"/>
          <w:sz w:val="20"/>
          <w:szCs w:val="20"/>
        </w:rPr>
        <w:t xml:space="preserve"> </w:t>
      </w:r>
      <w:r w:rsidRPr="00036DCA">
        <w:rPr>
          <w:rFonts w:ascii="Trebuchet MS" w:hAnsi="Trebuchet MS"/>
          <w:color w:val="auto"/>
          <w:sz w:val="20"/>
          <w:szCs w:val="20"/>
        </w:rPr>
        <w:t xml:space="preserve">de valor unitário ou agregado igual ou superior ao Valor de Corte; </w:t>
      </w:r>
    </w:p>
    <w:p w14:paraId="5BC9D74E"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6955A88B" w14:textId="77777777"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comprovação de que qualquer das declarações prestadas </w:t>
      </w:r>
      <w:r w:rsidR="00163809" w:rsidRPr="00036DCA">
        <w:rPr>
          <w:rStyle w:val="DeltaViewDeletion"/>
          <w:rFonts w:ascii="Trebuchet MS" w:hAnsi="Trebuchet MS"/>
          <w:strike w:val="0"/>
          <w:color w:val="auto"/>
          <w:sz w:val="20"/>
          <w:szCs w:val="20"/>
        </w:rPr>
        <w:t xml:space="preserve">pela Emissora, pelos Avalistas PJ ou pela SPE do Empreendimento </w:t>
      </w:r>
      <w:r w:rsidR="00B83756" w:rsidRPr="00036DCA">
        <w:rPr>
          <w:rFonts w:ascii="Trebuchet MS" w:hAnsi="Trebuchet MS"/>
          <w:color w:val="auto"/>
          <w:sz w:val="20"/>
          <w:szCs w:val="20"/>
        </w:rPr>
        <w:t>nessa</w:t>
      </w:r>
      <w:r w:rsidRPr="00036DCA">
        <w:rPr>
          <w:rFonts w:ascii="Trebuchet MS" w:hAnsi="Trebuchet MS"/>
          <w:color w:val="auto"/>
          <w:sz w:val="20"/>
          <w:szCs w:val="20"/>
        </w:rPr>
        <w:t xml:space="preserve"> </w:t>
      </w:r>
      <w:r w:rsidR="00B83756" w:rsidRPr="00036DCA">
        <w:rPr>
          <w:rFonts w:ascii="Trebuchet MS" w:hAnsi="Trebuchet MS"/>
          <w:color w:val="auto"/>
          <w:sz w:val="20"/>
          <w:szCs w:val="20"/>
        </w:rPr>
        <w:t>Escritura</w:t>
      </w:r>
      <w:r w:rsidRPr="00036DCA">
        <w:rPr>
          <w:rFonts w:ascii="Trebuchet MS" w:hAnsi="Trebuchet MS"/>
          <w:color w:val="auto"/>
          <w:sz w:val="20"/>
          <w:szCs w:val="20"/>
        </w:rPr>
        <w:t xml:space="preserve"> e/ou nos demais Documentos da Operação é inconsistente ou incompleta à época em que foram prestadas, exceto se (a) for sanada em até </w:t>
      </w:r>
      <w:r w:rsidR="00542092" w:rsidRPr="00036DCA">
        <w:rPr>
          <w:rFonts w:ascii="Trebuchet MS" w:hAnsi="Trebuchet MS"/>
          <w:color w:val="auto"/>
          <w:sz w:val="20"/>
          <w:szCs w:val="20"/>
        </w:rPr>
        <w:t xml:space="preserve">10 </w:t>
      </w:r>
      <w:r w:rsidRPr="00036DCA">
        <w:rPr>
          <w:rFonts w:ascii="Trebuchet MS" w:hAnsi="Trebuchet MS"/>
          <w:color w:val="auto"/>
          <w:sz w:val="20"/>
          <w:szCs w:val="20"/>
        </w:rPr>
        <w:t>(</w:t>
      </w:r>
      <w:r w:rsidR="00542092" w:rsidRPr="00036DCA">
        <w:rPr>
          <w:rFonts w:ascii="Trebuchet MS" w:hAnsi="Trebuchet MS"/>
          <w:color w:val="auto"/>
          <w:sz w:val="20"/>
          <w:szCs w:val="20"/>
        </w:rPr>
        <w:t>dez</w:t>
      </w:r>
      <w:r w:rsidRPr="00036DCA">
        <w:rPr>
          <w:rFonts w:ascii="Trebuchet MS" w:hAnsi="Trebuchet MS"/>
          <w:color w:val="auto"/>
          <w:sz w:val="20"/>
          <w:szCs w:val="20"/>
        </w:rPr>
        <w:t xml:space="preserve">) Dias </w:t>
      </w:r>
      <w:r w:rsidR="00B83756" w:rsidRPr="00036DCA">
        <w:rPr>
          <w:rFonts w:ascii="Trebuchet MS" w:hAnsi="Trebuchet MS"/>
          <w:color w:val="auto"/>
          <w:sz w:val="20"/>
          <w:szCs w:val="20"/>
        </w:rPr>
        <w:t>Úteis contados da notificação da</w:t>
      </w:r>
      <w:r w:rsidRPr="00036DCA">
        <w:rPr>
          <w:rFonts w:ascii="Trebuchet MS" w:hAnsi="Trebuchet MS"/>
          <w:color w:val="auto"/>
          <w:sz w:val="20"/>
          <w:szCs w:val="20"/>
        </w:rPr>
        <w:t xml:space="preserve"> </w:t>
      </w:r>
      <w:proofErr w:type="spellStart"/>
      <w:r w:rsidR="00B83756" w:rsidRPr="00036DCA">
        <w:rPr>
          <w:rFonts w:ascii="Trebuchet MS" w:hAnsi="Trebuchet MS"/>
          <w:color w:val="auto"/>
          <w:sz w:val="20"/>
          <w:szCs w:val="20"/>
        </w:rPr>
        <w:t>Securitizadora</w:t>
      </w:r>
      <w:proofErr w:type="spellEnd"/>
      <w:r w:rsidR="00B83756" w:rsidRPr="00036DCA">
        <w:rPr>
          <w:rFonts w:ascii="Trebuchet MS" w:hAnsi="Trebuchet MS"/>
          <w:color w:val="auto"/>
          <w:sz w:val="20"/>
          <w:szCs w:val="20"/>
        </w:rPr>
        <w:t>;</w:t>
      </w:r>
      <w:r w:rsidRPr="00036DCA">
        <w:rPr>
          <w:rFonts w:ascii="Trebuchet MS" w:hAnsi="Trebuchet MS"/>
          <w:color w:val="auto"/>
          <w:sz w:val="20"/>
          <w:szCs w:val="20"/>
        </w:rPr>
        <w:t xml:space="preserve"> </w:t>
      </w:r>
    </w:p>
    <w:p w14:paraId="162FDB34"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44F91349" w14:textId="1EFA5CFC"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a inobservância </w:t>
      </w:r>
      <w:r w:rsidR="00163809" w:rsidRPr="00036DCA">
        <w:rPr>
          <w:rStyle w:val="DeltaViewDeletion"/>
          <w:rFonts w:ascii="Trebuchet MS" w:hAnsi="Trebuchet MS"/>
          <w:strike w:val="0"/>
          <w:color w:val="auto"/>
          <w:sz w:val="20"/>
          <w:szCs w:val="20"/>
        </w:rPr>
        <w:t>pela Emissora, pelos Avalistas PJ ou pela SPE</w:t>
      </w:r>
      <w:r w:rsidR="00092CA7" w:rsidRPr="00036DCA">
        <w:rPr>
          <w:rStyle w:val="DeltaViewDeletion"/>
          <w:rFonts w:ascii="Trebuchet MS" w:hAnsi="Trebuchet MS"/>
          <w:strike w:val="0"/>
          <w:color w:val="auto"/>
          <w:sz w:val="20"/>
          <w:szCs w:val="20"/>
        </w:rPr>
        <w:t xml:space="preserve"> do Empreendimento</w:t>
      </w:r>
      <w:r w:rsidR="00163809" w:rsidRPr="00036DCA">
        <w:rPr>
          <w:rStyle w:val="DeltaViewDeletion"/>
          <w:rFonts w:ascii="Trebuchet MS" w:hAnsi="Trebuchet MS"/>
          <w:strike w:val="0"/>
          <w:color w:val="auto"/>
          <w:sz w:val="20"/>
          <w:szCs w:val="20"/>
        </w:rPr>
        <w:t xml:space="preserve"> </w:t>
      </w:r>
      <w:r w:rsidRPr="00036DCA">
        <w:rPr>
          <w:rFonts w:ascii="Trebuchet MS" w:hAnsi="Trebuchet MS"/>
          <w:color w:val="auto"/>
          <w:sz w:val="20"/>
          <w:szCs w:val="20"/>
        </w:rPr>
        <w:t xml:space="preserve">da </w:t>
      </w:r>
      <w:r w:rsidR="00AA7560" w:rsidRPr="00036DCA">
        <w:rPr>
          <w:rFonts w:ascii="Trebuchet MS" w:hAnsi="Trebuchet MS"/>
          <w:w w:val="0"/>
          <w:sz w:val="20"/>
          <w:szCs w:val="20"/>
        </w:rPr>
        <w:t xml:space="preserve">legislação e regulamentação relacionadas quanto a não utilização de trabalho </w:t>
      </w:r>
      <w:r w:rsidR="00AA7560" w:rsidRPr="00036DCA">
        <w:rPr>
          <w:rFonts w:ascii="Trebuchet MS" w:hAnsi="Trebuchet MS"/>
          <w:color w:val="auto"/>
          <w:sz w:val="20"/>
          <w:szCs w:val="20"/>
        </w:rPr>
        <w:t>escravo</w:t>
      </w:r>
      <w:r w:rsidR="00AA7560" w:rsidRPr="00036DCA">
        <w:rPr>
          <w:rFonts w:ascii="Trebuchet MS" w:hAnsi="Trebuchet MS"/>
          <w:w w:val="0"/>
          <w:sz w:val="20"/>
          <w:szCs w:val="20"/>
        </w:rPr>
        <w:t xml:space="preserve"> e infantil, bem como suas atividades não incentivam a prostituição (“</w:t>
      </w:r>
      <w:r w:rsidR="00AA7560" w:rsidRPr="00036DCA">
        <w:rPr>
          <w:rFonts w:ascii="Trebuchet MS" w:hAnsi="Trebuchet MS"/>
          <w:w w:val="0"/>
          <w:sz w:val="20"/>
          <w:szCs w:val="20"/>
          <w:u w:val="single"/>
        </w:rPr>
        <w:t xml:space="preserve">Legislação </w:t>
      </w:r>
      <w:r w:rsidR="002B46A9" w:rsidRPr="00036DCA">
        <w:rPr>
          <w:rFonts w:ascii="Trebuchet MS" w:hAnsi="Trebuchet MS"/>
          <w:w w:val="0"/>
          <w:sz w:val="20"/>
          <w:szCs w:val="20"/>
          <w:u w:val="single"/>
        </w:rPr>
        <w:t>de Proteção Social</w:t>
      </w:r>
      <w:r w:rsidR="00AA7560" w:rsidRPr="00036DCA">
        <w:rPr>
          <w:rFonts w:ascii="Trebuchet MS" w:hAnsi="Trebuchet MS"/>
          <w:w w:val="0"/>
          <w:sz w:val="20"/>
          <w:szCs w:val="20"/>
        </w:rPr>
        <w:t>”)</w:t>
      </w:r>
      <w:r w:rsidRPr="00036DCA">
        <w:rPr>
          <w:rFonts w:ascii="Trebuchet MS" w:hAnsi="Trebuchet MS"/>
          <w:color w:val="auto"/>
          <w:sz w:val="20"/>
          <w:szCs w:val="20"/>
        </w:rPr>
        <w:t xml:space="preserve">, bem como se </w:t>
      </w:r>
      <w:r w:rsidR="00163809" w:rsidRPr="00036DCA">
        <w:rPr>
          <w:rStyle w:val="DeltaViewDeletion"/>
          <w:rFonts w:ascii="Trebuchet MS" w:hAnsi="Trebuchet MS"/>
          <w:strike w:val="0"/>
          <w:color w:val="auto"/>
          <w:sz w:val="20"/>
          <w:szCs w:val="20"/>
        </w:rPr>
        <w:t xml:space="preserve">a Emissora, os Avalistas PJ ou a SPE </w:t>
      </w:r>
      <w:r w:rsidR="003D1340" w:rsidRPr="00036DCA">
        <w:rPr>
          <w:rStyle w:val="DeltaViewDeletion"/>
          <w:rFonts w:ascii="Trebuchet MS" w:hAnsi="Trebuchet MS"/>
          <w:strike w:val="0"/>
          <w:color w:val="auto"/>
          <w:sz w:val="20"/>
          <w:szCs w:val="20"/>
        </w:rPr>
        <w:t xml:space="preserve">do Empreendimento </w:t>
      </w:r>
      <w:r w:rsidRPr="00036DCA">
        <w:rPr>
          <w:rFonts w:ascii="Trebuchet MS" w:hAnsi="Trebuchet MS"/>
          <w:color w:val="auto"/>
          <w:sz w:val="20"/>
          <w:szCs w:val="20"/>
        </w:rPr>
        <w:t>incentivar</w:t>
      </w:r>
      <w:r w:rsidR="00B83756" w:rsidRPr="00036DCA">
        <w:rPr>
          <w:rFonts w:ascii="Trebuchet MS" w:hAnsi="Trebuchet MS"/>
          <w:color w:val="auto"/>
          <w:sz w:val="20"/>
          <w:szCs w:val="20"/>
        </w:rPr>
        <w:t>em</w:t>
      </w:r>
      <w:r w:rsidRPr="00036DCA">
        <w:rPr>
          <w:rFonts w:ascii="Trebuchet MS" w:hAnsi="Trebuchet MS"/>
          <w:color w:val="auto"/>
          <w:sz w:val="20"/>
          <w:szCs w:val="20"/>
        </w:rPr>
        <w:t xml:space="preserve">, de qualquer forma, a prostituição ou utilizar em suas atividades mão-de-obra infantil e/ou em condição análoga à de escravo, não se aplicando a esta hipótese qualquer prazo de cura; </w:t>
      </w:r>
    </w:p>
    <w:p w14:paraId="3BE443B0" w14:textId="77777777" w:rsidR="002B46A9" w:rsidRPr="00036DCA" w:rsidRDefault="002B46A9" w:rsidP="00913EEF">
      <w:pPr>
        <w:pStyle w:val="PargrafodaLista"/>
        <w:spacing w:line="360" w:lineRule="auto"/>
        <w:rPr>
          <w:rFonts w:ascii="Trebuchet MS" w:hAnsi="Trebuchet MS"/>
          <w:sz w:val="20"/>
          <w:szCs w:val="20"/>
        </w:rPr>
      </w:pPr>
    </w:p>
    <w:p w14:paraId="6BDDED44" w14:textId="5D22891C" w:rsidR="002B46A9" w:rsidRPr="00036DCA" w:rsidRDefault="002B46A9"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lastRenderedPageBreak/>
        <w:t>descumprimento da legislação e regulamentação relacionadas ao meio ambiente e trabalhistas relativa à saúde ou segurança ocupacional</w:t>
      </w:r>
      <w:proofErr w:type="gramStart"/>
      <w:r w:rsidRPr="00036DCA">
        <w:rPr>
          <w:rFonts w:ascii="Trebuchet MS" w:hAnsi="Trebuchet MS"/>
          <w:color w:val="auto"/>
          <w:sz w:val="20"/>
          <w:szCs w:val="20"/>
        </w:rPr>
        <w:t>, em especial,</w:t>
      </w:r>
      <w:proofErr w:type="gramEnd"/>
      <w:r w:rsidRPr="00036DCA">
        <w:rPr>
          <w:rFonts w:ascii="Trebuchet MS" w:hAnsi="Trebuchet MS"/>
          <w:color w:val="auto"/>
          <w:sz w:val="20"/>
          <w:szCs w:val="20"/>
        </w:rPr>
        <w:t xml:space="preserve"> mas não se limitando, à legislação e regulamentação relacionadas à saúde e segurança ocupacional e ao meio ambiente (“</w:t>
      </w:r>
      <w:r w:rsidRPr="00036DCA">
        <w:rPr>
          <w:rFonts w:ascii="Trebuchet MS" w:hAnsi="Trebuchet MS"/>
          <w:color w:val="auto"/>
          <w:sz w:val="20"/>
          <w:szCs w:val="20"/>
          <w:u w:val="single"/>
        </w:rPr>
        <w:t>Legislação Socioambiental</w:t>
      </w:r>
      <w:r w:rsidRPr="00036DCA">
        <w:rPr>
          <w:rFonts w:ascii="Trebuchet MS" w:hAnsi="Trebuchet MS"/>
          <w:color w:val="auto"/>
          <w:sz w:val="20"/>
          <w:szCs w:val="20"/>
        </w:rPr>
        <w:t>”), que cause um Efeito Adverso Relevante (adiante definido);</w:t>
      </w:r>
    </w:p>
    <w:p w14:paraId="2265B69B" w14:textId="77777777" w:rsidR="00475CE9" w:rsidRPr="00036DCA" w:rsidRDefault="00475CE9" w:rsidP="00D434E4">
      <w:pPr>
        <w:pStyle w:val="Default"/>
        <w:widowControl w:val="0"/>
        <w:tabs>
          <w:tab w:val="left" w:pos="851"/>
        </w:tabs>
        <w:spacing w:line="360" w:lineRule="auto"/>
        <w:ind w:left="851"/>
        <w:jc w:val="both"/>
        <w:rPr>
          <w:rFonts w:ascii="Trebuchet MS" w:hAnsi="Trebuchet MS"/>
          <w:color w:val="auto"/>
          <w:sz w:val="20"/>
          <w:szCs w:val="20"/>
        </w:rPr>
      </w:pPr>
    </w:p>
    <w:p w14:paraId="331B1F0B" w14:textId="05CDE666" w:rsidR="00475CE9" w:rsidRPr="00036DCA" w:rsidRDefault="00475CE9"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w w:val="0"/>
          <w:sz w:val="20"/>
          <w:szCs w:val="20"/>
        </w:rPr>
        <w:t xml:space="preserve">a inobservância </w:t>
      </w:r>
      <w:r w:rsidRPr="00036DCA">
        <w:rPr>
          <w:rStyle w:val="DeltaViewDeletion"/>
          <w:rFonts w:ascii="Trebuchet MS" w:hAnsi="Trebuchet MS"/>
          <w:strike w:val="0"/>
          <w:color w:val="auto"/>
          <w:sz w:val="20"/>
          <w:szCs w:val="20"/>
        </w:rPr>
        <w:t xml:space="preserve">pela Emissora, pelos Avalistas PJ, pela SPE do Empreendimento e/ou </w:t>
      </w:r>
      <w:r w:rsidRPr="00036DCA">
        <w:rPr>
          <w:rFonts w:ascii="Trebuchet MS" w:hAnsi="Trebuchet MS"/>
          <w:w w:val="0"/>
          <w:sz w:val="20"/>
          <w:szCs w:val="20"/>
        </w:rPr>
        <w:t xml:space="preserve">suas coligadas, controladas, bem como seus administradores, diretores funcionários e representantes agindo em seu nome e benefício (a) das leis aplicáveis de prevenção a lavagem de dinheiro e combate ao terrorismo, em especial a Lei nº 9.613 de 3 de março de 1998, alterada pela Lei nº 12.683 de 9 de </w:t>
      </w:r>
      <w:r w:rsidR="005F47F7" w:rsidRPr="00036DCA">
        <w:rPr>
          <w:rFonts w:ascii="Trebuchet MS" w:hAnsi="Trebuchet MS"/>
          <w:w w:val="0"/>
          <w:sz w:val="20"/>
          <w:szCs w:val="20"/>
        </w:rPr>
        <w:t xml:space="preserve">julho </w:t>
      </w:r>
      <w:r w:rsidRPr="00036DCA">
        <w:rPr>
          <w:rFonts w:ascii="Trebuchet MS" w:hAnsi="Trebuchet MS"/>
          <w:w w:val="0"/>
          <w:sz w:val="20"/>
          <w:szCs w:val="20"/>
        </w:rPr>
        <w:t>de 2012</w:t>
      </w:r>
      <w:r w:rsidR="007812DD" w:rsidRPr="00036DCA">
        <w:rPr>
          <w:rFonts w:ascii="Trebuchet MS" w:hAnsi="Trebuchet MS"/>
          <w:w w:val="0"/>
          <w:sz w:val="20"/>
          <w:szCs w:val="20"/>
        </w:rPr>
        <w:t xml:space="preserve"> (“</w:t>
      </w:r>
      <w:r w:rsidR="007812DD" w:rsidRPr="00036DCA">
        <w:rPr>
          <w:rFonts w:ascii="Trebuchet MS" w:hAnsi="Trebuchet MS"/>
          <w:w w:val="0"/>
          <w:sz w:val="20"/>
          <w:szCs w:val="20"/>
          <w:u w:val="single"/>
        </w:rPr>
        <w:t>Lei 9.613</w:t>
      </w:r>
      <w:r w:rsidR="007812DD" w:rsidRPr="00036DCA">
        <w:rPr>
          <w:rFonts w:ascii="Trebuchet MS" w:hAnsi="Trebuchet MS"/>
          <w:w w:val="0"/>
          <w:sz w:val="20"/>
          <w:szCs w:val="20"/>
        </w:rPr>
        <w:t>”)</w:t>
      </w:r>
      <w:r w:rsidRPr="00036DCA">
        <w:rPr>
          <w:rFonts w:ascii="Trebuchet MS" w:hAnsi="Trebuchet MS"/>
          <w:w w:val="0"/>
          <w:sz w:val="20"/>
          <w:szCs w:val="20"/>
        </w:rPr>
        <w:t xml:space="preserve">, bem como a quaisquer sanções administradas ou impostas pelo U.S. Departament </w:t>
      </w:r>
      <w:proofErr w:type="spellStart"/>
      <w:r w:rsidRPr="00036DCA">
        <w:rPr>
          <w:rFonts w:ascii="Trebuchet MS" w:hAnsi="Trebuchet MS"/>
          <w:w w:val="0"/>
          <w:sz w:val="20"/>
          <w:szCs w:val="20"/>
        </w:rPr>
        <w:t>of</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the</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Treasury´s</w:t>
      </w:r>
      <w:proofErr w:type="spellEnd"/>
      <w:r w:rsidRPr="00036DCA">
        <w:rPr>
          <w:rFonts w:ascii="Trebuchet MS" w:hAnsi="Trebuchet MS"/>
          <w:w w:val="0"/>
          <w:sz w:val="20"/>
          <w:szCs w:val="20"/>
        </w:rPr>
        <w:t xml:space="preserve"> Office </w:t>
      </w:r>
      <w:proofErr w:type="spellStart"/>
      <w:r w:rsidRPr="00036DCA">
        <w:rPr>
          <w:rFonts w:ascii="Trebuchet MS" w:hAnsi="Trebuchet MS"/>
          <w:w w:val="0"/>
          <w:sz w:val="20"/>
          <w:szCs w:val="20"/>
        </w:rPr>
        <w:t>of</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Foreign</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Assets</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Control</w:t>
      </w:r>
      <w:proofErr w:type="spellEnd"/>
      <w:r w:rsidRPr="00036DCA">
        <w:rPr>
          <w:rFonts w:ascii="Trebuchet MS" w:hAnsi="Trebuchet MS"/>
          <w:w w:val="0"/>
          <w:sz w:val="20"/>
          <w:szCs w:val="20"/>
        </w:rPr>
        <w:t xml:space="preserve"> (“</w:t>
      </w:r>
      <w:r w:rsidRPr="00036DCA">
        <w:rPr>
          <w:rFonts w:ascii="Trebuchet MS" w:hAnsi="Trebuchet MS"/>
          <w:w w:val="0"/>
          <w:sz w:val="20"/>
          <w:szCs w:val="20"/>
          <w:u w:val="single"/>
        </w:rPr>
        <w:t>OFAC</w:t>
      </w:r>
      <w:r w:rsidRPr="00036DCA">
        <w:rPr>
          <w:rFonts w:ascii="Trebuchet MS" w:hAnsi="Trebuchet MS"/>
          <w:w w:val="0"/>
          <w:sz w:val="20"/>
          <w:szCs w:val="20"/>
        </w:rPr>
        <w:t xml:space="preserve">”), United </w:t>
      </w:r>
      <w:proofErr w:type="spellStart"/>
      <w:r w:rsidRPr="00036DCA">
        <w:rPr>
          <w:rFonts w:ascii="Trebuchet MS" w:hAnsi="Trebuchet MS"/>
          <w:w w:val="0"/>
          <w:sz w:val="20"/>
          <w:szCs w:val="20"/>
        </w:rPr>
        <w:t>Nations</w:t>
      </w:r>
      <w:proofErr w:type="spellEnd"/>
      <w:r w:rsidRPr="00036DCA">
        <w:rPr>
          <w:rFonts w:ascii="Trebuchet MS" w:hAnsi="Trebuchet MS"/>
          <w:w w:val="0"/>
          <w:sz w:val="20"/>
          <w:szCs w:val="20"/>
        </w:rPr>
        <w:t xml:space="preserve"> Security </w:t>
      </w:r>
      <w:proofErr w:type="spellStart"/>
      <w:r w:rsidRPr="00036DCA">
        <w:rPr>
          <w:rFonts w:ascii="Trebuchet MS" w:hAnsi="Trebuchet MS"/>
          <w:w w:val="0"/>
          <w:sz w:val="20"/>
          <w:szCs w:val="20"/>
        </w:rPr>
        <w:t>Council</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European</w:t>
      </w:r>
      <w:proofErr w:type="spellEnd"/>
      <w:r w:rsidRPr="00036DCA">
        <w:rPr>
          <w:rFonts w:ascii="Trebuchet MS" w:hAnsi="Trebuchet MS"/>
          <w:w w:val="0"/>
          <w:sz w:val="20"/>
          <w:szCs w:val="20"/>
        </w:rPr>
        <w:t xml:space="preserve"> Union e </w:t>
      </w:r>
      <w:proofErr w:type="spellStart"/>
      <w:r w:rsidRPr="00036DCA">
        <w:rPr>
          <w:rFonts w:ascii="Trebuchet MS" w:hAnsi="Trebuchet MS"/>
          <w:w w:val="0"/>
          <w:sz w:val="20"/>
          <w:szCs w:val="20"/>
        </w:rPr>
        <w:t>Her</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Majesty’s</w:t>
      </w:r>
      <w:proofErr w:type="spellEnd"/>
      <w:r w:rsidRPr="00036DCA">
        <w:rPr>
          <w:rFonts w:ascii="Trebuchet MS" w:hAnsi="Trebuchet MS"/>
          <w:w w:val="0"/>
          <w:sz w:val="20"/>
          <w:szCs w:val="20"/>
        </w:rPr>
        <w:t xml:space="preserve"> Treasury (coletivamente, “</w:t>
      </w:r>
      <w:r w:rsidRPr="00036DCA">
        <w:rPr>
          <w:rFonts w:ascii="Trebuchet MS" w:hAnsi="Trebuchet MS"/>
          <w:w w:val="0"/>
          <w:sz w:val="20"/>
          <w:szCs w:val="20"/>
          <w:u w:val="single"/>
        </w:rPr>
        <w:t>Sanções</w:t>
      </w:r>
      <w:r w:rsidRPr="00036DCA">
        <w:rPr>
          <w:rFonts w:ascii="Trebuchet MS" w:hAnsi="Trebuchet MS"/>
          <w:w w:val="0"/>
          <w:sz w:val="20"/>
          <w:szCs w:val="20"/>
        </w:rPr>
        <w:t>”); e (b) das leis relacionadas a atos de corrupção e atos lesivos contra a administração pública, na forma da Lei nº 12.846, de 1º de agosto de 2013, conforme alterada (“</w:t>
      </w:r>
      <w:r w:rsidRPr="00036DCA">
        <w:rPr>
          <w:rFonts w:ascii="Trebuchet MS" w:hAnsi="Trebuchet MS"/>
          <w:w w:val="0"/>
          <w:sz w:val="20"/>
          <w:szCs w:val="20"/>
          <w:u w:val="single"/>
        </w:rPr>
        <w:t>Lei 12.846</w:t>
      </w:r>
      <w:r w:rsidRPr="00036DCA">
        <w:rPr>
          <w:rFonts w:ascii="Trebuchet MS" w:hAnsi="Trebuchet MS"/>
          <w:w w:val="0"/>
          <w:sz w:val="20"/>
          <w:szCs w:val="20"/>
        </w:rPr>
        <w:t xml:space="preserve">”), do </w:t>
      </w:r>
      <w:proofErr w:type="spellStart"/>
      <w:r w:rsidRPr="00036DCA">
        <w:rPr>
          <w:rFonts w:ascii="Trebuchet MS" w:hAnsi="Trebuchet MS"/>
          <w:w w:val="0"/>
          <w:sz w:val="20"/>
          <w:szCs w:val="20"/>
        </w:rPr>
        <w:t>Foreign</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Corrupt</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Practices</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Act</w:t>
      </w:r>
      <w:proofErr w:type="spellEnd"/>
      <w:r w:rsidRPr="00036DCA">
        <w:rPr>
          <w:rFonts w:ascii="Trebuchet MS" w:hAnsi="Trebuchet MS"/>
          <w:w w:val="0"/>
          <w:sz w:val="20"/>
          <w:szCs w:val="20"/>
        </w:rPr>
        <w:t xml:space="preserve"> (FCPA), da OECD Convention </w:t>
      </w:r>
      <w:proofErr w:type="spellStart"/>
      <w:r w:rsidRPr="00036DCA">
        <w:rPr>
          <w:rFonts w:ascii="Trebuchet MS" w:hAnsi="Trebuchet MS"/>
          <w:w w:val="0"/>
          <w:sz w:val="20"/>
          <w:szCs w:val="20"/>
        </w:rPr>
        <w:t>on</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Combating</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Bribery</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of</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Foreign</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Public</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Officials</w:t>
      </w:r>
      <w:proofErr w:type="spellEnd"/>
      <w:r w:rsidRPr="00036DCA">
        <w:rPr>
          <w:rFonts w:ascii="Trebuchet MS" w:hAnsi="Trebuchet MS"/>
          <w:w w:val="0"/>
          <w:sz w:val="20"/>
          <w:szCs w:val="20"/>
        </w:rPr>
        <w:t xml:space="preserve"> in </w:t>
      </w:r>
      <w:proofErr w:type="spellStart"/>
      <w:r w:rsidRPr="00036DCA">
        <w:rPr>
          <w:rFonts w:ascii="Trebuchet MS" w:hAnsi="Trebuchet MS"/>
          <w:w w:val="0"/>
          <w:sz w:val="20"/>
          <w:szCs w:val="20"/>
        </w:rPr>
        <w:t>International</w:t>
      </w:r>
      <w:proofErr w:type="spellEnd"/>
      <w:r w:rsidRPr="00036DCA">
        <w:rPr>
          <w:rFonts w:ascii="Trebuchet MS" w:hAnsi="Trebuchet MS"/>
          <w:w w:val="0"/>
          <w:sz w:val="20"/>
          <w:szCs w:val="20"/>
        </w:rPr>
        <w:t xml:space="preserve"> Business </w:t>
      </w:r>
      <w:proofErr w:type="spellStart"/>
      <w:r w:rsidRPr="00036DCA">
        <w:rPr>
          <w:rFonts w:ascii="Trebuchet MS" w:hAnsi="Trebuchet MS"/>
          <w:w w:val="0"/>
          <w:sz w:val="20"/>
          <w:szCs w:val="20"/>
        </w:rPr>
        <w:t>Transactions</w:t>
      </w:r>
      <w:proofErr w:type="spellEnd"/>
      <w:r w:rsidRPr="00036DCA">
        <w:rPr>
          <w:rFonts w:ascii="Trebuchet MS" w:hAnsi="Trebuchet MS"/>
          <w:w w:val="0"/>
          <w:sz w:val="20"/>
          <w:szCs w:val="20"/>
        </w:rPr>
        <w:t xml:space="preserve"> e do UK </w:t>
      </w:r>
      <w:proofErr w:type="spellStart"/>
      <w:r w:rsidRPr="00036DCA">
        <w:rPr>
          <w:rFonts w:ascii="Trebuchet MS" w:hAnsi="Trebuchet MS"/>
          <w:w w:val="0"/>
          <w:sz w:val="20"/>
          <w:szCs w:val="20"/>
        </w:rPr>
        <w:t>Bribery</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Act</w:t>
      </w:r>
      <w:proofErr w:type="spellEnd"/>
      <w:r w:rsidRPr="00036DCA">
        <w:rPr>
          <w:rFonts w:ascii="Trebuchet MS" w:hAnsi="Trebuchet MS"/>
          <w:w w:val="0"/>
          <w:sz w:val="20"/>
          <w:szCs w:val="20"/>
        </w:rPr>
        <w:t xml:space="preserve"> (UKBA), sem prejuízo das demais legislações anticorrupção, conforme aplicável aos negócios da Emissora</w:t>
      </w:r>
      <w:r w:rsidR="00191267" w:rsidRPr="00036DCA">
        <w:rPr>
          <w:rFonts w:ascii="Trebuchet MS" w:hAnsi="Trebuchet MS"/>
          <w:w w:val="0"/>
          <w:sz w:val="20"/>
          <w:szCs w:val="20"/>
        </w:rPr>
        <w:t>,</w:t>
      </w:r>
      <w:r w:rsidRPr="00036DCA">
        <w:rPr>
          <w:rFonts w:ascii="Trebuchet MS" w:hAnsi="Trebuchet MS"/>
          <w:w w:val="0"/>
          <w:sz w:val="20"/>
          <w:szCs w:val="20"/>
        </w:rPr>
        <w:t xml:space="preserve"> </w:t>
      </w:r>
      <w:r w:rsidRPr="00036DCA">
        <w:rPr>
          <w:rFonts w:ascii="Trebuchet MS" w:hAnsi="Trebuchet MS"/>
          <w:sz w:val="20"/>
          <w:szCs w:val="20"/>
        </w:rPr>
        <w:t>dos Avalistas</w:t>
      </w:r>
      <w:r w:rsidRPr="00036DCA" w:rsidDel="00E46876">
        <w:rPr>
          <w:rFonts w:ascii="Trebuchet MS" w:hAnsi="Trebuchet MS"/>
          <w:w w:val="0"/>
          <w:sz w:val="20"/>
          <w:szCs w:val="20"/>
        </w:rPr>
        <w:t xml:space="preserve"> </w:t>
      </w:r>
      <w:r w:rsidR="00191267" w:rsidRPr="00036DCA">
        <w:rPr>
          <w:rFonts w:ascii="Trebuchet MS" w:hAnsi="Trebuchet MS"/>
          <w:w w:val="0"/>
          <w:sz w:val="20"/>
          <w:szCs w:val="20"/>
        </w:rPr>
        <w:t xml:space="preserve">e/ou da SPE do Empreendimento </w:t>
      </w:r>
      <w:r w:rsidRPr="00036DCA">
        <w:rPr>
          <w:rFonts w:ascii="Trebuchet MS" w:hAnsi="Trebuchet MS"/>
          <w:w w:val="0"/>
          <w:sz w:val="20"/>
          <w:szCs w:val="20"/>
        </w:rPr>
        <w:t>(“</w:t>
      </w:r>
      <w:r w:rsidRPr="00036DCA">
        <w:rPr>
          <w:rFonts w:ascii="Trebuchet MS" w:hAnsi="Trebuchet MS"/>
          <w:w w:val="0"/>
          <w:sz w:val="20"/>
          <w:szCs w:val="20"/>
          <w:u w:val="single"/>
        </w:rPr>
        <w:t>Legislação Anticorrupção</w:t>
      </w:r>
      <w:r w:rsidRPr="00036DCA">
        <w:rPr>
          <w:rFonts w:ascii="Trebuchet MS" w:hAnsi="Trebuchet MS"/>
          <w:w w:val="0"/>
          <w:sz w:val="20"/>
          <w:szCs w:val="20"/>
        </w:rPr>
        <w:t>”)</w:t>
      </w:r>
      <w:r w:rsidR="002857D2" w:rsidRPr="00036DCA">
        <w:rPr>
          <w:rFonts w:ascii="Trebuchet MS" w:hAnsi="Trebuchet MS"/>
          <w:w w:val="0"/>
          <w:sz w:val="20"/>
          <w:szCs w:val="20"/>
        </w:rPr>
        <w:t>;</w:t>
      </w:r>
    </w:p>
    <w:p w14:paraId="3282AE75"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5A6B8097" w14:textId="77777777"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realização de qualquer operação de cisão, fusão, incorporação ou qualquer outra reorganização societária </w:t>
      </w:r>
      <w:r w:rsidR="00163809" w:rsidRPr="00036DCA">
        <w:rPr>
          <w:rFonts w:ascii="Trebuchet MS" w:hAnsi="Trebuchet MS"/>
          <w:color w:val="auto"/>
          <w:sz w:val="20"/>
          <w:szCs w:val="20"/>
        </w:rPr>
        <w:t xml:space="preserve">da </w:t>
      </w:r>
      <w:r w:rsidR="00163809" w:rsidRPr="00036DCA">
        <w:rPr>
          <w:rStyle w:val="DeltaViewDeletion"/>
          <w:rFonts w:ascii="Trebuchet MS" w:hAnsi="Trebuchet MS"/>
          <w:strike w:val="0"/>
          <w:color w:val="auto"/>
          <w:sz w:val="20"/>
          <w:szCs w:val="20"/>
        </w:rPr>
        <w:t>Emissora, dos Avalistas PJ ou da SPE do Empreendimento</w:t>
      </w:r>
      <w:r w:rsidR="00163809" w:rsidRPr="00036DCA">
        <w:rPr>
          <w:rFonts w:ascii="Trebuchet MS" w:hAnsi="Trebuchet MS"/>
          <w:color w:val="auto"/>
          <w:sz w:val="20"/>
          <w:szCs w:val="20"/>
        </w:rPr>
        <w:t xml:space="preserve"> </w:t>
      </w:r>
      <w:r w:rsidR="008E5D24" w:rsidRPr="00036DCA">
        <w:rPr>
          <w:rFonts w:ascii="Trebuchet MS" w:hAnsi="Trebuchet MS"/>
          <w:color w:val="auto"/>
          <w:sz w:val="20"/>
          <w:szCs w:val="20"/>
        </w:rPr>
        <w:t>sem a prévia autorização da</w:t>
      </w:r>
      <w:r w:rsidRPr="00036DCA">
        <w:rPr>
          <w:rFonts w:ascii="Trebuchet MS" w:hAnsi="Trebuchet MS"/>
          <w:color w:val="auto"/>
          <w:sz w:val="20"/>
          <w:szCs w:val="20"/>
        </w:rPr>
        <w:t xml:space="preserve"> </w:t>
      </w:r>
      <w:proofErr w:type="spellStart"/>
      <w:r w:rsidR="008E5D24" w:rsidRPr="00036DCA">
        <w:rPr>
          <w:rFonts w:ascii="Trebuchet MS" w:hAnsi="Trebuchet MS"/>
          <w:color w:val="auto"/>
          <w:sz w:val="20"/>
          <w:szCs w:val="20"/>
        </w:rPr>
        <w:t>Securitizadora</w:t>
      </w:r>
      <w:proofErr w:type="spellEnd"/>
      <w:r w:rsidRPr="00036DCA">
        <w:rPr>
          <w:rFonts w:ascii="Trebuchet MS" w:hAnsi="Trebuchet MS"/>
          <w:color w:val="auto"/>
          <w:sz w:val="20"/>
          <w:szCs w:val="20"/>
        </w:rPr>
        <w:t xml:space="preserve">, ressalvadas as operações </w:t>
      </w:r>
      <w:r w:rsidR="002662B1" w:rsidRPr="00036DCA">
        <w:rPr>
          <w:rFonts w:ascii="Trebuchet MS" w:hAnsi="Trebuchet MS"/>
          <w:color w:val="auto"/>
          <w:sz w:val="20"/>
          <w:szCs w:val="20"/>
        </w:rPr>
        <w:t xml:space="preserve">de cisão, fusão, incorporação ou qualquer outra reorganização societária </w:t>
      </w:r>
      <w:r w:rsidRPr="00036DCA">
        <w:rPr>
          <w:rFonts w:ascii="Trebuchet MS" w:hAnsi="Trebuchet MS"/>
          <w:color w:val="auto"/>
          <w:sz w:val="20"/>
          <w:szCs w:val="20"/>
        </w:rPr>
        <w:t xml:space="preserve">que sejam realizadas entre </w:t>
      </w:r>
      <w:r w:rsidR="00163809" w:rsidRPr="00036DCA">
        <w:rPr>
          <w:rFonts w:ascii="Trebuchet MS" w:hAnsi="Trebuchet MS"/>
          <w:color w:val="auto"/>
          <w:sz w:val="20"/>
          <w:szCs w:val="20"/>
        </w:rPr>
        <w:t xml:space="preserve">a </w:t>
      </w:r>
      <w:r w:rsidR="00163809" w:rsidRPr="00036DCA">
        <w:rPr>
          <w:rStyle w:val="DeltaViewDeletion"/>
          <w:rFonts w:ascii="Trebuchet MS" w:hAnsi="Trebuchet MS"/>
          <w:strike w:val="0"/>
          <w:color w:val="auto"/>
          <w:sz w:val="20"/>
          <w:szCs w:val="20"/>
        </w:rPr>
        <w:t>Emissora, os Avalistas PJ ou a SPE do Empreendimento</w:t>
      </w:r>
      <w:r w:rsidR="004F32B4" w:rsidRPr="00036DCA">
        <w:rPr>
          <w:rStyle w:val="DeltaViewDeletion"/>
          <w:rFonts w:ascii="Trebuchet MS" w:hAnsi="Trebuchet MS"/>
          <w:strike w:val="0"/>
          <w:color w:val="auto"/>
          <w:sz w:val="20"/>
          <w:szCs w:val="20"/>
        </w:rPr>
        <w:t xml:space="preserve">. Fica desde já permitida a operação de oferta pública de ações para abertura de capital da </w:t>
      </w:r>
      <w:proofErr w:type="spellStart"/>
      <w:r w:rsidR="004F32B4" w:rsidRPr="00036DCA">
        <w:rPr>
          <w:rStyle w:val="DeltaViewDeletion"/>
          <w:rFonts w:ascii="Trebuchet MS" w:hAnsi="Trebuchet MS"/>
          <w:strike w:val="0"/>
          <w:color w:val="auto"/>
          <w:sz w:val="20"/>
          <w:szCs w:val="20"/>
        </w:rPr>
        <w:t>You</w:t>
      </w:r>
      <w:proofErr w:type="spellEnd"/>
      <w:r w:rsidR="004F32B4" w:rsidRPr="00036DCA">
        <w:rPr>
          <w:rStyle w:val="DeltaViewDeletion"/>
          <w:rFonts w:ascii="Trebuchet MS" w:hAnsi="Trebuchet MS"/>
          <w:strike w:val="0"/>
          <w:color w:val="auto"/>
          <w:sz w:val="20"/>
          <w:szCs w:val="20"/>
        </w:rPr>
        <w:t xml:space="preserve"> Inc (“</w:t>
      </w:r>
      <w:r w:rsidR="004F32B4" w:rsidRPr="00036DCA">
        <w:rPr>
          <w:rStyle w:val="DeltaViewDeletion"/>
          <w:rFonts w:ascii="Trebuchet MS" w:hAnsi="Trebuchet MS"/>
          <w:strike w:val="0"/>
          <w:color w:val="auto"/>
          <w:sz w:val="20"/>
          <w:szCs w:val="20"/>
          <w:u w:val="single"/>
        </w:rPr>
        <w:t>IPO</w:t>
      </w:r>
      <w:r w:rsidR="004F32B4" w:rsidRPr="00036DCA">
        <w:rPr>
          <w:rStyle w:val="DeltaViewDeletion"/>
          <w:rFonts w:ascii="Trebuchet MS" w:hAnsi="Trebuchet MS"/>
          <w:strike w:val="0"/>
          <w:color w:val="auto"/>
          <w:sz w:val="20"/>
          <w:szCs w:val="20"/>
        </w:rPr>
        <w:t>”), sem que isso configure um Evento de Vencimento Antecipado para fins desta Escritura</w:t>
      </w:r>
      <w:r w:rsidRPr="00036DCA">
        <w:rPr>
          <w:rFonts w:ascii="Trebuchet MS" w:hAnsi="Trebuchet MS"/>
          <w:color w:val="auto"/>
          <w:sz w:val="20"/>
          <w:szCs w:val="20"/>
        </w:rPr>
        <w:t>;</w:t>
      </w:r>
    </w:p>
    <w:p w14:paraId="693102A2"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183F02A1" w14:textId="470C8908"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não obtenção, não renovação, cassação, perda ou suspensão de quaisquer licenças, autorizações e/ou alvarás necessárias para o regular exercício das atividades desenvolvidas </w:t>
      </w:r>
      <w:r w:rsidR="00092CA7" w:rsidRPr="00036DCA">
        <w:rPr>
          <w:rStyle w:val="DeltaViewDeletion"/>
          <w:rFonts w:ascii="Trebuchet MS" w:hAnsi="Trebuchet MS"/>
          <w:strike w:val="0"/>
          <w:color w:val="auto"/>
          <w:sz w:val="20"/>
          <w:szCs w:val="20"/>
        </w:rPr>
        <w:t>pela Emissora, pelos Avalistas PJ ou pela SPE do Empreendimento</w:t>
      </w:r>
      <w:r w:rsidRPr="00036DCA">
        <w:rPr>
          <w:rFonts w:ascii="Trebuchet MS" w:hAnsi="Trebuchet MS"/>
          <w:color w:val="auto"/>
          <w:sz w:val="20"/>
          <w:szCs w:val="20"/>
        </w:rPr>
        <w:t xml:space="preserve">, que afetem de forma material </w:t>
      </w:r>
      <w:r w:rsidR="006D23C5" w:rsidRPr="00036DCA">
        <w:rPr>
          <w:rFonts w:ascii="Trebuchet MS" w:hAnsi="Trebuchet MS"/>
          <w:color w:val="auto"/>
          <w:sz w:val="20"/>
          <w:szCs w:val="20"/>
        </w:rPr>
        <w:t xml:space="preserve">e adversa </w:t>
      </w:r>
      <w:r w:rsidRPr="00036DCA">
        <w:rPr>
          <w:rFonts w:ascii="Trebuchet MS" w:hAnsi="Trebuchet MS"/>
          <w:color w:val="auto"/>
          <w:sz w:val="20"/>
          <w:szCs w:val="20"/>
        </w:rPr>
        <w:t xml:space="preserve">as atividades </w:t>
      </w:r>
      <w:r w:rsidR="00163809" w:rsidRPr="00036DCA">
        <w:rPr>
          <w:rFonts w:ascii="Trebuchet MS" w:hAnsi="Trebuchet MS"/>
          <w:color w:val="auto"/>
          <w:sz w:val="20"/>
          <w:szCs w:val="20"/>
        </w:rPr>
        <w:t xml:space="preserve">da </w:t>
      </w:r>
      <w:r w:rsidR="00163809" w:rsidRPr="00036DCA">
        <w:rPr>
          <w:rStyle w:val="DeltaViewDeletion"/>
          <w:rFonts w:ascii="Trebuchet MS" w:hAnsi="Trebuchet MS"/>
          <w:strike w:val="0"/>
          <w:color w:val="auto"/>
          <w:sz w:val="20"/>
          <w:szCs w:val="20"/>
        </w:rPr>
        <w:t>Emissora, dos Avalistas PJ ou da SPE do Empreendimento</w:t>
      </w:r>
      <w:r w:rsidRPr="00036DCA">
        <w:rPr>
          <w:rFonts w:ascii="Trebuchet MS" w:hAnsi="Trebuchet MS"/>
          <w:color w:val="auto"/>
          <w:sz w:val="20"/>
          <w:szCs w:val="20"/>
        </w:rPr>
        <w:t xml:space="preserve"> por prazo superior a 30 (trinta) dias corridos contados a partir da data em que as atividades forem suspensas ou interrompidas, exceto caso </w:t>
      </w:r>
      <w:r w:rsidR="00163809" w:rsidRPr="00036DCA">
        <w:rPr>
          <w:rFonts w:ascii="Trebuchet MS" w:hAnsi="Trebuchet MS"/>
          <w:color w:val="auto"/>
          <w:sz w:val="20"/>
          <w:szCs w:val="20"/>
        </w:rPr>
        <w:t xml:space="preserve">a </w:t>
      </w:r>
      <w:r w:rsidR="00163809" w:rsidRPr="00036DCA">
        <w:rPr>
          <w:rStyle w:val="DeltaViewDeletion"/>
          <w:rFonts w:ascii="Trebuchet MS" w:hAnsi="Trebuchet MS"/>
          <w:strike w:val="0"/>
          <w:color w:val="auto"/>
          <w:sz w:val="20"/>
          <w:szCs w:val="20"/>
        </w:rPr>
        <w:t>Emissora, os Avalistas PJ ou a SPE do Empreendimento</w:t>
      </w:r>
      <w:r w:rsidR="0070430E" w:rsidRPr="00036DCA">
        <w:rPr>
          <w:rFonts w:ascii="Trebuchet MS" w:hAnsi="Trebuchet MS"/>
          <w:color w:val="auto"/>
          <w:sz w:val="20"/>
          <w:szCs w:val="20"/>
        </w:rPr>
        <w:t xml:space="preserve"> </w:t>
      </w:r>
      <w:r w:rsidRPr="00036DCA">
        <w:rPr>
          <w:rFonts w:ascii="Trebuchet MS" w:hAnsi="Trebuchet MS"/>
          <w:color w:val="auto"/>
          <w:sz w:val="20"/>
          <w:szCs w:val="20"/>
        </w:rPr>
        <w:t xml:space="preserve">comprovem que a não obtenção, não renovação, cassação, perda ou suspensão </w:t>
      </w:r>
      <w:r w:rsidR="00475CE9" w:rsidRPr="00036DCA">
        <w:rPr>
          <w:rFonts w:ascii="Trebuchet MS" w:hAnsi="Trebuchet MS"/>
          <w:b/>
          <w:bCs/>
          <w:color w:val="auto"/>
          <w:sz w:val="20"/>
          <w:szCs w:val="20"/>
        </w:rPr>
        <w:t>(a)</w:t>
      </w:r>
      <w:r w:rsidR="00475CE9" w:rsidRPr="00036DCA">
        <w:rPr>
          <w:rFonts w:ascii="Trebuchet MS" w:hAnsi="Trebuchet MS"/>
          <w:color w:val="auto"/>
          <w:sz w:val="20"/>
          <w:szCs w:val="20"/>
        </w:rPr>
        <w:t xml:space="preserve"> </w:t>
      </w:r>
      <w:r w:rsidRPr="00036DCA">
        <w:rPr>
          <w:rFonts w:ascii="Trebuchet MS" w:hAnsi="Trebuchet MS"/>
          <w:color w:val="auto"/>
          <w:sz w:val="20"/>
          <w:szCs w:val="20"/>
        </w:rPr>
        <w:t>decorre de atrasos ou exigências formuladas pelo órgão público competente pela concessão das respectivas licenças, autorizações e/ou alvarás</w:t>
      </w:r>
      <w:r w:rsidR="00475CE9" w:rsidRPr="00036DCA">
        <w:rPr>
          <w:rFonts w:ascii="Trebuchet MS" w:hAnsi="Trebuchet MS"/>
          <w:color w:val="auto"/>
          <w:sz w:val="20"/>
          <w:szCs w:val="20"/>
        </w:rPr>
        <w:t xml:space="preserve"> ou </w:t>
      </w:r>
      <w:r w:rsidR="00475CE9" w:rsidRPr="00036DCA">
        <w:rPr>
          <w:rFonts w:ascii="Trebuchet MS" w:hAnsi="Trebuchet MS"/>
          <w:b/>
          <w:bCs/>
          <w:color w:val="auto"/>
          <w:sz w:val="20"/>
          <w:szCs w:val="20"/>
        </w:rPr>
        <w:t>(b)</w:t>
      </w:r>
      <w:r w:rsidR="00475CE9" w:rsidRPr="00036DCA">
        <w:rPr>
          <w:rFonts w:ascii="Trebuchet MS" w:hAnsi="Trebuchet MS"/>
          <w:color w:val="auto"/>
          <w:sz w:val="20"/>
          <w:szCs w:val="20"/>
        </w:rPr>
        <w:t xml:space="preserve"> </w:t>
      </w:r>
      <w:r w:rsidR="00475CE9" w:rsidRPr="00036DCA">
        <w:rPr>
          <w:rFonts w:ascii="Trebuchet MS" w:hAnsi="Trebuchet MS"/>
          <w:sz w:val="20"/>
          <w:szCs w:val="20"/>
        </w:rPr>
        <w:t>não possa causar um Efeito Adverso Relevante</w:t>
      </w:r>
      <w:r w:rsidR="002857D2" w:rsidRPr="00036DCA">
        <w:rPr>
          <w:rFonts w:ascii="Trebuchet MS" w:hAnsi="Trebuchet MS"/>
          <w:sz w:val="20"/>
          <w:szCs w:val="20"/>
        </w:rPr>
        <w:t xml:space="preserve">. Para fins dessa Escritura, considera-se “Efeito Adverso Relevante” </w:t>
      </w:r>
      <w:r w:rsidR="002857D2" w:rsidRPr="00036DCA">
        <w:rPr>
          <w:rFonts w:ascii="Trebuchet MS" w:hAnsi="Trebuchet MS" w:cs="Tahoma"/>
          <w:sz w:val="20"/>
          <w:szCs w:val="20"/>
        </w:rPr>
        <w:t>qualquer circunstância ou fato, atual ou contingente, que modifique adversamente a condição econômica, financeira, reputacional, operacional ou jurídica da Emissora e dos Avalistas, bem como os negócios da Emissora e dos Avalistas, e que prejudique ou possa prejudicar a capacidade da Emissora e dos Avalistas</w:t>
      </w:r>
      <w:r w:rsidR="00A90AB2" w:rsidRPr="00036DCA">
        <w:rPr>
          <w:rFonts w:ascii="Trebuchet MS" w:hAnsi="Trebuchet MS" w:cs="Tahoma"/>
          <w:sz w:val="20"/>
          <w:szCs w:val="20"/>
        </w:rPr>
        <w:t xml:space="preserve"> e </w:t>
      </w:r>
      <w:r w:rsidR="005F47F7" w:rsidRPr="00036DCA">
        <w:rPr>
          <w:rFonts w:ascii="Trebuchet MS" w:hAnsi="Trebuchet MS" w:cs="Tahoma"/>
          <w:sz w:val="20"/>
          <w:szCs w:val="20"/>
        </w:rPr>
        <w:t>da SPE do Empreendimento</w:t>
      </w:r>
      <w:r w:rsidR="00E22875" w:rsidRPr="00036DCA">
        <w:rPr>
          <w:rFonts w:ascii="Trebuchet MS" w:hAnsi="Trebuchet MS" w:cs="Tahoma"/>
          <w:sz w:val="20"/>
          <w:szCs w:val="20"/>
        </w:rPr>
        <w:t xml:space="preserve"> </w:t>
      </w:r>
      <w:r w:rsidR="002857D2" w:rsidRPr="00036DCA">
        <w:rPr>
          <w:rFonts w:ascii="Trebuchet MS" w:hAnsi="Trebuchet MS" w:cs="Tahoma"/>
          <w:sz w:val="20"/>
          <w:szCs w:val="20"/>
        </w:rPr>
        <w:t>de cumprirem com suas obrigações decorrentes dos Documentos da Operação</w:t>
      </w:r>
      <w:r w:rsidRPr="00036DCA">
        <w:rPr>
          <w:rFonts w:ascii="Trebuchet MS" w:hAnsi="Trebuchet MS"/>
          <w:color w:val="auto"/>
          <w:sz w:val="20"/>
          <w:szCs w:val="20"/>
        </w:rPr>
        <w:t xml:space="preserve">; </w:t>
      </w:r>
    </w:p>
    <w:p w14:paraId="4454A50B"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7E4C6691" w14:textId="3582638C"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lastRenderedPageBreak/>
        <w:t xml:space="preserve">alteração ou transferência do controle direto ou indireto da </w:t>
      </w:r>
      <w:r w:rsidR="00163809" w:rsidRPr="00036DCA">
        <w:rPr>
          <w:rStyle w:val="DeltaViewDeletion"/>
          <w:rFonts w:ascii="Trebuchet MS" w:hAnsi="Trebuchet MS"/>
          <w:strike w:val="0"/>
          <w:color w:val="auto"/>
          <w:sz w:val="20"/>
          <w:szCs w:val="20"/>
        </w:rPr>
        <w:t>Emissora, dos Avalistas PJ ou da SPE do Empreendimento</w:t>
      </w:r>
      <w:r w:rsidRPr="00036DCA">
        <w:rPr>
          <w:rFonts w:ascii="Trebuchet MS" w:hAnsi="Trebuchet MS"/>
          <w:color w:val="auto"/>
          <w:sz w:val="20"/>
          <w:szCs w:val="20"/>
        </w:rPr>
        <w:t xml:space="preserve"> para terceiros</w:t>
      </w:r>
      <w:r w:rsidR="00FD32B7" w:rsidRPr="00036DCA">
        <w:rPr>
          <w:rFonts w:ascii="Trebuchet MS" w:hAnsi="Trebuchet MS"/>
          <w:color w:val="auto"/>
          <w:sz w:val="20"/>
          <w:szCs w:val="20"/>
        </w:rPr>
        <w:t xml:space="preserve">; </w:t>
      </w:r>
    </w:p>
    <w:p w14:paraId="5407C521"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492277F3" w14:textId="77777777"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na ocorrência das hipóteses previstas nos artigos 333 e 1425 do Código Civil, observados os prazos de cura previstos nos respectivos Documentos da Operação</w:t>
      </w:r>
      <w:r w:rsidR="00E76EB7" w:rsidRPr="00036DCA">
        <w:rPr>
          <w:rFonts w:ascii="Trebuchet MS" w:hAnsi="Trebuchet MS"/>
          <w:color w:val="auto"/>
          <w:sz w:val="20"/>
          <w:szCs w:val="20"/>
        </w:rPr>
        <w:t>, observado o disposto no item (e) desta Cláusula 6.1.2</w:t>
      </w:r>
      <w:r w:rsidRPr="00036DCA">
        <w:rPr>
          <w:rFonts w:ascii="Trebuchet MS" w:hAnsi="Trebuchet MS"/>
          <w:color w:val="auto"/>
          <w:sz w:val="20"/>
          <w:szCs w:val="20"/>
        </w:rPr>
        <w:t>;</w:t>
      </w:r>
    </w:p>
    <w:p w14:paraId="4A6093DF"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7615AFBE" w14:textId="46EB73D7"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mudança relevante no estado econômico-financeiro </w:t>
      </w:r>
      <w:r w:rsidR="00163809" w:rsidRPr="00036DCA">
        <w:rPr>
          <w:rFonts w:ascii="Trebuchet MS" w:hAnsi="Trebuchet MS"/>
          <w:color w:val="auto"/>
          <w:sz w:val="20"/>
          <w:szCs w:val="20"/>
        </w:rPr>
        <w:t xml:space="preserve">da </w:t>
      </w:r>
      <w:r w:rsidR="00163809" w:rsidRPr="00036DCA">
        <w:rPr>
          <w:rStyle w:val="DeltaViewDeletion"/>
          <w:rFonts w:ascii="Trebuchet MS" w:hAnsi="Trebuchet MS"/>
          <w:strike w:val="0"/>
          <w:color w:val="auto"/>
          <w:sz w:val="20"/>
          <w:szCs w:val="20"/>
        </w:rPr>
        <w:t>Emissora, dos Avalistas PJ ou da SPE do Empreendimento</w:t>
      </w:r>
      <w:r w:rsidRPr="00036DCA">
        <w:rPr>
          <w:rFonts w:ascii="Trebuchet MS" w:hAnsi="Trebuchet MS"/>
          <w:color w:val="auto"/>
          <w:sz w:val="20"/>
          <w:szCs w:val="20"/>
        </w:rPr>
        <w:t xml:space="preserve">; </w:t>
      </w:r>
    </w:p>
    <w:p w14:paraId="39041525" w14:textId="77777777" w:rsidR="008508CC" w:rsidRPr="00036DCA" w:rsidRDefault="008508CC" w:rsidP="00D434E4">
      <w:pPr>
        <w:pStyle w:val="Default"/>
        <w:widowControl w:val="0"/>
        <w:tabs>
          <w:tab w:val="left" w:pos="851"/>
          <w:tab w:val="left" w:pos="1701"/>
        </w:tabs>
        <w:spacing w:line="360" w:lineRule="auto"/>
        <w:jc w:val="both"/>
        <w:rPr>
          <w:rFonts w:ascii="Trebuchet MS" w:hAnsi="Trebuchet MS"/>
          <w:color w:val="auto"/>
          <w:sz w:val="20"/>
          <w:szCs w:val="20"/>
        </w:rPr>
      </w:pPr>
    </w:p>
    <w:p w14:paraId="183F7CAD" w14:textId="77777777" w:rsidR="005F47F7"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descumprimento d</w:t>
      </w:r>
      <w:r w:rsidR="00CD437D" w:rsidRPr="00036DCA">
        <w:rPr>
          <w:rFonts w:ascii="Trebuchet MS" w:hAnsi="Trebuchet MS"/>
          <w:color w:val="auto"/>
          <w:sz w:val="20"/>
          <w:szCs w:val="20"/>
        </w:rPr>
        <w:t>e qualquer um dos</w:t>
      </w:r>
      <w:r w:rsidRPr="00036DCA">
        <w:rPr>
          <w:rFonts w:ascii="Trebuchet MS" w:hAnsi="Trebuchet MS"/>
          <w:color w:val="auto"/>
          <w:sz w:val="20"/>
          <w:szCs w:val="20"/>
        </w:rPr>
        <w:t xml:space="preserve"> LTV Máximo Operação</w:t>
      </w:r>
      <w:r w:rsidR="008E5D24" w:rsidRPr="00036DCA">
        <w:rPr>
          <w:rFonts w:ascii="Trebuchet MS" w:hAnsi="Trebuchet MS"/>
          <w:color w:val="auto"/>
          <w:sz w:val="20"/>
          <w:szCs w:val="20"/>
        </w:rPr>
        <w:t>, nos termos estabelecidos nessa</w:t>
      </w:r>
      <w:r w:rsidRPr="00036DCA">
        <w:rPr>
          <w:rFonts w:ascii="Trebuchet MS" w:hAnsi="Trebuchet MS"/>
          <w:color w:val="auto"/>
          <w:sz w:val="20"/>
          <w:szCs w:val="20"/>
        </w:rPr>
        <w:t xml:space="preserve"> </w:t>
      </w:r>
      <w:r w:rsidR="008E5D24" w:rsidRPr="00036DCA">
        <w:rPr>
          <w:rFonts w:ascii="Trebuchet MS" w:hAnsi="Trebuchet MS"/>
          <w:color w:val="auto"/>
          <w:sz w:val="20"/>
          <w:szCs w:val="20"/>
        </w:rPr>
        <w:t>Escritura</w:t>
      </w:r>
      <w:r w:rsidRPr="00036DCA">
        <w:rPr>
          <w:rFonts w:ascii="Trebuchet MS" w:hAnsi="Trebuchet MS"/>
          <w:color w:val="auto"/>
          <w:sz w:val="20"/>
          <w:szCs w:val="20"/>
        </w:rPr>
        <w:t>, sem que seja sanado no prazo de 15 (quinze) dias</w:t>
      </w:r>
      <w:r w:rsidR="00A0317D" w:rsidRPr="00036DCA">
        <w:rPr>
          <w:rFonts w:ascii="Trebuchet MS" w:hAnsi="Trebuchet MS"/>
          <w:color w:val="auto"/>
          <w:sz w:val="20"/>
          <w:szCs w:val="20"/>
        </w:rPr>
        <w:t xml:space="preserve"> corridos</w:t>
      </w:r>
      <w:r w:rsidR="005F47F7" w:rsidRPr="00036DCA">
        <w:rPr>
          <w:rFonts w:ascii="Trebuchet MS" w:hAnsi="Trebuchet MS"/>
          <w:color w:val="auto"/>
          <w:sz w:val="20"/>
          <w:szCs w:val="20"/>
        </w:rPr>
        <w:t xml:space="preserve">; </w:t>
      </w:r>
    </w:p>
    <w:p w14:paraId="569EAB80" w14:textId="77777777" w:rsidR="005F47F7" w:rsidRPr="00036DCA" w:rsidRDefault="005F47F7" w:rsidP="00913EEF">
      <w:pPr>
        <w:pStyle w:val="PargrafodaLista"/>
        <w:spacing w:line="360" w:lineRule="auto"/>
        <w:rPr>
          <w:rFonts w:ascii="Trebuchet MS" w:hAnsi="Trebuchet MS"/>
          <w:sz w:val="20"/>
          <w:szCs w:val="20"/>
        </w:rPr>
      </w:pPr>
    </w:p>
    <w:p w14:paraId="10CFA9EC" w14:textId="2907250D" w:rsidR="005F47F7" w:rsidRPr="00036DCA" w:rsidRDefault="005F47F7"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não contratação de empresa gerenciadora nos termos da Cláusula 3.5.14 acima;</w:t>
      </w:r>
      <w:r w:rsidR="00D434E4" w:rsidRPr="00036DCA">
        <w:rPr>
          <w:rFonts w:ascii="Trebuchet MS" w:hAnsi="Trebuchet MS"/>
          <w:color w:val="auto"/>
          <w:sz w:val="20"/>
          <w:szCs w:val="20"/>
        </w:rPr>
        <w:t xml:space="preserve"> e</w:t>
      </w:r>
    </w:p>
    <w:p w14:paraId="48BDD8CC" w14:textId="77777777" w:rsidR="005F47F7" w:rsidRPr="00036DCA" w:rsidRDefault="005F47F7" w:rsidP="00913EEF">
      <w:pPr>
        <w:pStyle w:val="Default"/>
        <w:widowControl w:val="0"/>
        <w:tabs>
          <w:tab w:val="left" w:pos="851"/>
        </w:tabs>
        <w:spacing w:line="360" w:lineRule="auto"/>
        <w:ind w:left="851"/>
        <w:jc w:val="both"/>
        <w:rPr>
          <w:rFonts w:ascii="Trebuchet MS" w:hAnsi="Trebuchet MS"/>
          <w:color w:val="auto"/>
          <w:sz w:val="20"/>
          <w:szCs w:val="20"/>
        </w:rPr>
      </w:pPr>
    </w:p>
    <w:p w14:paraId="6CABEF80" w14:textId="7DBD4C59" w:rsidR="008508CC" w:rsidRPr="00036DCA" w:rsidRDefault="00D434E4"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caso o Contrato de Alienação Fiduciária Terreno e o Contrato de Alienação Fiduciária Unidades, neste último caso, caso aplicável, não sejam prenotados e registrados nos prazos descritos nas Cláusulas 2.1.4. e 2.1.6. acima.</w:t>
      </w:r>
    </w:p>
    <w:p w14:paraId="1B0FF125" w14:textId="77777777" w:rsidR="00981871" w:rsidRPr="00036DCA" w:rsidRDefault="00981871" w:rsidP="00D434E4">
      <w:pPr>
        <w:pStyle w:val="Default"/>
        <w:widowControl w:val="0"/>
        <w:tabs>
          <w:tab w:val="left" w:pos="851"/>
          <w:tab w:val="left" w:pos="1701"/>
        </w:tabs>
        <w:spacing w:line="360" w:lineRule="auto"/>
        <w:ind w:left="1728"/>
        <w:jc w:val="both"/>
        <w:rPr>
          <w:rFonts w:ascii="Trebuchet MS" w:eastAsia="Arial Unicode MS" w:hAnsi="Trebuchet MS" w:cstheme="minorHAnsi"/>
          <w:color w:val="auto"/>
          <w:sz w:val="20"/>
          <w:szCs w:val="20"/>
          <w:lang w:bidi="th-TH"/>
        </w:rPr>
      </w:pPr>
    </w:p>
    <w:p w14:paraId="4DA2E4CB" w14:textId="476C2767" w:rsidR="00981871" w:rsidRPr="00036DCA" w:rsidRDefault="00981871" w:rsidP="00D434E4">
      <w:pPr>
        <w:pStyle w:val="Default"/>
        <w:widowControl w:val="0"/>
        <w:numPr>
          <w:ilvl w:val="3"/>
          <w:numId w:val="1"/>
        </w:numPr>
        <w:tabs>
          <w:tab w:val="left" w:pos="851"/>
          <w:tab w:val="left" w:pos="2835"/>
        </w:tabs>
        <w:spacing w:line="360" w:lineRule="auto"/>
        <w:ind w:left="170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Para fins desta Escritura, “</w:t>
      </w:r>
      <w:proofErr w:type="spellStart"/>
      <w:r w:rsidRPr="00036DCA">
        <w:rPr>
          <w:rFonts w:ascii="Trebuchet MS" w:eastAsia="Arial Unicode MS" w:hAnsi="Trebuchet MS" w:cstheme="minorHAnsi"/>
          <w:color w:val="auto"/>
          <w:sz w:val="20"/>
          <w:szCs w:val="20"/>
          <w:lang w:bidi="th-TH"/>
        </w:rPr>
        <w:t>Capex</w:t>
      </w:r>
      <w:proofErr w:type="spellEnd"/>
      <w:r w:rsidRPr="00036DCA">
        <w:rPr>
          <w:rFonts w:ascii="Trebuchet MS" w:eastAsia="Arial Unicode MS" w:hAnsi="Trebuchet MS" w:cstheme="minorHAnsi"/>
          <w:color w:val="auto"/>
          <w:sz w:val="20"/>
          <w:szCs w:val="20"/>
          <w:lang w:bidi="th-TH"/>
        </w:rPr>
        <w:t>” significa as despesas relativas à aquisição dos terrenos, incluindo o preço pago pelo terreno, eventual comissão de intermediação, se houver, emolumentos (</w:t>
      </w:r>
      <w:proofErr w:type="spellStart"/>
      <w:r w:rsidRPr="00036DCA">
        <w:rPr>
          <w:rFonts w:ascii="Trebuchet MS" w:eastAsia="Arial Unicode MS" w:hAnsi="Trebuchet MS" w:cstheme="minorHAnsi"/>
          <w:color w:val="auto"/>
          <w:sz w:val="20"/>
          <w:szCs w:val="20"/>
          <w:lang w:bidi="th-TH"/>
        </w:rPr>
        <w:t>ex</w:t>
      </w:r>
      <w:proofErr w:type="spellEnd"/>
      <w:r w:rsidRPr="00036DCA">
        <w:rPr>
          <w:rFonts w:ascii="Trebuchet MS" w:eastAsia="Arial Unicode MS" w:hAnsi="Trebuchet MS" w:cstheme="minorHAnsi"/>
          <w:color w:val="auto"/>
          <w:sz w:val="20"/>
          <w:szCs w:val="20"/>
          <w:lang w:bidi="th-TH"/>
        </w:rPr>
        <w:t xml:space="preserve"> ITBI), despesas de “</w:t>
      </w:r>
      <w:proofErr w:type="spellStart"/>
      <w:r w:rsidRPr="00036DCA">
        <w:rPr>
          <w:rFonts w:ascii="Trebuchet MS" w:eastAsia="Arial Unicode MS" w:hAnsi="Trebuchet MS" w:cstheme="minorHAnsi"/>
          <w:color w:val="auto"/>
          <w:sz w:val="20"/>
          <w:szCs w:val="20"/>
          <w:lang w:bidi="th-TH"/>
        </w:rPr>
        <w:t>due</w:t>
      </w:r>
      <w:proofErr w:type="spellEnd"/>
      <w:r w:rsidRPr="00036DCA">
        <w:rPr>
          <w:rFonts w:ascii="Trebuchet MS" w:eastAsia="Arial Unicode MS" w:hAnsi="Trebuchet MS" w:cstheme="minorHAnsi"/>
          <w:color w:val="auto"/>
          <w:sz w:val="20"/>
          <w:szCs w:val="20"/>
          <w:lang w:bidi="th-TH"/>
        </w:rPr>
        <w:t xml:space="preserve"> </w:t>
      </w:r>
      <w:proofErr w:type="spellStart"/>
      <w:r w:rsidRPr="00036DCA">
        <w:rPr>
          <w:rFonts w:ascii="Trebuchet MS" w:eastAsia="Arial Unicode MS" w:hAnsi="Trebuchet MS" w:cstheme="minorHAnsi"/>
          <w:color w:val="auto"/>
          <w:sz w:val="20"/>
          <w:szCs w:val="20"/>
          <w:lang w:bidi="th-TH"/>
        </w:rPr>
        <w:t>diligence</w:t>
      </w:r>
      <w:proofErr w:type="spellEnd"/>
      <w:r w:rsidRPr="00036DCA">
        <w:rPr>
          <w:rFonts w:ascii="Trebuchet MS" w:eastAsia="Arial Unicode MS" w:hAnsi="Trebuchet MS" w:cstheme="minorHAnsi"/>
          <w:color w:val="auto"/>
          <w:sz w:val="20"/>
          <w:szCs w:val="20"/>
          <w:lang w:bidi="th-TH"/>
        </w:rPr>
        <w:t xml:space="preserve">” técnica e jurídica, demolição, retificação, dentre outros, assim como os custos associados ao desenvolvimento dos projetos, incluindo projetos de engenharia, arquitetura e demais disciplinas, aprovações, licenciamentos, alvarás, outorgas onerosas, aquisição de </w:t>
      </w:r>
      <w:proofErr w:type="spellStart"/>
      <w:r w:rsidRPr="00036DCA">
        <w:rPr>
          <w:rFonts w:ascii="Trebuchet MS" w:eastAsia="Arial Unicode MS" w:hAnsi="Trebuchet MS" w:cstheme="minorHAnsi"/>
          <w:color w:val="auto"/>
          <w:sz w:val="20"/>
          <w:szCs w:val="20"/>
          <w:lang w:bidi="th-TH"/>
        </w:rPr>
        <w:t>CEPACs</w:t>
      </w:r>
      <w:proofErr w:type="spellEnd"/>
      <w:r w:rsidRPr="00036DCA">
        <w:rPr>
          <w:rFonts w:ascii="Trebuchet MS" w:eastAsia="Arial Unicode MS" w:hAnsi="Trebuchet MS" w:cstheme="minorHAnsi"/>
          <w:color w:val="auto"/>
          <w:sz w:val="20"/>
          <w:szCs w:val="20"/>
          <w:lang w:bidi="th-TH"/>
        </w:rPr>
        <w:t xml:space="preserve">, custos de construção ou </w:t>
      </w:r>
      <w:proofErr w:type="spellStart"/>
      <w:r w:rsidRPr="00036DCA">
        <w:rPr>
          <w:rFonts w:ascii="Trebuchet MS" w:eastAsia="Arial Unicode MS" w:hAnsi="Trebuchet MS" w:cstheme="minorHAnsi"/>
          <w:color w:val="auto"/>
          <w:sz w:val="20"/>
          <w:szCs w:val="20"/>
          <w:lang w:bidi="th-TH"/>
        </w:rPr>
        <w:t>retrofit</w:t>
      </w:r>
      <w:proofErr w:type="spellEnd"/>
      <w:r w:rsidRPr="00036DCA">
        <w:rPr>
          <w:rFonts w:ascii="Trebuchet MS" w:eastAsia="Arial Unicode MS" w:hAnsi="Trebuchet MS" w:cstheme="minorHAnsi"/>
          <w:color w:val="auto"/>
          <w:sz w:val="20"/>
          <w:szCs w:val="20"/>
          <w:lang w:bidi="th-TH"/>
        </w:rPr>
        <w:t xml:space="preserve">, incluindo materiais, serviços e emolumentos necessários a execução da obra, assim como taxa de administração e fiscalização de obra, taxas de emissão de habite-se e autos de vistoria de corpos de bombeiros, INSS e ISS da obra assim como despesas de marketing relacionadas a locação e promoção do projeto, excluídos do cálculo do </w:t>
      </w:r>
      <w:proofErr w:type="spellStart"/>
      <w:r w:rsidRPr="00036DCA">
        <w:rPr>
          <w:rFonts w:ascii="Trebuchet MS" w:eastAsia="Arial Unicode MS" w:hAnsi="Trebuchet MS" w:cstheme="minorHAnsi"/>
          <w:color w:val="auto"/>
          <w:sz w:val="20"/>
          <w:szCs w:val="20"/>
          <w:lang w:bidi="th-TH"/>
        </w:rPr>
        <w:t>Capex</w:t>
      </w:r>
      <w:proofErr w:type="spellEnd"/>
      <w:r w:rsidRPr="00036DCA">
        <w:rPr>
          <w:rFonts w:ascii="Trebuchet MS" w:eastAsia="Arial Unicode MS" w:hAnsi="Trebuchet MS" w:cstheme="minorHAnsi"/>
          <w:color w:val="auto"/>
          <w:sz w:val="20"/>
          <w:szCs w:val="20"/>
          <w:lang w:bidi="th-TH"/>
        </w:rPr>
        <w:t xml:space="preserve"> os valores devidos a título de Imposto Predial Territorial Urbano (IPTU), custos de segurança dos imóveis, bem como quaisquer outros custos fixos dos imóveis não relacionados diretamente ao desenvolvimento dos projetos. As taxas serão pagas sobre os valores efetivamente incorridos e pagos, com exceção de taxas relativas ao terreno, que serão pagas em 18 (dezoito) parcelas mensais, com início a partir da data de Lançamento do Empreendimento.</w:t>
      </w:r>
    </w:p>
    <w:p w14:paraId="7D301D1A" w14:textId="77777777" w:rsidR="0088620F" w:rsidRPr="00036DCA" w:rsidRDefault="0088620F"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bookmarkEnd w:id="104"/>
    <w:p w14:paraId="39D97B16" w14:textId="18501060" w:rsidR="0017623B" w:rsidRPr="00036DCA" w:rsidRDefault="002E1B45"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Em caso de decretação do </w:t>
      </w:r>
      <w:r w:rsidR="00DE25A2" w:rsidRPr="00036DCA">
        <w:rPr>
          <w:rFonts w:ascii="Trebuchet MS" w:eastAsia="Arial Unicode MS" w:hAnsi="Trebuchet MS" w:cstheme="minorHAnsi"/>
          <w:color w:val="auto"/>
          <w:sz w:val="20"/>
          <w:szCs w:val="20"/>
          <w:lang w:bidi="th-TH"/>
        </w:rPr>
        <w:t xml:space="preserve">Vencimento Antecipado </w:t>
      </w:r>
      <w:r w:rsidR="0017623B" w:rsidRPr="00036DCA">
        <w:rPr>
          <w:rFonts w:ascii="Trebuchet MS" w:eastAsia="Arial Unicode MS" w:hAnsi="Trebuchet MS" w:cstheme="minorHAnsi"/>
          <w:color w:val="auto"/>
          <w:sz w:val="20"/>
          <w:szCs w:val="20"/>
          <w:lang w:bidi="th-TH"/>
        </w:rPr>
        <w:t>d</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Pr="00036DCA">
        <w:rPr>
          <w:rFonts w:ascii="Trebuchet MS" w:eastAsia="Arial Unicode MS" w:hAnsi="Trebuchet MS" w:cstheme="minorHAnsi"/>
          <w:color w:val="auto"/>
          <w:sz w:val="20"/>
          <w:szCs w:val="20"/>
          <w:lang w:bidi="th-TH"/>
        </w:rPr>
        <w:t xml:space="preserve">, pela </w:t>
      </w:r>
      <w:bookmarkStart w:id="107" w:name="_Hlk82450319"/>
      <w:r w:rsidR="001C6DD3" w:rsidRPr="00036DCA">
        <w:rPr>
          <w:rFonts w:ascii="Trebuchet MS" w:eastAsia="Arial Unicode MS" w:hAnsi="Trebuchet MS" w:cstheme="minorHAnsi"/>
          <w:color w:val="auto"/>
          <w:sz w:val="20"/>
          <w:szCs w:val="20"/>
          <w:lang w:bidi="th-TH"/>
        </w:rPr>
        <w:t>Credora</w:t>
      </w:r>
      <w:r w:rsidRPr="00036DCA">
        <w:rPr>
          <w:rFonts w:ascii="Trebuchet MS" w:eastAsia="Arial Unicode MS" w:hAnsi="Trebuchet MS" w:cstheme="minorHAnsi"/>
          <w:color w:val="auto"/>
          <w:sz w:val="20"/>
          <w:szCs w:val="20"/>
          <w:lang w:bidi="th-TH"/>
        </w:rPr>
        <w:t xml:space="preserve">, </w:t>
      </w:r>
      <w:r w:rsidR="00AE220C" w:rsidRPr="00036DCA">
        <w:rPr>
          <w:rFonts w:ascii="Trebuchet MS" w:eastAsia="Arial Unicode MS" w:hAnsi="Trebuchet MS" w:cstheme="minorHAnsi"/>
          <w:color w:val="auto"/>
          <w:sz w:val="20"/>
          <w:szCs w:val="20"/>
          <w:lang w:bidi="th-TH"/>
        </w:rPr>
        <w:t>conforme aplicável</w:t>
      </w:r>
      <w:bookmarkEnd w:id="107"/>
      <w:r w:rsidR="00AE220C"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das obrigações decorrentes d</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Pr="00036DCA">
        <w:rPr>
          <w:rFonts w:ascii="Trebuchet MS" w:eastAsia="Arial Unicode MS" w:hAnsi="Trebuchet MS" w:cstheme="minorHAnsi"/>
          <w:color w:val="auto"/>
          <w:sz w:val="20"/>
          <w:szCs w:val="20"/>
          <w:lang w:bidi="th-TH"/>
        </w:rPr>
        <w:t xml:space="preserve">, a </w:t>
      </w:r>
      <w:r w:rsidR="000D48E0" w:rsidRPr="00036DCA">
        <w:rPr>
          <w:rFonts w:ascii="Trebuchet MS" w:eastAsia="Arial Unicode MS" w:hAnsi="Trebuchet MS" w:cstheme="minorHAnsi"/>
          <w:color w:val="auto"/>
          <w:sz w:val="20"/>
          <w:szCs w:val="20"/>
          <w:lang w:bidi="th-TH"/>
        </w:rPr>
        <w:t>Emissora</w:t>
      </w:r>
      <w:r w:rsidR="005F3CC9"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obriga-se a </w:t>
      </w:r>
      <w:bookmarkStart w:id="108" w:name="_Hlk76030435"/>
      <w:r w:rsidRPr="00036DCA">
        <w:rPr>
          <w:rFonts w:ascii="Trebuchet MS" w:eastAsia="Arial Unicode MS" w:hAnsi="Trebuchet MS" w:cstheme="minorHAnsi"/>
          <w:color w:val="auto"/>
          <w:sz w:val="20"/>
          <w:szCs w:val="20"/>
          <w:lang w:bidi="th-TH"/>
        </w:rPr>
        <w:t>resgatar a totalidade d</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00852284" w:rsidRPr="00036DCA">
        <w:rPr>
          <w:rFonts w:ascii="Trebuchet MS" w:eastAsia="Arial Unicode MS" w:hAnsi="Trebuchet MS" w:cstheme="minorHAnsi"/>
          <w:color w:val="auto"/>
          <w:sz w:val="20"/>
          <w:szCs w:val="20"/>
          <w:lang w:bidi="th-TH"/>
        </w:rPr>
        <w:t>,</w:t>
      </w:r>
      <w:r w:rsidRPr="00036DCA">
        <w:rPr>
          <w:rFonts w:ascii="Trebuchet MS" w:eastAsia="Arial Unicode MS" w:hAnsi="Trebuchet MS" w:cstheme="minorHAnsi"/>
          <w:color w:val="auto"/>
          <w:sz w:val="20"/>
          <w:szCs w:val="20"/>
          <w:lang w:bidi="th-TH"/>
        </w:rPr>
        <w:t xml:space="preserve"> com o seu consequente cancelamento, </w:t>
      </w:r>
      <w:r w:rsidR="0017623B" w:rsidRPr="00036DCA">
        <w:rPr>
          <w:rFonts w:ascii="Trebuchet MS" w:eastAsia="Arial Unicode MS" w:hAnsi="Trebuchet MS" w:cstheme="minorHAnsi"/>
          <w:color w:val="auto"/>
          <w:sz w:val="20"/>
          <w:szCs w:val="20"/>
          <w:lang w:bidi="th-TH"/>
        </w:rPr>
        <w:t>pelo valor correspondente</w:t>
      </w:r>
      <w:r w:rsidR="005D7DB7" w:rsidRPr="00036DCA">
        <w:rPr>
          <w:rFonts w:ascii="Trebuchet MS" w:eastAsia="Arial Unicode MS" w:hAnsi="Trebuchet MS" w:cstheme="minorHAnsi"/>
          <w:color w:val="auto"/>
          <w:sz w:val="20"/>
          <w:szCs w:val="20"/>
          <w:lang w:bidi="th-TH"/>
        </w:rPr>
        <w:t xml:space="preserve"> ao saldo devedor dos CRI </w:t>
      </w:r>
      <w:r w:rsidR="005E50D5" w:rsidRPr="00036DCA">
        <w:rPr>
          <w:rFonts w:ascii="Trebuchet MS" w:eastAsia="Arial Unicode MS" w:hAnsi="Trebuchet MS" w:cstheme="minorHAnsi"/>
          <w:color w:val="auto"/>
          <w:sz w:val="20"/>
          <w:szCs w:val="20"/>
          <w:lang w:bidi="th-TH"/>
        </w:rPr>
        <w:t>e</w:t>
      </w:r>
      <w:r w:rsidR="005D7DB7" w:rsidRPr="00036DCA">
        <w:rPr>
          <w:rFonts w:ascii="Trebuchet MS" w:eastAsia="Arial Unicode MS" w:hAnsi="Trebuchet MS" w:cstheme="minorHAnsi"/>
          <w:color w:val="auto"/>
          <w:sz w:val="20"/>
          <w:szCs w:val="20"/>
          <w:lang w:bidi="th-TH"/>
        </w:rPr>
        <w:t xml:space="preserve">, </w:t>
      </w:r>
      <w:r w:rsidR="005D7DB7" w:rsidRPr="00036DCA">
        <w:rPr>
          <w:rFonts w:ascii="Trebuchet MS" w:hAnsi="Trebuchet MS"/>
          <w:sz w:val="20"/>
          <w:szCs w:val="20"/>
        </w:rPr>
        <w:t xml:space="preserve">caso sejam devidos, aos tributos, </w:t>
      </w:r>
      <w:r w:rsidR="007812DD" w:rsidRPr="00036DCA">
        <w:rPr>
          <w:rFonts w:ascii="Trebuchet MS" w:hAnsi="Trebuchet MS"/>
          <w:sz w:val="20"/>
          <w:szCs w:val="20"/>
        </w:rPr>
        <w:t>Encargos Moratórios</w:t>
      </w:r>
      <w:r w:rsidR="005D7DB7" w:rsidRPr="00036DCA">
        <w:rPr>
          <w:rFonts w:ascii="Trebuchet MS" w:hAnsi="Trebuchet MS"/>
          <w:sz w:val="20"/>
          <w:szCs w:val="20"/>
        </w:rPr>
        <w:t>, multas, despesas, penalidades e demais encargos contratuais e legais do Patrimônio Separado previstos nesta Escritura de E</w:t>
      </w:r>
      <w:r w:rsidR="00AF337E" w:rsidRPr="00036DCA">
        <w:rPr>
          <w:rFonts w:ascii="Trebuchet MS" w:hAnsi="Trebuchet MS"/>
          <w:sz w:val="20"/>
          <w:szCs w:val="20"/>
        </w:rPr>
        <w:t xml:space="preserve">missão </w:t>
      </w:r>
      <w:r w:rsidR="003D32FA" w:rsidRPr="00036DCA">
        <w:rPr>
          <w:rFonts w:ascii="Trebuchet MS" w:hAnsi="Trebuchet MS"/>
          <w:sz w:val="20"/>
          <w:szCs w:val="20"/>
        </w:rPr>
        <w:t>e</w:t>
      </w:r>
      <w:r w:rsidR="005D7DB7" w:rsidRPr="00036DCA">
        <w:rPr>
          <w:rFonts w:ascii="Trebuchet MS" w:hAnsi="Trebuchet MS"/>
          <w:sz w:val="20"/>
          <w:szCs w:val="20"/>
        </w:rPr>
        <w:t xml:space="preserve"> no Termo de Securitização ou na legislação aplicável, </w:t>
      </w:r>
      <w:r w:rsidR="005D7DB7" w:rsidRPr="00036DCA">
        <w:rPr>
          <w:rFonts w:ascii="Trebuchet MS" w:hAnsi="Trebuchet MS"/>
          <w:sz w:val="20"/>
          <w:szCs w:val="20"/>
        </w:rPr>
        <w:lastRenderedPageBreak/>
        <w:t>calculados, apurados ou incorridos, conforme o caso, até a data do efetivo pagamento</w:t>
      </w:r>
      <w:bookmarkEnd w:id="105"/>
      <w:r w:rsidR="005D7DB7" w:rsidRPr="00036DCA">
        <w:rPr>
          <w:rFonts w:ascii="Trebuchet MS" w:hAnsi="Trebuchet MS"/>
          <w:sz w:val="20"/>
          <w:szCs w:val="20"/>
        </w:rPr>
        <w:t>.</w:t>
      </w:r>
      <w:bookmarkEnd w:id="106"/>
      <w:r w:rsidR="00FD32B7" w:rsidRPr="00036DCA">
        <w:rPr>
          <w:rFonts w:ascii="Trebuchet MS" w:hAnsi="Trebuchet MS"/>
          <w:sz w:val="20"/>
          <w:szCs w:val="20"/>
        </w:rPr>
        <w:t xml:space="preserve"> </w:t>
      </w:r>
    </w:p>
    <w:p w14:paraId="6753D295" w14:textId="77777777" w:rsidR="00B94DE8" w:rsidRPr="00036DCA" w:rsidRDefault="00B94DE8" w:rsidP="00D434E4">
      <w:pPr>
        <w:pStyle w:val="Default"/>
        <w:widowControl w:val="0"/>
        <w:tabs>
          <w:tab w:val="left" w:pos="851"/>
          <w:tab w:val="left" w:pos="1701"/>
        </w:tabs>
        <w:spacing w:line="360" w:lineRule="auto"/>
        <w:ind w:left="851"/>
        <w:jc w:val="both"/>
        <w:rPr>
          <w:rFonts w:ascii="Trebuchet MS" w:hAnsi="Trebuchet MS"/>
          <w:sz w:val="20"/>
          <w:szCs w:val="20"/>
        </w:rPr>
      </w:pPr>
    </w:p>
    <w:bookmarkEnd w:id="108"/>
    <w:p w14:paraId="15C284EF" w14:textId="77777777" w:rsidR="009B1D2C" w:rsidRPr="00036DCA" w:rsidRDefault="0017623B"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Na hipótese de decretação do vencimento antecipado d</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002E1B45"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a </w:t>
      </w:r>
      <w:r w:rsidR="000D48E0" w:rsidRPr="00036DCA">
        <w:rPr>
          <w:rFonts w:ascii="Trebuchet MS" w:eastAsia="Arial Unicode MS" w:hAnsi="Trebuchet MS" w:cstheme="minorHAnsi"/>
          <w:color w:val="auto"/>
          <w:sz w:val="20"/>
          <w:szCs w:val="20"/>
          <w:lang w:bidi="th-TH"/>
        </w:rPr>
        <w:t>Emissora</w:t>
      </w:r>
      <w:r w:rsidR="00934814"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pagará o montante de que trata a Cláusula </w:t>
      </w:r>
      <w:r w:rsidR="003D32FA" w:rsidRPr="00036DCA">
        <w:rPr>
          <w:rFonts w:ascii="Trebuchet MS" w:eastAsia="Arial Unicode MS" w:hAnsi="Trebuchet MS" w:cstheme="minorHAnsi"/>
          <w:color w:val="auto"/>
          <w:sz w:val="20"/>
          <w:szCs w:val="20"/>
          <w:lang w:bidi="th-TH"/>
        </w:rPr>
        <w:t>6</w:t>
      </w:r>
      <w:r w:rsidR="005E50D5" w:rsidRPr="00036DCA">
        <w:rPr>
          <w:rFonts w:ascii="Trebuchet MS" w:eastAsia="Arial Unicode MS" w:hAnsi="Trebuchet MS" w:cstheme="minorHAnsi"/>
          <w:color w:val="auto"/>
          <w:sz w:val="20"/>
          <w:szCs w:val="20"/>
          <w:lang w:bidi="th-TH"/>
        </w:rPr>
        <w:t>.1.</w:t>
      </w:r>
      <w:r w:rsidR="001F5CDE" w:rsidRPr="00036DCA">
        <w:rPr>
          <w:rFonts w:ascii="Trebuchet MS" w:eastAsia="Arial Unicode MS" w:hAnsi="Trebuchet MS" w:cstheme="minorHAnsi"/>
          <w:color w:val="auto"/>
          <w:sz w:val="20"/>
          <w:szCs w:val="20"/>
          <w:lang w:bidi="th-TH"/>
        </w:rPr>
        <w:t>3</w:t>
      </w:r>
      <w:r w:rsidRPr="00036DCA">
        <w:rPr>
          <w:rFonts w:ascii="Trebuchet MS" w:eastAsia="Arial Unicode MS" w:hAnsi="Trebuchet MS" w:cstheme="minorHAnsi"/>
          <w:color w:val="auto"/>
          <w:sz w:val="20"/>
          <w:szCs w:val="20"/>
          <w:lang w:bidi="th-TH"/>
        </w:rPr>
        <w:t xml:space="preserve">, acima, </w:t>
      </w:r>
      <w:r w:rsidR="002E1B45" w:rsidRPr="00036DCA">
        <w:rPr>
          <w:rFonts w:ascii="Trebuchet MS" w:eastAsia="Arial Unicode MS" w:hAnsi="Trebuchet MS" w:cstheme="minorHAnsi"/>
          <w:color w:val="auto"/>
          <w:sz w:val="20"/>
          <w:szCs w:val="20"/>
          <w:lang w:bidi="th-TH"/>
        </w:rPr>
        <w:t xml:space="preserve">em até </w:t>
      </w:r>
      <w:r w:rsidR="007C78AB" w:rsidRPr="00036DCA">
        <w:rPr>
          <w:rFonts w:ascii="Trebuchet MS" w:eastAsia="Arial Unicode MS" w:hAnsi="Trebuchet MS" w:cstheme="minorHAnsi"/>
          <w:color w:val="auto"/>
          <w:sz w:val="20"/>
          <w:szCs w:val="20"/>
          <w:lang w:bidi="th-TH"/>
        </w:rPr>
        <w:t>2</w:t>
      </w:r>
      <w:r w:rsidR="005636AB" w:rsidRPr="00036DCA">
        <w:rPr>
          <w:rFonts w:ascii="Trebuchet MS" w:eastAsia="Arial Unicode MS" w:hAnsi="Trebuchet MS" w:cstheme="minorHAnsi"/>
          <w:color w:val="auto"/>
          <w:sz w:val="20"/>
          <w:szCs w:val="20"/>
          <w:lang w:bidi="th-TH"/>
        </w:rPr>
        <w:t xml:space="preserve"> </w:t>
      </w:r>
      <w:r w:rsidR="002E1B45" w:rsidRPr="00036DCA">
        <w:rPr>
          <w:rFonts w:ascii="Trebuchet MS" w:eastAsia="Arial Unicode MS" w:hAnsi="Trebuchet MS" w:cstheme="minorHAnsi"/>
          <w:color w:val="auto"/>
          <w:sz w:val="20"/>
          <w:szCs w:val="20"/>
          <w:lang w:bidi="th-TH"/>
        </w:rPr>
        <w:t>(</w:t>
      </w:r>
      <w:r w:rsidR="007C78AB" w:rsidRPr="00036DCA">
        <w:rPr>
          <w:rFonts w:ascii="Trebuchet MS" w:eastAsia="Arial Unicode MS" w:hAnsi="Trebuchet MS" w:cstheme="minorHAnsi"/>
          <w:color w:val="auto"/>
          <w:sz w:val="20"/>
          <w:szCs w:val="20"/>
          <w:lang w:bidi="th-TH"/>
        </w:rPr>
        <w:t>dois</w:t>
      </w:r>
      <w:r w:rsidR="002E1B45" w:rsidRPr="00036DCA">
        <w:rPr>
          <w:rFonts w:ascii="Trebuchet MS" w:eastAsia="Arial Unicode MS" w:hAnsi="Trebuchet MS" w:cstheme="minorHAnsi"/>
          <w:color w:val="auto"/>
          <w:sz w:val="20"/>
          <w:szCs w:val="20"/>
          <w:lang w:bidi="th-TH"/>
        </w:rPr>
        <w:t xml:space="preserve">) Dias Úteis contados da data </w:t>
      </w:r>
      <w:r w:rsidR="00C33E14" w:rsidRPr="00036DCA">
        <w:rPr>
          <w:rFonts w:ascii="Trebuchet MS" w:eastAsia="Arial Unicode MS" w:hAnsi="Trebuchet MS" w:cstheme="minorHAnsi"/>
          <w:color w:val="auto"/>
          <w:sz w:val="20"/>
          <w:szCs w:val="20"/>
          <w:lang w:bidi="th-TH"/>
        </w:rPr>
        <w:t xml:space="preserve">do </w:t>
      </w:r>
      <w:r w:rsidR="00AE220C" w:rsidRPr="00036DCA">
        <w:rPr>
          <w:rFonts w:ascii="Trebuchet MS" w:eastAsia="Arial Unicode MS" w:hAnsi="Trebuchet MS" w:cstheme="minorHAnsi"/>
          <w:color w:val="auto"/>
          <w:sz w:val="20"/>
          <w:szCs w:val="20"/>
          <w:lang w:bidi="th-TH"/>
        </w:rPr>
        <w:t xml:space="preserve">envio </w:t>
      </w:r>
      <w:r w:rsidR="00C33E14" w:rsidRPr="00036DCA">
        <w:rPr>
          <w:rFonts w:ascii="Trebuchet MS" w:eastAsia="Arial Unicode MS" w:hAnsi="Trebuchet MS" w:cstheme="minorHAnsi"/>
          <w:color w:val="auto"/>
          <w:sz w:val="20"/>
          <w:szCs w:val="20"/>
          <w:lang w:bidi="th-TH"/>
        </w:rPr>
        <w:t xml:space="preserve">de </w:t>
      </w:r>
      <w:r w:rsidR="002E1B45" w:rsidRPr="00036DCA">
        <w:rPr>
          <w:rFonts w:ascii="Trebuchet MS" w:eastAsia="Arial Unicode MS" w:hAnsi="Trebuchet MS" w:cstheme="minorHAnsi"/>
          <w:color w:val="auto"/>
          <w:sz w:val="20"/>
          <w:szCs w:val="20"/>
          <w:lang w:bidi="th-TH"/>
        </w:rPr>
        <w:t xml:space="preserve">comunicação por escrito </w:t>
      </w:r>
      <w:r w:rsidR="00C33E14" w:rsidRPr="00036DCA">
        <w:rPr>
          <w:rFonts w:ascii="Trebuchet MS" w:eastAsia="Arial Unicode MS" w:hAnsi="Trebuchet MS" w:cstheme="minorHAnsi"/>
          <w:color w:val="auto"/>
          <w:sz w:val="20"/>
          <w:szCs w:val="20"/>
          <w:lang w:bidi="th-TH"/>
        </w:rPr>
        <w:t xml:space="preserve">informando sobre a </w:t>
      </w:r>
      <w:r w:rsidR="00AE220C" w:rsidRPr="00036DCA">
        <w:rPr>
          <w:rFonts w:ascii="Trebuchet MS" w:eastAsia="Arial Unicode MS" w:hAnsi="Trebuchet MS" w:cstheme="minorHAnsi"/>
          <w:color w:val="auto"/>
          <w:sz w:val="20"/>
          <w:szCs w:val="20"/>
          <w:lang w:bidi="th-TH"/>
        </w:rPr>
        <w:t xml:space="preserve">ocorrência </w:t>
      </w:r>
      <w:r w:rsidR="00C33E14" w:rsidRPr="00036DCA">
        <w:rPr>
          <w:rFonts w:ascii="Trebuchet MS" w:eastAsia="Arial Unicode MS" w:hAnsi="Trebuchet MS" w:cstheme="minorHAnsi"/>
          <w:color w:val="auto"/>
          <w:sz w:val="20"/>
          <w:szCs w:val="20"/>
          <w:lang w:bidi="th-TH"/>
        </w:rPr>
        <w:t>do vencimento antecipado das obrigações decorrentes d</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00C33E14" w:rsidRPr="00036DCA">
        <w:rPr>
          <w:rFonts w:ascii="Trebuchet MS" w:eastAsia="Arial Unicode MS" w:hAnsi="Trebuchet MS" w:cstheme="minorHAnsi"/>
          <w:color w:val="auto"/>
          <w:sz w:val="20"/>
          <w:szCs w:val="20"/>
          <w:lang w:bidi="th-TH"/>
        </w:rPr>
        <w:t xml:space="preserve"> </w:t>
      </w:r>
      <w:r w:rsidR="002E1B45" w:rsidRPr="00036DCA">
        <w:rPr>
          <w:rFonts w:ascii="Trebuchet MS" w:eastAsia="Arial Unicode MS" w:hAnsi="Trebuchet MS" w:cstheme="minorHAnsi"/>
          <w:color w:val="auto"/>
          <w:sz w:val="20"/>
          <w:szCs w:val="20"/>
          <w:lang w:bidi="th-TH"/>
        </w:rPr>
        <w:t xml:space="preserve">a ser enviada pela </w:t>
      </w:r>
      <w:r w:rsidR="001C6DD3" w:rsidRPr="00036DCA">
        <w:rPr>
          <w:rFonts w:ascii="Trebuchet MS" w:eastAsia="Arial Unicode MS" w:hAnsi="Trebuchet MS" w:cstheme="minorHAnsi"/>
          <w:color w:val="auto"/>
          <w:sz w:val="20"/>
          <w:szCs w:val="20"/>
          <w:lang w:bidi="th-TH"/>
        </w:rPr>
        <w:t>Credora</w:t>
      </w:r>
      <w:r w:rsidR="002E1B45" w:rsidRPr="00036DCA">
        <w:rPr>
          <w:rFonts w:ascii="Trebuchet MS" w:eastAsia="Arial Unicode MS" w:hAnsi="Trebuchet MS" w:cstheme="minorHAnsi"/>
          <w:color w:val="auto"/>
          <w:sz w:val="20"/>
          <w:szCs w:val="20"/>
          <w:lang w:bidi="th-TH"/>
        </w:rPr>
        <w:t xml:space="preserve"> à </w:t>
      </w:r>
      <w:r w:rsidR="000D48E0" w:rsidRPr="00036DCA">
        <w:rPr>
          <w:rFonts w:ascii="Trebuchet MS" w:eastAsia="Arial Unicode MS" w:hAnsi="Trebuchet MS" w:cstheme="minorHAnsi"/>
          <w:color w:val="auto"/>
          <w:sz w:val="20"/>
          <w:szCs w:val="20"/>
          <w:lang w:bidi="th-TH"/>
        </w:rPr>
        <w:t>Emissora</w:t>
      </w:r>
      <w:r w:rsidR="00934814" w:rsidRPr="00036DCA">
        <w:rPr>
          <w:rFonts w:ascii="Trebuchet MS" w:eastAsia="Arial Unicode MS" w:hAnsi="Trebuchet MS" w:cstheme="minorHAnsi"/>
          <w:color w:val="auto"/>
          <w:sz w:val="20"/>
          <w:szCs w:val="20"/>
          <w:lang w:bidi="th-TH"/>
        </w:rPr>
        <w:t xml:space="preserve"> </w:t>
      </w:r>
      <w:r w:rsidR="005876F9" w:rsidRPr="00036DCA">
        <w:rPr>
          <w:rFonts w:ascii="Trebuchet MS" w:eastAsia="Arial Unicode MS" w:hAnsi="Trebuchet MS" w:cstheme="minorHAnsi"/>
          <w:color w:val="auto"/>
          <w:sz w:val="20"/>
          <w:szCs w:val="20"/>
          <w:lang w:bidi="th-TH"/>
        </w:rPr>
        <w:t xml:space="preserve">e </w:t>
      </w:r>
      <w:r w:rsidR="00911E1E" w:rsidRPr="00036DCA">
        <w:rPr>
          <w:rFonts w:ascii="Trebuchet MS" w:eastAsia="Arial Unicode MS" w:hAnsi="Trebuchet MS" w:cstheme="minorHAnsi"/>
          <w:color w:val="auto"/>
          <w:sz w:val="20"/>
          <w:szCs w:val="20"/>
          <w:lang w:bidi="th-TH"/>
        </w:rPr>
        <w:t>aos Avalistas</w:t>
      </w:r>
      <w:r w:rsidR="005876F9" w:rsidRPr="00036DCA">
        <w:rPr>
          <w:rFonts w:ascii="Trebuchet MS" w:eastAsia="Arial Unicode MS" w:hAnsi="Trebuchet MS" w:cstheme="minorHAnsi"/>
          <w:color w:val="auto"/>
          <w:sz w:val="20"/>
          <w:szCs w:val="20"/>
          <w:lang w:bidi="th-TH"/>
        </w:rPr>
        <w:t xml:space="preserve"> </w:t>
      </w:r>
      <w:r w:rsidR="003B2478" w:rsidRPr="00036DCA">
        <w:rPr>
          <w:rFonts w:ascii="Trebuchet MS" w:eastAsia="Arial Unicode MS" w:hAnsi="Trebuchet MS" w:cstheme="minorHAnsi"/>
          <w:color w:val="auto"/>
          <w:sz w:val="20"/>
          <w:szCs w:val="20"/>
          <w:lang w:bidi="th-TH"/>
        </w:rPr>
        <w:t xml:space="preserve">nos termos da Cláusula </w:t>
      </w:r>
      <w:r w:rsidR="00336B14" w:rsidRPr="00036DCA">
        <w:rPr>
          <w:rFonts w:ascii="Trebuchet MS" w:eastAsia="Arial Unicode MS" w:hAnsi="Trebuchet MS" w:cstheme="minorHAnsi"/>
          <w:color w:val="auto"/>
          <w:sz w:val="20"/>
          <w:szCs w:val="20"/>
          <w:lang w:bidi="th-TH"/>
        </w:rPr>
        <w:fldChar w:fldCharType="begin"/>
      </w:r>
      <w:r w:rsidR="00336B14" w:rsidRPr="00036DCA">
        <w:rPr>
          <w:rFonts w:ascii="Trebuchet MS" w:eastAsia="Arial Unicode MS" w:hAnsi="Trebuchet MS" w:cstheme="minorHAnsi"/>
          <w:color w:val="auto"/>
          <w:sz w:val="20"/>
          <w:szCs w:val="20"/>
          <w:lang w:bidi="th-TH"/>
        </w:rPr>
        <w:instrText xml:space="preserve"> REF _Ref72240081 \r \h </w:instrText>
      </w:r>
      <w:r w:rsidR="001077A6" w:rsidRPr="00036DCA">
        <w:rPr>
          <w:rFonts w:ascii="Trebuchet MS" w:eastAsia="Arial Unicode MS" w:hAnsi="Trebuchet MS" w:cstheme="minorHAnsi"/>
          <w:color w:val="auto"/>
          <w:sz w:val="20"/>
          <w:szCs w:val="20"/>
          <w:lang w:bidi="th-TH"/>
        </w:rPr>
        <w:instrText xml:space="preserve"> \* MERGEFORMAT </w:instrText>
      </w:r>
      <w:r w:rsidR="00336B14" w:rsidRPr="00036DCA">
        <w:rPr>
          <w:rFonts w:ascii="Trebuchet MS" w:eastAsia="Arial Unicode MS" w:hAnsi="Trebuchet MS" w:cstheme="minorHAnsi"/>
          <w:color w:val="auto"/>
          <w:sz w:val="20"/>
          <w:szCs w:val="20"/>
          <w:lang w:bidi="th-TH"/>
        </w:rPr>
      </w:r>
      <w:r w:rsidR="00336B14" w:rsidRPr="00036DCA">
        <w:rPr>
          <w:rFonts w:ascii="Trebuchet MS" w:eastAsia="Arial Unicode MS" w:hAnsi="Trebuchet MS" w:cstheme="minorHAnsi"/>
          <w:color w:val="auto"/>
          <w:sz w:val="20"/>
          <w:szCs w:val="20"/>
          <w:lang w:bidi="th-TH"/>
        </w:rPr>
        <w:fldChar w:fldCharType="separate"/>
      </w:r>
      <w:r w:rsidR="004F2009" w:rsidRPr="00036DCA">
        <w:rPr>
          <w:rFonts w:ascii="Trebuchet MS" w:eastAsia="Arial Unicode MS" w:hAnsi="Trebuchet MS" w:cstheme="minorHAnsi"/>
          <w:color w:val="auto"/>
          <w:sz w:val="20"/>
          <w:szCs w:val="20"/>
          <w:lang w:bidi="th-TH"/>
        </w:rPr>
        <w:t>11.1</w:t>
      </w:r>
      <w:r w:rsidR="00336B14" w:rsidRPr="00036DCA">
        <w:rPr>
          <w:rFonts w:ascii="Trebuchet MS" w:eastAsia="Arial Unicode MS" w:hAnsi="Trebuchet MS" w:cstheme="minorHAnsi"/>
          <w:color w:val="auto"/>
          <w:sz w:val="20"/>
          <w:szCs w:val="20"/>
          <w:lang w:bidi="th-TH"/>
        </w:rPr>
        <w:fldChar w:fldCharType="end"/>
      </w:r>
      <w:r w:rsidR="003B2478" w:rsidRPr="00036DCA">
        <w:rPr>
          <w:rFonts w:ascii="Trebuchet MS" w:eastAsia="Arial Unicode MS" w:hAnsi="Trebuchet MS" w:cstheme="minorHAnsi"/>
          <w:color w:val="auto"/>
          <w:sz w:val="20"/>
          <w:szCs w:val="20"/>
          <w:lang w:bidi="th-TH"/>
        </w:rPr>
        <w:t xml:space="preserve"> </w:t>
      </w:r>
      <w:r w:rsidR="002E1B45" w:rsidRPr="00036DCA">
        <w:rPr>
          <w:rFonts w:ascii="Trebuchet MS" w:eastAsia="Arial Unicode MS" w:hAnsi="Trebuchet MS" w:cstheme="minorHAnsi"/>
          <w:color w:val="auto"/>
          <w:sz w:val="20"/>
          <w:szCs w:val="20"/>
          <w:lang w:bidi="th-TH"/>
        </w:rPr>
        <w:t>desta Escritura de Emissão</w:t>
      </w:r>
      <w:r w:rsidR="00F21331" w:rsidRPr="00036DCA">
        <w:rPr>
          <w:rFonts w:ascii="Trebuchet MS" w:eastAsia="Arial Unicode MS" w:hAnsi="Trebuchet MS" w:cstheme="minorHAnsi"/>
          <w:color w:val="auto"/>
          <w:sz w:val="20"/>
          <w:szCs w:val="20"/>
          <w:lang w:bidi="th-TH"/>
        </w:rPr>
        <w:t>.</w:t>
      </w:r>
      <w:r w:rsidR="009B1D2C" w:rsidRPr="00036DCA">
        <w:rPr>
          <w:rFonts w:ascii="Trebuchet MS" w:eastAsia="Arial Unicode MS" w:hAnsi="Trebuchet MS" w:cstheme="minorHAnsi"/>
          <w:color w:val="auto"/>
          <w:sz w:val="20"/>
          <w:szCs w:val="20"/>
          <w:lang w:bidi="th-TH"/>
        </w:rPr>
        <w:t xml:space="preserve"> </w:t>
      </w:r>
    </w:p>
    <w:p w14:paraId="62728064" w14:textId="77777777" w:rsidR="009B1D2C" w:rsidRPr="00036DCA" w:rsidRDefault="009B1D2C"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5DB465AD" w14:textId="77777777" w:rsidR="007D56C7" w:rsidRPr="00036DCA" w:rsidRDefault="009B1D2C"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Sem prejuízo da declaração disposta na Cláusula 7.1, item (i), “a” abaixo, a Emissora e os Avalistas </w:t>
      </w:r>
      <w:r w:rsidR="002662B1" w:rsidRPr="00036DCA">
        <w:rPr>
          <w:rFonts w:ascii="Trebuchet MS" w:eastAsia="Arial Unicode MS" w:hAnsi="Trebuchet MS" w:cstheme="minorHAnsi"/>
          <w:color w:val="auto"/>
          <w:sz w:val="20"/>
          <w:szCs w:val="20"/>
          <w:lang w:bidi="th-TH"/>
        </w:rPr>
        <w:t>obrigam-se a</w:t>
      </w:r>
      <w:r w:rsidRPr="00036DCA">
        <w:rPr>
          <w:rFonts w:ascii="Trebuchet MS" w:eastAsia="Arial Unicode MS" w:hAnsi="Trebuchet MS" w:cstheme="minorHAnsi"/>
          <w:color w:val="auto"/>
          <w:sz w:val="20"/>
          <w:szCs w:val="20"/>
          <w:lang w:bidi="th-TH"/>
        </w:rPr>
        <w:t xml:space="preserve"> informar à Credora, em até </w:t>
      </w:r>
      <w:r w:rsidR="002662B1" w:rsidRPr="00036DCA">
        <w:rPr>
          <w:rFonts w:ascii="Trebuchet MS" w:eastAsia="Arial Unicode MS" w:hAnsi="Trebuchet MS" w:cstheme="minorHAnsi"/>
          <w:color w:val="auto"/>
          <w:sz w:val="20"/>
          <w:szCs w:val="20"/>
          <w:lang w:bidi="th-TH"/>
        </w:rPr>
        <w:t>5</w:t>
      </w:r>
      <w:r w:rsidRPr="00036DCA">
        <w:rPr>
          <w:rFonts w:ascii="Trebuchet MS" w:eastAsia="Arial Unicode MS" w:hAnsi="Trebuchet MS" w:cstheme="minorHAnsi"/>
          <w:color w:val="auto"/>
          <w:sz w:val="20"/>
          <w:szCs w:val="20"/>
          <w:lang w:bidi="th-TH"/>
        </w:rPr>
        <w:t xml:space="preserve"> (</w:t>
      </w:r>
      <w:r w:rsidR="002662B1" w:rsidRPr="00036DCA">
        <w:rPr>
          <w:rFonts w:ascii="Trebuchet MS" w:eastAsia="Arial Unicode MS" w:hAnsi="Trebuchet MS" w:cstheme="minorHAnsi"/>
          <w:color w:val="auto"/>
          <w:sz w:val="20"/>
          <w:szCs w:val="20"/>
          <w:lang w:bidi="th-TH"/>
        </w:rPr>
        <w:t>cinco</w:t>
      </w:r>
      <w:r w:rsidRPr="00036DCA">
        <w:rPr>
          <w:rFonts w:ascii="Trebuchet MS" w:eastAsia="Arial Unicode MS" w:hAnsi="Trebuchet MS" w:cstheme="minorHAnsi"/>
          <w:color w:val="auto"/>
          <w:sz w:val="20"/>
          <w:szCs w:val="20"/>
          <w:lang w:bidi="th-TH"/>
        </w:rPr>
        <w:t xml:space="preserve">) Dias Úteis, acerca da ocorrência de qualquer </w:t>
      </w:r>
      <w:r w:rsidRPr="00036DCA">
        <w:rPr>
          <w:rFonts w:ascii="Trebuchet MS" w:hAnsi="Trebuchet MS"/>
          <w:w w:val="0"/>
          <w:sz w:val="20"/>
          <w:szCs w:val="20"/>
        </w:rPr>
        <w:t>Evento de Vencimento Antecipado</w:t>
      </w:r>
      <w:r w:rsidR="002662B1" w:rsidRPr="00036DCA">
        <w:rPr>
          <w:rFonts w:ascii="Trebuchet MS" w:hAnsi="Trebuchet MS"/>
          <w:w w:val="0"/>
          <w:sz w:val="20"/>
          <w:szCs w:val="20"/>
        </w:rPr>
        <w:t xml:space="preserve"> disposto acima</w:t>
      </w:r>
      <w:r w:rsidRPr="00036DCA">
        <w:rPr>
          <w:rFonts w:ascii="Trebuchet MS" w:hAnsi="Trebuchet MS"/>
          <w:w w:val="0"/>
          <w:sz w:val="20"/>
          <w:szCs w:val="20"/>
        </w:rPr>
        <w:t>.</w:t>
      </w:r>
      <w:r w:rsidRPr="00036DCA">
        <w:rPr>
          <w:rFonts w:ascii="Trebuchet MS" w:eastAsia="Arial Unicode MS" w:hAnsi="Trebuchet MS" w:cstheme="minorHAnsi"/>
          <w:color w:val="auto"/>
          <w:sz w:val="20"/>
          <w:szCs w:val="20"/>
          <w:lang w:bidi="th-TH"/>
        </w:rPr>
        <w:t xml:space="preserve"> </w:t>
      </w:r>
    </w:p>
    <w:p w14:paraId="6CAD8685" w14:textId="77777777" w:rsidR="005E50D5" w:rsidRPr="00036DCA" w:rsidRDefault="005E50D5" w:rsidP="00D434E4">
      <w:pPr>
        <w:widowControl w:val="0"/>
        <w:spacing w:line="360" w:lineRule="auto"/>
        <w:jc w:val="both"/>
        <w:rPr>
          <w:rFonts w:ascii="Trebuchet MS" w:eastAsia="Arial Unicode MS" w:hAnsi="Trebuchet MS" w:cstheme="minorHAnsi"/>
          <w:sz w:val="20"/>
          <w:szCs w:val="20"/>
          <w:lang w:bidi="th-TH"/>
        </w:rPr>
      </w:pPr>
    </w:p>
    <w:p w14:paraId="580E9300" w14:textId="77777777" w:rsidR="007D56C7" w:rsidRPr="00036DCA" w:rsidRDefault="009D0636"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 xml:space="preserve">CLÁUSULA </w:t>
      </w:r>
      <w:r w:rsidR="00CC6188" w:rsidRPr="00036DCA">
        <w:rPr>
          <w:rFonts w:ascii="Trebuchet MS" w:hAnsi="Trebuchet MS" w:cstheme="minorHAnsi"/>
          <w:b/>
          <w:color w:val="auto"/>
          <w:sz w:val="20"/>
          <w:szCs w:val="20"/>
          <w:lang w:bidi="th-TH"/>
        </w:rPr>
        <w:t>SÉTIMA</w:t>
      </w:r>
      <w:r w:rsidRPr="00036DCA">
        <w:rPr>
          <w:rFonts w:ascii="Trebuchet MS" w:hAnsi="Trebuchet MS" w:cstheme="minorHAnsi"/>
          <w:b/>
          <w:color w:val="auto"/>
          <w:sz w:val="20"/>
          <w:szCs w:val="20"/>
          <w:lang w:bidi="th-TH"/>
        </w:rPr>
        <w:t xml:space="preserve"> - </w:t>
      </w:r>
      <w:r w:rsidR="002E1B45" w:rsidRPr="00036DCA">
        <w:rPr>
          <w:rFonts w:ascii="Trebuchet MS" w:hAnsi="Trebuchet MS" w:cstheme="minorHAnsi"/>
          <w:b/>
          <w:color w:val="auto"/>
          <w:sz w:val="20"/>
          <w:szCs w:val="20"/>
          <w:lang w:bidi="th-TH"/>
        </w:rPr>
        <w:t xml:space="preserve">OBRIGAÇÕES ADICIONAIS </w:t>
      </w:r>
    </w:p>
    <w:p w14:paraId="422A5C6A" w14:textId="77777777" w:rsidR="007D56C7" w:rsidRPr="00036DCA" w:rsidRDefault="007D56C7" w:rsidP="00D434E4">
      <w:pPr>
        <w:widowControl w:val="0"/>
        <w:spacing w:line="360" w:lineRule="auto"/>
        <w:jc w:val="both"/>
        <w:rPr>
          <w:rFonts w:ascii="Trebuchet MS" w:eastAsia="Arial Unicode MS" w:hAnsi="Trebuchet MS" w:cstheme="minorHAnsi"/>
          <w:sz w:val="20"/>
          <w:szCs w:val="20"/>
          <w:lang w:bidi="th-TH"/>
        </w:rPr>
      </w:pPr>
      <w:bookmarkStart w:id="109" w:name="_Ref264363915"/>
    </w:p>
    <w:p w14:paraId="6E281A2F" w14:textId="486383C8" w:rsidR="007D56C7" w:rsidRPr="00036DCA" w:rsidRDefault="006E1DD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u w:val="single"/>
          <w:lang w:bidi="th-TH"/>
        </w:rPr>
      </w:pPr>
      <w:bookmarkStart w:id="110" w:name="_Ref264554260"/>
      <w:bookmarkEnd w:id="109"/>
      <w:r w:rsidRPr="00036DCA">
        <w:rPr>
          <w:rFonts w:ascii="Trebuchet MS" w:hAnsi="Trebuchet MS" w:cstheme="minorHAnsi"/>
          <w:color w:val="auto"/>
          <w:sz w:val="20"/>
          <w:szCs w:val="20"/>
          <w:u w:val="single"/>
          <w:lang w:bidi="th-TH"/>
        </w:rPr>
        <w:t>Obrigações da Emissora</w:t>
      </w:r>
      <w:r w:rsidR="007812DD" w:rsidRPr="00036DCA">
        <w:rPr>
          <w:rFonts w:ascii="Trebuchet MS" w:hAnsi="Trebuchet MS" w:cstheme="minorHAnsi"/>
          <w:color w:val="auto"/>
          <w:sz w:val="20"/>
          <w:szCs w:val="20"/>
          <w:u w:val="single"/>
          <w:lang w:bidi="th-TH"/>
        </w:rPr>
        <w:t>,</w:t>
      </w:r>
      <w:r w:rsidRPr="00036DCA">
        <w:rPr>
          <w:rFonts w:ascii="Trebuchet MS" w:hAnsi="Trebuchet MS" w:cstheme="minorHAnsi"/>
          <w:color w:val="auto"/>
          <w:sz w:val="20"/>
          <w:szCs w:val="20"/>
          <w:u w:val="single"/>
          <w:lang w:bidi="th-TH"/>
        </w:rPr>
        <w:t xml:space="preserve"> </w:t>
      </w:r>
      <w:r w:rsidR="003C7AB1" w:rsidRPr="00036DCA">
        <w:rPr>
          <w:rFonts w:ascii="Trebuchet MS" w:hAnsi="Trebuchet MS" w:cstheme="minorHAnsi"/>
          <w:color w:val="auto"/>
          <w:sz w:val="20"/>
          <w:szCs w:val="20"/>
          <w:u w:val="single"/>
          <w:lang w:bidi="th-TH"/>
        </w:rPr>
        <w:t xml:space="preserve">dos </w:t>
      </w:r>
      <w:r w:rsidRPr="00036DCA">
        <w:rPr>
          <w:rFonts w:ascii="Trebuchet MS" w:hAnsi="Trebuchet MS" w:cstheme="minorHAnsi"/>
          <w:color w:val="auto"/>
          <w:sz w:val="20"/>
          <w:szCs w:val="20"/>
          <w:u w:val="single"/>
          <w:lang w:bidi="th-TH"/>
        </w:rPr>
        <w:t>Avalista</w:t>
      </w:r>
      <w:r w:rsidR="003C7AB1" w:rsidRPr="00036DCA">
        <w:rPr>
          <w:rFonts w:ascii="Trebuchet MS" w:hAnsi="Trebuchet MS" w:cstheme="minorHAnsi"/>
          <w:color w:val="auto"/>
          <w:sz w:val="20"/>
          <w:szCs w:val="20"/>
          <w:u w:val="single"/>
          <w:lang w:bidi="th-TH"/>
        </w:rPr>
        <w:t>s</w:t>
      </w:r>
      <w:r w:rsidR="00877CCC" w:rsidRPr="00036DCA">
        <w:rPr>
          <w:rFonts w:ascii="Trebuchet MS" w:hAnsi="Trebuchet MS" w:cstheme="minorHAnsi"/>
          <w:color w:val="auto"/>
          <w:sz w:val="20"/>
          <w:szCs w:val="20"/>
          <w:u w:val="single"/>
          <w:lang w:bidi="th-TH"/>
        </w:rPr>
        <w:t xml:space="preserve"> e </w:t>
      </w:r>
      <w:r w:rsidR="007812DD" w:rsidRPr="00036DCA">
        <w:rPr>
          <w:rFonts w:ascii="Trebuchet MS" w:hAnsi="Trebuchet MS" w:cstheme="minorHAnsi"/>
          <w:color w:val="auto"/>
          <w:sz w:val="20"/>
          <w:szCs w:val="20"/>
          <w:u w:val="single"/>
          <w:lang w:bidi="th-TH"/>
        </w:rPr>
        <w:t>da SPE do Empreendimento</w:t>
      </w:r>
      <w:r w:rsidR="00CE1CE0" w:rsidRPr="00036DCA">
        <w:rPr>
          <w:rFonts w:ascii="Trebuchet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 xml:space="preserve">A </w:t>
      </w:r>
      <w:r w:rsidR="000D48E0" w:rsidRPr="00036DCA">
        <w:rPr>
          <w:rFonts w:ascii="Trebuchet MS" w:hAnsi="Trebuchet MS" w:cstheme="minorHAnsi"/>
          <w:color w:val="auto"/>
          <w:sz w:val="20"/>
          <w:szCs w:val="20"/>
          <w:lang w:bidi="th-TH"/>
        </w:rPr>
        <w:t>Emissora</w:t>
      </w:r>
      <w:r w:rsidR="00F376F2" w:rsidRPr="00036DCA">
        <w:rPr>
          <w:rFonts w:ascii="Trebuchet MS" w:hAnsi="Trebuchet MS" w:cstheme="minorHAnsi"/>
          <w:color w:val="auto"/>
          <w:sz w:val="20"/>
          <w:szCs w:val="20"/>
          <w:lang w:bidi="th-TH"/>
        </w:rPr>
        <w:t xml:space="preserve"> e </w:t>
      </w:r>
      <w:r w:rsidR="003C7AB1" w:rsidRPr="00036DCA">
        <w:rPr>
          <w:rFonts w:ascii="Trebuchet MS" w:hAnsi="Trebuchet MS" w:cstheme="minorHAnsi"/>
          <w:color w:val="auto"/>
          <w:sz w:val="20"/>
          <w:szCs w:val="20"/>
          <w:lang w:bidi="th-TH"/>
        </w:rPr>
        <w:t>os Avalistas</w:t>
      </w:r>
      <w:r w:rsidR="002E1B45" w:rsidRPr="00036DCA">
        <w:rPr>
          <w:rFonts w:ascii="Trebuchet MS" w:hAnsi="Trebuchet MS" w:cstheme="minorHAnsi"/>
          <w:color w:val="auto"/>
          <w:sz w:val="20"/>
          <w:szCs w:val="20"/>
          <w:lang w:bidi="th-TH"/>
        </w:rPr>
        <w:t>, até a liquidação de todas as obrigações previstas nesta Escritura de Emissão, adicionalmente se obriga</w:t>
      </w:r>
      <w:r w:rsidR="00F376F2" w:rsidRPr="00036DCA">
        <w:rPr>
          <w:rFonts w:ascii="Trebuchet MS" w:hAnsi="Trebuchet MS" w:cstheme="minorHAnsi"/>
          <w:color w:val="auto"/>
          <w:sz w:val="20"/>
          <w:szCs w:val="20"/>
          <w:lang w:bidi="th-TH"/>
        </w:rPr>
        <w:t>m</w:t>
      </w:r>
      <w:r w:rsidR="002E1B45" w:rsidRPr="00036DCA">
        <w:rPr>
          <w:rFonts w:ascii="Trebuchet MS" w:hAnsi="Trebuchet MS" w:cstheme="minorHAnsi"/>
          <w:color w:val="auto"/>
          <w:sz w:val="20"/>
          <w:szCs w:val="20"/>
          <w:lang w:bidi="th-TH"/>
        </w:rPr>
        <w:t xml:space="preserve"> a:</w:t>
      </w:r>
      <w:bookmarkEnd w:id="110"/>
      <w:r w:rsidR="005D3CE9" w:rsidRPr="00036DCA">
        <w:rPr>
          <w:rFonts w:ascii="Trebuchet MS" w:hAnsi="Trebuchet MS" w:cstheme="minorHAnsi"/>
          <w:color w:val="auto"/>
          <w:sz w:val="20"/>
          <w:szCs w:val="20"/>
          <w:lang w:bidi="th-TH"/>
        </w:rPr>
        <w:t xml:space="preserve"> </w:t>
      </w:r>
    </w:p>
    <w:p w14:paraId="13816873" w14:textId="77777777" w:rsidR="00E4442E" w:rsidRPr="00036DCA" w:rsidRDefault="00E4442E" w:rsidP="00D434E4">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6690C27E" w14:textId="77777777" w:rsidR="00E4442E" w:rsidRPr="00036DCA" w:rsidRDefault="00E4442E"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fornecer à </w:t>
      </w:r>
      <w:proofErr w:type="spellStart"/>
      <w:r w:rsidR="00934814" w:rsidRPr="00036DCA">
        <w:rPr>
          <w:rFonts w:ascii="Trebuchet MS" w:hAnsi="Trebuchet MS"/>
          <w:w w:val="0"/>
          <w:sz w:val="20"/>
          <w:szCs w:val="20"/>
        </w:rPr>
        <w:t>Securitizadora</w:t>
      </w:r>
      <w:proofErr w:type="spellEnd"/>
      <w:r w:rsidRPr="00036DCA">
        <w:rPr>
          <w:rFonts w:ascii="Trebuchet MS" w:hAnsi="Trebuchet MS"/>
          <w:w w:val="0"/>
          <w:sz w:val="20"/>
          <w:szCs w:val="20"/>
        </w:rPr>
        <w:t xml:space="preserve"> e ao Agente Fiduciário a partir da data de emissão dos CRI:</w:t>
      </w:r>
      <w:r w:rsidR="006C5DC7" w:rsidRPr="00036DCA">
        <w:rPr>
          <w:rFonts w:ascii="Trebuchet MS" w:hAnsi="Trebuchet MS"/>
          <w:w w:val="0"/>
          <w:sz w:val="20"/>
          <w:szCs w:val="20"/>
        </w:rPr>
        <w:t xml:space="preserve"> </w:t>
      </w:r>
    </w:p>
    <w:p w14:paraId="5A8236E3" w14:textId="77777777" w:rsidR="00FF0E5B" w:rsidRPr="00036DCA" w:rsidRDefault="00FF0E5B"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0807782" w14:textId="77777777" w:rsidR="00E4442E" w:rsidRPr="00036DCA" w:rsidRDefault="006C5DC7" w:rsidP="00D434E4">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036DCA">
        <w:rPr>
          <w:rFonts w:ascii="Trebuchet MS" w:hAnsi="Trebuchet MS"/>
          <w:w w:val="0"/>
          <w:sz w:val="20"/>
          <w:szCs w:val="20"/>
        </w:rPr>
        <w:t xml:space="preserve">em até 90 dias do encerramento </w:t>
      </w:r>
      <w:r w:rsidR="00284810" w:rsidRPr="00036DCA">
        <w:rPr>
          <w:rFonts w:ascii="Trebuchet MS" w:hAnsi="Trebuchet MS"/>
          <w:w w:val="0"/>
          <w:sz w:val="20"/>
          <w:szCs w:val="20"/>
        </w:rPr>
        <w:t xml:space="preserve">de cada exercício social ou </w:t>
      </w:r>
      <w:r w:rsidR="00456321" w:rsidRPr="00036DCA">
        <w:rPr>
          <w:rFonts w:ascii="Trebuchet MS" w:hAnsi="Trebuchet MS"/>
          <w:w w:val="0"/>
          <w:sz w:val="20"/>
          <w:szCs w:val="20"/>
        </w:rPr>
        <w:t xml:space="preserve">em até 5 (cinco) Dias Úteis contados após a </w:t>
      </w:r>
      <w:r w:rsidR="00284810" w:rsidRPr="00036DCA">
        <w:rPr>
          <w:rFonts w:ascii="Trebuchet MS" w:hAnsi="Trebuchet MS"/>
          <w:w w:val="0"/>
          <w:sz w:val="20"/>
          <w:szCs w:val="20"/>
        </w:rPr>
        <w:t>data de sua divulgação, o que ocorrer primeiro</w:t>
      </w:r>
      <w:r w:rsidR="00E4442E" w:rsidRPr="00036DCA">
        <w:rPr>
          <w:rFonts w:ascii="Trebuchet MS" w:hAnsi="Trebuchet MS"/>
          <w:w w:val="0"/>
          <w:sz w:val="20"/>
          <w:szCs w:val="20"/>
        </w:rPr>
        <w:t xml:space="preserve"> (i) </w:t>
      </w:r>
      <w:r w:rsidR="00275C6C" w:rsidRPr="00036DCA">
        <w:rPr>
          <w:rFonts w:ascii="Trebuchet MS" w:hAnsi="Trebuchet MS"/>
          <w:w w:val="0"/>
          <w:sz w:val="20"/>
          <w:szCs w:val="20"/>
        </w:rPr>
        <w:t>cópia das demonstrações financeiras</w:t>
      </w:r>
      <w:r w:rsidR="00A70989" w:rsidRPr="00036DCA">
        <w:rPr>
          <w:rFonts w:ascii="Trebuchet MS" w:hAnsi="Trebuchet MS"/>
          <w:w w:val="0"/>
          <w:sz w:val="20"/>
          <w:szCs w:val="20"/>
        </w:rPr>
        <w:t xml:space="preserve"> da </w:t>
      </w:r>
      <w:r w:rsidR="006D014B" w:rsidRPr="00036DCA">
        <w:rPr>
          <w:rFonts w:ascii="Trebuchet MS" w:hAnsi="Trebuchet MS"/>
          <w:w w:val="0"/>
          <w:sz w:val="20"/>
          <w:szCs w:val="20"/>
        </w:rPr>
        <w:t>Emissora</w:t>
      </w:r>
      <w:r w:rsidR="00A70989" w:rsidRPr="00036DCA">
        <w:rPr>
          <w:rFonts w:ascii="Trebuchet MS" w:hAnsi="Trebuchet MS"/>
          <w:w w:val="0"/>
          <w:sz w:val="20"/>
          <w:szCs w:val="20"/>
        </w:rPr>
        <w:t xml:space="preserve"> </w:t>
      </w:r>
      <w:r w:rsidR="003C7AB1" w:rsidRPr="00036DCA">
        <w:rPr>
          <w:rFonts w:ascii="Trebuchet MS" w:hAnsi="Trebuchet MS"/>
          <w:w w:val="0"/>
          <w:sz w:val="20"/>
          <w:szCs w:val="20"/>
        </w:rPr>
        <w:t xml:space="preserve">e dos Avalistas PJ </w:t>
      </w:r>
      <w:r w:rsidR="0000009F" w:rsidRPr="00036DCA">
        <w:rPr>
          <w:rFonts w:ascii="Trebuchet MS" w:hAnsi="Trebuchet MS"/>
          <w:w w:val="0"/>
          <w:sz w:val="20"/>
          <w:szCs w:val="20"/>
        </w:rPr>
        <w:t>(“</w:t>
      </w:r>
      <w:r w:rsidR="0000009F" w:rsidRPr="00036DCA">
        <w:rPr>
          <w:rFonts w:ascii="Trebuchet MS" w:hAnsi="Trebuchet MS"/>
          <w:w w:val="0"/>
          <w:sz w:val="20"/>
          <w:szCs w:val="20"/>
          <w:u w:val="single"/>
        </w:rPr>
        <w:t>Demonstrações Financeiras</w:t>
      </w:r>
      <w:r w:rsidR="0000009F" w:rsidRPr="00036DCA">
        <w:rPr>
          <w:rFonts w:ascii="Trebuchet MS" w:hAnsi="Trebuchet MS"/>
          <w:w w:val="0"/>
          <w:sz w:val="20"/>
          <w:szCs w:val="20"/>
        </w:rPr>
        <w:t>”)</w:t>
      </w:r>
      <w:r w:rsidR="00275C6C" w:rsidRPr="00036DCA">
        <w:rPr>
          <w:rFonts w:ascii="Trebuchet MS" w:hAnsi="Trebuchet MS"/>
          <w:w w:val="0"/>
          <w:sz w:val="20"/>
          <w:szCs w:val="20"/>
        </w:rPr>
        <w:t>, relativas ao respectivo exercício social encerrado</w:t>
      </w:r>
      <w:r w:rsidR="006D014B" w:rsidRPr="00036DCA">
        <w:rPr>
          <w:rFonts w:ascii="Trebuchet MS" w:hAnsi="Trebuchet MS"/>
          <w:w w:val="0"/>
          <w:sz w:val="20"/>
          <w:szCs w:val="20"/>
        </w:rPr>
        <w:t>;</w:t>
      </w:r>
      <w:r w:rsidR="00456321" w:rsidRPr="00036DCA">
        <w:rPr>
          <w:rFonts w:ascii="Trebuchet MS" w:hAnsi="Trebuchet MS"/>
          <w:w w:val="0"/>
          <w:sz w:val="20"/>
          <w:szCs w:val="20"/>
        </w:rPr>
        <w:t xml:space="preserve"> (</w:t>
      </w:r>
      <w:proofErr w:type="spellStart"/>
      <w:r w:rsidR="00456321" w:rsidRPr="00036DCA">
        <w:rPr>
          <w:rFonts w:ascii="Trebuchet MS" w:hAnsi="Trebuchet MS"/>
          <w:w w:val="0"/>
          <w:sz w:val="20"/>
          <w:szCs w:val="20"/>
        </w:rPr>
        <w:t>ii</w:t>
      </w:r>
      <w:proofErr w:type="spellEnd"/>
      <w:r w:rsidR="00456321" w:rsidRPr="00036DCA">
        <w:rPr>
          <w:rFonts w:ascii="Trebuchet MS" w:hAnsi="Trebuchet MS"/>
          <w:w w:val="0"/>
          <w:sz w:val="20"/>
          <w:szCs w:val="20"/>
        </w:rPr>
        <w:t xml:space="preserve">) </w:t>
      </w:r>
      <w:r w:rsidR="00A87713" w:rsidRPr="00036DCA">
        <w:rPr>
          <w:rFonts w:ascii="Trebuchet MS" w:hAnsi="Trebuchet MS"/>
          <w:w w:val="0"/>
          <w:sz w:val="20"/>
          <w:szCs w:val="20"/>
        </w:rPr>
        <w:t>cópia da declaração de imposto de renda do Avalista PF; (</w:t>
      </w:r>
      <w:proofErr w:type="spellStart"/>
      <w:r w:rsidR="00A87713" w:rsidRPr="00036DCA">
        <w:rPr>
          <w:rFonts w:ascii="Trebuchet MS" w:hAnsi="Trebuchet MS"/>
          <w:w w:val="0"/>
          <w:sz w:val="20"/>
          <w:szCs w:val="20"/>
        </w:rPr>
        <w:t>iii</w:t>
      </w:r>
      <w:proofErr w:type="spellEnd"/>
      <w:r w:rsidR="00A87713" w:rsidRPr="00036DCA">
        <w:rPr>
          <w:rFonts w:ascii="Trebuchet MS" w:hAnsi="Trebuchet MS"/>
          <w:w w:val="0"/>
          <w:sz w:val="20"/>
          <w:szCs w:val="20"/>
        </w:rPr>
        <w:t xml:space="preserve">) </w:t>
      </w:r>
      <w:r w:rsidR="00456321" w:rsidRPr="00036DCA">
        <w:rPr>
          <w:rFonts w:ascii="Trebuchet MS" w:hAnsi="Trebuchet MS"/>
          <w:w w:val="0"/>
          <w:sz w:val="20"/>
          <w:szCs w:val="20"/>
        </w:rPr>
        <w:t>declaração assinada pelo(s) representante(s) legal(</w:t>
      </w:r>
      <w:proofErr w:type="spellStart"/>
      <w:r w:rsidR="00456321" w:rsidRPr="00036DCA">
        <w:rPr>
          <w:rFonts w:ascii="Trebuchet MS" w:hAnsi="Trebuchet MS"/>
          <w:w w:val="0"/>
          <w:sz w:val="20"/>
          <w:szCs w:val="20"/>
        </w:rPr>
        <w:t>is</w:t>
      </w:r>
      <w:proofErr w:type="spellEnd"/>
      <w:r w:rsidR="00456321" w:rsidRPr="00036DCA">
        <w:rPr>
          <w:rFonts w:ascii="Trebuchet MS" w:hAnsi="Trebuchet MS"/>
          <w:w w:val="0"/>
          <w:sz w:val="20"/>
          <w:szCs w:val="20"/>
        </w:rPr>
        <w:t xml:space="preserve">) da Emissora e </w:t>
      </w:r>
      <w:r w:rsidR="003C7AB1" w:rsidRPr="00036DCA">
        <w:rPr>
          <w:rFonts w:ascii="Trebuchet MS" w:hAnsi="Trebuchet MS"/>
          <w:w w:val="0"/>
          <w:sz w:val="20"/>
          <w:szCs w:val="20"/>
        </w:rPr>
        <w:t>dos Avalistas</w:t>
      </w:r>
      <w:r w:rsidR="00456321" w:rsidRPr="00036DCA">
        <w:rPr>
          <w:rFonts w:ascii="Trebuchet MS" w:hAnsi="Trebuchet MS"/>
          <w:w w:val="0"/>
          <w:sz w:val="20"/>
          <w:szCs w:val="20"/>
        </w:rPr>
        <w:t xml:space="preserve">, na forma dos seus documentos societários, atestando (a) que permanecem válidas as disposições contidas nos Documentos da Operação; (b) a não ocorrência de um Evento de Vencimento Antecipado, nos moldes enviado pelo Agente Fiduciário; e (c) que não foram praticados atos em desacordo com o </w:t>
      </w:r>
      <w:r w:rsidR="009B1D2C" w:rsidRPr="00036DCA">
        <w:rPr>
          <w:rFonts w:ascii="Trebuchet MS" w:hAnsi="Trebuchet MS"/>
          <w:w w:val="0"/>
          <w:sz w:val="20"/>
          <w:szCs w:val="20"/>
        </w:rPr>
        <w:t xml:space="preserve">seu respectivo </w:t>
      </w:r>
      <w:r w:rsidR="00456321" w:rsidRPr="00036DCA">
        <w:rPr>
          <w:rFonts w:ascii="Trebuchet MS" w:hAnsi="Trebuchet MS"/>
          <w:w w:val="0"/>
          <w:sz w:val="20"/>
          <w:szCs w:val="20"/>
        </w:rPr>
        <w:t>contrato social;</w:t>
      </w:r>
    </w:p>
    <w:p w14:paraId="6B759648" w14:textId="77777777" w:rsidR="00A93AE1" w:rsidRPr="00036DCA" w:rsidRDefault="00A93AE1" w:rsidP="00D434E4">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1913431E" w14:textId="5800E881" w:rsidR="00A93AE1" w:rsidRPr="00036DCA" w:rsidRDefault="00A93AE1" w:rsidP="00D434E4">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036DCA">
        <w:rPr>
          <w:rFonts w:ascii="Trebuchet MS" w:hAnsi="Trebuchet MS"/>
          <w:w w:val="0"/>
          <w:sz w:val="20"/>
          <w:szCs w:val="20"/>
        </w:rPr>
        <w:t>o organograma do grupo societário da Emissora, todos os seus dados financeiros e atos societários necessários à realização do relatório anual, conforme previsto na Resolução CVM 17, que venham a ser solicitados pelo Agente Fiduciário, em até 15 (quinze) dias contados da solicitação pelo Agente Fiduciário, sendo certo que o referido organograma do grupo societário da Emissora deverá conter, inclusive, os controladores, as controladas, o controle comum, as coligadas, e integrante de bloco de controle da Emissora</w:t>
      </w:r>
      <w:r w:rsidR="000731A4" w:rsidRPr="00036DCA">
        <w:rPr>
          <w:rFonts w:ascii="Trebuchet MS" w:hAnsi="Trebuchet MS"/>
          <w:w w:val="0"/>
          <w:sz w:val="20"/>
          <w:szCs w:val="20"/>
        </w:rPr>
        <w:t xml:space="preserve"> e </w:t>
      </w:r>
      <w:r w:rsidR="003C7AB1" w:rsidRPr="00036DCA">
        <w:rPr>
          <w:rFonts w:ascii="Trebuchet MS" w:hAnsi="Trebuchet MS"/>
          <w:w w:val="0"/>
          <w:sz w:val="20"/>
          <w:szCs w:val="20"/>
        </w:rPr>
        <w:t xml:space="preserve">dos </w:t>
      </w:r>
      <w:r w:rsidR="00380D5F" w:rsidRPr="00036DCA">
        <w:rPr>
          <w:rFonts w:ascii="Trebuchet MS" w:hAnsi="Trebuchet MS"/>
          <w:w w:val="0"/>
          <w:sz w:val="20"/>
          <w:szCs w:val="20"/>
        </w:rPr>
        <w:t>Avalista</w:t>
      </w:r>
      <w:r w:rsidR="003C7AB1" w:rsidRPr="00036DCA">
        <w:rPr>
          <w:rFonts w:ascii="Trebuchet MS" w:hAnsi="Trebuchet MS"/>
          <w:w w:val="0"/>
          <w:sz w:val="20"/>
          <w:szCs w:val="20"/>
        </w:rPr>
        <w:t>s PJ</w:t>
      </w:r>
      <w:r w:rsidRPr="00036DCA">
        <w:rPr>
          <w:rFonts w:ascii="Trebuchet MS" w:hAnsi="Trebuchet MS"/>
          <w:w w:val="0"/>
          <w:sz w:val="20"/>
          <w:szCs w:val="20"/>
        </w:rPr>
        <w:t>, no encerramento de cada exercício social;</w:t>
      </w:r>
    </w:p>
    <w:p w14:paraId="13028C39" w14:textId="77777777" w:rsidR="00A93AE1" w:rsidRPr="00036DCA" w:rsidRDefault="00A93AE1" w:rsidP="00D434E4">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63CA34A1" w14:textId="77777777" w:rsidR="00E4442E" w:rsidRPr="00036DCA" w:rsidRDefault="00E4442E" w:rsidP="00D434E4">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036DCA">
        <w:rPr>
          <w:rFonts w:ascii="Trebuchet MS" w:hAnsi="Trebuchet MS"/>
          <w:w w:val="0"/>
          <w:sz w:val="20"/>
          <w:szCs w:val="20"/>
        </w:rPr>
        <w:t xml:space="preserve">informações a respeito de qualquer dos Eventos de Vencimento Antecipado, no prazo de até </w:t>
      </w:r>
      <w:r w:rsidR="008B2F12" w:rsidRPr="00036DCA">
        <w:rPr>
          <w:rFonts w:ascii="Trebuchet MS" w:hAnsi="Trebuchet MS"/>
          <w:w w:val="0"/>
          <w:sz w:val="20"/>
          <w:szCs w:val="20"/>
        </w:rPr>
        <w:t xml:space="preserve">2 </w:t>
      </w:r>
      <w:r w:rsidRPr="00036DCA">
        <w:rPr>
          <w:rFonts w:ascii="Trebuchet MS" w:hAnsi="Trebuchet MS"/>
          <w:w w:val="0"/>
          <w:sz w:val="20"/>
          <w:szCs w:val="20"/>
        </w:rPr>
        <w:t>(</w:t>
      </w:r>
      <w:r w:rsidR="008B2F12" w:rsidRPr="00036DCA">
        <w:rPr>
          <w:rFonts w:ascii="Trebuchet MS" w:hAnsi="Trebuchet MS"/>
          <w:w w:val="0"/>
          <w:sz w:val="20"/>
          <w:szCs w:val="20"/>
        </w:rPr>
        <w:t>dois</w:t>
      </w:r>
      <w:r w:rsidRPr="00036DCA">
        <w:rPr>
          <w:rFonts w:ascii="Trebuchet MS" w:hAnsi="Trebuchet MS"/>
          <w:w w:val="0"/>
          <w:sz w:val="20"/>
          <w:szCs w:val="20"/>
        </w:rPr>
        <w:t>) Dia</w:t>
      </w:r>
      <w:r w:rsidR="00C55B93" w:rsidRPr="00036DCA">
        <w:rPr>
          <w:rFonts w:ascii="Trebuchet MS" w:hAnsi="Trebuchet MS"/>
          <w:w w:val="0"/>
          <w:sz w:val="20"/>
          <w:szCs w:val="20"/>
        </w:rPr>
        <w:t>s</w:t>
      </w:r>
      <w:r w:rsidRPr="00036DCA">
        <w:rPr>
          <w:rFonts w:ascii="Trebuchet MS" w:hAnsi="Trebuchet MS"/>
          <w:w w:val="0"/>
          <w:sz w:val="20"/>
          <w:szCs w:val="20"/>
        </w:rPr>
        <w:t xml:space="preserve"> Út</w:t>
      </w:r>
      <w:r w:rsidR="00C55B93" w:rsidRPr="00036DCA">
        <w:rPr>
          <w:rFonts w:ascii="Trebuchet MS" w:hAnsi="Trebuchet MS"/>
          <w:w w:val="0"/>
          <w:sz w:val="20"/>
          <w:szCs w:val="20"/>
        </w:rPr>
        <w:t>e</w:t>
      </w:r>
      <w:r w:rsidRPr="00036DCA">
        <w:rPr>
          <w:rFonts w:ascii="Trebuchet MS" w:hAnsi="Trebuchet MS"/>
          <w:w w:val="0"/>
          <w:sz w:val="20"/>
          <w:szCs w:val="20"/>
        </w:rPr>
        <w:t>i</w:t>
      </w:r>
      <w:r w:rsidR="00C55B93" w:rsidRPr="00036DCA">
        <w:rPr>
          <w:rFonts w:ascii="Trebuchet MS" w:hAnsi="Trebuchet MS"/>
          <w:w w:val="0"/>
          <w:sz w:val="20"/>
          <w:szCs w:val="20"/>
        </w:rPr>
        <w:t>s</w:t>
      </w:r>
      <w:r w:rsidRPr="00036DCA">
        <w:rPr>
          <w:rFonts w:ascii="Trebuchet MS" w:hAnsi="Trebuchet MS"/>
          <w:w w:val="0"/>
          <w:sz w:val="20"/>
          <w:szCs w:val="20"/>
        </w:rPr>
        <w:t xml:space="preserve"> contado</w:t>
      </w:r>
      <w:r w:rsidR="00C55B93" w:rsidRPr="00036DCA">
        <w:rPr>
          <w:rFonts w:ascii="Trebuchet MS" w:hAnsi="Trebuchet MS"/>
          <w:w w:val="0"/>
          <w:sz w:val="20"/>
          <w:szCs w:val="20"/>
        </w:rPr>
        <w:t>s</w:t>
      </w:r>
      <w:r w:rsidRPr="00036DCA">
        <w:rPr>
          <w:rFonts w:ascii="Trebuchet MS" w:hAnsi="Trebuchet MS"/>
          <w:w w:val="0"/>
          <w:sz w:val="20"/>
          <w:szCs w:val="20"/>
        </w:rPr>
        <w:t xml:space="preserve"> da sua ciência;</w:t>
      </w:r>
    </w:p>
    <w:p w14:paraId="5F520118" w14:textId="77777777" w:rsidR="00E4442E" w:rsidRPr="00036DCA" w:rsidRDefault="00E4442E" w:rsidP="00D434E4">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6800D22E" w14:textId="77777777" w:rsidR="00E4442E" w:rsidRPr="00036DCA" w:rsidRDefault="00C412F5" w:rsidP="00D434E4">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036DCA">
        <w:rPr>
          <w:rFonts w:ascii="Trebuchet MS" w:hAnsi="Trebuchet MS"/>
          <w:w w:val="0"/>
          <w:sz w:val="20"/>
          <w:szCs w:val="20"/>
        </w:rPr>
        <w:t>i</w:t>
      </w:r>
      <w:r w:rsidR="00E4442E" w:rsidRPr="00036DCA">
        <w:rPr>
          <w:rFonts w:ascii="Trebuchet MS" w:hAnsi="Trebuchet MS"/>
          <w:w w:val="0"/>
          <w:sz w:val="20"/>
          <w:szCs w:val="20"/>
        </w:rPr>
        <w:t xml:space="preserve">nformações sobre qualquer efeito adverso prejudicial e relevante na situação (econômica, financeira, operacional, comercial, regulatória, jurídica ou reputacional) da </w:t>
      </w:r>
      <w:r w:rsidR="000D48E0" w:rsidRPr="00036DCA">
        <w:rPr>
          <w:rFonts w:ascii="Trebuchet MS" w:hAnsi="Trebuchet MS"/>
          <w:w w:val="0"/>
          <w:sz w:val="20"/>
          <w:szCs w:val="20"/>
        </w:rPr>
        <w:lastRenderedPageBreak/>
        <w:t>Emissora</w:t>
      </w:r>
      <w:r w:rsidR="000731A4" w:rsidRPr="00036DCA">
        <w:rPr>
          <w:rFonts w:ascii="Trebuchet MS" w:hAnsi="Trebuchet MS"/>
          <w:w w:val="0"/>
          <w:sz w:val="20"/>
          <w:szCs w:val="20"/>
        </w:rPr>
        <w:t xml:space="preserve"> e d</w:t>
      </w:r>
      <w:r w:rsidR="003C7AB1" w:rsidRPr="00036DCA">
        <w:rPr>
          <w:rFonts w:ascii="Trebuchet MS" w:hAnsi="Trebuchet MS"/>
          <w:w w:val="0"/>
          <w:sz w:val="20"/>
          <w:szCs w:val="20"/>
        </w:rPr>
        <w:t>os</w:t>
      </w:r>
      <w:r w:rsidR="000731A4" w:rsidRPr="00036DCA">
        <w:rPr>
          <w:rFonts w:ascii="Trebuchet MS" w:hAnsi="Trebuchet MS"/>
          <w:w w:val="0"/>
          <w:sz w:val="20"/>
          <w:szCs w:val="20"/>
        </w:rPr>
        <w:t xml:space="preserve"> </w:t>
      </w:r>
      <w:r w:rsidR="00380D5F" w:rsidRPr="00036DCA">
        <w:rPr>
          <w:rFonts w:ascii="Trebuchet MS" w:hAnsi="Trebuchet MS"/>
          <w:w w:val="0"/>
          <w:sz w:val="20"/>
          <w:szCs w:val="20"/>
        </w:rPr>
        <w:t>Avalista</w:t>
      </w:r>
      <w:r w:rsidR="003C7AB1" w:rsidRPr="00036DCA">
        <w:rPr>
          <w:rFonts w:ascii="Trebuchet MS" w:hAnsi="Trebuchet MS"/>
          <w:w w:val="0"/>
          <w:sz w:val="20"/>
          <w:szCs w:val="20"/>
        </w:rPr>
        <w:t>s</w:t>
      </w:r>
      <w:r w:rsidR="00E4442E" w:rsidRPr="00036DCA">
        <w:rPr>
          <w:rFonts w:ascii="Trebuchet MS" w:hAnsi="Trebuchet MS"/>
          <w:w w:val="0"/>
          <w:sz w:val="20"/>
          <w:szCs w:val="20"/>
        </w:rPr>
        <w:t xml:space="preserve">, bem como nos seus negócios, bens, ativos, resultados operacionais e/ou perspectivas, nos poderes ou na capacidade jurídica e/ou econômico-financeira da </w:t>
      </w:r>
      <w:r w:rsidR="000D48E0" w:rsidRPr="00036DCA">
        <w:rPr>
          <w:rFonts w:ascii="Trebuchet MS" w:hAnsi="Trebuchet MS"/>
          <w:w w:val="0"/>
          <w:sz w:val="20"/>
          <w:szCs w:val="20"/>
        </w:rPr>
        <w:t>Emissora</w:t>
      </w:r>
      <w:r w:rsidR="000731A4" w:rsidRPr="00036DCA">
        <w:rPr>
          <w:rFonts w:ascii="Trebuchet MS" w:hAnsi="Trebuchet MS"/>
          <w:w w:val="0"/>
          <w:sz w:val="20"/>
          <w:szCs w:val="20"/>
        </w:rPr>
        <w:t xml:space="preserve"> e </w:t>
      </w:r>
      <w:r w:rsidR="003C7AB1" w:rsidRPr="00036DCA">
        <w:rPr>
          <w:rFonts w:ascii="Trebuchet MS" w:hAnsi="Trebuchet MS"/>
          <w:w w:val="0"/>
          <w:sz w:val="20"/>
          <w:szCs w:val="20"/>
        </w:rPr>
        <w:t xml:space="preserve">dos </w:t>
      </w:r>
      <w:r w:rsidR="00380D5F" w:rsidRPr="00036DCA">
        <w:rPr>
          <w:rFonts w:ascii="Trebuchet MS" w:hAnsi="Trebuchet MS"/>
          <w:w w:val="0"/>
          <w:sz w:val="20"/>
          <w:szCs w:val="20"/>
        </w:rPr>
        <w:t>Avalista</w:t>
      </w:r>
      <w:r w:rsidR="003C7AB1" w:rsidRPr="00036DCA">
        <w:rPr>
          <w:rFonts w:ascii="Trebuchet MS" w:hAnsi="Trebuchet MS"/>
          <w:w w:val="0"/>
          <w:sz w:val="20"/>
          <w:szCs w:val="20"/>
        </w:rPr>
        <w:t>s</w:t>
      </w:r>
      <w:r w:rsidR="000731A4" w:rsidRPr="00036DCA">
        <w:rPr>
          <w:rFonts w:ascii="Trebuchet MS" w:hAnsi="Trebuchet MS"/>
          <w:w w:val="0"/>
          <w:sz w:val="20"/>
          <w:szCs w:val="20"/>
        </w:rPr>
        <w:t xml:space="preserve"> </w:t>
      </w:r>
      <w:r w:rsidR="00E4442E" w:rsidRPr="00036DCA">
        <w:rPr>
          <w:rFonts w:ascii="Trebuchet MS" w:hAnsi="Trebuchet MS"/>
          <w:w w:val="0"/>
          <w:sz w:val="20"/>
          <w:szCs w:val="20"/>
        </w:rPr>
        <w:t>de cumprir pontualmente quaisquer de suas obrigações nos ter</w:t>
      </w:r>
      <w:r w:rsidR="00C76DAE" w:rsidRPr="00036DCA">
        <w:rPr>
          <w:rFonts w:ascii="Trebuchet MS" w:hAnsi="Trebuchet MS"/>
          <w:w w:val="0"/>
          <w:sz w:val="20"/>
          <w:szCs w:val="20"/>
        </w:rPr>
        <w:t xml:space="preserve">mos desta Escritura de Emissão </w:t>
      </w:r>
      <w:r w:rsidR="00E4442E" w:rsidRPr="00036DCA">
        <w:rPr>
          <w:rFonts w:ascii="Trebuchet MS" w:hAnsi="Trebuchet MS"/>
          <w:w w:val="0"/>
          <w:sz w:val="20"/>
          <w:szCs w:val="20"/>
        </w:rPr>
        <w:t>e/ou dos Documentos da Operação, conforme aplicável;</w:t>
      </w:r>
      <w:r w:rsidR="00336B14" w:rsidRPr="00036DCA">
        <w:rPr>
          <w:rFonts w:ascii="Trebuchet MS" w:hAnsi="Trebuchet MS"/>
          <w:w w:val="0"/>
          <w:sz w:val="20"/>
          <w:szCs w:val="20"/>
        </w:rPr>
        <w:t xml:space="preserve"> e</w:t>
      </w:r>
    </w:p>
    <w:p w14:paraId="028C0E19" w14:textId="77777777" w:rsidR="006D014B" w:rsidRPr="00036DCA" w:rsidRDefault="006D014B" w:rsidP="00D434E4">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52059153" w14:textId="77777777" w:rsidR="006D014B" w:rsidRPr="00036DCA" w:rsidRDefault="006D014B" w:rsidP="00D434E4">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036DCA">
        <w:rPr>
          <w:rFonts w:ascii="Trebuchet MS" w:hAnsi="Trebuchet MS"/>
          <w:w w:val="0"/>
          <w:sz w:val="20"/>
          <w:szCs w:val="20"/>
        </w:rPr>
        <w:t xml:space="preserve">informações acerca de quaisquer eventos ou fatos que venha a tomar conhecimento e que possam impactar os </w:t>
      </w:r>
      <w:r w:rsidR="00880C6E" w:rsidRPr="00036DCA">
        <w:rPr>
          <w:rFonts w:ascii="Trebuchet MS" w:hAnsi="Trebuchet MS"/>
          <w:w w:val="0"/>
          <w:sz w:val="20"/>
          <w:szCs w:val="20"/>
        </w:rPr>
        <w:t>Direitos Creditórios</w:t>
      </w:r>
      <w:r w:rsidR="00AB55D6" w:rsidRPr="00036DCA">
        <w:rPr>
          <w:rFonts w:ascii="Trebuchet MS" w:hAnsi="Trebuchet MS"/>
          <w:w w:val="0"/>
          <w:sz w:val="20"/>
          <w:szCs w:val="20"/>
        </w:rPr>
        <w:t xml:space="preserve"> </w:t>
      </w:r>
      <w:r w:rsidR="003C7AB1" w:rsidRPr="00036DCA">
        <w:rPr>
          <w:rFonts w:ascii="Trebuchet MS" w:hAnsi="Trebuchet MS"/>
          <w:w w:val="0"/>
          <w:sz w:val="20"/>
          <w:szCs w:val="20"/>
        </w:rPr>
        <w:t xml:space="preserve">Comercialização Unidades </w:t>
      </w:r>
      <w:r w:rsidR="00AB55D6" w:rsidRPr="00036DCA">
        <w:rPr>
          <w:rFonts w:ascii="Trebuchet MS" w:hAnsi="Trebuchet MS"/>
          <w:w w:val="0"/>
          <w:sz w:val="20"/>
          <w:szCs w:val="20"/>
        </w:rPr>
        <w:t>e seu fluxo</w:t>
      </w:r>
      <w:r w:rsidR="00880C6E" w:rsidRPr="00036DCA">
        <w:rPr>
          <w:rFonts w:ascii="Trebuchet MS" w:hAnsi="Trebuchet MS"/>
          <w:w w:val="0"/>
          <w:sz w:val="20"/>
          <w:szCs w:val="20"/>
        </w:rPr>
        <w:t>.</w:t>
      </w:r>
    </w:p>
    <w:p w14:paraId="3AA4F87E" w14:textId="77777777" w:rsidR="00475CE9" w:rsidRPr="00036DCA" w:rsidRDefault="00475CE9"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65DDD45C" w14:textId="0E1BB547" w:rsidR="00E4442E" w:rsidRPr="00036DCA" w:rsidRDefault="00284810"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cumprir </w:t>
      </w:r>
      <w:r w:rsidR="002B4F56" w:rsidRPr="00036DCA">
        <w:rPr>
          <w:rFonts w:ascii="Trebuchet MS" w:hAnsi="Trebuchet MS"/>
          <w:w w:val="0"/>
          <w:sz w:val="20"/>
          <w:szCs w:val="20"/>
        </w:rPr>
        <w:t xml:space="preserve">durante toda a vigência deste instrumento </w:t>
      </w:r>
      <w:r w:rsidR="00475CE9" w:rsidRPr="00036DCA">
        <w:rPr>
          <w:rFonts w:ascii="Trebuchet MS" w:hAnsi="Trebuchet MS"/>
          <w:w w:val="0"/>
          <w:sz w:val="20"/>
          <w:szCs w:val="20"/>
        </w:rPr>
        <w:t xml:space="preserve">a Legislação Socioambiental </w:t>
      </w:r>
      <w:r w:rsidR="007502C6" w:rsidRPr="00036DCA">
        <w:rPr>
          <w:rFonts w:ascii="Trebuchet MS" w:hAnsi="Trebuchet MS"/>
          <w:w w:val="0"/>
          <w:sz w:val="20"/>
          <w:szCs w:val="20"/>
        </w:rPr>
        <w:t xml:space="preserve">e a Legislação de Proteção Social </w:t>
      </w:r>
      <w:r w:rsidRPr="00036DCA">
        <w:rPr>
          <w:rFonts w:ascii="Trebuchet MS" w:hAnsi="Trebuchet MS"/>
          <w:w w:val="0"/>
          <w:sz w:val="20"/>
          <w:szCs w:val="20"/>
        </w:rPr>
        <w:t xml:space="preserve">todas as leis, regras, regulamentos e ordens, inclusive </w:t>
      </w:r>
      <w:r w:rsidR="00215999" w:rsidRPr="00036DCA">
        <w:rPr>
          <w:rFonts w:ascii="Trebuchet MS" w:hAnsi="Trebuchet MS"/>
          <w:w w:val="0"/>
          <w:sz w:val="20"/>
          <w:szCs w:val="20"/>
        </w:rPr>
        <w:t xml:space="preserve">previdenciárias </w:t>
      </w:r>
      <w:r w:rsidRPr="00036DCA">
        <w:rPr>
          <w:rFonts w:ascii="Trebuchet MS" w:hAnsi="Trebuchet MS"/>
          <w:w w:val="0"/>
          <w:sz w:val="20"/>
          <w:szCs w:val="20"/>
        </w:rPr>
        <w:t>aplicáveis e relevantes ao exercício das suas atividades</w:t>
      </w:r>
      <w:r w:rsidR="00AD4368" w:rsidRPr="00036DCA">
        <w:rPr>
          <w:rFonts w:ascii="Trebuchet MS" w:hAnsi="Trebuchet MS"/>
          <w:w w:val="0"/>
          <w:sz w:val="20"/>
          <w:szCs w:val="20"/>
        </w:rPr>
        <w:t xml:space="preserve">, </w:t>
      </w:r>
      <w:r w:rsidR="00AD4368" w:rsidRPr="00036DCA">
        <w:rPr>
          <w:rFonts w:ascii="Trebuchet MS" w:hAnsi="Trebuchet MS" w:cs="Arial"/>
          <w:sz w:val="20"/>
          <w:szCs w:val="20"/>
        </w:rPr>
        <w:t xml:space="preserve">exceto por </w:t>
      </w:r>
      <w:r w:rsidR="00AD4368" w:rsidRPr="00036DCA">
        <w:rPr>
          <w:rFonts w:ascii="Trebuchet MS" w:hAnsi="Trebuchet MS" w:cs="Arial"/>
          <w:b/>
          <w:sz w:val="20"/>
          <w:szCs w:val="20"/>
        </w:rPr>
        <w:t>(a)</w:t>
      </w:r>
      <w:r w:rsidR="00AD4368" w:rsidRPr="00036DCA">
        <w:rPr>
          <w:rFonts w:ascii="Trebuchet MS" w:hAnsi="Trebuchet MS" w:cs="Arial"/>
          <w:sz w:val="20"/>
          <w:szCs w:val="20"/>
        </w:rPr>
        <w:t xml:space="preserve"> aquelas que estejam sendo contestadas de boa-fé e dentro do prazo estabelecido pela autoridade competente</w:t>
      </w:r>
      <w:r w:rsidR="003A0BBF" w:rsidRPr="00036DCA">
        <w:rPr>
          <w:rFonts w:ascii="Trebuchet MS" w:hAnsi="Trebuchet MS" w:cs="Arial"/>
          <w:sz w:val="20"/>
          <w:szCs w:val="20"/>
        </w:rPr>
        <w:t xml:space="preserve"> desde que tenham sido obtidos efeitos suspensivos</w:t>
      </w:r>
      <w:r w:rsidR="00AD4368" w:rsidRPr="00036DCA">
        <w:rPr>
          <w:rFonts w:ascii="Trebuchet MS" w:hAnsi="Trebuchet MS" w:cs="Arial"/>
          <w:sz w:val="20"/>
          <w:szCs w:val="20"/>
        </w:rPr>
        <w:t xml:space="preserve">; </w:t>
      </w:r>
      <w:r w:rsidR="00F173DF" w:rsidRPr="00036DCA">
        <w:rPr>
          <w:rFonts w:ascii="Trebuchet MS" w:hAnsi="Trebuchet MS" w:cs="Arial"/>
          <w:sz w:val="20"/>
          <w:szCs w:val="20"/>
        </w:rPr>
        <w:t xml:space="preserve">e </w:t>
      </w:r>
      <w:r w:rsidR="00AD4368" w:rsidRPr="00036DCA">
        <w:rPr>
          <w:rFonts w:ascii="Trebuchet MS" w:hAnsi="Trebuchet MS" w:cs="Arial"/>
          <w:b/>
          <w:sz w:val="20"/>
          <w:szCs w:val="20"/>
        </w:rPr>
        <w:t>(b)</w:t>
      </w:r>
      <w:r w:rsidR="00AD4368" w:rsidRPr="00036DCA">
        <w:rPr>
          <w:rFonts w:ascii="Trebuchet MS" w:hAnsi="Trebuchet MS" w:cs="Arial"/>
          <w:sz w:val="20"/>
          <w:szCs w:val="20"/>
        </w:rPr>
        <w:t xml:space="preserve"> obrigações com relação às quais possuam provimento jurisdicional vigente autorizando sua não observância</w:t>
      </w:r>
      <w:r w:rsidR="002B4F56" w:rsidRPr="00036DCA">
        <w:rPr>
          <w:rFonts w:ascii="Trebuchet MS" w:hAnsi="Trebuchet MS" w:cs="Arial"/>
          <w:sz w:val="20"/>
          <w:szCs w:val="20"/>
        </w:rPr>
        <w:t xml:space="preserve"> ou </w:t>
      </w:r>
      <w:r w:rsidR="002B4F56" w:rsidRPr="00036DCA">
        <w:rPr>
          <w:rFonts w:ascii="Trebuchet MS" w:hAnsi="Trebuchet MS" w:cs="Arial"/>
          <w:b/>
          <w:sz w:val="20"/>
          <w:szCs w:val="20"/>
        </w:rPr>
        <w:t xml:space="preserve">(c) </w:t>
      </w:r>
      <w:r w:rsidR="002B4F56" w:rsidRPr="00036DCA">
        <w:rPr>
          <w:rFonts w:ascii="Trebuchet MS" w:hAnsi="Trebuchet MS"/>
          <w:w w:val="0"/>
          <w:sz w:val="20"/>
          <w:szCs w:val="20"/>
        </w:rPr>
        <w:t>obrigações cujo descumprimento não possa causar um Efeito Adverso Relevante</w:t>
      </w:r>
      <w:r w:rsidR="00AD4368" w:rsidRPr="00036DCA">
        <w:rPr>
          <w:rFonts w:ascii="Trebuchet MS" w:hAnsi="Trebuchet MS" w:cs="Arial"/>
          <w:sz w:val="20"/>
          <w:szCs w:val="20"/>
        </w:rPr>
        <w:t xml:space="preserve">; </w:t>
      </w:r>
    </w:p>
    <w:p w14:paraId="0A28BE6B" w14:textId="77777777" w:rsidR="007812DD" w:rsidRPr="00036DCA" w:rsidRDefault="007812DD"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81DBF0D" w14:textId="77777777" w:rsidR="007812DD" w:rsidRPr="00036DCA" w:rsidRDefault="007812DD"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no caso do Abrão, é pessoa física capaz para a prática de todos os atos da vida civil, e o estado civil do Abrão é aquele indicado em sua respectiva qualificação, de modo que não há a necessidade de obtenção de outorga uxória prévia à outorga do Aval pelo Abrão;</w:t>
      </w:r>
    </w:p>
    <w:p w14:paraId="083727B3" w14:textId="77777777" w:rsidR="00F173DF" w:rsidRPr="00036DCA" w:rsidRDefault="00F173DF" w:rsidP="00D434E4">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46FAA690" w14:textId="77777777" w:rsidR="007B78AB" w:rsidRPr="00036DCA" w:rsidRDefault="00975C9F"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praticar os atos </w:t>
      </w:r>
      <w:proofErr w:type="spellStart"/>
      <w:r w:rsidRPr="00036DCA">
        <w:rPr>
          <w:rFonts w:ascii="Trebuchet MS" w:hAnsi="Trebuchet MS"/>
          <w:w w:val="0"/>
          <w:sz w:val="20"/>
          <w:szCs w:val="20"/>
        </w:rPr>
        <w:t>razoalmente</w:t>
      </w:r>
      <w:proofErr w:type="spellEnd"/>
      <w:r w:rsidRPr="00036DCA">
        <w:rPr>
          <w:rFonts w:ascii="Trebuchet MS" w:hAnsi="Trebuchet MS"/>
          <w:w w:val="0"/>
          <w:sz w:val="20"/>
          <w:szCs w:val="20"/>
        </w:rPr>
        <w:t xml:space="preserve"> necessários para </w:t>
      </w:r>
      <w:r w:rsidR="007B78AB" w:rsidRPr="00036DCA">
        <w:rPr>
          <w:rFonts w:ascii="Trebuchet MS" w:hAnsi="Trebuchet MS"/>
          <w:w w:val="0"/>
          <w:sz w:val="20"/>
          <w:szCs w:val="20"/>
        </w:rPr>
        <w:t xml:space="preserve">manter válidas e regulares, durante o prazo de vigência desta Escritura de Emissão, as declarações e garantias apresentadas nesta Escritura de Emissão, no que for aplicável, obrigando-se a, sempre que </w:t>
      </w:r>
      <w:r w:rsidR="00BA1A5C" w:rsidRPr="00036DCA">
        <w:rPr>
          <w:rFonts w:ascii="Trebuchet MS" w:hAnsi="Trebuchet MS"/>
          <w:w w:val="0"/>
          <w:sz w:val="20"/>
          <w:szCs w:val="20"/>
        </w:rPr>
        <w:t>s</w:t>
      </w:r>
      <w:r w:rsidR="007B78AB" w:rsidRPr="00036DCA">
        <w:rPr>
          <w:rFonts w:ascii="Trebuchet MS" w:hAnsi="Trebuchet MS"/>
          <w:w w:val="0"/>
          <w:sz w:val="20"/>
          <w:szCs w:val="20"/>
        </w:rPr>
        <w:t>ouber de algum evento que altere tais declarações e garantias, informar à Credora em até 05 (cinco) Dias Úteis contados da data em que tal inconsistência for identificada;</w:t>
      </w:r>
      <w:r w:rsidR="00C955AF" w:rsidRPr="00036DCA">
        <w:rPr>
          <w:rFonts w:ascii="Trebuchet MS" w:hAnsi="Trebuchet MS"/>
          <w:w w:val="0"/>
          <w:sz w:val="20"/>
          <w:szCs w:val="20"/>
        </w:rPr>
        <w:t xml:space="preserve"> </w:t>
      </w:r>
    </w:p>
    <w:p w14:paraId="18D4C66B" w14:textId="77777777" w:rsidR="00A90AB2" w:rsidRPr="00036DCA" w:rsidRDefault="00A90AB2" w:rsidP="00D434E4">
      <w:pPr>
        <w:pStyle w:val="PargrafodaLista"/>
        <w:spacing w:line="360" w:lineRule="auto"/>
        <w:rPr>
          <w:rFonts w:ascii="Trebuchet MS" w:hAnsi="Trebuchet MS"/>
          <w:w w:val="0"/>
          <w:sz w:val="20"/>
          <w:szCs w:val="20"/>
        </w:rPr>
      </w:pPr>
    </w:p>
    <w:p w14:paraId="35CCC420" w14:textId="42C433B3" w:rsidR="00A90AB2" w:rsidRPr="00036DCA" w:rsidRDefault="00A90AB2"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Informar a </w:t>
      </w:r>
      <w:proofErr w:type="spellStart"/>
      <w:r w:rsidRPr="00036DCA">
        <w:rPr>
          <w:rFonts w:ascii="Trebuchet MS" w:hAnsi="Trebuchet MS"/>
          <w:w w:val="0"/>
          <w:sz w:val="20"/>
          <w:szCs w:val="20"/>
        </w:rPr>
        <w:t>Sec</w:t>
      </w:r>
      <w:r w:rsidR="007812DD" w:rsidRPr="00036DCA">
        <w:rPr>
          <w:rFonts w:ascii="Trebuchet MS" w:hAnsi="Trebuchet MS"/>
          <w:w w:val="0"/>
          <w:sz w:val="20"/>
          <w:szCs w:val="20"/>
        </w:rPr>
        <w:t>uritizadora</w:t>
      </w:r>
      <w:proofErr w:type="spellEnd"/>
      <w:r w:rsidRPr="00036DCA">
        <w:rPr>
          <w:rFonts w:ascii="Trebuchet MS" w:hAnsi="Trebuchet MS"/>
          <w:w w:val="0"/>
          <w:sz w:val="20"/>
          <w:szCs w:val="20"/>
        </w:rPr>
        <w:t xml:space="preserve"> em caso de evento que possa causar </w:t>
      </w:r>
      <w:r w:rsidR="007812DD" w:rsidRPr="00036DCA">
        <w:rPr>
          <w:rFonts w:ascii="Trebuchet MS" w:hAnsi="Trebuchet MS"/>
          <w:w w:val="0"/>
          <w:sz w:val="20"/>
          <w:szCs w:val="20"/>
        </w:rPr>
        <w:t>um Evento de Vencimento Antecipado;</w:t>
      </w:r>
    </w:p>
    <w:p w14:paraId="4A28DD17" w14:textId="77777777" w:rsidR="00577A84" w:rsidRPr="00036DCA" w:rsidRDefault="00577A84" w:rsidP="00D434E4">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1CB6974C" w14:textId="77777777" w:rsidR="00E4442E" w:rsidRPr="00036DCA" w:rsidRDefault="00E4442E"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comparece</w:t>
      </w:r>
      <w:r w:rsidR="00215999" w:rsidRPr="00036DCA">
        <w:rPr>
          <w:rFonts w:ascii="Trebuchet MS" w:hAnsi="Trebuchet MS"/>
          <w:w w:val="0"/>
          <w:sz w:val="20"/>
          <w:szCs w:val="20"/>
        </w:rPr>
        <w:t>r</w:t>
      </w:r>
      <w:r w:rsidRPr="00036DCA">
        <w:rPr>
          <w:rFonts w:ascii="Trebuchet MS" w:hAnsi="Trebuchet MS"/>
          <w:w w:val="0"/>
          <w:sz w:val="20"/>
          <w:szCs w:val="20"/>
        </w:rPr>
        <w:t>, por meio de seus representantes, às assembleias gerais dos titulares de CRI, sempre que for solicitado;</w:t>
      </w:r>
    </w:p>
    <w:p w14:paraId="36DBFB41" w14:textId="77777777" w:rsidR="00686823" w:rsidRPr="00036DCA" w:rsidRDefault="00686823"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042C8DA" w14:textId="77777777" w:rsidR="00F5331B" w:rsidRPr="00036DCA" w:rsidRDefault="00F863E8"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fazer com que </w:t>
      </w:r>
      <w:r w:rsidR="00A36166" w:rsidRPr="00036DCA">
        <w:rPr>
          <w:rFonts w:ascii="Trebuchet MS" w:hAnsi="Trebuchet MS"/>
          <w:w w:val="0"/>
          <w:sz w:val="20"/>
          <w:szCs w:val="20"/>
        </w:rPr>
        <w:t xml:space="preserve">os recursos decorrentes desta Emissão </w:t>
      </w:r>
      <w:r w:rsidR="00DA7713" w:rsidRPr="00036DCA">
        <w:rPr>
          <w:rFonts w:ascii="Trebuchet MS" w:hAnsi="Trebuchet MS"/>
          <w:w w:val="0"/>
          <w:sz w:val="20"/>
          <w:szCs w:val="20"/>
        </w:rPr>
        <w:t xml:space="preserve">sejam aplicados </w:t>
      </w:r>
      <w:r w:rsidR="00A36166" w:rsidRPr="00036DCA">
        <w:rPr>
          <w:rFonts w:ascii="Trebuchet MS" w:hAnsi="Trebuchet MS"/>
          <w:w w:val="0"/>
          <w:sz w:val="20"/>
          <w:szCs w:val="20"/>
        </w:rPr>
        <w:t xml:space="preserve">exclusivamente de acordo com </w:t>
      </w:r>
      <w:r w:rsidR="00E46876" w:rsidRPr="00036DCA">
        <w:rPr>
          <w:rFonts w:ascii="Trebuchet MS" w:hAnsi="Trebuchet MS"/>
          <w:w w:val="0"/>
          <w:sz w:val="20"/>
          <w:szCs w:val="20"/>
        </w:rPr>
        <w:t>a Destinação de Recursos prevista nessa Escritura</w:t>
      </w:r>
      <w:r w:rsidR="001347DC" w:rsidRPr="00036DCA">
        <w:rPr>
          <w:rFonts w:ascii="Trebuchet MS" w:hAnsi="Trebuchet MS"/>
          <w:w w:val="0"/>
          <w:sz w:val="20"/>
          <w:szCs w:val="20"/>
        </w:rPr>
        <w:t>;</w:t>
      </w:r>
    </w:p>
    <w:p w14:paraId="0D201DAD" w14:textId="77777777" w:rsidR="00243131" w:rsidRPr="00036DCA" w:rsidRDefault="00243131"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241F3E75" w14:textId="5F20C529" w:rsidR="00243131" w:rsidRPr="00036DCA" w:rsidRDefault="00152F3B"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outorgar à Credora (a) a Cessão Fiduciária Unidades mediante a celebração do Contrato de Cessão Fiduciária; e (b) a Alienação Fiduci</w:t>
      </w:r>
      <w:r w:rsidR="00FE5A4F" w:rsidRPr="00036DCA">
        <w:rPr>
          <w:rFonts w:ascii="Trebuchet MS" w:hAnsi="Trebuchet MS"/>
          <w:w w:val="0"/>
          <w:sz w:val="20"/>
          <w:szCs w:val="20"/>
        </w:rPr>
        <w:t xml:space="preserve">ária Unidades mediante a celebração do </w:t>
      </w:r>
      <w:r w:rsidR="00AD319D" w:rsidRPr="00036DCA">
        <w:rPr>
          <w:rFonts w:ascii="Trebuchet MS" w:hAnsi="Trebuchet MS"/>
          <w:sz w:val="20"/>
          <w:szCs w:val="20"/>
        </w:rPr>
        <w:t>Contrato de Alienação Fiduciária Terreno ou do Contrato de Alienação Fiduciária Unidades, conforme aplicável,</w:t>
      </w:r>
      <w:r w:rsidRPr="00036DCA">
        <w:rPr>
          <w:rFonts w:ascii="Trebuchet MS" w:hAnsi="Trebuchet MS"/>
          <w:w w:val="0"/>
          <w:sz w:val="20"/>
          <w:szCs w:val="20"/>
        </w:rPr>
        <w:t xml:space="preserve"> nos prazos e condiç</w:t>
      </w:r>
      <w:r w:rsidR="00FE5A4F" w:rsidRPr="00036DCA">
        <w:rPr>
          <w:rFonts w:ascii="Trebuchet MS" w:hAnsi="Trebuchet MS"/>
          <w:w w:val="0"/>
          <w:sz w:val="20"/>
          <w:szCs w:val="20"/>
        </w:rPr>
        <w:t>ões aqui estabelecidos;</w:t>
      </w:r>
    </w:p>
    <w:p w14:paraId="5DABC25A" w14:textId="77777777" w:rsidR="001347DC" w:rsidRPr="00036DCA" w:rsidRDefault="001347DC"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214BEB36" w14:textId="073894D5" w:rsidR="001347DC" w:rsidRPr="00036DCA" w:rsidRDefault="001347DC"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hAnsi="Trebuchet MS"/>
          <w:w w:val="0"/>
          <w:sz w:val="20"/>
          <w:szCs w:val="20"/>
        </w:rPr>
        <w:t>cumprir, todas as leis, regras, regulamentos e ordens aplicáveis em qualquer</w:t>
      </w:r>
      <w:r w:rsidRPr="00036DCA">
        <w:rPr>
          <w:rFonts w:ascii="Trebuchet MS" w:eastAsia="Arial Unicode MS" w:hAnsi="Trebuchet MS" w:cstheme="minorHAnsi"/>
          <w:sz w:val="20"/>
          <w:szCs w:val="20"/>
          <w:lang w:bidi="th-TH"/>
        </w:rPr>
        <w:t xml:space="preserve"> </w:t>
      </w:r>
      <w:r w:rsidRPr="00036DCA">
        <w:rPr>
          <w:rFonts w:ascii="Trebuchet MS" w:hAnsi="Trebuchet MS"/>
          <w:w w:val="0"/>
          <w:sz w:val="20"/>
          <w:szCs w:val="20"/>
        </w:rPr>
        <w:t>jurisdição</w:t>
      </w:r>
      <w:r w:rsidRPr="00036DCA">
        <w:rPr>
          <w:rFonts w:ascii="Trebuchet MS" w:eastAsia="Arial Unicode MS" w:hAnsi="Trebuchet MS" w:cstheme="minorHAnsi"/>
          <w:sz w:val="20"/>
          <w:szCs w:val="20"/>
          <w:lang w:bidi="th-TH"/>
        </w:rPr>
        <w:t xml:space="preserve"> n</w:t>
      </w:r>
      <w:r w:rsidRPr="00036DCA">
        <w:rPr>
          <w:rFonts w:ascii="Trebuchet MS" w:hAnsi="Trebuchet MS"/>
          <w:w w:val="0"/>
          <w:sz w:val="20"/>
          <w:szCs w:val="20"/>
        </w:rPr>
        <w:t>a qual realize negócios ou possua ativos</w:t>
      </w:r>
      <w:r w:rsidR="00F679C9" w:rsidRPr="00036DCA">
        <w:rPr>
          <w:rFonts w:ascii="Trebuchet MS" w:hAnsi="Trebuchet MS"/>
          <w:w w:val="0"/>
          <w:sz w:val="20"/>
          <w:szCs w:val="20"/>
        </w:rPr>
        <w:t xml:space="preserve">, exceto por (a) aquelas que estejam sendo contestadas de </w:t>
      </w:r>
      <w:r w:rsidR="00F679C9" w:rsidRPr="00036DCA">
        <w:rPr>
          <w:rFonts w:ascii="Trebuchet MS" w:hAnsi="Trebuchet MS"/>
          <w:w w:val="0"/>
          <w:sz w:val="20"/>
          <w:szCs w:val="20"/>
        </w:rPr>
        <w:lastRenderedPageBreak/>
        <w:t>boa-fé e dentro do prazo estabelecido pela autoridade competente</w:t>
      </w:r>
      <w:r w:rsidR="00636B85" w:rsidRPr="00036DCA">
        <w:rPr>
          <w:rFonts w:ascii="Trebuchet MS" w:hAnsi="Trebuchet MS"/>
          <w:w w:val="0"/>
          <w:sz w:val="20"/>
          <w:szCs w:val="20"/>
        </w:rPr>
        <w:t xml:space="preserve"> e para os quais tenham sido obtidos efeitos suspensivos</w:t>
      </w:r>
      <w:r w:rsidR="00F679C9" w:rsidRPr="00036DCA">
        <w:rPr>
          <w:rFonts w:ascii="Trebuchet MS" w:hAnsi="Trebuchet MS"/>
          <w:w w:val="0"/>
          <w:sz w:val="20"/>
          <w:szCs w:val="20"/>
        </w:rPr>
        <w:t xml:space="preserve">; </w:t>
      </w:r>
      <w:r w:rsidR="00F173DF" w:rsidRPr="00036DCA">
        <w:rPr>
          <w:rFonts w:ascii="Trebuchet MS" w:hAnsi="Trebuchet MS"/>
          <w:w w:val="0"/>
          <w:sz w:val="20"/>
          <w:szCs w:val="20"/>
        </w:rPr>
        <w:t xml:space="preserve">e </w:t>
      </w:r>
      <w:r w:rsidR="00F679C9" w:rsidRPr="00036DCA">
        <w:rPr>
          <w:rFonts w:ascii="Trebuchet MS" w:hAnsi="Trebuchet MS"/>
          <w:w w:val="0"/>
          <w:sz w:val="20"/>
          <w:szCs w:val="20"/>
        </w:rPr>
        <w:t xml:space="preserve">(b) aquelas com relação às quais possuam provimento jurisdicional vigente autorizando sua não observância; </w:t>
      </w:r>
      <w:r w:rsidR="00F173DF" w:rsidRPr="00036DCA">
        <w:rPr>
          <w:rFonts w:ascii="Trebuchet MS" w:hAnsi="Trebuchet MS"/>
          <w:w w:val="0"/>
          <w:sz w:val="20"/>
          <w:szCs w:val="20"/>
        </w:rPr>
        <w:t xml:space="preserve">e </w:t>
      </w:r>
      <w:r w:rsidR="00F679C9" w:rsidRPr="00036DCA">
        <w:rPr>
          <w:rFonts w:ascii="Trebuchet MS" w:hAnsi="Trebuchet MS"/>
          <w:w w:val="0"/>
          <w:sz w:val="20"/>
          <w:szCs w:val="20"/>
        </w:rPr>
        <w:t>(c) obrigações cujo descumprimento não possa causar um Efeito Adverso Relevante</w:t>
      </w:r>
      <w:r w:rsidRPr="00036DCA">
        <w:rPr>
          <w:rFonts w:ascii="Trebuchet MS" w:hAnsi="Trebuchet MS"/>
          <w:w w:val="0"/>
          <w:sz w:val="20"/>
          <w:szCs w:val="20"/>
        </w:rPr>
        <w:t>;</w:t>
      </w:r>
    </w:p>
    <w:p w14:paraId="788B3B66" w14:textId="77777777" w:rsidR="00243131" w:rsidRPr="00036DCA" w:rsidRDefault="00243131"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1072AE85" w14:textId="4386195B" w:rsidR="00243131" w:rsidRPr="00036DCA" w:rsidRDefault="00243131"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hAnsi="Trebuchet MS"/>
          <w:w w:val="0"/>
          <w:sz w:val="20"/>
          <w:szCs w:val="20"/>
        </w:rPr>
        <w:t xml:space="preserve">no que tange à Emissora e aos Avalistas PJ, manter válidas e regulares as licenças, concessões ou aprovações necessárias, inclusive ambientais, ao seu normal funcionamento, </w:t>
      </w:r>
      <w:r w:rsidRPr="00036DCA">
        <w:rPr>
          <w:rFonts w:ascii="Trebuchet MS" w:hAnsi="Trebuchet MS" w:cs="Arial"/>
          <w:sz w:val="20"/>
          <w:szCs w:val="20"/>
        </w:rPr>
        <w:t xml:space="preserve">exceto por aquelas </w:t>
      </w:r>
      <w:r w:rsidRPr="00036DCA">
        <w:rPr>
          <w:rFonts w:ascii="Trebuchet MS" w:hAnsi="Trebuchet MS" w:cs="Arial"/>
          <w:b/>
          <w:sz w:val="20"/>
          <w:szCs w:val="20"/>
        </w:rPr>
        <w:t>(a)</w:t>
      </w:r>
      <w:r w:rsidRPr="00036DCA">
        <w:rPr>
          <w:rFonts w:ascii="Trebuchet MS" w:hAnsi="Trebuchet MS" w:cs="Arial"/>
          <w:sz w:val="20"/>
          <w:szCs w:val="20"/>
        </w:rPr>
        <w:t xml:space="preserve"> que estejam em processo de obtenção ou renovação; ou </w:t>
      </w:r>
      <w:r w:rsidRPr="00036DCA">
        <w:rPr>
          <w:rFonts w:ascii="Trebuchet MS" w:hAnsi="Trebuchet MS" w:cs="Arial"/>
          <w:b/>
          <w:sz w:val="20"/>
          <w:szCs w:val="20"/>
        </w:rPr>
        <w:t>(b)</w:t>
      </w:r>
      <w:r w:rsidRPr="00036DCA">
        <w:rPr>
          <w:rFonts w:ascii="Trebuchet MS" w:hAnsi="Trebuchet MS" w:cs="Arial"/>
          <w:sz w:val="20"/>
          <w:szCs w:val="20"/>
        </w:rPr>
        <w:t xml:space="preserve"> questionadas nas esferas administrativa e/ou judicial de boa-fé para as quais foram obtidos efeitos suspensivos;</w:t>
      </w:r>
    </w:p>
    <w:p w14:paraId="1A9DDE8A" w14:textId="77777777" w:rsidR="001347DC" w:rsidRPr="00036DCA" w:rsidRDefault="001347DC"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56F0CC8" w14:textId="4A890F1E" w:rsidR="00F6002A" w:rsidRPr="00036DCA" w:rsidRDefault="003D1340"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cumprir e fazer com que</w:t>
      </w:r>
      <w:r w:rsidR="00A40AC8" w:rsidRPr="00036DCA">
        <w:rPr>
          <w:rFonts w:ascii="Trebuchet MS" w:hAnsi="Trebuchet MS"/>
          <w:w w:val="0"/>
          <w:sz w:val="20"/>
          <w:szCs w:val="20"/>
        </w:rPr>
        <w:t xml:space="preserve"> suas coligadas, controladas</w:t>
      </w:r>
      <w:r w:rsidR="00854E36" w:rsidRPr="00036DCA">
        <w:rPr>
          <w:rFonts w:ascii="Trebuchet MS" w:hAnsi="Trebuchet MS"/>
          <w:w w:val="0"/>
          <w:sz w:val="20"/>
          <w:szCs w:val="20"/>
        </w:rPr>
        <w:t xml:space="preserve">, </w:t>
      </w:r>
      <w:r w:rsidR="00A40AC8" w:rsidRPr="00036DCA">
        <w:rPr>
          <w:rFonts w:ascii="Trebuchet MS" w:hAnsi="Trebuchet MS"/>
          <w:w w:val="0"/>
          <w:sz w:val="20"/>
          <w:szCs w:val="20"/>
        </w:rPr>
        <w:t>bem como seus administradores, diretores funcionários e representantes agindo em seu nome e benefício</w:t>
      </w:r>
      <w:r w:rsidRPr="00036DCA">
        <w:rPr>
          <w:rFonts w:ascii="Trebuchet MS" w:hAnsi="Trebuchet MS"/>
          <w:w w:val="0"/>
          <w:sz w:val="20"/>
          <w:szCs w:val="20"/>
        </w:rPr>
        <w:t xml:space="preserve"> cumpram</w:t>
      </w:r>
      <w:r w:rsidR="00651435" w:rsidRPr="00036DCA">
        <w:rPr>
          <w:rFonts w:ascii="Trebuchet MS" w:hAnsi="Trebuchet MS"/>
          <w:w w:val="0"/>
          <w:sz w:val="20"/>
          <w:szCs w:val="20"/>
        </w:rPr>
        <w:t>:</w:t>
      </w:r>
      <w:r w:rsidR="00957CD3" w:rsidRPr="00036DCA">
        <w:rPr>
          <w:rFonts w:ascii="Trebuchet MS" w:hAnsi="Trebuchet MS"/>
          <w:w w:val="0"/>
          <w:sz w:val="20"/>
          <w:szCs w:val="20"/>
        </w:rPr>
        <w:t xml:space="preserve"> </w:t>
      </w:r>
      <w:r w:rsidR="00651435" w:rsidRPr="00036DCA">
        <w:rPr>
          <w:rFonts w:ascii="Trebuchet MS" w:hAnsi="Trebuchet MS"/>
          <w:w w:val="0"/>
          <w:sz w:val="20"/>
          <w:szCs w:val="20"/>
        </w:rPr>
        <w:t xml:space="preserve">as leis aplicáveis de prevenção a lavagem de dinheiro e combate ao terrorismo, em especial a Lei 9.613, bem como a quaisquer </w:t>
      </w:r>
      <w:r w:rsidR="007812DD" w:rsidRPr="00036DCA">
        <w:rPr>
          <w:rFonts w:ascii="Trebuchet MS" w:hAnsi="Trebuchet MS"/>
          <w:w w:val="0"/>
          <w:sz w:val="20"/>
          <w:szCs w:val="20"/>
        </w:rPr>
        <w:t>Sanções</w:t>
      </w:r>
      <w:r w:rsidR="00651435" w:rsidRPr="00036DCA">
        <w:rPr>
          <w:rFonts w:ascii="Trebuchet MS" w:hAnsi="Trebuchet MS"/>
          <w:w w:val="0"/>
          <w:sz w:val="20"/>
          <w:szCs w:val="20"/>
        </w:rPr>
        <w:t xml:space="preserve">; e (b) </w:t>
      </w:r>
      <w:r w:rsidR="00475CE9" w:rsidRPr="00036DCA">
        <w:rPr>
          <w:rFonts w:ascii="Trebuchet MS" w:hAnsi="Trebuchet MS"/>
          <w:w w:val="0"/>
          <w:sz w:val="20"/>
          <w:szCs w:val="20"/>
        </w:rPr>
        <w:t xml:space="preserve">a </w:t>
      </w:r>
      <w:r w:rsidR="00651435" w:rsidRPr="00036DCA">
        <w:rPr>
          <w:rFonts w:ascii="Trebuchet MS" w:hAnsi="Trebuchet MS"/>
          <w:w w:val="0"/>
          <w:sz w:val="20"/>
          <w:szCs w:val="20"/>
        </w:rPr>
        <w:t xml:space="preserve">Legislação Anticorrupção; </w:t>
      </w:r>
      <w:r w:rsidR="006F0F40" w:rsidRPr="00036DCA">
        <w:rPr>
          <w:rFonts w:ascii="Trebuchet MS" w:hAnsi="Trebuchet MS"/>
          <w:w w:val="0"/>
          <w:sz w:val="20"/>
          <w:szCs w:val="20"/>
        </w:rPr>
        <w:t>e</w:t>
      </w:r>
      <w:r w:rsidR="007812DD" w:rsidRPr="00036DCA">
        <w:rPr>
          <w:rFonts w:ascii="Trebuchet MS" w:hAnsi="Trebuchet MS"/>
          <w:w w:val="0"/>
          <w:sz w:val="20"/>
          <w:szCs w:val="20"/>
        </w:rPr>
        <w:t xml:space="preserve"> </w:t>
      </w:r>
    </w:p>
    <w:p w14:paraId="004A146D" w14:textId="77777777" w:rsidR="00284810" w:rsidRPr="00036DCA" w:rsidRDefault="00284810"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4FE3CD1" w14:textId="77777777" w:rsidR="00A22D39" w:rsidRPr="00036DCA" w:rsidRDefault="00284810"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manter, durante todo o período de vigência dos CRI</w:t>
      </w:r>
      <w:r w:rsidR="00B54BC0" w:rsidRPr="00036DCA">
        <w:rPr>
          <w:rFonts w:ascii="Trebuchet MS" w:hAnsi="Trebuchet MS"/>
          <w:w w:val="0"/>
          <w:sz w:val="20"/>
          <w:szCs w:val="20"/>
        </w:rPr>
        <w:t>,</w:t>
      </w:r>
      <w:r w:rsidRPr="00036DCA">
        <w:rPr>
          <w:rFonts w:ascii="Trebuchet MS" w:hAnsi="Trebuchet MS"/>
          <w:w w:val="0"/>
          <w:sz w:val="20"/>
          <w:szCs w:val="20"/>
        </w:rPr>
        <w:t xml:space="preserve"> </w:t>
      </w:r>
      <w:r w:rsidR="00B54BC0" w:rsidRPr="00036DCA">
        <w:rPr>
          <w:rFonts w:ascii="Trebuchet MS" w:hAnsi="Trebuchet MS"/>
          <w:w w:val="0"/>
          <w:sz w:val="20"/>
          <w:szCs w:val="20"/>
        </w:rPr>
        <w:t xml:space="preserve">esta Escritura de Emissão </w:t>
      </w:r>
      <w:r w:rsidRPr="00036DCA">
        <w:rPr>
          <w:rFonts w:ascii="Trebuchet MS" w:hAnsi="Trebuchet MS"/>
          <w:w w:val="0"/>
          <w:sz w:val="20"/>
          <w:szCs w:val="20"/>
        </w:rPr>
        <w:t>sempre válid</w:t>
      </w:r>
      <w:r w:rsidR="00B54BC0" w:rsidRPr="00036DCA">
        <w:rPr>
          <w:rFonts w:ascii="Trebuchet MS" w:hAnsi="Trebuchet MS"/>
          <w:w w:val="0"/>
          <w:sz w:val="20"/>
          <w:szCs w:val="20"/>
        </w:rPr>
        <w:t>a</w:t>
      </w:r>
      <w:r w:rsidRPr="00036DCA">
        <w:rPr>
          <w:rFonts w:ascii="Trebuchet MS" w:hAnsi="Trebuchet MS"/>
          <w:w w:val="0"/>
          <w:sz w:val="20"/>
          <w:szCs w:val="20"/>
        </w:rPr>
        <w:t xml:space="preserve"> e vigente, bem como manter </w:t>
      </w:r>
      <w:r w:rsidR="00617300" w:rsidRPr="00036DCA">
        <w:rPr>
          <w:rFonts w:ascii="Trebuchet MS" w:hAnsi="Trebuchet MS"/>
          <w:w w:val="0"/>
          <w:sz w:val="20"/>
          <w:szCs w:val="20"/>
        </w:rPr>
        <w:t xml:space="preserve">as Garantias </w:t>
      </w:r>
      <w:r w:rsidRPr="00036DCA">
        <w:rPr>
          <w:rFonts w:ascii="Trebuchet MS" w:hAnsi="Trebuchet MS"/>
          <w:w w:val="0"/>
          <w:sz w:val="20"/>
          <w:szCs w:val="20"/>
        </w:rPr>
        <w:t>livres e desembaraçados de quaisquer ônus ou gravames</w:t>
      </w:r>
      <w:r w:rsidR="00617300" w:rsidRPr="00036DCA">
        <w:rPr>
          <w:rFonts w:ascii="Trebuchet MS" w:hAnsi="Trebuchet MS"/>
          <w:w w:val="0"/>
          <w:sz w:val="20"/>
          <w:szCs w:val="20"/>
        </w:rPr>
        <w:t>, exceto pelos ônus previstos na presente Escritura de Emissão</w:t>
      </w:r>
      <w:r w:rsidR="006F0F40" w:rsidRPr="00036DCA">
        <w:rPr>
          <w:rFonts w:ascii="Trebuchet MS" w:hAnsi="Trebuchet MS"/>
          <w:w w:val="0"/>
          <w:sz w:val="20"/>
          <w:szCs w:val="20"/>
        </w:rPr>
        <w:t>.</w:t>
      </w:r>
    </w:p>
    <w:p w14:paraId="186FDFA4" w14:textId="77777777" w:rsidR="003E70C9" w:rsidRPr="00036DCA" w:rsidRDefault="003E70C9" w:rsidP="00D434E4">
      <w:pPr>
        <w:widowControl w:val="0"/>
        <w:spacing w:line="360" w:lineRule="auto"/>
        <w:jc w:val="both"/>
        <w:rPr>
          <w:rFonts w:ascii="Trebuchet MS" w:eastAsia="Arial Unicode MS" w:hAnsi="Trebuchet MS" w:cstheme="minorHAnsi"/>
          <w:sz w:val="20"/>
          <w:szCs w:val="20"/>
          <w:lang w:bidi="th-TH"/>
        </w:rPr>
      </w:pPr>
    </w:p>
    <w:p w14:paraId="16E363E8" w14:textId="62008146" w:rsidR="00B648B7" w:rsidRPr="00036DCA" w:rsidRDefault="00B648B7"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u w:val="single"/>
          <w:lang w:bidi="th-TH"/>
        </w:rPr>
      </w:pPr>
      <w:r w:rsidRPr="00036DCA">
        <w:rPr>
          <w:rFonts w:ascii="Trebuchet MS" w:hAnsi="Trebuchet MS" w:cstheme="minorHAnsi"/>
          <w:color w:val="auto"/>
          <w:sz w:val="20"/>
          <w:szCs w:val="20"/>
          <w:u w:val="single"/>
          <w:lang w:bidi="th-TH"/>
        </w:rPr>
        <w:t>Obrigações da Credora</w:t>
      </w:r>
      <w:r w:rsidRPr="00036DCA">
        <w:rPr>
          <w:rFonts w:ascii="Trebuchet MS" w:hAnsi="Trebuchet MS" w:cstheme="minorHAnsi"/>
          <w:color w:val="auto"/>
          <w:sz w:val="20"/>
          <w:szCs w:val="20"/>
          <w:lang w:bidi="th-TH"/>
        </w:rPr>
        <w:t>: A Credora, até a liquidação de todas as obrigações previstas nesta Escritura de Emissão, se</w:t>
      </w:r>
      <w:r w:rsidR="005F47F7" w:rsidRPr="00036DCA">
        <w:rPr>
          <w:rFonts w:ascii="Trebuchet MS" w:hAnsi="Trebuchet MS" w:cstheme="minorHAnsi"/>
          <w:color w:val="auto"/>
          <w:sz w:val="20"/>
          <w:szCs w:val="20"/>
          <w:lang w:bidi="th-TH"/>
        </w:rPr>
        <w:t>m</w:t>
      </w:r>
      <w:r w:rsidRPr="00036DCA">
        <w:rPr>
          <w:rFonts w:ascii="Trebuchet MS" w:hAnsi="Trebuchet MS" w:cstheme="minorHAnsi"/>
          <w:color w:val="auto"/>
          <w:sz w:val="20"/>
          <w:szCs w:val="20"/>
          <w:lang w:bidi="th-TH"/>
        </w:rPr>
        <w:t xml:space="preserve"> prejuízo das obrigações dispostas no Termo de </w:t>
      </w:r>
      <w:proofErr w:type="spellStart"/>
      <w:r w:rsidRPr="00036DCA">
        <w:rPr>
          <w:rFonts w:ascii="Trebuchet MS" w:hAnsi="Trebuchet MS" w:cstheme="minorHAnsi"/>
          <w:color w:val="auto"/>
          <w:sz w:val="20"/>
          <w:szCs w:val="20"/>
          <w:lang w:bidi="th-TH"/>
        </w:rPr>
        <w:t>Securitiação</w:t>
      </w:r>
      <w:proofErr w:type="spellEnd"/>
      <w:r w:rsidRPr="00036DCA">
        <w:rPr>
          <w:rFonts w:ascii="Trebuchet MS" w:hAnsi="Trebuchet MS" w:cstheme="minorHAnsi"/>
          <w:color w:val="auto"/>
          <w:sz w:val="20"/>
          <w:szCs w:val="20"/>
          <w:lang w:bidi="th-TH"/>
        </w:rPr>
        <w:t>, se obriga a</w:t>
      </w:r>
      <w:r w:rsidR="00C8786A" w:rsidRPr="00036DCA">
        <w:rPr>
          <w:rFonts w:ascii="Trebuchet MS" w:hAnsi="Trebuchet MS" w:cstheme="minorHAnsi"/>
          <w:color w:val="auto"/>
          <w:sz w:val="20"/>
          <w:szCs w:val="20"/>
          <w:lang w:bidi="th-TH"/>
        </w:rPr>
        <w:t>, independentemente de deliberação pelos titulares do CRI</w:t>
      </w:r>
      <w:r w:rsidRPr="00036DCA">
        <w:rPr>
          <w:rFonts w:ascii="Trebuchet MS" w:hAnsi="Trebuchet MS" w:cstheme="minorHAnsi"/>
          <w:color w:val="auto"/>
          <w:sz w:val="20"/>
          <w:szCs w:val="20"/>
          <w:lang w:bidi="th-TH"/>
        </w:rPr>
        <w:t xml:space="preserve">: </w:t>
      </w:r>
    </w:p>
    <w:p w14:paraId="2C7C8024" w14:textId="77777777" w:rsidR="00B648B7" w:rsidRPr="00036DCA" w:rsidRDefault="00B648B7" w:rsidP="00D434E4">
      <w:pPr>
        <w:widowControl w:val="0"/>
        <w:spacing w:line="360" w:lineRule="auto"/>
        <w:jc w:val="both"/>
        <w:rPr>
          <w:rFonts w:ascii="Trebuchet MS" w:eastAsia="Arial Unicode MS" w:hAnsi="Trebuchet MS" w:cstheme="minorHAnsi"/>
          <w:sz w:val="20"/>
          <w:szCs w:val="20"/>
          <w:lang w:bidi="th-TH"/>
        </w:rPr>
      </w:pPr>
    </w:p>
    <w:p w14:paraId="3F4CBC25" w14:textId="47946AE5" w:rsidR="00B648B7" w:rsidRPr="00036DCA" w:rsidRDefault="00B648B7"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sz w:val="20"/>
          <w:szCs w:val="20"/>
        </w:rPr>
      </w:pPr>
      <w:r w:rsidRPr="00036DCA">
        <w:rPr>
          <w:rFonts w:ascii="Trebuchet MS" w:hAnsi="Trebuchet MS"/>
          <w:w w:val="0"/>
          <w:sz w:val="20"/>
          <w:szCs w:val="20"/>
        </w:rPr>
        <w:t>(i)</w:t>
      </w:r>
      <w:r w:rsidRPr="00036DCA">
        <w:rPr>
          <w:rFonts w:ascii="Trebuchet MS" w:hAnsi="Trebuchet MS"/>
          <w:w w:val="0"/>
          <w:sz w:val="20"/>
          <w:szCs w:val="20"/>
        </w:rPr>
        <w:tab/>
        <w:t>caso</w:t>
      </w:r>
      <w:r w:rsidRPr="00036DCA">
        <w:rPr>
          <w:rFonts w:ascii="Trebuchet MS" w:hAnsi="Trebuchet MS"/>
          <w:sz w:val="20"/>
          <w:szCs w:val="20"/>
        </w:rPr>
        <w:t xml:space="preserve"> necessário e conforme previamente solicitado pela </w:t>
      </w:r>
      <w:r w:rsidR="00BA0DAC" w:rsidRPr="00036DCA">
        <w:rPr>
          <w:rFonts w:ascii="Trebuchet MS" w:hAnsi="Trebuchet MS"/>
          <w:sz w:val="20"/>
          <w:szCs w:val="20"/>
        </w:rPr>
        <w:t>Emissora</w:t>
      </w:r>
      <w:r w:rsidRPr="00036DCA">
        <w:rPr>
          <w:rFonts w:ascii="Trebuchet MS" w:hAnsi="Trebuchet MS"/>
          <w:sz w:val="20"/>
          <w:szCs w:val="20"/>
        </w:rPr>
        <w:t xml:space="preserve"> ou pela SPE do Empreendimento, anuirá com atos que devem ser praticados no Cartório de RGI para fins de desenvolvimento do Empreendimento Imobiliário, incluindo, mas sem exceção:</w:t>
      </w:r>
      <w:r w:rsidRPr="00036DCA">
        <w:rPr>
          <w:rFonts w:ascii="Trebuchet MS" w:hAnsi="Trebuchet MS" w:cstheme="minorHAnsi"/>
          <w:sz w:val="20"/>
          <w:szCs w:val="20"/>
          <w:lang w:bidi="th-TH"/>
        </w:rPr>
        <w:t xml:space="preserve"> </w:t>
      </w:r>
      <w:r w:rsidRPr="00036DCA">
        <w:rPr>
          <w:rFonts w:ascii="Trebuchet MS" w:hAnsi="Trebuchet MS"/>
          <w:sz w:val="20"/>
          <w:szCs w:val="20"/>
        </w:rPr>
        <w:t>(i) demolição; (</w:t>
      </w:r>
      <w:proofErr w:type="spellStart"/>
      <w:r w:rsidRPr="00036DCA">
        <w:rPr>
          <w:rFonts w:ascii="Trebuchet MS" w:hAnsi="Trebuchet MS"/>
          <w:sz w:val="20"/>
          <w:szCs w:val="20"/>
        </w:rPr>
        <w:t>ii</w:t>
      </w:r>
      <w:proofErr w:type="spellEnd"/>
      <w:r w:rsidRPr="00036DCA">
        <w:rPr>
          <w:rFonts w:ascii="Trebuchet MS" w:hAnsi="Trebuchet MS"/>
          <w:sz w:val="20"/>
          <w:szCs w:val="20"/>
        </w:rPr>
        <w:t>) retificação de área; (</w:t>
      </w:r>
      <w:proofErr w:type="spellStart"/>
      <w:r w:rsidRPr="00036DCA">
        <w:rPr>
          <w:rFonts w:ascii="Trebuchet MS" w:hAnsi="Trebuchet MS"/>
          <w:sz w:val="20"/>
          <w:szCs w:val="20"/>
        </w:rPr>
        <w:t>iii</w:t>
      </w:r>
      <w:proofErr w:type="spellEnd"/>
      <w:r w:rsidRPr="00036DCA">
        <w:rPr>
          <w:rFonts w:ascii="Trebuchet MS" w:hAnsi="Trebuchet MS"/>
          <w:sz w:val="20"/>
          <w:szCs w:val="20"/>
        </w:rPr>
        <w:t>) fusão e unificação de matrículas; (</w:t>
      </w:r>
      <w:proofErr w:type="spellStart"/>
      <w:r w:rsidRPr="00036DCA">
        <w:rPr>
          <w:rFonts w:ascii="Trebuchet MS" w:hAnsi="Trebuchet MS"/>
          <w:sz w:val="20"/>
          <w:szCs w:val="20"/>
        </w:rPr>
        <w:t>iv</w:t>
      </w:r>
      <w:proofErr w:type="spellEnd"/>
      <w:r w:rsidRPr="00036DCA">
        <w:rPr>
          <w:rFonts w:ascii="Trebuchet MS" w:hAnsi="Trebuchet MS"/>
          <w:sz w:val="20"/>
          <w:szCs w:val="20"/>
        </w:rPr>
        <w:t>) doação de área</w:t>
      </w:r>
      <w:r w:rsidR="00C8786A" w:rsidRPr="00036DCA">
        <w:rPr>
          <w:rFonts w:ascii="Trebuchet MS" w:hAnsi="Trebuchet MS"/>
          <w:sz w:val="20"/>
          <w:szCs w:val="20"/>
        </w:rPr>
        <w:t xml:space="preserve">; </w:t>
      </w:r>
      <w:r w:rsidRPr="00036DCA">
        <w:rPr>
          <w:rFonts w:ascii="Trebuchet MS" w:hAnsi="Trebuchet MS"/>
          <w:sz w:val="20"/>
          <w:szCs w:val="20"/>
        </w:rPr>
        <w:t xml:space="preserve">e </w:t>
      </w:r>
    </w:p>
    <w:p w14:paraId="7DDAB3D3" w14:textId="77777777" w:rsidR="00B648B7" w:rsidRPr="00036DCA" w:rsidRDefault="00B648B7" w:rsidP="00D434E4">
      <w:pPr>
        <w:pStyle w:val="SemEspaamento"/>
        <w:widowControl w:val="0"/>
        <w:spacing w:line="360" w:lineRule="auto"/>
        <w:jc w:val="both"/>
        <w:rPr>
          <w:rFonts w:ascii="Trebuchet MS" w:hAnsi="Trebuchet MS"/>
          <w:sz w:val="20"/>
          <w:szCs w:val="20"/>
          <w:lang w:val="pt-BR"/>
        </w:rPr>
      </w:pPr>
    </w:p>
    <w:p w14:paraId="4A31A46E" w14:textId="1E42576C" w:rsidR="00B648B7" w:rsidRPr="00036DCA" w:rsidRDefault="00B648B7"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sz w:val="20"/>
          <w:szCs w:val="20"/>
        </w:rPr>
      </w:pPr>
      <w:r w:rsidRPr="00036DCA">
        <w:rPr>
          <w:rFonts w:ascii="Trebuchet MS" w:hAnsi="Trebuchet MS"/>
          <w:w w:val="0"/>
          <w:sz w:val="20"/>
          <w:szCs w:val="20"/>
        </w:rPr>
        <w:t>(</w:t>
      </w:r>
      <w:proofErr w:type="spellStart"/>
      <w:r w:rsidRPr="00036DCA">
        <w:rPr>
          <w:rFonts w:ascii="Trebuchet MS" w:hAnsi="Trebuchet MS"/>
          <w:w w:val="0"/>
          <w:sz w:val="20"/>
          <w:szCs w:val="20"/>
        </w:rPr>
        <w:t>ii</w:t>
      </w:r>
      <w:proofErr w:type="spellEnd"/>
      <w:r w:rsidRPr="00036DCA">
        <w:rPr>
          <w:rFonts w:ascii="Trebuchet MS" w:hAnsi="Trebuchet MS"/>
          <w:w w:val="0"/>
          <w:sz w:val="20"/>
          <w:szCs w:val="20"/>
        </w:rPr>
        <w:t>)</w:t>
      </w:r>
      <w:r w:rsidRPr="00036DCA">
        <w:rPr>
          <w:rFonts w:ascii="Trebuchet MS" w:hAnsi="Trebuchet MS"/>
          <w:w w:val="0"/>
          <w:sz w:val="20"/>
          <w:szCs w:val="20"/>
        </w:rPr>
        <w:tab/>
      </w:r>
      <w:r w:rsidRPr="00036DCA">
        <w:rPr>
          <w:rFonts w:ascii="Trebuchet MS" w:hAnsi="Trebuchet MS"/>
          <w:sz w:val="20"/>
          <w:szCs w:val="20"/>
        </w:rPr>
        <w:t xml:space="preserve">caso necessário e conforme previamente solicitado pela </w:t>
      </w:r>
      <w:r w:rsidR="00BA0DAC" w:rsidRPr="00036DCA">
        <w:rPr>
          <w:rFonts w:ascii="Trebuchet MS" w:hAnsi="Trebuchet MS"/>
          <w:sz w:val="20"/>
          <w:szCs w:val="20"/>
        </w:rPr>
        <w:t>Emissora</w:t>
      </w:r>
      <w:r w:rsidRPr="00036DCA">
        <w:rPr>
          <w:rFonts w:ascii="Trebuchet MS" w:hAnsi="Trebuchet MS"/>
          <w:sz w:val="20"/>
          <w:szCs w:val="20"/>
        </w:rPr>
        <w:t xml:space="preserve"> ou pela SPE do Empreendimento, outorgará qualquer anuência exigida para fins do desenvolvimento do Empreendimento Imobiliário, no prazo de 3 (três) Dias Úteis contados do envio do documento pela </w:t>
      </w:r>
      <w:r w:rsidR="00BA0DAC" w:rsidRPr="00036DCA">
        <w:rPr>
          <w:rFonts w:ascii="Trebuchet MS" w:hAnsi="Trebuchet MS"/>
          <w:sz w:val="20"/>
          <w:szCs w:val="20"/>
        </w:rPr>
        <w:t>Emissora</w:t>
      </w:r>
      <w:r w:rsidRPr="00036DCA">
        <w:rPr>
          <w:rFonts w:ascii="Trebuchet MS" w:hAnsi="Trebuchet MS"/>
          <w:sz w:val="20"/>
          <w:szCs w:val="20"/>
        </w:rPr>
        <w:t xml:space="preserve"> ou pela SPE do Empreendimento.</w:t>
      </w:r>
      <w:r w:rsidR="00D45127" w:rsidRPr="00036DCA">
        <w:rPr>
          <w:rFonts w:ascii="Trebuchet MS" w:hAnsi="Trebuchet MS"/>
          <w:sz w:val="20"/>
          <w:szCs w:val="20"/>
        </w:rPr>
        <w:t xml:space="preserve"> </w:t>
      </w:r>
    </w:p>
    <w:p w14:paraId="6D7DF6AF" w14:textId="77777777" w:rsidR="00B648B7" w:rsidRPr="00036DCA" w:rsidRDefault="00B648B7" w:rsidP="00D434E4">
      <w:pPr>
        <w:widowControl w:val="0"/>
        <w:spacing w:line="360" w:lineRule="auto"/>
        <w:jc w:val="both"/>
        <w:rPr>
          <w:rFonts w:ascii="Trebuchet MS" w:eastAsia="Arial Unicode MS" w:hAnsi="Trebuchet MS" w:cstheme="minorHAnsi"/>
          <w:sz w:val="20"/>
          <w:szCs w:val="20"/>
          <w:lang w:bidi="th-TH"/>
        </w:rPr>
      </w:pPr>
    </w:p>
    <w:p w14:paraId="146D98E7" w14:textId="63BA1E54" w:rsidR="007D56C7" w:rsidRPr="00036DCA" w:rsidRDefault="009D0636" w:rsidP="00D434E4">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 xml:space="preserve">CLÁUSULA </w:t>
      </w:r>
      <w:r w:rsidR="00CE1CE0" w:rsidRPr="00036DCA">
        <w:rPr>
          <w:rFonts w:ascii="Trebuchet MS" w:hAnsi="Trebuchet MS" w:cstheme="minorHAnsi"/>
          <w:b/>
          <w:color w:val="auto"/>
          <w:sz w:val="20"/>
          <w:szCs w:val="20"/>
          <w:lang w:bidi="th-TH"/>
        </w:rPr>
        <w:t>OITAVA</w:t>
      </w:r>
      <w:r w:rsidRPr="00036DCA">
        <w:rPr>
          <w:rFonts w:ascii="Trebuchet MS" w:hAnsi="Trebuchet MS" w:cstheme="minorHAnsi"/>
          <w:b/>
          <w:color w:val="auto"/>
          <w:sz w:val="20"/>
          <w:szCs w:val="20"/>
          <w:lang w:bidi="th-TH"/>
        </w:rPr>
        <w:t xml:space="preserve"> </w:t>
      </w:r>
      <w:r w:rsidR="00542092" w:rsidRPr="00036DCA">
        <w:rPr>
          <w:rFonts w:ascii="Trebuchet MS" w:hAnsi="Trebuchet MS" w:cstheme="minorHAnsi"/>
          <w:b/>
          <w:color w:val="auto"/>
          <w:sz w:val="20"/>
          <w:szCs w:val="20"/>
          <w:lang w:bidi="th-TH"/>
        </w:rPr>
        <w:t>–</w:t>
      </w:r>
      <w:r w:rsidRPr="00036DCA">
        <w:rPr>
          <w:rFonts w:ascii="Trebuchet MS" w:hAnsi="Trebuchet MS" w:cstheme="minorHAnsi"/>
          <w:b/>
          <w:color w:val="auto"/>
          <w:sz w:val="20"/>
          <w:szCs w:val="20"/>
          <w:lang w:bidi="th-TH"/>
        </w:rPr>
        <w:t xml:space="preserve"> </w:t>
      </w:r>
      <w:r w:rsidR="002E1B45" w:rsidRPr="00036DCA">
        <w:rPr>
          <w:rFonts w:ascii="Trebuchet MS" w:hAnsi="Trebuchet MS" w:cstheme="minorHAnsi"/>
          <w:b/>
          <w:color w:val="auto"/>
          <w:sz w:val="20"/>
          <w:szCs w:val="20"/>
          <w:lang w:bidi="th-TH"/>
        </w:rPr>
        <w:t xml:space="preserve">DECLARAÇÕES </w:t>
      </w:r>
      <w:r w:rsidR="008D3143" w:rsidRPr="00036DCA">
        <w:rPr>
          <w:rFonts w:ascii="Trebuchet MS" w:hAnsi="Trebuchet MS" w:cstheme="minorHAnsi"/>
          <w:b/>
          <w:color w:val="auto"/>
          <w:sz w:val="20"/>
          <w:szCs w:val="20"/>
          <w:lang w:bidi="th-TH"/>
        </w:rPr>
        <w:t xml:space="preserve">E GARANTIAS DA </w:t>
      </w:r>
      <w:r w:rsidR="000D48E0" w:rsidRPr="00036DCA">
        <w:rPr>
          <w:rFonts w:ascii="Trebuchet MS" w:hAnsi="Trebuchet MS" w:cstheme="minorHAnsi"/>
          <w:b/>
          <w:color w:val="auto"/>
          <w:sz w:val="20"/>
          <w:szCs w:val="20"/>
          <w:lang w:bidi="th-TH"/>
        </w:rPr>
        <w:t>EMISSORA</w:t>
      </w:r>
      <w:r w:rsidR="007812DD" w:rsidRPr="00036DCA">
        <w:rPr>
          <w:rFonts w:ascii="Trebuchet MS" w:hAnsi="Trebuchet MS" w:cstheme="minorHAnsi"/>
          <w:b/>
          <w:color w:val="auto"/>
          <w:sz w:val="20"/>
          <w:szCs w:val="20"/>
          <w:lang w:bidi="th-TH"/>
        </w:rPr>
        <w:t>,</w:t>
      </w:r>
      <w:r w:rsidR="00651435" w:rsidRPr="00036DCA">
        <w:rPr>
          <w:rFonts w:ascii="Trebuchet MS" w:hAnsi="Trebuchet MS" w:cstheme="minorHAnsi"/>
          <w:b/>
          <w:color w:val="auto"/>
          <w:sz w:val="20"/>
          <w:szCs w:val="20"/>
          <w:lang w:bidi="th-TH"/>
        </w:rPr>
        <w:t xml:space="preserve"> D</w:t>
      </w:r>
      <w:r w:rsidR="007812DD" w:rsidRPr="00036DCA">
        <w:rPr>
          <w:rFonts w:ascii="Trebuchet MS" w:hAnsi="Trebuchet MS" w:cstheme="minorHAnsi"/>
          <w:b/>
          <w:color w:val="auto"/>
          <w:sz w:val="20"/>
          <w:szCs w:val="20"/>
          <w:lang w:bidi="th-TH"/>
        </w:rPr>
        <w:t>OS</w:t>
      </w:r>
      <w:r w:rsidR="00651435" w:rsidRPr="00036DCA">
        <w:rPr>
          <w:rFonts w:ascii="Trebuchet MS" w:hAnsi="Trebuchet MS" w:cstheme="minorHAnsi"/>
          <w:b/>
          <w:color w:val="auto"/>
          <w:sz w:val="20"/>
          <w:szCs w:val="20"/>
          <w:lang w:bidi="th-TH"/>
        </w:rPr>
        <w:t xml:space="preserve"> AVALISTA</w:t>
      </w:r>
      <w:r w:rsidR="007812DD" w:rsidRPr="00036DCA">
        <w:rPr>
          <w:rFonts w:ascii="Trebuchet MS" w:hAnsi="Trebuchet MS" w:cstheme="minorHAnsi"/>
          <w:b/>
          <w:color w:val="auto"/>
          <w:sz w:val="20"/>
          <w:szCs w:val="20"/>
          <w:lang w:bidi="th-TH"/>
        </w:rPr>
        <w:t>S E DA SPE DO EMPREENDIMENTO</w:t>
      </w:r>
    </w:p>
    <w:p w14:paraId="4B8F9D2D" w14:textId="77777777" w:rsidR="007D56C7" w:rsidRPr="00036DCA" w:rsidRDefault="007D56C7" w:rsidP="00D434E4">
      <w:pPr>
        <w:widowControl w:val="0"/>
        <w:spacing w:line="360" w:lineRule="auto"/>
        <w:rPr>
          <w:rFonts w:ascii="Trebuchet MS" w:eastAsia="Arial Unicode MS" w:hAnsi="Trebuchet MS" w:cstheme="minorHAnsi"/>
          <w:b/>
          <w:sz w:val="20"/>
          <w:szCs w:val="20"/>
          <w:lang w:bidi="th-TH"/>
        </w:rPr>
      </w:pPr>
    </w:p>
    <w:p w14:paraId="5F8D9738" w14:textId="58E4B085" w:rsidR="007D56C7" w:rsidRPr="00036DCA"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 xml:space="preserve">Declarações da </w:t>
      </w:r>
      <w:r w:rsidR="000D48E0" w:rsidRPr="00036DCA">
        <w:rPr>
          <w:rFonts w:ascii="Trebuchet MS" w:hAnsi="Trebuchet MS" w:cstheme="minorHAnsi"/>
          <w:color w:val="auto"/>
          <w:sz w:val="20"/>
          <w:szCs w:val="20"/>
          <w:u w:val="single"/>
          <w:lang w:bidi="th-TH"/>
        </w:rPr>
        <w:t>Emissora</w:t>
      </w:r>
      <w:r w:rsidR="007812DD" w:rsidRPr="00036DCA">
        <w:rPr>
          <w:rFonts w:ascii="Trebuchet MS" w:hAnsi="Trebuchet MS" w:cstheme="minorHAnsi"/>
          <w:color w:val="auto"/>
          <w:sz w:val="20"/>
          <w:szCs w:val="20"/>
          <w:u w:val="single"/>
          <w:lang w:bidi="th-TH"/>
        </w:rPr>
        <w:t>,</w:t>
      </w:r>
      <w:r w:rsidR="007A0EF5" w:rsidRPr="00036DCA">
        <w:rPr>
          <w:rFonts w:ascii="Trebuchet MS" w:hAnsi="Trebuchet MS" w:cstheme="minorHAnsi"/>
          <w:color w:val="auto"/>
          <w:sz w:val="20"/>
          <w:szCs w:val="20"/>
          <w:u w:val="single"/>
          <w:lang w:bidi="th-TH"/>
        </w:rPr>
        <w:t xml:space="preserve"> </w:t>
      </w:r>
      <w:r w:rsidR="00C76DAE" w:rsidRPr="00036DCA">
        <w:rPr>
          <w:rFonts w:ascii="Trebuchet MS" w:hAnsi="Trebuchet MS" w:cstheme="minorHAnsi"/>
          <w:color w:val="auto"/>
          <w:sz w:val="20"/>
          <w:szCs w:val="20"/>
          <w:u w:val="single"/>
          <w:lang w:bidi="th-TH"/>
        </w:rPr>
        <w:t>d</w:t>
      </w:r>
      <w:r w:rsidR="00CA0C00" w:rsidRPr="00036DCA">
        <w:rPr>
          <w:rFonts w:ascii="Trebuchet MS" w:hAnsi="Trebuchet MS" w:cstheme="minorHAnsi"/>
          <w:color w:val="auto"/>
          <w:sz w:val="20"/>
          <w:szCs w:val="20"/>
          <w:u w:val="single"/>
          <w:lang w:bidi="th-TH"/>
        </w:rPr>
        <w:t>os</w:t>
      </w:r>
      <w:r w:rsidR="00C76DAE" w:rsidRPr="00036DCA">
        <w:rPr>
          <w:rFonts w:ascii="Trebuchet MS" w:hAnsi="Trebuchet MS" w:cstheme="minorHAnsi"/>
          <w:color w:val="auto"/>
          <w:sz w:val="20"/>
          <w:szCs w:val="20"/>
          <w:u w:val="single"/>
          <w:lang w:bidi="th-TH"/>
        </w:rPr>
        <w:t xml:space="preserve"> </w:t>
      </w:r>
      <w:r w:rsidR="00380D5F" w:rsidRPr="00036DCA">
        <w:rPr>
          <w:rFonts w:ascii="Trebuchet MS" w:hAnsi="Trebuchet MS" w:cstheme="minorHAnsi"/>
          <w:color w:val="auto"/>
          <w:sz w:val="20"/>
          <w:szCs w:val="20"/>
          <w:u w:val="single"/>
          <w:lang w:bidi="th-TH"/>
        </w:rPr>
        <w:t>Avalista</w:t>
      </w:r>
      <w:r w:rsidR="00CA0C00" w:rsidRPr="00036DCA">
        <w:rPr>
          <w:rFonts w:ascii="Trebuchet MS" w:hAnsi="Trebuchet MS" w:cstheme="minorHAnsi"/>
          <w:color w:val="auto"/>
          <w:sz w:val="20"/>
          <w:szCs w:val="20"/>
          <w:u w:val="single"/>
          <w:lang w:bidi="th-TH"/>
        </w:rPr>
        <w:t>s</w:t>
      </w:r>
      <w:r w:rsidR="00FA4F7B" w:rsidRPr="00036DCA">
        <w:rPr>
          <w:rFonts w:ascii="Trebuchet MS" w:hAnsi="Trebuchet MS" w:cstheme="minorHAnsi"/>
          <w:color w:val="auto"/>
          <w:sz w:val="20"/>
          <w:szCs w:val="20"/>
          <w:u w:val="single"/>
          <w:lang w:bidi="th-TH"/>
        </w:rPr>
        <w:t xml:space="preserve"> </w:t>
      </w:r>
      <w:r w:rsidR="007812DD" w:rsidRPr="00036DCA">
        <w:rPr>
          <w:rFonts w:ascii="Trebuchet MS" w:hAnsi="Trebuchet MS" w:cstheme="minorHAnsi"/>
          <w:color w:val="auto"/>
          <w:sz w:val="20"/>
          <w:szCs w:val="20"/>
          <w:u w:val="single"/>
          <w:lang w:bidi="th-TH"/>
        </w:rPr>
        <w:t>da SPE do Empreendimento</w:t>
      </w:r>
      <w:r w:rsidRPr="00036DCA">
        <w:rPr>
          <w:rFonts w:ascii="Trebuchet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 xml:space="preserve">A </w:t>
      </w:r>
      <w:r w:rsidR="000D48E0" w:rsidRPr="00036DCA">
        <w:rPr>
          <w:rFonts w:ascii="Trebuchet MS" w:hAnsi="Trebuchet MS" w:cstheme="minorHAnsi"/>
          <w:color w:val="auto"/>
          <w:sz w:val="20"/>
          <w:szCs w:val="20"/>
          <w:lang w:bidi="th-TH"/>
        </w:rPr>
        <w:t>Emissora</w:t>
      </w:r>
      <w:r w:rsidR="007A0EF5" w:rsidRPr="00036DCA">
        <w:rPr>
          <w:rFonts w:ascii="Trebuchet MS" w:hAnsi="Trebuchet MS" w:cstheme="minorHAnsi"/>
          <w:color w:val="auto"/>
          <w:sz w:val="20"/>
          <w:szCs w:val="20"/>
          <w:lang w:bidi="th-TH"/>
        </w:rPr>
        <w:t xml:space="preserve"> e </w:t>
      </w:r>
      <w:r w:rsidR="00CA0C00" w:rsidRPr="00036DCA">
        <w:rPr>
          <w:rFonts w:ascii="Trebuchet MS" w:hAnsi="Trebuchet MS" w:cstheme="minorHAnsi"/>
          <w:color w:val="auto"/>
          <w:sz w:val="20"/>
          <w:szCs w:val="20"/>
          <w:lang w:bidi="th-TH"/>
        </w:rPr>
        <w:t xml:space="preserve">os </w:t>
      </w:r>
      <w:r w:rsidR="00380D5F" w:rsidRPr="00036DCA">
        <w:rPr>
          <w:rFonts w:ascii="Trebuchet MS" w:hAnsi="Trebuchet MS" w:cstheme="minorHAnsi"/>
          <w:color w:val="auto"/>
          <w:sz w:val="20"/>
          <w:szCs w:val="20"/>
          <w:lang w:bidi="th-TH"/>
        </w:rPr>
        <w:t>Avalista</w:t>
      </w:r>
      <w:r w:rsidR="00CA0C00" w:rsidRPr="00036DCA">
        <w:rPr>
          <w:rFonts w:ascii="Trebuchet MS" w:hAnsi="Trebuchet MS" w:cstheme="minorHAnsi"/>
          <w:color w:val="auto"/>
          <w:sz w:val="20"/>
          <w:szCs w:val="20"/>
          <w:lang w:bidi="th-TH"/>
        </w:rPr>
        <w:t>s</w:t>
      </w:r>
      <w:r w:rsidR="00A05524" w:rsidRPr="00036DCA">
        <w:rPr>
          <w:rFonts w:ascii="Trebuchet MS" w:hAnsi="Trebuchet MS" w:cstheme="minorHAnsi"/>
          <w:color w:val="auto"/>
          <w:sz w:val="20"/>
          <w:szCs w:val="20"/>
          <w:lang w:bidi="th-TH"/>
        </w:rPr>
        <w:t xml:space="preserve"> </w:t>
      </w:r>
      <w:r w:rsidR="006E68EE" w:rsidRPr="00036DCA">
        <w:rPr>
          <w:rFonts w:ascii="Trebuchet MS" w:hAnsi="Trebuchet MS" w:cstheme="minorHAnsi"/>
          <w:color w:val="auto"/>
          <w:sz w:val="20"/>
          <w:szCs w:val="20"/>
          <w:lang w:bidi="th-TH"/>
        </w:rPr>
        <w:t>declara</w:t>
      </w:r>
      <w:r w:rsidR="00E30CD7" w:rsidRPr="00036DCA">
        <w:rPr>
          <w:rFonts w:ascii="Trebuchet MS" w:hAnsi="Trebuchet MS" w:cstheme="minorHAnsi"/>
          <w:color w:val="auto"/>
          <w:sz w:val="20"/>
          <w:szCs w:val="20"/>
          <w:lang w:bidi="th-TH"/>
        </w:rPr>
        <w:t>m</w:t>
      </w:r>
      <w:r w:rsidR="006E68EE" w:rsidRPr="00036DCA">
        <w:rPr>
          <w:rFonts w:ascii="Trebuchet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e garante</w:t>
      </w:r>
      <w:r w:rsidR="007A0EF5" w:rsidRPr="00036DCA">
        <w:rPr>
          <w:rFonts w:ascii="Trebuchet MS" w:hAnsi="Trebuchet MS" w:cstheme="minorHAnsi"/>
          <w:color w:val="auto"/>
          <w:sz w:val="20"/>
          <w:szCs w:val="20"/>
          <w:lang w:bidi="th-TH"/>
        </w:rPr>
        <w:t>m</w:t>
      </w:r>
      <w:r w:rsidR="006E68EE" w:rsidRPr="00036DCA">
        <w:rPr>
          <w:rFonts w:ascii="Trebuchet MS" w:hAnsi="Trebuchet MS" w:cstheme="minorHAnsi"/>
          <w:color w:val="auto"/>
          <w:sz w:val="20"/>
          <w:szCs w:val="20"/>
          <w:lang w:bidi="th-TH"/>
        </w:rPr>
        <w:t>, de forma individual e em relação a si,</w:t>
      </w:r>
      <w:r w:rsidR="002E1B45" w:rsidRPr="00036DCA">
        <w:rPr>
          <w:rFonts w:ascii="Trebuchet MS" w:hAnsi="Trebuchet MS" w:cstheme="minorHAnsi"/>
          <w:color w:val="auto"/>
          <w:sz w:val="20"/>
          <w:szCs w:val="20"/>
          <w:lang w:bidi="th-TH"/>
        </w:rPr>
        <w:t xml:space="preserve"> que na data de assinat</w:t>
      </w:r>
      <w:r w:rsidR="00776CFA" w:rsidRPr="00036DCA">
        <w:rPr>
          <w:rFonts w:ascii="Trebuchet MS" w:hAnsi="Trebuchet MS" w:cstheme="minorHAnsi"/>
          <w:color w:val="auto"/>
          <w:sz w:val="20"/>
          <w:szCs w:val="20"/>
          <w:lang w:bidi="th-TH"/>
        </w:rPr>
        <w:t>ura desta Escritura de Emissão</w:t>
      </w:r>
      <w:r w:rsidR="007A0EF5" w:rsidRPr="00036DCA">
        <w:rPr>
          <w:rFonts w:ascii="Trebuchet MS" w:hAnsi="Trebuchet MS" w:cstheme="minorHAnsi"/>
          <w:color w:val="auto"/>
          <w:sz w:val="20"/>
          <w:szCs w:val="20"/>
          <w:lang w:bidi="th-TH"/>
        </w:rPr>
        <w:t xml:space="preserve"> que</w:t>
      </w:r>
      <w:r w:rsidR="00776CFA" w:rsidRPr="00036DCA">
        <w:rPr>
          <w:rFonts w:ascii="Trebuchet MS" w:hAnsi="Trebuchet MS" w:cstheme="minorHAnsi"/>
          <w:color w:val="auto"/>
          <w:sz w:val="20"/>
          <w:szCs w:val="20"/>
          <w:lang w:bidi="th-TH"/>
        </w:rPr>
        <w:t>:</w:t>
      </w:r>
      <w:r w:rsidR="00F173DF" w:rsidRPr="00036DCA">
        <w:rPr>
          <w:rFonts w:ascii="Trebuchet MS" w:hAnsi="Trebuchet MS" w:cstheme="minorHAnsi"/>
          <w:color w:val="auto"/>
          <w:sz w:val="20"/>
          <w:szCs w:val="20"/>
          <w:lang w:bidi="th-TH"/>
        </w:rPr>
        <w:t xml:space="preserve"> </w:t>
      </w:r>
    </w:p>
    <w:p w14:paraId="55EF314F" w14:textId="77777777" w:rsidR="00E4442E" w:rsidRPr="00036DCA" w:rsidRDefault="00E4442E" w:rsidP="00D434E4">
      <w:pPr>
        <w:pStyle w:val="p0"/>
        <w:spacing w:line="360" w:lineRule="auto"/>
        <w:rPr>
          <w:rFonts w:ascii="Trebuchet MS" w:hAnsi="Trebuchet MS"/>
          <w:w w:val="0"/>
          <w:sz w:val="20"/>
        </w:rPr>
      </w:pPr>
    </w:p>
    <w:p w14:paraId="5443881A" w14:textId="37DC4979" w:rsidR="00E4442E" w:rsidRPr="00036DCA" w:rsidRDefault="00CA0C00"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no caso da Emissora</w:t>
      </w:r>
      <w:r w:rsidR="007812DD" w:rsidRPr="00036DCA">
        <w:rPr>
          <w:rFonts w:ascii="Trebuchet MS" w:hAnsi="Trebuchet MS"/>
          <w:w w:val="0"/>
          <w:sz w:val="20"/>
          <w:szCs w:val="20"/>
        </w:rPr>
        <w:t>,</w:t>
      </w:r>
      <w:r w:rsidRPr="00036DCA">
        <w:rPr>
          <w:rFonts w:ascii="Trebuchet MS" w:hAnsi="Trebuchet MS"/>
          <w:w w:val="0"/>
          <w:sz w:val="20"/>
          <w:szCs w:val="20"/>
        </w:rPr>
        <w:t xml:space="preserve"> dos Avalistas PJ</w:t>
      </w:r>
      <w:r w:rsidR="00FA4F7B" w:rsidRPr="00036DCA">
        <w:rPr>
          <w:rFonts w:ascii="Trebuchet MS" w:hAnsi="Trebuchet MS" w:cstheme="minorHAnsi"/>
          <w:sz w:val="20"/>
          <w:szCs w:val="20"/>
          <w:lang w:bidi="th-TH"/>
        </w:rPr>
        <w:t xml:space="preserve"> e </w:t>
      </w:r>
      <w:r w:rsidR="007812DD" w:rsidRPr="00036DCA">
        <w:rPr>
          <w:rFonts w:ascii="Trebuchet MS" w:hAnsi="Trebuchet MS" w:cstheme="minorHAnsi"/>
          <w:sz w:val="20"/>
          <w:szCs w:val="20"/>
          <w:lang w:bidi="th-TH"/>
        </w:rPr>
        <w:t>da SPE do Empreendimento</w:t>
      </w:r>
      <w:r w:rsidRPr="00036DCA">
        <w:rPr>
          <w:rFonts w:ascii="Trebuchet MS" w:hAnsi="Trebuchet MS"/>
          <w:w w:val="0"/>
          <w:sz w:val="20"/>
          <w:szCs w:val="20"/>
        </w:rPr>
        <w:t xml:space="preserve">, </w:t>
      </w:r>
      <w:r w:rsidR="00D02C84" w:rsidRPr="00036DCA">
        <w:rPr>
          <w:rFonts w:ascii="Trebuchet MS" w:hAnsi="Trebuchet MS"/>
          <w:w w:val="0"/>
          <w:sz w:val="20"/>
          <w:szCs w:val="20"/>
        </w:rPr>
        <w:t>são</w:t>
      </w:r>
      <w:r w:rsidR="006E68EE" w:rsidRPr="00036DCA">
        <w:rPr>
          <w:rFonts w:ascii="Trebuchet MS" w:hAnsi="Trebuchet MS"/>
          <w:w w:val="0"/>
          <w:sz w:val="20"/>
          <w:szCs w:val="20"/>
        </w:rPr>
        <w:t xml:space="preserve"> </w:t>
      </w:r>
      <w:r w:rsidR="00E4442E" w:rsidRPr="00036DCA">
        <w:rPr>
          <w:rFonts w:ascii="Trebuchet MS" w:hAnsi="Trebuchet MS"/>
          <w:w w:val="0"/>
          <w:sz w:val="20"/>
          <w:szCs w:val="20"/>
        </w:rPr>
        <w:t>sociedade</w:t>
      </w:r>
      <w:r w:rsidR="00D02C84" w:rsidRPr="00036DCA">
        <w:rPr>
          <w:rFonts w:ascii="Trebuchet MS" w:hAnsi="Trebuchet MS"/>
          <w:w w:val="0"/>
          <w:sz w:val="20"/>
          <w:szCs w:val="20"/>
        </w:rPr>
        <w:t>s</w:t>
      </w:r>
      <w:r w:rsidR="00E4442E" w:rsidRPr="00036DCA">
        <w:rPr>
          <w:rFonts w:ascii="Trebuchet MS" w:hAnsi="Trebuchet MS"/>
          <w:w w:val="0"/>
          <w:sz w:val="20"/>
          <w:szCs w:val="20"/>
        </w:rPr>
        <w:t xml:space="preserve"> legalmente organizada</w:t>
      </w:r>
      <w:r w:rsidR="00D02C84" w:rsidRPr="00036DCA">
        <w:rPr>
          <w:rFonts w:ascii="Trebuchet MS" w:hAnsi="Trebuchet MS"/>
          <w:w w:val="0"/>
          <w:sz w:val="20"/>
          <w:szCs w:val="20"/>
        </w:rPr>
        <w:t>s</w:t>
      </w:r>
      <w:r w:rsidR="00E4442E" w:rsidRPr="00036DCA">
        <w:rPr>
          <w:rFonts w:ascii="Trebuchet MS" w:hAnsi="Trebuchet MS"/>
          <w:w w:val="0"/>
          <w:sz w:val="20"/>
          <w:szCs w:val="20"/>
        </w:rPr>
        <w:t xml:space="preserve"> e existente</w:t>
      </w:r>
      <w:r w:rsidRPr="00036DCA">
        <w:rPr>
          <w:rFonts w:ascii="Trebuchet MS" w:hAnsi="Trebuchet MS"/>
          <w:w w:val="0"/>
          <w:sz w:val="20"/>
          <w:szCs w:val="20"/>
        </w:rPr>
        <w:t>s</w:t>
      </w:r>
      <w:r w:rsidR="00E4442E" w:rsidRPr="00036DCA">
        <w:rPr>
          <w:rFonts w:ascii="Trebuchet MS" w:hAnsi="Trebuchet MS"/>
          <w:w w:val="0"/>
          <w:sz w:val="20"/>
          <w:szCs w:val="20"/>
        </w:rPr>
        <w:t xml:space="preserve"> de acordo com as leis </w:t>
      </w:r>
      <w:r w:rsidR="00F376F2" w:rsidRPr="00036DCA">
        <w:rPr>
          <w:rFonts w:ascii="Trebuchet MS" w:hAnsi="Trebuchet MS"/>
          <w:w w:val="0"/>
          <w:sz w:val="20"/>
          <w:szCs w:val="20"/>
        </w:rPr>
        <w:t>do Brasil</w:t>
      </w:r>
      <w:r w:rsidR="00E4442E" w:rsidRPr="00036DCA">
        <w:rPr>
          <w:rFonts w:ascii="Trebuchet MS" w:hAnsi="Trebuchet MS"/>
          <w:w w:val="0"/>
          <w:sz w:val="20"/>
          <w:szCs w:val="20"/>
        </w:rPr>
        <w:t>;</w:t>
      </w:r>
    </w:p>
    <w:p w14:paraId="3DC93692" w14:textId="77777777" w:rsidR="007812DD" w:rsidRPr="00036DCA" w:rsidRDefault="007812DD"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6B3F52CE" w14:textId="77777777" w:rsidR="007812DD" w:rsidRPr="00036DCA" w:rsidRDefault="007812DD"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no caso do Abrão, é pessoa física capaz para a prática de todos os atos da vida civil, e o estado civil do Abrão é aquele indicado em sua respectiva qualificação, de modo que não há a necessidade de obtenção de outorga uxória prévia à outorga do Aval pelo Abrão;</w:t>
      </w:r>
    </w:p>
    <w:p w14:paraId="7758ABE2" w14:textId="77777777" w:rsidR="00E4442E" w:rsidRPr="00036DCA" w:rsidRDefault="00E4442E" w:rsidP="00D434E4">
      <w:pPr>
        <w:pStyle w:val="p0"/>
        <w:spacing w:line="360" w:lineRule="auto"/>
        <w:ind w:left="851"/>
        <w:rPr>
          <w:rFonts w:ascii="Trebuchet MS" w:hAnsi="Trebuchet MS"/>
          <w:w w:val="0"/>
          <w:sz w:val="20"/>
        </w:rPr>
      </w:pPr>
    </w:p>
    <w:p w14:paraId="1FC6F178" w14:textId="77777777" w:rsidR="000B7E53" w:rsidRPr="00036DCA"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possu</w:t>
      </w:r>
      <w:r w:rsidR="00D02C84" w:rsidRPr="00036DCA">
        <w:rPr>
          <w:rFonts w:ascii="Trebuchet MS" w:hAnsi="Trebuchet MS"/>
          <w:w w:val="0"/>
          <w:sz w:val="20"/>
          <w:szCs w:val="20"/>
        </w:rPr>
        <w:t>em</w:t>
      </w:r>
      <w:r w:rsidRPr="00036DCA">
        <w:rPr>
          <w:rFonts w:ascii="Trebuchet MS" w:hAnsi="Trebuchet MS"/>
          <w:w w:val="0"/>
          <w:sz w:val="20"/>
          <w:szCs w:val="20"/>
        </w:rPr>
        <w:t xml:space="preserve"> </w:t>
      </w:r>
      <w:r w:rsidR="00E4442E" w:rsidRPr="00036DCA">
        <w:rPr>
          <w:rFonts w:ascii="Trebuchet MS" w:hAnsi="Trebuchet MS"/>
          <w:w w:val="0"/>
          <w:sz w:val="20"/>
          <w:szCs w:val="20"/>
        </w:rPr>
        <w:t>plena capacidade e legitimidade para celebrar esta Escritura de Emissão e os demais Documentos da Operação, realizar todos os negócios jurídicos aqui previstos e cumprir todas as obrigações aqui assumidas, tendo tomado todas as medidas de natureza societária e outras eventualmente necessárias para autorizar a sua celebração, implementar todas as operações aqui previstas e cumprir todas as obrigações aqui assumidas, que serão tratadas de boa-fé e com lealdade</w:t>
      </w:r>
      <w:r w:rsidR="000B7E53" w:rsidRPr="00036DCA">
        <w:rPr>
          <w:rFonts w:ascii="Trebuchet MS" w:hAnsi="Trebuchet MS"/>
          <w:w w:val="0"/>
          <w:sz w:val="20"/>
          <w:szCs w:val="20"/>
        </w:rPr>
        <w:t>;</w:t>
      </w:r>
    </w:p>
    <w:p w14:paraId="2E2A3F85" w14:textId="77777777" w:rsidR="00542092" w:rsidRPr="00036DCA" w:rsidRDefault="00542092" w:rsidP="00D434E4">
      <w:pPr>
        <w:pStyle w:val="PargrafodaLista"/>
        <w:spacing w:line="360" w:lineRule="auto"/>
        <w:rPr>
          <w:rFonts w:ascii="Trebuchet MS" w:hAnsi="Trebuchet MS"/>
          <w:w w:val="0"/>
          <w:sz w:val="20"/>
          <w:szCs w:val="20"/>
        </w:rPr>
      </w:pPr>
    </w:p>
    <w:p w14:paraId="25D38A44" w14:textId="77777777" w:rsidR="00E4442E" w:rsidRPr="00036DCA"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est</w:t>
      </w:r>
      <w:r w:rsidR="00D02C84" w:rsidRPr="00036DCA">
        <w:rPr>
          <w:rFonts w:ascii="Trebuchet MS" w:hAnsi="Trebuchet MS"/>
          <w:w w:val="0"/>
          <w:sz w:val="20"/>
          <w:szCs w:val="20"/>
        </w:rPr>
        <w:t>ão</w:t>
      </w:r>
      <w:r w:rsidRPr="00036DCA">
        <w:rPr>
          <w:rFonts w:ascii="Trebuchet MS" w:hAnsi="Trebuchet MS"/>
          <w:w w:val="0"/>
          <w:sz w:val="20"/>
          <w:szCs w:val="20"/>
        </w:rPr>
        <w:t xml:space="preserve"> </w:t>
      </w:r>
      <w:r w:rsidR="00CA0C00" w:rsidRPr="00036DCA">
        <w:rPr>
          <w:rFonts w:ascii="Trebuchet MS" w:hAnsi="Trebuchet MS"/>
          <w:w w:val="0"/>
          <w:sz w:val="20"/>
          <w:szCs w:val="20"/>
        </w:rPr>
        <w:t xml:space="preserve">aptos </w:t>
      </w:r>
      <w:r w:rsidR="00E4442E" w:rsidRPr="00036DCA">
        <w:rPr>
          <w:rFonts w:ascii="Trebuchet MS" w:hAnsi="Trebuchet MS"/>
          <w:w w:val="0"/>
          <w:sz w:val="20"/>
          <w:szCs w:val="20"/>
        </w:rPr>
        <w:t>a cumprir as obrigações previstas nesta Escritura de Emissão e nos demais Documentos da Operação;</w:t>
      </w:r>
    </w:p>
    <w:p w14:paraId="3F6C07FA" w14:textId="77777777" w:rsidR="00E4442E" w:rsidRPr="00036DCA" w:rsidRDefault="00E4442E" w:rsidP="00D434E4">
      <w:pPr>
        <w:pStyle w:val="p0"/>
        <w:spacing w:line="360" w:lineRule="auto"/>
        <w:ind w:left="851"/>
        <w:rPr>
          <w:rFonts w:ascii="Trebuchet MS" w:hAnsi="Trebuchet MS"/>
          <w:w w:val="0"/>
          <w:sz w:val="20"/>
        </w:rPr>
      </w:pPr>
    </w:p>
    <w:p w14:paraId="2E7AE148"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não se encontra</w:t>
      </w:r>
      <w:r w:rsidR="00D02C84" w:rsidRPr="00036DCA">
        <w:rPr>
          <w:rFonts w:ascii="Trebuchet MS" w:hAnsi="Trebuchet MS"/>
          <w:w w:val="0"/>
          <w:sz w:val="20"/>
          <w:szCs w:val="20"/>
        </w:rPr>
        <w:t>m</w:t>
      </w:r>
      <w:r w:rsidRPr="00036DCA">
        <w:rPr>
          <w:rFonts w:ascii="Trebuchet MS" w:hAnsi="Trebuchet MS"/>
          <w:w w:val="0"/>
          <w:sz w:val="20"/>
          <w:szCs w:val="20"/>
        </w:rPr>
        <w:t xml:space="preserve"> em estado de necessidade ou sob coação para celebrar esta Escritura de Emissão e/ou quaisquer contratos e/ou compromissos a ele relacionados </w:t>
      </w:r>
      <w:r w:rsidR="00C76DAE" w:rsidRPr="00036DCA">
        <w:rPr>
          <w:rFonts w:ascii="Trebuchet MS" w:hAnsi="Trebuchet MS"/>
          <w:w w:val="0"/>
          <w:sz w:val="20"/>
          <w:szCs w:val="20"/>
        </w:rPr>
        <w:t>e/ou t</w:t>
      </w:r>
      <w:r w:rsidR="00F376F2" w:rsidRPr="00036DCA">
        <w:rPr>
          <w:rFonts w:ascii="Trebuchet MS" w:hAnsi="Trebuchet MS"/>
          <w:w w:val="0"/>
          <w:sz w:val="20"/>
          <w:szCs w:val="20"/>
        </w:rPr>
        <w:t>ê</w:t>
      </w:r>
      <w:r w:rsidR="00C76DAE" w:rsidRPr="00036DCA">
        <w:rPr>
          <w:rFonts w:ascii="Trebuchet MS" w:hAnsi="Trebuchet MS"/>
          <w:w w:val="0"/>
          <w:sz w:val="20"/>
          <w:szCs w:val="20"/>
        </w:rPr>
        <w:t>m urgência de contratar;</w:t>
      </w:r>
    </w:p>
    <w:p w14:paraId="3B214A5E" w14:textId="77777777" w:rsidR="00E4442E" w:rsidRPr="00036DCA" w:rsidRDefault="00E4442E" w:rsidP="00D434E4">
      <w:pPr>
        <w:pStyle w:val="p0"/>
        <w:spacing w:line="360" w:lineRule="auto"/>
        <w:ind w:left="851"/>
        <w:rPr>
          <w:rFonts w:ascii="Trebuchet MS" w:hAnsi="Trebuchet MS"/>
          <w:w w:val="0"/>
          <w:sz w:val="20"/>
        </w:rPr>
      </w:pPr>
    </w:p>
    <w:p w14:paraId="072ECF5E" w14:textId="77777777" w:rsidR="00A64A93"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as discussões sobre o objeto contratual desta Escritura de Emissão foram feitas, conduzidas e implementadas por sua livre iniciativa;</w:t>
      </w:r>
    </w:p>
    <w:p w14:paraId="29D60D1C" w14:textId="77777777" w:rsidR="00A64A93" w:rsidRPr="00036DCA" w:rsidRDefault="00A64A93" w:rsidP="00D434E4">
      <w:pPr>
        <w:pStyle w:val="p0"/>
        <w:spacing w:line="360" w:lineRule="auto"/>
        <w:ind w:left="851"/>
        <w:rPr>
          <w:rFonts w:ascii="Trebuchet MS" w:hAnsi="Trebuchet MS"/>
          <w:w w:val="0"/>
          <w:sz w:val="20"/>
        </w:rPr>
      </w:pPr>
    </w:p>
    <w:p w14:paraId="13C1BB59"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esta Escritura de Emissão é validamente celebrad</w:t>
      </w:r>
      <w:r w:rsidR="000044C6" w:rsidRPr="00036DCA">
        <w:rPr>
          <w:rFonts w:ascii="Trebuchet MS" w:hAnsi="Trebuchet MS"/>
          <w:w w:val="0"/>
          <w:sz w:val="20"/>
          <w:szCs w:val="20"/>
        </w:rPr>
        <w:t>a</w:t>
      </w:r>
      <w:r w:rsidRPr="00036DCA">
        <w:rPr>
          <w:rFonts w:ascii="Trebuchet MS" w:hAnsi="Trebuchet MS"/>
          <w:w w:val="0"/>
          <w:sz w:val="20"/>
          <w:szCs w:val="20"/>
        </w:rPr>
        <w:t xml:space="preserve"> e constitui obrigação legal, válida, vinculante e exequível de acordo com os seus termos e não há qualquer fato impeditivo à celebração desta Escritura de Emissão;</w:t>
      </w:r>
    </w:p>
    <w:p w14:paraId="0A3D0673" w14:textId="77777777" w:rsidR="002A4714" w:rsidRPr="00036DCA" w:rsidRDefault="002A4714" w:rsidP="00D434E4">
      <w:pPr>
        <w:pStyle w:val="p0"/>
        <w:spacing w:line="360" w:lineRule="auto"/>
        <w:ind w:left="851"/>
        <w:rPr>
          <w:rFonts w:ascii="Trebuchet MS" w:hAnsi="Trebuchet MS"/>
          <w:w w:val="0"/>
          <w:sz w:val="20"/>
        </w:rPr>
      </w:pPr>
    </w:p>
    <w:p w14:paraId="622D1755"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a celebração desta Escritura de Emissão, bem como dos demais Documentos da Operação, e o cumprimento de suas obrigações: (a) não violam qualquer disposição contida em seus documentos societários ou documentos constitutivos, conforme seja o caso; (b) não violam qualquer lei, regulamento, </w:t>
      </w:r>
      <w:r w:rsidR="00B54BC0" w:rsidRPr="00036DCA">
        <w:rPr>
          <w:rFonts w:ascii="Trebuchet MS" w:hAnsi="Trebuchet MS"/>
          <w:w w:val="0"/>
          <w:sz w:val="20"/>
          <w:szCs w:val="20"/>
        </w:rPr>
        <w:t xml:space="preserve">norma regulatória ou autorregulatória, </w:t>
      </w:r>
      <w:r w:rsidRPr="00036DCA">
        <w:rPr>
          <w:rFonts w:ascii="Trebuchet MS" w:hAnsi="Trebuchet MS"/>
          <w:w w:val="0"/>
          <w:sz w:val="20"/>
          <w:szCs w:val="20"/>
        </w:rPr>
        <w:t>decisão judicial, administrativa ou arbitral, aos quais esteja vinculada, conforme seja o caso; (c) não exigem qualquer outro consentimento, ação ou autoriza</w:t>
      </w:r>
      <w:r w:rsidR="00776CFA" w:rsidRPr="00036DCA">
        <w:rPr>
          <w:rFonts w:ascii="Trebuchet MS" w:hAnsi="Trebuchet MS"/>
          <w:w w:val="0"/>
          <w:sz w:val="20"/>
          <w:szCs w:val="20"/>
        </w:rPr>
        <w:t>ção de qualquer natureza</w:t>
      </w:r>
      <w:r w:rsidR="00B5103E" w:rsidRPr="00036DCA">
        <w:rPr>
          <w:rFonts w:ascii="Trebuchet MS" w:hAnsi="Trebuchet MS"/>
          <w:w w:val="0"/>
          <w:sz w:val="20"/>
          <w:szCs w:val="20"/>
        </w:rPr>
        <w:t>, exceto os aqui mencionados</w:t>
      </w:r>
      <w:r w:rsidR="00DF4653" w:rsidRPr="00036DCA">
        <w:rPr>
          <w:rFonts w:ascii="Trebuchet MS" w:hAnsi="Trebuchet MS"/>
          <w:w w:val="0"/>
          <w:sz w:val="20"/>
          <w:szCs w:val="20"/>
        </w:rPr>
        <w:t xml:space="preserve"> e/ou por aqueles já obtidos até a presente data</w:t>
      </w:r>
      <w:r w:rsidR="00776CFA" w:rsidRPr="00036DCA">
        <w:rPr>
          <w:rFonts w:ascii="Trebuchet MS" w:hAnsi="Trebuchet MS"/>
          <w:w w:val="0"/>
          <w:sz w:val="20"/>
          <w:szCs w:val="20"/>
        </w:rPr>
        <w:t>; (d) </w:t>
      </w:r>
      <w:r w:rsidRPr="00036DCA">
        <w:rPr>
          <w:rFonts w:ascii="Trebuchet MS" w:hAnsi="Trebuchet MS"/>
          <w:w w:val="0"/>
          <w:sz w:val="20"/>
          <w:szCs w:val="20"/>
        </w:rPr>
        <w:t>não infringem qualquer contrato, compromisso ou instrumento público ou particular que sejam parte;</w:t>
      </w:r>
      <w:r w:rsidR="00B54BC0" w:rsidRPr="00036DCA">
        <w:rPr>
          <w:rFonts w:ascii="Trebuchet MS" w:hAnsi="Trebuchet MS"/>
          <w:w w:val="0"/>
          <w:sz w:val="20"/>
          <w:szCs w:val="20"/>
        </w:rPr>
        <w:t xml:space="preserve"> e (e) não resultarão em (i) vencimento antecipado de qualquer obrigação estabelecida em qualquer contrato ou instrumento do qual seja parte e/ou ao qual qualquer de seus respectivos ativos esteja sujeito; ou (</w:t>
      </w:r>
      <w:proofErr w:type="spellStart"/>
      <w:r w:rsidR="00B54BC0" w:rsidRPr="00036DCA">
        <w:rPr>
          <w:rFonts w:ascii="Trebuchet MS" w:hAnsi="Trebuchet MS"/>
          <w:w w:val="0"/>
          <w:sz w:val="20"/>
          <w:szCs w:val="20"/>
        </w:rPr>
        <w:t>ii</w:t>
      </w:r>
      <w:proofErr w:type="spellEnd"/>
      <w:r w:rsidR="00B54BC0" w:rsidRPr="00036DCA">
        <w:rPr>
          <w:rFonts w:ascii="Trebuchet MS" w:hAnsi="Trebuchet MS"/>
          <w:w w:val="0"/>
          <w:sz w:val="20"/>
          <w:szCs w:val="20"/>
        </w:rPr>
        <w:t>) rescisão de qualquer desses contratos ou instrumentos; e (vi) não resultarão na criação de qualquer ônus ou gravame, judicial ou extrajudicial, sobre qualquer de seus ativos, exceto pelas Garantias;</w:t>
      </w:r>
    </w:p>
    <w:p w14:paraId="76E50280" w14:textId="77777777" w:rsidR="00E4442E" w:rsidRPr="00036DCA" w:rsidRDefault="00E4442E" w:rsidP="00D434E4">
      <w:pPr>
        <w:pStyle w:val="p0"/>
        <w:spacing w:line="360" w:lineRule="auto"/>
        <w:ind w:left="851"/>
        <w:rPr>
          <w:rFonts w:ascii="Trebuchet MS" w:hAnsi="Trebuchet MS"/>
          <w:w w:val="0"/>
          <w:sz w:val="20"/>
        </w:rPr>
      </w:pPr>
    </w:p>
    <w:p w14:paraId="4A9DD48C"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os representantes legais ou mandatários que assinam esta Escritura de Emissão, conforme seja o caso, têm poderes estatutários e/ou</w:t>
      </w:r>
      <w:r w:rsidR="007331B5" w:rsidRPr="00036DCA">
        <w:rPr>
          <w:rFonts w:ascii="Trebuchet MS" w:hAnsi="Trebuchet MS"/>
          <w:w w:val="0"/>
          <w:sz w:val="20"/>
          <w:szCs w:val="20"/>
        </w:rPr>
        <w:t xml:space="preserve"> vigentes e</w:t>
      </w:r>
      <w:r w:rsidRPr="00036DCA">
        <w:rPr>
          <w:rFonts w:ascii="Trebuchet MS" w:hAnsi="Trebuchet MS"/>
          <w:w w:val="0"/>
          <w:sz w:val="20"/>
          <w:szCs w:val="20"/>
        </w:rPr>
        <w:t xml:space="preserve"> legitimamente outorgados para assumir em seu nome as obrigações estabelecidas nesta Escritura de Emissão;</w:t>
      </w:r>
    </w:p>
    <w:p w14:paraId="23EFD601" w14:textId="77777777" w:rsidR="00E4442E" w:rsidRPr="00036DCA" w:rsidRDefault="00E4442E" w:rsidP="00D434E4">
      <w:pPr>
        <w:pStyle w:val="p0"/>
        <w:spacing w:line="360" w:lineRule="auto"/>
        <w:ind w:left="851"/>
        <w:rPr>
          <w:rFonts w:ascii="Trebuchet MS" w:hAnsi="Trebuchet MS"/>
          <w:w w:val="0"/>
          <w:sz w:val="20"/>
        </w:rPr>
      </w:pPr>
    </w:p>
    <w:p w14:paraId="42F1A15B"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lastRenderedPageBreak/>
        <w:t>fo</w:t>
      </w:r>
      <w:r w:rsidR="00F376F2" w:rsidRPr="00036DCA">
        <w:rPr>
          <w:rFonts w:ascii="Trebuchet MS" w:hAnsi="Trebuchet MS"/>
          <w:w w:val="0"/>
          <w:sz w:val="20"/>
          <w:szCs w:val="20"/>
        </w:rPr>
        <w:t>ram</w:t>
      </w:r>
      <w:r w:rsidRPr="00036DCA">
        <w:rPr>
          <w:rFonts w:ascii="Trebuchet MS" w:hAnsi="Trebuchet MS"/>
          <w:w w:val="0"/>
          <w:sz w:val="20"/>
          <w:szCs w:val="20"/>
        </w:rPr>
        <w:t xml:space="preserve"> </w:t>
      </w:r>
      <w:r w:rsidR="00CA0C00" w:rsidRPr="00036DCA">
        <w:rPr>
          <w:rFonts w:ascii="Trebuchet MS" w:hAnsi="Trebuchet MS"/>
          <w:w w:val="0"/>
          <w:sz w:val="20"/>
          <w:szCs w:val="20"/>
        </w:rPr>
        <w:t xml:space="preserve">informados </w:t>
      </w:r>
      <w:r w:rsidRPr="00036DCA">
        <w:rPr>
          <w:rFonts w:ascii="Trebuchet MS" w:hAnsi="Trebuchet MS"/>
          <w:w w:val="0"/>
          <w:sz w:val="20"/>
          <w:szCs w:val="20"/>
        </w:rPr>
        <w:t xml:space="preserve">e </w:t>
      </w:r>
      <w:r w:rsidR="00CA0C00" w:rsidRPr="00036DCA">
        <w:rPr>
          <w:rFonts w:ascii="Trebuchet MS" w:hAnsi="Trebuchet MS"/>
          <w:w w:val="0"/>
          <w:sz w:val="20"/>
          <w:szCs w:val="20"/>
        </w:rPr>
        <w:t xml:space="preserve">avisados </w:t>
      </w:r>
      <w:r w:rsidRPr="00036DCA">
        <w:rPr>
          <w:rFonts w:ascii="Trebuchet MS" w:hAnsi="Trebuchet MS"/>
          <w:w w:val="0"/>
          <w:sz w:val="20"/>
          <w:szCs w:val="20"/>
        </w:rPr>
        <w:t>de todas as condições e circunstâncias envolvidas na negociação objeto desta Escritura de Emissão e que poderiam influenciar sua capacidade de expressar sua vontade e fo</w:t>
      </w:r>
      <w:r w:rsidR="00F376F2" w:rsidRPr="00036DCA">
        <w:rPr>
          <w:rFonts w:ascii="Trebuchet MS" w:hAnsi="Trebuchet MS"/>
          <w:w w:val="0"/>
          <w:sz w:val="20"/>
          <w:szCs w:val="20"/>
        </w:rPr>
        <w:t>ram</w:t>
      </w:r>
      <w:r w:rsidRPr="00036DCA">
        <w:rPr>
          <w:rFonts w:ascii="Trebuchet MS" w:hAnsi="Trebuchet MS"/>
          <w:w w:val="0"/>
          <w:sz w:val="20"/>
          <w:szCs w:val="20"/>
        </w:rPr>
        <w:t xml:space="preserve"> assistida</w:t>
      </w:r>
      <w:r w:rsidR="00846A39" w:rsidRPr="00036DCA">
        <w:rPr>
          <w:rFonts w:ascii="Trebuchet MS" w:hAnsi="Trebuchet MS"/>
          <w:w w:val="0"/>
          <w:sz w:val="20"/>
          <w:szCs w:val="20"/>
        </w:rPr>
        <w:t>s</w:t>
      </w:r>
      <w:r w:rsidRPr="00036DCA">
        <w:rPr>
          <w:rFonts w:ascii="Trebuchet MS" w:hAnsi="Trebuchet MS"/>
          <w:w w:val="0"/>
          <w:sz w:val="20"/>
          <w:szCs w:val="20"/>
        </w:rPr>
        <w:t xml:space="preserve"> por assessores legais na sua negociação;</w:t>
      </w:r>
    </w:p>
    <w:p w14:paraId="4AC7F45A" w14:textId="77777777" w:rsidR="00E4442E" w:rsidRPr="00036DCA" w:rsidRDefault="00E4442E" w:rsidP="00D434E4">
      <w:pPr>
        <w:pStyle w:val="p0"/>
        <w:spacing w:line="360" w:lineRule="auto"/>
        <w:ind w:left="851"/>
        <w:rPr>
          <w:rFonts w:ascii="Trebuchet MS" w:hAnsi="Trebuchet MS"/>
          <w:w w:val="0"/>
          <w:sz w:val="20"/>
        </w:rPr>
      </w:pPr>
    </w:p>
    <w:p w14:paraId="73F607CB"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as declarações e garantias prestadas nesta Escritura de Emissão, bem como todas as informações prestadas no âmbito dos Documentos da Operação, são verdadeiras, corretas, completas e suficientes e nenhuma delas omite qualquer </w:t>
      </w:r>
      <w:r w:rsidR="00776CFA" w:rsidRPr="00036DCA">
        <w:rPr>
          <w:rFonts w:ascii="Trebuchet MS" w:hAnsi="Trebuchet MS"/>
          <w:w w:val="0"/>
          <w:sz w:val="20"/>
          <w:szCs w:val="20"/>
        </w:rPr>
        <w:t>fato relacionado ao seu objeto;</w:t>
      </w:r>
    </w:p>
    <w:p w14:paraId="4095F48D" w14:textId="77777777" w:rsidR="00E4442E" w:rsidRPr="00036DCA" w:rsidRDefault="00E4442E" w:rsidP="00D434E4">
      <w:pPr>
        <w:pStyle w:val="p0"/>
        <w:spacing w:line="360" w:lineRule="auto"/>
        <w:ind w:left="851"/>
        <w:rPr>
          <w:rFonts w:ascii="Trebuchet MS" w:hAnsi="Trebuchet MS"/>
          <w:w w:val="0"/>
          <w:sz w:val="20"/>
        </w:rPr>
      </w:pPr>
    </w:p>
    <w:p w14:paraId="53D39E29" w14:textId="77777777" w:rsidR="00E4442E" w:rsidRPr="00036DCA"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t</w:t>
      </w:r>
      <w:r w:rsidR="00D02C84" w:rsidRPr="00036DCA">
        <w:rPr>
          <w:rFonts w:ascii="Trebuchet MS" w:hAnsi="Trebuchet MS"/>
          <w:w w:val="0"/>
          <w:sz w:val="20"/>
          <w:szCs w:val="20"/>
        </w:rPr>
        <w:t>ê</w:t>
      </w:r>
      <w:r w:rsidRPr="00036DCA">
        <w:rPr>
          <w:rFonts w:ascii="Trebuchet MS" w:hAnsi="Trebuchet MS"/>
          <w:w w:val="0"/>
          <w:sz w:val="20"/>
          <w:szCs w:val="20"/>
        </w:rPr>
        <w:t xml:space="preserve">m </w:t>
      </w:r>
      <w:r w:rsidR="00E4442E" w:rsidRPr="00036DCA">
        <w:rPr>
          <w:rFonts w:ascii="Trebuchet MS" w:hAnsi="Trebuchet MS"/>
          <w:w w:val="0"/>
          <w:sz w:val="20"/>
          <w:szCs w:val="20"/>
        </w:rPr>
        <w:t xml:space="preserve">conhecimento e experiência em finanças e negócios, bem como em operações semelhantes a esta, suficientes para avaliar os riscos e o conteúdo deste negócio e são capazes de assumir tais obrigações, riscos </w:t>
      </w:r>
      <w:r w:rsidR="00776CFA" w:rsidRPr="00036DCA">
        <w:rPr>
          <w:rFonts w:ascii="Trebuchet MS" w:hAnsi="Trebuchet MS"/>
          <w:w w:val="0"/>
          <w:sz w:val="20"/>
          <w:szCs w:val="20"/>
        </w:rPr>
        <w:t>e encargos;</w:t>
      </w:r>
    </w:p>
    <w:p w14:paraId="78677C08" w14:textId="77777777" w:rsidR="00591D28" w:rsidRPr="00036DCA" w:rsidRDefault="00591D28" w:rsidP="00D434E4">
      <w:pPr>
        <w:pStyle w:val="p0"/>
        <w:spacing w:line="360" w:lineRule="auto"/>
        <w:ind w:left="851"/>
        <w:rPr>
          <w:rFonts w:ascii="Trebuchet MS" w:hAnsi="Trebuchet MS"/>
          <w:w w:val="0"/>
          <w:sz w:val="20"/>
        </w:rPr>
      </w:pPr>
    </w:p>
    <w:p w14:paraId="350E49C0"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não existem</w:t>
      </w:r>
      <w:r w:rsidR="007331B5" w:rsidRPr="00036DCA">
        <w:rPr>
          <w:rFonts w:ascii="Trebuchet MS" w:hAnsi="Trebuchet MS"/>
          <w:w w:val="0"/>
          <w:sz w:val="20"/>
          <w:szCs w:val="20"/>
        </w:rPr>
        <w:t xml:space="preserve"> </w:t>
      </w:r>
      <w:r w:rsidR="00166651" w:rsidRPr="00036DCA">
        <w:rPr>
          <w:rFonts w:ascii="Trebuchet MS" w:hAnsi="Trebuchet MS"/>
          <w:w w:val="0"/>
          <w:sz w:val="20"/>
          <w:szCs w:val="20"/>
        </w:rPr>
        <w:t xml:space="preserve">investigações de seu conhecimento, </w:t>
      </w:r>
      <w:r w:rsidRPr="00036DCA">
        <w:rPr>
          <w:rFonts w:ascii="Trebuchet MS" w:hAnsi="Trebuchet MS"/>
          <w:w w:val="0"/>
          <w:sz w:val="20"/>
          <w:szCs w:val="20"/>
        </w:rPr>
        <w:t xml:space="preserve">procedimentos administrativos ou ações judiciais, pessoais, reais, ou arbitrais de qualquer natureza em qualquer tribunal, </w:t>
      </w:r>
      <w:r w:rsidR="007331B5" w:rsidRPr="00036DCA">
        <w:rPr>
          <w:rFonts w:ascii="Trebuchet MS" w:hAnsi="Trebuchet MS"/>
          <w:w w:val="0"/>
          <w:sz w:val="20"/>
          <w:szCs w:val="20"/>
        </w:rPr>
        <w:t xml:space="preserve">ou mediações </w:t>
      </w:r>
      <w:r w:rsidRPr="00036DCA">
        <w:rPr>
          <w:rFonts w:ascii="Trebuchet MS" w:hAnsi="Trebuchet MS"/>
          <w:w w:val="0"/>
          <w:sz w:val="20"/>
          <w:szCs w:val="20"/>
        </w:rPr>
        <w:t xml:space="preserve">que seja de </w:t>
      </w:r>
      <w:r w:rsidR="006E68EE" w:rsidRPr="00036DCA">
        <w:rPr>
          <w:rFonts w:ascii="Trebuchet MS" w:hAnsi="Trebuchet MS"/>
          <w:w w:val="0"/>
          <w:sz w:val="20"/>
          <w:szCs w:val="20"/>
        </w:rPr>
        <w:t xml:space="preserve">seu </w:t>
      </w:r>
      <w:r w:rsidRPr="00036DCA">
        <w:rPr>
          <w:rFonts w:ascii="Trebuchet MS" w:hAnsi="Trebuchet MS"/>
          <w:w w:val="0"/>
          <w:sz w:val="20"/>
          <w:szCs w:val="20"/>
        </w:rPr>
        <w:t>conhecimento, que afetem ou possam vir a afetar, ainda que indiretamente, a presente Escritura de Emissão</w:t>
      </w:r>
      <w:r w:rsidR="00D02C84" w:rsidRPr="00036DCA">
        <w:rPr>
          <w:rFonts w:ascii="Trebuchet MS" w:hAnsi="Trebuchet MS"/>
          <w:w w:val="0"/>
          <w:sz w:val="20"/>
          <w:szCs w:val="20"/>
        </w:rPr>
        <w:t xml:space="preserve"> e </w:t>
      </w:r>
      <w:r w:rsidRPr="00036DCA">
        <w:rPr>
          <w:rFonts w:ascii="Trebuchet MS" w:hAnsi="Trebuchet MS"/>
          <w:w w:val="0"/>
          <w:sz w:val="20"/>
          <w:szCs w:val="20"/>
        </w:rPr>
        <w:t>os Documentos da Operação, ou substancial e adversamente a situação econômica</w:t>
      </w:r>
      <w:r w:rsidR="009A0472" w:rsidRPr="00036DCA">
        <w:rPr>
          <w:rFonts w:ascii="Trebuchet MS" w:hAnsi="Trebuchet MS"/>
          <w:w w:val="0"/>
          <w:sz w:val="20"/>
          <w:szCs w:val="20"/>
        </w:rPr>
        <w:t>, reputacional</w:t>
      </w:r>
      <w:r w:rsidRPr="00036DCA">
        <w:rPr>
          <w:rFonts w:ascii="Trebuchet MS" w:hAnsi="Trebuchet MS"/>
          <w:w w:val="0"/>
          <w:sz w:val="20"/>
          <w:szCs w:val="20"/>
        </w:rPr>
        <w:t xml:space="preserve"> e financeira de cada Parte;</w:t>
      </w:r>
    </w:p>
    <w:p w14:paraId="0030148F" w14:textId="77777777" w:rsidR="00E4442E" w:rsidRPr="00036DCA" w:rsidRDefault="00E4442E" w:rsidP="00D434E4">
      <w:pPr>
        <w:pStyle w:val="p0"/>
        <w:spacing w:line="360" w:lineRule="auto"/>
        <w:ind w:left="851"/>
        <w:rPr>
          <w:rFonts w:ascii="Trebuchet MS" w:hAnsi="Trebuchet MS"/>
          <w:w w:val="0"/>
          <w:sz w:val="20"/>
        </w:rPr>
      </w:pPr>
    </w:p>
    <w:p w14:paraId="4F916234"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não </w:t>
      </w:r>
      <w:r w:rsidR="006E68EE" w:rsidRPr="00036DCA">
        <w:rPr>
          <w:rFonts w:ascii="Trebuchet MS" w:hAnsi="Trebuchet MS"/>
          <w:w w:val="0"/>
          <w:sz w:val="20"/>
          <w:szCs w:val="20"/>
        </w:rPr>
        <w:t>omiti</w:t>
      </w:r>
      <w:r w:rsidR="00651435" w:rsidRPr="00036DCA">
        <w:rPr>
          <w:rFonts w:ascii="Trebuchet MS" w:hAnsi="Trebuchet MS"/>
          <w:w w:val="0"/>
          <w:sz w:val="20"/>
          <w:szCs w:val="20"/>
        </w:rPr>
        <w:t>ram</w:t>
      </w:r>
      <w:r w:rsidR="006E68EE" w:rsidRPr="00036DCA">
        <w:rPr>
          <w:rFonts w:ascii="Trebuchet MS" w:hAnsi="Trebuchet MS"/>
          <w:w w:val="0"/>
          <w:sz w:val="20"/>
          <w:szCs w:val="20"/>
        </w:rPr>
        <w:t xml:space="preserve"> </w:t>
      </w:r>
      <w:r w:rsidRPr="00036DCA">
        <w:rPr>
          <w:rFonts w:ascii="Trebuchet MS" w:hAnsi="Trebuchet MS"/>
          <w:w w:val="0"/>
          <w:sz w:val="20"/>
          <w:szCs w:val="20"/>
        </w:rPr>
        <w:t>nenhum fato, de qualquer natureza, que seja de seu conhecimento e que possa resultar em alteração substancial na situação</w:t>
      </w:r>
      <w:r w:rsidR="007331B5" w:rsidRPr="00036DCA">
        <w:rPr>
          <w:rFonts w:ascii="Trebuchet MS" w:hAnsi="Trebuchet MS"/>
          <w:w w:val="0"/>
          <w:sz w:val="20"/>
          <w:szCs w:val="20"/>
        </w:rPr>
        <w:t xml:space="preserve"> reputacional,</w:t>
      </w:r>
      <w:r w:rsidRPr="00036DCA">
        <w:rPr>
          <w:rFonts w:ascii="Trebuchet MS" w:hAnsi="Trebuchet MS"/>
          <w:w w:val="0"/>
          <w:sz w:val="20"/>
          <w:szCs w:val="20"/>
        </w:rPr>
        <w:t xml:space="preserve"> econômico-financeira ou jurídica da </w:t>
      </w:r>
      <w:r w:rsidR="000D48E0" w:rsidRPr="00036DCA">
        <w:rPr>
          <w:rFonts w:ascii="Trebuchet MS" w:hAnsi="Trebuchet MS"/>
          <w:w w:val="0"/>
          <w:sz w:val="20"/>
          <w:szCs w:val="20"/>
        </w:rPr>
        <w:t>Emissora</w:t>
      </w:r>
      <w:r w:rsidR="00651435" w:rsidRPr="00036DCA">
        <w:rPr>
          <w:rFonts w:ascii="Trebuchet MS" w:hAnsi="Trebuchet MS"/>
          <w:w w:val="0"/>
          <w:sz w:val="20"/>
          <w:szCs w:val="20"/>
        </w:rPr>
        <w:t xml:space="preserve"> ou </w:t>
      </w:r>
      <w:r w:rsidR="00CA0C00" w:rsidRPr="00036DCA">
        <w:rPr>
          <w:rFonts w:ascii="Trebuchet MS" w:hAnsi="Trebuchet MS"/>
          <w:w w:val="0"/>
          <w:sz w:val="20"/>
          <w:szCs w:val="20"/>
        </w:rPr>
        <w:t xml:space="preserve">dos </w:t>
      </w:r>
      <w:r w:rsidR="00651435" w:rsidRPr="00036DCA">
        <w:rPr>
          <w:rFonts w:ascii="Trebuchet MS" w:hAnsi="Trebuchet MS"/>
          <w:w w:val="0"/>
          <w:sz w:val="20"/>
          <w:szCs w:val="20"/>
        </w:rPr>
        <w:t>Avalista</w:t>
      </w:r>
      <w:r w:rsidR="00CA0C00" w:rsidRPr="00036DCA">
        <w:rPr>
          <w:rFonts w:ascii="Trebuchet MS" w:hAnsi="Trebuchet MS"/>
          <w:w w:val="0"/>
          <w:sz w:val="20"/>
          <w:szCs w:val="20"/>
        </w:rPr>
        <w:t>s</w:t>
      </w:r>
      <w:r w:rsidR="00651435" w:rsidRPr="00036DCA">
        <w:rPr>
          <w:rFonts w:ascii="Trebuchet MS" w:hAnsi="Trebuchet MS"/>
          <w:w w:val="0"/>
          <w:sz w:val="20"/>
          <w:szCs w:val="20"/>
        </w:rPr>
        <w:t xml:space="preserve"> </w:t>
      </w:r>
      <w:r w:rsidRPr="00036DCA">
        <w:rPr>
          <w:rFonts w:ascii="Trebuchet MS" w:hAnsi="Trebuchet MS"/>
          <w:w w:val="0"/>
          <w:sz w:val="20"/>
          <w:szCs w:val="20"/>
        </w:rPr>
        <w:t xml:space="preserve">em prejuízo da </w:t>
      </w:r>
      <w:proofErr w:type="spellStart"/>
      <w:r w:rsidRPr="00036DCA">
        <w:rPr>
          <w:rFonts w:ascii="Trebuchet MS" w:hAnsi="Trebuchet MS"/>
          <w:w w:val="0"/>
          <w:sz w:val="20"/>
          <w:szCs w:val="20"/>
        </w:rPr>
        <w:t>Securitizadora</w:t>
      </w:r>
      <w:proofErr w:type="spellEnd"/>
      <w:r w:rsidRPr="00036DCA">
        <w:rPr>
          <w:rFonts w:ascii="Trebuchet MS" w:hAnsi="Trebuchet MS"/>
          <w:w w:val="0"/>
          <w:sz w:val="20"/>
          <w:szCs w:val="20"/>
        </w:rPr>
        <w:t>;</w:t>
      </w:r>
    </w:p>
    <w:p w14:paraId="17713DD6" w14:textId="77777777" w:rsidR="00E4442E" w:rsidRPr="00036DCA" w:rsidRDefault="00E4442E" w:rsidP="00D434E4">
      <w:pPr>
        <w:pStyle w:val="p0"/>
        <w:spacing w:line="360" w:lineRule="auto"/>
        <w:ind w:left="851"/>
        <w:rPr>
          <w:rFonts w:ascii="Trebuchet MS" w:hAnsi="Trebuchet MS"/>
          <w:w w:val="0"/>
          <w:sz w:val="20"/>
        </w:rPr>
      </w:pPr>
    </w:p>
    <w:p w14:paraId="6E5DED8B" w14:textId="77777777" w:rsidR="00AC19A2" w:rsidRPr="00036DCA" w:rsidRDefault="000A58A4"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cumpre</w:t>
      </w:r>
      <w:r w:rsidR="00651435" w:rsidRPr="00036DCA">
        <w:rPr>
          <w:rFonts w:ascii="Trebuchet MS" w:hAnsi="Trebuchet MS"/>
          <w:w w:val="0"/>
          <w:sz w:val="20"/>
          <w:szCs w:val="20"/>
        </w:rPr>
        <w:t>m</w:t>
      </w:r>
      <w:r w:rsidR="007B78AB" w:rsidRPr="00036DCA">
        <w:rPr>
          <w:rFonts w:ascii="Trebuchet MS" w:hAnsi="Trebuchet MS"/>
          <w:w w:val="0"/>
          <w:sz w:val="20"/>
          <w:szCs w:val="20"/>
        </w:rPr>
        <w:t>, e faz</w:t>
      </w:r>
      <w:r w:rsidR="00651435" w:rsidRPr="00036DCA">
        <w:rPr>
          <w:rFonts w:ascii="Trebuchet MS" w:hAnsi="Trebuchet MS"/>
          <w:w w:val="0"/>
          <w:sz w:val="20"/>
          <w:szCs w:val="20"/>
        </w:rPr>
        <w:t>em</w:t>
      </w:r>
      <w:r w:rsidR="007B78AB" w:rsidRPr="00036DCA">
        <w:rPr>
          <w:rFonts w:ascii="Trebuchet MS" w:hAnsi="Trebuchet MS"/>
          <w:w w:val="0"/>
          <w:sz w:val="20"/>
          <w:szCs w:val="20"/>
        </w:rPr>
        <w:t xml:space="preserve"> com que </w:t>
      </w:r>
      <w:proofErr w:type="gramStart"/>
      <w:r w:rsidR="007B78AB" w:rsidRPr="00036DCA">
        <w:rPr>
          <w:rFonts w:ascii="Trebuchet MS" w:hAnsi="Trebuchet MS"/>
          <w:w w:val="0"/>
          <w:sz w:val="20"/>
          <w:szCs w:val="20"/>
        </w:rPr>
        <w:t>e</w:t>
      </w:r>
      <w:proofErr w:type="gramEnd"/>
      <w:r w:rsidR="007B78AB" w:rsidRPr="00036DCA">
        <w:rPr>
          <w:rFonts w:ascii="Trebuchet MS" w:hAnsi="Trebuchet MS"/>
          <w:w w:val="0"/>
          <w:sz w:val="20"/>
          <w:szCs w:val="20"/>
        </w:rPr>
        <w:t xml:space="preserve"> fazer com que </w:t>
      </w:r>
      <w:r w:rsidR="00651435" w:rsidRPr="00036DCA">
        <w:rPr>
          <w:rFonts w:ascii="Trebuchet MS" w:hAnsi="Trebuchet MS"/>
          <w:w w:val="0"/>
          <w:sz w:val="20"/>
          <w:szCs w:val="20"/>
        </w:rPr>
        <w:t xml:space="preserve">suas controladas, </w:t>
      </w:r>
      <w:r w:rsidR="00670EC2" w:rsidRPr="00036DCA">
        <w:rPr>
          <w:rFonts w:ascii="Trebuchet MS" w:hAnsi="Trebuchet MS"/>
          <w:w w:val="0"/>
          <w:sz w:val="20"/>
          <w:szCs w:val="20"/>
        </w:rPr>
        <w:t xml:space="preserve">coligadas e controladores </w:t>
      </w:r>
      <w:r w:rsidR="007B78AB" w:rsidRPr="00036DCA">
        <w:rPr>
          <w:rFonts w:ascii="Trebuchet MS" w:hAnsi="Trebuchet MS"/>
          <w:sz w:val="20"/>
          <w:szCs w:val="20"/>
        </w:rPr>
        <w:t xml:space="preserve">seus </w:t>
      </w:r>
      <w:r w:rsidR="007B78AB" w:rsidRPr="00036DCA">
        <w:rPr>
          <w:rFonts w:ascii="Trebuchet MS" w:hAnsi="Trebuchet MS"/>
          <w:w w:val="0"/>
          <w:sz w:val="20"/>
          <w:szCs w:val="20"/>
        </w:rPr>
        <w:t xml:space="preserve">funcionários, executivos, diretores, administradores, sócios, representantes legais e procuradores </w:t>
      </w:r>
      <w:r w:rsidR="007B78AB" w:rsidRPr="00036DCA">
        <w:rPr>
          <w:rFonts w:ascii="Trebuchet MS" w:hAnsi="Trebuchet MS"/>
          <w:sz w:val="20"/>
          <w:szCs w:val="20"/>
        </w:rPr>
        <w:t xml:space="preserve">agindo em seu nome, ou qualquer de suas respectivas controladas </w:t>
      </w:r>
      <w:r w:rsidR="00970D83" w:rsidRPr="00036DCA">
        <w:rPr>
          <w:rFonts w:ascii="Trebuchet MS" w:hAnsi="Trebuchet MS"/>
          <w:sz w:val="20"/>
          <w:szCs w:val="20"/>
        </w:rPr>
        <w:t>cumpram</w:t>
      </w:r>
      <w:r w:rsidR="007B78AB" w:rsidRPr="00036DCA">
        <w:rPr>
          <w:rFonts w:ascii="Trebuchet MS" w:hAnsi="Trebuchet MS"/>
          <w:sz w:val="20"/>
          <w:szCs w:val="20"/>
        </w:rPr>
        <w:t>,</w:t>
      </w:r>
      <w:r w:rsidR="00E4442E" w:rsidRPr="00036DCA">
        <w:rPr>
          <w:rFonts w:ascii="Trebuchet MS" w:hAnsi="Trebuchet MS"/>
          <w:w w:val="0"/>
          <w:sz w:val="20"/>
          <w:szCs w:val="20"/>
        </w:rPr>
        <w:t xml:space="preserve"> </w:t>
      </w:r>
      <w:r w:rsidR="00651435" w:rsidRPr="00036DCA">
        <w:rPr>
          <w:rFonts w:ascii="Trebuchet MS" w:hAnsi="Trebuchet MS"/>
          <w:w w:val="0"/>
          <w:sz w:val="20"/>
          <w:szCs w:val="20"/>
        </w:rPr>
        <w:t>a Legislação Anticorrupção</w:t>
      </w:r>
      <w:r w:rsidR="00E4442E" w:rsidRPr="00036DCA">
        <w:rPr>
          <w:rFonts w:ascii="Trebuchet MS" w:hAnsi="Trebuchet MS"/>
          <w:w w:val="0"/>
          <w:sz w:val="20"/>
          <w:szCs w:val="20"/>
        </w:rPr>
        <w:t>;</w:t>
      </w:r>
      <w:r w:rsidR="00D02C84" w:rsidRPr="00036DCA">
        <w:rPr>
          <w:rFonts w:ascii="Trebuchet MS" w:hAnsi="Trebuchet MS"/>
          <w:w w:val="0"/>
          <w:sz w:val="20"/>
          <w:szCs w:val="20"/>
        </w:rPr>
        <w:t xml:space="preserve"> </w:t>
      </w:r>
    </w:p>
    <w:p w14:paraId="246ECD2E" w14:textId="77777777" w:rsidR="00AC19A2" w:rsidRPr="00036DCA" w:rsidRDefault="00AC19A2"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9C235E7" w14:textId="4323A025" w:rsidR="00E4442E" w:rsidRPr="00036DCA" w:rsidRDefault="00CA0C00"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a </w:t>
      </w:r>
      <w:r w:rsidR="00AC19A2" w:rsidRPr="00036DCA">
        <w:rPr>
          <w:rFonts w:ascii="Trebuchet MS" w:hAnsi="Trebuchet MS"/>
          <w:w w:val="0"/>
          <w:sz w:val="20"/>
          <w:szCs w:val="20"/>
        </w:rPr>
        <w:t>Emissora</w:t>
      </w:r>
      <w:r w:rsidR="00E36558" w:rsidRPr="00036DCA">
        <w:rPr>
          <w:rFonts w:ascii="Trebuchet MS" w:hAnsi="Trebuchet MS"/>
          <w:w w:val="0"/>
          <w:sz w:val="20"/>
          <w:szCs w:val="20"/>
        </w:rPr>
        <w:t>,</w:t>
      </w:r>
      <w:r w:rsidR="00AC19A2" w:rsidRPr="00036DCA">
        <w:rPr>
          <w:rFonts w:ascii="Trebuchet MS" w:hAnsi="Trebuchet MS"/>
          <w:w w:val="0"/>
          <w:sz w:val="20"/>
          <w:szCs w:val="20"/>
        </w:rPr>
        <w:t xml:space="preserve"> </w:t>
      </w:r>
      <w:r w:rsidRPr="00036DCA">
        <w:rPr>
          <w:rFonts w:ascii="Trebuchet MS" w:hAnsi="Trebuchet MS"/>
          <w:w w:val="0"/>
          <w:sz w:val="20"/>
          <w:szCs w:val="20"/>
        </w:rPr>
        <w:t xml:space="preserve">os </w:t>
      </w:r>
      <w:r w:rsidR="00AC19A2" w:rsidRPr="00036DCA">
        <w:rPr>
          <w:rFonts w:ascii="Trebuchet MS" w:hAnsi="Trebuchet MS"/>
          <w:w w:val="0"/>
          <w:sz w:val="20"/>
          <w:szCs w:val="20"/>
        </w:rPr>
        <w:t>Avalista</w:t>
      </w:r>
      <w:r w:rsidRPr="00036DCA">
        <w:rPr>
          <w:rFonts w:ascii="Trebuchet MS" w:hAnsi="Trebuchet MS"/>
          <w:w w:val="0"/>
          <w:sz w:val="20"/>
          <w:szCs w:val="20"/>
        </w:rPr>
        <w:t>s</w:t>
      </w:r>
      <w:r w:rsidR="00AC19A2" w:rsidRPr="00036DCA">
        <w:rPr>
          <w:rFonts w:ascii="Trebuchet MS" w:hAnsi="Trebuchet MS"/>
          <w:w w:val="0"/>
          <w:sz w:val="20"/>
          <w:szCs w:val="20"/>
        </w:rPr>
        <w:t xml:space="preserve"> </w:t>
      </w:r>
      <w:r w:rsidR="00E36558" w:rsidRPr="00036DCA">
        <w:rPr>
          <w:rFonts w:ascii="Trebuchet MS" w:hAnsi="Trebuchet MS"/>
          <w:w w:val="0"/>
          <w:sz w:val="20"/>
          <w:szCs w:val="20"/>
        </w:rPr>
        <w:t xml:space="preserve">e a SPE do Empreendimento </w:t>
      </w:r>
      <w:r w:rsidR="00AC19A2" w:rsidRPr="00036DCA">
        <w:rPr>
          <w:rFonts w:ascii="Trebuchet MS" w:hAnsi="Trebuchet MS"/>
          <w:w w:val="0"/>
          <w:sz w:val="20"/>
          <w:szCs w:val="20"/>
        </w:rPr>
        <w:t>cumprem, e fazem com que suas controladas,</w:t>
      </w:r>
      <w:r w:rsidR="00670EC2" w:rsidRPr="00036DCA">
        <w:rPr>
          <w:rFonts w:ascii="Trebuchet MS" w:hAnsi="Trebuchet MS"/>
          <w:w w:val="0"/>
          <w:sz w:val="20"/>
          <w:szCs w:val="20"/>
        </w:rPr>
        <w:t xml:space="preserve"> coligadas, controladores,</w:t>
      </w:r>
      <w:r w:rsidR="00AC19A2" w:rsidRPr="00036DCA">
        <w:rPr>
          <w:rFonts w:ascii="Trebuchet MS" w:hAnsi="Trebuchet MS"/>
          <w:w w:val="0"/>
          <w:sz w:val="20"/>
          <w:szCs w:val="20"/>
        </w:rPr>
        <w:t xml:space="preserve"> </w:t>
      </w:r>
      <w:r w:rsidR="00AC19A2" w:rsidRPr="00036DCA">
        <w:rPr>
          <w:rFonts w:ascii="Trebuchet MS" w:hAnsi="Trebuchet MS"/>
          <w:sz w:val="20"/>
          <w:szCs w:val="20"/>
        </w:rPr>
        <w:t xml:space="preserve">seus </w:t>
      </w:r>
      <w:r w:rsidR="00AC19A2" w:rsidRPr="00036DCA">
        <w:rPr>
          <w:rFonts w:ascii="Trebuchet MS" w:hAnsi="Trebuchet MS"/>
          <w:w w:val="0"/>
          <w:sz w:val="20"/>
          <w:szCs w:val="20"/>
        </w:rPr>
        <w:t xml:space="preserve">funcionários, executivos, diretores, administradores, sócios, representantes legais e procuradores </w:t>
      </w:r>
      <w:r w:rsidR="00AC19A2" w:rsidRPr="00036DCA">
        <w:rPr>
          <w:rFonts w:ascii="Trebuchet MS" w:hAnsi="Trebuchet MS"/>
          <w:sz w:val="20"/>
          <w:szCs w:val="20"/>
        </w:rPr>
        <w:t>agindo em seu nome, ou qualquer de suas respectivas controladas cumpram,</w:t>
      </w:r>
      <w:r w:rsidR="00AC19A2" w:rsidRPr="00036DCA">
        <w:rPr>
          <w:rFonts w:ascii="Trebuchet MS" w:hAnsi="Trebuchet MS"/>
          <w:w w:val="0"/>
          <w:sz w:val="20"/>
          <w:szCs w:val="20"/>
        </w:rPr>
        <w:t xml:space="preserve"> a Legislação Socioambiental</w:t>
      </w:r>
      <w:r w:rsidR="007502C6" w:rsidRPr="00036DCA">
        <w:rPr>
          <w:rFonts w:ascii="Trebuchet MS" w:hAnsi="Trebuchet MS"/>
          <w:w w:val="0"/>
          <w:sz w:val="20"/>
          <w:szCs w:val="20"/>
        </w:rPr>
        <w:t xml:space="preserve"> e a Legislação de Proteção Social</w:t>
      </w:r>
      <w:r w:rsidR="00AC19A2" w:rsidRPr="00036DCA">
        <w:rPr>
          <w:rFonts w:ascii="Trebuchet MS" w:hAnsi="Trebuchet MS"/>
          <w:w w:val="0"/>
          <w:sz w:val="20"/>
          <w:szCs w:val="20"/>
        </w:rPr>
        <w:t>;</w:t>
      </w:r>
    </w:p>
    <w:p w14:paraId="5B7B29FC" w14:textId="77777777" w:rsidR="00E4442E" w:rsidRPr="00036DCA" w:rsidRDefault="00E4442E" w:rsidP="00D434E4">
      <w:pPr>
        <w:pStyle w:val="p0"/>
        <w:spacing w:line="360" w:lineRule="auto"/>
        <w:ind w:left="851"/>
        <w:rPr>
          <w:rFonts w:ascii="Trebuchet MS" w:hAnsi="Trebuchet MS"/>
          <w:w w:val="0"/>
          <w:sz w:val="20"/>
        </w:rPr>
      </w:pPr>
    </w:p>
    <w:p w14:paraId="1F0694E5" w14:textId="5130AACB" w:rsidR="00B54BC0" w:rsidRPr="00036DCA" w:rsidRDefault="00CA0C00"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no caso da Emissora</w:t>
      </w:r>
      <w:r w:rsidR="007812DD" w:rsidRPr="00036DCA">
        <w:rPr>
          <w:rFonts w:ascii="Trebuchet MS" w:hAnsi="Trebuchet MS"/>
          <w:w w:val="0"/>
          <w:sz w:val="20"/>
          <w:szCs w:val="20"/>
        </w:rPr>
        <w:t>,</w:t>
      </w:r>
      <w:r w:rsidRPr="00036DCA">
        <w:rPr>
          <w:rFonts w:ascii="Trebuchet MS" w:hAnsi="Trebuchet MS"/>
          <w:w w:val="0"/>
          <w:sz w:val="20"/>
          <w:szCs w:val="20"/>
        </w:rPr>
        <w:t xml:space="preserve"> dos Avalistas PJ</w:t>
      </w:r>
      <w:r w:rsidR="00FA4F7B" w:rsidRPr="00036DCA">
        <w:rPr>
          <w:rFonts w:ascii="Trebuchet MS" w:hAnsi="Trebuchet MS" w:cstheme="minorHAnsi"/>
          <w:sz w:val="20"/>
          <w:szCs w:val="20"/>
          <w:lang w:bidi="th-TH"/>
        </w:rPr>
        <w:t xml:space="preserve"> e </w:t>
      </w:r>
      <w:r w:rsidR="007812DD" w:rsidRPr="00036DCA">
        <w:rPr>
          <w:rFonts w:ascii="Trebuchet MS" w:hAnsi="Trebuchet MS" w:cstheme="minorHAnsi"/>
          <w:sz w:val="20"/>
          <w:szCs w:val="20"/>
          <w:lang w:bidi="th-TH"/>
        </w:rPr>
        <w:t>da SPE do Empreendimento</w:t>
      </w:r>
      <w:r w:rsidRPr="00036DCA">
        <w:rPr>
          <w:rFonts w:ascii="Trebuchet MS" w:hAnsi="Trebuchet MS"/>
          <w:w w:val="0"/>
          <w:sz w:val="20"/>
          <w:szCs w:val="20"/>
        </w:rPr>
        <w:t xml:space="preserve">, </w:t>
      </w:r>
      <w:r w:rsidR="006E68EE" w:rsidRPr="00036DCA">
        <w:rPr>
          <w:rFonts w:ascii="Trebuchet MS" w:hAnsi="Trebuchet MS"/>
          <w:w w:val="0"/>
          <w:sz w:val="20"/>
          <w:szCs w:val="20"/>
        </w:rPr>
        <w:t>possu</w:t>
      </w:r>
      <w:r w:rsidR="00976306" w:rsidRPr="00036DCA">
        <w:rPr>
          <w:rFonts w:ascii="Trebuchet MS" w:hAnsi="Trebuchet MS"/>
          <w:w w:val="0"/>
          <w:sz w:val="20"/>
          <w:szCs w:val="20"/>
        </w:rPr>
        <w:t>em</w:t>
      </w:r>
      <w:r w:rsidR="006E68EE" w:rsidRPr="00036DCA">
        <w:rPr>
          <w:rFonts w:ascii="Trebuchet MS" w:hAnsi="Trebuchet MS"/>
          <w:w w:val="0"/>
          <w:sz w:val="20"/>
          <w:szCs w:val="20"/>
        </w:rPr>
        <w:t xml:space="preserve"> </w:t>
      </w:r>
      <w:r w:rsidR="00E4442E" w:rsidRPr="00036DCA">
        <w:rPr>
          <w:rFonts w:ascii="Trebuchet MS" w:hAnsi="Trebuchet MS"/>
          <w:w w:val="0"/>
          <w:sz w:val="20"/>
          <w:szCs w:val="20"/>
        </w:rPr>
        <w:t>válidas, eficazes, em perfeita ordem e em pleno vigor todas as autorizações</w:t>
      </w:r>
      <w:r w:rsidR="00B54BC0" w:rsidRPr="00036DCA">
        <w:rPr>
          <w:rFonts w:ascii="Trebuchet MS" w:hAnsi="Trebuchet MS"/>
          <w:w w:val="0"/>
          <w:sz w:val="20"/>
          <w:szCs w:val="20"/>
        </w:rPr>
        <w:t>, permissões, alvarás</w:t>
      </w:r>
      <w:r w:rsidR="00E4442E" w:rsidRPr="00036DCA">
        <w:rPr>
          <w:rFonts w:ascii="Trebuchet MS" w:hAnsi="Trebuchet MS"/>
          <w:w w:val="0"/>
          <w:sz w:val="20"/>
          <w:szCs w:val="20"/>
        </w:rPr>
        <w:t xml:space="preserve"> e licenças, inclusive as ambientais, necessárias ao regular exercício de suas atividades exceto por aquelas </w:t>
      </w:r>
      <w:r w:rsidR="00E4442E" w:rsidRPr="00036DCA">
        <w:rPr>
          <w:rFonts w:ascii="Trebuchet MS" w:hAnsi="Trebuchet MS"/>
          <w:sz w:val="20"/>
          <w:szCs w:val="20"/>
        </w:rPr>
        <w:t>que estejam em processo tempestivo de</w:t>
      </w:r>
      <w:r w:rsidR="0021620E" w:rsidRPr="00036DCA">
        <w:rPr>
          <w:rFonts w:ascii="Trebuchet MS" w:hAnsi="Trebuchet MS"/>
          <w:sz w:val="20"/>
          <w:szCs w:val="20"/>
        </w:rPr>
        <w:t xml:space="preserve"> obtenção ou renovação</w:t>
      </w:r>
      <w:r w:rsidR="00B54BC0" w:rsidRPr="00036DCA">
        <w:rPr>
          <w:rFonts w:ascii="Trebuchet MS" w:hAnsi="Trebuchet MS"/>
          <w:sz w:val="20"/>
          <w:szCs w:val="20"/>
        </w:rPr>
        <w:t>;</w:t>
      </w:r>
    </w:p>
    <w:p w14:paraId="5A8AE1B1" w14:textId="77777777" w:rsidR="00B54BC0" w:rsidRPr="00036DCA" w:rsidRDefault="00B54BC0" w:rsidP="00D434E4">
      <w:pPr>
        <w:pStyle w:val="p0"/>
        <w:tabs>
          <w:tab w:val="clear" w:pos="720"/>
          <w:tab w:val="left" w:pos="851"/>
        </w:tabs>
        <w:spacing w:line="360" w:lineRule="auto"/>
        <w:ind w:left="851"/>
        <w:rPr>
          <w:rFonts w:ascii="Trebuchet MS" w:hAnsi="Trebuchet MS"/>
          <w:w w:val="0"/>
          <w:sz w:val="20"/>
        </w:rPr>
      </w:pPr>
    </w:p>
    <w:p w14:paraId="1D012E9A" w14:textId="77777777" w:rsidR="00B54BC0" w:rsidRPr="00036DCA"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est</w:t>
      </w:r>
      <w:r w:rsidR="00976306" w:rsidRPr="00036DCA">
        <w:rPr>
          <w:rFonts w:ascii="Trebuchet MS" w:hAnsi="Trebuchet MS"/>
          <w:w w:val="0"/>
          <w:sz w:val="20"/>
          <w:szCs w:val="20"/>
        </w:rPr>
        <w:t xml:space="preserve">ão </w:t>
      </w:r>
      <w:r w:rsidR="00B54BC0" w:rsidRPr="00036DCA">
        <w:rPr>
          <w:rFonts w:ascii="Trebuchet MS" w:hAnsi="Trebuchet MS"/>
          <w:w w:val="0"/>
          <w:sz w:val="20"/>
          <w:szCs w:val="20"/>
        </w:rPr>
        <w:t>adimplente</w:t>
      </w:r>
      <w:r w:rsidR="00976306" w:rsidRPr="00036DCA">
        <w:rPr>
          <w:rFonts w:ascii="Trebuchet MS" w:hAnsi="Trebuchet MS"/>
          <w:w w:val="0"/>
          <w:sz w:val="20"/>
          <w:szCs w:val="20"/>
        </w:rPr>
        <w:t>s</w:t>
      </w:r>
      <w:r w:rsidR="00B54BC0" w:rsidRPr="00036DCA">
        <w:rPr>
          <w:rFonts w:ascii="Trebuchet MS" w:hAnsi="Trebuchet MS"/>
          <w:w w:val="0"/>
          <w:sz w:val="20"/>
          <w:szCs w:val="20"/>
        </w:rPr>
        <w:t xml:space="preserve"> com o cumprimento das obrigações constantes de todos os Documentos da Operação, conforme aplicável;</w:t>
      </w:r>
    </w:p>
    <w:p w14:paraId="5165819E" w14:textId="77777777" w:rsidR="00B54BC0" w:rsidRPr="00036DCA" w:rsidRDefault="00B54BC0" w:rsidP="00D434E4">
      <w:pPr>
        <w:pStyle w:val="p0"/>
        <w:tabs>
          <w:tab w:val="clear" w:pos="720"/>
          <w:tab w:val="left" w:pos="851"/>
        </w:tabs>
        <w:spacing w:line="360" w:lineRule="auto"/>
        <w:ind w:left="851"/>
        <w:rPr>
          <w:rFonts w:ascii="Trebuchet MS" w:hAnsi="Trebuchet MS"/>
          <w:w w:val="0"/>
          <w:sz w:val="20"/>
        </w:rPr>
      </w:pPr>
    </w:p>
    <w:p w14:paraId="3E2A62AA" w14:textId="77777777" w:rsidR="00B54BC0" w:rsidRPr="00036DCA"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lastRenderedPageBreak/>
        <w:t>est</w:t>
      </w:r>
      <w:r w:rsidR="00976306" w:rsidRPr="00036DCA">
        <w:rPr>
          <w:rFonts w:ascii="Trebuchet MS" w:hAnsi="Trebuchet MS"/>
          <w:w w:val="0"/>
          <w:sz w:val="20"/>
          <w:szCs w:val="20"/>
        </w:rPr>
        <w:t>ão</w:t>
      </w:r>
      <w:r w:rsidRPr="00036DCA">
        <w:rPr>
          <w:rFonts w:ascii="Trebuchet MS" w:hAnsi="Trebuchet MS"/>
          <w:w w:val="0"/>
          <w:sz w:val="20"/>
          <w:szCs w:val="20"/>
        </w:rPr>
        <w:t xml:space="preserve"> </w:t>
      </w:r>
      <w:r w:rsidR="00B54BC0" w:rsidRPr="00036DCA">
        <w:rPr>
          <w:rFonts w:ascii="Trebuchet MS" w:hAnsi="Trebuchet MS"/>
          <w:w w:val="0"/>
          <w:sz w:val="20"/>
          <w:szCs w:val="20"/>
        </w:rPr>
        <w:t>em dia com o pagamento de todas as obrigações de natureza tributária (municipal, estadual e federal), trabalhista, previdenciária, ambiental e de quaisquer outras obrigações impostas por lei;</w:t>
      </w:r>
    </w:p>
    <w:p w14:paraId="7B17EC8B" w14:textId="77777777" w:rsidR="00B54BC0" w:rsidRPr="00036DCA" w:rsidRDefault="00B54BC0" w:rsidP="00D434E4">
      <w:pPr>
        <w:pStyle w:val="p0"/>
        <w:tabs>
          <w:tab w:val="clear" w:pos="720"/>
          <w:tab w:val="left" w:pos="851"/>
        </w:tabs>
        <w:spacing w:line="360" w:lineRule="auto"/>
        <w:ind w:left="851"/>
        <w:rPr>
          <w:rFonts w:ascii="Trebuchet MS" w:hAnsi="Trebuchet MS"/>
          <w:w w:val="0"/>
          <w:sz w:val="20"/>
        </w:rPr>
      </w:pPr>
    </w:p>
    <w:p w14:paraId="5FDA9A10" w14:textId="77777777" w:rsidR="00A73856" w:rsidRPr="00036DCA"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fo</w:t>
      </w:r>
      <w:r w:rsidR="00CA0C00" w:rsidRPr="00036DCA">
        <w:rPr>
          <w:rFonts w:ascii="Trebuchet MS" w:hAnsi="Trebuchet MS"/>
          <w:w w:val="0"/>
          <w:sz w:val="20"/>
          <w:szCs w:val="20"/>
        </w:rPr>
        <w:t>ram</w:t>
      </w:r>
      <w:r w:rsidRPr="00036DCA">
        <w:rPr>
          <w:rFonts w:ascii="Trebuchet MS" w:hAnsi="Trebuchet MS"/>
          <w:w w:val="0"/>
          <w:sz w:val="20"/>
          <w:szCs w:val="20"/>
        </w:rPr>
        <w:t xml:space="preserve"> </w:t>
      </w:r>
      <w:r w:rsidR="00B54BC0" w:rsidRPr="00036DCA">
        <w:rPr>
          <w:rFonts w:ascii="Trebuchet MS" w:hAnsi="Trebuchet MS"/>
          <w:w w:val="0"/>
          <w:sz w:val="20"/>
          <w:szCs w:val="20"/>
        </w:rPr>
        <w:t>informad</w:t>
      </w:r>
      <w:r w:rsidR="00CA0C00" w:rsidRPr="00036DCA">
        <w:rPr>
          <w:rFonts w:ascii="Trebuchet MS" w:hAnsi="Trebuchet MS"/>
          <w:w w:val="0"/>
          <w:sz w:val="20"/>
          <w:szCs w:val="20"/>
        </w:rPr>
        <w:t>os</w:t>
      </w:r>
      <w:r w:rsidR="00B54BC0" w:rsidRPr="00036DCA">
        <w:rPr>
          <w:rFonts w:ascii="Trebuchet MS" w:hAnsi="Trebuchet MS"/>
          <w:w w:val="0"/>
          <w:sz w:val="20"/>
          <w:szCs w:val="20"/>
        </w:rPr>
        <w:t xml:space="preserve"> e </w:t>
      </w:r>
      <w:r w:rsidR="00CA0C00" w:rsidRPr="00036DCA">
        <w:rPr>
          <w:rFonts w:ascii="Trebuchet MS" w:hAnsi="Trebuchet MS"/>
          <w:w w:val="0"/>
          <w:sz w:val="20"/>
          <w:szCs w:val="20"/>
        </w:rPr>
        <w:t xml:space="preserve">avisados </w:t>
      </w:r>
      <w:r w:rsidR="00B54BC0" w:rsidRPr="00036DCA">
        <w:rPr>
          <w:rFonts w:ascii="Trebuchet MS" w:hAnsi="Trebuchet MS"/>
          <w:w w:val="0"/>
          <w:sz w:val="20"/>
          <w:szCs w:val="20"/>
        </w:rPr>
        <w:t xml:space="preserve">de todas as condições e circunstâncias envolvidas na negociação objeto </w:t>
      </w:r>
      <w:r w:rsidR="00215CD8" w:rsidRPr="00036DCA">
        <w:rPr>
          <w:rFonts w:ascii="Trebuchet MS" w:hAnsi="Trebuchet MS"/>
          <w:w w:val="0"/>
          <w:sz w:val="20"/>
          <w:szCs w:val="20"/>
        </w:rPr>
        <w:t>desta Escritura de Emissão</w:t>
      </w:r>
      <w:r w:rsidR="00B54BC0" w:rsidRPr="00036DCA">
        <w:rPr>
          <w:rFonts w:ascii="Trebuchet MS" w:hAnsi="Trebuchet MS"/>
          <w:w w:val="0"/>
          <w:sz w:val="20"/>
          <w:szCs w:val="20"/>
        </w:rPr>
        <w:t xml:space="preserve"> e dos Documentos da Operação e que poderiam influenciar a capacidade de expressar a sua vontade, tendo sido assistida</w:t>
      </w:r>
      <w:r w:rsidR="00BD7C93" w:rsidRPr="00036DCA">
        <w:rPr>
          <w:rFonts w:ascii="Trebuchet MS" w:hAnsi="Trebuchet MS"/>
          <w:w w:val="0"/>
          <w:sz w:val="20"/>
          <w:szCs w:val="20"/>
        </w:rPr>
        <w:t>s</w:t>
      </w:r>
      <w:r w:rsidR="00B54BC0" w:rsidRPr="00036DCA">
        <w:rPr>
          <w:rFonts w:ascii="Trebuchet MS" w:hAnsi="Trebuchet MS"/>
          <w:w w:val="0"/>
          <w:sz w:val="20"/>
          <w:szCs w:val="20"/>
        </w:rPr>
        <w:t xml:space="preserve"> por advogados durante toda a referida negociação</w:t>
      </w:r>
      <w:r w:rsidR="007331B5" w:rsidRPr="00036DCA">
        <w:rPr>
          <w:rFonts w:ascii="Trebuchet MS" w:hAnsi="Trebuchet MS"/>
          <w:w w:val="0"/>
          <w:sz w:val="20"/>
          <w:szCs w:val="20"/>
        </w:rPr>
        <w:t>;</w:t>
      </w:r>
    </w:p>
    <w:p w14:paraId="60554488" w14:textId="77777777" w:rsidR="00D71F0D" w:rsidRPr="00036DCA" w:rsidRDefault="00D71F0D"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23304C0" w14:textId="77777777" w:rsidR="007812DD" w:rsidRPr="00036DCA" w:rsidRDefault="00D71F0D"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eastAsia="Arial Unicode MS" w:hAnsi="Trebuchet MS" w:cstheme="minorHAnsi"/>
          <w:sz w:val="20"/>
          <w:szCs w:val="20"/>
          <w:lang w:bidi="th-TH"/>
        </w:rPr>
        <w:t>não utilizam trabalho ilegal, análogo ao trabalho escravo, ou de mão de obra infantil</w:t>
      </w:r>
      <w:r w:rsidR="00670EC2" w:rsidRPr="00036DCA">
        <w:rPr>
          <w:rFonts w:ascii="Trebuchet MS" w:eastAsia="Arial Unicode MS" w:hAnsi="Trebuchet MS" w:cstheme="minorHAnsi"/>
          <w:sz w:val="20"/>
          <w:szCs w:val="20"/>
          <w:lang w:bidi="th-TH"/>
        </w:rPr>
        <w:t xml:space="preserve"> e nem incentivam a prostituição</w:t>
      </w:r>
      <w:r w:rsidR="007812DD" w:rsidRPr="00036DCA">
        <w:rPr>
          <w:rFonts w:ascii="Trebuchet MS" w:eastAsia="Arial Unicode MS" w:hAnsi="Trebuchet MS" w:cstheme="minorHAnsi"/>
          <w:sz w:val="20"/>
          <w:szCs w:val="20"/>
          <w:lang w:bidi="th-TH"/>
        </w:rPr>
        <w:t>;</w:t>
      </w:r>
    </w:p>
    <w:p w14:paraId="46659EF5" w14:textId="77777777" w:rsidR="00A73856" w:rsidRPr="00036DCA" w:rsidRDefault="00A73856"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3900A06" w14:textId="77777777" w:rsidR="00A73856" w:rsidRPr="00036DCA" w:rsidRDefault="007331B5"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nenhum registro, consentimento, autorização, aprovação, licença, ordem ou qualificação perante qualquer autoridade governamental ou órgão regulatório, é exigido para o cumprimento de suas obrigações nos termos desta Escritura de Emissão e d</w:t>
      </w:r>
      <w:r w:rsidR="00CC738E" w:rsidRPr="00036DCA">
        <w:rPr>
          <w:rFonts w:ascii="Trebuchet MS" w:hAnsi="Trebuchet MS"/>
          <w:w w:val="0"/>
          <w:sz w:val="20"/>
          <w:szCs w:val="20"/>
        </w:rPr>
        <w:t>a</w:t>
      </w:r>
      <w:r w:rsidR="009C2C54" w:rsidRPr="00036DCA">
        <w:rPr>
          <w:rFonts w:ascii="Trebuchet MS" w:hAnsi="Trebuchet MS"/>
          <w:w w:val="0"/>
          <w:sz w:val="20"/>
          <w:szCs w:val="20"/>
        </w:rPr>
        <w:t>s Notas Comerciais</w:t>
      </w:r>
      <w:r w:rsidRPr="00036DCA">
        <w:rPr>
          <w:rFonts w:ascii="Trebuchet MS" w:hAnsi="Trebuchet MS"/>
          <w:w w:val="0"/>
          <w:sz w:val="20"/>
          <w:szCs w:val="20"/>
        </w:rPr>
        <w:t>, ou para a realização da Emissão</w:t>
      </w:r>
      <w:r w:rsidR="00A73856" w:rsidRPr="00036DCA">
        <w:rPr>
          <w:rFonts w:ascii="Trebuchet MS" w:hAnsi="Trebuchet MS"/>
          <w:w w:val="0"/>
          <w:sz w:val="20"/>
          <w:szCs w:val="20"/>
        </w:rPr>
        <w:t>;</w:t>
      </w:r>
      <w:r w:rsidR="00F376F2" w:rsidRPr="00036DCA">
        <w:rPr>
          <w:rFonts w:ascii="Trebuchet MS" w:hAnsi="Trebuchet MS"/>
          <w:w w:val="0"/>
          <w:sz w:val="20"/>
          <w:szCs w:val="20"/>
        </w:rPr>
        <w:t xml:space="preserve"> e</w:t>
      </w:r>
    </w:p>
    <w:p w14:paraId="07DD6D09" w14:textId="77777777" w:rsidR="00892105" w:rsidRPr="00036DCA" w:rsidRDefault="00892105"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4ACB87A" w14:textId="77777777" w:rsidR="00892105" w:rsidRPr="00036DCA" w:rsidRDefault="00892105"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têm plena ciência e concordam integralmente com a remuneração e a forma de divulgação dos respectivos índices ou parâmetros para o seu cálculo, que foi acordada por livre vontade, em observância ao princípio da boa-fé.</w:t>
      </w:r>
    </w:p>
    <w:p w14:paraId="27FD0306" w14:textId="77777777" w:rsidR="00E4442E" w:rsidRPr="00036DCA" w:rsidRDefault="00E4442E" w:rsidP="00D434E4">
      <w:pPr>
        <w:pStyle w:val="p0"/>
        <w:spacing w:line="360" w:lineRule="auto"/>
        <w:rPr>
          <w:rFonts w:ascii="Trebuchet MS" w:eastAsia="Arial Unicode MS" w:hAnsi="Trebuchet MS" w:cstheme="minorHAnsi"/>
          <w:sz w:val="20"/>
          <w:lang w:bidi="th-TH"/>
        </w:rPr>
      </w:pPr>
    </w:p>
    <w:p w14:paraId="3069D658" w14:textId="77777777" w:rsidR="00E4442E" w:rsidRPr="00036DCA" w:rsidRDefault="00E4442E"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u w:val="single"/>
          <w:lang w:bidi="th-TH"/>
        </w:rPr>
        <w:t xml:space="preserve">Declarações sobre </w:t>
      </w:r>
      <w:r w:rsidR="00CC738E" w:rsidRPr="00036DCA">
        <w:rPr>
          <w:rFonts w:ascii="Trebuchet MS" w:eastAsia="Arial Unicode MS" w:hAnsi="Trebuchet MS" w:cstheme="minorHAnsi"/>
          <w:sz w:val="20"/>
          <w:szCs w:val="20"/>
          <w:u w:val="single"/>
          <w:lang w:bidi="th-TH"/>
        </w:rPr>
        <w:t>a</w:t>
      </w:r>
      <w:r w:rsidR="009C2C54" w:rsidRPr="00036DCA">
        <w:rPr>
          <w:rFonts w:ascii="Trebuchet MS" w:eastAsia="Arial Unicode MS" w:hAnsi="Trebuchet MS" w:cstheme="minorHAnsi"/>
          <w:sz w:val="20"/>
          <w:szCs w:val="20"/>
          <w:u w:val="single"/>
          <w:lang w:bidi="th-TH"/>
        </w:rPr>
        <w:t>s Notas Comerciais</w:t>
      </w:r>
      <w:r w:rsidRPr="00036DCA">
        <w:rPr>
          <w:rFonts w:ascii="Trebuchet MS" w:eastAsia="Arial Unicode MS" w:hAnsi="Trebuchet MS" w:cstheme="minorHAnsi"/>
          <w:sz w:val="20"/>
          <w:szCs w:val="20"/>
          <w:lang w:bidi="th-TH"/>
        </w:rPr>
        <w:t xml:space="preserve">: A </w:t>
      </w:r>
      <w:r w:rsidR="000D48E0" w:rsidRPr="00036DCA">
        <w:rPr>
          <w:rFonts w:ascii="Trebuchet MS" w:eastAsia="Arial Unicode MS" w:hAnsi="Trebuchet MS" w:cstheme="minorHAnsi"/>
          <w:sz w:val="20"/>
          <w:szCs w:val="20"/>
          <w:lang w:bidi="th-TH"/>
        </w:rPr>
        <w:t>Emissora</w:t>
      </w:r>
      <w:r w:rsidRPr="00036DCA">
        <w:rPr>
          <w:rFonts w:ascii="Trebuchet MS" w:eastAsia="Arial Unicode MS" w:hAnsi="Trebuchet MS" w:cstheme="minorHAnsi"/>
          <w:sz w:val="20"/>
          <w:szCs w:val="20"/>
          <w:lang w:bidi="th-TH"/>
        </w:rPr>
        <w:t xml:space="preserve"> declara, nesta data, que:</w:t>
      </w:r>
    </w:p>
    <w:p w14:paraId="6750CDA6" w14:textId="77777777" w:rsidR="00E4442E" w:rsidRPr="00036DCA" w:rsidRDefault="00E4442E" w:rsidP="00D434E4">
      <w:pPr>
        <w:pStyle w:val="p0"/>
        <w:spacing w:line="360" w:lineRule="auto"/>
        <w:rPr>
          <w:rFonts w:ascii="Trebuchet MS" w:eastAsia="Arial Unicode MS" w:hAnsi="Trebuchet MS" w:cstheme="minorHAnsi"/>
          <w:sz w:val="20"/>
          <w:lang w:bidi="th-TH"/>
        </w:rPr>
      </w:pPr>
    </w:p>
    <w:p w14:paraId="21EE57C9" w14:textId="77777777" w:rsidR="00E4442E" w:rsidRPr="00036DCA" w:rsidRDefault="00034A6B"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a presente Escritura de Emissão</w:t>
      </w:r>
      <w:r w:rsidR="00143B6E" w:rsidRPr="00036DCA">
        <w:rPr>
          <w:rFonts w:ascii="Trebuchet MS" w:eastAsia="Arial Unicode MS" w:hAnsi="Trebuchet MS" w:cstheme="minorHAnsi"/>
          <w:sz w:val="20"/>
          <w:szCs w:val="20"/>
          <w:lang w:bidi="th-TH"/>
        </w:rPr>
        <w:t xml:space="preserve"> </w:t>
      </w:r>
      <w:r w:rsidR="00E4442E" w:rsidRPr="00036DCA">
        <w:rPr>
          <w:rFonts w:ascii="Trebuchet MS" w:eastAsia="Arial Unicode MS" w:hAnsi="Trebuchet MS" w:cstheme="minorHAnsi"/>
          <w:sz w:val="20"/>
          <w:szCs w:val="20"/>
          <w:lang w:bidi="th-TH"/>
        </w:rPr>
        <w:t>consubstancia-se em relaç</w:t>
      </w:r>
      <w:r w:rsidRPr="00036DCA">
        <w:rPr>
          <w:rFonts w:ascii="Trebuchet MS" w:eastAsia="Arial Unicode MS" w:hAnsi="Trebuchet MS" w:cstheme="minorHAnsi"/>
          <w:sz w:val="20"/>
          <w:szCs w:val="20"/>
          <w:lang w:bidi="th-TH"/>
        </w:rPr>
        <w:t>ão</w:t>
      </w:r>
      <w:r w:rsidR="00E4442E" w:rsidRPr="00036DCA">
        <w:rPr>
          <w:rFonts w:ascii="Trebuchet MS" w:eastAsia="Arial Unicode MS" w:hAnsi="Trebuchet MS" w:cstheme="minorHAnsi"/>
          <w:sz w:val="20"/>
          <w:szCs w:val="20"/>
          <w:lang w:bidi="th-TH"/>
        </w:rPr>
        <w:t xml:space="preserve"> jurídica regularmente constituída, válida</w:t>
      </w:r>
      <w:r w:rsidR="00A73856" w:rsidRPr="00036DCA">
        <w:rPr>
          <w:rFonts w:ascii="Trebuchet MS" w:eastAsia="Arial Unicode MS" w:hAnsi="Trebuchet MS" w:cstheme="minorHAnsi"/>
          <w:sz w:val="20"/>
          <w:szCs w:val="20"/>
          <w:lang w:bidi="th-TH"/>
        </w:rPr>
        <w:t>, vigente</w:t>
      </w:r>
      <w:r w:rsidR="00E4442E" w:rsidRPr="00036DCA">
        <w:rPr>
          <w:rFonts w:ascii="Trebuchet MS" w:eastAsia="Arial Unicode MS" w:hAnsi="Trebuchet MS" w:cstheme="minorHAnsi"/>
          <w:sz w:val="20"/>
          <w:szCs w:val="20"/>
          <w:lang w:bidi="th-TH"/>
        </w:rPr>
        <w:t xml:space="preserve"> e </w:t>
      </w:r>
      <w:r w:rsidR="00E4442E" w:rsidRPr="00036DCA">
        <w:rPr>
          <w:rFonts w:ascii="Trebuchet MS" w:hAnsi="Trebuchet MS"/>
          <w:w w:val="0"/>
          <w:sz w:val="20"/>
          <w:szCs w:val="20"/>
        </w:rPr>
        <w:t>eficaz</w:t>
      </w:r>
      <w:r w:rsidR="00E4442E" w:rsidRPr="00036DCA">
        <w:rPr>
          <w:rFonts w:ascii="Trebuchet MS" w:eastAsia="Arial Unicode MS" w:hAnsi="Trebuchet MS" w:cstheme="minorHAnsi"/>
          <w:sz w:val="20"/>
          <w:szCs w:val="20"/>
          <w:lang w:bidi="th-TH"/>
        </w:rPr>
        <w:t>, sendo absolutamente verdadeiros todos os seus termos, valores e anexos, não havendo, até a presente data, medida judicial ou extrajudicial, visando seu término antecipado, resolução ou anulação, ou ainda, qu</w:t>
      </w:r>
      <w:r w:rsidR="00E054EE" w:rsidRPr="00036DCA">
        <w:rPr>
          <w:rFonts w:ascii="Trebuchet MS" w:eastAsia="Arial Unicode MS" w:hAnsi="Trebuchet MS" w:cstheme="minorHAnsi"/>
          <w:sz w:val="20"/>
          <w:szCs w:val="20"/>
          <w:lang w:bidi="th-TH"/>
        </w:rPr>
        <w:t>alquer inadimplemento em curso;</w:t>
      </w:r>
    </w:p>
    <w:p w14:paraId="4FAA84DF" w14:textId="77777777" w:rsidR="00E054EE" w:rsidRPr="00036DCA" w:rsidRDefault="00E054EE"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5BB84A75" w14:textId="77777777" w:rsidR="00E4442E" w:rsidRPr="00036DCA" w:rsidRDefault="00CC738E"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 Notas Comerciais</w:t>
      </w:r>
      <w:r w:rsidR="00034A6B" w:rsidRPr="00036DCA">
        <w:rPr>
          <w:rFonts w:ascii="Trebuchet MS" w:eastAsia="Arial Unicode MS" w:hAnsi="Trebuchet MS" w:cstheme="minorHAnsi"/>
          <w:sz w:val="20"/>
          <w:szCs w:val="20"/>
          <w:lang w:bidi="th-TH"/>
        </w:rPr>
        <w:t xml:space="preserve"> emitida</w:t>
      </w:r>
      <w:r w:rsidR="009C2C54" w:rsidRPr="00036DCA">
        <w:rPr>
          <w:rFonts w:ascii="Trebuchet MS" w:eastAsia="Arial Unicode MS" w:hAnsi="Trebuchet MS" w:cstheme="minorHAnsi"/>
          <w:sz w:val="20"/>
          <w:szCs w:val="20"/>
          <w:lang w:bidi="th-TH"/>
        </w:rPr>
        <w:t>s</w:t>
      </w:r>
      <w:r w:rsidR="00034A6B" w:rsidRPr="00036DCA">
        <w:rPr>
          <w:rFonts w:ascii="Trebuchet MS" w:eastAsia="Arial Unicode MS" w:hAnsi="Trebuchet MS" w:cstheme="minorHAnsi"/>
          <w:sz w:val="20"/>
          <w:szCs w:val="20"/>
          <w:lang w:bidi="th-TH"/>
        </w:rPr>
        <w:t xml:space="preserve"> </w:t>
      </w:r>
      <w:r w:rsidR="00E17889" w:rsidRPr="00036DCA">
        <w:rPr>
          <w:rFonts w:ascii="Trebuchet MS" w:eastAsia="Arial Unicode MS" w:hAnsi="Trebuchet MS" w:cstheme="minorHAnsi"/>
          <w:sz w:val="20"/>
          <w:szCs w:val="20"/>
          <w:lang w:bidi="th-TH"/>
        </w:rPr>
        <w:t>por meio</w:t>
      </w:r>
      <w:r w:rsidR="00034A6B" w:rsidRPr="00036DCA">
        <w:rPr>
          <w:rFonts w:ascii="Trebuchet MS" w:eastAsia="Arial Unicode MS" w:hAnsi="Trebuchet MS" w:cstheme="minorHAnsi"/>
          <w:sz w:val="20"/>
          <w:szCs w:val="20"/>
          <w:lang w:bidi="th-TH"/>
        </w:rPr>
        <w:t xml:space="preserve"> da presente Escritura de Emissão </w:t>
      </w:r>
      <w:r w:rsidR="00E4442E" w:rsidRPr="00036DCA">
        <w:rPr>
          <w:rFonts w:ascii="Trebuchet MS" w:eastAsia="Arial Unicode MS" w:hAnsi="Trebuchet MS" w:cstheme="minorHAnsi"/>
          <w:sz w:val="20"/>
          <w:szCs w:val="20"/>
          <w:lang w:bidi="th-TH"/>
        </w:rPr>
        <w:t>encontra</w:t>
      </w:r>
      <w:r w:rsidR="009C2C54" w:rsidRPr="00036DCA">
        <w:rPr>
          <w:rFonts w:ascii="Trebuchet MS" w:eastAsia="Arial Unicode MS" w:hAnsi="Trebuchet MS" w:cstheme="minorHAnsi"/>
          <w:sz w:val="20"/>
          <w:szCs w:val="20"/>
          <w:lang w:bidi="th-TH"/>
        </w:rPr>
        <w:t>m</w:t>
      </w:r>
      <w:r w:rsidR="00E4442E" w:rsidRPr="00036DCA">
        <w:rPr>
          <w:rFonts w:ascii="Trebuchet MS" w:eastAsia="Arial Unicode MS" w:hAnsi="Trebuchet MS" w:cstheme="minorHAnsi"/>
          <w:sz w:val="20"/>
          <w:szCs w:val="20"/>
          <w:lang w:bidi="th-TH"/>
        </w:rPr>
        <w:t>-se livre</w:t>
      </w:r>
      <w:r w:rsidR="009C2C54" w:rsidRPr="00036DCA">
        <w:rPr>
          <w:rFonts w:ascii="Trebuchet MS" w:eastAsia="Arial Unicode MS" w:hAnsi="Trebuchet MS" w:cstheme="minorHAnsi"/>
          <w:sz w:val="20"/>
          <w:szCs w:val="20"/>
          <w:lang w:bidi="th-TH"/>
        </w:rPr>
        <w:t>s</w:t>
      </w:r>
      <w:r w:rsidR="00E4442E" w:rsidRPr="00036DCA">
        <w:rPr>
          <w:rFonts w:ascii="Trebuchet MS" w:eastAsia="Arial Unicode MS" w:hAnsi="Trebuchet MS" w:cstheme="minorHAnsi"/>
          <w:sz w:val="20"/>
          <w:szCs w:val="20"/>
          <w:lang w:bidi="th-TH"/>
        </w:rPr>
        <w:t xml:space="preserve"> e desembaraçad</w:t>
      </w:r>
      <w:r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w:t>
      </w:r>
      <w:r w:rsidR="00E4442E" w:rsidRPr="00036DCA">
        <w:rPr>
          <w:rFonts w:ascii="Trebuchet MS" w:eastAsia="Arial Unicode MS" w:hAnsi="Trebuchet MS" w:cstheme="minorHAnsi"/>
          <w:sz w:val="20"/>
          <w:szCs w:val="20"/>
          <w:lang w:bidi="th-TH"/>
        </w:rPr>
        <w:t xml:space="preserve"> de quaisquer ônus, gravames ou restrições de natureza pessoal, arbitral ou real, não havendo qualquer fato que impeça ou restrinja o seu direito de celebrar e cumprir </w:t>
      </w:r>
      <w:r w:rsidR="00034A6B" w:rsidRPr="00036DCA">
        <w:rPr>
          <w:rFonts w:ascii="Trebuchet MS" w:eastAsia="Arial Unicode MS" w:hAnsi="Trebuchet MS" w:cstheme="minorHAnsi"/>
          <w:sz w:val="20"/>
          <w:szCs w:val="20"/>
          <w:lang w:bidi="th-TH"/>
        </w:rPr>
        <w:t>a presente Escritura</w:t>
      </w:r>
      <w:r w:rsidR="00E4442E" w:rsidRPr="00036DCA">
        <w:rPr>
          <w:rFonts w:ascii="Trebuchet MS" w:eastAsia="Arial Unicode MS" w:hAnsi="Trebuchet MS" w:cstheme="minorHAnsi"/>
          <w:sz w:val="20"/>
          <w:szCs w:val="20"/>
          <w:lang w:bidi="th-TH"/>
        </w:rPr>
        <w:t>;</w:t>
      </w:r>
    </w:p>
    <w:p w14:paraId="480D567A" w14:textId="77777777" w:rsidR="00577A84" w:rsidRPr="00036DCA" w:rsidRDefault="00577A84"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42BB5658" w14:textId="77777777" w:rsidR="00E4442E" w:rsidRPr="00036DCA" w:rsidRDefault="00E4442E"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responsabiliza-se pelas informações prestadas, pela existência, validade, eficácia, licitude, legalidade e exequibilidade </w:t>
      </w:r>
      <w:r w:rsidR="00034A6B" w:rsidRPr="00036DCA">
        <w:rPr>
          <w:rFonts w:ascii="Trebuchet MS" w:eastAsia="Arial Unicode MS" w:hAnsi="Trebuchet MS" w:cstheme="minorHAnsi"/>
          <w:sz w:val="20"/>
          <w:szCs w:val="20"/>
          <w:lang w:bidi="th-TH"/>
        </w:rPr>
        <w:t>d</w:t>
      </w:r>
      <w:r w:rsidR="00CC738E"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 Notas Comerciais</w:t>
      </w:r>
      <w:r w:rsidRPr="00036DCA">
        <w:rPr>
          <w:rFonts w:ascii="Trebuchet MS" w:eastAsia="Arial Unicode MS" w:hAnsi="Trebuchet MS" w:cstheme="minorHAnsi"/>
          <w:sz w:val="20"/>
          <w:szCs w:val="20"/>
          <w:lang w:bidi="th-TH"/>
        </w:rPr>
        <w:t>;</w:t>
      </w:r>
    </w:p>
    <w:p w14:paraId="27EC4783" w14:textId="77777777" w:rsidR="00E4442E" w:rsidRPr="00036DCA" w:rsidRDefault="00E4442E"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2E802264" w14:textId="77777777" w:rsidR="00391CB8" w:rsidRPr="00036DCA" w:rsidRDefault="00E4442E"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não existem quaisquer ajuizamentos nesta data, bem como </w:t>
      </w:r>
      <w:r w:rsidR="003A604C" w:rsidRPr="00036DCA">
        <w:rPr>
          <w:rFonts w:ascii="Trebuchet MS" w:eastAsia="Arial Unicode MS" w:hAnsi="Trebuchet MS" w:cstheme="minorHAnsi"/>
          <w:sz w:val="20"/>
          <w:szCs w:val="20"/>
          <w:lang w:bidi="th-TH"/>
        </w:rPr>
        <w:t xml:space="preserve">não </w:t>
      </w:r>
      <w:r w:rsidR="00391CB8" w:rsidRPr="00036DCA">
        <w:rPr>
          <w:rFonts w:ascii="Trebuchet MS" w:eastAsia="Arial Unicode MS" w:hAnsi="Trebuchet MS" w:cstheme="minorHAnsi"/>
          <w:sz w:val="20"/>
          <w:szCs w:val="20"/>
          <w:lang w:bidi="th-TH"/>
        </w:rPr>
        <w:t>tem conhecimento de que haja</w:t>
      </w:r>
      <w:r w:rsidRPr="00036DCA">
        <w:rPr>
          <w:rFonts w:ascii="Trebuchet MS" w:eastAsia="Arial Unicode MS" w:hAnsi="Trebuchet MS" w:cstheme="minorHAnsi"/>
          <w:sz w:val="20"/>
          <w:szCs w:val="20"/>
          <w:lang w:bidi="th-TH"/>
        </w:rPr>
        <w:t xml:space="preserve"> </w:t>
      </w:r>
      <w:r w:rsidR="00A73856" w:rsidRPr="00036DCA">
        <w:rPr>
          <w:rFonts w:ascii="Trebuchet MS" w:eastAsia="Arial Unicode MS" w:hAnsi="Trebuchet MS" w:cstheme="minorHAnsi"/>
          <w:sz w:val="20"/>
          <w:szCs w:val="20"/>
          <w:lang w:bidi="th-TH"/>
        </w:rPr>
        <w:t xml:space="preserve">inquéritos, investigações, </w:t>
      </w:r>
      <w:r w:rsidRPr="00036DCA">
        <w:rPr>
          <w:rFonts w:ascii="Trebuchet MS" w:eastAsia="Arial Unicode MS" w:hAnsi="Trebuchet MS" w:cstheme="minorHAnsi"/>
          <w:sz w:val="20"/>
          <w:szCs w:val="20"/>
          <w:lang w:bidi="th-TH"/>
        </w:rPr>
        <w:t xml:space="preserve">procedimentos administrativos, arbitrais, ou ações judiciais, pessoais ou reais, de qualquer natureza, em qualquer tribunal, </w:t>
      </w:r>
      <w:r w:rsidR="00A73856" w:rsidRPr="00036DCA">
        <w:rPr>
          <w:rFonts w:ascii="Trebuchet MS" w:eastAsia="Arial Unicode MS" w:hAnsi="Trebuchet MS" w:cstheme="minorHAnsi"/>
          <w:sz w:val="20"/>
          <w:szCs w:val="20"/>
          <w:lang w:bidi="th-TH"/>
        </w:rPr>
        <w:t xml:space="preserve">ou mediações </w:t>
      </w:r>
      <w:r w:rsidRPr="00036DCA">
        <w:rPr>
          <w:rFonts w:ascii="Trebuchet MS" w:eastAsia="Arial Unicode MS" w:hAnsi="Trebuchet MS" w:cstheme="minorHAnsi"/>
          <w:sz w:val="20"/>
          <w:szCs w:val="20"/>
          <w:lang w:bidi="th-TH"/>
        </w:rPr>
        <w:t>que afetem ou possam vir a afetar negativamente,</w:t>
      </w:r>
      <w:r w:rsidR="00034A6B" w:rsidRPr="00036DCA">
        <w:rPr>
          <w:rFonts w:ascii="Trebuchet MS" w:eastAsia="Arial Unicode MS" w:hAnsi="Trebuchet MS" w:cstheme="minorHAnsi"/>
          <w:sz w:val="20"/>
          <w:szCs w:val="20"/>
          <w:lang w:bidi="th-TH"/>
        </w:rPr>
        <w:t xml:space="preserve"> </w:t>
      </w:r>
      <w:r w:rsidRPr="00036DCA">
        <w:rPr>
          <w:rFonts w:ascii="Trebuchet MS" w:eastAsia="Arial Unicode MS" w:hAnsi="Trebuchet MS" w:cstheme="minorHAnsi"/>
          <w:sz w:val="20"/>
          <w:szCs w:val="20"/>
          <w:lang w:bidi="th-TH"/>
        </w:rPr>
        <w:t>esta Escritura de Emissão</w:t>
      </w:r>
      <w:r w:rsidR="00034A6B" w:rsidRPr="00036DCA">
        <w:rPr>
          <w:rFonts w:ascii="Trebuchet MS" w:eastAsia="Arial Unicode MS" w:hAnsi="Trebuchet MS" w:cstheme="minorHAnsi"/>
          <w:sz w:val="20"/>
          <w:szCs w:val="20"/>
          <w:lang w:bidi="th-TH"/>
        </w:rPr>
        <w:t xml:space="preserve"> e </w:t>
      </w:r>
      <w:r w:rsidR="00CC738E"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 Notas Comerciais</w:t>
      </w:r>
      <w:r w:rsidR="00D73365" w:rsidRPr="00036DCA">
        <w:rPr>
          <w:rFonts w:ascii="Trebuchet MS" w:eastAsia="Arial Unicode MS" w:hAnsi="Trebuchet MS" w:cstheme="minorHAnsi"/>
          <w:sz w:val="20"/>
          <w:szCs w:val="20"/>
          <w:lang w:bidi="th-TH"/>
        </w:rPr>
        <w:t>;</w:t>
      </w:r>
    </w:p>
    <w:p w14:paraId="04B419D8" w14:textId="77777777" w:rsidR="00391CB8" w:rsidRPr="00036DCA" w:rsidRDefault="00391CB8"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0C5019D6" w14:textId="77777777" w:rsidR="00E4442E" w:rsidRPr="00036DCA" w:rsidRDefault="00034A6B"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lastRenderedPageBreak/>
        <w:t xml:space="preserve">a </w:t>
      </w:r>
      <w:r w:rsidR="000C71EB" w:rsidRPr="00036DCA">
        <w:rPr>
          <w:rFonts w:ascii="Trebuchet MS" w:eastAsia="Arial Unicode MS" w:hAnsi="Trebuchet MS" w:cstheme="minorHAnsi"/>
          <w:sz w:val="20"/>
          <w:szCs w:val="20"/>
          <w:lang w:bidi="th-TH"/>
        </w:rPr>
        <w:t>presente</w:t>
      </w:r>
      <w:r w:rsidRPr="00036DCA">
        <w:rPr>
          <w:rFonts w:ascii="Trebuchet MS" w:eastAsia="Arial Unicode MS" w:hAnsi="Trebuchet MS" w:cstheme="minorHAnsi"/>
          <w:sz w:val="20"/>
          <w:szCs w:val="20"/>
          <w:lang w:bidi="th-TH"/>
        </w:rPr>
        <w:t xml:space="preserve"> emissão </w:t>
      </w:r>
      <w:proofErr w:type="spellStart"/>
      <w:r w:rsidRPr="00036DCA">
        <w:rPr>
          <w:rFonts w:ascii="Trebuchet MS" w:eastAsia="Arial Unicode MS" w:hAnsi="Trebuchet MS" w:cstheme="minorHAnsi"/>
          <w:sz w:val="20"/>
          <w:szCs w:val="20"/>
          <w:lang w:bidi="th-TH"/>
        </w:rPr>
        <w:t>de</w:t>
      </w:r>
      <w:r w:rsidR="009C2C54" w:rsidRPr="00036DCA">
        <w:rPr>
          <w:rFonts w:ascii="Trebuchet MS" w:eastAsia="Arial Unicode MS" w:hAnsi="Trebuchet MS" w:cstheme="minorHAnsi"/>
          <w:sz w:val="20"/>
          <w:szCs w:val="20"/>
          <w:lang w:bidi="th-TH"/>
        </w:rPr>
        <w:t>s</w:t>
      </w:r>
      <w:proofErr w:type="spellEnd"/>
      <w:r w:rsidR="009C2C54" w:rsidRPr="00036DCA">
        <w:rPr>
          <w:rFonts w:ascii="Trebuchet MS" w:eastAsia="Arial Unicode MS" w:hAnsi="Trebuchet MS" w:cstheme="minorHAnsi"/>
          <w:sz w:val="20"/>
          <w:szCs w:val="20"/>
          <w:lang w:bidi="th-TH"/>
        </w:rPr>
        <w:t xml:space="preserve"> Notas Comerciais</w:t>
      </w:r>
      <w:r w:rsidR="009B11B4" w:rsidRPr="00036DCA">
        <w:rPr>
          <w:rFonts w:ascii="Trebuchet MS" w:eastAsia="Arial Unicode MS" w:hAnsi="Trebuchet MS" w:cstheme="minorHAnsi"/>
          <w:sz w:val="20"/>
          <w:szCs w:val="20"/>
          <w:lang w:bidi="th-TH"/>
        </w:rPr>
        <w:t xml:space="preserve"> </w:t>
      </w:r>
      <w:r w:rsidR="00E4442E" w:rsidRPr="00036DCA">
        <w:rPr>
          <w:rFonts w:ascii="Trebuchet MS" w:eastAsia="Arial Unicode MS" w:hAnsi="Trebuchet MS" w:cstheme="minorHAnsi"/>
          <w:sz w:val="20"/>
          <w:szCs w:val="20"/>
          <w:lang w:bidi="th-TH"/>
        </w:rPr>
        <w:t>não caracteriza: (a) fraude contra seus credores, conforme previsto nos artigos 158 a 165 do Código Civil; (b) infração ao artigo 286 do Código Civil; (c) fraude de execução, conforme previsto no artigo 792 d</w:t>
      </w:r>
      <w:r w:rsidR="00A37835" w:rsidRPr="00036DCA">
        <w:rPr>
          <w:rFonts w:ascii="Trebuchet MS" w:eastAsia="Arial Unicode MS" w:hAnsi="Trebuchet MS" w:cstheme="minorHAnsi"/>
          <w:sz w:val="20"/>
          <w:szCs w:val="20"/>
          <w:lang w:bidi="th-TH"/>
        </w:rPr>
        <w:t>a Lei nº 13.105</w:t>
      </w:r>
      <w:r w:rsidR="006C52C3" w:rsidRPr="00036DCA">
        <w:rPr>
          <w:rFonts w:ascii="Trebuchet MS" w:eastAsia="Arial Unicode MS" w:hAnsi="Trebuchet MS" w:cstheme="minorHAnsi"/>
          <w:sz w:val="20"/>
          <w:szCs w:val="20"/>
          <w:lang w:bidi="th-TH"/>
        </w:rPr>
        <w:t xml:space="preserve"> do </w:t>
      </w:r>
      <w:r w:rsidR="00E4442E" w:rsidRPr="00036DCA">
        <w:rPr>
          <w:rFonts w:ascii="Trebuchet MS" w:eastAsia="Arial Unicode MS" w:hAnsi="Trebuchet MS" w:cstheme="minorHAnsi"/>
          <w:sz w:val="20"/>
          <w:szCs w:val="20"/>
          <w:lang w:bidi="th-TH"/>
        </w:rPr>
        <w:t>Código de Processo Civil; ou (d) fraude, conforme previ</w:t>
      </w:r>
      <w:r w:rsidR="00D73365" w:rsidRPr="00036DCA">
        <w:rPr>
          <w:rFonts w:ascii="Trebuchet MS" w:eastAsia="Arial Unicode MS" w:hAnsi="Trebuchet MS" w:cstheme="minorHAnsi"/>
          <w:sz w:val="20"/>
          <w:szCs w:val="20"/>
          <w:lang w:bidi="th-TH"/>
        </w:rPr>
        <w:t xml:space="preserve">sto no artigo 185, </w:t>
      </w:r>
      <w:r w:rsidR="00D73365" w:rsidRPr="00036DCA">
        <w:rPr>
          <w:rFonts w:ascii="Trebuchet MS" w:eastAsia="Arial Unicode MS" w:hAnsi="Trebuchet MS" w:cstheme="minorHAnsi"/>
          <w:i/>
          <w:sz w:val="20"/>
          <w:szCs w:val="20"/>
          <w:lang w:bidi="th-TH"/>
        </w:rPr>
        <w:t>caput</w:t>
      </w:r>
      <w:r w:rsidR="00D73365" w:rsidRPr="00036DCA">
        <w:rPr>
          <w:rFonts w:ascii="Trebuchet MS" w:eastAsia="Arial Unicode MS" w:hAnsi="Trebuchet MS" w:cstheme="minorHAnsi"/>
          <w:sz w:val="20"/>
          <w:szCs w:val="20"/>
          <w:lang w:bidi="th-TH"/>
        </w:rPr>
        <w:t xml:space="preserve">, da </w:t>
      </w:r>
      <w:r w:rsidR="00E4442E" w:rsidRPr="00036DCA">
        <w:rPr>
          <w:rFonts w:ascii="Trebuchet MS" w:eastAsia="Arial Unicode MS" w:hAnsi="Trebuchet MS" w:cstheme="minorHAnsi"/>
          <w:sz w:val="20"/>
          <w:szCs w:val="20"/>
          <w:lang w:bidi="th-TH"/>
        </w:rPr>
        <w:t xml:space="preserve">Lei </w:t>
      </w:r>
      <w:r w:rsidR="00D73365" w:rsidRPr="00036DCA">
        <w:rPr>
          <w:rFonts w:ascii="Trebuchet MS" w:eastAsia="Arial Unicode MS" w:hAnsi="Trebuchet MS" w:cstheme="minorHAnsi"/>
          <w:sz w:val="20"/>
          <w:szCs w:val="20"/>
          <w:lang w:bidi="th-TH"/>
        </w:rPr>
        <w:t xml:space="preserve">nº </w:t>
      </w:r>
      <w:r w:rsidR="00E4442E" w:rsidRPr="00036DCA">
        <w:rPr>
          <w:rFonts w:ascii="Trebuchet MS" w:eastAsia="Arial Unicode MS" w:hAnsi="Trebuchet MS" w:cstheme="minorHAnsi"/>
          <w:sz w:val="20"/>
          <w:szCs w:val="20"/>
          <w:lang w:bidi="th-TH"/>
        </w:rPr>
        <w:t>5.172, de 25 de outubro de 1966, conforme em vigor (</w:t>
      </w:r>
      <w:r w:rsidR="00D73365" w:rsidRPr="00036DCA">
        <w:rPr>
          <w:rFonts w:ascii="Trebuchet MS" w:eastAsia="Arial Unicode MS" w:hAnsi="Trebuchet MS" w:cstheme="minorHAnsi"/>
          <w:sz w:val="20"/>
          <w:szCs w:val="20"/>
          <w:lang w:bidi="th-TH"/>
        </w:rPr>
        <w:t>“</w:t>
      </w:r>
      <w:r w:rsidR="00E4442E" w:rsidRPr="00036DCA">
        <w:rPr>
          <w:rFonts w:ascii="Trebuchet MS" w:eastAsia="Arial Unicode MS" w:hAnsi="Trebuchet MS" w:cstheme="minorHAnsi"/>
          <w:sz w:val="20"/>
          <w:szCs w:val="20"/>
          <w:u w:val="single"/>
          <w:lang w:bidi="th-TH"/>
        </w:rPr>
        <w:t>Código Tributário Nacional</w:t>
      </w:r>
      <w:r w:rsidR="00D73365" w:rsidRPr="00036DCA">
        <w:rPr>
          <w:rFonts w:ascii="Trebuchet MS" w:eastAsia="Arial Unicode MS" w:hAnsi="Trebuchet MS" w:cstheme="minorHAnsi"/>
          <w:sz w:val="20"/>
          <w:szCs w:val="20"/>
          <w:lang w:bidi="th-TH"/>
        </w:rPr>
        <w:t>”</w:t>
      </w:r>
      <w:r w:rsidR="00E4442E" w:rsidRPr="00036DCA">
        <w:rPr>
          <w:rFonts w:ascii="Trebuchet MS" w:eastAsia="Arial Unicode MS" w:hAnsi="Trebuchet MS" w:cstheme="minorHAnsi"/>
          <w:sz w:val="20"/>
          <w:szCs w:val="20"/>
          <w:lang w:bidi="th-TH"/>
        </w:rPr>
        <w:t xml:space="preserve">), bem como não é passível de revogação, nos termos dos artigos 129 e 130 da Lei </w:t>
      </w:r>
      <w:r w:rsidR="00A37835" w:rsidRPr="00036DCA">
        <w:rPr>
          <w:rFonts w:ascii="Trebuchet MS" w:eastAsia="Arial Unicode MS" w:hAnsi="Trebuchet MS" w:cstheme="minorHAnsi"/>
          <w:sz w:val="20"/>
          <w:szCs w:val="20"/>
          <w:lang w:bidi="th-TH"/>
        </w:rPr>
        <w:t>11.101</w:t>
      </w:r>
      <w:r w:rsidR="00E4442E" w:rsidRPr="00036DCA">
        <w:rPr>
          <w:rFonts w:ascii="Trebuchet MS" w:eastAsia="Arial Unicode MS" w:hAnsi="Trebuchet MS" w:cstheme="minorHAnsi"/>
          <w:sz w:val="20"/>
          <w:szCs w:val="20"/>
          <w:lang w:bidi="th-TH"/>
        </w:rPr>
        <w:t>;</w:t>
      </w:r>
    </w:p>
    <w:p w14:paraId="77FBDA37" w14:textId="77777777" w:rsidR="00E4442E" w:rsidRPr="00036DCA" w:rsidRDefault="00E4442E"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13EF6805" w14:textId="77777777" w:rsidR="00E4442E" w:rsidRPr="00036DCA" w:rsidRDefault="00034A6B"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a emissão d</w:t>
      </w:r>
      <w:r w:rsidR="00CC738E"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 Notas Comerciais</w:t>
      </w:r>
      <w:r w:rsidR="00E4442E" w:rsidRPr="00036DCA">
        <w:rPr>
          <w:rFonts w:ascii="Trebuchet MS" w:eastAsia="Arial Unicode MS" w:hAnsi="Trebuchet MS" w:cstheme="minorHAnsi"/>
          <w:sz w:val="20"/>
          <w:szCs w:val="20"/>
          <w:lang w:bidi="th-TH"/>
        </w:rPr>
        <w:t xml:space="preserve">, nos termos </w:t>
      </w:r>
      <w:r w:rsidRPr="00036DCA">
        <w:rPr>
          <w:rFonts w:ascii="Trebuchet MS" w:eastAsia="Arial Unicode MS" w:hAnsi="Trebuchet MS" w:cstheme="minorHAnsi"/>
          <w:sz w:val="20"/>
          <w:szCs w:val="20"/>
          <w:lang w:bidi="th-TH"/>
        </w:rPr>
        <w:t>desta Escritura de Emissão</w:t>
      </w:r>
      <w:r w:rsidR="00E4442E" w:rsidRPr="00036DCA">
        <w:rPr>
          <w:rFonts w:ascii="Trebuchet MS" w:eastAsia="Arial Unicode MS" w:hAnsi="Trebuchet MS" w:cstheme="minorHAnsi"/>
          <w:sz w:val="20"/>
          <w:szCs w:val="20"/>
          <w:lang w:bidi="th-TH"/>
        </w:rPr>
        <w:t xml:space="preserve">, não estabelece, direta ou indiretamente, qualquer relação de consumo entre a </w:t>
      </w:r>
      <w:r w:rsidR="000D48E0" w:rsidRPr="00036DCA">
        <w:rPr>
          <w:rFonts w:ascii="Trebuchet MS" w:eastAsia="Arial Unicode MS" w:hAnsi="Trebuchet MS" w:cstheme="minorHAnsi"/>
          <w:sz w:val="20"/>
          <w:szCs w:val="20"/>
          <w:lang w:bidi="th-TH"/>
        </w:rPr>
        <w:t>Emissora</w:t>
      </w:r>
      <w:r w:rsidR="00E4442E" w:rsidRPr="00036DCA">
        <w:rPr>
          <w:rFonts w:ascii="Trebuchet MS" w:eastAsia="Arial Unicode MS" w:hAnsi="Trebuchet MS" w:cstheme="minorHAnsi"/>
          <w:sz w:val="20"/>
          <w:szCs w:val="20"/>
          <w:lang w:bidi="th-TH"/>
        </w:rPr>
        <w:t xml:space="preserve"> e a </w:t>
      </w:r>
      <w:proofErr w:type="spellStart"/>
      <w:r w:rsidR="00E4442E" w:rsidRPr="00036DCA">
        <w:rPr>
          <w:rFonts w:ascii="Trebuchet MS" w:eastAsia="Arial Unicode MS" w:hAnsi="Trebuchet MS" w:cstheme="minorHAnsi"/>
          <w:sz w:val="20"/>
          <w:szCs w:val="20"/>
          <w:lang w:bidi="th-TH"/>
        </w:rPr>
        <w:t>Securitizadora</w:t>
      </w:r>
      <w:proofErr w:type="spellEnd"/>
      <w:r w:rsidR="00E4442E" w:rsidRPr="00036DCA">
        <w:rPr>
          <w:rFonts w:ascii="Trebuchet MS" w:eastAsia="Arial Unicode MS" w:hAnsi="Trebuchet MS" w:cstheme="minorHAnsi"/>
          <w:sz w:val="20"/>
          <w:szCs w:val="20"/>
          <w:lang w:bidi="th-TH"/>
        </w:rPr>
        <w:t>;</w:t>
      </w:r>
      <w:r w:rsidR="00D71F0D" w:rsidRPr="00036DCA">
        <w:rPr>
          <w:rFonts w:ascii="Trebuchet MS" w:eastAsia="Arial Unicode MS" w:hAnsi="Trebuchet MS" w:cstheme="minorHAnsi"/>
          <w:sz w:val="20"/>
          <w:szCs w:val="20"/>
          <w:lang w:bidi="th-TH"/>
        </w:rPr>
        <w:t xml:space="preserve"> e</w:t>
      </w:r>
    </w:p>
    <w:p w14:paraId="62763AFE" w14:textId="77777777" w:rsidR="00E4442E" w:rsidRPr="00036DCA" w:rsidRDefault="00E4442E"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6CC1FE6F" w14:textId="77777777" w:rsidR="00E4442E" w:rsidRPr="00036DCA" w:rsidRDefault="00E4442E"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não se está utilizando </w:t>
      </w:r>
      <w:r w:rsidR="00391CB8" w:rsidRPr="00036DCA">
        <w:rPr>
          <w:rFonts w:ascii="Trebuchet MS" w:eastAsia="Arial Unicode MS" w:hAnsi="Trebuchet MS" w:cstheme="minorHAnsi"/>
          <w:sz w:val="20"/>
          <w:szCs w:val="20"/>
          <w:lang w:bidi="th-TH"/>
        </w:rPr>
        <w:t>dos Documentos da Operação</w:t>
      </w:r>
      <w:r w:rsidR="006C52C3" w:rsidRPr="00036DCA">
        <w:rPr>
          <w:rFonts w:ascii="Trebuchet MS" w:eastAsia="Arial Unicode MS" w:hAnsi="Trebuchet MS" w:cstheme="minorHAnsi"/>
          <w:sz w:val="20"/>
          <w:szCs w:val="20"/>
          <w:lang w:bidi="th-TH"/>
        </w:rPr>
        <w:t xml:space="preserve"> </w:t>
      </w:r>
      <w:r w:rsidRPr="00036DCA">
        <w:rPr>
          <w:rFonts w:ascii="Trebuchet MS" w:eastAsia="Arial Unicode MS" w:hAnsi="Trebuchet MS" w:cstheme="minorHAnsi"/>
          <w:sz w:val="20"/>
          <w:szCs w:val="20"/>
          <w:lang w:bidi="th-TH"/>
        </w:rPr>
        <w:t xml:space="preserve">ou desta Escritura de Emissão, tampouco da Oferta, para ocultar ou dissimular a natureza, origem, localização, disposição, movimentação ou propriedade de bens, direitos ou valores provenientes, direta ou indiretamente, de infração penal, nos termos da Lei nº 9.613, de </w:t>
      </w:r>
      <w:r w:rsidR="00A37835" w:rsidRPr="00036DCA">
        <w:rPr>
          <w:rFonts w:ascii="Trebuchet MS" w:eastAsia="Arial Unicode MS" w:hAnsi="Trebuchet MS" w:cstheme="minorHAnsi"/>
          <w:sz w:val="20"/>
          <w:szCs w:val="20"/>
          <w:lang w:bidi="th-TH"/>
        </w:rPr>
        <w:t>0</w:t>
      </w:r>
      <w:r w:rsidRPr="00036DCA">
        <w:rPr>
          <w:rFonts w:ascii="Trebuchet MS" w:eastAsia="Arial Unicode MS" w:hAnsi="Trebuchet MS" w:cstheme="minorHAnsi"/>
          <w:sz w:val="20"/>
          <w:szCs w:val="20"/>
          <w:lang w:bidi="th-TH"/>
        </w:rPr>
        <w:t>3 de ma</w:t>
      </w:r>
      <w:r w:rsidR="00D73365" w:rsidRPr="00036DCA">
        <w:rPr>
          <w:rFonts w:ascii="Trebuchet MS" w:eastAsia="Arial Unicode MS" w:hAnsi="Trebuchet MS" w:cstheme="minorHAnsi"/>
          <w:sz w:val="20"/>
          <w:szCs w:val="20"/>
          <w:lang w:bidi="th-TH"/>
        </w:rPr>
        <w:t>rço de 1998, conforme em vigor</w:t>
      </w:r>
      <w:r w:rsidR="00D71F0D" w:rsidRPr="00036DCA">
        <w:rPr>
          <w:rFonts w:ascii="Trebuchet MS" w:eastAsia="Arial Unicode MS" w:hAnsi="Trebuchet MS" w:cstheme="minorHAnsi"/>
          <w:sz w:val="20"/>
          <w:szCs w:val="20"/>
          <w:lang w:bidi="th-TH"/>
        </w:rPr>
        <w:t>.</w:t>
      </w:r>
    </w:p>
    <w:p w14:paraId="694AD232" w14:textId="77777777" w:rsidR="00CE1588" w:rsidRPr="00036DCA" w:rsidRDefault="00CE1588" w:rsidP="00D434E4">
      <w:pPr>
        <w:pStyle w:val="p0"/>
        <w:tabs>
          <w:tab w:val="clear" w:pos="720"/>
        </w:tabs>
        <w:spacing w:line="360" w:lineRule="auto"/>
        <w:rPr>
          <w:rFonts w:ascii="Trebuchet MS" w:eastAsia="Arial Unicode MS" w:hAnsi="Trebuchet MS" w:cstheme="minorHAnsi"/>
          <w:sz w:val="20"/>
          <w:lang w:bidi="th-TH"/>
        </w:rPr>
      </w:pPr>
    </w:p>
    <w:p w14:paraId="766EBB53" w14:textId="77777777" w:rsidR="00350BCA" w:rsidRPr="00036DCA" w:rsidRDefault="00350BCA"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CLÁUSULA NONA – DESPESAS</w:t>
      </w:r>
    </w:p>
    <w:p w14:paraId="11156653" w14:textId="77777777" w:rsidR="003F0D52" w:rsidRPr="00036DCA" w:rsidRDefault="003F0D52" w:rsidP="00D434E4">
      <w:pPr>
        <w:pStyle w:val="Default"/>
        <w:widowControl w:val="0"/>
        <w:spacing w:line="360" w:lineRule="auto"/>
        <w:rPr>
          <w:rFonts w:ascii="Trebuchet MS" w:hAnsi="Trebuchet MS" w:cstheme="minorHAnsi"/>
          <w:b/>
          <w:color w:val="auto"/>
          <w:sz w:val="20"/>
          <w:szCs w:val="20"/>
          <w:lang w:bidi="th-TH"/>
        </w:rPr>
      </w:pPr>
    </w:p>
    <w:p w14:paraId="7D034BB3" w14:textId="77777777" w:rsidR="00C941F3" w:rsidRPr="00036DCA" w:rsidRDefault="00C941F3"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sz w:val="20"/>
          <w:szCs w:val="20"/>
          <w:shd w:val="clear" w:color="auto" w:fill="E5B8B7" w:themeFill="accent2" w:themeFillTint="66"/>
        </w:rPr>
      </w:pPr>
      <w:bookmarkStart w:id="111" w:name="_Ref72241853"/>
      <w:r w:rsidRPr="00036DCA">
        <w:rPr>
          <w:rFonts w:ascii="Trebuchet MS" w:hAnsi="Trebuchet MS"/>
          <w:sz w:val="20"/>
          <w:szCs w:val="20"/>
          <w:u w:val="single"/>
        </w:rPr>
        <w:t>Despesas</w:t>
      </w:r>
      <w:r w:rsidRPr="00036DCA">
        <w:rPr>
          <w:rFonts w:ascii="Trebuchet MS" w:hAnsi="Trebuchet MS"/>
          <w:sz w:val="20"/>
          <w:szCs w:val="20"/>
        </w:rPr>
        <w:t xml:space="preserve">: </w:t>
      </w:r>
      <w:r w:rsidRPr="00036DCA">
        <w:rPr>
          <w:rFonts w:ascii="Trebuchet MS" w:eastAsia="Arial Unicode MS" w:hAnsi="Trebuchet MS"/>
          <w:sz w:val="20"/>
          <w:szCs w:val="20"/>
        </w:rPr>
        <w:t>Para fazer frente aos pagamentos das despesas relativas à administração do Patrimônio Separado</w:t>
      </w:r>
      <w:r w:rsidR="00976306" w:rsidRPr="00036DCA">
        <w:rPr>
          <w:rFonts w:ascii="Trebuchet MS" w:eastAsia="Arial Unicode MS" w:hAnsi="Trebuchet MS"/>
          <w:sz w:val="20"/>
          <w:szCs w:val="20"/>
        </w:rPr>
        <w:t>, das Garantias, dos demais Documentos da Operação</w:t>
      </w:r>
      <w:r w:rsidRPr="00036DCA">
        <w:rPr>
          <w:rFonts w:ascii="Trebuchet MS" w:eastAsia="Arial Unicode MS" w:hAnsi="Trebuchet MS"/>
          <w:sz w:val="20"/>
          <w:szCs w:val="20"/>
        </w:rPr>
        <w:t>, a emissão d</w:t>
      </w:r>
      <w:r w:rsidR="00CC738E" w:rsidRPr="00036DCA">
        <w:rPr>
          <w:rFonts w:ascii="Trebuchet MS" w:eastAsia="Arial Unicode MS" w:hAnsi="Trebuchet MS"/>
          <w:sz w:val="20"/>
          <w:szCs w:val="20"/>
        </w:rPr>
        <w:t>a</w:t>
      </w:r>
      <w:r w:rsidR="009C2C54" w:rsidRPr="00036DCA">
        <w:rPr>
          <w:rFonts w:ascii="Trebuchet MS" w:eastAsia="Arial Unicode MS" w:hAnsi="Trebuchet MS"/>
          <w:sz w:val="20"/>
          <w:szCs w:val="20"/>
        </w:rPr>
        <w:t>s Notas Comerciais</w:t>
      </w:r>
      <w:r w:rsidRPr="00036DCA">
        <w:rPr>
          <w:rFonts w:ascii="Trebuchet MS" w:eastAsia="Arial Unicode MS" w:hAnsi="Trebuchet MS"/>
          <w:sz w:val="20"/>
          <w:szCs w:val="20"/>
        </w:rPr>
        <w:t xml:space="preserve"> e aos valores relacionados às despesas e custos a serem incorridos para fins da Oferta, conforme o caso, nas quais incluem-se as despesas previstas no </w:t>
      </w:r>
      <w:r w:rsidRPr="00036DCA">
        <w:rPr>
          <w:rFonts w:ascii="Trebuchet MS" w:eastAsia="Arial Unicode MS" w:hAnsi="Trebuchet MS"/>
          <w:sz w:val="20"/>
          <w:szCs w:val="20"/>
          <w:u w:val="single"/>
        </w:rPr>
        <w:t xml:space="preserve">Anexo </w:t>
      </w:r>
      <w:r w:rsidR="00573C61" w:rsidRPr="00036DCA">
        <w:rPr>
          <w:rFonts w:ascii="Trebuchet MS" w:eastAsia="Arial Unicode MS" w:hAnsi="Trebuchet MS"/>
          <w:sz w:val="20"/>
          <w:szCs w:val="20"/>
          <w:u w:val="single"/>
        </w:rPr>
        <w:t>VI</w:t>
      </w:r>
      <w:r w:rsidRPr="00036DCA">
        <w:rPr>
          <w:rFonts w:ascii="Trebuchet MS" w:eastAsia="Arial Unicode MS" w:hAnsi="Trebuchet MS"/>
          <w:sz w:val="20"/>
          <w:szCs w:val="20"/>
        </w:rPr>
        <w:t xml:space="preserve"> que serão arcadas pelo Fundo de Despesas e/ou diretamente pela</w:t>
      </w:r>
      <w:r w:rsidR="003B0B02" w:rsidRPr="00036DCA">
        <w:rPr>
          <w:rFonts w:ascii="Trebuchet MS" w:eastAsia="Arial Unicode MS" w:hAnsi="Trebuchet MS"/>
          <w:sz w:val="20"/>
          <w:szCs w:val="20"/>
        </w:rPr>
        <w:t xml:space="preserve"> Emissora</w:t>
      </w:r>
      <w:r w:rsidR="00911E1E" w:rsidRPr="00036DCA">
        <w:rPr>
          <w:rFonts w:ascii="Trebuchet MS" w:eastAsia="Arial Unicode MS" w:hAnsi="Trebuchet MS"/>
          <w:sz w:val="20"/>
          <w:szCs w:val="20"/>
        </w:rPr>
        <w:t xml:space="preserve"> os Avalistas </w:t>
      </w:r>
      <w:r w:rsidRPr="00036DCA">
        <w:rPr>
          <w:rFonts w:ascii="Trebuchet MS" w:eastAsia="Arial Unicode MS" w:hAnsi="Trebuchet MS"/>
          <w:sz w:val="20"/>
          <w:szCs w:val="20"/>
        </w:rPr>
        <w:t xml:space="preserve">na sua insuficiência, a </w:t>
      </w:r>
      <w:proofErr w:type="spellStart"/>
      <w:r w:rsidR="00976306" w:rsidRPr="00036DCA">
        <w:rPr>
          <w:rFonts w:ascii="Trebuchet MS" w:eastAsia="Arial Unicode MS" w:hAnsi="Trebuchet MS"/>
          <w:sz w:val="20"/>
          <w:szCs w:val="20"/>
        </w:rPr>
        <w:t>Securitizadora</w:t>
      </w:r>
      <w:proofErr w:type="spellEnd"/>
      <w:r w:rsidR="00976306" w:rsidRPr="00036DCA">
        <w:rPr>
          <w:rFonts w:ascii="Trebuchet MS" w:eastAsia="Arial Unicode MS" w:hAnsi="Trebuchet MS"/>
          <w:sz w:val="20"/>
          <w:szCs w:val="20"/>
        </w:rPr>
        <w:t xml:space="preserve"> </w:t>
      </w:r>
      <w:r w:rsidRPr="00036DCA">
        <w:rPr>
          <w:rFonts w:ascii="Trebuchet MS" w:eastAsia="Arial Unicode MS" w:hAnsi="Trebuchet MS"/>
          <w:sz w:val="20"/>
          <w:szCs w:val="20"/>
        </w:rPr>
        <w:t>deverá observar o disposto n</w:t>
      </w:r>
      <w:r w:rsidR="00A37835" w:rsidRPr="00036DCA">
        <w:rPr>
          <w:rFonts w:ascii="Trebuchet MS" w:eastAsia="Arial Unicode MS" w:hAnsi="Trebuchet MS"/>
          <w:sz w:val="20"/>
          <w:szCs w:val="20"/>
        </w:rPr>
        <w:t xml:space="preserve">a Cláusula </w:t>
      </w:r>
      <w:r w:rsidR="003B0B02" w:rsidRPr="00036DCA">
        <w:rPr>
          <w:rFonts w:ascii="Trebuchet MS" w:eastAsia="Arial Unicode MS" w:hAnsi="Trebuchet MS"/>
          <w:sz w:val="20"/>
          <w:szCs w:val="20"/>
        </w:rPr>
        <w:t>9</w:t>
      </w:r>
      <w:r w:rsidRPr="00036DCA">
        <w:rPr>
          <w:rFonts w:ascii="Trebuchet MS" w:eastAsia="Arial Unicode MS" w:hAnsi="Trebuchet MS"/>
          <w:sz w:val="20"/>
          <w:szCs w:val="20"/>
        </w:rPr>
        <w:t xml:space="preserve">.1.1. abaixo </w:t>
      </w:r>
      <w:r w:rsidRPr="00036DCA">
        <w:rPr>
          <w:rFonts w:ascii="Trebuchet MS" w:hAnsi="Trebuchet MS"/>
          <w:sz w:val="20"/>
          <w:szCs w:val="20"/>
        </w:rPr>
        <w:t>(“</w:t>
      </w:r>
      <w:r w:rsidRPr="00036DCA">
        <w:rPr>
          <w:rFonts w:ascii="Trebuchet MS" w:hAnsi="Trebuchet MS"/>
          <w:sz w:val="20"/>
          <w:szCs w:val="20"/>
          <w:u w:val="single"/>
        </w:rPr>
        <w:t>Despesas</w:t>
      </w:r>
      <w:r w:rsidRPr="00036DCA">
        <w:rPr>
          <w:rFonts w:ascii="Trebuchet MS" w:hAnsi="Trebuchet MS"/>
          <w:sz w:val="20"/>
          <w:szCs w:val="20"/>
        </w:rPr>
        <w:t>”)</w:t>
      </w:r>
      <w:r w:rsidRPr="00036DCA">
        <w:rPr>
          <w:rFonts w:ascii="Trebuchet MS" w:eastAsia="Arial Unicode MS" w:hAnsi="Trebuchet MS"/>
          <w:sz w:val="20"/>
          <w:szCs w:val="20"/>
        </w:rPr>
        <w:t>:</w:t>
      </w:r>
      <w:r w:rsidR="008B2F12" w:rsidRPr="00036DCA">
        <w:rPr>
          <w:rFonts w:ascii="Trebuchet MS" w:eastAsia="Arial Unicode MS" w:hAnsi="Trebuchet MS"/>
          <w:sz w:val="20"/>
          <w:szCs w:val="20"/>
        </w:rPr>
        <w:t xml:space="preserve"> </w:t>
      </w:r>
    </w:p>
    <w:p w14:paraId="027C1229" w14:textId="77777777" w:rsidR="00C941F3" w:rsidRPr="00036DCA" w:rsidRDefault="00C941F3" w:rsidP="00D434E4">
      <w:pPr>
        <w:widowControl w:val="0"/>
        <w:spacing w:line="360" w:lineRule="auto"/>
        <w:jc w:val="both"/>
        <w:rPr>
          <w:rFonts w:ascii="Trebuchet MS" w:eastAsia="Arial Unicode MS" w:hAnsi="Trebuchet MS"/>
          <w:sz w:val="20"/>
          <w:szCs w:val="20"/>
        </w:rPr>
      </w:pPr>
    </w:p>
    <w:p w14:paraId="6CD15362" w14:textId="77777777" w:rsidR="00C941F3" w:rsidRPr="00036DCA" w:rsidRDefault="00C941F3"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sz w:val="20"/>
          <w:szCs w:val="20"/>
        </w:rPr>
      </w:pPr>
      <w:r w:rsidRPr="00036DCA">
        <w:rPr>
          <w:rFonts w:ascii="Trebuchet MS" w:eastAsia="Arial Unicode MS" w:hAnsi="Trebuchet MS"/>
          <w:sz w:val="20"/>
          <w:szCs w:val="20"/>
        </w:rPr>
        <w:t xml:space="preserve">Fica a </w:t>
      </w:r>
      <w:proofErr w:type="spellStart"/>
      <w:r w:rsidR="003B0B02" w:rsidRPr="00036DCA">
        <w:rPr>
          <w:rFonts w:ascii="Trebuchet MS" w:eastAsia="Arial Unicode MS" w:hAnsi="Trebuchet MS"/>
          <w:sz w:val="20"/>
          <w:szCs w:val="20"/>
        </w:rPr>
        <w:t>Securitizadora</w:t>
      </w:r>
      <w:proofErr w:type="spellEnd"/>
      <w:r w:rsidRPr="00036DCA">
        <w:rPr>
          <w:rFonts w:ascii="Trebuchet MS" w:eastAsia="Arial Unicode MS" w:hAnsi="Trebuchet MS"/>
          <w:sz w:val="20"/>
          <w:szCs w:val="20"/>
        </w:rPr>
        <w:t xml:space="preserve"> autorizada</w:t>
      </w:r>
      <w:r w:rsidR="009B1D2C" w:rsidRPr="00036DCA">
        <w:rPr>
          <w:rFonts w:ascii="Trebuchet MS" w:eastAsia="Arial Unicode MS" w:hAnsi="Trebuchet MS"/>
          <w:sz w:val="20"/>
          <w:szCs w:val="20"/>
        </w:rPr>
        <w:t>, por conta e ordem da Emissora,</w:t>
      </w:r>
      <w:r w:rsidRPr="00036DCA">
        <w:rPr>
          <w:rFonts w:ascii="Trebuchet MS" w:eastAsia="Arial Unicode MS" w:hAnsi="Trebuchet MS"/>
          <w:sz w:val="20"/>
          <w:szCs w:val="20"/>
        </w:rPr>
        <w:t xml:space="preserve"> a abater do </w:t>
      </w:r>
      <w:r w:rsidR="00092DB5" w:rsidRPr="00036DCA">
        <w:rPr>
          <w:rFonts w:ascii="Trebuchet MS" w:eastAsia="Arial Unicode MS" w:hAnsi="Trebuchet MS"/>
          <w:sz w:val="20"/>
          <w:szCs w:val="20"/>
        </w:rPr>
        <w:t>v</w:t>
      </w:r>
      <w:r w:rsidRPr="00036DCA">
        <w:rPr>
          <w:rFonts w:ascii="Trebuchet MS" w:eastAsia="Arial Unicode MS" w:hAnsi="Trebuchet MS"/>
          <w:sz w:val="20"/>
          <w:szCs w:val="20"/>
        </w:rPr>
        <w:t xml:space="preserve">alor </w:t>
      </w:r>
      <w:r w:rsidR="00092DB5" w:rsidRPr="00036DCA">
        <w:rPr>
          <w:rFonts w:ascii="Trebuchet MS" w:eastAsia="Arial Unicode MS" w:hAnsi="Trebuchet MS"/>
          <w:sz w:val="20"/>
          <w:szCs w:val="20"/>
        </w:rPr>
        <w:t xml:space="preserve">de integralização </w:t>
      </w:r>
      <w:r w:rsidRPr="00036DCA">
        <w:rPr>
          <w:rFonts w:ascii="Trebuchet MS" w:eastAsia="Arial Unicode MS" w:hAnsi="Trebuchet MS"/>
          <w:sz w:val="20"/>
          <w:szCs w:val="20"/>
        </w:rPr>
        <w:t>d</w:t>
      </w:r>
      <w:r w:rsidR="00CC738E" w:rsidRPr="00036DCA">
        <w:rPr>
          <w:rFonts w:ascii="Trebuchet MS" w:eastAsia="Arial Unicode MS" w:hAnsi="Trebuchet MS"/>
          <w:sz w:val="20"/>
          <w:szCs w:val="20"/>
        </w:rPr>
        <w:t>a</w:t>
      </w:r>
      <w:r w:rsidR="009C2C54" w:rsidRPr="00036DCA">
        <w:rPr>
          <w:rFonts w:ascii="Trebuchet MS" w:eastAsia="Arial Unicode MS" w:hAnsi="Trebuchet MS"/>
          <w:sz w:val="20"/>
          <w:szCs w:val="20"/>
        </w:rPr>
        <w:t>s Notas Comerciais</w:t>
      </w:r>
      <w:r w:rsidRPr="00036DCA">
        <w:rPr>
          <w:rFonts w:ascii="Trebuchet MS" w:eastAsia="Arial Unicode MS" w:hAnsi="Trebuchet MS"/>
          <w:sz w:val="20"/>
          <w:szCs w:val="20"/>
        </w:rPr>
        <w:t xml:space="preserve">, o montante necessário para fins de pagamento ou reembolso do valor das Despesas </w:t>
      </w:r>
      <w:r w:rsidR="00092DB5" w:rsidRPr="00036DCA">
        <w:rPr>
          <w:rFonts w:ascii="Trebuchet MS" w:eastAsia="Arial Unicode MS" w:hAnsi="Trebuchet MS"/>
          <w:sz w:val="20"/>
          <w:szCs w:val="20"/>
        </w:rPr>
        <w:t>Flat</w:t>
      </w:r>
      <w:r w:rsidR="00976306" w:rsidRPr="00036DCA">
        <w:rPr>
          <w:rFonts w:ascii="Trebuchet MS" w:eastAsia="Arial Unicode MS" w:hAnsi="Trebuchet MS"/>
          <w:sz w:val="20"/>
          <w:szCs w:val="20"/>
        </w:rPr>
        <w:t xml:space="preserve"> e para a formação do Fundo de Despesas</w:t>
      </w:r>
      <w:r w:rsidRPr="00036DCA">
        <w:rPr>
          <w:rFonts w:ascii="Trebuchet MS" w:eastAsia="Arial Unicode MS" w:hAnsi="Trebuchet MS"/>
          <w:sz w:val="20"/>
          <w:szCs w:val="20"/>
        </w:rPr>
        <w:t>. Em relação às demais despesas recorrentes</w:t>
      </w:r>
      <w:r w:rsidR="00C91BC7" w:rsidRPr="00036DCA">
        <w:rPr>
          <w:rFonts w:ascii="Trebuchet MS" w:eastAsia="Arial Unicode MS" w:hAnsi="Trebuchet MS"/>
          <w:sz w:val="20"/>
          <w:szCs w:val="20"/>
        </w:rPr>
        <w:t>,</w:t>
      </w:r>
      <w:r w:rsidRPr="00036DCA">
        <w:rPr>
          <w:rFonts w:ascii="Trebuchet MS" w:eastAsia="Arial Unicode MS" w:hAnsi="Trebuchet MS"/>
          <w:sz w:val="20"/>
          <w:szCs w:val="20"/>
        </w:rPr>
        <w:t xml:space="preserve"> tai</w:t>
      </w:r>
      <w:r w:rsidR="00A37835" w:rsidRPr="00036DCA">
        <w:rPr>
          <w:rFonts w:ascii="Trebuchet MS" w:eastAsia="Arial Unicode MS" w:hAnsi="Trebuchet MS"/>
          <w:sz w:val="20"/>
          <w:szCs w:val="20"/>
        </w:rPr>
        <w:t xml:space="preserve">s despesas serão arcadas </w:t>
      </w:r>
      <w:r w:rsidRPr="00036DCA">
        <w:rPr>
          <w:rFonts w:ascii="Trebuchet MS" w:eastAsia="Arial Unicode MS" w:hAnsi="Trebuchet MS"/>
          <w:sz w:val="20"/>
          <w:szCs w:val="20"/>
        </w:rPr>
        <w:t>com recursos do Fundo de Despesas</w:t>
      </w:r>
      <w:r w:rsidR="00A42FBB" w:rsidRPr="00036DCA">
        <w:rPr>
          <w:rFonts w:ascii="Trebuchet MS" w:eastAsia="Arial Unicode MS" w:hAnsi="Trebuchet MS"/>
          <w:sz w:val="20"/>
          <w:szCs w:val="20"/>
        </w:rPr>
        <w:t xml:space="preserve"> ou com recursos próprios </w:t>
      </w:r>
      <w:r w:rsidR="009B1D2C" w:rsidRPr="00036DCA">
        <w:rPr>
          <w:rFonts w:ascii="Trebuchet MS" w:eastAsia="Arial Unicode MS" w:hAnsi="Trebuchet MS"/>
          <w:sz w:val="20"/>
          <w:szCs w:val="20"/>
        </w:rPr>
        <w:t xml:space="preserve">da </w:t>
      </w:r>
      <w:proofErr w:type="spellStart"/>
      <w:proofErr w:type="gramStart"/>
      <w:r w:rsidR="009B1D2C" w:rsidRPr="00036DCA">
        <w:rPr>
          <w:rFonts w:ascii="Trebuchet MS" w:eastAsia="Arial Unicode MS" w:hAnsi="Trebuchet MS"/>
          <w:sz w:val="20"/>
          <w:szCs w:val="20"/>
        </w:rPr>
        <w:t>Emissora,</w:t>
      </w:r>
      <w:r w:rsidR="00A42FBB" w:rsidRPr="00036DCA">
        <w:rPr>
          <w:rFonts w:ascii="Trebuchet MS" w:eastAsia="Arial Unicode MS" w:hAnsi="Trebuchet MS"/>
          <w:sz w:val="20"/>
          <w:szCs w:val="20"/>
        </w:rPr>
        <w:t>caso</w:t>
      </w:r>
      <w:proofErr w:type="spellEnd"/>
      <w:proofErr w:type="gramEnd"/>
      <w:r w:rsidR="00A42FBB" w:rsidRPr="00036DCA">
        <w:rPr>
          <w:rFonts w:ascii="Trebuchet MS" w:eastAsia="Arial Unicode MS" w:hAnsi="Trebuchet MS"/>
          <w:sz w:val="20"/>
          <w:szCs w:val="20"/>
        </w:rPr>
        <w:t xml:space="preserve"> não haja recursos </w:t>
      </w:r>
      <w:r w:rsidR="009B1D2C" w:rsidRPr="00036DCA">
        <w:rPr>
          <w:rFonts w:ascii="Trebuchet MS" w:eastAsia="Arial Unicode MS" w:hAnsi="Trebuchet MS"/>
          <w:sz w:val="20"/>
          <w:szCs w:val="20"/>
        </w:rPr>
        <w:t xml:space="preserve">suficientes </w:t>
      </w:r>
      <w:r w:rsidR="00A42FBB" w:rsidRPr="00036DCA">
        <w:rPr>
          <w:rFonts w:ascii="Trebuchet MS" w:eastAsia="Arial Unicode MS" w:hAnsi="Trebuchet MS"/>
          <w:sz w:val="20"/>
          <w:szCs w:val="20"/>
        </w:rPr>
        <w:t>no Fundo de Despesas</w:t>
      </w:r>
      <w:r w:rsidR="00A37835" w:rsidRPr="00036DCA">
        <w:rPr>
          <w:rFonts w:ascii="Trebuchet MS" w:eastAsia="Arial Unicode MS" w:hAnsi="Trebuchet MS"/>
          <w:sz w:val="20"/>
          <w:szCs w:val="20"/>
        </w:rPr>
        <w:t>.</w:t>
      </w:r>
    </w:p>
    <w:p w14:paraId="3578C20D" w14:textId="77777777" w:rsidR="00C941F3" w:rsidRPr="00036DCA" w:rsidRDefault="00C941F3"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74B94968" w14:textId="06C68E25" w:rsidR="00C941F3" w:rsidRPr="00036DCA" w:rsidRDefault="00C941F3"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sz w:val="20"/>
          <w:szCs w:val="20"/>
        </w:rPr>
      </w:pPr>
      <w:r w:rsidRPr="00036DCA">
        <w:rPr>
          <w:rFonts w:ascii="Trebuchet MS" w:eastAsia="Arial Unicode MS" w:hAnsi="Trebuchet MS" w:cstheme="minorHAnsi"/>
          <w:color w:val="auto"/>
          <w:sz w:val="20"/>
          <w:szCs w:val="20"/>
          <w:lang w:bidi="th-TH"/>
        </w:rPr>
        <w:t xml:space="preserve">Na hipótese de a data de vencimento dos CRI vir a ser prorrogada por deliberação da </w:t>
      </w:r>
      <w:r w:rsidR="002679A8" w:rsidRPr="00036DCA">
        <w:rPr>
          <w:rFonts w:ascii="Trebuchet MS" w:eastAsia="Arial Unicode MS" w:hAnsi="Trebuchet MS" w:cstheme="minorHAnsi"/>
          <w:color w:val="auto"/>
          <w:sz w:val="20"/>
          <w:szCs w:val="20"/>
          <w:lang w:bidi="th-TH"/>
        </w:rPr>
        <w:t>assembleia especial</w:t>
      </w:r>
      <w:r w:rsidRPr="00036DCA">
        <w:rPr>
          <w:rFonts w:ascii="Trebuchet MS" w:eastAsia="Arial Unicode MS" w:hAnsi="Trebuchet MS"/>
          <w:sz w:val="20"/>
          <w:szCs w:val="20"/>
        </w:rPr>
        <w:t xml:space="preserve"> dos titulares dos CRI, ou ainda, após a data de vencimento dos CRI, a </w:t>
      </w:r>
      <w:proofErr w:type="spellStart"/>
      <w:r w:rsidR="003B0B02" w:rsidRPr="00036DCA">
        <w:rPr>
          <w:rFonts w:ascii="Trebuchet MS" w:eastAsia="Arial Unicode MS" w:hAnsi="Trebuchet MS"/>
          <w:sz w:val="20"/>
          <w:szCs w:val="20"/>
        </w:rPr>
        <w:t>Securitizadora</w:t>
      </w:r>
      <w:proofErr w:type="spellEnd"/>
      <w:r w:rsidRPr="00036DCA">
        <w:rPr>
          <w:rFonts w:ascii="Trebuchet MS" w:eastAsia="Arial Unicode MS" w:hAnsi="Trebuchet MS"/>
          <w:sz w:val="20"/>
          <w:szCs w:val="20"/>
        </w:rPr>
        <w:t>, o Agente Fiduciário e os demais prestadores de serviços da emissão dos CRI, continuarem exercendo as suas funções, as Desp</w:t>
      </w:r>
      <w:r w:rsidR="003B0B02" w:rsidRPr="00036DCA">
        <w:rPr>
          <w:rFonts w:ascii="Trebuchet MS" w:eastAsia="Arial Unicode MS" w:hAnsi="Trebuchet MS"/>
          <w:sz w:val="20"/>
          <w:szCs w:val="20"/>
        </w:rPr>
        <w:t>esas previstas na Cláusula 9</w:t>
      </w:r>
      <w:r w:rsidRPr="00036DCA">
        <w:rPr>
          <w:rFonts w:ascii="Trebuchet MS" w:eastAsia="Arial Unicode MS" w:hAnsi="Trebuchet MS"/>
          <w:sz w:val="20"/>
          <w:szCs w:val="20"/>
        </w:rPr>
        <w:t>.1., acima, conforme o c</w:t>
      </w:r>
      <w:r w:rsidR="00A37835" w:rsidRPr="00036DCA">
        <w:rPr>
          <w:rFonts w:ascii="Trebuchet MS" w:eastAsia="Arial Unicode MS" w:hAnsi="Trebuchet MS"/>
          <w:sz w:val="20"/>
          <w:szCs w:val="20"/>
        </w:rPr>
        <w:t>aso, continuarão sendo devidas.</w:t>
      </w:r>
    </w:p>
    <w:p w14:paraId="03420F13" w14:textId="77777777" w:rsidR="00C941F3" w:rsidRPr="00036DCA" w:rsidRDefault="00C941F3" w:rsidP="00D434E4">
      <w:pPr>
        <w:widowControl w:val="0"/>
        <w:spacing w:line="360" w:lineRule="auto"/>
        <w:ind w:left="851"/>
        <w:jc w:val="both"/>
        <w:rPr>
          <w:rFonts w:ascii="Trebuchet MS" w:eastAsia="Arial Unicode MS" w:hAnsi="Trebuchet MS"/>
          <w:sz w:val="20"/>
          <w:szCs w:val="20"/>
        </w:rPr>
      </w:pPr>
    </w:p>
    <w:p w14:paraId="1848FBC9" w14:textId="77777777" w:rsidR="00C941F3" w:rsidRPr="00036DCA" w:rsidRDefault="00C941F3"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sz w:val="20"/>
          <w:szCs w:val="20"/>
        </w:rPr>
      </w:pPr>
      <w:r w:rsidRPr="00036DCA">
        <w:rPr>
          <w:rFonts w:ascii="Trebuchet MS" w:eastAsia="Arial Unicode MS" w:hAnsi="Trebuchet MS"/>
          <w:sz w:val="20"/>
          <w:szCs w:val="20"/>
        </w:rPr>
        <w:t xml:space="preserve">O custo de administração e as Despesas continuarão sendo devidas, mesmo após o vencimento dos CRI, caso a </w:t>
      </w:r>
      <w:proofErr w:type="spellStart"/>
      <w:r w:rsidR="003B0B02" w:rsidRPr="00036DCA">
        <w:rPr>
          <w:rFonts w:ascii="Trebuchet MS" w:eastAsia="Arial Unicode MS" w:hAnsi="Trebuchet MS"/>
          <w:sz w:val="20"/>
          <w:szCs w:val="20"/>
        </w:rPr>
        <w:t>Securitizadora</w:t>
      </w:r>
      <w:proofErr w:type="spellEnd"/>
      <w:r w:rsidRPr="00036DCA">
        <w:rPr>
          <w:rFonts w:ascii="Trebuchet MS" w:eastAsia="Arial Unicode MS" w:hAnsi="Trebuchet MS"/>
          <w:sz w:val="20"/>
          <w:szCs w:val="20"/>
        </w:rPr>
        <w:t xml:space="preserve"> e/ou os prestadores de serviço ainda estejam atuando em nome dos titulares dos CRI, remuneração esta que será devida proporcionalmente ao </w:t>
      </w:r>
      <w:r w:rsidR="009B1D2C" w:rsidRPr="00036DCA">
        <w:rPr>
          <w:rFonts w:ascii="Trebuchet MS" w:eastAsia="Arial Unicode MS" w:hAnsi="Trebuchet MS"/>
          <w:sz w:val="20"/>
          <w:szCs w:val="20"/>
        </w:rPr>
        <w:t xml:space="preserve">tempo </w:t>
      </w:r>
      <w:r w:rsidRPr="00036DCA">
        <w:rPr>
          <w:rFonts w:ascii="Trebuchet MS" w:eastAsia="Arial Unicode MS" w:hAnsi="Trebuchet MS"/>
          <w:sz w:val="20"/>
          <w:szCs w:val="20"/>
        </w:rPr>
        <w:t xml:space="preserve">de atuação da </w:t>
      </w:r>
      <w:proofErr w:type="spellStart"/>
      <w:r w:rsidR="003B0B02" w:rsidRPr="00036DCA">
        <w:rPr>
          <w:rFonts w:ascii="Trebuchet MS" w:eastAsia="Arial Unicode MS" w:hAnsi="Trebuchet MS"/>
          <w:sz w:val="20"/>
          <w:szCs w:val="20"/>
        </w:rPr>
        <w:t>Securitizadora</w:t>
      </w:r>
      <w:proofErr w:type="spellEnd"/>
      <w:r w:rsidRPr="00036DCA">
        <w:rPr>
          <w:rFonts w:ascii="Trebuchet MS" w:eastAsia="Arial Unicode MS" w:hAnsi="Trebuchet MS"/>
          <w:sz w:val="20"/>
          <w:szCs w:val="20"/>
        </w:rPr>
        <w:t xml:space="preserve"> e/ou dos respectivos prestadores de serviços.</w:t>
      </w:r>
    </w:p>
    <w:bookmarkEnd w:id="111"/>
    <w:p w14:paraId="42F0041F" w14:textId="77777777" w:rsidR="00AC38F0" w:rsidRPr="00036DCA" w:rsidRDefault="00AC38F0" w:rsidP="00D434E4">
      <w:pPr>
        <w:tabs>
          <w:tab w:val="left" w:pos="709"/>
        </w:tabs>
        <w:autoSpaceDE/>
        <w:autoSpaceDN/>
        <w:adjustRightInd/>
        <w:spacing w:line="360" w:lineRule="auto"/>
        <w:ind w:right="-2"/>
        <w:jc w:val="both"/>
        <w:rPr>
          <w:rFonts w:ascii="Trebuchet MS" w:hAnsi="Trebuchet MS"/>
          <w:sz w:val="20"/>
          <w:szCs w:val="20"/>
        </w:rPr>
      </w:pPr>
    </w:p>
    <w:p w14:paraId="0CDAE94A" w14:textId="750AE43A" w:rsidR="00AC38F0" w:rsidRPr="00036DCA" w:rsidRDefault="00AC38F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sz w:val="20"/>
          <w:szCs w:val="20"/>
        </w:rPr>
      </w:pPr>
      <w:r w:rsidRPr="00036DCA">
        <w:rPr>
          <w:rFonts w:ascii="Trebuchet MS" w:hAnsi="Trebuchet MS"/>
          <w:sz w:val="20"/>
          <w:szCs w:val="20"/>
          <w:u w:val="single"/>
        </w:rPr>
        <w:t>Fundo de Despesas</w:t>
      </w:r>
      <w:r w:rsidRPr="00036DCA">
        <w:rPr>
          <w:rFonts w:ascii="Trebuchet MS" w:hAnsi="Trebuchet MS"/>
          <w:sz w:val="20"/>
          <w:szCs w:val="20"/>
        </w:rPr>
        <w:t xml:space="preserve">: Será retido do </w:t>
      </w:r>
      <w:r w:rsidR="003927D7" w:rsidRPr="00036DCA">
        <w:rPr>
          <w:rFonts w:ascii="Trebuchet MS" w:hAnsi="Trebuchet MS"/>
          <w:sz w:val="20"/>
          <w:szCs w:val="20"/>
        </w:rPr>
        <w:t>valor de integralização das Notas Comerciais,</w:t>
      </w:r>
      <w:r w:rsidRPr="00036DCA">
        <w:rPr>
          <w:rFonts w:ascii="Trebuchet MS" w:hAnsi="Trebuchet MS"/>
          <w:sz w:val="20"/>
          <w:szCs w:val="20"/>
        </w:rPr>
        <w:t xml:space="preserve"> na Conta </w:t>
      </w:r>
      <w:r w:rsidR="00A37835" w:rsidRPr="00036DCA">
        <w:rPr>
          <w:rFonts w:ascii="Trebuchet MS" w:hAnsi="Trebuchet MS"/>
          <w:sz w:val="20"/>
          <w:szCs w:val="20"/>
        </w:rPr>
        <w:lastRenderedPageBreak/>
        <w:t>Centralizadora o montante de R$ </w:t>
      </w:r>
      <w:r w:rsidR="007812DD" w:rsidRPr="00036DCA">
        <w:rPr>
          <w:rFonts w:ascii="Trebuchet MS" w:hAnsi="Trebuchet MS"/>
          <w:sz w:val="20"/>
          <w:szCs w:val="20"/>
        </w:rPr>
        <w:t xml:space="preserve">125.000,00 </w:t>
      </w:r>
      <w:r w:rsidR="00995FAC" w:rsidRPr="00036DCA">
        <w:rPr>
          <w:rFonts w:ascii="Trebuchet MS" w:hAnsi="Trebuchet MS"/>
          <w:sz w:val="20"/>
          <w:szCs w:val="20"/>
        </w:rPr>
        <w:t>(</w:t>
      </w:r>
      <w:r w:rsidR="007812DD" w:rsidRPr="00036DCA">
        <w:rPr>
          <w:rFonts w:ascii="Trebuchet MS" w:hAnsi="Trebuchet MS"/>
          <w:sz w:val="20"/>
          <w:szCs w:val="20"/>
        </w:rPr>
        <w:t>cento e vinte e cinco mil</w:t>
      </w:r>
      <w:r w:rsidR="00E22875" w:rsidRPr="00036DCA">
        <w:rPr>
          <w:rFonts w:ascii="Trebuchet MS" w:hAnsi="Trebuchet MS"/>
          <w:sz w:val="20"/>
          <w:szCs w:val="20"/>
        </w:rPr>
        <w:t xml:space="preserve"> </w:t>
      </w:r>
      <w:r w:rsidR="00995FAC" w:rsidRPr="00036DCA">
        <w:rPr>
          <w:rFonts w:ascii="Trebuchet MS" w:hAnsi="Trebuchet MS"/>
          <w:sz w:val="20"/>
          <w:szCs w:val="20"/>
        </w:rPr>
        <w:t xml:space="preserve">reais) </w:t>
      </w:r>
      <w:r w:rsidRPr="00036DCA">
        <w:rPr>
          <w:rFonts w:ascii="Trebuchet MS" w:hAnsi="Trebuchet MS"/>
          <w:sz w:val="20"/>
          <w:szCs w:val="20"/>
        </w:rPr>
        <w:t>para constituição de um fundo de despesas (“</w:t>
      </w:r>
      <w:r w:rsidR="00471EB5" w:rsidRPr="00036DCA">
        <w:rPr>
          <w:rFonts w:ascii="Trebuchet MS" w:hAnsi="Trebuchet MS"/>
          <w:sz w:val="20"/>
          <w:szCs w:val="20"/>
          <w:u w:val="single"/>
        </w:rPr>
        <w:t xml:space="preserve">Valor do </w:t>
      </w:r>
      <w:r w:rsidRPr="00036DCA">
        <w:rPr>
          <w:rFonts w:ascii="Trebuchet MS" w:hAnsi="Trebuchet MS"/>
          <w:sz w:val="20"/>
          <w:szCs w:val="20"/>
          <w:u w:val="single"/>
        </w:rPr>
        <w:t>Fundo de Despesas</w:t>
      </w:r>
      <w:r w:rsidRPr="00036DCA">
        <w:rPr>
          <w:rFonts w:ascii="Trebuchet MS" w:hAnsi="Trebuchet MS"/>
          <w:sz w:val="20"/>
          <w:szCs w:val="20"/>
        </w:rPr>
        <w:t>”</w:t>
      </w:r>
      <w:r w:rsidR="002857D2" w:rsidRPr="00036DCA">
        <w:rPr>
          <w:rFonts w:ascii="Trebuchet MS" w:hAnsi="Trebuchet MS"/>
          <w:sz w:val="20"/>
          <w:szCs w:val="20"/>
        </w:rPr>
        <w:t xml:space="preserve"> e “</w:t>
      </w:r>
      <w:r w:rsidR="002857D2" w:rsidRPr="00036DCA">
        <w:rPr>
          <w:rFonts w:ascii="Trebuchet MS" w:hAnsi="Trebuchet MS"/>
          <w:sz w:val="20"/>
          <w:szCs w:val="20"/>
          <w:u w:val="single"/>
        </w:rPr>
        <w:t>Fundo de Despesas</w:t>
      </w:r>
      <w:r w:rsidR="002857D2" w:rsidRPr="00036DCA">
        <w:rPr>
          <w:rFonts w:ascii="Trebuchet MS" w:hAnsi="Trebuchet MS"/>
          <w:sz w:val="20"/>
          <w:szCs w:val="20"/>
        </w:rPr>
        <w:t>”, respectivamente</w:t>
      </w:r>
      <w:r w:rsidRPr="00036DCA">
        <w:rPr>
          <w:rFonts w:ascii="Trebuchet MS" w:hAnsi="Trebuchet MS"/>
          <w:sz w:val="20"/>
          <w:szCs w:val="20"/>
        </w:rPr>
        <w:t xml:space="preserve">), para o pagamento das Despesas </w:t>
      </w:r>
      <w:r w:rsidR="008B2F12" w:rsidRPr="00036DCA">
        <w:rPr>
          <w:rFonts w:ascii="Trebuchet MS" w:hAnsi="Trebuchet MS"/>
          <w:sz w:val="20"/>
          <w:szCs w:val="20"/>
        </w:rPr>
        <w:t xml:space="preserve">recorrentes </w:t>
      </w:r>
      <w:r w:rsidRPr="00036DCA">
        <w:rPr>
          <w:rFonts w:ascii="Trebuchet MS" w:hAnsi="Trebuchet MS"/>
          <w:sz w:val="20"/>
          <w:szCs w:val="20"/>
        </w:rPr>
        <w:t xml:space="preserve">vinculadas à emissão dos CRI, sendo que, caso o montante do Fundo de Despesas fique inferior </w:t>
      </w:r>
      <w:r w:rsidR="00680CAA" w:rsidRPr="00036DCA">
        <w:rPr>
          <w:rFonts w:ascii="Trebuchet MS" w:hAnsi="Trebuchet MS"/>
          <w:sz w:val="20"/>
          <w:szCs w:val="20"/>
        </w:rPr>
        <w:t>a</w:t>
      </w:r>
      <w:r w:rsidR="00A37835" w:rsidRPr="00036DCA">
        <w:rPr>
          <w:rFonts w:ascii="Trebuchet MS" w:hAnsi="Trebuchet MS"/>
          <w:sz w:val="20"/>
          <w:szCs w:val="20"/>
        </w:rPr>
        <w:t xml:space="preserve"> R$ </w:t>
      </w:r>
      <w:r w:rsidR="007812DD" w:rsidRPr="00036DCA">
        <w:rPr>
          <w:rFonts w:ascii="Trebuchet MS" w:hAnsi="Trebuchet MS"/>
          <w:sz w:val="20"/>
          <w:szCs w:val="20"/>
        </w:rPr>
        <w:t xml:space="preserve">60.000,00 </w:t>
      </w:r>
      <w:r w:rsidR="00FD6C4F" w:rsidRPr="00036DCA">
        <w:rPr>
          <w:rFonts w:ascii="Trebuchet MS" w:hAnsi="Trebuchet MS"/>
          <w:sz w:val="20"/>
          <w:szCs w:val="20"/>
        </w:rPr>
        <w:t>(</w:t>
      </w:r>
      <w:r w:rsidR="007812DD" w:rsidRPr="00036DCA">
        <w:rPr>
          <w:rFonts w:ascii="Trebuchet MS" w:hAnsi="Trebuchet MS"/>
          <w:sz w:val="20"/>
          <w:szCs w:val="20"/>
        </w:rPr>
        <w:t>sessenta mil</w:t>
      </w:r>
      <w:r w:rsidR="001A348D" w:rsidRPr="00036DCA">
        <w:rPr>
          <w:rFonts w:ascii="Trebuchet MS" w:hAnsi="Trebuchet MS"/>
          <w:sz w:val="20"/>
          <w:szCs w:val="20"/>
        </w:rPr>
        <w:t xml:space="preserve"> </w:t>
      </w:r>
      <w:r w:rsidR="00995FAC" w:rsidRPr="00036DCA">
        <w:rPr>
          <w:rFonts w:ascii="Trebuchet MS" w:hAnsi="Trebuchet MS"/>
          <w:sz w:val="20"/>
          <w:szCs w:val="20"/>
        </w:rPr>
        <w:t xml:space="preserve">reais) </w:t>
      </w:r>
      <w:r w:rsidRPr="00036DCA">
        <w:rPr>
          <w:rFonts w:ascii="Trebuchet MS" w:hAnsi="Trebuchet MS"/>
          <w:sz w:val="20"/>
          <w:szCs w:val="20"/>
        </w:rPr>
        <w:t>(“</w:t>
      </w:r>
      <w:r w:rsidRPr="00036DCA">
        <w:rPr>
          <w:rFonts w:ascii="Trebuchet MS" w:hAnsi="Trebuchet MS"/>
          <w:sz w:val="20"/>
          <w:szCs w:val="20"/>
          <w:u w:val="single"/>
        </w:rPr>
        <w:t>Valor Mínimo Fundo de Despesas</w:t>
      </w:r>
      <w:r w:rsidR="00976306" w:rsidRPr="00036DCA">
        <w:rPr>
          <w:rFonts w:ascii="Trebuchet MS" w:hAnsi="Trebuchet MS"/>
          <w:sz w:val="20"/>
          <w:szCs w:val="20"/>
        </w:rPr>
        <w:t>”)</w:t>
      </w:r>
      <w:r w:rsidR="000D7C54" w:rsidRPr="00036DCA">
        <w:rPr>
          <w:rFonts w:ascii="Trebuchet MS" w:hAnsi="Trebuchet MS"/>
          <w:sz w:val="20"/>
          <w:szCs w:val="20"/>
        </w:rPr>
        <w:t>, deverá ser recomposto prioritariamente: (i) com recursos decorrentes dos Direitos Creditórios Comercialização Unidades; e (</w:t>
      </w:r>
      <w:proofErr w:type="spellStart"/>
      <w:r w:rsidR="000D7C54" w:rsidRPr="00036DCA">
        <w:rPr>
          <w:rFonts w:ascii="Trebuchet MS" w:hAnsi="Trebuchet MS"/>
          <w:sz w:val="20"/>
          <w:szCs w:val="20"/>
        </w:rPr>
        <w:t>ii</w:t>
      </w:r>
      <w:proofErr w:type="spellEnd"/>
      <w:r w:rsidR="000D7C54" w:rsidRPr="00036DCA">
        <w:rPr>
          <w:rFonts w:ascii="Trebuchet MS" w:hAnsi="Trebuchet MS"/>
          <w:sz w:val="20"/>
          <w:szCs w:val="20"/>
        </w:rPr>
        <w:t>) com recursos próprios adicionais da Emissora, caso a retenção acima prevista não seja suficiente para a recomposição, mediante transferência bancária para a Conta Centralizadora no prazo de 05 (cinco) Dias Úteis contados do recebimento de notificação para tanto</w:t>
      </w:r>
      <w:r w:rsidR="00976306" w:rsidRPr="00036DCA">
        <w:rPr>
          <w:rFonts w:ascii="Trebuchet MS" w:hAnsi="Trebuchet MS"/>
          <w:sz w:val="20"/>
          <w:szCs w:val="20"/>
        </w:rPr>
        <w:t>.</w:t>
      </w:r>
    </w:p>
    <w:p w14:paraId="45346F0F" w14:textId="77777777" w:rsidR="00AC38F0" w:rsidRPr="00036DCA" w:rsidRDefault="00AC38F0" w:rsidP="00D434E4">
      <w:pPr>
        <w:spacing w:line="360" w:lineRule="auto"/>
        <w:jc w:val="both"/>
        <w:rPr>
          <w:rFonts w:ascii="Trebuchet MS" w:hAnsi="Trebuchet MS"/>
          <w:sz w:val="20"/>
          <w:szCs w:val="20"/>
        </w:rPr>
      </w:pPr>
    </w:p>
    <w:p w14:paraId="07956E9D" w14:textId="77777777" w:rsidR="00AC38F0" w:rsidRPr="00036DCA" w:rsidRDefault="00AC38F0"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 xml:space="preserve">Os </w:t>
      </w:r>
      <w:r w:rsidRPr="00036DCA">
        <w:rPr>
          <w:rFonts w:ascii="Trebuchet MS" w:eastAsia="Arial Unicode MS" w:hAnsi="Trebuchet MS"/>
          <w:sz w:val="20"/>
          <w:szCs w:val="20"/>
        </w:rPr>
        <w:t>recursos</w:t>
      </w:r>
      <w:r w:rsidRPr="00036DCA">
        <w:rPr>
          <w:rFonts w:ascii="Trebuchet MS" w:hAnsi="Trebuchet MS"/>
          <w:sz w:val="20"/>
          <w:szCs w:val="20"/>
        </w:rPr>
        <w:t xml:space="preserve"> mantidos no Fundo de Despesas </w:t>
      </w:r>
      <w:r w:rsidR="000A76D6" w:rsidRPr="00036DCA">
        <w:rPr>
          <w:rFonts w:ascii="Trebuchet MS" w:hAnsi="Trebuchet MS"/>
          <w:sz w:val="20"/>
          <w:szCs w:val="20"/>
        </w:rPr>
        <w:t xml:space="preserve">poderão </w:t>
      </w:r>
      <w:r w:rsidRPr="00036DCA">
        <w:rPr>
          <w:rFonts w:ascii="Trebuchet MS" w:hAnsi="Trebuchet MS"/>
          <w:sz w:val="20"/>
          <w:szCs w:val="20"/>
        </w:rPr>
        <w:t xml:space="preserve">ser investidos nos </w:t>
      </w:r>
      <w:r w:rsidR="0012112C" w:rsidRPr="00036DCA">
        <w:rPr>
          <w:rFonts w:ascii="Trebuchet MS" w:hAnsi="Trebuchet MS"/>
          <w:sz w:val="20"/>
          <w:szCs w:val="20"/>
        </w:rPr>
        <w:t xml:space="preserve">seguintes investimentos: </w:t>
      </w:r>
      <w:r w:rsidR="003927D7" w:rsidRPr="00036DCA">
        <w:rPr>
          <w:rFonts w:ascii="Trebuchet MS" w:hAnsi="Trebuchet MS"/>
          <w:sz w:val="20"/>
          <w:szCs w:val="20"/>
        </w:rPr>
        <w:t>em certificados de depósito bancário ou em operações compromissadas emitidas pelo</w:t>
      </w:r>
      <w:r w:rsidR="0012112C" w:rsidRPr="00036DCA">
        <w:rPr>
          <w:rFonts w:ascii="Trebuchet MS" w:hAnsi="Trebuchet MS"/>
          <w:sz w:val="20"/>
          <w:szCs w:val="20"/>
        </w:rPr>
        <w:t xml:space="preserve"> Itaú Unibanco S.A. com liquidez diária, não sendo em nenhuma hipótese a </w:t>
      </w:r>
      <w:r w:rsidR="00A02339" w:rsidRPr="00036DCA">
        <w:rPr>
          <w:rFonts w:ascii="Trebuchet MS" w:hAnsi="Trebuchet MS"/>
          <w:sz w:val="20"/>
          <w:szCs w:val="20"/>
        </w:rPr>
        <w:t>Credora</w:t>
      </w:r>
      <w:r w:rsidR="0012112C" w:rsidRPr="00036DCA">
        <w:rPr>
          <w:rFonts w:ascii="Trebuchet MS" w:hAnsi="Trebuchet MS"/>
          <w:sz w:val="20"/>
          <w:szCs w:val="20"/>
        </w:rPr>
        <w:t xml:space="preserve"> responsabilizada por qualquer garantia mínima de rentabilidade ou performance (“</w:t>
      </w:r>
      <w:r w:rsidR="0012112C" w:rsidRPr="00036DCA">
        <w:rPr>
          <w:rFonts w:ascii="Trebuchet MS" w:hAnsi="Trebuchet MS"/>
          <w:sz w:val="20"/>
          <w:szCs w:val="20"/>
          <w:u w:val="single"/>
        </w:rPr>
        <w:t>Investimentos Permitidos</w:t>
      </w:r>
      <w:r w:rsidR="0012112C" w:rsidRPr="00036DCA">
        <w:rPr>
          <w:rFonts w:ascii="Trebuchet MS" w:hAnsi="Trebuchet MS"/>
          <w:sz w:val="20"/>
          <w:szCs w:val="20"/>
        </w:rPr>
        <w:t>”), sendo certo que a Credora, bem como seus respectivos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aqueles decorrentes de dolo e/ou culpa grave da Credora, seus respectivos diretores, empregados ou agentes</w:t>
      </w:r>
      <w:r w:rsidR="003927D7" w:rsidRPr="00036DCA">
        <w:rPr>
          <w:rFonts w:ascii="Trebuchet MS" w:hAnsi="Trebuchet MS"/>
          <w:sz w:val="20"/>
          <w:szCs w:val="20"/>
        </w:rPr>
        <w:t xml:space="preserve">, observado que essa obrigação, fica limitada ao valor das 2 (duas) últimas remunerações da </w:t>
      </w:r>
      <w:proofErr w:type="spellStart"/>
      <w:r w:rsidR="003927D7" w:rsidRPr="00036DCA">
        <w:rPr>
          <w:rFonts w:ascii="Trebuchet MS" w:hAnsi="Trebuchet MS"/>
          <w:sz w:val="20"/>
          <w:szCs w:val="20"/>
        </w:rPr>
        <w:t>Securitizadora</w:t>
      </w:r>
      <w:proofErr w:type="spellEnd"/>
      <w:r w:rsidR="0012112C" w:rsidRPr="00036DCA">
        <w:rPr>
          <w:rFonts w:ascii="Trebuchet MS" w:hAnsi="Trebuchet MS"/>
          <w:sz w:val="20"/>
          <w:szCs w:val="20"/>
        </w:rPr>
        <w:t>. Correrão por conta da Emissora todos e quaisquer tributos, impostos, taxas e contribuições incidentes sobre os Investimentos Permitidos. Todos os rendimentos e recursos transferidos pela Credora à Emissora, serão realizados com os rendimentos livres de tributos, ressalvados os benefícios fiscais destes rendimentos à Credora</w:t>
      </w:r>
      <w:r w:rsidR="00FD34C7" w:rsidRPr="00036DCA">
        <w:rPr>
          <w:rFonts w:ascii="Trebuchet MS" w:hAnsi="Trebuchet MS"/>
          <w:sz w:val="20"/>
          <w:szCs w:val="20"/>
        </w:rPr>
        <w:t>.</w:t>
      </w:r>
    </w:p>
    <w:p w14:paraId="0AC1408D" w14:textId="77777777" w:rsidR="00AC38F0" w:rsidRPr="00036DCA" w:rsidRDefault="00AC38F0" w:rsidP="00D434E4">
      <w:pPr>
        <w:pStyle w:val="Default"/>
        <w:widowControl w:val="0"/>
        <w:tabs>
          <w:tab w:val="left" w:pos="851"/>
          <w:tab w:val="left" w:pos="1701"/>
        </w:tabs>
        <w:spacing w:line="360" w:lineRule="auto"/>
        <w:ind w:left="851"/>
        <w:jc w:val="both"/>
        <w:rPr>
          <w:rFonts w:ascii="Trebuchet MS" w:eastAsia="Arial Unicode MS" w:hAnsi="Trebuchet MS"/>
          <w:sz w:val="20"/>
          <w:szCs w:val="20"/>
        </w:rPr>
      </w:pPr>
    </w:p>
    <w:p w14:paraId="32D60796" w14:textId="77777777" w:rsidR="00AC38F0" w:rsidRPr="00036DCA" w:rsidRDefault="00AC38F0"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eastAsia="Arial Unicode MS" w:hAnsi="Trebuchet MS"/>
          <w:sz w:val="20"/>
          <w:szCs w:val="20"/>
        </w:rPr>
        <w:t>Os recu</w:t>
      </w:r>
      <w:r w:rsidRPr="00036DCA">
        <w:rPr>
          <w:rFonts w:ascii="Trebuchet MS" w:hAnsi="Trebuchet MS"/>
          <w:sz w:val="20"/>
          <w:szCs w:val="20"/>
        </w:rPr>
        <w:t xml:space="preserve">rsos oriundos dos rendimentos auferidos com tais investimentos integrarão </w:t>
      </w:r>
      <w:r w:rsidR="00DC7E94" w:rsidRPr="00036DCA">
        <w:rPr>
          <w:rFonts w:ascii="Trebuchet MS" w:hAnsi="Trebuchet MS"/>
          <w:sz w:val="20"/>
          <w:szCs w:val="20"/>
        </w:rPr>
        <w:t xml:space="preserve">o </w:t>
      </w:r>
      <w:r w:rsidRPr="00036DCA">
        <w:rPr>
          <w:rFonts w:ascii="Trebuchet MS" w:hAnsi="Trebuchet MS"/>
          <w:sz w:val="20"/>
          <w:szCs w:val="20"/>
        </w:rPr>
        <w:t xml:space="preserve">Patrimônio Separado do CRI, contabilizados sobre o Fundo de Despesas. 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não terá qualquer responsabilidade com relação a quaisquer eventuais prejuízos, reinvindicações,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w:t>
      </w:r>
      <w:r w:rsidR="00FD34C7" w:rsidRPr="00036DCA">
        <w:rPr>
          <w:rFonts w:ascii="Trebuchet MS" w:hAnsi="Trebuchet MS"/>
          <w:sz w:val="20"/>
          <w:szCs w:val="20"/>
        </w:rPr>
        <w:t>.</w:t>
      </w:r>
    </w:p>
    <w:p w14:paraId="57EDDF54" w14:textId="77777777" w:rsidR="00AC38F0" w:rsidRPr="00036DCA" w:rsidRDefault="00AC38F0" w:rsidP="00D434E4">
      <w:pPr>
        <w:pStyle w:val="Default"/>
        <w:widowControl w:val="0"/>
        <w:tabs>
          <w:tab w:val="left" w:pos="851"/>
          <w:tab w:val="left" w:pos="1701"/>
        </w:tabs>
        <w:spacing w:line="360" w:lineRule="auto"/>
        <w:ind w:left="851"/>
        <w:jc w:val="both"/>
        <w:rPr>
          <w:rFonts w:ascii="Trebuchet MS" w:eastAsia="Arial Unicode MS" w:hAnsi="Trebuchet MS"/>
          <w:sz w:val="20"/>
          <w:szCs w:val="20"/>
        </w:rPr>
      </w:pPr>
    </w:p>
    <w:p w14:paraId="5B9D918D" w14:textId="77777777" w:rsidR="00AC38F0" w:rsidRPr="00036DCA" w:rsidRDefault="00AC38F0"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sz w:val="20"/>
          <w:szCs w:val="20"/>
        </w:rPr>
      </w:pPr>
      <w:r w:rsidRPr="00036DCA">
        <w:rPr>
          <w:rFonts w:ascii="Trebuchet MS" w:eastAsia="Arial Unicode MS" w:hAnsi="Trebuchet MS"/>
          <w:sz w:val="20"/>
          <w:szCs w:val="20"/>
        </w:rPr>
        <w:t xml:space="preserve">Após o pagamento da última parcela de remuneração e amortização dos CRI e cumpridas integralmente as obrigações dos CRI, a </w:t>
      </w:r>
      <w:proofErr w:type="spellStart"/>
      <w:r w:rsidRPr="00036DCA">
        <w:rPr>
          <w:rFonts w:ascii="Trebuchet MS" w:eastAsia="Arial Unicode MS" w:hAnsi="Trebuchet MS"/>
          <w:sz w:val="20"/>
          <w:szCs w:val="20"/>
        </w:rPr>
        <w:t>Securitizadora</w:t>
      </w:r>
      <w:proofErr w:type="spellEnd"/>
      <w:r w:rsidRPr="00036DCA">
        <w:rPr>
          <w:rFonts w:ascii="Trebuchet MS" w:eastAsia="Arial Unicode MS" w:hAnsi="Trebuchet MS"/>
          <w:sz w:val="20"/>
          <w:szCs w:val="20"/>
        </w:rPr>
        <w:t xml:space="preserve"> deverá, em até </w:t>
      </w:r>
      <w:r w:rsidR="003927D7" w:rsidRPr="00036DCA">
        <w:rPr>
          <w:rFonts w:ascii="Trebuchet MS" w:eastAsia="Arial Unicode MS" w:hAnsi="Trebuchet MS"/>
          <w:sz w:val="20"/>
          <w:szCs w:val="20"/>
        </w:rPr>
        <w:t xml:space="preserve">5 </w:t>
      </w:r>
      <w:r w:rsidRPr="00036DCA">
        <w:rPr>
          <w:rFonts w:ascii="Trebuchet MS" w:eastAsia="Arial Unicode MS" w:hAnsi="Trebuchet MS"/>
          <w:sz w:val="20"/>
          <w:szCs w:val="20"/>
        </w:rPr>
        <w:t>(</w:t>
      </w:r>
      <w:r w:rsidR="003927D7" w:rsidRPr="00036DCA">
        <w:rPr>
          <w:rFonts w:ascii="Trebuchet MS" w:eastAsia="Arial Unicode MS" w:hAnsi="Trebuchet MS"/>
          <w:sz w:val="20"/>
          <w:szCs w:val="20"/>
        </w:rPr>
        <w:t>cinco</w:t>
      </w:r>
      <w:r w:rsidRPr="00036DCA">
        <w:rPr>
          <w:rFonts w:ascii="Trebuchet MS" w:eastAsia="Arial Unicode MS" w:hAnsi="Trebuchet MS"/>
          <w:sz w:val="20"/>
          <w:szCs w:val="20"/>
        </w:rPr>
        <w:t xml:space="preserve">) Dias Úteis contados da data de </w:t>
      </w:r>
      <w:r w:rsidR="00092DB5" w:rsidRPr="00036DCA">
        <w:rPr>
          <w:rFonts w:ascii="Trebuchet MS" w:eastAsia="Arial Unicode MS" w:hAnsi="Trebuchet MS"/>
          <w:sz w:val="20"/>
          <w:szCs w:val="20"/>
        </w:rPr>
        <w:t>envio do termo de quitação expedido pelo Agente Fiduciário</w:t>
      </w:r>
      <w:r w:rsidRPr="00036DCA">
        <w:rPr>
          <w:rFonts w:ascii="Trebuchet MS" w:eastAsia="Arial Unicode MS" w:hAnsi="Trebuchet MS"/>
          <w:sz w:val="20"/>
          <w:szCs w:val="20"/>
        </w:rPr>
        <w:t>, liberar eventual saldo remanescente do Fundo de Despesas, juntamente com os rendimentos líquidos oriundos da aplicação nos Investimentos Permitidos, para a Emissora, em conta a ser indicada por esta.</w:t>
      </w:r>
    </w:p>
    <w:p w14:paraId="46E5A79D" w14:textId="77777777" w:rsidR="00AE00C5" w:rsidRPr="00036DCA" w:rsidRDefault="00AE00C5" w:rsidP="00D434E4">
      <w:pPr>
        <w:pStyle w:val="PargrafodaLista"/>
        <w:autoSpaceDE/>
        <w:autoSpaceDN/>
        <w:adjustRightInd/>
        <w:spacing w:line="360" w:lineRule="auto"/>
        <w:ind w:left="0"/>
        <w:jc w:val="both"/>
        <w:rPr>
          <w:rFonts w:ascii="Trebuchet MS" w:hAnsi="Trebuchet MS"/>
          <w:sz w:val="20"/>
          <w:szCs w:val="20"/>
        </w:rPr>
      </w:pPr>
    </w:p>
    <w:p w14:paraId="735C0042" w14:textId="77777777" w:rsidR="00377066" w:rsidRPr="00036DCA" w:rsidRDefault="00377066"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 xml:space="preserve">CLÁUSULA DÉCIMA – RESPONSABILIDADE DA </w:t>
      </w:r>
      <w:r w:rsidR="000D48E0" w:rsidRPr="00036DCA">
        <w:rPr>
          <w:rFonts w:ascii="Trebuchet MS" w:hAnsi="Trebuchet MS" w:cstheme="minorHAnsi"/>
          <w:b/>
          <w:color w:val="auto"/>
          <w:sz w:val="20"/>
          <w:szCs w:val="20"/>
          <w:lang w:bidi="th-TH"/>
        </w:rPr>
        <w:t>EMISSORA</w:t>
      </w:r>
    </w:p>
    <w:p w14:paraId="2B82D618" w14:textId="77777777" w:rsidR="00377066" w:rsidRPr="00036DCA" w:rsidRDefault="00377066" w:rsidP="00D434E4">
      <w:pPr>
        <w:pStyle w:val="Default"/>
        <w:widowControl w:val="0"/>
        <w:spacing w:line="360" w:lineRule="auto"/>
        <w:rPr>
          <w:rFonts w:ascii="Trebuchet MS" w:hAnsi="Trebuchet MS" w:cstheme="minorHAnsi"/>
          <w:b/>
          <w:color w:val="auto"/>
          <w:sz w:val="20"/>
          <w:szCs w:val="20"/>
          <w:lang w:bidi="th-TH"/>
        </w:rPr>
      </w:pPr>
    </w:p>
    <w:p w14:paraId="555C22C5" w14:textId="20B2682D" w:rsidR="005120C4" w:rsidRPr="00036DCA" w:rsidRDefault="00377066"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sz w:val="20"/>
          <w:szCs w:val="20"/>
        </w:rPr>
      </w:pPr>
      <w:bookmarkStart w:id="112" w:name="_Ref72242056"/>
      <w:r w:rsidRPr="00036DCA">
        <w:rPr>
          <w:rFonts w:ascii="Trebuchet MS" w:hAnsi="Trebuchet MS"/>
          <w:sz w:val="20"/>
          <w:szCs w:val="20"/>
          <w:u w:val="single"/>
        </w:rPr>
        <w:lastRenderedPageBreak/>
        <w:t xml:space="preserve">Compromisso de Manter a </w:t>
      </w:r>
      <w:r w:rsidR="001C6DD3" w:rsidRPr="00036DCA">
        <w:rPr>
          <w:rFonts w:ascii="Trebuchet MS" w:hAnsi="Trebuchet MS"/>
          <w:sz w:val="20"/>
          <w:szCs w:val="20"/>
          <w:u w:val="single"/>
        </w:rPr>
        <w:t>Credora</w:t>
      </w:r>
      <w:r w:rsidRPr="00036DCA">
        <w:rPr>
          <w:rFonts w:ascii="Trebuchet MS" w:hAnsi="Trebuchet MS"/>
          <w:sz w:val="20"/>
          <w:szCs w:val="20"/>
          <w:u w:val="single"/>
        </w:rPr>
        <w:t xml:space="preserve"> Indene de Responsabilidade</w:t>
      </w:r>
      <w:r w:rsidRPr="00036DCA">
        <w:rPr>
          <w:rFonts w:ascii="Trebuchet MS" w:hAnsi="Trebuchet MS"/>
          <w:sz w:val="20"/>
          <w:szCs w:val="20"/>
        </w:rPr>
        <w:t xml:space="preserve">: </w:t>
      </w:r>
      <w:r w:rsidR="005120C4" w:rsidRPr="00036DCA">
        <w:rPr>
          <w:rFonts w:ascii="Trebuchet MS" w:hAnsi="Trebuchet MS"/>
          <w:sz w:val="20"/>
          <w:szCs w:val="20"/>
        </w:rPr>
        <w:t xml:space="preserve">A </w:t>
      </w:r>
      <w:r w:rsidR="000D48E0" w:rsidRPr="00036DCA">
        <w:rPr>
          <w:rFonts w:ascii="Trebuchet MS" w:hAnsi="Trebuchet MS"/>
          <w:sz w:val="20"/>
          <w:szCs w:val="20"/>
        </w:rPr>
        <w:t>Emissora</w:t>
      </w:r>
      <w:r w:rsidR="0029402E" w:rsidRPr="00036DCA">
        <w:rPr>
          <w:rFonts w:ascii="Trebuchet MS" w:hAnsi="Trebuchet MS"/>
          <w:sz w:val="20"/>
          <w:szCs w:val="20"/>
        </w:rPr>
        <w:t xml:space="preserve"> </w:t>
      </w:r>
      <w:r w:rsidR="005120C4" w:rsidRPr="00036DCA">
        <w:rPr>
          <w:rFonts w:ascii="Trebuchet MS" w:hAnsi="Trebuchet MS"/>
          <w:sz w:val="20"/>
          <w:szCs w:val="20"/>
        </w:rPr>
        <w:t xml:space="preserve">obriga-se a indenizar e a isentar a </w:t>
      </w:r>
      <w:proofErr w:type="spellStart"/>
      <w:r w:rsidR="005120C4" w:rsidRPr="00036DCA">
        <w:rPr>
          <w:rFonts w:ascii="Trebuchet MS" w:hAnsi="Trebuchet MS"/>
          <w:sz w:val="20"/>
          <w:szCs w:val="20"/>
        </w:rPr>
        <w:t>Securitizadora</w:t>
      </w:r>
      <w:proofErr w:type="spellEnd"/>
      <w:r w:rsidR="005120C4" w:rsidRPr="00036DCA">
        <w:rPr>
          <w:rFonts w:ascii="Trebuchet MS" w:hAnsi="Trebuchet MS"/>
          <w:sz w:val="20"/>
          <w:szCs w:val="20"/>
        </w:rPr>
        <w:t xml:space="preserve">, na qualidade de titular do Patrimônio Separado, administrado em regime fiduciário, em benefício dos titulares de CRI, de qualquer prejuízo, e/ou perdas e danos que venha(m) a sofrer em decorrência, diretamente, do descumprimento, pela </w:t>
      </w:r>
      <w:r w:rsidR="000D48E0" w:rsidRPr="00036DCA">
        <w:rPr>
          <w:rFonts w:ascii="Trebuchet MS" w:hAnsi="Trebuchet MS"/>
          <w:sz w:val="20"/>
          <w:szCs w:val="20"/>
        </w:rPr>
        <w:t>Emissora</w:t>
      </w:r>
      <w:r w:rsidR="005120C4" w:rsidRPr="00036DCA">
        <w:rPr>
          <w:rFonts w:ascii="Trebuchet MS" w:hAnsi="Trebuchet MS"/>
          <w:sz w:val="20"/>
          <w:szCs w:val="20"/>
        </w:rPr>
        <w:t xml:space="preserve">, de qualquer obrigação oriunda desta Escritura de Emissão e dos </w:t>
      </w:r>
      <w:r w:rsidR="00ED7A10" w:rsidRPr="00036DCA">
        <w:rPr>
          <w:rFonts w:ascii="Trebuchet MS" w:hAnsi="Trebuchet MS"/>
          <w:sz w:val="20"/>
          <w:szCs w:val="20"/>
        </w:rPr>
        <w:t>D</w:t>
      </w:r>
      <w:r w:rsidR="005120C4" w:rsidRPr="00036DCA">
        <w:rPr>
          <w:rFonts w:ascii="Trebuchet MS" w:hAnsi="Trebuchet MS"/>
          <w:sz w:val="20"/>
          <w:szCs w:val="20"/>
        </w:rPr>
        <w:t>ocumentos da O</w:t>
      </w:r>
      <w:r w:rsidR="00ED7A10" w:rsidRPr="00036DCA">
        <w:rPr>
          <w:rFonts w:ascii="Trebuchet MS" w:hAnsi="Trebuchet MS"/>
          <w:sz w:val="20"/>
          <w:szCs w:val="20"/>
        </w:rPr>
        <w:t>peração</w:t>
      </w:r>
      <w:r w:rsidR="005120C4" w:rsidRPr="00036DCA">
        <w:rPr>
          <w:rFonts w:ascii="Trebuchet MS" w:hAnsi="Trebuchet MS"/>
          <w:sz w:val="20"/>
          <w:szCs w:val="20"/>
        </w:rPr>
        <w:t>, com relação à subscrição e integralização</w:t>
      </w:r>
      <w:r w:rsidR="00F502DF" w:rsidRPr="00036DCA">
        <w:rPr>
          <w:rFonts w:ascii="Trebuchet MS" w:hAnsi="Trebuchet MS"/>
          <w:sz w:val="20"/>
          <w:szCs w:val="20"/>
        </w:rPr>
        <w:t xml:space="preserve"> d</w:t>
      </w:r>
      <w:r w:rsidR="00CC738E" w:rsidRPr="00036DCA">
        <w:rPr>
          <w:rFonts w:ascii="Trebuchet MS" w:hAnsi="Trebuchet MS"/>
          <w:sz w:val="20"/>
          <w:szCs w:val="20"/>
        </w:rPr>
        <w:t>a</w:t>
      </w:r>
      <w:r w:rsidR="009C2C54" w:rsidRPr="00036DCA">
        <w:rPr>
          <w:rFonts w:ascii="Trebuchet MS" w:hAnsi="Trebuchet MS"/>
          <w:sz w:val="20"/>
          <w:szCs w:val="20"/>
        </w:rPr>
        <w:t>s Notas Comerciais</w:t>
      </w:r>
      <w:r w:rsidR="005120C4" w:rsidRPr="00036DCA">
        <w:rPr>
          <w:rFonts w:ascii="Trebuchet MS" w:hAnsi="Trebuchet MS"/>
          <w:sz w:val="20"/>
          <w:szCs w:val="20"/>
        </w:rPr>
        <w:t xml:space="preserve"> para fins da operação de emissão dos CRI</w:t>
      </w:r>
      <w:r w:rsidR="003927D7" w:rsidRPr="00036DCA">
        <w:rPr>
          <w:rFonts w:ascii="Trebuchet MS" w:hAnsi="Trebuchet MS"/>
          <w:sz w:val="20"/>
          <w:szCs w:val="20"/>
        </w:rPr>
        <w:t>, bem como das declarações prestadas pela Emissora serem falsas, incorretas ou inexatas, ou e demandas, ações ou processos judiciais e/ou extrajudiciais promovidos pelo Ministério Público ou terceiros com o fim de discutir as Notas Comerciais CRI e/ou os CRI, danos ambientais e/ou fiscais, inclusive requerendo a exclusão da Credora do polo passivo da demanda e contratando advogado para representar a Credora na defesa dos direitos do Patrimônio Separado ou ao cumprimento das obrigações decorrentes dos Documentos da Oferta, podendo ou não decorrer de tributos, emolumentos, taxas ou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pela Credora ou contra elas intentadas, desde que para resguardar as Notas Comerciais CRI, os CRI e os direitos e prerrogativas da Credora definidos nos Documentos da Oferta e que sejam devidamente comprovadas, necessárias e razoáveis. Para fins de esclarecimento, as obrigações da Emissora nos termos desta Cláusula não incluem despesas ou custos incorridos pela Credora em virtude de, ou relativas a, outras operações de securitização realizadas pela Credora</w:t>
      </w:r>
      <w:r w:rsidR="005120C4" w:rsidRPr="00036DCA">
        <w:rPr>
          <w:rFonts w:ascii="Trebuchet MS" w:hAnsi="Trebuchet MS"/>
          <w:sz w:val="20"/>
          <w:szCs w:val="20"/>
        </w:rPr>
        <w:t>.</w:t>
      </w:r>
      <w:bookmarkEnd w:id="112"/>
      <w:r w:rsidR="00C8786A" w:rsidRPr="00036DCA">
        <w:rPr>
          <w:rFonts w:ascii="Trebuchet MS" w:hAnsi="Trebuchet MS"/>
          <w:sz w:val="20"/>
          <w:szCs w:val="20"/>
        </w:rPr>
        <w:t xml:space="preserve"> </w:t>
      </w:r>
    </w:p>
    <w:p w14:paraId="4AAEC76B" w14:textId="77777777" w:rsidR="005120C4" w:rsidRPr="00036DCA" w:rsidRDefault="005120C4" w:rsidP="00D434E4">
      <w:pPr>
        <w:spacing w:line="360" w:lineRule="auto"/>
        <w:jc w:val="both"/>
        <w:rPr>
          <w:rFonts w:ascii="Trebuchet MS" w:hAnsi="Trebuchet MS"/>
          <w:sz w:val="20"/>
          <w:szCs w:val="20"/>
        </w:rPr>
      </w:pPr>
    </w:p>
    <w:p w14:paraId="2E252445" w14:textId="77777777" w:rsidR="005120C4" w:rsidRPr="00036DCA" w:rsidRDefault="005120C4"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 xml:space="preserve">Se </w:t>
      </w:r>
      <w:r w:rsidRPr="00036DCA">
        <w:rPr>
          <w:rFonts w:ascii="Trebuchet MS" w:eastAsia="Arial Unicode MS" w:hAnsi="Trebuchet MS"/>
          <w:sz w:val="20"/>
          <w:szCs w:val="20"/>
        </w:rPr>
        <w:t>qualquer</w:t>
      </w:r>
      <w:r w:rsidRPr="00036DCA">
        <w:rPr>
          <w:rFonts w:ascii="Trebuchet MS" w:hAnsi="Trebuchet MS"/>
          <w:sz w:val="20"/>
          <w:szCs w:val="20"/>
        </w:rPr>
        <w:t xml:space="preserve"> ação, reclamação, investigação ou outro processo for instituído contra 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e/ou qualquer de suas </w:t>
      </w:r>
      <w:r w:rsidR="001B074F" w:rsidRPr="00036DCA">
        <w:rPr>
          <w:rFonts w:ascii="Trebuchet MS" w:hAnsi="Trebuchet MS"/>
          <w:sz w:val="20"/>
          <w:szCs w:val="20"/>
        </w:rPr>
        <w:t>p</w:t>
      </w:r>
      <w:r w:rsidRPr="00036DCA">
        <w:rPr>
          <w:rFonts w:ascii="Trebuchet MS" w:hAnsi="Trebuchet MS"/>
          <w:sz w:val="20"/>
          <w:szCs w:val="20"/>
        </w:rPr>
        <w:t xml:space="preserve">artes </w:t>
      </w:r>
      <w:r w:rsidR="001B074F" w:rsidRPr="00036DCA">
        <w:rPr>
          <w:rFonts w:ascii="Trebuchet MS" w:hAnsi="Trebuchet MS"/>
          <w:sz w:val="20"/>
          <w:szCs w:val="20"/>
        </w:rPr>
        <w:t>r</w:t>
      </w:r>
      <w:r w:rsidRPr="00036DCA">
        <w:rPr>
          <w:rFonts w:ascii="Trebuchet MS" w:hAnsi="Trebuchet MS"/>
          <w:sz w:val="20"/>
          <w:szCs w:val="20"/>
        </w:rPr>
        <w:t xml:space="preserve">elacionadas em relação a ato, omissão ou fato atribuível direta e comprovadamente à </w:t>
      </w:r>
      <w:r w:rsidR="000D48E0" w:rsidRPr="00036DCA">
        <w:rPr>
          <w:rFonts w:ascii="Trebuchet MS" w:hAnsi="Trebuchet MS"/>
          <w:sz w:val="20"/>
          <w:szCs w:val="20"/>
        </w:rPr>
        <w:t>Emissora</w:t>
      </w:r>
      <w:r w:rsidR="00CC46E8" w:rsidRPr="00036DCA">
        <w:rPr>
          <w:rFonts w:ascii="Trebuchet MS" w:hAnsi="Trebuchet MS"/>
          <w:sz w:val="20"/>
          <w:szCs w:val="20"/>
        </w:rPr>
        <w:t xml:space="preserve"> </w:t>
      </w:r>
      <w:r w:rsidR="003927D7" w:rsidRPr="00036DCA">
        <w:rPr>
          <w:rFonts w:ascii="Trebuchet MS" w:hAnsi="Trebuchet MS"/>
          <w:sz w:val="20"/>
          <w:szCs w:val="20"/>
        </w:rPr>
        <w:t>e suas afiliadas</w:t>
      </w:r>
      <w:r w:rsidRPr="00036DCA">
        <w:rPr>
          <w:rFonts w:ascii="Trebuchet MS" w:hAnsi="Trebuchet MS"/>
          <w:sz w:val="20"/>
          <w:szCs w:val="20"/>
        </w:rPr>
        <w:t xml:space="preserve">, a </w:t>
      </w:r>
      <w:r w:rsidR="000D48E0" w:rsidRPr="00036DCA">
        <w:rPr>
          <w:rFonts w:ascii="Trebuchet MS" w:hAnsi="Trebuchet MS"/>
          <w:sz w:val="20"/>
          <w:szCs w:val="20"/>
        </w:rPr>
        <w:t>Emissora</w:t>
      </w:r>
      <w:r w:rsidRPr="00036DCA">
        <w:rPr>
          <w:rFonts w:ascii="Trebuchet MS" w:hAnsi="Trebuchet MS"/>
          <w:sz w:val="20"/>
          <w:szCs w:val="20"/>
        </w:rPr>
        <w:t xml:space="preserve"> pagar</w:t>
      </w:r>
      <w:r w:rsidR="006D2D31" w:rsidRPr="00036DCA">
        <w:rPr>
          <w:rFonts w:ascii="Trebuchet MS" w:hAnsi="Trebuchet MS"/>
          <w:sz w:val="20"/>
          <w:szCs w:val="20"/>
        </w:rPr>
        <w:t>á</w:t>
      </w:r>
      <w:r w:rsidRPr="00036DCA">
        <w:rPr>
          <w:rFonts w:ascii="Trebuchet MS" w:hAnsi="Trebuchet MS"/>
          <w:sz w:val="20"/>
          <w:szCs w:val="20"/>
        </w:rPr>
        <w:t xml:space="preserve"> o montante total pago ou devido pela </w:t>
      </w:r>
      <w:proofErr w:type="spellStart"/>
      <w:r w:rsidR="006B5B32" w:rsidRPr="00036DCA">
        <w:rPr>
          <w:rFonts w:ascii="Trebuchet MS" w:hAnsi="Trebuchet MS"/>
          <w:sz w:val="20"/>
          <w:szCs w:val="20"/>
        </w:rPr>
        <w:t>Securitizadora</w:t>
      </w:r>
      <w:proofErr w:type="spellEnd"/>
      <w:r w:rsidR="006B5B32" w:rsidRPr="00036DCA">
        <w:rPr>
          <w:rFonts w:ascii="Trebuchet MS" w:hAnsi="Trebuchet MS"/>
          <w:sz w:val="20"/>
          <w:szCs w:val="20"/>
        </w:rPr>
        <w:t xml:space="preserve">, </w:t>
      </w:r>
      <w:r w:rsidRPr="00036DCA">
        <w:rPr>
          <w:rFonts w:ascii="Trebuchet MS" w:hAnsi="Trebuchet MS"/>
          <w:sz w:val="20"/>
          <w:szCs w:val="20"/>
        </w:rPr>
        <w:t>como resultado de qualquer perda, ação, dano e responsabilidade relacionada,</w:t>
      </w:r>
      <w:r w:rsidR="003927D7" w:rsidRPr="00036DCA">
        <w:rPr>
          <w:rFonts w:ascii="Trebuchet MS" w:hAnsi="Trebuchet MS"/>
          <w:sz w:val="20"/>
          <w:szCs w:val="20"/>
        </w:rPr>
        <w:t xml:space="preserve"> devendo contratar advogado específico para defesa da </w:t>
      </w:r>
      <w:proofErr w:type="spellStart"/>
      <w:r w:rsidR="003927D7" w:rsidRPr="00036DCA">
        <w:rPr>
          <w:rFonts w:ascii="Trebuchet MS" w:hAnsi="Trebuchet MS"/>
          <w:sz w:val="20"/>
          <w:szCs w:val="20"/>
        </w:rPr>
        <w:t>Securitizadora</w:t>
      </w:r>
      <w:proofErr w:type="spellEnd"/>
      <w:r w:rsidR="003927D7" w:rsidRPr="00036DCA">
        <w:rPr>
          <w:rFonts w:ascii="Trebuchet MS" w:hAnsi="Trebuchet MS"/>
          <w:sz w:val="20"/>
          <w:szCs w:val="20"/>
        </w:rPr>
        <w:t xml:space="preserve"> a ser escolhido de comum acordo entre as Partes e pagar inclusive os custos e honorários advocatícios sucumbenciais, conforme arbitrado judicialmente</w:t>
      </w:r>
      <w:r w:rsidR="00D73365" w:rsidRPr="00036DCA">
        <w:rPr>
          <w:rFonts w:ascii="Trebuchet MS" w:hAnsi="Trebuchet MS"/>
          <w:sz w:val="20"/>
          <w:szCs w:val="20"/>
        </w:rPr>
        <w:t>.</w:t>
      </w:r>
    </w:p>
    <w:p w14:paraId="61ED4115" w14:textId="77777777" w:rsidR="008600F3" w:rsidRPr="00036DCA" w:rsidRDefault="008600F3" w:rsidP="00D434E4">
      <w:pPr>
        <w:pStyle w:val="Default"/>
        <w:widowControl w:val="0"/>
        <w:tabs>
          <w:tab w:val="left" w:pos="851"/>
          <w:tab w:val="left" w:pos="1701"/>
        </w:tabs>
        <w:spacing w:line="360" w:lineRule="auto"/>
        <w:ind w:left="851"/>
        <w:jc w:val="both"/>
        <w:rPr>
          <w:rFonts w:ascii="Trebuchet MS" w:hAnsi="Trebuchet MS"/>
          <w:sz w:val="20"/>
          <w:szCs w:val="20"/>
        </w:rPr>
      </w:pPr>
    </w:p>
    <w:p w14:paraId="65E6B08C" w14:textId="77777777" w:rsidR="005120C4" w:rsidRPr="00036DCA" w:rsidRDefault="005120C4"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 xml:space="preserve">A obrigação de indenização prevista na Cláusula </w:t>
      </w:r>
      <w:r w:rsidR="00D847AB" w:rsidRPr="00036DCA">
        <w:rPr>
          <w:rFonts w:ascii="Trebuchet MS" w:hAnsi="Trebuchet MS"/>
          <w:sz w:val="20"/>
          <w:szCs w:val="20"/>
        </w:rPr>
        <w:fldChar w:fldCharType="begin"/>
      </w:r>
      <w:r w:rsidR="00D847AB" w:rsidRPr="00036DCA">
        <w:rPr>
          <w:rFonts w:ascii="Trebuchet MS" w:hAnsi="Trebuchet MS"/>
          <w:sz w:val="20"/>
          <w:szCs w:val="20"/>
        </w:rPr>
        <w:instrText xml:space="preserve"> REF _Ref72242056 \r \h </w:instrText>
      </w:r>
      <w:r w:rsidR="001077A6" w:rsidRPr="00036DCA">
        <w:rPr>
          <w:rFonts w:ascii="Trebuchet MS" w:hAnsi="Trebuchet MS"/>
          <w:sz w:val="20"/>
          <w:szCs w:val="20"/>
        </w:rPr>
        <w:instrText xml:space="preserve"> \* MERGEFORMAT </w:instrText>
      </w:r>
      <w:r w:rsidR="00D847AB" w:rsidRPr="00036DCA">
        <w:rPr>
          <w:rFonts w:ascii="Trebuchet MS" w:hAnsi="Trebuchet MS"/>
          <w:sz w:val="20"/>
          <w:szCs w:val="20"/>
        </w:rPr>
      </w:r>
      <w:r w:rsidR="00D847AB" w:rsidRPr="00036DCA">
        <w:rPr>
          <w:rFonts w:ascii="Trebuchet MS" w:hAnsi="Trebuchet MS"/>
          <w:sz w:val="20"/>
          <w:szCs w:val="20"/>
        </w:rPr>
        <w:fldChar w:fldCharType="separate"/>
      </w:r>
      <w:r w:rsidR="004F2009" w:rsidRPr="00036DCA">
        <w:rPr>
          <w:rFonts w:ascii="Trebuchet MS" w:hAnsi="Trebuchet MS"/>
          <w:sz w:val="20"/>
          <w:szCs w:val="20"/>
        </w:rPr>
        <w:t>10.1</w:t>
      </w:r>
      <w:r w:rsidR="00D847AB" w:rsidRPr="00036DCA">
        <w:rPr>
          <w:rFonts w:ascii="Trebuchet MS" w:hAnsi="Trebuchet MS"/>
          <w:sz w:val="20"/>
          <w:szCs w:val="20"/>
        </w:rPr>
        <w:fldChar w:fldCharType="end"/>
      </w:r>
      <w:r w:rsidRPr="00036DCA">
        <w:rPr>
          <w:rFonts w:ascii="Trebuchet MS" w:hAnsi="Trebuchet MS"/>
          <w:sz w:val="20"/>
          <w:szCs w:val="20"/>
        </w:rPr>
        <w:t xml:space="preserve">, acima, abrange, inclusive, o reembolso de custas processuais e honorários advocatícios que venham a ser razoavelmente incorridos pela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w:t>
      </w:r>
      <w:r w:rsidR="00342B14" w:rsidRPr="00036DCA">
        <w:rPr>
          <w:rFonts w:ascii="Trebuchet MS" w:hAnsi="Trebuchet MS"/>
          <w:sz w:val="20"/>
          <w:szCs w:val="20"/>
        </w:rPr>
        <w:t xml:space="preserve">devidamente comprovados, </w:t>
      </w:r>
      <w:r w:rsidRPr="00036DCA">
        <w:rPr>
          <w:rFonts w:ascii="Trebuchet MS" w:hAnsi="Trebuchet MS"/>
          <w:sz w:val="20"/>
          <w:szCs w:val="20"/>
        </w:rPr>
        <w:t xml:space="preserve">seus sucessores na representação do Patrimônio Separado, bem como por suas partes relacionadas, na defesa ou exercício dos direitos decorrentes dos </w:t>
      </w:r>
      <w:r w:rsidR="00ED7A10" w:rsidRPr="00036DCA">
        <w:rPr>
          <w:rFonts w:ascii="Trebuchet MS" w:hAnsi="Trebuchet MS"/>
          <w:sz w:val="20"/>
          <w:szCs w:val="20"/>
        </w:rPr>
        <w:t>D</w:t>
      </w:r>
      <w:r w:rsidRPr="00036DCA">
        <w:rPr>
          <w:rFonts w:ascii="Trebuchet MS" w:hAnsi="Trebuchet MS"/>
          <w:sz w:val="20"/>
          <w:szCs w:val="20"/>
        </w:rPr>
        <w:t>ocumentos da O</w:t>
      </w:r>
      <w:r w:rsidR="00ED7A10" w:rsidRPr="00036DCA">
        <w:rPr>
          <w:rFonts w:ascii="Trebuchet MS" w:hAnsi="Trebuchet MS"/>
          <w:sz w:val="20"/>
          <w:szCs w:val="20"/>
        </w:rPr>
        <w:t>peração</w:t>
      </w:r>
      <w:r w:rsidR="00D73365" w:rsidRPr="00036DCA">
        <w:rPr>
          <w:rFonts w:ascii="Trebuchet MS" w:hAnsi="Trebuchet MS"/>
          <w:sz w:val="20"/>
          <w:szCs w:val="20"/>
        </w:rPr>
        <w:t>.</w:t>
      </w:r>
    </w:p>
    <w:p w14:paraId="5E0FD69B" w14:textId="77777777" w:rsidR="00A64A93" w:rsidRPr="00036DCA" w:rsidRDefault="00A64A93" w:rsidP="00D434E4">
      <w:pPr>
        <w:pStyle w:val="Default"/>
        <w:widowControl w:val="0"/>
        <w:tabs>
          <w:tab w:val="left" w:pos="851"/>
          <w:tab w:val="left" w:pos="1701"/>
        </w:tabs>
        <w:spacing w:line="360" w:lineRule="auto"/>
        <w:ind w:left="851"/>
        <w:jc w:val="both"/>
        <w:rPr>
          <w:rFonts w:ascii="Trebuchet MS" w:hAnsi="Trebuchet MS"/>
          <w:sz w:val="20"/>
          <w:szCs w:val="20"/>
        </w:rPr>
      </w:pPr>
    </w:p>
    <w:p w14:paraId="20A8D9CB" w14:textId="77777777" w:rsidR="00377066" w:rsidRPr="00036DCA" w:rsidRDefault="005120C4"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b/>
          <w:sz w:val="20"/>
          <w:szCs w:val="20"/>
          <w:lang w:bidi="th-TH"/>
        </w:rPr>
      </w:pPr>
      <w:r w:rsidRPr="00036DCA">
        <w:rPr>
          <w:rFonts w:ascii="Trebuchet MS" w:hAnsi="Trebuchet MS"/>
          <w:sz w:val="20"/>
          <w:szCs w:val="20"/>
        </w:rPr>
        <w:t xml:space="preserve">A </w:t>
      </w:r>
      <w:r w:rsidR="000D48E0" w:rsidRPr="00036DCA">
        <w:rPr>
          <w:rFonts w:ascii="Trebuchet MS" w:hAnsi="Trebuchet MS"/>
          <w:sz w:val="20"/>
          <w:szCs w:val="20"/>
        </w:rPr>
        <w:t>Emissora</w:t>
      </w:r>
      <w:r w:rsidR="00CC46E8" w:rsidRPr="00036DCA">
        <w:rPr>
          <w:rFonts w:ascii="Trebuchet MS" w:hAnsi="Trebuchet MS"/>
          <w:sz w:val="20"/>
          <w:szCs w:val="20"/>
        </w:rPr>
        <w:t xml:space="preserve"> </w:t>
      </w:r>
      <w:r w:rsidRPr="00036DCA">
        <w:rPr>
          <w:rFonts w:ascii="Trebuchet MS" w:hAnsi="Trebuchet MS"/>
          <w:sz w:val="20"/>
          <w:szCs w:val="20"/>
        </w:rPr>
        <w:t>dever</w:t>
      </w:r>
      <w:r w:rsidR="006D2D31" w:rsidRPr="00036DCA">
        <w:rPr>
          <w:rFonts w:ascii="Trebuchet MS" w:hAnsi="Trebuchet MS"/>
          <w:sz w:val="20"/>
          <w:szCs w:val="20"/>
        </w:rPr>
        <w:t>á</w:t>
      </w:r>
      <w:r w:rsidRPr="00036DCA">
        <w:rPr>
          <w:rFonts w:ascii="Trebuchet MS" w:hAnsi="Trebuchet MS"/>
          <w:sz w:val="20"/>
          <w:szCs w:val="20"/>
        </w:rPr>
        <w:t xml:space="preserve"> pagar quaisquer valores devidos em decorrência das estipulações desta Cláusula Décima no prazo de </w:t>
      </w:r>
      <w:r w:rsidR="00F967EC" w:rsidRPr="00036DCA">
        <w:rPr>
          <w:rFonts w:ascii="Trebuchet MS" w:hAnsi="Trebuchet MS"/>
          <w:sz w:val="20"/>
          <w:szCs w:val="20"/>
        </w:rPr>
        <w:t xml:space="preserve">30 </w:t>
      </w:r>
      <w:r w:rsidRPr="00036DCA">
        <w:rPr>
          <w:rFonts w:ascii="Trebuchet MS" w:hAnsi="Trebuchet MS"/>
          <w:sz w:val="20"/>
          <w:szCs w:val="20"/>
        </w:rPr>
        <w:t>(</w:t>
      </w:r>
      <w:r w:rsidR="00F967EC" w:rsidRPr="00036DCA">
        <w:rPr>
          <w:rFonts w:ascii="Trebuchet MS" w:hAnsi="Trebuchet MS"/>
          <w:sz w:val="20"/>
          <w:szCs w:val="20"/>
        </w:rPr>
        <w:t>trinta</w:t>
      </w:r>
      <w:r w:rsidRPr="00036DCA">
        <w:rPr>
          <w:rFonts w:ascii="Trebuchet MS" w:hAnsi="Trebuchet MS"/>
          <w:sz w:val="20"/>
          <w:szCs w:val="20"/>
        </w:rPr>
        <w:t xml:space="preserve">) dias a contar do recebimento da respectiva comunicação enviada pela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desde que acompanhados com a efetiva comprovação dos valores devidos, nos termos previstos nesta Cláusula </w:t>
      </w:r>
      <w:r w:rsidR="00D847AB" w:rsidRPr="00036DCA">
        <w:rPr>
          <w:rFonts w:ascii="Trebuchet MS" w:hAnsi="Trebuchet MS"/>
          <w:sz w:val="20"/>
          <w:szCs w:val="20"/>
        </w:rPr>
        <w:fldChar w:fldCharType="begin"/>
      </w:r>
      <w:r w:rsidR="00D847AB" w:rsidRPr="00036DCA">
        <w:rPr>
          <w:rFonts w:ascii="Trebuchet MS" w:hAnsi="Trebuchet MS"/>
          <w:sz w:val="20"/>
          <w:szCs w:val="20"/>
        </w:rPr>
        <w:instrText xml:space="preserve"> REF _Ref72242056 \r \h </w:instrText>
      </w:r>
      <w:r w:rsidR="001077A6" w:rsidRPr="00036DCA">
        <w:rPr>
          <w:rFonts w:ascii="Trebuchet MS" w:hAnsi="Trebuchet MS"/>
          <w:sz w:val="20"/>
          <w:szCs w:val="20"/>
        </w:rPr>
        <w:instrText xml:space="preserve"> \* MERGEFORMAT </w:instrText>
      </w:r>
      <w:r w:rsidR="00D847AB" w:rsidRPr="00036DCA">
        <w:rPr>
          <w:rFonts w:ascii="Trebuchet MS" w:hAnsi="Trebuchet MS"/>
          <w:sz w:val="20"/>
          <w:szCs w:val="20"/>
        </w:rPr>
      </w:r>
      <w:r w:rsidR="00D847AB" w:rsidRPr="00036DCA">
        <w:rPr>
          <w:rFonts w:ascii="Trebuchet MS" w:hAnsi="Trebuchet MS"/>
          <w:sz w:val="20"/>
          <w:szCs w:val="20"/>
        </w:rPr>
        <w:fldChar w:fldCharType="separate"/>
      </w:r>
      <w:r w:rsidR="004F2009" w:rsidRPr="00036DCA">
        <w:rPr>
          <w:rFonts w:ascii="Trebuchet MS" w:hAnsi="Trebuchet MS"/>
          <w:sz w:val="20"/>
          <w:szCs w:val="20"/>
        </w:rPr>
        <w:t>10.1</w:t>
      </w:r>
      <w:r w:rsidR="00D847AB" w:rsidRPr="00036DCA">
        <w:rPr>
          <w:rFonts w:ascii="Trebuchet MS" w:hAnsi="Trebuchet MS"/>
          <w:sz w:val="20"/>
          <w:szCs w:val="20"/>
        </w:rPr>
        <w:fldChar w:fldCharType="end"/>
      </w:r>
      <w:r w:rsidRPr="00036DCA">
        <w:rPr>
          <w:rFonts w:ascii="Trebuchet MS" w:hAnsi="Trebuchet MS"/>
          <w:sz w:val="20"/>
          <w:szCs w:val="20"/>
        </w:rPr>
        <w:t>.</w:t>
      </w:r>
    </w:p>
    <w:p w14:paraId="08B8004A" w14:textId="77777777" w:rsidR="00874412" w:rsidRPr="00036DCA" w:rsidRDefault="00874412" w:rsidP="00D434E4">
      <w:pPr>
        <w:pStyle w:val="Default"/>
        <w:widowControl w:val="0"/>
        <w:spacing w:line="360" w:lineRule="auto"/>
        <w:rPr>
          <w:rFonts w:ascii="Trebuchet MS" w:hAnsi="Trebuchet MS" w:cstheme="minorHAnsi"/>
          <w:b/>
          <w:color w:val="auto"/>
          <w:sz w:val="20"/>
          <w:szCs w:val="20"/>
          <w:lang w:bidi="th-TH"/>
        </w:rPr>
      </w:pPr>
    </w:p>
    <w:p w14:paraId="15EFCB8F" w14:textId="77777777" w:rsidR="007D56C7" w:rsidRPr="00036DCA" w:rsidRDefault="009D0636"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 xml:space="preserve">CLÁUSULA </w:t>
      </w:r>
      <w:r w:rsidR="00377066" w:rsidRPr="00036DCA">
        <w:rPr>
          <w:rFonts w:ascii="Trebuchet MS" w:hAnsi="Trebuchet MS" w:cstheme="minorHAnsi"/>
          <w:b/>
          <w:color w:val="auto"/>
          <w:sz w:val="20"/>
          <w:szCs w:val="20"/>
          <w:lang w:bidi="th-TH"/>
        </w:rPr>
        <w:t>ONZE</w:t>
      </w:r>
      <w:r w:rsidRPr="00036DCA">
        <w:rPr>
          <w:rFonts w:ascii="Trebuchet MS" w:hAnsi="Trebuchet MS" w:cstheme="minorHAnsi"/>
          <w:b/>
          <w:color w:val="auto"/>
          <w:sz w:val="20"/>
          <w:szCs w:val="20"/>
          <w:lang w:bidi="th-TH"/>
        </w:rPr>
        <w:t xml:space="preserve"> - </w:t>
      </w:r>
      <w:r w:rsidR="002E1B45" w:rsidRPr="00036DCA">
        <w:rPr>
          <w:rFonts w:ascii="Trebuchet MS" w:hAnsi="Trebuchet MS" w:cstheme="minorHAnsi"/>
          <w:b/>
          <w:color w:val="auto"/>
          <w:sz w:val="20"/>
          <w:szCs w:val="20"/>
          <w:lang w:bidi="th-TH"/>
        </w:rPr>
        <w:t>DISPOSIÇÕES GERAIS</w:t>
      </w:r>
    </w:p>
    <w:p w14:paraId="2B60FB07" w14:textId="77777777" w:rsidR="007D56C7" w:rsidRPr="00036DCA" w:rsidRDefault="007D56C7" w:rsidP="00D434E4">
      <w:pPr>
        <w:widowControl w:val="0"/>
        <w:spacing w:line="360" w:lineRule="auto"/>
        <w:rPr>
          <w:rFonts w:ascii="Trebuchet MS" w:eastAsia="Arial Unicode MS" w:hAnsi="Trebuchet MS" w:cstheme="minorHAnsi"/>
          <w:sz w:val="20"/>
          <w:szCs w:val="20"/>
          <w:lang w:bidi="th-TH"/>
        </w:rPr>
      </w:pPr>
    </w:p>
    <w:p w14:paraId="428AF95C" w14:textId="77777777" w:rsidR="007D56C7" w:rsidRPr="00036DCA"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bookmarkStart w:id="113" w:name="_Ref72240081"/>
      <w:r w:rsidRPr="00036DCA">
        <w:rPr>
          <w:rFonts w:ascii="Trebuchet MS" w:hAnsi="Trebuchet MS" w:cstheme="minorHAnsi"/>
          <w:color w:val="auto"/>
          <w:sz w:val="20"/>
          <w:szCs w:val="20"/>
          <w:u w:val="single"/>
          <w:lang w:bidi="th-TH"/>
        </w:rPr>
        <w:t>Comunicações</w:t>
      </w:r>
      <w:r w:rsidRPr="00036DCA">
        <w:rPr>
          <w:rFonts w:ascii="Trebuchet MS" w:hAnsi="Trebuchet MS" w:cstheme="minorHAnsi"/>
          <w:color w:val="auto"/>
          <w:sz w:val="20"/>
          <w:szCs w:val="20"/>
          <w:lang w:bidi="th-TH"/>
        </w:rPr>
        <w:t xml:space="preserve">: </w:t>
      </w:r>
      <w:r w:rsidR="005120C4" w:rsidRPr="00036DCA">
        <w:rPr>
          <w:rFonts w:ascii="Trebuchet MS" w:hAnsi="Trebuchet MS"/>
          <w:color w:val="auto"/>
          <w:sz w:val="20"/>
          <w:szCs w:val="20"/>
        </w:rPr>
        <w:t xml:space="preserve">Todos os documentos e as comunicações a serem enviados por qualquer das Partes </w:t>
      </w:r>
      <w:r w:rsidR="005120C4" w:rsidRPr="00036DCA">
        <w:rPr>
          <w:rFonts w:ascii="Trebuchet MS" w:hAnsi="Trebuchet MS"/>
          <w:color w:val="auto"/>
          <w:sz w:val="20"/>
          <w:szCs w:val="20"/>
        </w:rPr>
        <w:lastRenderedPageBreak/>
        <w:t xml:space="preserve">nos termos desta Escritura de Emissão deverão ser sempre feitos por escrito, assim como os meios </w:t>
      </w:r>
      <w:r w:rsidR="005120C4" w:rsidRPr="00036DCA">
        <w:rPr>
          <w:rFonts w:ascii="Trebuchet MS" w:hAnsi="Trebuchet MS"/>
          <w:sz w:val="20"/>
          <w:szCs w:val="20"/>
        </w:rPr>
        <w:t>físicos</w:t>
      </w:r>
      <w:r w:rsidR="005120C4" w:rsidRPr="00036DCA">
        <w:rPr>
          <w:rFonts w:ascii="Trebuchet MS" w:hAnsi="Trebuchet MS"/>
          <w:color w:val="auto"/>
          <w:sz w:val="20"/>
          <w:szCs w:val="20"/>
        </w:rPr>
        <w:t xml:space="preserve"> que contenham documentos ou comunicações, e deverão ser encaminhados para os seguintes endereços</w:t>
      </w:r>
      <w:r w:rsidR="005876F9" w:rsidRPr="00036DCA">
        <w:rPr>
          <w:rFonts w:ascii="Trebuchet MS" w:hAnsi="Trebuchet MS"/>
          <w:color w:val="auto"/>
          <w:sz w:val="20"/>
          <w:szCs w:val="20"/>
        </w:rPr>
        <w:t xml:space="preserve"> e para todas as Partes</w:t>
      </w:r>
      <w:r w:rsidR="005120C4" w:rsidRPr="00036DCA">
        <w:rPr>
          <w:rFonts w:ascii="Trebuchet MS" w:hAnsi="Trebuchet MS"/>
          <w:color w:val="auto"/>
          <w:sz w:val="20"/>
          <w:szCs w:val="20"/>
        </w:rPr>
        <w:t>:</w:t>
      </w:r>
      <w:bookmarkEnd w:id="113"/>
      <w:r w:rsidR="002F34E2" w:rsidRPr="00036DCA">
        <w:rPr>
          <w:rFonts w:ascii="Trebuchet MS" w:hAnsi="Trebuchet MS"/>
          <w:color w:val="auto"/>
          <w:sz w:val="20"/>
          <w:szCs w:val="20"/>
        </w:rPr>
        <w:t xml:space="preserve"> </w:t>
      </w:r>
    </w:p>
    <w:p w14:paraId="688D12A4" w14:textId="77777777" w:rsidR="007D56C7" w:rsidRPr="00036DCA" w:rsidRDefault="007D56C7" w:rsidP="00D434E4">
      <w:pPr>
        <w:pStyle w:val="p0"/>
        <w:spacing w:line="360" w:lineRule="auto"/>
        <w:rPr>
          <w:rFonts w:ascii="Trebuchet MS" w:eastAsia="Arial Unicode MS" w:hAnsi="Trebuchet MS" w:cstheme="minorHAnsi"/>
          <w:sz w:val="20"/>
          <w:lang w:bidi="th-TH"/>
        </w:rPr>
      </w:pPr>
    </w:p>
    <w:p w14:paraId="0710FDB7" w14:textId="77777777" w:rsidR="00776143" w:rsidRPr="00036DCA" w:rsidRDefault="002E1B45" w:rsidP="00D434E4">
      <w:pPr>
        <w:pStyle w:val="p0"/>
        <w:numPr>
          <w:ilvl w:val="0"/>
          <w:numId w:val="11"/>
        </w:numPr>
        <w:tabs>
          <w:tab w:val="clear" w:pos="720"/>
          <w:tab w:val="left" w:pos="993"/>
        </w:tabs>
        <w:spacing w:line="360" w:lineRule="auto"/>
        <w:ind w:left="1418" w:hanging="567"/>
        <w:rPr>
          <w:rFonts w:ascii="Trebuchet MS" w:hAnsi="Trebuchet MS"/>
          <w:sz w:val="20"/>
        </w:rPr>
      </w:pPr>
      <w:r w:rsidRPr="00036DCA">
        <w:rPr>
          <w:rFonts w:ascii="Trebuchet MS" w:eastAsia="Arial Unicode MS" w:hAnsi="Trebuchet MS" w:cstheme="minorHAnsi"/>
          <w:sz w:val="20"/>
          <w:lang w:bidi="th-TH"/>
        </w:rPr>
        <w:t xml:space="preserve">Para a </w:t>
      </w:r>
      <w:r w:rsidR="000D48E0" w:rsidRPr="00036DCA">
        <w:rPr>
          <w:rFonts w:ascii="Trebuchet MS" w:eastAsia="Arial Unicode MS" w:hAnsi="Trebuchet MS" w:cstheme="minorHAnsi"/>
          <w:sz w:val="20"/>
          <w:lang w:bidi="th-TH"/>
        </w:rPr>
        <w:t>Emissora</w:t>
      </w:r>
      <w:r w:rsidRPr="00036DCA">
        <w:rPr>
          <w:rFonts w:ascii="Trebuchet MS" w:eastAsia="Arial Unicode MS" w:hAnsi="Trebuchet MS" w:cstheme="minorHAnsi"/>
          <w:sz w:val="20"/>
          <w:lang w:bidi="th-TH"/>
        </w:rPr>
        <w:t>:</w:t>
      </w:r>
    </w:p>
    <w:p w14:paraId="39A7AD29" w14:textId="23A4FA44" w:rsidR="007B6A1E" w:rsidRPr="00036DCA" w:rsidRDefault="003A451A" w:rsidP="00D434E4">
      <w:pPr>
        <w:pStyle w:val="p0"/>
        <w:tabs>
          <w:tab w:val="left" w:pos="993"/>
        </w:tabs>
        <w:spacing w:line="360" w:lineRule="auto"/>
        <w:ind w:left="1418"/>
        <w:rPr>
          <w:rFonts w:ascii="Trebuchet MS" w:hAnsi="Trebuchet MS"/>
          <w:b/>
          <w:bCs/>
          <w:sz w:val="20"/>
        </w:rPr>
      </w:pPr>
      <w:bookmarkStart w:id="114" w:name="_Hlk130294075"/>
      <w:r w:rsidRPr="00036DCA">
        <w:rPr>
          <w:rFonts w:ascii="Trebuchet MS" w:hAnsi="Trebuchet MS"/>
          <w:b/>
          <w:bCs/>
          <w:sz w:val="20"/>
        </w:rPr>
        <w:t>P3BR MACUCO EMPREENDIMENTO IMOBILIÁRIO LTDA.</w:t>
      </w:r>
    </w:p>
    <w:p w14:paraId="616BB1D4" w14:textId="77777777" w:rsidR="00C023EC" w:rsidRDefault="00C023EC" w:rsidP="00D434E4">
      <w:pPr>
        <w:pStyle w:val="p0"/>
        <w:tabs>
          <w:tab w:val="left" w:pos="993"/>
        </w:tabs>
        <w:spacing w:line="360" w:lineRule="auto"/>
        <w:ind w:left="1418"/>
        <w:rPr>
          <w:rFonts w:ascii="Trebuchet MS" w:hAnsi="Trebuchet MS"/>
        </w:rPr>
      </w:pPr>
      <w:r w:rsidRPr="00D40CDE">
        <w:rPr>
          <w:rFonts w:ascii="Trebuchet MS" w:hAnsi="Trebuchet MS"/>
        </w:rPr>
        <w:t xml:space="preserve">Rua </w:t>
      </w:r>
      <w:proofErr w:type="spellStart"/>
      <w:r w:rsidRPr="00D40CDE">
        <w:rPr>
          <w:rFonts w:ascii="Trebuchet MS" w:hAnsi="Trebuchet MS"/>
        </w:rPr>
        <w:t>Fidêncio</w:t>
      </w:r>
      <w:proofErr w:type="spellEnd"/>
      <w:r w:rsidRPr="00D40CDE">
        <w:rPr>
          <w:rFonts w:ascii="Trebuchet MS" w:hAnsi="Trebuchet MS"/>
        </w:rPr>
        <w:t xml:space="preserve"> Ramos, nº 101, Sala 61, parte, Vila Olímpia, </w:t>
      </w:r>
    </w:p>
    <w:p w14:paraId="4108F9B9" w14:textId="7B920660" w:rsidR="00AF201F" w:rsidRPr="00036DCA" w:rsidRDefault="00C023EC" w:rsidP="00D434E4">
      <w:pPr>
        <w:pStyle w:val="p0"/>
        <w:tabs>
          <w:tab w:val="left" w:pos="993"/>
        </w:tabs>
        <w:spacing w:line="360" w:lineRule="auto"/>
        <w:ind w:left="1418"/>
        <w:rPr>
          <w:rFonts w:ascii="Trebuchet MS" w:hAnsi="Trebuchet MS"/>
          <w:sz w:val="20"/>
        </w:rPr>
      </w:pPr>
      <w:r w:rsidRPr="00D40CDE">
        <w:rPr>
          <w:rFonts w:ascii="Trebuchet MS" w:hAnsi="Trebuchet MS"/>
        </w:rPr>
        <w:t>CEP 04551-010</w:t>
      </w:r>
      <w:r w:rsidR="00AF201F" w:rsidRPr="00036DCA">
        <w:rPr>
          <w:rFonts w:ascii="Trebuchet MS" w:hAnsi="Trebuchet MS"/>
          <w:sz w:val="20"/>
        </w:rPr>
        <w:t>, São Paulo/SP.</w:t>
      </w:r>
    </w:p>
    <w:bookmarkEnd w:id="114"/>
    <w:p w14:paraId="66766C07" w14:textId="77777777" w:rsidR="00C023EC" w:rsidRPr="00D40CDE" w:rsidRDefault="00C023EC" w:rsidP="00C023EC">
      <w:pPr>
        <w:pStyle w:val="p0"/>
        <w:tabs>
          <w:tab w:val="clear" w:pos="720"/>
          <w:tab w:val="left" w:pos="993"/>
        </w:tabs>
        <w:spacing w:line="360" w:lineRule="auto"/>
        <w:ind w:left="1418"/>
        <w:rPr>
          <w:rFonts w:ascii="Trebuchet MS" w:hAnsi="Trebuchet MS"/>
          <w:sz w:val="20"/>
        </w:rPr>
      </w:pPr>
      <w:r w:rsidRPr="00D40CDE">
        <w:rPr>
          <w:rFonts w:ascii="Trebuchet MS" w:hAnsi="Trebuchet MS"/>
          <w:sz w:val="20"/>
        </w:rPr>
        <w:t xml:space="preserve">At.: Danilo </w:t>
      </w:r>
      <w:proofErr w:type="spellStart"/>
      <w:r w:rsidRPr="00D40CDE">
        <w:rPr>
          <w:rFonts w:ascii="Trebuchet MS" w:hAnsi="Trebuchet MS"/>
          <w:sz w:val="20"/>
        </w:rPr>
        <w:t>Coenca</w:t>
      </w:r>
      <w:proofErr w:type="spellEnd"/>
    </w:p>
    <w:p w14:paraId="681B34D0" w14:textId="77777777" w:rsidR="00C023EC" w:rsidRPr="00D40CDE" w:rsidRDefault="00C023EC" w:rsidP="00C023EC">
      <w:pPr>
        <w:pStyle w:val="p0"/>
        <w:tabs>
          <w:tab w:val="clear" w:pos="720"/>
          <w:tab w:val="left" w:pos="993"/>
        </w:tabs>
        <w:spacing w:line="360" w:lineRule="auto"/>
        <w:ind w:left="1418"/>
        <w:rPr>
          <w:rFonts w:ascii="Trebuchet MS" w:hAnsi="Trebuchet MS"/>
          <w:sz w:val="20"/>
        </w:rPr>
      </w:pPr>
      <w:r w:rsidRPr="00D40CDE">
        <w:rPr>
          <w:rFonts w:ascii="Trebuchet MS" w:hAnsi="Trebuchet MS" w:cs="Arial"/>
          <w:sz w:val="20"/>
        </w:rPr>
        <w:t>Fone:</w:t>
      </w:r>
      <w:r w:rsidRPr="00D40CDE">
        <w:rPr>
          <w:rFonts w:ascii="Trebuchet MS" w:hAnsi="Trebuchet MS"/>
          <w:sz w:val="20"/>
        </w:rPr>
        <w:t xml:space="preserve"> </w:t>
      </w:r>
      <w:bookmarkStart w:id="115" w:name="_Hlk124780368"/>
      <w:r w:rsidRPr="00D40CDE">
        <w:rPr>
          <w:rFonts w:ascii="Trebuchet MS" w:hAnsi="Trebuchet MS"/>
          <w:sz w:val="20"/>
        </w:rPr>
        <w:t>(11) 3849-3838</w:t>
      </w:r>
      <w:bookmarkEnd w:id="115"/>
    </w:p>
    <w:p w14:paraId="76C5FB75" w14:textId="77777777" w:rsidR="00C023EC" w:rsidRPr="00D40CDE" w:rsidRDefault="00C023EC" w:rsidP="00C023EC">
      <w:pPr>
        <w:pStyle w:val="p0"/>
        <w:tabs>
          <w:tab w:val="clear" w:pos="720"/>
          <w:tab w:val="left" w:pos="993"/>
        </w:tabs>
        <w:spacing w:line="360" w:lineRule="auto"/>
        <w:ind w:left="1418"/>
        <w:rPr>
          <w:rFonts w:ascii="Trebuchet MS" w:hAnsi="Trebuchet MS"/>
          <w:sz w:val="20"/>
        </w:rPr>
      </w:pPr>
      <w:r w:rsidRPr="00D40CDE">
        <w:rPr>
          <w:rFonts w:ascii="Trebuchet MS" w:hAnsi="Trebuchet MS"/>
          <w:sz w:val="20"/>
        </w:rPr>
        <w:t>E-mail: dcoenca.ext@paladinrp.com</w:t>
      </w:r>
    </w:p>
    <w:p w14:paraId="24533BCD" w14:textId="77777777" w:rsidR="00FD34C7" w:rsidRPr="00036DCA" w:rsidRDefault="00FD34C7" w:rsidP="00D434E4">
      <w:pPr>
        <w:pStyle w:val="p0"/>
        <w:tabs>
          <w:tab w:val="clear" w:pos="720"/>
          <w:tab w:val="left" w:pos="993"/>
        </w:tabs>
        <w:spacing w:line="360" w:lineRule="auto"/>
        <w:ind w:left="1418"/>
        <w:rPr>
          <w:rFonts w:ascii="Trebuchet MS" w:hAnsi="Trebuchet MS"/>
          <w:sz w:val="20"/>
        </w:rPr>
      </w:pPr>
    </w:p>
    <w:p w14:paraId="2829ED9B" w14:textId="77777777" w:rsidR="00A32BCA" w:rsidRPr="00036DCA" w:rsidRDefault="002E1B45" w:rsidP="00D434E4">
      <w:pPr>
        <w:pStyle w:val="p0"/>
        <w:numPr>
          <w:ilvl w:val="0"/>
          <w:numId w:val="11"/>
        </w:numPr>
        <w:tabs>
          <w:tab w:val="clear" w:pos="720"/>
          <w:tab w:val="left" w:pos="993"/>
        </w:tabs>
        <w:spacing w:line="360" w:lineRule="auto"/>
        <w:ind w:left="1418" w:hanging="567"/>
        <w:rPr>
          <w:rFonts w:ascii="Trebuchet MS" w:hAnsi="Trebuchet MS" w:cstheme="minorHAnsi"/>
          <w:sz w:val="20"/>
        </w:rPr>
      </w:pPr>
      <w:r w:rsidRPr="00036DCA">
        <w:rPr>
          <w:rFonts w:ascii="Trebuchet MS" w:hAnsi="Trebuchet MS" w:cstheme="minorHAnsi"/>
          <w:sz w:val="20"/>
        </w:rPr>
        <w:t xml:space="preserve">Para a </w:t>
      </w:r>
      <w:r w:rsidR="001C6DD3" w:rsidRPr="00036DCA">
        <w:rPr>
          <w:rFonts w:ascii="Trebuchet MS" w:hAnsi="Trebuchet MS" w:cstheme="minorHAnsi"/>
          <w:sz w:val="20"/>
        </w:rPr>
        <w:t>Credora</w:t>
      </w:r>
      <w:r w:rsidRPr="00036DCA">
        <w:rPr>
          <w:rFonts w:ascii="Trebuchet MS" w:hAnsi="Trebuchet MS" w:cstheme="minorHAnsi"/>
          <w:sz w:val="20"/>
        </w:rPr>
        <w:t>:</w:t>
      </w:r>
    </w:p>
    <w:p w14:paraId="6B8D2DBF" w14:textId="77777777" w:rsidR="00FD4D1D" w:rsidRPr="00036DCA" w:rsidRDefault="00FD4D1D" w:rsidP="00D434E4">
      <w:pPr>
        <w:pStyle w:val="p0"/>
        <w:tabs>
          <w:tab w:val="clear" w:pos="720"/>
          <w:tab w:val="left" w:pos="993"/>
        </w:tabs>
        <w:spacing w:line="360" w:lineRule="auto"/>
        <w:ind w:left="1418"/>
        <w:rPr>
          <w:rFonts w:ascii="Trebuchet MS" w:hAnsi="Trebuchet MS" w:cs="Tahoma"/>
          <w:b/>
          <w:sz w:val="20"/>
        </w:rPr>
      </w:pPr>
      <w:r w:rsidRPr="00036DCA">
        <w:rPr>
          <w:rFonts w:ascii="Trebuchet MS" w:hAnsi="Trebuchet MS" w:cs="Tahoma"/>
          <w:b/>
          <w:sz w:val="20"/>
        </w:rPr>
        <w:t>TRUE SECURITIZADORA S.A.</w:t>
      </w:r>
    </w:p>
    <w:p w14:paraId="2220DB72" w14:textId="77777777" w:rsidR="00FD4D1D" w:rsidRPr="00036DCA" w:rsidRDefault="00FD4D1D" w:rsidP="00D434E4">
      <w:pPr>
        <w:pStyle w:val="p0"/>
        <w:tabs>
          <w:tab w:val="clear" w:pos="720"/>
          <w:tab w:val="left" w:pos="993"/>
        </w:tabs>
        <w:spacing w:line="360" w:lineRule="auto"/>
        <w:ind w:left="1418"/>
        <w:rPr>
          <w:rFonts w:ascii="Trebuchet MS" w:hAnsi="Trebuchet MS" w:cs="Tahoma"/>
          <w:sz w:val="20"/>
        </w:rPr>
      </w:pPr>
      <w:r w:rsidRPr="00036DCA">
        <w:rPr>
          <w:rFonts w:ascii="Trebuchet MS" w:hAnsi="Trebuchet MS" w:cs="Tahoma"/>
          <w:sz w:val="20"/>
        </w:rPr>
        <w:t>Avenida Santo Amaro, nº 48, 1º andar, conjunto 12</w:t>
      </w:r>
    </w:p>
    <w:p w14:paraId="618F5CFC" w14:textId="77777777" w:rsidR="006D2D31" w:rsidRPr="00036DCA" w:rsidRDefault="006D2D31" w:rsidP="00D434E4">
      <w:pPr>
        <w:pStyle w:val="p0"/>
        <w:tabs>
          <w:tab w:val="clear" w:pos="720"/>
          <w:tab w:val="left" w:pos="993"/>
        </w:tabs>
        <w:spacing w:line="360" w:lineRule="auto"/>
        <w:ind w:left="1418"/>
        <w:rPr>
          <w:rFonts w:ascii="Trebuchet MS" w:hAnsi="Trebuchet MS"/>
          <w:sz w:val="20"/>
        </w:rPr>
      </w:pPr>
      <w:r w:rsidRPr="00036DCA">
        <w:rPr>
          <w:rFonts w:ascii="Trebuchet MS" w:hAnsi="Trebuchet MS"/>
          <w:sz w:val="20"/>
        </w:rPr>
        <w:t xml:space="preserve">CEP </w:t>
      </w:r>
      <w:r w:rsidR="00FD4D1D" w:rsidRPr="00036DCA">
        <w:rPr>
          <w:rFonts w:ascii="Trebuchet MS" w:hAnsi="Trebuchet MS" w:cs="Tahoma"/>
          <w:sz w:val="20"/>
        </w:rPr>
        <w:t>04.506-000</w:t>
      </w:r>
      <w:r w:rsidRPr="00036DCA">
        <w:rPr>
          <w:rFonts w:ascii="Trebuchet MS" w:hAnsi="Trebuchet MS"/>
          <w:sz w:val="20"/>
        </w:rPr>
        <w:t>,</w:t>
      </w:r>
      <w:r w:rsidR="00FD34C7" w:rsidRPr="00036DCA">
        <w:rPr>
          <w:rFonts w:ascii="Trebuchet MS" w:hAnsi="Trebuchet MS"/>
          <w:sz w:val="20"/>
        </w:rPr>
        <w:t xml:space="preserve"> São Paulo/SP</w:t>
      </w:r>
    </w:p>
    <w:p w14:paraId="53EF0EB4" w14:textId="77777777" w:rsidR="003927D7" w:rsidRPr="00036DCA" w:rsidRDefault="003927D7" w:rsidP="00D434E4">
      <w:pPr>
        <w:pStyle w:val="p0"/>
        <w:tabs>
          <w:tab w:val="left" w:pos="993"/>
        </w:tabs>
        <w:spacing w:line="360" w:lineRule="auto"/>
        <w:ind w:left="1418"/>
        <w:rPr>
          <w:rFonts w:ascii="Trebuchet MS" w:hAnsi="Trebuchet MS" w:cs="Arial"/>
          <w:sz w:val="20"/>
        </w:rPr>
      </w:pPr>
      <w:r w:rsidRPr="00036DCA">
        <w:rPr>
          <w:rFonts w:ascii="Trebuchet MS" w:hAnsi="Trebuchet MS" w:cs="Arial"/>
          <w:sz w:val="20"/>
        </w:rPr>
        <w:t xml:space="preserve">At.: Arley Custódio Fonseca </w:t>
      </w:r>
    </w:p>
    <w:p w14:paraId="15140375" w14:textId="77777777" w:rsidR="003927D7" w:rsidRPr="00036DCA" w:rsidRDefault="003927D7" w:rsidP="00D434E4">
      <w:pPr>
        <w:pStyle w:val="p0"/>
        <w:tabs>
          <w:tab w:val="left" w:pos="993"/>
        </w:tabs>
        <w:spacing w:line="360" w:lineRule="auto"/>
        <w:ind w:left="1418"/>
        <w:rPr>
          <w:rFonts w:ascii="Trebuchet MS" w:hAnsi="Trebuchet MS" w:cs="Arial"/>
          <w:sz w:val="20"/>
        </w:rPr>
      </w:pPr>
      <w:r w:rsidRPr="00036DCA">
        <w:rPr>
          <w:rFonts w:ascii="Trebuchet MS" w:hAnsi="Trebuchet MS" w:cs="Arial"/>
          <w:sz w:val="20"/>
        </w:rPr>
        <w:t>Fone: (11) 3071-4475</w:t>
      </w:r>
    </w:p>
    <w:p w14:paraId="3BD560D8" w14:textId="77777777" w:rsidR="006D2D31" w:rsidRPr="00036DCA" w:rsidRDefault="003927D7" w:rsidP="00D434E4">
      <w:pPr>
        <w:pStyle w:val="p0"/>
        <w:tabs>
          <w:tab w:val="clear" w:pos="720"/>
          <w:tab w:val="left" w:pos="993"/>
        </w:tabs>
        <w:spacing w:line="360" w:lineRule="auto"/>
        <w:ind w:left="1418"/>
        <w:rPr>
          <w:rFonts w:ascii="Trebuchet MS" w:hAnsi="Trebuchet MS" w:cs="Arial"/>
          <w:sz w:val="20"/>
        </w:rPr>
      </w:pPr>
      <w:r w:rsidRPr="00036DCA">
        <w:rPr>
          <w:rFonts w:ascii="Trebuchet MS" w:hAnsi="Trebuchet MS" w:cs="Arial"/>
          <w:sz w:val="20"/>
        </w:rPr>
        <w:t xml:space="preserve">E-mail: middle@truesecuritizadora.com.br | </w:t>
      </w:r>
      <w:hyperlink r:id="rId14" w:history="1">
        <w:r w:rsidR="00004044" w:rsidRPr="00036DCA">
          <w:rPr>
            <w:rStyle w:val="Hyperlink"/>
            <w:rFonts w:ascii="Trebuchet MS" w:hAnsi="Trebuchet MS" w:cs="Arial"/>
            <w:sz w:val="20"/>
          </w:rPr>
          <w:t>juridico@truesecuritizadora.com.br</w:t>
        </w:r>
      </w:hyperlink>
    </w:p>
    <w:p w14:paraId="03F100EF" w14:textId="77777777" w:rsidR="00004044" w:rsidRPr="00036DCA" w:rsidRDefault="00004044" w:rsidP="00D434E4">
      <w:pPr>
        <w:pStyle w:val="p0"/>
        <w:tabs>
          <w:tab w:val="clear" w:pos="720"/>
          <w:tab w:val="left" w:pos="993"/>
        </w:tabs>
        <w:spacing w:line="360" w:lineRule="auto"/>
        <w:ind w:left="1418"/>
        <w:rPr>
          <w:rFonts w:ascii="Trebuchet MS" w:hAnsi="Trebuchet MS"/>
          <w:b/>
          <w:smallCaps/>
          <w:sz w:val="20"/>
        </w:rPr>
      </w:pPr>
    </w:p>
    <w:p w14:paraId="4FBD88B8" w14:textId="77777777" w:rsidR="00E17889" w:rsidRPr="00036DCA" w:rsidRDefault="00E17889" w:rsidP="00D434E4">
      <w:pPr>
        <w:pStyle w:val="p0"/>
        <w:numPr>
          <w:ilvl w:val="0"/>
          <w:numId w:val="11"/>
        </w:numPr>
        <w:tabs>
          <w:tab w:val="clear" w:pos="720"/>
          <w:tab w:val="left" w:pos="993"/>
        </w:tabs>
        <w:spacing w:line="360" w:lineRule="auto"/>
        <w:ind w:left="1418" w:hanging="567"/>
        <w:rPr>
          <w:rFonts w:ascii="Trebuchet MS" w:hAnsi="Trebuchet MS" w:cs="Calibri"/>
          <w:bCs/>
          <w:sz w:val="20"/>
        </w:rPr>
      </w:pPr>
      <w:r w:rsidRPr="00036DCA">
        <w:rPr>
          <w:rFonts w:ascii="Trebuchet MS" w:hAnsi="Trebuchet MS" w:cs="Calibri"/>
          <w:bCs/>
          <w:sz w:val="20"/>
        </w:rPr>
        <w:t xml:space="preserve">Para </w:t>
      </w:r>
      <w:r w:rsidR="00C91BC7" w:rsidRPr="00036DCA">
        <w:rPr>
          <w:rFonts w:ascii="Trebuchet MS" w:hAnsi="Trebuchet MS" w:cs="Calibri"/>
          <w:bCs/>
          <w:sz w:val="20"/>
        </w:rPr>
        <w:t xml:space="preserve">a </w:t>
      </w:r>
      <w:proofErr w:type="spellStart"/>
      <w:r w:rsidR="00FD4D1D" w:rsidRPr="00036DCA">
        <w:rPr>
          <w:rFonts w:ascii="Trebuchet MS" w:hAnsi="Trebuchet MS" w:cs="Calibri"/>
          <w:bCs/>
          <w:sz w:val="20"/>
        </w:rPr>
        <w:t>You</w:t>
      </w:r>
      <w:proofErr w:type="spellEnd"/>
      <w:r w:rsidR="00FD4D1D" w:rsidRPr="00036DCA">
        <w:rPr>
          <w:rFonts w:ascii="Trebuchet MS" w:hAnsi="Trebuchet MS" w:cs="Calibri"/>
          <w:bCs/>
          <w:sz w:val="20"/>
        </w:rPr>
        <w:t xml:space="preserve"> Inc</w:t>
      </w:r>
      <w:r w:rsidRPr="00036DCA">
        <w:rPr>
          <w:rFonts w:ascii="Trebuchet MS" w:hAnsi="Trebuchet MS" w:cs="Calibri"/>
          <w:bCs/>
          <w:sz w:val="20"/>
        </w:rPr>
        <w:t>:</w:t>
      </w:r>
    </w:p>
    <w:p w14:paraId="3532E804" w14:textId="77777777" w:rsidR="00776143" w:rsidRPr="00036DCA" w:rsidRDefault="00FD4D1D" w:rsidP="00D434E4">
      <w:pPr>
        <w:pStyle w:val="p0"/>
        <w:tabs>
          <w:tab w:val="left" w:pos="993"/>
        </w:tabs>
        <w:spacing w:line="360" w:lineRule="auto"/>
        <w:ind w:left="1418"/>
        <w:rPr>
          <w:rFonts w:ascii="Trebuchet MS" w:hAnsi="Trebuchet MS"/>
          <w:b/>
          <w:bCs/>
          <w:sz w:val="20"/>
        </w:rPr>
      </w:pPr>
      <w:r w:rsidRPr="00036DCA">
        <w:rPr>
          <w:rFonts w:ascii="Trebuchet MS" w:eastAsia="SimSun" w:hAnsi="Trebuchet MS" w:cs="Calibri"/>
          <w:b/>
          <w:smallCaps/>
          <w:kern w:val="28"/>
          <w:sz w:val="20"/>
          <w:lang w:val="x-none" w:eastAsia="pt-BR"/>
        </w:rPr>
        <w:t>YOU INC INCORPORADORA E PARTICIPAÇÕES S.A.</w:t>
      </w:r>
    </w:p>
    <w:p w14:paraId="275AF6C7" w14:textId="77777777" w:rsidR="007B6A1E" w:rsidRPr="00036DCA" w:rsidRDefault="007B6A1E" w:rsidP="00D434E4">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036DCA">
        <w:rPr>
          <w:rFonts w:ascii="Trebuchet MS" w:hAnsi="Trebuchet MS" w:cstheme="minorHAnsi"/>
          <w:sz w:val="20"/>
          <w:szCs w:val="20"/>
        </w:rPr>
        <w:t>Avenida Presidente Juscelino Kubitschek 360, 4º andar, conjunto 41, CEP 04543-000, São Paulo, SP</w:t>
      </w:r>
    </w:p>
    <w:p w14:paraId="67BA0064" w14:textId="77777777" w:rsidR="007B6A1E" w:rsidRPr="00036DCA" w:rsidRDefault="007B6A1E" w:rsidP="00D434E4">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bookmarkStart w:id="116" w:name="_Hlk129087993"/>
      <w:r w:rsidRPr="00036DCA">
        <w:rPr>
          <w:rFonts w:ascii="Trebuchet MS" w:hAnsi="Trebuchet MS" w:cstheme="minorHAnsi"/>
          <w:sz w:val="20"/>
          <w:szCs w:val="20"/>
        </w:rPr>
        <w:t xml:space="preserve">At.: Abrão </w:t>
      </w:r>
      <w:proofErr w:type="spellStart"/>
      <w:r w:rsidRPr="00036DCA">
        <w:rPr>
          <w:rFonts w:ascii="Trebuchet MS" w:hAnsi="Trebuchet MS" w:cstheme="minorHAnsi"/>
          <w:sz w:val="20"/>
          <w:szCs w:val="20"/>
        </w:rPr>
        <w:t>Muszkat</w:t>
      </w:r>
      <w:proofErr w:type="spellEnd"/>
      <w:r w:rsidRPr="00036DCA">
        <w:rPr>
          <w:rFonts w:ascii="Trebuchet MS" w:hAnsi="Trebuchet MS" w:cstheme="minorHAnsi"/>
          <w:sz w:val="20"/>
          <w:szCs w:val="20"/>
        </w:rPr>
        <w:t xml:space="preserve"> /Bruno Vasques/Ricardo </w:t>
      </w:r>
      <w:proofErr w:type="spellStart"/>
      <w:r w:rsidRPr="00036DCA">
        <w:rPr>
          <w:rFonts w:ascii="Trebuchet MS" w:hAnsi="Trebuchet MS" w:cstheme="minorHAnsi"/>
          <w:sz w:val="20"/>
          <w:szCs w:val="20"/>
        </w:rPr>
        <w:t>Albahari</w:t>
      </w:r>
      <w:proofErr w:type="spellEnd"/>
    </w:p>
    <w:p w14:paraId="65ADDCD5" w14:textId="77777777" w:rsidR="007B6A1E" w:rsidRPr="00036DCA" w:rsidRDefault="007B6A1E" w:rsidP="00C023EC">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036DCA">
        <w:rPr>
          <w:rFonts w:ascii="Trebuchet MS" w:hAnsi="Trebuchet MS" w:cstheme="minorHAnsi"/>
          <w:sz w:val="20"/>
          <w:szCs w:val="20"/>
        </w:rPr>
        <w:t xml:space="preserve">Telefone: (11) 3074-0780, (11) 3074-0761 </w:t>
      </w:r>
      <w:proofErr w:type="gramStart"/>
      <w:r w:rsidRPr="00036DCA">
        <w:rPr>
          <w:rFonts w:ascii="Trebuchet MS" w:hAnsi="Trebuchet MS" w:cstheme="minorHAnsi"/>
          <w:sz w:val="20"/>
          <w:szCs w:val="20"/>
        </w:rPr>
        <w:t>e(</w:t>
      </w:r>
      <w:proofErr w:type="gramEnd"/>
      <w:r w:rsidRPr="00036DCA">
        <w:rPr>
          <w:rFonts w:ascii="Trebuchet MS" w:hAnsi="Trebuchet MS" w:cstheme="minorHAnsi"/>
          <w:sz w:val="20"/>
          <w:szCs w:val="20"/>
        </w:rPr>
        <w:t>11) 3074-0791</w:t>
      </w:r>
    </w:p>
    <w:p w14:paraId="59FDD5C8" w14:textId="77777777" w:rsidR="007B6A1E" w:rsidRPr="00036DCA" w:rsidRDefault="007B6A1E" w:rsidP="00C023EC">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036DCA">
        <w:rPr>
          <w:rFonts w:ascii="Trebuchet MS" w:hAnsi="Trebuchet MS" w:cstheme="minorHAnsi"/>
          <w:sz w:val="20"/>
          <w:szCs w:val="20"/>
        </w:rPr>
        <w:t xml:space="preserve">e-mail: amuszkat@youinc.com.br, bvasques@youinc.com.br, </w:t>
      </w:r>
      <w:hyperlink r:id="rId15" w:history="1">
        <w:r w:rsidRPr="00036DCA">
          <w:rPr>
            <w:rStyle w:val="Hyperlink"/>
            <w:rFonts w:ascii="Trebuchet MS" w:hAnsi="Trebuchet MS" w:cstheme="minorHAnsi"/>
            <w:sz w:val="20"/>
            <w:szCs w:val="20"/>
          </w:rPr>
          <w:t>ricardo@youinc.com.br</w:t>
        </w:r>
      </w:hyperlink>
    </w:p>
    <w:bookmarkEnd w:id="116"/>
    <w:p w14:paraId="2BB8F564" w14:textId="77777777" w:rsidR="00776143" w:rsidRPr="00036DCA" w:rsidRDefault="00776143" w:rsidP="00C023EC">
      <w:pPr>
        <w:pStyle w:val="p0"/>
        <w:tabs>
          <w:tab w:val="clear" w:pos="720"/>
          <w:tab w:val="left" w:pos="993"/>
        </w:tabs>
        <w:spacing w:line="360" w:lineRule="auto"/>
        <w:ind w:left="1418"/>
        <w:rPr>
          <w:rFonts w:ascii="Trebuchet MS" w:hAnsi="Trebuchet MS" w:cs="Calibri"/>
          <w:bCs/>
          <w:sz w:val="20"/>
        </w:rPr>
      </w:pPr>
    </w:p>
    <w:p w14:paraId="71AABE4A" w14:textId="4EBABA55" w:rsidR="00F502DF" w:rsidRPr="00036DCA" w:rsidRDefault="00F502DF" w:rsidP="00C023EC">
      <w:pPr>
        <w:pStyle w:val="p0"/>
        <w:numPr>
          <w:ilvl w:val="0"/>
          <w:numId w:val="11"/>
        </w:numPr>
        <w:tabs>
          <w:tab w:val="clear" w:pos="720"/>
          <w:tab w:val="left" w:pos="993"/>
        </w:tabs>
        <w:spacing w:line="360" w:lineRule="auto"/>
        <w:ind w:left="1418" w:hanging="567"/>
        <w:rPr>
          <w:rFonts w:ascii="Trebuchet MS" w:hAnsi="Trebuchet MS" w:cs="Calibri"/>
          <w:bCs/>
          <w:sz w:val="20"/>
        </w:rPr>
      </w:pPr>
      <w:r w:rsidRPr="00036DCA">
        <w:rPr>
          <w:rFonts w:ascii="Trebuchet MS" w:hAnsi="Trebuchet MS" w:cs="Calibri"/>
          <w:bCs/>
          <w:sz w:val="20"/>
        </w:rPr>
        <w:t xml:space="preserve">Para </w:t>
      </w:r>
      <w:r w:rsidR="00FD4D1D" w:rsidRPr="00036DCA">
        <w:rPr>
          <w:rFonts w:ascii="Trebuchet MS" w:hAnsi="Trebuchet MS" w:cs="Calibri"/>
          <w:bCs/>
          <w:sz w:val="20"/>
        </w:rPr>
        <w:t xml:space="preserve">a </w:t>
      </w:r>
      <w:r w:rsidR="00ED525C" w:rsidRPr="00036DCA">
        <w:rPr>
          <w:rFonts w:ascii="Trebuchet MS" w:hAnsi="Trebuchet MS" w:cs="Calibri"/>
          <w:bCs/>
          <w:sz w:val="20"/>
        </w:rPr>
        <w:t>Tamarindo</w:t>
      </w:r>
      <w:r w:rsidRPr="00036DCA">
        <w:rPr>
          <w:rFonts w:ascii="Trebuchet MS" w:hAnsi="Trebuchet MS" w:cs="Calibri"/>
          <w:bCs/>
          <w:sz w:val="20"/>
        </w:rPr>
        <w:t>:</w:t>
      </w:r>
    </w:p>
    <w:p w14:paraId="0395E021" w14:textId="6C8B2EB6" w:rsidR="007B6A1E" w:rsidRPr="00036DCA" w:rsidRDefault="007B6A1E" w:rsidP="00C023EC">
      <w:pPr>
        <w:pStyle w:val="p0"/>
        <w:tabs>
          <w:tab w:val="left" w:pos="993"/>
        </w:tabs>
        <w:spacing w:line="360" w:lineRule="auto"/>
        <w:ind w:left="1418"/>
        <w:rPr>
          <w:rFonts w:ascii="Trebuchet MS" w:hAnsi="Trebuchet MS"/>
          <w:b/>
          <w:bCs/>
          <w:sz w:val="20"/>
        </w:rPr>
      </w:pPr>
      <w:r w:rsidRPr="00036DCA">
        <w:rPr>
          <w:rFonts w:ascii="Trebuchet MS" w:hAnsi="Trebuchet MS"/>
          <w:b/>
          <w:bCs/>
          <w:sz w:val="20"/>
        </w:rPr>
        <w:t xml:space="preserve">TAMARINDO EMPREENDIMENTO IMOBILIÁRIO LTDA.] </w:t>
      </w:r>
    </w:p>
    <w:p w14:paraId="6365B597" w14:textId="77777777" w:rsidR="00C023EC" w:rsidRDefault="00C023EC" w:rsidP="00C023EC">
      <w:pPr>
        <w:pStyle w:val="p0"/>
        <w:tabs>
          <w:tab w:val="left" w:pos="993"/>
        </w:tabs>
        <w:spacing w:line="360" w:lineRule="auto"/>
        <w:ind w:left="1418"/>
        <w:rPr>
          <w:rFonts w:ascii="Trebuchet MS" w:hAnsi="Trebuchet MS"/>
          <w:sz w:val="20"/>
        </w:rPr>
      </w:pPr>
      <w:r w:rsidRPr="00D40CDE">
        <w:rPr>
          <w:rFonts w:ascii="Trebuchet MS" w:hAnsi="Trebuchet MS"/>
        </w:rPr>
        <w:t>Avenida Presidente Juscelino Kubitschek, nº 360, 4º andar, sala 115, Vila Nova Conceição</w:t>
      </w:r>
      <w:r w:rsidRPr="00036DCA">
        <w:rPr>
          <w:rFonts w:ascii="Trebuchet MS" w:hAnsi="Trebuchet MS"/>
          <w:sz w:val="20"/>
        </w:rPr>
        <w:t xml:space="preserve"> </w:t>
      </w:r>
    </w:p>
    <w:p w14:paraId="1C1BC3DE" w14:textId="2FA2AC67" w:rsidR="00FD4D1D" w:rsidRPr="00036DCA" w:rsidRDefault="00FD4D1D" w:rsidP="00C023EC">
      <w:pPr>
        <w:pStyle w:val="p0"/>
        <w:tabs>
          <w:tab w:val="left" w:pos="993"/>
        </w:tabs>
        <w:spacing w:line="360" w:lineRule="auto"/>
        <w:ind w:left="1418"/>
        <w:rPr>
          <w:rFonts w:ascii="Trebuchet MS" w:hAnsi="Trebuchet MS"/>
          <w:sz w:val="20"/>
        </w:rPr>
      </w:pPr>
      <w:r w:rsidRPr="00036DCA">
        <w:rPr>
          <w:rFonts w:ascii="Trebuchet MS" w:hAnsi="Trebuchet MS"/>
          <w:sz w:val="20"/>
        </w:rPr>
        <w:t xml:space="preserve">CEP: </w:t>
      </w:r>
      <w:r w:rsidR="00C023EC" w:rsidRPr="00D40CDE">
        <w:rPr>
          <w:rFonts w:ascii="Trebuchet MS" w:hAnsi="Trebuchet MS"/>
        </w:rPr>
        <w:t>04543-000</w:t>
      </w:r>
      <w:r w:rsidRPr="00036DCA">
        <w:rPr>
          <w:rFonts w:ascii="Trebuchet MS" w:hAnsi="Trebuchet MS"/>
          <w:sz w:val="20"/>
        </w:rPr>
        <w:t>, São Paulo/SP.</w:t>
      </w:r>
    </w:p>
    <w:p w14:paraId="2EAB5175" w14:textId="77777777" w:rsidR="00036DCA" w:rsidRPr="00036DCA" w:rsidRDefault="00036DCA" w:rsidP="00C023EC">
      <w:pPr>
        <w:pStyle w:val="p0"/>
        <w:tabs>
          <w:tab w:val="clear" w:pos="720"/>
        </w:tabs>
        <w:spacing w:line="360" w:lineRule="auto"/>
        <w:ind w:left="1418"/>
        <w:rPr>
          <w:rFonts w:ascii="Trebuchet MS" w:hAnsi="Trebuchet MS"/>
          <w:sz w:val="20"/>
        </w:rPr>
      </w:pPr>
      <w:r w:rsidRPr="00036DCA">
        <w:rPr>
          <w:rFonts w:ascii="Trebuchet MS" w:hAnsi="Trebuchet MS"/>
          <w:sz w:val="20"/>
        </w:rPr>
        <w:t>At.: Bruno de Andrade Vasques/Ricardo Albahari</w:t>
      </w:r>
    </w:p>
    <w:p w14:paraId="7D60C6DF" w14:textId="77777777" w:rsidR="00036DCA" w:rsidRPr="00036DCA" w:rsidRDefault="00036DCA" w:rsidP="00C023EC">
      <w:pPr>
        <w:pStyle w:val="p0"/>
        <w:spacing w:line="360" w:lineRule="auto"/>
        <w:ind w:left="1418"/>
        <w:rPr>
          <w:rFonts w:ascii="Trebuchet MS" w:hAnsi="Trebuchet MS"/>
          <w:sz w:val="20"/>
        </w:rPr>
      </w:pPr>
      <w:r w:rsidRPr="00036DCA">
        <w:rPr>
          <w:rFonts w:ascii="Trebuchet MS" w:hAnsi="Trebuchet MS"/>
          <w:sz w:val="20"/>
        </w:rPr>
        <w:t>Telefone: 3074-0780</w:t>
      </w:r>
    </w:p>
    <w:p w14:paraId="100476E8" w14:textId="5D22B637" w:rsidR="00FD4D1D" w:rsidRPr="00036DCA" w:rsidRDefault="00036DCA" w:rsidP="00C023EC">
      <w:pPr>
        <w:pStyle w:val="p0"/>
        <w:spacing w:line="360" w:lineRule="auto"/>
        <w:ind w:left="1418"/>
        <w:rPr>
          <w:rFonts w:ascii="Trebuchet MS" w:hAnsi="Trebuchet MS"/>
          <w:sz w:val="20"/>
        </w:rPr>
      </w:pPr>
      <w:r w:rsidRPr="00036DCA">
        <w:rPr>
          <w:rFonts w:ascii="Trebuchet MS" w:hAnsi="Trebuchet MS"/>
          <w:sz w:val="20"/>
        </w:rPr>
        <w:t xml:space="preserve">E-mail: </w:t>
      </w:r>
      <w:hyperlink r:id="rId16" w:history="1">
        <w:r w:rsidRPr="00036DCA">
          <w:rPr>
            <w:rStyle w:val="Hyperlink"/>
            <w:rFonts w:ascii="Trebuchet MS" w:hAnsi="Trebuchet MS"/>
            <w:sz w:val="20"/>
          </w:rPr>
          <w:t>bvasques@youinc.com.br/</w:t>
        </w:r>
      </w:hyperlink>
      <w:r w:rsidRPr="00036DCA">
        <w:rPr>
          <w:rFonts w:ascii="Trebuchet MS" w:hAnsi="Trebuchet MS"/>
          <w:sz w:val="20"/>
        </w:rPr>
        <w:t xml:space="preserve"> </w:t>
      </w:r>
      <w:hyperlink r:id="rId17" w:history="1">
        <w:r w:rsidRPr="00036DCA">
          <w:rPr>
            <w:rStyle w:val="Hyperlink"/>
            <w:rFonts w:ascii="Trebuchet MS" w:hAnsi="Trebuchet MS"/>
            <w:sz w:val="20"/>
          </w:rPr>
          <w:t>ricardo@youinc.com.br</w:t>
        </w:r>
      </w:hyperlink>
    </w:p>
    <w:p w14:paraId="16525C47" w14:textId="77777777" w:rsidR="00745458" w:rsidRPr="00036DCA" w:rsidRDefault="00745458" w:rsidP="00C023EC">
      <w:pPr>
        <w:pStyle w:val="p0"/>
        <w:tabs>
          <w:tab w:val="clear" w:pos="720"/>
          <w:tab w:val="left" w:pos="993"/>
        </w:tabs>
        <w:spacing w:line="360" w:lineRule="auto"/>
        <w:ind w:left="851"/>
        <w:rPr>
          <w:rFonts w:ascii="Trebuchet MS" w:eastAsia="Arial Unicode MS" w:hAnsi="Trebuchet MS" w:cstheme="minorHAnsi"/>
          <w:sz w:val="20"/>
          <w:lang w:bidi="th-TH"/>
        </w:rPr>
      </w:pPr>
    </w:p>
    <w:p w14:paraId="70AAD9E5" w14:textId="77777777" w:rsidR="00776143" w:rsidRPr="00036DCA" w:rsidRDefault="00976306" w:rsidP="00C023EC">
      <w:pPr>
        <w:pStyle w:val="p0"/>
        <w:tabs>
          <w:tab w:val="clear" w:pos="720"/>
          <w:tab w:val="left" w:pos="993"/>
        </w:tabs>
        <w:spacing w:line="360" w:lineRule="auto"/>
        <w:ind w:left="851"/>
        <w:rPr>
          <w:rFonts w:ascii="Trebuchet MS" w:hAnsi="Trebuchet MS"/>
          <w:sz w:val="20"/>
        </w:rPr>
      </w:pPr>
      <w:r w:rsidRPr="00036DCA">
        <w:rPr>
          <w:rFonts w:ascii="Trebuchet MS" w:eastAsia="Arial Unicode MS" w:hAnsi="Trebuchet MS" w:cstheme="minorHAnsi"/>
          <w:sz w:val="20"/>
          <w:lang w:bidi="th-TH"/>
        </w:rPr>
        <w:t>(v)</w:t>
      </w:r>
      <w:r w:rsidRPr="00036DCA">
        <w:rPr>
          <w:rFonts w:ascii="Trebuchet MS" w:eastAsia="Arial Unicode MS" w:hAnsi="Trebuchet MS" w:cstheme="minorHAnsi"/>
          <w:sz w:val="20"/>
          <w:lang w:bidi="th-TH"/>
        </w:rPr>
        <w:tab/>
      </w:r>
      <w:r w:rsidR="00FD4D1D" w:rsidRPr="00036DCA">
        <w:rPr>
          <w:rFonts w:ascii="Trebuchet MS" w:eastAsia="Arial Unicode MS" w:hAnsi="Trebuchet MS" w:cstheme="minorHAnsi"/>
          <w:sz w:val="20"/>
          <w:lang w:bidi="th-TH"/>
        </w:rPr>
        <w:t>Avalista PF</w:t>
      </w:r>
      <w:r w:rsidR="00903913" w:rsidRPr="00036DCA">
        <w:rPr>
          <w:rFonts w:ascii="Trebuchet MS" w:hAnsi="Trebuchet MS"/>
          <w:sz w:val="20"/>
        </w:rPr>
        <w:t>:</w:t>
      </w:r>
    </w:p>
    <w:p w14:paraId="657618AE" w14:textId="77777777" w:rsidR="00776143" w:rsidRPr="00036DCA" w:rsidRDefault="00FD4D1D" w:rsidP="00C023EC">
      <w:pPr>
        <w:pStyle w:val="p0"/>
        <w:tabs>
          <w:tab w:val="left" w:pos="993"/>
        </w:tabs>
        <w:spacing w:line="360" w:lineRule="auto"/>
        <w:ind w:left="1440"/>
        <w:rPr>
          <w:rFonts w:ascii="Trebuchet MS" w:hAnsi="Trebuchet MS"/>
          <w:b/>
          <w:bCs/>
          <w:sz w:val="20"/>
        </w:rPr>
      </w:pPr>
      <w:r w:rsidRPr="00036DCA">
        <w:rPr>
          <w:rFonts w:ascii="Trebuchet MS" w:hAnsi="Trebuchet MS" w:cstheme="minorHAnsi"/>
          <w:b/>
          <w:sz w:val="20"/>
          <w:lang w:val="x-none"/>
        </w:rPr>
        <w:t>ABRÃO MUSZKAT</w:t>
      </w:r>
      <w:r w:rsidRPr="00036DCA" w:rsidDel="00FD4D1D">
        <w:rPr>
          <w:rFonts w:ascii="Trebuchet MS" w:hAnsi="Trebuchet MS"/>
          <w:b/>
          <w:bCs/>
          <w:sz w:val="20"/>
        </w:rPr>
        <w:t xml:space="preserve"> </w:t>
      </w:r>
    </w:p>
    <w:p w14:paraId="21E20839" w14:textId="77777777" w:rsidR="007B6A1E" w:rsidRPr="00036DCA" w:rsidRDefault="007B6A1E" w:rsidP="00C023EC">
      <w:pPr>
        <w:tabs>
          <w:tab w:val="left" w:pos="851"/>
        </w:tabs>
        <w:spacing w:line="360" w:lineRule="auto"/>
        <w:ind w:left="1418"/>
        <w:jc w:val="both"/>
        <w:rPr>
          <w:rFonts w:ascii="Trebuchet MS" w:hAnsi="Trebuchet MS" w:cstheme="minorHAnsi"/>
          <w:sz w:val="20"/>
          <w:szCs w:val="20"/>
        </w:rPr>
      </w:pPr>
      <w:r w:rsidRPr="00036DCA">
        <w:rPr>
          <w:rFonts w:ascii="Trebuchet MS" w:hAnsi="Trebuchet MS" w:cstheme="minorHAnsi"/>
          <w:bCs/>
          <w:sz w:val="20"/>
          <w:szCs w:val="20"/>
        </w:rPr>
        <w:t>Avenida Presidente Juscelino Kubitschek 360, 4º andar, conjunto 41, CEP 04543-000</w:t>
      </w:r>
      <w:r w:rsidRPr="00036DCA">
        <w:rPr>
          <w:rFonts w:ascii="Trebuchet MS" w:hAnsi="Trebuchet MS" w:cstheme="minorHAnsi"/>
          <w:sz w:val="20"/>
          <w:szCs w:val="20"/>
        </w:rPr>
        <w:t>, São Paulo, SP</w:t>
      </w:r>
    </w:p>
    <w:p w14:paraId="776242A7" w14:textId="77777777" w:rsidR="007B6A1E" w:rsidRPr="00036DCA" w:rsidRDefault="007B6A1E" w:rsidP="00D434E4">
      <w:pPr>
        <w:tabs>
          <w:tab w:val="left" w:pos="851"/>
        </w:tabs>
        <w:spacing w:line="360" w:lineRule="auto"/>
        <w:ind w:left="1418"/>
        <w:jc w:val="both"/>
        <w:rPr>
          <w:rFonts w:ascii="Trebuchet MS" w:hAnsi="Trebuchet MS" w:cstheme="minorHAnsi"/>
          <w:sz w:val="20"/>
          <w:szCs w:val="20"/>
        </w:rPr>
      </w:pPr>
      <w:r w:rsidRPr="00036DCA">
        <w:rPr>
          <w:rFonts w:ascii="Trebuchet MS" w:hAnsi="Trebuchet MS" w:cstheme="minorHAnsi"/>
          <w:sz w:val="20"/>
          <w:szCs w:val="20"/>
        </w:rPr>
        <w:lastRenderedPageBreak/>
        <w:t>Telefone: (11) 3074-0780</w:t>
      </w:r>
    </w:p>
    <w:p w14:paraId="0FA3F99B" w14:textId="77777777" w:rsidR="007B6A1E" w:rsidRPr="00036DCA" w:rsidRDefault="007B6A1E" w:rsidP="00D434E4">
      <w:pPr>
        <w:tabs>
          <w:tab w:val="left" w:pos="851"/>
        </w:tabs>
        <w:spacing w:line="360" w:lineRule="auto"/>
        <w:ind w:left="1418"/>
        <w:rPr>
          <w:rFonts w:ascii="Trebuchet MS" w:hAnsi="Trebuchet MS" w:cstheme="minorHAnsi"/>
          <w:sz w:val="20"/>
          <w:szCs w:val="20"/>
          <w:u w:val="single"/>
        </w:rPr>
      </w:pPr>
      <w:r w:rsidRPr="00036DCA">
        <w:rPr>
          <w:rFonts w:ascii="Trebuchet MS" w:hAnsi="Trebuchet MS" w:cstheme="minorHAnsi"/>
          <w:sz w:val="20"/>
          <w:szCs w:val="20"/>
        </w:rPr>
        <w:t>E-mail: amuszkat@youinc.com.br, bvasques@youinc.com.br</w:t>
      </w:r>
    </w:p>
    <w:p w14:paraId="6908AC69" w14:textId="77777777" w:rsidR="00004044" w:rsidRPr="00036DCA" w:rsidRDefault="00004044" w:rsidP="00D434E4">
      <w:pPr>
        <w:pStyle w:val="p0"/>
        <w:tabs>
          <w:tab w:val="clear" w:pos="720"/>
          <w:tab w:val="left" w:pos="993"/>
        </w:tabs>
        <w:spacing w:line="360" w:lineRule="auto"/>
        <w:rPr>
          <w:rFonts w:ascii="Trebuchet MS" w:eastAsia="Arial Unicode MS" w:hAnsi="Trebuchet MS" w:cstheme="minorHAnsi"/>
          <w:sz w:val="20"/>
          <w:lang w:bidi="th-TH"/>
        </w:rPr>
      </w:pPr>
    </w:p>
    <w:p w14:paraId="0CCB1C41" w14:textId="77777777" w:rsidR="00004044" w:rsidRPr="00036DCA" w:rsidRDefault="00004044" w:rsidP="00D434E4">
      <w:pPr>
        <w:pStyle w:val="p0"/>
        <w:tabs>
          <w:tab w:val="clear" w:pos="720"/>
          <w:tab w:val="left" w:pos="993"/>
        </w:tabs>
        <w:spacing w:line="360" w:lineRule="auto"/>
        <w:ind w:left="851"/>
        <w:rPr>
          <w:rFonts w:ascii="Trebuchet MS" w:hAnsi="Trebuchet MS"/>
          <w:sz w:val="20"/>
        </w:rPr>
      </w:pPr>
      <w:r w:rsidRPr="00036DCA">
        <w:rPr>
          <w:rFonts w:ascii="Trebuchet MS" w:eastAsia="Arial Unicode MS" w:hAnsi="Trebuchet MS" w:cstheme="minorHAnsi"/>
          <w:sz w:val="20"/>
          <w:lang w:bidi="th-TH"/>
        </w:rPr>
        <w:t>(v)</w:t>
      </w:r>
      <w:r w:rsidRPr="00036DCA">
        <w:rPr>
          <w:rFonts w:ascii="Trebuchet MS" w:eastAsia="Arial Unicode MS" w:hAnsi="Trebuchet MS" w:cstheme="minorHAnsi"/>
          <w:sz w:val="20"/>
          <w:lang w:bidi="th-TH"/>
        </w:rPr>
        <w:tab/>
        <w:t>SPE do Empreendimento</w:t>
      </w:r>
      <w:r w:rsidRPr="00036DCA">
        <w:rPr>
          <w:rFonts w:ascii="Trebuchet MS" w:hAnsi="Trebuchet MS"/>
          <w:sz w:val="20"/>
        </w:rPr>
        <w:t>:</w:t>
      </w:r>
    </w:p>
    <w:p w14:paraId="67079080" w14:textId="77777777" w:rsidR="00004044" w:rsidRPr="00036DCA" w:rsidRDefault="00004044" w:rsidP="00D434E4">
      <w:pPr>
        <w:pStyle w:val="p0"/>
        <w:tabs>
          <w:tab w:val="clear" w:pos="720"/>
          <w:tab w:val="left" w:pos="993"/>
          <w:tab w:val="left" w:pos="1418"/>
        </w:tabs>
        <w:spacing w:line="360" w:lineRule="auto"/>
        <w:ind w:left="1418"/>
        <w:rPr>
          <w:rFonts w:ascii="Trebuchet MS" w:hAnsi="Trebuchet MS"/>
          <w:sz w:val="20"/>
        </w:rPr>
      </w:pPr>
      <w:r w:rsidRPr="00036DCA">
        <w:rPr>
          <w:rFonts w:ascii="Trebuchet MS" w:hAnsi="Trebuchet MS"/>
          <w:b/>
          <w:bCs/>
          <w:sz w:val="20"/>
        </w:rPr>
        <w:t>TURRIALBA EMPREENDIMENTO IMOBILIÁRIO LTDA.</w:t>
      </w:r>
      <w:r w:rsidRPr="00036DCA">
        <w:rPr>
          <w:rFonts w:ascii="Trebuchet MS" w:hAnsi="Trebuchet MS"/>
          <w:sz w:val="20"/>
        </w:rPr>
        <w:t xml:space="preserve"> </w:t>
      </w:r>
    </w:p>
    <w:p w14:paraId="283F62C1" w14:textId="77777777" w:rsidR="00004044" w:rsidRPr="00036DCA" w:rsidRDefault="00004044" w:rsidP="00D434E4">
      <w:pPr>
        <w:pStyle w:val="p0"/>
        <w:tabs>
          <w:tab w:val="clear" w:pos="720"/>
          <w:tab w:val="left" w:pos="993"/>
          <w:tab w:val="left" w:pos="1418"/>
        </w:tabs>
        <w:spacing w:line="360" w:lineRule="auto"/>
        <w:ind w:left="1418"/>
        <w:rPr>
          <w:rFonts w:ascii="Trebuchet MS" w:hAnsi="Trebuchet MS"/>
          <w:sz w:val="20"/>
        </w:rPr>
      </w:pPr>
      <w:r w:rsidRPr="00036DCA">
        <w:rPr>
          <w:rFonts w:ascii="Trebuchet MS" w:hAnsi="Trebuchet MS"/>
          <w:sz w:val="20"/>
        </w:rPr>
        <w:t xml:space="preserve">Avenida Presidente Juscelino Kubitschek, nº 360, 4º andar, sala 107, Vila Nova Conceição, </w:t>
      </w:r>
    </w:p>
    <w:p w14:paraId="22BC614E" w14:textId="77777777" w:rsidR="00004044" w:rsidRPr="00036DCA" w:rsidRDefault="00004044" w:rsidP="00D434E4">
      <w:pPr>
        <w:pStyle w:val="p0"/>
        <w:tabs>
          <w:tab w:val="clear" w:pos="720"/>
          <w:tab w:val="left" w:pos="993"/>
          <w:tab w:val="left" w:pos="1418"/>
        </w:tabs>
        <w:spacing w:line="360" w:lineRule="auto"/>
        <w:ind w:left="1418"/>
        <w:rPr>
          <w:rFonts w:ascii="Trebuchet MS" w:hAnsi="Trebuchet MS"/>
          <w:sz w:val="20"/>
        </w:rPr>
      </w:pPr>
      <w:r w:rsidRPr="00036DCA">
        <w:rPr>
          <w:rFonts w:ascii="Trebuchet MS" w:hAnsi="Trebuchet MS"/>
          <w:sz w:val="20"/>
        </w:rPr>
        <w:t>CEP: 04543-000, São Paulo/SP</w:t>
      </w:r>
    </w:p>
    <w:p w14:paraId="7D8F65A5" w14:textId="77777777" w:rsidR="00AC5A54" w:rsidRPr="00036DCA" w:rsidRDefault="00AC5A54" w:rsidP="00D434E4">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bookmarkStart w:id="117" w:name="_Hlk129088169"/>
      <w:r w:rsidRPr="00036DCA">
        <w:rPr>
          <w:rFonts w:ascii="Trebuchet MS" w:hAnsi="Trebuchet MS" w:cstheme="minorHAnsi"/>
          <w:sz w:val="20"/>
          <w:szCs w:val="20"/>
        </w:rPr>
        <w:t xml:space="preserve">At.: Abrão </w:t>
      </w:r>
      <w:proofErr w:type="spellStart"/>
      <w:r w:rsidRPr="00036DCA">
        <w:rPr>
          <w:rFonts w:ascii="Trebuchet MS" w:hAnsi="Trebuchet MS" w:cstheme="minorHAnsi"/>
          <w:sz w:val="20"/>
          <w:szCs w:val="20"/>
        </w:rPr>
        <w:t>Muszkat</w:t>
      </w:r>
      <w:proofErr w:type="spellEnd"/>
      <w:r w:rsidRPr="00036DCA">
        <w:rPr>
          <w:rFonts w:ascii="Trebuchet MS" w:hAnsi="Trebuchet MS" w:cstheme="minorHAnsi"/>
          <w:sz w:val="20"/>
          <w:szCs w:val="20"/>
        </w:rPr>
        <w:t xml:space="preserve"> /Bruno Vasques/Ricardo </w:t>
      </w:r>
      <w:proofErr w:type="spellStart"/>
      <w:r w:rsidRPr="00036DCA">
        <w:rPr>
          <w:rFonts w:ascii="Trebuchet MS" w:hAnsi="Trebuchet MS" w:cstheme="minorHAnsi"/>
          <w:sz w:val="20"/>
          <w:szCs w:val="20"/>
        </w:rPr>
        <w:t>Albahari</w:t>
      </w:r>
      <w:proofErr w:type="spellEnd"/>
    </w:p>
    <w:p w14:paraId="013B581E" w14:textId="77777777" w:rsidR="00AC5A54" w:rsidRPr="00036DCA" w:rsidRDefault="00AC5A54" w:rsidP="00D434E4">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036DCA">
        <w:rPr>
          <w:rFonts w:ascii="Trebuchet MS" w:hAnsi="Trebuchet MS" w:cstheme="minorHAnsi"/>
          <w:sz w:val="20"/>
          <w:szCs w:val="20"/>
        </w:rPr>
        <w:t xml:space="preserve">Telefone: (11) 3074-0780, (11) 3074-0761 </w:t>
      </w:r>
      <w:proofErr w:type="gramStart"/>
      <w:r w:rsidRPr="00036DCA">
        <w:rPr>
          <w:rFonts w:ascii="Trebuchet MS" w:hAnsi="Trebuchet MS" w:cstheme="minorHAnsi"/>
          <w:sz w:val="20"/>
          <w:szCs w:val="20"/>
        </w:rPr>
        <w:t>e(</w:t>
      </w:r>
      <w:proofErr w:type="gramEnd"/>
      <w:r w:rsidRPr="00036DCA">
        <w:rPr>
          <w:rFonts w:ascii="Trebuchet MS" w:hAnsi="Trebuchet MS" w:cstheme="minorHAnsi"/>
          <w:sz w:val="20"/>
          <w:szCs w:val="20"/>
        </w:rPr>
        <w:t>11) 3074-0791</w:t>
      </w:r>
    </w:p>
    <w:p w14:paraId="5CB01D09" w14:textId="2E1B4B58" w:rsidR="00AC5A54" w:rsidRPr="00036DCA" w:rsidRDefault="00AC5A54" w:rsidP="00D434E4">
      <w:pPr>
        <w:pStyle w:val="NormalWeb"/>
        <w:widowControl w:val="0"/>
        <w:tabs>
          <w:tab w:val="left" w:pos="851"/>
        </w:tabs>
        <w:spacing w:before="0" w:beforeAutospacing="0" w:after="0" w:afterAutospacing="0" w:line="360" w:lineRule="auto"/>
        <w:ind w:left="1418"/>
        <w:jc w:val="both"/>
        <w:rPr>
          <w:rStyle w:val="Hyperlink"/>
          <w:rFonts w:ascii="Trebuchet MS" w:hAnsi="Trebuchet MS" w:cstheme="minorHAnsi"/>
          <w:sz w:val="20"/>
          <w:szCs w:val="20"/>
        </w:rPr>
      </w:pPr>
      <w:r w:rsidRPr="00036DCA">
        <w:rPr>
          <w:rFonts w:ascii="Trebuchet MS" w:hAnsi="Trebuchet MS" w:cstheme="minorHAnsi"/>
          <w:sz w:val="20"/>
          <w:szCs w:val="20"/>
        </w:rPr>
        <w:t xml:space="preserve">e-mail: amuszkat@youinc.com.br, bvasques@youinc.com.br, </w:t>
      </w:r>
      <w:hyperlink r:id="rId18" w:history="1">
        <w:r w:rsidRPr="00036DCA">
          <w:rPr>
            <w:rStyle w:val="Hyperlink"/>
            <w:rFonts w:ascii="Trebuchet MS" w:hAnsi="Trebuchet MS" w:cstheme="minorHAnsi"/>
            <w:sz w:val="20"/>
            <w:szCs w:val="20"/>
          </w:rPr>
          <w:t>ricardo@youinc.com.br</w:t>
        </w:r>
      </w:hyperlink>
    </w:p>
    <w:p w14:paraId="682640F0" w14:textId="677825F2" w:rsidR="00C66BB0" w:rsidRPr="00036DCA" w:rsidRDefault="00C66BB0" w:rsidP="00D434E4">
      <w:pPr>
        <w:pStyle w:val="NormalWeb"/>
        <w:widowControl w:val="0"/>
        <w:tabs>
          <w:tab w:val="left" w:pos="851"/>
        </w:tabs>
        <w:spacing w:before="0" w:beforeAutospacing="0" w:after="0" w:afterAutospacing="0" w:line="360" w:lineRule="auto"/>
        <w:ind w:left="1418"/>
        <w:jc w:val="both"/>
        <w:rPr>
          <w:rStyle w:val="Hyperlink"/>
          <w:rFonts w:ascii="Trebuchet MS" w:hAnsi="Trebuchet MS" w:cstheme="minorHAnsi"/>
          <w:sz w:val="20"/>
          <w:szCs w:val="20"/>
        </w:rPr>
      </w:pPr>
    </w:p>
    <w:p w14:paraId="468C9549" w14:textId="77777777" w:rsidR="003A451A" w:rsidRPr="00036DCA" w:rsidRDefault="00C66BB0" w:rsidP="00913EEF">
      <w:pPr>
        <w:pStyle w:val="p0"/>
        <w:tabs>
          <w:tab w:val="clear" w:pos="720"/>
          <w:tab w:val="left" w:pos="993"/>
        </w:tabs>
        <w:spacing w:line="360" w:lineRule="auto"/>
        <w:ind w:left="851"/>
        <w:rPr>
          <w:rFonts w:ascii="Trebuchet MS" w:hAnsi="Trebuchet MS"/>
          <w:sz w:val="20"/>
        </w:rPr>
      </w:pPr>
      <w:r w:rsidRPr="00036DCA">
        <w:rPr>
          <w:rFonts w:ascii="Trebuchet MS" w:eastAsia="Arial Unicode MS" w:hAnsi="Trebuchet MS" w:cstheme="minorHAnsi"/>
          <w:sz w:val="20"/>
          <w:lang w:bidi="th-TH"/>
        </w:rPr>
        <w:t>(vi)</w:t>
      </w:r>
      <w:r w:rsidRPr="00036DCA">
        <w:rPr>
          <w:rFonts w:ascii="Trebuchet MS" w:eastAsia="Arial Unicode MS" w:hAnsi="Trebuchet MS" w:cstheme="minorHAnsi"/>
          <w:sz w:val="20"/>
          <w:lang w:bidi="th-TH"/>
        </w:rPr>
        <w:tab/>
      </w:r>
      <w:bookmarkStart w:id="118" w:name="_Hlk130295959"/>
      <w:r w:rsidR="003A451A" w:rsidRPr="00036DCA">
        <w:rPr>
          <w:rFonts w:ascii="Trebuchet MS" w:hAnsi="Trebuchet MS"/>
          <w:b/>
          <w:bCs/>
          <w:sz w:val="20"/>
          <w:lang w:eastAsia="pt-BR"/>
        </w:rPr>
        <w:t>KALLAS ARKHES INCORPORAÇÕES E CONSTRUÇÕES LTDA.</w:t>
      </w:r>
      <w:r w:rsidR="003A451A" w:rsidRPr="00036DCA">
        <w:rPr>
          <w:rFonts w:ascii="Trebuchet MS" w:hAnsi="Trebuchet MS"/>
          <w:sz w:val="20"/>
        </w:rPr>
        <w:t xml:space="preserve"> </w:t>
      </w:r>
    </w:p>
    <w:p w14:paraId="1A47FD32" w14:textId="77777777" w:rsidR="003A451A" w:rsidRPr="00036DCA" w:rsidRDefault="003A451A" w:rsidP="00913EEF">
      <w:pPr>
        <w:pStyle w:val="p0"/>
        <w:tabs>
          <w:tab w:val="clear" w:pos="720"/>
          <w:tab w:val="left" w:pos="851"/>
          <w:tab w:val="left" w:pos="993"/>
        </w:tabs>
        <w:spacing w:line="360" w:lineRule="auto"/>
        <w:ind w:left="1418"/>
        <w:rPr>
          <w:rFonts w:ascii="Trebuchet MS" w:hAnsi="Trebuchet MS"/>
          <w:sz w:val="20"/>
        </w:rPr>
      </w:pPr>
      <w:r w:rsidRPr="00036DCA">
        <w:rPr>
          <w:rFonts w:ascii="Trebuchet MS" w:hAnsi="Trebuchet MS"/>
          <w:sz w:val="20"/>
          <w:lang w:eastAsia="pt-BR"/>
        </w:rPr>
        <w:t>Rua João Lourenço, 432, sala 57, Vila Nova Conceição</w:t>
      </w:r>
      <w:r w:rsidRPr="00036DCA">
        <w:rPr>
          <w:rFonts w:ascii="Trebuchet MS" w:hAnsi="Trebuchet MS"/>
          <w:sz w:val="20"/>
        </w:rPr>
        <w:t>, CEP </w:t>
      </w:r>
      <w:r w:rsidRPr="00036DCA">
        <w:rPr>
          <w:rFonts w:ascii="Trebuchet MS" w:hAnsi="Trebuchet MS"/>
          <w:sz w:val="20"/>
          <w:lang w:eastAsia="pt-BR"/>
        </w:rPr>
        <w:t>04508-030</w:t>
      </w:r>
      <w:r w:rsidRPr="00036DCA">
        <w:rPr>
          <w:rFonts w:ascii="Trebuchet MS" w:hAnsi="Trebuchet MS"/>
          <w:sz w:val="20"/>
        </w:rPr>
        <w:t>, São Paulo/SP</w:t>
      </w:r>
    </w:p>
    <w:bookmarkEnd w:id="117"/>
    <w:bookmarkEnd w:id="118"/>
    <w:p w14:paraId="29742B85" w14:textId="77777777" w:rsidR="00036DCA" w:rsidRPr="00036DCA" w:rsidRDefault="00036DCA" w:rsidP="00036DCA">
      <w:pPr>
        <w:pStyle w:val="p0"/>
        <w:ind w:left="1418"/>
        <w:rPr>
          <w:rFonts w:ascii="Trebuchet MS" w:hAnsi="Trebuchet MS"/>
          <w:sz w:val="20"/>
        </w:rPr>
      </w:pPr>
      <w:r w:rsidRPr="00036DCA">
        <w:rPr>
          <w:rFonts w:ascii="Trebuchet MS" w:hAnsi="Trebuchet MS"/>
          <w:sz w:val="20"/>
        </w:rPr>
        <w:t>At.: Matheus Soares Kuhn</w:t>
      </w:r>
    </w:p>
    <w:p w14:paraId="68B6479C" w14:textId="77777777" w:rsidR="00036DCA" w:rsidRPr="00036DCA" w:rsidRDefault="00036DCA" w:rsidP="00036DCA">
      <w:pPr>
        <w:pStyle w:val="p0"/>
        <w:ind w:left="1418"/>
        <w:rPr>
          <w:rFonts w:ascii="Trebuchet MS" w:hAnsi="Trebuchet MS"/>
          <w:sz w:val="20"/>
        </w:rPr>
      </w:pPr>
      <w:r w:rsidRPr="00036DCA">
        <w:rPr>
          <w:rFonts w:ascii="Trebuchet MS" w:hAnsi="Trebuchet MS"/>
          <w:sz w:val="20"/>
        </w:rPr>
        <w:t>Telefone: 3046-8499</w:t>
      </w:r>
    </w:p>
    <w:p w14:paraId="33E611A6" w14:textId="77777777" w:rsidR="00036DCA" w:rsidRPr="00036DCA" w:rsidRDefault="00036DCA" w:rsidP="00036DCA">
      <w:pPr>
        <w:pStyle w:val="p0"/>
        <w:ind w:left="1418"/>
        <w:rPr>
          <w:rFonts w:ascii="Trebuchet MS" w:hAnsi="Trebuchet MS"/>
          <w:sz w:val="20"/>
        </w:rPr>
      </w:pPr>
      <w:r w:rsidRPr="00036DCA">
        <w:rPr>
          <w:rFonts w:ascii="Trebuchet MS" w:hAnsi="Trebuchet MS"/>
          <w:sz w:val="20"/>
        </w:rPr>
        <w:t xml:space="preserve">E-mail: </w:t>
      </w:r>
      <w:hyperlink r:id="rId19" w:history="1">
        <w:r w:rsidRPr="00036DCA">
          <w:rPr>
            <w:rStyle w:val="Hyperlink"/>
            <w:rFonts w:ascii="Trebuchet MS" w:hAnsi="Trebuchet MS"/>
            <w:sz w:val="20"/>
          </w:rPr>
          <w:t>matheus@grupokallas.com.br</w:t>
        </w:r>
      </w:hyperlink>
    </w:p>
    <w:p w14:paraId="1688F58C" w14:textId="77777777" w:rsidR="00004044" w:rsidRPr="00036DCA" w:rsidRDefault="00004044" w:rsidP="00D434E4">
      <w:pPr>
        <w:pStyle w:val="p0"/>
        <w:tabs>
          <w:tab w:val="clear" w:pos="720"/>
          <w:tab w:val="left" w:pos="993"/>
        </w:tabs>
        <w:spacing w:line="360" w:lineRule="auto"/>
        <w:rPr>
          <w:rFonts w:ascii="Trebuchet MS" w:eastAsia="Arial Unicode MS" w:hAnsi="Trebuchet MS" w:cstheme="minorHAnsi"/>
          <w:sz w:val="20"/>
          <w:lang w:bidi="th-TH"/>
        </w:rPr>
      </w:pPr>
    </w:p>
    <w:p w14:paraId="1F40AE4A" w14:textId="77777777" w:rsidR="007D56C7" w:rsidRPr="00036DCA" w:rsidRDefault="005120C4"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olor w:val="auto"/>
          <w:w w:val="0"/>
          <w:sz w:val="20"/>
          <w:szCs w:val="20"/>
        </w:rPr>
        <w:t xml:space="preserve">Os documentos e as comunicações, assim como os meios físicos que contenham documentos ou comunicações, serão considerados recebidos quando (i) entregues nos endereços acima </w:t>
      </w:r>
      <w:r w:rsidRPr="00036DCA">
        <w:rPr>
          <w:rFonts w:ascii="Trebuchet MS" w:hAnsi="Trebuchet MS"/>
          <w:sz w:val="20"/>
          <w:szCs w:val="20"/>
        </w:rPr>
        <w:t>mencionados</w:t>
      </w:r>
      <w:r w:rsidRPr="00036DCA">
        <w:rPr>
          <w:rFonts w:ascii="Trebuchet MS" w:hAnsi="Trebuchet MS"/>
          <w:color w:val="auto"/>
          <w:sz w:val="20"/>
          <w:szCs w:val="20"/>
        </w:rPr>
        <w:t xml:space="preserve"> </w:t>
      </w:r>
      <w:r w:rsidRPr="00036DCA">
        <w:rPr>
          <w:rFonts w:ascii="Trebuchet MS" w:eastAsia="Arial Unicode MS" w:hAnsi="Trebuchet MS"/>
          <w:color w:val="auto"/>
          <w:w w:val="0"/>
          <w:sz w:val="20"/>
          <w:szCs w:val="20"/>
        </w:rPr>
        <w:t>sob protocolo ou com "aviso de recebimento" expedido pelo correio; ou (</w:t>
      </w:r>
      <w:proofErr w:type="spellStart"/>
      <w:r w:rsidRPr="00036DCA">
        <w:rPr>
          <w:rFonts w:ascii="Trebuchet MS" w:eastAsia="Arial Unicode MS" w:hAnsi="Trebuchet MS"/>
          <w:color w:val="auto"/>
          <w:w w:val="0"/>
          <w:sz w:val="20"/>
          <w:szCs w:val="20"/>
        </w:rPr>
        <w:t>ii</w:t>
      </w:r>
      <w:proofErr w:type="spellEnd"/>
      <w:r w:rsidRPr="00036DCA">
        <w:rPr>
          <w:rFonts w:ascii="Trebuchet MS" w:eastAsia="Arial Unicode MS" w:hAnsi="Trebuchet MS"/>
          <w:color w:val="auto"/>
          <w:w w:val="0"/>
          <w:sz w:val="20"/>
          <w:szCs w:val="20"/>
        </w:rPr>
        <w:t xml:space="preserve">) por correio eletrônico, serão consideradas recebidas na data de seu </w:t>
      </w:r>
      <w:r w:rsidR="001A5D5B" w:rsidRPr="00036DCA">
        <w:rPr>
          <w:rFonts w:ascii="Trebuchet MS" w:eastAsia="Arial Unicode MS" w:hAnsi="Trebuchet MS"/>
          <w:color w:val="auto"/>
          <w:w w:val="0"/>
          <w:sz w:val="20"/>
          <w:szCs w:val="20"/>
        </w:rPr>
        <w:t>recebimento</w:t>
      </w:r>
      <w:r w:rsidRPr="00036DCA">
        <w:rPr>
          <w:rFonts w:ascii="Trebuchet MS" w:eastAsia="Arial Unicode MS" w:hAnsi="Trebuchet MS"/>
          <w:color w:val="auto"/>
          <w:w w:val="0"/>
          <w:sz w:val="20"/>
          <w:szCs w:val="20"/>
        </w:rPr>
        <w:t xml:space="preserve">, </w:t>
      </w:r>
      <w:r w:rsidR="001A5D5B" w:rsidRPr="00036DCA">
        <w:rPr>
          <w:rFonts w:ascii="Trebuchet MS" w:eastAsia="Arial Unicode MS" w:hAnsi="Trebuchet MS"/>
          <w:color w:val="auto"/>
          <w:w w:val="0"/>
          <w:sz w:val="20"/>
          <w:szCs w:val="20"/>
        </w:rPr>
        <w:t>mediante confirmação de recebimento pelo destinatário</w:t>
      </w:r>
      <w:r w:rsidRPr="00036DCA">
        <w:rPr>
          <w:rFonts w:ascii="Trebuchet MS" w:eastAsia="Arial Unicode MS" w:hAnsi="Trebuchet MS"/>
          <w:color w:val="auto"/>
          <w:w w:val="0"/>
          <w:sz w:val="20"/>
          <w:szCs w:val="20"/>
        </w:rPr>
        <w:t>.</w:t>
      </w:r>
    </w:p>
    <w:p w14:paraId="0F6B09BA" w14:textId="77777777" w:rsidR="00AE00C5" w:rsidRPr="00036DCA" w:rsidRDefault="00AE00C5" w:rsidP="00D434E4">
      <w:pPr>
        <w:pStyle w:val="Default"/>
        <w:widowControl w:val="0"/>
        <w:tabs>
          <w:tab w:val="left" w:pos="851"/>
          <w:tab w:val="left" w:pos="1701"/>
        </w:tabs>
        <w:spacing w:line="360" w:lineRule="auto"/>
        <w:ind w:left="851"/>
        <w:jc w:val="both"/>
        <w:rPr>
          <w:rFonts w:ascii="Trebuchet MS" w:hAnsi="Trebuchet MS"/>
          <w:sz w:val="20"/>
          <w:szCs w:val="20"/>
        </w:rPr>
      </w:pPr>
    </w:p>
    <w:p w14:paraId="1860EAEE" w14:textId="77777777" w:rsidR="007D56C7" w:rsidRPr="00036DCA" w:rsidRDefault="005120C4"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As comunicações enviadas nas formas previstas nesta Escritura de Emissão serão consideradas plenamente eficazes se entregues a empregado, preposto ou representante das Partes.</w:t>
      </w:r>
    </w:p>
    <w:p w14:paraId="59217571" w14:textId="77777777" w:rsidR="00CE1588" w:rsidRPr="00036DCA" w:rsidRDefault="00CE1588" w:rsidP="00D434E4">
      <w:pPr>
        <w:pStyle w:val="Default"/>
        <w:widowControl w:val="0"/>
        <w:tabs>
          <w:tab w:val="left" w:pos="851"/>
          <w:tab w:val="left" w:pos="1701"/>
        </w:tabs>
        <w:spacing w:line="360" w:lineRule="auto"/>
        <w:jc w:val="both"/>
        <w:rPr>
          <w:rFonts w:ascii="Trebuchet MS" w:eastAsia="Arial Unicode MS" w:hAnsi="Trebuchet MS" w:cstheme="minorHAnsi"/>
          <w:color w:val="auto"/>
          <w:w w:val="0"/>
          <w:sz w:val="20"/>
          <w:szCs w:val="20"/>
          <w:lang w:bidi="th-TH"/>
        </w:rPr>
      </w:pPr>
    </w:p>
    <w:p w14:paraId="73A346BD" w14:textId="77777777" w:rsidR="005120C4" w:rsidRPr="00036DCA"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r w:rsidRPr="00036DCA">
        <w:rPr>
          <w:rFonts w:ascii="Trebuchet MS" w:eastAsia="Arial Unicode MS" w:hAnsi="Trebuchet MS"/>
          <w:color w:val="auto"/>
          <w:w w:val="0"/>
          <w:sz w:val="20"/>
          <w:szCs w:val="20"/>
          <w:u w:val="single"/>
        </w:rPr>
        <w:t>Divisibilidade</w:t>
      </w:r>
      <w:r w:rsidRPr="00036DCA">
        <w:rPr>
          <w:rFonts w:ascii="Trebuchet MS" w:eastAsia="Arial Unicode MS" w:hAnsi="Trebuchet MS"/>
          <w:color w:val="auto"/>
          <w:w w:val="0"/>
          <w:sz w:val="20"/>
          <w:szCs w:val="20"/>
        </w:rPr>
        <w:t xml:space="preserve">: Se uma ou mais disposições aqui contidas forem consideradas inválidas, ilegais ou inexequíveis em </w:t>
      </w:r>
      <w:r w:rsidRPr="00036DCA">
        <w:rPr>
          <w:rFonts w:ascii="Trebuchet MS" w:hAnsi="Trebuchet MS"/>
          <w:color w:val="auto"/>
          <w:sz w:val="20"/>
          <w:szCs w:val="20"/>
        </w:rPr>
        <w:t>qualquer</w:t>
      </w:r>
      <w:r w:rsidRPr="00036DCA">
        <w:rPr>
          <w:rFonts w:ascii="Trebuchet MS" w:eastAsia="Arial Unicode MS" w:hAnsi="Trebuchet MS"/>
          <w:color w:val="auto"/>
          <w:w w:val="0"/>
          <w:sz w:val="20"/>
          <w:szCs w:val="20"/>
        </w:rPr>
        <w:t xml:space="preserve"> aspecto das leis aplicáveis, a validade, legalidade e exequibilidade das demais disposições não serão afetadas ou </w:t>
      </w:r>
      <w:r w:rsidR="00B6441C" w:rsidRPr="00036DCA">
        <w:rPr>
          <w:rFonts w:ascii="Trebuchet MS" w:eastAsia="Arial Unicode MS" w:hAnsi="Trebuchet MS"/>
          <w:color w:val="auto"/>
          <w:w w:val="0"/>
          <w:sz w:val="20"/>
          <w:szCs w:val="20"/>
        </w:rPr>
        <w:t>prejudicadas a qualquer título.</w:t>
      </w:r>
    </w:p>
    <w:p w14:paraId="59DDC6EE" w14:textId="77777777" w:rsidR="005120C4" w:rsidRPr="00036DCA" w:rsidRDefault="005120C4" w:rsidP="00D434E4">
      <w:pPr>
        <w:spacing w:line="360" w:lineRule="auto"/>
        <w:jc w:val="both"/>
        <w:rPr>
          <w:rFonts w:ascii="Trebuchet MS" w:eastAsia="Arial Unicode MS" w:hAnsi="Trebuchet MS"/>
          <w:b/>
          <w:w w:val="0"/>
          <w:sz w:val="20"/>
          <w:szCs w:val="20"/>
        </w:rPr>
      </w:pPr>
      <w:bookmarkStart w:id="119" w:name="_DV_M375"/>
      <w:bookmarkStart w:id="120" w:name="_DV_M376"/>
      <w:bookmarkEnd w:id="119"/>
      <w:bookmarkEnd w:id="120"/>
    </w:p>
    <w:p w14:paraId="2C25857C" w14:textId="77777777" w:rsidR="005120C4" w:rsidRPr="00036DCA"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1" w:name="_DV_M378"/>
      <w:bookmarkEnd w:id="121"/>
      <w:r w:rsidRPr="00036DCA">
        <w:rPr>
          <w:rFonts w:ascii="Trebuchet MS" w:eastAsia="Arial Unicode MS" w:hAnsi="Trebuchet MS"/>
          <w:color w:val="auto"/>
          <w:w w:val="0"/>
          <w:sz w:val="20"/>
          <w:szCs w:val="20"/>
          <w:u w:val="single"/>
        </w:rPr>
        <w:t>Sucessão</w:t>
      </w:r>
      <w:r w:rsidRPr="00036DCA">
        <w:rPr>
          <w:rFonts w:ascii="Trebuchet MS" w:eastAsia="Arial Unicode MS" w:hAnsi="Trebuchet MS"/>
          <w:color w:val="auto"/>
          <w:w w:val="0"/>
          <w:sz w:val="20"/>
          <w:szCs w:val="20"/>
        </w:rPr>
        <w:t>: A presente Escritura de Emissão é celebrad</w:t>
      </w:r>
      <w:r w:rsidR="00B31AD6" w:rsidRPr="00036DCA">
        <w:rPr>
          <w:rFonts w:ascii="Trebuchet MS" w:eastAsia="Arial Unicode MS" w:hAnsi="Trebuchet MS"/>
          <w:color w:val="auto"/>
          <w:w w:val="0"/>
          <w:sz w:val="20"/>
          <w:szCs w:val="20"/>
        </w:rPr>
        <w:t>a</w:t>
      </w:r>
      <w:r w:rsidRPr="00036DCA">
        <w:rPr>
          <w:rFonts w:ascii="Trebuchet MS" w:eastAsia="Arial Unicode MS" w:hAnsi="Trebuchet MS"/>
          <w:color w:val="auto"/>
          <w:w w:val="0"/>
          <w:sz w:val="20"/>
          <w:szCs w:val="20"/>
        </w:rPr>
        <w:t xml:space="preserve"> em caráter irrevogável e irretratável</w:t>
      </w:r>
      <w:bookmarkStart w:id="122" w:name="_DV_M379"/>
      <w:bookmarkStart w:id="123" w:name="_DV_M380"/>
      <w:bookmarkEnd w:id="122"/>
      <w:bookmarkEnd w:id="123"/>
      <w:r w:rsidRPr="00036DCA">
        <w:rPr>
          <w:rFonts w:ascii="Trebuchet MS" w:eastAsia="Arial Unicode MS" w:hAnsi="Trebuchet MS"/>
          <w:color w:val="auto"/>
          <w:w w:val="0"/>
          <w:sz w:val="20"/>
          <w:szCs w:val="20"/>
        </w:rPr>
        <w:t>, vinculando as respectivas Partes, seus eventuais sucessores ou cessionários, conforme o caso, a qualquer título, respondendo a Parte que descumprir qualquer de suas cláusulas, termos ou condições pelos prejuízos, perdas e danos a que der causa, na</w:t>
      </w:r>
      <w:r w:rsidR="00B6441C" w:rsidRPr="00036DCA">
        <w:rPr>
          <w:rFonts w:ascii="Trebuchet MS" w:eastAsia="Arial Unicode MS" w:hAnsi="Trebuchet MS"/>
          <w:color w:val="auto"/>
          <w:w w:val="0"/>
          <w:sz w:val="20"/>
          <w:szCs w:val="20"/>
        </w:rPr>
        <w:t xml:space="preserve"> forma da legislação aplicável.</w:t>
      </w:r>
    </w:p>
    <w:p w14:paraId="367EA48A" w14:textId="77777777" w:rsidR="005120C4" w:rsidRPr="00036DCA" w:rsidRDefault="005120C4" w:rsidP="00D434E4">
      <w:pPr>
        <w:widowControl w:val="0"/>
        <w:spacing w:line="360" w:lineRule="auto"/>
        <w:jc w:val="both"/>
        <w:rPr>
          <w:rFonts w:ascii="Trebuchet MS" w:eastAsia="Arial Unicode MS" w:hAnsi="Trebuchet MS"/>
          <w:w w:val="0"/>
          <w:sz w:val="20"/>
          <w:szCs w:val="20"/>
        </w:rPr>
      </w:pPr>
    </w:p>
    <w:p w14:paraId="337B0857" w14:textId="77777777" w:rsidR="005120C4" w:rsidRPr="00036DCA"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4" w:name="_DV_M381"/>
      <w:bookmarkEnd w:id="124"/>
      <w:r w:rsidRPr="00036DCA">
        <w:rPr>
          <w:rFonts w:ascii="Trebuchet MS" w:eastAsia="Arial Unicode MS" w:hAnsi="Trebuchet MS"/>
          <w:color w:val="auto"/>
          <w:w w:val="0"/>
          <w:sz w:val="20"/>
          <w:szCs w:val="20"/>
          <w:u w:val="single"/>
        </w:rPr>
        <w:t>Cessão pelas Partes</w:t>
      </w:r>
      <w:r w:rsidR="00F863E8" w:rsidRPr="00036DCA">
        <w:rPr>
          <w:rFonts w:ascii="Trebuchet MS" w:eastAsia="Arial Unicode MS" w:hAnsi="Trebuchet MS"/>
          <w:color w:val="auto"/>
          <w:w w:val="0"/>
          <w:sz w:val="20"/>
          <w:szCs w:val="20"/>
        </w:rPr>
        <w:t>: A</w:t>
      </w:r>
      <w:r w:rsidRPr="00036DCA">
        <w:rPr>
          <w:rFonts w:ascii="Trebuchet MS" w:eastAsia="Arial Unicode MS" w:hAnsi="Trebuchet MS"/>
          <w:color w:val="auto"/>
          <w:w w:val="0"/>
          <w:sz w:val="20"/>
          <w:szCs w:val="20"/>
        </w:rPr>
        <w:t xml:space="preserve"> </w:t>
      </w:r>
      <w:r w:rsidR="000D48E0" w:rsidRPr="00036DCA">
        <w:rPr>
          <w:rFonts w:ascii="Trebuchet MS" w:eastAsia="Arial Unicode MS" w:hAnsi="Trebuchet MS"/>
          <w:color w:val="auto"/>
          <w:w w:val="0"/>
          <w:sz w:val="20"/>
          <w:szCs w:val="20"/>
        </w:rPr>
        <w:t>Emissora</w:t>
      </w:r>
      <w:r w:rsidRPr="00036DCA">
        <w:rPr>
          <w:rFonts w:ascii="Trebuchet MS" w:eastAsia="Arial Unicode MS" w:hAnsi="Trebuchet MS"/>
          <w:color w:val="auto"/>
          <w:w w:val="0"/>
          <w:sz w:val="20"/>
          <w:szCs w:val="20"/>
        </w:rPr>
        <w:t xml:space="preserve"> e a </w:t>
      </w:r>
      <w:proofErr w:type="spellStart"/>
      <w:r w:rsidRPr="00036DCA">
        <w:rPr>
          <w:rFonts w:ascii="Trebuchet MS" w:eastAsia="Arial Unicode MS" w:hAnsi="Trebuchet MS"/>
          <w:color w:val="auto"/>
          <w:w w:val="0"/>
          <w:sz w:val="20"/>
          <w:szCs w:val="20"/>
        </w:rPr>
        <w:t>Securitizadora</w:t>
      </w:r>
      <w:proofErr w:type="spellEnd"/>
      <w:r w:rsidRPr="00036DCA">
        <w:rPr>
          <w:rFonts w:ascii="Trebuchet MS" w:eastAsia="Arial Unicode MS" w:hAnsi="Trebuchet MS"/>
          <w:color w:val="auto"/>
          <w:w w:val="0"/>
          <w:sz w:val="20"/>
          <w:szCs w:val="20"/>
        </w:rPr>
        <w:t xml:space="preserve"> não poderão ceder, gravar ou transigir com seus direitos, deveres e obrigações </w:t>
      </w:r>
      <w:r w:rsidRPr="00036DCA">
        <w:rPr>
          <w:rFonts w:ascii="Trebuchet MS" w:hAnsi="Trebuchet MS"/>
          <w:color w:val="auto"/>
          <w:sz w:val="20"/>
          <w:szCs w:val="20"/>
        </w:rPr>
        <w:t>assumidas</w:t>
      </w:r>
      <w:r w:rsidRPr="00036DCA">
        <w:rPr>
          <w:rFonts w:ascii="Trebuchet MS" w:eastAsia="Arial Unicode MS" w:hAnsi="Trebuchet MS"/>
          <w:color w:val="auto"/>
          <w:w w:val="0"/>
          <w:sz w:val="20"/>
          <w:szCs w:val="20"/>
        </w:rPr>
        <w:t xml:space="preserve"> nesta Escritura de Emissão, salvo com a anuência prévia, expressa e por escrito da outra Parte, dos eventuais sucessores ou</w:t>
      </w:r>
      <w:r w:rsidR="00D847AB" w:rsidRPr="00036DCA">
        <w:rPr>
          <w:rFonts w:ascii="Trebuchet MS" w:eastAsia="Arial Unicode MS" w:hAnsi="Trebuchet MS"/>
          <w:color w:val="auto"/>
          <w:w w:val="0"/>
          <w:sz w:val="20"/>
          <w:szCs w:val="20"/>
        </w:rPr>
        <w:t xml:space="preserve"> cessionários, conforme o caso.</w:t>
      </w:r>
    </w:p>
    <w:p w14:paraId="11FBD304" w14:textId="77777777" w:rsidR="00CB23A6" w:rsidRPr="00036DCA" w:rsidRDefault="00CB23A6"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olor w:val="auto"/>
          <w:w w:val="0"/>
          <w:sz w:val="20"/>
          <w:szCs w:val="20"/>
        </w:rPr>
      </w:pPr>
    </w:p>
    <w:p w14:paraId="04DAF907" w14:textId="77777777" w:rsidR="005120C4" w:rsidRPr="00036DCA"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5" w:name="_DV_M382"/>
      <w:bookmarkEnd w:id="125"/>
      <w:r w:rsidRPr="00036DCA">
        <w:rPr>
          <w:rFonts w:ascii="Trebuchet MS" w:eastAsia="Arial Unicode MS" w:hAnsi="Trebuchet MS"/>
          <w:color w:val="auto"/>
          <w:w w:val="0"/>
          <w:sz w:val="20"/>
          <w:szCs w:val="20"/>
          <w:u w:val="single"/>
        </w:rPr>
        <w:t>Novação</w:t>
      </w:r>
      <w:r w:rsidRPr="00036DCA">
        <w:rPr>
          <w:rFonts w:ascii="Trebuchet MS" w:eastAsia="Arial Unicode MS" w:hAnsi="Trebuchet MS"/>
          <w:color w:val="auto"/>
          <w:w w:val="0"/>
          <w:sz w:val="20"/>
          <w:szCs w:val="20"/>
        </w:rPr>
        <w:t>: O não exercício por qualquer das Partes de qualquer dos direitos que lhe sejam assegurados por esta Escritura de Emissão ou pela lei, bem como a sua tolerância com relação à inobservância ou descumprimento de qualquer condição ou obrigação aqui ajustada pela outra Parte, não constituirão novação, nem prejudicarão o seu posteri</w:t>
      </w:r>
      <w:r w:rsidR="00D847AB" w:rsidRPr="00036DCA">
        <w:rPr>
          <w:rFonts w:ascii="Trebuchet MS" w:eastAsia="Arial Unicode MS" w:hAnsi="Trebuchet MS"/>
          <w:color w:val="auto"/>
          <w:w w:val="0"/>
          <w:sz w:val="20"/>
          <w:szCs w:val="20"/>
        </w:rPr>
        <w:t>or exercício, a qualquer tempo.</w:t>
      </w:r>
    </w:p>
    <w:p w14:paraId="5F903A56" w14:textId="77777777" w:rsidR="005120C4" w:rsidRPr="00036DCA" w:rsidRDefault="005120C4" w:rsidP="00D434E4">
      <w:pPr>
        <w:widowControl w:val="0"/>
        <w:spacing w:line="360" w:lineRule="auto"/>
        <w:jc w:val="both"/>
        <w:rPr>
          <w:rFonts w:ascii="Trebuchet MS" w:eastAsia="Arial Unicode MS" w:hAnsi="Trebuchet MS"/>
          <w:w w:val="0"/>
          <w:sz w:val="20"/>
          <w:szCs w:val="20"/>
        </w:rPr>
      </w:pPr>
    </w:p>
    <w:p w14:paraId="3B1AE94F" w14:textId="77777777" w:rsidR="005120C4" w:rsidRPr="00036DCA"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6" w:name="_DV_M383"/>
      <w:bookmarkEnd w:id="126"/>
      <w:r w:rsidRPr="00036DCA">
        <w:rPr>
          <w:rFonts w:ascii="Trebuchet MS" w:eastAsia="Arial Unicode MS" w:hAnsi="Trebuchet MS"/>
          <w:color w:val="auto"/>
          <w:w w:val="0"/>
          <w:sz w:val="20"/>
          <w:szCs w:val="20"/>
          <w:u w:val="single"/>
        </w:rPr>
        <w:t>Vigor</w:t>
      </w:r>
      <w:r w:rsidRPr="00036DCA">
        <w:rPr>
          <w:rFonts w:ascii="Trebuchet MS" w:eastAsia="Arial Unicode MS" w:hAnsi="Trebuchet MS"/>
          <w:color w:val="auto"/>
          <w:w w:val="0"/>
          <w:sz w:val="20"/>
          <w:szCs w:val="20"/>
        </w:rPr>
        <w:t xml:space="preserve">: Esta Escritura de Emissão entra em vigor na data de sua assinatura e finda com o cumprimento, pelas Partes, de todas as suas obrigações aqui previstas, não podendo, entretanto, ser rescindido até que as Partes </w:t>
      </w:r>
      <w:r w:rsidRPr="00036DCA">
        <w:rPr>
          <w:rFonts w:ascii="Trebuchet MS" w:hAnsi="Trebuchet MS"/>
          <w:color w:val="auto"/>
          <w:sz w:val="20"/>
          <w:szCs w:val="20"/>
        </w:rPr>
        <w:t>tenham</w:t>
      </w:r>
      <w:r w:rsidRPr="00036DCA">
        <w:rPr>
          <w:rFonts w:ascii="Trebuchet MS" w:eastAsia="Arial Unicode MS" w:hAnsi="Trebuchet MS"/>
          <w:color w:val="auto"/>
          <w:w w:val="0"/>
          <w:sz w:val="20"/>
          <w:szCs w:val="20"/>
        </w:rPr>
        <w:t xml:space="preserve"> cumprido todas as </w:t>
      </w:r>
      <w:r w:rsidR="00D847AB" w:rsidRPr="00036DCA">
        <w:rPr>
          <w:rFonts w:ascii="Trebuchet MS" w:eastAsia="Arial Unicode MS" w:hAnsi="Trebuchet MS"/>
          <w:color w:val="auto"/>
          <w:w w:val="0"/>
          <w:sz w:val="20"/>
          <w:szCs w:val="20"/>
        </w:rPr>
        <w:t>suas obrigações aqui previstas.</w:t>
      </w:r>
    </w:p>
    <w:p w14:paraId="12753D0A" w14:textId="77777777" w:rsidR="005120C4" w:rsidRPr="00036DCA" w:rsidRDefault="005120C4" w:rsidP="00D434E4">
      <w:pPr>
        <w:widowControl w:val="0"/>
        <w:spacing w:line="360" w:lineRule="auto"/>
        <w:jc w:val="both"/>
        <w:rPr>
          <w:rFonts w:ascii="Trebuchet MS" w:eastAsia="Arial Unicode MS" w:hAnsi="Trebuchet MS"/>
          <w:w w:val="0"/>
          <w:sz w:val="20"/>
          <w:szCs w:val="20"/>
        </w:rPr>
      </w:pPr>
    </w:p>
    <w:p w14:paraId="36B36B18" w14:textId="77777777" w:rsidR="003927D7" w:rsidRPr="00036DCA" w:rsidRDefault="003927D7"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7" w:name="_DV_M384"/>
      <w:bookmarkEnd w:id="127"/>
      <w:r w:rsidRPr="00036DCA">
        <w:rPr>
          <w:rFonts w:ascii="Trebuchet MS" w:eastAsia="Arial Unicode MS" w:hAnsi="Trebuchet MS"/>
          <w:w w:val="0"/>
          <w:sz w:val="20"/>
          <w:szCs w:val="20"/>
          <w:u w:val="single"/>
        </w:rPr>
        <w:t>Indenização</w:t>
      </w:r>
      <w:r w:rsidRPr="00036DCA">
        <w:rPr>
          <w:rFonts w:ascii="Trebuchet MS" w:eastAsia="Arial Unicode MS" w:hAnsi="Trebuchet MS"/>
          <w:w w:val="0"/>
          <w:sz w:val="20"/>
          <w:szCs w:val="20"/>
        </w:rPr>
        <w:t>. Em nenhuma circunstância, a Credora ou quaisquer de seus profissionais serão responsáveis por indenizar a Emissora, e/ou quaisquer respectivos contratados, executivos, empregados, prepostos, ou terceiros direta ou indiretamente envolvidos com os serviços a serem prestados pela Credora, exceto na hipótese comprovada de dolo por decisão trânsito em julgado, tal indenização ficará limitada às últimas 2 (duas) remunerações recebidas pela Credora a contar da data da condenação.</w:t>
      </w:r>
    </w:p>
    <w:p w14:paraId="1C2055FB" w14:textId="77777777" w:rsidR="003927D7" w:rsidRPr="00036DCA" w:rsidRDefault="003927D7" w:rsidP="00D434E4">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olor w:val="auto"/>
          <w:w w:val="0"/>
          <w:sz w:val="20"/>
          <w:szCs w:val="20"/>
        </w:rPr>
      </w:pPr>
    </w:p>
    <w:p w14:paraId="1F8F44FE" w14:textId="77777777" w:rsidR="005120C4" w:rsidRPr="00036DCA"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r w:rsidRPr="00036DCA">
        <w:rPr>
          <w:rFonts w:ascii="Trebuchet MS" w:eastAsia="Arial Unicode MS" w:hAnsi="Trebuchet MS"/>
          <w:color w:val="auto"/>
          <w:w w:val="0"/>
          <w:sz w:val="20"/>
          <w:szCs w:val="20"/>
          <w:u w:val="single"/>
        </w:rPr>
        <w:t>Cumulatividade</w:t>
      </w:r>
      <w:r w:rsidRPr="00036DCA">
        <w:rPr>
          <w:rFonts w:ascii="Trebuchet MS" w:eastAsia="Arial Unicode MS" w:hAnsi="Trebuchet MS"/>
          <w:color w:val="auto"/>
          <w:w w:val="0"/>
          <w:sz w:val="20"/>
          <w:szCs w:val="20"/>
        </w:rPr>
        <w:t>: Os direitos, recursos e poderes estipulados nesta Escritura de Emissão são cumulativos e não exclusivos de quaisquer outros direitos, recursos ou poderes estipulados pela lei.</w:t>
      </w:r>
      <w:bookmarkStart w:id="128" w:name="_DV_M385"/>
      <w:bookmarkStart w:id="129" w:name="_DV_M386"/>
      <w:bookmarkStart w:id="130" w:name="_DV_M387"/>
      <w:bookmarkEnd w:id="128"/>
      <w:bookmarkEnd w:id="129"/>
      <w:bookmarkEnd w:id="130"/>
    </w:p>
    <w:p w14:paraId="565690B3" w14:textId="77777777" w:rsidR="002A4714" w:rsidRPr="00036DCA" w:rsidRDefault="002A4714"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Times New Roman" w:hAnsi="Trebuchet MS"/>
          <w:b/>
          <w:sz w:val="20"/>
          <w:szCs w:val="20"/>
        </w:rPr>
      </w:pPr>
      <w:bookmarkStart w:id="131" w:name="_DV_M388"/>
      <w:bookmarkEnd w:id="131"/>
    </w:p>
    <w:p w14:paraId="51FA075B" w14:textId="77777777" w:rsidR="005120C4" w:rsidRPr="00036DCA"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olor w:val="auto"/>
          <w:sz w:val="20"/>
          <w:szCs w:val="20"/>
        </w:rPr>
      </w:pPr>
      <w:r w:rsidRPr="00036DCA">
        <w:rPr>
          <w:rFonts w:ascii="Trebuchet MS" w:hAnsi="Trebuchet MS"/>
          <w:color w:val="auto"/>
          <w:sz w:val="20"/>
          <w:szCs w:val="20"/>
          <w:u w:val="single"/>
        </w:rPr>
        <w:t>Definições</w:t>
      </w:r>
      <w:r w:rsidRPr="00036DCA">
        <w:rPr>
          <w:rFonts w:ascii="Trebuchet MS" w:hAnsi="Trebuchet MS"/>
          <w:color w:val="auto"/>
          <w:sz w:val="20"/>
          <w:szCs w:val="20"/>
        </w:rPr>
        <w:t xml:space="preserve">: Exceto se expressamente indicado: </w:t>
      </w:r>
      <w:r w:rsidRPr="00036DCA">
        <w:rPr>
          <w:rFonts w:ascii="Trebuchet MS" w:hAnsi="Trebuchet MS"/>
          <w:b/>
          <w:color w:val="auto"/>
          <w:sz w:val="20"/>
          <w:szCs w:val="20"/>
        </w:rPr>
        <w:t>(i)</w:t>
      </w:r>
      <w:r w:rsidRPr="00036DCA">
        <w:rPr>
          <w:rFonts w:ascii="Trebuchet MS" w:hAnsi="Trebuchet MS"/>
          <w:color w:val="auto"/>
          <w:sz w:val="20"/>
          <w:szCs w:val="20"/>
        </w:rPr>
        <w:t xml:space="preserve"> palavras e expressões iniciadas em maiúsculas, não definidas nesta Escritura de Emissão, terão o significado previsto no Termo de Securitização; e </w:t>
      </w:r>
      <w:r w:rsidRPr="00036DCA">
        <w:rPr>
          <w:rFonts w:ascii="Trebuchet MS" w:hAnsi="Trebuchet MS"/>
          <w:b/>
          <w:color w:val="auto"/>
          <w:sz w:val="20"/>
          <w:szCs w:val="20"/>
        </w:rPr>
        <w:t>(</w:t>
      </w:r>
      <w:proofErr w:type="spellStart"/>
      <w:r w:rsidRPr="00036DCA">
        <w:rPr>
          <w:rFonts w:ascii="Trebuchet MS" w:hAnsi="Trebuchet MS"/>
          <w:b/>
          <w:color w:val="auto"/>
          <w:sz w:val="20"/>
          <w:szCs w:val="20"/>
        </w:rPr>
        <w:t>ii</w:t>
      </w:r>
      <w:proofErr w:type="spellEnd"/>
      <w:r w:rsidRPr="00036DCA">
        <w:rPr>
          <w:rFonts w:ascii="Trebuchet MS" w:hAnsi="Trebuchet MS"/>
          <w:b/>
          <w:color w:val="auto"/>
          <w:sz w:val="20"/>
          <w:szCs w:val="20"/>
        </w:rPr>
        <w:t>)</w:t>
      </w:r>
      <w:r w:rsidRPr="00036DCA">
        <w:rPr>
          <w:rFonts w:ascii="Trebuchet MS" w:hAnsi="Trebuchet MS"/>
          <w:color w:val="auto"/>
          <w:sz w:val="20"/>
          <w:szCs w:val="20"/>
        </w:rPr>
        <w:t xml:space="preserve"> o masculino incluirá o feminino e o singular incluirá o plural.</w:t>
      </w:r>
    </w:p>
    <w:p w14:paraId="7FF91036" w14:textId="77777777" w:rsidR="009E1B95" w:rsidRPr="00036DCA" w:rsidRDefault="009E1B95"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10EFE5E0" w14:textId="77777777" w:rsidR="007D56C7" w:rsidRPr="00036DCA"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Título Executivo Extrajudicial</w:t>
      </w:r>
      <w:r w:rsidRPr="00036DCA">
        <w:rPr>
          <w:rFonts w:ascii="Trebuchet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 xml:space="preserve">Esta Escritura de Emissão e </w:t>
      </w:r>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002E1B45" w:rsidRPr="00036DCA">
        <w:rPr>
          <w:rFonts w:ascii="Trebuchet MS" w:hAnsi="Trebuchet MS" w:cstheme="minorHAnsi"/>
          <w:color w:val="auto"/>
          <w:sz w:val="20"/>
          <w:szCs w:val="20"/>
          <w:lang w:bidi="th-TH"/>
        </w:rPr>
        <w:t xml:space="preserve"> constituem títulos executivos extrajudiciais nos termos dos </w:t>
      </w:r>
      <w:r w:rsidR="002E1B45" w:rsidRPr="00036DCA">
        <w:rPr>
          <w:rFonts w:ascii="Trebuchet MS" w:hAnsi="Trebuchet MS"/>
          <w:color w:val="auto"/>
          <w:sz w:val="20"/>
          <w:szCs w:val="20"/>
        </w:rPr>
        <w:t>incisos</w:t>
      </w:r>
      <w:r w:rsidR="002E1B45" w:rsidRPr="00036DCA">
        <w:rPr>
          <w:rFonts w:ascii="Trebuchet MS" w:hAnsi="Trebuchet MS" w:cstheme="minorHAnsi"/>
          <w:color w:val="auto"/>
          <w:sz w:val="20"/>
          <w:szCs w:val="20"/>
          <w:lang w:bidi="th-TH"/>
        </w:rPr>
        <w:t xml:space="preserve"> I </w:t>
      </w:r>
      <w:r w:rsidR="00EA74BB" w:rsidRPr="00036DCA">
        <w:rPr>
          <w:rFonts w:ascii="Trebuchet MS" w:hAnsi="Trebuchet MS" w:cstheme="minorHAnsi"/>
          <w:color w:val="auto"/>
          <w:sz w:val="20"/>
          <w:szCs w:val="20"/>
          <w:lang w:bidi="th-TH"/>
        </w:rPr>
        <w:t xml:space="preserve">e III </w:t>
      </w:r>
      <w:r w:rsidR="002E1B45" w:rsidRPr="00036DCA">
        <w:rPr>
          <w:rFonts w:ascii="Trebuchet MS" w:hAnsi="Trebuchet MS" w:cstheme="minorHAnsi"/>
          <w:color w:val="auto"/>
          <w:sz w:val="20"/>
          <w:szCs w:val="20"/>
          <w:lang w:bidi="th-TH"/>
        </w:rPr>
        <w:t>do artigo 784 d</w:t>
      </w:r>
      <w:r w:rsidR="00E455BF" w:rsidRPr="00036DCA">
        <w:rPr>
          <w:rFonts w:ascii="Trebuchet MS" w:hAnsi="Trebuchet MS" w:cstheme="minorHAnsi"/>
          <w:color w:val="auto"/>
          <w:sz w:val="20"/>
          <w:szCs w:val="20"/>
          <w:lang w:bidi="th-TH"/>
        </w:rPr>
        <w:t>o Código de Processo Civil</w:t>
      </w:r>
      <w:r w:rsidR="002E1B45" w:rsidRPr="00036DCA">
        <w:rPr>
          <w:rFonts w:ascii="Trebuchet MS" w:hAnsi="Trebuchet MS" w:cstheme="minorHAnsi"/>
          <w:color w:val="auto"/>
          <w:sz w:val="20"/>
          <w:szCs w:val="20"/>
          <w:lang w:bidi="th-TH"/>
        </w:rPr>
        <w:t xml:space="preserve">, reconhecendo as Partes desde já que, independentemente de quaisquer outras medidas cabíveis, as obrigações assumidas nos termos desta Escritura de Emissão comportam execução específica e se submetem às disposições dos artigos </w:t>
      </w:r>
      <w:r w:rsidR="00A95D0F" w:rsidRPr="00036DCA">
        <w:rPr>
          <w:rFonts w:ascii="Trebuchet MS" w:hAnsi="Trebuchet MS" w:cstheme="minorHAnsi"/>
          <w:color w:val="auto"/>
          <w:sz w:val="20"/>
          <w:szCs w:val="20"/>
          <w:lang w:bidi="th-TH"/>
        </w:rPr>
        <w:t>497</w:t>
      </w:r>
      <w:r w:rsidR="002E1B45" w:rsidRPr="00036DCA">
        <w:rPr>
          <w:rFonts w:ascii="Trebuchet MS" w:hAnsi="Trebuchet MS" w:cstheme="minorHAnsi"/>
          <w:color w:val="auto"/>
          <w:sz w:val="20"/>
          <w:szCs w:val="20"/>
          <w:lang w:bidi="th-TH"/>
        </w:rPr>
        <w:t xml:space="preserve"> e seguintes do Código de Processo Civil, sem prejuízo do direito de declarar o vencimento antecipado d</w:t>
      </w:r>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002E1B45" w:rsidRPr="00036DCA">
        <w:rPr>
          <w:rFonts w:ascii="Trebuchet MS" w:hAnsi="Trebuchet MS" w:cstheme="minorHAnsi"/>
          <w:color w:val="auto"/>
          <w:sz w:val="20"/>
          <w:szCs w:val="20"/>
          <w:lang w:bidi="th-TH"/>
        </w:rPr>
        <w:t>, nos termos desta Escritura de Emissão.</w:t>
      </w:r>
    </w:p>
    <w:p w14:paraId="5E527866" w14:textId="77777777" w:rsidR="00D847AB" w:rsidRPr="00036DCA" w:rsidRDefault="00D847AB"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CE1B979" w14:textId="77777777" w:rsidR="007D56C7" w:rsidRPr="00036DCA"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Irrevogabilidade</w:t>
      </w:r>
      <w:r w:rsidRPr="00036DCA">
        <w:rPr>
          <w:rFonts w:ascii="Trebuchet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Esta Escritura de Emissão é firmada em caráter irrevogável e irretratável, obrigando as P</w:t>
      </w:r>
      <w:r w:rsidR="00D847AB" w:rsidRPr="00036DCA">
        <w:rPr>
          <w:rFonts w:ascii="Trebuchet MS" w:hAnsi="Trebuchet MS" w:cstheme="minorHAnsi"/>
          <w:color w:val="auto"/>
          <w:sz w:val="20"/>
          <w:szCs w:val="20"/>
          <w:lang w:bidi="th-TH"/>
        </w:rPr>
        <w:t xml:space="preserve">artes por si e seus </w:t>
      </w:r>
      <w:r w:rsidR="00D847AB" w:rsidRPr="00036DCA">
        <w:rPr>
          <w:rFonts w:ascii="Trebuchet MS" w:hAnsi="Trebuchet MS"/>
          <w:color w:val="auto"/>
          <w:sz w:val="20"/>
          <w:szCs w:val="20"/>
        </w:rPr>
        <w:t>sucessores</w:t>
      </w:r>
      <w:r w:rsidR="00D847AB" w:rsidRPr="00036DCA">
        <w:rPr>
          <w:rFonts w:ascii="Trebuchet MS" w:hAnsi="Trebuchet MS" w:cstheme="minorHAnsi"/>
          <w:color w:val="auto"/>
          <w:sz w:val="20"/>
          <w:szCs w:val="20"/>
          <w:lang w:bidi="th-TH"/>
        </w:rPr>
        <w:t>.</w:t>
      </w:r>
    </w:p>
    <w:p w14:paraId="1A951753" w14:textId="77777777" w:rsidR="0017623B" w:rsidRPr="00036DCA" w:rsidRDefault="0017623B" w:rsidP="00D434E4">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64AC7FC0" w14:textId="4492E5BF" w:rsidR="0017623B" w:rsidRPr="00036DCA" w:rsidRDefault="0017623B"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Dia Útil</w:t>
      </w:r>
      <w:r w:rsidRPr="00036DCA">
        <w:rPr>
          <w:rFonts w:ascii="Trebuchet MS" w:hAnsi="Trebuchet MS" w:cstheme="minorHAnsi"/>
          <w:color w:val="auto"/>
          <w:sz w:val="20"/>
          <w:szCs w:val="20"/>
          <w:lang w:bidi="th-TH"/>
        </w:rPr>
        <w:t>: Para os fins desta Escritura de Emissão, considera-se “</w:t>
      </w:r>
      <w:r w:rsidRPr="00036DCA">
        <w:rPr>
          <w:rFonts w:ascii="Trebuchet MS" w:hAnsi="Trebuchet MS" w:cstheme="minorHAnsi"/>
          <w:color w:val="auto"/>
          <w:sz w:val="20"/>
          <w:szCs w:val="20"/>
          <w:u w:val="single"/>
          <w:lang w:bidi="th-TH"/>
        </w:rPr>
        <w:t>Dia Útil</w:t>
      </w:r>
      <w:r w:rsidRPr="00036DCA">
        <w:rPr>
          <w:rFonts w:ascii="Trebuchet MS" w:hAnsi="Trebuchet MS" w:cstheme="minorHAnsi"/>
          <w:color w:val="auto"/>
          <w:sz w:val="20"/>
          <w:szCs w:val="20"/>
          <w:lang w:bidi="th-TH"/>
        </w:rPr>
        <w:t xml:space="preserve">” qualquer dia que não seja sábado, domingo ou feriado </w:t>
      </w:r>
      <w:r w:rsidRPr="00036DCA">
        <w:rPr>
          <w:rFonts w:ascii="Trebuchet MS" w:hAnsi="Trebuchet MS"/>
          <w:color w:val="auto"/>
          <w:sz w:val="20"/>
          <w:szCs w:val="20"/>
        </w:rPr>
        <w:t>declarado</w:t>
      </w:r>
      <w:r w:rsidRPr="00036DCA">
        <w:rPr>
          <w:rFonts w:ascii="Trebuchet MS" w:hAnsi="Trebuchet MS" w:cstheme="minorHAnsi"/>
          <w:color w:val="auto"/>
          <w:sz w:val="20"/>
          <w:szCs w:val="20"/>
          <w:lang w:bidi="th-TH"/>
        </w:rPr>
        <w:t xml:space="preserve"> nacional na República Federativa do Brasil.</w:t>
      </w:r>
      <w:r w:rsidR="00C8786A" w:rsidRPr="00036DCA">
        <w:rPr>
          <w:rFonts w:ascii="Trebuchet MS" w:hAnsi="Trebuchet MS" w:cstheme="minorHAnsi"/>
          <w:color w:val="auto"/>
          <w:sz w:val="20"/>
          <w:szCs w:val="20"/>
          <w:lang w:bidi="th-TH"/>
        </w:rPr>
        <w:t xml:space="preserve"> Considerar-se-ão prorrogados os prazos referentes ao pagamento de qualquer obrigação prevista nesta Escritura de Emissão até o 1º (primeiro) Dia Útil subsequente, se o seu vencimento coincidir com dia que não seja um Dia Útil, não sendo devido qualquer acréscimo aos valores a serem pagos.</w:t>
      </w:r>
    </w:p>
    <w:p w14:paraId="48ADD638" w14:textId="77777777" w:rsidR="00DF131D" w:rsidRPr="00036DCA" w:rsidRDefault="00DF131D" w:rsidP="00D434E4">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0"/>
          <w:szCs w:val="20"/>
          <w:lang w:bidi="th-TH"/>
        </w:rPr>
      </w:pPr>
    </w:p>
    <w:p w14:paraId="50000AA5" w14:textId="77777777" w:rsidR="00CB5276" w:rsidRPr="00036DCA"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Legislação Aplicável</w:t>
      </w:r>
      <w:r w:rsidRPr="00036DCA">
        <w:rPr>
          <w:rFonts w:ascii="Trebuchet MS" w:hAnsi="Trebuchet MS" w:cstheme="minorHAnsi"/>
          <w:color w:val="auto"/>
          <w:sz w:val="20"/>
          <w:szCs w:val="20"/>
          <w:lang w:bidi="th-TH"/>
        </w:rPr>
        <w:t xml:space="preserve">: Esta </w:t>
      </w:r>
      <w:r w:rsidRPr="00036DCA">
        <w:rPr>
          <w:rFonts w:ascii="Trebuchet MS" w:hAnsi="Trebuchet MS"/>
          <w:color w:val="auto"/>
          <w:sz w:val="20"/>
          <w:szCs w:val="20"/>
        </w:rPr>
        <w:t>Escritura</w:t>
      </w:r>
      <w:r w:rsidRPr="00036DCA">
        <w:rPr>
          <w:rFonts w:ascii="Trebuchet MS" w:hAnsi="Trebuchet MS" w:cstheme="minorHAnsi"/>
          <w:color w:val="auto"/>
          <w:sz w:val="20"/>
          <w:szCs w:val="20"/>
          <w:lang w:bidi="th-TH"/>
        </w:rPr>
        <w:t xml:space="preserve"> de Emissão é regida pelas Leis da República Federativa do Brasil.</w:t>
      </w:r>
    </w:p>
    <w:p w14:paraId="2CA52FCA" w14:textId="77777777" w:rsidR="00CB5276" w:rsidRPr="00036DCA" w:rsidRDefault="00CB5276" w:rsidP="00D434E4">
      <w:pPr>
        <w:spacing w:line="360" w:lineRule="auto"/>
        <w:rPr>
          <w:rFonts w:ascii="Trebuchet MS" w:hAnsi="Trebuchet MS" w:cstheme="minorHAnsi"/>
          <w:sz w:val="20"/>
          <w:szCs w:val="20"/>
          <w:lang w:bidi="th-TH"/>
        </w:rPr>
      </w:pPr>
    </w:p>
    <w:p w14:paraId="582715AC" w14:textId="77777777" w:rsidR="00CB5276" w:rsidRPr="00036DCA" w:rsidRDefault="00CB5276"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sz w:val="20"/>
          <w:szCs w:val="20"/>
          <w:u w:val="single"/>
          <w:lang w:bidi="th-TH"/>
        </w:rPr>
        <w:t>Assinatura Digital</w:t>
      </w:r>
      <w:r w:rsidRPr="00036DCA">
        <w:rPr>
          <w:rFonts w:ascii="Trebuchet MS" w:hAnsi="Trebuchet MS" w:cstheme="minorHAnsi"/>
          <w:sz w:val="20"/>
          <w:szCs w:val="20"/>
          <w:lang w:bidi="th-TH"/>
        </w:rPr>
        <w:t>: As Partes reconhecem que as declarações de vontade das partes contratantes mediante assinatura digital presumem-</w:t>
      </w:r>
      <w:r w:rsidRPr="00036DCA">
        <w:rPr>
          <w:rFonts w:ascii="Trebuchet MS" w:hAnsi="Trebuchet MS"/>
          <w:color w:val="auto"/>
          <w:sz w:val="20"/>
          <w:szCs w:val="20"/>
        </w:rPr>
        <w:t>se</w:t>
      </w:r>
      <w:r w:rsidRPr="00036DCA">
        <w:rPr>
          <w:rFonts w:ascii="Trebuchet MS" w:hAnsi="Trebuchet MS" w:cstheme="minorHAnsi"/>
          <w:sz w:val="20"/>
          <w:szCs w:val="20"/>
          <w:lang w:bidi="th-TH"/>
        </w:rPr>
        <w:t xml:space="preserve"> verdadeiras em relação aos signatários quando é utilizado (i) o processo de certificação disponibilizado pela Infraestrutura de Chaves Públicas Brasileira – ICP-Brasil ou (</w:t>
      </w:r>
      <w:proofErr w:type="spellStart"/>
      <w:r w:rsidRPr="00036DCA">
        <w:rPr>
          <w:rFonts w:ascii="Trebuchet MS" w:hAnsi="Trebuchet MS" w:cstheme="minorHAnsi"/>
          <w:sz w:val="20"/>
          <w:szCs w:val="20"/>
          <w:lang w:bidi="th-TH"/>
        </w:rPr>
        <w:t>ii</w:t>
      </w:r>
      <w:proofErr w:type="spellEnd"/>
      <w:r w:rsidRPr="00036DCA">
        <w:rPr>
          <w:rFonts w:ascii="Trebuchet MS" w:hAnsi="Trebuchet MS" w:cstheme="minorHAnsi"/>
          <w:sz w:val="20"/>
          <w:szCs w:val="20"/>
          <w:lang w:bidi="th-TH"/>
        </w:rPr>
        <w:t>) outro meio de comprovação da autoria e integridade do documento em forma eletrônica, desde que admitido como válido pelas partes ou aceito pela pessoa a quem for oposto o documento, conforme admitido pelo art</w:t>
      </w:r>
      <w:r w:rsidR="00FD34C7" w:rsidRPr="00036DCA">
        <w:rPr>
          <w:rFonts w:ascii="Trebuchet MS" w:hAnsi="Trebuchet MS" w:cstheme="minorHAnsi"/>
          <w:sz w:val="20"/>
          <w:szCs w:val="20"/>
          <w:lang w:bidi="th-TH"/>
        </w:rPr>
        <w:t>igo</w:t>
      </w:r>
      <w:r w:rsidRPr="00036DCA">
        <w:rPr>
          <w:rFonts w:ascii="Trebuchet MS" w:hAnsi="Trebuchet MS" w:cstheme="minorHAnsi"/>
          <w:sz w:val="20"/>
          <w:szCs w:val="20"/>
          <w:lang w:bidi="th-TH"/>
        </w:rPr>
        <w:t xml:space="preserve"> 10 e seus parágrafos da Medida Provisória nº 2.200, de 24 de agosto de 2001, em vigor no Brasil, </w:t>
      </w:r>
      <w:r w:rsidRPr="00036DCA">
        <w:rPr>
          <w:rFonts w:ascii="Trebuchet MS" w:hAnsi="Trebuchet MS" w:cstheme="minorHAnsi"/>
          <w:sz w:val="20"/>
          <w:szCs w:val="20"/>
          <w:lang w:bidi="th-TH"/>
        </w:rPr>
        <w:lastRenderedPageBreak/>
        <w:t xml:space="preserve">reconhecendo essa forma de contratação em meio eletrônico, digital e informático como válida e plenamente eficaz, constituindo título executivo extrajudicial para todos os fins de direito. Na forma acima prevista, a presente Escritura de Emissão, e seus anexos, podem ser assinados digitalmente por meio eletrônico conforme </w:t>
      </w:r>
      <w:r w:rsidRPr="00036DCA">
        <w:rPr>
          <w:rFonts w:ascii="Trebuchet MS" w:hAnsi="Trebuchet MS" w:cstheme="minorHAnsi"/>
          <w:color w:val="auto"/>
          <w:sz w:val="20"/>
          <w:szCs w:val="20"/>
          <w:lang w:bidi="th-TH"/>
        </w:rPr>
        <w:t>disposto nesta cláusula.</w:t>
      </w:r>
    </w:p>
    <w:p w14:paraId="6E7757A6" w14:textId="77777777" w:rsidR="001B29AF" w:rsidRPr="00036DCA" w:rsidRDefault="001B29AF" w:rsidP="00D434E4">
      <w:pPr>
        <w:spacing w:line="360" w:lineRule="auto"/>
        <w:rPr>
          <w:rFonts w:ascii="Trebuchet MS" w:hAnsi="Trebuchet MS" w:cstheme="minorHAnsi"/>
          <w:sz w:val="20"/>
          <w:szCs w:val="20"/>
          <w:lang w:bidi="th-TH"/>
        </w:rPr>
      </w:pPr>
    </w:p>
    <w:p w14:paraId="736A7848" w14:textId="77777777" w:rsidR="001B29AF" w:rsidRPr="00036DCA" w:rsidRDefault="001B29AF"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Proteção de Dados</w:t>
      </w:r>
      <w:r w:rsidRPr="00036DCA">
        <w:rPr>
          <w:rFonts w:ascii="Trebuchet MS" w:hAnsi="Trebuchet MS" w:cstheme="minorHAnsi"/>
          <w:color w:val="auto"/>
          <w:sz w:val="20"/>
          <w:szCs w:val="20"/>
          <w:lang w:bidi="th-TH"/>
        </w:rPr>
        <w:t>: As Partes consentem, de maneira livre, esclarecida e inequívoca, com a utilização de seus dados pessoais para a realização da operação de crédito ora estabelecida, nos termos e propósitos contidos nos Documentos da Operação, autorizando expressamente, desde já, o compartilhamento destas informações com as partes envolvidas.</w:t>
      </w:r>
    </w:p>
    <w:p w14:paraId="56956175" w14:textId="77777777" w:rsidR="009E1B95" w:rsidRPr="00036DCA" w:rsidRDefault="009E1B95"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3BC8B6B9" w14:textId="1BBE1481" w:rsidR="007D56C7" w:rsidRPr="00036DCA"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Foro</w:t>
      </w:r>
      <w:r w:rsidRPr="00036DCA">
        <w:rPr>
          <w:rFonts w:ascii="Trebuchet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F</w:t>
      </w:r>
      <w:r w:rsidR="004E7E42" w:rsidRPr="00036DCA">
        <w:rPr>
          <w:rFonts w:ascii="Trebuchet MS" w:hAnsi="Trebuchet MS" w:cstheme="minorHAnsi"/>
          <w:color w:val="auto"/>
          <w:sz w:val="20"/>
          <w:szCs w:val="20"/>
          <w:lang w:bidi="th-TH"/>
        </w:rPr>
        <w:t xml:space="preserve">ica eleito o foro da Comarca de </w:t>
      </w:r>
      <w:r w:rsidRPr="00036DCA">
        <w:rPr>
          <w:rFonts w:ascii="Trebuchet MS" w:hAnsi="Trebuchet MS" w:cstheme="minorHAnsi"/>
          <w:color w:val="auto"/>
          <w:sz w:val="20"/>
          <w:szCs w:val="20"/>
          <w:lang w:bidi="th-TH"/>
        </w:rPr>
        <w:t>São Paulo, Estado de São Paulo</w:t>
      </w:r>
      <w:r w:rsidR="002E1B45" w:rsidRPr="00036DCA">
        <w:rPr>
          <w:rFonts w:ascii="Trebuchet MS" w:hAnsi="Trebuchet MS" w:cstheme="minorHAnsi"/>
          <w:color w:val="auto"/>
          <w:sz w:val="20"/>
          <w:szCs w:val="20"/>
          <w:lang w:bidi="th-TH"/>
        </w:rPr>
        <w:t>, para dirimir quaisquer dúvidas ou controvérsias oriundas desta Escritura de Emissão, com renúncia expressa a qualquer outro, por mais privilegiado que seja ou possa vir a ser.</w:t>
      </w:r>
    </w:p>
    <w:p w14:paraId="40D18D10" w14:textId="77777777" w:rsidR="003A451A" w:rsidRPr="00036DCA" w:rsidRDefault="003A451A" w:rsidP="00913EEF">
      <w:pPr>
        <w:pStyle w:val="PargrafodaLista"/>
        <w:spacing w:line="360" w:lineRule="auto"/>
        <w:rPr>
          <w:rFonts w:ascii="Trebuchet MS" w:hAnsi="Trebuchet MS" w:cstheme="minorHAnsi"/>
          <w:sz w:val="20"/>
          <w:szCs w:val="20"/>
          <w:lang w:bidi="th-TH"/>
        </w:rPr>
      </w:pPr>
    </w:p>
    <w:p w14:paraId="66255242" w14:textId="5AFF3AAF" w:rsidR="003A451A" w:rsidRPr="00036DCA" w:rsidRDefault="003A451A"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bookmarkStart w:id="132" w:name="_Hlk130295993"/>
      <w:r w:rsidRPr="00036DCA">
        <w:rPr>
          <w:rFonts w:ascii="Trebuchet MS" w:hAnsi="Trebuchet MS" w:cstheme="minorHAnsi"/>
          <w:color w:val="auto"/>
          <w:sz w:val="20"/>
          <w:szCs w:val="20"/>
          <w:u w:val="single"/>
          <w:lang w:bidi="th-TH"/>
        </w:rPr>
        <w:t>Interveniente Anuente</w:t>
      </w:r>
      <w:r w:rsidRPr="00036DCA">
        <w:rPr>
          <w:rFonts w:ascii="Trebuchet MS" w:hAnsi="Trebuchet MS" w:cstheme="minorHAnsi"/>
          <w:color w:val="auto"/>
          <w:sz w:val="20"/>
          <w:szCs w:val="20"/>
          <w:lang w:bidi="th-TH"/>
        </w:rPr>
        <w:t xml:space="preserve">: </w:t>
      </w:r>
      <w:r w:rsidRPr="00036DCA">
        <w:rPr>
          <w:rFonts w:ascii="Trebuchet MS" w:hAnsi="Trebuchet MS"/>
          <w:sz w:val="20"/>
          <w:szCs w:val="20"/>
        </w:rPr>
        <w:t xml:space="preserve">A Kallas, na qualidade de </w:t>
      </w:r>
      <w:r w:rsidRPr="00036DCA">
        <w:rPr>
          <w:rFonts w:ascii="Trebuchet MS" w:hAnsi="Trebuchet MS" w:cs="Calibri"/>
          <w:sz w:val="20"/>
          <w:szCs w:val="20"/>
        </w:rPr>
        <w:t xml:space="preserve">titular de 25% (vinte e cinco por cento) </w:t>
      </w:r>
      <w:r w:rsidRPr="00036DCA">
        <w:rPr>
          <w:rFonts w:ascii="Trebuchet MS" w:hAnsi="Trebuchet MS"/>
          <w:sz w:val="20"/>
          <w:szCs w:val="20"/>
        </w:rPr>
        <w:t>das quotas de emissão da SPE do Empreendimento, tem plena ciência e expressamente concorda com a Emissão</w:t>
      </w:r>
      <w:r w:rsidR="005F47F7" w:rsidRPr="00036DCA">
        <w:rPr>
          <w:rFonts w:ascii="Trebuchet MS" w:hAnsi="Trebuchet MS"/>
          <w:sz w:val="20"/>
          <w:szCs w:val="20"/>
        </w:rPr>
        <w:t>. As Partes reconhecem que a Kallas não</w:t>
      </w:r>
      <w:r w:rsidRPr="00036DCA">
        <w:rPr>
          <w:rFonts w:ascii="Trebuchet MS" w:hAnsi="Trebuchet MS"/>
          <w:sz w:val="20"/>
          <w:szCs w:val="20"/>
        </w:rPr>
        <w:t xml:space="preserve"> assume quaisquer obrigações</w:t>
      </w:r>
      <w:r w:rsidR="005F47F7" w:rsidRPr="00036DCA">
        <w:rPr>
          <w:rFonts w:ascii="Trebuchet MS" w:hAnsi="Trebuchet MS"/>
          <w:sz w:val="20"/>
          <w:szCs w:val="20"/>
        </w:rPr>
        <w:t xml:space="preserve"> ou responsabilidades em conjunto com a Emissora e a SPE do Empreendimento</w:t>
      </w:r>
      <w:bookmarkEnd w:id="132"/>
      <w:r w:rsidRPr="00036DCA">
        <w:rPr>
          <w:rFonts w:ascii="Trebuchet MS" w:hAnsi="Trebuchet MS"/>
          <w:sz w:val="20"/>
          <w:szCs w:val="20"/>
        </w:rPr>
        <w:t>.</w:t>
      </w:r>
    </w:p>
    <w:p w14:paraId="1E169C4B" w14:textId="77777777" w:rsidR="002A4714" w:rsidRPr="00036DCA" w:rsidRDefault="002A4714"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6476AEDA" w14:textId="77777777" w:rsidR="0078607A" w:rsidRPr="00036DCA" w:rsidRDefault="006E1238" w:rsidP="00D434E4">
      <w:pPr>
        <w:widowControl w:val="0"/>
        <w:spacing w:line="360" w:lineRule="auto"/>
        <w:jc w:val="both"/>
        <w:rPr>
          <w:rFonts w:ascii="Trebuchet MS" w:hAnsi="Trebuchet MS"/>
          <w:sz w:val="20"/>
          <w:szCs w:val="20"/>
        </w:rPr>
      </w:pPr>
      <w:r w:rsidRPr="00036DCA">
        <w:rPr>
          <w:rFonts w:ascii="Trebuchet MS" w:hAnsi="Trebuchet MS" w:cstheme="minorHAnsi"/>
          <w:sz w:val="20"/>
          <w:szCs w:val="20"/>
          <w:lang w:bidi="th-TH"/>
        </w:rPr>
        <w:t>E, por estarem assim, justas e contratadas, as Partes assinam esta Escritura de Emissão em 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r w:rsidR="0078607A" w:rsidRPr="00036DCA">
        <w:rPr>
          <w:rFonts w:ascii="Trebuchet MS" w:hAnsi="Trebuchet MS" w:cstheme="minorHAnsi"/>
          <w:sz w:val="20"/>
          <w:szCs w:val="20"/>
          <w:lang w:bidi="th-TH"/>
        </w:rPr>
        <w:t xml:space="preserve"> </w:t>
      </w:r>
    </w:p>
    <w:p w14:paraId="381ED795" w14:textId="77777777" w:rsidR="007D56C7" w:rsidRPr="00036DCA" w:rsidRDefault="007D56C7" w:rsidP="00D434E4">
      <w:pPr>
        <w:pStyle w:val="p0"/>
        <w:spacing w:line="360" w:lineRule="auto"/>
        <w:rPr>
          <w:rFonts w:ascii="Trebuchet MS" w:eastAsia="Arial Unicode MS" w:hAnsi="Trebuchet MS" w:cstheme="minorHAnsi"/>
          <w:w w:val="0"/>
          <w:sz w:val="20"/>
          <w:lang w:bidi="th-TH"/>
        </w:rPr>
      </w:pPr>
    </w:p>
    <w:p w14:paraId="124148AC" w14:textId="64D3EA2B" w:rsidR="00BC5C88" w:rsidRPr="00036DCA" w:rsidRDefault="00BC5C88" w:rsidP="00C023EC">
      <w:pPr>
        <w:pStyle w:val="p0"/>
        <w:spacing w:line="240" w:lineRule="auto"/>
        <w:jc w:val="center"/>
        <w:rPr>
          <w:rFonts w:ascii="Trebuchet MS" w:eastAsia="Arial Unicode MS" w:hAnsi="Trebuchet MS" w:cstheme="minorHAnsi"/>
          <w:w w:val="0"/>
          <w:sz w:val="20"/>
          <w:lang w:bidi="th-TH"/>
        </w:rPr>
      </w:pPr>
      <w:r w:rsidRPr="00036DCA">
        <w:rPr>
          <w:rFonts w:ascii="Trebuchet MS" w:eastAsia="Arial Unicode MS" w:hAnsi="Trebuchet MS" w:cstheme="minorHAnsi"/>
          <w:w w:val="0"/>
          <w:sz w:val="20"/>
          <w:lang w:bidi="th-TH"/>
        </w:rPr>
        <w:t xml:space="preserve">São Paulo, </w:t>
      </w:r>
      <w:r w:rsidR="00BE4638" w:rsidRPr="00036DCA">
        <w:rPr>
          <w:rFonts w:ascii="Trebuchet MS" w:hAnsi="Trebuchet MS" w:cstheme="minorHAnsi"/>
          <w:smallCaps/>
          <w:sz w:val="20"/>
          <w:lang w:bidi="th-TH"/>
        </w:rPr>
        <w:t xml:space="preserve">23 </w:t>
      </w:r>
      <w:r w:rsidRPr="00036DCA">
        <w:rPr>
          <w:rFonts w:ascii="Trebuchet MS" w:eastAsia="Arial Unicode MS" w:hAnsi="Trebuchet MS" w:cstheme="minorHAnsi"/>
          <w:w w:val="0"/>
          <w:sz w:val="20"/>
          <w:lang w:bidi="th-TH"/>
        </w:rPr>
        <w:t xml:space="preserve">de </w:t>
      </w:r>
      <w:r w:rsidR="007B6A1E" w:rsidRPr="00036DCA">
        <w:rPr>
          <w:rFonts w:ascii="Trebuchet MS" w:eastAsia="Arial Unicode MS" w:hAnsi="Trebuchet MS" w:cstheme="minorHAnsi"/>
          <w:w w:val="0"/>
          <w:sz w:val="20"/>
          <w:lang w:bidi="th-TH"/>
        </w:rPr>
        <w:t>março</w:t>
      </w:r>
      <w:r w:rsidRPr="00036DCA">
        <w:rPr>
          <w:rFonts w:ascii="Trebuchet MS" w:eastAsia="Arial Unicode MS" w:hAnsi="Trebuchet MS" w:cstheme="minorHAnsi"/>
          <w:w w:val="0"/>
          <w:sz w:val="20"/>
          <w:lang w:bidi="th-TH"/>
        </w:rPr>
        <w:t xml:space="preserve"> de 202</w:t>
      </w:r>
      <w:r w:rsidR="00F76E71" w:rsidRPr="00036DCA">
        <w:rPr>
          <w:rFonts w:ascii="Trebuchet MS" w:eastAsia="Arial Unicode MS" w:hAnsi="Trebuchet MS" w:cstheme="minorHAnsi"/>
          <w:w w:val="0"/>
          <w:sz w:val="20"/>
          <w:lang w:bidi="th-TH"/>
        </w:rPr>
        <w:t>3</w:t>
      </w:r>
      <w:r w:rsidRPr="00036DCA">
        <w:rPr>
          <w:rFonts w:ascii="Trebuchet MS" w:eastAsia="Arial Unicode MS" w:hAnsi="Trebuchet MS" w:cstheme="minorHAnsi"/>
          <w:w w:val="0"/>
          <w:sz w:val="20"/>
          <w:lang w:bidi="th-TH"/>
        </w:rPr>
        <w:t>.</w:t>
      </w:r>
    </w:p>
    <w:p w14:paraId="6DE44807" w14:textId="2529F393" w:rsidR="00720390" w:rsidRDefault="00BC5C88" w:rsidP="00C023EC">
      <w:pPr>
        <w:pStyle w:val="p0"/>
        <w:spacing w:line="240" w:lineRule="auto"/>
        <w:jc w:val="center"/>
        <w:rPr>
          <w:rFonts w:ascii="Trebuchet MS" w:eastAsia="Arial Unicode MS" w:hAnsi="Trebuchet MS" w:cstheme="minorHAnsi"/>
          <w:i/>
          <w:iCs/>
          <w:w w:val="0"/>
          <w:sz w:val="20"/>
          <w:lang w:bidi="th-TH"/>
        </w:rPr>
      </w:pPr>
      <w:r w:rsidRPr="00036DCA">
        <w:rPr>
          <w:rFonts w:ascii="Trebuchet MS" w:eastAsia="Arial Unicode MS" w:hAnsi="Trebuchet MS" w:cstheme="minorHAnsi"/>
          <w:i/>
          <w:iCs/>
          <w:w w:val="0"/>
          <w:sz w:val="20"/>
          <w:lang w:bidi="th-TH"/>
        </w:rPr>
        <w:t>[Assinaturas seguem na próxima página]</w:t>
      </w:r>
    </w:p>
    <w:p w14:paraId="557216B5" w14:textId="77777777" w:rsidR="00720390" w:rsidRDefault="00720390">
      <w:pPr>
        <w:autoSpaceDE/>
        <w:autoSpaceDN/>
        <w:adjustRightInd/>
        <w:spacing w:after="200" w:line="276" w:lineRule="auto"/>
        <w:rPr>
          <w:rFonts w:ascii="Trebuchet MS" w:eastAsia="Arial Unicode MS" w:hAnsi="Trebuchet MS" w:cstheme="minorHAnsi"/>
          <w:i/>
          <w:iCs/>
          <w:w w:val="0"/>
          <w:sz w:val="20"/>
          <w:szCs w:val="20"/>
          <w:lang w:bidi="th-TH"/>
        </w:rPr>
      </w:pPr>
      <w:r>
        <w:rPr>
          <w:rFonts w:ascii="Trebuchet MS" w:eastAsia="Arial Unicode MS" w:hAnsi="Trebuchet MS" w:cstheme="minorHAnsi"/>
          <w:i/>
          <w:iCs/>
          <w:w w:val="0"/>
          <w:sz w:val="20"/>
          <w:lang w:bidi="th-TH"/>
        </w:rPr>
        <w:br w:type="page"/>
      </w:r>
    </w:p>
    <w:p w14:paraId="0C7C2BA4" w14:textId="718F756E" w:rsidR="00BC5C88" w:rsidRPr="00036DCA" w:rsidRDefault="00BC5C88" w:rsidP="00F236A1">
      <w:pPr>
        <w:spacing w:line="276" w:lineRule="auto"/>
        <w:jc w:val="both"/>
        <w:rPr>
          <w:rFonts w:ascii="Trebuchet MS" w:hAnsi="Trebuchet MS" w:cstheme="minorHAnsi"/>
          <w:sz w:val="20"/>
          <w:szCs w:val="20"/>
          <w:lang w:bidi="th-TH"/>
        </w:rPr>
      </w:pPr>
      <w:r w:rsidRPr="00036DCA">
        <w:rPr>
          <w:rFonts w:ascii="Trebuchet MS" w:hAnsi="Trebuchet MS" w:cstheme="minorHAnsi"/>
          <w:i/>
          <w:sz w:val="20"/>
          <w:szCs w:val="20"/>
        </w:rPr>
        <w:lastRenderedPageBreak/>
        <w:t xml:space="preserve">[Página de Assinaturas do </w:t>
      </w:r>
      <w:r w:rsidR="00F76E71" w:rsidRPr="00036DCA">
        <w:rPr>
          <w:rFonts w:ascii="Trebuchet MS" w:hAnsi="Trebuchet MS" w:cstheme="minorHAnsi"/>
          <w:sz w:val="20"/>
          <w:szCs w:val="20"/>
          <w:lang w:bidi="th-TH"/>
        </w:rPr>
        <w:t>“</w:t>
      </w:r>
      <w:r w:rsidR="00F76E71" w:rsidRPr="00036DCA">
        <w:rPr>
          <w:rFonts w:ascii="Trebuchet MS" w:hAnsi="Trebuchet MS" w:cstheme="minorHAnsi"/>
          <w:i/>
          <w:sz w:val="20"/>
          <w:szCs w:val="20"/>
          <w:lang w:bidi="th-TH"/>
        </w:rPr>
        <w:t xml:space="preserve">Instrumento Particular de Escritura da </w:t>
      </w:r>
      <w:r w:rsidR="007B6A1E" w:rsidRPr="00036DCA">
        <w:rPr>
          <w:rFonts w:ascii="Trebuchet MS" w:hAnsi="Trebuchet MS" w:cstheme="minorHAnsi"/>
          <w:i/>
          <w:smallCaps/>
          <w:sz w:val="20"/>
          <w:szCs w:val="20"/>
          <w:lang w:bidi="th-TH"/>
        </w:rPr>
        <w:t>1</w:t>
      </w:r>
      <w:r w:rsidR="00F76E71" w:rsidRPr="00036DCA">
        <w:rPr>
          <w:rFonts w:ascii="Trebuchet MS" w:hAnsi="Trebuchet MS" w:cstheme="minorHAnsi"/>
          <w:i/>
          <w:sz w:val="20"/>
          <w:szCs w:val="20"/>
          <w:lang w:bidi="th-TH"/>
        </w:rPr>
        <w:t>ª (</w:t>
      </w:r>
      <w:r w:rsidR="007B6A1E" w:rsidRPr="00036DCA">
        <w:rPr>
          <w:rFonts w:ascii="Trebuchet MS" w:hAnsi="Trebuchet MS" w:cstheme="minorHAnsi"/>
          <w:i/>
          <w:sz w:val="20"/>
          <w:szCs w:val="20"/>
          <w:lang w:bidi="th-TH"/>
        </w:rPr>
        <w:t>Primeira</w:t>
      </w:r>
      <w:r w:rsidR="00F76E71" w:rsidRPr="00036DCA">
        <w:rPr>
          <w:rFonts w:ascii="Trebuchet MS" w:hAnsi="Trebuchet MS" w:cstheme="minorHAnsi"/>
          <w:i/>
          <w:sz w:val="20"/>
          <w:szCs w:val="20"/>
          <w:lang w:bidi="th-TH"/>
        </w:rPr>
        <w:t xml:space="preserve">) Emissão </w:t>
      </w:r>
      <w:proofErr w:type="spellStart"/>
      <w:r w:rsidR="00F76E71" w:rsidRPr="00036DCA">
        <w:rPr>
          <w:rFonts w:ascii="Trebuchet MS" w:hAnsi="Trebuchet MS" w:cstheme="minorHAnsi"/>
          <w:i/>
          <w:sz w:val="20"/>
          <w:szCs w:val="20"/>
          <w:lang w:bidi="th-TH"/>
        </w:rPr>
        <w:t>de</w:t>
      </w:r>
      <w:r w:rsidR="009C2C54" w:rsidRPr="00036DCA">
        <w:rPr>
          <w:rFonts w:ascii="Trebuchet MS" w:hAnsi="Trebuchet MS" w:cstheme="minorHAnsi"/>
          <w:i/>
          <w:sz w:val="20"/>
          <w:szCs w:val="20"/>
          <w:lang w:bidi="th-TH"/>
        </w:rPr>
        <w:t>s</w:t>
      </w:r>
      <w:proofErr w:type="spellEnd"/>
      <w:r w:rsidR="009C2C54" w:rsidRPr="00036DCA">
        <w:rPr>
          <w:rFonts w:ascii="Trebuchet MS" w:hAnsi="Trebuchet MS" w:cstheme="minorHAnsi"/>
          <w:i/>
          <w:sz w:val="20"/>
          <w:szCs w:val="20"/>
          <w:lang w:bidi="th-TH"/>
        </w:rPr>
        <w:t xml:space="preserve"> Notas Comerciais</w:t>
      </w:r>
      <w:r w:rsidR="00F76E71" w:rsidRPr="00036DCA">
        <w:rPr>
          <w:rFonts w:ascii="Trebuchet MS" w:hAnsi="Trebuchet MS" w:cstheme="minorHAnsi"/>
          <w:i/>
          <w:sz w:val="20"/>
          <w:szCs w:val="20"/>
          <w:lang w:bidi="th-TH"/>
        </w:rPr>
        <w:t xml:space="preserve">, em Série Única, para Colocação Privada, da </w:t>
      </w:r>
      <w:r w:rsidR="003A451A" w:rsidRPr="00036DCA">
        <w:rPr>
          <w:rFonts w:ascii="Trebuchet MS" w:hAnsi="Trebuchet MS"/>
          <w:i/>
          <w:iCs/>
          <w:sz w:val="20"/>
          <w:szCs w:val="20"/>
        </w:rPr>
        <w:t>P3BR Macuco Empreendimento Imobiliário Ltda.</w:t>
      </w:r>
      <w:r w:rsidR="00F76E71" w:rsidRPr="00036DCA">
        <w:rPr>
          <w:rFonts w:ascii="Trebuchet MS" w:hAnsi="Trebuchet MS" w:cstheme="minorHAnsi"/>
          <w:sz w:val="20"/>
          <w:szCs w:val="20"/>
          <w:lang w:bidi="th-TH"/>
        </w:rPr>
        <w:t>”</w:t>
      </w:r>
      <w:r w:rsidRPr="00036DCA">
        <w:rPr>
          <w:rFonts w:ascii="Trebuchet MS" w:hAnsi="Trebuchet MS" w:cstheme="minorHAnsi"/>
          <w:sz w:val="20"/>
          <w:szCs w:val="20"/>
          <w:lang w:bidi="th-TH"/>
        </w:rPr>
        <w:t xml:space="preserve">, celebrado em </w:t>
      </w:r>
      <w:r w:rsidR="00BE4638" w:rsidRPr="00036DCA">
        <w:rPr>
          <w:rFonts w:ascii="Trebuchet MS" w:hAnsi="Trebuchet MS" w:cstheme="minorHAnsi"/>
          <w:i/>
          <w:smallCaps/>
          <w:sz w:val="20"/>
          <w:szCs w:val="20"/>
          <w:lang w:bidi="th-TH"/>
        </w:rPr>
        <w:t>23</w:t>
      </w:r>
      <w:r w:rsidR="00BE4638" w:rsidRPr="00036DCA">
        <w:rPr>
          <w:rFonts w:ascii="Trebuchet MS" w:eastAsia="Arial Unicode MS" w:hAnsi="Trebuchet MS" w:cstheme="minorHAnsi"/>
          <w:w w:val="0"/>
          <w:sz w:val="20"/>
          <w:szCs w:val="20"/>
          <w:lang w:bidi="th-TH"/>
        </w:rPr>
        <w:t xml:space="preserve"> </w:t>
      </w:r>
      <w:r w:rsidRPr="00036DCA">
        <w:rPr>
          <w:rFonts w:ascii="Trebuchet MS" w:hAnsi="Trebuchet MS" w:cstheme="minorHAnsi"/>
          <w:sz w:val="20"/>
          <w:szCs w:val="20"/>
          <w:lang w:bidi="th-TH"/>
        </w:rPr>
        <w:t xml:space="preserve">de </w:t>
      </w:r>
      <w:r w:rsidR="007B6A1E" w:rsidRPr="00036DCA">
        <w:rPr>
          <w:rFonts w:ascii="Trebuchet MS" w:hAnsi="Trebuchet MS" w:cstheme="minorHAnsi"/>
          <w:sz w:val="20"/>
          <w:szCs w:val="20"/>
          <w:lang w:bidi="th-TH"/>
        </w:rPr>
        <w:t>março</w:t>
      </w:r>
      <w:r w:rsidR="005F47F7" w:rsidRPr="00036DCA">
        <w:rPr>
          <w:rFonts w:ascii="Trebuchet MS" w:hAnsi="Trebuchet MS" w:cstheme="minorHAnsi"/>
          <w:sz w:val="20"/>
          <w:szCs w:val="20"/>
          <w:lang w:bidi="th-TH"/>
        </w:rPr>
        <w:t xml:space="preserve"> </w:t>
      </w:r>
      <w:r w:rsidR="00B63642" w:rsidRPr="00036DCA">
        <w:rPr>
          <w:rFonts w:ascii="Trebuchet MS" w:hAnsi="Trebuchet MS" w:cstheme="minorHAnsi"/>
          <w:sz w:val="20"/>
          <w:szCs w:val="20"/>
          <w:lang w:bidi="th-TH"/>
        </w:rPr>
        <w:t>de 2023</w:t>
      </w:r>
      <w:r w:rsidRPr="00036DCA">
        <w:rPr>
          <w:rFonts w:ascii="Trebuchet MS" w:hAnsi="Trebuchet MS" w:cstheme="minorHAnsi"/>
          <w:sz w:val="20"/>
          <w:szCs w:val="20"/>
          <w:lang w:bidi="th-TH"/>
        </w:rPr>
        <w:t>]</w:t>
      </w:r>
    </w:p>
    <w:p w14:paraId="12A2E0BD"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0D9461F1"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107E25A2" w14:textId="5CEFD0FC" w:rsidR="00F76E71" w:rsidRPr="00036DCA" w:rsidRDefault="003A451A" w:rsidP="00F236A1">
      <w:pPr>
        <w:tabs>
          <w:tab w:val="left" w:pos="851"/>
        </w:tabs>
        <w:spacing w:line="276" w:lineRule="auto"/>
        <w:jc w:val="center"/>
        <w:rPr>
          <w:rFonts w:ascii="Trebuchet MS" w:hAnsi="Trebuchet MS" w:cs="Angsana New"/>
          <w:b/>
          <w:bCs/>
          <w:sz w:val="20"/>
          <w:szCs w:val="20"/>
          <w:lang w:val="x-none" w:bidi="th-TH"/>
        </w:rPr>
      </w:pPr>
      <w:r w:rsidRPr="00036DCA">
        <w:rPr>
          <w:rFonts w:ascii="Trebuchet MS" w:hAnsi="Trebuchet MS"/>
          <w:b/>
          <w:bCs/>
          <w:sz w:val="20"/>
          <w:szCs w:val="20"/>
        </w:rPr>
        <w:t>P3BR MACUCO EMPREENDIMENTO IMOBILIÁRIO LTDA.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036DCA" w14:paraId="19F26904" w14:textId="77777777" w:rsidTr="00EF4421">
        <w:tc>
          <w:tcPr>
            <w:tcW w:w="5035" w:type="dxa"/>
          </w:tcPr>
          <w:p w14:paraId="52766B7A"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240606EE"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c>
          <w:tcPr>
            <w:tcW w:w="5035" w:type="dxa"/>
          </w:tcPr>
          <w:p w14:paraId="1644A99C"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632B94A5"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r>
    </w:tbl>
    <w:p w14:paraId="03B38796"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196543C3"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5CE54124" w14:textId="77777777" w:rsidR="00F76E71" w:rsidRPr="00036DCA" w:rsidRDefault="00F76E71" w:rsidP="00F236A1">
      <w:pPr>
        <w:tabs>
          <w:tab w:val="left" w:pos="851"/>
        </w:tabs>
        <w:spacing w:line="276" w:lineRule="auto"/>
        <w:jc w:val="center"/>
        <w:rPr>
          <w:rFonts w:ascii="Trebuchet MS" w:hAnsi="Trebuchet MS" w:cs="Angsana New"/>
          <w:b/>
          <w:bCs/>
          <w:sz w:val="20"/>
          <w:szCs w:val="20"/>
          <w:lang w:val="x-none" w:bidi="th-TH"/>
        </w:rPr>
      </w:pPr>
      <w:r w:rsidRPr="00036DCA">
        <w:rPr>
          <w:rFonts w:ascii="Trebuchet MS" w:hAnsi="Trebuchet MS" w:cs="Tahoma"/>
          <w:b/>
          <w:sz w:val="20"/>
          <w:szCs w:val="20"/>
        </w:rPr>
        <w:t>TRUE SECURITIZADORA 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036DCA" w14:paraId="59832EB4" w14:textId="77777777" w:rsidTr="00EF4421">
        <w:tc>
          <w:tcPr>
            <w:tcW w:w="5035" w:type="dxa"/>
          </w:tcPr>
          <w:p w14:paraId="6200EFD9"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58FE35A4"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c>
          <w:tcPr>
            <w:tcW w:w="5035" w:type="dxa"/>
          </w:tcPr>
          <w:p w14:paraId="2B5CBE4E"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1FFD7521"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r>
    </w:tbl>
    <w:p w14:paraId="18A3A6AE" w14:textId="77777777" w:rsidR="00F76E71" w:rsidRPr="00036DCA" w:rsidRDefault="00F76E71" w:rsidP="00F236A1">
      <w:pPr>
        <w:tabs>
          <w:tab w:val="left" w:pos="851"/>
        </w:tabs>
        <w:spacing w:line="276" w:lineRule="auto"/>
        <w:jc w:val="center"/>
        <w:rPr>
          <w:rFonts w:ascii="Trebuchet MS" w:hAnsi="Trebuchet MS"/>
          <w:b/>
          <w:color w:val="000000"/>
          <w:sz w:val="20"/>
          <w:szCs w:val="20"/>
          <w:lang w:val="pt-PT"/>
        </w:rPr>
      </w:pPr>
    </w:p>
    <w:p w14:paraId="593E1B47"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3EA96A3B" w14:textId="77777777" w:rsidR="00F76E71" w:rsidRPr="00036DCA" w:rsidRDefault="00F76E71" w:rsidP="00F236A1">
      <w:pPr>
        <w:tabs>
          <w:tab w:val="left" w:pos="851"/>
        </w:tabs>
        <w:spacing w:line="276" w:lineRule="auto"/>
        <w:jc w:val="center"/>
        <w:rPr>
          <w:rFonts w:ascii="Trebuchet MS" w:hAnsi="Trebuchet MS" w:cs="Angsana New"/>
          <w:sz w:val="20"/>
          <w:szCs w:val="20"/>
          <w:lang w:val="x-none" w:bidi="th-TH"/>
        </w:rPr>
      </w:pPr>
      <w:r w:rsidRPr="00036DCA">
        <w:rPr>
          <w:rFonts w:ascii="Trebuchet MS" w:eastAsia="SimSun" w:hAnsi="Trebuchet MS" w:cs="Calibri"/>
          <w:b/>
          <w:smallCaps/>
          <w:kern w:val="28"/>
          <w:sz w:val="20"/>
          <w:szCs w:val="20"/>
          <w:lang w:val="x-none" w:eastAsia="pt-BR"/>
        </w:rPr>
        <w:t>YOU INC INCORPORADORA E PARTICIPAÇÕES 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036DCA" w14:paraId="22441B07" w14:textId="77777777" w:rsidTr="00EF4421">
        <w:tc>
          <w:tcPr>
            <w:tcW w:w="5035" w:type="dxa"/>
          </w:tcPr>
          <w:p w14:paraId="045D2172"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03D8B4E3"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c>
          <w:tcPr>
            <w:tcW w:w="5035" w:type="dxa"/>
          </w:tcPr>
          <w:p w14:paraId="2BA00ADC"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35CD5BB6"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r>
    </w:tbl>
    <w:p w14:paraId="29CDA114" w14:textId="77777777" w:rsidR="00F76E71" w:rsidRPr="00036DCA" w:rsidRDefault="00F76E71" w:rsidP="00F236A1">
      <w:pPr>
        <w:tabs>
          <w:tab w:val="left" w:pos="851"/>
        </w:tabs>
        <w:spacing w:line="276" w:lineRule="auto"/>
        <w:jc w:val="center"/>
        <w:rPr>
          <w:rFonts w:ascii="Trebuchet MS" w:hAnsi="Trebuchet MS"/>
          <w:b/>
          <w:color w:val="000000"/>
          <w:sz w:val="20"/>
          <w:szCs w:val="20"/>
          <w:lang w:val="pt-PT"/>
        </w:rPr>
      </w:pPr>
    </w:p>
    <w:p w14:paraId="50A94552"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08D53874" w14:textId="2E8EFB8C" w:rsidR="00F76E71" w:rsidRPr="00036DCA" w:rsidRDefault="00E95034" w:rsidP="00F236A1">
      <w:pPr>
        <w:tabs>
          <w:tab w:val="left" w:pos="851"/>
        </w:tabs>
        <w:spacing w:line="276" w:lineRule="auto"/>
        <w:jc w:val="center"/>
        <w:rPr>
          <w:rFonts w:ascii="Trebuchet MS" w:hAnsi="Trebuchet MS" w:cs="Angsana New"/>
          <w:b/>
          <w:bCs/>
          <w:sz w:val="20"/>
          <w:szCs w:val="20"/>
          <w:lang w:val="x-none" w:bidi="th-TH"/>
        </w:rPr>
      </w:pPr>
      <w:r w:rsidRPr="00036DCA">
        <w:rPr>
          <w:rFonts w:ascii="Trebuchet MS" w:hAnsi="Trebuchet MS"/>
          <w:b/>
          <w:bCs/>
          <w:sz w:val="20"/>
          <w:szCs w:val="20"/>
        </w:rPr>
        <w:t>TAMARINDO EMPREENDIMENTO IMOBILIÁRIO LTDA</w:t>
      </w:r>
      <w:r w:rsidRPr="00036DCA">
        <w:rPr>
          <w:rFonts w:ascii="Trebuchet MS" w:hAnsi="Trebuchet MS"/>
          <w:sz w:val="20"/>
          <w:szCs w:val="2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036DCA" w14:paraId="30313E49" w14:textId="77777777" w:rsidTr="00EF4421">
        <w:tc>
          <w:tcPr>
            <w:tcW w:w="5035" w:type="dxa"/>
          </w:tcPr>
          <w:p w14:paraId="76E36F90"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0E3BD4B6"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c>
          <w:tcPr>
            <w:tcW w:w="5035" w:type="dxa"/>
          </w:tcPr>
          <w:p w14:paraId="285C0516"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6D3BF4F5"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r>
    </w:tbl>
    <w:p w14:paraId="6C2F43EB" w14:textId="77777777" w:rsidR="00F76E71" w:rsidRPr="00036DCA" w:rsidRDefault="00F76E71" w:rsidP="00F236A1">
      <w:pPr>
        <w:tabs>
          <w:tab w:val="left" w:pos="851"/>
        </w:tabs>
        <w:spacing w:line="276" w:lineRule="auto"/>
        <w:jc w:val="center"/>
        <w:rPr>
          <w:rFonts w:ascii="Trebuchet MS" w:hAnsi="Trebuchet MS"/>
          <w:b/>
          <w:color w:val="000000"/>
          <w:sz w:val="20"/>
          <w:szCs w:val="20"/>
          <w:lang w:val="pt-PT"/>
        </w:rPr>
      </w:pPr>
    </w:p>
    <w:p w14:paraId="6C4D808F"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7449E741" w14:textId="77777777" w:rsidR="00F76E71" w:rsidRPr="00036DCA" w:rsidRDefault="00F76E71" w:rsidP="00F236A1">
      <w:pPr>
        <w:tabs>
          <w:tab w:val="left" w:pos="851"/>
        </w:tabs>
        <w:spacing w:line="276" w:lineRule="auto"/>
        <w:jc w:val="center"/>
        <w:rPr>
          <w:rFonts w:ascii="Trebuchet MS" w:hAnsi="Trebuchet MS" w:cs="Angsana New"/>
          <w:b/>
          <w:bCs/>
          <w:sz w:val="20"/>
          <w:szCs w:val="20"/>
          <w:lang w:val="x-none" w:bidi="th-TH"/>
        </w:rPr>
      </w:pPr>
      <w:r w:rsidRPr="00036DCA">
        <w:rPr>
          <w:rFonts w:ascii="Trebuchet MS" w:hAnsi="Trebuchet MS" w:cstheme="minorHAnsi"/>
          <w:b/>
          <w:sz w:val="20"/>
          <w:szCs w:val="20"/>
          <w:lang w:val="x-none"/>
        </w:rPr>
        <w:t>ABRÃO MUSZKAT</w:t>
      </w:r>
    </w:p>
    <w:p w14:paraId="5239ABD0" w14:textId="77777777" w:rsidR="00F76E71" w:rsidRPr="00036DCA" w:rsidRDefault="00F76E71" w:rsidP="00F236A1">
      <w:pPr>
        <w:tabs>
          <w:tab w:val="left" w:pos="851"/>
        </w:tabs>
        <w:spacing w:line="276" w:lineRule="auto"/>
        <w:jc w:val="center"/>
        <w:rPr>
          <w:rFonts w:ascii="Trebuchet MS" w:hAnsi="Trebuchet MS"/>
          <w:b/>
          <w:color w:val="000000"/>
          <w:sz w:val="20"/>
          <w:szCs w:val="20"/>
          <w:lang w:val="pt-PT"/>
        </w:rPr>
      </w:pPr>
    </w:p>
    <w:p w14:paraId="09812681"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3AAED178" w14:textId="77777777" w:rsidR="00F76E71" w:rsidRPr="00036DCA" w:rsidRDefault="00004044" w:rsidP="00F236A1">
      <w:pPr>
        <w:tabs>
          <w:tab w:val="left" w:pos="851"/>
        </w:tabs>
        <w:spacing w:line="276" w:lineRule="auto"/>
        <w:jc w:val="center"/>
        <w:rPr>
          <w:rFonts w:ascii="Trebuchet MS" w:hAnsi="Trebuchet MS" w:cs="Angsana New"/>
          <w:sz w:val="20"/>
          <w:szCs w:val="20"/>
          <w:lang w:val="x-none" w:bidi="th-TH"/>
        </w:rPr>
      </w:pPr>
      <w:r w:rsidRPr="00036DCA">
        <w:rPr>
          <w:rFonts w:ascii="Trebuchet MS" w:hAnsi="Trebuchet MS"/>
          <w:b/>
          <w:bCs/>
          <w:sz w:val="20"/>
          <w:szCs w:val="20"/>
        </w:rPr>
        <w:t>TURRIALBA EMPREENDIMENTO IMOBILIÁRIO LTDA.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036DCA" w14:paraId="7ACB4AC7" w14:textId="77777777" w:rsidTr="00EF4421">
        <w:tc>
          <w:tcPr>
            <w:tcW w:w="5035" w:type="dxa"/>
          </w:tcPr>
          <w:p w14:paraId="5FA6C1AF"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1B612F4B"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c>
          <w:tcPr>
            <w:tcW w:w="5035" w:type="dxa"/>
          </w:tcPr>
          <w:p w14:paraId="7A60061E"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50D79DBD"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r>
    </w:tbl>
    <w:p w14:paraId="64009C71" w14:textId="292AF7B0" w:rsidR="00F76E71" w:rsidRPr="00036DCA" w:rsidRDefault="00F76E71" w:rsidP="00F236A1">
      <w:pPr>
        <w:tabs>
          <w:tab w:val="left" w:pos="851"/>
        </w:tabs>
        <w:spacing w:line="276" w:lineRule="auto"/>
        <w:jc w:val="center"/>
        <w:rPr>
          <w:rFonts w:ascii="Trebuchet MS" w:hAnsi="Trebuchet MS"/>
          <w:b/>
          <w:color w:val="000000"/>
          <w:sz w:val="20"/>
          <w:szCs w:val="20"/>
          <w:lang w:val="pt-PT"/>
        </w:rPr>
      </w:pPr>
    </w:p>
    <w:p w14:paraId="711A50A5" w14:textId="77777777" w:rsidR="003A451A" w:rsidRPr="00036DCA" w:rsidRDefault="003A451A" w:rsidP="00F236A1">
      <w:pPr>
        <w:pBdr>
          <w:bottom w:val="single" w:sz="12" w:space="1" w:color="auto"/>
        </w:pBdr>
        <w:tabs>
          <w:tab w:val="left" w:pos="851"/>
        </w:tabs>
        <w:spacing w:line="276" w:lineRule="auto"/>
        <w:rPr>
          <w:rFonts w:ascii="Trebuchet MS" w:hAnsi="Trebuchet MS"/>
          <w:b/>
          <w:color w:val="000000"/>
          <w:sz w:val="20"/>
          <w:szCs w:val="20"/>
          <w:lang w:val="pt-PT"/>
        </w:rPr>
      </w:pPr>
    </w:p>
    <w:p w14:paraId="1994B71D" w14:textId="48CAE5FA" w:rsidR="003A451A" w:rsidRPr="00036DCA" w:rsidRDefault="003A451A" w:rsidP="00F236A1">
      <w:pPr>
        <w:tabs>
          <w:tab w:val="left" w:pos="851"/>
        </w:tabs>
        <w:spacing w:line="276" w:lineRule="auto"/>
        <w:jc w:val="center"/>
        <w:rPr>
          <w:rFonts w:ascii="Trebuchet MS" w:hAnsi="Trebuchet MS" w:cs="Angsana New"/>
          <w:sz w:val="20"/>
          <w:szCs w:val="20"/>
          <w:lang w:val="x-none" w:bidi="th-TH"/>
        </w:rPr>
      </w:pPr>
      <w:bookmarkStart w:id="133" w:name="_Hlk130296051"/>
      <w:r w:rsidRPr="00036DCA">
        <w:rPr>
          <w:rFonts w:ascii="Trebuchet MS" w:hAnsi="Trebuchet MS"/>
          <w:b/>
          <w:bCs/>
          <w:sz w:val="20"/>
          <w:szCs w:val="20"/>
          <w:lang w:eastAsia="pt-BR"/>
        </w:rPr>
        <w:t>KALLAS ARKHES INCORPORAÇÕES E CONSTRUÇÕES LTDA</w:t>
      </w:r>
      <w:r w:rsidRPr="00036DCA">
        <w:rPr>
          <w:rFonts w:ascii="Trebuchet MS" w:hAnsi="Trebuchet MS"/>
          <w:b/>
          <w:bCs/>
          <w:sz w:val="20"/>
          <w:szCs w:val="20"/>
        </w:rPr>
        <w:t>.</w:t>
      </w:r>
      <w:bookmarkEnd w:id="133"/>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3A451A" w:rsidRPr="00036DCA" w14:paraId="4BDEBA64" w14:textId="77777777" w:rsidTr="00D25D00">
        <w:tc>
          <w:tcPr>
            <w:tcW w:w="5035" w:type="dxa"/>
          </w:tcPr>
          <w:p w14:paraId="7941A009" w14:textId="77777777" w:rsidR="003A451A" w:rsidRPr="00036DCA" w:rsidRDefault="003A451A"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65A56491" w14:textId="77777777" w:rsidR="003A451A" w:rsidRPr="00036DCA" w:rsidRDefault="003A451A"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c>
          <w:tcPr>
            <w:tcW w:w="5035" w:type="dxa"/>
          </w:tcPr>
          <w:p w14:paraId="150FECB7" w14:textId="77777777" w:rsidR="003A451A" w:rsidRPr="00036DCA" w:rsidRDefault="003A451A"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1EF8DA63" w14:textId="77777777" w:rsidR="003A451A" w:rsidRPr="00036DCA" w:rsidRDefault="003A451A"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r>
    </w:tbl>
    <w:p w14:paraId="706CF5F9" w14:textId="77777777" w:rsidR="003A451A" w:rsidRPr="00036DCA" w:rsidRDefault="003A451A" w:rsidP="00F236A1">
      <w:pPr>
        <w:tabs>
          <w:tab w:val="left" w:pos="851"/>
        </w:tabs>
        <w:spacing w:line="276" w:lineRule="auto"/>
        <w:jc w:val="center"/>
        <w:rPr>
          <w:rFonts w:ascii="Trebuchet MS" w:hAnsi="Trebuchet MS"/>
          <w:b/>
          <w:color w:val="000000"/>
          <w:sz w:val="20"/>
          <w:szCs w:val="20"/>
          <w:lang w:val="pt-PT"/>
        </w:rPr>
      </w:pPr>
    </w:p>
    <w:p w14:paraId="067E877A" w14:textId="77777777" w:rsidR="00F76E71" w:rsidRPr="00036DCA" w:rsidRDefault="00F76E71" w:rsidP="00F236A1">
      <w:pPr>
        <w:tabs>
          <w:tab w:val="left" w:pos="851"/>
        </w:tabs>
        <w:spacing w:line="276" w:lineRule="auto"/>
        <w:jc w:val="both"/>
        <w:rPr>
          <w:rFonts w:ascii="Trebuchet MS" w:hAnsi="Trebuchet MS"/>
          <w:b/>
          <w:color w:val="000000"/>
          <w:sz w:val="20"/>
          <w:szCs w:val="20"/>
          <w:lang w:val="pt-PT"/>
        </w:rPr>
      </w:pPr>
      <w:r w:rsidRPr="00036DCA">
        <w:rPr>
          <w:rFonts w:ascii="Trebuchet MS" w:hAnsi="Trebuchet MS"/>
          <w:b/>
          <w:color w:val="000000"/>
          <w:sz w:val="20"/>
          <w:szCs w:val="20"/>
          <w:u w:val="single"/>
          <w:lang w:val="pt-PT"/>
        </w:rPr>
        <w:t>Testemunhas</w:t>
      </w:r>
      <w:r w:rsidRPr="00036DCA">
        <w:rPr>
          <w:rFonts w:ascii="Trebuchet MS" w:hAnsi="Trebuchet MS"/>
          <w:b/>
          <w:color w:val="000000"/>
          <w:sz w:val="20"/>
          <w:szCs w:val="20"/>
          <w:lang w:val="pt-PT"/>
        </w:rPr>
        <w:t>:</w:t>
      </w:r>
    </w:p>
    <w:p w14:paraId="3F20006D" w14:textId="77777777" w:rsidR="00F76E71" w:rsidRPr="00036DCA" w:rsidRDefault="00F76E71" w:rsidP="00F236A1">
      <w:pPr>
        <w:tabs>
          <w:tab w:val="left" w:pos="851"/>
        </w:tabs>
        <w:spacing w:line="276" w:lineRule="auto"/>
        <w:jc w:val="both"/>
        <w:rPr>
          <w:rFonts w:ascii="Trebuchet MS" w:hAnsi="Trebuchet MS"/>
          <w:b/>
          <w:color w:val="000000"/>
          <w:sz w:val="20"/>
          <w:szCs w:val="20"/>
          <w:lang w:val="pt-PT"/>
        </w:rPr>
      </w:pPr>
    </w:p>
    <w:p w14:paraId="49BD3CC6" w14:textId="77777777" w:rsidR="00F76E71" w:rsidRPr="00036DCA" w:rsidRDefault="00F76E71" w:rsidP="00F236A1">
      <w:pPr>
        <w:tabs>
          <w:tab w:val="left" w:pos="851"/>
        </w:tabs>
        <w:spacing w:line="276" w:lineRule="auto"/>
        <w:jc w:val="both"/>
        <w:rPr>
          <w:rFonts w:ascii="Trebuchet MS" w:hAnsi="Trebuchet MS"/>
          <w:b/>
          <w:color w:val="000000"/>
          <w:sz w:val="20"/>
          <w:szCs w:val="20"/>
          <w:lang w:val="pt-PT"/>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036DCA" w14:paraId="279FB547" w14:textId="77777777" w:rsidTr="00EF4421">
        <w:tc>
          <w:tcPr>
            <w:tcW w:w="5035" w:type="dxa"/>
          </w:tcPr>
          <w:p w14:paraId="7BD15656" w14:textId="77777777" w:rsidR="00F76E71" w:rsidRPr="00036DCA" w:rsidRDefault="00F76E71" w:rsidP="00F236A1">
            <w:pPr>
              <w:tabs>
                <w:tab w:val="left" w:pos="851"/>
              </w:tabs>
              <w:spacing w:line="276" w:lineRule="auto"/>
              <w:rPr>
                <w:rFonts w:ascii="Trebuchet MS" w:hAnsi="Trebuchet MS"/>
                <w:b/>
                <w:color w:val="000000"/>
                <w:sz w:val="20"/>
                <w:szCs w:val="20"/>
                <w:lang w:val="pt-PT"/>
              </w:rPr>
            </w:pPr>
            <w:r w:rsidRPr="00036DCA">
              <w:rPr>
                <w:rFonts w:ascii="Trebuchet MS" w:hAnsi="Trebuchet MS"/>
                <w:b/>
                <w:color w:val="000000"/>
                <w:sz w:val="20"/>
                <w:szCs w:val="20"/>
                <w:lang w:val="pt-PT"/>
              </w:rPr>
              <w:t>1. ___________________________________</w:t>
            </w:r>
          </w:p>
          <w:p w14:paraId="28EA1C5A" w14:textId="77777777" w:rsidR="00F76E71" w:rsidRPr="00036DCA" w:rsidRDefault="00F76E71" w:rsidP="00F236A1">
            <w:pPr>
              <w:tabs>
                <w:tab w:val="left" w:pos="851"/>
              </w:tabs>
              <w:spacing w:line="276" w:lineRule="auto"/>
              <w:jc w:val="both"/>
              <w:rPr>
                <w:rFonts w:ascii="Trebuchet MS" w:hAnsi="Trebuchet MS"/>
                <w:b/>
                <w:color w:val="000000"/>
                <w:sz w:val="20"/>
                <w:szCs w:val="20"/>
                <w:lang w:val="pt-PT"/>
              </w:rPr>
            </w:pPr>
            <w:r w:rsidRPr="00036DCA">
              <w:rPr>
                <w:rFonts w:ascii="Trebuchet MS" w:hAnsi="Trebuchet MS"/>
                <w:b/>
                <w:color w:val="000000"/>
                <w:sz w:val="20"/>
                <w:szCs w:val="20"/>
                <w:lang w:val="pt-PT"/>
              </w:rPr>
              <w:t xml:space="preserve">Nome: </w:t>
            </w:r>
          </w:p>
          <w:p w14:paraId="384E6CF5" w14:textId="77777777" w:rsidR="00F76E71" w:rsidRPr="00036DCA" w:rsidRDefault="00F76E71" w:rsidP="00F236A1">
            <w:pPr>
              <w:tabs>
                <w:tab w:val="left" w:pos="851"/>
              </w:tabs>
              <w:spacing w:line="276" w:lineRule="auto"/>
              <w:jc w:val="both"/>
              <w:rPr>
                <w:rFonts w:ascii="Trebuchet MS" w:hAnsi="Trebuchet MS"/>
                <w:color w:val="000000"/>
                <w:sz w:val="20"/>
                <w:szCs w:val="20"/>
                <w:lang w:val="pt-PT"/>
              </w:rPr>
            </w:pPr>
            <w:r w:rsidRPr="00036DCA">
              <w:rPr>
                <w:rFonts w:ascii="Trebuchet MS" w:hAnsi="Trebuchet MS"/>
                <w:b/>
                <w:color w:val="000000"/>
                <w:sz w:val="20"/>
                <w:szCs w:val="20"/>
                <w:lang w:val="pt-PT"/>
              </w:rPr>
              <w:t xml:space="preserve">CPF: </w:t>
            </w:r>
          </w:p>
        </w:tc>
        <w:tc>
          <w:tcPr>
            <w:tcW w:w="5035" w:type="dxa"/>
          </w:tcPr>
          <w:p w14:paraId="33B6B8B0" w14:textId="77777777" w:rsidR="00F76E71" w:rsidRPr="00036DCA" w:rsidRDefault="00F76E71" w:rsidP="00F236A1">
            <w:pPr>
              <w:tabs>
                <w:tab w:val="left" w:pos="851"/>
              </w:tabs>
              <w:spacing w:line="276" w:lineRule="auto"/>
              <w:rPr>
                <w:rFonts w:ascii="Trebuchet MS" w:hAnsi="Trebuchet MS"/>
                <w:b/>
                <w:color w:val="000000"/>
                <w:sz w:val="20"/>
                <w:szCs w:val="20"/>
                <w:lang w:val="pt-PT"/>
              </w:rPr>
            </w:pPr>
            <w:r w:rsidRPr="00036DCA">
              <w:rPr>
                <w:rFonts w:ascii="Trebuchet MS" w:hAnsi="Trebuchet MS"/>
                <w:b/>
                <w:color w:val="000000"/>
                <w:sz w:val="20"/>
                <w:szCs w:val="20"/>
                <w:lang w:val="pt-PT"/>
              </w:rPr>
              <w:t>2. ___________________________________</w:t>
            </w:r>
          </w:p>
          <w:p w14:paraId="03D80EEF" w14:textId="77777777" w:rsidR="00F76E71" w:rsidRPr="00036DCA" w:rsidRDefault="00F76E71" w:rsidP="00F236A1">
            <w:pPr>
              <w:tabs>
                <w:tab w:val="left" w:pos="851"/>
              </w:tabs>
              <w:spacing w:line="276" w:lineRule="auto"/>
              <w:jc w:val="both"/>
              <w:rPr>
                <w:rFonts w:ascii="Trebuchet MS" w:hAnsi="Trebuchet MS"/>
                <w:b/>
                <w:color w:val="000000"/>
                <w:sz w:val="20"/>
                <w:szCs w:val="20"/>
                <w:lang w:val="pt-PT"/>
              </w:rPr>
            </w:pPr>
            <w:r w:rsidRPr="00036DCA">
              <w:rPr>
                <w:rFonts w:ascii="Trebuchet MS" w:hAnsi="Trebuchet MS"/>
                <w:b/>
                <w:color w:val="000000"/>
                <w:sz w:val="20"/>
                <w:szCs w:val="20"/>
                <w:lang w:val="pt-PT"/>
              </w:rPr>
              <w:t xml:space="preserve">Nome: </w:t>
            </w:r>
          </w:p>
          <w:p w14:paraId="12C195E2" w14:textId="77777777" w:rsidR="00F76E71" w:rsidRPr="00036DCA" w:rsidRDefault="00F76E71" w:rsidP="00F236A1">
            <w:pPr>
              <w:tabs>
                <w:tab w:val="left" w:pos="851"/>
              </w:tabs>
              <w:spacing w:line="276" w:lineRule="auto"/>
              <w:jc w:val="both"/>
              <w:rPr>
                <w:rFonts w:ascii="Trebuchet MS" w:hAnsi="Trebuchet MS"/>
                <w:b/>
                <w:color w:val="000000"/>
                <w:sz w:val="20"/>
                <w:szCs w:val="20"/>
                <w:lang w:val="pt-PT"/>
              </w:rPr>
            </w:pPr>
            <w:r w:rsidRPr="00036DCA">
              <w:rPr>
                <w:rFonts w:ascii="Trebuchet MS" w:hAnsi="Trebuchet MS"/>
                <w:b/>
                <w:color w:val="000000"/>
                <w:sz w:val="20"/>
                <w:szCs w:val="20"/>
                <w:lang w:val="pt-PT"/>
              </w:rPr>
              <w:t xml:space="preserve">CPF: </w:t>
            </w:r>
          </w:p>
        </w:tc>
      </w:tr>
    </w:tbl>
    <w:p w14:paraId="34FA24C8" w14:textId="29BFCC24" w:rsidR="00C8786A" w:rsidRPr="00036DCA" w:rsidRDefault="00C8786A" w:rsidP="00D434E4">
      <w:pPr>
        <w:pStyle w:val="p0"/>
        <w:spacing w:line="360" w:lineRule="auto"/>
        <w:rPr>
          <w:rFonts w:ascii="Trebuchet MS" w:eastAsia="Arial Unicode MS" w:hAnsi="Trebuchet MS" w:cstheme="minorHAnsi"/>
          <w:w w:val="0"/>
          <w:sz w:val="20"/>
          <w:lang w:bidi="th-TH"/>
        </w:rPr>
      </w:pPr>
    </w:p>
    <w:p w14:paraId="3E07535A" w14:textId="77777777" w:rsidR="00C8786A" w:rsidRPr="00036DCA" w:rsidRDefault="00C8786A" w:rsidP="00D434E4">
      <w:pPr>
        <w:autoSpaceDE/>
        <w:autoSpaceDN/>
        <w:adjustRightInd/>
        <w:spacing w:line="360" w:lineRule="auto"/>
        <w:rPr>
          <w:rFonts w:ascii="Trebuchet MS" w:eastAsia="Arial Unicode MS" w:hAnsi="Trebuchet MS" w:cstheme="minorHAnsi"/>
          <w:w w:val="0"/>
          <w:sz w:val="20"/>
          <w:szCs w:val="20"/>
          <w:lang w:bidi="th-TH"/>
        </w:rPr>
      </w:pPr>
      <w:r w:rsidRPr="00036DCA">
        <w:rPr>
          <w:rFonts w:ascii="Trebuchet MS" w:eastAsia="Arial Unicode MS" w:hAnsi="Trebuchet MS" w:cstheme="minorHAnsi"/>
          <w:w w:val="0"/>
          <w:sz w:val="20"/>
          <w:szCs w:val="20"/>
          <w:lang w:bidi="th-TH"/>
        </w:rPr>
        <w:br w:type="page"/>
      </w:r>
    </w:p>
    <w:p w14:paraId="715DC998" w14:textId="4031255D"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bookmarkStart w:id="134" w:name="_DV_M218"/>
      <w:bookmarkStart w:id="135" w:name="_DV_M408"/>
      <w:bookmarkEnd w:id="134"/>
      <w:bookmarkEnd w:id="135"/>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1E5D038C" w14:textId="77777777" w:rsidR="00E131A9" w:rsidRDefault="00E131A9" w:rsidP="00D434E4">
      <w:pPr>
        <w:autoSpaceDE/>
        <w:autoSpaceDN/>
        <w:adjustRightInd/>
        <w:spacing w:line="360" w:lineRule="auto"/>
        <w:jc w:val="center"/>
        <w:rPr>
          <w:rFonts w:ascii="Trebuchet MS" w:hAnsi="Trebuchet MS"/>
          <w:b/>
          <w:sz w:val="20"/>
          <w:szCs w:val="20"/>
          <w:u w:val="single"/>
          <w:lang w:val="pt-PT"/>
        </w:rPr>
      </w:pPr>
    </w:p>
    <w:p w14:paraId="76869FCA" w14:textId="04D299A5" w:rsidR="008F59D7" w:rsidRPr="00036DCA" w:rsidRDefault="008F59D7" w:rsidP="00D434E4">
      <w:pPr>
        <w:autoSpaceDE/>
        <w:autoSpaceDN/>
        <w:adjustRightInd/>
        <w:spacing w:line="360" w:lineRule="auto"/>
        <w:jc w:val="center"/>
        <w:rPr>
          <w:rFonts w:ascii="Trebuchet MS" w:hAnsi="Trebuchet MS"/>
          <w:b/>
          <w:sz w:val="20"/>
          <w:szCs w:val="20"/>
          <w:u w:val="single"/>
          <w:lang w:val="pt-PT"/>
        </w:rPr>
      </w:pPr>
      <w:r w:rsidRPr="00036DCA">
        <w:rPr>
          <w:rFonts w:ascii="Trebuchet MS" w:hAnsi="Trebuchet MS"/>
          <w:b/>
          <w:sz w:val="20"/>
          <w:szCs w:val="20"/>
          <w:u w:val="single"/>
          <w:lang w:val="pt-PT"/>
        </w:rPr>
        <w:t>ANEXO I</w:t>
      </w:r>
    </w:p>
    <w:p w14:paraId="765260B9" w14:textId="77777777" w:rsidR="00BA1C2D" w:rsidRPr="00036DCA" w:rsidRDefault="00BA1C2D" w:rsidP="00D434E4">
      <w:pPr>
        <w:autoSpaceDE/>
        <w:autoSpaceDN/>
        <w:adjustRightInd/>
        <w:spacing w:line="360" w:lineRule="auto"/>
        <w:rPr>
          <w:rFonts w:ascii="Trebuchet MS" w:hAnsi="Trebuchet MS"/>
          <w:b/>
          <w:sz w:val="20"/>
          <w:szCs w:val="20"/>
          <w:lang w:val="pt-PT"/>
        </w:rPr>
      </w:pPr>
    </w:p>
    <w:p w14:paraId="6A06B700" w14:textId="77777777" w:rsidR="00720390" w:rsidRPr="00036DCA" w:rsidRDefault="00720390" w:rsidP="00720390">
      <w:pPr>
        <w:spacing w:line="360" w:lineRule="auto"/>
        <w:jc w:val="center"/>
        <w:rPr>
          <w:rFonts w:ascii="Trebuchet MS" w:hAnsi="Trebuchet MS" w:cs="Tahoma"/>
          <w:b/>
          <w:bCs/>
          <w:iCs/>
          <w:sz w:val="20"/>
          <w:szCs w:val="20"/>
        </w:rPr>
      </w:pPr>
      <w:r w:rsidRPr="00036DCA">
        <w:rPr>
          <w:rFonts w:ascii="Trebuchet MS" w:hAnsi="Trebuchet MS" w:cs="Tahoma"/>
          <w:b/>
          <w:bCs/>
          <w:iCs/>
          <w:sz w:val="20"/>
          <w:szCs w:val="20"/>
        </w:rPr>
        <w:t>MINUTA DO TERMO DE LIBERAÇÃO PARCIAL DA ALIENAÇÃO FIDUCIÁRIA UNIDADES</w:t>
      </w:r>
    </w:p>
    <w:p w14:paraId="1EA7603B" w14:textId="77777777" w:rsidR="00720390" w:rsidRPr="00036DCA" w:rsidRDefault="00720390" w:rsidP="00720390">
      <w:pPr>
        <w:spacing w:line="360" w:lineRule="auto"/>
        <w:jc w:val="center"/>
        <w:rPr>
          <w:rFonts w:ascii="Trebuchet MS" w:hAnsi="Trebuchet MS" w:cs="Tahoma"/>
          <w:b/>
          <w:bCs/>
          <w:iCs/>
          <w:sz w:val="20"/>
          <w:szCs w:val="20"/>
        </w:rPr>
      </w:pPr>
    </w:p>
    <w:p w14:paraId="16237A1F" w14:textId="77777777" w:rsidR="00720390" w:rsidRPr="00036DCA" w:rsidRDefault="00720390" w:rsidP="00720390">
      <w:pPr>
        <w:spacing w:line="360" w:lineRule="auto"/>
        <w:jc w:val="center"/>
        <w:rPr>
          <w:rFonts w:ascii="Trebuchet MS" w:hAnsi="Trebuchet MS"/>
          <w:b/>
          <w:bCs/>
          <w:sz w:val="20"/>
          <w:szCs w:val="20"/>
        </w:rPr>
      </w:pPr>
      <w:r w:rsidRPr="00036DCA">
        <w:rPr>
          <w:rFonts w:ascii="Trebuchet MS" w:hAnsi="Trebuchet MS"/>
          <w:b/>
          <w:bCs/>
          <w:sz w:val="20"/>
          <w:szCs w:val="20"/>
        </w:rPr>
        <w:t>TERMO DE LIBERAÇÃO PARCIAL GARANTIA</w:t>
      </w:r>
    </w:p>
    <w:p w14:paraId="6A10C410" w14:textId="77777777" w:rsidR="00720390" w:rsidRPr="00036DCA" w:rsidRDefault="00720390" w:rsidP="00720390">
      <w:pPr>
        <w:spacing w:line="360" w:lineRule="auto"/>
        <w:jc w:val="right"/>
        <w:rPr>
          <w:rFonts w:ascii="Trebuchet MS" w:hAnsi="Trebuchet MS"/>
          <w:sz w:val="20"/>
          <w:szCs w:val="20"/>
        </w:rPr>
      </w:pPr>
    </w:p>
    <w:p w14:paraId="203E7A9F" w14:textId="77777777" w:rsidR="00720390" w:rsidRPr="00036DCA" w:rsidRDefault="00720390" w:rsidP="00720390">
      <w:pPr>
        <w:spacing w:line="360" w:lineRule="auto"/>
        <w:jc w:val="right"/>
        <w:rPr>
          <w:rFonts w:ascii="Trebuchet MS" w:hAnsi="Trebuchet MS"/>
          <w:sz w:val="20"/>
          <w:szCs w:val="20"/>
        </w:rPr>
      </w:pPr>
      <w:r w:rsidRPr="00036DCA">
        <w:rPr>
          <w:rFonts w:ascii="Trebuchet MS" w:hAnsi="Trebuchet MS"/>
          <w:sz w:val="20"/>
          <w:szCs w:val="20"/>
        </w:rPr>
        <w:t>São Paulo, [•] de [•] de [•]</w:t>
      </w:r>
    </w:p>
    <w:p w14:paraId="17F2F351" w14:textId="77777777" w:rsidR="00720390" w:rsidRPr="00036DCA" w:rsidRDefault="00720390" w:rsidP="00720390">
      <w:pPr>
        <w:spacing w:line="360" w:lineRule="auto"/>
        <w:rPr>
          <w:rFonts w:ascii="Trebuchet MS" w:hAnsi="Trebuchet MS"/>
          <w:sz w:val="20"/>
          <w:szCs w:val="20"/>
        </w:rPr>
      </w:pPr>
    </w:p>
    <w:p w14:paraId="5E6D1DD3" w14:textId="77777777" w:rsidR="00720390" w:rsidRPr="00036DCA" w:rsidRDefault="00720390" w:rsidP="00720390">
      <w:pPr>
        <w:spacing w:line="360" w:lineRule="auto"/>
        <w:rPr>
          <w:rFonts w:ascii="Trebuchet MS" w:hAnsi="Trebuchet MS"/>
          <w:sz w:val="20"/>
          <w:szCs w:val="20"/>
        </w:rPr>
      </w:pPr>
      <w:r w:rsidRPr="00036DCA">
        <w:rPr>
          <w:rFonts w:ascii="Trebuchet MS" w:hAnsi="Trebuchet MS"/>
          <w:sz w:val="20"/>
          <w:szCs w:val="20"/>
        </w:rPr>
        <w:t>Ao</w:t>
      </w:r>
    </w:p>
    <w:p w14:paraId="1B1E18B9" w14:textId="77777777" w:rsidR="00720390" w:rsidRPr="00036DCA" w:rsidRDefault="00720390" w:rsidP="00720390">
      <w:pPr>
        <w:spacing w:line="360" w:lineRule="auto"/>
        <w:rPr>
          <w:rFonts w:ascii="Trebuchet MS" w:hAnsi="Trebuchet MS"/>
          <w:sz w:val="20"/>
          <w:szCs w:val="20"/>
        </w:rPr>
      </w:pPr>
      <w:r w:rsidRPr="00036DCA">
        <w:rPr>
          <w:rFonts w:ascii="Trebuchet MS" w:hAnsi="Trebuchet MS"/>
          <w:b/>
          <w:bCs/>
          <w:sz w:val="20"/>
          <w:szCs w:val="20"/>
        </w:rPr>
        <w:t xml:space="preserve">14º </w:t>
      </w:r>
      <w:r w:rsidRPr="00036DCA">
        <w:rPr>
          <w:rFonts w:ascii="Trebuchet MS" w:hAnsi="Trebuchet MS" w:cs="Trebuchet MS"/>
          <w:b/>
          <w:color w:val="000000"/>
          <w:sz w:val="20"/>
          <w:szCs w:val="20"/>
        </w:rPr>
        <w:t xml:space="preserve">REGISTRO DE IMÓVEIS DE </w:t>
      </w:r>
      <w:r w:rsidRPr="00036DCA">
        <w:rPr>
          <w:rFonts w:ascii="Trebuchet MS" w:hAnsi="Trebuchet MS" w:cs="Trebuchet MS"/>
          <w:b/>
          <w:bCs/>
          <w:color w:val="000000"/>
          <w:sz w:val="20"/>
          <w:szCs w:val="20"/>
        </w:rPr>
        <w:t>SÃO PAULO</w:t>
      </w:r>
    </w:p>
    <w:p w14:paraId="6CA7285A" w14:textId="77777777" w:rsidR="00720390" w:rsidRPr="00036DCA" w:rsidRDefault="00720390" w:rsidP="00720390">
      <w:pPr>
        <w:spacing w:line="360" w:lineRule="auto"/>
        <w:rPr>
          <w:rFonts w:ascii="Trebuchet MS" w:hAnsi="Trebuchet MS"/>
          <w:sz w:val="20"/>
          <w:szCs w:val="20"/>
        </w:rPr>
      </w:pPr>
    </w:p>
    <w:p w14:paraId="63C3F8E8" w14:textId="77777777" w:rsidR="00720390" w:rsidRPr="00036DCA" w:rsidRDefault="00720390" w:rsidP="00720390">
      <w:pPr>
        <w:pStyle w:val="Corpodetexto"/>
        <w:spacing w:line="360" w:lineRule="auto"/>
        <w:jc w:val="both"/>
        <w:rPr>
          <w:rFonts w:ascii="Trebuchet MS" w:hAnsi="Trebuchet MS" w:cstheme="minorHAnsi"/>
          <w:sz w:val="20"/>
          <w:szCs w:val="20"/>
          <w:lang w:val="pt-BR"/>
        </w:rPr>
      </w:pPr>
      <w:r w:rsidRPr="00036DCA">
        <w:rPr>
          <w:rFonts w:ascii="Trebuchet MS" w:hAnsi="Trebuchet MS" w:cstheme="minorHAnsi"/>
          <w:sz w:val="20"/>
          <w:szCs w:val="20"/>
          <w:lang w:val="pt-BR"/>
        </w:rPr>
        <w:t xml:space="preserve">Pelo presente instrumento e na melhor forma de direito, </w:t>
      </w:r>
      <w:r w:rsidRPr="00036DCA">
        <w:rPr>
          <w:rFonts w:ascii="Trebuchet MS" w:hAnsi="Trebuchet MS" w:cstheme="minorHAnsi"/>
          <w:b/>
          <w:bCs/>
          <w:sz w:val="20"/>
          <w:szCs w:val="20"/>
          <w:lang w:val="pt-BR"/>
        </w:rPr>
        <w:t>TRUE SECURITIZADORA S.A.</w:t>
      </w:r>
      <w:r w:rsidRPr="00036DCA">
        <w:rPr>
          <w:rFonts w:ascii="Trebuchet MS" w:hAnsi="Trebuchet MS" w:cstheme="minorHAnsi"/>
          <w:sz w:val="20"/>
          <w:szCs w:val="20"/>
          <w:lang w:val="pt-BR"/>
        </w:rPr>
        <w:t xml:space="preserve">, sociedade por ações com sede na cidade de São Paulo, estado de São Paulo, na </w:t>
      </w:r>
      <w:r w:rsidRPr="00036DCA">
        <w:rPr>
          <w:rFonts w:ascii="Trebuchet MS" w:hAnsi="Trebuchet MS"/>
          <w:sz w:val="20"/>
          <w:szCs w:val="20"/>
          <w:lang w:val="pt-BR"/>
        </w:rPr>
        <w:t>Avenida Santo Amaro, nº 48, 1º andar, conjunto 11, Vila Nova Conceição, CEP 04.506-905</w:t>
      </w:r>
      <w:r w:rsidRPr="00036DCA">
        <w:rPr>
          <w:rFonts w:ascii="Trebuchet MS" w:hAnsi="Trebuchet MS" w:cstheme="minorHAnsi"/>
          <w:sz w:val="20"/>
          <w:szCs w:val="20"/>
          <w:lang w:val="pt-BR"/>
        </w:rPr>
        <w:t xml:space="preserve">, inscrita no CNPJ sob o nº </w:t>
      </w:r>
      <w:r w:rsidRPr="00036DCA">
        <w:rPr>
          <w:rFonts w:ascii="Trebuchet MS" w:hAnsi="Trebuchet MS"/>
          <w:sz w:val="20"/>
          <w:szCs w:val="20"/>
          <w:lang w:val="pt-BR"/>
        </w:rPr>
        <w:t>12.130.744/0001-00</w:t>
      </w:r>
      <w:r w:rsidRPr="00036DCA">
        <w:rPr>
          <w:rFonts w:ascii="Trebuchet MS" w:hAnsi="Trebuchet MS" w:cstheme="minorHAnsi"/>
          <w:sz w:val="20"/>
          <w:szCs w:val="20"/>
          <w:lang w:val="pt-BR"/>
        </w:rPr>
        <w:t xml:space="preserve">, neste ato representada na forma de seu estatuto social, na qualidade de credora fiduciária, conforme alienação fiduciária registrada sob o R [•] da matrícula nº [•] do [•]º deste Ofício de Imóveis, vem, respeitosamente, perante </w:t>
      </w:r>
      <w:proofErr w:type="spellStart"/>
      <w:r w:rsidRPr="00036DCA">
        <w:rPr>
          <w:rFonts w:ascii="Trebuchet MS" w:hAnsi="Trebuchet MS" w:cstheme="minorHAnsi"/>
          <w:sz w:val="20"/>
          <w:szCs w:val="20"/>
          <w:lang w:val="pt-BR"/>
        </w:rPr>
        <w:t>V.Sa</w:t>
      </w:r>
      <w:proofErr w:type="spellEnd"/>
      <w:r w:rsidRPr="00036DCA">
        <w:rPr>
          <w:rFonts w:ascii="Trebuchet MS" w:hAnsi="Trebuchet MS" w:cstheme="minorHAnsi"/>
          <w:sz w:val="20"/>
          <w:szCs w:val="20"/>
          <w:lang w:val="pt-BR"/>
        </w:rPr>
        <w:t xml:space="preserve">, autorizar e requerer a esta Serventia que proceda a liberação e a baixa da garantia de alienação fiduciária constituída sobre o imóvel objeto da matrícula nº [•] do deste Ofício de Imóveis de [•]/SP, com o correspondente cancelamento de seu respectivo registro. </w:t>
      </w:r>
    </w:p>
    <w:p w14:paraId="7030D1FE" w14:textId="77777777" w:rsidR="00720390" w:rsidRPr="00036DCA" w:rsidRDefault="00720390" w:rsidP="00720390">
      <w:pPr>
        <w:spacing w:line="360" w:lineRule="auto"/>
        <w:rPr>
          <w:rFonts w:ascii="Trebuchet MS" w:hAnsi="Trebuchet MS"/>
          <w:sz w:val="20"/>
          <w:szCs w:val="20"/>
        </w:rPr>
      </w:pPr>
    </w:p>
    <w:p w14:paraId="1BF4E4D4" w14:textId="77777777" w:rsidR="00720390" w:rsidRPr="00036DCA" w:rsidRDefault="00720390" w:rsidP="00720390">
      <w:pPr>
        <w:spacing w:line="360" w:lineRule="auto"/>
        <w:jc w:val="center"/>
        <w:rPr>
          <w:rFonts w:ascii="Trebuchet MS" w:hAnsi="Trebuchet MS"/>
          <w:sz w:val="20"/>
          <w:szCs w:val="20"/>
        </w:rPr>
      </w:pPr>
      <w:r w:rsidRPr="00036DCA">
        <w:rPr>
          <w:rFonts w:ascii="Trebuchet MS" w:hAnsi="Trebuchet MS"/>
          <w:sz w:val="20"/>
          <w:szCs w:val="20"/>
        </w:rPr>
        <w:t>Atenciosamente,</w:t>
      </w:r>
    </w:p>
    <w:p w14:paraId="1CFB4DB1" w14:textId="77777777" w:rsidR="00720390" w:rsidRPr="00036DCA" w:rsidRDefault="00720390" w:rsidP="00720390">
      <w:pPr>
        <w:pStyle w:val="Corpodetexto"/>
        <w:spacing w:line="360" w:lineRule="auto"/>
        <w:rPr>
          <w:rFonts w:ascii="Trebuchet MS" w:eastAsia="Arial Unicode MS" w:hAnsi="Trebuchet MS"/>
          <w:b/>
          <w:smallCaps/>
          <w:sz w:val="20"/>
          <w:szCs w:val="20"/>
          <w:lang w:val="pt-BR"/>
        </w:rPr>
      </w:pPr>
    </w:p>
    <w:p w14:paraId="6FE04D60" w14:textId="77777777" w:rsidR="00720390" w:rsidRPr="00036DCA" w:rsidRDefault="00720390" w:rsidP="00720390">
      <w:pPr>
        <w:spacing w:line="360" w:lineRule="auto"/>
        <w:jc w:val="center"/>
        <w:rPr>
          <w:rFonts w:ascii="Trebuchet MS" w:eastAsia="Times New Roman" w:hAnsi="Trebuchet MS"/>
          <w:sz w:val="20"/>
          <w:szCs w:val="20"/>
        </w:rPr>
      </w:pPr>
      <w:r w:rsidRPr="00036DCA">
        <w:rPr>
          <w:rFonts w:ascii="Trebuchet MS" w:hAnsi="Trebuchet MS"/>
          <w:sz w:val="20"/>
          <w:szCs w:val="20"/>
        </w:rPr>
        <w:t>São Paulo, [data].</w:t>
      </w:r>
    </w:p>
    <w:p w14:paraId="0B05400F" w14:textId="77777777" w:rsidR="00720390" w:rsidRPr="00036DCA" w:rsidRDefault="00720390" w:rsidP="00720390">
      <w:pPr>
        <w:pStyle w:val="Corpodetexto"/>
        <w:spacing w:line="360" w:lineRule="auto"/>
        <w:jc w:val="center"/>
        <w:rPr>
          <w:rFonts w:ascii="Trebuchet MS" w:eastAsia="Arial Unicode MS" w:hAnsi="Trebuchet MS"/>
          <w:b/>
          <w:smallCaps/>
          <w:sz w:val="20"/>
          <w:szCs w:val="20"/>
          <w:lang w:val="pt-BR"/>
        </w:rPr>
      </w:pPr>
    </w:p>
    <w:p w14:paraId="63772D61" w14:textId="77777777" w:rsidR="00720390" w:rsidRPr="00036DCA" w:rsidRDefault="00720390" w:rsidP="00720390">
      <w:pPr>
        <w:pStyle w:val="Corpodetexto"/>
        <w:spacing w:line="360" w:lineRule="auto"/>
        <w:contextualSpacing/>
        <w:rPr>
          <w:rFonts w:ascii="Trebuchet MS" w:eastAsia="Arial Unicode MS" w:hAnsi="Trebuchet MS"/>
          <w:b/>
          <w:smallCaps/>
          <w:sz w:val="20"/>
          <w:szCs w:val="20"/>
          <w:lang w:val="pt-BR"/>
        </w:rPr>
      </w:pPr>
    </w:p>
    <w:p w14:paraId="6E14C956" w14:textId="77777777" w:rsidR="00720390" w:rsidRPr="00036DCA" w:rsidRDefault="00720390" w:rsidP="00720390">
      <w:pPr>
        <w:spacing w:line="360" w:lineRule="auto"/>
        <w:jc w:val="center"/>
        <w:rPr>
          <w:rFonts w:ascii="Trebuchet MS" w:eastAsia="Times New Roman" w:hAnsi="Trebuchet MS" w:cstheme="minorHAnsi"/>
          <w:sz w:val="20"/>
          <w:szCs w:val="20"/>
        </w:rPr>
      </w:pPr>
      <w:r w:rsidRPr="00036DCA">
        <w:rPr>
          <w:rFonts w:ascii="Trebuchet MS" w:hAnsi="Trebuchet MS" w:cstheme="minorHAnsi"/>
          <w:b/>
          <w:sz w:val="20"/>
          <w:szCs w:val="20"/>
        </w:rPr>
        <w:t>TRUE SECURITIZADORA</w:t>
      </w:r>
      <w:r w:rsidRPr="00036DCA">
        <w:rPr>
          <w:rFonts w:ascii="Trebuchet MS" w:hAnsi="Trebuchet MS" w:cstheme="minorHAnsi"/>
          <w:sz w:val="20"/>
          <w:szCs w:val="20"/>
        </w:rPr>
        <w:t xml:space="preserve"> </w:t>
      </w:r>
      <w:r w:rsidRPr="00036DCA">
        <w:rPr>
          <w:rFonts w:ascii="Trebuchet MS" w:hAnsi="Trebuchet MS" w:cstheme="minorHAnsi"/>
          <w:b/>
          <w:bCs/>
          <w:sz w:val="20"/>
          <w:szCs w:val="20"/>
        </w:rPr>
        <w:t>S.A.</w:t>
      </w:r>
    </w:p>
    <w:p w14:paraId="2E7CE60C" w14:textId="77777777" w:rsidR="00720390" w:rsidRPr="00036DCA" w:rsidRDefault="00720390" w:rsidP="00720390">
      <w:pPr>
        <w:spacing w:line="360" w:lineRule="auto"/>
        <w:jc w:val="center"/>
        <w:rPr>
          <w:rFonts w:ascii="Trebuchet MS" w:hAnsi="Trebuchet MS"/>
          <w:i/>
          <w:sz w:val="20"/>
          <w:szCs w:val="20"/>
        </w:rPr>
      </w:pPr>
    </w:p>
    <w:p w14:paraId="0892334E" w14:textId="77777777" w:rsidR="00720390" w:rsidRPr="00036DCA" w:rsidRDefault="00720390" w:rsidP="00720390">
      <w:pPr>
        <w:spacing w:line="360" w:lineRule="auto"/>
        <w:jc w:val="center"/>
        <w:rPr>
          <w:rFonts w:ascii="Trebuchet MS" w:hAnsi="Trebuchet MS"/>
          <w:i/>
          <w:sz w:val="20"/>
          <w:szCs w:val="20"/>
        </w:rPr>
      </w:pPr>
    </w:p>
    <w:tbl>
      <w:tblPr>
        <w:tblW w:w="8803" w:type="dxa"/>
        <w:tblLook w:val="01E0" w:firstRow="1" w:lastRow="1" w:firstColumn="1" w:lastColumn="1" w:noHBand="0" w:noVBand="0"/>
      </w:tblPr>
      <w:tblGrid>
        <w:gridCol w:w="4036"/>
        <w:gridCol w:w="854"/>
        <w:gridCol w:w="3913"/>
      </w:tblGrid>
      <w:tr w:rsidR="00720390" w:rsidRPr="00036DCA" w14:paraId="0B0A38C8" w14:textId="77777777" w:rsidTr="0020347C">
        <w:trPr>
          <w:trHeight w:val="53"/>
        </w:trPr>
        <w:tc>
          <w:tcPr>
            <w:tcW w:w="4036" w:type="dxa"/>
            <w:tcBorders>
              <w:top w:val="single" w:sz="4" w:space="0" w:color="auto"/>
              <w:left w:val="nil"/>
              <w:bottom w:val="nil"/>
              <w:right w:val="nil"/>
            </w:tcBorders>
          </w:tcPr>
          <w:p w14:paraId="6BC6DBC0" w14:textId="77777777" w:rsidR="00720390" w:rsidRPr="00036DCA" w:rsidRDefault="00720390" w:rsidP="0020347C">
            <w:pPr>
              <w:spacing w:line="360" w:lineRule="auto"/>
              <w:jc w:val="center"/>
              <w:rPr>
                <w:rFonts w:ascii="Trebuchet MS" w:hAnsi="Trebuchet MS"/>
                <w:i/>
                <w:iCs/>
                <w:sz w:val="20"/>
                <w:szCs w:val="20"/>
              </w:rPr>
            </w:pPr>
          </w:p>
        </w:tc>
        <w:tc>
          <w:tcPr>
            <w:tcW w:w="854" w:type="dxa"/>
          </w:tcPr>
          <w:p w14:paraId="46E9393B" w14:textId="77777777" w:rsidR="00720390" w:rsidRPr="00036DCA" w:rsidRDefault="00720390" w:rsidP="0020347C">
            <w:pPr>
              <w:spacing w:line="360" w:lineRule="auto"/>
              <w:jc w:val="center"/>
              <w:rPr>
                <w:rFonts w:ascii="Trebuchet MS" w:hAnsi="Trebuchet MS"/>
                <w:sz w:val="20"/>
                <w:szCs w:val="20"/>
              </w:rPr>
            </w:pPr>
          </w:p>
        </w:tc>
        <w:tc>
          <w:tcPr>
            <w:tcW w:w="3913" w:type="dxa"/>
            <w:tcBorders>
              <w:top w:val="single" w:sz="4" w:space="0" w:color="auto"/>
              <w:left w:val="nil"/>
              <w:bottom w:val="nil"/>
              <w:right w:val="nil"/>
            </w:tcBorders>
          </w:tcPr>
          <w:p w14:paraId="7C45563C" w14:textId="77777777" w:rsidR="00720390" w:rsidRPr="00036DCA" w:rsidRDefault="00720390" w:rsidP="0020347C">
            <w:pPr>
              <w:spacing w:line="360" w:lineRule="auto"/>
              <w:jc w:val="center"/>
              <w:rPr>
                <w:rFonts w:ascii="Trebuchet MS" w:hAnsi="Trebuchet MS"/>
                <w:sz w:val="20"/>
                <w:szCs w:val="20"/>
              </w:rPr>
            </w:pPr>
          </w:p>
        </w:tc>
      </w:tr>
      <w:tr w:rsidR="00720390" w:rsidRPr="00036DCA" w14:paraId="24CF1DD5" w14:textId="77777777" w:rsidTr="0020347C">
        <w:tc>
          <w:tcPr>
            <w:tcW w:w="4036" w:type="dxa"/>
          </w:tcPr>
          <w:p w14:paraId="2231033C" w14:textId="77777777" w:rsidR="00720390" w:rsidRPr="00036DCA" w:rsidRDefault="00720390" w:rsidP="0020347C">
            <w:pPr>
              <w:spacing w:line="360" w:lineRule="auto"/>
              <w:jc w:val="center"/>
              <w:rPr>
                <w:rFonts w:ascii="Trebuchet MS" w:hAnsi="Trebuchet MS"/>
                <w:sz w:val="20"/>
                <w:szCs w:val="20"/>
              </w:rPr>
            </w:pPr>
          </w:p>
        </w:tc>
        <w:tc>
          <w:tcPr>
            <w:tcW w:w="854" w:type="dxa"/>
          </w:tcPr>
          <w:p w14:paraId="4D55DF93" w14:textId="77777777" w:rsidR="00720390" w:rsidRPr="00036DCA" w:rsidRDefault="00720390" w:rsidP="0020347C">
            <w:pPr>
              <w:spacing w:line="360" w:lineRule="auto"/>
              <w:jc w:val="center"/>
              <w:rPr>
                <w:rFonts w:ascii="Trebuchet MS" w:hAnsi="Trebuchet MS"/>
                <w:sz w:val="20"/>
                <w:szCs w:val="20"/>
              </w:rPr>
            </w:pPr>
          </w:p>
        </w:tc>
        <w:tc>
          <w:tcPr>
            <w:tcW w:w="3913" w:type="dxa"/>
          </w:tcPr>
          <w:p w14:paraId="726EEEE1" w14:textId="77777777" w:rsidR="00720390" w:rsidRPr="00036DCA" w:rsidRDefault="00720390" w:rsidP="0020347C">
            <w:pPr>
              <w:spacing w:line="360" w:lineRule="auto"/>
              <w:jc w:val="center"/>
              <w:rPr>
                <w:rFonts w:ascii="Trebuchet MS" w:hAnsi="Trebuchet MS"/>
                <w:sz w:val="20"/>
                <w:szCs w:val="20"/>
              </w:rPr>
            </w:pPr>
          </w:p>
        </w:tc>
      </w:tr>
    </w:tbl>
    <w:p w14:paraId="38B84407" w14:textId="77777777" w:rsidR="00720390" w:rsidRPr="00036DCA" w:rsidRDefault="00720390" w:rsidP="00720390">
      <w:pPr>
        <w:spacing w:line="360" w:lineRule="auto"/>
        <w:rPr>
          <w:rFonts w:ascii="Trebuchet MS" w:hAnsi="Trebuchet MS"/>
          <w:sz w:val="20"/>
          <w:szCs w:val="20"/>
        </w:rPr>
      </w:pPr>
    </w:p>
    <w:p w14:paraId="10169D9B" w14:textId="77777777" w:rsidR="00720390" w:rsidRPr="00036DCA" w:rsidRDefault="00720390" w:rsidP="00720390">
      <w:pPr>
        <w:spacing w:line="360" w:lineRule="auto"/>
        <w:rPr>
          <w:rFonts w:ascii="Trebuchet MS" w:hAnsi="Trebuchet MS" w:cs="Tahoma"/>
          <w:color w:val="000000"/>
          <w:sz w:val="20"/>
          <w:szCs w:val="20"/>
          <w:highlight w:val="yellow"/>
        </w:rPr>
      </w:pPr>
    </w:p>
    <w:p w14:paraId="4EA90DB6" w14:textId="77777777" w:rsidR="00720390" w:rsidRPr="00036DCA" w:rsidRDefault="00720390" w:rsidP="00720390">
      <w:pPr>
        <w:autoSpaceDE/>
        <w:autoSpaceDN/>
        <w:adjustRightInd/>
        <w:spacing w:line="360" w:lineRule="auto"/>
        <w:jc w:val="center"/>
        <w:rPr>
          <w:rFonts w:ascii="Trebuchet MS" w:hAnsi="Trebuchet MS"/>
          <w:b/>
          <w:sz w:val="20"/>
          <w:szCs w:val="20"/>
          <w:u w:val="single"/>
        </w:rPr>
      </w:pPr>
    </w:p>
    <w:p w14:paraId="51559E21" w14:textId="1F70DAF4" w:rsidR="006B48CF" w:rsidRPr="00720390" w:rsidRDefault="006B48CF" w:rsidP="00C023EC">
      <w:pPr>
        <w:autoSpaceDE/>
        <w:autoSpaceDN/>
        <w:adjustRightInd/>
        <w:spacing w:line="360" w:lineRule="auto"/>
        <w:jc w:val="both"/>
        <w:rPr>
          <w:rFonts w:ascii="Trebuchet MS" w:hAnsi="Trebuchet MS"/>
          <w:b/>
          <w:sz w:val="20"/>
          <w:szCs w:val="20"/>
        </w:rPr>
      </w:pPr>
    </w:p>
    <w:p w14:paraId="5CA03AD1" w14:textId="77777777" w:rsidR="006B48CF" w:rsidRPr="00036DCA" w:rsidRDefault="006B48CF" w:rsidP="00D434E4">
      <w:pPr>
        <w:autoSpaceDE/>
        <w:autoSpaceDN/>
        <w:adjustRightInd/>
        <w:spacing w:line="360" w:lineRule="auto"/>
        <w:rPr>
          <w:rFonts w:ascii="Trebuchet MS" w:hAnsi="Trebuchet MS"/>
          <w:b/>
          <w:sz w:val="20"/>
          <w:szCs w:val="20"/>
          <w:lang w:val="pt-PT"/>
        </w:rPr>
      </w:pPr>
    </w:p>
    <w:p w14:paraId="09FD542C" w14:textId="77777777" w:rsidR="008F59D7" w:rsidRPr="00036DCA" w:rsidRDefault="008F59D7" w:rsidP="00D434E4">
      <w:pPr>
        <w:autoSpaceDE/>
        <w:autoSpaceDN/>
        <w:adjustRightInd/>
        <w:spacing w:line="360" w:lineRule="auto"/>
        <w:rPr>
          <w:rFonts w:ascii="Trebuchet MS" w:hAnsi="Trebuchet MS"/>
          <w:b/>
          <w:sz w:val="20"/>
          <w:szCs w:val="20"/>
          <w:lang w:val="pt-PT"/>
        </w:rPr>
      </w:pPr>
      <w:r w:rsidRPr="00036DCA">
        <w:rPr>
          <w:rFonts w:ascii="Trebuchet MS" w:hAnsi="Trebuchet MS"/>
          <w:b/>
          <w:sz w:val="20"/>
          <w:szCs w:val="20"/>
          <w:lang w:val="pt-PT"/>
        </w:rPr>
        <w:br w:type="page"/>
      </w:r>
    </w:p>
    <w:p w14:paraId="78AA5D50" w14:textId="77777777" w:rsidR="008A3428" w:rsidRPr="00036DCA" w:rsidRDefault="008A3428" w:rsidP="00D434E4">
      <w:pPr>
        <w:tabs>
          <w:tab w:val="left" w:pos="851"/>
        </w:tabs>
        <w:spacing w:line="360" w:lineRule="auto"/>
        <w:jc w:val="center"/>
        <w:rPr>
          <w:rFonts w:ascii="Trebuchet MS" w:hAnsi="Trebuchet MS"/>
          <w:b/>
          <w:sz w:val="20"/>
          <w:szCs w:val="20"/>
          <w:u w:val="single"/>
          <w:lang w:val="pt-PT"/>
        </w:rPr>
        <w:sectPr w:rsidR="008A3428" w:rsidRPr="00036DCA" w:rsidSect="000B282C">
          <w:footerReference w:type="even" r:id="rId20"/>
          <w:footerReference w:type="default" r:id="rId21"/>
          <w:headerReference w:type="first" r:id="rId22"/>
          <w:footerReference w:type="first" r:id="rId23"/>
          <w:pgSz w:w="11907" w:h="16840" w:code="9"/>
          <w:pgMar w:top="851" w:right="1080" w:bottom="1440" w:left="1080" w:header="720" w:footer="720" w:gutter="0"/>
          <w:cols w:space="720"/>
          <w:noEndnote/>
          <w:titlePg/>
          <w:docGrid w:linePitch="326"/>
        </w:sectPr>
      </w:pPr>
    </w:p>
    <w:p w14:paraId="3CBD2E06" w14:textId="3843964C"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6E909BFD" w14:textId="77777777" w:rsidR="00E131A9" w:rsidRDefault="00E131A9" w:rsidP="00D434E4">
      <w:pPr>
        <w:tabs>
          <w:tab w:val="left" w:pos="851"/>
        </w:tabs>
        <w:spacing w:line="360" w:lineRule="auto"/>
        <w:jc w:val="center"/>
        <w:rPr>
          <w:rFonts w:ascii="Trebuchet MS" w:hAnsi="Trebuchet MS"/>
          <w:b/>
          <w:sz w:val="20"/>
          <w:szCs w:val="20"/>
          <w:u w:val="single"/>
          <w:lang w:val="pt-PT"/>
        </w:rPr>
      </w:pPr>
    </w:p>
    <w:p w14:paraId="5692D335" w14:textId="766DD4FB" w:rsidR="00AD4623" w:rsidRPr="00036DCA" w:rsidRDefault="00AD4623" w:rsidP="00D434E4">
      <w:pPr>
        <w:tabs>
          <w:tab w:val="left" w:pos="851"/>
        </w:tabs>
        <w:spacing w:line="360" w:lineRule="auto"/>
        <w:jc w:val="center"/>
        <w:rPr>
          <w:rFonts w:ascii="Trebuchet MS" w:hAnsi="Trebuchet MS"/>
          <w:b/>
          <w:sz w:val="20"/>
          <w:szCs w:val="20"/>
          <w:u w:val="single"/>
          <w:lang w:val="pt-PT"/>
        </w:rPr>
      </w:pPr>
      <w:r w:rsidRPr="00036DCA">
        <w:rPr>
          <w:rFonts w:ascii="Trebuchet MS" w:hAnsi="Trebuchet MS"/>
          <w:b/>
          <w:sz w:val="20"/>
          <w:szCs w:val="20"/>
          <w:u w:val="single"/>
          <w:lang w:val="pt-PT"/>
        </w:rPr>
        <w:t>ANEXO II</w:t>
      </w:r>
    </w:p>
    <w:p w14:paraId="59BD6D12" w14:textId="08A2EDB9" w:rsidR="00AD4623" w:rsidRPr="00036DCA" w:rsidRDefault="004C6AA6" w:rsidP="00D434E4">
      <w:pPr>
        <w:tabs>
          <w:tab w:val="left" w:pos="851"/>
        </w:tabs>
        <w:spacing w:line="360" w:lineRule="auto"/>
        <w:jc w:val="center"/>
        <w:rPr>
          <w:rFonts w:ascii="Trebuchet MS" w:hAnsi="Trebuchet MS"/>
          <w:b/>
          <w:sz w:val="20"/>
          <w:szCs w:val="20"/>
          <w:u w:val="single"/>
          <w:lang w:val="pt-PT"/>
        </w:rPr>
      </w:pPr>
      <w:r w:rsidRPr="00036DCA">
        <w:rPr>
          <w:rFonts w:ascii="Trebuchet MS" w:hAnsi="Trebuchet MS"/>
          <w:b/>
          <w:sz w:val="20"/>
          <w:szCs w:val="20"/>
          <w:u w:val="single"/>
          <w:lang w:val="pt-PT"/>
        </w:rPr>
        <w:t>CRONOGRAMA</w:t>
      </w:r>
      <w:r w:rsidR="008A3428" w:rsidRPr="00036DCA">
        <w:rPr>
          <w:rFonts w:ascii="Trebuchet MS" w:hAnsi="Trebuchet MS"/>
          <w:b/>
          <w:sz w:val="20"/>
          <w:szCs w:val="20"/>
          <w:u w:val="single"/>
          <w:lang w:val="pt-PT"/>
        </w:rPr>
        <w:t xml:space="preserve"> INDICATIVO</w:t>
      </w:r>
      <w:ins w:id="136" w:author="Elisa Fontes" w:date="2023-03-23T17:39:00Z">
        <w:r w:rsidR="00085E95">
          <w:rPr>
            <w:rFonts w:ascii="Trebuchet MS" w:hAnsi="Trebuchet MS"/>
            <w:b/>
            <w:sz w:val="20"/>
            <w:szCs w:val="20"/>
            <w:u w:val="single"/>
            <w:lang w:val="pt-PT"/>
          </w:rPr>
          <w:t xml:space="preserve"> [OT: Favor ajustar anexo conforme comentários realizados na NC Tamarindo]</w:t>
        </w:r>
      </w:ins>
    </w:p>
    <w:p w14:paraId="530E3D0E" w14:textId="36B9A6DF" w:rsidR="00AD4623" w:rsidRPr="00036DCA" w:rsidRDefault="00AD4623" w:rsidP="00D434E4">
      <w:pPr>
        <w:autoSpaceDE/>
        <w:autoSpaceDN/>
        <w:adjustRightInd/>
        <w:spacing w:line="360" w:lineRule="auto"/>
        <w:rPr>
          <w:rFonts w:ascii="Trebuchet MS" w:hAnsi="Trebuchet MS"/>
          <w:b/>
          <w:sz w:val="20"/>
          <w:szCs w:val="20"/>
          <w:lang w:val="pt-PT"/>
        </w:rPr>
      </w:pPr>
    </w:p>
    <w:p w14:paraId="3B5F9B9E" w14:textId="174F8A0C" w:rsidR="008A3428" w:rsidRPr="00036DCA" w:rsidRDefault="008A3428" w:rsidP="00D434E4">
      <w:pPr>
        <w:autoSpaceDE/>
        <w:autoSpaceDN/>
        <w:adjustRightInd/>
        <w:spacing w:line="360" w:lineRule="auto"/>
        <w:rPr>
          <w:rFonts w:ascii="Trebuchet MS" w:hAnsi="Trebuchet MS"/>
          <w:b/>
          <w:sz w:val="20"/>
          <w:szCs w:val="20"/>
        </w:rPr>
      </w:pPr>
      <w:bookmarkStart w:id="137" w:name="_Hlk68028675"/>
      <w:bookmarkStart w:id="138" w:name="_Hlk115788823"/>
      <w:r w:rsidRPr="00036DCA">
        <w:rPr>
          <w:rFonts w:ascii="Trebuchet MS" w:hAnsi="Trebuchet MS"/>
          <w:b/>
          <w:sz w:val="20"/>
          <w:szCs w:val="20"/>
        </w:rPr>
        <w:t>PROPORÇÃO DOS RECURSOS CAPTADOS POR MEIO DA EMISSÃO A SER DESTINADA PARA CADA O EMPREENDIMENTO IMOBILIÁRIO</w:t>
      </w:r>
    </w:p>
    <w:bookmarkEnd w:id="137"/>
    <w:p w14:paraId="5DE1C886" w14:textId="77777777" w:rsidR="008A3428" w:rsidRPr="00036DCA" w:rsidRDefault="008A3428" w:rsidP="00D434E4">
      <w:pPr>
        <w:autoSpaceDE/>
        <w:autoSpaceDN/>
        <w:adjustRightInd/>
        <w:spacing w:line="360" w:lineRule="auto"/>
        <w:rPr>
          <w:rFonts w:ascii="Trebuchet MS" w:hAnsi="Trebuchet MS"/>
          <w:b/>
          <w:bCs/>
          <w:sz w:val="20"/>
          <w:szCs w:val="20"/>
        </w:rPr>
      </w:pPr>
    </w:p>
    <w:tbl>
      <w:tblPr>
        <w:tblW w:w="5000" w:type="pct"/>
        <w:jc w:val="center"/>
        <w:tblCellMar>
          <w:left w:w="70" w:type="dxa"/>
          <w:right w:w="70" w:type="dxa"/>
        </w:tblCellMar>
        <w:tblLook w:val="04A0" w:firstRow="1" w:lastRow="0" w:firstColumn="1" w:lastColumn="0" w:noHBand="0" w:noVBand="1"/>
      </w:tblPr>
      <w:tblGrid>
        <w:gridCol w:w="2396"/>
        <w:gridCol w:w="2065"/>
        <w:gridCol w:w="1193"/>
        <w:gridCol w:w="1738"/>
        <w:gridCol w:w="1825"/>
        <w:gridCol w:w="2656"/>
        <w:gridCol w:w="2656"/>
      </w:tblGrid>
      <w:tr w:rsidR="008A3428" w:rsidRPr="00036DCA" w14:paraId="10046FE1" w14:textId="77777777" w:rsidTr="000B7F08">
        <w:trPr>
          <w:trHeight w:val="1045"/>
          <w:tblHeader/>
          <w:jc w:val="center"/>
        </w:trPr>
        <w:tc>
          <w:tcPr>
            <w:tcW w:w="2331" w:type="dxa"/>
            <w:tcBorders>
              <w:top w:val="single" w:sz="8" w:space="0" w:color="auto"/>
              <w:left w:val="single" w:sz="8" w:space="0" w:color="auto"/>
              <w:bottom w:val="single" w:sz="8" w:space="0" w:color="auto"/>
              <w:right w:val="single" w:sz="4" w:space="0" w:color="auto"/>
            </w:tcBorders>
            <w:shd w:val="clear" w:color="auto" w:fill="BFBFBF"/>
            <w:vAlign w:val="center"/>
            <w:hideMark/>
          </w:tcPr>
          <w:p w14:paraId="39D6AB80" w14:textId="77777777" w:rsidR="008A3428" w:rsidRPr="00036DCA" w:rsidRDefault="008A3428" w:rsidP="00D434E4">
            <w:pPr>
              <w:autoSpaceDE/>
              <w:autoSpaceDN/>
              <w:adjustRightInd/>
              <w:spacing w:line="360" w:lineRule="auto"/>
              <w:rPr>
                <w:rFonts w:ascii="Trebuchet MS" w:hAnsi="Trebuchet MS"/>
                <w:bCs/>
                <w:sz w:val="20"/>
                <w:szCs w:val="20"/>
              </w:rPr>
            </w:pPr>
            <w:bookmarkStart w:id="139" w:name="_Hlk68028688"/>
            <w:r w:rsidRPr="00036DCA">
              <w:rPr>
                <w:rFonts w:ascii="Trebuchet MS" w:hAnsi="Trebuchet MS"/>
                <w:bCs/>
                <w:sz w:val="20"/>
                <w:szCs w:val="20"/>
              </w:rPr>
              <w:t>Imóvel Lastro</w:t>
            </w:r>
          </w:p>
          <w:p w14:paraId="7B7E19C6"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(RGI/Endereço)</w:t>
            </w:r>
          </w:p>
        </w:tc>
        <w:tc>
          <w:tcPr>
            <w:tcW w:w="2009" w:type="dxa"/>
            <w:tcBorders>
              <w:top w:val="single" w:sz="4" w:space="0" w:color="auto"/>
              <w:left w:val="single" w:sz="4" w:space="0" w:color="auto"/>
              <w:bottom w:val="single" w:sz="4" w:space="0" w:color="auto"/>
              <w:right w:val="single" w:sz="4" w:space="0" w:color="auto"/>
            </w:tcBorders>
            <w:shd w:val="clear" w:color="auto" w:fill="BFBFBF"/>
          </w:tcPr>
          <w:p w14:paraId="2FAFBDB0" w14:textId="77777777" w:rsidR="008A3428" w:rsidRPr="00036DCA" w:rsidRDefault="008A3428" w:rsidP="00D434E4">
            <w:pPr>
              <w:autoSpaceDE/>
              <w:autoSpaceDN/>
              <w:adjustRightInd/>
              <w:spacing w:line="360" w:lineRule="auto"/>
              <w:rPr>
                <w:rFonts w:ascii="Trebuchet MS" w:hAnsi="Trebuchet MS"/>
                <w:bCs/>
                <w:sz w:val="20"/>
                <w:szCs w:val="20"/>
              </w:rPr>
            </w:pPr>
          </w:p>
          <w:p w14:paraId="040CCD0D" w14:textId="77777777" w:rsidR="008A3428" w:rsidRPr="00036DCA" w:rsidRDefault="008A3428" w:rsidP="00D434E4">
            <w:pPr>
              <w:autoSpaceDE/>
              <w:autoSpaceDN/>
              <w:adjustRightInd/>
              <w:spacing w:line="360" w:lineRule="auto"/>
              <w:rPr>
                <w:rFonts w:ascii="Trebuchet MS" w:hAnsi="Trebuchet MS"/>
                <w:bCs/>
                <w:sz w:val="20"/>
                <w:szCs w:val="20"/>
              </w:rPr>
            </w:pPr>
          </w:p>
          <w:p w14:paraId="7A232377"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PROPRIETÁRIO</w:t>
            </w:r>
          </w:p>
        </w:tc>
        <w:tc>
          <w:tcPr>
            <w:tcW w:w="1161" w:type="dxa"/>
            <w:tcBorders>
              <w:top w:val="single" w:sz="4" w:space="0" w:color="auto"/>
              <w:left w:val="single" w:sz="4" w:space="0" w:color="auto"/>
              <w:bottom w:val="single" w:sz="4" w:space="0" w:color="auto"/>
              <w:right w:val="single" w:sz="4" w:space="0" w:color="auto"/>
            </w:tcBorders>
            <w:shd w:val="clear" w:color="auto" w:fill="BFBFBF"/>
          </w:tcPr>
          <w:p w14:paraId="311491D4" w14:textId="77777777" w:rsidR="008A3428" w:rsidRPr="00036DCA" w:rsidRDefault="008A3428" w:rsidP="00D434E4">
            <w:pPr>
              <w:autoSpaceDE/>
              <w:autoSpaceDN/>
              <w:adjustRightInd/>
              <w:spacing w:line="360" w:lineRule="auto"/>
              <w:rPr>
                <w:rFonts w:ascii="Trebuchet MS" w:hAnsi="Trebuchet MS"/>
                <w:bCs/>
                <w:sz w:val="20"/>
                <w:szCs w:val="20"/>
              </w:rPr>
            </w:pPr>
          </w:p>
          <w:p w14:paraId="7D2B46C2" w14:textId="77777777" w:rsidR="008A3428" w:rsidRPr="00036DCA" w:rsidRDefault="008A3428" w:rsidP="00D434E4">
            <w:pPr>
              <w:autoSpaceDE/>
              <w:autoSpaceDN/>
              <w:adjustRightInd/>
              <w:spacing w:line="360" w:lineRule="auto"/>
              <w:rPr>
                <w:rFonts w:ascii="Trebuchet MS" w:hAnsi="Trebuchet MS"/>
                <w:bCs/>
                <w:sz w:val="20"/>
                <w:szCs w:val="20"/>
              </w:rPr>
            </w:pPr>
          </w:p>
          <w:p w14:paraId="00466B07"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POSSUI HABITE-SE?</w:t>
            </w:r>
          </w:p>
        </w:tc>
        <w:tc>
          <w:tcPr>
            <w:tcW w:w="1535" w:type="dxa"/>
            <w:tcBorders>
              <w:top w:val="single" w:sz="8" w:space="0" w:color="auto"/>
              <w:left w:val="single" w:sz="4" w:space="0" w:color="auto"/>
              <w:bottom w:val="single" w:sz="8" w:space="0" w:color="auto"/>
              <w:right w:val="single" w:sz="8" w:space="0" w:color="auto"/>
            </w:tcBorders>
            <w:shd w:val="clear" w:color="auto" w:fill="BFBFBF"/>
            <w:vAlign w:val="center"/>
            <w:hideMark/>
          </w:tcPr>
          <w:p w14:paraId="2884AA69"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Valor estimado de recursos da Emissão a serem alocados no Imóvel Lastro (R$)</w:t>
            </w:r>
          </w:p>
        </w:tc>
        <w:tc>
          <w:tcPr>
            <w:tcW w:w="1776" w:type="dxa"/>
            <w:tcBorders>
              <w:top w:val="single" w:sz="8" w:space="0" w:color="auto"/>
              <w:left w:val="nil"/>
              <w:bottom w:val="single" w:sz="8" w:space="0" w:color="auto"/>
              <w:right w:val="single" w:sz="8" w:space="0" w:color="auto"/>
            </w:tcBorders>
            <w:shd w:val="clear" w:color="auto" w:fill="BFBFBF"/>
            <w:vAlign w:val="center"/>
            <w:hideMark/>
          </w:tcPr>
          <w:p w14:paraId="048A40D6"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Percentual do valor estimado de recursos da Emissão para o Imóvel Lastro</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46E60691"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Montante de recursos destinados ao Empreendimento decorrentes de outras fontes de recursos</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0196C4B1"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Empreendimento objeto de destinação de recursos de outra emissão de certificados de recebíveis imobiliários?</w:t>
            </w:r>
          </w:p>
        </w:tc>
      </w:tr>
      <w:tr w:rsidR="0053137B" w:rsidRPr="00036DCA" w14:paraId="396338BA" w14:textId="77777777" w:rsidTr="000B7F08">
        <w:trPr>
          <w:trHeight w:val="487"/>
          <w:jc w:val="center"/>
        </w:trPr>
        <w:tc>
          <w:tcPr>
            <w:tcW w:w="2331" w:type="dxa"/>
            <w:tcBorders>
              <w:top w:val="single" w:sz="4" w:space="0" w:color="auto"/>
              <w:left w:val="single" w:sz="4" w:space="0" w:color="auto"/>
              <w:bottom w:val="single" w:sz="4" w:space="0" w:color="auto"/>
              <w:right w:val="single" w:sz="4" w:space="0" w:color="auto"/>
            </w:tcBorders>
            <w:vAlign w:val="center"/>
          </w:tcPr>
          <w:p w14:paraId="1544B959" w14:textId="15B36CFE" w:rsidR="008A3428" w:rsidRPr="00036DCA" w:rsidRDefault="007B1D30" w:rsidP="00D434E4">
            <w:pPr>
              <w:autoSpaceDE/>
              <w:autoSpaceDN/>
              <w:adjustRightInd/>
              <w:spacing w:line="360" w:lineRule="auto"/>
              <w:rPr>
                <w:rFonts w:ascii="Trebuchet MS" w:hAnsi="Trebuchet MS"/>
                <w:bCs/>
                <w:sz w:val="20"/>
                <w:szCs w:val="20"/>
              </w:rPr>
            </w:pPr>
            <w:r>
              <w:rPr>
                <w:rFonts w:ascii="Trebuchet MS" w:hAnsi="Trebuchet MS"/>
                <w:sz w:val="20"/>
                <w:szCs w:val="20"/>
              </w:rPr>
              <w:t>Matrícula: 86.014, 86.015 e 225.947 – 14º Cartório de Registro de Imóveis de São Paulo/SP.</w:t>
            </w:r>
          </w:p>
        </w:tc>
        <w:tc>
          <w:tcPr>
            <w:tcW w:w="2009" w:type="dxa"/>
            <w:tcBorders>
              <w:top w:val="single" w:sz="4" w:space="0" w:color="auto"/>
              <w:left w:val="single" w:sz="4" w:space="0" w:color="auto"/>
              <w:bottom w:val="single" w:sz="4" w:space="0" w:color="auto"/>
              <w:right w:val="single" w:sz="4" w:space="0" w:color="auto"/>
            </w:tcBorders>
            <w:vAlign w:val="center"/>
          </w:tcPr>
          <w:p w14:paraId="08874990" w14:textId="4C8D1F6B" w:rsidR="008A3428" w:rsidRPr="00036DCA" w:rsidRDefault="007B1D30" w:rsidP="00D434E4">
            <w:pPr>
              <w:autoSpaceDE/>
              <w:autoSpaceDN/>
              <w:adjustRightInd/>
              <w:spacing w:line="360" w:lineRule="auto"/>
              <w:rPr>
                <w:rFonts w:ascii="Trebuchet MS" w:hAnsi="Trebuchet MS"/>
                <w:bCs/>
                <w:sz w:val="20"/>
                <w:szCs w:val="20"/>
              </w:rPr>
            </w:pPr>
            <w:proofErr w:type="spellStart"/>
            <w:r>
              <w:rPr>
                <w:rFonts w:ascii="Trebuchet MS" w:hAnsi="Trebuchet MS"/>
                <w:sz w:val="20"/>
                <w:szCs w:val="20"/>
              </w:rPr>
              <w:t>Turrialba</w:t>
            </w:r>
            <w:proofErr w:type="spellEnd"/>
            <w:r>
              <w:rPr>
                <w:rFonts w:ascii="Trebuchet MS" w:hAnsi="Trebuchet MS"/>
                <w:sz w:val="20"/>
                <w:szCs w:val="20"/>
              </w:rPr>
              <w:t xml:space="preserve"> Empreendimentos Imobiliários LTDA</w:t>
            </w:r>
          </w:p>
        </w:tc>
        <w:tc>
          <w:tcPr>
            <w:tcW w:w="1161" w:type="dxa"/>
            <w:tcBorders>
              <w:top w:val="single" w:sz="4" w:space="0" w:color="auto"/>
              <w:left w:val="single" w:sz="4" w:space="0" w:color="auto"/>
              <w:bottom w:val="single" w:sz="4" w:space="0" w:color="auto"/>
              <w:right w:val="single" w:sz="4" w:space="0" w:color="auto"/>
            </w:tcBorders>
            <w:vAlign w:val="center"/>
          </w:tcPr>
          <w:p w14:paraId="491DDA50" w14:textId="49BCEE49" w:rsidR="008A3428" w:rsidRPr="00036DCA" w:rsidRDefault="007B1D30" w:rsidP="00D434E4">
            <w:pPr>
              <w:autoSpaceDE/>
              <w:autoSpaceDN/>
              <w:adjustRightInd/>
              <w:spacing w:line="360" w:lineRule="auto"/>
              <w:rPr>
                <w:rFonts w:ascii="Trebuchet MS" w:hAnsi="Trebuchet MS"/>
                <w:bCs/>
                <w:sz w:val="20"/>
                <w:szCs w:val="20"/>
              </w:rPr>
            </w:pPr>
            <w:r>
              <w:rPr>
                <w:rFonts w:ascii="Trebuchet MS" w:hAnsi="Trebuchet MS"/>
                <w:bCs/>
                <w:sz w:val="20"/>
                <w:szCs w:val="20"/>
              </w:rPr>
              <w:t>Não</w:t>
            </w:r>
          </w:p>
        </w:tc>
        <w:tc>
          <w:tcPr>
            <w:tcW w:w="1535" w:type="dxa"/>
            <w:tcBorders>
              <w:top w:val="single" w:sz="4" w:space="0" w:color="auto"/>
              <w:left w:val="single" w:sz="4" w:space="0" w:color="auto"/>
              <w:bottom w:val="single" w:sz="4" w:space="0" w:color="auto"/>
              <w:right w:val="single" w:sz="4" w:space="0" w:color="auto"/>
            </w:tcBorders>
            <w:vAlign w:val="center"/>
          </w:tcPr>
          <w:p w14:paraId="194D0BB7" w14:textId="700E3B7C" w:rsidR="008A3428" w:rsidRPr="00036DCA" w:rsidRDefault="007B1D30" w:rsidP="00D434E4">
            <w:pPr>
              <w:autoSpaceDE/>
              <w:autoSpaceDN/>
              <w:adjustRightInd/>
              <w:spacing w:line="360" w:lineRule="auto"/>
              <w:rPr>
                <w:rFonts w:ascii="Trebuchet MS" w:hAnsi="Trebuchet MS"/>
                <w:bCs/>
                <w:sz w:val="20"/>
                <w:szCs w:val="20"/>
              </w:rPr>
            </w:pPr>
            <w:r w:rsidRPr="00036DCA">
              <w:rPr>
                <w:rFonts w:ascii="Trebuchet MS" w:hAnsi="Trebuchet MS"/>
                <w:sz w:val="20"/>
                <w:szCs w:val="20"/>
              </w:rPr>
              <w:t>R$</w:t>
            </w:r>
            <w:r w:rsidRPr="00036DCA">
              <w:rPr>
                <w:rFonts w:ascii="Trebuchet MS" w:eastAsia="Arial Unicode MS" w:hAnsi="Trebuchet MS"/>
                <w:w w:val="0"/>
                <w:sz w:val="20"/>
                <w:szCs w:val="20"/>
              </w:rPr>
              <w:t>13.333.000,00</w:t>
            </w:r>
          </w:p>
        </w:tc>
        <w:tc>
          <w:tcPr>
            <w:tcW w:w="1776" w:type="dxa"/>
            <w:tcBorders>
              <w:top w:val="single" w:sz="4" w:space="0" w:color="auto"/>
              <w:left w:val="single" w:sz="4" w:space="0" w:color="auto"/>
              <w:bottom w:val="single" w:sz="4" w:space="0" w:color="auto"/>
              <w:right w:val="single" w:sz="4" w:space="0" w:color="auto"/>
            </w:tcBorders>
            <w:vAlign w:val="center"/>
          </w:tcPr>
          <w:p w14:paraId="3BC722C7" w14:textId="4E9C62CE" w:rsidR="008A3428" w:rsidRPr="00036DCA" w:rsidRDefault="007B1D30"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100,0%</w:t>
            </w:r>
          </w:p>
        </w:tc>
        <w:tc>
          <w:tcPr>
            <w:tcW w:w="2585" w:type="dxa"/>
            <w:tcBorders>
              <w:top w:val="single" w:sz="4" w:space="0" w:color="auto"/>
              <w:left w:val="single" w:sz="4" w:space="0" w:color="auto"/>
              <w:bottom w:val="single" w:sz="4" w:space="0" w:color="auto"/>
              <w:right w:val="single" w:sz="4" w:space="0" w:color="auto"/>
            </w:tcBorders>
            <w:vAlign w:val="center"/>
          </w:tcPr>
          <w:p w14:paraId="618E0814" w14:textId="237B6AFC" w:rsidR="008A3428" w:rsidRPr="00036DCA" w:rsidRDefault="007B1D30" w:rsidP="00D434E4">
            <w:pPr>
              <w:autoSpaceDE/>
              <w:autoSpaceDN/>
              <w:adjustRightInd/>
              <w:spacing w:line="360" w:lineRule="auto"/>
              <w:rPr>
                <w:rFonts w:ascii="Trebuchet MS" w:hAnsi="Trebuchet MS"/>
                <w:bCs/>
                <w:sz w:val="20"/>
                <w:szCs w:val="20"/>
              </w:rPr>
            </w:pPr>
            <w:r>
              <w:rPr>
                <w:rFonts w:ascii="Trebuchet MS" w:hAnsi="Trebuchet MS"/>
                <w:bCs/>
                <w:sz w:val="20"/>
                <w:szCs w:val="20"/>
              </w:rPr>
              <w:t>N/A</w:t>
            </w:r>
          </w:p>
        </w:tc>
        <w:tc>
          <w:tcPr>
            <w:tcW w:w="2585" w:type="dxa"/>
            <w:tcBorders>
              <w:top w:val="single" w:sz="4" w:space="0" w:color="auto"/>
              <w:left w:val="single" w:sz="4" w:space="0" w:color="auto"/>
              <w:bottom w:val="single" w:sz="4" w:space="0" w:color="auto"/>
              <w:right w:val="single" w:sz="4" w:space="0" w:color="auto"/>
            </w:tcBorders>
            <w:vAlign w:val="center"/>
          </w:tcPr>
          <w:p w14:paraId="20D8D4AA" w14:textId="4004F87D" w:rsidR="008A3428" w:rsidRPr="00036DCA" w:rsidRDefault="007B1D30" w:rsidP="00D434E4">
            <w:pPr>
              <w:autoSpaceDE/>
              <w:autoSpaceDN/>
              <w:adjustRightInd/>
              <w:spacing w:line="360" w:lineRule="auto"/>
              <w:rPr>
                <w:rFonts w:ascii="Trebuchet MS" w:hAnsi="Trebuchet MS"/>
                <w:bCs/>
                <w:sz w:val="20"/>
                <w:szCs w:val="20"/>
              </w:rPr>
            </w:pPr>
            <w:proofErr w:type="spellStart"/>
            <w:r>
              <w:rPr>
                <w:rFonts w:ascii="Trebuchet MS" w:hAnsi="Trebuchet MS"/>
                <w:bCs/>
                <w:sz w:val="20"/>
                <w:szCs w:val="20"/>
              </w:rPr>
              <w:t>nÃO</w:t>
            </w:r>
            <w:proofErr w:type="spellEnd"/>
          </w:p>
        </w:tc>
      </w:tr>
      <w:tr w:rsidR="008A3428" w:rsidRPr="00036DCA" w14:paraId="376447A4" w14:textId="77777777" w:rsidTr="000B7F08">
        <w:trPr>
          <w:trHeight w:val="487"/>
          <w:jc w:val="center"/>
        </w:trPr>
        <w:tc>
          <w:tcPr>
            <w:tcW w:w="2331" w:type="dxa"/>
            <w:tcBorders>
              <w:top w:val="single" w:sz="4" w:space="0" w:color="auto"/>
              <w:left w:val="single" w:sz="4" w:space="0" w:color="auto"/>
              <w:bottom w:val="single" w:sz="4" w:space="0" w:color="auto"/>
              <w:right w:val="single" w:sz="4" w:space="0" w:color="auto"/>
            </w:tcBorders>
          </w:tcPr>
          <w:p w14:paraId="2E840F8A" w14:textId="77777777" w:rsidR="008A3428" w:rsidRPr="00036DCA" w:rsidRDefault="008A3428" w:rsidP="00D434E4">
            <w:pPr>
              <w:autoSpaceDE/>
              <w:autoSpaceDN/>
              <w:adjustRightInd/>
              <w:spacing w:line="360" w:lineRule="auto"/>
              <w:rPr>
                <w:rFonts w:ascii="Trebuchet MS" w:hAnsi="Trebuchet MS"/>
                <w:bCs/>
                <w:sz w:val="20"/>
                <w:szCs w:val="20"/>
              </w:rPr>
            </w:pPr>
          </w:p>
        </w:tc>
        <w:tc>
          <w:tcPr>
            <w:tcW w:w="3170" w:type="dxa"/>
            <w:gridSpan w:val="2"/>
            <w:tcBorders>
              <w:top w:val="single" w:sz="4" w:space="0" w:color="auto"/>
              <w:left w:val="single" w:sz="4" w:space="0" w:color="auto"/>
              <w:bottom w:val="single" w:sz="4" w:space="0" w:color="auto"/>
              <w:right w:val="single" w:sz="4" w:space="0" w:color="auto"/>
            </w:tcBorders>
            <w:vAlign w:val="center"/>
            <w:hideMark/>
          </w:tcPr>
          <w:p w14:paraId="1B54DE0D"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TOTAL</w:t>
            </w:r>
          </w:p>
        </w:tc>
        <w:tc>
          <w:tcPr>
            <w:tcW w:w="1535" w:type="dxa"/>
            <w:tcBorders>
              <w:top w:val="single" w:sz="4" w:space="0" w:color="auto"/>
              <w:left w:val="single" w:sz="4" w:space="0" w:color="auto"/>
              <w:bottom w:val="single" w:sz="4" w:space="0" w:color="auto"/>
              <w:right w:val="single" w:sz="4" w:space="0" w:color="auto"/>
            </w:tcBorders>
            <w:vAlign w:val="center"/>
            <w:hideMark/>
          </w:tcPr>
          <w:p w14:paraId="21D7660D" w14:textId="0EE033FB"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R$ </w:t>
            </w:r>
            <w:r w:rsidR="007B1D30" w:rsidRPr="00036DCA">
              <w:rPr>
                <w:rFonts w:ascii="Trebuchet MS" w:eastAsia="Arial Unicode MS" w:hAnsi="Trebuchet MS"/>
                <w:w w:val="0"/>
                <w:sz w:val="20"/>
                <w:szCs w:val="20"/>
              </w:rPr>
              <w:t>13.333.000,00</w:t>
            </w:r>
          </w:p>
        </w:tc>
        <w:tc>
          <w:tcPr>
            <w:tcW w:w="1776" w:type="dxa"/>
            <w:tcBorders>
              <w:top w:val="single" w:sz="4" w:space="0" w:color="auto"/>
              <w:left w:val="single" w:sz="4" w:space="0" w:color="auto"/>
              <w:bottom w:val="single" w:sz="4" w:space="0" w:color="auto"/>
              <w:right w:val="single" w:sz="4" w:space="0" w:color="auto"/>
            </w:tcBorders>
            <w:vAlign w:val="center"/>
            <w:hideMark/>
          </w:tcPr>
          <w:p w14:paraId="5F72C595"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100,0%</w:t>
            </w:r>
          </w:p>
        </w:tc>
        <w:tc>
          <w:tcPr>
            <w:tcW w:w="2585" w:type="dxa"/>
            <w:tcBorders>
              <w:top w:val="single" w:sz="4" w:space="0" w:color="auto"/>
              <w:left w:val="single" w:sz="4" w:space="0" w:color="auto"/>
              <w:bottom w:val="single" w:sz="4" w:space="0" w:color="auto"/>
              <w:right w:val="single" w:sz="4" w:space="0" w:color="auto"/>
            </w:tcBorders>
            <w:vAlign w:val="center"/>
          </w:tcPr>
          <w:p w14:paraId="5112BC32" w14:textId="322FFBE0" w:rsidR="008A3428" w:rsidRPr="00036DCA" w:rsidRDefault="007B1D30" w:rsidP="00D434E4">
            <w:pPr>
              <w:autoSpaceDE/>
              <w:autoSpaceDN/>
              <w:adjustRightInd/>
              <w:spacing w:line="360" w:lineRule="auto"/>
              <w:rPr>
                <w:rFonts w:ascii="Trebuchet MS" w:hAnsi="Trebuchet MS"/>
                <w:bCs/>
                <w:sz w:val="20"/>
                <w:szCs w:val="20"/>
              </w:rPr>
            </w:pPr>
            <w:r>
              <w:rPr>
                <w:rFonts w:ascii="Trebuchet MS" w:hAnsi="Trebuchet MS"/>
                <w:bCs/>
                <w:sz w:val="20"/>
                <w:szCs w:val="20"/>
              </w:rPr>
              <w:t>n/a</w:t>
            </w:r>
          </w:p>
        </w:tc>
        <w:tc>
          <w:tcPr>
            <w:tcW w:w="2585" w:type="dxa"/>
            <w:tcBorders>
              <w:top w:val="single" w:sz="4" w:space="0" w:color="auto"/>
              <w:left w:val="single" w:sz="4" w:space="0" w:color="auto"/>
              <w:bottom w:val="single" w:sz="4" w:space="0" w:color="auto"/>
              <w:right w:val="single" w:sz="4" w:space="0" w:color="auto"/>
            </w:tcBorders>
            <w:vAlign w:val="center"/>
          </w:tcPr>
          <w:p w14:paraId="56CAA68D" w14:textId="77777777" w:rsidR="008A3428" w:rsidRPr="00036DCA" w:rsidRDefault="008A3428" w:rsidP="00D434E4">
            <w:pPr>
              <w:autoSpaceDE/>
              <w:autoSpaceDN/>
              <w:adjustRightInd/>
              <w:spacing w:line="360" w:lineRule="auto"/>
              <w:rPr>
                <w:rFonts w:ascii="Trebuchet MS" w:hAnsi="Trebuchet MS"/>
                <w:bCs/>
                <w:sz w:val="20"/>
                <w:szCs w:val="20"/>
              </w:rPr>
            </w:pPr>
          </w:p>
        </w:tc>
      </w:tr>
      <w:bookmarkEnd w:id="138"/>
      <w:bookmarkEnd w:id="139"/>
    </w:tbl>
    <w:p w14:paraId="0138DE85" w14:textId="77777777" w:rsidR="008A3428" w:rsidRPr="00036DCA" w:rsidRDefault="008A3428" w:rsidP="00D434E4">
      <w:pPr>
        <w:autoSpaceDE/>
        <w:autoSpaceDN/>
        <w:adjustRightInd/>
        <w:spacing w:line="360" w:lineRule="auto"/>
        <w:rPr>
          <w:rFonts w:ascii="Trebuchet MS" w:hAnsi="Trebuchet MS"/>
          <w:bCs/>
          <w:sz w:val="20"/>
          <w:szCs w:val="20"/>
          <w:lang w:val="pt-PT"/>
        </w:rPr>
      </w:pPr>
    </w:p>
    <w:tbl>
      <w:tblPr>
        <w:tblW w:w="14390" w:type="dxa"/>
        <w:tblCellMar>
          <w:left w:w="70" w:type="dxa"/>
          <w:right w:w="70" w:type="dxa"/>
        </w:tblCellMar>
        <w:tblLook w:val="04A0" w:firstRow="1" w:lastRow="0" w:firstColumn="1" w:lastColumn="0" w:noHBand="0" w:noVBand="1"/>
      </w:tblPr>
      <w:tblGrid>
        <w:gridCol w:w="1108"/>
        <w:gridCol w:w="1691"/>
        <w:gridCol w:w="1100"/>
        <w:gridCol w:w="1691"/>
        <w:gridCol w:w="1100"/>
        <w:gridCol w:w="1100"/>
        <w:gridCol w:w="1100"/>
        <w:gridCol w:w="1100"/>
        <w:gridCol w:w="1100"/>
        <w:gridCol w:w="1100"/>
        <w:gridCol w:w="1100"/>
        <w:gridCol w:w="1100"/>
      </w:tblGrid>
      <w:tr w:rsidR="008A3428" w:rsidRPr="00036DCA" w14:paraId="5EA968C0" w14:textId="77777777" w:rsidTr="007B1D30">
        <w:trPr>
          <w:trHeight w:val="320"/>
        </w:trPr>
        <w:tc>
          <w:tcPr>
            <w:tcW w:w="14390" w:type="dxa"/>
            <w:gridSpan w:val="12"/>
            <w:tcBorders>
              <w:top w:val="single" w:sz="8" w:space="0" w:color="auto"/>
              <w:left w:val="single" w:sz="8" w:space="0" w:color="auto"/>
              <w:bottom w:val="single" w:sz="8" w:space="0" w:color="auto"/>
              <w:right w:val="single" w:sz="8" w:space="0" w:color="000000"/>
            </w:tcBorders>
            <w:shd w:val="clear" w:color="000000" w:fill="BFBFBF"/>
            <w:vAlign w:val="center"/>
            <w:hideMark/>
          </w:tcPr>
          <w:p w14:paraId="7DBD350E"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CRONOGRAMA INDICATIVO DA APLICAÇÃO DOS RECURSOS (em milhares)</w:t>
            </w:r>
          </w:p>
        </w:tc>
      </w:tr>
      <w:tr w:rsidR="008A3428" w:rsidRPr="00036DCA" w14:paraId="6FE8DD93" w14:textId="77777777" w:rsidTr="007B1D30">
        <w:trPr>
          <w:trHeight w:val="3080"/>
        </w:trPr>
        <w:tc>
          <w:tcPr>
            <w:tcW w:w="1108" w:type="dxa"/>
            <w:vMerge w:val="restart"/>
            <w:tcBorders>
              <w:top w:val="nil"/>
              <w:left w:val="single" w:sz="8" w:space="0" w:color="auto"/>
              <w:bottom w:val="single" w:sz="8" w:space="0" w:color="000000"/>
              <w:right w:val="single" w:sz="8" w:space="0" w:color="auto"/>
            </w:tcBorders>
            <w:shd w:val="clear" w:color="000000" w:fill="BFBFBF"/>
            <w:vAlign w:val="center"/>
            <w:hideMark/>
          </w:tcPr>
          <w:p w14:paraId="24246D23"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lastRenderedPageBreak/>
              <w:t>Imóvel Lastro</w:t>
            </w:r>
          </w:p>
        </w:tc>
        <w:tc>
          <w:tcPr>
            <w:tcW w:w="1691" w:type="dxa"/>
            <w:vMerge w:val="restart"/>
            <w:tcBorders>
              <w:top w:val="nil"/>
              <w:left w:val="single" w:sz="8" w:space="0" w:color="auto"/>
              <w:bottom w:val="single" w:sz="8" w:space="0" w:color="000000"/>
              <w:right w:val="single" w:sz="8" w:space="0" w:color="auto"/>
            </w:tcBorders>
            <w:shd w:val="clear" w:color="000000" w:fill="BFBFBF"/>
            <w:vAlign w:val="center"/>
            <w:hideMark/>
          </w:tcPr>
          <w:p w14:paraId="247B93F6"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Valor estimado de recursos da Emissão a serem alocados no Imóvel Lastro (R$) </w:t>
            </w:r>
          </w:p>
        </w:tc>
        <w:tc>
          <w:tcPr>
            <w:tcW w:w="1100" w:type="dxa"/>
            <w:tcBorders>
              <w:top w:val="nil"/>
              <w:left w:val="nil"/>
              <w:bottom w:val="single" w:sz="8" w:space="0" w:color="auto"/>
              <w:right w:val="single" w:sz="8" w:space="0" w:color="auto"/>
            </w:tcBorders>
            <w:shd w:val="clear" w:color="000000" w:fill="BFBFBF"/>
            <w:vAlign w:val="center"/>
            <w:hideMark/>
          </w:tcPr>
          <w:p w14:paraId="33E7F958"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1º semestre </w:t>
            </w:r>
          </w:p>
        </w:tc>
        <w:tc>
          <w:tcPr>
            <w:tcW w:w="1691" w:type="dxa"/>
            <w:tcBorders>
              <w:top w:val="nil"/>
              <w:left w:val="nil"/>
              <w:bottom w:val="single" w:sz="8" w:space="0" w:color="auto"/>
              <w:right w:val="single" w:sz="8" w:space="0" w:color="auto"/>
            </w:tcBorders>
            <w:shd w:val="clear" w:color="000000" w:fill="BFBFBF"/>
            <w:vAlign w:val="center"/>
            <w:hideMark/>
          </w:tcPr>
          <w:p w14:paraId="6555688D"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2º semestre </w:t>
            </w:r>
          </w:p>
        </w:tc>
        <w:tc>
          <w:tcPr>
            <w:tcW w:w="1100" w:type="dxa"/>
            <w:tcBorders>
              <w:top w:val="nil"/>
              <w:left w:val="nil"/>
              <w:bottom w:val="single" w:sz="8" w:space="0" w:color="auto"/>
              <w:right w:val="single" w:sz="8" w:space="0" w:color="auto"/>
            </w:tcBorders>
            <w:shd w:val="clear" w:color="000000" w:fill="BFBFBF"/>
            <w:vAlign w:val="center"/>
            <w:hideMark/>
          </w:tcPr>
          <w:p w14:paraId="1898E349"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3º semestre </w:t>
            </w:r>
          </w:p>
        </w:tc>
        <w:tc>
          <w:tcPr>
            <w:tcW w:w="1100" w:type="dxa"/>
            <w:tcBorders>
              <w:top w:val="nil"/>
              <w:left w:val="nil"/>
              <w:bottom w:val="single" w:sz="8" w:space="0" w:color="auto"/>
              <w:right w:val="single" w:sz="8" w:space="0" w:color="auto"/>
            </w:tcBorders>
            <w:shd w:val="clear" w:color="000000" w:fill="BFBFBF"/>
            <w:vAlign w:val="center"/>
            <w:hideMark/>
          </w:tcPr>
          <w:p w14:paraId="3C5416E0"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4º semestre </w:t>
            </w:r>
          </w:p>
        </w:tc>
        <w:tc>
          <w:tcPr>
            <w:tcW w:w="1100" w:type="dxa"/>
            <w:tcBorders>
              <w:top w:val="nil"/>
              <w:left w:val="nil"/>
              <w:bottom w:val="single" w:sz="8" w:space="0" w:color="auto"/>
              <w:right w:val="single" w:sz="8" w:space="0" w:color="auto"/>
            </w:tcBorders>
            <w:shd w:val="clear" w:color="000000" w:fill="BFBFBF"/>
            <w:vAlign w:val="center"/>
            <w:hideMark/>
          </w:tcPr>
          <w:p w14:paraId="00FE616D"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5º semestre </w:t>
            </w:r>
          </w:p>
        </w:tc>
        <w:tc>
          <w:tcPr>
            <w:tcW w:w="1100" w:type="dxa"/>
            <w:tcBorders>
              <w:top w:val="nil"/>
              <w:left w:val="nil"/>
              <w:bottom w:val="single" w:sz="8" w:space="0" w:color="auto"/>
              <w:right w:val="single" w:sz="8" w:space="0" w:color="auto"/>
            </w:tcBorders>
            <w:shd w:val="clear" w:color="000000" w:fill="BFBFBF"/>
            <w:vAlign w:val="center"/>
            <w:hideMark/>
          </w:tcPr>
          <w:p w14:paraId="39EC421A"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6º semestre </w:t>
            </w:r>
          </w:p>
        </w:tc>
        <w:tc>
          <w:tcPr>
            <w:tcW w:w="1100" w:type="dxa"/>
            <w:tcBorders>
              <w:top w:val="nil"/>
              <w:left w:val="nil"/>
              <w:bottom w:val="single" w:sz="8" w:space="0" w:color="auto"/>
              <w:right w:val="single" w:sz="8" w:space="0" w:color="auto"/>
            </w:tcBorders>
            <w:shd w:val="clear" w:color="000000" w:fill="BFBFBF"/>
            <w:vAlign w:val="center"/>
            <w:hideMark/>
          </w:tcPr>
          <w:p w14:paraId="37B0BF6E"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7º semestre </w:t>
            </w:r>
          </w:p>
        </w:tc>
        <w:tc>
          <w:tcPr>
            <w:tcW w:w="1100" w:type="dxa"/>
            <w:tcBorders>
              <w:top w:val="nil"/>
              <w:left w:val="nil"/>
              <w:bottom w:val="single" w:sz="8" w:space="0" w:color="auto"/>
              <w:right w:val="single" w:sz="8" w:space="0" w:color="auto"/>
            </w:tcBorders>
            <w:shd w:val="clear" w:color="000000" w:fill="BFBFBF"/>
            <w:vAlign w:val="center"/>
            <w:hideMark/>
          </w:tcPr>
          <w:p w14:paraId="12ACB80E"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8º semestre </w:t>
            </w:r>
          </w:p>
        </w:tc>
        <w:tc>
          <w:tcPr>
            <w:tcW w:w="1100" w:type="dxa"/>
            <w:tcBorders>
              <w:top w:val="nil"/>
              <w:left w:val="nil"/>
              <w:bottom w:val="single" w:sz="8" w:space="0" w:color="auto"/>
              <w:right w:val="single" w:sz="8" w:space="0" w:color="auto"/>
            </w:tcBorders>
            <w:shd w:val="clear" w:color="000000" w:fill="BFBFBF"/>
            <w:vAlign w:val="center"/>
            <w:hideMark/>
          </w:tcPr>
          <w:p w14:paraId="071DA371"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9º semestre </w:t>
            </w:r>
          </w:p>
        </w:tc>
        <w:tc>
          <w:tcPr>
            <w:tcW w:w="1100" w:type="dxa"/>
            <w:tcBorders>
              <w:top w:val="nil"/>
              <w:left w:val="nil"/>
              <w:bottom w:val="single" w:sz="8" w:space="0" w:color="auto"/>
              <w:right w:val="single" w:sz="8" w:space="0" w:color="auto"/>
            </w:tcBorders>
            <w:shd w:val="clear" w:color="000000" w:fill="BFBFBF"/>
            <w:vAlign w:val="center"/>
            <w:hideMark/>
          </w:tcPr>
          <w:p w14:paraId="1713DBED"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10º semestre </w:t>
            </w:r>
          </w:p>
        </w:tc>
      </w:tr>
      <w:tr w:rsidR="008A3428" w:rsidRPr="00036DCA" w14:paraId="6D812AA1" w14:textId="77777777" w:rsidTr="007B1D30">
        <w:trPr>
          <w:trHeight w:val="320"/>
        </w:trPr>
        <w:tc>
          <w:tcPr>
            <w:tcW w:w="1108" w:type="dxa"/>
            <w:vMerge/>
            <w:tcBorders>
              <w:top w:val="nil"/>
              <w:left w:val="single" w:sz="8" w:space="0" w:color="auto"/>
              <w:bottom w:val="single" w:sz="8" w:space="0" w:color="000000"/>
              <w:right w:val="single" w:sz="8" w:space="0" w:color="auto"/>
            </w:tcBorders>
            <w:vAlign w:val="center"/>
            <w:hideMark/>
          </w:tcPr>
          <w:p w14:paraId="53893F5F" w14:textId="77777777" w:rsidR="008A3428" w:rsidRPr="00036DCA" w:rsidRDefault="008A3428" w:rsidP="00D434E4">
            <w:pPr>
              <w:autoSpaceDE/>
              <w:autoSpaceDN/>
              <w:adjustRightInd/>
              <w:spacing w:line="360" w:lineRule="auto"/>
              <w:rPr>
                <w:rFonts w:ascii="Trebuchet MS" w:hAnsi="Trebuchet MS"/>
                <w:bCs/>
                <w:sz w:val="20"/>
                <w:szCs w:val="20"/>
              </w:rPr>
            </w:pPr>
          </w:p>
        </w:tc>
        <w:tc>
          <w:tcPr>
            <w:tcW w:w="1691" w:type="dxa"/>
            <w:vMerge/>
            <w:tcBorders>
              <w:top w:val="nil"/>
              <w:left w:val="single" w:sz="8" w:space="0" w:color="auto"/>
              <w:bottom w:val="single" w:sz="8" w:space="0" w:color="000000"/>
              <w:right w:val="single" w:sz="8" w:space="0" w:color="auto"/>
            </w:tcBorders>
            <w:vAlign w:val="center"/>
            <w:hideMark/>
          </w:tcPr>
          <w:p w14:paraId="5350F9CD" w14:textId="77777777" w:rsidR="008A3428" w:rsidRPr="00036DCA" w:rsidRDefault="008A3428" w:rsidP="00D434E4">
            <w:pPr>
              <w:autoSpaceDE/>
              <w:autoSpaceDN/>
              <w:adjustRightInd/>
              <w:spacing w:line="360" w:lineRule="auto"/>
              <w:rPr>
                <w:rFonts w:ascii="Trebuchet MS" w:hAnsi="Trebuchet MS"/>
                <w:bCs/>
                <w:sz w:val="20"/>
                <w:szCs w:val="20"/>
              </w:rPr>
            </w:pPr>
          </w:p>
        </w:tc>
        <w:tc>
          <w:tcPr>
            <w:tcW w:w="1100" w:type="dxa"/>
            <w:tcBorders>
              <w:top w:val="nil"/>
              <w:left w:val="nil"/>
              <w:bottom w:val="single" w:sz="8" w:space="0" w:color="auto"/>
              <w:right w:val="single" w:sz="8" w:space="0" w:color="auto"/>
            </w:tcBorders>
            <w:shd w:val="clear" w:color="000000" w:fill="BFBFBF"/>
            <w:vAlign w:val="center"/>
            <w:hideMark/>
          </w:tcPr>
          <w:p w14:paraId="648C0297"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691" w:type="dxa"/>
            <w:tcBorders>
              <w:top w:val="nil"/>
              <w:left w:val="nil"/>
              <w:bottom w:val="single" w:sz="8" w:space="0" w:color="auto"/>
              <w:right w:val="single" w:sz="8" w:space="0" w:color="auto"/>
            </w:tcBorders>
            <w:shd w:val="clear" w:color="000000" w:fill="BFBFBF"/>
            <w:vAlign w:val="center"/>
            <w:hideMark/>
          </w:tcPr>
          <w:p w14:paraId="6A4C41E1"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0A884B94"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29C82364"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7E0276C3"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3F9302F6"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05E57568"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4ED5C8AF"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7A80BA5C"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377A64FE"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r>
      <w:tr w:rsidR="008A3428" w:rsidRPr="00036DCA" w14:paraId="51FCC87F" w14:textId="77777777" w:rsidTr="007B1D30">
        <w:trPr>
          <w:trHeight w:val="320"/>
        </w:trPr>
        <w:tc>
          <w:tcPr>
            <w:tcW w:w="1108" w:type="dxa"/>
            <w:vMerge/>
            <w:tcBorders>
              <w:top w:val="nil"/>
              <w:left w:val="single" w:sz="8" w:space="0" w:color="auto"/>
              <w:bottom w:val="single" w:sz="8" w:space="0" w:color="000000"/>
              <w:right w:val="single" w:sz="8" w:space="0" w:color="auto"/>
            </w:tcBorders>
            <w:vAlign w:val="center"/>
            <w:hideMark/>
          </w:tcPr>
          <w:p w14:paraId="0F4D51D6" w14:textId="77777777" w:rsidR="008A3428" w:rsidRPr="00036DCA" w:rsidRDefault="008A3428" w:rsidP="00D434E4">
            <w:pPr>
              <w:autoSpaceDE/>
              <w:autoSpaceDN/>
              <w:adjustRightInd/>
              <w:spacing w:line="360" w:lineRule="auto"/>
              <w:rPr>
                <w:rFonts w:ascii="Trebuchet MS" w:hAnsi="Trebuchet MS"/>
                <w:bCs/>
                <w:sz w:val="20"/>
                <w:szCs w:val="20"/>
              </w:rPr>
            </w:pPr>
          </w:p>
        </w:tc>
        <w:tc>
          <w:tcPr>
            <w:tcW w:w="1691" w:type="dxa"/>
            <w:vMerge/>
            <w:tcBorders>
              <w:top w:val="nil"/>
              <w:left w:val="single" w:sz="8" w:space="0" w:color="auto"/>
              <w:bottom w:val="single" w:sz="8" w:space="0" w:color="000000"/>
              <w:right w:val="single" w:sz="8" w:space="0" w:color="auto"/>
            </w:tcBorders>
            <w:vAlign w:val="center"/>
            <w:hideMark/>
          </w:tcPr>
          <w:p w14:paraId="24492F39" w14:textId="77777777" w:rsidR="008A3428" w:rsidRPr="00036DCA" w:rsidRDefault="008A3428" w:rsidP="00D434E4">
            <w:pPr>
              <w:autoSpaceDE/>
              <w:autoSpaceDN/>
              <w:adjustRightInd/>
              <w:spacing w:line="360" w:lineRule="auto"/>
              <w:rPr>
                <w:rFonts w:ascii="Trebuchet MS" w:hAnsi="Trebuchet MS"/>
                <w:bCs/>
                <w:sz w:val="20"/>
                <w:szCs w:val="20"/>
              </w:rPr>
            </w:pPr>
          </w:p>
        </w:tc>
        <w:tc>
          <w:tcPr>
            <w:tcW w:w="1100" w:type="dxa"/>
            <w:tcBorders>
              <w:top w:val="nil"/>
              <w:left w:val="nil"/>
              <w:bottom w:val="single" w:sz="8" w:space="0" w:color="auto"/>
              <w:right w:val="single" w:sz="8" w:space="0" w:color="auto"/>
            </w:tcBorders>
            <w:shd w:val="clear" w:color="000000" w:fill="D9D9D9"/>
            <w:vAlign w:val="center"/>
            <w:hideMark/>
          </w:tcPr>
          <w:p w14:paraId="26A56531"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691" w:type="dxa"/>
            <w:tcBorders>
              <w:top w:val="nil"/>
              <w:left w:val="nil"/>
              <w:bottom w:val="single" w:sz="8" w:space="0" w:color="auto"/>
              <w:right w:val="single" w:sz="8" w:space="0" w:color="auto"/>
            </w:tcBorders>
            <w:shd w:val="clear" w:color="000000" w:fill="D9D9D9"/>
            <w:vAlign w:val="center"/>
            <w:hideMark/>
          </w:tcPr>
          <w:p w14:paraId="3227C738"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3B126E95"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4D292FA8"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40161E97"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2BA0698A"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43FD8F13"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7166B1BA"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0BBD2702"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728E23B5"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r>
      <w:tr w:rsidR="008A3428" w:rsidRPr="00036DCA" w14:paraId="430920A4" w14:textId="77777777" w:rsidTr="007B1D30">
        <w:trPr>
          <w:trHeight w:val="320"/>
        </w:trPr>
        <w:tc>
          <w:tcPr>
            <w:tcW w:w="1108" w:type="dxa"/>
            <w:tcBorders>
              <w:top w:val="nil"/>
              <w:left w:val="single" w:sz="8" w:space="0" w:color="auto"/>
              <w:bottom w:val="single" w:sz="8" w:space="0" w:color="auto"/>
              <w:right w:val="single" w:sz="8" w:space="0" w:color="auto"/>
            </w:tcBorders>
            <w:shd w:val="clear" w:color="auto" w:fill="auto"/>
            <w:vAlign w:val="center"/>
            <w:hideMark/>
          </w:tcPr>
          <w:p w14:paraId="69A47FC9" w14:textId="54130999"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r w:rsidR="007B1D30">
              <w:rPr>
                <w:rFonts w:ascii="Trebuchet MS" w:hAnsi="Trebuchet MS"/>
                <w:sz w:val="20"/>
                <w:szCs w:val="20"/>
              </w:rPr>
              <w:t>Matrícula: 86.014, 86.015 e 225.947 – 14º Cartório de Registro de Imóveis de São Paulo/SP.</w:t>
            </w:r>
          </w:p>
        </w:tc>
        <w:tc>
          <w:tcPr>
            <w:tcW w:w="1691" w:type="dxa"/>
            <w:tcBorders>
              <w:top w:val="nil"/>
              <w:left w:val="nil"/>
              <w:bottom w:val="single" w:sz="8" w:space="0" w:color="auto"/>
              <w:right w:val="single" w:sz="8" w:space="0" w:color="auto"/>
            </w:tcBorders>
            <w:shd w:val="clear" w:color="auto" w:fill="auto"/>
            <w:vAlign w:val="center"/>
            <w:hideMark/>
          </w:tcPr>
          <w:p w14:paraId="66C71F14" w14:textId="40FA300E"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r w:rsidR="007B1D30" w:rsidRPr="00036DCA">
              <w:rPr>
                <w:rFonts w:ascii="Trebuchet MS" w:hAnsi="Trebuchet MS"/>
                <w:sz w:val="20"/>
                <w:szCs w:val="20"/>
              </w:rPr>
              <w:t>R$</w:t>
            </w:r>
            <w:r w:rsidR="007B1D30" w:rsidRPr="00036DCA">
              <w:rPr>
                <w:rFonts w:ascii="Trebuchet MS" w:eastAsia="Arial Unicode MS" w:hAnsi="Trebuchet MS"/>
                <w:w w:val="0"/>
                <w:sz w:val="20"/>
                <w:szCs w:val="20"/>
              </w:rPr>
              <w:t>13.333.000,00</w:t>
            </w:r>
          </w:p>
        </w:tc>
        <w:tc>
          <w:tcPr>
            <w:tcW w:w="1100" w:type="dxa"/>
            <w:tcBorders>
              <w:top w:val="nil"/>
              <w:left w:val="nil"/>
              <w:bottom w:val="single" w:sz="8" w:space="0" w:color="auto"/>
              <w:right w:val="single" w:sz="8" w:space="0" w:color="auto"/>
            </w:tcBorders>
            <w:shd w:val="clear" w:color="auto" w:fill="auto"/>
            <w:noWrap/>
            <w:vAlign w:val="center"/>
            <w:hideMark/>
          </w:tcPr>
          <w:p w14:paraId="00003309"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691" w:type="dxa"/>
            <w:tcBorders>
              <w:top w:val="nil"/>
              <w:left w:val="nil"/>
              <w:bottom w:val="single" w:sz="8" w:space="0" w:color="auto"/>
              <w:right w:val="single" w:sz="8" w:space="0" w:color="auto"/>
            </w:tcBorders>
            <w:shd w:val="clear" w:color="auto" w:fill="auto"/>
            <w:noWrap/>
            <w:vAlign w:val="center"/>
            <w:hideMark/>
          </w:tcPr>
          <w:p w14:paraId="22B2A1E9" w14:textId="5912732F"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r w:rsidR="007B1D30" w:rsidRPr="00036DCA">
              <w:rPr>
                <w:rFonts w:ascii="Trebuchet MS" w:hAnsi="Trebuchet MS"/>
                <w:sz w:val="20"/>
                <w:szCs w:val="20"/>
              </w:rPr>
              <w:t>R$</w:t>
            </w:r>
            <w:r w:rsidR="007B1D30" w:rsidRPr="00036DCA">
              <w:rPr>
                <w:rFonts w:ascii="Trebuchet MS" w:eastAsia="Arial Unicode MS" w:hAnsi="Trebuchet MS"/>
                <w:w w:val="0"/>
                <w:sz w:val="20"/>
                <w:szCs w:val="20"/>
              </w:rPr>
              <w:t>13.333.000,00</w:t>
            </w:r>
          </w:p>
        </w:tc>
        <w:tc>
          <w:tcPr>
            <w:tcW w:w="1100" w:type="dxa"/>
            <w:tcBorders>
              <w:top w:val="nil"/>
              <w:left w:val="nil"/>
              <w:bottom w:val="single" w:sz="8" w:space="0" w:color="auto"/>
              <w:right w:val="single" w:sz="8" w:space="0" w:color="auto"/>
            </w:tcBorders>
            <w:shd w:val="clear" w:color="auto" w:fill="auto"/>
            <w:noWrap/>
            <w:vAlign w:val="center"/>
            <w:hideMark/>
          </w:tcPr>
          <w:p w14:paraId="39FA1F9E"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4B9BCBF6"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2EC74DC"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44BE341"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5E5A0B74"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F764EFC"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8C0FE54"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5EE99BC1"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r>
    </w:tbl>
    <w:p w14:paraId="4519EB45" w14:textId="77777777" w:rsidR="008A3428" w:rsidRPr="00036DCA" w:rsidRDefault="008A3428" w:rsidP="00D434E4">
      <w:pPr>
        <w:autoSpaceDE/>
        <w:autoSpaceDN/>
        <w:adjustRightInd/>
        <w:spacing w:line="360" w:lineRule="auto"/>
        <w:rPr>
          <w:rFonts w:ascii="Trebuchet MS" w:hAnsi="Trebuchet MS"/>
          <w:bCs/>
          <w:sz w:val="20"/>
          <w:szCs w:val="20"/>
        </w:rPr>
      </w:pPr>
    </w:p>
    <w:p w14:paraId="0E638F29" w14:textId="68E90BA0"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 xml:space="preserve">Este cronograma é indicativo e não vinculante, sendo que, caso necessário, considerando a dinâmica comercial do setor no qual atua, a </w:t>
      </w:r>
      <w:r w:rsidR="00515125" w:rsidRPr="00036DCA">
        <w:rPr>
          <w:rFonts w:ascii="Trebuchet MS" w:hAnsi="Trebuchet MS"/>
          <w:bCs/>
          <w:sz w:val="20"/>
          <w:szCs w:val="20"/>
        </w:rPr>
        <w:t>Emissora</w:t>
      </w:r>
      <w:r w:rsidRPr="00036DCA">
        <w:rPr>
          <w:rFonts w:ascii="Trebuchet MS" w:hAnsi="Trebuchet MS"/>
          <w:bCs/>
          <w:sz w:val="20"/>
          <w:szCs w:val="20"/>
        </w:rPr>
        <w:t xml:space="preserve"> poderá destinar os recursos provenientes da integralização das Notas Comerciais em datas diversas das previstas neste cronograma indicativo, observada a obrigação desta de realizar a integral Destinação de Recursos até a data de vencimento dos CRI ou até que a Emissora comprove a aplicação da totalidade dos recursos obtidos com a Emissão, o que ocorrer primeiro. </w:t>
      </w:r>
    </w:p>
    <w:p w14:paraId="1C77CA40"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3A96AF20" w14:textId="6F8C310E"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p>
    <w:p w14:paraId="41C9291B"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5D3AB96A" w14:textId="22AF9CB2"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 xml:space="preserve">O cronograma indicativo da destinação dos recursos pela </w:t>
      </w:r>
      <w:r w:rsidR="00515125" w:rsidRPr="00036DCA">
        <w:rPr>
          <w:rFonts w:ascii="Trebuchet MS" w:hAnsi="Trebuchet MS"/>
          <w:bCs/>
          <w:sz w:val="20"/>
          <w:szCs w:val="20"/>
        </w:rPr>
        <w:t>Emissora</w:t>
      </w:r>
      <w:r w:rsidRPr="00036DCA">
        <w:rPr>
          <w:rFonts w:ascii="Trebuchet MS" w:hAnsi="Trebuchet MS"/>
          <w:bCs/>
          <w:sz w:val="20"/>
          <w:szCs w:val="20"/>
        </w:rPr>
        <w:t xml:space="preserve"> é feito com base na sua capacidade de aplicação de recursos dado (i) o histórico de recursos por ela aplicados nas atividades, no âmbito da aquisição, desenvolvimento e construção de empreendimentos imobiliários em geral; e (</w:t>
      </w:r>
      <w:proofErr w:type="spellStart"/>
      <w:r w:rsidRPr="00036DCA">
        <w:rPr>
          <w:rFonts w:ascii="Trebuchet MS" w:hAnsi="Trebuchet MS"/>
          <w:bCs/>
          <w:sz w:val="20"/>
          <w:szCs w:val="20"/>
        </w:rPr>
        <w:t>ii</w:t>
      </w:r>
      <w:proofErr w:type="spellEnd"/>
      <w:r w:rsidRPr="00036DCA">
        <w:rPr>
          <w:rFonts w:ascii="Trebuchet MS" w:hAnsi="Trebuchet MS"/>
          <w:bCs/>
          <w:sz w:val="20"/>
          <w:szCs w:val="20"/>
        </w:rPr>
        <w:t>) a projeção dos recursos a serem investidos em tais atividades</w:t>
      </w:r>
      <w:r w:rsidR="00C023EC">
        <w:rPr>
          <w:rFonts w:ascii="Trebuchet MS" w:hAnsi="Trebuchet MS"/>
          <w:bCs/>
          <w:sz w:val="20"/>
          <w:szCs w:val="20"/>
        </w:rPr>
        <w:t>.</w:t>
      </w:r>
      <w:r w:rsidRPr="00036DCA">
        <w:rPr>
          <w:rFonts w:ascii="Trebuchet MS" w:hAnsi="Trebuchet MS"/>
          <w:bCs/>
          <w:sz w:val="20"/>
          <w:szCs w:val="20"/>
        </w:rPr>
        <w:t xml:space="preserve"> </w:t>
      </w:r>
    </w:p>
    <w:p w14:paraId="30E7F1B9" w14:textId="77777777" w:rsidR="008A3428" w:rsidRPr="00036DCA" w:rsidRDefault="008A3428" w:rsidP="00D434E4">
      <w:pPr>
        <w:autoSpaceDE/>
        <w:autoSpaceDN/>
        <w:adjustRightInd/>
        <w:spacing w:line="360" w:lineRule="auto"/>
        <w:rPr>
          <w:rFonts w:ascii="Trebuchet MS" w:hAnsi="Trebuchet MS"/>
          <w:b/>
          <w:sz w:val="20"/>
          <w:szCs w:val="20"/>
          <w:lang w:val="pt-PT"/>
        </w:rPr>
      </w:pPr>
    </w:p>
    <w:p w14:paraId="3ACABB07" w14:textId="77777777" w:rsidR="008A3428" w:rsidRPr="00036DCA" w:rsidRDefault="008A3428" w:rsidP="00D434E4">
      <w:pPr>
        <w:autoSpaceDE/>
        <w:autoSpaceDN/>
        <w:adjustRightInd/>
        <w:spacing w:line="360" w:lineRule="auto"/>
        <w:rPr>
          <w:rFonts w:ascii="Trebuchet MS" w:hAnsi="Trebuchet MS"/>
          <w:b/>
          <w:sz w:val="20"/>
          <w:szCs w:val="20"/>
          <w:u w:val="single"/>
        </w:rPr>
        <w:sectPr w:rsidR="008A3428" w:rsidRPr="00036DCA" w:rsidSect="0053137B">
          <w:pgSz w:w="16840" w:h="11907" w:orient="landscape" w:code="9"/>
          <w:pgMar w:top="1077" w:right="851" w:bottom="1077" w:left="1440" w:header="720" w:footer="720" w:gutter="0"/>
          <w:cols w:space="720"/>
          <w:noEndnote/>
          <w:titlePg/>
          <w:docGrid w:linePitch="326"/>
        </w:sectPr>
      </w:pPr>
    </w:p>
    <w:p w14:paraId="68B34A11" w14:textId="07648C7D"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713A67F6" w14:textId="77777777" w:rsidR="00E131A9" w:rsidRDefault="00E131A9" w:rsidP="00D434E4">
      <w:pPr>
        <w:autoSpaceDE/>
        <w:autoSpaceDN/>
        <w:adjustRightInd/>
        <w:spacing w:line="360" w:lineRule="auto"/>
        <w:jc w:val="center"/>
        <w:rPr>
          <w:rFonts w:ascii="Trebuchet MS" w:hAnsi="Trebuchet MS"/>
          <w:b/>
          <w:sz w:val="20"/>
          <w:szCs w:val="20"/>
          <w:u w:val="single"/>
        </w:rPr>
      </w:pPr>
    </w:p>
    <w:p w14:paraId="4314B27E" w14:textId="4F8D0D0C" w:rsidR="002D0843" w:rsidRPr="00036DCA" w:rsidRDefault="002D0843" w:rsidP="00D434E4">
      <w:pPr>
        <w:autoSpaceDE/>
        <w:autoSpaceDN/>
        <w:adjustRightInd/>
        <w:spacing w:line="360" w:lineRule="auto"/>
        <w:jc w:val="center"/>
        <w:rPr>
          <w:rFonts w:ascii="Trebuchet MS" w:hAnsi="Trebuchet MS"/>
          <w:b/>
          <w:sz w:val="20"/>
          <w:szCs w:val="20"/>
          <w:u w:val="single"/>
        </w:rPr>
      </w:pPr>
      <w:r w:rsidRPr="00036DCA">
        <w:rPr>
          <w:rFonts w:ascii="Trebuchet MS" w:hAnsi="Trebuchet MS"/>
          <w:b/>
          <w:sz w:val="20"/>
          <w:szCs w:val="20"/>
          <w:u w:val="single"/>
        </w:rPr>
        <w:t>ANEXO II</w:t>
      </w:r>
      <w:r w:rsidR="008A3428" w:rsidRPr="00036DCA">
        <w:rPr>
          <w:rFonts w:ascii="Trebuchet MS" w:hAnsi="Trebuchet MS"/>
          <w:b/>
          <w:sz w:val="20"/>
          <w:szCs w:val="20"/>
          <w:u w:val="single"/>
        </w:rPr>
        <w:t>I</w:t>
      </w:r>
      <w:r w:rsidRPr="00036DCA">
        <w:rPr>
          <w:rFonts w:ascii="Trebuchet MS" w:hAnsi="Trebuchet MS"/>
          <w:b/>
          <w:sz w:val="20"/>
          <w:szCs w:val="20"/>
          <w:u w:val="single"/>
        </w:rPr>
        <w:t xml:space="preserve"> – </w:t>
      </w:r>
    </w:p>
    <w:p w14:paraId="0C106252" w14:textId="77777777" w:rsidR="004C6AA6" w:rsidRPr="00036DCA" w:rsidRDefault="004C6AA6" w:rsidP="00D434E4">
      <w:pPr>
        <w:autoSpaceDE/>
        <w:autoSpaceDN/>
        <w:adjustRightInd/>
        <w:spacing w:line="360" w:lineRule="auto"/>
        <w:jc w:val="center"/>
        <w:rPr>
          <w:rFonts w:ascii="Trebuchet MS" w:hAnsi="Trebuchet MS"/>
          <w:b/>
          <w:sz w:val="20"/>
          <w:szCs w:val="20"/>
          <w:u w:val="single"/>
        </w:rPr>
      </w:pPr>
      <w:r w:rsidRPr="00036DCA">
        <w:rPr>
          <w:rFonts w:ascii="Trebuchet MS" w:hAnsi="Trebuchet MS"/>
          <w:b/>
          <w:sz w:val="20"/>
          <w:szCs w:val="20"/>
          <w:u w:val="single"/>
        </w:rPr>
        <w:t>RELATÓRIO</w:t>
      </w:r>
    </w:p>
    <w:p w14:paraId="6B988F65" w14:textId="77777777" w:rsidR="00BA1C2D" w:rsidRPr="00036DCA" w:rsidRDefault="00BA1C2D" w:rsidP="00D434E4">
      <w:pPr>
        <w:autoSpaceDE/>
        <w:autoSpaceDN/>
        <w:adjustRightInd/>
        <w:spacing w:line="360" w:lineRule="auto"/>
        <w:jc w:val="center"/>
        <w:rPr>
          <w:rFonts w:ascii="Trebuchet MS" w:hAnsi="Trebuchet MS"/>
          <w:b/>
          <w:sz w:val="20"/>
          <w:szCs w:val="20"/>
        </w:rPr>
      </w:pPr>
    </w:p>
    <w:p w14:paraId="3F49C012"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[CIDADE], [DATA]</w:t>
      </w:r>
    </w:p>
    <w:p w14:paraId="0B5A45F0"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2139C209"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À</w:t>
      </w:r>
    </w:p>
    <w:p w14:paraId="3FD58F70"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Oliveira Trust Distribuidora de Títulos e Valores Mobiliários S.A.</w:t>
      </w:r>
    </w:p>
    <w:p w14:paraId="7EEC900E"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545F5728" w14:textId="77777777" w:rsidR="008A3428" w:rsidRPr="00036DCA" w:rsidRDefault="008A3428" w:rsidP="00D434E4">
      <w:pPr>
        <w:autoSpaceDE/>
        <w:autoSpaceDN/>
        <w:adjustRightInd/>
        <w:spacing w:line="360" w:lineRule="auto"/>
        <w:jc w:val="both"/>
        <w:rPr>
          <w:rFonts w:ascii="Trebuchet MS" w:hAnsi="Trebuchet MS"/>
          <w:bCs/>
          <w:sz w:val="20"/>
          <w:szCs w:val="20"/>
        </w:rPr>
      </w:pPr>
      <w:bookmarkStart w:id="140" w:name="_Hlk86933740"/>
      <w:r w:rsidRPr="00036DCA">
        <w:rPr>
          <w:rFonts w:ascii="Trebuchet MS" w:hAnsi="Trebuchet MS"/>
          <w:bCs/>
          <w:sz w:val="20"/>
          <w:szCs w:val="20"/>
        </w:rPr>
        <w:t>Período: [•</w:t>
      </w:r>
      <w:proofErr w:type="gramStart"/>
      <w:r w:rsidRPr="00036DCA">
        <w:rPr>
          <w:rFonts w:ascii="Trebuchet MS" w:hAnsi="Trebuchet MS"/>
          <w:bCs/>
          <w:sz w:val="20"/>
          <w:szCs w:val="20"/>
        </w:rPr>
        <w:t>].[</w:t>
      </w:r>
      <w:proofErr w:type="gramEnd"/>
      <w:r w:rsidRPr="00036DCA">
        <w:rPr>
          <w:rFonts w:ascii="Trebuchet MS" w:hAnsi="Trebuchet MS"/>
          <w:bCs/>
          <w:sz w:val="20"/>
          <w:szCs w:val="20"/>
        </w:rPr>
        <w:t xml:space="preserve">•].[•] até [•].[•].[•] </w:t>
      </w:r>
    </w:p>
    <w:bookmarkEnd w:id="140"/>
    <w:p w14:paraId="689F6CED"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4722A04E" w14:textId="012841E6" w:rsidR="008A3428" w:rsidRPr="00036DCA" w:rsidRDefault="008A3428" w:rsidP="00D434E4">
      <w:pPr>
        <w:widowControl w:val="0"/>
        <w:spacing w:line="360" w:lineRule="auto"/>
        <w:jc w:val="both"/>
        <w:rPr>
          <w:rFonts w:ascii="Trebuchet MS" w:hAnsi="Trebuchet MS"/>
          <w:bCs/>
          <w:sz w:val="20"/>
          <w:szCs w:val="20"/>
        </w:rPr>
      </w:pPr>
      <w:r w:rsidRPr="00036DCA">
        <w:rPr>
          <w:rFonts w:ascii="Trebuchet MS" w:hAnsi="Trebuchet MS"/>
          <w:bCs/>
          <w:sz w:val="20"/>
          <w:szCs w:val="20"/>
        </w:rPr>
        <w:t xml:space="preserve">A </w:t>
      </w:r>
      <w:r w:rsidR="003A451A" w:rsidRPr="00036DCA">
        <w:rPr>
          <w:rFonts w:ascii="Trebuchet MS" w:hAnsi="Trebuchet MS"/>
          <w:b/>
          <w:bCs/>
          <w:sz w:val="20"/>
          <w:szCs w:val="20"/>
        </w:rPr>
        <w:t>P3BR MACUCO EMPREENDIMENTO IMOBILIÁRIO LTDA</w:t>
      </w:r>
      <w:r w:rsidRPr="00036DCA">
        <w:rPr>
          <w:rFonts w:ascii="Trebuchet MS" w:hAnsi="Trebuchet MS"/>
          <w:b/>
          <w:bCs/>
          <w:sz w:val="20"/>
          <w:szCs w:val="20"/>
        </w:rPr>
        <w:t>.</w:t>
      </w:r>
      <w:r w:rsidRPr="00036DCA">
        <w:rPr>
          <w:rFonts w:ascii="Trebuchet MS" w:hAnsi="Trebuchet MS"/>
          <w:sz w:val="20"/>
          <w:szCs w:val="20"/>
        </w:rPr>
        <w:t xml:space="preserve">, sociedade empresária limitada com sede na cidade de São Paulo, estado de São Paulo, na Rua </w:t>
      </w:r>
      <w:proofErr w:type="spellStart"/>
      <w:r w:rsidRPr="00036DCA">
        <w:rPr>
          <w:rFonts w:ascii="Trebuchet MS" w:hAnsi="Trebuchet MS"/>
          <w:sz w:val="20"/>
          <w:szCs w:val="20"/>
        </w:rPr>
        <w:t>Fidencio</w:t>
      </w:r>
      <w:proofErr w:type="spellEnd"/>
      <w:r w:rsidRPr="00036DCA">
        <w:rPr>
          <w:rFonts w:ascii="Trebuchet MS" w:hAnsi="Trebuchet MS"/>
          <w:sz w:val="20"/>
          <w:szCs w:val="20"/>
        </w:rPr>
        <w:t xml:space="preserve"> Ramos, nº 101, Sala 61 parte, Vila Olímpia, CEP 04551-010, inscrita no Cadastro Nacional da Pessoa Jurídica (“</w:t>
      </w:r>
      <w:r w:rsidRPr="00036DCA">
        <w:rPr>
          <w:rFonts w:ascii="Trebuchet MS" w:hAnsi="Trebuchet MS"/>
          <w:sz w:val="20"/>
          <w:szCs w:val="20"/>
          <w:u w:val="single"/>
        </w:rPr>
        <w:t>CNPJ</w:t>
      </w:r>
      <w:r w:rsidRPr="00036DCA">
        <w:rPr>
          <w:rFonts w:ascii="Trebuchet MS" w:hAnsi="Trebuchet MS"/>
          <w:sz w:val="20"/>
          <w:szCs w:val="20"/>
        </w:rPr>
        <w:t xml:space="preserve">”) sob o nº </w:t>
      </w:r>
      <w:r w:rsidR="00BF6DED" w:rsidRPr="00036DCA">
        <w:rPr>
          <w:rFonts w:ascii="Trebuchet MS" w:hAnsi="Trebuchet MS"/>
          <w:sz w:val="20"/>
          <w:szCs w:val="20"/>
        </w:rPr>
        <w:t>50.027.802/0001-63</w:t>
      </w:r>
      <w:r w:rsidRPr="00036DCA">
        <w:rPr>
          <w:rFonts w:ascii="Trebuchet MS" w:hAnsi="Trebuchet MS"/>
          <w:sz w:val="20"/>
          <w:szCs w:val="20"/>
        </w:rPr>
        <w:t xml:space="preserve">, neste ato representada na forma de seu contrato social </w:t>
      </w:r>
      <w:r w:rsidRPr="00036DCA">
        <w:rPr>
          <w:rFonts w:ascii="Trebuchet MS" w:hAnsi="Trebuchet MS" w:cs="Calibri"/>
          <w:bCs/>
          <w:sz w:val="20"/>
          <w:szCs w:val="20"/>
        </w:rPr>
        <w:t>(“</w:t>
      </w:r>
      <w:r w:rsidRPr="00036DCA">
        <w:rPr>
          <w:rFonts w:ascii="Trebuchet MS" w:hAnsi="Trebuchet MS" w:cs="Calibri"/>
          <w:bCs/>
          <w:sz w:val="20"/>
          <w:szCs w:val="20"/>
          <w:u w:val="single"/>
        </w:rPr>
        <w:t>Emissora</w:t>
      </w:r>
      <w:r w:rsidRPr="00036DCA">
        <w:rPr>
          <w:rFonts w:ascii="Trebuchet MS" w:hAnsi="Trebuchet MS" w:cs="Calibri"/>
          <w:bCs/>
          <w:sz w:val="20"/>
          <w:szCs w:val="20"/>
        </w:rPr>
        <w:t>”)</w:t>
      </w:r>
      <w:r w:rsidR="00C023EC">
        <w:rPr>
          <w:rFonts w:ascii="Trebuchet MS" w:hAnsi="Trebuchet MS" w:cs="Calibri"/>
          <w:bCs/>
          <w:sz w:val="20"/>
          <w:szCs w:val="20"/>
        </w:rPr>
        <w:t>,</w:t>
      </w:r>
      <w:r w:rsidRPr="00036DCA">
        <w:rPr>
          <w:rFonts w:ascii="Trebuchet MS" w:hAnsi="Trebuchet MS"/>
          <w:bCs/>
          <w:sz w:val="20"/>
          <w:szCs w:val="20"/>
        </w:rPr>
        <w:t xml:space="preserve"> nos termos do item 3.5. do </w:t>
      </w:r>
      <w:r w:rsidRPr="00036DCA">
        <w:rPr>
          <w:rFonts w:ascii="Trebuchet MS" w:hAnsi="Trebuchet MS" w:cstheme="minorHAnsi"/>
          <w:sz w:val="20"/>
          <w:szCs w:val="20"/>
          <w:lang w:bidi="th-TH"/>
        </w:rPr>
        <w:t>“</w:t>
      </w:r>
      <w:r w:rsidRPr="00036DCA">
        <w:rPr>
          <w:rFonts w:ascii="Trebuchet MS" w:hAnsi="Trebuchet MS" w:cstheme="minorHAnsi"/>
          <w:i/>
          <w:sz w:val="20"/>
          <w:szCs w:val="20"/>
          <w:lang w:bidi="th-TH"/>
        </w:rPr>
        <w:t xml:space="preserve">Instrumento Particular de Escritura da 1ª (Primeira) Emissão </w:t>
      </w:r>
      <w:proofErr w:type="spellStart"/>
      <w:r w:rsidRPr="00036DCA">
        <w:rPr>
          <w:rFonts w:ascii="Trebuchet MS" w:hAnsi="Trebuchet MS" w:cstheme="minorHAnsi"/>
          <w:i/>
          <w:sz w:val="20"/>
          <w:szCs w:val="20"/>
          <w:lang w:bidi="th-TH"/>
        </w:rPr>
        <w:t>des</w:t>
      </w:r>
      <w:proofErr w:type="spellEnd"/>
      <w:r w:rsidRPr="00036DCA">
        <w:rPr>
          <w:rFonts w:ascii="Trebuchet MS" w:hAnsi="Trebuchet MS" w:cstheme="minorHAnsi"/>
          <w:i/>
          <w:sz w:val="20"/>
          <w:szCs w:val="20"/>
          <w:lang w:bidi="th-TH"/>
        </w:rPr>
        <w:t xml:space="preserve"> Notas Comerciais, em Série Única, para Colocação Privada, da </w:t>
      </w:r>
      <w:r w:rsidR="003A451A" w:rsidRPr="00036DCA">
        <w:rPr>
          <w:rFonts w:ascii="Trebuchet MS" w:hAnsi="Trebuchet MS"/>
          <w:i/>
          <w:iCs/>
          <w:sz w:val="20"/>
          <w:szCs w:val="20"/>
        </w:rPr>
        <w:t>P3BR Macuco Empreendimento Imobiliário Ltda.</w:t>
      </w:r>
      <w:r w:rsidR="00C023EC">
        <w:rPr>
          <w:rFonts w:ascii="Trebuchet MS" w:hAnsi="Trebuchet MS"/>
          <w:i/>
          <w:iCs/>
          <w:sz w:val="20"/>
          <w:szCs w:val="20"/>
        </w:rPr>
        <w:t xml:space="preserve"> </w:t>
      </w:r>
      <w:r w:rsidRPr="00036DCA">
        <w:rPr>
          <w:rFonts w:ascii="Trebuchet MS" w:hAnsi="Trebuchet MS"/>
          <w:sz w:val="20"/>
          <w:szCs w:val="20"/>
        </w:rPr>
        <w:t>(“</w:t>
      </w:r>
      <w:r w:rsidRPr="00036DCA">
        <w:rPr>
          <w:rFonts w:ascii="Trebuchet MS" w:hAnsi="Trebuchet MS"/>
          <w:sz w:val="20"/>
          <w:szCs w:val="20"/>
          <w:u w:val="single"/>
        </w:rPr>
        <w:t>Escritura</w:t>
      </w:r>
      <w:r w:rsidRPr="00036DCA">
        <w:rPr>
          <w:rFonts w:ascii="Trebuchet MS" w:hAnsi="Trebuchet MS"/>
          <w:sz w:val="20"/>
          <w:szCs w:val="20"/>
        </w:rPr>
        <w:t>” e “</w:t>
      </w:r>
      <w:r w:rsidRPr="00036DCA">
        <w:rPr>
          <w:rFonts w:ascii="Trebuchet MS" w:hAnsi="Trebuchet MS"/>
          <w:sz w:val="20"/>
          <w:szCs w:val="20"/>
          <w:u w:val="single"/>
        </w:rPr>
        <w:t>Notas Comerciais</w:t>
      </w:r>
      <w:r w:rsidRPr="00036DCA">
        <w:rPr>
          <w:rFonts w:ascii="Trebuchet MS" w:hAnsi="Trebuchet MS"/>
          <w:sz w:val="20"/>
          <w:szCs w:val="20"/>
        </w:rPr>
        <w:t>”)</w:t>
      </w:r>
      <w:r w:rsidRPr="00036DCA">
        <w:rPr>
          <w:rFonts w:ascii="Trebuchet MS" w:hAnsi="Trebuchet MS"/>
          <w:bCs/>
          <w:sz w:val="20"/>
          <w:szCs w:val="20"/>
        </w:rPr>
        <w:t xml:space="preserve">, vem, pelo presente, atestar que </w:t>
      </w:r>
      <w:proofErr w:type="gramStart"/>
      <w:r w:rsidRPr="00036DCA">
        <w:rPr>
          <w:rFonts w:ascii="Trebuchet MS" w:hAnsi="Trebuchet MS"/>
          <w:bCs/>
          <w:sz w:val="20"/>
          <w:szCs w:val="20"/>
        </w:rPr>
        <w:t>o volume total de recursos obtidos mediante a emissão das Notas Comerciais acima foram</w:t>
      </w:r>
      <w:proofErr w:type="gramEnd"/>
      <w:r w:rsidRPr="00036DCA">
        <w:rPr>
          <w:rFonts w:ascii="Trebuchet MS" w:hAnsi="Trebuchet MS"/>
          <w:bCs/>
          <w:sz w:val="20"/>
          <w:szCs w:val="20"/>
        </w:rPr>
        <w:t xml:space="preserve"> utilizados durante o período acima, corresponde a R$ [</w:t>
      </w:r>
      <w:r w:rsidRPr="00036DCA">
        <w:rPr>
          <w:rFonts w:ascii="Trebuchet MS" w:hAnsi="Trebuchet MS"/>
          <w:bCs/>
          <w:sz w:val="20"/>
          <w:szCs w:val="20"/>
          <w:highlight w:val="yellow"/>
        </w:rPr>
        <w:t>•</w:t>
      </w:r>
      <w:r w:rsidRPr="00036DCA">
        <w:rPr>
          <w:rFonts w:ascii="Trebuchet MS" w:hAnsi="Trebuchet MS"/>
          <w:bCs/>
          <w:sz w:val="20"/>
          <w:szCs w:val="20"/>
        </w:rPr>
        <w:t>] ([</w:t>
      </w:r>
      <w:r w:rsidRPr="00036DCA">
        <w:rPr>
          <w:rFonts w:ascii="Trebuchet MS" w:hAnsi="Trebuchet MS"/>
          <w:bCs/>
          <w:sz w:val="20"/>
          <w:szCs w:val="20"/>
          <w:highlight w:val="yellow"/>
        </w:rPr>
        <w:t>•</w:t>
      </w:r>
      <w:r w:rsidRPr="00036DCA">
        <w:rPr>
          <w:rFonts w:ascii="Trebuchet MS" w:hAnsi="Trebuchet MS"/>
          <w:bCs/>
          <w:sz w:val="20"/>
          <w:szCs w:val="20"/>
        </w:rPr>
        <w:t>] reais) e foram para utilizados nos termos previstos na Escritura, conforme abaixo:</w:t>
      </w:r>
    </w:p>
    <w:p w14:paraId="166CB2DF" w14:textId="77777777" w:rsidR="008A3428" w:rsidRPr="00036DCA" w:rsidRDefault="008A3428" w:rsidP="00D434E4">
      <w:pPr>
        <w:autoSpaceDE/>
        <w:autoSpaceDN/>
        <w:adjustRightInd/>
        <w:spacing w:line="360" w:lineRule="auto"/>
        <w:jc w:val="both"/>
        <w:rPr>
          <w:rFonts w:ascii="Trebuchet MS" w:hAnsi="Trebuchet MS"/>
          <w:bCs/>
          <w:sz w:val="20"/>
          <w:szCs w:val="20"/>
        </w:rPr>
      </w:pPr>
      <w:bookmarkStart w:id="141" w:name="_Hlk95317830"/>
    </w:p>
    <w:tbl>
      <w:tblPr>
        <w:tblW w:w="13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496"/>
        <w:gridCol w:w="1243"/>
        <w:gridCol w:w="1190"/>
        <w:gridCol w:w="857"/>
        <w:gridCol w:w="1709"/>
        <w:gridCol w:w="1390"/>
        <w:gridCol w:w="1339"/>
        <w:gridCol w:w="330"/>
        <w:gridCol w:w="1323"/>
        <w:gridCol w:w="1109"/>
      </w:tblGrid>
      <w:tr w:rsidR="008A3428" w:rsidRPr="00036DCA" w14:paraId="58DDCBA8" w14:textId="77777777" w:rsidTr="000B7F08">
        <w:trPr>
          <w:trHeight w:val="3330"/>
        </w:trPr>
        <w:tc>
          <w:tcPr>
            <w:tcW w:w="200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316C304"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bookmarkStart w:id="142" w:name="_Hlk79414802"/>
            <w:r w:rsidRPr="00036DCA">
              <w:rPr>
                <w:rFonts w:ascii="Trebuchet MS" w:hAnsi="Trebuchet MS"/>
                <w:bCs/>
                <w:sz w:val="20"/>
                <w:szCs w:val="20"/>
              </w:rPr>
              <w:lastRenderedPageBreak/>
              <w:t>Denominação do Empreendimento Imobiliário</w:t>
            </w:r>
          </w:p>
        </w:tc>
        <w:tc>
          <w:tcPr>
            <w:tcW w:w="149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B445E85"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Proprietário</w:t>
            </w:r>
          </w:p>
        </w:tc>
        <w:tc>
          <w:tcPr>
            <w:tcW w:w="12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EB0E01"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Matrícula / Cartório</w:t>
            </w:r>
          </w:p>
        </w:tc>
        <w:tc>
          <w:tcPr>
            <w:tcW w:w="119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C84EF3D"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Endereço</w:t>
            </w:r>
          </w:p>
        </w:tc>
        <w:tc>
          <w:tcPr>
            <w:tcW w:w="8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DADDD0"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Status da Obra (%)</w:t>
            </w:r>
          </w:p>
        </w:tc>
        <w:tc>
          <w:tcPr>
            <w:tcW w:w="1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17C488F"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Destinação dos recursos/etapa do projeto: (aquisição, construção ou reforma)</w:t>
            </w:r>
          </w:p>
        </w:tc>
        <w:tc>
          <w:tcPr>
            <w:tcW w:w="13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F8612E"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Documento (Nº da Nota Fiscal (NF-e) /DOC [x] / e outros</w:t>
            </w:r>
          </w:p>
        </w:tc>
        <w:tc>
          <w:tcPr>
            <w:tcW w:w="1669"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EB4E346"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Comprovante de pagamento: recibo [x] / TED [x] / boleto (autenticação) e outros</w:t>
            </w:r>
          </w:p>
        </w:tc>
        <w:tc>
          <w:tcPr>
            <w:tcW w:w="13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7FCBCB"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Percentual do recurso utilizado no semestre</w:t>
            </w:r>
          </w:p>
        </w:tc>
        <w:tc>
          <w:tcPr>
            <w:tcW w:w="1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BA2302"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Valor gasto no semestre</w:t>
            </w:r>
          </w:p>
        </w:tc>
      </w:tr>
      <w:tr w:rsidR="008A3428" w:rsidRPr="00036DCA" w14:paraId="131BE17C" w14:textId="77777777" w:rsidTr="000B7F08">
        <w:trPr>
          <w:trHeight w:val="315"/>
        </w:trPr>
        <w:tc>
          <w:tcPr>
            <w:tcW w:w="2003" w:type="dxa"/>
            <w:tcBorders>
              <w:top w:val="single" w:sz="4" w:space="0" w:color="auto"/>
              <w:left w:val="single" w:sz="4" w:space="0" w:color="auto"/>
              <w:bottom w:val="single" w:sz="4" w:space="0" w:color="auto"/>
              <w:right w:val="single" w:sz="4" w:space="0" w:color="auto"/>
            </w:tcBorders>
            <w:noWrap/>
            <w:vAlign w:val="center"/>
            <w:hideMark/>
          </w:tcPr>
          <w:p w14:paraId="4FDAD442"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496" w:type="dxa"/>
            <w:tcBorders>
              <w:top w:val="single" w:sz="4" w:space="0" w:color="auto"/>
              <w:left w:val="single" w:sz="4" w:space="0" w:color="auto"/>
              <w:bottom w:val="single" w:sz="4" w:space="0" w:color="auto"/>
              <w:right w:val="single" w:sz="4" w:space="0" w:color="auto"/>
            </w:tcBorders>
            <w:vAlign w:val="center"/>
            <w:hideMark/>
          </w:tcPr>
          <w:p w14:paraId="190DB4DB"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243" w:type="dxa"/>
            <w:tcBorders>
              <w:top w:val="single" w:sz="4" w:space="0" w:color="auto"/>
              <w:left w:val="single" w:sz="4" w:space="0" w:color="auto"/>
              <w:bottom w:val="single" w:sz="4" w:space="0" w:color="auto"/>
              <w:right w:val="single" w:sz="4" w:space="0" w:color="auto"/>
            </w:tcBorders>
            <w:vAlign w:val="center"/>
            <w:hideMark/>
          </w:tcPr>
          <w:p w14:paraId="3DDFF6F9"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190" w:type="dxa"/>
            <w:tcBorders>
              <w:top w:val="single" w:sz="4" w:space="0" w:color="auto"/>
              <w:left w:val="single" w:sz="4" w:space="0" w:color="auto"/>
              <w:bottom w:val="single" w:sz="4" w:space="0" w:color="auto"/>
              <w:right w:val="single" w:sz="4" w:space="0" w:color="auto"/>
            </w:tcBorders>
            <w:noWrap/>
            <w:vAlign w:val="center"/>
            <w:hideMark/>
          </w:tcPr>
          <w:p w14:paraId="541277E3"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857" w:type="dxa"/>
            <w:tcBorders>
              <w:top w:val="single" w:sz="4" w:space="0" w:color="auto"/>
              <w:left w:val="single" w:sz="4" w:space="0" w:color="auto"/>
              <w:bottom w:val="single" w:sz="4" w:space="0" w:color="auto"/>
              <w:right w:val="single" w:sz="4" w:space="0" w:color="auto"/>
            </w:tcBorders>
            <w:noWrap/>
            <w:vAlign w:val="center"/>
            <w:hideMark/>
          </w:tcPr>
          <w:p w14:paraId="638E199A"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709" w:type="dxa"/>
            <w:tcBorders>
              <w:top w:val="single" w:sz="4" w:space="0" w:color="auto"/>
              <w:left w:val="single" w:sz="4" w:space="0" w:color="auto"/>
              <w:bottom w:val="single" w:sz="4" w:space="0" w:color="auto"/>
              <w:right w:val="single" w:sz="4" w:space="0" w:color="auto"/>
            </w:tcBorders>
            <w:vAlign w:val="center"/>
            <w:hideMark/>
          </w:tcPr>
          <w:p w14:paraId="5D79167D"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390" w:type="dxa"/>
            <w:tcBorders>
              <w:top w:val="single" w:sz="4" w:space="0" w:color="auto"/>
              <w:left w:val="single" w:sz="4" w:space="0" w:color="auto"/>
              <w:bottom w:val="single" w:sz="4" w:space="0" w:color="auto"/>
              <w:right w:val="single" w:sz="4" w:space="0" w:color="auto"/>
            </w:tcBorders>
            <w:vAlign w:val="center"/>
            <w:hideMark/>
          </w:tcPr>
          <w:p w14:paraId="0960A8AF"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339" w:type="dxa"/>
            <w:tcBorders>
              <w:top w:val="single" w:sz="4" w:space="0" w:color="auto"/>
              <w:left w:val="single" w:sz="4" w:space="0" w:color="auto"/>
              <w:bottom w:val="single" w:sz="4" w:space="0" w:color="auto"/>
              <w:right w:val="single" w:sz="4" w:space="0" w:color="auto"/>
            </w:tcBorders>
            <w:vAlign w:val="center"/>
            <w:hideMark/>
          </w:tcPr>
          <w:p w14:paraId="5C33EAEF"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653" w:type="dxa"/>
            <w:gridSpan w:val="2"/>
            <w:tcBorders>
              <w:top w:val="single" w:sz="4" w:space="0" w:color="auto"/>
              <w:left w:val="single" w:sz="4" w:space="0" w:color="auto"/>
              <w:bottom w:val="single" w:sz="4" w:space="0" w:color="auto"/>
              <w:right w:val="single" w:sz="4" w:space="0" w:color="auto"/>
            </w:tcBorders>
            <w:vAlign w:val="center"/>
            <w:hideMark/>
          </w:tcPr>
          <w:p w14:paraId="4EC8B6DA"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51BB5D8"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r>
      <w:tr w:rsidR="008A3428" w:rsidRPr="00036DCA" w14:paraId="27D031AA"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FA6067F"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Total destinado no semestre</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F5415AC"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R$ [●]</w:t>
            </w:r>
          </w:p>
        </w:tc>
      </w:tr>
      <w:tr w:rsidR="008A3428" w:rsidRPr="00036DCA" w14:paraId="5A62DFD7"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90E19DA"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Valor total desembolsado à Devedora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2D02AAE5"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R$ [●]</w:t>
            </w:r>
          </w:p>
        </w:tc>
      </w:tr>
      <w:tr w:rsidR="008A3428" w:rsidRPr="00036DCA" w14:paraId="5C6AF911"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E323458"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Saldo a destinar</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70EC367"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lang w:val="en-US"/>
              </w:rPr>
              <w:t>R$ [●]</w:t>
            </w:r>
          </w:p>
        </w:tc>
      </w:tr>
      <w:tr w:rsidR="008A3428" w:rsidRPr="00036DCA" w14:paraId="46F692D8"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EE1F94A"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Valor Total da Oferta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E2545E1"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lang w:val="en-US"/>
              </w:rPr>
              <w:t>R$ [●]</w:t>
            </w:r>
          </w:p>
        </w:tc>
      </w:tr>
      <w:bookmarkEnd w:id="141"/>
      <w:bookmarkEnd w:id="142"/>
    </w:tbl>
    <w:p w14:paraId="5E2A9A09"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23643DFD" w14:textId="20D1A1BB" w:rsidR="008A3428" w:rsidRPr="00036DCA" w:rsidRDefault="008A3428" w:rsidP="00D434E4">
      <w:pPr>
        <w:autoSpaceDE/>
        <w:autoSpaceDN/>
        <w:adjustRightInd/>
        <w:spacing w:line="360" w:lineRule="auto"/>
        <w:jc w:val="both"/>
        <w:rPr>
          <w:rFonts w:ascii="Trebuchet MS" w:hAnsi="Trebuchet MS"/>
          <w:bCs/>
          <w:sz w:val="20"/>
          <w:szCs w:val="20"/>
        </w:rPr>
      </w:pPr>
      <w:bookmarkStart w:id="143" w:name="_Hlk119319019"/>
      <w:bookmarkStart w:id="144" w:name="_Hlk86933821"/>
      <w:r w:rsidRPr="00036DCA">
        <w:rPr>
          <w:rFonts w:ascii="Trebuchet MS" w:hAnsi="Trebuchet MS"/>
          <w:bCs/>
          <w:sz w:val="20"/>
          <w:szCs w:val="20"/>
        </w:rPr>
        <w:t xml:space="preserve">Declara, ainda, que é titular do controle societário das sociedades por ela investidas acima, conforme definição constante do artigo 116 da Lei das Sociedades por Ações, e assume a obrigação de manter o controle societário sobre as sociedades investidas acima até que seja comprovada, </w:t>
      </w:r>
      <w:r w:rsidR="0053137B" w:rsidRPr="00036DCA">
        <w:rPr>
          <w:rFonts w:ascii="Trebuchet MS" w:hAnsi="Trebuchet MS"/>
          <w:bCs/>
          <w:sz w:val="20"/>
          <w:szCs w:val="20"/>
        </w:rPr>
        <w:t>pela Emissora</w:t>
      </w:r>
      <w:r w:rsidRPr="00036DCA">
        <w:rPr>
          <w:rFonts w:ascii="Trebuchet MS" w:hAnsi="Trebuchet MS"/>
          <w:bCs/>
          <w:sz w:val="20"/>
          <w:szCs w:val="20"/>
        </w:rPr>
        <w:t>, a integral destinação dos recursos. Acompanha a presente declaração os documentos necessários à comprovação do controle acima previsto.</w:t>
      </w:r>
      <w:bookmarkEnd w:id="143"/>
    </w:p>
    <w:bookmarkEnd w:id="144"/>
    <w:p w14:paraId="4E10AF8F"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712BD876"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Atenciosamente,</w:t>
      </w:r>
    </w:p>
    <w:p w14:paraId="3A1C2D10"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35397B22" w14:textId="1CA61B83" w:rsidR="008A3428" w:rsidRPr="00036DCA" w:rsidRDefault="00C023EC" w:rsidP="00C023EC">
      <w:pPr>
        <w:autoSpaceDE/>
        <w:autoSpaceDN/>
        <w:adjustRightInd/>
        <w:spacing w:line="360" w:lineRule="auto"/>
        <w:jc w:val="center"/>
        <w:rPr>
          <w:rFonts w:ascii="Trebuchet MS" w:hAnsi="Trebuchet MS"/>
          <w:bCs/>
          <w:sz w:val="20"/>
          <w:szCs w:val="20"/>
        </w:rPr>
      </w:pPr>
      <w:r w:rsidRPr="00036DCA">
        <w:rPr>
          <w:rFonts w:ascii="Trebuchet MS" w:hAnsi="Trebuchet MS"/>
          <w:b/>
          <w:bCs/>
          <w:sz w:val="20"/>
          <w:szCs w:val="20"/>
        </w:rPr>
        <w:t>P3BR MACUCO EMPREENDIMENTO IMOBILIÁRIO LTDA.</w:t>
      </w: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8A3428" w:rsidRPr="00036DCA" w14:paraId="1CEF188E" w14:textId="77777777" w:rsidTr="000B7F08">
        <w:trPr>
          <w:jc w:val="center"/>
        </w:trPr>
        <w:tc>
          <w:tcPr>
            <w:tcW w:w="4420" w:type="dxa"/>
            <w:hideMark/>
          </w:tcPr>
          <w:p w14:paraId="7935890F"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_________________________________</w:t>
            </w:r>
          </w:p>
        </w:tc>
        <w:tc>
          <w:tcPr>
            <w:tcW w:w="4490" w:type="dxa"/>
            <w:hideMark/>
          </w:tcPr>
          <w:p w14:paraId="15D8101E"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___________________________</w:t>
            </w:r>
          </w:p>
        </w:tc>
      </w:tr>
      <w:tr w:rsidR="008A3428" w:rsidRPr="00036DCA" w14:paraId="5FDD042F" w14:textId="77777777" w:rsidTr="000B7F08">
        <w:trPr>
          <w:trHeight w:val="64"/>
          <w:jc w:val="center"/>
        </w:trPr>
        <w:tc>
          <w:tcPr>
            <w:tcW w:w="4420" w:type="dxa"/>
            <w:hideMark/>
          </w:tcPr>
          <w:p w14:paraId="1B8DC845"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Nome:</w:t>
            </w:r>
          </w:p>
          <w:p w14:paraId="2948B9E3"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Cargo:</w:t>
            </w:r>
          </w:p>
        </w:tc>
        <w:tc>
          <w:tcPr>
            <w:tcW w:w="4490" w:type="dxa"/>
            <w:hideMark/>
          </w:tcPr>
          <w:p w14:paraId="6610037E"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Nome:</w:t>
            </w:r>
          </w:p>
          <w:p w14:paraId="0F62E44C"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Cargo:</w:t>
            </w:r>
          </w:p>
        </w:tc>
      </w:tr>
    </w:tbl>
    <w:p w14:paraId="670D1935" w14:textId="77777777" w:rsidR="008A3428" w:rsidRPr="00036DCA" w:rsidRDefault="008A3428" w:rsidP="00D434E4">
      <w:pPr>
        <w:autoSpaceDE/>
        <w:autoSpaceDN/>
        <w:adjustRightInd/>
        <w:spacing w:line="360" w:lineRule="auto"/>
        <w:jc w:val="center"/>
        <w:rPr>
          <w:rFonts w:ascii="Trebuchet MS" w:hAnsi="Trebuchet MS"/>
          <w:b/>
          <w:sz w:val="20"/>
          <w:szCs w:val="20"/>
        </w:rPr>
        <w:sectPr w:rsidR="008A3428" w:rsidRPr="00036DCA" w:rsidSect="0053137B">
          <w:pgSz w:w="16840" w:h="11907" w:orient="landscape" w:code="9"/>
          <w:pgMar w:top="1077" w:right="851" w:bottom="1077" w:left="1440" w:header="720" w:footer="720" w:gutter="0"/>
          <w:cols w:space="720"/>
          <w:noEndnote/>
          <w:titlePg/>
          <w:docGrid w:linePitch="326"/>
        </w:sectPr>
      </w:pPr>
    </w:p>
    <w:p w14:paraId="412D5833" w14:textId="1F01E3B5" w:rsidR="00E131A9" w:rsidRPr="002544DD" w:rsidRDefault="00E131A9" w:rsidP="00720390">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 xml:space="preserve">P3BR Macuco Empreendimento Imobiliário </w:t>
      </w:r>
      <w:proofErr w:type="gramStart"/>
      <w:r w:rsidR="00720390" w:rsidRPr="00036DCA">
        <w:rPr>
          <w:rFonts w:ascii="Trebuchet MS" w:hAnsi="Trebuchet MS"/>
          <w:i/>
          <w:iCs/>
          <w:sz w:val="20"/>
          <w:szCs w:val="20"/>
        </w:rPr>
        <w:t>Ltda.</w:t>
      </w:r>
      <w:r w:rsidRPr="00D064A7">
        <w:rPr>
          <w:rFonts w:ascii="Trebuchet MS" w:hAnsi="Trebuchet MS"/>
          <w:i/>
          <w:iCs/>
          <w:sz w:val="20"/>
          <w:szCs w:val="20"/>
        </w:rPr>
        <w:t>.</w:t>
      </w:r>
      <w:proofErr w:type="gramEnd"/>
      <w:r w:rsidRPr="002544DD">
        <w:rPr>
          <w:rFonts w:ascii="Trebuchet MS" w:hAnsi="Trebuchet MS" w:cstheme="minorHAnsi"/>
          <w:sz w:val="20"/>
          <w:szCs w:val="20"/>
          <w:lang w:bidi="th-TH"/>
        </w:rPr>
        <w:t>”</w:t>
      </w:r>
    </w:p>
    <w:p w14:paraId="7D923D5B" w14:textId="77777777" w:rsidR="00BA1C2D" w:rsidRPr="00E131A9" w:rsidRDefault="00BA1C2D" w:rsidP="00D434E4">
      <w:pPr>
        <w:autoSpaceDE/>
        <w:autoSpaceDN/>
        <w:adjustRightInd/>
        <w:spacing w:line="360" w:lineRule="auto"/>
        <w:jc w:val="center"/>
        <w:rPr>
          <w:rFonts w:ascii="Trebuchet MS" w:hAnsi="Trebuchet MS"/>
          <w:b/>
          <w:sz w:val="20"/>
          <w:szCs w:val="20"/>
          <w:lang w:val="pt-PT"/>
        </w:rPr>
      </w:pPr>
    </w:p>
    <w:p w14:paraId="6E48CDFB" w14:textId="77777777" w:rsidR="001073E6" w:rsidRPr="00036DCA" w:rsidRDefault="002D0843" w:rsidP="00D434E4">
      <w:pPr>
        <w:autoSpaceDE/>
        <w:autoSpaceDN/>
        <w:adjustRightInd/>
        <w:spacing w:line="360" w:lineRule="auto"/>
        <w:jc w:val="center"/>
        <w:rPr>
          <w:rFonts w:ascii="Trebuchet MS" w:hAnsi="Trebuchet MS"/>
          <w:b/>
          <w:sz w:val="20"/>
          <w:szCs w:val="20"/>
          <w:u w:val="single"/>
          <w:lang w:val="pt-PT"/>
        </w:rPr>
      </w:pPr>
      <w:r w:rsidRPr="00036DCA">
        <w:rPr>
          <w:rFonts w:ascii="Trebuchet MS" w:hAnsi="Trebuchet MS"/>
          <w:b/>
          <w:sz w:val="20"/>
          <w:szCs w:val="20"/>
          <w:u w:val="single"/>
          <w:lang w:val="pt-PT"/>
        </w:rPr>
        <w:t>ANEXO IV</w:t>
      </w:r>
    </w:p>
    <w:p w14:paraId="7A13152F" w14:textId="77777777" w:rsidR="00C030AC" w:rsidRPr="00036DCA" w:rsidRDefault="00C030AC" w:rsidP="00D434E4">
      <w:pPr>
        <w:tabs>
          <w:tab w:val="left" w:pos="851"/>
        </w:tabs>
        <w:spacing w:line="360" w:lineRule="auto"/>
        <w:jc w:val="center"/>
        <w:rPr>
          <w:rFonts w:ascii="Trebuchet MS" w:hAnsi="Trebuchet MS"/>
          <w:b/>
          <w:sz w:val="20"/>
          <w:szCs w:val="20"/>
          <w:u w:val="single"/>
          <w:lang w:val="pt-PT"/>
        </w:rPr>
      </w:pPr>
      <w:r w:rsidRPr="00036DCA">
        <w:rPr>
          <w:rFonts w:ascii="Trebuchet MS" w:hAnsi="Trebuchet MS"/>
          <w:b/>
          <w:sz w:val="20"/>
          <w:szCs w:val="20"/>
          <w:u w:val="single"/>
          <w:lang w:val="pt-PT"/>
        </w:rPr>
        <w:t xml:space="preserve">BOLETIM DE SUBSCRIÇÃO </w:t>
      </w:r>
      <w:r w:rsidR="009C2C54" w:rsidRPr="00036DCA">
        <w:rPr>
          <w:rFonts w:ascii="Trebuchet MS" w:hAnsi="Trebuchet MS"/>
          <w:b/>
          <w:sz w:val="20"/>
          <w:szCs w:val="20"/>
          <w:u w:val="single"/>
          <w:lang w:val="pt-PT"/>
        </w:rPr>
        <w:t>DA</w:t>
      </w:r>
      <w:r w:rsidR="00CC738E" w:rsidRPr="00036DCA">
        <w:rPr>
          <w:rFonts w:ascii="Trebuchet MS" w:hAnsi="Trebuchet MS"/>
          <w:b/>
          <w:sz w:val="20"/>
          <w:szCs w:val="20"/>
          <w:u w:val="single"/>
          <w:lang w:val="pt-PT"/>
        </w:rPr>
        <w:t xml:space="preserve"> NOTA COMERCIAL</w:t>
      </w:r>
    </w:p>
    <w:p w14:paraId="4920A7C8" w14:textId="77777777" w:rsidR="0065131C" w:rsidRPr="00036DCA" w:rsidRDefault="0065131C" w:rsidP="00D434E4">
      <w:pPr>
        <w:tabs>
          <w:tab w:val="left" w:pos="851"/>
        </w:tabs>
        <w:spacing w:line="360" w:lineRule="auto"/>
        <w:jc w:val="center"/>
        <w:rPr>
          <w:rFonts w:ascii="Trebuchet MS" w:hAnsi="Trebuchet MS"/>
          <w:b/>
          <w:sz w:val="20"/>
          <w:szCs w:val="20"/>
          <w:u w:val="single"/>
          <w:lang w:val="pt-PT"/>
        </w:rPr>
      </w:pPr>
    </w:p>
    <w:tbl>
      <w:tblPr>
        <w:tblW w:w="11308" w:type="dxa"/>
        <w:jc w:val="center"/>
        <w:tblCellMar>
          <w:left w:w="0" w:type="dxa"/>
          <w:right w:w="0" w:type="dxa"/>
        </w:tblCellMar>
        <w:tblLook w:val="04A0" w:firstRow="1" w:lastRow="0" w:firstColumn="1" w:lastColumn="0" w:noHBand="0" w:noVBand="1"/>
      </w:tblPr>
      <w:tblGrid>
        <w:gridCol w:w="1061"/>
        <w:gridCol w:w="1517"/>
        <w:gridCol w:w="309"/>
        <w:gridCol w:w="669"/>
        <w:gridCol w:w="1077"/>
        <w:gridCol w:w="1379"/>
        <w:gridCol w:w="1208"/>
        <w:gridCol w:w="1592"/>
        <w:gridCol w:w="2464"/>
        <w:gridCol w:w="16"/>
        <w:gridCol w:w="16"/>
      </w:tblGrid>
      <w:tr w:rsidR="0065131C" w:rsidRPr="00036DCA" w14:paraId="3D0D9F97" w14:textId="77777777" w:rsidTr="007C33C6">
        <w:trPr>
          <w:trHeight w:val="439"/>
          <w:jc w:val="center"/>
        </w:trPr>
        <w:tc>
          <w:tcPr>
            <w:tcW w:w="2578" w:type="dxa"/>
            <w:gridSpan w:val="2"/>
            <w:vMerge w:val="restart"/>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14:paraId="04D1794E" w14:textId="6F14B25D"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DATA: </w:t>
            </w:r>
            <w:r w:rsidR="00BE4638" w:rsidRPr="00036DCA">
              <w:rPr>
                <w:rFonts w:ascii="Trebuchet MS" w:hAnsi="Trebuchet MS"/>
                <w:smallCaps/>
                <w:sz w:val="20"/>
              </w:rPr>
              <w:t>23/03/</w:t>
            </w:r>
            <w:r w:rsidRPr="00036DCA">
              <w:rPr>
                <w:rFonts w:ascii="Trebuchet MS" w:hAnsi="Trebuchet MS"/>
                <w:smallCaps/>
                <w:sz w:val="20"/>
              </w:rPr>
              <w:t>202</w:t>
            </w:r>
            <w:r w:rsidR="00F15BC6" w:rsidRPr="00036DCA">
              <w:rPr>
                <w:rFonts w:ascii="Trebuchet MS" w:hAnsi="Trebuchet MS"/>
                <w:smallCaps/>
                <w:sz w:val="20"/>
              </w:rPr>
              <w:t>3</w:t>
            </w:r>
          </w:p>
        </w:tc>
        <w:tc>
          <w:tcPr>
            <w:tcW w:w="6234" w:type="dxa"/>
            <w:gridSpan w:val="6"/>
            <w:vMerge w:val="restart"/>
            <w:tcBorders>
              <w:top w:val="single" w:sz="8" w:space="0" w:color="auto"/>
              <w:left w:val="nil"/>
              <w:bottom w:val="single" w:sz="8" w:space="0" w:color="000000"/>
              <w:right w:val="single" w:sz="8" w:space="0" w:color="000000"/>
            </w:tcBorders>
            <w:tcMar>
              <w:top w:w="0" w:type="dxa"/>
              <w:left w:w="70" w:type="dxa"/>
              <w:bottom w:w="0" w:type="dxa"/>
              <w:right w:w="70" w:type="dxa"/>
            </w:tcMar>
            <w:vAlign w:val="center"/>
            <w:hideMark/>
          </w:tcPr>
          <w:p w14:paraId="73274A0C" w14:textId="3B383CDB" w:rsidR="0065131C" w:rsidRPr="00036DCA" w:rsidRDefault="0065131C" w:rsidP="00D434E4">
            <w:pPr>
              <w:pStyle w:val="p0"/>
              <w:suppressAutoHyphens/>
              <w:spacing w:line="360" w:lineRule="auto"/>
              <w:rPr>
                <w:rFonts w:ascii="Trebuchet MS" w:eastAsia="Arial Unicode MS" w:hAnsi="Trebuchet MS"/>
                <w:b/>
                <w:w w:val="0"/>
                <w:sz w:val="20"/>
              </w:rPr>
            </w:pPr>
            <w:r w:rsidRPr="00036DCA">
              <w:rPr>
                <w:rFonts w:ascii="Trebuchet MS" w:eastAsia="Arial Unicode MS" w:hAnsi="Trebuchet MS"/>
                <w:b/>
                <w:w w:val="0"/>
                <w:sz w:val="20"/>
              </w:rPr>
              <w:t>BOLETIM DE SUBSCRIÇÃO DE NOTA</w:t>
            </w:r>
            <w:r w:rsidR="009C2C54" w:rsidRPr="00036DCA">
              <w:rPr>
                <w:rFonts w:ascii="Trebuchet MS" w:eastAsia="Arial Unicode MS" w:hAnsi="Trebuchet MS"/>
                <w:b/>
                <w:w w:val="0"/>
                <w:sz w:val="20"/>
              </w:rPr>
              <w:t>S</w:t>
            </w:r>
            <w:r w:rsidRPr="00036DCA">
              <w:rPr>
                <w:rFonts w:ascii="Trebuchet MS" w:eastAsia="Arial Unicode MS" w:hAnsi="Trebuchet MS"/>
                <w:b/>
                <w:w w:val="0"/>
                <w:sz w:val="20"/>
              </w:rPr>
              <w:t xml:space="preserve"> </w:t>
            </w:r>
            <w:r w:rsidR="009C2C54" w:rsidRPr="00036DCA">
              <w:rPr>
                <w:rFonts w:ascii="Trebuchet MS" w:eastAsia="Arial Unicode MS" w:hAnsi="Trebuchet MS"/>
                <w:b/>
                <w:w w:val="0"/>
                <w:sz w:val="20"/>
              </w:rPr>
              <w:t>COMERCIAIS</w:t>
            </w:r>
            <w:r w:rsidRPr="00036DCA">
              <w:rPr>
                <w:rFonts w:ascii="Trebuchet MS" w:eastAsia="Arial Unicode MS" w:hAnsi="Trebuchet MS"/>
                <w:b/>
                <w:w w:val="0"/>
                <w:sz w:val="20"/>
              </w:rPr>
              <w:t xml:space="preserve">, EM SÉRIE ÚNICA, PARA COLOCAÇÃO PRIVADA, </w:t>
            </w:r>
            <w:r w:rsidR="00E95034" w:rsidRPr="00036DCA">
              <w:rPr>
                <w:rFonts w:ascii="Trebuchet MS" w:eastAsia="Arial Unicode MS" w:hAnsi="Trebuchet MS"/>
                <w:b/>
                <w:w w:val="0"/>
                <w:sz w:val="20"/>
              </w:rPr>
              <w:t xml:space="preserve">DA </w:t>
            </w:r>
            <w:r w:rsidR="003A451A" w:rsidRPr="00036DCA">
              <w:rPr>
                <w:rFonts w:ascii="Trebuchet MS" w:hAnsi="Trebuchet MS"/>
                <w:b/>
                <w:bCs/>
                <w:sz w:val="20"/>
              </w:rPr>
              <w:t>P3BR MACUCO EMPREENDIMENTO IMOBILIÁRIO LTDA.</w:t>
            </w:r>
          </w:p>
        </w:tc>
        <w:tc>
          <w:tcPr>
            <w:tcW w:w="2480" w:type="dxa"/>
            <w:gridSpan w:val="2"/>
            <w:vMerge w:val="restart"/>
            <w:tcBorders>
              <w:top w:val="single" w:sz="8" w:space="0" w:color="auto"/>
              <w:left w:val="nil"/>
              <w:bottom w:val="single" w:sz="8" w:space="0" w:color="000000"/>
              <w:right w:val="single" w:sz="8" w:space="0" w:color="auto"/>
            </w:tcBorders>
            <w:shd w:val="clear" w:color="auto" w:fill="C0C0C0"/>
            <w:noWrap/>
            <w:tcMar>
              <w:top w:w="0" w:type="dxa"/>
              <w:left w:w="70" w:type="dxa"/>
              <w:bottom w:w="0" w:type="dxa"/>
              <w:right w:w="70" w:type="dxa"/>
            </w:tcMar>
            <w:vAlign w:val="center"/>
            <w:hideMark/>
          </w:tcPr>
          <w:p w14:paraId="4550AEB6"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Nº: 01</w:t>
            </w:r>
          </w:p>
        </w:tc>
        <w:tc>
          <w:tcPr>
            <w:tcW w:w="16" w:type="dxa"/>
            <w:vAlign w:val="center"/>
            <w:hideMark/>
          </w:tcPr>
          <w:p w14:paraId="434B5BCD"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58A10938" w14:textId="77777777" w:rsidTr="007C33C6">
        <w:trPr>
          <w:trHeight w:val="439"/>
          <w:jc w:val="center"/>
        </w:trPr>
        <w:tc>
          <w:tcPr>
            <w:tcW w:w="2578" w:type="dxa"/>
            <w:gridSpan w:val="2"/>
            <w:vMerge/>
            <w:tcBorders>
              <w:top w:val="single" w:sz="8" w:space="0" w:color="auto"/>
              <w:left w:val="single" w:sz="8" w:space="0" w:color="auto"/>
              <w:bottom w:val="single" w:sz="8" w:space="0" w:color="auto"/>
              <w:right w:val="single" w:sz="8" w:space="0" w:color="000000"/>
            </w:tcBorders>
            <w:vAlign w:val="center"/>
            <w:hideMark/>
          </w:tcPr>
          <w:p w14:paraId="4EB02EB5"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6234" w:type="dxa"/>
            <w:gridSpan w:val="6"/>
            <w:vMerge/>
            <w:tcBorders>
              <w:top w:val="single" w:sz="8" w:space="0" w:color="auto"/>
              <w:left w:val="nil"/>
              <w:bottom w:val="single" w:sz="8" w:space="0" w:color="000000"/>
              <w:right w:val="single" w:sz="8" w:space="0" w:color="000000"/>
            </w:tcBorders>
            <w:vAlign w:val="center"/>
            <w:hideMark/>
          </w:tcPr>
          <w:p w14:paraId="57FCC133"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168CAD80"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2DE8D786"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493C6582" w14:textId="77777777" w:rsidTr="007C33C6">
        <w:trPr>
          <w:trHeight w:val="240"/>
          <w:jc w:val="center"/>
        </w:trPr>
        <w:tc>
          <w:tcPr>
            <w:tcW w:w="2578" w:type="dxa"/>
            <w:gridSpan w:val="2"/>
            <w:tcBorders>
              <w:top w:val="nil"/>
              <w:left w:val="single" w:sz="8" w:space="0" w:color="auto"/>
              <w:bottom w:val="single" w:sz="8" w:space="0" w:color="000000"/>
              <w:right w:val="single" w:sz="8" w:space="0" w:color="000000"/>
            </w:tcBorders>
            <w:noWrap/>
            <w:tcMar>
              <w:top w:w="0" w:type="dxa"/>
              <w:left w:w="70" w:type="dxa"/>
              <w:bottom w:w="0" w:type="dxa"/>
              <w:right w:w="70" w:type="dxa"/>
            </w:tcMar>
            <w:vAlign w:val="center"/>
            <w:hideMark/>
          </w:tcPr>
          <w:p w14:paraId="34EB8582"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Via</w:t>
            </w:r>
          </w:p>
        </w:tc>
        <w:tc>
          <w:tcPr>
            <w:tcW w:w="6234" w:type="dxa"/>
            <w:gridSpan w:val="6"/>
            <w:vMerge/>
            <w:tcBorders>
              <w:top w:val="single" w:sz="8" w:space="0" w:color="auto"/>
              <w:left w:val="nil"/>
              <w:bottom w:val="single" w:sz="8" w:space="0" w:color="000000"/>
              <w:right w:val="single" w:sz="8" w:space="0" w:color="000000"/>
            </w:tcBorders>
            <w:vAlign w:val="center"/>
            <w:hideMark/>
          </w:tcPr>
          <w:p w14:paraId="4A6D8FBD"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68301262"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173E39CF"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142361E1"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D0F059E" w14:textId="0865E3AC"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Para os fins </w:t>
            </w:r>
            <w:r w:rsidRPr="00036DCA">
              <w:rPr>
                <w:rFonts w:ascii="Trebuchet MS" w:eastAsia="Arial Unicode MS" w:hAnsi="Trebuchet MS"/>
                <w:i/>
                <w:w w:val="0"/>
                <w:sz w:val="20"/>
              </w:rPr>
              <w:t>deste boletim de subscrição (“</w:t>
            </w:r>
            <w:r w:rsidRPr="00036DCA">
              <w:rPr>
                <w:rFonts w:ascii="Trebuchet MS" w:eastAsia="Arial Unicode MS" w:hAnsi="Trebuchet MS"/>
                <w:i/>
                <w:w w:val="0"/>
                <w:sz w:val="20"/>
                <w:u w:val="single"/>
              </w:rPr>
              <w:t>Boletim de Subscrição</w:t>
            </w:r>
            <w:r w:rsidRPr="00036DCA">
              <w:rPr>
                <w:rFonts w:ascii="Trebuchet MS" w:eastAsia="Arial Unicode MS" w:hAnsi="Trebuchet MS"/>
                <w:i/>
                <w:w w:val="0"/>
                <w:sz w:val="20"/>
              </w:rPr>
              <w:t xml:space="preserve">”), adotam-se as definições constantes no </w:t>
            </w:r>
            <w:r w:rsidR="00F15BC6" w:rsidRPr="00036DCA">
              <w:rPr>
                <w:rFonts w:ascii="Trebuchet MS" w:hAnsi="Trebuchet MS" w:cstheme="minorHAnsi"/>
                <w:sz w:val="20"/>
                <w:lang w:bidi="th-TH"/>
              </w:rPr>
              <w:t>“</w:t>
            </w:r>
            <w:r w:rsidR="00F15BC6" w:rsidRPr="00036DCA">
              <w:rPr>
                <w:rFonts w:ascii="Trebuchet MS" w:hAnsi="Trebuchet MS" w:cstheme="minorHAnsi"/>
                <w:i/>
                <w:sz w:val="20"/>
                <w:lang w:bidi="th-TH"/>
              </w:rPr>
              <w:t xml:space="preserve">Instrumento Particular de Escritura da </w:t>
            </w:r>
            <w:r w:rsidR="007B6A1E" w:rsidRPr="00036DCA">
              <w:rPr>
                <w:rFonts w:ascii="Trebuchet MS" w:hAnsi="Trebuchet MS" w:cstheme="minorHAnsi"/>
                <w:i/>
                <w:smallCaps/>
                <w:sz w:val="20"/>
                <w:lang w:bidi="th-TH"/>
              </w:rPr>
              <w:t>1</w:t>
            </w:r>
            <w:r w:rsidR="00F15BC6" w:rsidRPr="00036DCA">
              <w:rPr>
                <w:rFonts w:ascii="Trebuchet MS" w:hAnsi="Trebuchet MS" w:cstheme="minorHAnsi"/>
                <w:i/>
                <w:sz w:val="20"/>
                <w:lang w:bidi="th-TH"/>
              </w:rPr>
              <w:t xml:space="preserve">ª </w:t>
            </w:r>
            <w:r w:rsidR="007B6A1E" w:rsidRPr="00036DCA">
              <w:rPr>
                <w:rFonts w:ascii="Trebuchet MS" w:hAnsi="Trebuchet MS" w:cstheme="minorHAnsi"/>
                <w:i/>
                <w:sz w:val="20"/>
                <w:lang w:bidi="th-TH"/>
              </w:rPr>
              <w:t>(Primeira</w:t>
            </w:r>
            <w:r w:rsidR="00F15BC6" w:rsidRPr="00036DCA">
              <w:rPr>
                <w:rFonts w:ascii="Trebuchet MS" w:hAnsi="Trebuchet MS" w:cstheme="minorHAnsi"/>
                <w:i/>
                <w:sz w:val="20"/>
                <w:lang w:bidi="th-TH"/>
              </w:rPr>
              <w:t xml:space="preserve">) Emissão </w:t>
            </w:r>
            <w:proofErr w:type="spellStart"/>
            <w:r w:rsidR="00F15BC6" w:rsidRPr="00036DCA">
              <w:rPr>
                <w:rFonts w:ascii="Trebuchet MS" w:hAnsi="Trebuchet MS" w:cstheme="minorHAnsi"/>
                <w:i/>
                <w:sz w:val="20"/>
                <w:lang w:bidi="th-TH"/>
              </w:rPr>
              <w:t>de</w:t>
            </w:r>
            <w:r w:rsidR="009C2C54" w:rsidRPr="00036DCA">
              <w:rPr>
                <w:rFonts w:ascii="Trebuchet MS" w:hAnsi="Trebuchet MS" w:cstheme="minorHAnsi"/>
                <w:i/>
                <w:sz w:val="20"/>
                <w:lang w:bidi="th-TH"/>
              </w:rPr>
              <w:t>s</w:t>
            </w:r>
            <w:proofErr w:type="spellEnd"/>
            <w:r w:rsidR="009C2C54" w:rsidRPr="00036DCA">
              <w:rPr>
                <w:rFonts w:ascii="Trebuchet MS" w:hAnsi="Trebuchet MS" w:cstheme="minorHAnsi"/>
                <w:i/>
                <w:sz w:val="20"/>
                <w:lang w:bidi="th-TH"/>
              </w:rPr>
              <w:t xml:space="preserve"> Notas Comerciais</w:t>
            </w:r>
            <w:r w:rsidR="00F15BC6" w:rsidRPr="00036DCA">
              <w:rPr>
                <w:rFonts w:ascii="Trebuchet MS" w:hAnsi="Trebuchet MS" w:cstheme="minorHAnsi"/>
                <w:i/>
                <w:sz w:val="20"/>
                <w:lang w:bidi="th-TH"/>
              </w:rPr>
              <w:t xml:space="preserve">, em Série Única, para Colocação Privada, da </w:t>
            </w:r>
            <w:r w:rsidR="003A451A" w:rsidRPr="00036DCA">
              <w:rPr>
                <w:rFonts w:ascii="Trebuchet MS" w:hAnsi="Trebuchet MS"/>
                <w:i/>
                <w:iCs/>
                <w:sz w:val="20"/>
              </w:rPr>
              <w:t>P3BR Macuco Empreendimento Imobiliário Ltda.</w:t>
            </w:r>
            <w:r w:rsidR="00F15BC6" w:rsidRPr="00036DCA">
              <w:rPr>
                <w:rFonts w:ascii="Trebuchet MS" w:hAnsi="Trebuchet MS" w:cstheme="minorHAnsi"/>
                <w:iCs/>
                <w:sz w:val="20"/>
                <w:lang w:bidi="th-TH"/>
              </w:rPr>
              <w:t>”</w:t>
            </w:r>
            <w:r w:rsidRPr="00036DCA">
              <w:rPr>
                <w:rFonts w:ascii="Trebuchet MS" w:eastAsia="Arial Unicode MS" w:hAnsi="Trebuchet MS"/>
                <w:iCs/>
                <w:w w:val="0"/>
                <w:sz w:val="20"/>
              </w:rPr>
              <w:t xml:space="preserve">, celebrado em </w:t>
            </w:r>
            <w:r w:rsidR="00BE4638" w:rsidRPr="00036DCA">
              <w:rPr>
                <w:rFonts w:ascii="Trebuchet MS" w:hAnsi="Trebuchet MS" w:cstheme="minorHAnsi"/>
                <w:iCs/>
                <w:smallCaps/>
                <w:sz w:val="20"/>
                <w:lang w:bidi="th-TH"/>
              </w:rPr>
              <w:t>23</w:t>
            </w:r>
            <w:r w:rsidR="00BE4638" w:rsidRPr="00036DCA">
              <w:rPr>
                <w:rFonts w:ascii="Trebuchet MS" w:hAnsi="Trebuchet MS"/>
                <w:iCs/>
                <w:smallCaps/>
                <w:sz w:val="20"/>
              </w:rPr>
              <w:t xml:space="preserve"> </w:t>
            </w:r>
            <w:r w:rsidRPr="00036DCA">
              <w:rPr>
                <w:rFonts w:ascii="Trebuchet MS" w:hAnsi="Trebuchet MS"/>
                <w:iCs/>
                <w:sz w:val="20"/>
              </w:rPr>
              <w:t xml:space="preserve">de </w:t>
            </w:r>
            <w:r w:rsidR="007B6A1E" w:rsidRPr="00036DCA">
              <w:rPr>
                <w:rFonts w:ascii="Trebuchet MS" w:eastAsia="Arial Unicode MS" w:hAnsi="Trebuchet MS"/>
                <w:iCs/>
                <w:w w:val="0"/>
                <w:sz w:val="20"/>
              </w:rPr>
              <w:t>março</w:t>
            </w:r>
            <w:r w:rsidRPr="00036DCA">
              <w:rPr>
                <w:rFonts w:ascii="Trebuchet MS" w:eastAsia="Arial Unicode MS" w:hAnsi="Trebuchet MS"/>
                <w:iCs/>
                <w:w w:val="0"/>
                <w:sz w:val="20"/>
              </w:rPr>
              <w:t xml:space="preserve"> de </w:t>
            </w:r>
            <w:r w:rsidR="00F15BC6" w:rsidRPr="00036DCA">
              <w:rPr>
                <w:rFonts w:ascii="Trebuchet MS" w:eastAsia="Arial Unicode MS" w:hAnsi="Trebuchet MS"/>
                <w:iCs/>
                <w:w w:val="0"/>
                <w:sz w:val="20"/>
              </w:rPr>
              <w:t xml:space="preserve">2023 </w:t>
            </w:r>
            <w:r w:rsidRPr="00036DCA">
              <w:rPr>
                <w:rFonts w:ascii="Trebuchet MS" w:eastAsia="Arial Unicode MS" w:hAnsi="Trebuchet MS"/>
                <w:iCs/>
                <w:w w:val="0"/>
                <w:sz w:val="20"/>
              </w:rPr>
              <w:t>(“</w:t>
            </w:r>
            <w:r w:rsidRPr="00036DCA">
              <w:rPr>
                <w:rFonts w:ascii="Trebuchet MS" w:eastAsia="Arial Unicode MS" w:hAnsi="Trebuchet MS"/>
                <w:iCs/>
                <w:w w:val="0"/>
                <w:sz w:val="20"/>
                <w:u w:val="single"/>
              </w:rPr>
              <w:t>Escritura</w:t>
            </w:r>
            <w:r w:rsidRPr="00036DCA">
              <w:rPr>
                <w:rFonts w:ascii="Trebuchet MS" w:eastAsia="Arial Unicode MS" w:hAnsi="Trebuchet MS"/>
                <w:w w:val="0"/>
                <w:sz w:val="20"/>
                <w:u w:val="single"/>
              </w:rPr>
              <w:t xml:space="preserve"> de Emissão</w:t>
            </w:r>
            <w:r w:rsidRPr="00036DCA">
              <w:rPr>
                <w:rFonts w:ascii="Trebuchet MS" w:eastAsia="Arial Unicode MS" w:hAnsi="Trebuchet MS"/>
                <w:w w:val="0"/>
                <w:sz w:val="20"/>
              </w:rPr>
              <w:t>”).</w:t>
            </w:r>
          </w:p>
        </w:tc>
        <w:tc>
          <w:tcPr>
            <w:tcW w:w="16" w:type="dxa"/>
            <w:vAlign w:val="center"/>
            <w:hideMark/>
          </w:tcPr>
          <w:p w14:paraId="34574CA0"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5AE17D4E"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2C6EC0B8"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tcPr>
          <w:p w14:paraId="2FE40D5D"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0A578A55"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1790EEFB"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EMISSORA</w:t>
            </w:r>
          </w:p>
        </w:tc>
        <w:tc>
          <w:tcPr>
            <w:tcW w:w="16" w:type="dxa"/>
            <w:vAlign w:val="center"/>
            <w:hideMark/>
          </w:tcPr>
          <w:p w14:paraId="2E2CDE43"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13414934" w14:textId="77777777" w:rsidTr="007C33C6">
        <w:trPr>
          <w:trHeight w:val="435"/>
          <w:jc w:val="center"/>
        </w:trPr>
        <w:tc>
          <w:tcPr>
            <w:tcW w:w="3556" w:type="dxa"/>
            <w:gridSpan w:val="4"/>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5B62981F"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Emissora:</w:t>
            </w:r>
          </w:p>
        </w:tc>
        <w:tc>
          <w:tcPr>
            <w:tcW w:w="7736" w:type="dxa"/>
            <w:gridSpan w:val="6"/>
            <w:tcBorders>
              <w:top w:val="nil"/>
              <w:left w:val="nil"/>
              <w:bottom w:val="single" w:sz="8" w:space="0" w:color="000000"/>
              <w:right w:val="single" w:sz="8" w:space="0" w:color="auto"/>
            </w:tcBorders>
            <w:tcMar>
              <w:top w:w="0" w:type="dxa"/>
              <w:left w:w="70" w:type="dxa"/>
              <w:bottom w:w="0" w:type="dxa"/>
              <w:right w:w="70" w:type="dxa"/>
            </w:tcMar>
            <w:vAlign w:val="center"/>
            <w:hideMark/>
          </w:tcPr>
          <w:p w14:paraId="04664F25" w14:textId="63C47FB4" w:rsidR="0065131C" w:rsidRPr="00C023EC" w:rsidRDefault="003A451A" w:rsidP="00C023EC">
            <w:pPr>
              <w:pStyle w:val="Parties"/>
              <w:numPr>
                <w:ilvl w:val="0"/>
                <w:numId w:val="0"/>
              </w:numPr>
              <w:tabs>
                <w:tab w:val="left" w:pos="0"/>
              </w:tabs>
              <w:spacing w:after="0" w:line="360" w:lineRule="auto"/>
              <w:rPr>
                <w:rFonts w:ascii="Trebuchet MS" w:hAnsi="Trebuchet MS" w:cs="Calibri"/>
                <w:bCs/>
                <w:szCs w:val="20"/>
              </w:rPr>
            </w:pPr>
            <w:r w:rsidRPr="00036DCA">
              <w:rPr>
                <w:rFonts w:ascii="Trebuchet MS" w:hAnsi="Trebuchet MS"/>
                <w:b/>
                <w:bCs/>
                <w:szCs w:val="20"/>
              </w:rPr>
              <w:t>P3BR MACUCO EMPREENDIMENTO IMOBILIÁRIO LTDA.</w:t>
            </w:r>
            <w:r w:rsidR="00E95034" w:rsidRPr="00036DCA">
              <w:rPr>
                <w:rFonts w:ascii="Trebuchet MS" w:hAnsi="Trebuchet MS"/>
                <w:szCs w:val="20"/>
              </w:rPr>
              <w:t xml:space="preserve">, sociedade empresária limitada com sede na cidade de São Paulo, estado de São Paulo, na Rua </w:t>
            </w:r>
            <w:proofErr w:type="spellStart"/>
            <w:r w:rsidR="00E95034" w:rsidRPr="00036DCA">
              <w:rPr>
                <w:rFonts w:ascii="Trebuchet MS" w:hAnsi="Trebuchet MS"/>
                <w:szCs w:val="20"/>
              </w:rPr>
              <w:t>Fidencio</w:t>
            </w:r>
            <w:proofErr w:type="spellEnd"/>
            <w:r w:rsidR="00E95034" w:rsidRPr="00036DCA">
              <w:rPr>
                <w:rFonts w:ascii="Trebuchet MS" w:hAnsi="Trebuchet MS"/>
                <w:szCs w:val="20"/>
              </w:rPr>
              <w:t xml:space="preserve"> Ramos, nº 101, Sala 61 parte, Vila Olímpia, CEP 04551-010, inscrita no Cadastro Nacional da Pessoa Jurídica (“</w:t>
            </w:r>
            <w:r w:rsidR="00E95034" w:rsidRPr="00036DCA">
              <w:rPr>
                <w:rFonts w:ascii="Trebuchet MS" w:hAnsi="Trebuchet MS"/>
                <w:szCs w:val="20"/>
                <w:u w:val="single"/>
              </w:rPr>
              <w:t>CNPJ</w:t>
            </w:r>
            <w:r w:rsidR="00E95034" w:rsidRPr="00036DCA">
              <w:rPr>
                <w:rFonts w:ascii="Trebuchet MS" w:hAnsi="Trebuchet MS"/>
                <w:szCs w:val="20"/>
              </w:rPr>
              <w:t xml:space="preserve">”) sob o nº </w:t>
            </w:r>
            <w:r w:rsidR="00BF6DED" w:rsidRPr="00036DCA">
              <w:rPr>
                <w:rFonts w:ascii="Trebuchet MS" w:hAnsi="Trebuchet MS" w:cs="Calibri"/>
                <w:szCs w:val="20"/>
              </w:rPr>
              <w:t>50.027.802/0001-63</w:t>
            </w:r>
            <w:r w:rsidR="00E95034" w:rsidRPr="00036DCA">
              <w:rPr>
                <w:rFonts w:ascii="Trebuchet MS" w:hAnsi="Trebuchet MS"/>
                <w:szCs w:val="20"/>
              </w:rPr>
              <w:t xml:space="preserve">, neste ato representada na forma de seu contrato social </w:t>
            </w:r>
            <w:r w:rsidR="00E95034" w:rsidRPr="00036DCA">
              <w:rPr>
                <w:rFonts w:ascii="Trebuchet MS" w:hAnsi="Trebuchet MS" w:cs="Calibri"/>
                <w:bCs/>
                <w:szCs w:val="20"/>
              </w:rPr>
              <w:t>(“</w:t>
            </w:r>
            <w:r w:rsidR="00E95034" w:rsidRPr="00036DCA">
              <w:rPr>
                <w:rFonts w:ascii="Trebuchet MS" w:hAnsi="Trebuchet MS" w:cs="Calibri"/>
                <w:bCs/>
                <w:szCs w:val="20"/>
                <w:u w:val="single"/>
              </w:rPr>
              <w:t>Emissora</w:t>
            </w:r>
            <w:r w:rsidR="00E95034" w:rsidRPr="00036DCA">
              <w:rPr>
                <w:rFonts w:ascii="Trebuchet MS" w:hAnsi="Trebuchet MS" w:cs="Calibri"/>
                <w:bCs/>
                <w:szCs w:val="20"/>
              </w:rPr>
              <w:t>” ou “</w:t>
            </w:r>
            <w:r w:rsidR="00E95034" w:rsidRPr="00036DCA">
              <w:rPr>
                <w:rFonts w:ascii="Trebuchet MS" w:hAnsi="Trebuchet MS" w:cs="Calibri"/>
                <w:bCs/>
                <w:szCs w:val="20"/>
                <w:u w:val="single"/>
              </w:rPr>
              <w:t>P3BR</w:t>
            </w:r>
            <w:r w:rsidR="00BF6DED" w:rsidRPr="00036DCA">
              <w:rPr>
                <w:rFonts w:ascii="Trebuchet MS" w:hAnsi="Trebuchet MS" w:cs="Calibri"/>
                <w:bCs/>
                <w:szCs w:val="20"/>
                <w:u w:val="single"/>
              </w:rPr>
              <w:t xml:space="preserve"> </w:t>
            </w:r>
            <w:r w:rsidR="00BF6DED" w:rsidRPr="00036DCA">
              <w:rPr>
                <w:rFonts w:ascii="Trebuchet MS" w:hAnsi="Trebuchet MS" w:cstheme="minorHAnsi"/>
                <w:szCs w:val="20"/>
                <w:u w:val="single"/>
                <w:lang w:bidi="th-TH"/>
              </w:rPr>
              <w:t>Macuco</w:t>
            </w:r>
            <w:r w:rsidR="00E95034" w:rsidRPr="00036DCA">
              <w:rPr>
                <w:rFonts w:ascii="Trebuchet MS" w:hAnsi="Trebuchet MS" w:cs="Calibri"/>
                <w:bCs/>
                <w:szCs w:val="20"/>
              </w:rPr>
              <w:t>”);</w:t>
            </w:r>
          </w:p>
        </w:tc>
        <w:tc>
          <w:tcPr>
            <w:tcW w:w="16" w:type="dxa"/>
            <w:vAlign w:val="center"/>
            <w:hideMark/>
          </w:tcPr>
          <w:p w14:paraId="63F6EF25"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4EC2E21F" w14:textId="77777777" w:rsidTr="007C33C6">
        <w:trPr>
          <w:trHeight w:val="77"/>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4AA20CA8"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45CC6EC9"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93E836E"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25699595"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CARACTERÍSTICAS DA EMISSÃO</w:t>
            </w:r>
          </w:p>
        </w:tc>
        <w:tc>
          <w:tcPr>
            <w:tcW w:w="16" w:type="dxa"/>
            <w:vAlign w:val="center"/>
            <w:hideMark/>
          </w:tcPr>
          <w:p w14:paraId="5E9C3232"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6B738178"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E44CF94"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w:t>
            </w:r>
          </w:p>
        </w:tc>
        <w:tc>
          <w:tcPr>
            <w:tcW w:w="16" w:type="dxa"/>
            <w:vAlign w:val="center"/>
            <w:hideMark/>
          </w:tcPr>
          <w:p w14:paraId="10DC3896"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72C0BB78" w14:textId="77777777" w:rsidTr="007C33C6">
        <w:trPr>
          <w:trHeight w:val="24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93AD486"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Dados da Emissão</w:t>
            </w:r>
          </w:p>
        </w:tc>
        <w:tc>
          <w:tcPr>
            <w:tcW w:w="1077"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0F8034D" w14:textId="77777777" w:rsidR="0065131C" w:rsidRPr="00036DCA" w:rsidRDefault="0065131C" w:rsidP="00D434E4">
            <w:pPr>
              <w:pStyle w:val="p0"/>
              <w:suppressAutoHyphens/>
              <w:spacing w:line="360" w:lineRule="auto"/>
              <w:ind w:left="59"/>
              <w:jc w:val="center"/>
              <w:rPr>
                <w:rFonts w:ascii="Trebuchet MS" w:eastAsia="Arial Unicode MS" w:hAnsi="Trebuchet MS"/>
                <w:w w:val="0"/>
                <w:sz w:val="20"/>
              </w:rPr>
            </w:pPr>
            <w:r w:rsidRPr="00036DCA">
              <w:rPr>
                <w:rFonts w:ascii="Trebuchet MS" w:eastAsia="Arial Unicode MS" w:hAnsi="Trebuchet MS"/>
                <w:w w:val="0"/>
                <w:sz w:val="20"/>
              </w:rPr>
              <w:t>Série</w:t>
            </w:r>
          </w:p>
        </w:tc>
        <w:tc>
          <w:tcPr>
            <w:tcW w:w="1379"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5A38D04"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proofErr w:type="spellStart"/>
            <w:r w:rsidRPr="00036DCA">
              <w:rPr>
                <w:rFonts w:ascii="Trebuchet MS" w:eastAsia="Arial Unicode MS" w:hAnsi="Trebuchet MS"/>
                <w:w w:val="0"/>
                <w:sz w:val="20"/>
              </w:rPr>
              <w:t>Qtd</w:t>
            </w:r>
            <w:proofErr w:type="spellEnd"/>
            <w:r w:rsidRPr="00036DCA">
              <w:rPr>
                <w:rFonts w:ascii="Trebuchet MS" w:eastAsia="Arial Unicode MS" w:hAnsi="Trebuchet MS"/>
                <w:w w:val="0"/>
                <w:sz w:val="20"/>
              </w:rPr>
              <w:t>.</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E65CFF6"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Valor Nominal Unitário</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2E7CD6F" w14:textId="77777777" w:rsidR="0065131C" w:rsidRPr="00036DCA" w:rsidRDefault="0065131C" w:rsidP="00D434E4">
            <w:pPr>
              <w:pStyle w:val="p0"/>
              <w:suppressAutoHyphens/>
              <w:spacing w:line="360" w:lineRule="auto"/>
              <w:ind w:left="49"/>
              <w:jc w:val="center"/>
              <w:rPr>
                <w:rFonts w:ascii="Trebuchet MS" w:eastAsia="Arial Unicode MS" w:hAnsi="Trebuchet MS"/>
                <w:w w:val="0"/>
                <w:sz w:val="20"/>
              </w:rPr>
            </w:pPr>
            <w:r w:rsidRPr="00036DCA">
              <w:rPr>
                <w:rFonts w:ascii="Trebuchet MS" w:eastAsia="Arial Unicode MS" w:hAnsi="Trebuchet MS"/>
                <w:w w:val="0"/>
                <w:sz w:val="20"/>
              </w:rPr>
              <w:t>Valor Nominal Global</w:t>
            </w:r>
          </w:p>
        </w:tc>
        <w:tc>
          <w:tcPr>
            <w:tcW w:w="16" w:type="dxa"/>
            <w:vAlign w:val="center"/>
            <w:hideMark/>
          </w:tcPr>
          <w:p w14:paraId="51C0F696"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4A37866" w14:textId="77777777" w:rsidTr="007C33C6">
        <w:trPr>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6E4E8C5" w14:textId="77777777" w:rsidR="0065131C" w:rsidRPr="00036DCA" w:rsidRDefault="0065131C" w:rsidP="00D434E4">
            <w:pPr>
              <w:pStyle w:val="p0"/>
              <w:suppressAutoHyphens/>
              <w:spacing w:line="360" w:lineRule="auto"/>
              <w:ind w:left="67"/>
              <w:jc w:val="center"/>
              <w:rPr>
                <w:rFonts w:ascii="Trebuchet MS" w:eastAsia="Arial Unicode MS" w:hAnsi="Trebuchet MS"/>
                <w:w w:val="0"/>
                <w:sz w:val="20"/>
              </w:rPr>
            </w:pPr>
            <w:r w:rsidRPr="00036DCA">
              <w:rPr>
                <w:rFonts w:ascii="Trebuchet MS" w:eastAsia="Arial Unicode MS" w:hAnsi="Trebuchet MS"/>
                <w:w w:val="0"/>
                <w:sz w:val="20"/>
              </w:rPr>
              <w:t>Local</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6C2C945"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Data</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9B05800" w14:textId="77777777" w:rsidR="0065131C" w:rsidRPr="00036DCA" w:rsidRDefault="0065131C" w:rsidP="00D434E4">
            <w:pPr>
              <w:pStyle w:val="p0"/>
              <w:suppressAutoHyphens/>
              <w:spacing w:line="360" w:lineRule="auto"/>
              <w:ind w:left="22"/>
              <w:jc w:val="center"/>
              <w:rPr>
                <w:rFonts w:ascii="Trebuchet MS" w:eastAsia="Arial Unicode MS" w:hAnsi="Trebuchet MS"/>
                <w:w w:val="0"/>
                <w:sz w:val="20"/>
              </w:rPr>
            </w:pPr>
            <w:r w:rsidRPr="00036DCA">
              <w:rPr>
                <w:rFonts w:ascii="Trebuchet MS" w:eastAsia="Arial Unicode MS" w:hAnsi="Trebuchet MS"/>
                <w:w w:val="0"/>
                <w:sz w:val="20"/>
              </w:rPr>
              <w:t>Emissão</w:t>
            </w:r>
          </w:p>
        </w:tc>
        <w:tc>
          <w:tcPr>
            <w:tcW w:w="1077" w:type="dxa"/>
            <w:vMerge/>
            <w:tcBorders>
              <w:top w:val="nil"/>
              <w:left w:val="nil"/>
              <w:bottom w:val="single" w:sz="8" w:space="0" w:color="auto"/>
              <w:right w:val="single" w:sz="8" w:space="0" w:color="auto"/>
            </w:tcBorders>
            <w:vAlign w:val="center"/>
            <w:hideMark/>
          </w:tcPr>
          <w:p w14:paraId="6D2CBC42"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p>
        </w:tc>
        <w:tc>
          <w:tcPr>
            <w:tcW w:w="1379" w:type="dxa"/>
            <w:vMerge/>
            <w:tcBorders>
              <w:top w:val="nil"/>
              <w:left w:val="nil"/>
              <w:bottom w:val="single" w:sz="8" w:space="0" w:color="auto"/>
              <w:right w:val="single" w:sz="8" w:space="0" w:color="auto"/>
            </w:tcBorders>
            <w:vAlign w:val="center"/>
            <w:hideMark/>
          </w:tcPr>
          <w:p w14:paraId="683F1C05"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822E952"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R$</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E5DD225"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R$</w:t>
            </w:r>
          </w:p>
        </w:tc>
        <w:tc>
          <w:tcPr>
            <w:tcW w:w="16" w:type="dxa"/>
            <w:vAlign w:val="center"/>
            <w:hideMark/>
          </w:tcPr>
          <w:p w14:paraId="0053A9BD"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3FBE6CCA" w14:textId="77777777" w:rsidTr="007C33C6">
        <w:trPr>
          <w:gridAfter w:val="1"/>
          <w:wAfter w:w="16" w:type="dxa"/>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E4EB880"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São Paulo</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D08C764" w14:textId="7334DDB8"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Emissão: </w:t>
            </w:r>
            <w:r w:rsidR="00BE4638" w:rsidRPr="00036DCA">
              <w:rPr>
                <w:rFonts w:ascii="Trebuchet MS" w:eastAsia="Arial Unicode MS" w:hAnsi="Trebuchet MS"/>
                <w:w w:val="0"/>
                <w:sz w:val="20"/>
              </w:rPr>
              <w:t xml:space="preserve">29 </w:t>
            </w:r>
            <w:r w:rsidRPr="00036DCA">
              <w:rPr>
                <w:rFonts w:ascii="Trebuchet MS" w:eastAsia="Arial Unicode MS" w:hAnsi="Trebuchet MS"/>
                <w:w w:val="0"/>
                <w:sz w:val="20"/>
              </w:rPr>
              <w:t xml:space="preserve">de </w:t>
            </w:r>
            <w:r w:rsidR="00BE4638" w:rsidRPr="00036DCA">
              <w:rPr>
                <w:rFonts w:ascii="Trebuchet MS" w:eastAsia="Arial Unicode MS" w:hAnsi="Trebuchet MS"/>
                <w:w w:val="0"/>
                <w:sz w:val="20"/>
              </w:rPr>
              <w:t>março</w:t>
            </w:r>
            <w:r w:rsidRPr="00036DCA">
              <w:rPr>
                <w:rFonts w:ascii="Trebuchet MS" w:eastAsia="Arial Unicode MS" w:hAnsi="Trebuchet MS"/>
                <w:w w:val="0"/>
                <w:sz w:val="20"/>
              </w:rPr>
              <w:t xml:space="preserve"> de </w:t>
            </w:r>
            <w:r w:rsidR="00C8786A" w:rsidRPr="00036DCA">
              <w:rPr>
                <w:rFonts w:ascii="Trebuchet MS" w:eastAsia="Arial Unicode MS" w:hAnsi="Trebuchet MS"/>
                <w:w w:val="0"/>
                <w:sz w:val="20"/>
              </w:rPr>
              <w:t>2023</w:t>
            </w:r>
            <w:r w:rsidR="00F15BC6" w:rsidRPr="00036DCA">
              <w:rPr>
                <w:rFonts w:ascii="Trebuchet MS" w:eastAsia="Arial Unicode MS" w:hAnsi="Trebuchet MS"/>
                <w:w w:val="0"/>
                <w:sz w:val="20"/>
              </w:rPr>
              <w:t>.</w:t>
            </w:r>
          </w:p>
          <w:p w14:paraId="74D60657" w14:textId="77777777" w:rsidR="0065131C" w:rsidRPr="00036DCA" w:rsidRDefault="0065131C" w:rsidP="00D434E4">
            <w:pPr>
              <w:pStyle w:val="p0"/>
              <w:suppressAutoHyphens/>
              <w:spacing w:line="360" w:lineRule="auto"/>
              <w:rPr>
                <w:rFonts w:ascii="Trebuchet MS" w:eastAsia="Arial Unicode MS" w:hAnsi="Trebuchet MS"/>
                <w:w w:val="0"/>
                <w:sz w:val="20"/>
              </w:rPr>
            </w:pPr>
          </w:p>
          <w:p w14:paraId="51BE2E97" w14:textId="29C8F376"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Vencimento: </w:t>
            </w:r>
            <w:r w:rsidR="00BE4638" w:rsidRPr="00036DCA">
              <w:rPr>
                <w:rFonts w:ascii="Trebuchet MS" w:hAnsi="Trebuchet MS" w:cstheme="minorHAnsi"/>
                <w:smallCaps/>
                <w:sz w:val="20"/>
                <w:lang w:bidi="th-TH"/>
              </w:rPr>
              <w:t>20</w:t>
            </w:r>
            <w:r w:rsidR="00BE4638" w:rsidRPr="00036DCA">
              <w:rPr>
                <w:rFonts w:ascii="Trebuchet MS" w:eastAsia="Arial Unicode MS" w:hAnsi="Trebuchet MS" w:cstheme="minorHAnsi"/>
                <w:sz w:val="20"/>
                <w:lang w:bidi="th-TH"/>
              </w:rPr>
              <w:t xml:space="preserve"> </w:t>
            </w:r>
            <w:r w:rsidRPr="00036DCA">
              <w:rPr>
                <w:rFonts w:ascii="Trebuchet MS" w:eastAsia="Arial Unicode MS" w:hAnsi="Trebuchet MS" w:cstheme="minorHAnsi"/>
                <w:sz w:val="20"/>
                <w:lang w:bidi="th-TH"/>
              </w:rPr>
              <w:t>de</w:t>
            </w:r>
            <w:r w:rsidR="00BE4638" w:rsidRPr="00036DCA">
              <w:rPr>
                <w:rFonts w:ascii="Trebuchet MS" w:eastAsia="Arial Unicode MS" w:hAnsi="Trebuchet MS" w:cstheme="minorHAnsi"/>
                <w:sz w:val="20"/>
                <w:lang w:bidi="th-TH"/>
              </w:rPr>
              <w:t xml:space="preserve"> março</w:t>
            </w:r>
            <w:r w:rsidRPr="00036DCA">
              <w:rPr>
                <w:rFonts w:ascii="Trebuchet MS" w:eastAsia="Arial Unicode MS" w:hAnsi="Trebuchet MS" w:cstheme="minorHAnsi"/>
                <w:sz w:val="20"/>
                <w:lang w:bidi="th-TH"/>
              </w:rPr>
              <w:t xml:space="preserve"> de </w:t>
            </w:r>
            <w:r w:rsidR="00F15BC6" w:rsidRPr="00036DCA">
              <w:rPr>
                <w:rFonts w:ascii="Trebuchet MS" w:eastAsia="Arial Unicode MS" w:hAnsi="Trebuchet MS" w:cstheme="minorHAnsi"/>
                <w:sz w:val="20"/>
                <w:lang w:bidi="th-TH"/>
              </w:rPr>
              <w:t>20</w:t>
            </w:r>
            <w:r w:rsidR="00F15BC6" w:rsidRPr="00036DCA">
              <w:rPr>
                <w:rFonts w:ascii="Trebuchet MS" w:eastAsia="SimSun" w:hAnsi="Trebuchet MS" w:cs="Calibri"/>
                <w:kern w:val="28"/>
                <w:sz w:val="20"/>
                <w:lang w:eastAsia="pt-BR"/>
              </w:rPr>
              <w:t>28.</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80E41C8" w14:textId="0B4CBDDD" w:rsidR="0065131C" w:rsidRPr="00036DCA" w:rsidRDefault="007B6A1E" w:rsidP="00D434E4">
            <w:pPr>
              <w:pStyle w:val="p0"/>
              <w:suppressAutoHyphens/>
              <w:spacing w:line="360" w:lineRule="auto"/>
              <w:ind w:left="22"/>
              <w:jc w:val="center"/>
              <w:rPr>
                <w:rFonts w:ascii="Trebuchet MS" w:eastAsia="Arial Unicode MS" w:hAnsi="Trebuchet MS"/>
                <w:w w:val="0"/>
                <w:sz w:val="20"/>
              </w:rPr>
            </w:pPr>
            <w:r w:rsidRPr="00036DCA">
              <w:rPr>
                <w:rFonts w:ascii="Trebuchet MS" w:hAnsi="Trebuchet MS" w:cstheme="minorHAnsi"/>
                <w:smallCaps/>
                <w:sz w:val="20"/>
                <w:lang w:bidi="th-TH"/>
              </w:rPr>
              <w:t>1</w:t>
            </w:r>
            <w:r w:rsidR="0065131C" w:rsidRPr="00036DCA">
              <w:rPr>
                <w:rFonts w:ascii="Trebuchet MS" w:hAnsi="Trebuchet MS"/>
                <w:smallCaps/>
                <w:sz w:val="20"/>
              </w:rPr>
              <w:t>ª</w:t>
            </w: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5FE50DA"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Única</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87081B4" w14:textId="0B4017B8" w:rsidR="0065131C" w:rsidRPr="00036DCA" w:rsidRDefault="007B6A1E"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cstheme="minorHAnsi"/>
                <w:sz w:val="20"/>
                <w:lang w:bidi="th-TH"/>
              </w:rPr>
              <w:t>13.333 (treze mil e trezentos e trinta e três)</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F2CAD4E" w14:textId="5DF439FC"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hAnsi="Trebuchet MS" w:cstheme="minorHAnsi"/>
                <w:sz w:val="20"/>
                <w:lang w:bidi="th-TH"/>
              </w:rPr>
              <w:t>R$ </w:t>
            </w:r>
            <w:r w:rsidR="007B6A1E" w:rsidRPr="00036DCA">
              <w:rPr>
                <w:rFonts w:ascii="Trebuchet MS" w:hAnsi="Trebuchet MS" w:cstheme="minorHAnsi"/>
                <w:smallCaps/>
                <w:sz w:val="20"/>
                <w:lang w:bidi="th-TH"/>
              </w:rPr>
              <w:t xml:space="preserve">1.000,00 </w:t>
            </w:r>
            <w:r w:rsidRPr="00036DCA">
              <w:rPr>
                <w:rFonts w:ascii="Trebuchet MS" w:hAnsi="Trebuchet MS" w:cstheme="minorHAnsi"/>
                <w:smallCaps/>
                <w:sz w:val="20"/>
                <w:lang w:bidi="th-TH"/>
              </w:rPr>
              <w:t>(</w:t>
            </w:r>
            <w:r w:rsidR="007B6A1E" w:rsidRPr="00036DCA">
              <w:rPr>
                <w:rFonts w:ascii="Trebuchet MS" w:hAnsi="Trebuchet MS"/>
                <w:sz w:val="20"/>
              </w:rPr>
              <w:t xml:space="preserve">mil </w:t>
            </w:r>
            <w:proofErr w:type="gramStart"/>
            <w:r w:rsidR="007B6A1E" w:rsidRPr="00036DCA">
              <w:rPr>
                <w:rFonts w:ascii="Trebuchet MS" w:hAnsi="Trebuchet MS"/>
                <w:sz w:val="20"/>
              </w:rPr>
              <w:t>reais</w:t>
            </w:r>
            <w:proofErr w:type="gramEnd"/>
            <w:r w:rsidRPr="00036DCA">
              <w:rPr>
                <w:rFonts w:ascii="Trebuchet MS" w:hAnsi="Trebuchet MS"/>
                <w:sz w:val="20"/>
              </w:rPr>
              <w:t xml:space="preserve"> </w:t>
            </w:r>
            <w:proofErr w:type="spellStart"/>
            <w:r w:rsidRPr="00036DCA">
              <w:rPr>
                <w:rFonts w:ascii="Trebuchet MS" w:hAnsi="Trebuchet MS"/>
                <w:sz w:val="20"/>
              </w:rPr>
              <w:t>reais</w:t>
            </w:r>
            <w:proofErr w:type="spellEnd"/>
            <w:r w:rsidRPr="00036DCA">
              <w:rPr>
                <w:rFonts w:ascii="Trebuchet MS" w:hAnsi="Trebuchet MS"/>
                <w:sz w:val="20"/>
              </w:rPr>
              <w:t>)</w:t>
            </w:r>
          </w:p>
        </w:tc>
        <w:tc>
          <w:tcPr>
            <w:tcW w:w="24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0017E26" w14:textId="555D577E" w:rsidR="0065131C" w:rsidRPr="00036DCA" w:rsidRDefault="007B6A1E" w:rsidP="00C023EC">
            <w:pPr>
              <w:pStyle w:val="p0"/>
              <w:suppressAutoHyphens/>
              <w:spacing w:line="360" w:lineRule="auto"/>
              <w:rPr>
                <w:rFonts w:ascii="Trebuchet MS" w:eastAsia="Arial Unicode MS" w:hAnsi="Trebuchet MS"/>
                <w:w w:val="0"/>
                <w:sz w:val="20"/>
              </w:rPr>
            </w:pPr>
            <w:r w:rsidRPr="00036DCA">
              <w:rPr>
                <w:rFonts w:ascii="Trebuchet MS" w:hAnsi="Trebuchet MS"/>
                <w:sz w:val="20"/>
              </w:rPr>
              <w:t>R$</w:t>
            </w:r>
            <w:r w:rsidRPr="00036DCA">
              <w:rPr>
                <w:rFonts w:ascii="Trebuchet MS" w:eastAsia="Arial Unicode MS" w:hAnsi="Trebuchet MS"/>
                <w:w w:val="0"/>
                <w:sz w:val="20"/>
              </w:rPr>
              <w:t>13.333.000,00 (treze milhões e trezentos e trinta e três mil reais)</w:t>
            </w:r>
          </w:p>
        </w:tc>
        <w:tc>
          <w:tcPr>
            <w:tcW w:w="16" w:type="dxa"/>
            <w:vAlign w:val="center"/>
            <w:hideMark/>
          </w:tcPr>
          <w:p w14:paraId="0451588B"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42CB0F8E"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760663D"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FORMA DE PAGAMENTO </w:t>
            </w:r>
          </w:p>
        </w:tc>
        <w:tc>
          <w:tcPr>
            <w:tcW w:w="16" w:type="dxa"/>
            <w:vAlign w:val="center"/>
            <w:hideMark/>
          </w:tcPr>
          <w:p w14:paraId="183EF85F"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0104B007"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3209986"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w:t>
            </w:r>
          </w:p>
        </w:tc>
        <w:tc>
          <w:tcPr>
            <w:tcW w:w="16" w:type="dxa"/>
            <w:vAlign w:val="center"/>
            <w:hideMark/>
          </w:tcPr>
          <w:p w14:paraId="14AE627A"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3836377D" w14:textId="77777777" w:rsidTr="007C33C6">
        <w:trPr>
          <w:trHeight w:val="240"/>
          <w:jc w:val="center"/>
        </w:trPr>
        <w:tc>
          <w:tcPr>
            <w:tcW w:w="11292" w:type="dxa"/>
            <w:gridSpan w:val="10"/>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BE1AE86"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AMORTIZAÇÃO E JUROS REMUNERATÓRIOS</w:t>
            </w:r>
          </w:p>
        </w:tc>
        <w:tc>
          <w:tcPr>
            <w:tcW w:w="16" w:type="dxa"/>
            <w:vAlign w:val="center"/>
            <w:hideMark/>
          </w:tcPr>
          <w:p w14:paraId="0BF10414"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32B69C64" w14:textId="77777777" w:rsidTr="00092CA7">
        <w:trPr>
          <w:trHeight w:val="240"/>
          <w:jc w:val="center"/>
        </w:trPr>
        <w:tc>
          <w:tcPr>
            <w:tcW w:w="2887" w:type="dxa"/>
            <w:gridSpan w:val="3"/>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2FB8BCB" w14:textId="77777777" w:rsidR="0065131C" w:rsidRPr="00036DCA" w:rsidRDefault="0065131C" w:rsidP="00D434E4">
            <w:pPr>
              <w:pStyle w:val="p0"/>
              <w:suppressAutoHyphens/>
              <w:spacing w:line="360" w:lineRule="auto"/>
              <w:ind w:left="67"/>
              <w:jc w:val="center"/>
              <w:rPr>
                <w:rFonts w:ascii="Trebuchet MS" w:eastAsia="Arial Unicode MS" w:hAnsi="Trebuchet MS"/>
                <w:w w:val="0"/>
                <w:sz w:val="20"/>
              </w:rPr>
            </w:pPr>
            <w:r w:rsidRPr="00036DCA">
              <w:rPr>
                <w:rFonts w:ascii="Trebuchet MS" w:eastAsia="Arial Unicode MS" w:hAnsi="Trebuchet MS"/>
                <w:w w:val="0"/>
                <w:sz w:val="20"/>
              </w:rPr>
              <w:t>Atualização Monetária</w:t>
            </w:r>
          </w:p>
        </w:tc>
        <w:tc>
          <w:tcPr>
            <w:tcW w:w="4333" w:type="dxa"/>
            <w:gridSpan w:val="4"/>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572EB094" w14:textId="77777777" w:rsidR="0065131C" w:rsidRPr="00036DCA" w:rsidRDefault="0065131C" w:rsidP="00D434E4">
            <w:pPr>
              <w:pStyle w:val="p0"/>
              <w:suppressAutoHyphens/>
              <w:spacing w:line="360" w:lineRule="auto"/>
              <w:ind w:left="4"/>
              <w:jc w:val="center"/>
              <w:rPr>
                <w:rFonts w:ascii="Trebuchet MS" w:eastAsia="Arial Unicode MS" w:hAnsi="Trebuchet MS"/>
                <w:w w:val="0"/>
                <w:sz w:val="20"/>
              </w:rPr>
            </w:pPr>
            <w:r w:rsidRPr="00036DCA">
              <w:rPr>
                <w:rFonts w:ascii="Trebuchet MS" w:eastAsia="Arial Unicode MS" w:hAnsi="Trebuchet MS"/>
                <w:w w:val="0"/>
                <w:sz w:val="20"/>
              </w:rPr>
              <w:t>Taxa Efetiva</w:t>
            </w:r>
          </w:p>
        </w:tc>
        <w:tc>
          <w:tcPr>
            <w:tcW w:w="4072" w:type="dxa"/>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353902B2" w14:textId="77777777" w:rsidR="0065131C" w:rsidRPr="00036DCA" w:rsidRDefault="0065131C" w:rsidP="00D434E4">
            <w:pPr>
              <w:pStyle w:val="p0"/>
              <w:suppressAutoHyphens/>
              <w:spacing w:line="360" w:lineRule="auto"/>
              <w:ind w:left="133"/>
              <w:jc w:val="center"/>
              <w:rPr>
                <w:rFonts w:ascii="Trebuchet MS" w:eastAsia="Arial Unicode MS" w:hAnsi="Trebuchet MS"/>
                <w:w w:val="0"/>
                <w:sz w:val="20"/>
              </w:rPr>
            </w:pPr>
            <w:r w:rsidRPr="00036DCA">
              <w:rPr>
                <w:rFonts w:ascii="Trebuchet MS" w:eastAsia="Arial Unicode MS" w:hAnsi="Trebuchet MS"/>
                <w:w w:val="0"/>
                <w:sz w:val="20"/>
              </w:rPr>
              <w:t>Forma de Pagamento</w:t>
            </w:r>
          </w:p>
        </w:tc>
        <w:tc>
          <w:tcPr>
            <w:tcW w:w="16" w:type="dxa"/>
            <w:vAlign w:val="center"/>
            <w:hideMark/>
          </w:tcPr>
          <w:p w14:paraId="672933D7"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51954AD0" w14:textId="77777777" w:rsidTr="00092CA7">
        <w:trPr>
          <w:trHeight w:val="465"/>
          <w:jc w:val="center"/>
        </w:trPr>
        <w:tc>
          <w:tcPr>
            <w:tcW w:w="2887" w:type="dxa"/>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29A87A4" w14:textId="43E6205D" w:rsidR="0065131C" w:rsidRPr="00036DCA" w:rsidRDefault="00F15BC6"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cstheme="minorHAnsi"/>
                <w:sz w:val="20"/>
                <w:lang w:bidi="th-TH"/>
              </w:rPr>
              <w:t>O Valor Nominal não será atualizado monetariamente</w:t>
            </w:r>
            <w:r w:rsidR="00AA4169" w:rsidRPr="00036DCA">
              <w:rPr>
                <w:rFonts w:ascii="Trebuchet MS" w:eastAsia="Arial Unicode MS" w:hAnsi="Trebuchet MS" w:cstheme="minorHAnsi"/>
                <w:sz w:val="20"/>
                <w:lang w:bidi="th-TH"/>
              </w:rPr>
              <w:t>.</w:t>
            </w:r>
          </w:p>
        </w:tc>
        <w:tc>
          <w:tcPr>
            <w:tcW w:w="4333" w:type="dxa"/>
            <w:gridSpan w:val="4"/>
            <w:tcBorders>
              <w:top w:val="nil"/>
              <w:left w:val="nil"/>
              <w:bottom w:val="single" w:sz="8" w:space="0" w:color="auto"/>
              <w:right w:val="single" w:sz="8" w:space="0" w:color="auto"/>
            </w:tcBorders>
            <w:tcMar>
              <w:top w:w="0" w:type="dxa"/>
              <w:left w:w="70" w:type="dxa"/>
              <w:bottom w:w="0" w:type="dxa"/>
              <w:right w:w="70" w:type="dxa"/>
            </w:tcMar>
            <w:vAlign w:val="center"/>
            <w:hideMark/>
          </w:tcPr>
          <w:p w14:paraId="1D5253DB" w14:textId="4FDB952B" w:rsidR="0065131C" w:rsidRPr="00036DCA" w:rsidRDefault="00AA4169" w:rsidP="00D434E4">
            <w:pPr>
              <w:pStyle w:val="p0"/>
              <w:suppressAutoHyphens/>
              <w:spacing w:line="360" w:lineRule="auto"/>
              <w:ind w:left="-32"/>
              <w:rPr>
                <w:rFonts w:ascii="Trebuchet MS" w:eastAsia="Arial Unicode MS" w:hAnsi="Trebuchet MS"/>
                <w:w w:val="0"/>
                <w:sz w:val="20"/>
                <w:lang w:bidi="th-TH"/>
              </w:rPr>
            </w:pPr>
            <w:r w:rsidRPr="00036DCA">
              <w:rPr>
                <w:rFonts w:ascii="Trebuchet MS" w:hAnsi="Trebuchet MS"/>
                <w:w w:val="0"/>
                <w:sz w:val="20"/>
              </w:rPr>
              <w:t>J</w:t>
            </w:r>
            <w:r w:rsidR="00960A27" w:rsidRPr="00036DCA">
              <w:rPr>
                <w:rFonts w:ascii="Trebuchet MS" w:hAnsi="Trebuchet MS"/>
                <w:sz w:val="20"/>
              </w:rPr>
              <w:t xml:space="preserve">uros remuneratórios correspondentes a 100% (cem por cento) da variação acumulada das taxas médias diárias dos DI – Depósitos Interfinanceiros, </w:t>
            </w:r>
            <w:r w:rsidR="00960A27" w:rsidRPr="00036DCA">
              <w:rPr>
                <w:rFonts w:ascii="Trebuchet MS" w:hAnsi="Trebuchet MS"/>
                <w:i/>
                <w:sz w:val="20"/>
              </w:rPr>
              <w:t xml:space="preserve">over </w:t>
            </w:r>
            <w:proofErr w:type="spellStart"/>
            <w:r w:rsidR="00960A27" w:rsidRPr="00036DCA">
              <w:rPr>
                <w:rFonts w:ascii="Trebuchet MS" w:hAnsi="Trebuchet MS"/>
                <w:i/>
                <w:sz w:val="20"/>
              </w:rPr>
              <w:t>extra-grupo</w:t>
            </w:r>
            <w:proofErr w:type="spellEnd"/>
            <w:r w:rsidR="00960A27" w:rsidRPr="00036DCA">
              <w:rPr>
                <w:rFonts w:ascii="Trebuchet MS" w:hAnsi="Trebuchet MS"/>
                <w:sz w:val="20"/>
              </w:rPr>
              <w:t xml:space="preserve">, expressas </w:t>
            </w:r>
            <w:r w:rsidR="00960A27" w:rsidRPr="00036DCA">
              <w:rPr>
                <w:rFonts w:ascii="Trebuchet MS" w:hAnsi="Trebuchet MS"/>
                <w:sz w:val="20"/>
              </w:rPr>
              <w:lastRenderedPageBreak/>
              <w:t>na forma percentual ao ano, base 252 (duzentos e cinquenta e dois) Dias Úteis, calculadas e divulgadas diariamente pela B3 (“</w:t>
            </w:r>
            <w:r w:rsidR="00960A27" w:rsidRPr="00036DCA">
              <w:rPr>
                <w:rFonts w:ascii="Trebuchet MS" w:hAnsi="Trebuchet MS"/>
                <w:sz w:val="20"/>
                <w:u w:val="single"/>
              </w:rPr>
              <w:t>Taxa DI</w:t>
            </w:r>
            <w:r w:rsidR="00960A27" w:rsidRPr="00036DCA">
              <w:rPr>
                <w:rFonts w:ascii="Trebuchet MS" w:hAnsi="Trebuchet MS"/>
                <w:sz w:val="20"/>
              </w:rPr>
              <w:t>”), acrescido exponencialmente</w:t>
            </w:r>
            <w:r w:rsidR="00960A27" w:rsidRPr="00036DCA">
              <w:rPr>
                <w:rFonts w:ascii="Trebuchet MS" w:eastAsiaTheme="minorHAnsi" w:hAnsi="Trebuchet MS"/>
                <w:sz w:val="20"/>
              </w:rPr>
              <w:t xml:space="preserve"> </w:t>
            </w:r>
            <w:r w:rsidR="00960A27" w:rsidRPr="00036DCA">
              <w:rPr>
                <w:rFonts w:ascii="Trebuchet MS" w:hAnsi="Trebuchet MS"/>
                <w:sz w:val="20"/>
              </w:rPr>
              <w:t>de uma sobretaxa equivalente a 3,50% (três inteiros e cinquenta centésimos por cento) ao ano</w:t>
            </w:r>
            <w:r w:rsidRPr="00036DCA">
              <w:rPr>
                <w:rFonts w:ascii="Trebuchet MS" w:hAnsi="Trebuchet MS"/>
                <w:sz w:val="20"/>
              </w:rPr>
              <w:t>.</w:t>
            </w:r>
          </w:p>
        </w:tc>
        <w:tc>
          <w:tcPr>
            <w:tcW w:w="4072"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A67B1A7" w14:textId="35F6718E" w:rsidR="0065131C" w:rsidRPr="00036DCA" w:rsidRDefault="0065131C" w:rsidP="00D434E4">
            <w:pPr>
              <w:pStyle w:val="p0"/>
              <w:suppressAutoHyphens/>
              <w:spacing w:line="360" w:lineRule="auto"/>
              <w:ind w:left="-32"/>
              <w:rPr>
                <w:rFonts w:ascii="Trebuchet MS" w:eastAsia="Arial Unicode MS" w:hAnsi="Trebuchet MS"/>
                <w:w w:val="0"/>
                <w:sz w:val="20"/>
              </w:rPr>
            </w:pPr>
            <w:r w:rsidRPr="00036DCA">
              <w:rPr>
                <w:rFonts w:ascii="Trebuchet MS" w:hAnsi="Trebuchet MS" w:cstheme="minorHAnsi"/>
                <w:sz w:val="20"/>
                <w:lang w:bidi="th-TH"/>
              </w:rPr>
              <w:lastRenderedPageBreak/>
              <w:t>O saldo do Valor Nominal Unitário da</w:t>
            </w:r>
            <w:r w:rsidR="009C2C54" w:rsidRPr="00036DCA">
              <w:rPr>
                <w:rFonts w:ascii="Trebuchet MS" w:hAnsi="Trebuchet MS" w:cstheme="minorHAnsi"/>
                <w:sz w:val="20"/>
                <w:lang w:bidi="th-TH"/>
              </w:rPr>
              <w:t>s Notas Comerciais</w:t>
            </w:r>
            <w:r w:rsidRPr="00036DCA">
              <w:rPr>
                <w:rFonts w:ascii="Trebuchet MS" w:hAnsi="Trebuchet MS" w:cstheme="minorHAnsi"/>
                <w:sz w:val="20"/>
                <w:lang w:bidi="th-TH"/>
              </w:rPr>
              <w:t xml:space="preserve"> será amortizado em uma única parcela na Data de Vencimento.</w:t>
            </w:r>
            <w:r w:rsidRPr="00036DCA">
              <w:rPr>
                <w:rFonts w:ascii="Trebuchet MS" w:eastAsia="Arial Unicode MS" w:hAnsi="Trebuchet MS"/>
                <w:w w:val="0"/>
                <w:sz w:val="20"/>
              </w:rPr>
              <w:t xml:space="preserve"> </w:t>
            </w:r>
          </w:p>
        </w:tc>
        <w:tc>
          <w:tcPr>
            <w:tcW w:w="16" w:type="dxa"/>
            <w:vAlign w:val="center"/>
            <w:hideMark/>
          </w:tcPr>
          <w:p w14:paraId="77173D3D"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3053296A"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6763FEED"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0237C37C"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32AB5C48"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1689849"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OUTRAS CARACTERÍSTICAS DA EMISSÃO</w:t>
            </w:r>
          </w:p>
        </w:tc>
        <w:tc>
          <w:tcPr>
            <w:tcW w:w="16" w:type="dxa"/>
            <w:vAlign w:val="center"/>
            <w:hideMark/>
          </w:tcPr>
          <w:p w14:paraId="24A6EBA8"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1EF9D555"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30009BC"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6382761B"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5BFE3E40" w14:textId="77777777" w:rsidTr="007C33C6">
        <w:trPr>
          <w:trHeight w:val="27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179EA74"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Forma: </w:t>
            </w:r>
          </w:p>
        </w:tc>
        <w:tc>
          <w:tcPr>
            <w:tcW w:w="7736" w:type="dxa"/>
            <w:gridSpan w:val="6"/>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D245667"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Escritural;</w:t>
            </w:r>
          </w:p>
        </w:tc>
        <w:tc>
          <w:tcPr>
            <w:tcW w:w="16" w:type="dxa"/>
            <w:vAlign w:val="center"/>
            <w:hideMark/>
          </w:tcPr>
          <w:p w14:paraId="2613ADC6"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0993D28A" w14:textId="77777777" w:rsidTr="007C33C6">
        <w:trPr>
          <w:trHeight w:val="463"/>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43A6F55E"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Garantias:</w:t>
            </w:r>
          </w:p>
        </w:tc>
        <w:tc>
          <w:tcPr>
            <w:tcW w:w="7736" w:type="dxa"/>
            <w:gridSpan w:val="6"/>
            <w:tcBorders>
              <w:top w:val="nil"/>
              <w:left w:val="nil"/>
              <w:bottom w:val="single" w:sz="8" w:space="0" w:color="auto"/>
              <w:right w:val="single" w:sz="8" w:space="0" w:color="auto"/>
            </w:tcBorders>
            <w:tcMar>
              <w:top w:w="0" w:type="dxa"/>
              <w:left w:w="70" w:type="dxa"/>
              <w:bottom w:w="0" w:type="dxa"/>
              <w:right w:w="70" w:type="dxa"/>
            </w:tcMar>
            <w:vAlign w:val="center"/>
          </w:tcPr>
          <w:p w14:paraId="771FE200" w14:textId="65CE5D67" w:rsidR="0065131C" w:rsidRPr="00036DCA" w:rsidRDefault="00E62934" w:rsidP="00D434E4">
            <w:pPr>
              <w:pStyle w:val="p0"/>
              <w:suppressAutoHyphens/>
              <w:spacing w:line="360" w:lineRule="auto"/>
              <w:rPr>
                <w:rFonts w:ascii="Trebuchet MS" w:eastAsia="Arial Unicode MS" w:hAnsi="Trebuchet MS"/>
                <w:w w:val="0"/>
                <w:sz w:val="20"/>
              </w:rPr>
            </w:pPr>
            <w:r w:rsidRPr="00036DCA">
              <w:rPr>
                <w:rFonts w:ascii="Trebuchet MS" w:hAnsi="Trebuchet MS" w:cstheme="minorHAnsi"/>
                <w:sz w:val="20"/>
                <w:lang w:bidi="th-TH"/>
              </w:rPr>
              <w:t xml:space="preserve">O </w:t>
            </w:r>
            <w:r w:rsidRPr="00036DCA">
              <w:rPr>
                <w:rFonts w:ascii="Trebuchet MS" w:hAnsi="Trebuchet MS"/>
                <w:snapToGrid w:val="0"/>
                <w:sz w:val="20"/>
              </w:rPr>
              <w:t>Aval, a Cessão Fiduciária Unidades, Alienação Fiduciária Terreno, Alienação Fiduciária de Quotas e Alienação Fiduciária Unidades</w:t>
            </w:r>
            <w:r w:rsidR="0065131C" w:rsidRPr="00036DCA">
              <w:rPr>
                <w:rFonts w:ascii="Trebuchet MS" w:hAnsi="Trebuchet MS" w:cstheme="minorHAnsi"/>
                <w:sz w:val="20"/>
                <w:lang w:bidi="th-TH"/>
              </w:rPr>
              <w:t>, conforme definidas na Escritura de Emissão</w:t>
            </w:r>
            <w:r w:rsidR="0065131C" w:rsidRPr="00036DCA">
              <w:rPr>
                <w:rFonts w:ascii="Trebuchet MS" w:eastAsia="Arial Unicode MS" w:hAnsi="Trebuchet MS"/>
                <w:w w:val="0"/>
                <w:sz w:val="20"/>
              </w:rPr>
              <w:t>.</w:t>
            </w:r>
          </w:p>
        </w:tc>
        <w:tc>
          <w:tcPr>
            <w:tcW w:w="16" w:type="dxa"/>
            <w:vAlign w:val="center"/>
            <w:hideMark/>
          </w:tcPr>
          <w:p w14:paraId="1D2E0573"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1A923659" w14:textId="77777777" w:rsidTr="007C33C6">
        <w:trPr>
          <w:trHeight w:val="24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0700AFBC"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40626A3B"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501C46F"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63BB0CC"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QUALIFICAÇÃO DO SUBSCRITOR</w:t>
            </w:r>
          </w:p>
        </w:tc>
        <w:tc>
          <w:tcPr>
            <w:tcW w:w="16" w:type="dxa"/>
            <w:vAlign w:val="center"/>
            <w:hideMark/>
          </w:tcPr>
          <w:p w14:paraId="6AFA725A"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14D1ACF0" w14:textId="77777777" w:rsidTr="007C33C6">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FD992CA"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Nome ou Denominação Social: </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8E13FA0"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CPF ou CNPJ: </w:t>
            </w:r>
          </w:p>
        </w:tc>
        <w:tc>
          <w:tcPr>
            <w:tcW w:w="16" w:type="dxa"/>
            <w:vAlign w:val="center"/>
            <w:hideMark/>
          </w:tcPr>
          <w:p w14:paraId="2452BAB6"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7327CCFE" w14:textId="77777777" w:rsidTr="007C33C6">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4AE43E57" w14:textId="77777777" w:rsidR="0065131C" w:rsidRPr="00036DCA" w:rsidRDefault="00E62934" w:rsidP="00D434E4">
            <w:pPr>
              <w:pStyle w:val="p0"/>
              <w:suppressAutoHyphens/>
              <w:spacing w:line="360" w:lineRule="auto"/>
              <w:rPr>
                <w:rFonts w:ascii="Trebuchet MS" w:eastAsia="Arial Unicode MS" w:hAnsi="Trebuchet MS"/>
                <w:w w:val="0"/>
                <w:sz w:val="20"/>
              </w:rPr>
            </w:pPr>
            <w:r w:rsidRPr="00036DCA">
              <w:rPr>
                <w:rFonts w:ascii="Trebuchet MS" w:hAnsi="Trebuchet MS" w:cs="Tahoma"/>
                <w:b/>
                <w:sz w:val="20"/>
              </w:rPr>
              <w:t>TRUE SECURITIZADORA S.A.</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31387090" w14:textId="77777777" w:rsidR="0065131C" w:rsidRPr="00036DCA" w:rsidRDefault="00E62934" w:rsidP="00D434E4">
            <w:pPr>
              <w:pStyle w:val="p0"/>
              <w:suppressAutoHyphens/>
              <w:spacing w:line="360" w:lineRule="auto"/>
              <w:rPr>
                <w:rFonts w:ascii="Trebuchet MS" w:eastAsia="Arial Unicode MS" w:hAnsi="Trebuchet MS"/>
                <w:w w:val="0"/>
                <w:sz w:val="20"/>
              </w:rPr>
            </w:pPr>
            <w:r w:rsidRPr="00036DCA">
              <w:rPr>
                <w:rFonts w:ascii="Trebuchet MS" w:hAnsi="Trebuchet MS" w:cs="Tahoma"/>
                <w:sz w:val="20"/>
              </w:rPr>
              <w:t>12.130.744/0001-00</w:t>
            </w:r>
          </w:p>
        </w:tc>
        <w:tc>
          <w:tcPr>
            <w:tcW w:w="16" w:type="dxa"/>
            <w:vAlign w:val="center"/>
            <w:hideMark/>
          </w:tcPr>
          <w:p w14:paraId="5D431FCC"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5387DA8" w14:textId="77777777" w:rsidTr="007C33C6">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8F01E17"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Endereço: </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EBF2EE7"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N</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776FF86"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Complemento:</w:t>
            </w:r>
          </w:p>
        </w:tc>
        <w:tc>
          <w:tcPr>
            <w:tcW w:w="16" w:type="dxa"/>
            <w:vAlign w:val="center"/>
            <w:hideMark/>
          </w:tcPr>
          <w:p w14:paraId="0B35ACF2"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5B807F10" w14:textId="77777777" w:rsidTr="007C33C6">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03396349" w14:textId="77777777" w:rsidR="0065131C" w:rsidRPr="00036DCA" w:rsidRDefault="00E62934" w:rsidP="00D434E4">
            <w:pPr>
              <w:pStyle w:val="p0"/>
              <w:suppressAutoHyphens/>
              <w:spacing w:line="360" w:lineRule="auto"/>
              <w:rPr>
                <w:rFonts w:ascii="Trebuchet MS" w:eastAsia="Arial Unicode MS" w:hAnsi="Trebuchet MS"/>
                <w:w w:val="0"/>
                <w:sz w:val="20"/>
              </w:rPr>
            </w:pPr>
            <w:r w:rsidRPr="00036DCA">
              <w:rPr>
                <w:rFonts w:ascii="Trebuchet MS" w:hAnsi="Trebuchet MS" w:cs="Tahoma"/>
                <w:sz w:val="20"/>
              </w:rPr>
              <w:t>Avenida Santo Amaro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4BA2A569" w14:textId="77777777" w:rsidR="0065131C" w:rsidRPr="00036DCA" w:rsidRDefault="00E62934" w:rsidP="00D434E4">
            <w:pPr>
              <w:pStyle w:val="p0"/>
              <w:suppressAutoHyphens/>
              <w:spacing w:line="360" w:lineRule="auto"/>
              <w:rPr>
                <w:rFonts w:ascii="Trebuchet MS" w:eastAsia="Arial Unicode MS" w:hAnsi="Trebuchet MS"/>
                <w:w w:val="0"/>
                <w:sz w:val="20"/>
              </w:rPr>
            </w:pPr>
            <w:r w:rsidRPr="00036DCA">
              <w:rPr>
                <w:rFonts w:ascii="Trebuchet MS" w:hAnsi="Trebuchet MS" w:cs="Tahoma"/>
                <w:sz w:val="20"/>
              </w:rPr>
              <w:t>48</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39B08856" w14:textId="77777777" w:rsidR="0065131C" w:rsidRPr="00036DCA" w:rsidRDefault="00E62934" w:rsidP="00D434E4">
            <w:pPr>
              <w:pStyle w:val="p0"/>
              <w:suppressAutoHyphens/>
              <w:spacing w:line="360" w:lineRule="auto"/>
              <w:rPr>
                <w:rFonts w:ascii="Trebuchet MS" w:eastAsia="Arial Unicode MS" w:hAnsi="Trebuchet MS"/>
                <w:w w:val="0"/>
                <w:sz w:val="20"/>
              </w:rPr>
            </w:pPr>
            <w:r w:rsidRPr="00036DCA">
              <w:rPr>
                <w:rFonts w:ascii="Trebuchet MS" w:hAnsi="Trebuchet MS" w:cs="Tahoma"/>
                <w:sz w:val="20"/>
              </w:rPr>
              <w:t>1º andar, conjunto 12</w:t>
            </w:r>
          </w:p>
        </w:tc>
        <w:tc>
          <w:tcPr>
            <w:tcW w:w="16" w:type="dxa"/>
            <w:vAlign w:val="center"/>
            <w:hideMark/>
          </w:tcPr>
          <w:p w14:paraId="446B17E5"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1FE5442" w14:textId="77777777" w:rsidTr="007C33C6">
        <w:trPr>
          <w:trHeight w:val="24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hideMark/>
          </w:tcPr>
          <w:p w14:paraId="6B975E9A"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Bairro:</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29153953"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E44F6E7"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Cidade:</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6C0B5EA"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UF: </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hideMark/>
          </w:tcPr>
          <w:p w14:paraId="4A0F9C1D"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País:</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53E4D0A9"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0C25D238"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E83D775" w14:textId="77777777" w:rsidTr="007C33C6">
        <w:trPr>
          <w:trHeight w:val="27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tcPr>
          <w:p w14:paraId="34F33E5F"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Itaim Bibi</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72AC868B"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5FB28000"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São Paulo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5DE5636E"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SP</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tcPr>
          <w:p w14:paraId="44244E39"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Brasil</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3FD9C3B0"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20350EC1"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36D05B33"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12ED7913"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3B4A9203"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3650B9F5"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24792C2"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NOTA</w:t>
            </w:r>
            <w:r w:rsidR="009C2C54" w:rsidRPr="00036DCA">
              <w:rPr>
                <w:rFonts w:ascii="Trebuchet MS" w:eastAsia="Arial Unicode MS" w:hAnsi="Trebuchet MS"/>
                <w:w w:val="0"/>
                <w:sz w:val="20"/>
              </w:rPr>
              <w:t>S</w:t>
            </w:r>
            <w:r w:rsidRPr="00036DCA">
              <w:rPr>
                <w:rFonts w:ascii="Trebuchet MS" w:eastAsia="Arial Unicode MS" w:hAnsi="Trebuchet MS"/>
                <w:w w:val="0"/>
                <w:sz w:val="20"/>
              </w:rPr>
              <w:t xml:space="preserve"> </w:t>
            </w:r>
            <w:r w:rsidR="009C2C54" w:rsidRPr="00036DCA">
              <w:rPr>
                <w:rFonts w:ascii="Trebuchet MS" w:eastAsia="Arial Unicode MS" w:hAnsi="Trebuchet MS"/>
                <w:w w:val="0"/>
                <w:sz w:val="20"/>
              </w:rPr>
              <w:t xml:space="preserve">COMERCIAIS </w:t>
            </w:r>
            <w:r w:rsidRPr="00036DCA">
              <w:rPr>
                <w:rFonts w:ascii="Trebuchet MS" w:eastAsia="Arial Unicode MS" w:hAnsi="Trebuchet MS"/>
                <w:w w:val="0"/>
                <w:sz w:val="20"/>
              </w:rPr>
              <w:t>SUBSCRITA</w:t>
            </w:r>
            <w:r w:rsidR="009C2C54" w:rsidRPr="00036DCA">
              <w:rPr>
                <w:rFonts w:ascii="Trebuchet MS" w:eastAsia="Arial Unicode MS" w:hAnsi="Trebuchet MS"/>
                <w:w w:val="0"/>
                <w:sz w:val="20"/>
              </w:rPr>
              <w:t>S</w:t>
            </w:r>
          </w:p>
        </w:tc>
        <w:tc>
          <w:tcPr>
            <w:tcW w:w="16" w:type="dxa"/>
            <w:vAlign w:val="center"/>
            <w:hideMark/>
          </w:tcPr>
          <w:p w14:paraId="3ED61782"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7C99F048" w14:textId="77777777" w:rsidTr="007C33C6">
        <w:trPr>
          <w:trHeight w:val="240"/>
          <w:jc w:val="center"/>
        </w:trPr>
        <w:tc>
          <w:tcPr>
            <w:tcW w:w="2578" w:type="dxa"/>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1FABCC7"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QUANTIDADE</w:t>
            </w:r>
          </w:p>
        </w:tc>
        <w:tc>
          <w:tcPr>
            <w:tcW w:w="8714" w:type="dxa"/>
            <w:gridSpan w:val="8"/>
            <w:tcBorders>
              <w:top w:val="nil"/>
              <w:left w:val="nil"/>
              <w:bottom w:val="single" w:sz="8" w:space="0" w:color="auto"/>
              <w:right w:val="single" w:sz="8" w:space="0" w:color="auto"/>
            </w:tcBorders>
            <w:noWrap/>
            <w:tcMar>
              <w:top w:w="0" w:type="dxa"/>
              <w:left w:w="70" w:type="dxa"/>
              <w:bottom w:w="0" w:type="dxa"/>
              <w:right w:w="70" w:type="dxa"/>
            </w:tcMar>
            <w:vAlign w:val="center"/>
          </w:tcPr>
          <w:p w14:paraId="1B28F0CB"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hAnsi="Trebuchet MS"/>
                <w:smallCaps/>
                <w:sz w:val="20"/>
              </w:rPr>
              <w:t>01</w:t>
            </w:r>
            <w:r w:rsidRPr="00036DCA">
              <w:rPr>
                <w:rFonts w:ascii="Trebuchet MS" w:eastAsia="Arial Unicode MS" w:hAnsi="Trebuchet MS"/>
                <w:w w:val="0"/>
                <w:sz w:val="20"/>
              </w:rPr>
              <w:t xml:space="preserve"> (</w:t>
            </w:r>
            <w:r w:rsidRPr="00036DCA">
              <w:rPr>
                <w:rFonts w:ascii="Trebuchet MS" w:hAnsi="Trebuchet MS"/>
                <w:smallCaps/>
                <w:sz w:val="20"/>
              </w:rPr>
              <w:t>UMA</w:t>
            </w:r>
            <w:r w:rsidRPr="00036DCA">
              <w:rPr>
                <w:rFonts w:ascii="Trebuchet MS" w:eastAsia="Arial Unicode MS" w:hAnsi="Trebuchet MS"/>
                <w:w w:val="0"/>
                <w:sz w:val="20"/>
              </w:rPr>
              <w:t>)</w:t>
            </w:r>
          </w:p>
        </w:tc>
        <w:tc>
          <w:tcPr>
            <w:tcW w:w="16" w:type="dxa"/>
            <w:vAlign w:val="center"/>
            <w:hideMark/>
          </w:tcPr>
          <w:p w14:paraId="0CAA4EB3"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A7EC765" w14:textId="77777777" w:rsidTr="007C33C6">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38A3F065"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FORMA DE INTEGRALIZAÇÃO </w:t>
            </w:r>
          </w:p>
        </w:tc>
        <w:tc>
          <w:tcPr>
            <w:tcW w:w="16" w:type="dxa"/>
            <w:vAlign w:val="center"/>
            <w:hideMark/>
          </w:tcPr>
          <w:p w14:paraId="044A1E73"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FAF385C" w14:textId="77777777" w:rsidTr="007C33C6">
        <w:trPr>
          <w:trHeight w:val="345"/>
          <w:jc w:val="center"/>
        </w:trPr>
        <w:tc>
          <w:tcPr>
            <w:tcW w:w="11292" w:type="dxa"/>
            <w:gridSpan w:val="10"/>
            <w:tcBorders>
              <w:top w:val="nil"/>
              <w:left w:val="single" w:sz="8" w:space="0" w:color="auto"/>
              <w:bottom w:val="single" w:sz="8" w:space="0" w:color="auto"/>
              <w:right w:val="single" w:sz="8" w:space="0" w:color="000000"/>
            </w:tcBorders>
            <w:tcMar>
              <w:top w:w="0" w:type="dxa"/>
              <w:left w:w="70" w:type="dxa"/>
              <w:bottom w:w="0" w:type="dxa"/>
              <w:right w:w="70" w:type="dxa"/>
            </w:tcMar>
            <w:vAlign w:val="center"/>
            <w:hideMark/>
          </w:tcPr>
          <w:p w14:paraId="5CB42835"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Conforme Escritura de Emissão, a</w:t>
            </w:r>
            <w:r w:rsidR="009C2C54" w:rsidRPr="00036DCA">
              <w:rPr>
                <w:rFonts w:ascii="Trebuchet MS" w:eastAsia="Arial Unicode MS" w:hAnsi="Trebuchet MS"/>
                <w:w w:val="0"/>
                <w:sz w:val="20"/>
              </w:rPr>
              <w:t>s Notas Comerciais</w:t>
            </w:r>
            <w:r w:rsidRPr="00036DCA">
              <w:rPr>
                <w:rFonts w:ascii="Trebuchet MS" w:eastAsia="Arial Unicode MS" w:hAnsi="Trebuchet MS"/>
                <w:w w:val="0"/>
                <w:sz w:val="20"/>
              </w:rPr>
              <w:t xml:space="preserve"> subscrita</w:t>
            </w:r>
            <w:r w:rsidR="009C2C54" w:rsidRPr="00036DCA">
              <w:rPr>
                <w:rFonts w:ascii="Trebuchet MS" w:eastAsia="Arial Unicode MS" w:hAnsi="Trebuchet MS"/>
                <w:w w:val="0"/>
                <w:sz w:val="20"/>
              </w:rPr>
              <w:t>s</w:t>
            </w:r>
            <w:r w:rsidRPr="00036DCA">
              <w:rPr>
                <w:rFonts w:ascii="Trebuchet MS" w:eastAsia="Arial Unicode MS" w:hAnsi="Trebuchet MS"/>
                <w:w w:val="0"/>
                <w:sz w:val="20"/>
              </w:rPr>
              <w:t xml:space="preserve"> por este Boletim de Subscrição </w:t>
            </w:r>
            <w:r w:rsidR="009C2C54" w:rsidRPr="00036DCA">
              <w:rPr>
                <w:rFonts w:ascii="Trebuchet MS" w:eastAsia="Arial Unicode MS" w:hAnsi="Trebuchet MS"/>
                <w:w w:val="0"/>
                <w:sz w:val="20"/>
              </w:rPr>
              <w:t xml:space="preserve">serão </w:t>
            </w:r>
            <w:r w:rsidRPr="00036DCA">
              <w:rPr>
                <w:rFonts w:ascii="Trebuchet MS" w:eastAsia="Arial Unicode MS" w:hAnsi="Trebuchet MS"/>
                <w:w w:val="0"/>
                <w:sz w:val="20"/>
              </w:rPr>
              <w:t>integralizada</w:t>
            </w:r>
            <w:r w:rsidR="009C2C54" w:rsidRPr="00036DCA">
              <w:rPr>
                <w:rFonts w:ascii="Trebuchet MS" w:eastAsia="Arial Unicode MS" w:hAnsi="Trebuchet MS"/>
                <w:w w:val="0"/>
                <w:sz w:val="20"/>
              </w:rPr>
              <w:t>s</w:t>
            </w:r>
            <w:r w:rsidRPr="00036DCA">
              <w:rPr>
                <w:rFonts w:ascii="Trebuchet MS" w:eastAsia="Arial Unicode MS" w:hAnsi="Trebuchet MS"/>
                <w:w w:val="0"/>
                <w:sz w:val="20"/>
              </w:rPr>
              <w:t xml:space="preserve"> após o cumprimento das Condições Precedentes.</w:t>
            </w:r>
          </w:p>
        </w:tc>
        <w:tc>
          <w:tcPr>
            <w:tcW w:w="16" w:type="dxa"/>
            <w:vAlign w:val="center"/>
            <w:hideMark/>
          </w:tcPr>
          <w:p w14:paraId="06777424"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0440CF19" w14:textId="77777777" w:rsidTr="007C33C6">
        <w:trPr>
          <w:trHeight w:val="11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7011EC7F"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7AAAC47C"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57F2038E" w14:textId="77777777" w:rsidTr="007C33C6">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4555A3E9"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ADESÃO AOS TERMOS E CONDIÇÕES</w:t>
            </w:r>
          </w:p>
        </w:tc>
        <w:tc>
          <w:tcPr>
            <w:tcW w:w="16" w:type="dxa"/>
            <w:vAlign w:val="center"/>
            <w:hideMark/>
          </w:tcPr>
          <w:p w14:paraId="017DF378"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1A82B2A0" w14:textId="77777777" w:rsidTr="007C33C6">
        <w:trPr>
          <w:trHeight w:val="3258"/>
          <w:jc w:val="center"/>
        </w:trPr>
        <w:tc>
          <w:tcPr>
            <w:tcW w:w="11292" w:type="dxa"/>
            <w:gridSpan w:val="10"/>
            <w:tcBorders>
              <w:top w:val="nil"/>
              <w:left w:val="single" w:sz="8" w:space="0" w:color="auto"/>
              <w:bottom w:val="single" w:sz="8" w:space="0" w:color="000000"/>
              <w:right w:val="single" w:sz="8" w:space="0" w:color="000000"/>
            </w:tcBorders>
            <w:tcMar>
              <w:top w:w="0" w:type="dxa"/>
              <w:left w:w="70" w:type="dxa"/>
              <w:bottom w:w="0" w:type="dxa"/>
              <w:right w:w="70" w:type="dxa"/>
            </w:tcMar>
            <w:vAlign w:val="center"/>
          </w:tcPr>
          <w:p w14:paraId="7A7F4AEE"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Condições:</w:t>
            </w:r>
          </w:p>
          <w:p w14:paraId="006A8ACB" w14:textId="77777777" w:rsidR="0065131C" w:rsidRPr="00036DCA" w:rsidRDefault="0065131C" w:rsidP="00D434E4">
            <w:pPr>
              <w:pStyle w:val="p0"/>
              <w:suppressAutoHyphens/>
              <w:spacing w:line="360" w:lineRule="auto"/>
              <w:rPr>
                <w:rFonts w:ascii="Trebuchet MS" w:eastAsia="Arial Unicode MS" w:hAnsi="Trebuchet MS"/>
                <w:w w:val="0"/>
                <w:sz w:val="20"/>
              </w:rPr>
            </w:pPr>
          </w:p>
          <w:p w14:paraId="125B4AD1"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O Subscritor, neste ato, declara, em caráter irrevogável e irretratável, em relação à </w:t>
            </w:r>
            <w:r w:rsidRPr="00036DCA">
              <w:rPr>
                <w:rFonts w:ascii="Trebuchet MS" w:hAnsi="Trebuchet MS"/>
                <w:smallCaps/>
                <w:sz w:val="20"/>
              </w:rPr>
              <w:t>1</w:t>
            </w:r>
            <w:r w:rsidRPr="00036DCA">
              <w:rPr>
                <w:rFonts w:ascii="Trebuchet MS" w:eastAsia="Arial Unicode MS" w:hAnsi="Trebuchet MS"/>
                <w:w w:val="0"/>
                <w:sz w:val="20"/>
              </w:rPr>
              <w:t>ª (</w:t>
            </w:r>
            <w:r w:rsidRPr="00036DCA">
              <w:rPr>
                <w:rFonts w:ascii="Trebuchet MS" w:hAnsi="Trebuchet MS" w:cstheme="minorHAnsi"/>
                <w:sz w:val="20"/>
                <w:lang w:bidi="th-TH"/>
              </w:rPr>
              <w:t>primeira)</w:t>
            </w:r>
            <w:r w:rsidRPr="00036DCA">
              <w:rPr>
                <w:rFonts w:ascii="Trebuchet MS" w:eastAsia="Arial Unicode MS" w:hAnsi="Trebuchet MS"/>
                <w:w w:val="0"/>
                <w:sz w:val="20"/>
              </w:rPr>
              <w:t xml:space="preserve"> emissão </w:t>
            </w:r>
            <w:proofErr w:type="spellStart"/>
            <w:r w:rsidRPr="00036DCA">
              <w:rPr>
                <w:rFonts w:ascii="Trebuchet MS" w:eastAsia="Arial Unicode MS" w:hAnsi="Trebuchet MS"/>
                <w:w w:val="0"/>
                <w:sz w:val="20"/>
              </w:rPr>
              <w:t>de</w:t>
            </w:r>
            <w:r w:rsidR="009C2C54" w:rsidRPr="00036DCA">
              <w:rPr>
                <w:rFonts w:ascii="Trebuchet MS" w:eastAsia="Arial Unicode MS" w:hAnsi="Trebuchet MS"/>
                <w:w w:val="0"/>
                <w:sz w:val="20"/>
              </w:rPr>
              <w:t>s</w:t>
            </w:r>
            <w:proofErr w:type="spellEnd"/>
            <w:r w:rsidR="009C2C54" w:rsidRPr="00036DCA">
              <w:rPr>
                <w:rFonts w:ascii="Trebuchet MS" w:eastAsia="Arial Unicode MS" w:hAnsi="Trebuchet MS"/>
                <w:w w:val="0"/>
                <w:sz w:val="20"/>
              </w:rPr>
              <w:t xml:space="preserve"> Notas Comerciais</w:t>
            </w:r>
            <w:r w:rsidRPr="00036DCA">
              <w:rPr>
                <w:rFonts w:ascii="Trebuchet MS" w:hAnsi="Trebuchet MS" w:cstheme="minorHAnsi"/>
                <w:sz w:val="20"/>
                <w:lang w:bidi="th-TH"/>
              </w:rPr>
              <w:t>, em série única, para colocação privada, da Emissora</w:t>
            </w:r>
            <w:r w:rsidRPr="00036DCA">
              <w:rPr>
                <w:rFonts w:ascii="Trebuchet MS" w:eastAsia="Arial Unicode MS" w:hAnsi="Trebuchet MS"/>
                <w:w w:val="0"/>
                <w:sz w:val="20"/>
              </w:rPr>
              <w:t>, para os devidos fins que conhece, está de acordo e por isso adere a todas as disposições constantes deste Boletim de Subscrição e da Escritura de Emissão.</w:t>
            </w:r>
          </w:p>
          <w:p w14:paraId="5351E8D3" w14:textId="77777777" w:rsidR="0065131C" w:rsidRPr="00036DCA" w:rsidRDefault="0065131C" w:rsidP="00D434E4">
            <w:pPr>
              <w:pStyle w:val="p0"/>
              <w:suppressAutoHyphens/>
              <w:spacing w:line="360" w:lineRule="auto"/>
              <w:rPr>
                <w:rFonts w:ascii="Trebuchet MS" w:eastAsia="Arial Unicode MS" w:hAnsi="Trebuchet MS"/>
                <w:w w:val="0"/>
                <w:sz w:val="20"/>
              </w:rPr>
            </w:pPr>
          </w:p>
          <w:p w14:paraId="085DD523" w14:textId="3FAC4DEA"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 xml:space="preserve">São Paulo/SP, </w:t>
            </w:r>
            <w:r w:rsidR="00BE4638" w:rsidRPr="00036DCA">
              <w:rPr>
                <w:rFonts w:ascii="Trebuchet MS" w:hAnsi="Trebuchet MS" w:cstheme="minorHAnsi"/>
                <w:smallCaps/>
                <w:sz w:val="20"/>
                <w:lang w:bidi="th-TH"/>
              </w:rPr>
              <w:t>23</w:t>
            </w:r>
            <w:r w:rsidR="00BE4638" w:rsidRPr="00036DCA">
              <w:rPr>
                <w:rFonts w:ascii="Trebuchet MS" w:eastAsia="Arial Unicode MS" w:hAnsi="Trebuchet MS"/>
                <w:w w:val="0"/>
                <w:sz w:val="20"/>
              </w:rPr>
              <w:t xml:space="preserve"> </w:t>
            </w:r>
            <w:r w:rsidRPr="00036DCA">
              <w:rPr>
                <w:rFonts w:ascii="Trebuchet MS" w:eastAsia="Arial Unicode MS" w:hAnsi="Trebuchet MS"/>
                <w:w w:val="0"/>
                <w:sz w:val="20"/>
              </w:rPr>
              <w:t xml:space="preserve">de </w:t>
            </w:r>
            <w:r w:rsidR="00BE4638" w:rsidRPr="00036DCA">
              <w:rPr>
                <w:rFonts w:ascii="Trebuchet MS" w:eastAsia="Arial Unicode MS" w:hAnsi="Trebuchet MS"/>
                <w:w w:val="0"/>
                <w:sz w:val="20"/>
              </w:rPr>
              <w:t xml:space="preserve">março </w:t>
            </w:r>
            <w:r w:rsidRPr="00036DCA">
              <w:rPr>
                <w:rFonts w:ascii="Trebuchet MS" w:eastAsia="Arial Unicode MS" w:hAnsi="Trebuchet MS"/>
                <w:w w:val="0"/>
                <w:sz w:val="20"/>
              </w:rPr>
              <w:t xml:space="preserve">de </w:t>
            </w:r>
            <w:r w:rsidR="00E62934" w:rsidRPr="00036DCA">
              <w:rPr>
                <w:rFonts w:ascii="Trebuchet MS" w:eastAsia="Arial Unicode MS" w:hAnsi="Trebuchet MS"/>
                <w:w w:val="0"/>
                <w:sz w:val="20"/>
              </w:rPr>
              <w:t>2023</w:t>
            </w:r>
            <w:r w:rsidRPr="00036DCA">
              <w:rPr>
                <w:rFonts w:ascii="Trebuchet MS" w:eastAsia="Arial Unicode MS" w:hAnsi="Trebuchet MS"/>
                <w:w w:val="0"/>
                <w:sz w:val="20"/>
              </w:rPr>
              <w:t>.</w:t>
            </w:r>
          </w:p>
          <w:p w14:paraId="12C65FDB"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p>
          <w:p w14:paraId="5F581A9D"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p>
          <w:p w14:paraId="5201F2DE"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lastRenderedPageBreak/>
              <w:t>______________________________________________________________</w:t>
            </w:r>
          </w:p>
          <w:p w14:paraId="2FCF15D3" w14:textId="77777777" w:rsidR="00E62934" w:rsidRPr="00036DCA" w:rsidRDefault="00E62934" w:rsidP="00D434E4">
            <w:pPr>
              <w:pStyle w:val="p0"/>
              <w:suppressAutoHyphens/>
              <w:spacing w:line="360" w:lineRule="auto"/>
              <w:jc w:val="center"/>
              <w:rPr>
                <w:rFonts w:ascii="Trebuchet MS" w:eastAsia="Arial Unicode MS" w:hAnsi="Trebuchet MS"/>
                <w:w w:val="0"/>
                <w:sz w:val="20"/>
              </w:rPr>
            </w:pPr>
            <w:r w:rsidRPr="00036DCA">
              <w:rPr>
                <w:rFonts w:ascii="Trebuchet MS" w:hAnsi="Trebuchet MS" w:cs="Tahoma"/>
                <w:b/>
                <w:sz w:val="20"/>
              </w:rPr>
              <w:t>TRUE SECURITIZADORA S.A.</w:t>
            </w:r>
          </w:p>
          <w:p w14:paraId="36851E10"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Subscritor</w:t>
            </w:r>
          </w:p>
          <w:p w14:paraId="2BDF208F" w14:textId="77777777" w:rsidR="0065131C" w:rsidRPr="00036DCA" w:rsidRDefault="0065131C" w:rsidP="00D434E4">
            <w:pPr>
              <w:pStyle w:val="p0"/>
              <w:pBdr>
                <w:bottom w:val="single" w:sz="12" w:space="1" w:color="auto"/>
              </w:pBdr>
              <w:suppressAutoHyphens/>
              <w:spacing w:line="360" w:lineRule="auto"/>
              <w:rPr>
                <w:rFonts w:ascii="Trebuchet MS" w:eastAsia="Arial Unicode MS" w:hAnsi="Trebuchet MS"/>
                <w:w w:val="0"/>
                <w:sz w:val="20"/>
              </w:rPr>
            </w:pPr>
          </w:p>
          <w:p w14:paraId="29F0D223" w14:textId="77777777" w:rsidR="00091B29" w:rsidRPr="00036DCA" w:rsidRDefault="00091B29" w:rsidP="00D434E4">
            <w:pPr>
              <w:pStyle w:val="p0"/>
              <w:spacing w:line="360" w:lineRule="auto"/>
              <w:jc w:val="center"/>
              <w:rPr>
                <w:rFonts w:ascii="Trebuchet MS" w:eastAsia="Arial Unicode MS" w:hAnsi="Trebuchet MS"/>
                <w:w w:val="0"/>
                <w:sz w:val="20"/>
              </w:rPr>
            </w:pPr>
          </w:p>
          <w:p w14:paraId="16BA476F" w14:textId="77777777" w:rsidR="00E62934" w:rsidRPr="00036DCA" w:rsidRDefault="00E62934" w:rsidP="00D434E4">
            <w:pPr>
              <w:pStyle w:val="p0"/>
              <w:spacing w:line="360" w:lineRule="auto"/>
              <w:jc w:val="center"/>
              <w:rPr>
                <w:rFonts w:ascii="Trebuchet MS" w:eastAsia="Arial Unicode MS" w:hAnsi="Trebuchet MS"/>
                <w:w w:val="0"/>
                <w:sz w:val="20"/>
              </w:rPr>
            </w:pPr>
          </w:p>
          <w:p w14:paraId="03532214" w14:textId="77777777" w:rsidR="00091B29" w:rsidRPr="00036DCA" w:rsidRDefault="00091B29" w:rsidP="00D434E4">
            <w:pPr>
              <w:spacing w:line="360" w:lineRule="auto"/>
              <w:jc w:val="center"/>
              <w:rPr>
                <w:rFonts w:ascii="Trebuchet MS" w:hAnsi="Trebuchet MS"/>
                <w:sz w:val="20"/>
                <w:szCs w:val="20"/>
              </w:rPr>
            </w:pPr>
            <w:r w:rsidRPr="00036DCA">
              <w:rPr>
                <w:rFonts w:ascii="Trebuchet MS" w:eastAsia="Arial Unicode MS" w:hAnsi="Trebuchet MS"/>
                <w:w w:val="0"/>
                <w:sz w:val="20"/>
                <w:szCs w:val="20"/>
              </w:rPr>
              <w:t>__________________________________________</w:t>
            </w:r>
          </w:p>
          <w:p w14:paraId="274F07F3" w14:textId="2BE48123" w:rsidR="00E62934" w:rsidRPr="00036DCA" w:rsidRDefault="00E95034" w:rsidP="00D434E4">
            <w:pPr>
              <w:pStyle w:val="p0"/>
              <w:suppressAutoHyphens/>
              <w:spacing w:line="360" w:lineRule="auto"/>
              <w:jc w:val="center"/>
              <w:rPr>
                <w:rFonts w:ascii="Trebuchet MS" w:hAnsi="Trebuchet MS"/>
                <w:sz w:val="20"/>
              </w:rPr>
            </w:pPr>
            <w:r w:rsidRPr="00036DCA">
              <w:rPr>
                <w:rFonts w:ascii="Trebuchet MS" w:hAnsi="Trebuchet MS"/>
                <w:b/>
                <w:bCs/>
                <w:sz w:val="20"/>
                <w:lang w:val="x-none"/>
              </w:rPr>
              <w:t>P3BR REAL ESTATE EMPREENDIMENTOS E PARTICIPACOES LTDA</w:t>
            </w:r>
            <w:r w:rsidRPr="00036DCA">
              <w:rPr>
                <w:rFonts w:ascii="Trebuchet MS" w:hAnsi="Trebuchet MS"/>
                <w:sz w:val="20"/>
              </w:rPr>
              <w:t>.</w:t>
            </w:r>
          </w:p>
          <w:p w14:paraId="1DF0AEFA"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Emissora</w:t>
            </w:r>
          </w:p>
          <w:p w14:paraId="3575720E" w14:textId="77777777" w:rsidR="00091B29" w:rsidRPr="00036DCA" w:rsidRDefault="00091B29" w:rsidP="00D434E4">
            <w:pPr>
              <w:pStyle w:val="p0"/>
              <w:suppressAutoHyphens/>
              <w:spacing w:line="360" w:lineRule="auto"/>
              <w:rPr>
                <w:rFonts w:ascii="Trebuchet MS" w:eastAsia="Arial Unicode MS" w:hAnsi="Trebuchet MS"/>
                <w:w w:val="0"/>
                <w:sz w:val="20"/>
              </w:rPr>
            </w:pPr>
          </w:p>
          <w:p w14:paraId="75A556A1" w14:textId="77777777" w:rsidR="00091B29" w:rsidRPr="00036DCA" w:rsidRDefault="00091B29" w:rsidP="00D434E4">
            <w:pPr>
              <w:pStyle w:val="p0"/>
              <w:suppressAutoHyphens/>
              <w:spacing w:line="360" w:lineRule="auto"/>
              <w:rPr>
                <w:rFonts w:ascii="Trebuchet MS" w:eastAsia="Arial Unicode MS" w:hAnsi="Trebuchet MS"/>
                <w:w w:val="0"/>
                <w:sz w:val="20"/>
              </w:rPr>
            </w:pPr>
          </w:p>
          <w:p w14:paraId="62F94CA2" w14:textId="77777777" w:rsidR="0065131C" w:rsidRPr="00036DCA" w:rsidRDefault="0065131C" w:rsidP="00D434E4">
            <w:pPr>
              <w:pStyle w:val="p0"/>
              <w:suppressAutoHyphens/>
              <w:spacing w:line="360" w:lineRule="auto"/>
              <w:rPr>
                <w:rFonts w:ascii="Trebuchet MS" w:eastAsia="Arial Unicode MS" w:hAnsi="Trebuchet MS"/>
                <w:w w:val="0"/>
                <w:sz w:val="20"/>
              </w:rPr>
            </w:pPr>
          </w:p>
          <w:tbl>
            <w:tblPr>
              <w:tblW w:w="0" w:type="auto"/>
              <w:tblCellMar>
                <w:left w:w="0" w:type="dxa"/>
                <w:right w:w="0" w:type="dxa"/>
              </w:tblCellMar>
              <w:tblLook w:val="04A0" w:firstRow="1" w:lastRow="0" w:firstColumn="1" w:lastColumn="0" w:noHBand="0" w:noVBand="1"/>
            </w:tblPr>
            <w:tblGrid>
              <w:gridCol w:w="5172"/>
              <w:gridCol w:w="5172"/>
            </w:tblGrid>
            <w:tr w:rsidR="0065131C" w:rsidRPr="00036DCA" w14:paraId="3CF0ABF5" w14:textId="77777777" w:rsidTr="007C33C6">
              <w:tc>
                <w:tcPr>
                  <w:tcW w:w="5172" w:type="dxa"/>
                  <w:tcMar>
                    <w:top w:w="0" w:type="dxa"/>
                    <w:left w:w="108" w:type="dxa"/>
                    <w:bottom w:w="0" w:type="dxa"/>
                    <w:right w:w="108" w:type="dxa"/>
                  </w:tcMar>
                </w:tcPr>
                <w:p w14:paraId="10FDBD4B"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TESTEMUNHAS:</w:t>
                  </w:r>
                </w:p>
                <w:p w14:paraId="7153A2EF" w14:textId="77777777" w:rsidR="0065131C" w:rsidRPr="00036DCA" w:rsidRDefault="0065131C" w:rsidP="00D434E4">
                  <w:pPr>
                    <w:pStyle w:val="p0"/>
                    <w:suppressAutoHyphens/>
                    <w:spacing w:line="360" w:lineRule="auto"/>
                    <w:rPr>
                      <w:rFonts w:ascii="Trebuchet MS" w:eastAsia="Arial Unicode MS" w:hAnsi="Trebuchet MS"/>
                      <w:w w:val="0"/>
                      <w:sz w:val="20"/>
                    </w:rPr>
                  </w:pPr>
                </w:p>
                <w:p w14:paraId="309EAFF9"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__________________________________________</w:t>
                  </w:r>
                </w:p>
                <w:p w14:paraId="52D1B4C1" w14:textId="77777777" w:rsidR="0065131C" w:rsidRPr="00036DCA" w:rsidRDefault="0065131C" w:rsidP="00D434E4">
                  <w:pPr>
                    <w:pStyle w:val="p0"/>
                    <w:suppressAutoHyphens/>
                    <w:spacing w:line="360" w:lineRule="auto"/>
                    <w:jc w:val="left"/>
                    <w:rPr>
                      <w:rFonts w:ascii="Trebuchet MS" w:eastAsia="Arial Unicode MS" w:hAnsi="Trebuchet MS"/>
                      <w:w w:val="0"/>
                      <w:sz w:val="20"/>
                    </w:rPr>
                  </w:pPr>
                  <w:r w:rsidRPr="00036DCA">
                    <w:rPr>
                      <w:rFonts w:ascii="Trebuchet MS" w:eastAsia="Arial Unicode MS" w:hAnsi="Trebuchet MS"/>
                      <w:w w:val="0"/>
                      <w:sz w:val="20"/>
                    </w:rPr>
                    <w:t>Nome:</w:t>
                  </w:r>
                  <w:r w:rsidR="00091B29" w:rsidRPr="00036DCA">
                    <w:rPr>
                      <w:rFonts w:ascii="Trebuchet MS" w:eastAsia="Arial Unicode MS" w:hAnsi="Trebuchet MS"/>
                      <w:w w:val="0"/>
                      <w:sz w:val="20"/>
                    </w:rPr>
                    <w:t xml:space="preserve"> </w:t>
                  </w:r>
                </w:p>
                <w:p w14:paraId="52102D06" w14:textId="77777777" w:rsidR="0065131C" w:rsidRPr="00036DCA" w:rsidRDefault="0065131C" w:rsidP="00D434E4">
                  <w:pPr>
                    <w:pStyle w:val="p0"/>
                    <w:suppressAutoHyphens/>
                    <w:spacing w:line="360" w:lineRule="auto"/>
                    <w:jc w:val="left"/>
                    <w:rPr>
                      <w:rFonts w:ascii="Trebuchet MS" w:eastAsia="Arial Unicode MS" w:hAnsi="Trebuchet MS"/>
                      <w:w w:val="0"/>
                      <w:sz w:val="20"/>
                    </w:rPr>
                  </w:pPr>
                  <w:r w:rsidRPr="00036DCA">
                    <w:rPr>
                      <w:rFonts w:ascii="Trebuchet MS" w:eastAsia="Arial Unicode MS" w:hAnsi="Trebuchet MS"/>
                      <w:w w:val="0"/>
                      <w:sz w:val="20"/>
                    </w:rPr>
                    <w:t>RG:</w:t>
                  </w:r>
                  <w:r w:rsidR="00091B29" w:rsidRPr="00036DCA">
                    <w:rPr>
                      <w:rFonts w:ascii="Trebuchet MS" w:eastAsia="Arial Unicode MS" w:hAnsi="Trebuchet MS"/>
                      <w:w w:val="0"/>
                      <w:sz w:val="20"/>
                    </w:rPr>
                    <w:t xml:space="preserve"> </w:t>
                  </w:r>
                </w:p>
                <w:p w14:paraId="519C2202" w14:textId="77777777" w:rsidR="0065131C" w:rsidRPr="00036DCA" w:rsidRDefault="0065131C" w:rsidP="00D434E4">
                  <w:pPr>
                    <w:pStyle w:val="p0"/>
                    <w:suppressAutoHyphens/>
                    <w:spacing w:line="360" w:lineRule="auto"/>
                    <w:jc w:val="left"/>
                    <w:rPr>
                      <w:rFonts w:ascii="Trebuchet MS" w:eastAsia="Arial Unicode MS" w:hAnsi="Trebuchet MS"/>
                      <w:w w:val="0"/>
                      <w:sz w:val="20"/>
                    </w:rPr>
                  </w:pPr>
                  <w:r w:rsidRPr="00036DCA">
                    <w:rPr>
                      <w:rFonts w:ascii="Trebuchet MS" w:eastAsia="Arial Unicode MS" w:hAnsi="Trebuchet MS"/>
                      <w:w w:val="0"/>
                      <w:sz w:val="20"/>
                    </w:rPr>
                    <w:t>CPF:</w:t>
                  </w:r>
                  <w:r w:rsidR="00091B29" w:rsidRPr="00036DCA">
                    <w:rPr>
                      <w:rFonts w:ascii="Trebuchet MS" w:eastAsia="Arial Unicode MS" w:hAnsi="Trebuchet MS"/>
                      <w:w w:val="0"/>
                      <w:sz w:val="20"/>
                    </w:rPr>
                    <w:t xml:space="preserve"> </w:t>
                  </w:r>
                </w:p>
              </w:tc>
              <w:tc>
                <w:tcPr>
                  <w:tcW w:w="5172" w:type="dxa"/>
                  <w:tcMar>
                    <w:top w:w="0" w:type="dxa"/>
                    <w:left w:w="108" w:type="dxa"/>
                    <w:bottom w:w="0" w:type="dxa"/>
                    <w:right w:w="108" w:type="dxa"/>
                  </w:tcMar>
                </w:tcPr>
                <w:p w14:paraId="6DD196F7" w14:textId="77777777" w:rsidR="0065131C" w:rsidRPr="00036DCA" w:rsidRDefault="0065131C" w:rsidP="00D434E4">
                  <w:pPr>
                    <w:pStyle w:val="p0"/>
                    <w:suppressAutoHyphens/>
                    <w:spacing w:line="360" w:lineRule="auto"/>
                    <w:rPr>
                      <w:rFonts w:ascii="Trebuchet MS" w:eastAsia="Arial Unicode MS" w:hAnsi="Trebuchet MS"/>
                      <w:w w:val="0"/>
                      <w:sz w:val="20"/>
                    </w:rPr>
                  </w:pPr>
                </w:p>
                <w:p w14:paraId="1C9985AF" w14:textId="77777777" w:rsidR="0065131C" w:rsidRPr="00036DCA" w:rsidRDefault="0065131C" w:rsidP="00D434E4">
                  <w:pPr>
                    <w:pStyle w:val="p0"/>
                    <w:suppressAutoHyphens/>
                    <w:spacing w:line="360" w:lineRule="auto"/>
                    <w:rPr>
                      <w:rFonts w:ascii="Trebuchet MS" w:eastAsia="Arial Unicode MS" w:hAnsi="Trebuchet MS"/>
                      <w:w w:val="0"/>
                      <w:sz w:val="20"/>
                    </w:rPr>
                  </w:pPr>
                </w:p>
                <w:p w14:paraId="48AA391B"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__________________________________________</w:t>
                  </w:r>
                </w:p>
                <w:p w14:paraId="455D92EE" w14:textId="77777777" w:rsidR="0065131C" w:rsidRPr="00036DCA" w:rsidRDefault="0065131C" w:rsidP="00D434E4">
                  <w:pPr>
                    <w:pStyle w:val="p0"/>
                    <w:suppressAutoHyphens/>
                    <w:spacing w:line="360" w:lineRule="auto"/>
                    <w:jc w:val="left"/>
                    <w:rPr>
                      <w:rFonts w:ascii="Trebuchet MS" w:eastAsia="Arial Unicode MS" w:hAnsi="Trebuchet MS"/>
                      <w:w w:val="0"/>
                      <w:sz w:val="20"/>
                    </w:rPr>
                  </w:pPr>
                  <w:r w:rsidRPr="00036DCA">
                    <w:rPr>
                      <w:rFonts w:ascii="Trebuchet MS" w:eastAsia="Arial Unicode MS" w:hAnsi="Trebuchet MS"/>
                      <w:w w:val="0"/>
                      <w:sz w:val="20"/>
                    </w:rPr>
                    <w:t>Nome:</w:t>
                  </w:r>
                  <w:r w:rsidR="00091B29" w:rsidRPr="00036DCA">
                    <w:rPr>
                      <w:rFonts w:ascii="Trebuchet MS" w:eastAsia="Arial Unicode MS" w:hAnsi="Trebuchet MS"/>
                      <w:w w:val="0"/>
                      <w:sz w:val="20"/>
                    </w:rPr>
                    <w:t xml:space="preserve"> </w:t>
                  </w:r>
                </w:p>
                <w:p w14:paraId="31DA914C" w14:textId="77777777" w:rsidR="0065131C" w:rsidRPr="00036DCA" w:rsidRDefault="0065131C" w:rsidP="00D434E4">
                  <w:pPr>
                    <w:pStyle w:val="p0"/>
                    <w:suppressAutoHyphens/>
                    <w:spacing w:line="360" w:lineRule="auto"/>
                    <w:jc w:val="left"/>
                    <w:rPr>
                      <w:rFonts w:ascii="Trebuchet MS" w:eastAsia="Arial Unicode MS" w:hAnsi="Trebuchet MS"/>
                      <w:w w:val="0"/>
                      <w:sz w:val="20"/>
                    </w:rPr>
                  </w:pPr>
                  <w:r w:rsidRPr="00036DCA">
                    <w:rPr>
                      <w:rFonts w:ascii="Trebuchet MS" w:eastAsia="Arial Unicode MS" w:hAnsi="Trebuchet MS"/>
                      <w:w w:val="0"/>
                      <w:sz w:val="20"/>
                    </w:rPr>
                    <w:t>RG:</w:t>
                  </w:r>
                  <w:r w:rsidR="00091B29" w:rsidRPr="00036DCA">
                    <w:rPr>
                      <w:rFonts w:ascii="Trebuchet MS" w:eastAsia="Arial Unicode MS" w:hAnsi="Trebuchet MS"/>
                      <w:w w:val="0"/>
                      <w:sz w:val="20"/>
                    </w:rPr>
                    <w:t xml:space="preserve"> </w:t>
                  </w:r>
                </w:p>
                <w:p w14:paraId="2904EC79" w14:textId="77777777" w:rsidR="0065131C" w:rsidRPr="00036DCA" w:rsidRDefault="0065131C" w:rsidP="00D434E4">
                  <w:pPr>
                    <w:pStyle w:val="p0"/>
                    <w:suppressAutoHyphens/>
                    <w:spacing w:line="360" w:lineRule="auto"/>
                    <w:jc w:val="left"/>
                    <w:rPr>
                      <w:rFonts w:ascii="Trebuchet MS" w:eastAsia="Arial Unicode MS" w:hAnsi="Trebuchet MS"/>
                      <w:w w:val="0"/>
                      <w:sz w:val="20"/>
                    </w:rPr>
                  </w:pPr>
                  <w:r w:rsidRPr="00036DCA">
                    <w:rPr>
                      <w:rFonts w:ascii="Trebuchet MS" w:eastAsia="Arial Unicode MS" w:hAnsi="Trebuchet MS"/>
                      <w:w w:val="0"/>
                      <w:sz w:val="20"/>
                    </w:rPr>
                    <w:t>CPF:</w:t>
                  </w:r>
                  <w:r w:rsidR="00091B29" w:rsidRPr="00036DCA">
                    <w:rPr>
                      <w:rFonts w:ascii="Trebuchet MS" w:eastAsia="Arial Unicode MS" w:hAnsi="Trebuchet MS"/>
                      <w:w w:val="0"/>
                      <w:sz w:val="20"/>
                    </w:rPr>
                    <w:t xml:space="preserve"> </w:t>
                  </w:r>
                </w:p>
              </w:tc>
            </w:tr>
          </w:tbl>
          <w:p w14:paraId="7801B336"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74451D51"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bl>
    <w:p w14:paraId="230B63E4" w14:textId="77777777" w:rsidR="0065131C" w:rsidRPr="00036DCA" w:rsidRDefault="0065131C" w:rsidP="00D434E4">
      <w:pPr>
        <w:pStyle w:val="sub"/>
        <w:widowControl/>
        <w:tabs>
          <w:tab w:val="clear" w:pos="0"/>
          <w:tab w:val="clear" w:pos="1440"/>
          <w:tab w:val="clear" w:pos="2880"/>
          <w:tab w:val="clear" w:pos="4320"/>
          <w:tab w:val="left" w:pos="-2340"/>
        </w:tabs>
        <w:spacing w:before="0" w:after="0" w:line="360" w:lineRule="auto"/>
        <w:contextualSpacing/>
        <w:jc w:val="center"/>
        <w:rPr>
          <w:rFonts w:ascii="Trebuchet MS" w:hAnsi="Trebuchet MS"/>
          <w:b/>
          <w:sz w:val="20"/>
          <w:szCs w:val="20"/>
        </w:rPr>
      </w:pPr>
      <w:r w:rsidRPr="00036DCA" w:rsidDel="0054262C">
        <w:rPr>
          <w:rFonts w:ascii="Trebuchet MS" w:hAnsi="Trebuchet MS"/>
          <w:sz w:val="20"/>
          <w:szCs w:val="20"/>
        </w:rPr>
        <w:t xml:space="preserve"> </w:t>
      </w:r>
    </w:p>
    <w:p w14:paraId="0703EB69" w14:textId="77777777" w:rsidR="0065131C" w:rsidRPr="00036DCA" w:rsidRDefault="0065131C" w:rsidP="00D434E4">
      <w:pPr>
        <w:autoSpaceDE/>
        <w:autoSpaceDN/>
        <w:adjustRightInd/>
        <w:spacing w:line="360" w:lineRule="auto"/>
        <w:jc w:val="center"/>
        <w:rPr>
          <w:rFonts w:ascii="Trebuchet MS" w:hAnsi="Trebuchet MS"/>
          <w:b/>
          <w:sz w:val="20"/>
          <w:szCs w:val="20"/>
          <w:lang w:val="pt-PT"/>
        </w:rPr>
      </w:pPr>
    </w:p>
    <w:p w14:paraId="3C6ADCDB" w14:textId="77777777" w:rsidR="00C030AC" w:rsidRPr="00036DCA" w:rsidRDefault="00C030AC" w:rsidP="00D434E4">
      <w:pPr>
        <w:autoSpaceDE/>
        <w:autoSpaceDN/>
        <w:adjustRightInd/>
        <w:spacing w:line="360" w:lineRule="auto"/>
        <w:rPr>
          <w:rFonts w:ascii="Trebuchet MS" w:eastAsia="Arial Unicode MS" w:hAnsi="Trebuchet MS" w:cstheme="minorHAnsi"/>
          <w:b/>
          <w:w w:val="0"/>
          <w:sz w:val="20"/>
          <w:szCs w:val="20"/>
          <w:lang w:bidi="th-TH"/>
        </w:rPr>
      </w:pPr>
      <w:r w:rsidRPr="00036DCA">
        <w:rPr>
          <w:rFonts w:ascii="Trebuchet MS" w:eastAsia="Arial Unicode MS" w:hAnsi="Trebuchet MS" w:cstheme="minorHAnsi"/>
          <w:b/>
          <w:w w:val="0"/>
          <w:sz w:val="20"/>
          <w:szCs w:val="20"/>
          <w:lang w:bidi="th-TH"/>
        </w:rPr>
        <w:br w:type="page"/>
      </w:r>
    </w:p>
    <w:p w14:paraId="022B0481" w14:textId="7C088A11"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087B6DAC" w14:textId="77777777" w:rsidR="00E131A9" w:rsidRPr="00E131A9" w:rsidRDefault="00E131A9" w:rsidP="00D434E4">
      <w:pPr>
        <w:spacing w:line="360" w:lineRule="auto"/>
        <w:jc w:val="center"/>
        <w:rPr>
          <w:rFonts w:ascii="Trebuchet MS" w:hAnsi="Trebuchet MS"/>
          <w:b/>
          <w:bCs/>
          <w:sz w:val="20"/>
          <w:szCs w:val="20"/>
          <w:u w:val="single"/>
          <w:lang w:val="pt-PT"/>
        </w:rPr>
      </w:pPr>
    </w:p>
    <w:p w14:paraId="6AA7A2DC" w14:textId="50026F7A" w:rsidR="00242C4A" w:rsidRPr="00036DCA" w:rsidRDefault="00242C4A" w:rsidP="00D434E4">
      <w:pPr>
        <w:spacing w:line="360" w:lineRule="auto"/>
        <w:jc w:val="center"/>
        <w:rPr>
          <w:rFonts w:ascii="Trebuchet MS" w:hAnsi="Trebuchet MS"/>
          <w:b/>
          <w:bCs/>
          <w:sz w:val="20"/>
          <w:szCs w:val="20"/>
          <w:u w:val="single"/>
        </w:rPr>
      </w:pPr>
      <w:r w:rsidRPr="00036DCA">
        <w:rPr>
          <w:rFonts w:ascii="Trebuchet MS" w:hAnsi="Trebuchet MS"/>
          <w:b/>
          <w:bCs/>
          <w:sz w:val="20"/>
          <w:szCs w:val="20"/>
          <w:u w:val="single"/>
        </w:rPr>
        <w:t>ANEXO V -</w:t>
      </w:r>
    </w:p>
    <w:p w14:paraId="3C1FC1F1" w14:textId="77777777" w:rsidR="00242C4A" w:rsidRPr="00036DCA" w:rsidRDefault="00242C4A" w:rsidP="00D434E4">
      <w:pPr>
        <w:spacing w:line="360" w:lineRule="auto"/>
        <w:jc w:val="center"/>
        <w:rPr>
          <w:rFonts w:ascii="Trebuchet MS" w:hAnsi="Trebuchet MS"/>
          <w:b/>
          <w:bCs/>
          <w:sz w:val="20"/>
          <w:szCs w:val="20"/>
          <w:u w:val="single"/>
        </w:rPr>
      </w:pPr>
      <w:r w:rsidRPr="00036DCA">
        <w:rPr>
          <w:rFonts w:ascii="Trebuchet MS" w:hAnsi="Trebuchet MS"/>
          <w:b/>
          <w:bCs/>
          <w:sz w:val="20"/>
          <w:szCs w:val="20"/>
          <w:u w:val="single"/>
        </w:rPr>
        <w:t>CRONOGRAMA DE PAGAMENTOS</w:t>
      </w:r>
    </w:p>
    <w:p w14:paraId="2960033C" w14:textId="77777777" w:rsidR="00242C4A" w:rsidRPr="00036DCA" w:rsidRDefault="00242C4A" w:rsidP="00D434E4">
      <w:pPr>
        <w:spacing w:line="360" w:lineRule="auto"/>
        <w:rPr>
          <w:rFonts w:ascii="Trebuchet MS" w:hAnsi="Trebuchet MS"/>
          <w:sz w:val="20"/>
          <w:szCs w:val="20"/>
        </w:rPr>
      </w:pPr>
    </w:p>
    <w:tbl>
      <w:tblPr>
        <w:tblW w:w="7660" w:type="dxa"/>
        <w:jc w:val="center"/>
        <w:tblCellMar>
          <w:left w:w="0" w:type="dxa"/>
          <w:right w:w="0" w:type="dxa"/>
        </w:tblCellMar>
        <w:tblLook w:val="04A0" w:firstRow="1" w:lastRow="0" w:firstColumn="1" w:lastColumn="0" w:noHBand="0" w:noVBand="1"/>
      </w:tblPr>
      <w:tblGrid>
        <w:gridCol w:w="3032"/>
        <w:gridCol w:w="1771"/>
        <w:gridCol w:w="886"/>
        <w:gridCol w:w="1971"/>
      </w:tblGrid>
      <w:tr w:rsidR="00BE4638" w:rsidRPr="00036DCA" w14:paraId="6D83F90C" w14:textId="77777777" w:rsidTr="009E663F">
        <w:trPr>
          <w:trHeight w:val="255"/>
          <w:jc w:val="center"/>
        </w:trPr>
        <w:tc>
          <w:tcPr>
            <w:tcW w:w="7660" w:type="dxa"/>
            <w:gridSpan w:val="4"/>
            <w:tcBorders>
              <w:top w:val="nil"/>
              <w:left w:val="nil"/>
              <w:bottom w:val="nil"/>
              <w:right w:val="nil"/>
            </w:tcBorders>
            <w:shd w:val="clear" w:color="000000" w:fill="808080"/>
            <w:noWrap/>
            <w:tcMar>
              <w:top w:w="15" w:type="dxa"/>
              <w:left w:w="15" w:type="dxa"/>
              <w:bottom w:w="0" w:type="dxa"/>
              <w:right w:w="15" w:type="dxa"/>
            </w:tcMar>
            <w:vAlign w:val="bottom"/>
            <w:hideMark/>
          </w:tcPr>
          <w:p w14:paraId="5E11D778" w14:textId="77777777" w:rsidR="00BE4638" w:rsidRPr="00036DCA" w:rsidRDefault="00BE4638">
            <w:pPr>
              <w:autoSpaceDE/>
              <w:autoSpaceDN/>
              <w:adjustRightInd/>
              <w:jc w:val="center"/>
              <w:rPr>
                <w:rFonts w:ascii="Trebuchet MS" w:hAnsi="Trebuchet MS" w:cs="Arial"/>
                <w:b/>
                <w:bCs/>
                <w:color w:val="FFFFFF"/>
                <w:sz w:val="20"/>
                <w:szCs w:val="20"/>
              </w:rPr>
            </w:pPr>
            <w:r w:rsidRPr="00036DCA">
              <w:rPr>
                <w:rFonts w:ascii="Trebuchet MS" w:hAnsi="Trebuchet MS" w:cs="Arial"/>
                <w:b/>
                <w:bCs/>
                <w:color w:val="FFFFFF"/>
                <w:sz w:val="20"/>
                <w:szCs w:val="20"/>
              </w:rPr>
              <w:t>Nota Comercial</w:t>
            </w:r>
          </w:p>
        </w:tc>
      </w:tr>
      <w:tr w:rsidR="00BE4638" w:rsidRPr="00036DCA" w14:paraId="3707D81A" w14:textId="77777777" w:rsidTr="009E663F">
        <w:trPr>
          <w:trHeight w:val="255"/>
          <w:jc w:val="center"/>
        </w:trPr>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7AF6351F" w14:textId="77777777" w:rsidR="00BE4638" w:rsidRPr="00036DCA" w:rsidRDefault="00BE4638">
            <w:pPr>
              <w:jc w:val="center"/>
              <w:rPr>
                <w:rFonts w:ascii="Trebuchet MS" w:hAnsi="Trebuchet MS" w:cs="Arial"/>
                <w:b/>
                <w:bCs/>
                <w:color w:val="FFFFFF"/>
                <w:sz w:val="20"/>
                <w:szCs w:val="20"/>
              </w:rPr>
            </w:pPr>
            <w:r w:rsidRPr="00036DCA">
              <w:rPr>
                <w:rFonts w:ascii="Trebuchet MS" w:hAnsi="Trebuchet MS" w:cs="Arial"/>
                <w:b/>
                <w:bCs/>
                <w:color w:val="FFFFFF"/>
                <w:sz w:val="20"/>
                <w:szCs w:val="20"/>
              </w:rPr>
              <w:t>Período</w:t>
            </w:r>
          </w:p>
        </w:tc>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5260D887" w14:textId="77777777" w:rsidR="00BE4638" w:rsidRPr="00036DCA" w:rsidRDefault="00BE4638">
            <w:pPr>
              <w:jc w:val="center"/>
              <w:rPr>
                <w:rFonts w:ascii="Trebuchet MS" w:hAnsi="Trebuchet MS" w:cs="Arial"/>
                <w:b/>
                <w:bCs/>
                <w:color w:val="FFFFFF"/>
                <w:sz w:val="20"/>
                <w:szCs w:val="20"/>
              </w:rPr>
            </w:pPr>
            <w:r w:rsidRPr="00036DCA">
              <w:rPr>
                <w:rFonts w:ascii="Trebuchet MS" w:hAnsi="Trebuchet MS" w:cs="Arial"/>
                <w:b/>
                <w:bCs/>
                <w:color w:val="FFFFFF"/>
                <w:sz w:val="20"/>
                <w:szCs w:val="20"/>
              </w:rPr>
              <w:t>Data</w:t>
            </w:r>
          </w:p>
        </w:tc>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685F8D08" w14:textId="77777777" w:rsidR="00BE4638" w:rsidRPr="00036DCA" w:rsidRDefault="00BE4638">
            <w:pPr>
              <w:jc w:val="center"/>
              <w:rPr>
                <w:rFonts w:ascii="Trebuchet MS" w:hAnsi="Trebuchet MS" w:cs="Arial"/>
                <w:b/>
                <w:bCs/>
                <w:color w:val="FFFFFF"/>
                <w:sz w:val="20"/>
                <w:szCs w:val="20"/>
              </w:rPr>
            </w:pPr>
            <w:r w:rsidRPr="00036DCA">
              <w:rPr>
                <w:rFonts w:ascii="Trebuchet MS" w:hAnsi="Trebuchet MS" w:cs="Arial"/>
                <w:b/>
                <w:bCs/>
                <w:color w:val="FFFFFF"/>
                <w:sz w:val="20"/>
                <w:szCs w:val="20"/>
              </w:rPr>
              <w:t>Juros</w:t>
            </w:r>
          </w:p>
        </w:tc>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34B24B84" w14:textId="77777777" w:rsidR="00BE4638" w:rsidRPr="00036DCA" w:rsidRDefault="00BE4638">
            <w:pPr>
              <w:rPr>
                <w:rFonts w:ascii="Trebuchet MS" w:hAnsi="Trebuchet MS" w:cs="Arial"/>
                <w:b/>
                <w:bCs/>
                <w:color w:val="FFFFFF"/>
                <w:sz w:val="20"/>
                <w:szCs w:val="20"/>
              </w:rPr>
            </w:pPr>
            <w:r w:rsidRPr="00036DCA">
              <w:rPr>
                <w:rFonts w:ascii="Trebuchet MS" w:hAnsi="Trebuchet MS" w:cs="Arial"/>
                <w:b/>
                <w:bCs/>
                <w:color w:val="FFFFFF"/>
                <w:sz w:val="20"/>
                <w:szCs w:val="20"/>
              </w:rPr>
              <w:t>Amortização</w:t>
            </w:r>
          </w:p>
        </w:tc>
      </w:tr>
      <w:tr w:rsidR="00BE4638" w:rsidRPr="00036DCA" w14:paraId="1F5FD3C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FA2C6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Data de Emissão</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86EFF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29/03/2023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AFE00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32EAA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w:t>
            </w:r>
          </w:p>
        </w:tc>
      </w:tr>
      <w:tr w:rsidR="00BE4638" w:rsidRPr="00036DCA" w14:paraId="3B82DA6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4CDA2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59E7F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20/04/2023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254B8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CFF8A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483447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00D8F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903CC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22/05/2023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781E8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379CB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8752BF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E7318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62B6E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20/06/2023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1030C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2C599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16915E8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24EBE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7B3E8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20/07/2023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1ACF0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855EC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D6E11B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E3DB9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6B664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21/08/2023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3F7D6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BA702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2FC58A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AA692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8FF42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20/09/2023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95410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EB5A8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F6F98D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E23C0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25192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20/10/2023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42D3C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C2136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EA2399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47FCB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B7260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20/11/2023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3A350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10413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667A65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8722B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4B219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20/12/2023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55762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A2822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14BFDBD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6492A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5BA62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22/01/2024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010B1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12652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18EFA5F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62A4C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58F51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20/02/2024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BF11B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16EF8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FD59B9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BE0C9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F5778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20/03/2024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F7A09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D8377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4D8C333D"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BDC56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4A849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22/04/2024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CE5B7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97E72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712FCB44"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96841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56A43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20/05/2024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1E7033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72122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3E05BE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95F32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9D038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20/06/2024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9DBB1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1E77A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15AA33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3196A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6D409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22/07/2024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54868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B8B09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0F8BAD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35189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FDA3B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20/08/2024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7D655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A487C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79297D7E"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24F87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5CBAB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20/09/2024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73848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B0E40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7855AA8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C0428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C4594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21/10/2024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A0FF4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6D6F5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1C63AE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7B1CC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0B2F1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20/11/2024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1A85C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8B303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7E698CC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CE5FE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40D17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20/12/2024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AFB75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185B0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5F19AD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4BDCE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6685E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20/01/2025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2CA02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09B85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2786853E"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CE6E5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6BF4F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20/02/2025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A0AC9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0B3F4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7ED1DAE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B2733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F9F1B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20/03/2025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BA995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98E68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9AD9F0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C6EF4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D5AB3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22/04/2025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15461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2E277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7EF028B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BBC23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16818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20/05/2025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75330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33527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09217FC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564A1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6475D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20/06/2025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0AC3F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0D311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1C5BAB1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2F93C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45837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21/07/2025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D0AF2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DCB6B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67CCFE8"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BF1B7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8DB87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20/08/2025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E9857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B20BD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49F8599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40D5E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5B5BA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22/09/2025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D81A3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72962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476F73D"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930CB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5BAE2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20/10/2025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35210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40E3F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76B5052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F7BDF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3ECC8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20/11/2025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3901D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07F0F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5A7E07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92C06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ECA56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22/12/2025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926D2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718FD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017CF99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5AA89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01A82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20/01/2026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9BD19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C4019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5793452"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8098A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6D4DB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20/02/2026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4AF49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95AF7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1CC1F6A8"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D905E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C4602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20/03/2026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A8E3C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37F51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28A475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203E3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FF536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20/04/2026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2FF36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98C35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CE74224"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E03FB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F9C25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20/05/2026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A0B87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D10CD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0F2D9D2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E1405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6DF43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22/06/2026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3FAF8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3EF44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47A1FD6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F2FA2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74406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20/07/2026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D68D4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F68D9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09157B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82DFF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lastRenderedPageBreak/>
              <w:t>41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D7C4A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20/08/2026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A0090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87C4A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0F6DE3B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E022F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AB0D4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21/09/2026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28BCD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E2A8A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DACFEA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C6C34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3E005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20/10/2026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9FCE0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AF431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025933E7"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B222D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EF416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20/11/2026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AC3E0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D5062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F50773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28C77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78C99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21/12/2026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DAA0E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5B080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4BF78C0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F993E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ABDD9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20/01/2027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5F8C4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95EED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2E0F467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C4136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284F7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22/02/2027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7DA9B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E4229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1F06895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0FB7C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0AE22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22/03/2027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92D23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97CFA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2D04983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D0C87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A77DF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20/04/2027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97FC1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AEE14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0DBC61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4F42E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C6841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20/05/2027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C7317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C16F6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2BCEC34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4A598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5AA58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21/06/2027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8E13E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9F2EA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706958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2603C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6C081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20/07/2027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7E4A0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EB682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5BCFB6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A41AB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A1A5C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20/08/2027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62F36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20BB4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4E07975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05F7F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05714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20/09/2027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D7886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97FE6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390470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461AA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7A6DE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20/10/2027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D66DC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3EAD6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1951F84"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00B65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613F8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22/11/2027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CE7F1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EEBB5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0D2F63F8"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E6E5E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0F2F7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20/12/2027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9D43A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37FE9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1B73F1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1ADB8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650AB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20/01/2028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57B56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D7752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431DC51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FC96A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2D103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21/02/2028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D4C02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DBDF9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4DA31CA2"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1F4C1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Data de Vencimento</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B6D97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20/03/2028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C0515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FC49A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100%</w:t>
            </w:r>
          </w:p>
        </w:tc>
      </w:tr>
    </w:tbl>
    <w:p w14:paraId="6368CF9D" w14:textId="282DE99C" w:rsidR="00242C4A" w:rsidRPr="00036DCA" w:rsidRDefault="00BE4638" w:rsidP="00BE4638">
      <w:pPr>
        <w:spacing w:line="360" w:lineRule="auto"/>
        <w:jc w:val="both"/>
        <w:rPr>
          <w:rFonts w:ascii="Trebuchet MS" w:hAnsi="Trebuchet MS"/>
          <w:sz w:val="20"/>
          <w:szCs w:val="20"/>
        </w:rPr>
      </w:pPr>
      <w:r w:rsidRPr="00036DCA" w:rsidDel="00BE4638">
        <w:rPr>
          <w:rFonts w:ascii="Trebuchet MS" w:hAnsi="Trebuchet MS"/>
          <w:sz w:val="20"/>
          <w:szCs w:val="20"/>
        </w:rPr>
        <w:t xml:space="preserve"> </w:t>
      </w:r>
    </w:p>
    <w:p w14:paraId="6E9A5E44" w14:textId="77777777" w:rsidR="00BE4638" w:rsidRPr="00036DCA" w:rsidRDefault="00BE4638" w:rsidP="009E663F">
      <w:pPr>
        <w:spacing w:line="360" w:lineRule="auto"/>
        <w:jc w:val="both"/>
        <w:rPr>
          <w:rFonts w:ascii="Trebuchet MS" w:hAnsi="Trebuchet MS"/>
          <w:sz w:val="20"/>
          <w:szCs w:val="20"/>
        </w:rPr>
      </w:pPr>
    </w:p>
    <w:p w14:paraId="46F1AA6D" w14:textId="77777777" w:rsidR="006E27A2" w:rsidRPr="00036DCA" w:rsidRDefault="006E27A2" w:rsidP="00D434E4">
      <w:pPr>
        <w:spacing w:line="360" w:lineRule="auto"/>
        <w:rPr>
          <w:rFonts w:ascii="Trebuchet MS" w:hAnsi="Trebuchet MS"/>
          <w:sz w:val="20"/>
          <w:szCs w:val="20"/>
        </w:rPr>
      </w:pPr>
      <w:r w:rsidRPr="00036DCA">
        <w:rPr>
          <w:rFonts w:ascii="Trebuchet MS" w:hAnsi="Trebuchet MS"/>
          <w:sz w:val="20"/>
          <w:szCs w:val="20"/>
        </w:rPr>
        <w:br w:type="page"/>
      </w:r>
    </w:p>
    <w:p w14:paraId="03B5B63E" w14:textId="65DD4873"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280FDD9E" w14:textId="77777777" w:rsidR="00E131A9" w:rsidRPr="00E131A9" w:rsidRDefault="00E131A9" w:rsidP="00D434E4">
      <w:pPr>
        <w:autoSpaceDE/>
        <w:autoSpaceDN/>
        <w:adjustRightInd/>
        <w:spacing w:line="360" w:lineRule="auto"/>
        <w:jc w:val="center"/>
        <w:rPr>
          <w:rFonts w:ascii="Trebuchet MS" w:hAnsi="Trebuchet MS"/>
          <w:b/>
          <w:sz w:val="20"/>
          <w:szCs w:val="20"/>
          <w:u w:val="single"/>
          <w:lang w:val="pt-PT"/>
        </w:rPr>
      </w:pPr>
    </w:p>
    <w:p w14:paraId="4024031F" w14:textId="340E6A46" w:rsidR="001073E6" w:rsidRPr="00036DCA" w:rsidRDefault="00E26B08" w:rsidP="00D434E4">
      <w:pPr>
        <w:autoSpaceDE/>
        <w:autoSpaceDN/>
        <w:adjustRightInd/>
        <w:spacing w:line="360" w:lineRule="auto"/>
        <w:jc w:val="center"/>
        <w:rPr>
          <w:rFonts w:ascii="Trebuchet MS" w:hAnsi="Trebuchet MS"/>
          <w:b/>
          <w:sz w:val="20"/>
          <w:szCs w:val="20"/>
          <w:u w:val="single"/>
        </w:rPr>
      </w:pPr>
      <w:r w:rsidRPr="00036DCA">
        <w:rPr>
          <w:rFonts w:ascii="Trebuchet MS" w:hAnsi="Trebuchet MS"/>
          <w:b/>
          <w:sz w:val="20"/>
          <w:szCs w:val="20"/>
          <w:u w:val="single"/>
        </w:rPr>
        <w:t>ANEXO V</w:t>
      </w:r>
      <w:r w:rsidR="006B5586" w:rsidRPr="00036DCA">
        <w:rPr>
          <w:rFonts w:ascii="Trebuchet MS" w:hAnsi="Trebuchet MS"/>
          <w:b/>
          <w:sz w:val="20"/>
          <w:szCs w:val="20"/>
          <w:u w:val="single"/>
        </w:rPr>
        <w:t>I</w:t>
      </w:r>
    </w:p>
    <w:p w14:paraId="409888D7" w14:textId="77777777" w:rsidR="003E70C9" w:rsidRPr="00036DCA" w:rsidRDefault="00E26B08" w:rsidP="00D434E4">
      <w:pPr>
        <w:autoSpaceDE/>
        <w:autoSpaceDN/>
        <w:adjustRightInd/>
        <w:spacing w:line="360" w:lineRule="auto"/>
        <w:jc w:val="center"/>
        <w:rPr>
          <w:rFonts w:ascii="Trebuchet MS" w:hAnsi="Trebuchet MS"/>
          <w:b/>
          <w:sz w:val="20"/>
          <w:szCs w:val="20"/>
          <w:u w:val="single"/>
        </w:rPr>
      </w:pPr>
      <w:r w:rsidRPr="00036DCA">
        <w:rPr>
          <w:rFonts w:ascii="Trebuchet MS" w:hAnsi="Trebuchet MS"/>
          <w:b/>
          <w:sz w:val="20"/>
          <w:szCs w:val="20"/>
          <w:u w:val="single"/>
        </w:rPr>
        <w:t>DESPESAS</w:t>
      </w:r>
    </w:p>
    <w:p w14:paraId="36C66C02" w14:textId="77777777" w:rsidR="00275C6C" w:rsidRPr="00036DCA" w:rsidRDefault="00275C6C" w:rsidP="00D434E4">
      <w:pPr>
        <w:autoSpaceDE/>
        <w:autoSpaceDN/>
        <w:adjustRightInd/>
        <w:spacing w:line="360" w:lineRule="auto"/>
        <w:rPr>
          <w:rFonts w:ascii="Trebuchet MS" w:hAnsi="Trebuchet MS"/>
          <w:b/>
          <w:sz w:val="20"/>
          <w:szCs w:val="20"/>
        </w:rPr>
      </w:pPr>
    </w:p>
    <w:p w14:paraId="752A62A3"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(i)</w:t>
      </w:r>
      <w:r w:rsidRPr="00036DCA">
        <w:rPr>
          <w:rFonts w:ascii="Trebuchet MS" w:hAnsi="Trebuchet MS"/>
          <w:sz w:val="20"/>
          <w:szCs w:val="20"/>
        </w:rPr>
        <w:tab/>
        <w:t xml:space="preserve">remuneração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nos seguintes termos:</w:t>
      </w:r>
    </w:p>
    <w:p w14:paraId="76170637" w14:textId="77777777" w:rsidR="003927D7" w:rsidRPr="00036DCA" w:rsidRDefault="003927D7" w:rsidP="00D434E4">
      <w:pPr>
        <w:spacing w:line="360" w:lineRule="auto"/>
        <w:jc w:val="both"/>
        <w:rPr>
          <w:rFonts w:ascii="Trebuchet MS" w:hAnsi="Trebuchet MS"/>
          <w:sz w:val="20"/>
          <w:szCs w:val="20"/>
        </w:rPr>
      </w:pPr>
    </w:p>
    <w:p w14:paraId="6C5667AF"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 xml:space="preserve">pela emissão dos CRI, no valor de R$ 22.500,00 (vinte e dois mil e quinhentos reais), a ser paga em uma única parcela até o 1º (primeiro) Dia Útil contado da Primeira Data de Integralização; </w:t>
      </w:r>
    </w:p>
    <w:p w14:paraId="49D4A095" w14:textId="77777777" w:rsidR="003927D7" w:rsidRPr="00036DCA" w:rsidRDefault="003927D7" w:rsidP="00D434E4">
      <w:pPr>
        <w:spacing w:line="360" w:lineRule="auto"/>
        <w:jc w:val="both"/>
        <w:rPr>
          <w:rFonts w:ascii="Trebuchet MS" w:hAnsi="Trebuchet MS"/>
          <w:sz w:val="20"/>
          <w:szCs w:val="20"/>
        </w:rPr>
      </w:pPr>
    </w:p>
    <w:p w14:paraId="7D213F47"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t xml:space="preserve">(b) pela administração do Patrimônio Separado (conforme definido do Termo de Securitização), no valor mensal de </w:t>
      </w:r>
      <w:bookmarkStart w:id="145" w:name="_Hlk126253103"/>
      <w:r w:rsidRPr="00036DCA">
        <w:rPr>
          <w:rFonts w:ascii="Trebuchet MS" w:hAnsi="Trebuchet MS"/>
          <w:sz w:val="20"/>
          <w:szCs w:val="20"/>
        </w:rPr>
        <w:t>R$ 3.600,00 (três mil e seiscentos reais)</w:t>
      </w:r>
      <w:bookmarkEnd w:id="145"/>
      <w:r w:rsidRPr="00036DCA">
        <w:rPr>
          <w:rFonts w:ascii="Trebuchet MS" w:hAnsi="Trebuchet MS"/>
          <w:sz w:val="20"/>
          <w:szCs w:val="20"/>
        </w:rPr>
        <w:t>, devendo a primeira parcela ser paga até o 1º (primeiro) Dia Útil contado da Primeira Data da Primeira de Integralização, e as demais pagas nas mesmas datas dos meses subsequentes, até o resgate total dos CRI;</w:t>
      </w:r>
    </w:p>
    <w:p w14:paraId="2940648C" w14:textId="77777777" w:rsidR="00C96FF2" w:rsidRPr="00036DCA" w:rsidRDefault="00C96FF2" w:rsidP="00D434E4">
      <w:pPr>
        <w:spacing w:line="360" w:lineRule="auto"/>
        <w:ind w:firstLine="720"/>
        <w:jc w:val="both"/>
        <w:rPr>
          <w:rFonts w:ascii="Trebuchet MS" w:hAnsi="Trebuchet MS"/>
          <w:sz w:val="20"/>
          <w:szCs w:val="20"/>
        </w:rPr>
      </w:pPr>
    </w:p>
    <w:p w14:paraId="734E8D7E" w14:textId="005B659B"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w:t>
      </w:r>
      <w:r w:rsidR="00C96FF2" w:rsidRPr="00036DCA">
        <w:rPr>
          <w:rFonts w:ascii="Trebuchet MS" w:hAnsi="Trebuchet MS"/>
          <w:sz w:val="20"/>
          <w:szCs w:val="20"/>
        </w:rPr>
        <w:t>c</w:t>
      </w:r>
      <w:r w:rsidRPr="00036DCA">
        <w:rPr>
          <w:rFonts w:ascii="Trebuchet MS" w:hAnsi="Trebuchet MS"/>
          <w:sz w:val="20"/>
          <w:szCs w:val="20"/>
        </w:rPr>
        <w:t>)</w:t>
      </w:r>
      <w:r w:rsidRPr="00036DCA">
        <w:rPr>
          <w:rFonts w:ascii="Trebuchet MS" w:hAnsi="Trebuchet MS"/>
          <w:sz w:val="20"/>
          <w:szCs w:val="20"/>
        </w:rPr>
        <w:tab/>
        <w:t>o valor devido no âmbito da alínea acima será atualizado anualmente pela variação acumulada do IPCA, ou na falta deste, ou, ainda, na impossibilidade de sua utilização, pelo índice que vier a substituí-lo, calculadas pro rata die, se necessário, a partir da primeira data de pagamento; e</w:t>
      </w:r>
    </w:p>
    <w:p w14:paraId="2797143C" w14:textId="77777777" w:rsidR="003927D7" w:rsidRPr="00036DCA" w:rsidRDefault="003927D7" w:rsidP="00D434E4">
      <w:pPr>
        <w:spacing w:line="360" w:lineRule="auto"/>
        <w:jc w:val="both"/>
        <w:rPr>
          <w:rFonts w:ascii="Trebuchet MS" w:hAnsi="Trebuchet MS"/>
          <w:sz w:val="20"/>
          <w:szCs w:val="20"/>
        </w:rPr>
      </w:pPr>
    </w:p>
    <w:p w14:paraId="69F00634" w14:textId="6A2F05E1"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w:t>
      </w:r>
      <w:r w:rsidR="00C96FF2" w:rsidRPr="00036DCA">
        <w:rPr>
          <w:rFonts w:ascii="Trebuchet MS" w:hAnsi="Trebuchet MS"/>
          <w:sz w:val="20"/>
          <w:szCs w:val="20"/>
        </w:rPr>
        <w:t>d</w:t>
      </w:r>
      <w:r w:rsidRPr="00036DCA">
        <w:rPr>
          <w:rFonts w:ascii="Trebuchet MS" w:hAnsi="Trebuchet MS"/>
          <w:sz w:val="20"/>
          <w:szCs w:val="20"/>
        </w:rPr>
        <w:t>)</w:t>
      </w:r>
      <w:r w:rsidRPr="00036DCA">
        <w:rPr>
          <w:rFonts w:ascii="Trebuchet MS" w:hAnsi="Trebuchet MS"/>
          <w:sz w:val="20"/>
          <w:szCs w:val="20"/>
        </w:rPr>
        <w:tab/>
        <w:t xml:space="preserve">o valor devido no âmbito nas alíneas acima será acrescido dos seguintes impostos: Imposto Sobre Serviços de Qualquer Natureza (“ISS”), Contribuição Social sobre o Lucro Líquido (“CSLL”), Contribuição ao Programa de Integração Social (“PIS”), Contribuição para o Financiamento da Seguridade Social (“COFINS”), Imposto de Renda Retido na Fonte (“IRRF”) e quaisquer outros tributos que venham a incidir sobre a remuneração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conforme o caso, nas alíquotas vigentes na data de cada pagamento.</w:t>
      </w:r>
    </w:p>
    <w:p w14:paraId="382AF2E0" w14:textId="77777777" w:rsidR="003927D7" w:rsidRPr="00036DCA" w:rsidRDefault="003927D7" w:rsidP="00D434E4">
      <w:pPr>
        <w:spacing w:line="360" w:lineRule="auto"/>
        <w:jc w:val="both"/>
        <w:rPr>
          <w:rFonts w:ascii="Trebuchet MS" w:hAnsi="Trebuchet MS"/>
          <w:sz w:val="20"/>
          <w:szCs w:val="20"/>
        </w:rPr>
      </w:pPr>
    </w:p>
    <w:p w14:paraId="62B44A1F" w14:textId="630F04F8"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w:t>
      </w:r>
      <w:proofErr w:type="spellStart"/>
      <w:r w:rsidRPr="00036DCA">
        <w:rPr>
          <w:rFonts w:ascii="Trebuchet MS" w:hAnsi="Trebuchet MS"/>
          <w:sz w:val="20"/>
          <w:szCs w:val="20"/>
        </w:rPr>
        <w:t>ii</w:t>
      </w:r>
      <w:proofErr w:type="spellEnd"/>
      <w:r w:rsidRPr="00036DCA">
        <w:rPr>
          <w:rFonts w:ascii="Trebuchet MS" w:hAnsi="Trebuchet MS"/>
          <w:sz w:val="20"/>
          <w:szCs w:val="20"/>
        </w:rPr>
        <w:t>)</w:t>
      </w:r>
      <w:r w:rsidRPr="00036DCA">
        <w:rPr>
          <w:rFonts w:ascii="Trebuchet MS" w:hAnsi="Trebuchet MS"/>
          <w:sz w:val="20"/>
          <w:szCs w:val="20"/>
        </w:rPr>
        <w:tab/>
        <w:t xml:space="preserve">remuneração da Instituição Custodiante (conforme definida no Termo de Securitização), nos seguintes termos: </w:t>
      </w:r>
    </w:p>
    <w:p w14:paraId="523E9A40" w14:textId="77777777" w:rsidR="00AD1718" w:rsidRPr="00036DCA" w:rsidRDefault="00AD1718" w:rsidP="00D434E4">
      <w:pPr>
        <w:spacing w:line="360" w:lineRule="auto"/>
        <w:jc w:val="both"/>
        <w:rPr>
          <w:rFonts w:ascii="Trebuchet MS" w:hAnsi="Trebuchet MS"/>
          <w:sz w:val="20"/>
          <w:szCs w:val="20"/>
        </w:rPr>
      </w:pPr>
    </w:p>
    <w:p w14:paraId="593A7EFD" w14:textId="0BF5A11E"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w:t>
      </w:r>
      <w:r w:rsidR="006C1F0A" w:rsidRPr="00036DCA">
        <w:rPr>
          <w:rFonts w:ascii="Trebuchet MS" w:hAnsi="Trebuchet MS"/>
          <w:sz w:val="20"/>
          <w:szCs w:val="20"/>
        </w:rPr>
        <w:t>a</w:t>
      </w:r>
      <w:r w:rsidRPr="00036DCA">
        <w:rPr>
          <w:rFonts w:ascii="Trebuchet MS" w:hAnsi="Trebuchet MS"/>
          <w:sz w:val="20"/>
          <w:szCs w:val="20"/>
        </w:rPr>
        <w:t>)</w:t>
      </w:r>
      <w:r w:rsidRPr="00036DCA">
        <w:rPr>
          <w:rFonts w:ascii="Trebuchet MS" w:hAnsi="Trebuchet MS"/>
          <w:sz w:val="20"/>
          <w:szCs w:val="20"/>
        </w:rPr>
        <w:tab/>
        <w:t xml:space="preserve">será devida, pela prestação de serviços de custódia deste instrumento, remuneração anual, no valor de R$ [•] ([•] reais), sendo a primeira parcela devida no mesmo dia do vencimento da parcela (i) acima do ano subsequente e as demais no mesmo dia dos anos subsequentes; </w:t>
      </w:r>
    </w:p>
    <w:p w14:paraId="34268EC5" w14:textId="77777777" w:rsidR="003927D7" w:rsidRPr="00036DCA" w:rsidRDefault="003927D7" w:rsidP="00D434E4">
      <w:pPr>
        <w:spacing w:line="360" w:lineRule="auto"/>
        <w:jc w:val="both"/>
        <w:rPr>
          <w:rFonts w:ascii="Trebuchet MS" w:hAnsi="Trebuchet MS"/>
          <w:sz w:val="20"/>
          <w:szCs w:val="20"/>
        </w:rPr>
      </w:pPr>
    </w:p>
    <w:p w14:paraId="463FF3C2" w14:textId="734012E2"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w:t>
      </w:r>
      <w:r w:rsidR="006C1F0A" w:rsidRPr="00036DCA">
        <w:rPr>
          <w:rFonts w:ascii="Trebuchet MS" w:hAnsi="Trebuchet MS"/>
          <w:sz w:val="20"/>
          <w:szCs w:val="20"/>
        </w:rPr>
        <w:t>b</w:t>
      </w:r>
      <w:r w:rsidRPr="00036DCA">
        <w:rPr>
          <w:rFonts w:ascii="Trebuchet MS" w:hAnsi="Trebuchet MS"/>
          <w:sz w:val="20"/>
          <w:szCs w:val="20"/>
        </w:rPr>
        <w:t>)</w:t>
      </w:r>
      <w:r w:rsidRPr="00036DCA">
        <w:rPr>
          <w:rFonts w:ascii="Trebuchet MS" w:hAnsi="Trebuchet MS"/>
          <w:sz w:val="20"/>
          <w:szCs w:val="20"/>
        </w:rPr>
        <w:tab/>
        <w:t xml:space="preserve">as parcelas citadas acima, serão acrescidas de ISS (Imposto Sobre Serviços de Qualquer Natureza), PIS (Contribuição ao Programa de Integração Social), COFINS (Contribuição </w:t>
      </w:r>
      <w:r w:rsidRPr="00036DCA">
        <w:rPr>
          <w:rFonts w:ascii="Trebuchet MS" w:hAnsi="Trebuchet MS"/>
          <w:sz w:val="20"/>
          <w:szCs w:val="20"/>
        </w:rPr>
        <w:lastRenderedPageBreak/>
        <w:t>para o Financiamento da Seguridade Social), CSLL (Contribuição sobre o Lucro Líquido), IRRF (Imposto de Renda Retido na Fonte) e quaisquer outros impostos que venham a incidir sobre a remuneração da Instituição Custodiante nas alíquotas vigentes nas datas de cada pagamento;</w:t>
      </w:r>
    </w:p>
    <w:p w14:paraId="1E772B4D" w14:textId="77777777" w:rsidR="003927D7" w:rsidRPr="00036DCA" w:rsidRDefault="003927D7" w:rsidP="00D434E4">
      <w:pPr>
        <w:spacing w:line="360" w:lineRule="auto"/>
        <w:jc w:val="both"/>
        <w:rPr>
          <w:rFonts w:ascii="Trebuchet MS" w:hAnsi="Trebuchet MS"/>
          <w:sz w:val="20"/>
          <w:szCs w:val="20"/>
        </w:rPr>
      </w:pPr>
    </w:p>
    <w:p w14:paraId="5CC4E9EF" w14:textId="7C215648"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w:t>
      </w:r>
      <w:r w:rsidR="006C1F0A" w:rsidRPr="00036DCA">
        <w:rPr>
          <w:rFonts w:ascii="Trebuchet MS" w:hAnsi="Trebuchet MS"/>
          <w:sz w:val="20"/>
          <w:szCs w:val="20"/>
        </w:rPr>
        <w:t>c</w:t>
      </w:r>
      <w:r w:rsidRPr="00036DCA">
        <w:rPr>
          <w:rFonts w:ascii="Trebuchet MS" w:hAnsi="Trebuchet MS"/>
          <w:sz w:val="20"/>
          <w:szCs w:val="20"/>
        </w:rPr>
        <w:t>)</w:t>
      </w:r>
      <w:r w:rsidRPr="00036DCA">
        <w:rPr>
          <w:rFonts w:ascii="Trebuchet MS" w:hAnsi="Trebuchet MS"/>
          <w:sz w:val="20"/>
          <w:szCs w:val="20"/>
        </w:rPr>
        <w:tab/>
        <w:t>as parcelas citadas acima poderão ser faturadas por qualquer empresa do grupo econômico, incluindo, mas não se limitando, a Vórtx Serviços Fiduciários Ltda., inscrita no CNPJ/MF nº 17.595.680/0001-36;</w:t>
      </w:r>
    </w:p>
    <w:p w14:paraId="094F622D" w14:textId="77777777" w:rsidR="003927D7" w:rsidRPr="00036DCA" w:rsidRDefault="003927D7" w:rsidP="00D434E4">
      <w:pPr>
        <w:spacing w:line="360" w:lineRule="auto"/>
        <w:jc w:val="both"/>
        <w:rPr>
          <w:rFonts w:ascii="Trebuchet MS" w:hAnsi="Trebuchet MS"/>
          <w:sz w:val="20"/>
          <w:szCs w:val="20"/>
        </w:rPr>
      </w:pPr>
    </w:p>
    <w:p w14:paraId="4575FE7C" w14:textId="25F7F93A"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w:t>
      </w:r>
      <w:r w:rsidR="006C1F0A" w:rsidRPr="00036DCA">
        <w:rPr>
          <w:rFonts w:ascii="Trebuchet MS" w:hAnsi="Trebuchet MS"/>
          <w:sz w:val="20"/>
          <w:szCs w:val="20"/>
        </w:rPr>
        <w:t>d</w:t>
      </w:r>
      <w:r w:rsidRPr="00036DCA">
        <w:rPr>
          <w:rFonts w:ascii="Trebuchet MS" w:hAnsi="Trebuchet MS"/>
          <w:sz w:val="20"/>
          <w:szCs w:val="20"/>
        </w:rPr>
        <w:t>)</w:t>
      </w:r>
      <w:r w:rsidRPr="00036DCA">
        <w:rPr>
          <w:rFonts w:ascii="Trebuchet MS" w:hAnsi="Trebuchet MS"/>
          <w:sz w:val="20"/>
          <w:szCs w:val="20"/>
        </w:rPr>
        <w:tab/>
        <w:t>em caso de mora no pagamento de qualquer quantia devida, sobre os débitos em atraso incidirão multa contratual de 10% (dez por cento) sobre o valor do débito, bem como juros moratórios de 1% (um por cento) ao mês, ficando o valor do débito em atraso sujeito a atualização monetária pelo IPCA acumulado, incidente desde a data da inadimplência até a data do efetivo pagamento, calculado pro rata die; e</w:t>
      </w:r>
    </w:p>
    <w:p w14:paraId="5AB0C658" w14:textId="77777777" w:rsidR="003927D7" w:rsidRPr="00036DCA" w:rsidRDefault="003927D7" w:rsidP="00D434E4">
      <w:pPr>
        <w:spacing w:line="360" w:lineRule="auto"/>
        <w:jc w:val="both"/>
        <w:rPr>
          <w:rFonts w:ascii="Trebuchet MS" w:hAnsi="Trebuchet MS"/>
          <w:sz w:val="20"/>
          <w:szCs w:val="20"/>
        </w:rPr>
      </w:pPr>
    </w:p>
    <w:p w14:paraId="4AB5FC01" w14:textId="3520DD4B"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w:t>
      </w:r>
      <w:r w:rsidR="006C1F0A" w:rsidRPr="00036DCA">
        <w:rPr>
          <w:rFonts w:ascii="Trebuchet MS" w:hAnsi="Trebuchet MS"/>
          <w:sz w:val="20"/>
          <w:szCs w:val="20"/>
        </w:rPr>
        <w:t>e</w:t>
      </w:r>
      <w:r w:rsidRPr="00036DCA">
        <w:rPr>
          <w:rFonts w:ascii="Trebuchet MS" w:hAnsi="Trebuchet MS"/>
          <w:sz w:val="20"/>
          <w:szCs w:val="20"/>
        </w:rPr>
        <w:t>)</w:t>
      </w:r>
      <w:r w:rsidRPr="00036DCA">
        <w:rPr>
          <w:rFonts w:ascii="Trebuchet MS" w:hAnsi="Trebuchet MS"/>
          <w:sz w:val="20"/>
          <w:szCs w:val="20"/>
        </w:rPr>
        <w:tab/>
        <w:t xml:space="preserve">a remuneração não inclui despesas consideradas necessárias ao exercício da função de agente registrador e instituição custodiante durante a implantação e vigência do serviço, as quais serão cobertas pela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mediante pagamento das respectivas cobranças acompanhadas dos respectivos comprovantes, emitidas diretamente em nome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ou mediante reembolso, após prévia aprovação, sempre que possível, quais sejam: custos com o Sistema de Negociação, publicações em geral, custos incorridos em contatos telefônicos relacionados à emissão, notificações, extração de certidões, despesas cartorárias, fotocópias, digitalizações, envio de documentos, viagens, alimentação e estadias, despesas com especialistas, tais como auditoria e/ou fiscalização, entre outros, ou assessoria legal aos titulares dos CRI.</w:t>
      </w:r>
    </w:p>
    <w:p w14:paraId="42918AA1" w14:textId="77777777" w:rsidR="003927D7" w:rsidRPr="00036DCA" w:rsidRDefault="003927D7" w:rsidP="00D434E4">
      <w:pPr>
        <w:spacing w:line="360" w:lineRule="auto"/>
        <w:jc w:val="both"/>
        <w:rPr>
          <w:rFonts w:ascii="Trebuchet MS" w:hAnsi="Trebuchet MS"/>
          <w:sz w:val="20"/>
          <w:szCs w:val="20"/>
        </w:rPr>
      </w:pPr>
    </w:p>
    <w:p w14:paraId="64801B47"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w:t>
      </w:r>
      <w:proofErr w:type="spellStart"/>
      <w:r w:rsidRPr="00036DCA">
        <w:rPr>
          <w:rFonts w:ascii="Trebuchet MS" w:hAnsi="Trebuchet MS"/>
          <w:sz w:val="20"/>
          <w:szCs w:val="20"/>
        </w:rPr>
        <w:t>iii</w:t>
      </w:r>
      <w:proofErr w:type="spellEnd"/>
      <w:r w:rsidRPr="00036DCA">
        <w:rPr>
          <w:rFonts w:ascii="Trebuchet MS" w:hAnsi="Trebuchet MS"/>
          <w:sz w:val="20"/>
          <w:szCs w:val="20"/>
        </w:rPr>
        <w:t>)</w:t>
      </w:r>
      <w:r w:rsidRPr="00036DCA">
        <w:rPr>
          <w:rFonts w:ascii="Trebuchet MS" w:hAnsi="Trebuchet MS"/>
          <w:sz w:val="20"/>
          <w:szCs w:val="20"/>
        </w:rPr>
        <w:tab/>
        <w:t xml:space="preserve">remuneração do Agente Fiduciário, nos seguintes termos: </w:t>
      </w:r>
    </w:p>
    <w:p w14:paraId="21A35600" w14:textId="77777777" w:rsidR="003927D7" w:rsidRPr="00036DCA" w:rsidRDefault="003927D7" w:rsidP="00D434E4">
      <w:pPr>
        <w:spacing w:line="360" w:lineRule="auto"/>
        <w:jc w:val="both"/>
        <w:rPr>
          <w:rFonts w:ascii="Trebuchet MS" w:hAnsi="Trebuchet MS"/>
          <w:sz w:val="20"/>
          <w:szCs w:val="20"/>
        </w:rPr>
      </w:pPr>
    </w:p>
    <w:p w14:paraId="1227045C" w14:textId="1DA0912A"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pela implantação dos CRI</w:t>
      </w:r>
      <w:r w:rsidR="00933E8C" w:rsidRPr="00036DCA">
        <w:rPr>
          <w:rFonts w:ascii="Trebuchet MS" w:hAnsi="Trebuchet MS"/>
          <w:sz w:val="20"/>
          <w:szCs w:val="20"/>
        </w:rPr>
        <w:t xml:space="preserve"> e verificação da destinação reembolso</w:t>
      </w:r>
      <w:r w:rsidRPr="00036DCA">
        <w:rPr>
          <w:rFonts w:ascii="Trebuchet MS" w:hAnsi="Trebuchet MS"/>
          <w:sz w:val="20"/>
          <w:szCs w:val="20"/>
        </w:rPr>
        <w:t>, no valor de R</w:t>
      </w:r>
      <w:r w:rsidR="00E03607" w:rsidRPr="00036DCA">
        <w:rPr>
          <w:rFonts w:ascii="Trebuchet MS" w:hAnsi="Trebuchet MS"/>
          <w:sz w:val="20"/>
          <w:szCs w:val="20"/>
        </w:rPr>
        <w:t xml:space="preserve">$8.000,00 </w:t>
      </w:r>
      <w:r w:rsidRPr="00036DCA">
        <w:rPr>
          <w:rFonts w:ascii="Trebuchet MS" w:hAnsi="Trebuchet MS"/>
          <w:sz w:val="20"/>
          <w:szCs w:val="20"/>
        </w:rPr>
        <w:t>(</w:t>
      </w:r>
      <w:r w:rsidR="00E03607" w:rsidRPr="00036DCA">
        <w:rPr>
          <w:rFonts w:ascii="Trebuchet MS" w:hAnsi="Trebuchet MS"/>
          <w:sz w:val="20"/>
          <w:szCs w:val="20"/>
        </w:rPr>
        <w:t>oito mil reais</w:t>
      </w:r>
      <w:r w:rsidRPr="00036DCA">
        <w:rPr>
          <w:rFonts w:ascii="Trebuchet MS" w:hAnsi="Trebuchet MS"/>
          <w:sz w:val="20"/>
          <w:szCs w:val="20"/>
        </w:rPr>
        <w:t>), a ser paga em uma única parcela até o 5º (quinto) Dia Útil contado da Primeira Data de Integralização;</w:t>
      </w:r>
      <w:r w:rsidR="00933E8C" w:rsidRPr="00036DCA">
        <w:rPr>
          <w:rFonts w:ascii="Trebuchet MS" w:hAnsi="Trebuchet MS"/>
          <w:sz w:val="20"/>
          <w:szCs w:val="20"/>
        </w:rPr>
        <w:t xml:space="preserve"> </w:t>
      </w:r>
    </w:p>
    <w:p w14:paraId="7DDF0666" w14:textId="77777777" w:rsidR="003927D7" w:rsidRPr="00036DCA" w:rsidRDefault="003927D7" w:rsidP="00D434E4">
      <w:pPr>
        <w:spacing w:line="360" w:lineRule="auto"/>
        <w:jc w:val="both"/>
        <w:rPr>
          <w:rFonts w:ascii="Trebuchet MS" w:hAnsi="Trebuchet MS"/>
          <w:sz w:val="20"/>
          <w:szCs w:val="20"/>
        </w:rPr>
      </w:pPr>
    </w:p>
    <w:p w14:paraId="7005741B"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(b)</w:t>
      </w:r>
      <w:r w:rsidRPr="00036DCA">
        <w:rPr>
          <w:rFonts w:ascii="Trebuchet MS" w:hAnsi="Trebuchet MS"/>
          <w:sz w:val="20"/>
          <w:szCs w:val="20"/>
        </w:rPr>
        <w:tab/>
        <w:t xml:space="preserve">pela prestação dos serviços prestados durante a vigência dos CRI, de acordo com o Termo de Securitização, no valor anual de </w:t>
      </w:r>
      <w:r w:rsidR="00933E8C" w:rsidRPr="00036DCA">
        <w:rPr>
          <w:rFonts w:ascii="Trebuchet MS" w:hAnsi="Trebuchet MS"/>
          <w:sz w:val="20"/>
          <w:szCs w:val="20"/>
        </w:rPr>
        <w:t>R$14.500,00 (quatorze mil e quinhentos reais)</w:t>
      </w:r>
      <w:r w:rsidRPr="00036DCA">
        <w:rPr>
          <w:rFonts w:ascii="Trebuchet MS" w:hAnsi="Trebuchet MS"/>
          <w:sz w:val="20"/>
          <w:szCs w:val="20"/>
        </w:rPr>
        <w:t>, devendo a primeira parcela ser paga até o 5º (quinto) contado da Primeira Data de Integralização, e as demais pagas nas mesmas datas dos anos subsequentes, até o resgate total dos CRI, Caso não haja integralização dos CRI e a oferta seja cancelada, o valor total anual descrito neste item “b” será devido a título de “</w:t>
      </w:r>
      <w:proofErr w:type="spellStart"/>
      <w:r w:rsidRPr="00036DCA">
        <w:rPr>
          <w:rFonts w:ascii="Trebuchet MS" w:hAnsi="Trebuchet MS"/>
          <w:sz w:val="20"/>
          <w:szCs w:val="20"/>
        </w:rPr>
        <w:t>abort</w:t>
      </w:r>
      <w:proofErr w:type="spellEnd"/>
      <w:r w:rsidRPr="00036DCA">
        <w:rPr>
          <w:rFonts w:ascii="Trebuchet MS" w:hAnsi="Trebuchet MS"/>
          <w:sz w:val="20"/>
          <w:szCs w:val="20"/>
        </w:rPr>
        <w:t xml:space="preserve"> </w:t>
      </w:r>
      <w:proofErr w:type="spellStart"/>
      <w:r w:rsidRPr="00036DCA">
        <w:rPr>
          <w:rFonts w:ascii="Trebuchet MS" w:hAnsi="Trebuchet MS"/>
          <w:sz w:val="20"/>
          <w:szCs w:val="20"/>
        </w:rPr>
        <w:t>fee</w:t>
      </w:r>
      <w:proofErr w:type="spellEnd"/>
      <w:r w:rsidRPr="00036DCA">
        <w:rPr>
          <w:rFonts w:ascii="Trebuchet MS" w:hAnsi="Trebuchet MS"/>
          <w:sz w:val="20"/>
          <w:szCs w:val="20"/>
        </w:rPr>
        <w:t>”;</w:t>
      </w:r>
    </w:p>
    <w:p w14:paraId="1C443628"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r>
    </w:p>
    <w:p w14:paraId="7FDE6A3A"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(c)</w:t>
      </w:r>
      <w:r w:rsidRPr="00036DCA">
        <w:rPr>
          <w:rFonts w:ascii="Trebuchet MS" w:hAnsi="Trebuchet MS"/>
          <w:sz w:val="20"/>
          <w:szCs w:val="20"/>
        </w:rPr>
        <w:tab/>
        <w:t>pela verificação da destinação dos recursos das Notas Comerciais</w:t>
      </w:r>
      <w:r w:rsidR="00335E31" w:rsidRPr="00036DCA">
        <w:rPr>
          <w:rFonts w:ascii="Trebuchet MS" w:hAnsi="Trebuchet MS"/>
          <w:sz w:val="20"/>
          <w:szCs w:val="20"/>
        </w:rPr>
        <w:t xml:space="preserve"> CRI</w:t>
      </w:r>
      <w:r w:rsidRPr="00036DCA">
        <w:rPr>
          <w:rFonts w:ascii="Trebuchet MS" w:hAnsi="Trebuchet MS"/>
          <w:sz w:val="20"/>
          <w:szCs w:val="20"/>
        </w:rPr>
        <w:t xml:space="preserve">, no valor semestral de R$ </w:t>
      </w:r>
      <w:r w:rsidR="00933E8C" w:rsidRPr="00036DCA">
        <w:rPr>
          <w:rFonts w:ascii="Trebuchet MS" w:hAnsi="Trebuchet MS"/>
          <w:sz w:val="20"/>
          <w:szCs w:val="20"/>
        </w:rPr>
        <w:t>1.200,00 (mil e duzentos reais)</w:t>
      </w:r>
      <w:r w:rsidRPr="00036DCA">
        <w:rPr>
          <w:rFonts w:ascii="Trebuchet MS" w:hAnsi="Trebuchet MS"/>
          <w:sz w:val="20"/>
          <w:szCs w:val="20"/>
        </w:rPr>
        <w:t xml:space="preserve">, devendo a primeira parcela ser paga até o 5º </w:t>
      </w:r>
      <w:r w:rsidRPr="00036DCA">
        <w:rPr>
          <w:rFonts w:ascii="Trebuchet MS" w:hAnsi="Trebuchet MS"/>
          <w:sz w:val="20"/>
          <w:szCs w:val="20"/>
        </w:rPr>
        <w:lastRenderedPageBreak/>
        <w:t>(quinto) Dia Útil contado da primeira data de verificação, e as demais pagas nas mesmas datas dos semestres subsequentes, até a comprovação to</w:t>
      </w:r>
      <w:r w:rsidR="00D86542" w:rsidRPr="00036DCA">
        <w:rPr>
          <w:rFonts w:ascii="Trebuchet MS" w:hAnsi="Trebuchet MS"/>
          <w:sz w:val="20"/>
          <w:szCs w:val="20"/>
        </w:rPr>
        <w:t>tal da destinação dos recursos;</w:t>
      </w:r>
    </w:p>
    <w:p w14:paraId="129E4123" w14:textId="77777777" w:rsidR="003927D7" w:rsidRPr="00036DCA" w:rsidRDefault="003927D7" w:rsidP="00D434E4">
      <w:pPr>
        <w:spacing w:line="360" w:lineRule="auto"/>
        <w:jc w:val="both"/>
        <w:rPr>
          <w:rFonts w:ascii="Trebuchet MS" w:hAnsi="Trebuchet MS"/>
          <w:sz w:val="20"/>
          <w:szCs w:val="20"/>
        </w:rPr>
      </w:pPr>
    </w:p>
    <w:p w14:paraId="5C359E2D"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(d)</w:t>
      </w:r>
      <w:r w:rsidRPr="00036DCA">
        <w:rPr>
          <w:rFonts w:ascii="Trebuchet MS" w:hAnsi="Trebuchet MS"/>
          <w:sz w:val="20"/>
          <w:szCs w:val="20"/>
        </w:rPr>
        <w:tab/>
        <w:t>no caso de inadimplemento no pagamento dos CRI ou de reestruturação das condições dos CRI após a emissão, bem como participação em reuniões ou conferências telefônicas, assembleias gerais presenciais ou virtuais, serão devidas ao Agente Fiduciário, adicionalmente, o valor de R$600,00 (seiscentos reais) por hora de trabalho dedicado, incluindo, mas não se limitando, (i) a comentários aos documentos da oferta durante a reestruturação da mesma, caso a operação não venha se efetivar; (</w:t>
      </w:r>
      <w:proofErr w:type="spellStart"/>
      <w:r w:rsidRPr="00036DCA">
        <w:rPr>
          <w:rFonts w:ascii="Trebuchet MS" w:hAnsi="Trebuchet MS"/>
          <w:sz w:val="20"/>
          <w:szCs w:val="20"/>
        </w:rPr>
        <w:t>ii</w:t>
      </w:r>
      <w:proofErr w:type="spellEnd"/>
      <w:r w:rsidRPr="00036DCA">
        <w:rPr>
          <w:rFonts w:ascii="Trebuchet MS" w:hAnsi="Trebuchet MS"/>
          <w:sz w:val="20"/>
          <w:szCs w:val="20"/>
        </w:rPr>
        <w:t>) execução de garantias, (</w:t>
      </w:r>
      <w:proofErr w:type="spellStart"/>
      <w:r w:rsidRPr="00036DCA">
        <w:rPr>
          <w:rFonts w:ascii="Trebuchet MS" w:hAnsi="Trebuchet MS"/>
          <w:sz w:val="20"/>
          <w:szCs w:val="20"/>
        </w:rPr>
        <w:t>iii</w:t>
      </w:r>
      <w:proofErr w:type="spellEnd"/>
      <w:r w:rsidRPr="00036DCA">
        <w:rPr>
          <w:rFonts w:ascii="Trebuchet MS" w:hAnsi="Trebuchet MS"/>
          <w:sz w:val="20"/>
          <w:szCs w:val="20"/>
        </w:rPr>
        <w:t xml:space="preserve">) o comparecimento em reuniões formais ou conferências telefônicas com a </w:t>
      </w:r>
      <w:r w:rsidR="00D86542" w:rsidRPr="00036DCA">
        <w:rPr>
          <w:rFonts w:ascii="Trebuchet MS" w:hAnsi="Trebuchet MS"/>
          <w:sz w:val="20"/>
          <w:szCs w:val="20"/>
        </w:rPr>
        <w:t>Emissora</w:t>
      </w:r>
      <w:r w:rsidRPr="00036DCA">
        <w:rPr>
          <w:rFonts w:ascii="Trebuchet MS" w:hAnsi="Trebuchet MS"/>
          <w:sz w:val="20"/>
          <w:szCs w:val="20"/>
        </w:rPr>
        <w:t xml:space="preserve"> e/ou com os </w:t>
      </w:r>
      <w:r w:rsidR="00335E31" w:rsidRPr="00036DCA">
        <w:rPr>
          <w:rFonts w:ascii="Trebuchet MS" w:hAnsi="Trebuchet MS"/>
          <w:sz w:val="20"/>
          <w:szCs w:val="20"/>
        </w:rPr>
        <w:t>titulares</w:t>
      </w:r>
      <w:r w:rsidRPr="00036DCA">
        <w:rPr>
          <w:rFonts w:ascii="Trebuchet MS" w:hAnsi="Trebuchet MS"/>
          <w:sz w:val="20"/>
          <w:szCs w:val="20"/>
        </w:rPr>
        <w:t xml:space="preserve"> de CRI ou demais partes da Emissão; (</w:t>
      </w:r>
      <w:proofErr w:type="spellStart"/>
      <w:r w:rsidRPr="00036DCA">
        <w:rPr>
          <w:rFonts w:ascii="Trebuchet MS" w:hAnsi="Trebuchet MS"/>
          <w:sz w:val="20"/>
          <w:szCs w:val="20"/>
        </w:rPr>
        <w:t>iv</w:t>
      </w:r>
      <w:proofErr w:type="spellEnd"/>
      <w:r w:rsidRPr="00036DCA">
        <w:rPr>
          <w:rFonts w:ascii="Trebuchet MS" w:hAnsi="Trebuchet MS"/>
          <w:sz w:val="20"/>
          <w:szCs w:val="20"/>
        </w:rPr>
        <w:t>) análise a eventuais aditamentos aos Documentos da Operação e implementação das consequentes decisões tomadas em tais eventos; e (v) a implementação das consequentes decisões tomadas em tais eventos, sendo referida remuneração devida em 5 (cinco) Dias Úteis após comprovação da entrega, pelo Agente Fiduciário, de “relatório de horas” à Emissora. A remuneração acima não inclui a eventual assunção do Patrimônio Separado dos CRI.</w:t>
      </w:r>
    </w:p>
    <w:p w14:paraId="1002029C" w14:textId="77777777" w:rsidR="003927D7" w:rsidRPr="00036DCA" w:rsidRDefault="003927D7" w:rsidP="00D434E4">
      <w:pPr>
        <w:spacing w:line="360" w:lineRule="auto"/>
        <w:jc w:val="both"/>
        <w:rPr>
          <w:rFonts w:ascii="Trebuchet MS" w:hAnsi="Trebuchet MS"/>
          <w:sz w:val="20"/>
          <w:szCs w:val="20"/>
        </w:rPr>
      </w:pPr>
    </w:p>
    <w:p w14:paraId="382AE17B"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(e)</w:t>
      </w:r>
      <w:r w:rsidRPr="00036DCA">
        <w:rPr>
          <w:rFonts w:ascii="Trebuchet MS" w:hAnsi="Trebuchet MS"/>
          <w:sz w:val="20"/>
          <w:szCs w:val="20"/>
        </w:rPr>
        <w:tab/>
        <w:t>o valor devido no âmbito da alínea (b), (c) e (d) acima será atualizado anualmente pela variação positiva acumulada do IPCA, ou na falta deste, ou, ainda, na impossibilidade de sua utilização, pelo índice que vier a substituí-lo, calculadas pro rata die, se necessário, a partir da primeira data de pagamento; e</w:t>
      </w:r>
    </w:p>
    <w:p w14:paraId="6018F81C" w14:textId="77777777" w:rsidR="003927D7" w:rsidRPr="00036DCA" w:rsidRDefault="003927D7" w:rsidP="00D434E4">
      <w:pPr>
        <w:spacing w:line="360" w:lineRule="auto"/>
        <w:jc w:val="both"/>
        <w:rPr>
          <w:rFonts w:ascii="Trebuchet MS" w:hAnsi="Trebuchet MS"/>
          <w:sz w:val="20"/>
          <w:szCs w:val="20"/>
        </w:rPr>
      </w:pPr>
    </w:p>
    <w:p w14:paraId="38F32E80"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(f)</w:t>
      </w:r>
      <w:r w:rsidRPr="00036DCA">
        <w:rPr>
          <w:rFonts w:ascii="Trebuchet MS" w:hAnsi="Trebuchet MS"/>
          <w:sz w:val="20"/>
          <w:szCs w:val="20"/>
        </w:rPr>
        <w:tab/>
        <w:t>o valor devido no âmbito nas alíneas acima será acrescido dos seguintes impostos: ISS, CSLL, PIS, COFINS, IRRF e quaisquer outros tributos que venham a incidir sobre a remuneração do Agente Fiduciário, conforme o caso, nas alíquotas vigentes na data de cada pagamento.</w:t>
      </w:r>
    </w:p>
    <w:p w14:paraId="644BC6A7" w14:textId="77777777" w:rsidR="00423DD3" w:rsidRPr="00036DCA" w:rsidRDefault="00423DD3" w:rsidP="00D434E4">
      <w:pPr>
        <w:spacing w:line="360" w:lineRule="auto"/>
        <w:jc w:val="both"/>
        <w:rPr>
          <w:rFonts w:ascii="Trebuchet MS" w:hAnsi="Trebuchet MS"/>
          <w:sz w:val="20"/>
          <w:szCs w:val="20"/>
        </w:rPr>
      </w:pPr>
    </w:p>
    <w:p w14:paraId="7DB4E620" w14:textId="77777777" w:rsidR="009D4F97" w:rsidRPr="00036DCA" w:rsidRDefault="00423DD3" w:rsidP="00D434E4">
      <w:pPr>
        <w:spacing w:line="360" w:lineRule="auto"/>
        <w:jc w:val="both"/>
        <w:rPr>
          <w:rFonts w:ascii="Trebuchet MS" w:hAnsi="Trebuchet MS"/>
          <w:sz w:val="20"/>
          <w:szCs w:val="20"/>
        </w:rPr>
      </w:pPr>
      <w:r w:rsidRPr="00036DCA">
        <w:rPr>
          <w:rFonts w:ascii="Trebuchet MS" w:hAnsi="Trebuchet MS"/>
          <w:sz w:val="20"/>
          <w:szCs w:val="20"/>
        </w:rPr>
        <w:t xml:space="preserve"> </w:t>
      </w:r>
      <w:r w:rsidR="009D4F97" w:rsidRPr="00036DCA">
        <w:rPr>
          <w:rFonts w:ascii="Trebuchet MS" w:hAnsi="Trebuchet MS"/>
          <w:sz w:val="20"/>
          <w:szCs w:val="20"/>
        </w:rPr>
        <w:t>(</w:t>
      </w:r>
      <w:proofErr w:type="spellStart"/>
      <w:r w:rsidR="009D4F97" w:rsidRPr="00036DCA">
        <w:rPr>
          <w:rFonts w:ascii="Trebuchet MS" w:hAnsi="Trebuchet MS"/>
          <w:sz w:val="20"/>
          <w:szCs w:val="20"/>
        </w:rPr>
        <w:t>iv</w:t>
      </w:r>
      <w:proofErr w:type="spellEnd"/>
      <w:r w:rsidR="009D4F97" w:rsidRPr="00036DCA">
        <w:rPr>
          <w:rFonts w:ascii="Trebuchet MS" w:hAnsi="Trebuchet MS"/>
          <w:sz w:val="20"/>
          <w:szCs w:val="20"/>
        </w:rPr>
        <w:t>)</w:t>
      </w:r>
      <w:r w:rsidR="009D4F97" w:rsidRPr="00036DCA">
        <w:rPr>
          <w:rFonts w:ascii="Trebuchet MS" w:hAnsi="Trebuchet MS"/>
          <w:sz w:val="20"/>
          <w:szCs w:val="20"/>
        </w:rPr>
        <w:tab/>
        <w:t xml:space="preserve">remuneração do Escriturador e Banco Liquidante </w:t>
      </w:r>
      <w:proofErr w:type="spellStart"/>
      <w:r w:rsidR="009D4F97" w:rsidRPr="00036DCA">
        <w:rPr>
          <w:rFonts w:ascii="Trebuchet MS" w:hAnsi="Trebuchet MS"/>
          <w:sz w:val="20"/>
          <w:szCs w:val="20"/>
        </w:rPr>
        <w:t>dos</w:t>
      </w:r>
      <w:proofErr w:type="spellEnd"/>
      <w:r w:rsidR="009D4F97" w:rsidRPr="00036DCA">
        <w:rPr>
          <w:rFonts w:ascii="Trebuchet MS" w:hAnsi="Trebuchet MS"/>
          <w:sz w:val="20"/>
          <w:szCs w:val="20"/>
        </w:rPr>
        <w:t xml:space="preserve"> CRI, nos seguintes termos:</w:t>
      </w:r>
    </w:p>
    <w:p w14:paraId="1FED6093" w14:textId="77777777" w:rsidR="009D4F97" w:rsidRPr="00036DCA" w:rsidRDefault="009D4F97" w:rsidP="00D434E4">
      <w:pPr>
        <w:spacing w:line="360" w:lineRule="auto"/>
        <w:jc w:val="both"/>
        <w:rPr>
          <w:rFonts w:ascii="Trebuchet MS" w:hAnsi="Trebuchet MS"/>
          <w:sz w:val="20"/>
          <w:szCs w:val="20"/>
        </w:rPr>
      </w:pPr>
    </w:p>
    <w:p w14:paraId="709EA01F" w14:textId="77777777" w:rsidR="009D4F97" w:rsidRPr="00036DCA" w:rsidRDefault="009D4F97" w:rsidP="00D434E4">
      <w:pPr>
        <w:spacing w:line="360" w:lineRule="auto"/>
        <w:ind w:firstLine="720"/>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pelas atividades do Banco Liquidante e Escriturador dos CRI (conforme definido do Termo de Securitização), no valor mensal de R$ 400,00 (quatrocentos reais), devendo a primeira parcela ser paga até o 1º (primeiro) Dia Útil contado da Primeira Data de Integralização, e as demais pagas nas mesmas datas dos meses subsequentes, até o resgate total dos CRI;</w:t>
      </w:r>
    </w:p>
    <w:p w14:paraId="1071B25C" w14:textId="77777777" w:rsidR="009D4F97" w:rsidRPr="00036DCA" w:rsidRDefault="009D4F97" w:rsidP="00D434E4">
      <w:pPr>
        <w:spacing w:line="360" w:lineRule="auto"/>
        <w:jc w:val="both"/>
        <w:rPr>
          <w:rFonts w:ascii="Trebuchet MS" w:hAnsi="Trebuchet MS"/>
          <w:sz w:val="20"/>
          <w:szCs w:val="20"/>
        </w:rPr>
      </w:pPr>
    </w:p>
    <w:p w14:paraId="74D438E1" w14:textId="77777777" w:rsidR="009D4F97" w:rsidRPr="00036DCA" w:rsidRDefault="009D4F97" w:rsidP="00D434E4">
      <w:pPr>
        <w:spacing w:line="360" w:lineRule="auto"/>
        <w:ind w:firstLine="720"/>
        <w:jc w:val="both"/>
        <w:rPr>
          <w:rFonts w:ascii="Trebuchet MS" w:hAnsi="Trebuchet MS"/>
          <w:sz w:val="20"/>
          <w:szCs w:val="20"/>
        </w:rPr>
      </w:pPr>
      <w:r w:rsidRPr="00036DCA">
        <w:rPr>
          <w:rFonts w:ascii="Trebuchet MS" w:hAnsi="Trebuchet MS"/>
          <w:sz w:val="20"/>
          <w:szCs w:val="20"/>
        </w:rPr>
        <w:t>(b)</w:t>
      </w:r>
      <w:r w:rsidRPr="00036DCA">
        <w:rPr>
          <w:rFonts w:ascii="Trebuchet MS" w:hAnsi="Trebuchet MS"/>
          <w:sz w:val="20"/>
          <w:szCs w:val="20"/>
        </w:rPr>
        <w:tab/>
        <w:t>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e</w:t>
      </w:r>
    </w:p>
    <w:p w14:paraId="0C96F831" w14:textId="77777777" w:rsidR="009D4F97" w:rsidRPr="00036DCA" w:rsidRDefault="009D4F97" w:rsidP="00D434E4">
      <w:pPr>
        <w:spacing w:line="360" w:lineRule="auto"/>
        <w:jc w:val="both"/>
        <w:rPr>
          <w:rFonts w:ascii="Trebuchet MS" w:hAnsi="Trebuchet MS"/>
          <w:sz w:val="20"/>
          <w:szCs w:val="20"/>
        </w:rPr>
      </w:pPr>
    </w:p>
    <w:p w14:paraId="16BC2B5F" w14:textId="77777777" w:rsidR="009D4F97" w:rsidRPr="00036DCA" w:rsidRDefault="009D4F97" w:rsidP="00D434E4">
      <w:pPr>
        <w:spacing w:line="360" w:lineRule="auto"/>
        <w:ind w:firstLine="720"/>
        <w:jc w:val="both"/>
        <w:rPr>
          <w:rFonts w:ascii="Trebuchet MS" w:hAnsi="Trebuchet MS"/>
          <w:sz w:val="20"/>
          <w:szCs w:val="20"/>
        </w:rPr>
      </w:pPr>
      <w:r w:rsidRPr="00036DCA">
        <w:rPr>
          <w:rFonts w:ascii="Trebuchet MS" w:hAnsi="Trebuchet MS"/>
          <w:sz w:val="20"/>
          <w:szCs w:val="20"/>
        </w:rPr>
        <w:t>(c)</w:t>
      </w:r>
      <w:r w:rsidRPr="00036DCA">
        <w:rPr>
          <w:rFonts w:ascii="Trebuchet MS" w:hAnsi="Trebuchet MS"/>
          <w:sz w:val="20"/>
          <w:szCs w:val="20"/>
        </w:rPr>
        <w:tab/>
        <w:t xml:space="preserve">o valor devido no âmbito da alínea (a) acima será acrescido dos seguintes impostos: ISS, CSLL, PIS, COFINS, IRRF e quaisquer outros tributos que venham a incidir sobre a remuneração </w:t>
      </w:r>
      <w:r w:rsidRPr="00036DCA">
        <w:rPr>
          <w:rFonts w:ascii="Trebuchet MS" w:hAnsi="Trebuchet MS"/>
          <w:sz w:val="20"/>
          <w:szCs w:val="20"/>
        </w:rPr>
        <w:lastRenderedPageBreak/>
        <w:t xml:space="preserve">do Escriturador e Banco Liquidante </w:t>
      </w:r>
      <w:proofErr w:type="spellStart"/>
      <w:r w:rsidRPr="00036DCA">
        <w:rPr>
          <w:rFonts w:ascii="Trebuchet MS" w:hAnsi="Trebuchet MS"/>
          <w:sz w:val="20"/>
          <w:szCs w:val="20"/>
        </w:rPr>
        <w:t>dos</w:t>
      </w:r>
      <w:proofErr w:type="spellEnd"/>
      <w:r w:rsidRPr="00036DCA">
        <w:rPr>
          <w:rFonts w:ascii="Trebuchet MS" w:hAnsi="Trebuchet MS"/>
          <w:sz w:val="20"/>
          <w:szCs w:val="20"/>
        </w:rPr>
        <w:t xml:space="preserve"> CRI, conforme o caso, nas alíquotas vigentes na data de cada pagamento.</w:t>
      </w:r>
    </w:p>
    <w:p w14:paraId="4BD89E7F" w14:textId="77777777" w:rsidR="009D4F97" w:rsidRPr="00036DCA" w:rsidRDefault="009D4F97" w:rsidP="00D434E4">
      <w:pPr>
        <w:spacing w:line="360" w:lineRule="auto"/>
        <w:ind w:firstLine="720"/>
        <w:jc w:val="both"/>
        <w:rPr>
          <w:rFonts w:ascii="Trebuchet MS" w:hAnsi="Trebuchet MS"/>
          <w:sz w:val="20"/>
          <w:szCs w:val="20"/>
        </w:rPr>
      </w:pPr>
    </w:p>
    <w:p w14:paraId="504556D0" w14:textId="77777777" w:rsidR="009D4F97" w:rsidRPr="00036DCA" w:rsidRDefault="009D4F97" w:rsidP="00D434E4">
      <w:pPr>
        <w:spacing w:line="360" w:lineRule="auto"/>
        <w:jc w:val="both"/>
        <w:rPr>
          <w:rFonts w:ascii="Trebuchet MS" w:hAnsi="Trebuchet MS"/>
          <w:sz w:val="20"/>
          <w:szCs w:val="20"/>
        </w:rPr>
      </w:pPr>
      <w:r w:rsidRPr="00036DCA">
        <w:rPr>
          <w:rFonts w:ascii="Trebuchet MS" w:hAnsi="Trebuchet MS"/>
          <w:sz w:val="20"/>
          <w:szCs w:val="20"/>
        </w:rPr>
        <w:t>(</w:t>
      </w:r>
      <w:proofErr w:type="spellStart"/>
      <w:r w:rsidRPr="00036DCA">
        <w:rPr>
          <w:rFonts w:ascii="Trebuchet MS" w:hAnsi="Trebuchet MS"/>
          <w:sz w:val="20"/>
          <w:szCs w:val="20"/>
        </w:rPr>
        <w:t>i</w:t>
      </w:r>
      <w:r w:rsidR="00423DD3" w:rsidRPr="00036DCA">
        <w:rPr>
          <w:rFonts w:ascii="Trebuchet MS" w:hAnsi="Trebuchet MS"/>
          <w:sz w:val="20"/>
          <w:szCs w:val="20"/>
        </w:rPr>
        <w:t>v</w:t>
      </w:r>
      <w:proofErr w:type="spellEnd"/>
      <w:r w:rsidRPr="00036DCA">
        <w:rPr>
          <w:rFonts w:ascii="Trebuchet MS" w:hAnsi="Trebuchet MS"/>
          <w:sz w:val="20"/>
          <w:szCs w:val="20"/>
        </w:rPr>
        <w:t>)</w:t>
      </w:r>
      <w:r w:rsidRPr="00036DCA">
        <w:rPr>
          <w:rFonts w:ascii="Trebuchet MS" w:hAnsi="Trebuchet MS"/>
          <w:sz w:val="20"/>
          <w:szCs w:val="20"/>
        </w:rPr>
        <w:tab/>
        <w:t>Remuneração do Agente de Liquidação e Escriturador das Notas Comerciais</w:t>
      </w:r>
      <w:r w:rsidR="00423DD3" w:rsidRPr="00036DCA">
        <w:rPr>
          <w:rFonts w:ascii="Trebuchet MS" w:hAnsi="Trebuchet MS"/>
          <w:sz w:val="20"/>
          <w:szCs w:val="20"/>
        </w:rPr>
        <w:t xml:space="preserve">. </w:t>
      </w:r>
    </w:p>
    <w:p w14:paraId="0F2039E4" w14:textId="77777777" w:rsidR="009D4F97" w:rsidRPr="00036DCA" w:rsidRDefault="009D4F97" w:rsidP="00D434E4">
      <w:pPr>
        <w:spacing w:line="360" w:lineRule="auto"/>
        <w:jc w:val="both"/>
        <w:rPr>
          <w:rFonts w:ascii="Trebuchet MS" w:hAnsi="Trebuchet MS"/>
          <w:sz w:val="20"/>
          <w:szCs w:val="20"/>
        </w:rPr>
      </w:pPr>
      <w:r w:rsidRPr="00036DCA">
        <w:rPr>
          <w:rFonts w:ascii="Trebuchet MS" w:hAnsi="Trebuchet MS"/>
          <w:sz w:val="20"/>
          <w:szCs w:val="20"/>
        </w:rPr>
        <w:tab/>
      </w:r>
    </w:p>
    <w:p w14:paraId="62598883" w14:textId="2CA861C8" w:rsidR="009D4F97" w:rsidRPr="00036DCA" w:rsidRDefault="00E22875" w:rsidP="00D434E4">
      <w:pPr>
        <w:spacing w:line="360" w:lineRule="auto"/>
        <w:jc w:val="both"/>
        <w:rPr>
          <w:rFonts w:ascii="Trebuchet MS" w:hAnsi="Trebuchet MS"/>
          <w:sz w:val="20"/>
          <w:szCs w:val="20"/>
        </w:rPr>
      </w:pPr>
      <w:r w:rsidRPr="00036DCA">
        <w:rPr>
          <w:rFonts w:ascii="Trebuchet MS" w:hAnsi="Trebuchet MS"/>
          <w:sz w:val="20"/>
          <w:szCs w:val="20"/>
        </w:rPr>
        <w:t xml:space="preserve">      </w:t>
      </w:r>
      <w:r w:rsidR="009D4F97" w:rsidRPr="00036DCA">
        <w:rPr>
          <w:rFonts w:ascii="Trebuchet MS" w:hAnsi="Trebuchet MS"/>
          <w:sz w:val="20"/>
          <w:szCs w:val="20"/>
        </w:rPr>
        <w:t xml:space="preserve">A remuneração do Agente de Liquidação e Escriturador das Notas Comerciais e dos CRI no montante equivalente a R$[•], em parcelas mensais, devendo a primeira parcela ser paga até o 1º (primeiro) Dia Útil contado da primeira Data de Integralização, e as demais pagas nas mesmas datas dos anos subsequentes, até o resgate total dos CRI. As parcelas serão corrigidas anualmente a partir da data do primeiro pagamento pela variação positiva do IPCA, calculadas pro rata die; </w:t>
      </w:r>
    </w:p>
    <w:p w14:paraId="1FD6FBA2" w14:textId="77777777" w:rsidR="009D4F97" w:rsidRPr="00036DCA" w:rsidRDefault="009D4F97" w:rsidP="00D434E4">
      <w:pPr>
        <w:spacing w:line="360" w:lineRule="auto"/>
        <w:ind w:firstLine="720"/>
        <w:jc w:val="both"/>
        <w:rPr>
          <w:rFonts w:ascii="Trebuchet MS" w:hAnsi="Trebuchet MS"/>
          <w:sz w:val="20"/>
          <w:szCs w:val="20"/>
        </w:rPr>
      </w:pPr>
    </w:p>
    <w:p w14:paraId="15803ADD" w14:textId="77777777" w:rsidR="009D4F97" w:rsidRPr="00036DCA" w:rsidRDefault="009D4F97" w:rsidP="00D434E4">
      <w:pPr>
        <w:spacing w:line="360" w:lineRule="auto"/>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pela auditoria do Patrimônio Separado, no valor anual de R$ 1.800,00 (mil e oitocentos reais), devendo a primeira parcela ser paga até o 1º (primeiro) Dia Útil contado da Primeira Data de Integralização, e as demais pagas sempre no 10º (décimo) Dia Útil do mês de junho dos anos subsequentes, até o resgate total dos CRI;</w:t>
      </w:r>
    </w:p>
    <w:p w14:paraId="735EEEEC" w14:textId="77777777" w:rsidR="009D4F97" w:rsidRPr="00036DCA" w:rsidRDefault="009D4F97" w:rsidP="00D434E4">
      <w:pPr>
        <w:spacing w:line="360" w:lineRule="auto"/>
        <w:jc w:val="both"/>
        <w:rPr>
          <w:rFonts w:ascii="Trebuchet MS" w:hAnsi="Trebuchet MS"/>
          <w:sz w:val="20"/>
          <w:szCs w:val="20"/>
        </w:rPr>
      </w:pPr>
    </w:p>
    <w:p w14:paraId="1C00CE3F" w14:textId="77777777" w:rsidR="009D4F97" w:rsidRPr="00036DCA" w:rsidRDefault="009D4F97" w:rsidP="00D434E4">
      <w:pPr>
        <w:spacing w:line="360" w:lineRule="auto"/>
        <w:jc w:val="both"/>
        <w:rPr>
          <w:rFonts w:ascii="Trebuchet MS" w:hAnsi="Trebuchet MS"/>
          <w:sz w:val="20"/>
          <w:szCs w:val="20"/>
        </w:rPr>
      </w:pPr>
      <w:r w:rsidRPr="00036DCA">
        <w:rPr>
          <w:rFonts w:ascii="Trebuchet MS" w:hAnsi="Trebuchet MS"/>
          <w:sz w:val="20"/>
          <w:szCs w:val="20"/>
        </w:rPr>
        <w:t>(b)</w:t>
      </w:r>
      <w:r w:rsidRPr="00036DCA">
        <w:rPr>
          <w:rFonts w:ascii="Trebuchet MS" w:hAnsi="Trebuchet MS"/>
          <w:sz w:val="20"/>
          <w:szCs w:val="20"/>
        </w:rPr>
        <w:tab/>
        <w:t>pela contabilização do Patrimônio Separado no valor mensal de R$ 210,00 (duzentos e dez reais), devendo a primeira parcela ser paga até o 1º (primeiro) Dia Útil contado da Primeira Data de Integralização, e as demais pagas na mesma data dos meses subsequentes, até o resgate total dos CRI;</w:t>
      </w:r>
    </w:p>
    <w:p w14:paraId="65F4F9C3" w14:textId="77777777" w:rsidR="009D4F97" w:rsidRPr="00036DCA" w:rsidRDefault="009D4F97" w:rsidP="00D434E4">
      <w:pPr>
        <w:spacing w:line="360" w:lineRule="auto"/>
        <w:jc w:val="both"/>
        <w:rPr>
          <w:rFonts w:ascii="Trebuchet MS" w:hAnsi="Trebuchet MS"/>
          <w:sz w:val="20"/>
          <w:szCs w:val="20"/>
        </w:rPr>
      </w:pPr>
    </w:p>
    <w:p w14:paraId="021E947F" w14:textId="77777777" w:rsidR="009D4F97" w:rsidRPr="00036DCA" w:rsidRDefault="009D4F97" w:rsidP="00D434E4">
      <w:pPr>
        <w:spacing w:line="360" w:lineRule="auto"/>
        <w:jc w:val="both"/>
        <w:rPr>
          <w:rFonts w:ascii="Trebuchet MS" w:hAnsi="Trebuchet MS"/>
          <w:sz w:val="20"/>
          <w:szCs w:val="20"/>
        </w:rPr>
      </w:pPr>
      <w:r w:rsidRPr="00036DCA">
        <w:rPr>
          <w:rFonts w:ascii="Trebuchet MS" w:hAnsi="Trebuchet MS"/>
          <w:sz w:val="20"/>
          <w:szCs w:val="20"/>
        </w:rPr>
        <w:t>(c)</w:t>
      </w:r>
      <w:r w:rsidRPr="00036DCA">
        <w:rPr>
          <w:rFonts w:ascii="Trebuchet MS" w:hAnsi="Trebuchet MS"/>
          <w:sz w:val="20"/>
          <w:szCs w:val="20"/>
        </w:rPr>
        <w:tab/>
        <w:t xml:space="preserve">o valor devido no âmbito das alíneas (a) e (b) acima será atualizado anualmente pela variação acumulada do IPCA, ou na falta deste, ou, ainda, na impossibilidade de sua utilização, pelo índice que vier a substituí-lo, calculadas pro rata die, se necessário, a partir da primeira data de pagamento; </w:t>
      </w:r>
    </w:p>
    <w:p w14:paraId="6A3379C4" w14:textId="77777777" w:rsidR="009D4F97" w:rsidRPr="00036DCA" w:rsidRDefault="009D4F97" w:rsidP="00D434E4">
      <w:pPr>
        <w:spacing w:line="360" w:lineRule="auto"/>
        <w:jc w:val="both"/>
        <w:rPr>
          <w:rFonts w:ascii="Trebuchet MS" w:hAnsi="Trebuchet MS"/>
          <w:sz w:val="20"/>
          <w:szCs w:val="20"/>
        </w:rPr>
      </w:pPr>
    </w:p>
    <w:p w14:paraId="53D345CC" w14:textId="77777777" w:rsidR="009D4F97" w:rsidRPr="00036DCA" w:rsidRDefault="009D4F97" w:rsidP="00D434E4">
      <w:pPr>
        <w:spacing w:line="360" w:lineRule="auto"/>
        <w:jc w:val="both"/>
        <w:rPr>
          <w:rFonts w:ascii="Trebuchet MS" w:hAnsi="Trebuchet MS"/>
          <w:sz w:val="20"/>
          <w:szCs w:val="20"/>
        </w:rPr>
      </w:pPr>
      <w:r w:rsidRPr="00036DCA">
        <w:rPr>
          <w:rFonts w:ascii="Trebuchet MS" w:hAnsi="Trebuchet MS"/>
          <w:sz w:val="20"/>
          <w:szCs w:val="20"/>
        </w:rPr>
        <w:t>(d)</w:t>
      </w:r>
      <w:r w:rsidRPr="00036DCA">
        <w:rPr>
          <w:rFonts w:ascii="Trebuchet MS" w:hAnsi="Trebuchet MS"/>
          <w:sz w:val="20"/>
          <w:szCs w:val="20"/>
        </w:rPr>
        <w:tab/>
        <w:t>o valor devido no âmbito das alíneas (a) e (b) acima será acrescido dos seguintes impostos: ISS, CSLL, PIS, COFINS, IRRF e quaisquer outros tributos que venham a incidir sobre a remuneração do Auditor do Patrimônio Separado e do contador, conforme o caso, nas alíquotas vigentes na data de cada pagamento; e</w:t>
      </w:r>
    </w:p>
    <w:p w14:paraId="6B297BAC" w14:textId="77777777" w:rsidR="009D4F97" w:rsidRPr="00036DCA" w:rsidRDefault="009D4F97" w:rsidP="00D434E4">
      <w:pPr>
        <w:spacing w:line="360" w:lineRule="auto"/>
        <w:jc w:val="both"/>
        <w:rPr>
          <w:rFonts w:ascii="Trebuchet MS" w:hAnsi="Trebuchet MS"/>
          <w:sz w:val="20"/>
          <w:szCs w:val="20"/>
        </w:rPr>
      </w:pPr>
    </w:p>
    <w:p w14:paraId="317A6A26" w14:textId="77777777" w:rsidR="009D4F97" w:rsidRPr="00036DCA" w:rsidRDefault="009D4F97" w:rsidP="00D434E4">
      <w:pPr>
        <w:spacing w:line="360" w:lineRule="auto"/>
        <w:jc w:val="both"/>
        <w:rPr>
          <w:rFonts w:ascii="Trebuchet MS" w:hAnsi="Trebuchet MS"/>
          <w:sz w:val="20"/>
          <w:szCs w:val="20"/>
        </w:rPr>
      </w:pPr>
      <w:r w:rsidRPr="00036DCA">
        <w:rPr>
          <w:rFonts w:ascii="Trebuchet MS" w:hAnsi="Trebuchet MS"/>
          <w:sz w:val="20"/>
          <w:szCs w:val="20"/>
        </w:rPr>
        <w:t>(e)</w:t>
      </w:r>
      <w:r w:rsidRPr="00036DCA">
        <w:rPr>
          <w:rFonts w:ascii="Trebuchet MS" w:hAnsi="Trebuchet MS"/>
          <w:sz w:val="20"/>
          <w:szCs w:val="20"/>
        </w:rPr>
        <w:tab/>
        <w:t>a remuneração do Auditor Independente do Patrimônio Separado e de terceiros envolvidos na auditoria e na elaboração das demonstrações financeiras do Patrimônio Separado poderá ter o seu valor ajustado em decorrência de eventual substituição da empresa de auditoria independente e de terceiros ou ajuste na quantidade de horas estimadas pela equipe.</w:t>
      </w:r>
    </w:p>
    <w:p w14:paraId="4047069A" w14:textId="77777777" w:rsidR="00D86542" w:rsidRPr="00036DCA" w:rsidRDefault="00D86542" w:rsidP="00D434E4">
      <w:pPr>
        <w:spacing w:line="360" w:lineRule="auto"/>
        <w:jc w:val="both"/>
        <w:rPr>
          <w:rFonts w:ascii="Trebuchet MS" w:hAnsi="Trebuchet MS"/>
          <w:sz w:val="20"/>
          <w:szCs w:val="20"/>
        </w:rPr>
      </w:pPr>
    </w:p>
    <w:p w14:paraId="7FD510C4" w14:textId="77777777" w:rsidR="003927D7" w:rsidRPr="00036DCA" w:rsidRDefault="00D86542" w:rsidP="00D434E4">
      <w:pPr>
        <w:spacing w:line="360" w:lineRule="auto"/>
        <w:jc w:val="both"/>
        <w:rPr>
          <w:rFonts w:ascii="Trebuchet MS" w:hAnsi="Trebuchet MS"/>
          <w:sz w:val="20"/>
          <w:szCs w:val="20"/>
        </w:rPr>
      </w:pPr>
      <w:r w:rsidRPr="00036DCA">
        <w:rPr>
          <w:rFonts w:ascii="Trebuchet MS" w:hAnsi="Trebuchet MS"/>
          <w:sz w:val="20"/>
          <w:szCs w:val="20"/>
        </w:rPr>
        <w:t>(v</w:t>
      </w:r>
      <w:r w:rsidR="003927D7" w:rsidRPr="00036DCA">
        <w:rPr>
          <w:rFonts w:ascii="Trebuchet MS" w:hAnsi="Trebuchet MS"/>
          <w:sz w:val="20"/>
          <w:szCs w:val="20"/>
        </w:rPr>
        <w:t>)</w:t>
      </w:r>
      <w:r w:rsidR="003927D7" w:rsidRPr="00036DCA">
        <w:rPr>
          <w:rFonts w:ascii="Trebuchet MS" w:hAnsi="Trebuchet MS"/>
          <w:sz w:val="20"/>
          <w:szCs w:val="20"/>
        </w:rPr>
        <w:tab/>
        <w:t>taxas e registros na CVM, B3 e ANBIMA, nos seguintes termos:</w:t>
      </w:r>
    </w:p>
    <w:p w14:paraId="2BF132B4" w14:textId="77777777" w:rsidR="003927D7" w:rsidRPr="00036DCA" w:rsidRDefault="003927D7" w:rsidP="00D434E4">
      <w:pPr>
        <w:spacing w:line="360" w:lineRule="auto"/>
        <w:jc w:val="both"/>
        <w:rPr>
          <w:rFonts w:ascii="Trebuchet MS" w:hAnsi="Trebuchet MS"/>
          <w:sz w:val="20"/>
          <w:szCs w:val="20"/>
        </w:rPr>
      </w:pPr>
    </w:p>
    <w:p w14:paraId="5F32F4D6"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lastRenderedPageBreak/>
        <w:t>(a)</w:t>
      </w:r>
      <w:r w:rsidRPr="00036DCA">
        <w:rPr>
          <w:rFonts w:ascii="Trebuchet MS" w:hAnsi="Trebuchet MS"/>
          <w:sz w:val="20"/>
          <w:szCs w:val="20"/>
        </w:rPr>
        <w:tab/>
        <w:t>CVM: taxa de fiscalização, no valor correspondente a alíquota de 0,03% sobre o valor total da oferta e com valor mínimo de R$ 809,16 (oitocentos e nove reais e dezesseis centavos), a ser paga em uma única parcela no momento do protocolo do pedido de registro na CVM;</w:t>
      </w:r>
    </w:p>
    <w:p w14:paraId="40E7A097" w14:textId="77777777" w:rsidR="003927D7" w:rsidRPr="00036DCA" w:rsidRDefault="003927D7" w:rsidP="00D434E4">
      <w:pPr>
        <w:spacing w:line="360" w:lineRule="auto"/>
        <w:jc w:val="both"/>
        <w:rPr>
          <w:rFonts w:ascii="Trebuchet MS" w:hAnsi="Trebuchet MS"/>
          <w:sz w:val="20"/>
          <w:szCs w:val="20"/>
        </w:rPr>
      </w:pPr>
    </w:p>
    <w:p w14:paraId="11089B72"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(b)</w:t>
      </w:r>
      <w:r w:rsidRPr="00036DCA">
        <w:rPr>
          <w:rFonts w:ascii="Trebuchet MS" w:hAnsi="Trebuchet MS"/>
          <w:sz w:val="20"/>
          <w:szCs w:val="20"/>
        </w:rPr>
        <w:tab/>
        <w:t>B3: taxa de registro e depósito de ativos de renda fixa, conforme tabela de preços B3;</w:t>
      </w:r>
    </w:p>
    <w:p w14:paraId="12402F0C"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r>
    </w:p>
    <w:p w14:paraId="43598F8A"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(c)</w:t>
      </w:r>
      <w:r w:rsidRPr="00036DCA">
        <w:rPr>
          <w:rFonts w:ascii="Trebuchet MS" w:hAnsi="Trebuchet MS"/>
          <w:sz w:val="20"/>
          <w:szCs w:val="20"/>
        </w:rPr>
        <w:tab/>
        <w:t>B3: taxa de registro de valores mobiliários, conforme tabela de preços B3;</w:t>
      </w:r>
    </w:p>
    <w:p w14:paraId="5DE4731A"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r>
    </w:p>
    <w:p w14:paraId="2020A1B6"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(d)</w:t>
      </w:r>
      <w:r w:rsidRPr="00036DCA">
        <w:rPr>
          <w:rFonts w:ascii="Trebuchet MS" w:hAnsi="Trebuchet MS"/>
          <w:sz w:val="20"/>
          <w:szCs w:val="20"/>
        </w:rPr>
        <w:tab/>
        <w:t>B3: taxa de custódia de ativos de renda fixa, conforme tabela de preços B3;</w:t>
      </w:r>
    </w:p>
    <w:p w14:paraId="1EE880DC"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r>
    </w:p>
    <w:p w14:paraId="58A4452C"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(e)</w:t>
      </w:r>
      <w:r w:rsidRPr="00036DCA">
        <w:rPr>
          <w:rFonts w:ascii="Trebuchet MS" w:hAnsi="Trebuchet MS"/>
          <w:sz w:val="20"/>
          <w:szCs w:val="20"/>
        </w:rPr>
        <w:tab/>
        <w:t>B3: taxa de custódia de valores mobiliários, conforme tabela de preços B3;</w:t>
      </w:r>
    </w:p>
    <w:p w14:paraId="30FE8D3D"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r>
    </w:p>
    <w:p w14:paraId="307D3859"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(f)</w:t>
      </w:r>
      <w:r w:rsidRPr="00036DCA">
        <w:rPr>
          <w:rFonts w:ascii="Trebuchet MS" w:hAnsi="Trebuchet MS"/>
          <w:sz w:val="20"/>
          <w:szCs w:val="20"/>
        </w:rPr>
        <w:tab/>
        <w:t>ANBIMA: taxa para registro da base de dados de certificados de recebíveis imobiliários correspondente a alíquota de 0,004397% sobre o valor total da oferta com o valor mínimo de R$ 1.568,00 (um mil, quinhentos e sessenta e oito reais) e o valor máximo de R$ 3.136,00 (três mil, cento e trinta e seis reais), conforme tabela de preços ANBIMA, a ser paga em uma única parcela até a data do cadastro da oferta na ANBIMA; e</w:t>
      </w:r>
    </w:p>
    <w:p w14:paraId="4EE78A58"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r>
    </w:p>
    <w:p w14:paraId="23B32DE8"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(g)</w:t>
      </w:r>
      <w:r w:rsidRPr="00036DCA">
        <w:rPr>
          <w:rFonts w:ascii="Trebuchet MS" w:hAnsi="Trebuchet MS"/>
          <w:sz w:val="20"/>
          <w:szCs w:val="20"/>
        </w:rPr>
        <w:tab/>
        <w:t>as taxas e os valores informados nas alíneas de (a) a (g) acima, poderão ser alteradas e/ou atualizadas com base nas alterações e atualizadas das tabelas de preços das respectivas entidades.</w:t>
      </w:r>
    </w:p>
    <w:p w14:paraId="2BF4F240" w14:textId="77777777" w:rsidR="003927D7" w:rsidRPr="00036DCA" w:rsidRDefault="003927D7" w:rsidP="00D434E4">
      <w:pPr>
        <w:spacing w:line="360" w:lineRule="auto"/>
        <w:jc w:val="both"/>
        <w:rPr>
          <w:rFonts w:ascii="Trebuchet MS" w:hAnsi="Trebuchet MS"/>
          <w:sz w:val="20"/>
          <w:szCs w:val="20"/>
        </w:rPr>
      </w:pPr>
    </w:p>
    <w:p w14:paraId="6EFE5A56" w14:textId="77777777" w:rsidR="003927D7" w:rsidRPr="00036DCA" w:rsidRDefault="00D86542" w:rsidP="00D434E4">
      <w:pPr>
        <w:spacing w:line="360" w:lineRule="auto"/>
        <w:jc w:val="both"/>
        <w:rPr>
          <w:rFonts w:ascii="Trebuchet MS" w:hAnsi="Trebuchet MS"/>
          <w:sz w:val="20"/>
          <w:szCs w:val="20"/>
        </w:rPr>
      </w:pPr>
      <w:r w:rsidRPr="00036DCA">
        <w:rPr>
          <w:rFonts w:ascii="Trebuchet MS" w:hAnsi="Trebuchet MS"/>
          <w:sz w:val="20"/>
          <w:szCs w:val="20"/>
        </w:rPr>
        <w:t>(vi</w:t>
      </w:r>
      <w:r w:rsidR="003927D7" w:rsidRPr="00036DCA">
        <w:rPr>
          <w:rFonts w:ascii="Trebuchet MS" w:hAnsi="Trebuchet MS"/>
          <w:sz w:val="20"/>
          <w:szCs w:val="20"/>
        </w:rPr>
        <w:t>)</w:t>
      </w:r>
      <w:r w:rsidR="003927D7" w:rsidRPr="00036DCA">
        <w:rPr>
          <w:rFonts w:ascii="Trebuchet MS" w:hAnsi="Trebuchet MS"/>
          <w:sz w:val="20"/>
          <w:szCs w:val="20"/>
        </w:rPr>
        <w:tab/>
        <w:t>taxas, registros e demais custos com os Documentos da Operação e documentos acessórios, nos seguintes termos:</w:t>
      </w:r>
    </w:p>
    <w:p w14:paraId="2EDC9452" w14:textId="77777777" w:rsidR="003927D7" w:rsidRPr="00036DCA" w:rsidRDefault="003927D7" w:rsidP="00D434E4">
      <w:pPr>
        <w:spacing w:line="360" w:lineRule="auto"/>
        <w:jc w:val="both"/>
        <w:rPr>
          <w:rFonts w:ascii="Trebuchet MS" w:hAnsi="Trebuchet MS"/>
          <w:sz w:val="20"/>
          <w:szCs w:val="20"/>
        </w:rPr>
      </w:pPr>
    </w:p>
    <w:p w14:paraId="5F32EA06"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custos com prenotações, averbações e registros dos Documentos da Operação e de eventuais documentos acessórios relacionados a Emissão, quando for o caso, nos cartórios de registro de imóveis, cartórios de títulos e documentos e juntas comerciais, conforme aplicável;</w:t>
      </w:r>
    </w:p>
    <w:p w14:paraId="3F48D906" w14:textId="77777777" w:rsidR="003927D7" w:rsidRPr="00036DCA" w:rsidRDefault="003927D7" w:rsidP="00D434E4">
      <w:pPr>
        <w:spacing w:line="360" w:lineRule="auto"/>
        <w:jc w:val="both"/>
        <w:rPr>
          <w:rFonts w:ascii="Trebuchet MS" w:hAnsi="Trebuchet MS"/>
          <w:sz w:val="20"/>
          <w:szCs w:val="20"/>
        </w:rPr>
      </w:pPr>
    </w:p>
    <w:p w14:paraId="68BA83C8"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(b)</w:t>
      </w:r>
      <w:r w:rsidRPr="00036DCA">
        <w:rPr>
          <w:rFonts w:ascii="Trebuchet MS" w:hAnsi="Trebuchet MS"/>
          <w:sz w:val="20"/>
          <w:szCs w:val="20"/>
        </w:rPr>
        <w:tab/>
        <w:t>custos com eventual utilização de plataformas eletrônicas para assinaturas dos Documentos da Operação, e de eventuais documentos acessórios relacionados a Emissão, incluindo, mas não se limitando a eventuais adiamentos aos Documentos da Operação, termos de quitação, notificações, atas de assembleias e procurações;</w:t>
      </w:r>
    </w:p>
    <w:p w14:paraId="565E903B"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r>
    </w:p>
    <w:p w14:paraId="04D01BF3"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(c)</w:t>
      </w:r>
      <w:r w:rsidRPr="00036DCA">
        <w:rPr>
          <w:rFonts w:ascii="Trebuchet MS" w:hAnsi="Trebuchet MS"/>
          <w:sz w:val="20"/>
          <w:szCs w:val="20"/>
        </w:rPr>
        <w:tab/>
        <w:t>custos relativos a eventuais alterações nos Documentos da Operação, incluindo, mas não se limitando a elaboração e/ou análise de eventuais aditamentos aos Documentos da Operação.</w:t>
      </w:r>
    </w:p>
    <w:p w14:paraId="3ECCFE10" w14:textId="77777777" w:rsidR="003927D7" w:rsidRPr="00036DCA" w:rsidRDefault="003927D7" w:rsidP="00D434E4">
      <w:pPr>
        <w:spacing w:line="360" w:lineRule="auto"/>
        <w:jc w:val="both"/>
        <w:rPr>
          <w:rFonts w:ascii="Trebuchet MS" w:hAnsi="Trebuchet MS"/>
          <w:sz w:val="20"/>
          <w:szCs w:val="20"/>
        </w:rPr>
      </w:pPr>
    </w:p>
    <w:p w14:paraId="593B7BE9" w14:textId="088C65AD" w:rsidR="003927D7" w:rsidRPr="00036DCA" w:rsidRDefault="00D86542" w:rsidP="00D434E4">
      <w:pPr>
        <w:spacing w:line="360" w:lineRule="auto"/>
        <w:jc w:val="both"/>
        <w:rPr>
          <w:rFonts w:ascii="Trebuchet MS" w:hAnsi="Trebuchet MS"/>
          <w:sz w:val="20"/>
          <w:szCs w:val="20"/>
        </w:rPr>
      </w:pPr>
      <w:r w:rsidRPr="00036DCA">
        <w:rPr>
          <w:rFonts w:ascii="Trebuchet MS" w:hAnsi="Trebuchet MS"/>
          <w:sz w:val="20"/>
          <w:szCs w:val="20"/>
        </w:rPr>
        <w:t>(</w:t>
      </w:r>
      <w:proofErr w:type="spellStart"/>
      <w:r w:rsidRPr="00036DCA">
        <w:rPr>
          <w:rFonts w:ascii="Trebuchet MS" w:hAnsi="Trebuchet MS"/>
          <w:sz w:val="20"/>
          <w:szCs w:val="20"/>
        </w:rPr>
        <w:t>vi</w:t>
      </w:r>
      <w:r w:rsidR="003927D7" w:rsidRPr="00036DCA">
        <w:rPr>
          <w:rFonts w:ascii="Trebuchet MS" w:hAnsi="Trebuchet MS"/>
          <w:sz w:val="20"/>
          <w:szCs w:val="20"/>
        </w:rPr>
        <w:t>i</w:t>
      </w:r>
      <w:proofErr w:type="spellEnd"/>
      <w:r w:rsidR="003927D7" w:rsidRPr="00036DCA">
        <w:rPr>
          <w:rFonts w:ascii="Trebuchet MS" w:hAnsi="Trebuchet MS"/>
          <w:sz w:val="20"/>
          <w:szCs w:val="20"/>
        </w:rPr>
        <w:t>)</w:t>
      </w:r>
      <w:r w:rsidR="003927D7" w:rsidRPr="00036DCA">
        <w:rPr>
          <w:rFonts w:ascii="Trebuchet MS" w:hAnsi="Trebuchet MS"/>
          <w:sz w:val="20"/>
          <w:szCs w:val="20"/>
        </w:rPr>
        <w:tab/>
        <w:t xml:space="preserve">despesas com </w:t>
      </w:r>
      <w:r w:rsidR="002679A8" w:rsidRPr="00036DCA">
        <w:rPr>
          <w:rFonts w:ascii="Trebuchet MS" w:hAnsi="Trebuchet MS"/>
          <w:sz w:val="20"/>
          <w:szCs w:val="20"/>
        </w:rPr>
        <w:t>assembleia especial</w:t>
      </w:r>
      <w:r w:rsidRPr="00036DCA">
        <w:rPr>
          <w:rFonts w:ascii="Trebuchet MS" w:hAnsi="Trebuchet MS"/>
          <w:sz w:val="20"/>
          <w:szCs w:val="20"/>
        </w:rPr>
        <w:t xml:space="preserve"> dos titulares de CRI</w:t>
      </w:r>
      <w:r w:rsidR="003927D7" w:rsidRPr="00036DCA">
        <w:rPr>
          <w:rFonts w:ascii="Trebuchet MS" w:hAnsi="Trebuchet MS"/>
          <w:sz w:val="20"/>
          <w:szCs w:val="20"/>
        </w:rPr>
        <w:t>, nos seguintes termos:</w:t>
      </w:r>
      <w:r w:rsidRPr="00036DCA">
        <w:rPr>
          <w:rFonts w:ascii="Trebuchet MS" w:hAnsi="Trebuchet MS"/>
          <w:sz w:val="20"/>
          <w:szCs w:val="20"/>
        </w:rPr>
        <w:t xml:space="preserve"> </w:t>
      </w:r>
      <w:r w:rsidR="003927D7" w:rsidRPr="00036DCA">
        <w:rPr>
          <w:rFonts w:ascii="Trebuchet MS" w:hAnsi="Trebuchet MS"/>
          <w:sz w:val="20"/>
          <w:szCs w:val="20"/>
        </w:rPr>
        <w:t>todos envolvidos com as assembleias gerais relacionas a Emissão, incluindo, mas não se limitando, a elaboração, a análise e a publicação dos editais e das atas, bem como locação de espaço físico para a realização da assembleia, se for o caso.</w:t>
      </w:r>
    </w:p>
    <w:p w14:paraId="5A0D7A27" w14:textId="77777777" w:rsidR="003927D7" w:rsidRPr="00036DCA" w:rsidRDefault="003927D7" w:rsidP="00D434E4">
      <w:pPr>
        <w:spacing w:line="360" w:lineRule="auto"/>
        <w:jc w:val="both"/>
        <w:rPr>
          <w:rFonts w:ascii="Trebuchet MS" w:hAnsi="Trebuchet MS"/>
          <w:sz w:val="20"/>
          <w:szCs w:val="20"/>
        </w:rPr>
      </w:pPr>
    </w:p>
    <w:p w14:paraId="52140235"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w:t>
      </w:r>
      <w:proofErr w:type="spellStart"/>
      <w:r w:rsidR="00D86542" w:rsidRPr="00036DCA">
        <w:rPr>
          <w:rFonts w:ascii="Trebuchet MS" w:hAnsi="Trebuchet MS"/>
          <w:sz w:val="20"/>
          <w:szCs w:val="20"/>
        </w:rPr>
        <w:t>viii</w:t>
      </w:r>
      <w:proofErr w:type="spellEnd"/>
      <w:r w:rsidRPr="00036DCA">
        <w:rPr>
          <w:rFonts w:ascii="Trebuchet MS" w:hAnsi="Trebuchet MS"/>
          <w:sz w:val="20"/>
          <w:szCs w:val="20"/>
        </w:rPr>
        <w:t>)</w:t>
      </w:r>
      <w:r w:rsidRPr="00036DCA">
        <w:rPr>
          <w:rFonts w:ascii="Trebuchet MS" w:hAnsi="Trebuchet MS"/>
          <w:sz w:val="20"/>
          <w:szCs w:val="20"/>
        </w:rPr>
        <w:tab/>
        <w:t xml:space="preserve">despesas com reestruturação: </w:t>
      </w:r>
    </w:p>
    <w:p w14:paraId="64A59580" w14:textId="77777777" w:rsidR="003927D7" w:rsidRPr="00036DCA" w:rsidRDefault="003927D7" w:rsidP="00D434E4">
      <w:pPr>
        <w:spacing w:line="360" w:lineRule="auto"/>
        <w:jc w:val="both"/>
        <w:rPr>
          <w:rFonts w:ascii="Trebuchet MS" w:hAnsi="Trebuchet MS"/>
          <w:sz w:val="20"/>
          <w:szCs w:val="20"/>
        </w:rPr>
      </w:pPr>
    </w:p>
    <w:p w14:paraId="3F653F12"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 xml:space="preserve">em qualquer Reestruturação (abaixo definida) que vier a ocorrer ao longo do prazo de duração dos CRI, que implique a elaboração de aditamentos aos Documentos da Operação e/ou na realização de Assembleias Gerais, será devida à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uma remuneração adicional, equivalente a R$ 500,00 (quinhentos reais) por hora de trabalho dos profissionais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sendo que este valor está limitado a, no máximo R$ 10.000,00 (dez mil reais), devendo ser paga em até 2 (dois) Dias Úteis contados da atuação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w:t>
      </w:r>
    </w:p>
    <w:p w14:paraId="2A315AC6" w14:textId="77777777" w:rsidR="003927D7" w:rsidRPr="00036DCA" w:rsidRDefault="003927D7" w:rsidP="00D434E4">
      <w:pPr>
        <w:spacing w:line="360" w:lineRule="auto"/>
        <w:jc w:val="both"/>
        <w:rPr>
          <w:rFonts w:ascii="Trebuchet MS" w:hAnsi="Trebuchet MS"/>
          <w:sz w:val="20"/>
          <w:szCs w:val="20"/>
        </w:rPr>
      </w:pPr>
    </w:p>
    <w:p w14:paraId="4274317A"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(b)</w:t>
      </w:r>
      <w:r w:rsidRPr="00036DCA">
        <w:rPr>
          <w:rFonts w:ascii="Trebuchet MS" w:hAnsi="Trebuchet MS"/>
          <w:sz w:val="20"/>
          <w:szCs w:val="20"/>
        </w:rPr>
        <w:tab/>
        <w:t xml:space="preserve">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w:t>
      </w:r>
    </w:p>
    <w:p w14:paraId="7E9ADD19" w14:textId="77777777" w:rsidR="003927D7" w:rsidRPr="00036DCA" w:rsidRDefault="003927D7" w:rsidP="00D434E4">
      <w:pPr>
        <w:spacing w:line="360" w:lineRule="auto"/>
        <w:jc w:val="both"/>
        <w:rPr>
          <w:rFonts w:ascii="Trebuchet MS" w:hAnsi="Trebuchet MS"/>
          <w:sz w:val="20"/>
          <w:szCs w:val="20"/>
        </w:rPr>
      </w:pPr>
    </w:p>
    <w:p w14:paraId="162108BD"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(c)</w:t>
      </w:r>
      <w:r w:rsidRPr="00036DCA">
        <w:rPr>
          <w:rFonts w:ascii="Trebuchet MS" w:hAnsi="Trebuchet MS"/>
          <w:sz w:val="20"/>
          <w:szCs w:val="20"/>
        </w:rPr>
        <w:tab/>
        <w:t>o valor devido no âmbito da alínea (a) acima será acrescido dos seguintes impostos: ISS, CSLL, PIS, COFINS, IRRF e quaisquer outros tributos que venham a incidir sobre a remuneração do Auditor do Patrimônio Separado e do contador, conforme o caso, nas alíquotas vigentes na data de cada pagamento;</w:t>
      </w:r>
    </w:p>
    <w:p w14:paraId="0C58E97E" w14:textId="77777777" w:rsidR="003927D7" w:rsidRPr="00036DCA" w:rsidRDefault="003927D7" w:rsidP="00D434E4">
      <w:pPr>
        <w:spacing w:line="360" w:lineRule="auto"/>
        <w:jc w:val="both"/>
        <w:rPr>
          <w:rFonts w:ascii="Trebuchet MS" w:hAnsi="Trebuchet MS"/>
          <w:sz w:val="20"/>
          <w:szCs w:val="20"/>
        </w:rPr>
      </w:pPr>
    </w:p>
    <w:p w14:paraId="4A024E68"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(d)</w:t>
      </w:r>
      <w:r w:rsidRPr="00036DCA">
        <w:rPr>
          <w:rFonts w:ascii="Trebuchet MS" w:hAnsi="Trebuchet MS"/>
          <w:sz w:val="20"/>
          <w:szCs w:val="20"/>
        </w:rPr>
        <w:tab/>
        <w:t xml:space="preserve">sem prejuízo do previsto na alínea (a) também serão devidos todos os custos decorrentes da formalização e constituição das alterações envolvidas na Reestruturação, inclusive aqueles relativos a honorários advocatícios devidos ao assessor legal escolhido de comum acordo entre as partes, acrescido das despesas e custos devidos a tal assessor legal. O pagamento da remuneração prevista neste item ocorrerá sem prejuízo da remuneração devida a terceiros eventualmente contratados para a prestação de serviços acessórios àqueles prestados pela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w:t>
      </w:r>
    </w:p>
    <w:p w14:paraId="5586B822" w14:textId="77777777" w:rsidR="003927D7" w:rsidRPr="00036DCA" w:rsidRDefault="003927D7" w:rsidP="00D434E4">
      <w:pPr>
        <w:spacing w:line="360" w:lineRule="auto"/>
        <w:jc w:val="both"/>
        <w:rPr>
          <w:rFonts w:ascii="Trebuchet MS" w:hAnsi="Trebuchet MS"/>
          <w:sz w:val="20"/>
          <w:szCs w:val="20"/>
        </w:rPr>
      </w:pPr>
    </w:p>
    <w:p w14:paraId="2C52CDB7"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(e)</w:t>
      </w:r>
      <w:r w:rsidRPr="00036DCA">
        <w:rPr>
          <w:rFonts w:ascii="Trebuchet MS" w:hAnsi="Trebuchet MS"/>
          <w:sz w:val="20"/>
          <w:szCs w:val="20"/>
        </w:rPr>
        <w:tab/>
        <w:t xml:space="preserve">entende-se por "Reestruturação" para 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a alteração de condições relacionadas (i) às condições essenciais dos CRI, tais como datas de pagamento, remuneração, data de vencimento final, fluxos operacionais de pagamento ou recebimento de valores, carência ou </w:t>
      </w:r>
      <w:proofErr w:type="spellStart"/>
      <w:r w:rsidRPr="00036DCA">
        <w:rPr>
          <w:rFonts w:ascii="Trebuchet MS" w:hAnsi="Trebuchet MS"/>
          <w:sz w:val="20"/>
          <w:szCs w:val="20"/>
        </w:rPr>
        <w:t>covenants</w:t>
      </w:r>
      <w:proofErr w:type="spellEnd"/>
      <w:r w:rsidRPr="00036DCA">
        <w:rPr>
          <w:rFonts w:ascii="Trebuchet MS" w:hAnsi="Trebuchet MS"/>
          <w:sz w:val="20"/>
          <w:szCs w:val="20"/>
        </w:rPr>
        <w:t xml:space="preserve"> operacionais ou financeiros; (</w:t>
      </w:r>
      <w:proofErr w:type="spellStart"/>
      <w:r w:rsidRPr="00036DCA">
        <w:rPr>
          <w:rFonts w:ascii="Trebuchet MS" w:hAnsi="Trebuchet MS"/>
          <w:sz w:val="20"/>
          <w:szCs w:val="20"/>
        </w:rPr>
        <w:t>ii</w:t>
      </w:r>
      <w:proofErr w:type="spellEnd"/>
      <w:r w:rsidRPr="00036DCA">
        <w:rPr>
          <w:rFonts w:ascii="Trebuchet MS" w:hAnsi="Trebuchet MS"/>
          <w:sz w:val="20"/>
          <w:szCs w:val="20"/>
        </w:rPr>
        <w:t>) ofertas de resgate, repactuação, aditamentos aos Documentos da Operação e realização de assembleias; (</w:t>
      </w:r>
      <w:proofErr w:type="spellStart"/>
      <w:r w:rsidRPr="00036DCA">
        <w:rPr>
          <w:rFonts w:ascii="Trebuchet MS" w:hAnsi="Trebuchet MS"/>
          <w:sz w:val="20"/>
          <w:szCs w:val="20"/>
        </w:rPr>
        <w:t>iii</w:t>
      </w:r>
      <w:proofErr w:type="spellEnd"/>
      <w:r w:rsidRPr="00036DCA">
        <w:rPr>
          <w:rFonts w:ascii="Trebuchet MS" w:hAnsi="Trebuchet MS"/>
          <w:sz w:val="20"/>
          <w:szCs w:val="20"/>
        </w:rPr>
        <w:t>) garantias e (</w:t>
      </w:r>
      <w:proofErr w:type="spellStart"/>
      <w:r w:rsidRPr="00036DCA">
        <w:rPr>
          <w:rFonts w:ascii="Trebuchet MS" w:hAnsi="Trebuchet MS"/>
          <w:sz w:val="20"/>
          <w:szCs w:val="20"/>
        </w:rPr>
        <w:t>iv</w:t>
      </w:r>
      <w:proofErr w:type="spellEnd"/>
      <w:r w:rsidRPr="00036DCA">
        <w:rPr>
          <w:rFonts w:ascii="Trebuchet MS" w:hAnsi="Trebuchet MS"/>
          <w:sz w:val="20"/>
          <w:szCs w:val="20"/>
        </w:rPr>
        <w:t>) ao resgate antecipado dos CRI.</w:t>
      </w:r>
    </w:p>
    <w:p w14:paraId="7FAAA564" w14:textId="77777777" w:rsidR="003927D7" w:rsidRPr="00036DCA" w:rsidRDefault="003927D7" w:rsidP="00D434E4">
      <w:pPr>
        <w:spacing w:line="360" w:lineRule="auto"/>
        <w:jc w:val="both"/>
        <w:rPr>
          <w:rFonts w:ascii="Trebuchet MS" w:hAnsi="Trebuchet MS"/>
          <w:sz w:val="20"/>
          <w:szCs w:val="20"/>
        </w:rPr>
      </w:pPr>
    </w:p>
    <w:p w14:paraId="5097EB35"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w:t>
      </w:r>
      <w:proofErr w:type="spellStart"/>
      <w:r w:rsidR="00D86542" w:rsidRPr="00036DCA">
        <w:rPr>
          <w:rFonts w:ascii="Trebuchet MS" w:hAnsi="Trebuchet MS"/>
          <w:sz w:val="20"/>
          <w:szCs w:val="20"/>
        </w:rPr>
        <w:t>i</w:t>
      </w:r>
      <w:r w:rsidRPr="00036DCA">
        <w:rPr>
          <w:rFonts w:ascii="Trebuchet MS" w:hAnsi="Trebuchet MS"/>
          <w:sz w:val="20"/>
          <w:szCs w:val="20"/>
        </w:rPr>
        <w:t>x</w:t>
      </w:r>
      <w:proofErr w:type="spellEnd"/>
      <w:r w:rsidRPr="00036DCA">
        <w:rPr>
          <w:rFonts w:ascii="Trebuchet MS" w:hAnsi="Trebuchet MS"/>
          <w:sz w:val="20"/>
          <w:szCs w:val="20"/>
        </w:rPr>
        <w:t>)</w:t>
      </w:r>
      <w:r w:rsidRPr="00036DCA">
        <w:rPr>
          <w:rFonts w:ascii="Trebuchet MS" w:hAnsi="Trebuchet MS"/>
          <w:sz w:val="20"/>
          <w:szCs w:val="20"/>
        </w:rPr>
        <w:tab/>
        <w:t>demais custos, nos seguintes termos:</w:t>
      </w:r>
    </w:p>
    <w:p w14:paraId="6F273016" w14:textId="77777777" w:rsidR="003927D7" w:rsidRPr="00036DCA" w:rsidRDefault="003927D7" w:rsidP="00D434E4">
      <w:pPr>
        <w:spacing w:line="360" w:lineRule="auto"/>
        <w:jc w:val="both"/>
        <w:rPr>
          <w:rFonts w:ascii="Trebuchet MS" w:hAnsi="Trebuchet MS"/>
          <w:sz w:val="20"/>
          <w:szCs w:val="20"/>
        </w:rPr>
      </w:pPr>
    </w:p>
    <w:p w14:paraId="4D6CA20B"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 xml:space="preserve">todas as despesas com gestão, cobrança, contabilidade, auditoria, realização e administração do Patrimônio Separado e outras despesas indispensáveis à administração dos </w:t>
      </w:r>
      <w:r w:rsidR="00D86542" w:rsidRPr="00036DCA">
        <w:rPr>
          <w:rFonts w:ascii="Trebuchet MS" w:hAnsi="Trebuchet MS"/>
          <w:sz w:val="20"/>
          <w:szCs w:val="20"/>
        </w:rPr>
        <w:t>créditos imobiliários oriundos dos CRI</w:t>
      </w:r>
      <w:r w:rsidRPr="00036DCA">
        <w:rPr>
          <w:rFonts w:ascii="Trebuchet MS" w:hAnsi="Trebuchet MS"/>
          <w:sz w:val="20"/>
          <w:szCs w:val="20"/>
        </w:rPr>
        <w:t>, inclusive na hipótese de liquidação do Patrimônio Separado, na hipótese de o Agente Fiduciário assumir a sua administração;</w:t>
      </w:r>
    </w:p>
    <w:p w14:paraId="5B91691E" w14:textId="77777777" w:rsidR="003927D7" w:rsidRPr="00036DCA" w:rsidRDefault="003927D7" w:rsidP="00D434E4">
      <w:pPr>
        <w:spacing w:line="360" w:lineRule="auto"/>
        <w:jc w:val="both"/>
        <w:rPr>
          <w:rFonts w:ascii="Trebuchet MS" w:hAnsi="Trebuchet MS"/>
          <w:sz w:val="20"/>
          <w:szCs w:val="20"/>
        </w:rPr>
      </w:pPr>
    </w:p>
    <w:p w14:paraId="747A9E07"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(b)</w:t>
      </w:r>
      <w:r w:rsidRPr="00036DCA">
        <w:rPr>
          <w:rFonts w:ascii="Trebuchet MS" w:hAnsi="Trebuchet MS"/>
          <w:sz w:val="20"/>
          <w:szCs w:val="20"/>
        </w:rPr>
        <w:tab/>
        <w:t>despesas com publicações em jornais ou outros meios de comunicação para cumprimento das eventuais formalidades relacionadas a Emissão;</w:t>
      </w:r>
    </w:p>
    <w:p w14:paraId="1F0D7598" w14:textId="77777777" w:rsidR="003927D7" w:rsidRPr="00036DCA" w:rsidRDefault="003927D7" w:rsidP="00D434E4">
      <w:pPr>
        <w:spacing w:line="360" w:lineRule="auto"/>
        <w:jc w:val="both"/>
        <w:rPr>
          <w:rFonts w:ascii="Trebuchet MS" w:hAnsi="Trebuchet MS"/>
          <w:sz w:val="20"/>
          <w:szCs w:val="20"/>
        </w:rPr>
      </w:pPr>
    </w:p>
    <w:p w14:paraId="62651638"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(c)</w:t>
      </w:r>
      <w:r w:rsidRPr="00036DCA">
        <w:rPr>
          <w:rFonts w:ascii="Trebuchet MS" w:hAnsi="Trebuchet MS"/>
          <w:sz w:val="20"/>
          <w:szCs w:val="20"/>
        </w:rPr>
        <w:tab/>
        <w:t>as eventuais despesas, depósitos e custas judiciais decorrentes da sucumbência em ações judiciais;</w:t>
      </w:r>
    </w:p>
    <w:p w14:paraId="5B123F8E" w14:textId="77777777" w:rsidR="003927D7" w:rsidRPr="00036DCA" w:rsidRDefault="003927D7" w:rsidP="00D434E4">
      <w:pPr>
        <w:spacing w:line="360" w:lineRule="auto"/>
        <w:jc w:val="both"/>
        <w:rPr>
          <w:rFonts w:ascii="Trebuchet MS" w:hAnsi="Trebuchet MS"/>
          <w:sz w:val="20"/>
          <w:szCs w:val="20"/>
        </w:rPr>
      </w:pPr>
    </w:p>
    <w:p w14:paraId="661D02ED"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(d)</w:t>
      </w:r>
      <w:r w:rsidRPr="00036DCA">
        <w:rPr>
          <w:rFonts w:ascii="Trebuchet MS" w:hAnsi="Trebuchet MS"/>
          <w:sz w:val="20"/>
          <w:szCs w:val="20"/>
        </w:rPr>
        <w:tab/>
        <w:t>despesas relativas à abertura e manutenção da Conta Centralizadora;</w:t>
      </w:r>
    </w:p>
    <w:p w14:paraId="02061DDC" w14:textId="77777777" w:rsidR="003927D7" w:rsidRPr="00036DCA" w:rsidRDefault="003927D7" w:rsidP="00D434E4">
      <w:pPr>
        <w:spacing w:line="360" w:lineRule="auto"/>
        <w:jc w:val="both"/>
        <w:rPr>
          <w:rFonts w:ascii="Trebuchet MS" w:hAnsi="Trebuchet MS"/>
          <w:sz w:val="20"/>
          <w:szCs w:val="20"/>
        </w:rPr>
      </w:pPr>
    </w:p>
    <w:p w14:paraId="3FB439A5"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(e)</w:t>
      </w:r>
      <w:r w:rsidRPr="00036DCA">
        <w:rPr>
          <w:rFonts w:ascii="Trebuchet MS" w:hAnsi="Trebuchet MS"/>
          <w:sz w:val="20"/>
          <w:szCs w:val="20"/>
        </w:rPr>
        <w:tab/>
        <w:t xml:space="preserve">despesas com terceiros especialistas, advogados, avaliadores, auditores ou fiscais, bem como despesas relacionados com procedimentos legais, incluindo sucumbência, incorridas para resguardar os interesses dos titulares dos CRI e relacionadas à realização dos </w:t>
      </w:r>
      <w:r w:rsidR="00D86542" w:rsidRPr="00036DCA">
        <w:rPr>
          <w:rFonts w:ascii="Trebuchet MS" w:hAnsi="Trebuchet MS"/>
          <w:sz w:val="20"/>
          <w:szCs w:val="20"/>
        </w:rPr>
        <w:t>créditos imobiliários oriundos dos CRI</w:t>
      </w:r>
      <w:r w:rsidRPr="00036DCA">
        <w:rPr>
          <w:rFonts w:ascii="Trebuchet MS" w:hAnsi="Trebuchet MS"/>
          <w:sz w:val="20"/>
          <w:szCs w:val="20"/>
        </w:rPr>
        <w:t xml:space="preserve"> e das Garantias integrantes do Patrimônio Separado;</w:t>
      </w:r>
    </w:p>
    <w:p w14:paraId="001435AE" w14:textId="77777777" w:rsidR="003927D7" w:rsidRPr="00036DCA" w:rsidRDefault="003927D7" w:rsidP="00D434E4">
      <w:pPr>
        <w:spacing w:line="360" w:lineRule="auto"/>
        <w:jc w:val="both"/>
        <w:rPr>
          <w:rFonts w:ascii="Trebuchet MS" w:hAnsi="Trebuchet MS"/>
          <w:sz w:val="20"/>
          <w:szCs w:val="20"/>
        </w:rPr>
      </w:pPr>
    </w:p>
    <w:p w14:paraId="225C0A50"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(f)</w:t>
      </w:r>
      <w:r w:rsidRPr="00036DCA">
        <w:rPr>
          <w:rFonts w:ascii="Trebuchet MS" w:hAnsi="Trebuchet MS"/>
          <w:sz w:val="20"/>
          <w:szCs w:val="20"/>
        </w:rPr>
        <w:tab/>
        <w:t xml:space="preserve">todas as despesas incorridas pela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e/ou pelo Agente Fiduciário, incluindo, mas não se limitando, aos honorários de terceiros especialistas, advogados, auditores, fiscais e eventuais outros prestadores de serviços relacionados com procedimentos para resguardar os interesses dos titulares dos CRI;</w:t>
      </w:r>
    </w:p>
    <w:p w14:paraId="40045816" w14:textId="77777777" w:rsidR="003927D7" w:rsidRPr="00036DCA" w:rsidRDefault="003927D7" w:rsidP="00D434E4">
      <w:pPr>
        <w:spacing w:line="360" w:lineRule="auto"/>
        <w:jc w:val="both"/>
        <w:rPr>
          <w:rFonts w:ascii="Trebuchet MS" w:hAnsi="Trebuchet MS"/>
          <w:sz w:val="20"/>
          <w:szCs w:val="20"/>
        </w:rPr>
      </w:pPr>
    </w:p>
    <w:p w14:paraId="01B40DE0"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(g)</w:t>
      </w:r>
      <w:r w:rsidRPr="00036DCA">
        <w:rPr>
          <w:rFonts w:ascii="Trebuchet MS" w:hAnsi="Trebuchet MS"/>
          <w:sz w:val="20"/>
          <w:szCs w:val="20"/>
        </w:rPr>
        <w:tab/>
        <w:t xml:space="preserve">eventuais taxas e tributos que, a partir da Data de Emissão dos CRI, venham a ser criados e/ou majorados ou que tenham sua base de cálculo ou base de incidência alterada, questionada ou reconhecida, de forma a representar, de forma absoluta ou relativa, um incremento da tributação incidente sobre os recursos do Patrimônio Separado, sobre </w:t>
      </w:r>
      <w:r w:rsidR="00D86542" w:rsidRPr="00036DCA">
        <w:rPr>
          <w:rFonts w:ascii="Trebuchet MS" w:hAnsi="Trebuchet MS"/>
          <w:sz w:val="20"/>
          <w:szCs w:val="20"/>
        </w:rPr>
        <w:t>créditos imobiliários oriundos dos CRI</w:t>
      </w:r>
      <w:r w:rsidRPr="00036DCA">
        <w:rPr>
          <w:rFonts w:ascii="Trebuchet MS" w:hAnsi="Trebuchet MS"/>
          <w:sz w:val="20"/>
          <w:szCs w:val="20"/>
        </w:rPr>
        <w:t>, sobre os CRI e/ou sobre as Garantias;</w:t>
      </w:r>
    </w:p>
    <w:p w14:paraId="73850198" w14:textId="77777777" w:rsidR="003927D7" w:rsidRPr="00036DCA" w:rsidRDefault="003927D7" w:rsidP="00D434E4">
      <w:pPr>
        <w:spacing w:line="360" w:lineRule="auto"/>
        <w:jc w:val="both"/>
        <w:rPr>
          <w:rFonts w:ascii="Trebuchet MS" w:hAnsi="Trebuchet MS"/>
          <w:sz w:val="20"/>
          <w:szCs w:val="20"/>
        </w:rPr>
      </w:pPr>
    </w:p>
    <w:p w14:paraId="509B1F67"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(h)</w:t>
      </w:r>
      <w:r w:rsidRPr="00036DCA">
        <w:rPr>
          <w:rFonts w:ascii="Trebuchet MS" w:hAnsi="Trebuchet MS"/>
          <w:sz w:val="20"/>
          <w:szCs w:val="20"/>
        </w:rPr>
        <w:tab/>
        <w:t>custos incorridos em caso de ocorrência de resgate antecipado dos CRI e/ou execução das Garantias;</w:t>
      </w:r>
    </w:p>
    <w:p w14:paraId="6A1094A6" w14:textId="77777777" w:rsidR="003927D7" w:rsidRPr="00036DCA" w:rsidRDefault="003927D7" w:rsidP="00D434E4">
      <w:pPr>
        <w:spacing w:line="360" w:lineRule="auto"/>
        <w:jc w:val="both"/>
        <w:rPr>
          <w:rFonts w:ascii="Trebuchet MS" w:hAnsi="Trebuchet MS"/>
          <w:sz w:val="20"/>
          <w:szCs w:val="20"/>
        </w:rPr>
      </w:pPr>
    </w:p>
    <w:p w14:paraId="1923832B"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(i)</w:t>
      </w:r>
      <w:r w:rsidRPr="00036DCA">
        <w:rPr>
          <w:rFonts w:ascii="Trebuchet MS" w:hAnsi="Trebuchet MS"/>
          <w:sz w:val="20"/>
          <w:szCs w:val="20"/>
        </w:rPr>
        <w:tab/>
        <w:t xml:space="preserve">demais despesas previstas em lei, regulamentação aplicável, ou </w:t>
      </w:r>
      <w:r w:rsidR="00D86542" w:rsidRPr="00036DCA">
        <w:rPr>
          <w:rFonts w:ascii="Trebuchet MS" w:hAnsi="Trebuchet MS"/>
          <w:sz w:val="20"/>
          <w:szCs w:val="20"/>
        </w:rPr>
        <w:t>no Termo de Securitização</w:t>
      </w:r>
      <w:r w:rsidRPr="00036DCA">
        <w:rPr>
          <w:rFonts w:ascii="Trebuchet MS" w:hAnsi="Trebuchet MS"/>
          <w:sz w:val="20"/>
          <w:szCs w:val="20"/>
        </w:rPr>
        <w:t>;</w:t>
      </w:r>
    </w:p>
    <w:p w14:paraId="026BBA74" w14:textId="77777777" w:rsidR="003927D7" w:rsidRPr="00036DCA" w:rsidRDefault="003927D7" w:rsidP="00D434E4">
      <w:pPr>
        <w:spacing w:line="360" w:lineRule="auto"/>
        <w:jc w:val="both"/>
        <w:rPr>
          <w:rFonts w:ascii="Trebuchet MS" w:hAnsi="Trebuchet MS"/>
          <w:sz w:val="20"/>
          <w:szCs w:val="20"/>
        </w:rPr>
      </w:pPr>
    </w:p>
    <w:p w14:paraId="79DC9F99"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lastRenderedPageBreak/>
        <w:t>(j)</w:t>
      </w:r>
      <w:r w:rsidRPr="00036DCA">
        <w:rPr>
          <w:rFonts w:ascii="Trebuchet MS" w:hAnsi="Trebuchet MS"/>
          <w:sz w:val="20"/>
          <w:szCs w:val="20"/>
        </w:rPr>
        <w:tab/>
        <w:t xml:space="preserve">provisionamento de despesas oriundas de ações judiciais propostas contra 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em função dos Documentos da Operação, e que tenham risco de perda provável, conforme relatório dos advogados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contratado às expensas do Patrimônio Separado; </w:t>
      </w:r>
    </w:p>
    <w:p w14:paraId="1FE397EA" w14:textId="77777777" w:rsidR="003927D7" w:rsidRPr="00036DCA" w:rsidRDefault="003927D7" w:rsidP="00D434E4">
      <w:pPr>
        <w:spacing w:line="360" w:lineRule="auto"/>
        <w:jc w:val="both"/>
        <w:rPr>
          <w:rFonts w:ascii="Trebuchet MS" w:hAnsi="Trebuchet MS"/>
          <w:sz w:val="20"/>
          <w:szCs w:val="20"/>
        </w:rPr>
      </w:pPr>
    </w:p>
    <w:p w14:paraId="7947A2A1"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(k)</w:t>
      </w:r>
      <w:r w:rsidRPr="00036DCA">
        <w:rPr>
          <w:rFonts w:ascii="Trebuchet MS" w:hAnsi="Trebuchet MS"/>
          <w:sz w:val="20"/>
          <w:szCs w:val="20"/>
        </w:rPr>
        <w:tab/>
        <w:t>as perdas, danos, obrigações ou despesas, incluindo taxas e honorários advocatícios arbitrados pelo juiz, decorrentes de sentença transitada em julgado, resultantes, direta ou indiretamente, da Emissão;</w:t>
      </w:r>
    </w:p>
    <w:p w14:paraId="4C36E449" w14:textId="77777777" w:rsidR="003927D7" w:rsidRPr="00036DCA" w:rsidRDefault="003927D7" w:rsidP="00D434E4">
      <w:pPr>
        <w:spacing w:line="360" w:lineRule="auto"/>
        <w:jc w:val="both"/>
        <w:rPr>
          <w:rFonts w:ascii="Trebuchet MS" w:hAnsi="Trebuchet MS"/>
          <w:sz w:val="20"/>
          <w:szCs w:val="20"/>
        </w:rPr>
      </w:pPr>
    </w:p>
    <w:p w14:paraId="70E0B0A3"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(l)</w:t>
      </w:r>
      <w:r w:rsidRPr="00036DCA">
        <w:rPr>
          <w:rFonts w:ascii="Trebuchet MS" w:hAnsi="Trebuchet MS"/>
          <w:sz w:val="20"/>
          <w:szCs w:val="20"/>
        </w:rPr>
        <w:tab/>
        <w:t>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w:t>
      </w:r>
    </w:p>
    <w:p w14:paraId="76E56189" w14:textId="77777777" w:rsidR="003927D7" w:rsidRPr="00036DCA" w:rsidRDefault="003927D7" w:rsidP="00D434E4">
      <w:pPr>
        <w:spacing w:line="360" w:lineRule="auto"/>
        <w:jc w:val="both"/>
        <w:rPr>
          <w:rFonts w:ascii="Trebuchet MS" w:hAnsi="Trebuchet MS"/>
          <w:sz w:val="20"/>
          <w:szCs w:val="20"/>
        </w:rPr>
      </w:pPr>
    </w:p>
    <w:p w14:paraId="58DBBC94"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(m)</w:t>
      </w:r>
      <w:r w:rsidRPr="00036DCA">
        <w:rPr>
          <w:rFonts w:ascii="Trebuchet MS" w:hAnsi="Trebuchet MS"/>
          <w:sz w:val="20"/>
          <w:szCs w:val="20"/>
        </w:rPr>
        <w:tab/>
        <w:t xml:space="preserve">despesas com transporte, alimentação, viagens e estadias, necessárias ao exercício da função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e/ou do Agente Fiduciário, durante ou após a prestação de serviços, quando incorridas para resguardar os interesses dos titulares dos CRI e relacionadas à realização dos </w:t>
      </w:r>
      <w:r w:rsidR="00D86542" w:rsidRPr="00036DCA">
        <w:rPr>
          <w:rFonts w:ascii="Trebuchet MS" w:hAnsi="Trebuchet MS"/>
          <w:sz w:val="20"/>
          <w:szCs w:val="20"/>
        </w:rPr>
        <w:t xml:space="preserve">créditos imobiliários oriundos dos CRI </w:t>
      </w:r>
      <w:r w:rsidRPr="00036DCA">
        <w:rPr>
          <w:rFonts w:ascii="Trebuchet MS" w:hAnsi="Trebuchet MS"/>
          <w:sz w:val="20"/>
          <w:szCs w:val="20"/>
        </w:rPr>
        <w:t xml:space="preserve">e das Garantias integrantes do Patrimônio Separado; e </w:t>
      </w:r>
    </w:p>
    <w:p w14:paraId="00DE64B1" w14:textId="77777777" w:rsidR="003927D7" w:rsidRPr="00036DCA" w:rsidRDefault="003927D7" w:rsidP="00D434E4">
      <w:pPr>
        <w:spacing w:line="360" w:lineRule="auto"/>
        <w:jc w:val="both"/>
        <w:rPr>
          <w:rFonts w:ascii="Trebuchet MS" w:hAnsi="Trebuchet MS"/>
          <w:sz w:val="20"/>
          <w:szCs w:val="20"/>
        </w:rPr>
      </w:pPr>
    </w:p>
    <w:p w14:paraId="6EC9957E"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(n)</w:t>
      </w:r>
      <w:r w:rsidRPr="00036DCA">
        <w:rPr>
          <w:rFonts w:ascii="Trebuchet MS" w:hAnsi="Trebuchet MS"/>
          <w:sz w:val="20"/>
          <w:szCs w:val="20"/>
        </w:rPr>
        <w:tab/>
        <w:t>despesas com contratação de empresa de avaliação para avaliar ou reavaliar eventuais Garantias, se necessário.</w:t>
      </w:r>
    </w:p>
    <w:p w14:paraId="4678EFA5"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 xml:space="preserve"> </w:t>
      </w:r>
    </w:p>
    <w:p w14:paraId="288E6F79" w14:textId="0D2564A9"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1.1</w:t>
      </w:r>
      <w:r w:rsidRPr="00036DCA">
        <w:rPr>
          <w:rFonts w:ascii="Trebuchet MS" w:hAnsi="Trebuchet MS"/>
          <w:sz w:val="20"/>
          <w:szCs w:val="20"/>
        </w:rPr>
        <w:tab/>
        <w:t xml:space="preserve">Na hipótese de a data de vencimento dos CRI vir a ser prorrogada por deliberação da </w:t>
      </w:r>
      <w:r w:rsidR="002679A8" w:rsidRPr="00036DCA">
        <w:rPr>
          <w:rFonts w:ascii="Trebuchet MS" w:hAnsi="Trebuchet MS"/>
          <w:sz w:val="20"/>
          <w:szCs w:val="20"/>
        </w:rPr>
        <w:t>assembleia especial</w:t>
      </w:r>
      <w:r w:rsidR="00335E31" w:rsidRPr="00036DCA">
        <w:rPr>
          <w:rFonts w:ascii="Trebuchet MS" w:hAnsi="Trebuchet MS"/>
          <w:sz w:val="20"/>
          <w:szCs w:val="20"/>
        </w:rPr>
        <w:t xml:space="preserve"> dos titulares </w:t>
      </w:r>
      <w:r w:rsidRPr="00036DCA">
        <w:rPr>
          <w:rFonts w:ascii="Trebuchet MS" w:hAnsi="Trebuchet MS"/>
          <w:sz w:val="20"/>
          <w:szCs w:val="20"/>
        </w:rPr>
        <w:t xml:space="preserve">de CRI, ou ainda, após a data de vencimento dos CRI, 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o Agente Fiduciário e/ou os demais prestadores de serviço continuarem exercendo as suas funções e/ou ainda estejam atuando em nome dos titulares de CRI, as Despesas previstas nesta Cláusula, conforme o caso, continuarão sendo devidas.</w:t>
      </w:r>
    </w:p>
    <w:p w14:paraId="7B574953" w14:textId="77777777" w:rsidR="003927D7" w:rsidRPr="00036DCA" w:rsidRDefault="003927D7" w:rsidP="00D434E4">
      <w:pPr>
        <w:spacing w:line="360" w:lineRule="auto"/>
        <w:jc w:val="both"/>
        <w:rPr>
          <w:rFonts w:ascii="Trebuchet MS" w:hAnsi="Trebuchet MS"/>
          <w:sz w:val="20"/>
          <w:szCs w:val="20"/>
        </w:rPr>
      </w:pPr>
    </w:p>
    <w:p w14:paraId="5EA4E338"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1.2</w:t>
      </w:r>
      <w:r w:rsidRPr="00036DCA">
        <w:rPr>
          <w:rFonts w:ascii="Trebuchet MS" w:hAnsi="Trebuchet MS"/>
          <w:sz w:val="20"/>
          <w:szCs w:val="20"/>
        </w:rPr>
        <w:tab/>
        <w:t xml:space="preserve">Todas as despesas decorrentes de processos judiciais, administrativos, eventuais notificações, incorridas antes ou após do vencimento dos CRI, advindos de fatos controvertidos inerentes dos </w:t>
      </w:r>
      <w:r w:rsidR="00D86542" w:rsidRPr="00036DCA">
        <w:rPr>
          <w:rFonts w:ascii="Trebuchet MS" w:hAnsi="Trebuchet MS"/>
          <w:sz w:val="20"/>
          <w:szCs w:val="20"/>
        </w:rPr>
        <w:t>créditos imobiliários oriundos dos CRI</w:t>
      </w:r>
      <w:r w:rsidRPr="00036DCA">
        <w:rPr>
          <w:rFonts w:ascii="Trebuchet MS" w:hAnsi="Trebuchet MS"/>
          <w:sz w:val="20"/>
          <w:szCs w:val="20"/>
        </w:rPr>
        <w:t xml:space="preserve">, são de inteira responsabilidade da </w:t>
      </w:r>
      <w:r w:rsidR="00D86542" w:rsidRPr="00036DCA">
        <w:rPr>
          <w:rFonts w:ascii="Trebuchet MS" w:hAnsi="Trebuchet MS"/>
          <w:sz w:val="20"/>
          <w:szCs w:val="20"/>
        </w:rPr>
        <w:t>Emissora</w:t>
      </w:r>
      <w:r w:rsidRPr="00036DCA">
        <w:rPr>
          <w:rFonts w:ascii="Trebuchet MS" w:hAnsi="Trebuchet MS"/>
          <w:sz w:val="20"/>
          <w:szCs w:val="20"/>
        </w:rPr>
        <w:t xml:space="preserve">. </w:t>
      </w:r>
    </w:p>
    <w:p w14:paraId="76ADD519" w14:textId="77777777" w:rsidR="003927D7" w:rsidRPr="00036DCA" w:rsidRDefault="003927D7" w:rsidP="00D434E4">
      <w:pPr>
        <w:spacing w:line="360" w:lineRule="auto"/>
        <w:jc w:val="both"/>
        <w:rPr>
          <w:rFonts w:ascii="Trebuchet MS" w:hAnsi="Trebuchet MS"/>
          <w:sz w:val="20"/>
          <w:szCs w:val="20"/>
        </w:rPr>
      </w:pPr>
    </w:p>
    <w:p w14:paraId="05D526A8"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1.3</w:t>
      </w:r>
      <w:r w:rsidRPr="00036DCA">
        <w:rPr>
          <w:rFonts w:ascii="Trebuchet MS" w:hAnsi="Trebuchet MS"/>
          <w:sz w:val="20"/>
          <w:szCs w:val="20"/>
        </w:rPr>
        <w:tab/>
        <w:t xml:space="preserve">Todas as custas de modo geral, processuais, honorários advocatícios, honorários periciais, condenações e outras despesas necessárias para a atuação da defesa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serão retidas do saldo existente na Conta Centralizadora, no momento do encerramento da Emissão, que permanecerá retido até que os processos estejam finalizados. </w:t>
      </w:r>
    </w:p>
    <w:p w14:paraId="5D38B732" w14:textId="77777777" w:rsidR="003927D7" w:rsidRPr="00036DCA" w:rsidRDefault="003927D7" w:rsidP="00D434E4">
      <w:pPr>
        <w:spacing w:line="360" w:lineRule="auto"/>
        <w:jc w:val="both"/>
        <w:rPr>
          <w:rFonts w:ascii="Trebuchet MS" w:hAnsi="Trebuchet MS"/>
          <w:sz w:val="20"/>
          <w:szCs w:val="20"/>
        </w:rPr>
      </w:pPr>
    </w:p>
    <w:p w14:paraId="63D8F3E5"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lastRenderedPageBreak/>
        <w:t>1.4</w:t>
      </w:r>
      <w:r w:rsidRPr="00036DCA">
        <w:rPr>
          <w:rFonts w:ascii="Trebuchet MS" w:hAnsi="Trebuchet MS"/>
          <w:sz w:val="20"/>
          <w:szCs w:val="20"/>
        </w:rPr>
        <w:tab/>
        <w:t xml:space="preserve">A retenção será feita de forma automática pela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devendo esta indicar o valor e a natureza da retenção, informando o motivo, ou seja, os processos ou procedimentos que emanaram a provisão e acarretaram a retenção, que visa cobrir tais despesas.</w:t>
      </w:r>
    </w:p>
    <w:p w14:paraId="15118644" w14:textId="77777777" w:rsidR="003927D7" w:rsidRPr="00036DCA" w:rsidRDefault="003927D7" w:rsidP="00D434E4">
      <w:pPr>
        <w:spacing w:line="360" w:lineRule="auto"/>
        <w:jc w:val="both"/>
        <w:rPr>
          <w:rFonts w:ascii="Trebuchet MS" w:hAnsi="Trebuchet MS"/>
          <w:sz w:val="20"/>
          <w:szCs w:val="20"/>
        </w:rPr>
      </w:pPr>
    </w:p>
    <w:p w14:paraId="5C588BA9"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1.5</w:t>
      </w:r>
      <w:r w:rsidRPr="00036DCA">
        <w:rPr>
          <w:rFonts w:ascii="Trebuchet MS" w:hAnsi="Trebuchet MS"/>
          <w:sz w:val="20"/>
          <w:szCs w:val="20"/>
        </w:rPr>
        <w:tab/>
        <w:t xml:space="preserve">Os valores retidos em razão da existência de processos administrativos ou judiciais existentes após o encerramento da Emissão ficarão retidos em conta específica de titularidade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que será administrada por esta, sendo devido uma taxa por mês a ser negociada entre 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e a </w:t>
      </w:r>
      <w:r w:rsidR="00D86542" w:rsidRPr="00036DCA">
        <w:rPr>
          <w:rFonts w:ascii="Trebuchet MS" w:hAnsi="Trebuchet MS"/>
          <w:sz w:val="20"/>
          <w:szCs w:val="20"/>
        </w:rPr>
        <w:t>Emissora</w:t>
      </w:r>
      <w:r w:rsidRPr="00036DCA">
        <w:rPr>
          <w:rFonts w:ascii="Trebuchet MS" w:hAnsi="Trebuchet MS"/>
          <w:sz w:val="20"/>
          <w:szCs w:val="20"/>
        </w:rPr>
        <w:t xml:space="preserve">, para referida administração até que se finde o objeto da retenção, podendo ser utilizado o saldo retido para o seu pagamento. </w:t>
      </w:r>
    </w:p>
    <w:p w14:paraId="4BF2ABA2" w14:textId="77777777" w:rsidR="003927D7" w:rsidRPr="00036DCA" w:rsidRDefault="003927D7" w:rsidP="00D434E4">
      <w:pPr>
        <w:spacing w:line="360" w:lineRule="auto"/>
        <w:jc w:val="both"/>
        <w:rPr>
          <w:rFonts w:ascii="Trebuchet MS" w:hAnsi="Trebuchet MS"/>
          <w:sz w:val="20"/>
          <w:szCs w:val="20"/>
        </w:rPr>
      </w:pPr>
    </w:p>
    <w:p w14:paraId="37AF4C81"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1.6</w:t>
      </w:r>
      <w:r w:rsidRPr="00036DCA">
        <w:rPr>
          <w:rFonts w:ascii="Trebuchet MS" w:hAnsi="Trebuchet MS"/>
          <w:sz w:val="20"/>
          <w:szCs w:val="20"/>
        </w:rPr>
        <w:tab/>
        <w:t xml:space="preserve">Quando a demanda judicial ou administrativa for finalizada, 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deverá transferir eventual saldo que sobejar do valor retido, no prazo de 30 (trinta) dias da data em que foi finalizado o respectivo processo ou o procedimento, via transferência na conta a ser indicada pela </w:t>
      </w:r>
      <w:r w:rsidR="00D86542" w:rsidRPr="00036DCA">
        <w:rPr>
          <w:rFonts w:ascii="Trebuchet MS" w:hAnsi="Trebuchet MS"/>
          <w:sz w:val="20"/>
          <w:szCs w:val="20"/>
        </w:rPr>
        <w:t>Emissora</w:t>
      </w:r>
      <w:r w:rsidRPr="00036DCA">
        <w:rPr>
          <w:rFonts w:ascii="Trebuchet MS" w:hAnsi="Trebuchet MS"/>
          <w:sz w:val="20"/>
          <w:szCs w:val="20"/>
        </w:rPr>
        <w:t>.</w:t>
      </w:r>
    </w:p>
    <w:p w14:paraId="5B16C4DB" w14:textId="77777777" w:rsidR="003927D7" w:rsidRPr="00036DCA" w:rsidRDefault="003927D7" w:rsidP="00D434E4">
      <w:pPr>
        <w:spacing w:line="360" w:lineRule="auto"/>
        <w:jc w:val="both"/>
        <w:rPr>
          <w:rFonts w:ascii="Trebuchet MS" w:hAnsi="Trebuchet MS"/>
          <w:sz w:val="20"/>
          <w:szCs w:val="20"/>
        </w:rPr>
      </w:pPr>
    </w:p>
    <w:p w14:paraId="138AF727" w14:textId="77777777" w:rsidR="003927D7" w:rsidRPr="00036DCA" w:rsidRDefault="003927D7" w:rsidP="00D434E4">
      <w:pPr>
        <w:autoSpaceDE/>
        <w:autoSpaceDN/>
        <w:adjustRightInd/>
        <w:spacing w:line="360" w:lineRule="auto"/>
        <w:rPr>
          <w:rFonts w:ascii="Trebuchet MS" w:hAnsi="Trebuchet MS"/>
          <w:sz w:val="20"/>
          <w:szCs w:val="20"/>
        </w:rPr>
      </w:pPr>
      <w:r w:rsidRPr="00036DCA">
        <w:rPr>
          <w:rFonts w:ascii="Trebuchet MS" w:hAnsi="Trebuchet MS"/>
          <w:sz w:val="20"/>
          <w:szCs w:val="20"/>
        </w:rPr>
        <w:t xml:space="preserve">2. Despesas Suportadas pelos </w:t>
      </w:r>
      <w:r w:rsidR="00D86542" w:rsidRPr="00036DCA">
        <w:rPr>
          <w:rFonts w:ascii="Trebuchet MS" w:hAnsi="Trebuchet MS"/>
          <w:sz w:val="20"/>
          <w:szCs w:val="20"/>
        </w:rPr>
        <w:t xml:space="preserve">titulares </w:t>
      </w:r>
      <w:r w:rsidRPr="00036DCA">
        <w:rPr>
          <w:rFonts w:ascii="Trebuchet MS" w:hAnsi="Trebuchet MS"/>
          <w:sz w:val="20"/>
          <w:szCs w:val="20"/>
        </w:rPr>
        <w:t xml:space="preserve">de CRI: Considerando-se que a responsabilidade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se limita ao Patrimônio Separado, nos termos da Lei 14.430, caso o Patrimônio Separado seja insuficiente para arcar com as despesas mencionadas no item acima, tais despesas serão suportadas pelos Titulares de CRI, na proporção dos CRI detidos por cada um deles, caso não sejam pagas pela </w:t>
      </w:r>
      <w:r w:rsidR="00D86542" w:rsidRPr="00036DCA">
        <w:rPr>
          <w:rFonts w:ascii="Trebuchet MS" w:hAnsi="Trebuchet MS"/>
          <w:sz w:val="20"/>
          <w:szCs w:val="20"/>
        </w:rPr>
        <w:t>Emissora</w:t>
      </w:r>
      <w:r w:rsidRPr="00036DCA">
        <w:rPr>
          <w:rFonts w:ascii="Trebuchet MS" w:hAnsi="Trebuchet MS"/>
          <w:sz w:val="20"/>
          <w:szCs w:val="20"/>
        </w:rPr>
        <w:t>, parte obrigada por tais pagamentos.</w:t>
      </w:r>
    </w:p>
    <w:p w14:paraId="553854BB" w14:textId="77777777" w:rsidR="00242C4A" w:rsidRPr="00036DCA" w:rsidRDefault="00242C4A" w:rsidP="00D434E4">
      <w:pPr>
        <w:spacing w:line="360" w:lineRule="auto"/>
        <w:jc w:val="center"/>
        <w:rPr>
          <w:rFonts w:ascii="Trebuchet MS" w:hAnsi="Trebuchet MS"/>
          <w:sz w:val="20"/>
          <w:szCs w:val="20"/>
        </w:rPr>
      </w:pPr>
    </w:p>
    <w:p w14:paraId="6D17614C" w14:textId="77777777" w:rsidR="00AC19A2" w:rsidRPr="00036DCA" w:rsidRDefault="00AC19A2" w:rsidP="00D434E4">
      <w:pPr>
        <w:autoSpaceDE/>
        <w:autoSpaceDN/>
        <w:adjustRightInd/>
        <w:spacing w:line="360" w:lineRule="auto"/>
        <w:rPr>
          <w:rFonts w:ascii="Trebuchet MS" w:hAnsi="Trebuchet MS"/>
          <w:sz w:val="20"/>
          <w:szCs w:val="20"/>
        </w:rPr>
      </w:pPr>
    </w:p>
    <w:p w14:paraId="34FC98DF" w14:textId="77777777" w:rsidR="00673AC5" w:rsidRPr="00036DCA" w:rsidRDefault="00673AC5" w:rsidP="00D434E4">
      <w:pPr>
        <w:autoSpaceDE/>
        <w:autoSpaceDN/>
        <w:adjustRightInd/>
        <w:spacing w:line="360" w:lineRule="auto"/>
        <w:rPr>
          <w:rFonts w:ascii="Trebuchet MS" w:hAnsi="Trebuchet MS"/>
          <w:b/>
          <w:sz w:val="20"/>
          <w:szCs w:val="20"/>
          <w:u w:val="single"/>
        </w:rPr>
      </w:pPr>
      <w:r w:rsidRPr="00036DCA">
        <w:rPr>
          <w:rFonts w:ascii="Trebuchet MS" w:hAnsi="Trebuchet MS"/>
          <w:b/>
          <w:sz w:val="20"/>
          <w:szCs w:val="20"/>
          <w:u w:val="single"/>
        </w:rPr>
        <w:br w:type="page"/>
      </w:r>
    </w:p>
    <w:p w14:paraId="29C7CBEB" w14:textId="7D8E62A3"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07963DA6" w14:textId="77777777" w:rsidR="00E131A9" w:rsidRPr="00E131A9" w:rsidRDefault="00E131A9" w:rsidP="00D434E4">
      <w:pPr>
        <w:autoSpaceDE/>
        <w:autoSpaceDN/>
        <w:adjustRightInd/>
        <w:spacing w:line="360" w:lineRule="auto"/>
        <w:jc w:val="center"/>
        <w:rPr>
          <w:rFonts w:ascii="Trebuchet MS" w:hAnsi="Trebuchet MS"/>
          <w:b/>
          <w:sz w:val="20"/>
          <w:szCs w:val="20"/>
          <w:u w:val="single"/>
          <w:lang w:val="pt-PT"/>
        </w:rPr>
      </w:pPr>
    </w:p>
    <w:p w14:paraId="59816B04" w14:textId="34A70C79" w:rsidR="00673AC5" w:rsidRPr="00036DCA" w:rsidRDefault="00673AC5" w:rsidP="00D434E4">
      <w:pPr>
        <w:autoSpaceDE/>
        <w:autoSpaceDN/>
        <w:adjustRightInd/>
        <w:spacing w:line="360" w:lineRule="auto"/>
        <w:jc w:val="center"/>
        <w:rPr>
          <w:rFonts w:ascii="Trebuchet MS" w:hAnsi="Trebuchet MS"/>
          <w:b/>
          <w:sz w:val="20"/>
          <w:szCs w:val="20"/>
          <w:u w:val="single"/>
        </w:rPr>
      </w:pPr>
      <w:r w:rsidRPr="00036DCA">
        <w:rPr>
          <w:rFonts w:ascii="Trebuchet MS" w:hAnsi="Trebuchet MS"/>
          <w:b/>
          <w:sz w:val="20"/>
          <w:szCs w:val="20"/>
          <w:u w:val="single"/>
        </w:rPr>
        <w:t>ANEXO VII</w:t>
      </w:r>
    </w:p>
    <w:p w14:paraId="54F367A5" w14:textId="4EC417F2" w:rsidR="00673AC5" w:rsidRPr="00036DCA" w:rsidRDefault="00673AC5" w:rsidP="00D434E4">
      <w:pPr>
        <w:autoSpaceDE/>
        <w:autoSpaceDN/>
        <w:adjustRightInd/>
        <w:spacing w:line="360" w:lineRule="auto"/>
        <w:jc w:val="center"/>
        <w:rPr>
          <w:rFonts w:ascii="Trebuchet MS" w:hAnsi="Trebuchet MS"/>
          <w:b/>
          <w:sz w:val="20"/>
          <w:szCs w:val="20"/>
          <w:u w:val="single"/>
        </w:rPr>
      </w:pPr>
      <w:r w:rsidRPr="00036DCA">
        <w:rPr>
          <w:rFonts w:ascii="Trebuchet MS" w:hAnsi="Trebuchet MS"/>
          <w:b/>
          <w:sz w:val="20"/>
          <w:szCs w:val="20"/>
          <w:u w:val="single"/>
        </w:rPr>
        <w:t>MODELO DE CONTRATO DE ALIENAÇÃO FIDUCIÁRIA UNIDADES</w:t>
      </w:r>
    </w:p>
    <w:p w14:paraId="18DC1410" w14:textId="53D787BD" w:rsidR="00673AC5" w:rsidRPr="00036DCA" w:rsidRDefault="00673AC5" w:rsidP="00D434E4">
      <w:pPr>
        <w:autoSpaceDE/>
        <w:autoSpaceDN/>
        <w:adjustRightInd/>
        <w:spacing w:line="360" w:lineRule="auto"/>
        <w:jc w:val="center"/>
        <w:rPr>
          <w:rFonts w:ascii="Trebuchet MS" w:hAnsi="Trebuchet MS"/>
          <w:b/>
          <w:sz w:val="20"/>
          <w:szCs w:val="20"/>
          <w:u w:val="single"/>
        </w:rPr>
      </w:pPr>
    </w:p>
    <w:p w14:paraId="78FFA1F8" w14:textId="77777777" w:rsidR="00673AC5" w:rsidRPr="00036DCA" w:rsidRDefault="00673AC5" w:rsidP="00D434E4">
      <w:pPr>
        <w:autoSpaceDE/>
        <w:autoSpaceDN/>
        <w:adjustRightInd/>
        <w:spacing w:line="360" w:lineRule="auto"/>
        <w:jc w:val="center"/>
        <w:rPr>
          <w:rFonts w:ascii="Trebuchet MS" w:hAnsi="Trebuchet MS"/>
          <w:bCs/>
          <w:sz w:val="20"/>
          <w:szCs w:val="20"/>
        </w:rPr>
      </w:pPr>
    </w:p>
    <w:p w14:paraId="6A4185CD" w14:textId="77777777" w:rsidR="00E131A9" w:rsidRPr="002544DD" w:rsidRDefault="00E131A9" w:rsidP="00E131A9">
      <w:pPr>
        <w:autoSpaceDE/>
        <w:autoSpaceDN/>
        <w:adjustRightInd/>
        <w:spacing w:line="360" w:lineRule="auto"/>
        <w:jc w:val="both"/>
        <w:rPr>
          <w:rFonts w:ascii="Trebuchet MS" w:hAnsi="Trebuchet MS"/>
          <w:b/>
          <w:sz w:val="20"/>
          <w:szCs w:val="20"/>
          <w:u w:val="single"/>
        </w:rPr>
      </w:pPr>
      <w:r w:rsidRPr="002544DD">
        <w:rPr>
          <w:rFonts w:ascii="Trebuchet MS" w:hAnsi="Trebuchet MS"/>
          <w:b/>
          <w:sz w:val="20"/>
          <w:szCs w:val="20"/>
          <w:u w:val="single"/>
        </w:rPr>
        <w:t>MODELO DE CONTRATO DE ALIENAÇÃO FIDUCIÁRIA UNIDADES</w:t>
      </w:r>
    </w:p>
    <w:p w14:paraId="6EB6FBE3" w14:textId="77777777" w:rsidR="00E131A9" w:rsidRPr="002544DD" w:rsidRDefault="00E131A9" w:rsidP="00E131A9">
      <w:pPr>
        <w:autoSpaceDE/>
        <w:autoSpaceDN/>
        <w:adjustRightInd/>
        <w:spacing w:line="360" w:lineRule="auto"/>
        <w:jc w:val="both"/>
        <w:rPr>
          <w:rFonts w:ascii="Trebuchet MS" w:hAnsi="Trebuchet MS"/>
          <w:b/>
          <w:sz w:val="20"/>
          <w:szCs w:val="20"/>
          <w:u w:val="single"/>
        </w:rPr>
      </w:pPr>
    </w:p>
    <w:p w14:paraId="7CEA1B50" w14:textId="77777777" w:rsidR="00E131A9" w:rsidRPr="002544DD" w:rsidRDefault="00E131A9" w:rsidP="00E131A9">
      <w:pPr>
        <w:autoSpaceDE/>
        <w:autoSpaceDN/>
        <w:adjustRightInd/>
        <w:spacing w:line="360" w:lineRule="auto"/>
        <w:jc w:val="both"/>
        <w:rPr>
          <w:rFonts w:ascii="Trebuchet MS" w:hAnsi="Trebuchet MS"/>
          <w:b/>
          <w:sz w:val="20"/>
          <w:szCs w:val="20"/>
          <w:u w:val="single"/>
        </w:rPr>
      </w:pPr>
    </w:p>
    <w:p w14:paraId="3C26C2F9" w14:textId="77777777" w:rsidR="00E131A9" w:rsidRPr="002544DD" w:rsidRDefault="00E131A9" w:rsidP="00E131A9">
      <w:pPr>
        <w:pStyle w:val="Ttulo3"/>
        <w:tabs>
          <w:tab w:val="left" w:pos="5220"/>
        </w:tabs>
        <w:spacing w:line="360" w:lineRule="auto"/>
        <w:jc w:val="both"/>
        <w:rPr>
          <w:rFonts w:ascii="Trebuchet MS" w:hAnsi="Trebuchet MS" w:cs="Arial"/>
          <w:sz w:val="20"/>
          <w:szCs w:val="20"/>
        </w:rPr>
      </w:pPr>
      <w:r w:rsidRPr="002544DD">
        <w:rPr>
          <w:rFonts w:ascii="Trebuchet MS" w:hAnsi="Trebuchet MS"/>
          <w:sz w:val="20"/>
          <w:szCs w:val="20"/>
        </w:rPr>
        <w:t>INSTRUMENTO PARTICULAR DE ALIENAÇÃO FIDUCIÁRIA EM GARANTIA DE IMÓVEIS E OUTRAS AVENÇAS</w:t>
      </w:r>
    </w:p>
    <w:p w14:paraId="3612AE7D" w14:textId="77777777" w:rsidR="00E131A9" w:rsidRPr="002544DD" w:rsidRDefault="00E131A9" w:rsidP="00E131A9">
      <w:pPr>
        <w:spacing w:line="360" w:lineRule="auto"/>
        <w:jc w:val="both"/>
        <w:rPr>
          <w:rFonts w:ascii="Trebuchet MS" w:hAnsi="Trebuchet MS" w:cs="Arial"/>
          <w:sz w:val="20"/>
          <w:szCs w:val="20"/>
          <w:u w:val="double"/>
        </w:rPr>
      </w:pPr>
    </w:p>
    <w:p w14:paraId="05BCB7B2" w14:textId="77777777" w:rsidR="00E131A9" w:rsidRPr="002544DD" w:rsidRDefault="00E131A9" w:rsidP="00E131A9">
      <w:pPr>
        <w:pStyle w:val="Ttulo2"/>
        <w:spacing w:before="0" w:after="0" w:line="360" w:lineRule="auto"/>
        <w:jc w:val="both"/>
        <w:rPr>
          <w:rFonts w:ascii="Trebuchet MS" w:hAnsi="Trebuchet MS"/>
          <w:i w:val="0"/>
          <w:sz w:val="20"/>
          <w:szCs w:val="20"/>
        </w:rPr>
      </w:pPr>
      <w:r w:rsidRPr="002544DD">
        <w:rPr>
          <w:rFonts w:ascii="Trebuchet MS" w:hAnsi="Trebuchet MS"/>
          <w:i w:val="0"/>
          <w:sz w:val="20"/>
          <w:szCs w:val="20"/>
        </w:rPr>
        <w:t>I – PARTES</w:t>
      </w:r>
    </w:p>
    <w:p w14:paraId="33DFE9AD" w14:textId="77777777" w:rsidR="00E131A9" w:rsidRPr="002544DD" w:rsidRDefault="00E131A9" w:rsidP="00E131A9">
      <w:pPr>
        <w:spacing w:line="360" w:lineRule="auto"/>
        <w:jc w:val="both"/>
        <w:rPr>
          <w:rFonts w:ascii="Trebuchet MS" w:hAnsi="Trebuchet MS" w:cs="Arial"/>
          <w:b/>
          <w:sz w:val="20"/>
          <w:szCs w:val="20"/>
        </w:rPr>
      </w:pPr>
    </w:p>
    <w:p w14:paraId="30146CA9"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Pelo presente instrumento particular (adiante designado simplesmente como "</w:t>
      </w:r>
      <w:r w:rsidRPr="002544DD">
        <w:rPr>
          <w:rFonts w:ascii="Trebuchet MS" w:hAnsi="Trebuchet MS" w:cs="Arial"/>
          <w:sz w:val="20"/>
          <w:szCs w:val="20"/>
          <w:u w:val="single"/>
        </w:rPr>
        <w:t>Contrato</w:t>
      </w:r>
      <w:r w:rsidRPr="002544DD">
        <w:rPr>
          <w:rFonts w:ascii="Trebuchet MS" w:hAnsi="Trebuchet MS" w:cs="Arial"/>
          <w:sz w:val="20"/>
          <w:szCs w:val="20"/>
        </w:rPr>
        <w:t xml:space="preserve">"), firmado nos termos do artigo 38 da </w:t>
      </w:r>
      <w:r w:rsidRPr="002544DD">
        <w:rPr>
          <w:rFonts w:ascii="Trebuchet MS" w:hAnsi="Trebuchet MS" w:cs="Trebuchet MS"/>
          <w:sz w:val="20"/>
          <w:szCs w:val="20"/>
        </w:rPr>
        <w:t>Lei n.º 9.514, de 20 de novembro de 1997, conforme alterada (“</w:t>
      </w:r>
      <w:r w:rsidRPr="002544DD">
        <w:rPr>
          <w:rFonts w:ascii="Trebuchet MS" w:hAnsi="Trebuchet MS" w:cs="Trebuchet MS"/>
          <w:sz w:val="20"/>
          <w:szCs w:val="20"/>
          <w:u w:val="single"/>
        </w:rPr>
        <w:t>Lei n.º 9.514</w:t>
      </w:r>
      <w:r w:rsidRPr="002544DD">
        <w:rPr>
          <w:rFonts w:ascii="Trebuchet MS" w:hAnsi="Trebuchet MS" w:cs="Trebuchet MS"/>
          <w:sz w:val="20"/>
          <w:szCs w:val="20"/>
        </w:rPr>
        <w:t>”)</w:t>
      </w:r>
      <w:r w:rsidRPr="002544DD">
        <w:rPr>
          <w:rFonts w:ascii="Trebuchet MS" w:hAnsi="Trebuchet MS" w:cs="Arial"/>
          <w:sz w:val="20"/>
          <w:szCs w:val="20"/>
        </w:rPr>
        <w:t>, com a redação que lhe foi dada pelo artigo 53 da Lei nº 11.076, de 30 de dezembro de 2004, as partes:</w:t>
      </w:r>
    </w:p>
    <w:p w14:paraId="1A996EEE" w14:textId="77777777" w:rsidR="00E131A9" w:rsidRPr="002544DD" w:rsidRDefault="00E131A9" w:rsidP="00E131A9">
      <w:pPr>
        <w:spacing w:line="360" w:lineRule="auto"/>
        <w:jc w:val="both"/>
        <w:rPr>
          <w:rFonts w:ascii="Trebuchet MS" w:hAnsi="Trebuchet MS" w:cs="Arial"/>
          <w:sz w:val="20"/>
          <w:szCs w:val="20"/>
        </w:rPr>
      </w:pPr>
    </w:p>
    <w:p w14:paraId="0B416AA5" w14:textId="77777777" w:rsidR="00E131A9" w:rsidRPr="002544DD" w:rsidRDefault="00E131A9" w:rsidP="00E131A9">
      <w:pPr>
        <w:spacing w:line="360" w:lineRule="auto"/>
        <w:jc w:val="both"/>
        <w:rPr>
          <w:rFonts w:ascii="Trebuchet MS" w:hAnsi="Trebuchet MS" w:cstheme="minorHAnsi"/>
          <w:sz w:val="20"/>
          <w:szCs w:val="20"/>
          <w:lang w:bidi="th-TH"/>
        </w:rPr>
      </w:pPr>
      <w:r w:rsidRPr="002544DD">
        <w:rPr>
          <w:rFonts w:ascii="Trebuchet MS" w:hAnsi="Trebuchet MS"/>
          <w:b/>
          <w:bCs/>
          <w:sz w:val="20"/>
          <w:szCs w:val="20"/>
        </w:rPr>
        <w:t>TURRIALBA EMPREENDIMENTO IMOBILIÁRIO LTDA.</w:t>
      </w:r>
      <w:r w:rsidRPr="002544DD">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2544DD">
        <w:rPr>
          <w:rFonts w:ascii="Trebuchet MS" w:hAnsi="Trebuchet MS" w:cs="Trebuchet MS"/>
          <w:sz w:val="20"/>
          <w:szCs w:val="20"/>
        </w:rPr>
        <w:t xml:space="preserve"> Cadastro Nacional da Pessoa Jurídica (“</w:t>
      </w:r>
      <w:r w:rsidRPr="002544DD">
        <w:rPr>
          <w:rFonts w:ascii="Trebuchet MS" w:hAnsi="Trebuchet MS" w:cs="Trebuchet MS"/>
          <w:sz w:val="20"/>
          <w:szCs w:val="20"/>
          <w:u w:val="single"/>
        </w:rPr>
        <w:t>CNPJ</w:t>
      </w:r>
      <w:r w:rsidRPr="002544DD">
        <w:rPr>
          <w:rFonts w:ascii="Trebuchet MS" w:hAnsi="Trebuchet MS" w:cs="Trebuchet MS"/>
          <w:sz w:val="20"/>
          <w:szCs w:val="20"/>
        </w:rPr>
        <w:t xml:space="preserve">”) sob o nº </w:t>
      </w:r>
      <w:r w:rsidRPr="002544DD">
        <w:rPr>
          <w:rFonts w:ascii="Trebuchet MS" w:hAnsi="Trebuchet MS"/>
          <w:sz w:val="20"/>
          <w:szCs w:val="20"/>
        </w:rPr>
        <w:t>41.115.026/0001-62</w:t>
      </w:r>
      <w:r w:rsidRPr="002544DD">
        <w:rPr>
          <w:rFonts w:ascii="Trebuchet MS" w:hAnsi="Trebuchet MS" w:cstheme="minorHAnsi"/>
          <w:sz w:val="20"/>
          <w:szCs w:val="20"/>
          <w:lang w:bidi="th-TH"/>
        </w:rPr>
        <w:t xml:space="preserve">, neste ato representado por </w:t>
      </w:r>
      <w:r w:rsidRPr="002544DD">
        <w:rPr>
          <w:rFonts w:ascii="Trebuchet MS" w:hAnsi="Trebuchet MS"/>
          <w:sz w:val="20"/>
          <w:szCs w:val="20"/>
        </w:rPr>
        <w:t xml:space="preserve">seus representantes legais devidamente constituídos na forma de seu contrato social </w:t>
      </w:r>
      <w:r w:rsidRPr="002544DD">
        <w:rPr>
          <w:rFonts w:ascii="Trebuchet MS" w:hAnsi="Trebuchet MS" w:cstheme="minorHAnsi"/>
          <w:sz w:val="20"/>
          <w:szCs w:val="20"/>
          <w:lang w:bidi="th-TH"/>
        </w:rPr>
        <w:t>(“</w:t>
      </w:r>
      <w:r w:rsidRPr="002544DD">
        <w:rPr>
          <w:rFonts w:ascii="Trebuchet MS" w:hAnsi="Trebuchet MS" w:cstheme="minorHAnsi"/>
          <w:sz w:val="20"/>
          <w:szCs w:val="20"/>
          <w:u w:val="single"/>
          <w:lang w:bidi="th-TH"/>
        </w:rPr>
        <w:t>Fiduciante</w:t>
      </w:r>
      <w:r w:rsidRPr="002544DD">
        <w:rPr>
          <w:rFonts w:ascii="Trebuchet MS" w:hAnsi="Trebuchet MS" w:cstheme="minorHAnsi"/>
          <w:sz w:val="20"/>
          <w:szCs w:val="20"/>
          <w:lang w:bidi="th-TH"/>
        </w:rPr>
        <w:t xml:space="preserve">”); </w:t>
      </w:r>
    </w:p>
    <w:p w14:paraId="67A4E8AC" w14:textId="77777777" w:rsidR="00E131A9" w:rsidRPr="002544DD" w:rsidRDefault="00E131A9" w:rsidP="00E131A9">
      <w:pPr>
        <w:spacing w:line="360" w:lineRule="auto"/>
        <w:jc w:val="both"/>
        <w:rPr>
          <w:rFonts w:ascii="Trebuchet MS" w:hAnsi="Trebuchet MS" w:cstheme="minorHAnsi"/>
          <w:sz w:val="20"/>
          <w:szCs w:val="20"/>
          <w:lang w:bidi="th-TH"/>
        </w:rPr>
      </w:pPr>
    </w:p>
    <w:p w14:paraId="3C7EF92F"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Tahoma"/>
          <w:b/>
          <w:sz w:val="20"/>
          <w:szCs w:val="20"/>
        </w:rPr>
        <w:t>TRUE SECURITIZADORA S.A.</w:t>
      </w:r>
      <w:r w:rsidRPr="002544DD">
        <w:rPr>
          <w:rFonts w:ascii="Trebuchet MS" w:hAnsi="Trebuchet MS" w:cs="Tahoma"/>
          <w:sz w:val="20"/>
          <w:szCs w:val="20"/>
        </w:rPr>
        <w:t xml:space="preserve">, com registro de companhia </w:t>
      </w:r>
      <w:proofErr w:type="spellStart"/>
      <w:r w:rsidRPr="002544DD">
        <w:rPr>
          <w:rFonts w:ascii="Trebuchet MS" w:hAnsi="Trebuchet MS" w:cs="Tahoma"/>
          <w:sz w:val="20"/>
          <w:szCs w:val="20"/>
        </w:rPr>
        <w:t>Securitizadora</w:t>
      </w:r>
      <w:proofErr w:type="spellEnd"/>
      <w:r w:rsidRPr="002544DD">
        <w:rPr>
          <w:rFonts w:ascii="Trebuchet MS" w:hAnsi="Trebuchet MS" w:cs="Tahoma"/>
          <w:sz w:val="20"/>
          <w:szCs w:val="20"/>
        </w:rPr>
        <w:t xml:space="preserve"> perante a Comissão de Valores Mobiliários (“</w:t>
      </w:r>
      <w:r w:rsidRPr="002544DD">
        <w:rPr>
          <w:rFonts w:ascii="Trebuchet MS" w:hAnsi="Trebuchet MS" w:cs="Tahoma"/>
          <w:sz w:val="20"/>
          <w:szCs w:val="20"/>
          <w:u w:val="single"/>
        </w:rPr>
        <w:t>CVM</w:t>
      </w:r>
      <w:r w:rsidRPr="002544DD">
        <w:rPr>
          <w:rFonts w:ascii="Trebuchet MS" w:hAnsi="Trebuchet MS" w:cs="Tahoma"/>
          <w:sz w:val="20"/>
          <w:szCs w:val="20"/>
        </w:rPr>
        <w:t xml:space="preserve">”) sob o número 663, com sede na cidade de São Paulo, Estado de São Paulo, na Avenida Santo Amaro, nº 48, 2º andar, conjunto 21 e 22, Vila Nova Conceição, CEP 04.506-000, inscrita no CNPJ sob o nº 12.130.744/0001-00, neste ato representada na forma de seu estatuto social </w:t>
      </w:r>
      <w:r w:rsidRPr="002544DD">
        <w:rPr>
          <w:rFonts w:ascii="Trebuchet MS" w:hAnsi="Trebuchet MS"/>
          <w:sz w:val="20"/>
          <w:szCs w:val="20"/>
        </w:rPr>
        <w:t>(“</w:t>
      </w:r>
      <w:r w:rsidRPr="002544DD">
        <w:rPr>
          <w:rFonts w:ascii="Trebuchet MS" w:hAnsi="Trebuchet MS"/>
          <w:sz w:val="20"/>
          <w:szCs w:val="20"/>
          <w:u w:val="single"/>
        </w:rPr>
        <w:t>Fiduciária</w:t>
      </w:r>
      <w:r w:rsidRPr="002544DD">
        <w:rPr>
          <w:rFonts w:ascii="Trebuchet MS" w:hAnsi="Trebuchet MS"/>
          <w:sz w:val="20"/>
          <w:szCs w:val="20"/>
        </w:rPr>
        <w:t>”).</w:t>
      </w:r>
    </w:p>
    <w:p w14:paraId="6E2A4CB9" w14:textId="77777777" w:rsidR="00E131A9" w:rsidRPr="002544DD" w:rsidRDefault="00E131A9" w:rsidP="00E131A9">
      <w:pPr>
        <w:spacing w:line="360" w:lineRule="auto"/>
        <w:jc w:val="both"/>
        <w:rPr>
          <w:rFonts w:ascii="Trebuchet MS" w:hAnsi="Trebuchet MS" w:cs="Arial"/>
          <w:sz w:val="20"/>
          <w:szCs w:val="20"/>
        </w:rPr>
      </w:pPr>
    </w:p>
    <w:p w14:paraId="67CE4E70" w14:textId="77777777" w:rsidR="00E131A9" w:rsidRPr="002544DD" w:rsidRDefault="00E131A9" w:rsidP="00E131A9">
      <w:pPr>
        <w:spacing w:line="360" w:lineRule="auto"/>
        <w:jc w:val="both"/>
        <w:rPr>
          <w:rFonts w:ascii="Trebuchet MS" w:hAnsi="Trebuchet MS" w:cs="Trebuchet MS"/>
          <w:sz w:val="20"/>
          <w:szCs w:val="20"/>
        </w:rPr>
      </w:pPr>
      <w:r w:rsidRPr="002544DD">
        <w:rPr>
          <w:rFonts w:ascii="Trebuchet MS" w:hAnsi="Trebuchet MS" w:cs="Trebuchet MS"/>
          <w:sz w:val="20"/>
          <w:szCs w:val="20"/>
        </w:rPr>
        <w:t>(a Fiduciante e a Fiduciária adiante designados como "</w:t>
      </w:r>
      <w:r w:rsidRPr="002544DD">
        <w:rPr>
          <w:rFonts w:ascii="Trebuchet MS" w:hAnsi="Trebuchet MS" w:cs="Trebuchet MS"/>
          <w:sz w:val="20"/>
          <w:szCs w:val="20"/>
          <w:u w:val="single"/>
        </w:rPr>
        <w:t>Partes</w:t>
      </w:r>
      <w:r w:rsidRPr="002544DD">
        <w:rPr>
          <w:rFonts w:ascii="Trebuchet MS" w:hAnsi="Trebuchet MS" w:cs="Trebuchet MS"/>
          <w:sz w:val="20"/>
          <w:szCs w:val="20"/>
        </w:rPr>
        <w:t>" e, isoladamente, como "</w:t>
      </w:r>
      <w:r w:rsidRPr="002544DD">
        <w:rPr>
          <w:rFonts w:ascii="Trebuchet MS" w:hAnsi="Trebuchet MS" w:cs="Trebuchet MS"/>
          <w:sz w:val="20"/>
          <w:szCs w:val="20"/>
          <w:u w:val="single"/>
        </w:rPr>
        <w:t>Parte</w:t>
      </w:r>
      <w:r w:rsidRPr="002544DD">
        <w:rPr>
          <w:rFonts w:ascii="Trebuchet MS" w:hAnsi="Trebuchet MS" w:cs="Trebuchet MS"/>
          <w:sz w:val="20"/>
          <w:szCs w:val="20"/>
        </w:rPr>
        <w:t>").</w:t>
      </w:r>
    </w:p>
    <w:p w14:paraId="70A41AFE" w14:textId="77777777" w:rsidR="00E131A9" w:rsidRPr="002544DD" w:rsidRDefault="00E131A9" w:rsidP="00E131A9">
      <w:pPr>
        <w:spacing w:line="360" w:lineRule="auto"/>
        <w:jc w:val="both"/>
        <w:rPr>
          <w:rFonts w:ascii="Trebuchet MS" w:hAnsi="Trebuchet MS" w:cs="Arial"/>
          <w:sz w:val="20"/>
          <w:szCs w:val="20"/>
        </w:rPr>
      </w:pPr>
    </w:p>
    <w:p w14:paraId="62AC6939"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e ainda, na qualidade de intervenientes anuentes:</w:t>
      </w:r>
    </w:p>
    <w:p w14:paraId="0B4D9FBA" w14:textId="77777777" w:rsidR="00E131A9" w:rsidRPr="002544DD" w:rsidRDefault="00E131A9" w:rsidP="00E131A9">
      <w:pPr>
        <w:spacing w:line="360" w:lineRule="auto"/>
        <w:jc w:val="both"/>
        <w:rPr>
          <w:rFonts w:ascii="Trebuchet MS" w:hAnsi="Trebuchet MS"/>
          <w:b/>
          <w:bCs/>
          <w:sz w:val="20"/>
          <w:szCs w:val="20"/>
        </w:rPr>
      </w:pPr>
    </w:p>
    <w:p w14:paraId="3BF56B40"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KALLAS ARKHES INCORPORAÇÕES E CONSTRUÇÕES LTDA.</w:t>
      </w:r>
      <w:r w:rsidRPr="002544DD">
        <w:rPr>
          <w:rFonts w:ascii="Trebuchet MS" w:hAnsi="Trebuchet MS"/>
          <w:sz w:val="20"/>
          <w:szCs w:val="20"/>
        </w:rPr>
        <w:t xml:space="preserve">, sociedade empresária limitada com sede na cidade de São Paulo, estado de São Paulo, na Rua João Lourenço, nº 432, sala 57, Vila Nova Conceição, CEP 04508-030, inscrita no CNPJ sob o nº 19.613.930/0001-49, neste ato </w:t>
      </w:r>
      <w:r w:rsidRPr="002544DD">
        <w:rPr>
          <w:rFonts w:ascii="Trebuchet MS" w:hAnsi="Trebuchet MS"/>
          <w:sz w:val="20"/>
          <w:szCs w:val="20"/>
        </w:rPr>
        <w:lastRenderedPageBreak/>
        <w:t>representado por seus representantes legais devidamente constituídos na forma de seu contrato social (“</w:t>
      </w:r>
      <w:r w:rsidRPr="002544DD">
        <w:rPr>
          <w:rFonts w:ascii="Trebuchet MS" w:hAnsi="Trebuchet MS"/>
          <w:sz w:val="20"/>
          <w:szCs w:val="20"/>
          <w:u w:val="single"/>
        </w:rPr>
        <w:t>Kallas</w:t>
      </w:r>
      <w:r w:rsidRPr="002544DD">
        <w:rPr>
          <w:rFonts w:ascii="Trebuchet MS" w:hAnsi="Trebuchet MS"/>
          <w:sz w:val="20"/>
          <w:szCs w:val="20"/>
        </w:rPr>
        <w:t>”).</w:t>
      </w:r>
    </w:p>
    <w:p w14:paraId="5120576E" w14:textId="77777777" w:rsidR="00E131A9" w:rsidRPr="002544DD" w:rsidRDefault="00E131A9" w:rsidP="00E131A9">
      <w:pPr>
        <w:spacing w:line="360" w:lineRule="auto"/>
        <w:jc w:val="both"/>
        <w:rPr>
          <w:rFonts w:ascii="Trebuchet MS" w:hAnsi="Trebuchet MS" w:cs="Arial"/>
          <w:sz w:val="20"/>
          <w:szCs w:val="20"/>
        </w:rPr>
      </w:pPr>
    </w:p>
    <w:p w14:paraId="60C7075A"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 xml:space="preserve">E ainda, como intervenientes </w:t>
      </w:r>
    </w:p>
    <w:p w14:paraId="4E71F338" w14:textId="77777777" w:rsidR="00E131A9" w:rsidRPr="002544DD" w:rsidRDefault="00E131A9" w:rsidP="00E131A9">
      <w:pPr>
        <w:spacing w:line="360" w:lineRule="auto"/>
        <w:jc w:val="both"/>
        <w:rPr>
          <w:rFonts w:ascii="Trebuchet MS" w:hAnsi="Trebuchet MS" w:cs="Arial"/>
          <w:sz w:val="20"/>
          <w:szCs w:val="20"/>
        </w:rPr>
      </w:pPr>
    </w:p>
    <w:p w14:paraId="048C77ED"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P3BR MACUCO EMPREENDIMENTO IMOBILIÁRIO LTDA.</w:t>
      </w:r>
      <w:r w:rsidRPr="002544DD">
        <w:rPr>
          <w:rFonts w:ascii="Trebuchet MS" w:hAnsi="Trebuchet MS"/>
          <w:sz w:val="20"/>
          <w:szCs w:val="20"/>
        </w:rPr>
        <w:t xml:space="preserve">, sociedade empresária limitada com sede na cidade de São Paulo, estado de São Paulo, na Rua </w:t>
      </w:r>
      <w:proofErr w:type="spellStart"/>
      <w:r w:rsidRPr="002544DD">
        <w:rPr>
          <w:rFonts w:ascii="Trebuchet MS" w:hAnsi="Trebuchet MS"/>
          <w:sz w:val="20"/>
          <w:szCs w:val="20"/>
        </w:rPr>
        <w:t>Fidencio</w:t>
      </w:r>
      <w:proofErr w:type="spellEnd"/>
      <w:r w:rsidRPr="002544DD">
        <w:rPr>
          <w:rFonts w:ascii="Trebuchet MS" w:hAnsi="Trebuchet MS"/>
          <w:sz w:val="20"/>
          <w:szCs w:val="20"/>
        </w:rPr>
        <w:t xml:space="preserve"> Ramos, nº 101, Sala 61 parte, Vila Olímpia, CEP 04551-010, inscrita no CNPJ sob o nº </w:t>
      </w:r>
      <w:r w:rsidRPr="002544DD">
        <w:rPr>
          <w:rFonts w:ascii="Trebuchet MS" w:hAnsi="Trebuchet MS" w:cs="Calibri"/>
          <w:sz w:val="20"/>
          <w:szCs w:val="20"/>
        </w:rPr>
        <w:t>50.027.802/0001-63</w:t>
      </w:r>
      <w:r w:rsidRPr="002544DD">
        <w:rPr>
          <w:rFonts w:ascii="Trebuchet MS" w:hAnsi="Trebuchet MS"/>
          <w:sz w:val="20"/>
          <w:szCs w:val="20"/>
        </w:rPr>
        <w:t>, neste ato representada na forma de seu contrato social (“</w:t>
      </w:r>
      <w:r w:rsidRPr="002544DD">
        <w:rPr>
          <w:rFonts w:ascii="Trebuchet MS" w:hAnsi="Trebuchet MS"/>
          <w:sz w:val="20"/>
          <w:szCs w:val="20"/>
          <w:u w:val="single"/>
        </w:rPr>
        <w:t>Emissora 1</w:t>
      </w:r>
      <w:r w:rsidRPr="002544DD">
        <w:rPr>
          <w:rFonts w:ascii="Trebuchet MS" w:hAnsi="Trebuchet MS"/>
          <w:sz w:val="20"/>
          <w:szCs w:val="20"/>
        </w:rPr>
        <w:t>”);</w:t>
      </w:r>
    </w:p>
    <w:p w14:paraId="1BE164A4" w14:textId="77777777" w:rsidR="00E131A9" w:rsidRPr="002544DD" w:rsidRDefault="00E131A9" w:rsidP="00E131A9">
      <w:pPr>
        <w:spacing w:line="360" w:lineRule="auto"/>
        <w:jc w:val="both"/>
        <w:rPr>
          <w:rFonts w:ascii="Trebuchet MS" w:hAnsi="Trebuchet MS"/>
          <w:sz w:val="20"/>
          <w:szCs w:val="20"/>
        </w:rPr>
      </w:pPr>
    </w:p>
    <w:p w14:paraId="30DE9B21"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TAMARINDO EMPREENDIMENTO IMOBILIÁRIO LTDA.</w:t>
      </w:r>
      <w:r w:rsidRPr="002544DD">
        <w:rPr>
          <w:rFonts w:ascii="Trebuchet MS" w:hAnsi="Trebuchet MS" w:cs="Calibri"/>
          <w:bCs/>
          <w:sz w:val="20"/>
          <w:szCs w:val="20"/>
        </w:rPr>
        <w:t xml:space="preserve">, sociedade empresária limitada, com sede </w:t>
      </w:r>
      <w:r w:rsidRPr="002544DD">
        <w:rPr>
          <w:rFonts w:ascii="Trebuchet MS" w:hAnsi="Trebuchet MS"/>
          <w:sz w:val="20"/>
          <w:szCs w:val="20"/>
        </w:rPr>
        <w:t>na cidade de São Paulo, estado de São Paulo, Avenida Presidente Juscelino Kubitschek, nº 360, 4º andar, sala 115, Vila Nova Conceição, CEP 04543-000, inscrita</w:t>
      </w:r>
      <w:r w:rsidRPr="002544DD">
        <w:rPr>
          <w:rFonts w:ascii="Trebuchet MS" w:hAnsi="Trebuchet MS" w:cs="Calibri"/>
          <w:bCs/>
          <w:sz w:val="20"/>
          <w:szCs w:val="20"/>
        </w:rPr>
        <w:t xml:space="preserve"> no CNPJ sob o nº </w:t>
      </w:r>
      <w:r w:rsidRPr="002544DD">
        <w:rPr>
          <w:rFonts w:ascii="Trebuchet MS" w:hAnsi="Trebuchet MS" w:cstheme="minorHAnsi"/>
          <w:smallCaps/>
          <w:sz w:val="20"/>
          <w:szCs w:val="20"/>
          <w:lang w:bidi="th-TH"/>
        </w:rPr>
        <w:t>42.708.379/0001-39</w:t>
      </w:r>
      <w:r w:rsidRPr="002544DD">
        <w:rPr>
          <w:rFonts w:ascii="Trebuchet MS" w:hAnsi="Trebuchet MS" w:cs="Calibri"/>
          <w:bCs/>
          <w:sz w:val="20"/>
          <w:szCs w:val="20"/>
        </w:rPr>
        <w:t>, neste ato representada na forma de seu contrato social</w:t>
      </w:r>
      <w:r w:rsidRPr="002544DD">
        <w:rPr>
          <w:rFonts w:ascii="Trebuchet MS" w:hAnsi="Trebuchet MS"/>
          <w:sz w:val="20"/>
          <w:szCs w:val="20"/>
        </w:rPr>
        <w:t xml:space="preserve"> (“</w:t>
      </w:r>
      <w:r w:rsidRPr="002544DD">
        <w:rPr>
          <w:rFonts w:ascii="Trebuchet MS" w:hAnsi="Trebuchet MS"/>
          <w:sz w:val="20"/>
          <w:szCs w:val="20"/>
          <w:u w:val="single"/>
        </w:rPr>
        <w:t>Emissora 2</w:t>
      </w:r>
      <w:r w:rsidRPr="002544DD">
        <w:rPr>
          <w:rFonts w:ascii="Trebuchet MS" w:hAnsi="Trebuchet MS"/>
          <w:sz w:val="20"/>
          <w:szCs w:val="20"/>
        </w:rPr>
        <w:t>” e que, quando em conjunto com a Emissora 1, as “</w:t>
      </w:r>
      <w:r w:rsidRPr="002544DD">
        <w:rPr>
          <w:rFonts w:ascii="Trebuchet MS" w:hAnsi="Trebuchet MS"/>
          <w:sz w:val="20"/>
          <w:szCs w:val="20"/>
          <w:u w:val="single"/>
        </w:rPr>
        <w:t>Emissoras</w:t>
      </w:r>
      <w:r w:rsidRPr="002544DD">
        <w:rPr>
          <w:rFonts w:ascii="Trebuchet MS" w:hAnsi="Trebuchet MS"/>
          <w:sz w:val="20"/>
          <w:szCs w:val="20"/>
        </w:rPr>
        <w:t>”);</w:t>
      </w:r>
    </w:p>
    <w:p w14:paraId="66F219A0" w14:textId="77777777" w:rsidR="00E131A9" w:rsidRPr="002544DD" w:rsidRDefault="00E131A9" w:rsidP="00E131A9">
      <w:pPr>
        <w:spacing w:line="360" w:lineRule="auto"/>
        <w:jc w:val="both"/>
        <w:rPr>
          <w:rFonts w:ascii="Trebuchet MS" w:hAnsi="Trebuchet MS" w:cs="Arial"/>
          <w:sz w:val="20"/>
          <w:szCs w:val="20"/>
        </w:rPr>
      </w:pPr>
    </w:p>
    <w:p w14:paraId="70CE0AC1" w14:textId="77777777" w:rsidR="00E131A9" w:rsidRPr="002544DD" w:rsidRDefault="00E131A9" w:rsidP="00E131A9">
      <w:pPr>
        <w:pStyle w:val="Ttulo2"/>
        <w:spacing w:before="0" w:after="0" w:line="360" w:lineRule="auto"/>
        <w:jc w:val="both"/>
        <w:rPr>
          <w:rFonts w:ascii="Trebuchet MS" w:hAnsi="Trebuchet MS"/>
          <w:i w:val="0"/>
          <w:sz w:val="20"/>
          <w:szCs w:val="20"/>
        </w:rPr>
      </w:pPr>
      <w:bookmarkStart w:id="146" w:name="_Toc41728596"/>
      <w:r w:rsidRPr="002544DD">
        <w:rPr>
          <w:rFonts w:ascii="Trebuchet MS" w:hAnsi="Trebuchet MS"/>
          <w:i w:val="0"/>
          <w:sz w:val="20"/>
          <w:szCs w:val="20"/>
        </w:rPr>
        <w:t>II – CONSIDERAÇÕES PRELIMINARES:</w:t>
      </w:r>
      <w:bookmarkEnd w:id="146"/>
    </w:p>
    <w:p w14:paraId="2B7F8314" w14:textId="77777777" w:rsidR="00E131A9" w:rsidRPr="002544DD" w:rsidRDefault="00E131A9" w:rsidP="00E131A9">
      <w:pPr>
        <w:widowControl w:val="0"/>
        <w:spacing w:line="360" w:lineRule="auto"/>
        <w:jc w:val="both"/>
        <w:rPr>
          <w:rFonts w:ascii="Trebuchet MS" w:hAnsi="Trebuchet MS"/>
          <w:sz w:val="20"/>
          <w:szCs w:val="20"/>
        </w:rPr>
      </w:pPr>
    </w:p>
    <w:p w14:paraId="55D45E92"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hAnsi="Trebuchet MS" w:cs="Calibri"/>
          <w:bCs/>
          <w:sz w:val="20"/>
          <w:szCs w:val="20"/>
        </w:rPr>
      </w:pPr>
      <w:r w:rsidRPr="002544DD">
        <w:rPr>
          <w:rFonts w:ascii="Trebuchet MS" w:hAnsi="Trebuchet MS"/>
          <w:sz w:val="20"/>
          <w:szCs w:val="20"/>
        </w:rPr>
        <w:t xml:space="preserve">a Emissora 1 emitiu </w:t>
      </w:r>
      <w:r w:rsidRPr="002544DD">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de Nota Comercial,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i/>
          <w:sz w:val="20"/>
          <w:szCs w:val="20"/>
          <w:lang w:bidi="th-TH"/>
        </w:rPr>
        <w:t>.</w:t>
      </w:r>
      <w:r w:rsidRPr="002544DD">
        <w:rPr>
          <w:rFonts w:ascii="Trebuchet MS" w:hAnsi="Trebuchet MS" w:cstheme="minorHAnsi"/>
          <w:sz w:val="20"/>
          <w:szCs w:val="20"/>
          <w:lang w:bidi="th-TH"/>
        </w:rPr>
        <w:t>”</w:t>
      </w:r>
      <w:r w:rsidRPr="002544DD">
        <w:rPr>
          <w:rFonts w:ascii="Trebuchet MS" w:hAnsi="Trebuchet MS" w:cs="Calibri"/>
          <w:bCs/>
          <w:sz w:val="20"/>
          <w:szCs w:val="20"/>
        </w:rPr>
        <w:t xml:space="preserve">, celebrado entre a Fiduciária, a Fiduciante, a Kallas, as Emissoras e o </w:t>
      </w:r>
      <w:r w:rsidRPr="002544DD">
        <w:rPr>
          <w:rFonts w:ascii="Trebuchet MS" w:hAnsi="Trebuchet MS" w:cstheme="minorHAnsi"/>
          <w:b/>
          <w:sz w:val="20"/>
          <w:szCs w:val="20"/>
          <w:lang w:val="x-none"/>
        </w:rPr>
        <w:t>ABRÃO MUSZKAT</w:t>
      </w:r>
      <w:r w:rsidRPr="002544DD">
        <w:rPr>
          <w:rFonts w:ascii="Trebuchet MS" w:hAnsi="Trebuchet MS" w:cstheme="minorHAnsi"/>
          <w:sz w:val="20"/>
          <w:szCs w:val="20"/>
        </w:rPr>
        <w:t xml:space="preserve">, </w:t>
      </w:r>
      <w:r w:rsidRPr="002544DD">
        <w:rPr>
          <w:rFonts w:ascii="Trebuchet MS" w:hAnsi="Trebuchet MS"/>
          <w:sz w:val="20"/>
          <w:szCs w:val="20"/>
        </w:rPr>
        <w:t xml:space="preserve">brasileiro, empresário, </w:t>
      </w:r>
      <w:r w:rsidRPr="002544DD">
        <w:rPr>
          <w:rFonts w:ascii="Trebuchet MS" w:hAnsi="Trebuchet MS"/>
          <w:sz w:val="20"/>
          <w:szCs w:val="20"/>
          <w:shd w:val="clear" w:color="auto" w:fill="FFFFFF"/>
        </w:rPr>
        <w:t xml:space="preserve">portador da Cédula de Identidade RG nº </w:t>
      </w:r>
      <w:r w:rsidRPr="002544DD">
        <w:rPr>
          <w:rFonts w:ascii="Trebuchet MS" w:hAnsi="Trebuchet MS" w:cstheme="minorHAnsi"/>
          <w:smallCaps/>
          <w:sz w:val="20"/>
          <w:szCs w:val="20"/>
          <w:lang w:bidi="th-TH"/>
        </w:rPr>
        <w:t>2.935.505-9</w:t>
      </w:r>
      <w:r w:rsidRPr="002544DD">
        <w:rPr>
          <w:rFonts w:ascii="Trebuchet MS" w:hAnsi="Trebuchet MS"/>
          <w:sz w:val="20"/>
          <w:szCs w:val="20"/>
        </w:rPr>
        <w:t xml:space="preserve"> SSP/SP</w:t>
      </w:r>
      <w:r w:rsidRPr="002544DD">
        <w:rPr>
          <w:rFonts w:ascii="Trebuchet MS" w:hAnsi="Trebuchet MS"/>
          <w:sz w:val="20"/>
          <w:szCs w:val="20"/>
          <w:shd w:val="clear" w:color="auto" w:fill="FFFFFF"/>
        </w:rPr>
        <w:t>, inscrito no Cadastro de Pessoa Física do Ministério da Economia (“</w:t>
      </w:r>
      <w:r w:rsidRPr="002544DD">
        <w:rPr>
          <w:rFonts w:ascii="Trebuchet MS" w:hAnsi="Trebuchet MS"/>
          <w:sz w:val="20"/>
          <w:szCs w:val="20"/>
          <w:u w:val="single"/>
          <w:shd w:val="clear" w:color="auto" w:fill="FFFFFF"/>
        </w:rPr>
        <w:t>CPF</w:t>
      </w:r>
      <w:r w:rsidRPr="002544DD">
        <w:rPr>
          <w:rFonts w:ascii="Trebuchet MS" w:hAnsi="Trebuchet MS"/>
          <w:sz w:val="20"/>
          <w:szCs w:val="20"/>
          <w:shd w:val="clear" w:color="auto" w:fill="FFFFFF"/>
        </w:rPr>
        <w:t xml:space="preserve">”) sob o nº </w:t>
      </w:r>
      <w:r w:rsidRPr="002544DD">
        <w:rPr>
          <w:rFonts w:ascii="Trebuchet MS" w:hAnsi="Trebuchet MS" w:cstheme="minorHAnsi"/>
          <w:smallCaps/>
          <w:sz w:val="20"/>
          <w:szCs w:val="20"/>
          <w:lang w:bidi="th-TH"/>
        </w:rPr>
        <w:t>030.899.598-87</w:t>
      </w:r>
      <w:r w:rsidRPr="002544DD">
        <w:rPr>
          <w:rFonts w:ascii="Trebuchet MS" w:hAnsi="Trebuchet MS"/>
          <w:sz w:val="20"/>
          <w:szCs w:val="20"/>
          <w:shd w:val="clear" w:color="auto" w:fill="FFFFFF"/>
        </w:rPr>
        <w:t>, casado sob o regime de separação completa de bens</w:t>
      </w:r>
      <w:r w:rsidRPr="002544DD">
        <w:rPr>
          <w:rFonts w:ascii="Trebuchet MS" w:hAnsi="Trebuchet MS"/>
          <w:sz w:val="20"/>
          <w:szCs w:val="20"/>
        </w:rPr>
        <w:t xml:space="preserve"> </w:t>
      </w:r>
      <w:r w:rsidRPr="002544DD">
        <w:rPr>
          <w:rFonts w:ascii="Trebuchet MS" w:hAnsi="Trebuchet MS" w:cs="Calibri"/>
          <w:bCs/>
          <w:sz w:val="20"/>
          <w:szCs w:val="20"/>
        </w:rPr>
        <w:t>(“</w:t>
      </w:r>
      <w:r w:rsidRPr="002544DD">
        <w:rPr>
          <w:rFonts w:ascii="Trebuchet MS" w:hAnsi="Trebuchet MS" w:cs="Calibri"/>
          <w:bCs/>
          <w:sz w:val="20"/>
          <w:szCs w:val="20"/>
          <w:u w:val="single"/>
        </w:rPr>
        <w:t>Nota Comercial 1</w:t>
      </w:r>
      <w:r w:rsidRPr="002544DD">
        <w:rPr>
          <w:rFonts w:ascii="Trebuchet MS" w:hAnsi="Trebuchet MS" w:cs="Calibri"/>
          <w:bCs/>
          <w:sz w:val="20"/>
          <w:szCs w:val="20"/>
        </w:rPr>
        <w:t>”, “</w:t>
      </w:r>
      <w:r w:rsidRPr="002544DD">
        <w:rPr>
          <w:rFonts w:ascii="Trebuchet MS" w:hAnsi="Trebuchet MS" w:cs="Calibri"/>
          <w:bCs/>
          <w:sz w:val="20"/>
          <w:szCs w:val="20"/>
          <w:u w:val="single"/>
        </w:rPr>
        <w:t>Escritura de Emissão Nota Comercial 1</w:t>
      </w:r>
      <w:r w:rsidRPr="002544DD">
        <w:rPr>
          <w:rFonts w:ascii="Trebuchet MS" w:hAnsi="Trebuchet MS" w:cs="Calibri"/>
          <w:bCs/>
          <w:sz w:val="20"/>
          <w:szCs w:val="20"/>
        </w:rPr>
        <w:t>” e “</w:t>
      </w:r>
      <w:r w:rsidRPr="002544DD">
        <w:rPr>
          <w:rFonts w:ascii="Trebuchet MS" w:hAnsi="Trebuchet MS" w:cs="Calibri"/>
          <w:bCs/>
          <w:sz w:val="20"/>
          <w:szCs w:val="20"/>
          <w:u w:val="single"/>
        </w:rPr>
        <w:t>Abrão</w:t>
      </w:r>
      <w:r w:rsidRPr="002544DD">
        <w:rPr>
          <w:rFonts w:ascii="Trebuchet MS" w:hAnsi="Trebuchet MS" w:cs="Calibri"/>
          <w:bCs/>
          <w:sz w:val="20"/>
          <w:szCs w:val="20"/>
        </w:rPr>
        <w:t xml:space="preserve">”, respectivamente); </w:t>
      </w:r>
    </w:p>
    <w:p w14:paraId="4F3CEBBE" w14:textId="77777777" w:rsidR="00E131A9" w:rsidRPr="002544DD" w:rsidRDefault="00E131A9" w:rsidP="00E131A9">
      <w:pPr>
        <w:widowControl w:val="0"/>
        <w:spacing w:line="360" w:lineRule="auto"/>
        <w:jc w:val="both"/>
        <w:rPr>
          <w:rFonts w:ascii="Trebuchet MS" w:hAnsi="Trebuchet MS" w:cs="Calibri"/>
          <w:bCs/>
          <w:sz w:val="20"/>
          <w:szCs w:val="20"/>
        </w:rPr>
      </w:pPr>
    </w:p>
    <w:p w14:paraId="6F2CB6A8"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hAnsi="Trebuchet MS" w:cs="Calibri"/>
          <w:bCs/>
          <w:sz w:val="20"/>
          <w:szCs w:val="20"/>
        </w:rPr>
      </w:pPr>
      <w:r w:rsidRPr="002544DD">
        <w:rPr>
          <w:rFonts w:ascii="Trebuchet MS" w:hAnsi="Trebuchet MS"/>
          <w:sz w:val="20"/>
          <w:szCs w:val="20"/>
        </w:rPr>
        <w:t>a Emissora 2 emitiu</w:t>
      </w:r>
      <w:r w:rsidRPr="002544DD">
        <w:rPr>
          <w:rFonts w:ascii="Trebuchet MS" w:eastAsia="Arial Unicode MS" w:hAnsi="Trebuchet MS"/>
          <w:w w:val="0"/>
          <w:sz w:val="20"/>
          <w:szCs w:val="20"/>
        </w:rPr>
        <w:t xml:space="preserve"> 26.667 (vinte e seis mil e seiscentos e sessenta e sete) notas comerciais as quais foram</w:t>
      </w:r>
      <w:r w:rsidRPr="002544DD" w:rsidDel="00D5187E">
        <w:rPr>
          <w:rFonts w:ascii="Trebuchet MS" w:eastAsia="Arial Unicode MS" w:hAnsi="Trebuchet MS"/>
          <w:w w:val="0"/>
          <w:sz w:val="20"/>
          <w:szCs w:val="20"/>
        </w:rPr>
        <w:t xml:space="preserve"> </w:t>
      </w:r>
      <w:r w:rsidRPr="002544DD">
        <w:rPr>
          <w:rFonts w:ascii="Trebuchet MS" w:eastAsia="Arial Unicode MS" w:hAnsi="Trebuchet MS"/>
          <w:w w:val="0"/>
          <w:sz w:val="20"/>
          <w:szCs w:val="20"/>
        </w:rPr>
        <w:t xml:space="preserve">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(Primeira)Emissão de Nota Comercial, em Série Única, para Colocação Privada, da </w:t>
      </w:r>
      <w:r w:rsidRPr="002544DD">
        <w:rPr>
          <w:rFonts w:ascii="Trebuchet MS" w:hAnsi="Trebuchet MS"/>
          <w:i/>
          <w:iCs/>
          <w:sz w:val="20"/>
          <w:szCs w:val="20"/>
        </w:rPr>
        <w:t>Tamarindo Empreendimento Imobiliário Ltda.</w:t>
      </w:r>
      <w:r w:rsidRPr="002544DD">
        <w:rPr>
          <w:rFonts w:ascii="Trebuchet MS" w:hAnsi="Trebuchet MS" w:cstheme="minorHAnsi"/>
          <w:sz w:val="20"/>
          <w:szCs w:val="20"/>
          <w:lang w:bidi="th-TH"/>
        </w:rPr>
        <w:t>”</w:t>
      </w:r>
      <w:r w:rsidRPr="002544DD">
        <w:rPr>
          <w:rFonts w:ascii="Trebuchet MS" w:hAnsi="Trebuchet MS" w:cs="Calibri"/>
          <w:b/>
          <w:bCs/>
          <w:sz w:val="20"/>
          <w:szCs w:val="20"/>
        </w:rPr>
        <w:t xml:space="preserve">, </w:t>
      </w:r>
      <w:r w:rsidRPr="002544DD">
        <w:rPr>
          <w:rFonts w:ascii="Trebuchet MS" w:hAnsi="Trebuchet MS" w:cs="Calibri"/>
          <w:bCs/>
          <w:sz w:val="20"/>
          <w:szCs w:val="20"/>
        </w:rPr>
        <w:t xml:space="preserve">celebrado entre a Fiduciária, a Kallas, a Fiduciante, as Emissoras e o </w:t>
      </w:r>
      <w:r w:rsidRPr="002544DD">
        <w:rPr>
          <w:rFonts w:ascii="Trebuchet MS" w:hAnsi="Trebuchet MS" w:cstheme="minorHAnsi"/>
          <w:sz w:val="20"/>
          <w:szCs w:val="20"/>
        </w:rPr>
        <w:t>Abrão</w:t>
      </w:r>
      <w:r w:rsidRPr="002544DD">
        <w:rPr>
          <w:rFonts w:ascii="Trebuchet MS" w:hAnsi="Trebuchet MS" w:cs="Calibri"/>
          <w:bCs/>
          <w:sz w:val="20"/>
          <w:szCs w:val="20"/>
        </w:rPr>
        <w:t xml:space="preserve"> (“</w:t>
      </w:r>
      <w:r w:rsidRPr="002544DD">
        <w:rPr>
          <w:rFonts w:ascii="Trebuchet MS" w:hAnsi="Trebuchet MS" w:cs="Calibri"/>
          <w:bCs/>
          <w:sz w:val="20"/>
          <w:szCs w:val="20"/>
          <w:u w:val="single"/>
        </w:rPr>
        <w:t>Nota Comercial 2</w:t>
      </w:r>
      <w:r w:rsidRPr="002544DD">
        <w:rPr>
          <w:rFonts w:ascii="Trebuchet MS" w:hAnsi="Trebuchet MS" w:cs="Calibri"/>
          <w:bCs/>
          <w:sz w:val="20"/>
          <w:szCs w:val="20"/>
        </w:rPr>
        <w:t>” e “</w:t>
      </w:r>
      <w:r w:rsidRPr="002544DD">
        <w:rPr>
          <w:rFonts w:ascii="Trebuchet MS" w:hAnsi="Trebuchet MS" w:cs="Calibri"/>
          <w:bCs/>
          <w:sz w:val="20"/>
          <w:szCs w:val="20"/>
          <w:u w:val="single"/>
        </w:rPr>
        <w:t>Escritura de Emissão Nota Comercial 2</w:t>
      </w:r>
      <w:r w:rsidRPr="002544DD">
        <w:rPr>
          <w:rFonts w:ascii="Trebuchet MS" w:hAnsi="Trebuchet MS" w:cs="Calibri"/>
          <w:bCs/>
          <w:sz w:val="20"/>
          <w:szCs w:val="20"/>
        </w:rPr>
        <w:t>”, quando em conjunto com a Escritura de Emissão Nota Comercial 1, as “</w:t>
      </w:r>
      <w:r w:rsidRPr="002544DD">
        <w:rPr>
          <w:rFonts w:ascii="Trebuchet MS" w:hAnsi="Trebuchet MS" w:cs="Calibri"/>
          <w:bCs/>
          <w:sz w:val="20"/>
          <w:szCs w:val="20"/>
          <w:u w:val="single"/>
        </w:rPr>
        <w:t>Escrituras de Emissão Notas Comerciais</w:t>
      </w:r>
      <w:r w:rsidRPr="002544DD">
        <w:rPr>
          <w:rFonts w:ascii="Trebuchet MS" w:hAnsi="Trebuchet MS" w:cs="Calibri"/>
          <w:bCs/>
          <w:sz w:val="20"/>
          <w:szCs w:val="20"/>
        </w:rPr>
        <w:t>”, respectivamente);</w:t>
      </w:r>
    </w:p>
    <w:p w14:paraId="216834AF" w14:textId="77777777" w:rsidR="00E131A9" w:rsidRPr="002544DD" w:rsidRDefault="00E131A9" w:rsidP="00E131A9">
      <w:pPr>
        <w:widowControl w:val="0"/>
        <w:spacing w:line="360" w:lineRule="auto"/>
        <w:jc w:val="both"/>
        <w:rPr>
          <w:rFonts w:ascii="Trebuchet MS" w:hAnsi="Trebuchet MS" w:cs="Calibri"/>
          <w:bCs/>
          <w:sz w:val="20"/>
          <w:szCs w:val="20"/>
        </w:rPr>
      </w:pPr>
    </w:p>
    <w:p w14:paraId="35B9D58C"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2544DD">
        <w:rPr>
          <w:rFonts w:ascii="Trebuchet MS" w:eastAsia="Arial Unicode MS" w:hAnsi="Trebuchet MS"/>
          <w:w w:val="0"/>
          <w:sz w:val="20"/>
          <w:szCs w:val="20"/>
          <w:u w:val="single"/>
        </w:rPr>
        <w:t>Créditos Imobiliários</w:t>
      </w:r>
      <w:r w:rsidRPr="002544DD">
        <w:rPr>
          <w:rFonts w:ascii="Trebuchet MS" w:eastAsia="Arial Unicode MS" w:hAnsi="Trebuchet MS"/>
          <w:w w:val="0"/>
          <w:sz w:val="20"/>
          <w:szCs w:val="20"/>
        </w:rPr>
        <w:t>");</w:t>
      </w:r>
    </w:p>
    <w:p w14:paraId="354229A3" w14:textId="77777777" w:rsidR="00E131A9" w:rsidRPr="002544DD" w:rsidRDefault="00E131A9" w:rsidP="00E131A9">
      <w:pPr>
        <w:pStyle w:val="PargrafodaLista"/>
        <w:widowControl w:val="0"/>
        <w:spacing w:line="360" w:lineRule="auto"/>
        <w:ind w:left="0"/>
        <w:jc w:val="both"/>
        <w:rPr>
          <w:rFonts w:ascii="Trebuchet MS" w:eastAsia="Arial Unicode MS" w:hAnsi="Trebuchet MS"/>
          <w:w w:val="0"/>
          <w:sz w:val="20"/>
          <w:szCs w:val="20"/>
        </w:rPr>
      </w:pPr>
    </w:p>
    <w:p w14:paraId="46441A85"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hAnsi="Trebuchet MS"/>
          <w:snapToGrid w:val="0"/>
          <w:sz w:val="20"/>
          <w:szCs w:val="20"/>
        </w:rPr>
        <w:t xml:space="preserve">a </w:t>
      </w:r>
      <w:r w:rsidRPr="002544DD">
        <w:rPr>
          <w:rFonts w:ascii="Trebuchet MS" w:eastAsia="Arial Unicode MS" w:hAnsi="Trebuchet MS"/>
          <w:w w:val="0"/>
          <w:sz w:val="20"/>
          <w:szCs w:val="20"/>
        </w:rPr>
        <w:t>Fiduciária</w:t>
      </w:r>
      <w:r w:rsidRPr="002544DD">
        <w:rPr>
          <w:rFonts w:ascii="Trebuchet MS" w:hAnsi="Trebuchet MS"/>
          <w:snapToGrid w:val="0"/>
          <w:sz w:val="20"/>
          <w:szCs w:val="20"/>
        </w:rPr>
        <w:t xml:space="preserve"> é uma companhia </w:t>
      </w:r>
      <w:proofErr w:type="spellStart"/>
      <w:r w:rsidRPr="002544DD">
        <w:rPr>
          <w:rFonts w:ascii="Trebuchet MS" w:hAnsi="Trebuchet MS"/>
          <w:snapToGrid w:val="0"/>
          <w:sz w:val="20"/>
          <w:szCs w:val="20"/>
        </w:rPr>
        <w:t>securitizadora</w:t>
      </w:r>
      <w:proofErr w:type="spellEnd"/>
      <w:r w:rsidRPr="002544DD">
        <w:rPr>
          <w:rFonts w:ascii="Trebuchet MS" w:hAnsi="Trebuchet MS"/>
          <w:snapToGrid w:val="0"/>
          <w:sz w:val="20"/>
          <w:szCs w:val="20"/>
        </w:rPr>
        <w:t xml:space="preserve"> devidamente registrada perante a CVM perante a categoria </w:t>
      </w:r>
      <w:bookmarkStart w:id="147" w:name="_Hlk126228758"/>
      <w:r w:rsidRPr="002544DD">
        <w:rPr>
          <w:rFonts w:ascii="Trebuchet MS" w:hAnsi="Trebuchet MS"/>
          <w:snapToGrid w:val="0"/>
          <w:sz w:val="20"/>
          <w:szCs w:val="20"/>
        </w:rPr>
        <w:t>S1</w:t>
      </w:r>
      <w:bookmarkEnd w:id="147"/>
      <w:r w:rsidRPr="002544DD">
        <w:rPr>
          <w:rFonts w:ascii="Trebuchet MS" w:hAnsi="Trebuchet MS"/>
          <w:snapToGrid w:val="0"/>
          <w:sz w:val="20"/>
          <w:szCs w:val="20"/>
        </w:rPr>
        <w:t xml:space="preserve">, nos termos da </w:t>
      </w:r>
      <w:r w:rsidRPr="002544DD">
        <w:rPr>
          <w:rFonts w:ascii="Trebuchet MS" w:hAnsi="Trebuchet MS" w:cs="Arial"/>
          <w:sz w:val="20"/>
          <w:szCs w:val="20"/>
        </w:rPr>
        <w:t>Resolução CVM n° 60, de 23 de dezembro de 2021, conforme em vigor ("</w:t>
      </w:r>
      <w:r w:rsidRPr="002544DD">
        <w:rPr>
          <w:rFonts w:ascii="Trebuchet MS" w:hAnsi="Trebuchet MS" w:cs="Arial"/>
          <w:sz w:val="20"/>
          <w:szCs w:val="20"/>
          <w:u w:val="single"/>
        </w:rPr>
        <w:t>Resolução CVM nº 60</w:t>
      </w:r>
      <w:r w:rsidRPr="002544DD">
        <w:rPr>
          <w:rFonts w:ascii="Trebuchet MS" w:hAnsi="Trebuchet MS" w:cs="Arial"/>
          <w:sz w:val="20"/>
          <w:szCs w:val="20"/>
        </w:rPr>
        <w:t>")</w:t>
      </w:r>
      <w:r w:rsidRPr="002544DD">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2544DD">
        <w:rPr>
          <w:rFonts w:ascii="Trebuchet MS" w:hAnsi="Trebuchet MS"/>
          <w:snapToGrid w:val="0"/>
          <w:sz w:val="20"/>
          <w:szCs w:val="20"/>
          <w:u w:val="single"/>
        </w:rPr>
        <w:t>Lei nº 14.430</w:t>
      </w:r>
      <w:r w:rsidRPr="002544DD">
        <w:rPr>
          <w:rFonts w:ascii="Trebuchet MS" w:hAnsi="Trebuchet MS"/>
          <w:snapToGrid w:val="0"/>
          <w:sz w:val="20"/>
          <w:szCs w:val="20"/>
        </w:rPr>
        <w:t>”);</w:t>
      </w:r>
    </w:p>
    <w:p w14:paraId="3DBA4505" w14:textId="77777777" w:rsidR="00E131A9" w:rsidRPr="002544DD" w:rsidRDefault="00E131A9" w:rsidP="00E131A9">
      <w:pPr>
        <w:pStyle w:val="PargrafodaLista"/>
        <w:widowControl w:val="0"/>
        <w:spacing w:line="360" w:lineRule="auto"/>
        <w:ind w:left="0"/>
        <w:jc w:val="both"/>
        <w:rPr>
          <w:rFonts w:ascii="Trebuchet MS" w:eastAsia="Arial Unicode MS" w:hAnsi="Trebuchet MS"/>
          <w:w w:val="0"/>
          <w:sz w:val="20"/>
          <w:szCs w:val="20"/>
        </w:rPr>
      </w:pPr>
    </w:p>
    <w:p w14:paraId="2DF6AF74"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a Fiduciária vinculou os Créditos Imobiliários aos certificados de recebíveis imobiliários de sua emissão, nos termos do “</w:t>
      </w:r>
      <w:r w:rsidRPr="002544DD">
        <w:rPr>
          <w:rFonts w:ascii="Trebuchet MS" w:hAnsi="Trebuchet MS" w:cstheme="minorHAnsi"/>
          <w:i/>
          <w:snapToGrid w:val="0"/>
          <w:sz w:val="20"/>
          <w:szCs w:val="20"/>
          <w:lang w:bidi="th-TH"/>
        </w:rPr>
        <w:t>Termo de Securitização de Créditos Imobiliários da 121ª (Centésima Vigésima Primeira)</w:t>
      </w:r>
      <w:r w:rsidRPr="002544DD">
        <w:rPr>
          <w:rFonts w:ascii="Trebuchet MS" w:hAnsi="Trebuchet MS"/>
          <w:snapToGrid w:val="0"/>
          <w:sz w:val="20"/>
          <w:szCs w:val="20"/>
        </w:rPr>
        <w:t xml:space="preserve"> </w:t>
      </w:r>
      <w:r w:rsidRPr="002544DD">
        <w:rPr>
          <w:rFonts w:ascii="Trebuchet MS" w:hAnsi="Trebuchet MS" w:cstheme="minorHAnsi"/>
          <w:i/>
          <w:snapToGrid w:val="0"/>
          <w:sz w:val="20"/>
          <w:szCs w:val="20"/>
          <w:lang w:bidi="th-TH"/>
        </w:rPr>
        <w:t xml:space="preserve">Emissão, em Série Única, de Certificados de Recebíveis Imobiliários da </w:t>
      </w:r>
      <w:proofErr w:type="spellStart"/>
      <w:r w:rsidRPr="002544DD">
        <w:rPr>
          <w:rFonts w:ascii="Trebuchet MS" w:hAnsi="Trebuchet MS" w:cstheme="minorHAnsi"/>
          <w:bCs/>
          <w:i/>
          <w:snapToGrid w:val="0"/>
          <w:sz w:val="20"/>
          <w:szCs w:val="20"/>
        </w:rPr>
        <w:t>True</w:t>
      </w:r>
      <w:proofErr w:type="spellEnd"/>
      <w:r w:rsidRPr="002544DD">
        <w:rPr>
          <w:rFonts w:ascii="Trebuchet MS" w:hAnsi="Trebuchet MS" w:cstheme="minorHAnsi"/>
          <w:bCs/>
          <w:i/>
          <w:snapToGrid w:val="0"/>
          <w:sz w:val="20"/>
          <w:szCs w:val="20"/>
        </w:rPr>
        <w:t xml:space="preserve"> </w:t>
      </w:r>
      <w:proofErr w:type="spellStart"/>
      <w:r w:rsidRPr="002544DD">
        <w:rPr>
          <w:rFonts w:ascii="Trebuchet MS" w:hAnsi="Trebuchet MS" w:cstheme="minorHAnsi"/>
          <w:bCs/>
          <w:i/>
          <w:snapToGrid w:val="0"/>
          <w:sz w:val="20"/>
          <w:szCs w:val="20"/>
        </w:rPr>
        <w:t>Securitizadora</w:t>
      </w:r>
      <w:proofErr w:type="spellEnd"/>
      <w:r w:rsidRPr="002544DD">
        <w:rPr>
          <w:rFonts w:ascii="Trebuchet MS" w:hAnsi="Trebuchet MS" w:cstheme="minorHAnsi"/>
          <w:bCs/>
          <w:i/>
          <w:snapToGrid w:val="0"/>
          <w:sz w:val="20"/>
          <w:szCs w:val="20"/>
        </w:rPr>
        <w:t xml:space="preserve"> S.A., </w:t>
      </w:r>
      <w:r w:rsidRPr="002544DD">
        <w:rPr>
          <w:rFonts w:ascii="Trebuchet MS" w:hAnsi="Trebuchet MS"/>
          <w:bCs/>
          <w:i/>
          <w:snapToGrid w:val="0"/>
          <w:sz w:val="20"/>
          <w:szCs w:val="20"/>
        </w:rPr>
        <w:t xml:space="preserve">Lastreados em Créditos Imobiliários devidos </w:t>
      </w:r>
      <w:r w:rsidRPr="002544DD">
        <w:rPr>
          <w:rFonts w:ascii="Trebuchet MS" w:hAnsi="Trebuchet MS"/>
          <w:i/>
          <w:iCs/>
          <w:snapToGrid w:val="0"/>
          <w:sz w:val="20"/>
          <w:szCs w:val="20"/>
        </w:rPr>
        <w:t>P3BR Macuco Empreendimento Imobiliário Ltda.</w:t>
      </w:r>
      <w:r w:rsidRPr="002544DD">
        <w:rPr>
          <w:rFonts w:ascii="Trebuchet MS" w:hAnsi="Trebuchet MS"/>
          <w:i/>
          <w:snapToGrid w:val="0"/>
          <w:sz w:val="20"/>
          <w:szCs w:val="20"/>
        </w:rPr>
        <w:t xml:space="preserve"> e pela Tamarindo Empreendimento Imobiliário Ltda.</w:t>
      </w:r>
      <w:r w:rsidRPr="002544DD">
        <w:rPr>
          <w:rFonts w:ascii="Trebuchet MS" w:hAnsi="Trebuchet MS" w:cstheme="minorHAnsi"/>
          <w:sz w:val="20"/>
          <w:szCs w:val="20"/>
          <w:lang w:bidi="th-TH"/>
        </w:rPr>
        <w:t>”</w:t>
      </w:r>
      <w:r w:rsidRPr="002544DD">
        <w:rPr>
          <w:rFonts w:ascii="Trebuchet MS" w:eastAsia="Arial Unicode MS" w:hAnsi="Trebuchet MS"/>
          <w:w w:val="0"/>
          <w:sz w:val="20"/>
          <w:szCs w:val="20"/>
        </w:rPr>
        <w:t xml:space="preserve">, celebrado entre a Fiduciária e a </w:t>
      </w:r>
      <w:r w:rsidRPr="002544DD">
        <w:rPr>
          <w:rFonts w:ascii="Trebuchet MS" w:eastAsia="Arial Unicode MS" w:hAnsi="Trebuchet MS"/>
          <w:b/>
          <w:w w:val="0"/>
          <w:sz w:val="20"/>
          <w:szCs w:val="20"/>
        </w:rPr>
        <w:t>OLIVEIRA TRUST DISTRIBUIDORA DE TÍTULOS E VALORES MOBILIÁRIOS S.A.</w:t>
      </w:r>
      <w:r w:rsidRPr="002544DD">
        <w:rPr>
          <w:rFonts w:ascii="Trebuchet MS" w:eastAsia="Arial Unicode MS" w:hAnsi="Trebuchet MS"/>
          <w:w w:val="0"/>
          <w:sz w:val="20"/>
          <w:szCs w:val="20"/>
        </w:rPr>
        <w:t>, inscrita no CNPJ sob o nº 36.113.876/0004-34 (“</w:t>
      </w:r>
      <w:r w:rsidRPr="002544DD">
        <w:rPr>
          <w:rFonts w:ascii="Trebuchet MS" w:eastAsia="Arial Unicode MS" w:hAnsi="Trebuchet MS"/>
          <w:w w:val="0"/>
          <w:sz w:val="20"/>
          <w:szCs w:val="20"/>
          <w:u w:val="single"/>
        </w:rPr>
        <w:t>Termo de Securitização</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CRI</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Agente Fiduciário</w:t>
      </w:r>
      <w:r w:rsidRPr="002544DD">
        <w:rPr>
          <w:rFonts w:ascii="Trebuchet MS" w:eastAsia="Arial Unicode MS" w:hAnsi="Trebuchet MS"/>
          <w:w w:val="0"/>
          <w:sz w:val="20"/>
          <w:szCs w:val="20"/>
        </w:rPr>
        <w:t>” e “</w:t>
      </w:r>
      <w:r w:rsidRPr="002544DD">
        <w:rPr>
          <w:rFonts w:ascii="Trebuchet MS" w:eastAsia="Arial Unicode MS" w:hAnsi="Trebuchet MS"/>
          <w:w w:val="0"/>
          <w:sz w:val="20"/>
          <w:szCs w:val="20"/>
          <w:u w:val="single"/>
        </w:rPr>
        <w:t>Emissão</w:t>
      </w:r>
      <w:r w:rsidRPr="002544DD">
        <w:rPr>
          <w:rFonts w:ascii="Trebuchet MS" w:eastAsia="Arial Unicode MS" w:hAnsi="Trebuchet MS"/>
          <w:w w:val="0"/>
          <w:sz w:val="20"/>
          <w:szCs w:val="20"/>
        </w:rPr>
        <w:t xml:space="preserve">”, respectivamente); </w:t>
      </w:r>
    </w:p>
    <w:p w14:paraId="6BB5B86D" w14:textId="77777777" w:rsidR="00E131A9" w:rsidRPr="002544DD" w:rsidRDefault="00E131A9" w:rsidP="00E131A9">
      <w:pPr>
        <w:pStyle w:val="PargrafodaLista"/>
        <w:widowControl w:val="0"/>
        <w:spacing w:line="360" w:lineRule="auto"/>
        <w:ind w:left="0"/>
        <w:jc w:val="both"/>
        <w:rPr>
          <w:rFonts w:ascii="Trebuchet MS" w:eastAsia="Arial Unicode MS" w:hAnsi="Trebuchet MS"/>
          <w:w w:val="0"/>
          <w:sz w:val="20"/>
          <w:szCs w:val="20"/>
        </w:rPr>
      </w:pPr>
    </w:p>
    <w:p w14:paraId="35710BC9"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hAnsi="Trebuchet MS"/>
          <w:snapToGrid w:val="0"/>
          <w:sz w:val="20"/>
          <w:szCs w:val="20"/>
        </w:rPr>
        <w:t xml:space="preserve">os CRI foram objeto de </w:t>
      </w:r>
      <w:r w:rsidRPr="002544DD">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2544DD">
        <w:rPr>
          <w:rFonts w:ascii="Trebuchet MS" w:eastAsia="Arial Unicode MS" w:hAnsi="Trebuchet MS" w:cstheme="minorHAnsi"/>
          <w:sz w:val="20"/>
          <w:szCs w:val="20"/>
          <w:u w:val="single"/>
          <w:lang w:bidi="th-TH"/>
        </w:rPr>
        <w:t>Oferta</w:t>
      </w:r>
      <w:r w:rsidRPr="002544DD">
        <w:rPr>
          <w:rFonts w:ascii="Trebuchet MS" w:eastAsia="Arial Unicode MS" w:hAnsi="Trebuchet MS" w:cstheme="minorHAnsi"/>
          <w:sz w:val="20"/>
          <w:szCs w:val="20"/>
          <w:lang w:bidi="th-TH"/>
        </w:rPr>
        <w:t>”), nos termos da Resolução da CVM nº 160, de 13 de julho de 2022 (“</w:t>
      </w:r>
      <w:r w:rsidRPr="002544DD">
        <w:rPr>
          <w:rFonts w:ascii="Trebuchet MS" w:eastAsia="Arial Unicode MS" w:hAnsi="Trebuchet MS" w:cstheme="minorHAnsi"/>
          <w:sz w:val="20"/>
          <w:szCs w:val="20"/>
          <w:u w:val="single"/>
          <w:lang w:bidi="th-TH"/>
        </w:rPr>
        <w:t>Resolução CVM 160</w:t>
      </w:r>
      <w:r w:rsidRPr="002544DD">
        <w:rPr>
          <w:rFonts w:ascii="Trebuchet MS" w:eastAsia="Arial Unicode MS" w:hAnsi="Trebuchet MS" w:cstheme="minorHAnsi"/>
          <w:sz w:val="20"/>
          <w:szCs w:val="20"/>
          <w:lang w:bidi="th-TH"/>
        </w:rPr>
        <w:t>”)</w:t>
      </w:r>
      <w:r w:rsidRPr="002544DD">
        <w:rPr>
          <w:rFonts w:ascii="Trebuchet MS" w:hAnsi="Trebuchet MS"/>
          <w:snapToGrid w:val="0"/>
          <w:sz w:val="20"/>
          <w:szCs w:val="20"/>
        </w:rPr>
        <w:t xml:space="preserve">, a ser realizada e coordenada por instituição </w:t>
      </w:r>
      <w:r w:rsidRPr="002544DD">
        <w:rPr>
          <w:rFonts w:ascii="Trebuchet MS" w:hAnsi="Trebuchet MS" w:cs="Tahoma"/>
          <w:sz w:val="20"/>
          <w:szCs w:val="20"/>
        </w:rPr>
        <w:t>financeira integrante do sistema de distribuição de valores mobiliários</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Coordenador Líder</w:t>
      </w:r>
      <w:r w:rsidRPr="002544DD">
        <w:rPr>
          <w:rFonts w:ascii="Trebuchet MS" w:hAnsi="Trebuchet MS"/>
          <w:snapToGrid w:val="0"/>
          <w:sz w:val="20"/>
          <w:szCs w:val="20"/>
        </w:rPr>
        <w:t>”);</w:t>
      </w:r>
    </w:p>
    <w:p w14:paraId="4CDDDDEF" w14:textId="77777777" w:rsidR="00E131A9" w:rsidRPr="002544DD" w:rsidRDefault="00E131A9" w:rsidP="00E131A9">
      <w:pPr>
        <w:pStyle w:val="PargrafodaLista"/>
        <w:widowControl w:val="0"/>
        <w:spacing w:line="360" w:lineRule="auto"/>
        <w:ind w:left="0"/>
        <w:jc w:val="both"/>
        <w:rPr>
          <w:rFonts w:ascii="Trebuchet MS" w:eastAsia="Arial Unicode MS" w:hAnsi="Trebuchet MS"/>
          <w:w w:val="0"/>
          <w:sz w:val="20"/>
          <w:szCs w:val="20"/>
        </w:rPr>
      </w:pPr>
    </w:p>
    <w:p w14:paraId="7697F156"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as Emissoras são titulares de 75% (setenta e cinco por cento) das quotas de emissão da Fiduciante;</w:t>
      </w:r>
    </w:p>
    <w:p w14:paraId="3E127670" w14:textId="77777777" w:rsidR="00E131A9" w:rsidRPr="002544DD" w:rsidRDefault="00E131A9" w:rsidP="00E131A9">
      <w:pPr>
        <w:pStyle w:val="PargrafodaLista"/>
        <w:widowControl w:val="0"/>
        <w:spacing w:line="360" w:lineRule="auto"/>
        <w:ind w:left="0"/>
        <w:jc w:val="both"/>
        <w:rPr>
          <w:rFonts w:ascii="Trebuchet MS" w:eastAsia="Arial Unicode MS" w:hAnsi="Trebuchet MS"/>
          <w:w w:val="0"/>
          <w:sz w:val="20"/>
          <w:szCs w:val="20"/>
        </w:rPr>
      </w:pPr>
    </w:p>
    <w:p w14:paraId="65568CD0"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hAnsi="Trebuchet MS" w:cstheme="minorHAnsi"/>
          <w:sz w:val="20"/>
          <w:szCs w:val="20"/>
        </w:rPr>
        <w:t>a Fiduciante pretende desenvolver, nos termos da Lei nº 4.591, de 16 de dezembro de 1964, conforme alterada (“</w:t>
      </w:r>
      <w:r w:rsidRPr="002544DD">
        <w:rPr>
          <w:rFonts w:ascii="Trebuchet MS" w:hAnsi="Trebuchet MS" w:cstheme="minorHAnsi"/>
          <w:sz w:val="20"/>
          <w:szCs w:val="20"/>
          <w:u w:val="single"/>
        </w:rPr>
        <w:t>Lei nº 4.591/64</w:t>
      </w:r>
      <w:r w:rsidRPr="002544DD">
        <w:rPr>
          <w:rFonts w:ascii="Trebuchet MS" w:hAnsi="Trebuchet MS" w:cstheme="minorHAnsi"/>
          <w:sz w:val="20"/>
          <w:szCs w:val="20"/>
        </w:rPr>
        <w:t xml:space="preserve">”), o </w:t>
      </w:r>
      <w:r w:rsidRPr="002544DD">
        <w:rPr>
          <w:rFonts w:ascii="Trebuchet MS" w:hAnsi="Trebuchet MS"/>
          <w:bCs/>
          <w:sz w:val="20"/>
          <w:szCs w:val="20"/>
        </w:rPr>
        <w:t>empreendimento</w:t>
      </w:r>
      <w:r w:rsidRPr="002544DD">
        <w:rPr>
          <w:rFonts w:ascii="Trebuchet MS" w:eastAsia="Arial Unicode MS" w:hAnsi="Trebuchet MS" w:cstheme="minorHAnsi"/>
          <w:sz w:val="20"/>
          <w:szCs w:val="20"/>
          <w:lang w:bidi="th-TH"/>
        </w:rPr>
        <w:t xml:space="preserve"> imobiliário comercialmente denominado na modalidade de incorporação (“</w:t>
      </w:r>
      <w:r w:rsidRPr="002544DD">
        <w:rPr>
          <w:rFonts w:ascii="Trebuchet MS" w:eastAsia="Arial Unicode MS" w:hAnsi="Trebuchet MS" w:cstheme="minorHAnsi"/>
          <w:sz w:val="20"/>
          <w:szCs w:val="20"/>
          <w:u w:val="single"/>
          <w:lang w:bidi="th-TH"/>
        </w:rPr>
        <w:t>Empreendimento Imobiliário</w:t>
      </w:r>
      <w:r w:rsidRPr="002544DD">
        <w:rPr>
          <w:rFonts w:ascii="Trebuchet MS" w:eastAsia="Arial Unicode MS" w:hAnsi="Trebuchet MS" w:cstheme="minorHAnsi"/>
          <w:sz w:val="20"/>
          <w:szCs w:val="20"/>
          <w:lang w:bidi="th-TH"/>
        </w:rPr>
        <w:t>”)</w:t>
      </w:r>
      <w:r w:rsidRPr="002544DD">
        <w:rPr>
          <w:rFonts w:ascii="Trebuchet MS" w:hAnsi="Trebuchet MS" w:cstheme="minorHAnsi"/>
          <w:sz w:val="20"/>
          <w:szCs w:val="20"/>
        </w:rPr>
        <w:t xml:space="preserve">, sobre os imóveis, de propriedade da Fiduciária, </w:t>
      </w:r>
      <w:r w:rsidRPr="002544DD">
        <w:rPr>
          <w:rFonts w:ascii="Trebuchet MS" w:hAnsi="Trebuchet MS" w:cs="Calibri"/>
          <w:bCs/>
          <w:sz w:val="20"/>
          <w:szCs w:val="20"/>
        </w:rPr>
        <w:t>matriculados sob o n° 86.014, 86.015 e 225.947, todas junto a</w:t>
      </w:r>
      <w:r w:rsidRPr="002544DD">
        <w:rPr>
          <w:rFonts w:ascii="Trebuchet MS" w:hAnsi="Trebuchet MS" w:cstheme="minorHAnsi"/>
          <w:sz w:val="20"/>
          <w:szCs w:val="20"/>
        </w:rPr>
        <w:t xml:space="preserve">o </w:t>
      </w:r>
      <w:r w:rsidRPr="002544DD">
        <w:rPr>
          <w:rFonts w:ascii="Trebuchet MS" w:hAnsi="Trebuchet MS" w:cstheme="minorHAnsi"/>
          <w:sz w:val="20"/>
          <w:szCs w:val="20"/>
          <w:lang w:bidi="th-TH"/>
        </w:rPr>
        <w:t>14</w:t>
      </w:r>
      <w:r w:rsidRPr="002544DD">
        <w:rPr>
          <w:rFonts w:ascii="Trebuchet MS" w:hAnsi="Trebuchet MS" w:cstheme="minorHAnsi"/>
          <w:sz w:val="20"/>
          <w:szCs w:val="20"/>
        </w:rPr>
        <w:t>º Cartório de Registro de Imóveis da Comarca de São Paulo, localizado na cidade de São Paulo, estado de São Paulo (“</w:t>
      </w:r>
      <w:r w:rsidRPr="002544DD">
        <w:rPr>
          <w:rFonts w:ascii="Trebuchet MS" w:hAnsi="Trebuchet MS" w:cstheme="minorHAnsi"/>
          <w:sz w:val="20"/>
          <w:szCs w:val="20"/>
          <w:u w:val="single"/>
        </w:rPr>
        <w:t>Imóvel Originário</w:t>
      </w:r>
      <w:r w:rsidRPr="002544DD">
        <w:rPr>
          <w:rFonts w:ascii="Trebuchet MS" w:hAnsi="Trebuchet MS" w:cstheme="minorHAnsi"/>
          <w:sz w:val="20"/>
          <w:szCs w:val="20"/>
        </w:rPr>
        <w:t xml:space="preserve">”). O Empreendimento Imobiliário será composto de </w:t>
      </w:r>
      <w:r w:rsidRPr="002544DD">
        <w:rPr>
          <w:rFonts w:ascii="Trebuchet MS" w:hAnsi="Trebuchet MS" w:cstheme="minorHAnsi"/>
          <w:sz w:val="20"/>
          <w:szCs w:val="20"/>
          <w:lang w:bidi="th-TH"/>
        </w:rPr>
        <w:t>[</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 ([</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w:t>
      </w:r>
      <w:r w:rsidRPr="002544DD">
        <w:rPr>
          <w:rFonts w:ascii="Trebuchet MS" w:hAnsi="Trebuchet MS" w:cstheme="minorHAnsi"/>
          <w:sz w:val="20"/>
          <w:szCs w:val="20"/>
        </w:rPr>
        <w:t xml:space="preserve"> unidades autônomas e respectivas áreas comuns a elas vinculadas, sendo certo que parte de tais unidades autônomas serão objeto da presente garantia;</w:t>
      </w:r>
    </w:p>
    <w:p w14:paraId="4464F781" w14:textId="77777777" w:rsidR="00E131A9" w:rsidRPr="002544DD" w:rsidRDefault="00E131A9" w:rsidP="00E131A9">
      <w:pPr>
        <w:widowControl w:val="0"/>
        <w:spacing w:line="360" w:lineRule="auto"/>
        <w:jc w:val="both"/>
        <w:rPr>
          <w:rFonts w:ascii="Trebuchet MS" w:eastAsia="Arial Unicode MS" w:hAnsi="Trebuchet MS"/>
          <w:w w:val="0"/>
          <w:sz w:val="20"/>
          <w:szCs w:val="20"/>
        </w:rPr>
      </w:pPr>
    </w:p>
    <w:p w14:paraId="7077F7F0"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 xml:space="preserve">em garantia </w:t>
      </w:r>
      <w:r w:rsidRPr="002544DD">
        <w:rPr>
          <w:rFonts w:ascii="Trebuchet MS" w:hAnsi="Trebuchet MS" w:cstheme="minorHAnsi"/>
          <w:sz w:val="20"/>
          <w:szCs w:val="20"/>
          <w:lang w:bidi="th-TH"/>
        </w:rPr>
        <w:t>ao fiel, integral e pontual pagamento</w:t>
      </w:r>
      <w:r w:rsidRPr="002544DD">
        <w:rPr>
          <w:rFonts w:ascii="Trebuchet MS" w:hAnsi="Trebuchet MS"/>
          <w:sz w:val="20"/>
          <w:szCs w:val="20"/>
        </w:rPr>
        <w:t xml:space="preserve"> (i) </w:t>
      </w:r>
      <w:r w:rsidRPr="002544DD">
        <w:rPr>
          <w:rFonts w:ascii="Trebuchet MS" w:hAnsi="Trebuchet MS" w:cstheme="minorHAnsi"/>
          <w:sz w:val="20"/>
          <w:szCs w:val="20"/>
          <w:lang w:bidi="th-TH"/>
        </w:rPr>
        <w:t xml:space="preserve">de todas as obrigações assumidas pelas </w:t>
      </w:r>
      <w:r w:rsidRPr="002544DD">
        <w:rPr>
          <w:rFonts w:ascii="Trebuchet MS" w:hAnsi="Trebuchet MS"/>
          <w:sz w:val="20"/>
          <w:szCs w:val="20"/>
        </w:rPr>
        <w:t>Emissoras</w:t>
      </w:r>
      <w:r w:rsidRPr="002544DD">
        <w:rPr>
          <w:rFonts w:ascii="Trebuchet MS" w:hAnsi="Trebuchet MS" w:cstheme="minorHAnsi"/>
          <w:sz w:val="20"/>
          <w:szCs w:val="20"/>
          <w:lang w:bidi="th-TH"/>
        </w:rPr>
        <w:t xml:space="preserve"> por ocasião da emissão das Notas Comerciais, incluindo, mas não se limitando, ao adimplemento das obrigações </w:t>
      </w:r>
      <w:r w:rsidRPr="002544DD">
        <w:rPr>
          <w:rFonts w:ascii="Trebuchet MS" w:hAnsi="Trebuchet MS" w:cstheme="minorHAnsi"/>
          <w:bCs/>
          <w:sz w:val="20"/>
          <w:szCs w:val="20"/>
          <w:lang w:bidi="th-TH"/>
        </w:rPr>
        <w:t>pecuniárias</w:t>
      </w:r>
      <w:r w:rsidRPr="002544DD">
        <w:rPr>
          <w:rFonts w:ascii="Trebuchet MS" w:hAnsi="Trebuchet MS" w:cstheme="minorHAnsi"/>
          <w:sz w:val="20"/>
          <w:szCs w:val="20"/>
          <w:lang w:bidi="th-TH"/>
        </w:rPr>
        <w:t xml:space="preserve">, principais ou acessórias, tais como os montantes devidos a título do Valor Nominal Unitário, da Remuneração e dos Encargos Moratórios relativos às Notas Comerciais (conforme definidos nas Escrituras de Emissão Notas Comerciais), bem como a </w:t>
      </w:r>
      <w:r w:rsidRPr="002544DD">
        <w:rPr>
          <w:rFonts w:ascii="Trebuchet MS" w:hAnsi="Trebuchet MS" w:cstheme="minorHAnsi"/>
          <w:sz w:val="20"/>
          <w:szCs w:val="20"/>
          <w:lang w:bidi="th-TH"/>
        </w:rPr>
        <w:lastRenderedPageBreak/>
        <w:t>qualquer dos demais Documentos da Operação (abaixo definidos), quando devidos, seja nas respectivas datas de pagamento ou em decorrência de Vencimento Antecipado, conforme definido nas Notas Comerciais</w:t>
      </w:r>
      <w:r w:rsidRPr="002544DD">
        <w:rPr>
          <w:rFonts w:ascii="Trebuchet MS" w:hAnsi="Trebuchet MS"/>
          <w:sz w:val="20"/>
          <w:szCs w:val="20"/>
        </w:rPr>
        <w:t>; e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dos custos e despesas incorridos e a serem incorridos em relação à emissão dos CRI e ao Patrimônio Separado </w:t>
      </w:r>
      <w:r w:rsidRPr="002544DD">
        <w:rPr>
          <w:rFonts w:ascii="Trebuchet MS" w:hAnsi="Trebuchet MS" w:cstheme="minorHAnsi"/>
          <w:sz w:val="20"/>
          <w:szCs w:val="20"/>
          <w:lang w:bidi="th-TH"/>
        </w:rPr>
        <w:t>(conforme definidos nas Escrituras de Emissão Notas Comerciais)</w:t>
      </w:r>
      <w:r w:rsidRPr="002544DD">
        <w:rPr>
          <w:rFonts w:ascii="Trebuchet MS" w:hAnsi="Trebuchet MS"/>
          <w:sz w:val="20"/>
          <w:szCs w:val="20"/>
        </w:rPr>
        <w:t xml:space="preserve">, que sejam de responsabilidade da Fiduciária, bem como em relação à cobrança dos créditos imobiliários lastro dos CRI e excussão das Garantias </w:t>
      </w:r>
      <w:r w:rsidRPr="002544DD">
        <w:rPr>
          <w:rFonts w:ascii="Trebuchet MS" w:hAnsi="Trebuchet MS" w:cstheme="minorHAnsi"/>
          <w:sz w:val="20"/>
          <w:szCs w:val="20"/>
          <w:lang w:bidi="th-TH"/>
        </w:rPr>
        <w:t>(conforme definidas nas Escrituras de Emissão Notas Comerciais)</w:t>
      </w:r>
      <w:r w:rsidRPr="002544DD">
        <w:rPr>
          <w:rFonts w:ascii="Trebuchet MS" w:hAnsi="Trebuchet MS"/>
          <w:sz w:val="20"/>
          <w:szCs w:val="20"/>
        </w:rPr>
        <w:t>, incluindo, mas não se limitando, a penas convencionais, honorários advocatícios, custas e despesas judiciais ou extrajudiciais, efetivamente comprovados</w:t>
      </w:r>
      <w:r w:rsidRPr="002544DD" w:rsidDel="00001FA4">
        <w:rPr>
          <w:rFonts w:ascii="Trebuchet MS" w:eastAsia="Arial Unicode MS" w:hAnsi="Trebuchet MS"/>
          <w:w w:val="0"/>
          <w:sz w:val="20"/>
          <w:szCs w:val="20"/>
        </w:rPr>
        <w:t xml:space="preserve"> </w:t>
      </w:r>
      <w:r w:rsidRPr="002544DD">
        <w:rPr>
          <w:rFonts w:ascii="Trebuchet MS" w:eastAsia="Arial Unicode MS" w:hAnsi="Trebuchet MS"/>
          <w:w w:val="0"/>
          <w:sz w:val="20"/>
          <w:szCs w:val="20"/>
        </w:rPr>
        <w:t>(as “</w:t>
      </w:r>
      <w:r w:rsidRPr="002544DD">
        <w:rPr>
          <w:rFonts w:ascii="Trebuchet MS" w:eastAsia="Arial Unicode MS" w:hAnsi="Trebuchet MS"/>
          <w:w w:val="0"/>
          <w:sz w:val="20"/>
          <w:szCs w:val="20"/>
          <w:u w:val="single"/>
        </w:rPr>
        <w:t>Obrigações Garantidas</w:t>
      </w:r>
      <w:r w:rsidRPr="002544DD">
        <w:rPr>
          <w:rFonts w:ascii="Trebuchet MS" w:eastAsia="Arial Unicode MS" w:hAnsi="Trebuchet MS"/>
          <w:w w:val="0"/>
          <w:sz w:val="20"/>
          <w:szCs w:val="20"/>
        </w:rPr>
        <w:t xml:space="preserve">”) </w:t>
      </w:r>
      <w:r w:rsidRPr="002544DD">
        <w:rPr>
          <w:rFonts w:ascii="Trebuchet MS" w:hAnsi="Trebuchet MS" w:cstheme="minorHAnsi"/>
          <w:sz w:val="20"/>
          <w:szCs w:val="20"/>
        </w:rPr>
        <w:t xml:space="preserve">a </w:t>
      </w:r>
      <w:r w:rsidRPr="002544DD">
        <w:rPr>
          <w:rFonts w:ascii="Trebuchet MS" w:hAnsi="Trebuchet MS"/>
          <w:bCs/>
          <w:sz w:val="20"/>
          <w:szCs w:val="20"/>
        </w:rPr>
        <w:t>Fiduciante</w:t>
      </w:r>
      <w:r w:rsidRPr="002544DD">
        <w:rPr>
          <w:rFonts w:ascii="Trebuchet MS" w:hAnsi="Trebuchet MS" w:cstheme="minorHAnsi"/>
          <w:sz w:val="20"/>
          <w:szCs w:val="20"/>
        </w:rPr>
        <w:t xml:space="preserve"> pretende constituir alienação fiduciária de </w:t>
      </w:r>
      <w:r w:rsidRPr="002544DD">
        <w:rPr>
          <w:rFonts w:ascii="Trebuchet MS" w:hAnsi="Trebuchet MS"/>
          <w:sz w:val="20"/>
          <w:szCs w:val="20"/>
        </w:rPr>
        <w:t>determinada fração ideal do Imóvel Originário, correspondente aos Imóveis (conforme abaixo definido),</w:t>
      </w:r>
      <w:r w:rsidRPr="002544DD">
        <w:rPr>
          <w:rFonts w:ascii="Trebuchet MS" w:hAnsi="Trebuchet MS" w:cstheme="minorHAnsi"/>
          <w:sz w:val="20"/>
          <w:szCs w:val="20"/>
        </w:rPr>
        <w:t xml:space="preserve"> à </w:t>
      </w:r>
      <w:proofErr w:type="spellStart"/>
      <w:r w:rsidRPr="002544DD">
        <w:rPr>
          <w:rFonts w:ascii="Trebuchet MS" w:hAnsi="Trebuchet MS" w:cstheme="minorHAnsi"/>
          <w:sz w:val="20"/>
          <w:szCs w:val="20"/>
        </w:rPr>
        <w:t>Securitizadora</w:t>
      </w:r>
      <w:proofErr w:type="spellEnd"/>
      <w:r w:rsidRPr="002544DD">
        <w:rPr>
          <w:rFonts w:ascii="Trebuchet MS" w:hAnsi="Trebuchet MS" w:cstheme="minorHAnsi"/>
          <w:sz w:val="20"/>
          <w:szCs w:val="20"/>
        </w:rPr>
        <w:t>, nos termos deste Contrato</w:t>
      </w:r>
      <w:r w:rsidRPr="002544DD">
        <w:rPr>
          <w:rFonts w:ascii="Trebuchet MS" w:hAnsi="Trebuchet MS" w:cs="Tahoma"/>
          <w:sz w:val="20"/>
          <w:szCs w:val="20"/>
        </w:rPr>
        <w:t>, entre outras garantias que foram ou serão, conforme o caso, outorgadas</w:t>
      </w:r>
      <w:r w:rsidRPr="002544DD">
        <w:rPr>
          <w:rFonts w:ascii="Trebuchet MS" w:eastAsia="Arial Unicode MS" w:hAnsi="Trebuchet MS"/>
          <w:w w:val="0"/>
          <w:sz w:val="20"/>
          <w:szCs w:val="20"/>
        </w:rPr>
        <w:t xml:space="preserve">; </w:t>
      </w:r>
    </w:p>
    <w:p w14:paraId="456F977E" w14:textId="77777777" w:rsidR="00E131A9" w:rsidRPr="002544DD" w:rsidRDefault="00E131A9" w:rsidP="00E131A9">
      <w:pPr>
        <w:widowControl w:val="0"/>
        <w:spacing w:line="360" w:lineRule="auto"/>
        <w:jc w:val="both"/>
        <w:rPr>
          <w:rFonts w:ascii="Trebuchet MS" w:eastAsia="Arial Unicode MS" w:hAnsi="Trebuchet MS"/>
          <w:w w:val="0"/>
          <w:sz w:val="20"/>
          <w:szCs w:val="20"/>
        </w:rPr>
      </w:pPr>
    </w:p>
    <w:p w14:paraId="6513866D"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por “Documentos da Operação” entende-se (i) este Contrato, (</w:t>
      </w:r>
      <w:proofErr w:type="spellStart"/>
      <w:r w:rsidRPr="002544DD">
        <w:rPr>
          <w:rFonts w:ascii="Trebuchet MS" w:eastAsia="Arial Unicode MS" w:hAnsi="Trebuchet MS"/>
          <w:w w:val="0"/>
          <w:sz w:val="20"/>
          <w:szCs w:val="20"/>
        </w:rPr>
        <w:t>ii</w:t>
      </w:r>
      <w:proofErr w:type="spellEnd"/>
      <w:r w:rsidRPr="002544DD">
        <w:rPr>
          <w:rFonts w:ascii="Trebuchet MS" w:eastAsia="Arial Unicode MS" w:hAnsi="Trebuchet MS"/>
          <w:w w:val="0"/>
          <w:sz w:val="20"/>
          <w:szCs w:val="20"/>
        </w:rPr>
        <w:t xml:space="preserve">) as </w:t>
      </w:r>
      <w:r w:rsidRPr="002544DD">
        <w:rPr>
          <w:rFonts w:ascii="Trebuchet MS" w:hAnsi="Trebuchet MS" w:cstheme="minorHAnsi"/>
          <w:sz w:val="20"/>
          <w:szCs w:val="20"/>
          <w:lang w:bidi="th-TH"/>
        </w:rPr>
        <w:t>Escrituras de Emissão Notas Comerciais, (</w:t>
      </w:r>
      <w:proofErr w:type="spellStart"/>
      <w:r w:rsidRPr="002544DD">
        <w:rPr>
          <w:rFonts w:ascii="Trebuchet MS" w:hAnsi="Trebuchet MS" w:cstheme="minorHAnsi"/>
          <w:sz w:val="20"/>
          <w:szCs w:val="20"/>
          <w:lang w:bidi="th-TH"/>
        </w:rPr>
        <w:t>iii</w:t>
      </w:r>
      <w:proofErr w:type="spellEnd"/>
      <w:r w:rsidRPr="002544DD">
        <w:rPr>
          <w:rFonts w:ascii="Trebuchet MS" w:hAnsi="Trebuchet MS" w:cstheme="minorHAnsi"/>
          <w:sz w:val="20"/>
          <w:szCs w:val="20"/>
          <w:lang w:bidi="th-TH"/>
        </w:rPr>
        <w:t>) o Termo de Securitização, (</w:t>
      </w:r>
      <w:proofErr w:type="spellStart"/>
      <w:r w:rsidRPr="002544DD">
        <w:rPr>
          <w:rFonts w:ascii="Trebuchet MS" w:hAnsi="Trebuchet MS" w:cstheme="minorHAnsi"/>
          <w:sz w:val="20"/>
          <w:szCs w:val="20"/>
          <w:lang w:bidi="th-TH"/>
        </w:rPr>
        <w:t>iv</w:t>
      </w:r>
      <w:proofErr w:type="spellEnd"/>
      <w:r w:rsidRPr="002544DD">
        <w:rPr>
          <w:rFonts w:ascii="Trebuchet MS" w:hAnsi="Trebuchet MS" w:cstheme="minorHAnsi"/>
          <w:sz w:val="20"/>
          <w:szCs w:val="20"/>
          <w:lang w:bidi="th-TH"/>
        </w:rPr>
        <w:t xml:space="preserve">) </w:t>
      </w:r>
      <w:r w:rsidRPr="002544DD">
        <w:rPr>
          <w:rFonts w:ascii="Trebuchet MS" w:hAnsi="Trebuchet MS"/>
          <w:snapToGrid w:val="0"/>
          <w:sz w:val="20"/>
          <w:szCs w:val="20"/>
        </w:rPr>
        <w:t xml:space="preserve">o </w:t>
      </w:r>
      <w:r w:rsidRPr="002544DD">
        <w:rPr>
          <w:rFonts w:ascii="Trebuchet MS" w:hAnsi="Trebuchet MS"/>
          <w:sz w:val="20"/>
          <w:szCs w:val="20"/>
        </w:rPr>
        <w:t>“</w:t>
      </w:r>
      <w:r w:rsidRPr="002544DD">
        <w:rPr>
          <w:rFonts w:ascii="Trebuchet MS" w:hAnsi="Trebuchet MS"/>
          <w:i/>
          <w:sz w:val="20"/>
          <w:szCs w:val="20"/>
        </w:rPr>
        <w:t xml:space="preserve">Instrumento Particular de Contrato de Coordenação, Colocação e Distribuição Pública, de Certificados de Recebíveis Imobiliários, Sob Regime de Garantia Firme de Distribuição, da </w:t>
      </w:r>
      <w:r w:rsidRPr="002544DD">
        <w:rPr>
          <w:rFonts w:ascii="Trebuchet MS" w:hAnsi="Trebuchet MS" w:cs="Trebuchet MS"/>
          <w:i/>
          <w:sz w:val="20"/>
          <w:szCs w:val="20"/>
        </w:rPr>
        <w:t>121</w:t>
      </w:r>
      <w:r w:rsidRPr="002544DD">
        <w:rPr>
          <w:rFonts w:ascii="Trebuchet MS" w:hAnsi="Trebuchet MS"/>
          <w:i/>
          <w:sz w:val="20"/>
          <w:szCs w:val="20"/>
        </w:rPr>
        <w:t xml:space="preserve">ª Emissão, em Série Única, da </w:t>
      </w:r>
      <w:proofErr w:type="spellStart"/>
      <w:r w:rsidRPr="002544DD">
        <w:rPr>
          <w:rFonts w:ascii="Trebuchet MS" w:hAnsi="Trebuchet MS" w:cs="Tahoma"/>
          <w:i/>
          <w:sz w:val="20"/>
          <w:szCs w:val="20"/>
        </w:rPr>
        <w:t>True</w:t>
      </w:r>
      <w:proofErr w:type="spellEnd"/>
      <w:r w:rsidRPr="002544DD">
        <w:rPr>
          <w:rFonts w:ascii="Trebuchet MS" w:hAnsi="Trebuchet MS" w:cs="Tahoma"/>
          <w:i/>
          <w:sz w:val="20"/>
          <w:szCs w:val="20"/>
        </w:rPr>
        <w:t xml:space="preserve"> </w:t>
      </w:r>
      <w:proofErr w:type="spellStart"/>
      <w:r w:rsidRPr="002544DD">
        <w:rPr>
          <w:rFonts w:ascii="Trebuchet MS" w:hAnsi="Trebuchet MS" w:cs="Tahoma"/>
          <w:i/>
          <w:sz w:val="20"/>
          <w:szCs w:val="20"/>
        </w:rPr>
        <w:t>Securitizadora</w:t>
      </w:r>
      <w:proofErr w:type="spellEnd"/>
      <w:r w:rsidRPr="002544DD">
        <w:rPr>
          <w:rFonts w:ascii="Trebuchet MS" w:hAnsi="Trebuchet MS" w:cs="Tahoma"/>
          <w:i/>
          <w:sz w:val="20"/>
          <w:szCs w:val="20"/>
        </w:rPr>
        <w:t xml:space="preserve"> S.A</w:t>
      </w:r>
      <w:r w:rsidRPr="002544DD">
        <w:rPr>
          <w:rFonts w:ascii="Trebuchet MS" w:hAnsi="Trebuchet MS" w:cs="Tahoma"/>
          <w:iCs/>
          <w:sz w:val="20"/>
          <w:szCs w:val="20"/>
        </w:rPr>
        <w:t>.</w:t>
      </w:r>
      <w:r w:rsidRPr="002544DD">
        <w:rPr>
          <w:rFonts w:ascii="Trebuchet MS" w:hAnsi="Trebuchet MS"/>
          <w:iCs/>
          <w:sz w:val="20"/>
          <w:szCs w:val="20"/>
        </w:rPr>
        <w:t>”</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Contrato de Distribuição</w:t>
      </w:r>
      <w:r w:rsidRPr="002544DD">
        <w:rPr>
          <w:rFonts w:ascii="Trebuchet MS" w:hAnsi="Trebuchet MS"/>
          <w:snapToGrid w:val="0"/>
          <w:sz w:val="20"/>
          <w:szCs w:val="20"/>
        </w:rPr>
        <w:t xml:space="preserve">”), (v) </w:t>
      </w:r>
      <w:r w:rsidRPr="002544DD">
        <w:rPr>
          <w:rFonts w:ascii="Trebuchet MS" w:hAnsi="Trebuchet MS"/>
          <w:sz w:val="20"/>
          <w:szCs w:val="20"/>
        </w:rPr>
        <w:t>o “</w:t>
      </w:r>
      <w:r w:rsidRPr="002544DD">
        <w:rPr>
          <w:rFonts w:ascii="Trebuchet MS" w:hAnsi="Trebuchet MS"/>
          <w:i/>
          <w:sz w:val="20"/>
          <w:szCs w:val="20"/>
        </w:rPr>
        <w:t>Instrumento Particular de Alienação Fiduciária de Quotas em Garantia e Outras Avenças</w:t>
      </w:r>
      <w:r w:rsidRPr="002544DD">
        <w:rPr>
          <w:rFonts w:ascii="Trebuchet MS" w:hAnsi="Trebuchet MS"/>
          <w:sz w:val="20"/>
          <w:szCs w:val="20"/>
        </w:rPr>
        <w:t>”</w:t>
      </w:r>
      <w:r w:rsidRPr="002544DD">
        <w:rPr>
          <w:rFonts w:ascii="Trebuchet MS" w:hAnsi="Trebuchet MS"/>
          <w:snapToGrid w:val="0"/>
          <w:sz w:val="20"/>
          <w:szCs w:val="20"/>
        </w:rPr>
        <w:t>, celebrado pelas Emissoras, Fiduciária, a Kallas e Fiduciante (“</w:t>
      </w:r>
      <w:r w:rsidRPr="002544DD">
        <w:rPr>
          <w:rFonts w:ascii="Trebuchet MS" w:hAnsi="Trebuchet MS"/>
          <w:snapToGrid w:val="0"/>
          <w:sz w:val="20"/>
          <w:szCs w:val="20"/>
          <w:u w:val="single"/>
        </w:rPr>
        <w:t>Contrato de Alienação Fiduciária de Quotas Tamarindo</w:t>
      </w:r>
      <w:r w:rsidRPr="002544DD">
        <w:rPr>
          <w:rFonts w:ascii="Trebuchet MS" w:hAnsi="Trebuchet MS"/>
          <w:snapToGrid w:val="0"/>
          <w:sz w:val="20"/>
          <w:szCs w:val="20"/>
        </w:rPr>
        <w:t xml:space="preserve">”), (vi) o </w:t>
      </w:r>
      <w:r w:rsidRPr="002544DD">
        <w:rPr>
          <w:rFonts w:ascii="Trebuchet MS" w:hAnsi="Trebuchet MS"/>
          <w:bCs/>
          <w:sz w:val="20"/>
          <w:szCs w:val="20"/>
        </w:rPr>
        <w:t>“</w:t>
      </w:r>
      <w:r w:rsidRPr="002544DD">
        <w:rPr>
          <w:rFonts w:ascii="Trebuchet MS" w:hAnsi="Trebuchet MS"/>
          <w:i/>
          <w:snapToGrid w:val="0"/>
          <w:sz w:val="20"/>
          <w:szCs w:val="20"/>
        </w:rPr>
        <w:t>Instrumento Particular de Alienação Fiduciária em Garantia de Imóveis e Outras Avenças</w:t>
      </w:r>
      <w:r w:rsidRPr="002544DD">
        <w:rPr>
          <w:rFonts w:ascii="Trebuchet MS" w:hAnsi="Trebuchet MS"/>
          <w:snapToGrid w:val="0"/>
          <w:sz w:val="20"/>
          <w:szCs w:val="20"/>
        </w:rPr>
        <w:t>” celebrado pelas Emissoras, Kallas, Fiduciária e Fiduciante (“</w:t>
      </w:r>
      <w:r w:rsidRPr="002544DD">
        <w:rPr>
          <w:rFonts w:ascii="Trebuchet MS" w:hAnsi="Trebuchet MS"/>
          <w:snapToGrid w:val="0"/>
          <w:sz w:val="20"/>
          <w:szCs w:val="20"/>
          <w:u w:val="single"/>
        </w:rPr>
        <w:t>Contrato de Alienação Fiduciária Terreno</w:t>
      </w:r>
      <w:r w:rsidRPr="002544DD">
        <w:rPr>
          <w:rFonts w:ascii="Trebuchet MS" w:hAnsi="Trebuchet MS"/>
          <w:snapToGrid w:val="0"/>
          <w:sz w:val="20"/>
          <w:szCs w:val="20"/>
        </w:rPr>
        <w:t>”), (</w:t>
      </w:r>
      <w:proofErr w:type="spellStart"/>
      <w:r w:rsidRPr="002544DD">
        <w:rPr>
          <w:rFonts w:ascii="Trebuchet MS" w:hAnsi="Trebuchet MS"/>
          <w:snapToGrid w:val="0"/>
          <w:sz w:val="20"/>
          <w:szCs w:val="20"/>
        </w:rPr>
        <w:t>vii</w:t>
      </w:r>
      <w:proofErr w:type="spellEnd"/>
      <w:r w:rsidRPr="002544DD">
        <w:rPr>
          <w:rFonts w:ascii="Trebuchet MS" w:hAnsi="Trebuchet MS"/>
          <w:snapToGrid w:val="0"/>
          <w:sz w:val="20"/>
          <w:szCs w:val="20"/>
        </w:rPr>
        <w:t xml:space="preserve">) o </w:t>
      </w:r>
      <w:r w:rsidRPr="002544DD">
        <w:rPr>
          <w:rFonts w:ascii="Trebuchet MS" w:hAnsi="Trebuchet MS"/>
          <w:bCs/>
          <w:sz w:val="20"/>
          <w:szCs w:val="20"/>
        </w:rPr>
        <w:t>“</w:t>
      </w:r>
      <w:r w:rsidRPr="002544DD">
        <w:rPr>
          <w:rFonts w:ascii="Trebuchet MS" w:hAnsi="Trebuchet MS"/>
          <w:bCs/>
          <w:i/>
          <w:iCs/>
          <w:sz w:val="20"/>
          <w:szCs w:val="20"/>
        </w:rPr>
        <w:t>Instrumento Particular de Cessão Fiduciária de Direitos Creditórios Outras Avenças</w:t>
      </w:r>
      <w:r w:rsidRPr="002544DD">
        <w:rPr>
          <w:rFonts w:ascii="Trebuchet MS" w:hAnsi="Trebuchet MS"/>
          <w:snapToGrid w:val="0"/>
          <w:sz w:val="20"/>
          <w:szCs w:val="20"/>
        </w:rPr>
        <w:t>” que será celebrado pelas Emissoras, Fiduciária, Kallas e Fiduciante (“</w:t>
      </w:r>
      <w:r w:rsidRPr="002544DD">
        <w:rPr>
          <w:rFonts w:ascii="Trebuchet MS" w:hAnsi="Trebuchet MS"/>
          <w:snapToGrid w:val="0"/>
          <w:sz w:val="20"/>
          <w:szCs w:val="20"/>
          <w:u w:val="single"/>
        </w:rPr>
        <w:t>Contrato de Cessão Fiduciária</w:t>
      </w:r>
      <w:r w:rsidRPr="002544DD">
        <w:rPr>
          <w:rFonts w:ascii="Trebuchet MS" w:hAnsi="Trebuchet MS"/>
          <w:snapToGrid w:val="0"/>
          <w:sz w:val="20"/>
          <w:szCs w:val="20"/>
        </w:rPr>
        <w:t xml:space="preserve">”), </w:t>
      </w:r>
      <w:r w:rsidRPr="002544DD">
        <w:rPr>
          <w:rFonts w:ascii="Trebuchet MS" w:hAnsi="Trebuchet MS"/>
          <w:sz w:val="20"/>
          <w:szCs w:val="20"/>
        </w:rPr>
        <w:t>(</w:t>
      </w:r>
      <w:proofErr w:type="spellStart"/>
      <w:r w:rsidRPr="002544DD">
        <w:rPr>
          <w:rFonts w:ascii="Trebuchet MS" w:hAnsi="Trebuchet MS"/>
          <w:sz w:val="20"/>
          <w:szCs w:val="20"/>
        </w:rPr>
        <w:t>viii</w:t>
      </w:r>
      <w:proofErr w:type="spellEnd"/>
      <w:r w:rsidRPr="002544DD">
        <w:rPr>
          <w:rFonts w:ascii="Trebuchet MS" w:hAnsi="Trebuchet MS"/>
          <w:sz w:val="20"/>
          <w:szCs w:val="20"/>
        </w:rPr>
        <w:t>) o “</w:t>
      </w:r>
      <w:r w:rsidRPr="002544DD">
        <w:rPr>
          <w:rFonts w:ascii="Trebuchet MS" w:hAnsi="Trebuchet MS"/>
          <w:i/>
          <w:sz w:val="20"/>
          <w:szCs w:val="20"/>
        </w:rPr>
        <w:t>Instrumento Particular de Alienação Fiduciária de Quotas em Garantia e Outras Avenças</w:t>
      </w:r>
      <w:r w:rsidRPr="002544DD">
        <w:rPr>
          <w:rFonts w:ascii="Trebuchet MS" w:hAnsi="Trebuchet MS"/>
          <w:sz w:val="20"/>
          <w:szCs w:val="20"/>
        </w:rPr>
        <w:t>”</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Contrato de Alienação Fiduciária de Quotas P3BR</w:t>
      </w:r>
      <w:r w:rsidRPr="002544DD">
        <w:rPr>
          <w:rFonts w:ascii="Trebuchet MS" w:hAnsi="Trebuchet MS"/>
          <w:snapToGrid w:val="0"/>
          <w:sz w:val="20"/>
          <w:szCs w:val="20"/>
        </w:rPr>
        <w:t>”), (</w:t>
      </w:r>
      <w:proofErr w:type="spellStart"/>
      <w:r w:rsidRPr="002544DD">
        <w:rPr>
          <w:rFonts w:ascii="Trebuchet MS" w:hAnsi="Trebuchet MS"/>
          <w:snapToGrid w:val="0"/>
          <w:sz w:val="20"/>
          <w:szCs w:val="20"/>
        </w:rPr>
        <w:t>ix</w:t>
      </w:r>
      <w:proofErr w:type="spellEnd"/>
      <w:r w:rsidRPr="002544DD">
        <w:rPr>
          <w:rFonts w:ascii="Trebuchet MS" w:hAnsi="Trebuchet MS"/>
          <w:snapToGrid w:val="0"/>
          <w:sz w:val="20"/>
          <w:szCs w:val="20"/>
        </w:rPr>
        <w:t>) os boletins de subscrição dos CRI e das Notas Comerciais CRI; (x) as declarações de investidor profissional; e (xi) os demais instrumentos celebrados no âmbito da Emissão</w:t>
      </w:r>
      <w:r w:rsidRPr="002544DD">
        <w:rPr>
          <w:rFonts w:ascii="Trebuchet MS" w:eastAsia="Arial Unicode MS" w:hAnsi="Trebuchet MS"/>
          <w:w w:val="0"/>
          <w:sz w:val="20"/>
          <w:szCs w:val="20"/>
        </w:rPr>
        <w:t xml:space="preserve">; </w:t>
      </w:r>
    </w:p>
    <w:p w14:paraId="3918F2A4" w14:textId="77777777" w:rsidR="00E131A9" w:rsidRPr="002544DD" w:rsidRDefault="00E131A9" w:rsidP="00E131A9">
      <w:pPr>
        <w:widowControl w:val="0"/>
        <w:spacing w:line="360" w:lineRule="auto"/>
        <w:jc w:val="both"/>
        <w:rPr>
          <w:rFonts w:ascii="Trebuchet MS" w:eastAsia="Arial Unicode MS" w:hAnsi="Trebuchet MS"/>
          <w:w w:val="0"/>
          <w:sz w:val="20"/>
          <w:szCs w:val="20"/>
        </w:rPr>
      </w:pPr>
    </w:p>
    <w:p w14:paraId="0D215EC3"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hAnsi="Trebuchet MS"/>
          <w:sz w:val="20"/>
          <w:szCs w:val="20"/>
        </w:rPr>
      </w:pPr>
      <w:r w:rsidRPr="002544DD">
        <w:rPr>
          <w:rFonts w:ascii="Trebuchet MS" w:hAnsi="Trebuchet MS"/>
          <w:sz w:val="20"/>
          <w:szCs w:val="20"/>
        </w:rPr>
        <w:t>as Partes dispuseram de tempo e condições adequadas para a avaliação e discussão de todas as cláusulas deste Contrato, cuja celebração, execução e extinção são pautadas pelos princípios da igualdade, probidade, lealdade e boa-fé.</w:t>
      </w:r>
    </w:p>
    <w:p w14:paraId="543D28DE" w14:textId="77777777" w:rsidR="00E131A9" w:rsidRPr="002544DD" w:rsidRDefault="00E131A9" w:rsidP="00E131A9">
      <w:pPr>
        <w:spacing w:line="360" w:lineRule="auto"/>
        <w:jc w:val="both"/>
        <w:rPr>
          <w:rFonts w:ascii="Trebuchet MS" w:hAnsi="Trebuchet MS" w:cs="Arial"/>
          <w:sz w:val="20"/>
          <w:szCs w:val="20"/>
        </w:rPr>
      </w:pPr>
    </w:p>
    <w:p w14:paraId="4955B82C" w14:textId="77777777" w:rsidR="00E131A9" w:rsidRPr="002544DD" w:rsidRDefault="00E131A9" w:rsidP="00E131A9">
      <w:pPr>
        <w:spacing w:line="360" w:lineRule="auto"/>
        <w:jc w:val="both"/>
        <w:rPr>
          <w:rFonts w:ascii="Trebuchet MS" w:hAnsi="Trebuchet MS" w:cs="Tahoma"/>
          <w:sz w:val="20"/>
          <w:szCs w:val="20"/>
        </w:rPr>
      </w:pPr>
      <w:r w:rsidRPr="002544DD">
        <w:rPr>
          <w:rFonts w:ascii="Trebuchet MS" w:hAnsi="Trebuchet MS" w:cs="Tahoma"/>
          <w:sz w:val="20"/>
          <w:szCs w:val="20"/>
        </w:rPr>
        <w:t>Resolvem, na melhor forma de direito, celebrar o presente Contrato, que se regerá pelas cláusulas abaixo e demais disposições, contratuais e legais, aplicáveis.</w:t>
      </w:r>
    </w:p>
    <w:p w14:paraId="78873C8F" w14:textId="77777777" w:rsidR="00E131A9" w:rsidRPr="002544DD" w:rsidRDefault="00E131A9" w:rsidP="00E131A9">
      <w:pPr>
        <w:spacing w:line="360" w:lineRule="auto"/>
        <w:jc w:val="both"/>
        <w:rPr>
          <w:rFonts w:ascii="Trebuchet MS" w:hAnsi="Trebuchet MS" w:cs="Arial"/>
          <w:sz w:val="20"/>
          <w:szCs w:val="20"/>
        </w:rPr>
      </w:pPr>
    </w:p>
    <w:p w14:paraId="772B2C36" w14:textId="77777777" w:rsidR="00E131A9" w:rsidRPr="002544DD" w:rsidRDefault="00E131A9" w:rsidP="00E131A9">
      <w:pPr>
        <w:spacing w:line="360" w:lineRule="auto"/>
        <w:jc w:val="both"/>
        <w:rPr>
          <w:rFonts w:ascii="Trebuchet MS" w:hAnsi="Trebuchet MS" w:cs="Arial"/>
          <w:b/>
          <w:sz w:val="20"/>
          <w:szCs w:val="20"/>
        </w:rPr>
      </w:pPr>
      <w:r w:rsidRPr="002544DD">
        <w:rPr>
          <w:rFonts w:ascii="Trebuchet MS" w:hAnsi="Trebuchet MS" w:cs="Arial"/>
          <w:b/>
          <w:sz w:val="20"/>
          <w:szCs w:val="20"/>
        </w:rPr>
        <w:t>III - CLÁUSULAS:</w:t>
      </w:r>
    </w:p>
    <w:p w14:paraId="4E4C13F8" w14:textId="77777777" w:rsidR="00E131A9" w:rsidRPr="002544DD" w:rsidRDefault="00E131A9" w:rsidP="00E131A9">
      <w:pPr>
        <w:spacing w:line="360" w:lineRule="auto"/>
        <w:jc w:val="both"/>
        <w:rPr>
          <w:rFonts w:ascii="Trebuchet MS" w:hAnsi="Trebuchet MS" w:cs="Arial"/>
          <w:b/>
          <w:sz w:val="20"/>
          <w:szCs w:val="20"/>
        </w:rPr>
      </w:pPr>
    </w:p>
    <w:p w14:paraId="57A6F0C7" w14:textId="77777777" w:rsidR="00E131A9" w:rsidRPr="002544DD" w:rsidRDefault="00E131A9" w:rsidP="00E131A9">
      <w:pPr>
        <w:pStyle w:val="Ttulo5"/>
        <w:spacing w:line="360" w:lineRule="auto"/>
        <w:rPr>
          <w:rFonts w:ascii="Trebuchet MS" w:hAnsi="Trebuchet MS" w:cs="Arial"/>
          <w:i/>
          <w:sz w:val="20"/>
          <w:szCs w:val="20"/>
        </w:rPr>
      </w:pPr>
      <w:r w:rsidRPr="002544DD">
        <w:rPr>
          <w:rFonts w:ascii="Trebuchet MS" w:hAnsi="Trebuchet MS" w:cs="Arial"/>
          <w:sz w:val="20"/>
          <w:szCs w:val="20"/>
        </w:rPr>
        <w:lastRenderedPageBreak/>
        <w:t>CLÁUSULA PRIMEIRA – DO OBJETO DA ALIENAÇÃO FIDUCIÁRIA</w:t>
      </w:r>
    </w:p>
    <w:p w14:paraId="3A6FDA69" w14:textId="77777777" w:rsidR="00E131A9" w:rsidRPr="002544DD" w:rsidRDefault="00E131A9" w:rsidP="00E131A9">
      <w:pPr>
        <w:spacing w:line="360" w:lineRule="auto"/>
        <w:jc w:val="both"/>
        <w:rPr>
          <w:rFonts w:ascii="Trebuchet MS" w:hAnsi="Trebuchet MS" w:cs="Arial"/>
          <w:b/>
          <w:sz w:val="20"/>
          <w:szCs w:val="20"/>
        </w:rPr>
      </w:pPr>
    </w:p>
    <w:p w14:paraId="701AB8FF"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1.1.</w:t>
      </w:r>
      <w:r w:rsidRPr="002544DD">
        <w:rPr>
          <w:rFonts w:ascii="Trebuchet MS" w:hAnsi="Trebuchet MS" w:cs="Arial"/>
          <w:sz w:val="20"/>
          <w:szCs w:val="20"/>
        </w:rPr>
        <w:tab/>
      </w:r>
      <w:r w:rsidRPr="002544DD">
        <w:rPr>
          <w:rFonts w:ascii="Trebuchet MS" w:hAnsi="Trebuchet MS" w:cs="Arial"/>
          <w:sz w:val="20"/>
          <w:szCs w:val="20"/>
          <w:u w:val="single"/>
        </w:rPr>
        <w:t>Objeto</w:t>
      </w:r>
      <w:r w:rsidRPr="002544DD">
        <w:rPr>
          <w:rFonts w:ascii="Trebuchet MS" w:hAnsi="Trebuchet MS" w:cs="Arial"/>
          <w:sz w:val="20"/>
          <w:szCs w:val="20"/>
        </w:rPr>
        <w:t>: Em garantia</w:t>
      </w:r>
      <w:r w:rsidRPr="002544DD">
        <w:rPr>
          <w:rFonts w:ascii="Trebuchet MS" w:hAnsi="Trebuchet MS" w:cs="Arial"/>
          <w:noProof/>
          <w:sz w:val="20"/>
          <w:szCs w:val="20"/>
        </w:rPr>
        <w:t xml:space="preserve"> ao</w:t>
      </w:r>
      <w:r w:rsidRPr="002544DD">
        <w:rPr>
          <w:rFonts w:ascii="Trebuchet MS" w:hAnsi="Trebuchet MS"/>
          <w:sz w:val="20"/>
          <w:szCs w:val="20"/>
        </w:rPr>
        <w:t xml:space="preserve"> pagamento fiel, pontual e integral das Obrigações Garantidas, conforme estabelecidas no Anexo II a esse Contrato</w:t>
      </w:r>
      <w:r w:rsidRPr="002544DD">
        <w:rPr>
          <w:rFonts w:ascii="Trebuchet MS" w:hAnsi="Trebuchet MS" w:cs="Arial"/>
          <w:sz w:val="20"/>
          <w:szCs w:val="20"/>
        </w:rPr>
        <w:t xml:space="preserve"> a Fiduciante aliena fiduciariamente e transfere a propriedade resolúvel e a posse indireta à Fiduciária </w:t>
      </w:r>
      <w:r w:rsidRPr="002544DD">
        <w:rPr>
          <w:rFonts w:ascii="Trebuchet MS" w:hAnsi="Trebuchet MS"/>
          <w:sz w:val="20"/>
          <w:szCs w:val="20"/>
        </w:rPr>
        <w:t>o percentual de [</w:t>
      </w:r>
      <w:r w:rsidRPr="002544DD">
        <w:rPr>
          <w:rFonts w:ascii="Trebuchet MS" w:hAnsi="Trebuchet MS"/>
          <w:sz w:val="20"/>
          <w:szCs w:val="20"/>
          <w:highlight w:val="yellow"/>
        </w:rPr>
        <w:t>●</w:t>
      </w:r>
      <w:r w:rsidRPr="002544DD">
        <w:rPr>
          <w:rFonts w:ascii="Trebuchet MS" w:hAnsi="Trebuchet MS"/>
          <w:sz w:val="20"/>
          <w:szCs w:val="20"/>
        </w:rPr>
        <w:t>]% do Imóvel Originário</w:t>
      </w:r>
      <w:r w:rsidRPr="002544DD">
        <w:rPr>
          <w:rFonts w:ascii="Trebuchet MS" w:hAnsi="Trebuchet MS" w:cs="Arial"/>
          <w:sz w:val="20"/>
          <w:szCs w:val="20"/>
        </w:rPr>
        <w:t xml:space="preserve"> bem como todo e qualquer direito relativo aos Imóveis que esta detenha ou venha a possuir,</w:t>
      </w:r>
      <w:r w:rsidRPr="002544DD">
        <w:rPr>
          <w:rFonts w:ascii="Trebuchet MS" w:hAnsi="Trebuchet MS"/>
          <w:sz w:val="20"/>
          <w:szCs w:val="20"/>
        </w:rPr>
        <w:t xml:space="preserve"> correspondente às unidades autônomas do Empreendimento Imobiliário descritas no Anexo I deste Contrato (“</w:t>
      </w:r>
      <w:r w:rsidRPr="002544DD">
        <w:rPr>
          <w:rFonts w:ascii="Trebuchet MS" w:hAnsi="Trebuchet MS"/>
          <w:sz w:val="20"/>
          <w:szCs w:val="20"/>
          <w:u w:val="single"/>
        </w:rPr>
        <w:t>Imóveis</w:t>
      </w:r>
      <w:r w:rsidRPr="002544DD">
        <w:rPr>
          <w:rFonts w:ascii="Trebuchet MS" w:hAnsi="Trebuchet MS"/>
          <w:sz w:val="20"/>
          <w:szCs w:val="20"/>
        </w:rPr>
        <w:t>” e</w:t>
      </w:r>
      <w:r w:rsidRPr="002544DD">
        <w:rPr>
          <w:rFonts w:ascii="Trebuchet MS" w:hAnsi="Trebuchet MS" w:cs="Arial"/>
          <w:sz w:val="20"/>
          <w:szCs w:val="20"/>
        </w:rPr>
        <w:t xml:space="preserve"> “</w:t>
      </w:r>
      <w:r w:rsidRPr="002544DD">
        <w:rPr>
          <w:rFonts w:ascii="Trebuchet MS" w:hAnsi="Trebuchet MS" w:cs="Arial"/>
          <w:sz w:val="20"/>
          <w:szCs w:val="20"/>
          <w:u w:val="single"/>
        </w:rPr>
        <w:t>Alienação Fiduciária</w:t>
      </w:r>
      <w:r w:rsidRPr="002544DD">
        <w:rPr>
          <w:rFonts w:ascii="Trebuchet MS" w:hAnsi="Trebuchet MS" w:cs="Arial"/>
          <w:sz w:val="20"/>
          <w:szCs w:val="20"/>
        </w:rPr>
        <w:t>”, respectivamente).</w:t>
      </w:r>
    </w:p>
    <w:p w14:paraId="4C37FA15" w14:textId="77777777" w:rsidR="00E131A9" w:rsidRPr="002544DD" w:rsidRDefault="00E131A9" w:rsidP="00E131A9">
      <w:pPr>
        <w:spacing w:line="360" w:lineRule="auto"/>
        <w:jc w:val="both"/>
        <w:rPr>
          <w:rFonts w:ascii="Trebuchet MS" w:hAnsi="Trebuchet MS" w:cs="Arial"/>
          <w:sz w:val="20"/>
          <w:szCs w:val="20"/>
        </w:rPr>
      </w:pPr>
    </w:p>
    <w:p w14:paraId="1A81E3C1" w14:textId="77777777" w:rsidR="00E131A9" w:rsidRPr="002544DD" w:rsidRDefault="00E131A9" w:rsidP="00E131A9">
      <w:pPr>
        <w:spacing w:line="360" w:lineRule="auto"/>
        <w:ind w:left="705"/>
        <w:jc w:val="both"/>
        <w:rPr>
          <w:rFonts w:ascii="Trebuchet MS" w:hAnsi="Trebuchet MS" w:cs="Arial"/>
          <w:bCs/>
          <w:sz w:val="20"/>
          <w:szCs w:val="20"/>
        </w:rPr>
      </w:pPr>
      <w:r w:rsidRPr="002544DD">
        <w:rPr>
          <w:rFonts w:ascii="Trebuchet MS" w:hAnsi="Trebuchet MS" w:cs="Arial"/>
          <w:sz w:val="20"/>
          <w:szCs w:val="20"/>
        </w:rPr>
        <w:t>1.1.1.</w:t>
      </w:r>
      <w:r w:rsidRPr="002544DD">
        <w:rPr>
          <w:rFonts w:ascii="Trebuchet MS" w:hAnsi="Trebuchet MS" w:cs="Arial"/>
          <w:sz w:val="20"/>
          <w:szCs w:val="20"/>
        </w:rPr>
        <w:tab/>
        <w:t xml:space="preserve">Os Imóveis ora alienados fiduciariamente em garantia do pagamento das Obrigações Garantidas encontram-se perfeitamente caracterizados no </w:t>
      </w:r>
      <w:r w:rsidRPr="002544DD">
        <w:rPr>
          <w:rFonts w:ascii="Trebuchet MS" w:hAnsi="Trebuchet MS" w:cstheme="minorHAnsi"/>
          <w:sz w:val="20"/>
          <w:szCs w:val="20"/>
          <w:lang w:bidi="th-TH"/>
        </w:rPr>
        <w:t>memorial de incorporação referente ao Empreendimento Imobiliário (“</w:t>
      </w:r>
      <w:r w:rsidRPr="002544DD">
        <w:rPr>
          <w:rFonts w:ascii="Trebuchet MS" w:hAnsi="Trebuchet MS" w:cstheme="minorHAnsi"/>
          <w:sz w:val="20"/>
          <w:szCs w:val="20"/>
          <w:u w:val="single"/>
          <w:lang w:bidi="th-TH"/>
        </w:rPr>
        <w:t>Memorial de Incorporação</w:t>
      </w:r>
      <w:r w:rsidRPr="002544DD">
        <w:rPr>
          <w:rFonts w:ascii="Trebuchet MS" w:hAnsi="Trebuchet MS" w:cstheme="minorHAnsi"/>
          <w:sz w:val="20"/>
          <w:szCs w:val="20"/>
          <w:lang w:bidi="th-TH"/>
        </w:rPr>
        <w:t>”)</w:t>
      </w:r>
      <w:r w:rsidRPr="002544DD">
        <w:rPr>
          <w:rFonts w:ascii="Trebuchet MS" w:hAnsi="Trebuchet MS" w:cs="Arial"/>
          <w:sz w:val="20"/>
          <w:szCs w:val="20"/>
        </w:rPr>
        <w:t xml:space="preserve">, devidamente registrado no 14º Oficial de Registro de Imóveis, e na respectiva </w:t>
      </w:r>
      <w:proofErr w:type="spellStart"/>
      <w:r w:rsidRPr="002544DD">
        <w:rPr>
          <w:rFonts w:ascii="Trebuchet MS" w:hAnsi="Trebuchet MS" w:cs="Arial"/>
          <w:sz w:val="20"/>
          <w:szCs w:val="20"/>
        </w:rPr>
        <w:t>matrícula-mãe</w:t>
      </w:r>
      <w:proofErr w:type="spellEnd"/>
      <w:r w:rsidRPr="002544DD">
        <w:rPr>
          <w:rFonts w:ascii="Trebuchet MS" w:hAnsi="Trebuchet MS" w:cs="Arial"/>
          <w:sz w:val="20"/>
          <w:szCs w:val="20"/>
        </w:rPr>
        <w:t xml:space="preserve"> do Empreendimento Imobiliário, devidamente</w:t>
      </w:r>
      <w:r w:rsidRPr="002544DD">
        <w:rPr>
          <w:rFonts w:ascii="Trebuchet MS" w:hAnsi="Trebuchet MS" w:cs="Arial"/>
          <w:bCs/>
          <w:sz w:val="20"/>
          <w:szCs w:val="20"/>
        </w:rPr>
        <w:t xml:space="preserve"> descritas e caracterizadas no </w:t>
      </w:r>
      <w:r w:rsidRPr="002544DD">
        <w:rPr>
          <w:rFonts w:ascii="Trebuchet MS" w:hAnsi="Trebuchet MS" w:cs="Arial"/>
          <w:bCs/>
          <w:sz w:val="20"/>
          <w:szCs w:val="20"/>
          <w:u w:val="single"/>
        </w:rPr>
        <w:t>Anexo III</w:t>
      </w:r>
      <w:r w:rsidRPr="002544DD">
        <w:rPr>
          <w:rFonts w:ascii="Trebuchet MS" w:hAnsi="Trebuchet MS" w:cs="Arial"/>
          <w:bCs/>
          <w:sz w:val="20"/>
          <w:szCs w:val="20"/>
        </w:rPr>
        <w:t xml:space="preserve"> ao presente Contrato.</w:t>
      </w:r>
    </w:p>
    <w:p w14:paraId="040B1AB7" w14:textId="77777777" w:rsidR="00E131A9" w:rsidRPr="002544DD" w:rsidRDefault="00E131A9" w:rsidP="00E131A9">
      <w:pPr>
        <w:spacing w:line="360" w:lineRule="auto"/>
        <w:jc w:val="both"/>
        <w:rPr>
          <w:rFonts w:ascii="Trebuchet MS" w:hAnsi="Trebuchet MS" w:cs="Arial"/>
          <w:bCs/>
          <w:sz w:val="20"/>
          <w:szCs w:val="20"/>
        </w:rPr>
      </w:pPr>
    </w:p>
    <w:p w14:paraId="390C896A" w14:textId="77777777" w:rsidR="00E131A9" w:rsidRPr="002544DD" w:rsidRDefault="00E131A9" w:rsidP="00E131A9">
      <w:pPr>
        <w:spacing w:line="360" w:lineRule="auto"/>
        <w:ind w:left="705" w:firstLine="3"/>
        <w:jc w:val="both"/>
        <w:rPr>
          <w:rFonts w:ascii="Trebuchet MS" w:hAnsi="Trebuchet MS" w:cs="Arial"/>
          <w:sz w:val="20"/>
          <w:szCs w:val="20"/>
        </w:rPr>
      </w:pPr>
      <w:r w:rsidRPr="002544DD">
        <w:rPr>
          <w:rFonts w:ascii="Trebuchet MS" w:hAnsi="Trebuchet MS" w:cs="Arial"/>
          <w:sz w:val="20"/>
          <w:szCs w:val="20"/>
        </w:rPr>
        <w:t>1.1.2.</w:t>
      </w:r>
      <w:r w:rsidRPr="002544DD">
        <w:rPr>
          <w:rFonts w:ascii="Trebuchet MS" w:hAnsi="Trebuchet MS" w:cs="Arial"/>
          <w:sz w:val="20"/>
          <w:szCs w:val="20"/>
        </w:rPr>
        <w:tab/>
        <w:t>A Fiduciante declara, sob pena de responsabilidade civil e penal, que (i) desconhece a existência de restrição ao uso relativas aos Imóveis, incluindo restrições relacionadas a preservação do patrimônio urbano, ambiental, arqueológico, histórico, ou à saúde pública, tampouco restrição de atividades devido a inserção em APA (Área de Preservação Ambiental) ou APP (Área de Preservação Permanente), que atende às exigências impostas pelos órgãos competentes, exceto por restrições relacionadas a zoneamento e ao parcelamento de solo decorrentes da legislação aplicável sobre o Imóvel, as quais, embora existentes e devidamente cumpridas, não afetam o Empreendimento Imobiliário e nem a presente Alienação Fiduciária; (</w:t>
      </w:r>
      <w:proofErr w:type="spellStart"/>
      <w:r w:rsidRPr="002544DD">
        <w:rPr>
          <w:rFonts w:ascii="Trebuchet MS" w:hAnsi="Trebuchet MS" w:cs="Arial"/>
          <w:sz w:val="20"/>
          <w:szCs w:val="20"/>
        </w:rPr>
        <w:t>ii</w:t>
      </w:r>
      <w:proofErr w:type="spellEnd"/>
      <w:r w:rsidRPr="002544DD">
        <w:rPr>
          <w:rFonts w:ascii="Trebuchet MS" w:hAnsi="Trebuchet MS" w:cs="Arial"/>
          <w:sz w:val="20"/>
          <w:szCs w:val="20"/>
        </w:rPr>
        <w:t>) desconhece a existência de qualquer indício de contaminação; (</w:t>
      </w:r>
      <w:proofErr w:type="spellStart"/>
      <w:r w:rsidRPr="002544DD">
        <w:rPr>
          <w:rFonts w:ascii="Trebuchet MS" w:hAnsi="Trebuchet MS" w:cs="Arial"/>
          <w:sz w:val="20"/>
          <w:szCs w:val="20"/>
        </w:rPr>
        <w:t>iii</w:t>
      </w:r>
      <w:proofErr w:type="spellEnd"/>
      <w:r w:rsidRPr="002544DD">
        <w:rPr>
          <w:rFonts w:ascii="Trebuchet MS" w:hAnsi="Trebuchet MS" w:cs="Arial"/>
          <w:sz w:val="20"/>
          <w:szCs w:val="20"/>
        </w:rPr>
        <w:t>) está em conformidade com a legislação e regulamentação socioambiental brasileira; (</w:t>
      </w:r>
      <w:proofErr w:type="spellStart"/>
      <w:r w:rsidRPr="002544DD">
        <w:rPr>
          <w:rFonts w:ascii="Trebuchet MS" w:hAnsi="Trebuchet MS" w:cs="Arial"/>
          <w:sz w:val="20"/>
          <w:szCs w:val="20"/>
        </w:rPr>
        <w:t>iv</w:t>
      </w:r>
      <w:proofErr w:type="spellEnd"/>
      <w:r w:rsidRPr="002544DD">
        <w:rPr>
          <w:rFonts w:ascii="Trebuchet MS" w:hAnsi="Trebuchet MS" w:cs="Arial"/>
          <w:sz w:val="20"/>
          <w:szCs w:val="20"/>
        </w:rPr>
        <w:t>) desconhece a existência de ações reais e pessoais reipersecutórias relativas aos Imóveis, ou outros ônus reais ou pessoais sobre eles incidentes, declarando para todos os fins de direitos e responsabilizando-se, que não existem ações em trâmite que possam impactar na garantia ora constituída; (v) os Imóveis não estão localizados em terras de ocupação indígena ou quilombola, assim definidas pela autoridade competente; (vi) desconhece a existência de restrições ambientais relacionada aos Imóveis, que afetem ou possam vir a afetar a presente Alienação Fiduciária ou, ainda que indiretamente, este Contrato e se compromete a informar tal reclamação ambiental ou questões ambientais relacionadas aos Imóveis em 2 (dois) Dias Úteis contados da ciência da reclamação; (</w:t>
      </w:r>
      <w:proofErr w:type="spellStart"/>
      <w:r w:rsidRPr="002544DD">
        <w:rPr>
          <w:rFonts w:ascii="Trebuchet MS" w:hAnsi="Trebuchet MS" w:cs="Arial"/>
          <w:sz w:val="20"/>
          <w:szCs w:val="20"/>
        </w:rPr>
        <w:t>vii</w:t>
      </w:r>
      <w:proofErr w:type="spellEnd"/>
      <w:r w:rsidRPr="002544DD">
        <w:rPr>
          <w:rFonts w:ascii="Trebuchet MS" w:hAnsi="Trebuchet MS" w:cs="Arial"/>
          <w:sz w:val="20"/>
          <w:szCs w:val="20"/>
        </w:rPr>
        <w:t>) não há débitos de qualquer natureza em nome da Fiduciante e/ou dos antecessores que recaiam sobre os Imóveis ou que possam vir a afetar a presente Alienação Fiduciária; (</w:t>
      </w:r>
      <w:proofErr w:type="spellStart"/>
      <w:r w:rsidRPr="002544DD">
        <w:rPr>
          <w:rFonts w:ascii="Trebuchet MS" w:hAnsi="Trebuchet MS" w:cs="Arial"/>
          <w:sz w:val="20"/>
          <w:szCs w:val="20"/>
        </w:rPr>
        <w:t>viii</w:t>
      </w:r>
      <w:proofErr w:type="spellEnd"/>
      <w:r w:rsidRPr="002544DD">
        <w:rPr>
          <w:rFonts w:ascii="Trebuchet MS" w:hAnsi="Trebuchet MS" w:cs="Arial"/>
          <w:sz w:val="20"/>
          <w:szCs w:val="20"/>
        </w:rPr>
        <w:t xml:space="preserve">) desconhece a existência de processos de desapropriação já iniciados e ainda em trâmites, servidão ou demarcação de terras direta ou indiretamente envolvendo </w:t>
      </w:r>
      <w:r w:rsidRPr="002544DD">
        <w:rPr>
          <w:rFonts w:ascii="Trebuchet MS" w:hAnsi="Trebuchet MS" w:cs="Arial"/>
          <w:sz w:val="20"/>
          <w:szCs w:val="20"/>
        </w:rPr>
        <w:lastRenderedPageBreak/>
        <w:t>os Imóveis; (</w:t>
      </w:r>
      <w:proofErr w:type="spellStart"/>
      <w:r w:rsidRPr="002544DD">
        <w:rPr>
          <w:rFonts w:ascii="Trebuchet MS" w:hAnsi="Trebuchet MS" w:cs="Arial"/>
          <w:sz w:val="20"/>
          <w:szCs w:val="20"/>
        </w:rPr>
        <w:t>ix</w:t>
      </w:r>
      <w:proofErr w:type="spellEnd"/>
      <w:r w:rsidRPr="002544DD">
        <w:rPr>
          <w:rFonts w:ascii="Trebuchet MS" w:hAnsi="Trebuchet MS" w:cs="Arial"/>
          <w:sz w:val="20"/>
          <w:szCs w:val="20"/>
        </w:rPr>
        <w:t xml:space="preserve">) não se está utilizando deste Contrato para ocultar ou dissimular a natureza, origem, localização, disposição, movimentação ou propriedade de bens, direitos ou valores provenientes, direta ou indiretamente, de infração penal, nos termos da Lei nº 9.613, de 3 de março de 1998, conforme alterada;(x) não há qualquer irregularidade na cadeia dominial dos Imóveis, bem como qualquer razão para que os títulos de propriedade respectivos possam ser questionados; e (xi) não há utilização de trabalho ilegal, análogo ao trabalho escravo, ou de mão de obra infantil nos Imóveis, salvo, com relação a esse último, a condição de aprendiz em conformidade com as leis aplicáveis. </w:t>
      </w:r>
    </w:p>
    <w:p w14:paraId="3100846C" w14:textId="77777777" w:rsidR="00E131A9" w:rsidRPr="002544DD" w:rsidRDefault="00E131A9" w:rsidP="00E131A9">
      <w:pPr>
        <w:spacing w:line="360" w:lineRule="auto"/>
        <w:ind w:left="705" w:firstLine="3"/>
        <w:jc w:val="both"/>
        <w:rPr>
          <w:rFonts w:ascii="Trebuchet MS" w:hAnsi="Trebuchet MS" w:cs="Arial"/>
          <w:sz w:val="20"/>
          <w:szCs w:val="20"/>
        </w:rPr>
      </w:pPr>
    </w:p>
    <w:p w14:paraId="7BE4DFB3" w14:textId="77777777" w:rsidR="00E131A9" w:rsidRPr="002544DD" w:rsidRDefault="00E131A9" w:rsidP="00E131A9">
      <w:pPr>
        <w:spacing w:line="360" w:lineRule="auto"/>
        <w:ind w:left="705" w:firstLine="3"/>
        <w:jc w:val="both"/>
        <w:rPr>
          <w:rFonts w:ascii="Trebuchet MS" w:eastAsia="Arial Unicode MS" w:hAnsi="Trebuchet MS"/>
          <w:sz w:val="20"/>
          <w:szCs w:val="20"/>
        </w:rPr>
      </w:pPr>
      <w:r w:rsidRPr="002544DD">
        <w:rPr>
          <w:rFonts w:ascii="Trebuchet MS" w:hAnsi="Trebuchet MS" w:cs="Arial"/>
          <w:sz w:val="20"/>
          <w:szCs w:val="20"/>
        </w:rPr>
        <w:t>1.1.3.</w:t>
      </w:r>
      <w:r w:rsidRPr="002544DD">
        <w:rPr>
          <w:rFonts w:ascii="Trebuchet MS" w:hAnsi="Trebuchet MS" w:cs="Arial"/>
          <w:sz w:val="20"/>
          <w:szCs w:val="20"/>
        </w:rPr>
        <w:tab/>
      </w:r>
      <w:bookmarkStart w:id="148" w:name="_Hlk129628140"/>
      <w:r w:rsidRPr="002544DD">
        <w:rPr>
          <w:rFonts w:ascii="Trebuchet MS" w:eastAsia="Arial Unicode MS" w:hAnsi="Trebuchet MS"/>
          <w:sz w:val="20"/>
          <w:szCs w:val="20"/>
        </w:rPr>
        <w:t xml:space="preserve">A Fiduciante e as Emissoras responsabilizam-se por eventuais passivos contratuais contraídos perante </w:t>
      </w:r>
      <w:proofErr w:type="gramStart"/>
      <w:r w:rsidRPr="002544DD">
        <w:rPr>
          <w:rFonts w:ascii="Trebuchet MS" w:eastAsia="Arial Unicode MS" w:hAnsi="Trebuchet MS"/>
          <w:sz w:val="20"/>
          <w:szCs w:val="20"/>
        </w:rPr>
        <w:t>aos</w:t>
      </w:r>
      <w:proofErr w:type="gramEnd"/>
      <w:r w:rsidRPr="002544DD">
        <w:rPr>
          <w:rFonts w:ascii="Trebuchet MS" w:eastAsia="Arial Unicode MS" w:hAnsi="Trebuchet MS"/>
          <w:sz w:val="20"/>
          <w:szCs w:val="20"/>
        </w:rPr>
        <w:t xml:space="preserve"> antigos proprietários do Imóvel Originário, obrigando-se a indenizá-los por todo e qualquer dano, perda, custo ou despesas relacionadas à promessa de entrega de unidades (“</w:t>
      </w:r>
      <w:r w:rsidRPr="002544DD">
        <w:rPr>
          <w:rFonts w:ascii="Trebuchet MS" w:eastAsia="Arial Unicode MS" w:hAnsi="Trebuchet MS"/>
          <w:sz w:val="20"/>
          <w:szCs w:val="20"/>
          <w:u w:val="single"/>
        </w:rPr>
        <w:t>Permuta Física</w:t>
      </w:r>
      <w:r w:rsidRPr="002544DD">
        <w:rPr>
          <w:rFonts w:ascii="Trebuchet MS" w:eastAsia="Arial Unicode MS" w:hAnsi="Trebuchet MS"/>
          <w:sz w:val="20"/>
          <w:szCs w:val="20"/>
        </w:rPr>
        <w:t>”), sendo certo que tais ônus, de forma alguma recairão sobre a Fiduciária.</w:t>
      </w:r>
      <w:bookmarkEnd w:id="148"/>
    </w:p>
    <w:p w14:paraId="1666C646" w14:textId="77777777" w:rsidR="00E131A9" w:rsidRPr="002544DD" w:rsidRDefault="00E131A9" w:rsidP="00E131A9">
      <w:pPr>
        <w:spacing w:line="360" w:lineRule="auto"/>
        <w:ind w:left="705" w:firstLine="3"/>
        <w:jc w:val="both"/>
        <w:rPr>
          <w:rFonts w:ascii="Trebuchet MS" w:hAnsi="Trebuchet MS" w:cs="Arial"/>
          <w:sz w:val="20"/>
          <w:szCs w:val="20"/>
        </w:rPr>
      </w:pPr>
    </w:p>
    <w:p w14:paraId="7FD122CC" w14:textId="77777777" w:rsidR="00E131A9" w:rsidRPr="002544DD" w:rsidRDefault="00E131A9" w:rsidP="00E131A9">
      <w:pPr>
        <w:spacing w:line="360" w:lineRule="auto"/>
        <w:ind w:left="705" w:firstLine="3"/>
        <w:jc w:val="both"/>
        <w:rPr>
          <w:rFonts w:ascii="Trebuchet MS" w:hAnsi="Trebuchet MS" w:cs="Arial"/>
          <w:sz w:val="20"/>
          <w:szCs w:val="20"/>
        </w:rPr>
      </w:pPr>
      <w:r w:rsidRPr="002544DD">
        <w:rPr>
          <w:rFonts w:ascii="Trebuchet MS" w:hAnsi="Trebuchet MS" w:cs="Arial"/>
          <w:sz w:val="20"/>
          <w:szCs w:val="20"/>
        </w:rPr>
        <w:t>1.1.4.</w:t>
      </w:r>
      <w:r w:rsidRPr="002544DD">
        <w:rPr>
          <w:rFonts w:ascii="Trebuchet MS" w:hAnsi="Trebuchet MS" w:cs="Arial"/>
          <w:sz w:val="20"/>
          <w:szCs w:val="20"/>
        </w:rPr>
        <w:tab/>
        <w:t>Nos termos das Escrituras de Emissão de Notas Comerciais</w:t>
      </w:r>
      <w:r w:rsidRPr="002544DD">
        <w:rPr>
          <w:rFonts w:ascii="Trebuchet MS" w:hAnsi="Trebuchet MS" w:cstheme="minorHAnsi"/>
          <w:sz w:val="20"/>
          <w:szCs w:val="20"/>
          <w:lang w:bidi="th-TH"/>
        </w:rPr>
        <w:t>, deverá ser observada a seguinte proporção de Imóveis objeto da presente Alienação Fiduciária: a cada 9 (nove) unidades comercializadas do Empreendimento Imobiliário, 1 (uma) unidade ser objeto da presente Alienação Fiduciária.</w:t>
      </w:r>
    </w:p>
    <w:p w14:paraId="1530F53B" w14:textId="77777777" w:rsidR="00E131A9" w:rsidRPr="002544DD" w:rsidRDefault="00E131A9" w:rsidP="00E131A9">
      <w:pPr>
        <w:spacing w:line="360" w:lineRule="auto"/>
        <w:ind w:left="705"/>
        <w:jc w:val="both"/>
        <w:rPr>
          <w:rFonts w:ascii="Trebuchet MS" w:hAnsi="Trebuchet MS" w:cs="Arial"/>
          <w:sz w:val="20"/>
          <w:szCs w:val="20"/>
        </w:rPr>
      </w:pPr>
    </w:p>
    <w:p w14:paraId="123C9B7F"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1.2.</w:t>
      </w:r>
      <w:r w:rsidRPr="002544DD">
        <w:rPr>
          <w:rFonts w:ascii="Trebuchet MS" w:hAnsi="Trebuchet MS" w:cs="Arial"/>
          <w:sz w:val="20"/>
          <w:szCs w:val="20"/>
        </w:rPr>
        <w:tab/>
      </w:r>
      <w:r w:rsidRPr="002544DD">
        <w:rPr>
          <w:rFonts w:ascii="Trebuchet MS" w:hAnsi="Trebuchet MS" w:cs="Arial"/>
          <w:sz w:val="20"/>
          <w:szCs w:val="20"/>
          <w:u w:val="single"/>
        </w:rPr>
        <w:t>Transferência da Propriedade Fiduciária</w:t>
      </w:r>
      <w:r w:rsidRPr="002544DD">
        <w:rPr>
          <w:rFonts w:ascii="Trebuchet MS" w:hAnsi="Trebuchet MS" w:cs="Arial"/>
          <w:sz w:val="20"/>
          <w:szCs w:val="20"/>
        </w:rPr>
        <w:t xml:space="preserve">: A transferência da propriedade fiduciária dos Imóveis, na forma do item 1.1 acima, opera-se com o registro da presente Alienação Fiduciária no 14º Cartório de Registro de Imóveis da Comarca da Capital do Estado de São Paulo e subsistirá até a efetiva liquidação integral das Obrigações Garantidas </w:t>
      </w:r>
      <w:r w:rsidRPr="002544DD">
        <w:rPr>
          <w:rFonts w:ascii="Trebuchet MS" w:hAnsi="Trebuchet MS" w:cs="Tahoma"/>
          <w:sz w:val="20"/>
          <w:szCs w:val="20"/>
        </w:rPr>
        <w:t>ou se de outro modo pactuado entre as Partes, respeitada a mecânica de liberação dos Imóveis disposta na Cláusula Sétima deste Contrato</w:t>
      </w:r>
      <w:r w:rsidRPr="002544DD">
        <w:rPr>
          <w:rFonts w:ascii="Trebuchet MS" w:hAnsi="Trebuchet MS" w:cs="Arial"/>
          <w:sz w:val="20"/>
          <w:szCs w:val="20"/>
        </w:rPr>
        <w:t xml:space="preserve">. </w:t>
      </w:r>
    </w:p>
    <w:p w14:paraId="3A26206B" w14:textId="77777777" w:rsidR="00E131A9" w:rsidRPr="002544DD" w:rsidRDefault="00E131A9" w:rsidP="00E131A9">
      <w:pPr>
        <w:spacing w:line="360" w:lineRule="auto"/>
        <w:jc w:val="both"/>
        <w:rPr>
          <w:rFonts w:ascii="Trebuchet MS" w:hAnsi="Trebuchet MS" w:cs="Arial"/>
          <w:sz w:val="20"/>
          <w:szCs w:val="20"/>
        </w:rPr>
      </w:pPr>
    </w:p>
    <w:p w14:paraId="63B67512" w14:textId="77777777" w:rsidR="00E131A9" w:rsidRPr="002544DD" w:rsidRDefault="00E131A9" w:rsidP="00E131A9">
      <w:pPr>
        <w:spacing w:line="360" w:lineRule="auto"/>
        <w:ind w:left="720"/>
        <w:jc w:val="both"/>
        <w:rPr>
          <w:rFonts w:ascii="Trebuchet MS" w:hAnsi="Trebuchet MS" w:cs="Arial"/>
          <w:sz w:val="20"/>
          <w:szCs w:val="20"/>
        </w:rPr>
      </w:pPr>
      <w:r w:rsidRPr="002544DD">
        <w:rPr>
          <w:rFonts w:ascii="Trebuchet MS" w:hAnsi="Trebuchet MS" w:cs="Arial"/>
          <w:sz w:val="20"/>
          <w:szCs w:val="20"/>
        </w:rPr>
        <w:t>1.2.1.</w:t>
      </w:r>
      <w:r w:rsidRPr="002544DD">
        <w:rPr>
          <w:rFonts w:ascii="Trebuchet MS" w:hAnsi="Trebuchet MS" w:cs="Arial"/>
          <w:sz w:val="20"/>
          <w:szCs w:val="20"/>
        </w:rPr>
        <w:tab/>
        <w:t>O pagamento parcial das Obrigações Garantidas não importa exoneração correspondente da garantia fiduciária ora estabelecida.</w:t>
      </w:r>
    </w:p>
    <w:p w14:paraId="69B62953" w14:textId="77777777" w:rsidR="00E131A9" w:rsidRPr="002544DD" w:rsidRDefault="00E131A9" w:rsidP="00E131A9">
      <w:pPr>
        <w:spacing w:line="360" w:lineRule="auto"/>
        <w:ind w:left="720"/>
        <w:jc w:val="both"/>
        <w:rPr>
          <w:rFonts w:ascii="Trebuchet MS" w:hAnsi="Trebuchet MS" w:cs="Arial"/>
          <w:sz w:val="20"/>
          <w:szCs w:val="20"/>
        </w:rPr>
      </w:pPr>
    </w:p>
    <w:p w14:paraId="0C5C43AD" w14:textId="77777777" w:rsidR="00E131A9" w:rsidRPr="002544DD" w:rsidRDefault="00E131A9" w:rsidP="00E131A9">
      <w:pPr>
        <w:pStyle w:val="Ttulo5"/>
        <w:widowControl w:val="0"/>
        <w:spacing w:line="360" w:lineRule="auto"/>
        <w:rPr>
          <w:rFonts w:ascii="Trebuchet MS" w:hAnsi="Trebuchet MS"/>
          <w:i/>
          <w:sz w:val="20"/>
          <w:szCs w:val="20"/>
        </w:rPr>
      </w:pPr>
      <w:bookmarkStart w:id="149" w:name="_Toc522079147"/>
      <w:r w:rsidRPr="002544DD">
        <w:rPr>
          <w:rFonts w:ascii="Trebuchet MS" w:hAnsi="Trebuchet MS"/>
          <w:sz w:val="20"/>
          <w:szCs w:val="20"/>
        </w:rPr>
        <w:t>CLÁUSULA SEGUNDA – D</w:t>
      </w:r>
      <w:bookmarkEnd w:id="149"/>
      <w:r w:rsidRPr="002544DD">
        <w:rPr>
          <w:rFonts w:ascii="Trebuchet MS" w:hAnsi="Trebuchet MS"/>
          <w:sz w:val="20"/>
          <w:szCs w:val="20"/>
        </w:rPr>
        <w:t>AS OBRIGAÇÕES GARANTIDAS</w:t>
      </w:r>
    </w:p>
    <w:p w14:paraId="4A9CF440" w14:textId="77777777" w:rsidR="00E131A9" w:rsidRPr="002544DD" w:rsidRDefault="00E131A9" w:rsidP="00E131A9">
      <w:pPr>
        <w:widowControl w:val="0"/>
        <w:spacing w:line="360" w:lineRule="auto"/>
        <w:jc w:val="both"/>
        <w:rPr>
          <w:rFonts w:ascii="Trebuchet MS" w:hAnsi="Trebuchet MS"/>
          <w:b/>
          <w:sz w:val="20"/>
          <w:szCs w:val="20"/>
        </w:rPr>
      </w:pPr>
    </w:p>
    <w:p w14:paraId="02532221" w14:textId="77777777" w:rsidR="00E131A9" w:rsidRPr="002544DD" w:rsidRDefault="00E131A9" w:rsidP="00E131A9">
      <w:pPr>
        <w:widowControl w:val="0"/>
        <w:spacing w:line="360" w:lineRule="auto"/>
        <w:jc w:val="both"/>
        <w:rPr>
          <w:rFonts w:ascii="Trebuchet MS" w:hAnsi="Trebuchet MS" w:cs="Arial"/>
          <w:sz w:val="20"/>
          <w:szCs w:val="20"/>
        </w:rPr>
      </w:pPr>
      <w:r w:rsidRPr="002544DD">
        <w:rPr>
          <w:rFonts w:ascii="Trebuchet MS" w:hAnsi="Trebuchet MS" w:cs="Arial"/>
          <w:sz w:val="20"/>
          <w:szCs w:val="20"/>
        </w:rPr>
        <w:t>2.1.</w:t>
      </w:r>
      <w:r w:rsidRPr="002544DD">
        <w:rPr>
          <w:rFonts w:ascii="Trebuchet MS" w:hAnsi="Trebuchet MS" w:cs="Arial"/>
          <w:sz w:val="20"/>
          <w:szCs w:val="20"/>
        </w:rPr>
        <w:tab/>
      </w:r>
      <w:r w:rsidRPr="002544DD">
        <w:rPr>
          <w:rFonts w:ascii="Trebuchet MS" w:hAnsi="Trebuchet MS" w:cs="Arial"/>
          <w:sz w:val="20"/>
          <w:szCs w:val="20"/>
          <w:u w:val="single"/>
        </w:rPr>
        <w:t>Características das Obrigações Garantidas</w:t>
      </w:r>
      <w:r w:rsidRPr="002544DD">
        <w:rPr>
          <w:rFonts w:ascii="Trebuchet MS" w:hAnsi="Trebuchet MS" w:cs="Arial"/>
          <w:sz w:val="20"/>
          <w:szCs w:val="20"/>
        </w:rPr>
        <w:t xml:space="preserve">: Para os fins dos </w:t>
      </w:r>
      <w:proofErr w:type="spellStart"/>
      <w:r w:rsidRPr="002544DD">
        <w:rPr>
          <w:rFonts w:ascii="Trebuchet MS" w:hAnsi="Trebuchet MS" w:cs="Arial"/>
          <w:sz w:val="20"/>
          <w:szCs w:val="20"/>
        </w:rPr>
        <w:t>arts</w:t>
      </w:r>
      <w:proofErr w:type="spellEnd"/>
      <w:r w:rsidRPr="002544DD">
        <w:rPr>
          <w:rFonts w:ascii="Trebuchet MS" w:hAnsi="Trebuchet MS" w:cs="Arial"/>
          <w:sz w:val="20"/>
          <w:szCs w:val="20"/>
        </w:rPr>
        <w:t xml:space="preserve">. 18 e 24 da </w:t>
      </w:r>
      <w:r w:rsidRPr="002544DD">
        <w:rPr>
          <w:rFonts w:ascii="Trebuchet MS" w:hAnsi="Trebuchet MS" w:cs="Trebuchet MS"/>
          <w:sz w:val="20"/>
          <w:szCs w:val="20"/>
        </w:rPr>
        <w:t>Lei n.º 9.514</w:t>
      </w:r>
      <w:r w:rsidRPr="002544DD">
        <w:rPr>
          <w:rFonts w:ascii="Trebuchet MS" w:hAnsi="Trebuchet MS" w:cs="Arial"/>
          <w:sz w:val="20"/>
          <w:szCs w:val="20"/>
        </w:rPr>
        <w:t xml:space="preserve">, a Fiduciante, a Fiduciária e as Emissoras declaram que as Obrigações Garantidas apresentam as características descritas no </w:t>
      </w:r>
      <w:r w:rsidRPr="002544DD">
        <w:rPr>
          <w:rFonts w:ascii="Trebuchet MS" w:hAnsi="Trebuchet MS" w:cs="Arial"/>
          <w:sz w:val="20"/>
          <w:szCs w:val="20"/>
          <w:u w:val="single"/>
        </w:rPr>
        <w:t>Anexo II</w:t>
      </w:r>
      <w:r w:rsidRPr="002544DD">
        <w:rPr>
          <w:rFonts w:ascii="Trebuchet MS" w:hAnsi="Trebuchet MS" w:cs="Arial"/>
          <w:sz w:val="20"/>
          <w:szCs w:val="20"/>
        </w:rPr>
        <w:t xml:space="preserve"> a esse Contrato.</w:t>
      </w:r>
    </w:p>
    <w:p w14:paraId="4A510E86" w14:textId="77777777" w:rsidR="00E131A9" w:rsidRPr="002544DD" w:rsidRDefault="00E131A9" w:rsidP="00E131A9">
      <w:pPr>
        <w:spacing w:line="360" w:lineRule="auto"/>
        <w:jc w:val="both"/>
        <w:rPr>
          <w:rFonts w:ascii="Trebuchet MS" w:hAnsi="Trebuchet MS" w:cs="Arial"/>
          <w:sz w:val="20"/>
          <w:szCs w:val="20"/>
        </w:rPr>
      </w:pPr>
    </w:p>
    <w:p w14:paraId="22A70FEA"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2.2.</w:t>
      </w:r>
      <w:r w:rsidRPr="002544DD">
        <w:rPr>
          <w:rFonts w:ascii="Trebuchet MS" w:hAnsi="Trebuchet MS" w:cs="Arial"/>
          <w:sz w:val="20"/>
          <w:szCs w:val="20"/>
        </w:rPr>
        <w:tab/>
      </w:r>
      <w:r w:rsidRPr="002544DD">
        <w:rPr>
          <w:rFonts w:ascii="Trebuchet MS" w:hAnsi="Trebuchet MS" w:cs="Arial"/>
          <w:sz w:val="20"/>
          <w:szCs w:val="20"/>
          <w:u w:val="single"/>
        </w:rPr>
        <w:t>Características Adicionais</w:t>
      </w:r>
      <w:r w:rsidRPr="002544DD">
        <w:rPr>
          <w:rFonts w:ascii="Trebuchet MS" w:hAnsi="Trebuchet MS" w:cs="Arial"/>
          <w:sz w:val="20"/>
          <w:szCs w:val="20"/>
        </w:rPr>
        <w:t xml:space="preserve">: </w:t>
      </w:r>
      <w:r w:rsidRPr="002544DD">
        <w:rPr>
          <w:rFonts w:ascii="Trebuchet MS" w:hAnsi="Trebuchet MS" w:cs="Trebuchet MS"/>
          <w:sz w:val="20"/>
          <w:szCs w:val="20"/>
        </w:rPr>
        <w:t xml:space="preserve">Sem prejuízo do disposto no item 2.1, acima as Obrigações Garantidas estão perfeitamente descritas e caracterizadas Escrituras de Emissão Notas Comerciais. </w:t>
      </w:r>
    </w:p>
    <w:p w14:paraId="7E1A3755" w14:textId="77777777" w:rsidR="00E131A9" w:rsidRPr="002544DD" w:rsidRDefault="00E131A9" w:rsidP="00E131A9">
      <w:pPr>
        <w:pStyle w:val="Ttulo3"/>
        <w:spacing w:line="360" w:lineRule="auto"/>
        <w:jc w:val="both"/>
        <w:rPr>
          <w:rFonts w:ascii="Trebuchet MS" w:hAnsi="Trebuchet MS" w:cs="Arial"/>
          <w:sz w:val="20"/>
          <w:szCs w:val="20"/>
        </w:rPr>
      </w:pPr>
      <w:bookmarkStart w:id="150" w:name="_Toc510869699"/>
    </w:p>
    <w:p w14:paraId="4EC9A1FA" w14:textId="77777777" w:rsidR="00E131A9" w:rsidRPr="002544DD" w:rsidRDefault="00E131A9" w:rsidP="00E131A9">
      <w:pPr>
        <w:pStyle w:val="Ttulo3"/>
        <w:spacing w:line="360" w:lineRule="auto"/>
        <w:jc w:val="both"/>
        <w:rPr>
          <w:rFonts w:ascii="Trebuchet MS" w:hAnsi="Trebuchet MS" w:cs="Arial"/>
          <w:sz w:val="20"/>
          <w:szCs w:val="20"/>
        </w:rPr>
      </w:pPr>
      <w:r w:rsidRPr="002544DD">
        <w:rPr>
          <w:rFonts w:ascii="Trebuchet MS" w:hAnsi="Trebuchet MS" w:cs="Arial"/>
          <w:sz w:val="20"/>
          <w:szCs w:val="20"/>
        </w:rPr>
        <w:t xml:space="preserve">CLÁUSULA TERCEIRA – DA </w:t>
      </w:r>
      <w:bookmarkEnd w:id="150"/>
      <w:r w:rsidRPr="002544DD">
        <w:rPr>
          <w:rFonts w:ascii="Trebuchet MS" w:hAnsi="Trebuchet MS" w:cs="Arial"/>
          <w:sz w:val="20"/>
          <w:szCs w:val="20"/>
        </w:rPr>
        <w:t>GARANTIA FIDUCIÁRIA</w:t>
      </w:r>
    </w:p>
    <w:p w14:paraId="2857D574" w14:textId="77777777" w:rsidR="00E131A9" w:rsidRPr="002544DD" w:rsidRDefault="00E131A9" w:rsidP="00E131A9">
      <w:pPr>
        <w:widowControl w:val="0"/>
        <w:spacing w:line="360" w:lineRule="auto"/>
        <w:jc w:val="both"/>
        <w:rPr>
          <w:rFonts w:ascii="Trebuchet MS" w:hAnsi="Trebuchet MS" w:cs="Arial"/>
          <w:sz w:val="20"/>
          <w:szCs w:val="20"/>
        </w:rPr>
      </w:pPr>
    </w:p>
    <w:p w14:paraId="4CA4909E"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3.1.</w:t>
      </w:r>
      <w:r w:rsidRPr="002544DD">
        <w:rPr>
          <w:rFonts w:ascii="Trebuchet MS" w:hAnsi="Trebuchet MS" w:cs="Arial"/>
          <w:sz w:val="20"/>
          <w:szCs w:val="20"/>
        </w:rPr>
        <w:tab/>
      </w:r>
      <w:r w:rsidRPr="002544DD">
        <w:rPr>
          <w:rFonts w:ascii="Trebuchet MS" w:hAnsi="Trebuchet MS" w:cs="Arial"/>
          <w:sz w:val="20"/>
          <w:szCs w:val="20"/>
          <w:u w:val="single"/>
        </w:rPr>
        <w:t>Abrangência da Alienação Fiduciária</w:t>
      </w:r>
      <w:r w:rsidRPr="002544DD">
        <w:rPr>
          <w:rFonts w:ascii="Trebuchet MS" w:hAnsi="Trebuchet MS" w:cs="Arial"/>
          <w:sz w:val="20"/>
          <w:szCs w:val="20"/>
        </w:rPr>
        <w:t>: A presente Alienação Fiduciária abrange a propriedade dos Imóveis</w:t>
      </w:r>
      <w:r w:rsidRPr="002544DD">
        <w:rPr>
          <w:rFonts w:ascii="Trebuchet MS" w:hAnsi="Trebuchet MS"/>
          <w:sz w:val="20"/>
          <w:szCs w:val="20"/>
        </w:rPr>
        <w:t xml:space="preserve"> </w:t>
      </w:r>
      <w:r w:rsidRPr="002544DD">
        <w:rPr>
          <w:rFonts w:ascii="Trebuchet MS" w:hAnsi="Trebuchet MS" w:cs="Arial"/>
          <w:sz w:val="20"/>
          <w:szCs w:val="20"/>
        </w:rPr>
        <w:t xml:space="preserve">e todas as acessões, melhoramentos, benfeitorias, construções e instalações neles já realizadas, enquanto não liquidadas as Obrigações Garantidas, e vigorará pelo prazo necessário ao cumprimento integral do valor total das Obrigações Garantidas e seus respectivos valores acessórios, permanecendo íntegra até que sejam cumpridas integralmente todas as Obrigações Garantidas. </w:t>
      </w:r>
    </w:p>
    <w:p w14:paraId="604CD031" w14:textId="77777777" w:rsidR="00E131A9" w:rsidRPr="002544DD" w:rsidRDefault="00E131A9" w:rsidP="00E131A9">
      <w:pPr>
        <w:spacing w:line="360" w:lineRule="auto"/>
        <w:jc w:val="both"/>
        <w:rPr>
          <w:rFonts w:ascii="Trebuchet MS" w:hAnsi="Trebuchet MS" w:cs="Arial"/>
          <w:sz w:val="20"/>
          <w:szCs w:val="20"/>
        </w:rPr>
      </w:pPr>
    </w:p>
    <w:p w14:paraId="7DDBDCFC"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3.2.</w:t>
      </w:r>
      <w:r w:rsidRPr="002544DD">
        <w:rPr>
          <w:rFonts w:ascii="Trebuchet MS" w:hAnsi="Trebuchet MS" w:cs="Arial"/>
          <w:sz w:val="20"/>
          <w:szCs w:val="20"/>
        </w:rPr>
        <w:tab/>
      </w:r>
      <w:r w:rsidRPr="002544DD">
        <w:rPr>
          <w:rFonts w:ascii="Trebuchet MS" w:hAnsi="Trebuchet MS" w:cs="Arial"/>
          <w:sz w:val="20"/>
          <w:szCs w:val="20"/>
          <w:u w:val="single"/>
        </w:rPr>
        <w:t>Compromisso da Fiduciante</w:t>
      </w:r>
      <w:r w:rsidRPr="002544DD">
        <w:rPr>
          <w:rFonts w:ascii="Trebuchet MS" w:hAnsi="Trebuchet MS" w:cs="Arial"/>
          <w:sz w:val="20"/>
          <w:szCs w:val="20"/>
        </w:rPr>
        <w:t>: A Fiduciante compromete-se a manter os Imóveis, ora alienado fiduciariamente, conforme este Contrato, em perfeito estado de segurança e utilização.</w:t>
      </w:r>
    </w:p>
    <w:p w14:paraId="76B9B30B" w14:textId="77777777" w:rsidR="00E131A9" w:rsidRPr="002544DD" w:rsidRDefault="00E131A9" w:rsidP="00E131A9">
      <w:pPr>
        <w:spacing w:line="360" w:lineRule="auto"/>
        <w:jc w:val="both"/>
        <w:rPr>
          <w:rFonts w:ascii="Trebuchet MS" w:eastAsia="Arial Unicode MS" w:hAnsi="Trebuchet MS"/>
          <w:sz w:val="20"/>
          <w:szCs w:val="20"/>
        </w:rPr>
      </w:pPr>
      <w:bookmarkStart w:id="151" w:name="_DV_C156"/>
    </w:p>
    <w:bookmarkEnd w:id="151"/>
    <w:p w14:paraId="4D16A4CE"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3.3.</w:t>
      </w:r>
      <w:r w:rsidRPr="002544DD">
        <w:rPr>
          <w:rFonts w:ascii="Trebuchet MS" w:hAnsi="Trebuchet MS" w:cs="Arial"/>
          <w:sz w:val="20"/>
          <w:szCs w:val="20"/>
        </w:rPr>
        <w:tab/>
      </w:r>
      <w:r w:rsidRPr="002544DD">
        <w:rPr>
          <w:rFonts w:ascii="Trebuchet MS" w:hAnsi="Trebuchet MS" w:cs="Arial"/>
          <w:sz w:val="20"/>
          <w:szCs w:val="20"/>
          <w:u w:val="single"/>
        </w:rPr>
        <w:t>Constituição da Propriedade Fiduciária</w:t>
      </w:r>
      <w:r w:rsidRPr="002544DD">
        <w:rPr>
          <w:rFonts w:ascii="Trebuchet MS" w:hAnsi="Trebuchet MS" w:cs="Arial"/>
          <w:sz w:val="20"/>
          <w:szCs w:val="20"/>
        </w:rPr>
        <w:t>: Mediante o registro da presente Alienação Fiduciária no Cartório de Registro de Imóveis, estará constituída a propriedade fiduciária sobre os Imóveis em nome da Fiduciária, efetivando-se o desdobramento da posse, tornando-se a Fiduciante possuidora direta e a Fiduciária possuidora indireta dos Imóveis objeto da presente garantia fiduciária, nos termos do disposto no Parágrafo Único do artigo 23 da Lei nº 9.514.</w:t>
      </w:r>
    </w:p>
    <w:p w14:paraId="78BD5DC1" w14:textId="77777777" w:rsidR="00E131A9" w:rsidRPr="002544DD" w:rsidRDefault="00E131A9" w:rsidP="00E131A9">
      <w:pPr>
        <w:tabs>
          <w:tab w:val="left" w:pos="709"/>
        </w:tabs>
        <w:spacing w:line="360" w:lineRule="auto"/>
        <w:ind w:left="709"/>
        <w:jc w:val="both"/>
        <w:rPr>
          <w:rFonts w:ascii="Trebuchet MS" w:hAnsi="Trebuchet MS" w:cs="Arial"/>
          <w:sz w:val="20"/>
          <w:szCs w:val="20"/>
        </w:rPr>
      </w:pPr>
    </w:p>
    <w:p w14:paraId="13C2BD09" w14:textId="77777777" w:rsidR="00E131A9" w:rsidRPr="002544DD" w:rsidRDefault="00E131A9" w:rsidP="00E131A9">
      <w:pPr>
        <w:tabs>
          <w:tab w:val="left" w:pos="709"/>
        </w:tabs>
        <w:spacing w:line="360" w:lineRule="auto"/>
        <w:ind w:left="709"/>
        <w:jc w:val="both"/>
        <w:rPr>
          <w:rFonts w:ascii="Trebuchet MS" w:hAnsi="Trebuchet MS" w:cs="Arial"/>
          <w:sz w:val="20"/>
          <w:szCs w:val="20"/>
        </w:rPr>
      </w:pPr>
      <w:r w:rsidRPr="002544DD">
        <w:rPr>
          <w:rFonts w:ascii="Trebuchet MS" w:hAnsi="Trebuchet MS" w:cs="Arial"/>
          <w:sz w:val="20"/>
          <w:szCs w:val="20"/>
        </w:rPr>
        <w:t>3.3.1. Foram apresentadas as certidões negativas de ações reais e pessoais reipersecutórias, bem como as de ônus reais.</w:t>
      </w:r>
    </w:p>
    <w:p w14:paraId="30DAC8EE" w14:textId="77777777" w:rsidR="00E131A9" w:rsidRPr="002544DD" w:rsidRDefault="00E131A9" w:rsidP="00E131A9">
      <w:pPr>
        <w:spacing w:line="360" w:lineRule="auto"/>
        <w:jc w:val="both"/>
        <w:rPr>
          <w:rFonts w:ascii="Trebuchet MS" w:hAnsi="Trebuchet MS" w:cs="Arial"/>
          <w:sz w:val="20"/>
          <w:szCs w:val="20"/>
        </w:rPr>
      </w:pPr>
    </w:p>
    <w:p w14:paraId="545B10F3"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3.4.</w:t>
      </w:r>
      <w:r w:rsidRPr="002544DD">
        <w:rPr>
          <w:rFonts w:ascii="Trebuchet MS" w:hAnsi="Trebuchet MS" w:cs="Arial"/>
          <w:sz w:val="20"/>
          <w:szCs w:val="20"/>
        </w:rPr>
        <w:tab/>
      </w:r>
      <w:r w:rsidRPr="002544DD">
        <w:rPr>
          <w:rFonts w:ascii="Trebuchet MS" w:hAnsi="Trebuchet MS" w:cs="Arial"/>
          <w:sz w:val="20"/>
          <w:szCs w:val="20"/>
          <w:u w:val="single"/>
        </w:rPr>
        <w:t>Posse Direta</w:t>
      </w:r>
      <w:r w:rsidRPr="002544DD">
        <w:rPr>
          <w:rFonts w:ascii="Trebuchet MS" w:hAnsi="Trebuchet MS" w:cs="Arial"/>
          <w:sz w:val="20"/>
          <w:szCs w:val="20"/>
        </w:rPr>
        <w:t>: A posse direta dos Imóveis fica investida à Fiduciante, ficando assegurado à Fiduciante, enquanto as Obrigações Garantidas estiverem sendo adimplidas, a livre utilização, por sua conta e risco, dos Imóveis, nos termos do disposto no inciso V do Art. 24 da Lei nº 9.514, obrigando-se a manter, conservar e guardar os Imóveis, pagar ou fazer com que sejam pagos pontualmente todos os tributos e quaisquer outros encargos que incidam ou venham a incidir sobre eles ou que sejam inerentes à garantia fiduciária, observado o disposto nos itens abaixo.</w:t>
      </w:r>
    </w:p>
    <w:p w14:paraId="44A626D9" w14:textId="77777777" w:rsidR="00E131A9" w:rsidRPr="002544DD" w:rsidRDefault="00E131A9" w:rsidP="00E131A9">
      <w:pPr>
        <w:spacing w:line="360" w:lineRule="auto"/>
        <w:jc w:val="both"/>
        <w:rPr>
          <w:rFonts w:ascii="Trebuchet MS" w:hAnsi="Trebuchet MS" w:cs="Arial"/>
          <w:sz w:val="20"/>
          <w:szCs w:val="20"/>
        </w:rPr>
      </w:pPr>
    </w:p>
    <w:p w14:paraId="352D343D"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3.5.</w:t>
      </w:r>
      <w:r w:rsidRPr="002544DD">
        <w:rPr>
          <w:rFonts w:ascii="Trebuchet MS" w:hAnsi="Trebuchet MS" w:cs="Arial"/>
          <w:sz w:val="20"/>
          <w:szCs w:val="20"/>
        </w:rPr>
        <w:tab/>
      </w:r>
      <w:r w:rsidRPr="002544DD">
        <w:rPr>
          <w:rFonts w:ascii="Trebuchet MS" w:hAnsi="Trebuchet MS" w:cs="Arial"/>
          <w:sz w:val="20"/>
          <w:szCs w:val="20"/>
          <w:u w:val="single"/>
        </w:rPr>
        <w:t>Reembolso de Encargos</w:t>
      </w:r>
      <w:r w:rsidRPr="002544DD">
        <w:rPr>
          <w:rFonts w:ascii="Trebuchet MS" w:hAnsi="Trebuchet MS" w:cs="Arial"/>
          <w:sz w:val="20"/>
          <w:szCs w:val="20"/>
        </w:rPr>
        <w:t xml:space="preserve">: Se a Fiduciária vier a pagar algum dos tributos e/ou encargos inerentes </w:t>
      </w:r>
      <w:r w:rsidRPr="002544DD">
        <w:rPr>
          <w:rFonts w:ascii="Trebuchet MS" w:hAnsi="Trebuchet MS"/>
          <w:sz w:val="20"/>
          <w:szCs w:val="20"/>
        </w:rPr>
        <w:t>aos Imóveis ou à propriedade fiduciária, incluindo eventuais depósitos judiciais feitos pela Fiduciária em execuções fiscais de tributos referente aos Imóveis</w:t>
      </w:r>
      <w:r w:rsidRPr="002544DD">
        <w:rPr>
          <w:rFonts w:ascii="Trebuchet MS" w:hAnsi="Trebuchet MS" w:cs="Arial"/>
          <w:sz w:val="20"/>
          <w:szCs w:val="20"/>
        </w:rPr>
        <w:t xml:space="preserve">, </w:t>
      </w:r>
      <w:r w:rsidRPr="002544DD">
        <w:rPr>
          <w:rFonts w:ascii="Trebuchet MS" w:hAnsi="Trebuchet MS" w:cs="Trebuchet MS"/>
          <w:sz w:val="20"/>
          <w:szCs w:val="20"/>
        </w:rPr>
        <w:t>a Fiduciante e as Emissoras</w:t>
      </w:r>
      <w:r w:rsidRPr="002544DD">
        <w:rPr>
          <w:rFonts w:ascii="Trebuchet MS" w:hAnsi="Trebuchet MS" w:cs="Arial"/>
          <w:sz w:val="20"/>
          <w:szCs w:val="20"/>
        </w:rPr>
        <w:t xml:space="preserve"> deverão reembolsá-lo dentro de 10 (dez) Dias Úteis, contados do recebimento de sua comunicação, sendo aplicáveis, em caso de atraso no pagamento, multa moratória de 2% (dois por cento), juros de mora de 1% (um por cento) ao mês. </w:t>
      </w:r>
    </w:p>
    <w:p w14:paraId="2239E719" w14:textId="77777777" w:rsidR="00E131A9" w:rsidRPr="002544DD" w:rsidRDefault="00E131A9" w:rsidP="00E131A9">
      <w:pPr>
        <w:spacing w:line="360" w:lineRule="auto"/>
        <w:jc w:val="both"/>
        <w:rPr>
          <w:rFonts w:ascii="Trebuchet MS" w:hAnsi="Trebuchet MS" w:cs="Arial"/>
          <w:sz w:val="20"/>
          <w:szCs w:val="20"/>
        </w:rPr>
      </w:pPr>
    </w:p>
    <w:p w14:paraId="226362E1"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3.6.</w:t>
      </w:r>
      <w:r w:rsidRPr="002544DD">
        <w:rPr>
          <w:rFonts w:ascii="Trebuchet MS" w:hAnsi="Trebuchet MS" w:cs="Arial"/>
          <w:sz w:val="20"/>
          <w:szCs w:val="20"/>
        </w:rPr>
        <w:tab/>
      </w:r>
      <w:r w:rsidRPr="002544DD">
        <w:rPr>
          <w:rFonts w:ascii="Trebuchet MS" w:hAnsi="Trebuchet MS" w:cs="Arial"/>
          <w:sz w:val="20"/>
          <w:szCs w:val="20"/>
          <w:u w:val="single"/>
        </w:rPr>
        <w:t>Direito de Comprovação de Pagamento</w:t>
      </w:r>
      <w:r w:rsidRPr="002544DD">
        <w:rPr>
          <w:rFonts w:ascii="Trebuchet MS" w:hAnsi="Trebuchet MS" w:cs="Arial"/>
          <w:sz w:val="20"/>
          <w:szCs w:val="20"/>
        </w:rPr>
        <w:t xml:space="preserve">: A Fiduciária reserva-se o direito de, a qualquer tempo, com periodicidade não inferior à trimestral e mediante aviso com 15 (quinze) dias de </w:t>
      </w:r>
      <w:r w:rsidRPr="002544DD">
        <w:rPr>
          <w:rFonts w:ascii="Trebuchet MS" w:hAnsi="Trebuchet MS" w:cs="Arial"/>
          <w:sz w:val="20"/>
          <w:szCs w:val="20"/>
        </w:rPr>
        <w:lastRenderedPageBreak/>
        <w:t xml:space="preserve">antecedência, exigir comprovantes de pagamento de encargos fiscais e/ou tributários, ou de quaisquer outras contribuições, desde que relacionadas aos Imóveis. </w:t>
      </w:r>
    </w:p>
    <w:p w14:paraId="59D51F70" w14:textId="77777777" w:rsidR="00E131A9" w:rsidRPr="002544DD" w:rsidRDefault="00E131A9" w:rsidP="00E131A9">
      <w:pPr>
        <w:tabs>
          <w:tab w:val="left" w:pos="2729"/>
        </w:tabs>
        <w:spacing w:line="360" w:lineRule="auto"/>
        <w:jc w:val="both"/>
        <w:rPr>
          <w:rFonts w:ascii="Trebuchet MS" w:hAnsi="Trebuchet MS" w:cs="Arial"/>
          <w:sz w:val="20"/>
          <w:szCs w:val="20"/>
        </w:rPr>
      </w:pPr>
    </w:p>
    <w:p w14:paraId="6023F363"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3.7.</w:t>
      </w:r>
      <w:r w:rsidRPr="002544DD">
        <w:rPr>
          <w:rFonts w:ascii="Trebuchet MS" w:hAnsi="Trebuchet MS" w:cs="Arial"/>
          <w:sz w:val="20"/>
          <w:szCs w:val="20"/>
        </w:rPr>
        <w:tab/>
      </w:r>
      <w:r w:rsidRPr="002544DD">
        <w:rPr>
          <w:rFonts w:ascii="Trebuchet MS" w:hAnsi="Trebuchet MS" w:cs="Arial"/>
          <w:sz w:val="20"/>
          <w:szCs w:val="20"/>
          <w:u w:val="single"/>
        </w:rPr>
        <w:t>Retenção de Benfeitorias</w:t>
      </w:r>
      <w:r w:rsidRPr="002544DD">
        <w:rPr>
          <w:rFonts w:ascii="Trebuchet MS" w:hAnsi="Trebuchet MS" w:cs="Arial"/>
          <w:sz w:val="20"/>
          <w:szCs w:val="20"/>
        </w:rPr>
        <w:t>: Nos termos do § 4º do art. 27</w:t>
      </w:r>
      <w:r w:rsidRPr="002544DD">
        <w:rPr>
          <w:rFonts w:ascii="Trebuchet MS" w:hAnsi="Trebuchet MS" w:cs="Arial"/>
          <w:b/>
          <w:sz w:val="20"/>
          <w:szCs w:val="20"/>
        </w:rPr>
        <w:t xml:space="preserve"> </w:t>
      </w:r>
      <w:r w:rsidRPr="002544DD">
        <w:rPr>
          <w:rFonts w:ascii="Trebuchet MS" w:hAnsi="Trebuchet MS" w:cs="Arial"/>
          <w:sz w:val="20"/>
          <w:szCs w:val="20"/>
        </w:rPr>
        <w:t xml:space="preserve">da </w:t>
      </w:r>
      <w:r w:rsidRPr="002544DD">
        <w:rPr>
          <w:rFonts w:ascii="Trebuchet MS" w:hAnsi="Trebuchet MS" w:cs="Trebuchet MS"/>
          <w:sz w:val="20"/>
          <w:szCs w:val="20"/>
        </w:rPr>
        <w:t>Lei n.º 9.514</w:t>
      </w:r>
      <w:r w:rsidRPr="002544DD">
        <w:rPr>
          <w:rFonts w:ascii="Trebuchet MS" w:hAnsi="Trebuchet MS" w:cs="Arial"/>
          <w:sz w:val="20"/>
          <w:szCs w:val="20"/>
        </w:rPr>
        <w:t>, jamais haverá direito de retenção por benfeitorias.</w:t>
      </w:r>
    </w:p>
    <w:p w14:paraId="5E3D05CA" w14:textId="77777777" w:rsidR="00E131A9" w:rsidRPr="002544DD" w:rsidRDefault="00E131A9" w:rsidP="00E131A9">
      <w:pPr>
        <w:spacing w:line="360" w:lineRule="auto"/>
        <w:jc w:val="both"/>
        <w:rPr>
          <w:rFonts w:ascii="Trebuchet MS" w:hAnsi="Trebuchet MS" w:cs="Arial"/>
          <w:sz w:val="20"/>
          <w:szCs w:val="20"/>
          <w:highlight w:val="yellow"/>
        </w:rPr>
      </w:pPr>
    </w:p>
    <w:p w14:paraId="6613F4A4"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3.8.</w:t>
      </w:r>
      <w:r w:rsidRPr="002544DD">
        <w:rPr>
          <w:rFonts w:ascii="Trebuchet MS" w:hAnsi="Trebuchet MS" w:cs="Arial"/>
          <w:sz w:val="20"/>
          <w:szCs w:val="20"/>
        </w:rPr>
        <w:tab/>
      </w:r>
      <w:r w:rsidRPr="002544DD">
        <w:rPr>
          <w:rFonts w:ascii="Trebuchet MS" w:hAnsi="Trebuchet MS" w:cs="Arial"/>
          <w:sz w:val="20"/>
          <w:szCs w:val="20"/>
          <w:u w:val="single"/>
        </w:rPr>
        <w:t>Registro do Contrato</w:t>
      </w:r>
      <w:r w:rsidRPr="002544DD">
        <w:rPr>
          <w:rFonts w:ascii="Trebuchet MS" w:hAnsi="Trebuchet MS" w:cs="Arial"/>
          <w:sz w:val="20"/>
          <w:szCs w:val="20"/>
        </w:rPr>
        <w:t xml:space="preserve">: </w:t>
      </w:r>
      <w:r w:rsidRPr="002544DD">
        <w:rPr>
          <w:rFonts w:ascii="Trebuchet MS" w:hAnsi="Trebuchet MS" w:cs="Trebuchet MS"/>
          <w:sz w:val="20"/>
          <w:szCs w:val="20"/>
        </w:rPr>
        <w:t xml:space="preserve">A Fiduciante </w:t>
      </w:r>
      <w:r w:rsidRPr="002544DD">
        <w:rPr>
          <w:rFonts w:ascii="Trebuchet MS" w:hAnsi="Trebuchet MS" w:cs="Arial"/>
          <w:sz w:val="20"/>
          <w:szCs w:val="20"/>
        </w:rPr>
        <w:t xml:space="preserve">se obriga, às suas expensas, a apresentar este Contrato para registro (prenotar) no 14º Cartório de Registro de Imóveis da Comarca da Capital do Estado de São Paulo dentro do prazo de 5 (cinco) Dias Úteis contados </w:t>
      </w:r>
      <w:r w:rsidRPr="002544DD">
        <w:rPr>
          <w:rFonts w:ascii="Trebuchet MS" w:hAnsi="Trebuchet MS" w:cstheme="minorHAnsi"/>
          <w:sz w:val="20"/>
          <w:szCs w:val="20"/>
          <w:lang w:bidi="th-TH"/>
        </w:rPr>
        <w:t>do registro da Escritura de Compra e Venda dos Imóveis formalizando a propriedade em nome da Fiduciante</w:t>
      </w:r>
      <w:r w:rsidRPr="002544DD">
        <w:rPr>
          <w:rFonts w:ascii="Trebuchet MS" w:hAnsi="Trebuchet MS" w:cs="Arial"/>
          <w:sz w:val="20"/>
          <w:szCs w:val="20"/>
        </w:rPr>
        <w:t xml:space="preserve">, envidando as Partes os melhores esforços para a conclusão do registro no menor prazo possível, devendo ser registrado </w:t>
      </w:r>
      <w:r w:rsidRPr="002544DD">
        <w:rPr>
          <w:rFonts w:ascii="Trebuchet MS" w:hAnsi="Trebuchet MS" w:cstheme="minorHAnsi"/>
          <w:sz w:val="20"/>
          <w:szCs w:val="20"/>
          <w:lang w:bidi="th-TH"/>
        </w:rPr>
        <w:t xml:space="preserve">em até 45 (quarenta e cinco) dias contados da prenotação </w:t>
      </w:r>
      <w:r w:rsidRPr="002544DD">
        <w:rPr>
          <w:rFonts w:ascii="Trebuchet MS" w:hAnsi="Trebuchet MS" w:cs="Arial"/>
          <w:sz w:val="20"/>
          <w:szCs w:val="20"/>
        </w:rPr>
        <w:t xml:space="preserve">no 14º Cartório de Registro de Imóveis da Comarca da Capital do Estado de São Paulo, </w:t>
      </w:r>
      <w:r w:rsidRPr="002544DD">
        <w:rPr>
          <w:rFonts w:ascii="Trebuchet MS" w:hAnsi="Trebuchet MS" w:cstheme="minorHAnsi"/>
          <w:sz w:val="20"/>
          <w:szCs w:val="20"/>
          <w:lang w:bidi="th-TH"/>
        </w:rPr>
        <w:t xml:space="preserve">prorrogáveis uma única vez por mais 45 (quarenta e cinco) dias caso, uma vez prenotado, o Contrato esteja sob análise do </w:t>
      </w:r>
      <w:r w:rsidRPr="002544DD">
        <w:rPr>
          <w:rFonts w:ascii="Trebuchet MS" w:hAnsi="Trebuchet MS" w:cs="Arial"/>
          <w:sz w:val="20"/>
          <w:szCs w:val="20"/>
        </w:rPr>
        <w:t>14º Cartório de Registro de Imóveis da Comarca da Capital do Estado de São Paulo</w:t>
      </w:r>
      <w:r w:rsidRPr="002544DD" w:rsidDel="00EC34B6">
        <w:rPr>
          <w:rFonts w:ascii="Trebuchet MS" w:hAnsi="Trebuchet MS" w:cstheme="minorHAnsi"/>
          <w:sz w:val="20"/>
          <w:szCs w:val="20"/>
          <w:lang w:bidi="th-TH"/>
        </w:rPr>
        <w:t xml:space="preserve"> </w:t>
      </w:r>
      <w:r w:rsidRPr="002544DD">
        <w:rPr>
          <w:rFonts w:ascii="Trebuchet MS" w:hAnsi="Trebuchet MS" w:cstheme="minorHAnsi"/>
          <w:sz w:val="20"/>
          <w:szCs w:val="20"/>
          <w:lang w:bidi="th-TH"/>
        </w:rPr>
        <w:t>ou este tenha feito exigências e a Fiduciante esteja tomando as medidas cabíveis para saná-las</w:t>
      </w:r>
      <w:r w:rsidRPr="002544DD">
        <w:rPr>
          <w:rFonts w:ascii="Trebuchet MS" w:hAnsi="Trebuchet MS" w:cs="Arial"/>
          <w:sz w:val="20"/>
          <w:szCs w:val="20"/>
        </w:rPr>
        <w:t xml:space="preserve">. </w:t>
      </w:r>
    </w:p>
    <w:p w14:paraId="269D24C0" w14:textId="77777777" w:rsidR="00E131A9" w:rsidRPr="002544DD" w:rsidRDefault="00E131A9" w:rsidP="00E131A9">
      <w:pPr>
        <w:spacing w:line="360" w:lineRule="auto"/>
        <w:jc w:val="both"/>
        <w:rPr>
          <w:rFonts w:ascii="Trebuchet MS" w:hAnsi="Trebuchet MS" w:cs="Arial"/>
          <w:sz w:val="20"/>
          <w:szCs w:val="20"/>
        </w:rPr>
      </w:pPr>
    </w:p>
    <w:p w14:paraId="7597A62D" w14:textId="77777777" w:rsidR="00E131A9" w:rsidRPr="002544DD" w:rsidRDefault="00E131A9" w:rsidP="00E131A9">
      <w:pPr>
        <w:tabs>
          <w:tab w:val="left" w:pos="709"/>
        </w:tabs>
        <w:spacing w:line="360" w:lineRule="auto"/>
        <w:ind w:left="709"/>
        <w:jc w:val="both"/>
        <w:rPr>
          <w:rFonts w:ascii="Trebuchet MS" w:eastAsia="Arial Unicode MS" w:hAnsi="Trebuchet MS"/>
          <w:sz w:val="20"/>
          <w:szCs w:val="20"/>
        </w:rPr>
      </w:pPr>
      <w:r w:rsidRPr="002544DD">
        <w:rPr>
          <w:rFonts w:ascii="Trebuchet MS" w:hAnsi="Trebuchet MS" w:cs="Arial"/>
          <w:sz w:val="20"/>
          <w:szCs w:val="20"/>
        </w:rPr>
        <w:t>3.8.1.</w:t>
      </w:r>
      <w:r w:rsidRPr="002544DD">
        <w:rPr>
          <w:rFonts w:ascii="Trebuchet MS" w:hAnsi="Trebuchet MS" w:cs="Arial"/>
          <w:sz w:val="20"/>
          <w:szCs w:val="20"/>
        </w:rPr>
        <w:tab/>
      </w:r>
      <w:r w:rsidRPr="002544DD">
        <w:rPr>
          <w:rFonts w:ascii="Trebuchet MS" w:eastAsia="Arial Unicode MS" w:hAnsi="Trebuchet MS"/>
          <w:sz w:val="20"/>
          <w:szCs w:val="20"/>
        </w:rPr>
        <w:t xml:space="preserve">Ainda para fins de registro, a Fiduciante apresenta, neste ato, as Certidões Negativas de Débitos relativos aos Tributos Federais e à Dívida Ativa da União emitidas conjuntamente pela Secretaria da Receita Federal e pela Procuradoria Geral da Fazenda Nacional, cujas cópias constituem o Anexo IV ao presente Contrato. </w:t>
      </w:r>
    </w:p>
    <w:p w14:paraId="55CEF0AD" w14:textId="77777777" w:rsidR="00E131A9" w:rsidRPr="002544DD" w:rsidRDefault="00E131A9" w:rsidP="00E131A9">
      <w:pPr>
        <w:tabs>
          <w:tab w:val="left" w:pos="709"/>
        </w:tabs>
        <w:spacing w:line="360" w:lineRule="auto"/>
        <w:ind w:left="709"/>
        <w:jc w:val="both"/>
        <w:rPr>
          <w:rFonts w:ascii="Trebuchet MS" w:hAnsi="Trebuchet MS" w:cs="Trebuchet MS"/>
          <w:sz w:val="20"/>
          <w:szCs w:val="20"/>
        </w:rPr>
      </w:pPr>
    </w:p>
    <w:p w14:paraId="7EF3FF13"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3.9.</w:t>
      </w:r>
      <w:r w:rsidRPr="002544DD">
        <w:rPr>
          <w:rFonts w:ascii="Trebuchet MS" w:hAnsi="Trebuchet MS" w:cs="Arial"/>
          <w:sz w:val="20"/>
          <w:szCs w:val="20"/>
        </w:rPr>
        <w:tab/>
      </w:r>
      <w:r w:rsidRPr="002544DD">
        <w:rPr>
          <w:rFonts w:ascii="Trebuchet MS" w:hAnsi="Trebuchet MS" w:cs="Arial"/>
          <w:sz w:val="20"/>
          <w:szCs w:val="20"/>
          <w:u w:val="single"/>
        </w:rPr>
        <w:t>Cancelamento da Propriedade Fiduciária</w:t>
      </w:r>
      <w:r w:rsidRPr="002544DD">
        <w:rPr>
          <w:rFonts w:ascii="Trebuchet MS" w:hAnsi="Trebuchet MS" w:cs="Arial"/>
          <w:sz w:val="20"/>
          <w:szCs w:val="20"/>
        </w:rPr>
        <w:t>: Para o cancelamento do registro da propriedade fiduciária e a consequente reversão da propriedade plena dos Imóveis em favor da Fiduciante, a Fiduciante e as Emissoras deverão apresentar ao 14º Cartório de Registro de Imóveis da Comarca da Capital do Estado de São Paulo o competente termo de liberação consolidando-se na pessoa jurídica da Fiduciante a propriedade plena dos Imóveis, observado o disposto na Cláusula Sétima abaixo.</w:t>
      </w:r>
    </w:p>
    <w:p w14:paraId="718D811F" w14:textId="77777777" w:rsidR="00E131A9" w:rsidRPr="002544DD" w:rsidRDefault="00E131A9" w:rsidP="00E131A9">
      <w:pPr>
        <w:spacing w:line="360" w:lineRule="auto"/>
        <w:jc w:val="both"/>
        <w:rPr>
          <w:rFonts w:ascii="Trebuchet MS" w:hAnsi="Trebuchet MS" w:cs="Arial"/>
          <w:sz w:val="20"/>
          <w:szCs w:val="20"/>
        </w:rPr>
      </w:pPr>
    </w:p>
    <w:p w14:paraId="5C9F80F7" w14:textId="77777777" w:rsidR="00E131A9" w:rsidRPr="002544DD" w:rsidRDefault="00E131A9" w:rsidP="00E131A9">
      <w:pPr>
        <w:spacing w:line="360" w:lineRule="auto"/>
        <w:ind w:left="709"/>
        <w:jc w:val="both"/>
        <w:rPr>
          <w:rFonts w:ascii="Trebuchet MS" w:hAnsi="Trebuchet MS" w:cs="Arial"/>
          <w:sz w:val="20"/>
          <w:szCs w:val="20"/>
        </w:rPr>
      </w:pPr>
      <w:r w:rsidRPr="002544DD">
        <w:rPr>
          <w:rFonts w:ascii="Trebuchet MS" w:hAnsi="Trebuchet MS" w:cs="Arial"/>
          <w:sz w:val="20"/>
          <w:szCs w:val="20"/>
        </w:rPr>
        <w:t>3.9.1.</w:t>
      </w:r>
      <w:r w:rsidRPr="002544DD">
        <w:rPr>
          <w:rFonts w:ascii="Trebuchet MS" w:hAnsi="Trebuchet MS" w:cs="Arial"/>
          <w:sz w:val="20"/>
          <w:szCs w:val="20"/>
        </w:rPr>
        <w:tab/>
        <w:t xml:space="preserve">Em qualquer hipótese de extinção deste Contrato e/ou de cancelamento da Alienação Fiduciária, a Fiduciária deverá entregar o devido termo de liberação (bem como cópias autenticadas dos documentos societários evidenciando os poderes dos signatários) para a Fiduciante em até 5 (cinco) Dias Úteis após a extinção ou da quitação integral das Obrigações Garantidas, conforme o caso, conforme atestado pelo termo de quitação do Agente Fiduciário. </w:t>
      </w:r>
    </w:p>
    <w:p w14:paraId="6E236390" w14:textId="77777777" w:rsidR="00E131A9" w:rsidRPr="002544DD" w:rsidRDefault="00E131A9" w:rsidP="00E131A9">
      <w:pPr>
        <w:spacing w:line="360" w:lineRule="auto"/>
        <w:ind w:left="709"/>
        <w:jc w:val="both"/>
        <w:rPr>
          <w:rFonts w:ascii="Trebuchet MS" w:hAnsi="Trebuchet MS" w:cs="Arial"/>
          <w:sz w:val="20"/>
          <w:szCs w:val="20"/>
        </w:rPr>
      </w:pPr>
    </w:p>
    <w:p w14:paraId="5EAF715D" w14:textId="77777777" w:rsidR="00E131A9" w:rsidRPr="002544DD" w:rsidRDefault="00E131A9" w:rsidP="00E131A9">
      <w:pPr>
        <w:spacing w:line="360" w:lineRule="auto"/>
        <w:ind w:left="709"/>
        <w:jc w:val="both"/>
        <w:rPr>
          <w:rFonts w:ascii="Trebuchet MS" w:hAnsi="Trebuchet MS" w:cs="Arial"/>
          <w:sz w:val="20"/>
          <w:szCs w:val="20"/>
        </w:rPr>
      </w:pPr>
      <w:r w:rsidRPr="002544DD">
        <w:rPr>
          <w:rFonts w:ascii="Trebuchet MS" w:hAnsi="Trebuchet MS" w:cs="Arial"/>
          <w:sz w:val="20"/>
          <w:szCs w:val="20"/>
        </w:rPr>
        <w:t xml:space="preserve">3.9.2. Em caso específico de financiamentos de aquisição dos Imóveis por meio de instituições financeiras em que as respectivas instituições financiadoras não aceitarem realizar o repasse antes da liberação da presente Alienação Fiduciária que recai sobre a </w:t>
      </w:r>
      <w:r w:rsidRPr="002544DD">
        <w:rPr>
          <w:rFonts w:ascii="Trebuchet MS" w:hAnsi="Trebuchet MS" w:cs="Arial"/>
          <w:sz w:val="20"/>
          <w:szCs w:val="20"/>
        </w:rPr>
        <w:lastRenderedPageBreak/>
        <w:t xml:space="preserve">respectiva unidade, a Fiduciária deverá convocar assembleia especial de titulares de CRI, de acordo com os procedimentos que constam do Termo de Securitização, para deliberar acerca da liberação, ou não, um dos Imóveis objeto desta Alienação Fiduciária previamente à comprovação do recebimento, na </w:t>
      </w:r>
      <w:r w:rsidRPr="002544DD">
        <w:rPr>
          <w:rFonts w:ascii="Trebuchet MS" w:hAnsi="Trebuchet MS"/>
          <w:snapToGrid w:val="0"/>
          <w:sz w:val="20"/>
          <w:szCs w:val="20"/>
        </w:rPr>
        <w:t>Conta corrente nº 74937-0, agencia nº 0350 do Banco Itaú Unibanco S.A., de titularidade da Fiduciária (“</w:t>
      </w:r>
      <w:r w:rsidRPr="002544DD">
        <w:rPr>
          <w:rFonts w:ascii="Trebuchet MS" w:hAnsi="Trebuchet MS"/>
          <w:snapToGrid w:val="0"/>
          <w:sz w:val="20"/>
          <w:szCs w:val="20"/>
          <w:u w:val="single"/>
        </w:rPr>
        <w:t>Conta Centralizadora</w:t>
      </w:r>
      <w:r w:rsidRPr="002544DD">
        <w:rPr>
          <w:rFonts w:ascii="Trebuchet MS" w:hAnsi="Trebuchet MS"/>
          <w:snapToGrid w:val="0"/>
          <w:sz w:val="20"/>
          <w:szCs w:val="20"/>
        </w:rPr>
        <w:t>”)</w:t>
      </w:r>
      <w:r w:rsidRPr="002544DD">
        <w:rPr>
          <w:rFonts w:ascii="Trebuchet MS" w:hAnsi="Trebuchet MS" w:cs="Arial"/>
          <w:sz w:val="20"/>
          <w:szCs w:val="20"/>
        </w:rPr>
        <w:t>, da totalidade dos recursos oriundos da venda em questão.</w:t>
      </w:r>
    </w:p>
    <w:p w14:paraId="0B9CE5EA" w14:textId="77777777" w:rsidR="00E131A9" w:rsidRPr="002544DD" w:rsidRDefault="00E131A9" w:rsidP="00E131A9">
      <w:pPr>
        <w:spacing w:line="360" w:lineRule="auto"/>
        <w:jc w:val="both"/>
        <w:rPr>
          <w:rFonts w:ascii="Trebuchet MS" w:hAnsi="Trebuchet MS"/>
          <w:sz w:val="20"/>
          <w:szCs w:val="20"/>
        </w:rPr>
      </w:pPr>
    </w:p>
    <w:p w14:paraId="1D2CEF6B" w14:textId="77777777" w:rsidR="00E131A9" w:rsidRPr="002544DD" w:rsidRDefault="00E131A9" w:rsidP="00E131A9">
      <w:pPr>
        <w:pStyle w:val="Ttulo3"/>
        <w:spacing w:line="360" w:lineRule="auto"/>
        <w:jc w:val="both"/>
        <w:rPr>
          <w:rFonts w:ascii="Trebuchet MS" w:hAnsi="Trebuchet MS" w:cs="Arial"/>
          <w:sz w:val="20"/>
          <w:szCs w:val="20"/>
        </w:rPr>
      </w:pPr>
      <w:bookmarkStart w:id="152" w:name="_Toc510869700"/>
      <w:r w:rsidRPr="002544DD">
        <w:rPr>
          <w:rFonts w:ascii="Trebuchet MS" w:hAnsi="Trebuchet MS" w:cs="Arial"/>
          <w:sz w:val="20"/>
          <w:szCs w:val="20"/>
        </w:rPr>
        <w:t>CLÁUSULA QUARTA – DA MORA E INADIMPLEMENTO</w:t>
      </w:r>
      <w:bookmarkEnd w:id="152"/>
    </w:p>
    <w:p w14:paraId="5FE99231" w14:textId="77777777" w:rsidR="00E131A9" w:rsidRPr="002544DD" w:rsidRDefault="00E131A9" w:rsidP="00E131A9">
      <w:pPr>
        <w:spacing w:line="360" w:lineRule="auto"/>
        <w:jc w:val="both"/>
        <w:rPr>
          <w:rFonts w:ascii="Trebuchet MS" w:hAnsi="Trebuchet MS" w:cs="Arial"/>
          <w:b/>
          <w:sz w:val="20"/>
          <w:szCs w:val="20"/>
        </w:rPr>
      </w:pPr>
    </w:p>
    <w:p w14:paraId="1E9A5618"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4.1.</w:t>
      </w:r>
      <w:r w:rsidRPr="002544DD">
        <w:rPr>
          <w:rFonts w:ascii="Trebuchet MS" w:hAnsi="Trebuchet MS" w:cs="Arial"/>
          <w:sz w:val="20"/>
          <w:szCs w:val="20"/>
        </w:rPr>
        <w:tab/>
      </w:r>
      <w:r w:rsidRPr="002544DD">
        <w:rPr>
          <w:rFonts w:ascii="Trebuchet MS" w:hAnsi="Trebuchet MS" w:cs="Arial"/>
          <w:sz w:val="20"/>
          <w:szCs w:val="20"/>
          <w:u w:val="single"/>
        </w:rPr>
        <w:t>Possibilidade de Excussão de Garantia</w:t>
      </w:r>
      <w:r w:rsidRPr="002544DD">
        <w:rPr>
          <w:rFonts w:ascii="Trebuchet MS" w:hAnsi="Trebuchet MS" w:cs="Arial"/>
          <w:sz w:val="20"/>
          <w:szCs w:val="20"/>
        </w:rPr>
        <w:t xml:space="preserve">: Em observância ao art. 26, §1º e §2º, da </w:t>
      </w:r>
      <w:r w:rsidRPr="002544DD">
        <w:rPr>
          <w:rFonts w:ascii="Trebuchet MS" w:hAnsi="Trebuchet MS" w:cs="Trebuchet MS"/>
          <w:sz w:val="20"/>
          <w:szCs w:val="20"/>
        </w:rPr>
        <w:t>Lei n.º 9.514</w:t>
      </w:r>
      <w:r w:rsidRPr="002544DD">
        <w:rPr>
          <w:rFonts w:ascii="Trebuchet MS" w:hAnsi="Trebuchet MS" w:cs="Arial"/>
          <w:sz w:val="20"/>
          <w:szCs w:val="20"/>
        </w:rPr>
        <w:t>, a Fiduciante, a Fiduciária e as Emissoras estabelecem que, em caso de inadimplemento de quaisquer das Obrigações Garantidas, a Fiduciária poderá iniciar o procedimento de excussão da presente Alienação Fiduciária por meio da intimação da Fiduciante</w:t>
      </w:r>
      <w:r w:rsidRPr="002544DD">
        <w:rPr>
          <w:rFonts w:ascii="Trebuchet MS" w:hAnsi="Trebuchet MS" w:cs="Trebuchet MS"/>
          <w:sz w:val="20"/>
          <w:szCs w:val="20"/>
        </w:rPr>
        <w:t xml:space="preserve"> e das Emissoras</w:t>
      </w:r>
      <w:r w:rsidRPr="002544DD">
        <w:rPr>
          <w:rFonts w:ascii="Trebuchet MS" w:hAnsi="Trebuchet MS" w:cs="Arial"/>
          <w:sz w:val="20"/>
          <w:szCs w:val="20"/>
        </w:rPr>
        <w:t>, para que as Obrigações Garantidas sejam consideradas inadimplentes. Para fins do cumprim</w:t>
      </w:r>
      <w:r w:rsidRPr="002544DD">
        <w:rPr>
          <w:rFonts w:ascii="Trebuchet MS" w:hAnsi="Trebuchet MS" w:cs="Trebuchet MS"/>
          <w:sz w:val="20"/>
          <w:szCs w:val="20"/>
        </w:rPr>
        <w:t xml:space="preserve">ento no artigo 26, § 2º da Lei nº 9.514, </w:t>
      </w:r>
      <w:r w:rsidRPr="002544DD">
        <w:rPr>
          <w:rFonts w:ascii="Trebuchet MS" w:hAnsi="Trebuchet MS" w:cs="Arial"/>
          <w:sz w:val="20"/>
          <w:szCs w:val="20"/>
        </w:rPr>
        <w:t>a Fiduciante, a Fiduciária e as Emissoras</w:t>
      </w:r>
      <w:r w:rsidRPr="002544DD">
        <w:rPr>
          <w:rFonts w:ascii="Trebuchet MS" w:hAnsi="Trebuchet MS" w:cs="Trebuchet MS"/>
          <w:sz w:val="20"/>
          <w:szCs w:val="20"/>
        </w:rPr>
        <w:t xml:space="preserve"> estabelecem o prazo de carência de 1 (um) Dia Útil para a expedição da intimação. </w:t>
      </w:r>
    </w:p>
    <w:p w14:paraId="21E5869A" w14:textId="77777777" w:rsidR="00E131A9" w:rsidRPr="002544DD" w:rsidRDefault="00E131A9" w:rsidP="00E131A9">
      <w:pPr>
        <w:spacing w:line="360" w:lineRule="auto"/>
        <w:jc w:val="both"/>
        <w:rPr>
          <w:rFonts w:ascii="Trebuchet MS" w:hAnsi="Trebuchet MS" w:cs="Arial"/>
          <w:sz w:val="20"/>
          <w:szCs w:val="20"/>
        </w:rPr>
      </w:pPr>
    </w:p>
    <w:p w14:paraId="7D69780A" w14:textId="77777777" w:rsidR="00E131A9" w:rsidRPr="002544DD" w:rsidRDefault="00E131A9" w:rsidP="00E131A9">
      <w:pPr>
        <w:spacing w:line="360" w:lineRule="auto"/>
        <w:ind w:left="705"/>
        <w:jc w:val="both"/>
        <w:rPr>
          <w:rFonts w:ascii="Trebuchet MS" w:hAnsi="Trebuchet MS" w:cs="Arial"/>
          <w:sz w:val="20"/>
          <w:szCs w:val="20"/>
        </w:rPr>
      </w:pPr>
      <w:r w:rsidRPr="002544DD">
        <w:rPr>
          <w:rFonts w:ascii="Trebuchet MS" w:hAnsi="Trebuchet MS" w:cs="Arial"/>
          <w:sz w:val="20"/>
          <w:szCs w:val="20"/>
        </w:rPr>
        <w:t>4.1.1.</w:t>
      </w:r>
      <w:r w:rsidRPr="002544DD">
        <w:rPr>
          <w:rFonts w:ascii="Trebuchet MS" w:hAnsi="Trebuchet MS" w:cs="Arial"/>
          <w:sz w:val="20"/>
          <w:szCs w:val="20"/>
        </w:rPr>
        <w:tab/>
        <w:t xml:space="preserve"> Observado o prazo previsto no item 4.1 acima, </w:t>
      </w:r>
      <w:r w:rsidRPr="002544DD">
        <w:rPr>
          <w:rFonts w:ascii="Trebuchet MS" w:hAnsi="Trebuchet MS" w:cs="Trebuchet MS"/>
          <w:sz w:val="20"/>
          <w:szCs w:val="20"/>
        </w:rPr>
        <w:t xml:space="preserve">a Fiduciante e as Emissoras </w:t>
      </w:r>
      <w:r w:rsidRPr="002544DD">
        <w:rPr>
          <w:rFonts w:ascii="Trebuchet MS" w:hAnsi="Trebuchet MS" w:cs="Arial"/>
          <w:sz w:val="20"/>
          <w:szCs w:val="20"/>
        </w:rPr>
        <w:t>serão intimadas para purgar a mora no prazo de 15 (quinze) dias contados do início do procedimento de excussão mediante o pagamento das prestações vencidas e não pagas, bem como das prestações que se vencerem até a data do efetivo pagamento, que incluem o principal, os juros compensatórios, a atualização monetária, as multas, os encargos moratórios, os demais encargos e despesas de intimação, inclusive tributos, contribuições condominiais e associativas, se houver.</w:t>
      </w:r>
    </w:p>
    <w:p w14:paraId="522F1D61" w14:textId="77777777" w:rsidR="00E131A9" w:rsidRPr="002544DD" w:rsidRDefault="00E131A9" w:rsidP="00E131A9">
      <w:pPr>
        <w:spacing w:line="360" w:lineRule="auto"/>
        <w:jc w:val="both"/>
        <w:rPr>
          <w:rFonts w:ascii="Trebuchet MS" w:hAnsi="Trebuchet MS" w:cs="Arial"/>
          <w:sz w:val="20"/>
          <w:szCs w:val="20"/>
        </w:rPr>
      </w:pPr>
    </w:p>
    <w:p w14:paraId="7486F4EA"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4.2.</w:t>
      </w:r>
      <w:r w:rsidRPr="002544DD">
        <w:rPr>
          <w:rFonts w:ascii="Trebuchet MS" w:hAnsi="Trebuchet MS" w:cs="Arial"/>
          <w:sz w:val="20"/>
          <w:szCs w:val="20"/>
        </w:rPr>
        <w:tab/>
      </w:r>
      <w:r w:rsidRPr="002544DD">
        <w:rPr>
          <w:rFonts w:ascii="Trebuchet MS" w:hAnsi="Trebuchet MS" w:cs="Arial"/>
          <w:sz w:val="20"/>
          <w:szCs w:val="20"/>
          <w:u w:val="single"/>
        </w:rPr>
        <w:t>Pagamento Sem Juros Remuneratórios e Demais Acréscimos</w:t>
      </w:r>
      <w:r w:rsidRPr="002544DD">
        <w:rPr>
          <w:rFonts w:ascii="Trebuchet MS" w:hAnsi="Trebuchet MS" w:cs="Arial"/>
          <w:sz w:val="20"/>
          <w:szCs w:val="20"/>
        </w:rPr>
        <w:t>: O simples pagamento das Obrigações Garantidas vencidas, sem juros remuneratórios e os demais acréscimos moratórios, não exonerará a responsabilidade de liquidar tais Obrigações Garantidas, continuando em mora para todos os efeitos legais, contratuais e da excussão iniciada.</w:t>
      </w:r>
    </w:p>
    <w:p w14:paraId="786EBDAD" w14:textId="77777777" w:rsidR="00E131A9" w:rsidRPr="002544DD" w:rsidRDefault="00E131A9" w:rsidP="00E131A9">
      <w:pPr>
        <w:spacing w:line="360" w:lineRule="auto"/>
        <w:jc w:val="both"/>
        <w:rPr>
          <w:rFonts w:ascii="Trebuchet MS" w:hAnsi="Trebuchet MS" w:cs="Arial"/>
          <w:sz w:val="20"/>
          <w:szCs w:val="20"/>
        </w:rPr>
      </w:pPr>
    </w:p>
    <w:p w14:paraId="4B6F7BAD"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4.3.</w:t>
      </w:r>
      <w:r w:rsidRPr="002544DD">
        <w:rPr>
          <w:rFonts w:ascii="Trebuchet MS" w:hAnsi="Trebuchet MS" w:cs="Arial"/>
          <w:sz w:val="20"/>
          <w:szCs w:val="20"/>
        </w:rPr>
        <w:tab/>
      </w:r>
      <w:r w:rsidRPr="002544DD">
        <w:rPr>
          <w:rFonts w:ascii="Trebuchet MS" w:hAnsi="Trebuchet MS" w:cs="Arial"/>
          <w:sz w:val="20"/>
          <w:szCs w:val="20"/>
          <w:u w:val="single"/>
        </w:rPr>
        <w:t>Procedimento de Intimação</w:t>
      </w:r>
      <w:r w:rsidRPr="002544DD">
        <w:rPr>
          <w:rFonts w:ascii="Trebuchet MS" w:hAnsi="Trebuchet MS" w:cs="Arial"/>
          <w:sz w:val="20"/>
          <w:szCs w:val="20"/>
        </w:rPr>
        <w:t>:</w:t>
      </w:r>
      <w:r w:rsidRPr="002544DD">
        <w:rPr>
          <w:rFonts w:ascii="Trebuchet MS" w:hAnsi="Trebuchet MS" w:cs="Arial"/>
          <w:i/>
          <w:sz w:val="20"/>
          <w:szCs w:val="20"/>
        </w:rPr>
        <w:t xml:space="preserve"> </w:t>
      </w:r>
      <w:r w:rsidRPr="002544DD">
        <w:rPr>
          <w:rFonts w:ascii="Trebuchet MS" w:hAnsi="Trebuchet MS" w:cs="Arial"/>
          <w:sz w:val="20"/>
          <w:szCs w:val="20"/>
        </w:rPr>
        <w:t>O procedimento de intimação para pagamento obedecerá aos seguintes requisitos:</w:t>
      </w:r>
    </w:p>
    <w:p w14:paraId="0EE86FFF" w14:textId="77777777" w:rsidR="00E131A9" w:rsidRPr="002544DD" w:rsidRDefault="00E131A9" w:rsidP="00E131A9">
      <w:pPr>
        <w:spacing w:line="360" w:lineRule="auto"/>
        <w:jc w:val="both"/>
        <w:rPr>
          <w:rFonts w:ascii="Trebuchet MS" w:hAnsi="Trebuchet MS" w:cs="Arial"/>
          <w:sz w:val="20"/>
          <w:szCs w:val="20"/>
        </w:rPr>
      </w:pPr>
    </w:p>
    <w:p w14:paraId="061D3C71" w14:textId="77777777" w:rsidR="00E131A9" w:rsidRPr="002544DD" w:rsidRDefault="00E131A9" w:rsidP="00E131A9">
      <w:pPr>
        <w:numPr>
          <w:ilvl w:val="0"/>
          <w:numId w:val="3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intimação será requerida pela Fiduciária, ao Oficial do Serviço de Registro de Imóveis, indicando o valor vencido e não pago (equivalente a integralidade das Obrigações Garantidas vencidas antecipadamente), os juros convencionais sobre o valor vencido e não pago, as penalidades cabíveis e demais encargos contratuais e legais;</w:t>
      </w:r>
    </w:p>
    <w:p w14:paraId="2AA4745F" w14:textId="77777777" w:rsidR="00E131A9" w:rsidRPr="002544DD" w:rsidRDefault="00E131A9" w:rsidP="00E131A9">
      <w:pPr>
        <w:spacing w:line="360" w:lineRule="auto"/>
        <w:ind w:hanging="11"/>
        <w:jc w:val="both"/>
        <w:rPr>
          <w:rFonts w:ascii="Trebuchet MS" w:hAnsi="Trebuchet MS" w:cs="Arial"/>
          <w:sz w:val="20"/>
          <w:szCs w:val="20"/>
        </w:rPr>
      </w:pPr>
    </w:p>
    <w:p w14:paraId="021138A2" w14:textId="77777777" w:rsidR="00E131A9" w:rsidRPr="002544DD" w:rsidRDefault="00E131A9" w:rsidP="00E131A9">
      <w:pPr>
        <w:numPr>
          <w:ilvl w:val="0"/>
          <w:numId w:val="3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lastRenderedPageBreak/>
        <w:t>a diligência de intimação será realizada pelo Oficial do Serviço de Registro de Imóveis da circunscrição imobiliária onde se localizarem os Imóveis, podendo, a critério desse Oficial, vir a ser realizada por seu preposto ou através do Serviço de Registro de Títulos e Documentos da Comarca da situação dos Imóveis, ou do domicílio de quem deva recebê-la, ou, ainda, pelo correio, com aviso de recebimento a ser firmado pessoalmente pelo representante legal da então Fiduciante ou por procurador regularmente constituído;</w:t>
      </w:r>
    </w:p>
    <w:p w14:paraId="69B64357" w14:textId="77777777" w:rsidR="00E131A9" w:rsidRPr="002544DD" w:rsidRDefault="00E131A9" w:rsidP="00E131A9">
      <w:pPr>
        <w:spacing w:line="360" w:lineRule="auto"/>
        <w:ind w:hanging="11"/>
        <w:jc w:val="both"/>
        <w:rPr>
          <w:rFonts w:ascii="Trebuchet MS" w:hAnsi="Trebuchet MS" w:cs="Arial"/>
          <w:sz w:val="20"/>
          <w:szCs w:val="20"/>
        </w:rPr>
      </w:pPr>
    </w:p>
    <w:p w14:paraId="10424C0F" w14:textId="77777777" w:rsidR="00E131A9" w:rsidRPr="002544DD" w:rsidRDefault="00E131A9" w:rsidP="00E131A9">
      <w:pPr>
        <w:numPr>
          <w:ilvl w:val="0"/>
          <w:numId w:val="3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intimação será feita à então Fiduciante e às Emissoras e a seu representante legal;</w:t>
      </w:r>
    </w:p>
    <w:p w14:paraId="5A6C91B2" w14:textId="77777777" w:rsidR="00E131A9" w:rsidRPr="002544DD" w:rsidRDefault="00E131A9" w:rsidP="00E131A9">
      <w:pPr>
        <w:spacing w:line="360" w:lineRule="auto"/>
        <w:ind w:hanging="11"/>
        <w:jc w:val="both"/>
        <w:rPr>
          <w:rFonts w:ascii="Trebuchet MS" w:hAnsi="Trebuchet MS" w:cs="Arial"/>
          <w:sz w:val="20"/>
          <w:szCs w:val="20"/>
        </w:rPr>
      </w:pPr>
    </w:p>
    <w:p w14:paraId="121E46FD" w14:textId="77777777" w:rsidR="00E131A9" w:rsidRPr="002544DD" w:rsidRDefault="00E131A9" w:rsidP="00E131A9">
      <w:pPr>
        <w:numPr>
          <w:ilvl w:val="0"/>
          <w:numId w:val="3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se o destinatário da intimação se encontrar em local incerto e não sabido, ou se furtar ao recebimento da intimação, tudo certificado pelo Oficial do Serviço de Registro de Imóveis ou pelo de Títulos e Documentos, ou caso não seja encontrado após 3 (três) diligências consecutivas, competirá ao primeiro promover sua intimação por edital, publicado por 3 (três) dias, ao menos, em um dos jornais de maior circulação no local dos Imóveis;</w:t>
      </w:r>
    </w:p>
    <w:p w14:paraId="2E960BE9" w14:textId="77777777" w:rsidR="00E131A9" w:rsidRPr="002544DD" w:rsidRDefault="00E131A9" w:rsidP="00E131A9">
      <w:pPr>
        <w:pStyle w:val="ListParagraph1"/>
        <w:spacing w:line="360" w:lineRule="auto"/>
        <w:ind w:hanging="11"/>
        <w:jc w:val="both"/>
        <w:rPr>
          <w:rFonts w:ascii="Trebuchet MS" w:hAnsi="Trebuchet MS" w:cs="Arial"/>
          <w:sz w:val="20"/>
          <w:szCs w:val="20"/>
        </w:rPr>
      </w:pPr>
    </w:p>
    <w:p w14:paraId="4D53C5BB" w14:textId="77777777" w:rsidR="00E131A9" w:rsidRPr="002544DD" w:rsidRDefault="00E131A9" w:rsidP="00E131A9">
      <w:pPr>
        <w:numPr>
          <w:ilvl w:val="0"/>
          <w:numId w:val="3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Trebuchet MS"/>
          <w:sz w:val="20"/>
          <w:szCs w:val="20"/>
        </w:rPr>
        <w:t xml:space="preserve">a Fiduciante </w:t>
      </w:r>
      <w:r w:rsidRPr="002544DD">
        <w:rPr>
          <w:rFonts w:ascii="Trebuchet MS" w:hAnsi="Trebuchet MS"/>
          <w:sz w:val="20"/>
          <w:szCs w:val="20"/>
        </w:rPr>
        <w:t xml:space="preserve">e/ou as Emissoras poderão efetuar a purgação da mora aqui referida: i) entregando, em dinheiro, ao Oficial do Serviço de Registro de Imóveis competente o valor necessário para a purgação da mora; ou </w:t>
      </w:r>
      <w:proofErr w:type="spellStart"/>
      <w:r w:rsidRPr="002544DD">
        <w:rPr>
          <w:rFonts w:ascii="Trebuchet MS" w:hAnsi="Trebuchet MS"/>
          <w:sz w:val="20"/>
          <w:szCs w:val="20"/>
        </w:rPr>
        <w:t>ii</w:t>
      </w:r>
      <w:proofErr w:type="spellEnd"/>
      <w:r w:rsidRPr="002544DD">
        <w:rPr>
          <w:rFonts w:ascii="Trebuchet MS" w:hAnsi="Trebuchet MS"/>
          <w:sz w:val="20"/>
          <w:szCs w:val="20"/>
        </w:rPr>
        <w:t>) entregando ao Oficial do Serviço de Registro de Imóveis competente cheque administrativo, emitido por banco comercial, intransferível por endosso e nominativo à Fiduciária ou a quem expressamente indicado na intimação, no valor necessário para purgação da mora, exceto, em ambos os casos, o montante correspondente a cobrança e intimação, que deverá ser feito diretamente ao Oficial do Serviço de Registro de Imóveis competente. Na hipótese contemplada pelo item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a entrega do cheque ao Oficial do Serviço de Registro de Imóveis será feita sempre em caráter </w:t>
      </w:r>
      <w:r w:rsidRPr="002544DD">
        <w:rPr>
          <w:rFonts w:ascii="Trebuchet MS" w:hAnsi="Trebuchet MS"/>
          <w:i/>
          <w:sz w:val="20"/>
          <w:szCs w:val="20"/>
        </w:rPr>
        <w:t>pro solvendo</w:t>
      </w:r>
      <w:r w:rsidRPr="002544DD">
        <w:rPr>
          <w:rFonts w:ascii="Trebuchet MS" w:hAnsi="Trebuchet MS"/>
          <w:sz w:val="20"/>
          <w:szCs w:val="20"/>
        </w:rPr>
        <w:t>, de forma que a purgação da mora ficará condicionada ao efetivo pagamento do cheque pela instituição financeira sacada. Recusado o pagamento do cheque, a mora será tida por não purgada, podendo a Fiduciária requerer que o Oficial do Serviço de Registro de Imóveis certifique que a mora não restou purgada e promova a consolidação, em nome da Fiduciária, da titularidade fiduciária dos Imóveis.</w:t>
      </w:r>
    </w:p>
    <w:p w14:paraId="21D579D7" w14:textId="77777777" w:rsidR="00E131A9" w:rsidRPr="002544DD" w:rsidRDefault="00E131A9" w:rsidP="00E131A9">
      <w:pPr>
        <w:spacing w:line="360" w:lineRule="auto"/>
        <w:ind w:left="720"/>
        <w:jc w:val="both"/>
        <w:rPr>
          <w:rFonts w:ascii="Trebuchet MS" w:hAnsi="Trebuchet MS" w:cs="Arial"/>
          <w:sz w:val="20"/>
          <w:szCs w:val="20"/>
        </w:rPr>
      </w:pPr>
    </w:p>
    <w:p w14:paraId="15AFFDF5" w14:textId="77777777" w:rsidR="00E131A9" w:rsidRPr="002544DD" w:rsidRDefault="00E131A9" w:rsidP="00E131A9">
      <w:pPr>
        <w:spacing w:line="360" w:lineRule="auto"/>
        <w:ind w:left="720"/>
        <w:jc w:val="both"/>
        <w:rPr>
          <w:rFonts w:ascii="Trebuchet MS" w:hAnsi="Trebuchet MS" w:cs="Arial"/>
          <w:sz w:val="20"/>
          <w:szCs w:val="20"/>
        </w:rPr>
      </w:pPr>
      <w:r w:rsidRPr="002544DD">
        <w:rPr>
          <w:rFonts w:ascii="Trebuchet MS" w:hAnsi="Trebuchet MS" w:cs="Arial"/>
          <w:sz w:val="20"/>
          <w:szCs w:val="20"/>
        </w:rPr>
        <w:t>4.3.1. Purgada a mora perante o Serviço de Registro de Imóveis, este Contrato se restabelecerá, caso em que, nos 3 (três) dias seguintes, o Oficial entregará à Fiduciária as importâncias recebidas, cabendo à</w:t>
      </w:r>
      <w:r w:rsidRPr="002544DD">
        <w:rPr>
          <w:rFonts w:ascii="Trebuchet MS" w:hAnsi="Trebuchet MS" w:cs="Trebuchet MS"/>
          <w:sz w:val="20"/>
          <w:szCs w:val="20"/>
        </w:rPr>
        <w:t xml:space="preserve"> Fiduciante e às Emissoras </w:t>
      </w:r>
      <w:r w:rsidRPr="002544DD">
        <w:rPr>
          <w:rFonts w:ascii="Trebuchet MS" w:hAnsi="Trebuchet MS" w:cs="Arial"/>
          <w:sz w:val="20"/>
          <w:szCs w:val="20"/>
        </w:rPr>
        <w:t xml:space="preserve">o pagamento das despesas de cobrança, de intimação, e de eventuais despesas da Fiduciária com publicações em decorrência do Item 4.4 do presente Contrato. </w:t>
      </w:r>
      <w:r w:rsidRPr="002544DD">
        <w:rPr>
          <w:rFonts w:ascii="Trebuchet MS" w:hAnsi="Trebuchet MS"/>
          <w:sz w:val="20"/>
          <w:szCs w:val="20"/>
        </w:rPr>
        <w:t xml:space="preserve">O Oficial do Serviço de Imóveis deverá transferir os recursos oriundos da eventual purgação de mora para conta corrente de </w:t>
      </w:r>
      <w:r w:rsidRPr="002544DD">
        <w:rPr>
          <w:rFonts w:ascii="Trebuchet MS" w:hAnsi="Trebuchet MS"/>
          <w:sz w:val="20"/>
          <w:szCs w:val="20"/>
        </w:rPr>
        <w:lastRenderedPageBreak/>
        <w:t xml:space="preserve">titularidade da Fiduciária a ser oportunamente indicada, salvo se a Fiduciária orientar o Oficial do Serviço de Imóveis a transferirem para outra(s) conta(s) corrente(s). </w:t>
      </w:r>
    </w:p>
    <w:p w14:paraId="1BAE531C" w14:textId="77777777" w:rsidR="00E131A9" w:rsidRPr="002544DD" w:rsidRDefault="00E131A9" w:rsidP="00E131A9">
      <w:pPr>
        <w:spacing w:line="360" w:lineRule="auto"/>
        <w:ind w:left="720"/>
        <w:jc w:val="both"/>
        <w:rPr>
          <w:rFonts w:ascii="Trebuchet MS" w:hAnsi="Trebuchet MS" w:cs="Arial"/>
          <w:sz w:val="20"/>
          <w:szCs w:val="20"/>
        </w:rPr>
      </w:pPr>
    </w:p>
    <w:p w14:paraId="09B70801" w14:textId="77777777" w:rsidR="00E131A9" w:rsidRPr="002544DD" w:rsidRDefault="00E131A9" w:rsidP="00E131A9">
      <w:pPr>
        <w:spacing w:line="360" w:lineRule="auto"/>
        <w:ind w:left="720"/>
        <w:jc w:val="both"/>
        <w:rPr>
          <w:rFonts w:ascii="Trebuchet MS" w:hAnsi="Trebuchet MS" w:cs="Arial"/>
          <w:sz w:val="20"/>
          <w:szCs w:val="20"/>
        </w:rPr>
      </w:pPr>
      <w:r w:rsidRPr="002544DD">
        <w:rPr>
          <w:rFonts w:ascii="Trebuchet MS" w:hAnsi="Trebuchet MS" w:cs="Arial"/>
          <w:sz w:val="20"/>
          <w:szCs w:val="20"/>
        </w:rPr>
        <w:t>4.3.2.</w:t>
      </w:r>
      <w:r w:rsidRPr="002544DD">
        <w:rPr>
          <w:rFonts w:ascii="Trebuchet MS" w:hAnsi="Trebuchet MS" w:cs="Arial"/>
          <w:sz w:val="20"/>
          <w:szCs w:val="20"/>
        </w:rPr>
        <w:tab/>
      </w:r>
      <w:bookmarkStart w:id="153" w:name="_DV_M159"/>
      <w:bookmarkEnd w:id="153"/>
      <w:r w:rsidRPr="002544DD">
        <w:rPr>
          <w:rFonts w:ascii="Trebuchet MS" w:eastAsia="Arial Unicode MS" w:hAnsi="Trebuchet MS"/>
          <w:w w:val="0"/>
          <w:sz w:val="20"/>
          <w:szCs w:val="20"/>
        </w:rPr>
        <w:t>E</w:t>
      </w:r>
      <w:r w:rsidRPr="002544DD">
        <w:rPr>
          <w:rFonts w:ascii="Trebuchet MS" w:hAnsi="Trebuchet MS" w:cs="Arial"/>
          <w:sz w:val="20"/>
          <w:szCs w:val="20"/>
        </w:rPr>
        <w:t>ventual diferença entre o valor objeto da purgação da mora e o devido no dia da purgação deverá ser paga pela Fiduciante e pelas Emissoras juntamente com os demais débitos que eventualmente vencerem após a purgação da mora no Serviço de Registro de Imóveis competente.</w:t>
      </w:r>
    </w:p>
    <w:p w14:paraId="4DBAD5FF" w14:textId="77777777" w:rsidR="00E131A9" w:rsidRPr="002544DD" w:rsidRDefault="00E131A9" w:rsidP="00E131A9">
      <w:pPr>
        <w:spacing w:line="360" w:lineRule="auto"/>
        <w:ind w:left="720"/>
        <w:jc w:val="both"/>
        <w:rPr>
          <w:rFonts w:ascii="Trebuchet MS" w:hAnsi="Trebuchet MS" w:cs="Arial"/>
          <w:sz w:val="20"/>
          <w:szCs w:val="20"/>
        </w:rPr>
      </w:pPr>
    </w:p>
    <w:p w14:paraId="13B063FE" w14:textId="77777777" w:rsidR="00E131A9" w:rsidRPr="002544DD" w:rsidRDefault="00E131A9" w:rsidP="00E131A9">
      <w:pPr>
        <w:spacing w:line="360" w:lineRule="auto"/>
        <w:ind w:left="720"/>
        <w:jc w:val="both"/>
        <w:rPr>
          <w:rFonts w:ascii="Trebuchet MS" w:hAnsi="Trebuchet MS"/>
          <w:sz w:val="20"/>
          <w:szCs w:val="20"/>
        </w:rPr>
      </w:pPr>
      <w:r w:rsidRPr="002544DD">
        <w:rPr>
          <w:rFonts w:ascii="Trebuchet MS" w:hAnsi="Trebuchet MS" w:cs="Arial"/>
          <w:sz w:val="20"/>
          <w:szCs w:val="20"/>
        </w:rPr>
        <w:t>4.3.3. Considerando que os procedimentos e os prazos estabelecidos na presente cláusula estão diretamente relacionados ao que prevê a legislação brasileira, as partes acordam desde já que as alterações legais prevalecerão aos procedimentos e prazos estabelecidos na presente cláusula.</w:t>
      </w:r>
    </w:p>
    <w:p w14:paraId="70F8BE45" w14:textId="77777777" w:rsidR="00E131A9" w:rsidRPr="002544DD" w:rsidRDefault="00E131A9" w:rsidP="00E131A9">
      <w:pPr>
        <w:spacing w:line="360" w:lineRule="auto"/>
        <w:jc w:val="both"/>
        <w:rPr>
          <w:rFonts w:ascii="Trebuchet MS" w:hAnsi="Trebuchet MS" w:cs="Arial"/>
          <w:sz w:val="20"/>
          <w:szCs w:val="20"/>
        </w:rPr>
      </w:pPr>
    </w:p>
    <w:p w14:paraId="11A84359"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4.4.</w:t>
      </w:r>
      <w:r w:rsidRPr="002544DD">
        <w:rPr>
          <w:rFonts w:ascii="Trebuchet MS" w:hAnsi="Trebuchet MS"/>
          <w:sz w:val="20"/>
          <w:szCs w:val="20"/>
        </w:rPr>
        <w:tab/>
      </w:r>
      <w:r w:rsidRPr="002544DD">
        <w:rPr>
          <w:rFonts w:ascii="Trebuchet MS" w:hAnsi="Trebuchet MS"/>
          <w:sz w:val="20"/>
          <w:szCs w:val="20"/>
          <w:u w:val="single"/>
        </w:rPr>
        <w:t>Configuração da Mora</w:t>
      </w:r>
      <w:r w:rsidRPr="002544DD">
        <w:rPr>
          <w:rFonts w:ascii="Trebuchet MS" w:hAnsi="Trebuchet MS"/>
          <w:sz w:val="20"/>
          <w:szCs w:val="20"/>
        </w:rPr>
        <w:t>: O inadimplemento de qualquer uma das Obrigações Garantidas, depois d</w:t>
      </w:r>
      <w:r w:rsidRPr="002544DD">
        <w:rPr>
          <w:rFonts w:ascii="Trebuchet MS" w:hAnsi="Trebuchet MS" w:cs="Trebuchet MS"/>
          <w:sz w:val="20"/>
          <w:szCs w:val="20"/>
        </w:rPr>
        <w:t xml:space="preserve">a Fiduciante e das Emissoras </w:t>
      </w:r>
      <w:r w:rsidRPr="002544DD">
        <w:rPr>
          <w:rFonts w:ascii="Trebuchet MS" w:hAnsi="Trebuchet MS"/>
          <w:sz w:val="20"/>
          <w:szCs w:val="20"/>
        </w:rPr>
        <w:t xml:space="preserve">serem devidamente comunicadas nos termos supra, bastará para a configuração da mora. </w:t>
      </w:r>
    </w:p>
    <w:p w14:paraId="7F2C5E8E" w14:textId="77777777" w:rsidR="00E131A9" w:rsidRPr="002544DD" w:rsidRDefault="00E131A9" w:rsidP="00E131A9">
      <w:pPr>
        <w:spacing w:line="360" w:lineRule="auto"/>
        <w:jc w:val="both"/>
        <w:rPr>
          <w:rFonts w:ascii="Trebuchet MS" w:hAnsi="Trebuchet MS" w:cs="Arial"/>
          <w:sz w:val="20"/>
          <w:szCs w:val="20"/>
        </w:rPr>
      </w:pPr>
    </w:p>
    <w:p w14:paraId="64347AC0"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4.5.</w:t>
      </w:r>
      <w:r w:rsidRPr="002544DD">
        <w:rPr>
          <w:rFonts w:ascii="Trebuchet MS" w:hAnsi="Trebuchet MS"/>
          <w:sz w:val="20"/>
          <w:szCs w:val="20"/>
        </w:rPr>
        <w:tab/>
      </w:r>
      <w:r w:rsidRPr="002544DD">
        <w:rPr>
          <w:rFonts w:ascii="Trebuchet MS" w:hAnsi="Trebuchet MS"/>
          <w:sz w:val="20"/>
          <w:szCs w:val="20"/>
          <w:u w:val="single"/>
        </w:rPr>
        <w:t>Consolidação da Propriedade</w:t>
      </w:r>
      <w:r w:rsidRPr="002544DD">
        <w:rPr>
          <w:rFonts w:ascii="Trebuchet MS" w:hAnsi="Trebuchet MS"/>
          <w:sz w:val="20"/>
          <w:szCs w:val="20"/>
        </w:rPr>
        <w:t xml:space="preserve">: Caso não haja a purgação da mora em conformidade com o disposto nos itens acima, poderá a Fiduciária, mediante a apresentação do devido recolhimento do Imposto sobre Transmissão de Bens Imóveis, requerer ao Oficial do Serviço de Registro de Imóveis que certifique o decurso </w:t>
      </w:r>
      <w:r w:rsidRPr="002544DD">
        <w:rPr>
          <w:rFonts w:ascii="Trebuchet MS" w:hAnsi="Trebuchet MS"/>
          <w:i/>
          <w:sz w:val="20"/>
          <w:szCs w:val="20"/>
        </w:rPr>
        <w:t>in albis</w:t>
      </w:r>
      <w:r w:rsidRPr="002544DD">
        <w:rPr>
          <w:rFonts w:ascii="Trebuchet MS" w:hAnsi="Trebuchet MS"/>
          <w:sz w:val="20"/>
          <w:szCs w:val="20"/>
        </w:rPr>
        <w:t xml:space="preserve"> do prazo para purgação da mora e consolide, em nome da Fiduciária, a propriedade plena dos Imóveis, contando, a partir do registro da consolidação, o prazo para a realização dos leilões extrajudiciais previstos na presente Alienação Fiduciária. </w:t>
      </w:r>
    </w:p>
    <w:p w14:paraId="4C55F9AE" w14:textId="77777777" w:rsidR="00E131A9" w:rsidRPr="002544DD" w:rsidRDefault="00E131A9" w:rsidP="00E131A9">
      <w:pPr>
        <w:spacing w:line="360" w:lineRule="auto"/>
        <w:jc w:val="both"/>
        <w:rPr>
          <w:rFonts w:ascii="Trebuchet MS" w:hAnsi="Trebuchet MS"/>
          <w:sz w:val="20"/>
          <w:szCs w:val="20"/>
        </w:rPr>
      </w:pPr>
    </w:p>
    <w:p w14:paraId="19587190" w14:textId="77777777" w:rsidR="00E131A9" w:rsidRPr="002544DD" w:rsidRDefault="00E131A9" w:rsidP="00E131A9">
      <w:pPr>
        <w:spacing w:line="360" w:lineRule="auto"/>
        <w:jc w:val="both"/>
        <w:rPr>
          <w:rFonts w:ascii="Trebuchet MS" w:hAnsi="Trebuchet MS"/>
          <w:sz w:val="20"/>
          <w:szCs w:val="20"/>
        </w:rPr>
      </w:pPr>
      <w:bookmarkStart w:id="154" w:name="_DV_C211"/>
      <w:r w:rsidRPr="002544DD">
        <w:rPr>
          <w:rFonts w:ascii="Trebuchet MS" w:hAnsi="Trebuchet MS"/>
          <w:sz w:val="20"/>
          <w:szCs w:val="20"/>
        </w:rPr>
        <w:t>4.6.</w:t>
      </w:r>
      <w:r w:rsidRPr="002544DD">
        <w:rPr>
          <w:rFonts w:ascii="Trebuchet MS" w:hAnsi="Trebuchet MS"/>
          <w:sz w:val="20"/>
          <w:szCs w:val="20"/>
        </w:rPr>
        <w:tab/>
      </w:r>
      <w:r w:rsidRPr="002544DD">
        <w:rPr>
          <w:rFonts w:ascii="Trebuchet MS" w:hAnsi="Trebuchet MS"/>
          <w:sz w:val="20"/>
          <w:szCs w:val="20"/>
          <w:u w:val="single"/>
        </w:rPr>
        <w:t xml:space="preserve">Obrigações da </w:t>
      </w:r>
      <w:r w:rsidRPr="002544DD">
        <w:rPr>
          <w:rFonts w:ascii="Trebuchet MS" w:hAnsi="Trebuchet MS" w:cs="Trebuchet MS"/>
          <w:sz w:val="20"/>
          <w:szCs w:val="20"/>
          <w:u w:val="single"/>
        </w:rPr>
        <w:t>Fiduciante e das Emissoras</w:t>
      </w:r>
      <w:r w:rsidRPr="002544DD">
        <w:rPr>
          <w:rFonts w:ascii="Trebuchet MS" w:hAnsi="Trebuchet MS"/>
          <w:sz w:val="20"/>
          <w:szCs w:val="20"/>
        </w:rPr>
        <w:t xml:space="preserve">: Sem prejuízo das demais obrigações previstas neste Contrato, </w:t>
      </w:r>
      <w:r w:rsidRPr="002544DD">
        <w:rPr>
          <w:rFonts w:ascii="Trebuchet MS" w:hAnsi="Trebuchet MS" w:cs="Trebuchet MS"/>
          <w:sz w:val="20"/>
          <w:szCs w:val="20"/>
        </w:rPr>
        <w:t xml:space="preserve">a Fiduciante e as Emissoras </w:t>
      </w:r>
      <w:r w:rsidRPr="002544DD">
        <w:rPr>
          <w:rFonts w:ascii="Trebuchet MS" w:hAnsi="Trebuchet MS"/>
          <w:sz w:val="20"/>
          <w:szCs w:val="20"/>
        </w:rPr>
        <w:t>obrigam-se a:</w:t>
      </w:r>
      <w:bookmarkEnd w:id="154"/>
    </w:p>
    <w:p w14:paraId="7109639F" w14:textId="77777777" w:rsidR="00E131A9" w:rsidRPr="002544DD" w:rsidRDefault="00E131A9" w:rsidP="00E131A9">
      <w:pPr>
        <w:spacing w:line="360" w:lineRule="auto"/>
        <w:jc w:val="both"/>
        <w:rPr>
          <w:rFonts w:ascii="Trebuchet MS" w:eastAsia="Arial Unicode MS" w:hAnsi="Trebuchet MS"/>
          <w:sz w:val="20"/>
          <w:szCs w:val="20"/>
        </w:rPr>
      </w:pPr>
      <w:bookmarkStart w:id="155" w:name="_DV_C212"/>
    </w:p>
    <w:p w14:paraId="103FC174"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56" w:name="_DV_C213"/>
      <w:bookmarkEnd w:id="155"/>
      <w:r w:rsidRPr="002544DD">
        <w:rPr>
          <w:rFonts w:ascii="Trebuchet MS" w:eastAsia="Arial Unicode MS" w:hAnsi="Trebuchet MS"/>
          <w:sz w:val="20"/>
          <w:szCs w:val="20"/>
        </w:rPr>
        <w:t>assinar, anotar e prontamente entregar, ou fazer com que sejam assinados, anotados e entregues à Fiduciária, a seu exclusivo custo e despesas, todos os contratos, compromissos, escrituras, contratos públicos, registros e/ou quaisquer outros documentos comprobatórios, e tomar todas as demais medidas que a Fiduciária possa, de forma razoável e de boa-fé, solicitar por escrito, para: (i) proteger os Imóveis, (</w:t>
      </w:r>
      <w:proofErr w:type="spellStart"/>
      <w:r w:rsidRPr="002544DD">
        <w:rPr>
          <w:rFonts w:ascii="Trebuchet MS" w:eastAsia="Arial Unicode MS" w:hAnsi="Trebuchet MS"/>
          <w:sz w:val="20"/>
          <w:szCs w:val="20"/>
        </w:rPr>
        <w:t>ii</w:t>
      </w:r>
      <w:proofErr w:type="spellEnd"/>
      <w:r w:rsidRPr="002544DD">
        <w:rPr>
          <w:rFonts w:ascii="Trebuchet MS" w:eastAsia="Arial Unicode MS" w:hAnsi="Trebuchet MS"/>
          <w:sz w:val="20"/>
          <w:szCs w:val="20"/>
        </w:rPr>
        <w:t>) garantir o cumprimento das obrigações assumidas neste Contrato, e/ou (</w:t>
      </w:r>
      <w:proofErr w:type="spellStart"/>
      <w:r w:rsidRPr="002544DD">
        <w:rPr>
          <w:rFonts w:ascii="Trebuchet MS" w:eastAsia="Arial Unicode MS" w:hAnsi="Trebuchet MS"/>
          <w:sz w:val="20"/>
          <w:szCs w:val="20"/>
        </w:rPr>
        <w:t>iii</w:t>
      </w:r>
      <w:proofErr w:type="spellEnd"/>
      <w:r w:rsidRPr="002544DD">
        <w:rPr>
          <w:rFonts w:ascii="Trebuchet MS" w:eastAsia="Arial Unicode MS" w:hAnsi="Trebuchet MS"/>
          <w:sz w:val="20"/>
          <w:szCs w:val="20"/>
        </w:rPr>
        <w:t>) garantir a legalidade, validade e exequibilidade deste Contrato;</w:t>
      </w:r>
      <w:bookmarkEnd w:id="156"/>
    </w:p>
    <w:p w14:paraId="78ED27D3" w14:textId="77777777" w:rsidR="00E131A9" w:rsidRPr="002544DD" w:rsidRDefault="00E131A9" w:rsidP="00E131A9">
      <w:pPr>
        <w:spacing w:line="360" w:lineRule="auto"/>
        <w:ind w:left="709"/>
        <w:jc w:val="both"/>
        <w:rPr>
          <w:rFonts w:ascii="Trebuchet MS" w:eastAsia="Arial Unicode MS" w:hAnsi="Trebuchet MS"/>
          <w:sz w:val="20"/>
          <w:szCs w:val="20"/>
        </w:rPr>
      </w:pPr>
      <w:bookmarkStart w:id="157" w:name="_DV_C214"/>
    </w:p>
    <w:p w14:paraId="3D1DBBB2"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58" w:name="_DV_C215"/>
      <w:bookmarkEnd w:id="157"/>
      <w:r w:rsidRPr="002544DD">
        <w:rPr>
          <w:rFonts w:ascii="Trebuchet MS" w:eastAsia="Arial Unicode MS" w:hAnsi="Trebuchet MS"/>
          <w:sz w:val="20"/>
          <w:szCs w:val="20"/>
        </w:rPr>
        <w:t xml:space="preserve">mediante o recebimento de comunicação enviada por escrito pela Fiduciária na qual declare que ocorreu e persiste um inadimplemento das Obrigações Garantidas, cumprir todas as instruções por escrito emanadas da Fiduciária para regularização das </w:t>
      </w:r>
      <w:r w:rsidRPr="002544DD">
        <w:rPr>
          <w:rFonts w:ascii="Trebuchet MS" w:eastAsia="Arial Unicode MS" w:hAnsi="Trebuchet MS"/>
          <w:sz w:val="20"/>
          <w:szCs w:val="20"/>
        </w:rPr>
        <w:lastRenderedPageBreak/>
        <w:t xml:space="preserve">Obrigações Garantidas inadimplidas ou para excussão da garantia fiduciária aqui constituída; </w:t>
      </w:r>
      <w:bookmarkEnd w:id="158"/>
    </w:p>
    <w:p w14:paraId="38B660D3" w14:textId="77777777" w:rsidR="00E131A9" w:rsidRPr="002544DD" w:rsidRDefault="00E131A9" w:rsidP="00E131A9">
      <w:pPr>
        <w:spacing w:line="360" w:lineRule="auto"/>
        <w:ind w:left="709"/>
        <w:jc w:val="both"/>
        <w:rPr>
          <w:rFonts w:ascii="Trebuchet MS" w:eastAsia="Arial Unicode MS" w:hAnsi="Trebuchet MS"/>
          <w:sz w:val="20"/>
          <w:szCs w:val="20"/>
        </w:rPr>
      </w:pPr>
      <w:bookmarkStart w:id="159" w:name="_DV_C216"/>
    </w:p>
    <w:p w14:paraId="47AD4B3B"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60" w:name="_DV_C217"/>
      <w:bookmarkEnd w:id="159"/>
      <w:r w:rsidRPr="002544DD">
        <w:rPr>
          <w:rFonts w:ascii="Trebuchet MS" w:eastAsia="Arial Unicode MS" w:hAnsi="Trebuchet MS"/>
          <w:sz w:val="20"/>
          <w:szCs w:val="20"/>
        </w:rPr>
        <w:t>manter, até a expedição do termo de libração, a presente Alienação Fiduciária sempre existente, válida, eficaz, em perfeita ordem e em pleno vigor, sem qualquer restrição ou condição e os Imóveis livres e desembaraçados de todos e quaisquer ônus, gravames, limitações ou restrições, judiciais ou extrajudiciais, penhor, usufruto ou caução, encargos, disputas, litígios ou outras pretensões de qualquer natureza, exceto aqueles decorrentes do presente Contrato;</w:t>
      </w:r>
      <w:bookmarkEnd w:id="160"/>
      <w:r w:rsidRPr="002544DD">
        <w:rPr>
          <w:rFonts w:ascii="Trebuchet MS" w:eastAsia="Arial Unicode MS" w:hAnsi="Trebuchet MS"/>
          <w:sz w:val="20"/>
          <w:szCs w:val="20"/>
        </w:rPr>
        <w:t xml:space="preserve"> </w:t>
      </w:r>
    </w:p>
    <w:p w14:paraId="5E2BE256" w14:textId="77777777" w:rsidR="00E131A9" w:rsidRPr="002544DD" w:rsidRDefault="00E131A9" w:rsidP="00E131A9">
      <w:pPr>
        <w:spacing w:line="360" w:lineRule="auto"/>
        <w:ind w:left="709"/>
        <w:jc w:val="both"/>
        <w:rPr>
          <w:rFonts w:ascii="Trebuchet MS" w:eastAsia="Arial Unicode MS" w:hAnsi="Trebuchet MS"/>
          <w:sz w:val="20"/>
          <w:szCs w:val="20"/>
        </w:rPr>
      </w:pPr>
      <w:bookmarkStart w:id="161" w:name="_DV_C218"/>
    </w:p>
    <w:p w14:paraId="5496D728"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62" w:name="_DV_C219"/>
      <w:bookmarkEnd w:id="161"/>
      <w:r w:rsidRPr="002544DD">
        <w:rPr>
          <w:rFonts w:ascii="Trebuchet MS" w:eastAsia="Arial Unicode MS" w:hAnsi="Trebuchet MS"/>
          <w:sz w:val="20"/>
          <w:szCs w:val="20"/>
        </w:rPr>
        <w:t>manter, até o integral cumprimento de todas as Obrigações Garantidas, todas as autorizações necessárias (i) à assinatura deste Contrato; e (</w:t>
      </w:r>
      <w:proofErr w:type="spellStart"/>
      <w:r w:rsidRPr="002544DD">
        <w:rPr>
          <w:rFonts w:ascii="Trebuchet MS" w:eastAsia="Arial Unicode MS" w:hAnsi="Trebuchet MS"/>
          <w:sz w:val="20"/>
          <w:szCs w:val="20"/>
        </w:rPr>
        <w:t>ii</w:t>
      </w:r>
      <w:proofErr w:type="spellEnd"/>
      <w:r w:rsidRPr="002544DD">
        <w:rPr>
          <w:rFonts w:ascii="Trebuchet MS" w:eastAsia="Arial Unicode MS" w:hAnsi="Trebuchet MS"/>
          <w:sz w:val="20"/>
          <w:szCs w:val="20"/>
        </w:rPr>
        <w:t>) ao cumprimento de todas as obrigações aqui previstas, de forma a mantê-las sempre válidas, eficazes, em perfeita ordem e em pleno vigor;</w:t>
      </w:r>
      <w:bookmarkEnd w:id="162"/>
    </w:p>
    <w:p w14:paraId="39C8F22C" w14:textId="77777777" w:rsidR="00E131A9" w:rsidRPr="002544DD" w:rsidRDefault="00E131A9" w:rsidP="00E131A9">
      <w:pPr>
        <w:spacing w:line="360" w:lineRule="auto"/>
        <w:ind w:left="709"/>
        <w:jc w:val="both"/>
        <w:rPr>
          <w:rFonts w:ascii="Trebuchet MS" w:eastAsia="Arial Unicode MS" w:hAnsi="Trebuchet MS"/>
          <w:sz w:val="20"/>
          <w:szCs w:val="20"/>
        </w:rPr>
      </w:pPr>
      <w:bookmarkStart w:id="163" w:name="_DV_C220"/>
    </w:p>
    <w:p w14:paraId="6CFF5740"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64" w:name="_DV_C221"/>
      <w:bookmarkEnd w:id="163"/>
      <w:r w:rsidRPr="002544DD">
        <w:rPr>
          <w:rFonts w:ascii="Trebuchet MS" w:eastAsia="Arial Unicode MS" w:hAnsi="Trebuchet MS"/>
          <w:sz w:val="20"/>
          <w:szCs w:val="20"/>
        </w:rPr>
        <w:t>não prometer, ceder, transferir, renunciar, gravar, arrendar, dar em comodato, onerar ou de qualquer outra forma alienar os Imóveis em favor de quaisquer terceiros, direta ou indiretamente, sem a prévia e expressa autorização d</w:t>
      </w:r>
      <w:bookmarkEnd w:id="164"/>
      <w:r w:rsidRPr="002544DD">
        <w:rPr>
          <w:rFonts w:ascii="Trebuchet MS" w:eastAsia="Arial Unicode MS" w:hAnsi="Trebuchet MS"/>
          <w:sz w:val="20"/>
          <w:szCs w:val="20"/>
        </w:rPr>
        <w:t xml:space="preserve">a Fiduciária; </w:t>
      </w:r>
    </w:p>
    <w:p w14:paraId="1AC32737" w14:textId="77777777" w:rsidR="00E131A9" w:rsidRPr="002544DD" w:rsidRDefault="00E131A9" w:rsidP="00E131A9">
      <w:pPr>
        <w:spacing w:line="360" w:lineRule="auto"/>
        <w:ind w:left="709"/>
        <w:jc w:val="both"/>
        <w:rPr>
          <w:rFonts w:ascii="Trebuchet MS" w:eastAsia="Arial Unicode MS" w:hAnsi="Trebuchet MS"/>
          <w:sz w:val="20"/>
          <w:szCs w:val="20"/>
        </w:rPr>
      </w:pPr>
    </w:p>
    <w:p w14:paraId="4BC43149"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65" w:name="_DV_C225"/>
      <w:r w:rsidRPr="002544DD">
        <w:rPr>
          <w:rFonts w:ascii="Trebuchet MS" w:eastAsia="Arial Unicode MS" w:hAnsi="Trebuchet MS"/>
          <w:sz w:val="20"/>
          <w:szCs w:val="20"/>
        </w:rPr>
        <w:t>defender, de forma tempestiva e eficaz, qualquer ato, ação, procedimento ou processo que possa afetar, no todo ou em parte, os Imóveis e/ou o cumprimento das Obrigações Garantidas, mantendo a Fiduciária informada por meio de relatórios que descrevam o ato, ação, procedimento e processo em questão e as medidas tomadas;</w:t>
      </w:r>
    </w:p>
    <w:p w14:paraId="40A3A239" w14:textId="77777777" w:rsidR="00E131A9" w:rsidRPr="002544DD" w:rsidRDefault="00E131A9" w:rsidP="00E131A9">
      <w:pPr>
        <w:spacing w:line="360" w:lineRule="auto"/>
        <w:ind w:left="720"/>
        <w:jc w:val="both"/>
        <w:rPr>
          <w:rFonts w:ascii="Trebuchet MS" w:eastAsia="Arial Unicode MS" w:hAnsi="Trebuchet MS"/>
          <w:sz w:val="20"/>
          <w:szCs w:val="20"/>
        </w:rPr>
      </w:pPr>
    </w:p>
    <w:p w14:paraId="60934357"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obter e manter válidas e eficazes todas as autorizações, incluindo as societárias e governamentais, exigidas (i) para a validade ou exequibilidade deste Contrato; (</w:t>
      </w:r>
      <w:proofErr w:type="spellStart"/>
      <w:r w:rsidRPr="002544DD">
        <w:rPr>
          <w:rFonts w:ascii="Trebuchet MS" w:eastAsia="Arial Unicode MS" w:hAnsi="Trebuchet MS"/>
          <w:sz w:val="20"/>
          <w:szCs w:val="20"/>
        </w:rPr>
        <w:t>ii</w:t>
      </w:r>
      <w:proofErr w:type="spellEnd"/>
      <w:r w:rsidRPr="002544DD">
        <w:rPr>
          <w:rFonts w:ascii="Trebuchet MS" w:eastAsia="Arial Unicode MS" w:hAnsi="Trebuchet MS"/>
          <w:sz w:val="20"/>
          <w:szCs w:val="20"/>
        </w:rPr>
        <w:t>) para o fiel, pontual e integral cumprimento das Obrigações Garantidas; e (</w:t>
      </w:r>
      <w:proofErr w:type="spellStart"/>
      <w:r w:rsidRPr="002544DD">
        <w:rPr>
          <w:rFonts w:ascii="Trebuchet MS" w:eastAsia="Arial Unicode MS" w:hAnsi="Trebuchet MS"/>
          <w:sz w:val="20"/>
          <w:szCs w:val="20"/>
        </w:rPr>
        <w:t>iii</w:t>
      </w:r>
      <w:proofErr w:type="spellEnd"/>
      <w:r w:rsidRPr="002544DD">
        <w:rPr>
          <w:rFonts w:ascii="Trebuchet MS" w:eastAsia="Arial Unicode MS" w:hAnsi="Trebuchet MS"/>
          <w:sz w:val="20"/>
          <w:szCs w:val="20"/>
        </w:rPr>
        <w:t>) para a continuidade das suas operações;</w:t>
      </w:r>
      <w:bookmarkEnd w:id="165"/>
    </w:p>
    <w:p w14:paraId="0C8B4A42" w14:textId="77777777" w:rsidR="00E131A9" w:rsidRPr="002544DD" w:rsidRDefault="00E131A9" w:rsidP="00E131A9">
      <w:pPr>
        <w:spacing w:line="360" w:lineRule="auto"/>
        <w:ind w:left="720"/>
        <w:jc w:val="both"/>
        <w:rPr>
          <w:rFonts w:ascii="Trebuchet MS" w:eastAsia="Arial Unicode MS" w:hAnsi="Trebuchet MS"/>
          <w:sz w:val="20"/>
          <w:szCs w:val="20"/>
        </w:rPr>
      </w:pPr>
    </w:p>
    <w:p w14:paraId="56AC7DCC"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dar ciência deste Contrato e de seus respectivos termos e condições aos seus administradores e executivos e fazer com que estes cumpram e façam cumprir todos os seus termos e condições;</w:t>
      </w:r>
    </w:p>
    <w:p w14:paraId="3262E150" w14:textId="77777777" w:rsidR="00E131A9" w:rsidRPr="002544DD" w:rsidRDefault="00E131A9" w:rsidP="00E131A9">
      <w:pPr>
        <w:spacing w:line="360" w:lineRule="auto"/>
        <w:jc w:val="both"/>
        <w:rPr>
          <w:rFonts w:ascii="Trebuchet MS" w:eastAsia="Arial Unicode MS" w:hAnsi="Trebuchet MS"/>
          <w:sz w:val="20"/>
          <w:szCs w:val="20"/>
        </w:rPr>
      </w:pPr>
    </w:p>
    <w:p w14:paraId="166A8A9D"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autorizar a Fiduciária, ou qualquer terceiro por ela indicado, a inspecionar os Imóveis e toda a documentação a ele relacionada;</w:t>
      </w:r>
    </w:p>
    <w:p w14:paraId="105466A1" w14:textId="77777777" w:rsidR="00E131A9" w:rsidRPr="002544DD" w:rsidRDefault="00E131A9" w:rsidP="00E131A9">
      <w:pPr>
        <w:spacing w:line="360" w:lineRule="auto"/>
        <w:jc w:val="both"/>
        <w:rPr>
          <w:rFonts w:ascii="Trebuchet MS" w:eastAsia="Arial Unicode MS" w:hAnsi="Trebuchet MS"/>
          <w:sz w:val="20"/>
          <w:szCs w:val="20"/>
        </w:rPr>
      </w:pPr>
    </w:p>
    <w:p w14:paraId="10F1EDCE"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 xml:space="preserve">pagar ou fazer com que sejam pagos antes que qualquer multa, penalidade, juros ou custos recaiam sobre os Imóveis, todos os tributos ou encargos, governamentais ou não governamentais, incidentes atualmente ou no futuro sobre os Imóveis; </w:t>
      </w:r>
    </w:p>
    <w:p w14:paraId="2C3CBDF8" w14:textId="77777777" w:rsidR="00E131A9" w:rsidRPr="002544DD" w:rsidRDefault="00E131A9" w:rsidP="00E131A9">
      <w:pPr>
        <w:spacing w:line="360" w:lineRule="auto"/>
        <w:ind w:left="720"/>
        <w:jc w:val="both"/>
        <w:rPr>
          <w:rFonts w:ascii="Trebuchet MS" w:eastAsia="Arial Unicode MS" w:hAnsi="Trebuchet MS"/>
          <w:sz w:val="20"/>
          <w:szCs w:val="20"/>
        </w:rPr>
      </w:pPr>
    </w:p>
    <w:p w14:paraId="3150AD89"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a Fiduciante e as Emissoras responsabilizam-se por eventuais passivos ambientais nos Imóveis, obrigando-se a indenizar a Fiduciária por todo e qualquer dano, perda, custo ou despesas relacionadas à existência de passivos ambientais nos Imóveis, incluindo eventuais despesas com remediação dos Imóveis; e</w:t>
      </w:r>
    </w:p>
    <w:p w14:paraId="7F1E1D75" w14:textId="77777777" w:rsidR="00E131A9" w:rsidRPr="002544DD" w:rsidRDefault="00E131A9" w:rsidP="00E131A9">
      <w:pPr>
        <w:spacing w:line="360" w:lineRule="auto"/>
        <w:ind w:left="720"/>
        <w:jc w:val="both"/>
        <w:rPr>
          <w:rFonts w:ascii="Trebuchet MS" w:eastAsia="Arial Unicode MS" w:hAnsi="Trebuchet MS"/>
          <w:sz w:val="20"/>
          <w:szCs w:val="20"/>
        </w:rPr>
      </w:pPr>
    </w:p>
    <w:p w14:paraId="415D16A7"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 xml:space="preserve">substituir os Imóveis na hipótese de contaminação do solo dos Imóveis ou apresentar as providências necessárias a serem tomadas para remediação, no prazo de 60 (sessenta) </w:t>
      </w:r>
      <w:r w:rsidRPr="002544DD">
        <w:rPr>
          <w:rFonts w:ascii="Trebuchet MS" w:hAnsi="Trebuchet MS" w:cs="Arial"/>
          <w:sz w:val="20"/>
          <w:szCs w:val="20"/>
        </w:rPr>
        <w:t>Dias Úteis</w:t>
      </w:r>
      <w:r w:rsidRPr="002544DD">
        <w:rPr>
          <w:rFonts w:ascii="Trebuchet MS" w:eastAsia="Arial Unicode MS" w:hAnsi="Trebuchet MS"/>
          <w:sz w:val="20"/>
          <w:szCs w:val="20"/>
        </w:rPr>
        <w:t>, contados do recebimento de tal solicitação, a critério da Fiduciária, o prazo poderá ser prorrogado mediante apresentação de prévia justificativa.</w:t>
      </w:r>
    </w:p>
    <w:p w14:paraId="2B3AD5F7" w14:textId="77777777" w:rsidR="00E131A9" w:rsidRPr="002544DD" w:rsidRDefault="00E131A9" w:rsidP="00E131A9">
      <w:pPr>
        <w:spacing w:line="360" w:lineRule="auto"/>
        <w:jc w:val="both"/>
        <w:rPr>
          <w:rFonts w:ascii="Trebuchet MS" w:eastAsia="Arial Unicode MS" w:hAnsi="Trebuchet MS"/>
          <w:sz w:val="20"/>
          <w:szCs w:val="20"/>
        </w:rPr>
      </w:pPr>
    </w:p>
    <w:p w14:paraId="0B2F41A5"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4.7.</w:t>
      </w:r>
      <w:r w:rsidRPr="002544DD">
        <w:rPr>
          <w:rFonts w:ascii="Trebuchet MS" w:hAnsi="Trebuchet MS"/>
          <w:sz w:val="20"/>
          <w:szCs w:val="20"/>
        </w:rPr>
        <w:tab/>
      </w:r>
      <w:r w:rsidRPr="002544DD">
        <w:rPr>
          <w:rFonts w:ascii="Trebuchet MS" w:hAnsi="Trebuchet MS"/>
          <w:sz w:val="20"/>
          <w:szCs w:val="20"/>
          <w:u w:val="single"/>
        </w:rPr>
        <w:t xml:space="preserve">Declarações da </w:t>
      </w:r>
      <w:r w:rsidRPr="002544DD">
        <w:rPr>
          <w:rFonts w:ascii="Trebuchet MS" w:hAnsi="Trebuchet MS" w:cs="Trebuchet MS"/>
          <w:sz w:val="20"/>
          <w:szCs w:val="20"/>
          <w:u w:val="single"/>
        </w:rPr>
        <w:t>Fiduciante e das Emissoras</w:t>
      </w:r>
      <w:r w:rsidRPr="002544DD">
        <w:rPr>
          <w:rFonts w:ascii="Trebuchet MS" w:hAnsi="Trebuchet MS"/>
          <w:sz w:val="20"/>
          <w:szCs w:val="20"/>
        </w:rPr>
        <w:t xml:space="preserve">: Sem prejuízo das demais declarações previstas neste Contrato, </w:t>
      </w:r>
      <w:r w:rsidRPr="002544DD">
        <w:rPr>
          <w:rFonts w:ascii="Trebuchet MS" w:hAnsi="Trebuchet MS" w:cs="Trebuchet MS"/>
          <w:sz w:val="20"/>
          <w:szCs w:val="20"/>
        </w:rPr>
        <w:t xml:space="preserve">a Fiduciante e as Emissoras </w:t>
      </w:r>
      <w:r w:rsidRPr="002544DD">
        <w:rPr>
          <w:rFonts w:ascii="Trebuchet MS" w:hAnsi="Trebuchet MS" w:cstheme="minorHAnsi"/>
          <w:sz w:val="20"/>
          <w:szCs w:val="20"/>
          <w:lang w:bidi="th-TH"/>
        </w:rPr>
        <w:t>declaram e garantem, de forma individual e em relação a si, que na data de assinatura deste Contrato que</w:t>
      </w:r>
      <w:r w:rsidRPr="002544DD">
        <w:rPr>
          <w:rFonts w:ascii="Trebuchet MS" w:hAnsi="Trebuchet MS"/>
          <w:sz w:val="20"/>
          <w:szCs w:val="20"/>
        </w:rPr>
        <w:t>:</w:t>
      </w:r>
    </w:p>
    <w:p w14:paraId="2EF61369" w14:textId="77777777" w:rsidR="00E131A9" w:rsidRPr="002544DD" w:rsidRDefault="00E131A9" w:rsidP="00E131A9">
      <w:pPr>
        <w:pStyle w:val="p0"/>
        <w:spacing w:line="360" w:lineRule="auto"/>
        <w:rPr>
          <w:rFonts w:ascii="Trebuchet MS" w:hAnsi="Trebuchet MS"/>
          <w:w w:val="0"/>
          <w:sz w:val="20"/>
        </w:rPr>
      </w:pPr>
    </w:p>
    <w:p w14:paraId="31536D06"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são sociedades legalmente organizadas e existentes de acordo com as leis do Brasil;</w:t>
      </w:r>
    </w:p>
    <w:p w14:paraId="688A5CC3"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F15A006"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no caso da Fiduciante, </w:t>
      </w:r>
      <w:r w:rsidRPr="002544DD">
        <w:rPr>
          <w:rFonts w:ascii="Trebuchet MS" w:hAnsi="Trebuchet MS"/>
          <w:bCs/>
          <w:sz w:val="20"/>
          <w:szCs w:val="20"/>
        </w:rPr>
        <w:t xml:space="preserve">é a única e legítima proprietária dos Imóveis ora outorgados em garantia, declarando ainda que </w:t>
      </w:r>
      <w:r w:rsidRPr="002544DD">
        <w:rPr>
          <w:rFonts w:ascii="Trebuchet MS" w:hAnsi="Trebuchet MS"/>
          <w:sz w:val="20"/>
          <w:szCs w:val="20"/>
        </w:rPr>
        <w:t xml:space="preserve">os Imóveis </w:t>
      </w:r>
      <w:proofErr w:type="gramStart"/>
      <w:r w:rsidRPr="002544DD">
        <w:rPr>
          <w:rFonts w:ascii="Trebuchet MS" w:hAnsi="Trebuchet MS"/>
          <w:sz w:val="20"/>
          <w:szCs w:val="20"/>
        </w:rPr>
        <w:t>encontram-se</w:t>
      </w:r>
      <w:proofErr w:type="gramEnd"/>
      <w:r w:rsidRPr="002544DD">
        <w:rPr>
          <w:rFonts w:ascii="Trebuchet MS" w:hAnsi="Trebuchet MS"/>
          <w:sz w:val="20"/>
          <w:szCs w:val="20"/>
        </w:rPr>
        <w:t xml:space="preserve"> livres e desembaraçados de quaisquer ônus reais ou gravames de qualquer natureza, legais ou convencionais, judiciais ou extrajudiciais</w:t>
      </w:r>
      <w:bookmarkStart w:id="166" w:name="_Hlk129628242"/>
      <w:r w:rsidRPr="002544DD">
        <w:rPr>
          <w:rFonts w:ascii="Trebuchet MS" w:hAnsi="Trebuchet MS"/>
          <w:sz w:val="20"/>
          <w:szCs w:val="20"/>
        </w:rPr>
        <w:t xml:space="preserve">, observado o disposto na Cláusula </w:t>
      </w:r>
      <w:bookmarkEnd w:id="166"/>
      <w:r w:rsidRPr="002544DD">
        <w:rPr>
          <w:rFonts w:ascii="Trebuchet MS" w:hAnsi="Trebuchet MS"/>
          <w:sz w:val="20"/>
          <w:szCs w:val="20"/>
        </w:rPr>
        <w:t>1.1.3. acima;</w:t>
      </w:r>
    </w:p>
    <w:p w14:paraId="1BA8D156"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36738AD6"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não há qualquer decreto ou mesmo processo de desapropriação ou demarcação de terras em trâmite, recaindo sobre o Imóvel, total ou parcialmente;</w:t>
      </w:r>
    </w:p>
    <w:p w14:paraId="09A20F3C"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292F1BF5"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inexistem sobre os Imóveis quaisquer restrições de caráter urbanístico, ambiental, sanitário, viário e de segurança que impeçam a sua ocupação e destinação;</w:t>
      </w:r>
    </w:p>
    <w:p w14:paraId="0F505176"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751CBF9"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inexistem quaisquer notificações, autos de infração, intimações ou penalidades impostas pelos órgãos públicos estaduais, municipais ou federais que possam afetar o Imóvel;</w:t>
      </w:r>
    </w:p>
    <w:p w14:paraId="380ADA76"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36BB3E4"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sz w:val="20"/>
          <w:szCs w:val="20"/>
        </w:rPr>
      </w:pPr>
      <w:r w:rsidRPr="002544DD">
        <w:rPr>
          <w:rFonts w:ascii="Trebuchet MS" w:hAnsi="Trebuchet MS"/>
          <w:sz w:val="20"/>
          <w:szCs w:val="20"/>
        </w:rPr>
        <w:t>inexistem ações, procedimentos ou investigações em curso relativos a qualquer ato, fato ou omissão que possa ser considerada danosa ao meio ambiente ou a terceiros que seja do seu conhecimento, tampouco referentes a qualquer violação de sua parte quanto a leis, regulamentos, alvarás, ordens, atos normativos, ou ainda quanto à atividade exercida no local até a presente data e que possam afetar a Oferta ou o Imóvel;</w:t>
      </w:r>
    </w:p>
    <w:p w14:paraId="25E0EF32" w14:textId="77777777" w:rsidR="00E131A9" w:rsidRPr="002544DD" w:rsidRDefault="00E131A9" w:rsidP="00E131A9">
      <w:pPr>
        <w:tabs>
          <w:tab w:val="left" w:pos="851"/>
        </w:tabs>
        <w:spacing w:line="360" w:lineRule="auto"/>
        <w:jc w:val="both"/>
        <w:rPr>
          <w:rFonts w:ascii="Trebuchet MS" w:hAnsi="Trebuchet MS"/>
          <w:sz w:val="20"/>
          <w:szCs w:val="20"/>
        </w:rPr>
      </w:pPr>
    </w:p>
    <w:p w14:paraId="414521F0"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sz w:val="20"/>
          <w:szCs w:val="20"/>
        </w:rPr>
      </w:pPr>
      <w:r w:rsidRPr="002544DD">
        <w:rPr>
          <w:rFonts w:ascii="Trebuchet MS" w:hAnsi="Trebuchet MS"/>
          <w:sz w:val="20"/>
          <w:szCs w:val="20"/>
        </w:rPr>
        <w:lastRenderedPageBreak/>
        <w:t xml:space="preserve">realizam atividades exclusivamente lícitas e em conformidade com as leis, regulamentos e normas relativas à proteção ao meio ambiente, ao direito do trabalho, segurança e saúde ocupacional, além de outras normas que lhe sejam aplicáveis em função de suas atividades; </w:t>
      </w:r>
    </w:p>
    <w:p w14:paraId="1433C6B0" w14:textId="77777777" w:rsidR="00E131A9" w:rsidRPr="002544DD" w:rsidRDefault="00E131A9" w:rsidP="00E131A9">
      <w:pPr>
        <w:spacing w:line="360" w:lineRule="auto"/>
        <w:ind w:left="708"/>
        <w:jc w:val="both"/>
        <w:rPr>
          <w:rFonts w:ascii="Trebuchet MS" w:hAnsi="Trebuchet MS"/>
          <w:sz w:val="20"/>
          <w:szCs w:val="20"/>
        </w:rPr>
      </w:pPr>
    </w:p>
    <w:p w14:paraId="215A00E4"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assumem completa responsabilidade pela operação e práticas nos Imóveis pelo período em que exercer a sua posse, bem como sobre quaisquer questões ambientais relacionadas aos Imóveis por atos ou fatos ocorridos até uma eventual transferência da posse direta dos Imóveis por excussão da presente garantia;</w:t>
      </w:r>
    </w:p>
    <w:p w14:paraId="14E0F216"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4B405DE"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a Alienação Fiduciária objeto deste Contrato não configura fraude à execução, conforme o artigo 792 da Lei nº 13.105, de 16 de março de 2015, conforme em vigor (“</w:t>
      </w:r>
      <w:r w:rsidRPr="002544DD">
        <w:rPr>
          <w:rFonts w:ascii="Trebuchet MS" w:hAnsi="Trebuchet MS"/>
          <w:sz w:val="20"/>
          <w:szCs w:val="20"/>
          <w:u w:val="single"/>
        </w:rPr>
        <w:t>Código de Processo Civil Brasileiro</w:t>
      </w:r>
      <w:r w:rsidRPr="002544DD">
        <w:rPr>
          <w:rFonts w:ascii="Trebuchet MS" w:hAnsi="Trebuchet MS"/>
          <w:sz w:val="20"/>
          <w:szCs w:val="20"/>
        </w:rPr>
        <w:t>”);</w:t>
      </w:r>
    </w:p>
    <w:p w14:paraId="5951E140"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353B38A8"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cs="Arial"/>
          <w:sz w:val="20"/>
          <w:szCs w:val="20"/>
        </w:rPr>
        <w:t>declaram e asseguram que os Imóveis não têm natureza de bem essencial às suas atividades empresariais, ou e/ou de qualquer terceiro, renunciando expressamente, de forma irrevogável e irretratável, e na melhor forma de direito a quaisquer alegações futuras neste sentido, especialmente quanto direitos que pudessem advir do artigo 49, §3º, da Lei nº 11.101, sendo certo que a presente declaração é prestada de boa-fé, livre de vícios e no pleno exercício da autonomia privada que lhe é garantida no contexto de um negócio jurídico paritário;</w:t>
      </w:r>
    </w:p>
    <w:p w14:paraId="3BF947CB"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65440A84"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cs="Arial"/>
          <w:sz w:val="20"/>
          <w:szCs w:val="20"/>
        </w:rPr>
        <w:t>os Imóveis não se encontram tombados, em área objeto de desapropriação, ou em área considerada de risco de contaminação;</w:t>
      </w:r>
    </w:p>
    <w:p w14:paraId="7E5446A3"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0226CF82"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cs="Arial"/>
          <w:sz w:val="20"/>
          <w:szCs w:val="20"/>
        </w:rPr>
        <w:t>não há, nesta data, lançamentos de débitos fiscais sobre os Imóveis em decorrência de dívidas municipais ou federais vencidas que afetem ou possam vir a afetar negativamente a presente Alienação Fiduciária ou este Contrato;</w:t>
      </w:r>
    </w:p>
    <w:p w14:paraId="25F35E1C"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046E0E47"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 xml:space="preserve">não há quaisquer ônus, restrições, dívidas ou gravames que recaiam sobre os Imóveis ou qualquer direito de terceiros </w:t>
      </w:r>
      <w:bookmarkStart w:id="167" w:name="_DV_C176"/>
      <w:r w:rsidRPr="002544DD">
        <w:rPr>
          <w:rFonts w:ascii="Trebuchet MS" w:hAnsi="Trebuchet MS" w:cs="Arial"/>
          <w:sz w:val="20"/>
          <w:szCs w:val="20"/>
        </w:rPr>
        <w:t xml:space="preserve">que vede ou limite, de qualquer forma, a constituição, manutenção e execução desta Alienação Fiduciária. Não existe qualquer disposição ou cláusula em qualquer </w:t>
      </w:r>
      <w:r w:rsidRPr="002544DD">
        <w:rPr>
          <w:rFonts w:ascii="Trebuchet MS" w:hAnsi="Trebuchet MS"/>
          <w:w w:val="0"/>
          <w:sz w:val="20"/>
          <w:szCs w:val="20"/>
        </w:rPr>
        <w:t>acordo</w:t>
      </w:r>
      <w:r w:rsidRPr="002544DD">
        <w:rPr>
          <w:rFonts w:ascii="Trebuchet MS" w:hAnsi="Trebuchet MS" w:cs="Arial"/>
          <w:sz w:val="20"/>
          <w:szCs w:val="20"/>
        </w:rPr>
        <w:t>, contrato ou avença de que a Fiduciante seja parte, quaisquer obrigações, restrições, discussões judiciais de qualquer natureza, ou impedimento que vede ou limite, de qualquer forma, a constituição, manutenção e execução desta Alienação Fiduciária</w:t>
      </w:r>
      <w:bookmarkEnd w:id="167"/>
      <w:r w:rsidRPr="002544DD">
        <w:rPr>
          <w:rFonts w:ascii="Trebuchet MS" w:hAnsi="Trebuchet MS" w:cs="Arial"/>
          <w:sz w:val="20"/>
          <w:szCs w:val="20"/>
        </w:rPr>
        <w:t xml:space="preserve">; </w:t>
      </w:r>
    </w:p>
    <w:p w14:paraId="0D266375"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14C232AF"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lastRenderedPageBreak/>
        <w:t>não tem conhecimento da existência de qualquer pendência ou exigência de adequação suscitada por autoridade governamental referente aos Imóveis que possa impedir a presente Alienação Fiduciária;</w:t>
      </w:r>
    </w:p>
    <w:p w14:paraId="791F195F"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391D3B63"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proofErr w:type="gramStart"/>
      <w:r w:rsidRPr="002544DD">
        <w:rPr>
          <w:rFonts w:ascii="Trebuchet MS" w:hAnsi="Trebuchet MS"/>
          <w:sz w:val="20"/>
          <w:szCs w:val="20"/>
        </w:rPr>
        <w:t>os Imóveis possui</w:t>
      </w:r>
      <w:proofErr w:type="gramEnd"/>
      <w:r w:rsidRPr="002544DD">
        <w:rPr>
          <w:rFonts w:ascii="Trebuchet MS" w:hAnsi="Trebuchet MS"/>
          <w:sz w:val="20"/>
          <w:szCs w:val="20"/>
        </w:rPr>
        <w:t xml:space="preserve"> válidas, eficazes, em perfeita ordem e em pleno vigor todas as licenças, concessões, autorizações, permissões e alvarás, inclusive ambientais, necessárias ao exercício de suas atividades, exceto por àquelas (a) que estejam em processo tempestivo de regularização e para as quais haja provimento jurisdicional que garanta sua vigência até a efetiva regularização ou (b) cuja solicitação de renovação tenha sido realizada tempestivamente nos termos da legislação aplicável;</w:t>
      </w:r>
    </w:p>
    <w:p w14:paraId="317C11C4"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7FC26D02"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não há identificadas reclamações ambientais, incluindo, mas não se limitando a notificações, procedimentos administrativos, regulatórios ou judiciais que tenham por objeto o Imóvel, mas não se limitando a despejos de resíduos no ar, despejos de resíduos na água; depósito, despejo, conservação, armazenamento, tratamento, produção, transporte, manuseio, processamento, carregamento, fabricação, arrecadação, triagem ou presença de qualquer substância perigosa ou com potencial para contaminação, ou que afetem a saúde e a segurança no trabalho, ou causem doença do trabalho, lesão do trabalho decorrente de fatores ambientais, problemas de saúde ambiental; conservação, preservação ou proteção do ambiente natural ou dos organismos vivos; ou quaisquer outras questões de qualquer natureza relacionadas às questões humanas, de saúde, ambientais, sociais ou de saúde e segurança;</w:t>
      </w:r>
    </w:p>
    <w:p w14:paraId="60DCD9A4" w14:textId="77777777" w:rsidR="00E131A9" w:rsidRPr="002544DD" w:rsidRDefault="00E131A9" w:rsidP="00E131A9">
      <w:pPr>
        <w:tabs>
          <w:tab w:val="left" w:pos="851"/>
        </w:tabs>
        <w:spacing w:line="360" w:lineRule="auto"/>
        <w:jc w:val="both"/>
        <w:rPr>
          <w:rFonts w:ascii="Trebuchet MS" w:hAnsi="Trebuchet MS" w:cs="Arial"/>
          <w:sz w:val="20"/>
          <w:szCs w:val="20"/>
        </w:rPr>
      </w:pPr>
    </w:p>
    <w:p w14:paraId="1396426C"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 xml:space="preserve">não tem conhecimento de </w:t>
      </w:r>
      <w:r w:rsidRPr="002544DD">
        <w:rPr>
          <w:rFonts w:ascii="Trebuchet MS" w:hAnsi="Trebuchet MS"/>
          <w:w w:val="0"/>
          <w:sz w:val="20"/>
          <w:szCs w:val="20"/>
        </w:rPr>
        <w:t>pendências</w:t>
      </w:r>
      <w:r w:rsidRPr="002544DD">
        <w:rPr>
          <w:rFonts w:ascii="Trebuchet MS" w:hAnsi="Trebuchet MS" w:cs="Arial"/>
          <w:sz w:val="20"/>
          <w:szCs w:val="20"/>
        </w:rPr>
        <w:t xml:space="preserve"> judiciais ou administrativas de qualquer natureza que possam colocar em risco os Imóveis ou a capacidade de cumprimento, pela Fiduciante, de suas obrigações decorrentes deste Contrato; </w:t>
      </w:r>
    </w:p>
    <w:p w14:paraId="067ED48C" w14:textId="77777777" w:rsidR="00E131A9" w:rsidRPr="002544DD" w:rsidRDefault="00E131A9" w:rsidP="00E131A9">
      <w:pPr>
        <w:tabs>
          <w:tab w:val="left" w:pos="851"/>
        </w:tabs>
        <w:spacing w:line="360" w:lineRule="auto"/>
        <w:jc w:val="both"/>
        <w:rPr>
          <w:rFonts w:ascii="Trebuchet MS" w:hAnsi="Trebuchet MS" w:cs="Arial"/>
          <w:sz w:val="20"/>
          <w:szCs w:val="20"/>
        </w:rPr>
      </w:pPr>
    </w:p>
    <w:p w14:paraId="4AACB1E3"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 xml:space="preserve">não há identificadas restrições urbanísticas, ambientais, sanitárias, de acesso ou segurança relacionadas aos Imóveis que vedem, limitem ou acarretem qualquer impacto negativo à constituição, manutenção e execução desta Alienação Fiduciária; </w:t>
      </w:r>
    </w:p>
    <w:p w14:paraId="5E311FB0" w14:textId="77777777" w:rsidR="00E131A9" w:rsidRPr="002544DD" w:rsidRDefault="00E131A9" w:rsidP="00E131A9">
      <w:pPr>
        <w:tabs>
          <w:tab w:val="left" w:pos="851"/>
        </w:tabs>
        <w:spacing w:line="360" w:lineRule="auto"/>
        <w:jc w:val="both"/>
        <w:rPr>
          <w:rFonts w:ascii="Trebuchet MS" w:hAnsi="Trebuchet MS" w:cs="Arial"/>
          <w:sz w:val="20"/>
          <w:szCs w:val="20"/>
        </w:rPr>
      </w:pPr>
      <w:bookmarkStart w:id="168" w:name="_DV_M106"/>
      <w:bookmarkStart w:id="169" w:name="_DV_M107"/>
      <w:bookmarkEnd w:id="168"/>
      <w:bookmarkEnd w:id="169"/>
    </w:p>
    <w:p w14:paraId="1D99950E"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 xml:space="preserve">mantém normas e procedimentos internos objetivando a proibição, ou o tratamento adequado na forma da legislação brasileira, de materiais perigosos, assim entendidos os materiais explosivos ou radioativos, dejetos perigosos, substâncias tóxicas e perigosas, ou materiais afins, asbestos, amianto, ou materiais contendo asbestos ou qualquer outra substância ou material considerado perigoso pelas leis brasileiras; </w:t>
      </w:r>
    </w:p>
    <w:p w14:paraId="27F80611" w14:textId="77777777" w:rsidR="00E131A9" w:rsidRPr="002544DD" w:rsidRDefault="00E131A9" w:rsidP="00E131A9">
      <w:pPr>
        <w:pStyle w:val="p0"/>
        <w:spacing w:line="360" w:lineRule="auto"/>
        <w:ind w:left="851"/>
        <w:rPr>
          <w:rFonts w:ascii="Trebuchet MS" w:hAnsi="Trebuchet MS"/>
          <w:w w:val="0"/>
          <w:sz w:val="20"/>
        </w:rPr>
      </w:pPr>
    </w:p>
    <w:p w14:paraId="710D74B1"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possuem plena capacidade e legitimidade para celebrar este Contrato e os demais Documentos da Operação, realizar todos os negócios jurídicos aqui previstos e cumprir </w:t>
      </w:r>
      <w:r w:rsidRPr="002544DD">
        <w:rPr>
          <w:rFonts w:ascii="Trebuchet MS" w:hAnsi="Trebuchet MS"/>
          <w:w w:val="0"/>
          <w:sz w:val="20"/>
          <w:szCs w:val="20"/>
        </w:rPr>
        <w:lastRenderedPageBreak/>
        <w:t>todas as obrigações aqui assumidas, tendo tomado todas as medidas de natureza societária e outras eventualmente necessárias para autorizar a sua celebração, implementar todas as operações aqui previstas e cumprir todas as obrigações aqui assumidas, que serão tratadas de boa-fé e com lealdade;</w:t>
      </w:r>
    </w:p>
    <w:p w14:paraId="2C42A52F" w14:textId="77777777" w:rsidR="00E131A9" w:rsidRPr="002544DD" w:rsidRDefault="00E131A9" w:rsidP="00E131A9">
      <w:pPr>
        <w:pStyle w:val="PargrafodaLista"/>
        <w:spacing w:line="360" w:lineRule="auto"/>
        <w:jc w:val="both"/>
        <w:rPr>
          <w:rFonts w:ascii="Trebuchet MS" w:hAnsi="Trebuchet MS"/>
          <w:w w:val="0"/>
          <w:sz w:val="20"/>
          <w:szCs w:val="20"/>
        </w:rPr>
      </w:pPr>
    </w:p>
    <w:p w14:paraId="13C7D1B8"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estão aptos a cumprir as obrigações previstas neste Contrato e nos demais Documentos da Operação;</w:t>
      </w:r>
    </w:p>
    <w:p w14:paraId="73C54AEB" w14:textId="77777777" w:rsidR="00E131A9" w:rsidRPr="002544DD" w:rsidRDefault="00E131A9" w:rsidP="00E131A9">
      <w:pPr>
        <w:pStyle w:val="p0"/>
        <w:spacing w:line="360" w:lineRule="auto"/>
        <w:ind w:left="851"/>
        <w:rPr>
          <w:rFonts w:ascii="Trebuchet MS" w:hAnsi="Trebuchet MS"/>
          <w:w w:val="0"/>
          <w:sz w:val="20"/>
        </w:rPr>
      </w:pPr>
    </w:p>
    <w:p w14:paraId="72D819B8"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não se encontram em estado de necessidade ou sob coação para celebrar este Contrato e/ou quaisquer contratos e/ou compromissos a ele relacionados e/ou têm urgência de contratar;</w:t>
      </w:r>
    </w:p>
    <w:p w14:paraId="675FADE3" w14:textId="77777777" w:rsidR="00E131A9" w:rsidRPr="002544DD" w:rsidRDefault="00E131A9" w:rsidP="00E131A9">
      <w:pPr>
        <w:pStyle w:val="p0"/>
        <w:spacing w:line="360" w:lineRule="auto"/>
        <w:ind w:left="851"/>
        <w:rPr>
          <w:rFonts w:ascii="Trebuchet MS" w:hAnsi="Trebuchet MS"/>
          <w:w w:val="0"/>
          <w:sz w:val="20"/>
        </w:rPr>
      </w:pPr>
    </w:p>
    <w:p w14:paraId="5C9EDC04"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as discussões sobre o objeto contratual deste Contrato foram feitas, conduzidas e implementadas por sua livre iniciativa;</w:t>
      </w:r>
    </w:p>
    <w:p w14:paraId="556B7DA3" w14:textId="77777777" w:rsidR="00E131A9" w:rsidRPr="002544DD" w:rsidRDefault="00E131A9" w:rsidP="00E131A9">
      <w:pPr>
        <w:pStyle w:val="p0"/>
        <w:spacing w:line="360" w:lineRule="auto"/>
        <w:ind w:left="851"/>
        <w:rPr>
          <w:rFonts w:ascii="Trebuchet MS" w:hAnsi="Trebuchet MS"/>
          <w:w w:val="0"/>
          <w:sz w:val="20"/>
        </w:rPr>
      </w:pPr>
    </w:p>
    <w:p w14:paraId="17BFBD8B"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este Contrato é validamente celebrada e constitui obrigação legal, válida, vinculante e exequível de acordo com os seus termos e não há qualquer fato impeditivo à celebração deste Contrato;</w:t>
      </w:r>
    </w:p>
    <w:p w14:paraId="31D7437B" w14:textId="77777777" w:rsidR="00E131A9" w:rsidRPr="002544DD" w:rsidRDefault="00E131A9" w:rsidP="00E131A9">
      <w:pPr>
        <w:pStyle w:val="p0"/>
        <w:spacing w:line="360" w:lineRule="auto"/>
        <w:ind w:left="851"/>
        <w:rPr>
          <w:rFonts w:ascii="Trebuchet MS" w:hAnsi="Trebuchet MS"/>
          <w:w w:val="0"/>
          <w:sz w:val="20"/>
        </w:rPr>
      </w:pPr>
    </w:p>
    <w:p w14:paraId="2A449230"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a celebração deste Contrato, bem como dos demais Documentos da Operação, e o cumprimento de suas obrigações: (a) não violam qualquer disposição contida em seus documentos societários ou documentos constitutivos, conforme seja o caso; (b) não violam qualquer lei, regulamento, norma regulatória ou autorregulatória, decisão judicial, administrativa ou arbitral, aos quais esteja vinculada, conforme seja o caso; (c) não exigem qualquer outro consentimento, ação ou autorização de qualquer natureza, exceto os aqui mencionados e/ou por aqueles já obtidos até a presente data; (d) não infringem qualquer contrato, compromisso ou instrumento público ou particular que sejam parte; e (e) não resultarão em (i) vencimento antecipado de qualquer obrigação estabelecida em qualquer contrato ou instrumento do qual seja parte e/ou ao qual qualquer de seus respectivos ativos esteja sujeito; ou (</w:t>
      </w:r>
      <w:proofErr w:type="spellStart"/>
      <w:r w:rsidRPr="002544DD">
        <w:rPr>
          <w:rFonts w:ascii="Trebuchet MS" w:hAnsi="Trebuchet MS"/>
          <w:w w:val="0"/>
          <w:sz w:val="20"/>
          <w:szCs w:val="20"/>
        </w:rPr>
        <w:t>ii</w:t>
      </w:r>
      <w:proofErr w:type="spellEnd"/>
      <w:r w:rsidRPr="002544DD">
        <w:rPr>
          <w:rFonts w:ascii="Trebuchet MS" w:hAnsi="Trebuchet MS"/>
          <w:w w:val="0"/>
          <w:sz w:val="20"/>
          <w:szCs w:val="20"/>
        </w:rPr>
        <w:t>) rescisão de qualquer desses contratos ou instrumentos; e (vi) não resultarão na criação de qualquer ônus ou gravame, judicial ou extrajudicial, sobre qualquer de seus ativos, exceto pelas Garantias;</w:t>
      </w:r>
    </w:p>
    <w:p w14:paraId="23A90060" w14:textId="77777777" w:rsidR="00E131A9" w:rsidRPr="002544DD" w:rsidRDefault="00E131A9" w:rsidP="00E131A9">
      <w:pPr>
        <w:pStyle w:val="p0"/>
        <w:spacing w:line="360" w:lineRule="auto"/>
        <w:ind w:left="851"/>
        <w:rPr>
          <w:rFonts w:ascii="Trebuchet MS" w:hAnsi="Trebuchet MS"/>
          <w:w w:val="0"/>
          <w:sz w:val="20"/>
        </w:rPr>
      </w:pPr>
    </w:p>
    <w:p w14:paraId="25801A8C"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os representantes legais ou mandatários que assinam este Contrato, conforme seja o caso, têm poderes estatutários e/ou vigentes e legitimamente outorgados para assumir em seu nome as obrigações estabelecidas neste Contrato;</w:t>
      </w:r>
    </w:p>
    <w:p w14:paraId="3E874520" w14:textId="77777777" w:rsidR="00E131A9" w:rsidRPr="002544DD" w:rsidRDefault="00E131A9" w:rsidP="00E131A9">
      <w:pPr>
        <w:pStyle w:val="p0"/>
        <w:spacing w:line="360" w:lineRule="auto"/>
        <w:ind w:left="851"/>
        <w:rPr>
          <w:rFonts w:ascii="Trebuchet MS" w:hAnsi="Trebuchet MS"/>
          <w:w w:val="0"/>
          <w:sz w:val="20"/>
        </w:rPr>
      </w:pPr>
    </w:p>
    <w:p w14:paraId="6673B56A"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lastRenderedPageBreak/>
        <w:t>foram informados e avisados de todas as condições e circunstâncias envolvidas na negociação objeto deste Contrato e que poderiam influenciar sua capacidade de expressar sua vontade e foram assistidas por assessores legais na sua negociação;</w:t>
      </w:r>
    </w:p>
    <w:p w14:paraId="000386B8" w14:textId="77777777" w:rsidR="00E131A9" w:rsidRPr="002544DD" w:rsidRDefault="00E131A9" w:rsidP="00E131A9">
      <w:pPr>
        <w:pStyle w:val="p0"/>
        <w:spacing w:line="360" w:lineRule="auto"/>
        <w:ind w:left="851"/>
        <w:rPr>
          <w:rFonts w:ascii="Trebuchet MS" w:hAnsi="Trebuchet MS"/>
          <w:w w:val="0"/>
          <w:sz w:val="20"/>
        </w:rPr>
      </w:pPr>
    </w:p>
    <w:p w14:paraId="2253E0D7"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as declarações e garantias prestadas neste Contrato, bem como todas as informações prestadas no âmbito dos Documentos da Operação, são verdadeiras, corretas, completas e suficientes e nenhuma delas omite qualquer fato relacionado ao seu objeto;</w:t>
      </w:r>
    </w:p>
    <w:p w14:paraId="06E56117" w14:textId="77777777" w:rsidR="00E131A9" w:rsidRPr="002544DD" w:rsidRDefault="00E131A9" w:rsidP="00E131A9">
      <w:pPr>
        <w:pStyle w:val="p0"/>
        <w:spacing w:line="360" w:lineRule="auto"/>
        <w:ind w:left="851"/>
        <w:rPr>
          <w:rFonts w:ascii="Trebuchet MS" w:hAnsi="Trebuchet MS"/>
          <w:w w:val="0"/>
          <w:sz w:val="20"/>
        </w:rPr>
      </w:pPr>
    </w:p>
    <w:p w14:paraId="28CA6D83"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têm conhecimento e experiência em finanças e negócios, bem como em operações semelhantes a esta, suficientes para avaliar os riscos e o conteúdo deste negócio e são capazes de assumir tais obrigações, riscos e encargos;</w:t>
      </w:r>
    </w:p>
    <w:p w14:paraId="78D7F49E" w14:textId="77777777" w:rsidR="00E131A9" w:rsidRPr="002544DD" w:rsidRDefault="00E131A9" w:rsidP="00E131A9">
      <w:pPr>
        <w:pStyle w:val="p0"/>
        <w:spacing w:line="360" w:lineRule="auto"/>
        <w:ind w:left="851"/>
        <w:rPr>
          <w:rFonts w:ascii="Trebuchet MS" w:hAnsi="Trebuchet MS"/>
          <w:w w:val="0"/>
          <w:sz w:val="20"/>
        </w:rPr>
      </w:pPr>
    </w:p>
    <w:p w14:paraId="0FD05889"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não existem investigações de seu conhecimento, procedimentos administrativos ou ações judiciais, pessoais, reais, ou arbitrais de qualquer natureza em qualquer tribunal, ou mediações que seja de seu conhecimento, que afetem ou possam vir a afetar, ainda que indiretamente, a presente Escritura de Emissão e os Documentos da Operação, ou substancial e adversamente a situação econômica, reputacional e financeira de cada Parte;</w:t>
      </w:r>
    </w:p>
    <w:p w14:paraId="46E136B1" w14:textId="77777777" w:rsidR="00E131A9" w:rsidRPr="002544DD" w:rsidRDefault="00E131A9" w:rsidP="00E131A9">
      <w:pPr>
        <w:pStyle w:val="p0"/>
        <w:spacing w:line="360" w:lineRule="auto"/>
        <w:ind w:left="851"/>
        <w:rPr>
          <w:rFonts w:ascii="Trebuchet MS" w:hAnsi="Trebuchet MS"/>
          <w:w w:val="0"/>
          <w:sz w:val="20"/>
        </w:rPr>
      </w:pPr>
    </w:p>
    <w:p w14:paraId="48FC039C"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não omitiram nenhum fato, de qualquer natureza, que seja de seu conhecimento e que possa resultar em alteração substancial na situação reputacional, econômico-financeira ou jurídica da Emissora ou dos Avalistas em prejuízo da Fiduciária;</w:t>
      </w:r>
    </w:p>
    <w:p w14:paraId="07235350" w14:textId="77777777" w:rsidR="00E131A9" w:rsidRPr="002544DD" w:rsidRDefault="00E131A9" w:rsidP="00E131A9">
      <w:pPr>
        <w:pStyle w:val="p0"/>
        <w:spacing w:line="360" w:lineRule="auto"/>
        <w:ind w:left="851"/>
        <w:rPr>
          <w:rFonts w:ascii="Trebuchet MS" w:hAnsi="Trebuchet MS"/>
          <w:w w:val="0"/>
          <w:sz w:val="20"/>
        </w:rPr>
      </w:pPr>
    </w:p>
    <w:p w14:paraId="713FDD28"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cumprem, e fazem com que </w:t>
      </w:r>
      <w:proofErr w:type="gramStart"/>
      <w:r w:rsidRPr="002544DD">
        <w:rPr>
          <w:rFonts w:ascii="Trebuchet MS" w:hAnsi="Trebuchet MS"/>
          <w:w w:val="0"/>
          <w:sz w:val="20"/>
          <w:szCs w:val="20"/>
        </w:rPr>
        <w:t>e</w:t>
      </w:r>
      <w:proofErr w:type="gramEnd"/>
      <w:r w:rsidRPr="002544DD">
        <w:rPr>
          <w:rFonts w:ascii="Trebuchet MS" w:hAnsi="Trebuchet MS"/>
          <w:w w:val="0"/>
          <w:sz w:val="20"/>
          <w:szCs w:val="20"/>
        </w:rPr>
        <w:t xml:space="preserve"> fazer com que suas controladas, coligadas e controladores </w:t>
      </w:r>
      <w:r w:rsidRPr="002544DD">
        <w:rPr>
          <w:rFonts w:ascii="Trebuchet MS" w:hAnsi="Trebuchet MS"/>
          <w:sz w:val="20"/>
          <w:szCs w:val="20"/>
        </w:rPr>
        <w:t xml:space="preserve">seus </w:t>
      </w:r>
      <w:r w:rsidRPr="002544DD">
        <w:rPr>
          <w:rFonts w:ascii="Trebuchet MS" w:hAnsi="Trebuchet MS"/>
          <w:w w:val="0"/>
          <w:sz w:val="20"/>
          <w:szCs w:val="20"/>
        </w:rPr>
        <w:t xml:space="preserve">funcionários, executivos, diretores, administradores, sócios, representantes legais e procuradores </w:t>
      </w:r>
      <w:r w:rsidRPr="002544DD">
        <w:rPr>
          <w:rFonts w:ascii="Trebuchet MS" w:hAnsi="Trebuchet MS"/>
          <w:sz w:val="20"/>
          <w:szCs w:val="20"/>
        </w:rPr>
        <w:t>agindo em seu nome, ou qualquer de suas respectivas controladas cumpram,</w:t>
      </w:r>
      <w:r w:rsidRPr="002544DD">
        <w:rPr>
          <w:rFonts w:ascii="Trebuchet MS" w:hAnsi="Trebuchet MS"/>
          <w:w w:val="0"/>
          <w:sz w:val="20"/>
          <w:szCs w:val="20"/>
        </w:rPr>
        <w:t xml:space="preserve"> a Legislação Anticorrupção; </w:t>
      </w:r>
    </w:p>
    <w:p w14:paraId="3A14311B" w14:textId="77777777" w:rsidR="00E131A9" w:rsidRPr="002544DD" w:rsidRDefault="00E131A9" w:rsidP="00E131A9">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33ACB01A"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cumprem, e fazem com que suas controladas, coligadas, controladores, </w:t>
      </w:r>
      <w:r w:rsidRPr="002544DD">
        <w:rPr>
          <w:rFonts w:ascii="Trebuchet MS" w:hAnsi="Trebuchet MS"/>
          <w:sz w:val="20"/>
          <w:szCs w:val="20"/>
        </w:rPr>
        <w:t xml:space="preserve">seus </w:t>
      </w:r>
      <w:r w:rsidRPr="002544DD">
        <w:rPr>
          <w:rFonts w:ascii="Trebuchet MS" w:hAnsi="Trebuchet MS"/>
          <w:w w:val="0"/>
          <w:sz w:val="20"/>
          <w:szCs w:val="20"/>
        </w:rPr>
        <w:t xml:space="preserve">funcionários, executivos, diretores, administradores, sócios, representantes legais e procuradores </w:t>
      </w:r>
      <w:r w:rsidRPr="002544DD">
        <w:rPr>
          <w:rFonts w:ascii="Trebuchet MS" w:hAnsi="Trebuchet MS"/>
          <w:sz w:val="20"/>
          <w:szCs w:val="20"/>
        </w:rPr>
        <w:t>agindo em seu nome, ou qualquer de suas respectivas controladas cumpram,</w:t>
      </w:r>
      <w:r w:rsidRPr="002544DD">
        <w:rPr>
          <w:rFonts w:ascii="Trebuchet MS" w:hAnsi="Trebuchet MS"/>
          <w:w w:val="0"/>
          <w:sz w:val="20"/>
          <w:szCs w:val="20"/>
        </w:rPr>
        <w:t xml:space="preserve"> a Legislação Socioambiental;</w:t>
      </w:r>
    </w:p>
    <w:p w14:paraId="02ECA061" w14:textId="77777777" w:rsidR="00E131A9" w:rsidRPr="002544DD" w:rsidRDefault="00E131A9" w:rsidP="00E131A9">
      <w:pPr>
        <w:pStyle w:val="p0"/>
        <w:spacing w:line="360" w:lineRule="auto"/>
        <w:ind w:left="851"/>
        <w:rPr>
          <w:rFonts w:ascii="Trebuchet MS" w:hAnsi="Trebuchet MS"/>
          <w:w w:val="0"/>
          <w:sz w:val="20"/>
        </w:rPr>
      </w:pPr>
    </w:p>
    <w:p w14:paraId="4AD14EED"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possuem válidas, eficazes, em perfeita ordem e em pleno vigor todas as autorizações, permissões, alvarás e licenças, inclusive as ambientais, necessárias ao regular exercício de suas atividades exceto por aquelas </w:t>
      </w:r>
      <w:r w:rsidRPr="002544DD">
        <w:rPr>
          <w:rFonts w:ascii="Trebuchet MS" w:hAnsi="Trebuchet MS"/>
          <w:sz w:val="20"/>
          <w:szCs w:val="20"/>
        </w:rPr>
        <w:t>que estejam em processo tempestivo de obtenção ou renovação;</w:t>
      </w:r>
    </w:p>
    <w:p w14:paraId="5ACDC1F3" w14:textId="77777777" w:rsidR="00E131A9" w:rsidRPr="002544DD" w:rsidRDefault="00E131A9" w:rsidP="00E131A9">
      <w:pPr>
        <w:pStyle w:val="p0"/>
        <w:tabs>
          <w:tab w:val="clear" w:pos="720"/>
          <w:tab w:val="left" w:pos="851"/>
        </w:tabs>
        <w:spacing w:line="360" w:lineRule="auto"/>
        <w:ind w:left="851"/>
        <w:rPr>
          <w:rFonts w:ascii="Trebuchet MS" w:hAnsi="Trebuchet MS"/>
          <w:w w:val="0"/>
          <w:sz w:val="20"/>
        </w:rPr>
      </w:pPr>
    </w:p>
    <w:p w14:paraId="22966EAE"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estão adimplentes com o cumprimento das obrigações constantes de todos os Documentos da Operação, conforme aplicável;</w:t>
      </w:r>
    </w:p>
    <w:p w14:paraId="0020D62B" w14:textId="77777777" w:rsidR="00E131A9" w:rsidRPr="002544DD" w:rsidRDefault="00E131A9" w:rsidP="00E131A9">
      <w:pPr>
        <w:pStyle w:val="p0"/>
        <w:tabs>
          <w:tab w:val="clear" w:pos="720"/>
          <w:tab w:val="left" w:pos="851"/>
        </w:tabs>
        <w:spacing w:line="360" w:lineRule="auto"/>
        <w:ind w:left="851"/>
        <w:rPr>
          <w:rFonts w:ascii="Trebuchet MS" w:hAnsi="Trebuchet MS"/>
          <w:w w:val="0"/>
          <w:sz w:val="20"/>
        </w:rPr>
      </w:pPr>
    </w:p>
    <w:p w14:paraId="06C4D1A4"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estão em dia com o pagamento de todas as obrigações de natureza tributária (municipal, estadual e federal), trabalhista, previdenciária, ambiental e de quaisquer outras obrigações impostas por lei;</w:t>
      </w:r>
    </w:p>
    <w:p w14:paraId="47AB45E3" w14:textId="77777777" w:rsidR="00E131A9" w:rsidRPr="002544DD" w:rsidRDefault="00E131A9" w:rsidP="00E131A9">
      <w:pPr>
        <w:pStyle w:val="p0"/>
        <w:tabs>
          <w:tab w:val="clear" w:pos="720"/>
          <w:tab w:val="left" w:pos="851"/>
        </w:tabs>
        <w:spacing w:line="360" w:lineRule="auto"/>
        <w:ind w:left="851"/>
        <w:rPr>
          <w:rFonts w:ascii="Trebuchet MS" w:hAnsi="Trebuchet MS"/>
          <w:w w:val="0"/>
          <w:sz w:val="20"/>
        </w:rPr>
      </w:pPr>
    </w:p>
    <w:p w14:paraId="10A4FE5C"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foram informados e avisados de todas as condições e circunstâncias envolvidas na negociação objeto deste Contrato e dos Documentos da Operação e que poderiam influenciar a capacidade de expressar a sua vontade, tendo sido assistidas por advogados durante toda a referida negociação;</w:t>
      </w:r>
    </w:p>
    <w:p w14:paraId="24BEBF01" w14:textId="77777777" w:rsidR="00E131A9" w:rsidRPr="002544DD" w:rsidRDefault="00E131A9" w:rsidP="00E131A9">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44B249F4"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eastAsia="Arial Unicode MS" w:hAnsi="Trebuchet MS" w:cstheme="minorHAnsi"/>
          <w:sz w:val="20"/>
          <w:szCs w:val="20"/>
          <w:lang w:bidi="th-TH"/>
        </w:rPr>
        <w:t xml:space="preserve">não utilizam </w:t>
      </w:r>
      <w:r w:rsidRPr="002544DD">
        <w:rPr>
          <w:rFonts w:ascii="Trebuchet MS" w:hAnsi="Trebuchet MS"/>
          <w:w w:val="0"/>
          <w:sz w:val="20"/>
          <w:szCs w:val="20"/>
        </w:rPr>
        <w:t>trabalho</w:t>
      </w:r>
      <w:r w:rsidRPr="002544DD">
        <w:rPr>
          <w:rFonts w:ascii="Trebuchet MS" w:eastAsia="Arial Unicode MS" w:hAnsi="Trebuchet MS" w:cstheme="minorHAnsi"/>
          <w:sz w:val="20"/>
          <w:szCs w:val="20"/>
          <w:lang w:bidi="th-TH"/>
        </w:rPr>
        <w:t xml:space="preserve"> ilegal, análogo ao trabalho escravo, ou de mão de obra infantil e nem incentivam a prostituição;</w:t>
      </w:r>
    </w:p>
    <w:p w14:paraId="06CBDF26" w14:textId="77777777" w:rsidR="00E131A9" w:rsidRPr="002544DD" w:rsidRDefault="00E131A9" w:rsidP="00E131A9">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563C6F8C"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nenhum registro, consentimento, autorização, aprovação, licença, ordem ou qualificação perante qualquer autoridade governamental ou órgão regulatório, é exigido para o cumprimento de suas obrigações nos termos deste Contrato e das Notas Comerciais, ou para a realização da Emissão; e</w:t>
      </w:r>
    </w:p>
    <w:p w14:paraId="67903748" w14:textId="77777777" w:rsidR="00E131A9" w:rsidRPr="002544DD" w:rsidRDefault="00E131A9" w:rsidP="00E131A9">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22A5B4CD"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têm plena ciência e concordam integralmente com a remuneração e a forma de divulgação dos respectivos índices ou parâmetros para o seu cálculo, que foi acordada por livre vontade, em observância ao princípio da boa-fé.</w:t>
      </w:r>
    </w:p>
    <w:p w14:paraId="4A15E8AD" w14:textId="77777777" w:rsidR="00E131A9" w:rsidRPr="002544DD" w:rsidRDefault="00E131A9" w:rsidP="00E131A9">
      <w:pPr>
        <w:spacing w:line="360" w:lineRule="auto"/>
        <w:jc w:val="both"/>
        <w:rPr>
          <w:rFonts w:ascii="Trebuchet MS" w:eastAsia="Arial Unicode MS" w:hAnsi="Trebuchet MS"/>
          <w:sz w:val="20"/>
          <w:szCs w:val="20"/>
        </w:rPr>
      </w:pPr>
    </w:p>
    <w:p w14:paraId="458C0446" w14:textId="77777777" w:rsidR="00E131A9" w:rsidRPr="002544DD" w:rsidRDefault="00E131A9" w:rsidP="00E131A9">
      <w:pPr>
        <w:keepNext/>
        <w:spacing w:line="360" w:lineRule="auto"/>
        <w:jc w:val="both"/>
        <w:rPr>
          <w:rFonts w:ascii="Trebuchet MS" w:hAnsi="Trebuchet MS" w:cs="Arial"/>
          <w:b/>
          <w:sz w:val="20"/>
          <w:szCs w:val="20"/>
        </w:rPr>
      </w:pPr>
      <w:bookmarkStart w:id="170" w:name="_Toc510869701"/>
      <w:r w:rsidRPr="002544DD">
        <w:rPr>
          <w:rFonts w:ascii="Trebuchet MS" w:hAnsi="Trebuchet MS" w:cs="Arial"/>
          <w:b/>
          <w:sz w:val="20"/>
          <w:szCs w:val="20"/>
        </w:rPr>
        <w:t>CLÁUSULA QUINTA – DO LEILÃO EXTRAJUDICIAL</w:t>
      </w:r>
      <w:bookmarkEnd w:id="170"/>
    </w:p>
    <w:p w14:paraId="278CB996" w14:textId="77777777" w:rsidR="00E131A9" w:rsidRPr="002544DD" w:rsidRDefault="00E131A9" w:rsidP="00E131A9">
      <w:pPr>
        <w:keepNext/>
        <w:spacing w:line="360" w:lineRule="auto"/>
        <w:jc w:val="both"/>
        <w:rPr>
          <w:rFonts w:ascii="Trebuchet MS" w:hAnsi="Trebuchet MS" w:cs="Arial"/>
          <w:b/>
          <w:sz w:val="20"/>
          <w:szCs w:val="20"/>
        </w:rPr>
      </w:pPr>
    </w:p>
    <w:p w14:paraId="5CB88642" w14:textId="77777777" w:rsidR="00E131A9" w:rsidRPr="002544DD" w:rsidRDefault="00E131A9" w:rsidP="00E131A9">
      <w:pPr>
        <w:keepNext/>
        <w:spacing w:line="360" w:lineRule="auto"/>
        <w:jc w:val="both"/>
        <w:rPr>
          <w:rFonts w:ascii="Trebuchet MS" w:hAnsi="Trebuchet MS" w:cs="Arial"/>
          <w:sz w:val="20"/>
          <w:szCs w:val="20"/>
        </w:rPr>
      </w:pPr>
      <w:r w:rsidRPr="002544DD">
        <w:rPr>
          <w:rFonts w:ascii="Trebuchet MS" w:hAnsi="Trebuchet MS" w:cs="Arial"/>
          <w:sz w:val="20"/>
          <w:szCs w:val="20"/>
        </w:rPr>
        <w:t>5.1.</w:t>
      </w:r>
      <w:r w:rsidRPr="002544DD">
        <w:rPr>
          <w:rFonts w:ascii="Trebuchet MS" w:hAnsi="Trebuchet MS" w:cs="Arial"/>
          <w:sz w:val="20"/>
          <w:szCs w:val="20"/>
        </w:rPr>
        <w:tab/>
      </w:r>
      <w:r w:rsidRPr="002544DD">
        <w:rPr>
          <w:rFonts w:ascii="Trebuchet MS" w:hAnsi="Trebuchet MS" w:cs="Arial"/>
          <w:sz w:val="20"/>
          <w:szCs w:val="20"/>
          <w:u w:val="single"/>
        </w:rPr>
        <w:t>Alienação dos Imóveis</w:t>
      </w:r>
      <w:r w:rsidRPr="002544DD">
        <w:rPr>
          <w:rFonts w:ascii="Trebuchet MS" w:hAnsi="Trebuchet MS" w:cs="Arial"/>
          <w:sz w:val="20"/>
          <w:szCs w:val="20"/>
        </w:rPr>
        <w:t>: Uma vez consolidada a propriedade dos Imóveis</w:t>
      </w:r>
      <w:r w:rsidRPr="002544DD">
        <w:rPr>
          <w:rFonts w:ascii="Trebuchet MS" w:hAnsi="Trebuchet MS"/>
          <w:sz w:val="20"/>
          <w:szCs w:val="20"/>
        </w:rPr>
        <w:t xml:space="preserve"> em nome da Fiduciária</w:t>
      </w:r>
      <w:r w:rsidRPr="002544DD">
        <w:rPr>
          <w:rFonts w:ascii="Trebuchet MS" w:hAnsi="Trebuchet MS" w:cs="Arial"/>
          <w:sz w:val="20"/>
          <w:szCs w:val="20"/>
        </w:rPr>
        <w:t xml:space="preserve">, por força da mora, deverão ser alienados os Imóveis pela Fiduciária a terceiros, com observância dos procedimentos previstos na </w:t>
      </w:r>
      <w:r w:rsidRPr="002544DD">
        <w:rPr>
          <w:rFonts w:ascii="Trebuchet MS" w:hAnsi="Trebuchet MS" w:cs="Trebuchet MS"/>
          <w:sz w:val="20"/>
          <w:szCs w:val="20"/>
        </w:rPr>
        <w:t>Lei n.º 9.514</w:t>
      </w:r>
      <w:r w:rsidRPr="002544DD">
        <w:rPr>
          <w:rFonts w:ascii="Trebuchet MS" w:hAnsi="Trebuchet MS" w:cs="Arial"/>
          <w:sz w:val="20"/>
          <w:szCs w:val="20"/>
        </w:rPr>
        <w:t xml:space="preserve"> e demais dispositivos legais vigentes aplicáveis ao caso, como a seguir se explicita:</w:t>
      </w:r>
    </w:p>
    <w:p w14:paraId="2E0378DB" w14:textId="77777777" w:rsidR="00E131A9" w:rsidRPr="002544DD" w:rsidRDefault="00E131A9" w:rsidP="00E131A9">
      <w:pPr>
        <w:spacing w:line="360" w:lineRule="auto"/>
        <w:jc w:val="both"/>
        <w:rPr>
          <w:rFonts w:ascii="Trebuchet MS" w:hAnsi="Trebuchet MS" w:cs="Arial"/>
          <w:sz w:val="20"/>
          <w:szCs w:val="20"/>
        </w:rPr>
      </w:pPr>
    </w:p>
    <w:p w14:paraId="56402C18" w14:textId="77777777" w:rsidR="00E131A9" w:rsidRPr="002544DD" w:rsidRDefault="00E131A9" w:rsidP="00E131A9">
      <w:pPr>
        <w:numPr>
          <w:ilvl w:val="0"/>
          <w:numId w:val="32"/>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alienação far-se-á sempre por público leilão, extrajudicialmente;</w:t>
      </w:r>
    </w:p>
    <w:p w14:paraId="76E879F2" w14:textId="77777777" w:rsidR="00E131A9" w:rsidRPr="002544DD" w:rsidRDefault="00E131A9" w:rsidP="00E131A9">
      <w:pPr>
        <w:spacing w:line="360" w:lineRule="auto"/>
        <w:ind w:hanging="11"/>
        <w:jc w:val="both"/>
        <w:rPr>
          <w:rFonts w:ascii="Trebuchet MS" w:hAnsi="Trebuchet MS" w:cs="Arial"/>
          <w:sz w:val="20"/>
          <w:szCs w:val="20"/>
        </w:rPr>
      </w:pPr>
    </w:p>
    <w:p w14:paraId="4F9B21F7" w14:textId="77777777" w:rsidR="00E131A9" w:rsidRPr="002544DD" w:rsidRDefault="00E131A9" w:rsidP="00E131A9">
      <w:pPr>
        <w:numPr>
          <w:ilvl w:val="0"/>
          <w:numId w:val="32"/>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o primeiro leilão público será realizado dentro de 30 (trinta) dias, contados da data do registro da consolidação da propriedade em nome da Fiduciária, devendo os Imóveis</w:t>
      </w:r>
      <w:r w:rsidRPr="002544DD">
        <w:rPr>
          <w:rFonts w:ascii="Trebuchet MS" w:hAnsi="Trebuchet MS"/>
          <w:sz w:val="20"/>
          <w:szCs w:val="20"/>
        </w:rPr>
        <w:t xml:space="preserve"> </w:t>
      </w:r>
      <w:r w:rsidRPr="002544DD">
        <w:rPr>
          <w:rFonts w:ascii="Trebuchet MS" w:hAnsi="Trebuchet MS" w:cs="Arial"/>
          <w:sz w:val="20"/>
          <w:szCs w:val="20"/>
        </w:rPr>
        <w:t>serem ofertados no primeiro leilão pelo valor estabelecido no item 6.1 abaixo;</w:t>
      </w:r>
    </w:p>
    <w:p w14:paraId="0D72CDAF" w14:textId="77777777" w:rsidR="00E131A9" w:rsidRPr="002544DD" w:rsidRDefault="00E131A9" w:rsidP="00E131A9">
      <w:pPr>
        <w:spacing w:line="360" w:lineRule="auto"/>
        <w:ind w:hanging="11"/>
        <w:jc w:val="both"/>
        <w:rPr>
          <w:rFonts w:ascii="Trebuchet MS" w:hAnsi="Trebuchet MS" w:cs="Arial"/>
          <w:sz w:val="20"/>
          <w:szCs w:val="20"/>
        </w:rPr>
      </w:pPr>
    </w:p>
    <w:p w14:paraId="08497AF5" w14:textId="77777777" w:rsidR="00E131A9" w:rsidRPr="002544DD" w:rsidRDefault="00E131A9" w:rsidP="00E131A9">
      <w:pPr>
        <w:numPr>
          <w:ilvl w:val="0"/>
          <w:numId w:val="32"/>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 xml:space="preserve">não havendo oferta em valor igual ou superior ao que as Partes estabeleceram, conforme alínea "b" acima, os Imóveis serão ofertados em segundo leilão, a ser realizado dentro de 15 (quinze) dias contados da data do primeiro leilão público, pelos valores das Obrigações Garantidas atualizados, com todos os encargos apurados até então e acrescidos </w:t>
      </w:r>
      <w:r w:rsidRPr="002544DD">
        <w:rPr>
          <w:rFonts w:ascii="Trebuchet MS" w:hAnsi="Trebuchet MS" w:cs="Arial"/>
          <w:sz w:val="20"/>
          <w:szCs w:val="20"/>
        </w:rPr>
        <w:lastRenderedPageBreak/>
        <w:t xml:space="preserve">da projeção do valor devido na data do segundo leilão e ainda das despesas, tudo conforme previsto no art. 27, §§ 2º e 3º, da </w:t>
      </w:r>
      <w:r w:rsidRPr="002544DD">
        <w:rPr>
          <w:rFonts w:ascii="Trebuchet MS" w:hAnsi="Trebuchet MS" w:cs="Trebuchet MS"/>
          <w:sz w:val="20"/>
          <w:szCs w:val="20"/>
        </w:rPr>
        <w:t>Lei n.º 9.514</w:t>
      </w:r>
      <w:r w:rsidRPr="002544DD">
        <w:rPr>
          <w:rFonts w:ascii="Trebuchet MS" w:hAnsi="Trebuchet MS" w:cs="Arial"/>
          <w:sz w:val="20"/>
          <w:szCs w:val="20"/>
        </w:rPr>
        <w:t>;</w:t>
      </w:r>
    </w:p>
    <w:p w14:paraId="05FECE51" w14:textId="77777777" w:rsidR="00E131A9" w:rsidRPr="002544DD" w:rsidRDefault="00E131A9" w:rsidP="00E131A9">
      <w:pPr>
        <w:spacing w:line="360" w:lineRule="auto"/>
        <w:ind w:hanging="11"/>
        <w:jc w:val="both"/>
        <w:rPr>
          <w:rFonts w:ascii="Trebuchet MS" w:hAnsi="Trebuchet MS" w:cs="Arial"/>
          <w:sz w:val="20"/>
          <w:szCs w:val="20"/>
        </w:rPr>
      </w:pPr>
    </w:p>
    <w:p w14:paraId="1B3DAD94" w14:textId="77777777" w:rsidR="00E131A9" w:rsidRPr="002544DD" w:rsidRDefault="00E131A9" w:rsidP="00E131A9">
      <w:pPr>
        <w:numPr>
          <w:ilvl w:val="0"/>
          <w:numId w:val="32"/>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os leilões públicos serão anunciados mediante edital único, publicado por 3 (três) dias, ao menos, em um dos jornais de maior circulação no local dos Imóveis. A Fiduciante será comunicada por meio de correspondência endereçada aos endereços indicados no item 7.2 abaixo acerca das datas, locais e horários de realização dos leilões; e</w:t>
      </w:r>
    </w:p>
    <w:p w14:paraId="2838CA6D" w14:textId="77777777" w:rsidR="00E131A9" w:rsidRPr="002544DD" w:rsidRDefault="00E131A9" w:rsidP="00E131A9">
      <w:pPr>
        <w:spacing w:line="360" w:lineRule="auto"/>
        <w:ind w:hanging="11"/>
        <w:jc w:val="both"/>
        <w:rPr>
          <w:rFonts w:ascii="Trebuchet MS" w:hAnsi="Trebuchet MS" w:cs="Arial"/>
          <w:sz w:val="20"/>
          <w:szCs w:val="20"/>
        </w:rPr>
      </w:pPr>
    </w:p>
    <w:p w14:paraId="25BA9243" w14:textId="77777777" w:rsidR="00E131A9" w:rsidRPr="002544DD" w:rsidRDefault="00E131A9" w:rsidP="00E131A9">
      <w:pPr>
        <w:numPr>
          <w:ilvl w:val="0"/>
          <w:numId w:val="32"/>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Fiduciária, já como titular da propriedade plena, transmitirá tal propriedade e a posse dos Imóveis</w:t>
      </w:r>
      <w:r w:rsidRPr="002544DD">
        <w:rPr>
          <w:rFonts w:ascii="Trebuchet MS" w:hAnsi="Trebuchet MS"/>
          <w:sz w:val="20"/>
          <w:szCs w:val="20"/>
        </w:rPr>
        <w:t xml:space="preserve"> </w:t>
      </w:r>
      <w:r w:rsidRPr="002544DD">
        <w:rPr>
          <w:rFonts w:ascii="Trebuchet MS" w:hAnsi="Trebuchet MS" w:cs="Arial"/>
          <w:sz w:val="20"/>
          <w:szCs w:val="20"/>
        </w:rPr>
        <w:t>ao licitante vencedor.</w:t>
      </w:r>
    </w:p>
    <w:p w14:paraId="0189E5F1" w14:textId="77777777" w:rsidR="00E131A9" w:rsidRPr="002544DD" w:rsidRDefault="00E131A9" w:rsidP="00E131A9">
      <w:pPr>
        <w:spacing w:line="360" w:lineRule="auto"/>
        <w:jc w:val="both"/>
        <w:rPr>
          <w:rFonts w:ascii="Trebuchet MS" w:hAnsi="Trebuchet MS" w:cs="Arial"/>
          <w:sz w:val="20"/>
          <w:szCs w:val="20"/>
        </w:rPr>
      </w:pPr>
    </w:p>
    <w:p w14:paraId="2246FA9C"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5.2.</w:t>
      </w:r>
      <w:r w:rsidRPr="002544DD">
        <w:rPr>
          <w:rFonts w:ascii="Trebuchet MS" w:hAnsi="Trebuchet MS" w:cs="Arial"/>
          <w:sz w:val="20"/>
          <w:szCs w:val="20"/>
        </w:rPr>
        <w:tab/>
      </w:r>
      <w:r w:rsidRPr="002544DD">
        <w:rPr>
          <w:rFonts w:ascii="Trebuchet MS" w:hAnsi="Trebuchet MS" w:cs="Arial"/>
          <w:sz w:val="20"/>
          <w:szCs w:val="20"/>
          <w:u w:val="single"/>
        </w:rPr>
        <w:t>Conceitos para Fins de Leilão</w:t>
      </w:r>
      <w:r w:rsidRPr="002544DD">
        <w:rPr>
          <w:rFonts w:ascii="Trebuchet MS" w:hAnsi="Trebuchet MS" w:cs="Arial"/>
          <w:sz w:val="20"/>
          <w:szCs w:val="20"/>
        </w:rPr>
        <w:t>: Para fins do leilão extrajudicial, a Fiduciante, a Fiduciária e as Emissoras adotam os seguintes conceitos:</w:t>
      </w:r>
    </w:p>
    <w:p w14:paraId="18090506" w14:textId="77777777" w:rsidR="00E131A9" w:rsidRPr="002544DD" w:rsidRDefault="00E131A9" w:rsidP="00E131A9">
      <w:pPr>
        <w:spacing w:line="360" w:lineRule="auto"/>
        <w:jc w:val="both"/>
        <w:rPr>
          <w:rFonts w:ascii="Trebuchet MS" w:hAnsi="Trebuchet MS" w:cs="Arial"/>
          <w:sz w:val="20"/>
          <w:szCs w:val="20"/>
        </w:rPr>
      </w:pPr>
    </w:p>
    <w:p w14:paraId="2D1267B2" w14:textId="77777777" w:rsidR="00E131A9" w:rsidRPr="002544DD" w:rsidRDefault="00E131A9" w:rsidP="00E131A9">
      <w:pPr>
        <w:numPr>
          <w:ilvl w:val="0"/>
          <w:numId w:val="33"/>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valor dos Imóveis</w:t>
      </w:r>
      <w:r w:rsidRPr="002544DD">
        <w:rPr>
          <w:rFonts w:ascii="Trebuchet MS" w:hAnsi="Trebuchet MS"/>
          <w:sz w:val="20"/>
          <w:szCs w:val="20"/>
        </w:rPr>
        <w:t xml:space="preserve"> </w:t>
      </w:r>
      <w:r w:rsidRPr="002544DD">
        <w:rPr>
          <w:rFonts w:ascii="Trebuchet MS" w:hAnsi="Trebuchet MS" w:cs="Arial"/>
          <w:sz w:val="20"/>
          <w:szCs w:val="20"/>
        </w:rPr>
        <w:t>é aquele mencionado no item 6.1 abaixo;</w:t>
      </w:r>
    </w:p>
    <w:p w14:paraId="3620F5D0" w14:textId="77777777" w:rsidR="00E131A9" w:rsidRPr="002544DD" w:rsidRDefault="00E131A9" w:rsidP="00E131A9">
      <w:pPr>
        <w:spacing w:line="360" w:lineRule="auto"/>
        <w:ind w:left="720" w:hanging="11"/>
        <w:jc w:val="both"/>
        <w:rPr>
          <w:rFonts w:ascii="Trebuchet MS" w:hAnsi="Trebuchet MS" w:cs="Arial"/>
          <w:sz w:val="20"/>
          <w:szCs w:val="20"/>
        </w:rPr>
      </w:pPr>
    </w:p>
    <w:p w14:paraId="2982FC1A" w14:textId="77777777" w:rsidR="00E131A9" w:rsidRPr="002544DD" w:rsidRDefault="00E131A9" w:rsidP="00E131A9">
      <w:pPr>
        <w:numPr>
          <w:ilvl w:val="0"/>
          <w:numId w:val="33"/>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 xml:space="preserve">valor da dívida é o equivalente à soma das seguintes quantias: (i) valor das Obrigações Garantidas, nele incluídas as prestações não pagas, atualizado monetariamente </w:t>
      </w:r>
      <w:r w:rsidRPr="002544DD">
        <w:rPr>
          <w:rFonts w:ascii="Trebuchet MS" w:hAnsi="Trebuchet MS" w:cs="Arial"/>
          <w:i/>
          <w:sz w:val="20"/>
          <w:szCs w:val="20"/>
        </w:rPr>
        <w:t xml:space="preserve">pro rata die </w:t>
      </w:r>
      <w:r w:rsidRPr="002544DD">
        <w:rPr>
          <w:rFonts w:ascii="Trebuchet MS" w:hAnsi="Trebuchet MS" w:cs="Arial"/>
          <w:sz w:val="20"/>
          <w:szCs w:val="20"/>
        </w:rPr>
        <w:t>até o dia do leilão bem como das penalidades moratórias, encargos e despesas abaixo elencadas; (</w:t>
      </w:r>
      <w:proofErr w:type="spellStart"/>
      <w:r w:rsidRPr="002544DD">
        <w:rPr>
          <w:rFonts w:ascii="Trebuchet MS" w:hAnsi="Trebuchet MS" w:cs="Arial"/>
          <w:sz w:val="20"/>
          <w:szCs w:val="20"/>
        </w:rPr>
        <w:t>ii</w:t>
      </w:r>
      <w:proofErr w:type="spellEnd"/>
      <w:r w:rsidRPr="002544DD">
        <w:rPr>
          <w:rFonts w:ascii="Trebuchet MS" w:hAnsi="Trebuchet MS" w:cs="Arial"/>
          <w:sz w:val="20"/>
          <w:szCs w:val="20"/>
        </w:rPr>
        <w:t>) custeio dos reparos necessários à reposição dos Imóveis em bom estado de manutenção e conservação; e (</w:t>
      </w:r>
      <w:proofErr w:type="spellStart"/>
      <w:r w:rsidRPr="002544DD">
        <w:rPr>
          <w:rFonts w:ascii="Trebuchet MS" w:hAnsi="Trebuchet MS" w:cs="Arial"/>
          <w:sz w:val="20"/>
          <w:szCs w:val="20"/>
        </w:rPr>
        <w:t>iii</w:t>
      </w:r>
      <w:proofErr w:type="spellEnd"/>
      <w:r w:rsidRPr="002544DD">
        <w:rPr>
          <w:rFonts w:ascii="Trebuchet MS" w:hAnsi="Trebuchet MS" w:cs="Arial"/>
          <w:sz w:val="20"/>
          <w:szCs w:val="20"/>
        </w:rPr>
        <w:t>) despesas com a consolidação da propriedade em nome da Fiduciária; e</w:t>
      </w:r>
    </w:p>
    <w:p w14:paraId="210E30D6" w14:textId="77777777" w:rsidR="00E131A9" w:rsidRPr="002544DD" w:rsidRDefault="00E131A9" w:rsidP="00E131A9">
      <w:pPr>
        <w:spacing w:line="360" w:lineRule="auto"/>
        <w:ind w:left="720"/>
        <w:jc w:val="both"/>
        <w:rPr>
          <w:rFonts w:ascii="Trebuchet MS" w:hAnsi="Trebuchet MS" w:cs="Arial"/>
          <w:sz w:val="20"/>
          <w:szCs w:val="20"/>
        </w:rPr>
      </w:pPr>
    </w:p>
    <w:p w14:paraId="38744ED8" w14:textId="77777777" w:rsidR="00E131A9" w:rsidRPr="002544DD" w:rsidRDefault="00E131A9" w:rsidP="00E131A9">
      <w:pPr>
        <w:numPr>
          <w:ilvl w:val="0"/>
          <w:numId w:val="33"/>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despesas são o equivalente à soma dos valores despendidos para a realização do público leilão, neles compreendidos, entre outros: (i) os encargos e custas de intimação da Fiduciante; (</w:t>
      </w:r>
      <w:proofErr w:type="spellStart"/>
      <w:r w:rsidRPr="002544DD">
        <w:rPr>
          <w:rFonts w:ascii="Trebuchet MS" w:hAnsi="Trebuchet MS" w:cs="Arial"/>
          <w:sz w:val="20"/>
          <w:szCs w:val="20"/>
        </w:rPr>
        <w:t>ii</w:t>
      </w:r>
      <w:proofErr w:type="spellEnd"/>
      <w:r w:rsidRPr="002544DD">
        <w:rPr>
          <w:rFonts w:ascii="Trebuchet MS" w:hAnsi="Trebuchet MS" w:cs="Arial"/>
          <w:sz w:val="20"/>
          <w:szCs w:val="20"/>
        </w:rPr>
        <w:t>) os encargos e custas com a publicação de editais; (</w:t>
      </w:r>
      <w:proofErr w:type="spellStart"/>
      <w:r w:rsidRPr="002544DD">
        <w:rPr>
          <w:rFonts w:ascii="Trebuchet MS" w:hAnsi="Trebuchet MS" w:cs="Arial"/>
          <w:sz w:val="20"/>
          <w:szCs w:val="20"/>
        </w:rPr>
        <w:t>iii</w:t>
      </w:r>
      <w:proofErr w:type="spellEnd"/>
      <w:r w:rsidRPr="002544DD">
        <w:rPr>
          <w:rFonts w:ascii="Trebuchet MS" w:hAnsi="Trebuchet MS" w:cs="Arial"/>
          <w:sz w:val="20"/>
          <w:szCs w:val="20"/>
        </w:rPr>
        <w:t>) a comissão do leiloeiro; e (</w:t>
      </w:r>
      <w:proofErr w:type="spellStart"/>
      <w:r w:rsidRPr="002544DD">
        <w:rPr>
          <w:rFonts w:ascii="Trebuchet MS" w:hAnsi="Trebuchet MS" w:cs="Arial"/>
          <w:sz w:val="20"/>
          <w:szCs w:val="20"/>
        </w:rPr>
        <w:t>iv</w:t>
      </w:r>
      <w:proofErr w:type="spellEnd"/>
      <w:r w:rsidRPr="002544DD">
        <w:rPr>
          <w:rFonts w:ascii="Trebuchet MS" w:hAnsi="Trebuchet MS" w:cs="Arial"/>
          <w:sz w:val="20"/>
          <w:szCs w:val="20"/>
        </w:rPr>
        <w:t>) despesas razoáveis e comprovadas que venham a ser incorridos pela Fiduciária, inclusive honorários advocatícios, custas e despesas judiciais para fins de excussão do presente Contrato.</w:t>
      </w:r>
    </w:p>
    <w:p w14:paraId="61018AC9" w14:textId="77777777" w:rsidR="00E131A9" w:rsidRPr="002544DD" w:rsidRDefault="00E131A9" w:rsidP="00E131A9">
      <w:pPr>
        <w:spacing w:line="360" w:lineRule="auto"/>
        <w:ind w:hanging="11"/>
        <w:jc w:val="both"/>
        <w:rPr>
          <w:rFonts w:ascii="Trebuchet MS" w:hAnsi="Trebuchet MS" w:cs="Arial"/>
          <w:sz w:val="20"/>
          <w:szCs w:val="20"/>
        </w:rPr>
      </w:pPr>
    </w:p>
    <w:p w14:paraId="13362474"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5.3.</w:t>
      </w:r>
      <w:r w:rsidRPr="002544DD">
        <w:rPr>
          <w:rFonts w:ascii="Trebuchet MS" w:hAnsi="Trebuchet MS" w:cs="Arial"/>
          <w:sz w:val="20"/>
          <w:szCs w:val="20"/>
        </w:rPr>
        <w:tab/>
      </w:r>
      <w:r w:rsidRPr="002544DD">
        <w:rPr>
          <w:rFonts w:ascii="Trebuchet MS" w:hAnsi="Trebuchet MS" w:cs="Arial"/>
          <w:sz w:val="20"/>
          <w:szCs w:val="20"/>
          <w:u w:val="single"/>
        </w:rPr>
        <w:t>Direito de Preferência</w:t>
      </w:r>
      <w:r w:rsidRPr="002544DD">
        <w:rPr>
          <w:rFonts w:ascii="Trebuchet MS" w:hAnsi="Trebuchet MS" w:cs="Arial"/>
          <w:sz w:val="20"/>
          <w:szCs w:val="20"/>
        </w:rPr>
        <w:t>: Após a averbação da consolidação da propriedade fiduciária no patrimônio da Fiduciária e até a data da realização do segundo leilão, é assegurado à Fiduciante o direito de preferência para adquirir os Imóveis por preço correspondente ao valor da dívida, somado aos encargos e despesas de que trata o item 5.2. acima, aos valores correspondentes ao imposto sobre transmissão intervivos e ao laudêmio, se for o caso, pagos para efeito de consolidação da propriedade fiduciária no patrimônio da Fiduciária, e às despesas inerentes ao procedimento de cobrança e leilão, incumbindo, também, à Fiduciante o pagamento dos encargos tributários e despesas exigíveis para a nova aquisição dos Imóveis, de que trata este item, inclusive custas e emolumentos.</w:t>
      </w:r>
    </w:p>
    <w:p w14:paraId="1F212B0B" w14:textId="77777777" w:rsidR="00E131A9" w:rsidRPr="002544DD" w:rsidRDefault="00E131A9" w:rsidP="00E131A9">
      <w:pPr>
        <w:spacing w:line="360" w:lineRule="auto"/>
        <w:jc w:val="both"/>
        <w:rPr>
          <w:rFonts w:ascii="Trebuchet MS" w:hAnsi="Trebuchet MS" w:cs="Arial"/>
          <w:sz w:val="20"/>
          <w:szCs w:val="20"/>
        </w:rPr>
      </w:pPr>
    </w:p>
    <w:p w14:paraId="567D019D"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5.4.</w:t>
      </w:r>
      <w:r w:rsidRPr="002544DD">
        <w:rPr>
          <w:rFonts w:ascii="Trebuchet MS" w:hAnsi="Trebuchet MS" w:cs="Arial"/>
          <w:sz w:val="20"/>
          <w:szCs w:val="20"/>
        </w:rPr>
        <w:tab/>
      </w:r>
      <w:r w:rsidRPr="002544DD">
        <w:rPr>
          <w:rFonts w:ascii="Trebuchet MS" w:hAnsi="Trebuchet MS" w:cs="Arial"/>
          <w:sz w:val="20"/>
          <w:szCs w:val="20"/>
          <w:u w:val="single"/>
        </w:rPr>
        <w:t>Procedimentos do Segundo Leilão</w:t>
      </w:r>
      <w:r w:rsidRPr="002544DD">
        <w:rPr>
          <w:rFonts w:ascii="Trebuchet MS" w:hAnsi="Trebuchet MS" w:cs="Arial"/>
          <w:sz w:val="20"/>
          <w:szCs w:val="20"/>
        </w:rPr>
        <w:t>: No segundo leilão, observado o disposto na alínea "c" do item 5.1 acima:</w:t>
      </w:r>
    </w:p>
    <w:p w14:paraId="14B3BBDB" w14:textId="77777777" w:rsidR="00E131A9" w:rsidRPr="002544DD" w:rsidRDefault="00E131A9" w:rsidP="00E131A9">
      <w:pPr>
        <w:spacing w:line="360" w:lineRule="auto"/>
        <w:jc w:val="both"/>
        <w:rPr>
          <w:rFonts w:ascii="Trebuchet MS" w:hAnsi="Trebuchet MS" w:cs="Arial"/>
          <w:sz w:val="20"/>
          <w:szCs w:val="20"/>
        </w:rPr>
      </w:pPr>
    </w:p>
    <w:p w14:paraId="4E3A6F8A" w14:textId="77777777" w:rsidR="00E131A9" w:rsidRPr="002544DD" w:rsidRDefault="00E131A9" w:rsidP="00E131A9">
      <w:pPr>
        <w:numPr>
          <w:ilvl w:val="0"/>
          <w:numId w:val="34"/>
        </w:numPr>
        <w:tabs>
          <w:tab w:val="clear" w:pos="787"/>
          <w:tab w:val="num" w:pos="709"/>
        </w:tabs>
        <w:autoSpaceDE/>
        <w:autoSpaceDN/>
        <w:adjustRightInd/>
        <w:spacing w:line="360" w:lineRule="auto"/>
        <w:ind w:left="709" w:firstLine="0"/>
        <w:jc w:val="both"/>
        <w:rPr>
          <w:rFonts w:ascii="Trebuchet MS" w:hAnsi="Trebuchet MS" w:cs="Arial"/>
          <w:sz w:val="20"/>
          <w:szCs w:val="20"/>
        </w:rPr>
      </w:pPr>
      <w:r w:rsidRPr="002544DD">
        <w:rPr>
          <w:rFonts w:ascii="Trebuchet MS" w:hAnsi="Trebuchet MS" w:cs="Arial"/>
          <w:sz w:val="20"/>
          <w:szCs w:val="20"/>
        </w:rPr>
        <w:t>será aceito o maior lance oferecido, desde que igual ou superior ao valor das Obrigações Garantidas executadas juntamente com as despesas descritas no item 5.2, supra, e na legislação em vigor, hipótese em que, nos 5 (cinco) dias subsequentes ao integral e efetivo recebimento, a Fiduciária entregará à Fiduciante a importância que sobrar, se aplicável, como disciplinado no item 5.5 abaixo; e</w:t>
      </w:r>
    </w:p>
    <w:p w14:paraId="32D5D6B4" w14:textId="77777777" w:rsidR="00E131A9" w:rsidRPr="002544DD" w:rsidRDefault="00E131A9" w:rsidP="00E131A9">
      <w:pPr>
        <w:tabs>
          <w:tab w:val="num" w:pos="709"/>
        </w:tabs>
        <w:spacing w:line="360" w:lineRule="auto"/>
        <w:ind w:left="709"/>
        <w:jc w:val="both"/>
        <w:rPr>
          <w:rFonts w:ascii="Trebuchet MS" w:hAnsi="Trebuchet MS" w:cs="Arial"/>
          <w:sz w:val="20"/>
          <w:szCs w:val="20"/>
        </w:rPr>
      </w:pPr>
    </w:p>
    <w:p w14:paraId="509A7B80" w14:textId="77777777" w:rsidR="00E131A9" w:rsidRPr="002544DD" w:rsidRDefault="00E131A9" w:rsidP="00E131A9">
      <w:pPr>
        <w:pStyle w:val="PargrafodaLista"/>
        <w:numPr>
          <w:ilvl w:val="0"/>
          <w:numId w:val="34"/>
        </w:numPr>
        <w:tabs>
          <w:tab w:val="clear" w:pos="787"/>
          <w:tab w:val="num" w:pos="709"/>
        </w:tabs>
        <w:autoSpaceDE/>
        <w:autoSpaceDN/>
        <w:adjustRightInd/>
        <w:spacing w:line="360" w:lineRule="auto"/>
        <w:ind w:left="709" w:firstLine="0"/>
        <w:jc w:val="both"/>
        <w:rPr>
          <w:rFonts w:ascii="Trebuchet MS" w:hAnsi="Trebuchet MS" w:cs="Arial"/>
          <w:sz w:val="20"/>
          <w:szCs w:val="20"/>
        </w:rPr>
      </w:pPr>
      <w:r w:rsidRPr="002544DD">
        <w:rPr>
          <w:rFonts w:ascii="Trebuchet MS" w:hAnsi="Trebuchet MS" w:cs="Arial"/>
          <w:sz w:val="20"/>
          <w:szCs w:val="20"/>
        </w:rPr>
        <w:t xml:space="preserve">se, no segundo leilão, o maior lance oferecido não for igual ou superior ao valor das Obrigações Garantidas nos termos da alínea “a’ acima ou, ainda, se não houver lançador, a Fiduciária será mantida, de forma definitiva na propriedade e na posse dos Imóveis. </w:t>
      </w:r>
    </w:p>
    <w:p w14:paraId="5180BB9C" w14:textId="77777777" w:rsidR="00E131A9" w:rsidRPr="002544DD" w:rsidRDefault="00E131A9" w:rsidP="00E131A9">
      <w:pPr>
        <w:pStyle w:val="PargrafodaLista"/>
        <w:spacing w:line="360" w:lineRule="auto"/>
        <w:jc w:val="both"/>
        <w:rPr>
          <w:rFonts w:ascii="Trebuchet MS" w:hAnsi="Trebuchet MS" w:cs="Arial"/>
          <w:sz w:val="20"/>
          <w:szCs w:val="20"/>
        </w:rPr>
      </w:pPr>
    </w:p>
    <w:p w14:paraId="52AA2EE8"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5.5.</w:t>
      </w:r>
      <w:r w:rsidRPr="002544DD">
        <w:rPr>
          <w:rFonts w:ascii="Trebuchet MS" w:hAnsi="Trebuchet MS" w:cs="Arial"/>
          <w:sz w:val="20"/>
          <w:szCs w:val="20"/>
        </w:rPr>
        <w:tab/>
      </w:r>
      <w:r w:rsidRPr="002544DD">
        <w:rPr>
          <w:rFonts w:ascii="Trebuchet MS" w:hAnsi="Trebuchet MS" w:cs="Arial"/>
          <w:sz w:val="20"/>
          <w:szCs w:val="20"/>
          <w:u w:val="single"/>
        </w:rPr>
        <w:t>Valor Superior a Importância a ser Restituída</w:t>
      </w:r>
      <w:r w:rsidRPr="002544DD">
        <w:rPr>
          <w:rFonts w:ascii="Trebuchet MS" w:hAnsi="Trebuchet MS" w:cs="Arial"/>
          <w:sz w:val="20"/>
          <w:szCs w:val="20"/>
        </w:rPr>
        <w:t xml:space="preserve">: Se o valor apurado em primeiro ou segundo Leilão em Bloco exceder as Obrigações Garantidas aplicar-se-á o disposto na alínea “a” da Cláusula 5.4. acima. </w:t>
      </w:r>
    </w:p>
    <w:p w14:paraId="65D64EF3" w14:textId="77777777" w:rsidR="00E131A9" w:rsidRPr="002544DD" w:rsidRDefault="00E131A9" w:rsidP="00E131A9">
      <w:pPr>
        <w:spacing w:line="360" w:lineRule="auto"/>
        <w:jc w:val="both"/>
        <w:rPr>
          <w:rFonts w:ascii="Trebuchet MS" w:hAnsi="Trebuchet MS" w:cs="Arial"/>
          <w:sz w:val="20"/>
          <w:szCs w:val="20"/>
        </w:rPr>
      </w:pPr>
    </w:p>
    <w:p w14:paraId="699FA3DB" w14:textId="77777777" w:rsidR="00E131A9" w:rsidRPr="002544DD" w:rsidRDefault="00E131A9" w:rsidP="00E131A9">
      <w:pPr>
        <w:spacing w:line="360" w:lineRule="auto"/>
        <w:jc w:val="both"/>
        <w:rPr>
          <w:rFonts w:ascii="Trebuchet MS" w:hAnsi="Trebuchet MS" w:cs="Arial"/>
          <w:sz w:val="20"/>
          <w:szCs w:val="20"/>
        </w:rPr>
      </w:pPr>
      <w:bookmarkStart w:id="171" w:name="_Toc510869702"/>
      <w:r w:rsidRPr="002544DD">
        <w:rPr>
          <w:rFonts w:ascii="Trebuchet MS" w:hAnsi="Trebuchet MS" w:cs="Arial"/>
          <w:sz w:val="20"/>
          <w:szCs w:val="20"/>
        </w:rPr>
        <w:t>5.6.</w:t>
      </w:r>
      <w:r w:rsidRPr="002544DD">
        <w:rPr>
          <w:rFonts w:ascii="Trebuchet MS" w:hAnsi="Trebuchet MS" w:cs="Arial"/>
          <w:sz w:val="20"/>
          <w:szCs w:val="20"/>
        </w:rPr>
        <w:tab/>
      </w:r>
      <w:r w:rsidRPr="002544DD">
        <w:rPr>
          <w:rFonts w:ascii="Trebuchet MS" w:hAnsi="Trebuchet MS" w:cs="Arial"/>
          <w:sz w:val="20"/>
          <w:szCs w:val="20"/>
          <w:u w:val="single"/>
        </w:rPr>
        <w:t>Reintegração Judicial</w:t>
      </w:r>
      <w:r w:rsidRPr="002544DD">
        <w:rPr>
          <w:rFonts w:ascii="Trebuchet MS" w:hAnsi="Trebuchet MS" w:cs="Arial"/>
          <w:sz w:val="20"/>
          <w:szCs w:val="20"/>
        </w:rPr>
        <w:t>: Em não ocorrendo a restituição da posse dos Imóveis</w:t>
      </w:r>
      <w:r w:rsidRPr="002544DD">
        <w:rPr>
          <w:rFonts w:ascii="Trebuchet MS" w:hAnsi="Trebuchet MS"/>
          <w:sz w:val="20"/>
          <w:szCs w:val="20"/>
        </w:rPr>
        <w:t xml:space="preserve"> </w:t>
      </w:r>
      <w:r w:rsidRPr="002544DD">
        <w:rPr>
          <w:rFonts w:ascii="Trebuchet MS" w:hAnsi="Trebuchet MS" w:cs="Arial"/>
          <w:sz w:val="20"/>
          <w:szCs w:val="20"/>
        </w:rPr>
        <w:t xml:space="preserve">direta ou indireta, conforme o caso, no prazo e forma ajustados, a Fiduciária, seus cessionários ou sucessores, inclusive os respectivos adquirentes em leilão ou posteriormente, poderão requerer a imediata reintegração judicial de sua posse, declarando-se a Fiduciante ciente de que, nos termos do artigo 30 da </w:t>
      </w:r>
      <w:r w:rsidRPr="002544DD">
        <w:rPr>
          <w:rFonts w:ascii="Trebuchet MS" w:hAnsi="Trebuchet MS" w:cs="Trebuchet MS"/>
          <w:sz w:val="20"/>
          <w:szCs w:val="20"/>
        </w:rPr>
        <w:t>Lei n.º 9.514</w:t>
      </w:r>
      <w:r w:rsidRPr="002544DD">
        <w:rPr>
          <w:rFonts w:ascii="Trebuchet MS" w:hAnsi="Trebuchet MS" w:cs="Arial"/>
          <w:sz w:val="20"/>
          <w:szCs w:val="20"/>
        </w:rPr>
        <w:t>, a reintegração será concedida liminarmente, com ordem judicial, para desocupação no prazo máximo de 60 (sessenta) dias, desde que comprovada, a consolidação da plena propriedade em nome da Fiduciária, ou o registro do contrato celebrado em decorrência da venda dos Imóveis</w:t>
      </w:r>
      <w:r w:rsidRPr="002544DD">
        <w:rPr>
          <w:rFonts w:ascii="Trebuchet MS" w:hAnsi="Trebuchet MS"/>
          <w:sz w:val="20"/>
          <w:szCs w:val="20"/>
        </w:rPr>
        <w:t xml:space="preserve"> </w:t>
      </w:r>
      <w:r w:rsidRPr="002544DD">
        <w:rPr>
          <w:rFonts w:ascii="Trebuchet MS" w:hAnsi="Trebuchet MS" w:cs="Arial"/>
          <w:sz w:val="20"/>
          <w:szCs w:val="20"/>
        </w:rPr>
        <w:t xml:space="preserve">no leilão ou posteriormente ao leilão, conforme quem seja o autor da ação de reintegração de posse, cumulada, se for o caso, com cobrança do valor da taxa diária de ocupação fixada judicialmente, nos termos do art. 37-A da </w:t>
      </w:r>
      <w:r w:rsidRPr="002544DD">
        <w:rPr>
          <w:rFonts w:ascii="Trebuchet MS" w:hAnsi="Trebuchet MS" w:cs="Trebuchet MS"/>
          <w:sz w:val="20"/>
          <w:szCs w:val="20"/>
        </w:rPr>
        <w:t>Lei n.º 9.514</w:t>
      </w:r>
      <w:r w:rsidRPr="002544DD">
        <w:rPr>
          <w:rFonts w:ascii="Trebuchet MS" w:hAnsi="Trebuchet MS" w:cs="Arial"/>
          <w:sz w:val="20"/>
          <w:szCs w:val="20"/>
        </w:rPr>
        <w:t>, e demais despesas previstas nesta Alienação Fiduciária.</w:t>
      </w:r>
    </w:p>
    <w:p w14:paraId="2C5DF1C2" w14:textId="77777777" w:rsidR="00E131A9" w:rsidRPr="002544DD" w:rsidRDefault="00E131A9" w:rsidP="00E131A9">
      <w:pPr>
        <w:spacing w:line="360" w:lineRule="auto"/>
        <w:ind w:left="720"/>
        <w:jc w:val="both"/>
        <w:rPr>
          <w:rFonts w:ascii="Trebuchet MS" w:hAnsi="Trebuchet MS" w:cs="Arial"/>
          <w:sz w:val="20"/>
          <w:szCs w:val="20"/>
        </w:rPr>
      </w:pPr>
    </w:p>
    <w:p w14:paraId="2B107A37" w14:textId="77777777" w:rsidR="00E131A9" w:rsidRPr="002544DD" w:rsidRDefault="00E131A9" w:rsidP="00E131A9">
      <w:pPr>
        <w:spacing w:line="360" w:lineRule="auto"/>
        <w:ind w:left="720"/>
        <w:jc w:val="both"/>
        <w:rPr>
          <w:rFonts w:ascii="Trebuchet MS" w:hAnsi="Trebuchet MS" w:cs="Arial"/>
          <w:sz w:val="20"/>
          <w:szCs w:val="20"/>
        </w:rPr>
      </w:pPr>
      <w:r w:rsidRPr="002544DD">
        <w:rPr>
          <w:rFonts w:ascii="Trebuchet MS" w:hAnsi="Trebuchet MS" w:cs="Arial"/>
          <w:sz w:val="20"/>
          <w:szCs w:val="20"/>
        </w:rPr>
        <w:t>5.6.1. Considerando que os procedimentos e os prazos estabelecidos na presente Cláusula estão diretamente relacionados ao que prevê a legislação brasileira, as partes acordam desde já que as alterações legais prevalecerão, aos procedimentos e prazos estabelecidos, na presente cláusula.</w:t>
      </w:r>
    </w:p>
    <w:p w14:paraId="322D688C" w14:textId="77777777" w:rsidR="00E131A9" w:rsidRPr="002544DD" w:rsidRDefault="00E131A9" w:rsidP="00E131A9">
      <w:pPr>
        <w:spacing w:line="360" w:lineRule="auto"/>
        <w:ind w:left="720"/>
        <w:jc w:val="both"/>
        <w:rPr>
          <w:rFonts w:ascii="Trebuchet MS" w:hAnsi="Trebuchet MS" w:cs="Arial"/>
          <w:sz w:val="20"/>
          <w:szCs w:val="20"/>
        </w:rPr>
      </w:pPr>
    </w:p>
    <w:p w14:paraId="1310912A" w14:textId="77777777" w:rsidR="00E131A9" w:rsidRPr="002544DD" w:rsidRDefault="00E131A9" w:rsidP="00E131A9">
      <w:pPr>
        <w:spacing w:line="360" w:lineRule="auto"/>
        <w:ind w:left="720"/>
        <w:jc w:val="both"/>
        <w:rPr>
          <w:rFonts w:ascii="Trebuchet MS" w:hAnsi="Trebuchet MS" w:cs="Arial"/>
          <w:sz w:val="20"/>
          <w:szCs w:val="20"/>
        </w:rPr>
      </w:pPr>
      <w:r w:rsidRPr="002544DD">
        <w:rPr>
          <w:rFonts w:ascii="Trebuchet MS" w:hAnsi="Trebuchet MS" w:cs="Arial"/>
          <w:sz w:val="20"/>
          <w:szCs w:val="20"/>
        </w:rPr>
        <w:t xml:space="preserve">5.6.2. Responde </w:t>
      </w:r>
      <w:r w:rsidRPr="002544DD">
        <w:rPr>
          <w:rFonts w:ascii="Trebuchet MS" w:hAnsi="Trebuchet MS" w:cs="Trebuchet MS"/>
          <w:sz w:val="20"/>
          <w:szCs w:val="20"/>
        </w:rPr>
        <w:t xml:space="preserve">a Fiduciante </w:t>
      </w:r>
      <w:r w:rsidRPr="002544DD">
        <w:rPr>
          <w:rFonts w:ascii="Trebuchet MS" w:hAnsi="Trebuchet MS" w:cs="Arial"/>
          <w:sz w:val="20"/>
          <w:szCs w:val="20"/>
        </w:rPr>
        <w:t>pelo pagamento dos impostos, taxas, contribuições condominiais e quaisquer outros encargos que recaiam ou venham a recair sobre os Imóveis, até a data em que a Fiduciária vier a ser imitida na posse.</w:t>
      </w:r>
    </w:p>
    <w:p w14:paraId="7D9DA49D" w14:textId="77777777" w:rsidR="00E131A9" w:rsidRPr="002544DD" w:rsidRDefault="00E131A9" w:rsidP="00E131A9">
      <w:pPr>
        <w:spacing w:line="360" w:lineRule="auto"/>
        <w:jc w:val="both"/>
        <w:rPr>
          <w:rFonts w:ascii="Trebuchet MS" w:hAnsi="Trebuchet MS"/>
          <w:sz w:val="20"/>
          <w:szCs w:val="20"/>
        </w:rPr>
      </w:pPr>
    </w:p>
    <w:p w14:paraId="23C10942" w14:textId="77777777" w:rsidR="00E131A9" w:rsidRPr="002544DD" w:rsidRDefault="00E131A9" w:rsidP="00E131A9">
      <w:pPr>
        <w:pStyle w:val="Ttulo3"/>
        <w:keepNext w:val="0"/>
        <w:spacing w:line="360" w:lineRule="auto"/>
        <w:jc w:val="both"/>
        <w:rPr>
          <w:rFonts w:ascii="Trebuchet MS" w:hAnsi="Trebuchet MS" w:cs="Arial"/>
          <w:sz w:val="20"/>
          <w:szCs w:val="20"/>
        </w:rPr>
      </w:pPr>
      <w:r w:rsidRPr="002544DD">
        <w:rPr>
          <w:rFonts w:ascii="Trebuchet MS" w:hAnsi="Trebuchet MS" w:cs="Arial"/>
          <w:sz w:val="20"/>
          <w:szCs w:val="20"/>
        </w:rPr>
        <w:t>CLÁUSULA SEXTA – DO VALOR DE VENDA DOS IMÓVEIS PARA FINS DE LEILÃO</w:t>
      </w:r>
      <w:bookmarkEnd w:id="171"/>
    </w:p>
    <w:p w14:paraId="3F8CE3F2" w14:textId="77777777" w:rsidR="00E131A9" w:rsidRPr="002544DD" w:rsidRDefault="00E131A9" w:rsidP="00E131A9">
      <w:pPr>
        <w:spacing w:line="360" w:lineRule="auto"/>
        <w:jc w:val="both"/>
        <w:rPr>
          <w:rFonts w:ascii="Trebuchet MS" w:hAnsi="Trebuchet MS" w:cs="Arial"/>
          <w:b/>
          <w:sz w:val="20"/>
          <w:szCs w:val="20"/>
        </w:rPr>
      </w:pPr>
    </w:p>
    <w:p w14:paraId="1B1192E2" w14:textId="77777777" w:rsidR="00E131A9" w:rsidRPr="002544DD" w:rsidRDefault="00E131A9" w:rsidP="00E131A9">
      <w:pPr>
        <w:spacing w:line="360" w:lineRule="auto"/>
        <w:jc w:val="both"/>
        <w:rPr>
          <w:rFonts w:ascii="Trebuchet MS" w:hAnsi="Trebuchet MS" w:cs="Arial"/>
          <w:b/>
          <w:bCs/>
          <w:sz w:val="20"/>
          <w:szCs w:val="20"/>
        </w:rPr>
      </w:pPr>
      <w:r w:rsidRPr="002544DD">
        <w:rPr>
          <w:rFonts w:ascii="Trebuchet MS" w:hAnsi="Trebuchet MS" w:cs="Arial"/>
          <w:sz w:val="20"/>
          <w:szCs w:val="20"/>
        </w:rPr>
        <w:t>6.1.</w:t>
      </w:r>
      <w:r w:rsidRPr="002544DD">
        <w:rPr>
          <w:rFonts w:ascii="Trebuchet MS" w:hAnsi="Trebuchet MS" w:cs="Arial"/>
          <w:sz w:val="20"/>
          <w:szCs w:val="20"/>
        </w:rPr>
        <w:tab/>
      </w:r>
      <w:r w:rsidRPr="002544DD">
        <w:rPr>
          <w:rFonts w:ascii="Trebuchet MS" w:hAnsi="Trebuchet MS" w:cs="Arial"/>
          <w:sz w:val="20"/>
          <w:szCs w:val="20"/>
          <w:u w:val="single"/>
        </w:rPr>
        <w:t>Valor de Avaliação</w:t>
      </w:r>
      <w:r w:rsidRPr="002544DD">
        <w:rPr>
          <w:rFonts w:ascii="Trebuchet MS" w:hAnsi="Trebuchet MS" w:cs="Arial"/>
          <w:sz w:val="20"/>
          <w:szCs w:val="20"/>
        </w:rPr>
        <w:t xml:space="preserve">: As Partes convencionam que o valor total de venda dos Imóveis, na presente data, para fins de leilão, é de R$ </w:t>
      </w:r>
      <w:r w:rsidRPr="002544DD">
        <w:rPr>
          <w:rFonts w:ascii="Trebuchet MS" w:hAnsi="Trebuchet MS"/>
          <w:sz w:val="20"/>
          <w:szCs w:val="20"/>
        </w:rPr>
        <w:t>[</w:t>
      </w:r>
      <w:r w:rsidRPr="002544DD">
        <w:rPr>
          <w:rFonts w:ascii="Trebuchet MS" w:hAnsi="Trebuchet MS"/>
          <w:sz w:val="20"/>
          <w:szCs w:val="20"/>
          <w:highlight w:val="yellow"/>
        </w:rPr>
        <w:t>●</w:t>
      </w:r>
      <w:r w:rsidRPr="002544DD">
        <w:rPr>
          <w:rFonts w:ascii="Trebuchet MS" w:hAnsi="Trebuchet MS"/>
          <w:sz w:val="20"/>
          <w:szCs w:val="20"/>
        </w:rPr>
        <w:t>] ([</w:t>
      </w:r>
      <w:r w:rsidRPr="002544DD">
        <w:rPr>
          <w:rFonts w:ascii="Trebuchet MS" w:hAnsi="Trebuchet MS"/>
          <w:sz w:val="20"/>
          <w:szCs w:val="20"/>
          <w:highlight w:val="yellow"/>
        </w:rPr>
        <w:t>●</w:t>
      </w:r>
      <w:r w:rsidRPr="002544DD">
        <w:rPr>
          <w:rFonts w:ascii="Trebuchet MS" w:hAnsi="Trebuchet MS"/>
          <w:sz w:val="20"/>
          <w:szCs w:val="20"/>
        </w:rPr>
        <w:t xml:space="preserve">]) </w:t>
      </w:r>
      <w:r w:rsidRPr="002544DD">
        <w:rPr>
          <w:rFonts w:ascii="Trebuchet MS" w:hAnsi="Trebuchet MS" w:cs="Arial"/>
          <w:sz w:val="20"/>
          <w:szCs w:val="20"/>
        </w:rPr>
        <w:t>("</w:t>
      </w:r>
      <w:r w:rsidRPr="002544DD">
        <w:rPr>
          <w:rFonts w:ascii="Trebuchet MS" w:hAnsi="Trebuchet MS" w:cs="Arial"/>
          <w:sz w:val="20"/>
          <w:szCs w:val="20"/>
          <w:u w:val="single"/>
        </w:rPr>
        <w:t>Valor de Avaliação Inicial</w:t>
      </w:r>
      <w:r w:rsidRPr="002544DD">
        <w:rPr>
          <w:rFonts w:ascii="Trebuchet MS" w:hAnsi="Trebuchet MS" w:cs="Arial"/>
          <w:sz w:val="20"/>
          <w:szCs w:val="20"/>
        </w:rPr>
        <w:t xml:space="preserve">"), </w:t>
      </w:r>
      <w:r w:rsidRPr="002544DD">
        <w:rPr>
          <w:rFonts w:ascii="Trebuchet MS" w:hAnsi="Trebuchet MS" w:cstheme="minorHAnsi"/>
          <w:sz w:val="20"/>
          <w:szCs w:val="20"/>
          <w:lang w:bidi="th-TH"/>
        </w:rPr>
        <w:t>sendo certo que os valores individuais de cada Imóvel constam no Anexo I a este Contrato</w:t>
      </w:r>
      <w:r w:rsidRPr="002544DD">
        <w:rPr>
          <w:rFonts w:ascii="Trebuchet MS" w:hAnsi="Trebuchet MS"/>
          <w:sz w:val="20"/>
          <w:szCs w:val="20"/>
        </w:rPr>
        <w:t>, sendo este, para todos os efeitos, o valor considerado para fins do artigo 24, VI da Lei 9.514/97</w:t>
      </w:r>
      <w:r w:rsidRPr="002544DD">
        <w:rPr>
          <w:rFonts w:ascii="Trebuchet MS" w:hAnsi="Trebuchet MS" w:cs="Arial"/>
          <w:sz w:val="20"/>
          <w:szCs w:val="20"/>
        </w:rPr>
        <w:t>.</w:t>
      </w:r>
    </w:p>
    <w:p w14:paraId="0C3CA506" w14:textId="77777777" w:rsidR="00E131A9" w:rsidRPr="002544DD" w:rsidRDefault="00E131A9" w:rsidP="00E131A9">
      <w:pPr>
        <w:spacing w:line="360" w:lineRule="auto"/>
        <w:jc w:val="both"/>
        <w:rPr>
          <w:rFonts w:ascii="Trebuchet MS" w:hAnsi="Trebuchet MS" w:cs="Arial"/>
          <w:sz w:val="20"/>
          <w:szCs w:val="20"/>
        </w:rPr>
      </w:pPr>
    </w:p>
    <w:p w14:paraId="0D937E25" w14:textId="77777777" w:rsidR="00E131A9" w:rsidRPr="002544DD" w:rsidRDefault="00E131A9" w:rsidP="00E131A9">
      <w:pPr>
        <w:spacing w:line="360" w:lineRule="auto"/>
        <w:ind w:left="709"/>
        <w:jc w:val="both"/>
        <w:rPr>
          <w:rFonts w:ascii="Trebuchet MS" w:hAnsi="Trebuchet MS" w:cs="Arial"/>
          <w:sz w:val="20"/>
          <w:szCs w:val="20"/>
        </w:rPr>
      </w:pPr>
      <w:r w:rsidRPr="002544DD">
        <w:rPr>
          <w:rFonts w:ascii="Trebuchet MS" w:hAnsi="Trebuchet MS" w:cs="Arial"/>
          <w:sz w:val="20"/>
          <w:szCs w:val="20"/>
        </w:rPr>
        <w:t xml:space="preserve">6.1.1. </w:t>
      </w:r>
      <w:r w:rsidRPr="002544DD">
        <w:rPr>
          <w:rFonts w:ascii="Trebuchet MS" w:hAnsi="Trebuchet MS"/>
          <w:sz w:val="20"/>
          <w:szCs w:val="20"/>
        </w:rPr>
        <w:t>Para fins de verificação anual, pelo Agente Fiduciário, de suficiência de garantia do conforme</w:t>
      </w:r>
      <w:r w:rsidRPr="002544DD" w:rsidDel="009657BA">
        <w:rPr>
          <w:rFonts w:ascii="Trebuchet MS" w:hAnsi="Trebuchet MS"/>
          <w:sz w:val="20"/>
          <w:szCs w:val="20"/>
        </w:rPr>
        <w:t xml:space="preserve"> </w:t>
      </w:r>
      <w:r w:rsidRPr="002544DD">
        <w:rPr>
          <w:rFonts w:ascii="Trebuchet MS" w:hAnsi="Trebuchet MS"/>
          <w:sz w:val="20"/>
          <w:szCs w:val="20"/>
        </w:rPr>
        <w:t>o disposto no inciso (x) do artigo 11 da Resolução da CVM nº 17, de 9 de fevereiro 2021, os Imóveis representam, na data de assinatura deste Contrato, o montante previsto na cláusula 6.1 acima. Não há obrigação de avaliação periódica, por meio de laudo, dos Imóveis. Em atendimento ao Ofício-Circular CVM/SRE Nº 01/21, o Agente Fiduciário poderá, às expensas da Fiduciante, contratar empresa especializada para avaliar ou reavaliar, ou ainda revisar o laudo apresentado do(s) bem(s) dado(s) em garantia a qualquer momento, sem exigência de assembleia especial de titulares de CRI</w:t>
      </w:r>
      <w:r w:rsidRPr="002544DD">
        <w:rPr>
          <w:rFonts w:ascii="Trebuchet MS" w:hAnsi="Trebuchet MS" w:cs="Arial"/>
          <w:sz w:val="20"/>
          <w:szCs w:val="20"/>
        </w:rPr>
        <w:t xml:space="preserve">. </w:t>
      </w:r>
    </w:p>
    <w:p w14:paraId="6E5B164C" w14:textId="77777777" w:rsidR="00E131A9" w:rsidRPr="002544DD" w:rsidRDefault="00E131A9" w:rsidP="00E131A9">
      <w:pPr>
        <w:spacing w:line="360" w:lineRule="auto"/>
        <w:ind w:left="709"/>
        <w:jc w:val="both"/>
        <w:rPr>
          <w:rFonts w:ascii="Trebuchet MS" w:hAnsi="Trebuchet MS" w:cs="Arial"/>
          <w:sz w:val="20"/>
          <w:szCs w:val="20"/>
        </w:rPr>
      </w:pPr>
    </w:p>
    <w:p w14:paraId="37735F0A" w14:textId="77777777" w:rsidR="00E131A9" w:rsidRPr="002544DD" w:rsidRDefault="00E131A9" w:rsidP="00E131A9">
      <w:pPr>
        <w:spacing w:line="360" w:lineRule="auto"/>
        <w:ind w:left="709"/>
        <w:jc w:val="both"/>
        <w:rPr>
          <w:rFonts w:ascii="Trebuchet MS" w:hAnsi="Trebuchet MS" w:cs="Arial"/>
          <w:sz w:val="20"/>
          <w:szCs w:val="20"/>
        </w:rPr>
      </w:pPr>
      <w:r w:rsidRPr="002544DD">
        <w:rPr>
          <w:rFonts w:ascii="Trebuchet MS" w:hAnsi="Trebuchet MS" w:cs="Arial"/>
          <w:sz w:val="20"/>
          <w:szCs w:val="20"/>
        </w:rPr>
        <w:t xml:space="preserve">6.1.2. </w:t>
      </w:r>
      <w:r w:rsidRPr="002544DD">
        <w:rPr>
          <w:rFonts w:ascii="Trebuchet MS" w:hAnsi="Trebuchet MS" w:cs="Calibri"/>
          <w:sz w:val="20"/>
          <w:szCs w:val="20"/>
        </w:rPr>
        <w:t xml:space="preserve">O valor de mercado dos Imóveis será apurado considerando 2 (dois) tipos de Imóveis, quais sejam: unidades autônomas residenciais ou compactas; (i) inicialmente de acordo com o Valor de Avaliação Inicial disposto na </w:t>
      </w:r>
      <w:r w:rsidRPr="002544DD">
        <w:rPr>
          <w:rFonts w:ascii="Trebuchet MS" w:hAnsi="Trebuchet MS"/>
          <w:sz w:val="20"/>
          <w:szCs w:val="20"/>
        </w:rPr>
        <w:t>cláusula 6.1 acima, baseado na tabela de vendas dos Imóveis informada pelas Devedoras à Fiduciária</w:t>
      </w:r>
      <w:r w:rsidRPr="002544DD">
        <w:rPr>
          <w:rFonts w:ascii="Trebuchet MS" w:hAnsi="Trebuchet MS" w:cs="Calibri"/>
          <w:sz w:val="20"/>
          <w:szCs w:val="20"/>
        </w:rPr>
        <w:t>; e (</w:t>
      </w:r>
      <w:proofErr w:type="spellStart"/>
      <w:r w:rsidRPr="002544DD">
        <w:rPr>
          <w:rFonts w:ascii="Trebuchet MS" w:hAnsi="Trebuchet MS" w:cs="Calibri"/>
          <w:sz w:val="20"/>
          <w:szCs w:val="20"/>
        </w:rPr>
        <w:t>ii</w:t>
      </w:r>
      <w:proofErr w:type="spellEnd"/>
      <w:r w:rsidRPr="002544DD">
        <w:rPr>
          <w:rFonts w:ascii="Trebuchet MS" w:hAnsi="Trebuchet MS" w:cs="Calibri"/>
          <w:sz w:val="20"/>
          <w:szCs w:val="20"/>
        </w:rPr>
        <w:t>) atualizado trimestralmente com base no valor das últimas 5 (cinco) vendas realizadas para cada tipo dos Imóveis (unidades autônomas residenciais ou compactas) mediante relatório encaminhado pelas Emissoras à Fiduciária, nos termos pactuados nas Escrituras de Emissão (“</w:t>
      </w:r>
      <w:r w:rsidRPr="002544DD">
        <w:rPr>
          <w:rFonts w:ascii="Trebuchet MS" w:hAnsi="Trebuchet MS" w:cs="Calibri"/>
          <w:sz w:val="20"/>
          <w:szCs w:val="20"/>
          <w:u w:val="single"/>
        </w:rPr>
        <w:t>Valor de Avaliação Periódico</w:t>
      </w:r>
      <w:r w:rsidRPr="002544DD">
        <w:rPr>
          <w:rFonts w:ascii="Trebuchet MS" w:hAnsi="Trebuchet MS" w:cs="Calibri"/>
          <w:sz w:val="20"/>
          <w:szCs w:val="20"/>
        </w:rPr>
        <w:t>”, quando em conjunto com o Valor de Avaliação Inicial, “</w:t>
      </w:r>
      <w:r w:rsidRPr="002544DD">
        <w:rPr>
          <w:rFonts w:ascii="Trebuchet MS" w:hAnsi="Trebuchet MS" w:cs="Calibri"/>
          <w:sz w:val="20"/>
          <w:szCs w:val="20"/>
          <w:u w:val="single"/>
        </w:rPr>
        <w:t>Valor de Avaliação</w:t>
      </w:r>
      <w:r w:rsidRPr="002544DD">
        <w:rPr>
          <w:rFonts w:ascii="Trebuchet MS" w:hAnsi="Trebuchet MS" w:cs="Calibri"/>
          <w:sz w:val="20"/>
          <w:szCs w:val="20"/>
        </w:rPr>
        <w:t>”), observado que este deve ser considerado para fins de leilão, respeitando o valor mínimo conforme cláusula 6.1 acima.</w:t>
      </w:r>
      <w:r w:rsidRPr="002544DD" w:rsidDel="00EF0DAC">
        <w:rPr>
          <w:rFonts w:ascii="Trebuchet MS" w:hAnsi="Trebuchet MS" w:cs="Arial"/>
          <w:sz w:val="20"/>
          <w:szCs w:val="20"/>
        </w:rPr>
        <w:t xml:space="preserve"> </w:t>
      </w:r>
    </w:p>
    <w:p w14:paraId="6011DF2B" w14:textId="77777777" w:rsidR="00E131A9" w:rsidRPr="002544DD" w:rsidRDefault="00E131A9" w:rsidP="00E131A9">
      <w:pPr>
        <w:spacing w:line="360" w:lineRule="auto"/>
        <w:jc w:val="both"/>
        <w:rPr>
          <w:rFonts w:ascii="Trebuchet MS" w:hAnsi="Trebuchet MS" w:cs="Arial"/>
          <w:b/>
          <w:bCs/>
          <w:sz w:val="20"/>
          <w:szCs w:val="20"/>
        </w:rPr>
      </w:pPr>
    </w:p>
    <w:p w14:paraId="28AB5AFA" w14:textId="77777777" w:rsidR="00E131A9" w:rsidRPr="002544DD" w:rsidRDefault="00E131A9" w:rsidP="00E131A9">
      <w:pPr>
        <w:spacing w:line="360" w:lineRule="auto"/>
        <w:jc w:val="both"/>
        <w:rPr>
          <w:rFonts w:ascii="Trebuchet MS" w:hAnsi="Trebuchet MS" w:cs="Arial"/>
          <w:b/>
          <w:bCs/>
          <w:sz w:val="20"/>
          <w:szCs w:val="20"/>
        </w:rPr>
      </w:pPr>
      <w:r w:rsidRPr="002544DD">
        <w:rPr>
          <w:rFonts w:ascii="Trebuchet MS" w:hAnsi="Trebuchet MS" w:cs="Arial"/>
          <w:b/>
          <w:bCs/>
          <w:sz w:val="20"/>
          <w:szCs w:val="20"/>
        </w:rPr>
        <w:t>CLÁUSULA SÉTIMA -</w:t>
      </w:r>
      <w:r w:rsidRPr="002544DD">
        <w:rPr>
          <w:rFonts w:ascii="Trebuchet MS" w:hAnsi="Trebuchet MS" w:cs="Arial"/>
          <w:sz w:val="20"/>
          <w:szCs w:val="20"/>
        </w:rPr>
        <w:t xml:space="preserve"> </w:t>
      </w:r>
      <w:r w:rsidRPr="002544DD">
        <w:rPr>
          <w:rFonts w:ascii="Trebuchet MS" w:hAnsi="Trebuchet MS" w:cs="Arial"/>
          <w:b/>
          <w:bCs/>
          <w:sz w:val="20"/>
          <w:szCs w:val="20"/>
        </w:rPr>
        <w:t>DO CANCELAMENTO E LIBERAÇÃO DA PROPRIEDADE FIDUCIÁRIA</w:t>
      </w:r>
    </w:p>
    <w:p w14:paraId="50CDE0F1" w14:textId="77777777" w:rsidR="00E131A9" w:rsidRPr="002544DD" w:rsidRDefault="00E131A9" w:rsidP="00E131A9">
      <w:pPr>
        <w:spacing w:line="360" w:lineRule="auto"/>
        <w:jc w:val="both"/>
        <w:rPr>
          <w:rFonts w:ascii="Trebuchet MS" w:hAnsi="Trebuchet MS" w:cs="Arial"/>
          <w:sz w:val="20"/>
          <w:szCs w:val="20"/>
        </w:rPr>
      </w:pPr>
    </w:p>
    <w:p w14:paraId="053B5944"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7.1.</w:t>
      </w:r>
      <w:r w:rsidRPr="002544DD">
        <w:rPr>
          <w:rFonts w:ascii="Trebuchet MS" w:hAnsi="Trebuchet MS" w:cs="Arial"/>
          <w:sz w:val="20"/>
          <w:szCs w:val="20"/>
        </w:rPr>
        <w:tab/>
      </w:r>
      <w:r w:rsidRPr="002544DD">
        <w:rPr>
          <w:rFonts w:ascii="Trebuchet MS" w:hAnsi="Trebuchet MS" w:cs="Arial"/>
          <w:sz w:val="20"/>
          <w:szCs w:val="20"/>
          <w:u w:val="single"/>
        </w:rPr>
        <w:t>Cancelamento da Propriedade Fiduciária</w:t>
      </w:r>
      <w:r w:rsidRPr="002544DD">
        <w:rPr>
          <w:rFonts w:ascii="Trebuchet MS" w:hAnsi="Trebuchet MS" w:cs="Arial"/>
          <w:sz w:val="20"/>
          <w:szCs w:val="20"/>
        </w:rPr>
        <w:t>: Para o cancelamento do registro da propriedade fiduciária e a consequente reversão da propriedade plena sobre os Imóveis a seu favor, a Fiduciária deverá apresentar ao Cartório de Registro de Imóveis, quando da correspondente quitação das Obrigações Garantidas ou da liberação total ou parcial desta garantia, conforme o caso, nos termos deste Contrato e das Escrituras de Emissão, consolidando-se, na pessoa da Fiduciante, a plena propriedade sobre os Imóveis objeto de liberação.</w:t>
      </w:r>
    </w:p>
    <w:p w14:paraId="50DC45C4" w14:textId="77777777" w:rsidR="00E131A9" w:rsidRPr="002544DD" w:rsidRDefault="00E131A9" w:rsidP="00E131A9">
      <w:pPr>
        <w:spacing w:line="360" w:lineRule="auto"/>
        <w:jc w:val="both"/>
        <w:rPr>
          <w:rFonts w:ascii="Trebuchet MS" w:hAnsi="Trebuchet MS" w:cs="Arial"/>
          <w:sz w:val="20"/>
          <w:szCs w:val="20"/>
        </w:rPr>
      </w:pPr>
    </w:p>
    <w:p w14:paraId="2D6D55A8" w14:textId="77777777" w:rsidR="00E131A9" w:rsidRPr="002544DD" w:rsidRDefault="00E131A9" w:rsidP="00E131A9">
      <w:pPr>
        <w:spacing w:line="360" w:lineRule="auto"/>
        <w:ind w:left="709"/>
        <w:jc w:val="both"/>
        <w:rPr>
          <w:rFonts w:ascii="Trebuchet MS" w:hAnsi="Trebuchet MS" w:cs="Arial"/>
          <w:sz w:val="20"/>
          <w:szCs w:val="20"/>
        </w:rPr>
      </w:pPr>
      <w:r w:rsidRPr="002544DD">
        <w:rPr>
          <w:rFonts w:ascii="Trebuchet MS" w:hAnsi="Trebuchet MS" w:cs="Arial"/>
          <w:sz w:val="20"/>
          <w:szCs w:val="20"/>
        </w:rPr>
        <w:lastRenderedPageBreak/>
        <w:t>7.1.1.</w:t>
      </w:r>
      <w:r w:rsidRPr="002544DD">
        <w:rPr>
          <w:rFonts w:ascii="Trebuchet MS" w:hAnsi="Trebuchet MS" w:cs="Arial"/>
          <w:sz w:val="20"/>
          <w:szCs w:val="20"/>
        </w:rPr>
        <w:tab/>
        <w:t>As Partes autorizam e determinam, desde já, que o Cartório de Registro de Imóveis proceda, total ou parcialmente, a todos os assentamentos, registros e averbações necessários decorrentes do presente Contrato.</w:t>
      </w:r>
    </w:p>
    <w:p w14:paraId="567BE59F" w14:textId="77777777" w:rsidR="00E131A9" w:rsidRPr="002544DD" w:rsidRDefault="00E131A9" w:rsidP="00E131A9">
      <w:pPr>
        <w:spacing w:line="360" w:lineRule="auto"/>
        <w:jc w:val="both"/>
        <w:rPr>
          <w:rFonts w:ascii="Trebuchet MS" w:hAnsi="Trebuchet MS" w:cs="Arial"/>
          <w:sz w:val="20"/>
          <w:szCs w:val="20"/>
        </w:rPr>
      </w:pPr>
    </w:p>
    <w:p w14:paraId="6A24EB90"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7.2.</w:t>
      </w:r>
      <w:r w:rsidRPr="002544DD">
        <w:rPr>
          <w:rFonts w:ascii="Trebuchet MS" w:hAnsi="Trebuchet MS" w:cs="Arial"/>
          <w:sz w:val="20"/>
          <w:szCs w:val="20"/>
        </w:rPr>
        <w:tab/>
      </w:r>
      <w:r w:rsidRPr="002544DD">
        <w:rPr>
          <w:rFonts w:ascii="Trebuchet MS" w:hAnsi="Trebuchet MS" w:cs="Arial"/>
          <w:sz w:val="20"/>
          <w:szCs w:val="20"/>
          <w:u w:val="single"/>
        </w:rPr>
        <w:t>Cancelamento Parcial da Alienação Fiduciária</w:t>
      </w:r>
      <w:r w:rsidRPr="002544DD">
        <w:rPr>
          <w:rFonts w:ascii="Trebuchet MS" w:hAnsi="Trebuchet MS" w:cs="Arial"/>
          <w:sz w:val="20"/>
          <w:szCs w:val="20"/>
        </w:rPr>
        <w:t>: As Partes ajustam, desde logo, que a Fiduciante poderá solicitar o cancelamento parcial da Alienação Fiduciária sobre unidades autônomas do Empreendimento Imobiliário, nos moldes do Anexo IV a este Contrato (“</w:t>
      </w:r>
      <w:r w:rsidRPr="002544DD">
        <w:rPr>
          <w:rFonts w:ascii="Trebuchet MS" w:hAnsi="Trebuchet MS" w:cs="Arial"/>
          <w:sz w:val="20"/>
          <w:szCs w:val="20"/>
          <w:u w:val="single"/>
        </w:rPr>
        <w:t>Liberação Parcial</w:t>
      </w:r>
      <w:r w:rsidRPr="002544DD">
        <w:rPr>
          <w:rFonts w:ascii="Trebuchet MS" w:hAnsi="Trebuchet MS" w:cs="Arial"/>
          <w:sz w:val="20"/>
          <w:szCs w:val="20"/>
        </w:rPr>
        <w:t>” e “</w:t>
      </w:r>
      <w:r w:rsidRPr="002544DD">
        <w:rPr>
          <w:rFonts w:ascii="Trebuchet MS" w:hAnsi="Trebuchet MS" w:cs="Arial"/>
          <w:sz w:val="20"/>
          <w:szCs w:val="20"/>
          <w:u w:val="single"/>
        </w:rPr>
        <w:t>Termo de Liberação Parcial de Garantia</w:t>
      </w:r>
      <w:r w:rsidRPr="002544DD">
        <w:rPr>
          <w:rFonts w:ascii="Trebuchet MS" w:hAnsi="Trebuchet MS" w:cs="Arial"/>
          <w:sz w:val="20"/>
          <w:szCs w:val="20"/>
        </w:rPr>
        <w:t>”, respectivamente), com relação à fração ideal do Imóvel Originário correspondente às unidades autônomas do Empreendimento Imobiliário cujo preço: (a) já tenha sido integralmente quitado pelos respectivos compradores (“</w:t>
      </w:r>
      <w:r w:rsidRPr="002544DD">
        <w:rPr>
          <w:rFonts w:ascii="Trebuchet MS" w:hAnsi="Trebuchet MS" w:cs="Arial"/>
          <w:sz w:val="20"/>
          <w:szCs w:val="20"/>
          <w:u w:val="single"/>
        </w:rPr>
        <w:t>Unidades Quitadas</w:t>
      </w:r>
      <w:r w:rsidRPr="002544DD">
        <w:rPr>
          <w:rFonts w:ascii="Trebuchet MS" w:hAnsi="Trebuchet MS" w:cs="Arial"/>
          <w:sz w:val="20"/>
          <w:szCs w:val="20"/>
        </w:rPr>
        <w:t xml:space="preserve">”), o que deverá ser comprovado à Fiduciária por meio da disponibilização, pela Fiduciante à Fiduciária, do comprovante de pagamento das Unidades Quitadas; e (b) tenha sido utilizado pela Fiduciária na Amortização Extraordinária Obrigatória (conforme definido nas Escrituras de Emissão) das Obrigações Garantidas nos termos das Escrituras de Emissão. Desde que devidamente demonstrada a quitação das Unidades Quitadas </w:t>
      </w:r>
      <w:r w:rsidRPr="002544DD">
        <w:rPr>
          <w:rFonts w:ascii="Trebuchet MS" w:hAnsi="Trebuchet MS"/>
          <w:sz w:val="20"/>
          <w:szCs w:val="20"/>
        </w:rPr>
        <w:t>ou que a quitação seja feita simultaneamente à assinatura do Termo de Liberação Parcial de Garantia</w:t>
      </w:r>
      <w:r w:rsidRPr="002544DD">
        <w:rPr>
          <w:rFonts w:ascii="Trebuchet MS" w:hAnsi="Trebuchet MS" w:cs="Arial"/>
          <w:sz w:val="20"/>
          <w:szCs w:val="20"/>
        </w:rPr>
        <w:t xml:space="preserve">, a liberação acima prevista deverá ser realizada pela Fiduciária, por meio da celebração de Termo de Liberação Parcial da Garantia correspondente às Unidades Quitadas no prazo de 5 (cinco) Dias Úteis contados da data da realização da Amortização Extraordinária Obrigatória, ou </w:t>
      </w:r>
      <w:r w:rsidRPr="002544DD">
        <w:rPr>
          <w:rFonts w:ascii="Trebuchet MS" w:hAnsi="Trebuchet MS"/>
          <w:sz w:val="20"/>
          <w:szCs w:val="20"/>
        </w:rPr>
        <w:t xml:space="preserve">concomitantemente à assinatura do Termo de Liberação Parcial de Garantia, ou ainda, </w:t>
      </w:r>
      <w:r w:rsidRPr="002544DD">
        <w:rPr>
          <w:rFonts w:ascii="Trebuchet MS" w:hAnsi="Trebuchet MS" w:cs="Arial"/>
          <w:sz w:val="20"/>
          <w:szCs w:val="20"/>
        </w:rPr>
        <w:t>conforme previsto na clausula 3.9.2 acima; e (c) desde que a relação entre o saldo devedor das Obrigações Garantidas, na data da solicitação da Liberação Parcial, e o Valor de Avaliação seja menor ou igual a 50% (cinquenta por cento) na data da Liberação Parcial.</w:t>
      </w:r>
    </w:p>
    <w:p w14:paraId="256DD53F" w14:textId="77777777" w:rsidR="00E131A9" w:rsidRPr="002544DD" w:rsidRDefault="00E131A9" w:rsidP="00E131A9">
      <w:pPr>
        <w:spacing w:line="360" w:lineRule="auto"/>
        <w:jc w:val="both"/>
        <w:rPr>
          <w:rFonts w:ascii="Trebuchet MS" w:hAnsi="Trebuchet MS" w:cs="Arial"/>
          <w:sz w:val="20"/>
          <w:szCs w:val="20"/>
        </w:rPr>
      </w:pPr>
    </w:p>
    <w:p w14:paraId="019A94E0" w14:textId="77777777" w:rsidR="00E131A9" w:rsidRPr="002544DD" w:rsidRDefault="00E131A9" w:rsidP="00E131A9">
      <w:pPr>
        <w:spacing w:line="360" w:lineRule="auto"/>
        <w:ind w:left="709"/>
        <w:jc w:val="both"/>
        <w:rPr>
          <w:rFonts w:ascii="Trebuchet MS" w:hAnsi="Trebuchet MS" w:cs="Arial"/>
          <w:sz w:val="20"/>
          <w:szCs w:val="20"/>
        </w:rPr>
      </w:pPr>
      <w:r w:rsidRPr="002544DD">
        <w:rPr>
          <w:rFonts w:ascii="Trebuchet MS" w:hAnsi="Trebuchet MS" w:cs="Arial"/>
          <w:sz w:val="20"/>
          <w:szCs w:val="20"/>
        </w:rPr>
        <w:t>7.2.1.</w:t>
      </w:r>
      <w:r w:rsidRPr="002544DD">
        <w:rPr>
          <w:rFonts w:ascii="Trebuchet MS" w:hAnsi="Trebuchet MS" w:cs="Arial"/>
          <w:sz w:val="20"/>
          <w:szCs w:val="20"/>
        </w:rPr>
        <w:tab/>
        <w:t>A despeito de as liberações parciais mencionadas acima poderem ser realizadas a qualquer momento, nos termos deste Contrato, as Partes deverão firmar, semestralmente, a partir da Data de Emissão, se aplicável, aditamento para alteração do Anexo I deste Contrato para contemplar e refletir a redução parcial da garantia realizada no semestre imediatamente anterior. Caso, para esta finalidade, o Cartório de Registro de Imóveis exija o cancelamento da presente Alienação Fiduciária e constituição de uma nova alienação fiduciária, as Partes deverão formalizá-la, sendo certo que o texto será essencialmente o mesmo deste Contrato.</w:t>
      </w:r>
    </w:p>
    <w:p w14:paraId="224E17B0" w14:textId="77777777" w:rsidR="00E131A9" w:rsidRPr="002544DD" w:rsidRDefault="00E131A9" w:rsidP="00E131A9">
      <w:pPr>
        <w:spacing w:line="360" w:lineRule="auto"/>
        <w:ind w:left="709"/>
        <w:jc w:val="both"/>
        <w:rPr>
          <w:rFonts w:ascii="Trebuchet MS" w:hAnsi="Trebuchet MS" w:cs="Arial"/>
          <w:sz w:val="20"/>
          <w:szCs w:val="20"/>
        </w:rPr>
      </w:pPr>
    </w:p>
    <w:p w14:paraId="28EF8B43" w14:textId="77777777" w:rsidR="00E131A9" w:rsidRPr="002544DD" w:rsidRDefault="00E131A9" w:rsidP="00E131A9">
      <w:pPr>
        <w:spacing w:line="360" w:lineRule="auto"/>
        <w:ind w:left="709"/>
        <w:jc w:val="both"/>
        <w:rPr>
          <w:rFonts w:ascii="Trebuchet MS" w:hAnsi="Trebuchet MS" w:cs="Arial"/>
          <w:sz w:val="20"/>
          <w:szCs w:val="20"/>
        </w:rPr>
      </w:pPr>
      <w:r w:rsidRPr="002544DD">
        <w:rPr>
          <w:rFonts w:ascii="Trebuchet MS" w:hAnsi="Trebuchet MS" w:cs="Arial"/>
          <w:sz w:val="20"/>
          <w:szCs w:val="20"/>
        </w:rPr>
        <w:t>7.2.2.</w:t>
      </w:r>
      <w:r w:rsidRPr="002544DD">
        <w:rPr>
          <w:rFonts w:ascii="Trebuchet MS" w:hAnsi="Trebuchet MS" w:cs="Arial"/>
          <w:sz w:val="20"/>
          <w:szCs w:val="20"/>
        </w:rPr>
        <w:tab/>
      </w:r>
      <w:r w:rsidRPr="002544DD">
        <w:rPr>
          <w:rFonts w:ascii="Trebuchet MS" w:hAnsi="Trebuchet MS"/>
          <w:sz w:val="20"/>
          <w:szCs w:val="20"/>
        </w:rPr>
        <w:t xml:space="preserve">Em caso específico de financiamentos de aquisição </w:t>
      </w:r>
      <w:r w:rsidRPr="002544DD">
        <w:rPr>
          <w:rFonts w:ascii="Trebuchet MS" w:hAnsi="Trebuchet MS" w:cs="Arial"/>
          <w:sz w:val="20"/>
          <w:szCs w:val="20"/>
        </w:rPr>
        <w:t xml:space="preserve">unidades autônomas do Empreendimento Imobiliário </w:t>
      </w:r>
      <w:r w:rsidRPr="002544DD">
        <w:rPr>
          <w:rFonts w:ascii="Trebuchet MS" w:hAnsi="Trebuchet MS"/>
          <w:sz w:val="20"/>
          <w:szCs w:val="20"/>
        </w:rPr>
        <w:t xml:space="preserve">por meio de instituições financeiras em que as respectivas instituições financiadoras não aceitarem realizar o repasse antes da liberação da Alienação Fiduciária que recai sobre a respectiva unidade, a Fiduciária deverá liberar os </w:t>
      </w:r>
      <w:proofErr w:type="spellStart"/>
      <w:r w:rsidRPr="002544DD">
        <w:rPr>
          <w:rFonts w:ascii="Trebuchet MS" w:hAnsi="Trebuchet MS"/>
          <w:sz w:val="20"/>
          <w:szCs w:val="20"/>
        </w:rPr>
        <w:t>Imóiveis</w:t>
      </w:r>
      <w:proofErr w:type="spellEnd"/>
      <w:r w:rsidRPr="002544DD">
        <w:rPr>
          <w:rFonts w:ascii="Trebuchet MS" w:hAnsi="Trebuchet MS"/>
          <w:sz w:val="20"/>
          <w:szCs w:val="20"/>
        </w:rPr>
        <w:t xml:space="preserve"> objeto da presente Alienação Fiduciária mediante a comprovação do recebimento, na </w:t>
      </w:r>
      <w:r w:rsidRPr="002544DD">
        <w:rPr>
          <w:rFonts w:ascii="Trebuchet MS" w:hAnsi="Trebuchet MS"/>
          <w:sz w:val="20"/>
          <w:szCs w:val="20"/>
        </w:rPr>
        <w:lastRenderedPageBreak/>
        <w:t>Conta Centralizadora, da totalidade dos recursos oriundos da venda em questão, nos termos das Escrituras de Emissão de Notas Comerciais.</w:t>
      </w:r>
    </w:p>
    <w:p w14:paraId="08BE63E5" w14:textId="77777777" w:rsidR="00E131A9" w:rsidRPr="002544DD" w:rsidRDefault="00E131A9" w:rsidP="00E131A9">
      <w:pPr>
        <w:spacing w:line="360" w:lineRule="auto"/>
        <w:jc w:val="both"/>
        <w:rPr>
          <w:rFonts w:ascii="Trebuchet MS" w:hAnsi="Trebuchet MS" w:cs="Arial"/>
          <w:sz w:val="20"/>
          <w:szCs w:val="20"/>
        </w:rPr>
      </w:pPr>
    </w:p>
    <w:p w14:paraId="0B0AFC28"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7.3.</w:t>
      </w:r>
      <w:r w:rsidRPr="002544DD">
        <w:rPr>
          <w:rFonts w:ascii="Trebuchet MS" w:hAnsi="Trebuchet MS" w:cs="Arial"/>
          <w:sz w:val="20"/>
          <w:szCs w:val="20"/>
        </w:rPr>
        <w:tab/>
        <w:t>As liberações previstas nesta Cláusula Sétima deverão ocorrer, necessariamente, de modo que tanto os Imóveis como os direitos creditórios cedidos no âmbito do Contrato de Cessão Fiduciária dele oriundos sejam liberados simultaneamente deste Contrato e do Contrato de Cessão Fiduciária, respectivamente.</w:t>
      </w:r>
    </w:p>
    <w:p w14:paraId="3F784FF4" w14:textId="77777777" w:rsidR="00E131A9" w:rsidRPr="002544DD" w:rsidRDefault="00E131A9" w:rsidP="00E131A9">
      <w:pPr>
        <w:spacing w:line="360" w:lineRule="auto"/>
        <w:jc w:val="both"/>
        <w:rPr>
          <w:rFonts w:ascii="Trebuchet MS" w:hAnsi="Trebuchet MS" w:cs="Arial"/>
          <w:sz w:val="20"/>
          <w:szCs w:val="20"/>
        </w:rPr>
      </w:pPr>
    </w:p>
    <w:p w14:paraId="05A0156E" w14:textId="77777777" w:rsidR="00E131A9" w:rsidRPr="002544DD" w:rsidRDefault="00E131A9" w:rsidP="00E131A9">
      <w:pPr>
        <w:pStyle w:val="Ttulo3"/>
        <w:keepNext w:val="0"/>
        <w:spacing w:line="360" w:lineRule="auto"/>
        <w:jc w:val="both"/>
        <w:rPr>
          <w:rFonts w:ascii="Trebuchet MS" w:hAnsi="Trebuchet MS" w:cs="Arial"/>
          <w:sz w:val="20"/>
          <w:szCs w:val="20"/>
        </w:rPr>
      </w:pPr>
      <w:bookmarkStart w:id="172" w:name="_Toc510869703"/>
      <w:r w:rsidRPr="002544DD">
        <w:rPr>
          <w:rFonts w:ascii="Trebuchet MS" w:hAnsi="Trebuchet MS" w:cs="Arial"/>
          <w:sz w:val="20"/>
          <w:szCs w:val="20"/>
        </w:rPr>
        <w:t>CLÁUSULA OITAVA – DAS CONDIÇÕES GERAIS</w:t>
      </w:r>
      <w:bookmarkEnd w:id="172"/>
    </w:p>
    <w:p w14:paraId="6962C738" w14:textId="77777777" w:rsidR="00E131A9" w:rsidRPr="002544DD" w:rsidRDefault="00E131A9" w:rsidP="00E131A9">
      <w:pPr>
        <w:spacing w:line="360" w:lineRule="auto"/>
        <w:jc w:val="both"/>
        <w:rPr>
          <w:rFonts w:ascii="Trebuchet MS" w:hAnsi="Trebuchet MS" w:cs="Arial"/>
          <w:b/>
          <w:sz w:val="20"/>
          <w:szCs w:val="20"/>
        </w:rPr>
      </w:pPr>
    </w:p>
    <w:p w14:paraId="0D819A45"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8.1.</w:t>
      </w:r>
      <w:r w:rsidRPr="002544DD">
        <w:rPr>
          <w:rFonts w:ascii="Trebuchet MS" w:hAnsi="Trebuchet MS" w:cs="Arial"/>
          <w:sz w:val="20"/>
          <w:szCs w:val="20"/>
        </w:rPr>
        <w:tab/>
      </w:r>
      <w:r w:rsidRPr="002544DD">
        <w:rPr>
          <w:rFonts w:ascii="Trebuchet MS" w:hAnsi="Trebuchet MS" w:cs="Arial"/>
          <w:sz w:val="20"/>
          <w:szCs w:val="20"/>
          <w:u w:val="single"/>
        </w:rPr>
        <w:t>Desapropriação dos Imóveis</w:t>
      </w:r>
      <w:r w:rsidRPr="002544DD">
        <w:rPr>
          <w:rFonts w:ascii="Trebuchet MS" w:hAnsi="Trebuchet MS" w:cs="Arial"/>
          <w:sz w:val="20"/>
          <w:szCs w:val="20"/>
        </w:rPr>
        <w:t xml:space="preserve">: </w:t>
      </w:r>
      <w:bookmarkStart w:id="173" w:name="_DV_C181"/>
      <w:r w:rsidRPr="002544DD">
        <w:rPr>
          <w:rFonts w:ascii="Trebuchet MS" w:hAnsi="Trebuchet MS" w:cs="Arial"/>
          <w:sz w:val="20"/>
          <w:szCs w:val="20"/>
        </w:rPr>
        <w:t>Na hipótese de desapropriação total ou parcial dos Imóveis, a Fiduciária, como proprietária, ainda que em caráter resolúvel, será a beneficiária da justa e prévia indenização paga pelo Poder Expropriante até o limite necessário para quitação das Obrigações Garantidas.</w:t>
      </w:r>
      <w:bookmarkEnd w:id="173"/>
      <w:r w:rsidRPr="002544DD">
        <w:rPr>
          <w:rFonts w:ascii="Trebuchet MS" w:hAnsi="Trebuchet MS" w:cs="Arial"/>
          <w:sz w:val="20"/>
          <w:szCs w:val="20"/>
        </w:rPr>
        <w:t xml:space="preserve"> </w:t>
      </w:r>
    </w:p>
    <w:p w14:paraId="40080443" w14:textId="77777777" w:rsidR="00E131A9" w:rsidRPr="002544DD" w:rsidRDefault="00E131A9" w:rsidP="00E131A9">
      <w:pPr>
        <w:spacing w:line="360" w:lineRule="auto"/>
        <w:jc w:val="both"/>
        <w:rPr>
          <w:rFonts w:ascii="Trebuchet MS" w:hAnsi="Trebuchet MS" w:cs="Arial"/>
          <w:sz w:val="20"/>
          <w:szCs w:val="20"/>
        </w:rPr>
      </w:pPr>
    </w:p>
    <w:p w14:paraId="0E9844DA"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 xml:space="preserve">8.2. </w:t>
      </w:r>
      <w:r w:rsidRPr="002544DD">
        <w:rPr>
          <w:rFonts w:ascii="Trebuchet MS" w:hAnsi="Trebuchet MS" w:cs="Arial"/>
          <w:sz w:val="20"/>
          <w:szCs w:val="20"/>
          <w:u w:val="single"/>
        </w:rPr>
        <w:t>Comunicações</w:t>
      </w:r>
      <w:r w:rsidRPr="002544DD">
        <w:rPr>
          <w:rFonts w:ascii="Trebuchet MS" w:hAnsi="Trebuchet MS" w:cs="Arial"/>
          <w:sz w:val="20"/>
          <w:szCs w:val="20"/>
        </w:rPr>
        <w:t xml:space="preserve">: </w:t>
      </w:r>
      <w:r w:rsidRPr="002544DD">
        <w:rPr>
          <w:rFonts w:ascii="Trebuchet MS" w:eastAsia="Arial Unicode MS" w:hAnsi="Trebuchet MS"/>
          <w:w w:val="0"/>
          <w:sz w:val="20"/>
          <w:szCs w:val="20"/>
        </w:rPr>
        <w:t>Todos os documentos e as comunicações a serem enviados por qualquer das Partes nos termos deste Contrato deverão ser sempre feitos por escrito, assim como os meios físicos que contenham documentos ou comunicações, e deverão ser encaminhados para todas as Partes, nos seguintes endereços:</w:t>
      </w:r>
    </w:p>
    <w:p w14:paraId="02960FC1" w14:textId="77777777" w:rsidR="00E131A9" w:rsidRPr="002544DD" w:rsidRDefault="00E131A9" w:rsidP="00E131A9">
      <w:pPr>
        <w:spacing w:line="360" w:lineRule="auto"/>
        <w:jc w:val="both"/>
        <w:rPr>
          <w:rFonts w:ascii="Trebuchet MS" w:hAnsi="Trebuchet MS"/>
          <w:sz w:val="20"/>
          <w:szCs w:val="20"/>
        </w:rPr>
      </w:pPr>
    </w:p>
    <w:p w14:paraId="51E70733" w14:textId="77777777" w:rsidR="00E131A9" w:rsidRPr="002544DD" w:rsidRDefault="00E131A9" w:rsidP="00E131A9">
      <w:pPr>
        <w:keepNext/>
        <w:spacing w:line="360" w:lineRule="auto"/>
        <w:jc w:val="both"/>
        <w:rPr>
          <w:rFonts w:ascii="Trebuchet MS" w:hAnsi="Trebuchet MS" w:cs="Arial"/>
          <w:sz w:val="20"/>
          <w:szCs w:val="20"/>
        </w:rPr>
      </w:pPr>
      <w:r w:rsidRPr="002544DD">
        <w:rPr>
          <w:rFonts w:ascii="Trebuchet MS" w:hAnsi="Trebuchet MS" w:cs="Arial"/>
          <w:sz w:val="20"/>
          <w:szCs w:val="20"/>
          <w:u w:val="single"/>
        </w:rPr>
        <w:t>Se para a Fiduciária</w:t>
      </w:r>
      <w:r w:rsidRPr="002544DD">
        <w:rPr>
          <w:rFonts w:ascii="Trebuchet MS" w:hAnsi="Trebuchet MS" w:cs="Arial"/>
          <w:sz w:val="20"/>
          <w:szCs w:val="20"/>
        </w:rPr>
        <w:t>:</w:t>
      </w:r>
    </w:p>
    <w:p w14:paraId="270C1030" w14:textId="77777777" w:rsidR="00E131A9" w:rsidRPr="002544DD" w:rsidRDefault="00E131A9" w:rsidP="00E131A9">
      <w:pPr>
        <w:keepNext/>
        <w:spacing w:line="360" w:lineRule="auto"/>
        <w:jc w:val="both"/>
        <w:rPr>
          <w:rFonts w:ascii="Trebuchet MS" w:hAnsi="Trebuchet MS" w:cs="Arial"/>
          <w:sz w:val="20"/>
          <w:szCs w:val="20"/>
        </w:rPr>
      </w:pPr>
    </w:p>
    <w:p w14:paraId="14D5D80F" w14:textId="77777777" w:rsidR="00E131A9" w:rsidRPr="002544DD" w:rsidRDefault="00E131A9" w:rsidP="00E131A9">
      <w:pPr>
        <w:pStyle w:val="p0"/>
        <w:tabs>
          <w:tab w:val="clear" w:pos="720"/>
          <w:tab w:val="left" w:pos="993"/>
        </w:tabs>
        <w:spacing w:line="360" w:lineRule="auto"/>
        <w:rPr>
          <w:rFonts w:ascii="Trebuchet MS" w:hAnsi="Trebuchet MS" w:cs="Tahoma"/>
          <w:b/>
          <w:sz w:val="20"/>
        </w:rPr>
      </w:pPr>
      <w:r w:rsidRPr="002544DD">
        <w:rPr>
          <w:rFonts w:ascii="Trebuchet MS" w:hAnsi="Trebuchet MS" w:cs="Tahoma"/>
          <w:b/>
          <w:sz w:val="20"/>
        </w:rPr>
        <w:t>TRUE SECURITIZADORA S.A.</w:t>
      </w:r>
    </w:p>
    <w:p w14:paraId="6ACE6A06" w14:textId="77777777" w:rsidR="00E131A9" w:rsidRPr="002544DD" w:rsidRDefault="00E131A9" w:rsidP="00E131A9">
      <w:pPr>
        <w:pStyle w:val="p0"/>
        <w:tabs>
          <w:tab w:val="clear" w:pos="720"/>
          <w:tab w:val="left" w:pos="993"/>
        </w:tabs>
        <w:spacing w:line="360" w:lineRule="auto"/>
        <w:rPr>
          <w:rFonts w:ascii="Trebuchet MS" w:hAnsi="Trebuchet MS"/>
          <w:sz w:val="20"/>
        </w:rPr>
      </w:pPr>
      <w:r w:rsidRPr="002544DD">
        <w:rPr>
          <w:rFonts w:ascii="Trebuchet MS" w:hAnsi="Trebuchet MS" w:cs="Tahoma"/>
          <w:sz w:val="20"/>
        </w:rPr>
        <w:t xml:space="preserve">Endereço: Avenida Santo Amaro, nº 48, 2º andar, conjunto 21 e 22, Vila Nova Conceição, </w:t>
      </w:r>
      <w:r w:rsidRPr="002544DD">
        <w:rPr>
          <w:rFonts w:ascii="Trebuchet MS" w:hAnsi="Trebuchet MS"/>
          <w:sz w:val="20"/>
        </w:rPr>
        <w:t xml:space="preserve">CEP </w:t>
      </w:r>
      <w:r w:rsidRPr="002544DD">
        <w:rPr>
          <w:rFonts w:ascii="Trebuchet MS" w:hAnsi="Trebuchet MS" w:cs="Tahoma"/>
          <w:sz w:val="20"/>
        </w:rPr>
        <w:t>04.506-000</w:t>
      </w:r>
      <w:r w:rsidRPr="002544DD">
        <w:rPr>
          <w:rFonts w:ascii="Trebuchet MS" w:hAnsi="Trebuchet MS"/>
          <w:sz w:val="20"/>
        </w:rPr>
        <w:t>, São Paulo/SP</w:t>
      </w:r>
    </w:p>
    <w:p w14:paraId="0BC65953" w14:textId="77777777" w:rsidR="00E131A9" w:rsidRPr="002544DD" w:rsidRDefault="00E131A9" w:rsidP="00E131A9">
      <w:pPr>
        <w:pStyle w:val="p0"/>
        <w:tabs>
          <w:tab w:val="left" w:pos="993"/>
        </w:tabs>
        <w:spacing w:line="360" w:lineRule="auto"/>
        <w:rPr>
          <w:rFonts w:ascii="Trebuchet MS" w:hAnsi="Trebuchet MS" w:cs="Arial"/>
          <w:sz w:val="20"/>
        </w:rPr>
      </w:pPr>
      <w:r w:rsidRPr="002544DD">
        <w:rPr>
          <w:rFonts w:ascii="Trebuchet MS" w:hAnsi="Trebuchet MS" w:cs="Arial"/>
          <w:sz w:val="20"/>
        </w:rPr>
        <w:t xml:space="preserve">At.: Arley Custódio Fonseca </w:t>
      </w:r>
    </w:p>
    <w:p w14:paraId="535D836B" w14:textId="77777777" w:rsidR="00E131A9" w:rsidRPr="002544DD" w:rsidRDefault="00E131A9" w:rsidP="00E131A9">
      <w:pPr>
        <w:pStyle w:val="p0"/>
        <w:tabs>
          <w:tab w:val="left" w:pos="993"/>
        </w:tabs>
        <w:spacing w:line="360" w:lineRule="auto"/>
        <w:rPr>
          <w:rFonts w:ascii="Trebuchet MS" w:hAnsi="Trebuchet MS" w:cs="Arial"/>
          <w:sz w:val="20"/>
        </w:rPr>
      </w:pPr>
      <w:r w:rsidRPr="002544DD">
        <w:rPr>
          <w:rFonts w:ascii="Trebuchet MS" w:hAnsi="Trebuchet MS" w:cs="Arial"/>
          <w:sz w:val="20"/>
        </w:rPr>
        <w:t>Fone: (11) 3071-4475</w:t>
      </w:r>
    </w:p>
    <w:p w14:paraId="4587778A" w14:textId="77777777" w:rsidR="00E131A9" w:rsidRPr="002544DD" w:rsidRDefault="00E131A9" w:rsidP="00E131A9">
      <w:pPr>
        <w:pStyle w:val="p0"/>
        <w:tabs>
          <w:tab w:val="clear" w:pos="720"/>
          <w:tab w:val="left" w:pos="993"/>
        </w:tabs>
        <w:spacing w:line="360" w:lineRule="auto"/>
        <w:rPr>
          <w:rFonts w:ascii="Trebuchet MS" w:hAnsi="Trebuchet MS" w:cs="Arial"/>
          <w:sz w:val="20"/>
        </w:rPr>
      </w:pPr>
      <w:r w:rsidRPr="002544DD">
        <w:rPr>
          <w:rFonts w:ascii="Trebuchet MS" w:hAnsi="Trebuchet MS" w:cs="Arial"/>
          <w:sz w:val="20"/>
        </w:rPr>
        <w:t xml:space="preserve">E-mail: middle@truesecuritizadora.com.br | </w:t>
      </w:r>
      <w:hyperlink r:id="rId24" w:history="1">
        <w:r w:rsidRPr="002544DD">
          <w:rPr>
            <w:rStyle w:val="Hyperlink"/>
            <w:rFonts w:ascii="Trebuchet MS" w:hAnsi="Trebuchet MS" w:cs="Arial"/>
            <w:color w:val="auto"/>
            <w:sz w:val="20"/>
          </w:rPr>
          <w:t>juridico@truesecuritizadora.com.br</w:t>
        </w:r>
      </w:hyperlink>
    </w:p>
    <w:p w14:paraId="7901B089" w14:textId="77777777" w:rsidR="00E131A9" w:rsidRPr="002544DD" w:rsidRDefault="00E131A9" w:rsidP="00E131A9">
      <w:pPr>
        <w:spacing w:line="360" w:lineRule="auto"/>
        <w:jc w:val="both"/>
        <w:rPr>
          <w:rFonts w:ascii="Trebuchet MS" w:hAnsi="Trebuchet MS"/>
          <w:sz w:val="20"/>
          <w:szCs w:val="20"/>
        </w:rPr>
      </w:pPr>
    </w:p>
    <w:p w14:paraId="50DE7BF1"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u w:val="single"/>
        </w:rPr>
        <w:t>Se para a Fiduciante 1</w:t>
      </w:r>
      <w:r w:rsidRPr="002544DD">
        <w:rPr>
          <w:rFonts w:ascii="Trebuchet MS" w:hAnsi="Trebuchet MS" w:cs="Arial"/>
          <w:sz w:val="20"/>
          <w:szCs w:val="20"/>
        </w:rPr>
        <w:t>:</w:t>
      </w:r>
    </w:p>
    <w:p w14:paraId="0245B647" w14:textId="77777777" w:rsidR="00E131A9" w:rsidRPr="002544DD" w:rsidRDefault="00E131A9" w:rsidP="00E131A9">
      <w:pPr>
        <w:spacing w:line="360" w:lineRule="auto"/>
        <w:jc w:val="both"/>
        <w:rPr>
          <w:rFonts w:ascii="Trebuchet MS" w:hAnsi="Trebuchet MS"/>
          <w:sz w:val="20"/>
          <w:szCs w:val="20"/>
        </w:rPr>
      </w:pPr>
    </w:p>
    <w:p w14:paraId="476E8095"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b/>
          <w:bCs/>
          <w:sz w:val="20"/>
        </w:rPr>
        <w:t>TURRIALBA EMPREENDIMENTO IMOBILIÁRIO LTDA.</w:t>
      </w:r>
      <w:r w:rsidRPr="002544DD">
        <w:rPr>
          <w:rFonts w:ascii="Trebuchet MS" w:hAnsi="Trebuchet MS"/>
          <w:sz w:val="20"/>
        </w:rPr>
        <w:t xml:space="preserve"> </w:t>
      </w:r>
    </w:p>
    <w:p w14:paraId="7547B636"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sz w:val="20"/>
        </w:rPr>
        <w:t xml:space="preserve">Avenida Presidente Juscelino Kubitschek, nº 360, 4º andar, sala 107, Vila Nova Conceição, </w:t>
      </w:r>
    </w:p>
    <w:p w14:paraId="5B261D8B"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sz w:val="20"/>
        </w:rPr>
        <w:t>CEP: 04543-000, São Paulo/SP</w:t>
      </w:r>
    </w:p>
    <w:p w14:paraId="604834F0"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 xml:space="preserve">At.: Abrão </w:t>
      </w:r>
      <w:proofErr w:type="spellStart"/>
      <w:r w:rsidRPr="002544DD">
        <w:rPr>
          <w:rFonts w:ascii="Trebuchet MS" w:hAnsi="Trebuchet MS"/>
          <w:sz w:val="20"/>
          <w:szCs w:val="20"/>
        </w:rPr>
        <w:t>Muszkat</w:t>
      </w:r>
      <w:proofErr w:type="spellEnd"/>
      <w:r w:rsidRPr="002544DD">
        <w:rPr>
          <w:rFonts w:ascii="Trebuchet MS" w:hAnsi="Trebuchet MS"/>
          <w:sz w:val="20"/>
          <w:szCs w:val="20"/>
        </w:rPr>
        <w:t xml:space="preserve"> /Bruno Vasques/Ricardo </w:t>
      </w:r>
      <w:proofErr w:type="spellStart"/>
      <w:r w:rsidRPr="002544DD">
        <w:rPr>
          <w:rFonts w:ascii="Trebuchet MS" w:hAnsi="Trebuchet MS"/>
          <w:sz w:val="20"/>
          <w:szCs w:val="20"/>
        </w:rPr>
        <w:t>Albahari</w:t>
      </w:r>
      <w:proofErr w:type="spellEnd"/>
    </w:p>
    <w:p w14:paraId="4D23B40D"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 xml:space="preserve">Telefone: (11) 3074-0780, (11) 3074-0761 </w:t>
      </w:r>
      <w:proofErr w:type="gramStart"/>
      <w:r w:rsidRPr="002544DD">
        <w:rPr>
          <w:rFonts w:ascii="Trebuchet MS" w:hAnsi="Trebuchet MS"/>
          <w:sz w:val="20"/>
          <w:szCs w:val="20"/>
        </w:rPr>
        <w:t>e(</w:t>
      </w:r>
      <w:proofErr w:type="gramEnd"/>
      <w:r w:rsidRPr="002544DD">
        <w:rPr>
          <w:rFonts w:ascii="Trebuchet MS" w:hAnsi="Trebuchet MS"/>
          <w:sz w:val="20"/>
          <w:szCs w:val="20"/>
        </w:rPr>
        <w:t>11) 3074-0791</w:t>
      </w:r>
    </w:p>
    <w:p w14:paraId="6DBF40E5"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 xml:space="preserve">e-mail: amuszkat@youinc.com.br, bvasques@youinc.com.br, </w:t>
      </w:r>
      <w:hyperlink r:id="rId25" w:history="1">
        <w:r w:rsidRPr="002544DD">
          <w:rPr>
            <w:rStyle w:val="Hyperlink"/>
            <w:rFonts w:ascii="Trebuchet MS" w:hAnsi="Trebuchet MS"/>
            <w:color w:val="auto"/>
            <w:sz w:val="20"/>
            <w:szCs w:val="20"/>
          </w:rPr>
          <w:t>ricardo@youinc.com.br</w:t>
        </w:r>
      </w:hyperlink>
    </w:p>
    <w:p w14:paraId="5D2979CA" w14:textId="77777777" w:rsidR="00E131A9" w:rsidRPr="002544DD" w:rsidRDefault="00E131A9" w:rsidP="00E131A9">
      <w:pPr>
        <w:spacing w:line="360" w:lineRule="auto"/>
        <w:jc w:val="both"/>
        <w:rPr>
          <w:rFonts w:ascii="Trebuchet MS" w:hAnsi="Trebuchet MS" w:cs="Arial"/>
          <w:sz w:val="20"/>
          <w:szCs w:val="20"/>
          <w:u w:val="single"/>
        </w:rPr>
      </w:pPr>
    </w:p>
    <w:p w14:paraId="1B322A1A"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u w:val="single"/>
        </w:rPr>
        <w:t>Se para a Emissora 1</w:t>
      </w:r>
      <w:r w:rsidRPr="002544DD">
        <w:rPr>
          <w:rFonts w:ascii="Trebuchet MS" w:hAnsi="Trebuchet MS" w:cs="Arial"/>
          <w:sz w:val="20"/>
          <w:szCs w:val="20"/>
        </w:rPr>
        <w:t>:</w:t>
      </w:r>
    </w:p>
    <w:p w14:paraId="6E85FA9D" w14:textId="77777777" w:rsidR="00E131A9" w:rsidRPr="002544DD" w:rsidRDefault="00E131A9" w:rsidP="00E131A9">
      <w:pPr>
        <w:spacing w:line="360" w:lineRule="auto"/>
        <w:jc w:val="both"/>
        <w:rPr>
          <w:rFonts w:ascii="Trebuchet MS" w:hAnsi="Trebuchet MS"/>
          <w:sz w:val="20"/>
          <w:szCs w:val="20"/>
        </w:rPr>
      </w:pPr>
    </w:p>
    <w:p w14:paraId="24EC4AB4" w14:textId="77777777" w:rsidR="00E131A9" w:rsidRPr="002544DD" w:rsidRDefault="00E131A9" w:rsidP="00E131A9">
      <w:pPr>
        <w:pStyle w:val="p0"/>
        <w:tabs>
          <w:tab w:val="clear" w:pos="720"/>
          <w:tab w:val="left" w:pos="993"/>
        </w:tabs>
        <w:spacing w:line="360" w:lineRule="auto"/>
        <w:rPr>
          <w:rFonts w:ascii="Trebuchet MS" w:hAnsi="Trebuchet MS" w:cs="Calibri"/>
          <w:bCs/>
          <w:sz w:val="20"/>
        </w:rPr>
      </w:pPr>
      <w:bookmarkStart w:id="174" w:name="_Hlk124780344"/>
      <w:r w:rsidRPr="002544DD">
        <w:rPr>
          <w:rFonts w:ascii="Trebuchet MS" w:hAnsi="Trebuchet MS"/>
          <w:b/>
          <w:bCs/>
          <w:sz w:val="20"/>
        </w:rPr>
        <w:t>P3BR MACUCO EMPREENDIMENTO IMOBILIÁRIO LTDA.</w:t>
      </w:r>
      <w:bookmarkEnd w:id="174"/>
    </w:p>
    <w:p w14:paraId="17FAA400"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sz w:val="20"/>
        </w:rPr>
        <w:t xml:space="preserve">Endereço: </w:t>
      </w:r>
      <w:bookmarkStart w:id="175" w:name="_Hlk124780354"/>
      <w:r w:rsidRPr="002544DD">
        <w:rPr>
          <w:rFonts w:ascii="Trebuchet MS" w:hAnsi="Trebuchet MS"/>
          <w:sz w:val="20"/>
        </w:rPr>
        <w:t xml:space="preserve">Rua </w:t>
      </w:r>
      <w:proofErr w:type="spellStart"/>
      <w:r w:rsidRPr="002544DD">
        <w:rPr>
          <w:rFonts w:ascii="Trebuchet MS" w:hAnsi="Trebuchet MS"/>
          <w:sz w:val="20"/>
        </w:rPr>
        <w:t>Fidêncio</w:t>
      </w:r>
      <w:proofErr w:type="spellEnd"/>
      <w:r w:rsidRPr="002544DD">
        <w:rPr>
          <w:rFonts w:ascii="Trebuchet MS" w:hAnsi="Trebuchet MS"/>
          <w:sz w:val="20"/>
        </w:rPr>
        <w:t xml:space="preserve"> Ramos, nº 101, Sala 61 parte, Vila Olímpia</w:t>
      </w:r>
      <w:bookmarkEnd w:id="175"/>
      <w:r w:rsidRPr="002544DD">
        <w:rPr>
          <w:rFonts w:ascii="Trebuchet MS" w:hAnsi="Trebuchet MS"/>
          <w:sz w:val="20"/>
        </w:rPr>
        <w:t xml:space="preserve">, CEP </w:t>
      </w:r>
      <w:bookmarkStart w:id="176" w:name="_Hlk124780361"/>
      <w:r w:rsidRPr="002544DD">
        <w:rPr>
          <w:rFonts w:ascii="Trebuchet MS" w:hAnsi="Trebuchet MS"/>
          <w:sz w:val="20"/>
        </w:rPr>
        <w:t>04551-010</w:t>
      </w:r>
      <w:bookmarkEnd w:id="176"/>
      <w:r w:rsidRPr="002544DD">
        <w:rPr>
          <w:rFonts w:ascii="Trebuchet MS" w:hAnsi="Trebuchet MS"/>
          <w:sz w:val="20"/>
        </w:rPr>
        <w:t>, São Paulo/SP.</w:t>
      </w:r>
    </w:p>
    <w:p w14:paraId="057247DB"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sz w:val="20"/>
        </w:rPr>
        <w:t xml:space="preserve">At.: Danilo </w:t>
      </w:r>
      <w:proofErr w:type="spellStart"/>
      <w:r w:rsidRPr="002544DD">
        <w:rPr>
          <w:rFonts w:ascii="Trebuchet MS" w:hAnsi="Trebuchet MS"/>
          <w:sz w:val="20"/>
        </w:rPr>
        <w:t>Coenca</w:t>
      </w:r>
      <w:proofErr w:type="spellEnd"/>
    </w:p>
    <w:p w14:paraId="0C3B4459"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cs="Arial"/>
          <w:sz w:val="20"/>
        </w:rPr>
        <w:t>Fone:</w:t>
      </w:r>
      <w:r w:rsidRPr="002544DD">
        <w:rPr>
          <w:rFonts w:ascii="Trebuchet MS" w:hAnsi="Trebuchet MS"/>
          <w:sz w:val="20"/>
        </w:rPr>
        <w:t xml:space="preserve"> (11) 3849-3838</w:t>
      </w:r>
    </w:p>
    <w:p w14:paraId="58B9CF1D"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sz w:val="20"/>
        </w:rPr>
        <w:t>E-mail: dcoenca.ext@paladinrp.com</w:t>
      </w:r>
    </w:p>
    <w:p w14:paraId="6B4B81FF" w14:textId="77777777" w:rsidR="00E131A9" w:rsidRPr="002544DD" w:rsidRDefault="00E131A9" w:rsidP="00E131A9">
      <w:pPr>
        <w:spacing w:line="360" w:lineRule="auto"/>
        <w:jc w:val="both"/>
        <w:rPr>
          <w:rFonts w:ascii="Trebuchet MS" w:hAnsi="Trebuchet MS" w:cs="Arial"/>
          <w:sz w:val="20"/>
          <w:szCs w:val="20"/>
          <w:u w:val="single"/>
        </w:rPr>
      </w:pPr>
    </w:p>
    <w:p w14:paraId="4AC6F425"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u w:val="single"/>
        </w:rPr>
        <w:t>Se para a Emissora 2</w:t>
      </w:r>
      <w:r w:rsidRPr="002544DD">
        <w:rPr>
          <w:rFonts w:ascii="Trebuchet MS" w:hAnsi="Trebuchet MS" w:cs="Arial"/>
          <w:sz w:val="20"/>
          <w:szCs w:val="20"/>
        </w:rPr>
        <w:t>:</w:t>
      </w:r>
    </w:p>
    <w:p w14:paraId="4D91077B" w14:textId="77777777" w:rsidR="00E131A9" w:rsidRPr="002544DD" w:rsidDel="007D09BE" w:rsidRDefault="00E131A9" w:rsidP="00E131A9">
      <w:pPr>
        <w:spacing w:line="360" w:lineRule="auto"/>
        <w:jc w:val="both"/>
        <w:rPr>
          <w:rFonts w:ascii="Trebuchet MS" w:hAnsi="Trebuchet MS"/>
          <w:b/>
          <w:bCs/>
          <w:sz w:val="20"/>
          <w:szCs w:val="20"/>
        </w:rPr>
      </w:pPr>
    </w:p>
    <w:p w14:paraId="4FD8E3EE" w14:textId="77777777" w:rsidR="00E131A9" w:rsidRPr="002544DD" w:rsidRDefault="00E131A9" w:rsidP="00E131A9">
      <w:pPr>
        <w:pStyle w:val="p0"/>
        <w:tabs>
          <w:tab w:val="left" w:pos="993"/>
        </w:tabs>
        <w:spacing w:line="360" w:lineRule="auto"/>
        <w:rPr>
          <w:rFonts w:ascii="Trebuchet MS" w:hAnsi="Trebuchet MS" w:cs="Calibri"/>
          <w:bCs/>
          <w:sz w:val="20"/>
        </w:rPr>
      </w:pPr>
      <w:bookmarkStart w:id="177" w:name="_Hlk124780616"/>
      <w:r w:rsidRPr="002544DD">
        <w:rPr>
          <w:rFonts w:ascii="Trebuchet MS" w:hAnsi="Trebuchet MS"/>
          <w:b/>
          <w:bCs/>
          <w:sz w:val="20"/>
        </w:rPr>
        <w:t>TAMARINDO EMPREENDIMENTO IMOBILIÁRIO LTDA.</w:t>
      </w:r>
      <w:r w:rsidRPr="002544DD" w:rsidDel="001A07DE">
        <w:rPr>
          <w:rFonts w:ascii="Trebuchet MS" w:hAnsi="Trebuchet MS"/>
          <w:b/>
          <w:bCs/>
          <w:sz w:val="20"/>
        </w:rPr>
        <w:t xml:space="preserve"> </w:t>
      </w:r>
    </w:p>
    <w:p w14:paraId="4EAD1107"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sz w:val="20"/>
        </w:rPr>
        <w:t>Avenida Presidente Juscelino Kubitschek, nº 360, 4º andar, sala 115, Vila Nova Conceição, CEP: 04543-000, São Paulo/SP</w:t>
      </w:r>
    </w:p>
    <w:p w14:paraId="60732523" w14:textId="77777777" w:rsidR="00E131A9" w:rsidRPr="002544DD" w:rsidRDefault="00E131A9" w:rsidP="00E131A9">
      <w:pPr>
        <w:pStyle w:val="p0"/>
        <w:spacing w:line="360" w:lineRule="auto"/>
        <w:rPr>
          <w:rFonts w:ascii="Trebuchet MS" w:hAnsi="Trebuchet MS" w:cs="Arial"/>
          <w:sz w:val="20"/>
        </w:rPr>
      </w:pPr>
      <w:r w:rsidRPr="002544DD">
        <w:rPr>
          <w:rFonts w:ascii="Trebuchet MS" w:hAnsi="Trebuchet MS" w:cs="Arial"/>
          <w:sz w:val="20"/>
        </w:rPr>
        <w:t>At.: Bruno de Andrade Vasques/Ricardo Albahari</w:t>
      </w:r>
    </w:p>
    <w:p w14:paraId="3C64A9A0" w14:textId="77777777" w:rsidR="00E131A9" w:rsidRPr="002544DD" w:rsidRDefault="00E131A9" w:rsidP="00E131A9">
      <w:pPr>
        <w:pStyle w:val="p0"/>
        <w:spacing w:line="360" w:lineRule="auto"/>
        <w:rPr>
          <w:rFonts w:ascii="Trebuchet MS" w:hAnsi="Trebuchet MS" w:cs="Arial"/>
          <w:sz w:val="20"/>
        </w:rPr>
      </w:pPr>
      <w:r w:rsidRPr="002544DD">
        <w:rPr>
          <w:rFonts w:ascii="Trebuchet MS" w:hAnsi="Trebuchet MS" w:cs="Arial"/>
          <w:sz w:val="20"/>
        </w:rPr>
        <w:t>Telefone: 3074-0780</w:t>
      </w:r>
    </w:p>
    <w:p w14:paraId="7CCC26E7" w14:textId="77777777" w:rsidR="00E131A9" w:rsidRPr="002544DD" w:rsidRDefault="00E131A9" w:rsidP="00E131A9">
      <w:pPr>
        <w:pStyle w:val="p0"/>
        <w:spacing w:line="360" w:lineRule="auto"/>
        <w:rPr>
          <w:rFonts w:ascii="Trebuchet MS" w:hAnsi="Trebuchet MS" w:cs="Arial"/>
          <w:sz w:val="20"/>
        </w:rPr>
      </w:pPr>
      <w:r w:rsidRPr="002544DD">
        <w:rPr>
          <w:rFonts w:ascii="Trebuchet MS" w:hAnsi="Trebuchet MS" w:cs="Arial"/>
          <w:sz w:val="20"/>
        </w:rPr>
        <w:t xml:space="preserve">E-mail: </w:t>
      </w:r>
      <w:hyperlink r:id="rId26" w:history="1">
        <w:r w:rsidRPr="002544DD">
          <w:rPr>
            <w:rStyle w:val="Hyperlink"/>
            <w:rFonts w:ascii="Trebuchet MS" w:hAnsi="Trebuchet MS" w:cs="Arial"/>
            <w:sz w:val="20"/>
          </w:rPr>
          <w:t>bvasques@youinc.com.br/</w:t>
        </w:r>
      </w:hyperlink>
      <w:r w:rsidRPr="002544DD">
        <w:rPr>
          <w:rFonts w:ascii="Trebuchet MS" w:hAnsi="Trebuchet MS" w:cs="Arial"/>
          <w:sz w:val="20"/>
        </w:rPr>
        <w:t xml:space="preserve"> </w:t>
      </w:r>
      <w:hyperlink r:id="rId27" w:history="1">
        <w:r w:rsidRPr="002544DD">
          <w:rPr>
            <w:rStyle w:val="Hyperlink"/>
            <w:rFonts w:ascii="Trebuchet MS" w:hAnsi="Trebuchet MS" w:cs="Arial"/>
            <w:sz w:val="20"/>
          </w:rPr>
          <w:t>ricardo@youinc.com.br</w:t>
        </w:r>
      </w:hyperlink>
      <w:r w:rsidRPr="002544DD">
        <w:rPr>
          <w:rFonts w:ascii="Trebuchet MS" w:hAnsi="Trebuchet MS" w:cs="Arial"/>
          <w:sz w:val="20"/>
        </w:rPr>
        <w:t xml:space="preserve"> </w:t>
      </w:r>
    </w:p>
    <w:p w14:paraId="3EFD6C92" w14:textId="77777777" w:rsidR="00E131A9" w:rsidRPr="002544DD" w:rsidRDefault="00E131A9" w:rsidP="00E131A9">
      <w:pPr>
        <w:pStyle w:val="p0"/>
        <w:spacing w:line="360" w:lineRule="auto"/>
        <w:rPr>
          <w:rFonts w:ascii="Trebuchet MS" w:hAnsi="Trebuchet MS" w:cs="Arial"/>
          <w:sz w:val="20"/>
          <w:u w:val="single"/>
        </w:rPr>
      </w:pPr>
    </w:p>
    <w:p w14:paraId="1B3AF23C" w14:textId="77777777" w:rsidR="00E131A9" w:rsidRPr="002544DD" w:rsidRDefault="00E131A9" w:rsidP="00E131A9">
      <w:pPr>
        <w:pStyle w:val="p0"/>
        <w:spacing w:line="360" w:lineRule="auto"/>
        <w:rPr>
          <w:rFonts w:ascii="Trebuchet MS" w:hAnsi="Trebuchet MS"/>
          <w:b/>
          <w:sz w:val="20"/>
        </w:rPr>
      </w:pPr>
      <w:r w:rsidRPr="002544DD">
        <w:rPr>
          <w:rFonts w:ascii="Trebuchet MS" w:hAnsi="Trebuchet MS" w:cs="Arial"/>
          <w:sz w:val="20"/>
          <w:u w:val="single"/>
        </w:rPr>
        <w:t xml:space="preserve">Se para a </w:t>
      </w:r>
      <w:r w:rsidRPr="002544DD">
        <w:rPr>
          <w:rFonts w:ascii="Trebuchet MS" w:hAnsi="Trebuchet MS"/>
          <w:sz w:val="20"/>
          <w:u w:val="single"/>
        </w:rPr>
        <w:t>Kallas</w:t>
      </w:r>
      <w:r w:rsidRPr="002544DD">
        <w:rPr>
          <w:rFonts w:ascii="Trebuchet MS" w:hAnsi="Trebuchet MS"/>
          <w:b/>
          <w:sz w:val="20"/>
        </w:rPr>
        <w:t>:</w:t>
      </w:r>
    </w:p>
    <w:p w14:paraId="3F6BAF6E" w14:textId="77777777" w:rsidR="00E131A9" w:rsidRPr="002544DD" w:rsidRDefault="00E131A9" w:rsidP="00E131A9">
      <w:pPr>
        <w:pStyle w:val="p0"/>
        <w:tabs>
          <w:tab w:val="left" w:pos="993"/>
        </w:tabs>
        <w:spacing w:line="360" w:lineRule="auto"/>
        <w:ind w:left="709"/>
        <w:rPr>
          <w:rFonts w:ascii="Trebuchet MS" w:hAnsi="Trebuchet MS"/>
          <w:sz w:val="20"/>
        </w:rPr>
      </w:pPr>
    </w:p>
    <w:p w14:paraId="2135DB51" w14:textId="77777777" w:rsidR="00E131A9" w:rsidRPr="002544DD" w:rsidRDefault="00E131A9" w:rsidP="00E131A9">
      <w:pPr>
        <w:pStyle w:val="p0"/>
        <w:tabs>
          <w:tab w:val="clear" w:pos="720"/>
          <w:tab w:val="left" w:pos="0"/>
          <w:tab w:val="left" w:pos="993"/>
        </w:tabs>
        <w:spacing w:line="360" w:lineRule="auto"/>
        <w:rPr>
          <w:rFonts w:ascii="Trebuchet MS" w:hAnsi="Trebuchet MS"/>
          <w:sz w:val="20"/>
        </w:rPr>
      </w:pPr>
      <w:r w:rsidRPr="002544DD">
        <w:rPr>
          <w:rFonts w:ascii="Trebuchet MS" w:hAnsi="Trebuchet MS"/>
          <w:b/>
          <w:bCs/>
          <w:sz w:val="20"/>
          <w:lang w:eastAsia="pt-BR"/>
        </w:rPr>
        <w:t>KALLAS ARKHES INCORPORAÇÕES E CONSTRUÇÕES LTDA.</w:t>
      </w:r>
      <w:r w:rsidRPr="002544DD">
        <w:rPr>
          <w:rFonts w:ascii="Trebuchet MS" w:hAnsi="Trebuchet MS"/>
          <w:sz w:val="20"/>
        </w:rPr>
        <w:t xml:space="preserve"> </w:t>
      </w:r>
    </w:p>
    <w:p w14:paraId="2A2B696D" w14:textId="77777777" w:rsidR="00E131A9" w:rsidRPr="002544DD" w:rsidRDefault="00E131A9" w:rsidP="00E131A9">
      <w:pPr>
        <w:pStyle w:val="p0"/>
        <w:tabs>
          <w:tab w:val="clear" w:pos="720"/>
          <w:tab w:val="left" w:pos="0"/>
          <w:tab w:val="left" w:pos="993"/>
        </w:tabs>
        <w:spacing w:line="360" w:lineRule="auto"/>
        <w:rPr>
          <w:rFonts w:ascii="Trebuchet MS" w:hAnsi="Trebuchet MS"/>
          <w:sz w:val="20"/>
        </w:rPr>
      </w:pPr>
      <w:r w:rsidRPr="002544DD">
        <w:rPr>
          <w:rFonts w:ascii="Trebuchet MS" w:hAnsi="Trebuchet MS"/>
          <w:sz w:val="20"/>
          <w:lang w:eastAsia="pt-BR"/>
        </w:rPr>
        <w:t>Rua João Lourenço, 432, sala 57, Vila Nova Conceição</w:t>
      </w:r>
      <w:r w:rsidRPr="002544DD">
        <w:rPr>
          <w:rFonts w:ascii="Trebuchet MS" w:hAnsi="Trebuchet MS"/>
          <w:sz w:val="20"/>
        </w:rPr>
        <w:t>, CEP </w:t>
      </w:r>
      <w:r w:rsidRPr="002544DD">
        <w:rPr>
          <w:rFonts w:ascii="Trebuchet MS" w:hAnsi="Trebuchet MS"/>
          <w:sz w:val="20"/>
          <w:lang w:eastAsia="pt-BR"/>
        </w:rPr>
        <w:t>04508-030</w:t>
      </w:r>
      <w:r w:rsidRPr="002544DD">
        <w:rPr>
          <w:rFonts w:ascii="Trebuchet MS" w:hAnsi="Trebuchet MS"/>
          <w:sz w:val="20"/>
        </w:rPr>
        <w:t>, São Paulo/SP</w:t>
      </w:r>
    </w:p>
    <w:bookmarkEnd w:id="177"/>
    <w:p w14:paraId="5E783A83" w14:textId="77777777" w:rsidR="00E131A9" w:rsidRPr="00036DCA" w:rsidRDefault="00E131A9" w:rsidP="00E131A9">
      <w:pPr>
        <w:pStyle w:val="p0"/>
        <w:spacing w:line="360" w:lineRule="auto"/>
        <w:rPr>
          <w:rFonts w:ascii="Trebuchet MS" w:hAnsi="Trebuchet MS"/>
          <w:sz w:val="20"/>
        </w:rPr>
      </w:pPr>
      <w:r w:rsidRPr="00036DCA">
        <w:rPr>
          <w:rFonts w:ascii="Trebuchet MS" w:hAnsi="Trebuchet MS"/>
          <w:sz w:val="20"/>
        </w:rPr>
        <w:t>At.: Matheus Soares Kuhn</w:t>
      </w:r>
    </w:p>
    <w:p w14:paraId="45698B1B" w14:textId="77777777" w:rsidR="00E131A9" w:rsidRPr="00036DCA" w:rsidRDefault="00E131A9" w:rsidP="00E131A9">
      <w:pPr>
        <w:pStyle w:val="p0"/>
        <w:spacing w:line="360" w:lineRule="auto"/>
        <w:rPr>
          <w:rFonts w:ascii="Trebuchet MS" w:hAnsi="Trebuchet MS"/>
          <w:sz w:val="20"/>
        </w:rPr>
      </w:pPr>
      <w:r w:rsidRPr="00036DCA">
        <w:rPr>
          <w:rFonts w:ascii="Trebuchet MS" w:hAnsi="Trebuchet MS"/>
          <w:sz w:val="20"/>
        </w:rPr>
        <w:t>Telefone: 3046-8499</w:t>
      </w:r>
    </w:p>
    <w:p w14:paraId="7D0A6AA3" w14:textId="77777777" w:rsidR="00E131A9" w:rsidRPr="00036DCA" w:rsidRDefault="00E131A9" w:rsidP="00E131A9">
      <w:pPr>
        <w:pStyle w:val="p0"/>
        <w:spacing w:line="360" w:lineRule="auto"/>
        <w:rPr>
          <w:rFonts w:ascii="Trebuchet MS" w:hAnsi="Trebuchet MS"/>
          <w:sz w:val="20"/>
        </w:rPr>
      </w:pPr>
      <w:r w:rsidRPr="00036DCA">
        <w:rPr>
          <w:rFonts w:ascii="Trebuchet MS" w:hAnsi="Trebuchet MS"/>
          <w:sz w:val="20"/>
        </w:rPr>
        <w:t xml:space="preserve">E-mail: </w:t>
      </w:r>
      <w:hyperlink r:id="rId28" w:history="1">
        <w:r w:rsidRPr="00036DCA">
          <w:rPr>
            <w:rStyle w:val="Hyperlink"/>
            <w:rFonts w:ascii="Trebuchet MS" w:hAnsi="Trebuchet MS"/>
            <w:color w:val="auto"/>
            <w:sz w:val="20"/>
          </w:rPr>
          <w:t>matheus@grupokallas.com.br</w:t>
        </w:r>
      </w:hyperlink>
    </w:p>
    <w:p w14:paraId="13A9FBA2" w14:textId="77777777" w:rsidR="00E131A9" w:rsidRPr="002544DD" w:rsidRDefault="00E131A9" w:rsidP="00E131A9">
      <w:pPr>
        <w:spacing w:line="360" w:lineRule="auto"/>
        <w:ind w:left="708"/>
        <w:jc w:val="both"/>
        <w:rPr>
          <w:rFonts w:ascii="Trebuchet MS" w:hAnsi="Trebuchet MS" w:cs="Arial"/>
          <w:sz w:val="20"/>
          <w:szCs w:val="20"/>
        </w:rPr>
      </w:pPr>
    </w:p>
    <w:p w14:paraId="7B27389C" w14:textId="77777777" w:rsidR="00E131A9" w:rsidRPr="002544DD" w:rsidRDefault="00E131A9" w:rsidP="00E131A9">
      <w:pPr>
        <w:spacing w:line="360" w:lineRule="auto"/>
        <w:ind w:left="708"/>
        <w:jc w:val="both"/>
        <w:rPr>
          <w:rFonts w:ascii="Trebuchet MS" w:hAnsi="Trebuchet MS" w:cs="Arial"/>
          <w:sz w:val="20"/>
          <w:szCs w:val="20"/>
        </w:rPr>
      </w:pPr>
      <w:r w:rsidRPr="002544DD">
        <w:rPr>
          <w:rFonts w:ascii="Trebuchet MS" w:hAnsi="Trebuchet MS" w:cs="Arial"/>
          <w:sz w:val="20"/>
          <w:szCs w:val="20"/>
        </w:rPr>
        <w:t>8.2.1</w:t>
      </w:r>
      <w:r w:rsidRPr="002544DD">
        <w:rPr>
          <w:rFonts w:ascii="Trebuchet MS" w:hAnsi="Trebuchet MS" w:cs="Arial"/>
          <w:sz w:val="20"/>
          <w:szCs w:val="20"/>
        </w:rPr>
        <w:tab/>
      </w:r>
      <w:r w:rsidRPr="002544DD">
        <w:rPr>
          <w:rFonts w:ascii="Trebuchet MS" w:eastAsia="Arial Unicode MS" w:hAnsi="Trebuchet MS"/>
          <w:w w:val="0"/>
          <w:sz w:val="20"/>
          <w:szCs w:val="20"/>
        </w:rPr>
        <w:t>Os documentos e as comunicações, assim como os meios físicos que contenham documentos ou comunicações, serão considerados recebidos quando entregues nos endereços acima mencionados</w:t>
      </w:r>
      <w:r w:rsidRPr="002544DD">
        <w:rPr>
          <w:rFonts w:ascii="Trebuchet MS" w:hAnsi="Trebuchet MS"/>
          <w:sz w:val="20"/>
          <w:szCs w:val="20"/>
        </w:rPr>
        <w:t xml:space="preserve"> </w:t>
      </w:r>
      <w:r w:rsidRPr="002544DD">
        <w:rPr>
          <w:rFonts w:ascii="Trebuchet MS" w:eastAsia="Arial Unicode MS" w:hAnsi="Trebuchet MS"/>
          <w:w w:val="0"/>
          <w:sz w:val="20"/>
          <w:szCs w:val="20"/>
        </w:rPr>
        <w:t>sob protocolo ou com "aviso de recebimento" expedido pelo correio. Sem prejuízo do disposto acima toda comunicação também deverá ser realizada por meio eletrônico, conforme informações constantes acima.</w:t>
      </w:r>
      <w:r w:rsidRPr="002544DD">
        <w:rPr>
          <w:rFonts w:ascii="Trebuchet MS" w:hAnsi="Trebuchet MS" w:cs="Arial"/>
          <w:sz w:val="20"/>
          <w:szCs w:val="20"/>
        </w:rPr>
        <w:t xml:space="preserve"> </w:t>
      </w:r>
    </w:p>
    <w:p w14:paraId="2AB3B2CE" w14:textId="77777777" w:rsidR="00E131A9" w:rsidRPr="002544DD" w:rsidRDefault="00E131A9" w:rsidP="00E131A9">
      <w:pPr>
        <w:spacing w:line="360" w:lineRule="auto"/>
        <w:jc w:val="both"/>
        <w:rPr>
          <w:rFonts w:ascii="Trebuchet MS" w:hAnsi="Trebuchet MS" w:cs="Arial"/>
          <w:sz w:val="20"/>
          <w:szCs w:val="20"/>
        </w:rPr>
      </w:pPr>
    </w:p>
    <w:p w14:paraId="4ADF65AC" w14:textId="77777777" w:rsidR="00E131A9" w:rsidRPr="002544DD" w:rsidRDefault="00E131A9" w:rsidP="00E131A9">
      <w:pPr>
        <w:keepLines/>
        <w:spacing w:line="360" w:lineRule="auto"/>
        <w:ind w:left="709"/>
        <w:jc w:val="both"/>
        <w:rPr>
          <w:rFonts w:ascii="Trebuchet MS" w:eastAsia="Arial Unicode MS" w:hAnsi="Trebuchet MS"/>
          <w:w w:val="0"/>
          <w:sz w:val="20"/>
          <w:szCs w:val="20"/>
        </w:rPr>
      </w:pPr>
      <w:r w:rsidRPr="002544DD">
        <w:rPr>
          <w:rFonts w:ascii="Trebuchet MS" w:eastAsia="Arial Unicode MS" w:hAnsi="Trebuchet MS"/>
          <w:w w:val="0"/>
          <w:sz w:val="20"/>
          <w:szCs w:val="20"/>
        </w:rPr>
        <w:t>8.2.2.</w:t>
      </w:r>
      <w:r w:rsidRPr="002544DD">
        <w:rPr>
          <w:rFonts w:ascii="Trebuchet MS" w:eastAsia="Arial Unicode MS" w:hAnsi="Trebuchet MS"/>
          <w:w w:val="0"/>
          <w:sz w:val="20"/>
          <w:szCs w:val="20"/>
        </w:rPr>
        <w:tab/>
        <w:t>As comunicações enviadas nas formas previstas neste Contrato serão consideradas plenamente eficazes se entregues a empregado, preposto ou representante das Partes.</w:t>
      </w:r>
    </w:p>
    <w:p w14:paraId="774C5358" w14:textId="77777777" w:rsidR="00E131A9" w:rsidRPr="002544DD" w:rsidRDefault="00E131A9" w:rsidP="00E131A9">
      <w:pPr>
        <w:keepLines/>
        <w:spacing w:line="360" w:lineRule="auto"/>
        <w:jc w:val="both"/>
        <w:rPr>
          <w:rFonts w:ascii="Trebuchet MS" w:eastAsia="Arial Unicode MS" w:hAnsi="Trebuchet MS"/>
          <w:w w:val="0"/>
          <w:sz w:val="20"/>
          <w:szCs w:val="20"/>
        </w:rPr>
      </w:pPr>
    </w:p>
    <w:p w14:paraId="46264B55" w14:textId="77777777" w:rsidR="00E131A9" w:rsidRPr="002544DD" w:rsidRDefault="00E131A9" w:rsidP="00E131A9">
      <w:pPr>
        <w:keepLines/>
        <w:spacing w:line="360" w:lineRule="auto"/>
        <w:jc w:val="both"/>
        <w:rPr>
          <w:rFonts w:ascii="Trebuchet MS" w:eastAsia="Arial Unicode MS" w:hAnsi="Trebuchet MS"/>
          <w:w w:val="0"/>
          <w:sz w:val="20"/>
          <w:szCs w:val="20"/>
        </w:rPr>
      </w:pPr>
      <w:bookmarkStart w:id="178" w:name="_DV_M374"/>
      <w:bookmarkEnd w:id="178"/>
      <w:r w:rsidRPr="002544DD">
        <w:rPr>
          <w:rFonts w:ascii="Trebuchet MS" w:eastAsia="Arial Unicode MS" w:hAnsi="Trebuchet MS"/>
          <w:w w:val="0"/>
          <w:sz w:val="20"/>
          <w:szCs w:val="20"/>
        </w:rPr>
        <w:t>8.3.</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Divisibilidade</w:t>
      </w:r>
      <w:r w:rsidRPr="002544DD">
        <w:rPr>
          <w:rFonts w:ascii="Trebuchet MS" w:eastAsia="Arial Unicode MS" w:hAnsi="Trebuchet MS"/>
          <w:w w:val="0"/>
          <w:sz w:val="20"/>
          <w:szCs w:val="20"/>
        </w:rPr>
        <w:t xml:space="preserve">: Se uma ou mais disposições aqui contidas forem consideradas inválidas, ilegais ou inexequíveis em qualquer aspecto das leis aplicáveis, a validade, legalidade e exequibilidade das demais disposições não serão afetadas ou prejudicadas a qualquer título. </w:t>
      </w:r>
    </w:p>
    <w:p w14:paraId="4624D92A" w14:textId="77777777" w:rsidR="00E131A9" w:rsidRPr="002544DD" w:rsidRDefault="00E131A9" w:rsidP="00E131A9">
      <w:pPr>
        <w:keepLines/>
        <w:spacing w:line="360" w:lineRule="auto"/>
        <w:jc w:val="both"/>
        <w:rPr>
          <w:rFonts w:ascii="Trebuchet MS" w:eastAsia="Arial Unicode MS" w:hAnsi="Trebuchet MS"/>
          <w:w w:val="0"/>
          <w:sz w:val="20"/>
          <w:szCs w:val="20"/>
        </w:rPr>
      </w:pPr>
    </w:p>
    <w:p w14:paraId="0EABFF92" w14:textId="77777777" w:rsidR="00E131A9" w:rsidRPr="002544DD" w:rsidRDefault="00E131A9" w:rsidP="00E131A9">
      <w:pPr>
        <w:keepLines/>
        <w:spacing w:line="360" w:lineRule="auto"/>
        <w:jc w:val="both"/>
        <w:rPr>
          <w:rFonts w:ascii="Trebuchet MS" w:eastAsia="Arial Unicode MS" w:hAnsi="Trebuchet MS"/>
          <w:w w:val="0"/>
          <w:sz w:val="20"/>
          <w:szCs w:val="20"/>
        </w:rPr>
      </w:pPr>
      <w:r w:rsidRPr="002544DD">
        <w:rPr>
          <w:rFonts w:ascii="Trebuchet MS" w:eastAsia="Arial Unicode MS" w:hAnsi="Trebuchet MS"/>
          <w:w w:val="0"/>
          <w:sz w:val="20"/>
          <w:szCs w:val="20"/>
        </w:rPr>
        <w:lastRenderedPageBreak/>
        <w:t>8.4.</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Sucessão</w:t>
      </w:r>
      <w:r w:rsidRPr="002544DD">
        <w:rPr>
          <w:rFonts w:ascii="Trebuchet MS" w:eastAsia="Arial Unicode MS" w:hAnsi="Trebuchet MS"/>
          <w:w w:val="0"/>
          <w:sz w:val="20"/>
          <w:szCs w:val="20"/>
        </w:rPr>
        <w:t xml:space="preserve">: O presente Contrato é celebrado em caráter irrevogável e irretratável, vinculando as respectivas Partes, seus eventuais sucessores ou cessionários, conforme o caso, a qualquer título, respondendo a Parte que descumprir qualquer de suas cláusulas, termos ou condições pelos prejuízos, perdas e danos a que der causa, na forma da legislação aplicável. </w:t>
      </w:r>
    </w:p>
    <w:p w14:paraId="7778394F" w14:textId="77777777" w:rsidR="00E131A9" w:rsidRPr="002544DD" w:rsidRDefault="00E131A9" w:rsidP="00E131A9">
      <w:pPr>
        <w:keepLines/>
        <w:spacing w:line="360" w:lineRule="auto"/>
        <w:jc w:val="both"/>
        <w:rPr>
          <w:rFonts w:ascii="Trebuchet MS" w:eastAsia="Arial Unicode MS" w:hAnsi="Trebuchet MS"/>
          <w:w w:val="0"/>
          <w:sz w:val="20"/>
          <w:szCs w:val="20"/>
        </w:rPr>
      </w:pPr>
    </w:p>
    <w:p w14:paraId="5A3B9185" w14:textId="77777777" w:rsidR="00E131A9" w:rsidRPr="002544DD" w:rsidRDefault="00E131A9" w:rsidP="00E131A9">
      <w:pPr>
        <w:keepLines/>
        <w:spacing w:line="360" w:lineRule="auto"/>
        <w:jc w:val="both"/>
        <w:rPr>
          <w:rFonts w:ascii="Trebuchet MS" w:eastAsia="Arial Unicode MS" w:hAnsi="Trebuchet MS"/>
          <w:w w:val="0"/>
          <w:sz w:val="20"/>
          <w:szCs w:val="20"/>
        </w:rPr>
      </w:pPr>
      <w:r w:rsidRPr="002544DD">
        <w:rPr>
          <w:rFonts w:ascii="Trebuchet MS" w:eastAsia="Arial Unicode MS" w:hAnsi="Trebuchet MS"/>
          <w:w w:val="0"/>
          <w:sz w:val="20"/>
          <w:szCs w:val="20"/>
        </w:rPr>
        <w:t>8.5.</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Cessão pelas Partes</w:t>
      </w:r>
      <w:r w:rsidRPr="002544DD">
        <w:rPr>
          <w:rFonts w:ascii="Trebuchet MS" w:eastAsia="Arial Unicode MS" w:hAnsi="Trebuchet MS"/>
          <w:w w:val="0"/>
          <w:sz w:val="20"/>
          <w:szCs w:val="20"/>
        </w:rPr>
        <w:t xml:space="preserve">: As Partes não poderão ceder, gravar ou transigir com seus direitos, deveres e obrigações assumidas neste Contrato, salvo com a anuência prévia, expressa e por escrito da outra Parte, dos eventuais sucessores ou cessionários, ficando expressamente permitida a venda de unidades autônomas fruto da incorporação imobiliária a ser realizada nos Imóveis. </w:t>
      </w:r>
    </w:p>
    <w:p w14:paraId="3A4A850A" w14:textId="77777777" w:rsidR="00E131A9" w:rsidRPr="002544DD" w:rsidRDefault="00E131A9" w:rsidP="00E131A9">
      <w:pPr>
        <w:keepLines/>
        <w:spacing w:line="360" w:lineRule="auto"/>
        <w:jc w:val="both"/>
        <w:rPr>
          <w:rFonts w:ascii="Trebuchet MS" w:eastAsia="Arial Unicode MS" w:hAnsi="Trebuchet MS"/>
          <w:w w:val="0"/>
          <w:sz w:val="20"/>
          <w:szCs w:val="20"/>
        </w:rPr>
      </w:pPr>
    </w:p>
    <w:p w14:paraId="57DEB5C9" w14:textId="77777777" w:rsidR="00E131A9" w:rsidRPr="002544DD" w:rsidRDefault="00E131A9" w:rsidP="00E131A9">
      <w:pPr>
        <w:keepLines/>
        <w:spacing w:line="360" w:lineRule="auto"/>
        <w:jc w:val="both"/>
        <w:rPr>
          <w:rFonts w:ascii="Trebuchet MS" w:eastAsia="Arial Unicode MS" w:hAnsi="Trebuchet MS"/>
          <w:w w:val="0"/>
          <w:sz w:val="20"/>
          <w:szCs w:val="20"/>
        </w:rPr>
      </w:pPr>
      <w:r w:rsidRPr="002544DD">
        <w:rPr>
          <w:rFonts w:ascii="Trebuchet MS" w:eastAsia="Arial Unicode MS" w:hAnsi="Trebuchet MS"/>
          <w:w w:val="0"/>
          <w:sz w:val="20"/>
          <w:szCs w:val="20"/>
        </w:rPr>
        <w:t>8.6.</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Novação</w:t>
      </w:r>
      <w:r w:rsidRPr="002544DD">
        <w:rPr>
          <w:rFonts w:ascii="Trebuchet MS" w:eastAsia="Arial Unicode MS" w:hAnsi="Trebuchet MS"/>
          <w:w w:val="0"/>
          <w:sz w:val="20"/>
          <w:szCs w:val="20"/>
        </w:rPr>
        <w:t xml:space="preserve">: O não exercício por qualquer das Partes de qualquer dos direitos que lhe sejam assegurados por este Contrato ou pela lei, bem como a sua tolerância com relação à inobservância ou descumprimento de qualquer condição ou obrigação aqui ajustada pela outra Parte, não constituirão novação, nem prejudicarão o seu posterior exercício, a qualquer tempo. </w:t>
      </w:r>
    </w:p>
    <w:p w14:paraId="15F0C21B" w14:textId="77777777" w:rsidR="00E131A9" w:rsidRPr="002544DD" w:rsidRDefault="00E131A9" w:rsidP="00E131A9">
      <w:pPr>
        <w:keepLines/>
        <w:spacing w:line="360" w:lineRule="auto"/>
        <w:jc w:val="both"/>
        <w:rPr>
          <w:rFonts w:ascii="Trebuchet MS" w:eastAsia="Arial Unicode MS" w:hAnsi="Trebuchet MS"/>
          <w:w w:val="0"/>
          <w:sz w:val="20"/>
          <w:szCs w:val="20"/>
        </w:rPr>
      </w:pPr>
    </w:p>
    <w:p w14:paraId="5053305E" w14:textId="77777777" w:rsidR="00E131A9" w:rsidRPr="002544DD" w:rsidRDefault="00E131A9" w:rsidP="00E131A9">
      <w:pPr>
        <w:keepLines/>
        <w:spacing w:line="360" w:lineRule="auto"/>
        <w:jc w:val="both"/>
        <w:rPr>
          <w:rFonts w:ascii="Trebuchet MS" w:eastAsia="Arial Unicode MS" w:hAnsi="Trebuchet MS"/>
          <w:w w:val="0"/>
          <w:sz w:val="20"/>
          <w:szCs w:val="20"/>
        </w:rPr>
      </w:pPr>
      <w:r w:rsidRPr="002544DD">
        <w:rPr>
          <w:rFonts w:ascii="Trebuchet MS" w:eastAsia="Arial Unicode MS" w:hAnsi="Trebuchet MS"/>
          <w:w w:val="0"/>
          <w:sz w:val="20"/>
          <w:szCs w:val="20"/>
        </w:rPr>
        <w:t>8.7.</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Cumulatividade</w:t>
      </w:r>
      <w:r w:rsidRPr="002544DD">
        <w:rPr>
          <w:rFonts w:ascii="Trebuchet MS" w:eastAsia="Arial Unicode MS" w:hAnsi="Trebuchet MS"/>
          <w:w w:val="0"/>
          <w:sz w:val="20"/>
          <w:szCs w:val="20"/>
        </w:rPr>
        <w:t>: Os direitos, recursos e poderes estipulados neste Contrato são cumulativos e não exclusivos de quaisquer outros direitos, recursos ou poderes estipulados pela lei.</w:t>
      </w:r>
    </w:p>
    <w:p w14:paraId="22736695" w14:textId="77777777" w:rsidR="00E131A9" w:rsidRPr="002544DD" w:rsidRDefault="00E131A9" w:rsidP="00E131A9">
      <w:pPr>
        <w:keepLines/>
        <w:spacing w:line="360" w:lineRule="auto"/>
        <w:jc w:val="both"/>
        <w:rPr>
          <w:rFonts w:ascii="Trebuchet MS" w:eastAsia="Arial Unicode MS" w:hAnsi="Trebuchet MS"/>
          <w:w w:val="0"/>
          <w:sz w:val="20"/>
          <w:szCs w:val="20"/>
        </w:rPr>
      </w:pPr>
    </w:p>
    <w:p w14:paraId="40333334"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w w:val="0"/>
          <w:sz w:val="20"/>
          <w:szCs w:val="20"/>
        </w:rPr>
        <w:t>8.8.</w:t>
      </w:r>
      <w:r w:rsidRPr="002544DD">
        <w:rPr>
          <w:rFonts w:ascii="Trebuchet MS" w:hAnsi="Trebuchet MS"/>
          <w:w w:val="0"/>
          <w:sz w:val="20"/>
          <w:szCs w:val="20"/>
        </w:rPr>
        <w:tab/>
      </w:r>
      <w:r w:rsidRPr="002544DD">
        <w:rPr>
          <w:rFonts w:ascii="Trebuchet MS" w:hAnsi="Trebuchet MS"/>
          <w:w w:val="0"/>
          <w:sz w:val="20"/>
          <w:szCs w:val="20"/>
          <w:u w:val="single"/>
        </w:rPr>
        <w:t>Dia Útil</w:t>
      </w:r>
      <w:r w:rsidRPr="002544DD">
        <w:rPr>
          <w:rFonts w:ascii="Trebuchet MS" w:hAnsi="Trebuchet MS"/>
          <w:w w:val="0"/>
          <w:sz w:val="20"/>
          <w:szCs w:val="20"/>
        </w:rPr>
        <w:t>: Para fins deste Contrato, "</w:t>
      </w:r>
      <w:r w:rsidRPr="002544DD">
        <w:rPr>
          <w:rFonts w:ascii="Trebuchet MS" w:hAnsi="Trebuchet MS"/>
          <w:w w:val="0"/>
          <w:sz w:val="20"/>
          <w:szCs w:val="20"/>
          <w:u w:val="single"/>
        </w:rPr>
        <w:t>Dia Útil</w:t>
      </w:r>
      <w:r w:rsidRPr="002544DD">
        <w:rPr>
          <w:rFonts w:ascii="Trebuchet MS" w:hAnsi="Trebuchet MS"/>
          <w:w w:val="0"/>
          <w:sz w:val="20"/>
          <w:szCs w:val="20"/>
        </w:rPr>
        <w:t xml:space="preserve">" significa </w:t>
      </w:r>
      <w:r w:rsidRPr="002544DD">
        <w:rPr>
          <w:rFonts w:ascii="Trebuchet MS" w:hAnsi="Trebuchet MS"/>
          <w:sz w:val="20"/>
          <w:szCs w:val="20"/>
        </w:rPr>
        <w:t>qualquer dia, exceto sábado, domingo ou feriado nacional na República Federativa do Brasil.</w:t>
      </w:r>
    </w:p>
    <w:p w14:paraId="074019E7" w14:textId="77777777" w:rsidR="00E131A9" w:rsidRPr="002544DD" w:rsidRDefault="00E131A9" w:rsidP="00E131A9">
      <w:pPr>
        <w:spacing w:line="360" w:lineRule="auto"/>
        <w:jc w:val="both"/>
        <w:rPr>
          <w:rFonts w:ascii="Trebuchet MS" w:hAnsi="Trebuchet MS"/>
          <w:sz w:val="20"/>
          <w:szCs w:val="20"/>
        </w:rPr>
      </w:pPr>
    </w:p>
    <w:p w14:paraId="412E5563" w14:textId="77777777" w:rsidR="00E131A9" w:rsidRPr="002544DD" w:rsidRDefault="00E131A9" w:rsidP="00E131A9">
      <w:pPr>
        <w:spacing w:line="360" w:lineRule="auto"/>
        <w:jc w:val="both"/>
        <w:rPr>
          <w:rFonts w:ascii="Trebuchet MS" w:hAnsi="Trebuchet MS"/>
          <w:iCs/>
          <w:sz w:val="20"/>
          <w:szCs w:val="20"/>
        </w:rPr>
      </w:pPr>
      <w:r w:rsidRPr="002544DD">
        <w:rPr>
          <w:rFonts w:ascii="Trebuchet MS" w:hAnsi="Trebuchet MS" w:cs="Arial"/>
          <w:sz w:val="20"/>
          <w:szCs w:val="20"/>
        </w:rPr>
        <w:t>8.9.</w:t>
      </w:r>
      <w:r w:rsidRPr="002544DD">
        <w:rPr>
          <w:rFonts w:ascii="Trebuchet MS" w:hAnsi="Trebuchet MS" w:cs="Arial"/>
          <w:sz w:val="20"/>
          <w:szCs w:val="20"/>
        </w:rPr>
        <w:tab/>
      </w:r>
      <w:r w:rsidRPr="002544DD">
        <w:rPr>
          <w:rFonts w:ascii="Trebuchet MS" w:hAnsi="Trebuchet MS"/>
          <w:iCs/>
          <w:sz w:val="20"/>
          <w:szCs w:val="20"/>
          <w:u w:val="single"/>
        </w:rPr>
        <w:t>Assinatura Digital</w:t>
      </w:r>
      <w:r w:rsidRPr="002544DD">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2544DD">
        <w:rPr>
          <w:rFonts w:ascii="Trebuchet MS" w:hAnsi="Trebuchet MS"/>
          <w:iCs/>
          <w:sz w:val="20"/>
          <w:szCs w:val="20"/>
        </w:rPr>
        <w:t>ii</w:t>
      </w:r>
      <w:proofErr w:type="spellEnd"/>
      <w:r w:rsidRPr="002544DD">
        <w:rPr>
          <w:rFonts w:ascii="Trebuchet MS" w:hAnsi="Trebuchet MS"/>
          <w:iCs/>
          <w:sz w:val="20"/>
          <w:szCs w:val="20"/>
        </w:rPr>
        <w:t xml:space="preserve">)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o presente Contrato, e seus anexos, podem ser assinados digitalmente por meio eletrônico conforme disposto nesta cláusula. </w:t>
      </w:r>
    </w:p>
    <w:p w14:paraId="298E7FB9" w14:textId="77777777" w:rsidR="00E131A9" w:rsidRPr="002544DD" w:rsidRDefault="00E131A9" w:rsidP="00E131A9">
      <w:pPr>
        <w:spacing w:line="360" w:lineRule="auto"/>
        <w:jc w:val="both"/>
        <w:rPr>
          <w:rFonts w:ascii="Trebuchet MS" w:hAnsi="Trebuchet MS"/>
          <w:iCs/>
          <w:sz w:val="20"/>
          <w:szCs w:val="20"/>
        </w:rPr>
      </w:pPr>
    </w:p>
    <w:p w14:paraId="5AC69DFE" w14:textId="77777777" w:rsidR="00E131A9" w:rsidRPr="002544DD" w:rsidRDefault="00E131A9" w:rsidP="00E131A9">
      <w:pPr>
        <w:spacing w:line="360" w:lineRule="auto"/>
        <w:jc w:val="both"/>
        <w:rPr>
          <w:rFonts w:ascii="Trebuchet MS" w:hAnsi="Trebuchet MS" w:cs="Calibri"/>
          <w:sz w:val="20"/>
          <w:szCs w:val="20"/>
        </w:rPr>
      </w:pPr>
      <w:r w:rsidRPr="002544DD">
        <w:rPr>
          <w:rFonts w:ascii="Trebuchet MS" w:hAnsi="Trebuchet MS"/>
          <w:iCs/>
          <w:sz w:val="20"/>
          <w:szCs w:val="20"/>
        </w:rPr>
        <w:t xml:space="preserve">8.10. </w:t>
      </w:r>
      <w:r w:rsidRPr="002544DD">
        <w:rPr>
          <w:rFonts w:ascii="Trebuchet MS" w:eastAsia="Arial Unicode MS" w:hAnsi="Trebuchet MS" w:cs="Calibri"/>
          <w:w w:val="0"/>
          <w:sz w:val="20"/>
          <w:szCs w:val="20"/>
          <w:u w:val="single"/>
        </w:rPr>
        <w:t>Operação Estruturada</w:t>
      </w:r>
      <w:r w:rsidRPr="002544DD">
        <w:rPr>
          <w:rFonts w:ascii="Trebuchet MS" w:eastAsia="Arial Unicode MS" w:hAnsi="Trebuchet MS" w:cs="Calibri"/>
          <w:w w:val="0"/>
          <w:sz w:val="20"/>
          <w:szCs w:val="20"/>
        </w:rPr>
        <w:t xml:space="preserve">: </w:t>
      </w:r>
      <w:r w:rsidRPr="002544DD">
        <w:rPr>
          <w:rFonts w:ascii="Trebuchet MS" w:hAnsi="Trebuchet MS" w:cs="Calibri"/>
          <w:sz w:val="20"/>
          <w:szCs w:val="20"/>
        </w:rPr>
        <w:t xml:space="preserve">O presente Contrato 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Alienação Fiduciária constituída, ou de qualquer outra garantia real ou fidejussória constituída em garantia das </w:t>
      </w:r>
      <w:r w:rsidRPr="002544DD">
        <w:rPr>
          <w:rFonts w:ascii="Trebuchet MS" w:hAnsi="Trebuchet MS" w:cs="Calibri"/>
          <w:sz w:val="20"/>
          <w:szCs w:val="20"/>
        </w:rPr>
        <w:lastRenderedPageBreak/>
        <w:t>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2544DD">
        <w:rPr>
          <w:rFonts w:ascii="Trebuchet MS" w:hAnsi="Trebuchet MS" w:cs="Calibri"/>
          <w:sz w:val="20"/>
          <w:szCs w:val="20"/>
          <w:u w:val="single"/>
        </w:rPr>
        <w:t>Operação Estruturada</w:t>
      </w:r>
      <w:r w:rsidRPr="002544DD">
        <w:rPr>
          <w:rFonts w:ascii="Trebuchet MS" w:hAnsi="Trebuchet MS" w:cs="Calibri"/>
          <w:sz w:val="20"/>
          <w:szCs w:val="20"/>
        </w:rPr>
        <w:t>”).</w:t>
      </w:r>
    </w:p>
    <w:p w14:paraId="10A8058C" w14:textId="77777777" w:rsidR="00E131A9" w:rsidRPr="002544DD" w:rsidRDefault="00E131A9" w:rsidP="00E131A9">
      <w:pPr>
        <w:spacing w:line="360" w:lineRule="auto"/>
        <w:jc w:val="both"/>
        <w:rPr>
          <w:rFonts w:ascii="Trebuchet MS" w:hAnsi="Trebuchet MS" w:cs="Calibri"/>
          <w:sz w:val="20"/>
          <w:szCs w:val="20"/>
        </w:rPr>
      </w:pPr>
    </w:p>
    <w:p w14:paraId="18E99165" w14:textId="77777777" w:rsidR="00E131A9" w:rsidRPr="002544DD" w:rsidRDefault="00E131A9" w:rsidP="00E131A9">
      <w:pPr>
        <w:spacing w:line="360" w:lineRule="auto"/>
        <w:jc w:val="both"/>
        <w:rPr>
          <w:rFonts w:ascii="Trebuchet MS" w:hAnsi="Trebuchet MS" w:cs="Calibri"/>
          <w:sz w:val="20"/>
          <w:szCs w:val="20"/>
        </w:rPr>
      </w:pPr>
      <w:r w:rsidRPr="002544DD">
        <w:rPr>
          <w:rFonts w:ascii="Trebuchet MS" w:hAnsi="Trebuchet MS"/>
          <w:iCs/>
          <w:sz w:val="20"/>
          <w:szCs w:val="20"/>
        </w:rPr>
        <w:t xml:space="preserve">8.11. </w:t>
      </w:r>
      <w:r w:rsidRPr="002544DD">
        <w:rPr>
          <w:rFonts w:ascii="Trebuchet MS" w:hAnsi="Trebuchet MS" w:cs="Calibri"/>
          <w:sz w:val="20"/>
          <w:szCs w:val="20"/>
          <w:u w:val="single"/>
        </w:rPr>
        <w:t>Alterações</w:t>
      </w:r>
      <w:r w:rsidRPr="002544DD">
        <w:rPr>
          <w:rFonts w:ascii="Trebuchet MS" w:hAnsi="Trebuchet MS" w:cs="Calibri"/>
          <w:sz w:val="20"/>
          <w:szCs w:val="20"/>
        </w:rPr>
        <w:t xml:space="preserve">: As Partes concordam que o presente Contrato poderá ser alterado, sem a necessidade de qualquer aprovação dos titulares de CRI, sempre que e somente: </w:t>
      </w:r>
      <w:r w:rsidRPr="002544DD">
        <w:rPr>
          <w:rFonts w:ascii="Trebuchet MS" w:hAnsi="Trebuchet MS" w:cs="Calibri"/>
          <w:b/>
          <w:bCs/>
          <w:sz w:val="20"/>
          <w:szCs w:val="20"/>
        </w:rPr>
        <w:t>(i)</w:t>
      </w:r>
      <w:r w:rsidRPr="002544DD">
        <w:rPr>
          <w:rFonts w:ascii="Trebuchet MS" w:hAnsi="Trebuchet MS" w:cs="Calibri"/>
          <w:sz w:val="20"/>
          <w:szCs w:val="20"/>
        </w:rPr>
        <w:t xml:space="preserve"> no caso de necessidade de atendimento a exigências de adequação a normas legais ou regulamentares, ou, ainda, exigências do </w:t>
      </w:r>
      <w:r w:rsidRPr="002544DD">
        <w:rPr>
          <w:rFonts w:ascii="Trebuchet MS" w:hAnsi="Trebuchet MS" w:cstheme="minorHAnsi"/>
          <w:sz w:val="20"/>
          <w:szCs w:val="20"/>
          <w:lang w:bidi="th-TH"/>
        </w:rPr>
        <w:t>14</w:t>
      </w:r>
      <w:r w:rsidRPr="002544DD">
        <w:rPr>
          <w:rFonts w:ascii="Trebuchet MS" w:hAnsi="Trebuchet MS" w:cstheme="minorHAnsi"/>
          <w:sz w:val="20"/>
          <w:szCs w:val="20"/>
        </w:rPr>
        <w:t>º Cartório de Registro de Imóveis da Comarca de São Paulo</w:t>
      </w:r>
      <w:r w:rsidRPr="002544DD">
        <w:rPr>
          <w:rFonts w:ascii="Trebuchet MS" w:hAnsi="Trebuchet MS" w:cs="Calibri"/>
          <w:sz w:val="20"/>
          <w:szCs w:val="20"/>
        </w:rPr>
        <w:t xml:space="preserve">, da ANBIMA ou B3;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alterações a quaisquer Documentos da Operação já expressamente permitidas nos termos do(s) respectivo(s) documento(s) da operação; e/ou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iv</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p>
    <w:p w14:paraId="537B98BF" w14:textId="77777777" w:rsidR="00E131A9" w:rsidRPr="002544DD" w:rsidRDefault="00E131A9" w:rsidP="00E131A9">
      <w:pPr>
        <w:spacing w:line="360" w:lineRule="auto"/>
        <w:jc w:val="both"/>
        <w:rPr>
          <w:rFonts w:ascii="Trebuchet MS" w:hAnsi="Trebuchet MS" w:cs="Calibri"/>
          <w:sz w:val="20"/>
          <w:szCs w:val="20"/>
        </w:rPr>
      </w:pPr>
    </w:p>
    <w:p w14:paraId="479FB50C" w14:textId="77777777" w:rsidR="00E131A9" w:rsidRPr="002544DD" w:rsidRDefault="00E131A9" w:rsidP="00E131A9">
      <w:pPr>
        <w:pStyle w:val="Heading51"/>
        <w:tabs>
          <w:tab w:val="left" w:pos="851"/>
          <w:tab w:val="left" w:pos="1701"/>
        </w:tabs>
        <w:suppressAutoHyphens/>
        <w:spacing w:line="360" w:lineRule="auto"/>
        <w:ind w:left="0"/>
        <w:jc w:val="both"/>
        <w:outlineLvl w:val="4"/>
        <w:rPr>
          <w:rFonts w:ascii="Trebuchet MS" w:hAnsi="Trebuchet MS"/>
          <w:b w:val="0"/>
          <w:bCs w:val="0"/>
          <w:lang w:val="pt-BR"/>
        </w:rPr>
      </w:pPr>
      <w:r w:rsidRPr="002544DD">
        <w:rPr>
          <w:rFonts w:ascii="Trebuchet MS" w:hAnsi="Trebuchet MS"/>
          <w:b w:val="0"/>
          <w:bCs w:val="0"/>
          <w:iCs/>
          <w:lang w:val="pt-BR"/>
        </w:rPr>
        <w:t>8.12.</w:t>
      </w:r>
      <w:r w:rsidRPr="002544DD">
        <w:rPr>
          <w:rFonts w:ascii="Trebuchet MS" w:hAnsi="Trebuchet MS"/>
          <w:iCs/>
          <w:lang w:val="pt-BR"/>
        </w:rPr>
        <w:t xml:space="preserve"> </w:t>
      </w:r>
      <w:r w:rsidRPr="002544DD">
        <w:rPr>
          <w:rFonts w:ascii="Trebuchet MS" w:hAnsi="Trebuchet MS"/>
          <w:b w:val="0"/>
          <w:bCs w:val="0"/>
          <w:iCs/>
          <w:u w:val="single"/>
          <w:lang w:val="pt-BR"/>
        </w:rPr>
        <w:t>Interveniente Anuente</w:t>
      </w:r>
      <w:r w:rsidRPr="002544DD">
        <w:rPr>
          <w:rFonts w:ascii="Trebuchet MS" w:hAnsi="Trebuchet MS"/>
          <w:b w:val="0"/>
          <w:bCs w:val="0"/>
          <w:iCs/>
          <w:lang w:val="pt-BR"/>
        </w:rPr>
        <w:t>:</w:t>
      </w:r>
      <w:r w:rsidRPr="002544DD">
        <w:rPr>
          <w:rFonts w:ascii="Trebuchet MS" w:hAnsi="Trebuchet MS"/>
          <w:iCs/>
          <w:lang w:val="pt-BR"/>
        </w:rPr>
        <w:t xml:space="preserve"> </w:t>
      </w:r>
      <w:r w:rsidRPr="002544DD">
        <w:rPr>
          <w:rFonts w:ascii="Trebuchet MS" w:hAnsi="Trebuchet MS"/>
          <w:b w:val="0"/>
          <w:bCs w:val="0"/>
          <w:lang w:val="pt-BR"/>
        </w:rPr>
        <w:t xml:space="preserve">A Kallas, na qualidade de </w:t>
      </w:r>
      <w:r w:rsidRPr="002544DD">
        <w:rPr>
          <w:rFonts w:ascii="Trebuchet MS" w:hAnsi="Trebuchet MS" w:cs="Calibri"/>
          <w:b w:val="0"/>
          <w:bCs w:val="0"/>
          <w:lang w:val="pt-BR"/>
        </w:rPr>
        <w:t xml:space="preserve">titular de 25% (vinte e cinco por cento) </w:t>
      </w:r>
      <w:r w:rsidRPr="002544DD">
        <w:rPr>
          <w:rFonts w:ascii="Trebuchet MS" w:hAnsi="Trebuchet MS"/>
          <w:b w:val="0"/>
          <w:bCs w:val="0"/>
          <w:lang w:val="pt-BR"/>
        </w:rPr>
        <w:t>das quotas de emissão da Fiduciante, tem plena ciência e expressamente concorda com a Emissão e com a presente Alienação Fiduciária. As Partes reconhecem que a Kallas não assume quaisquer obrigações ou responsabilidades em conjunto com as Emissoras e a Fiduciante.</w:t>
      </w:r>
    </w:p>
    <w:p w14:paraId="54F16925" w14:textId="77777777" w:rsidR="00E131A9" w:rsidRPr="002544DD" w:rsidRDefault="00E131A9" w:rsidP="00E131A9">
      <w:pPr>
        <w:spacing w:line="360" w:lineRule="auto"/>
        <w:jc w:val="both"/>
        <w:rPr>
          <w:rFonts w:ascii="Trebuchet MS" w:hAnsi="Trebuchet MS" w:cs="Arial"/>
          <w:sz w:val="20"/>
          <w:szCs w:val="20"/>
        </w:rPr>
      </w:pPr>
    </w:p>
    <w:p w14:paraId="4C5B9DD6" w14:textId="77777777" w:rsidR="00E131A9" w:rsidRPr="002544DD" w:rsidRDefault="00E131A9" w:rsidP="00E131A9">
      <w:pPr>
        <w:spacing w:line="360" w:lineRule="auto"/>
        <w:jc w:val="both"/>
        <w:rPr>
          <w:rFonts w:ascii="Trebuchet MS" w:hAnsi="Trebuchet MS"/>
          <w:b/>
          <w:sz w:val="20"/>
          <w:szCs w:val="20"/>
        </w:rPr>
      </w:pPr>
      <w:r w:rsidRPr="002544DD">
        <w:rPr>
          <w:rFonts w:ascii="Trebuchet MS" w:hAnsi="Trebuchet MS" w:cs="Arial"/>
          <w:b/>
          <w:sz w:val="20"/>
          <w:szCs w:val="20"/>
        </w:rPr>
        <w:t>CLÁUSULA NONA</w:t>
      </w:r>
      <w:r w:rsidRPr="002544DD">
        <w:rPr>
          <w:rFonts w:ascii="Trebuchet MS" w:hAnsi="Trebuchet MS" w:cs="Arial"/>
          <w:b/>
          <w:caps/>
          <w:sz w:val="20"/>
          <w:szCs w:val="20"/>
        </w:rPr>
        <w:t xml:space="preserve"> </w:t>
      </w:r>
      <w:r w:rsidRPr="002544DD">
        <w:rPr>
          <w:rFonts w:ascii="Trebuchet MS" w:hAnsi="Trebuchet MS" w:cs="Arial"/>
          <w:b/>
          <w:sz w:val="20"/>
          <w:szCs w:val="20"/>
        </w:rPr>
        <w:t xml:space="preserve">– </w:t>
      </w:r>
      <w:r w:rsidRPr="002544DD">
        <w:rPr>
          <w:rFonts w:ascii="Trebuchet MS" w:hAnsi="Trebuchet MS"/>
          <w:b/>
          <w:sz w:val="20"/>
          <w:szCs w:val="20"/>
        </w:rPr>
        <w:t>ANTICORRUPÇÃO</w:t>
      </w:r>
    </w:p>
    <w:p w14:paraId="71C2FC12" w14:textId="77777777" w:rsidR="00E131A9" w:rsidRPr="002544DD" w:rsidRDefault="00E131A9" w:rsidP="00E131A9">
      <w:pPr>
        <w:spacing w:line="360" w:lineRule="auto"/>
        <w:jc w:val="both"/>
        <w:rPr>
          <w:rFonts w:ascii="Trebuchet MS" w:hAnsi="Trebuchet MS"/>
          <w:sz w:val="20"/>
          <w:szCs w:val="20"/>
        </w:rPr>
      </w:pPr>
    </w:p>
    <w:p w14:paraId="604D3CDE"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9.1</w:t>
      </w:r>
      <w:r w:rsidRPr="002544DD">
        <w:rPr>
          <w:rFonts w:ascii="Trebuchet MS" w:hAnsi="Trebuchet MS"/>
          <w:sz w:val="20"/>
          <w:szCs w:val="20"/>
        </w:rPr>
        <w:tab/>
      </w:r>
      <w:r w:rsidRPr="002544DD">
        <w:rPr>
          <w:rFonts w:ascii="Trebuchet MS" w:hAnsi="Trebuchet MS"/>
          <w:sz w:val="20"/>
          <w:szCs w:val="20"/>
          <w:u w:val="single"/>
        </w:rPr>
        <w:t>Anticorrupção</w:t>
      </w:r>
      <w:r w:rsidRPr="002544DD">
        <w:rPr>
          <w:rFonts w:ascii="Trebuchet MS" w:hAnsi="Trebuchet MS"/>
          <w:sz w:val="20"/>
          <w:szCs w:val="20"/>
        </w:rPr>
        <w:t>: As Partes declaram por si e/ou suas coligadas, controladas, bem como seus administradores, diretores funcionários e representantes agindo em seu nome e benefício que cumprem (a) as leis aplicáveis de prevenção a lavagem de dinheiro e combate ao terrorismo, em especial a Lei nº 9.613 de 3 de março de 1998, alterada pela Lei nº 12.683 de 9 de Julho de 2012 (“</w:t>
      </w:r>
      <w:r w:rsidRPr="002544DD">
        <w:rPr>
          <w:rFonts w:ascii="Trebuchet MS" w:hAnsi="Trebuchet MS"/>
          <w:sz w:val="20"/>
          <w:szCs w:val="20"/>
          <w:u w:val="single"/>
        </w:rPr>
        <w:t>Lei 9.613</w:t>
      </w:r>
      <w:r w:rsidRPr="002544DD">
        <w:rPr>
          <w:rFonts w:ascii="Trebuchet MS" w:hAnsi="Trebuchet MS"/>
          <w:sz w:val="20"/>
          <w:szCs w:val="20"/>
        </w:rPr>
        <w:t xml:space="preserve">”), bem como a quaisquer sanções administradas ou impostas pelo U.S. Departament </w:t>
      </w:r>
      <w:proofErr w:type="spellStart"/>
      <w:r w:rsidRPr="002544DD">
        <w:rPr>
          <w:rFonts w:ascii="Trebuchet MS" w:hAnsi="Trebuchet MS"/>
          <w:sz w:val="20"/>
          <w:szCs w:val="20"/>
        </w:rPr>
        <w:t>of</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the</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Treasury´s</w:t>
      </w:r>
      <w:proofErr w:type="spellEnd"/>
      <w:r w:rsidRPr="002544DD">
        <w:rPr>
          <w:rFonts w:ascii="Trebuchet MS" w:hAnsi="Trebuchet MS"/>
          <w:sz w:val="20"/>
          <w:szCs w:val="20"/>
        </w:rPr>
        <w:t xml:space="preserve"> Office </w:t>
      </w:r>
      <w:proofErr w:type="spellStart"/>
      <w:r w:rsidRPr="002544DD">
        <w:rPr>
          <w:rFonts w:ascii="Trebuchet MS" w:hAnsi="Trebuchet MS"/>
          <w:sz w:val="20"/>
          <w:szCs w:val="20"/>
        </w:rPr>
        <w:t>of</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Foreign</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Assets</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Control</w:t>
      </w:r>
      <w:proofErr w:type="spellEnd"/>
      <w:r w:rsidRPr="002544DD">
        <w:rPr>
          <w:rFonts w:ascii="Trebuchet MS" w:hAnsi="Trebuchet MS"/>
          <w:sz w:val="20"/>
          <w:szCs w:val="20"/>
        </w:rPr>
        <w:t xml:space="preserve"> (“</w:t>
      </w:r>
      <w:r w:rsidRPr="002544DD">
        <w:rPr>
          <w:rFonts w:ascii="Trebuchet MS" w:hAnsi="Trebuchet MS"/>
          <w:sz w:val="20"/>
          <w:szCs w:val="20"/>
          <w:u w:val="single"/>
        </w:rPr>
        <w:t>OFAC</w:t>
      </w:r>
      <w:r w:rsidRPr="002544DD">
        <w:rPr>
          <w:rFonts w:ascii="Trebuchet MS" w:hAnsi="Trebuchet MS"/>
          <w:sz w:val="20"/>
          <w:szCs w:val="20"/>
        </w:rPr>
        <w:t xml:space="preserve">”), United </w:t>
      </w:r>
      <w:proofErr w:type="spellStart"/>
      <w:r w:rsidRPr="002544DD">
        <w:rPr>
          <w:rFonts w:ascii="Trebuchet MS" w:hAnsi="Trebuchet MS"/>
          <w:sz w:val="20"/>
          <w:szCs w:val="20"/>
        </w:rPr>
        <w:t>Nations</w:t>
      </w:r>
      <w:proofErr w:type="spellEnd"/>
      <w:r w:rsidRPr="002544DD">
        <w:rPr>
          <w:rFonts w:ascii="Trebuchet MS" w:hAnsi="Trebuchet MS"/>
          <w:sz w:val="20"/>
          <w:szCs w:val="20"/>
        </w:rPr>
        <w:t xml:space="preserve"> Security </w:t>
      </w:r>
      <w:proofErr w:type="spellStart"/>
      <w:r w:rsidRPr="002544DD">
        <w:rPr>
          <w:rFonts w:ascii="Trebuchet MS" w:hAnsi="Trebuchet MS"/>
          <w:sz w:val="20"/>
          <w:szCs w:val="20"/>
        </w:rPr>
        <w:t>Council</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European</w:t>
      </w:r>
      <w:proofErr w:type="spellEnd"/>
      <w:r w:rsidRPr="002544DD">
        <w:rPr>
          <w:rFonts w:ascii="Trebuchet MS" w:hAnsi="Trebuchet MS"/>
          <w:sz w:val="20"/>
          <w:szCs w:val="20"/>
        </w:rPr>
        <w:t xml:space="preserve"> Union e </w:t>
      </w:r>
      <w:proofErr w:type="spellStart"/>
      <w:r w:rsidRPr="002544DD">
        <w:rPr>
          <w:rFonts w:ascii="Trebuchet MS" w:hAnsi="Trebuchet MS"/>
          <w:sz w:val="20"/>
          <w:szCs w:val="20"/>
        </w:rPr>
        <w:t>Her</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Majesty’s</w:t>
      </w:r>
      <w:proofErr w:type="spellEnd"/>
      <w:r w:rsidRPr="002544DD">
        <w:rPr>
          <w:rFonts w:ascii="Trebuchet MS" w:hAnsi="Trebuchet MS"/>
          <w:sz w:val="20"/>
          <w:szCs w:val="20"/>
        </w:rPr>
        <w:t xml:space="preserve"> Treasury (coletivamente, “</w:t>
      </w:r>
      <w:r w:rsidRPr="002544DD">
        <w:rPr>
          <w:rFonts w:ascii="Trebuchet MS" w:hAnsi="Trebuchet MS"/>
          <w:sz w:val="20"/>
          <w:szCs w:val="20"/>
          <w:u w:val="single"/>
        </w:rPr>
        <w:t>Sanções</w:t>
      </w:r>
      <w:r w:rsidRPr="002544DD">
        <w:rPr>
          <w:rFonts w:ascii="Trebuchet MS" w:hAnsi="Trebuchet MS"/>
          <w:sz w:val="20"/>
          <w:szCs w:val="20"/>
        </w:rPr>
        <w:t>”); e (b) as leis relacionadas a atos de corrupção e atos lesivos contra a administração pública, na forma da Lei nº 12.846, de 1º de agosto de 2013, conforme alterada (“</w:t>
      </w:r>
      <w:r w:rsidRPr="002544DD">
        <w:rPr>
          <w:rFonts w:ascii="Trebuchet MS" w:hAnsi="Trebuchet MS"/>
          <w:sz w:val="20"/>
          <w:szCs w:val="20"/>
          <w:u w:val="single"/>
        </w:rPr>
        <w:t>Lei 12.846</w:t>
      </w:r>
      <w:r w:rsidRPr="002544DD">
        <w:rPr>
          <w:rFonts w:ascii="Trebuchet MS" w:hAnsi="Trebuchet MS"/>
          <w:sz w:val="20"/>
          <w:szCs w:val="20"/>
        </w:rPr>
        <w:t xml:space="preserve">”), do </w:t>
      </w:r>
      <w:proofErr w:type="spellStart"/>
      <w:r w:rsidRPr="002544DD">
        <w:rPr>
          <w:rFonts w:ascii="Trebuchet MS" w:hAnsi="Trebuchet MS"/>
          <w:sz w:val="20"/>
          <w:szCs w:val="20"/>
        </w:rPr>
        <w:t>Foreign</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Corrupt</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Practices</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Act</w:t>
      </w:r>
      <w:proofErr w:type="spellEnd"/>
      <w:r w:rsidRPr="002544DD">
        <w:rPr>
          <w:rFonts w:ascii="Trebuchet MS" w:hAnsi="Trebuchet MS"/>
          <w:sz w:val="20"/>
          <w:szCs w:val="20"/>
        </w:rPr>
        <w:t xml:space="preserve"> (FCPA), da OECD Convention </w:t>
      </w:r>
      <w:proofErr w:type="spellStart"/>
      <w:r w:rsidRPr="002544DD">
        <w:rPr>
          <w:rFonts w:ascii="Trebuchet MS" w:hAnsi="Trebuchet MS"/>
          <w:sz w:val="20"/>
          <w:szCs w:val="20"/>
        </w:rPr>
        <w:t>on</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Combating</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Bribery</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of</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Foreign</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Public</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Officials</w:t>
      </w:r>
      <w:proofErr w:type="spellEnd"/>
      <w:r w:rsidRPr="002544DD">
        <w:rPr>
          <w:rFonts w:ascii="Trebuchet MS" w:hAnsi="Trebuchet MS"/>
          <w:sz w:val="20"/>
          <w:szCs w:val="20"/>
        </w:rPr>
        <w:t xml:space="preserve"> in </w:t>
      </w:r>
      <w:proofErr w:type="spellStart"/>
      <w:r w:rsidRPr="002544DD">
        <w:rPr>
          <w:rFonts w:ascii="Trebuchet MS" w:hAnsi="Trebuchet MS"/>
          <w:sz w:val="20"/>
          <w:szCs w:val="20"/>
        </w:rPr>
        <w:t>International</w:t>
      </w:r>
      <w:proofErr w:type="spellEnd"/>
      <w:r w:rsidRPr="002544DD">
        <w:rPr>
          <w:rFonts w:ascii="Trebuchet MS" w:hAnsi="Trebuchet MS"/>
          <w:sz w:val="20"/>
          <w:szCs w:val="20"/>
        </w:rPr>
        <w:t xml:space="preserve"> Business </w:t>
      </w:r>
      <w:proofErr w:type="spellStart"/>
      <w:r w:rsidRPr="002544DD">
        <w:rPr>
          <w:rFonts w:ascii="Trebuchet MS" w:hAnsi="Trebuchet MS"/>
          <w:sz w:val="20"/>
          <w:szCs w:val="20"/>
        </w:rPr>
        <w:t>Transactions</w:t>
      </w:r>
      <w:proofErr w:type="spellEnd"/>
      <w:r w:rsidRPr="002544DD">
        <w:rPr>
          <w:rFonts w:ascii="Trebuchet MS" w:hAnsi="Trebuchet MS"/>
          <w:sz w:val="20"/>
          <w:szCs w:val="20"/>
        </w:rPr>
        <w:t xml:space="preserve"> e do UK </w:t>
      </w:r>
      <w:proofErr w:type="spellStart"/>
      <w:r w:rsidRPr="002544DD">
        <w:rPr>
          <w:rFonts w:ascii="Trebuchet MS" w:hAnsi="Trebuchet MS"/>
          <w:sz w:val="20"/>
          <w:szCs w:val="20"/>
        </w:rPr>
        <w:t>Bribery</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Act</w:t>
      </w:r>
      <w:proofErr w:type="spellEnd"/>
      <w:r w:rsidRPr="002544DD">
        <w:rPr>
          <w:rFonts w:ascii="Trebuchet MS" w:hAnsi="Trebuchet MS"/>
          <w:sz w:val="20"/>
          <w:szCs w:val="20"/>
        </w:rPr>
        <w:t xml:space="preserve"> (UKBA), sem prejuízo das demais legislações anticorrupção, conforme aplicável aos negócios das Partes (“</w:t>
      </w:r>
      <w:r w:rsidRPr="002544DD">
        <w:rPr>
          <w:rFonts w:ascii="Trebuchet MS" w:hAnsi="Trebuchet MS"/>
          <w:sz w:val="20"/>
          <w:szCs w:val="20"/>
          <w:u w:val="single"/>
        </w:rPr>
        <w:t>Legislação Anticorrupção</w:t>
      </w:r>
      <w:r w:rsidRPr="002544DD">
        <w:rPr>
          <w:rFonts w:ascii="Trebuchet MS" w:hAnsi="Trebuchet MS"/>
          <w:sz w:val="20"/>
          <w:szCs w:val="20"/>
        </w:rPr>
        <w:t>”).</w:t>
      </w:r>
    </w:p>
    <w:p w14:paraId="0E24F415" w14:textId="77777777" w:rsidR="00E131A9" w:rsidRPr="002544DD" w:rsidRDefault="00E131A9" w:rsidP="00E131A9">
      <w:pPr>
        <w:spacing w:line="360" w:lineRule="auto"/>
        <w:jc w:val="both"/>
        <w:rPr>
          <w:rFonts w:ascii="Trebuchet MS" w:hAnsi="Trebuchet MS"/>
          <w:sz w:val="20"/>
          <w:szCs w:val="20"/>
        </w:rPr>
      </w:pPr>
    </w:p>
    <w:p w14:paraId="3AB47E87" w14:textId="77777777" w:rsidR="00E131A9" w:rsidRPr="002544DD" w:rsidRDefault="00E131A9" w:rsidP="00E131A9">
      <w:pPr>
        <w:spacing w:line="360" w:lineRule="auto"/>
        <w:ind w:left="709"/>
        <w:jc w:val="both"/>
        <w:rPr>
          <w:rFonts w:ascii="Trebuchet MS" w:hAnsi="Trebuchet MS"/>
          <w:sz w:val="20"/>
          <w:szCs w:val="20"/>
        </w:rPr>
      </w:pPr>
      <w:r w:rsidRPr="002544DD">
        <w:rPr>
          <w:rFonts w:ascii="Trebuchet MS" w:hAnsi="Trebuchet MS"/>
          <w:sz w:val="20"/>
          <w:szCs w:val="20"/>
        </w:rPr>
        <w:t xml:space="preserve">9.1.1. As Partes se comprometem, ainda, a abster-se de qualquer atividade que constitua uma violação às disposições contidas nestas legislações e declaram que envidam os </w:t>
      </w:r>
      <w:r w:rsidRPr="002544DD">
        <w:rPr>
          <w:rFonts w:ascii="Trebuchet MS" w:hAnsi="Trebuchet MS"/>
          <w:sz w:val="20"/>
          <w:szCs w:val="20"/>
        </w:rPr>
        <w:lastRenderedPageBreak/>
        <w:t>melhores esforços para que seus eventuais subcontratados se comprometam a observar o aqui disposto.</w:t>
      </w:r>
    </w:p>
    <w:p w14:paraId="3966E406" w14:textId="77777777" w:rsidR="00E131A9" w:rsidRPr="002544DD" w:rsidRDefault="00E131A9" w:rsidP="00E131A9">
      <w:pPr>
        <w:spacing w:line="360" w:lineRule="auto"/>
        <w:jc w:val="both"/>
        <w:rPr>
          <w:rFonts w:ascii="Trebuchet MS" w:hAnsi="Trebuchet MS" w:cs="Arial"/>
          <w:b/>
          <w:sz w:val="20"/>
          <w:szCs w:val="20"/>
        </w:rPr>
      </w:pPr>
    </w:p>
    <w:p w14:paraId="3B4691FF" w14:textId="77777777" w:rsidR="00E131A9" w:rsidRPr="002544DD" w:rsidRDefault="00E131A9" w:rsidP="00E131A9">
      <w:pPr>
        <w:spacing w:line="360" w:lineRule="auto"/>
        <w:jc w:val="both"/>
        <w:rPr>
          <w:rFonts w:ascii="Trebuchet MS" w:hAnsi="Trebuchet MS"/>
          <w:b/>
          <w:sz w:val="20"/>
          <w:szCs w:val="20"/>
        </w:rPr>
      </w:pPr>
      <w:r w:rsidRPr="002544DD">
        <w:rPr>
          <w:rFonts w:ascii="Trebuchet MS" w:hAnsi="Trebuchet MS" w:cs="Arial"/>
          <w:b/>
          <w:sz w:val="20"/>
          <w:szCs w:val="20"/>
        </w:rPr>
        <w:t>CLÁUSULA DÉCIMA</w:t>
      </w:r>
      <w:r w:rsidRPr="002544DD">
        <w:rPr>
          <w:rFonts w:ascii="Trebuchet MS" w:hAnsi="Trebuchet MS" w:cs="Arial"/>
          <w:b/>
          <w:caps/>
          <w:sz w:val="20"/>
          <w:szCs w:val="20"/>
        </w:rPr>
        <w:t xml:space="preserve"> </w:t>
      </w:r>
      <w:r w:rsidRPr="002544DD">
        <w:rPr>
          <w:rFonts w:ascii="Trebuchet MS" w:hAnsi="Trebuchet MS" w:cs="Arial"/>
          <w:b/>
          <w:sz w:val="20"/>
          <w:szCs w:val="20"/>
        </w:rPr>
        <w:t xml:space="preserve">– </w:t>
      </w:r>
      <w:r w:rsidRPr="002544DD">
        <w:rPr>
          <w:rFonts w:ascii="Trebuchet MS" w:hAnsi="Trebuchet MS"/>
          <w:b/>
          <w:sz w:val="20"/>
          <w:szCs w:val="20"/>
        </w:rPr>
        <w:t>TRATAMENTO DE DADOS</w:t>
      </w:r>
    </w:p>
    <w:p w14:paraId="1D5BB8FC" w14:textId="77777777" w:rsidR="00E131A9" w:rsidRPr="002544DD" w:rsidRDefault="00E131A9" w:rsidP="00E131A9">
      <w:pPr>
        <w:spacing w:line="360" w:lineRule="auto"/>
        <w:jc w:val="both"/>
        <w:rPr>
          <w:rFonts w:ascii="Trebuchet MS" w:hAnsi="Trebuchet MS"/>
          <w:sz w:val="20"/>
          <w:szCs w:val="20"/>
        </w:rPr>
      </w:pPr>
    </w:p>
    <w:p w14:paraId="62D44AC0"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10.1</w:t>
      </w:r>
      <w:r w:rsidRPr="002544DD">
        <w:rPr>
          <w:rFonts w:ascii="Trebuchet MS" w:hAnsi="Trebuchet MS"/>
          <w:sz w:val="20"/>
          <w:szCs w:val="20"/>
        </w:rPr>
        <w:tab/>
      </w:r>
      <w:bookmarkStart w:id="179" w:name="_Hlk61936595"/>
      <w:r w:rsidRPr="002544DD">
        <w:rPr>
          <w:rFonts w:ascii="Trebuchet MS" w:hAnsi="Trebuchet MS"/>
          <w:sz w:val="20"/>
          <w:szCs w:val="20"/>
          <w:u w:val="single"/>
        </w:rPr>
        <w:t>Tratamento de Dados</w:t>
      </w:r>
      <w:r w:rsidRPr="002544DD">
        <w:rPr>
          <w:rFonts w:ascii="Trebuchet MS" w:hAnsi="Trebuchet MS"/>
          <w:sz w:val="20"/>
          <w:szCs w:val="20"/>
        </w:rPr>
        <w:t>: As Partes concordam que o tratamento dos dados fornecidos e/ou recebidos por qualquer das Partes à outra em razão deste Contrato deverá ser realizado em consonância com a legislação brasileira, inclusive no tocante às diretrizes previstas na Lei nº 13.709/2018 (“</w:t>
      </w:r>
      <w:r w:rsidRPr="002544DD">
        <w:rPr>
          <w:rFonts w:ascii="Trebuchet MS" w:hAnsi="Trebuchet MS"/>
          <w:sz w:val="20"/>
          <w:szCs w:val="20"/>
          <w:u w:val="single"/>
        </w:rPr>
        <w:t>Lei Geral de Proteção de Dados</w:t>
      </w:r>
      <w:r w:rsidRPr="002544DD">
        <w:rPr>
          <w:rFonts w:ascii="Trebuchet MS" w:hAnsi="Trebuchet MS"/>
          <w:sz w:val="20"/>
          <w:szCs w:val="20"/>
        </w:rPr>
        <w:t>”). A Fiduciante declara que o tratamento dos dados pessoais é realizado pela Fiduciante e empresas de seu conglomerado para as finalidades relacionadas ao desempenho de suas atividades e propósitos de negócios, com segurança e de acordo com a legislação aplicável e a sua política de privacidade, disponível em seus sites e aplicativos</w:t>
      </w:r>
      <w:bookmarkEnd w:id="179"/>
      <w:r w:rsidRPr="002544DD">
        <w:rPr>
          <w:rFonts w:ascii="Trebuchet MS" w:hAnsi="Trebuchet MS"/>
          <w:sz w:val="20"/>
          <w:szCs w:val="20"/>
        </w:rPr>
        <w:t xml:space="preserve">. </w:t>
      </w:r>
    </w:p>
    <w:p w14:paraId="0544923A" w14:textId="77777777" w:rsidR="00E131A9" w:rsidRPr="002544DD" w:rsidRDefault="00E131A9" w:rsidP="00E131A9">
      <w:pPr>
        <w:spacing w:line="360" w:lineRule="auto"/>
        <w:jc w:val="both"/>
        <w:rPr>
          <w:rFonts w:ascii="Trebuchet MS" w:hAnsi="Trebuchet MS"/>
          <w:sz w:val="20"/>
          <w:szCs w:val="20"/>
        </w:rPr>
      </w:pPr>
    </w:p>
    <w:p w14:paraId="32AA72D1" w14:textId="77777777" w:rsidR="00E131A9" w:rsidRPr="002544DD" w:rsidRDefault="00E131A9" w:rsidP="00E131A9">
      <w:pPr>
        <w:spacing w:line="360" w:lineRule="auto"/>
        <w:jc w:val="both"/>
        <w:rPr>
          <w:rFonts w:ascii="Trebuchet MS" w:hAnsi="Trebuchet MS"/>
          <w:b/>
          <w:sz w:val="20"/>
          <w:szCs w:val="20"/>
        </w:rPr>
      </w:pPr>
      <w:r w:rsidRPr="002544DD">
        <w:rPr>
          <w:rFonts w:ascii="Trebuchet MS" w:hAnsi="Trebuchet MS" w:cs="Arial"/>
          <w:b/>
          <w:sz w:val="20"/>
          <w:szCs w:val="20"/>
        </w:rPr>
        <w:t xml:space="preserve">CLÁUSULA DÉCIMA PRIMEIRA – </w:t>
      </w:r>
      <w:r w:rsidRPr="002544DD">
        <w:rPr>
          <w:rFonts w:ascii="Trebuchet MS" w:hAnsi="Trebuchet MS"/>
          <w:b/>
          <w:sz w:val="20"/>
          <w:szCs w:val="20"/>
        </w:rPr>
        <w:t xml:space="preserve">FORO </w:t>
      </w:r>
    </w:p>
    <w:p w14:paraId="50039B29" w14:textId="77777777" w:rsidR="00E131A9" w:rsidRPr="002544DD" w:rsidRDefault="00E131A9" w:rsidP="00E131A9">
      <w:pPr>
        <w:spacing w:line="360" w:lineRule="auto"/>
        <w:jc w:val="both"/>
        <w:rPr>
          <w:rFonts w:ascii="Trebuchet MS" w:hAnsi="Trebuchet MS"/>
          <w:sz w:val="20"/>
          <w:szCs w:val="20"/>
        </w:rPr>
      </w:pPr>
    </w:p>
    <w:p w14:paraId="35644891"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cs="Arial"/>
          <w:sz w:val="20"/>
          <w:szCs w:val="20"/>
        </w:rPr>
        <w:t>11.1.</w:t>
      </w:r>
      <w:r w:rsidRPr="002544DD">
        <w:rPr>
          <w:rFonts w:ascii="Trebuchet MS" w:hAnsi="Trebuchet MS" w:cs="Arial"/>
          <w:sz w:val="20"/>
          <w:szCs w:val="20"/>
        </w:rPr>
        <w:tab/>
      </w:r>
      <w:r w:rsidRPr="002544DD">
        <w:rPr>
          <w:rFonts w:ascii="Trebuchet MS" w:hAnsi="Trebuchet MS" w:cs="Arial"/>
          <w:sz w:val="20"/>
          <w:szCs w:val="20"/>
          <w:u w:val="single"/>
        </w:rPr>
        <w:t>Foro</w:t>
      </w:r>
      <w:r w:rsidRPr="002544DD">
        <w:rPr>
          <w:rFonts w:ascii="Trebuchet MS" w:hAnsi="Trebuchet MS" w:cs="Arial"/>
          <w:sz w:val="20"/>
          <w:szCs w:val="20"/>
        </w:rPr>
        <w:t xml:space="preserve">: </w:t>
      </w:r>
      <w:r w:rsidRPr="002544DD">
        <w:rPr>
          <w:rFonts w:ascii="Trebuchet MS" w:hAnsi="Trebuchet MS"/>
          <w:sz w:val="20"/>
          <w:szCs w:val="20"/>
        </w:rPr>
        <w:t xml:space="preserve">As Partes elegem o Foro da </w:t>
      </w:r>
      <w:r w:rsidRPr="002544DD">
        <w:rPr>
          <w:rFonts w:ascii="Trebuchet MS" w:hAnsi="Trebuchet MS" w:cs="Tahoma"/>
          <w:sz w:val="20"/>
          <w:szCs w:val="20"/>
        </w:rPr>
        <w:t>Comarca de São Paulo, Estado de São Paulo,</w:t>
      </w:r>
      <w:r w:rsidRPr="002544DD">
        <w:rPr>
          <w:rFonts w:ascii="Trebuchet MS" w:hAnsi="Trebuchet MS"/>
          <w:sz w:val="20"/>
          <w:szCs w:val="20"/>
        </w:rPr>
        <w:t xml:space="preserve"> como exclusivamente competente para analisar e julgar os conflitos oriundos desse Contrato.</w:t>
      </w:r>
    </w:p>
    <w:p w14:paraId="63409FE4" w14:textId="77777777" w:rsidR="00E131A9" w:rsidRPr="002544DD" w:rsidRDefault="00E131A9" w:rsidP="00E131A9">
      <w:pPr>
        <w:spacing w:line="360" w:lineRule="auto"/>
        <w:jc w:val="both"/>
        <w:rPr>
          <w:rFonts w:ascii="Trebuchet MS" w:hAnsi="Trebuchet MS"/>
          <w:b/>
          <w:sz w:val="20"/>
          <w:szCs w:val="20"/>
        </w:rPr>
      </w:pPr>
    </w:p>
    <w:p w14:paraId="4142D707"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sz w:val="20"/>
          <w:szCs w:val="20"/>
        </w:rPr>
        <w:t>Estando assim, as Partes, certas e ajustadas, firmam o presente instrumento, em 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p w14:paraId="3C400248" w14:textId="77777777" w:rsidR="00E131A9" w:rsidRPr="002544DD" w:rsidRDefault="00E131A9" w:rsidP="00E131A9">
      <w:pPr>
        <w:pStyle w:val="BodyText21"/>
        <w:widowControl/>
        <w:spacing w:line="360" w:lineRule="auto"/>
        <w:rPr>
          <w:rFonts w:ascii="Trebuchet MS" w:hAnsi="Trebuchet MS"/>
          <w:sz w:val="20"/>
          <w:szCs w:val="20"/>
        </w:rPr>
      </w:pPr>
    </w:p>
    <w:p w14:paraId="7EA45CB8" w14:textId="77777777" w:rsidR="00E131A9" w:rsidRPr="002544DD" w:rsidRDefault="00E131A9" w:rsidP="00E131A9">
      <w:pPr>
        <w:pStyle w:val="Corpodetexto2"/>
        <w:spacing w:line="360" w:lineRule="auto"/>
        <w:rPr>
          <w:rFonts w:ascii="Trebuchet MS" w:hAnsi="Trebuchet MS" w:cs="Arial"/>
          <w:b/>
          <w:color w:val="auto"/>
          <w:sz w:val="20"/>
          <w:szCs w:val="20"/>
        </w:rPr>
      </w:pPr>
      <w:r w:rsidRPr="002544DD">
        <w:rPr>
          <w:rFonts w:ascii="Trebuchet MS" w:hAnsi="Trebuchet MS" w:cs="Arial"/>
          <w:color w:val="auto"/>
          <w:sz w:val="20"/>
          <w:szCs w:val="20"/>
        </w:rPr>
        <w:t xml:space="preserve">São Paulo, </w:t>
      </w:r>
      <w:r w:rsidRPr="002544DD">
        <w:rPr>
          <w:rFonts w:ascii="Trebuchet MS" w:hAnsi="Trebuchet MS" w:cs="Trebuchet MS"/>
          <w:color w:val="auto"/>
          <w:sz w:val="20"/>
          <w:szCs w:val="20"/>
        </w:rPr>
        <w:t>[</w:t>
      </w:r>
      <w:r w:rsidRPr="002544DD">
        <w:rPr>
          <w:rFonts w:ascii="Trebuchet MS" w:hAnsi="Trebuchet MS" w:cs="Trebuchet MS"/>
          <w:color w:val="auto"/>
          <w:sz w:val="20"/>
          <w:szCs w:val="20"/>
          <w:highlight w:val="yellow"/>
        </w:rPr>
        <w:t>●</w:t>
      </w:r>
      <w:r w:rsidRPr="002544DD">
        <w:rPr>
          <w:rFonts w:ascii="Trebuchet MS" w:hAnsi="Trebuchet MS" w:cs="Trebuchet MS"/>
          <w:color w:val="auto"/>
          <w:sz w:val="20"/>
          <w:szCs w:val="20"/>
        </w:rPr>
        <w:t>]</w:t>
      </w:r>
      <w:r w:rsidRPr="002544DD">
        <w:rPr>
          <w:rFonts w:ascii="Trebuchet MS" w:hAnsi="Trebuchet MS" w:cs="Arial"/>
          <w:color w:val="auto"/>
          <w:sz w:val="20"/>
          <w:szCs w:val="20"/>
        </w:rPr>
        <w:t xml:space="preserve"> </w:t>
      </w:r>
      <w:r w:rsidRPr="002544DD">
        <w:rPr>
          <w:rFonts w:ascii="Trebuchet MS" w:hAnsi="Trebuchet MS" w:cs="Arial"/>
          <w:b/>
          <w:color w:val="auto"/>
          <w:sz w:val="20"/>
          <w:szCs w:val="20"/>
        </w:rPr>
        <w:t xml:space="preserve">de </w:t>
      </w:r>
      <w:r w:rsidRPr="002544DD">
        <w:rPr>
          <w:rFonts w:ascii="Trebuchet MS" w:hAnsi="Trebuchet MS" w:cs="Trebuchet MS"/>
          <w:color w:val="auto"/>
          <w:sz w:val="20"/>
          <w:szCs w:val="20"/>
        </w:rPr>
        <w:t>[</w:t>
      </w:r>
      <w:r w:rsidRPr="002544DD">
        <w:rPr>
          <w:rFonts w:ascii="Trebuchet MS" w:hAnsi="Trebuchet MS" w:cs="Trebuchet MS"/>
          <w:color w:val="auto"/>
          <w:sz w:val="20"/>
          <w:szCs w:val="20"/>
          <w:highlight w:val="yellow"/>
        </w:rPr>
        <w:t>●</w:t>
      </w:r>
      <w:r w:rsidRPr="002544DD">
        <w:rPr>
          <w:rFonts w:ascii="Trebuchet MS" w:hAnsi="Trebuchet MS" w:cs="Trebuchet MS"/>
          <w:color w:val="auto"/>
          <w:sz w:val="20"/>
          <w:szCs w:val="20"/>
        </w:rPr>
        <w:t>]</w:t>
      </w:r>
      <w:r w:rsidRPr="002544DD">
        <w:rPr>
          <w:rFonts w:ascii="Trebuchet MS" w:hAnsi="Trebuchet MS" w:cs="Arial"/>
          <w:color w:val="auto"/>
          <w:sz w:val="20"/>
          <w:szCs w:val="20"/>
        </w:rPr>
        <w:t xml:space="preserve"> de 2023.</w:t>
      </w:r>
    </w:p>
    <w:p w14:paraId="0285F383" w14:textId="77777777" w:rsidR="00E131A9" w:rsidRPr="002544DD" w:rsidRDefault="00E131A9" w:rsidP="00E131A9">
      <w:pPr>
        <w:pStyle w:val="Corpodetexto2"/>
        <w:spacing w:line="360" w:lineRule="auto"/>
        <w:rPr>
          <w:rFonts w:ascii="Trebuchet MS" w:hAnsi="Trebuchet MS" w:cs="Arial"/>
          <w:b/>
          <w:color w:val="auto"/>
          <w:sz w:val="20"/>
          <w:szCs w:val="20"/>
        </w:rPr>
      </w:pPr>
      <w:r w:rsidRPr="002544DD">
        <w:rPr>
          <w:rFonts w:ascii="Trebuchet MS" w:hAnsi="Trebuchet MS" w:cs="Tahoma"/>
          <w:color w:val="auto"/>
          <w:sz w:val="20"/>
          <w:szCs w:val="20"/>
        </w:rPr>
        <w:t>[Páginas de assinaturas e anexos nas próximas páginas.]</w:t>
      </w:r>
    </w:p>
    <w:p w14:paraId="67DB9505"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br w:type="page"/>
      </w:r>
    </w:p>
    <w:p w14:paraId="6DF0D601" w14:textId="77777777" w:rsidR="00E131A9" w:rsidRPr="002544DD" w:rsidRDefault="00E131A9" w:rsidP="00E131A9">
      <w:pPr>
        <w:pStyle w:val="Corpodetexto2"/>
        <w:spacing w:line="360" w:lineRule="auto"/>
        <w:rPr>
          <w:rFonts w:ascii="Trebuchet MS" w:hAnsi="Trebuchet MS" w:cs="Arial"/>
          <w:b/>
          <w:color w:val="auto"/>
          <w:sz w:val="20"/>
          <w:szCs w:val="20"/>
        </w:rPr>
      </w:pPr>
      <w:r w:rsidRPr="002544DD">
        <w:rPr>
          <w:rFonts w:ascii="Trebuchet MS" w:hAnsi="Trebuchet MS" w:cs="Arial"/>
          <w:color w:val="auto"/>
          <w:sz w:val="20"/>
          <w:szCs w:val="20"/>
        </w:rPr>
        <w:lastRenderedPageBreak/>
        <w:t xml:space="preserve">(Página de assinatura do </w:t>
      </w:r>
      <w:r w:rsidRPr="002544DD">
        <w:rPr>
          <w:rFonts w:ascii="Trebuchet MS" w:hAnsi="Trebuchet MS"/>
          <w:color w:val="auto"/>
          <w:sz w:val="20"/>
          <w:szCs w:val="20"/>
        </w:rPr>
        <w:t>Instrumento Particular de Alienação Fiduciária em Garantia de Imóveis e Outras Avenças)</w:t>
      </w:r>
    </w:p>
    <w:p w14:paraId="4B4ED880"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TURRIALBA EMPREENDIMENTO IMOBILIÁRIO LTDA.</w:t>
      </w:r>
    </w:p>
    <w:p w14:paraId="2AD49552" w14:textId="77777777" w:rsidR="00E131A9" w:rsidRPr="002544DD" w:rsidRDefault="00E131A9" w:rsidP="00E131A9">
      <w:pPr>
        <w:pStyle w:val="Body"/>
        <w:spacing w:after="0" w:line="360" w:lineRule="auto"/>
        <w:rPr>
          <w:rFonts w:ascii="Trebuchet MS" w:hAnsi="Trebuchet MS"/>
          <w:b/>
          <w:szCs w:val="20"/>
        </w:rPr>
      </w:pPr>
    </w:p>
    <w:p w14:paraId="38713711"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249EB003" w14:textId="77777777" w:rsidTr="0020347C">
        <w:trPr>
          <w:trHeight w:val="406"/>
        </w:trPr>
        <w:tc>
          <w:tcPr>
            <w:tcW w:w="4644" w:type="dxa"/>
            <w:tcBorders>
              <w:top w:val="single" w:sz="4" w:space="0" w:color="auto"/>
            </w:tcBorders>
            <w:shd w:val="clear" w:color="auto" w:fill="auto"/>
          </w:tcPr>
          <w:p w14:paraId="6A5A5D91"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27C46E13"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35BFA60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451D75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22BF6BFE"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76D33A87" w14:textId="77777777" w:rsidR="00E131A9" w:rsidRPr="002544DD" w:rsidRDefault="00E131A9" w:rsidP="00E131A9">
      <w:pPr>
        <w:spacing w:line="360" w:lineRule="auto"/>
        <w:jc w:val="both"/>
        <w:rPr>
          <w:rFonts w:ascii="Trebuchet MS" w:hAnsi="Trebuchet MS"/>
          <w:w w:val="0"/>
          <w:sz w:val="20"/>
          <w:szCs w:val="20"/>
          <w:u w:val="single"/>
        </w:rPr>
      </w:pPr>
    </w:p>
    <w:p w14:paraId="20794C46"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cs="Tahoma"/>
          <w:b/>
          <w:szCs w:val="20"/>
        </w:rPr>
        <w:t>TRUE SECURITIZADORA S.A.</w:t>
      </w:r>
    </w:p>
    <w:p w14:paraId="686FDD63" w14:textId="77777777" w:rsidR="00E131A9" w:rsidRPr="002544DD" w:rsidRDefault="00E131A9" w:rsidP="00E131A9">
      <w:pPr>
        <w:pStyle w:val="Body"/>
        <w:spacing w:after="0" w:line="360" w:lineRule="auto"/>
        <w:rPr>
          <w:rFonts w:ascii="Trebuchet MS" w:hAnsi="Trebuchet MS"/>
          <w:b/>
          <w:szCs w:val="20"/>
        </w:rPr>
      </w:pPr>
    </w:p>
    <w:p w14:paraId="268D1581"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08D02F86" w14:textId="77777777" w:rsidTr="0020347C">
        <w:trPr>
          <w:trHeight w:val="406"/>
        </w:trPr>
        <w:tc>
          <w:tcPr>
            <w:tcW w:w="4644" w:type="dxa"/>
            <w:tcBorders>
              <w:top w:val="single" w:sz="4" w:space="0" w:color="auto"/>
            </w:tcBorders>
            <w:shd w:val="clear" w:color="auto" w:fill="auto"/>
          </w:tcPr>
          <w:p w14:paraId="0D7EB6F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513E68BD"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62450548"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0CE88735"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F97ACE2"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35BBDDDB" w14:textId="77777777" w:rsidR="00E131A9" w:rsidRPr="002544DD" w:rsidRDefault="00E131A9" w:rsidP="00E131A9">
      <w:pPr>
        <w:spacing w:line="360" w:lineRule="auto"/>
        <w:jc w:val="both"/>
        <w:rPr>
          <w:rFonts w:ascii="Trebuchet MS" w:hAnsi="Trebuchet MS"/>
          <w:w w:val="0"/>
          <w:sz w:val="20"/>
          <w:szCs w:val="20"/>
          <w:u w:val="single"/>
        </w:rPr>
      </w:pPr>
    </w:p>
    <w:p w14:paraId="033ADA8D"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P3BR MACUCO EMPREENDIMENTO IMOBILIÁRIO LTDA.</w:t>
      </w:r>
    </w:p>
    <w:p w14:paraId="03DF0B59" w14:textId="77777777" w:rsidR="00E131A9" w:rsidRPr="002544DD" w:rsidRDefault="00E131A9" w:rsidP="00E131A9">
      <w:pPr>
        <w:pStyle w:val="Body"/>
        <w:spacing w:after="0" w:line="360" w:lineRule="auto"/>
        <w:rPr>
          <w:rFonts w:ascii="Trebuchet MS" w:hAnsi="Trebuchet MS"/>
          <w:b/>
          <w:szCs w:val="20"/>
        </w:rPr>
      </w:pPr>
    </w:p>
    <w:p w14:paraId="1EC30AB0"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795C3F0D" w14:textId="77777777" w:rsidTr="0020347C">
        <w:trPr>
          <w:trHeight w:val="406"/>
        </w:trPr>
        <w:tc>
          <w:tcPr>
            <w:tcW w:w="4644" w:type="dxa"/>
            <w:tcBorders>
              <w:top w:val="single" w:sz="4" w:space="0" w:color="auto"/>
            </w:tcBorders>
            <w:shd w:val="clear" w:color="auto" w:fill="auto"/>
          </w:tcPr>
          <w:p w14:paraId="3B7DB2A2"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603ABDFD"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48977FD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7710D271"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5B6629BE"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62EBDE8A" w14:textId="77777777" w:rsidR="00E131A9" w:rsidRPr="002544DD" w:rsidRDefault="00E131A9" w:rsidP="00E131A9">
      <w:pPr>
        <w:spacing w:line="360" w:lineRule="auto"/>
        <w:jc w:val="both"/>
        <w:rPr>
          <w:rFonts w:ascii="Trebuchet MS" w:eastAsia="Arial Unicode MS" w:hAnsi="Trebuchet MS" w:cstheme="minorHAnsi"/>
          <w:w w:val="0"/>
          <w:sz w:val="20"/>
          <w:szCs w:val="20"/>
          <w:lang w:eastAsia="en-US" w:bidi="th-TH"/>
        </w:rPr>
      </w:pPr>
    </w:p>
    <w:p w14:paraId="0DC5480D"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TAMARINDO EMPREENDIMENTO IMOBILIÁRIO LTDA.</w:t>
      </w:r>
    </w:p>
    <w:p w14:paraId="6469CE1F" w14:textId="77777777" w:rsidR="00E131A9" w:rsidRPr="002544DD" w:rsidRDefault="00E131A9" w:rsidP="00E131A9">
      <w:pPr>
        <w:pStyle w:val="Body"/>
        <w:spacing w:after="0" w:line="360" w:lineRule="auto"/>
        <w:rPr>
          <w:rFonts w:ascii="Trebuchet MS" w:hAnsi="Trebuchet MS"/>
          <w:b/>
          <w:szCs w:val="20"/>
        </w:rPr>
      </w:pPr>
    </w:p>
    <w:p w14:paraId="4A156C54"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36B027AB" w14:textId="77777777" w:rsidTr="0020347C">
        <w:trPr>
          <w:trHeight w:val="406"/>
        </w:trPr>
        <w:tc>
          <w:tcPr>
            <w:tcW w:w="4644" w:type="dxa"/>
            <w:tcBorders>
              <w:top w:val="single" w:sz="4" w:space="0" w:color="auto"/>
            </w:tcBorders>
            <w:shd w:val="clear" w:color="auto" w:fill="auto"/>
          </w:tcPr>
          <w:p w14:paraId="32E9B007"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A12CA65"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4DEB53F7"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8010B50"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B1BDB12"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1EEE94B4" w14:textId="77777777" w:rsidR="00E131A9" w:rsidRPr="002544DD" w:rsidRDefault="00E131A9" w:rsidP="00E131A9">
      <w:pPr>
        <w:spacing w:line="360" w:lineRule="auto"/>
        <w:jc w:val="both"/>
        <w:rPr>
          <w:rFonts w:ascii="Trebuchet MS" w:hAnsi="Trebuchet MS"/>
          <w:w w:val="0"/>
          <w:sz w:val="20"/>
          <w:szCs w:val="20"/>
          <w:u w:val="single"/>
        </w:rPr>
      </w:pPr>
    </w:p>
    <w:p w14:paraId="41CB7F1A"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KALLAS ARKHES INCORPORAÇÕES E CONSTRUÇÕES LTDA.</w:t>
      </w:r>
    </w:p>
    <w:p w14:paraId="36D7EDC0" w14:textId="77777777" w:rsidR="00E131A9" w:rsidRPr="002544DD" w:rsidRDefault="00E131A9" w:rsidP="00E131A9">
      <w:pPr>
        <w:pStyle w:val="Body"/>
        <w:spacing w:after="0" w:line="360" w:lineRule="auto"/>
        <w:rPr>
          <w:rFonts w:ascii="Trebuchet MS" w:hAnsi="Trebuchet MS"/>
          <w:b/>
          <w:szCs w:val="20"/>
        </w:rPr>
      </w:pPr>
    </w:p>
    <w:p w14:paraId="14C8A868"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1BEE3798" w14:textId="77777777" w:rsidTr="0020347C">
        <w:trPr>
          <w:trHeight w:val="406"/>
        </w:trPr>
        <w:tc>
          <w:tcPr>
            <w:tcW w:w="4644" w:type="dxa"/>
            <w:tcBorders>
              <w:top w:val="single" w:sz="4" w:space="0" w:color="auto"/>
            </w:tcBorders>
            <w:shd w:val="clear" w:color="auto" w:fill="auto"/>
          </w:tcPr>
          <w:p w14:paraId="70F16676"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77F49E0C"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7E6022D3"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4924EB38"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286092D8"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1CD794DE" w14:textId="77777777" w:rsidR="00E131A9" w:rsidRPr="002544DD" w:rsidRDefault="00E131A9" w:rsidP="00E131A9">
      <w:pPr>
        <w:spacing w:line="360" w:lineRule="auto"/>
        <w:jc w:val="both"/>
        <w:rPr>
          <w:rFonts w:ascii="Trebuchet MS" w:hAnsi="Trebuchet MS"/>
          <w:w w:val="0"/>
          <w:sz w:val="20"/>
          <w:szCs w:val="20"/>
          <w:u w:val="single"/>
        </w:rPr>
      </w:pPr>
    </w:p>
    <w:p w14:paraId="1576C98A" w14:textId="77777777" w:rsidR="00E131A9" w:rsidRPr="002544DD" w:rsidRDefault="00E131A9" w:rsidP="00E131A9">
      <w:pPr>
        <w:spacing w:line="360" w:lineRule="auto"/>
        <w:jc w:val="both"/>
        <w:rPr>
          <w:rFonts w:ascii="Trebuchet MS" w:eastAsia="Arial Unicode MS" w:hAnsi="Trebuchet MS" w:cstheme="minorHAnsi"/>
          <w:w w:val="0"/>
          <w:sz w:val="20"/>
          <w:szCs w:val="20"/>
          <w:lang w:bidi="th-TH"/>
        </w:rPr>
      </w:pPr>
      <w:r w:rsidRPr="002544DD">
        <w:rPr>
          <w:rFonts w:ascii="Trebuchet MS" w:hAnsi="Trebuchet MS"/>
          <w:w w:val="0"/>
          <w:sz w:val="20"/>
          <w:szCs w:val="20"/>
          <w:u w:val="single"/>
        </w:rPr>
        <w:t>T</w:t>
      </w:r>
      <w:r w:rsidRPr="002544DD">
        <w:rPr>
          <w:rFonts w:ascii="Trebuchet MS" w:eastAsia="Arial Unicode MS" w:hAnsi="Trebuchet MS"/>
          <w:w w:val="0"/>
          <w:sz w:val="20"/>
          <w:szCs w:val="20"/>
          <w:u w:val="single"/>
        </w:rPr>
        <w:t>estemunhas</w:t>
      </w:r>
      <w:r w:rsidRPr="002544DD">
        <w:rPr>
          <w:rFonts w:ascii="Trebuchet MS" w:eastAsia="Arial Unicode MS" w:hAnsi="Trebuchet MS"/>
          <w:w w:val="0"/>
          <w:sz w:val="20"/>
          <w:szCs w:val="20"/>
        </w:rPr>
        <w:t>:</w:t>
      </w:r>
    </w:p>
    <w:p w14:paraId="091E7227" w14:textId="77777777" w:rsidR="00E131A9" w:rsidRPr="002544DD" w:rsidRDefault="00E131A9" w:rsidP="00E131A9">
      <w:pPr>
        <w:spacing w:line="360" w:lineRule="auto"/>
        <w:jc w:val="both"/>
        <w:rPr>
          <w:rFonts w:ascii="Trebuchet MS" w:eastAsia="Arial Unicode MS" w:hAnsi="Trebuchet MS"/>
          <w:b/>
          <w:w w:val="0"/>
          <w:sz w:val="20"/>
          <w:szCs w:val="20"/>
        </w:rPr>
      </w:pPr>
    </w:p>
    <w:p w14:paraId="700DEC6D" w14:textId="77777777" w:rsidR="00E131A9" w:rsidRPr="002544DD" w:rsidRDefault="00E131A9" w:rsidP="00E131A9">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E131A9" w:rsidRPr="002544DD" w14:paraId="13C486A7" w14:textId="77777777" w:rsidTr="0020347C">
        <w:tc>
          <w:tcPr>
            <w:tcW w:w="5035" w:type="dxa"/>
          </w:tcPr>
          <w:p w14:paraId="6133FC85"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1.________________________________</w:t>
            </w:r>
          </w:p>
          <w:p w14:paraId="226B5BF3"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Nome: </w:t>
            </w:r>
          </w:p>
          <w:p w14:paraId="0BB346C2"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RG: </w:t>
            </w:r>
          </w:p>
          <w:p w14:paraId="77AE2CE8"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p w14:paraId="6FFDB577" w14:textId="77777777" w:rsidR="00E131A9" w:rsidRPr="002544DD" w:rsidRDefault="00E131A9" w:rsidP="0020347C">
            <w:pPr>
              <w:spacing w:line="360" w:lineRule="auto"/>
              <w:jc w:val="both"/>
              <w:rPr>
                <w:rFonts w:ascii="Trebuchet MS" w:eastAsia="Arial Unicode MS" w:hAnsi="Trebuchet MS"/>
                <w:w w:val="0"/>
                <w:sz w:val="20"/>
                <w:szCs w:val="20"/>
              </w:rPr>
            </w:pPr>
          </w:p>
        </w:tc>
        <w:tc>
          <w:tcPr>
            <w:tcW w:w="5035" w:type="dxa"/>
          </w:tcPr>
          <w:p w14:paraId="732799BA"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lastRenderedPageBreak/>
              <w:t>2.________________________________</w:t>
            </w:r>
          </w:p>
          <w:p w14:paraId="51416C61"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Nome:</w:t>
            </w:r>
            <w:r w:rsidRPr="002544DD">
              <w:rPr>
                <w:rFonts w:ascii="Trebuchet MS" w:hAnsi="Trebuchet MS"/>
                <w:sz w:val="20"/>
                <w:szCs w:val="20"/>
              </w:rPr>
              <w:t xml:space="preserve"> </w:t>
            </w:r>
          </w:p>
          <w:p w14:paraId="55E7B029"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RG:</w:t>
            </w:r>
            <w:r w:rsidRPr="002544DD">
              <w:rPr>
                <w:rFonts w:ascii="Trebuchet MS" w:hAnsi="Trebuchet MS"/>
                <w:sz w:val="20"/>
                <w:szCs w:val="20"/>
              </w:rPr>
              <w:t xml:space="preserve"> </w:t>
            </w:r>
          </w:p>
          <w:p w14:paraId="345DF674" w14:textId="77777777" w:rsidR="00E131A9" w:rsidRPr="002544DD" w:rsidRDefault="00E131A9" w:rsidP="0020347C">
            <w:pPr>
              <w:spacing w:line="360" w:lineRule="auto"/>
              <w:jc w:val="both"/>
              <w:rPr>
                <w:rFonts w:ascii="Trebuchet MS" w:eastAsia="Arial Unicode MS" w:hAnsi="Trebuchet MS"/>
                <w:w w:val="0"/>
                <w:sz w:val="20"/>
                <w:szCs w:val="20"/>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tc>
      </w:tr>
    </w:tbl>
    <w:p w14:paraId="756E6538" w14:textId="77777777" w:rsidR="00E131A9" w:rsidRPr="002544DD" w:rsidRDefault="00E131A9" w:rsidP="00E131A9">
      <w:pPr>
        <w:pStyle w:val="Corpodetexto2"/>
        <w:spacing w:line="360" w:lineRule="auto"/>
        <w:contextualSpacing/>
        <w:rPr>
          <w:rFonts w:ascii="Trebuchet MS" w:hAnsi="Trebuchet MS" w:cs="Calibri"/>
          <w:b/>
          <w:bCs/>
          <w:color w:val="auto"/>
          <w:sz w:val="20"/>
          <w:szCs w:val="20"/>
        </w:rPr>
      </w:pPr>
    </w:p>
    <w:p w14:paraId="272E0A29" w14:textId="77777777" w:rsidR="00E131A9" w:rsidRPr="002544DD" w:rsidRDefault="00E131A9" w:rsidP="00E131A9">
      <w:pPr>
        <w:pStyle w:val="Corpodetexto2"/>
        <w:spacing w:line="360" w:lineRule="auto"/>
        <w:contextualSpacing/>
        <w:rPr>
          <w:rFonts w:ascii="Trebuchet MS" w:hAnsi="Trebuchet MS" w:cs="Calibri"/>
          <w:b/>
          <w:bCs/>
          <w:color w:val="auto"/>
          <w:sz w:val="20"/>
          <w:szCs w:val="20"/>
        </w:rPr>
      </w:pPr>
      <w:r w:rsidRPr="002544DD">
        <w:rPr>
          <w:rFonts w:ascii="Trebuchet MS" w:hAnsi="Trebuchet MS" w:cs="Calibri"/>
          <w:b/>
          <w:bCs/>
          <w:color w:val="auto"/>
          <w:sz w:val="20"/>
          <w:szCs w:val="20"/>
        </w:rPr>
        <w:t>ANEXO I - DESCRIÇÃO DOS IMÓVEIS</w:t>
      </w:r>
    </w:p>
    <w:p w14:paraId="2C488144" w14:textId="77777777" w:rsidR="00E131A9" w:rsidRPr="002544DD" w:rsidRDefault="00E131A9" w:rsidP="00E131A9">
      <w:pPr>
        <w:spacing w:line="360" w:lineRule="auto"/>
        <w:jc w:val="both"/>
        <w:rPr>
          <w:rFonts w:ascii="Trebuchet MS" w:hAnsi="Trebuchet MS" w:cs="Tahoma"/>
          <w:b/>
          <w:sz w:val="20"/>
          <w:szCs w:val="20"/>
          <w:u w:val="single"/>
        </w:rPr>
      </w:pPr>
    </w:p>
    <w:tbl>
      <w:tblPr>
        <w:tblW w:w="49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1"/>
        <w:gridCol w:w="2061"/>
        <w:gridCol w:w="1466"/>
        <w:gridCol w:w="1466"/>
        <w:gridCol w:w="1591"/>
      </w:tblGrid>
      <w:tr w:rsidR="00E131A9" w:rsidRPr="002544DD" w14:paraId="687089EF" w14:textId="77777777" w:rsidTr="0020347C">
        <w:trPr>
          <w:trHeight w:val="300"/>
          <w:jc w:val="center"/>
        </w:trPr>
        <w:tc>
          <w:tcPr>
            <w:tcW w:w="1192" w:type="pct"/>
            <w:shd w:val="clear" w:color="auto" w:fill="auto"/>
            <w:noWrap/>
            <w:tcMar>
              <w:top w:w="15" w:type="dxa"/>
              <w:left w:w="15" w:type="dxa"/>
              <w:bottom w:w="0" w:type="dxa"/>
              <w:right w:w="15" w:type="dxa"/>
            </w:tcMar>
            <w:vAlign w:val="center"/>
            <w:hideMark/>
          </w:tcPr>
          <w:p w14:paraId="7493D448"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cs="Calibri"/>
                <w:b/>
                <w:bCs/>
                <w:sz w:val="20"/>
                <w:szCs w:val="20"/>
              </w:rPr>
              <w:t>Unidade</w:t>
            </w:r>
          </w:p>
        </w:tc>
        <w:tc>
          <w:tcPr>
            <w:tcW w:w="1192" w:type="pct"/>
            <w:shd w:val="clear" w:color="auto" w:fill="auto"/>
            <w:noWrap/>
            <w:tcMar>
              <w:top w:w="15" w:type="dxa"/>
              <w:left w:w="15" w:type="dxa"/>
              <w:bottom w:w="0" w:type="dxa"/>
              <w:right w:w="15" w:type="dxa"/>
            </w:tcMar>
            <w:vAlign w:val="center"/>
            <w:hideMark/>
          </w:tcPr>
          <w:p w14:paraId="6643D267"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cs="Calibri"/>
                <w:b/>
                <w:bCs/>
                <w:sz w:val="20"/>
                <w:szCs w:val="20"/>
              </w:rPr>
              <w:t xml:space="preserve">Metro </w:t>
            </w:r>
            <w:r w:rsidRPr="002544DD">
              <w:rPr>
                <w:rFonts w:ascii="Trebuchet MS" w:hAnsi="Trebuchet MS" w:cs="Calibri"/>
                <w:b/>
                <w:bCs/>
                <w:sz w:val="20"/>
                <w:szCs w:val="20"/>
              </w:rPr>
              <w:br/>
              <w:t>Quadrado</w:t>
            </w:r>
          </w:p>
        </w:tc>
        <w:tc>
          <w:tcPr>
            <w:tcW w:w="848" w:type="pct"/>
            <w:vAlign w:val="center"/>
          </w:tcPr>
          <w:p w14:paraId="52EBAA2F"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cs="Calibri"/>
                <w:b/>
                <w:bCs/>
                <w:sz w:val="20"/>
                <w:szCs w:val="20"/>
              </w:rPr>
              <w:t xml:space="preserve">Fração </w:t>
            </w:r>
            <w:r w:rsidRPr="002544DD">
              <w:rPr>
                <w:rFonts w:ascii="Trebuchet MS" w:hAnsi="Trebuchet MS" w:cs="Calibri"/>
                <w:b/>
                <w:bCs/>
                <w:sz w:val="20"/>
                <w:szCs w:val="20"/>
              </w:rPr>
              <w:br/>
              <w:t xml:space="preserve">Unidade </w:t>
            </w:r>
          </w:p>
        </w:tc>
        <w:tc>
          <w:tcPr>
            <w:tcW w:w="848" w:type="pct"/>
            <w:vAlign w:val="center"/>
          </w:tcPr>
          <w:p w14:paraId="35ECB513"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cs="Calibri"/>
                <w:b/>
                <w:bCs/>
                <w:sz w:val="20"/>
                <w:szCs w:val="20"/>
              </w:rPr>
              <w:t xml:space="preserve">(R$) Valor </w:t>
            </w:r>
            <w:r w:rsidRPr="002544DD">
              <w:rPr>
                <w:rFonts w:ascii="Trebuchet MS" w:hAnsi="Trebuchet MS" w:cs="Calibri"/>
                <w:b/>
                <w:bCs/>
                <w:sz w:val="20"/>
                <w:szCs w:val="20"/>
              </w:rPr>
              <w:br/>
              <w:t xml:space="preserve">Atribuído </w:t>
            </w:r>
          </w:p>
        </w:tc>
        <w:tc>
          <w:tcPr>
            <w:tcW w:w="921" w:type="pct"/>
            <w:vAlign w:val="center"/>
          </w:tcPr>
          <w:p w14:paraId="54EB783C"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cs="Calibri"/>
                <w:b/>
                <w:bCs/>
                <w:sz w:val="20"/>
                <w:szCs w:val="20"/>
              </w:rPr>
              <w:t>Percentual das Obrigações Garantidas</w:t>
            </w:r>
          </w:p>
        </w:tc>
      </w:tr>
      <w:tr w:rsidR="00E131A9" w:rsidRPr="002544DD" w14:paraId="5EA4D560" w14:textId="77777777" w:rsidTr="0020347C">
        <w:trPr>
          <w:trHeight w:val="300"/>
          <w:jc w:val="center"/>
        </w:trPr>
        <w:tc>
          <w:tcPr>
            <w:tcW w:w="1192" w:type="pct"/>
            <w:shd w:val="clear" w:color="auto" w:fill="auto"/>
            <w:noWrap/>
            <w:tcMar>
              <w:top w:w="15" w:type="dxa"/>
              <w:left w:w="15" w:type="dxa"/>
              <w:bottom w:w="0" w:type="dxa"/>
              <w:right w:w="15" w:type="dxa"/>
            </w:tcMar>
          </w:tcPr>
          <w:p w14:paraId="4068847E"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04AFBA7B"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6491B8F4"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4571524A"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276EBF12"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r w:rsidR="00E131A9" w:rsidRPr="002544DD" w14:paraId="3593AD5D" w14:textId="77777777" w:rsidTr="0020347C">
        <w:trPr>
          <w:trHeight w:val="300"/>
          <w:jc w:val="center"/>
        </w:trPr>
        <w:tc>
          <w:tcPr>
            <w:tcW w:w="1192" w:type="pct"/>
            <w:shd w:val="clear" w:color="auto" w:fill="auto"/>
            <w:noWrap/>
            <w:tcMar>
              <w:top w:w="15" w:type="dxa"/>
              <w:left w:w="15" w:type="dxa"/>
              <w:bottom w:w="0" w:type="dxa"/>
              <w:right w:w="15" w:type="dxa"/>
            </w:tcMar>
          </w:tcPr>
          <w:p w14:paraId="749ABAC9"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6EFC94F9"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6AEBFA48"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79ED96A9"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2AB9D100"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r w:rsidR="00E131A9" w:rsidRPr="002544DD" w14:paraId="26403F01" w14:textId="77777777" w:rsidTr="0020347C">
        <w:trPr>
          <w:trHeight w:val="300"/>
          <w:jc w:val="center"/>
        </w:trPr>
        <w:tc>
          <w:tcPr>
            <w:tcW w:w="1192" w:type="pct"/>
            <w:shd w:val="clear" w:color="auto" w:fill="auto"/>
            <w:noWrap/>
            <w:tcMar>
              <w:top w:w="15" w:type="dxa"/>
              <w:left w:w="15" w:type="dxa"/>
              <w:bottom w:w="0" w:type="dxa"/>
              <w:right w:w="15" w:type="dxa"/>
            </w:tcMar>
          </w:tcPr>
          <w:p w14:paraId="7D6EA3BF"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188CC3D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6B4290EE"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73BEFBA2"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00C87BC1"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r w:rsidR="00E131A9" w:rsidRPr="002544DD" w14:paraId="11DA3E87" w14:textId="77777777" w:rsidTr="0020347C">
        <w:trPr>
          <w:trHeight w:val="300"/>
          <w:jc w:val="center"/>
        </w:trPr>
        <w:tc>
          <w:tcPr>
            <w:tcW w:w="1192" w:type="pct"/>
            <w:shd w:val="clear" w:color="auto" w:fill="auto"/>
            <w:noWrap/>
            <w:tcMar>
              <w:top w:w="15" w:type="dxa"/>
              <w:left w:w="15" w:type="dxa"/>
              <w:bottom w:w="0" w:type="dxa"/>
              <w:right w:w="15" w:type="dxa"/>
            </w:tcMar>
          </w:tcPr>
          <w:p w14:paraId="09BDE36F"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54CABEA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0101CE87"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3D5CBA67"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2967E573"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r w:rsidR="00E131A9" w:rsidRPr="002544DD" w14:paraId="72258D32" w14:textId="77777777" w:rsidTr="0020347C">
        <w:trPr>
          <w:trHeight w:val="300"/>
          <w:jc w:val="center"/>
        </w:trPr>
        <w:tc>
          <w:tcPr>
            <w:tcW w:w="1192" w:type="pct"/>
            <w:shd w:val="clear" w:color="auto" w:fill="auto"/>
            <w:noWrap/>
            <w:tcMar>
              <w:top w:w="15" w:type="dxa"/>
              <w:left w:w="15" w:type="dxa"/>
              <w:bottom w:w="0" w:type="dxa"/>
              <w:right w:w="15" w:type="dxa"/>
            </w:tcMar>
          </w:tcPr>
          <w:p w14:paraId="7C9D7B09"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4085F8B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6EA436DC"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2CD98BB6"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30D18D46"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bl>
    <w:p w14:paraId="25A69E0B" w14:textId="77777777" w:rsidR="00E131A9" w:rsidRPr="002544DD" w:rsidRDefault="00E131A9" w:rsidP="00E131A9">
      <w:pPr>
        <w:pStyle w:val="Corpodetexto2"/>
        <w:spacing w:line="360" w:lineRule="auto"/>
        <w:rPr>
          <w:rFonts w:ascii="Trebuchet MS" w:hAnsi="Trebuchet MS" w:cs="Tahoma"/>
          <w:color w:val="auto"/>
          <w:sz w:val="20"/>
          <w:szCs w:val="20"/>
        </w:rPr>
      </w:pPr>
    </w:p>
    <w:p w14:paraId="0409CE9D" w14:textId="77777777" w:rsidR="00E131A9" w:rsidRPr="002544DD" w:rsidRDefault="00E131A9" w:rsidP="00E131A9">
      <w:pPr>
        <w:pStyle w:val="Corpodetexto2"/>
        <w:spacing w:line="360" w:lineRule="auto"/>
        <w:rPr>
          <w:rFonts w:ascii="Trebuchet MS" w:hAnsi="Trebuchet MS" w:cs="Tahoma"/>
          <w:color w:val="auto"/>
          <w:sz w:val="20"/>
          <w:szCs w:val="20"/>
        </w:rPr>
      </w:pPr>
    </w:p>
    <w:p w14:paraId="0747FC82" w14:textId="77777777" w:rsidR="00E131A9" w:rsidRPr="002544DD" w:rsidRDefault="00E131A9" w:rsidP="00E131A9">
      <w:pPr>
        <w:spacing w:line="360" w:lineRule="auto"/>
        <w:jc w:val="both"/>
        <w:rPr>
          <w:rFonts w:ascii="Trebuchet MS" w:hAnsi="Trebuchet MS" w:cs="Tahoma"/>
          <w:b/>
          <w:sz w:val="20"/>
          <w:szCs w:val="20"/>
          <w:u w:val="single"/>
        </w:rPr>
      </w:pPr>
      <w:r w:rsidRPr="002544DD">
        <w:rPr>
          <w:rFonts w:ascii="Trebuchet MS" w:hAnsi="Trebuchet MS" w:cs="Tahoma"/>
          <w:sz w:val="20"/>
          <w:szCs w:val="20"/>
        </w:rPr>
        <w:br w:type="page"/>
      </w:r>
    </w:p>
    <w:p w14:paraId="6FAEC5CA" w14:textId="77777777" w:rsidR="00E131A9" w:rsidRPr="002544DD" w:rsidRDefault="00E131A9" w:rsidP="00E131A9">
      <w:pPr>
        <w:pStyle w:val="Corpodetexto2"/>
        <w:spacing w:line="360" w:lineRule="auto"/>
        <w:rPr>
          <w:rFonts w:ascii="Trebuchet MS" w:hAnsi="Trebuchet MS" w:cs="Tahoma"/>
          <w:color w:val="auto"/>
          <w:sz w:val="20"/>
          <w:szCs w:val="20"/>
        </w:rPr>
      </w:pPr>
      <w:r w:rsidRPr="002544DD">
        <w:rPr>
          <w:rFonts w:ascii="Trebuchet MS" w:hAnsi="Trebuchet MS" w:cs="Tahoma"/>
          <w:color w:val="auto"/>
          <w:sz w:val="20"/>
          <w:szCs w:val="20"/>
        </w:rPr>
        <w:lastRenderedPageBreak/>
        <w:t>ANEXO II -DESCRIÇÃO DAS OBRIGAÇÕES GARANTIDAS</w:t>
      </w:r>
    </w:p>
    <w:p w14:paraId="1EE6C9ED" w14:textId="77777777" w:rsidR="00E131A9" w:rsidRPr="002544DD" w:rsidRDefault="00E131A9" w:rsidP="00E131A9">
      <w:pPr>
        <w:pStyle w:val="Corpodetexto2"/>
        <w:spacing w:line="360" w:lineRule="auto"/>
        <w:rPr>
          <w:rFonts w:ascii="Trebuchet MS" w:hAnsi="Trebuchet MS" w:cs="Tahoma"/>
          <w:color w:val="auto"/>
          <w:sz w:val="20"/>
          <w:szCs w:val="20"/>
        </w:rPr>
      </w:pPr>
    </w:p>
    <w:p w14:paraId="16DD402C" w14:textId="77777777" w:rsidR="00E131A9" w:rsidRPr="002544DD" w:rsidRDefault="00E131A9" w:rsidP="00E131A9">
      <w:pPr>
        <w:numPr>
          <w:ilvl w:val="0"/>
          <w:numId w:val="35"/>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544DD">
        <w:rPr>
          <w:rFonts w:ascii="Trebuchet MS" w:hAnsi="Trebuchet MS" w:cs="Arial"/>
          <w:b/>
          <w:sz w:val="20"/>
          <w:szCs w:val="20"/>
          <w:u w:val="single"/>
        </w:rPr>
        <w:t>Obrigações Garantidas Referentes à Nota Comercial 1</w:t>
      </w:r>
      <w:r w:rsidRPr="002544DD">
        <w:rPr>
          <w:rFonts w:ascii="Trebuchet MS" w:hAnsi="Trebuchet MS" w:cs="Arial"/>
          <w:b/>
          <w:sz w:val="20"/>
          <w:szCs w:val="20"/>
        </w:rPr>
        <w:t>:</w:t>
      </w:r>
    </w:p>
    <w:p w14:paraId="40F39EDE" w14:textId="77777777" w:rsidR="00E131A9" w:rsidRPr="002544DD" w:rsidRDefault="00E131A9" w:rsidP="00E131A9">
      <w:pPr>
        <w:tabs>
          <w:tab w:val="left" w:pos="540"/>
          <w:tab w:val="left" w:pos="709"/>
          <w:tab w:val="num" w:pos="900"/>
        </w:tabs>
        <w:spacing w:line="360" w:lineRule="auto"/>
        <w:ind w:left="540"/>
        <w:jc w:val="both"/>
        <w:rPr>
          <w:rFonts w:ascii="Trebuchet MS" w:hAnsi="Trebuchet MS" w:cs="Arial"/>
          <w:sz w:val="20"/>
          <w:szCs w:val="20"/>
        </w:rPr>
      </w:pPr>
      <w:bookmarkStart w:id="180" w:name="_Hlk129627963"/>
    </w:p>
    <w:p w14:paraId="5D227E0B" w14:textId="77777777" w:rsidR="00E131A9" w:rsidRPr="002544DD" w:rsidRDefault="00E131A9" w:rsidP="00E131A9">
      <w:pPr>
        <w:numPr>
          <w:ilvl w:val="0"/>
          <w:numId w:val="36"/>
        </w:numPr>
        <w:tabs>
          <w:tab w:val="clear" w:pos="1080"/>
        </w:tabs>
        <w:autoSpaceDE/>
        <w:autoSpaceDN/>
        <w:adjustRightInd/>
        <w:spacing w:line="360" w:lineRule="auto"/>
        <w:ind w:left="709"/>
        <w:jc w:val="both"/>
        <w:rPr>
          <w:rFonts w:ascii="Trebuchet MS" w:hAnsi="Trebuchet MS"/>
          <w:sz w:val="20"/>
          <w:szCs w:val="20"/>
        </w:rPr>
      </w:pPr>
      <w:r w:rsidRPr="002544DD">
        <w:rPr>
          <w:rFonts w:ascii="Trebuchet MS" w:hAnsi="Trebuchet MS"/>
          <w:sz w:val="20"/>
          <w:szCs w:val="20"/>
          <w:u w:val="single"/>
        </w:rPr>
        <w:t>Valor Nominal Unitário</w:t>
      </w:r>
      <w:r w:rsidRPr="002544DD">
        <w:rPr>
          <w:rFonts w:ascii="Trebuchet MS" w:hAnsi="Trebuchet MS"/>
          <w:sz w:val="20"/>
          <w:szCs w:val="20"/>
        </w:rPr>
        <w:t>: R$ 1.000,00 (mil reais) (“</w:t>
      </w:r>
      <w:r w:rsidRPr="002544DD">
        <w:rPr>
          <w:rFonts w:ascii="Trebuchet MS" w:hAnsi="Trebuchet MS"/>
          <w:sz w:val="20"/>
          <w:szCs w:val="20"/>
          <w:u w:val="single"/>
        </w:rPr>
        <w:t>Valor Nominal Unitário 1</w:t>
      </w:r>
      <w:r w:rsidRPr="002544DD">
        <w:rPr>
          <w:rFonts w:ascii="Trebuchet MS" w:hAnsi="Trebuchet MS"/>
          <w:sz w:val="20"/>
          <w:szCs w:val="20"/>
        </w:rPr>
        <w:t>”);</w:t>
      </w:r>
    </w:p>
    <w:p w14:paraId="0F4A4C35" w14:textId="77777777" w:rsidR="00E131A9" w:rsidRPr="002544DD" w:rsidRDefault="00E131A9" w:rsidP="00E131A9">
      <w:pPr>
        <w:spacing w:line="360" w:lineRule="auto"/>
        <w:ind w:left="709"/>
        <w:jc w:val="both"/>
        <w:rPr>
          <w:rFonts w:ascii="Trebuchet MS" w:hAnsi="Trebuchet MS"/>
          <w:sz w:val="20"/>
          <w:szCs w:val="20"/>
        </w:rPr>
      </w:pPr>
    </w:p>
    <w:p w14:paraId="305A496C"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Atualização monetária</w:t>
      </w:r>
      <w:r w:rsidRPr="002544DD">
        <w:rPr>
          <w:rFonts w:ascii="Trebuchet MS" w:hAnsi="Trebuchet MS"/>
          <w:sz w:val="20"/>
          <w:szCs w:val="20"/>
        </w:rPr>
        <w:t xml:space="preserve">: </w:t>
      </w:r>
      <w:r w:rsidRPr="002544DD">
        <w:rPr>
          <w:rFonts w:ascii="Trebuchet MS" w:eastAsia="Arial Unicode MS" w:hAnsi="Trebuchet MS" w:cstheme="minorHAnsi"/>
          <w:sz w:val="20"/>
          <w:szCs w:val="20"/>
          <w:lang w:bidi="th-TH"/>
        </w:rPr>
        <w:t>O Valor Nominal Unitário 1 ou o saldo do Valor Nominal Unitário 1, conforme o caso, não será atualizado</w:t>
      </w:r>
      <w:r w:rsidRPr="002544DD">
        <w:rPr>
          <w:rFonts w:ascii="Trebuchet MS" w:hAnsi="Trebuchet MS"/>
          <w:sz w:val="20"/>
          <w:szCs w:val="20"/>
        </w:rPr>
        <w:t>;</w:t>
      </w:r>
    </w:p>
    <w:p w14:paraId="12BF889B" w14:textId="77777777" w:rsidR="00E131A9" w:rsidRPr="002544DD" w:rsidRDefault="00E131A9" w:rsidP="00E131A9">
      <w:pPr>
        <w:spacing w:line="360" w:lineRule="auto"/>
        <w:jc w:val="both"/>
        <w:rPr>
          <w:rFonts w:ascii="Trebuchet MS" w:hAnsi="Trebuchet MS"/>
          <w:sz w:val="20"/>
          <w:szCs w:val="20"/>
        </w:rPr>
      </w:pPr>
    </w:p>
    <w:p w14:paraId="58E86A04"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Remuneração</w:t>
      </w:r>
      <w:r w:rsidRPr="002544DD">
        <w:rPr>
          <w:rFonts w:ascii="Trebuchet MS" w:hAnsi="Trebuchet MS"/>
          <w:sz w:val="20"/>
          <w:szCs w:val="20"/>
        </w:rPr>
        <w:t xml:space="preserve">: A Nota Comercial 1 fará jus a juros remuneratórios correspondentes a 100% (cem por cento) da variação acumulada das taxas médias diárias dos DI – Depósitos Interfinanceiros, </w:t>
      </w:r>
      <w:r w:rsidRPr="002544DD">
        <w:rPr>
          <w:rFonts w:ascii="Trebuchet MS" w:hAnsi="Trebuchet MS"/>
          <w:i/>
          <w:sz w:val="20"/>
          <w:szCs w:val="20"/>
        </w:rPr>
        <w:t xml:space="preserve">over </w:t>
      </w:r>
      <w:proofErr w:type="spellStart"/>
      <w:r w:rsidRPr="002544DD">
        <w:rPr>
          <w:rFonts w:ascii="Trebuchet MS" w:hAnsi="Trebuchet MS"/>
          <w:i/>
          <w:sz w:val="20"/>
          <w:szCs w:val="20"/>
        </w:rPr>
        <w:t>extra-grupo</w:t>
      </w:r>
      <w:proofErr w:type="spellEnd"/>
      <w:r w:rsidRPr="002544DD">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29" w:history="1">
        <w:r w:rsidRPr="002544DD">
          <w:rPr>
            <w:rStyle w:val="Hyperlink"/>
            <w:rFonts w:ascii="Trebuchet MS" w:hAnsi="Trebuchet MS"/>
            <w:color w:val="auto"/>
            <w:sz w:val="20"/>
            <w:szCs w:val="20"/>
          </w:rPr>
          <w:t>www.</w:t>
        </w:r>
        <w:r w:rsidRPr="002544DD">
          <w:rPr>
            <w:rStyle w:val="Hyperlink"/>
            <w:rFonts w:ascii="Trebuchet MS" w:hAnsi="Trebuchet MS" w:cs="Tahoma"/>
            <w:color w:val="auto"/>
            <w:sz w:val="20"/>
            <w:szCs w:val="20"/>
          </w:rPr>
          <w:t>b3</w:t>
        </w:r>
        <w:r w:rsidRPr="002544DD">
          <w:rPr>
            <w:rStyle w:val="Hyperlink"/>
            <w:rFonts w:ascii="Trebuchet MS" w:hAnsi="Trebuchet MS"/>
            <w:color w:val="auto"/>
            <w:sz w:val="20"/>
            <w:szCs w:val="20"/>
          </w:rPr>
          <w:t>.com.br</w:t>
        </w:r>
      </w:hyperlink>
      <w:r w:rsidRPr="002544DD">
        <w:rPr>
          <w:rFonts w:ascii="Trebuchet MS" w:hAnsi="Trebuchet MS"/>
          <w:sz w:val="20"/>
          <w:szCs w:val="20"/>
        </w:rPr>
        <w:t>) (“</w:t>
      </w:r>
      <w:r w:rsidRPr="002544DD">
        <w:rPr>
          <w:rFonts w:ascii="Trebuchet MS" w:hAnsi="Trebuchet MS"/>
          <w:sz w:val="20"/>
          <w:szCs w:val="20"/>
          <w:u w:val="single"/>
        </w:rPr>
        <w:t>Taxa DI</w:t>
      </w:r>
      <w:r w:rsidRPr="002544DD">
        <w:rPr>
          <w:rFonts w:ascii="Trebuchet MS" w:hAnsi="Trebuchet MS"/>
          <w:sz w:val="20"/>
          <w:szCs w:val="20"/>
        </w:rPr>
        <w:t>”), acrescido exponencialmente</w:t>
      </w:r>
      <w:r w:rsidRPr="002544DD">
        <w:rPr>
          <w:rFonts w:ascii="Trebuchet MS" w:eastAsiaTheme="minorHAnsi" w:hAnsi="Trebuchet MS"/>
          <w:sz w:val="20"/>
          <w:szCs w:val="20"/>
        </w:rPr>
        <w:t xml:space="preserve"> </w:t>
      </w:r>
      <w:r w:rsidRPr="002544DD">
        <w:rPr>
          <w:rFonts w:ascii="Trebuchet MS" w:hAnsi="Trebuchet MS"/>
          <w:sz w:val="20"/>
          <w:szCs w:val="20"/>
        </w:rPr>
        <w:t>de uma sobretaxa equivalente a 3,50% (três inteiros e cinquenta centésimos por cento) ao ano (“</w:t>
      </w:r>
      <w:r w:rsidRPr="002544DD">
        <w:rPr>
          <w:rFonts w:ascii="Trebuchet MS" w:hAnsi="Trebuchet MS"/>
          <w:sz w:val="20"/>
          <w:szCs w:val="20"/>
          <w:u w:val="single"/>
        </w:rPr>
        <w:t>Remuneração 1</w:t>
      </w:r>
      <w:r w:rsidRPr="002544DD">
        <w:rPr>
          <w:rFonts w:ascii="Trebuchet MS" w:hAnsi="Trebuchet MS"/>
          <w:sz w:val="20"/>
          <w:szCs w:val="20"/>
        </w:rPr>
        <w:t>”), incidentes sobre o Valor Nominal Unitário 1, ou sobre o saldo do Valor Nominal Unitário 1, conforme aplicável, desde a primeira data de integralização da Nota Comercial 1 ou da Data de Pagamento da Remuneração da Nota Comercial 1 (conforme abaixo definido) imediatamente anterior, conforme o caso,</w:t>
      </w:r>
      <w:r w:rsidRPr="002544DD" w:rsidDel="00373D92">
        <w:rPr>
          <w:rFonts w:ascii="Trebuchet MS" w:hAnsi="Trebuchet MS"/>
          <w:sz w:val="20"/>
          <w:szCs w:val="20"/>
        </w:rPr>
        <w:t xml:space="preserve"> </w:t>
      </w:r>
      <w:r w:rsidRPr="002544DD">
        <w:rPr>
          <w:rFonts w:ascii="Trebuchet MS" w:hAnsi="Trebuchet MS"/>
          <w:sz w:val="20"/>
          <w:szCs w:val="20"/>
        </w:rPr>
        <w:t xml:space="preserve">até a respectiva Data de Pagamento </w:t>
      </w:r>
      <w:r w:rsidRPr="002544DD">
        <w:rPr>
          <w:rFonts w:ascii="Trebuchet MS" w:eastAsia="Arial Unicode MS" w:hAnsi="Trebuchet MS" w:cstheme="minorHAnsi"/>
          <w:sz w:val="20"/>
          <w:szCs w:val="20"/>
          <w:lang w:bidi="th-TH"/>
        </w:rPr>
        <w:t xml:space="preserve">da Remuneração </w:t>
      </w:r>
      <w:r w:rsidRPr="002544DD">
        <w:rPr>
          <w:rFonts w:ascii="Trebuchet MS" w:hAnsi="Trebuchet MS" w:cstheme="minorHAnsi"/>
          <w:sz w:val="20"/>
          <w:szCs w:val="20"/>
        </w:rPr>
        <w:t>da Nota Comercial 1</w:t>
      </w:r>
      <w:r w:rsidRPr="002544DD">
        <w:rPr>
          <w:rFonts w:ascii="Trebuchet MS" w:hAnsi="Trebuchet MS"/>
          <w:sz w:val="20"/>
          <w:szCs w:val="20"/>
        </w:rPr>
        <w:t>. O cálculo da Remuneração da Nota Comercial 1 obedecerá a fórmula disposta na Cláusula 4.15 da Escritura de Emissão Nota Comercial 1;</w:t>
      </w:r>
    </w:p>
    <w:p w14:paraId="6737EEC5" w14:textId="77777777" w:rsidR="00E131A9" w:rsidRPr="002544DD" w:rsidRDefault="00E131A9" w:rsidP="00E131A9">
      <w:pPr>
        <w:spacing w:line="360" w:lineRule="auto"/>
        <w:ind w:left="709"/>
        <w:jc w:val="both"/>
        <w:rPr>
          <w:rFonts w:ascii="Trebuchet MS" w:hAnsi="Trebuchet MS"/>
          <w:sz w:val="20"/>
          <w:szCs w:val="20"/>
        </w:rPr>
      </w:pPr>
    </w:p>
    <w:p w14:paraId="67CFFB2B"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Data de Vencimento da Nota Comercial 1</w:t>
      </w:r>
      <w:r w:rsidRPr="002544DD">
        <w:rPr>
          <w:rFonts w:ascii="Trebuchet MS" w:hAnsi="Trebuchet MS"/>
          <w:sz w:val="20"/>
          <w:szCs w:val="20"/>
        </w:rPr>
        <w:t>: 20/03/2028;</w:t>
      </w:r>
    </w:p>
    <w:p w14:paraId="30E38746" w14:textId="77777777" w:rsidR="00E131A9" w:rsidRPr="002544DD" w:rsidRDefault="00E131A9" w:rsidP="00E131A9">
      <w:pPr>
        <w:spacing w:line="360" w:lineRule="auto"/>
        <w:ind w:left="709"/>
        <w:jc w:val="both"/>
        <w:rPr>
          <w:rFonts w:ascii="Trebuchet MS" w:hAnsi="Trebuchet MS"/>
          <w:sz w:val="20"/>
          <w:szCs w:val="20"/>
        </w:rPr>
      </w:pPr>
    </w:p>
    <w:p w14:paraId="23C95C6D"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Forma de Pagamento</w:t>
      </w:r>
      <w:r w:rsidRPr="002544DD">
        <w:rPr>
          <w:rFonts w:ascii="Trebuchet MS" w:hAnsi="Trebuchet MS"/>
          <w:sz w:val="20"/>
          <w:szCs w:val="20"/>
        </w:rPr>
        <w:t xml:space="preserve">: </w:t>
      </w:r>
      <w:r w:rsidRPr="002544DD">
        <w:rPr>
          <w:rFonts w:ascii="Trebuchet MS" w:hAnsi="Trebuchet MS" w:cstheme="minorHAnsi"/>
          <w:sz w:val="20"/>
          <w:szCs w:val="20"/>
        </w:rPr>
        <w:t xml:space="preserve">A </w:t>
      </w:r>
      <w:r w:rsidRPr="002544DD">
        <w:rPr>
          <w:rFonts w:ascii="Trebuchet MS" w:eastAsia="Arial Unicode MS" w:hAnsi="Trebuchet MS" w:cstheme="minorHAnsi"/>
          <w:sz w:val="20"/>
          <w:szCs w:val="20"/>
          <w:lang w:bidi="th-TH"/>
        </w:rPr>
        <w:t>Remuneração</w:t>
      </w:r>
      <w:r w:rsidRPr="002544DD">
        <w:rPr>
          <w:rFonts w:ascii="Trebuchet MS" w:hAnsi="Trebuchet MS" w:cstheme="minorHAnsi"/>
          <w:sz w:val="20"/>
          <w:szCs w:val="20"/>
        </w:rPr>
        <w:t xml:space="preserve"> 1 será paga mensalmente, conforme previsto no cronograma de pagamento da Nota Comercial 1 previstos no </w:t>
      </w:r>
      <w:r w:rsidRPr="002544DD">
        <w:rPr>
          <w:rFonts w:ascii="Trebuchet MS" w:hAnsi="Trebuchet MS"/>
          <w:sz w:val="20"/>
          <w:szCs w:val="20"/>
        </w:rPr>
        <w:t xml:space="preserve">Anexo </w:t>
      </w:r>
      <w:r w:rsidRPr="002544DD">
        <w:rPr>
          <w:rFonts w:ascii="Trebuchet MS" w:hAnsi="Trebuchet MS" w:cstheme="minorHAnsi"/>
          <w:sz w:val="20"/>
          <w:szCs w:val="20"/>
        </w:rPr>
        <w:t xml:space="preserve">V </w:t>
      </w:r>
      <w:proofErr w:type="gramStart"/>
      <w:r w:rsidRPr="002544DD">
        <w:rPr>
          <w:rFonts w:ascii="Trebuchet MS" w:hAnsi="Trebuchet MS" w:cstheme="minorHAnsi"/>
          <w:sz w:val="20"/>
          <w:szCs w:val="20"/>
        </w:rPr>
        <w:t>à a</w:t>
      </w:r>
      <w:proofErr w:type="gramEnd"/>
      <w:r w:rsidRPr="002544DD">
        <w:rPr>
          <w:rFonts w:ascii="Trebuchet MS" w:hAnsi="Trebuchet MS" w:cstheme="minorHAnsi"/>
          <w:sz w:val="20"/>
          <w:szCs w:val="20"/>
        </w:rPr>
        <w:t xml:space="preserve"> Escritura de Emissão Nota Comercial 1 ("</w:t>
      </w:r>
      <w:r w:rsidRPr="002544DD">
        <w:rPr>
          <w:rFonts w:ascii="Trebuchet MS" w:hAnsi="Trebuchet MS" w:cstheme="minorHAnsi"/>
          <w:sz w:val="20"/>
          <w:szCs w:val="20"/>
          <w:u w:val="single"/>
        </w:rPr>
        <w:t>Data de Pagamento da Remuneração da Nota Comercial 1</w:t>
      </w:r>
      <w:r w:rsidRPr="002544DD">
        <w:rPr>
          <w:rFonts w:ascii="Trebuchet MS" w:hAnsi="Trebuchet MS" w:cstheme="minorHAnsi"/>
          <w:sz w:val="20"/>
          <w:szCs w:val="20"/>
        </w:rPr>
        <w:t>" ou “</w:t>
      </w:r>
      <w:r w:rsidRPr="002544DD">
        <w:rPr>
          <w:rFonts w:ascii="Trebuchet MS" w:hAnsi="Trebuchet MS" w:cstheme="minorHAnsi"/>
          <w:sz w:val="20"/>
          <w:szCs w:val="20"/>
          <w:u w:val="single"/>
        </w:rPr>
        <w:t>Data de Pagamento da Remuneração da Nota Comercial 1</w:t>
      </w:r>
      <w:r w:rsidRPr="002544DD">
        <w:rPr>
          <w:rFonts w:ascii="Trebuchet MS" w:hAnsi="Trebuchet MS" w:cstheme="minorHAnsi"/>
          <w:sz w:val="20"/>
          <w:szCs w:val="20"/>
        </w:rPr>
        <w:t>”)</w:t>
      </w:r>
      <w:r w:rsidRPr="002544DD">
        <w:rPr>
          <w:rFonts w:ascii="Trebuchet MS" w:hAnsi="Trebuchet MS"/>
          <w:sz w:val="20"/>
          <w:szCs w:val="20"/>
        </w:rPr>
        <w:t xml:space="preserve">; </w:t>
      </w:r>
    </w:p>
    <w:p w14:paraId="7EEB8CD2" w14:textId="77777777" w:rsidR="00E131A9" w:rsidRPr="002544DD" w:rsidRDefault="00E131A9" w:rsidP="00E131A9">
      <w:pPr>
        <w:spacing w:line="360" w:lineRule="auto"/>
        <w:ind w:left="709"/>
        <w:jc w:val="both"/>
        <w:rPr>
          <w:rFonts w:ascii="Trebuchet MS" w:hAnsi="Trebuchet MS"/>
          <w:sz w:val="20"/>
          <w:szCs w:val="20"/>
        </w:rPr>
      </w:pPr>
    </w:p>
    <w:p w14:paraId="2D866294"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Encargos Moratórios</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Sem prejuízo da Remuneração 1, ocorrendo impontualidade no pagamento de </w:t>
      </w:r>
      <w:r w:rsidRPr="002544DD">
        <w:rPr>
          <w:rFonts w:ascii="Trebuchet MS" w:hAnsi="Trebuchet MS"/>
          <w:sz w:val="20"/>
          <w:szCs w:val="20"/>
          <w:lang w:bidi="th-TH"/>
        </w:rPr>
        <w:t>qualquer</w:t>
      </w:r>
      <w:r w:rsidRPr="002544DD">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w:t>
      </w:r>
    </w:p>
    <w:p w14:paraId="17809F36" w14:textId="77777777" w:rsidR="00E131A9" w:rsidRPr="002544DD" w:rsidRDefault="00E131A9" w:rsidP="00E131A9">
      <w:pPr>
        <w:spacing w:line="360" w:lineRule="auto"/>
        <w:ind w:left="709"/>
        <w:jc w:val="both"/>
        <w:rPr>
          <w:rFonts w:ascii="Trebuchet MS" w:hAnsi="Trebuchet MS"/>
          <w:sz w:val="20"/>
          <w:szCs w:val="20"/>
        </w:rPr>
      </w:pPr>
    </w:p>
    <w:p w14:paraId="3C688D1F"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lastRenderedPageBreak/>
        <w:t>Local de Pagamento</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Os pagamentos referentes à Nota Comercial 1 e a quaisquer outros valores eventualmente devidos pela </w:t>
      </w:r>
      <w:r w:rsidRPr="002544DD">
        <w:rPr>
          <w:rFonts w:ascii="Trebuchet MS" w:hAnsi="Trebuchet MS"/>
          <w:sz w:val="20"/>
          <w:szCs w:val="20"/>
          <w:lang w:bidi="th-TH"/>
        </w:rPr>
        <w:t>Emissora 1</w:t>
      </w:r>
      <w:r w:rsidRPr="002544DD">
        <w:rPr>
          <w:rFonts w:ascii="Trebuchet MS" w:hAnsi="Trebuchet MS" w:cstheme="minorHAnsi"/>
          <w:sz w:val="20"/>
          <w:szCs w:val="20"/>
          <w:lang w:bidi="th-TH"/>
        </w:rPr>
        <w:t xml:space="preserve"> serão realizados pela </w:t>
      </w:r>
      <w:r w:rsidRPr="002544DD">
        <w:rPr>
          <w:rFonts w:ascii="Trebuchet MS" w:hAnsi="Trebuchet MS"/>
          <w:sz w:val="20"/>
          <w:szCs w:val="20"/>
          <w:lang w:bidi="th-TH"/>
        </w:rPr>
        <w:t>Emissora 1</w:t>
      </w:r>
      <w:r w:rsidRPr="002544DD">
        <w:rPr>
          <w:rFonts w:ascii="Trebuchet MS" w:hAnsi="Trebuchet MS" w:cstheme="minorHAnsi"/>
          <w:sz w:val="20"/>
          <w:szCs w:val="20"/>
          <w:lang w:bidi="th-TH"/>
        </w:rPr>
        <w:t xml:space="preserve"> mediante crédito na </w:t>
      </w:r>
      <w:r w:rsidRPr="002544DD">
        <w:rPr>
          <w:rFonts w:ascii="Trebuchet MS" w:hAnsi="Trebuchet MS"/>
          <w:w w:val="0"/>
          <w:sz w:val="20"/>
          <w:szCs w:val="20"/>
        </w:rPr>
        <w:t>Conta Centralizadora, de titularidade da Fiduciária</w:t>
      </w:r>
      <w:r w:rsidRPr="002544DD">
        <w:rPr>
          <w:rFonts w:ascii="Trebuchet MS" w:hAnsi="Trebuchet MS"/>
          <w:sz w:val="20"/>
          <w:szCs w:val="20"/>
        </w:rPr>
        <w:t xml:space="preserve"> (conforme definida na Escritura de Emissão Nota Comercial 1).</w:t>
      </w:r>
    </w:p>
    <w:p w14:paraId="11FAA213" w14:textId="77777777" w:rsidR="00E131A9" w:rsidRPr="002544DD"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57287523" w14:textId="77777777" w:rsidR="00E131A9" w:rsidRPr="002544DD" w:rsidRDefault="00E131A9" w:rsidP="00E131A9">
      <w:pPr>
        <w:numPr>
          <w:ilvl w:val="0"/>
          <w:numId w:val="35"/>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544DD">
        <w:rPr>
          <w:rFonts w:ascii="Trebuchet MS" w:hAnsi="Trebuchet MS" w:cs="Arial"/>
          <w:b/>
          <w:sz w:val="20"/>
          <w:szCs w:val="20"/>
          <w:u w:val="single"/>
        </w:rPr>
        <w:t>Obrigações Garantidas Referentes à Nota Comercial 2</w:t>
      </w:r>
      <w:r w:rsidRPr="002544DD">
        <w:rPr>
          <w:rFonts w:ascii="Trebuchet MS" w:hAnsi="Trebuchet MS" w:cs="Arial"/>
          <w:b/>
          <w:sz w:val="20"/>
          <w:szCs w:val="20"/>
        </w:rPr>
        <w:t>:</w:t>
      </w:r>
    </w:p>
    <w:p w14:paraId="4622AF6F" w14:textId="77777777" w:rsidR="00E131A9" w:rsidRPr="002544DD"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3BB1087F"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Valor Nominal Unitário</w:t>
      </w:r>
      <w:r w:rsidRPr="002544DD">
        <w:rPr>
          <w:rFonts w:ascii="Trebuchet MS" w:hAnsi="Trebuchet MS"/>
          <w:sz w:val="20"/>
          <w:szCs w:val="20"/>
        </w:rPr>
        <w:t>: R$ 1.000,00 (mil reais) (“</w:t>
      </w:r>
      <w:r w:rsidRPr="002544DD">
        <w:rPr>
          <w:rFonts w:ascii="Trebuchet MS" w:hAnsi="Trebuchet MS"/>
          <w:sz w:val="20"/>
          <w:szCs w:val="20"/>
          <w:u w:val="single"/>
        </w:rPr>
        <w:t>Valor Nominal Unitário 2</w:t>
      </w:r>
      <w:r w:rsidRPr="002544DD">
        <w:rPr>
          <w:rFonts w:ascii="Trebuchet MS" w:hAnsi="Trebuchet MS"/>
          <w:sz w:val="20"/>
          <w:szCs w:val="20"/>
        </w:rPr>
        <w:t>”);</w:t>
      </w:r>
    </w:p>
    <w:p w14:paraId="119FBB71"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37E6A695"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Atualização monetária</w:t>
      </w:r>
      <w:r w:rsidRPr="002544DD">
        <w:rPr>
          <w:rFonts w:ascii="Trebuchet MS" w:hAnsi="Trebuchet MS"/>
          <w:sz w:val="20"/>
          <w:szCs w:val="20"/>
        </w:rPr>
        <w:t xml:space="preserve">: </w:t>
      </w:r>
      <w:r w:rsidRPr="002544DD">
        <w:rPr>
          <w:rFonts w:ascii="Trebuchet MS" w:eastAsia="Arial Unicode MS" w:hAnsi="Trebuchet MS" w:cstheme="minorHAnsi"/>
          <w:sz w:val="20"/>
          <w:szCs w:val="20"/>
          <w:lang w:bidi="th-TH"/>
        </w:rPr>
        <w:t>O Valor Nominal Unitário 1 ou o saldo do Valor Nominal Unitário 1, conforme o caso, não será atualizado</w:t>
      </w:r>
      <w:r w:rsidRPr="002544DD">
        <w:rPr>
          <w:rFonts w:ascii="Trebuchet MS" w:hAnsi="Trebuchet MS"/>
          <w:sz w:val="20"/>
          <w:szCs w:val="20"/>
        </w:rPr>
        <w:t>;</w:t>
      </w:r>
    </w:p>
    <w:p w14:paraId="26917560"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3550B626"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Remuneração</w:t>
      </w:r>
      <w:r w:rsidRPr="002544DD">
        <w:rPr>
          <w:rFonts w:ascii="Trebuchet MS" w:hAnsi="Trebuchet MS"/>
          <w:sz w:val="20"/>
          <w:szCs w:val="20"/>
        </w:rPr>
        <w:t xml:space="preserve">: A Nota Comercial 2 fará jus a juros remuneratórios correspondentes a 100% (cem por cento) da variação acumulada das taxas médias diárias dos DI – Depósitos Interfinanceiros, </w:t>
      </w:r>
      <w:r w:rsidRPr="002544DD">
        <w:rPr>
          <w:rFonts w:ascii="Trebuchet MS" w:hAnsi="Trebuchet MS"/>
          <w:i/>
          <w:sz w:val="20"/>
          <w:szCs w:val="20"/>
        </w:rPr>
        <w:t xml:space="preserve">over </w:t>
      </w:r>
      <w:proofErr w:type="spellStart"/>
      <w:r w:rsidRPr="002544DD">
        <w:rPr>
          <w:rFonts w:ascii="Trebuchet MS" w:hAnsi="Trebuchet MS"/>
          <w:i/>
          <w:sz w:val="20"/>
          <w:szCs w:val="20"/>
        </w:rPr>
        <w:t>extra-grupo</w:t>
      </w:r>
      <w:proofErr w:type="spellEnd"/>
      <w:r w:rsidRPr="002544DD">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30" w:history="1">
        <w:r w:rsidRPr="002544DD">
          <w:rPr>
            <w:rStyle w:val="Hyperlink"/>
            <w:rFonts w:ascii="Trebuchet MS" w:hAnsi="Trebuchet MS"/>
            <w:color w:val="auto"/>
            <w:sz w:val="20"/>
            <w:szCs w:val="20"/>
          </w:rPr>
          <w:t>www.</w:t>
        </w:r>
        <w:r w:rsidRPr="002544DD">
          <w:rPr>
            <w:rStyle w:val="Hyperlink"/>
            <w:rFonts w:ascii="Trebuchet MS" w:hAnsi="Trebuchet MS" w:cs="Tahoma"/>
            <w:color w:val="auto"/>
            <w:sz w:val="20"/>
            <w:szCs w:val="20"/>
          </w:rPr>
          <w:t>b3</w:t>
        </w:r>
        <w:r w:rsidRPr="002544DD">
          <w:rPr>
            <w:rStyle w:val="Hyperlink"/>
            <w:rFonts w:ascii="Trebuchet MS" w:hAnsi="Trebuchet MS"/>
            <w:color w:val="auto"/>
            <w:sz w:val="20"/>
            <w:szCs w:val="20"/>
          </w:rPr>
          <w:t>.com.br</w:t>
        </w:r>
      </w:hyperlink>
      <w:r w:rsidRPr="002544DD">
        <w:rPr>
          <w:rFonts w:ascii="Trebuchet MS" w:hAnsi="Trebuchet MS"/>
          <w:sz w:val="20"/>
          <w:szCs w:val="20"/>
        </w:rPr>
        <w:t>) (“</w:t>
      </w:r>
      <w:r w:rsidRPr="002544DD">
        <w:rPr>
          <w:rFonts w:ascii="Trebuchet MS" w:hAnsi="Trebuchet MS"/>
          <w:sz w:val="20"/>
          <w:szCs w:val="20"/>
          <w:u w:val="single"/>
        </w:rPr>
        <w:t>Taxa DI</w:t>
      </w:r>
      <w:r w:rsidRPr="002544DD">
        <w:rPr>
          <w:rFonts w:ascii="Trebuchet MS" w:hAnsi="Trebuchet MS"/>
          <w:sz w:val="20"/>
          <w:szCs w:val="20"/>
        </w:rPr>
        <w:t>”), acrescido exponencialmente</w:t>
      </w:r>
      <w:r w:rsidRPr="002544DD">
        <w:rPr>
          <w:rFonts w:ascii="Trebuchet MS" w:eastAsiaTheme="minorHAnsi" w:hAnsi="Trebuchet MS"/>
          <w:sz w:val="20"/>
          <w:szCs w:val="20"/>
        </w:rPr>
        <w:t xml:space="preserve"> </w:t>
      </w:r>
      <w:r w:rsidRPr="002544DD">
        <w:rPr>
          <w:rFonts w:ascii="Trebuchet MS" w:hAnsi="Trebuchet MS"/>
          <w:sz w:val="20"/>
          <w:szCs w:val="20"/>
        </w:rPr>
        <w:t>de uma sobretaxa equivalente a 3,50% (três inteiros e cinquenta centésimos por cento) ao ano (“</w:t>
      </w:r>
      <w:r w:rsidRPr="002544DD">
        <w:rPr>
          <w:rFonts w:ascii="Trebuchet MS" w:hAnsi="Trebuchet MS"/>
          <w:sz w:val="20"/>
          <w:szCs w:val="20"/>
          <w:u w:val="single"/>
        </w:rPr>
        <w:t>Remuneração 2</w:t>
      </w:r>
      <w:r w:rsidRPr="002544DD">
        <w:rPr>
          <w:rFonts w:ascii="Trebuchet MS" w:hAnsi="Trebuchet MS"/>
          <w:sz w:val="20"/>
          <w:szCs w:val="20"/>
        </w:rPr>
        <w:t>”), incidentes sobre o Valor Nominal Unitário 2, ou sobre o saldo do Valor Nominal Unitário 2, conforme aplicável, desde a primeira data de integralização da Nota Comercial 2 ou da Data de Pagamento da Remuneração da Nota Comercial 2 (conforme abaixo definido) imediatamente anterior, conforme o caso,</w:t>
      </w:r>
      <w:r w:rsidRPr="002544DD" w:rsidDel="00373D92">
        <w:rPr>
          <w:rFonts w:ascii="Trebuchet MS" w:hAnsi="Trebuchet MS"/>
          <w:sz w:val="20"/>
          <w:szCs w:val="20"/>
        </w:rPr>
        <w:t xml:space="preserve"> </w:t>
      </w:r>
      <w:r w:rsidRPr="002544DD">
        <w:rPr>
          <w:rFonts w:ascii="Trebuchet MS" w:hAnsi="Trebuchet MS"/>
          <w:sz w:val="20"/>
          <w:szCs w:val="20"/>
        </w:rPr>
        <w:t xml:space="preserve">até a respectiva Data de Pagamento </w:t>
      </w:r>
      <w:r w:rsidRPr="002544DD">
        <w:rPr>
          <w:rFonts w:ascii="Trebuchet MS" w:eastAsia="Arial Unicode MS" w:hAnsi="Trebuchet MS" w:cstheme="minorHAnsi"/>
          <w:sz w:val="20"/>
          <w:szCs w:val="20"/>
          <w:lang w:bidi="th-TH"/>
        </w:rPr>
        <w:t xml:space="preserve">da Remuneração </w:t>
      </w:r>
      <w:r w:rsidRPr="002544DD">
        <w:rPr>
          <w:rFonts w:ascii="Trebuchet MS" w:hAnsi="Trebuchet MS" w:cstheme="minorHAnsi"/>
          <w:sz w:val="20"/>
          <w:szCs w:val="20"/>
        </w:rPr>
        <w:t>da Nota Comercial 2</w:t>
      </w:r>
      <w:r w:rsidRPr="002544DD">
        <w:rPr>
          <w:rFonts w:ascii="Trebuchet MS" w:hAnsi="Trebuchet MS"/>
          <w:sz w:val="20"/>
          <w:szCs w:val="20"/>
        </w:rPr>
        <w:t>. O cálculo da Remuneração da Nota Comercial 2 obedecerá a fórmula disposta na Cláusula 4.15 da Escritura de Emissão Nota Comercial 2;</w:t>
      </w:r>
    </w:p>
    <w:p w14:paraId="74689436"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6B0AD599"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Data de Vencimento da Nota Comercial 1</w:t>
      </w:r>
      <w:r w:rsidRPr="002544DD">
        <w:rPr>
          <w:rFonts w:ascii="Trebuchet MS" w:hAnsi="Trebuchet MS"/>
          <w:sz w:val="20"/>
          <w:szCs w:val="20"/>
        </w:rPr>
        <w:t>: 20/03/2028;</w:t>
      </w:r>
    </w:p>
    <w:p w14:paraId="19B143B3"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407ED9E8"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Forma de Pagamento</w:t>
      </w:r>
      <w:r w:rsidRPr="002544DD">
        <w:rPr>
          <w:rFonts w:ascii="Trebuchet MS" w:hAnsi="Trebuchet MS"/>
          <w:sz w:val="20"/>
          <w:szCs w:val="20"/>
        </w:rPr>
        <w:t xml:space="preserve">: </w:t>
      </w:r>
      <w:r w:rsidRPr="002544DD">
        <w:rPr>
          <w:rFonts w:ascii="Trebuchet MS" w:hAnsi="Trebuchet MS" w:cstheme="minorHAnsi"/>
          <w:sz w:val="20"/>
          <w:szCs w:val="20"/>
        </w:rPr>
        <w:t xml:space="preserve">A </w:t>
      </w:r>
      <w:r w:rsidRPr="002544DD">
        <w:rPr>
          <w:rFonts w:ascii="Trebuchet MS" w:eastAsia="Arial Unicode MS" w:hAnsi="Trebuchet MS" w:cstheme="minorHAnsi"/>
          <w:sz w:val="20"/>
          <w:szCs w:val="20"/>
          <w:lang w:bidi="th-TH"/>
        </w:rPr>
        <w:t>Remuneração</w:t>
      </w:r>
      <w:r w:rsidRPr="002544DD">
        <w:rPr>
          <w:rFonts w:ascii="Trebuchet MS" w:hAnsi="Trebuchet MS" w:cstheme="minorHAnsi"/>
          <w:sz w:val="20"/>
          <w:szCs w:val="20"/>
        </w:rPr>
        <w:t xml:space="preserve"> 2 será paga mensalmente, conforme previsto no cronograma de pagamento da Nota Comercial 2 previstos no </w:t>
      </w:r>
      <w:r w:rsidRPr="002544DD">
        <w:rPr>
          <w:rFonts w:ascii="Trebuchet MS" w:hAnsi="Trebuchet MS"/>
          <w:sz w:val="20"/>
          <w:szCs w:val="20"/>
        </w:rPr>
        <w:t xml:space="preserve">Anexo </w:t>
      </w:r>
      <w:r w:rsidRPr="002544DD">
        <w:rPr>
          <w:rFonts w:ascii="Trebuchet MS" w:hAnsi="Trebuchet MS" w:cstheme="minorHAnsi"/>
          <w:sz w:val="20"/>
          <w:szCs w:val="20"/>
        </w:rPr>
        <w:t xml:space="preserve">V </w:t>
      </w:r>
      <w:proofErr w:type="gramStart"/>
      <w:r w:rsidRPr="002544DD">
        <w:rPr>
          <w:rFonts w:ascii="Trebuchet MS" w:hAnsi="Trebuchet MS" w:cstheme="minorHAnsi"/>
          <w:sz w:val="20"/>
          <w:szCs w:val="20"/>
        </w:rPr>
        <w:t>à a</w:t>
      </w:r>
      <w:proofErr w:type="gramEnd"/>
      <w:r w:rsidRPr="002544DD">
        <w:rPr>
          <w:rFonts w:ascii="Trebuchet MS" w:hAnsi="Trebuchet MS" w:cstheme="minorHAnsi"/>
          <w:sz w:val="20"/>
          <w:szCs w:val="20"/>
        </w:rPr>
        <w:t xml:space="preserve"> Escritura de Emissão Nota Comercial 2 ("</w:t>
      </w:r>
      <w:r w:rsidRPr="002544DD">
        <w:rPr>
          <w:rFonts w:ascii="Trebuchet MS" w:hAnsi="Trebuchet MS" w:cstheme="minorHAnsi"/>
          <w:sz w:val="20"/>
          <w:szCs w:val="20"/>
          <w:u w:val="single"/>
        </w:rPr>
        <w:t>Data de Pagamento da Remuneração da Nota Comercial 2</w:t>
      </w:r>
      <w:r w:rsidRPr="002544DD">
        <w:rPr>
          <w:rFonts w:ascii="Trebuchet MS" w:hAnsi="Trebuchet MS" w:cstheme="minorHAnsi"/>
          <w:sz w:val="20"/>
          <w:szCs w:val="20"/>
        </w:rPr>
        <w:t>" ou “</w:t>
      </w:r>
      <w:r w:rsidRPr="002544DD">
        <w:rPr>
          <w:rFonts w:ascii="Trebuchet MS" w:hAnsi="Trebuchet MS" w:cstheme="minorHAnsi"/>
          <w:sz w:val="20"/>
          <w:szCs w:val="20"/>
          <w:u w:val="single"/>
        </w:rPr>
        <w:t>Data de Pagamento da Remuneração da Nota Comercial 2</w:t>
      </w:r>
      <w:r w:rsidRPr="002544DD">
        <w:rPr>
          <w:rFonts w:ascii="Trebuchet MS" w:hAnsi="Trebuchet MS" w:cstheme="minorHAnsi"/>
          <w:sz w:val="20"/>
          <w:szCs w:val="20"/>
        </w:rPr>
        <w:t>”)</w:t>
      </w:r>
      <w:r w:rsidRPr="002544DD">
        <w:rPr>
          <w:rFonts w:ascii="Trebuchet MS" w:hAnsi="Trebuchet MS"/>
          <w:sz w:val="20"/>
          <w:szCs w:val="20"/>
        </w:rPr>
        <w:t xml:space="preserve">; </w:t>
      </w:r>
    </w:p>
    <w:p w14:paraId="5D7A75BE"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3E03D968"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Encargos Moratórios</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Sem prejuízo da Remuneração, ocorrendo impontualidade no pagamento de </w:t>
      </w:r>
      <w:r w:rsidRPr="002544DD">
        <w:rPr>
          <w:rFonts w:ascii="Trebuchet MS" w:hAnsi="Trebuchet MS"/>
          <w:sz w:val="20"/>
          <w:szCs w:val="20"/>
          <w:lang w:bidi="th-TH"/>
        </w:rPr>
        <w:t>qualquer</w:t>
      </w:r>
      <w:r w:rsidRPr="002544DD">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w:t>
      </w:r>
      <w:r w:rsidRPr="002544DD">
        <w:rPr>
          <w:rFonts w:ascii="Trebuchet MS" w:hAnsi="Trebuchet MS" w:cstheme="minorHAnsi"/>
          <w:sz w:val="20"/>
          <w:szCs w:val="20"/>
          <w:lang w:bidi="th-TH"/>
        </w:rPr>
        <w:lastRenderedPageBreak/>
        <w:t>assim devido, independentemente de aviso, notificação ou interpelação judicial ou extrajudicial, além das despesas incorridas para cobrança;</w:t>
      </w:r>
    </w:p>
    <w:p w14:paraId="34B84D63"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1D7DAA4E"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Local de Pagamento</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Os pagamentos referentes à Nota Comercial 2 e a quaisquer outros valores eventualmente devidos pela </w:t>
      </w:r>
      <w:r w:rsidRPr="002544DD">
        <w:rPr>
          <w:rFonts w:ascii="Trebuchet MS" w:hAnsi="Trebuchet MS"/>
          <w:sz w:val="20"/>
          <w:szCs w:val="20"/>
          <w:lang w:bidi="th-TH"/>
        </w:rPr>
        <w:t>Emissora 2</w:t>
      </w:r>
      <w:r w:rsidRPr="002544DD">
        <w:rPr>
          <w:rFonts w:ascii="Trebuchet MS" w:hAnsi="Trebuchet MS" w:cstheme="minorHAnsi"/>
          <w:sz w:val="20"/>
          <w:szCs w:val="20"/>
          <w:lang w:bidi="th-TH"/>
        </w:rPr>
        <w:t xml:space="preserve"> serão realizados pela </w:t>
      </w:r>
      <w:r w:rsidRPr="002544DD">
        <w:rPr>
          <w:rFonts w:ascii="Trebuchet MS" w:hAnsi="Trebuchet MS"/>
          <w:sz w:val="20"/>
          <w:szCs w:val="20"/>
          <w:lang w:bidi="th-TH"/>
        </w:rPr>
        <w:t>Emissora 2</w:t>
      </w:r>
      <w:r w:rsidRPr="002544DD">
        <w:rPr>
          <w:rFonts w:ascii="Trebuchet MS" w:hAnsi="Trebuchet MS" w:cstheme="minorHAnsi"/>
          <w:sz w:val="20"/>
          <w:szCs w:val="20"/>
          <w:lang w:bidi="th-TH"/>
        </w:rPr>
        <w:t xml:space="preserve"> mediante crédito na </w:t>
      </w:r>
      <w:r w:rsidRPr="002544DD">
        <w:rPr>
          <w:rFonts w:ascii="Trebuchet MS" w:hAnsi="Trebuchet MS"/>
          <w:w w:val="0"/>
          <w:sz w:val="20"/>
          <w:szCs w:val="20"/>
        </w:rPr>
        <w:t>Conta Centralizadora, de titularidade da Fiduciária</w:t>
      </w:r>
      <w:r w:rsidRPr="002544DD">
        <w:rPr>
          <w:rFonts w:ascii="Trebuchet MS" w:hAnsi="Trebuchet MS"/>
          <w:sz w:val="20"/>
          <w:szCs w:val="20"/>
        </w:rPr>
        <w:t xml:space="preserve"> (conforme definida na Escritura de Emissão Nota Comercial 2).</w:t>
      </w:r>
    </w:p>
    <w:p w14:paraId="78FB35EB" w14:textId="77777777" w:rsidR="00E131A9" w:rsidRPr="002544DD" w:rsidRDefault="00E131A9" w:rsidP="00E131A9">
      <w:pPr>
        <w:spacing w:line="360" w:lineRule="auto"/>
        <w:jc w:val="both"/>
        <w:rPr>
          <w:rFonts w:ascii="Trebuchet MS" w:hAnsi="Trebuchet MS"/>
          <w:b/>
          <w:sz w:val="20"/>
          <w:szCs w:val="20"/>
          <w:u w:val="single"/>
        </w:rPr>
      </w:pPr>
      <w:r w:rsidRPr="002544DD" w:rsidDel="00FF74C4">
        <w:rPr>
          <w:rFonts w:ascii="Trebuchet MS" w:hAnsi="Trebuchet MS"/>
          <w:b/>
          <w:sz w:val="20"/>
          <w:szCs w:val="20"/>
          <w:u w:val="single"/>
        </w:rPr>
        <w:t xml:space="preserve"> </w:t>
      </w:r>
    </w:p>
    <w:p w14:paraId="5850726E" w14:textId="77777777" w:rsidR="00E131A9" w:rsidRPr="002544DD" w:rsidDel="00063145" w:rsidRDefault="00E131A9" w:rsidP="00E131A9">
      <w:pPr>
        <w:tabs>
          <w:tab w:val="left" w:pos="540"/>
          <w:tab w:val="left" w:pos="709"/>
          <w:tab w:val="num" w:pos="900"/>
        </w:tabs>
        <w:spacing w:line="360" w:lineRule="auto"/>
        <w:ind w:left="540"/>
        <w:jc w:val="both"/>
        <w:rPr>
          <w:rFonts w:ascii="Trebuchet MS" w:hAnsi="Trebuchet MS" w:cs="Arial"/>
          <w:b/>
          <w:sz w:val="20"/>
          <w:szCs w:val="20"/>
          <w:u w:val="single"/>
        </w:rPr>
      </w:pPr>
    </w:p>
    <w:bookmarkEnd w:id="180"/>
    <w:p w14:paraId="2142BBC2" w14:textId="77777777" w:rsidR="00E131A9" w:rsidRPr="002544DD" w:rsidDel="00063145" w:rsidRDefault="00E131A9" w:rsidP="00E131A9">
      <w:pPr>
        <w:tabs>
          <w:tab w:val="left" w:pos="540"/>
          <w:tab w:val="left" w:pos="709"/>
          <w:tab w:val="num" w:pos="900"/>
        </w:tabs>
        <w:spacing w:line="360" w:lineRule="auto"/>
        <w:ind w:left="540"/>
        <w:jc w:val="both"/>
        <w:rPr>
          <w:rFonts w:ascii="Trebuchet MS" w:hAnsi="Trebuchet MS" w:cs="Arial"/>
          <w:b/>
          <w:sz w:val="20"/>
          <w:szCs w:val="20"/>
          <w:u w:val="single"/>
        </w:rPr>
      </w:pPr>
    </w:p>
    <w:p w14:paraId="1829B421" w14:textId="77777777" w:rsidR="00E131A9" w:rsidRPr="002544DD"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12F027BD" w14:textId="77777777" w:rsidR="00E131A9" w:rsidRPr="002544DD" w:rsidRDefault="00E131A9" w:rsidP="00E131A9">
      <w:pPr>
        <w:spacing w:line="360" w:lineRule="auto"/>
        <w:jc w:val="both"/>
        <w:rPr>
          <w:rFonts w:ascii="Trebuchet MS" w:hAnsi="Trebuchet MS" w:cs="Tahoma"/>
          <w:b/>
          <w:sz w:val="20"/>
          <w:szCs w:val="20"/>
          <w:u w:val="single"/>
        </w:rPr>
      </w:pPr>
      <w:r w:rsidRPr="002544DD">
        <w:rPr>
          <w:rFonts w:ascii="Trebuchet MS" w:hAnsi="Trebuchet MS" w:cs="Tahoma"/>
          <w:b/>
          <w:sz w:val="20"/>
          <w:szCs w:val="20"/>
          <w:u w:val="single"/>
        </w:rPr>
        <w:br w:type="page"/>
      </w:r>
    </w:p>
    <w:p w14:paraId="223137A8" w14:textId="77777777" w:rsidR="00E131A9" w:rsidRPr="002544DD" w:rsidRDefault="00E131A9" w:rsidP="00E131A9">
      <w:pPr>
        <w:pStyle w:val="Corpodetexto2"/>
        <w:spacing w:line="360" w:lineRule="auto"/>
        <w:rPr>
          <w:rFonts w:ascii="Trebuchet MS" w:hAnsi="Trebuchet MS" w:cs="Tahoma"/>
          <w:color w:val="auto"/>
          <w:sz w:val="20"/>
          <w:szCs w:val="20"/>
        </w:rPr>
      </w:pPr>
      <w:r w:rsidRPr="002544DD">
        <w:rPr>
          <w:rFonts w:ascii="Trebuchet MS" w:hAnsi="Trebuchet MS" w:cs="Tahoma"/>
          <w:color w:val="auto"/>
          <w:sz w:val="20"/>
          <w:szCs w:val="20"/>
        </w:rPr>
        <w:lastRenderedPageBreak/>
        <w:t>ANEXO III – CÓPIA DA MATRÍCULA MÃE</w:t>
      </w:r>
    </w:p>
    <w:p w14:paraId="5530F222" w14:textId="77777777" w:rsidR="00E131A9" w:rsidRPr="002544DD" w:rsidRDefault="00E131A9" w:rsidP="00E131A9">
      <w:pPr>
        <w:pStyle w:val="Corpodetexto2"/>
        <w:spacing w:line="360" w:lineRule="auto"/>
        <w:rPr>
          <w:rFonts w:ascii="Trebuchet MS" w:hAnsi="Trebuchet MS" w:cs="Tahoma"/>
          <w:color w:val="auto"/>
          <w:sz w:val="20"/>
          <w:szCs w:val="20"/>
        </w:rPr>
      </w:pPr>
    </w:p>
    <w:p w14:paraId="51C5F4D7" w14:textId="77777777" w:rsidR="00E131A9" w:rsidRPr="002544DD" w:rsidRDefault="00E131A9" w:rsidP="00E131A9">
      <w:pPr>
        <w:pStyle w:val="Corpodetexto2"/>
        <w:spacing w:line="360" w:lineRule="auto"/>
        <w:rPr>
          <w:rFonts w:ascii="Trebuchet MS" w:hAnsi="Trebuchet MS" w:cs="Tahoma"/>
          <w:color w:val="auto"/>
          <w:sz w:val="20"/>
          <w:szCs w:val="20"/>
        </w:rPr>
      </w:pPr>
      <w:r w:rsidRPr="002544DD">
        <w:rPr>
          <w:rFonts w:ascii="Trebuchet MS" w:hAnsi="Trebuchet MS" w:cs="Tahoma"/>
          <w:color w:val="auto"/>
          <w:sz w:val="20"/>
          <w:szCs w:val="20"/>
          <w:highlight w:val="yellow"/>
        </w:rPr>
        <w:t>[PENDENTE]</w:t>
      </w:r>
    </w:p>
    <w:p w14:paraId="324ECAED" w14:textId="77777777" w:rsidR="00E131A9" w:rsidRPr="002544DD" w:rsidRDefault="00E131A9" w:rsidP="00E131A9">
      <w:pPr>
        <w:spacing w:line="360" w:lineRule="auto"/>
        <w:jc w:val="both"/>
        <w:rPr>
          <w:rFonts w:ascii="Trebuchet MS" w:hAnsi="Trebuchet MS" w:cs="Tahoma"/>
          <w:b/>
          <w:sz w:val="20"/>
          <w:szCs w:val="20"/>
          <w:u w:val="single"/>
        </w:rPr>
      </w:pPr>
      <w:r w:rsidRPr="002544DD">
        <w:rPr>
          <w:rFonts w:ascii="Trebuchet MS" w:hAnsi="Trebuchet MS" w:cs="Tahoma"/>
          <w:sz w:val="20"/>
          <w:szCs w:val="20"/>
        </w:rPr>
        <w:br w:type="page"/>
      </w:r>
    </w:p>
    <w:p w14:paraId="13CBB261" w14:textId="77777777" w:rsidR="00E131A9" w:rsidRPr="002544DD" w:rsidRDefault="00E131A9" w:rsidP="00E131A9">
      <w:pPr>
        <w:pStyle w:val="Corpodetexto2"/>
        <w:spacing w:line="360" w:lineRule="auto"/>
        <w:rPr>
          <w:rFonts w:ascii="Trebuchet MS" w:hAnsi="Trebuchet MS" w:cs="Tahoma"/>
          <w:color w:val="auto"/>
          <w:sz w:val="20"/>
          <w:szCs w:val="20"/>
        </w:rPr>
      </w:pPr>
      <w:r w:rsidRPr="002544DD">
        <w:rPr>
          <w:rFonts w:ascii="Trebuchet MS" w:hAnsi="Trebuchet MS" w:cs="Tahoma"/>
          <w:color w:val="auto"/>
          <w:sz w:val="20"/>
          <w:szCs w:val="20"/>
        </w:rPr>
        <w:lastRenderedPageBreak/>
        <w:t>ANEXO IV – CERTIDÕES</w:t>
      </w:r>
    </w:p>
    <w:p w14:paraId="0886E345" w14:textId="77777777" w:rsidR="00E131A9" w:rsidRPr="002544DD" w:rsidRDefault="00E131A9" w:rsidP="00E131A9">
      <w:pPr>
        <w:spacing w:line="360" w:lineRule="auto"/>
        <w:jc w:val="both"/>
        <w:rPr>
          <w:rFonts w:ascii="Trebuchet MS" w:hAnsi="Trebuchet MS" w:cs="Tahoma"/>
          <w:sz w:val="20"/>
          <w:szCs w:val="20"/>
        </w:rPr>
      </w:pPr>
    </w:p>
    <w:p w14:paraId="39C9921A" w14:textId="77777777" w:rsidR="00E131A9" w:rsidRPr="002544DD" w:rsidRDefault="00E131A9" w:rsidP="00E131A9">
      <w:pPr>
        <w:spacing w:line="360" w:lineRule="auto"/>
        <w:jc w:val="both"/>
        <w:rPr>
          <w:rFonts w:ascii="Trebuchet MS" w:hAnsi="Trebuchet MS" w:cs="Tahoma"/>
          <w:sz w:val="20"/>
          <w:szCs w:val="20"/>
          <w:highlight w:val="yellow"/>
        </w:rPr>
      </w:pPr>
      <w:r w:rsidRPr="002544DD">
        <w:rPr>
          <w:rFonts w:ascii="Trebuchet MS" w:hAnsi="Trebuchet MS" w:cs="Tahoma"/>
          <w:sz w:val="20"/>
          <w:szCs w:val="20"/>
          <w:highlight w:val="yellow"/>
        </w:rPr>
        <w:t>[PENDENTE]</w:t>
      </w:r>
    </w:p>
    <w:p w14:paraId="04F6C697" w14:textId="77777777" w:rsidR="00E131A9" w:rsidRPr="002544DD" w:rsidRDefault="00E131A9" w:rsidP="00E131A9">
      <w:pPr>
        <w:spacing w:line="360" w:lineRule="auto"/>
        <w:jc w:val="both"/>
        <w:rPr>
          <w:rFonts w:ascii="Trebuchet MS" w:hAnsi="Trebuchet MS" w:cs="Tahoma"/>
          <w:sz w:val="20"/>
          <w:szCs w:val="20"/>
          <w:highlight w:val="yellow"/>
        </w:rPr>
      </w:pPr>
      <w:r w:rsidRPr="002544DD">
        <w:rPr>
          <w:rFonts w:ascii="Trebuchet MS" w:hAnsi="Trebuchet MS" w:cs="Tahoma"/>
          <w:sz w:val="20"/>
          <w:szCs w:val="20"/>
          <w:highlight w:val="yellow"/>
        </w:rPr>
        <w:br w:type="page"/>
      </w:r>
    </w:p>
    <w:p w14:paraId="0A2D4BDA" w14:textId="77777777" w:rsidR="00E131A9" w:rsidRPr="002544DD" w:rsidRDefault="00E131A9" w:rsidP="00E131A9">
      <w:pPr>
        <w:spacing w:line="360" w:lineRule="auto"/>
        <w:jc w:val="both"/>
        <w:rPr>
          <w:rFonts w:ascii="Trebuchet MS" w:hAnsi="Trebuchet MS" w:cs="Tahoma"/>
          <w:b/>
          <w:bCs/>
          <w:sz w:val="20"/>
          <w:szCs w:val="20"/>
        </w:rPr>
      </w:pPr>
      <w:r w:rsidRPr="002544DD">
        <w:rPr>
          <w:rFonts w:ascii="Trebuchet MS" w:hAnsi="Trebuchet MS" w:cs="Tahoma"/>
          <w:b/>
          <w:bCs/>
          <w:sz w:val="20"/>
          <w:szCs w:val="20"/>
        </w:rPr>
        <w:lastRenderedPageBreak/>
        <w:t xml:space="preserve">ANEXO V </w:t>
      </w:r>
    </w:p>
    <w:p w14:paraId="06C39821" w14:textId="77777777" w:rsidR="00E131A9" w:rsidRPr="002544DD" w:rsidRDefault="00E131A9" w:rsidP="00E131A9">
      <w:pPr>
        <w:spacing w:line="360" w:lineRule="auto"/>
        <w:jc w:val="both"/>
        <w:rPr>
          <w:rFonts w:ascii="Trebuchet MS" w:hAnsi="Trebuchet MS" w:cs="Tahoma"/>
          <w:sz w:val="20"/>
          <w:szCs w:val="20"/>
        </w:rPr>
      </w:pPr>
    </w:p>
    <w:p w14:paraId="18AFEABB" w14:textId="77777777" w:rsidR="00E131A9" w:rsidRPr="002544DD" w:rsidRDefault="00E131A9" w:rsidP="00E131A9">
      <w:pPr>
        <w:spacing w:line="360" w:lineRule="auto"/>
        <w:jc w:val="both"/>
        <w:rPr>
          <w:rFonts w:ascii="Trebuchet MS" w:hAnsi="Trebuchet MS" w:cs="Tahoma"/>
          <w:b/>
          <w:bCs/>
          <w:iCs/>
          <w:sz w:val="20"/>
          <w:szCs w:val="20"/>
        </w:rPr>
      </w:pPr>
      <w:r w:rsidRPr="002544DD">
        <w:rPr>
          <w:rFonts w:ascii="Trebuchet MS" w:hAnsi="Trebuchet MS" w:cs="Tahoma"/>
          <w:b/>
          <w:bCs/>
          <w:iCs/>
          <w:sz w:val="20"/>
          <w:szCs w:val="20"/>
        </w:rPr>
        <w:t>MINUTA DO TERMO DE LIBERAÇÃO PARCIAL DA GARANTIA</w:t>
      </w:r>
    </w:p>
    <w:p w14:paraId="2FCCB903" w14:textId="77777777" w:rsidR="00E131A9" w:rsidRPr="002544DD" w:rsidRDefault="00E131A9" w:rsidP="00E131A9">
      <w:pPr>
        <w:spacing w:line="360" w:lineRule="auto"/>
        <w:jc w:val="both"/>
        <w:rPr>
          <w:rFonts w:ascii="Trebuchet MS" w:hAnsi="Trebuchet MS" w:cs="Tahoma"/>
          <w:b/>
          <w:bCs/>
          <w:iCs/>
          <w:sz w:val="20"/>
          <w:szCs w:val="20"/>
        </w:rPr>
      </w:pPr>
    </w:p>
    <w:p w14:paraId="5BE280F4" w14:textId="77777777" w:rsidR="00E131A9" w:rsidRPr="002544DD" w:rsidRDefault="00E131A9" w:rsidP="00E131A9">
      <w:pPr>
        <w:spacing w:line="360" w:lineRule="auto"/>
        <w:jc w:val="both"/>
        <w:rPr>
          <w:rFonts w:ascii="Trebuchet MS" w:hAnsi="Trebuchet MS"/>
          <w:b/>
          <w:bCs/>
          <w:sz w:val="20"/>
          <w:szCs w:val="20"/>
        </w:rPr>
      </w:pPr>
      <w:r w:rsidRPr="002544DD">
        <w:rPr>
          <w:rFonts w:ascii="Trebuchet MS" w:hAnsi="Trebuchet MS"/>
          <w:b/>
          <w:bCs/>
          <w:sz w:val="20"/>
          <w:szCs w:val="20"/>
        </w:rPr>
        <w:t>TERMO DE LIBERAÇÃO PARCIAL GARANTIA</w:t>
      </w:r>
    </w:p>
    <w:p w14:paraId="1B79FAD1" w14:textId="77777777" w:rsidR="00E131A9" w:rsidRPr="002544DD" w:rsidRDefault="00E131A9" w:rsidP="00E131A9">
      <w:pPr>
        <w:spacing w:line="360" w:lineRule="auto"/>
        <w:jc w:val="both"/>
        <w:rPr>
          <w:rFonts w:ascii="Trebuchet MS" w:hAnsi="Trebuchet MS"/>
          <w:sz w:val="20"/>
          <w:szCs w:val="20"/>
        </w:rPr>
      </w:pPr>
    </w:p>
    <w:p w14:paraId="3197E62A"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São Paulo, [•] de [•] de [•]</w:t>
      </w:r>
    </w:p>
    <w:p w14:paraId="2B65A29D" w14:textId="77777777" w:rsidR="00E131A9" w:rsidRPr="002544DD" w:rsidRDefault="00E131A9" w:rsidP="00E131A9">
      <w:pPr>
        <w:spacing w:line="360" w:lineRule="auto"/>
        <w:jc w:val="both"/>
        <w:rPr>
          <w:rFonts w:ascii="Trebuchet MS" w:hAnsi="Trebuchet MS"/>
          <w:sz w:val="20"/>
          <w:szCs w:val="20"/>
        </w:rPr>
      </w:pPr>
    </w:p>
    <w:p w14:paraId="751C3434"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Ao</w:t>
      </w:r>
    </w:p>
    <w:p w14:paraId="560BA08E"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 xml:space="preserve">14º </w:t>
      </w:r>
      <w:r w:rsidRPr="002544DD">
        <w:rPr>
          <w:rFonts w:ascii="Trebuchet MS" w:hAnsi="Trebuchet MS" w:cs="Trebuchet MS"/>
          <w:b/>
          <w:sz w:val="20"/>
          <w:szCs w:val="20"/>
        </w:rPr>
        <w:t xml:space="preserve">REGISTRO DE IMÓVEIS DE </w:t>
      </w:r>
      <w:r w:rsidRPr="002544DD">
        <w:rPr>
          <w:rFonts w:ascii="Trebuchet MS" w:hAnsi="Trebuchet MS" w:cs="Trebuchet MS"/>
          <w:b/>
          <w:bCs/>
          <w:sz w:val="20"/>
          <w:szCs w:val="20"/>
        </w:rPr>
        <w:t>SÃO PAULO</w:t>
      </w:r>
    </w:p>
    <w:p w14:paraId="171B568F" w14:textId="77777777" w:rsidR="00E131A9" w:rsidRPr="002544DD" w:rsidRDefault="00E131A9" w:rsidP="00E131A9">
      <w:pPr>
        <w:spacing w:line="360" w:lineRule="auto"/>
        <w:jc w:val="both"/>
        <w:rPr>
          <w:rFonts w:ascii="Trebuchet MS" w:hAnsi="Trebuchet MS"/>
          <w:sz w:val="20"/>
          <w:szCs w:val="20"/>
        </w:rPr>
      </w:pPr>
    </w:p>
    <w:p w14:paraId="0ED45FCE" w14:textId="77777777" w:rsidR="00E131A9" w:rsidRPr="002544DD" w:rsidRDefault="00E131A9" w:rsidP="00E131A9">
      <w:pPr>
        <w:pStyle w:val="Corpodetexto"/>
        <w:spacing w:line="360" w:lineRule="auto"/>
        <w:contextualSpacing/>
        <w:jc w:val="both"/>
        <w:rPr>
          <w:rFonts w:ascii="Trebuchet MS" w:hAnsi="Trebuchet MS" w:cstheme="minorHAnsi"/>
          <w:sz w:val="20"/>
          <w:szCs w:val="20"/>
          <w:lang w:val="pt-BR"/>
        </w:rPr>
      </w:pPr>
      <w:r w:rsidRPr="002544DD">
        <w:rPr>
          <w:rFonts w:ascii="Trebuchet MS" w:hAnsi="Trebuchet MS" w:cstheme="minorHAnsi"/>
          <w:sz w:val="20"/>
          <w:szCs w:val="20"/>
          <w:lang w:val="pt-BR"/>
        </w:rPr>
        <w:t xml:space="preserve">Pelo presente instrumento e na melhor forma de direito, </w:t>
      </w:r>
      <w:r w:rsidRPr="002544DD">
        <w:rPr>
          <w:rFonts w:ascii="Trebuchet MS" w:hAnsi="Trebuchet MS" w:cstheme="minorHAnsi"/>
          <w:b/>
          <w:bCs/>
          <w:sz w:val="20"/>
          <w:szCs w:val="20"/>
          <w:lang w:val="pt-BR"/>
        </w:rPr>
        <w:t>TRUE SECURITIZADORA S.A.</w:t>
      </w:r>
      <w:r w:rsidRPr="002544DD">
        <w:rPr>
          <w:rFonts w:ascii="Trebuchet MS" w:hAnsi="Trebuchet MS" w:cstheme="minorHAnsi"/>
          <w:sz w:val="20"/>
          <w:szCs w:val="20"/>
          <w:lang w:val="pt-BR"/>
        </w:rPr>
        <w:t xml:space="preserve">, sociedade por ações com sede na cidade de São Paulo, estado de São Paulo, na </w:t>
      </w:r>
      <w:r w:rsidRPr="002544DD">
        <w:rPr>
          <w:rFonts w:ascii="Trebuchet MS" w:hAnsi="Trebuchet MS"/>
          <w:sz w:val="20"/>
          <w:szCs w:val="20"/>
          <w:lang w:val="pt-BR"/>
        </w:rPr>
        <w:t>Avenida Santo Amaro, nº 48, 1º andar, conjunto 11, Vila Nova Conceição, CEP 04.506-905</w:t>
      </w:r>
      <w:r w:rsidRPr="002544DD">
        <w:rPr>
          <w:rFonts w:ascii="Trebuchet MS" w:hAnsi="Trebuchet MS" w:cstheme="minorHAnsi"/>
          <w:sz w:val="20"/>
          <w:szCs w:val="20"/>
          <w:lang w:val="pt-BR"/>
        </w:rPr>
        <w:t xml:space="preserve">, inscrita no CNPJ/ME sob o nº </w:t>
      </w:r>
      <w:r w:rsidRPr="002544DD">
        <w:rPr>
          <w:rFonts w:ascii="Trebuchet MS" w:hAnsi="Trebuchet MS"/>
          <w:sz w:val="20"/>
          <w:szCs w:val="20"/>
          <w:lang w:val="pt-BR"/>
        </w:rPr>
        <w:t>12.130.744/0001-00</w:t>
      </w:r>
      <w:r w:rsidRPr="002544DD">
        <w:rPr>
          <w:rFonts w:ascii="Trebuchet MS" w:hAnsi="Trebuchet MS" w:cstheme="minorHAnsi"/>
          <w:sz w:val="20"/>
          <w:szCs w:val="20"/>
          <w:lang w:val="pt-BR"/>
        </w:rPr>
        <w:t xml:space="preserve">, neste ato representada na forma de seu estatuto social, na qualidade de credora fiduciária, conforme alienação fiduciária registrada sob o R [•] da matrícula nº [•] do [•]º deste Ofício de Imóveis, vem, respeitosamente, perante </w:t>
      </w:r>
      <w:proofErr w:type="spellStart"/>
      <w:r w:rsidRPr="002544DD">
        <w:rPr>
          <w:rFonts w:ascii="Trebuchet MS" w:hAnsi="Trebuchet MS" w:cstheme="minorHAnsi"/>
          <w:sz w:val="20"/>
          <w:szCs w:val="20"/>
          <w:lang w:val="pt-BR"/>
        </w:rPr>
        <w:t>V.Sa</w:t>
      </w:r>
      <w:proofErr w:type="spellEnd"/>
      <w:r w:rsidRPr="002544DD">
        <w:rPr>
          <w:rFonts w:ascii="Trebuchet MS" w:hAnsi="Trebuchet MS" w:cstheme="minorHAnsi"/>
          <w:sz w:val="20"/>
          <w:szCs w:val="20"/>
          <w:lang w:val="pt-BR"/>
        </w:rPr>
        <w:t xml:space="preserve">, autorizar e requerer a esta Serventia que proceda a liberação e a baixa da garantia de alienação fiduciária constituída sobre o imóvel objeto da matrícula nº [•] do deste Ofício de Imóveis de [•]/SP, com o correspondente cancelamento de seu respectivo registro. </w:t>
      </w:r>
    </w:p>
    <w:p w14:paraId="046C09A0" w14:textId="77777777" w:rsidR="00E131A9" w:rsidRPr="002544DD" w:rsidRDefault="00E131A9" w:rsidP="00E131A9">
      <w:pPr>
        <w:spacing w:line="360" w:lineRule="auto"/>
        <w:jc w:val="both"/>
        <w:rPr>
          <w:rFonts w:ascii="Trebuchet MS" w:hAnsi="Trebuchet MS"/>
          <w:sz w:val="20"/>
          <w:szCs w:val="20"/>
        </w:rPr>
      </w:pPr>
    </w:p>
    <w:p w14:paraId="3FBA03E9"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Atenciosamente,</w:t>
      </w:r>
    </w:p>
    <w:p w14:paraId="5E34D1BE" w14:textId="77777777" w:rsidR="00E131A9" w:rsidRPr="002544DD" w:rsidRDefault="00E131A9" w:rsidP="00E131A9">
      <w:pPr>
        <w:pStyle w:val="Corpodetexto"/>
        <w:spacing w:line="360" w:lineRule="auto"/>
        <w:contextualSpacing/>
        <w:jc w:val="both"/>
        <w:rPr>
          <w:rFonts w:ascii="Trebuchet MS" w:eastAsia="Arial Unicode MS" w:hAnsi="Trebuchet MS"/>
          <w:b/>
          <w:smallCaps/>
          <w:sz w:val="20"/>
          <w:szCs w:val="20"/>
          <w:lang w:val="pt-BR"/>
        </w:rPr>
      </w:pPr>
    </w:p>
    <w:p w14:paraId="2B5F4688"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São Paulo, [data].</w:t>
      </w:r>
    </w:p>
    <w:p w14:paraId="0121A773" w14:textId="77777777" w:rsidR="00E131A9" w:rsidRPr="002544DD" w:rsidRDefault="00E131A9" w:rsidP="00E131A9">
      <w:pPr>
        <w:pStyle w:val="Corpodetexto"/>
        <w:spacing w:line="360" w:lineRule="auto"/>
        <w:contextualSpacing/>
        <w:jc w:val="both"/>
        <w:rPr>
          <w:rFonts w:ascii="Trebuchet MS" w:eastAsia="Arial Unicode MS" w:hAnsi="Trebuchet MS"/>
          <w:b/>
          <w:smallCaps/>
          <w:sz w:val="20"/>
          <w:szCs w:val="20"/>
          <w:lang w:val="pt-BR"/>
        </w:rPr>
      </w:pPr>
    </w:p>
    <w:p w14:paraId="0321AAAB" w14:textId="77777777" w:rsidR="00E131A9" w:rsidRPr="002544DD" w:rsidRDefault="00E131A9" w:rsidP="00E131A9">
      <w:pPr>
        <w:pStyle w:val="Corpodetexto"/>
        <w:spacing w:line="360" w:lineRule="auto"/>
        <w:contextualSpacing/>
        <w:jc w:val="both"/>
        <w:rPr>
          <w:rFonts w:ascii="Trebuchet MS" w:eastAsia="Arial Unicode MS" w:hAnsi="Trebuchet MS"/>
          <w:b/>
          <w:smallCaps/>
          <w:sz w:val="20"/>
          <w:szCs w:val="20"/>
          <w:lang w:val="pt-BR"/>
        </w:rPr>
      </w:pPr>
    </w:p>
    <w:p w14:paraId="3D9D04F7" w14:textId="77777777" w:rsidR="00E131A9" w:rsidRPr="002544DD" w:rsidRDefault="00E131A9" w:rsidP="00E131A9">
      <w:pPr>
        <w:spacing w:line="360" w:lineRule="auto"/>
        <w:contextualSpacing/>
        <w:jc w:val="both"/>
        <w:rPr>
          <w:rFonts w:ascii="Trebuchet MS" w:hAnsi="Trebuchet MS" w:cstheme="minorHAnsi"/>
          <w:sz w:val="20"/>
          <w:szCs w:val="20"/>
        </w:rPr>
      </w:pPr>
      <w:r w:rsidRPr="002544DD">
        <w:rPr>
          <w:rFonts w:ascii="Trebuchet MS" w:hAnsi="Trebuchet MS" w:cstheme="minorHAnsi"/>
          <w:b/>
          <w:sz w:val="20"/>
          <w:szCs w:val="20"/>
        </w:rPr>
        <w:t>TRUE SECURITIZADORA</w:t>
      </w:r>
      <w:r w:rsidRPr="002544DD">
        <w:rPr>
          <w:rFonts w:ascii="Trebuchet MS" w:hAnsi="Trebuchet MS" w:cstheme="minorHAnsi"/>
          <w:sz w:val="20"/>
          <w:szCs w:val="20"/>
        </w:rPr>
        <w:t xml:space="preserve"> </w:t>
      </w:r>
      <w:r w:rsidRPr="002544DD">
        <w:rPr>
          <w:rFonts w:ascii="Trebuchet MS" w:hAnsi="Trebuchet MS" w:cstheme="minorHAnsi"/>
          <w:b/>
          <w:bCs/>
          <w:sz w:val="20"/>
          <w:szCs w:val="20"/>
        </w:rPr>
        <w:t>S.A.</w:t>
      </w:r>
    </w:p>
    <w:p w14:paraId="4BD44877" w14:textId="77777777" w:rsidR="00E131A9" w:rsidRPr="002544DD" w:rsidRDefault="00E131A9" w:rsidP="00E131A9">
      <w:pPr>
        <w:spacing w:line="360" w:lineRule="auto"/>
        <w:contextualSpacing/>
        <w:jc w:val="both"/>
        <w:rPr>
          <w:rFonts w:ascii="Trebuchet MS" w:hAnsi="Trebuchet MS"/>
          <w:i/>
          <w:sz w:val="20"/>
          <w:szCs w:val="20"/>
        </w:rPr>
      </w:pPr>
    </w:p>
    <w:p w14:paraId="29ECC876" w14:textId="77777777" w:rsidR="00E131A9" w:rsidRPr="002544DD" w:rsidRDefault="00E131A9" w:rsidP="00E131A9">
      <w:pPr>
        <w:spacing w:line="360" w:lineRule="auto"/>
        <w:contextualSpacing/>
        <w:jc w:val="both"/>
        <w:rPr>
          <w:rFonts w:ascii="Trebuchet MS" w:hAnsi="Trebuchet MS"/>
          <w:i/>
          <w:sz w:val="20"/>
          <w:szCs w:val="20"/>
        </w:rPr>
      </w:pPr>
    </w:p>
    <w:tbl>
      <w:tblPr>
        <w:tblW w:w="8803" w:type="dxa"/>
        <w:tblLook w:val="01E0" w:firstRow="1" w:lastRow="1" w:firstColumn="1" w:lastColumn="1" w:noHBand="0" w:noVBand="0"/>
      </w:tblPr>
      <w:tblGrid>
        <w:gridCol w:w="4036"/>
        <w:gridCol w:w="854"/>
        <w:gridCol w:w="3913"/>
      </w:tblGrid>
      <w:tr w:rsidR="00E131A9" w:rsidRPr="002544DD" w14:paraId="33F9D542" w14:textId="77777777" w:rsidTr="0020347C">
        <w:trPr>
          <w:trHeight w:val="53"/>
        </w:trPr>
        <w:tc>
          <w:tcPr>
            <w:tcW w:w="4036" w:type="dxa"/>
            <w:tcBorders>
              <w:top w:val="single" w:sz="4" w:space="0" w:color="auto"/>
            </w:tcBorders>
            <w:shd w:val="clear" w:color="auto" w:fill="auto"/>
          </w:tcPr>
          <w:p w14:paraId="7BD3186D" w14:textId="77777777" w:rsidR="00E131A9" w:rsidRPr="002544DD" w:rsidRDefault="00E131A9" w:rsidP="0020347C">
            <w:pPr>
              <w:spacing w:line="360" w:lineRule="auto"/>
              <w:contextualSpacing/>
              <w:jc w:val="both"/>
              <w:rPr>
                <w:rFonts w:ascii="Trebuchet MS" w:hAnsi="Trebuchet MS"/>
                <w:i/>
                <w:iCs/>
                <w:sz w:val="20"/>
                <w:szCs w:val="20"/>
              </w:rPr>
            </w:pPr>
          </w:p>
        </w:tc>
        <w:tc>
          <w:tcPr>
            <w:tcW w:w="854" w:type="dxa"/>
            <w:shd w:val="clear" w:color="auto" w:fill="auto"/>
          </w:tcPr>
          <w:p w14:paraId="6C5D0B53" w14:textId="77777777" w:rsidR="00E131A9" w:rsidRPr="002544DD" w:rsidRDefault="00E131A9" w:rsidP="0020347C">
            <w:pPr>
              <w:spacing w:line="360" w:lineRule="auto"/>
              <w:contextualSpacing/>
              <w:jc w:val="both"/>
              <w:rPr>
                <w:rFonts w:ascii="Trebuchet MS" w:hAnsi="Trebuchet MS"/>
                <w:sz w:val="20"/>
                <w:szCs w:val="20"/>
              </w:rPr>
            </w:pPr>
          </w:p>
        </w:tc>
        <w:tc>
          <w:tcPr>
            <w:tcW w:w="3913" w:type="dxa"/>
            <w:tcBorders>
              <w:top w:val="single" w:sz="4" w:space="0" w:color="auto"/>
            </w:tcBorders>
            <w:shd w:val="clear" w:color="auto" w:fill="auto"/>
          </w:tcPr>
          <w:p w14:paraId="48886790" w14:textId="77777777" w:rsidR="00E131A9" w:rsidRPr="002544DD" w:rsidRDefault="00E131A9" w:rsidP="0020347C">
            <w:pPr>
              <w:spacing w:line="360" w:lineRule="auto"/>
              <w:contextualSpacing/>
              <w:jc w:val="both"/>
              <w:rPr>
                <w:rFonts w:ascii="Trebuchet MS" w:hAnsi="Trebuchet MS"/>
                <w:sz w:val="20"/>
                <w:szCs w:val="20"/>
              </w:rPr>
            </w:pPr>
          </w:p>
        </w:tc>
      </w:tr>
      <w:tr w:rsidR="00E131A9" w:rsidRPr="002544DD" w14:paraId="1D61895A" w14:textId="77777777" w:rsidTr="0020347C">
        <w:tc>
          <w:tcPr>
            <w:tcW w:w="4036" w:type="dxa"/>
            <w:shd w:val="clear" w:color="auto" w:fill="auto"/>
          </w:tcPr>
          <w:p w14:paraId="12770591" w14:textId="77777777" w:rsidR="00E131A9" w:rsidRPr="002544DD" w:rsidRDefault="00E131A9" w:rsidP="0020347C">
            <w:pPr>
              <w:spacing w:line="360" w:lineRule="auto"/>
              <w:contextualSpacing/>
              <w:jc w:val="both"/>
              <w:rPr>
                <w:rFonts w:ascii="Trebuchet MS" w:hAnsi="Trebuchet MS"/>
                <w:sz w:val="20"/>
                <w:szCs w:val="20"/>
              </w:rPr>
            </w:pPr>
          </w:p>
        </w:tc>
        <w:tc>
          <w:tcPr>
            <w:tcW w:w="854" w:type="dxa"/>
            <w:shd w:val="clear" w:color="auto" w:fill="auto"/>
          </w:tcPr>
          <w:p w14:paraId="7B1D552D" w14:textId="77777777" w:rsidR="00E131A9" w:rsidRPr="002544DD" w:rsidRDefault="00E131A9" w:rsidP="0020347C">
            <w:pPr>
              <w:spacing w:line="360" w:lineRule="auto"/>
              <w:contextualSpacing/>
              <w:jc w:val="both"/>
              <w:rPr>
                <w:rFonts w:ascii="Trebuchet MS" w:hAnsi="Trebuchet MS"/>
                <w:sz w:val="20"/>
                <w:szCs w:val="20"/>
              </w:rPr>
            </w:pPr>
          </w:p>
        </w:tc>
        <w:tc>
          <w:tcPr>
            <w:tcW w:w="3913" w:type="dxa"/>
            <w:shd w:val="clear" w:color="auto" w:fill="auto"/>
          </w:tcPr>
          <w:p w14:paraId="2F59A6D2" w14:textId="77777777" w:rsidR="00E131A9" w:rsidRPr="002544DD" w:rsidRDefault="00E131A9" w:rsidP="0020347C">
            <w:pPr>
              <w:spacing w:line="360" w:lineRule="auto"/>
              <w:contextualSpacing/>
              <w:jc w:val="both"/>
              <w:rPr>
                <w:rFonts w:ascii="Trebuchet MS" w:hAnsi="Trebuchet MS"/>
                <w:sz w:val="20"/>
                <w:szCs w:val="20"/>
              </w:rPr>
            </w:pPr>
          </w:p>
        </w:tc>
      </w:tr>
    </w:tbl>
    <w:p w14:paraId="41DF0AFA" w14:textId="77777777" w:rsidR="00E131A9" w:rsidRPr="002544DD" w:rsidRDefault="00E131A9" w:rsidP="00E131A9">
      <w:pPr>
        <w:spacing w:line="360" w:lineRule="auto"/>
        <w:jc w:val="both"/>
        <w:rPr>
          <w:rFonts w:ascii="Trebuchet MS" w:hAnsi="Trebuchet MS"/>
          <w:sz w:val="20"/>
          <w:szCs w:val="20"/>
        </w:rPr>
      </w:pPr>
    </w:p>
    <w:p w14:paraId="24B4E506" w14:textId="77777777" w:rsidR="00E131A9" w:rsidRPr="002544DD" w:rsidRDefault="00E131A9" w:rsidP="00E131A9">
      <w:pPr>
        <w:spacing w:line="360" w:lineRule="auto"/>
        <w:jc w:val="both"/>
        <w:rPr>
          <w:rFonts w:ascii="Trebuchet MS" w:hAnsi="Trebuchet MS" w:cs="Tahoma"/>
          <w:sz w:val="20"/>
          <w:szCs w:val="20"/>
          <w:highlight w:val="yellow"/>
        </w:rPr>
      </w:pPr>
    </w:p>
    <w:p w14:paraId="4AC2E69A" w14:textId="77777777" w:rsidR="00E131A9" w:rsidRPr="002544DD" w:rsidRDefault="00E131A9" w:rsidP="00E131A9">
      <w:pPr>
        <w:spacing w:line="360" w:lineRule="auto"/>
        <w:jc w:val="both"/>
        <w:rPr>
          <w:rFonts w:ascii="Trebuchet MS" w:hAnsi="Trebuchet MS" w:cs="Tahoma"/>
          <w:sz w:val="20"/>
          <w:szCs w:val="20"/>
          <w:highlight w:val="yellow"/>
        </w:rPr>
      </w:pPr>
    </w:p>
    <w:p w14:paraId="32159077" w14:textId="77777777" w:rsidR="00E131A9" w:rsidRPr="002544DD" w:rsidRDefault="00E131A9" w:rsidP="00E131A9">
      <w:pPr>
        <w:spacing w:line="360" w:lineRule="auto"/>
        <w:jc w:val="both"/>
        <w:rPr>
          <w:rFonts w:ascii="Trebuchet MS" w:hAnsi="Trebuchet MS" w:cs="Tahoma"/>
          <w:sz w:val="20"/>
          <w:szCs w:val="20"/>
          <w:highlight w:val="yellow"/>
        </w:rPr>
      </w:pPr>
    </w:p>
    <w:p w14:paraId="0053FC00" w14:textId="77777777" w:rsidR="00E131A9" w:rsidRPr="002544DD" w:rsidRDefault="00E131A9" w:rsidP="00E131A9">
      <w:pPr>
        <w:spacing w:line="360" w:lineRule="auto"/>
        <w:jc w:val="both"/>
        <w:rPr>
          <w:rFonts w:ascii="Trebuchet MS" w:hAnsi="Trebuchet MS" w:cs="Tahoma"/>
          <w:sz w:val="20"/>
          <w:szCs w:val="20"/>
          <w:highlight w:val="yellow"/>
        </w:rPr>
      </w:pPr>
    </w:p>
    <w:p w14:paraId="30F74C84" w14:textId="77777777" w:rsidR="00E131A9" w:rsidRPr="002544DD" w:rsidRDefault="00E131A9" w:rsidP="00E131A9">
      <w:pPr>
        <w:spacing w:line="360" w:lineRule="auto"/>
        <w:jc w:val="both"/>
        <w:rPr>
          <w:rFonts w:ascii="Trebuchet MS" w:hAnsi="Trebuchet MS" w:cs="Tahoma"/>
          <w:sz w:val="20"/>
          <w:szCs w:val="20"/>
          <w:highlight w:val="yellow"/>
        </w:rPr>
      </w:pPr>
    </w:p>
    <w:p w14:paraId="1A3F267E" w14:textId="77777777" w:rsidR="00E131A9" w:rsidRPr="002544DD" w:rsidRDefault="00E131A9" w:rsidP="00E131A9">
      <w:pPr>
        <w:autoSpaceDE/>
        <w:autoSpaceDN/>
        <w:adjustRightInd/>
        <w:spacing w:line="360" w:lineRule="auto"/>
        <w:jc w:val="both"/>
        <w:rPr>
          <w:rFonts w:ascii="Trebuchet MS" w:hAnsi="Trebuchet MS"/>
          <w:b/>
          <w:sz w:val="20"/>
          <w:szCs w:val="20"/>
          <w:u w:val="single"/>
        </w:rPr>
      </w:pPr>
    </w:p>
    <w:p w14:paraId="03B47D07" w14:textId="77777777" w:rsidR="00E131A9" w:rsidRPr="002544DD" w:rsidRDefault="00E131A9" w:rsidP="00E131A9">
      <w:pPr>
        <w:autoSpaceDE/>
        <w:autoSpaceDN/>
        <w:adjustRightInd/>
        <w:spacing w:line="360" w:lineRule="auto"/>
        <w:jc w:val="both"/>
        <w:rPr>
          <w:rFonts w:ascii="Trebuchet MS" w:hAnsi="Trebuchet MS"/>
          <w:b/>
          <w:sz w:val="20"/>
          <w:szCs w:val="20"/>
          <w:u w:val="single"/>
        </w:rPr>
      </w:pPr>
    </w:p>
    <w:p w14:paraId="671B0483" w14:textId="54060847"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lastRenderedPageBreak/>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1288F19B" w14:textId="77777777"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p>
    <w:p w14:paraId="2AA97CE2" w14:textId="77777777" w:rsidR="00E131A9" w:rsidRPr="002544DD" w:rsidRDefault="00E131A9" w:rsidP="00E131A9">
      <w:pPr>
        <w:autoSpaceDE/>
        <w:autoSpaceDN/>
        <w:adjustRightInd/>
        <w:spacing w:line="360" w:lineRule="auto"/>
        <w:jc w:val="center"/>
        <w:rPr>
          <w:rFonts w:ascii="Trebuchet MS" w:hAnsi="Trebuchet MS"/>
          <w:b/>
          <w:sz w:val="20"/>
          <w:szCs w:val="20"/>
          <w:u w:val="single"/>
        </w:rPr>
      </w:pPr>
      <w:r w:rsidRPr="002544DD">
        <w:rPr>
          <w:rFonts w:ascii="Trebuchet MS" w:hAnsi="Trebuchet MS"/>
          <w:b/>
          <w:sz w:val="20"/>
          <w:szCs w:val="20"/>
          <w:u w:val="single"/>
        </w:rPr>
        <w:t>ANEXO VIII</w:t>
      </w:r>
    </w:p>
    <w:p w14:paraId="4328BF12" w14:textId="77777777" w:rsidR="00E131A9" w:rsidRPr="002544DD" w:rsidRDefault="00E131A9" w:rsidP="00E131A9">
      <w:pPr>
        <w:autoSpaceDE/>
        <w:autoSpaceDN/>
        <w:adjustRightInd/>
        <w:spacing w:line="360" w:lineRule="auto"/>
        <w:jc w:val="both"/>
        <w:rPr>
          <w:rFonts w:ascii="Trebuchet MS" w:hAnsi="Trebuchet MS"/>
          <w:b/>
          <w:sz w:val="20"/>
          <w:szCs w:val="20"/>
          <w:u w:val="single"/>
        </w:rPr>
      </w:pPr>
      <w:r w:rsidRPr="002544DD">
        <w:rPr>
          <w:rFonts w:ascii="Trebuchet MS" w:hAnsi="Trebuchet MS"/>
          <w:b/>
          <w:sz w:val="20"/>
          <w:szCs w:val="20"/>
          <w:u w:val="single"/>
        </w:rPr>
        <w:t>MODELO DE CONTRATO DE CESSÃO FIDUCIÁRIA</w:t>
      </w:r>
    </w:p>
    <w:p w14:paraId="0D36EEA2" w14:textId="77777777" w:rsidR="00E131A9" w:rsidRPr="002544DD" w:rsidRDefault="00E131A9" w:rsidP="00E131A9">
      <w:pPr>
        <w:autoSpaceDE/>
        <w:autoSpaceDN/>
        <w:adjustRightInd/>
        <w:spacing w:line="360" w:lineRule="auto"/>
        <w:jc w:val="both"/>
        <w:rPr>
          <w:rFonts w:ascii="Trebuchet MS" w:hAnsi="Trebuchet MS"/>
          <w:b/>
          <w:sz w:val="20"/>
          <w:szCs w:val="20"/>
          <w:u w:val="single"/>
        </w:rPr>
      </w:pPr>
    </w:p>
    <w:p w14:paraId="0F6D6F35" w14:textId="77777777" w:rsidR="00E131A9" w:rsidRPr="002544DD" w:rsidRDefault="00E131A9" w:rsidP="00E131A9">
      <w:pPr>
        <w:tabs>
          <w:tab w:val="left" w:pos="2595"/>
          <w:tab w:val="center" w:pos="4419"/>
          <w:tab w:val="left" w:pos="7485"/>
        </w:tabs>
        <w:spacing w:line="360" w:lineRule="auto"/>
        <w:jc w:val="both"/>
        <w:rPr>
          <w:rFonts w:ascii="Trebuchet MS" w:hAnsi="Trebuchet MS"/>
          <w:b/>
          <w:bCs/>
          <w:sz w:val="20"/>
          <w:szCs w:val="20"/>
        </w:rPr>
      </w:pPr>
      <w:bookmarkStart w:id="181" w:name="_Hlk77526525"/>
      <w:r w:rsidRPr="002544DD">
        <w:rPr>
          <w:rFonts w:ascii="Trebuchet MS" w:hAnsi="Trebuchet MS"/>
          <w:b/>
          <w:bCs/>
          <w:sz w:val="20"/>
          <w:szCs w:val="20"/>
        </w:rPr>
        <w:t>INSTRUMENTO PARTICULAR DE CESSÃO FIDUCIÁRIA DE DIREITOS CREDITÓRIOS EM GARANTIA E OUTRAS AVENÇAS</w:t>
      </w:r>
    </w:p>
    <w:p w14:paraId="744FFA20" w14:textId="77777777" w:rsidR="00E131A9" w:rsidRPr="002544DD" w:rsidRDefault="00E131A9" w:rsidP="00E131A9">
      <w:pPr>
        <w:tabs>
          <w:tab w:val="left" w:pos="2595"/>
          <w:tab w:val="center" w:pos="4419"/>
          <w:tab w:val="left" w:pos="7485"/>
        </w:tabs>
        <w:spacing w:line="360" w:lineRule="auto"/>
        <w:jc w:val="both"/>
        <w:rPr>
          <w:rFonts w:ascii="Trebuchet MS" w:hAnsi="Trebuchet MS"/>
          <w:b/>
          <w:sz w:val="20"/>
          <w:szCs w:val="20"/>
        </w:rPr>
      </w:pPr>
    </w:p>
    <w:p w14:paraId="3B3B8E78" w14:textId="77777777" w:rsidR="00E131A9" w:rsidRPr="002544DD" w:rsidRDefault="00E131A9" w:rsidP="00E131A9">
      <w:pPr>
        <w:pStyle w:val="Ttulo2"/>
        <w:spacing w:before="0" w:after="0" w:line="360" w:lineRule="auto"/>
        <w:jc w:val="both"/>
        <w:rPr>
          <w:rFonts w:ascii="Trebuchet MS" w:hAnsi="Trebuchet MS"/>
          <w:i w:val="0"/>
          <w:sz w:val="20"/>
          <w:szCs w:val="20"/>
        </w:rPr>
      </w:pPr>
      <w:r w:rsidRPr="002544DD">
        <w:rPr>
          <w:rFonts w:ascii="Trebuchet MS" w:hAnsi="Trebuchet MS"/>
          <w:sz w:val="20"/>
          <w:szCs w:val="20"/>
        </w:rPr>
        <w:t>I – PARTES</w:t>
      </w:r>
    </w:p>
    <w:p w14:paraId="76D55A59" w14:textId="77777777" w:rsidR="00E131A9" w:rsidRPr="002544DD" w:rsidRDefault="00E131A9" w:rsidP="00E131A9">
      <w:pPr>
        <w:tabs>
          <w:tab w:val="left" w:pos="2595"/>
          <w:tab w:val="center" w:pos="4419"/>
          <w:tab w:val="left" w:pos="7485"/>
        </w:tabs>
        <w:spacing w:line="360" w:lineRule="auto"/>
        <w:jc w:val="both"/>
        <w:rPr>
          <w:rFonts w:ascii="Trebuchet MS" w:hAnsi="Trebuchet MS"/>
          <w:b/>
          <w:sz w:val="20"/>
          <w:szCs w:val="20"/>
        </w:rPr>
      </w:pPr>
    </w:p>
    <w:p w14:paraId="71F7F07B" w14:textId="77777777" w:rsidR="00E131A9" w:rsidRPr="002544DD" w:rsidRDefault="00E131A9" w:rsidP="00E131A9">
      <w:pPr>
        <w:spacing w:line="360" w:lineRule="auto"/>
        <w:jc w:val="both"/>
        <w:rPr>
          <w:rFonts w:ascii="Trebuchet MS" w:hAnsi="Trebuchet MS" w:cs="Tahoma"/>
          <w:sz w:val="20"/>
          <w:szCs w:val="20"/>
        </w:rPr>
      </w:pPr>
      <w:r w:rsidRPr="002544DD">
        <w:rPr>
          <w:rFonts w:ascii="Trebuchet MS" w:hAnsi="Trebuchet MS" w:cs="Tahoma"/>
          <w:sz w:val="20"/>
          <w:szCs w:val="20"/>
        </w:rPr>
        <w:t xml:space="preserve">Pelo presente instrumento particular </w:t>
      </w:r>
      <w:r w:rsidRPr="002544DD">
        <w:rPr>
          <w:rFonts w:ascii="Trebuchet MS" w:hAnsi="Trebuchet MS" w:cs="Arial"/>
          <w:sz w:val="20"/>
          <w:szCs w:val="20"/>
        </w:rPr>
        <w:t>(adiante designado simplesmente como "</w:t>
      </w:r>
      <w:r w:rsidRPr="002544DD">
        <w:rPr>
          <w:rFonts w:ascii="Trebuchet MS" w:hAnsi="Trebuchet MS" w:cs="Arial"/>
          <w:sz w:val="20"/>
          <w:szCs w:val="20"/>
          <w:u w:val="single"/>
        </w:rPr>
        <w:t>Contrato</w:t>
      </w:r>
      <w:r w:rsidRPr="002544DD">
        <w:rPr>
          <w:rFonts w:ascii="Trebuchet MS" w:hAnsi="Trebuchet MS" w:cs="Arial"/>
          <w:sz w:val="20"/>
          <w:szCs w:val="20"/>
        </w:rPr>
        <w:t>")</w:t>
      </w:r>
      <w:r w:rsidRPr="002544DD">
        <w:rPr>
          <w:rFonts w:ascii="Trebuchet MS" w:hAnsi="Trebuchet MS" w:cs="Tahoma"/>
          <w:sz w:val="20"/>
          <w:szCs w:val="20"/>
        </w:rPr>
        <w:t>, e na melhor forma de direito, as partes:</w:t>
      </w:r>
    </w:p>
    <w:p w14:paraId="4FD18B1B" w14:textId="77777777" w:rsidR="00E131A9" w:rsidRPr="002544DD" w:rsidRDefault="00E131A9" w:rsidP="00E131A9">
      <w:pPr>
        <w:spacing w:line="360" w:lineRule="auto"/>
        <w:jc w:val="both"/>
        <w:rPr>
          <w:rFonts w:ascii="Trebuchet MS" w:hAnsi="Trebuchet MS"/>
          <w:sz w:val="20"/>
          <w:szCs w:val="20"/>
        </w:rPr>
      </w:pPr>
    </w:p>
    <w:p w14:paraId="34D25E5B" w14:textId="77777777" w:rsidR="00E131A9" w:rsidRPr="002544DD" w:rsidRDefault="00E131A9" w:rsidP="00E131A9">
      <w:pPr>
        <w:keepLines/>
        <w:spacing w:line="360" w:lineRule="auto"/>
        <w:jc w:val="both"/>
        <w:rPr>
          <w:rFonts w:ascii="Trebuchet MS" w:hAnsi="Trebuchet MS"/>
          <w:sz w:val="20"/>
          <w:szCs w:val="20"/>
        </w:rPr>
      </w:pPr>
      <w:r w:rsidRPr="002544DD">
        <w:rPr>
          <w:rFonts w:ascii="Trebuchet MS" w:hAnsi="Trebuchet MS"/>
          <w:b/>
          <w:bCs/>
          <w:sz w:val="20"/>
          <w:szCs w:val="20"/>
        </w:rPr>
        <w:t>TURRIALBA EMPREENDIMENTO IMOBILIÁRIO LTDA.</w:t>
      </w:r>
      <w:r w:rsidRPr="002544DD">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2544DD">
        <w:rPr>
          <w:rFonts w:ascii="Trebuchet MS" w:hAnsi="Trebuchet MS" w:cs="Trebuchet MS"/>
          <w:sz w:val="20"/>
          <w:szCs w:val="20"/>
        </w:rPr>
        <w:t xml:space="preserve"> Cadastro Nacional da Pessoa Jurídica (“</w:t>
      </w:r>
      <w:r w:rsidRPr="002544DD">
        <w:rPr>
          <w:rFonts w:ascii="Trebuchet MS" w:hAnsi="Trebuchet MS" w:cs="Trebuchet MS"/>
          <w:sz w:val="20"/>
          <w:szCs w:val="20"/>
          <w:u w:val="single"/>
        </w:rPr>
        <w:t>CNPJ</w:t>
      </w:r>
      <w:r w:rsidRPr="002544DD">
        <w:rPr>
          <w:rFonts w:ascii="Trebuchet MS" w:hAnsi="Trebuchet MS" w:cs="Trebuchet MS"/>
          <w:sz w:val="20"/>
          <w:szCs w:val="20"/>
        </w:rPr>
        <w:t xml:space="preserve">”) sob o nº </w:t>
      </w:r>
      <w:r w:rsidRPr="002544DD">
        <w:rPr>
          <w:rFonts w:ascii="Trebuchet MS" w:hAnsi="Trebuchet MS"/>
          <w:sz w:val="20"/>
          <w:szCs w:val="20"/>
        </w:rPr>
        <w:t>41.115.026/0001-62</w:t>
      </w:r>
      <w:r w:rsidRPr="002544DD">
        <w:rPr>
          <w:rFonts w:ascii="Trebuchet MS" w:hAnsi="Trebuchet MS" w:cstheme="minorHAnsi"/>
          <w:sz w:val="20"/>
          <w:szCs w:val="20"/>
          <w:lang w:bidi="th-TH"/>
        </w:rPr>
        <w:t xml:space="preserve">, neste ato representado por </w:t>
      </w:r>
      <w:r w:rsidRPr="002544DD">
        <w:rPr>
          <w:rFonts w:ascii="Trebuchet MS" w:hAnsi="Trebuchet MS"/>
          <w:sz w:val="20"/>
          <w:szCs w:val="20"/>
        </w:rPr>
        <w:t xml:space="preserve">seus representantes legais devidamente constituídos na forma de seu contrato social </w:t>
      </w:r>
      <w:r w:rsidRPr="002544DD">
        <w:rPr>
          <w:rFonts w:ascii="Trebuchet MS" w:hAnsi="Trebuchet MS" w:cstheme="minorHAnsi"/>
          <w:sz w:val="20"/>
          <w:szCs w:val="20"/>
          <w:lang w:bidi="th-TH"/>
        </w:rPr>
        <w:t>(“</w:t>
      </w:r>
      <w:r w:rsidRPr="002544DD">
        <w:rPr>
          <w:rFonts w:ascii="Trebuchet MS" w:hAnsi="Trebuchet MS" w:cstheme="minorHAnsi"/>
          <w:sz w:val="20"/>
          <w:szCs w:val="20"/>
          <w:u w:val="single"/>
          <w:lang w:bidi="th-TH"/>
        </w:rPr>
        <w:t>Fiduciante</w:t>
      </w:r>
      <w:r w:rsidRPr="002544DD">
        <w:rPr>
          <w:rFonts w:ascii="Trebuchet MS" w:hAnsi="Trebuchet MS" w:cstheme="minorHAnsi"/>
          <w:sz w:val="20"/>
          <w:szCs w:val="20"/>
          <w:lang w:bidi="th-TH"/>
        </w:rPr>
        <w:t>”)</w:t>
      </w:r>
      <w:r w:rsidRPr="002544DD">
        <w:rPr>
          <w:rFonts w:ascii="Trebuchet MS" w:hAnsi="Trebuchet MS"/>
          <w:sz w:val="20"/>
          <w:szCs w:val="20"/>
        </w:rPr>
        <w:t>;</w:t>
      </w:r>
    </w:p>
    <w:p w14:paraId="057A90D8" w14:textId="77777777" w:rsidR="00E131A9" w:rsidRPr="002544DD" w:rsidRDefault="00E131A9" w:rsidP="00E131A9">
      <w:pPr>
        <w:spacing w:line="360" w:lineRule="auto"/>
        <w:jc w:val="both"/>
        <w:rPr>
          <w:rFonts w:ascii="Trebuchet MS" w:hAnsi="Trebuchet MS"/>
          <w:sz w:val="20"/>
          <w:szCs w:val="20"/>
        </w:rPr>
      </w:pPr>
    </w:p>
    <w:p w14:paraId="4A136265" w14:textId="77777777" w:rsidR="00E131A9" w:rsidRPr="002544DD" w:rsidRDefault="00E131A9" w:rsidP="00E131A9">
      <w:pPr>
        <w:keepNext/>
        <w:keepLines/>
        <w:spacing w:line="360" w:lineRule="auto"/>
        <w:mirrorIndents/>
        <w:jc w:val="both"/>
        <w:rPr>
          <w:rFonts w:ascii="Trebuchet MS" w:hAnsi="Trebuchet MS" w:cstheme="minorHAnsi"/>
          <w:sz w:val="20"/>
          <w:szCs w:val="20"/>
        </w:rPr>
      </w:pPr>
      <w:bookmarkStart w:id="182" w:name="_Hlk109888990"/>
      <w:r w:rsidRPr="002544DD">
        <w:rPr>
          <w:rFonts w:ascii="Trebuchet MS" w:hAnsi="Trebuchet MS" w:cs="Tahoma"/>
          <w:b/>
          <w:sz w:val="20"/>
          <w:szCs w:val="20"/>
        </w:rPr>
        <w:t>TRUE SECURITIZADORA S.A.</w:t>
      </w:r>
      <w:r w:rsidRPr="002544DD">
        <w:rPr>
          <w:rFonts w:ascii="Trebuchet MS" w:hAnsi="Trebuchet MS" w:cs="Tahoma"/>
          <w:sz w:val="20"/>
          <w:szCs w:val="20"/>
        </w:rPr>
        <w:t xml:space="preserve">, com registro de companhia </w:t>
      </w:r>
      <w:proofErr w:type="spellStart"/>
      <w:r w:rsidRPr="002544DD">
        <w:rPr>
          <w:rFonts w:ascii="Trebuchet MS" w:hAnsi="Trebuchet MS" w:cs="Tahoma"/>
          <w:sz w:val="20"/>
          <w:szCs w:val="20"/>
        </w:rPr>
        <w:t>Securitizadora</w:t>
      </w:r>
      <w:proofErr w:type="spellEnd"/>
      <w:r w:rsidRPr="002544DD">
        <w:rPr>
          <w:rFonts w:ascii="Trebuchet MS" w:hAnsi="Trebuchet MS" w:cs="Tahoma"/>
          <w:sz w:val="20"/>
          <w:szCs w:val="20"/>
        </w:rPr>
        <w:t xml:space="preserve"> perante a Comissão de Valores Mobiliários (“</w:t>
      </w:r>
      <w:r w:rsidRPr="002544DD">
        <w:rPr>
          <w:rFonts w:ascii="Trebuchet MS" w:hAnsi="Trebuchet MS" w:cs="Tahoma"/>
          <w:sz w:val="20"/>
          <w:szCs w:val="20"/>
          <w:u w:val="single"/>
        </w:rPr>
        <w:t>CVM</w:t>
      </w:r>
      <w:r w:rsidRPr="002544DD">
        <w:rPr>
          <w:rFonts w:ascii="Trebuchet MS" w:hAnsi="Trebuchet MS" w:cs="Tahoma"/>
          <w:sz w:val="20"/>
          <w:szCs w:val="20"/>
        </w:rPr>
        <w:t xml:space="preserve">”) sob número 663, com sede na cidade de São Paulo, Estado de São Paulo, na Avenida Santo Amaro, nº 48, 2º andar, conjunto 21 e 22, Vila Nova Conceição, CEP 04.506-000, inscrita no CNPJ sob o nº 12.130.744/0001-00, neste ato representada na forma de seu estatuto social </w:t>
      </w:r>
      <w:r w:rsidRPr="002544DD">
        <w:rPr>
          <w:rFonts w:ascii="Trebuchet MS" w:hAnsi="Trebuchet MS"/>
          <w:sz w:val="20"/>
          <w:szCs w:val="20"/>
        </w:rPr>
        <w:t>(“</w:t>
      </w:r>
      <w:r w:rsidRPr="002544DD">
        <w:rPr>
          <w:rFonts w:ascii="Trebuchet MS" w:hAnsi="Trebuchet MS"/>
          <w:sz w:val="20"/>
          <w:szCs w:val="20"/>
          <w:u w:val="single"/>
        </w:rPr>
        <w:t>Fiduciária</w:t>
      </w:r>
      <w:r w:rsidRPr="002544DD">
        <w:rPr>
          <w:rFonts w:ascii="Trebuchet MS" w:hAnsi="Trebuchet MS"/>
          <w:sz w:val="20"/>
          <w:szCs w:val="20"/>
        </w:rPr>
        <w:t>”)</w:t>
      </w:r>
      <w:bookmarkEnd w:id="182"/>
      <w:r w:rsidRPr="002544DD">
        <w:rPr>
          <w:rFonts w:ascii="Trebuchet MS" w:hAnsi="Trebuchet MS" w:cstheme="minorHAnsi"/>
          <w:sz w:val="20"/>
          <w:szCs w:val="20"/>
        </w:rPr>
        <w:t>.</w:t>
      </w:r>
    </w:p>
    <w:p w14:paraId="64B291CF" w14:textId="77777777" w:rsidR="00E131A9" w:rsidRPr="002544DD" w:rsidRDefault="00E131A9" w:rsidP="00E131A9">
      <w:pPr>
        <w:keepNext/>
        <w:keepLines/>
        <w:spacing w:line="360" w:lineRule="auto"/>
        <w:mirrorIndents/>
        <w:jc w:val="both"/>
        <w:rPr>
          <w:rFonts w:ascii="Trebuchet MS" w:hAnsi="Trebuchet MS"/>
          <w:b/>
          <w:sz w:val="20"/>
          <w:szCs w:val="20"/>
        </w:rPr>
      </w:pPr>
    </w:p>
    <w:p w14:paraId="3190993A" w14:textId="77777777" w:rsidR="00E131A9" w:rsidRPr="002544DD" w:rsidRDefault="00E131A9" w:rsidP="00E131A9">
      <w:pPr>
        <w:spacing w:line="360" w:lineRule="auto"/>
        <w:jc w:val="both"/>
        <w:rPr>
          <w:rFonts w:ascii="Trebuchet MS" w:hAnsi="Trebuchet MS" w:cs="Trebuchet MS"/>
          <w:sz w:val="20"/>
          <w:szCs w:val="20"/>
        </w:rPr>
      </w:pPr>
      <w:r w:rsidRPr="002544DD">
        <w:rPr>
          <w:rFonts w:ascii="Trebuchet MS" w:hAnsi="Trebuchet MS" w:cs="Trebuchet MS"/>
          <w:sz w:val="20"/>
          <w:szCs w:val="20"/>
        </w:rPr>
        <w:t>(a Fiduciante e a Fiduciária adiante designados como "</w:t>
      </w:r>
      <w:r w:rsidRPr="002544DD">
        <w:rPr>
          <w:rFonts w:ascii="Trebuchet MS" w:hAnsi="Trebuchet MS" w:cs="Trebuchet MS"/>
          <w:sz w:val="20"/>
          <w:szCs w:val="20"/>
          <w:u w:val="single"/>
        </w:rPr>
        <w:t>Partes</w:t>
      </w:r>
      <w:r w:rsidRPr="002544DD">
        <w:rPr>
          <w:rFonts w:ascii="Trebuchet MS" w:hAnsi="Trebuchet MS" w:cs="Trebuchet MS"/>
          <w:sz w:val="20"/>
          <w:szCs w:val="20"/>
        </w:rPr>
        <w:t>" e, isoladamente, como "</w:t>
      </w:r>
      <w:r w:rsidRPr="002544DD">
        <w:rPr>
          <w:rFonts w:ascii="Trebuchet MS" w:hAnsi="Trebuchet MS" w:cs="Trebuchet MS"/>
          <w:sz w:val="20"/>
          <w:szCs w:val="20"/>
          <w:u w:val="single"/>
        </w:rPr>
        <w:t>Parte</w:t>
      </w:r>
      <w:r w:rsidRPr="002544DD">
        <w:rPr>
          <w:rFonts w:ascii="Trebuchet MS" w:hAnsi="Trebuchet MS" w:cs="Trebuchet MS"/>
          <w:sz w:val="20"/>
          <w:szCs w:val="20"/>
        </w:rPr>
        <w:t>").</w:t>
      </w:r>
    </w:p>
    <w:p w14:paraId="1353168C" w14:textId="77777777" w:rsidR="00E131A9" w:rsidRPr="002544DD" w:rsidRDefault="00E131A9" w:rsidP="00E131A9">
      <w:pPr>
        <w:spacing w:line="360" w:lineRule="auto"/>
        <w:jc w:val="both"/>
        <w:rPr>
          <w:rFonts w:ascii="Trebuchet MS" w:hAnsi="Trebuchet MS" w:cs="Arial"/>
          <w:sz w:val="20"/>
          <w:szCs w:val="20"/>
        </w:rPr>
      </w:pPr>
    </w:p>
    <w:p w14:paraId="7594AF7B"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E ainda, como intervenientes anuentes:</w:t>
      </w:r>
    </w:p>
    <w:p w14:paraId="641CEB7B" w14:textId="77777777" w:rsidR="00E131A9" w:rsidRPr="002544DD" w:rsidRDefault="00E131A9" w:rsidP="00E131A9">
      <w:pPr>
        <w:spacing w:line="360" w:lineRule="auto"/>
        <w:jc w:val="both"/>
        <w:rPr>
          <w:rFonts w:ascii="Trebuchet MS" w:hAnsi="Trebuchet MS" w:cs="Arial"/>
          <w:sz w:val="20"/>
          <w:szCs w:val="20"/>
        </w:rPr>
      </w:pPr>
    </w:p>
    <w:p w14:paraId="4482B9CE"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P3BR MACUCO EMPREENDIMENTO IMOBILIÁRIO LTDA.</w:t>
      </w:r>
      <w:r w:rsidRPr="002544DD">
        <w:rPr>
          <w:rFonts w:ascii="Trebuchet MS" w:hAnsi="Trebuchet MS"/>
          <w:sz w:val="20"/>
          <w:szCs w:val="20"/>
        </w:rPr>
        <w:t xml:space="preserve">, sociedade empresária limitada com sede na cidade de São Paulo, estado de São Paulo, na Rua </w:t>
      </w:r>
      <w:proofErr w:type="spellStart"/>
      <w:r w:rsidRPr="002544DD">
        <w:rPr>
          <w:rFonts w:ascii="Trebuchet MS" w:hAnsi="Trebuchet MS"/>
          <w:sz w:val="20"/>
          <w:szCs w:val="20"/>
        </w:rPr>
        <w:t>Fidêncio</w:t>
      </w:r>
      <w:proofErr w:type="spellEnd"/>
      <w:r w:rsidRPr="002544DD">
        <w:rPr>
          <w:rFonts w:ascii="Trebuchet MS" w:hAnsi="Trebuchet MS"/>
          <w:sz w:val="20"/>
          <w:szCs w:val="20"/>
        </w:rPr>
        <w:t xml:space="preserve"> Ramos, nº 101, Sala 61 parte, Vila Olímpia, CEP 04551-010, inscrita no CNPJ sob o nº </w:t>
      </w:r>
      <w:r w:rsidRPr="002544DD">
        <w:rPr>
          <w:rFonts w:ascii="Trebuchet MS" w:hAnsi="Trebuchet MS" w:cs="Calibri"/>
          <w:sz w:val="20"/>
          <w:szCs w:val="20"/>
        </w:rPr>
        <w:t>50.027.802/0001-63</w:t>
      </w:r>
      <w:r w:rsidRPr="002544DD">
        <w:rPr>
          <w:rFonts w:ascii="Trebuchet MS" w:hAnsi="Trebuchet MS"/>
          <w:sz w:val="20"/>
          <w:szCs w:val="20"/>
        </w:rPr>
        <w:t>, neste ato representada na forma de seu contrato social (“</w:t>
      </w:r>
      <w:r w:rsidRPr="002544DD">
        <w:rPr>
          <w:rFonts w:ascii="Trebuchet MS" w:hAnsi="Trebuchet MS"/>
          <w:sz w:val="20"/>
          <w:szCs w:val="20"/>
          <w:u w:val="single"/>
        </w:rPr>
        <w:t>Emissora 1</w:t>
      </w:r>
      <w:r w:rsidRPr="002544DD">
        <w:rPr>
          <w:rFonts w:ascii="Trebuchet MS" w:hAnsi="Trebuchet MS"/>
          <w:sz w:val="20"/>
          <w:szCs w:val="20"/>
        </w:rPr>
        <w:t>”);</w:t>
      </w:r>
    </w:p>
    <w:p w14:paraId="661EF1CB" w14:textId="77777777" w:rsidR="00E131A9" w:rsidRPr="002544DD" w:rsidRDefault="00E131A9" w:rsidP="00E131A9">
      <w:pPr>
        <w:spacing w:line="360" w:lineRule="auto"/>
        <w:jc w:val="both"/>
        <w:rPr>
          <w:rFonts w:ascii="Trebuchet MS" w:hAnsi="Trebuchet MS"/>
          <w:sz w:val="20"/>
          <w:szCs w:val="20"/>
        </w:rPr>
      </w:pPr>
    </w:p>
    <w:p w14:paraId="4C2EF068"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TAMARINDO EMPREENDIMENTO IMOBILIÁRIO LTDA.</w:t>
      </w:r>
      <w:r w:rsidRPr="002544DD">
        <w:rPr>
          <w:rFonts w:ascii="Trebuchet MS" w:hAnsi="Trebuchet MS" w:cs="Calibri"/>
          <w:bCs/>
          <w:sz w:val="20"/>
          <w:szCs w:val="20"/>
        </w:rPr>
        <w:t xml:space="preserve">, sociedade empresária limitada, com sede </w:t>
      </w:r>
      <w:r w:rsidRPr="002544DD">
        <w:rPr>
          <w:rFonts w:ascii="Trebuchet MS" w:hAnsi="Trebuchet MS"/>
          <w:sz w:val="20"/>
          <w:szCs w:val="20"/>
        </w:rPr>
        <w:t>na cidade de São Paulo, estado de São Paulo, Avenida Presidente Juscelino Kubitschek, nº 360, 4º andar, sala 115, Vila Nova Conceição, CEP 04543-000, inscrita</w:t>
      </w:r>
      <w:r w:rsidRPr="002544DD">
        <w:rPr>
          <w:rFonts w:ascii="Trebuchet MS" w:hAnsi="Trebuchet MS" w:cs="Calibri"/>
          <w:bCs/>
          <w:sz w:val="20"/>
          <w:szCs w:val="20"/>
        </w:rPr>
        <w:t xml:space="preserve"> no CNPJ sob o nº </w:t>
      </w:r>
      <w:r w:rsidRPr="002544DD">
        <w:rPr>
          <w:rFonts w:ascii="Trebuchet MS" w:hAnsi="Trebuchet MS" w:cstheme="minorHAnsi"/>
          <w:smallCaps/>
          <w:sz w:val="20"/>
          <w:szCs w:val="20"/>
          <w:lang w:bidi="th-TH"/>
        </w:rPr>
        <w:t>42.708.379/0001-</w:t>
      </w:r>
      <w:r w:rsidRPr="002544DD">
        <w:rPr>
          <w:rFonts w:ascii="Trebuchet MS" w:hAnsi="Trebuchet MS" w:cstheme="minorHAnsi"/>
          <w:smallCaps/>
          <w:sz w:val="20"/>
          <w:szCs w:val="20"/>
          <w:lang w:bidi="th-TH"/>
        </w:rPr>
        <w:lastRenderedPageBreak/>
        <w:t>39</w:t>
      </w:r>
      <w:r w:rsidRPr="002544DD">
        <w:rPr>
          <w:rFonts w:ascii="Trebuchet MS" w:hAnsi="Trebuchet MS" w:cs="Calibri"/>
          <w:bCs/>
          <w:sz w:val="20"/>
          <w:szCs w:val="20"/>
        </w:rPr>
        <w:t>, neste ato representada na forma de seu contrato social</w:t>
      </w:r>
      <w:r w:rsidRPr="002544DD">
        <w:rPr>
          <w:rFonts w:ascii="Trebuchet MS" w:hAnsi="Trebuchet MS"/>
          <w:sz w:val="20"/>
          <w:szCs w:val="20"/>
        </w:rPr>
        <w:t xml:space="preserve"> (“</w:t>
      </w:r>
      <w:r w:rsidRPr="002544DD">
        <w:rPr>
          <w:rFonts w:ascii="Trebuchet MS" w:hAnsi="Trebuchet MS"/>
          <w:sz w:val="20"/>
          <w:szCs w:val="20"/>
          <w:u w:val="single"/>
        </w:rPr>
        <w:t>Emissora 2</w:t>
      </w:r>
      <w:r w:rsidRPr="002544DD">
        <w:rPr>
          <w:rFonts w:ascii="Trebuchet MS" w:hAnsi="Trebuchet MS"/>
          <w:sz w:val="20"/>
          <w:szCs w:val="20"/>
        </w:rPr>
        <w:t>” e que, quando em conjunto com a Emissora 1, as “</w:t>
      </w:r>
      <w:r w:rsidRPr="002544DD">
        <w:rPr>
          <w:rFonts w:ascii="Trebuchet MS" w:hAnsi="Trebuchet MS"/>
          <w:sz w:val="20"/>
          <w:szCs w:val="20"/>
          <w:u w:val="single"/>
        </w:rPr>
        <w:t>Emissoras</w:t>
      </w:r>
      <w:r w:rsidRPr="002544DD">
        <w:rPr>
          <w:rFonts w:ascii="Trebuchet MS" w:hAnsi="Trebuchet MS"/>
          <w:sz w:val="20"/>
          <w:szCs w:val="20"/>
        </w:rPr>
        <w:t>”); e</w:t>
      </w:r>
    </w:p>
    <w:p w14:paraId="3FC9A2B1" w14:textId="77777777" w:rsidR="00E131A9" w:rsidRPr="002544DD" w:rsidRDefault="00E131A9" w:rsidP="00E131A9">
      <w:pPr>
        <w:spacing w:line="360" w:lineRule="auto"/>
        <w:jc w:val="both"/>
        <w:rPr>
          <w:rFonts w:ascii="Trebuchet MS" w:hAnsi="Trebuchet MS"/>
          <w:sz w:val="20"/>
          <w:szCs w:val="20"/>
        </w:rPr>
      </w:pPr>
    </w:p>
    <w:p w14:paraId="35734322"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KALLAS ARKHES INCORPORAÇÕES E CONSTRUÇÕES LTDA.</w:t>
      </w:r>
      <w:r w:rsidRPr="002544DD">
        <w:rPr>
          <w:rFonts w:ascii="Trebuchet MS" w:hAnsi="Trebuchet MS"/>
          <w:sz w:val="20"/>
          <w:szCs w:val="20"/>
        </w:rPr>
        <w:t>, sociedade empresária limitada com sede na cidade de São Paulo, estado de São Paulo, na Rua João Lourenço, nº 432, sala 57, Vila Nova Conceição, CEP 04508-030, inscrita no CNPJ sob o nº 19.613.930/0001-49, neste ato representado por seus representantes legais devidamente constituídos na forma de seu contrato social (“</w:t>
      </w:r>
      <w:r w:rsidRPr="002544DD">
        <w:rPr>
          <w:rFonts w:ascii="Trebuchet MS" w:hAnsi="Trebuchet MS"/>
          <w:sz w:val="20"/>
          <w:szCs w:val="20"/>
          <w:u w:val="single"/>
        </w:rPr>
        <w:t>Kallas</w:t>
      </w:r>
      <w:r w:rsidRPr="002544DD">
        <w:rPr>
          <w:rFonts w:ascii="Trebuchet MS" w:hAnsi="Trebuchet MS"/>
          <w:sz w:val="20"/>
          <w:szCs w:val="20"/>
        </w:rPr>
        <w:t>”);</w:t>
      </w:r>
    </w:p>
    <w:p w14:paraId="21E3393C" w14:textId="77777777" w:rsidR="00E131A9" w:rsidRPr="002544DD" w:rsidRDefault="00E131A9" w:rsidP="00E131A9">
      <w:pPr>
        <w:spacing w:line="360" w:lineRule="auto"/>
        <w:jc w:val="both"/>
        <w:rPr>
          <w:rFonts w:ascii="Trebuchet MS" w:hAnsi="Trebuchet MS" w:cs="Arial"/>
          <w:sz w:val="20"/>
          <w:szCs w:val="20"/>
        </w:rPr>
      </w:pPr>
    </w:p>
    <w:p w14:paraId="25176A05" w14:textId="77777777" w:rsidR="00E131A9" w:rsidRPr="002544DD" w:rsidRDefault="00E131A9" w:rsidP="00E131A9">
      <w:pPr>
        <w:pStyle w:val="Ttulo2"/>
        <w:spacing w:before="0" w:after="0" w:line="360" w:lineRule="auto"/>
        <w:jc w:val="both"/>
        <w:rPr>
          <w:rFonts w:ascii="Trebuchet MS" w:hAnsi="Trebuchet MS"/>
          <w:i w:val="0"/>
          <w:sz w:val="20"/>
          <w:szCs w:val="20"/>
        </w:rPr>
      </w:pPr>
      <w:r w:rsidRPr="002544DD">
        <w:rPr>
          <w:rFonts w:ascii="Trebuchet MS" w:hAnsi="Trebuchet MS"/>
          <w:sz w:val="20"/>
          <w:szCs w:val="20"/>
        </w:rPr>
        <w:t>II – CONSIDERAÇÕES PRELIMINARES:</w:t>
      </w:r>
    </w:p>
    <w:p w14:paraId="0E4B16A3" w14:textId="77777777" w:rsidR="00E131A9" w:rsidRPr="002544DD" w:rsidRDefault="00E131A9" w:rsidP="00E131A9">
      <w:pPr>
        <w:keepNext/>
        <w:keepLines/>
        <w:spacing w:line="360" w:lineRule="auto"/>
        <w:mirrorIndents/>
        <w:jc w:val="both"/>
        <w:rPr>
          <w:rFonts w:ascii="Trebuchet MS" w:hAnsi="Trebuchet MS"/>
          <w:sz w:val="20"/>
          <w:szCs w:val="20"/>
        </w:rPr>
      </w:pPr>
    </w:p>
    <w:p w14:paraId="71B0365D"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Calibri"/>
          <w:bCs/>
          <w:sz w:val="20"/>
          <w:szCs w:val="20"/>
        </w:rPr>
      </w:pPr>
      <w:bookmarkStart w:id="183" w:name="_Ref335214260"/>
      <w:bookmarkStart w:id="184" w:name="_Toc404718096"/>
      <w:bookmarkEnd w:id="181"/>
      <w:r w:rsidRPr="002544DD">
        <w:rPr>
          <w:rFonts w:ascii="Trebuchet MS" w:hAnsi="Trebuchet MS"/>
          <w:sz w:val="20"/>
          <w:szCs w:val="20"/>
        </w:rPr>
        <w:t xml:space="preserve">a Emissora 1 emitiu </w:t>
      </w:r>
      <w:r w:rsidRPr="002544DD">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ª (Primeira) Emissão de Nota Comercial, em Série Única, para Colocação Privada, da P3BR Macuco Empreendimento Imobiliário Ltda.</w:t>
      </w:r>
      <w:r w:rsidRPr="002544DD">
        <w:rPr>
          <w:rFonts w:ascii="Trebuchet MS" w:hAnsi="Trebuchet MS" w:cstheme="minorHAnsi"/>
          <w:sz w:val="20"/>
          <w:szCs w:val="20"/>
          <w:lang w:bidi="th-TH"/>
        </w:rPr>
        <w:t>”</w:t>
      </w:r>
      <w:r w:rsidRPr="002544DD">
        <w:rPr>
          <w:rFonts w:ascii="Trebuchet MS" w:hAnsi="Trebuchet MS" w:cs="Calibri"/>
          <w:bCs/>
          <w:sz w:val="20"/>
          <w:szCs w:val="20"/>
        </w:rPr>
        <w:t xml:space="preserve">, celebrado entre a Fiduciária, a Kallas, a Fiduciante, as Emissoras e o </w:t>
      </w:r>
      <w:r w:rsidRPr="002544DD">
        <w:rPr>
          <w:rFonts w:ascii="Trebuchet MS" w:hAnsi="Trebuchet MS" w:cstheme="minorHAnsi"/>
          <w:b/>
          <w:sz w:val="20"/>
          <w:szCs w:val="20"/>
          <w:lang w:val="x-none"/>
        </w:rPr>
        <w:t>ABRÃO MUSZKAT</w:t>
      </w:r>
      <w:r w:rsidRPr="002544DD">
        <w:rPr>
          <w:rFonts w:ascii="Trebuchet MS" w:hAnsi="Trebuchet MS" w:cstheme="minorHAnsi"/>
          <w:sz w:val="20"/>
          <w:szCs w:val="20"/>
        </w:rPr>
        <w:t xml:space="preserve">, </w:t>
      </w:r>
      <w:r w:rsidRPr="002544DD">
        <w:rPr>
          <w:rFonts w:ascii="Trebuchet MS" w:hAnsi="Trebuchet MS"/>
          <w:sz w:val="20"/>
          <w:szCs w:val="20"/>
        </w:rPr>
        <w:t xml:space="preserve">brasileiro, empresário, </w:t>
      </w:r>
      <w:r w:rsidRPr="002544DD">
        <w:rPr>
          <w:rFonts w:ascii="Trebuchet MS" w:hAnsi="Trebuchet MS"/>
          <w:sz w:val="20"/>
          <w:szCs w:val="20"/>
          <w:shd w:val="clear" w:color="auto" w:fill="FFFFFF"/>
        </w:rPr>
        <w:t xml:space="preserve">portador da Cédula de Identidade RG nº </w:t>
      </w:r>
      <w:r w:rsidRPr="002544DD">
        <w:rPr>
          <w:rFonts w:ascii="Trebuchet MS" w:hAnsi="Trebuchet MS" w:cstheme="minorHAnsi"/>
          <w:smallCaps/>
          <w:sz w:val="20"/>
          <w:szCs w:val="20"/>
          <w:lang w:bidi="th-TH"/>
        </w:rPr>
        <w:t>2.935.505-9</w:t>
      </w:r>
      <w:r w:rsidRPr="002544DD">
        <w:rPr>
          <w:rFonts w:ascii="Trebuchet MS" w:hAnsi="Trebuchet MS"/>
          <w:sz w:val="20"/>
          <w:szCs w:val="20"/>
        </w:rPr>
        <w:t xml:space="preserve"> SSP/SP</w:t>
      </w:r>
      <w:r w:rsidRPr="002544DD">
        <w:rPr>
          <w:rFonts w:ascii="Trebuchet MS" w:hAnsi="Trebuchet MS"/>
          <w:sz w:val="20"/>
          <w:szCs w:val="20"/>
          <w:shd w:val="clear" w:color="auto" w:fill="FFFFFF"/>
        </w:rPr>
        <w:t>, inscrito no Cadastro de Pessoa Física do Ministério da Economia (“</w:t>
      </w:r>
      <w:r w:rsidRPr="002544DD">
        <w:rPr>
          <w:rFonts w:ascii="Trebuchet MS" w:hAnsi="Trebuchet MS"/>
          <w:sz w:val="20"/>
          <w:szCs w:val="20"/>
          <w:u w:val="single"/>
          <w:shd w:val="clear" w:color="auto" w:fill="FFFFFF"/>
        </w:rPr>
        <w:t>CPF</w:t>
      </w:r>
      <w:r w:rsidRPr="002544DD">
        <w:rPr>
          <w:rFonts w:ascii="Trebuchet MS" w:hAnsi="Trebuchet MS"/>
          <w:sz w:val="20"/>
          <w:szCs w:val="20"/>
          <w:shd w:val="clear" w:color="auto" w:fill="FFFFFF"/>
        </w:rPr>
        <w:t xml:space="preserve">”) sob o nº </w:t>
      </w:r>
      <w:r w:rsidRPr="002544DD">
        <w:rPr>
          <w:rFonts w:ascii="Trebuchet MS" w:hAnsi="Trebuchet MS" w:cstheme="minorHAnsi"/>
          <w:smallCaps/>
          <w:sz w:val="20"/>
          <w:szCs w:val="20"/>
          <w:lang w:bidi="th-TH"/>
        </w:rPr>
        <w:t>030.899.598-87</w:t>
      </w:r>
      <w:r w:rsidRPr="002544DD">
        <w:rPr>
          <w:rFonts w:ascii="Trebuchet MS" w:hAnsi="Trebuchet MS"/>
          <w:sz w:val="20"/>
          <w:szCs w:val="20"/>
          <w:shd w:val="clear" w:color="auto" w:fill="FFFFFF"/>
        </w:rPr>
        <w:t>, casado sob o regime de separação completa de bens</w:t>
      </w:r>
      <w:r w:rsidRPr="002544DD">
        <w:rPr>
          <w:rFonts w:ascii="Trebuchet MS" w:hAnsi="Trebuchet MS"/>
          <w:sz w:val="20"/>
          <w:szCs w:val="20"/>
        </w:rPr>
        <w:t xml:space="preserve"> </w:t>
      </w:r>
      <w:r w:rsidRPr="002544DD">
        <w:rPr>
          <w:rFonts w:ascii="Trebuchet MS" w:hAnsi="Trebuchet MS" w:cs="Calibri"/>
          <w:bCs/>
          <w:sz w:val="20"/>
          <w:szCs w:val="20"/>
        </w:rPr>
        <w:t>(“</w:t>
      </w:r>
      <w:r w:rsidRPr="002544DD">
        <w:rPr>
          <w:rFonts w:ascii="Trebuchet MS" w:hAnsi="Trebuchet MS" w:cs="Calibri"/>
          <w:bCs/>
          <w:sz w:val="20"/>
          <w:szCs w:val="20"/>
          <w:u w:val="single"/>
        </w:rPr>
        <w:t>Nota Comercial 1</w:t>
      </w:r>
      <w:r w:rsidRPr="002544DD">
        <w:rPr>
          <w:rFonts w:ascii="Trebuchet MS" w:hAnsi="Trebuchet MS" w:cs="Calibri"/>
          <w:bCs/>
          <w:sz w:val="20"/>
          <w:szCs w:val="20"/>
        </w:rPr>
        <w:t>”, “</w:t>
      </w:r>
      <w:r w:rsidRPr="002544DD">
        <w:rPr>
          <w:rFonts w:ascii="Trebuchet MS" w:hAnsi="Trebuchet MS" w:cs="Calibri"/>
          <w:bCs/>
          <w:sz w:val="20"/>
          <w:szCs w:val="20"/>
          <w:u w:val="single"/>
        </w:rPr>
        <w:t>Escritura de Emissão Nota Comercial 1</w:t>
      </w:r>
      <w:r w:rsidRPr="002544DD">
        <w:rPr>
          <w:rFonts w:ascii="Trebuchet MS" w:hAnsi="Trebuchet MS" w:cs="Calibri"/>
          <w:bCs/>
          <w:sz w:val="20"/>
          <w:szCs w:val="20"/>
        </w:rPr>
        <w:t>” e “</w:t>
      </w:r>
      <w:r w:rsidRPr="002544DD">
        <w:rPr>
          <w:rFonts w:ascii="Trebuchet MS" w:hAnsi="Trebuchet MS" w:cs="Calibri"/>
          <w:bCs/>
          <w:sz w:val="20"/>
          <w:szCs w:val="20"/>
          <w:u w:val="single"/>
        </w:rPr>
        <w:t>Abrão</w:t>
      </w:r>
      <w:r w:rsidRPr="002544DD">
        <w:rPr>
          <w:rFonts w:ascii="Trebuchet MS" w:hAnsi="Trebuchet MS" w:cs="Calibri"/>
          <w:bCs/>
          <w:sz w:val="20"/>
          <w:szCs w:val="20"/>
        </w:rPr>
        <w:t xml:space="preserve">”, respectivamente); </w:t>
      </w:r>
    </w:p>
    <w:p w14:paraId="1022951C" w14:textId="77777777" w:rsidR="00E131A9" w:rsidRPr="002544DD" w:rsidRDefault="00E131A9" w:rsidP="00E131A9">
      <w:pPr>
        <w:widowControl w:val="0"/>
        <w:spacing w:line="360" w:lineRule="auto"/>
        <w:jc w:val="both"/>
        <w:rPr>
          <w:rFonts w:ascii="Trebuchet MS" w:hAnsi="Trebuchet MS" w:cs="Calibri"/>
          <w:bCs/>
          <w:sz w:val="20"/>
          <w:szCs w:val="20"/>
        </w:rPr>
      </w:pPr>
    </w:p>
    <w:p w14:paraId="19BF0873"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ahoma"/>
          <w:sz w:val="20"/>
          <w:szCs w:val="20"/>
        </w:rPr>
      </w:pPr>
      <w:r w:rsidRPr="002544DD">
        <w:rPr>
          <w:rFonts w:ascii="Trebuchet MS" w:hAnsi="Trebuchet MS"/>
          <w:sz w:val="20"/>
          <w:szCs w:val="20"/>
        </w:rPr>
        <w:t>a Emissora 2 emitiu</w:t>
      </w:r>
      <w:r w:rsidRPr="002544DD">
        <w:rPr>
          <w:rFonts w:ascii="Trebuchet MS" w:eastAsia="Arial Unicode MS" w:hAnsi="Trebuchet MS"/>
          <w:w w:val="0"/>
          <w:sz w:val="20"/>
          <w:szCs w:val="20"/>
        </w:rPr>
        <w:t xml:space="preserve"> 26.667 (vinte e seis mil e seiscentos e sessenta e sete) notas comerciais as quais foram</w:t>
      </w:r>
      <w:r w:rsidRPr="002544DD" w:rsidDel="00D5187E">
        <w:rPr>
          <w:rFonts w:ascii="Trebuchet MS" w:eastAsia="Arial Unicode MS" w:hAnsi="Trebuchet MS"/>
          <w:w w:val="0"/>
          <w:sz w:val="20"/>
          <w:szCs w:val="20"/>
        </w:rPr>
        <w:t xml:space="preserve"> </w:t>
      </w:r>
      <w:r w:rsidRPr="002544DD">
        <w:rPr>
          <w:rFonts w:ascii="Trebuchet MS" w:eastAsia="Arial Unicode MS" w:hAnsi="Trebuchet MS"/>
          <w:w w:val="0"/>
          <w:sz w:val="20"/>
          <w:szCs w:val="20"/>
        </w:rPr>
        <w:t xml:space="preserve">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de Nota Comercial, em Série Única, para Colocação Privada, da </w:t>
      </w:r>
      <w:r w:rsidRPr="002544DD">
        <w:rPr>
          <w:rFonts w:ascii="Trebuchet MS" w:hAnsi="Trebuchet MS"/>
          <w:i/>
          <w:iCs/>
          <w:sz w:val="20"/>
          <w:szCs w:val="20"/>
        </w:rPr>
        <w:t>Tamarindo Empreendimento Imobiliário Ltda.</w:t>
      </w:r>
      <w:r w:rsidRPr="002544DD">
        <w:rPr>
          <w:rFonts w:ascii="Trebuchet MS" w:hAnsi="Trebuchet MS" w:cstheme="minorHAnsi"/>
          <w:sz w:val="20"/>
          <w:szCs w:val="20"/>
          <w:lang w:bidi="th-TH"/>
        </w:rPr>
        <w:t>”</w:t>
      </w:r>
      <w:r w:rsidRPr="002544DD">
        <w:rPr>
          <w:rFonts w:ascii="Trebuchet MS" w:hAnsi="Trebuchet MS" w:cs="Calibri"/>
          <w:b/>
          <w:bCs/>
          <w:sz w:val="20"/>
          <w:szCs w:val="20"/>
        </w:rPr>
        <w:t xml:space="preserve">, </w:t>
      </w:r>
      <w:r w:rsidRPr="002544DD">
        <w:rPr>
          <w:rFonts w:ascii="Trebuchet MS" w:hAnsi="Trebuchet MS" w:cs="Calibri"/>
          <w:bCs/>
          <w:sz w:val="20"/>
          <w:szCs w:val="20"/>
        </w:rPr>
        <w:t xml:space="preserve">celebrado entre a Fiduciária, a Kallas, Fiduciante, as Emissoras e o </w:t>
      </w:r>
      <w:r w:rsidRPr="002544DD">
        <w:rPr>
          <w:rFonts w:ascii="Trebuchet MS" w:hAnsi="Trebuchet MS" w:cstheme="minorHAnsi"/>
          <w:sz w:val="20"/>
          <w:szCs w:val="20"/>
        </w:rPr>
        <w:t>Abrão</w:t>
      </w:r>
      <w:r w:rsidRPr="002544DD">
        <w:rPr>
          <w:rFonts w:ascii="Trebuchet MS" w:hAnsi="Trebuchet MS" w:cs="Calibri"/>
          <w:bCs/>
          <w:sz w:val="20"/>
          <w:szCs w:val="20"/>
        </w:rPr>
        <w:t xml:space="preserve"> (“</w:t>
      </w:r>
      <w:r w:rsidRPr="002544DD">
        <w:rPr>
          <w:rFonts w:ascii="Trebuchet MS" w:hAnsi="Trebuchet MS" w:cs="Calibri"/>
          <w:bCs/>
          <w:sz w:val="20"/>
          <w:szCs w:val="20"/>
          <w:u w:val="single"/>
        </w:rPr>
        <w:t>Nota Comercial 2</w:t>
      </w:r>
      <w:r w:rsidRPr="002544DD">
        <w:rPr>
          <w:rFonts w:ascii="Trebuchet MS" w:hAnsi="Trebuchet MS" w:cs="Calibri"/>
          <w:bCs/>
          <w:sz w:val="20"/>
          <w:szCs w:val="20"/>
        </w:rPr>
        <w:t>” e “</w:t>
      </w:r>
      <w:r w:rsidRPr="002544DD">
        <w:rPr>
          <w:rFonts w:ascii="Trebuchet MS" w:hAnsi="Trebuchet MS" w:cs="Calibri"/>
          <w:bCs/>
          <w:sz w:val="20"/>
          <w:szCs w:val="20"/>
          <w:u w:val="single"/>
        </w:rPr>
        <w:t>Escritura de Emissão Nota Comercial 2</w:t>
      </w:r>
      <w:r w:rsidRPr="002544DD">
        <w:rPr>
          <w:rFonts w:ascii="Trebuchet MS" w:hAnsi="Trebuchet MS" w:cs="Calibri"/>
          <w:bCs/>
          <w:sz w:val="20"/>
          <w:szCs w:val="20"/>
        </w:rPr>
        <w:t>”, quando em conjunto com a Escritura de Emissão Nota Comercial 1, as “</w:t>
      </w:r>
      <w:r w:rsidRPr="002544DD">
        <w:rPr>
          <w:rFonts w:ascii="Trebuchet MS" w:hAnsi="Trebuchet MS" w:cs="Calibri"/>
          <w:bCs/>
          <w:sz w:val="20"/>
          <w:szCs w:val="20"/>
          <w:u w:val="single"/>
        </w:rPr>
        <w:t>Escrituras de Emissão Notas Comerciais</w:t>
      </w:r>
      <w:r w:rsidRPr="002544DD">
        <w:rPr>
          <w:rFonts w:ascii="Trebuchet MS" w:hAnsi="Trebuchet MS" w:cs="Calibri"/>
          <w:bCs/>
          <w:sz w:val="20"/>
          <w:szCs w:val="20"/>
        </w:rPr>
        <w:t>”, respectivamente)</w:t>
      </w:r>
      <w:r w:rsidRPr="002544DD">
        <w:rPr>
          <w:rFonts w:ascii="Trebuchet MS" w:hAnsi="Trebuchet MS" w:cs="Tahoma"/>
          <w:sz w:val="20"/>
          <w:szCs w:val="20"/>
        </w:rPr>
        <w:t>;</w:t>
      </w:r>
    </w:p>
    <w:p w14:paraId="50B3DCDF" w14:textId="77777777" w:rsidR="00E131A9" w:rsidRPr="002544DD" w:rsidRDefault="00E131A9" w:rsidP="00E131A9">
      <w:pPr>
        <w:pStyle w:val="PargrafodaLista"/>
        <w:widowControl w:val="0"/>
        <w:tabs>
          <w:tab w:val="left" w:pos="567"/>
        </w:tabs>
        <w:spacing w:line="360" w:lineRule="auto"/>
        <w:jc w:val="both"/>
        <w:rPr>
          <w:rFonts w:ascii="Trebuchet MS" w:hAnsi="Trebuchet MS" w:cs="Tahoma"/>
          <w:sz w:val="20"/>
          <w:szCs w:val="20"/>
        </w:rPr>
      </w:pPr>
    </w:p>
    <w:p w14:paraId="1F2D4097"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ahoma"/>
          <w:sz w:val="20"/>
          <w:szCs w:val="20"/>
        </w:rPr>
      </w:pPr>
      <w:r w:rsidRPr="002544DD">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2544DD">
        <w:rPr>
          <w:rFonts w:ascii="Trebuchet MS" w:eastAsia="Arial Unicode MS" w:hAnsi="Trebuchet MS"/>
          <w:w w:val="0"/>
          <w:sz w:val="20"/>
          <w:szCs w:val="20"/>
          <w:u w:val="single"/>
        </w:rPr>
        <w:t>Créditos Imobiliários</w:t>
      </w:r>
      <w:r w:rsidRPr="002544DD">
        <w:rPr>
          <w:rFonts w:ascii="Trebuchet MS" w:eastAsia="Arial Unicode MS" w:hAnsi="Trebuchet MS"/>
          <w:w w:val="0"/>
          <w:sz w:val="20"/>
          <w:szCs w:val="20"/>
        </w:rPr>
        <w:t>")</w:t>
      </w:r>
      <w:r w:rsidRPr="002544DD">
        <w:rPr>
          <w:rFonts w:ascii="Trebuchet MS" w:hAnsi="Trebuchet MS" w:cs="Tahoma"/>
          <w:sz w:val="20"/>
          <w:szCs w:val="20"/>
        </w:rPr>
        <w:t>;</w:t>
      </w:r>
    </w:p>
    <w:p w14:paraId="261391B6" w14:textId="77777777" w:rsidR="00E131A9" w:rsidRPr="002544DD" w:rsidRDefault="00E131A9" w:rsidP="00E131A9">
      <w:pPr>
        <w:pStyle w:val="PargrafodaLista"/>
        <w:widowControl w:val="0"/>
        <w:tabs>
          <w:tab w:val="left" w:pos="567"/>
        </w:tabs>
        <w:spacing w:line="360" w:lineRule="auto"/>
        <w:jc w:val="both"/>
        <w:rPr>
          <w:rFonts w:ascii="Trebuchet MS" w:hAnsi="Trebuchet MS" w:cs="Tahoma"/>
          <w:sz w:val="20"/>
          <w:szCs w:val="20"/>
        </w:rPr>
      </w:pPr>
    </w:p>
    <w:p w14:paraId="57C9B713"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snapToGrid w:val="0"/>
          <w:sz w:val="20"/>
          <w:szCs w:val="20"/>
        </w:rPr>
        <w:t xml:space="preserve">a </w:t>
      </w:r>
      <w:r w:rsidRPr="002544DD">
        <w:rPr>
          <w:rFonts w:ascii="Trebuchet MS" w:eastAsia="Arial Unicode MS" w:hAnsi="Trebuchet MS"/>
          <w:w w:val="0"/>
          <w:sz w:val="20"/>
          <w:szCs w:val="20"/>
        </w:rPr>
        <w:t>Fiduciária</w:t>
      </w:r>
      <w:r w:rsidRPr="002544DD">
        <w:rPr>
          <w:rFonts w:ascii="Trebuchet MS" w:hAnsi="Trebuchet MS"/>
          <w:snapToGrid w:val="0"/>
          <w:sz w:val="20"/>
          <w:szCs w:val="20"/>
        </w:rPr>
        <w:t xml:space="preserve"> é uma companhia </w:t>
      </w:r>
      <w:proofErr w:type="spellStart"/>
      <w:r w:rsidRPr="002544DD">
        <w:rPr>
          <w:rFonts w:ascii="Trebuchet MS" w:hAnsi="Trebuchet MS"/>
          <w:snapToGrid w:val="0"/>
          <w:sz w:val="20"/>
          <w:szCs w:val="20"/>
        </w:rPr>
        <w:t>securitizadora</w:t>
      </w:r>
      <w:proofErr w:type="spellEnd"/>
      <w:r w:rsidRPr="002544DD">
        <w:rPr>
          <w:rFonts w:ascii="Trebuchet MS" w:hAnsi="Trebuchet MS"/>
          <w:snapToGrid w:val="0"/>
          <w:sz w:val="20"/>
          <w:szCs w:val="20"/>
        </w:rPr>
        <w:t xml:space="preserve"> devidamente registrada perante a CVM perante a categoria S1, nos termos da </w:t>
      </w:r>
      <w:r w:rsidRPr="002544DD">
        <w:rPr>
          <w:rFonts w:ascii="Trebuchet MS" w:hAnsi="Trebuchet MS" w:cs="Arial"/>
          <w:sz w:val="20"/>
          <w:szCs w:val="20"/>
        </w:rPr>
        <w:t>Resolução CVM n° 60, de 23 de dezembro de 2021, conforme em vigor ("</w:t>
      </w:r>
      <w:r w:rsidRPr="002544DD">
        <w:rPr>
          <w:rFonts w:ascii="Trebuchet MS" w:hAnsi="Trebuchet MS" w:cs="Arial"/>
          <w:sz w:val="20"/>
          <w:szCs w:val="20"/>
          <w:u w:val="single"/>
        </w:rPr>
        <w:t>Resolução CVM nº 60</w:t>
      </w:r>
      <w:r w:rsidRPr="002544DD">
        <w:rPr>
          <w:rFonts w:ascii="Trebuchet MS" w:hAnsi="Trebuchet MS" w:cs="Arial"/>
          <w:sz w:val="20"/>
          <w:szCs w:val="20"/>
        </w:rPr>
        <w:t>")</w:t>
      </w:r>
      <w:r w:rsidRPr="002544DD">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2544DD">
        <w:rPr>
          <w:rFonts w:ascii="Trebuchet MS" w:hAnsi="Trebuchet MS"/>
          <w:snapToGrid w:val="0"/>
          <w:sz w:val="20"/>
          <w:szCs w:val="20"/>
          <w:u w:val="single"/>
        </w:rPr>
        <w:t>Lei nº 14.430</w:t>
      </w:r>
      <w:r w:rsidRPr="002544DD">
        <w:rPr>
          <w:rFonts w:ascii="Trebuchet MS" w:hAnsi="Trebuchet MS"/>
          <w:snapToGrid w:val="0"/>
          <w:sz w:val="20"/>
          <w:szCs w:val="20"/>
        </w:rPr>
        <w:t>”)</w:t>
      </w:r>
      <w:r w:rsidRPr="002544DD">
        <w:rPr>
          <w:rFonts w:ascii="Trebuchet MS" w:hAnsi="Trebuchet MS" w:cstheme="minorHAnsi"/>
          <w:sz w:val="20"/>
          <w:szCs w:val="20"/>
        </w:rPr>
        <w:t>;</w:t>
      </w:r>
    </w:p>
    <w:p w14:paraId="70814A70"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2B11922A"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lastRenderedPageBreak/>
        <w:t>a Fiduciária vinculou os Créditos Imobiliários aos certificados de recebíveis imobiliários de sua emissão, nos termos do “</w:t>
      </w:r>
      <w:r w:rsidRPr="002544DD">
        <w:rPr>
          <w:rFonts w:ascii="Trebuchet MS" w:hAnsi="Trebuchet MS" w:cstheme="minorHAnsi"/>
          <w:i/>
          <w:sz w:val="20"/>
          <w:szCs w:val="20"/>
          <w:lang w:bidi="th-TH"/>
        </w:rPr>
        <w:t>Termo de Securitização de Créditos Imobiliários da 121ª (Centésima Vigésima Primeira)</w:t>
      </w:r>
      <w:r w:rsidRPr="002544DD">
        <w:rPr>
          <w:rFonts w:ascii="Trebuchet MS" w:hAnsi="Trebuchet MS"/>
          <w:sz w:val="20"/>
          <w:szCs w:val="20"/>
        </w:rPr>
        <w:t xml:space="preserve"> </w:t>
      </w:r>
      <w:r w:rsidRPr="002544DD">
        <w:rPr>
          <w:rFonts w:ascii="Trebuchet MS" w:hAnsi="Trebuchet MS" w:cstheme="minorHAnsi"/>
          <w:i/>
          <w:sz w:val="20"/>
          <w:szCs w:val="20"/>
          <w:lang w:bidi="th-TH"/>
        </w:rPr>
        <w:t xml:space="preserve">Emissão, em Série Única, de Certificados de Recebíveis Imobiliários da </w:t>
      </w:r>
      <w:proofErr w:type="spellStart"/>
      <w:r w:rsidRPr="002544DD">
        <w:rPr>
          <w:rFonts w:ascii="Trebuchet MS" w:hAnsi="Trebuchet MS" w:cstheme="minorHAnsi"/>
          <w:bCs/>
          <w:i/>
          <w:sz w:val="20"/>
          <w:szCs w:val="20"/>
        </w:rPr>
        <w:t>True</w:t>
      </w:r>
      <w:proofErr w:type="spellEnd"/>
      <w:r w:rsidRPr="002544DD">
        <w:rPr>
          <w:rFonts w:ascii="Trebuchet MS" w:hAnsi="Trebuchet MS" w:cstheme="minorHAnsi"/>
          <w:bCs/>
          <w:i/>
          <w:sz w:val="20"/>
          <w:szCs w:val="20"/>
        </w:rPr>
        <w:t xml:space="preserve"> </w:t>
      </w:r>
      <w:proofErr w:type="spellStart"/>
      <w:r w:rsidRPr="002544DD">
        <w:rPr>
          <w:rFonts w:ascii="Trebuchet MS" w:hAnsi="Trebuchet MS" w:cstheme="minorHAnsi"/>
          <w:bCs/>
          <w:i/>
          <w:sz w:val="20"/>
          <w:szCs w:val="20"/>
        </w:rPr>
        <w:t>Securitizadora</w:t>
      </w:r>
      <w:proofErr w:type="spellEnd"/>
      <w:r w:rsidRPr="002544DD">
        <w:rPr>
          <w:rFonts w:ascii="Trebuchet MS" w:hAnsi="Trebuchet MS" w:cstheme="minorHAnsi"/>
          <w:bCs/>
          <w:i/>
          <w:sz w:val="20"/>
          <w:szCs w:val="20"/>
        </w:rPr>
        <w:t xml:space="preserve"> S.A., </w:t>
      </w:r>
      <w:r w:rsidRPr="002544DD">
        <w:rPr>
          <w:rFonts w:ascii="Trebuchet MS" w:hAnsi="Trebuchet MS"/>
          <w:bCs/>
          <w:i/>
          <w:sz w:val="20"/>
          <w:szCs w:val="20"/>
        </w:rPr>
        <w:t xml:space="preserve">Lastreados em Créditos Imobiliários devidos </w:t>
      </w:r>
      <w:r w:rsidRPr="002544DD">
        <w:rPr>
          <w:rFonts w:ascii="Trebuchet MS" w:hAnsi="Trebuchet MS"/>
          <w:i/>
          <w:iCs/>
          <w:sz w:val="20"/>
          <w:szCs w:val="20"/>
        </w:rPr>
        <w:t>P3BR Macuco Empreendimento Imobiliário Ltda.</w:t>
      </w:r>
      <w:r w:rsidRPr="002544DD">
        <w:rPr>
          <w:rFonts w:ascii="Trebuchet MS" w:hAnsi="Trebuchet MS"/>
          <w:i/>
          <w:sz w:val="20"/>
          <w:szCs w:val="20"/>
        </w:rPr>
        <w:t xml:space="preserve"> e pela Tamarindo Empreendimento Imobiliário Ltda.</w:t>
      </w:r>
      <w:r w:rsidRPr="002544DD">
        <w:rPr>
          <w:rFonts w:ascii="Trebuchet MS" w:hAnsi="Trebuchet MS" w:cstheme="minorHAnsi"/>
          <w:sz w:val="20"/>
          <w:szCs w:val="20"/>
          <w:lang w:bidi="th-TH"/>
        </w:rPr>
        <w:t>”</w:t>
      </w:r>
      <w:r w:rsidRPr="002544DD">
        <w:rPr>
          <w:rFonts w:ascii="Trebuchet MS" w:eastAsia="Arial Unicode MS" w:hAnsi="Trebuchet MS"/>
          <w:w w:val="0"/>
          <w:sz w:val="20"/>
          <w:szCs w:val="20"/>
        </w:rPr>
        <w:t xml:space="preserve">, celebrado entre a Fiduciária e a </w:t>
      </w:r>
      <w:r w:rsidRPr="002544DD">
        <w:rPr>
          <w:rFonts w:ascii="Trebuchet MS" w:eastAsia="Arial Unicode MS" w:hAnsi="Trebuchet MS"/>
          <w:b/>
          <w:w w:val="0"/>
          <w:sz w:val="20"/>
          <w:szCs w:val="20"/>
        </w:rPr>
        <w:t>OLIVEIRA TRUST DISTRIBUIDORA DE TÍTULOS E VALORES MOBILIÁRIOS S.A.</w:t>
      </w:r>
      <w:r w:rsidRPr="002544DD">
        <w:rPr>
          <w:rFonts w:ascii="Trebuchet MS" w:eastAsia="Arial Unicode MS" w:hAnsi="Trebuchet MS"/>
          <w:w w:val="0"/>
          <w:sz w:val="20"/>
          <w:szCs w:val="20"/>
        </w:rPr>
        <w:t>, inscrita no CNPJ sob o nº 36.113.876/0004-34 (“</w:t>
      </w:r>
      <w:r w:rsidRPr="002544DD">
        <w:rPr>
          <w:rFonts w:ascii="Trebuchet MS" w:eastAsia="Arial Unicode MS" w:hAnsi="Trebuchet MS"/>
          <w:w w:val="0"/>
          <w:sz w:val="20"/>
          <w:szCs w:val="20"/>
          <w:u w:val="single"/>
        </w:rPr>
        <w:t>Termo de Securitização</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CRI</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Agente Fiduciário</w:t>
      </w:r>
      <w:r w:rsidRPr="002544DD">
        <w:rPr>
          <w:rFonts w:ascii="Trebuchet MS" w:eastAsia="Arial Unicode MS" w:hAnsi="Trebuchet MS"/>
          <w:w w:val="0"/>
          <w:sz w:val="20"/>
          <w:szCs w:val="20"/>
        </w:rPr>
        <w:t>” e “</w:t>
      </w:r>
      <w:r w:rsidRPr="002544DD">
        <w:rPr>
          <w:rFonts w:ascii="Trebuchet MS" w:eastAsia="Arial Unicode MS" w:hAnsi="Trebuchet MS"/>
          <w:w w:val="0"/>
          <w:sz w:val="20"/>
          <w:szCs w:val="20"/>
          <w:u w:val="single"/>
        </w:rPr>
        <w:t>Emissão</w:t>
      </w:r>
      <w:r w:rsidRPr="002544DD">
        <w:rPr>
          <w:rFonts w:ascii="Trebuchet MS" w:eastAsia="Arial Unicode MS" w:hAnsi="Trebuchet MS"/>
          <w:w w:val="0"/>
          <w:sz w:val="20"/>
          <w:szCs w:val="20"/>
        </w:rPr>
        <w:t>”, respectivamente)</w:t>
      </w:r>
      <w:r w:rsidRPr="002544DD">
        <w:rPr>
          <w:rFonts w:ascii="Trebuchet MS" w:hAnsi="Trebuchet MS" w:cstheme="minorHAnsi"/>
          <w:sz w:val="20"/>
          <w:szCs w:val="20"/>
        </w:rPr>
        <w:t>;</w:t>
      </w:r>
    </w:p>
    <w:p w14:paraId="5C212940"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7F386DD6"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snapToGrid w:val="0"/>
          <w:sz w:val="20"/>
          <w:szCs w:val="20"/>
        </w:rPr>
        <w:t xml:space="preserve">os CRI foram objeto de </w:t>
      </w:r>
      <w:r w:rsidRPr="002544DD">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2544DD">
        <w:rPr>
          <w:rFonts w:ascii="Trebuchet MS" w:eastAsia="Arial Unicode MS" w:hAnsi="Trebuchet MS" w:cstheme="minorHAnsi"/>
          <w:sz w:val="20"/>
          <w:szCs w:val="20"/>
          <w:u w:val="single"/>
          <w:lang w:bidi="th-TH"/>
        </w:rPr>
        <w:t>Oferta</w:t>
      </w:r>
      <w:r w:rsidRPr="002544DD">
        <w:rPr>
          <w:rFonts w:ascii="Trebuchet MS" w:eastAsia="Arial Unicode MS" w:hAnsi="Trebuchet MS" w:cstheme="minorHAnsi"/>
          <w:sz w:val="20"/>
          <w:szCs w:val="20"/>
          <w:lang w:bidi="th-TH"/>
        </w:rPr>
        <w:t>”), nos termos da Resolução da CVM nº 160, de 13 de julho de 2022 (“</w:t>
      </w:r>
      <w:r w:rsidRPr="002544DD">
        <w:rPr>
          <w:rFonts w:ascii="Trebuchet MS" w:eastAsia="Arial Unicode MS" w:hAnsi="Trebuchet MS" w:cstheme="minorHAnsi"/>
          <w:sz w:val="20"/>
          <w:szCs w:val="20"/>
          <w:u w:val="single"/>
          <w:lang w:bidi="th-TH"/>
        </w:rPr>
        <w:t>Resolução CVM 160</w:t>
      </w:r>
      <w:r w:rsidRPr="002544DD">
        <w:rPr>
          <w:rFonts w:ascii="Trebuchet MS" w:eastAsia="Arial Unicode MS" w:hAnsi="Trebuchet MS" w:cstheme="minorHAnsi"/>
          <w:sz w:val="20"/>
          <w:szCs w:val="20"/>
          <w:lang w:bidi="th-TH"/>
        </w:rPr>
        <w:t>”)</w:t>
      </w:r>
      <w:r w:rsidRPr="002544DD">
        <w:rPr>
          <w:rFonts w:ascii="Trebuchet MS" w:hAnsi="Trebuchet MS"/>
          <w:snapToGrid w:val="0"/>
          <w:sz w:val="20"/>
          <w:szCs w:val="20"/>
        </w:rPr>
        <w:t xml:space="preserve">, a ser realizada e coordenada por instituição </w:t>
      </w:r>
      <w:r w:rsidRPr="002544DD">
        <w:rPr>
          <w:rFonts w:ascii="Trebuchet MS" w:hAnsi="Trebuchet MS" w:cs="Tahoma"/>
          <w:sz w:val="20"/>
          <w:szCs w:val="20"/>
        </w:rPr>
        <w:t>financeira integrante do sistema de distribuição de valores mobiliários</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Coordenador Líder</w:t>
      </w:r>
      <w:r w:rsidRPr="002544DD">
        <w:rPr>
          <w:rFonts w:ascii="Trebuchet MS" w:hAnsi="Trebuchet MS"/>
          <w:snapToGrid w:val="0"/>
          <w:sz w:val="20"/>
          <w:szCs w:val="20"/>
        </w:rPr>
        <w:t>”);</w:t>
      </w:r>
    </w:p>
    <w:p w14:paraId="32DAB908"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0BF93F5A"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as Emissoras são titulares de 75% (setenta e cinco por cento) das quotas de emissão da Fiduciante;</w:t>
      </w:r>
    </w:p>
    <w:p w14:paraId="74001232"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41C6F256"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rPr>
        <w:t xml:space="preserve">a </w:t>
      </w:r>
      <w:r w:rsidRPr="002544DD">
        <w:rPr>
          <w:rFonts w:ascii="Trebuchet MS" w:hAnsi="Trebuchet MS" w:cs="Tahoma"/>
          <w:sz w:val="20"/>
          <w:szCs w:val="20"/>
        </w:rPr>
        <w:t>Fiduciante</w:t>
      </w:r>
      <w:r w:rsidRPr="002544DD">
        <w:rPr>
          <w:rFonts w:ascii="Trebuchet MS" w:hAnsi="Trebuchet MS" w:cstheme="minorHAnsi"/>
          <w:sz w:val="20"/>
          <w:szCs w:val="20"/>
        </w:rPr>
        <w:t xml:space="preserve"> </w:t>
      </w:r>
      <w:r w:rsidRPr="002544DD">
        <w:rPr>
          <w:rFonts w:ascii="Trebuchet MS" w:hAnsi="Trebuchet MS" w:cs="Tahoma"/>
          <w:sz w:val="20"/>
          <w:szCs w:val="20"/>
        </w:rPr>
        <w:t xml:space="preserve">é titular dos imóveis </w:t>
      </w:r>
      <w:r w:rsidRPr="002544DD">
        <w:rPr>
          <w:rFonts w:ascii="Trebuchet MS" w:hAnsi="Trebuchet MS" w:cs="Calibri"/>
          <w:bCs/>
          <w:sz w:val="20"/>
          <w:szCs w:val="20"/>
        </w:rPr>
        <w:t>matriculados sob o n° 86.014, 86.015 e 225.947, todas junto a</w:t>
      </w:r>
      <w:r w:rsidRPr="002544DD">
        <w:rPr>
          <w:rFonts w:ascii="Trebuchet MS" w:hAnsi="Trebuchet MS" w:cstheme="minorHAnsi"/>
          <w:sz w:val="20"/>
          <w:szCs w:val="20"/>
        </w:rPr>
        <w:t xml:space="preserve">o </w:t>
      </w:r>
      <w:r w:rsidRPr="002544DD">
        <w:rPr>
          <w:rFonts w:ascii="Trebuchet MS" w:hAnsi="Trebuchet MS" w:cstheme="minorHAnsi"/>
          <w:sz w:val="20"/>
          <w:szCs w:val="20"/>
          <w:lang w:bidi="th-TH"/>
        </w:rPr>
        <w:t>14</w:t>
      </w:r>
      <w:r w:rsidRPr="002544DD">
        <w:rPr>
          <w:rFonts w:ascii="Trebuchet MS" w:hAnsi="Trebuchet MS" w:cstheme="minorHAnsi"/>
          <w:sz w:val="20"/>
          <w:szCs w:val="20"/>
        </w:rPr>
        <w:t>º Cartório de Registro de Imóveis da Comarca de São Paulo, localizado na cidade de São Paulo, estado de São Paulo</w:t>
      </w:r>
      <w:r w:rsidRPr="002544DD" w:rsidDel="004F0218">
        <w:rPr>
          <w:rFonts w:ascii="Trebuchet MS" w:hAnsi="Trebuchet MS" w:cs="Calibri"/>
          <w:bCs/>
          <w:sz w:val="20"/>
          <w:szCs w:val="20"/>
        </w:rPr>
        <w:t xml:space="preserve"> </w:t>
      </w:r>
      <w:r w:rsidRPr="002544DD">
        <w:rPr>
          <w:rFonts w:ascii="Trebuchet MS" w:hAnsi="Trebuchet MS" w:cs="Tahoma"/>
          <w:sz w:val="20"/>
          <w:szCs w:val="20"/>
        </w:rPr>
        <w:t>(em conjunto, os “</w:t>
      </w:r>
      <w:r w:rsidRPr="002544DD">
        <w:rPr>
          <w:rFonts w:ascii="Trebuchet MS" w:hAnsi="Trebuchet MS" w:cs="Tahoma"/>
          <w:sz w:val="20"/>
          <w:szCs w:val="20"/>
          <w:u w:val="single"/>
        </w:rPr>
        <w:t>Imóveis</w:t>
      </w:r>
      <w:r w:rsidRPr="002544DD">
        <w:rPr>
          <w:rFonts w:ascii="Trebuchet MS" w:hAnsi="Trebuchet MS" w:cs="Tahoma"/>
          <w:sz w:val="20"/>
          <w:szCs w:val="20"/>
        </w:rPr>
        <w:t xml:space="preserve">”), os quais foram alienados fiduciariamente à Fiduciária em garantia do cumprimento das Obrigações Garantidas (conforme abaixo definido), nos termos do </w:t>
      </w:r>
      <w:r w:rsidRPr="002544DD">
        <w:rPr>
          <w:rFonts w:ascii="Trebuchet MS" w:hAnsi="Trebuchet MS"/>
          <w:bCs/>
          <w:sz w:val="20"/>
          <w:szCs w:val="20"/>
        </w:rPr>
        <w:t>“</w:t>
      </w:r>
      <w:r w:rsidRPr="002544DD">
        <w:rPr>
          <w:rFonts w:ascii="Trebuchet MS" w:hAnsi="Trebuchet MS"/>
          <w:i/>
          <w:snapToGrid w:val="0"/>
          <w:sz w:val="20"/>
          <w:szCs w:val="20"/>
        </w:rPr>
        <w:t>Instrumento Particular de Alienação Fiduciária em Garantia de Imóveis e Outras Avenças</w:t>
      </w:r>
      <w:r w:rsidRPr="002544DD">
        <w:rPr>
          <w:rFonts w:ascii="Trebuchet MS" w:hAnsi="Trebuchet MS"/>
          <w:snapToGrid w:val="0"/>
          <w:sz w:val="20"/>
          <w:szCs w:val="20"/>
        </w:rPr>
        <w:t>”</w:t>
      </w:r>
      <w:r w:rsidRPr="002544DD">
        <w:rPr>
          <w:rFonts w:ascii="Trebuchet MS" w:hAnsi="Trebuchet MS" w:cs="Tahoma"/>
          <w:sz w:val="20"/>
          <w:szCs w:val="20"/>
          <w:lang w:eastAsia="en-US"/>
        </w:rPr>
        <w:t xml:space="preserve"> celebrado entre as Partes, e sobre os quais será </w:t>
      </w:r>
      <w:r w:rsidRPr="002544DD">
        <w:rPr>
          <w:rFonts w:ascii="Trebuchet MS" w:hAnsi="Trebuchet MS" w:cs="Tahoma"/>
          <w:sz w:val="20"/>
          <w:szCs w:val="20"/>
        </w:rPr>
        <w:t xml:space="preserve">desenvolvido e incorporado </w:t>
      </w:r>
      <w:r w:rsidRPr="002544DD">
        <w:rPr>
          <w:rFonts w:ascii="Trebuchet MS" w:eastAsia="Arial Unicode MS" w:hAnsi="Trebuchet MS" w:cstheme="minorHAnsi"/>
          <w:sz w:val="20"/>
          <w:szCs w:val="20"/>
          <w:lang w:bidi="th-TH"/>
        </w:rPr>
        <w:t>um empreendimento imobiliário</w:t>
      </w:r>
      <w:r w:rsidRPr="002544DD">
        <w:rPr>
          <w:rFonts w:ascii="Trebuchet MS" w:hAnsi="Trebuchet MS" w:cs="Tahoma"/>
          <w:sz w:val="20"/>
          <w:szCs w:val="20"/>
        </w:rPr>
        <w:t xml:space="preserve"> (“</w:t>
      </w:r>
      <w:r w:rsidRPr="002544DD">
        <w:rPr>
          <w:rFonts w:ascii="Trebuchet MS" w:hAnsi="Trebuchet MS" w:cs="Tahoma"/>
          <w:sz w:val="20"/>
          <w:szCs w:val="20"/>
          <w:u w:val="single"/>
        </w:rPr>
        <w:t xml:space="preserve">Empreendimento </w:t>
      </w:r>
      <w:r w:rsidRPr="002544DD">
        <w:rPr>
          <w:rFonts w:ascii="Trebuchet MS" w:hAnsi="Trebuchet MS" w:cstheme="minorHAnsi"/>
          <w:sz w:val="20"/>
          <w:szCs w:val="20"/>
          <w:u w:val="single"/>
        </w:rPr>
        <w:t>Imobiliário</w:t>
      </w:r>
      <w:r w:rsidRPr="002544DD">
        <w:rPr>
          <w:rFonts w:ascii="Trebuchet MS" w:hAnsi="Trebuchet MS" w:cs="Tahoma"/>
          <w:sz w:val="20"/>
          <w:szCs w:val="20"/>
        </w:rPr>
        <w:t>”), de forma que suas futuras Unidades (conforme abaixo definido) serão destinadas à venda junto a terceiros adquirentes por meio da celebração dos respectivos “</w:t>
      </w:r>
      <w:r w:rsidRPr="002544DD">
        <w:rPr>
          <w:rFonts w:ascii="Trebuchet MS" w:hAnsi="Trebuchet MS" w:cs="Tahoma"/>
          <w:i/>
          <w:iCs/>
          <w:sz w:val="20"/>
          <w:szCs w:val="20"/>
        </w:rPr>
        <w:t xml:space="preserve">Contratos de Venda e Compra de Unidade Autônoma” </w:t>
      </w:r>
      <w:r w:rsidRPr="002544DD">
        <w:rPr>
          <w:rFonts w:ascii="Trebuchet MS" w:hAnsi="Trebuchet MS" w:cs="Tahoma"/>
          <w:sz w:val="20"/>
          <w:szCs w:val="20"/>
        </w:rPr>
        <w:t>(“</w:t>
      </w:r>
      <w:r w:rsidRPr="002544DD">
        <w:rPr>
          <w:rFonts w:ascii="Trebuchet MS" w:hAnsi="Trebuchet MS" w:cs="Tahoma"/>
          <w:sz w:val="20"/>
          <w:szCs w:val="20"/>
          <w:u w:val="single"/>
        </w:rPr>
        <w:t>Adquirentes</w:t>
      </w:r>
      <w:r w:rsidRPr="002544DD">
        <w:rPr>
          <w:rFonts w:ascii="Trebuchet MS" w:hAnsi="Trebuchet MS" w:cs="Tahoma"/>
          <w:sz w:val="20"/>
          <w:szCs w:val="20"/>
        </w:rPr>
        <w:t>” e “</w:t>
      </w:r>
      <w:r w:rsidRPr="002544DD">
        <w:rPr>
          <w:rFonts w:ascii="Trebuchet MS" w:hAnsi="Trebuchet MS" w:cs="Tahoma"/>
          <w:sz w:val="20"/>
          <w:szCs w:val="20"/>
          <w:u w:val="single"/>
        </w:rPr>
        <w:t>Contratos de Compra e Venda</w:t>
      </w:r>
      <w:r w:rsidRPr="002544DD">
        <w:rPr>
          <w:rFonts w:ascii="Trebuchet MS" w:hAnsi="Trebuchet MS" w:cs="Tahoma"/>
          <w:sz w:val="20"/>
          <w:szCs w:val="20"/>
        </w:rPr>
        <w:t xml:space="preserve">”, respectivamente), passando a Fiduciária a fazer jus a todo e qualquer recebível ou direito creditório oriundos dos Contratos de Compra e Venda devidos pelos respectivos Adquirentes; </w:t>
      </w:r>
    </w:p>
    <w:p w14:paraId="084BB5EC"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5B8EC8B1"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bookmarkStart w:id="185" w:name="_Hlk34169699"/>
      <w:r w:rsidRPr="002544DD">
        <w:rPr>
          <w:rFonts w:ascii="Trebuchet MS" w:eastAsia="Arial Unicode MS" w:hAnsi="Trebuchet MS"/>
          <w:w w:val="0"/>
          <w:sz w:val="20"/>
          <w:szCs w:val="20"/>
        </w:rPr>
        <w:t xml:space="preserve">em garantia </w:t>
      </w:r>
      <w:r w:rsidRPr="002544DD">
        <w:rPr>
          <w:rFonts w:ascii="Trebuchet MS" w:hAnsi="Trebuchet MS" w:cstheme="minorHAnsi"/>
          <w:sz w:val="20"/>
          <w:szCs w:val="20"/>
          <w:lang w:bidi="th-TH"/>
        </w:rPr>
        <w:t>ao fiel, integral e pontual pagamento</w:t>
      </w:r>
      <w:r w:rsidRPr="002544DD">
        <w:rPr>
          <w:rFonts w:ascii="Trebuchet MS" w:hAnsi="Trebuchet MS"/>
          <w:sz w:val="20"/>
          <w:szCs w:val="20"/>
        </w:rPr>
        <w:t xml:space="preserve"> (i) </w:t>
      </w:r>
      <w:r w:rsidRPr="002544DD">
        <w:rPr>
          <w:rFonts w:ascii="Trebuchet MS" w:hAnsi="Trebuchet MS" w:cstheme="minorHAnsi"/>
          <w:sz w:val="20"/>
          <w:szCs w:val="20"/>
          <w:lang w:bidi="th-TH"/>
        </w:rPr>
        <w:t xml:space="preserve">de todas as obrigações assumidas pelas </w:t>
      </w:r>
      <w:r w:rsidRPr="002544DD">
        <w:rPr>
          <w:rFonts w:ascii="Trebuchet MS" w:hAnsi="Trebuchet MS"/>
          <w:sz w:val="20"/>
          <w:szCs w:val="20"/>
        </w:rPr>
        <w:t>Emissoras</w:t>
      </w:r>
      <w:r w:rsidRPr="002544DD">
        <w:rPr>
          <w:rFonts w:ascii="Trebuchet MS" w:hAnsi="Trebuchet MS" w:cstheme="minorHAnsi"/>
          <w:sz w:val="20"/>
          <w:szCs w:val="20"/>
          <w:lang w:bidi="th-TH"/>
        </w:rPr>
        <w:t xml:space="preserve"> por ocasião da emissão das Notas Comerciais, incluindo, mas não se limitando, ao adimplemento das obrigações </w:t>
      </w:r>
      <w:r w:rsidRPr="002544DD">
        <w:rPr>
          <w:rFonts w:ascii="Trebuchet MS" w:hAnsi="Trebuchet MS" w:cstheme="minorHAnsi"/>
          <w:bCs/>
          <w:sz w:val="20"/>
          <w:szCs w:val="20"/>
          <w:lang w:bidi="th-TH"/>
        </w:rPr>
        <w:t>pecuniárias</w:t>
      </w:r>
      <w:r w:rsidRPr="002544DD">
        <w:rPr>
          <w:rFonts w:ascii="Trebuchet MS" w:hAnsi="Trebuchet MS" w:cstheme="minorHAnsi"/>
          <w:sz w:val="20"/>
          <w:szCs w:val="20"/>
          <w:lang w:bidi="th-TH"/>
        </w:rPr>
        <w:t>, principais ou acessórias, tais como os montantes devidos a título do Valor Nominal Unitário, da Remuneração e dos Encargos Moratórios relativos às Notas Comerciais (conforme definidos nas Escrituras de Emissão Notas Comerciais), bem como a qualquer dos demais Documentos da Operação (abaixo definidos), quando devidos, seja nas respectivas datas de pagamento ou em decorrência de Vencimento Antecipado, conforme definido nas Notas Comerciais</w:t>
      </w:r>
      <w:r w:rsidRPr="002544DD">
        <w:rPr>
          <w:rFonts w:ascii="Trebuchet MS" w:hAnsi="Trebuchet MS"/>
          <w:sz w:val="20"/>
          <w:szCs w:val="20"/>
        </w:rPr>
        <w:t>; e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dos custos e despesas incorridos e a serem incorridos em relação à </w:t>
      </w:r>
      <w:r w:rsidRPr="002544DD">
        <w:rPr>
          <w:rFonts w:ascii="Trebuchet MS" w:hAnsi="Trebuchet MS"/>
          <w:sz w:val="20"/>
          <w:szCs w:val="20"/>
        </w:rPr>
        <w:lastRenderedPageBreak/>
        <w:t xml:space="preserve">emissão dos CRI e ao Patrimônio Separado </w:t>
      </w:r>
      <w:r w:rsidRPr="002544DD">
        <w:rPr>
          <w:rFonts w:ascii="Trebuchet MS" w:hAnsi="Trebuchet MS" w:cstheme="minorHAnsi"/>
          <w:sz w:val="20"/>
          <w:szCs w:val="20"/>
          <w:lang w:bidi="th-TH"/>
        </w:rPr>
        <w:t>(conforme definidos nas Escrituras de Emissão Notas Comerciais)</w:t>
      </w:r>
      <w:r w:rsidRPr="002544DD">
        <w:rPr>
          <w:rFonts w:ascii="Trebuchet MS" w:hAnsi="Trebuchet MS"/>
          <w:sz w:val="20"/>
          <w:szCs w:val="20"/>
        </w:rPr>
        <w:t xml:space="preserve">, que sejam de responsabilidade da Fiduciária, bem como em relação à cobrança dos créditos imobiliários lastro dos CRI e excussão das Garantias </w:t>
      </w:r>
      <w:r w:rsidRPr="002544DD">
        <w:rPr>
          <w:rFonts w:ascii="Trebuchet MS" w:hAnsi="Trebuchet MS" w:cstheme="minorHAnsi"/>
          <w:sz w:val="20"/>
          <w:szCs w:val="20"/>
          <w:lang w:bidi="th-TH"/>
        </w:rPr>
        <w:t>(conforme definidas nas Escrituras de Emissão Notas Comerciais)</w:t>
      </w:r>
      <w:r w:rsidRPr="002544DD">
        <w:rPr>
          <w:rFonts w:ascii="Trebuchet MS" w:hAnsi="Trebuchet MS"/>
          <w:sz w:val="20"/>
          <w:szCs w:val="20"/>
        </w:rPr>
        <w:t>, incluindo, mas não se limitando, a penas convencionais, honorários advocatícios, custas e despesas judiciais ou extrajudiciais, efetivamente comprovados</w:t>
      </w:r>
      <w:r w:rsidRPr="002544DD" w:rsidDel="00001FA4">
        <w:rPr>
          <w:rFonts w:ascii="Trebuchet MS" w:eastAsia="Arial Unicode MS" w:hAnsi="Trebuchet MS"/>
          <w:w w:val="0"/>
          <w:sz w:val="20"/>
          <w:szCs w:val="20"/>
        </w:rPr>
        <w:t xml:space="preserve"> </w:t>
      </w:r>
      <w:r w:rsidRPr="002544DD">
        <w:rPr>
          <w:rFonts w:ascii="Trebuchet MS" w:eastAsia="Arial Unicode MS" w:hAnsi="Trebuchet MS"/>
          <w:w w:val="0"/>
          <w:sz w:val="20"/>
          <w:szCs w:val="20"/>
        </w:rPr>
        <w:t>(as “</w:t>
      </w:r>
      <w:r w:rsidRPr="002544DD">
        <w:rPr>
          <w:rFonts w:ascii="Trebuchet MS" w:eastAsia="Arial Unicode MS" w:hAnsi="Trebuchet MS"/>
          <w:w w:val="0"/>
          <w:sz w:val="20"/>
          <w:szCs w:val="20"/>
          <w:u w:val="single"/>
        </w:rPr>
        <w:t>Obrigações Garantidas</w:t>
      </w:r>
      <w:r w:rsidRPr="002544DD">
        <w:rPr>
          <w:rFonts w:ascii="Trebuchet MS" w:eastAsia="Arial Unicode MS" w:hAnsi="Trebuchet MS"/>
          <w:w w:val="0"/>
          <w:sz w:val="20"/>
          <w:szCs w:val="20"/>
        </w:rPr>
        <w:t>”)</w:t>
      </w:r>
      <w:r w:rsidRPr="002544DD">
        <w:rPr>
          <w:rFonts w:ascii="Trebuchet MS" w:hAnsi="Trebuchet MS" w:cstheme="minorHAnsi"/>
          <w:sz w:val="20"/>
          <w:szCs w:val="20"/>
        </w:rPr>
        <w:t xml:space="preserve">, </w:t>
      </w:r>
      <w:r w:rsidRPr="002544DD">
        <w:rPr>
          <w:rFonts w:ascii="Trebuchet MS" w:hAnsi="Trebuchet MS" w:cs="Tahoma"/>
          <w:sz w:val="20"/>
          <w:szCs w:val="20"/>
        </w:rPr>
        <w:t xml:space="preserve">a Fiduciante se obrigou a outorgar, entre outras garantias que foram ou serão, conforme o caso, outorgadas, a cessão fiduciária dos direitos creditórios oriundos dos Contratos de Compra e Venda devidos pelos respectivos Adquirentes decorrentes da comercialização de determinadas unidades autônomas </w:t>
      </w:r>
      <w:r w:rsidRPr="002544DD">
        <w:rPr>
          <w:rFonts w:ascii="Trebuchet MS" w:hAnsi="Trebuchet MS"/>
          <w:sz w:val="20"/>
          <w:szCs w:val="20"/>
        </w:rPr>
        <w:t>integrantes do</w:t>
      </w:r>
      <w:r w:rsidRPr="002544DD">
        <w:rPr>
          <w:rFonts w:ascii="Trebuchet MS" w:hAnsi="Trebuchet MS" w:cs="Tahoma"/>
          <w:sz w:val="20"/>
          <w:szCs w:val="20"/>
        </w:rPr>
        <w:t xml:space="preserve"> Empreendimento Imobiliário</w:t>
      </w:r>
      <w:r w:rsidRPr="002544DD">
        <w:rPr>
          <w:rFonts w:ascii="Trebuchet MS" w:hAnsi="Trebuchet MS"/>
          <w:sz w:val="20"/>
          <w:szCs w:val="20"/>
        </w:rPr>
        <w:t xml:space="preserve">, descritas no Anexo I deste Contrato </w:t>
      </w:r>
      <w:r w:rsidRPr="002544DD">
        <w:rPr>
          <w:rFonts w:ascii="Trebuchet MS" w:hAnsi="Trebuchet MS" w:cs="Tahoma"/>
          <w:sz w:val="20"/>
          <w:szCs w:val="20"/>
        </w:rPr>
        <w:t>(“</w:t>
      </w:r>
      <w:r w:rsidRPr="002544DD">
        <w:rPr>
          <w:rFonts w:ascii="Trebuchet MS" w:hAnsi="Trebuchet MS" w:cs="Tahoma"/>
          <w:sz w:val="20"/>
          <w:szCs w:val="20"/>
          <w:u w:val="single"/>
        </w:rPr>
        <w:t>Direitos Creditórios</w:t>
      </w:r>
      <w:r w:rsidRPr="002544DD">
        <w:rPr>
          <w:rFonts w:ascii="Trebuchet MS" w:hAnsi="Trebuchet MS" w:cs="Tahoma"/>
          <w:sz w:val="20"/>
          <w:szCs w:val="20"/>
        </w:rPr>
        <w:t>”, “</w:t>
      </w:r>
      <w:r w:rsidRPr="002544DD">
        <w:rPr>
          <w:rFonts w:ascii="Trebuchet MS" w:hAnsi="Trebuchet MS" w:cs="Tahoma"/>
          <w:sz w:val="20"/>
          <w:szCs w:val="20"/>
          <w:u w:val="single"/>
        </w:rPr>
        <w:t>Unidades</w:t>
      </w:r>
      <w:r w:rsidRPr="002544DD">
        <w:rPr>
          <w:rFonts w:ascii="Trebuchet MS" w:hAnsi="Trebuchet MS" w:cs="Tahoma"/>
          <w:sz w:val="20"/>
          <w:szCs w:val="20"/>
        </w:rPr>
        <w:t>” ou “</w:t>
      </w:r>
      <w:r w:rsidRPr="002544DD">
        <w:rPr>
          <w:rFonts w:ascii="Trebuchet MS" w:hAnsi="Trebuchet MS" w:cs="Tahoma"/>
          <w:sz w:val="20"/>
          <w:szCs w:val="20"/>
          <w:u w:val="single"/>
        </w:rPr>
        <w:t>Unidades Autônomas</w:t>
      </w:r>
      <w:r w:rsidRPr="002544DD">
        <w:rPr>
          <w:rFonts w:ascii="Trebuchet MS" w:hAnsi="Trebuchet MS" w:cs="Tahoma"/>
          <w:sz w:val="20"/>
          <w:szCs w:val="20"/>
        </w:rPr>
        <w:t xml:space="preserve">”, respectivamente), em favor da Fiduciária, </w:t>
      </w:r>
      <w:r w:rsidRPr="002544DD">
        <w:rPr>
          <w:rFonts w:ascii="Trebuchet MS" w:hAnsi="Trebuchet MS" w:cstheme="minorHAnsi"/>
          <w:sz w:val="20"/>
          <w:szCs w:val="20"/>
        </w:rPr>
        <w:t>nos termos deste Contrato</w:t>
      </w:r>
      <w:r w:rsidRPr="002544DD">
        <w:rPr>
          <w:rFonts w:ascii="Trebuchet MS" w:hAnsi="Trebuchet MS" w:cs="Tahoma"/>
          <w:sz w:val="20"/>
          <w:szCs w:val="20"/>
        </w:rPr>
        <w:t>;</w:t>
      </w:r>
    </w:p>
    <w:p w14:paraId="0FB623B7"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5984EF28"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rPr>
        <w:t xml:space="preserve">o Empreendimento Imobiliário será composto de </w:t>
      </w:r>
      <w:r w:rsidRPr="002544DD">
        <w:rPr>
          <w:rFonts w:ascii="Trebuchet MS" w:hAnsi="Trebuchet MS" w:cstheme="minorHAnsi"/>
          <w:sz w:val="20"/>
          <w:szCs w:val="20"/>
          <w:lang w:bidi="th-TH"/>
        </w:rPr>
        <w:t>[</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 ([</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w:t>
      </w:r>
      <w:r w:rsidRPr="002544DD">
        <w:rPr>
          <w:rFonts w:ascii="Trebuchet MS" w:hAnsi="Trebuchet MS" w:cstheme="minorHAnsi"/>
          <w:sz w:val="20"/>
          <w:szCs w:val="20"/>
        </w:rPr>
        <w:t xml:space="preserve"> unidades autônomas e respectivas áreas comuns a elas vinculadas, sendo certo que os Direitos Creditórios vinculados a apenas parte dessas unidades autônomas serão objeto da presente garantia;</w:t>
      </w:r>
    </w:p>
    <w:p w14:paraId="5BD7BCE7"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bookmarkStart w:id="186" w:name="_Hlk65093361"/>
      <w:bookmarkStart w:id="187" w:name="_Hlk80895073"/>
    </w:p>
    <w:p w14:paraId="7E76CEEB"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por “Documentos da Operação” entende-se (i) este Contrato, (</w:t>
      </w:r>
      <w:proofErr w:type="spellStart"/>
      <w:r w:rsidRPr="002544DD">
        <w:rPr>
          <w:rFonts w:ascii="Trebuchet MS" w:eastAsia="Arial Unicode MS" w:hAnsi="Trebuchet MS"/>
          <w:w w:val="0"/>
          <w:sz w:val="20"/>
          <w:szCs w:val="20"/>
        </w:rPr>
        <w:t>ii</w:t>
      </w:r>
      <w:proofErr w:type="spellEnd"/>
      <w:r w:rsidRPr="002544DD">
        <w:rPr>
          <w:rFonts w:ascii="Trebuchet MS" w:eastAsia="Arial Unicode MS" w:hAnsi="Trebuchet MS"/>
          <w:w w:val="0"/>
          <w:sz w:val="20"/>
          <w:szCs w:val="20"/>
        </w:rPr>
        <w:t xml:space="preserve">) as </w:t>
      </w:r>
      <w:r w:rsidRPr="002544DD">
        <w:rPr>
          <w:rFonts w:ascii="Trebuchet MS" w:hAnsi="Trebuchet MS" w:cstheme="minorHAnsi"/>
          <w:sz w:val="20"/>
          <w:szCs w:val="20"/>
          <w:lang w:bidi="th-TH"/>
        </w:rPr>
        <w:t>Escrituras de Emissão Notas Comerciais, (</w:t>
      </w:r>
      <w:proofErr w:type="spellStart"/>
      <w:r w:rsidRPr="002544DD">
        <w:rPr>
          <w:rFonts w:ascii="Trebuchet MS" w:hAnsi="Trebuchet MS" w:cstheme="minorHAnsi"/>
          <w:sz w:val="20"/>
          <w:szCs w:val="20"/>
          <w:lang w:bidi="th-TH"/>
        </w:rPr>
        <w:t>iii</w:t>
      </w:r>
      <w:proofErr w:type="spellEnd"/>
      <w:r w:rsidRPr="002544DD">
        <w:rPr>
          <w:rFonts w:ascii="Trebuchet MS" w:hAnsi="Trebuchet MS" w:cstheme="minorHAnsi"/>
          <w:sz w:val="20"/>
          <w:szCs w:val="20"/>
          <w:lang w:bidi="th-TH"/>
        </w:rPr>
        <w:t>) o Termo de Securitização, (</w:t>
      </w:r>
      <w:proofErr w:type="spellStart"/>
      <w:r w:rsidRPr="002544DD">
        <w:rPr>
          <w:rFonts w:ascii="Trebuchet MS" w:hAnsi="Trebuchet MS" w:cstheme="minorHAnsi"/>
          <w:sz w:val="20"/>
          <w:szCs w:val="20"/>
          <w:lang w:bidi="th-TH"/>
        </w:rPr>
        <w:t>iv</w:t>
      </w:r>
      <w:proofErr w:type="spellEnd"/>
      <w:r w:rsidRPr="002544DD">
        <w:rPr>
          <w:rFonts w:ascii="Trebuchet MS" w:hAnsi="Trebuchet MS" w:cstheme="minorHAnsi"/>
          <w:sz w:val="20"/>
          <w:szCs w:val="20"/>
          <w:lang w:bidi="th-TH"/>
        </w:rPr>
        <w:t xml:space="preserve">) </w:t>
      </w:r>
      <w:r w:rsidRPr="002544DD">
        <w:rPr>
          <w:rFonts w:ascii="Trebuchet MS" w:hAnsi="Trebuchet MS"/>
          <w:snapToGrid w:val="0"/>
          <w:sz w:val="20"/>
          <w:szCs w:val="20"/>
        </w:rPr>
        <w:t xml:space="preserve">o </w:t>
      </w:r>
      <w:r w:rsidRPr="002544DD">
        <w:rPr>
          <w:rFonts w:ascii="Trebuchet MS" w:hAnsi="Trebuchet MS"/>
          <w:sz w:val="20"/>
          <w:szCs w:val="20"/>
        </w:rPr>
        <w:t>“</w:t>
      </w:r>
      <w:r w:rsidRPr="002544DD">
        <w:rPr>
          <w:rFonts w:ascii="Trebuchet MS" w:hAnsi="Trebuchet MS"/>
          <w:i/>
          <w:sz w:val="20"/>
          <w:szCs w:val="20"/>
        </w:rPr>
        <w:t xml:space="preserve">Instrumento Particular de Contrato de Coordenação, Colocação e Distribuição Pública, de Certificados de Recebíveis Imobiliários, Sob Regime de Garantia Firme de Distribuição, da </w:t>
      </w:r>
      <w:r w:rsidRPr="002544DD">
        <w:rPr>
          <w:rFonts w:ascii="Trebuchet MS" w:hAnsi="Trebuchet MS" w:cs="Trebuchet MS"/>
          <w:i/>
          <w:sz w:val="20"/>
          <w:szCs w:val="20"/>
        </w:rPr>
        <w:t>121</w:t>
      </w:r>
      <w:r w:rsidRPr="002544DD">
        <w:rPr>
          <w:rFonts w:ascii="Trebuchet MS" w:hAnsi="Trebuchet MS"/>
          <w:i/>
          <w:sz w:val="20"/>
          <w:szCs w:val="20"/>
        </w:rPr>
        <w:t xml:space="preserve">ª Emissão, em Série Única, da </w:t>
      </w:r>
      <w:proofErr w:type="spellStart"/>
      <w:r w:rsidRPr="002544DD">
        <w:rPr>
          <w:rFonts w:ascii="Trebuchet MS" w:hAnsi="Trebuchet MS" w:cs="Tahoma"/>
          <w:i/>
          <w:sz w:val="20"/>
          <w:szCs w:val="20"/>
        </w:rPr>
        <w:t>True</w:t>
      </w:r>
      <w:proofErr w:type="spellEnd"/>
      <w:r w:rsidRPr="002544DD">
        <w:rPr>
          <w:rFonts w:ascii="Trebuchet MS" w:hAnsi="Trebuchet MS" w:cs="Tahoma"/>
          <w:i/>
          <w:sz w:val="20"/>
          <w:szCs w:val="20"/>
        </w:rPr>
        <w:t xml:space="preserve"> </w:t>
      </w:r>
      <w:proofErr w:type="spellStart"/>
      <w:r w:rsidRPr="002544DD">
        <w:rPr>
          <w:rFonts w:ascii="Trebuchet MS" w:hAnsi="Trebuchet MS" w:cs="Tahoma"/>
          <w:i/>
          <w:sz w:val="20"/>
          <w:szCs w:val="20"/>
        </w:rPr>
        <w:t>Securitizadora</w:t>
      </w:r>
      <w:proofErr w:type="spellEnd"/>
      <w:r w:rsidRPr="002544DD">
        <w:rPr>
          <w:rFonts w:ascii="Trebuchet MS" w:hAnsi="Trebuchet MS" w:cs="Tahoma"/>
          <w:i/>
          <w:sz w:val="20"/>
          <w:szCs w:val="20"/>
        </w:rPr>
        <w:t xml:space="preserve"> S.A</w:t>
      </w:r>
      <w:r w:rsidRPr="002544DD">
        <w:rPr>
          <w:rFonts w:ascii="Trebuchet MS" w:hAnsi="Trebuchet MS" w:cs="Tahoma"/>
          <w:iCs/>
          <w:sz w:val="20"/>
          <w:szCs w:val="20"/>
        </w:rPr>
        <w:t>.</w:t>
      </w:r>
      <w:r w:rsidRPr="002544DD">
        <w:rPr>
          <w:rFonts w:ascii="Trebuchet MS" w:hAnsi="Trebuchet MS"/>
          <w:iCs/>
          <w:sz w:val="20"/>
          <w:szCs w:val="20"/>
        </w:rPr>
        <w:t>”</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Contrato de Distribuição</w:t>
      </w:r>
      <w:r w:rsidRPr="002544DD">
        <w:rPr>
          <w:rFonts w:ascii="Trebuchet MS" w:hAnsi="Trebuchet MS"/>
          <w:snapToGrid w:val="0"/>
          <w:sz w:val="20"/>
          <w:szCs w:val="20"/>
        </w:rPr>
        <w:t xml:space="preserve">”), (v) </w:t>
      </w:r>
      <w:r w:rsidRPr="002544DD">
        <w:rPr>
          <w:rFonts w:ascii="Trebuchet MS" w:hAnsi="Trebuchet MS"/>
          <w:sz w:val="20"/>
          <w:szCs w:val="20"/>
        </w:rPr>
        <w:t>o “</w:t>
      </w:r>
      <w:r w:rsidRPr="002544DD">
        <w:rPr>
          <w:rFonts w:ascii="Trebuchet MS" w:hAnsi="Trebuchet MS"/>
          <w:i/>
          <w:sz w:val="20"/>
          <w:szCs w:val="20"/>
        </w:rPr>
        <w:t>Instrumento Particular de Alienação Fiduciária de Quotas em Garantia e Outras Avenças</w:t>
      </w:r>
      <w:r w:rsidRPr="002544DD">
        <w:rPr>
          <w:rFonts w:ascii="Trebuchet MS" w:hAnsi="Trebuchet MS"/>
          <w:sz w:val="20"/>
          <w:szCs w:val="20"/>
        </w:rPr>
        <w:t>”</w:t>
      </w:r>
      <w:r w:rsidRPr="002544DD">
        <w:rPr>
          <w:rFonts w:ascii="Trebuchet MS" w:hAnsi="Trebuchet MS"/>
          <w:snapToGrid w:val="0"/>
          <w:sz w:val="20"/>
          <w:szCs w:val="20"/>
        </w:rPr>
        <w:t>, celebrado pelas Emissoras, Fiduciária, Kallas e Fiduciante (“</w:t>
      </w:r>
      <w:r w:rsidRPr="002544DD">
        <w:rPr>
          <w:rFonts w:ascii="Trebuchet MS" w:hAnsi="Trebuchet MS"/>
          <w:snapToGrid w:val="0"/>
          <w:sz w:val="20"/>
          <w:szCs w:val="20"/>
          <w:u w:val="single"/>
        </w:rPr>
        <w:t>Contrato de Alienação Fiduciária de Quotas Tamarindo</w:t>
      </w:r>
      <w:r w:rsidRPr="002544DD">
        <w:rPr>
          <w:rFonts w:ascii="Trebuchet MS" w:hAnsi="Trebuchet MS"/>
          <w:snapToGrid w:val="0"/>
          <w:sz w:val="20"/>
          <w:szCs w:val="20"/>
        </w:rPr>
        <w:t>”), (vi) o Contrato de Alienação Fiduciária; (</w:t>
      </w:r>
      <w:proofErr w:type="spellStart"/>
      <w:r w:rsidRPr="002544DD">
        <w:rPr>
          <w:rFonts w:ascii="Trebuchet MS" w:hAnsi="Trebuchet MS"/>
          <w:snapToGrid w:val="0"/>
          <w:sz w:val="20"/>
          <w:szCs w:val="20"/>
        </w:rPr>
        <w:t>vii</w:t>
      </w:r>
      <w:proofErr w:type="spellEnd"/>
      <w:r w:rsidRPr="002544DD">
        <w:rPr>
          <w:rFonts w:ascii="Trebuchet MS" w:hAnsi="Trebuchet MS"/>
          <w:snapToGrid w:val="0"/>
          <w:sz w:val="20"/>
          <w:szCs w:val="20"/>
        </w:rPr>
        <w:t xml:space="preserve">) o </w:t>
      </w:r>
      <w:r w:rsidRPr="002544DD">
        <w:rPr>
          <w:rFonts w:ascii="Trebuchet MS" w:hAnsi="Trebuchet MS"/>
          <w:i/>
          <w:sz w:val="20"/>
          <w:szCs w:val="20"/>
        </w:rPr>
        <w:t>Instrumento Particular de Alienação Fiduciária de Quotas em Garantia e Outras Avenças</w:t>
      </w:r>
      <w:r w:rsidRPr="002544DD">
        <w:rPr>
          <w:rFonts w:ascii="Trebuchet MS" w:hAnsi="Trebuchet MS"/>
          <w:sz w:val="20"/>
          <w:szCs w:val="20"/>
        </w:rPr>
        <w:t xml:space="preserve">” </w:t>
      </w:r>
      <w:r w:rsidRPr="002544DD">
        <w:rPr>
          <w:rFonts w:ascii="Trebuchet MS" w:hAnsi="Trebuchet MS"/>
          <w:snapToGrid w:val="0"/>
          <w:sz w:val="20"/>
          <w:szCs w:val="20"/>
        </w:rPr>
        <w:t>(“</w:t>
      </w:r>
      <w:r w:rsidRPr="002544DD">
        <w:rPr>
          <w:rFonts w:ascii="Trebuchet MS" w:hAnsi="Trebuchet MS"/>
          <w:snapToGrid w:val="0"/>
          <w:sz w:val="20"/>
          <w:szCs w:val="20"/>
          <w:u w:val="single"/>
        </w:rPr>
        <w:t>Contrato de Alienação Fiduciária de Quotas P3BR</w:t>
      </w:r>
      <w:r w:rsidRPr="002544DD">
        <w:rPr>
          <w:rFonts w:ascii="Trebuchet MS" w:hAnsi="Trebuchet MS"/>
          <w:snapToGrid w:val="0"/>
          <w:sz w:val="20"/>
          <w:szCs w:val="20"/>
        </w:rPr>
        <w:t xml:space="preserve">”), </w:t>
      </w:r>
      <w:r w:rsidRPr="002544DD">
        <w:rPr>
          <w:rFonts w:ascii="Trebuchet MS" w:hAnsi="Trebuchet MS"/>
          <w:sz w:val="20"/>
          <w:szCs w:val="20"/>
        </w:rPr>
        <w:t>(</w:t>
      </w:r>
      <w:proofErr w:type="spellStart"/>
      <w:r w:rsidRPr="002544DD">
        <w:rPr>
          <w:rFonts w:ascii="Trebuchet MS" w:hAnsi="Trebuchet MS"/>
          <w:sz w:val="20"/>
          <w:szCs w:val="20"/>
        </w:rPr>
        <w:t>viii</w:t>
      </w:r>
      <w:proofErr w:type="spellEnd"/>
      <w:r w:rsidRPr="002544DD">
        <w:rPr>
          <w:rFonts w:ascii="Trebuchet MS" w:hAnsi="Trebuchet MS"/>
          <w:sz w:val="20"/>
          <w:szCs w:val="20"/>
        </w:rPr>
        <w:t xml:space="preserve">) </w:t>
      </w:r>
      <w:r w:rsidRPr="002544DD">
        <w:rPr>
          <w:rFonts w:ascii="Trebuchet MS" w:hAnsi="Trebuchet MS"/>
          <w:snapToGrid w:val="0"/>
          <w:sz w:val="20"/>
          <w:szCs w:val="20"/>
        </w:rPr>
        <w:t>os boletins de subscrição dos CRI e das Notas Comerciais CRI; (</w:t>
      </w:r>
      <w:proofErr w:type="spellStart"/>
      <w:r w:rsidRPr="002544DD">
        <w:rPr>
          <w:rFonts w:ascii="Trebuchet MS" w:hAnsi="Trebuchet MS"/>
          <w:snapToGrid w:val="0"/>
          <w:sz w:val="20"/>
          <w:szCs w:val="20"/>
        </w:rPr>
        <w:t>ix</w:t>
      </w:r>
      <w:proofErr w:type="spellEnd"/>
      <w:r w:rsidRPr="002544DD">
        <w:rPr>
          <w:rFonts w:ascii="Trebuchet MS" w:hAnsi="Trebuchet MS"/>
          <w:snapToGrid w:val="0"/>
          <w:sz w:val="20"/>
          <w:szCs w:val="20"/>
        </w:rPr>
        <w:t>) as declarações de investidor profissional; e (xi) os demais instrumentos celebrados no âmbito da Emissão</w:t>
      </w:r>
      <w:bookmarkEnd w:id="186"/>
      <w:r w:rsidRPr="002544DD">
        <w:rPr>
          <w:rFonts w:ascii="Trebuchet MS" w:hAnsi="Trebuchet MS" w:cstheme="minorHAnsi"/>
          <w:sz w:val="20"/>
          <w:szCs w:val="20"/>
        </w:rPr>
        <w:t>; e</w:t>
      </w:r>
    </w:p>
    <w:p w14:paraId="2EED07E1"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56541BFA"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lang w:eastAsia="en-US"/>
        </w:rPr>
        <w:t>As Partes dispuseram de tempo e condições adequadas para a avaliação e discussão de todas as cláusulas deste Contrato, cuja celebração, execução e extinção são pautadas pelos princípios da probida</w:t>
      </w:r>
      <w:r w:rsidRPr="002544DD">
        <w:rPr>
          <w:rFonts w:ascii="Trebuchet MS" w:hAnsi="Trebuchet MS" w:cstheme="minorHAnsi"/>
          <w:sz w:val="20"/>
          <w:szCs w:val="20"/>
        </w:rPr>
        <w:t>d</w:t>
      </w:r>
      <w:r w:rsidRPr="002544DD">
        <w:rPr>
          <w:rFonts w:ascii="Trebuchet MS" w:hAnsi="Trebuchet MS" w:cstheme="minorHAnsi"/>
          <w:sz w:val="20"/>
          <w:szCs w:val="20"/>
          <w:lang w:eastAsia="en-US"/>
        </w:rPr>
        <w:t>e e boa-fé</w:t>
      </w:r>
      <w:bookmarkEnd w:id="187"/>
      <w:r w:rsidRPr="002544DD">
        <w:rPr>
          <w:rFonts w:ascii="Trebuchet MS" w:hAnsi="Trebuchet MS" w:cstheme="minorHAnsi"/>
          <w:sz w:val="20"/>
          <w:szCs w:val="20"/>
          <w:lang w:eastAsia="en-US"/>
        </w:rPr>
        <w:t>.</w:t>
      </w:r>
    </w:p>
    <w:p w14:paraId="73C22C78" w14:textId="77777777" w:rsidR="00E131A9" w:rsidRPr="002544DD" w:rsidRDefault="00E131A9" w:rsidP="00E131A9">
      <w:pPr>
        <w:pStyle w:val="PargrafodaLista"/>
        <w:widowControl w:val="0"/>
        <w:tabs>
          <w:tab w:val="left" w:pos="567"/>
        </w:tabs>
        <w:spacing w:line="360" w:lineRule="auto"/>
        <w:jc w:val="both"/>
        <w:rPr>
          <w:rFonts w:ascii="Trebuchet MS" w:hAnsi="Trebuchet MS" w:cs="Tahoma"/>
          <w:sz w:val="20"/>
          <w:szCs w:val="20"/>
        </w:rPr>
      </w:pPr>
      <w:r w:rsidRPr="002544DD">
        <w:rPr>
          <w:rFonts w:ascii="Trebuchet MS" w:hAnsi="Trebuchet MS" w:cs="Tahoma"/>
          <w:sz w:val="20"/>
          <w:szCs w:val="20"/>
        </w:rPr>
        <w:t xml:space="preserve"> </w:t>
      </w:r>
      <w:bookmarkEnd w:id="185"/>
    </w:p>
    <w:p w14:paraId="7B30F1F3" w14:textId="77777777" w:rsidR="00E131A9" w:rsidRPr="002544DD" w:rsidRDefault="00E131A9" w:rsidP="00E131A9">
      <w:pPr>
        <w:widowControl w:val="0"/>
        <w:spacing w:line="360" w:lineRule="auto"/>
        <w:jc w:val="both"/>
        <w:rPr>
          <w:rFonts w:ascii="Trebuchet MS" w:hAnsi="Trebuchet MS" w:cs="Tahoma"/>
          <w:sz w:val="20"/>
          <w:szCs w:val="20"/>
        </w:rPr>
      </w:pPr>
      <w:r w:rsidRPr="002544DD">
        <w:rPr>
          <w:rFonts w:ascii="Trebuchet MS" w:hAnsi="Trebuchet MS" w:cs="Tahoma"/>
          <w:b/>
          <w:sz w:val="20"/>
          <w:szCs w:val="20"/>
        </w:rPr>
        <w:t>RESOLVEM</w:t>
      </w:r>
      <w:r w:rsidRPr="002544DD">
        <w:rPr>
          <w:rFonts w:ascii="Trebuchet MS" w:hAnsi="Trebuchet MS" w:cs="Tahoma"/>
          <w:sz w:val="20"/>
          <w:szCs w:val="20"/>
        </w:rPr>
        <w:t xml:space="preserve"> as Partes celebrar este “</w:t>
      </w:r>
      <w:r w:rsidRPr="002544DD">
        <w:rPr>
          <w:rFonts w:ascii="Trebuchet MS" w:hAnsi="Trebuchet MS" w:cs="Tahoma"/>
          <w:i/>
          <w:sz w:val="20"/>
          <w:szCs w:val="20"/>
        </w:rPr>
        <w:t>Instrumento Particular de Constituição de Cessão Fiduciária de Direitos Creditórios em Garantia e Outras Avenças</w:t>
      </w:r>
      <w:r w:rsidRPr="002544DD">
        <w:rPr>
          <w:rFonts w:ascii="Trebuchet MS" w:hAnsi="Trebuchet MS" w:cs="Tahoma"/>
          <w:sz w:val="20"/>
          <w:szCs w:val="20"/>
        </w:rPr>
        <w:t>” (“</w:t>
      </w:r>
      <w:r w:rsidRPr="002544DD">
        <w:rPr>
          <w:rFonts w:ascii="Trebuchet MS" w:hAnsi="Trebuchet MS" w:cs="Tahoma"/>
          <w:sz w:val="20"/>
          <w:szCs w:val="20"/>
          <w:u w:val="single"/>
        </w:rPr>
        <w:t>Contrato</w:t>
      </w:r>
      <w:r w:rsidRPr="002544DD">
        <w:rPr>
          <w:rFonts w:ascii="Trebuchet MS" w:hAnsi="Trebuchet MS" w:cs="Tahoma"/>
          <w:sz w:val="20"/>
          <w:szCs w:val="20"/>
        </w:rPr>
        <w:t xml:space="preserve">”), que será regido pelas seguintes cláusulas, condições e características. </w:t>
      </w:r>
    </w:p>
    <w:bookmarkEnd w:id="183"/>
    <w:p w14:paraId="1FBEE8F2" w14:textId="77777777" w:rsidR="00E131A9" w:rsidRPr="002544DD" w:rsidRDefault="00E131A9" w:rsidP="00E131A9">
      <w:pPr>
        <w:keepNext/>
        <w:tabs>
          <w:tab w:val="num" w:pos="709"/>
        </w:tabs>
        <w:spacing w:line="360" w:lineRule="auto"/>
        <w:mirrorIndents/>
        <w:jc w:val="both"/>
        <w:rPr>
          <w:rFonts w:ascii="Trebuchet MS" w:hAnsi="Trebuchet MS"/>
          <w:b/>
          <w:sz w:val="20"/>
          <w:szCs w:val="20"/>
        </w:rPr>
      </w:pPr>
    </w:p>
    <w:p w14:paraId="79FB5484" w14:textId="77777777" w:rsidR="00E131A9" w:rsidRPr="002544DD" w:rsidRDefault="00E131A9" w:rsidP="00E131A9">
      <w:pPr>
        <w:spacing w:line="360" w:lineRule="auto"/>
        <w:jc w:val="both"/>
        <w:rPr>
          <w:rFonts w:ascii="Trebuchet MS" w:hAnsi="Trebuchet MS" w:cs="Arial"/>
          <w:b/>
          <w:sz w:val="20"/>
          <w:szCs w:val="20"/>
        </w:rPr>
      </w:pPr>
      <w:r w:rsidRPr="002544DD">
        <w:rPr>
          <w:rFonts w:ascii="Trebuchet MS" w:hAnsi="Trebuchet MS" w:cs="Arial"/>
          <w:b/>
          <w:sz w:val="20"/>
          <w:szCs w:val="20"/>
        </w:rPr>
        <w:t>III - CLÁUSULAS:</w:t>
      </w:r>
    </w:p>
    <w:p w14:paraId="39E64C88" w14:textId="77777777" w:rsidR="00E131A9" w:rsidRPr="002544DD" w:rsidRDefault="00E131A9" w:rsidP="00E131A9">
      <w:pPr>
        <w:keepNext/>
        <w:tabs>
          <w:tab w:val="num" w:pos="709"/>
        </w:tabs>
        <w:spacing w:line="360" w:lineRule="auto"/>
        <w:mirrorIndents/>
        <w:jc w:val="both"/>
        <w:rPr>
          <w:rFonts w:ascii="Trebuchet MS" w:hAnsi="Trebuchet MS"/>
          <w:b/>
          <w:sz w:val="20"/>
          <w:szCs w:val="20"/>
        </w:rPr>
      </w:pPr>
    </w:p>
    <w:p w14:paraId="5312CB8E"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r w:rsidRPr="002544DD">
        <w:rPr>
          <w:rFonts w:ascii="Trebuchet MS" w:hAnsi="Trebuchet MS" w:cs="Arial"/>
          <w:b/>
          <w:bCs/>
          <w:iCs/>
          <w:sz w:val="20"/>
          <w:szCs w:val="20"/>
        </w:rPr>
        <w:t>CLÁUSULA PRIMEIRA –</w:t>
      </w:r>
      <w:r w:rsidRPr="002544DD">
        <w:rPr>
          <w:rFonts w:ascii="Trebuchet MS" w:hAnsi="Trebuchet MS" w:cs="Arial"/>
          <w:i/>
          <w:sz w:val="20"/>
          <w:szCs w:val="20"/>
        </w:rPr>
        <w:t xml:space="preserve"> </w:t>
      </w:r>
      <w:r w:rsidRPr="002544DD">
        <w:rPr>
          <w:rFonts w:ascii="Trebuchet MS" w:hAnsi="Trebuchet MS"/>
          <w:b/>
          <w:sz w:val="20"/>
          <w:szCs w:val="20"/>
        </w:rPr>
        <w:t>CESSÃO FIDUCIÁRIA EM GARANTIA</w:t>
      </w:r>
      <w:bookmarkEnd w:id="184"/>
      <w:r w:rsidRPr="002544DD">
        <w:rPr>
          <w:rFonts w:ascii="Trebuchet MS" w:hAnsi="Trebuchet MS"/>
          <w:b/>
          <w:sz w:val="20"/>
          <w:szCs w:val="20"/>
        </w:rPr>
        <w:t xml:space="preserve"> </w:t>
      </w:r>
    </w:p>
    <w:p w14:paraId="1317F1BD"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r w:rsidRPr="002544DD">
        <w:rPr>
          <w:rFonts w:ascii="Trebuchet MS" w:hAnsi="Trebuchet MS"/>
          <w:b/>
          <w:sz w:val="20"/>
          <w:szCs w:val="20"/>
        </w:rPr>
        <w:t xml:space="preserve"> </w:t>
      </w:r>
    </w:p>
    <w:p w14:paraId="18A18966"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cs="Arial"/>
          <w:sz w:val="20"/>
          <w:szCs w:val="20"/>
          <w:u w:val="single"/>
        </w:rPr>
        <w:t>Objeto</w:t>
      </w:r>
      <w:r w:rsidRPr="002544DD">
        <w:rPr>
          <w:rFonts w:ascii="Trebuchet MS" w:hAnsi="Trebuchet MS" w:cs="Arial"/>
          <w:sz w:val="20"/>
          <w:szCs w:val="20"/>
        </w:rPr>
        <w:t xml:space="preserve">: </w:t>
      </w:r>
      <w:r w:rsidRPr="002544DD">
        <w:rPr>
          <w:rFonts w:ascii="Trebuchet MS" w:hAnsi="Trebuchet MS"/>
          <w:sz w:val="20"/>
          <w:szCs w:val="20"/>
        </w:rPr>
        <w:t xml:space="preserve">Em garantia </w:t>
      </w:r>
      <w:r w:rsidRPr="002544DD">
        <w:rPr>
          <w:rFonts w:ascii="Trebuchet MS" w:hAnsi="Trebuchet MS"/>
          <w:bCs/>
          <w:sz w:val="20"/>
          <w:szCs w:val="20"/>
        </w:rPr>
        <w:t>ao pagamento fiel, pontual e integral das Obrigações Garantidas</w:t>
      </w:r>
      <w:r w:rsidRPr="002544DD">
        <w:rPr>
          <w:rFonts w:ascii="Trebuchet MS" w:hAnsi="Trebuchet MS"/>
          <w:sz w:val="20"/>
          <w:szCs w:val="20"/>
        </w:rPr>
        <w:t>, conforme estabelecidas no Anexo II a esse Contrato, a Fiduciante, por este Contrato e na melhor forma de direito, nos termos do artigo 41 da Lei nº 11.076, parágrafo 3º do artigo 66-B da Lei nº 4.728, de 14 de julho de 1965, conforme alterada (“</w:t>
      </w:r>
      <w:r w:rsidRPr="002544DD">
        <w:rPr>
          <w:rFonts w:ascii="Trebuchet MS" w:hAnsi="Trebuchet MS"/>
          <w:sz w:val="20"/>
          <w:szCs w:val="20"/>
          <w:u w:val="single"/>
        </w:rPr>
        <w:t>Lei nº 4.728</w:t>
      </w:r>
      <w:r w:rsidRPr="002544DD">
        <w:rPr>
          <w:rFonts w:ascii="Trebuchet MS" w:hAnsi="Trebuchet MS"/>
          <w:sz w:val="20"/>
          <w:szCs w:val="20"/>
        </w:rPr>
        <w:t>”), dos artigos 18 a 20 da Lei nº 9.514, e dos artigos 1.361 a 1.368 da Lei nº 10.406, de 10 de janeiro de 2002, conforme alterada (“</w:t>
      </w:r>
      <w:r w:rsidRPr="002544DD">
        <w:rPr>
          <w:rFonts w:ascii="Trebuchet MS" w:hAnsi="Trebuchet MS"/>
          <w:sz w:val="20"/>
          <w:szCs w:val="20"/>
          <w:u w:val="single"/>
        </w:rPr>
        <w:t>Código Civil</w:t>
      </w:r>
      <w:r w:rsidRPr="002544DD">
        <w:rPr>
          <w:rFonts w:ascii="Trebuchet MS" w:hAnsi="Trebuchet MS"/>
          <w:sz w:val="20"/>
          <w:szCs w:val="20"/>
        </w:rPr>
        <w:t xml:space="preserve">”), bem como dos demais normativos aplicáveis, cede e transfere fiduciariamente à Fiduciária, em caráter irrevogável e irretratável, a propriedade fiduciária, o domínio resolúvel e a posse indireta (permanecendo a Fiduciante com a posse direta) (i) </w:t>
      </w:r>
      <w:r w:rsidRPr="002544DD">
        <w:rPr>
          <w:rFonts w:ascii="Trebuchet MS" w:hAnsi="Trebuchet MS" w:cs="Tahoma"/>
          <w:sz w:val="20"/>
          <w:szCs w:val="20"/>
        </w:rPr>
        <w:t xml:space="preserve">dos Direitos Creditórios; </w:t>
      </w:r>
      <w:r w:rsidRPr="002544DD">
        <w:rPr>
          <w:rFonts w:ascii="Trebuchet MS" w:hAnsi="Trebuchet MS"/>
          <w:sz w:val="20"/>
          <w:szCs w:val="20"/>
        </w:rPr>
        <w:t>e (</w:t>
      </w:r>
      <w:proofErr w:type="spellStart"/>
      <w:r w:rsidRPr="002544DD">
        <w:rPr>
          <w:rFonts w:ascii="Trebuchet MS" w:hAnsi="Trebuchet MS"/>
          <w:sz w:val="20"/>
          <w:szCs w:val="20"/>
        </w:rPr>
        <w:t>ii</w:t>
      </w:r>
      <w:proofErr w:type="spellEnd"/>
      <w:r w:rsidRPr="002544DD">
        <w:rPr>
          <w:rFonts w:ascii="Trebuchet MS" w:hAnsi="Trebuchet MS"/>
          <w:sz w:val="20"/>
          <w:szCs w:val="20"/>
        </w:rPr>
        <w:t>) de</w:t>
      </w:r>
      <w:r w:rsidRPr="002544DD">
        <w:rPr>
          <w:rFonts w:ascii="Trebuchet MS" w:hAnsi="Trebuchet MS" w:cs="Tahoma"/>
          <w:sz w:val="20"/>
          <w:szCs w:val="20"/>
        </w:rPr>
        <w:t xml:space="preserve"> todos</w:t>
      </w:r>
      <w:r w:rsidRPr="002544DD">
        <w:rPr>
          <w:rFonts w:ascii="Trebuchet MS" w:hAnsi="Trebuchet MS"/>
          <w:sz w:val="20"/>
          <w:szCs w:val="20"/>
        </w:rPr>
        <w:t xml:space="preserve"> os direitos, privilégios, preferências, prerrogativas e ações relacionados</w:t>
      </w:r>
      <w:r w:rsidRPr="002544DD">
        <w:rPr>
          <w:rFonts w:ascii="Trebuchet MS" w:hAnsi="Trebuchet MS" w:cs="Tahoma"/>
          <w:sz w:val="20"/>
          <w:szCs w:val="20"/>
        </w:rPr>
        <w:t xml:space="preserve"> aos créditos mencionados </w:t>
      </w:r>
      <w:r w:rsidRPr="002544DD">
        <w:rPr>
          <w:rFonts w:ascii="Trebuchet MS" w:hAnsi="Trebuchet MS"/>
          <w:sz w:val="20"/>
          <w:szCs w:val="20"/>
        </w:rPr>
        <w:t xml:space="preserve">no item (i) </w:t>
      </w:r>
      <w:r w:rsidRPr="002544DD">
        <w:rPr>
          <w:rFonts w:ascii="Trebuchet MS" w:hAnsi="Trebuchet MS" w:cs="Tahoma"/>
          <w:sz w:val="20"/>
          <w:szCs w:val="20"/>
        </w:rPr>
        <w:t>acima, presentes e futuros, principais e acessórios, titulados ou que venham a ser titulados pela Fiduciante</w:t>
      </w:r>
      <w:r w:rsidRPr="002544DD">
        <w:rPr>
          <w:rFonts w:ascii="Trebuchet MS" w:hAnsi="Trebuchet MS" w:cs="Tahoma"/>
          <w:sz w:val="20"/>
          <w:szCs w:val="20"/>
          <w:lang w:eastAsia="en-US"/>
        </w:rPr>
        <w:t xml:space="preserve">, </w:t>
      </w:r>
      <w:r w:rsidRPr="002544DD">
        <w:rPr>
          <w:rFonts w:ascii="Trebuchet MS" w:hAnsi="Trebuchet MS"/>
          <w:sz w:val="20"/>
          <w:szCs w:val="20"/>
        </w:rPr>
        <w:t>bem como toda e qualquer receita, multa de mora, penalidade e/ou indenização devidas à Fiduciante com relação aos créditos mencionados nos itens (i) e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w:t>
      </w:r>
      <w:r w:rsidRPr="002544DD">
        <w:rPr>
          <w:rFonts w:ascii="Trebuchet MS" w:hAnsi="Trebuchet MS" w:cs="Tahoma"/>
          <w:sz w:val="20"/>
          <w:szCs w:val="20"/>
          <w:lang w:eastAsia="en-US"/>
        </w:rPr>
        <w:t>acima (“</w:t>
      </w:r>
      <w:r w:rsidRPr="002544DD">
        <w:rPr>
          <w:rFonts w:ascii="Trebuchet MS" w:hAnsi="Trebuchet MS"/>
          <w:sz w:val="20"/>
          <w:szCs w:val="20"/>
          <w:u w:val="single"/>
        </w:rPr>
        <w:t>Direitos Creditórios Cedidos Fiduciariamente</w:t>
      </w:r>
      <w:r w:rsidRPr="002544DD">
        <w:rPr>
          <w:rFonts w:ascii="Trebuchet MS" w:hAnsi="Trebuchet MS"/>
          <w:sz w:val="20"/>
          <w:szCs w:val="20"/>
        </w:rPr>
        <w:t>”</w:t>
      </w:r>
      <w:r w:rsidRPr="002544DD">
        <w:rPr>
          <w:rFonts w:ascii="Trebuchet MS" w:hAnsi="Trebuchet MS" w:cs="Tahoma"/>
          <w:sz w:val="20"/>
          <w:szCs w:val="20"/>
          <w:lang w:eastAsia="en-US"/>
        </w:rPr>
        <w:t xml:space="preserve"> e “</w:t>
      </w:r>
      <w:r w:rsidRPr="002544DD">
        <w:rPr>
          <w:rFonts w:ascii="Trebuchet MS" w:hAnsi="Trebuchet MS" w:cs="Tahoma"/>
          <w:sz w:val="20"/>
          <w:szCs w:val="20"/>
          <w:u w:val="single"/>
          <w:lang w:eastAsia="en-US"/>
        </w:rPr>
        <w:t>Cessão Fiduciária</w:t>
      </w:r>
      <w:r w:rsidRPr="002544DD">
        <w:rPr>
          <w:rFonts w:ascii="Trebuchet MS" w:hAnsi="Trebuchet MS" w:cs="Tahoma"/>
          <w:sz w:val="20"/>
          <w:szCs w:val="20"/>
          <w:lang w:eastAsia="en-US"/>
        </w:rPr>
        <w:t xml:space="preserve">”, respectivamente). </w:t>
      </w:r>
    </w:p>
    <w:p w14:paraId="0820C834"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6CAD2491" w14:textId="77777777" w:rsidR="00E131A9" w:rsidRPr="002544DD" w:rsidRDefault="00E131A9" w:rsidP="00E131A9">
      <w:pPr>
        <w:pStyle w:val="PargrafodaLista"/>
        <w:keepNext/>
        <w:numPr>
          <w:ilvl w:val="2"/>
          <w:numId w:val="40"/>
        </w:numPr>
        <w:autoSpaceDE/>
        <w:autoSpaceDN/>
        <w:adjustRightInd/>
        <w:spacing w:line="360" w:lineRule="auto"/>
        <w:ind w:left="0" w:firstLine="0"/>
        <w:contextualSpacing/>
        <w:mirrorIndents/>
        <w:jc w:val="both"/>
        <w:rPr>
          <w:rFonts w:ascii="Trebuchet MS" w:hAnsi="Trebuchet MS"/>
          <w:sz w:val="20"/>
          <w:szCs w:val="20"/>
        </w:rPr>
      </w:pPr>
      <w:r w:rsidRPr="002544DD">
        <w:rPr>
          <w:rFonts w:ascii="Trebuchet MS" w:hAnsi="Trebuchet MS" w:cs="Tahoma"/>
          <w:sz w:val="20"/>
          <w:szCs w:val="20"/>
        </w:rPr>
        <w:t>Os Direitos Creditórios objeto da presente Cessão Fiduciária serão decorrentes da venda das Unidades</w:t>
      </w:r>
      <w:r w:rsidRPr="002544DD">
        <w:rPr>
          <w:rFonts w:ascii="Trebuchet MS" w:hAnsi="Trebuchet MS"/>
          <w:sz w:val="20"/>
          <w:szCs w:val="20"/>
        </w:rPr>
        <w:t>, descritas no Anexo I deste Contrato</w:t>
      </w:r>
      <w:r w:rsidRPr="002544DD">
        <w:rPr>
          <w:rFonts w:ascii="Trebuchet MS" w:hAnsi="Trebuchet MS" w:cs="Tahoma"/>
          <w:sz w:val="20"/>
          <w:szCs w:val="20"/>
        </w:rPr>
        <w:t xml:space="preserve">. As demais unidades autônomas </w:t>
      </w:r>
      <w:r w:rsidRPr="002544DD">
        <w:rPr>
          <w:rFonts w:ascii="Trebuchet MS" w:hAnsi="Trebuchet MS"/>
          <w:sz w:val="20"/>
          <w:szCs w:val="20"/>
        </w:rPr>
        <w:t>integrantes</w:t>
      </w:r>
      <w:r w:rsidRPr="002544DD">
        <w:rPr>
          <w:rFonts w:ascii="Trebuchet MS" w:hAnsi="Trebuchet MS" w:cs="Tahoma"/>
          <w:sz w:val="20"/>
          <w:szCs w:val="20"/>
        </w:rPr>
        <w:t xml:space="preserve"> do Empreendimento Imobiliário não estarão sujeitas à presente garantia constituída em benefício da Fiduciária.</w:t>
      </w:r>
    </w:p>
    <w:p w14:paraId="4960B8ED" w14:textId="77777777" w:rsidR="00E131A9" w:rsidRPr="002544DD" w:rsidRDefault="00E131A9" w:rsidP="00E131A9">
      <w:pPr>
        <w:pStyle w:val="PargrafodaLista"/>
        <w:keepNext/>
        <w:spacing w:line="360" w:lineRule="auto"/>
        <w:ind w:left="1080"/>
        <w:mirrorIndents/>
        <w:jc w:val="both"/>
        <w:rPr>
          <w:rFonts w:ascii="Trebuchet MS" w:hAnsi="Trebuchet MS"/>
          <w:sz w:val="20"/>
          <w:szCs w:val="20"/>
        </w:rPr>
      </w:pPr>
    </w:p>
    <w:p w14:paraId="1EA32574"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A </w:t>
      </w:r>
      <w:r w:rsidRPr="002544DD">
        <w:rPr>
          <w:rFonts w:ascii="Trebuchet MS" w:hAnsi="Trebuchet MS" w:cs="Tahoma"/>
          <w:sz w:val="20"/>
          <w:szCs w:val="20"/>
        </w:rPr>
        <w:t>Fiduciante</w:t>
      </w:r>
      <w:r w:rsidRPr="002544DD">
        <w:rPr>
          <w:rFonts w:ascii="Trebuchet MS" w:hAnsi="Trebuchet MS"/>
          <w:sz w:val="20"/>
          <w:szCs w:val="20"/>
        </w:rPr>
        <w:t xml:space="preserve"> obriga-se a não compensar os Direitos Creditórios Cedidos Fiduciariamente com nenhum valor que seja devido à Fiduciária pelas Emissoras, por força de outra relação contratual que não a descrita neste Contrato.</w:t>
      </w:r>
    </w:p>
    <w:p w14:paraId="73E0A64F"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0C59165E"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 transferência da titularidade fiduciária dos Direitos Creditórios Cedidos Fiduciariamente, pela Fiduciante à Fiduciária, operar-se-á a partir da data de celebração do presente Contrato e vigorará até a ocorrência do primeiro entre os seguintes eventos: (a) a sua liberação, nos termos deste Contrato e dos demais Documentos da Operação; (b) o efetivo cumprimento da totalidade das Obrigações Garantidas</w:t>
      </w:r>
      <w:bookmarkStart w:id="188" w:name="_Hlk116562359"/>
      <w:r w:rsidRPr="002544DD">
        <w:rPr>
          <w:rFonts w:ascii="Trebuchet MS" w:hAnsi="Trebuchet MS"/>
          <w:sz w:val="20"/>
          <w:szCs w:val="20"/>
        </w:rPr>
        <w:t>; ou (c) a integral excussão da Cessão Fiduciária, desde que a Fiduciária tenha recebido o produto da excussão de forma definitiva</w:t>
      </w:r>
      <w:bookmarkEnd w:id="188"/>
      <w:r w:rsidRPr="002544DD">
        <w:rPr>
          <w:rFonts w:ascii="Trebuchet MS" w:hAnsi="Trebuchet MS"/>
          <w:sz w:val="20"/>
          <w:szCs w:val="20"/>
        </w:rPr>
        <w:t xml:space="preserve">. </w:t>
      </w:r>
    </w:p>
    <w:p w14:paraId="50BBDCC1" w14:textId="77777777" w:rsidR="00E131A9" w:rsidRPr="002544DD" w:rsidRDefault="00E131A9" w:rsidP="00E131A9">
      <w:pPr>
        <w:spacing w:line="360" w:lineRule="auto"/>
        <w:jc w:val="both"/>
        <w:rPr>
          <w:rFonts w:ascii="Trebuchet MS" w:hAnsi="Trebuchet MS"/>
          <w:sz w:val="20"/>
          <w:szCs w:val="20"/>
        </w:rPr>
      </w:pPr>
    </w:p>
    <w:p w14:paraId="5210B253"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bookmarkStart w:id="189" w:name="_Ref335233180"/>
      <w:r w:rsidRPr="002544DD">
        <w:rPr>
          <w:rFonts w:ascii="Trebuchet MS" w:hAnsi="Trebuchet MS" w:cs="Arial"/>
          <w:sz w:val="20"/>
          <w:szCs w:val="20"/>
          <w:u w:val="single"/>
        </w:rPr>
        <w:t>Cancelamento da Propriedade Fiduciária</w:t>
      </w:r>
      <w:r w:rsidRPr="002544DD">
        <w:rPr>
          <w:rFonts w:ascii="Trebuchet MS" w:hAnsi="Trebuchet MS" w:cs="Arial"/>
          <w:sz w:val="20"/>
          <w:szCs w:val="20"/>
        </w:rPr>
        <w:t xml:space="preserve">: Para o cancelamento do registro da propriedade fiduciária e a consequente reversão da propriedade plena dos Direitos Creditórios em favor da Fiduciante, a Fiduciária e as Emissoras deverão apresentar ao Cartório de RTD (abaixo definido) o </w:t>
      </w:r>
      <w:r w:rsidRPr="002544DD">
        <w:rPr>
          <w:rFonts w:ascii="Trebuchet MS" w:hAnsi="Trebuchet MS" w:cs="Arial"/>
          <w:sz w:val="20"/>
          <w:szCs w:val="20"/>
        </w:rPr>
        <w:lastRenderedPageBreak/>
        <w:t>competente termo de liberação, consolidando-se na pessoa jurídica da Fiduciante a propriedade plena dos Direitos Creditórios, observado o disposto na Cláusula Sétima abaixo</w:t>
      </w:r>
      <w:r w:rsidRPr="002544DD">
        <w:rPr>
          <w:rFonts w:ascii="Trebuchet MS" w:hAnsi="Trebuchet MS"/>
          <w:sz w:val="20"/>
          <w:szCs w:val="20"/>
        </w:rPr>
        <w:t>.</w:t>
      </w:r>
      <w:bookmarkEnd w:id="189"/>
    </w:p>
    <w:p w14:paraId="65960EAA"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48BD7AE8"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Arial"/>
          <w:sz w:val="20"/>
          <w:szCs w:val="20"/>
        </w:rPr>
        <w:t>Em qualquer hipótese de extinção deste Contrato e/ou de cancelamento da Cessão Fiduciária, a Fiduciária deverá entregar o devido termo de liberação (bem como cópias autenticadas dos documentos societários evidenciando os poderes dos signatários) para a Fiduciante em até 5 (cinco) Dias Úteis após a extinção ou da quitação integral das Obrigações Garantidas, conforme o caso, conforme atestado pelo termo de quitação do Agente Fiduciário.</w:t>
      </w:r>
    </w:p>
    <w:p w14:paraId="2820E662"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1132F7C0"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Até a quitação integral da totalidade das Obrigações Garantidas, a Fiduciante se obriga a adotar todas as medidas e providências necessárias, que estejam dentro de sua capacidade operacional e jurídica, e dentro do seu controle, no sentido de assegurar que a Fiduciária mantenha preferência absoluta com relação ao recebimento dos Direitos Creditórios Cedidos Fiduciariamente, exceto nos casos de liberação previstos neste Contrato e nos demais Documentos da Operação.</w:t>
      </w:r>
    </w:p>
    <w:p w14:paraId="6B57326D" w14:textId="77777777" w:rsidR="00E131A9" w:rsidRPr="002544DD" w:rsidRDefault="00E131A9" w:rsidP="00E131A9">
      <w:pPr>
        <w:tabs>
          <w:tab w:val="left" w:pos="709"/>
          <w:tab w:val="left" w:pos="1560"/>
        </w:tabs>
        <w:spacing w:line="360" w:lineRule="auto"/>
        <w:mirrorIndents/>
        <w:jc w:val="both"/>
        <w:rPr>
          <w:rFonts w:ascii="Trebuchet MS" w:hAnsi="Trebuchet MS"/>
          <w:sz w:val="20"/>
          <w:szCs w:val="20"/>
        </w:rPr>
      </w:pPr>
    </w:p>
    <w:p w14:paraId="0B3669D9"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A Fiduciante, às suas próprias expensas, deverá tomar todas as providências necessárias para cobrar os Direitos Creditórios Cedidos Fiduciariamente, assim que exigíveis, seja judicial ou extrajudicialmente, atuando de forma diligente, de acordo com as práticas de cobrança usuais de mercado para operações de mesma espécie. </w:t>
      </w:r>
    </w:p>
    <w:p w14:paraId="41877330"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045ACB9D"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iCs/>
          <w:sz w:val="20"/>
          <w:szCs w:val="20"/>
          <w:u w:val="single"/>
        </w:rPr>
        <w:t>Fiel Depositário dos Documentos Comprobatórios</w:t>
      </w:r>
      <w:r w:rsidRPr="002544DD">
        <w:rPr>
          <w:rFonts w:ascii="Trebuchet MS" w:hAnsi="Trebuchet MS"/>
          <w:sz w:val="20"/>
          <w:szCs w:val="20"/>
        </w:rPr>
        <w:t>. A Fiduciária, neste ato, de forma irrevogável e irretratável, nos termos dos artigos 627 e seguintes do Código Civil, nomeia a Fiduciante como fiel depositária dos Contratos de Compra e Venda</w:t>
      </w:r>
      <w:r w:rsidRPr="002544DD">
        <w:rPr>
          <w:rFonts w:ascii="Trebuchet MS" w:hAnsi="Trebuchet MS"/>
          <w:bCs/>
          <w:sz w:val="20"/>
          <w:szCs w:val="20"/>
        </w:rPr>
        <w:t xml:space="preserve">, bem como quaisquer documentos acessórios ou vinculados a estes contratos </w:t>
      </w:r>
      <w:r w:rsidRPr="002544DD">
        <w:rPr>
          <w:rFonts w:ascii="Trebuchet MS" w:hAnsi="Trebuchet MS"/>
          <w:sz w:val="20"/>
          <w:szCs w:val="20"/>
        </w:rPr>
        <w:t>outros documentos representativos dos Direitos Creditórios Cedidos Fiduciariamente (“</w:t>
      </w:r>
      <w:r w:rsidRPr="002544DD">
        <w:rPr>
          <w:rFonts w:ascii="Trebuchet MS" w:hAnsi="Trebuchet MS"/>
          <w:sz w:val="20"/>
          <w:szCs w:val="20"/>
          <w:u w:val="single"/>
        </w:rPr>
        <w:t>Documentos Comprobatórios</w:t>
      </w:r>
      <w:r w:rsidRPr="002544DD">
        <w:rPr>
          <w:rFonts w:ascii="Trebuchet MS" w:hAnsi="Trebuchet MS"/>
          <w:sz w:val="20"/>
          <w:szCs w:val="20"/>
        </w:rPr>
        <w:t xml:space="preserve">”), os quais incorporar-se-ão automaticamente à presente garantia, passando, para todos os fins de direito, a integrar a definição de Direitos Creditórios Cedidos Fiduciariamente. A Fiduciante se obriga, às suas expensas, a garantir a boa manutenção, conservação e preservação dos seus respectivos Documentos Comprobatórios, que deverão ser mantidos na sede da Fiduciante, caso sejam documentos emitidos fisicamente, ou em banco de dados, caso sejam documentos emitidos eletronicamente, bem como a exibi-los e/ou disponibilizá-los a qualquer momento que forem exigidos pela Fiduciária e/ou pelo Agente Fiduciário, no prazo máximo de 5 (cinco) Dias Úteis, contados a partir de sua solicitação, ou em prazo menor, caso seja assim determinado por ordem judicial ou ordem de órgão regulatório, no lugar em que for determinado, especialmente no caso de sobrevir à sustação judicial do protesto. Fica desde já esclarecido que, para os efeitos da presente Cessão Fiduciária, a Fiduciante deterá a posse direta dos Documentos Comprobatórios, sendo certo que a propriedade fiduciária e a posse indireta dos mesmos serão detidas pela Fiduciária, e observado que a Fiduciante não poderá transferir a posse direta dos Documentos Comprobatórios para terceiros </w:t>
      </w:r>
      <w:r w:rsidRPr="002544DD">
        <w:rPr>
          <w:rFonts w:ascii="Trebuchet MS" w:hAnsi="Trebuchet MS"/>
          <w:sz w:val="20"/>
          <w:szCs w:val="20"/>
        </w:rPr>
        <w:lastRenderedPageBreak/>
        <w:t>sem a prévia autorização, por escrito, da Fiduciária, mediante a aprovação dos titulares de CRI reunidos em assembleia especial de titulares dos CRI, nos termos do Termo de Securitização.</w:t>
      </w:r>
    </w:p>
    <w:p w14:paraId="2A41EAFA" w14:textId="77777777" w:rsidR="00E131A9" w:rsidRPr="002544DD" w:rsidDel="003971E7" w:rsidRDefault="00E131A9" w:rsidP="00E131A9">
      <w:pPr>
        <w:spacing w:line="360" w:lineRule="auto"/>
        <w:mirrorIndents/>
        <w:jc w:val="both"/>
        <w:rPr>
          <w:rFonts w:ascii="Trebuchet MS" w:hAnsi="Trebuchet MS"/>
          <w:sz w:val="20"/>
          <w:szCs w:val="20"/>
          <w:lang w:val="x-none"/>
        </w:rPr>
      </w:pPr>
    </w:p>
    <w:p w14:paraId="3DE0415A"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bCs/>
          <w:sz w:val="20"/>
          <w:szCs w:val="20"/>
        </w:rPr>
      </w:pPr>
      <w:bookmarkStart w:id="190" w:name="_Toc404718097"/>
      <w:r w:rsidRPr="002544DD">
        <w:rPr>
          <w:rFonts w:ascii="Trebuchet MS" w:hAnsi="Trebuchet MS"/>
          <w:b/>
          <w:bCs/>
          <w:sz w:val="20"/>
          <w:szCs w:val="20"/>
        </w:rPr>
        <w:t xml:space="preserve">CLÁUSULA SEGUNDA - APERFEIÇOAMENTO DA GARANTIA E CONSTITUIÇÃO DA CESSÃO FIDUCIÁRIA </w:t>
      </w:r>
      <w:bookmarkEnd w:id="190"/>
    </w:p>
    <w:p w14:paraId="5F37ECF0" w14:textId="77777777" w:rsidR="00E131A9" w:rsidRPr="002544DD" w:rsidRDefault="00E131A9" w:rsidP="00E131A9">
      <w:pPr>
        <w:pStyle w:val="PargrafodaLista"/>
        <w:keepNext/>
        <w:spacing w:line="360" w:lineRule="auto"/>
        <w:mirrorIndents/>
        <w:jc w:val="both"/>
        <w:rPr>
          <w:rFonts w:ascii="Trebuchet MS" w:hAnsi="Trebuchet MS"/>
          <w:b/>
          <w:bCs/>
          <w:sz w:val="20"/>
          <w:szCs w:val="20"/>
        </w:rPr>
      </w:pPr>
    </w:p>
    <w:p w14:paraId="7F89ABD2"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iCs/>
          <w:sz w:val="20"/>
          <w:szCs w:val="20"/>
          <w:u w:val="single"/>
        </w:rPr>
        <w:t>Registro nos Cartórios Competentes</w:t>
      </w:r>
      <w:r w:rsidRPr="002544DD">
        <w:rPr>
          <w:rFonts w:ascii="Trebuchet MS" w:hAnsi="Trebuchet MS"/>
          <w:sz w:val="20"/>
          <w:szCs w:val="20"/>
        </w:rPr>
        <w:t>. A Fiduciante se obriga a, sendo responsável por todas as despesas incorridas em tais atos: (a) no prazo descrito nas Escrituras de Emissão, protocolar para registro este Contrato e seus eventuais aditamentos</w:t>
      </w:r>
      <w:r w:rsidRPr="002544DD" w:rsidDel="00DA2176">
        <w:rPr>
          <w:rFonts w:ascii="Trebuchet MS" w:hAnsi="Trebuchet MS"/>
          <w:sz w:val="20"/>
          <w:szCs w:val="20"/>
        </w:rPr>
        <w:t xml:space="preserve"> </w:t>
      </w:r>
      <w:r w:rsidRPr="002544DD">
        <w:rPr>
          <w:rFonts w:ascii="Trebuchet MS" w:hAnsi="Trebuchet MS"/>
          <w:sz w:val="20"/>
          <w:szCs w:val="20"/>
        </w:rPr>
        <w:t xml:space="preserve">nos </w:t>
      </w:r>
      <w:bookmarkStart w:id="191" w:name="_Hlk116565017"/>
      <w:r w:rsidRPr="002544DD">
        <w:rPr>
          <w:rFonts w:ascii="Trebuchet MS" w:hAnsi="Trebuchet MS"/>
          <w:sz w:val="20"/>
          <w:szCs w:val="20"/>
        </w:rPr>
        <w:t>Cartórios de Registro de Títulos e Documentos da sede das Partes</w:t>
      </w:r>
      <w:bookmarkEnd w:id="191"/>
      <w:r w:rsidRPr="002544DD">
        <w:rPr>
          <w:rFonts w:ascii="Trebuchet MS" w:hAnsi="Trebuchet MS"/>
          <w:sz w:val="20"/>
          <w:szCs w:val="20"/>
        </w:rPr>
        <w:t>, quais sejam, o cartório de registro de títulos e documentos da cidade de São Paulo, estado de São Paulo (“</w:t>
      </w:r>
      <w:r w:rsidRPr="002544DD">
        <w:rPr>
          <w:rFonts w:ascii="Trebuchet MS" w:hAnsi="Trebuchet MS"/>
          <w:sz w:val="20"/>
          <w:szCs w:val="20"/>
          <w:u w:val="single"/>
        </w:rPr>
        <w:t>Cartório de RTD</w:t>
      </w:r>
      <w:r w:rsidRPr="002544DD">
        <w:rPr>
          <w:rFonts w:ascii="Trebuchet MS" w:hAnsi="Trebuchet MS"/>
          <w:sz w:val="20"/>
          <w:szCs w:val="20"/>
        </w:rPr>
        <w:t xml:space="preserve">”), bem como cumprir tempestivamente quaisquer exigências então apresentadas; e (b) em até 5 (cinco) Dias Úteis contados da obtenção do comprovante de registro pela Fiduciante, fornecer à Fiduciária cópia do comprovante de registro, observado, em qualquer caso, que este Contrato ou seus eventuais aditamentos deverão ser devidamente registrados no Cartório de RTD no prazo de até 15 (quinze) Dias Úteis contados da respectiva data do protocolo perante o Cartório de RTD. </w:t>
      </w:r>
    </w:p>
    <w:p w14:paraId="5F91820F" w14:textId="77777777" w:rsidR="00E131A9" w:rsidRPr="002544DD" w:rsidRDefault="00E131A9" w:rsidP="00E131A9">
      <w:pPr>
        <w:tabs>
          <w:tab w:val="left" w:pos="709"/>
        </w:tabs>
        <w:spacing w:line="360" w:lineRule="auto"/>
        <w:mirrorIndents/>
        <w:jc w:val="both"/>
        <w:rPr>
          <w:rFonts w:ascii="Trebuchet MS" w:hAnsi="Trebuchet MS"/>
          <w:sz w:val="20"/>
          <w:szCs w:val="20"/>
        </w:rPr>
      </w:pPr>
    </w:p>
    <w:p w14:paraId="6C377381"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cs="Arial"/>
          <w:sz w:val="20"/>
          <w:szCs w:val="20"/>
        </w:rPr>
      </w:pPr>
      <w:r w:rsidRPr="002544DD">
        <w:rPr>
          <w:rFonts w:ascii="Trebuchet MS" w:hAnsi="Trebuchet MS"/>
          <w:sz w:val="20"/>
          <w:szCs w:val="20"/>
        </w:rPr>
        <w:t>A Fiduciante se obriga, às suas expensas, a cumprir qualquer outra exigência legal ou regulatória que venha a ser aplicável e necessária à preservação e/ou ao exercício dos direitos constituídos neste Contrato em favor da Fiduciária, fornecendo à Fiduciária comprovação de tal cumprimento, no prazo legalmente estabelecido ou, em sua falta, no prazo de até 5 (cinco) Dias Úteis contados da data de formulação de tal exigência</w:t>
      </w:r>
      <w:r w:rsidRPr="002544DD">
        <w:rPr>
          <w:rFonts w:ascii="Trebuchet MS" w:hAnsi="Trebuchet MS" w:cs="Arial"/>
          <w:sz w:val="20"/>
          <w:szCs w:val="20"/>
        </w:rPr>
        <w:t>.</w:t>
      </w:r>
    </w:p>
    <w:p w14:paraId="265717F2" w14:textId="77777777" w:rsidR="00E131A9" w:rsidRPr="002544DD" w:rsidRDefault="00E131A9" w:rsidP="00E131A9">
      <w:pPr>
        <w:pStyle w:val="PargrafodaLista"/>
        <w:spacing w:line="360" w:lineRule="auto"/>
        <w:mirrorIndents/>
        <w:jc w:val="both"/>
        <w:rPr>
          <w:rFonts w:ascii="Trebuchet MS" w:hAnsi="Trebuchet MS"/>
          <w:sz w:val="20"/>
          <w:szCs w:val="20"/>
        </w:rPr>
      </w:pPr>
    </w:p>
    <w:p w14:paraId="763E70F5"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bookmarkStart w:id="192" w:name="_Hlk116565139"/>
      <w:r w:rsidRPr="002544DD">
        <w:rPr>
          <w:rFonts w:ascii="Trebuchet MS" w:hAnsi="Trebuchet MS"/>
          <w:sz w:val="20"/>
          <w:szCs w:val="20"/>
        </w:rPr>
        <w:t>Na hipótese de a Fiduciante</w:t>
      </w:r>
      <w:r w:rsidRPr="002544DD">
        <w:rPr>
          <w:rFonts w:ascii="Trebuchet MS" w:hAnsi="Trebuchet MS"/>
          <w:bCs/>
          <w:sz w:val="20"/>
          <w:szCs w:val="20"/>
        </w:rPr>
        <w:t xml:space="preserve"> </w:t>
      </w:r>
      <w:r w:rsidRPr="002544DD">
        <w:rPr>
          <w:rFonts w:ascii="Trebuchet MS" w:hAnsi="Trebuchet MS"/>
          <w:sz w:val="20"/>
          <w:szCs w:val="20"/>
        </w:rPr>
        <w:t>não promover os registros e/ou averbações deste Contrato no Cartório de RTD, nos termos e prazos estipulados neste Contrato, sem prejuízo da caracterização de descumprimento de obrigação não pecuniária por parte da Fiduciante, a Fiduciária fica desde já autorizada, mas não obrigada a, e constituída de todos os poderes, de forma irrevogável e irretratável, para, em nome e às expensas da Fiduciante, como seu bastante procurador, nos termos do artigo 653 e do parágrafo 1º do artigo 661, ambos do Código Civil, promover os referidos registros e/ou averbações.</w:t>
      </w:r>
    </w:p>
    <w:p w14:paraId="5480633C"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5C6BD4EE"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sz w:val="20"/>
          <w:szCs w:val="20"/>
          <w:u w:val="single"/>
        </w:rPr>
        <w:t>Notificações</w:t>
      </w:r>
      <w:r w:rsidRPr="002544DD">
        <w:rPr>
          <w:rFonts w:ascii="Trebuchet MS" w:hAnsi="Trebuchet MS" w:cs="Tahoma"/>
          <w:sz w:val="20"/>
          <w:szCs w:val="20"/>
          <w:u w:val="single"/>
        </w:rPr>
        <w:t xml:space="preserve"> aos Adquirentes</w:t>
      </w:r>
      <w:r w:rsidRPr="002544DD">
        <w:rPr>
          <w:rFonts w:ascii="Trebuchet MS" w:hAnsi="Trebuchet MS"/>
          <w:sz w:val="20"/>
          <w:szCs w:val="20"/>
        </w:rPr>
        <w:t xml:space="preserve">. Para fins do aqui disposto e do disposto no artigo 290 do Código Civil, a Fiduciante </w:t>
      </w:r>
      <w:r w:rsidRPr="002544DD">
        <w:rPr>
          <w:rFonts w:ascii="Trebuchet MS" w:hAnsi="Trebuchet MS" w:cs="Tahoma"/>
          <w:sz w:val="20"/>
          <w:szCs w:val="20"/>
        </w:rPr>
        <w:t>obriga-se a comunicar aos Adquirentes das Unidades do Empreendimento Imobiliário, vinculadas à presente Cessão Fiduciária, no ato da celebração dos competentes Contratos de Compra e Venda, conforme modelo de notificação prevista no Anexo III ao presente Contrato (“</w:t>
      </w:r>
      <w:r w:rsidRPr="002544DD">
        <w:rPr>
          <w:rFonts w:ascii="Trebuchet MS" w:hAnsi="Trebuchet MS" w:cs="Tahoma"/>
          <w:sz w:val="20"/>
          <w:szCs w:val="20"/>
          <w:u w:val="single"/>
        </w:rPr>
        <w:t>Notificações</w:t>
      </w:r>
      <w:r w:rsidRPr="002544DD">
        <w:rPr>
          <w:rFonts w:ascii="Trebuchet MS" w:hAnsi="Trebuchet MS" w:cs="Tahoma"/>
          <w:sz w:val="20"/>
          <w:szCs w:val="20"/>
        </w:rPr>
        <w:t xml:space="preserve">”). As Partes acordam, ainda, que a Notificação poderá se dar por meio de Cláusula a ser inserida nos Contratos de Compra e Venda, informando que os </w:t>
      </w:r>
      <w:r w:rsidRPr="002544DD">
        <w:rPr>
          <w:rFonts w:ascii="Trebuchet MS" w:hAnsi="Trebuchet MS" w:cs="Arial"/>
          <w:sz w:val="20"/>
          <w:szCs w:val="20"/>
        </w:rPr>
        <w:t>Direitos Creditórios</w:t>
      </w:r>
      <w:r w:rsidRPr="002544DD">
        <w:rPr>
          <w:rFonts w:ascii="Trebuchet MS" w:hAnsi="Trebuchet MS" w:cs="Tahoma"/>
          <w:sz w:val="20"/>
          <w:szCs w:val="20"/>
        </w:rPr>
        <w:t xml:space="preserve"> foram cedidos fiduciariamente à Fiduciária</w:t>
      </w:r>
      <w:r w:rsidRPr="002544DD">
        <w:rPr>
          <w:rFonts w:ascii="Trebuchet MS" w:hAnsi="Trebuchet MS"/>
          <w:sz w:val="20"/>
          <w:szCs w:val="20"/>
        </w:rPr>
        <w:t xml:space="preserve"> e a indicação da </w:t>
      </w:r>
      <w:r w:rsidRPr="002544DD">
        <w:rPr>
          <w:rFonts w:ascii="Trebuchet MS" w:hAnsi="Trebuchet MS"/>
          <w:snapToGrid w:val="0"/>
          <w:sz w:val="20"/>
          <w:szCs w:val="20"/>
        </w:rPr>
        <w:t>Conta corrente nº 74937-0, agência nº 0350 do Banco Itaú Unibanco S.A., de titularidade da Fiduciária (“</w:t>
      </w:r>
      <w:r w:rsidRPr="002544DD">
        <w:rPr>
          <w:rFonts w:ascii="Trebuchet MS" w:hAnsi="Trebuchet MS"/>
          <w:snapToGrid w:val="0"/>
          <w:sz w:val="20"/>
          <w:szCs w:val="20"/>
          <w:u w:val="single"/>
        </w:rPr>
        <w:t>Conta Centralizadora</w:t>
      </w:r>
      <w:r w:rsidRPr="002544DD">
        <w:rPr>
          <w:rFonts w:ascii="Trebuchet MS" w:hAnsi="Trebuchet MS"/>
          <w:snapToGrid w:val="0"/>
          <w:sz w:val="20"/>
          <w:szCs w:val="20"/>
        </w:rPr>
        <w:t>”)</w:t>
      </w:r>
      <w:r w:rsidRPr="002544DD">
        <w:rPr>
          <w:rFonts w:ascii="Trebuchet MS" w:hAnsi="Trebuchet MS"/>
          <w:sz w:val="20"/>
          <w:szCs w:val="20"/>
        </w:rPr>
        <w:t xml:space="preserve">, na qual </w:t>
      </w:r>
      <w:r w:rsidRPr="002544DD">
        <w:rPr>
          <w:rFonts w:ascii="Trebuchet MS" w:hAnsi="Trebuchet MS"/>
          <w:sz w:val="20"/>
          <w:szCs w:val="20"/>
        </w:rPr>
        <w:lastRenderedPageBreak/>
        <w:t xml:space="preserve">os </w:t>
      </w:r>
      <w:r w:rsidRPr="002544DD">
        <w:rPr>
          <w:rFonts w:ascii="Trebuchet MS" w:hAnsi="Trebuchet MS" w:cs="Arial"/>
          <w:sz w:val="20"/>
          <w:szCs w:val="20"/>
        </w:rPr>
        <w:t xml:space="preserve">Direitos Creditórios </w:t>
      </w:r>
      <w:r w:rsidRPr="002544DD">
        <w:rPr>
          <w:rFonts w:ascii="Trebuchet MS" w:hAnsi="Trebuchet MS"/>
          <w:sz w:val="20"/>
          <w:szCs w:val="20"/>
        </w:rPr>
        <w:t>deverão ser pagos</w:t>
      </w:r>
      <w:r w:rsidRPr="002544DD">
        <w:rPr>
          <w:rFonts w:ascii="Trebuchet MS" w:hAnsi="Trebuchet MS" w:cs="Tahoma"/>
          <w:sz w:val="20"/>
          <w:szCs w:val="20"/>
        </w:rPr>
        <w:t xml:space="preserve">, nos termos do modelo previsto no Anexo IV ao presente Contrato. </w:t>
      </w:r>
    </w:p>
    <w:p w14:paraId="2FD48A06" w14:textId="77777777" w:rsidR="00E131A9" w:rsidRPr="002544DD" w:rsidRDefault="00E131A9" w:rsidP="00E131A9">
      <w:pPr>
        <w:pStyle w:val="PargrafodaLista"/>
        <w:keepNext/>
        <w:spacing w:line="360" w:lineRule="auto"/>
        <w:mirrorIndents/>
        <w:jc w:val="both"/>
        <w:rPr>
          <w:rFonts w:ascii="Trebuchet MS" w:hAnsi="Trebuchet MS"/>
          <w:sz w:val="20"/>
          <w:szCs w:val="20"/>
        </w:rPr>
      </w:pPr>
      <w:bookmarkStart w:id="193" w:name="_Hlk88212762"/>
    </w:p>
    <w:bookmarkEnd w:id="193"/>
    <w:p w14:paraId="07BFE0AC"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u w:val="single"/>
        </w:rPr>
        <w:t>Mandato</w:t>
      </w:r>
      <w:r w:rsidRPr="002544DD">
        <w:rPr>
          <w:rFonts w:ascii="Trebuchet MS" w:hAnsi="Trebuchet MS"/>
          <w:sz w:val="20"/>
          <w:szCs w:val="20"/>
        </w:rPr>
        <w:t>: A Fiduciante, neste ato, em caráter irrevogável e irretratável, nos termos dos artigos 684 e 685 do Código Civil, como condição do negócio, e até a integral quitação de todas as Obrigações Garantidas, nomeia a Fiduciária, como sua procuradora, para, caso não cumpra qualquer das obrigações a que se refere este Contrato, representá-la perante qualquer repartição pública federal, estadual e municipal, e perante terceiros, com poderes especiais para, em seu nome, (i) notificar, comunicar e/ou, de qualquer outra forma, informar terceiros sobre a Cessão Fiduciária; (</w:t>
      </w:r>
      <w:proofErr w:type="spellStart"/>
      <w:r w:rsidRPr="002544DD">
        <w:rPr>
          <w:rFonts w:ascii="Trebuchet MS" w:hAnsi="Trebuchet MS"/>
          <w:sz w:val="20"/>
          <w:szCs w:val="20"/>
        </w:rPr>
        <w:t>ii</w:t>
      </w:r>
      <w:proofErr w:type="spellEnd"/>
      <w:r w:rsidRPr="002544DD">
        <w:rPr>
          <w:rFonts w:ascii="Trebuchet MS" w:hAnsi="Trebuchet MS"/>
          <w:sz w:val="20"/>
          <w:szCs w:val="20"/>
        </w:rPr>
        <w:t>) tomar todas as medidas que sejam necessárias para o aperfeiçoamento, manutenção e excussão da Cessão Fiduciária; e (</w:t>
      </w:r>
      <w:proofErr w:type="spellStart"/>
      <w:r w:rsidRPr="002544DD">
        <w:rPr>
          <w:rFonts w:ascii="Trebuchet MS" w:hAnsi="Trebuchet MS"/>
          <w:sz w:val="20"/>
          <w:szCs w:val="20"/>
        </w:rPr>
        <w:t>iii</w:t>
      </w:r>
      <w:proofErr w:type="spellEnd"/>
      <w:r w:rsidRPr="002544DD">
        <w:rPr>
          <w:rFonts w:ascii="Trebuchet MS" w:hAnsi="Trebuchet MS"/>
          <w:sz w:val="20"/>
          <w:szCs w:val="20"/>
        </w:rPr>
        <w:t xml:space="preserve">) praticar todos e quaisquer outros atos necessários ao bom e fiel cumprimento deste mandato nos estritos termos deste Contrato, podendo os poderes aqui outorgados serem substabelecidos, nos termos do mandato disposto no Anexo V. </w:t>
      </w:r>
    </w:p>
    <w:bookmarkEnd w:id="192"/>
    <w:p w14:paraId="671AEDD0" w14:textId="77777777" w:rsidR="00E131A9" w:rsidRPr="002544DD" w:rsidRDefault="00E131A9" w:rsidP="00E131A9">
      <w:pPr>
        <w:spacing w:line="360" w:lineRule="auto"/>
        <w:mirrorIndents/>
        <w:jc w:val="both"/>
        <w:rPr>
          <w:rFonts w:ascii="Trebuchet MS" w:hAnsi="Trebuchet MS"/>
          <w:sz w:val="20"/>
          <w:szCs w:val="20"/>
        </w:rPr>
      </w:pPr>
    </w:p>
    <w:p w14:paraId="0F2241C5"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bCs/>
          <w:sz w:val="20"/>
          <w:szCs w:val="20"/>
        </w:rPr>
      </w:pPr>
      <w:bookmarkStart w:id="194" w:name="_Toc404718098"/>
      <w:r w:rsidRPr="002544DD">
        <w:rPr>
          <w:rFonts w:ascii="Trebuchet MS" w:hAnsi="Trebuchet MS"/>
          <w:b/>
          <w:sz w:val="20"/>
          <w:szCs w:val="20"/>
        </w:rPr>
        <w:t>CLÁUSULA TERCEIRA – MOVIMENTAÇÃO</w:t>
      </w:r>
      <w:r w:rsidRPr="002544DD">
        <w:rPr>
          <w:rFonts w:ascii="Trebuchet MS" w:hAnsi="Trebuchet MS"/>
          <w:b/>
          <w:bCs/>
          <w:sz w:val="20"/>
          <w:szCs w:val="20"/>
        </w:rPr>
        <w:t xml:space="preserve"> DA</w:t>
      </w:r>
      <w:bookmarkEnd w:id="194"/>
      <w:r w:rsidRPr="002544DD">
        <w:rPr>
          <w:rFonts w:ascii="Trebuchet MS" w:hAnsi="Trebuchet MS"/>
          <w:b/>
          <w:bCs/>
          <w:sz w:val="20"/>
          <w:szCs w:val="20"/>
        </w:rPr>
        <w:t xml:space="preserve"> CONTA CENTRALIZADORA</w:t>
      </w:r>
    </w:p>
    <w:p w14:paraId="3041EA0D" w14:textId="77777777" w:rsidR="00E131A9" w:rsidRPr="002544DD" w:rsidRDefault="00E131A9" w:rsidP="00E131A9">
      <w:pPr>
        <w:keepNext/>
        <w:keepLines/>
        <w:spacing w:line="360" w:lineRule="auto"/>
        <w:mirrorIndents/>
        <w:jc w:val="both"/>
        <w:rPr>
          <w:rFonts w:ascii="Trebuchet MS" w:hAnsi="Trebuchet MS"/>
          <w:bCs/>
          <w:sz w:val="20"/>
          <w:szCs w:val="20"/>
        </w:rPr>
      </w:pPr>
    </w:p>
    <w:p w14:paraId="6BBCB323"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bCs/>
          <w:sz w:val="20"/>
          <w:szCs w:val="20"/>
          <w:u w:val="single"/>
        </w:rPr>
        <w:t>Movimentação da Conta Centralizadora</w:t>
      </w:r>
      <w:r w:rsidRPr="002544DD">
        <w:rPr>
          <w:rFonts w:ascii="Trebuchet MS" w:hAnsi="Trebuchet MS"/>
          <w:bCs/>
          <w:sz w:val="20"/>
          <w:szCs w:val="20"/>
        </w:rPr>
        <w:t>:</w:t>
      </w:r>
      <w:r w:rsidRPr="002544DD">
        <w:rPr>
          <w:rFonts w:ascii="Trebuchet MS" w:hAnsi="Trebuchet MS"/>
          <w:b/>
          <w:bCs/>
          <w:sz w:val="20"/>
          <w:szCs w:val="20"/>
        </w:rPr>
        <w:t xml:space="preserve"> </w:t>
      </w:r>
      <w:r w:rsidRPr="002544DD">
        <w:rPr>
          <w:rFonts w:ascii="Trebuchet MS" w:hAnsi="Trebuchet MS"/>
          <w:bCs/>
          <w:sz w:val="20"/>
          <w:szCs w:val="20"/>
        </w:rPr>
        <w:t xml:space="preserve">A </w:t>
      </w:r>
      <w:r w:rsidRPr="002544DD">
        <w:rPr>
          <w:rFonts w:ascii="Trebuchet MS" w:hAnsi="Trebuchet MS"/>
          <w:sz w:val="20"/>
          <w:szCs w:val="20"/>
        </w:rPr>
        <w:t xml:space="preserve">Fiduciante se obriga a manter cedidos fiduciariamente, durante toda a vigência deste Contrato, em favor da Fiduciária, os Direitos Creditórios Cedidos Fiduciariamente, exceto nas hipóteses de liberação previstas neste Contrato. Os Direitos Creditórios Cedidos Fiduciariamente deverão ser depositados na </w:t>
      </w:r>
      <w:r w:rsidRPr="002544DD">
        <w:rPr>
          <w:rFonts w:ascii="Trebuchet MS" w:hAnsi="Trebuchet MS"/>
          <w:snapToGrid w:val="0"/>
          <w:sz w:val="20"/>
          <w:szCs w:val="20"/>
        </w:rPr>
        <w:t>conta corrente nº 74937-0, agência nº 0350 do Banco Itaú Unibanco S.A., de titularidade da Fiduciária (“</w:t>
      </w:r>
      <w:r w:rsidRPr="002544DD">
        <w:rPr>
          <w:rFonts w:ascii="Trebuchet MS" w:hAnsi="Trebuchet MS"/>
          <w:snapToGrid w:val="0"/>
          <w:sz w:val="20"/>
          <w:szCs w:val="20"/>
          <w:u w:val="single"/>
        </w:rPr>
        <w:t>Conta Centralizadora</w:t>
      </w:r>
      <w:r w:rsidRPr="002544DD">
        <w:rPr>
          <w:rFonts w:ascii="Trebuchet MS" w:hAnsi="Trebuchet MS"/>
          <w:snapToGrid w:val="0"/>
          <w:sz w:val="20"/>
          <w:szCs w:val="20"/>
        </w:rPr>
        <w:t>”)</w:t>
      </w:r>
      <w:r w:rsidRPr="002544DD">
        <w:rPr>
          <w:rFonts w:ascii="Trebuchet MS" w:hAnsi="Trebuchet MS"/>
          <w:sz w:val="20"/>
          <w:szCs w:val="20"/>
        </w:rPr>
        <w:t>.</w:t>
      </w:r>
    </w:p>
    <w:p w14:paraId="41312B51"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1657A7F5"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Caso em determinado mês, a Fiduciária verifique que os recursos retidos na Conta Centralizadora</w:t>
      </w:r>
      <w:r w:rsidRPr="002544DD" w:rsidDel="006E6966">
        <w:rPr>
          <w:rFonts w:ascii="Trebuchet MS" w:hAnsi="Trebuchet MS"/>
          <w:sz w:val="20"/>
          <w:szCs w:val="20"/>
        </w:rPr>
        <w:t xml:space="preserve"> </w:t>
      </w:r>
      <w:r w:rsidRPr="002544DD">
        <w:rPr>
          <w:rFonts w:ascii="Trebuchet MS" w:hAnsi="Trebuchet MS"/>
          <w:sz w:val="20"/>
          <w:szCs w:val="20"/>
        </w:rPr>
        <w:t>não sejam suficientes para o pagamento da próxima parcela de amortização do Valor Nominal Unitário das Notas Comerciais e do pagamento da próxima parcela da Remuneração (se for devida naquele mês) (“</w:t>
      </w:r>
      <w:r w:rsidRPr="002544DD">
        <w:rPr>
          <w:rFonts w:ascii="Trebuchet MS" w:hAnsi="Trebuchet MS"/>
          <w:sz w:val="20"/>
          <w:szCs w:val="20"/>
          <w:u w:val="single"/>
        </w:rPr>
        <w:t>Valor Mínimo da Cessão Fiduciária</w:t>
      </w:r>
      <w:r w:rsidRPr="002544DD">
        <w:rPr>
          <w:rFonts w:ascii="Trebuchet MS" w:hAnsi="Trebuchet MS"/>
          <w:sz w:val="20"/>
          <w:szCs w:val="20"/>
        </w:rPr>
        <w:t xml:space="preserve">”), as Emissoras serão as responsáveis pela realização do pagamento dos valores suplementares necessários ao adimplemento das Obrigações Garantidas, nos termos das Escrituras de Emissão. </w:t>
      </w:r>
    </w:p>
    <w:p w14:paraId="3BD31A33"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2CA0F936"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eastAsia="Arial" w:hAnsi="Trebuchet MS" w:cs="Arial"/>
          <w:bCs/>
          <w:sz w:val="20"/>
          <w:szCs w:val="20"/>
        </w:rPr>
        <w:t>As Emissoras se obrigam a informar a Fiduciária e o Agente Fiduciário acerca da existência de 1 (uma) ou mais parcelas dos Direitos Creditórios pagas pelos Adquirentes em atraso por período igual ou superior a 60 (sessenta) dias consecutivos (“</w:t>
      </w:r>
      <w:r w:rsidRPr="002544DD">
        <w:rPr>
          <w:rFonts w:ascii="Trebuchet MS" w:eastAsia="Arial" w:hAnsi="Trebuchet MS" w:cs="Arial"/>
          <w:bCs/>
          <w:sz w:val="20"/>
          <w:szCs w:val="20"/>
          <w:u w:val="single"/>
        </w:rPr>
        <w:t>Direitos Creditórios Inadimplentes</w:t>
      </w:r>
      <w:r w:rsidRPr="002544DD">
        <w:rPr>
          <w:rFonts w:ascii="Trebuchet MS" w:eastAsia="Arial" w:hAnsi="Trebuchet MS" w:cs="Arial"/>
          <w:bCs/>
          <w:sz w:val="20"/>
          <w:szCs w:val="20"/>
        </w:rPr>
        <w:t>” e “</w:t>
      </w:r>
      <w:r w:rsidRPr="002544DD">
        <w:rPr>
          <w:rFonts w:ascii="Trebuchet MS" w:eastAsia="Arial" w:hAnsi="Trebuchet MS" w:cs="Arial"/>
          <w:bCs/>
          <w:sz w:val="20"/>
          <w:szCs w:val="20"/>
          <w:u w:val="single"/>
        </w:rPr>
        <w:t>Evento de Inadimplemento</w:t>
      </w:r>
      <w:r w:rsidRPr="002544DD">
        <w:rPr>
          <w:rFonts w:ascii="Trebuchet MS" w:eastAsia="Arial" w:hAnsi="Trebuchet MS" w:cs="Arial"/>
          <w:bCs/>
          <w:sz w:val="20"/>
          <w:szCs w:val="20"/>
        </w:rPr>
        <w:t xml:space="preserve">”, respectivamente). </w:t>
      </w:r>
    </w:p>
    <w:p w14:paraId="36854890" w14:textId="77777777" w:rsidR="00E131A9" w:rsidRPr="002544DD" w:rsidRDefault="00E131A9" w:rsidP="00E131A9">
      <w:pPr>
        <w:spacing w:line="360" w:lineRule="auto"/>
        <w:jc w:val="both"/>
        <w:rPr>
          <w:rFonts w:ascii="Trebuchet MS" w:hAnsi="Trebuchet MS"/>
          <w:sz w:val="20"/>
          <w:szCs w:val="20"/>
        </w:rPr>
      </w:pPr>
    </w:p>
    <w:p w14:paraId="323D7BC7" w14:textId="77777777" w:rsidR="00E131A9" w:rsidRPr="002544DD" w:rsidRDefault="00E131A9" w:rsidP="00E131A9">
      <w:pPr>
        <w:pStyle w:val="PargrafodaLista"/>
        <w:numPr>
          <w:ilvl w:val="3"/>
          <w:numId w:val="40"/>
        </w:numPr>
        <w:autoSpaceDE/>
        <w:autoSpaceDN/>
        <w:adjustRightInd/>
        <w:spacing w:line="360" w:lineRule="auto"/>
        <w:ind w:left="0" w:firstLine="0"/>
        <w:contextualSpacing/>
        <w:jc w:val="both"/>
        <w:rPr>
          <w:rFonts w:ascii="Trebuchet MS" w:eastAsia="Arial" w:hAnsi="Trebuchet MS" w:cs="Arial"/>
          <w:bCs/>
          <w:sz w:val="20"/>
          <w:szCs w:val="20"/>
        </w:rPr>
      </w:pPr>
      <w:bookmarkStart w:id="195" w:name="_Hlk125032863"/>
      <w:r w:rsidRPr="002544DD">
        <w:rPr>
          <w:rFonts w:ascii="Trebuchet MS" w:eastAsia="Arial" w:hAnsi="Trebuchet MS" w:cs="Arial"/>
          <w:bCs/>
          <w:sz w:val="20"/>
          <w:szCs w:val="20"/>
        </w:rPr>
        <w:t xml:space="preserve">As Emissoras emitirão mensalmente relatório acerca dos Direitos Creditórios Inadimplentes, </w:t>
      </w:r>
      <w:bookmarkEnd w:id="195"/>
      <w:r w:rsidRPr="002544DD">
        <w:rPr>
          <w:rFonts w:ascii="Trebuchet MS" w:eastAsia="Arial" w:hAnsi="Trebuchet MS" w:cs="Arial"/>
          <w:bCs/>
          <w:sz w:val="20"/>
          <w:szCs w:val="20"/>
        </w:rPr>
        <w:t>o qual deverá ser encaminhado para a Fiduciária com cópia ao Agente Fiduciário, até o 5º (quinto) Dia Útil de cada mês.</w:t>
      </w:r>
    </w:p>
    <w:p w14:paraId="7BC2555C" w14:textId="77777777" w:rsidR="00E131A9" w:rsidRPr="002544DD" w:rsidRDefault="00E131A9" w:rsidP="00E131A9">
      <w:pPr>
        <w:pStyle w:val="PargrafodaLista"/>
        <w:spacing w:line="360" w:lineRule="auto"/>
        <w:jc w:val="both"/>
        <w:rPr>
          <w:rFonts w:ascii="Trebuchet MS" w:eastAsia="Arial" w:hAnsi="Trebuchet MS" w:cs="Arial"/>
          <w:bCs/>
          <w:sz w:val="20"/>
          <w:szCs w:val="20"/>
        </w:rPr>
      </w:pPr>
    </w:p>
    <w:p w14:paraId="6951A2FB" w14:textId="77777777" w:rsidR="00E131A9" w:rsidRPr="002544DD" w:rsidRDefault="00E131A9" w:rsidP="00E131A9">
      <w:pPr>
        <w:pStyle w:val="PargrafodaLista"/>
        <w:numPr>
          <w:ilvl w:val="3"/>
          <w:numId w:val="40"/>
        </w:numPr>
        <w:autoSpaceDE/>
        <w:autoSpaceDN/>
        <w:adjustRightInd/>
        <w:spacing w:line="360" w:lineRule="auto"/>
        <w:ind w:left="0" w:firstLine="0"/>
        <w:contextualSpacing/>
        <w:jc w:val="both"/>
        <w:rPr>
          <w:rFonts w:ascii="Trebuchet MS" w:eastAsia="Arial" w:hAnsi="Trebuchet MS" w:cs="Arial"/>
          <w:bCs/>
          <w:sz w:val="20"/>
          <w:szCs w:val="20"/>
        </w:rPr>
      </w:pPr>
      <w:r w:rsidRPr="002544DD">
        <w:rPr>
          <w:rFonts w:ascii="Trebuchet MS" w:eastAsia="Arial" w:hAnsi="Trebuchet MS" w:cs="Arial"/>
          <w:bCs/>
          <w:snapToGrid w:val="0"/>
          <w:sz w:val="20"/>
          <w:szCs w:val="20"/>
        </w:rPr>
        <w:lastRenderedPageBreak/>
        <w:t xml:space="preserve">O relatório descrito na Cláusula 3.1.2.1. acima deverá ser encaminhado pelas Emissoras com base no modelo indicado no Anexo VII. Caso, após notificadas pela Fiduciária, as Emissoras não enviem o relatório em até 3 (três) Dias Úteis e/ou enviem diferente do padrão alinhado no Anexo VII, fica desde já autorizada a contratação pela Fiduciária, às expensas do Patrimônio Separado </w:t>
      </w:r>
      <w:r w:rsidRPr="002544DD">
        <w:rPr>
          <w:rFonts w:ascii="Trebuchet MS" w:hAnsi="Trebuchet MS" w:cstheme="minorHAnsi"/>
          <w:sz w:val="20"/>
          <w:szCs w:val="20"/>
          <w:lang w:bidi="th-TH"/>
        </w:rPr>
        <w:t xml:space="preserve">(conforme definidos nas Escrituras de Emissão Notas Comerciais) </w:t>
      </w:r>
      <w:r w:rsidRPr="002544DD">
        <w:rPr>
          <w:rFonts w:ascii="Trebuchet MS" w:eastAsia="Arial" w:hAnsi="Trebuchet MS" w:cs="Arial"/>
          <w:bCs/>
          <w:snapToGrid w:val="0"/>
          <w:sz w:val="20"/>
          <w:szCs w:val="20"/>
        </w:rPr>
        <w:t xml:space="preserve">e independentemente de assembleia especial de titulares de CRI, de um agente de monitoramento para realizar as atividades de gestão e espelhamento dos créditos, o qual deverá ser uma das seguintes empresas: </w:t>
      </w:r>
      <w:r w:rsidRPr="002544DD">
        <w:rPr>
          <w:rFonts w:ascii="Trebuchet MS" w:eastAsia="Arial Unicode MS" w:hAnsi="Trebuchet MS" w:cstheme="minorHAnsi"/>
          <w:sz w:val="20"/>
          <w:szCs w:val="20"/>
          <w:lang w:bidi="th-TH"/>
        </w:rPr>
        <w:t xml:space="preserve">Monitore Engenharia e Planejamento Ambiental Ltda, OGFI Outsourcing e </w:t>
      </w:r>
      <w:proofErr w:type="spellStart"/>
      <w:r w:rsidRPr="002544DD">
        <w:rPr>
          <w:rFonts w:ascii="Trebuchet MS" w:eastAsia="Arial Unicode MS" w:hAnsi="Trebuchet MS" w:cstheme="minorHAnsi"/>
          <w:sz w:val="20"/>
          <w:szCs w:val="20"/>
          <w:lang w:bidi="th-TH"/>
        </w:rPr>
        <w:t>Governanca</w:t>
      </w:r>
      <w:proofErr w:type="spellEnd"/>
      <w:r w:rsidRPr="002544DD">
        <w:rPr>
          <w:rFonts w:ascii="Trebuchet MS" w:eastAsia="Arial Unicode MS" w:hAnsi="Trebuchet MS" w:cstheme="minorHAnsi"/>
          <w:sz w:val="20"/>
          <w:szCs w:val="20"/>
          <w:lang w:bidi="th-TH"/>
        </w:rPr>
        <w:t xml:space="preserve"> Financeira Ltda. e </w:t>
      </w:r>
      <w:proofErr w:type="spellStart"/>
      <w:r w:rsidRPr="002544DD">
        <w:rPr>
          <w:rFonts w:ascii="Trebuchet MS" w:eastAsia="Arial Unicode MS" w:hAnsi="Trebuchet MS" w:cstheme="minorHAnsi"/>
          <w:sz w:val="20"/>
          <w:szCs w:val="20"/>
          <w:lang w:bidi="th-TH"/>
        </w:rPr>
        <w:t>Tallento</w:t>
      </w:r>
      <w:proofErr w:type="spellEnd"/>
      <w:r w:rsidRPr="002544DD">
        <w:rPr>
          <w:rFonts w:ascii="Trebuchet MS" w:eastAsia="Arial Unicode MS" w:hAnsi="Trebuchet MS" w:cstheme="minorHAnsi"/>
          <w:sz w:val="20"/>
          <w:szCs w:val="20"/>
          <w:lang w:bidi="th-TH"/>
        </w:rPr>
        <w:t xml:space="preserve"> Engenharia Ltda.</w:t>
      </w:r>
      <w:r w:rsidRPr="002544DD" w:rsidDel="00C10EE2">
        <w:rPr>
          <w:rFonts w:ascii="Trebuchet MS" w:eastAsia="Arial" w:hAnsi="Trebuchet MS" w:cs="Arial"/>
          <w:bCs/>
          <w:snapToGrid w:val="0"/>
          <w:sz w:val="20"/>
          <w:szCs w:val="20"/>
        </w:rPr>
        <w:t xml:space="preserve"> </w:t>
      </w:r>
      <w:r w:rsidRPr="002544DD">
        <w:rPr>
          <w:rFonts w:ascii="Trebuchet MS" w:eastAsia="Arial" w:hAnsi="Trebuchet MS" w:cs="Arial"/>
          <w:bCs/>
          <w:snapToGrid w:val="0"/>
          <w:sz w:val="20"/>
          <w:szCs w:val="20"/>
        </w:rPr>
        <w:t>.</w:t>
      </w:r>
    </w:p>
    <w:p w14:paraId="7BE65B0F" w14:textId="77777777" w:rsidR="00E131A9" w:rsidRPr="002544DD" w:rsidRDefault="00E131A9" w:rsidP="00E131A9">
      <w:pPr>
        <w:pStyle w:val="PargrafodaLista"/>
        <w:spacing w:line="360" w:lineRule="auto"/>
        <w:jc w:val="both"/>
        <w:rPr>
          <w:rFonts w:ascii="Trebuchet MS" w:eastAsia="Arial" w:hAnsi="Trebuchet MS" w:cs="Arial"/>
          <w:bCs/>
          <w:sz w:val="20"/>
          <w:szCs w:val="20"/>
        </w:rPr>
      </w:pPr>
    </w:p>
    <w:p w14:paraId="4F405385" w14:textId="77777777" w:rsidR="00E131A9" w:rsidRPr="002544DD" w:rsidRDefault="00E131A9" w:rsidP="00E131A9">
      <w:pPr>
        <w:pStyle w:val="PargrafodaLista"/>
        <w:numPr>
          <w:ilvl w:val="3"/>
          <w:numId w:val="40"/>
        </w:numPr>
        <w:autoSpaceDE/>
        <w:autoSpaceDN/>
        <w:adjustRightInd/>
        <w:spacing w:line="360" w:lineRule="auto"/>
        <w:ind w:left="0" w:firstLine="0"/>
        <w:contextualSpacing/>
        <w:jc w:val="both"/>
        <w:rPr>
          <w:rFonts w:ascii="Trebuchet MS" w:eastAsia="Arial" w:hAnsi="Trebuchet MS" w:cs="Arial"/>
          <w:bCs/>
          <w:sz w:val="20"/>
          <w:szCs w:val="20"/>
        </w:rPr>
      </w:pPr>
      <w:r w:rsidRPr="002544DD">
        <w:rPr>
          <w:rFonts w:ascii="Trebuchet MS" w:eastAsia="Arial" w:hAnsi="Trebuchet MS" w:cs="Arial"/>
          <w:bCs/>
          <w:sz w:val="20"/>
          <w:szCs w:val="20"/>
        </w:rPr>
        <w:t xml:space="preserve">Na ocorrência de um Evento de Inadimplemento deverá ser incluída nova(s) unidade(s) do Empreendimento Imobiliário à presente Cessão Fiduciária mediante a celebração de aditamento ao presente Contrato nos moldes do Anexo VI. </w:t>
      </w:r>
      <w:r w:rsidRPr="002544DD">
        <w:rPr>
          <w:rFonts w:ascii="Trebuchet MS" w:hAnsi="Trebuchet MS" w:cs="Calibri"/>
          <w:sz w:val="20"/>
          <w:szCs w:val="20"/>
        </w:rPr>
        <w:t xml:space="preserve">As Emissoras deverão, em até 3 (três) Dias Úteis contados do Evento de Inadimplemento, encaminhar notificação para a Fiduciária informando acerca das unidades escolhidas, sendo certo que não poderá ser uma unidade com Direitos Creditórios Inadimplentes. </w:t>
      </w:r>
    </w:p>
    <w:p w14:paraId="71D105EE"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7ADD7BE3"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Os recursos retidos na Conta Centralizadora serão utilizados, na seguinte ordem e de acordo com as seguintes regras, caso aplicável: (i) pagamento das despesas da Emissão, incluindo provisionamento de despesas oriundas de ações judiciais propostas contra a Fiduciária, em função dos Documentos da Operação, e que tenham risco de perda provável conforme relatório dos advogados do patrimônio separado, contratado às expensas do patrimônio separado; (</w:t>
      </w:r>
      <w:proofErr w:type="spellStart"/>
      <w:r w:rsidRPr="002544DD">
        <w:rPr>
          <w:rFonts w:ascii="Trebuchet MS" w:hAnsi="Trebuchet MS"/>
          <w:sz w:val="20"/>
          <w:szCs w:val="20"/>
        </w:rPr>
        <w:t>ii</w:t>
      </w:r>
      <w:proofErr w:type="spellEnd"/>
      <w:r w:rsidRPr="002544DD">
        <w:rPr>
          <w:rFonts w:ascii="Trebuchet MS" w:hAnsi="Trebuchet MS"/>
          <w:sz w:val="20"/>
          <w:szCs w:val="20"/>
        </w:rPr>
        <w:t>) eventual recomposição do Fundo de Despesas (conforme definido nas Escrituras de Emissão) não realizada pelas Emissoras, conforme necessário; (</w:t>
      </w:r>
      <w:proofErr w:type="spellStart"/>
      <w:r w:rsidRPr="002544DD">
        <w:rPr>
          <w:rFonts w:ascii="Trebuchet MS" w:hAnsi="Trebuchet MS"/>
          <w:sz w:val="20"/>
          <w:szCs w:val="20"/>
        </w:rPr>
        <w:t>iii</w:t>
      </w:r>
      <w:proofErr w:type="spellEnd"/>
      <w:r w:rsidRPr="002544DD">
        <w:rPr>
          <w:rFonts w:ascii="Trebuchet MS" w:hAnsi="Trebuchet MS"/>
          <w:sz w:val="20"/>
          <w:szCs w:val="20"/>
        </w:rPr>
        <w:t>) encargos moratórios eventualmente devidos em decorrência de impontualidade no pagamento de qualquer quantia devida aos titulares de CRI; (</w:t>
      </w:r>
      <w:proofErr w:type="spellStart"/>
      <w:r w:rsidRPr="002544DD">
        <w:rPr>
          <w:rFonts w:ascii="Trebuchet MS" w:hAnsi="Trebuchet MS"/>
          <w:sz w:val="20"/>
          <w:szCs w:val="20"/>
        </w:rPr>
        <w:t>iv</w:t>
      </w:r>
      <w:proofErr w:type="spellEnd"/>
      <w:r w:rsidRPr="002544DD">
        <w:rPr>
          <w:rFonts w:ascii="Trebuchet MS" w:hAnsi="Trebuchet MS"/>
          <w:sz w:val="20"/>
          <w:szCs w:val="20"/>
        </w:rPr>
        <w:t xml:space="preserve">) pagamento de eventuais parcela de remuneração dos CRI em atraso, conforme cronograma previsto no Anexo I do Termo de Securitização; (v) pagamento da parcela de remuneração dos CRI no respectivo período, conforme cronograma previsto no Anexo I do Termo de Securitização; (vi) realização de Amortização Extraordinária Obrigatória (conforme definido nas Escrituras de Emissão) das Notas Comerciais, caso seja uma Data de Pagamento da Remuneração (conforme definido nas Escrituras de Emissão) e conforme aplicável, nos termos das Escrituras de Emissão. </w:t>
      </w:r>
    </w:p>
    <w:p w14:paraId="1DE69A32"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32B624D7"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Qualquer movimentação dos recursos existentes na Conta Centralizadora somente poderá ser efetuada pela Fiduciária, sendo certo que a Fiduciária deverá disponibilizar à Fiduciante os extratos de movimentação da Conta Centralizadora no prazo de 5 (cinco) Dias Úteis contados da solicitação respectiva.</w:t>
      </w:r>
    </w:p>
    <w:p w14:paraId="10B01A2F" w14:textId="77777777" w:rsidR="00E131A9" w:rsidRPr="002544DD" w:rsidRDefault="00E131A9" w:rsidP="00E131A9">
      <w:pPr>
        <w:pStyle w:val="PargrafodaLista"/>
        <w:tabs>
          <w:tab w:val="left" w:pos="1560"/>
        </w:tabs>
        <w:spacing w:line="360" w:lineRule="auto"/>
        <w:mirrorIndents/>
        <w:jc w:val="both"/>
        <w:rPr>
          <w:rFonts w:ascii="Trebuchet MS" w:hAnsi="Trebuchet MS"/>
          <w:sz w:val="20"/>
          <w:szCs w:val="20"/>
        </w:rPr>
      </w:pPr>
    </w:p>
    <w:p w14:paraId="4EE93AE4"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b/>
          <w:bCs/>
          <w:sz w:val="20"/>
          <w:szCs w:val="20"/>
        </w:rPr>
      </w:pPr>
      <w:r w:rsidRPr="002544DD">
        <w:rPr>
          <w:rFonts w:ascii="Trebuchet MS" w:hAnsi="Trebuchet MS"/>
          <w:sz w:val="20"/>
          <w:szCs w:val="20"/>
        </w:rPr>
        <w:lastRenderedPageBreak/>
        <w:t xml:space="preserve">Os recursos retidos na Conta Centralizadora </w:t>
      </w:r>
      <w:r w:rsidRPr="002544DD">
        <w:rPr>
          <w:rFonts w:ascii="Trebuchet MS" w:eastAsia="Arial Unicode MS" w:hAnsi="Trebuchet MS"/>
          <w:sz w:val="20"/>
          <w:szCs w:val="20"/>
        </w:rPr>
        <w:t xml:space="preserve">deverão ser investidos </w:t>
      </w:r>
      <w:r w:rsidRPr="002544DD">
        <w:rPr>
          <w:rFonts w:ascii="Trebuchet MS" w:eastAsia="Arial Unicode MS" w:hAnsi="Trebuchet MS" w:cstheme="minorHAnsi"/>
          <w:sz w:val="20"/>
          <w:szCs w:val="20"/>
          <w:lang w:bidi="th-TH"/>
        </w:rPr>
        <w:t xml:space="preserve">em </w:t>
      </w:r>
      <w:r w:rsidRPr="002544DD">
        <w:rPr>
          <w:rFonts w:ascii="Trebuchet MS" w:hAnsi="Trebuchet MS"/>
          <w:sz w:val="20"/>
          <w:szCs w:val="20"/>
        </w:rPr>
        <w:t>certificados de depósito bancário ou em operações compromissadas emitidas pelo Itaú Unibanco S.A. com liquidez diária.</w:t>
      </w:r>
      <w:r w:rsidRPr="002544DD">
        <w:rPr>
          <w:rFonts w:ascii="Trebuchet MS" w:eastAsia="Arial Unicode MS" w:hAnsi="Trebuchet MS" w:cstheme="minorHAnsi"/>
          <w:sz w:val="20"/>
          <w:szCs w:val="20"/>
          <w:lang w:bidi="th-TH"/>
        </w:rPr>
        <w:t xml:space="preserve"> (“</w:t>
      </w:r>
      <w:r w:rsidRPr="002544DD">
        <w:rPr>
          <w:rFonts w:ascii="Trebuchet MS" w:eastAsia="Arial Unicode MS" w:hAnsi="Trebuchet MS" w:cstheme="minorHAnsi"/>
          <w:sz w:val="20"/>
          <w:szCs w:val="20"/>
          <w:u w:val="single"/>
          <w:lang w:bidi="th-TH"/>
        </w:rPr>
        <w:t>Investimentos Permitidos</w:t>
      </w:r>
      <w:r w:rsidRPr="002544DD">
        <w:rPr>
          <w:rFonts w:ascii="Trebuchet MS" w:eastAsia="Arial Unicode MS" w:hAnsi="Trebuchet MS" w:cstheme="minorHAnsi"/>
          <w:sz w:val="20"/>
          <w:szCs w:val="20"/>
          <w:lang w:bidi="th-TH"/>
        </w:rPr>
        <w:t xml:space="preserve">”). </w:t>
      </w:r>
    </w:p>
    <w:p w14:paraId="6485110C" w14:textId="77777777" w:rsidR="00E131A9" w:rsidRPr="002544DD" w:rsidRDefault="00E131A9" w:rsidP="00E131A9">
      <w:pPr>
        <w:pStyle w:val="PargrafodaLista"/>
        <w:tabs>
          <w:tab w:val="left" w:pos="1560"/>
        </w:tabs>
        <w:spacing w:line="360" w:lineRule="auto"/>
        <w:mirrorIndents/>
        <w:jc w:val="both"/>
        <w:rPr>
          <w:rFonts w:ascii="Trebuchet MS" w:hAnsi="Trebuchet MS"/>
          <w:sz w:val="20"/>
          <w:szCs w:val="20"/>
        </w:rPr>
      </w:pPr>
    </w:p>
    <w:p w14:paraId="5FEBD97E"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b/>
          <w:bCs/>
          <w:sz w:val="20"/>
          <w:szCs w:val="20"/>
        </w:rPr>
      </w:pPr>
      <w:r w:rsidRPr="002544DD">
        <w:rPr>
          <w:rFonts w:ascii="Trebuchet MS" w:hAnsi="Trebuchet MS"/>
          <w:sz w:val="20"/>
          <w:szCs w:val="20"/>
        </w:rPr>
        <w:t xml:space="preserve">As Partes desde já concordam que </w:t>
      </w:r>
      <w:r w:rsidRPr="002544DD">
        <w:rPr>
          <w:rFonts w:ascii="Trebuchet MS" w:eastAsia="Arial Unicode MS" w:hAnsi="Trebuchet MS"/>
          <w:sz w:val="20"/>
          <w:szCs w:val="20"/>
        </w:rPr>
        <w:t>a Fiduciária não terá qualquer responsabilidade com relação a quaisquer eventuais prejuízos, reinvindicações,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quando referidos prejuízos, reivindicações, demandas, danos, tributos ou despesas resultantes das aplicações em Investimentos Permitidos sejam oriundos de conduta dolosa da Fiduciária, conforme decisão transitado em julgado.</w:t>
      </w:r>
    </w:p>
    <w:p w14:paraId="76039255" w14:textId="77777777" w:rsidR="00E131A9" w:rsidRPr="002544DD" w:rsidRDefault="00E131A9" w:rsidP="00E131A9">
      <w:pPr>
        <w:pStyle w:val="PargrafodaLista"/>
        <w:keepNext/>
        <w:spacing w:line="360" w:lineRule="auto"/>
        <w:mirrorIndents/>
        <w:jc w:val="both"/>
        <w:rPr>
          <w:rFonts w:ascii="Trebuchet MS" w:hAnsi="Trebuchet MS"/>
          <w:sz w:val="20"/>
          <w:szCs w:val="20"/>
        </w:rPr>
      </w:pPr>
      <w:bookmarkStart w:id="196" w:name="_Ref131958696"/>
    </w:p>
    <w:p w14:paraId="0211C5BD"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eastAsia="Arial Unicode MS" w:hAnsi="Trebuchet MS"/>
          <w:sz w:val="20"/>
          <w:szCs w:val="20"/>
        </w:rPr>
      </w:pPr>
      <w:r w:rsidRPr="002544DD">
        <w:rPr>
          <w:rFonts w:ascii="Trebuchet MS" w:eastAsia="Arial Unicode MS" w:hAnsi="Trebuchet MS"/>
          <w:sz w:val="20"/>
          <w:szCs w:val="20"/>
        </w:rPr>
        <w:t xml:space="preserve">Para os fins de verificação anual de suficiência de garantia pelo Agente Fiduciário dos CRI conforme previsto no inciso “x” do art. 11 da </w:t>
      </w:r>
      <w:r w:rsidRPr="002544DD">
        <w:rPr>
          <w:rFonts w:ascii="Trebuchet MS" w:hAnsi="Trebuchet MS"/>
          <w:w w:val="0"/>
          <w:sz w:val="20"/>
          <w:szCs w:val="20"/>
        </w:rPr>
        <w:t>Resolução CVM nº 17, de 09 de fevereiro de 2021</w:t>
      </w:r>
      <w:r w:rsidRPr="002544DD">
        <w:rPr>
          <w:rFonts w:ascii="Trebuchet MS" w:eastAsia="Arial Unicode MS" w:hAnsi="Trebuchet MS"/>
          <w:sz w:val="20"/>
          <w:szCs w:val="20"/>
        </w:rPr>
        <w:t>, o valor em garantia será aquele apurado na Cláusula 3.1.1. acima, ou seja, o Valor Mínimo da Cessão Fiduciária, o qual será enviado mensalmente ao Agente Fiduciário para verificação.</w:t>
      </w:r>
    </w:p>
    <w:p w14:paraId="7EDB84B3" w14:textId="77777777" w:rsidR="00E131A9" w:rsidRPr="002544DD" w:rsidRDefault="00E131A9" w:rsidP="00E131A9">
      <w:pPr>
        <w:pStyle w:val="PargrafodaLista"/>
        <w:spacing w:line="360" w:lineRule="auto"/>
        <w:jc w:val="both"/>
        <w:rPr>
          <w:rFonts w:ascii="Trebuchet MS" w:eastAsia="Arial Unicode MS" w:hAnsi="Trebuchet MS"/>
          <w:sz w:val="20"/>
          <w:szCs w:val="20"/>
        </w:rPr>
      </w:pPr>
    </w:p>
    <w:p w14:paraId="467ECB34"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eastAsia="Arial Unicode MS" w:hAnsi="Trebuchet MS"/>
          <w:sz w:val="20"/>
          <w:szCs w:val="20"/>
        </w:rPr>
      </w:pPr>
      <w:r w:rsidRPr="002544DD">
        <w:rPr>
          <w:rFonts w:ascii="Trebuchet MS" w:eastAsia="Arial Unicode MS" w:hAnsi="Trebuchet MS"/>
          <w:sz w:val="20"/>
          <w:szCs w:val="20"/>
        </w:rPr>
        <w:t>Em atendimento a legislação em vigor, a Fiduciária e/ou o Agente Fiduciário poderão, às expensas das Emissoras, contratar terceiro especializado para avaliar ou reavaliar, o valor dos Direitos Creditórios, bem como solicitar quaisquer informações e comprovações que entender necessárias.</w:t>
      </w:r>
    </w:p>
    <w:p w14:paraId="09466455"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6C83CD92"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sz w:val="20"/>
          <w:szCs w:val="20"/>
        </w:rPr>
      </w:pPr>
      <w:bookmarkStart w:id="197" w:name="_Toc404718101"/>
      <w:bookmarkEnd w:id="196"/>
      <w:r w:rsidRPr="002544DD">
        <w:rPr>
          <w:rFonts w:ascii="Trebuchet MS" w:hAnsi="Trebuchet MS"/>
          <w:b/>
          <w:sz w:val="20"/>
          <w:szCs w:val="20"/>
        </w:rPr>
        <w:t>CLÁUSULA QUARTA - EXCUSSÃO DA GARANTIA</w:t>
      </w:r>
      <w:bookmarkEnd w:id="197"/>
      <w:r w:rsidRPr="002544DD">
        <w:rPr>
          <w:rFonts w:ascii="Trebuchet MS" w:hAnsi="Trebuchet MS"/>
          <w:b/>
          <w:sz w:val="20"/>
          <w:szCs w:val="20"/>
        </w:rPr>
        <w:t xml:space="preserve"> FIDUCIÁRIA</w:t>
      </w:r>
    </w:p>
    <w:p w14:paraId="177238D3" w14:textId="77777777" w:rsidR="00E131A9" w:rsidRPr="002544DD" w:rsidRDefault="00E131A9" w:rsidP="00E131A9">
      <w:pPr>
        <w:pStyle w:val="PargrafodaLista"/>
        <w:tabs>
          <w:tab w:val="left" w:pos="709"/>
        </w:tabs>
        <w:spacing w:line="360" w:lineRule="auto"/>
        <w:mirrorIndents/>
        <w:jc w:val="both"/>
        <w:rPr>
          <w:rFonts w:ascii="Trebuchet MS" w:hAnsi="Trebuchet MS"/>
          <w:sz w:val="20"/>
          <w:szCs w:val="20"/>
        </w:rPr>
      </w:pPr>
    </w:p>
    <w:p w14:paraId="13FAC7F4"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Arial"/>
          <w:sz w:val="20"/>
          <w:szCs w:val="20"/>
          <w:u w:val="single"/>
        </w:rPr>
        <w:t>Excussão da Cessão Fiduciária</w:t>
      </w:r>
      <w:r w:rsidRPr="002544DD">
        <w:rPr>
          <w:rFonts w:ascii="Trebuchet MS" w:hAnsi="Trebuchet MS" w:cs="Arial"/>
          <w:sz w:val="20"/>
          <w:szCs w:val="20"/>
        </w:rPr>
        <w:t>:</w:t>
      </w:r>
      <w:r w:rsidRPr="002544DD">
        <w:rPr>
          <w:rFonts w:ascii="Trebuchet MS" w:hAnsi="Trebuchet MS"/>
          <w:sz w:val="20"/>
          <w:szCs w:val="20"/>
        </w:rPr>
        <w:t xml:space="preserve"> </w:t>
      </w:r>
      <w:r w:rsidRPr="002544DD">
        <w:rPr>
          <w:rFonts w:ascii="Trebuchet MS" w:hAnsi="Trebuchet MS" w:cs="Arial"/>
          <w:sz w:val="20"/>
          <w:szCs w:val="20"/>
        </w:rPr>
        <w:t>Mediante o inadimplemento das Obrigações Garantidas, observados os prazos de cura existentes</w:t>
      </w:r>
      <w:r w:rsidRPr="002544DD">
        <w:rPr>
          <w:rFonts w:ascii="Trebuchet MS" w:hAnsi="Trebuchet MS"/>
          <w:sz w:val="20"/>
          <w:szCs w:val="20"/>
        </w:rPr>
        <w:t xml:space="preserve">, consolidar-se-á em favor da Fiduciária, a titularidade plena dos Direitos Creditórios Cedidos Fiduciariamente. Após tal fato, a Fiduciária poderá utilizar todos os recursos existentes na Conta Centralizadora, bem como os recursos oriundos dos Investimentos Permitidos para satisfazer as Obrigações Garantidas, sendo que a Fiduciária, mediante excussão parcial e/ou total da garantia representada por este Contrato, terá o direito de exercer imediatamente sobre os Direitos Creditórios Cedidos Fiduciariamente todos os poderes que lhe são assegurados pela legislação vigente, excutindo extrajudicialmente a presente garantia na forma da lei e podendo dispor, cobrar, receber, realizar, vender ou ceder, inclusive de forma particular, total ou parcialmente, conforme preços, valores, termos e/ou condições que considerar apropriados, respeitada a vedação à transferência, cessão ou alienação dos Direitos Creditórios Cedidos Fiduciariamente por preço vil, assinar quaisquer documentos ou termos, necessários à prática dos atos aqui referidos, independentemente de qualquer comunicação, notificação e/ou interpelação, judicial ou extrajudicial, à Fiduciante, e aplicando o produto daí decorrente no </w:t>
      </w:r>
      <w:r w:rsidRPr="002544DD">
        <w:rPr>
          <w:rFonts w:ascii="Trebuchet MS" w:hAnsi="Trebuchet MS"/>
          <w:sz w:val="20"/>
          <w:szCs w:val="20"/>
        </w:rPr>
        <w:lastRenderedPageBreak/>
        <w:t xml:space="preserve">pagamento das Obrigações Garantidas, observado o disposto no parágrafo 3º do artigo 66-B da Lei n 4.728/65, sem prejuízo dos demais direitos previstos em lei, especialmente aqueles previstos pelo artigo 1.364 do Código Civil, de forma amigável e de boa-fé, independentemente de avaliação, prévia notificação à Fiduciante, notificação judicial ou extrajudicial, ou qualquer outra medida judicial ou extrajudicial, excutir os Direitos Creditórios Cedidos Fiduciariamente, no todo ou em parte. </w:t>
      </w:r>
    </w:p>
    <w:p w14:paraId="16D59231" w14:textId="77777777" w:rsidR="00E131A9" w:rsidRPr="002544DD" w:rsidRDefault="00E131A9" w:rsidP="00E131A9">
      <w:pPr>
        <w:tabs>
          <w:tab w:val="left" w:pos="709"/>
        </w:tabs>
        <w:spacing w:line="360" w:lineRule="auto"/>
        <w:mirrorIndents/>
        <w:jc w:val="both"/>
        <w:rPr>
          <w:rFonts w:ascii="Trebuchet MS" w:hAnsi="Trebuchet MS"/>
          <w:sz w:val="20"/>
          <w:szCs w:val="20"/>
        </w:rPr>
      </w:pPr>
    </w:p>
    <w:p w14:paraId="1A561E45"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bCs/>
          <w:sz w:val="20"/>
          <w:szCs w:val="20"/>
        </w:rPr>
      </w:pPr>
      <w:bookmarkStart w:id="198" w:name="_Ref276204563"/>
      <w:r w:rsidRPr="002544DD">
        <w:rPr>
          <w:rFonts w:ascii="Trebuchet MS" w:hAnsi="Trebuchet MS"/>
          <w:sz w:val="20"/>
          <w:szCs w:val="20"/>
        </w:rPr>
        <w:t xml:space="preserve">A venda dos </w:t>
      </w:r>
      <w:r w:rsidRPr="002544DD">
        <w:rPr>
          <w:rFonts w:ascii="Trebuchet MS" w:hAnsi="Trebuchet MS" w:cs="Arial"/>
          <w:sz w:val="20"/>
          <w:szCs w:val="20"/>
        </w:rPr>
        <w:t>Direitos Creditórios</w:t>
      </w:r>
      <w:r w:rsidRPr="002544DD">
        <w:rPr>
          <w:rFonts w:ascii="Trebuchet MS" w:hAnsi="Trebuchet MS"/>
          <w:sz w:val="20"/>
          <w:szCs w:val="20"/>
        </w:rPr>
        <w:t xml:space="preserve"> dar-se-á pela Fiduciária em caráter oneroso, em conjunto ou em separado, pelo valor que lhe pareça conveniente aplicando todo o produto da venda para o adimplemento das Obrigações Garantidas</w:t>
      </w:r>
      <w:bookmarkEnd w:id="198"/>
      <w:r w:rsidRPr="002544DD">
        <w:rPr>
          <w:rFonts w:ascii="Trebuchet MS" w:hAnsi="Trebuchet MS"/>
          <w:bCs/>
          <w:sz w:val="20"/>
          <w:szCs w:val="20"/>
        </w:rPr>
        <w:t xml:space="preserve">. </w:t>
      </w:r>
    </w:p>
    <w:p w14:paraId="74D406F1" w14:textId="77777777" w:rsidR="00E131A9" w:rsidRPr="002544DD" w:rsidRDefault="00E131A9" w:rsidP="00E131A9">
      <w:pPr>
        <w:tabs>
          <w:tab w:val="left" w:pos="1560"/>
        </w:tabs>
        <w:spacing w:line="360" w:lineRule="auto"/>
        <w:mirrorIndents/>
        <w:jc w:val="both"/>
        <w:rPr>
          <w:rFonts w:ascii="Trebuchet MS" w:hAnsi="Trebuchet MS"/>
          <w:sz w:val="20"/>
          <w:szCs w:val="20"/>
        </w:rPr>
      </w:pPr>
    </w:p>
    <w:p w14:paraId="051B4F81"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bookmarkStart w:id="199" w:name="_DV_M279"/>
      <w:bookmarkStart w:id="200" w:name="_DV_M281"/>
      <w:bookmarkEnd w:id="199"/>
      <w:bookmarkEnd w:id="200"/>
      <w:r w:rsidRPr="002544DD">
        <w:rPr>
          <w:rFonts w:ascii="Trebuchet MS" w:hAnsi="Trebuchet MS"/>
          <w:sz w:val="20"/>
          <w:szCs w:val="20"/>
        </w:rPr>
        <w:t>Caso o produto da realização das garantias não seja suficiente para liquidar as Obrigações Garantidas que tiverem sido inadimplidas, as Emissoras permanecerão responsáveis pelo saldo devedor remanescente e respectivos encargos moratórios, até a liquidação final e total de tais obrigações. Em qualquer das hipóteses acima, depois de liquidadas as Obrigações Garantidas, a Fiduciária deverá prestar contas às Emissoras e restituir a esta imediatamente todo o valor que eventualmente sobejar</w:t>
      </w:r>
      <w:r w:rsidRPr="002544DD">
        <w:rPr>
          <w:rFonts w:ascii="Trebuchet MS" w:hAnsi="Trebuchet MS"/>
          <w:bCs/>
          <w:sz w:val="20"/>
          <w:szCs w:val="20"/>
        </w:rPr>
        <w:t>.</w:t>
      </w:r>
    </w:p>
    <w:p w14:paraId="03C5B666" w14:textId="77777777" w:rsidR="00E131A9" w:rsidRPr="002544DD" w:rsidRDefault="00E131A9" w:rsidP="00E131A9">
      <w:pPr>
        <w:spacing w:line="360" w:lineRule="auto"/>
        <w:jc w:val="both"/>
        <w:rPr>
          <w:rFonts w:ascii="Trebuchet MS" w:hAnsi="Trebuchet MS"/>
          <w:sz w:val="20"/>
          <w:szCs w:val="20"/>
        </w:rPr>
      </w:pPr>
    </w:p>
    <w:p w14:paraId="52F312D0"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Caso o produto da realização das garantias seja superior às Obrigações Garantidas que tiverem sido inadimplidas, a Fiduciária destinará tais valores para a Fiduciante.</w:t>
      </w:r>
    </w:p>
    <w:p w14:paraId="52259266" w14:textId="77777777" w:rsidR="00E131A9" w:rsidRPr="002544DD" w:rsidRDefault="00E131A9" w:rsidP="00E131A9">
      <w:pPr>
        <w:spacing w:line="360" w:lineRule="auto"/>
        <w:mirrorIndents/>
        <w:jc w:val="both"/>
        <w:rPr>
          <w:rFonts w:ascii="Trebuchet MS" w:hAnsi="Trebuchet MS"/>
          <w:sz w:val="20"/>
          <w:szCs w:val="20"/>
        </w:rPr>
      </w:pPr>
    </w:p>
    <w:p w14:paraId="066E2EEC" w14:textId="77777777" w:rsidR="00E131A9" w:rsidRPr="002544DD" w:rsidRDefault="00E131A9" w:rsidP="00E131A9">
      <w:pPr>
        <w:pStyle w:val="PargrafodaLista"/>
        <w:keepNext/>
        <w:numPr>
          <w:ilvl w:val="0"/>
          <w:numId w:val="40"/>
        </w:numPr>
        <w:autoSpaceDE/>
        <w:autoSpaceDN/>
        <w:adjustRightInd/>
        <w:spacing w:line="360" w:lineRule="auto"/>
        <w:ind w:left="-567" w:firstLine="0"/>
        <w:mirrorIndents/>
        <w:jc w:val="both"/>
        <w:rPr>
          <w:rFonts w:ascii="Trebuchet MS" w:hAnsi="Trebuchet MS"/>
          <w:b/>
          <w:bCs/>
          <w:sz w:val="20"/>
          <w:szCs w:val="20"/>
        </w:rPr>
      </w:pPr>
      <w:bookmarkStart w:id="201" w:name="_Toc404718102"/>
      <w:r w:rsidRPr="002544DD">
        <w:rPr>
          <w:rFonts w:ascii="Trebuchet MS" w:hAnsi="Trebuchet MS"/>
          <w:b/>
          <w:bCs/>
          <w:sz w:val="20"/>
          <w:szCs w:val="20"/>
        </w:rPr>
        <w:t xml:space="preserve">CLÁUSULA QUINTA - OBRIGAÇÕES </w:t>
      </w:r>
      <w:r w:rsidRPr="002544DD">
        <w:rPr>
          <w:rFonts w:ascii="Trebuchet MS" w:hAnsi="Trebuchet MS"/>
          <w:b/>
          <w:sz w:val="20"/>
          <w:szCs w:val="20"/>
        </w:rPr>
        <w:t>ADICIONAIS</w:t>
      </w:r>
      <w:r w:rsidRPr="002544DD">
        <w:rPr>
          <w:rFonts w:ascii="Trebuchet MS" w:hAnsi="Trebuchet MS"/>
          <w:b/>
          <w:bCs/>
          <w:sz w:val="20"/>
          <w:szCs w:val="20"/>
        </w:rPr>
        <w:t xml:space="preserve"> D</w:t>
      </w:r>
      <w:bookmarkEnd w:id="201"/>
      <w:r w:rsidRPr="002544DD">
        <w:rPr>
          <w:rFonts w:ascii="Trebuchet MS" w:hAnsi="Trebuchet MS"/>
          <w:b/>
          <w:bCs/>
          <w:sz w:val="20"/>
          <w:szCs w:val="20"/>
        </w:rPr>
        <w:t>A FIDUCIANTE</w:t>
      </w:r>
    </w:p>
    <w:p w14:paraId="4C0ABB5F" w14:textId="77777777" w:rsidR="00E131A9" w:rsidRPr="002544DD" w:rsidRDefault="00E131A9" w:rsidP="00E131A9">
      <w:pPr>
        <w:pStyle w:val="PargrafodaLista"/>
        <w:keepNext/>
        <w:spacing w:line="360" w:lineRule="auto"/>
        <w:mirrorIndents/>
        <w:jc w:val="both"/>
        <w:rPr>
          <w:rFonts w:ascii="Trebuchet MS" w:hAnsi="Trebuchet MS"/>
          <w:b/>
          <w:bCs/>
          <w:sz w:val="20"/>
          <w:szCs w:val="20"/>
        </w:rPr>
      </w:pPr>
    </w:p>
    <w:p w14:paraId="52C308B9"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bCs/>
          <w:sz w:val="20"/>
          <w:szCs w:val="20"/>
        </w:rPr>
      </w:pPr>
      <w:r w:rsidRPr="002544DD">
        <w:rPr>
          <w:rFonts w:ascii="Trebuchet MS" w:hAnsi="Trebuchet MS"/>
          <w:sz w:val="20"/>
          <w:szCs w:val="20"/>
          <w:u w:val="single"/>
        </w:rPr>
        <w:t>Obrigações da Fiduciante e das Emissoras</w:t>
      </w:r>
      <w:r w:rsidRPr="002544DD">
        <w:rPr>
          <w:rFonts w:ascii="Trebuchet MS" w:hAnsi="Trebuchet MS"/>
          <w:sz w:val="20"/>
          <w:szCs w:val="20"/>
        </w:rPr>
        <w:t xml:space="preserve">: Sem prejuízo das demais obrigações assumidas neste Contrato e nas Escrituras de Emissão, a Fiduciante e as Emissoras se obrigam a: </w:t>
      </w:r>
    </w:p>
    <w:p w14:paraId="1F32798D"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6E6DCF9D"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2" w:name="_Ref171244702"/>
      <w:r w:rsidRPr="002544DD">
        <w:rPr>
          <w:rFonts w:ascii="Trebuchet MS" w:hAnsi="Trebuchet MS"/>
          <w:sz w:val="20"/>
          <w:szCs w:val="20"/>
        </w:rPr>
        <w:t>manter a Cessão Fiduciária em garantia objeto deste Contrato existente, lícita, válida, eficaz, exigível, exequível e em pleno vigor e efeito, em perfeita ordem, sem qualquer restrição;</w:t>
      </w:r>
    </w:p>
    <w:p w14:paraId="05C2BF7C" w14:textId="77777777" w:rsidR="00E131A9" w:rsidRPr="002544DD" w:rsidRDefault="00E131A9" w:rsidP="00E131A9">
      <w:pPr>
        <w:spacing w:line="360" w:lineRule="auto"/>
        <w:mirrorIndents/>
        <w:jc w:val="both"/>
        <w:rPr>
          <w:rFonts w:ascii="Trebuchet MS" w:hAnsi="Trebuchet MS"/>
          <w:sz w:val="20"/>
          <w:szCs w:val="20"/>
        </w:rPr>
      </w:pPr>
    </w:p>
    <w:p w14:paraId="1B38BEDB"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caso receba o pagamento dos Direitos Creditórios em qualquer conta que não a Conta Centralizadora, repassar os recursos à Conta Centralizadora em até 1 (um) Dia Útil;</w:t>
      </w:r>
    </w:p>
    <w:p w14:paraId="6AFEA3FC" w14:textId="77777777" w:rsidR="00E131A9" w:rsidRPr="002544DD" w:rsidRDefault="00E131A9" w:rsidP="00E131A9">
      <w:pPr>
        <w:spacing w:line="360" w:lineRule="auto"/>
        <w:mirrorIndents/>
        <w:jc w:val="both"/>
        <w:rPr>
          <w:rFonts w:ascii="Trebuchet MS" w:hAnsi="Trebuchet MS"/>
          <w:sz w:val="20"/>
          <w:szCs w:val="20"/>
        </w:rPr>
      </w:pPr>
    </w:p>
    <w:p w14:paraId="45E5DEE0"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Tahoma"/>
          <w:sz w:val="20"/>
          <w:szCs w:val="20"/>
        </w:rPr>
        <w:t xml:space="preserve">tomar todas as providências para que os </w:t>
      </w:r>
      <w:r w:rsidRPr="002544DD">
        <w:rPr>
          <w:rFonts w:ascii="Trebuchet MS" w:hAnsi="Trebuchet MS" w:cs="Arial"/>
          <w:sz w:val="20"/>
          <w:szCs w:val="20"/>
        </w:rPr>
        <w:t>Direitos Creditórios</w:t>
      </w:r>
      <w:r w:rsidRPr="002544DD">
        <w:rPr>
          <w:rFonts w:ascii="Trebuchet MS" w:hAnsi="Trebuchet MS" w:cs="Tahoma"/>
          <w:sz w:val="20"/>
          <w:szCs w:val="20"/>
        </w:rPr>
        <w:t xml:space="preserve"> sejam depositados diretamente na Conta </w:t>
      </w:r>
      <w:r w:rsidRPr="002544DD">
        <w:rPr>
          <w:rFonts w:ascii="Trebuchet MS" w:hAnsi="Trebuchet MS"/>
          <w:sz w:val="20"/>
          <w:szCs w:val="20"/>
        </w:rPr>
        <w:t>Centralizadora</w:t>
      </w:r>
      <w:r w:rsidRPr="002544DD">
        <w:rPr>
          <w:rFonts w:ascii="Trebuchet MS" w:hAnsi="Trebuchet MS" w:cs="Tahoma"/>
          <w:sz w:val="20"/>
          <w:szCs w:val="20"/>
        </w:rPr>
        <w:t>, incluindo as Notificações, conforme previsto neste Contrato, para fins de cumprimento no disposto no artigo 290 do Código Civil;</w:t>
      </w:r>
    </w:p>
    <w:p w14:paraId="1EA4199C" w14:textId="77777777" w:rsidR="00E131A9" w:rsidRPr="002544DD" w:rsidRDefault="00E131A9" w:rsidP="00E131A9">
      <w:pPr>
        <w:pStyle w:val="PargrafodaLista"/>
        <w:spacing w:line="360" w:lineRule="auto"/>
        <w:mirrorIndents/>
        <w:jc w:val="both"/>
        <w:rPr>
          <w:rFonts w:ascii="Trebuchet MS" w:hAnsi="Trebuchet MS"/>
          <w:sz w:val="20"/>
          <w:szCs w:val="20"/>
        </w:rPr>
      </w:pPr>
    </w:p>
    <w:p w14:paraId="18772E2C"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3" w:name="_Hlk116629168"/>
      <w:r w:rsidRPr="002544DD">
        <w:rPr>
          <w:rFonts w:ascii="Trebuchet MS" w:hAnsi="Trebuchet MS" w:cs="Calibri"/>
          <w:sz w:val="20"/>
          <w:szCs w:val="20"/>
        </w:rPr>
        <w:t xml:space="preserve">prestar à Fiduciária, no prazo de </w:t>
      </w:r>
      <w:bookmarkStart w:id="204" w:name="_DV_C88"/>
      <w:r w:rsidRPr="002544DD">
        <w:rPr>
          <w:rFonts w:ascii="Trebuchet MS" w:hAnsi="Trebuchet MS" w:cs="Calibri"/>
          <w:sz w:val="20"/>
          <w:szCs w:val="20"/>
        </w:rPr>
        <w:t xml:space="preserve">até </w:t>
      </w:r>
      <w:bookmarkStart w:id="205" w:name="_DV_C92"/>
      <w:bookmarkEnd w:id="204"/>
      <w:r w:rsidRPr="002544DD">
        <w:rPr>
          <w:rFonts w:ascii="Trebuchet MS" w:hAnsi="Trebuchet MS" w:cs="Calibri"/>
          <w:sz w:val="20"/>
          <w:szCs w:val="20"/>
        </w:rPr>
        <w:t xml:space="preserve">3 </w:t>
      </w:r>
      <w:bookmarkEnd w:id="205"/>
      <w:r w:rsidRPr="002544DD">
        <w:rPr>
          <w:rFonts w:ascii="Trebuchet MS" w:hAnsi="Trebuchet MS" w:cs="Calibri"/>
          <w:sz w:val="20"/>
          <w:szCs w:val="20"/>
        </w:rPr>
        <w:t>(três) Dias Úteis contados da data de recebimento de solicitação, as informações e enviar os documentos necessários à excussão da Cessão Fiduciária aqui constituída, ou em prazo inferior se assim determinado por autoridade competente</w:t>
      </w:r>
      <w:r w:rsidRPr="002544DD">
        <w:rPr>
          <w:rFonts w:ascii="Trebuchet MS" w:hAnsi="Trebuchet MS"/>
          <w:sz w:val="20"/>
          <w:szCs w:val="20"/>
        </w:rPr>
        <w:t xml:space="preserve">; </w:t>
      </w:r>
    </w:p>
    <w:p w14:paraId="2F32FFD0" w14:textId="77777777" w:rsidR="00E131A9" w:rsidRPr="002544DD" w:rsidRDefault="00E131A9" w:rsidP="00E131A9">
      <w:pPr>
        <w:spacing w:line="360" w:lineRule="auto"/>
        <w:mirrorIndents/>
        <w:jc w:val="both"/>
        <w:rPr>
          <w:rFonts w:ascii="Trebuchet MS" w:hAnsi="Trebuchet MS"/>
          <w:sz w:val="20"/>
          <w:szCs w:val="20"/>
        </w:rPr>
      </w:pPr>
    </w:p>
    <w:p w14:paraId="528CA062"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6" w:name="_Ref276744425"/>
      <w:r w:rsidRPr="002544DD">
        <w:rPr>
          <w:rFonts w:ascii="Trebuchet MS" w:hAnsi="Trebuchet MS"/>
          <w:sz w:val="20"/>
          <w:szCs w:val="20"/>
        </w:rPr>
        <w:t>manter, durante toda a vigência deste Contrato, todas as autorizações, incluindo as societárias e governamentais aqui previstas sempre válidas e eficazes;</w:t>
      </w:r>
      <w:bookmarkEnd w:id="206"/>
      <w:r w:rsidRPr="002544DD">
        <w:rPr>
          <w:rFonts w:ascii="Trebuchet MS" w:hAnsi="Trebuchet MS" w:cstheme="minorHAnsi"/>
          <w:sz w:val="20"/>
          <w:szCs w:val="20"/>
        </w:rPr>
        <w:t xml:space="preserve"> </w:t>
      </w:r>
    </w:p>
    <w:p w14:paraId="77F1B6ED" w14:textId="77777777" w:rsidR="00E131A9" w:rsidRPr="002544DD" w:rsidRDefault="00E131A9" w:rsidP="00E131A9">
      <w:pPr>
        <w:tabs>
          <w:tab w:val="left" w:pos="709"/>
        </w:tabs>
        <w:spacing w:line="360" w:lineRule="auto"/>
        <w:mirrorIndents/>
        <w:jc w:val="both"/>
        <w:rPr>
          <w:rFonts w:ascii="Trebuchet MS" w:hAnsi="Trebuchet MS"/>
          <w:sz w:val="20"/>
          <w:szCs w:val="20"/>
        </w:rPr>
      </w:pPr>
    </w:p>
    <w:p w14:paraId="0F038E73"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7" w:name="_Ref274059071"/>
      <w:r w:rsidRPr="002544DD">
        <w:rPr>
          <w:rFonts w:ascii="Trebuchet MS" w:hAnsi="Trebuchet MS" w:cs="Calibri"/>
          <w:sz w:val="20"/>
          <w:szCs w:val="20"/>
        </w:rPr>
        <w:t xml:space="preserve">defender de forma tempestiva e eficaz, às suas custas e expensas, os direitos da Fiduciária sobre os </w:t>
      </w:r>
      <w:r w:rsidRPr="002544DD">
        <w:rPr>
          <w:rFonts w:ascii="Trebuchet MS" w:hAnsi="Trebuchet MS" w:cs="Arial"/>
          <w:sz w:val="20"/>
          <w:szCs w:val="20"/>
        </w:rPr>
        <w:t>Direitos Creditórios</w:t>
      </w:r>
      <w:r w:rsidRPr="002544DD">
        <w:rPr>
          <w:rFonts w:ascii="Trebuchet MS" w:hAnsi="Trebuchet MS" w:cs="Calibri"/>
          <w:sz w:val="20"/>
          <w:szCs w:val="20"/>
        </w:rPr>
        <w:t xml:space="preserve">, com relação à Cessão Fiduciária ora constituída, contra quaisquer reivindicações e demandas de terceiros, mantendo a Fiduciária indene e livre de todas e quaisquer responsabilidades, custos e despesas (incluindo honorários e despesas advocatícias comprovadas e razoavelmente incorridas), inclusive aqueles: (a) referentes ou provenientes de qualquer atraso no pagamento dos tributos e demais encargos incidentes ou devidos relativamente aos </w:t>
      </w:r>
      <w:r w:rsidRPr="002544DD">
        <w:rPr>
          <w:rFonts w:ascii="Trebuchet MS" w:hAnsi="Trebuchet MS" w:cs="Arial"/>
          <w:sz w:val="20"/>
          <w:szCs w:val="20"/>
        </w:rPr>
        <w:t>Direitos Creditórios</w:t>
      </w:r>
      <w:r w:rsidRPr="002544DD">
        <w:rPr>
          <w:rFonts w:ascii="Trebuchet MS" w:hAnsi="Trebuchet MS" w:cs="Calibri"/>
          <w:sz w:val="20"/>
          <w:szCs w:val="20"/>
        </w:rPr>
        <w:t>; (b) referentes ou resultantes de qualquer violação das declarações dadas ou obrigações assumidas neste Contrato; e/ou (c) referentes à formalização e ao aperfeiçoamento da Cessão Fiduciária, de acordo com este Contrato</w:t>
      </w:r>
      <w:r w:rsidRPr="002544DD">
        <w:rPr>
          <w:rFonts w:ascii="Trebuchet MS" w:hAnsi="Trebuchet MS"/>
          <w:sz w:val="20"/>
          <w:szCs w:val="20"/>
        </w:rPr>
        <w:t>;</w:t>
      </w:r>
      <w:bookmarkEnd w:id="207"/>
    </w:p>
    <w:p w14:paraId="167C7812" w14:textId="77777777" w:rsidR="00E131A9" w:rsidRPr="002544DD" w:rsidRDefault="00E131A9" w:rsidP="00E131A9">
      <w:pPr>
        <w:tabs>
          <w:tab w:val="left" w:pos="709"/>
        </w:tabs>
        <w:spacing w:line="360" w:lineRule="auto"/>
        <w:mirrorIndents/>
        <w:jc w:val="both"/>
        <w:rPr>
          <w:rFonts w:ascii="Trebuchet MS" w:hAnsi="Trebuchet MS"/>
          <w:sz w:val="20"/>
          <w:szCs w:val="20"/>
        </w:rPr>
      </w:pPr>
    </w:p>
    <w:p w14:paraId="4016F70C"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8" w:name="_Ref276744433"/>
      <w:r w:rsidRPr="002544DD">
        <w:rPr>
          <w:rFonts w:ascii="Trebuchet MS" w:hAnsi="Trebuchet MS"/>
          <w:sz w:val="20"/>
          <w:szCs w:val="20"/>
        </w:rPr>
        <w:t>tratar qualquer eventual sucessor da Fiduciária como se fosse signatário original deste Contrato e dos demais Documentos da Operação, garantindo-lhe o pleno e irrestrito exercício de todos os direitos e prerrogativas atribuídos à Fiduciária e ao Agente Fiduciário nos termos dos Documentos da Operação;</w:t>
      </w:r>
      <w:bookmarkEnd w:id="208"/>
      <w:r w:rsidRPr="002544DD">
        <w:rPr>
          <w:rFonts w:ascii="Trebuchet MS" w:hAnsi="Trebuchet MS"/>
          <w:sz w:val="20"/>
          <w:szCs w:val="20"/>
        </w:rPr>
        <w:t xml:space="preserve"> </w:t>
      </w:r>
    </w:p>
    <w:p w14:paraId="4C105D27" w14:textId="77777777" w:rsidR="00E131A9" w:rsidRPr="002544DD" w:rsidRDefault="00E131A9" w:rsidP="00E131A9">
      <w:pPr>
        <w:spacing w:line="360" w:lineRule="auto"/>
        <w:jc w:val="both"/>
        <w:rPr>
          <w:rFonts w:ascii="Trebuchet MS" w:hAnsi="Trebuchet MS"/>
          <w:sz w:val="20"/>
          <w:szCs w:val="20"/>
        </w:rPr>
      </w:pPr>
    </w:p>
    <w:p w14:paraId="2AD27A2F"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Tahoma"/>
          <w:sz w:val="20"/>
          <w:szCs w:val="20"/>
        </w:rPr>
        <w:t xml:space="preserve">enviar todos os relatórios que, de forma razoável, sejam necessários ao acompanhamento da garantia, como os Contratos de Compra e Venda relativos ao Empreendimento Imobiliário, entre outros, no prazo de </w:t>
      </w:r>
      <w:r w:rsidRPr="002544DD">
        <w:rPr>
          <w:rFonts w:ascii="Trebuchet MS" w:hAnsi="Trebuchet MS" w:cstheme="minorHAnsi"/>
          <w:sz w:val="20"/>
          <w:szCs w:val="20"/>
        </w:rPr>
        <w:t xml:space="preserve">7 (sete) </w:t>
      </w:r>
      <w:r w:rsidRPr="002544DD">
        <w:rPr>
          <w:rFonts w:ascii="Trebuchet MS" w:hAnsi="Trebuchet MS"/>
          <w:sz w:val="20"/>
          <w:szCs w:val="20"/>
        </w:rPr>
        <w:t xml:space="preserve">Dias Úteis </w:t>
      </w:r>
      <w:r w:rsidRPr="002544DD">
        <w:rPr>
          <w:rFonts w:ascii="Trebuchet MS" w:hAnsi="Trebuchet MS" w:cs="Tahoma"/>
          <w:sz w:val="20"/>
          <w:szCs w:val="20"/>
        </w:rPr>
        <w:t>contados do recebimento de notificação enviada pela Fiduciária;</w:t>
      </w:r>
    </w:p>
    <w:p w14:paraId="67A62ED2" w14:textId="77777777" w:rsidR="00E131A9" w:rsidRPr="002544DD" w:rsidRDefault="00E131A9" w:rsidP="00E131A9">
      <w:pPr>
        <w:tabs>
          <w:tab w:val="left" w:pos="709"/>
        </w:tabs>
        <w:spacing w:line="360" w:lineRule="auto"/>
        <w:mirrorIndents/>
        <w:jc w:val="both"/>
        <w:rPr>
          <w:rFonts w:ascii="Trebuchet MS" w:hAnsi="Trebuchet MS"/>
          <w:sz w:val="20"/>
          <w:szCs w:val="20"/>
        </w:rPr>
      </w:pPr>
    </w:p>
    <w:p w14:paraId="6D5F0EA5"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9" w:name="_Ref276126990"/>
      <w:bookmarkStart w:id="210" w:name="_Ref390701563"/>
      <w:bookmarkStart w:id="211" w:name="_Hlk67927013"/>
      <w:r w:rsidRPr="002544DD">
        <w:rPr>
          <w:rFonts w:ascii="Trebuchet MS" w:hAnsi="Trebuchet MS"/>
          <w:sz w:val="20"/>
          <w:szCs w:val="20"/>
        </w:rPr>
        <w:t>com relação a qualquer dos Direitos Creditórios Cedidos Fiduciariamente, não alienar, vender, ceder, transferir, permutar, conferir ao capital, dar em comodato, emprestar, locar, arrendar, dar em pagamento ou de qualquer outra forma transferir ou dispor ou constituir qualquer ônus (assim definido como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exceto pela Cessão Fiduciária, nem permitir que quaisquer dos atos acima sejam realizados, em qualquer dos casos deste inciso, de forma gratuita ou onerosa, no todo ou em parte, direta ou indiretamente, ainda que para ou em favor de pessoa do mesmo grupo econômico, exceto</w:t>
      </w:r>
      <w:bookmarkEnd w:id="209"/>
      <w:r w:rsidRPr="002544DD">
        <w:rPr>
          <w:rFonts w:ascii="Trebuchet MS" w:hAnsi="Trebuchet MS"/>
          <w:sz w:val="20"/>
          <w:szCs w:val="20"/>
        </w:rPr>
        <w:t>:</w:t>
      </w:r>
      <w:bookmarkEnd w:id="210"/>
      <w:r w:rsidRPr="002544DD">
        <w:rPr>
          <w:rFonts w:ascii="Trebuchet MS" w:hAnsi="Trebuchet MS"/>
          <w:sz w:val="20"/>
          <w:szCs w:val="20"/>
        </w:rPr>
        <w:t xml:space="preserve"> (a) se previamente autorizado pela Fiduciária, após deliberação dos titulares de CRI; ou</w:t>
      </w:r>
      <w:bookmarkStart w:id="212" w:name="_Ref379109279"/>
      <w:r w:rsidRPr="002544DD">
        <w:rPr>
          <w:rFonts w:ascii="Trebuchet MS" w:hAnsi="Trebuchet MS"/>
          <w:sz w:val="20"/>
          <w:szCs w:val="20"/>
        </w:rPr>
        <w:t xml:space="preserve"> (b) se permitido no âmbito d</w:t>
      </w:r>
      <w:bookmarkEnd w:id="203"/>
      <w:r w:rsidRPr="002544DD">
        <w:rPr>
          <w:rFonts w:ascii="Trebuchet MS" w:hAnsi="Trebuchet MS"/>
          <w:sz w:val="20"/>
          <w:szCs w:val="20"/>
        </w:rPr>
        <w:t>as Escrituras de Emissão; e</w:t>
      </w:r>
    </w:p>
    <w:p w14:paraId="72C1C068" w14:textId="77777777" w:rsidR="00E131A9" w:rsidRPr="002544DD" w:rsidRDefault="00E131A9" w:rsidP="00E131A9">
      <w:pPr>
        <w:spacing w:line="360" w:lineRule="auto"/>
        <w:mirrorIndents/>
        <w:jc w:val="both"/>
        <w:rPr>
          <w:rFonts w:ascii="Trebuchet MS" w:hAnsi="Trebuchet MS"/>
          <w:sz w:val="20"/>
          <w:szCs w:val="20"/>
        </w:rPr>
      </w:pPr>
    </w:p>
    <w:p w14:paraId="0DFF485A"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cumprir todas as suas obrigações constantes nas Escrituras de Emissão e nos demais Documentos da Operação.</w:t>
      </w:r>
    </w:p>
    <w:p w14:paraId="15874DD5" w14:textId="77777777" w:rsidR="00E131A9" w:rsidRPr="002544DD" w:rsidRDefault="00E131A9" w:rsidP="00E131A9">
      <w:pPr>
        <w:pStyle w:val="PargrafodaLista"/>
        <w:spacing w:line="360" w:lineRule="auto"/>
        <w:jc w:val="both"/>
        <w:rPr>
          <w:rFonts w:ascii="Trebuchet MS" w:hAnsi="Trebuchet MS"/>
          <w:sz w:val="20"/>
          <w:szCs w:val="20"/>
        </w:rPr>
      </w:pPr>
    </w:p>
    <w:p w14:paraId="02C1B382"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Informar à Fiduciária caso saiba de qualquer ato/fato que ameace ou possa vir a ameaçar a higidez dos Direitos Creditórios;</w:t>
      </w:r>
    </w:p>
    <w:p w14:paraId="5C102E82" w14:textId="77777777" w:rsidR="00E131A9" w:rsidRPr="002544DD" w:rsidRDefault="00E131A9" w:rsidP="00E131A9">
      <w:pPr>
        <w:spacing w:line="360" w:lineRule="auto"/>
        <w:mirrorIndents/>
        <w:jc w:val="both"/>
        <w:rPr>
          <w:rFonts w:ascii="Trebuchet MS" w:hAnsi="Trebuchet MS"/>
          <w:sz w:val="20"/>
          <w:szCs w:val="20"/>
        </w:rPr>
      </w:pPr>
    </w:p>
    <w:p w14:paraId="73D5187A"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observar </w:t>
      </w:r>
      <w:r w:rsidRPr="002544DD">
        <w:rPr>
          <w:rFonts w:ascii="Trebuchet MS" w:hAnsi="Trebuchet MS"/>
          <w:w w:val="0"/>
          <w:sz w:val="20"/>
          <w:szCs w:val="20"/>
        </w:rPr>
        <w:t xml:space="preserve">a legislação e regulamentação relacionadas ao meio ambiente e trabalhistas relativa à saúde ou segurança ocupacional, inclusive quanto a não utilização de trabalho </w:t>
      </w:r>
      <w:r w:rsidRPr="002544DD">
        <w:rPr>
          <w:rFonts w:ascii="Trebuchet MS" w:hAnsi="Trebuchet MS"/>
          <w:sz w:val="20"/>
          <w:szCs w:val="20"/>
        </w:rPr>
        <w:t>escravo</w:t>
      </w:r>
      <w:r w:rsidRPr="002544DD">
        <w:rPr>
          <w:rFonts w:ascii="Trebuchet MS" w:hAnsi="Trebuchet MS"/>
          <w:w w:val="0"/>
          <w:sz w:val="20"/>
          <w:szCs w:val="20"/>
        </w:rPr>
        <w:t xml:space="preserve"> e infantil, bem como suas atividades não incentivam a prostituição (“</w:t>
      </w:r>
      <w:r w:rsidRPr="002544DD">
        <w:rPr>
          <w:rFonts w:ascii="Trebuchet MS" w:hAnsi="Trebuchet MS"/>
          <w:w w:val="0"/>
          <w:sz w:val="20"/>
          <w:szCs w:val="20"/>
          <w:u w:val="single"/>
        </w:rPr>
        <w:t>Legislação Socioambiental</w:t>
      </w:r>
      <w:r w:rsidRPr="002544DD">
        <w:rPr>
          <w:rFonts w:ascii="Trebuchet MS" w:hAnsi="Trebuchet MS"/>
          <w:w w:val="0"/>
          <w:sz w:val="20"/>
          <w:szCs w:val="20"/>
        </w:rPr>
        <w:t>”)</w:t>
      </w:r>
      <w:proofErr w:type="gramStart"/>
      <w:r w:rsidRPr="002544DD">
        <w:rPr>
          <w:rFonts w:ascii="Trebuchet MS" w:hAnsi="Trebuchet MS"/>
          <w:sz w:val="20"/>
          <w:szCs w:val="20"/>
        </w:rPr>
        <w:t>, em especial,</w:t>
      </w:r>
      <w:proofErr w:type="gramEnd"/>
      <w:r w:rsidRPr="002544DD">
        <w:rPr>
          <w:rFonts w:ascii="Trebuchet MS" w:hAnsi="Trebuchet MS"/>
          <w:sz w:val="20"/>
          <w:szCs w:val="20"/>
        </w:rPr>
        <w:t xml:space="preserve"> mas não se limitando, à legislação e regulamentação relacionadas à saúde e segurança ocupacional e ao meio ambiente, bem como se; e </w:t>
      </w:r>
    </w:p>
    <w:p w14:paraId="5118FCB3" w14:textId="77777777" w:rsidR="00E131A9" w:rsidRPr="002544DD" w:rsidRDefault="00E131A9" w:rsidP="00E131A9">
      <w:pPr>
        <w:spacing w:line="360" w:lineRule="auto"/>
        <w:mirrorIndents/>
        <w:jc w:val="both"/>
        <w:rPr>
          <w:rFonts w:ascii="Trebuchet MS" w:hAnsi="Trebuchet MS"/>
          <w:sz w:val="20"/>
          <w:szCs w:val="20"/>
        </w:rPr>
      </w:pPr>
    </w:p>
    <w:p w14:paraId="46A34CF2"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observar, bem como</w:t>
      </w:r>
      <w:r w:rsidRPr="002544DD">
        <w:rPr>
          <w:rStyle w:val="DeltaViewDeletion"/>
          <w:rFonts w:ascii="Trebuchet MS" w:hAnsi="Trebuchet MS"/>
          <w:sz w:val="20"/>
          <w:szCs w:val="20"/>
        </w:rPr>
        <w:t xml:space="preserve"> </w:t>
      </w:r>
      <w:r w:rsidRPr="002544DD">
        <w:rPr>
          <w:rFonts w:ascii="Trebuchet MS" w:hAnsi="Trebuchet MS"/>
          <w:w w:val="0"/>
          <w:sz w:val="20"/>
          <w:szCs w:val="20"/>
        </w:rPr>
        <w:t>suas coligadas, controladas, bem como seus administradores, diretores funcionários e representantes agindo em seu nome e benefício (a) as leis aplicáveis de prevenção a lavagem de dinheiro e combate ao terrorismo, em especial a Lei nº 9.613 de 3 de março de 1998, alterada pela Lei nº 12.683 de 9 de Julho de 2012 (“</w:t>
      </w:r>
      <w:r w:rsidRPr="002544DD">
        <w:rPr>
          <w:rFonts w:ascii="Trebuchet MS" w:hAnsi="Trebuchet MS"/>
          <w:w w:val="0"/>
          <w:sz w:val="20"/>
          <w:szCs w:val="20"/>
          <w:u w:val="single"/>
        </w:rPr>
        <w:t>Lei 9.613</w:t>
      </w:r>
      <w:r w:rsidRPr="002544DD">
        <w:rPr>
          <w:rFonts w:ascii="Trebuchet MS" w:hAnsi="Trebuchet MS"/>
          <w:w w:val="0"/>
          <w:sz w:val="20"/>
          <w:szCs w:val="20"/>
        </w:rPr>
        <w:t xml:space="preserve">”), bem como a quaisquer sanções administradas ou impostas pelo U.S. Departament </w:t>
      </w:r>
      <w:proofErr w:type="spellStart"/>
      <w:r w:rsidRPr="002544DD">
        <w:rPr>
          <w:rFonts w:ascii="Trebuchet MS" w:hAnsi="Trebuchet MS"/>
          <w:w w:val="0"/>
          <w:sz w:val="20"/>
          <w:szCs w:val="20"/>
        </w:rPr>
        <w:t>of</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the</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Treasury´s</w:t>
      </w:r>
      <w:proofErr w:type="spellEnd"/>
      <w:r w:rsidRPr="002544DD">
        <w:rPr>
          <w:rFonts w:ascii="Trebuchet MS" w:hAnsi="Trebuchet MS"/>
          <w:w w:val="0"/>
          <w:sz w:val="20"/>
          <w:szCs w:val="20"/>
        </w:rPr>
        <w:t xml:space="preserve"> Office </w:t>
      </w:r>
      <w:proofErr w:type="spellStart"/>
      <w:r w:rsidRPr="002544DD">
        <w:rPr>
          <w:rFonts w:ascii="Trebuchet MS" w:hAnsi="Trebuchet MS"/>
          <w:w w:val="0"/>
          <w:sz w:val="20"/>
          <w:szCs w:val="20"/>
        </w:rPr>
        <w:t>of</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Foreign</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Assets</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Control</w:t>
      </w:r>
      <w:proofErr w:type="spellEnd"/>
      <w:r w:rsidRPr="002544DD">
        <w:rPr>
          <w:rFonts w:ascii="Trebuchet MS" w:hAnsi="Trebuchet MS"/>
          <w:w w:val="0"/>
          <w:sz w:val="20"/>
          <w:szCs w:val="20"/>
        </w:rPr>
        <w:t xml:space="preserve"> (“</w:t>
      </w:r>
      <w:r w:rsidRPr="002544DD">
        <w:rPr>
          <w:rFonts w:ascii="Trebuchet MS" w:hAnsi="Trebuchet MS"/>
          <w:w w:val="0"/>
          <w:sz w:val="20"/>
          <w:szCs w:val="20"/>
          <w:u w:val="single"/>
        </w:rPr>
        <w:t>OFAC</w:t>
      </w:r>
      <w:r w:rsidRPr="002544DD">
        <w:rPr>
          <w:rFonts w:ascii="Trebuchet MS" w:hAnsi="Trebuchet MS"/>
          <w:w w:val="0"/>
          <w:sz w:val="20"/>
          <w:szCs w:val="20"/>
        </w:rPr>
        <w:t xml:space="preserve">”), United </w:t>
      </w:r>
      <w:proofErr w:type="spellStart"/>
      <w:r w:rsidRPr="002544DD">
        <w:rPr>
          <w:rFonts w:ascii="Trebuchet MS" w:hAnsi="Trebuchet MS"/>
          <w:w w:val="0"/>
          <w:sz w:val="20"/>
          <w:szCs w:val="20"/>
        </w:rPr>
        <w:t>Nations</w:t>
      </w:r>
      <w:proofErr w:type="spellEnd"/>
      <w:r w:rsidRPr="002544DD">
        <w:rPr>
          <w:rFonts w:ascii="Trebuchet MS" w:hAnsi="Trebuchet MS"/>
          <w:w w:val="0"/>
          <w:sz w:val="20"/>
          <w:szCs w:val="20"/>
        </w:rPr>
        <w:t xml:space="preserve"> Security </w:t>
      </w:r>
      <w:proofErr w:type="spellStart"/>
      <w:r w:rsidRPr="002544DD">
        <w:rPr>
          <w:rFonts w:ascii="Trebuchet MS" w:hAnsi="Trebuchet MS"/>
          <w:w w:val="0"/>
          <w:sz w:val="20"/>
          <w:szCs w:val="20"/>
        </w:rPr>
        <w:t>Council</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European</w:t>
      </w:r>
      <w:proofErr w:type="spellEnd"/>
      <w:r w:rsidRPr="002544DD">
        <w:rPr>
          <w:rFonts w:ascii="Trebuchet MS" w:hAnsi="Trebuchet MS"/>
          <w:w w:val="0"/>
          <w:sz w:val="20"/>
          <w:szCs w:val="20"/>
        </w:rPr>
        <w:t xml:space="preserve"> Union e </w:t>
      </w:r>
      <w:proofErr w:type="spellStart"/>
      <w:r w:rsidRPr="002544DD">
        <w:rPr>
          <w:rFonts w:ascii="Trebuchet MS" w:hAnsi="Trebuchet MS"/>
          <w:w w:val="0"/>
          <w:sz w:val="20"/>
          <w:szCs w:val="20"/>
        </w:rPr>
        <w:t>Her</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Majesty’s</w:t>
      </w:r>
      <w:proofErr w:type="spellEnd"/>
      <w:r w:rsidRPr="002544DD">
        <w:rPr>
          <w:rFonts w:ascii="Trebuchet MS" w:hAnsi="Trebuchet MS"/>
          <w:w w:val="0"/>
          <w:sz w:val="20"/>
          <w:szCs w:val="20"/>
        </w:rPr>
        <w:t xml:space="preserve"> Treasury (coletivamente, “</w:t>
      </w:r>
      <w:r w:rsidRPr="002544DD">
        <w:rPr>
          <w:rFonts w:ascii="Trebuchet MS" w:hAnsi="Trebuchet MS"/>
          <w:w w:val="0"/>
          <w:sz w:val="20"/>
          <w:szCs w:val="20"/>
          <w:u w:val="single"/>
        </w:rPr>
        <w:t>Sanções</w:t>
      </w:r>
      <w:r w:rsidRPr="002544DD">
        <w:rPr>
          <w:rFonts w:ascii="Trebuchet MS" w:hAnsi="Trebuchet MS"/>
          <w:w w:val="0"/>
          <w:sz w:val="20"/>
          <w:szCs w:val="20"/>
        </w:rPr>
        <w:t>”); e (b) as leis relacionadas a atos de corrupção e atos lesivos contra a administração pública, na forma da Lei nº 12.846, de 1º de agosto de 2013, conforme alterada (“</w:t>
      </w:r>
      <w:r w:rsidRPr="002544DD">
        <w:rPr>
          <w:rFonts w:ascii="Trebuchet MS" w:hAnsi="Trebuchet MS"/>
          <w:w w:val="0"/>
          <w:sz w:val="20"/>
          <w:szCs w:val="20"/>
          <w:u w:val="single"/>
        </w:rPr>
        <w:t>Lei 12.846</w:t>
      </w:r>
      <w:r w:rsidRPr="002544DD">
        <w:rPr>
          <w:rFonts w:ascii="Trebuchet MS" w:hAnsi="Trebuchet MS"/>
          <w:w w:val="0"/>
          <w:sz w:val="20"/>
          <w:szCs w:val="20"/>
        </w:rPr>
        <w:t xml:space="preserve">”), do </w:t>
      </w:r>
      <w:proofErr w:type="spellStart"/>
      <w:r w:rsidRPr="002544DD">
        <w:rPr>
          <w:rFonts w:ascii="Trebuchet MS" w:hAnsi="Trebuchet MS"/>
          <w:w w:val="0"/>
          <w:sz w:val="20"/>
          <w:szCs w:val="20"/>
        </w:rPr>
        <w:t>Foreign</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Corrupt</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Practices</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Act</w:t>
      </w:r>
      <w:proofErr w:type="spellEnd"/>
      <w:r w:rsidRPr="002544DD">
        <w:rPr>
          <w:rFonts w:ascii="Trebuchet MS" w:hAnsi="Trebuchet MS"/>
          <w:w w:val="0"/>
          <w:sz w:val="20"/>
          <w:szCs w:val="20"/>
        </w:rPr>
        <w:t xml:space="preserve"> (FCPA), da OECD Convention </w:t>
      </w:r>
      <w:proofErr w:type="spellStart"/>
      <w:r w:rsidRPr="002544DD">
        <w:rPr>
          <w:rFonts w:ascii="Trebuchet MS" w:hAnsi="Trebuchet MS"/>
          <w:w w:val="0"/>
          <w:sz w:val="20"/>
          <w:szCs w:val="20"/>
        </w:rPr>
        <w:t>on</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Combating</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Bribery</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of</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Foreign</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Public</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Officials</w:t>
      </w:r>
      <w:proofErr w:type="spellEnd"/>
      <w:r w:rsidRPr="002544DD">
        <w:rPr>
          <w:rFonts w:ascii="Trebuchet MS" w:hAnsi="Trebuchet MS"/>
          <w:w w:val="0"/>
          <w:sz w:val="20"/>
          <w:szCs w:val="20"/>
        </w:rPr>
        <w:t xml:space="preserve"> in </w:t>
      </w:r>
      <w:proofErr w:type="spellStart"/>
      <w:r w:rsidRPr="002544DD">
        <w:rPr>
          <w:rFonts w:ascii="Trebuchet MS" w:hAnsi="Trebuchet MS"/>
          <w:w w:val="0"/>
          <w:sz w:val="20"/>
          <w:szCs w:val="20"/>
        </w:rPr>
        <w:t>International</w:t>
      </w:r>
      <w:proofErr w:type="spellEnd"/>
      <w:r w:rsidRPr="002544DD">
        <w:rPr>
          <w:rFonts w:ascii="Trebuchet MS" w:hAnsi="Trebuchet MS"/>
          <w:w w:val="0"/>
          <w:sz w:val="20"/>
          <w:szCs w:val="20"/>
        </w:rPr>
        <w:t xml:space="preserve"> Business </w:t>
      </w:r>
      <w:proofErr w:type="spellStart"/>
      <w:r w:rsidRPr="002544DD">
        <w:rPr>
          <w:rFonts w:ascii="Trebuchet MS" w:hAnsi="Trebuchet MS"/>
          <w:w w:val="0"/>
          <w:sz w:val="20"/>
          <w:szCs w:val="20"/>
        </w:rPr>
        <w:t>Transactions</w:t>
      </w:r>
      <w:proofErr w:type="spellEnd"/>
      <w:r w:rsidRPr="002544DD">
        <w:rPr>
          <w:rFonts w:ascii="Trebuchet MS" w:hAnsi="Trebuchet MS"/>
          <w:w w:val="0"/>
          <w:sz w:val="20"/>
          <w:szCs w:val="20"/>
        </w:rPr>
        <w:t xml:space="preserve"> e do UK </w:t>
      </w:r>
      <w:proofErr w:type="spellStart"/>
      <w:r w:rsidRPr="002544DD">
        <w:rPr>
          <w:rFonts w:ascii="Trebuchet MS" w:hAnsi="Trebuchet MS"/>
          <w:w w:val="0"/>
          <w:sz w:val="20"/>
          <w:szCs w:val="20"/>
        </w:rPr>
        <w:t>Bribery</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Act</w:t>
      </w:r>
      <w:proofErr w:type="spellEnd"/>
      <w:r w:rsidRPr="002544DD">
        <w:rPr>
          <w:rFonts w:ascii="Trebuchet MS" w:hAnsi="Trebuchet MS"/>
          <w:w w:val="0"/>
          <w:sz w:val="20"/>
          <w:szCs w:val="20"/>
        </w:rPr>
        <w:t xml:space="preserve"> (UKBA), sem prejuízo das demais legislações anticorrupção, conforme aplicável aos seus negócios (“</w:t>
      </w:r>
      <w:r w:rsidRPr="002544DD">
        <w:rPr>
          <w:rFonts w:ascii="Trebuchet MS" w:hAnsi="Trebuchet MS"/>
          <w:w w:val="0"/>
          <w:sz w:val="20"/>
          <w:szCs w:val="20"/>
          <w:u w:val="single"/>
        </w:rPr>
        <w:t>Legislação Anticorrupção</w:t>
      </w:r>
      <w:r w:rsidRPr="002544DD">
        <w:rPr>
          <w:rFonts w:ascii="Trebuchet MS" w:hAnsi="Trebuchet MS"/>
          <w:w w:val="0"/>
          <w:sz w:val="20"/>
          <w:szCs w:val="20"/>
        </w:rPr>
        <w:t>”)</w:t>
      </w:r>
      <w:r w:rsidRPr="002544DD">
        <w:rPr>
          <w:rFonts w:ascii="Trebuchet MS" w:hAnsi="Trebuchet MS"/>
          <w:sz w:val="20"/>
          <w:szCs w:val="20"/>
        </w:rPr>
        <w:t>.</w:t>
      </w:r>
    </w:p>
    <w:bookmarkEnd w:id="202"/>
    <w:bookmarkEnd w:id="211"/>
    <w:bookmarkEnd w:id="212"/>
    <w:p w14:paraId="01CBCBAA"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0250F3E1"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bCs/>
          <w:sz w:val="20"/>
          <w:szCs w:val="20"/>
        </w:rPr>
      </w:pPr>
      <w:bookmarkStart w:id="213" w:name="_Toc404718104"/>
      <w:r w:rsidRPr="002544DD">
        <w:rPr>
          <w:rFonts w:ascii="Trebuchet MS" w:hAnsi="Trebuchet MS"/>
          <w:b/>
          <w:bCs/>
          <w:sz w:val="20"/>
          <w:szCs w:val="20"/>
        </w:rPr>
        <w:t>CLÁUSULA SEXTA - DECLARAÇÕES E GARANTIAS</w:t>
      </w:r>
      <w:bookmarkEnd w:id="213"/>
    </w:p>
    <w:p w14:paraId="76A8BE47" w14:textId="77777777" w:rsidR="00E131A9" w:rsidRPr="002544DD" w:rsidRDefault="00E131A9" w:rsidP="00E131A9">
      <w:pPr>
        <w:pStyle w:val="PargrafodaLista"/>
        <w:keepNext/>
        <w:spacing w:line="360" w:lineRule="auto"/>
        <w:mirrorIndents/>
        <w:jc w:val="both"/>
        <w:rPr>
          <w:rFonts w:ascii="Trebuchet MS" w:hAnsi="Trebuchet MS"/>
          <w:b/>
          <w:bCs/>
          <w:sz w:val="20"/>
          <w:szCs w:val="20"/>
        </w:rPr>
      </w:pPr>
    </w:p>
    <w:p w14:paraId="42989BD4"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u w:val="single"/>
        </w:rPr>
        <w:t>Declarações da Fiduciante</w:t>
      </w:r>
      <w:r w:rsidRPr="002544DD">
        <w:rPr>
          <w:rFonts w:ascii="Trebuchet MS" w:hAnsi="Trebuchet MS"/>
          <w:sz w:val="20"/>
          <w:szCs w:val="20"/>
        </w:rPr>
        <w:t>: Sem prejuízo das declarações previstas nos demais Documentos da Operação, a Fiduciante declara, nesta data, de acordo com seu melhor conhecimento que:</w:t>
      </w:r>
    </w:p>
    <w:p w14:paraId="739EF7E4" w14:textId="77777777" w:rsidR="00E131A9" w:rsidRPr="002544DD" w:rsidRDefault="00E131A9" w:rsidP="00E131A9">
      <w:pPr>
        <w:pStyle w:val="PargrafodaLista"/>
        <w:tabs>
          <w:tab w:val="left" w:pos="709"/>
        </w:tabs>
        <w:spacing w:line="360" w:lineRule="auto"/>
        <w:mirrorIndents/>
        <w:jc w:val="both"/>
        <w:rPr>
          <w:rFonts w:ascii="Trebuchet MS" w:hAnsi="Trebuchet MS"/>
          <w:sz w:val="20"/>
          <w:szCs w:val="20"/>
        </w:rPr>
      </w:pPr>
    </w:p>
    <w:p w14:paraId="3498EAE7"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proofErr w:type="spellStart"/>
      <w:r w:rsidRPr="002544DD">
        <w:rPr>
          <w:rFonts w:ascii="Trebuchet MS" w:hAnsi="Trebuchet MS"/>
          <w:sz w:val="20"/>
          <w:szCs w:val="20"/>
        </w:rPr>
        <w:t>é</w:t>
      </w:r>
      <w:proofErr w:type="spellEnd"/>
      <w:r w:rsidRPr="002544DD">
        <w:rPr>
          <w:rFonts w:ascii="Trebuchet MS" w:hAnsi="Trebuchet MS"/>
          <w:sz w:val="20"/>
          <w:szCs w:val="20"/>
        </w:rPr>
        <w:t xml:space="preserve"> sociedade devidamente organizada, constituída e existente sob a forma de sociedade limitada, de acordo com as leis brasileiras;</w:t>
      </w:r>
    </w:p>
    <w:p w14:paraId="69786A2B" w14:textId="77777777" w:rsidR="00E131A9" w:rsidRPr="002544DD" w:rsidRDefault="00E131A9" w:rsidP="00E131A9">
      <w:pPr>
        <w:spacing w:line="360" w:lineRule="auto"/>
        <w:mirrorIndents/>
        <w:jc w:val="both"/>
        <w:rPr>
          <w:rFonts w:ascii="Trebuchet MS" w:hAnsi="Trebuchet MS"/>
          <w:sz w:val="20"/>
          <w:szCs w:val="20"/>
        </w:rPr>
      </w:pPr>
    </w:p>
    <w:p w14:paraId="4B8DF40C"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 Fiduciante está devidamente autorizada e obteve todas as autorizações, inclusive, conforme aplicável, legais, societárias, regulatórias e de terceiros, necessárias à celebração deste Contrato e dos demais Documentos da Operação de que é parte e ao cumprimento de todas as obrigações aqui e ali previstas e, conforme aplicável, à realização da Emissão e da Oferta, tendo sido plenamente satisfeitos todos os requisitos legais, societários, regulatórios e de terceiros necessários para tanto;</w:t>
      </w:r>
    </w:p>
    <w:p w14:paraId="1FD856F0" w14:textId="77777777" w:rsidR="00E131A9" w:rsidRPr="002544DD" w:rsidRDefault="00E131A9" w:rsidP="00E131A9">
      <w:pPr>
        <w:spacing w:line="360" w:lineRule="auto"/>
        <w:mirrorIndents/>
        <w:jc w:val="both"/>
        <w:rPr>
          <w:rFonts w:ascii="Trebuchet MS" w:hAnsi="Trebuchet MS"/>
          <w:sz w:val="20"/>
          <w:szCs w:val="20"/>
        </w:rPr>
      </w:pPr>
    </w:p>
    <w:p w14:paraId="498C0237"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lastRenderedPageBreak/>
        <w:t>os representantes legais da Fiduciante que assinam este Contrato e os demais Documentos da Operação de que é parte têm, conforme o caso, poderes societários e/ou delegados para assumir, em nome da Fiduciante, conforme o caso, as obrigações aqui e ali previstas e, sendo mandatários, têm os poderes legitimamente outorgados, estando os respectivos mandatos em pleno vigor;</w:t>
      </w:r>
    </w:p>
    <w:p w14:paraId="1B3DC755" w14:textId="77777777" w:rsidR="00E131A9" w:rsidRPr="002544DD" w:rsidRDefault="00E131A9" w:rsidP="00E131A9">
      <w:pPr>
        <w:spacing w:line="360" w:lineRule="auto"/>
        <w:mirrorIndents/>
        <w:jc w:val="both"/>
        <w:rPr>
          <w:rFonts w:ascii="Trebuchet MS" w:hAnsi="Trebuchet MS"/>
          <w:sz w:val="20"/>
          <w:szCs w:val="20"/>
        </w:rPr>
      </w:pPr>
    </w:p>
    <w:p w14:paraId="2C14C911"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este Contrato e os demais Documentos da Operação de que é parte e as obrigações aqui e ali previstas constituem obrigações lícitas, válidas, vinculantes e eficazes, exequíveis de acordo com os seus termos e condições;</w:t>
      </w:r>
    </w:p>
    <w:p w14:paraId="34726C11" w14:textId="77777777" w:rsidR="00E131A9" w:rsidRPr="002544DD" w:rsidRDefault="00E131A9" w:rsidP="00E131A9">
      <w:pPr>
        <w:spacing w:line="360" w:lineRule="auto"/>
        <w:mirrorIndents/>
        <w:jc w:val="both"/>
        <w:rPr>
          <w:rFonts w:ascii="Trebuchet MS" w:hAnsi="Trebuchet MS"/>
          <w:sz w:val="20"/>
          <w:szCs w:val="20"/>
        </w:rPr>
      </w:pPr>
    </w:p>
    <w:p w14:paraId="24A88851"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 xml:space="preserve">este Contrato e os demais Documentos da Operação são validamente celebrados e constituem obrigação legal, válida, vinculante e exequível de acordo com os seus termos e não há qualquer fato impeditivo à celebração deste Contrato </w:t>
      </w:r>
      <w:r w:rsidRPr="002544DD">
        <w:rPr>
          <w:rFonts w:ascii="Trebuchet MS" w:hAnsi="Trebuchet MS" w:cstheme="minorHAnsi"/>
          <w:sz w:val="20"/>
          <w:szCs w:val="20"/>
        </w:rPr>
        <w:t>e os demais Documentos da Operação;</w:t>
      </w:r>
    </w:p>
    <w:p w14:paraId="7082517B" w14:textId="77777777" w:rsidR="00E131A9" w:rsidRPr="002544DD" w:rsidRDefault="00E131A9" w:rsidP="00E131A9">
      <w:pPr>
        <w:spacing w:line="360" w:lineRule="auto"/>
        <w:mirrorIndents/>
        <w:jc w:val="both"/>
        <w:rPr>
          <w:rFonts w:ascii="Trebuchet MS" w:hAnsi="Trebuchet MS"/>
          <w:sz w:val="20"/>
          <w:szCs w:val="20"/>
        </w:rPr>
      </w:pPr>
    </w:p>
    <w:p w14:paraId="527CD584"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este Contrato consubstancia-se em relação jurídica regularmente constituída, válida e eficaz, sendo absolutamente verdadeiros todos os seus termos, valores e anexos, não havendo, até a presente data, medida judicial ou extrajudicial, visando seu término antecipado, resolução ou anulação, ou ainda, qualquer inadimplemento em curso;</w:t>
      </w:r>
    </w:p>
    <w:p w14:paraId="1A181048" w14:textId="77777777" w:rsidR="00E131A9" w:rsidRPr="002544DD" w:rsidRDefault="00E131A9" w:rsidP="00E131A9">
      <w:pPr>
        <w:spacing w:line="360" w:lineRule="auto"/>
        <w:mirrorIndents/>
        <w:jc w:val="both"/>
        <w:rPr>
          <w:rFonts w:ascii="Trebuchet MS" w:hAnsi="Trebuchet MS"/>
          <w:sz w:val="20"/>
          <w:szCs w:val="20"/>
        </w:rPr>
      </w:pPr>
    </w:p>
    <w:p w14:paraId="28356024"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os Direitos Creditórios Cedidos Fiduciariamente (a) têm origem em negócios jurídicos legítimos, válidos e eficazes, devidamente cumpridos conforme os seus termos; (b) não são, na data de assinatura deste Contrato, objeto de qualquer contestação judicial ou extrajudicial, independentemente da alegação ou mérito que possa, direta ou indiretamente, comprometer sua liquidez e certeza; (c) não são ou foram, na data de assinatura deste Contrato, objeto de qualquer tipo de renegociação, acordo ou transação; e (d) estão totalmente integralizados e livres e desembaraçados de quaisquer ônus ou gravames;</w:t>
      </w:r>
    </w:p>
    <w:p w14:paraId="22B61195" w14:textId="77777777" w:rsidR="00E131A9" w:rsidRPr="002544DD" w:rsidRDefault="00E131A9" w:rsidP="00E131A9">
      <w:pPr>
        <w:spacing w:line="360" w:lineRule="auto"/>
        <w:mirrorIndents/>
        <w:jc w:val="both"/>
        <w:rPr>
          <w:rFonts w:ascii="Trebuchet MS" w:hAnsi="Trebuchet MS"/>
          <w:sz w:val="20"/>
          <w:szCs w:val="20"/>
        </w:rPr>
      </w:pPr>
    </w:p>
    <w:p w14:paraId="3DCD4610"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 Fiduciante é a única e legítima titular e beneficiária e possuidora dos Direitos Creditórios Cedidos Fiduciariamente, que se encontram livres e desembaraçados de quaisquer ônus ou gravames, não existindo contra a Fiduciante qualquer processo, judicial, administrativo ou arbitral, inquérito ou qualquer outro tipo de investigação governamental, em curso ou iminente, que possa, ainda que indiretamente, impedir, prejudicar ou invalidar os Direitos Creditórios Cedidos Fiduciariamente e/ou a Cessão Fiduciária;</w:t>
      </w:r>
    </w:p>
    <w:p w14:paraId="0705B1DA" w14:textId="77777777" w:rsidR="00E131A9" w:rsidRPr="002544DD" w:rsidRDefault="00E131A9" w:rsidP="00E131A9">
      <w:pPr>
        <w:spacing w:line="360" w:lineRule="auto"/>
        <w:mirrorIndents/>
        <w:jc w:val="both"/>
        <w:rPr>
          <w:rFonts w:ascii="Trebuchet MS" w:hAnsi="Trebuchet MS"/>
          <w:sz w:val="20"/>
          <w:szCs w:val="20"/>
        </w:rPr>
      </w:pPr>
    </w:p>
    <w:p w14:paraId="0084AA1A"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 Fiduciante possui todos os poderes e capacidades nos termos da lei necessários para ceder fiduciariamente os Direitos Creditórios Cedidos Fiduciariamente à Fiduciária;</w:t>
      </w:r>
    </w:p>
    <w:p w14:paraId="7C7E59DE" w14:textId="77777777" w:rsidR="00E131A9" w:rsidRPr="002544DD" w:rsidRDefault="00E131A9" w:rsidP="00E131A9">
      <w:pPr>
        <w:spacing w:line="360" w:lineRule="auto"/>
        <w:mirrorIndents/>
        <w:jc w:val="both"/>
        <w:rPr>
          <w:rFonts w:ascii="Trebuchet MS" w:hAnsi="Trebuchet MS"/>
          <w:sz w:val="20"/>
          <w:szCs w:val="20"/>
        </w:rPr>
      </w:pPr>
    </w:p>
    <w:p w14:paraId="164AA339"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 xml:space="preserve">está apta a cumprir as obrigações previstas neste Contrato e nos </w:t>
      </w:r>
      <w:r w:rsidRPr="002544DD">
        <w:rPr>
          <w:rFonts w:ascii="Trebuchet MS" w:hAnsi="Trebuchet MS"/>
          <w:sz w:val="20"/>
          <w:szCs w:val="20"/>
        </w:rPr>
        <w:t>demais Documentos da Operação;</w:t>
      </w:r>
    </w:p>
    <w:p w14:paraId="48646D3D" w14:textId="77777777" w:rsidR="00E131A9" w:rsidRPr="002544DD" w:rsidRDefault="00E131A9" w:rsidP="00E131A9">
      <w:pPr>
        <w:spacing w:line="360" w:lineRule="auto"/>
        <w:mirrorIndents/>
        <w:jc w:val="both"/>
        <w:rPr>
          <w:rFonts w:ascii="Trebuchet MS" w:hAnsi="Trebuchet MS"/>
          <w:sz w:val="20"/>
          <w:szCs w:val="20"/>
        </w:rPr>
      </w:pPr>
    </w:p>
    <w:p w14:paraId="4FBFAB74"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não se encontra em estado de necessidade ou sob coação para celebrar este Contrato e/ou quaisquer contratos e/ou compromissos a ele relacionados e/ou tem urgência de contratar; </w:t>
      </w:r>
    </w:p>
    <w:p w14:paraId="0721695F" w14:textId="77777777" w:rsidR="00E131A9" w:rsidRPr="002544DD" w:rsidRDefault="00E131A9" w:rsidP="00E131A9">
      <w:pPr>
        <w:spacing w:line="360" w:lineRule="auto"/>
        <w:mirrorIndents/>
        <w:jc w:val="both"/>
        <w:rPr>
          <w:rFonts w:ascii="Trebuchet MS" w:hAnsi="Trebuchet MS"/>
          <w:sz w:val="20"/>
          <w:szCs w:val="20"/>
        </w:rPr>
      </w:pPr>
    </w:p>
    <w:p w14:paraId="27D40807"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as discussões sobre o objeto contratual deste Contrato foram feitas, conduzidas e implementadas por sua livre iniciativa;</w:t>
      </w:r>
    </w:p>
    <w:p w14:paraId="0C44B5F5" w14:textId="77777777" w:rsidR="00E131A9" w:rsidRPr="002544DD" w:rsidRDefault="00E131A9" w:rsidP="00E131A9">
      <w:pPr>
        <w:spacing w:line="360" w:lineRule="auto"/>
        <w:mirrorIndents/>
        <w:jc w:val="both"/>
        <w:rPr>
          <w:rFonts w:ascii="Trebuchet MS" w:hAnsi="Trebuchet MS"/>
          <w:sz w:val="20"/>
          <w:szCs w:val="20"/>
        </w:rPr>
      </w:pPr>
    </w:p>
    <w:p w14:paraId="4305416F"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mediante o registro previsto neste Contrato, a Cessão Fiduciária estará devidamente constituída e será válida nos termos das leis brasileiras;</w:t>
      </w:r>
    </w:p>
    <w:p w14:paraId="3BAC1977" w14:textId="77777777" w:rsidR="00E131A9" w:rsidRPr="002544DD" w:rsidRDefault="00E131A9" w:rsidP="00E131A9">
      <w:pPr>
        <w:spacing w:line="360" w:lineRule="auto"/>
        <w:mirrorIndents/>
        <w:jc w:val="both"/>
        <w:rPr>
          <w:rFonts w:ascii="Trebuchet MS" w:hAnsi="Trebuchet MS"/>
          <w:sz w:val="20"/>
          <w:szCs w:val="20"/>
        </w:rPr>
      </w:pPr>
    </w:p>
    <w:p w14:paraId="5459B169"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mediante os registros previstos neste Contrato, a Cessão Fiduciária constituirá, em favor da Fiduciária, propriedade fiduciária, válida, eficaz, exigível e exequível sobre os Direitos Creditórios Cedidos Fiduciariamente;</w:t>
      </w:r>
    </w:p>
    <w:p w14:paraId="0FF7F86B" w14:textId="77777777" w:rsidR="00E131A9" w:rsidRPr="002544DD" w:rsidRDefault="00E131A9" w:rsidP="00E131A9">
      <w:pPr>
        <w:spacing w:line="360" w:lineRule="auto"/>
        <w:mirrorIndents/>
        <w:jc w:val="both"/>
        <w:rPr>
          <w:rFonts w:ascii="Trebuchet MS" w:hAnsi="Trebuchet MS"/>
          <w:sz w:val="20"/>
          <w:szCs w:val="20"/>
        </w:rPr>
      </w:pPr>
    </w:p>
    <w:p w14:paraId="3701CA3B"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nenhuma aprovação societária que não tenha sido obtida nesta data, autorização, consentimento, ordem, registro ou habilitação de ou perante qualquer instância judicial, órgão ou agência governamental ou de qualquer terceiro se faz necessária à celebração e ao cumprimento deste Contrato;</w:t>
      </w:r>
    </w:p>
    <w:p w14:paraId="5AB81D76" w14:textId="77777777" w:rsidR="00E131A9" w:rsidRPr="002544DD" w:rsidRDefault="00E131A9" w:rsidP="00E131A9">
      <w:pPr>
        <w:spacing w:line="360" w:lineRule="auto"/>
        <w:mirrorIndents/>
        <w:jc w:val="both"/>
        <w:rPr>
          <w:rFonts w:ascii="Trebuchet MS" w:hAnsi="Trebuchet MS"/>
          <w:sz w:val="20"/>
          <w:szCs w:val="20"/>
        </w:rPr>
      </w:pPr>
    </w:p>
    <w:p w14:paraId="644F2483"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a celebração deste Contrato, bem como dos demais Documentos da Operação, e o cumprimento de suas obrigações: (a) não violam qualquer disposição contida em seus documentos societários ou documentos constitutivos, se aplicável; (b) não violam qualquer lei, regulamento, decisão judicial, administrativa ou arbitral, aos quais esteja vinculada, conforme seja o caso; (c) não exigem qualquer outro consentimento, ação ou autorização de qualquer natureza, exceto os já obtidos; e (d) não infringem qualquer contrato, compromisso ou instrumento público ou particular que sejam parte</w:t>
      </w:r>
      <w:r w:rsidRPr="002544DD">
        <w:rPr>
          <w:rFonts w:ascii="Trebuchet MS" w:hAnsi="Trebuchet MS"/>
          <w:sz w:val="20"/>
          <w:szCs w:val="20"/>
        </w:rPr>
        <w:t>;</w:t>
      </w:r>
    </w:p>
    <w:p w14:paraId="4B389DF7" w14:textId="77777777" w:rsidR="00E131A9" w:rsidRPr="002544DD" w:rsidRDefault="00E131A9" w:rsidP="00E131A9">
      <w:pPr>
        <w:spacing w:line="360" w:lineRule="auto"/>
        <w:mirrorIndents/>
        <w:jc w:val="both"/>
        <w:rPr>
          <w:rFonts w:ascii="Trebuchet MS" w:hAnsi="Trebuchet MS"/>
          <w:sz w:val="20"/>
          <w:szCs w:val="20"/>
        </w:rPr>
      </w:pPr>
    </w:p>
    <w:p w14:paraId="5610E78B"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sz w:val="20"/>
          <w:szCs w:val="20"/>
        </w:rPr>
        <w:t xml:space="preserve">todos os </w:t>
      </w:r>
      <w:proofErr w:type="gramStart"/>
      <w:r w:rsidRPr="002544DD">
        <w:rPr>
          <w:rFonts w:ascii="Trebuchet MS" w:hAnsi="Trebuchet MS"/>
          <w:sz w:val="20"/>
          <w:szCs w:val="20"/>
        </w:rPr>
        <w:t>mandatos</w:t>
      </w:r>
      <w:proofErr w:type="gramEnd"/>
      <w:r w:rsidRPr="002544DD">
        <w:rPr>
          <w:rFonts w:ascii="Trebuchet MS" w:hAnsi="Trebuchet MS"/>
          <w:sz w:val="20"/>
          <w:szCs w:val="20"/>
        </w:rPr>
        <w:t xml:space="preserve"> outorgados nos termos deste Contrato o foram como condição do negócio ora contratado, em caráter irrevogável e irretratável, nos termos dos artigos 684 e 685 do Código Civil;</w:t>
      </w:r>
      <w:bookmarkStart w:id="214" w:name="_Hlk67927853"/>
    </w:p>
    <w:p w14:paraId="618F9F07" w14:textId="77777777" w:rsidR="00E131A9" w:rsidRPr="002544DD" w:rsidRDefault="00E131A9" w:rsidP="00E131A9">
      <w:pPr>
        <w:spacing w:line="360" w:lineRule="auto"/>
        <w:mirrorIndents/>
        <w:jc w:val="both"/>
        <w:rPr>
          <w:rFonts w:ascii="Trebuchet MS" w:hAnsi="Trebuchet MS"/>
          <w:w w:val="0"/>
          <w:sz w:val="20"/>
          <w:szCs w:val="20"/>
        </w:rPr>
      </w:pPr>
    </w:p>
    <w:p w14:paraId="5DD4C015"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existem quaisquer ajuizamentos nesta data, bem como não há procedimentos administrativos, arbitrais, ou ações judiciais, pessoais ou reais, de qualquer natureza, em qualquer tribunal, que afetem ou possam vir a afetar negativamente este Contrato;</w:t>
      </w:r>
    </w:p>
    <w:p w14:paraId="45D9DF16" w14:textId="77777777" w:rsidR="00E131A9" w:rsidRPr="002544DD" w:rsidRDefault="00E131A9" w:rsidP="00E131A9">
      <w:pPr>
        <w:spacing w:line="360" w:lineRule="auto"/>
        <w:mirrorIndents/>
        <w:jc w:val="both"/>
        <w:rPr>
          <w:rFonts w:ascii="Trebuchet MS" w:hAnsi="Trebuchet MS"/>
          <w:w w:val="0"/>
          <w:sz w:val="20"/>
          <w:szCs w:val="20"/>
        </w:rPr>
      </w:pPr>
    </w:p>
    <w:p w14:paraId="525039B0"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 xml:space="preserve">este Contrato e os demais Documentos da Operação não caracterizam: (a) fraude contra seus credores, conforme previsto nos artigos 158 a 165 do Código Civil; (b) infração ao artigo 286 do Código Civil; (c) fraude de execução, conforme previsto no artigo 792 do Código de Processo Civil; ou (d) fraude, conforme previsto no artigo 185, caput, da Lei nº 5.172, de 25 de outubro de </w:t>
      </w:r>
      <w:r w:rsidRPr="002544DD">
        <w:rPr>
          <w:rFonts w:ascii="Trebuchet MS" w:hAnsi="Trebuchet MS"/>
          <w:w w:val="0"/>
          <w:sz w:val="20"/>
          <w:szCs w:val="20"/>
        </w:rPr>
        <w:lastRenderedPageBreak/>
        <w:t>1966, conforme alterada (“</w:t>
      </w:r>
      <w:r w:rsidRPr="002544DD">
        <w:rPr>
          <w:rFonts w:ascii="Trebuchet MS" w:hAnsi="Trebuchet MS"/>
          <w:w w:val="0"/>
          <w:sz w:val="20"/>
          <w:szCs w:val="20"/>
          <w:u w:val="single"/>
        </w:rPr>
        <w:t>Código Tributário Nacional</w:t>
      </w:r>
      <w:r w:rsidRPr="002544DD">
        <w:rPr>
          <w:rFonts w:ascii="Trebuchet MS" w:hAnsi="Trebuchet MS"/>
          <w:w w:val="0"/>
          <w:sz w:val="20"/>
          <w:szCs w:val="20"/>
        </w:rPr>
        <w:t>”), bem como não é passível de revogação, nos termos dos artigos 129 e 130 da Lei nº 11.101, de 9 de fevereiro de 2005, conforme alterada;</w:t>
      </w:r>
    </w:p>
    <w:p w14:paraId="6AC207F3" w14:textId="77777777" w:rsidR="00E131A9" w:rsidRPr="002544DD" w:rsidRDefault="00E131A9" w:rsidP="00E131A9">
      <w:pPr>
        <w:spacing w:line="360" w:lineRule="auto"/>
        <w:mirrorIndents/>
        <w:jc w:val="both"/>
        <w:rPr>
          <w:rFonts w:ascii="Trebuchet MS" w:hAnsi="Trebuchet MS"/>
          <w:w w:val="0"/>
          <w:sz w:val="20"/>
          <w:szCs w:val="20"/>
        </w:rPr>
      </w:pPr>
    </w:p>
    <w:p w14:paraId="30B7EE83"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este Contrato não estabelece, direta ou indiretamente, qualquer relação de consumo entre as Emissoras e a Fiduciária;</w:t>
      </w:r>
    </w:p>
    <w:p w14:paraId="1B45ED63" w14:textId="77777777" w:rsidR="00E131A9" w:rsidRPr="002544DD" w:rsidRDefault="00E131A9" w:rsidP="00E131A9">
      <w:pPr>
        <w:spacing w:line="360" w:lineRule="auto"/>
        <w:mirrorIndents/>
        <w:jc w:val="both"/>
        <w:rPr>
          <w:rFonts w:ascii="Trebuchet MS" w:hAnsi="Trebuchet MS"/>
          <w:w w:val="0"/>
          <w:sz w:val="20"/>
          <w:szCs w:val="20"/>
        </w:rPr>
      </w:pPr>
    </w:p>
    <w:p w14:paraId="64B0A19D"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foi cientificada de qualquer ação ou procedimento judicial ou extrajudicial, procedimento administrativo ou arbitral visando anular, alterar, invalidar, questionar ou de qualquer forma afetar este Contrato, ou, ainda, que possa causar impacto adverso na capacidade das Emissoras cumprir com as suas obrigações previstas neste Contrato;</w:t>
      </w:r>
    </w:p>
    <w:p w14:paraId="6734FC25" w14:textId="77777777" w:rsidR="00E131A9" w:rsidRPr="002544DD" w:rsidRDefault="00E131A9" w:rsidP="00E131A9">
      <w:pPr>
        <w:spacing w:line="360" w:lineRule="auto"/>
        <w:mirrorIndents/>
        <w:jc w:val="both"/>
        <w:rPr>
          <w:rFonts w:ascii="Trebuchet MS" w:hAnsi="Trebuchet MS"/>
          <w:w w:val="0"/>
          <w:sz w:val="20"/>
          <w:szCs w:val="20"/>
        </w:rPr>
      </w:pPr>
    </w:p>
    <w:p w14:paraId="76B9F7CC"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foi informada e avisada de todas as condições e circunstâncias envolvidas na negociação objeto deste Contrato e dos demais Documentos da Operação, que poderiam influenciar sua capacidade de expressar sua vontade, e foi assistida por assessores legais na sua negociação, tendo recebido e analisado todos os demais Documentos da Operação, sendo o teor deste, portanto, de seu conhecimento e com os quais concorda integralmente;</w:t>
      </w:r>
    </w:p>
    <w:p w14:paraId="57643D93" w14:textId="77777777" w:rsidR="00E131A9" w:rsidRPr="002544DD" w:rsidRDefault="00E131A9" w:rsidP="00E131A9">
      <w:pPr>
        <w:spacing w:line="360" w:lineRule="auto"/>
        <w:mirrorIndents/>
        <w:jc w:val="both"/>
        <w:rPr>
          <w:rFonts w:ascii="Trebuchet MS" w:hAnsi="Trebuchet MS"/>
          <w:w w:val="0"/>
          <w:sz w:val="20"/>
          <w:szCs w:val="20"/>
        </w:rPr>
      </w:pPr>
    </w:p>
    <w:p w14:paraId="3B9B22F8"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as declarações e garantias prestadas neste Contrato, bem como todas as informações prestadas no âmbito dos Documentos da Operação, são verdadeiras, corretas, completas e suficientes e nenhuma delas omite qualquer fato relacionado ao seu objeto;</w:t>
      </w:r>
    </w:p>
    <w:p w14:paraId="49995384" w14:textId="77777777" w:rsidR="00E131A9" w:rsidRPr="002544DD" w:rsidRDefault="00E131A9" w:rsidP="00E131A9">
      <w:pPr>
        <w:spacing w:line="360" w:lineRule="auto"/>
        <w:mirrorIndents/>
        <w:jc w:val="both"/>
        <w:rPr>
          <w:rFonts w:ascii="Trebuchet MS" w:hAnsi="Trebuchet MS"/>
          <w:w w:val="0"/>
          <w:sz w:val="20"/>
          <w:szCs w:val="20"/>
        </w:rPr>
      </w:pPr>
    </w:p>
    <w:p w14:paraId="1A25DD7A"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tem conhecimento e experiência em finanças e negócios, bem como em operações semelhantes a esta, suficientes para avaliar os riscos e o conteúdo deste negócio e são capazes de assumir tais obrigações, riscos e encargos;</w:t>
      </w:r>
    </w:p>
    <w:p w14:paraId="39AE41BA" w14:textId="77777777" w:rsidR="00E131A9" w:rsidRPr="002544DD" w:rsidRDefault="00E131A9" w:rsidP="00E131A9">
      <w:pPr>
        <w:spacing w:line="360" w:lineRule="auto"/>
        <w:mirrorIndents/>
        <w:jc w:val="both"/>
        <w:rPr>
          <w:rFonts w:ascii="Trebuchet MS" w:hAnsi="Trebuchet MS"/>
          <w:w w:val="0"/>
          <w:sz w:val="20"/>
          <w:szCs w:val="20"/>
        </w:rPr>
      </w:pPr>
    </w:p>
    <w:p w14:paraId="6D1C3D15"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existem procedimentos administrativos ou ações judiciais, pessoais, reais, ou arbitrais de qualquer natureza em qualquer tribunal ou mediações, que seja de conhecimento das Partes, que afetem ou possam vir a afetar, ainda que indiretamente, o presente Contrato, as Garantias e os Documentos da Operação, ou substancial e adversamente a situação econômica e financeira de cada Parte;</w:t>
      </w:r>
    </w:p>
    <w:p w14:paraId="6F603787" w14:textId="77777777" w:rsidR="00E131A9" w:rsidRPr="002544DD" w:rsidRDefault="00E131A9" w:rsidP="00E131A9">
      <w:pPr>
        <w:spacing w:line="360" w:lineRule="auto"/>
        <w:mirrorIndents/>
        <w:jc w:val="both"/>
        <w:rPr>
          <w:rFonts w:ascii="Trebuchet MS" w:hAnsi="Trebuchet MS"/>
          <w:w w:val="0"/>
          <w:sz w:val="20"/>
          <w:szCs w:val="20"/>
        </w:rPr>
      </w:pPr>
    </w:p>
    <w:p w14:paraId="593F1B45"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omitiu qualquer fato, de qualquer natureza, que seja de seu conhecimento e que possa resultar em alteração substancial na situação econômico-financeira, reputacional ou jurídica das Emissoras e/ou dos Avalistas;</w:t>
      </w:r>
    </w:p>
    <w:p w14:paraId="65060F30" w14:textId="77777777" w:rsidR="00E131A9" w:rsidRPr="002544DD" w:rsidRDefault="00E131A9" w:rsidP="00E131A9">
      <w:pPr>
        <w:spacing w:line="360" w:lineRule="auto"/>
        <w:mirrorIndents/>
        <w:jc w:val="both"/>
        <w:rPr>
          <w:rFonts w:ascii="Trebuchet MS" w:hAnsi="Trebuchet MS"/>
          <w:w w:val="0"/>
          <w:sz w:val="20"/>
          <w:szCs w:val="20"/>
        </w:rPr>
      </w:pPr>
    </w:p>
    <w:p w14:paraId="34819E92"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 xml:space="preserve">respeita a Legislação Socioambiental, bem como declaram que no desenvolvimento de suas atividades não incentiva a prostituição, tampouco utilizam ou incentivam mão-de-obra infantil e/ou em condição análoga à de escravo ou de qualquer forma infringe direitos dos silvícolas, em especial, mas não se limitando, ao direito sobre as áreas de ocupação indígena, assim declaradas </w:t>
      </w:r>
      <w:r w:rsidRPr="002544DD">
        <w:rPr>
          <w:rFonts w:ascii="Trebuchet MS" w:hAnsi="Trebuchet MS"/>
          <w:w w:val="0"/>
          <w:sz w:val="20"/>
          <w:szCs w:val="20"/>
        </w:rPr>
        <w:lastRenderedPageBreak/>
        <w:t xml:space="preserve">pela autoridade competente, bem como que a utilização dos valores oriundos do pagamento das Notas Comerciais não implicará na violação da legislação e regulamentação relacionadas ao meio ambiente e trabalhistas relativa à saúde ou segurança ocupacional, inclusive quanto a não utilização de trabalho </w:t>
      </w:r>
      <w:r w:rsidRPr="002544DD">
        <w:rPr>
          <w:rFonts w:ascii="Trebuchet MS" w:hAnsi="Trebuchet MS"/>
          <w:sz w:val="20"/>
          <w:szCs w:val="20"/>
        </w:rPr>
        <w:t>escravo</w:t>
      </w:r>
      <w:r w:rsidRPr="002544DD">
        <w:rPr>
          <w:rFonts w:ascii="Trebuchet MS" w:hAnsi="Trebuchet MS"/>
          <w:w w:val="0"/>
          <w:sz w:val="20"/>
          <w:szCs w:val="20"/>
        </w:rPr>
        <w:t xml:space="preserve"> e infantil, bem como suas atividades não incentivam a prostituição;</w:t>
      </w:r>
    </w:p>
    <w:p w14:paraId="6BAD23B9" w14:textId="77777777" w:rsidR="00E131A9" w:rsidRPr="002544DD" w:rsidRDefault="00E131A9" w:rsidP="00E131A9">
      <w:pPr>
        <w:spacing w:line="360" w:lineRule="auto"/>
        <w:mirrorIndents/>
        <w:jc w:val="both"/>
        <w:rPr>
          <w:rFonts w:ascii="Trebuchet MS" w:hAnsi="Trebuchet MS"/>
          <w:w w:val="0"/>
          <w:sz w:val="20"/>
          <w:szCs w:val="20"/>
        </w:rPr>
      </w:pPr>
    </w:p>
    <w:p w14:paraId="6C40647E"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observa, bem como</w:t>
      </w:r>
      <w:r w:rsidRPr="002544DD">
        <w:rPr>
          <w:rStyle w:val="DeltaViewDeletion"/>
          <w:rFonts w:ascii="Trebuchet MS" w:hAnsi="Trebuchet MS"/>
          <w:sz w:val="20"/>
          <w:szCs w:val="20"/>
        </w:rPr>
        <w:t xml:space="preserve"> </w:t>
      </w:r>
      <w:r w:rsidRPr="002544DD">
        <w:rPr>
          <w:rFonts w:ascii="Trebuchet MS" w:hAnsi="Trebuchet MS"/>
          <w:w w:val="0"/>
          <w:sz w:val="20"/>
          <w:szCs w:val="20"/>
        </w:rPr>
        <w:t>suas coligadas, controladas, bem como seus administradores, diretores funcionários e representantes agindo em seu nome e benefício (a) as leis aplicáveis de prevenção a lavagem de dinheiro e combate ao terrorismo, em especial a Lei 9.613, bem como a quaisquer Sanções; e (b) a Legislação Anticorrupção;</w:t>
      </w:r>
    </w:p>
    <w:p w14:paraId="7D5C3260" w14:textId="77777777" w:rsidR="00E131A9" w:rsidRPr="002544DD" w:rsidRDefault="00E131A9" w:rsidP="00E131A9">
      <w:pPr>
        <w:spacing w:line="360" w:lineRule="auto"/>
        <w:mirrorIndents/>
        <w:jc w:val="both"/>
        <w:rPr>
          <w:rFonts w:ascii="Trebuchet MS" w:hAnsi="Trebuchet MS"/>
          <w:w w:val="0"/>
          <w:sz w:val="20"/>
          <w:szCs w:val="20"/>
        </w:rPr>
      </w:pPr>
    </w:p>
    <w:p w14:paraId="55058FC6"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possui válidas, eficazes, em perfeita ordem e em pleno vigor todas as autorizações e licenças, inclusive as ambientais, necessárias ao regular exercício de suas atividades, exceto por aquelas (a) em processo tempestivo de renovação ou (b) que sejam objeto de discussão judicial ou administrativa pelas Emissoras, desde que obtido efeito suspensivo dentro do prazo legal;</w:t>
      </w:r>
    </w:p>
    <w:p w14:paraId="5169855B" w14:textId="77777777" w:rsidR="00E131A9" w:rsidRPr="002544DD" w:rsidRDefault="00E131A9" w:rsidP="00E131A9">
      <w:pPr>
        <w:spacing w:line="360" w:lineRule="auto"/>
        <w:mirrorIndents/>
        <w:jc w:val="both"/>
        <w:rPr>
          <w:rFonts w:ascii="Trebuchet MS" w:hAnsi="Trebuchet MS"/>
          <w:w w:val="0"/>
          <w:sz w:val="20"/>
          <w:szCs w:val="20"/>
        </w:rPr>
      </w:pPr>
    </w:p>
    <w:p w14:paraId="582DD983"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está adimplente com o cumprimento das obrigações constantes de todos os Documentos da Operação, conforme aplicável;</w:t>
      </w:r>
    </w:p>
    <w:p w14:paraId="71FE4E2E" w14:textId="77777777" w:rsidR="00E131A9" w:rsidRPr="002544DD" w:rsidRDefault="00E131A9" w:rsidP="00E131A9">
      <w:pPr>
        <w:spacing w:line="360" w:lineRule="auto"/>
        <w:mirrorIndents/>
        <w:jc w:val="both"/>
        <w:rPr>
          <w:rFonts w:ascii="Trebuchet MS" w:hAnsi="Trebuchet MS"/>
          <w:w w:val="0"/>
          <w:sz w:val="20"/>
          <w:szCs w:val="20"/>
        </w:rPr>
      </w:pPr>
    </w:p>
    <w:p w14:paraId="440A2183"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está em dia com o pagamento de todas as obrigações de natureza tributária (municipal, estadual e federal), trabalhista, previdenciária, ambiental e de quaisquer outras obrigações impostas por lei, exceto por aquelas que estejam sendo questionadas de boa-fé nas esferas administrativa, judicial e/ou arbitral e que tenha sido obtido efeito suspensivo em relação à exigibilidade do pagamento;</w:t>
      </w:r>
    </w:p>
    <w:p w14:paraId="53B48085" w14:textId="77777777" w:rsidR="00E131A9" w:rsidRPr="002544DD" w:rsidRDefault="00E131A9" w:rsidP="00E131A9">
      <w:pPr>
        <w:spacing w:line="360" w:lineRule="auto"/>
        <w:mirrorIndents/>
        <w:jc w:val="both"/>
        <w:rPr>
          <w:rFonts w:ascii="Trebuchet MS" w:hAnsi="Trebuchet MS"/>
          <w:w w:val="0"/>
          <w:sz w:val="20"/>
          <w:szCs w:val="20"/>
        </w:rPr>
      </w:pPr>
    </w:p>
    <w:p w14:paraId="4EB357AA"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há quaisquer pendências administrativas de caráter ambiental que lhe sejam aplicáveis e não tem conhecimento de que é parte em quaisquer investigações conduzidas por qualquer departamento de justiça do meio ambiente;</w:t>
      </w:r>
    </w:p>
    <w:p w14:paraId="5136FD6F" w14:textId="77777777" w:rsidR="00E131A9" w:rsidRPr="002544DD" w:rsidRDefault="00E131A9" w:rsidP="00E131A9">
      <w:pPr>
        <w:spacing w:line="360" w:lineRule="auto"/>
        <w:mirrorIndents/>
        <w:jc w:val="both"/>
        <w:rPr>
          <w:rFonts w:ascii="Trebuchet MS" w:hAnsi="Trebuchet MS"/>
          <w:w w:val="0"/>
          <w:sz w:val="20"/>
          <w:szCs w:val="20"/>
        </w:rPr>
      </w:pPr>
    </w:p>
    <w:p w14:paraId="45A55BA6"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toma todas as medidas adequadas para o cumprimento as leis, regulamentos e normas relativas à proteção ao meio ambiente, ao direito do trabalho, segurança e saúde ocupacional, além de outras normas que lhe sejam aplicáveis em função de suas atividades. Sem prejuízo da obrigação acima, declara, ainda, que: (a) cumpre de forma regular e integral as normas e leis de proteção ambiental aplicáveis a sua atividade, possuindo todas as licenças e autorizações exigidas pelos órgãos competentes para o seu funcionamento, inclusive no que se refere aos seus bens imóveis; (b) cumpre de forma regular e integral todas as normas e leis trabalhistas e relativas a saúde e segurança do trabalho; (c) não se utiliza de trabalho infantil ou análogo a escravo; e (d) não existem, nesta data, contra si ou empresas pertencentes ao seu grupo econômico condenação em processos judiciais ou administrativos relacionados a infrações ou crimes ambientais ou ao emprego de trabalho escravo ou infantil. Adicionalmente, obriga-se a:</w:t>
      </w:r>
    </w:p>
    <w:p w14:paraId="73B9BE5A" w14:textId="77777777" w:rsidR="00E131A9" w:rsidRPr="002544DD" w:rsidRDefault="00E131A9" w:rsidP="00E131A9">
      <w:pPr>
        <w:spacing w:line="360" w:lineRule="auto"/>
        <w:mirrorIndents/>
        <w:jc w:val="both"/>
        <w:rPr>
          <w:rFonts w:ascii="Trebuchet MS" w:hAnsi="Trebuchet MS"/>
          <w:w w:val="0"/>
          <w:sz w:val="20"/>
          <w:szCs w:val="20"/>
        </w:rPr>
      </w:pPr>
    </w:p>
    <w:p w14:paraId="37C874BD"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 xml:space="preserve">monitora as suas atividades de forma a identificar e mitigar os impactos ambientais não antevistos no momento de assinatura deste Contrato; </w:t>
      </w:r>
    </w:p>
    <w:p w14:paraId="20333BD2" w14:textId="77777777" w:rsidR="00E131A9" w:rsidRPr="002544DD" w:rsidRDefault="00E131A9" w:rsidP="00E131A9">
      <w:pPr>
        <w:spacing w:line="360" w:lineRule="auto"/>
        <w:mirrorIndents/>
        <w:jc w:val="both"/>
        <w:rPr>
          <w:rFonts w:ascii="Trebuchet MS" w:hAnsi="Trebuchet MS"/>
          <w:w w:val="0"/>
          <w:sz w:val="20"/>
          <w:szCs w:val="20"/>
        </w:rPr>
      </w:pPr>
    </w:p>
    <w:p w14:paraId="688AB3DD"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se está utilizando deste Contrato, tampouco da Oferta, para ocultar ou dissimular a natureza, origem, localização, disposição, movimentação ou propriedade de bens, direitos ou valores provenientes, direta ou indiretamente, de infração penal, nos termos da Lei nº 9.613, de 3 de março de 1998, conforme alterada.</w:t>
      </w:r>
    </w:p>
    <w:p w14:paraId="2C23178D"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594B5623"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bookmarkStart w:id="215" w:name="_Ref264567062"/>
      <w:bookmarkEnd w:id="214"/>
      <w:r w:rsidRPr="002544DD">
        <w:rPr>
          <w:rFonts w:ascii="Trebuchet MS" w:hAnsi="Trebuchet MS"/>
          <w:sz w:val="20"/>
          <w:szCs w:val="20"/>
        </w:rPr>
        <w:t>A Fiduciante se obriga a indenizar a Fiduciária por todos e quaisquer prejuízos, danos diretos, perdas, custos e/ou despesas, incluindo, mas não se limitando, às custas judiciais e honorários advocatícios, incorridos e comprovados pela Fiduciária em razão da falsidade e/ou incorreção de qualquer das declarações prestadas neste Contrato.</w:t>
      </w:r>
      <w:bookmarkEnd w:id="215"/>
    </w:p>
    <w:p w14:paraId="3A34555B" w14:textId="77777777" w:rsidR="00E131A9" w:rsidRPr="002544DD" w:rsidRDefault="00E131A9" w:rsidP="00E131A9">
      <w:pPr>
        <w:spacing w:line="360" w:lineRule="auto"/>
        <w:jc w:val="both"/>
        <w:rPr>
          <w:rFonts w:ascii="Trebuchet MS" w:hAnsi="Trebuchet MS"/>
          <w:sz w:val="20"/>
          <w:szCs w:val="20"/>
        </w:rPr>
      </w:pPr>
    </w:p>
    <w:p w14:paraId="04BB5955"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A Fiduciante obriga-se a notificar, no prazo de até </w:t>
      </w:r>
      <w:r w:rsidRPr="002544DD">
        <w:rPr>
          <w:rFonts w:ascii="Trebuchet MS" w:hAnsi="Trebuchet MS" w:cstheme="minorHAnsi"/>
          <w:sz w:val="20"/>
          <w:szCs w:val="20"/>
          <w:lang w:bidi="th-TH"/>
        </w:rPr>
        <w:t>10 (dez) dias</w:t>
      </w:r>
      <w:r w:rsidRPr="002544DD">
        <w:rPr>
          <w:rFonts w:ascii="Trebuchet MS" w:hAnsi="Trebuchet MS"/>
          <w:sz w:val="20"/>
          <w:szCs w:val="20"/>
        </w:rPr>
        <w:t xml:space="preserve"> contados da data em que tomar conhecimento, a Fiduciária </w:t>
      </w:r>
      <w:proofErr w:type="gramStart"/>
      <w:r w:rsidRPr="002544DD">
        <w:rPr>
          <w:rFonts w:ascii="Trebuchet MS" w:hAnsi="Trebuchet MS"/>
          <w:sz w:val="20"/>
          <w:szCs w:val="20"/>
        </w:rPr>
        <w:t>caso</w:t>
      </w:r>
      <w:proofErr w:type="gramEnd"/>
      <w:r w:rsidRPr="002544DD">
        <w:rPr>
          <w:rFonts w:ascii="Trebuchet MS" w:hAnsi="Trebuchet MS"/>
          <w:sz w:val="20"/>
          <w:szCs w:val="20"/>
        </w:rPr>
        <w:t xml:space="preserve"> qualquer das declarações prestadas neste Contrato seja </w:t>
      </w:r>
      <w:r w:rsidRPr="002544DD">
        <w:rPr>
          <w:rFonts w:ascii="Trebuchet MS" w:hAnsi="Trebuchet MS" w:cstheme="minorHAnsi"/>
          <w:sz w:val="20"/>
          <w:szCs w:val="20"/>
          <w:lang w:bidi="th-TH"/>
        </w:rPr>
        <w:t>falsa, incompleta, insuficiente e/ou incorreta na data em que foi prestada</w:t>
      </w:r>
      <w:r w:rsidRPr="002544DD">
        <w:rPr>
          <w:rFonts w:ascii="Trebuchet MS" w:hAnsi="Trebuchet MS"/>
          <w:sz w:val="20"/>
          <w:szCs w:val="20"/>
        </w:rPr>
        <w:t>.</w:t>
      </w:r>
    </w:p>
    <w:p w14:paraId="225EBA1E"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bookmarkStart w:id="216" w:name="_Toc404718105"/>
      <w:bookmarkStart w:id="217" w:name="_Toc351482600"/>
    </w:p>
    <w:p w14:paraId="2716D922"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sz w:val="20"/>
          <w:szCs w:val="20"/>
        </w:rPr>
      </w:pPr>
      <w:r w:rsidRPr="002544DD">
        <w:rPr>
          <w:rFonts w:ascii="Trebuchet MS" w:hAnsi="Trebuchet MS"/>
          <w:b/>
          <w:bCs/>
          <w:sz w:val="20"/>
          <w:szCs w:val="20"/>
        </w:rPr>
        <w:t>CLÁUSULA SÉTIMA – CANCELAMENTO DA PROPRIEDADE FIDUCIÁRIA</w:t>
      </w:r>
    </w:p>
    <w:p w14:paraId="3294A4BA"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0B802FF7"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u w:val="single"/>
        </w:rPr>
      </w:pPr>
      <w:r w:rsidRPr="002544DD">
        <w:rPr>
          <w:rFonts w:ascii="Trebuchet MS" w:hAnsi="Trebuchet MS" w:cs="Arial"/>
          <w:sz w:val="20"/>
          <w:szCs w:val="20"/>
          <w:u w:val="single"/>
        </w:rPr>
        <w:t>Cancelamento da Propriedade Fiduciária</w:t>
      </w:r>
      <w:r w:rsidRPr="002544DD">
        <w:rPr>
          <w:rFonts w:ascii="Trebuchet MS" w:hAnsi="Trebuchet MS" w:cs="Arial"/>
          <w:sz w:val="20"/>
          <w:szCs w:val="20"/>
        </w:rPr>
        <w:t>: Para o cancelamento do registro da propriedade fiduciária e a consequente reversão da propriedade plena sobre os Direitos Creditórios a seu favor, a Fiduciária deverá apresentar ao Cartório de RTD, quando da correspondente quitação das Obrigações Garantidas ou da liberação total ou parcial desta garantia, conforme o caso, nos termos deste Contrato e das Escrituras de Emissão, consolidando-se, na pessoa da Fiduciante, a plena propriedade sobre os Direitos Creditórios objeto de liberação.</w:t>
      </w:r>
    </w:p>
    <w:p w14:paraId="4FBCD9A4"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1AF64A4A"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cs="Arial"/>
          <w:sz w:val="20"/>
          <w:szCs w:val="20"/>
        </w:rPr>
        <w:t>As Partes autorizam e determinam, desde já, que o Cartório de RTD proceda, total ou parcialmente, a todos os assentamentos, registros e averbações necessários decorrentes do presente Contrato.</w:t>
      </w:r>
    </w:p>
    <w:p w14:paraId="758CA6F6"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2FEE2068"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cs="Arial"/>
          <w:sz w:val="20"/>
          <w:szCs w:val="20"/>
          <w:u w:val="single"/>
        </w:rPr>
        <w:t>Cancelamento Parcial da Cessão Fiduciária</w:t>
      </w:r>
      <w:r w:rsidRPr="002544DD">
        <w:rPr>
          <w:rFonts w:ascii="Trebuchet MS" w:hAnsi="Trebuchet MS" w:cs="Arial"/>
          <w:sz w:val="20"/>
          <w:szCs w:val="20"/>
        </w:rPr>
        <w:t>: As Partes ajustam, desde logo, que , as Partes deverão firmar, semestralmente, a partir da Data de Emissão, se aplicável aditamento ao presente Contrato, nos moldes do Anexo VI, para formalizar o cancelamento parcial da Cessão Fiduciária e a alteração do Anexo I ao presente Contrato (“</w:t>
      </w:r>
      <w:r w:rsidRPr="002544DD">
        <w:rPr>
          <w:rFonts w:ascii="Trebuchet MS" w:hAnsi="Trebuchet MS" w:cs="Arial"/>
          <w:sz w:val="20"/>
          <w:szCs w:val="20"/>
          <w:u w:val="single"/>
        </w:rPr>
        <w:t>Liberação Parcial</w:t>
      </w:r>
      <w:r w:rsidRPr="002544DD">
        <w:rPr>
          <w:rFonts w:ascii="Trebuchet MS" w:hAnsi="Trebuchet MS" w:cs="Arial"/>
          <w:sz w:val="20"/>
          <w:szCs w:val="20"/>
        </w:rPr>
        <w:t>” e “</w:t>
      </w:r>
      <w:r w:rsidRPr="002544DD">
        <w:rPr>
          <w:rFonts w:ascii="Trebuchet MS" w:hAnsi="Trebuchet MS" w:cs="Arial"/>
          <w:sz w:val="20"/>
          <w:szCs w:val="20"/>
          <w:u w:val="single"/>
        </w:rPr>
        <w:t>Aditamento Cessão Fiduciária</w:t>
      </w:r>
      <w:r w:rsidRPr="002544DD">
        <w:rPr>
          <w:rFonts w:ascii="Trebuchet MS" w:hAnsi="Trebuchet MS" w:cs="Arial"/>
          <w:sz w:val="20"/>
          <w:szCs w:val="20"/>
        </w:rPr>
        <w:t>”), com relação às Unidades cujo preço: (a) já tenha sido integralmente quitado pelos respectivos compradores (“</w:t>
      </w:r>
      <w:r w:rsidRPr="002544DD">
        <w:rPr>
          <w:rFonts w:ascii="Trebuchet MS" w:hAnsi="Trebuchet MS" w:cs="Arial"/>
          <w:sz w:val="20"/>
          <w:szCs w:val="20"/>
          <w:u w:val="single"/>
        </w:rPr>
        <w:t>Unidades Quitadas</w:t>
      </w:r>
      <w:r w:rsidRPr="002544DD">
        <w:rPr>
          <w:rFonts w:ascii="Trebuchet MS" w:hAnsi="Trebuchet MS" w:cs="Arial"/>
          <w:sz w:val="20"/>
          <w:szCs w:val="20"/>
        </w:rPr>
        <w:t xml:space="preserve">”), o que deverá ser comprovado à Fiduciária por meio da disponibilização, pela Fiduciante à Fiduciária, do comprovante de pagamento das Unidades Quitadas; e (b) tenha sido utilizado pela Fiduciária na Amortização Extraordinária </w:t>
      </w:r>
      <w:r w:rsidRPr="002544DD">
        <w:rPr>
          <w:rFonts w:ascii="Trebuchet MS" w:hAnsi="Trebuchet MS" w:cs="Arial"/>
          <w:sz w:val="20"/>
          <w:szCs w:val="20"/>
        </w:rPr>
        <w:lastRenderedPageBreak/>
        <w:t>Obrigatória (conforme definido nas Escrituras de Emissão) das Obrigações Garantidas nos termos das Escrituras de Emissão. Desde que devidamente demonstrada a quitação das Unidades Quitadas, a liberação acima prevista deverá ser realizada por meio da celebração de Aditamento Cessão Fiduciária no prazo de 5 (cinco) Dias Úteis contados da data da realização da Amortização Extraordinária Obrigatória.</w:t>
      </w:r>
      <w:r w:rsidRPr="002544DD">
        <w:rPr>
          <w:rFonts w:ascii="Trebuchet MS" w:hAnsi="Trebuchet MS"/>
          <w:sz w:val="20"/>
          <w:szCs w:val="20"/>
        </w:rPr>
        <w:t xml:space="preserve"> </w:t>
      </w:r>
    </w:p>
    <w:p w14:paraId="5D5E0521"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7AF7AA89"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cs="Arial"/>
          <w:sz w:val="20"/>
          <w:szCs w:val="20"/>
        </w:rPr>
        <w:t>As liberações previstas nesta Cláusula Sétima deverão ocorrer, necessariamente, de modo que tanto as Unidades alienadas fiduciariamente nos termos do Contrato de Alienação Fiduciária como os Direitos Creditórios delas oriundos sejam liberados simultaneamente deste Contrato e do Contrato de Alienação Fiduciária Unidades, respectivamente.</w:t>
      </w:r>
    </w:p>
    <w:p w14:paraId="0A564B06"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2B88E565"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sz w:val="20"/>
          <w:szCs w:val="20"/>
        </w:rPr>
      </w:pPr>
      <w:r w:rsidRPr="002544DD">
        <w:rPr>
          <w:rFonts w:ascii="Trebuchet MS" w:hAnsi="Trebuchet MS"/>
          <w:b/>
          <w:bCs/>
          <w:sz w:val="20"/>
          <w:szCs w:val="20"/>
        </w:rPr>
        <w:t>CLÁUSULA OITAVA - COMUNICAÇÕES</w:t>
      </w:r>
    </w:p>
    <w:p w14:paraId="3DD520B8"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34550232"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u w:val="single"/>
        </w:rPr>
      </w:pPr>
      <w:bookmarkStart w:id="218" w:name="_Ref390767330"/>
      <w:r w:rsidRPr="002544DD">
        <w:rPr>
          <w:rFonts w:ascii="Trebuchet MS" w:hAnsi="Trebuchet MS" w:cstheme="minorHAnsi"/>
          <w:sz w:val="20"/>
          <w:szCs w:val="20"/>
          <w:u w:val="single"/>
          <w:lang w:bidi="th-TH"/>
        </w:rPr>
        <w:t>Comunicações</w:t>
      </w:r>
      <w:r w:rsidRPr="002544DD">
        <w:rPr>
          <w:rFonts w:ascii="Trebuchet MS" w:hAnsi="Trebuchet MS" w:cstheme="minorHAnsi"/>
          <w:sz w:val="20"/>
          <w:szCs w:val="20"/>
          <w:lang w:bidi="th-TH"/>
        </w:rPr>
        <w:t xml:space="preserve">: As comunicações a serem enviadas por qualquer das Partes nos termos deste Contrato deverão ser encaminhadas </w:t>
      </w:r>
      <w:r w:rsidRPr="002544DD">
        <w:rPr>
          <w:rFonts w:ascii="Trebuchet MS" w:hAnsi="Trebuchet MS" w:cstheme="minorHAnsi"/>
          <w:sz w:val="20"/>
          <w:szCs w:val="20"/>
        </w:rPr>
        <w:t>a todas as Partes, para ciência e</w:t>
      </w:r>
      <w:r w:rsidRPr="002544DD">
        <w:rPr>
          <w:rFonts w:ascii="Trebuchet MS" w:hAnsi="Trebuchet MS" w:cstheme="minorHAnsi"/>
          <w:sz w:val="20"/>
          <w:szCs w:val="20"/>
          <w:lang w:bidi="th-TH"/>
        </w:rPr>
        <w:t xml:space="preserve"> para os seguintes endereços</w:t>
      </w:r>
      <w:r w:rsidRPr="002544DD">
        <w:rPr>
          <w:rFonts w:ascii="Trebuchet MS" w:hAnsi="Trebuchet MS"/>
          <w:sz w:val="20"/>
          <w:szCs w:val="20"/>
        </w:rPr>
        <w:t>:</w:t>
      </w:r>
      <w:bookmarkEnd w:id="218"/>
    </w:p>
    <w:p w14:paraId="3C41F95A" w14:textId="77777777" w:rsidR="00E131A9" w:rsidRPr="002544DD" w:rsidRDefault="00E131A9" w:rsidP="00E131A9">
      <w:pPr>
        <w:pStyle w:val="p0"/>
        <w:spacing w:line="360" w:lineRule="auto"/>
        <w:rPr>
          <w:rFonts w:ascii="Trebuchet MS" w:hAnsi="Trebuchet MS" w:cstheme="minorHAnsi"/>
          <w:sz w:val="20"/>
        </w:rPr>
      </w:pPr>
    </w:p>
    <w:p w14:paraId="4A07CC95" w14:textId="77777777" w:rsidR="00E131A9" w:rsidRPr="002544DD" w:rsidRDefault="00E131A9" w:rsidP="00E131A9">
      <w:pPr>
        <w:pStyle w:val="p0"/>
        <w:numPr>
          <w:ilvl w:val="0"/>
          <w:numId w:val="46"/>
        </w:numPr>
        <w:spacing w:line="360" w:lineRule="auto"/>
        <w:rPr>
          <w:rFonts w:ascii="Trebuchet MS" w:hAnsi="Trebuchet MS" w:cstheme="minorHAnsi"/>
          <w:sz w:val="20"/>
        </w:rPr>
      </w:pPr>
      <w:r w:rsidRPr="002544DD">
        <w:rPr>
          <w:rFonts w:ascii="Trebuchet MS" w:hAnsi="Trebuchet MS" w:cstheme="minorHAnsi"/>
          <w:sz w:val="20"/>
        </w:rPr>
        <w:t>para a Fiduciária:</w:t>
      </w:r>
    </w:p>
    <w:p w14:paraId="284056A2" w14:textId="77777777" w:rsidR="00E131A9" w:rsidRPr="002544DD" w:rsidRDefault="00E131A9" w:rsidP="00E131A9">
      <w:pPr>
        <w:pStyle w:val="p0"/>
        <w:spacing w:line="360" w:lineRule="auto"/>
        <w:rPr>
          <w:rFonts w:ascii="Trebuchet MS" w:hAnsi="Trebuchet MS" w:cstheme="minorHAnsi"/>
          <w:sz w:val="20"/>
        </w:rPr>
      </w:pPr>
    </w:p>
    <w:p w14:paraId="47484AE9" w14:textId="77777777" w:rsidR="00E131A9" w:rsidRPr="002544DD" w:rsidRDefault="00E131A9" w:rsidP="00E131A9">
      <w:pPr>
        <w:pStyle w:val="p0"/>
        <w:tabs>
          <w:tab w:val="left" w:pos="993"/>
        </w:tabs>
        <w:spacing w:line="360" w:lineRule="auto"/>
        <w:ind w:left="709"/>
        <w:rPr>
          <w:rFonts w:ascii="Trebuchet MS" w:hAnsi="Trebuchet MS" w:cs="Tahoma"/>
          <w:b/>
          <w:sz w:val="20"/>
        </w:rPr>
      </w:pPr>
      <w:r w:rsidRPr="002544DD">
        <w:rPr>
          <w:rFonts w:ascii="Trebuchet MS" w:hAnsi="Trebuchet MS" w:cs="Tahoma"/>
          <w:b/>
          <w:sz w:val="20"/>
        </w:rPr>
        <w:t>TRUE SECURITIZADORA S.A.</w:t>
      </w:r>
    </w:p>
    <w:p w14:paraId="3B6EA01E" w14:textId="77777777" w:rsidR="00E131A9" w:rsidRPr="002544DD" w:rsidRDefault="00E131A9" w:rsidP="00E131A9">
      <w:pPr>
        <w:pStyle w:val="p0"/>
        <w:tabs>
          <w:tab w:val="left" w:pos="993"/>
        </w:tabs>
        <w:spacing w:line="360" w:lineRule="auto"/>
        <w:ind w:left="709"/>
        <w:rPr>
          <w:rFonts w:ascii="Trebuchet MS" w:hAnsi="Trebuchet MS" w:cs="Tahoma"/>
          <w:sz w:val="20"/>
        </w:rPr>
      </w:pPr>
      <w:r w:rsidRPr="002544DD">
        <w:rPr>
          <w:rFonts w:ascii="Trebuchet MS" w:hAnsi="Trebuchet MS" w:cs="Tahoma"/>
          <w:sz w:val="20"/>
        </w:rPr>
        <w:t xml:space="preserve">Endereço: Avenida Santo Amaro, nº 48, 2º andar, conjunto 21 e 22, Vila Nova Conceição, </w:t>
      </w:r>
      <w:r w:rsidRPr="002544DD">
        <w:rPr>
          <w:rFonts w:ascii="Trebuchet MS" w:hAnsi="Trebuchet MS"/>
          <w:sz w:val="20"/>
        </w:rPr>
        <w:t xml:space="preserve">CEP </w:t>
      </w:r>
      <w:r w:rsidRPr="002544DD">
        <w:rPr>
          <w:rFonts w:ascii="Trebuchet MS" w:hAnsi="Trebuchet MS" w:cs="Tahoma"/>
          <w:sz w:val="20"/>
        </w:rPr>
        <w:t>04.506-000</w:t>
      </w:r>
      <w:r w:rsidRPr="002544DD">
        <w:rPr>
          <w:rFonts w:ascii="Trebuchet MS" w:hAnsi="Trebuchet MS"/>
          <w:sz w:val="20"/>
        </w:rPr>
        <w:t>, São Paulo/SP</w:t>
      </w:r>
      <w:r w:rsidRPr="002544DD" w:rsidDel="009F095C">
        <w:rPr>
          <w:rFonts w:ascii="Trebuchet MS" w:hAnsi="Trebuchet MS" w:cs="Tahoma"/>
          <w:sz w:val="20"/>
        </w:rPr>
        <w:t xml:space="preserve"> </w:t>
      </w:r>
    </w:p>
    <w:p w14:paraId="1E015FB7" w14:textId="77777777" w:rsidR="00E131A9" w:rsidRPr="002544DD" w:rsidRDefault="00E131A9" w:rsidP="00E131A9">
      <w:pPr>
        <w:pStyle w:val="p0"/>
        <w:tabs>
          <w:tab w:val="left" w:pos="993"/>
        </w:tabs>
        <w:spacing w:line="360" w:lineRule="auto"/>
        <w:ind w:left="709"/>
        <w:rPr>
          <w:rFonts w:ascii="Trebuchet MS" w:hAnsi="Trebuchet MS" w:cs="Arial"/>
          <w:sz w:val="20"/>
        </w:rPr>
      </w:pPr>
      <w:r w:rsidRPr="002544DD">
        <w:rPr>
          <w:rFonts w:ascii="Trebuchet MS" w:hAnsi="Trebuchet MS" w:cs="Arial"/>
          <w:sz w:val="20"/>
        </w:rPr>
        <w:t>Fone: (11) 3071-4475</w:t>
      </w:r>
    </w:p>
    <w:p w14:paraId="35C1A787" w14:textId="77777777" w:rsidR="00E131A9" w:rsidRPr="002544DD" w:rsidRDefault="00E131A9" w:rsidP="00E131A9">
      <w:pPr>
        <w:pStyle w:val="p0"/>
        <w:tabs>
          <w:tab w:val="left" w:pos="993"/>
        </w:tabs>
        <w:spacing w:line="360" w:lineRule="auto"/>
        <w:ind w:left="709"/>
        <w:rPr>
          <w:rFonts w:ascii="Trebuchet MS" w:hAnsi="Trebuchet MS" w:cs="Arial"/>
          <w:sz w:val="20"/>
        </w:rPr>
      </w:pPr>
      <w:r w:rsidRPr="002544DD">
        <w:rPr>
          <w:rFonts w:ascii="Trebuchet MS" w:hAnsi="Trebuchet MS" w:cs="Arial"/>
          <w:sz w:val="20"/>
        </w:rPr>
        <w:t xml:space="preserve">E-mail: middle@truesecuritizadora.com.br | </w:t>
      </w:r>
      <w:hyperlink r:id="rId31" w:history="1">
        <w:r w:rsidRPr="002544DD">
          <w:rPr>
            <w:rStyle w:val="Hyperlink"/>
            <w:rFonts w:ascii="Trebuchet MS" w:hAnsi="Trebuchet MS" w:cs="Arial"/>
            <w:sz w:val="20"/>
          </w:rPr>
          <w:t>juridico@truesecuritizadora.com.br</w:t>
        </w:r>
      </w:hyperlink>
    </w:p>
    <w:p w14:paraId="6144BAC9" w14:textId="77777777" w:rsidR="00E131A9" w:rsidRPr="002544DD" w:rsidRDefault="00E131A9" w:rsidP="00E131A9">
      <w:pPr>
        <w:pStyle w:val="p0"/>
        <w:tabs>
          <w:tab w:val="left" w:pos="993"/>
        </w:tabs>
        <w:spacing w:line="360" w:lineRule="auto"/>
        <w:ind w:left="709"/>
        <w:rPr>
          <w:rFonts w:ascii="Trebuchet MS" w:hAnsi="Trebuchet MS"/>
          <w:sz w:val="20"/>
        </w:rPr>
      </w:pPr>
    </w:p>
    <w:p w14:paraId="24BE9B92" w14:textId="77777777" w:rsidR="00E131A9" w:rsidRPr="002544DD" w:rsidRDefault="00E131A9" w:rsidP="00E131A9">
      <w:pPr>
        <w:pStyle w:val="p0"/>
        <w:numPr>
          <w:ilvl w:val="0"/>
          <w:numId w:val="46"/>
        </w:numPr>
        <w:spacing w:line="360" w:lineRule="auto"/>
        <w:rPr>
          <w:rFonts w:ascii="Trebuchet MS" w:hAnsi="Trebuchet MS"/>
          <w:b/>
          <w:sz w:val="20"/>
        </w:rPr>
      </w:pPr>
      <w:r w:rsidRPr="002544DD">
        <w:rPr>
          <w:rFonts w:ascii="Trebuchet MS" w:hAnsi="Trebuchet MS"/>
          <w:sz w:val="20"/>
        </w:rPr>
        <w:t>para a Sociedade</w:t>
      </w:r>
      <w:r w:rsidRPr="002544DD">
        <w:rPr>
          <w:rFonts w:ascii="Trebuchet MS" w:hAnsi="Trebuchet MS"/>
          <w:b/>
          <w:sz w:val="20"/>
        </w:rPr>
        <w:t>:</w:t>
      </w:r>
    </w:p>
    <w:p w14:paraId="3F62EEC1" w14:textId="77777777" w:rsidR="00E131A9" w:rsidRPr="002544DD" w:rsidRDefault="00E131A9" w:rsidP="00E131A9">
      <w:pPr>
        <w:pStyle w:val="p0"/>
        <w:tabs>
          <w:tab w:val="left" w:pos="993"/>
        </w:tabs>
        <w:spacing w:line="360" w:lineRule="auto"/>
        <w:ind w:left="709"/>
        <w:rPr>
          <w:rFonts w:ascii="Trebuchet MS" w:hAnsi="Trebuchet MS"/>
          <w:sz w:val="20"/>
        </w:rPr>
      </w:pPr>
    </w:p>
    <w:p w14:paraId="516E3D3A"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b/>
          <w:bCs/>
          <w:sz w:val="20"/>
        </w:rPr>
        <w:t>TURRIALBA EMPREENDIMENTO IMOBILIÁRIO LTDA.</w:t>
      </w:r>
      <w:r w:rsidRPr="002544DD">
        <w:rPr>
          <w:rFonts w:ascii="Trebuchet MS" w:hAnsi="Trebuchet MS"/>
          <w:sz w:val="20"/>
        </w:rPr>
        <w:t xml:space="preserve"> </w:t>
      </w:r>
    </w:p>
    <w:p w14:paraId="0D2FAF1E"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Avenida Presidente Juscelino Kubitschek, nº 360, 4º andar, sala 107, Vila Nova Conceição, CEP: 04543-000, São Paulo/SP</w:t>
      </w:r>
    </w:p>
    <w:p w14:paraId="795DCB97" w14:textId="77777777" w:rsidR="00E131A9" w:rsidRPr="002544DD"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At.: Abrão </w:t>
      </w:r>
      <w:proofErr w:type="spellStart"/>
      <w:r w:rsidRPr="002544DD">
        <w:rPr>
          <w:rFonts w:ascii="Trebuchet MS" w:hAnsi="Trebuchet MS" w:cstheme="minorHAnsi"/>
          <w:sz w:val="20"/>
          <w:szCs w:val="20"/>
        </w:rPr>
        <w:t>Muszkat</w:t>
      </w:r>
      <w:proofErr w:type="spellEnd"/>
      <w:r w:rsidRPr="002544DD">
        <w:rPr>
          <w:rFonts w:ascii="Trebuchet MS" w:hAnsi="Trebuchet MS" w:cstheme="minorHAnsi"/>
          <w:sz w:val="20"/>
          <w:szCs w:val="20"/>
        </w:rPr>
        <w:t xml:space="preserve"> /Bruno Vasques/Ricardo </w:t>
      </w:r>
      <w:proofErr w:type="spellStart"/>
      <w:r w:rsidRPr="002544DD">
        <w:rPr>
          <w:rFonts w:ascii="Trebuchet MS" w:hAnsi="Trebuchet MS" w:cstheme="minorHAnsi"/>
          <w:sz w:val="20"/>
          <w:szCs w:val="20"/>
        </w:rPr>
        <w:t>Albahari</w:t>
      </w:r>
      <w:proofErr w:type="spellEnd"/>
    </w:p>
    <w:p w14:paraId="1E585AD1" w14:textId="77777777" w:rsidR="00E131A9" w:rsidRPr="002544DD"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Telefone: (11) 3074-0780, (11) 3074-0761 </w:t>
      </w:r>
      <w:proofErr w:type="gramStart"/>
      <w:r w:rsidRPr="002544DD">
        <w:rPr>
          <w:rFonts w:ascii="Trebuchet MS" w:hAnsi="Trebuchet MS" w:cstheme="minorHAnsi"/>
          <w:sz w:val="20"/>
          <w:szCs w:val="20"/>
        </w:rPr>
        <w:t>e(</w:t>
      </w:r>
      <w:proofErr w:type="gramEnd"/>
      <w:r w:rsidRPr="002544DD">
        <w:rPr>
          <w:rFonts w:ascii="Trebuchet MS" w:hAnsi="Trebuchet MS" w:cstheme="minorHAnsi"/>
          <w:sz w:val="20"/>
          <w:szCs w:val="20"/>
        </w:rPr>
        <w:t>11) 3074-0791</w:t>
      </w:r>
    </w:p>
    <w:p w14:paraId="3EA0BA40" w14:textId="77777777" w:rsidR="00E131A9" w:rsidRPr="002544DD"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e-mail: amuszkat@youinc.com.br, bvasques@youinc.com.br, </w:t>
      </w:r>
      <w:hyperlink r:id="rId32" w:history="1">
        <w:r w:rsidRPr="002544DD">
          <w:rPr>
            <w:rStyle w:val="Hyperlink"/>
            <w:rFonts w:ascii="Trebuchet MS" w:hAnsi="Trebuchet MS" w:cstheme="minorHAnsi"/>
            <w:sz w:val="20"/>
            <w:szCs w:val="20"/>
          </w:rPr>
          <w:t>ricardo@youinc.com.br</w:t>
        </w:r>
      </w:hyperlink>
    </w:p>
    <w:p w14:paraId="3715F72D"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60B84F97" w14:textId="77777777" w:rsidR="00E131A9" w:rsidRPr="002544DD" w:rsidRDefault="00E131A9" w:rsidP="00E131A9">
      <w:pPr>
        <w:pStyle w:val="p0"/>
        <w:numPr>
          <w:ilvl w:val="0"/>
          <w:numId w:val="46"/>
        </w:numPr>
        <w:spacing w:line="360" w:lineRule="auto"/>
        <w:rPr>
          <w:rFonts w:ascii="Trebuchet MS" w:hAnsi="Trebuchet MS" w:cstheme="minorHAnsi"/>
          <w:sz w:val="20"/>
        </w:rPr>
      </w:pPr>
      <w:r w:rsidRPr="002544DD">
        <w:rPr>
          <w:rFonts w:ascii="Trebuchet MS" w:hAnsi="Trebuchet MS" w:cstheme="minorHAnsi"/>
          <w:sz w:val="20"/>
        </w:rPr>
        <w:t>Para as Emissoras:</w:t>
      </w:r>
    </w:p>
    <w:p w14:paraId="19D23052" w14:textId="77777777" w:rsidR="00E131A9" w:rsidRPr="002544DD" w:rsidRDefault="00E131A9" w:rsidP="00E131A9">
      <w:pPr>
        <w:pStyle w:val="p0"/>
        <w:spacing w:line="360" w:lineRule="auto"/>
        <w:rPr>
          <w:rFonts w:ascii="Trebuchet MS" w:hAnsi="Trebuchet MS" w:cstheme="minorHAnsi"/>
          <w:sz w:val="20"/>
        </w:rPr>
      </w:pPr>
    </w:p>
    <w:p w14:paraId="2F9472D0" w14:textId="77777777" w:rsidR="00E131A9" w:rsidRPr="002544DD" w:rsidRDefault="00E131A9" w:rsidP="00E131A9">
      <w:pPr>
        <w:pStyle w:val="p0"/>
        <w:tabs>
          <w:tab w:val="left" w:pos="993"/>
        </w:tabs>
        <w:spacing w:line="360" w:lineRule="auto"/>
        <w:ind w:left="709"/>
        <w:rPr>
          <w:rFonts w:ascii="Trebuchet MS" w:hAnsi="Trebuchet MS"/>
          <w:b/>
          <w:bCs/>
          <w:sz w:val="20"/>
        </w:rPr>
      </w:pPr>
      <w:r w:rsidRPr="002544DD">
        <w:rPr>
          <w:rFonts w:ascii="Trebuchet MS" w:hAnsi="Trebuchet MS"/>
          <w:b/>
          <w:bCs/>
          <w:sz w:val="20"/>
        </w:rPr>
        <w:t>P3BR MACUCO EMPREENDIMENTO IMOBILIÁRIO LTDA.</w:t>
      </w:r>
    </w:p>
    <w:p w14:paraId="6D0551CD"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 xml:space="preserve">Endereço: Rua </w:t>
      </w:r>
      <w:proofErr w:type="spellStart"/>
      <w:r w:rsidRPr="002544DD">
        <w:rPr>
          <w:rFonts w:ascii="Trebuchet MS" w:hAnsi="Trebuchet MS"/>
          <w:sz w:val="20"/>
        </w:rPr>
        <w:t>Fidêncio</w:t>
      </w:r>
      <w:proofErr w:type="spellEnd"/>
      <w:r w:rsidRPr="002544DD">
        <w:rPr>
          <w:rFonts w:ascii="Trebuchet MS" w:hAnsi="Trebuchet MS"/>
          <w:sz w:val="20"/>
        </w:rPr>
        <w:t xml:space="preserve"> Ramos, nº 101, Sala 61 parte, Vila Olímpia, CEP 04551-010, São Paulo/SP.</w:t>
      </w:r>
    </w:p>
    <w:p w14:paraId="0020272E"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lastRenderedPageBreak/>
        <w:t xml:space="preserve">At.: Danilo </w:t>
      </w:r>
      <w:proofErr w:type="spellStart"/>
      <w:r w:rsidRPr="002544DD">
        <w:rPr>
          <w:rFonts w:ascii="Trebuchet MS" w:hAnsi="Trebuchet MS"/>
          <w:sz w:val="20"/>
        </w:rPr>
        <w:t>Somma</w:t>
      </w:r>
      <w:proofErr w:type="spellEnd"/>
      <w:r w:rsidRPr="002544DD">
        <w:rPr>
          <w:rFonts w:ascii="Trebuchet MS" w:hAnsi="Trebuchet MS"/>
          <w:sz w:val="20"/>
        </w:rPr>
        <w:t xml:space="preserve"> </w:t>
      </w:r>
      <w:proofErr w:type="spellStart"/>
      <w:r w:rsidRPr="002544DD">
        <w:rPr>
          <w:rFonts w:ascii="Trebuchet MS" w:hAnsi="Trebuchet MS"/>
          <w:sz w:val="20"/>
        </w:rPr>
        <w:t>Coenca</w:t>
      </w:r>
      <w:proofErr w:type="spellEnd"/>
    </w:p>
    <w:p w14:paraId="6C8BAD01"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cs="Arial"/>
          <w:sz w:val="20"/>
        </w:rPr>
        <w:t>Fone:</w:t>
      </w:r>
      <w:r w:rsidRPr="002544DD">
        <w:rPr>
          <w:rFonts w:ascii="Trebuchet MS" w:hAnsi="Trebuchet MS"/>
          <w:sz w:val="20"/>
        </w:rPr>
        <w:t xml:space="preserve"> (11) 3849-3838</w:t>
      </w:r>
    </w:p>
    <w:p w14:paraId="45790064"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E-mail: dcoenca.ext@paladinrp.com</w:t>
      </w:r>
    </w:p>
    <w:p w14:paraId="4E10DC50"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77E0B6AF" w14:textId="77777777" w:rsidR="00E131A9" w:rsidRPr="002544DD" w:rsidRDefault="00E131A9" w:rsidP="00E131A9">
      <w:pPr>
        <w:pStyle w:val="p0"/>
        <w:tabs>
          <w:tab w:val="left" w:pos="993"/>
        </w:tabs>
        <w:spacing w:line="360" w:lineRule="auto"/>
        <w:ind w:left="709"/>
        <w:rPr>
          <w:rFonts w:ascii="Trebuchet MS" w:hAnsi="Trebuchet MS" w:cs="Calibri"/>
          <w:bCs/>
          <w:sz w:val="20"/>
        </w:rPr>
      </w:pPr>
      <w:r w:rsidRPr="002544DD">
        <w:rPr>
          <w:rFonts w:ascii="Trebuchet MS" w:hAnsi="Trebuchet MS"/>
          <w:b/>
          <w:bCs/>
          <w:sz w:val="20"/>
        </w:rPr>
        <w:t>TAMARINDO EMPREENDIMENTO IMOBILIÁRIO LTDA.</w:t>
      </w:r>
      <w:r w:rsidRPr="002544DD" w:rsidDel="001A07DE">
        <w:rPr>
          <w:rFonts w:ascii="Trebuchet MS" w:hAnsi="Trebuchet MS"/>
          <w:b/>
          <w:bCs/>
          <w:sz w:val="20"/>
        </w:rPr>
        <w:t xml:space="preserve"> </w:t>
      </w:r>
    </w:p>
    <w:p w14:paraId="02CD5EAD"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Avenida Presidente Juscelino Kubitschek, nº 360, 4º andar, sala 115, Vila Nova Conceição, CEP: 04543-000, São Paulo/SP</w:t>
      </w:r>
    </w:p>
    <w:p w14:paraId="1BB5B325" w14:textId="77777777" w:rsidR="00E131A9" w:rsidRPr="002544DD" w:rsidRDefault="00E131A9" w:rsidP="00E131A9">
      <w:pPr>
        <w:pStyle w:val="p0"/>
        <w:tabs>
          <w:tab w:val="left" w:pos="993"/>
        </w:tabs>
        <w:spacing w:line="360" w:lineRule="auto"/>
        <w:ind w:left="709"/>
        <w:rPr>
          <w:rFonts w:ascii="Trebuchet MS" w:hAnsi="Trebuchet MS" w:cstheme="minorHAnsi"/>
          <w:smallCaps/>
          <w:sz w:val="20"/>
          <w:lang w:bidi="th-TH"/>
        </w:rPr>
      </w:pPr>
      <w:r w:rsidRPr="002544DD">
        <w:rPr>
          <w:rFonts w:ascii="Trebuchet MS" w:hAnsi="Trebuchet MS"/>
          <w:sz w:val="20"/>
        </w:rPr>
        <w:t>At.: Bruno de Andrade Vasques/Ricardo Albahari</w:t>
      </w:r>
    </w:p>
    <w:p w14:paraId="24A650F0" w14:textId="77777777" w:rsidR="00E131A9" w:rsidRPr="002544DD" w:rsidRDefault="00E131A9" w:rsidP="00E131A9">
      <w:pPr>
        <w:pStyle w:val="p0"/>
        <w:tabs>
          <w:tab w:val="left" w:pos="993"/>
        </w:tabs>
        <w:spacing w:line="360" w:lineRule="auto"/>
        <w:ind w:left="709"/>
        <w:rPr>
          <w:rFonts w:ascii="Trebuchet MS" w:hAnsi="Trebuchet MS" w:cs="Times"/>
          <w:sz w:val="20"/>
        </w:rPr>
      </w:pPr>
      <w:r w:rsidRPr="002544DD">
        <w:rPr>
          <w:rFonts w:ascii="Trebuchet MS" w:hAnsi="Trebuchet MS"/>
          <w:sz w:val="20"/>
        </w:rPr>
        <w:t>Telefone: 3074-0780</w:t>
      </w:r>
    </w:p>
    <w:p w14:paraId="1B7BBE0A" w14:textId="77777777" w:rsidR="00E131A9" w:rsidRPr="002544DD" w:rsidRDefault="00E131A9" w:rsidP="00E131A9">
      <w:pPr>
        <w:pStyle w:val="p0"/>
        <w:tabs>
          <w:tab w:val="left" w:pos="993"/>
        </w:tabs>
        <w:spacing w:line="360" w:lineRule="auto"/>
        <w:ind w:left="709"/>
        <w:rPr>
          <w:rFonts w:ascii="Trebuchet MS" w:hAnsi="Trebuchet MS" w:cstheme="minorHAnsi"/>
          <w:smallCaps/>
          <w:sz w:val="20"/>
          <w:lang w:bidi="th-TH"/>
        </w:rPr>
      </w:pPr>
      <w:r w:rsidRPr="002544DD">
        <w:rPr>
          <w:rFonts w:ascii="Trebuchet MS" w:hAnsi="Trebuchet MS"/>
          <w:sz w:val="20"/>
        </w:rPr>
        <w:t xml:space="preserve">E-mail: </w:t>
      </w:r>
      <w:hyperlink r:id="rId33" w:history="1">
        <w:r w:rsidRPr="002544DD">
          <w:rPr>
            <w:rStyle w:val="Hyperlink"/>
            <w:rFonts w:ascii="Trebuchet MS" w:hAnsi="Trebuchet MS"/>
            <w:sz w:val="20"/>
          </w:rPr>
          <w:t>bvasques@youinc.com.br/</w:t>
        </w:r>
      </w:hyperlink>
      <w:r w:rsidRPr="002544DD">
        <w:rPr>
          <w:rFonts w:ascii="Trebuchet MS" w:hAnsi="Trebuchet MS"/>
          <w:sz w:val="20"/>
        </w:rPr>
        <w:t xml:space="preserve"> </w:t>
      </w:r>
      <w:hyperlink r:id="rId34" w:history="1">
        <w:r w:rsidRPr="002544DD">
          <w:rPr>
            <w:rStyle w:val="Hyperlink"/>
            <w:rFonts w:ascii="Trebuchet MS" w:hAnsi="Trebuchet MS"/>
            <w:sz w:val="20"/>
          </w:rPr>
          <w:t>ricardo@youinc.com.br</w:t>
        </w:r>
      </w:hyperlink>
      <w:r w:rsidRPr="002544DD">
        <w:rPr>
          <w:rFonts w:ascii="Trebuchet MS" w:hAnsi="Trebuchet MS"/>
          <w:sz w:val="20"/>
        </w:rPr>
        <w:t xml:space="preserve"> </w:t>
      </w:r>
    </w:p>
    <w:p w14:paraId="7536379B"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3C003B6E" w14:textId="77777777" w:rsidR="00E131A9" w:rsidRPr="002544DD" w:rsidRDefault="00E131A9" w:rsidP="00E131A9">
      <w:pPr>
        <w:pStyle w:val="p0"/>
        <w:numPr>
          <w:ilvl w:val="0"/>
          <w:numId w:val="46"/>
        </w:numPr>
        <w:spacing w:line="360" w:lineRule="auto"/>
        <w:rPr>
          <w:rFonts w:ascii="Trebuchet MS" w:hAnsi="Trebuchet MS" w:cstheme="minorHAnsi"/>
          <w:sz w:val="20"/>
        </w:rPr>
      </w:pPr>
      <w:r w:rsidRPr="002544DD">
        <w:rPr>
          <w:rFonts w:ascii="Trebuchet MS" w:hAnsi="Trebuchet MS" w:cstheme="minorHAnsi"/>
          <w:sz w:val="20"/>
        </w:rPr>
        <w:t>Para a Kallas:</w:t>
      </w:r>
    </w:p>
    <w:p w14:paraId="6FF4CA31"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1CFDB4D6"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b/>
          <w:bCs/>
          <w:sz w:val="20"/>
        </w:rPr>
        <w:t>KALLAS ARKHES INCORPORAÇÕES E CONSTRUÇÕES LTDA.</w:t>
      </w:r>
      <w:r w:rsidRPr="002544DD">
        <w:rPr>
          <w:rFonts w:ascii="Trebuchet MS" w:hAnsi="Trebuchet MS"/>
          <w:sz w:val="20"/>
        </w:rPr>
        <w:t xml:space="preserve"> </w:t>
      </w:r>
    </w:p>
    <w:p w14:paraId="4C0F331C" w14:textId="77777777" w:rsidR="00E131A9" w:rsidRPr="002544DD" w:rsidRDefault="00E131A9" w:rsidP="00E131A9">
      <w:pPr>
        <w:pStyle w:val="p0"/>
        <w:tabs>
          <w:tab w:val="left" w:pos="851"/>
          <w:tab w:val="left" w:pos="993"/>
        </w:tabs>
        <w:spacing w:line="360" w:lineRule="auto"/>
        <w:ind w:left="709"/>
        <w:rPr>
          <w:rFonts w:ascii="Trebuchet MS" w:hAnsi="Trebuchet MS"/>
          <w:sz w:val="20"/>
        </w:rPr>
      </w:pPr>
      <w:r w:rsidRPr="002544DD">
        <w:rPr>
          <w:rFonts w:ascii="Trebuchet MS" w:hAnsi="Trebuchet MS"/>
          <w:sz w:val="20"/>
        </w:rPr>
        <w:t>Rua João Lourenço, 432, sala 57, Vila Nova Conceição, CEP 04508-030, São Paulo/SP</w:t>
      </w:r>
    </w:p>
    <w:p w14:paraId="7E2889F1" w14:textId="77777777" w:rsidR="00E131A9" w:rsidRPr="002544DD" w:rsidRDefault="00E131A9" w:rsidP="00E131A9">
      <w:pPr>
        <w:pStyle w:val="p0"/>
        <w:spacing w:line="360" w:lineRule="auto"/>
        <w:ind w:left="709"/>
        <w:rPr>
          <w:rFonts w:ascii="Trebuchet MS" w:hAnsi="Trebuchet MS"/>
          <w:sz w:val="20"/>
        </w:rPr>
      </w:pPr>
      <w:r w:rsidRPr="002544DD">
        <w:rPr>
          <w:rFonts w:ascii="Trebuchet MS" w:hAnsi="Trebuchet MS"/>
          <w:sz w:val="20"/>
        </w:rPr>
        <w:t>At.: Matheus Soares Kuhn</w:t>
      </w:r>
    </w:p>
    <w:p w14:paraId="7440DB68" w14:textId="77777777" w:rsidR="00E131A9" w:rsidRPr="002544DD" w:rsidRDefault="00E131A9" w:rsidP="00E131A9">
      <w:pPr>
        <w:pStyle w:val="p0"/>
        <w:spacing w:line="360" w:lineRule="auto"/>
        <w:ind w:left="709"/>
        <w:rPr>
          <w:rFonts w:ascii="Trebuchet MS" w:hAnsi="Trebuchet MS"/>
          <w:sz w:val="20"/>
        </w:rPr>
      </w:pPr>
      <w:r w:rsidRPr="002544DD">
        <w:rPr>
          <w:rFonts w:ascii="Trebuchet MS" w:hAnsi="Trebuchet MS"/>
          <w:sz w:val="20"/>
        </w:rPr>
        <w:t>Telefone: 3046-8499</w:t>
      </w:r>
    </w:p>
    <w:p w14:paraId="772E2488" w14:textId="77777777" w:rsidR="00E131A9" w:rsidRPr="002544DD" w:rsidRDefault="00E131A9" w:rsidP="00E131A9">
      <w:pPr>
        <w:pStyle w:val="p0"/>
        <w:spacing w:line="360" w:lineRule="auto"/>
        <w:ind w:left="709"/>
        <w:rPr>
          <w:rFonts w:ascii="Trebuchet MS" w:hAnsi="Trebuchet MS"/>
          <w:sz w:val="20"/>
        </w:rPr>
      </w:pPr>
      <w:r w:rsidRPr="002544DD">
        <w:rPr>
          <w:rFonts w:ascii="Trebuchet MS" w:hAnsi="Trebuchet MS"/>
          <w:sz w:val="20"/>
        </w:rPr>
        <w:t xml:space="preserve">E-mail: </w:t>
      </w:r>
      <w:hyperlink r:id="rId35" w:history="1">
        <w:r w:rsidRPr="002544DD">
          <w:rPr>
            <w:rStyle w:val="Hyperlink"/>
            <w:rFonts w:ascii="Trebuchet MS" w:hAnsi="Trebuchet MS"/>
            <w:sz w:val="20"/>
          </w:rPr>
          <w:t>matheus@grupokallas.com.br</w:t>
        </w:r>
      </w:hyperlink>
    </w:p>
    <w:p w14:paraId="403C6A12"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68BE0755"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eastAsia="Arial Unicode MS" w:hAnsi="Trebuchet MS"/>
          <w:w w:val="0"/>
          <w:sz w:val="20"/>
          <w:szCs w:val="20"/>
        </w:rPr>
      </w:pPr>
      <w:r w:rsidRPr="002544DD">
        <w:rPr>
          <w:rFonts w:ascii="Trebuchet MS" w:eastAsia="Arial Unicode MS" w:hAnsi="Trebuchet MS"/>
          <w:w w:val="0"/>
          <w:sz w:val="20"/>
          <w:szCs w:val="20"/>
        </w:rPr>
        <w:t xml:space="preserve">Os documentos e as comunicações, assim como os meios físicos que contenham documentos ou comunicações, serão considerados recebidos quando (i) entregues nos endereços acima </w:t>
      </w:r>
      <w:r w:rsidRPr="002544DD">
        <w:rPr>
          <w:rFonts w:ascii="Trebuchet MS" w:hAnsi="Trebuchet MS"/>
          <w:sz w:val="20"/>
          <w:szCs w:val="20"/>
        </w:rPr>
        <w:t xml:space="preserve">mencionados </w:t>
      </w:r>
      <w:r w:rsidRPr="002544DD">
        <w:rPr>
          <w:rFonts w:ascii="Trebuchet MS" w:eastAsia="Arial Unicode MS" w:hAnsi="Trebuchet MS"/>
          <w:w w:val="0"/>
          <w:sz w:val="20"/>
          <w:szCs w:val="20"/>
        </w:rPr>
        <w:t>sob protocolo ou com "aviso de recebimento" expedido pelo correio; ou (</w:t>
      </w:r>
      <w:proofErr w:type="spellStart"/>
      <w:r w:rsidRPr="002544DD">
        <w:rPr>
          <w:rFonts w:ascii="Trebuchet MS" w:eastAsia="Arial Unicode MS" w:hAnsi="Trebuchet MS"/>
          <w:w w:val="0"/>
          <w:sz w:val="20"/>
          <w:szCs w:val="20"/>
        </w:rPr>
        <w:t>ii</w:t>
      </w:r>
      <w:proofErr w:type="spellEnd"/>
      <w:r w:rsidRPr="002544DD">
        <w:rPr>
          <w:rFonts w:ascii="Trebuchet MS" w:eastAsia="Arial Unicode MS" w:hAnsi="Trebuchet MS"/>
          <w:w w:val="0"/>
          <w:sz w:val="20"/>
          <w:szCs w:val="20"/>
        </w:rPr>
        <w:t>) por correio eletrônico, serão consideradas recebidas na data de seu recebimento, mediante confirmação de recebimento pelo destinatário.</w:t>
      </w:r>
    </w:p>
    <w:p w14:paraId="5D2C3D11" w14:textId="77777777" w:rsidR="00E131A9" w:rsidRPr="002544DD" w:rsidRDefault="00E131A9" w:rsidP="00E131A9">
      <w:pPr>
        <w:widowControl w:val="0"/>
        <w:spacing w:line="360" w:lineRule="auto"/>
        <w:ind w:left="708"/>
        <w:jc w:val="both"/>
        <w:rPr>
          <w:rFonts w:ascii="Trebuchet MS" w:eastAsia="Arial Unicode MS" w:hAnsi="Trebuchet MS"/>
          <w:w w:val="0"/>
          <w:sz w:val="20"/>
          <w:szCs w:val="20"/>
        </w:rPr>
      </w:pPr>
      <w:bookmarkStart w:id="219" w:name="_DV_M372"/>
      <w:bookmarkStart w:id="220" w:name="_DV_M373"/>
      <w:bookmarkEnd w:id="219"/>
      <w:bookmarkEnd w:id="220"/>
    </w:p>
    <w:p w14:paraId="052F9251"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eastAsia="Arial Unicode MS" w:hAnsi="Trebuchet MS"/>
          <w:w w:val="0"/>
          <w:sz w:val="20"/>
          <w:szCs w:val="20"/>
        </w:rPr>
      </w:pPr>
      <w:r w:rsidRPr="002544DD">
        <w:rPr>
          <w:rFonts w:ascii="Trebuchet MS" w:eastAsia="Arial Unicode MS" w:hAnsi="Trebuchet MS"/>
          <w:w w:val="0"/>
          <w:sz w:val="20"/>
          <w:szCs w:val="20"/>
        </w:rPr>
        <w:t>As comunicações enviadas nas formas previstas neste Contrato serão consideradas plenamente eficazes se entregues a empregado, preposto ou representante das Partes.</w:t>
      </w:r>
    </w:p>
    <w:p w14:paraId="0D0CD870"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40D7FE34"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sz w:val="20"/>
          <w:szCs w:val="20"/>
        </w:rPr>
      </w:pPr>
      <w:r w:rsidRPr="002544DD">
        <w:rPr>
          <w:rFonts w:ascii="Trebuchet MS" w:hAnsi="Trebuchet MS"/>
          <w:b/>
          <w:bCs/>
          <w:sz w:val="20"/>
          <w:szCs w:val="20"/>
        </w:rPr>
        <w:t>CLÁUSULA NONA - DISPOSIÇÕES</w:t>
      </w:r>
      <w:r w:rsidRPr="002544DD">
        <w:rPr>
          <w:rFonts w:ascii="Trebuchet MS" w:hAnsi="Trebuchet MS"/>
          <w:b/>
          <w:sz w:val="20"/>
          <w:szCs w:val="20"/>
        </w:rPr>
        <w:t xml:space="preserve"> GERAIS</w:t>
      </w:r>
    </w:p>
    <w:p w14:paraId="393FEF9A" w14:textId="77777777" w:rsidR="00E131A9" w:rsidRPr="002544DD" w:rsidRDefault="00E131A9" w:rsidP="00E131A9">
      <w:pPr>
        <w:keepNext/>
        <w:spacing w:line="360" w:lineRule="auto"/>
        <w:mirrorIndents/>
        <w:jc w:val="both"/>
        <w:rPr>
          <w:rFonts w:ascii="Trebuchet MS" w:hAnsi="Trebuchet MS"/>
          <w:b/>
          <w:sz w:val="20"/>
          <w:szCs w:val="20"/>
        </w:rPr>
      </w:pPr>
    </w:p>
    <w:p w14:paraId="64D7B133"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theme="minorHAnsi"/>
          <w:sz w:val="20"/>
          <w:szCs w:val="20"/>
          <w:u w:val="single"/>
          <w:lang w:bidi="th-TH"/>
        </w:rPr>
        <w:t>Título Executivo Extrajudicial</w:t>
      </w:r>
      <w:r w:rsidRPr="002544DD">
        <w:rPr>
          <w:rFonts w:ascii="Trebuchet MS" w:hAnsi="Trebuchet MS" w:cstheme="minorHAnsi"/>
          <w:sz w:val="20"/>
          <w:szCs w:val="20"/>
          <w:lang w:bidi="th-TH"/>
        </w:rPr>
        <w:t>: Este Contrato constitui título executivo extrajudicial nos termos dos incisos I e III do artigo 784 do Código de Processo Civil, reconhecendo as Partes desde já que, independentemente de quaisquer outras medidas cabíveis, as obrigações assumidas nos termos deste Contrato comportam execução específica e se submetem às disposições dos artigos 497 e seguintes do Código de Processo Civil, sem prejuízo do direito de declarar o vencimento antecipado das Notas Comerciais</w:t>
      </w:r>
      <w:r w:rsidRPr="002544DD">
        <w:rPr>
          <w:rFonts w:ascii="Trebuchet MS" w:hAnsi="Trebuchet MS"/>
          <w:sz w:val="20"/>
          <w:szCs w:val="20"/>
        </w:rPr>
        <w:t>.</w:t>
      </w:r>
    </w:p>
    <w:p w14:paraId="41B5CB97" w14:textId="77777777" w:rsidR="00E131A9" w:rsidRPr="002544DD" w:rsidRDefault="00E131A9" w:rsidP="00E131A9">
      <w:pPr>
        <w:spacing w:line="360" w:lineRule="auto"/>
        <w:jc w:val="both"/>
        <w:rPr>
          <w:rFonts w:ascii="Trebuchet MS" w:hAnsi="Trebuchet MS"/>
          <w:smallCaps/>
          <w:sz w:val="20"/>
          <w:szCs w:val="20"/>
          <w:u w:val="single"/>
        </w:rPr>
      </w:pPr>
    </w:p>
    <w:p w14:paraId="7650466E"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lastRenderedPageBreak/>
        <w:t>Divisibilidade</w:t>
      </w:r>
      <w:r w:rsidRPr="002544DD">
        <w:rPr>
          <w:rFonts w:ascii="Trebuchet MS" w:eastAsia="Arial Unicode MS" w:hAnsi="Trebuchet MS" w:cs="Calibri"/>
          <w:w w:val="0"/>
          <w:sz w:val="20"/>
          <w:szCs w:val="20"/>
        </w:rPr>
        <w:t>: Se uma ou mais disposições aqui contidas forem consideradas inválidas, ilegais ou inexequíveis em qualquer aspecto das leis aplicáveis, a validade, legalidade e exequibilidade das demais disposições não serão afetadas ou prejudicadas a qualquer título</w:t>
      </w:r>
      <w:r w:rsidRPr="002544DD">
        <w:rPr>
          <w:rFonts w:ascii="Trebuchet MS" w:hAnsi="Trebuchet MS"/>
          <w:sz w:val="20"/>
          <w:szCs w:val="20"/>
        </w:rPr>
        <w:t>.</w:t>
      </w:r>
    </w:p>
    <w:p w14:paraId="00AADD5B" w14:textId="77777777" w:rsidR="00E131A9" w:rsidRPr="002544DD" w:rsidRDefault="00E131A9" w:rsidP="00E131A9">
      <w:pPr>
        <w:spacing w:line="360" w:lineRule="auto"/>
        <w:jc w:val="both"/>
        <w:rPr>
          <w:rFonts w:ascii="Trebuchet MS" w:hAnsi="Trebuchet MS"/>
          <w:smallCaps/>
          <w:sz w:val="20"/>
          <w:szCs w:val="20"/>
          <w:u w:val="single"/>
        </w:rPr>
      </w:pPr>
    </w:p>
    <w:p w14:paraId="35FA950C"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Sucessão</w:t>
      </w:r>
      <w:r w:rsidRPr="002544DD">
        <w:rPr>
          <w:rFonts w:ascii="Trebuchet MS" w:eastAsia="Arial Unicode MS" w:hAnsi="Trebuchet MS" w:cs="Calibri"/>
          <w:w w:val="0"/>
          <w:sz w:val="20"/>
          <w:szCs w:val="20"/>
        </w:rPr>
        <w:t>: O presente Contrato é celebrado em caráter irrevogável e irretratável, vinculando as respectivas Partes, seus eventuais sucessores, na hipótese de extinção da personalidade jurídica da Fiduciante ou cessionários, conforme o caso, a qualquer título, respondendo a Parte que descumprir qualquer de suas cláusulas, termos ou condições pelos prejuízos, perdas e danos a que der causa, na forma da legislação aplicável</w:t>
      </w:r>
      <w:r w:rsidRPr="002544DD">
        <w:rPr>
          <w:rFonts w:ascii="Trebuchet MS" w:hAnsi="Trebuchet MS"/>
          <w:sz w:val="20"/>
          <w:szCs w:val="20"/>
        </w:rPr>
        <w:t>.</w:t>
      </w:r>
    </w:p>
    <w:p w14:paraId="6934AE8C" w14:textId="77777777" w:rsidR="00E131A9" w:rsidRPr="002544DD" w:rsidRDefault="00E131A9" w:rsidP="00E131A9">
      <w:pPr>
        <w:pStyle w:val="PargrafodaLista"/>
        <w:spacing w:line="360" w:lineRule="auto"/>
        <w:jc w:val="both"/>
        <w:rPr>
          <w:rFonts w:ascii="Trebuchet MS" w:hAnsi="Trebuchet MS"/>
          <w:smallCaps/>
          <w:sz w:val="20"/>
          <w:szCs w:val="20"/>
          <w:u w:val="single"/>
        </w:rPr>
      </w:pPr>
    </w:p>
    <w:p w14:paraId="25191737"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w w:val="0"/>
          <w:sz w:val="20"/>
          <w:szCs w:val="20"/>
          <w:u w:val="single"/>
        </w:rPr>
        <w:t>Cessão pelas Partes</w:t>
      </w:r>
      <w:r w:rsidRPr="002544DD">
        <w:rPr>
          <w:rFonts w:ascii="Trebuchet MS" w:eastAsia="Arial Unicode MS" w:hAnsi="Trebuchet MS"/>
          <w:w w:val="0"/>
          <w:sz w:val="20"/>
          <w:szCs w:val="20"/>
        </w:rPr>
        <w:t>: As Partes não poderão ceder, gravar ou transigir com seus direitos, deveres e obrigações assumidas neste Contrato, salvo com a anuência prévia, expressa e por escrito da outra Parte, dos eventuais sucessores ou cessionários, conforme o caso</w:t>
      </w:r>
      <w:r w:rsidRPr="002544DD">
        <w:rPr>
          <w:rFonts w:ascii="Trebuchet MS" w:hAnsi="Trebuchet MS"/>
          <w:sz w:val="20"/>
          <w:szCs w:val="20"/>
        </w:rPr>
        <w:t>.</w:t>
      </w:r>
    </w:p>
    <w:p w14:paraId="4E9C511A" w14:textId="77777777" w:rsidR="00E131A9" w:rsidRPr="002544DD" w:rsidRDefault="00E131A9" w:rsidP="00E131A9">
      <w:pPr>
        <w:spacing w:line="360" w:lineRule="auto"/>
        <w:jc w:val="both"/>
        <w:rPr>
          <w:rFonts w:ascii="Trebuchet MS" w:hAnsi="Trebuchet MS"/>
          <w:smallCaps/>
          <w:sz w:val="20"/>
          <w:szCs w:val="20"/>
          <w:u w:val="single"/>
        </w:rPr>
      </w:pPr>
    </w:p>
    <w:p w14:paraId="5DE02E28"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Novação</w:t>
      </w:r>
      <w:r w:rsidRPr="002544DD">
        <w:rPr>
          <w:rFonts w:ascii="Trebuchet MS" w:eastAsia="Arial Unicode MS" w:hAnsi="Trebuchet MS" w:cs="Calibri"/>
          <w:w w:val="0"/>
          <w:sz w:val="20"/>
          <w:szCs w:val="20"/>
        </w:rPr>
        <w:t>: O não exercício por qualquer das Partes de qualquer dos direitos que lhe sejam assegurados por este Contrato ou pela lei, bem como a sua tolerância com relação à inobservância ou descumprimento de qualquer condição ou obrigação aqui ajustada pela outra Parte, não constituirão novação, nem prejudicarão o seu posterior exercício, a qualquer tempo</w:t>
      </w:r>
      <w:r w:rsidRPr="002544DD">
        <w:rPr>
          <w:rFonts w:ascii="Trebuchet MS" w:hAnsi="Trebuchet MS"/>
          <w:sz w:val="20"/>
          <w:szCs w:val="20"/>
        </w:rPr>
        <w:t>.</w:t>
      </w:r>
    </w:p>
    <w:p w14:paraId="7C579AF4" w14:textId="77777777" w:rsidR="00E131A9" w:rsidRPr="002544DD" w:rsidRDefault="00E131A9" w:rsidP="00E131A9">
      <w:pPr>
        <w:spacing w:line="360" w:lineRule="auto"/>
        <w:jc w:val="both"/>
        <w:rPr>
          <w:rFonts w:ascii="Trebuchet MS" w:hAnsi="Trebuchet MS"/>
          <w:smallCaps/>
          <w:sz w:val="20"/>
          <w:szCs w:val="20"/>
          <w:u w:val="single"/>
        </w:rPr>
      </w:pPr>
    </w:p>
    <w:p w14:paraId="47E08E75"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w w:val="0"/>
          <w:sz w:val="20"/>
          <w:szCs w:val="20"/>
          <w:u w:val="single"/>
        </w:rPr>
        <w:t>Vigor</w:t>
      </w:r>
      <w:r w:rsidRPr="002544DD">
        <w:rPr>
          <w:rFonts w:ascii="Trebuchet MS" w:eastAsia="Arial Unicode MS" w:hAnsi="Trebuchet MS"/>
          <w:w w:val="0"/>
          <w:sz w:val="20"/>
          <w:szCs w:val="20"/>
        </w:rPr>
        <w:t>: Este Contrato é válido a partir da data de sua assinatura e finda com o cumprimento, pelas Partes, de todas as suas obrigações aqui previstas, não podendo, entretanto, ser rescindido até que as Partes tenham cumprido todas as suas obrigações aqui previstas</w:t>
      </w:r>
      <w:r w:rsidRPr="002544DD">
        <w:rPr>
          <w:rFonts w:ascii="Trebuchet MS" w:hAnsi="Trebuchet MS"/>
          <w:sz w:val="20"/>
          <w:szCs w:val="20"/>
        </w:rPr>
        <w:t>.</w:t>
      </w:r>
    </w:p>
    <w:p w14:paraId="0CC5F640" w14:textId="77777777" w:rsidR="00E131A9" w:rsidRPr="002544DD" w:rsidRDefault="00E131A9" w:rsidP="00E131A9">
      <w:pPr>
        <w:spacing w:line="360" w:lineRule="auto"/>
        <w:jc w:val="both"/>
        <w:rPr>
          <w:rFonts w:ascii="Trebuchet MS" w:hAnsi="Trebuchet MS"/>
          <w:smallCaps/>
          <w:sz w:val="20"/>
          <w:szCs w:val="20"/>
          <w:u w:val="single"/>
        </w:rPr>
      </w:pPr>
    </w:p>
    <w:p w14:paraId="21849D44"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Cumulatividade</w:t>
      </w:r>
      <w:r w:rsidRPr="002544DD">
        <w:rPr>
          <w:rFonts w:ascii="Trebuchet MS" w:eastAsia="Arial Unicode MS" w:hAnsi="Trebuchet MS" w:cs="Calibri"/>
          <w:w w:val="0"/>
          <w:sz w:val="20"/>
          <w:szCs w:val="20"/>
        </w:rPr>
        <w:t>: Os direitos, recursos e poderes estipulados neste Contrato são cumulativos e não exclusivos de quaisquer outros direitos, recursos ou poderes estipulados pela lei</w:t>
      </w:r>
      <w:r w:rsidRPr="002544DD">
        <w:rPr>
          <w:rFonts w:ascii="Trebuchet MS" w:hAnsi="Trebuchet MS"/>
          <w:sz w:val="20"/>
          <w:szCs w:val="20"/>
        </w:rPr>
        <w:t>.</w:t>
      </w:r>
    </w:p>
    <w:p w14:paraId="7791ED07" w14:textId="77777777" w:rsidR="00E131A9" w:rsidRPr="002544DD" w:rsidRDefault="00E131A9" w:rsidP="00E131A9">
      <w:pPr>
        <w:spacing w:line="360" w:lineRule="auto"/>
        <w:jc w:val="both"/>
        <w:rPr>
          <w:rFonts w:ascii="Trebuchet MS" w:hAnsi="Trebuchet MS"/>
          <w:smallCaps/>
          <w:sz w:val="20"/>
          <w:szCs w:val="20"/>
          <w:u w:val="single"/>
        </w:rPr>
      </w:pPr>
    </w:p>
    <w:p w14:paraId="343F0FA4"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Calibri"/>
          <w:sz w:val="20"/>
          <w:szCs w:val="20"/>
          <w:u w:val="single"/>
        </w:rPr>
        <w:t>Definições</w:t>
      </w:r>
      <w:r w:rsidRPr="002544DD">
        <w:rPr>
          <w:rFonts w:ascii="Trebuchet MS" w:hAnsi="Trebuchet MS" w:cs="Calibri"/>
          <w:sz w:val="20"/>
          <w:szCs w:val="20"/>
        </w:rPr>
        <w:t xml:space="preserve">: </w:t>
      </w:r>
      <w:r w:rsidRPr="002544DD">
        <w:rPr>
          <w:rFonts w:ascii="Trebuchet MS" w:hAnsi="Trebuchet MS"/>
          <w:sz w:val="20"/>
          <w:szCs w:val="20"/>
        </w:rPr>
        <w:t>Exceto se expressamente indicado: (i) palavras e expressões iniciadas em maiúsculas, não definidas neste Contrato, terão o significado previsto nas Escrituras de Emissão Notas Comerciais; e (</w:t>
      </w:r>
      <w:proofErr w:type="spellStart"/>
      <w:r w:rsidRPr="002544DD">
        <w:rPr>
          <w:rFonts w:ascii="Trebuchet MS" w:hAnsi="Trebuchet MS"/>
          <w:sz w:val="20"/>
          <w:szCs w:val="20"/>
        </w:rPr>
        <w:t>ii</w:t>
      </w:r>
      <w:proofErr w:type="spellEnd"/>
      <w:r w:rsidRPr="002544DD">
        <w:rPr>
          <w:rFonts w:ascii="Trebuchet MS" w:hAnsi="Trebuchet MS"/>
          <w:sz w:val="20"/>
          <w:szCs w:val="20"/>
        </w:rPr>
        <w:t>) o masculino incluirá o feminino e o singular incluirá o plural.</w:t>
      </w:r>
    </w:p>
    <w:p w14:paraId="7247E835" w14:textId="77777777" w:rsidR="00E131A9" w:rsidRPr="002544DD" w:rsidRDefault="00E131A9" w:rsidP="00E131A9">
      <w:pPr>
        <w:spacing w:line="360" w:lineRule="auto"/>
        <w:jc w:val="both"/>
        <w:rPr>
          <w:rFonts w:ascii="Trebuchet MS" w:hAnsi="Trebuchet MS"/>
          <w:smallCaps/>
          <w:sz w:val="20"/>
          <w:szCs w:val="20"/>
          <w:u w:val="single"/>
        </w:rPr>
      </w:pPr>
    </w:p>
    <w:p w14:paraId="4BA42D18"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iCs/>
          <w:sz w:val="20"/>
          <w:szCs w:val="20"/>
          <w:u w:val="single"/>
        </w:rPr>
        <w:t>Assinatura Digital</w:t>
      </w:r>
      <w:r w:rsidRPr="002544DD">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2544DD">
        <w:rPr>
          <w:rFonts w:ascii="Trebuchet MS" w:hAnsi="Trebuchet MS"/>
          <w:iCs/>
          <w:sz w:val="20"/>
          <w:szCs w:val="20"/>
        </w:rPr>
        <w:t>ii</w:t>
      </w:r>
      <w:proofErr w:type="spellEnd"/>
      <w:r w:rsidRPr="002544DD">
        <w:rPr>
          <w:rFonts w:ascii="Trebuchet MS" w:hAnsi="Trebuchet MS"/>
          <w:iCs/>
          <w:sz w:val="20"/>
          <w:szCs w:val="20"/>
        </w:rPr>
        <w:t xml:space="preserve">)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w:t>
      </w:r>
      <w:r w:rsidRPr="002544DD">
        <w:rPr>
          <w:rFonts w:ascii="Trebuchet MS" w:hAnsi="Trebuchet MS"/>
          <w:iCs/>
          <w:sz w:val="20"/>
          <w:szCs w:val="20"/>
        </w:rPr>
        <w:lastRenderedPageBreak/>
        <w:t>constituindo título executivo extrajudicial para todos os fins de direito. Na forma acima prevista, o presente Contrato, e seus anexos, podem ser assinados digitalmente por meio eletrônico conforme disposto nesta cláusula</w:t>
      </w:r>
      <w:r w:rsidRPr="002544DD">
        <w:rPr>
          <w:rFonts w:ascii="Trebuchet MS" w:hAnsi="Trebuchet MS"/>
          <w:sz w:val="20"/>
          <w:szCs w:val="20"/>
        </w:rPr>
        <w:t>.</w:t>
      </w:r>
    </w:p>
    <w:p w14:paraId="7462C4A9" w14:textId="77777777" w:rsidR="00E131A9" w:rsidRPr="002544DD" w:rsidRDefault="00E131A9" w:rsidP="00E131A9">
      <w:pPr>
        <w:spacing w:line="360" w:lineRule="auto"/>
        <w:jc w:val="both"/>
        <w:rPr>
          <w:rFonts w:ascii="Trebuchet MS" w:hAnsi="Trebuchet MS"/>
          <w:smallCaps/>
          <w:sz w:val="20"/>
          <w:szCs w:val="20"/>
          <w:u w:val="single"/>
        </w:rPr>
      </w:pPr>
    </w:p>
    <w:p w14:paraId="0C1F8A86"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theme="minorHAnsi"/>
          <w:sz w:val="20"/>
          <w:szCs w:val="20"/>
          <w:u w:val="single"/>
          <w:lang w:bidi="th-TH"/>
        </w:rPr>
        <w:t>Proteção de Dados</w:t>
      </w:r>
      <w:r w:rsidRPr="002544DD">
        <w:rPr>
          <w:rFonts w:ascii="Trebuchet MS" w:hAnsi="Trebuchet MS" w:cstheme="minorHAnsi"/>
          <w:sz w:val="20"/>
          <w:szCs w:val="20"/>
          <w:lang w:bidi="th-TH"/>
        </w:rPr>
        <w:t xml:space="preserve">: </w:t>
      </w:r>
      <w:r w:rsidRPr="002544DD">
        <w:rPr>
          <w:rFonts w:ascii="Trebuchet MS" w:hAnsi="Trebuchet MS"/>
          <w:iCs/>
          <w:sz w:val="20"/>
          <w:szCs w:val="20"/>
        </w:rPr>
        <w:t>As Partes concordam que o tratamento dos dados fornecidos e/ou recebidos por qualquer das Partes à outra em razão deste Contrato deverá ser realizado em consonância com a legislação brasileira, inclusive no tocante às diretrizes previstas na Lei nº 13.709/2018 (“</w:t>
      </w:r>
      <w:r w:rsidRPr="002544DD">
        <w:rPr>
          <w:rFonts w:ascii="Trebuchet MS" w:hAnsi="Trebuchet MS"/>
          <w:iCs/>
          <w:sz w:val="20"/>
          <w:szCs w:val="20"/>
          <w:u w:val="single"/>
        </w:rPr>
        <w:t>Lei Geral de Proteção de Dados</w:t>
      </w:r>
      <w:r w:rsidRPr="002544DD">
        <w:rPr>
          <w:rFonts w:ascii="Trebuchet MS" w:hAnsi="Trebuchet MS"/>
          <w:iCs/>
          <w:sz w:val="20"/>
          <w:szCs w:val="20"/>
        </w:rPr>
        <w:t>”). A Fiduciária declara que o tratamento dos dados pessoais é realizado pela Fiduciária</w:t>
      </w:r>
      <w:r w:rsidRPr="002544DD" w:rsidDel="004E6102">
        <w:rPr>
          <w:rFonts w:ascii="Trebuchet MS" w:hAnsi="Trebuchet MS"/>
          <w:iCs/>
          <w:sz w:val="20"/>
          <w:szCs w:val="20"/>
        </w:rPr>
        <w:t xml:space="preserve"> </w:t>
      </w:r>
      <w:r w:rsidRPr="002544DD">
        <w:rPr>
          <w:rFonts w:ascii="Trebuchet MS" w:hAnsi="Trebuchet MS"/>
          <w:iCs/>
          <w:sz w:val="20"/>
          <w:szCs w:val="20"/>
        </w:rPr>
        <w:t>e empresas de seu conglomerado para as finalidades relacionadas ao desempenho de suas atividades e propósitos de negócios, com segurança e de acordo com a legislação aplicável e a sua Política de Privacidade, disponível em seus sites e aplicativos.</w:t>
      </w:r>
    </w:p>
    <w:p w14:paraId="3111E55C" w14:textId="77777777" w:rsidR="00E131A9" w:rsidRPr="002544DD" w:rsidRDefault="00E131A9" w:rsidP="00E131A9">
      <w:pPr>
        <w:spacing w:line="360" w:lineRule="auto"/>
        <w:jc w:val="both"/>
        <w:rPr>
          <w:rFonts w:ascii="Trebuchet MS" w:hAnsi="Trebuchet MS"/>
          <w:smallCaps/>
          <w:sz w:val="20"/>
          <w:szCs w:val="20"/>
          <w:u w:val="single"/>
        </w:rPr>
      </w:pPr>
    </w:p>
    <w:p w14:paraId="1698DA7C"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theme="minorHAnsi"/>
          <w:sz w:val="20"/>
          <w:szCs w:val="20"/>
          <w:u w:val="single"/>
          <w:lang w:bidi="th-TH"/>
        </w:rPr>
        <w:t>Irrevogabilidade</w:t>
      </w:r>
      <w:r w:rsidRPr="002544DD">
        <w:rPr>
          <w:rFonts w:ascii="Trebuchet MS" w:hAnsi="Trebuchet MS" w:cstheme="minorHAnsi"/>
          <w:sz w:val="20"/>
          <w:szCs w:val="20"/>
          <w:lang w:bidi="th-TH"/>
        </w:rPr>
        <w:t>: Este Contrato é firmado em caráter irrevogável e irretratável, obrigando as Partes por si e seus sucessores</w:t>
      </w:r>
      <w:r w:rsidRPr="002544DD">
        <w:rPr>
          <w:rFonts w:ascii="Trebuchet MS" w:hAnsi="Trebuchet MS"/>
          <w:sz w:val="20"/>
          <w:szCs w:val="20"/>
        </w:rPr>
        <w:t>.</w:t>
      </w:r>
    </w:p>
    <w:p w14:paraId="01027548" w14:textId="77777777" w:rsidR="00E131A9" w:rsidRPr="002544DD" w:rsidRDefault="00E131A9" w:rsidP="00E131A9">
      <w:pPr>
        <w:spacing w:line="360" w:lineRule="auto"/>
        <w:jc w:val="both"/>
        <w:rPr>
          <w:rFonts w:ascii="Trebuchet MS" w:hAnsi="Trebuchet MS"/>
          <w:smallCaps/>
          <w:sz w:val="20"/>
          <w:szCs w:val="20"/>
          <w:u w:val="single"/>
        </w:rPr>
      </w:pPr>
    </w:p>
    <w:p w14:paraId="565A0167"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Calibri"/>
          <w:w w:val="0"/>
          <w:sz w:val="20"/>
          <w:szCs w:val="20"/>
          <w:u w:val="single"/>
        </w:rPr>
        <w:t>Dia Útil</w:t>
      </w:r>
      <w:r w:rsidRPr="002544DD">
        <w:rPr>
          <w:rFonts w:ascii="Trebuchet MS" w:hAnsi="Trebuchet MS" w:cs="Calibri"/>
          <w:w w:val="0"/>
          <w:sz w:val="20"/>
          <w:szCs w:val="20"/>
        </w:rPr>
        <w:t>: Para fins deste Contrato, "</w:t>
      </w:r>
      <w:r w:rsidRPr="002544DD">
        <w:rPr>
          <w:rFonts w:ascii="Trebuchet MS" w:hAnsi="Trebuchet MS" w:cs="Calibri"/>
          <w:w w:val="0"/>
          <w:sz w:val="20"/>
          <w:szCs w:val="20"/>
          <w:u w:val="single"/>
        </w:rPr>
        <w:t>Dia Útil</w:t>
      </w:r>
      <w:r w:rsidRPr="002544DD">
        <w:rPr>
          <w:rFonts w:ascii="Trebuchet MS" w:hAnsi="Trebuchet MS" w:cs="Calibri"/>
          <w:w w:val="0"/>
          <w:sz w:val="20"/>
          <w:szCs w:val="20"/>
        </w:rPr>
        <w:t xml:space="preserve">" significa </w:t>
      </w:r>
      <w:r w:rsidRPr="002544DD">
        <w:rPr>
          <w:rFonts w:ascii="Trebuchet MS" w:hAnsi="Trebuchet MS" w:cs="Calibri"/>
          <w:sz w:val="20"/>
          <w:szCs w:val="20"/>
        </w:rPr>
        <w:t>qualquer dia, exceto sábado, domingo ou feriado nacional na República Federativa do Brasil</w:t>
      </w:r>
      <w:r w:rsidRPr="002544DD">
        <w:rPr>
          <w:rFonts w:ascii="Trebuchet MS" w:hAnsi="Trebuchet MS"/>
          <w:sz w:val="20"/>
          <w:szCs w:val="20"/>
        </w:rPr>
        <w:t xml:space="preserve">. </w:t>
      </w:r>
    </w:p>
    <w:p w14:paraId="55F4B9BD" w14:textId="77777777" w:rsidR="00E131A9" w:rsidRPr="002544DD" w:rsidRDefault="00E131A9" w:rsidP="00E131A9">
      <w:pPr>
        <w:spacing w:line="360" w:lineRule="auto"/>
        <w:jc w:val="both"/>
        <w:rPr>
          <w:rFonts w:ascii="Trebuchet MS" w:hAnsi="Trebuchet MS"/>
          <w:smallCaps/>
          <w:sz w:val="20"/>
          <w:szCs w:val="20"/>
          <w:u w:val="single"/>
        </w:rPr>
      </w:pPr>
    </w:p>
    <w:p w14:paraId="28866D7D"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Operação Estruturada</w:t>
      </w:r>
      <w:r w:rsidRPr="002544DD">
        <w:rPr>
          <w:rFonts w:ascii="Trebuchet MS" w:eastAsia="Arial Unicode MS" w:hAnsi="Trebuchet MS" w:cs="Calibri"/>
          <w:w w:val="0"/>
          <w:sz w:val="20"/>
          <w:szCs w:val="20"/>
        </w:rPr>
        <w:t xml:space="preserve">: </w:t>
      </w:r>
      <w:r w:rsidRPr="002544DD">
        <w:rPr>
          <w:rFonts w:ascii="Trebuchet MS" w:hAnsi="Trebuchet MS" w:cs="Calibri"/>
          <w:sz w:val="20"/>
          <w:szCs w:val="20"/>
        </w:rPr>
        <w:t>O presente Contrato 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Cessão Fiduciária constituída,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2544DD">
        <w:rPr>
          <w:rFonts w:ascii="Trebuchet MS" w:hAnsi="Trebuchet MS" w:cs="Calibri"/>
          <w:sz w:val="20"/>
          <w:szCs w:val="20"/>
          <w:u w:val="single"/>
        </w:rPr>
        <w:t>Operação Estruturada</w:t>
      </w:r>
      <w:r w:rsidRPr="002544DD">
        <w:rPr>
          <w:rFonts w:ascii="Trebuchet MS" w:hAnsi="Trebuchet MS" w:cs="Calibri"/>
          <w:sz w:val="20"/>
          <w:szCs w:val="20"/>
        </w:rPr>
        <w:t>”)</w:t>
      </w:r>
      <w:r w:rsidRPr="002544DD">
        <w:rPr>
          <w:rFonts w:ascii="Trebuchet MS" w:hAnsi="Trebuchet MS"/>
          <w:sz w:val="20"/>
          <w:szCs w:val="20"/>
        </w:rPr>
        <w:t xml:space="preserve">. </w:t>
      </w:r>
    </w:p>
    <w:p w14:paraId="4823287B" w14:textId="77777777" w:rsidR="00E131A9" w:rsidRPr="002544DD" w:rsidRDefault="00E131A9" w:rsidP="00E131A9">
      <w:pPr>
        <w:pStyle w:val="PargrafodaLista"/>
        <w:spacing w:line="360" w:lineRule="auto"/>
        <w:jc w:val="both"/>
        <w:rPr>
          <w:rFonts w:ascii="Trebuchet MS" w:hAnsi="Trebuchet MS"/>
          <w:smallCaps/>
          <w:sz w:val="20"/>
          <w:szCs w:val="20"/>
          <w:u w:val="single"/>
        </w:rPr>
      </w:pPr>
    </w:p>
    <w:p w14:paraId="07D4C8E2"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Calibri"/>
          <w:sz w:val="20"/>
          <w:szCs w:val="20"/>
          <w:u w:val="single"/>
        </w:rPr>
        <w:t>Alterações</w:t>
      </w:r>
      <w:r w:rsidRPr="002544DD">
        <w:rPr>
          <w:rFonts w:ascii="Trebuchet MS" w:hAnsi="Trebuchet MS" w:cs="Calibri"/>
          <w:sz w:val="20"/>
          <w:szCs w:val="20"/>
        </w:rPr>
        <w:t xml:space="preserve">: As Partes concordam que o presente Contrato poderá ser alterado, sem a necessidade de qualquer aprovação dos titulares de CRI, sempre que e somente: </w:t>
      </w:r>
      <w:r w:rsidRPr="002544DD">
        <w:rPr>
          <w:rFonts w:ascii="Trebuchet MS" w:hAnsi="Trebuchet MS" w:cs="Calibri"/>
          <w:b/>
          <w:bCs/>
          <w:sz w:val="20"/>
          <w:szCs w:val="20"/>
        </w:rPr>
        <w:t>(i)</w:t>
      </w:r>
      <w:r w:rsidRPr="002544DD">
        <w:rPr>
          <w:rFonts w:ascii="Trebuchet MS" w:hAnsi="Trebuchet MS" w:cs="Calibri"/>
          <w:sz w:val="20"/>
          <w:szCs w:val="20"/>
        </w:rPr>
        <w:t xml:space="preserve"> no caso de necessidade de atendimento a exigências de adequação a normas legais ou regulamentares, ou, ainda, exigências do</w:t>
      </w:r>
      <w:r w:rsidRPr="002544DD">
        <w:rPr>
          <w:rFonts w:ascii="Trebuchet MS" w:hAnsi="Trebuchet MS" w:cstheme="minorHAnsi"/>
          <w:sz w:val="20"/>
          <w:szCs w:val="20"/>
        </w:rPr>
        <w:t xml:space="preserve"> Cartório de RTD</w:t>
      </w:r>
      <w:r w:rsidRPr="002544DD">
        <w:rPr>
          <w:rFonts w:ascii="Trebuchet MS" w:hAnsi="Trebuchet MS" w:cs="Calibri"/>
          <w:sz w:val="20"/>
          <w:szCs w:val="20"/>
        </w:rPr>
        <w:t xml:space="preserve">, da ANBIMA ou B3;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alterações a quaisquer Documentos da Operação já expressamente permitidas nos termos do(s) respectivo(s) documento(s) da operação; e/ou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iv</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r w:rsidRPr="002544DD">
        <w:rPr>
          <w:rFonts w:ascii="Trebuchet MS" w:hAnsi="Trebuchet MS"/>
          <w:sz w:val="20"/>
          <w:szCs w:val="20"/>
        </w:rPr>
        <w:t>.</w:t>
      </w:r>
    </w:p>
    <w:p w14:paraId="092B438C" w14:textId="77777777" w:rsidR="00E131A9" w:rsidRPr="002544DD" w:rsidRDefault="00E131A9" w:rsidP="00E131A9">
      <w:pPr>
        <w:pStyle w:val="PargrafodaLista"/>
        <w:spacing w:line="360" w:lineRule="auto"/>
        <w:jc w:val="both"/>
        <w:rPr>
          <w:rFonts w:ascii="Trebuchet MS" w:hAnsi="Trebuchet MS"/>
          <w:smallCaps/>
          <w:sz w:val="20"/>
          <w:szCs w:val="20"/>
          <w:u w:val="single"/>
        </w:rPr>
      </w:pPr>
    </w:p>
    <w:p w14:paraId="5BCB033C"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theme="minorHAnsi"/>
          <w:sz w:val="20"/>
          <w:szCs w:val="20"/>
          <w:u w:val="single"/>
          <w:lang w:bidi="th-TH"/>
        </w:rPr>
        <w:t>Interveniente Anuente</w:t>
      </w:r>
      <w:r w:rsidRPr="002544DD">
        <w:rPr>
          <w:rFonts w:ascii="Trebuchet MS" w:hAnsi="Trebuchet MS" w:cstheme="minorHAnsi"/>
          <w:sz w:val="20"/>
          <w:szCs w:val="20"/>
          <w:lang w:bidi="th-TH"/>
        </w:rPr>
        <w:t xml:space="preserve">: </w:t>
      </w:r>
      <w:r w:rsidRPr="002544DD">
        <w:rPr>
          <w:rFonts w:ascii="Trebuchet MS" w:hAnsi="Trebuchet MS"/>
          <w:sz w:val="20"/>
          <w:szCs w:val="20"/>
        </w:rPr>
        <w:t xml:space="preserve">A Kallas, na qualidade de </w:t>
      </w:r>
      <w:r w:rsidRPr="002544DD">
        <w:rPr>
          <w:rFonts w:ascii="Trebuchet MS" w:hAnsi="Trebuchet MS" w:cs="Calibri"/>
          <w:sz w:val="20"/>
          <w:szCs w:val="20"/>
        </w:rPr>
        <w:t xml:space="preserve">titular de 25% (vinte e cinco por cento) </w:t>
      </w:r>
      <w:r w:rsidRPr="002544DD">
        <w:rPr>
          <w:rFonts w:ascii="Trebuchet MS" w:hAnsi="Trebuchet MS"/>
          <w:sz w:val="20"/>
          <w:szCs w:val="20"/>
        </w:rPr>
        <w:t>das quotas de emissão da Fiduciante, tem plena ciência e expressamente concorda com a Emissão e com a presente Alienação Fiduciária. As Partes reconhecem que a Kallas não assume quaisquer obrigações ou responsabilidades em conjunto com as Emissoras e a Fiduciante.</w:t>
      </w:r>
    </w:p>
    <w:p w14:paraId="1648098A" w14:textId="77777777" w:rsidR="00E131A9" w:rsidRPr="002544DD" w:rsidRDefault="00E131A9" w:rsidP="00E131A9">
      <w:pPr>
        <w:spacing w:line="360" w:lineRule="auto"/>
        <w:mirrorIndents/>
        <w:jc w:val="both"/>
        <w:textAlignment w:val="baseline"/>
        <w:rPr>
          <w:rFonts w:ascii="Trebuchet MS" w:hAnsi="Trebuchet MS"/>
          <w:sz w:val="20"/>
          <w:szCs w:val="20"/>
          <w:u w:val="single"/>
        </w:rPr>
      </w:pPr>
    </w:p>
    <w:p w14:paraId="64A2A675"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sz w:val="20"/>
          <w:szCs w:val="20"/>
        </w:rPr>
      </w:pPr>
      <w:r w:rsidRPr="002544DD">
        <w:rPr>
          <w:rFonts w:ascii="Trebuchet MS" w:hAnsi="Trebuchet MS"/>
          <w:b/>
          <w:sz w:val="20"/>
          <w:szCs w:val="20"/>
        </w:rPr>
        <w:t>CLÁUSULA DÉCIMA - LEI DE REGÊNCIA</w:t>
      </w:r>
    </w:p>
    <w:p w14:paraId="4ED8C09A" w14:textId="77777777" w:rsidR="00E131A9" w:rsidRPr="002544DD" w:rsidRDefault="00E131A9" w:rsidP="00E131A9">
      <w:pPr>
        <w:keepNext/>
        <w:spacing w:line="360" w:lineRule="auto"/>
        <w:mirrorIndents/>
        <w:jc w:val="both"/>
        <w:textAlignment w:val="baseline"/>
        <w:rPr>
          <w:rFonts w:ascii="Trebuchet MS" w:hAnsi="Trebuchet MS"/>
          <w:b/>
          <w:sz w:val="20"/>
          <w:szCs w:val="20"/>
        </w:rPr>
      </w:pPr>
    </w:p>
    <w:p w14:paraId="6C61B593"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u w:val="single"/>
        </w:rPr>
      </w:pPr>
      <w:r w:rsidRPr="002544DD">
        <w:rPr>
          <w:rFonts w:ascii="Trebuchet MS" w:hAnsi="Trebuchet MS" w:cs="Calibri"/>
          <w:sz w:val="20"/>
          <w:szCs w:val="20"/>
          <w:u w:val="single"/>
        </w:rPr>
        <w:t>Lei Aplicável</w:t>
      </w:r>
      <w:r w:rsidRPr="002544DD">
        <w:rPr>
          <w:rFonts w:ascii="Trebuchet MS" w:hAnsi="Trebuchet MS" w:cs="Calibri"/>
          <w:sz w:val="20"/>
          <w:szCs w:val="20"/>
        </w:rPr>
        <w:t>: Este Contrato será regido e interpretado de acordo com as leis da República Federativa do Brasil</w:t>
      </w:r>
      <w:r w:rsidRPr="002544DD">
        <w:rPr>
          <w:rFonts w:ascii="Trebuchet MS" w:hAnsi="Trebuchet MS"/>
          <w:sz w:val="20"/>
          <w:szCs w:val="20"/>
        </w:rPr>
        <w:t>.</w:t>
      </w:r>
    </w:p>
    <w:p w14:paraId="7B7FBC3D" w14:textId="77777777" w:rsidR="00E131A9" w:rsidRPr="002544DD" w:rsidRDefault="00E131A9" w:rsidP="00E131A9">
      <w:pPr>
        <w:keepNext/>
        <w:spacing w:line="360" w:lineRule="auto"/>
        <w:mirrorIndents/>
        <w:jc w:val="both"/>
        <w:rPr>
          <w:rFonts w:ascii="Trebuchet MS" w:hAnsi="Trebuchet MS"/>
          <w:b/>
          <w:sz w:val="20"/>
          <w:szCs w:val="20"/>
        </w:rPr>
      </w:pPr>
    </w:p>
    <w:p w14:paraId="6E656977"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Calibri"/>
          <w:sz w:val="20"/>
          <w:szCs w:val="20"/>
          <w:u w:val="single"/>
        </w:rPr>
        <w:t>Foro</w:t>
      </w:r>
      <w:r w:rsidRPr="002544DD">
        <w:rPr>
          <w:rFonts w:ascii="Trebuchet MS" w:hAnsi="Trebuchet MS" w:cs="Calibri"/>
          <w:sz w:val="20"/>
          <w:szCs w:val="20"/>
        </w:rPr>
        <w:t xml:space="preserve">: As Partes elegem o Foro da Comarca de </w:t>
      </w:r>
      <w:r w:rsidRPr="002544DD">
        <w:rPr>
          <w:rFonts w:ascii="Trebuchet MS" w:hAnsi="Trebuchet MS" w:cs="Arial"/>
          <w:sz w:val="20"/>
          <w:szCs w:val="20"/>
        </w:rPr>
        <w:t>São Paulo</w:t>
      </w:r>
      <w:r w:rsidRPr="002544DD">
        <w:rPr>
          <w:rFonts w:ascii="Trebuchet MS" w:hAnsi="Trebuchet MS" w:cs="Calibri"/>
          <w:sz w:val="20"/>
          <w:szCs w:val="20"/>
        </w:rPr>
        <w:t xml:space="preserve">, no Estado de </w:t>
      </w:r>
      <w:r w:rsidRPr="002544DD">
        <w:rPr>
          <w:rFonts w:ascii="Trebuchet MS" w:hAnsi="Trebuchet MS" w:cs="Arial"/>
          <w:sz w:val="20"/>
          <w:szCs w:val="20"/>
        </w:rPr>
        <w:t>São Paulo</w:t>
      </w:r>
      <w:r w:rsidRPr="002544DD">
        <w:rPr>
          <w:rFonts w:ascii="Trebuchet MS" w:hAnsi="Trebuchet MS" w:cs="Calibri"/>
          <w:sz w:val="20"/>
          <w:szCs w:val="20"/>
        </w:rPr>
        <w:t>, com exclusão de qualquer outro, por mais privilegiado que seja, para dirimir as questões porventura oriundas deste Contrato</w:t>
      </w:r>
      <w:r w:rsidRPr="002544DD">
        <w:rPr>
          <w:rFonts w:ascii="Trebuchet MS" w:hAnsi="Trebuchet MS"/>
          <w:sz w:val="20"/>
          <w:szCs w:val="20"/>
        </w:rPr>
        <w:t>.</w:t>
      </w:r>
    </w:p>
    <w:p w14:paraId="438BFD6E"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6C8640E5" w14:textId="77777777" w:rsidR="00E131A9" w:rsidRPr="002544DD" w:rsidRDefault="00E131A9" w:rsidP="00E131A9">
      <w:pPr>
        <w:pStyle w:val="p0"/>
        <w:spacing w:line="360" w:lineRule="auto"/>
        <w:rPr>
          <w:rFonts w:ascii="Trebuchet MS" w:eastAsia="Arial Unicode MS" w:hAnsi="Trebuchet MS" w:cstheme="minorHAnsi"/>
          <w:w w:val="0"/>
          <w:sz w:val="20"/>
          <w:lang w:bidi="th-TH"/>
        </w:rPr>
      </w:pPr>
      <w:bookmarkStart w:id="221" w:name="_DV_M171"/>
      <w:bookmarkStart w:id="222" w:name="_DV_M415"/>
      <w:bookmarkStart w:id="223" w:name="_DV_DPM0"/>
      <w:bookmarkStart w:id="224" w:name="_Hlk116568426"/>
      <w:bookmarkEnd w:id="216"/>
      <w:bookmarkEnd w:id="221"/>
      <w:bookmarkEnd w:id="222"/>
      <w:bookmarkEnd w:id="223"/>
      <w:r w:rsidRPr="002544DD">
        <w:rPr>
          <w:rFonts w:ascii="Trebuchet MS" w:eastAsia="Arial Unicode MS" w:hAnsi="Trebuchet MS" w:cstheme="minorHAnsi"/>
          <w:w w:val="0"/>
          <w:sz w:val="20"/>
          <w:lang w:bidi="th-TH"/>
        </w:rPr>
        <w:t xml:space="preserve">Estando assim, as Partes, certas e ajustadas, firmam o presente instrumento, em </w:t>
      </w:r>
      <w:r w:rsidRPr="002544DD">
        <w:rPr>
          <w:rFonts w:ascii="Trebuchet MS" w:hAnsi="Trebuchet MS" w:cstheme="minorHAnsi"/>
          <w:sz w:val="20"/>
          <w:lang w:bidi="th-TH"/>
        </w:rPr>
        <w:t>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bookmarkEnd w:id="224"/>
    <w:p w14:paraId="75748C85" w14:textId="77777777" w:rsidR="00E131A9" w:rsidRPr="002544DD" w:rsidRDefault="00E131A9" w:rsidP="00E131A9">
      <w:pPr>
        <w:spacing w:line="360" w:lineRule="auto"/>
        <w:mirrorIndents/>
        <w:jc w:val="both"/>
        <w:rPr>
          <w:rFonts w:ascii="Trebuchet MS" w:hAnsi="Trebuchet MS"/>
          <w:sz w:val="20"/>
          <w:szCs w:val="20"/>
        </w:rPr>
      </w:pPr>
    </w:p>
    <w:p w14:paraId="133FC9EC"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 xml:space="preserve">São Paulo, </w:t>
      </w:r>
      <w:r w:rsidRPr="002544DD">
        <w:rPr>
          <w:rFonts w:ascii="Trebuchet MS" w:hAnsi="Trebuchet MS" w:cstheme="minorHAnsi"/>
          <w:sz w:val="20"/>
          <w:szCs w:val="20"/>
        </w:rPr>
        <w:t>[</w:t>
      </w:r>
      <w:r w:rsidRPr="002544DD">
        <w:rPr>
          <w:rFonts w:ascii="Trebuchet MS" w:hAnsi="Trebuchet MS" w:cstheme="minorHAnsi"/>
          <w:sz w:val="20"/>
          <w:szCs w:val="20"/>
          <w:highlight w:val="yellow"/>
        </w:rPr>
        <w:t>●</w:t>
      </w:r>
      <w:r w:rsidRPr="002544DD">
        <w:rPr>
          <w:rFonts w:ascii="Trebuchet MS" w:hAnsi="Trebuchet MS" w:cstheme="minorHAnsi"/>
          <w:sz w:val="20"/>
          <w:szCs w:val="20"/>
        </w:rPr>
        <w:t>] de [</w:t>
      </w:r>
      <w:r w:rsidRPr="002544DD">
        <w:rPr>
          <w:rFonts w:ascii="Trebuchet MS" w:hAnsi="Trebuchet MS" w:cstheme="minorHAnsi"/>
          <w:sz w:val="20"/>
          <w:szCs w:val="20"/>
          <w:highlight w:val="yellow"/>
        </w:rPr>
        <w:t>●</w:t>
      </w:r>
      <w:r w:rsidRPr="002544DD">
        <w:rPr>
          <w:rFonts w:ascii="Trebuchet MS" w:hAnsi="Trebuchet MS" w:cstheme="minorHAnsi"/>
          <w:sz w:val="20"/>
          <w:szCs w:val="20"/>
        </w:rPr>
        <w:t>] de 2023</w:t>
      </w:r>
      <w:r w:rsidRPr="002544DD">
        <w:rPr>
          <w:rFonts w:ascii="Trebuchet MS" w:hAnsi="Trebuchet MS"/>
          <w:sz w:val="20"/>
          <w:szCs w:val="20"/>
        </w:rPr>
        <w:t>.</w:t>
      </w:r>
    </w:p>
    <w:p w14:paraId="1132231A" w14:textId="77777777" w:rsidR="00E131A9" w:rsidRPr="002544DD" w:rsidRDefault="00E131A9" w:rsidP="00E131A9">
      <w:pPr>
        <w:spacing w:line="360" w:lineRule="auto"/>
        <w:jc w:val="both"/>
        <w:rPr>
          <w:rFonts w:ascii="Trebuchet MS" w:hAnsi="Trebuchet MS"/>
          <w:sz w:val="20"/>
          <w:szCs w:val="20"/>
        </w:rPr>
      </w:pPr>
    </w:p>
    <w:p w14:paraId="4B79510B"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w:t>
      </w:r>
      <w:r w:rsidRPr="002544DD">
        <w:rPr>
          <w:rFonts w:ascii="Trebuchet MS" w:hAnsi="Trebuchet MS"/>
          <w:i/>
          <w:iCs/>
          <w:sz w:val="20"/>
          <w:szCs w:val="20"/>
        </w:rPr>
        <w:t>Assinaturas seguem nas páginas seguintes</w:t>
      </w:r>
      <w:r w:rsidRPr="002544DD">
        <w:rPr>
          <w:rFonts w:ascii="Trebuchet MS" w:hAnsi="Trebuchet MS"/>
          <w:sz w:val="20"/>
          <w:szCs w:val="20"/>
        </w:rPr>
        <w:t>)</w:t>
      </w:r>
    </w:p>
    <w:p w14:paraId="08270078"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w:t>
      </w:r>
      <w:r w:rsidRPr="002544DD">
        <w:rPr>
          <w:rFonts w:ascii="Trebuchet MS" w:hAnsi="Trebuchet MS"/>
          <w:i/>
          <w:iCs/>
          <w:sz w:val="20"/>
          <w:szCs w:val="20"/>
        </w:rPr>
        <w:t>Restante da página deixado intencionalmente em branco</w:t>
      </w:r>
      <w:r w:rsidRPr="002544DD">
        <w:rPr>
          <w:rFonts w:ascii="Trebuchet MS" w:hAnsi="Trebuchet MS"/>
          <w:sz w:val="20"/>
          <w:szCs w:val="20"/>
        </w:rPr>
        <w:t>)</w:t>
      </w:r>
    </w:p>
    <w:p w14:paraId="5B49BD88" w14:textId="77777777" w:rsidR="00E131A9" w:rsidRPr="002544DD" w:rsidDel="00CD0858" w:rsidRDefault="00E131A9" w:rsidP="00E131A9">
      <w:pPr>
        <w:spacing w:line="360" w:lineRule="auto"/>
        <w:mirrorIndents/>
        <w:jc w:val="both"/>
        <w:rPr>
          <w:rFonts w:ascii="Trebuchet MS" w:hAnsi="Trebuchet MS"/>
          <w:sz w:val="20"/>
          <w:szCs w:val="20"/>
        </w:rPr>
      </w:pPr>
    </w:p>
    <w:p w14:paraId="36F8DE40" w14:textId="77777777" w:rsidR="00E131A9" w:rsidRPr="002544DD" w:rsidDel="00CD0858" w:rsidRDefault="00E131A9" w:rsidP="00E131A9">
      <w:pPr>
        <w:spacing w:line="360" w:lineRule="auto"/>
        <w:mirrorIndents/>
        <w:jc w:val="both"/>
        <w:rPr>
          <w:rFonts w:ascii="Trebuchet MS" w:hAnsi="Trebuchet MS"/>
          <w:sz w:val="20"/>
          <w:szCs w:val="20"/>
        </w:rPr>
      </w:pPr>
    </w:p>
    <w:bookmarkEnd w:id="217"/>
    <w:p w14:paraId="047320E9" w14:textId="77777777" w:rsidR="00E131A9" w:rsidRPr="002544DD" w:rsidRDefault="00E131A9" w:rsidP="00E131A9">
      <w:pPr>
        <w:spacing w:line="360" w:lineRule="auto"/>
        <w:mirrorIndents/>
        <w:jc w:val="both"/>
        <w:rPr>
          <w:rFonts w:ascii="Trebuchet MS" w:hAnsi="Trebuchet MS"/>
          <w:sz w:val="20"/>
          <w:szCs w:val="20"/>
          <w:highlight w:val="green"/>
        </w:rPr>
      </w:pPr>
    </w:p>
    <w:p w14:paraId="4FC22E16" w14:textId="77777777" w:rsidR="00E131A9" w:rsidRPr="002544DD" w:rsidRDefault="00E131A9" w:rsidP="00E131A9">
      <w:pPr>
        <w:spacing w:line="360" w:lineRule="auto"/>
        <w:mirrorIndents/>
        <w:jc w:val="both"/>
        <w:rPr>
          <w:rFonts w:ascii="Trebuchet MS" w:hAnsi="Trebuchet MS"/>
          <w:sz w:val="20"/>
          <w:szCs w:val="20"/>
          <w:highlight w:val="green"/>
        </w:rPr>
        <w:sectPr w:rsidR="00E131A9" w:rsidRPr="002544DD" w:rsidSect="001A1395">
          <w:footerReference w:type="even" r:id="rId36"/>
          <w:footerReference w:type="default" r:id="rId37"/>
          <w:footerReference w:type="first" r:id="rId38"/>
          <w:pgSz w:w="11907" w:h="16840" w:code="9"/>
          <w:pgMar w:top="1701" w:right="1418" w:bottom="1418" w:left="1701" w:header="720" w:footer="720" w:gutter="0"/>
          <w:pgNumType w:start="1"/>
          <w:cols w:space="720"/>
          <w:docGrid w:linePitch="299"/>
        </w:sectPr>
      </w:pPr>
    </w:p>
    <w:p w14:paraId="676ED89B" w14:textId="77777777" w:rsidR="00E131A9" w:rsidRPr="002544DD" w:rsidRDefault="00E131A9" w:rsidP="00E131A9">
      <w:pPr>
        <w:spacing w:line="360" w:lineRule="auto"/>
        <w:mirrorIndents/>
        <w:jc w:val="both"/>
        <w:rPr>
          <w:rFonts w:ascii="Trebuchet MS" w:eastAsia="Arial Unicode MS" w:hAnsi="Trebuchet MS"/>
          <w:i/>
          <w:w w:val="0"/>
          <w:sz w:val="20"/>
          <w:szCs w:val="20"/>
        </w:rPr>
      </w:pPr>
      <w:r w:rsidRPr="002544DD">
        <w:rPr>
          <w:rFonts w:ascii="Trebuchet MS" w:eastAsia="Arial Unicode MS" w:hAnsi="Trebuchet MS"/>
          <w:i/>
          <w:w w:val="0"/>
          <w:sz w:val="20"/>
          <w:szCs w:val="20"/>
        </w:rPr>
        <w:lastRenderedPageBreak/>
        <w:t xml:space="preserve">Página de assinaturas do </w:t>
      </w:r>
      <w:r w:rsidRPr="002544DD">
        <w:rPr>
          <w:rFonts w:ascii="Trebuchet MS" w:hAnsi="Trebuchet MS" w:cs="Tahoma"/>
          <w:i/>
          <w:sz w:val="20"/>
          <w:szCs w:val="20"/>
        </w:rPr>
        <w:t>Instrumento Particular de Constituição de Cessão Fiduciária de Direitos Creditórios em Garantia e Outras Avenças</w:t>
      </w:r>
    </w:p>
    <w:p w14:paraId="2278B19D" w14:textId="77777777" w:rsidR="00E131A9" w:rsidRPr="002544DD" w:rsidRDefault="00E131A9" w:rsidP="00E131A9">
      <w:pPr>
        <w:spacing w:line="360" w:lineRule="auto"/>
        <w:jc w:val="both"/>
        <w:rPr>
          <w:rFonts w:ascii="Trebuchet MS" w:hAnsi="Trebuchet MS"/>
          <w:sz w:val="20"/>
          <w:szCs w:val="20"/>
        </w:rPr>
      </w:pPr>
    </w:p>
    <w:p w14:paraId="0B429ED1"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TAMARINDO EMPREENDIMENTO IMOBILIÁRIO LTDA.</w:t>
      </w:r>
    </w:p>
    <w:p w14:paraId="15D3760B" w14:textId="77777777" w:rsidR="00E131A9" w:rsidRPr="002544DD" w:rsidRDefault="00E131A9" w:rsidP="00E131A9">
      <w:pPr>
        <w:pStyle w:val="Body"/>
        <w:spacing w:after="0" w:line="360" w:lineRule="auto"/>
        <w:rPr>
          <w:rFonts w:ascii="Trebuchet MS" w:hAnsi="Trebuchet MS"/>
          <w:b/>
          <w:szCs w:val="20"/>
        </w:rPr>
      </w:pPr>
    </w:p>
    <w:p w14:paraId="6C644DB9"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3E42682D" w14:textId="77777777" w:rsidTr="0020347C">
        <w:trPr>
          <w:trHeight w:val="406"/>
        </w:trPr>
        <w:tc>
          <w:tcPr>
            <w:tcW w:w="4644" w:type="dxa"/>
            <w:tcBorders>
              <w:top w:val="single" w:sz="4" w:space="0" w:color="auto"/>
            </w:tcBorders>
            <w:shd w:val="clear" w:color="auto" w:fill="auto"/>
          </w:tcPr>
          <w:p w14:paraId="5F06A838"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1D70497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77BFC50D"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2F78DF8"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E0E1B84"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14A35C4B" w14:textId="77777777" w:rsidR="00E131A9" w:rsidRPr="002544DD" w:rsidRDefault="00E131A9" w:rsidP="00E131A9">
      <w:pPr>
        <w:spacing w:line="360" w:lineRule="auto"/>
        <w:jc w:val="both"/>
        <w:rPr>
          <w:rFonts w:ascii="Trebuchet MS" w:hAnsi="Trebuchet MS"/>
          <w:w w:val="0"/>
          <w:sz w:val="20"/>
          <w:szCs w:val="20"/>
          <w:u w:val="single"/>
        </w:rPr>
      </w:pPr>
    </w:p>
    <w:p w14:paraId="5A1869D5"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cs="Tahoma"/>
          <w:b/>
          <w:szCs w:val="20"/>
        </w:rPr>
        <w:t>TRUE SECURITIZADORA S.A.</w:t>
      </w:r>
    </w:p>
    <w:p w14:paraId="75A1003E" w14:textId="77777777" w:rsidR="00E131A9" w:rsidRPr="002544DD" w:rsidRDefault="00E131A9" w:rsidP="00E131A9">
      <w:pPr>
        <w:pStyle w:val="Body"/>
        <w:spacing w:after="0" w:line="360" w:lineRule="auto"/>
        <w:rPr>
          <w:rFonts w:ascii="Trebuchet MS" w:hAnsi="Trebuchet MS"/>
          <w:b/>
          <w:szCs w:val="20"/>
        </w:rPr>
      </w:pPr>
    </w:p>
    <w:p w14:paraId="3C9351FF"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7703E3DF" w14:textId="77777777" w:rsidTr="0020347C">
        <w:trPr>
          <w:trHeight w:val="406"/>
        </w:trPr>
        <w:tc>
          <w:tcPr>
            <w:tcW w:w="4644" w:type="dxa"/>
            <w:tcBorders>
              <w:top w:val="single" w:sz="4" w:space="0" w:color="auto"/>
            </w:tcBorders>
            <w:shd w:val="clear" w:color="auto" w:fill="auto"/>
          </w:tcPr>
          <w:p w14:paraId="7ABD66B2"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F19AA4E"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26A7650E"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7EDC8114"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6C50E8E7"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6B49C8E3" w14:textId="77777777" w:rsidR="00E131A9" w:rsidRPr="002544DD" w:rsidRDefault="00E131A9" w:rsidP="00E131A9">
      <w:pPr>
        <w:spacing w:line="360" w:lineRule="auto"/>
        <w:jc w:val="both"/>
        <w:rPr>
          <w:rFonts w:ascii="Trebuchet MS" w:hAnsi="Trebuchet MS"/>
          <w:sz w:val="20"/>
          <w:szCs w:val="20"/>
        </w:rPr>
      </w:pPr>
    </w:p>
    <w:p w14:paraId="08AC9571"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TURRIALBA EMPREENDIMENTO IMOBILIÁRIO LTDA.</w:t>
      </w:r>
    </w:p>
    <w:p w14:paraId="5FEDD5F5" w14:textId="77777777" w:rsidR="00E131A9" w:rsidRPr="002544DD" w:rsidRDefault="00E131A9" w:rsidP="00E131A9">
      <w:pPr>
        <w:pStyle w:val="Body"/>
        <w:spacing w:after="0" w:line="360" w:lineRule="auto"/>
        <w:rPr>
          <w:rFonts w:ascii="Trebuchet MS" w:hAnsi="Trebuchet MS"/>
          <w:b/>
          <w:szCs w:val="20"/>
        </w:rPr>
      </w:pPr>
    </w:p>
    <w:p w14:paraId="423603E7"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1B580B91" w14:textId="77777777" w:rsidTr="0020347C">
        <w:trPr>
          <w:trHeight w:val="406"/>
        </w:trPr>
        <w:tc>
          <w:tcPr>
            <w:tcW w:w="4644" w:type="dxa"/>
            <w:tcBorders>
              <w:top w:val="single" w:sz="4" w:space="0" w:color="auto"/>
            </w:tcBorders>
            <w:shd w:val="clear" w:color="auto" w:fill="auto"/>
          </w:tcPr>
          <w:p w14:paraId="2D407DF9"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1E2D971F"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560B35AF"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071767F9"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27FC766D"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1BC07698" w14:textId="77777777" w:rsidR="00E131A9" w:rsidRPr="002544DD" w:rsidRDefault="00E131A9" w:rsidP="00E131A9">
      <w:pPr>
        <w:spacing w:line="360" w:lineRule="auto"/>
        <w:jc w:val="both"/>
        <w:rPr>
          <w:rFonts w:ascii="Trebuchet MS" w:hAnsi="Trebuchet MS"/>
          <w:sz w:val="20"/>
          <w:szCs w:val="20"/>
        </w:rPr>
      </w:pPr>
    </w:p>
    <w:p w14:paraId="4192728C"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P3BR MACUCO EMPREENDIMENTO IMOBILIÁRIO LTDA.</w:t>
      </w:r>
    </w:p>
    <w:p w14:paraId="2A4129B8" w14:textId="77777777" w:rsidR="00E131A9" w:rsidRPr="002544DD" w:rsidRDefault="00E131A9" w:rsidP="00E131A9">
      <w:pPr>
        <w:pStyle w:val="Body"/>
        <w:spacing w:after="0" w:line="360" w:lineRule="auto"/>
        <w:rPr>
          <w:rFonts w:ascii="Trebuchet MS" w:hAnsi="Trebuchet MS"/>
          <w:b/>
          <w:szCs w:val="20"/>
        </w:rPr>
      </w:pPr>
    </w:p>
    <w:p w14:paraId="20EA4EEA"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5EFE6C9E" w14:textId="77777777" w:rsidTr="0020347C">
        <w:trPr>
          <w:trHeight w:val="406"/>
        </w:trPr>
        <w:tc>
          <w:tcPr>
            <w:tcW w:w="4644" w:type="dxa"/>
            <w:tcBorders>
              <w:top w:val="single" w:sz="4" w:space="0" w:color="auto"/>
            </w:tcBorders>
            <w:shd w:val="clear" w:color="auto" w:fill="auto"/>
          </w:tcPr>
          <w:p w14:paraId="57E21D08"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18809453"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17C6F485"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469F46EA"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67706C7A"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6199E39B" w14:textId="77777777" w:rsidR="00E131A9" w:rsidRPr="002544DD" w:rsidRDefault="00E131A9" w:rsidP="00E131A9">
      <w:pPr>
        <w:spacing w:line="360" w:lineRule="auto"/>
        <w:jc w:val="both"/>
        <w:rPr>
          <w:rFonts w:ascii="Trebuchet MS" w:hAnsi="Trebuchet MS"/>
          <w:sz w:val="20"/>
          <w:szCs w:val="20"/>
        </w:rPr>
      </w:pPr>
    </w:p>
    <w:p w14:paraId="67BD94F6"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KALLAS ARKHES INCORPORAÇÕES E CONSTRUÇÕES LTDA.</w:t>
      </w:r>
    </w:p>
    <w:p w14:paraId="6F089188" w14:textId="77777777" w:rsidR="00E131A9" w:rsidRPr="002544DD" w:rsidRDefault="00E131A9" w:rsidP="00E131A9">
      <w:pPr>
        <w:pStyle w:val="Body"/>
        <w:spacing w:after="0" w:line="360" w:lineRule="auto"/>
        <w:rPr>
          <w:rFonts w:ascii="Trebuchet MS" w:hAnsi="Trebuchet MS"/>
          <w:b/>
          <w:szCs w:val="20"/>
        </w:rPr>
      </w:pPr>
    </w:p>
    <w:p w14:paraId="36C40B63"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0D1EBB0E" w14:textId="77777777" w:rsidTr="0020347C">
        <w:trPr>
          <w:trHeight w:val="406"/>
        </w:trPr>
        <w:tc>
          <w:tcPr>
            <w:tcW w:w="4644" w:type="dxa"/>
            <w:tcBorders>
              <w:top w:val="single" w:sz="4" w:space="0" w:color="auto"/>
            </w:tcBorders>
            <w:shd w:val="clear" w:color="auto" w:fill="auto"/>
          </w:tcPr>
          <w:p w14:paraId="19F5ADE8"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11D6810"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602DEBED"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CC0D331"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6C72D9E9"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6EFAC1DA" w14:textId="77777777" w:rsidR="00E131A9" w:rsidRPr="002544DD" w:rsidRDefault="00E131A9" w:rsidP="00E131A9">
      <w:pPr>
        <w:spacing w:line="360" w:lineRule="auto"/>
        <w:jc w:val="both"/>
        <w:rPr>
          <w:rFonts w:ascii="Trebuchet MS" w:hAnsi="Trebuchet MS"/>
          <w:sz w:val="20"/>
          <w:szCs w:val="20"/>
        </w:rPr>
      </w:pPr>
    </w:p>
    <w:p w14:paraId="24EBCA1F" w14:textId="77777777" w:rsidR="00E131A9" w:rsidRPr="002544DD" w:rsidRDefault="00E131A9" w:rsidP="00E131A9">
      <w:pPr>
        <w:spacing w:line="360" w:lineRule="auto"/>
        <w:jc w:val="both"/>
        <w:rPr>
          <w:rFonts w:ascii="Trebuchet MS" w:eastAsia="Arial Unicode MS" w:hAnsi="Trebuchet MS" w:cstheme="minorHAnsi"/>
          <w:w w:val="0"/>
          <w:sz w:val="20"/>
          <w:szCs w:val="20"/>
          <w:lang w:bidi="th-TH"/>
        </w:rPr>
      </w:pPr>
      <w:r w:rsidRPr="002544DD">
        <w:rPr>
          <w:rFonts w:ascii="Trebuchet MS" w:hAnsi="Trebuchet MS"/>
          <w:w w:val="0"/>
          <w:sz w:val="20"/>
          <w:szCs w:val="20"/>
          <w:u w:val="single"/>
        </w:rPr>
        <w:t>T</w:t>
      </w:r>
      <w:r w:rsidRPr="002544DD">
        <w:rPr>
          <w:rFonts w:ascii="Trebuchet MS" w:eastAsia="Arial Unicode MS" w:hAnsi="Trebuchet MS"/>
          <w:w w:val="0"/>
          <w:sz w:val="20"/>
          <w:szCs w:val="20"/>
          <w:u w:val="single"/>
        </w:rPr>
        <w:t>estemunhas</w:t>
      </w:r>
      <w:r w:rsidRPr="002544DD">
        <w:rPr>
          <w:rFonts w:ascii="Trebuchet MS" w:eastAsia="Arial Unicode MS" w:hAnsi="Trebuchet MS"/>
          <w:w w:val="0"/>
          <w:sz w:val="20"/>
          <w:szCs w:val="20"/>
        </w:rPr>
        <w:t>:</w:t>
      </w:r>
    </w:p>
    <w:p w14:paraId="04B5DFE8" w14:textId="77777777" w:rsidR="00E131A9" w:rsidRPr="002544DD" w:rsidRDefault="00E131A9" w:rsidP="00E131A9">
      <w:pPr>
        <w:spacing w:line="360" w:lineRule="auto"/>
        <w:jc w:val="both"/>
        <w:rPr>
          <w:rFonts w:ascii="Trebuchet MS" w:eastAsia="Arial Unicode MS" w:hAnsi="Trebuchet MS"/>
          <w:b/>
          <w:w w:val="0"/>
          <w:sz w:val="20"/>
          <w:szCs w:val="20"/>
        </w:rPr>
      </w:pPr>
    </w:p>
    <w:p w14:paraId="505B7630" w14:textId="77777777" w:rsidR="00E131A9" w:rsidRPr="002544DD" w:rsidRDefault="00E131A9" w:rsidP="00E131A9">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E131A9" w:rsidRPr="002544DD" w14:paraId="61A29508" w14:textId="77777777" w:rsidTr="0020347C">
        <w:tc>
          <w:tcPr>
            <w:tcW w:w="5035" w:type="dxa"/>
          </w:tcPr>
          <w:p w14:paraId="5FD1DE09"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1.________________________________</w:t>
            </w:r>
          </w:p>
          <w:p w14:paraId="113FEDDE"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Nome: </w:t>
            </w:r>
          </w:p>
          <w:p w14:paraId="5C951505"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RG: </w:t>
            </w:r>
          </w:p>
          <w:p w14:paraId="5E544392"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lastRenderedPageBreak/>
              <w:t>CPF:</w:t>
            </w:r>
            <w:r w:rsidRPr="002544DD">
              <w:rPr>
                <w:rFonts w:ascii="Trebuchet MS" w:hAnsi="Trebuchet MS"/>
                <w:sz w:val="20"/>
                <w:szCs w:val="20"/>
              </w:rPr>
              <w:t xml:space="preserve"> </w:t>
            </w:r>
          </w:p>
          <w:p w14:paraId="61B12150" w14:textId="77777777" w:rsidR="00E131A9" w:rsidRPr="002544DD" w:rsidRDefault="00E131A9" w:rsidP="0020347C">
            <w:pPr>
              <w:spacing w:line="360" w:lineRule="auto"/>
              <w:jc w:val="both"/>
              <w:rPr>
                <w:rFonts w:ascii="Trebuchet MS" w:eastAsia="Arial Unicode MS" w:hAnsi="Trebuchet MS"/>
                <w:w w:val="0"/>
                <w:sz w:val="20"/>
                <w:szCs w:val="20"/>
              </w:rPr>
            </w:pPr>
          </w:p>
        </w:tc>
        <w:tc>
          <w:tcPr>
            <w:tcW w:w="5035" w:type="dxa"/>
          </w:tcPr>
          <w:p w14:paraId="6357DBC4"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lastRenderedPageBreak/>
              <w:t>2.________________________________</w:t>
            </w:r>
          </w:p>
          <w:p w14:paraId="3C96E903"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Nome:</w:t>
            </w:r>
            <w:r w:rsidRPr="002544DD">
              <w:rPr>
                <w:rFonts w:ascii="Trebuchet MS" w:hAnsi="Trebuchet MS"/>
                <w:sz w:val="20"/>
                <w:szCs w:val="20"/>
              </w:rPr>
              <w:t xml:space="preserve"> </w:t>
            </w:r>
          </w:p>
          <w:p w14:paraId="0475E6C5"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RG:</w:t>
            </w:r>
            <w:r w:rsidRPr="002544DD">
              <w:rPr>
                <w:rFonts w:ascii="Trebuchet MS" w:hAnsi="Trebuchet MS"/>
                <w:sz w:val="20"/>
                <w:szCs w:val="20"/>
              </w:rPr>
              <w:t xml:space="preserve"> </w:t>
            </w:r>
          </w:p>
          <w:p w14:paraId="3A22BC67" w14:textId="77777777" w:rsidR="00E131A9" w:rsidRPr="002544DD" w:rsidRDefault="00E131A9" w:rsidP="0020347C">
            <w:pPr>
              <w:spacing w:line="360" w:lineRule="auto"/>
              <w:jc w:val="both"/>
              <w:rPr>
                <w:rFonts w:ascii="Trebuchet MS" w:eastAsia="Arial Unicode MS" w:hAnsi="Trebuchet MS"/>
                <w:w w:val="0"/>
                <w:sz w:val="20"/>
                <w:szCs w:val="20"/>
              </w:rPr>
            </w:pPr>
            <w:r w:rsidRPr="002544DD">
              <w:rPr>
                <w:rFonts w:ascii="Trebuchet MS" w:eastAsia="MS Mincho" w:hAnsi="Trebuchet MS"/>
                <w:w w:val="0"/>
                <w:sz w:val="20"/>
                <w:szCs w:val="20"/>
                <w:lang w:val="it-IT"/>
              </w:rPr>
              <w:lastRenderedPageBreak/>
              <w:t>CPF:</w:t>
            </w:r>
            <w:r w:rsidRPr="002544DD">
              <w:rPr>
                <w:rFonts w:ascii="Trebuchet MS" w:hAnsi="Trebuchet MS"/>
                <w:sz w:val="20"/>
                <w:szCs w:val="20"/>
              </w:rPr>
              <w:t xml:space="preserve"> </w:t>
            </w:r>
          </w:p>
        </w:tc>
      </w:tr>
    </w:tbl>
    <w:p w14:paraId="353C370A" w14:textId="77777777" w:rsidR="00E131A9" w:rsidRPr="002544DD" w:rsidRDefault="00E131A9" w:rsidP="00E131A9">
      <w:pPr>
        <w:spacing w:line="360" w:lineRule="auto"/>
        <w:jc w:val="both"/>
        <w:rPr>
          <w:rFonts w:ascii="Trebuchet MS" w:hAnsi="Trebuchet MS"/>
          <w:sz w:val="20"/>
          <w:szCs w:val="20"/>
        </w:rPr>
      </w:pPr>
    </w:p>
    <w:p w14:paraId="62183A05" w14:textId="77777777" w:rsidR="00E131A9" w:rsidRPr="002544DD" w:rsidRDefault="00E131A9" w:rsidP="00E131A9">
      <w:pPr>
        <w:spacing w:line="360" w:lineRule="auto"/>
        <w:jc w:val="both"/>
        <w:rPr>
          <w:rFonts w:ascii="Trebuchet MS" w:hAnsi="Trebuchet MS"/>
          <w:sz w:val="20"/>
          <w:szCs w:val="20"/>
        </w:rPr>
      </w:pPr>
    </w:p>
    <w:p w14:paraId="5676C548" w14:textId="77777777" w:rsidR="00E131A9" w:rsidRPr="002544DD" w:rsidRDefault="00E131A9" w:rsidP="00E131A9">
      <w:pPr>
        <w:spacing w:line="360" w:lineRule="auto"/>
        <w:jc w:val="both"/>
        <w:rPr>
          <w:rFonts w:ascii="Trebuchet MS" w:hAnsi="Trebuchet MS"/>
          <w:i/>
          <w:iCs/>
          <w:sz w:val="20"/>
          <w:szCs w:val="20"/>
        </w:rPr>
      </w:pPr>
      <w:r w:rsidRPr="002544DD">
        <w:rPr>
          <w:rFonts w:ascii="Trebuchet MS" w:hAnsi="Trebuchet MS"/>
          <w:i/>
          <w:iCs/>
          <w:sz w:val="20"/>
          <w:szCs w:val="20"/>
        </w:rPr>
        <w:br w:type="page"/>
      </w:r>
    </w:p>
    <w:p w14:paraId="257B317A" w14:textId="77777777" w:rsidR="00E131A9" w:rsidRPr="002544DD" w:rsidRDefault="00E131A9" w:rsidP="00E131A9">
      <w:pPr>
        <w:pStyle w:val="Corpodetexto2"/>
        <w:spacing w:line="360" w:lineRule="auto"/>
        <w:contextualSpacing/>
        <w:rPr>
          <w:rFonts w:ascii="Trebuchet MS" w:hAnsi="Trebuchet MS" w:cs="Calibri"/>
          <w:b/>
          <w:bCs/>
          <w:color w:val="auto"/>
          <w:sz w:val="20"/>
          <w:szCs w:val="20"/>
        </w:rPr>
      </w:pPr>
      <w:r w:rsidRPr="002544DD">
        <w:rPr>
          <w:rFonts w:ascii="Trebuchet MS" w:hAnsi="Trebuchet MS" w:cs="Calibri"/>
          <w:b/>
          <w:bCs/>
          <w:color w:val="auto"/>
          <w:sz w:val="20"/>
          <w:szCs w:val="20"/>
        </w:rPr>
        <w:lastRenderedPageBreak/>
        <w:t>ANEXO I - DESCRIÇÃO DAS UNIDADES</w:t>
      </w:r>
    </w:p>
    <w:p w14:paraId="0225D264" w14:textId="77777777" w:rsidR="00E131A9" w:rsidRPr="002544DD" w:rsidRDefault="00E131A9" w:rsidP="00E131A9">
      <w:pPr>
        <w:pStyle w:val="Corpodetexto2"/>
        <w:spacing w:line="360" w:lineRule="auto"/>
        <w:contextualSpacing/>
        <w:rPr>
          <w:rFonts w:ascii="Trebuchet MS" w:hAnsi="Trebuchet MS" w:cs="Calibri"/>
          <w:b/>
          <w:color w:val="auto"/>
          <w:sz w:val="20"/>
          <w:szCs w:val="20"/>
        </w:rPr>
      </w:pPr>
    </w:p>
    <w:tbl>
      <w:tblPr>
        <w:tblW w:w="3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1533"/>
        <w:gridCol w:w="1531"/>
      </w:tblGrid>
      <w:tr w:rsidR="00E131A9" w:rsidRPr="002544DD" w14:paraId="49C37981" w14:textId="77777777" w:rsidTr="0020347C">
        <w:trPr>
          <w:trHeight w:val="420"/>
          <w:jc w:val="center"/>
        </w:trPr>
        <w:tc>
          <w:tcPr>
            <w:tcW w:w="2146" w:type="pct"/>
            <w:shd w:val="clear" w:color="auto" w:fill="BFBFBF"/>
            <w:noWrap/>
            <w:vAlign w:val="center"/>
            <w:hideMark/>
          </w:tcPr>
          <w:p w14:paraId="0004FB3B"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 xml:space="preserve">Nº DA MATRÍCULA DO </w:t>
            </w:r>
            <w:r w:rsidRPr="002544DD">
              <w:rPr>
                <w:rFonts w:ascii="Trebuchet MS" w:hAnsi="Trebuchet MS" w:cstheme="minorHAnsi"/>
                <w:smallCaps/>
                <w:sz w:val="20"/>
                <w:szCs w:val="20"/>
                <w:lang w:bidi="th-TH"/>
              </w:rPr>
              <w:t>14</w:t>
            </w:r>
            <w:r w:rsidRPr="002544DD">
              <w:rPr>
                <w:rFonts w:ascii="Trebuchet MS" w:hAnsi="Trebuchet MS"/>
                <w:b/>
                <w:sz w:val="20"/>
                <w:szCs w:val="20"/>
              </w:rPr>
              <w:t>º OFICIAL DE REGISTRO DE IMÓVEIS DA COMARCA DA CAPITAL DO ESTADO DE SÃO PAULO</w:t>
            </w:r>
          </w:p>
        </w:tc>
        <w:tc>
          <w:tcPr>
            <w:tcW w:w="1428" w:type="pct"/>
            <w:shd w:val="clear" w:color="auto" w:fill="BFBFBF"/>
            <w:vAlign w:val="center"/>
          </w:tcPr>
          <w:p w14:paraId="5A26C30D"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ÁREA TOTAL (M²)</w:t>
            </w:r>
          </w:p>
        </w:tc>
        <w:tc>
          <w:tcPr>
            <w:tcW w:w="1427" w:type="pct"/>
            <w:shd w:val="clear" w:color="auto" w:fill="BFBFBF"/>
            <w:noWrap/>
            <w:vAlign w:val="center"/>
            <w:hideMark/>
          </w:tcPr>
          <w:p w14:paraId="1C15B88A"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VALOR DOS IMÓVEIS</w:t>
            </w:r>
          </w:p>
          <w:p w14:paraId="085541A1"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(R$)</w:t>
            </w:r>
          </w:p>
        </w:tc>
      </w:tr>
      <w:tr w:rsidR="00E131A9" w:rsidRPr="002544DD" w14:paraId="3159B14A" w14:textId="77777777" w:rsidTr="0020347C">
        <w:trPr>
          <w:trHeight w:val="420"/>
          <w:jc w:val="center"/>
        </w:trPr>
        <w:tc>
          <w:tcPr>
            <w:tcW w:w="2146" w:type="pct"/>
            <w:shd w:val="clear" w:color="auto" w:fill="FFFFFF"/>
            <w:noWrap/>
          </w:tcPr>
          <w:p w14:paraId="6B1936A8" w14:textId="77777777" w:rsidR="00E131A9" w:rsidRPr="002544DD" w:rsidRDefault="00E131A9" w:rsidP="0020347C">
            <w:pPr>
              <w:spacing w:line="360" w:lineRule="auto"/>
              <w:contextualSpacing/>
              <w:jc w:val="both"/>
              <w:rPr>
                <w:rFonts w:ascii="Trebuchet MS" w:hAnsi="Trebuchet MS"/>
                <w:bCs/>
                <w:sz w:val="20"/>
                <w:szCs w:val="20"/>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4152C158" w14:textId="77777777" w:rsidR="00E131A9" w:rsidRPr="002544DD" w:rsidRDefault="00E131A9" w:rsidP="0020347C">
            <w:pPr>
              <w:spacing w:line="360" w:lineRule="auto"/>
              <w:contextualSpacing/>
              <w:jc w:val="both"/>
              <w:rPr>
                <w:rFonts w:ascii="Trebuchet MS" w:hAnsi="Trebuchet MS" w:cs="Calibri"/>
                <w:sz w:val="20"/>
                <w:szCs w:val="20"/>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1ED01F9E" w14:textId="77777777" w:rsidR="00E131A9" w:rsidRPr="002544DD" w:rsidRDefault="00E131A9" w:rsidP="0020347C">
            <w:pPr>
              <w:spacing w:line="360" w:lineRule="auto"/>
              <w:contextualSpacing/>
              <w:jc w:val="both"/>
              <w:rPr>
                <w:rFonts w:ascii="Trebuchet MS" w:eastAsia="Arial Unicode MS" w:hAnsi="Trebuchet MS" w:cs="Calibri"/>
                <w:bCs/>
                <w:w w:val="0"/>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09E8CFA1" w14:textId="77777777" w:rsidTr="0020347C">
        <w:trPr>
          <w:trHeight w:val="420"/>
          <w:jc w:val="center"/>
        </w:trPr>
        <w:tc>
          <w:tcPr>
            <w:tcW w:w="2146" w:type="pct"/>
            <w:shd w:val="clear" w:color="auto" w:fill="FFFFFF"/>
            <w:noWrap/>
          </w:tcPr>
          <w:p w14:paraId="58F322E5"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028EA22E"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34F08345"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3008B05C" w14:textId="77777777" w:rsidTr="0020347C">
        <w:trPr>
          <w:trHeight w:val="420"/>
          <w:jc w:val="center"/>
        </w:trPr>
        <w:tc>
          <w:tcPr>
            <w:tcW w:w="2146" w:type="pct"/>
            <w:shd w:val="clear" w:color="auto" w:fill="FFFFFF"/>
            <w:noWrap/>
          </w:tcPr>
          <w:p w14:paraId="43720AA3"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090EDD12"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1A43A474"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7AF111E5" w14:textId="77777777" w:rsidTr="0020347C">
        <w:trPr>
          <w:trHeight w:val="420"/>
          <w:jc w:val="center"/>
        </w:trPr>
        <w:tc>
          <w:tcPr>
            <w:tcW w:w="2146" w:type="pct"/>
            <w:shd w:val="clear" w:color="auto" w:fill="FFFFFF"/>
            <w:noWrap/>
          </w:tcPr>
          <w:p w14:paraId="5862986E"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597E9A16"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68EA2DEF"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1D318A99" w14:textId="77777777" w:rsidTr="0020347C">
        <w:trPr>
          <w:trHeight w:val="420"/>
          <w:jc w:val="center"/>
        </w:trPr>
        <w:tc>
          <w:tcPr>
            <w:tcW w:w="2146" w:type="pct"/>
            <w:shd w:val="clear" w:color="auto" w:fill="FFFFFF"/>
            <w:noWrap/>
          </w:tcPr>
          <w:p w14:paraId="0D4889DC"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32DD8694"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7780A471"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0F0E6022" w14:textId="77777777" w:rsidTr="0020347C">
        <w:trPr>
          <w:trHeight w:val="420"/>
          <w:jc w:val="center"/>
        </w:trPr>
        <w:tc>
          <w:tcPr>
            <w:tcW w:w="2146" w:type="pct"/>
            <w:shd w:val="clear" w:color="auto" w:fill="FFFFFF"/>
            <w:noWrap/>
          </w:tcPr>
          <w:p w14:paraId="109ED9B0"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39120111"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02BFB1A3"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bl>
    <w:p w14:paraId="358AA862" w14:textId="77777777" w:rsidR="00E131A9" w:rsidRPr="002544DD" w:rsidRDefault="00E131A9" w:rsidP="00E131A9">
      <w:pPr>
        <w:spacing w:line="360" w:lineRule="auto"/>
        <w:jc w:val="both"/>
        <w:rPr>
          <w:rFonts w:ascii="Trebuchet MS" w:eastAsia="Arial Unicode MS" w:hAnsi="Trebuchet MS"/>
          <w:iCs/>
          <w:w w:val="0"/>
          <w:sz w:val="20"/>
          <w:szCs w:val="20"/>
        </w:rPr>
      </w:pPr>
      <w:r w:rsidRPr="002544DD">
        <w:rPr>
          <w:rFonts w:ascii="Trebuchet MS" w:eastAsia="Arial Unicode MS" w:hAnsi="Trebuchet MS"/>
          <w:iCs/>
          <w:w w:val="0"/>
          <w:sz w:val="20"/>
          <w:szCs w:val="20"/>
        </w:rPr>
        <w:br w:type="page"/>
      </w:r>
    </w:p>
    <w:p w14:paraId="236A92A4" w14:textId="77777777" w:rsidR="00E131A9" w:rsidRPr="002544DD" w:rsidRDefault="00E131A9" w:rsidP="00E131A9">
      <w:pPr>
        <w:pStyle w:val="Corpodetexto2"/>
        <w:spacing w:line="360" w:lineRule="auto"/>
        <w:rPr>
          <w:rFonts w:ascii="Trebuchet MS" w:hAnsi="Trebuchet MS" w:cs="Tahoma"/>
          <w:b/>
          <w:bCs/>
          <w:color w:val="auto"/>
          <w:sz w:val="20"/>
          <w:szCs w:val="20"/>
        </w:rPr>
      </w:pPr>
      <w:r w:rsidRPr="002544DD">
        <w:rPr>
          <w:rFonts w:ascii="Trebuchet MS" w:hAnsi="Trebuchet MS" w:cs="Tahoma"/>
          <w:b/>
          <w:bCs/>
          <w:color w:val="auto"/>
          <w:sz w:val="20"/>
          <w:szCs w:val="20"/>
        </w:rPr>
        <w:lastRenderedPageBreak/>
        <w:t>ANEXO II -DESCRIÇÃO DAS OBRIGAÇÕES GARANTIDAS</w:t>
      </w:r>
    </w:p>
    <w:p w14:paraId="4A886BA7" w14:textId="77777777" w:rsidR="00E131A9" w:rsidRPr="002544DD" w:rsidRDefault="00E131A9" w:rsidP="00E131A9">
      <w:pPr>
        <w:spacing w:line="360" w:lineRule="auto"/>
        <w:jc w:val="both"/>
        <w:rPr>
          <w:rFonts w:ascii="Trebuchet MS" w:hAnsi="Trebuchet MS"/>
          <w:b/>
          <w:sz w:val="20"/>
          <w:szCs w:val="20"/>
          <w:u w:val="single"/>
        </w:rPr>
      </w:pPr>
    </w:p>
    <w:p w14:paraId="6E96C9D8" w14:textId="77777777" w:rsidR="00E131A9" w:rsidRPr="002544DD" w:rsidRDefault="00E131A9" w:rsidP="00E131A9">
      <w:pPr>
        <w:numPr>
          <w:ilvl w:val="0"/>
          <w:numId w:val="35"/>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544DD">
        <w:rPr>
          <w:rFonts w:ascii="Trebuchet MS" w:hAnsi="Trebuchet MS" w:cs="Arial"/>
          <w:b/>
          <w:sz w:val="20"/>
          <w:szCs w:val="20"/>
          <w:u w:val="single"/>
        </w:rPr>
        <w:t>Obrigações Garantidas Referentes à Nota Comercial 1</w:t>
      </w:r>
      <w:r w:rsidRPr="002544DD">
        <w:rPr>
          <w:rFonts w:ascii="Trebuchet MS" w:hAnsi="Trebuchet MS" w:cs="Arial"/>
          <w:b/>
          <w:sz w:val="20"/>
          <w:szCs w:val="20"/>
        </w:rPr>
        <w:t>:</w:t>
      </w:r>
    </w:p>
    <w:p w14:paraId="29CA5E0E" w14:textId="77777777" w:rsidR="00E131A9" w:rsidRPr="002544DD"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5386F8DB" w14:textId="77777777" w:rsidR="00E131A9" w:rsidRPr="002544DD" w:rsidRDefault="00E131A9" w:rsidP="00E131A9">
      <w:pPr>
        <w:numPr>
          <w:ilvl w:val="0"/>
          <w:numId w:val="36"/>
        </w:numPr>
        <w:tabs>
          <w:tab w:val="clear" w:pos="1080"/>
        </w:tabs>
        <w:autoSpaceDE/>
        <w:autoSpaceDN/>
        <w:adjustRightInd/>
        <w:spacing w:line="360" w:lineRule="auto"/>
        <w:ind w:left="709"/>
        <w:jc w:val="both"/>
        <w:rPr>
          <w:rFonts w:ascii="Trebuchet MS" w:hAnsi="Trebuchet MS"/>
          <w:sz w:val="20"/>
          <w:szCs w:val="20"/>
        </w:rPr>
      </w:pPr>
      <w:r w:rsidRPr="002544DD">
        <w:rPr>
          <w:rFonts w:ascii="Trebuchet MS" w:hAnsi="Trebuchet MS"/>
          <w:sz w:val="20"/>
          <w:szCs w:val="20"/>
          <w:u w:val="single"/>
        </w:rPr>
        <w:t>Valor Nominal Unitário</w:t>
      </w:r>
      <w:r w:rsidRPr="002544DD">
        <w:rPr>
          <w:rFonts w:ascii="Trebuchet MS" w:hAnsi="Trebuchet MS"/>
          <w:sz w:val="20"/>
          <w:szCs w:val="20"/>
        </w:rPr>
        <w:t>: R$ 1.000,00 (mil reais) (“</w:t>
      </w:r>
      <w:r w:rsidRPr="002544DD">
        <w:rPr>
          <w:rFonts w:ascii="Trebuchet MS" w:hAnsi="Trebuchet MS"/>
          <w:sz w:val="20"/>
          <w:szCs w:val="20"/>
          <w:u w:val="single"/>
        </w:rPr>
        <w:t>Valor Nominal Unitário 1</w:t>
      </w:r>
      <w:r w:rsidRPr="002544DD">
        <w:rPr>
          <w:rFonts w:ascii="Trebuchet MS" w:hAnsi="Trebuchet MS"/>
          <w:sz w:val="20"/>
          <w:szCs w:val="20"/>
        </w:rPr>
        <w:t>”);</w:t>
      </w:r>
    </w:p>
    <w:p w14:paraId="7C05C51E" w14:textId="77777777" w:rsidR="00E131A9" w:rsidRPr="002544DD" w:rsidRDefault="00E131A9" w:rsidP="00E131A9">
      <w:pPr>
        <w:spacing w:line="360" w:lineRule="auto"/>
        <w:ind w:left="709"/>
        <w:jc w:val="both"/>
        <w:rPr>
          <w:rFonts w:ascii="Trebuchet MS" w:hAnsi="Trebuchet MS"/>
          <w:sz w:val="20"/>
          <w:szCs w:val="20"/>
        </w:rPr>
      </w:pPr>
    </w:p>
    <w:p w14:paraId="04680EC2"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Atualização monetária</w:t>
      </w:r>
      <w:r w:rsidRPr="002544DD">
        <w:rPr>
          <w:rFonts w:ascii="Trebuchet MS" w:hAnsi="Trebuchet MS"/>
          <w:sz w:val="20"/>
          <w:szCs w:val="20"/>
        </w:rPr>
        <w:t xml:space="preserve">: </w:t>
      </w:r>
      <w:r w:rsidRPr="002544DD">
        <w:rPr>
          <w:rFonts w:ascii="Trebuchet MS" w:eastAsia="Arial Unicode MS" w:hAnsi="Trebuchet MS" w:cstheme="minorHAnsi"/>
          <w:sz w:val="20"/>
          <w:szCs w:val="20"/>
          <w:lang w:bidi="th-TH"/>
        </w:rPr>
        <w:t>O Valor Nominal Unitário 1 ou o saldo do Valor Nominal Unitário 1, conforme o caso, não será atualizado</w:t>
      </w:r>
      <w:r w:rsidRPr="002544DD">
        <w:rPr>
          <w:rFonts w:ascii="Trebuchet MS" w:hAnsi="Trebuchet MS"/>
          <w:sz w:val="20"/>
          <w:szCs w:val="20"/>
        </w:rPr>
        <w:t>;</w:t>
      </w:r>
    </w:p>
    <w:p w14:paraId="270AC986" w14:textId="77777777" w:rsidR="00E131A9" w:rsidRPr="002544DD" w:rsidRDefault="00E131A9" w:rsidP="00E131A9">
      <w:pPr>
        <w:spacing w:line="360" w:lineRule="auto"/>
        <w:jc w:val="both"/>
        <w:rPr>
          <w:rFonts w:ascii="Trebuchet MS" w:hAnsi="Trebuchet MS"/>
          <w:sz w:val="20"/>
          <w:szCs w:val="20"/>
        </w:rPr>
      </w:pPr>
    </w:p>
    <w:p w14:paraId="63E1D120"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Remuneração</w:t>
      </w:r>
      <w:r w:rsidRPr="002544DD">
        <w:rPr>
          <w:rFonts w:ascii="Trebuchet MS" w:hAnsi="Trebuchet MS"/>
          <w:sz w:val="20"/>
          <w:szCs w:val="20"/>
        </w:rPr>
        <w:t xml:space="preserve">: A Nota Comercial 1 fará jus a juros remuneratórios correspondentes a 100% (cem por cento) da variação acumulada das taxas médias diárias dos DI – Depósitos Interfinanceiros, </w:t>
      </w:r>
      <w:r w:rsidRPr="002544DD">
        <w:rPr>
          <w:rFonts w:ascii="Trebuchet MS" w:hAnsi="Trebuchet MS"/>
          <w:i/>
          <w:sz w:val="20"/>
          <w:szCs w:val="20"/>
        </w:rPr>
        <w:t xml:space="preserve">over </w:t>
      </w:r>
      <w:proofErr w:type="spellStart"/>
      <w:r w:rsidRPr="002544DD">
        <w:rPr>
          <w:rFonts w:ascii="Trebuchet MS" w:hAnsi="Trebuchet MS"/>
          <w:i/>
          <w:sz w:val="20"/>
          <w:szCs w:val="20"/>
        </w:rPr>
        <w:t>extra-grupo</w:t>
      </w:r>
      <w:proofErr w:type="spellEnd"/>
      <w:r w:rsidRPr="002544DD">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39" w:history="1">
        <w:r w:rsidRPr="002544DD">
          <w:rPr>
            <w:rStyle w:val="Hyperlink"/>
            <w:rFonts w:ascii="Trebuchet MS" w:hAnsi="Trebuchet MS"/>
            <w:sz w:val="20"/>
            <w:szCs w:val="20"/>
          </w:rPr>
          <w:t>www.</w:t>
        </w:r>
        <w:r w:rsidRPr="002544DD">
          <w:rPr>
            <w:rStyle w:val="Hyperlink"/>
            <w:rFonts w:ascii="Trebuchet MS" w:hAnsi="Trebuchet MS" w:cs="Tahoma"/>
            <w:sz w:val="20"/>
            <w:szCs w:val="20"/>
          </w:rPr>
          <w:t>b3</w:t>
        </w:r>
        <w:r w:rsidRPr="002544DD">
          <w:rPr>
            <w:rStyle w:val="Hyperlink"/>
            <w:rFonts w:ascii="Trebuchet MS" w:hAnsi="Trebuchet MS"/>
            <w:sz w:val="20"/>
            <w:szCs w:val="20"/>
          </w:rPr>
          <w:t>.com.br</w:t>
        </w:r>
      </w:hyperlink>
      <w:r w:rsidRPr="002544DD">
        <w:rPr>
          <w:rFonts w:ascii="Trebuchet MS" w:hAnsi="Trebuchet MS"/>
          <w:sz w:val="20"/>
          <w:szCs w:val="20"/>
        </w:rPr>
        <w:t>) (“</w:t>
      </w:r>
      <w:r w:rsidRPr="002544DD">
        <w:rPr>
          <w:rFonts w:ascii="Trebuchet MS" w:hAnsi="Trebuchet MS"/>
          <w:sz w:val="20"/>
          <w:szCs w:val="20"/>
          <w:u w:val="single"/>
        </w:rPr>
        <w:t>Taxa DI</w:t>
      </w:r>
      <w:r w:rsidRPr="002544DD">
        <w:rPr>
          <w:rFonts w:ascii="Trebuchet MS" w:hAnsi="Trebuchet MS"/>
          <w:sz w:val="20"/>
          <w:szCs w:val="20"/>
        </w:rPr>
        <w:t>”), acrescido exponencialmente</w:t>
      </w:r>
      <w:r w:rsidRPr="002544DD">
        <w:rPr>
          <w:rFonts w:ascii="Trebuchet MS" w:eastAsiaTheme="minorHAnsi" w:hAnsi="Trebuchet MS"/>
          <w:sz w:val="20"/>
          <w:szCs w:val="20"/>
        </w:rPr>
        <w:t xml:space="preserve"> </w:t>
      </w:r>
      <w:r w:rsidRPr="002544DD">
        <w:rPr>
          <w:rFonts w:ascii="Trebuchet MS" w:hAnsi="Trebuchet MS"/>
          <w:sz w:val="20"/>
          <w:szCs w:val="20"/>
        </w:rPr>
        <w:t>de uma sobretaxa equivalente a 3,50% (três inteiros e cinquenta centésimos por cento) ao ano (“</w:t>
      </w:r>
      <w:r w:rsidRPr="002544DD">
        <w:rPr>
          <w:rFonts w:ascii="Trebuchet MS" w:hAnsi="Trebuchet MS"/>
          <w:sz w:val="20"/>
          <w:szCs w:val="20"/>
          <w:u w:val="single"/>
        </w:rPr>
        <w:t>Remuneração 1</w:t>
      </w:r>
      <w:r w:rsidRPr="002544DD">
        <w:rPr>
          <w:rFonts w:ascii="Trebuchet MS" w:hAnsi="Trebuchet MS"/>
          <w:sz w:val="20"/>
          <w:szCs w:val="20"/>
        </w:rPr>
        <w:t>”), incidentes sobre o Valor Nominal Unitário 1, ou sobre o saldo do Valor Nominal Unitário 1, conforme aplicável, desde a primeira data de integralização da Nota Comercial 1 ou da Data de Pagamento da Remuneração da Nota Comercial 1 (conforme abaixo definido) imediatamente anterior, conforme o caso,</w:t>
      </w:r>
      <w:r w:rsidRPr="002544DD" w:rsidDel="00373D92">
        <w:rPr>
          <w:rFonts w:ascii="Trebuchet MS" w:hAnsi="Trebuchet MS"/>
          <w:sz w:val="20"/>
          <w:szCs w:val="20"/>
        </w:rPr>
        <w:t xml:space="preserve"> </w:t>
      </w:r>
      <w:r w:rsidRPr="002544DD">
        <w:rPr>
          <w:rFonts w:ascii="Trebuchet MS" w:hAnsi="Trebuchet MS"/>
          <w:sz w:val="20"/>
          <w:szCs w:val="20"/>
        </w:rPr>
        <w:t xml:space="preserve">até a respectiva Data de Pagamento </w:t>
      </w:r>
      <w:r w:rsidRPr="002544DD">
        <w:rPr>
          <w:rFonts w:ascii="Trebuchet MS" w:eastAsia="Arial Unicode MS" w:hAnsi="Trebuchet MS" w:cstheme="minorHAnsi"/>
          <w:sz w:val="20"/>
          <w:szCs w:val="20"/>
          <w:lang w:bidi="th-TH"/>
        </w:rPr>
        <w:t xml:space="preserve">da Remuneração </w:t>
      </w:r>
      <w:r w:rsidRPr="002544DD">
        <w:rPr>
          <w:rFonts w:ascii="Trebuchet MS" w:hAnsi="Trebuchet MS" w:cstheme="minorHAnsi"/>
          <w:sz w:val="20"/>
          <w:szCs w:val="20"/>
        </w:rPr>
        <w:t>da Nota Comercial 1</w:t>
      </w:r>
      <w:r w:rsidRPr="002544DD">
        <w:rPr>
          <w:rFonts w:ascii="Trebuchet MS" w:hAnsi="Trebuchet MS"/>
          <w:sz w:val="20"/>
          <w:szCs w:val="20"/>
        </w:rPr>
        <w:t>. O cálculo da Remuneração da Nota Comercial 1 obedecerá a fórmula disposta na Cláusula 4.15 da Escritura de Emissão Nota Comercial 1;</w:t>
      </w:r>
    </w:p>
    <w:p w14:paraId="6920A259" w14:textId="77777777" w:rsidR="00E131A9" w:rsidRPr="002544DD" w:rsidRDefault="00E131A9" w:rsidP="00E131A9">
      <w:pPr>
        <w:spacing w:line="360" w:lineRule="auto"/>
        <w:ind w:left="709"/>
        <w:jc w:val="both"/>
        <w:rPr>
          <w:rFonts w:ascii="Trebuchet MS" w:hAnsi="Trebuchet MS"/>
          <w:sz w:val="20"/>
          <w:szCs w:val="20"/>
        </w:rPr>
      </w:pPr>
    </w:p>
    <w:p w14:paraId="2401157D"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Data de Vencimento da Nota Comercial 1</w:t>
      </w:r>
      <w:r w:rsidRPr="002544DD">
        <w:rPr>
          <w:rFonts w:ascii="Trebuchet MS" w:hAnsi="Trebuchet MS"/>
          <w:sz w:val="20"/>
          <w:szCs w:val="20"/>
        </w:rPr>
        <w:t>: 20/03/2028;</w:t>
      </w:r>
    </w:p>
    <w:p w14:paraId="58A21820" w14:textId="77777777" w:rsidR="00E131A9" w:rsidRPr="002544DD" w:rsidRDefault="00E131A9" w:rsidP="00E131A9">
      <w:pPr>
        <w:spacing w:line="360" w:lineRule="auto"/>
        <w:ind w:left="709"/>
        <w:jc w:val="both"/>
        <w:rPr>
          <w:rFonts w:ascii="Trebuchet MS" w:hAnsi="Trebuchet MS"/>
          <w:sz w:val="20"/>
          <w:szCs w:val="20"/>
        </w:rPr>
      </w:pPr>
    </w:p>
    <w:p w14:paraId="5D847AE9"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Forma de Pagamento</w:t>
      </w:r>
      <w:r w:rsidRPr="002544DD">
        <w:rPr>
          <w:rFonts w:ascii="Trebuchet MS" w:hAnsi="Trebuchet MS"/>
          <w:sz w:val="20"/>
          <w:szCs w:val="20"/>
        </w:rPr>
        <w:t xml:space="preserve">: </w:t>
      </w:r>
      <w:r w:rsidRPr="002544DD">
        <w:rPr>
          <w:rFonts w:ascii="Trebuchet MS" w:hAnsi="Trebuchet MS" w:cstheme="minorHAnsi"/>
          <w:sz w:val="20"/>
          <w:szCs w:val="20"/>
        </w:rPr>
        <w:t xml:space="preserve">A </w:t>
      </w:r>
      <w:r w:rsidRPr="002544DD">
        <w:rPr>
          <w:rFonts w:ascii="Trebuchet MS" w:eastAsia="Arial Unicode MS" w:hAnsi="Trebuchet MS" w:cstheme="minorHAnsi"/>
          <w:sz w:val="20"/>
          <w:szCs w:val="20"/>
          <w:lang w:bidi="th-TH"/>
        </w:rPr>
        <w:t>Remuneração</w:t>
      </w:r>
      <w:r w:rsidRPr="002544DD">
        <w:rPr>
          <w:rFonts w:ascii="Trebuchet MS" w:hAnsi="Trebuchet MS" w:cstheme="minorHAnsi"/>
          <w:sz w:val="20"/>
          <w:szCs w:val="20"/>
        </w:rPr>
        <w:t xml:space="preserve"> 1 será paga mensalmente, conforme previsto no cronograma de pagamento da Nota Comercial 1 previstos no </w:t>
      </w:r>
      <w:r w:rsidRPr="002544DD">
        <w:rPr>
          <w:rFonts w:ascii="Trebuchet MS" w:hAnsi="Trebuchet MS"/>
          <w:sz w:val="20"/>
          <w:szCs w:val="20"/>
        </w:rPr>
        <w:t xml:space="preserve">Anexo </w:t>
      </w:r>
      <w:r w:rsidRPr="002544DD">
        <w:rPr>
          <w:rFonts w:ascii="Trebuchet MS" w:hAnsi="Trebuchet MS" w:cstheme="minorHAnsi"/>
          <w:sz w:val="20"/>
          <w:szCs w:val="20"/>
        </w:rPr>
        <w:t xml:space="preserve">V </w:t>
      </w:r>
      <w:proofErr w:type="gramStart"/>
      <w:r w:rsidRPr="002544DD">
        <w:rPr>
          <w:rFonts w:ascii="Trebuchet MS" w:hAnsi="Trebuchet MS" w:cstheme="minorHAnsi"/>
          <w:sz w:val="20"/>
          <w:szCs w:val="20"/>
        </w:rPr>
        <w:t>à a</w:t>
      </w:r>
      <w:proofErr w:type="gramEnd"/>
      <w:r w:rsidRPr="002544DD">
        <w:rPr>
          <w:rFonts w:ascii="Trebuchet MS" w:hAnsi="Trebuchet MS" w:cstheme="minorHAnsi"/>
          <w:sz w:val="20"/>
          <w:szCs w:val="20"/>
        </w:rPr>
        <w:t xml:space="preserve"> Escritura de Emissão Nota Comercial 1 ("</w:t>
      </w:r>
      <w:r w:rsidRPr="002544DD">
        <w:rPr>
          <w:rFonts w:ascii="Trebuchet MS" w:hAnsi="Trebuchet MS" w:cstheme="minorHAnsi"/>
          <w:sz w:val="20"/>
          <w:szCs w:val="20"/>
          <w:u w:val="single"/>
        </w:rPr>
        <w:t>Data de Pagamento da Remuneração da Nota Comercial 1</w:t>
      </w:r>
      <w:r w:rsidRPr="002544DD">
        <w:rPr>
          <w:rFonts w:ascii="Trebuchet MS" w:hAnsi="Trebuchet MS" w:cstheme="minorHAnsi"/>
          <w:sz w:val="20"/>
          <w:szCs w:val="20"/>
        </w:rPr>
        <w:t>" ou “</w:t>
      </w:r>
      <w:r w:rsidRPr="002544DD">
        <w:rPr>
          <w:rFonts w:ascii="Trebuchet MS" w:hAnsi="Trebuchet MS" w:cstheme="minorHAnsi"/>
          <w:sz w:val="20"/>
          <w:szCs w:val="20"/>
          <w:u w:val="single"/>
        </w:rPr>
        <w:t>Data de Pagamento da Remuneração da Nota Comercial 1</w:t>
      </w:r>
      <w:r w:rsidRPr="002544DD">
        <w:rPr>
          <w:rFonts w:ascii="Trebuchet MS" w:hAnsi="Trebuchet MS" w:cstheme="minorHAnsi"/>
          <w:sz w:val="20"/>
          <w:szCs w:val="20"/>
        </w:rPr>
        <w:t>”)</w:t>
      </w:r>
      <w:r w:rsidRPr="002544DD">
        <w:rPr>
          <w:rFonts w:ascii="Trebuchet MS" w:hAnsi="Trebuchet MS"/>
          <w:sz w:val="20"/>
          <w:szCs w:val="20"/>
        </w:rPr>
        <w:t xml:space="preserve">; </w:t>
      </w:r>
    </w:p>
    <w:p w14:paraId="3E6C1D14" w14:textId="77777777" w:rsidR="00E131A9" w:rsidRPr="002544DD" w:rsidRDefault="00E131A9" w:rsidP="00E131A9">
      <w:pPr>
        <w:spacing w:line="360" w:lineRule="auto"/>
        <w:ind w:left="709"/>
        <w:jc w:val="both"/>
        <w:rPr>
          <w:rFonts w:ascii="Trebuchet MS" w:hAnsi="Trebuchet MS"/>
          <w:sz w:val="20"/>
          <w:szCs w:val="20"/>
        </w:rPr>
      </w:pPr>
    </w:p>
    <w:p w14:paraId="54A45956"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Encargos Moratórios</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Sem prejuízo da Remuneração 1, ocorrendo impontualidade no pagamento de </w:t>
      </w:r>
      <w:r w:rsidRPr="002544DD">
        <w:rPr>
          <w:rFonts w:ascii="Trebuchet MS" w:hAnsi="Trebuchet MS"/>
          <w:sz w:val="20"/>
          <w:szCs w:val="20"/>
          <w:lang w:bidi="th-TH"/>
        </w:rPr>
        <w:t>qualquer</w:t>
      </w:r>
      <w:r w:rsidRPr="002544DD">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w:t>
      </w:r>
    </w:p>
    <w:p w14:paraId="4004269D" w14:textId="77777777" w:rsidR="00E131A9" w:rsidRPr="002544DD" w:rsidRDefault="00E131A9" w:rsidP="00E131A9">
      <w:pPr>
        <w:spacing w:line="360" w:lineRule="auto"/>
        <w:ind w:left="709"/>
        <w:jc w:val="both"/>
        <w:rPr>
          <w:rFonts w:ascii="Trebuchet MS" w:hAnsi="Trebuchet MS"/>
          <w:sz w:val="20"/>
          <w:szCs w:val="20"/>
        </w:rPr>
      </w:pPr>
    </w:p>
    <w:p w14:paraId="7A4A1DDD"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lastRenderedPageBreak/>
        <w:t>Local de Pagamento</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Os pagamentos referentes à Nota Comercial 1 e a quaisquer outros valores eventualmente devidos pela </w:t>
      </w:r>
      <w:r w:rsidRPr="002544DD">
        <w:rPr>
          <w:rFonts w:ascii="Trebuchet MS" w:hAnsi="Trebuchet MS"/>
          <w:sz w:val="20"/>
          <w:szCs w:val="20"/>
          <w:lang w:bidi="th-TH"/>
        </w:rPr>
        <w:t>Emissora 1</w:t>
      </w:r>
      <w:r w:rsidRPr="002544DD">
        <w:rPr>
          <w:rFonts w:ascii="Trebuchet MS" w:hAnsi="Trebuchet MS" w:cstheme="minorHAnsi"/>
          <w:sz w:val="20"/>
          <w:szCs w:val="20"/>
          <w:lang w:bidi="th-TH"/>
        </w:rPr>
        <w:t xml:space="preserve"> serão realizados pela </w:t>
      </w:r>
      <w:r w:rsidRPr="002544DD">
        <w:rPr>
          <w:rFonts w:ascii="Trebuchet MS" w:hAnsi="Trebuchet MS"/>
          <w:sz w:val="20"/>
          <w:szCs w:val="20"/>
          <w:lang w:bidi="th-TH"/>
        </w:rPr>
        <w:t>Emissora 1</w:t>
      </w:r>
      <w:r w:rsidRPr="002544DD">
        <w:rPr>
          <w:rFonts w:ascii="Trebuchet MS" w:hAnsi="Trebuchet MS" w:cstheme="minorHAnsi"/>
          <w:sz w:val="20"/>
          <w:szCs w:val="20"/>
          <w:lang w:bidi="th-TH"/>
        </w:rPr>
        <w:t xml:space="preserve"> mediante crédito na </w:t>
      </w:r>
      <w:r w:rsidRPr="002544DD">
        <w:rPr>
          <w:rFonts w:ascii="Trebuchet MS" w:hAnsi="Trebuchet MS"/>
          <w:w w:val="0"/>
          <w:sz w:val="20"/>
          <w:szCs w:val="20"/>
        </w:rPr>
        <w:t>Conta Centralizadora, de titularidade da Fiduciária</w:t>
      </w:r>
      <w:r w:rsidRPr="002544DD">
        <w:rPr>
          <w:rFonts w:ascii="Trebuchet MS" w:hAnsi="Trebuchet MS"/>
          <w:sz w:val="20"/>
          <w:szCs w:val="20"/>
        </w:rPr>
        <w:t xml:space="preserve"> (conforme definida na Escritura de Emissão Nota Comercial 1).</w:t>
      </w:r>
    </w:p>
    <w:p w14:paraId="08689668" w14:textId="77777777" w:rsidR="00E131A9" w:rsidRPr="002544DD"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2F5ED5A5" w14:textId="77777777" w:rsidR="00E131A9" w:rsidRPr="002544DD" w:rsidRDefault="00E131A9" w:rsidP="00E131A9">
      <w:pPr>
        <w:numPr>
          <w:ilvl w:val="0"/>
          <w:numId w:val="35"/>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544DD">
        <w:rPr>
          <w:rFonts w:ascii="Trebuchet MS" w:hAnsi="Trebuchet MS" w:cs="Arial"/>
          <w:b/>
          <w:sz w:val="20"/>
          <w:szCs w:val="20"/>
          <w:u w:val="single"/>
        </w:rPr>
        <w:t>Obrigações Garantidas Referentes à Nota Comercial 2</w:t>
      </w:r>
      <w:r w:rsidRPr="002544DD">
        <w:rPr>
          <w:rFonts w:ascii="Trebuchet MS" w:hAnsi="Trebuchet MS" w:cs="Arial"/>
          <w:b/>
          <w:sz w:val="20"/>
          <w:szCs w:val="20"/>
        </w:rPr>
        <w:t>:</w:t>
      </w:r>
    </w:p>
    <w:p w14:paraId="6436E7D1" w14:textId="77777777" w:rsidR="00E131A9" w:rsidRPr="002544DD"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296824B4"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Valor Nominal Unitário</w:t>
      </w:r>
      <w:r w:rsidRPr="002544DD">
        <w:rPr>
          <w:rFonts w:ascii="Trebuchet MS" w:hAnsi="Trebuchet MS"/>
          <w:sz w:val="20"/>
          <w:szCs w:val="20"/>
        </w:rPr>
        <w:t>: R$ 1.000,00 (mil reais) (“</w:t>
      </w:r>
      <w:r w:rsidRPr="002544DD">
        <w:rPr>
          <w:rFonts w:ascii="Trebuchet MS" w:hAnsi="Trebuchet MS"/>
          <w:sz w:val="20"/>
          <w:szCs w:val="20"/>
          <w:u w:val="single"/>
        </w:rPr>
        <w:t>Valor Nominal Unitário 2</w:t>
      </w:r>
      <w:r w:rsidRPr="002544DD">
        <w:rPr>
          <w:rFonts w:ascii="Trebuchet MS" w:hAnsi="Trebuchet MS"/>
          <w:sz w:val="20"/>
          <w:szCs w:val="20"/>
        </w:rPr>
        <w:t>”);</w:t>
      </w:r>
    </w:p>
    <w:p w14:paraId="1B54D6D3"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20C2106E"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Atualização monetária</w:t>
      </w:r>
      <w:r w:rsidRPr="002544DD">
        <w:rPr>
          <w:rFonts w:ascii="Trebuchet MS" w:hAnsi="Trebuchet MS"/>
          <w:sz w:val="20"/>
          <w:szCs w:val="20"/>
        </w:rPr>
        <w:t xml:space="preserve">: </w:t>
      </w:r>
      <w:r w:rsidRPr="002544DD">
        <w:rPr>
          <w:rFonts w:ascii="Trebuchet MS" w:eastAsia="Arial Unicode MS" w:hAnsi="Trebuchet MS" w:cstheme="minorHAnsi"/>
          <w:sz w:val="20"/>
          <w:szCs w:val="20"/>
          <w:lang w:bidi="th-TH"/>
        </w:rPr>
        <w:t>O Valor Nominal Unitário 1 ou o saldo do Valor Nominal Unitário 1, conforme o caso, não será atualizado</w:t>
      </w:r>
      <w:r w:rsidRPr="002544DD">
        <w:rPr>
          <w:rFonts w:ascii="Trebuchet MS" w:hAnsi="Trebuchet MS"/>
          <w:sz w:val="20"/>
          <w:szCs w:val="20"/>
        </w:rPr>
        <w:t>;</w:t>
      </w:r>
    </w:p>
    <w:p w14:paraId="4FFD1324"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3AD43B59"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Remuneração</w:t>
      </w:r>
      <w:r w:rsidRPr="002544DD">
        <w:rPr>
          <w:rFonts w:ascii="Trebuchet MS" w:hAnsi="Trebuchet MS"/>
          <w:sz w:val="20"/>
          <w:szCs w:val="20"/>
        </w:rPr>
        <w:t xml:space="preserve">: A Nota Comercial 2 fará jus a juros remuneratórios correspondentes a 100% (cem por cento) da variação acumulada das taxas médias diárias dos DI – Depósitos Interfinanceiros, </w:t>
      </w:r>
      <w:r w:rsidRPr="002544DD">
        <w:rPr>
          <w:rFonts w:ascii="Trebuchet MS" w:hAnsi="Trebuchet MS"/>
          <w:i/>
          <w:sz w:val="20"/>
          <w:szCs w:val="20"/>
        </w:rPr>
        <w:t xml:space="preserve">over </w:t>
      </w:r>
      <w:proofErr w:type="spellStart"/>
      <w:r w:rsidRPr="002544DD">
        <w:rPr>
          <w:rFonts w:ascii="Trebuchet MS" w:hAnsi="Trebuchet MS"/>
          <w:i/>
          <w:sz w:val="20"/>
          <w:szCs w:val="20"/>
        </w:rPr>
        <w:t>extra-grupo</w:t>
      </w:r>
      <w:proofErr w:type="spellEnd"/>
      <w:r w:rsidRPr="002544DD">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40" w:history="1">
        <w:r w:rsidRPr="002544DD">
          <w:rPr>
            <w:rStyle w:val="Hyperlink"/>
            <w:rFonts w:ascii="Trebuchet MS" w:hAnsi="Trebuchet MS"/>
            <w:sz w:val="20"/>
            <w:szCs w:val="20"/>
          </w:rPr>
          <w:t>www.</w:t>
        </w:r>
        <w:r w:rsidRPr="002544DD">
          <w:rPr>
            <w:rStyle w:val="Hyperlink"/>
            <w:rFonts w:ascii="Trebuchet MS" w:hAnsi="Trebuchet MS" w:cs="Tahoma"/>
            <w:sz w:val="20"/>
            <w:szCs w:val="20"/>
          </w:rPr>
          <w:t>b3</w:t>
        </w:r>
        <w:r w:rsidRPr="002544DD">
          <w:rPr>
            <w:rStyle w:val="Hyperlink"/>
            <w:rFonts w:ascii="Trebuchet MS" w:hAnsi="Trebuchet MS"/>
            <w:sz w:val="20"/>
            <w:szCs w:val="20"/>
          </w:rPr>
          <w:t>.com.br</w:t>
        </w:r>
      </w:hyperlink>
      <w:r w:rsidRPr="002544DD">
        <w:rPr>
          <w:rFonts w:ascii="Trebuchet MS" w:hAnsi="Trebuchet MS"/>
          <w:sz w:val="20"/>
          <w:szCs w:val="20"/>
        </w:rPr>
        <w:t>) (“</w:t>
      </w:r>
      <w:r w:rsidRPr="002544DD">
        <w:rPr>
          <w:rFonts w:ascii="Trebuchet MS" w:hAnsi="Trebuchet MS"/>
          <w:sz w:val="20"/>
          <w:szCs w:val="20"/>
          <w:u w:val="single"/>
        </w:rPr>
        <w:t>Taxa DI</w:t>
      </w:r>
      <w:r w:rsidRPr="002544DD">
        <w:rPr>
          <w:rFonts w:ascii="Trebuchet MS" w:hAnsi="Trebuchet MS"/>
          <w:sz w:val="20"/>
          <w:szCs w:val="20"/>
        </w:rPr>
        <w:t>”), acrescido exponencialmente</w:t>
      </w:r>
      <w:r w:rsidRPr="002544DD">
        <w:rPr>
          <w:rFonts w:ascii="Trebuchet MS" w:eastAsiaTheme="minorHAnsi" w:hAnsi="Trebuchet MS"/>
          <w:sz w:val="20"/>
          <w:szCs w:val="20"/>
        </w:rPr>
        <w:t xml:space="preserve"> </w:t>
      </w:r>
      <w:r w:rsidRPr="002544DD">
        <w:rPr>
          <w:rFonts w:ascii="Trebuchet MS" w:hAnsi="Trebuchet MS"/>
          <w:sz w:val="20"/>
          <w:szCs w:val="20"/>
        </w:rPr>
        <w:t>de uma sobretaxa equivalente a 3,50% (três inteiros e cinquenta centésimos por cento) ao ano (“</w:t>
      </w:r>
      <w:r w:rsidRPr="002544DD">
        <w:rPr>
          <w:rFonts w:ascii="Trebuchet MS" w:hAnsi="Trebuchet MS"/>
          <w:sz w:val="20"/>
          <w:szCs w:val="20"/>
          <w:u w:val="single"/>
        </w:rPr>
        <w:t>Remuneração 2</w:t>
      </w:r>
      <w:r w:rsidRPr="002544DD">
        <w:rPr>
          <w:rFonts w:ascii="Trebuchet MS" w:hAnsi="Trebuchet MS"/>
          <w:sz w:val="20"/>
          <w:szCs w:val="20"/>
        </w:rPr>
        <w:t>”), incidentes sobre o Valor Nominal Unitário 2, ou sobre o saldo do Valor Nominal Unitário 2, conforme aplicável, desde a primeira data de integralização da Nota Comercial 2 ou da Data de Pagamento da Remuneração da Nota Comercial 2 (conforme abaixo definido) imediatamente anterior, conforme o caso,</w:t>
      </w:r>
      <w:r w:rsidRPr="002544DD" w:rsidDel="00373D92">
        <w:rPr>
          <w:rFonts w:ascii="Trebuchet MS" w:hAnsi="Trebuchet MS"/>
          <w:sz w:val="20"/>
          <w:szCs w:val="20"/>
        </w:rPr>
        <w:t xml:space="preserve"> </w:t>
      </w:r>
      <w:r w:rsidRPr="002544DD">
        <w:rPr>
          <w:rFonts w:ascii="Trebuchet MS" w:hAnsi="Trebuchet MS"/>
          <w:sz w:val="20"/>
          <w:szCs w:val="20"/>
        </w:rPr>
        <w:t xml:space="preserve">até a respectiva Data de Pagamento </w:t>
      </w:r>
      <w:r w:rsidRPr="002544DD">
        <w:rPr>
          <w:rFonts w:ascii="Trebuchet MS" w:eastAsia="Arial Unicode MS" w:hAnsi="Trebuchet MS" w:cstheme="minorHAnsi"/>
          <w:sz w:val="20"/>
          <w:szCs w:val="20"/>
          <w:lang w:bidi="th-TH"/>
        </w:rPr>
        <w:t xml:space="preserve">da Remuneração </w:t>
      </w:r>
      <w:r w:rsidRPr="002544DD">
        <w:rPr>
          <w:rFonts w:ascii="Trebuchet MS" w:hAnsi="Trebuchet MS" w:cstheme="minorHAnsi"/>
          <w:sz w:val="20"/>
          <w:szCs w:val="20"/>
        </w:rPr>
        <w:t>da Nota Comercial 2</w:t>
      </w:r>
      <w:r w:rsidRPr="002544DD">
        <w:rPr>
          <w:rFonts w:ascii="Trebuchet MS" w:hAnsi="Trebuchet MS"/>
          <w:sz w:val="20"/>
          <w:szCs w:val="20"/>
        </w:rPr>
        <w:t>. O cálculo da Remuneração da Nota Comercial 2 obedecerá a fórmula disposta na Cláusula 4.15 da Escritura de Emissão Nota Comercial 2;</w:t>
      </w:r>
    </w:p>
    <w:p w14:paraId="7AF5950D"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3A641E1E"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Data de Vencimento da Nota Comercial 1</w:t>
      </w:r>
      <w:r w:rsidRPr="002544DD">
        <w:rPr>
          <w:rFonts w:ascii="Trebuchet MS" w:hAnsi="Trebuchet MS"/>
          <w:sz w:val="20"/>
          <w:szCs w:val="20"/>
        </w:rPr>
        <w:t>: 20/03/2028;</w:t>
      </w:r>
    </w:p>
    <w:p w14:paraId="2DE42B42"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255C4BF5"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Forma de Pagamento</w:t>
      </w:r>
      <w:r w:rsidRPr="002544DD">
        <w:rPr>
          <w:rFonts w:ascii="Trebuchet MS" w:hAnsi="Trebuchet MS"/>
          <w:sz w:val="20"/>
          <w:szCs w:val="20"/>
        </w:rPr>
        <w:t xml:space="preserve">: </w:t>
      </w:r>
      <w:r w:rsidRPr="002544DD">
        <w:rPr>
          <w:rFonts w:ascii="Trebuchet MS" w:hAnsi="Trebuchet MS" w:cstheme="minorHAnsi"/>
          <w:sz w:val="20"/>
          <w:szCs w:val="20"/>
        </w:rPr>
        <w:t xml:space="preserve">A </w:t>
      </w:r>
      <w:r w:rsidRPr="002544DD">
        <w:rPr>
          <w:rFonts w:ascii="Trebuchet MS" w:eastAsia="Arial Unicode MS" w:hAnsi="Trebuchet MS" w:cstheme="minorHAnsi"/>
          <w:sz w:val="20"/>
          <w:szCs w:val="20"/>
          <w:lang w:bidi="th-TH"/>
        </w:rPr>
        <w:t>Remuneração</w:t>
      </w:r>
      <w:r w:rsidRPr="002544DD">
        <w:rPr>
          <w:rFonts w:ascii="Trebuchet MS" w:hAnsi="Trebuchet MS" w:cstheme="minorHAnsi"/>
          <w:sz w:val="20"/>
          <w:szCs w:val="20"/>
        </w:rPr>
        <w:t xml:space="preserve"> 2 será paga mensalmente, conforme previsto no cronograma de pagamento da Nota Comercial 2 previstos no </w:t>
      </w:r>
      <w:r w:rsidRPr="002544DD">
        <w:rPr>
          <w:rFonts w:ascii="Trebuchet MS" w:hAnsi="Trebuchet MS"/>
          <w:sz w:val="20"/>
          <w:szCs w:val="20"/>
        </w:rPr>
        <w:t xml:space="preserve">Anexo </w:t>
      </w:r>
      <w:r w:rsidRPr="002544DD">
        <w:rPr>
          <w:rFonts w:ascii="Trebuchet MS" w:hAnsi="Trebuchet MS" w:cstheme="minorHAnsi"/>
          <w:sz w:val="20"/>
          <w:szCs w:val="20"/>
        </w:rPr>
        <w:t>V à a Escritura de Emissão Nota Comercial 2 ("</w:t>
      </w:r>
      <w:r w:rsidRPr="002544DD">
        <w:rPr>
          <w:rFonts w:ascii="Trebuchet MS" w:hAnsi="Trebuchet MS" w:cstheme="minorHAnsi"/>
          <w:sz w:val="20"/>
          <w:szCs w:val="20"/>
          <w:u w:val="single"/>
        </w:rPr>
        <w:t>Data de Pagamento da Remuneração da Nota Comercial 2</w:t>
      </w:r>
      <w:r w:rsidRPr="002544DD">
        <w:rPr>
          <w:rFonts w:ascii="Trebuchet MS" w:hAnsi="Trebuchet MS" w:cstheme="minorHAnsi"/>
          <w:sz w:val="20"/>
          <w:szCs w:val="20"/>
        </w:rPr>
        <w:t>" ou “</w:t>
      </w:r>
      <w:r w:rsidRPr="002544DD">
        <w:rPr>
          <w:rFonts w:ascii="Trebuchet MS" w:hAnsi="Trebuchet MS" w:cstheme="minorHAnsi"/>
          <w:sz w:val="20"/>
          <w:szCs w:val="20"/>
          <w:u w:val="single"/>
        </w:rPr>
        <w:t>Data de Pagamento da Remuneração da Nota Comercial 2</w:t>
      </w:r>
      <w:r w:rsidRPr="002544DD">
        <w:rPr>
          <w:rFonts w:ascii="Trebuchet MS" w:hAnsi="Trebuchet MS" w:cstheme="minorHAnsi"/>
          <w:sz w:val="20"/>
          <w:szCs w:val="20"/>
        </w:rPr>
        <w:t>”)</w:t>
      </w:r>
      <w:r w:rsidRPr="002544DD">
        <w:rPr>
          <w:rFonts w:ascii="Trebuchet MS" w:hAnsi="Trebuchet MS"/>
          <w:sz w:val="20"/>
          <w:szCs w:val="20"/>
        </w:rPr>
        <w:t xml:space="preserve">; </w:t>
      </w:r>
    </w:p>
    <w:p w14:paraId="60DACCB2"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44EBA893"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Encargos Moratórios</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Sem prejuízo da Remuneração, ocorrendo impontualidade no pagamento de </w:t>
      </w:r>
      <w:r w:rsidRPr="002544DD">
        <w:rPr>
          <w:rFonts w:ascii="Trebuchet MS" w:hAnsi="Trebuchet MS"/>
          <w:sz w:val="20"/>
          <w:szCs w:val="20"/>
          <w:lang w:bidi="th-TH"/>
        </w:rPr>
        <w:t>qualquer</w:t>
      </w:r>
      <w:r w:rsidRPr="002544DD">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w:t>
      </w:r>
      <w:r w:rsidRPr="002544DD">
        <w:rPr>
          <w:rFonts w:ascii="Trebuchet MS" w:hAnsi="Trebuchet MS" w:cstheme="minorHAnsi"/>
          <w:sz w:val="20"/>
          <w:szCs w:val="20"/>
          <w:lang w:bidi="th-TH"/>
        </w:rPr>
        <w:lastRenderedPageBreak/>
        <w:t>assim devido, independentemente de aviso, notificação ou interpelação judicial ou extrajudicial, além das despesas incorridas para cobrança;</w:t>
      </w:r>
    </w:p>
    <w:p w14:paraId="1FAED610"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1156E24E"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Local de Pagamento</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Os pagamentos referentes à Nota Comercial 2 e a quaisquer outros valores eventualmente devidos pela </w:t>
      </w:r>
      <w:r w:rsidRPr="002544DD">
        <w:rPr>
          <w:rFonts w:ascii="Trebuchet MS" w:hAnsi="Trebuchet MS"/>
          <w:sz w:val="20"/>
          <w:szCs w:val="20"/>
          <w:lang w:bidi="th-TH"/>
        </w:rPr>
        <w:t>Emissora 2</w:t>
      </w:r>
      <w:r w:rsidRPr="002544DD">
        <w:rPr>
          <w:rFonts w:ascii="Trebuchet MS" w:hAnsi="Trebuchet MS" w:cstheme="minorHAnsi"/>
          <w:sz w:val="20"/>
          <w:szCs w:val="20"/>
          <w:lang w:bidi="th-TH"/>
        </w:rPr>
        <w:t xml:space="preserve"> serão realizados pela </w:t>
      </w:r>
      <w:r w:rsidRPr="002544DD">
        <w:rPr>
          <w:rFonts w:ascii="Trebuchet MS" w:hAnsi="Trebuchet MS"/>
          <w:sz w:val="20"/>
          <w:szCs w:val="20"/>
          <w:lang w:bidi="th-TH"/>
        </w:rPr>
        <w:t>Emissora 2</w:t>
      </w:r>
      <w:r w:rsidRPr="002544DD">
        <w:rPr>
          <w:rFonts w:ascii="Trebuchet MS" w:hAnsi="Trebuchet MS" w:cstheme="minorHAnsi"/>
          <w:sz w:val="20"/>
          <w:szCs w:val="20"/>
          <w:lang w:bidi="th-TH"/>
        </w:rPr>
        <w:t xml:space="preserve"> mediante crédito na </w:t>
      </w:r>
      <w:r w:rsidRPr="002544DD">
        <w:rPr>
          <w:rFonts w:ascii="Trebuchet MS" w:hAnsi="Trebuchet MS"/>
          <w:w w:val="0"/>
          <w:sz w:val="20"/>
          <w:szCs w:val="20"/>
        </w:rPr>
        <w:t>Conta Centralizadora, de titularidade da Fiduciária</w:t>
      </w:r>
      <w:r w:rsidRPr="002544DD">
        <w:rPr>
          <w:rFonts w:ascii="Trebuchet MS" w:hAnsi="Trebuchet MS"/>
          <w:sz w:val="20"/>
          <w:szCs w:val="20"/>
        </w:rPr>
        <w:t xml:space="preserve"> (conforme definida na Escritura de Emissão Nota Comercial 2).</w:t>
      </w:r>
    </w:p>
    <w:p w14:paraId="4D34908B" w14:textId="77777777" w:rsidR="00E131A9" w:rsidRPr="002544DD" w:rsidRDefault="00E131A9" w:rsidP="00E131A9">
      <w:pPr>
        <w:spacing w:line="360" w:lineRule="auto"/>
        <w:jc w:val="both"/>
        <w:rPr>
          <w:rFonts w:ascii="Trebuchet MS" w:hAnsi="Trebuchet MS"/>
          <w:b/>
          <w:sz w:val="20"/>
          <w:szCs w:val="20"/>
          <w:u w:val="single"/>
        </w:rPr>
      </w:pPr>
    </w:p>
    <w:p w14:paraId="749A05E6" w14:textId="77777777" w:rsidR="00E131A9" w:rsidRPr="002544DD" w:rsidRDefault="00E131A9" w:rsidP="00E131A9">
      <w:pPr>
        <w:spacing w:line="360" w:lineRule="auto"/>
        <w:jc w:val="both"/>
        <w:rPr>
          <w:rFonts w:ascii="Trebuchet MS" w:hAnsi="Trebuchet MS"/>
          <w:b/>
          <w:sz w:val="20"/>
          <w:szCs w:val="20"/>
          <w:u w:val="single"/>
        </w:rPr>
      </w:pPr>
      <w:r w:rsidRPr="002544DD">
        <w:rPr>
          <w:rFonts w:ascii="Trebuchet MS" w:hAnsi="Trebuchet MS"/>
          <w:b/>
          <w:sz w:val="20"/>
          <w:szCs w:val="20"/>
          <w:u w:val="single"/>
        </w:rPr>
        <w:br w:type="page"/>
      </w:r>
    </w:p>
    <w:p w14:paraId="53E14DDA" w14:textId="77777777" w:rsidR="00E131A9" w:rsidRPr="002544DD" w:rsidRDefault="00E131A9" w:rsidP="00E131A9">
      <w:pPr>
        <w:spacing w:line="360" w:lineRule="auto"/>
        <w:mirrorIndents/>
        <w:jc w:val="both"/>
        <w:rPr>
          <w:rFonts w:ascii="Trebuchet MS" w:eastAsia="Arial Unicode MS" w:hAnsi="Trebuchet MS"/>
          <w:b/>
          <w:bCs/>
          <w:iCs/>
          <w:w w:val="0"/>
          <w:sz w:val="20"/>
          <w:szCs w:val="20"/>
          <w:u w:val="single"/>
        </w:rPr>
      </w:pPr>
      <w:bookmarkStart w:id="225" w:name="_Toc351482604"/>
      <w:r w:rsidRPr="002544DD">
        <w:rPr>
          <w:rFonts w:ascii="Trebuchet MS" w:eastAsia="Arial Unicode MS" w:hAnsi="Trebuchet MS"/>
          <w:b/>
          <w:bCs/>
          <w:iCs/>
          <w:w w:val="0"/>
          <w:sz w:val="20"/>
          <w:szCs w:val="20"/>
          <w:u w:val="single"/>
        </w:rPr>
        <w:lastRenderedPageBreak/>
        <w:t>ANEXO III</w:t>
      </w:r>
    </w:p>
    <w:p w14:paraId="0574836F" w14:textId="77777777" w:rsidR="00E131A9" w:rsidRPr="002544DD" w:rsidRDefault="00E131A9" w:rsidP="00E131A9">
      <w:pPr>
        <w:spacing w:line="360" w:lineRule="auto"/>
        <w:mirrorIndents/>
        <w:jc w:val="both"/>
        <w:rPr>
          <w:rFonts w:ascii="Trebuchet MS" w:eastAsia="Arial Unicode MS" w:hAnsi="Trebuchet MS"/>
          <w:b/>
          <w:bCs/>
          <w:iCs/>
          <w:w w:val="0"/>
          <w:sz w:val="20"/>
          <w:szCs w:val="20"/>
        </w:rPr>
      </w:pPr>
      <w:r w:rsidRPr="002544DD">
        <w:rPr>
          <w:rFonts w:ascii="Trebuchet MS" w:eastAsia="Arial Unicode MS" w:hAnsi="Trebuchet MS"/>
          <w:b/>
          <w:bCs/>
          <w:iCs/>
          <w:w w:val="0"/>
          <w:sz w:val="20"/>
          <w:szCs w:val="20"/>
        </w:rPr>
        <w:t>MODELO DE NOTIFICAÇÃO AOS ADQUIRENTES</w:t>
      </w:r>
    </w:p>
    <w:p w14:paraId="61E2E7A1" w14:textId="77777777" w:rsidR="00E131A9" w:rsidRPr="002544DD" w:rsidRDefault="00E131A9" w:rsidP="00E131A9">
      <w:pPr>
        <w:spacing w:line="360" w:lineRule="auto"/>
        <w:mirrorIndents/>
        <w:jc w:val="both"/>
        <w:rPr>
          <w:rFonts w:ascii="Trebuchet MS" w:eastAsia="Arial Unicode MS" w:hAnsi="Trebuchet MS"/>
          <w:b/>
          <w:bCs/>
          <w:iCs/>
          <w:w w:val="0"/>
          <w:sz w:val="20"/>
          <w:szCs w:val="20"/>
        </w:rPr>
      </w:pPr>
    </w:p>
    <w:p w14:paraId="58DCEF11"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São Paulo, [</w:t>
      </w:r>
      <w:r w:rsidRPr="002544DD">
        <w:rPr>
          <w:rFonts w:ascii="Trebuchet MS" w:hAnsi="Trebuchet MS"/>
          <w:i/>
          <w:sz w:val="20"/>
        </w:rPr>
        <w:t>Data</w:t>
      </w:r>
      <w:r w:rsidRPr="002544DD">
        <w:rPr>
          <w:rFonts w:ascii="Trebuchet MS" w:hAnsi="Trebuchet MS"/>
          <w:sz w:val="20"/>
        </w:rPr>
        <w:t>]</w:t>
      </w:r>
    </w:p>
    <w:p w14:paraId="2ECC4860"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Ao</w:t>
      </w:r>
    </w:p>
    <w:p w14:paraId="6E01659C"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[Nome do Cliente]</w:t>
      </w:r>
    </w:p>
    <w:p w14:paraId="46A4109A"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[Endereço]</w:t>
      </w:r>
    </w:p>
    <w:p w14:paraId="1F1DB266"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[CEP] - [cidade, estado]</w:t>
      </w:r>
    </w:p>
    <w:p w14:paraId="5151AD59"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Ref.: [Identificar contrato] (“</w:t>
      </w:r>
      <w:r w:rsidRPr="002544DD">
        <w:rPr>
          <w:rFonts w:ascii="Trebuchet MS" w:hAnsi="Trebuchet MS"/>
          <w:sz w:val="20"/>
          <w:u w:val="single"/>
        </w:rPr>
        <w:t>Contrato</w:t>
      </w:r>
      <w:r w:rsidRPr="002544DD">
        <w:rPr>
          <w:rFonts w:ascii="Trebuchet MS" w:hAnsi="Trebuchet MS"/>
          <w:sz w:val="20"/>
        </w:rPr>
        <w:t>”)</w:t>
      </w:r>
    </w:p>
    <w:p w14:paraId="4574154F" w14:textId="77777777" w:rsidR="00E131A9" w:rsidRPr="002544DD" w:rsidRDefault="00E131A9" w:rsidP="00E131A9">
      <w:pPr>
        <w:pStyle w:val="Celso1"/>
        <w:spacing w:line="360" w:lineRule="auto"/>
        <w:mirrorIndents/>
        <w:rPr>
          <w:rFonts w:ascii="Trebuchet MS" w:hAnsi="Trebuchet MS"/>
          <w:sz w:val="20"/>
        </w:rPr>
      </w:pPr>
    </w:p>
    <w:p w14:paraId="116259B5"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Prezados Senhores,</w:t>
      </w:r>
    </w:p>
    <w:p w14:paraId="05183EB6" w14:textId="77777777" w:rsidR="00E131A9" w:rsidRPr="002544DD" w:rsidRDefault="00E131A9" w:rsidP="00E131A9">
      <w:pPr>
        <w:pStyle w:val="Celso1"/>
        <w:spacing w:line="360" w:lineRule="auto"/>
        <w:mirrorIndents/>
        <w:rPr>
          <w:rFonts w:ascii="Trebuchet MS" w:hAnsi="Trebuchet MS"/>
          <w:sz w:val="20"/>
        </w:rPr>
      </w:pPr>
    </w:p>
    <w:p w14:paraId="0E2A8A50" w14:textId="77777777" w:rsidR="00E131A9" w:rsidRPr="002544DD" w:rsidRDefault="00E131A9" w:rsidP="00E131A9">
      <w:pPr>
        <w:pStyle w:val="Celso1"/>
        <w:numPr>
          <w:ilvl w:val="0"/>
          <w:numId w:val="44"/>
        </w:numPr>
        <w:suppressAutoHyphens/>
        <w:autoSpaceDN/>
        <w:adjustRightInd/>
        <w:spacing w:line="360" w:lineRule="auto"/>
        <w:ind w:left="0" w:firstLine="0"/>
        <w:mirrorIndents/>
        <w:rPr>
          <w:rFonts w:ascii="Trebuchet MS" w:hAnsi="Trebuchet MS"/>
          <w:sz w:val="20"/>
        </w:rPr>
      </w:pPr>
      <w:r w:rsidRPr="002544DD">
        <w:rPr>
          <w:rFonts w:ascii="Trebuchet MS" w:hAnsi="Trebuchet MS"/>
          <w:iCs/>
          <w:sz w:val="20"/>
        </w:rPr>
        <w:t>A</w:t>
      </w:r>
      <w:r w:rsidRPr="002544DD">
        <w:rPr>
          <w:rFonts w:ascii="Trebuchet MS" w:hAnsi="Trebuchet MS"/>
          <w:b/>
          <w:iCs/>
          <w:sz w:val="20"/>
        </w:rPr>
        <w:t xml:space="preserve"> </w:t>
      </w:r>
      <w:r w:rsidRPr="002544DD">
        <w:rPr>
          <w:rFonts w:ascii="Trebuchet MS" w:hAnsi="Trebuchet MS"/>
          <w:b/>
          <w:bCs/>
          <w:sz w:val="20"/>
        </w:rPr>
        <w:t>TURRIALBA EMPREENDIMENTO IMOBILIÁRIO LTDA.</w:t>
      </w:r>
      <w:r w:rsidRPr="002544DD">
        <w:rPr>
          <w:rFonts w:ascii="Trebuchet MS" w:hAnsi="Trebuchet MS"/>
          <w:sz w:val="20"/>
        </w:rPr>
        <w:t>, sociedade limitada com sede na cidade de São Paulo, estado de São Paulo, na Avenida Presidente Juscelino Kubitschek, nº 360, 4º andar, sala 107, Vila Nova Conceição, CEP 04543-000, inscrita no</w:t>
      </w:r>
      <w:r w:rsidRPr="002544DD">
        <w:rPr>
          <w:rFonts w:ascii="Trebuchet MS" w:hAnsi="Trebuchet MS" w:cs="Trebuchet MS"/>
          <w:sz w:val="20"/>
        </w:rPr>
        <w:t xml:space="preserve"> Cadastro Nacional da Pessoa Jurídica (“</w:t>
      </w:r>
      <w:r w:rsidRPr="002544DD">
        <w:rPr>
          <w:rFonts w:ascii="Trebuchet MS" w:hAnsi="Trebuchet MS" w:cs="Trebuchet MS"/>
          <w:sz w:val="20"/>
          <w:u w:val="single"/>
        </w:rPr>
        <w:t>CNPJ</w:t>
      </w:r>
      <w:r w:rsidRPr="002544DD">
        <w:rPr>
          <w:rFonts w:ascii="Trebuchet MS" w:hAnsi="Trebuchet MS" w:cs="Trebuchet MS"/>
          <w:sz w:val="20"/>
        </w:rPr>
        <w:t xml:space="preserve">”) sob o nº </w:t>
      </w:r>
      <w:r w:rsidRPr="002544DD">
        <w:rPr>
          <w:rFonts w:ascii="Trebuchet MS" w:hAnsi="Trebuchet MS"/>
          <w:sz w:val="20"/>
        </w:rPr>
        <w:t>41.115.026/0001-62(“</w:t>
      </w:r>
      <w:r w:rsidRPr="002544DD">
        <w:rPr>
          <w:rFonts w:ascii="Trebuchet MS" w:hAnsi="Trebuchet MS"/>
          <w:sz w:val="20"/>
          <w:u w:val="single"/>
        </w:rPr>
        <w:t>Fiduciante</w:t>
      </w:r>
      <w:r w:rsidRPr="002544DD">
        <w:rPr>
          <w:rFonts w:ascii="Trebuchet MS" w:hAnsi="Trebuchet MS"/>
          <w:sz w:val="20"/>
        </w:rPr>
        <w:t>”), nos termos do</w:t>
      </w:r>
      <w:r w:rsidRPr="002544DD">
        <w:rPr>
          <w:rFonts w:ascii="Trebuchet MS" w:hAnsi="Trebuchet MS"/>
          <w:i/>
          <w:sz w:val="20"/>
        </w:rPr>
        <w:t xml:space="preserve"> </w:t>
      </w:r>
      <w:r w:rsidRPr="002544DD">
        <w:rPr>
          <w:rFonts w:ascii="Trebuchet MS" w:hAnsi="Trebuchet MS"/>
          <w:sz w:val="20"/>
        </w:rPr>
        <w:t>“</w:t>
      </w:r>
      <w:r w:rsidRPr="002544DD">
        <w:rPr>
          <w:rFonts w:ascii="Trebuchet MS" w:hAnsi="Trebuchet MS"/>
          <w:i/>
          <w:sz w:val="20"/>
        </w:rPr>
        <w:t>Instrumento Particular de Cessão Fiduciária de Direitos Creditórios em Garantia e Outras Avenças</w:t>
      </w:r>
      <w:r w:rsidRPr="002544DD">
        <w:rPr>
          <w:rFonts w:ascii="Trebuchet MS" w:hAnsi="Trebuchet MS"/>
          <w:sz w:val="20"/>
        </w:rPr>
        <w:t>”</w:t>
      </w:r>
      <w:r w:rsidRPr="002544DD">
        <w:rPr>
          <w:rFonts w:ascii="Trebuchet MS" w:hAnsi="Trebuchet MS"/>
          <w:iCs/>
          <w:sz w:val="20"/>
        </w:rPr>
        <w:t xml:space="preserve"> </w:t>
      </w:r>
      <w:r w:rsidRPr="002544DD">
        <w:rPr>
          <w:rFonts w:ascii="Trebuchet MS" w:hAnsi="Trebuchet MS"/>
          <w:sz w:val="20"/>
        </w:rPr>
        <w:t xml:space="preserve">celebrado entre a Fiduciante, a </w:t>
      </w:r>
      <w:proofErr w:type="spellStart"/>
      <w:r w:rsidRPr="002544DD">
        <w:rPr>
          <w:rFonts w:ascii="Trebuchet MS" w:hAnsi="Trebuchet MS"/>
          <w:sz w:val="20"/>
        </w:rPr>
        <w:t>True</w:t>
      </w:r>
      <w:proofErr w:type="spellEnd"/>
      <w:r w:rsidRPr="002544DD">
        <w:rPr>
          <w:rFonts w:ascii="Trebuchet MS" w:hAnsi="Trebuchet MS"/>
          <w:sz w:val="20"/>
        </w:rPr>
        <w:t xml:space="preserve"> </w:t>
      </w:r>
      <w:proofErr w:type="spellStart"/>
      <w:r w:rsidRPr="002544DD">
        <w:rPr>
          <w:rFonts w:ascii="Trebuchet MS" w:hAnsi="Trebuchet MS"/>
          <w:sz w:val="20"/>
        </w:rPr>
        <w:t>Securitizadora</w:t>
      </w:r>
      <w:proofErr w:type="spellEnd"/>
      <w:r w:rsidRPr="002544DD">
        <w:rPr>
          <w:rFonts w:ascii="Trebuchet MS" w:hAnsi="Trebuchet MS"/>
          <w:sz w:val="20"/>
        </w:rPr>
        <w:t xml:space="preserve"> S.A. (“</w:t>
      </w:r>
      <w:r w:rsidRPr="002544DD">
        <w:rPr>
          <w:rFonts w:ascii="Trebuchet MS" w:hAnsi="Trebuchet MS"/>
          <w:sz w:val="20"/>
          <w:u w:val="single"/>
        </w:rPr>
        <w:t>Fiduciária</w:t>
      </w:r>
      <w:r w:rsidRPr="002544DD">
        <w:rPr>
          <w:rFonts w:ascii="Trebuchet MS" w:hAnsi="Trebuchet MS"/>
          <w:sz w:val="20"/>
        </w:rPr>
        <w:t xml:space="preserve">”), a </w:t>
      </w:r>
      <w:r w:rsidRPr="002544DD">
        <w:rPr>
          <w:rFonts w:ascii="Trebuchet MS" w:hAnsi="Trebuchet MS"/>
          <w:b/>
          <w:bCs/>
          <w:sz w:val="20"/>
        </w:rPr>
        <w:t>P3BR Macuco Empreendimento Imobiliário Ltda. e a Tamarindo Empreendimento Imobiliário Ltda.</w:t>
      </w:r>
      <w:r w:rsidRPr="002544DD">
        <w:rPr>
          <w:rFonts w:ascii="Trebuchet MS" w:hAnsi="Trebuchet MS"/>
          <w:sz w:val="20"/>
        </w:rPr>
        <w:t>, vem, pela presente, informar que foram cedidos fiduciariamente em favor da Fiduciária, em garantia de obrigações financeiras da Fiduciante, com vistas ao financiamento de empreendimento imobiliário, a totalidade dos direitos creditórios decorrentes do [contrato] [(“</w:t>
      </w:r>
      <w:r w:rsidRPr="002544DD">
        <w:rPr>
          <w:rFonts w:ascii="Trebuchet MS" w:hAnsi="Trebuchet MS"/>
          <w:sz w:val="20"/>
          <w:u w:val="single"/>
        </w:rPr>
        <w:t>Contrato</w:t>
      </w:r>
      <w:r w:rsidRPr="002544DD">
        <w:rPr>
          <w:rFonts w:ascii="Trebuchet MS" w:hAnsi="Trebuchet MS"/>
          <w:sz w:val="20"/>
        </w:rPr>
        <w:t>”)], e firmado entre V.Sa. e a Fiduciante (“</w:t>
      </w:r>
      <w:r w:rsidRPr="002544DD">
        <w:rPr>
          <w:rFonts w:ascii="Trebuchet MS" w:hAnsi="Trebuchet MS"/>
          <w:sz w:val="20"/>
          <w:u w:val="single"/>
        </w:rPr>
        <w:t>Direitos Creditórios</w:t>
      </w:r>
      <w:r w:rsidRPr="002544DD">
        <w:rPr>
          <w:rFonts w:ascii="Trebuchet MS" w:hAnsi="Trebuchet MS"/>
          <w:sz w:val="20"/>
        </w:rPr>
        <w:t xml:space="preserve">”). </w:t>
      </w:r>
    </w:p>
    <w:p w14:paraId="1108C966" w14:textId="77777777" w:rsidR="00E131A9" w:rsidRPr="002544DD" w:rsidRDefault="00E131A9" w:rsidP="00E131A9">
      <w:pPr>
        <w:pStyle w:val="Celso1"/>
        <w:spacing w:line="360" w:lineRule="auto"/>
        <w:mirrorIndents/>
        <w:rPr>
          <w:rFonts w:ascii="Trebuchet MS" w:hAnsi="Trebuchet MS"/>
          <w:sz w:val="20"/>
        </w:rPr>
      </w:pPr>
    </w:p>
    <w:p w14:paraId="19231996" w14:textId="77777777" w:rsidR="00E131A9" w:rsidRPr="002544DD" w:rsidRDefault="00E131A9" w:rsidP="00E131A9">
      <w:pPr>
        <w:pStyle w:val="Celso1"/>
        <w:numPr>
          <w:ilvl w:val="0"/>
          <w:numId w:val="44"/>
        </w:numPr>
        <w:suppressAutoHyphens/>
        <w:autoSpaceDN/>
        <w:adjustRightInd/>
        <w:spacing w:line="360" w:lineRule="auto"/>
        <w:ind w:left="0" w:firstLine="0"/>
        <w:mirrorIndents/>
        <w:rPr>
          <w:rFonts w:ascii="Trebuchet MS" w:hAnsi="Trebuchet MS"/>
          <w:sz w:val="20"/>
        </w:rPr>
      </w:pPr>
      <w:r w:rsidRPr="002544DD">
        <w:rPr>
          <w:rFonts w:ascii="Trebuchet MS" w:hAnsi="Trebuchet MS"/>
          <w:sz w:val="20"/>
        </w:rPr>
        <w:t>Todos os pagamentos decorrentes do Contrato deverão ser realizados por V.Sas. direta e exclusivamente na</w:t>
      </w:r>
      <w:r w:rsidRPr="002544DD">
        <w:rPr>
          <w:rFonts w:ascii="Trebuchet MS" w:hAnsi="Trebuchet MS"/>
          <w:snapToGrid w:val="0"/>
          <w:sz w:val="20"/>
        </w:rPr>
        <w:t xml:space="preserve"> Conta corrente nº 74937-0, </w:t>
      </w:r>
      <w:proofErr w:type="gramStart"/>
      <w:r w:rsidRPr="002544DD">
        <w:rPr>
          <w:rFonts w:ascii="Trebuchet MS" w:hAnsi="Trebuchet MS"/>
          <w:snapToGrid w:val="0"/>
          <w:sz w:val="20"/>
        </w:rPr>
        <w:t>agencia</w:t>
      </w:r>
      <w:proofErr w:type="gramEnd"/>
      <w:r w:rsidRPr="002544DD">
        <w:rPr>
          <w:rFonts w:ascii="Trebuchet MS" w:hAnsi="Trebuchet MS"/>
          <w:snapToGrid w:val="0"/>
          <w:sz w:val="20"/>
        </w:rPr>
        <w:t xml:space="preserve"> nº 0350 do Banco Itaú Unibanco S.A., de titularidade da Fiduciária (“</w:t>
      </w:r>
      <w:r w:rsidRPr="002544DD">
        <w:rPr>
          <w:rFonts w:ascii="Trebuchet MS" w:hAnsi="Trebuchet MS"/>
          <w:snapToGrid w:val="0"/>
          <w:sz w:val="20"/>
          <w:u w:val="single"/>
        </w:rPr>
        <w:t>Conta Centralizadora</w:t>
      </w:r>
      <w:r w:rsidRPr="002544DD">
        <w:rPr>
          <w:rFonts w:ascii="Trebuchet MS" w:hAnsi="Trebuchet MS"/>
          <w:snapToGrid w:val="0"/>
          <w:sz w:val="20"/>
        </w:rPr>
        <w:t>”)</w:t>
      </w:r>
      <w:r w:rsidRPr="002544DD">
        <w:rPr>
          <w:rFonts w:ascii="Trebuchet MS" w:hAnsi="Trebuchet MS"/>
          <w:sz w:val="20"/>
        </w:rPr>
        <w:t>.</w:t>
      </w:r>
    </w:p>
    <w:p w14:paraId="72994690" w14:textId="77777777" w:rsidR="00E131A9" w:rsidRPr="002544DD" w:rsidRDefault="00E131A9" w:rsidP="00E131A9">
      <w:pPr>
        <w:pStyle w:val="Celso1"/>
        <w:spacing w:line="360" w:lineRule="auto"/>
        <w:mirrorIndents/>
        <w:rPr>
          <w:rFonts w:ascii="Trebuchet MS" w:hAnsi="Trebuchet MS"/>
          <w:sz w:val="20"/>
        </w:rPr>
      </w:pPr>
    </w:p>
    <w:p w14:paraId="7D34EF8E" w14:textId="77777777" w:rsidR="00E131A9" w:rsidRPr="002544DD" w:rsidRDefault="00E131A9" w:rsidP="00E131A9">
      <w:pPr>
        <w:pStyle w:val="Celso1"/>
        <w:numPr>
          <w:ilvl w:val="0"/>
          <w:numId w:val="44"/>
        </w:numPr>
        <w:suppressAutoHyphens/>
        <w:autoSpaceDN/>
        <w:adjustRightInd/>
        <w:spacing w:line="360" w:lineRule="auto"/>
        <w:ind w:left="0" w:firstLine="0"/>
        <w:mirrorIndents/>
        <w:rPr>
          <w:rFonts w:ascii="Trebuchet MS" w:hAnsi="Trebuchet MS"/>
          <w:sz w:val="20"/>
        </w:rPr>
      </w:pPr>
      <w:r w:rsidRPr="002544DD">
        <w:rPr>
          <w:rFonts w:ascii="Trebuchet MS" w:hAnsi="Trebuchet MS"/>
          <w:sz w:val="20"/>
        </w:rPr>
        <w:t>Esta notificação e as instruções nela contidas são feitas a V.Sas. em caráter irrevogável e irretratável, não podendo ser por nós alteradas, suplementadas ou canceladas, por qualquer motivo, sem o consentimento prévio e por escrito da Fiduciária.</w:t>
      </w:r>
    </w:p>
    <w:p w14:paraId="72D7147E" w14:textId="77777777" w:rsidR="00E131A9" w:rsidRPr="002544DD" w:rsidRDefault="00E131A9" w:rsidP="00E131A9">
      <w:pPr>
        <w:pStyle w:val="Celso1"/>
        <w:spacing w:line="360" w:lineRule="auto"/>
        <w:mirrorIndents/>
        <w:rPr>
          <w:rFonts w:ascii="Trebuchet MS" w:hAnsi="Trebuchet MS"/>
          <w:sz w:val="20"/>
        </w:rPr>
      </w:pPr>
    </w:p>
    <w:p w14:paraId="403A13FE" w14:textId="77777777" w:rsidR="00E131A9" w:rsidRPr="002544DD" w:rsidRDefault="00E131A9" w:rsidP="00E131A9">
      <w:pPr>
        <w:pStyle w:val="Celso1"/>
        <w:numPr>
          <w:ilvl w:val="0"/>
          <w:numId w:val="44"/>
        </w:numPr>
        <w:suppressAutoHyphens/>
        <w:autoSpaceDN/>
        <w:adjustRightInd/>
        <w:spacing w:line="360" w:lineRule="auto"/>
        <w:ind w:left="0" w:firstLine="0"/>
        <w:mirrorIndents/>
        <w:rPr>
          <w:rFonts w:ascii="Trebuchet MS" w:hAnsi="Trebuchet MS"/>
          <w:sz w:val="20"/>
        </w:rPr>
      </w:pPr>
      <w:r w:rsidRPr="002544DD">
        <w:rPr>
          <w:rFonts w:ascii="Trebuchet MS" w:hAnsi="Trebuchet MS"/>
          <w:sz w:val="20"/>
        </w:rPr>
        <w:t>Permanecemos à disposição de V.Sas. para quaisquer esclarecimentos necessários.</w:t>
      </w:r>
    </w:p>
    <w:p w14:paraId="0F1DD89C" w14:textId="77777777" w:rsidR="00E131A9" w:rsidRPr="002544DD" w:rsidRDefault="00E131A9" w:rsidP="00E131A9">
      <w:pPr>
        <w:spacing w:line="360" w:lineRule="auto"/>
        <w:mirrorIndents/>
        <w:jc w:val="both"/>
        <w:rPr>
          <w:rFonts w:ascii="Trebuchet MS" w:hAnsi="Trebuchet MS"/>
          <w:sz w:val="20"/>
          <w:szCs w:val="20"/>
        </w:rPr>
      </w:pPr>
    </w:p>
    <w:p w14:paraId="070B8A47"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Atenciosamente,</w:t>
      </w:r>
    </w:p>
    <w:p w14:paraId="60C482B5" w14:textId="77777777" w:rsidR="00E131A9" w:rsidRPr="002544DD" w:rsidRDefault="00E131A9" w:rsidP="00E131A9">
      <w:pPr>
        <w:pStyle w:val="Celso1"/>
        <w:spacing w:line="360" w:lineRule="auto"/>
        <w:mirrorIndents/>
        <w:rPr>
          <w:rFonts w:ascii="Trebuchet MS" w:hAnsi="Trebuchet MS"/>
          <w:sz w:val="20"/>
        </w:rPr>
      </w:pPr>
    </w:p>
    <w:p w14:paraId="6DD74D71" w14:textId="77777777" w:rsidR="00E131A9" w:rsidRPr="002544DD" w:rsidRDefault="00E131A9" w:rsidP="00E131A9">
      <w:pPr>
        <w:pStyle w:val="Celso1"/>
        <w:spacing w:line="360" w:lineRule="auto"/>
        <w:mirrorIndents/>
        <w:rPr>
          <w:rFonts w:ascii="Trebuchet MS" w:hAnsi="Trebuchet MS"/>
          <w:sz w:val="20"/>
        </w:rPr>
      </w:pPr>
    </w:p>
    <w:p w14:paraId="77C2D345" w14:textId="77777777" w:rsidR="00E131A9" w:rsidRPr="002544DD" w:rsidRDefault="00E131A9" w:rsidP="00E131A9">
      <w:pPr>
        <w:pStyle w:val="Celso1"/>
        <w:spacing w:line="360" w:lineRule="auto"/>
        <w:mirrorIndents/>
        <w:rPr>
          <w:rFonts w:ascii="Trebuchet MS" w:hAnsi="Trebuchet MS"/>
          <w:sz w:val="20"/>
        </w:rPr>
      </w:pPr>
    </w:p>
    <w:p w14:paraId="082FFB93" w14:textId="77777777" w:rsidR="00E131A9" w:rsidRPr="002544DD" w:rsidRDefault="00E131A9" w:rsidP="00E131A9">
      <w:pPr>
        <w:pStyle w:val="Celso1"/>
        <w:spacing w:line="360" w:lineRule="auto"/>
        <w:mirrorIndents/>
        <w:rPr>
          <w:rFonts w:ascii="Trebuchet MS" w:hAnsi="Trebuchet MS"/>
          <w:sz w:val="20"/>
        </w:rPr>
      </w:pPr>
    </w:p>
    <w:p w14:paraId="33D2F378" w14:textId="77777777" w:rsidR="00E131A9" w:rsidRPr="002544DD" w:rsidRDefault="00E131A9" w:rsidP="00E131A9">
      <w:pPr>
        <w:spacing w:line="360" w:lineRule="auto"/>
        <w:mirrorIndents/>
        <w:jc w:val="both"/>
        <w:rPr>
          <w:rFonts w:ascii="Trebuchet MS" w:hAnsi="Trebuchet MS"/>
          <w:sz w:val="20"/>
          <w:szCs w:val="20"/>
        </w:rPr>
      </w:pPr>
      <w:r w:rsidRPr="002544DD">
        <w:rPr>
          <w:rFonts w:ascii="Trebuchet MS" w:hAnsi="Trebuchet MS"/>
          <w:b/>
          <w:bCs/>
          <w:sz w:val="20"/>
          <w:szCs w:val="20"/>
        </w:rPr>
        <w:lastRenderedPageBreak/>
        <w:t>TAMARINDO EMPREENDIMENTO IMOBILIÁRIO LTDA.</w:t>
      </w:r>
    </w:p>
    <w:p w14:paraId="3ED31DDB" w14:textId="77777777" w:rsidR="00E131A9" w:rsidRPr="002544DD" w:rsidRDefault="00E131A9" w:rsidP="00E131A9">
      <w:pPr>
        <w:spacing w:line="360" w:lineRule="auto"/>
        <w:mirrorIndents/>
        <w:jc w:val="both"/>
        <w:rPr>
          <w:rFonts w:ascii="Trebuchet MS" w:hAnsi="Trebuchet MS"/>
          <w:sz w:val="20"/>
          <w:szCs w:val="20"/>
        </w:rPr>
      </w:pPr>
    </w:p>
    <w:tbl>
      <w:tblPr>
        <w:tblW w:w="0" w:type="auto"/>
        <w:tblLayout w:type="fixed"/>
        <w:tblLook w:val="0000" w:firstRow="0" w:lastRow="0" w:firstColumn="0" w:lastColumn="0" w:noHBand="0" w:noVBand="0"/>
      </w:tblPr>
      <w:tblGrid>
        <w:gridCol w:w="4188"/>
        <w:gridCol w:w="468"/>
        <w:gridCol w:w="4368"/>
      </w:tblGrid>
      <w:tr w:rsidR="00E131A9" w:rsidRPr="002544DD" w14:paraId="066F2A55" w14:textId="77777777" w:rsidTr="0020347C">
        <w:tc>
          <w:tcPr>
            <w:tcW w:w="4188" w:type="dxa"/>
            <w:tcBorders>
              <w:top w:val="single" w:sz="4" w:space="0" w:color="000000"/>
            </w:tcBorders>
          </w:tcPr>
          <w:p w14:paraId="442D3D8A" w14:textId="77777777" w:rsidR="00E131A9" w:rsidRPr="002544DD" w:rsidRDefault="00E131A9" w:rsidP="0020347C">
            <w:pPr>
              <w:snapToGrid w:val="0"/>
              <w:spacing w:line="360" w:lineRule="auto"/>
              <w:mirrorIndents/>
              <w:jc w:val="both"/>
              <w:rPr>
                <w:rFonts w:ascii="Trebuchet MS" w:hAnsi="Trebuchet MS"/>
                <w:sz w:val="20"/>
                <w:szCs w:val="20"/>
              </w:rPr>
            </w:pPr>
            <w:r w:rsidRPr="002544DD">
              <w:rPr>
                <w:rFonts w:ascii="Trebuchet MS" w:hAnsi="Trebuchet MS"/>
                <w:sz w:val="20"/>
                <w:szCs w:val="20"/>
              </w:rPr>
              <w:t>Nome:</w:t>
            </w:r>
            <w:r w:rsidRPr="002544DD">
              <w:rPr>
                <w:rFonts w:ascii="Trebuchet MS" w:hAnsi="Trebuchet MS"/>
                <w:sz w:val="20"/>
                <w:szCs w:val="20"/>
              </w:rPr>
              <w:tab/>
            </w:r>
          </w:p>
        </w:tc>
        <w:tc>
          <w:tcPr>
            <w:tcW w:w="468" w:type="dxa"/>
          </w:tcPr>
          <w:p w14:paraId="169EAEF4" w14:textId="77777777" w:rsidR="00E131A9" w:rsidRPr="002544DD" w:rsidRDefault="00E131A9" w:rsidP="0020347C">
            <w:pPr>
              <w:snapToGrid w:val="0"/>
              <w:spacing w:line="360" w:lineRule="auto"/>
              <w:mirrorIndents/>
              <w:jc w:val="both"/>
              <w:rPr>
                <w:rFonts w:ascii="Trebuchet MS" w:hAnsi="Trebuchet MS"/>
                <w:sz w:val="20"/>
                <w:szCs w:val="20"/>
              </w:rPr>
            </w:pPr>
          </w:p>
        </w:tc>
        <w:tc>
          <w:tcPr>
            <w:tcW w:w="4368" w:type="dxa"/>
            <w:tcBorders>
              <w:top w:val="single" w:sz="4" w:space="0" w:color="000000"/>
            </w:tcBorders>
          </w:tcPr>
          <w:p w14:paraId="60AA759E" w14:textId="77777777" w:rsidR="00E131A9" w:rsidRPr="002544DD" w:rsidRDefault="00E131A9" w:rsidP="0020347C">
            <w:pPr>
              <w:snapToGrid w:val="0"/>
              <w:spacing w:line="360" w:lineRule="auto"/>
              <w:mirrorIndents/>
              <w:jc w:val="both"/>
              <w:rPr>
                <w:rFonts w:ascii="Trebuchet MS" w:hAnsi="Trebuchet MS"/>
                <w:sz w:val="20"/>
                <w:szCs w:val="20"/>
              </w:rPr>
            </w:pPr>
            <w:r w:rsidRPr="002544DD">
              <w:rPr>
                <w:rFonts w:ascii="Trebuchet MS" w:hAnsi="Trebuchet MS"/>
                <w:sz w:val="20"/>
                <w:szCs w:val="20"/>
              </w:rPr>
              <w:t xml:space="preserve">Nome: </w:t>
            </w:r>
          </w:p>
        </w:tc>
      </w:tr>
      <w:tr w:rsidR="00E131A9" w:rsidRPr="002544DD" w14:paraId="33495C65" w14:textId="77777777" w:rsidTr="0020347C">
        <w:tc>
          <w:tcPr>
            <w:tcW w:w="4188" w:type="dxa"/>
          </w:tcPr>
          <w:p w14:paraId="71B7C2FC" w14:textId="77777777" w:rsidR="00E131A9" w:rsidRPr="002544DD" w:rsidRDefault="00E131A9" w:rsidP="0020347C">
            <w:pPr>
              <w:snapToGrid w:val="0"/>
              <w:spacing w:line="360" w:lineRule="auto"/>
              <w:mirrorIndents/>
              <w:jc w:val="both"/>
              <w:rPr>
                <w:rFonts w:ascii="Trebuchet MS" w:hAnsi="Trebuchet MS"/>
                <w:sz w:val="20"/>
                <w:szCs w:val="20"/>
              </w:rPr>
            </w:pPr>
            <w:r w:rsidRPr="002544DD">
              <w:rPr>
                <w:rFonts w:ascii="Trebuchet MS" w:hAnsi="Trebuchet MS"/>
                <w:sz w:val="20"/>
                <w:szCs w:val="20"/>
              </w:rPr>
              <w:t xml:space="preserve">Cargo: </w:t>
            </w:r>
          </w:p>
        </w:tc>
        <w:tc>
          <w:tcPr>
            <w:tcW w:w="468" w:type="dxa"/>
          </w:tcPr>
          <w:p w14:paraId="31C04205" w14:textId="77777777" w:rsidR="00E131A9" w:rsidRPr="002544DD" w:rsidRDefault="00E131A9" w:rsidP="0020347C">
            <w:pPr>
              <w:snapToGrid w:val="0"/>
              <w:spacing w:line="360" w:lineRule="auto"/>
              <w:mirrorIndents/>
              <w:jc w:val="both"/>
              <w:rPr>
                <w:rFonts w:ascii="Trebuchet MS" w:hAnsi="Trebuchet MS"/>
                <w:sz w:val="20"/>
                <w:szCs w:val="20"/>
              </w:rPr>
            </w:pPr>
          </w:p>
        </w:tc>
        <w:tc>
          <w:tcPr>
            <w:tcW w:w="4368" w:type="dxa"/>
          </w:tcPr>
          <w:p w14:paraId="37B1990D" w14:textId="77777777" w:rsidR="00E131A9" w:rsidRPr="002544DD" w:rsidRDefault="00E131A9" w:rsidP="0020347C">
            <w:pPr>
              <w:snapToGrid w:val="0"/>
              <w:spacing w:line="360" w:lineRule="auto"/>
              <w:mirrorIndents/>
              <w:jc w:val="both"/>
              <w:rPr>
                <w:rFonts w:ascii="Trebuchet MS" w:hAnsi="Trebuchet MS"/>
                <w:sz w:val="20"/>
                <w:szCs w:val="20"/>
              </w:rPr>
            </w:pPr>
            <w:r w:rsidRPr="002544DD">
              <w:rPr>
                <w:rFonts w:ascii="Trebuchet MS" w:hAnsi="Trebuchet MS"/>
                <w:sz w:val="20"/>
                <w:szCs w:val="20"/>
              </w:rPr>
              <w:t xml:space="preserve">Cargo: </w:t>
            </w:r>
          </w:p>
        </w:tc>
      </w:tr>
    </w:tbl>
    <w:p w14:paraId="206A4BE9" w14:textId="77777777" w:rsidR="00E131A9" w:rsidRPr="002544DD" w:rsidRDefault="00E131A9" w:rsidP="00E131A9">
      <w:pPr>
        <w:pStyle w:val="Celso1"/>
        <w:spacing w:line="360" w:lineRule="auto"/>
        <w:mirrorIndents/>
        <w:rPr>
          <w:rFonts w:ascii="Trebuchet MS" w:hAnsi="Trebuchet MS"/>
          <w:sz w:val="20"/>
        </w:rPr>
      </w:pPr>
    </w:p>
    <w:p w14:paraId="28EEEC7B" w14:textId="77777777" w:rsidR="00E131A9" w:rsidRPr="002544DD" w:rsidRDefault="00E131A9" w:rsidP="00E131A9">
      <w:pPr>
        <w:spacing w:line="360" w:lineRule="auto"/>
        <w:jc w:val="both"/>
        <w:rPr>
          <w:rFonts w:ascii="Trebuchet MS" w:eastAsia="Calibri" w:hAnsi="Trebuchet MS"/>
          <w:sz w:val="20"/>
          <w:szCs w:val="20"/>
          <w:lang w:val="x-none" w:eastAsia="en-US"/>
        </w:rPr>
      </w:pPr>
      <w:r w:rsidRPr="002544DD">
        <w:rPr>
          <w:rFonts w:ascii="Trebuchet MS" w:hAnsi="Trebuchet MS"/>
          <w:sz w:val="20"/>
          <w:szCs w:val="20"/>
        </w:rPr>
        <w:br w:type="page"/>
      </w:r>
    </w:p>
    <w:bookmarkEnd w:id="225"/>
    <w:p w14:paraId="70F3056B" w14:textId="77777777" w:rsidR="00E131A9" w:rsidRPr="002544DD" w:rsidRDefault="00E131A9" w:rsidP="00E131A9">
      <w:pPr>
        <w:widowControl w:val="0"/>
        <w:spacing w:line="360" w:lineRule="auto"/>
        <w:jc w:val="both"/>
        <w:rPr>
          <w:rFonts w:ascii="Trebuchet MS" w:hAnsi="Trebuchet MS" w:cs="Tahoma"/>
          <w:b/>
          <w:sz w:val="20"/>
          <w:szCs w:val="20"/>
          <w:u w:val="single"/>
        </w:rPr>
      </w:pPr>
      <w:r w:rsidRPr="002544DD">
        <w:rPr>
          <w:rFonts w:ascii="Trebuchet MS" w:hAnsi="Trebuchet MS"/>
          <w:b/>
          <w:sz w:val="20"/>
          <w:szCs w:val="20"/>
          <w:u w:val="single"/>
        </w:rPr>
        <w:lastRenderedPageBreak/>
        <w:t>ANEXO I</w:t>
      </w:r>
      <w:r w:rsidRPr="002544DD">
        <w:rPr>
          <w:rFonts w:ascii="Trebuchet MS" w:hAnsi="Trebuchet MS" w:cs="Tahoma"/>
          <w:b/>
          <w:sz w:val="20"/>
          <w:szCs w:val="20"/>
          <w:u w:val="single"/>
        </w:rPr>
        <w:t>V</w:t>
      </w:r>
    </w:p>
    <w:p w14:paraId="3623D8CD" w14:textId="77777777" w:rsidR="00E131A9" w:rsidRPr="002544DD" w:rsidRDefault="00E131A9" w:rsidP="00E131A9">
      <w:pPr>
        <w:spacing w:line="360" w:lineRule="auto"/>
        <w:ind w:right="15"/>
        <w:jc w:val="both"/>
        <w:rPr>
          <w:rFonts w:ascii="Trebuchet MS" w:hAnsi="Trebuchet MS" w:cs="Tahoma"/>
          <w:b/>
          <w:sz w:val="20"/>
          <w:szCs w:val="20"/>
        </w:rPr>
      </w:pPr>
      <w:r w:rsidRPr="002544DD">
        <w:rPr>
          <w:rFonts w:ascii="Trebuchet MS" w:hAnsi="Trebuchet MS" w:cs="Tahoma"/>
          <w:b/>
          <w:sz w:val="20"/>
          <w:szCs w:val="20"/>
        </w:rPr>
        <w:t>MODELO DE CLÁUSULA DE CESSÃO FIDUCIÁRIA</w:t>
      </w:r>
    </w:p>
    <w:p w14:paraId="1840FEED" w14:textId="77777777" w:rsidR="00E131A9" w:rsidRPr="002544DD" w:rsidRDefault="00E131A9" w:rsidP="00E131A9">
      <w:pPr>
        <w:spacing w:line="360" w:lineRule="auto"/>
        <w:jc w:val="both"/>
        <w:rPr>
          <w:rFonts w:ascii="Trebuchet MS" w:hAnsi="Trebuchet MS" w:cs="Tahoma"/>
          <w:sz w:val="20"/>
          <w:szCs w:val="20"/>
        </w:rPr>
      </w:pPr>
    </w:p>
    <w:p w14:paraId="10808465" w14:textId="77777777" w:rsidR="00E131A9" w:rsidRPr="002544DD" w:rsidRDefault="00E131A9" w:rsidP="00E131A9">
      <w:pPr>
        <w:spacing w:line="360" w:lineRule="auto"/>
        <w:jc w:val="both"/>
        <w:rPr>
          <w:rFonts w:ascii="Trebuchet MS" w:hAnsi="Trebuchet MS" w:cs="Tahoma"/>
          <w:i/>
          <w:iCs/>
          <w:sz w:val="20"/>
          <w:szCs w:val="20"/>
        </w:rPr>
      </w:pPr>
      <w:r w:rsidRPr="002544DD">
        <w:rPr>
          <w:rFonts w:ascii="Trebuchet MS" w:hAnsi="Trebuchet MS" w:cs="Tahoma"/>
          <w:i/>
          <w:iCs/>
          <w:sz w:val="20"/>
          <w:szCs w:val="20"/>
        </w:rPr>
        <w:t xml:space="preserve">“O Adquirente declara o seu expresso conhecimento e concordância com a cessão fiduciária dos créditos decorrentes do presente Contrato, incluindo todos os direitos creditórios advindos deste Contrato e relativos ao pagamento do preço de aquisição do Imóvel, de eventual multa moratória, multa obrigacional, juros moratórios e indenização, dentre obrigações pecuniárias, compreendendo todos e quaisquer créditos líquidos, presentes e futuros, principais e acessórios, titulados ou que venham a ser titulados pela Vendedora e devidos pelo Adquirente à </w:t>
      </w:r>
      <w:r w:rsidRPr="002544DD">
        <w:rPr>
          <w:rFonts w:ascii="Trebuchet MS" w:hAnsi="Trebuchet MS" w:cs="Tahoma"/>
          <w:b/>
          <w:bCs/>
          <w:i/>
          <w:iCs/>
          <w:sz w:val="20"/>
          <w:szCs w:val="20"/>
        </w:rPr>
        <w:t>TRUE SECURITIZADORA S.A.</w:t>
      </w:r>
      <w:r w:rsidRPr="002544DD">
        <w:rPr>
          <w:rFonts w:ascii="Trebuchet MS" w:hAnsi="Trebuchet MS" w:cs="Tahoma"/>
          <w:i/>
          <w:iCs/>
          <w:sz w:val="20"/>
          <w:szCs w:val="20"/>
        </w:rPr>
        <w:t>, sociedade por ações com sede na cidade de São Paulo, estado de São Paulo, na Avenida Santo Amaro, nº 48, 1º andar, conjunto 11, Vila Nova Conceição, CEP 04.506-905, inscrita no CNPJ/ME sob o nº 12.130.744/0001-00 (“</w:t>
      </w:r>
      <w:proofErr w:type="spellStart"/>
      <w:r w:rsidRPr="002544DD">
        <w:rPr>
          <w:rFonts w:ascii="Trebuchet MS" w:hAnsi="Trebuchet MS" w:cs="Tahoma"/>
          <w:i/>
          <w:iCs/>
          <w:sz w:val="20"/>
          <w:szCs w:val="20"/>
          <w:u w:val="single"/>
        </w:rPr>
        <w:t>Securitizadora</w:t>
      </w:r>
      <w:proofErr w:type="spellEnd"/>
      <w:r w:rsidRPr="002544DD">
        <w:rPr>
          <w:rFonts w:ascii="Trebuchet MS" w:hAnsi="Trebuchet MS" w:cs="Tahoma"/>
          <w:i/>
          <w:iCs/>
          <w:sz w:val="20"/>
          <w:szCs w:val="20"/>
        </w:rPr>
        <w:t>”), conforme “</w:t>
      </w:r>
      <w:r w:rsidRPr="002544DD">
        <w:rPr>
          <w:rFonts w:ascii="Trebuchet MS" w:hAnsi="Trebuchet MS" w:cs="Tahoma"/>
          <w:i/>
          <w:sz w:val="20"/>
          <w:szCs w:val="20"/>
        </w:rPr>
        <w:t>Instrumento Particular de Constituição de Cessão Fiduciária de Direitos Creditórios em Garantia e Outras Avenças</w:t>
      </w:r>
      <w:r w:rsidRPr="002544DD">
        <w:rPr>
          <w:rFonts w:ascii="Trebuchet MS" w:hAnsi="Trebuchet MS" w:cs="Tahoma"/>
          <w:i/>
          <w:iCs/>
          <w:sz w:val="20"/>
          <w:szCs w:val="20"/>
        </w:rPr>
        <w:t xml:space="preserve">”, celebrado entre a Vendedora e a </w:t>
      </w:r>
      <w:proofErr w:type="spellStart"/>
      <w:r w:rsidRPr="002544DD">
        <w:rPr>
          <w:rFonts w:ascii="Trebuchet MS" w:hAnsi="Trebuchet MS" w:cs="Tahoma"/>
          <w:i/>
          <w:iCs/>
          <w:sz w:val="20"/>
          <w:szCs w:val="20"/>
        </w:rPr>
        <w:t>Securitizadora</w:t>
      </w:r>
      <w:proofErr w:type="spellEnd"/>
      <w:r w:rsidRPr="002544DD">
        <w:rPr>
          <w:rFonts w:ascii="Trebuchet MS" w:hAnsi="Trebuchet MS" w:cs="Tahoma"/>
          <w:i/>
          <w:iCs/>
          <w:sz w:val="20"/>
          <w:szCs w:val="20"/>
        </w:rPr>
        <w:t xml:space="preserve"> em [</w:t>
      </w:r>
      <w:r w:rsidRPr="002544DD">
        <w:rPr>
          <w:rFonts w:ascii="Trebuchet MS" w:hAnsi="Trebuchet MS" w:cs="Tahoma"/>
          <w:i/>
          <w:iCs/>
          <w:sz w:val="20"/>
          <w:szCs w:val="20"/>
          <w:highlight w:val="yellow"/>
        </w:rPr>
        <w:t>●</w:t>
      </w:r>
      <w:r w:rsidRPr="002544DD">
        <w:rPr>
          <w:rFonts w:ascii="Trebuchet MS" w:hAnsi="Trebuchet MS" w:cs="Tahoma"/>
          <w:i/>
          <w:iCs/>
          <w:sz w:val="20"/>
          <w:szCs w:val="20"/>
        </w:rPr>
        <w:t>] de [</w:t>
      </w:r>
      <w:r w:rsidRPr="002544DD">
        <w:rPr>
          <w:rFonts w:ascii="Trebuchet MS" w:hAnsi="Trebuchet MS" w:cs="Tahoma"/>
          <w:i/>
          <w:iCs/>
          <w:sz w:val="20"/>
          <w:szCs w:val="20"/>
          <w:highlight w:val="yellow"/>
        </w:rPr>
        <w:t>●</w:t>
      </w:r>
      <w:r w:rsidRPr="002544DD">
        <w:rPr>
          <w:rFonts w:ascii="Trebuchet MS" w:hAnsi="Trebuchet MS" w:cs="Tahoma"/>
          <w:i/>
          <w:iCs/>
          <w:sz w:val="20"/>
          <w:szCs w:val="20"/>
        </w:rPr>
        <w:t>] de 2023.</w:t>
      </w:r>
    </w:p>
    <w:p w14:paraId="2D63D64F" w14:textId="77777777" w:rsidR="00E131A9" w:rsidRPr="002544DD" w:rsidRDefault="00E131A9" w:rsidP="00E131A9">
      <w:pPr>
        <w:spacing w:line="360" w:lineRule="auto"/>
        <w:jc w:val="both"/>
        <w:rPr>
          <w:rFonts w:ascii="Trebuchet MS" w:hAnsi="Trebuchet MS" w:cs="Tahoma"/>
          <w:sz w:val="20"/>
          <w:szCs w:val="20"/>
        </w:rPr>
      </w:pPr>
    </w:p>
    <w:p w14:paraId="6A215057" w14:textId="77777777" w:rsidR="00E131A9" w:rsidRPr="002544DD" w:rsidRDefault="00E131A9" w:rsidP="00E131A9">
      <w:pPr>
        <w:keepNext/>
        <w:spacing w:line="360" w:lineRule="auto"/>
        <w:jc w:val="both"/>
        <w:rPr>
          <w:rFonts w:ascii="Trebuchet MS" w:hAnsi="Trebuchet MS" w:cs="Tahoma"/>
          <w:i/>
          <w:iCs/>
          <w:sz w:val="20"/>
          <w:szCs w:val="20"/>
        </w:rPr>
      </w:pPr>
      <w:r w:rsidRPr="002544DD">
        <w:rPr>
          <w:rFonts w:ascii="Trebuchet MS" w:hAnsi="Trebuchet MS" w:cs="Tahoma"/>
          <w:i/>
          <w:iCs/>
          <w:sz w:val="20"/>
          <w:szCs w:val="20"/>
        </w:rPr>
        <w:t xml:space="preserve">Dessa forma, o Adquirente, deverá realizar todo e qualquer pagamento relativo ao presente Contrato, nos mesmos termos, valores e prazos ora estabelecidos diretamente na </w:t>
      </w:r>
      <w:r w:rsidRPr="002544DD">
        <w:rPr>
          <w:rFonts w:ascii="Trebuchet MS" w:hAnsi="Trebuchet MS"/>
          <w:i/>
          <w:iCs/>
          <w:sz w:val="20"/>
          <w:szCs w:val="20"/>
        </w:rPr>
        <w:t>Conta corrente nº 74937-0, agência nº 0350 do Banco Itaú Unibanco S.A., de titularidade da Fiduciária (“</w:t>
      </w:r>
      <w:r w:rsidRPr="002544DD">
        <w:rPr>
          <w:rFonts w:ascii="Trebuchet MS" w:hAnsi="Trebuchet MS"/>
          <w:i/>
          <w:iCs/>
          <w:sz w:val="20"/>
          <w:szCs w:val="20"/>
          <w:u w:val="single"/>
        </w:rPr>
        <w:t>Conta Centralizadora</w:t>
      </w:r>
      <w:r w:rsidRPr="002544DD">
        <w:rPr>
          <w:rFonts w:ascii="Trebuchet MS" w:hAnsi="Trebuchet MS"/>
          <w:i/>
          <w:iCs/>
          <w:sz w:val="20"/>
          <w:szCs w:val="20"/>
        </w:rPr>
        <w:t>”)</w:t>
      </w:r>
      <w:r w:rsidRPr="002544DD">
        <w:rPr>
          <w:rFonts w:ascii="Trebuchet MS" w:hAnsi="Trebuchet MS" w:cs="Tahoma"/>
          <w:i/>
          <w:iCs/>
          <w:sz w:val="20"/>
          <w:szCs w:val="20"/>
        </w:rPr>
        <w:t>.</w:t>
      </w:r>
    </w:p>
    <w:p w14:paraId="1B1409ED" w14:textId="77777777" w:rsidR="00E131A9" w:rsidRPr="002544DD" w:rsidRDefault="00E131A9" w:rsidP="00E131A9">
      <w:pPr>
        <w:keepNext/>
        <w:spacing w:line="360" w:lineRule="auto"/>
        <w:jc w:val="both"/>
        <w:rPr>
          <w:rFonts w:ascii="Trebuchet MS" w:hAnsi="Trebuchet MS" w:cs="Tahoma"/>
          <w:i/>
          <w:iCs/>
          <w:sz w:val="20"/>
          <w:szCs w:val="20"/>
        </w:rPr>
      </w:pPr>
    </w:p>
    <w:p w14:paraId="6ACD8749" w14:textId="77777777" w:rsidR="00E131A9" w:rsidRPr="002544DD" w:rsidRDefault="00E131A9" w:rsidP="00E131A9">
      <w:pPr>
        <w:keepNext/>
        <w:spacing w:line="360" w:lineRule="auto"/>
        <w:jc w:val="both"/>
        <w:rPr>
          <w:rFonts w:ascii="Trebuchet MS" w:hAnsi="Trebuchet MS" w:cs="Tahoma"/>
          <w:i/>
          <w:iCs/>
          <w:sz w:val="20"/>
          <w:szCs w:val="20"/>
        </w:rPr>
      </w:pPr>
      <w:r w:rsidRPr="002544DD">
        <w:rPr>
          <w:rFonts w:ascii="Trebuchet MS" w:hAnsi="Trebuchet MS" w:cs="Tahoma"/>
          <w:i/>
          <w:iCs/>
          <w:sz w:val="20"/>
          <w:szCs w:val="20"/>
        </w:rPr>
        <w:t xml:space="preserve">O Adquirente concorda, desde já, com o compartilhamento dos dados pessoais com terceiros relacionados com </w:t>
      </w:r>
      <w:proofErr w:type="spellStart"/>
      <w:r w:rsidRPr="002544DD">
        <w:rPr>
          <w:rFonts w:ascii="Trebuchet MS" w:hAnsi="Trebuchet MS" w:cs="Tahoma"/>
          <w:i/>
          <w:iCs/>
          <w:sz w:val="20"/>
          <w:szCs w:val="20"/>
        </w:rPr>
        <w:t>Securitizadora</w:t>
      </w:r>
      <w:proofErr w:type="spellEnd"/>
      <w:r w:rsidRPr="002544DD">
        <w:rPr>
          <w:rFonts w:ascii="Trebuchet MS" w:hAnsi="Trebuchet MS" w:cs="Tahoma"/>
          <w:i/>
          <w:iCs/>
          <w:sz w:val="20"/>
          <w:szCs w:val="20"/>
        </w:rPr>
        <w:t>, que poderão ser utilizados dentro do objeto e finalidade cessão fiduciária, de forma que tal divulgação não violará o disposto na Lei nº 13.709, de 14 de agosto de 2018, conforme alterada, e/ou qualquer outra regulação ou disposição contratual.”</w:t>
      </w:r>
    </w:p>
    <w:p w14:paraId="69CBF294" w14:textId="77777777" w:rsidR="00E131A9" w:rsidRPr="002544DD" w:rsidRDefault="00E131A9" w:rsidP="00E131A9">
      <w:pPr>
        <w:spacing w:line="360" w:lineRule="auto"/>
        <w:jc w:val="both"/>
        <w:rPr>
          <w:rFonts w:ascii="Trebuchet MS" w:eastAsia="Arial Unicode MS" w:hAnsi="Trebuchet MS"/>
          <w:b/>
          <w:bCs/>
          <w:iCs/>
          <w:w w:val="0"/>
          <w:sz w:val="20"/>
          <w:szCs w:val="20"/>
        </w:rPr>
      </w:pPr>
      <w:r w:rsidRPr="002544DD">
        <w:rPr>
          <w:rFonts w:ascii="Trebuchet MS" w:eastAsia="Arial Unicode MS" w:hAnsi="Trebuchet MS"/>
          <w:b/>
          <w:bCs/>
          <w:iCs/>
          <w:w w:val="0"/>
          <w:sz w:val="20"/>
          <w:szCs w:val="20"/>
        </w:rPr>
        <w:br w:type="page"/>
      </w:r>
    </w:p>
    <w:p w14:paraId="502609BB" w14:textId="77777777" w:rsidR="00E131A9" w:rsidRPr="002544DD" w:rsidRDefault="00E131A9" w:rsidP="00E131A9">
      <w:pPr>
        <w:spacing w:line="360" w:lineRule="auto"/>
        <w:jc w:val="both"/>
        <w:rPr>
          <w:rFonts w:ascii="Trebuchet MS" w:hAnsi="Trebuchet MS" w:cs="Tahoma"/>
          <w:b/>
          <w:bCs/>
          <w:sz w:val="20"/>
          <w:szCs w:val="20"/>
        </w:rPr>
      </w:pPr>
      <w:r w:rsidRPr="002544DD">
        <w:rPr>
          <w:rFonts w:ascii="Trebuchet MS" w:hAnsi="Trebuchet MS" w:cs="Tahoma"/>
          <w:b/>
          <w:bCs/>
          <w:sz w:val="20"/>
          <w:szCs w:val="20"/>
        </w:rPr>
        <w:lastRenderedPageBreak/>
        <w:t xml:space="preserve">ANEXO V </w:t>
      </w:r>
    </w:p>
    <w:p w14:paraId="5E502F56" w14:textId="77777777" w:rsidR="00E131A9" w:rsidRPr="002544DD" w:rsidRDefault="00E131A9" w:rsidP="00E131A9">
      <w:pPr>
        <w:spacing w:line="360" w:lineRule="auto"/>
        <w:mirrorIndents/>
        <w:jc w:val="both"/>
        <w:rPr>
          <w:rFonts w:ascii="Trebuchet MS" w:eastAsia="Arial Unicode MS" w:hAnsi="Trebuchet MS"/>
          <w:b/>
          <w:bCs/>
          <w:iCs/>
          <w:w w:val="0"/>
          <w:sz w:val="20"/>
          <w:szCs w:val="20"/>
        </w:rPr>
      </w:pPr>
    </w:p>
    <w:p w14:paraId="4534DF5E" w14:textId="77777777" w:rsidR="00E131A9" w:rsidRPr="002544DD" w:rsidRDefault="00E131A9" w:rsidP="00E131A9">
      <w:pPr>
        <w:pStyle w:val="Titulo1"/>
        <w:spacing w:line="360" w:lineRule="auto"/>
        <w:rPr>
          <w:rFonts w:ascii="Trebuchet MS" w:hAnsi="Trebuchet MS" w:cs="Arial"/>
          <w:b/>
          <w:sz w:val="20"/>
          <w:u w:val="none"/>
        </w:rPr>
      </w:pPr>
      <w:r w:rsidRPr="002544DD">
        <w:rPr>
          <w:rFonts w:ascii="Trebuchet MS" w:hAnsi="Trebuchet MS" w:cs="Arial"/>
          <w:b/>
          <w:sz w:val="20"/>
          <w:u w:val="none"/>
        </w:rPr>
        <w:t>MODELO DE PROCURAÇÃO</w:t>
      </w:r>
    </w:p>
    <w:p w14:paraId="1869ECEC" w14:textId="77777777" w:rsidR="00E131A9" w:rsidRPr="002544DD" w:rsidRDefault="00E131A9" w:rsidP="00E131A9">
      <w:pPr>
        <w:pStyle w:val="Parties"/>
        <w:tabs>
          <w:tab w:val="left" w:pos="0"/>
        </w:tabs>
        <w:spacing w:after="0" w:line="360" w:lineRule="auto"/>
        <w:rPr>
          <w:rFonts w:ascii="Trebuchet MS" w:hAnsi="Trebuchet MS" w:cs="Arial"/>
          <w:szCs w:val="20"/>
        </w:rPr>
      </w:pPr>
      <w:r w:rsidRPr="002544DD">
        <w:rPr>
          <w:rFonts w:ascii="Trebuchet MS" w:hAnsi="Trebuchet MS" w:cs="Arial"/>
          <w:szCs w:val="20"/>
        </w:rPr>
        <w:t xml:space="preserve">Pelo presente instrumento particular de mandato, a </w:t>
      </w:r>
      <w:r w:rsidRPr="002544DD">
        <w:rPr>
          <w:rFonts w:ascii="Trebuchet MS" w:hAnsi="Trebuchet MS"/>
          <w:b/>
          <w:bCs/>
          <w:szCs w:val="20"/>
        </w:rPr>
        <w:t>TURRIALBA EMPREENDIMENTO IMOBILIÁRIO LTDA.</w:t>
      </w:r>
      <w:r w:rsidRPr="002544DD">
        <w:rPr>
          <w:rFonts w:ascii="Trebuchet MS" w:hAnsi="Trebuchet MS"/>
          <w:szCs w:val="20"/>
        </w:rPr>
        <w:t>, sociedade limitada com sede na cidade de São Paulo, estado de São Paulo, na Avenida Presidente Juscelino Kubitschek, nº 360, 4º andar, sala 107, Vila Nova Conceição, CEP 04543-000, inscrita no CNPJ sob o nº 41.115.026/0001-62 (</w:t>
      </w:r>
      <w:r w:rsidRPr="002544DD">
        <w:rPr>
          <w:rFonts w:ascii="Trebuchet MS" w:hAnsi="Trebuchet MS" w:cs="Arial"/>
          <w:szCs w:val="20"/>
        </w:rPr>
        <w:t>“</w:t>
      </w:r>
      <w:r w:rsidRPr="002544DD">
        <w:rPr>
          <w:rFonts w:ascii="Trebuchet MS" w:hAnsi="Trebuchet MS" w:cs="Arial"/>
          <w:szCs w:val="20"/>
          <w:u w:val="single"/>
        </w:rPr>
        <w:t>Outorgantes</w:t>
      </w:r>
      <w:r w:rsidRPr="002544DD">
        <w:rPr>
          <w:rFonts w:ascii="Trebuchet MS" w:hAnsi="Trebuchet MS" w:cs="Arial"/>
          <w:szCs w:val="20"/>
        </w:rPr>
        <w:t>”), nomeia e constitui sua bastante procuradora, nos termos dos artigos 684 e 685 da Lei nº 10.406, de 10 de janeiro de 2002, conforme alterada (“</w:t>
      </w:r>
      <w:r w:rsidRPr="002544DD">
        <w:rPr>
          <w:rFonts w:ascii="Trebuchet MS" w:hAnsi="Trebuchet MS" w:cs="Arial"/>
          <w:szCs w:val="20"/>
          <w:u w:val="single"/>
        </w:rPr>
        <w:t>Código Civil</w:t>
      </w:r>
      <w:r w:rsidRPr="002544DD">
        <w:rPr>
          <w:rFonts w:ascii="Trebuchet MS" w:hAnsi="Trebuchet MS" w:cs="Arial"/>
          <w:szCs w:val="20"/>
        </w:rPr>
        <w:t xml:space="preserve">”), a </w:t>
      </w:r>
      <w:r w:rsidRPr="002544DD">
        <w:rPr>
          <w:rFonts w:ascii="Trebuchet MS" w:hAnsi="Trebuchet MS" w:cstheme="minorHAnsi"/>
          <w:b/>
          <w:szCs w:val="20"/>
        </w:rPr>
        <w:t>TRUE SECURITIZADORA S.A.</w:t>
      </w:r>
      <w:r w:rsidRPr="002544DD">
        <w:rPr>
          <w:rFonts w:ascii="Trebuchet MS" w:hAnsi="Trebuchet MS" w:cstheme="minorHAnsi"/>
          <w:bCs/>
          <w:szCs w:val="20"/>
        </w:rPr>
        <w:t>,</w:t>
      </w:r>
      <w:r w:rsidRPr="002544DD">
        <w:rPr>
          <w:rFonts w:ascii="Trebuchet MS" w:hAnsi="Trebuchet MS" w:cstheme="minorHAnsi"/>
          <w:b/>
          <w:szCs w:val="20"/>
        </w:rPr>
        <w:t xml:space="preserve"> </w:t>
      </w:r>
      <w:r w:rsidRPr="002544DD">
        <w:rPr>
          <w:rFonts w:ascii="Trebuchet MS" w:hAnsi="Trebuchet MS" w:cstheme="minorHAnsi"/>
          <w:szCs w:val="20"/>
        </w:rPr>
        <w:t>sociedade anônima, com registro na CVM na categoria S1, com sede na</w:t>
      </w:r>
      <w:r w:rsidRPr="002544DD">
        <w:rPr>
          <w:rFonts w:ascii="Trebuchet MS" w:hAnsi="Trebuchet MS" w:cstheme="minorHAnsi"/>
          <w:spacing w:val="1"/>
          <w:szCs w:val="20"/>
        </w:rPr>
        <w:t xml:space="preserve"> </w:t>
      </w:r>
      <w:r w:rsidRPr="002544DD">
        <w:rPr>
          <w:rFonts w:ascii="Trebuchet MS" w:hAnsi="Trebuchet MS" w:cstheme="minorHAnsi"/>
          <w:szCs w:val="20"/>
        </w:rPr>
        <w:t>cidade de São Paulo, estado de São Paulo, na Avenida Santo Amaro, nº 48, 2º andar, conjunto 21 e 22, Vila Nova Conceição, CEP 04.506-000</w:t>
      </w:r>
      <w:r w:rsidRPr="002544DD">
        <w:rPr>
          <w:rFonts w:ascii="Trebuchet MS" w:hAnsi="Trebuchet MS" w:cs="Leelawadee"/>
          <w:bCs/>
          <w:noProof/>
          <w:szCs w:val="20"/>
        </w:rPr>
        <w:t xml:space="preserve">, inscrita no CNPJ sob o nº </w:t>
      </w:r>
      <w:r w:rsidRPr="002544DD">
        <w:rPr>
          <w:rFonts w:ascii="Trebuchet MS" w:hAnsi="Trebuchet MS" w:cstheme="minorHAnsi"/>
          <w:szCs w:val="20"/>
        </w:rPr>
        <w:t xml:space="preserve">12.130.744/0001-00 </w:t>
      </w:r>
      <w:r w:rsidRPr="002544DD">
        <w:rPr>
          <w:rFonts w:ascii="Trebuchet MS" w:eastAsia="Calibri" w:hAnsi="Trebuchet MS" w:cs="Arial"/>
          <w:szCs w:val="20"/>
        </w:rPr>
        <w:t>(“</w:t>
      </w:r>
      <w:r w:rsidRPr="002544DD">
        <w:rPr>
          <w:rFonts w:ascii="Trebuchet MS" w:eastAsia="Calibri" w:hAnsi="Trebuchet MS" w:cs="Arial"/>
          <w:szCs w:val="20"/>
          <w:u w:val="single"/>
        </w:rPr>
        <w:t>Outorgada</w:t>
      </w:r>
      <w:r w:rsidRPr="002544DD">
        <w:rPr>
          <w:rFonts w:ascii="Trebuchet MS" w:eastAsia="Calibri" w:hAnsi="Trebuchet MS" w:cs="Arial"/>
          <w:szCs w:val="20"/>
        </w:rPr>
        <w:t>”),</w:t>
      </w:r>
      <w:r w:rsidRPr="002544DD">
        <w:rPr>
          <w:rFonts w:ascii="Trebuchet MS" w:hAnsi="Trebuchet MS" w:cs="Arial"/>
          <w:szCs w:val="20"/>
        </w:rPr>
        <w:t xml:space="preserve"> à qual conferem poderes para, nos termos do “</w:t>
      </w:r>
      <w:r w:rsidRPr="002544DD">
        <w:rPr>
          <w:rFonts w:ascii="Trebuchet MS" w:hAnsi="Trebuchet MS" w:cs="Tahoma"/>
          <w:i/>
          <w:szCs w:val="20"/>
        </w:rPr>
        <w:t>Instrumento Particular de Constituição de Cessão Fiduciária de Direitos Creditórios em Garantia e Outras Avenças</w:t>
      </w:r>
      <w:r w:rsidRPr="002544DD">
        <w:rPr>
          <w:rFonts w:ascii="Trebuchet MS" w:hAnsi="Trebuchet MS" w:cs="Arial"/>
          <w:szCs w:val="20"/>
        </w:rPr>
        <w:t xml:space="preserve">”, firmado entre as Outorgantes, a Outorgada, a </w:t>
      </w:r>
      <w:r w:rsidRPr="002544DD">
        <w:rPr>
          <w:rFonts w:ascii="Trebuchet MS" w:hAnsi="Trebuchet MS"/>
          <w:b/>
          <w:bCs/>
          <w:szCs w:val="20"/>
        </w:rPr>
        <w:t>P3BR MACUCO EMPREENDIMENTO IMOBILIÁRIO LTDA.</w:t>
      </w:r>
      <w:r w:rsidRPr="002544DD">
        <w:rPr>
          <w:rFonts w:ascii="Trebuchet MS" w:hAnsi="Trebuchet MS"/>
          <w:szCs w:val="20"/>
        </w:rPr>
        <w:t xml:space="preserve">, sociedade empresária limitada com sede na cidade de São Paulo, estado de São Paulo, na Rua </w:t>
      </w:r>
      <w:proofErr w:type="spellStart"/>
      <w:r w:rsidRPr="002544DD">
        <w:rPr>
          <w:rFonts w:ascii="Trebuchet MS" w:hAnsi="Trebuchet MS"/>
          <w:szCs w:val="20"/>
        </w:rPr>
        <w:t>Fidencio</w:t>
      </w:r>
      <w:proofErr w:type="spellEnd"/>
      <w:r w:rsidRPr="002544DD">
        <w:rPr>
          <w:rFonts w:ascii="Trebuchet MS" w:hAnsi="Trebuchet MS"/>
          <w:szCs w:val="20"/>
        </w:rPr>
        <w:t xml:space="preserve"> Ramos, nº 101, Sala 61 parte, Vila Olímpia, CEP 04551-010, inscrita no CNPJ sob o nº </w:t>
      </w:r>
      <w:r w:rsidRPr="002544DD">
        <w:rPr>
          <w:rFonts w:ascii="Trebuchet MS" w:hAnsi="Trebuchet MS" w:cs="Calibri"/>
          <w:szCs w:val="20"/>
        </w:rPr>
        <w:t>50.027.802/0001-63</w:t>
      </w:r>
      <w:r w:rsidRPr="002544DD">
        <w:rPr>
          <w:rFonts w:ascii="Trebuchet MS" w:hAnsi="Trebuchet MS" w:cs="Arial"/>
          <w:szCs w:val="20"/>
        </w:rPr>
        <w:t xml:space="preserve"> </w:t>
      </w:r>
      <w:r w:rsidRPr="002544DD">
        <w:rPr>
          <w:rFonts w:ascii="Trebuchet MS" w:hAnsi="Trebuchet MS"/>
          <w:szCs w:val="20"/>
        </w:rPr>
        <w:t xml:space="preserve">e </w:t>
      </w:r>
      <w:r w:rsidRPr="002544DD">
        <w:rPr>
          <w:rFonts w:ascii="Trebuchet MS" w:hAnsi="Trebuchet MS"/>
          <w:b/>
          <w:bCs/>
          <w:szCs w:val="20"/>
        </w:rPr>
        <w:t>TAMARINDO EMPREENDIMENTO IMOBILIÁRIO LTDA.</w:t>
      </w:r>
      <w:r w:rsidRPr="002544DD">
        <w:rPr>
          <w:rFonts w:ascii="Trebuchet MS" w:hAnsi="Trebuchet MS" w:cs="Calibri"/>
          <w:bCs/>
          <w:szCs w:val="20"/>
        </w:rPr>
        <w:t xml:space="preserve">, sociedade empresária limitada, com sede </w:t>
      </w:r>
      <w:r w:rsidRPr="002544DD">
        <w:rPr>
          <w:rFonts w:ascii="Trebuchet MS" w:hAnsi="Trebuchet MS"/>
          <w:szCs w:val="20"/>
        </w:rPr>
        <w:t>na cidade de São Paulo, estado de São Paulo, Avenida Presidente Juscelino Kubitschek, nº 360, 4º andar, sala 115, Vila Nova Conceição, CEP 04543-000, inscrita</w:t>
      </w:r>
      <w:r w:rsidRPr="002544DD">
        <w:rPr>
          <w:rFonts w:ascii="Trebuchet MS" w:hAnsi="Trebuchet MS" w:cs="Calibri"/>
          <w:bCs/>
          <w:szCs w:val="20"/>
        </w:rPr>
        <w:t xml:space="preserve"> no CNPJ sob o nº </w:t>
      </w:r>
      <w:r w:rsidRPr="002544DD">
        <w:rPr>
          <w:rFonts w:ascii="Trebuchet MS" w:hAnsi="Trebuchet MS" w:cstheme="minorHAnsi"/>
          <w:smallCaps/>
          <w:szCs w:val="20"/>
          <w:lang w:bidi="th-TH"/>
        </w:rPr>
        <w:t xml:space="preserve">42.708.379/0001-39 </w:t>
      </w:r>
      <w:r w:rsidRPr="002544DD">
        <w:rPr>
          <w:rFonts w:ascii="Trebuchet MS" w:hAnsi="Trebuchet MS" w:cs="Arial"/>
          <w:szCs w:val="20"/>
        </w:rPr>
        <w:t>em [</w:t>
      </w:r>
      <w:r w:rsidRPr="002544DD">
        <w:rPr>
          <w:rFonts w:ascii="Trebuchet MS" w:hAnsi="Trebuchet MS" w:cs="Arial"/>
          <w:szCs w:val="20"/>
          <w:highlight w:val="yellow"/>
        </w:rPr>
        <w:t>●</w:t>
      </w:r>
      <w:r w:rsidRPr="002544DD">
        <w:rPr>
          <w:rFonts w:ascii="Trebuchet MS" w:hAnsi="Trebuchet MS" w:cs="Arial"/>
          <w:szCs w:val="20"/>
        </w:rPr>
        <w:t>] de [</w:t>
      </w:r>
      <w:r w:rsidRPr="002544DD">
        <w:rPr>
          <w:rFonts w:ascii="Trebuchet MS" w:hAnsi="Trebuchet MS" w:cs="Arial"/>
          <w:szCs w:val="20"/>
          <w:highlight w:val="yellow"/>
        </w:rPr>
        <w:t>●</w:t>
      </w:r>
      <w:r w:rsidRPr="002544DD">
        <w:rPr>
          <w:rFonts w:ascii="Trebuchet MS" w:hAnsi="Trebuchet MS" w:cs="Arial"/>
          <w:szCs w:val="20"/>
        </w:rPr>
        <w:t>] de 2023 (“</w:t>
      </w:r>
      <w:r w:rsidRPr="002544DD">
        <w:rPr>
          <w:rFonts w:ascii="Trebuchet MS" w:hAnsi="Trebuchet MS" w:cs="Arial"/>
          <w:szCs w:val="20"/>
          <w:u w:val="single"/>
        </w:rPr>
        <w:t>Contrato</w:t>
      </w:r>
      <w:r w:rsidRPr="002544DD">
        <w:rPr>
          <w:rFonts w:ascii="Trebuchet MS" w:hAnsi="Trebuchet MS" w:cs="Arial"/>
          <w:szCs w:val="20"/>
        </w:rPr>
        <w:t xml:space="preserve">”), uma vez verificado o vencimento antecipado de alguma das Obrigações Garantidas (conforme previsto no Contrato): </w:t>
      </w:r>
      <w:r w:rsidRPr="002544DD">
        <w:rPr>
          <w:rFonts w:ascii="Trebuchet MS" w:hAnsi="Trebuchet MS"/>
          <w:szCs w:val="20"/>
        </w:rPr>
        <w:t>(i) notificar, comunicar e/ou, de qualquer outra forma, informar terceiros sobre a Cessão Fiduciária; (</w:t>
      </w:r>
      <w:proofErr w:type="spellStart"/>
      <w:r w:rsidRPr="002544DD">
        <w:rPr>
          <w:rFonts w:ascii="Trebuchet MS" w:hAnsi="Trebuchet MS"/>
          <w:szCs w:val="20"/>
        </w:rPr>
        <w:t>ii</w:t>
      </w:r>
      <w:proofErr w:type="spellEnd"/>
      <w:r w:rsidRPr="002544DD">
        <w:rPr>
          <w:rFonts w:ascii="Trebuchet MS" w:hAnsi="Trebuchet MS"/>
          <w:szCs w:val="20"/>
        </w:rPr>
        <w:t>) tomar todas as medidas que sejam necessárias para o aperfeiçoamento, manutenção e excussão da Cessão Fiduciária; (</w:t>
      </w:r>
      <w:proofErr w:type="spellStart"/>
      <w:r w:rsidRPr="002544DD">
        <w:rPr>
          <w:rFonts w:ascii="Trebuchet MS" w:hAnsi="Trebuchet MS"/>
          <w:szCs w:val="20"/>
        </w:rPr>
        <w:t>iii</w:t>
      </w:r>
      <w:proofErr w:type="spellEnd"/>
      <w:r w:rsidRPr="002544DD">
        <w:rPr>
          <w:rFonts w:ascii="Trebuchet MS" w:hAnsi="Trebuchet MS"/>
          <w:szCs w:val="20"/>
        </w:rPr>
        <w:t>) representar, se iniciada a excussão da garantia, nos termos do Contrato, a Outorgante junto às contrapartes dos Direitos Creditórios Cedidos Fiduciariamente e as instituições financeiras em geral, incluindo quaisquer pessoas obrigadas pelo pagamento de Direitos Creditórios Cedidos Fiduciariamente; (</w:t>
      </w:r>
      <w:proofErr w:type="spellStart"/>
      <w:r w:rsidRPr="002544DD">
        <w:rPr>
          <w:rFonts w:ascii="Trebuchet MS" w:hAnsi="Trebuchet MS"/>
          <w:szCs w:val="20"/>
        </w:rPr>
        <w:t>iv</w:t>
      </w:r>
      <w:proofErr w:type="spellEnd"/>
      <w:r w:rsidRPr="002544DD">
        <w:rPr>
          <w:rFonts w:ascii="Trebuchet MS" w:hAnsi="Trebuchet MS"/>
          <w:szCs w:val="20"/>
        </w:rPr>
        <w:t>) contratar ou subcontratar terceiros para prestação de serviço referente à</w:t>
      </w:r>
      <w:r w:rsidRPr="002544DD" w:rsidDel="003B257F">
        <w:rPr>
          <w:rFonts w:ascii="Trebuchet MS" w:hAnsi="Trebuchet MS"/>
          <w:szCs w:val="20"/>
        </w:rPr>
        <w:t xml:space="preserve"> </w:t>
      </w:r>
      <w:r w:rsidRPr="002544DD">
        <w:rPr>
          <w:rFonts w:ascii="Trebuchet MS" w:hAnsi="Trebuchet MS"/>
          <w:szCs w:val="20"/>
        </w:rPr>
        <w:t xml:space="preserve">cobrança extrajudicial ou judicial dos Direitos Creditórios Cedidos Fiduciariamente, se assim deliberado pelos titulares de CRI em assembleia especial; (v) movimentar, transferir, usar, sacar, dispor, aplicar ou resgatar os recursos existentes na Conta Centralizadora, até a integral liquidação das Obrigações Garantidas; (vi) conforme necessário, obter extratos da Conta Centralizadora ou quaisquer outras informações relativas à referida conta, assim como aos dados, cadastros, informações, registros e pagamentos relativos aos Direitos Creditórios Cedidos Fiduciariamente; </w:t>
      </w:r>
      <w:r w:rsidRPr="002544DD">
        <w:rPr>
          <w:rFonts w:ascii="Trebuchet MS" w:hAnsi="Trebuchet MS"/>
          <w:bCs/>
          <w:szCs w:val="20"/>
        </w:rPr>
        <w:t>(</w:t>
      </w:r>
      <w:proofErr w:type="spellStart"/>
      <w:r w:rsidRPr="002544DD">
        <w:rPr>
          <w:rFonts w:ascii="Trebuchet MS" w:hAnsi="Trebuchet MS"/>
          <w:bCs/>
          <w:szCs w:val="20"/>
        </w:rPr>
        <w:t>vii</w:t>
      </w:r>
      <w:proofErr w:type="spellEnd"/>
      <w:r w:rsidRPr="002544DD">
        <w:rPr>
          <w:rFonts w:ascii="Trebuchet MS" w:hAnsi="Trebuchet MS"/>
          <w:bCs/>
          <w:szCs w:val="20"/>
        </w:rPr>
        <w:t>) ceder, transferir, cobrar e receber diretamente os Direitos Creditórios Cedidos Fiduciariamente das respectivas contrapartes, respeitada a vedação à transferência, cessão ou alienação dos Direitos Creditórios Cedidos Fiduciariamente por preço vil, mediante a contratação de terceiros especializados, às expensas da Outorgante; (</w:t>
      </w:r>
      <w:proofErr w:type="spellStart"/>
      <w:r w:rsidRPr="002544DD">
        <w:rPr>
          <w:rFonts w:ascii="Trebuchet MS" w:hAnsi="Trebuchet MS"/>
          <w:bCs/>
          <w:szCs w:val="20"/>
        </w:rPr>
        <w:t>viii</w:t>
      </w:r>
      <w:proofErr w:type="spellEnd"/>
      <w:r w:rsidRPr="002544DD">
        <w:rPr>
          <w:rFonts w:ascii="Trebuchet MS" w:hAnsi="Trebuchet MS"/>
          <w:bCs/>
          <w:szCs w:val="20"/>
        </w:rPr>
        <w:t>) no</w:t>
      </w:r>
      <w:r w:rsidRPr="002544DD">
        <w:rPr>
          <w:rFonts w:ascii="Trebuchet MS" w:hAnsi="Trebuchet MS"/>
          <w:szCs w:val="20"/>
        </w:rPr>
        <w:t xml:space="preserve"> caso de não pagamento de quaisquer quantias devidas pelas contrapartes dos Direitos Creditórios Cedidos Fiduciariamente, usar das ações, recursos e execuções, judiciais e </w:t>
      </w:r>
      <w:r w:rsidRPr="002544DD">
        <w:rPr>
          <w:rFonts w:ascii="Trebuchet MS" w:hAnsi="Trebuchet MS"/>
          <w:szCs w:val="20"/>
        </w:rPr>
        <w:lastRenderedPageBreak/>
        <w:t xml:space="preserve">extrajudiciais, diretamente contra tais contrapartes, para receber os Direitos Creditórios Cedidos Fiduciariamente e exercer todos os demais direitos conferidos à Outorgante contra tais contrapartes, mediante a contratação de terceiros especializados, às expensas da Outorgante; </w:t>
      </w:r>
      <w:r w:rsidRPr="002544DD">
        <w:rPr>
          <w:rFonts w:ascii="Trebuchet MS" w:hAnsi="Trebuchet MS"/>
          <w:bCs/>
          <w:szCs w:val="20"/>
        </w:rPr>
        <w:t>(</w:t>
      </w:r>
      <w:proofErr w:type="spellStart"/>
      <w:r w:rsidRPr="002544DD">
        <w:rPr>
          <w:rFonts w:ascii="Trebuchet MS" w:hAnsi="Trebuchet MS"/>
          <w:bCs/>
          <w:szCs w:val="20"/>
        </w:rPr>
        <w:t>ix</w:t>
      </w:r>
      <w:proofErr w:type="spellEnd"/>
      <w:r w:rsidRPr="002544DD">
        <w:rPr>
          <w:rFonts w:ascii="Trebuchet MS" w:hAnsi="Trebuchet MS"/>
          <w:bCs/>
          <w:szCs w:val="20"/>
        </w:rPr>
        <w:t xml:space="preserve">) praticar todos os atos e operações de qualquer natureza, necessários ou convenientes para a cobrança e recebimento dos direitos creditórios e de suas garantias, inclusive por meio de empresa a ser contratada para este fim, sendo-lhe facultado emitir ou contratar a emissão de boletos bancários, contratar instituições para desempenhar os serviços de cobrança dos direitos creditórios de acordo com assembleia </w:t>
      </w:r>
      <w:r w:rsidRPr="002544DD">
        <w:rPr>
          <w:rFonts w:ascii="Trebuchet MS" w:hAnsi="Trebuchet MS"/>
          <w:szCs w:val="20"/>
        </w:rPr>
        <w:t>especial de titulares de CRI</w:t>
      </w:r>
      <w:r w:rsidRPr="002544DD">
        <w:rPr>
          <w:rFonts w:ascii="Trebuchet MS" w:hAnsi="Trebuchet MS"/>
          <w:bCs/>
          <w:szCs w:val="20"/>
        </w:rPr>
        <w:t>; (x) exercer, em nome da Outorgante, os demais direitos inerentes à execução, formalização, cobrança, registro e recebimento dos valores e direitos referentes aos Direitos Creditórios Cedidos Fiduciariamente; (xi) notificar os Adquirentes sobre a Cessão Fiduciária nos termos previstos no Contrato, caso a Outorgante não faça; (</w:t>
      </w:r>
      <w:proofErr w:type="spellStart"/>
      <w:r w:rsidRPr="002544DD">
        <w:rPr>
          <w:rFonts w:ascii="Trebuchet MS" w:hAnsi="Trebuchet MS"/>
          <w:bCs/>
          <w:szCs w:val="20"/>
        </w:rPr>
        <w:t>xii</w:t>
      </w:r>
      <w:proofErr w:type="spellEnd"/>
      <w:r w:rsidRPr="002544DD">
        <w:rPr>
          <w:rFonts w:ascii="Trebuchet MS" w:hAnsi="Trebuchet MS"/>
          <w:bCs/>
          <w:szCs w:val="20"/>
        </w:rPr>
        <w:t xml:space="preserve">) </w:t>
      </w:r>
      <w:r w:rsidRPr="002544DD">
        <w:rPr>
          <w:rFonts w:ascii="Trebuchet MS" w:hAnsi="Trebuchet MS"/>
          <w:szCs w:val="20"/>
        </w:rPr>
        <w:t>praticar todos e quaisquer outros atos necessários ao bom e fiel cumprimento deste mandato nos estritos termos do Contrato, podendo os poderes aqui outorgados serem substabelecidos</w:t>
      </w:r>
      <w:r w:rsidRPr="002544DD">
        <w:rPr>
          <w:rFonts w:ascii="Trebuchet MS" w:hAnsi="Trebuchet MS" w:cs="Arial"/>
          <w:szCs w:val="20"/>
        </w:rPr>
        <w:t>. O presente mandato tem validade enquanto vigorar o Contrato.</w:t>
      </w:r>
    </w:p>
    <w:p w14:paraId="32B2D00F" w14:textId="77777777" w:rsidR="00E131A9" w:rsidRPr="002544DD" w:rsidRDefault="00E131A9" w:rsidP="00E131A9">
      <w:pPr>
        <w:pStyle w:val="Parties"/>
        <w:tabs>
          <w:tab w:val="left" w:pos="0"/>
        </w:tabs>
        <w:spacing w:after="0" w:line="360" w:lineRule="auto"/>
        <w:rPr>
          <w:rFonts w:ascii="Trebuchet MS" w:hAnsi="Trebuchet MS" w:cs="Arial"/>
          <w:szCs w:val="20"/>
        </w:rPr>
      </w:pPr>
    </w:p>
    <w:p w14:paraId="10E49D61"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w:t>
      </w:r>
      <w:r w:rsidRPr="002544DD">
        <w:rPr>
          <w:rFonts w:ascii="Trebuchet MS" w:hAnsi="Trebuchet MS" w:cs="Arial"/>
          <w:i/>
          <w:iCs/>
          <w:sz w:val="20"/>
          <w:szCs w:val="20"/>
        </w:rPr>
        <w:t>local</w:t>
      </w:r>
      <w:r w:rsidRPr="002544DD">
        <w:rPr>
          <w:rFonts w:ascii="Trebuchet MS" w:hAnsi="Trebuchet MS" w:cs="Arial"/>
          <w:sz w:val="20"/>
          <w:szCs w:val="20"/>
        </w:rPr>
        <w:t>], [</w:t>
      </w:r>
      <w:r w:rsidRPr="002544DD">
        <w:rPr>
          <w:rFonts w:ascii="Trebuchet MS" w:hAnsi="Trebuchet MS" w:cs="Arial"/>
          <w:i/>
          <w:iCs/>
          <w:sz w:val="20"/>
          <w:szCs w:val="20"/>
        </w:rPr>
        <w:t>data</w:t>
      </w:r>
      <w:r w:rsidRPr="002544DD">
        <w:rPr>
          <w:rFonts w:ascii="Trebuchet MS" w:hAnsi="Trebuchet MS" w:cs="Arial"/>
          <w:sz w:val="20"/>
          <w:szCs w:val="20"/>
        </w:rPr>
        <w:t>].</w:t>
      </w:r>
    </w:p>
    <w:p w14:paraId="2D76421E" w14:textId="77777777" w:rsidR="00E131A9" w:rsidRPr="002544DD" w:rsidRDefault="00E131A9" w:rsidP="00E131A9">
      <w:pPr>
        <w:tabs>
          <w:tab w:val="left" w:pos="567"/>
          <w:tab w:val="left" w:pos="851"/>
          <w:tab w:val="left" w:pos="1701"/>
          <w:tab w:val="left" w:pos="2552"/>
          <w:tab w:val="left" w:pos="3402"/>
          <w:tab w:val="left" w:pos="4253"/>
          <w:tab w:val="left" w:pos="5103"/>
          <w:tab w:val="left" w:pos="5954"/>
          <w:tab w:val="left" w:pos="6804"/>
          <w:tab w:val="left" w:pos="7655"/>
          <w:tab w:val="left" w:pos="8505"/>
        </w:tabs>
        <w:spacing w:line="360" w:lineRule="auto"/>
        <w:jc w:val="both"/>
        <w:rPr>
          <w:rFonts w:ascii="Trebuchet MS" w:hAnsi="Trebuchet MS" w:cs="Arial"/>
          <w:i/>
          <w:iCs/>
          <w:sz w:val="20"/>
          <w:szCs w:val="20"/>
        </w:rPr>
      </w:pPr>
    </w:p>
    <w:tbl>
      <w:tblPr>
        <w:tblW w:w="0" w:type="auto"/>
        <w:jc w:val="center"/>
        <w:tblBorders>
          <w:top w:val="single" w:sz="4" w:space="0" w:color="auto"/>
        </w:tblBorders>
        <w:tblLook w:val="01E0" w:firstRow="1" w:lastRow="1" w:firstColumn="1" w:lastColumn="1" w:noHBand="0" w:noVBand="0"/>
      </w:tblPr>
      <w:tblGrid>
        <w:gridCol w:w="8505"/>
      </w:tblGrid>
      <w:tr w:rsidR="00E131A9" w:rsidRPr="002544DD" w14:paraId="427E89CE" w14:textId="77777777" w:rsidTr="0020347C">
        <w:trPr>
          <w:jc w:val="center"/>
        </w:trPr>
        <w:tc>
          <w:tcPr>
            <w:tcW w:w="8505" w:type="dxa"/>
            <w:tcBorders>
              <w:top w:val="single" w:sz="4" w:space="0" w:color="auto"/>
              <w:left w:val="nil"/>
              <w:bottom w:val="nil"/>
              <w:right w:val="nil"/>
            </w:tcBorders>
            <w:hideMark/>
          </w:tcPr>
          <w:p w14:paraId="2CD3555D" w14:textId="77777777" w:rsidR="00E131A9" w:rsidRPr="002544DD" w:rsidRDefault="00E131A9" w:rsidP="0020347C">
            <w:pPr>
              <w:spacing w:line="360" w:lineRule="auto"/>
              <w:jc w:val="both"/>
              <w:rPr>
                <w:rFonts w:ascii="Trebuchet MS" w:hAnsi="Trebuchet MS" w:cs="Arial"/>
                <w:i/>
                <w:sz w:val="20"/>
                <w:szCs w:val="20"/>
              </w:rPr>
            </w:pPr>
            <w:r w:rsidRPr="002544DD">
              <w:rPr>
                <w:rFonts w:ascii="Trebuchet MS" w:hAnsi="Trebuchet MS"/>
                <w:b/>
                <w:bCs/>
                <w:sz w:val="20"/>
                <w:szCs w:val="20"/>
              </w:rPr>
              <w:t>TURRIALBA EMPREENDIMENTO IMOBILIÁRIO LTDA.</w:t>
            </w:r>
          </w:p>
        </w:tc>
      </w:tr>
      <w:tr w:rsidR="00E131A9" w:rsidRPr="002544DD" w14:paraId="50277863" w14:textId="77777777" w:rsidTr="0020347C">
        <w:trPr>
          <w:jc w:val="center"/>
        </w:trPr>
        <w:tc>
          <w:tcPr>
            <w:tcW w:w="8505" w:type="dxa"/>
            <w:tcBorders>
              <w:top w:val="nil"/>
              <w:left w:val="nil"/>
              <w:bottom w:val="nil"/>
              <w:right w:val="nil"/>
            </w:tcBorders>
            <w:hideMark/>
          </w:tcPr>
          <w:p w14:paraId="0B798672" w14:textId="77777777" w:rsidR="00E131A9" w:rsidRPr="002544DD" w:rsidRDefault="00E131A9" w:rsidP="0020347C">
            <w:pPr>
              <w:spacing w:line="360" w:lineRule="auto"/>
              <w:jc w:val="both"/>
              <w:rPr>
                <w:rFonts w:ascii="Trebuchet MS" w:hAnsi="Trebuchet MS" w:cs="Arial"/>
                <w:sz w:val="20"/>
                <w:szCs w:val="20"/>
              </w:rPr>
            </w:pPr>
            <w:r w:rsidRPr="002544DD">
              <w:rPr>
                <w:rFonts w:ascii="Trebuchet MS" w:hAnsi="Trebuchet MS" w:cs="Arial"/>
                <w:sz w:val="20"/>
                <w:szCs w:val="20"/>
              </w:rPr>
              <w:t>Nome:</w:t>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t>Nome:</w:t>
            </w:r>
          </w:p>
        </w:tc>
      </w:tr>
      <w:tr w:rsidR="00E131A9" w:rsidRPr="002544DD" w14:paraId="2D337FB4" w14:textId="77777777" w:rsidTr="0020347C">
        <w:trPr>
          <w:jc w:val="center"/>
        </w:trPr>
        <w:tc>
          <w:tcPr>
            <w:tcW w:w="8505" w:type="dxa"/>
            <w:tcBorders>
              <w:top w:val="nil"/>
              <w:left w:val="nil"/>
              <w:bottom w:val="nil"/>
              <w:right w:val="nil"/>
            </w:tcBorders>
            <w:hideMark/>
          </w:tcPr>
          <w:p w14:paraId="154257EB" w14:textId="77777777" w:rsidR="00E131A9" w:rsidRPr="002544DD" w:rsidRDefault="00E131A9" w:rsidP="0020347C">
            <w:pPr>
              <w:pStyle w:val="NormalWeb"/>
              <w:spacing w:before="0" w:beforeAutospacing="0" w:after="0" w:afterAutospacing="0" w:line="360" w:lineRule="auto"/>
              <w:jc w:val="both"/>
              <w:rPr>
                <w:rFonts w:ascii="Trebuchet MS" w:hAnsi="Trebuchet MS" w:cs="Arial"/>
                <w:sz w:val="20"/>
                <w:szCs w:val="20"/>
              </w:rPr>
            </w:pPr>
            <w:r w:rsidRPr="002544DD">
              <w:rPr>
                <w:rFonts w:ascii="Trebuchet MS" w:hAnsi="Trebuchet MS" w:cs="Arial"/>
                <w:sz w:val="20"/>
                <w:szCs w:val="20"/>
              </w:rPr>
              <w:t>Cargo:</w:t>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t>Cargo:</w:t>
            </w:r>
          </w:p>
        </w:tc>
      </w:tr>
    </w:tbl>
    <w:p w14:paraId="2BB6F21C" w14:textId="77777777" w:rsidR="00E131A9" w:rsidRPr="002544DD" w:rsidRDefault="00E131A9" w:rsidP="00E131A9">
      <w:pPr>
        <w:spacing w:line="360" w:lineRule="auto"/>
        <w:jc w:val="both"/>
        <w:rPr>
          <w:rFonts w:ascii="Trebuchet MS" w:hAnsi="Trebuchet MS"/>
          <w:bCs/>
          <w:sz w:val="20"/>
          <w:szCs w:val="20"/>
        </w:rPr>
      </w:pPr>
    </w:p>
    <w:p w14:paraId="2472EE38" w14:textId="77777777" w:rsidR="00E131A9" w:rsidRPr="002544DD" w:rsidRDefault="00E131A9" w:rsidP="00E131A9">
      <w:pPr>
        <w:spacing w:line="360" w:lineRule="auto"/>
        <w:jc w:val="both"/>
        <w:rPr>
          <w:rFonts w:ascii="Trebuchet MS" w:hAnsi="Trebuchet MS"/>
          <w:bCs/>
          <w:sz w:val="20"/>
          <w:szCs w:val="20"/>
        </w:rPr>
      </w:pPr>
    </w:p>
    <w:p w14:paraId="6829B036" w14:textId="77777777" w:rsidR="00E131A9" w:rsidRPr="002544DD" w:rsidRDefault="00E131A9" w:rsidP="00E131A9">
      <w:pPr>
        <w:spacing w:line="360" w:lineRule="auto"/>
        <w:jc w:val="both"/>
        <w:rPr>
          <w:rFonts w:ascii="Trebuchet MS" w:hAnsi="Trebuchet MS"/>
          <w:b/>
          <w:sz w:val="20"/>
          <w:szCs w:val="20"/>
          <w:u w:val="single"/>
        </w:rPr>
      </w:pPr>
    </w:p>
    <w:p w14:paraId="2259E79A" w14:textId="77777777" w:rsidR="00E131A9" w:rsidRPr="002544DD" w:rsidRDefault="00E131A9" w:rsidP="00E131A9">
      <w:pPr>
        <w:spacing w:line="360" w:lineRule="auto"/>
        <w:jc w:val="both"/>
        <w:rPr>
          <w:rFonts w:ascii="Trebuchet MS" w:eastAsia="Arial Unicode MS" w:hAnsi="Trebuchet MS"/>
          <w:iCs/>
          <w:w w:val="0"/>
          <w:sz w:val="20"/>
          <w:szCs w:val="20"/>
        </w:rPr>
      </w:pPr>
      <w:r w:rsidRPr="002544DD">
        <w:rPr>
          <w:rFonts w:ascii="Trebuchet MS" w:eastAsia="Arial Unicode MS" w:hAnsi="Trebuchet MS"/>
          <w:iCs/>
          <w:w w:val="0"/>
          <w:sz w:val="20"/>
          <w:szCs w:val="20"/>
        </w:rPr>
        <w:br w:type="page"/>
      </w:r>
    </w:p>
    <w:p w14:paraId="6E16CC92" w14:textId="77777777" w:rsidR="00E131A9" w:rsidRPr="002544DD" w:rsidRDefault="00E131A9" w:rsidP="00E131A9">
      <w:pPr>
        <w:spacing w:line="360" w:lineRule="auto"/>
        <w:mirrorIndents/>
        <w:jc w:val="both"/>
        <w:rPr>
          <w:rFonts w:ascii="Trebuchet MS" w:eastAsia="Arial Unicode MS" w:hAnsi="Trebuchet MS"/>
          <w:b/>
          <w:bCs/>
          <w:iCs/>
          <w:w w:val="0"/>
          <w:sz w:val="20"/>
          <w:szCs w:val="20"/>
        </w:rPr>
      </w:pPr>
      <w:r w:rsidRPr="002544DD">
        <w:rPr>
          <w:rFonts w:ascii="Trebuchet MS" w:eastAsia="Arial Unicode MS" w:hAnsi="Trebuchet MS"/>
          <w:b/>
          <w:bCs/>
          <w:iCs/>
          <w:w w:val="0"/>
          <w:sz w:val="20"/>
          <w:szCs w:val="20"/>
        </w:rPr>
        <w:lastRenderedPageBreak/>
        <w:t>ANEXO VI</w:t>
      </w:r>
    </w:p>
    <w:p w14:paraId="7BB2DDC5" w14:textId="77777777" w:rsidR="00E131A9" w:rsidRPr="002544DD" w:rsidRDefault="00E131A9" w:rsidP="00E131A9">
      <w:pPr>
        <w:spacing w:line="360" w:lineRule="auto"/>
        <w:mirrorIndents/>
        <w:jc w:val="both"/>
        <w:rPr>
          <w:rFonts w:ascii="Trebuchet MS" w:eastAsia="Arial Unicode MS" w:hAnsi="Trebuchet MS"/>
          <w:b/>
          <w:bCs/>
          <w:iCs/>
          <w:w w:val="0"/>
          <w:sz w:val="20"/>
          <w:szCs w:val="20"/>
        </w:rPr>
      </w:pPr>
    </w:p>
    <w:p w14:paraId="17F2BB97" w14:textId="77777777" w:rsidR="00E131A9" w:rsidRPr="002544DD" w:rsidRDefault="00E131A9" w:rsidP="00E131A9">
      <w:pPr>
        <w:tabs>
          <w:tab w:val="left" w:pos="2595"/>
          <w:tab w:val="center" w:pos="4419"/>
          <w:tab w:val="left" w:pos="7485"/>
        </w:tabs>
        <w:spacing w:line="360" w:lineRule="auto"/>
        <w:jc w:val="both"/>
        <w:rPr>
          <w:rFonts w:ascii="Trebuchet MS" w:hAnsi="Trebuchet MS"/>
          <w:b/>
          <w:bCs/>
          <w:sz w:val="20"/>
          <w:szCs w:val="20"/>
        </w:rPr>
      </w:pPr>
      <w:r w:rsidRPr="002544DD">
        <w:rPr>
          <w:rFonts w:ascii="Trebuchet MS" w:hAnsi="Trebuchet MS"/>
          <w:b/>
          <w:bCs/>
          <w:sz w:val="20"/>
          <w:szCs w:val="20"/>
        </w:rPr>
        <w:t>[</w:t>
      </w:r>
      <w:r w:rsidRPr="002544DD">
        <w:rPr>
          <w:rFonts w:ascii="Trebuchet MS" w:hAnsi="Trebuchet MS"/>
          <w:b/>
          <w:bCs/>
          <w:sz w:val="20"/>
          <w:szCs w:val="20"/>
          <w:highlight w:val="yellow"/>
        </w:rPr>
        <w:t>●</w:t>
      </w:r>
      <w:r w:rsidRPr="002544DD">
        <w:rPr>
          <w:rFonts w:ascii="Trebuchet MS" w:hAnsi="Trebuchet MS"/>
          <w:b/>
          <w:bCs/>
          <w:sz w:val="20"/>
          <w:szCs w:val="20"/>
        </w:rPr>
        <w:t>] ADITAMENTO AO INSTRUMENTO PARTICULAR DE CESSÃO FIDUCIÁRIA DE DIREITOS CREDITÓRIOS EM GARANTIA E OUTRAS AVENÇAS</w:t>
      </w:r>
    </w:p>
    <w:p w14:paraId="56134E6B" w14:textId="77777777" w:rsidR="00E131A9" w:rsidRPr="002544DD" w:rsidRDefault="00E131A9" w:rsidP="00E131A9">
      <w:pPr>
        <w:tabs>
          <w:tab w:val="left" w:pos="2595"/>
          <w:tab w:val="center" w:pos="4419"/>
          <w:tab w:val="left" w:pos="7485"/>
        </w:tabs>
        <w:spacing w:line="360" w:lineRule="auto"/>
        <w:jc w:val="both"/>
        <w:rPr>
          <w:rFonts w:ascii="Trebuchet MS" w:hAnsi="Trebuchet MS"/>
          <w:b/>
          <w:sz w:val="20"/>
          <w:szCs w:val="20"/>
        </w:rPr>
      </w:pPr>
    </w:p>
    <w:p w14:paraId="3DB45269" w14:textId="77777777" w:rsidR="00E131A9" w:rsidRPr="002544DD" w:rsidRDefault="00E131A9" w:rsidP="00E131A9">
      <w:pPr>
        <w:pStyle w:val="Ttulo2"/>
        <w:spacing w:before="0" w:after="0" w:line="360" w:lineRule="auto"/>
        <w:jc w:val="both"/>
        <w:rPr>
          <w:rFonts w:ascii="Trebuchet MS" w:hAnsi="Trebuchet MS"/>
          <w:i w:val="0"/>
          <w:sz w:val="20"/>
          <w:szCs w:val="20"/>
        </w:rPr>
      </w:pPr>
      <w:r w:rsidRPr="002544DD">
        <w:rPr>
          <w:rFonts w:ascii="Trebuchet MS" w:hAnsi="Trebuchet MS"/>
          <w:sz w:val="20"/>
          <w:szCs w:val="20"/>
        </w:rPr>
        <w:t>I – PARTES</w:t>
      </w:r>
    </w:p>
    <w:p w14:paraId="49CA636E" w14:textId="77777777" w:rsidR="00E131A9" w:rsidRPr="002544DD" w:rsidRDefault="00E131A9" w:rsidP="00E131A9">
      <w:pPr>
        <w:tabs>
          <w:tab w:val="left" w:pos="2595"/>
          <w:tab w:val="center" w:pos="4419"/>
          <w:tab w:val="left" w:pos="7485"/>
        </w:tabs>
        <w:spacing w:line="360" w:lineRule="auto"/>
        <w:jc w:val="both"/>
        <w:rPr>
          <w:rFonts w:ascii="Trebuchet MS" w:hAnsi="Trebuchet MS"/>
          <w:b/>
          <w:sz w:val="20"/>
          <w:szCs w:val="20"/>
        </w:rPr>
      </w:pPr>
    </w:p>
    <w:p w14:paraId="74555244" w14:textId="77777777" w:rsidR="00E131A9" w:rsidRPr="002544DD" w:rsidRDefault="00E131A9" w:rsidP="00E131A9">
      <w:pPr>
        <w:spacing w:line="360" w:lineRule="auto"/>
        <w:jc w:val="both"/>
        <w:rPr>
          <w:rFonts w:ascii="Trebuchet MS" w:hAnsi="Trebuchet MS" w:cs="Tahoma"/>
          <w:sz w:val="20"/>
          <w:szCs w:val="20"/>
        </w:rPr>
      </w:pPr>
      <w:r w:rsidRPr="002544DD">
        <w:rPr>
          <w:rFonts w:ascii="Trebuchet MS" w:hAnsi="Trebuchet MS" w:cs="Tahoma"/>
          <w:sz w:val="20"/>
          <w:szCs w:val="20"/>
        </w:rPr>
        <w:t xml:space="preserve">Pelo presente instrumento particular </w:t>
      </w:r>
      <w:r w:rsidRPr="002544DD">
        <w:rPr>
          <w:rFonts w:ascii="Trebuchet MS" w:hAnsi="Trebuchet MS" w:cs="Arial"/>
          <w:sz w:val="20"/>
          <w:szCs w:val="20"/>
        </w:rPr>
        <w:t>(adiante designado simplesmente como "</w:t>
      </w:r>
      <w:r w:rsidRPr="002544DD">
        <w:rPr>
          <w:rFonts w:ascii="Trebuchet MS" w:hAnsi="Trebuchet MS" w:cs="Arial"/>
          <w:sz w:val="20"/>
          <w:szCs w:val="20"/>
          <w:u w:val="single"/>
        </w:rPr>
        <w:t>[</w:t>
      </w:r>
      <w:r w:rsidRPr="002544DD">
        <w:rPr>
          <w:rFonts w:ascii="Trebuchet MS" w:hAnsi="Trebuchet MS" w:cs="Arial"/>
          <w:sz w:val="20"/>
          <w:szCs w:val="20"/>
          <w:highlight w:val="yellow"/>
          <w:u w:val="single"/>
        </w:rPr>
        <w:t>●</w:t>
      </w:r>
      <w:r w:rsidRPr="002544DD">
        <w:rPr>
          <w:rFonts w:ascii="Trebuchet MS" w:hAnsi="Trebuchet MS" w:cs="Arial"/>
          <w:sz w:val="20"/>
          <w:szCs w:val="20"/>
          <w:u w:val="single"/>
        </w:rPr>
        <w:t>] Aditamento</w:t>
      </w:r>
      <w:r w:rsidRPr="002544DD">
        <w:rPr>
          <w:rFonts w:ascii="Trebuchet MS" w:hAnsi="Trebuchet MS" w:cs="Arial"/>
          <w:sz w:val="20"/>
          <w:szCs w:val="20"/>
        </w:rPr>
        <w:t>")</w:t>
      </w:r>
      <w:r w:rsidRPr="002544DD">
        <w:rPr>
          <w:rFonts w:ascii="Trebuchet MS" w:hAnsi="Trebuchet MS" w:cs="Tahoma"/>
          <w:sz w:val="20"/>
          <w:szCs w:val="20"/>
        </w:rPr>
        <w:t>, e na melhor forma de direito, as partes:</w:t>
      </w:r>
    </w:p>
    <w:p w14:paraId="0841FCB5" w14:textId="77777777" w:rsidR="00E131A9" w:rsidRPr="002544DD" w:rsidRDefault="00E131A9" w:rsidP="00E131A9">
      <w:pPr>
        <w:spacing w:line="360" w:lineRule="auto"/>
        <w:jc w:val="both"/>
        <w:rPr>
          <w:rFonts w:ascii="Trebuchet MS" w:hAnsi="Trebuchet MS"/>
          <w:sz w:val="20"/>
          <w:szCs w:val="20"/>
        </w:rPr>
      </w:pPr>
    </w:p>
    <w:p w14:paraId="668864EC" w14:textId="77777777" w:rsidR="00E131A9" w:rsidRPr="002544DD" w:rsidRDefault="00E131A9" w:rsidP="00E131A9">
      <w:pPr>
        <w:keepLines/>
        <w:spacing w:line="360" w:lineRule="auto"/>
        <w:jc w:val="both"/>
        <w:rPr>
          <w:rFonts w:ascii="Trebuchet MS" w:hAnsi="Trebuchet MS"/>
          <w:sz w:val="20"/>
          <w:szCs w:val="20"/>
        </w:rPr>
      </w:pPr>
      <w:r w:rsidRPr="002544DD">
        <w:rPr>
          <w:rFonts w:ascii="Trebuchet MS" w:hAnsi="Trebuchet MS"/>
          <w:b/>
          <w:bCs/>
          <w:sz w:val="20"/>
          <w:szCs w:val="20"/>
        </w:rPr>
        <w:t>TURRIALBA EMPREENDIMENTO IMOBILIÁRIO LTDA.</w:t>
      </w:r>
      <w:r w:rsidRPr="002544DD">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2544DD">
        <w:rPr>
          <w:rFonts w:ascii="Trebuchet MS" w:hAnsi="Trebuchet MS" w:cs="Trebuchet MS"/>
          <w:sz w:val="20"/>
          <w:szCs w:val="20"/>
        </w:rPr>
        <w:t xml:space="preserve"> Cadastro Nacional da Pessoa Jurídica (“</w:t>
      </w:r>
      <w:r w:rsidRPr="002544DD">
        <w:rPr>
          <w:rFonts w:ascii="Trebuchet MS" w:hAnsi="Trebuchet MS" w:cs="Trebuchet MS"/>
          <w:sz w:val="20"/>
          <w:szCs w:val="20"/>
          <w:u w:val="single"/>
        </w:rPr>
        <w:t>CNPJ</w:t>
      </w:r>
      <w:r w:rsidRPr="002544DD">
        <w:rPr>
          <w:rFonts w:ascii="Trebuchet MS" w:hAnsi="Trebuchet MS" w:cs="Trebuchet MS"/>
          <w:sz w:val="20"/>
          <w:szCs w:val="20"/>
        </w:rPr>
        <w:t xml:space="preserve">”) sob o nº </w:t>
      </w:r>
      <w:r w:rsidRPr="002544DD">
        <w:rPr>
          <w:rFonts w:ascii="Trebuchet MS" w:hAnsi="Trebuchet MS"/>
          <w:sz w:val="20"/>
          <w:szCs w:val="20"/>
        </w:rPr>
        <w:t>41.115.026/0001-62</w:t>
      </w:r>
      <w:r w:rsidRPr="002544DD">
        <w:rPr>
          <w:rFonts w:ascii="Trebuchet MS" w:hAnsi="Trebuchet MS" w:cstheme="minorHAnsi"/>
          <w:sz w:val="20"/>
          <w:szCs w:val="20"/>
          <w:lang w:bidi="th-TH"/>
        </w:rPr>
        <w:t xml:space="preserve">, neste ato representado por </w:t>
      </w:r>
      <w:r w:rsidRPr="002544DD">
        <w:rPr>
          <w:rFonts w:ascii="Trebuchet MS" w:hAnsi="Trebuchet MS"/>
          <w:sz w:val="20"/>
          <w:szCs w:val="20"/>
        </w:rPr>
        <w:t xml:space="preserve">seus representantes legais devidamente constituídos na forma de seu contrato social </w:t>
      </w:r>
      <w:r w:rsidRPr="002544DD">
        <w:rPr>
          <w:rFonts w:ascii="Trebuchet MS" w:hAnsi="Trebuchet MS" w:cstheme="minorHAnsi"/>
          <w:sz w:val="20"/>
          <w:szCs w:val="20"/>
          <w:lang w:bidi="th-TH"/>
        </w:rPr>
        <w:t>(“</w:t>
      </w:r>
      <w:r w:rsidRPr="002544DD">
        <w:rPr>
          <w:rFonts w:ascii="Trebuchet MS" w:hAnsi="Trebuchet MS" w:cstheme="minorHAnsi"/>
          <w:sz w:val="20"/>
          <w:szCs w:val="20"/>
          <w:u w:val="single"/>
          <w:lang w:bidi="th-TH"/>
        </w:rPr>
        <w:t>Fiduciante</w:t>
      </w:r>
      <w:r w:rsidRPr="002544DD">
        <w:rPr>
          <w:rFonts w:ascii="Trebuchet MS" w:hAnsi="Trebuchet MS" w:cstheme="minorHAnsi"/>
          <w:sz w:val="20"/>
          <w:szCs w:val="20"/>
          <w:lang w:bidi="th-TH"/>
        </w:rPr>
        <w:t>”)</w:t>
      </w:r>
      <w:r w:rsidRPr="002544DD">
        <w:rPr>
          <w:rFonts w:ascii="Trebuchet MS" w:hAnsi="Trebuchet MS"/>
          <w:sz w:val="20"/>
          <w:szCs w:val="20"/>
        </w:rPr>
        <w:t>;</w:t>
      </w:r>
    </w:p>
    <w:p w14:paraId="1994A248" w14:textId="77777777" w:rsidR="00E131A9" w:rsidRPr="002544DD" w:rsidRDefault="00E131A9" w:rsidP="00E131A9">
      <w:pPr>
        <w:spacing w:line="360" w:lineRule="auto"/>
        <w:jc w:val="both"/>
        <w:rPr>
          <w:rFonts w:ascii="Trebuchet MS" w:hAnsi="Trebuchet MS"/>
          <w:sz w:val="20"/>
          <w:szCs w:val="20"/>
        </w:rPr>
      </w:pPr>
    </w:p>
    <w:p w14:paraId="762250E3" w14:textId="77777777" w:rsidR="00E131A9" w:rsidRPr="002544DD" w:rsidRDefault="00E131A9" w:rsidP="00E131A9">
      <w:pPr>
        <w:keepNext/>
        <w:keepLines/>
        <w:spacing w:line="360" w:lineRule="auto"/>
        <w:mirrorIndents/>
        <w:jc w:val="both"/>
        <w:rPr>
          <w:rFonts w:ascii="Trebuchet MS" w:hAnsi="Trebuchet MS" w:cstheme="minorHAnsi"/>
          <w:sz w:val="20"/>
          <w:szCs w:val="20"/>
        </w:rPr>
      </w:pPr>
      <w:r w:rsidRPr="002544DD">
        <w:rPr>
          <w:rFonts w:ascii="Trebuchet MS" w:hAnsi="Trebuchet MS" w:cs="Tahoma"/>
          <w:b/>
          <w:sz w:val="20"/>
          <w:szCs w:val="20"/>
        </w:rPr>
        <w:t>TRUE SECURITIZADORA S.A.</w:t>
      </w:r>
      <w:r w:rsidRPr="002544DD">
        <w:rPr>
          <w:rFonts w:ascii="Trebuchet MS" w:hAnsi="Trebuchet MS" w:cs="Tahoma"/>
          <w:sz w:val="20"/>
          <w:szCs w:val="20"/>
        </w:rPr>
        <w:t xml:space="preserve">, com registro de companhia </w:t>
      </w:r>
      <w:proofErr w:type="spellStart"/>
      <w:r w:rsidRPr="002544DD">
        <w:rPr>
          <w:rFonts w:ascii="Trebuchet MS" w:hAnsi="Trebuchet MS" w:cs="Tahoma"/>
          <w:sz w:val="20"/>
          <w:szCs w:val="20"/>
        </w:rPr>
        <w:t>Securitizadora</w:t>
      </w:r>
      <w:proofErr w:type="spellEnd"/>
      <w:r w:rsidRPr="002544DD">
        <w:rPr>
          <w:rFonts w:ascii="Trebuchet MS" w:hAnsi="Trebuchet MS" w:cs="Tahoma"/>
          <w:sz w:val="20"/>
          <w:szCs w:val="20"/>
        </w:rPr>
        <w:t xml:space="preserve"> perante a Comissão de Valores Mobiliários (“</w:t>
      </w:r>
      <w:r w:rsidRPr="002544DD">
        <w:rPr>
          <w:rFonts w:ascii="Trebuchet MS" w:hAnsi="Trebuchet MS" w:cs="Tahoma"/>
          <w:sz w:val="20"/>
          <w:szCs w:val="20"/>
          <w:u w:val="single"/>
        </w:rPr>
        <w:t>CVM</w:t>
      </w:r>
      <w:r w:rsidRPr="002544DD">
        <w:rPr>
          <w:rFonts w:ascii="Trebuchet MS" w:hAnsi="Trebuchet MS" w:cs="Tahoma"/>
          <w:sz w:val="20"/>
          <w:szCs w:val="20"/>
        </w:rPr>
        <w:t xml:space="preserve">”) sob número 663, com sede na cidade de São Paulo, Estado de São Paulo, na Avenida Santo Amaro, nº 48, 2º andar, conjunto 21 e 22, Vila Nova Conceição, CEP 04.506-000, inscrita no CNPJ sob o nº 12.130.744/0001-00, neste ato representada na forma de seu estatuto social </w:t>
      </w:r>
      <w:r w:rsidRPr="002544DD">
        <w:rPr>
          <w:rFonts w:ascii="Trebuchet MS" w:hAnsi="Trebuchet MS"/>
          <w:sz w:val="20"/>
          <w:szCs w:val="20"/>
        </w:rPr>
        <w:t>(“</w:t>
      </w:r>
      <w:r w:rsidRPr="002544DD">
        <w:rPr>
          <w:rFonts w:ascii="Trebuchet MS" w:hAnsi="Trebuchet MS"/>
          <w:sz w:val="20"/>
          <w:szCs w:val="20"/>
          <w:u w:val="single"/>
        </w:rPr>
        <w:t>Fiduciária</w:t>
      </w:r>
      <w:r w:rsidRPr="002544DD">
        <w:rPr>
          <w:rFonts w:ascii="Trebuchet MS" w:hAnsi="Trebuchet MS"/>
          <w:sz w:val="20"/>
          <w:szCs w:val="20"/>
        </w:rPr>
        <w:t>”)</w:t>
      </w:r>
      <w:r w:rsidRPr="002544DD">
        <w:rPr>
          <w:rFonts w:ascii="Trebuchet MS" w:hAnsi="Trebuchet MS" w:cstheme="minorHAnsi"/>
          <w:sz w:val="20"/>
          <w:szCs w:val="20"/>
        </w:rPr>
        <w:t>.</w:t>
      </w:r>
    </w:p>
    <w:p w14:paraId="1D85FF2A" w14:textId="77777777" w:rsidR="00E131A9" w:rsidRPr="002544DD" w:rsidRDefault="00E131A9" w:rsidP="00E131A9">
      <w:pPr>
        <w:keepNext/>
        <w:keepLines/>
        <w:spacing w:line="360" w:lineRule="auto"/>
        <w:mirrorIndents/>
        <w:jc w:val="both"/>
        <w:rPr>
          <w:rFonts w:ascii="Trebuchet MS" w:hAnsi="Trebuchet MS"/>
          <w:b/>
          <w:sz w:val="20"/>
          <w:szCs w:val="20"/>
        </w:rPr>
      </w:pPr>
    </w:p>
    <w:p w14:paraId="389ABAE9" w14:textId="77777777" w:rsidR="00E131A9" w:rsidRPr="002544DD" w:rsidRDefault="00E131A9" w:rsidP="00E131A9">
      <w:pPr>
        <w:spacing w:line="360" w:lineRule="auto"/>
        <w:jc w:val="both"/>
        <w:rPr>
          <w:rFonts w:ascii="Trebuchet MS" w:hAnsi="Trebuchet MS" w:cs="Trebuchet MS"/>
          <w:sz w:val="20"/>
          <w:szCs w:val="20"/>
        </w:rPr>
      </w:pPr>
      <w:r w:rsidRPr="002544DD">
        <w:rPr>
          <w:rFonts w:ascii="Trebuchet MS" w:hAnsi="Trebuchet MS" w:cs="Trebuchet MS"/>
          <w:sz w:val="20"/>
          <w:szCs w:val="20"/>
        </w:rPr>
        <w:t>(a Fiduciante e a Fiduciária adiante designados como "</w:t>
      </w:r>
      <w:r w:rsidRPr="002544DD">
        <w:rPr>
          <w:rFonts w:ascii="Trebuchet MS" w:hAnsi="Trebuchet MS" w:cs="Trebuchet MS"/>
          <w:sz w:val="20"/>
          <w:szCs w:val="20"/>
          <w:u w:val="single"/>
        </w:rPr>
        <w:t>Partes</w:t>
      </w:r>
      <w:r w:rsidRPr="002544DD">
        <w:rPr>
          <w:rFonts w:ascii="Trebuchet MS" w:hAnsi="Trebuchet MS" w:cs="Trebuchet MS"/>
          <w:sz w:val="20"/>
          <w:szCs w:val="20"/>
        </w:rPr>
        <w:t>" e, isoladamente, como "</w:t>
      </w:r>
      <w:r w:rsidRPr="002544DD">
        <w:rPr>
          <w:rFonts w:ascii="Trebuchet MS" w:hAnsi="Trebuchet MS" w:cs="Trebuchet MS"/>
          <w:sz w:val="20"/>
          <w:szCs w:val="20"/>
          <w:u w:val="single"/>
        </w:rPr>
        <w:t>Parte</w:t>
      </w:r>
      <w:r w:rsidRPr="002544DD">
        <w:rPr>
          <w:rFonts w:ascii="Trebuchet MS" w:hAnsi="Trebuchet MS" w:cs="Trebuchet MS"/>
          <w:sz w:val="20"/>
          <w:szCs w:val="20"/>
        </w:rPr>
        <w:t>").</w:t>
      </w:r>
    </w:p>
    <w:p w14:paraId="23014F84" w14:textId="77777777" w:rsidR="00E131A9" w:rsidRPr="002544DD" w:rsidRDefault="00E131A9" w:rsidP="00E131A9">
      <w:pPr>
        <w:spacing w:line="360" w:lineRule="auto"/>
        <w:jc w:val="both"/>
        <w:rPr>
          <w:rFonts w:ascii="Trebuchet MS" w:hAnsi="Trebuchet MS" w:cs="Arial"/>
          <w:sz w:val="20"/>
          <w:szCs w:val="20"/>
        </w:rPr>
      </w:pPr>
    </w:p>
    <w:p w14:paraId="045450C0"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E ainda, como intervenientes anuentes:</w:t>
      </w:r>
    </w:p>
    <w:p w14:paraId="31AA8867" w14:textId="77777777" w:rsidR="00E131A9" w:rsidRPr="002544DD" w:rsidRDefault="00E131A9" w:rsidP="00E131A9">
      <w:pPr>
        <w:spacing w:line="360" w:lineRule="auto"/>
        <w:jc w:val="both"/>
        <w:rPr>
          <w:rFonts w:ascii="Trebuchet MS" w:hAnsi="Trebuchet MS" w:cs="Arial"/>
          <w:sz w:val="20"/>
          <w:szCs w:val="20"/>
        </w:rPr>
      </w:pPr>
    </w:p>
    <w:p w14:paraId="763FA929"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P3BR MACUCO EMPREENDIMENTO IMOBILIÁRIO LTDA.</w:t>
      </w:r>
      <w:r w:rsidRPr="002544DD">
        <w:rPr>
          <w:rFonts w:ascii="Trebuchet MS" w:hAnsi="Trebuchet MS"/>
          <w:sz w:val="20"/>
          <w:szCs w:val="20"/>
        </w:rPr>
        <w:t xml:space="preserve">, sociedade empresária limitada com sede na cidade de São Paulo, estado de São Paulo, na Rua </w:t>
      </w:r>
      <w:proofErr w:type="spellStart"/>
      <w:r w:rsidRPr="002544DD">
        <w:rPr>
          <w:rFonts w:ascii="Trebuchet MS" w:hAnsi="Trebuchet MS"/>
          <w:sz w:val="20"/>
          <w:szCs w:val="20"/>
        </w:rPr>
        <w:t>Fidêncio</w:t>
      </w:r>
      <w:proofErr w:type="spellEnd"/>
      <w:r w:rsidRPr="002544DD">
        <w:rPr>
          <w:rFonts w:ascii="Trebuchet MS" w:hAnsi="Trebuchet MS"/>
          <w:sz w:val="20"/>
          <w:szCs w:val="20"/>
        </w:rPr>
        <w:t xml:space="preserve"> Ramos, nº 101, Sala 61 parte, Vila Olímpia, CEP 04551-010, inscrita no Cadastro Nacional da Pessoa Jurídica (“</w:t>
      </w:r>
      <w:r w:rsidRPr="002544DD">
        <w:rPr>
          <w:rFonts w:ascii="Trebuchet MS" w:hAnsi="Trebuchet MS"/>
          <w:sz w:val="20"/>
          <w:szCs w:val="20"/>
          <w:u w:val="single"/>
        </w:rPr>
        <w:t>CNPJ</w:t>
      </w:r>
      <w:r w:rsidRPr="002544DD">
        <w:rPr>
          <w:rFonts w:ascii="Trebuchet MS" w:hAnsi="Trebuchet MS"/>
          <w:sz w:val="20"/>
          <w:szCs w:val="20"/>
        </w:rPr>
        <w:t xml:space="preserve">”) sob o nº </w:t>
      </w:r>
      <w:r w:rsidRPr="002544DD">
        <w:rPr>
          <w:rFonts w:ascii="Trebuchet MS" w:hAnsi="Trebuchet MS" w:cs="Calibri"/>
          <w:sz w:val="20"/>
          <w:szCs w:val="20"/>
        </w:rPr>
        <w:t>50.027.802/0001-63</w:t>
      </w:r>
      <w:r w:rsidRPr="002544DD">
        <w:rPr>
          <w:rFonts w:ascii="Trebuchet MS" w:hAnsi="Trebuchet MS"/>
          <w:sz w:val="20"/>
          <w:szCs w:val="20"/>
        </w:rPr>
        <w:t>, neste ato representada na forma de seu contrato social (“</w:t>
      </w:r>
      <w:r w:rsidRPr="002544DD">
        <w:rPr>
          <w:rFonts w:ascii="Trebuchet MS" w:hAnsi="Trebuchet MS"/>
          <w:sz w:val="20"/>
          <w:szCs w:val="20"/>
          <w:u w:val="single"/>
        </w:rPr>
        <w:t>Emissora 1</w:t>
      </w:r>
      <w:r w:rsidRPr="002544DD">
        <w:rPr>
          <w:rFonts w:ascii="Trebuchet MS" w:hAnsi="Trebuchet MS"/>
          <w:sz w:val="20"/>
          <w:szCs w:val="20"/>
        </w:rPr>
        <w:t>”);</w:t>
      </w:r>
    </w:p>
    <w:p w14:paraId="0349909F" w14:textId="77777777" w:rsidR="00E131A9" w:rsidRPr="002544DD" w:rsidRDefault="00E131A9" w:rsidP="00E131A9">
      <w:pPr>
        <w:spacing w:line="360" w:lineRule="auto"/>
        <w:jc w:val="both"/>
        <w:rPr>
          <w:rFonts w:ascii="Trebuchet MS" w:hAnsi="Trebuchet MS"/>
          <w:sz w:val="20"/>
          <w:szCs w:val="20"/>
        </w:rPr>
      </w:pPr>
    </w:p>
    <w:p w14:paraId="383DC7A7"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TAMARINDO EMPREENDIMENTO IMOBILIÁRIO LTDA.</w:t>
      </w:r>
      <w:r w:rsidRPr="002544DD">
        <w:rPr>
          <w:rFonts w:ascii="Trebuchet MS" w:hAnsi="Trebuchet MS" w:cs="Calibri"/>
          <w:bCs/>
          <w:sz w:val="20"/>
          <w:szCs w:val="20"/>
        </w:rPr>
        <w:t xml:space="preserve">, sociedade empresária limitada, com sede </w:t>
      </w:r>
      <w:r w:rsidRPr="002544DD">
        <w:rPr>
          <w:rFonts w:ascii="Trebuchet MS" w:hAnsi="Trebuchet MS"/>
          <w:sz w:val="20"/>
          <w:szCs w:val="20"/>
        </w:rPr>
        <w:t>na cidade de São Paulo, estado de São Paulo, Avenida Presidente Juscelino Kubitschek, nº 360, 4º andar, sala 115, Vila Nova Conceição, CEP 04543-000, inscrita</w:t>
      </w:r>
      <w:r w:rsidRPr="002544DD">
        <w:rPr>
          <w:rFonts w:ascii="Trebuchet MS" w:hAnsi="Trebuchet MS" w:cs="Calibri"/>
          <w:bCs/>
          <w:sz w:val="20"/>
          <w:szCs w:val="20"/>
        </w:rPr>
        <w:t xml:space="preserve"> no CNPJ sob o nº </w:t>
      </w:r>
      <w:r w:rsidRPr="002544DD">
        <w:rPr>
          <w:rFonts w:ascii="Trebuchet MS" w:hAnsi="Trebuchet MS" w:cstheme="minorHAnsi"/>
          <w:smallCaps/>
          <w:sz w:val="20"/>
          <w:szCs w:val="20"/>
          <w:lang w:bidi="th-TH"/>
        </w:rPr>
        <w:t>42.708.379/0001-39</w:t>
      </w:r>
      <w:r w:rsidRPr="002544DD">
        <w:rPr>
          <w:rFonts w:ascii="Trebuchet MS" w:hAnsi="Trebuchet MS" w:cs="Calibri"/>
          <w:bCs/>
          <w:sz w:val="20"/>
          <w:szCs w:val="20"/>
        </w:rPr>
        <w:t>, neste ato representada na forma de seu contrato social</w:t>
      </w:r>
      <w:r w:rsidRPr="002544DD">
        <w:rPr>
          <w:rFonts w:ascii="Trebuchet MS" w:hAnsi="Trebuchet MS"/>
          <w:sz w:val="20"/>
          <w:szCs w:val="20"/>
        </w:rPr>
        <w:t xml:space="preserve"> (“</w:t>
      </w:r>
      <w:r w:rsidRPr="002544DD">
        <w:rPr>
          <w:rFonts w:ascii="Trebuchet MS" w:hAnsi="Trebuchet MS"/>
          <w:sz w:val="20"/>
          <w:szCs w:val="20"/>
          <w:u w:val="single"/>
        </w:rPr>
        <w:t>Emissora 2</w:t>
      </w:r>
      <w:r w:rsidRPr="002544DD">
        <w:rPr>
          <w:rFonts w:ascii="Trebuchet MS" w:hAnsi="Trebuchet MS"/>
          <w:sz w:val="20"/>
          <w:szCs w:val="20"/>
        </w:rPr>
        <w:t>” e que, quando em conjunto com a Emissora 1, as “</w:t>
      </w:r>
      <w:r w:rsidRPr="002544DD">
        <w:rPr>
          <w:rFonts w:ascii="Trebuchet MS" w:hAnsi="Trebuchet MS"/>
          <w:sz w:val="20"/>
          <w:szCs w:val="20"/>
          <w:u w:val="single"/>
        </w:rPr>
        <w:t>Emissoras</w:t>
      </w:r>
      <w:r w:rsidRPr="002544DD">
        <w:rPr>
          <w:rFonts w:ascii="Trebuchet MS" w:hAnsi="Trebuchet MS"/>
          <w:sz w:val="20"/>
          <w:szCs w:val="20"/>
        </w:rPr>
        <w:t>”);</w:t>
      </w:r>
    </w:p>
    <w:p w14:paraId="35212BBC" w14:textId="77777777" w:rsidR="00E131A9" w:rsidRPr="002544DD" w:rsidRDefault="00E131A9" w:rsidP="00E131A9">
      <w:pPr>
        <w:spacing w:line="360" w:lineRule="auto"/>
        <w:jc w:val="both"/>
        <w:rPr>
          <w:rFonts w:ascii="Trebuchet MS" w:hAnsi="Trebuchet MS" w:cs="Arial"/>
          <w:sz w:val="20"/>
          <w:szCs w:val="20"/>
        </w:rPr>
      </w:pPr>
    </w:p>
    <w:p w14:paraId="5497A283" w14:textId="77777777" w:rsidR="00E131A9" w:rsidRPr="002544DD" w:rsidRDefault="00E131A9" w:rsidP="00E131A9">
      <w:pPr>
        <w:pStyle w:val="Ttulo2"/>
        <w:spacing w:before="0" w:after="0" w:line="360" w:lineRule="auto"/>
        <w:jc w:val="both"/>
        <w:rPr>
          <w:rFonts w:ascii="Trebuchet MS" w:hAnsi="Trebuchet MS"/>
          <w:i w:val="0"/>
          <w:iCs/>
          <w:sz w:val="20"/>
          <w:szCs w:val="20"/>
        </w:rPr>
      </w:pPr>
      <w:r w:rsidRPr="002544DD">
        <w:rPr>
          <w:rFonts w:ascii="Trebuchet MS" w:hAnsi="Trebuchet MS"/>
          <w:i w:val="0"/>
          <w:iCs/>
          <w:sz w:val="20"/>
          <w:szCs w:val="20"/>
        </w:rPr>
        <w:lastRenderedPageBreak/>
        <w:t>II – CONSIDERAÇÕES PRELIMINARES:</w:t>
      </w:r>
    </w:p>
    <w:p w14:paraId="584265E9" w14:textId="77777777" w:rsidR="00E131A9" w:rsidRPr="002544DD" w:rsidRDefault="00E131A9" w:rsidP="00E131A9">
      <w:pPr>
        <w:keepNext/>
        <w:keepLines/>
        <w:spacing w:line="360" w:lineRule="auto"/>
        <w:mirrorIndents/>
        <w:jc w:val="both"/>
        <w:rPr>
          <w:rFonts w:ascii="Trebuchet MS" w:hAnsi="Trebuchet MS"/>
          <w:sz w:val="20"/>
          <w:szCs w:val="20"/>
        </w:rPr>
      </w:pPr>
    </w:p>
    <w:p w14:paraId="064C922F"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Calibri"/>
          <w:bCs/>
          <w:sz w:val="20"/>
          <w:szCs w:val="20"/>
        </w:rPr>
      </w:pPr>
      <w:r w:rsidRPr="002544DD">
        <w:rPr>
          <w:rFonts w:ascii="Trebuchet MS" w:hAnsi="Trebuchet MS"/>
          <w:sz w:val="20"/>
          <w:szCs w:val="20"/>
        </w:rPr>
        <w:t xml:space="preserve">a Emissora 1 emitiu </w:t>
      </w:r>
      <w:r w:rsidRPr="002544DD">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de Nota Comercial,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r w:rsidRPr="002544DD">
        <w:rPr>
          <w:rFonts w:ascii="Trebuchet MS" w:hAnsi="Trebuchet MS" w:cs="Calibri"/>
          <w:bCs/>
          <w:sz w:val="20"/>
          <w:szCs w:val="20"/>
        </w:rPr>
        <w:t xml:space="preserve">, celebrado entre a Fiduciária, a Fiduciante, as Emissoras e o </w:t>
      </w:r>
      <w:r w:rsidRPr="002544DD">
        <w:rPr>
          <w:rFonts w:ascii="Trebuchet MS" w:hAnsi="Trebuchet MS" w:cstheme="minorHAnsi"/>
          <w:b/>
          <w:sz w:val="20"/>
          <w:szCs w:val="20"/>
          <w:lang w:val="x-none"/>
        </w:rPr>
        <w:t>ABRÃO MUSZKAT</w:t>
      </w:r>
      <w:r w:rsidRPr="002544DD">
        <w:rPr>
          <w:rFonts w:ascii="Trebuchet MS" w:hAnsi="Trebuchet MS" w:cstheme="minorHAnsi"/>
          <w:sz w:val="20"/>
          <w:szCs w:val="20"/>
        </w:rPr>
        <w:t xml:space="preserve">, </w:t>
      </w:r>
      <w:r w:rsidRPr="002544DD">
        <w:rPr>
          <w:rFonts w:ascii="Trebuchet MS" w:hAnsi="Trebuchet MS"/>
          <w:sz w:val="20"/>
          <w:szCs w:val="20"/>
        </w:rPr>
        <w:t xml:space="preserve">brasileiro, empresário, </w:t>
      </w:r>
      <w:r w:rsidRPr="002544DD">
        <w:rPr>
          <w:rFonts w:ascii="Trebuchet MS" w:hAnsi="Trebuchet MS"/>
          <w:sz w:val="20"/>
          <w:szCs w:val="20"/>
          <w:shd w:val="clear" w:color="auto" w:fill="FFFFFF"/>
        </w:rPr>
        <w:t xml:space="preserve">portador da Cédula de Identidade RG nº </w:t>
      </w:r>
      <w:r w:rsidRPr="002544DD">
        <w:rPr>
          <w:rFonts w:ascii="Trebuchet MS" w:hAnsi="Trebuchet MS" w:cstheme="minorHAnsi"/>
          <w:smallCaps/>
          <w:sz w:val="20"/>
          <w:szCs w:val="20"/>
          <w:lang w:bidi="th-TH"/>
        </w:rPr>
        <w:t>2.935.505-9</w:t>
      </w:r>
      <w:r w:rsidRPr="002544DD">
        <w:rPr>
          <w:rFonts w:ascii="Trebuchet MS" w:hAnsi="Trebuchet MS"/>
          <w:sz w:val="20"/>
          <w:szCs w:val="20"/>
        </w:rPr>
        <w:t xml:space="preserve"> SSP/SP</w:t>
      </w:r>
      <w:r w:rsidRPr="002544DD">
        <w:rPr>
          <w:rFonts w:ascii="Trebuchet MS" w:hAnsi="Trebuchet MS"/>
          <w:sz w:val="20"/>
          <w:szCs w:val="20"/>
          <w:shd w:val="clear" w:color="auto" w:fill="FFFFFF"/>
        </w:rPr>
        <w:t>, inscrito no Cadastro de Pessoa Física do Ministério da Economia (“</w:t>
      </w:r>
      <w:r w:rsidRPr="002544DD">
        <w:rPr>
          <w:rFonts w:ascii="Trebuchet MS" w:hAnsi="Trebuchet MS"/>
          <w:sz w:val="20"/>
          <w:szCs w:val="20"/>
          <w:u w:val="single"/>
          <w:shd w:val="clear" w:color="auto" w:fill="FFFFFF"/>
        </w:rPr>
        <w:t>CPF</w:t>
      </w:r>
      <w:r w:rsidRPr="002544DD">
        <w:rPr>
          <w:rFonts w:ascii="Trebuchet MS" w:hAnsi="Trebuchet MS"/>
          <w:sz w:val="20"/>
          <w:szCs w:val="20"/>
          <w:shd w:val="clear" w:color="auto" w:fill="FFFFFF"/>
        </w:rPr>
        <w:t xml:space="preserve">”) sob o nº </w:t>
      </w:r>
      <w:r w:rsidRPr="002544DD">
        <w:rPr>
          <w:rFonts w:ascii="Trebuchet MS" w:hAnsi="Trebuchet MS" w:cstheme="minorHAnsi"/>
          <w:smallCaps/>
          <w:sz w:val="20"/>
          <w:szCs w:val="20"/>
          <w:lang w:bidi="th-TH"/>
        </w:rPr>
        <w:t>030.899.598-87</w:t>
      </w:r>
      <w:r w:rsidRPr="002544DD">
        <w:rPr>
          <w:rFonts w:ascii="Trebuchet MS" w:hAnsi="Trebuchet MS"/>
          <w:sz w:val="20"/>
          <w:szCs w:val="20"/>
          <w:shd w:val="clear" w:color="auto" w:fill="FFFFFF"/>
        </w:rPr>
        <w:t>, casado sob o regime de separação completa de bens</w:t>
      </w:r>
      <w:r w:rsidRPr="002544DD">
        <w:rPr>
          <w:rFonts w:ascii="Trebuchet MS" w:hAnsi="Trebuchet MS"/>
          <w:sz w:val="20"/>
          <w:szCs w:val="20"/>
        </w:rPr>
        <w:t xml:space="preserve"> </w:t>
      </w:r>
      <w:r w:rsidRPr="002544DD">
        <w:rPr>
          <w:rFonts w:ascii="Trebuchet MS" w:hAnsi="Trebuchet MS" w:cs="Calibri"/>
          <w:bCs/>
          <w:sz w:val="20"/>
          <w:szCs w:val="20"/>
        </w:rPr>
        <w:t>(“</w:t>
      </w:r>
      <w:r w:rsidRPr="002544DD">
        <w:rPr>
          <w:rFonts w:ascii="Trebuchet MS" w:hAnsi="Trebuchet MS" w:cs="Calibri"/>
          <w:bCs/>
          <w:sz w:val="20"/>
          <w:szCs w:val="20"/>
          <w:u w:val="single"/>
        </w:rPr>
        <w:t>Nota Comercial 1</w:t>
      </w:r>
      <w:r w:rsidRPr="002544DD">
        <w:rPr>
          <w:rFonts w:ascii="Trebuchet MS" w:hAnsi="Trebuchet MS" w:cs="Calibri"/>
          <w:bCs/>
          <w:sz w:val="20"/>
          <w:szCs w:val="20"/>
        </w:rPr>
        <w:t>”, “</w:t>
      </w:r>
      <w:r w:rsidRPr="002544DD">
        <w:rPr>
          <w:rFonts w:ascii="Trebuchet MS" w:hAnsi="Trebuchet MS" w:cs="Calibri"/>
          <w:bCs/>
          <w:sz w:val="20"/>
          <w:szCs w:val="20"/>
          <w:u w:val="single"/>
        </w:rPr>
        <w:t>Escritura de Emissão Nota Comercial 1</w:t>
      </w:r>
      <w:r w:rsidRPr="002544DD">
        <w:rPr>
          <w:rFonts w:ascii="Trebuchet MS" w:hAnsi="Trebuchet MS" w:cs="Calibri"/>
          <w:bCs/>
          <w:sz w:val="20"/>
          <w:szCs w:val="20"/>
        </w:rPr>
        <w:t>” e “</w:t>
      </w:r>
      <w:r w:rsidRPr="002544DD">
        <w:rPr>
          <w:rFonts w:ascii="Trebuchet MS" w:hAnsi="Trebuchet MS" w:cs="Calibri"/>
          <w:bCs/>
          <w:sz w:val="20"/>
          <w:szCs w:val="20"/>
          <w:u w:val="single"/>
        </w:rPr>
        <w:t>Abrão</w:t>
      </w:r>
      <w:r w:rsidRPr="002544DD">
        <w:rPr>
          <w:rFonts w:ascii="Trebuchet MS" w:hAnsi="Trebuchet MS" w:cs="Calibri"/>
          <w:bCs/>
          <w:sz w:val="20"/>
          <w:szCs w:val="20"/>
        </w:rPr>
        <w:t xml:space="preserve">”, respectivamente); </w:t>
      </w:r>
    </w:p>
    <w:p w14:paraId="4290D630" w14:textId="77777777" w:rsidR="00E131A9" w:rsidRPr="002544DD" w:rsidRDefault="00E131A9" w:rsidP="00E131A9">
      <w:pPr>
        <w:widowControl w:val="0"/>
        <w:spacing w:line="360" w:lineRule="auto"/>
        <w:jc w:val="both"/>
        <w:rPr>
          <w:rFonts w:ascii="Trebuchet MS" w:hAnsi="Trebuchet MS" w:cs="Calibri"/>
          <w:bCs/>
          <w:sz w:val="20"/>
          <w:szCs w:val="20"/>
        </w:rPr>
      </w:pPr>
    </w:p>
    <w:p w14:paraId="4975C35B"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ahoma"/>
          <w:sz w:val="20"/>
          <w:szCs w:val="20"/>
        </w:rPr>
      </w:pPr>
      <w:r w:rsidRPr="002544DD">
        <w:rPr>
          <w:rFonts w:ascii="Trebuchet MS" w:hAnsi="Trebuchet MS"/>
          <w:sz w:val="20"/>
          <w:szCs w:val="20"/>
        </w:rPr>
        <w:t>a Emissora 2 emitiu</w:t>
      </w:r>
      <w:r w:rsidRPr="002544DD">
        <w:rPr>
          <w:rFonts w:ascii="Trebuchet MS" w:eastAsia="Arial Unicode MS" w:hAnsi="Trebuchet MS"/>
          <w:w w:val="0"/>
          <w:sz w:val="20"/>
          <w:szCs w:val="20"/>
        </w:rPr>
        <w:t xml:space="preserve"> 26.667 (vinte e seis mil e seiscentos e sessenta e sete) notas comerciais as quais foram</w:t>
      </w:r>
      <w:r w:rsidRPr="002544DD" w:rsidDel="00D5187E">
        <w:rPr>
          <w:rFonts w:ascii="Trebuchet MS" w:eastAsia="Arial Unicode MS" w:hAnsi="Trebuchet MS"/>
          <w:w w:val="0"/>
          <w:sz w:val="20"/>
          <w:szCs w:val="20"/>
        </w:rPr>
        <w:t xml:space="preserve"> </w:t>
      </w:r>
      <w:r w:rsidRPr="002544DD">
        <w:rPr>
          <w:rFonts w:ascii="Trebuchet MS" w:eastAsia="Arial Unicode MS" w:hAnsi="Trebuchet MS"/>
          <w:w w:val="0"/>
          <w:sz w:val="20"/>
          <w:szCs w:val="20"/>
        </w:rPr>
        <w:t xml:space="preserve">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de Nota Comercial, em Série Única, para Colocação Privada, da </w:t>
      </w:r>
      <w:r w:rsidRPr="002544DD">
        <w:rPr>
          <w:rFonts w:ascii="Trebuchet MS" w:hAnsi="Trebuchet MS"/>
          <w:i/>
          <w:iCs/>
          <w:sz w:val="20"/>
          <w:szCs w:val="20"/>
        </w:rPr>
        <w:t>Tamarindo Empreendimento Imobiliário Ltda.</w:t>
      </w:r>
      <w:r w:rsidRPr="002544DD">
        <w:rPr>
          <w:rFonts w:ascii="Trebuchet MS" w:hAnsi="Trebuchet MS" w:cstheme="minorHAnsi"/>
          <w:sz w:val="20"/>
          <w:szCs w:val="20"/>
          <w:lang w:bidi="th-TH"/>
        </w:rPr>
        <w:t>”</w:t>
      </w:r>
      <w:r w:rsidRPr="002544DD">
        <w:rPr>
          <w:rFonts w:ascii="Trebuchet MS" w:hAnsi="Trebuchet MS" w:cs="Calibri"/>
          <w:b/>
          <w:bCs/>
          <w:sz w:val="20"/>
          <w:szCs w:val="20"/>
        </w:rPr>
        <w:t xml:space="preserve">, </w:t>
      </w:r>
      <w:r w:rsidRPr="002544DD">
        <w:rPr>
          <w:rFonts w:ascii="Trebuchet MS" w:hAnsi="Trebuchet MS" w:cs="Calibri"/>
          <w:bCs/>
          <w:sz w:val="20"/>
          <w:szCs w:val="20"/>
        </w:rPr>
        <w:t xml:space="preserve">celebrado entre a Fiduciária, a Fiduciante, as Emissoras e o </w:t>
      </w:r>
      <w:r w:rsidRPr="002544DD">
        <w:rPr>
          <w:rFonts w:ascii="Trebuchet MS" w:hAnsi="Trebuchet MS" w:cstheme="minorHAnsi"/>
          <w:sz w:val="20"/>
          <w:szCs w:val="20"/>
        </w:rPr>
        <w:t>Abrão</w:t>
      </w:r>
      <w:r w:rsidRPr="002544DD">
        <w:rPr>
          <w:rFonts w:ascii="Trebuchet MS" w:hAnsi="Trebuchet MS" w:cs="Calibri"/>
          <w:bCs/>
          <w:sz w:val="20"/>
          <w:szCs w:val="20"/>
        </w:rPr>
        <w:t xml:space="preserve"> (“</w:t>
      </w:r>
      <w:r w:rsidRPr="002544DD">
        <w:rPr>
          <w:rFonts w:ascii="Trebuchet MS" w:hAnsi="Trebuchet MS" w:cs="Calibri"/>
          <w:bCs/>
          <w:sz w:val="20"/>
          <w:szCs w:val="20"/>
          <w:u w:val="single"/>
        </w:rPr>
        <w:t>Nota Comercial 2</w:t>
      </w:r>
      <w:r w:rsidRPr="002544DD">
        <w:rPr>
          <w:rFonts w:ascii="Trebuchet MS" w:hAnsi="Trebuchet MS" w:cs="Calibri"/>
          <w:bCs/>
          <w:sz w:val="20"/>
          <w:szCs w:val="20"/>
        </w:rPr>
        <w:t>” e “</w:t>
      </w:r>
      <w:r w:rsidRPr="002544DD">
        <w:rPr>
          <w:rFonts w:ascii="Trebuchet MS" w:hAnsi="Trebuchet MS" w:cs="Calibri"/>
          <w:bCs/>
          <w:sz w:val="20"/>
          <w:szCs w:val="20"/>
          <w:u w:val="single"/>
        </w:rPr>
        <w:t>Escritura de Emissão Nota Comercial 2</w:t>
      </w:r>
      <w:r w:rsidRPr="002544DD">
        <w:rPr>
          <w:rFonts w:ascii="Trebuchet MS" w:hAnsi="Trebuchet MS" w:cs="Calibri"/>
          <w:bCs/>
          <w:sz w:val="20"/>
          <w:szCs w:val="20"/>
        </w:rPr>
        <w:t>”, quando em conjunto com a Escritura de Emissão Nota Comercial 1, as “</w:t>
      </w:r>
      <w:r w:rsidRPr="002544DD">
        <w:rPr>
          <w:rFonts w:ascii="Trebuchet MS" w:hAnsi="Trebuchet MS" w:cs="Calibri"/>
          <w:bCs/>
          <w:sz w:val="20"/>
          <w:szCs w:val="20"/>
          <w:u w:val="single"/>
        </w:rPr>
        <w:t>Escrituras de Emissão Notas Comerciais</w:t>
      </w:r>
      <w:r w:rsidRPr="002544DD">
        <w:rPr>
          <w:rFonts w:ascii="Trebuchet MS" w:hAnsi="Trebuchet MS" w:cs="Calibri"/>
          <w:bCs/>
          <w:sz w:val="20"/>
          <w:szCs w:val="20"/>
        </w:rPr>
        <w:t>”, respectivamente)</w:t>
      </w:r>
      <w:r w:rsidRPr="002544DD">
        <w:rPr>
          <w:rFonts w:ascii="Trebuchet MS" w:hAnsi="Trebuchet MS" w:cs="Tahoma"/>
          <w:sz w:val="20"/>
          <w:szCs w:val="20"/>
        </w:rPr>
        <w:t>;</w:t>
      </w:r>
    </w:p>
    <w:p w14:paraId="45D464AE" w14:textId="77777777" w:rsidR="00E131A9" w:rsidRPr="002544DD" w:rsidRDefault="00E131A9" w:rsidP="00E131A9">
      <w:pPr>
        <w:pStyle w:val="PargrafodaLista"/>
        <w:widowControl w:val="0"/>
        <w:tabs>
          <w:tab w:val="left" w:pos="567"/>
        </w:tabs>
        <w:spacing w:line="360" w:lineRule="auto"/>
        <w:jc w:val="both"/>
        <w:rPr>
          <w:rFonts w:ascii="Trebuchet MS" w:hAnsi="Trebuchet MS" w:cs="Tahoma"/>
          <w:sz w:val="20"/>
          <w:szCs w:val="20"/>
        </w:rPr>
      </w:pPr>
    </w:p>
    <w:p w14:paraId="00275343"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ahoma"/>
          <w:sz w:val="20"/>
          <w:szCs w:val="20"/>
        </w:rPr>
      </w:pPr>
      <w:r w:rsidRPr="002544DD">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2544DD">
        <w:rPr>
          <w:rFonts w:ascii="Trebuchet MS" w:eastAsia="Arial Unicode MS" w:hAnsi="Trebuchet MS"/>
          <w:w w:val="0"/>
          <w:sz w:val="20"/>
          <w:szCs w:val="20"/>
          <w:u w:val="single"/>
        </w:rPr>
        <w:t>Créditos Imobiliários</w:t>
      </w:r>
      <w:r w:rsidRPr="002544DD">
        <w:rPr>
          <w:rFonts w:ascii="Trebuchet MS" w:eastAsia="Arial Unicode MS" w:hAnsi="Trebuchet MS"/>
          <w:w w:val="0"/>
          <w:sz w:val="20"/>
          <w:szCs w:val="20"/>
        </w:rPr>
        <w:t>")</w:t>
      </w:r>
      <w:r w:rsidRPr="002544DD">
        <w:rPr>
          <w:rFonts w:ascii="Trebuchet MS" w:hAnsi="Trebuchet MS" w:cs="Tahoma"/>
          <w:sz w:val="20"/>
          <w:szCs w:val="20"/>
        </w:rPr>
        <w:t>;</w:t>
      </w:r>
    </w:p>
    <w:p w14:paraId="7FB1E1F7" w14:textId="77777777" w:rsidR="00E131A9" w:rsidRPr="002544DD" w:rsidRDefault="00E131A9" w:rsidP="00E131A9">
      <w:pPr>
        <w:pStyle w:val="PargrafodaLista"/>
        <w:widowControl w:val="0"/>
        <w:tabs>
          <w:tab w:val="left" w:pos="567"/>
        </w:tabs>
        <w:spacing w:line="360" w:lineRule="auto"/>
        <w:jc w:val="both"/>
        <w:rPr>
          <w:rFonts w:ascii="Trebuchet MS" w:hAnsi="Trebuchet MS" w:cs="Tahoma"/>
          <w:sz w:val="20"/>
          <w:szCs w:val="20"/>
        </w:rPr>
      </w:pPr>
    </w:p>
    <w:p w14:paraId="6636BC83"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snapToGrid w:val="0"/>
          <w:sz w:val="20"/>
          <w:szCs w:val="20"/>
        </w:rPr>
        <w:t xml:space="preserve">a </w:t>
      </w:r>
      <w:r w:rsidRPr="002544DD">
        <w:rPr>
          <w:rFonts w:ascii="Trebuchet MS" w:eastAsia="Arial Unicode MS" w:hAnsi="Trebuchet MS"/>
          <w:w w:val="0"/>
          <w:sz w:val="20"/>
          <w:szCs w:val="20"/>
        </w:rPr>
        <w:t>Fiduciária</w:t>
      </w:r>
      <w:r w:rsidRPr="002544DD">
        <w:rPr>
          <w:rFonts w:ascii="Trebuchet MS" w:hAnsi="Trebuchet MS"/>
          <w:snapToGrid w:val="0"/>
          <w:sz w:val="20"/>
          <w:szCs w:val="20"/>
        </w:rPr>
        <w:t xml:space="preserve"> é uma companhia </w:t>
      </w:r>
      <w:proofErr w:type="spellStart"/>
      <w:r w:rsidRPr="002544DD">
        <w:rPr>
          <w:rFonts w:ascii="Trebuchet MS" w:hAnsi="Trebuchet MS"/>
          <w:snapToGrid w:val="0"/>
          <w:sz w:val="20"/>
          <w:szCs w:val="20"/>
        </w:rPr>
        <w:t>securitizadora</w:t>
      </w:r>
      <w:proofErr w:type="spellEnd"/>
      <w:r w:rsidRPr="002544DD">
        <w:rPr>
          <w:rFonts w:ascii="Trebuchet MS" w:hAnsi="Trebuchet MS"/>
          <w:snapToGrid w:val="0"/>
          <w:sz w:val="20"/>
          <w:szCs w:val="20"/>
        </w:rPr>
        <w:t xml:space="preserve"> devidamente registrada perante a CVM perante a categoria S1, nos termos da </w:t>
      </w:r>
      <w:r w:rsidRPr="002544DD">
        <w:rPr>
          <w:rFonts w:ascii="Trebuchet MS" w:hAnsi="Trebuchet MS" w:cs="Arial"/>
          <w:sz w:val="20"/>
          <w:szCs w:val="20"/>
        </w:rPr>
        <w:t>Resolução CVM n° 60, de 23 de dezembro de 2021, conforme em vigor ("</w:t>
      </w:r>
      <w:r w:rsidRPr="002544DD">
        <w:rPr>
          <w:rFonts w:ascii="Trebuchet MS" w:hAnsi="Trebuchet MS" w:cs="Arial"/>
          <w:sz w:val="20"/>
          <w:szCs w:val="20"/>
          <w:u w:val="single"/>
        </w:rPr>
        <w:t>Resolução CVM nº 60</w:t>
      </w:r>
      <w:r w:rsidRPr="002544DD">
        <w:rPr>
          <w:rFonts w:ascii="Trebuchet MS" w:hAnsi="Trebuchet MS" w:cs="Arial"/>
          <w:sz w:val="20"/>
          <w:szCs w:val="20"/>
        </w:rPr>
        <w:t>")</w:t>
      </w:r>
      <w:r w:rsidRPr="002544DD">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2544DD">
        <w:rPr>
          <w:rFonts w:ascii="Trebuchet MS" w:hAnsi="Trebuchet MS"/>
          <w:snapToGrid w:val="0"/>
          <w:sz w:val="20"/>
          <w:szCs w:val="20"/>
          <w:u w:val="single"/>
        </w:rPr>
        <w:t>Lei nº 14.430</w:t>
      </w:r>
      <w:r w:rsidRPr="002544DD">
        <w:rPr>
          <w:rFonts w:ascii="Trebuchet MS" w:hAnsi="Trebuchet MS"/>
          <w:snapToGrid w:val="0"/>
          <w:sz w:val="20"/>
          <w:szCs w:val="20"/>
        </w:rPr>
        <w:t>”)</w:t>
      </w:r>
      <w:r w:rsidRPr="002544DD">
        <w:rPr>
          <w:rFonts w:ascii="Trebuchet MS" w:hAnsi="Trebuchet MS" w:cstheme="minorHAnsi"/>
          <w:sz w:val="20"/>
          <w:szCs w:val="20"/>
        </w:rPr>
        <w:t>;</w:t>
      </w:r>
    </w:p>
    <w:p w14:paraId="5CEAD883"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3880FB26"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a Fiduciária vinculou os Créditos Imobiliários aos certificados de recebíveis imobiliários de sua emissão, nos termos do “</w:t>
      </w:r>
      <w:r w:rsidRPr="002544DD">
        <w:rPr>
          <w:rFonts w:ascii="Trebuchet MS" w:hAnsi="Trebuchet MS" w:cstheme="minorHAnsi"/>
          <w:i/>
          <w:sz w:val="20"/>
          <w:szCs w:val="20"/>
          <w:lang w:bidi="th-TH"/>
        </w:rPr>
        <w:t>Termo de Securitização de Créditos Imobiliários da 121ª (Centésima Vigésima Primeira)</w:t>
      </w:r>
      <w:r w:rsidRPr="002544DD">
        <w:rPr>
          <w:rFonts w:ascii="Trebuchet MS" w:hAnsi="Trebuchet MS"/>
          <w:sz w:val="20"/>
          <w:szCs w:val="20"/>
        </w:rPr>
        <w:t xml:space="preserve"> </w:t>
      </w:r>
      <w:r w:rsidRPr="002544DD">
        <w:rPr>
          <w:rFonts w:ascii="Trebuchet MS" w:hAnsi="Trebuchet MS" w:cstheme="minorHAnsi"/>
          <w:i/>
          <w:sz w:val="20"/>
          <w:szCs w:val="20"/>
          <w:lang w:bidi="th-TH"/>
        </w:rPr>
        <w:t xml:space="preserve">Emissão, em Série Única, de Certificados de Recebíveis Imobiliários da </w:t>
      </w:r>
      <w:proofErr w:type="spellStart"/>
      <w:r w:rsidRPr="002544DD">
        <w:rPr>
          <w:rFonts w:ascii="Trebuchet MS" w:hAnsi="Trebuchet MS" w:cstheme="minorHAnsi"/>
          <w:bCs/>
          <w:i/>
          <w:sz w:val="20"/>
          <w:szCs w:val="20"/>
        </w:rPr>
        <w:t>True</w:t>
      </w:r>
      <w:proofErr w:type="spellEnd"/>
      <w:r w:rsidRPr="002544DD">
        <w:rPr>
          <w:rFonts w:ascii="Trebuchet MS" w:hAnsi="Trebuchet MS" w:cstheme="minorHAnsi"/>
          <w:bCs/>
          <w:i/>
          <w:sz w:val="20"/>
          <w:szCs w:val="20"/>
        </w:rPr>
        <w:t xml:space="preserve"> </w:t>
      </w:r>
      <w:proofErr w:type="spellStart"/>
      <w:r w:rsidRPr="002544DD">
        <w:rPr>
          <w:rFonts w:ascii="Trebuchet MS" w:hAnsi="Trebuchet MS" w:cstheme="minorHAnsi"/>
          <w:bCs/>
          <w:i/>
          <w:sz w:val="20"/>
          <w:szCs w:val="20"/>
        </w:rPr>
        <w:t>Securitizadora</w:t>
      </w:r>
      <w:proofErr w:type="spellEnd"/>
      <w:r w:rsidRPr="002544DD">
        <w:rPr>
          <w:rFonts w:ascii="Trebuchet MS" w:hAnsi="Trebuchet MS" w:cstheme="minorHAnsi"/>
          <w:bCs/>
          <w:i/>
          <w:sz w:val="20"/>
          <w:szCs w:val="20"/>
        </w:rPr>
        <w:t xml:space="preserve"> S.A., </w:t>
      </w:r>
      <w:r w:rsidRPr="002544DD">
        <w:rPr>
          <w:rFonts w:ascii="Trebuchet MS" w:hAnsi="Trebuchet MS"/>
          <w:bCs/>
          <w:i/>
          <w:sz w:val="20"/>
          <w:szCs w:val="20"/>
        </w:rPr>
        <w:t xml:space="preserve">Lastreados em Créditos Imobiliários devidos </w:t>
      </w:r>
      <w:r w:rsidRPr="002544DD">
        <w:rPr>
          <w:rFonts w:ascii="Trebuchet MS" w:hAnsi="Trebuchet MS"/>
          <w:i/>
          <w:iCs/>
          <w:sz w:val="20"/>
          <w:szCs w:val="20"/>
        </w:rPr>
        <w:t>P3BR Macuco Empreendimento Imobiliário Ltda.</w:t>
      </w:r>
      <w:r w:rsidRPr="002544DD">
        <w:rPr>
          <w:rFonts w:ascii="Trebuchet MS" w:hAnsi="Trebuchet MS"/>
          <w:i/>
          <w:sz w:val="20"/>
          <w:szCs w:val="20"/>
        </w:rPr>
        <w:t xml:space="preserve"> e pela Tamarindo Empreendimento Imobiliário Ltda.</w:t>
      </w:r>
      <w:r w:rsidRPr="002544DD">
        <w:rPr>
          <w:rFonts w:ascii="Trebuchet MS" w:hAnsi="Trebuchet MS" w:cstheme="minorHAnsi"/>
          <w:sz w:val="20"/>
          <w:szCs w:val="20"/>
          <w:lang w:bidi="th-TH"/>
        </w:rPr>
        <w:t>”</w:t>
      </w:r>
      <w:r w:rsidRPr="002544DD">
        <w:rPr>
          <w:rFonts w:ascii="Trebuchet MS" w:eastAsia="Arial Unicode MS" w:hAnsi="Trebuchet MS"/>
          <w:w w:val="0"/>
          <w:sz w:val="20"/>
          <w:szCs w:val="20"/>
        </w:rPr>
        <w:t xml:space="preserve">, celebrado entre a Fiduciária e a </w:t>
      </w:r>
      <w:r w:rsidRPr="002544DD">
        <w:rPr>
          <w:rFonts w:ascii="Trebuchet MS" w:eastAsia="Arial Unicode MS" w:hAnsi="Trebuchet MS"/>
          <w:b/>
          <w:w w:val="0"/>
          <w:sz w:val="20"/>
          <w:szCs w:val="20"/>
        </w:rPr>
        <w:t>OLIVEIRA TRUST DISTRIBUIDORA DE TÍTULOS E VALORES MOBILIÁRIOS S.A.</w:t>
      </w:r>
      <w:r w:rsidRPr="002544DD">
        <w:rPr>
          <w:rFonts w:ascii="Trebuchet MS" w:eastAsia="Arial Unicode MS" w:hAnsi="Trebuchet MS"/>
          <w:w w:val="0"/>
          <w:sz w:val="20"/>
          <w:szCs w:val="20"/>
        </w:rPr>
        <w:t>, inscrita no CNPJ sob o nº 36.113.876/0004-34 (“</w:t>
      </w:r>
      <w:r w:rsidRPr="002544DD">
        <w:rPr>
          <w:rFonts w:ascii="Trebuchet MS" w:eastAsia="Arial Unicode MS" w:hAnsi="Trebuchet MS"/>
          <w:w w:val="0"/>
          <w:sz w:val="20"/>
          <w:szCs w:val="20"/>
          <w:u w:val="single"/>
        </w:rPr>
        <w:t>Termo de Securitização</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CRI</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Agente Fiduciário</w:t>
      </w:r>
      <w:r w:rsidRPr="002544DD">
        <w:rPr>
          <w:rFonts w:ascii="Trebuchet MS" w:eastAsia="Arial Unicode MS" w:hAnsi="Trebuchet MS"/>
          <w:w w:val="0"/>
          <w:sz w:val="20"/>
          <w:szCs w:val="20"/>
        </w:rPr>
        <w:t>” e “</w:t>
      </w:r>
      <w:r w:rsidRPr="002544DD">
        <w:rPr>
          <w:rFonts w:ascii="Trebuchet MS" w:eastAsia="Arial Unicode MS" w:hAnsi="Trebuchet MS"/>
          <w:w w:val="0"/>
          <w:sz w:val="20"/>
          <w:szCs w:val="20"/>
          <w:u w:val="single"/>
        </w:rPr>
        <w:t>Emissão</w:t>
      </w:r>
      <w:r w:rsidRPr="002544DD">
        <w:rPr>
          <w:rFonts w:ascii="Trebuchet MS" w:eastAsia="Arial Unicode MS" w:hAnsi="Trebuchet MS"/>
          <w:w w:val="0"/>
          <w:sz w:val="20"/>
          <w:szCs w:val="20"/>
        </w:rPr>
        <w:t>”, respectivamente)</w:t>
      </w:r>
      <w:r w:rsidRPr="002544DD">
        <w:rPr>
          <w:rFonts w:ascii="Trebuchet MS" w:hAnsi="Trebuchet MS" w:cstheme="minorHAnsi"/>
          <w:sz w:val="20"/>
          <w:szCs w:val="20"/>
        </w:rPr>
        <w:t>;</w:t>
      </w:r>
    </w:p>
    <w:p w14:paraId="472FA750"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0A327EFC"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snapToGrid w:val="0"/>
          <w:sz w:val="20"/>
          <w:szCs w:val="20"/>
        </w:rPr>
        <w:lastRenderedPageBreak/>
        <w:t xml:space="preserve">os CRI foram objeto de </w:t>
      </w:r>
      <w:r w:rsidRPr="002544DD">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2544DD">
        <w:rPr>
          <w:rFonts w:ascii="Trebuchet MS" w:eastAsia="Arial Unicode MS" w:hAnsi="Trebuchet MS" w:cstheme="minorHAnsi"/>
          <w:sz w:val="20"/>
          <w:szCs w:val="20"/>
          <w:u w:val="single"/>
          <w:lang w:bidi="th-TH"/>
        </w:rPr>
        <w:t>Oferta</w:t>
      </w:r>
      <w:r w:rsidRPr="002544DD">
        <w:rPr>
          <w:rFonts w:ascii="Trebuchet MS" w:eastAsia="Arial Unicode MS" w:hAnsi="Trebuchet MS" w:cstheme="minorHAnsi"/>
          <w:sz w:val="20"/>
          <w:szCs w:val="20"/>
          <w:lang w:bidi="th-TH"/>
        </w:rPr>
        <w:t>”), nos termos da Resolução da CVM nº 160, de 13 de julho de 2022 (“</w:t>
      </w:r>
      <w:r w:rsidRPr="002544DD">
        <w:rPr>
          <w:rFonts w:ascii="Trebuchet MS" w:eastAsia="Arial Unicode MS" w:hAnsi="Trebuchet MS" w:cstheme="minorHAnsi"/>
          <w:sz w:val="20"/>
          <w:szCs w:val="20"/>
          <w:u w:val="single"/>
          <w:lang w:bidi="th-TH"/>
        </w:rPr>
        <w:t>Resolução CVM 160</w:t>
      </w:r>
      <w:r w:rsidRPr="002544DD">
        <w:rPr>
          <w:rFonts w:ascii="Trebuchet MS" w:eastAsia="Arial Unicode MS" w:hAnsi="Trebuchet MS" w:cstheme="minorHAnsi"/>
          <w:sz w:val="20"/>
          <w:szCs w:val="20"/>
          <w:lang w:bidi="th-TH"/>
        </w:rPr>
        <w:t>”)</w:t>
      </w:r>
      <w:r w:rsidRPr="002544DD">
        <w:rPr>
          <w:rFonts w:ascii="Trebuchet MS" w:hAnsi="Trebuchet MS"/>
          <w:snapToGrid w:val="0"/>
          <w:sz w:val="20"/>
          <w:szCs w:val="20"/>
        </w:rPr>
        <w:t xml:space="preserve">, a ser realizada e coordenada por instituição </w:t>
      </w:r>
      <w:r w:rsidRPr="002544DD">
        <w:rPr>
          <w:rFonts w:ascii="Trebuchet MS" w:hAnsi="Trebuchet MS" w:cs="Tahoma"/>
          <w:sz w:val="20"/>
          <w:szCs w:val="20"/>
        </w:rPr>
        <w:t>financeira integrante do sistema de distribuição de valores mobiliários</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Coordenador Líder</w:t>
      </w:r>
      <w:r w:rsidRPr="002544DD">
        <w:rPr>
          <w:rFonts w:ascii="Trebuchet MS" w:hAnsi="Trebuchet MS"/>
          <w:snapToGrid w:val="0"/>
          <w:sz w:val="20"/>
          <w:szCs w:val="20"/>
        </w:rPr>
        <w:t>”);</w:t>
      </w:r>
    </w:p>
    <w:p w14:paraId="4E3E31A2"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4302F482"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as Emissoras são titulares de 75% (setenta e cinco por cento) das quotas de emissão da Fiduciante;</w:t>
      </w:r>
    </w:p>
    <w:p w14:paraId="636B0534"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1BB37DE6"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rPr>
        <w:t xml:space="preserve">a </w:t>
      </w:r>
      <w:r w:rsidRPr="002544DD">
        <w:rPr>
          <w:rFonts w:ascii="Trebuchet MS" w:hAnsi="Trebuchet MS" w:cs="Tahoma"/>
          <w:sz w:val="20"/>
          <w:szCs w:val="20"/>
        </w:rPr>
        <w:t>Fiduciante</w:t>
      </w:r>
      <w:r w:rsidRPr="002544DD">
        <w:rPr>
          <w:rFonts w:ascii="Trebuchet MS" w:hAnsi="Trebuchet MS" w:cstheme="minorHAnsi"/>
          <w:sz w:val="20"/>
          <w:szCs w:val="20"/>
        </w:rPr>
        <w:t xml:space="preserve"> </w:t>
      </w:r>
      <w:r w:rsidRPr="002544DD">
        <w:rPr>
          <w:rFonts w:ascii="Trebuchet MS" w:hAnsi="Trebuchet MS" w:cs="Tahoma"/>
          <w:sz w:val="20"/>
          <w:szCs w:val="20"/>
        </w:rPr>
        <w:t xml:space="preserve">é titular dos imóveis </w:t>
      </w:r>
      <w:r w:rsidRPr="002544DD">
        <w:rPr>
          <w:rFonts w:ascii="Trebuchet MS" w:hAnsi="Trebuchet MS" w:cs="Calibri"/>
          <w:bCs/>
          <w:sz w:val="20"/>
          <w:szCs w:val="20"/>
        </w:rPr>
        <w:t>matriculados sob o n° 86.014, 86.015 e 225.947, todas junto a</w:t>
      </w:r>
      <w:r w:rsidRPr="002544DD">
        <w:rPr>
          <w:rFonts w:ascii="Trebuchet MS" w:hAnsi="Trebuchet MS" w:cstheme="minorHAnsi"/>
          <w:sz w:val="20"/>
          <w:szCs w:val="20"/>
        </w:rPr>
        <w:t xml:space="preserve">o </w:t>
      </w:r>
      <w:r w:rsidRPr="002544DD">
        <w:rPr>
          <w:rFonts w:ascii="Trebuchet MS" w:hAnsi="Trebuchet MS" w:cstheme="minorHAnsi"/>
          <w:sz w:val="20"/>
          <w:szCs w:val="20"/>
          <w:lang w:bidi="th-TH"/>
        </w:rPr>
        <w:t>14</w:t>
      </w:r>
      <w:r w:rsidRPr="002544DD">
        <w:rPr>
          <w:rFonts w:ascii="Trebuchet MS" w:hAnsi="Trebuchet MS" w:cstheme="minorHAnsi"/>
          <w:sz w:val="20"/>
          <w:szCs w:val="20"/>
        </w:rPr>
        <w:t>º Cartório de Registro de Imóveis da Comarca de São Paulo, localizado na cidade de São Paulo, estado de São Paulo</w:t>
      </w:r>
      <w:r w:rsidRPr="002544DD" w:rsidDel="004F0218">
        <w:rPr>
          <w:rFonts w:ascii="Trebuchet MS" w:hAnsi="Trebuchet MS" w:cs="Calibri"/>
          <w:bCs/>
          <w:sz w:val="20"/>
          <w:szCs w:val="20"/>
        </w:rPr>
        <w:t xml:space="preserve"> </w:t>
      </w:r>
      <w:r w:rsidRPr="002544DD">
        <w:rPr>
          <w:rFonts w:ascii="Trebuchet MS" w:hAnsi="Trebuchet MS" w:cs="Tahoma"/>
          <w:sz w:val="20"/>
          <w:szCs w:val="20"/>
        </w:rPr>
        <w:t>(em conjunto, os “</w:t>
      </w:r>
      <w:r w:rsidRPr="002544DD">
        <w:rPr>
          <w:rFonts w:ascii="Trebuchet MS" w:hAnsi="Trebuchet MS" w:cs="Tahoma"/>
          <w:sz w:val="20"/>
          <w:szCs w:val="20"/>
          <w:u w:val="single"/>
        </w:rPr>
        <w:t>Imóveis</w:t>
      </w:r>
      <w:r w:rsidRPr="002544DD">
        <w:rPr>
          <w:rFonts w:ascii="Trebuchet MS" w:hAnsi="Trebuchet MS" w:cs="Tahoma"/>
          <w:sz w:val="20"/>
          <w:szCs w:val="20"/>
        </w:rPr>
        <w:t xml:space="preserve">”), os quais foram alienados fiduciariamente à Fiduciária em garantia do cumprimento das Obrigações Garantidas (conforme abaixo definido), nos termos do </w:t>
      </w:r>
      <w:r w:rsidRPr="002544DD">
        <w:rPr>
          <w:rFonts w:ascii="Trebuchet MS" w:hAnsi="Trebuchet MS"/>
          <w:bCs/>
          <w:sz w:val="20"/>
          <w:szCs w:val="20"/>
        </w:rPr>
        <w:t>“</w:t>
      </w:r>
      <w:r w:rsidRPr="002544DD">
        <w:rPr>
          <w:rFonts w:ascii="Trebuchet MS" w:hAnsi="Trebuchet MS"/>
          <w:i/>
          <w:snapToGrid w:val="0"/>
          <w:sz w:val="20"/>
          <w:szCs w:val="20"/>
        </w:rPr>
        <w:t>Instrumento Particular de Alienação Fiduciária em Garantia de Imóveis e Outras Avenças</w:t>
      </w:r>
      <w:r w:rsidRPr="002544DD">
        <w:rPr>
          <w:rFonts w:ascii="Trebuchet MS" w:hAnsi="Trebuchet MS"/>
          <w:snapToGrid w:val="0"/>
          <w:sz w:val="20"/>
          <w:szCs w:val="20"/>
        </w:rPr>
        <w:t>”</w:t>
      </w:r>
      <w:r w:rsidRPr="002544DD">
        <w:rPr>
          <w:rFonts w:ascii="Trebuchet MS" w:hAnsi="Trebuchet MS" w:cs="Tahoma"/>
          <w:sz w:val="20"/>
          <w:szCs w:val="20"/>
          <w:lang w:eastAsia="en-US"/>
        </w:rPr>
        <w:t xml:space="preserve"> celebrado entre as Partes, e sobre os quais será </w:t>
      </w:r>
      <w:r w:rsidRPr="002544DD">
        <w:rPr>
          <w:rFonts w:ascii="Trebuchet MS" w:hAnsi="Trebuchet MS" w:cs="Tahoma"/>
          <w:sz w:val="20"/>
          <w:szCs w:val="20"/>
        </w:rPr>
        <w:t xml:space="preserve">desenvolvido e incorporado </w:t>
      </w:r>
      <w:r w:rsidRPr="002544DD">
        <w:rPr>
          <w:rFonts w:ascii="Trebuchet MS" w:eastAsia="Arial Unicode MS" w:hAnsi="Trebuchet MS" w:cstheme="minorHAnsi"/>
          <w:sz w:val="20"/>
          <w:szCs w:val="20"/>
          <w:lang w:bidi="th-TH"/>
        </w:rPr>
        <w:t>um empreendimento imobiliário</w:t>
      </w:r>
      <w:r w:rsidRPr="002544DD">
        <w:rPr>
          <w:rFonts w:ascii="Trebuchet MS" w:hAnsi="Trebuchet MS" w:cs="Tahoma"/>
          <w:sz w:val="20"/>
          <w:szCs w:val="20"/>
        </w:rPr>
        <w:t xml:space="preserve"> (“</w:t>
      </w:r>
      <w:r w:rsidRPr="002544DD">
        <w:rPr>
          <w:rFonts w:ascii="Trebuchet MS" w:hAnsi="Trebuchet MS" w:cs="Tahoma"/>
          <w:sz w:val="20"/>
          <w:szCs w:val="20"/>
          <w:u w:val="single"/>
        </w:rPr>
        <w:t xml:space="preserve">Empreendimento </w:t>
      </w:r>
      <w:r w:rsidRPr="002544DD">
        <w:rPr>
          <w:rFonts w:ascii="Trebuchet MS" w:hAnsi="Trebuchet MS" w:cstheme="minorHAnsi"/>
          <w:sz w:val="20"/>
          <w:szCs w:val="20"/>
          <w:u w:val="single"/>
        </w:rPr>
        <w:t>Imobiliário</w:t>
      </w:r>
      <w:r w:rsidRPr="002544DD">
        <w:rPr>
          <w:rFonts w:ascii="Trebuchet MS" w:hAnsi="Trebuchet MS" w:cs="Tahoma"/>
          <w:sz w:val="20"/>
          <w:szCs w:val="20"/>
        </w:rPr>
        <w:t>”), de forma que suas futuras Unidades (conforme abaixo definido) serão destinadas à venda junto a terceiros adquirentes por meio da celebração dos respectivos “</w:t>
      </w:r>
      <w:r w:rsidRPr="002544DD">
        <w:rPr>
          <w:rFonts w:ascii="Trebuchet MS" w:hAnsi="Trebuchet MS" w:cs="Tahoma"/>
          <w:i/>
          <w:iCs/>
          <w:sz w:val="20"/>
          <w:szCs w:val="20"/>
        </w:rPr>
        <w:t xml:space="preserve">Contratos de Venda e Compra de Unidade Autônoma” </w:t>
      </w:r>
      <w:r w:rsidRPr="002544DD">
        <w:rPr>
          <w:rFonts w:ascii="Trebuchet MS" w:hAnsi="Trebuchet MS" w:cs="Tahoma"/>
          <w:sz w:val="20"/>
          <w:szCs w:val="20"/>
        </w:rPr>
        <w:t>(“</w:t>
      </w:r>
      <w:r w:rsidRPr="002544DD">
        <w:rPr>
          <w:rFonts w:ascii="Trebuchet MS" w:hAnsi="Trebuchet MS" w:cs="Tahoma"/>
          <w:sz w:val="20"/>
          <w:szCs w:val="20"/>
          <w:u w:val="single"/>
        </w:rPr>
        <w:t>Adquirentes</w:t>
      </w:r>
      <w:r w:rsidRPr="002544DD">
        <w:rPr>
          <w:rFonts w:ascii="Trebuchet MS" w:hAnsi="Trebuchet MS" w:cs="Tahoma"/>
          <w:sz w:val="20"/>
          <w:szCs w:val="20"/>
        </w:rPr>
        <w:t>” e “</w:t>
      </w:r>
      <w:r w:rsidRPr="002544DD">
        <w:rPr>
          <w:rFonts w:ascii="Trebuchet MS" w:hAnsi="Trebuchet MS" w:cs="Tahoma"/>
          <w:sz w:val="20"/>
          <w:szCs w:val="20"/>
          <w:u w:val="single"/>
        </w:rPr>
        <w:t>Contratos de Compra e Venda</w:t>
      </w:r>
      <w:r w:rsidRPr="002544DD">
        <w:rPr>
          <w:rFonts w:ascii="Trebuchet MS" w:hAnsi="Trebuchet MS" w:cs="Tahoma"/>
          <w:sz w:val="20"/>
          <w:szCs w:val="20"/>
        </w:rPr>
        <w:t xml:space="preserve">”, respectivamente), passando a Fiduciária a fazer jus a todo e qualquer recebível ou direito creditório oriundos dos Contratos de Compra e Venda devidos pelos respectivos Adquirentes; </w:t>
      </w:r>
    </w:p>
    <w:p w14:paraId="4FF1AA82"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052721C9"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 xml:space="preserve">em garantia </w:t>
      </w:r>
      <w:r w:rsidRPr="002544DD">
        <w:rPr>
          <w:rFonts w:ascii="Trebuchet MS" w:hAnsi="Trebuchet MS" w:cstheme="minorHAnsi"/>
          <w:sz w:val="20"/>
          <w:szCs w:val="20"/>
          <w:lang w:bidi="th-TH"/>
        </w:rPr>
        <w:t>ao fiel, integral e pontual pagamento</w:t>
      </w:r>
      <w:r w:rsidRPr="002544DD">
        <w:rPr>
          <w:rFonts w:ascii="Trebuchet MS" w:hAnsi="Trebuchet MS"/>
          <w:sz w:val="20"/>
          <w:szCs w:val="20"/>
        </w:rPr>
        <w:t xml:space="preserve"> (i) </w:t>
      </w:r>
      <w:r w:rsidRPr="002544DD">
        <w:rPr>
          <w:rFonts w:ascii="Trebuchet MS" w:hAnsi="Trebuchet MS" w:cstheme="minorHAnsi"/>
          <w:sz w:val="20"/>
          <w:szCs w:val="20"/>
          <w:lang w:bidi="th-TH"/>
        </w:rPr>
        <w:t xml:space="preserve">de todas as obrigações assumidas pelas </w:t>
      </w:r>
      <w:r w:rsidRPr="002544DD">
        <w:rPr>
          <w:rFonts w:ascii="Trebuchet MS" w:hAnsi="Trebuchet MS"/>
          <w:sz w:val="20"/>
          <w:szCs w:val="20"/>
        </w:rPr>
        <w:t>Emissoras</w:t>
      </w:r>
      <w:r w:rsidRPr="002544DD">
        <w:rPr>
          <w:rFonts w:ascii="Trebuchet MS" w:hAnsi="Trebuchet MS" w:cstheme="minorHAnsi"/>
          <w:sz w:val="20"/>
          <w:szCs w:val="20"/>
          <w:lang w:bidi="th-TH"/>
        </w:rPr>
        <w:t xml:space="preserve"> por ocasião da emissão das Notas Comerciais, incluindo, mas não se limitando, ao adimplemento das obrigações </w:t>
      </w:r>
      <w:r w:rsidRPr="002544DD">
        <w:rPr>
          <w:rFonts w:ascii="Trebuchet MS" w:hAnsi="Trebuchet MS" w:cstheme="minorHAnsi"/>
          <w:bCs/>
          <w:sz w:val="20"/>
          <w:szCs w:val="20"/>
          <w:lang w:bidi="th-TH"/>
        </w:rPr>
        <w:t>pecuniárias</w:t>
      </w:r>
      <w:r w:rsidRPr="002544DD">
        <w:rPr>
          <w:rFonts w:ascii="Trebuchet MS" w:hAnsi="Trebuchet MS" w:cstheme="minorHAnsi"/>
          <w:sz w:val="20"/>
          <w:szCs w:val="20"/>
          <w:lang w:bidi="th-TH"/>
        </w:rPr>
        <w:t>, principais ou acessórias, tais como os montantes devidos a título do Valor Nominal Unitário, da Remuneração e dos Encargos Moratórios relativos às Notas Comerciais (conforme definidos nas Escrituras de Emissão Notas Comerciais), bem como a qualquer dos demais Documentos da Operação (abaixo definidos), quando devidos, seja nas respectivas datas de pagamento ou em decorrência de Vencimento Antecipado, conforme definido nas Notas Comerciais</w:t>
      </w:r>
      <w:r w:rsidRPr="002544DD">
        <w:rPr>
          <w:rFonts w:ascii="Trebuchet MS" w:hAnsi="Trebuchet MS"/>
          <w:sz w:val="20"/>
          <w:szCs w:val="20"/>
        </w:rPr>
        <w:t>; e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dos custos e despesas incorridos e a serem incorridos em relação à emissão dos CRI e ao Patrimônio Separado </w:t>
      </w:r>
      <w:r w:rsidRPr="002544DD">
        <w:rPr>
          <w:rFonts w:ascii="Trebuchet MS" w:hAnsi="Trebuchet MS" w:cstheme="minorHAnsi"/>
          <w:sz w:val="20"/>
          <w:szCs w:val="20"/>
          <w:lang w:bidi="th-TH"/>
        </w:rPr>
        <w:t>(conforme definidos nas Escrituras de Emissão Notas Comerciais)</w:t>
      </w:r>
      <w:r w:rsidRPr="002544DD">
        <w:rPr>
          <w:rFonts w:ascii="Trebuchet MS" w:hAnsi="Trebuchet MS"/>
          <w:sz w:val="20"/>
          <w:szCs w:val="20"/>
        </w:rPr>
        <w:t xml:space="preserve">, que sejam de responsabilidade da Fiduciária, bem como em relação à cobrança dos créditos imobiliários lastro dos CRI e excussão das Garantias </w:t>
      </w:r>
      <w:r w:rsidRPr="002544DD">
        <w:rPr>
          <w:rFonts w:ascii="Trebuchet MS" w:hAnsi="Trebuchet MS" w:cstheme="minorHAnsi"/>
          <w:sz w:val="20"/>
          <w:szCs w:val="20"/>
          <w:lang w:bidi="th-TH"/>
        </w:rPr>
        <w:t>(conforme definidas nas Escrituras de Emissão Notas Comerciais)</w:t>
      </w:r>
      <w:r w:rsidRPr="002544DD">
        <w:rPr>
          <w:rFonts w:ascii="Trebuchet MS" w:hAnsi="Trebuchet MS"/>
          <w:sz w:val="20"/>
          <w:szCs w:val="20"/>
        </w:rPr>
        <w:t>, incluindo, mas não se limitando, a penas convencionais, honorários advocatícios, custas e despesas judiciais ou extrajudiciais, efetivamente comprovados</w:t>
      </w:r>
      <w:r w:rsidRPr="002544DD" w:rsidDel="00001FA4">
        <w:rPr>
          <w:rFonts w:ascii="Trebuchet MS" w:eastAsia="Arial Unicode MS" w:hAnsi="Trebuchet MS"/>
          <w:w w:val="0"/>
          <w:sz w:val="20"/>
          <w:szCs w:val="20"/>
        </w:rPr>
        <w:t xml:space="preserve"> </w:t>
      </w:r>
      <w:r w:rsidRPr="002544DD">
        <w:rPr>
          <w:rFonts w:ascii="Trebuchet MS" w:eastAsia="Arial Unicode MS" w:hAnsi="Trebuchet MS"/>
          <w:w w:val="0"/>
          <w:sz w:val="20"/>
          <w:szCs w:val="20"/>
        </w:rPr>
        <w:t>(as “</w:t>
      </w:r>
      <w:r w:rsidRPr="002544DD">
        <w:rPr>
          <w:rFonts w:ascii="Trebuchet MS" w:eastAsia="Arial Unicode MS" w:hAnsi="Trebuchet MS"/>
          <w:w w:val="0"/>
          <w:sz w:val="20"/>
          <w:szCs w:val="20"/>
          <w:u w:val="single"/>
        </w:rPr>
        <w:t>Obrigações Garantidas</w:t>
      </w:r>
      <w:r w:rsidRPr="002544DD">
        <w:rPr>
          <w:rFonts w:ascii="Trebuchet MS" w:eastAsia="Arial Unicode MS" w:hAnsi="Trebuchet MS"/>
          <w:w w:val="0"/>
          <w:sz w:val="20"/>
          <w:szCs w:val="20"/>
        </w:rPr>
        <w:t>”)</w:t>
      </w:r>
      <w:r w:rsidRPr="002544DD">
        <w:rPr>
          <w:rFonts w:ascii="Trebuchet MS" w:hAnsi="Trebuchet MS" w:cstheme="minorHAnsi"/>
          <w:sz w:val="20"/>
          <w:szCs w:val="20"/>
        </w:rPr>
        <w:t xml:space="preserve">, </w:t>
      </w:r>
      <w:r w:rsidRPr="002544DD">
        <w:rPr>
          <w:rFonts w:ascii="Trebuchet MS" w:hAnsi="Trebuchet MS" w:cs="Tahoma"/>
          <w:sz w:val="20"/>
          <w:szCs w:val="20"/>
        </w:rPr>
        <w:t xml:space="preserve">a Fiduciante se obrigou a outorgar, entre outras garantias que foram ou serão, conforme o caso, outorgadas, a cessão fiduciária dos direitos creditórios oriundos dos Contratos de Compra e Venda devidos pelos respectivos Adquirentes decorrentes da comercialização de determinadas unidades autônomas </w:t>
      </w:r>
      <w:r w:rsidRPr="002544DD">
        <w:rPr>
          <w:rFonts w:ascii="Trebuchet MS" w:hAnsi="Trebuchet MS"/>
          <w:sz w:val="20"/>
          <w:szCs w:val="20"/>
        </w:rPr>
        <w:t>integrantes do</w:t>
      </w:r>
      <w:r w:rsidRPr="002544DD">
        <w:rPr>
          <w:rFonts w:ascii="Trebuchet MS" w:hAnsi="Trebuchet MS" w:cs="Tahoma"/>
          <w:sz w:val="20"/>
          <w:szCs w:val="20"/>
        </w:rPr>
        <w:t xml:space="preserve"> Empreendimento Imobiliário</w:t>
      </w:r>
      <w:r w:rsidRPr="002544DD">
        <w:rPr>
          <w:rFonts w:ascii="Trebuchet MS" w:hAnsi="Trebuchet MS"/>
          <w:sz w:val="20"/>
          <w:szCs w:val="20"/>
        </w:rPr>
        <w:t xml:space="preserve">, </w:t>
      </w:r>
      <w:r w:rsidRPr="002544DD">
        <w:rPr>
          <w:rFonts w:ascii="Trebuchet MS" w:hAnsi="Trebuchet MS"/>
          <w:sz w:val="20"/>
          <w:szCs w:val="20"/>
        </w:rPr>
        <w:lastRenderedPageBreak/>
        <w:t>descritas no Anexo I do “</w:t>
      </w:r>
      <w:r w:rsidRPr="002544DD">
        <w:rPr>
          <w:rFonts w:ascii="Trebuchet MS" w:hAnsi="Trebuchet MS"/>
          <w:i/>
          <w:iCs/>
          <w:sz w:val="20"/>
          <w:szCs w:val="20"/>
        </w:rPr>
        <w:t xml:space="preserve">Instrumento Particular de Cessão Fiduciária de Direitos Creditórios em Garantia e Outras Avenças” </w:t>
      </w:r>
      <w:r w:rsidRPr="002544DD">
        <w:rPr>
          <w:rFonts w:ascii="Trebuchet MS" w:hAnsi="Trebuchet MS"/>
          <w:sz w:val="20"/>
          <w:szCs w:val="20"/>
        </w:rPr>
        <w:t xml:space="preserve">celebrado ente as Partes </w:t>
      </w:r>
      <w:r w:rsidRPr="002544DD">
        <w:rPr>
          <w:rFonts w:ascii="Trebuchet MS" w:hAnsi="Trebuchet MS" w:cs="Tahoma"/>
          <w:sz w:val="20"/>
          <w:szCs w:val="20"/>
        </w:rPr>
        <w:t>(“</w:t>
      </w:r>
      <w:r w:rsidRPr="002544DD">
        <w:rPr>
          <w:rFonts w:ascii="Trebuchet MS" w:hAnsi="Trebuchet MS" w:cs="Tahoma"/>
          <w:sz w:val="20"/>
          <w:szCs w:val="20"/>
          <w:u w:val="single"/>
        </w:rPr>
        <w:t>Direitos Creditórios</w:t>
      </w:r>
      <w:r w:rsidRPr="002544DD">
        <w:rPr>
          <w:rFonts w:ascii="Trebuchet MS" w:hAnsi="Trebuchet MS" w:cs="Tahoma"/>
          <w:sz w:val="20"/>
          <w:szCs w:val="20"/>
        </w:rPr>
        <w:t>”, “</w:t>
      </w:r>
      <w:r w:rsidRPr="002544DD">
        <w:rPr>
          <w:rFonts w:ascii="Trebuchet MS" w:hAnsi="Trebuchet MS" w:cs="Tahoma"/>
          <w:sz w:val="20"/>
          <w:szCs w:val="20"/>
          <w:u w:val="single"/>
        </w:rPr>
        <w:t>Unidades</w:t>
      </w:r>
      <w:r w:rsidRPr="002544DD">
        <w:rPr>
          <w:rFonts w:ascii="Trebuchet MS" w:hAnsi="Trebuchet MS" w:cs="Tahoma"/>
          <w:sz w:val="20"/>
          <w:szCs w:val="20"/>
        </w:rPr>
        <w:t>” ou “</w:t>
      </w:r>
      <w:r w:rsidRPr="002544DD">
        <w:rPr>
          <w:rFonts w:ascii="Trebuchet MS" w:hAnsi="Trebuchet MS" w:cs="Tahoma"/>
          <w:sz w:val="20"/>
          <w:szCs w:val="20"/>
          <w:u w:val="single"/>
        </w:rPr>
        <w:t>Unidades Autônomas</w:t>
      </w:r>
      <w:r w:rsidRPr="002544DD">
        <w:rPr>
          <w:rFonts w:ascii="Trebuchet MS" w:hAnsi="Trebuchet MS" w:cs="Tahoma"/>
          <w:sz w:val="20"/>
          <w:szCs w:val="20"/>
        </w:rPr>
        <w:t>” e “</w:t>
      </w:r>
      <w:r w:rsidRPr="002544DD">
        <w:rPr>
          <w:rFonts w:ascii="Trebuchet MS" w:hAnsi="Trebuchet MS" w:cs="Tahoma"/>
          <w:sz w:val="20"/>
          <w:szCs w:val="20"/>
          <w:u w:val="single"/>
        </w:rPr>
        <w:t>Contrato de Cessão Fiduciária</w:t>
      </w:r>
      <w:r w:rsidRPr="002544DD">
        <w:rPr>
          <w:rFonts w:ascii="Trebuchet MS" w:hAnsi="Trebuchet MS" w:cs="Tahoma"/>
          <w:sz w:val="20"/>
          <w:szCs w:val="20"/>
        </w:rPr>
        <w:t xml:space="preserve">”, respectivamente), em favor da Fiduciária, </w:t>
      </w:r>
      <w:r w:rsidRPr="002544DD">
        <w:rPr>
          <w:rFonts w:ascii="Trebuchet MS" w:hAnsi="Trebuchet MS" w:cstheme="minorHAnsi"/>
          <w:sz w:val="20"/>
          <w:szCs w:val="20"/>
        </w:rPr>
        <w:t>nos termos deste Contrato</w:t>
      </w:r>
      <w:r w:rsidRPr="002544DD">
        <w:rPr>
          <w:rFonts w:ascii="Trebuchet MS" w:hAnsi="Trebuchet MS" w:cs="Tahoma"/>
          <w:sz w:val="20"/>
          <w:szCs w:val="20"/>
        </w:rPr>
        <w:t>;</w:t>
      </w:r>
    </w:p>
    <w:p w14:paraId="4947C65B"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61915C96"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rPr>
        <w:t xml:space="preserve">nos termos da Cláusula 7.2 do Contrato de Cessão Fiduciária as Partes pactuaram acerca da possibilidade de celebração de </w:t>
      </w:r>
      <w:r w:rsidRPr="002544DD">
        <w:rPr>
          <w:rFonts w:ascii="Trebuchet MS" w:hAnsi="Trebuchet MS" w:cs="Arial"/>
          <w:sz w:val="20"/>
          <w:szCs w:val="20"/>
        </w:rPr>
        <w:t>aditamento ao Contrato de Cessão Fiduciária, para formalizar o cancelamento parcial da cessão fiduciária e a alteração do Anexo I do Contrato de Cessão Fiduciária, nos termos ali previstos;</w:t>
      </w:r>
    </w:p>
    <w:p w14:paraId="2099C3EE"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45FE4858"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lang w:eastAsia="en-US"/>
        </w:rPr>
        <w:t>As Partes desejam celebrar este [</w:t>
      </w:r>
      <w:r w:rsidRPr="002544DD">
        <w:rPr>
          <w:rFonts w:ascii="Trebuchet MS" w:hAnsi="Trebuchet MS" w:cstheme="minorHAnsi"/>
          <w:sz w:val="20"/>
          <w:szCs w:val="20"/>
          <w:highlight w:val="yellow"/>
          <w:lang w:eastAsia="en-US"/>
        </w:rPr>
        <w:t>●</w:t>
      </w:r>
      <w:r w:rsidRPr="002544DD">
        <w:rPr>
          <w:rFonts w:ascii="Trebuchet MS" w:hAnsi="Trebuchet MS" w:cstheme="minorHAnsi"/>
          <w:sz w:val="20"/>
          <w:szCs w:val="20"/>
          <w:lang w:eastAsia="en-US"/>
        </w:rPr>
        <w:t>] Aditamento, cuja celebração, execução e extinção são pautadas pelos princípios da probida</w:t>
      </w:r>
      <w:r w:rsidRPr="002544DD">
        <w:rPr>
          <w:rFonts w:ascii="Trebuchet MS" w:hAnsi="Trebuchet MS" w:cstheme="minorHAnsi"/>
          <w:sz w:val="20"/>
          <w:szCs w:val="20"/>
        </w:rPr>
        <w:t>d</w:t>
      </w:r>
      <w:r w:rsidRPr="002544DD">
        <w:rPr>
          <w:rFonts w:ascii="Trebuchet MS" w:hAnsi="Trebuchet MS" w:cstheme="minorHAnsi"/>
          <w:sz w:val="20"/>
          <w:szCs w:val="20"/>
          <w:lang w:eastAsia="en-US"/>
        </w:rPr>
        <w:t>e e boa-fé.</w:t>
      </w:r>
    </w:p>
    <w:p w14:paraId="472A2B5D" w14:textId="77777777" w:rsidR="00E131A9" w:rsidRPr="002544DD" w:rsidRDefault="00E131A9" w:rsidP="00E131A9">
      <w:pPr>
        <w:spacing w:line="360" w:lineRule="auto"/>
        <w:mirrorIndents/>
        <w:jc w:val="both"/>
        <w:rPr>
          <w:rFonts w:ascii="Trebuchet MS" w:eastAsia="Arial Unicode MS" w:hAnsi="Trebuchet MS"/>
          <w:iCs/>
          <w:w w:val="0"/>
          <w:sz w:val="20"/>
          <w:szCs w:val="20"/>
        </w:rPr>
      </w:pPr>
    </w:p>
    <w:p w14:paraId="37CE6EFE" w14:textId="77777777" w:rsidR="00E131A9" w:rsidRPr="002544DD" w:rsidRDefault="00E131A9" w:rsidP="00E131A9">
      <w:pPr>
        <w:spacing w:line="360" w:lineRule="auto"/>
        <w:jc w:val="both"/>
        <w:rPr>
          <w:rFonts w:ascii="Trebuchet MS" w:hAnsi="Trebuchet MS" w:cs="Arial"/>
          <w:b/>
          <w:sz w:val="20"/>
          <w:szCs w:val="20"/>
        </w:rPr>
      </w:pPr>
      <w:r w:rsidRPr="002544DD">
        <w:rPr>
          <w:rFonts w:ascii="Trebuchet MS" w:hAnsi="Trebuchet MS" w:cs="Arial"/>
          <w:b/>
          <w:sz w:val="20"/>
          <w:szCs w:val="20"/>
        </w:rPr>
        <w:t>III - CLÁUSULAS:</w:t>
      </w:r>
    </w:p>
    <w:p w14:paraId="0584E8CF" w14:textId="77777777" w:rsidR="00E131A9" w:rsidRPr="002544DD" w:rsidRDefault="00E131A9" w:rsidP="00E131A9">
      <w:pPr>
        <w:keepNext/>
        <w:tabs>
          <w:tab w:val="num" w:pos="709"/>
        </w:tabs>
        <w:spacing w:line="360" w:lineRule="auto"/>
        <w:mirrorIndents/>
        <w:jc w:val="both"/>
        <w:rPr>
          <w:rFonts w:ascii="Trebuchet MS" w:hAnsi="Trebuchet MS"/>
          <w:b/>
          <w:sz w:val="20"/>
          <w:szCs w:val="20"/>
        </w:rPr>
      </w:pPr>
    </w:p>
    <w:p w14:paraId="56E3FB34" w14:textId="77777777" w:rsidR="00E131A9" w:rsidRPr="002544DD" w:rsidRDefault="00E131A9" w:rsidP="00E131A9">
      <w:pPr>
        <w:pStyle w:val="PargrafodaLista"/>
        <w:keepNext/>
        <w:numPr>
          <w:ilvl w:val="0"/>
          <w:numId w:val="48"/>
        </w:numPr>
        <w:autoSpaceDE/>
        <w:autoSpaceDN/>
        <w:adjustRightInd/>
        <w:spacing w:line="360" w:lineRule="auto"/>
        <w:mirrorIndents/>
        <w:jc w:val="both"/>
        <w:rPr>
          <w:rFonts w:ascii="Trebuchet MS" w:hAnsi="Trebuchet MS"/>
          <w:b/>
          <w:sz w:val="20"/>
          <w:szCs w:val="20"/>
        </w:rPr>
      </w:pPr>
      <w:r w:rsidRPr="002544DD">
        <w:rPr>
          <w:rFonts w:ascii="Trebuchet MS" w:hAnsi="Trebuchet MS" w:cs="Arial"/>
          <w:b/>
          <w:bCs/>
          <w:iCs/>
          <w:sz w:val="20"/>
          <w:szCs w:val="20"/>
        </w:rPr>
        <w:t>CLÁUSULA PRIMEIRA –</w:t>
      </w:r>
      <w:r w:rsidRPr="002544DD">
        <w:rPr>
          <w:rFonts w:ascii="Trebuchet MS" w:hAnsi="Trebuchet MS" w:cs="Arial"/>
          <w:i/>
          <w:sz w:val="20"/>
          <w:szCs w:val="20"/>
        </w:rPr>
        <w:t xml:space="preserve"> </w:t>
      </w:r>
      <w:r w:rsidRPr="002544DD">
        <w:rPr>
          <w:rFonts w:ascii="Trebuchet MS" w:hAnsi="Trebuchet MS"/>
          <w:b/>
          <w:sz w:val="20"/>
          <w:szCs w:val="20"/>
        </w:rPr>
        <w:t>ALTERAÇÃO</w:t>
      </w:r>
    </w:p>
    <w:p w14:paraId="0328E7F7"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53579BB0"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bCs/>
          <w:sz w:val="20"/>
          <w:szCs w:val="20"/>
        </w:rPr>
      </w:pPr>
      <w:r w:rsidRPr="002544DD">
        <w:rPr>
          <w:rFonts w:ascii="Trebuchet MS" w:hAnsi="Trebuchet MS"/>
          <w:bCs/>
          <w:sz w:val="20"/>
          <w:szCs w:val="20"/>
        </w:rPr>
        <w:t xml:space="preserve"> </w:t>
      </w:r>
      <w:r w:rsidRPr="002544DD">
        <w:rPr>
          <w:rFonts w:ascii="Trebuchet MS" w:hAnsi="Trebuchet MS"/>
          <w:bCs/>
          <w:sz w:val="20"/>
          <w:szCs w:val="20"/>
          <w:u w:val="single"/>
        </w:rPr>
        <w:t>Alteração do Anexo I</w:t>
      </w:r>
      <w:r w:rsidRPr="002544DD">
        <w:rPr>
          <w:rFonts w:ascii="Trebuchet MS" w:hAnsi="Trebuchet MS"/>
          <w:bCs/>
          <w:sz w:val="20"/>
          <w:szCs w:val="20"/>
        </w:rPr>
        <w:t>: as Partes desejam alterar o Anexo I ao Contrato de Cessão Fiduciária</w:t>
      </w:r>
      <w:r w:rsidRPr="002544DD">
        <w:rPr>
          <w:rFonts w:ascii="Trebuchet MS" w:hAnsi="Trebuchet MS" w:cs="Arial"/>
          <w:sz w:val="20"/>
          <w:szCs w:val="20"/>
        </w:rPr>
        <w:t>, para formalizar o cancelamento parcial da cessão fiduciária, o qual passa a vigorar conforme abaixo:</w:t>
      </w:r>
    </w:p>
    <w:p w14:paraId="62FC882D" w14:textId="77777777" w:rsidR="00E131A9" w:rsidRPr="002544DD" w:rsidRDefault="00E131A9" w:rsidP="00E131A9">
      <w:pPr>
        <w:keepNext/>
        <w:spacing w:line="360" w:lineRule="auto"/>
        <w:mirrorIndents/>
        <w:jc w:val="both"/>
        <w:rPr>
          <w:rFonts w:ascii="Trebuchet MS" w:hAnsi="Trebuchet MS"/>
          <w:bCs/>
          <w:sz w:val="20"/>
          <w:szCs w:val="20"/>
        </w:rPr>
      </w:pPr>
    </w:p>
    <w:tbl>
      <w:tblPr>
        <w:tblW w:w="3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1533"/>
        <w:gridCol w:w="1531"/>
      </w:tblGrid>
      <w:tr w:rsidR="00E131A9" w:rsidRPr="002544DD" w14:paraId="238DC823" w14:textId="77777777" w:rsidTr="0020347C">
        <w:trPr>
          <w:trHeight w:val="420"/>
          <w:jc w:val="center"/>
        </w:trPr>
        <w:tc>
          <w:tcPr>
            <w:tcW w:w="2146" w:type="pct"/>
            <w:shd w:val="clear" w:color="auto" w:fill="BFBFBF"/>
            <w:noWrap/>
            <w:vAlign w:val="center"/>
            <w:hideMark/>
          </w:tcPr>
          <w:p w14:paraId="0D012401"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 xml:space="preserve">Nº DA MATRÍCULA DO </w:t>
            </w:r>
            <w:r w:rsidRPr="002544DD">
              <w:rPr>
                <w:rFonts w:ascii="Trebuchet MS" w:hAnsi="Trebuchet MS" w:cstheme="minorHAnsi"/>
                <w:smallCaps/>
                <w:sz w:val="20"/>
                <w:szCs w:val="20"/>
                <w:lang w:bidi="th-TH"/>
              </w:rPr>
              <w:t>14</w:t>
            </w:r>
            <w:r w:rsidRPr="002544DD">
              <w:rPr>
                <w:rFonts w:ascii="Trebuchet MS" w:hAnsi="Trebuchet MS"/>
                <w:b/>
                <w:sz w:val="20"/>
                <w:szCs w:val="20"/>
              </w:rPr>
              <w:t>º OFICIAL DE REGISTRO DE IMÓVEIS DA COMARCA DA CAPITAL DO ESTADO DE SÃO PAULO</w:t>
            </w:r>
          </w:p>
        </w:tc>
        <w:tc>
          <w:tcPr>
            <w:tcW w:w="1428" w:type="pct"/>
            <w:shd w:val="clear" w:color="auto" w:fill="BFBFBF"/>
            <w:vAlign w:val="center"/>
          </w:tcPr>
          <w:p w14:paraId="7FCF054A"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ÁREA TOTAL (M²)</w:t>
            </w:r>
          </w:p>
        </w:tc>
        <w:tc>
          <w:tcPr>
            <w:tcW w:w="1427" w:type="pct"/>
            <w:shd w:val="clear" w:color="auto" w:fill="BFBFBF"/>
            <w:noWrap/>
            <w:vAlign w:val="center"/>
            <w:hideMark/>
          </w:tcPr>
          <w:p w14:paraId="440ADA4C"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VALOR DOS IMÓVEIS</w:t>
            </w:r>
          </w:p>
          <w:p w14:paraId="6F657D88"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(R$)</w:t>
            </w:r>
          </w:p>
        </w:tc>
      </w:tr>
      <w:tr w:rsidR="00E131A9" w:rsidRPr="002544DD" w14:paraId="20F8595D" w14:textId="77777777" w:rsidTr="0020347C">
        <w:trPr>
          <w:trHeight w:val="420"/>
          <w:jc w:val="center"/>
        </w:trPr>
        <w:tc>
          <w:tcPr>
            <w:tcW w:w="2146" w:type="pct"/>
            <w:shd w:val="clear" w:color="auto" w:fill="FFFFFF"/>
            <w:noWrap/>
          </w:tcPr>
          <w:p w14:paraId="1143B8C4" w14:textId="77777777" w:rsidR="00E131A9" w:rsidRPr="002544DD" w:rsidRDefault="00E131A9" w:rsidP="0020347C">
            <w:pPr>
              <w:spacing w:line="360" w:lineRule="auto"/>
              <w:contextualSpacing/>
              <w:jc w:val="both"/>
              <w:rPr>
                <w:rFonts w:ascii="Trebuchet MS" w:hAnsi="Trebuchet MS"/>
                <w:bCs/>
                <w:sz w:val="20"/>
                <w:szCs w:val="20"/>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6E13E6B5" w14:textId="77777777" w:rsidR="00E131A9" w:rsidRPr="002544DD" w:rsidRDefault="00E131A9" w:rsidP="0020347C">
            <w:pPr>
              <w:spacing w:line="360" w:lineRule="auto"/>
              <w:contextualSpacing/>
              <w:jc w:val="both"/>
              <w:rPr>
                <w:rFonts w:ascii="Trebuchet MS" w:hAnsi="Trebuchet MS" w:cs="Calibri"/>
                <w:sz w:val="20"/>
                <w:szCs w:val="20"/>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0C868DBE" w14:textId="77777777" w:rsidR="00E131A9" w:rsidRPr="002544DD" w:rsidRDefault="00E131A9" w:rsidP="0020347C">
            <w:pPr>
              <w:spacing w:line="360" w:lineRule="auto"/>
              <w:contextualSpacing/>
              <w:jc w:val="both"/>
              <w:rPr>
                <w:rFonts w:ascii="Trebuchet MS" w:eastAsia="Arial Unicode MS" w:hAnsi="Trebuchet MS" w:cs="Calibri"/>
                <w:bCs/>
                <w:w w:val="0"/>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3A30424B" w14:textId="77777777" w:rsidTr="0020347C">
        <w:trPr>
          <w:trHeight w:val="420"/>
          <w:jc w:val="center"/>
        </w:trPr>
        <w:tc>
          <w:tcPr>
            <w:tcW w:w="2146" w:type="pct"/>
            <w:shd w:val="clear" w:color="auto" w:fill="FFFFFF"/>
            <w:noWrap/>
          </w:tcPr>
          <w:p w14:paraId="7289061F"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0DBCBC17"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1C887654"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67037195" w14:textId="77777777" w:rsidTr="0020347C">
        <w:trPr>
          <w:trHeight w:val="420"/>
          <w:jc w:val="center"/>
        </w:trPr>
        <w:tc>
          <w:tcPr>
            <w:tcW w:w="2146" w:type="pct"/>
            <w:shd w:val="clear" w:color="auto" w:fill="FFFFFF"/>
            <w:noWrap/>
          </w:tcPr>
          <w:p w14:paraId="686BFF8D"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1237A8EE"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7C586ABB"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3F57EEAF" w14:textId="77777777" w:rsidTr="0020347C">
        <w:trPr>
          <w:trHeight w:val="420"/>
          <w:jc w:val="center"/>
        </w:trPr>
        <w:tc>
          <w:tcPr>
            <w:tcW w:w="2146" w:type="pct"/>
            <w:shd w:val="clear" w:color="auto" w:fill="FFFFFF"/>
            <w:noWrap/>
          </w:tcPr>
          <w:p w14:paraId="0A293F78"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6B748601"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7045C308"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3E1E3AC8" w14:textId="77777777" w:rsidTr="0020347C">
        <w:trPr>
          <w:trHeight w:val="420"/>
          <w:jc w:val="center"/>
        </w:trPr>
        <w:tc>
          <w:tcPr>
            <w:tcW w:w="2146" w:type="pct"/>
            <w:shd w:val="clear" w:color="auto" w:fill="FFFFFF"/>
            <w:noWrap/>
          </w:tcPr>
          <w:p w14:paraId="2B6C9541"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7FA6A4BE"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370B0DD3"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718CBA51" w14:textId="77777777" w:rsidTr="0020347C">
        <w:trPr>
          <w:trHeight w:val="420"/>
          <w:jc w:val="center"/>
        </w:trPr>
        <w:tc>
          <w:tcPr>
            <w:tcW w:w="2146" w:type="pct"/>
            <w:shd w:val="clear" w:color="auto" w:fill="FFFFFF"/>
            <w:noWrap/>
          </w:tcPr>
          <w:p w14:paraId="28C1F069"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3330B93F"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6F3F7C34"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bl>
    <w:p w14:paraId="3ED4B721" w14:textId="77777777" w:rsidR="00E131A9" w:rsidRPr="002544DD" w:rsidRDefault="00E131A9" w:rsidP="00E131A9">
      <w:pPr>
        <w:keepNext/>
        <w:spacing w:line="360" w:lineRule="auto"/>
        <w:mirrorIndents/>
        <w:jc w:val="both"/>
        <w:rPr>
          <w:rFonts w:ascii="Trebuchet MS" w:hAnsi="Trebuchet MS"/>
          <w:bCs/>
          <w:sz w:val="20"/>
          <w:szCs w:val="20"/>
        </w:rPr>
      </w:pPr>
    </w:p>
    <w:p w14:paraId="018230A7"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cstheme="minorHAnsi"/>
          <w:sz w:val="20"/>
          <w:szCs w:val="20"/>
        </w:rPr>
      </w:pPr>
      <w:r w:rsidRPr="002544DD">
        <w:rPr>
          <w:rFonts w:ascii="Trebuchet MS" w:hAnsi="Trebuchet MS"/>
          <w:bCs/>
          <w:sz w:val="20"/>
          <w:szCs w:val="20"/>
          <w:u w:val="single"/>
        </w:rPr>
        <w:t>Ratificação</w:t>
      </w:r>
      <w:r w:rsidRPr="002544DD">
        <w:rPr>
          <w:rFonts w:ascii="Trebuchet MS" w:hAnsi="Trebuchet MS" w:cstheme="minorHAnsi"/>
          <w:sz w:val="20"/>
          <w:szCs w:val="20"/>
        </w:rPr>
        <w:t xml:space="preserve">: Todos os termos e condições do </w:t>
      </w:r>
      <w:r w:rsidRPr="002544DD">
        <w:rPr>
          <w:rFonts w:ascii="Trebuchet MS" w:hAnsi="Trebuchet MS"/>
          <w:bCs/>
          <w:sz w:val="20"/>
          <w:szCs w:val="20"/>
        </w:rPr>
        <w:t>Contrato de Cessão Fiduciária</w:t>
      </w:r>
      <w:r w:rsidRPr="002544DD">
        <w:rPr>
          <w:rFonts w:ascii="Trebuchet MS" w:hAnsi="Trebuchet MS" w:cstheme="minorHAnsi"/>
          <w:sz w:val="20"/>
          <w:szCs w:val="20"/>
        </w:rPr>
        <w:t xml:space="preserve"> que não tenham sido expressamente alterados pelo presente </w:t>
      </w:r>
      <w:r w:rsidRPr="002544DD">
        <w:rPr>
          <w:rFonts w:ascii="Trebuchet MS" w:hAnsi="Trebuchet MS" w:cstheme="minorHAnsi"/>
          <w:sz w:val="20"/>
          <w:szCs w:val="20"/>
          <w:lang w:eastAsia="en-US"/>
        </w:rPr>
        <w:t>[</w:t>
      </w:r>
      <w:r w:rsidRPr="002544DD">
        <w:rPr>
          <w:rFonts w:ascii="Trebuchet MS" w:hAnsi="Trebuchet MS" w:cstheme="minorHAnsi"/>
          <w:sz w:val="20"/>
          <w:szCs w:val="20"/>
          <w:highlight w:val="yellow"/>
          <w:lang w:eastAsia="en-US"/>
        </w:rPr>
        <w:t>●</w:t>
      </w:r>
      <w:r w:rsidRPr="002544DD">
        <w:rPr>
          <w:rFonts w:ascii="Trebuchet MS" w:hAnsi="Trebuchet MS" w:cstheme="minorHAnsi"/>
          <w:sz w:val="20"/>
          <w:szCs w:val="20"/>
          <w:lang w:eastAsia="en-US"/>
        </w:rPr>
        <w:t>] Aditamento</w:t>
      </w:r>
      <w:r w:rsidRPr="002544DD">
        <w:rPr>
          <w:rFonts w:ascii="Trebuchet MS" w:hAnsi="Trebuchet MS" w:cstheme="minorHAnsi"/>
          <w:sz w:val="20"/>
          <w:szCs w:val="20"/>
        </w:rPr>
        <w:t xml:space="preserve"> são neste ato ratificados e permanecem em pleno vigor e efeito.</w:t>
      </w:r>
    </w:p>
    <w:p w14:paraId="7A912AF7" w14:textId="77777777" w:rsidR="00E131A9" w:rsidRPr="002544DD" w:rsidRDefault="00E131A9" w:rsidP="00E131A9">
      <w:pPr>
        <w:spacing w:line="360" w:lineRule="auto"/>
        <w:mirrorIndents/>
        <w:jc w:val="both"/>
        <w:rPr>
          <w:rFonts w:ascii="Trebuchet MS" w:eastAsia="Arial Unicode MS" w:hAnsi="Trebuchet MS"/>
          <w:iCs/>
          <w:w w:val="0"/>
          <w:sz w:val="20"/>
          <w:szCs w:val="20"/>
        </w:rPr>
      </w:pPr>
    </w:p>
    <w:p w14:paraId="2E2A3DB1" w14:textId="77777777" w:rsidR="00E131A9" w:rsidRPr="002544DD" w:rsidRDefault="00E131A9" w:rsidP="00E131A9">
      <w:pPr>
        <w:pStyle w:val="PargrafodaLista"/>
        <w:keepNext/>
        <w:numPr>
          <w:ilvl w:val="0"/>
          <w:numId w:val="48"/>
        </w:numPr>
        <w:autoSpaceDE/>
        <w:autoSpaceDN/>
        <w:adjustRightInd/>
        <w:spacing w:line="360" w:lineRule="auto"/>
        <w:mirrorIndents/>
        <w:jc w:val="both"/>
        <w:rPr>
          <w:rFonts w:ascii="Trebuchet MS" w:hAnsi="Trebuchet MS"/>
          <w:b/>
          <w:sz w:val="20"/>
          <w:szCs w:val="20"/>
        </w:rPr>
      </w:pPr>
      <w:r w:rsidRPr="002544DD">
        <w:rPr>
          <w:rFonts w:ascii="Trebuchet MS" w:hAnsi="Trebuchet MS" w:cs="Arial"/>
          <w:b/>
          <w:bCs/>
          <w:iCs/>
          <w:sz w:val="20"/>
          <w:szCs w:val="20"/>
        </w:rPr>
        <w:lastRenderedPageBreak/>
        <w:t>CLÁUSULA SEGUNDA –</w:t>
      </w:r>
      <w:r w:rsidRPr="002544DD">
        <w:rPr>
          <w:rFonts w:ascii="Trebuchet MS" w:hAnsi="Trebuchet MS" w:cs="Arial"/>
          <w:i/>
          <w:sz w:val="20"/>
          <w:szCs w:val="20"/>
        </w:rPr>
        <w:t xml:space="preserve"> </w:t>
      </w:r>
      <w:r w:rsidRPr="002544DD">
        <w:rPr>
          <w:rFonts w:ascii="Trebuchet MS" w:hAnsi="Trebuchet MS"/>
          <w:b/>
          <w:sz w:val="20"/>
          <w:szCs w:val="20"/>
        </w:rPr>
        <w:t>COMUNICAÇÕES</w:t>
      </w:r>
    </w:p>
    <w:p w14:paraId="258D8D56"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4273F482"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z w:val="20"/>
          <w:szCs w:val="20"/>
          <w:u w:val="single"/>
        </w:rPr>
      </w:pPr>
      <w:r w:rsidRPr="002544DD">
        <w:rPr>
          <w:rFonts w:ascii="Trebuchet MS" w:hAnsi="Trebuchet MS" w:cstheme="minorHAnsi"/>
          <w:sz w:val="20"/>
          <w:szCs w:val="20"/>
          <w:u w:val="single"/>
        </w:rPr>
        <w:t>Comunicações</w:t>
      </w:r>
      <w:r w:rsidRPr="002544DD">
        <w:rPr>
          <w:rFonts w:ascii="Trebuchet MS" w:hAnsi="Trebuchet MS" w:cstheme="minorHAnsi"/>
          <w:sz w:val="20"/>
          <w:szCs w:val="20"/>
          <w:lang w:bidi="th-TH"/>
        </w:rPr>
        <w:t>: As comunicações a serem enviadas por qualquer das Partes nos termos deste [</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 xml:space="preserve">] Aditamento deverão ser encaminhadas </w:t>
      </w:r>
      <w:r w:rsidRPr="002544DD">
        <w:rPr>
          <w:rFonts w:ascii="Trebuchet MS" w:hAnsi="Trebuchet MS" w:cstheme="minorHAnsi"/>
          <w:sz w:val="20"/>
          <w:szCs w:val="20"/>
        </w:rPr>
        <w:t>a todas as Partes, para ciência e</w:t>
      </w:r>
      <w:r w:rsidRPr="002544DD">
        <w:rPr>
          <w:rFonts w:ascii="Trebuchet MS" w:hAnsi="Trebuchet MS" w:cstheme="minorHAnsi"/>
          <w:sz w:val="20"/>
          <w:szCs w:val="20"/>
          <w:lang w:bidi="th-TH"/>
        </w:rPr>
        <w:t xml:space="preserve"> para os seguintes endereços</w:t>
      </w:r>
      <w:r w:rsidRPr="002544DD">
        <w:rPr>
          <w:rFonts w:ascii="Trebuchet MS" w:hAnsi="Trebuchet MS"/>
          <w:sz w:val="20"/>
          <w:szCs w:val="20"/>
        </w:rPr>
        <w:t>:</w:t>
      </w:r>
    </w:p>
    <w:p w14:paraId="7577F803" w14:textId="77777777" w:rsidR="00E131A9" w:rsidRPr="002544DD" w:rsidRDefault="00E131A9" w:rsidP="00E131A9">
      <w:pPr>
        <w:pStyle w:val="p0"/>
        <w:spacing w:line="360" w:lineRule="auto"/>
        <w:rPr>
          <w:rFonts w:ascii="Trebuchet MS" w:hAnsi="Trebuchet MS" w:cstheme="minorHAnsi"/>
          <w:sz w:val="20"/>
        </w:rPr>
      </w:pPr>
    </w:p>
    <w:p w14:paraId="167294A9" w14:textId="77777777" w:rsidR="00E131A9" w:rsidRPr="002544DD" w:rsidRDefault="00E131A9" w:rsidP="00E131A9">
      <w:pPr>
        <w:pStyle w:val="p0"/>
        <w:numPr>
          <w:ilvl w:val="0"/>
          <w:numId w:val="46"/>
        </w:numPr>
        <w:spacing w:line="360" w:lineRule="auto"/>
        <w:rPr>
          <w:rFonts w:ascii="Trebuchet MS" w:hAnsi="Trebuchet MS" w:cstheme="minorHAnsi"/>
          <w:sz w:val="20"/>
        </w:rPr>
      </w:pPr>
      <w:r w:rsidRPr="002544DD">
        <w:rPr>
          <w:rFonts w:ascii="Trebuchet MS" w:hAnsi="Trebuchet MS" w:cstheme="minorHAnsi"/>
          <w:sz w:val="20"/>
        </w:rPr>
        <w:t>para a Fiduciária:</w:t>
      </w:r>
    </w:p>
    <w:p w14:paraId="44BDDDC1" w14:textId="77777777" w:rsidR="00E131A9" w:rsidRPr="002544DD" w:rsidRDefault="00E131A9" w:rsidP="00E131A9">
      <w:pPr>
        <w:pStyle w:val="p0"/>
        <w:spacing w:line="360" w:lineRule="auto"/>
        <w:rPr>
          <w:rFonts w:ascii="Trebuchet MS" w:hAnsi="Trebuchet MS" w:cstheme="minorHAnsi"/>
          <w:sz w:val="20"/>
        </w:rPr>
      </w:pPr>
    </w:p>
    <w:p w14:paraId="42F0FE18" w14:textId="77777777" w:rsidR="00E131A9" w:rsidRPr="002544DD" w:rsidRDefault="00E131A9" w:rsidP="00E131A9">
      <w:pPr>
        <w:pStyle w:val="p0"/>
        <w:tabs>
          <w:tab w:val="left" w:pos="993"/>
        </w:tabs>
        <w:spacing w:line="360" w:lineRule="auto"/>
        <w:ind w:left="709"/>
        <w:rPr>
          <w:rFonts w:ascii="Trebuchet MS" w:hAnsi="Trebuchet MS" w:cs="Tahoma"/>
          <w:b/>
          <w:sz w:val="20"/>
        </w:rPr>
      </w:pPr>
      <w:r w:rsidRPr="002544DD">
        <w:rPr>
          <w:rFonts w:ascii="Trebuchet MS" w:hAnsi="Trebuchet MS" w:cs="Tahoma"/>
          <w:b/>
          <w:sz w:val="20"/>
        </w:rPr>
        <w:t>TRUE SECURITIZADORA S.A.</w:t>
      </w:r>
    </w:p>
    <w:p w14:paraId="3250B569" w14:textId="77777777" w:rsidR="00E131A9" w:rsidRPr="002544DD" w:rsidRDefault="00E131A9" w:rsidP="00E131A9">
      <w:pPr>
        <w:pStyle w:val="p0"/>
        <w:tabs>
          <w:tab w:val="left" w:pos="993"/>
        </w:tabs>
        <w:spacing w:line="360" w:lineRule="auto"/>
        <w:ind w:left="709"/>
        <w:rPr>
          <w:rFonts w:ascii="Trebuchet MS" w:hAnsi="Trebuchet MS" w:cs="Tahoma"/>
          <w:sz w:val="20"/>
        </w:rPr>
      </w:pPr>
      <w:r w:rsidRPr="002544DD">
        <w:rPr>
          <w:rFonts w:ascii="Trebuchet MS" w:hAnsi="Trebuchet MS" w:cs="Tahoma"/>
          <w:sz w:val="20"/>
        </w:rPr>
        <w:t xml:space="preserve">Endereço: Avenida Santo Amaro, nº 48, 2º andar, conjunto 21 e 22, Vila Nova Conceição, </w:t>
      </w:r>
      <w:r w:rsidRPr="002544DD">
        <w:rPr>
          <w:rFonts w:ascii="Trebuchet MS" w:hAnsi="Trebuchet MS"/>
          <w:sz w:val="20"/>
        </w:rPr>
        <w:t xml:space="preserve">CEP </w:t>
      </w:r>
      <w:r w:rsidRPr="002544DD">
        <w:rPr>
          <w:rFonts w:ascii="Trebuchet MS" w:hAnsi="Trebuchet MS" w:cs="Tahoma"/>
          <w:sz w:val="20"/>
        </w:rPr>
        <w:t>04.506-000</w:t>
      </w:r>
      <w:r w:rsidRPr="002544DD">
        <w:rPr>
          <w:rFonts w:ascii="Trebuchet MS" w:hAnsi="Trebuchet MS"/>
          <w:sz w:val="20"/>
        </w:rPr>
        <w:t>, São Paulo/SP</w:t>
      </w:r>
      <w:r w:rsidRPr="002544DD" w:rsidDel="009F095C">
        <w:rPr>
          <w:rFonts w:ascii="Trebuchet MS" w:hAnsi="Trebuchet MS" w:cs="Tahoma"/>
          <w:sz w:val="20"/>
        </w:rPr>
        <w:t xml:space="preserve"> </w:t>
      </w:r>
    </w:p>
    <w:p w14:paraId="5D4C5D0D" w14:textId="77777777" w:rsidR="00E131A9" w:rsidRPr="002544DD" w:rsidRDefault="00E131A9" w:rsidP="00E131A9">
      <w:pPr>
        <w:pStyle w:val="p0"/>
        <w:tabs>
          <w:tab w:val="left" w:pos="993"/>
        </w:tabs>
        <w:spacing w:line="360" w:lineRule="auto"/>
        <w:ind w:left="709"/>
        <w:rPr>
          <w:rFonts w:ascii="Trebuchet MS" w:hAnsi="Trebuchet MS" w:cs="Arial"/>
          <w:sz w:val="20"/>
        </w:rPr>
      </w:pPr>
      <w:r w:rsidRPr="002544DD">
        <w:rPr>
          <w:rFonts w:ascii="Trebuchet MS" w:hAnsi="Trebuchet MS" w:cs="Arial"/>
          <w:sz w:val="20"/>
        </w:rPr>
        <w:t>Fone: (11) 3071-4475</w:t>
      </w:r>
    </w:p>
    <w:p w14:paraId="559AA8BE" w14:textId="77777777" w:rsidR="00E131A9" w:rsidRPr="002544DD" w:rsidRDefault="00E131A9" w:rsidP="00E131A9">
      <w:pPr>
        <w:pStyle w:val="p0"/>
        <w:tabs>
          <w:tab w:val="left" w:pos="993"/>
        </w:tabs>
        <w:spacing w:line="360" w:lineRule="auto"/>
        <w:ind w:left="709"/>
        <w:rPr>
          <w:rFonts w:ascii="Trebuchet MS" w:hAnsi="Trebuchet MS" w:cs="Arial"/>
          <w:sz w:val="20"/>
        </w:rPr>
      </w:pPr>
      <w:r w:rsidRPr="002544DD">
        <w:rPr>
          <w:rFonts w:ascii="Trebuchet MS" w:hAnsi="Trebuchet MS" w:cs="Arial"/>
          <w:sz w:val="20"/>
        </w:rPr>
        <w:t xml:space="preserve">E-mail: middle@truesecuritizadora.com.br | </w:t>
      </w:r>
      <w:hyperlink r:id="rId41" w:history="1">
        <w:r w:rsidRPr="002544DD">
          <w:rPr>
            <w:rStyle w:val="Hyperlink"/>
            <w:rFonts w:ascii="Trebuchet MS" w:hAnsi="Trebuchet MS" w:cs="Arial"/>
            <w:sz w:val="20"/>
          </w:rPr>
          <w:t>juridico@truesecuritizadora.com.br</w:t>
        </w:r>
      </w:hyperlink>
    </w:p>
    <w:p w14:paraId="294865E1" w14:textId="77777777" w:rsidR="00E131A9" w:rsidRPr="002544DD" w:rsidRDefault="00E131A9" w:rsidP="00E131A9">
      <w:pPr>
        <w:pStyle w:val="p0"/>
        <w:tabs>
          <w:tab w:val="left" w:pos="993"/>
        </w:tabs>
        <w:spacing w:line="360" w:lineRule="auto"/>
        <w:ind w:left="709"/>
        <w:rPr>
          <w:rFonts w:ascii="Trebuchet MS" w:hAnsi="Trebuchet MS"/>
          <w:sz w:val="20"/>
        </w:rPr>
      </w:pPr>
    </w:p>
    <w:p w14:paraId="59792EF2" w14:textId="77777777" w:rsidR="00E131A9" w:rsidRPr="002544DD" w:rsidRDefault="00E131A9" w:rsidP="00E131A9">
      <w:pPr>
        <w:pStyle w:val="p0"/>
        <w:numPr>
          <w:ilvl w:val="0"/>
          <w:numId w:val="46"/>
        </w:numPr>
        <w:spacing w:line="360" w:lineRule="auto"/>
        <w:rPr>
          <w:rFonts w:ascii="Trebuchet MS" w:hAnsi="Trebuchet MS"/>
          <w:b/>
          <w:sz w:val="20"/>
        </w:rPr>
      </w:pPr>
      <w:r w:rsidRPr="002544DD">
        <w:rPr>
          <w:rFonts w:ascii="Trebuchet MS" w:hAnsi="Trebuchet MS"/>
          <w:sz w:val="20"/>
        </w:rPr>
        <w:t>para a Sociedade</w:t>
      </w:r>
      <w:r w:rsidRPr="002544DD">
        <w:rPr>
          <w:rFonts w:ascii="Trebuchet MS" w:hAnsi="Trebuchet MS"/>
          <w:b/>
          <w:sz w:val="20"/>
        </w:rPr>
        <w:t>:</w:t>
      </w:r>
    </w:p>
    <w:p w14:paraId="190ADB53" w14:textId="77777777" w:rsidR="00E131A9" w:rsidRPr="002544DD" w:rsidRDefault="00E131A9" w:rsidP="00E131A9">
      <w:pPr>
        <w:pStyle w:val="p0"/>
        <w:tabs>
          <w:tab w:val="left" w:pos="993"/>
        </w:tabs>
        <w:spacing w:line="360" w:lineRule="auto"/>
        <w:ind w:left="709"/>
        <w:rPr>
          <w:rFonts w:ascii="Trebuchet MS" w:hAnsi="Trebuchet MS"/>
          <w:sz w:val="20"/>
        </w:rPr>
      </w:pPr>
    </w:p>
    <w:p w14:paraId="508CB7B9"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b/>
          <w:bCs/>
          <w:sz w:val="20"/>
        </w:rPr>
        <w:t>TURRIALBA EMPREENDIMENTO IMOBILIÁRIO LTDA.</w:t>
      </w:r>
      <w:r w:rsidRPr="002544DD">
        <w:rPr>
          <w:rFonts w:ascii="Trebuchet MS" w:hAnsi="Trebuchet MS"/>
          <w:sz w:val="20"/>
        </w:rPr>
        <w:t xml:space="preserve"> </w:t>
      </w:r>
    </w:p>
    <w:p w14:paraId="4171135E"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Avenida Presidente Juscelino Kubitschek, nº 360, 4º andar, sala 107, Vila Nova Conceição, CEP: 04543-000, São Paulo/SP</w:t>
      </w:r>
    </w:p>
    <w:p w14:paraId="2A00CADA" w14:textId="77777777" w:rsidR="00E131A9" w:rsidRPr="002544DD"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At.: Abrão </w:t>
      </w:r>
      <w:proofErr w:type="spellStart"/>
      <w:r w:rsidRPr="002544DD">
        <w:rPr>
          <w:rFonts w:ascii="Trebuchet MS" w:hAnsi="Trebuchet MS" w:cstheme="minorHAnsi"/>
          <w:sz w:val="20"/>
          <w:szCs w:val="20"/>
        </w:rPr>
        <w:t>Muszkat</w:t>
      </w:r>
      <w:proofErr w:type="spellEnd"/>
      <w:r w:rsidRPr="002544DD">
        <w:rPr>
          <w:rFonts w:ascii="Trebuchet MS" w:hAnsi="Trebuchet MS" w:cstheme="minorHAnsi"/>
          <w:sz w:val="20"/>
          <w:szCs w:val="20"/>
        </w:rPr>
        <w:t xml:space="preserve"> /Bruno Vasques/Ricardo </w:t>
      </w:r>
      <w:proofErr w:type="spellStart"/>
      <w:r w:rsidRPr="002544DD">
        <w:rPr>
          <w:rFonts w:ascii="Trebuchet MS" w:hAnsi="Trebuchet MS" w:cstheme="minorHAnsi"/>
          <w:sz w:val="20"/>
          <w:szCs w:val="20"/>
        </w:rPr>
        <w:t>Albahari</w:t>
      </w:r>
      <w:proofErr w:type="spellEnd"/>
    </w:p>
    <w:p w14:paraId="7B72CE88" w14:textId="77777777" w:rsidR="00E131A9" w:rsidRPr="002544DD"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Telefone: (11) 3074-0780, (11) 3074-0761 </w:t>
      </w:r>
      <w:proofErr w:type="gramStart"/>
      <w:r w:rsidRPr="002544DD">
        <w:rPr>
          <w:rFonts w:ascii="Trebuchet MS" w:hAnsi="Trebuchet MS" w:cstheme="minorHAnsi"/>
          <w:sz w:val="20"/>
          <w:szCs w:val="20"/>
        </w:rPr>
        <w:t>e(</w:t>
      </w:r>
      <w:proofErr w:type="gramEnd"/>
      <w:r w:rsidRPr="002544DD">
        <w:rPr>
          <w:rFonts w:ascii="Trebuchet MS" w:hAnsi="Trebuchet MS" w:cstheme="minorHAnsi"/>
          <w:sz w:val="20"/>
          <w:szCs w:val="20"/>
        </w:rPr>
        <w:t>11) 3074-0791</w:t>
      </w:r>
    </w:p>
    <w:p w14:paraId="7E6A203A" w14:textId="77777777" w:rsidR="00E131A9" w:rsidRPr="002544DD"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e-mail: amuszkat@youinc.com.br, bvasques@youinc.com.br, </w:t>
      </w:r>
      <w:hyperlink r:id="rId42" w:history="1">
        <w:r w:rsidRPr="002544DD">
          <w:rPr>
            <w:rStyle w:val="Hyperlink"/>
            <w:rFonts w:ascii="Trebuchet MS" w:hAnsi="Trebuchet MS" w:cstheme="minorHAnsi"/>
            <w:sz w:val="20"/>
            <w:szCs w:val="20"/>
          </w:rPr>
          <w:t>ricardo@youinc.com.br</w:t>
        </w:r>
      </w:hyperlink>
    </w:p>
    <w:p w14:paraId="486355C5"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25DE346B" w14:textId="77777777" w:rsidR="00E131A9" w:rsidRPr="002544DD" w:rsidRDefault="00E131A9" w:rsidP="00E131A9">
      <w:pPr>
        <w:pStyle w:val="p0"/>
        <w:numPr>
          <w:ilvl w:val="0"/>
          <w:numId w:val="46"/>
        </w:numPr>
        <w:spacing w:line="360" w:lineRule="auto"/>
        <w:rPr>
          <w:rFonts w:ascii="Trebuchet MS" w:hAnsi="Trebuchet MS" w:cstheme="minorHAnsi"/>
          <w:sz w:val="20"/>
        </w:rPr>
      </w:pPr>
      <w:r w:rsidRPr="002544DD">
        <w:rPr>
          <w:rFonts w:ascii="Trebuchet MS" w:hAnsi="Trebuchet MS" w:cstheme="minorHAnsi"/>
          <w:sz w:val="20"/>
        </w:rPr>
        <w:t>Para as Emissoras:</w:t>
      </w:r>
    </w:p>
    <w:p w14:paraId="588DBC25" w14:textId="77777777" w:rsidR="00E131A9" w:rsidRPr="002544DD" w:rsidRDefault="00E131A9" w:rsidP="00E131A9">
      <w:pPr>
        <w:pStyle w:val="p0"/>
        <w:spacing w:line="360" w:lineRule="auto"/>
        <w:rPr>
          <w:rFonts w:ascii="Trebuchet MS" w:hAnsi="Trebuchet MS" w:cstheme="minorHAnsi"/>
          <w:sz w:val="20"/>
        </w:rPr>
      </w:pPr>
    </w:p>
    <w:p w14:paraId="5077B806" w14:textId="77777777" w:rsidR="00E131A9" w:rsidRPr="002544DD" w:rsidRDefault="00E131A9" w:rsidP="00E131A9">
      <w:pPr>
        <w:pStyle w:val="p0"/>
        <w:tabs>
          <w:tab w:val="left" w:pos="993"/>
        </w:tabs>
        <w:spacing w:line="360" w:lineRule="auto"/>
        <w:ind w:left="709"/>
        <w:rPr>
          <w:rFonts w:ascii="Trebuchet MS" w:hAnsi="Trebuchet MS" w:cs="Calibri"/>
          <w:bCs/>
          <w:sz w:val="20"/>
        </w:rPr>
      </w:pPr>
      <w:r w:rsidRPr="002544DD">
        <w:rPr>
          <w:rFonts w:ascii="Trebuchet MS" w:hAnsi="Trebuchet MS"/>
          <w:b/>
          <w:bCs/>
          <w:sz w:val="20"/>
        </w:rPr>
        <w:t>P3BR MACUCO EMPREENDIMENTO IMOBILIÁRIO LTDA.</w:t>
      </w:r>
    </w:p>
    <w:p w14:paraId="1BDB9D31"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 xml:space="preserve">Endereço: Rua </w:t>
      </w:r>
      <w:proofErr w:type="spellStart"/>
      <w:r w:rsidRPr="002544DD">
        <w:rPr>
          <w:rFonts w:ascii="Trebuchet MS" w:hAnsi="Trebuchet MS"/>
          <w:sz w:val="20"/>
        </w:rPr>
        <w:t>Fidêncio</w:t>
      </w:r>
      <w:proofErr w:type="spellEnd"/>
      <w:r w:rsidRPr="002544DD">
        <w:rPr>
          <w:rFonts w:ascii="Trebuchet MS" w:hAnsi="Trebuchet MS"/>
          <w:sz w:val="20"/>
        </w:rPr>
        <w:t xml:space="preserve"> Ramos, nº 101, Sala 61 parte, Vila Olímpia, CEP 04551-010, São Paulo/SP.</w:t>
      </w:r>
    </w:p>
    <w:p w14:paraId="532A2090"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 xml:space="preserve">At.: Danilo </w:t>
      </w:r>
      <w:proofErr w:type="spellStart"/>
      <w:r w:rsidRPr="002544DD">
        <w:rPr>
          <w:rFonts w:ascii="Trebuchet MS" w:hAnsi="Trebuchet MS"/>
          <w:sz w:val="20"/>
        </w:rPr>
        <w:t>Somma</w:t>
      </w:r>
      <w:proofErr w:type="spellEnd"/>
      <w:r w:rsidRPr="002544DD">
        <w:rPr>
          <w:rFonts w:ascii="Trebuchet MS" w:hAnsi="Trebuchet MS"/>
          <w:sz w:val="20"/>
        </w:rPr>
        <w:t xml:space="preserve"> </w:t>
      </w:r>
      <w:proofErr w:type="spellStart"/>
      <w:r w:rsidRPr="002544DD">
        <w:rPr>
          <w:rFonts w:ascii="Trebuchet MS" w:hAnsi="Trebuchet MS"/>
          <w:sz w:val="20"/>
        </w:rPr>
        <w:t>Coenca</w:t>
      </w:r>
      <w:proofErr w:type="spellEnd"/>
    </w:p>
    <w:p w14:paraId="12302442"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cs="Arial"/>
          <w:sz w:val="20"/>
        </w:rPr>
        <w:t>Fone:</w:t>
      </w:r>
      <w:r w:rsidRPr="002544DD">
        <w:rPr>
          <w:rFonts w:ascii="Trebuchet MS" w:hAnsi="Trebuchet MS"/>
          <w:sz w:val="20"/>
        </w:rPr>
        <w:t xml:space="preserve"> (11) 3849-3838</w:t>
      </w:r>
    </w:p>
    <w:p w14:paraId="5BEBB9B0"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E-mail: dcoenca.ext@paladinrp.com</w:t>
      </w:r>
    </w:p>
    <w:p w14:paraId="7D3F7A3D"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0741662F" w14:textId="77777777" w:rsidR="00E131A9" w:rsidRPr="002544DD" w:rsidRDefault="00E131A9" w:rsidP="00E131A9">
      <w:pPr>
        <w:pStyle w:val="p0"/>
        <w:tabs>
          <w:tab w:val="left" w:pos="993"/>
        </w:tabs>
        <w:spacing w:line="360" w:lineRule="auto"/>
        <w:ind w:left="709"/>
        <w:rPr>
          <w:rFonts w:ascii="Trebuchet MS" w:hAnsi="Trebuchet MS" w:cs="Calibri"/>
          <w:bCs/>
          <w:sz w:val="20"/>
        </w:rPr>
      </w:pPr>
      <w:r w:rsidRPr="002544DD">
        <w:rPr>
          <w:rFonts w:ascii="Trebuchet MS" w:hAnsi="Trebuchet MS"/>
          <w:b/>
          <w:bCs/>
          <w:sz w:val="20"/>
        </w:rPr>
        <w:t>TAMARINDO EMPREENDIMENTO IMOBILIÁRIO LTDA.</w:t>
      </w:r>
      <w:r w:rsidRPr="002544DD" w:rsidDel="001A07DE">
        <w:rPr>
          <w:rFonts w:ascii="Trebuchet MS" w:hAnsi="Trebuchet MS"/>
          <w:b/>
          <w:bCs/>
          <w:sz w:val="20"/>
        </w:rPr>
        <w:t xml:space="preserve"> </w:t>
      </w:r>
    </w:p>
    <w:p w14:paraId="72F9BB77"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Avenida Presidente Juscelino Kubitschek, nº 360, 4º andar, sala 115, Vila Nova Conceição, CEP: 04543-000, São Paulo/SP</w:t>
      </w:r>
    </w:p>
    <w:p w14:paraId="7199AC61" w14:textId="77777777" w:rsidR="00E131A9" w:rsidRPr="002544DD" w:rsidRDefault="00E131A9" w:rsidP="00E131A9">
      <w:pPr>
        <w:pStyle w:val="p0"/>
        <w:tabs>
          <w:tab w:val="left" w:pos="993"/>
        </w:tabs>
        <w:spacing w:line="360" w:lineRule="auto"/>
        <w:ind w:left="709"/>
        <w:rPr>
          <w:rFonts w:ascii="Trebuchet MS" w:hAnsi="Trebuchet MS" w:cstheme="minorHAnsi"/>
          <w:smallCaps/>
          <w:sz w:val="20"/>
          <w:lang w:bidi="th-TH"/>
        </w:rPr>
      </w:pPr>
      <w:r w:rsidRPr="002544DD">
        <w:rPr>
          <w:rFonts w:ascii="Trebuchet MS" w:hAnsi="Trebuchet MS"/>
          <w:sz w:val="20"/>
        </w:rPr>
        <w:t>At.: Bruno de Andrade Vasques/Ricardo Albahari</w:t>
      </w:r>
    </w:p>
    <w:p w14:paraId="2F76F1A9" w14:textId="77777777" w:rsidR="00E131A9" w:rsidRPr="002544DD" w:rsidRDefault="00E131A9" w:rsidP="00E131A9">
      <w:pPr>
        <w:pStyle w:val="p0"/>
        <w:tabs>
          <w:tab w:val="left" w:pos="993"/>
        </w:tabs>
        <w:spacing w:line="360" w:lineRule="auto"/>
        <w:ind w:left="709"/>
        <w:rPr>
          <w:rFonts w:ascii="Trebuchet MS" w:hAnsi="Trebuchet MS" w:cs="Times"/>
          <w:sz w:val="20"/>
        </w:rPr>
      </w:pPr>
      <w:r w:rsidRPr="002544DD">
        <w:rPr>
          <w:rFonts w:ascii="Trebuchet MS" w:hAnsi="Trebuchet MS"/>
          <w:sz w:val="20"/>
        </w:rPr>
        <w:t>Telefone: 3074-0780</w:t>
      </w:r>
    </w:p>
    <w:p w14:paraId="0121B3F2" w14:textId="77777777" w:rsidR="00E131A9" w:rsidRPr="002544DD" w:rsidRDefault="00E131A9" w:rsidP="00E131A9">
      <w:pPr>
        <w:pStyle w:val="p0"/>
        <w:tabs>
          <w:tab w:val="left" w:pos="993"/>
        </w:tabs>
        <w:spacing w:line="360" w:lineRule="auto"/>
        <w:ind w:left="709"/>
        <w:rPr>
          <w:rFonts w:ascii="Trebuchet MS" w:hAnsi="Trebuchet MS" w:cstheme="minorHAnsi"/>
          <w:smallCaps/>
          <w:sz w:val="20"/>
          <w:lang w:bidi="th-TH"/>
        </w:rPr>
      </w:pPr>
      <w:r w:rsidRPr="002544DD">
        <w:rPr>
          <w:rFonts w:ascii="Trebuchet MS" w:hAnsi="Trebuchet MS"/>
          <w:sz w:val="20"/>
        </w:rPr>
        <w:t xml:space="preserve">E-mail: </w:t>
      </w:r>
      <w:hyperlink r:id="rId43" w:history="1">
        <w:r w:rsidRPr="002544DD">
          <w:rPr>
            <w:rStyle w:val="Hyperlink"/>
            <w:rFonts w:ascii="Trebuchet MS" w:hAnsi="Trebuchet MS"/>
            <w:sz w:val="20"/>
          </w:rPr>
          <w:t>bvasques@youinc.com.br/</w:t>
        </w:r>
      </w:hyperlink>
      <w:r w:rsidRPr="002544DD">
        <w:rPr>
          <w:rFonts w:ascii="Trebuchet MS" w:hAnsi="Trebuchet MS"/>
          <w:sz w:val="20"/>
        </w:rPr>
        <w:t xml:space="preserve"> </w:t>
      </w:r>
      <w:hyperlink r:id="rId44" w:history="1">
        <w:r w:rsidRPr="002544DD">
          <w:rPr>
            <w:rStyle w:val="Hyperlink"/>
            <w:rFonts w:ascii="Trebuchet MS" w:hAnsi="Trebuchet MS"/>
            <w:sz w:val="20"/>
          </w:rPr>
          <w:t>ricardo@youinc.com.br</w:t>
        </w:r>
      </w:hyperlink>
      <w:r w:rsidRPr="002544DD">
        <w:rPr>
          <w:rFonts w:ascii="Trebuchet MS" w:hAnsi="Trebuchet MS"/>
          <w:sz w:val="20"/>
        </w:rPr>
        <w:t xml:space="preserve"> </w:t>
      </w:r>
    </w:p>
    <w:p w14:paraId="0500EC56"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0F77532C" w14:textId="77777777" w:rsidR="00E131A9" w:rsidRPr="002544DD" w:rsidRDefault="00E131A9" w:rsidP="00E131A9">
      <w:pPr>
        <w:pStyle w:val="p0"/>
        <w:numPr>
          <w:ilvl w:val="0"/>
          <w:numId w:val="46"/>
        </w:numPr>
        <w:spacing w:line="360" w:lineRule="auto"/>
        <w:rPr>
          <w:rFonts w:ascii="Trebuchet MS" w:hAnsi="Trebuchet MS" w:cs="Arial"/>
          <w:sz w:val="20"/>
        </w:rPr>
      </w:pPr>
      <w:r w:rsidRPr="002544DD">
        <w:rPr>
          <w:rFonts w:ascii="Trebuchet MS" w:hAnsi="Trebuchet MS" w:cs="Arial"/>
          <w:sz w:val="20"/>
        </w:rPr>
        <w:lastRenderedPageBreak/>
        <w:t xml:space="preserve">Se </w:t>
      </w:r>
      <w:r w:rsidRPr="002544DD">
        <w:rPr>
          <w:rFonts w:ascii="Trebuchet MS" w:hAnsi="Trebuchet MS" w:cstheme="minorHAnsi"/>
          <w:sz w:val="20"/>
        </w:rPr>
        <w:t>para</w:t>
      </w:r>
      <w:r w:rsidRPr="002544DD">
        <w:rPr>
          <w:rFonts w:ascii="Trebuchet MS" w:hAnsi="Trebuchet MS" w:cs="Arial"/>
          <w:sz w:val="20"/>
        </w:rPr>
        <w:t xml:space="preserve"> a Kallas:</w:t>
      </w:r>
    </w:p>
    <w:p w14:paraId="6FBE793C" w14:textId="77777777" w:rsidR="00E131A9" w:rsidRPr="002544DD" w:rsidDel="007D09BE" w:rsidRDefault="00E131A9" w:rsidP="00E131A9">
      <w:pPr>
        <w:spacing w:line="360" w:lineRule="auto"/>
        <w:jc w:val="both"/>
        <w:rPr>
          <w:rFonts w:ascii="Trebuchet MS" w:hAnsi="Trebuchet MS"/>
          <w:b/>
          <w:bCs/>
          <w:sz w:val="20"/>
          <w:szCs w:val="20"/>
        </w:rPr>
      </w:pPr>
    </w:p>
    <w:p w14:paraId="793DE0D8"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b/>
          <w:bCs/>
          <w:sz w:val="20"/>
        </w:rPr>
        <w:t>KALLAS ARKHES INCORPORAÇÕES E CONSTRUÇÕES LTDA.</w:t>
      </w:r>
      <w:r w:rsidRPr="002544DD">
        <w:rPr>
          <w:rFonts w:ascii="Trebuchet MS" w:hAnsi="Trebuchet MS"/>
          <w:sz w:val="20"/>
        </w:rPr>
        <w:t xml:space="preserve"> </w:t>
      </w:r>
    </w:p>
    <w:p w14:paraId="55E7C005" w14:textId="77777777" w:rsidR="00E131A9" w:rsidRPr="002544DD" w:rsidRDefault="00E131A9" w:rsidP="00E131A9">
      <w:pPr>
        <w:pStyle w:val="p0"/>
        <w:tabs>
          <w:tab w:val="left" w:pos="851"/>
          <w:tab w:val="left" w:pos="993"/>
        </w:tabs>
        <w:spacing w:line="360" w:lineRule="auto"/>
        <w:ind w:left="709"/>
        <w:rPr>
          <w:rFonts w:ascii="Trebuchet MS" w:hAnsi="Trebuchet MS"/>
          <w:sz w:val="20"/>
        </w:rPr>
      </w:pPr>
      <w:r w:rsidRPr="002544DD">
        <w:rPr>
          <w:rFonts w:ascii="Trebuchet MS" w:hAnsi="Trebuchet MS"/>
          <w:sz w:val="20"/>
        </w:rPr>
        <w:t>Rua João Lourenço, 432, sala 57, Vila Nova Conceição, CEP 04508-030, São Paulo/SP</w:t>
      </w:r>
    </w:p>
    <w:p w14:paraId="36BE5BE7" w14:textId="77777777" w:rsidR="00E131A9" w:rsidRPr="002544DD" w:rsidRDefault="00E131A9" w:rsidP="00E131A9">
      <w:pPr>
        <w:pStyle w:val="p0"/>
        <w:spacing w:line="360" w:lineRule="auto"/>
        <w:ind w:left="709"/>
        <w:rPr>
          <w:rFonts w:ascii="Trebuchet MS" w:hAnsi="Trebuchet MS"/>
          <w:sz w:val="20"/>
        </w:rPr>
      </w:pPr>
      <w:r w:rsidRPr="002544DD">
        <w:rPr>
          <w:rFonts w:ascii="Trebuchet MS" w:hAnsi="Trebuchet MS"/>
          <w:sz w:val="20"/>
        </w:rPr>
        <w:t>At.: Matheus Soares Kuhn</w:t>
      </w:r>
    </w:p>
    <w:p w14:paraId="3FD88FD3" w14:textId="77777777" w:rsidR="00E131A9" w:rsidRPr="002544DD" w:rsidRDefault="00E131A9" w:rsidP="00E131A9">
      <w:pPr>
        <w:pStyle w:val="p0"/>
        <w:spacing w:line="360" w:lineRule="auto"/>
        <w:ind w:left="709"/>
        <w:rPr>
          <w:rFonts w:ascii="Trebuchet MS" w:hAnsi="Trebuchet MS"/>
          <w:sz w:val="20"/>
        </w:rPr>
      </w:pPr>
      <w:r w:rsidRPr="002544DD">
        <w:rPr>
          <w:rFonts w:ascii="Trebuchet MS" w:hAnsi="Trebuchet MS"/>
          <w:sz w:val="20"/>
        </w:rPr>
        <w:t>Telefone: 3046-8499</w:t>
      </w:r>
    </w:p>
    <w:p w14:paraId="7212627F" w14:textId="77777777" w:rsidR="00E131A9" w:rsidRPr="002544DD" w:rsidRDefault="00E131A9" w:rsidP="00E131A9">
      <w:pPr>
        <w:pStyle w:val="p0"/>
        <w:spacing w:line="360" w:lineRule="auto"/>
        <w:ind w:left="709"/>
        <w:rPr>
          <w:rFonts w:ascii="Trebuchet MS" w:hAnsi="Trebuchet MS"/>
          <w:sz w:val="20"/>
        </w:rPr>
      </w:pPr>
      <w:r w:rsidRPr="002544DD">
        <w:rPr>
          <w:rFonts w:ascii="Trebuchet MS" w:hAnsi="Trebuchet MS"/>
          <w:sz w:val="20"/>
        </w:rPr>
        <w:t xml:space="preserve">E-mail: </w:t>
      </w:r>
      <w:hyperlink r:id="rId45" w:history="1">
        <w:r w:rsidRPr="002544DD">
          <w:rPr>
            <w:rStyle w:val="Hyperlink"/>
            <w:rFonts w:ascii="Trebuchet MS" w:hAnsi="Trebuchet MS"/>
            <w:sz w:val="20"/>
          </w:rPr>
          <w:t>matheus@grupokallas.com.br</w:t>
        </w:r>
      </w:hyperlink>
    </w:p>
    <w:p w14:paraId="4659A1F7"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77A75612" w14:textId="77777777" w:rsidR="00E131A9" w:rsidRPr="002544DD" w:rsidRDefault="00E131A9" w:rsidP="00E131A9">
      <w:pPr>
        <w:pStyle w:val="PargrafodaLista"/>
        <w:keepNext/>
        <w:numPr>
          <w:ilvl w:val="2"/>
          <w:numId w:val="48"/>
        </w:numPr>
        <w:autoSpaceDE/>
        <w:autoSpaceDN/>
        <w:adjustRightInd/>
        <w:spacing w:line="360" w:lineRule="auto"/>
        <w:ind w:left="0" w:firstLine="0"/>
        <w:mirrorIndents/>
        <w:jc w:val="both"/>
        <w:rPr>
          <w:rFonts w:ascii="Trebuchet MS" w:eastAsia="Arial Unicode MS" w:hAnsi="Trebuchet MS"/>
          <w:w w:val="0"/>
          <w:sz w:val="20"/>
          <w:szCs w:val="20"/>
        </w:rPr>
      </w:pPr>
      <w:r w:rsidRPr="002544DD">
        <w:rPr>
          <w:rFonts w:ascii="Trebuchet MS" w:eastAsia="Arial Unicode MS" w:hAnsi="Trebuchet MS"/>
          <w:w w:val="0"/>
          <w:sz w:val="20"/>
          <w:szCs w:val="20"/>
        </w:rPr>
        <w:t xml:space="preserve">Os documentos e as comunicações, assim como os meios físicos que contenham documentos ou comunicações, serão considerados recebidos quando (i) entregues nos endereços acima </w:t>
      </w:r>
      <w:r w:rsidRPr="002544DD">
        <w:rPr>
          <w:rFonts w:ascii="Trebuchet MS" w:hAnsi="Trebuchet MS"/>
          <w:sz w:val="20"/>
          <w:szCs w:val="20"/>
        </w:rPr>
        <w:t xml:space="preserve">mencionados </w:t>
      </w:r>
      <w:r w:rsidRPr="002544DD">
        <w:rPr>
          <w:rFonts w:ascii="Trebuchet MS" w:eastAsia="Arial Unicode MS" w:hAnsi="Trebuchet MS"/>
          <w:w w:val="0"/>
          <w:sz w:val="20"/>
          <w:szCs w:val="20"/>
        </w:rPr>
        <w:t>sob protocolo ou com "aviso de recebimento" expedido pelo correio; ou (</w:t>
      </w:r>
      <w:proofErr w:type="spellStart"/>
      <w:r w:rsidRPr="002544DD">
        <w:rPr>
          <w:rFonts w:ascii="Trebuchet MS" w:eastAsia="Arial Unicode MS" w:hAnsi="Trebuchet MS"/>
          <w:w w:val="0"/>
          <w:sz w:val="20"/>
          <w:szCs w:val="20"/>
        </w:rPr>
        <w:t>ii</w:t>
      </w:r>
      <w:proofErr w:type="spellEnd"/>
      <w:r w:rsidRPr="002544DD">
        <w:rPr>
          <w:rFonts w:ascii="Trebuchet MS" w:eastAsia="Arial Unicode MS" w:hAnsi="Trebuchet MS"/>
          <w:w w:val="0"/>
          <w:sz w:val="20"/>
          <w:szCs w:val="20"/>
        </w:rPr>
        <w:t>) por correio eletrônico, serão consideradas recebidas na data de seu recebimento, mediante confirmação de recebimento pelo destinatário.</w:t>
      </w:r>
    </w:p>
    <w:p w14:paraId="699DEC78" w14:textId="77777777" w:rsidR="00E131A9" w:rsidRPr="002544DD" w:rsidRDefault="00E131A9" w:rsidP="00E131A9">
      <w:pPr>
        <w:widowControl w:val="0"/>
        <w:spacing w:line="360" w:lineRule="auto"/>
        <w:ind w:left="708"/>
        <w:jc w:val="both"/>
        <w:rPr>
          <w:rFonts w:ascii="Trebuchet MS" w:eastAsia="Arial Unicode MS" w:hAnsi="Trebuchet MS"/>
          <w:w w:val="0"/>
          <w:sz w:val="20"/>
          <w:szCs w:val="20"/>
        </w:rPr>
      </w:pPr>
    </w:p>
    <w:p w14:paraId="6A85A237" w14:textId="77777777" w:rsidR="00E131A9" w:rsidRPr="002544DD" w:rsidRDefault="00E131A9" w:rsidP="00E131A9">
      <w:pPr>
        <w:pStyle w:val="PargrafodaLista"/>
        <w:keepNext/>
        <w:numPr>
          <w:ilvl w:val="2"/>
          <w:numId w:val="48"/>
        </w:numPr>
        <w:autoSpaceDE/>
        <w:autoSpaceDN/>
        <w:adjustRightInd/>
        <w:spacing w:line="360" w:lineRule="auto"/>
        <w:ind w:left="0" w:firstLine="0"/>
        <w:mirrorIndents/>
        <w:jc w:val="both"/>
        <w:rPr>
          <w:rFonts w:ascii="Trebuchet MS" w:eastAsia="Arial Unicode MS" w:hAnsi="Trebuchet MS"/>
          <w:w w:val="0"/>
          <w:sz w:val="20"/>
          <w:szCs w:val="20"/>
        </w:rPr>
      </w:pPr>
      <w:r w:rsidRPr="002544DD">
        <w:rPr>
          <w:rFonts w:ascii="Trebuchet MS" w:eastAsia="Arial Unicode MS" w:hAnsi="Trebuchet MS"/>
          <w:w w:val="0"/>
          <w:sz w:val="20"/>
          <w:szCs w:val="20"/>
        </w:rPr>
        <w:t>As comunicações enviadas nas formas previstas neste [●] Aditamento serão consideradas plenamente eficazes se entregues a empregado, preposto ou representante das Partes.</w:t>
      </w:r>
    </w:p>
    <w:p w14:paraId="23AD0407"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3F805789" w14:textId="77777777" w:rsidR="00E131A9" w:rsidRPr="002544DD" w:rsidRDefault="00E131A9" w:rsidP="00E131A9">
      <w:pPr>
        <w:pStyle w:val="PargrafodaLista"/>
        <w:keepNext/>
        <w:numPr>
          <w:ilvl w:val="0"/>
          <w:numId w:val="48"/>
        </w:numPr>
        <w:autoSpaceDE/>
        <w:autoSpaceDN/>
        <w:adjustRightInd/>
        <w:spacing w:line="360" w:lineRule="auto"/>
        <w:mirrorIndents/>
        <w:jc w:val="both"/>
        <w:rPr>
          <w:rFonts w:ascii="Trebuchet MS" w:hAnsi="Trebuchet MS"/>
          <w:b/>
          <w:sz w:val="20"/>
          <w:szCs w:val="20"/>
        </w:rPr>
      </w:pPr>
      <w:r w:rsidRPr="002544DD">
        <w:rPr>
          <w:rFonts w:ascii="Trebuchet MS" w:hAnsi="Trebuchet MS"/>
          <w:b/>
          <w:bCs/>
          <w:sz w:val="20"/>
          <w:szCs w:val="20"/>
        </w:rPr>
        <w:t>CLÁUSULA NONA - DISPOSIÇÕES</w:t>
      </w:r>
      <w:r w:rsidRPr="002544DD">
        <w:rPr>
          <w:rFonts w:ascii="Trebuchet MS" w:hAnsi="Trebuchet MS"/>
          <w:b/>
          <w:sz w:val="20"/>
          <w:szCs w:val="20"/>
        </w:rPr>
        <w:t xml:space="preserve"> GERAIS</w:t>
      </w:r>
    </w:p>
    <w:p w14:paraId="39AAF830" w14:textId="77777777" w:rsidR="00E131A9" w:rsidRPr="002544DD" w:rsidRDefault="00E131A9" w:rsidP="00E131A9">
      <w:pPr>
        <w:keepNext/>
        <w:spacing w:line="360" w:lineRule="auto"/>
        <w:mirrorIndents/>
        <w:jc w:val="both"/>
        <w:rPr>
          <w:rFonts w:ascii="Trebuchet MS" w:hAnsi="Trebuchet MS"/>
          <w:b/>
          <w:sz w:val="20"/>
          <w:szCs w:val="20"/>
        </w:rPr>
      </w:pPr>
    </w:p>
    <w:p w14:paraId="6F0025F9"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Título</w:t>
      </w:r>
      <w:r w:rsidRPr="002544DD">
        <w:rPr>
          <w:rFonts w:ascii="Trebuchet MS" w:hAnsi="Trebuchet MS" w:cstheme="minorHAnsi"/>
          <w:sz w:val="20"/>
          <w:szCs w:val="20"/>
          <w:u w:val="single"/>
          <w:lang w:bidi="th-TH"/>
        </w:rPr>
        <w:t xml:space="preserve"> Executivo Extrajudicial</w:t>
      </w:r>
      <w:r w:rsidRPr="002544DD">
        <w:rPr>
          <w:rFonts w:ascii="Trebuchet MS" w:hAnsi="Trebuchet MS" w:cstheme="minorHAnsi"/>
          <w:sz w:val="20"/>
          <w:szCs w:val="20"/>
          <w:lang w:bidi="th-TH"/>
        </w:rPr>
        <w:t>: Este [●] Aditamento constitui título executivo extrajudicial nos termos dos incisos I e III do artigo 784 do Código de Processo Civil, reconhecendo as Partes desde já que, independentemente de quaisquer outras medidas cabíveis, as obrigações assumidas nos termos deste [●] Aditamento comportam execução específica e se submetem às disposições dos artigos 497 e seguintes do Código de Processo Civil, sem prejuízo do direito de declarar o vencimento antecipado das Notas Comerciais</w:t>
      </w:r>
      <w:r w:rsidRPr="002544DD">
        <w:rPr>
          <w:rFonts w:ascii="Trebuchet MS" w:hAnsi="Trebuchet MS"/>
          <w:sz w:val="20"/>
          <w:szCs w:val="20"/>
        </w:rPr>
        <w:t>.</w:t>
      </w:r>
    </w:p>
    <w:p w14:paraId="73BDA7CE" w14:textId="77777777" w:rsidR="00E131A9" w:rsidRPr="002544DD" w:rsidRDefault="00E131A9" w:rsidP="00E131A9">
      <w:pPr>
        <w:spacing w:line="360" w:lineRule="auto"/>
        <w:jc w:val="both"/>
        <w:rPr>
          <w:rFonts w:ascii="Trebuchet MS" w:hAnsi="Trebuchet MS"/>
          <w:smallCaps/>
          <w:sz w:val="20"/>
          <w:szCs w:val="20"/>
          <w:u w:val="single"/>
        </w:rPr>
      </w:pPr>
    </w:p>
    <w:p w14:paraId="4DDB8ED5"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Divisibilidade</w:t>
      </w:r>
      <w:r w:rsidRPr="002544DD">
        <w:rPr>
          <w:rFonts w:ascii="Trebuchet MS" w:eastAsia="Arial Unicode MS" w:hAnsi="Trebuchet MS" w:cs="Calibri"/>
          <w:w w:val="0"/>
          <w:sz w:val="20"/>
          <w:szCs w:val="20"/>
        </w:rPr>
        <w:t>: Se uma ou mais disposições aqui contidas forem consideradas inválidas, ilegais ou inexequíveis em qualquer aspecto das leis aplicáveis, a validade, legalidade e exequibilidade das demais disposições não serão afetadas ou prejudicadas a qualquer título</w:t>
      </w:r>
      <w:r w:rsidRPr="002544DD">
        <w:rPr>
          <w:rFonts w:ascii="Trebuchet MS" w:hAnsi="Trebuchet MS"/>
          <w:sz w:val="20"/>
          <w:szCs w:val="20"/>
        </w:rPr>
        <w:t>.</w:t>
      </w:r>
    </w:p>
    <w:p w14:paraId="7B036B19" w14:textId="77777777" w:rsidR="00E131A9" w:rsidRPr="002544DD" w:rsidRDefault="00E131A9" w:rsidP="00E131A9">
      <w:pPr>
        <w:spacing w:line="360" w:lineRule="auto"/>
        <w:jc w:val="both"/>
        <w:rPr>
          <w:rFonts w:ascii="Trebuchet MS" w:hAnsi="Trebuchet MS"/>
          <w:smallCaps/>
          <w:sz w:val="20"/>
          <w:szCs w:val="20"/>
          <w:u w:val="single"/>
        </w:rPr>
      </w:pPr>
    </w:p>
    <w:p w14:paraId="4D30A999"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Sucessão</w:t>
      </w:r>
      <w:r w:rsidRPr="002544DD">
        <w:rPr>
          <w:rFonts w:ascii="Trebuchet MS" w:eastAsia="Arial Unicode MS" w:hAnsi="Trebuchet MS" w:cs="Calibri"/>
          <w:w w:val="0"/>
          <w:sz w:val="20"/>
          <w:szCs w:val="20"/>
        </w:rPr>
        <w:t>: O presente Contrato é celebrado em caráter irrevogável e irretratável, vinculando as respectivas Partes, seus eventuais sucessores, na hipótese de extinção da personalidade jurídica da Fiduciante ou cessionários, conforme o caso, a qualquer título, respondendo a Parte que descumprir qualquer de suas cláusulas, termos ou condições pelos prejuízos, perdas e danos a que der causa, na forma da legislação aplicável</w:t>
      </w:r>
      <w:r w:rsidRPr="002544DD">
        <w:rPr>
          <w:rFonts w:ascii="Trebuchet MS" w:hAnsi="Trebuchet MS"/>
          <w:sz w:val="20"/>
          <w:szCs w:val="20"/>
        </w:rPr>
        <w:t>.</w:t>
      </w:r>
    </w:p>
    <w:p w14:paraId="5EE734D0" w14:textId="77777777" w:rsidR="00E131A9" w:rsidRPr="002544DD" w:rsidRDefault="00E131A9" w:rsidP="00E131A9">
      <w:pPr>
        <w:pStyle w:val="PargrafodaLista"/>
        <w:spacing w:line="360" w:lineRule="auto"/>
        <w:jc w:val="both"/>
        <w:rPr>
          <w:rFonts w:ascii="Trebuchet MS" w:hAnsi="Trebuchet MS"/>
          <w:smallCaps/>
          <w:sz w:val="20"/>
          <w:szCs w:val="20"/>
          <w:u w:val="single"/>
        </w:rPr>
      </w:pPr>
    </w:p>
    <w:p w14:paraId="66E1EE6B"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lastRenderedPageBreak/>
        <w:t>Cessão</w:t>
      </w:r>
      <w:r w:rsidRPr="002544DD">
        <w:rPr>
          <w:rFonts w:ascii="Trebuchet MS" w:eastAsia="Arial Unicode MS" w:hAnsi="Trebuchet MS"/>
          <w:w w:val="0"/>
          <w:sz w:val="20"/>
          <w:szCs w:val="20"/>
          <w:u w:val="single"/>
        </w:rPr>
        <w:t xml:space="preserve"> pelas Partes</w:t>
      </w:r>
      <w:r w:rsidRPr="002544DD">
        <w:rPr>
          <w:rFonts w:ascii="Trebuchet MS" w:eastAsia="Arial Unicode MS" w:hAnsi="Trebuchet MS"/>
          <w:w w:val="0"/>
          <w:sz w:val="20"/>
          <w:szCs w:val="20"/>
        </w:rPr>
        <w:t>: As Partes não poderão ceder, gravar ou transigir com seus direitos, deveres e obrigações assumidas neste [●] Aditamento, salvo com a anuência prévia, expressa e por escrito da outra Parte, dos eventuais sucessores ou cessionários, conforme o caso</w:t>
      </w:r>
      <w:r w:rsidRPr="002544DD">
        <w:rPr>
          <w:rFonts w:ascii="Trebuchet MS" w:hAnsi="Trebuchet MS"/>
          <w:sz w:val="20"/>
          <w:szCs w:val="20"/>
        </w:rPr>
        <w:t>.</w:t>
      </w:r>
    </w:p>
    <w:p w14:paraId="04847D6E" w14:textId="77777777" w:rsidR="00E131A9" w:rsidRPr="002544DD" w:rsidRDefault="00E131A9" w:rsidP="00E131A9">
      <w:pPr>
        <w:spacing w:line="360" w:lineRule="auto"/>
        <w:jc w:val="both"/>
        <w:rPr>
          <w:rFonts w:ascii="Trebuchet MS" w:hAnsi="Trebuchet MS"/>
          <w:smallCaps/>
          <w:sz w:val="20"/>
          <w:szCs w:val="20"/>
          <w:u w:val="single"/>
        </w:rPr>
      </w:pPr>
    </w:p>
    <w:p w14:paraId="69CC906B"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Novação</w:t>
      </w:r>
      <w:r w:rsidRPr="002544DD">
        <w:rPr>
          <w:rFonts w:ascii="Trebuchet MS" w:eastAsia="Arial Unicode MS" w:hAnsi="Trebuchet MS" w:cs="Calibri"/>
          <w:w w:val="0"/>
          <w:sz w:val="20"/>
          <w:szCs w:val="20"/>
        </w:rPr>
        <w:t>: O não exercício por qualquer das Partes de qualquer dos direitos que lhe sejam assegurados por este [●] Aditamento ou pela lei, bem como a sua tolerância com relação à inobservância ou descumprimento de qualquer condição ou obrigação aqui ajustada pela outra Parte, não constituirão novação, nem prejudicarão o seu posterior exercício, a qualquer tempo</w:t>
      </w:r>
      <w:r w:rsidRPr="002544DD">
        <w:rPr>
          <w:rFonts w:ascii="Trebuchet MS" w:hAnsi="Trebuchet MS"/>
          <w:sz w:val="20"/>
          <w:szCs w:val="20"/>
        </w:rPr>
        <w:t>.</w:t>
      </w:r>
    </w:p>
    <w:p w14:paraId="67CD4032" w14:textId="77777777" w:rsidR="00E131A9" w:rsidRPr="002544DD" w:rsidRDefault="00E131A9" w:rsidP="00E131A9">
      <w:pPr>
        <w:spacing w:line="360" w:lineRule="auto"/>
        <w:jc w:val="both"/>
        <w:rPr>
          <w:rFonts w:ascii="Trebuchet MS" w:hAnsi="Trebuchet MS"/>
          <w:smallCaps/>
          <w:sz w:val="20"/>
          <w:szCs w:val="20"/>
          <w:u w:val="single"/>
        </w:rPr>
      </w:pPr>
    </w:p>
    <w:p w14:paraId="4824AA83"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Vigor</w:t>
      </w:r>
      <w:r w:rsidRPr="002544DD">
        <w:rPr>
          <w:rFonts w:ascii="Trebuchet MS" w:eastAsia="Arial Unicode MS" w:hAnsi="Trebuchet MS"/>
          <w:w w:val="0"/>
          <w:sz w:val="20"/>
          <w:szCs w:val="20"/>
        </w:rPr>
        <w:t>: Este [●] Aditamento é válido a partir da data de sua assinatura e finda com o cumprimento, pelas Partes, de todas as suas obrigações aqui previstas, não podendo, entretanto, ser rescindido até que as Partes tenham cumprido todas as suas obrigações aqui previstas</w:t>
      </w:r>
      <w:r w:rsidRPr="002544DD">
        <w:rPr>
          <w:rFonts w:ascii="Trebuchet MS" w:hAnsi="Trebuchet MS"/>
          <w:sz w:val="20"/>
          <w:szCs w:val="20"/>
        </w:rPr>
        <w:t>.</w:t>
      </w:r>
    </w:p>
    <w:p w14:paraId="41AE3018" w14:textId="77777777" w:rsidR="00E131A9" w:rsidRPr="002544DD" w:rsidRDefault="00E131A9" w:rsidP="00E131A9">
      <w:pPr>
        <w:spacing w:line="360" w:lineRule="auto"/>
        <w:jc w:val="both"/>
        <w:rPr>
          <w:rFonts w:ascii="Trebuchet MS" w:hAnsi="Trebuchet MS"/>
          <w:smallCaps/>
          <w:sz w:val="20"/>
          <w:szCs w:val="20"/>
          <w:u w:val="single"/>
        </w:rPr>
      </w:pPr>
    </w:p>
    <w:p w14:paraId="5277CDA7"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Cumulatividade</w:t>
      </w:r>
      <w:r w:rsidRPr="002544DD">
        <w:rPr>
          <w:rFonts w:ascii="Trebuchet MS" w:eastAsia="Arial Unicode MS" w:hAnsi="Trebuchet MS" w:cs="Calibri"/>
          <w:w w:val="0"/>
          <w:sz w:val="20"/>
          <w:szCs w:val="20"/>
        </w:rPr>
        <w:t>: Os direitos, recursos e poderes estipulados neste [●] Aditamento são cumulativos e não exclusivos de quaisquer outros direitos, recursos ou poderes estipulados pela lei</w:t>
      </w:r>
      <w:r w:rsidRPr="002544DD">
        <w:rPr>
          <w:rFonts w:ascii="Trebuchet MS" w:hAnsi="Trebuchet MS"/>
          <w:sz w:val="20"/>
          <w:szCs w:val="20"/>
        </w:rPr>
        <w:t>.</w:t>
      </w:r>
    </w:p>
    <w:p w14:paraId="59195DB4" w14:textId="77777777" w:rsidR="00E131A9" w:rsidRPr="002544DD" w:rsidRDefault="00E131A9" w:rsidP="00E131A9">
      <w:pPr>
        <w:spacing w:line="360" w:lineRule="auto"/>
        <w:jc w:val="both"/>
        <w:rPr>
          <w:rFonts w:ascii="Trebuchet MS" w:hAnsi="Trebuchet MS"/>
          <w:smallCaps/>
          <w:sz w:val="20"/>
          <w:szCs w:val="20"/>
          <w:u w:val="single"/>
        </w:rPr>
      </w:pPr>
    </w:p>
    <w:p w14:paraId="3D2C9AA8"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Definições</w:t>
      </w:r>
      <w:r w:rsidRPr="002544DD">
        <w:rPr>
          <w:rFonts w:ascii="Trebuchet MS" w:hAnsi="Trebuchet MS" w:cs="Calibri"/>
          <w:sz w:val="20"/>
          <w:szCs w:val="20"/>
        </w:rPr>
        <w:t xml:space="preserve">: </w:t>
      </w:r>
      <w:r w:rsidRPr="002544DD">
        <w:rPr>
          <w:rFonts w:ascii="Trebuchet MS" w:hAnsi="Trebuchet MS"/>
          <w:sz w:val="20"/>
          <w:szCs w:val="20"/>
        </w:rPr>
        <w:t>Exceto se expressamente indicado: (i) palavras e expressões iniciadas em maiúsculas, não definidas neste [●] Aditamento, terão o significado previsto no Contrato de Cessão Fiduciária ou nas Escrituras de Emissão Notas Comerciais; e (</w:t>
      </w:r>
      <w:proofErr w:type="spellStart"/>
      <w:r w:rsidRPr="002544DD">
        <w:rPr>
          <w:rFonts w:ascii="Trebuchet MS" w:hAnsi="Trebuchet MS"/>
          <w:sz w:val="20"/>
          <w:szCs w:val="20"/>
        </w:rPr>
        <w:t>ii</w:t>
      </w:r>
      <w:proofErr w:type="spellEnd"/>
      <w:r w:rsidRPr="002544DD">
        <w:rPr>
          <w:rFonts w:ascii="Trebuchet MS" w:hAnsi="Trebuchet MS"/>
          <w:sz w:val="20"/>
          <w:szCs w:val="20"/>
        </w:rPr>
        <w:t>) o masculino incluirá o feminino e o singular incluirá o plural.</w:t>
      </w:r>
    </w:p>
    <w:p w14:paraId="7335F7D2" w14:textId="77777777" w:rsidR="00E131A9" w:rsidRPr="002544DD" w:rsidRDefault="00E131A9" w:rsidP="00E131A9">
      <w:pPr>
        <w:spacing w:line="360" w:lineRule="auto"/>
        <w:jc w:val="both"/>
        <w:rPr>
          <w:rFonts w:ascii="Trebuchet MS" w:hAnsi="Trebuchet MS"/>
          <w:smallCaps/>
          <w:sz w:val="20"/>
          <w:szCs w:val="20"/>
          <w:u w:val="single"/>
        </w:rPr>
      </w:pPr>
    </w:p>
    <w:p w14:paraId="7871167E"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iCs/>
          <w:sz w:val="20"/>
          <w:szCs w:val="20"/>
          <w:u w:val="single"/>
        </w:rPr>
        <w:t>Assinatura Digital</w:t>
      </w:r>
      <w:r w:rsidRPr="002544DD">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2544DD">
        <w:rPr>
          <w:rFonts w:ascii="Trebuchet MS" w:hAnsi="Trebuchet MS"/>
          <w:iCs/>
          <w:sz w:val="20"/>
          <w:szCs w:val="20"/>
        </w:rPr>
        <w:t>ii</w:t>
      </w:r>
      <w:proofErr w:type="spellEnd"/>
      <w:r w:rsidRPr="002544DD">
        <w:rPr>
          <w:rFonts w:ascii="Trebuchet MS" w:hAnsi="Trebuchet MS"/>
          <w:iCs/>
          <w:sz w:val="20"/>
          <w:szCs w:val="20"/>
        </w:rPr>
        <w:t>)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o presente [●] Aditamento, e seus anexos, podem ser assinados digitalmente por meio eletrônico conforme disposto nesta cláusula</w:t>
      </w:r>
      <w:r w:rsidRPr="002544DD">
        <w:rPr>
          <w:rFonts w:ascii="Trebuchet MS" w:hAnsi="Trebuchet MS"/>
          <w:sz w:val="20"/>
          <w:szCs w:val="20"/>
        </w:rPr>
        <w:t>.</w:t>
      </w:r>
    </w:p>
    <w:p w14:paraId="2578CC7F" w14:textId="77777777" w:rsidR="00E131A9" w:rsidRPr="002544DD" w:rsidRDefault="00E131A9" w:rsidP="00E131A9">
      <w:pPr>
        <w:spacing w:line="360" w:lineRule="auto"/>
        <w:jc w:val="both"/>
        <w:rPr>
          <w:rFonts w:ascii="Trebuchet MS" w:hAnsi="Trebuchet MS"/>
          <w:smallCaps/>
          <w:sz w:val="20"/>
          <w:szCs w:val="20"/>
          <w:u w:val="single"/>
        </w:rPr>
      </w:pPr>
    </w:p>
    <w:p w14:paraId="2649ED32"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lang w:bidi="th-TH"/>
        </w:rPr>
        <w:t>Proteção de Dados</w:t>
      </w:r>
      <w:r w:rsidRPr="002544DD">
        <w:rPr>
          <w:rFonts w:ascii="Trebuchet MS" w:hAnsi="Trebuchet MS" w:cstheme="minorHAnsi"/>
          <w:sz w:val="20"/>
          <w:szCs w:val="20"/>
          <w:lang w:bidi="th-TH"/>
        </w:rPr>
        <w:t xml:space="preserve">: </w:t>
      </w:r>
      <w:r w:rsidRPr="002544DD">
        <w:rPr>
          <w:rFonts w:ascii="Trebuchet MS" w:hAnsi="Trebuchet MS"/>
          <w:iCs/>
          <w:sz w:val="20"/>
          <w:szCs w:val="20"/>
        </w:rPr>
        <w:t>As Partes concordam que o tratamento dos dados fornecidos e/ou recebidos por qualquer das Partes à outra em razão deste [●] Aditamento deverá ser realizado em consonância com a legislação brasileira, inclusive no tocante às diretrizes previstas na Lei nº 13.709/2018 (“</w:t>
      </w:r>
      <w:r w:rsidRPr="002544DD">
        <w:rPr>
          <w:rFonts w:ascii="Trebuchet MS" w:hAnsi="Trebuchet MS"/>
          <w:iCs/>
          <w:sz w:val="20"/>
          <w:szCs w:val="20"/>
          <w:u w:val="single"/>
        </w:rPr>
        <w:t>Lei Geral de Proteção de Dados</w:t>
      </w:r>
      <w:r w:rsidRPr="002544DD">
        <w:rPr>
          <w:rFonts w:ascii="Trebuchet MS" w:hAnsi="Trebuchet MS"/>
          <w:iCs/>
          <w:sz w:val="20"/>
          <w:szCs w:val="20"/>
        </w:rPr>
        <w:t>”). A Fiduciária declara que o tratamento dos dados pessoais é realizado pela Fiduciária</w:t>
      </w:r>
      <w:r w:rsidRPr="002544DD" w:rsidDel="004E6102">
        <w:rPr>
          <w:rFonts w:ascii="Trebuchet MS" w:hAnsi="Trebuchet MS"/>
          <w:iCs/>
          <w:sz w:val="20"/>
          <w:szCs w:val="20"/>
        </w:rPr>
        <w:t xml:space="preserve"> </w:t>
      </w:r>
      <w:r w:rsidRPr="002544DD">
        <w:rPr>
          <w:rFonts w:ascii="Trebuchet MS" w:hAnsi="Trebuchet MS"/>
          <w:iCs/>
          <w:sz w:val="20"/>
          <w:szCs w:val="20"/>
        </w:rPr>
        <w:t xml:space="preserve">e empresas de seu conglomerado para as finalidades </w:t>
      </w:r>
      <w:r w:rsidRPr="002544DD">
        <w:rPr>
          <w:rFonts w:ascii="Trebuchet MS" w:hAnsi="Trebuchet MS"/>
          <w:iCs/>
          <w:sz w:val="20"/>
          <w:szCs w:val="20"/>
        </w:rPr>
        <w:lastRenderedPageBreak/>
        <w:t>relacionadas ao desempenho de suas atividades e propósitos de negócios, com segurança e de acordo com a legislação aplicável e a sua Política de Privacidade, disponível em seus sites e aplicativos.</w:t>
      </w:r>
    </w:p>
    <w:p w14:paraId="7D1D4E75" w14:textId="77777777" w:rsidR="00E131A9" w:rsidRPr="002544DD" w:rsidRDefault="00E131A9" w:rsidP="00E131A9">
      <w:pPr>
        <w:spacing w:line="360" w:lineRule="auto"/>
        <w:jc w:val="both"/>
        <w:rPr>
          <w:rFonts w:ascii="Trebuchet MS" w:hAnsi="Trebuchet MS"/>
          <w:smallCaps/>
          <w:sz w:val="20"/>
          <w:szCs w:val="20"/>
          <w:u w:val="single"/>
        </w:rPr>
      </w:pPr>
    </w:p>
    <w:p w14:paraId="6857E0A7"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Irrevogabilidade</w:t>
      </w:r>
      <w:r w:rsidRPr="002544DD">
        <w:rPr>
          <w:rFonts w:ascii="Trebuchet MS" w:hAnsi="Trebuchet MS" w:cstheme="minorHAnsi"/>
          <w:sz w:val="20"/>
          <w:szCs w:val="20"/>
          <w:lang w:bidi="th-TH"/>
        </w:rPr>
        <w:t>: Este [●] Aditamento é firmado em caráter irrevogável e irretratável, obrigando as Partes por si e seus sucessores</w:t>
      </w:r>
      <w:r w:rsidRPr="002544DD">
        <w:rPr>
          <w:rFonts w:ascii="Trebuchet MS" w:hAnsi="Trebuchet MS"/>
          <w:sz w:val="20"/>
          <w:szCs w:val="20"/>
        </w:rPr>
        <w:t>.</w:t>
      </w:r>
    </w:p>
    <w:p w14:paraId="0E525424" w14:textId="77777777" w:rsidR="00E131A9" w:rsidRPr="002544DD" w:rsidRDefault="00E131A9" w:rsidP="00E131A9">
      <w:pPr>
        <w:spacing w:line="360" w:lineRule="auto"/>
        <w:jc w:val="both"/>
        <w:rPr>
          <w:rFonts w:ascii="Trebuchet MS" w:hAnsi="Trebuchet MS"/>
          <w:smallCaps/>
          <w:sz w:val="20"/>
          <w:szCs w:val="20"/>
          <w:u w:val="single"/>
        </w:rPr>
      </w:pPr>
    </w:p>
    <w:p w14:paraId="0772AB05"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Dia</w:t>
      </w:r>
      <w:r w:rsidRPr="002544DD">
        <w:rPr>
          <w:rFonts w:ascii="Trebuchet MS" w:hAnsi="Trebuchet MS" w:cs="Calibri"/>
          <w:w w:val="0"/>
          <w:sz w:val="20"/>
          <w:szCs w:val="20"/>
          <w:u w:val="single"/>
        </w:rPr>
        <w:t xml:space="preserve"> Útil</w:t>
      </w:r>
      <w:r w:rsidRPr="002544DD">
        <w:rPr>
          <w:rFonts w:ascii="Trebuchet MS" w:hAnsi="Trebuchet MS" w:cs="Calibri"/>
          <w:w w:val="0"/>
          <w:sz w:val="20"/>
          <w:szCs w:val="20"/>
        </w:rPr>
        <w:t>: Para fins deste [●] Aditamento, "</w:t>
      </w:r>
      <w:r w:rsidRPr="002544DD">
        <w:rPr>
          <w:rFonts w:ascii="Trebuchet MS" w:hAnsi="Trebuchet MS" w:cs="Calibri"/>
          <w:w w:val="0"/>
          <w:sz w:val="20"/>
          <w:szCs w:val="20"/>
          <w:u w:val="single"/>
        </w:rPr>
        <w:t>Dia Útil</w:t>
      </w:r>
      <w:r w:rsidRPr="002544DD">
        <w:rPr>
          <w:rFonts w:ascii="Trebuchet MS" w:hAnsi="Trebuchet MS" w:cs="Calibri"/>
          <w:w w:val="0"/>
          <w:sz w:val="20"/>
          <w:szCs w:val="20"/>
        </w:rPr>
        <w:t xml:space="preserve">" significa </w:t>
      </w:r>
      <w:r w:rsidRPr="002544DD">
        <w:rPr>
          <w:rFonts w:ascii="Trebuchet MS" w:hAnsi="Trebuchet MS" w:cs="Calibri"/>
          <w:sz w:val="20"/>
          <w:szCs w:val="20"/>
        </w:rPr>
        <w:t>qualquer dia, exceto sábado, domingo ou feriado nacional na República Federativa do Brasil</w:t>
      </w:r>
      <w:r w:rsidRPr="002544DD">
        <w:rPr>
          <w:rFonts w:ascii="Trebuchet MS" w:hAnsi="Trebuchet MS"/>
          <w:sz w:val="20"/>
          <w:szCs w:val="20"/>
        </w:rPr>
        <w:t xml:space="preserve">. </w:t>
      </w:r>
    </w:p>
    <w:p w14:paraId="55178C4C" w14:textId="77777777" w:rsidR="00E131A9" w:rsidRPr="002544DD" w:rsidRDefault="00E131A9" w:rsidP="00E131A9">
      <w:pPr>
        <w:spacing w:line="360" w:lineRule="auto"/>
        <w:jc w:val="both"/>
        <w:rPr>
          <w:rFonts w:ascii="Trebuchet MS" w:hAnsi="Trebuchet MS"/>
          <w:smallCaps/>
          <w:sz w:val="20"/>
          <w:szCs w:val="20"/>
          <w:u w:val="single"/>
        </w:rPr>
      </w:pPr>
    </w:p>
    <w:p w14:paraId="036E2345"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Operação</w:t>
      </w:r>
      <w:r w:rsidRPr="002544DD">
        <w:rPr>
          <w:rFonts w:ascii="Trebuchet MS" w:eastAsia="Arial Unicode MS" w:hAnsi="Trebuchet MS" w:cs="Calibri"/>
          <w:w w:val="0"/>
          <w:sz w:val="20"/>
          <w:szCs w:val="20"/>
          <w:u w:val="single"/>
        </w:rPr>
        <w:t xml:space="preserve"> Estruturada</w:t>
      </w:r>
      <w:r w:rsidRPr="002544DD">
        <w:rPr>
          <w:rFonts w:ascii="Trebuchet MS" w:eastAsia="Arial Unicode MS" w:hAnsi="Trebuchet MS" w:cs="Calibri"/>
          <w:w w:val="0"/>
          <w:sz w:val="20"/>
          <w:szCs w:val="20"/>
        </w:rPr>
        <w:t xml:space="preserve">: </w:t>
      </w:r>
      <w:r w:rsidRPr="002544DD">
        <w:rPr>
          <w:rFonts w:ascii="Trebuchet MS" w:hAnsi="Trebuchet MS" w:cs="Calibri"/>
          <w:sz w:val="20"/>
          <w:szCs w:val="20"/>
        </w:rPr>
        <w:t xml:space="preserve">O </w:t>
      </w:r>
      <w:r w:rsidRPr="002544DD">
        <w:rPr>
          <w:rFonts w:ascii="Trebuchet MS" w:hAnsi="Trebuchet MS"/>
          <w:iCs/>
          <w:sz w:val="20"/>
          <w:szCs w:val="20"/>
        </w:rPr>
        <w:t xml:space="preserve">[●] Aditamento </w:t>
      </w:r>
      <w:r w:rsidRPr="002544DD">
        <w:rPr>
          <w:rFonts w:ascii="Trebuchet MS" w:hAnsi="Trebuchet MS" w:cs="Calibri"/>
          <w:sz w:val="20"/>
          <w:szCs w:val="20"/>
        </w:rPr>
        <w:t>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cessão fiduciária,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2544DD">
        <w:rPr>
          <w:rFonts w:ascii="Trebuchet MS" w:hAnsi="Trebuchet MS" w:cs="Calibri"/>
          <w:sz w:val="20"/>
          <w:szCs w:val="20"/>
          <w:u w:val="single"/>
        </w:rPr>
        <w:t>Operação Estruturada</w:t>
      </w:r>
      <w:r w:rsidRPr="002544DD">
        <w:rPr>
          <w:rFonts w:ascii="Trebuchet MS" w:hAnsi="Trebuchet MS" w:cs="Calibri"/>
          <w:sz w:val="20"/>
          <w:szCs w:val="20"/>
        </w:rPr>
        <w:t>”)</w:t>
      </w:r>
      <w:r w:rsidRPr="002544DD">
        <w:rPr>
          <w:rFonts w:ascii="Trebuchet MS" w:hAnsi="Trebuchet MS"/>
          <w:sz w:val="20"/>
          <w:szCs w:val="20"/>
        </w:rPr>
        <w:t xml:space="preserve">. </w:t>
      </w:r>
    </w:p>
    <w:p w14:paraId="334BB182" w14:textId="77777777" w:rsidR="00E131A9" w:rsidRPr="002544DD" w:rsidRDefault="00E131A9" w:rsidP="00E131A9">
      <w:pPr>
        <w:pStyle w:val="PargrafodaLista"/>
        <w:spacing w:line="360" w:lineRule="auto"/>
        <w:jc w:val="both"/>
        <w:rPr>
          <w:rFonts w:ascii="Trebuchet MS" w:hAnsi="Trebuchet MS"/>
          <w:smallCaps/>
          <w:sz w:val="20"/>
          <w:szCs w:val="20"/>
          <w:u w:val="single"/>
        </w:rPr>
      </w:pPr>
    </w:p>
    <w:p w14:paraId="79E59ED7"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Alterações</w:t>
      </w:r>
      <w:r w:rsidRPr="002544DD">
        <w:rPr>
          <w:rFonts w:ascii="Trebuchet MS" w:hAnsi="Trebuchet MS" w:cs="Calibri"/>
          <w:sz w:val="20"/>
          <w:szCs w:val="20"/>
        </w:rPr>
        <w:t xml:space="preserve">: As Partes concordam que o </w:t>
      </w:r>
      <w:r w:rsidRPr="002544DD">
        <w:rPr>
          <w:rFonts w:ascii="Trebuchet MS" w:hAnsi="Trebuchet MS"/>
          <w:iCs/>
          <w:sz w:val="20"/>
          <w:szCs w:val="20"/>
        </w:rPr>
        <w:t xml:space="preserve">[●] Aditamento </w:t>
      </w:r>
      <w:r w:rsidRPr="002544DD">
        <w:rPr>
          <w:rFonts w:ascii="Trebuchet MS" w:hAnsi="Trebuchet MS" w:cs="Calibri"/>
          <w:sz w:val="20"/>
          <w:szCs w:val="20"/>
        </w:rPr>
        <w:t xml:space="preserve">poderá ser alterado, sem a necessidade de qualquer aprovação dos titulares de CRI, sempre que e somente: </w:t>
      </w:r>
      <w:r w:rsidRPr="002544DD">
        <w:rPr>
          <w:rFonts w:ascii="Trebuchet MS" w:hAnsi="Trebuchet MS" w:cs="Calibri"/>
          <w:b/>
          <w:bCs/>
          <w:sz w:val="20"/>
          <w:szCs w:val="20"/>
        </w:rPr>
        <w:t>(i)</w:t>
      </w:r>
      <w:r w:rsidRPr="002544DD">
        <w:rPr>
          <w:rFonts w:ascii="Trebuchet MS" w:hAnsi="Trebuchet MS" w:cs="Calibri"/>
          <w:sz w:val="20"/>
          <w:szCs w:val="20"/>
        </w:rPr>
        <w:t xml:space="preserve"> no caso de necessidade de atendimento a exigências de adequação a normas legais ou regulamentares, ou, ainda, exigências do</w:t>
      </w:r>
      <w:r w:rsidRPr="002544DD">
        <w:rPr>
          <w:rFonts w:ascii="Trebuchet MS" w:hAnsi="Trebuchet MS" w:cstheme="minorHAnsi"/>
          <w:sz w:val="20"/>
          <w:szCs w:val="20"/>
        </w:rPr>
        <w:t xml:space="preserve"> Cartório de RTD</w:t>
      </w:r>
      <w:r w:rsidRPr="002544DD">
        <w:rPr>
          <w:rFonts w:ascii="Trebuchet MS" w:hAnsi="Trebuchet MS" w:cs="Calibri"/>
          <w:sz w:val="20"/>
          <w:szCs w:val="20"/>
        </w:rPr>
        <w:t xml:space="preserve">, da ANBIMA ou B3;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alterações a quaisquer Documentos da Operação já expressamente permitidas nos termos do(s) respectivo(s) documento(s) da operação; e/ou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iv</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r w:rsidRPr="002544DD">
        <w:rPr>
          <w:rFonts w:ascii="Trebuchet MS" w:hAnsi="Trebuchet MS"/>
          <w:sz w:val="20"/>
          <w:szCs w:val="20"/>
        </w:rPr>
        <w:t>.</w:t>
      </w:r>
    </w:p>
    <w:p w14:paraId="790B9D68" w14:textId="77777777" w:rsidR="00E131A9" w:rsidRPr="002544DD" w:rsidRDefault="00E131A9" w:rsidP="00E131A9">
      <w:pPr>
        <w:spacing w:line="360" w:lineRule="auto"/>
        <w:mirrorIndents/>
        <w:jc w:val="both"/>
        <w:textAlignment w:val="baseline"/>
        <w:rPr>
          <w:rFonts w:ascii="Trebuchet MS" w:hAnsi="Trebuchet MS"/>
          <w:sz w:val="20"/>
          <w:szCs w:val="20"/>
          <w:u w:val="single"/>
        </w:rPr>
      </w:pPr>
    </w:p>
    <w:p w14:paraId="4DA28FFF" w14:textId="77777777" w:rsidR="00E131A9" w:rsidRPr="002544DD" w:rsidRDefault="00E131A9" w:rsidP="00E131A9">
      <w:pPr>
        <w:pStyle w:val="PargrafodaLista"/>
        <w:keepNext/>
        <w:numPr>
          <w:ilvl w:val="0"/>
          <w:numId w:val="48"/>
        </w:numPr>
        <w:autoSpaceDE/>
        <w:autoSpaceDN/>
        <w:adjustRightInd/>
        <w:spacing w:line="360" w:lineRule="auto"/>
        <w:mirrorIndents/>
        <w:jc w:val="both"/>
        <w:rPr>
          <w:rFonts w:ascii="Trebuchet MS" w:hAnsi="Trebuchet MS"/>
          <w:b/>
          <w:sz w:val="20"/>
          <w:szCs w:val="20"/>
        </w:rPr>
      </w:pPr>
      <w:r w:rsidRPr="002544DD">
        <w:rPr>
          <w:rFonts w:ascii="Trebuchet MS" w:hAnsi="Trebuchet MS"/>
          <w:b/>
          <w:sz w:val="20"/>
          <w:szCs w:val="20"/>
        </w:rPr>
        <w:lastRenderedPageBreak/>
        <w:t xml:space="preserve">CLÁUSULA </w:t>
      </w:r>
      <w:r w:rsidRPr="002544DD">
        <w:rPr>
          <w:rFonts w:ascii="Trebuchet MS" w:hAnsi="Trebuchet MS"/>
          <w:b/>
          <w:bCs/>
          <w:sz w:val="20"/>
          <w:szCs w:val="20"/>
        </w:rPr>
        <w:t>DÉCIMA</w:t>
      </w:r>
      <w:r w:rsidRPr="002544DD">
        <w:rPr>
          <w:rFonts w:ascii="Trebuchet MS" w:hAnsi="Trebuchet MS"/>
          <w:b/>
          <w:sz w:val="20"/>
          <w:szCs w:val="20"/>
        </w:rPr>
        <w:t xml:space="preserve"> - LEI DE REGÊNCIA</w:t>
      </w:r>
    </w:p>
    <w:p w14:paraId="707B1528" w14:textId="77777777" w:rsidR="00E131A9" w:rsidRPr="002544DD" w:rsidRDefault="00E131A9" w:rsidP="00E131A9">
      <w:pPr>
        <w:keepNext/>
        <w:spacing w:line="360" w:lineRule="auto"/>
        <w:mirrorIndents/>
        <w:jc w:val="both"/>
        <w:textAlignment w:val="baseline"/>
        <w:rPr>
          <w:rFonts w:ascii="Trebuchet MS" w:hAnsi="Trebuchet MS"/>
          <w:b/>
          <w:sz w:val="20"/>
          <w:szCs w:val="20"/>
        </w:rPr>
      </w:pPr>
    </w:p>
    <w:p w14:paraId="3CE79279"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z w:val="20"/>
          <w:szCs w:val="20"/>
          <w:u w:val="single"/>
        </w:rPr>
      </w:pPr>
      <w:r w:rsidRPr="002544DD">
        <w:rPr>
          <w:rFonts w:ascii="Trebuchet MS" w:hAnsi="Trebuchet MS" w:cs="Calibri"/>
          <w:sz w:val="20"/>
          <w:szCs w:val="20"/>
          <w:u w:val="single"/>
        </w:rPr>
        <w:t xml:space="preserve">Lei </w:t>
      </w:r>
      <w:r w:rsidRPr="002544DD">
        <w:rPr>
          <w:rFonts w:ascii="Trebuchet MS" w:hAnsi="Trebuchet MS" w:cs="Calibri"/>
          <w:sz w:val="20"/>
          <w:szCs w:val="20"/>
        </w:rPr>
        <w:t>Aplicável: Este [●] Aditamento será regido e interpretado de acordo com as leis da República Federativa do Brasil</w:t>
      </w:r>
      <w:r w:rsidRPr="002544DD">
        <w:rPr>
          <w:rFonts w:ascii="Trebuchet MS" w:hAnsi="Trebuchet MS"/>
          <w:sz w:val="20"/>
          <w:szCs w:val="20"/>
        </w:rPr>
        <w:t>.</w:t>
      </w:r>
    </w:p>
    <w:p w14:paraId="1AEAF803" w14:textId="77777777" w:rsidR="00E131A9" w:rsidRPr="002544DD" w:rsidRDefault="00E131A9" w:rsidP="00E131A9">
      <w:pPr>
        <w:keepNext/>
        <w:spacing w:line="360" w:lineRule="auto"/>
        <w:mirrorIndents/>
        <w:jc w:val="both"/>
        <w:rPr>
          <w:rFonts w:ascii="Trebuchet MS" w:hAnsi="Trebuchet MS"/>
          <w:b/>
          <w:sz w:val="20"/>
          <w:szCs w:val="20"/>
        </w:rPr>
      </w:pPr>
    </w:p>
    <w:p w14:paraId="43394C94"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Calibri"/>
          <w:sz w:val="20"/>
          <w:szCs w:val="20"/>
          <w:u w:val="single"/>
        </w:rPr>
        <w:t>Foro</w:t>
      </w:r>
      <w:r w:rsidRPr="002544DD">
        <w:rPr>
          <w:rFonts w:ascii="Trebuchet MS" w:hAnsi="Trebuchet MS" w:cs="Calibri"/>
          <w:sz w:val="20"/>
          <w:szCs w:val="20"/>
        </w:rPr>
        <w:t xml:space="preserve">: As Partes elegem o Foro da Comarca de </w:t>
      </w:r>
      <w:r w:rsidRPr="002544DD">
        <w:rPr>
          <w:rFonts w:ascii="Trebuchet MS" w:hAnsi="Trebuchet MS" w:cs="Arial"/>
          <w:sz w:val="20"/>
          <w:szCs w:val="20"/>
        </w:rPr>
        <w:t>São Paulo</w:t>
      </w:r>
      <w:r w:rsidRPr="002544DD">
        <w:rPr>
          <w:rFonts w:ascii="Trebuchet MS" w:hAnsi="Trebuchet MS" w:cs="Calibri"/>
          <w:sz w:val="20"/>
          <w:szCs w:val="20"/>
        </w:rPr>
        <w:t xml:space="preserve">, no Estado de </w:t>
      </w:r>
      <w:r w:rsidRPr="002544DD">
        <w:rPr>
          <w:rFonts w:ascii="Trebuchet MS" w:hAnsi="Trebuchet MS" w:cs="Arial"/>
          <w:sz w:val="20"/>
          <w:szCs w:val="20"/>
        </w:rPr>
        <w:t>São Paulo</w:t>
      </w:r>
      <w:r w:rsidRPr="002544DD">
        <w:rPr>
          <w:rFonts w:ascii="Trebuchet MS" w:hAnsi="Trebuchet MS" w:cs="Calibri"/>
          <w:sz w:val="20"/>
          <w:szCs w:val="20"/>
        </w:rPr>
        <w:t>, com exclusão de qualquer outro, por mais privilegiado que seja, para dirimir as questões porventura oriundas deste [●] Aditamento</w:t>
      </w:r>
      <w:r w:rsidRPr="002544DD">
        <w:rPr>
          <w:rFonts w:ascii="Trebuchet MS" w:hAnsi="Trebuchet MS"/>
          <w:sz w:val="20"/>
          <w:szCs w:val="20"/>
        </w:rPr>
        <w:t>.</w:t>
      </w:r>
    </w:p>
    <w:p w14:paraId="083B9A2B"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71961346" w14:textId="77777777" w:rsidR="00E131A9" w:rsidRPr="002544DD" w:rsidRDefault="00E131A9" w:rsidP="00E131A9">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Estando assim, as Partes, certas e ajustadas, firmam o presente instrumento, em </w:t>
      </w:r>
      <w:r w:rsidRPr="002544DD">
        <w:rPr>
          <w:rFonts w:ascii="Trebuchet MS" w:hAnsi="Trebuchet MS" w:cstheme="minorHAnsi"/>
          <w:sz w:val="20"/>
          <w:lang w:bidi="th-TH"/>
        </w:rPr>
        <w:t>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p w14:paraId="256E525A" w14:textId="77777777" w:rsidR="00E131A9" w:rsidRPr="002544DD" w:rsidRDefault="00E131A9" w:rsidP="00E131A9">
      <w:pPr>
        <w:spacing w:line="360" w:lineRule="auto"/>
        <w:mirrorIndents/>
        <w:jc w:val="both"/>
        <w:rPr>
          <w:rFonts w:ascii="Trebuchet MS" w:hAnsi="Trebuchet MS"/>
          <w:sz w:val="20"/>
          <w:szCs w:val="20"/>
        </w:rPr>
      </w:pPr>
    </w:p>
    <w:p w14:paraId="145A0C28"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 xml:space="preserve">São Paulo, </w:t>
      </w:r>
      <w:r w:rsidRPr="002544DD">
        <w:rPr>
          <w:rFonts w:ascii="Trebuchet MS" w:hAnsi="Trebuchet MS" w:cstheme="minorHAnsi"/>
          <w:sz w:val="20"/>
          <w:szCs w:val="20"/>
        </w:rPr>
        <w:t>[</w:t>
      </w:r>
      <w:r w:rsidRPr="002544DD">
        <w:rPr>
          <w:rFonts w:ascii="Trebuchet MS" w:hAnsi="Trebuchet MS" w:cstheme="minorHAnsi"/>
          <w:sz w:val="20"/>
          <w:szCs w:val="20"/>
          <w:highlight w:val="yellow"/>
        </w:rPr>
        <w:t>●</w:t>
      </w:r>
      <w:r w:rsidRPr="002544DD">
        <w:rPr>
          <w:rFonts w:ascii="Trebuchet MS" w:hAnsi="Trebuchet MS" w:cstheme="minorHAnsi"/>
          <w:sz w:val="20"/>
          <w:szCs w:val="20"/>
        </w:rPr>
        <w:t>] de [</w:t>
      </w:r>
      <w:r w:rsidRPr="002544DD">
        <w:rPr>
          <w:rFonts w:ascii="Trebuchet MS" w:hAnsi="Trebuchet MS" w:cstheme="minorHAnsi"/>
          <w:sz w:val="20"/>
          <w:szCs w:val="20"/>
          <w:highlight w:val="yellow"/>
        </w:rPr>
        <w:t>●</w:t>
      </w:r>
      <w:r w:rsidRPr="002544DD">
        <w:rPr>
          <w:rFonts w:ascii="Trebuchet MS" w:hAnsi="Trebuchet MS" w:cstheme="minorHAnsi"/>
          <w:sz w:val="20"/>
          <w:szCs w:val="20"/>
        </w:rPr>
        <w:t>] de 2023</w:t>
      </w:r>
      <w:r w:rsidRPr="002544DD">
        <w:rPr>
          <w:rFonts w:ascii="Trebuchet MS" w:hAnsi="Trebuchet MS"/>
          <w:sz w:val="20"/>
          <w:szCs w:val="20"/>
        </w:rPr>
        <w:t>.</w:t>
      </w:r>
    </w:p>
    <w:p w14:paraId="5D911C9E" w14:textId="77777777" w:rsidR="00E131A9" w:rsidRPr="002544DD" w:rsidRDefault="00E131A9" w:rsidP="00E131A9">
      <w:pPr>
        <w:spacing w:line="360" w:lineRule="auto"/>
        <w:jc w:val="both"/>
        <w:rPr>
          <w:rFonts w:ascii="Trebuchet MS" w:hAnsi="Trebuchet MS"/>
          <w:sz w:val="20"/>
          <w:szCs w:val="20"/>
        </w:rPr>
      </w:pPr>
    </w:p>
    <w:p w14:paraId="2303BB2F"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w:t>
      </w:r>
      <w:r w:rsidRPr="002544DD">
        <w:rPr>
          <w:rFonts w:ascii="Trebuchet MS" w:hAnsi="Trebuchet MS"/>
          <w:i/>
          <w:iCs/>
          <w:sz w:val="20"/>
          <w:szCs w:val="20"/>
        </w:rPr>
        <w:t>Assinaturas seguem nas páginas seguintes</w:t>
      </w:r>
      <w:r w:rsidRPr="002544DD">
        <w:rPr>
          <w:rFonts w:ascii="Trebuchet MS" w:hAnsi="Trebuchet MS"/>
          <w:sz w:val="20"/>
          <w:szCs w:val="20"/>
        </w:rPr>
        <w:t>)</w:t>
      </w:r>
    </w:p>
    <w:p w14:paraId="6130AF1F"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w:t>
      </w:r>
      <w:r w:rsidRPr="002544DD">
        <w:rPr>
          <w:rFonts w:ascii="Trebuchet MS" w:hAnsi="Trebuchet MS"/>
          <w:i/>
          <w:iCs/>
          <w:sz w:val="20"/>
          <w:szCs w:val="20"/>
        </w:rPr>
        <w:t>Restante da página deixado intencionalmente em branco</w:t>
      </w:r>
      <w:r w:rsidRPr="002544DD">
        <w:rPr>
          <w:rFonts w:ascii="Trebuchet MS" w:hAnsi="Trebuchet MS"/>
          <w:sz w:val="20"/>
          <w:szCs w:val="20"/>
        </w:rPr>
        <w:t>)</w:t>
      </w:r>
    </w:p>
    <w:p w14:paraId="23BB292E" w14:textId="77777777" w:rsidR="00E131A9" w:rsidRPr="002544DD" w:rsidRDefault="00E131A9" w:rsidP="00E131A9">
      <w:pPr>
        <w:spacing w:line="360" w:lineRule="auto"/>
        <w:mirrorIndents/>
        <w:jc w:val="both"/>
        <w:rPr>
          <w:rFonts w:ascii="Trebuchet MS" w:hAnsi="Trebuchet MS"/>
          <w:sz w:val="20"/>
          <w:szCs w:val="20"/>
          <w:highlight w:val="green"/>
        </w:rPr>
      </w:pPr>
    </w:p>
    <w:p w14:paraId="5E279949" w14:textId="77777777" w:rsidR="00E131A9" w:rsidRPr="002544DD" w:rsidRDefault="00E131A9" w:rsidP="00E131A9">
      <w:pPr>
        <w:spacing w:line="360" w:lineRule="auto"/>
        <w:mirrorIndents/>
        <w:jc w:val="both"/>
        <w:rPr>
          <w:rFonts w:ascii="Trebuchet MS" w:hAnsi="Trebuchet MS"/>
          <w:sz w:val="20"/>
          <w:szCs w:val="20"/>
          <w:highlight w:val="green"/>
        </w:rPr>
        <w:sectPr w:rsidR="00E131A9" w:rsidRPr="002544DD" w:rsidSect="001A1395">
          <w:footerReference w:type="even" r:id="rId46"/>
          <w:footerReference w:type="default" r:id="rId47"/>
          <w:footerReference w:type="first" r:id="rId48"/>
          <w:pgSz w:w="11907" w:h="16840" w:code="9"/>
          <w:pgMar w:top="1701" w:right="1418" w:bottom="1418" w:left="1701" w:header="720" w:footer="720" w:gutter="0"/>
          <w:pgNumType w:start="1"/>
          <w:cols w:space="720"/>
          <w:docGrid w:linePitch="299"/>
        </w:sectPr>
      </w:pPr>
    </w:p>
    <w:p w14:paraId="30305B9D" w14:textId="77777777" w:rsidR="00E131A9" w:rsidRPr="002544DD" w:rsidRDefault="00E131A9" w:rsidP="00E131A9">
      <w:pPr>
        <w:spacing w:line="360" w:lineRule="auto"/>
        <w:mirrorIndents/>
        <w:jc w:val="both"/>
        <w:rPr>
          <w:rFonts w:ascii="Trebuchet MS" w:eastAsia="Arial Unicode MS" w:hAnsi="Trebuchet MS"/>
          <w:i/>
          <w:w w:val="0"/>
          <w:sz w:val="20"/>
          <w:szCs w:val="20"/>
        </w:rPr>
      </w:pPr>
      <w:r w:rsidRPr="002544DD">
        <w:rPr>
          <w:rFonts w:ascii="Trebuchet MS" w:eastAsia="Arial Unicode MS" w:hAnsi="Trebuchet MS"/>
          <w:i/>
          <w:w w:val="0"/>
          <w:sz w:val="20"/>
          <w:szCs w:val="20"/>
        </w:rPr>
        <w:lastRenderedPageBreak/>
        <w:t>Página de assinaturas do [</w:t>
      </w:r>
      <w:r w:rsidRPr="002544DD">
        <w:rPr>
          <w:rFonts w:ascii="Trebuchet MS" w:eastAsia="Arial Unicode MS" w:hAnsi="Trebuchet MS"/>
          <w:i/>
          <w:w w:val="0"/>
          <w:sz w:val="20"/>
          <w:szCs w:val="20"/>
          <w:highlight w:val="yellow"/>
        </w:rPr>
        <w:t>●</w:t>
      </w:r>
      <w:r w:rsidRPr="002544DD">
        <w:rPr>
          <w:rFonts w:ascii="Trebuchet MS" w:eastAsia="Arial Unicode MS" w:hAnsi="Trebuchet MS"/>
          <w:i/>
          <w:w w:val="0"/>
          <w:sz w:val="20"/>
          <w:szCs w:val="20"/>
        </w:rPr>
        <w:t xml:space="preserve">] Aditamento ao </w:t>
      </w:r>
      <w:r w:rsidRPr="002544DD">
        <w:rPr>
          <w:rFonts w:ascii="Trebuchet MS" w:hAnsi="Trebuchet MS" w:cs="Tahoma"/>
          <w:i/>
          <w:sz w:val="20"/>
          <w:szCs w:val="20"/>
        </w:rPr>
        <w:t>Instrumento Particular de Constituição de Cessão Fiduciária de Direitos Creditórios em Garantia e Outras Avenças</w:t>
      </w:r>
    </w:p>
    <w:p w14:paraId="4A37648F" w14:textId="77777777" w:rsidR="00E131A9" w:rsidRPr="002544DD" w:rsidRDefault="00E131A9" w:rsidP="00E131A9">
      <w:pPr>
        <w:spacing w:line="360" w:lineRule="auto"/>
        <w:jc w:val="both"/>
        <w:rPr>
          <w:rFonts w:ascii="Trebuchet MS" w:hAnsi="Trebuchet MS"/>
          <w:sz w:val="20"/>
          <w:szCs w:val="20"/>
        </w:rPr>
      </w:pPr>
    </w:p>
    <w:p w14:paraId="4A19A993"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TAMARINDO EMPREENDIMENTO IMOBILIÁRIO LTDA.</w:t>
      </w:r>
    </w:p>
    <w:p w14:paraId="558B4E42" w14:textId="77777777" w:rsidR="00E131A9" w:rsidRPr="002544DD" w:rsidRDefault="00E131A9" w:rsidP="00E131A9">
      <w:pPr>
        <w:pStyle w:val="Body"/>
        <w:spacing w:after="0" w:line="360" w:lineRule="auto"/>
        <w:rPr>
          <w:rFonts w:ascii="Trebuchet MS" w:hAnsi="Trebuchet MS"/>
          <w:b/>
          <w:szCs w:val="20"/>
        </w:rPr>
      </w:pPr>
    </w:p>
    <w:p w14:paraId="5C461C5B"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E131A9" w:rsidRPr="002544DD" w14:paraId="22270CEB" w14:textId="77777777" w:rsidTr="0020347C">
        <w:trPr>
          <w:trHeight w:val="406"/>
        </w:trPr>
        <w:tc>
          <w:tcPr>
            <w:tcW w:w="4644" w:type="dxa"/>
            <w:tcBorders>
              <w:top w:val="single" w:sz="4" w:space="0" w:color="auto"/>
            </w:tcBorders>
            <w:shd w:val="clear" w:color="auto" w:fill="auto"/>
          </w:tcPr>
          <w:p w14:paraId="08BABBDC"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7EC59081"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7C459DC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5C37B8C"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76754A6"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4F275814" w14:textId="77777777" w:rsidR="00E131A9" w:rsidRPr="002544DD" w:rsidRDefault="00E131A9" w:rsidP="00E131A9">
      <w:pPr>
        <w:spacing w:line="360" w:lineRule="auto"/>
        <w:jc w:val="both"/>
        <w:rPr>
          <w:rFonts w:ascii="Trebuchet MS" w:hAnsi="Trebuchet MS"/>
          <w:w w:val="0"/>
          <w:sz w:val="20"/>
          <w:szCs w:val="20"/>
          <w:u w:val="single"/>
        </w:rPr>
      </w:pPr>
    </w:p>
    <w:p w14:paraId="336AE6C3"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cs="Tahoma"/>
          <w:b/>
          <w:szCs w:val="20"/>
        </w:rPr>
        <w:t>TRUE SECURITIZADORA S.A.</w:t>
      </w:r>
    </w:p>
    <w:p w14:paraId="2723851B" w14:textId="77777777" w:rsidR="00E131A9" w:rsidRPr="002544DD" w:rsidRDefault="00E131A9" w:rsidP="00E131A9">
      <w:pPr>
        <w:pStyle w:val="Body"/>
        <w:spacing w:after="0" w:line="360" w:lineRule="auto"/>
        <w:rPr>
          <w:rFonts w:ascii="Trebuchet MS" w:hAnsi="Trebuchet MS"/>
          <w:b/>
          <w:szCs w:val="20"/>
        </w:rPr>
      </w:pPr>
    </w:p>
    <w:p w14:paraId="18B6347A"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E131A9" w:rsidRPr="002544DD" w14:paraId="5CE979FA" w14:textId="77777777" w:rsidTr="0020347C">
        <w:trPr>
          <w:trHeight w:val="406"/>
        </w:trPr>
        <w:tc>
          <w:tcPr>
            <w:tcW w:w="4644" w:type="dxa"/>
            <w:tcBorders>
              <w:top w:val="single" w:sz="4" w:space="0" w:color="auto"/>
            </w:tcBorders>
            <w:shd w:val="clear" w:color="auto" w:fill="auto"/>
          </w:tcPr>
          <w:p w14:paraId="2107F3B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91E0461"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1F9AE6F7"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49B5086"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256CE066"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03F94C42" w14:textId="77777777" w:rsidR="00E131A9" w:rsidRPr="002544DD" w:rsidRDefault="00E131A9" w:rsidP="00E131A9">
      <w:pPr>
        <w:spacing w:line="360" w:lineRule="auto"/>
        <w:jc w:val="both"/>
        <w:rPr>
          <w:rFonts w:ascii="Trebuchet MS" w:hAnsi="Trebuchet MS"/>
          <w:sz w:val="20"/>
          <w:szCs w:val="20"/>
        </w:rPr>
      </w:pPr>
    </w:p>
    <w:p w14:paraId="0DEF2AB0"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TURRIALBA EMPREENDIMENTO IMOBILIÁRIO LTDA.</w:t>
      </w:r>
    </w:p>
    <w:p w14:paraId="2B4569F2" w14:textId="77777777" w:rsidR="00E131A9" w:rsidRPr="002544DD" w:rsidRDefault="00E131A9" w:rsidP="00E131A9">
      <w:pPr>
        <w:pStyle w:val="Body"/>
        <w:spacing w:after="0" w:line="360" w:lineRule="auto"/>
        <w:rPr>
          <w:rFonts w:ascii="Trebuchet MS" w:hAnsi="Trebuchet MS"/>
          <w:b/>
          <w:szCs w:val="20"/>
        </w:rPr>
      </w:pPr>
    </w:p>
    <w:p w14:paraId="20FE31BF"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E131A9" w:rsidRPr="002544DD" w14:paraId="51C2FA08" w14:textId="77777777" w:rsidTr="0020347C">
        <w:trPr>
          <w:trHeight w:val="406"/>
        </w:trPr>
        <w:tc>
          <w:tcPr>
            <w:tcW w:w="4644" w:type="dxa"/>
            <w:tcBorders>
              <w:top w:val="single" w:sz="4" w:space="0" w:color="auto"/>
            </w:tcBorders>
            <w:shd w:val="clear" w:color="auto" w:fill="auto"/>
          </w:tcPr>
          <w:p w14:paraId="52C73524"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F4E8E3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43B33357"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4CC57C80"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F4629E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3FFEE0B2" w14:textId="77777777" w:rsidR="00E131A9" w:rsidRPr="002544DD" w:rsidRDefault="00E131A9" w:rsidP="00E131A9">
      <w:pPr>
        <w:spacing w:line="360" w:lineRule="auto"/>
        <w:jc w:val="both"/>
        <w:rPr>
          <w:rFonts w:ascii="Trebuchet MS" w:hAnsi="Trebuchet MS"/>
          <w:sz w:val="20"/>
          <w:szCs w:val="20"/>
        </w:rPr>
      </w:pPr>
    </w:p>
    <w:p w14:paraId="2FFED3B3"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P3BR MACUCO EMPREENDIMENTO IMOBILIÁRIO LTDA.</w:t>
      </w:r>
    </w:p>
    <w:p w14:paraId="5E0C34FF" w14:textId="77777777" w:rsidR="00E131A9" w:rsidRPr="002544DD" w:rsidRDefault="00E131A9" w:rsidP="00E131A9">
      <w:pPr>
        <w:pStyle w:val="Body"/>
        <w:spacing w:after="0" w:line="360" w:lineRule="auto"/>
        <w:rPr>
          <w:rFonts w:ascii="Trebuchet MS" w:hAnsi="Trebuchet MS"/>
          <w:b/>
          <w:szCs w:val="20"/>
        </w:rPr>
      </w:pPr>
    </w:p>
    <w:p w14:paraId="1559F29B"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E131A9" w:rsidRPr="002544DD" w14:paraId="0EA0040B" w14:textId="77777777" w:rsidTr="0020347C">
        <w:trPr>
          <w:trHeight w:val="406"/>
        </w:trPr>
        <w:tc>
          <w:tcPr>
            <w:tcW w:w="4644" w:type="dxa"/>
            <w:tcBorders>
              <w:top w:val="single" w:sz="4" w:space="0" w:color="auto"/>
            </w:tcBorders>
            <w:shd w:val="clear" w:color="auto" w:fill="auto"/>
          </w:tcPr>
          <w:p w14:paraId="36BCE13A"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7193B66"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6E087CE9"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6ACF413"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41C5970"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2BC7D21E" w14:textId="77777777" w:rsidR="00E131A9" w:rsidRPr="002544DD" w:rsidRDefault="00E131A9" w:rsidP="00E131A9">
      <w:pPr>
        <w:spacing w:line="360" w:lineRule="auto"/>
        <w:jc w:val="both"/>
        <w:rPr>
          <w:rFonts w:ascii="Trebuchet MS" w:hAnsi="Trebuchet MS"/>
          <w:sz w:val="20"/>
          <w:szCs w:val="20"/>
        </w:rPr>
      </w:pPr>
    </w:p>
    <w:p w14:paraId="2BD4A49D"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KALLAS ARKHES INCORPORAÇÕES E CONSTRUÇÕES LTDA.</w:t>
      </w:r>
    </w:p>
    <w:p w14:paraId="17BBDB1A" w14:textId="77777777" w:rsidR="00E131A9" w:rsidRPr="002544DD" w:rsidRDefault="00E131A9" w:rsidP="00E131A9">
      <w:pPr>
        <w:pStyle w:val="Body"/>
        <w:spacing w:after="0" w:line="360" w:lineRule="auto"/>
        <w:rPr>
          <w:rFonts w:ascii="Trebuchet MS" w:hAnsi="Trebuchet MS"/>
          <w:b/>
          <w:szCs w:val="20"/>
        </w:rPr>
      </w:pPr>
    </w:p>
    <w:p w14:paraId="1CD1338A"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E131A9" w:rsidRPr="002544DD" w14:paraId="3FDC063C" w14:textId="77777777" w:rsidTr="0020347C">
        <w:trPr>
          <w:trHeight w:val="406"/>
        </w:trPr>
        <w:tc>
          <w:tcPr>
            <w:tcW w:w="4644" w:type="dxa"/>
            <w:tcBorders>
              <w:top w:val="single" w:sz="4" w:space="0" w:color="auto"/>
            </w:tcBorders>
            <w:shd w:val="clear" w:color="auto" w:fill="auto"/>
          </w:tcPr>
          <w:p w14:paraId="20B2E65D"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A3C3E3A"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442BF2A3"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65084090"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8A1BCFE"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76E7FAD8" w14:textId="77777777" w:rsidR="00E131A9" w:rsidRPr="002544DD" w:rsidRDefault="00E131A9" w:rsidP="00E131A9">
      <w:pPr>
        <w:spacing w:line="360" w:lineRule="auto"/>
        <w:jc w:val="both"/>
        <w:rPr>
          <w:rFonts w:ascii="Trebuchet MS" w:hAnsi="Trebuchet MS"/>
          <w:sz w:val="20"/>
          <w:szCs w:val="20"/>
        </w:rPr>
      </w:pPr>
    </w:p>
    <w:p w14:paraId="3C8F2283" w14:textId="77777777" w:rsidR="00E131A9" w:rsidRPr="002544DD" w:rsidRDefault="00E131A9" w:rsidP="00E131A9">
      <w:pPr>
        <w:spacing w:line="360" w:lineRule="auto"/>
        <w:jc w:val="both"/>
        <w:rPr>
          <w:rFonts w:ascii="Trebuchet MS" w:eastAsia="Arial Unicode MS" w:hAnsi="Trebuchet MS" w:cstheme="minorHAnsi"/>
          <w:w w:val="0"/>
          <w:sz w:val="20"/>
          <w:szCs w:val="20"/>
          <w:lang w:bidi="th-TH"/>
        </w:rPr>
      </w:pPr>
      <w:r w:rsidRPr="002544DD">
        <w:rPr>
          <w:rFonts w:ascii="Trebuchet MS" w:hAnsi="Trebuchet MS"/>
          <w:w w:val="0"/>
          <w:sz w:val="20"/>
          <w:szCs w:val="20"/>
          <w:u w:val="single"/>
        </w:rPr>
        <w:t>T</w:t>
      </w:r>
      <w:r w:rsidRPr="002544DD">
        <w:rPr>
          <w:rFonts w:ascii="Trebuchet MS" w:eastAsia="Arial Unicode MS" w:hAnsi="Trebuchet MS"/>
          <w:w w:val="0"/>
          <w:sz w:val="20"/>
          <w:szCs w:val="20"/>
          <w:u w:val="single"/>
        </w:rPr>
        <w:t>estemunhas</w:t>
      </w:r>
      <w:r w:rsidRPr="002544DD">
        <w:rPr>
          <w:rFonts w:ascii="Trebuchet MS" w:eastAsia="Arial Unicode MS" w:hAnsi="Trebuchet MS"/>
          <w:w w:val="0"/>
          <w:sz w:val="20"/>
          <w:szCs w:val="20"/>
        </w:rPr>
        <w:t>:</w:t>
      </w:r>
    </w:p>
    <w:p w14:paraId="5A2BC0BF" w14:textId="77777777" w:rsidR="00E131A9" w:rsidRPr="002544DD" w:rsidRDefault="00E131A9" w:rsidP="00E131A9">
      <w:pPr>
        <w:spacing w:line="360" w:lineRule="auto"/>
        <w:jc w:val="both"/>
        <w:rPr>
          <w:rFonts w:ascii="Trebuchet MS" w:eastAsia="Arial Unicode MS" w:hAnsi="Trebuchet MS"/>
          <w:b/>
          <w:w w:val="0"/>
          <w:sz w:val="20"/>
          <w:szCs w:val="20"/>
        </w:rPr>
      </w:pPr>
    </w:p>
    <w:p w14:paraId="5B8E5253" w14:textId="77777777" w:rsidR="00E131A9" w:rsidRPr="002544DD" w:rsidRDefault="00E131A9" w:rsidP="00E131A9">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E131A9" w:rsidRPr="002544DD" w14:paraId="0AFDB218" w14:textId="77777777" w:rsidTr="0020347C">
        <w:tc>
          <w:tcPr>
            <w:tcW w:w="5035" w:type="dxa"/>
          </w:tcPr>
          <w:p w14:paraId="7DF92C6A"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1.________________________________</w:t>
            </w:r>
          </w:p>
          <w:p w14:paraId="5B29DEC9"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Nome: </w:t>
            </w:r>
          </w:p>
          <w:p w14:paraId="70549DA8"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RG: </w:t>
            </w:r>
          </w:p>
          <w:p w14:paraId="793131A9" w14:textId="77777777" w:rsidR="00E131A9" w:rsidRPr="002544DD" w:rsidRDefault="00E131A9" w:rsidP="0020347C">
            <w:pPr>
              <w:spacing w:line="360" w:lineRule="auto"/>
              <w:jc w:val="both"/>
              <w:rPr>
                <w:rFonts w:ascii="Trebuchet MS" w:eastAsia="Arial Unicode MS" w:hAnsi="Trebuchet MS"/>
                <w:w w:val="0"/>
                <w:sz w:val="20"/>
                <w:szCs w:val="20"/>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tc>
        <w:tc>
          <w:tcPr>
            <w:tcW w:w="5035" w:type="dxa"/>
          </w:tcPr>
          <w:p w14:paraId="6F4B1581"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2.________________________________</w:t>
            </w:r>
          </w:p>
          <w:p w14:paraId="2E84F278"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Nome:</w:t>
            </w:r>
            <w:r w:rsidRPr="002544DD">
              <w:rPr>
                <w:rFonts w:ascii="Trebuchet MS" w:hAnsi="Trebuchet MS"/>
                <w:sz w:val="20"/>
                <w:szCs w:val="20"/>
              </w:rPr>
              <w:t xml:space="preserve"> </w:t>
            </w:r>
          </w:p>
          <w:p w14:paraId="3D56C221"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RG:</w:t>
            </w:r>
            <w:r w:rsidRPr="002544DD">
              <w:rPr>
                <w:rFonts w:ascii="Trebuchet MS" w:hAnsi="Trebuchet MS"/>
                <w:sz w:val="20"/>
                <w:szCs w:val="20"/>
              </w:rPr>
              <w:t xml:space="preserve"> </w:t>
            </w:r>
          </w:p>
          <w:p w14:paraId="44625257" w14:textId="77777777" w:rsidR="00E131A9" w:rsidRPr="002544DD" w:rsidRDefault="00E131A9" w:rsidP="0020347C">
            <w:pPr>
              <w:spacing w:line="360" w:lineRule="auto"/>
              <w:jc w:val="both"/>
              <w:rPr>
                <w:rFonts w:ascii="Trebuchet MS" w:eastAsia="Arial Unicode MS" w:hAnsi="Trebuchet MS"/>
                <w:w w:val="0"/>
                <w:sz w:val="20"/>
                <w:szCs w:val="20"/>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tc>
      </w:tr>
    </w:tbl>
    <w:p w14:paraId="41A5F811" w14:textId="77777777" w:rsidR="00E131A9" w:rsidRPr="002544DD" w:rsidRDefault="00E131A9" w:rsidP="00E131A9">
      <w:pPr>
        <w:spacing w:line="360" w:lineRule="auto"/>
        <w:mirrorIndents/>
        <w:jc w:val="both"/>
        <w:rPr>
          <w:rFonts w:ascii="Trebuchet MS" w:eastAsia="Arial Unicode MS" w:hAnsi="Trebuchet MS"/>
          <w:b/>
          <w:bCs/>
          <w:iCs/>
          <w:w w:val="0"/>
          <w:sz w:val="20"/>
          <w:szCs w:val="20"/>
        </w:rPr>
      </w:pPr>
      <w:r w:rsidRPr="002544DD">
        <w:rPr>
          <w:rFonts w:ascii="Trebuchet MS" w:eastAsia="Arial Unicode MS" w:hAnsi="Trebuchet MS"/>
          <w:b/>
          <w:bCs/>
          <w:iCs/>
          <w:w w:val="0"/>
          <w:sz w:val="20"/>
          <w:szCs w:val="20"/>
        </w:rPr>
        <w:t>ANEXO VII</w:t>
      </w:r>
    </w:p>
    <w:p w14:paraId="172A8A9B" w14:textId="77777777" w:rsidR="00E131A9" w:rsidRPr="002544DD" w:rsidRDefault="00E131A9" w:rsidP="00E131A9">
      <w:pPr>
        <w:spacing w:line="360" w:lineRule="auto"/>
        <w:mirrorIndents/>
        <w:jc w:val="both"/>
        <w:rPr>
          <w:rFonts w:ascii="Trebuchet MS" w:eastAsia="Arial Unicode MS" w:hAnsi="Trebuchet MS"/>
          <w:b/>
          <w:bCs/>
          <w:iCs/>
          <w:w w:val="0"/>
          <w:sz w:val="20"/>
          <w:szCs w:val="20"/>
        </w:rPr>
      </w:pPr>
    </w:p>
    <w:tbl>
      <w:tblPr>
        <w:tblW w:w="5000" w:type="pct"/>
        <w:tblCellMar>
          <w:left w:w="70" w:type="dxa"/>
          <w:right w:w="70" w:type="dxa"/>
        </w:tblCellMar>
        <w:tblLook w:val="04A0" w:firstRow="1" w:lastRow="0" w:firstColumn="1" w:lastColumn="0" w:noHBand="0" w:noVBand="1"/>
      </w:tblPr>
      <w:tblGrid>
        <w:gridCol w:w="3500"/>
        <w:gridCol w:w="1102"/>
        <w:gridCol w:w="268"/>
        <w:gridCol w:w="1065"/>
        <w:gridCol w:w="1062"/>
        <w:gridCol w:w="316"/>
        <w:gridCol w:w="315"/>
        <w:gridCol w:w="317"/>
        <w:gridCol w:w="681"/>
        <w:gridCol w:w="674"/>
        <w:gridCol w:w="250"/>
        <w:gridCol w:w="177"/>
      </w:tblGrid>
      <w:tr w:rsidR="00E131A9" w:rsidRPr="002544DD" w14:paraId="630EB095" w14:textId="77777777" w:rsidTr="0020347C">
        <w:trPr>
          <w:trHeight w:val="315"/>
        </w:trPr>
        <w:tc>
          <w:tcPr>
            <w:tcW w:w="1875" w:type="pct"/>
            <w:tcBorders>
              <w:top w:val="single" w:sz="8" w:space="0" w:color="FFFFFF"/>
              <w:left w:val="single" w:sz="8" w:space="0" w:color="FFFFFF"/>
              <w:bottom w:val="single" w:sz="8" w:space="0" w:color="FFFFFF"/>
              <w:right w:val="single" w:sz="8" w:space="0" w:color="FFFFFF"/>
            </w:tcBorders>
            <w:shd w:val="clear" w:color="000000" w:fill="000000"/>
            <w:noWrap/>
            <w:vAlign w:val="center"/>
            <w:hideMark/>
          </w:tcPr>
          <w:p w14:paraId="56141B66"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Mês ano referência</w:t>
            </w:r>
          </w:p>
        </w:tc>
        <w:tc>
          <w:tcPr>
            <w:tcW w:w="605" w:type="pct"/>
            <w:tcBorders>
              <w:top w:val="single" w:sz="8" w:space="0" w:color="FFFFFF"/>
              <w:left w:val="nil"/>
              <w:bottom w:val="single" w:sz="8" w:space="0" w:color="FFFFFF"/>
              <w:right w:val="single" w:sz="8" w:space="0" w:color="FFFFFF"/>
            </w:tcBorders>
            <w:shd w:val="clear" w:color="000000" w:fill="000000"/>
            <w:noWrap/>
            <w:vAlign w:val="center"/>
            <w:hideMark/>
          </w:tcPr>
          <w:p w14:paraId="5C6BEFA5"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33D573BE"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878" w:type="pct"/>
            <w:gridSpan w:val="2"/>
            <w:tcBorders>
              <w:top w:val="single" w:sz="8" w:space="0" w:color="FFFFFF"/>
              <w:left w:val="single" w:sz="8" w:space="0" w:color="FFFFFF"/>
              <w:bottom w:val="single" w:sz="8" w:space="0" w:color="FFFFFF"/>
              <w:right w:val="single" w:sz="8" w:space="0" w:color="FFFFFF"/>
            </w:tcBorders>
            <w:shd w:val="clear" w:color="000000" w:fill="000000"/>
            <w:noWrap/>
            <w:vAlign w:val="center"/>
            <w:hideMark/>
          </w:tcPr>
          <w:p w14:paraId="1EC621F5"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Fechamento:</w:t>
            </w:r>
          </w:p>
        </w:tc>
        <w:tc>
          <w:tcPr>
            <w:tcW w:w="1495" w:type="pct"/>
            <w:gridSpan w:val="7"/>
            <w:tcBorders>
              <w:top w:val="single" w:sz="8" w:space="0" w:color="FFFFFF"/>
              <w:left w:val="nil"/>
              <w:bottom w:val="single" w:sz="8" w:space="0" w:color="FFFFFF"/>
              <w:right w:val="single" w:sz="8" w:space="0" w:color="FFFFFF"/>
            </w:tcBorders>
            <w:shd w:val="clear" w:color="000000" w:fill="F2F2F2"/>
            <w:noWrap/>
            <w:vAlign w:val="center"/>
            <w:hideMark/>
          </w:tcPr>
          <w:p w14:paraId="321176FE"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CRI 121ª - TRUE SEC - DIRECIONAL</w:t>
            </w:r>
          </w:p>
        </w:tc>
      </w:tr>
      <w:tr w:rsidR="00E131A9" w:rsidRPr="002544DD" w14:paraId="5955E6E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5993AD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ID da Carteira</w:t>
            </w:r>
          </w:p>
        </w:tc>
        <w:tc>
          <w:tcPr>
            <w:tcW w:w="605" w:type="pct"/>
            <w:tcBorders>
              <w:top w:val="nil"/>
              <w:left w:val="nil"/>
              <w:bottom w:val="nil"/>
              <w:right w:val="single" w:sz="8" w:space="0" w:color="FFFFFF"/>
            </w:tcBorders>
            <w:shd w:val="clear" w:color="000000" w:fill="F2F2F2"/>
            <w:noWrap/>
            <w:vAlign w:val="center"/>
            <w:hideMark/>
          </w:tcPr>
          <w:p w14:paraId="227232F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SEC - DIRECIONAL</w:t>
            </w:r>
          </w:p>
        </w:tc>
        <w:tc>
          <w:tcPr>
            <w:tcW w:w="147" w:type="pct"/>
            <w:tcBorders>
              <w:top w:val="nil"/>
              <w:left w:val="nil"/>
              <w:bottom w:val="nil"/>
              <w:right w:val="nil"/>
            </w:tcBorders>
            <w:shd w:val="clear" w:color="auto" w:fill="auto"/>
            <w:noWrap/>
            <w:vAlign w:val="center"/>
            <w:hideMark/>
          </w:tcPr>
          <w:p w14:paraId="121A6C80"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AC12F83"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048733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6797293"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C2D70EF"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6524887"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DB55CB9"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1B324D0"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097FFED"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2420210" w14:textId="77777777" w:rsidR="00E131A9" w:rsidRPr="002544DD" w:rsidRDefault="00E131A9" w:rsidP="0020347C">
            <w:pPr>
              <w:spacing w:line="360" w:lineRule="auto"/>
              <w:jc w:val="both"/>
              <w:rPr>
                <w:rFonts w:ascii="Trebuchet MS" w:hAnsi="Trebuchet MS"/>
                <w:sz w:val="20"/>
                <w:szCs w:val="20"/>
              </w:rPr>
            </w:pPr>
          </w:p>
        </w:tc>
      </w:tr>
      <w:tr w:rsidR="00E131A9" w:rsidRPr="002544DD" w14:paraId="70E629AA"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4F88ADA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Número de contratos ativos</w:t>
            </w:r>
          </w:p>
        </w:tc>
        <w:tc>
          <w:tcPr>
            <w:tcW w:w="605" w:type="pct"/>
            <w:tcBorders>
              <w:top w:val="nil"/>
              <w:left w:val="nil"/>
              <w:bottom w:val="single" w:sz="8" w:space="0" w:color="FFFFFF"/>
              <w:right w:val="single" w:sz="8" w:space="0" w:color="FFFFFF"/>
            </w:tcBorders>
            <w:shd w:val="clear" w:color="000000" w:fill="F2F2F2"/>
            <w:noWrap/>
            <w:hideMark/>
          </w:tcPr>
          <w:p w14:paraId="497B735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004412C"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5E44FEC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na conta:</w:t>
            </w:r>
          </w:p>
        </w:tc>
        <w:tc>
          <w:tcPr>
            <w:tcW w:w="576" w:type="pct"/>
            <w:gridSpan w:val="3"/>
            <w:tcBorders>
              <w:top w:val="nil"/>
              <w:left w:val="nil"/>
              <w:bottom w:val="nil"/>
              <w:right w:val="nil"/>
            </w:tcBorders>
            <w:shd w:val="clear" w:color="auto" w:fill="auto"/>
            <w:noWrap/>
            <w:vAlign w:val="center"/>
            <w:hideMark/>
          </w:tcPr>
          <w:p w14:paraId="17EF620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359" w:type="pct"/>
            <w:tcBorders>
              <w:top w:val="nil"/>
              <w:left w:val="nil"/>
              <w:bottom w:val="nil"/>
              <w:right w:val="nil"/>
            </w:tcBorders>
            <w:shd w:val="clear" w:color="auto" w:fill="auto"/>
            <w:noWrap/>
            <w:vAlign w:val="center"/>
            <w:hideMark/>
          </w:tcPr>
          <w:p w14:paraId="558F72F0"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B395253"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11844FE"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B1BB470" w14:textId="77777777" w:rsidR="00E131A9" w:rsidRPr="002544DD" w:rsidRDefault="00E131A9" w:rsidP="0020347C">
            <w:pPr>
              <w:spacing w:line="360" w:lineRule="auto"/>
              <w:jc w:val="both"/>
              <w:rPr>
                <w:rFonts w:ascii="Trebuchet MS" w:hAnsi="Trebuchet MS"/>
                <w:sz w:val="20"/>
                <w:szCs w:val="20"/>
              </w:rPr>
            </w:pPr>
          </w:p>
        </w:tc>
      </w:tr>
      <w:tr w:rsidR="00E131A9" w:rsidRPr="002544DD" w14:paraId="21BACBD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8D95E1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Esperado a receber no Mês de Juros</w:t>
            </w:r>
          </w:p>
        </w:tc>
        <w:tc>
          <w:tcPr>
            <w:tcW w:w="605" w:type="pct"/>
            <w:tcBorders>
              <w:top w:val="nil"/>
              <w:left w:val="nil"/>
              <w:bottom w:val="nil"/>
              <w:right w:val="single" w:sz="8" w:space="0" w:color="FFFFFF"/>
            </w:tcBorders>
            <w:shd w:val="clear" w:color="000000" w:fill="F2F2F2"/>
            <w:noWrap/>
            <w:hideMark/>
          </w:tcPr>
          <w:p w14:paraId="55FA56A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FDBA334"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single" w:sz="4" w:space="0" w:color="auto"/>
              <w:right w:val="nil"/>
            </w:tcBorders>
            <w:shd w:val="clear" w:color="auto" w:fill="auto"/>
            <w:noWrap/>
            <w:vAlign w:val="center"/>
            <w:hideMark/>
          </w:tcPr>
          <w:p w14:paraId="2810EDD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Baixados em sistema:</w:t>
            </w:r>
          </w:p>
        </w:tc>
        <w:tc>
          <w:tcPr>
            <w:tcW w:w="576" w:type="pct"/>
            <w:gridSpan w:val="3"/>
            <w:tcBorders>
              <w:top w:val="nil"/>
              <w:left w:val="nil"/>
              <w:bottom w:val="single" w:sz="4" w:space="0" w:color="auto"/>
              <w:right w:val="nil"/>
            </w:tcBorders>
            <w:shd w:val="clear" w:color="auto" w:fill="auto"/>
            <w:noWrap/>
            <w:vAlign w:val="center"/>
            <w:hideMark/>
          </w:tcPr>
          <w:p w14:paraId="2C820763"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715" w:type="pct"/>
            <w:gridSpan w:val="2"/>
            <w:tcBorders>
              <w:top w:val="nil"/>
              <w:left w:val="nil"/>
              <w:bottom w:val="single" w:sz="4" w:space="0" w:color="auto"/>
              <w:right w:val="nil"/>
            </w:tcBorders>
            <w:shd w:val="clear" w:color="auto" w:fill="auto"/>
            <w:noWrap/>
            <w:vAlign w:val="center"/>
            <w:hideMark/>
          </w:tcPr>
          <w:p w14:paraId="13621B1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Baixas entre [•] e [•]</w:t>
            </w:r>
          </w:p>
        </w:tc>
        <w:tc>
          <w:tcPr>
            <w:tcW w:w="114" w:type="pct"/>
            <w:tcBorders>
              <w:top w:val="nil"/>
              <w:left w:val="nil"/>
              <w:bottom w:val="nil"/>
              <w:right w:val="nil"/>
            </w:tcBorders>
            <w:shd w:val="clear" w:color="auto" w:fill="auto"/>
            <w:noWrap/>
            <w:vAlign w:val="center"/>
            <w:hideMark/>
          </w:tcPr>
          <w:p w14:paraId="35B6D937"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2B7D6DE" w14:textId="77777777" w:rsidR="00E131A9" w:rsidRPr="002544DD" w:rsidRDefault="00E131A9" w:rsidP="0020347C">
            <w:pPr>
              <w:spacing w:line="360" w:lineRule="auto"/>
              <w:jc w:val="both"/>
              <w:rPr>
                <w:rFonts w:ascii="Trebuchet MS" w:hAnsi="Trebuchet MS"/>
                <w:sz w:val="20"/>
                <w:szCs w:val="20"/>
              </w:rPr>
            </w:pPr>
          </w:p>
        </w:tc>
      </w:tr>
      <w:tr w:rsidR="00E131A9" w:rsidRPr="002544DD" w14:paraId="787E9FEB"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162B55C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Esperado de Receber no Mês de Amortização</w:t>
            </w:r>
          </w:p>
        </w:tc>
        <w:tc>
          <w:tcPr>
            <w:tcW w:w="605" w:type="pct"/>
            <w:tcBorders>
              <w:top w:val="nil"/>
              <w:left w:val="nil"/>
              <w:bottom w:val="single" w:sz="4" w:space="0" w:color="auto"/>
              <w:right w:val="single" w:sz="8" w:space="0" w:color="FFFFFF"/>
            </w:tcBorders>
            <w:shd w:val="clear" w:color="000000" w:fill="F2F2F2"/>
            <w:noWrap/>
            <w:hideMark/>
          </w:tcPr>
          <w:p w14:paraId="1787204B"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5EEA507"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1F3DD7D5"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Diferença atual:</w:t>
            </w:r>
          </w:p>
        </w:tc>
        <w:tc>
          <w:tcPr>
            <w:tcW w:w="576" w:type="pct"/>
            <w:gridSpan w:val="3"/>
            <w:tcBorders>
              <w:top w:val="nil"/>
              <w:left w:val="nil"/>
              <w:bottom w:val="nil"/>
              <w:right w:val="nil"/>
            </w:tcBorders>
            <w:shd w:val="clear" w:color="auto" w:fill="auto"/>
            <w:noWrap/>
            <w:vAlign w:val="center"/>
            <w:hideMark/>
          </w:tcPr>
          <w:p w14:paraId="228DDB80"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829" w:type="pct"/>
            <w:gridSpan w:val="3"/>
            <w:tcBorders>
              <w:top w:val="nil"/>
              <w:left w:val="nil"/>
              <w:bottom w:val="nil"/>
              <w:right w:val="nil"/>
            </w:tcBorders>
            <w:shd w:val="clear" w:color="auto" w:fill="auto"/>
            <w:noWrap/>
            <w:vAlign w:val="center"/>
            <w:hideMark/>
          </w:tcPr>
          <w:p w14:paraId="372A7E2A"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Excedente a identificar</w:t>
            </w:r>
          </w:p>
        </w:tc>
        <w:tc>
          <w:tcPr>
            <w:tcW w:w="90" w:type="pct"/>
            <w:tcBorders>
              <w:top w:val="nil"/>
              <w:left w:val="nil"/>
              <w:bottom w:val="nil"/>
              <w:right w:val="nil"/>
            </w:tcBorders>
            <w:shd w:val="clear" w:color="auto" w:fill="auto"/>
            <w:noWrap/>
            <w:vAlign w:val="center"/>
            <w:hideMark/>
          </w:tcPr>
          <w:p w14:paraId="7436E1BA" w14:textId="77777777" w:rsidR="00E131A9" w:rsidRPr="002544DD" w:rsidRDefault="00E131A9" w:rsidP="0020347C">
            <w:pPr>
              <w:spacing w:line="360" w:lineRule="auto"/>
              <w:jc w:val="both"/>
              <w:rPr>
                <w:rFonts w:ascii="Trebuchet MS" w:hAnsi="Trebuchet MS"/>
                <w:b/>
                <w:bCs/>
                <w:sz w:val="20"/>
                <w:szCs w:val="20"/>
              </w:rPr>
            </w:pPr>
          </w:p>
        </w:tc>
      </w:tr>
      <w:tr w:rsidR="00E131A9" w:rsidRPr="002544DD" w14:paraId="75558465"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CC9E43F"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Recebido no Mês de parcelas do Mês - Juros</w:t>
            </w:r>
          </w:p>
        </w:tc>
        <w:tc>
          <w:tcPr>
            <w:tcW w:w="605" w:type="pct"/>
            <w:tcBorders>
              <w:top w:val="nil"/>
              <w:left w:val="nil"/>
              <w:bottom w:val="nil"/>
              <w:right w:val="single" w:sz="8" w:space="0" w:color="FFFFFF"/>
            </w:tcBorders>
            <w:shd w:val="clear" w:color="000000" w:fill="F2F2F2"/>
            <w:noWrap/>
            <w:hideMark/>
          </w:tcPr>
          <w:p w14:paraId="584611B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3216DBF"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47C05F1"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4FCA1F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ADDD859"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BC1857A"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A2A8D89"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D84901E"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199B673"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0F934AA"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3664443" w14:textId="77777777" w:rsidR="00E131A9" w:rsidRPr="002544DD" w:rsidRDefault="00E131A9" w:rsidP="0020347C">
            <w:pPr>
              <w:spacing w:line="360" w:lineRule="auto"/>
              <w:jc w:val="both"/>
              <w:rPr>
                <w:rFonts w:ascii="Trebuchet MS" w:hAnsi="Trebuchet MS"/>
                <w:sz w:val="20"/>
                <w:szCs w:val="20"/>
              </w:rPr>
            </w:pPr>
          </w:p>
        </w:tc>
      </w:tr>
      <w:tr w:rsidR="00E131A9" w:rsidRPr="002544DD" w14:paraId="08580E9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CC51086"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Recebido no Mês de parcelas do Mês - Amortização</w:t>
            </w:r>
          </w:p>
        </w:tc>
        <w:tc>
          <w:tcPr>
            <w:tcW w:w="605" w:type="pct"/>
            <w:tcBorders>
              <w:top w:val="nil"/>
              <w:left w:val="nil"/>
              <w:bottom w:val="nil"/>
              <w:right w:val="single" w:sz="8" w:space="0" w:color="FFFFFF"/>
            </w:tcBorders>
            <w:shd w:val="clear" w:color="000000" w:fill="F2F2F2"/>
            <w:noWrap/>
            <w:hideMark/>
          </w:tcPr>
          <w:p w14:paraId="5F17CC0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EFA2EC9"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4EE1A87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até 25/04/2022:</w:t>
            </w:r>
          </w:p>
        </w:tc>
        <w:tc>
          <w:tcPr>
            <w:tcW w:w="576" w:type="pct"/>
            <w:gridSpan w:val="3"/>
            <w:tcBorders>
              <w:top w:val="nil"/>
              <w:left w:val="nil"/>
              <w:bottom w:val="nil"/>
              <w:right w:val="nil"/>
            </w:tcBorders>
            <w:shd w:val="clear" w:color="auto" w:fill="auto"/>
            <w:noWrap/>
            <w:vAlign w:val="center"/>
            <w:hideMark/>
          </w:tcPr>
          <w:p w14:paraId="4209AA96"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7E21AE8"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82EE4AA"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A0711F2"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C482FA1" w14:textId="77777777" w:rsidR="00E131A9" w:rsidRPr="002544DD" w:rsidRDefault="00E131A9" w:rsidP="0020347C">
            <w:pPr>
              <w:spacing w:line="360" w:lineRule="auto"/>
              <w:jc w:val="both"/>
              <w:rPr>
                <w:rFonts w:ascii="Trebuchet MS" w:hAnsi="Trebuchet MS"/>
                <w:sz w:val="20"/>
                <w:szCs w:val="20"/>
              </w:rPr>
            </w:pPr>
          </w:p>
        </w:tc>
      </w:tr>
      <w:tr w:rsidR="00E131A9" w:rsidRPr="002544DD" w14:paraId="6580E5D8"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534FEF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Recebido no Mês de Antecipação - Juros</w:t>
            </w:r>
          </w:p>
        </w:tc>
        <w:tc>
          <w:tcPr>
            <w:tcW w:w="605" w:type="pct"/>
            <w:tcBorders>
              <w:top w:val="nil"/>
              <w:left w:val="nil"/>
              <w:bottom w:val="nil"/>
              <w:right w:val="single" w:sz="8" w:space="0" w:color="FFFFFF"/>
            </w:tcBorders>
            <w:shd w:val="clear" w:color="000000" w:fill="F2F2F2"/>
            <w:noWrap/>
            <w:hideMark/>
          </w:tcPr>
          <w:p w14:paraId="4D270FF8"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E9C71AF"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02C2498E"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Baixados até 25/04/2022:</w:t>
            </w:r>
          </w:p>
        </w:tc>
        <w:tc>
          <w:tcPr>
            <w:tcW w:w="576" w:type="pct"/>
            <w:gridSpan w:val="3"/>
            <w:tcBorders>
              <w:top w:val="nil"/>
              <w:left w:val="nil"/>
              <w:bottom w:val="nil"/>
              <w:right w:val="nil"/>
            </w:tcBorders>
            <w:shd w:val="clear" w:color="auto" w:fill="auto"/>
            <w:noWrap/>
            <w:vAlign w:val="center"/>
            <w:hideMark/>
          </w:tcPr>
          <w:p w14:paraId="728C6D2D"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0455814"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F50C411"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87EA0FB"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CF2B119" w14:textId="77777777" w:rsidR="00E131A9" w:rsidRPr="002544DD" w:rsidRDefault="00E131A9" w:rsidP="0020347C">
            <w:pPr>
              <w:spacing w:line="360" w:lineRule="auto"/>
              <w:jc w:val="both"/>
              <w:rPr>
                <w:rFonts w:ascii="Trebuchet MS" w:hAnsi="Trebuchet MS"/>
                <w:sz w:val="20"/>
                <w:szCs w:val="20"/>
              </w:rPr>
            </w:pPr>
          </w:p>
        </w:tc>
      </w:tr>
      <w:tr w:rsidR="00E131A9" w:rsidRPr="002544DD" w14:paraId="00DAEC97"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CFE808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Recebido no Mês de Antecipação - Amortização</w:t>
            </w:r>
          </w:p>
        </w:tc>
        <w:tc>
          <w:tcPr>
            <w:tcW w:w="605" w:type="pct"/>
            <w:tcBorders>
              <w:top w:val="nil"/>
              <w:left w:val="nil"/>
              <w:bottom w:val="nil"/>
              <w:right w:val="single" w:sz="8" w:space="0" w:color="FFFFFF"/>
            </w:tcBorders>
            <w:shd w:val="clear" w:color="000000" w:fill="F2F2F2"/>
            <w:noWrap/>
            <w:hideMark/>
          </w:tcPr>
          <w:p w14:paraId="6A95E547"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389C903"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27F12101"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 xml:space="preserve">Diferença do </w:t>
            </w:r>
            <w:proofErr w:type="gramStart"/>
            <w:r w:rsidRPr="002544DD">
              <w:rPr>
                <w:rFonts w:ascii="Trebuchet MS" w:hAnsi="Trebuchet MS"/>
                <w:b/>
                <w:bCs/>
                <w:sz w:val="20"/>
                <w:szCs w:val="20"/>
              </w:rPr>
              <w:t>Excedente  passado</w:t>
            </w:r>
            <w:proofErr w:type="gramEnd"/>
            <w:r w:rsidRPr="002544DD">
              <w:rPr>
                <w:rFonts w:ascii="Trebuchet MS" w:hAnsi="Trebuchet MS"/>
                <w:b/>
                <w:bCs/>
                <w:sz w:val="20"/>
                <w:szCs w:val="20"/>
              </w:rPr>
              <w:t>:</w:t>
            </w:r>
          </w:p>
        </w:tc>
        <w:tc>
          <w:tcPr>
            <w:tcW w:w="576" w:type="pct"/>
            <w:gridSpan w:val="3"/>
            <w:tcBorders>
              <w:top w:val="nil"/>
              <w:left w:val="nil"/>
              <w:bottom w:val="nil"/>
              <w:right w:val="nil"/>
            </w:tcBorders>
            <w:shd w:val="clear" w:color="auto" w:fill="auto"/>
            <w:noWrap/>
            <w:vAlign w:val="center"/>
            <w:hideMark/>
          </w:tcPr>
          <w:p w14:paraId="688BDD95" w14:textId="77777777" w:rsidR="00E131A9" w:rsidRPr="002544DD" w:rsidRDefault="00E131A9" w:rsidP="0020347C">
            <w:pPr>
              <w:spacing w:line="360" w:lineRule="auto"/>
              <w:jc w:val="both"/>
              <w:rPr>
                <w:rFonts w:ascii="Trebuchet MS" w:hAnsi="Trebuchet MS"/>
                <w:b/>
                <w:bCs/>
                <w:sz w:val="20"/>
                <w:szCs w:val="20"/>
              </w:rPr>
            </w:pPr>
          </w:p>
        </w:tc>
        <w:tc>
          <w:tcPr>
            <w:tcW w:w="715" w:type="pct"/>
            <w:gridSpan w:val="2"/>
            <w:tcBorders>
              <w:top w:val="nil"/>
              <w:left w:val="nil"/>
              <w:bottom w:val="nil"/>
              <w:right w:val="nil"/>
            </w:tcBorders>
            <w:shd w:val="clear" w:color="auto" w:fill="auto"/>
            <w:noWrap/>
            <w:vAlign w:val="center"/>
            <w:hideMark/>
          </w:tcPr>
          <w:p w14:paraId="58C07C23" w14:textId="77777777" w:rsidR="00E131A9" w:rsidRPr="002544DD" w:rsidRDefault="00E131A9" w:rsidP="0020347C">
            <w:pPr>
              <w:spacing w:line="360" w:lineRule="auto"/>
              <w:jc w:val="both"/>
              <w:rPr>
                <w:rFonts w:ascii="Trebuchet MS" w:hAnsi="Trebuchet MS"/>
                <w:b/>
                <w:bCs/>
                <w:sz w:val="20"/>
                <w:szCs w:val="20"/>
              </w:rPr>
            </w:pPr>
          </w:p>
        </w:tc>
        <w:tc>
          <w:tcPr>
            <w:tcW w:w="114" w:type="pct"/>
            <w:tcBorders>
              <w:top w:val="nil"/>
              <w:left w:val="nil"/>
              <w:bottom w:val="nil"/>
              <w:right w:val="nil"/>
            </w:tcBorders>
            <w:shd w:val="clear" w:color="auto" w:fill="auto"/>
            <w:noWrap/>
            <w:vAlign w:val="center"/>
            <w:hideMark/>
          </w:tcPr>
          <w:p w14:paraId="6B6730D7" w14:textId="77777777" w:rsidR="00E131A9" w:rsidRPr="002544DD" w:rsidRDefault="00E131A9" w:rsidP="0020347C">
            <w:pPr>
              <w:spacing w:line="360" w:lineRule="auto"/>
              <w:jc w:val="both"/>
              <w:rPr>
                <w:rFonts w:ascii="Trebuchet MS" w:hAnsi="Trebuchet MS"/>
                <w:b/>
                <w:bCs/>
                <w:sz w:val="20"/>
                <w:szCs w:val="20"/>
              </w:rPr>
            </w:pPr>
          </w:p>
        </w:tc>
        <w:tc>
          <w:tcPr>
            <w:tcW w:w="90" w:type="pct"/>
            <w:tcBorders>
              <w:top w:val="nil"/>
              <w:left w:val="nil"/>
              <w:bottom w:val="nil"/>
              <w:right w:val="nil"/>
            </w:tcBorders>
            <w:shd w:val="clear" w:color="auto" w:fill="auto"/>
            <w:noWrap/>
            <w:vAlign w:val="center"/>
            <w:hideMark/>
          </w:tcPr>
          <w:p w14:paraId="70C9980C" w14:textId="77777777" w:rsidR="00E131A9" w:rsidRPr="002544DD" w:rsidRDefault="00E131A9" w:rsidP="0020347C">
            <w:pPr>
              <w:spacing w:line="360" w:lineRule="auto"/>
              <w:jc w:val="both"/>
              <w:rPr>
                <w:rFonts w:ascii="Trebuchet MS" w:hAnsi="Trebuchet MS"/>
                <w:sz w:val="20"/>
                <w:szCs w:val="20"/>
              </w:rPr>
            </w:pPr>
          </w:p>
        </w:tc>
      </w:tr>
      <w:tr w:rsidR="00E131A9" w:rsidRPr="002544DD" w14:paraId="4A604421"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9B3037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Recebido no mês de Inadimplência - Juros</w:t>
            </w:r>
          </w:p>
        </w:tc>
        <w:tc>
          <w:tcPr>
            <w:tcW w:w="605" w:type="pct"/>
            <w:tcBorders>
              <w:top w:val="nil"/>
              <w:left w:val="nil"/>
              <w:bottom w:val="nil"/>
              <w:right w:val="single" w:sz="8" w:space="0" w:color="FFFFFF"/>
            </w:tcBorders>
            <w:shd w:val="clear" w:color="000000" w:fill="F2F2F2"/>
            <w:noWrap/>
            <w:hideMark/>
          </w:tcPr>
          <w:p w14:paraId="1397F4C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79706E2"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7EFDE9A"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83B6CE6"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ACD7AD0"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7ED4D6F"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5C08D4A"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6F9345D"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15A9D84"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C59A09A"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5731102"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604AA2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A228DF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Recebido no mês de Inadimplência - Amortização</w:t>
            </w:r>
          </w:p>
        </w:tc>
        <w:tc>
          <w:tcPr>
            <w:tcW w:w="605" w:type="pct"/>
            <w:tcBorders>
              <w:top w:val="nil"/>
              <w:left w:val="nil"/>
              <w:bottom w:val="nil"/>
              <w:right w:val="single" w:sz="8" w:space="0" w:color="FFFFFF"/>
            </w:tcBorders>
            <w:shd w:val="clear" w:color="000000" w:fill="F2F2F2"/>
            <w:noWrap/>
            <w:hideMark/>
          </w:tcPr>
          <w:p w14:paraId="4AAE013F"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0729BAA"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7CA9111"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12BF78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EC3619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883A12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CC9C042"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2E1B08A"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73E950C"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6E8AAF4"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6F311F5"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7DBC316"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0BFFDB28"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Recebido no Mês de Juros e Mora</w:t>
            </w:r>
          </w:p>
        </w:tc>
        <w:tc>
          <w:tcPr>
            <w:tcW w:w="605" w:type="pct"/>
            <w:tcBorders>
              <w:top w:val="nil"/>
              <w:left w:val="nil"/>
              <w:bottom w:val="single" w:sz="4" w:space="0" w:color="auto"/>
              <w:right w:val="single" w:sz="8" w:space="0" w:color="FFFFFF"/>
            </w:tcBorders>
            <w:shd w:val="clear" w:color="000000" w:fill="F2F2F2"/>
            <w:noWrap/>
            <w:hideMark/>
          </w:tcPr>
          <w:p w14:paraId="71874A38"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E374B7D"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A57F212"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AEE7986"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9B8F37B"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7617B71"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1C97C03"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9A75064"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2C3C2E0"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B17EE34"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01A3123" w14:textId="77777777" w:rsidR="00E131A9" w:rsidRPr="002544DD" w:rsidRDefault="00E131A9" w:rsidP="0020347C">
            <w:pPr>
              <w:spacing w:line="360" w:lineRule="auto"/>
              <w:jc w:val="both"/>
              <w:rPr>
                <w:rFonts w:ascii="Trebuchet MS" w:hAnsi="Trebuchet MS"/>
                <w:sz w:val="20"/>
                <w:szCs w:val="20"/>
              </w:rPr>
            </w:pPr>
          </w:p>
        </w:tc>
      </w:tr>
      <w:tr w:rsidR="00E131A9" w:rsidRPr="002544DD" w14:paraId="0C4E3DD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4D805C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 xml:space="preserve">Saldo devedor da carteira Adimplente </w:t>
            </w:r>
            <w:proofErr w:type="spellStart"/>
            <w:r w:rsidRPr="002544DD">
              <w:rPr>
                <w:rFonts w:ascii="Trebuchet MS" w:hAnsi="Trebuchet MS"/>
                <w:sz w:val="20"/>
                <w:szCs w:val="20"/>
              </w:rPr>
              <w:t>pré</w:t>
            </w:r>
            <w:proofErr w:type="spellEnd"/>
            <w:r w:rsidRPr="002544DD">
              <w:rPr>
                <w:rFonts w:ascii="Trebuchet MS" w:hAnsi="Trebuchet MS"/>
                <w:sz w:val="20"/>
                <w:szCs w:val="20"/>
              </w:rPr>
              <w:t xml:space="preserve"> evento do mês</w:t>
            </w:r>
          </w:p>
        </w:tc>
        <w:tc>
          <w:tcPr>
            <w:tcW w:w="605" w:type="pct"/>
            <w:tcBorders>
              <w:top w:val="nil"/>
              <w:left w:val="nil"/>
              <w:bottom w:val="nil"/>
              <w:right w:val="single" w:sz="8" w:space="0" w:color="FFFFFF"/>
            </w:tcBorders>
            <w:shd w:val="clear" w:color="000000" w:fill="F2F2F2"/>
            <w:noWrap/>
            <w:hideMark/>
          </w:tcPr>
          <w:p w14:paraId="0E6159A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7B98A1A"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33F3DBE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Saldo Pós do mês anterior</w:t>
            </w:r>
          </w:p>
        </w:tc>
        <w:tc>
          <w:tcPr>
            <w:tcW w:w="192" w:type="pct"/>
            <w:tcBorders>
              <w:top w:val="nil"/>
              <w:left w:val="nil"/>
              <w:bottom w:val="nil"/>
              <w:right w:val="nil"/>
            </w:tcBorders>
            <w:shd w:val="clear" w:color="auto" w:fill="auto"/>
            <w:noWrap/>
            <w:vAlign w:val="center"/>
            <w:hideMark/>
          </w:tcPr>
          <w:p w14:paraId="2D478881"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C4C8C10"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FA61B6E"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27707BA"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B705052"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EC64D66"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8944CAD" w14:textId="77777777" w:rsidR="00E131A9" w:rsidRPr="002544DD" w:rsidRDefault="00E131A9" w:rsidP="0020347C">
            <w:pPr>
              <w:spacing w:line="360" w:lineRule="auto"/>
              <w:jc w:val="both"/>
              <w:rPr>
                <w:rFonts w:ascii="Trebuchet MS" w:hAnsi="Trebuchet MS"/>
                <w:sz w:val="20"/>
                <w:szCs w:val="20"/>
              </w:rPr>
            </w:pPr>
          </w:p>
        </w:tc>
      </w:tr>
      <w:tr w:rsidR="00E131A9" w:rsidRPr="002544DD" w14:paraId="4B30E956"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30A68B3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 xml:space="preserve">Saldo devedor da carteira Inadimplente </w:t>
            </w:r>
            <w:proofErr w:type="spellStart"/>
            <w:r w:rsidRPr="002544DD">
              <w:rPr>
                <w:rFonts w:ascii="Trebuchet MS" w:hAnsi="Trebuchet MS"/>
                <w:sz w:val="20"/>
                <w:szCs w:val="20"/>
              </w:rPr>
              <w:t>pré</w:t>
            </w:r>
            <w:proofErr w:type="spellEnd"/>
            <w:r w:rsidRPr="002544DD">
              <w:rPr>
                <w:rFonts w:ascii="Trebuchet MS" w:hAnsi="Trebuchet MS"/>
                <w:sz w:val="20"/>
                <w:szCs w:val="20"/>
              </w:rPr>
              <w:t xml:space="preserve"> evento do mês</w:t>
            </w:r>
          </w:p>
        </w:tc>
        <w:tc>
          <w:tcPr>
            <w:tcW w:w="605" w:type="pct"/>
            <w:tcBorders>
              <w:top w:val="nil"/>
              <w:left w:val="nil"/>
              <w:bottom w:val="single" w:sz="8" w:space="0" w:color="FFFFFF"/>
              <w:right w:val="single" w:sz="8" w:space="0" w:color="FFFFFF"/>
            </w:tcBorders>
            <w:shd w:val="clear" w:color="000000" w:fill="F2F2F2"/>
            <w:noWrap/>
            <w:hideMark/>
          </w:tcPr>
          <w:p w14:paraId="003876D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1348548"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26E9C6D8"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Saldo Pós do mês anterior</w:t>
            </w:r>
          </w:p>
        </w:tc>
        <w:tc>
          <w:tcPr>
            <w:tcW w:w="192" w:type="pct"/>
            <w:tcBorders>
              <w:top w:val="nil"/>
              <w:left w:val="nil"/>
              <w:bottom w:val="nil"/>
              <w:right w:val="nil"/>
            </w:tcBorders>
            <w:shd w:val="clear" w:color="auto" w:fill="auto"/>
            <w:noWrap/>
            <w:vAlign w:val="center"/>
            <w:hideMark/>
          </w:tcPr>
          <w:p w14:paraId="717E0A5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B5F8EAA"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BF0C854"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F421DAE"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67943B2"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526F94E"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336DFB4" w14:textId="77777777" w:rsidR="00E131A9" w:rsidRPr="002544DD" w:rsidRDefault="00E131A9" w:rsidP="0020347C">
            <w:pPr>
              <w:spacing w:line="360" w:lineRule="auto"/>
              <w:jc w:val="both"/>
              <w:rPr>
                <w:rFonts w:ascii="Trebuchet MS" w:hAnsi="Trebuchet MS"/>
                <w:sz w:val="20"/>
                <w:szCs w:val="20"/>
              </w:rPr>
            </w:pPr>
          </w:p>
        </w:tc>
      </w:tr>
      <w:tr w:rsidR="00E131A9" w:rsidRPr="002544DD" w14:paraId="7BE1D8EC" w14:textId="77777777" w:rsidTr="0020347C">
        <w:trPr>
          <w:trHeight w:val="300"/>
        </w:trPr>
        <w:tc>
          <w:tcPr>
            <w:tcW w:w="1875" w:type="pct"/>
            <w:tcBorders>
              <w:top w:val="nil"/>
              <w:left w:val="single" w:sz="8" w:space="0" w:color="FFFFFF"/>
              <w:bottom w:val="nil"/>
              <w:right w:val="single" w:sz="8" w:space="0" w:color="FFFFFF"/>
            </w:tcBorders>
            <w:shd w:val="clear" w:color="000000" w:fill="000000"/>
            <w:noWrap/>
            <w:vAlign w:val="center"/>
            <w:hideMark/>
          </w:tcPr>
          <w:p w14:paraId="2E746621"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 xml:space="preserve">Saldo devedor da carteira Adimplente </w:t>
            </w:r>
            <w:proofErr w:type="gramStart"/>
            <w:r w:rsidRPr="002544DD">
              <w:rPr>
                <w:rFonts w:ascii="Trebuchet MS" w:hAnsi="Trebuchet MS"/>
                <w:b/>
                <w:bCs/>
                <w:sz w:val="20"/>
                <w:szCs w:val="20"/>
              </w:rPr>
              <w:t>pós evento</w:t>
            </w:r>
            <w:proofErr w:type="gramEnd"/>
            <w:r w:rsidRPr="002544DD">
              <w:rPr>
                <w:rFonts w:ascii="Trebuchet MS" w:hAnsi="Trebuchet MS"/>
                <w:b/>
                <w:bCs/>
                <w:sz w:val="20"/>
                <w:szCs w:val="20"/>
              </w:rPr>
              <w:t xml:space="preserve"> do mês</w:t>
            </w:r>
          </w:p>
        </w:tc>
        <w:tc>
          <w:tcPr>
            <w:tcW w:w="605" w:type="pct"/>
            <w:tcBorders>
              <w:top w:val="nil"/>
              <w:left w:val="nil"/>
              <w:bottom w:val="nil"/>
              <w:right w:val="single" w:sz="8" w:space="0" w:color="FFFFFF"/>
            </w:tcBorders>
            <w:shd w:val="clear" w:color="000000" w:fill="000000"/>
            <w:noWrap/>
            <w:vAlign w:val="center"/>
            <w:hideMark/>
          </w:tcPr>
          <w:p w14:paraId="427ECA51"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15246676" w14:textId="77777777" w:rsidR="00E131A9" w:rsidRPr="002544DD" w:rsidRDefault="00E131A9" w:rsidP="0020347C">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307B78F6"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BDC42C6"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BFA4B65"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C2B34A2"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08F2DFA"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FE3A4DE"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B389257"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4530E90"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1628700"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AAB2A3F"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000000"/>
            <w:noWrap/>
            <w:vAlign w:val="center"/>
            <w:hideMark/>
          </w:tcPr>
          <w:p w14:paraId="224BD258"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 xml:space="preserve">Saldo devedor da carteira Inadimplente </w:t>
            </w:r>
            <w:proofErr w:type="gramStart"/>
            <w:r w:rsidRPr="002544DD">
              <w:rPr>
                <w:rFonts w:ascii="Trebuchet MS" w:hAnsi="Trebuchet MS"/>
                <w:b/>
                <w:bCs/>
                <w:sz w:val="20"/>
                <w:szCs w:val="20"/>
              </w:rPr>
              <w:t>pós evento</w:t>
            </w:r>
            <w:proofErr w:type="gramEnd"/>
            <w:r w:rsidRPr="002544DD">
              <w:rPr>
                <w:rFonts w:ascii="Trebuchet MS" w:hAnsi="Trebuchet MS"/>
                <w:b/>
                <w:bCs/>
                <w:sz w:val="20"/>
                <w:szCs w:val="20"/>
              </w:rPr>
              <w:t xml:space="preserve"> do mês</w:t>
            </w:r>
          </w:p>
        </w:tc>
        <w:tc>
          <w:tcPr>
            <w:tcW w:w="605" w:type="pct"/>
            <w:tcBorders>
              <w:top w:val="nil"/>
              <w:left w:val="nil"/>
              <w:bottom w:val="single" w:sz="8" w:space="0" w:color="FFFFFF"/>
              <w:right w:val="single" w:sz="8" w:space="0" w:color="FFFFFF"/>
            </w:tcBorders>
            <w:shd w:val="clear" w:color="000000" w:fill="000000"/>
            <w:noWrap/>
            <w:vAlign w:val="center"/>
            <w:hideMark/>
          </w:tcPr>
          <w:p w14:paraId="51D13024"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6130BB6E" w14:textId="77777777" w:rsidR="00E131A9" w:rsidRPr="002544DD" w:rsidRDefault="00E131A9" w:rsidP="0020347C">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25934973"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E757621"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B41900E"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D40282D"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1521DF0"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65366FE"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8A2D9D7"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A8BF674"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67AA8D0" w14:textId="77777777" w:rsidR="00E131A9" w:rsidRPr="002544DD" w:rsidRDefault="00E131A9" w:rsidP="0020347C">
            <w:pPr>
              <w:spacing w:line="360" w:lineRule="auto"/>
              <w:jc w:val="both"/>
              <w:rPr>
                <w:rFonts w:ascii="Trebuchet MS" w:hAnsi="Trebuchet MS"/>
                <w:sz w:val="20"/>
                <w:szCs w:val="20"/>
              </w:rPr>
            </w:pPr>
          </w:p>
        </w:tc>
      </w:tr>
      <w:tr w:rsidR="00E131A9" w:rsidRPr="002544DD" w14:paraId="34DDAE8A"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7380A84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Saldo Inadimplência Mês</w:t>
            </w:r>
          </w:p>
        </w:tc>
        <w:tc>
          <w:tcPr>
            <w:tcW w:w="605" w:type="pct"/>
            <w:tcBorders>
              <w:top w:val="nil"/>
              <w:left w:val="nil"/>
              <w:bottom w:val="single" w:sz="8" w:space="0" w:color="FFFFFF"/>
              <w:right w:val="single" w:sz="8" w:space="0" w:color="FFFFFF"/>
            </w:tcBorders>
            <w:shd w:val="clear" w:color="000000" w:fill="F2F2F2"/>
            <w:noWrap/>
            <w:vAlign w:val="center"/>
            <w:hideMark/>
          </w:tcPr>
          <w:p w14:paraId="29C55DA7"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3A694D4"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8A85597"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CE8741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CBBA341"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572ADEF"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B8781F2"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890C567"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4F1EBDE"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FF26942"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1BCD900" w14:textId="77777777" w:rsidR="00E131A9" w:rsidRPr="002544DD" w:rsidRDefault="00E131A9" w:rsidP="0020347C">
            <w:pPr>
              <w:spacing w:line="360" w:lineRule="auto"/>
              <w:jc w:val="both"/>
              <w:rPr>
                <w:rFonts w:ascii="Trebuchet MS" w:hAnsi="Trebuchet MS"/>
                <w:sz w:val="20"/>
                <w:szCs w:val="20"/>
              </w:rPr>
            </w:pPr>
          </w:p>
        </w:tc>
      </w:tr>
      <w:tr w:rsidR="00E131A9" w:rsidRPr="002544DD" w14:paraId="36C0A56D" w14:textId="77777777" w:rsidTr="0020347C">
        <w:trPr>
          <w:trHeight w:val="300"/>
        </w:trPr>
        <w:tc>
          <w:tcPr>
            <w:tcW w:w="1875" w:type="pct"/>
            <w:tcBorders>
              <w:top w:val="nil"/>
              <w:left w:val="single" w:sz="8" w:space="0" w:color="FFFFFF"/>
              <w:bottom w:val="nil"/>
              <w:right w:val="single" w:sz="8" w:space="0" w:color="FFFFFF"/>
            </w:tcBorders>
            <w:shd w:val="clear" w:color="000000" w:fill="000000"/>
            <w:noWrap/>
            <w:vAlign w:val="center"/>
            <w:hideMark/>
          </w:tcPr>
          <w:p w14:paraId="377DC04C"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Saldo Inadimplência Geral</w:t>
            </w:r>
          </w:p>
        </w:tc>
        <w:tc>
          <w:tcPr>
            <w:tcW w:w="605" w:type="pct"/>
            <w:tcBorders>
              <w:top w:val="nil"/>
              <w:left w:val="nil"/>
              <w:bottom w:val="nil"/>
              <w:right w:val="single" w:sz="8" w:space="0" w:color="FFFFFF"/>
            </w:tcBorders>
            <w:shd w:val="clear" w:color="000000" w:fill="000000"/>
            <w:noWrap/>
            <w:vAlign w:val="center"/>
            <w:hideMark/>
          </w:tcPr>
          <w:p w14:paraId="6E46E71E"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311D5CFD" w14:textId="77777777" w:rsidR="00E131A9" w:rsidRPr="002544DD" w:rsidRDefault="00E131A9" w:rsidP="0020347C">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4E852FC0"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685AA6B"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0E7CAA0"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7552A5A"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9468A73"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23A29C2"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C60B1FF"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4995829"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9D7CC2E" w14:textId="77777777" w:rsidR="00E131A9" w:rsidRPr="002544DD" w:rsidRDefault="00E131A9" w:rsidP="0020347C">
            <w:pPr>
              <w:spacing w:line="360" w:lineRule="auto"/>
              <w:jc w:val="both"/>
              <w:rPr>
                <w:rFonts w:ascii="Trebuchet MS" w:hAnsi="Trebuchet MS"/>
                <w:sz w:val="20"/>
                <w:szCs w:val="20"/>
              </w:rPr>
            </w:pPr>
          </w:p>
        </w:tc>
      </w:tr>
      <w:tr w:rsidR="00E131A9" w:rsidRPr="002544DD" w14:paraId="1146D812"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7972097"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Vencidos E Não Pagos Até 30 Dias</w:t>
            </w:r>
          </w:p>
        </w:tc>
        <w:tc>
          <w:tcPr>
            <w:tcW w:w="605" w:type="pct"/>
            <w:tcBorders>
              <w:top w:val="nil"/>
              <w:left w:val="nil"/>
              <w:bottom w:val="nil"/>
              <w:right w:val="single" w:sz="8" w:space="0" w:color="FFFFFF"/>
            </w:tcBorders>
            <w:shd w:val="clear" w:color="000000" w:fill="F2F2F2"/>
            <w:noWrap/>
            <w:hideMark/>
          </w:tcPr>
          <w:p w14:paraId="1BC9FA1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E8C8898"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060FE31"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40488E1"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D03C281"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449B37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A77C071"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F1E7675"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EB34450"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E509ACA"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54EF62D" w14:textId="77777777" w:rsidR="00E131A9" w:rsidRPr="002544DD" w:rsidRDefault="00E131A9" w:rsidP="0020347C">
            <w:pPr>
              <w:spacing w:line="360" w:lineRule="auto"/>
              <w:jc w:val="both"/>
              <w:rPr>
                <w:rFonts w:ascii="Trebuchet MS" w:hAnsi="Trebuchet MS"/>
                <w:sz w:val="20"/>
                <w:szCs w:val="20"/>
              </w:rPr>
            </w:pPr>
          </w:p>
        </w:tc>
      </w:tr>
      <w:tr w:rsidR="00E131A9" w:rsidRPr="002544DD" w14:paraId="3FC0AA61"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5DBD519"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Vencidos E Não Pagos De 31 A 60 Dias</w:t>
            </w:r>
          </w:p>
        </w:tc>
        <w:tc>
          <w:tcPr>
            <w:tcW w:w="605" w:type="pct"/>
            <w:tcBorders>
              <w:top w:val="nil"/>
              <w:left w:val="nil"/>
              <w:bottom w:val="nil"/>
              <w:right w:val="single" w:sz="8" w:space="0" w:color="FFFFFF"/>
            </w:tcBorders>
            <w:shd w:val="clear" w:color="000000" w:fill="F2F2F2"/>
            <w:noWrap/>
            <w:hideMark/>
          </w:tcPr>
          <w:p w14:paraId="3D8B008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89F9907"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DBE698D"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CE40F0D"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42254D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41DA442"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0333DE2"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8D9F2FF"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C4C100E"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D10C6BF"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7A5692D" w14:textId="77777777" w:rsidR="00E131A9" w:rsidRPr="002544DD" w:rsidRDefault="00E131A9" w:rsidP="0020347C">
            <w:pPr>
              <w:spacing w:line="360" w:lineRule="auto"/>
              <w:jc w:val="both"/>
              <w:rPr>
                <w:rFonts w:ascii="Trebuchet MS" w:hAnsi="Trebuchet MS"/>
                <w:sz w:val="20"/>
                <w:szCs w:val="20"/>
              </w:rPr>
            </w:pPr>
          </w:p>
        </w:tc>
      </w:tr>
      <w:tr w:rsidR="00E131A9" w:rsidRPr="002544DD" w14:paraId="13FF60DD"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D552C92"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Vencidos E Não Pagos De 61 A 90 Dias</w:t>
            </w:r>
          </w:p>
        </w:tc>
        <w:tc>
          <w:tcPr>
            <w:tcW w:w="605" w:type="pct"/>
            <w:tcBorders>
              <w:top w:val="nil"/>
              <w:left w:val="nil"/>
              <w:bottom w:val="nil"/>
              <w:right w:val="single" w:sz="8" w:space="0" w:color="FFFFFF"/>
            </w:tcBorders>
            <w:shd w:val="clear" w:color="000000" w:fill="F2F2F2"/>
            <w:noWrap/>
            <w:hideMark/>
          </w:tcPr>
          <w:p w14:paraId="279BB502"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B7BCAA5"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719E944"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816C0ED"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BF41B3D"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EC5D68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6C35A3F"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F6A09FD"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20E065A"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F16838F"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DC1EF1F"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F7F96C2"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733C7A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Vencidos E Não Pagos De 91 A 120 Dias</w:t>
            </w:r>
          </w:p>
        </w:tc>
        <w:tc>
          <w:tcPr>
            <w:tcW w:w="605" w:type="pct"/>
            <w:tcBorders>
              <w:top w:val="nil"/>
              <w:left w:val="nil"/>
              <w:bottom w:val="nil"/>
              <w:right w:val="single" w:sz="8" w:space="0" w:color="FFFFFF"/>
            </w:tcBorders>
            <w:shd w:val="clear" w:color="000000" w:fill="F2F2F2"/>
            <w:noWrap/>
            <w:hideMark/>
          </w:tcPr>
          <w:p w14:paraId="287EB1C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F75DE0E"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7D4879F"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F638BA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8F10B3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248018A"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F6FECB0"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3D808CE"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1D6C41D"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72E8159"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E251411" w14:textId="77777777" w:rsidR="00E131A9" w:rsidRPr="002544DD" w:rsidRDefault="00E131A9" w:rsidP="0020347C">
            <w:pPr>
              <w:spacing w:line="360" w:lineRule="auto"/>
              <w:jc w:val="both"/>
              <w:rPr>
                <w:rFonts w:ascii="Trebuchet MS" w:hAnsi="Trebuchet MS"/>
                <w:sz w:val="20"/>
                <w:szCs w:val="20"/>
              </w:rPr>
            </w:pPr>
          </w:p>
        </w:tc>
      </w:tr>
      <w:tr w:rsidR="00E131A9" w:rsidRPr="002544DD" w14:paraId="2F501D7A"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CC76E5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Vencidos E Não Pagos De 121 A 150 Dias</w:t>
            </w:r>
          </w:p>
        </w:tc>
        <w:tc>
          <w:tcPr>
            <w:tcW w:w="605" w:type="pct"/>
            <w:tcBorders>
              <w:top w:val="nil"/>
              <w:left w:val="nil"/>
              <w:bottom w:val="nil"/>
              <w:right w:val="single" w:sz="8" w:space="0" w:color="FFFFFF"/>
            </w:tcBorders>
            <w:shd w:val="clear" w:color="000000" w:fill="F2F2F2"/>
            <w:noWrap/>
            <w:hideMark/>
          </w:tcPr>
          <w:p w14:paraId="49E1B01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22E2991"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FFD8221"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B761FE6"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DB2BAC2"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CB37639"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BCB4910"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0BEDB47"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4EF2549"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57629FA"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1352819" w14:textId="77777777" w:rsidR="00E131A9" w:rsidRPr="002544DD" w:rsidRDefault="00E131A9" w:rsidP="0020347C">
            <w:pPr>
              <w:spacing w:line="360" w:lineRule="auto"/>
              <w:jc w:val="both"/>
              <w:rPr>
                <w:rFonts w:ascii="Trebuchet MS" w:hAnsi="Trebuchet MS"/>
                <w:sz w:val="20"/>
                <w:szCs w:val="20"/>
              </w:rPr>
            </w:pPr>
          </w:p>
        </w:tc>
      </w:tr>
      <w:tr w:rsidR="00E131A9" w:rsidRPr="002544DD" w14:paraId="65983AFC"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F87955B"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lastRenderedPageBreak/>
              <w:t>Vencidos E Não Pagos De 151 A 180 Dias</w:t>
            </w:r>
          </w:p>
        </w:tc>
        <w:tc>
          <w:tcPr>
            <w:tcW w:w="605" w:type="pct"/>
            <w:tcBorders>
              <w:top w:val="nil"/>
              <w:left w:val="nil"/>
              <w:bottom w:val="nil"/>
              <w:right w:val="single" w:sz="8" w:space="0" w:color="FFFFFF"/>
            </w:tcBorders>
            <w:shd w:val="clear" w:color="000000" w:fill="F2F2F2"/>
            <w:noWrap/>
            <w:hideMark/>
          </w:tcPr>
          <w:p w14:paraId="7F799B32"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743D6E1"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097708D"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CC5799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ED72BD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FB9B810"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2D7194E"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0F2707F"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FD28398"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A0F2554"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217C975"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C93D63C"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1C1BB935"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Vencidos E Não Pagos Acima De 180 Dias</w:t>
            </w:r>
          </w:p>
        </w:tc>
        <w:tc>
          <w:tcPr>
            <w:tcW w:w="605" w:type="pct"/>
            <w:tcBorders>
              <w:top w:val="nil"/>
              <w:left w:val="nil"/>
              <w:bottom w:val="single" w:sz="4" w:space="0" w:color="auto"/>
              <w:right w:val="single" w:sz="8" w:space="0" w:color="FFFFFF"/>
            </w:tcBorders>
            <w:shd w:val="clear" w:color="000000" w:fill="F2F2F2"/>
            <w:noWrap/>
            <w:hideMark/>
          </w:tcPr>
          <w:p w14:paraId="6E9CE0B2"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3650095"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4D4079B"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53496FA"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D90F492"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D0379B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960C130"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FE01D44"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3CF7079"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81AC9B0"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6B86F55"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0164FFD"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E8EAB2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Pagos Antecipadamente Até 30 Dias</w:t>
            </w:r>
          </w:p>
        </w:tc>
        <w:tc>
          <w:tcPr>
            <w:tcW w:w="605" w:type="pct"/>
            <w:tcBorders>
              <w:top w:val="nil"/>
              <w:left w:val="nil"/>
              <w:bottom w:val="nil"/>
              <w:right w:val="single" w:sz="8" w:space="0" w:color="FFFFFF"/>
            </w:tcBorders>
            <w:shd w:val="clear" w:color="000000" w:fill="F2F2F2"/>
            <w:noWrap/>
            <w:hideMark/>
          </w:tcPr>
          <w:p w14:paraId="32485AC5"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CCF177A"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FC469FA"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D2280AD"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FAF330E"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F46817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EE29DB5"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6C907EA"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94169B6"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D812C75"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F9346F6" w14:textId="77777777" w:rsidR="00E131A9" w:rsidRPr="002544DD" w:rsidRDefault="00E131A9" w:rsidP="0020347C">
            <w:pPr>
              <w:spacing w:line="360" w:lineRule="auto"/>
              <w:jc w:val="both"/>
              <w:rPr>
                <w:rFonts w:ascii="Trebuchet MS" w:hAnsi="Trebuchet MS"/>
                <w:sz w:val="20"/>
                <w:szCs w:val="20"/>
              </w:rPr>
            </w:pPr>
          </w:p>
        </w:tc>
      </w:tr>
      <w:tr w:rsidR="00E131A9" w:rsidRPr="002544DD" w14:paraId="61C9B77C"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03078A3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Pagos Antecipadamente De 31 A 60 Dias</w:t>
            </w:r>
          </w:p>
        </w:tc>
        <w:tc>
          <w:tcPr>
            <w:tcW w:w="605" w:type="pct"/>
            <w:tcBorders>
              <w:top w:val="nil"/>
              <w:left w:val="nil"/>
              <w:bottom w:val="nil"/>
              <w:right w:val="single" w:sz="8" w:space="0" w:color="FFFFFF"/>
            </w:tcBorders>
            <w:shd w:val="clear" w:color="000000" w:fill="F2F2F2"/>
            <w:noWrap/>
            <w:hideMark/>
          </w:tcPr>
          <w:p w14:paraId="534ED3C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2201534"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3DA1912"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100B5B0"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346D503"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F66B725"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28CE53B"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242B34B"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3E51A31"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72A8A63"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60BE7D6" w14:textId="77777777" w:rsidR="00E131A9" w:rsidRPr="002544DD" w:rsidRDefault="00E131A9" w:rsidP="0020347C">
            <w:pPr>
              <w:spacing w:line="360" w:lineRule="auto"/>
              <w:jc w:val="both"/>
              <w:rPr>
                <w:rFonts w:ascii="Trebuchet MS" w:hAnsi="Trebuchet MS"/>
                <w:sz w:val="20"/>
                <w:szCs w:val="20"/>
              </w:rPr>
            </w:pPr>
          </w:p>
        </w:tc>
      </w:tr>
      <w:tr w:rsidR="00E131A9" w:rsidRPr="002544DD" w14:paraId="0F01414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290F979"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Pagos Antecipadamente De 61 A 90 Dias</w:t>
            </w:r>
          </w:p>
        </w:tc>
        <w:tc>
          <w:tcPr>
            <w:tcW w:w="605" w:type="pct"/>
            <w:tcBorders>
              <w:top w:val="nil"/>
              <w:left w:val="nil"/>
              <w:bottom w:val="nil"/>
              <w:right w:val="single" w:sz="8" w:space="0" w:color="FFFFFF"/>
            </w:tcBorders>
            <w:shd w:val="clear" w:color="000000" w:fill="F2F2F2"/>
            <w:noWrap/>
            <w:hideMark/>
          </w:tcPr>
          <w:p w14:paraId="5EBF603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EDBD05C"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1D54F37"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F4C92C5"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7A78CB2"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1CD869F"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4B24233"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5A28076"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626F1DA"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F1920DE"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20EDB57"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62EBB10"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E32A5E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Pagos Antecipadamente De 91 A 120 Dias</w:t>
            </w:r>
          </w:p>
        </w:tc>
        <w:tc>
          <w:tcPr>
            <w:tcW w:w="605" w:type="pct"/>
            <w:tcBorders>
              <w:top w:val="nil"/>
              <w:left w:val="nil"/>
              <w:bottom w:val="nil"/>
              <w:right w:val="single" w:sz="8" w:space="0" w:color="FFFFFF"/>
            </w:tcBorders>
            <w:shd w:val="clear" w:color="000000" w:fill="F2F2F2"/>
            <w:noWrap/>
            <w:hideMark/>
          </w:tcPr>
          <w:p w14:paraId="3814511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E787B1B"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F17B623"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BB35C50"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AE9762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966913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EDD6C54"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F91B6B2"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41A9EE2"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C4E243B"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CD0ED5C" w14:textId="77777777" w:rsidR="00E131A9" w:rsidRPr="002544DD" w:rsidRDefault="00E131A9" w:rsidP="0020347C">
            <w:pPr>
              <w:spacing w:line="360" w:lineRule="auto"/>
              <w:jc w:val="both"/>
              <w:rPr>
                <w:rFonts w:ascii="Trebuchet MS" w:hAnsi="Trebuchet MS"/>
                <w:sz w:val="20"/>
                <w:szCs w:val="20"/>
              </w:rPr>
            </w:pPr>
          </w:p>
        </w:tc>
      </w:tr>
      <w:tr w:rsidR="00E131A9" w:rsidRPr="002544DD" w14:paraId="62BC4C42"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9CB2A1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Pagos Antecipadamente De 121 A 150 Dias</w:t>
            </w:r>
          </w:p>
        </w:tc>
        <w:tc>
          <w:tcPr>
            <w:tcW w:w="605" w:type="pct"/>
            <w:tcBorders>
              <w:top w:val="nil"/>
              <w:left w:val="nil"/>
              <w:bottom w:val="nil"/>
              <w:right w:val="single" w:sz="8" w:space="0" w:color="FFFFFF"/>
            </w:tcBorders>
            <w:shd w:val="clear" w:color="000000" w:fill="F2F2F2"/>
            <w:noWrap/>
            <w:hideMark/>
          </w:tcPr>
          <w:p w14:paraId="621A363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29F3DAB"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20D807E"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B074487"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0DCD852"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3637D36"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AC735AB"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762ABAC"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F60DB6C"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1CE9454"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D1D2909" w14:textId="77777777" w:rsidR="00E131A9" w:rsidRPr="002544DD" w:rsidRDefault="00E131A9" w:rsidP="0020347C">
            <w:pPr>
              <w:spacing w:line="360" w:lineRule="auto"/>
              <w:jc w:val="both"/>
              <w:rPr>
                <w:rFonts w:ascii="Trebuchet MS" w:hAnsi="Trebuchet MS"/>
                <w:sz w:val="20"/>
                <w:szCs w:val="20"/>
              </w:rPr>
            </w:pPr>
          </w:p>
        </w:tc>
      </w:tr>
      <w:tr w:rsidR="00E131A9" w:rsidRPr="002544DD" w14:paraId="1C470E85"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CC661E8"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Pagos Antecipadamente De 151 A 180 Dias</w:t>
            </w:r>
          </w:p>
        </w:tc>
        <w:tc>
          <w:tcPr>
            <w:tcW w:w="605" w:type="pct"/>
            <w:tcBorders>
              <w:top w:val="nil"/>
              <w:left w:val="nil"/>
              <w:bottom w:val="nil"/>
              <w:right w:val="single" w:sz="8" w:space="0" w:color="FFFFFF"/>
            </w:tcBorders>
            <w:shd w:val="clear" w:color="000000" w:fill="F2F2F2"/>
            <w:noWrap/>
            <w:hideMark/>
          </w:tcPr>
          <w:p w14:paraId="11A6EAA2"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B840B50"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3B2DA53"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F6E68F6"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9BD71CB"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3C35D1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8D68410"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8950B56"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8E0E4EC"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6BADCD2"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9B628C6" w14:textId="77777777" w:rsidR="00E131A9" w:rsidRPr="002544DD" w:rsidRDefault="00E131A9" w:rsidP="0020347C">
            <w:pPr>
              <w:spacing w:line="360" w:lineRule="auto"/>
              <w:jc w:val="both"/>
              <w:rPr>
                <w:rFonts w:ascii="Trebuchet MS" w:hAnsi="Trebuchet MS"/>
                <w:sz w:val="20"/>
                <w:szCs w:val="20"/>
              </w:rPr>
            </w:pPr>
          </w:p>
        </w:tc>
      </w:tr>
      <w:tr w:rsidR="00E131A9" w:rsidRPr="002544DD" w14:paraId="2BD523F6"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6D04CEF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Pagos Antecipadamente Acima De 180 Dias</w:t>
            </w:r>
          </w:p>
        </w:tc>
        <w:tc>
          <w:tcPr>
            <w:tcW w:w="605" w:type="pct"/>
            <w:tcBorders>
              <w:top w:val="nil"/>
              <w:left w:val="nil"/>
              <w:bottom w:val="single" w:sz="4" w:space="0" w:color="auto"/>
              <w:right w:val="single" w:sz="8" w:space="0" w:color="FFFFFF"/>
            </w:tcBorders>
            <w:shd w:val="clear" w:color="000000" w:fill="F2F2F2"/>
            <w:noWrap/>
            <w:hideMark/>
          </w:tcPr>
          <w:p w14:paraId="6C83F07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CAC8A8E"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24C192B"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C6E4735"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DAEAC20"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10E025F"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17DB993"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F4505B0"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5F7E247"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1B09BDF"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F585C2D" w14:textId="77777777" w:rsidR="00E131A9" w:rsidRPr="002544DD" w:rsidRDefault="00E131A9" w:rsidP="0020347C">
            <w:pPr>
              <w:spacing w:line="360" w:lineRule="auto"/>
              <w:jc w:val="both"/>
              <w:rPr>
                <w:rFonts w:ascii="Trebuchet MS" w:hAnsi="Trebuchet MS"/>
                <w:sz w:val="20"/>
                <w:szCs w:val="20"/>
              </w:rPr>
            </w:pPr>
          </w:p>
        </w:tc>
      </w:tr>
      <w:tr w:rsidR="00E131A9" w:rsidRPr="002544DD" w14:paraId="1B52E315"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AD15748"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Vinculados Até 30 Dias</w:t>
            </w:r>
          </w:p>
        </w:tc>
        <w:tc>
          <w:tcPr>
            <w:tcW w:w="605" w:type="pct"/>
            <w:tcBorders>
              <w:top w:val="nil"/>
              <w:left w:val="nil"/>
              <w:bottom w:val="nil"/>
              <w:right w:val="single" w:sz="8" w:space="0" w:color="FFFFFF"/>
            </w:tcBorders>
            <w:shd w:val="clear" w:color="000000" w:fill="F2F2F2"/>
            <w:noWrap/>
            <w:hideMark/>
          </w:tcPr>
          <w:p w14:paraId="3C0E208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501A2F3"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AD4EC97"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5852C0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0F7EEB4"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28D2C28"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CE3E048"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D201D9F"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41D3314"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F3D69B2"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20CACED" w14:textId="77777777" w:rsidR="00E131A9" w:rsidRPr="002544DD" w:rsidRDefault="00E131A9" w:rsidP="0020347C">
            <w:pPr>
              <w:spacing w:line="360" w:lineRule="auto"/>
              <w:jc w:val="both"/>
              <w:rPr>
                <w:rFonts w:ascii="Trebuchet MS" w:hAnsi="Trebuchet MS"/>
                <w:sz w:val="20"/>
                <w:szCs w:val="20"/>
              </w:rPr>
            </w:pPr>
          </w:p>
        </w:tc>
      </w:tr>
      <w:tr w:rsidR="00E131A9" w:rsidRPr="002544DD" w14:paraId="36C786A9"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5DE4E15"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Vinculados De 31 A 60 Dias</w:t>
            </w:r>
          </w:p>
        </w:tc>
        <w:tc>
          <w:tcPr>
            <w:tcW w:w="605" w:type="pct"/>
            <w:tcBorders>
              <w:top w:val="nil"/>
              <w:left w:val="nil"/>
              <w:bottom w:val="nil"/>
              <w:right w:val="single" w:sz="8" w:space="0" w:color="FFFFFF"/>
            </w:tcBorders>
            <w:shd w:val="clear" w:color="000000" w:fill="F2F2F2"/>
            <w:noWrap/>
            <w:hideMark/>
          </w:tcPr>
          <w:p w14:paraId="4C6650F9"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C3D3607"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34E6EA8"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2F7DAC8"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990E38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67586B6"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5BDD7B2"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F08B0DE"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B75E906"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57963BE"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CF464B0" w14:textId="77777777" w:rsidR="00E131A9" w:rsidRPr="002544DD" w:rsidRDefault="00E131A9" w:rsidP="0020347C">
            <w:pPr>
              <w:spacing w:line="360" w:lineRule="auto"/>
              <w:jc w:val="both"/>
              <w:rPr>
                <w:rFonts w:ascii="Trebuchet MS" w:hAnsi="Trebuchet MS"/>
                <w:sz w:val="20"/>
                <w:szCs w:val="20"/>
              </w:rPr>
            </w:pPr>
          </w:p>
        </w:tc>
      </w:tr>
      <w:tr w:rsidR="00E131A9" w:rsidRPr="002544DD" w14:paraId="73090914"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F85C94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Vinculados De 61 A 90 Dias</w:t>
            </w:r>
          </w:p>
        </w:tc>
        <w:tc>
          <w:tcPr>
            <w:tcW w:w="605" w:type="pct"/>
            <w:tcBorders>
              <w:top w:val="nil"/>
              <w:left w:val="nil"/>
              <w:bottom w:val="nil"/>
              <w:right w:val="single" w:sz="8" w:space="0" w:color="FFFFFF"/>
            </w:tcBorders>
            <w:shd w:val="clear" w:color="000000" w:fill="F2F2F2"/>
            <w:noWrap/>
            <w:hideMark/>
          </w:tcPr>
          <w:p w14:paraId="6A867D8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489B539"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1FA331B"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6878620"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8314215"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4C0EBE8"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826F9AD"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A4525E2"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9CB263F"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186FBE0"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279BB08" w14:textId="77777777" w:rsidR="00E131A9" w:rsidRPr="002544DD" w:rsidRDefault="00E131A9" w:rsidP="0020347C">
            <w:pPr>
              <w:spacing w:line="360" w:lineRule="auto"/>
              <w:jc w:val="both"/>
              <w:rPr>
                <w:rFonts w:ascii="Trebuchet MS" w:hAnsi="Trebuchet MS"/>
                <w:sz w:val="20"/>
                <w:szCs w:val="20"/>
              </w:rPr>
            </w:pPr>
          </w:p>
        </w:tc>
      </w:tr>
      <w:tr w:rsidR="00E131A9" w:rsidRPr="002544DD" w14:paraId="37308BE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CAE490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Vinculados De 91 A 120 Dias</w:t>
            </w:r>
          </w:p>
        </w:tc>
        <w:tc>
          <w:tcPr>
            <w:tcW w:w="605" w:type="pct"/>
            <w:tcBorders>
              <w:top w:val="nil"/>
              <w:left w:val="nil"/>
              <w:bottom w:val="nil"/>
              <w:right w:val="single" w:sz="8" w:space="0" w:color="FFFFFF"/>
            </w:tcBorders>
            <w:shd w:val="clear" w:color="000000" w:fill="F2F2F2"/>
            <w:noWrap/>
            <w:hideMark/>
          </w:tcPr>
          <w:p w14:paraId="0534D96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5784226C"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3296E51"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779CE2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6E76965"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6C3186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58B7FDA"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3B4D200"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AE8EA98"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47CA395"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C9C6738" w14:textId="77777777" w:rsidR="00E131A9" w:rsidRPr="002544DD" w:rsidRDefault="00E131A9" w:rsidP="0020347C">
            <w:pPr>
              <w:spacing w:line="360" w:lineRule="auto"/>
              <w:jc w:val="both"/>
              <w:rPr>
                <w:rFonts w:ascii="Trebuchet MS" w:hAnsi="Trebuchet MS"/>
                <w:sz w:val="20"/>
                <w:szCs w:val="20"/>
              </w:rPr>
            </w:pPr>
          </w:p>
        </w:tc>
      </w:tr>
      <w:tr w:rsidR="00E131A9" w:rsidRPr="002544DD" w14:paraId="1557180F"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C73545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Vinculados De 121 A 150 Dias</w:t>
            </w:r>
          </w:p>
        </w:tc>
        <w:tc>
          <w:tcPr>
            <w:tcW w:w="605" w:type="pct"/>
            <w:tcBorders>
              <w:top w:val="nil"/>
              <w:left w:val="nil"/>
              <w:bottom w:val="nil"/>
              <w:right w:val="single" w:sz="8" w:space="0" w:color="FFFFFF"/>
            </w:tcBorders>
            <w:shd w:val="clear" w:color="000000" w:fill="F2F2F2"/>
            <w:noWrap/>
            <w:hideMark/>
          </w:tcPr>
          <w:p w14:paraId="4F765A87"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A7BC23D"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8D765CB"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A68E91A"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5C34171"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EB2725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ED8D81A"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FE76A9C"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BF1C49A"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510314C"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93FF2EC" w14:textId="77777777" w:rsidR="00E131A9" w:rsidRPr="002544DD" w:rsidRDefault="00E131A9" w:rsidP="0020347C">
            <w:pPr>
              <w:spacing w:line="360" w:lineRule="auto"/>
              <w:jc w:val="both"/>
              <w:rPr>
                <w:rFonts w:ascii="Trebuchet MS" w:hAnsi="Trebuchet MS"/>
                <w:sz w:val="20"/>
                <w:szCs w:val="20"/>
              </w:rPr>
            </w:pPr>
          </w:p>
        </w:tc>
      </w:tr>
      <w:tr w:rsidR="00E131A9" w:rsidRPr="002544DD" w14:paraId="15E429F7"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942C68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Vinculados De 151 A 180 Dias</w:t>
            </w:r>
          </w:p>
        </w:tc>
        <w:tc>
          <w:tcPr>
            <w:tcW w:w="605" w:type="pct"/>
            <w:tcBorders>
              <w:top w:val="nil"/>
              <w:left w:val="nil"/>
              <w:bottom w:val="nil"/>
              <w:right w:val="single" w:sz="8" w:space="0" w:color="FFFFFF"/>
            </w:tcBorders>
            <w:shd w:val="clear" w:color="000000" w:fill="F2F2F2"/>
            <w:noWrap/>
            <w:hideMark/>
          </w:tcPr>
          <w:p w14:paraId="21C5E82E"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068F1B8"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50E04DA"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5DCCCFA"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2B06BFD"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52B823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12FE98D"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61F9113"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40D7159"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2C24F4D"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369335D" w14:textId="77777777" w:rsidR="00E131A9" w:rsidRPr="002544DD" w:rsidRDefault="00E131A9" w:rsidP="0020347C">
            <w:pPr>
              <w:spacing w:line="360" w:lineRule="auto"/>
              <w:jc w:val="both"/>
              <w:rPr>
                <w:rFonts w:ascii="Trebuchet MS" w:hAnsi="Trebuchet MS"/>
                <w:sz w:val="20"/>
                <w:szCs w:val="20"/>
              </w:rPr>
            </w:pPr>
          </w:p>
        </w:tc>
      </w:tr>
      <w:tr w:rsidR="00E131A9" w:rsidRPr="002544DD" w14:paraId="4F285F1E"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6D2A9E87"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Vinculados Acima De 180 Dias</w:t>
            </w:r>
          </w:p>
        </w:tc>
        <w:tc>
          <w:tcPr>
            <w:tcW w:w="605" w:type="pct"/>
            <w:tcBorders>
              <w:top w:val="nil"/>
              <w:left w:val="nil"/>
              <w:bottom w:val="single" w:sz="4" w:space="0" w:color="auto"/>
              <w:right w:val="single" w:sz="8" w:space="0" w:color="FFFFFF"/>
            </w:tcBorders>
            <w:shd w:val="clear" w:color="000000" w:fill="F2F2F2"/>
            <w:noWrap/>
            <w:hideMark/>
          </w:tcPr>
          <w:p w14:paraId="17108AEB"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0AE262C"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3FB46CA"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9D7A74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139E860"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594759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B6F8C46"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31654DA5"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660824B"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F733870"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248D536" w14:textId="77777777" w:rsidR="00E131A9" w:rsidRPr="002544DD" w:rsidRDefault="00E131A9" w:rsidP="0020347C">
            <w:pPr>
              <w:spacing w:line="360" w:lineRule="auto"/>
              <w:jc w:val="both"/>
              <w:rPr>
                <w:rFonts w:ascii="Trebuchet MS" w:hAnsi="Trebuchet MS"/>
                <w:sz w:val="20"/>
                <w:szCs w:val="20"/>
              </w:rPr>
            </w:pPr>
          </w:p>
        </w:tc>
      </w:tr>
      <w:tr w:rsidR="00E131A9" w:rsidRPr="002544DD" w14:paraId="64BF0A1E"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5AD5EE52"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Valor das garantias incorporadas ao PL do CRI</w:t>
            </w:r>
          </w:p>
        </w:tc>
        <w:tc>
          <w:tcPr>
            <w:tcW w:w="605" w:type="pct"/>
            <w:tcBorders>
              <w:top w:val="nil"/>
              <w:left w:val="nil"/>
              <w:bottom w:val="single" w:sz="8" w:space="0" w:color="FFFFFF"/>
              <w:right w:val="single" w:sz="8" w:space="0" w:color="FFFFFF"/>
            </w:tcBorders>
            <w:shd w:val="clear" w:color="000000" w:fill="F2F2F2"/>
            <w:noWrap/>
            <w:hideMark/>
          </w:tcPr>
          <w:p w14:paraId="5C249342"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2323228"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ABAE094"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E466283"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D3E16C6"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1FCAC4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56B0845"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6293A66"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6B23426"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D874827"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9E802C5" w14:textId="77777777" w:rsidR="00E131A9" w:rsidRPr="002544DD" w:rsidRDefault="00E131A9" w:rsidP="0020347C">
            <w:pPr>
              <w:spacing w:line="360" w:lineRule="auto"/>
              <w:jc w:val="both"/>
              <w:rPr>
                <w:rFonts w:ascii="Trebuchet MS" w:hAnsi="Trebuchet MS"/>
                <w:sz w:val="20"/>
                <w:szCs w:val="20"/>
              </w:rPr>
            </w:pPr>
          </w:p>
        </w:tc>
      </w:tr>
      <w:tr w:rsidR="00E131A9" w:rsidRPr="002544DD" w14:paraId="405A871C"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0FF416D7"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Valor total de pré-pagamento no mês</w:t>
            </w:r>
          </w:p>
        </w:tc>
        <w:tc>
          <w:tcPr>
            <w:tcW w:w="605" w:type="pct"/>
            <w:tcBorders>
              <w:top w:val="nil"/>
              <w:left w:val="nil"/>
              <w:bottom w:val="single" w:sz="8" w:space="0" w:color="FFFFFF"/>
              <w:right w:val="single" w:sz="8" w:space="0" w:color="FFFFFF"/>
            </w:tcBorders>
            <w:shd w:val="clear" w:color="000000" w:fill="F2F2F2"/>
            <w:noWrap/>
            <w:hideMark/>
          </w:tcPr>
          <w:p w14:paraId="221CE5D6"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9AA1144"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C654555"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421895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59FE3E4"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1F68EB3"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ACD3FF3"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F1AF55C"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843D171"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CC6C22D"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014284B" w14:textId="77777777" w:rsidR="00E131A9" w:rsidRPr="002544DD" w:rsidRDefault="00E131A9" w:rsidP="0020347C">
            <w:pPr>
              <w:spacing w:line="360" w:lineRule="auto"/>
              <w:jc w:val="both"/>
              <w:rPr>
                <w:rFonts w:ascii="Trebuchet MS" w:hAnsi="Trebuchet MS"/>
                <w:sz w:val="20"/>
                <w:szCs w:val="20"/>
              </w:rPr>
            </w:pPr>
          </w:p>
        </w:tc>
      </w:tr>
      <w:tr w:rsidR="00E131A9" w:rsidRPr="002544DD" w14:paraId="200D0CA6"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BFE0A0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 De Concentração Dos 5 Maiores Devedores</w:t>
            </w:r>
          </w:p>
        </w:tc>
        <w:tc>
          <w:tcPr>
            <w:tcW w:w="605" w:type="pct"/>
            <w:tcBorders>
              <w:top w:val="nil"/>
              <w:left w:val="nil"/>
              <w:bottom w:val="nil"/>
              <w:right w:val="single" w:sz="8" w:space="0" w:color="FFFFFF"/>
            </w:tcBorders>
            <w:shd w:val="clear" w:color="000000" w:fill="F2F2F2"/>
            <w:noWrap/>
            <w:hideMark/>
          </w:tcPr>
          <w:p w14:paraId="0BD45623"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BF94638"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507B373"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37C2C3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DB8902B"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C7FB42F"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A3064F0"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D9D1A50"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F0741B6"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470A401"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0509FBE"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AE887A7"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FAB00DE"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Os cinco maiores devedores</w:t>
            </w:r>
          </w:p>
        </w:tc>
        <w:tc>
          <w:tcPr>
            <w:tcW w:w="605" w:type="pct"/>
            <w:tcBorders>
              <w:top w:val="nil"/>
              <w:left w:val="nil"/>
              <w:bottom w:val="nil"/>
              <w:right w:val="single" w:sz="8" w:space="0" w:color="FFFFFF"/>
            </w:tcBorders>
            <w:shd w:val="clear" w:color="000000" w:fill="F2F2F2"/>
            <w:noWrap/>
            <w:hideMark/>
          </w:tcPr>
          <w:p w14:paraId="4E4CFFD7"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AFFC7F9"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1A798BD"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59B591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3B667D4"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7BA15F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8EA9348"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A20FB1C"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E4E45BB"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BD5C144"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2643F99" w14:textId="77777777" w:rsidR="00E131A9" w:rsidRPr="002544DD" w:rsidRDefault="00E131A9" w:rsidP="0020347C">
            <w:pPr>
              <w:spacing w:line="360" w:lineRule="auto"/>
              <w:jc w:val="both"/>
              <w:rPr>
                <w:rFonts w:ascii="Trebuchet MS" w:hAnsi="Trebuchet MS"/>
                <w:sz w:val="20"/>
                <w:szCs w:val="20"/>
              </w:rPr>
            </w:pPr>
          </w:p>
        </w:tc>
      </w:tr>
      <w:tr w:rsidR="00E131A9" w:rsidRPr="002544DD" w14:paraId="42EB8035"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5A8FEEB"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Nome e CNPJ de cada Devedor</w:t>
            </w:r>
          </w:p>
        </w:tc>
        <w:tc>
          <w:tcPr>
            <w:tcW w:w="605" w:type="pct"/>
            <w:tcBorders>
              <w:top w:val="nil"/>
              <w:left w:val="nil"/>
              <w:bottom w:val="nil"/>
              <w:right w:val="single" w:sz="8" w:space="0" w:color="FFFFFF"/>
            </w:tcBorders>
            <w:shd w:val="clear" w:color="000000" w:fill="F2F2F2"/>
            <w:noWrap/>
            <w:hideMark/>
          </w:tcPr>
          <w:p w14:paraId="5F484168"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20209EC"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3438617"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07BF4C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E6B2B2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0632001"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5CF9FFA"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9391CF3"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F187C08"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95B0C29"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4EE3ECA" w14:textId="77777777" w:rsidR="00E131A9" w:rsidRPr="002544DD" w:rsidRDefault="00E131A9" w:rsidP="0020347C">
            <w:pPr>
              <w:spacing w:line="360" w:lineRule="auto"/>
              <w:jc w:val="both"/>
              <w:rPr>
                <w:rFonts w:ascii="Trebuchet MS" w:hAnsi="Trebuchet MS"/>
                <w:sz w:val="20"/>
                <w:szCs w:val="20"/>
              </w:rPr>
            </w:pPr>
          </w:p>
        </w:tc>
      </w:tr>
      <w:tr w:rsidR="00E131A9" w:rsidRPr="002544DD" w14:paraId="75FB356D"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5FA24D4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Participação em relação a Oferta</w:t>
            </w:r>
          </w:p>
        </w:tc>
        <w:tc>
          <w:tcPr>
            <w:tcW w:w="605" w:type="pct"/>
            <w:tcBorders>
              <w:top w:val="nil"/>
              <w:left w:val="nil"/>
              <w:bottom w:val="single" w:sz="8" w:space="0" w:color="FFFFFF"/>
              <w:right w:val="single" w:sz="8" w:space="0" w:color="FFFFFF"/>
            </w:tcBorders>
            <w:shd w:val="clear" w:color="000000" w:fill="F2F2F2"/>
            <w:noWrap/>
            <w:hideMark/>
          </w:tcPr>
          <w:p w14:paraId="707B05A3"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A94398C"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3708919"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F486ABB"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833824B"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B1A428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977E3C1"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769365C"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A5739B2"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F4D2612"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DBA7A85"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7E4827C"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000000"/>
            <w:noWrap/>
            <w:vAlign w:val="center"/>
            <w:hideMark/>
          </w:tcPr>
          <w:p w14:paraId="413D9334"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Saldo devedor Total</w:t>
            </w:r>
          </w:p>
        </w:tc>
        <w:tc>
          <w:tcPr>
            <w:tcW w:w="605" w:type="pct"/>
            <w:tcBorders>
              <w:top w:val="nil"/>
              <w:left w:val="nil"/>
              <w:bottom w:val="single" w:sz="8" w:space="0" w:color="FFFFFF"/>
              <w:right w:val="single" w:sz="8" w:space="0" w:color="FFFFFF"/>
            </w:tcBorders>
            <w:shd w:val="clear" w:color="000000" w:fill="000000"/>
            <w:noWrap/>
            <w:vAlign w:val="center"/>
            <w:hideMark/>
          </w:tcPr>
          <w:p w14:paraId="72450E6D"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5E4751F3" w14:textId="77777777" w:rsidR="00E131A9" w:rsidRPr="002544DD" w:rsidRDefault="00E131A9" w:rsidP="0020347C">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711FB5E9"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892954B"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A763C94"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4FEEDE9"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2F9A596"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E525031"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6DB6CCD"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AE9B7D6"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33E4B89" w14:textId="77777777" w:rsidR="00E131A9" w:rsidRPr="002544DD" w:rsidRDefault="00E131A9" w:rsidP="0020347C">
            <w:pPr>
              <w:spacing w:line="360" w:lineRule="auto"/>
              <w:jc w:val="both"/>
              <w:rPr>
                <w:rFonts w:ascii="Trebuchet MS" w:hAnsi="Trebuchet MS"/>
                <w:sz w:val="20"/>
                <w:szCs w:val="20"/>
              </w:rPr>
            </w:pPr>
          </w:p>
        </w:tc>
      </w:tr>
      <w:tr w:rsidR="00E131A9" w:rsidRPr="002544DD" w14:paraId="334B1ED5"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46EC65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LTV</w:t>
            </w:r>
          </w:p>
        </w:tc>
        <w:tc>
          <w:tcPr>
            <w:tcW w:w="605" w:type="pct"/>
            <w:tcBorders>
              <w:top w:val="nil"/>
              <w:left w:val="nil"/>
              <w:bottom w:val="nil"/>
              <w:right w:val="single" w:sz="8" w:space="0" w:color="FFFFFF"/>
            </w:tcBorders>
            <w:shd w:val="clear" w:color="000000" w:fill="F2F2F2"/>
            <w:noWrap/>
            <w:hideMark/>
          </w:tcPr>
          <w:p w14:paraId="58BB8B4F"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DDC4D36"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78ADF97"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5B08EE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16809AC"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F47AA5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B5F389B"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F0B6598"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3453AC2"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1EBE357"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17D69A8" w14:textId="77777777" w:rsidR="00E131A9" w:rsidRPr="002544DD" w:rsidRDefault="00E131A9" w:rsidP="0020347C">
            <w:pPr>
              <w:spacing w:line="360" w:lineRule="auto"/>
              <w:jc w:val="both"/>
              <w:rPr>
                <w:rFonts w:ascii="Trebuchet MS" w:hAnsi="Trebuchet MS"/>
                <w:sz w:val="20"/>
                <w:szCs w:val="20"/>
              </w:rPr>
            </w:pPr>
          </w:p>
        </w:tc>
      </w:tr>
      <w:tr w:rsidR="00E131A9" w:rsidRPr="002544DD" w14:paraId="2488A962"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63EAB22F"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LTV Valor da Venda</w:t>
            </w:r>
          </w:p>
        </w:tc>
        <w:tc>
          <w:tcPr>
            <w:tcW w:w="605" w:type="pct"/>
            <w:tcBorders>
              <w:top w:val="nil"/>
              <w:left w:val="nil"/>
              <w:bottom w:val="single" w:sz="8" w:space="0" w:color="FFFFFF"/>
              <w:right w:val="single" w:sz="8" w:space="0" w:color="FFFFFF"/>
            </w:tcBorders>
            <w:shd w:val="clear" w:color="000000" w:fill="F2F2F2"/>
            <w:noWrap/>
            <w:hideMark/>
          </w:tcPr>
          <w:p w14:paraId="3DC2A8F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FD9CBAC"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167768E"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93BDCCF"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892C605"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1C378F8"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304A30D"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3F00535"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A04BA23"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265C289"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4E4B1E0" w14:textId="77777777" w:rsidR="00E131A9" w:rsidRPr="002544DD" w:rsidRDefault="00E131A9" w:rsidP="0020347C">
            <w:pPr>
              <w:spacing w:line="360" w:lineRule="auto"/>
              <w:jc w:val="both"/>
              <w:rPr>
                <w:rFonts w:ascii="Trebuchet MS" w:hAnsi="Trebuchet MS"/>
                <w:sz w:val="20"/>
                <w:szCs w:val="20"/>
              </w:rPr>
            </w:pPr>
          </w:p>
        </w:tc>
      </w:tr>
      <w:tr w:rsidR="00E131A9" w:rsidRPr="002544DD" w14:paraId="7C02534F"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9D6D843" w14:textId="77777777" w:rsidR="00E131A9" w:rsidRPr="002544DD" w:rsidRDefault="00E131A9" w:rsidP="0020347C">
            <w:pPr>
              <w:spacing w:line="360" w:lineRule="auto"/>
              <w:jc w:val="both"/>
              <w:rPr>
                <w:rFonts w:ascii="Trebuchet MS" w:hAnsi="Trebuchet MS"/>
                <w:sz w:val="20"/>
                <w:szCs w:val="20"/>
              </w:rPr>
            </w:pPr>
            <w:proofErr w:type="spellStart"/>
            <w:r w:rsidRPr="002544DD">
              <w:rPr>
                <w:rFonts w:ascii="Trebuchet MS" w:hAnsi="Trebuchet MS"/>
                <w:sz w:val="20"/>
                <w:szCs w:val="20"/>
              </w:rPr>
              <w:t>Duration</w:t>
            </w:r>
            <w:proofErr w:type="spellEnd"/>
            <w:r w:rsidRPr="002544DD">
              <w:rPr>
                <w:rFonts w:ascii="Trebuchet MS" w:hAnsi="Trebuchet MS"/>
                <w:sz w:val="20"/>
                <w:szCs w:val="20"/>
              </w:rPr>
              <w:t xml:space="preserve"> Carteira (Anos)</w:t>
            </w:r>
          </w:p>
        </w:tc>
        <w:tc>
          <w:tcPr>
            <w:tcW w:w="605" w:type="pct"/>
            <w:tcBorders>
              <w:top w:val="nil"/>
              <w:left w:val="nil"/>
              <w:bottom w:val="nil"/>
              <w:right w:val="single" w:sz="8" w:space="0" w:color="FFFFFF"/>
            </w:tcBorders>
            <w:shd w:val="clear" w:color="000000" w:fill="F2F2F2"/>
            <w:noWrap/>
            <w:hideMark/>
          </w:tcPr>
          <w:p w14:paraId="32335D0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783C0F5" w14:textId="77777777" w:rsidR="00E131A9" w:rsidRPr="002544DD" w:rsidRDefault="00E131A9" w:rsidP="0020347C">
            <w:pPr>
              <w:spacing w:line="360" w:lineRule="auto"/>
              <w:jc w:val="both"/>
              <w:rPr>
                <w:rFonts w:ascii="Trebuchet MS" w:hAnsi="Trebuchet MS"/>
                <w:sz w:val="20"/>
                <w:szCs w:val="20"/>
              </w:rPr>
            </w:pPr>
          </w:p>
        </w:tc>
        <w:tc>
          <w:tcPr>
            <w:tcW w:w="878" w:type="pct"/>
            <w:gridSpan w:val="2"/>
            <w:vMerge w:val="restart"/>
            <w:tcBorders>
              <w:top w:val="single" w:sz="8" w:space="0" w:color="FFFFFF"/>
              <w:left w:val="single" w:sz="8" w:space="0" w:color="FFFFFF"/>
              <w:bottom w:val="single" w:sz="8" w:space="0" w:color="FFFFFF"/>
              <w:right w:val="single" w:sz="8" w:space="0" w:color="FFFFFF"/>
            </w:tcBorders>
            <w:shd w:val="clear" w:color="000000" w:fill="000000"/>
            <w:vAlign w:val="center"/>
            <w:hideMark/>
          </w:tcPr>
          <w:p w14:paraId="148E6FCB"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Indexadores</w:t>
            </w:r>
            <w:r w:rsidRPr="002544DD">
              <w:rPr>
                <w:rFonts w:ascii="Trebuchet MS" w:hAnsi="Trebuchet MS"/>
                <w:b/>
                <w:bCs/>
                <w:sz w:val="20"/>
                <w:szCs w:val="20"/>
              </w:rPr>
              <w:br/>
              <w:t>Taxa Média</w:t>
            </w:r>
          </w:p>
        </w:tc>
        <w:tc>
          <w:tcPr>
            <w:tcW w:w="1495" w:type="pct"/>
            <w:gridSpan w:val="7"/>
            <w:vMerge w:val="restart"/>
            <w:tcBorders>
              <w:top w:val="single" w:sz="8" w:space="0" w:color="FFFFFF"/>
              <w:left w:val="nil"/>
              <w:bottom w:val="single" w:sz="8" w:space="0" w:color="FFFFFF"/>
              <w:right w:val="single" w:sz="8" w:space="0" w:color="FFFFFF"/>
            </w:tcBorders>
            <w:shd w:val="clear" w:color="000000" w:fill="F2F2F2"/>
            <w:hideMark/>
          </w:tcPr>
          <w:p w14:paraId="37636ABB"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Não informado - [</w:t>
            </w:r>
            <w:proofErr w:type="gramStart"/>
            <w:r w:rsidRPr="002544DD">
              <w:rPr>
                <w:rFonts w:ascii="Trebuchet MS" w:hAnsi="Trebuchet MS"/>
                <w:b/>
                <w:bCs/>
                <w:sz w:val="20"/>
                <w:szCs w:val="20"/>
              </w:rPr>
              <w:t>•]%</w:t>
            </w:r>
            <w:proofErr w:type="gramEnd"/>
            <w:r w:rsidRPr="002544DD">
              <w:rPr>
                <w:rFonts w:ascii="Trebuchet MS" w:hAnsi="Trebuchet MS"/>
                <w:b/>
                <w:bCs/>
                <w:sz w:val="20"/>
                <w:szCs w:val="20"/>
              </w:rPr>
              <w:t xml:space="preserve"> a.a.</w:t>
            </w:r>
          </w:p>
        </w:tc>
      </w:tr>
      <w:tr w:rsidR="00E131A9" w:rsidRPr="002544DD" w14:paraId="3C28E789"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0042F391" w14:textId="77777777" w:rsidR="00E131A9" w:rsidRPr="002544DD" w:rsidRDefault="00E131A9" w:rsidP="0020347C">
            <w:pPr>
              <w:spacing w:line="360" w:lineRule="auto"/>
              <w:jc w:val="both"/>
              <w:rPr>
                <w:rFonts w:ascii="Trebuchet MS" w:hAnsi="Trebuchet MS"/>
                <w:sz w:val="20"/>
                <w:szCs w:val="20"/>
              </w:rPr>
            </w:pPr>
            <w:proofErr w:type="spellStart"/>
            <w:r w:rsidRPr="002544DD">
              <w:rPr>
                <w:rFonts w:ascii="Trebuchet MS" w:hAnsi="Trebuchet MS"/>
                <w:sz w:val="20"/>
                <w:szCs w:val="20"/>
              </w:rPr>
              <w:t>Duration</w:t>
            </w:r>
            <w:proofErr w:type="spellEnd"/>
            <w:r w:rsidRPr="002544DD">
              <w:rPr>
                <w:rFonts w:ascii="Trebuchet MS" w:hAnsi="Trebuchet MS"/>
                <w:sz w:val="20"/>
                <w:szCs w:val="20"/>
              </w:rPr>
              <w:t xml:space="preserve"> Carteira (Meses)</w:t>
            </w:r>
          </w:p>
        </w:tc>
        <w:tc>
          <w:tcPr>
            <w:tcW w:w="605" w:type="pct"/>
            <w:tcBorders>
              <w:top w:val="nil"/>
              <w:left w:val="nil"/>
              <w:bottom w:val="single" w:sz="8" w:space="0" w:color="FFFFFF"/>
              <w:right w:val="single" w:sz="8" w:space="0" w:color="FFFFFF"/>
            </w:tcBorders>
            <w:shd w:val="clear" w:color="000000" w:fill="F2F2F2"/>
            <w:noWrap/>
            <w:hideMark/>
          </w:tcPr>
          <w:p w14:paraId="2386AA8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0483D36" w14:textId="77777777" w:rsidR="00E131A9" w:rsidRPr="002544DD" w:rsidRDefault="00E131A9" w:rsidP="0020347C">
            <w:pPr>
              <w:spacing w:line="360" w:lineRule="auto"/>
              <w:jc w:val="both"/>
              <w:rPr>
                <w:rFonts w:ascii="Trebuchet MS" w:hAnsi="Trebuchet MS"/>
                <w:sz w:val="20"/>
                <w:szCs w:val="20"/>
              </w:rPr>
            </w:pPr>
          </w:p>
        </w:tc>
        <w:tc>
          <w:tcPr>
            <w:tcW w:w="878" w:type="pct"/>
            <w:gridSpan w:val="2"/>
            <w:vMerge/>
            <w:tcBorders>
              <w:top w:val="nil"/>
              <w:left w:val="nil"/>
              <w:bottom w:val="nil"/>
              <w:right w:val="nil"/>
            </w:tcBorders>
            <w:vAlign w:val="center"/>
            <w:hideMark/>
          </w:tcPr>
          <w:p w14:paraId="6E60E568" w14:textId="77777777" w:rsidR="00E131A9" w:rsidRPr="002544DD" w:rsidRDefault="00E131A9" w:rsidP="0020347C">
            <w:pPr>
              <w:spacing w:line="360" w:lineRule="auto"/>
              <w:jc w:val="both"/>
              <w:rPr>
                <w:rFonts w:ascii="Trebuchet MS" w:hAnsi="Trebuchet MS"/>
                <w:b/>
                <w:bCs/>
                <w:sz w:val="20"/>
                <w:szCs w:val="20"/>
              </w:rPr>
            </w:pPr>
          </w:p>
        </w:tc>
        <w:tc>
          <w:tcPr>
            <w:tcW w:w="1495" w:type="pct"/>
            <w:gridSpan w:val="7"/>
            <w:vMerge/>
            <w:tcBorders>
              <w:top w:val="nil"/>
              <w:left w:val="nil"/>
              <w:bottom w:val="nil"/>
              <w:right w:val="nil"/>
            </w:tcBorders>
            <w:vAlign w:val="center"/>
            <w:hideMark/>
          </w:tcPr>
          <w:p w14:paraId="164DA7BE" w14:textId="77777777" w:rsidR="00E131A9" w:rsidRPr="002544DD" w:rsidRDefault="00E131A9" w:rsidP="0020347C">
            <w:pPr>
              <w:spacing w:line="360" w:lineRule="auto"/>
              <w:jc w:val="both"/>
              <w:rPr>
                <w:rFonts w:ascii="Trebuchet MS" w:hAnsi="Trebuchet MS"/>
                <w:b/>
                <w:bCs/>
                <w:sz w:val="20"/>
                <w:szCs w:val="20"/>
              </w:rPr>
            </w:pPr>
          </w:p>
        </w:tc>
      </w:tr>
      <w:tr w:rsidR="00E131A9" w:rsidRPr="002544DD" w14:paraId="13C0B4CD" w14:textId="77777777" w:rsidTr="0020347C">
        <w:trPr>
          <w:trHeight w:val="289"/>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08473F8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Taxa Média da Carteira</w:t>
            </w:r>
          </w:p>
        </w:tc>
        <w:tc>
          <w:tcPr>
            <w:tcW w:w="605" w:type="pct"/>
            <w:tcBorders>
              <w:top w:val="nil"/>
              <w:left w:val="nil"/>
              <w:bottom w:val="single" w:sz="8" w:space="0" w:color="FFFFFF"/>
              <w:right w:val="single" w:sz="8" w:space="0" w:color="FFFFFF"/>
            </w:tcBorders>
            <w:shd w:val="clear" w:color="000000" w:fill="F2F2F2"/>
            <w:noWrap/>
            <w:vAlign w:val="center"/>
            <w:hideMark/>
          </w:tcPr>
          <w:p w14:paraId="305BC4F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 </w:t>
            </w:r>
          </w:p>
        </w:tc>
        <w:tc>
          <w:tcPr>
            <w:tcW w:w="147" w:type="pct"/>
            <w:tcBorders>
              <w:top w:val="nil"/>
              <w:left w:val="nil"/>
              <w:bottom w:val="nil"/>
              <w:right w:val="nil"/>
            </w:tcBorders>
            <w:shd w:val="clear" w:color="auto" w:fill="auto"/>
            <w:noWrap/>
            <w:vAlign w:val="center"/>
            <w:hideMark/>
          </w:tcPr>
          <w:p w14:paraId="4BA07C7E" w14:textId="77777777" w:rsidR="00E131A9" w:rsidRPr="002544DD" w:rsidRDefault="00E131A9" w:rsidP="0020347C">
            <w:pPr>
              <w:spacing w:line="360" w:lineRule="auto"/>
              <w:jc w:val="both"/>
              <w:rPr>
                <w:rFonts w:ascii="Trebuchet MS" w:hAnsi="Trebuchet MS"/>
                <w:sz w:val="20"/>
                <w:szCs w:val="20"/>
              </w:rPr>
            </w:pPr>
          </w:p>
        </w:tc>
        <w:tc>
          <w:tcPr>
            <w:tcW w:w="878" w:type="pct"/>
            <w:gridSpan w:val="2"/>
            <w:vMerge/>
            <w:tcBorders>
              <w:top w:val="nil"/>
              <w:left w:val="nil"/>
              <w:bottom w:val="nil"/>
              <w:right w:val="nil"/>
            </w:tcBorders>
            <w:vAlign w:val="center"/>
            <w:hideMark/>
          </w:tcPr>
          <w:p w14:paraId="66D4C729" w14:textId="77777777" w:rsidR="00E131A9" w:rsidRPr="002544DD" w:rsidRDefault="00E131A9" w:rsidP="0020347C">
            <w:pPr>
              <w:spacing w:line="360" w:lineRule="auto"/>
              <w:jc w:val="both"/>
              <w:rPr>
                <w:rFonts w:ascii="Trebuchet MS" w:hAnsi="Trebuchet MS"/>
                <w:b/>
                <w:bCs/>
                <w:sz w:val="20"/>
                <w:szCs w:val="20"/>
              </w:rPr>
            </w:pPr>
          </w:p>
        </w:tc>
        <w:tc>
          <w:tcPr>
            <w:tcW w:w="1495" w:type="pct"/>
            <w:gridSpan w:val="7"/>
            <w:vMerge/>
            <w:tcBorders>
              <w:top w:val="nil"/>
              <w:left w:val="nil"/>
              <w:bottom w:val="nil"/>
              <w:right w:val="nil"/>
            </w:tcBorders>
            <w:vAlign w:val="center"/>
            <w:hideMark/>
          </w:tcPr>
          <w:p w14:paraId="0BE9647D" w14:textId="77777777" w:rsidR="00E131A9" w:rsidRPr="002544DD" w:rsidRDefault="00E131A9" w:rsidP="0020347C">
            <w:pPr>
              <w:spacing w:line="360" w:lineRule="auto"/>
              <w:jc w:val="both"/>
              <w:rPr>
                <w:rFonts w:ascii="Trebuchet MS" w:hAnsi="Trebuchet MS"/>
                <w:b/>
                <w:bCs/>
                <w:sz w:val="20"/>
                <w:szCs w:val="20"/>
              </w:rPr>
            </w:pPr>
          </w:p>
        </w:tc>
      </w:tr>
    </w:tbl>
    <w:p w14:paraId="53A08010" w14:textId="77777777" w:rsidR="00E2150E" w:rsidRPr="00036DCA" w:rsidRDefault="00E2150E" w:rsidP="00D434E4">
      <w:pPr>
        <w:spacing w:line="360" w:lineRule="auto"/>
        <w:jc w:val="center"/>
        <w:rPr>
          <w:rFonts w:ascii="Trebuchet MS" w:hAnsi="Trebuchet MS" w:cs="Tahoma"/>
          <w:b/>
          <w:bCs/>
          <w:color w:val="000000"/>
          <w:sz w:val="20"/>
          <w:szCs w:val="20"/>
        </w:rPr>
      </w:pPr>
    </w:p>
    <w:sectPr w:rsidR="00E2150E" w:rsidRPr="00036DCA" w:rsidSect="000B282C">
      <w:pgSz w:w="11907" w:h="16840" w:code="9"/>
      <w:pgMar w:top="851" w:right="1080" w:bottom="1440" w:left="108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20AE8" w14:textId="77777777" w:rsidR="001E22B1" w:rsidRDefault="001E22B1">
      <w:pPr>
        <w:rPr>
          <w:lang w:bidi="th-TH"/>
        </w:rPr>
      </w:pPr>
      <w:r>
        <w:rPr>
          <w:lang w:bidi="th-TH"/>
        </w:rPr>
        <w:separator/>
      </w:r>
    </w:p>
    <w:p w14:paraId="3CD91CAE" w14:textId="77777777" w:rsidR="001E22B1" w:rsidRDefault="001E22B1">
      <w:pPr>
        <w:rPr>
          <w:lang w:bidi="th-TH"/>
        </w:rPr>
      </w:pPr>
    </w:p>
  </w:endnote>
  <w:endnote w:type="continuationSeparator" w:id="0">
    <w:p w14:paraId="32C621EE" w14:textId="77777777" w:rsidR="001E22B1" w:rsidRDefault="001E22B1">
      <w:pPr>
        <w:rPr>
          <w:lang w:bidi="th-TH"/>
        </w:rPr>
      </w:pPr>
      <w:r>
        <w:rPr>
          <w:lang w:bidi="th-TH"/>
        </w:rPr>
        <w:continuationSeparator/>
      </w:r>
    </w:p>
    <w:p w14:paraId="7610844B" w14:textId="77777777" w:rsidR="001E22B1" w:rsidRDefault="001E22B1">
      <w:pPr>
        <w:rPr>
          <w:lang w:bidi="th-TH"/>
        </w:rPr>
      </w:pPr>
    </w:p>
  </w:endnote>
  <w:endnote w:type="continuationNotice" w:id="1">
    <w:p w14:paraId="6CB3771B" w14:textId="77777777" w:rsidR="001E22B1" w:rsidRDefault="001E22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rutiger Light">
    <w:altName w:val="Cambria"/>
    <w:charset w:val="00"/>
    <w:family w:val="roman"/>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imes New Roman Bold">
    <w:altName w:val="Times New Roman"/>
    <w:panose1 w:val="00000000000000000000"/>
    <w:charset w:val="00"/>
    <w:family w:val="roman"/>
    <w:notTrueType/>
    <w:pitch w:val="default"/>
  </w:font>
  <w:font w:name="Tms Rmn">
    <w:altName w:val="Times New Roman"/>
    <w:panose1 w:val="02020603040505020304"/>
    <w:charset w:val="00"/>
    <w:family w:val="roman"/>
    <w:notTrueType/>
    <w:pitch w:val="variable"/>
    <w:sig w:usb0="00000003" w:usb1="00000000" w:usb2="00000000" w:usb3="00000000" w:csb0="00000001" w:csb1="00000000"/>
  </w:font>
  <w:font w:name="Courier">
    <w:panose1 w:val="02070409020205020404"/>
    <w:charset w:val="00"/>
    <w:family w:val="roman"/>
    <w:pitch w:val="fixed"/>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eelawadee">
    <w:panose1 w:val="020B0502040204020203"/>
    <w:charset w:val="00"/>
    <w:family w:val="swiss"/>
    <w:pitch w:val="variable"/>
    <w:sig w:usb0="0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614A" w14:textId="77777777" w:rsidR="005D4884" w:rsidRDefault="00987A37" w:rsidP="00F37AF7">
    <w:pPr>
      <w:pStyle w:val="FooterReference"/>
    </w:pPr>
    <w:r>
      <w:fldChar w:fldCharType="begin"/>
    </w:r>
    <w:r>
      <w:instrText xml:space="preserve"> DOCVARIABLE #DNDocID \* MERGEFORMAT </w:instrText>
    </w:r>
    <w:r>
      <w:fldChar w:fldCharType="separate"/>
    </w:r>
    <w:r w:rsidR="005D4884">
      <w:rPr>
        <w:b/>
        <w:bCs/>
      </w:rPr>
      <w:t>Erro! Nenhuma variável de documento foi fornecida.</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747102"/>
      <w:docPartObj>
        <w:docPartGallery w:val="Page Numbers (Bottom of Page)"/>
        <w:docPartUnique/>
      </w:docPartObj>
    </w:sdtPr>
    <w:sdtEndPr>
      <w:rPr>
        <w:rFonts w:ascii="Trebuchet MS" w:hAnsi="Trebuchet MS"/>
        <w:noProof/>
        <w:sz w:val="20"/>
        <w:szCs w:val="20"/>
      </w:rPr>
    </w:sdtEndPr>
    <w:sdtContent>
      <w:p w14:paraId="32DDB009" w14:textId="65FD355A" w:rsidR="005D4884" w:rsidRPr="006B5B32" w:rsidRDefault="005D4884">
        <w:pPr>
          <w:pStyle w:val="Rodap"/>
          <w:jc w:val="right"/>
          <w:rPr>
            <w:rFonts w:ascii="Trebuchet MS" w:hAnsi="Trebuchet MS"/>
            <w:sz w:val="20"/>
            <w:szCs w:val="20"/>
          </w:rPr>
        </w:pPr>
        <w:r w:rsidRPr="006B5B32">
          <w:rPr>
            <w:rFonts w:ascii="Trebuchet MS" w:hAnsi="Trebuchet MS"/>
            <w:sz w:val="20"/>
            <w:szCs w:val="20"/>
          </w:rPr>
          <w:fldChar w:fldCharType="begin"/>
        </w:r>
        <w:r w:rsidRPr="006B5B32">
          <w:rPr>
            <w:rFonts w:ascii="Trebuchet MS" w:hAnsi="Trebuchet MS"/>
            <w:sz w:val="20"/>
            <w:szCs w:val="20"/>
          </w:rPr>
          <w:instrText xml:space="preserve"> PAGE   \* MERGEFORMAT </w:instrText>
        </w:r>
        <w:r w:rsidRPr="006B5B32">
          <w:rPr>
            <w:rFonts w:ascii="Trebuchet MS" w:hAnsi="Trebuchet MS"/>
            <w:sz w:val="20"/>
            <w:szCs w:val="20"/>
          </w:rPr>
          <w:fldChar w:fldCharType="separate"/>
        </w:r>
        <w:r w:rsidR="00294D57">
          <w:rPr>
            <w:rFonts w:ascii="Trebuchet MS" w:hAnsi="Trebuchet MS"/>
            <w:noProof/>
            <w:sz w:val="20"/>
            <w:szCs w:val="20"/>
          </w:rPr>
          <w:t>9</w:t>
        </w:r>
        <w:r w:rsidRPr="006B5B32">
          <w:rPr>
            <w:rFonts w:ascii="Trebuchet MS" w:hAnsi="Trebuchet MS"/>
            <w:noProof/>
            <w:sz w:val="20"/>
            <w:szCs w:val="20"/>
          </w:rPr>
          <w:fldChar w:fldCharType="end"/>
        </w:r>
      </w:p>
    </w:sdtContent>
  </w:sdt>
  <w:p w14:paraId="7DB72667" w14:textId="77777777" w:rsidR="005D4884" w:rsidRPr="006B5B32" w:rsidRDefault="005D4884" w:rsidP="00210F91">
    <w:pPr>
      <w:pStyle w:val="FooterReference"/>
      <w:numPr>
        <w:ilvl w:val="0"/>
        <w:numId w:val="0"/>
      </w:numPr>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F486" w14:textId="77777777" w:rsidR="005D4884" w:rsidRPr="006B5B32" w:rsidRDefault="005D4884" w:rsidP="003F1FAF">
    <w:pPr>
      <w:pStyle w:val="Rodap"/>
      <w:jc w:val="right"/>
      <w:rPr>
        <w:color w:val="FFFFFF" w:themeColor="background1"/>
        <w:sz w:val="16"/>
      </w:rPr>
    </w:pPr>
  </w:p>
  <w:p w14:paraId="1D2D6FFB" w14:textId="77777777" w:rsidR="005D4884" w:rsidRPr="006B5B32" w:rsidRDefault="005D4884" w:rsidP="00D67285">
    <w:pPr>
      <w:pStyle w:val="Rodap"/>
      <w:jc w:val="right"/>
      <w:rPr>
        <w:color w:val="FFFFFF" w:themeColor="background1"/>
        <w:sz w:val="16"/>
      </w:rPr>
    </w:pPr>
  </w:p>
  <w:p w14:paraId="732DA59B" w14:textId="77777777" w:rsidR="005D4884" w:rsidRPr="006B5B32" w:rsidRDefault="005D4884" w:rsidP="00D67285">
    <w:pPr>
      <w:pStyle w:val="Rodap"/>
      <w:jc w:val="right"/>
      <w:rPr>
        <w:color w:val="FFFFFF" w:themeColor="background1"/>
        <w:sz w:val="16"/>
      </w:rPr>
    </w:pPr>
    <w:r w:rsidRPr="006B5B32">
      <w:rPr>
        <w:color w:val="FFFFFF" w:themeColor="background1"/>
        <w:sz w:val="16"/>
      </w:rPr>
      <w:t xml:space="preserve">DOCS - 493932v1 </w:t>
    </w:r>
  </w:p>
  <w:p w14:paraId="393718B4" w14:textId="0DEA9923" w:rsidR="005D4884" w:rsidRPr="006B5B32" w:rsidRDefault="005D4884" w:rsidP="00356CDE">
    <w:pPr>
      <w:pStyle w:val="FooterReference"/>
      <w:numPr>
        <w:ilvl w:val="0"/>
        <w:numId w:val="0"/>
      </w:numPr>
      <w:jc w:val="right"/>
      <w:rPr>
        <w:rFonts w:ascii="Trebuchet MS" w:hAnsi="Trebuchet MS"/>
        <w:color w:val="FFFFFF" w:themeColor="background1"/>
        <w:sz w:val="20"/>
        <w:szCs w:val="20"/>
      </w:rPr>
    </w:pPr>
    <w:r w:rsidRPr="006B5B32">
      <w:rPr>
        <w:rFonts w:ascii="Trebuchet MS" w:hAnsi="Trebuchet MS"/>
        <w:color w:val="FFFFFF" w:themeColor="background1"/>
        <w:sz w:val="20"/>
        <w:szCs w:val="20"/>
      </w:rPr>
      <w:fldChar w:fldCharType="begin"/>
    </w:r>
    <w:r w:rsidRPr="006B5B32">
      <w:rPr>
        <w:rFonts w:ascii="Trebuchet MS" w:hAnsi="Trebuchet MS"/>
        <w:color w:val="FFFFFF" w:themeColor="background1"/>
        <w:sz w:val="20"/>
        <w:szCs w:val="20"/>
      </w:rPr>
      <w:instrText xml:space="preserve"> DOCVARIABLE #DNDocID \* MERGEFORMAT </w:instrText>
    </w:r>
    <w:r w:rsidRPr="006B5B32">
      <w:rPr>
        <w:rFonts w:ascii="Trebuchet MS" w:hAnsi="Trebuchet MS"/>
        <w:color w:val="FFFFFF" w:themeColor="background1"/>
        <w:sz w:val="20"/>
        <w:szCs w:val="20"/>
      </w:rPr>
      <w:fldChar w:fldCharType="separate"/>
    </w:r>
    <w:r w:rsidRPr="006B5B32">
      <w:rPr>
        <w:rFonts w:ascii="Trebuchet MS" w:hAnsi="Trebuchet MS"/>
        <w:b/>
        <w:bCs/>
        <w:color w:val="FFFFFF" w:themeColor="background1"/>
        <w:sz w:val="20"/>
        <w:szCs w:val="20"/>
      </w:rPr>
      <w:t>Erro! Nenhuma variável de documento foi fornecida.</w:t>
    </w:r>
    <w:r w:rsidRPr="006B5B32">
      <w:rPr>
        <w:rFonts w:ascii="Trebuchet MS" w:hAnsi="Trebuchet MS"/>
        <w:color w:val="FFFFFF" w:themeColor="background1"/>
        <w:sz w:val="20"/>
        <w:szCs w:val="20"/>
      </w:rPr>
      <w:fldChar w:fldCharType="end"/>
    </w:r>
    <w:r w:rsidRPr="006B5B32">
      <w:rPr>
        <w:rFonts w:ascii="Trebuchet MS" w:hAnsi="Trebuchet MS" w:cs="Arial"/>
        <w:sz w:val="20"/>
        <w:szCs w:val="20"/>
      </w:rPr>
      <w:fldChar w:fldCharType="begin"/>
    </w:r>
    <w:r w:rsidRPr="006B5B32">
      <w:rPr>
        <w:rFonts w:ascii="Trebuchet MS" w:hAnsi="Trebuchet MS" w:cs="Arial"/>
        <w:sz w:val="20"/>
        <w:szCs w:val="20"/>
      </w:rPr>
      <w:instrText xml:space="preserve"> PAGE   \* MERGEFORMAT </w:instrText>
    </w:r>
    <w:r w:rsidRPr="006B5B32">
      <w:rPr>
        <w:rFonts w:ascii="Trebuchet MS" w:hAnsi="Trebuchet MS" w:cs="Arial"/>
        <w:sz w:val="20"/>
        <w:szCs w:val="20"/>
      </w:rPr>
      <w:fldChar w:fldCharType="separate"/>
    </w:r>
    <w:r w:rsidR="00294D57">
      <w:rPr>
        <w:rFonts w:ascii="Trebuchet MS" w:hAnsi="Trebuchet MS" w:cs="Arial"/>
        <w:noProof/>
        <w:sz w:val="20"/>
        <w:szCs w:val="20"/>
      </w:rPr>
      <w:t>1</w:t>
    </w:r>
    <w:r w:rsidRPr="006B5B32">
      <w:rPr>
        <w:rFonts w:ascii="Trebuchet MS" w:hAnsi="Trebuchet MS" w:cs="Arial"/>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07BEA" w14:textId="77777777" w:rsidR="00E131A9" w:rsidRDefault="0018570A">
    <w:r>
      <w:fldChar w:fldCharType="begin"/>
    </w:r>
    <w:r>
      <w:instrText>DOCPROPERTY iManageFooter \* MERGEFORMAT</w:instrText>
    </w:r>
    <w:r>
      <w:fldChar w:fldCharType="separate"/>
    </w:r>
    <w:r w:rsidR="00E131A9">
      <w:t>#2522558v3</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6"/>
        <w:szCs w:val="16"/>
      </w:rPr>
      <w:id w:val="-29655737"/>
      <w:docPartObj>
        <w:docPartGallery w:val="Page Numbers (Bottom of Page)"/>
        <w:docPartUnique/>
      </w:docPartObj>
    </w:sdtPr>
    <w:sdtEndPr/>
    <w:sdtContent>
      <w:p w14:paraId="242009C0" w14:textId="77777777" w:rsidR="00E131A9" w:rsidRPr="00903AFF" w:rsidRDefault="00E131A9">
        <w:pPr>
          <w:pStyle w:val="Rodap"/>
          <w:jc w:val="right"/>
          <w:rPr>
            <w:rFonts w:ascii="Verdana" w:hAnsi="Verdana"/>
            <w:sz w:val="16"/>
            <w:szCs w:val="16"/>
          </w:rPr>
        </w:pPr>
        <w:r w:rsidRPr="00903AFF">
          <w:rPr>
            <w:rFonts w:ascii="Verdana" w:hAnsi="Verdana"/>
            <w:sz w:val="16"/>
            <w:szCs w:val="16"/>
          </w:rPr>
          <w:fldChar w:fldCharType="begin"/>
        </w:r>
        <w:r w:rsidRPr="00903AFF">
          <w:rPr>
            <w:rFonts w:ascii="Verdana" w:hAnsi="Verdana"/>
            <w:sz w:val="16"/>
            <w:szCs w:val="16"/>
          </w:rPr>
          <w:instrText>PAGE   \* MERGEFORMAT</w:instrText>
        </w:r>
        <w:r w:rsidRPr="00903AFF">
          <w:rPr>
            <w:rFonts w:ascii="Verdana" w:hAnsi="Verdana"/>
            <w:sz w:val="16"/>
            <w:szCs w:val="16"/>
          </w:rPr>
          <w:fldChar w:fldCharType="separate"/>
        </w:r>
        <w:r>
          <w:rPr>
            <w:rFonts w:ascii="Verdana" w:hAnsi="Verdana"/>
            <w:noProof/>
            <w:sz w:val="16"/>
            <w:szCs w:val="16"/>
          </w:rPr>
          <w:t>7</w:t>
        </w:r>
        <w:r w:rsidRPr="00903AFF">
          <w:rPr>
            <w:rFonts w:ascii="Verdana" w:hAnsi="Verdana"/>
            <w:sz w:val="16"/>
            <w:szCs w:val="16"/>
          </w:rPr>
          <w:fldChar w:fldCharType="end"/>
        </w:r>
      </w:p>
    </w:sdtContent>
  </w:sdt>
  <w:p w14:paraId="7C22DBAB" w14:textId="77777777" w:rsidR="00E131A9" w:rsidRPr="00903AFF" w:rsidRDefault="00E131A9" w:rsidP="004F3E6F">
    <w:pPr>
      <w:pStyle w:val="Rodap"/>
      <w:rPr>
        <w:rFonts w:ascii="Verdana" w:hAnsi="Verdana"/>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4985" w14:textId="77777777" w:rsidR="00E131A9" w:rsidRDefault="0018570A">
    <w:r>
      <w:fldChar w:fldCharType="begin"/>
    </w:r>
    <w:r>
      <w:instrText>DOCPROPERTY iManageFooter \* MERGEFORMAT</w:instrText>
    </w:r>
    <w:r>
      <w:fldChar w:fldCharType="separate"/>
    </w:r>
    <w:r w:rsidR="00E131A9">
      <w:t>#2522558v3</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BFBF4" w14:textId="77777777" w:rsidR="00E131A9" w:rsidRDefault="0018570A">
    <w:r>
      <w:fldChar w:fldCharType="begin"/>
    </w:r>
    <w:r>
      <w:instrText>DOCPROPERTY iManageFooter \* MERGEFORMAT</w:instrText>
    </w:r>
    <w:r>
      <w:fldChar w:fldCharType="separate"/>
    </w:r>
    <w:r w:rsidR="00E131A9">
      <w:t>#2522558v3</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6"/>
        <w:szCs w:val="16"/>
      </w:rPr>
      <w:id w:val="-1365671866"/>
      <w:docPartObj>
        <w:docPartGallery w:val="Page Numbers (Bottom of Page)"/>
        <w:docPartUnique/>
      </w:docPartObj>
    </w:sdtPr>
    <w:sdtEndPr/>
    <w:sdtContent>
      <w:p w14:paraId="0B676FDB" w14:textId="77777777" w:rsidR="00E131A9" w:rsidRPr="00903AFF" w:rsidRDefault="00E131A9">
        <w:pPr>
          <w:pStyle w:val="Rodap"/>
          <w:jc w:val="right"/>
          <w:rPr>
            <w:rFonts w:ascii="Verdana" w:hAnsi="Verdana"/>
            <w:sz w:val="16"/>
            <w:szCs w:val="16"/>
          </w:rPr>
        </w:pPr>
        <w:r w:rsidRPr="00903AFF">
          <w:rPr>
            <w:rFonts w:ascii="Verdana" w:hAnsi="Verdana"/>
            <w:sz w:val="16"/>
            <w:szCs w:val="16"/>
          </w:rPr>
          <w:fldChar w:fldCharType="begin"/>
        </w:r>
        <w:r w:rsidRPr="00903AFF">
          <w:rPr>
            <w:rFonts w:ascii="Verdana" w:hAnsi="Verdana"/>
            <w:sz w:val="16"/>
            <w:szCs w:val="16"/>
          </w:rPr>
          <w:instrText>PAGE   \* MERGEFORMAT</w:instrText>
        </w:r>
        <w:r w:rsidRPr="00903AFF">
          <w:rPr>
            <w:rFonts w:ascii="Verdana" w:hAnsi="Verdana"/>
            <w:sz w:val="16"/>
            <w:szCs w:val="16"/>
          </w:rPr>
          <w:fldChar w:fldCharType="separate"/>
        </w:r>
        <w:r>
          <w:rPr>
            <w:rFonts w:ascii="Verdana" w:hAnsi="Verdana"/>
            <w:noProof/>
            <w:sz w:val="16"/>
            <w:szCs w:val="16"/>
          </w:rPr>
          <w:t>7</w:t>
        </w:r>
        <w:r w:rsidRPr="00903AFF">
          <w:rPr>
            <w:rFonts w:ascii="Verdana" w:hAnsi="Verdana"/>
            <w:sz w:val="16"/>
            <w:szCs w:val="16"/>
          </w:rPr>
          <w:fldChar w:fldCharType="end"/>
        </w:r>
      </w:p>
    </w:sdtContent>
  </w:sdt>
  <w:p w14:paraId="1A3AD1BE" w14:textId="77777777" w:rsidR="00E131A9" w:rsidRPr="00903AFF" w:rsidRDefault="00E131A9" w:rsidP="004F3E6F">
    <w:pPr>
      <w:pStyle w:val="Rodap"/>
      <w:rPr>
        <w:rFonts w:ascii="Verdana" w:hAnsi="Verdana"/>
        <w:sz w:val="16"/>
        <w:szCs w:val="16"/>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31221" w14:textId="77777777" w:rsidR="00E131A9" w:rsidRDefault="0018570A">
    <w:r>
      <w:fldChar w:fldCharType="begin"/>
    </w:r>
    <w:r>
      <w:instrText>DOCPROPERTY iManageFooter \* MERGEFORMAT</w:instrText>
    </w:r>
    <w:r>
      <w:fldChar w:fldCharType="separate"/>
    </w:r>
    <w:r w:rsidR="00E131A9">
      <w:t>#2522558v3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AFB79" w14:textId="77777777" w:rsidR="001E22B1" w:rsidRDefault="001E22B1">
      <w:pPr>
        <w:rPr>
          <w:lang w:bidi="th-TH"/>
        </w:rPr>
      </w:pPr>
      <w:r>
        <w:rPr>
          <w:lang w:bidi="th-TH"/>
        </w:rPr>
        <w:separator/>
      </w:r>
    </w:p>
    <w:p w14:paraId="5E2E178A" w14:textId="77777777" w:rsidR="001E22B1" w:rsidRDefault="001E22B1">
      <w:pPr>
        <w:rPr>
          <w:lang w:bidi="th-TH"/>
        </w:rPr>
      </w:pPr>
    </w:p>
  </w:footnote>
  <w:footnote w:type="continuationSeparator" w:id="0">
    <w:p w14:paraId="13307526" w14:textId="77777777" w:rsidR="001E22B1" w:rsidRDefault="001E22B1">
      <w:pPr>
        <w:rPr>
          <w:lang w:bidi="th-TH"/>
        </w:rPr>
      </w:pPr>
      <w:r>
        <w:rPr>
          <w:lang w:bidi="th-TH"/>
        </w:rPr>
        <w:continuationSeparator/>
      </w:r>
    </w:p>
    <w:p w14:paraId="450AED79" w14:textId="77777777" w:rsidR="001E22B1" w:rsidRDefault="001E22B1">
      <w:pPr>
        <w:rPr>
          <w:lang w:bidi="th-TH"/>
        </w:rPr>
      </w:pPr>
    </w:p>
  </w:footnote>
  <w:footnote w:type="continuationNotice" w:id="1">
    <w:p w14:paraId="298638E9" w14:textId="77777777" w:rsidR="001E22B1" w:rsidRDefault="001E22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FD32" w14:textId="77777777" w:rsidR="005D4884" w:rsidRPr="00880D3E" w:rsidRDefault="005D4884" w:rsidP="00880D3E">
    <w:pPr>
      <w:pStyle w:val="Cabealho"/>
      <w:spacing w:line="360" w:lineRule="auto"/>
      <w:jc w:val="right"/>
      <w:rPr>
        <w:rFonts w:ascii="Trebuchet MS" w:hAnsi="Trebuchet M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7632DDBC"/>
    <w:lvl w:ilvl="0" w:tplc="28140F54">
      <w:start w:val="1"/>
      <w:numFmt w:val="lowerLetter"/>
      <w:lvlText w:val="(%1)"/>
      <w:lvlJc w:val="left"/>
      <w:pPr>
        <w:ind w:left="900" w:hanging="360"/>
      </w:pPr>
      <w:rPr>
        <w:rFonts w:hint="eastAsia"/>
        <w:b w:val="0"/>
      </w:rPr>
    </w:lvl>
    <w:lvl w:ilvl="1" w:tplc="04160019">
      <w:start w:val="1"/>
      <w:numFmt w:val="lowerLetter"/>
      <w:lvlText w:val="%2."/>
      <w:lvlJc w:val="left"/>
      <w:pPr>
        <w:ind w:left="1620" w:hanging="360"/>
      </w:pPr>
    </w:lvl>
    <w:lvl w:ilvl="2" w:tplc="0416001B">
      <w:start w:val="1"/>
      <w:numFmt w:val="lowerRoman"/>
      <w:lvlText w:val="%3."/>
      <w:lvlJc w:val="right"/>
      <w:pPr>
        <w:ind w:left="2340" w:hanging="180"/>
      </w:pPr>
    </w:lvl>
    <w:lvl w:ilvl="3" w:tplc="0416000F">
      <w:start w:val="1"/>
      <w:numFmt w:val="decimal"/>
      <w:lvlText w:val="%4."/>
      <w:lvlJc w:val="left"/>
      <w:pPr>
        <w:ind w:left="3060" w:hanging="360"/>
      </w:pPr>
    </w:lvl>
    <w:lvl w:ilvl="4" w:tplc="04160019">
      <w:start w:val="1"/>
      <w:numFmt w:val="lowerLetter"/>
      <w:lvlText w:val="%5."/>
      <w:lvlJc w:val="left"/>
      <w:pPr>
        <w:ind w:left="3780" w:hanging="360"/>
      </w:pPr>
    </w:lvl>
    <w:lvl w:ilvl="5" w:tplc="0416001B">
      <w:start w:val="1"/>
      <w:numFmt w:val="lowerRoman"/>
      <w:lvlText w:val="%6."/>
      <w:lvlJc w:val="right"/>
      <w:pPr>
        <w:ind w:left="4500" w:hanging="180"/>
      </w:pPr>
    </w:lvl>
    <w:lvl w:ilvl="6" w:tplc="0416000F">
      <w:start w:val="1"/>
      <w:numFmt w:val="decimal"/>
      <w:lvlText w:val="%7."/>
      <w:lvlJc w:val="left"/>
      <w:pPr>
        <w:ind w:left="5220" w:hanging="360"/>
      </w:pPr>
    </w:lvl>
    <w:lvl w:ilvl="7" w:tplc="04160019">
      <w:start w:val="1"/>
      <w:numFmt w:val="lowerLetter"/>
      <w:lvlText w:val="%8."/>
      <w:lvlJc w:val="left"/>
      <w:pPr>
        <w:ind w:left="5940" w:hanging="360"/>
      </w:pPr>
    </w:lvl>
    <w:lvl w:ilvl="8" w:tplc="0416001B">
      <w:start w:val="1"/>
      <w:numFmt w:val="lowerRoman"/>
      <w:lvlText w:val="%9."/>
      <w:lvlJc w:val="right"/>
      <w:pPr>
        <w:ind w:left="6660" w:hanging="180"/>
      </w:pPr>
    </w:lvl>
  </w:abstractNum>
  <w:abstractNum w:abstractNumId="1" w15:restartNumberingAfterBreak="0">
    <w:nsid w:val="013B71DC"/>
    <w:multiLevelType w:val="multilevel"/>
    <w:tmpl w:val="C5FE51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33B0C7B"/>
    <w:multiLevelType w:val="hybridMultilevel"/>
    <w:tmpl w:val="894465C0"/>
    <w:lvl w:ilvl="0" w:tplc="646AAD9E">
      <w:start w:val="1"/>
      <w:numFmt w:val="lowerRoman"/>
      <w:lvlText w:val="(%1)"/>
      <w:lvlJc w:val="left"/>
      <w:pPr>
        <w:ind w:left="1429" w:hanging="72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10B67532">
      <w:start w:val="1"/>
      <w:numFmt w:val="lowerLetter"/>
      <w:lvlText w:val="(%4)"/>
      <w:lvlJc w:val="left"/>
      <w:pPr>
        <w:ind w:left="3229" w:hanging="360"/>
      </w:pPr>
      <w:rPr>
        <w:rFonts w:ascii="Trebuchet MS" w:eastAsia="Times New Roman" w:hAnsi="Trebuchet MS" w:cs="Times New Roman" w:hint="default"/>
      </w:r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3" w15:restartNumberingAfterBreak="0">
    <w:nsid w:val="04376015"/>
    <w:multiLevelType w:val="hybridMultilevel"/>
    <w:tmpl w:val="3F7244E8"/>
    <w:lvl w:ilvl="0" w:tplc="FFFFFFFF">
      <w:start w:val="1"/>
      <w:numFmt w:val="lowerLetter"/>
      <w:lvlText w:val="%1)"/>
      <w:lvlJc w:val="left"/>
      <w:pPr>
        <w:ind w:left="720" w:hanging="360"/>
      </w:pPr>
      <w:rPr>
        <w:rFonts w:hint="default"/>
        <w:b/>
        <w:bCs/>
        <w:color w:val="00000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6F93127"/>
    <w:multiLevelType w:val="multilevel"/>
    <w:tmpl w:val="AD622BA6"/>
    <w:numStyleLink w:val="CorrespondNumbering"/>
  </w:abstractNum>
  <w:abstractNum w:abstractNumId="5" w15:restartNumberingAfterBreak="0">
    <w:nsid w:val="08210FF4"/>
    <w:multiLevelType w:val="hybridMultilevel"/>
    <w:tmpl w:val="67E425F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0C48645C"/>
    <w:multiLevelType w:val="hybridMultilevel"/>
    <w:tmpl w:val="964A27B2"/>
    <w:lvl w:ilvl="0" w:tplc="E006FC4A">
      <w:start w:val="1"/>
      <w:numFmt w:val="decimal"/>
      <w:pStyle w:val="Parties"/>
      <w:lvlText w:val="(%1)"/>
      <w:lvlJc w:val="left"/>
      <w:pPr>
        <w:tabs>
          <w:tab w:val="num" w:pos="567"/>
        </w:tabs>
        <w:ind w:left="0" w:firstLine="0"/>
      </w:pPr>
      <w:rPr>
        <w:rFonts w:cs="Times New Roman"/>
        <w:b/>
        <w:i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12B01C92"/>
    <w:multiLevelType w:val="multilevel"/>
    <w:tmpl w:val="CFD6CCCA"/>
    <w:name w:val="House_Style"/>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lowerRoman"/>
      <w:lvlText w:val="(%3)"/>
      <w:lvlJc w:val="left"/>
      <w:pPr>
        <w:tabs>
          <w:tab w:val="num" w:pos="1361"/>
        </w:tabs>
        <w:ind w:left="1361" w:hanging="681"/>
      </w:pPr>
      <w:rPr>
        <w:rFonts w:ascii="Trebuchet MS" w:eastAsia="Times New Roman" w:hAnsi="Trebuchet MS" w:cs="Times New Roman"/>
        <w:b/>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70F3F49"/>
    <w:multiLevelType w:val="multilevel"/>
    <w:tmpl w:val="EF507040"/>
    <w:lvl w:ilvl="0">
      <w:start w:val="1"/>
      <w:numFmt w:val="decimal"/>
      <w:lvlText w:val="%1."/>
      <w:lvlJc w:val="left"/>
      <w:pPr>
        <w:ind w:left="360" w:hanging="360"/>
      </w:pPr>
      <w:rPr>
        <w:color w:val="FFFFFF" w:themeColor="background1"/>
      </w:rPr>
    </w:lvl>
    <w:lvl w:ilvl="1">
      <w:start w:val="1"/>
      <w:numFmt w:val="decimal"/>
      <w:pStyle w:val="FooterReference"/>
      <w:lvlText w:val="%1.%2."/>
      <w:lvlJc w:val="left"/>
      <w:pPr>
        <w:ind w:left="1424" w:hanging="432"/>
      </w:pPr>
      <w:rPr>
        <w:rFonts w:ascii="Trebuchet MS" w:hAnsi="Trebuchet MS" w:hint="default"/>
        <w:b w:val="0"/>
        <w:color w:val="auto"/>
        <w:sz w:val="20"/>
        <w:szCs w:val="20"/>
      </w:rPr>
    </w:lvl>
    <w:lvl w:ilvl="2">
      <w:start w:val="1"/>
      <w:numFmt w:val="decimal"/>
      <w:lvlText w:val="%1.%2.%3."/>
      <w:lvlJc w:val="left"/>
      <w:pPr>
        <w:ind w:left="3198" w:hanging="504"/>
      </w:pPr>
      <w:rPr>
        <w:rFonts w:ascii="Trebuchet MS" w:hAnsi="Trebuchet MS" w:cstheme="minorHAnsi" w:hint="default"/>
        <w:b w:val="0"/>
        <w:i w:val="0"/>
        <w:sz w:val="20"/>
        <w:szCs w:val="20"/>
        <w:lang w:val="pt-BR"/>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E37C64"/>
    <w:multiLevelType w:val="hybridMultilevel"/>
    <w:tmpl w:val="9CCA662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264D189A"/>
    <w:multiLevelType w:val="hybridMultilevel"/>
    <w:tmpl w:val="FB0A3CEC"/>
    <w:lvl w:ilvl="0" w:tplc="04160017">
      <w:start w:val="1"/>
      <w:numFmt w:val="lowerLetter"/>
      <w:lvlText w:val="%1)"/>
      <w:lvlJc w:val="left"/>
      <w:pPr>
        <w:tabs>
          <w:tab w:val="num" w:pos="787"/>
        </w:tabs>
        <w:ind w:left="787" w:hanging="360"/>
      </w:pPr>
    </w:lvl>
    <w:lvl w:ilvl="1" w:tplc="04160019" w:tentative="1">
      <w:start w:val="1"/>
      <w:numFmt w:val="lowerLetter"/>
      <w:lvlText w:val="%2."/>
      <w:lvlJc w:val="left"/>
      <w:pPr>
        <w:tabs>
          <w:tab w:val="num" w:pos="1507"/>
        </w:tabs>
        <w:ind w:left="1507" w:hanging="360"/>
      </w:pPr>
    </w:lvl>
    <w:lvl w:ilvl="2" w:tplc="0416001B" w:tentative="1">
      <w:start w:val="1"/>
      <w:numFmt w:val="lowerRoman"/>
      <w:lvlText w:val="%3."/>
      <w:lvlJc w:val="right"/>
      <w:pPr>
        <w:tabs>
          <w:tab w:val="num" w:pos="2227"/>
        </w:tabs>
        <w:ind w:left="2227" w:hanging="180"/>
      </w:pPr>
    </w:lvl>
    <w:lvl w:ilvl="3" w:tplc="0416000F" w:tentative="1">
      <w:start w:val="1"/>
      <w:numFmt w:val="decimal"/>
      <w:lvlText w:val="%4."/>
      <w:lvlJc w:val="left"/>
      <w:pPr>
        <w:tabs>
          <w:tab w:val="num" w:pos="2947"/>
        </w:tabs>
        <w:ind w:left="2947" w:hanging="360"/>
      </w:pPr>
    </w:lvl>
    <w:lvl w:ilvl="4" w:tplc="04160019" w:tentative="1">
      <w:start w:val="1"/>
      <w:numFmt w:val="lowerLetter"/>
      <w:lvlText w:val="%5."/>
      <w:lvlJc w:val="left"/>
      <w:pPr>
        <w:tabs>
          <w:tab w:val="num" w:pos="3667"/>
        </w:tabs>
        <w:ind w:left="3667" w:hanging="360"/>
      </w:pPr>
    </w:lvl>
    <w:lvl w:ilvl="5" w:tplc="0416001B" w:tentative="1">
      <w:start w:val="1"/>
      <w:numFmt w:val="lowerRoman"/>
      <w:lvlText w:val="%6."/>
      <w:lvlJc w:val="right"/>
      <w:pPr>
        <w:tabs>
          <w:tab w:val="num" w:pos="4387"/>
        </w:tabs>
        <w:ind w:left="4387" w:hanging="180"/>
      </w:pPr>
    </w:lvl>
    <w:lvl w:ilvl="6" w:tplc="0416000F" w:tentative="1">
      <w:start w:val="1"/>
      <w:numFmt w:val="decimal"/>
      <w:lvlText w:val="%7."/>
      <w:lvlJc w:val="left"/>
      <w:pPr>
        <w:tabs>
          <w:tab w:val="num" w:pos="5107"/>
        </w:tabs>
        <w:ind w:left="5107" w:hanging="360"/>
      </w:pPr>
    </w:lvl>
    <w:lvl w:ilvl="7" w:tplc="04160019" w:tentative="1">
      <w:start w:val="1"/>
      <w:numFmt w:val="lowerLetter"/>
      <w:lvlText w:val="%8."/>
      <w:lvlJc w:val="left"/>
      <w:pPr>
        <w:tabs>
          <w:tab w:val="num" w:pos="5827"/>
        </w:tabs>
        <w:ind w:left="5827" w:hanging="360"/>
      </w:pPr>
    </w:lvl>
    <w:lvl w:ilvl="8" w:tplc="0416001B" w:tentative="1">
      <w:start w:val="1"/>
      <w:numFmt w:val="lowerRoman"/>
      <w:lvlText w:val="%9."/>
      <w:lvlJc w:val="right"/>
      <w:pPr>
        <w:tabs>
          <w:tab w:val="num" w:pos="6547"/>
        </w:tabs>
        <w:ind w:left="6547" w:hanging="180"/>
      </w:pPr>
    </w:lvl>
  </w:abstractNum>
  <w:abstractNum w:abstractNumId="11" w15:restartNumberingAfterBreak="0">
    <w:nsid w:val="280163F5"/>
    <w:multiLevelType w:val="hybridMultilevel"/>
    <w:tmpl w:val="0248DBA8"/>
    <w:lvl w:ilvl="0" w:tplc="534E2DCE">
      <w:start w:val="1"/>
      <w:numFmt w:val="lowerRoman"/>
      <w:lvlText w:val="(%1)"/>
      <w:lvlJc w:val="left"/>
      <w:pPr>
        <w:tabs>
          <w:tab w:val="num" w:pos="360"/>
        </w:tabs>
        <w:ind w:left="360" w:hanging="360"/>
      </w:pPr>
      <w:rPr>
        <w:rFonts w:cs="Times New Roman" w:hint="default"/>
        <w:b/>
        <w:bC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2B075606"/>
    <w:multiLevelType w:val="hybridMultilevel"/>
    <w:tmpl w:val="20D0282C"/>
    <w:lvl w:ilvl="0" w:tplc="72E88D50">
      <w:start w:val="1"/>
      <w:numFmt w:val="lowerRoman"/>
      <w:lvlText w:val="(%1)"/>
      <w:lvlJc w:val="left"/>
      <w:pPr>
        <w:ind w:left="720" w:hanging="360"/>
      </w:pPr>
      <w:rPr>
        <w:rFonts w:cs="Times New Roman"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01993"/>
    <w:multiLevelType w:val="hybridMultilevel"/>
    <w:tmpl w:val="A12CA402"/>
    <w:lvl w:ilvl="0" w:tplc="506227C8">
      <w:start w:val="1"/>
      <w:numFmt w:val="lowerLetter"/>
      <w:lvlText w:val="(%1)"/>
      <w:lvlJc w:val="left"/>
      <w:pPr>
        <w:ind w:left="1571" w:hanging="360"/>
      </w:pPr>
      <w:rPr>
        <w:rFonts w:cs="Times New Roman" w:hint="eastAsia"/>
        <w:b w:val="0"/>
      </w:r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369F2EAE"/>
    <w:multiLevelType w:val="hybridMultilevel"/>
    <w:tmpl w:val="813EA4A0"/>
    <w:lvl w:ilvl="0" w:tplc="A970A982">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A895F3B"/>
    <w:multiLevelType w:val="hybridMultilevel"/>
    <w:tmpl w:val="90048C0A"/>
    <w:lvl w:ilvl="0" w:tplc="18FAA490">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6" w15:restartNumberingAfterBreak="0">
    <w:nsid w:val="3B5A2C81"/>
    <w:multiLevelType w:val="multilevel"/>
    <w:tmpl w:val="2F0679CC"/>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FB3C99"/>
    <w:multiLevelType w:val="multilevel"/>
    <w:tmpl w:val="AD622BA6"/>
    <w:styleLink w:val="CorrespondNumbering"/>
    <w:lvl w:ilvl="0">
      <w:start w:val="1"/>
      <w:numFmt w:val="decimal"/>
      <w:lvlRestart w:val="0"/>
      <w:pStyle w:val="CorrespondL1"/>
      <w:lvlText w:val="%1."/>
      <w:lvlJc w:val="left"/>
      <w:pPr>
        <w:tabs>
          <w:tab w:val="num" w:pos="720"/>
        </w:tabs>
        <w:ind w:left="720" w:hanging="720"/>
      </w:pPr>
      <w:rPr>
        <w:rFonts w:ascii="Times New Roman" w:hAnsi="Times New Roman" w:cs="Times New Roman" w:hint="default"/>
        <w:b w:val="0"/>
        <w:i w:val="0"/>
        <w:caps w:val="0"/>
        <w:color w:val="auto"/>
        <w:sz w:val="24"/>
        <w:u w:val="none"/>
      </w:rPr>
    </w:lvl>
    <w:lvl w:ilvl="1">
      <w:start w:val="1"/>
      <w:numFmt w:val="lowerLetter"/>
      <w:pStyle w:val="CorrespondL2"/>
      <w:lvlText w:val="(%2)"/>
      <w:lvlJc w:val="left"/>
      <w:pPr>
        <w:tabs>
          <w:tab w:val="num" w:pos="1440"/>
        </w:tabs>
        <w:ind w:left="1440" w:hanging="720"/>
      </w:pPr>
      <w:rPr>
        <w:rFonts w:ascii="Times New Roman" w:hAnsi="Times New Roman" w:cs="Times New Roman" w:hint="default"/>
        <w:b w:val="0"/>
        <w:i w:val="0"/>
        <w:caps w:val="0"/>
        <w:color w:val="auto"/>
        <w:sz w:val="24"/>
        <w:u w:val="none"/>
      </w:rPr>
    </w:lvl>
    <w:lvl w:ilvl="2">
      <w:start w:val="1"/>
      <w:numFmt w:val="lowerRoman"/>
      <w:pStyle w:val="CorrespondL3"/>
      <w:lvlText w:val="(%3)"/>
      <w:lvlJc w:val="left"/>
      <w:pPr>
        <w:tabs>
          <w:tab w:val="num" w:pos="2160"/>
        </w:tabs>
        <w:ind w:left="2160" w:hanging="720"/>
      </w:pPr>
      <w:rPr>
        <w:rFonts w:ascii="Times New Roman" w:hAnsi="Times New Roman" w:cs="Times New Roman" w:hint="default"/>
        <w:b w:val="0"/>
        <w:i w:val="0"/>
        <w:caps w:val="0"/>
        <w:color w:val="auto"/>
        <w:sz w:val="24"/>
        <w:u w:val="none"/>
      </w:rPr>
    </w:lvl>
    <w:lvl w:ilvl="3">
      <w:start w:val="1"/>
      <w:numFmt w:val="decimal"/>
      <w:lvlText w:val="(%4)"/>
      <w:lvlJc w:val="left"/>
      <w:pPr>
        <w:tabs>
          <w:tab w:val="num" w:pos="1440"/>
        </w:tabs>
        <w:ind w:left="1440" w:hanging="360"/>
      </w:pPr>
      <w:rPr>
        <w:rFonts w:ascii="Times New Roman" w:hAnsi="Times New Roman" w:cs="Times New Roman" w:hint="default"/>
        <w:b w:val="0"/>
        <w:i w:val="0"/>
        <w:caps w:val="0"/>
        <w:color w:val="auto"/>
        <w:sz w:val="22"/>
        <w:u w:val="none"/>
      </w:rPr>
    </w:lvl>
    <w:lvl w:ilvl="4">
      <w:start w:val="1"/>
      <w:numFmt w:val="lowerLetter"/>
      <w:lvlText w:val="(%5)"/>
      <w:lvlJc w:val="left"/>
      <w:pPr>
        <w:tabs>
          <w:tab w:val="num" w:pos="1800"/>
        </w:tabs>
        <w:ind w:left="1800" w:hanging="360"/>
      </w:pPr>
      <w:rPr>
        <w:rFonts w:ascii="Times New Roman" w:hAnsi="Times New Roman" w:cs="Times New Roman" w:hint="default"/>
        <w:b w:val="0"/>
        <w:i w:val="0"/>
        <w:caps w:val="0"/>
        <w:color w:val="auto"/>
        <w:sz w:val="22"/>
        <w:u w:val="none"/>
      </w:rPr>
    </w:lvl>
    <w:lvl w:ilvl="5">
      <w:start w:val="1"/>
      <w:numFmt w:val="lowerRoman"/>
      <w:lvlText w:val="(%6)"/>
      <w:lvlJc w:val="left"/>
      <w:pPr>
        <w:tabs>
          <w:tab w:val="num" w:pos="2160"/>
        </w:tabs>
        <w:ind w:left="2160" w:hanging="360"/>
      </w:pPr>
      <w:rPr>
        <w:rFonts w:ascii="Times New Roman" w:hAnsi="Times New Roman" w:cs="Times New Roman" w:hint="default"/>
        <w:b w:val="0"/>
        <w:i w:val="0"/>
        <w:caps w:val="0"/>
        <w:color w:val="auto"/>
        <w:sz w:val="22"/>
        <w:u w:val="none"/>
      </w:rPr>
    </w:lvl>
    <w:lvl w:ilvl="6">
      <w:start w:val="1"/>
      <w:numFmt w:val="decimal"/>
      <w:lvlText w:val="%7."/>
      <w:lvlJc w:val="left"/>
      <w:pPr>
        <w:tabs>
          <w:tab w:val="num" w:pos="2520"/>
        </w:tabs>
        <w:ind w:left="2520" w:hanging="360"/>
      </w:pPr>
      <w:rPr>
        <w:rFonts w:ascii="Times New Roman" w:hAnsi="Times New Roman" w:cs="Times New Roman" w:hint="default"/>
        <w:b w:val="0"/>
        <w:i w:val="0"/>
        <w:caps w:val="0"/>
        <w:color w:val="auto"/>
        <w:sz w:val="22"/>
        <w:u w:val="none"/>
      </w:rPr>
    </w:lvl>
    <w:lvl w:ilvl="7">
      <w:start w:val="1"/>
      <w:numFmt w:val="lowerLetter"/>
      <w:lvlText w:val="%8."/>
      <w:lvlJc w:val="left"/>
      <w:pPr>
        <w:tabs>
          <w:tab w:val="num" w:pos="2880"/>
        </w:tabs>
        <w:ind w:left="2880" w:hanging="360"/>
      </w:pPr>
      <w:rPr>
        <w:rFonts w:ascii="Times New Roman" w:hAnsi="Times New Roman" w:cs="Times New Roman" w:hint="default"/>
        <w:sz w:val="22"/>
      </w:rPr>
    </w:lvl>
    <w:lvl w:ilvl="8">
      <w:start w:val="1"/>
      <w:numFmt w:val="lowerRoman"/>
      <w:lvlText w:val="%9."/>
      <w:lvlJc w:val="left"/>
      <w:pPr>
        <w:tabs>
          <w:tab w:val="num" w:pos="3240"/>
        </w:tabs>
        <w:ind w:left="3240" w:hanging="360"/>
      </w:pPr>
      <w:rPr>
        <w:rFonts w:ascii="Times New Roman" w:hAnsi="Times New Roman" w:cs="Times New Roman" w:hint="default"/>
        <w:sz w:val="22"/>
      </w:rPr>
    </w:lvl>
  </w:abstractNum>
  <w:abstractNum w:abstractNumId="18" w15:restartNumberingAfterBreak="0">
    <w:nsid w:val="3EB722CA"/>
    <w:multiLevelType w:val="hybridMultilevel"/>
    <w:tmpl w:val="73FE5582"/>
    <w:lvl w:ilvl="0" w:tplc="27568B56">
      <w:start w:val="1"/>
      <w:numFmt w:val="upperRoman"/>
      <w:lvlText w:val="%1."/>
      <w:lvlJc w:val="left"/>
      <w:pPr>
        <w:tabs>
          <w:tab w:val="num" w:pos="1418"/>
        </w:tabs>
        <w:ind w:left="1418" w:hanging="709"/>
      </w:pPr>
      <w:rPr>
        <w:rFonts w:hint="default"/>
      </w:rPr>
    </w:lvl>
    <w:lvl w:ilvl="1" w:tplc="FFFACF6C">
      <w:start w:val="1"/>
      <w:numFmt w:val="upperRoman"/>
      <w:pStyle w:val="Ttulo6"/>
      <w:lvlText w:val="%2."/>
      <w:lvlJc w:val="left"/>
      <w:pPr>
        <w:tabs>
          <w:tab w:val="num" w:pos="371"/>
        </w:tabs>
        <w:ind w:left="1789" w:hanging="709"/>
      </w:pPr>
      <w:rPr>
        <w:rFonts w:hint="default"/>
      </w:rPr>
    </w:lvl>
    <w:lvl w:ilvl="2" w:tplc="0E9CF654">
      <w:start w:val="1"/>
      <w:numFmt w:val="lowerLetter"/>
      <w:lvlText w:val="%3)"/>
      <w:lvlJc w:val="left"/>
      <w:pPr>
        <w:tabs>
          <w:tab w:val="num" w:pos="2340"/>
        </w:tabs>
        <w:ind w:left="2340" w:hanging="360"/>
      </w:pPr>
      <w:rPr>
        <w:rFonts w:hint="default"/>
      </w:rPr>
    </w:lvl>
    <w:lvl w:ilvl="3" w:tplc="B9B03FEA" w:tentative="1">
      <w:start w:val="1"/>
      <w:numFmt w:val="decimal"/>
      <w:lvlText w:val="%4."/>
      <w:lvlJc w:val="left"/>
      <w:pPr>
        <w:tabs>
          <w:tab w:val="num" w:pos="2880"/>
        </w:tabs>
        <w:ind w:left="2880" w:hanging="360"/>
      </w:pPr>
    </w:lvl>
    <w:lvl w:ilvl="4" w:tplc="438E2CF2" w:tentative="1">
      <w:start w:val="1"/>
      <w:numFmt w:val="lowerLetter"/>
      <w:lvlText w:val="%5."/>
      <w:lvlJc w:val="left"/>
      <w:pPr>
        <w:tabs>
          <w:tab w:val="num" w:pos="3600"/>
        </w:tabs>
        <w:ind w:left="3600" w:hanging="360"/>
      </w:pPr>
    </w:lvl>
    <w:lvl w:ilvl="5" w:tplc="AA9CD452" w:tentative="1">
      <w:start w:val="1"/>
      <w:numFmt w:val="lowerRoman"/>
      <w:lvlText w:val="%6."/>
      <w:lvlJc w:val="right"/>
      <w:pPr>
        <w:tabs>
          <w:tab w:val="num" w:pos="4320"/>
        </w:tabs>
        <w:ind w:left="4320" w:hanging="180"/>
      </w:pPr>
    </w:lvl>
    <w:lvl w:ilvl="6" w:tplc="0E9A67EA" w:tentative="1">
      <w:start w:val="1"/>
      <w:numFmt w:val="decimal"/>
      <w:lvlText w:val="%7."/>
      <w:lvlJc w:val="left"/>
      <w:pPr>
        <w:tabs>
          <w:tab w:val="num" w:pos="5040"/>
        </w:tabs>
        <w:ind w:left="5040" w:hanging="360"/>
      </w:pPr>
    </w:lvl>
    <w:lvl w:ilvl="7" w:tplc="D98AFE28" w:tentative="1">
      <w:start w:val="1"/>
      <w:numFmt w:val="lowerLetter"/>
      <w:lvlText w:val="%8."/>
      <w:lvlJc w:val="left"/>
      <w:pPr>
        <w:tabs>
          <w:tab w:val="num" w:pos="5760"/>
        </w:tabs>
        <w:ind w:left="5760" w:hanging="360"/>
      </w:pPr>
    </w:lvl>
    <w:lvl w:ilvl="8" w:tplc="07B63D98" w:tentative="1">
      <w:start w:val="1"/>
      <w:numFmt w:val="lowerRoman"/>
      <w:lvlText w:val="%9."/>
      <w:lvlJc w:val="right"/>
      <w:pPr>
        <w:tabs>
          <w:tab w:val="num" w:pos="6480"/>
        </w:tabs>
        <w:ind w:left="6480" w:hanging="180"/>
      </w:pPr>
    </w:lvl>
  </w:abstractNum>
  <w:abstractNum w:abstractNumId="19" w15:restartNumberingAfterBreak="0">
    <w:nsid w:val="42284B1C"/>
    <w:multiLevelType w:val="hybridMultilevel"/>
    <w:tmpl w:val="DDB62674"/>
    <w:lvl w:ilvl="0" w:tplc="E370EFF6">
      <w:start w:val="1"/>
      <w:numFmt w:val="lowerRoman"/>
      <w:lvlText w:val="(%1)"/>
      <w:lvlJc w:val="left"/>
      <w:pPr>
        <w:tabs>
          <w:tab w:val="num" w:pos="1080"/>
        </w:tabs>
        <w:ind w:left="1080" w:hanging="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43B23DF9"/>
    <w:multiLevelType w:val="hybridMultilevel"/>
    <w:tmpl w:val="7988DA24"/>
    <w:lvl w:ilvl="0" w:tplc="506227C8">
      <w:start w:val="1"/>
      <w:numFmt w:val="lowerLetter"/>
      <w:lvlText w:val="(%1)"/>
      <w:lvlJc w:val="left"/>
      <w:pPr>
        <w:ind w:left="1571" w:hanging="360"/>
      </w:pPr>
      <w:rPr>
        <w:rFonts w:cs="Times New Roman" w:hint="eastAsia"/>
        <w:b w:val="0"/>
      </w:r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15:restartNumberingAfterBreak="0">
    <w:nsid w:val="472F1F0B"/>
    <w:multiLevelType w:val="hybridMultilevel"/>
    <w:tmpl w:val="3E56CAE4"/>
    <w:lvl w:ilvl="0" w:tplc="61985C8E">
      <w:start w:val="1"/>
      <w:numFmt w:val="lowerRoman"/>
      <w:lvlText w:val="(%1)"/>
      <w:lvlJc w:val="left"/>
      <w:pPr>
        <w:ind w:left="720" w:hanging="360"/>
      </w:pPr>
      <w:rPr>
        <w:rFonts w:hint="default"/>
        <w:b w:val="0"/>
        <w:spacing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6078F3"/>
    <w:multiLevelType w:val="hybridMultilevel"/>
    <w:tmpl w:val="4012513C"/>
    <w:lvl w:ilvl="0" w:tplc="28140F54">
      <w:start w:val="1"/>
      <w:numFmt w:val="lowerLetter"/>
      <w:lvlText w:val="(%1)"/>
      <w:lvlJc w:val="left"/>
      <w:pPr>
        <w:ind w:left="1080" w:hanging="720"/>
      </w:pPr>
      <w:rPr>
        <w:rFonts w:hint="eastAsia"/>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7C92472"/>
    <w:multiLevelType w:val="hybridMultilevel"/>
    <w:tmpl w:val="A7528006"/>
    <w:lvl w:ilvl="0" w:tplc="04160019">
      <w:start w:val="1"/>
      <w:numFmt w:val="lowerLetter"/>
      <w:lvlText w:val="%1."/>
      <w:lvlJc w:val="left"/>
      <w:pPr>
        <w:ind w:left="2138" w:hanging="360"/>
      </w:pPr>
    </w:lvl>
    <w:lvl w:ilvl="1" w:tplc="04160019">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24" w15:restartNumberingAfterBreak="0">
    <w:nsid w:val="4B84527A"/>
    <w:multiLevelType w:val="hybridMultilevel"/>
    <w:tmpl w:val="F64E9CE4"/>
    <w:lvl w:ilvl="0" w:tplc="45CC11FE">
      <w:start w:val="1"/>
      <w:numFmt w:val="lowerRoman"/>
      <w:lvlText w:val="(%1)"/>
      <w:lvlJc w:val="left"/>
      <w:pPr>
        <w:tabs>
          <w:tab w:val="num" w:pos="360"/>
        </w:tabs>
        <w:ind w:left="360" w:hanging="360"/>
      </w:pPr>
      <w:rPr>
        <w:rFonts w:cs="Times New Roman" w:hint="default"/>
        <w:b/>
        <w:bCs/>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4B98425A"/>
    <w:multiLevelType w:val="multilevel"/>
    <w:tmpl w:val="5B00A92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val="0"/>
        <w:bCs/>
      </w:rPr>
    </w:lvl>
    <w:lvl w:ilvl="2">
      <w:start w:val="1"/>
      <w:numFmt w:val="decimal"/>
      <w:lvlText w:val="%1.%2.%3."/>
      <w:lvlJc w:val="left"/>
      <w:pPr>
        <w:ind w:left="1497" w:hanging="504"/>
      </w:pPr>
      <w:rPr>
        <w:b w:val="0"/>
        <w:b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22A4A7E"/>
    <w:multiLevelType w:val="hybridMultilevel"/>
    <w:tmpl w:val="680AAE3C"/>
    <w:lvl w:ilvl="0" w:tplc="B89A78E0">
      <w:start w:val="1"/>
      <w:numFmt w:val="lowerRoman"/>
      <w:lvlText w:val="(%1)"/>
      <w:lvlJc w:val="left"/>
      <w:pPr>
        <w:ind w:left="1429" w:hanging="360"/>
      </w:pPr>
      <w:rPr>
        <w:rFonts w:hint="default"/>
      </w:rPr>
    </w:lvl>
    <w:lvl w:ilvl="1" w:tplc="BA7A928C">
      <w:start w:val="1"/>
      <w:numFmt w:val="lowerLetter"/>
      <w:lvlText w:val="(%2)"/>
      <w:lvlJc w:val="left"/>
      <w:pPr>
        <w:ind w:left="2629" w:hanging="840"/>
      </w:pPr>
      <w:rPr>
        <w:rFonts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B89A78E0">
      <w:start w:val="1"/>
      <w:numFmt w:val="lowerRoman"/>
      <w:lvlText w:val="(%6)"/>
      <w:lvlJc w:val="left"/>
      <w:pPr>
        <w:ind w:left="5029" w:hanging="180"/>
      </w:pPr>
      <w:rPr>
        <w:rFonts w:hint="default"/>
      </w:r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28" w15:restartNumberingAfterBreak="0">
    <w:nsid w:val="628C676B"/>
    <w:multiLevelType w:val="hybridMultilevel"/>
    <w:tmpl w:val="4156F50A"/>
    <w:lvl w:ilvl="0" w:tplc="119040D8">
      <w:start w:val="1"/>
      <w:numFmt w:val="decimal"/>
      <w:lvlText w:val="%1."/>
      <w:lvlJc w:val="left"/>
      <w:pPr>
        <w:ind w:left="502" w:hanging="360"/>
      </w:pPr>
      <w:rPr>
        <w:rFonts w:cs="Times New Roman"/>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9" w15:restartNumberingAfterBreak="0">
    <w:nsid w:val="62AE7ECE"/>
    <w:multiLevelType w:val="hybridMultilevel"/>
    <w:tmpl w:val="DEBC6A84"/>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69082CAF"/>
    <w:multiLevelType w:val="hybridMultilevel"/>
    <w:tmpl w:val="F97ED920"/>
    <w:lvl w:ilvl="0" w:tplc="586A5276">
      <w:start w:val="1"/>
      <w:numFmt w:val="lowerRoman"/>
      <w:lvlText w:val="(%1)"/>
      <w:lvlJc w:val="left"/>
      <w:pPr>
        <w:ind w:left="1571" w:hanging="360"/>
      </w:pPr>
      <w:rPr>
        <w:rFonts w:ascii="Trebuchet MS" w:hAnsi="Trebuchet MS" w:cs="Times New Roman" w:hint="default"/>
        <w:b/>
        <w:i w:val="0"/>
        <w:lang w:val="pt-BR"/>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15:restartNumberingAfterBreak="0">
    <w:nsid w:val="6998469C"/>
    <w:multiLevelType w:val="hybridMultilevel"/>
    <w:tmpl w:val="40EAE0C6"/>
    <w:lvl w:ilvl="0" w:tplc="DB2CA5A2">
      <w:start w:val="1"/>
      <w:numFmt w:val="lowerRoman"/>
      <w:lvlText w:val="(%1)"/>
      <w:lvlJc w:val="left"/>
      <w:pPr>
        <w:ind w:left="1919" w:hanging="360"/>
      </w:pPr>
      <w:rPr>
        <w:rFonts w:cs="Times New Roman" w:hint="eastAsia"/>
        <w:b/>
        <w:bCs/>
      </w:rPr>
    </w:lvl>
    <w:lvl w:ilvl="1" w:tplc="9E327D52">
      <w:start w:val="1"/>
      <w:numFmt w:val="lowerLetter"/>
      <w:lvlText w:val="(%2)"/>
      <w:lvlJc w:val="left"/>
      <w:pPr>
        <w:ind w:left="3119" w:hanging="840"/>
      </w:pPr>
      <w:rPr>
        <w:rFonts w:hint="default"/>
      </w:rPr>
    </w:lvl>
    <w:lvl w:ilvl="2" w:tplc="0416001B" w:tentative="1">
      <w:start w:val="1"/>
      <w:numFmt w:val="lowerRoman"/>
      <w:lvlText w:val="%3."/>
      <w:lvlJc w:val="right"/>
      <w:pPr>
        <w:ind w:left="3359" w:hanging="180"/>
      </w:pPr>
    </w:lvl>
    <w:lvl w:ilvl="3" w:tplc="0416000F" w:tentative="1">
      <w:start w:val="1"/>
      <w:numFmt w:val="decimal"/>
      <w:lvlText w:val="%4."/>
      <w:lvlJc w:val="left"/>
      <w:pPr>
        <w:ind w:left="4079" w:hanging="360"/>
      </w:pPr>
    </w:lvl>
    <w:lvl w:ilvl="4" w:tplc="04160019" w:tentative="1">
      <w:start w:val="1"/>
      <w:numFmt w:val="lowerLetter"/>
      <w:lvlText w:val="%5."/>
      <w:lvlJc w:val="left"/>
      <w:pPr>
        <w:ind w:left="4799" w:hanging="360"/>
      </w:pPr>
    </w:lvl>
    <w:lvl w:ilvl="5" w:tplc="0416001B" w:tentative="1">
      <w:start w:val="1"/>
      <w:numFmt w:val="lowerRoman"/>
      <w:lvlText w:val="%6."/>
      <w:lvlJc w:val="right"/>
      <w:pPr>
        <w:ind w:left="5519" w:hanging="180"/>
      </w:pPr>
    </w:lvl>
    <w:lvl w:ilvl="6" w:tplc="0416000F" w:tentative="1">
      <w:start w:val="1"/>
      <w:numFmt w:val="decimal"/>
      <w:lvlText w:val="%7."/>
      <w:lvlJc w:val="left"/>
      <w:pPr>
        <w:ind w:left="6239" w:hanging="360"/>
      </w:pPr>
    </w:lvl>
    <w:lvl w:ilvl="7" w:tplc="04160019" w:tentative="1">
      <w:start w:val="1"/>
      <w:numFmt w:val="lowerLetter"/>
      <w:lvlText w:val="%8."/>
      <w:lvlJc w:val="left"/>
      <w:pPr>
        <w:ind w:left="6959" w:hanging="360"/>
      </w:pPr>
    </w:lvl>
    <w:lvl w:ilvl="8" w:tplc="0416001B" w:tentative="1">
      <w:start w:val="1"/>
      <w:numFmt w:val="lowerRoman"/>
      <w:lvlText w:val="%9."/>
      <w:lvlJc w:val="right"/>
      <w:pPr>
        <w:ind w:left="7679" w:hanging="180"/>
      </w:pPr>
    </w:lvl>
  </w:abstractNum>
  <w:abstractNum w:abstractNumId="32" w15:restartNumberingAfterBreak="0">
    <w:nsid w:val="6DE07D8A"/>
    <w:multiLevelType w:val="hybridMultilevel"/>
    <w:tmpl w:val="2A8487AA"/>
    <w:lvl w:ilvl="0" w:tplc="C91A78E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3" w15:restartNumberingAfterBreak="0">
    <w:nsid w:val="6E9E7922"/>
    <w:multiLevelType w:val="hybridMultilevel"/>
    <w:tmpl w:val="591AC842"/>
    <w:lvl w:ilvl="0" w:tplc="28140F54">
      <w:start w:val="1"/>
      <w:numFmt w:val="lowerLetter"/>
      <w:lvlText w:val="(%1)"/>
      <w:lvlJc w:val="left"/>
      <w:pPr>
        <w:ind w:left="1080" w:hanging="720"/>
      </w:pPr>
      <w:rPr>
        <w:rFonts w:hint="eastAsia"/>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EE21B0D"/>
    <w:multiLevelType w:val="hybridMultilevel"/>
    <w:tmpl w:val="7E1A30F4"/>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734F7538"/>
    <w:multiLevelType w:val="hybridMultilevel"/>
    <w:tmpl w:val="543E276C"/>
    <w:lvl w:ilvl="0" w:tplc="B89A78E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9410D34"/>
    <w:multiLevelType w:val="hybridMultilevel"/>
    <w:tmpl w:val="4CFA6486"/>
    <w:lvl w:ilvl="0" w:tplc="04160017">
      <w:start w:val="1"/>
      <w:numFmt w:val="lowerLetter"/>
      <w:lvlText w:val="%1)"/>
      <w:lvlJc w:val="left"/>
      <w:pPr>
        <w:tabs>
          <w:tab w:val="num" w:pos="720"/>
        </w:tabs>
        <w:ind w:left="720" w:hanging="360"/>
      </w:pPr>
    </w:lvl>
    <w:lvl w:ilvl="1" w:tplc="EB2E0606">
      <w:start w:val="1"/>
      <w:numFmt w:val="decimal"/>
      <w:lvlText w:val="%2)"/>
      <w:lvlJc w:val="left"/>
      <w:pPr>
        <w:tabs>
          <w:tab w:val="num" w:pos="1440"/>
        </w:tabs>
        <w:ind w:left="1440" w:hanging="36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7F0C4285"/>
    <w:multiLevelType w:val="hybridMultilevel"/>
    <w:tmpl w:val="3F7244E8"/>
    <w:lvl w:ilvl="0" w:tplc="DFD817E2">
      <w:start w:val="1"/>
      <w:numFmt w:val="lowerLetter"/>
      <w:lvlText w:val="%1)"/>
      <w:lvlJc w:val="left"/>
      <w:pPr>
        <w:ind w:left="720" w:hanging="360"/>
      </w:pPr>
      <w:rPr>
        <w:rFonts w:hint="default"/>
        <w:b/>
        <w:bCs/>
        <w:color w:val="000000"/>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F122BFB"/>
    <w:multiLevelType w:val="hybridMultilevel"/>
    <w:tmpl w:val="DDB62674"/>
    <w:lvl w:ilvl="0" w:tplc="E370EFF6">
      <w:start w:val="1"/>
      <w:numFmt w:val="lowerRoman"/>
      <w:lvlText w:val="(%1)"/>
      <w:lvlJc w:val="left"/>
      <w:pPr>
        <w:tabs>
          <w:tab w:val="num" w:pos="1080"/>
        </w:tabs>
        <w:ind w:left="1080" w:hanging="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16cid:durableId="971592355">
    <w:abstractNumId w:val="8"/>
  </w:num>
  <w:num w:numId="2" w16cid:durableId="20510316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7952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3794732">
    <w:abstractNumId w:val="14"/>
  </w:num>
  <w:num w:numId="5" w16cid:durableId="2086223600">
    <w:abstractNumId w:val="17"/>
  </w:num>
  <w:num w:numId="6" w16cid:durableId="1723363029">
    <w:abstractNumId w:val="4"/>
  </w:num>
  <w:num w:numId="7" w16cid:durableId="1831672764">
    <w:abstractNumId w:val="27"/>
  </w:num>
  <w:num w:numId="8" w16cid:durableId="86929480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1393230">
    <w:abstractNumId w:val="22"/>
  </w:num>
  <w:num w:numId="10" w16cid:durableId="50274584">
    <w:abstractNumId w:val="33"/>
  </w:num>
  <w:num w:numId="11" w16cid:durableId="1617323067">
    <w:abstractNumId w:val="35"/>
  </w:num>
  <w:num w:numId="12" w16cid:durableId="1325472287">
    <w:abstractNumId w:val="23"/>
  </w:num>
  <w:num w:numId="13" w16cid:durableId="792335001">
    <w:abstractNumId w:val="30"/>
  </w:num>
  <w:num w:numId="14" w16cid:durableId="1202867519">
    <w:abstractNumId w:val="26"/>
  </w:num>
  <w:num w:numId="15" w16cid:durableId="2082562474">
    <w:abstractNumId w:val="13"/>
  </w:num>
  <w:num w:numId="16" w16cid:durableId="231160021">
    <w:abstractNumId w:val="20"/>
  </w:num>
  <w:num w:numId="17" w16cid:durableId="990212187">
    <w:abstractNumId w:val="15"/>
  </w:num>
  <w:num w:numId="18" w16cid:durableId="7053000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47218934">
    <w:abstractNumId w:val="1"/>
  </w:num>
  <w:num w:numId="20" w16cid:durableId="308217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655642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722070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073093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370476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77747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447978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353464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047581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0528658">
    <w:abstractNumId w:val="12"/>
  </w:num>
  <w:num w:numId="30" w16cid:durableId="676276312">
    <w:abstractNumId w:val="32"/>
  </w:num>
  <w:num w:numId="31" w16cid:durableId="854223940">
    <w:abstractNumId w:val="5"/>
  </w:num>
  <w:num w:numId="32" w16cid:durableId="1236740299">
    <w:abstractNumId w:val="9"/>
  </w:num>
  <w:num w:numId="33" w16cid:durableId="688873549">
    <w:abstractNumId w:val="34"/>
  </w:num>
  <w:num w:numId="34" w16cid:durableId="660619588">
    <w:abstractNumId w:val="10"/>
  </w:num>
  <w:num w:numId="35" w16cid:durableId="568809252">
    <w:abstractNumId w:val="36"/>
  </w:num>
  <w:num w:numId="36" w16cid:durableId="1056126331">
    <w:abstractNumId w:val="19"/>
  </w:num>
  <w:num w:numId="37" w16cid:durableId="2035226800">
    <w:abstractNumId w:val="38"/>
  </w:num>
  <w:num w:numId="38" w16cid:durableId="1466049301">
    <w:abstractNumId w:val="21"/>
  </w:num>
  <w:num w:numId="39" w16cid:durableId="504366070">
    <w:abstractNumId w:val="29"/>
  </w:num>
  <w:num w:numId="40" w16cid:durableId="692195227">
    <w:abstractNumId w:val="25"/>
  </w:num>
  <w:num w:numId="41" w16cid:durableId="1820920622">
    <w:abstractNumId w:val="18"/>
  </w:num>
  <w:num w:numId="42" w16cid:durableId="413212796">
    <w:abstractNumId w:val="24"/>
  </w:num>
  <w:num w:numId="43" w16cid:durableId="2019305369">
    <w:abstractNumId w:val="11"/>
  </w:num>
  <w:num w:numId="44" w16cid:durableId="1245185821">
    <w:abstractNumId w:val="28"/>
  </w:num>
  <w:num w:numId="45" w16cid:durableId="433786144">
    <w:abstractNumId w:val="37"/>
  </w:num>
  <w:num w:numId="46" w16cid:durableId="1521317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10164883">
    <w:abstractNumId w:val="3"/>
  </w:num>
  <w:num w:numId="48" w16cid:durableId="1533418299">
    <w:abstractNumId w:val="16"/>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sa Fontes">
    <w15:presenceInfo w15:providerId="None" w15:userId="Elisa Fon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bordersDoNotSurroundHeader/>
  <w:bordersDoNotSurroundFooter/>
  <w:hideSpellingErrors/>
  <w:activeWritingStyle w:appName="MSWord" w:lang="pt-BR" w:vendorID="64" w:dllVersion="6" w:nlCheck="1" w:checkStyle="0"/>
  <w:activeWritingStyle w:appName="MSWord" w:lang="pt-BR" w:vendorID="64" w:dllVersion="0" w:nlCheck="1" w:checkStyle="0"/>
  <w:activeWritingStyle w:appName="MSWord" w:lang="it-IT" w:vendorID="64" w:dllVersion="6" w:nlCheck="1" w:checkStyle="0"/>
  <w:activeWritingStyle w:appName="MSWord" w:lang="en-US" w:vendorID="64" w:dllVersion="6" w:nlCheck="1" w:checkStyle="1"/>
  <w:activeWritingStyle w:appName="MSWord" w:lang="en-US" w:vendorID="64" w:dllVersion="0" w:nlCheck="1" w:checkStyle="0"/>
  <w:proofState w:spelling="clean" w:grammar="clean"/>
  <w:trackRevisions/>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NDateTime" w:val="-1"/>
    <w:docVar w:name="imProfileLastSavedTime" w:val="23-mar-23 16:38"/>
    <w:docVar w:name="imProfileVersion" w:val="1"/>
    <w:docVar w:name="OfficeIni" w:val="Brasilia - ENGLISH.ini"/>
  </w:docVars>
  <w:rsids>
    <w:rsidRoot w:val="007D56C7"/>
    <w:rsid w:val="0000009F"/>
    <w:rsid w:val="000025FD"/>
    <w:rsid w:val="0000293A"/>
    <w:rsid w:val="00002A15"/>
    <w:rsid w:val="00002A3D"/>
    <w:rsid w:val="00003372"/>
    <w:rsid w:val="00003B9A"/>
    <w:rsid w:val="00003D76"/>
    <w:rsid w:val="00004044"/>
    <w:rsid w:val="000044C6"/>
    <w:rsid w:val="00004CDA"/>
    <w:rsid w:val="00004F73"/>
    <w:rsid w:val="00006157"/>
    <w:rsid w:val="0000743A"/>
    <w:rsid w:val="000105D9"/>
    <w:rsid w:val="00010AEB"/>
    <w:rsid w:val="00012E32"/>
    <w:rsid w:val="00012E5D"/>
    <w:rsid w:val="00012ECD"/>
    <w:rsid w:val="00013114"/>
    <w:rsid w:val="00013237"/>
    <w:rsid w:val="00013DCD"/>
    <w:rsid w:val="00013F03"/>
    <w:rsid w:val="00016A53"/>
    <w:rsid w:val="00016F32"/>
    <w:rsid w:val="00021742"/>
    <w:rsid w:val="000223EA"/>
    <w:rsid w:val="000228DA"/>
    <w:rsid w:val="000239FD"/>
    <w:rsid w:val="000247CC"/>
    <w:rsid w:val="00024A7E"/>
    <w:rsid w:val="00024C3C"/>
    <w:rsid w:val="0002548D"/>
    <w:rsid w:val="00026B62"/>
    <w:rsid w:val="00027E55"/>
    <w:rsid w:val="000302E1"/>
    <w:rsid w:val="0003164D"/>
    <w:rsid w:val="000318FD"/>
    <w:rsid w:val="000326DC"/>
    <w:rsid w:val="00032BB4"/>
    <w:rsid w:val="000344C0"/>
    <w:rsid w:val="0003476A"/>
    <w:rsid w:val="0003493D"/>
    <w:rsid w:val="00034A6B"/>
    <w:rsid w:val="00036801"/>
    <w:rsid w:val="00036DCA"/>
    <w:rsid w:val="000379A3"/>
    <w:rsid w:val="00040793"/>
    <w:rsid w:val="00041144"/>
    <w:rsid w:val="0004133E"/>
    <w:rsid w:val="00042C29"/>
    <w:rsid w:val="0004356A"/>
    <w:rsid w:val="000435CF"/>
    <w:rsid w:val="00043897"/>
    <w:rsid w:val="000441B0"/>
    <w:rsid w:val="00044948"/>
    <w:rsid w:val="000449F8"/>
    <w:rsid w:val="00045996"/>
    <w:rsid w:val="00045BD0"/>
    <w:rsid w:val="000474E1"/>
    <w:rsid w:val="00047B9B"/>
    <w:rsid w:val="00047ECC"/>
    <w:rsid w:val="000512CC"/>
    <w:rsid w:val="0005301D"/>
    <w:rsid w:val="00054861"/>
    <w:rsid w:val="000551FD"/>
    <w:rsid w:val="000556F6"/>
    <w:rsid w:val="00055D23"/>
    <w:rsid w:val="00056885"/>
    <w:rsid w:val="0005731C"/>
    <w:rsid w:val="00057CA1"/>
    <w:rsid w:val="00060C6F"/>
    <w:rsid w:val="00061211"/>
    <w:rsid w:val="00061274"/>
    <w:rsid w:val="00061AF0"/>
    <w:rsid w:val="0006370F"/>
    <w:rsid w:val="00063CFE"/>
    <w:rsid w:val="00064CC5"/>
    <w:rsid w:val="0006517E"/>
    <w:rsid w:val="000651A8"/>
    <w:rsid w:val="000657E5"/>
    <w:rsid w:val="000658EE"/>
    <w:rsid w:val="00065BA0"/>
    <w:rsid w:val="00065D56"/>
    <w:rsid w:val="000660CE"/>
    <w:rsid w:val="0006634C"/>
    <w:rsid w:val="000666F2"/>
    <w:rsid w:val="000669A7"/>
    <w:rsid w:val="0006781E"/>
    <w:rsid w:val="00067F72"/>
    <w:rsid w:val="000714A9"/>
    <w:rsid w:val="000722D2"/>
    <w:rsid w:val="00072FFD"/>
    <w:rsid w:val="000731A4"/>
    <w:rsid w:val="0007526D"/>
    <w:rsid w:val="00076B39"/>
    <w:rsid w:val="00076C5D"/>
    <w:rsid w:val="000772E0"/>
    <w:rsid w:val="0008121D"/>
    <w:rsid w:val="00081F8D"/>
    <w:rsid w:val="000828EC"/>
    <w:rsid w:val="000832E8"/>
    <w:rsid w:val="00083A14"/>
    <w:rsid w:val="000847B2"/>
    <w:rsid w:val="00084FDA"/>
    <w:rsid w:val="000855F1"/>
    <w:rsid w:val="00085A16"/>
    <w:rsid w:val="00085E95"/>
    <w:rsid w:val="00086B24"/>
    <w:rsid w:val="00086CCB"/>
    <w:rsid w:val="0008762C"/>
    <w:rsid w:val="00087D99"/>
    <w:rsid w:val="000904F0"/>
    <w:rsid w:val="00091AD5"/>
    <w:rsid w:val="00091B29"/>
    <w:rsid w:val="00091CDC"/>
    <w:rsid w:val="000928E3"/>
    <w:rsid w:val="0009297B"/>
    <w:rsid w:val="00092CA7"/>
    <w:rsid w:val="00092DB5"/>
    <w:rsid w:val="00093027"/>
    <w:rsid w:val="000939C4"/>
    <w:rsid w:val="00094665"/>
    <w:rsid w:val="00094D08"/>
    <w:rsid w:val="0009550C"/>
    <w:rsid w:val="00096B04"/>
    <w:rsid w:val="000972A4"/>
    <w:rsid w:val="000979A5"/>
    <w:rsid w:val="000A0147"/>
    <w:rsid w:val="000A0287"/>
    <w:rsid w:val="000A0406"/>
    <w:rsid w:val="000A1FF1"/>
    <w:rsid w:val="000A2737"/>
    <w:rsid w:val="000A2A50"/>
    <w:rsid w:val="000A2F6B"/>
    <w:rsid w:val="000A3100"/>
    <w:rsid w:val="000A3347"/>
    <w:rsid w:val="000A58A4"/>
    <w:rsid w:val="000A60C3"/>
    <w:rsid w:val="000A692A"/>
    <w:rsid w:val="000A76D6"/>
    <w:rsid w:val="000B03C5"/>
    <w:rsid w:val="000B1205"/>
    <w:rsid w:val="000B1EA4"/>
    <w:rsid w:val="000B2195"/>
    <w:rsid w:val="000B22BA"/>
    <w:rsid w:val="000B247E"/>
    <w:rsid w:val="000B282C"/>
    <w:rsid w:val="000B286F"/>
    <w:rsid w:val="000B29A6"/>
    <w:rsid w:val="000B3046"/>
    <w:rsid w:val="000B339D"/>
    <w:rsid w:val="000B3459"/>
    <w:rsid w:val="000B3624"/>
    <w:rsid w:val="000B4049"/>
    <w:rsid w:val="000B4F3B"/>
    <w:rsid w:val="000B6409"/>
    <w:rsid w:val="000B7E53"/>
    <w:rsid w:val="000B7F82"/>
    <w:rsid w:val="000C0192"/>
    <w:rsid w:val="000C078A"/>
    <w:rsid w:val="000C0911"/>
    <w:rsid w:val="000C3C1F"/>
    <w:rsid w:val="000C4184"/>
    <w:rsid w:val="000C41EA"/>
    <w:rsid w:val="000C426A"/>
    <w:rsid w:val="000C4307"/>
    <w:rsid w:val="000C4A77"/>
    <w:rsid w:val="000C4D5F"/>
    <w:rsid w:val="000C4F99"/>
    <w:rsid w:val="000C5E43"/>
    <w:rsid w:val="000C5FF8"/>
    <w:rsid w:val="000C71EB"/>
    <w:rsid w:val="000C72DF"/>
    <w:rsid w:val="000C7407"/>
    <w:rsid w:val="000C783D"/>
    <w:rsid w:val="000D0686"/>
    <w:rsid w:val="000D25BA"/>
    <w:rsid w:val="000D2830"/>
    <w:rsid w:val="000D3852"/>
    <w:rsid w:val="000D3B20"/>
    <w:rsid w:val="000D3FF8"/>
    <w:rsid w:val="000D48E0"/>
    <w:rsid w:val="000D51F1"/>
    <w:rsid w:val="000D5219"/>
    <w:rsid w:val="000D5239"/>
    <w:rsid w:val="000D575D"/>
    <w:rsid w:val="000D6BDC"/>
    <w:rsid w:val="000D7C54"/>
    <w:rsid w:val="000D7EE9"/>
    <w:rsid w:val="000E01F4"/>
    <w:rsid w:val="000E0723"/>
    <w:rsid w:val="000E1494"/>
    <w:rsid w:val="000E1584"/>
    <w:rsid w:val="000E2175"/>
    <w:rsid w:val="000E21E6"/>
    <w:rsid w:val="000E4E32"/>
    <w:rsid w:val="000E4FE6"/>
    <w:rsid w:val="000E6DC6"/>
    <w:rsid w:val="000E75EE"/>
    <w:rsid w:val="000E7E49"/>
    <w:rsid w:val="000E7F2A"/>
    <w:rsid w:val="000F037D"/>
    <w:rsid w:val="000F15AB"/>
    <w:rsid w:val="000F1B5F"/>
    <w:rsid w:val="000F1C8A"/>
    <w:rsid w:val="000F291F"/>
    <w:rsid w:val="000F2ED9"/>
    <w:rsid w:val="000F3164"/>
    <w:rsid w:val="000F52D4"/>
    <w:rsid w:val="000F586A"/>
    <w:rsid w:val="000F5CE4"/>
    <w:rsid w:val="000F6063"/>
    <w:rsid w:val="000F64F0"/>
    <w:rsid w:val="000F77D6"/>
    <w:rsid w:val="00100057"/>
    <w:rsid w:val="0010031E"/>
    <w:rsid w:val="00100430"/>
    <w:rsid w:val="00100746"/>
    <w:rsid w:val="00101A94"/>
    <w:rsid w:val="00101B9E"/>
    <w:rsid w:val="001023A4"/>
    <w:rsid w:val="00102E98"/>
    <w:rsid w:val="00102F82"/>
    <w:rsid w:val="001030F7"/>
    <w:rsid w:val="00103682"/>
    <w:rsid w:val="00103D62"/>
    <w:rsid w:val="00103D79"/>
    <w:rsid w:val="0010433E"/>
    <w:rsid w:val="00104381"/>
    <w:rsid w:val="0010463E"/>
    <w:rsid w:val="00104AF1"/>
    <w:rsid w:val="0010518F"/>
    <w:rsid w:val="0010664C"/>
    <w:rsid w:val="00107127"/>
    <w:rsid w:val="001073E6"/>
    <w:rsid w:val="001077A6"/>
    <w:rsid w:val="00107A26"/>
    <w:rsid w:val="00107BE1"/>
    <w:rsid w:val="00110A34"/>
    <w:rsid w:val="00112180"/>
    <w:rsid w:val="0011298D"/>
    <w:rsid w:val="00112ACC"/>
    <w:rsid w:val="00112E11"/>
    <w:rsid w:val="001142E4"/>
    <w:rsid w:val="00114B8B"/>
    <w:rsid w:val="0011511F"/>
    <w:rsid w:val="00115892"/>
    <w:rsid w:val="00117707"/>
    <w:rsid w:val="00117ECF"/>
    <w:rsid w:val="00121087"/>
    <w:rsid w:val="0012112C"/>
    <w:rsid w:val="001233DE"/>
    <w:rsid w:val="001238CD"/>
    <w:rsid w:val="00124C70"/>
    <w:rsid w:val="00124CBB"/>
    <w:rsid w:val="0012596A"/>
    <w:rsid w:val="00125F95"/>
    <w:rsid w:val="00126BD0"/>
    <w:rsid w:val="00126CB7"/>
    <w:rsid w:val="00130CB4"/>
    <w:rsid w:val="001340C8"/>
    <w:rsid w:val="001347DC"/>
    <w:rsid w:val="00135908"/>
    <w:rsid w:val="00135CD3"/>
    <w:rsid w:val="00136913"/>
    <w:rsid w:val="00136C8A"/>
    <w:rsid w:val="00137498"/>
    <w:rsid w:val="0013790B"/>
    <w:rsid w:val="00140378"/>
    <w:rsid w:val="00140453"/>
    <w:rsid w:val="001404E3"/>
    <w:rsid w:val="00142033"/>
    <w:rsid w:val="0014234F"/>
    <w:rsid w:val="00142387"/>
    <w:rsid w:val="00143B6E"/>
    <w:rsid w:val="00143B87"/>
    <w:rsid w:val="001447F0"/>
    <w:rsid w:val="00144D69"/>
    <w:rsid w:val="00145C42"/>
    <w:rsid w:val="001467B7"/>
    <w:rsid w:val="00147EA8"/>
    <w:rsid w:val="00152278"/>
    <w:rsid w:val="00152F3B"/>
    <w:rsid w:val="00153B55"/>
    <w:rsid w:val="0015427D"/>
    <w:rsid w:val="00154DF7"/>
    <w:rsid w:val="0015504A"/>
    <w:rsid w:val="0015599C"/>
    <w:rsid w:val="00156598"/>
    <w:rsid w:val="00156ABC"/>
    <w:rsid w:val="00156CB8"/>
    <w:rsid w:val="00157227"/>
    <w:rsid w:val="00157375"/>
    <w:rsid w:val="00157FAD"/>
    <w:rsid w:val="001604E4"/>
    <w:rsid w:val="001613CE"/>
    <w:rsid w:val="00161FCF"/>
    <w:rsid w:val="00162233"/>
    <w:rsid w:val="0016251D"/>
    <w:rsid w:val="00162752"/>
    <w:rsid w:val="00162C42"/>
    <w:rsid w:val="00163809"/>
    <w:rsid w:val="001641C9"/>
    <w:rsid w:val="001648E3"/>
    <w:rsid w:val="00165CE1"/>
    <w:rsid w:val="00166651"/>
    <w:rsid w:val="001666A8"/>
    <w:rsid w:val="00166747"/>
    <w:rsid w:val="0016674E"/>
    <w:rsid w:val="001677E6"/>
    <w:rsid w:val="00167EDE"/>
    <w:rsid w:val="001701DA"/>
    <w:rsid w:val="00170943"/>
    <w:rsid w:val="00171148"/>
    <w:rsid w:val="00172288"/>
    <w:rsid w:val="001728DB"/>
    <w:rsid w:val="001733C7"/>
    <w:rsid w:val="00173AA9"/>
    <w:rsid w:val="00175093"/>
    <w:rsid w:val="00175436"/>
    <w:rsid w:val="0017623B"/>
    <w:rsid w:val="00176314"/>
    <w:rsid w:val="00176866"/>
    <w:rsid w:val="001768C1"/>
    <w:rsid w:val="00177292"/>
    <w:rsid w:val="001804FD"/>
    <w:rsid w:val="00180900"/>
    <w:rsid w:val="00180A5B"/>
    <w:rsid w:val="00181B23"/>
    <w:rsid w:val="001828CF"/>
    <w:rsid w:val="00182EE4"/>
    <w:rsid w:val="00182F4E"/>
    <w:rsid w:val="00183657"/>
    <w:rsid w:val="00183775"/>
    <w:rsid w:val="0018570A"/>
    <w:rsid w:val="00185927"/>
    <w:rsid w:val="00186061"/>
    <w:rsid w:val="001862F9"/>
    <w:rsid w:val="001908EE"/>
    <w:rsid w:val="00190D43"/>
    <w:rsid w:val="00191267"/>
    <w:rsid w:val="0019140A"/>
    <w:rsid w:val="0019259C"/>
    <w:rsid w:val="00192E2B"/>
    <w:rsid w:val="00193431"/>
    <w:rsid w:val="00193C9F"/>
    <w:rsid w:val="00193EC3"/>
    <w:rsid w:val="00194221"/>
    <w:rsid w:val="00195499"/>
    <w:rsid w:val="00195719"/>
    <w:rsid w:val="00196015"/>
    <w:rsid w:val="00196055"/>
    <w:rsid w:val="00196B34"/>
    <w:rsid w:val="0019703A"/>
    <w:rsid w:val="001A07E0"/>
    <w:rsid w:val="001A1457"/>
    <w:rsid w:val="001A18E2"/>
    <w:rsid w:val="001A1B65"/>
    <w:rsid w:val="001A20B2"/>
    <w:rsid w:val="001A20B9"/>
    <w:rsid w:val="001A2992"/>
    <w:rsid w:val="001A2C78"/>
    <w:rsid w:val="001A348D"/>
    <w:rsid w:val="001A3DCB"/>
    <w:rsid w:val="001A498C"/>
    <w:rsid w:val="001A4FD1"/>
    <w:rsid w:val="001A52C0"/>
    <w:rsid w:val="001A578D"/>
    <w:rsid w:val="001A5921"/>
    <w:rsid w:val="001A5AEE"/>
    <w:rsid w:val="001A5C3E"/>
    <w:rsid w:val="001A5D5B"/>
    <w:rsid w:val="001A6EFF"/>
    <w:rsid w:val="001A77FD"/>
    <w:rsid w:val="001A7B2D"/>
    <w:rsid w:val="001B00FA"/>
    <w:rsid w:val="001B074F"/>
    <w:rsid w:val="001B07E5"/>
    <w:rsid w:val="001B1775"/>
    <w:rsid w:val="001B29AF"/>
    <w:rsid w:val="001B30C4"/>
    <w:rsid w:val="001B31FC"/>
    <w:rsid w:val="001B37FC"/>
    <w:rsid w:val="001B3834"/>
    <w:rsid w:val="001B54A3"/>
    <w:rsid w:val="001B560B"/>
    <w:rsid w:val="001B5F2B"/>
    <w:rsid w:val="001B61CE"/>
    <w:rsid w:val="001B61FB"/>
    <w:rsid w:val="001B7D91"/>
    <w:rsid w:val="001C0E0F"/>
    <w:rsid w:val="001C1766"/>
    <w:rsid w:val="001C2AFF"/>
    <w:rsid w:val="001C3B7C"/>
    <w:rsid w:val="001C5E19"/>
    <w:rsid w:val="001C681D"/>
    <w:rsid w:val="001C6D8B"/>
    <w:rsid w:val="001C6DD3"/>
    <w:rsid w:val="001C70BA"/>
    <w:rsid w:val="001C7ABB"/>
    <w:rsid w:val="001C7B83"/>
    <w:rsid w:val="001D0B3C"/>
    <w:rsid w:val="001D1756"/>
    <w:rsid w:val="001D18F9"/>
    <w:rsid w:val="001D2343"/>
    <w:rsid w:val="001D2931"/>
    <w:rsid w:val="001D3335"/>
    <w:rsid w:val="001D34D1"/>
    <w:rsid w:val="001D4F08"/>
    <w:rsid w:val="001D5368"/>
    <w:rsid w:val="001D6936"/>
    <w:rsid w:val="001D7044"/>
    <w:rsid w:val="001D737C"/>
    <w:rsid w:val="001D7473"/>
    <w:rsid w:val="001D751F"/>
    <w:rsid w:val="001D7B93"/>
    <w:rsid w:val="001E0142"/>
    <w:rsid w:val="001E0426"/>
    <w:rsid w:val="001E08F6"/>
    <w:rsid w:val="001E22B1"/>
    <w:rsid w:val="001E3F08"/>
    <w:rsid w:val="001E444F"/>
    <w:rsid w:val="001E4FD8"/>
    <w:rsid w:val="001E5619"/>
    <w:rsid w:val="001E6629"/>
    <w:rsid w:val="001E6937"/>
    <w:rsid w:val="001E6C0F"/>
    <w:rsid w:val="001F05BE"/>
    <w:rsid w:val="001F0FE7"/>
    <w:rsid w:val="001F13D6"/>
    <w:rsid w:val="001F31B7"/>
    <w:rsid w:val="001F35EA"/>
    <w:rsid w:val="001F4D84"/>
    <w:rsid w:val="001F51E6"/>
    <w:rsid w:val="001F5CDE"/>
    <w:rsid w:val="001F5DD8"/>
    <w:rsid w:val="001F67DF"/>
    <w:rsid w:val="001F6A00"/>
    <w:rsid w:val="001F6CF0"/>
    <w:rsid w:val="001F6DA0"/>
    <w:rsid w:val="001F6E68"/>
    <w:rsid w:val="001F6F94"/>
    <w:rsid w:val="001F7AD5"/>
    <w:rsid w:val="00200108"/>
    <w:rsid w:val="0020052F"/>
    <w:rsid w:val="00201644"/>
    <w:rsid w:val="002016CB"/>
    <w:rsid w:val="00203119"/>
    <w:rsid w:val="00204738"/>
    <w:rsid w:val="002047F5"/>
    <w:rsid w:val="002056AB"/>
    <w:rsid w:val="00206907"/>
    <w:rsid w:val="00206B06"/>
    <w:rsid w:val="00207C94"/>
    <w:rsid w:val="0021088F"/>
    <w:rsid w:val="00210F91"/>
    <w:rsid w:val="00211114"/>
    <w:rsid w:val="002119F1"/>
    <w:rsid w:val="00211E02"/>
    <w:rsid w:val="00212966"/>
    <w:rsid w:val="00212CCF"/>
    <w:rsid w:val="00213A02"/>
    <w:rsid w:val="002143F3"/>
    <w:rsid w:val="002148CD"/>
    <w:rsid w:val="00214B27"/>
    <w:rsid w:val="00214B92"/>
    <w:rsid w:val="00214C10"/>
    <w:rsid w:val="00215999"/>
    <w:rsid w:val="00215CD8"/>
    <w:rsid w:val="002161E3"/>
    <w:rsid w:val="0021620E"/>
    <w:rsid w:val="00216FEA"/>
    <w:rsid w:val="00217963"/>
    <w:rsid w:val="00217DF6"/>
    <w:rsid w:val="00217EAF"/>
    <w:rsid w:val="00220EE1"/>
    <w:rsid w:val="00222426"/>
    <w:rsid w:val="002225A8"/>
    <w:rsid w:val="00224206"/>
    <w:rsid w:val="002243C7"/>
    <w:rsid w:val="00224842"/>
    <w:rsid w:val="002254EB"/>
    <w:rsid w:val="0022553E"/>
    <w:rsid w:val="00225DD4"/>
    <w:rsid w:val="0022674F"/>
    <w:rsid w:val="00226827"/>
    <w:rsid w:val="002268CD"/>
    <w:rsid w:val="00226A87"/>
    <w:rsid w:val="00226D1F"/>
    <w:rsid w:val="00226F67"/>
    <w:rsid w:val="002306D4"/>
    <w:rsid w:val="00230CEE"/>
    <w:rsid w:val="0023141D"/>
    <w:rsid w:val="00232103"/>
    <w:rsid w:val="00232287"/>
    <w:rsid w:val="00232CB3"/>
    <w:rsid w:val="002332E1"/>
    <w:rsid w:val="00234F9C"/>
    <w:rsid w:val="00237329"/>
    <w:rsid w:val="002402B2"/>
    <w:rsid w:val="00240475"/>
    <w:rsid w:val="00241156"/>
    <w:rsid w:val="00242C4A"/>
    <w:rsid w:val="00243131"/>
    <w:rsid w:val="00244C46"/>
    <w:rsid w:val="00244C80"/>
    <w:rsid w:val="00245350"/>
    <w:rsid w:val="00245439"/>
    <w:rsid w:val="00245488"/>
    <w:rsid w:val="00245675"/>
    <w:rsid w:val="0024585F"/>
    <w:rsid w:val="002459C2"/>
    <w:rsid w:val="00246547"/>
    <w:rsid w:val="002466B9"/>
    <w:rsid w:val="0024692B"/>
    <w:rsid w:val="002470CF"/>
    <w:rsid w:val="0025021D"/>
    <w:rsid w:val="00250750"/>
    <w:rsid w:val="00251713"/>
    <w:rsid w:val="00252B4A"/>
    <w:rsid w:val="00252CDD"/>
    <w:rsid w:val="002543BA"/>
    <w:rsid w:val="0025467E"/>
    <w:rsid w:val="0025495C"/>
    <w:rsid w:val="0025564B"/>
    <w:rsid w:val="00257104"/>
    <w:rsid w:val="00260761"/>
    <w:rsid w:val="00260C37"/>
    <w:rsid w:val="00262F94"/>
    <w:rsid w:val="002646E9"/>
    <w:rsid w:val="002648DF"/>
    <w:rsid w:val="0026539A"/>
    <w:rsid w:val="002662B1"/>
    <w:rsid w:val="00266A00"/>
    <w:rsid w:val="00266E32"/>
    <w:rsid w:val="002672EE"/>
    <w:rsid w:val="002679A8"/>
    <w:rsid w:val="0027161D"/>
    <w:rsid w:val="00271C93"/>
    <w:rsid w:val="0027204D"/>
    <w:rsid w:val="00272EB7"/>
    <w:rsid w:val="00274ACC"/>
    <w:rsid w:val="00275C6C"/>
    <w:rsid w:val="00275DC5"/>
    <w:rsid w:val="00275E37"/>
    <w:rsid w:val="002767CB"/>
    <w:rsid w:val="00276952"/>
    <w:rsid w:val="00277D03"/>
    <w:rsid w:val="002813C9"/>
    <w:rsid w:val="00281E7E"/>
    <w:rsid w:val="002821C3"/>
    <w:rsid w:val="00283D07"/>
    <w:rsid w:val="00284810"/>
    <w:rsid w:val="00284C00"/>
    <w:rsid w:val="002857D2"/>
    <w:rsid w:val="00287573"/>
    <w:rsid w:val="0029031D"/>
    <w:rsid w:val="00290637"/>
    <w:rsid w:val="00290FB3"/>
    <w:rsid w:val="00291704"/>
    <w:rsid w:val="00291D12"/>
    <w:rsid w:val="00292101"/>
    <w:rsid w:val="002925C7"/>
    <w:rsid w:val="002936C2"/>
    <w:rsid w:val="00293E7D"/>
    <w:rsid w:val="00293F59"/>
    <w:rsid w:val="0029402E"/>
    <w:rsid w:val="0029477A"/>
    <w:rsid w:val="00294D57"/>
    <w:rsid w:val="002950BE"/>
    <w:rsid w:val="002957E2"/>
    <w:rsid w:val="00295877"/>
    <w:rsid w:val="002958C1"/>
    <w:rsid w:val="00295A25"/>
    <w:rsid w:val="00297EF5"/>
    <w:rsid w:val="002A1643"/>
    <w:rsid w:val="002A1750"/>
    <w:rsid w:val="002A22C7"/>
    <w:rsid w:val="002A246E"/>
    <w:rsid w:val="002A4714"/>
    <w:rsid w:val="002A4905"/>
    <w:rsid w:val="002A6146"/>
    <w:rsid w:val="002A62AA"/>
    <w:rsid w:val="002A7372"/>
    <w:rsid w:val="002B0DAA"/>
    <w:rsid w:val="002B17C2"/>
    <w:rsid w:val="002B1D30"/>
    <w:rsid w:val="002B2B38"/>
    <w:rsid w:val="002B3B2A"/>
    <w:rsid w:val="002B3D5B"/>
    <w:rsid w:val="002B4464"/>
    <w:rsid w:val="002B46A9"/>
    <w:rsid w:val="002B4F56"/>
    <w:rsid w:val="002B5750"/>
    <w:rsid w:val="002B5DD8"/>
    <w:rsid w:val="002B6098"/>
    <w:rsid w:val="002B77A0"/>
    <w:rsid w:val="002C0C66"/>
    <w:rsid w:val="002C1503"/>
    <w:rsid w:val="002C1F21"/>
    <w:rsid w:val="002C2EFB"/>
    <w:rsid w:val="002C3329"/>
    <w:rsid w:val="002C4E8B"/>
    <w:rsid w:val="002C509F"/>
    <w:rsid w:val="002C515E"/>
    <w:rsid w:val="002C52AD"/>
    <w:rsid w:val="002C625C"/>
    <w:rsid w:val="002C6341"/>
    <w:rsid w:val="002C67F3"/>
    <w:rsid w:val="002C72AF"/>
    <w:rsid w:val="002C730E"/>
    <w:rsid w:val="002C7A83"/>
    <w:rsid w:val="002D0843"/>
    <w:rsid w:val="002D3AE6"/>
    <w:rsid w:val="002D4242"/>
    <w:rsid w:val="002D44E8"/>
    <w:rsid w:val="002D4676"/>
    <w:rsid w:val="002D47B9"/>
    <w:rsid w:val="002D4ED9"/>
    <w:rsid w:val="002D4F5A"/>
    <w:rsid w:val="002D59C8"/>
    <w:rsid w:val="002D7BA7"/>
    <w:rsid w:val="002D7BB2"/>
    <w:rsid w:val="002E0AC3"/>
    <w:rsid w:val="002E1236"/>
    <w:rsid w:val="002E16C7"/>
    <w:rsid w:val="002E1B45"/>
    <w:rsid w:val="002E1F30"/>
    <w:rsid w:val="002E2240"/>
    <w:rsid w:val="002E24E9"/>
    <w:rsid w:val="002E296B"/>
    <w:rsid w:val="002E2A06"/>
    <w:rsid w:val="002E35C0"/>
    <w:rsid w:val="002E40E1"/>
    <w:rsid w:val="002E45D2"/>
    <w:rsid w:val="002E55B7"/>
    <w:rsid w:val="002E5A59"/>
    <w:rsid w:val="002E66BD"/>
    <w:rsid w:val="002E6906"/>
    <w:rsid w:val="002E6A0E"/>
    <w:rsid w:val="002E73CC"/>
    <w:rsid w:val="002F0DD4"/>
    <w:rsid w:val="002F1030"/>
    <w:rsid w:val="002F1282"/>
    <w:rsid w:val="002F14B9"/>
    <w:rsid w:val="002F2365"/>
    <w:rsid w:val="002F26EC"/>
    <w:rsid w:val="002F29F3"/>
    <w:rsid w:val="002F2B0D"/>
    <w:rsid w:val="002F34E2"/>
    <w:rsid w:val="002F5338"/>
    <w:rsid w:val="002F781D"/>
    <w:rsid w:val="003004CC"/>
    <w:rsid w:val="00300EEC"/>
    <w:rsid w:val="003016DE"/>
    <w:rsid w:val="00301B0A"/>
    <w:rsid w:val="00301BAA"/>
    <w:rsid w:val="00301CB8"/>
    <w:rsid w:val="00303794"/>
    <w:rsid w:val="00303A1E"/>
    <w:rsid w:val="00303F69"/>
    <w:rsid w:val="003069D7"/>
    <w:rsid w:val="00306DE7"/>
    <w:rsid w:val="003105AF"/>
    <w:rsid w:val="0031113B"/>
    <w:rsid w:val="00312B0C"/>
    <w:rsid w:val="00312F68"/>
    <w:rsid w:val="00313BA6"/>
    <w:rsid w:val="00314347"/>
    <w:rsid w:val="003143B6"/>
    <w:rsid w:val="00315F9A"/>
    <w:rsid w:val="003164A3"/>
    <w:rsid w:val="00317513"/>
    <w:rsid w:val="0031762B"/>
    <w:rsid w:val="00317A3B"/>
    <w:rsid w:val="00320791"/>
    <w:rsid w:val="003217BC"/>
    <w:rsid w:val="00321990"/>
    <w:rsid w:val="00321C23"/>
    <w:rsid w:val="003225FA"/>
    <w:rsid w:val="00322FFF"/>
    <w:rsid w:val="00325198"/>
    <w:rsid w:val="00325436"/>
    <w:rsid w:val="0032581C"/>
    <w:rsid w:val="00325E2F"/>
    <w:rsid w:val="00326E02"/>
    <w:rsid w:val="00327803"/>
    <w:rsid w:val="00327D31"/>
    <w:rsid w:val="00330013"/>
    <w:rsid w:val="00330035"/>
    <w:rsid w:val="00330DB2"/>
    <w:rsid w:val="00330EC3"/>
    <w:rsid w:val="00331380"/>
    <w:rsid w:val="003314F9"/>
    <w:rsid w:val="0033247A"/>
    <w:rsid w:val="0033274D"/>
    <w:rsid w:val="003328E3"/>
    <w:rsid w:val="00335DF6"/>
    <w:rsid w:val="00335E31"/>
    <w:rsid w:val="0033646E"/>
    <w:rsid w:val="00336B14"/>
    <w:rsid w:val="00337559"/>
    <w:rsid w:val="00337813"/>
    <w:rsid w:val="00341677"/>
    <w:rsid w:val="00341724"/>
    <w:rsid w:val="00342B14"/>
    <w:rsid w:val="00342E69"/>
    <w:rsid w:val="003438C2"/>
    <w:rsid w:val="00343D1F"/>
    <w:rsid w:val="003447AC"/>
    <w:rsid w:val="00344930"/>
    <w:rsid w:val="00344BA5"/>
    <w:rsid w:val="00345914"/>
    <w:rsid w:val="00345A55"/>
    <w:rsid w:val="003465C6"/>
    <w:rsid w:val="00346FD6"/>
    <w:rsid w:val="00347171"/>
    <w:rsid w:val="003506A2"/>
    <w:rsid w:val="00350BCA"/>
    <w:rsid w:val="0035151A"/>
    <w:rsid w:val="00353BBD"/>
    <w:rsid w:val="00354B10"/>
    <w:rsid w:val="00354ED7"/>
    <w:rsid w:val="00355327"/>
    <w:rsid w:val="003558F8"/>
    <w:rsid w:val="00356CDE"/>
    <w:rsid w:val="00357790"/>
    <w:rsid w:val="00357B66"/>
    <w:rsid w:val="003613EB"/>
    <w:rsid w:val="00361778"/>
    <w:rsid w:val="0036254C"/>
    <w:rsid w:val="00362767"/>
    <w:rsid w:val="00362DAA"/>
    <w:rsid w:val="00363AC1"/>
    <w:rsid w:val="003646AD"/>
    <w:rsid w:val="00364B4E"/>
    <w:rsid w:val="00364BE8"/>
    <w:rsid w:val="00364D0D"/>
    <w:rsid w:val="00364EF8"/>
    <w:rsid w:val="003655DF"/>
    <w:rsid w:val="0036647E"/>
    <w:rsid w:val="00366FD6"/>
    <w:rsid w:val="003673D5"/>
    <w:rsid w:val="00367C44"/>
    <w:rsid w:val="00367DD9"/>
    <w:rsid w:val="00372FEF"/>
    <w:rsid w:val="00373939"/>
    <w:rsid w:val="003746D8"/>
    <w:rsid w:val="00374E77"/>
    <w:rsid w:val="00375E34"/>
    <w:rsid w:val="00375F0B"/>
    <w:rsid w:val="00376F12"/>
    <w:rsid w:val="00377066"/>
    <w:rsid w:val="00377A44"/>
    <w:rsid w:val="0038042A"/>
    <w:rsid w:val="00380D5F"/>
    <w:rsid w:val="003818B0"/>
    <w:rsid w:val="00382903"/>
    <w:rsid w:val="0038317D"/>
    <w:rsid w:val="00383EEA"/>
    <w:rsid w:val="00383F21"/>
    <w:rsid w:val="003842E7"/>
    <w:rsid w:val="003846DB"/>
    <w:rsid w:val="003846EB"/>
    <w:rsid w:val="003848A5"/>
    <w:rsid w:val="003848FC"/>
    <w:rsid w:val="00384C28"/>
    <w:rsid w:val="00384CD6"/>
    <w:rsid w:val="00384D81"/>
    <w:rsid w:val="00384DF3"/>
    <w:rsid w:val="0038536F"/>
    <w:rsid w:val="00385679"/>
    <w:rsid w:val="00385B0B"/>
    <w:rsid w:val="00386EB8"/>
    <w:rsid w:val="00386F33"/>
    <w:rsid w:val="00387583"/>
    <w:rsid w:val="0038791B"/>
    <w:rsid w:val="00387B85"/>
    <w:rsid w:val="003904CD"/>
    <w:rsid w:val="0039137B"/>
    <w:rsid w:val="00391CB8"/>
    <w:rsid w:val="00391DB1"/>
    <w:rsid w:val="003927D7"/>
    <w:rsid w:val="00392B01"/>
    <w:rsid w:val="00393CE8"/>
    <w:rsid w:val="00394C3D"/>
    <w:rsid w:val="00396669"/>
    <w:rsid w:val="003966D4"/>
    <w:rsid w:val="00397B52"/>
    <w:rsid w:val="00397FDF"/>
    <w:rsid w:val="003A0BBF"/>
    <w:rsid w:val="003A1728"/>
    <w:rsid w:val="003A177E"/>
    <w:rsid w:val="003A1DC3"/>
    <w:rsid w:val="003A333C"/>
    <w:rsid w:val="003A3463"/>
    <w:rsid w:val="003A451A"/>
    <w:rsid w:val="003A4D44"/>
    <w:rsid w:val="003A5093"/>
    <w:rsid w:val="003A58A6"/>
    <w:rsid w:val="003A5BA7"/>
    <w:rsid w:val="003A5DF2"/>
    <w:rsid w:val="003A604C"/>
    <w:rsid w:val="003A65C5"/>
    <w:rsid w:val="003A67C9"/>
    <w:rsid w:val="003A68B5"/>
    <w:rsid w:val="003A7243"/>
    <w:rsid w:val="003A743C"/>
    <w:rsid w:val="003B0B02"/>
    <w:rsid w:val="003B1FF7"/>
    <w:rsid w:val="003B2432"/>
    <w:rsid w:val="003B2478"/>
    <w:rsid w:val="003B2F13"/>
    <w:rsid w:val="003B2F50"/>
    <w:rsid w:val="003B3341"/>
    <w:rsid w:val="003B3C1C"/>
    <w:rsid w:val="003B455C"/>
    <w:rsid w:val="003B49E9"/>
    <w:rsid w:val="003B5006"/>
    <w:rsid w:val="003B630F"/>
    <w:rsid w:val="003B6DB0"/>
    <w:rsid w:val="003B6DEB"/>
    <w:rsid w:val="003C0347"/>
    <w:rsid w:val="003C0D2B"/>
    <w:rsid w:val="003C223B"/>
    <w:rsid w:val="003C334F"/>
    <w:rsid w:val="003C44D0"/>
    <w:rsid w:val="003C48DC"/>
    <w:rsid w:val="003C626C"/>
    <w:rsid w:val="003C76E1"/>
    <w:rsid w:val="003C7AB1"/>
    <w:rsid w:val="003D042F"/>
    <w:rsid w:val="003D1340"/>
    <w:rsid w:val="003D1DE7"/>
    <w:rsid w:val="003D1EE4"/>
    <w:rsid w:val="003D2651"/>
    <w:rsid w:val="003D320D"/>
    <w:rsid w:val="003D32FA"/>
    <w:rsid w:val="003D36F1"/>
    <w:rsid w:val="003D4A4E"/>
    <w:rsid w:val="003D4F83"/>
    <w:rsid w:val="003D6BB2"/>
    <w:rsid w:val="003D730D"/>
    <w:rsid w:val="003D7951"/>
    <w:rsid w:val="003D7BA8"/>
    <w:rsid w:val="003E04FC"/>
    <w:rsid w:val="003E0C35"/>
    <w:rsid w:val="003E0CE4"/>
    <w:rsid w:val="003E14F1"/>
    <w:rsid w:val="003E2E2A"/>
    <w:rsid w:val="003E3A73"/>
    <w:rsid w:val="003E3BB2"/>
    <w:rsid w:val="003E4CDF"/>
    <w:rsid w:val="003E4FD3"/>
    <w:rsid w:val="003E6E2B"/>
    <w:rsid w:val="003E70C9"/>
    <w:rsid w:val="003F0CA0"/>
    <w:rsid w:val="003F0D52"/>
    <w:rsid w:val="003F15BF"/>
    <w:rsid w:val="003F1FAF"/>
    <w:rsid w:val="003F2115"/>
    <w:rsid w:val="003F2808"/>
    <w:rsid w:val="003F684F"/>
    <w:rsid w:val="003F6990"/>
    <w:rsid w:val="003F6EA3"/>
    <w:rsid w:val="003F7809"/>
    <w:rsid w:val="003F796B"/>
    <w:rsid w:val="003F7B81"/>
    <w:rsid w:val="003F7F7A"/>
    <w:rsid w:val="003F7F93"/>
    <w:rsid w:val="00400919"/>
    <w:rsid w:val="00400E82"/>
    <w:rsid w:val="00402405"/>
    <w:rsid w:val="004043A9"/>
    <w:rsid w:val="004050CE"/>
    <w:rsid w:val="00406222"/>
    <w:rsid w:val="004063E1"/>
    <w:rsid w:val="0040707D"/>
    <w:rsid w:val="004107D5"/>
    <w:rsid w:val="004108BE"/>
    <w:rsid w:val="00410947"/>
    <w:rsid w:val="004115AA"/>
    <w:rsid w:val="00411C19"/>
    <w:rsid w:val="00411EAF"/>
    <w:rsid w:val="00411FB0"/>
    <w:rsid w:val="00412D18"/>
    <w:rsid w:val="00413673"/>
    <w:rsid w:val="00413D1E"/>
    <w:rsid w:val="00415B3B"/>
    <w:rsid w:val="00416661"/>
    <w:rsid w:val="00416AF1"/>
    <w:rsid w:val="00420714"/>
    <w:rsid w:val="004208B5"/>
    <w:rsid w:val="00420C24"/>
    <w:rsid w:val="004220C0"/>
    <w:rsid w:val="00423163"/>
    <w:rsid w:val="0042352D"/>
    <w:rsid w:val="004238BC"/>
    <w:rsid w:val="00423DD3"/>
    <w:rsid w:val="00424355"/>
    <w:rsid w:val="00424C9C"/>
    <w:rsid w:val="004260E8"/>
    <w:rsid w:val="004267EC"/>
    <w:rsid w:val="004268F9"/>
    <w:rsid w:val="00427DDB"/>
    <w:rsid w:val="0043030B"/>
    <w:rsid w:val="00432C66"/>
    <w:rsid w:val="00433470"/>
    <w:rsid w:val="004336FC"/>
    <w:rsid w:val="00434716"/>
    <w:rsid w:val="00435AA0"/>
    <w:rsid w:val="004365AA"/>
    <w:rsid w:val="00436AFA"/>
    <w:rsid w:val="00437C2E"/>
    <w:rsid w:val="00440E0B"/>
    <w:rsid w:val="00441406"/>
    <w:rsid w:val="0044217F"/>
    <w:rsid w:val="00442743"/>
    <w:rsid w:val="00442E76"/>
    <w:rsid w:val="00443E3D"/>
    <w:rsid w:val="00443FD7"/>
    <w:rsid w:val="00444085"/>
    <w:rsid w:val="00444D77"/>
    <w:rsid w:val="004451D2"/>
    <w:rsid w:val="004459BB"/>
    <w:rsid w:val="00445BA4"/>
    <w:rsid w:val="00445C3A"/>
    <w:rsid w:val="004473AD"/>
    <w:rsid w:val="0044749C"/>
    <w:rsid w:val="004475E1"/>
    <w:rsid w:val="0045075D"/>
    <w:rsid w:val="00453D27"/>
    <w:rsid w:val="00454003"/>
    <w:rsid w:val="00454CC1"/>
    <w:rsid w:val="00456240"/>
    <w:rsid w:val="00456321"/>
    <w:rsid w:val="00456595"/>
    <w:rsid w:val="004573B4"/>
    <w:rsid w:val="004600EF"/>
    <w:rsid w:val="0046098B"/>
    <w:rsid w:val="004619B7"/>
    <w:rsid w:val="0046327B"/>
    <w:rsid w:val="0046543D"/>
    <w:rsid w:val="00465C4F"/>
    <w:rsid w:val="00466133"/>
    <w:rsid w:val="00466841"/>
    <w:rsid w:val="004668C7"/>
    <w:rsid w:val="00466D35"/>
    <w:rsid w:val="00470F07"/>
    <w:rsid w:val="00470F5E"/>
    <w:rsid w:val="00471EB5"/>
    <w:rsid w:val="00472140"/>
    <w:rsid w:val="004722AE"/>
    <w:rsid w:val="00472311"/>
    <w:rsid w:val="004725CA"/>
    <w:rsid w:val="00472AF3"/>
    <w:rsid w:val="00472FDE"/>
    <w:rsid w:val="00473466"/>
    <w:rsid w:val="004754D8"/>
    <w:rsid w:val="00475CE9"/>
    <w:rsid w:val="004777B1"/>
    <w:rsid w:val="00480771"/>
    <w:rsid w:val="00480912"/>
    <w:rsid w:val="004812BE"/>
    <w:rsid w:val="00482719"/>
    <w:rsid w:val="004832F4"/>
    <w:rsid w:val="00483D77"/>
    <w:rsid w:val="004844C0"/>
    <w:rsid w:val="004844FA"/>
    <w:rsid w:val="00484531"/>
    <w:rsid w:val="0048484A"/>
    <w:rsid w:val="00484D5E"/>
    <w:rsid w:val="004854FF"/>
    <w:rsid w:val="00486888"/>
    <w:rsid w:val="00486F8F"/>
    <w:rsid w:val="00487113"/>
    <w:rsid w:val="00491BE9"/>
    <w:rsid w:val="00492F21"/>
    <w:rsid w:val="0049339A"/>
    <w:rsid w:val="00493945"/>
    <w:rsid w:val="00493E22"/>
    <w:rsid w:val="0049592A"/>
    <w:rsid w:val="004976F2"/>
    <w:rsid w:val="004978E7"/>
    <w:rsid w:val="004A12AE"/>
    <w:rsid w:val="004A3BE6"/>
    <w:rsid w:val="004A4211"/>
    <w:rsid w:val="004A4459"/>
    <w:rsid w:val="004A504E"/>
    <w:rsid w:val="004A62B3"/>
    <w:rsid w:val="004A6517"/>
    <w:rsid w:val="004A6992"/>
    <w:rsid w:val="004A7446"/>
    <w:rsid w:val="004A7613"/>
    <w:rsid w:val="004B00D3"/>
    <w:rsid w:val="004B0683"/>
    <w:rsid w:val="004B26A8"/>
    <w:rsid w:val="004B2B80"/>
    <w:rsid w:val="004B3343"/>
    <w:rsid w:val="004B34CC"/>
    <w:rsid w:val="004B6068"/>
    <w:rsid w:val="004B647A"/>
    <w:rsid w:val="004B7034"/>
    <w:rsid w:val="004B7A15"/>
    <w:rsid w:val="004C199E"/>
    <w:rsid w:val="004C2B97"/>
    <w:rsid w:val="004C532D"/>
    <w:rsid w:val="004C586B"/>
    <w:rsid w:val="004C5E6D"/>
    <w:rsid w:val="004C6AA6"/>
    <w:rsid w:val="004C6E46"/>
    <w:rsid w:val="004C6EC7"/>
    <w:rsid w:val="004C74D1"/>
    <w:rsid w:val="004C7876"/>
    <w:rsid w:val="004C78CE"/>
    <w:rsid w:val="004D11A1"/>
    <w:rsid w:val="004D1329"/>
    <w:rsid w:val="004D339A"/>
    <w:rsid w:val="004D4A03"/>
    <w:rsid w:val="004D5D26"/>
    <w:rsid w:val="004D63E4"/>
    <w:rsid w:val="004D6DB9"/>
    <w:rsid w:val="004D6F7B"/>
    <w:rsid w:val="004D7AD0"/>
    <w:rsid w:val="004E034C"/>
    <w:rsid w:val="004E2738"/>
    <w:rsid w:val="004E3DAB"/>
    <w:rsid w:val="004E403C"/>
    <w:rsid w:val="004E44B8"/>
    <w:rsid w:val="004E4C87"/>
    <w:rsid w:val="004E59DC"/>
    <w:rsid w:val="004E6266"/>
    <w:rsid w:val="004E696A"/>
    <w:rsid w:val="004E7E42"/>
    <w:rsid w:val="004F0475"/>
    <w:rsid w:val="004F2009"/>
    <w:rsid w:val="004F29AC"/>
    <w:rsid w:val="004F2FBD"/>
    <w:rsid w:val="004F32B4"/>
    <w:rsid w:val="004F4376"/>
    <w:rsid w:val="004F49B4"/>
    <w:rsid w:val="004F58A9"/>
    <w:rsid w:val="004F69A2"/>
    <w:rsid w:val="004F7E24"/>
    <w:rsid w:val="00501059"/>
    <w:rsid w:val="00502951"/>
    <w:rsid w:val="00502C11"/>
    <w:rsid w:val="00503062"/>
    <w:rsid w:val="00503093"/>
    <w:rsid w:val="00504805"/>
    <w:rsid w:val="00505FDA"/>
    <w:rsid w:val="0050639B"/>
    <w:rsid w:val="005067A8"/>
    <w:rsid w:val="005069F9"/>
    <w:rsid w:val="0050714E"/>
    <w:rsid w:val="00507927"/>
    <w:rsid w:val="00510A14"/>
    <w:rsid w:val="005113DA"/>
    <w:rsid w:val="005114FC"/>
    <w:rsid w:val="00511CF7"/>
    <w:rsid w:val="00511D94"/>
    <w:rsid w:val="005120C4"/>
    <w:rsid w:val="005130DB"/>
    <w:rsid w:val="00513691"/>
    <w:rsid w:val="00515125"/>
    <w:rsid w:val="00515823"/>
    <w:rsid w:val="00515962"/>
    <w:rsid w:val="005160D0"/>
    <w:rsid w:val="00516160"/>
    <w:rsid w:val="00516B43"/>
    <w:rsid w:val="0051733A"/>
    <w:rsid w:val="005173CC"/>
    <w:rsid w:val="00517DD5"/>
    <w:rsid w:val="00524B18"/>
    <w:rsid w:val="00525510"/>
    <w:rsid w:val="005260FE"/>
    <w:rsid w:val="005264DC"/>
    <w:rsid w:val="00526AFD"/>
    <w:rsid w:val="00530FED"/>
    <w:rsid w:val="0053137B"/>
    <w:rsid w:val="00531CF8"/>
    <w:rsid w:val="005326F6"/>
    <w:rsid w:val="00534297"/>
    <w:rsid w:val="00535027"/>
    <w:rsid w:val="0053534E"/>
    <w:rsid w:val="00535BE7"/>
    <w:rsid w:val="00536C12"/>
    <w:rsid w:val="00537240"/>
    <w:rsid w:val="0054003B"/>
    <w:rsid w:val="0054078A"/>
    <w:rsid w:val="00541270"/>
    <w:rsid w:val="00542092"/>
    <w:rsid w:val="0054262C"/>
    <w:rsid w:val="00542920"/>
    <w:rsid w:val="00542E2A"/>
    <w:rsid w:val="00543BB3"/>
    <w:rsid w:val="00543E34"/>
    <w:rsid w:val="0054495B"/>
    <w:rsid w:val="00544B7C"/>
    <w:rsid w:val="005450B6"/>
    <w:rsid w:val="00545684"/>
    <w:rsid w:val="005456C5"/>
    <w:rsid w:val="00546525"/>
    <w:rsid w:val="00546CDC"/>
    <w:rsid w:val="00547B80"/>
    <w:rsid w:val="00550495"/>
    <w:rsid w:val="005508F9"/>
    <w:rsid w:val="00550DE3"/>
    <w:rsid w:val="00551C1D"/>
    <w:rsid w:val="00552A26"/>
    <w:rsid w:val="00553A33"/>
    <w:rsid w:val="005542A5"/>
    <w:rsid w:val="00554384"/>
    <w:rsid w:val="005546D3"/>
    <w:rsid w:val="005568B2"/>
    <w:rsid w:val="00556DAA"/>
    <w:rsid w:val="005600A8"/>
    <w:rsid w:val="00562B44"/>
    <w:rsid w:val="00562E58"/>
    <w:rsid w:val="00563338"/>
    <w:rsid w:val="00563474"/>
    <w:rsid w:val="00563574"/>
    <w:rsid w:val="005636AB"/>
    <w:rsid w:val="00563B25"/>
    <w:rsid w:val="00563FF9"/>
    <w:rsid w:val="00564291"/>
    <w:rsid w:val="00564A02"/>
    <w:rsid w:val="00564C52"/>
    <w:rsid w:val="00564CB5"/>
    <w:rsid w:val="00565121"/>
    <w:rsid w:val="005659E7"/>
    <w:rsid w:val="00565C94"/>
    <w:rsid w:val="00565F90"/>
    <w:rsid w:val="00566961"/>
    <w:rsid w:val="00566A6B"/>
    <w:rsid w:val="00566F9F"/>
    <w:rsid w:val="00567359"/>
    <w:rsid w:val="00567CB2"/>
    <w:rsid w:val="00571065"/>
    <w:rsid w:val="005714CA"/>
    <w:rsid w:val="005722A8"/>
    <w:rsid w:val="00573C61"/>
    <w:rsid w:val="00574592"/>
    <w:rsid w:val="00574A92"/>
    <w:rsid w:val="00574B86"/>
    <w:rsid w:val="00576CDC"/>
    <w:rsid w:val="00576D4C"/>
    <w:rsid w:val="0057764D"/>
    <w:rsid w:val="005776B6"/>
    <w:rsid w:val="00577A84"/>
    <w:rsid w:val="00577F6B"/>
    <w:rsid w:val="005807E1"/>
    <w:rsid w:val="00580F26"/>
    <w:rsid w:val="00581FF4"/>
    <w:rsid w:val="00583623"/>
    <w:rsid w:val="00584669"/>
    <w:rsid w:val="00584743"/>
    <w:rsid w:val="00586440"/>
    <w:rsid w:val="005876F9"/>
    <w:rsid w:val="00587CB6"/>
    <w:rsid w:val="005906AF"/>
    <w:rsid w:val="0059149D"/>
    <w:rsid w:val="00591D28"/>
    <w:rsid w:val="0059215D"/>
    <w:rsid w:val="00593FD0"/>
    <w:rsid w:val="005946B1"/>
    <w:rsid w:val="0059471A"/>
    <w:rsid w:val="0059523B"/>
    <w:rsid w:val="0059612D"/>
    <w:rsid w:val="005966EC"/>
    <w:rsid w:val="005968CF"/>
    <w:rsid w:val="005974E8"/>
    <w:rsid w:val="00597917"/>
    <w:rsid w:val="005A08AA"/>
    <w:rsid w:val="005A11E8"/>
    <w:rsid w:val="005A2231"/>
    <w:rsid w:val="005A4986"/>
    <w:rsid w:val="005A5C2E"/>
    <w:rsid w:val="005A5F9A"/>
    <w:rsid w:val="005A6B4E"/>
    <w:rsid w:val="005A6E28"/>
    <w:rsid w:val="005A6F89"/>
    <w:rsid w:val="005A7DAF"/>
    <w:rsid w:val="005B094C"/>
    <w:rsid w:val="005B19B4"/>
    <w:rsid w:val="005B1D1B"/>
    <w:rsid w:val="005B2615"/>
    <w:rsid w:val="005B4305"/>
    <w:rsid w:val="005B477A"/>
    <w:rsid w:val="005B4F98"/>
    <w:rsid w:val="005B52B0"/>
    <w:rsid w:val="005B61CE"/>
    <w:rsid w:val="005B6C95"/>
    <w:rsid w:val="005B73D0"/>
    <w:rsid w:val="005B772D"/>
    <w:rsid w:val="005B7E6F"/>
    <w:rsid w:val="005C0C8A"/>
    <w:rsid w:val="005C2E3B"/>
    <w:rsid w:val="005C305D"/>
    <w:rsid w:val="005C3132"/>
    <w:rsid w:val="005C5498"/>
    <w:rsid w:val="005C5C09"/>
    <w:rsid w:val="005C6574"/>
    <w:rsid w:val="005C675C"/>
    <w:rsid w:val="005C705F"/>
    <w:rsid w:val="005C7867"/>
    <w:rsid w:val="005D17E2"/>
    <w:rsid w:val="005D3071"/>
    <w:rsid w:val="005D3CE9"/>
    <w:rsid w:val="005D424F"/>
    <w:rsid w:val="005D4884"/>
    <w:rsid w:val="005D7879"/>
    <w:rsid w:val="005D7DB7"/>
    <w:rsid w:val="005E02EB"/>
    <w:rsid w:val="005E1743"/>
    <w:rsid w:val="005E1C05"/>
    <w:rsid w:val="005E2F31"/>
    <w:rsid w:val="005E464F"/>
    <w:rsid w:val="005E50D5"/>
    <w:rsid w:val="005E79C7"/>
    <w:rsid w:val="005F0CD1"/>
    <w:rsid w:val="005F165E"/>
    <w:rsid w:val="005F2522"/>
    <w:rsid w:val="005F2E43"/>
    <w:rsid w:val="005F2EFF"/>
    <w:rsid w:val="005F3CC9"/>
    <w:rsid w:val="005F47F7"/>
    <w:rsid w:val="005F50ED"/>
    <w:rsid w:val="005F5B78"/>
    <w:rsid w:val="005F5C61"/>
    <w:rsid w:val="00601BF4"/>
    <w:rsid w:val="0060207F"/>
    <w:rsid w:val="006021B7"/>
    <w:rsid w:val="0060351E"/>
    <w:rsid w:val="006035DE"/>
    <w:rsid w:val="00604345"/>
    <w:rsid w:val="006050F9"/>
    <w:rsid w:val="00605A3B"/>
    <w:rsid w:val="00606E6C"/>
    <w:rsid w:val="006070F7"/>
    <w:rsid w:val="006074E4"/>
    <w:rsid w:val="006114B1"/>
    <w:rsid w:val="00612007"/>
    <w:rsid w:val="00613138"/>
    <w:rsid w:val="00613FC8"/>
    <w:rsid w:val="006152E3"/>
    <w:rsid w:val="00615A6B"/>
    <w:rsid w:val="00616578"/>
    <w:rsid w:val="0061659A"/>
    <w:rsid w:val="00616DF3"/>
    <w:rsid w:val="00617300"/>
    <w:rsid w:val="00617A93"/>
    <w:rsid w:val="00620338"/>
    <w:rsid w:val="0062046A"/>
    <w:rsid w:val="00620C6D"/>
    <w:rsid w:val="006212AF"/>
    <w:rsid w:val="0062226C"/>
    <w:rsid w:val="00622B0B"/>
    <w:rsid w:val="00622B2F"/>
    <w:rsid w:val="00622D5F"/>
    <w:rsid w:val="006243C6"/>
    <w:rsid w:val="006243D0"/>
    <w:rsid w:val="00624446"/>
    <w:rsid w:val="00624483"/>
    <w:rsid w:val="00624A35"/>
    <w:rsid w:val="00625148"/>
    <w:rsid w:val="00625FA2"/>
    <w:rsid w:val="00626919"/>
    <w:rsid w:val="00627A3B"/>
    <w:rsid w:val="006308BC"/>
    <w:rsid w:val="00630C57"/>
    <w:rsid w:val="006318D0"/>
    <w:rsid w:val="00631AB2"/>
    <w:rsid w:val="00631E08"/>
    <w:rsid w:val="00635C47"/>
    <w:rsid w:val="00635FD2"/>
    <w:rsid w:val="00636B85"/>
    <w:rsid w:val="006373FC"/>
    <w:rsid w:val="006400A3"/>
    <w:rsid w:val="0064020C"/>
    <w:rsid w:val="0064290F"/>
    <w:rsid w:val="00642ADD"/>
    <w:rsid w:val="00644046"/>
    <w:rsid w:val="00644401"/>
    <w:rsid w:val="00644A36"/>
    <w:rsid w:val="00644C35"/>
    <w:rsid w:val="006454C0"/>
    <w:rsid w:val="00645B06"/>
    <w:rsid w:val="00646129"/>
    <w:rsid w:val="00647FE5"/>
    <w:rsid w:val="0065016F"/>
    <w:rsid w:val="00650A2E"/>
    <w:rsid w:val="00650BA3"/>
    <w:rsid w:val="006512C3"/>
    <w:rsid w:val="0065131C"/>
    <w:rsid w:val="00651435"/>
    <w:rsid w:val="0065194C"/>
    <w:rsid w:val="00651B03"/>
    <w:rsid w:val="00651F9A"/>
    <w:rsid w:val="0065276F"/>
    <w:rsid w:val="00652CF8"/>
    <w:rsid w:val="00652E16"/>
    <w:rsid w:val="0065300D"/>
    <w:rsid w:val="0065333B"/>
    <w:rsid w:val="00653CE8"/>
    <w:rsid w:val="00654250"/>
    <w:rsid w:val="0065476E"/>
    <w:rsid w:val="0065539A"/>
    <w:rsid w:val="006554BD"/>
    <w:rsid w:val="0065577B"/>
    <w:rsid w:val="00655888"/>
    <w:rsid w:val="006558CD"/>
    <w:rsid w:val="006567C7"/>
    <w:rsid w:val="00657BD6"/>
    <w:rsid w:val="00657CD8"/>
    <w:rsid w:val="006603A9"/>
    <w:rsid w:val="0066360D"/>
    <w:rsid w:val="00663A1E"/>
    <w:rsid w:val="00663EDA"/>
    <w:rsid w:val="00667610"/>
    <w:rsid w:val="00667E30"/>
    <w:rsid w:val="006703AC"/>
    <w:rsid w:val="00670EC2"/>
    <w:rsid w:val="00671EB6"/>
    <w:rsid w:val="006725E7"/>
    <w:rsid w:val="00672F63"/>
    <w:rsid w:val="0067369F"/>
    <w:rsid w:val="00673AC5"/>
    <w:rsid w:val="00674B6F"/>
    <w:rsid w:val="00675048"/>
    <w:rsid w:val="00676078"/>
    <w:rsid w:val="006776E1"/>
    <w:rsid w:val="00680071"/>
    <w:rsid w:val="006804FD"/>
    <w:rsid w:val="00680CAA"/>
    <w:rsid w:val="00682292"/>
    <w:rsid w:val="006822AD"/>
    <w:rsid w:val="00683199"/>
    <w:rsid w:val="0068337D"/>
    <w:rsid w:val="00684EDF"/>
    <w:rsid w:val="006852A7"/>
    <w:rsid w:val="00686085"/>
    <w:rsid w:val="00686823"/>
    <w:rsid w:val="00687959"/>
    <w:rsid w:val="006907A6"/>
    <w:rsid w:val="00691CCF"/>
    <w:rsid w:val="006944DB"/>
    <w:rsid w:val="00694770"/>
    <w:rsid w:val="006948A0"/>
    <w:rsid w:val="0069551F"/>
    <w:rsid w:val="006958DE"/>
    <w:rsid w:val="00695900"/>
    <w:rsid w:val="00695D54"/>
    <w:rsid w:val="00696807"/>
    <w:rsid w:val="006974E2"/>
    <w:rsid w:val="006A1BE8"/>
    <w:rsid w:val="006A1E95"/>
    <w:rsid w:val="006A2BF1"/>
    <w:rsid w:val="006A3065"/>
    <w:rsid w:val="006A3267"/>
    <w:rsid w:val="006A367F"/>
    <w:rsid w:val="006A3868"/>
    <w:rsid w:val="006A5979"/>
    <w:rsid w:val="006A5FD2"/>
    <w:rsid w:val="006A6791"/>
    <w:rsid w:val="006A6B37"/>
    <w:rsid w:val="006A6DC3"/>
    <w:rsid w:val="006B1EFB"/>
    <w:rsid w:val="006B1F3A"/>
    <w:rsid w:val="006B2724"/>
    <w:rsid w:val="006B34D1"/>
    <w:rsid w:val="006B3C16"/>
    <w:rsid w:val="006B48CF"/>
    <w:rsid w:val="006B5586"/>
    <w:rsid w:val="006B5B32"/>
    <w:rsid w:val="006B63C0"/>
    <w:rsid w:val="006B69DD"/>
    <w:rsid w:val="006B6C30"/>
    <w:rsid w:val="006B75F5"/>
    <w:rsid w:val="006C1F0A"/>
    <w:rsid w:val="006C2AA5"/>
    <w:rsid w:val="006C2D49"/>
    <w:rsid w:val="006C2DAC"/>
    <w:rsid w:val="006C2FA6"/>
    <w:rsid w:val="006C375B"/>
    <w:rsid w:val="006C3CA1"/>
    <w:rsid w:val="006C52C3"/>
    <w:rsid w:val="006C5C64"/>
    <w:rsid w:val="006C5DC7"/>
    <w:rsid w:val="006C6E8F"/>
    <w:rsid w:val="006D014B"/>
    <w:rsid w:val="006D0C47"/>
    <w:rsid w:val="006D14B8"/>
    <w:rsid w:val="006D23C5"/>
    <w:rsid w:val="006D2A9F"/>
    <w:rsid w:val="006D2D31"/>
    <w:rsid w:val="006D46C3"/>
    <w:rsid w:val="006D482A"/>
    <w:rsid w:val="006D4C95"/>
    <w:rsid w:val="006D60C9"/>
    <w:rsid w:val="006D6883"/>
    <w:rsid w:val="006D7A3F"/>
    <w:rsid w:val="006D7E44"/>
    <w:rsid w:val="006E0C6B"/>
    <w:rsid w:val="006E0D55"/>
    <w:rsid w:val="006E1238"/>
    <w:rsid w:val="006E1ABD"/>
    <w:rsid w:val="006E1DD4"/>
    <w:rsid w:val="006E1F9A"/>
    <w:rsid w:val="006E27A2"/>
    <w:rsid w:val="006E283F"/>
    <w:rsid w:val="006E349B"/>
    <w:rsid w:val="006E3929"/>
    <w:rsid w:val="006E51A2"/>
    <w:rsid w:val="006E532D"/>
    <w:rsid w:val="006E68EE"/>
    <w:rsid w:val="006E790D"/>
    <w:rsid w:val="006E7BB9"/>
    <w:rsid w:val="006F0F40"/>
    <w:rsid w:val="006F11D6"/>
    <w:rsid w:val="006F1477"/>
    <w:rsid w:val="006F17DA"/>
    <w:rsid w:val="006F1AAD"/>
    <w:rsid w:val="006F25B8"/>
    <w:rsid w:val="006F2DFA"/>
    <w:rsid w:val="006F2EAA"/>
    <w:rsid w:val="006F38A9"/>
    <w:rsid w:val="006F3AEA"/>
    <w:rsid w:val="006F3F0C"/>
    <w:rsid w:val="006F47E0"/>
    <w:rsid w:val="006F5108"/>
    <w:rsid w:val="006F6F5F"/>
    <w:rsid w:val="00702622"/>
    <w:rsid w:val="00702CFB"/>
    <w:rsid w:val="00702F36"/>
    <w:rsid w:val="00703004"/>
    <w:rsid w:val="0070338E"/>
    <w:rsid w:val="00703A5A"/>
    <w:rsid w:val="0070430E"/>
    <w:rsid w:val="00706B09"/>
    <w:rsid w:val="00706DAD"/>
    <w:rsid w:val="00707530"/>
    <w:rsid w:val="00707A96"/>
    <w:rsid w:val="00710717"/>
    <w:rsid w:val="007107EB"/>
    <w:rsid w:val="00710F91"/>
    <w:rsid w:val="007111EB"/>
    <w:rsid w:val="0071284B"/>
    <w:rsid w:val="00712ADB"/>
    <w:rsid w:val="00712C1D"/>
    <w:rsid w:val="0071312F"/>
    <w:rsid w:val="0071375A"/>
    <w:rsid w:val="00713C12"/>
    <w:rsid w:val="00713D90"/>
    <w:rsid w:val="00713F9C"/>
    <w:rsid w:val="00714760"/>
    <w:rsid w:val="007155E3"/>
    <w:rsid w:val="007158FC"/>
    <w:rsid w:val="00716189"/>
    <w:rsid w:val="00716F00"/>
    <w:rsid w:val="007175A2"/>
    <w:rsid w:val="007200D9"/>
    <w:rsid w:val="00720390"/>
    <w:rsid w:val="00720DBB"/>
    <w:rsid w:val="007215F1"/>
    <w:rsid w:val="00721807"/>
    <w:rsid w:val="0072205A"/>
    <w:rsid w:val="00722D1A"/>
    <w:rsid w:val="007230B8"/>
    <w:rsid w:val="00723F45"/>
    <w:rsid w:val="0072403D"/>
    <w:rsid w:val="00724F80"/>
    <w:rsid w:val="00725134"/>
    <w:rsid w:val="0072608E"/>
    <w:rsid w:val="00727AB8"/>
    <w:rsid w:val="00730578"/>
    <w:rsid w:val="007305C5"/>
    <w:rsid w:val="00730DB7"/>
    <w:rsid w:val="00730E21"/>
    <w:rsid w:val="00732586"/>
    <w:rsid w:val="007331B5"/>
    <w:rsid w:val="007334AA"/>
    <w:rsid w:val="00733627"/>
    <w:rsid w:val="00734671"/>
    <w:rsid w:val="00734E1E"/>
    <w:rsid w:val="00737151"/>
    <w:rsid w:val="00737B63"/>
    <w:rsid w:val="007405FB"/>
    <w:rsid w:val="007420EF"/>
    <w:rsid w:val="00742E31"/>
    <w:rsid w:val="00744318"/>
    <w:rsid w:val="00745458"/>
    <w:rsid w:val="00745994"/>
    <w:rsid w:val="0074642A"/>
    <w:rsid w:val="00747198"/>
    <w:rsid w:val="00747578"/>
    <w:rsid w:val="00747707"/>
    <w:rsid w:val="00750279"/>
    <w:rsid w:val="007502C6"/>
    <w:rsid w:val="00751DC4"/>
    <w:rsid w:val="007537BB"/>
    <w:rsid w:val="007541D2"/>
    <w:rsid w:val="00754418"/>
    <w:rsid w:val="00755630"/>
    <w:rsid w:val="00756A1A"/>
    <w:rsid w:val="00756D18"/>
    <w:rsid w:val="00757037"/>
    <w:rsid w:val="00760252"/>
    <w:rsid w:val="00760386"/>
    <w:rsid w:val="007610C9"/>
    <w:rsid w:val="00761539"/>
    <w:rsid w:val="00761F75"/>
    <w:rsid w:val="0076208B"/>
    <w:rsid w:val="007628A2"/>
    <w:rsid w:val="00763D31"/>
    <w:rsid w:val="007643F8"/>
    <w:rsid w:val="0076514C"/>
    <w:rsid w:val="007656CE"/>
    <w:rsid w:val="00765BAA"/>
    <w:rsid w:val="0076688F"/>
    <w:rsid w:val="00766DD7"/>
    <w:rsid w:val="00766E31"/>
    <w:rsid w:val="0076759C"/>
    <w:rsid w:val="00767788"/>
    <w:rsid w:val="00767861"/>
    <w:rsid w:val="0077183B"/>
    <w:rsid w:val="00772738"/>
    <w:rsid w:val="00773741"/>
    <w:rsid w:val="00773A86"/>
    <w:rsid w:val="00774220"/>
    <w:rsid w:val="00776143"/>
    <w:rsid w:val="00776CFA"/>
    <w:rsid w:val="007812DD"/>
    <w:rsid w:val="00781968"/>
    <w:rsid w:val="00782065"/>
    <w:rsid w:val="00782616"/>
    <w:rsid w:val="00783EE1"/>
    <w:rsid w:val="00784072"/>
    <w:rsid w:val="0078607A"/>
    <w:rsid w:val="00786B25"/>
    <w:rsid w:val="00786C88"/>
    <w:rsid w:val="00786EB0"/>
    <w:rsid w:val="007879E2"/>
    <w:rsid w:val="007903A6"/>
    <w:rsid w:val="00791D8A"/>
    <w:rsid w:val="0079275B"/>
    <w:rsid w:val="00792FBE"/>
    <w:rsid w:val="00793C85"/>
    <w:rsid w:val="00794895"/>
    <w:rsid w:val="00794974"/>
    <w:rsid w:val="00795FE8"/>
    <w:rsid w:val="00796600"/>
    <w:rsid w:val="00796699"/>
    <w:rsid w:val="00796D62"/>
    <w:rsid w:val="00797BDF"/>
    <w:rsid w:val="007A00C4"/>
    <w:rsid w:val="007A0EF5"/>
    <w:rsid w:val="007A59F1"/>
    <w:rsid w:val="007A5C33"/>
    <w:rsid w:val="007A6142"/>
    <w:rsid w:val="007A641C"/>
    <w:rsid w:val="007A64F0"/>
    <w:rsid w:val="007A6D17"/>
    <w:rsid w:val="007A6D26"/>
    <w:rsid w:val="007A6EBF"/>
    <w:rsid w:val="007A747B"/>
    <w:rsid w:val="007A7757"/>
    <w:rsid w:val="007B03D6"/>
    <w:rsid w:val="007B103D"/>
    <w:rsid w:val="007B118E"/>
    <w:rsid w:val="007B1D30"/>
    <w:rsid w:val="007B294A"/>
    <w:rsid w:val="007B3C8D"/>
    <w:rsid w:val="007B3F58"/>
    <w:rsid w:val="007B4CCE"/>
    <w:rsid w:val="007B5BB1"/>
    <w:rsid w:val="007B6A1E"/>
    <w:rsid w:val="007B6E3F"/>
    <w:rsid w:val="007B6FED"/>
    <w:rsid w:val="007B739E"/>
    <w:rsid w:val="007B78AB"/>
    <w:rsid w:val="007B7F06"/>
    <w:rsid w:val="007C17D0"/>
    <w:rsid w:val="007C272A"/>
    <w:rsid w:val="007C29C2"/>
    <w:rsid w:val="007C33C6"/>
    <w:rsid w:val="007C3848"/>
    <w:rsid w:val="007C3DE4"/>
    <w:rsid w:val="007C4F4A"/>
    <w:rsid w:val="007C54CE"/>
    <w:rsid w:val="007C63CD"/>
    <w:rsid w:val="007C7853"/>
    <w:rsid w:val="007C78AB"/>
    <w:rsid w:val="007C7B73"/>
    <w:rsid w:val="007D07E8"/>
    <w:rsid w:val="007D07F7"/>
    <w:rsid w:val="007D0B07"/>
    <w:rsid w:val="007D0DC0"/>
    <w:rsid w:val="007D0FCB"/>
    <w:rsid w:val="007D1029"/>
    <w:rsid w:val="007D2423"/>
    <w:rsid w:val="007D3748"/>
    <w:rsid w:val="007D375B"/>
    <w:rsid w:val="007D3BC0"/>
    <w:rsid w:val="007D41CA"/>
    <w:rsid w:val="007D4EFA"/>
    <w:rsid w:val="007D5016"/>
    <w:rsid w:val="007D56C7"/>
    <w:rsid w:val="007D622B"/>
    <w:rsid w:val="007D7332"/>
    <w:rsid w:val="007D7630"/>
    <w:rsid w:val="007D76B0"/>
    <w:rsid w:val="007E138C"/>
    <w:rsid w:val="007E2C88"/>
    <w:rsid w:val="007E30D4"/>
    <w:rsid w:val="007E4791"/>
    <w:rsid w:val="007E4CE7"/>
    <w:rsid w:val="007E5724"/>
    <w:rsid w:val="007E58FD"/>
    <w:rsid w:val="007E59FB"/>
    <w:rsid w:val="007E63AB"/>
    <w:rsid w:val="007E6E51"/>
    <w:rsid w:val="007F1CBB"/>
    <w:rsid w:val="007F23DE"/>
    <w:rsid w:val="007F2CA9"/>
    <w:rsid w:val="007F3520"/>
    <w:rsid w:val="007F45E0"/>
    <w:rsid w:val="007F4A11"/>
    <w:rsid w:val="007F5A06"/>
    <w:rsid w:val="007F78E0"/>
    <w:rsid w:val="007F7A23"/>
    <w:rsid w:val="00800055"/>
    <w:rsid w:val="008006F5"/>
    <w:rsid w:val="008014F4"/>
    <w:rsid w:val="00802832"/>
    <w:rsid w:val="00803DF1"/>
    <w:rsid w:val="00803F55"/>
    <w:rsid w:val="0080416A"/>
    <w:rsid w:val="00805EA9"/>
    <w:rsid w:val="00806FFB"/>
    <w:rsid w:val="0080757E"/>
    <w:rsid w:val="008119A3"/>
    <w:rsid w:val="008128E4"/>
    <w:rsid w:val="008128FB"/>
    <w:rsid w:val="00814D4F"/>
    <w:rsid w:val="00814EBA"/>
    <w:rsid w:val="0081505E"/>
    <w:rsid w:val="0081547B"/>
    <w:rsid w:val="008157E1"/>
    <w:rsid w:val="00815A9D"/>
    <w:rsid w:val="00815C9F"/>
    <w:rsid w:val="00816867"/>
    <w:rsid w:val="008168BA"/>
    <w:rsid w:val="008172AA"/>
    <w:rsid w:val="0082120C"/>
    <w:rsid w:val="00822B31"/>
    <w:rsid w:val="00822DDC"/>
    <w:rsid w:val="00822F4B"/>
    <w:rsid w:val="008231AD"/>
    <w:rsid w:val="00824125"/>
    <w:rsid w:val="0082487D"/>
    <w:rsid w:val="00824F96"/>
    <w:rsid w:val="008251E6"/>
    <w:rsid w:val="00825522"/>
    <w:rsid w:val="00825544"/>
    <w:rsid w:val="00825F36"/>
    <w:rsid w:val="008267D5"/>
    <w:rsid w:val="00826F4C"/>
    <w:rsid w:val="008273D2"/>
    <w:rsid w:val="00830C21"/>
    <w:rsid w:val="00831941"/>
    <w:rsid w:val="00831CA1"/>
    <w:rsid w:val="008322BA"/>
    <w:rsid w:val="008323CA"/>
    <w:rsid w:val="008329F9"/>
    <w:rsid w:val="008343B1"/>
    <w:rsid w:val="00834848"/>
    <w:rsid w:val="00834E2A"/>
    <w:rsid w:val="00834F14"/>
    <w:rsid w:val="00836346"/>
    <w:rsid w:val="00836381"/>
    <w:rsid w:val="00836639"/>
    <w:rsid w:val="008406A3"/>
    <w:rsid w:val="00842AFF"/>
    <w:rsid w:val="0084328A"/>
    <w:rsid w:val="008434D5"/>
    <w:rsid w:val="00843929"/>
    <w:rsid w:val="008439B6"/>
    <w:rsid w:val="008442E5"/>
    <w:rsid w:val="008457B6"/>
    <w:rsid w:val="00846658"/>
    <w:rsid w:val="00846A39"/>
    <w:rsid w:val="00846DB4"/>
    <w:rsid w:val="0084733F"/>
    <w:rsid w:val="00847968"/>
    <w:rsid w:val="00850703"/>
    <w:rsid w:val="008508CC"/>
    <w:rsid w:val="00852046"/>
    <w:rsid w:val="00852284"/>
    <w:rsid w:val="008522B9"/>
    <w:rsid w:val="00853946"/>
    <w:rsid w:val="008548E8"/>
    <w:rsid w:val="008549DB"/>
    <w:rsid w:val="00854E36"/>
    <w:rsid w:val="008550E0"/>
    <w:rsid w:val="008550F1"/>
    <w:rsid w:val="0085624A"/>
    <w:rsid w:val="00856815"/>
    <w:rsid w:val="008574D0"/>
    <w:rsid w:val="00857556"/>
    <w:rsid w:val="0085761E"/>
    <w:rsid w:val="008578A3"/>
    <w:rsid w:val="008600F3"/>
    <w:rsid w:val="008601A3"/>
    <w:rsid w:val="0086022D"/>
    <w:rsid w:val="008602BE"/>
    <w:rsid w:val="008603D5"/>
    <w:rsid w:val="00860CA1"/>
    <w:rsid w:val="00861AAC"/>
    <w:rsid w:val="00862422"/>
    <w:rsid w:val="00862883"/>
    <w:rsid w:val="0086317D"/>
    <w:rsid w:val="0086541E"/>
    <w:rsid w:val="0086542D"/>
    <w:rsid w:val="00865DC2"/>
    <w:rsid w:val="00866271"/>
    <w:rsid w:val="00866D90"/>
    <w:rsid w:val="0086752A"/>
    <w:rsid w:val="0087215F"/>
    <w:rsid w:val="00872441"/>
    <w:rsid w:val="00873C8B"/>
    <w:rsid w:val="00873CC5"/>
    <w:rsid w:val="00874412"/>
    <w:rsid w:val="00874A9A"/>
    <w:rsid w:val="00874B9B"/>
    <w:rsid w:val="00874C9F"/>
    <w:rsid w:val="008751D1"/>
    <w:rsid w:val="0087557C"/>
    <w:rsid w:val="008756A1"/>
    <w:rsid w:val="008761B7"/>
    <w:rsid w:val="00876610"/>
    <w:rsid w:val="008766B2"/>
    <w:rsid w:val="00877356"/>
    <w:rsid w:val="00877928"/>
    <w:rsid w:val="00877CCC"/>
    <w:rsid w:val="0088086F"/>
    <w:rsid w:val="00880C6E"/>
    <w:rsid w:val="00880D3E"/>
    <w:rsid w:val="008813EF"/>
    <w:rsid w:val="00881961"/>
    <w:rsid w:val="00881D4C"/>
    <w:rsid w:val="0088387B"/>
    <w:rsid w:val="00883CC5"/>
    <w:rsid w:val="0088521C"/>
    <w:rsid w:val="00885ACF"/>
    <w:rsid w:val="0088620F"/>
    <w:rsid w:val="00886476"/>
    <w:rsid w:val="00887314"/>
    <w:rsid w:val="008874E9"/>
    <w:rsid w:val="00887BE9"/>
    <w:rsid w:val="00887EA8"/>
    <w:rsid w:val="0089041C"/>
    <w:rsid w:val="00890825"/>
    <w:rsid w:val="00890E26"/>
    <w:rsid w:val="00891D20"/>
    <w:rsid w:val="00892105"/>
    <w:rsid w:val="0089250F"/>
    <w:rsid w:val="008925EE"/>
    <w:rsid w:val="008928D7"/>
    <w:rsid w:val="00892956"/>
    <w:rsid w:val="00892F25"/>
    <w:rsid w:val="008931D5"/>
    <w:rsid w:val="00893D12"/>
    <w:rsid w:val="008946FB"/>
    <w:rsid w:val="0089527B"/>
    <w:rsid w:val="008952DB"/>
    <w:rsid w:val="00895ABB"/>
    <w:rsid w:val="00896BA5"/>
    <w:rsid w:val="00896DFF"/>
    <w:rsid w:val="0089757E"/>
    <w:rsid w:val="008A291F"/>
    <w:rsid w:val="008A3428"/>
    <w:rsid w:val="008A51E7"/>
    <w:rsid w:val="008A5E63"/>
    <w:rsid w:val="008A6452"/>
    <w:rsid w:val="008A7098"/>
    <w:rsid w:val="008A7663"/>
    <w:rsid w:val="008B0F7B"/>
    <w:rsid w:val="008B1259"/>
    <w:rsid w:val="008B1B28"/>
    <w:rsid w:val="008B1C82"/>
    <w:rsid w:val="008B1EB4"/>
    <w:rsid w:val="008B290C"/>
    <w:rsid w:val="008B2F12"/>
    <w:rsid w:val="008B3A81"/>
    <w:rsid w:val="008B41F9"/>
    <w:rsid w:val="008B4283"/>
    <w:rsid w:val="008B4A4A"/>
    <w:rsid w:val="008B4FAC"/>
    <w:rsid w:val="008B6436"/>
    <w:rsid w:val="008B68F7"/>
    <w:rsid w:val="008B7BC8"/>
    <w:rsid w:val="008B7F35"/>
    <w:rsid w:val="008C25C0"/>
    <w:rsid w:val="008C2A0B"/>
    <w:rsid w:val="008C50FC"/>
    <w:rsid w:val="008C5963"/>
    <w:rsid w:val="008C5F13"/>
    <w:rsid w:val="008C6B6C"/>
    <w:rsid w:val="008C749E"/>
    <w:rsid w:val="008C76B3"/>
    <w:rsid w:val="008C79BD"/>
    <w:rsid w:val="008C7BB2"/>
    <w:rsid w:val="008D0A84"/>
    <w:rsid w:val="008D2603"/>
    <w:rsid w:val="008D2AC0"/>
    <w:rsid w:val="008D3143"/>
    <w:rsid w:val="008D348B"/>
    <w:rsid w:val="008D410F"/>
    <w:rsid w:val="008D4187"/>
    <w:rsid w:val="008D4479"/>
    <w:rsid w:val="008D4839"/>
    <w:rsid w:val="008D4870"/>
    <w:rsid w:val="008D6443"/>
    <w:rsid w:val="008D6E5A"/>
    <w:rsid w:val="008D7740"/>
    <w:rsid w:val="008D7C34"/>
    <w:rsid w:val="008E196A"/>
    <w:rsid w:val="008E1D13"/>
    <w:rsid w:val="008E2879"/>
    <w:rsid w:val="008E28D1"/>
    <w:rsid w:val="008E2AAA"/>
    <w:rsid w:val="008E3097"/>
    <w:rsid w:val="008E38BF"/>
    <w:rsid w:val="008E5D24"/>
    <w:rsid w:val="008E5DAC"/>
    <w:rsid w:val="008E64C2"/>
    <w:rsid w:val="008E7684"/>
    <w:rsid w:val="008F0AAD"/>
    <w:rsid w:val="008F175F"/>
    <w:rsid w:val="008F29DE"/>
    <w:rsid w:val="008F2D12"/>
    <w:rsid w:val="008F3F72"/>
    <w:rsid w:val="008F3FC9"/>
    <w:rsid w:val="008F402C"/>
    <w:rsid w:val="008F452C"/>
    <w:rsid w:val="008F49DB"/>
    <w:rsid w:val="008F4F8C"/>
    <w:rsid w:val="008F581D"/>
    <w:rsid w:val="008F59D7"/>
    <w:rsid w:val="008F727F"/>
    <w:rsid w:val="008F734F"/>
    <w:rsid w:val="008F739B"/>
    <w:rsid w:val="008F7982"/>
    <w:rsid w:val="008F7DBB"/>
    <w:rsid w:val="00900B9B"/>
    <w:rsid w:val="00901DD1"/>
    <w:rsid w:val="0090208C"/>
    <w:rsid w:val="00902828"/>
    <w:rsid w:val="00903913"/>
    <w:rsid w:val="0090402E"/>
    <w:rsid w:val="00904295"/>
    <w:rsid w:val="0090469E"/>
    <w:rsid w:val="009046C3"/>
    <w:rsid w:val="00904BC5"/>
    <w:rsid w:val="00906171"/>
    <w:rsid w:val="00906423"/>
    <w:rsid w:val="0090661F"/>
    <w:rsid w:val="00906DB4"/>
    <w:rsid w:val="00906FA1"/>
    <w:rsid w:val="00907466"/>
    <w:rsid w:val="0091030C"/>
    <w:rsid w:val="00911758"/>
    <w:rsid w:val="00911E1E"/>
    <w:rsid w:val="009126BF"/>
    <w:rsid w:val="009127F1"/>
    <w:rsid w:val="00912F5E"/>
    <w:rsid w:val="00913961"/>
    <w:rsid w:val="00913EEF"/>
    <w:rsid w:val="00915724"/>
    <w:rsid w:val="0091652B"/>
    <w:rsid w:val="009167A7"/>
    <w:rsid w:val="00916E49"/>
    <w:rsid w:val="0091734C"/>
    <w:rsid w:val="00917A59"/>
    <w:rsid w:val="00917F09"/>
    <w:rsid w:val="009218BF"/>
    <w:rsid w:val="009225E2"/>
    <w:rsid w:val="009228AA"/>
    <w:rsid w:val="009236EA"/>
    <w:rsid w:val="009239BB"/>
    <w:rsid w:val="0092402A"/>
    <w:rsid w:val="0092489F"/>
    <w:rsid w:val="00925442"/>
    <w:rsid w:val="0092546D"/>
    <w:rsid w:val="00925613"/>
    <w:rsid w:val="009258A2"/>
    <w:rsid w:val="009260B8"/>
    <w:rsid w:val="00926914"/>
    <w:rsid w:val="00926D4A"/>
    <w:rsid w:val="00927A33"/>
    <w:rsid w:val="00931856"/>
    <w:rsid w:val="009320C6"/>
    <w:rsid w:val="00932759"/>
    <w:rsid w:val="00932C05"/>
    <w:rsid w:val="00932DE9"/>
    <w:rsid w:val="00933DE4"/>
    <w:rsid w:val="00933E8C"/>
    <w:rsid w:val="00934814"/>
    <w:rsid w:val="009353E5"/>
    <w:rsid w:val="0093552D"/>
    <w:rsid w:val="009356DF"/>
    <w:rsid w:val="00935A9F"/>
    <w:rsid w:val="00936C98"/>
    <w:rsid w:val="00936E0C"/>
    <w:rsid w:val="00937E61"/>
    <w:rsid w:val="00940689"/>
    <w:rsid w:val="00940A56"/>
    <w:rsid w:val="00941295"/>
    <w:rsid w:val="009417F9"/>
    <w:rsid w:val="00942017"/>
    <w:rsid w:val="00942067"/>
    <w:rsid w:val="00942434"/>
    <w:rsid w:val="00942D54"/>
    <w:rsid w:val="009430C7"/>
    <w:rsid w:val="009435B0"/>
    <w:rsid w:val="00943A8D"/>
    <w:rsid w:val="00943BF3"/>
    <w:rsid w:val="009460AB"/>
    <w:rsid w:val="0094623A"/>
    <w:rsid w:val="00946C5A"/>
    <w:rsid w:val="00950C02"/>
    <w:rsid w:val="0095314A"/>
    <w:rsid w:val="009532AE"/>
    <w:rsid w:val="00954032"/>
    <w:rsid w:val="009570B8"/>
    <w:rsid w:val="00957BA9"/>
    <w:rsid w:val="00957CD3"/>
    <w:rsid w:val="00957D30"/>
    <w:rsid w:val="00960A27"/>
    <w:rsid w:val="009620AF"/>
    <w:rsid w:val="00963A07"/>
    <w:rsid w:val="00963F89"/>
    <w:rsid w:val="00964664"/>
    <w:rsid w:val="00964950"/>
    <w:rsid w:val="00966617"/>
    <w:rsid w:val="009669D5"/>
    <w:rsid w:val="00966E9C"/>
    <w:rsid w:val="00967619"/>
    <w:rsid w:val="00967DB3"/>
    <w:rsid w:val="00967F57"/>
    <w:rsid w:val="00970B76"/>
    <w:rsid w:val="00970D83"/>
    <w:rsid w:val="00971716"/>
    <w:rsid w:val="00971846"/>
    <w:rsid w:val="00972EDF"/>
    <w:rsid w:val="009739C9"/>
    <w:rsid w:val="0097421C"/>
    <w:rsid w:val="009746EA"/>
    <w:rsid w:val="00974BC4"/>
    <w:rsid w:val="00975C9F"/>
    <w:rsid w:val="009760B3"/>
    <w:rsid w:val="00976306"/>
    <w:rsid w:val="00980122"/>
    <w:rsid w:val="009802B4"/>
    <w:rsid w:val="00981575"/>
    <w:rsid w:val="0098164C"/>
    <w:rsid w:val="00981871"/>
    <w:rsid w:val="009822F6"/>
    <w:rsid w:val="0098284D"/>
    <w:rsid w:val="00982DF1"/>
    <w:rsid w:val="00982E78"/>
    <w:rsid w:val="00983738"/>
    <w:rsid w:val="00987700"/>
    <w:rsid w:val="00987A37"/>
    <w:rsid w:val="00990016"/>
    <w:rsid w:val="00990ECA"/>
    <w:rsid w:val="00991977"/>
    <w:rsid w:val="00992557"/>
    <w:rsid w:val="009927EA"/>
    <w:rsid w:val="00992942"/>
    <w:rsid w:val="009929F1"/>
    <w:rsid w:val="009931AA"/>
    <w:rsid w:val="00993C43"/>
    <w:rsid w:val="00993F3C"/>
    <w:rsid w:val="00994D4D"/>
    <w:rsid w:val="00994E9A"/>
    <w:rsid w:val="00995099"/>
    <w:rsid w:val="00995322"/>
    <w:rsid w:val="00995B33"/>
    <w:rsid w:val="00995FAC"/>
    <w:rsid w:val="009972F1"/>
    <w:rsid w:val="009974CC"/>
    <w:rsid w:val="009A0472"/>
    <w:rsid w:val="009A21A2"/>
    <w:rsid w:val="009A2C55"/>
    <w:rsid w:val="009A2C66"/>
    <w:rsid w:val="009A2FAF"/>
    <w:rsid w:val="009A4B5A"/>
    <w:rsid w:val="009A4F58"/>
    <w:rsid w:val="009A68D0"/>
    <w:rsid w:val="009A694D"/>
    <w:rsid w:val="009A7AA1"/>
    <w:rsid w:val="009A7FD1"/>
    <w:rsid w:val="009B047B"/>
    <w:rsid w:val="009B0697"/>
    <w:rsid w:val="009B0D04"/>
    <w:rsid w:val="009B11B4"/>
    <w:rsid w:val="009B1CFF"/>
    <w:rsid w:val="009B1D2C"/>
    <w:rsid w:val="009B24E1"/>
    <w:rsid w:val="009B2F59"/>
    <w:rsid w:val="009B4808"/>
    <w:rsid w:val="009B585E"/>
    <w:rsid w:val="009B6D59"/>
    <w:rsid w:val="009B7D16"/>
    <w:rsid w:val="009B7DE3"/>
    <w:rsid w:val="009C10D9"/>
    <w:rsid w:val="009C12F4"/>
    <w:rsid w:val="009C2261"/>
    <w:rsid w:val="009C2C54"/>
    <w:rsid w:val="009C2D02"/>
    <w:rsid w:val="009C4B33"/>
    <w:rsid w:val="009C7333"/>
    <w:rsid w:val="009C76F8"/>
    <w:rsid w:val="009D0636"/>
    <w:rsid w:val="009D1215"/>
    <w:rsid w:val="009D1A9D"/>
    <w:rsid w:val="009D1EBA"/>
    <w:rsid w:val="009D4F97"/>
    <w:rsid w:val="009D518C"/>
    <w:rsid w:val="009D56B3"/>
    <w:rsid w:val="009D5770"/>
    <w:rsid w:val="009D5B64"/>
    <w:rsid w:val="009D5F0E"/>
    <w:rsid w:val="009D627D"/>
    <w:rsid w:val="009D63D5"/>
    <w:rsid w:val="009D65E2"/>
    <w:rsid w:val="009E0104"/>
    <w:rsid w:val="009E07D6"/>
    <w:rsid w:val="009E1B17"/>
    <w:rsid w:val="009E1B95"/>
    <w:rsid w:val="009E2513"/>
    <w:rsid w:val="009E3182"/>
    <w:rsid w:val="009E4478"/>
    <w:rsid w:val="009E4647"/>
    <w:rsid w:val="009E49D9"/>
    <w:rsid w:val="009E4C27"/>
    <w:rsid w:val="009E5124"/>
    <w:rsid w:val="009E52C6"/>
    <w:rsid w:val="009E550A"/>
    <w:rsid w:val="009E663F"/>
    <w:rsid w:val="009E6DB5"/>
    <w:rsid w:val="009E74CA"/>
    <w:rsid w:val="009E7BF1"/>
    <w:rsid w:val="009F0AF1"/>
    <w:rsid w:val="009F2F6E"/>
    <w:rsid w:val="009F32CF"/>
    <w:rsid w:val="009F3561"/>
    <w:rsid w:val="009F4102"/>
    <w:rsid w:val="009F48A7"/>
    <w:rsid w:val="009F509B"/>
    <w:rsid w:val="009F6479"/>
    <w:rsid w:val="009F65DF"/>
    <w:rsid w:val="009F677D"/>
    <w:rsid w:val="009F71CF"/>
    <w:rsid w:val="009F72B0"/>
    <w:rsid w:val="00A0012A"/>
    <w:rsid w:val="00A00604"/>
    <w:rsid w:val="00A006A7"/>
    <w:rsid w:val="00A00C0E"/>
    <w:rsid w:val="00A011AC"/>
    <w:rsid w:val="00A014AE"/>
    <w:rsid w:val="00A018CE"/>
    <w:rsid w:val="00A02339"/>
    <w:rsid w:val="00A0317D"/>
    <w:rsid w:val="00A03B26"/>
    <w:rsid w:val="00A04205"/>
    <w:rsid w:val="00A0427B"/>
    <w:rsid w:val="00A04F1D"/>
    <w:rsid w:val="00A053F4"/>
    <w:rsid w:val="00A05524"/>
    <w:rsid w:val="00A056A7"/>
    <w:rsid w:val="00A05D82"/>
    <w:rsid w:val="00A075BE"/>
    <w:rsid w:val="00A077A6"/>
    <w:rsid w:val="00A11C7C"/>
    <w:rsid w:val="00A1211B"/>
    <w:rsid w:val="00A1313A"/>
    <w:rsid w:val="00A13B4E"/>
    <w:rsid w:val="00A13E33"/>
    <w:rsid w:val="00A1455E"/>
    <w:rsid w:val="00A14813"/>
    <w:rsid w:val="00A1494F"/>
    <w:rsid w:val="00A1640B"/>
    <w:rsid w:val="00A16E25"/>
    <w:rsid w:val="00A17793"/>
    <w:rsid w:val="00A17880"/>
    <w:rsid w:val="00A20C54"/>
    <w:rsid w:val="00A22D39"/>
    <w:rsid w:val="00A2307D"/>
    <w:rsid w:val="00A2455D"/>
    <w:rsid w:val="00A24758"/>
    <w:rsid w:val="00A25070"/>
    <w:rsid w:val="00A25210"/>
    <w:rsid w:val="00A25285"/>
    <w:rsid w:val="00A26CBD"/>
    <w:rsid w:val="00A27468"/>
    <w:rsid w:val="00A2766B"/>
    <w:rsid w:val="00A27ABC"/>
    <w:rsid w:val="00A311B9"/>
    <w:rsid w:val="00A3124D"/>
    <w:rsid w:val="00A32145"/>
    <w:rsid w:val="00A3276D"/>
    <w:rsid w:val="00A32911"/>
    <w:rsid w:val="00A32B40"/>
    <w:rsid w:val="00A32BCA"/>
    <w:rsid w:val="00A32DA6"/>
    <w:rsid w:val="00A33A3D"/>
    <w:rsid w:val="00A350D5"/>
    <w:rsid w:val="00A35297"/>
    <w:rsid w:val="00A36166"/>
    <w:rsid w:val="00A36277"/>
    <w:rsid w:val="00A36868"/>
    <w:rsid w:val="00A37247"/>
    <w:rsid w:val="00A3725C"/>
    <w:rsid w:val="00A37835"/>
    <w:rsid w:val="00A37E6A"/>
    <w:rsid w:val="00A4098A"/>
    <w:rsid w:val="00A409D2"/>
    <w:rsid w:val="00A40AC8"/>
    <w:rsid w:val="00A411C2"/>
    <w:rsid w:val="00A41259"/>
    <w:rsid w:val="00A427D9"/>
    <w:rsid w:val="00A42AA5"/>
    <w:rsid w:val="00A42FBB"/>
    <w:rsid w:val="00A43281"/>
    <w:rsid w:val="00A435CC"/>
    <w:rsid w:val="00A4363C"/>
    <w:rsid w:val="00A436AD"/>
    <w:rsid w:val="00A43A03"/>
    <w:rsid w:val="00A442DB"/>
    <w:rsid w:val="00A44432"/>
    <w:rsid w:val="00A46707"/>
    <w:rsid w:val="00A47488"/>
    <w:rsid w:val="00A47C19"/>
    <w:rsid w:val="00A52546"/>
    <w:rsid w:val="00A52CD2"/>
    <w:rsid w:val="00A53746"/>
    <w:rsid w:val="00A53F11"/>
    <w:rsid w:val="00A54AB8"/>
    <w:rsid w:val="00A56530"/>
    <w:rsid w:val="00A57ACD"/>
    <w:rsid w:val="00A57E99"/>
    <w:rsid w:val="00A607B7"/>
    <w:rsid w:val="00A60D10"/>
    <w:rsid w:val="00A61297"/>
    <w:rsid w:val="00A620E3"/>
    <w:rsid w:val="00A62DED"/>
    <w:rsid w:val="00A631D9"/>
    <w:rsid w:val="00A63239"/>
    <w:rsid w:val="00A64A93"/>
    <w:rsid w:val="00A64AF4"/>
    <w:rsid w:val="00A65051"/>
    <w:rsid w:val="00A65308"/>
    <w:rsid w:val="00A66389"/>
    <w:rsid w:val="00A70151"/>
    <w:rsid w:val="00A70989"/>
    <w:rsid w:val="00A70B5E"/>
    <w:rsid w:val="00A70FC9"/>
    <w:rsid w:val="00A71C93"/>
    <w:rsid w:val="00A72829"/>
    <w:rsid w:val="00A73856"/>
    <w:rsid w:val="00A7426E"/>
    <w:rsid w:val="00A748F4"/>
    <w:rsid w:val="00A7498C"/>
    <w:rsid w:val="00A74B3E"/>
    <w:rsid w:val="00A74B7A"/>
    <w:rsid w:val="00A74C37"/>
    <w:rsid w:val="00A74C96"/>
    <w:rsid w:val="00A75017"/>
    <w:rsid w:val="00A76623"/>
    <w:rsid w:val="00A76CE7"/>
    <w:rsid w:val="00A77E92"/>
    <w:rsid w:val="00A82D73"/>
    <w:rsid w:val="00A83485"/>
    <w:rsid w:val="00A834CB"/>
    <w:rsid w:val="00A836F2"/>
    <w:rsid w:val="00A837D7"/>
    <w:rsid w:val="00A83971"/>
    <w:rsid w:val="00A83AD0"/>
    <w:rsid w:val="00A844FE"/>
    <w:rsid w:val="00A8600C"/>
    <w:rsid w:val="00A87713"/>
    <w:rsid w:val="00A908C2"/>
    <w:rsid w:val="00A90AB2"/>
    <w:rsid w:val="00A90BC1"/>
    <w:rsid w:val="00A91A49"/>
    <w:rsid w:val="00A927AE"/>
    <w:rsid w:val="00A928CF"/>
    <w:rsid w:val="00A929A3"/>
    <w:rsid w:val="00A938D8"/>
    <w:rsid w:val="00A93AE1"/>
    <w:rsid w:val="00A93BED"/>
    <w:rsid w:val="00A93DDC"/>
    <w:rsid w:val="00A9492F"/>
    <w:rsid w:val="00A95238"/>
    <w:rsid w:val="00A95D0F"/>
    <w:rsid w:val="00A96BFD"/>
    <w:rsid w:val="00A96D2E"/>
    <w:rsid w:val="00A97197"/>
    <w:rsid w:val="00A9724C"/>
    <w:rsid w:val="00A97EA4"/>
    <w:rsid w:val="00AA1C1B"/>
    <w:rsid w:val="00AA1CD8"/>
    <w:rsid w:val="00AA308F"/>
    <w:rsid w:val="00AA31CB"/>
    <w:rsid w:val="00AA4169"/>
    <w:rsid w:val="00AA5C37"/>
    <w:rsid w:val="00AA6937"/>
    <w:rsid w:val="00AA6C9D"/>
    <w:rsid w:val="00AA7560"/>
    <w:rsid w:val="00AA7CEB"/>
    <w:rsid w:val="00AB0499"/>
    <w:rsid w:val="00AB2AF2"/>
    <w:rsid w:val="00AB3D69"/>
    <w:rsid w:val="00AB4E04"/>
    <w:rsid w:val="00AB55D6"/>
    <w:rsid w:val="00AB5772"/>
    <w:rsid w:val="00AB57BE"/>
    <w:rsid w:val="00AB5A40"/>
    <w:rsid w:val="00AB5E77"/>
    <w:rsid w:val="00AB6578"/>
    <w:rsid w:val="00AC0796"/>
    <w:rsid w:val="00AC1628"/>
    <w:rsid w:val="00AC16CF"/>
    <w:rsid w:val="00AC19A2"/>
    <w:rsid w:val="00AC1D79"/>
    <w:rsid w:val="00AC2D71"/>
    <w:rsid w:val="00AC320E"/>
    <w:rsid w:val="00AC38F0"/>
    <w:rsid w:val="00AC499D"/>
    <w:rsid w:val="00AC4F3E"/>
    <w:rsid w:val="00AC4F6E"/>
    <w:rsid w:val="00AC5A54"/>
    <w:rsid w:val="00AC5FDF"/>
    <w:rsid w:val="00AC6410"/>
    <w:rsid w:val="00AC6E15"/>
    <w:rsid w:val="00AC6FD4"/>
    <w:rsid w:val="00AC71B8"/>
    <w:rsid w:val="00AD0458"/>
    <w:rsid w:val="00AD1718"/>
    <w:rsid w:val="00AD25BB"/>
    <w:rsid w:val="00AD315E"/>
    <w:rsid w:val="00AD319D"/>
    <w:rsid w:val="00AD3611"/>
    <w:rsid w:val="00AD4368"/>
    <w:rsid w:val="00AD43D9"/>
    <w:rsid w:val="00AD4623"/>
    <w:rsid w:val="00AD4AEF"/>
    <w:rsid w:val="00AD4D15"/>
    <w:rsid w:val="00AD53FD"/>
    <w:rsid w:val="00AD6355"/>
    <w:rsid w:val="00AD6E2A"/>
    <w:rsid w:val="00AD7988"/>
    <w:rsid w:val="00AE00C5"/>
    <w:rsid w:val="00AE0521"/>
    <w:rsid w:val="00AE0C28"/>
    <w:rsid w:val="00AE148B"/>
    <w:rsid w:val="00AE220C"/>
    <w:rsid w:val="00AE2AFF"/>
    <w:rsid w:val="00AE2BB8"/>
    <w:rsid w:val="00AE4C89"/>
    <w:rsid w:val="00AE56F3"/>
    <w:rsid w:val="00AE580F"/>
    <w:rsid w:val="00AE5BB1"/>
    <w:rsid w:val="00AE7196"/>
    <w:rsid w:val="00AE7EF7"/>
    <w:rsid w:val="00AF0640"/>
    <w:rsid w:val="00AF0B3F"/>
    <w:rsid w:val="00AF201F"/>
    <w:rsid w:val="00AF24D4"/>
    <w:rsid w:val="00AF32E3"/>
    <w:rsid w:val="00AF337E"/>
    <w:rsid w:val="00AF34BF"/>
    <w:rsid w:val="00AF3FAC"/>
    <w:rsid w:val="00AF53ED"/>
    <w:rsid w:val="00AF6EB6"/>
    <w:rsid w:val="00AF75AF"/>
    <w:rsid w:val="00AF78BE"/>
    <w:rsid w:val="00B007F9"/>
    <w:rsid w:val="00B01180"/>
    <w:rsid w:val="00B011B5"/>
    <w:rsid w:val="00B01AD0"/>
    <w:rsid w:val="00B0275D"/>
    <w:rsid w:val="00B03F6E"/>
    <w:rsid w:val="00B0496D"/>
    <w:rsid w:val="00B04C09"/>
    <w:rsid w:val="00B06401"/>
    <w:rsid w:val="00B075EA"/>
    <w:rsid w:val="00B07E0D"/>
    <w:rsid w:val="00B10210"/>
    <w:rsid w:val="00B10714"/>
    <w:rsid w:val="00B12047"/>
    <w:rsid w:val="00B12B07"/>
    <w:rsid w:val="00B13D8A"/>
    <w:rsid w:val="00B14161"/>
    <w:rsid w:val="00B1538E"/>
    <w:rsid w:val="00B158F6"/>
    <w:rsid w:val="00B21ABD"/>
    <w:rsid w:val="00B21B15"/>
    <w:rsid w:val="00B22A08"/>
    <w:rsid w:val="00B22D8F"/>
    <w:rsid w:val="00B22DDD"/>
    <w:rsid w:val="00B23B0F"/>
    <w:rsid w:val="00B23DD8"/>
    <w:rsid w:val="00B2426D"/>
    <w:rsid w:val="00B24AFA"/>
    <w:rsid w:val="00B24D8E"/>
    <w:rsid w:val="00B25CF0"/>
    <w:rsid w:val="00B26F1C"/>
    <w:rsid w:val="00B27809"/>
    <w:rsid w:val="00B27B30"/>
    <w:rsid w:val="00B3096E"/>
    <w:rsid w:val="00B31AD6"/>
    <w:rsid w:val="00B31D0E"/>
    <w:rsid w:val="00B322D0"/>
    <w:rsid w:val="00B32A04"/>
    <w:rsid w:val="00B32B04"/>
    <w:rsid w:val="00B32E00"/>
    <w:rsid w:val="00B32EDE"/>
    <w:rsid w:val="00B33463"/>
    <w:rsid w:val="00B336B5"/>
    <w:rsid w:val="00B33BB5"/>
    <w:rsid w:val="00B34105"/>
    <w:rsid w:val="00B3596B"/>
    <w:rsid w:val="00B36CFA"/>
    <w:rsid w:val="00B4070C"/>
    <w:rsid w:val="00B411CD"/>
    <w:rsid w:val="00B42170"/>
    <w:rsid w:val="00B4380D"/>
    <w:rsid w:val="00B43D35"/>
    <w:rsid w:val="00B44352"/>
    <w:rsid w:val="00B44ACA"/>
    <w:rsid w:val="00B457AB"/>
    <w:rsid w:val="00B47484"/>
    <w:rsid w:val="00B50A24"/>
    <w:rsid w:val="00B50D06"/>
    <w:rsid w:val="00B5103E"/>
    <w:rsid w:val="00B5155E"/>
    <w:rsid w:val="00B515E6"/>
    <w:rsid w:val="00B528DE"/>
    <w:rsid w:val="00B54BC0"/>
    <w:rsid w:val="00B552B3"/>
    <w:rsid w:val="00B60198"/>
    <w:rsid w:val="00B606A3"/>
    <w:rsid w:val="00B610A6"/>
    <w:rsid w:val="00B61424"/>
    <w:rsid w:val="00B6208B"/>
    <w:rsid w:val="00B63642"/>
    <w:rsid w:val="00B64386"/>
    <w:rsid w:val="00B6441C"/>
    <w:rsid w:val="00B648B7"/>
    <w:rsid w:val="00B64944"/>
    <w:rsid w:val="00B655B3"/>
    <w:rsid w:val="00B656A6"/>
    <w:rsid w:val="00B65F24"/>
    <w:rsid w:val="00B65FB7"/>
    <w:rsid w:val="00B6651E"/>
    <w:rsid w:val="00B70F5C"/>
    <w:rsid w:val="00B7137A"/>
    <w:rsid w:val="00B72016"/>
    <w:rsid w:val="00B7223A"/>
    <w:rsid w:val="00B72349"/>
    <w:rsid w:val="00B735AC"/>
    <w:rsid w:val="00B73779"/>
    <w:rsid w:val="00B73B05"/>
    <w:rsid w:val="00B73EF6"/>
    <w:rsid w:val="00B7406F"/>
    <w:rsid w:val="00B744C3"/>
    <w:rsid w:val="00B74A9C"/>
    <w:rsid w:val="00B74C1F"/>
    <w:rsid w:val="00B7521C"/>
    <w:rsid w:val="00B752EF"/>
    <w:rsid w:val="00B75884"/>
    <w:rsid w:val="00B759A6"/>
    <w:rsid w:val="00B75A4D"/>
    <w:rsid w:val="00B80E0E"/>
    <w:rsid w:val="00B819CA"/>
    <w:rsid w:val="00B82D2D"/>
    <w:rsid w:val="00B82F9C"/>
    <w:rsid w:val="00B836B3"/>
    <w:rsid w:val="00B83756"/>
    <w:rsid w:val="00B84B15"/>
    <w:rsid w:val="00B84B49"/>
    <w:rsid w:val="00B851AB"/>
    <w:rsid w:val="00B858BD"/>
    <w:rsid w:val="00B860DF"/>
    <w:rsid w:val="00B86FE8"/>
    <w:rsid w:val="00B87841"/>
    <w:rsid w:val="00B90160"/>
    <w:rsid w:val="00B9133C"/>
    <w:rsid w:val="00B91FAD"/>
    <w:rsid w:val="00B922BF"/>
    <w:rsid w:val="00B923E1"/>
    <w:rsid w:val="00B93B74"/>
    <w:rsid w:val="00B944E0"/>
    <w:rsid w:val="00B94DE8"/>
    <w:rsid w:val="00B94F64"/>
    <w:rsid w:val="00B95588"/>
    <w:rsid w:val="00B963BE"/>
    <w:rsid w:val="00B978DB"/>
    <w:rsid w:val="00BA0DAC"/>
    <w:rsid w:val="00BA1551"/>
    <w:rsid w:val="00BA1A5C"/>
    <w:rsid w:val="00BA1C2D"/>
    <w:rsid w:val="00BA2209"/>
    <w:rsid w:val="00BA3E8D"/>
    <w:rsid w:val="00BA46EA"/>
    <w:rsid w:val="00BA60EC"/>
    <w:rsid w:val="00BA6566"/>
    <w:rsid w:val="00BA6E13"/>
    <w:rsid w:val="00BA73E8"/>
    <w:rsid w:val="00BB03B0"/>
    <w:rsid w:val="00BB121D"/>
    <w:rsid w:val="00BB1459"/>
    <w:rsid w:val="00BB2564"/>
    <w:rsid w:val="00BB5BB6"/>
    <w:rsid w:val="00BB7349"/>
    <w:rsid w:val="00BB797E"/>
    <w:rsid w:val="00BB7E60"/>
    <w:rsid w:val="00BC0A53"/>
    <w:rsid w:val="00BC0F6E"/>
    <w:rsid w:val="00BC1A49"/>
    <w:rsid w:val="00BC1F5F"/>
    <w:rsid w:val="00BC213A"/>
    <w:rsid w:val="00BC216C"/>
    <w:rsid w:val="00BC34F3"/>
    <w:rsid w:val="00BC3DF5"/>
    <w:rsid w:val="00BC49D1"/>
    <w:rsid w:val="00BC55B9"/>
    <w:rsid w:val="00BC567A"/>
    <w:rsid w:val="00BC57C1"/>
    <w:rsid w:val="00BC5C88"/>
    <w:rsid w:val="00BC5CB0"/>
    <w:rsid w:val="00BC6609"/>
    <w:rsid w:val="00BC7B47"/>
    <w:rsid w:val="00BD0A66"/>
    <w:rsid w:val="00BD19FD"/>
    <w:rsid w:val="00BD20DB"/>
    <w:rsid w:val="00BD29F1"/>
    <w:rsid w:val="00BD342F"/>
    <w:rsid w:val="00BD3618"/>
    <w:rsid w:val="00BD3748"/>
    <w:rsid w:val="00BD3C8F"/>
    <w:rsid w:val="00BD5A5C"/>
    <w:rsid w:val="00BD6296"/>
    <w:rsid w:val="00BD6394"/>
    <w:rsid w:val="00BD74E4"/>
    <w:rsid w:val="00BD7C93"/>
    <w:rsid w:val="00BD7CE1"/>
    <w:rsid w:val="00BE1834"/>
    <w:rsid w:val="00BE22EE"/>
    <w:rsid w:val="00BE3FE9"/>
    <w:rsid w:val="00BE40B5"/>
    <w:rsid w:val="00BE4638"/>
    <w:rsid w:val="00BE4DBB"/>
    <w:rsid w:val="00BE517B"/>
    <w:rsid w:val="00BE51EA"/>
    <w:rsid w:val="00BE585A"/>
    <w:rsid w:val="00BE5C99"/>
    <w:rsid w:val="00BE6035"/>
    <w:rsid w:val="00BE6EB6"/>
    <w:rsid w:val="00BE7562"/>
    <w:rsid w:val="00BF046D"/>
    <w:rsid w:val="00BF066A"/>
    <w:rsid w:val="00BF0A1E"/>
    <w:rsid w:val="00BF0E66"/>
    <w:rsid w:val="00BF1162"/>
    <w:rsid w:val="00BF13E6"/>
    <w:rsid w:val="00BF2EB2"/>
    <w:rsid w:val="00BF36BD"/>
    <w:rsid w:val="00BF3EBE"/>
    <w:rsid w:val="00BF5D8A"/>
    <w:rsid w:val="00BF6499"/>
    <w:rsid w:val="00BF6DED"/>
    <w:rsid w:val="00BF735C"/>
    <w:rsid w:val="00BF7A6F"/>
    <w:rsid w:val="00BF7B66"/>
    <w:rsid w:val="00BF7BE2"/>
    <w:rsid w:val="00BF7DBD"/>
    <w:rsid w:val="00C01850"/>
    <w:rsid w:val="00C020C3"/>
    <w:rsid w:val="00C023EC"/>
    <w:rsid w:val="00C02A84"/>
    <w:rsid w:val="00C030AC"/>
    <w:rsid w:val="00C04BFD"/>
    <w:rsid w:val="00C04DEF"/>
    <w:rsid w:val="00C1085E"/>
    <w:rsid w:val="00C1087E"/>
    <w:rsid w:val="00C11427"/>
    <w:rsid w:val="00C11A78"/>
    <w:rsid w:val="00C12213"/>
    <w:rsid w:val="00C122BC"/>
    <w:rsid w:val="00C13135"/>
    <w:rsid w:val="00C13426"/>
    <w:rsid w:val="00C13757"/>
    <w:rsid w:val="00C14DCA"/>
    <w:rsid w:val="00C14EB2"/>
    <w:rsid w:val="00C177CA"/>
    <w:rsid w:val="00C17BAC"/>
    <w:rsid w:val="00C2034F"/>
    <w:rsid w:val="00C204B6"/>
    <w:rsid w:val="00C20BE7"/>
    <w:rsid w:val="00C215A2"/>
    <w:rsid w:val="00C21973"/>
    <w:rsid w:val="00C221C2"/>
    <w:rsid w:val="00C23CCA"/>
    <w:rsid w:val="00C24354"/>
    <w:rsid w:val="00C24B45"/>
    <w:rsid w:val="00C251B9"/>
    <w:rsid w:val="00C2559E"/>
    <w:rsid w:val="00C2648E"/>
    <w:rsid w:val="00C269E5"/>
    <w:rsid w:val="00C27151"/>
    <w:rsid w:val="00C30922"/>
    <w:rsid w:val="00C31D7E"/>
    <w:rsid w:val="00C31E0B"/>
    <w:rsid w:val="00C31E99"/>
    <w:rsid w:val="00C3214B"/>
    <w:rsid w:val="00C33E14"/>
    <w:rsid w:val="00C341EB"/>
    <w:rsid w:val="00C34299"/>
    <w:rsid w:val="00C36CCF"/>
    <w:rsid w:val="00C37853"/>
    <w:rsid w:val="00C4051E"/>
    <w:rsid w:val="00C40591"/>
    <w:rsid w:val="00C40A43"/>
    <w:rsid w:val="00C40C3F"/>
    <w:rsid w:val="00C412F5"/>
    <w:rsid w:val="00C41EC3"/>
    <w:rsid w:val="00C41F20"/>
    <w:rsid w:val="00C438AF"/>
    <w:rsid w:val="00C438BD"/>
    <w:rsid w:val="00C43A3F"/>
    <w:rsid w:val="00C43D43"/>
    <w:rsid w:val="00C44366"/>
    <w:rsid w:val="00C44BF5"/>
    <w:rsid w:val="00C4503F"/>
    <w:rsid w:val="00C46002"/>
    <w:rsid w:val="00C46185"/>
    <w:rsid w:val="00C464A5"/>
    <w:rsid w:val="00C50582"/>
    <w:rsid w:val="00C51757"/>
    <w:rsid w:val="00C5176B"/>
    <w:rsid w:val="00C517B9"/>
    <w:rsid w:val="00C532FB"/>
    <w:rsid w:val="00C539E8"/>
    <w:rsid w:val="00C53B94"/>
    <w:rsid w:val="00C54D18"/>
    <w:rsid w:val="00C54E1F"/>
    <w:rsid w:val="00C5510A"/>
    <w:rsid w:val="00C55B93"/>
    <w:rsid w:val="00C561D3"/>
    <w:rsid w:val="00C564E4"/>
    <w:rsid w:val="00C56552"/>
    <w:rsid w:val="00C56BEA"/>
    <w:rsid w:val="00C570A1"/>
    <w:rsid w:val="00C57530"/>
    <w:rsid w:val="00C60810"/>
    <w:rsid w:val="00C616A9"/>
    <w:rsid w:val="00C61B2F"/>
    <w:rsid w:val="00C62F37"/>
    <w:rsid w:val="00C63094"/>
    <w:rsid w:val="00C63299"/>
    <w:rsid w:val="00C632D7"/>
    <w:rsid w:val="00C64905"/>
    <w:rsid w:val="00C65976"/>
    <w:rsid w:val="00C65C2B"/>
    <w:rsid w:val="00C6666F"/>
    <w:rsid w:val="00C66BB0"/>
    <w:rsid w:val="00C6737B"/>
    <w:rsid w:val="00C71A8F"/>
    <w:rsid w:val="00C72DC9"/>
    <w:rsid w:val="00C73433"/>
    <w:rsid w:val="00C73F28"/>
    <w:rsid w:val="00C74E43"/>
    <w:rsid w:val="00C75345"/>
    <w:rsid w:val="00C755AA"/>
    <w:rsid w:val="00C76DAE"/>
    <w:rsid w:val="00C80191"/>
    <w:rsid w:val="00C80FFF"/>
    <w:rsid w:val="00C849A9"/>
    <w:rsid w:val="00C84BA2"/>
    <w:rsid w:val="00C859C6"/>
    <w:rsid w:val="00C85E27"/>
    <w:rsid w:val="00C85FAC"/>
    <w:rsid w:val="00C86804"/>
    <w:rsid w:val="00C86905"/>
    <w:rsid w:val="00C86FD2"/>
    <w:rsid w:val="00C8786A"/>
    <w:rsid w:val="00C87BC6"/>
    <w:rsid w:val="00C9030E"/>
    <w:rsid w:val="00C90A73"/>
    <w:rsid w:val="00C90CC5"/>
    <w:rsid w:val="00C90E06"/>
    <w:rsid w:val="00C9115A"/>
    <w:rsid w:val="00C919E6"/>
    <w:rsid w:val="00C91BC7"/>
    <w:rsid w:val="00C921F5"/>
    <w:rsid w:val="00C9276E"/>
    <w:rsid w:val="00C92D2C"/>
    <w:rsid w:val="00C93937"/>
    <w:rsid w:val="00C941F3"/>
    <w:rsid w:val="00C94A26"/>
    <w:rsid w:val="00C94F2D"/>
    <w:rsid w:val="00C955AF"/>
    <w:rsid w:val="00C96080"/>
    <w:rsid w:val="00C96359"/>
    <w:rsid w:val="00C96FF2"/>
    <w:rsid w:val="00C97B18"/>
    <w:rsid w:val="00CA094A"/>
    <w:rsid w:val="00CA0C00"/>
    <w:rsid w:val="00CA1551"/>
    <w:rsid w:val="00CA1766"/>
    <w:rsid w:val="00CA33FA"/>
    <w:rsid w:val="00CA3420"/>
    <w:rsid w:val="00CA3450"/>
    <w:rsid w:val="00CA3A6E"/>
    <w:rsid w:val="00CA3D16"/>
    <w:rsid w:val="00CA4B83"/>
    <w:rsid w:val="00CA4D05"/>
    <w:rsid w:val="00CA5076"/>
    <w:rsid w:val="00CA66F5"/>
    <w:rsid w:val="00CA7E84"/>
    <w:rsid w:val="00CB0CA6"/>
    <w:rsid w:val="00CB0CC8"/>
    <w:rsid w:val="00CB104E"/>
    <w:rsid w:val="00CB1351"/>
    <w:rsid w:val="00CB1365"/>
    <w:rsid w:val="00CB23A6"/>
    <w:rsid w:val="00CB2ADE"/>
    <w:rsid w:val="00CB3B2C"/>
    <w:rsid w:val="00CB4C5D"/>
    <w:rsid w:val="00CB5276"/>
    <w:rsid w:val="00CB5983"/>
    <w:rsid w:val="00CB5A8E"/>
    <w:rsid w:val="00CB7A90"/>
    <w:rsid w:val="00CC0460"/>
    <w:rsid w:val="00CC0B22"/>
    <w:rsid w:val="00CC2399"/>
    <w:rsid w:val="00CC24C6"/>
    <w:rsid w:val="00CC2624"/>
    <w:rsid w:val="00CC2773"/>
    <w:rsid w:val="00CC30AD"/>
    <w:rsid w:val="00CC341E"/>
    <w:rsid w:val="00CC406D"/>
    <w:rsid w:val="00CC46E8"/>
    <w:rsid w:val="00CC5D74"/>
    <w:rsid w:val="00CC6188"/>
    <w:rsid w:val="00CC680A"/>
    <w:rsid w:val="00CC738E"/>
    <w:rsid w:val="00CC788C"/>
    <w:rsid w:val="00CC7BE4"/>
    <w:rsid w:val="00CC7F3A"/>
    <w:rsid w:val="00CD07BD"/>
    <w:rsid w:val="00CD0CB8"/>
    <w:rsid w:val="00CD0E30"/>
    <w:rsid w:val="00CD1B33"/>
    <w:rsid w:val="00CD1F77"/>
    <w:rsid w:val="00CD1F9C"/>
    <w:rsid w:val="00CD2B2E"/>
    <w:rsid w:val="00CD37C3"/>
    <w:rsid w:val="00CD437D"/>
    <w:rsid w:val="00CD44B0"/>
    <w:rsid w:val="00CD4C70"/>
    <w:rsid w:val="00CD64CF"/>
    <w:rsid w:val="00CD6615"/>
    <w:rsid w:val="00CD6DC4"/>
    <w:rsid w:val="00CD7E6D"/>
    <w:rsid w:val="00CE0668"/>
    <w:rsid w:val="00CE0856"/>
    <w:rsid w:val="00CE0897"/>
    <w:rsid w:val="00CE0EFA"/>
    <w:rsid w:val="00CE1588"/>
    <w:rsid w:val="00CE1B3D"/>
    <w:rsid w:val="00CE1CE0"/>
    <w:rsid w:val="00CE3CB9"/>
    <w:rsid w:val="00CE44F2"/>
    <w:rsid w:val="00CE49A7"/>
    <w:rsid w:val="00CE49E8"/>
    <w:rsid w:val="00CE4FC3"/>
    <w:rsid w:val="00CE75A4"/>
    <w:rsid w:val="00CF05C5"/>
    <w:rsid w:val="00CF108C"/>
    <w:rsid w:val="00CF1210"/>
    <w:rsid w:val="00CF1DF5"/>
    <w:rsid w:val="00CF3D0B"/>
    <w:rsid w:val="00CF4BAA"/>
    <w:rsid w:val="00CF6539"/>
    <w:rsid w:val="00CF7091"/>
    <w:rsid w:val="00D00117"/>
    <w:rsid w:val="00D00899"/>
    <w:rsid w:val="00D008CC"/>
    <w:rsid w:val="00D018D6"/>
    <w:rsid w:val="00D01D1A"/>
    <w:rsid w:val="00D02C84"/>
    <w:rsid w:val="00D03770"/>
    <w:rsid w:val="00D04591"/>
    <w:rsid w:val="00D05698"/>
    <w:rsid w:val="00D07132"/>
    <w:rsid w:val="00D10A23"/>
    <w:rsid w:val="00D12CBA"/>
    <w:rsid w:val="00D12D9B"/>
    <w:rsid w:val="00D139DB"/>
    <w:rsid w:val="00D14973"/>
    <w:rsid w:val="00D1506A"/>
    <w:rsid w:val="00D15A49"/>
    <w:rsid w:val="00D15EA1"/>
    <w:rsid w:val="00D16A58"/>
    <w:rsid w:val="00D2000F"/>
    <w:rsid w:val="00D20218"/>
    <w:rsid w:val="00D2178D"/>
    <w:rsid w:val="00D21F7F"/>
    <w:rsid w:val="00D223E4"/>
    <w:rsid w:val="00D23080"/>
    <w:rsid w:val="00D23168"/>
    <w:rsid w:val="00D23E77"/>
    <w:rsid w:val="00D252AA"/>
    <w:rsid w:val="00D267E6"/>
    <w:rsid w:val="00D301F2"/>
    <w:rsid w:val="00D30483"/>
    <w:rsid w:val="00D30A19"/>
    <w:rsid w:val="00D30F7F"/>
    <w:rsid w:val="00D311ED"/>
    <w:rsid w:val="00D31C73"/>
    <w:rsid w:val="00D32B17"/>
    <w:rsid w:val="00D331B3"/>
    <w:rsid w:val="00D331BF"/>
    <w:rsid w:val="00D340B4"/>
    <w:rsid w:val="00D34D16"/>
    <w:rsid w:val="00D35602"/>
    <w:rsid w:val="00D3564A"/>
    <w:rsid w:val="00D35EB8"/>
    <w:rsid w:val="00D36B81"/>
    <w:rsid w:val="00D36BFB"/>
    <w:rsid w:val="00D37604"/>
    <w:rsid w:val="00D37EF4"/>
    <w:rsid w:val="00D40A70"/>
    <w:rsid w:val="00D43095"/>
    <w:rsid w:val="00D434E4"/>
    <w:rsid w:val="00D43C5A"/>
    <w:rsid w:val="00D43C9C"/>
    <w:rsid w:val="00D44E60"/>
    <w:rsid w:val="00D45127"/>
    <w:rsid w:val="00D458AD"/>
    <w:rsid w:val="00D46455"/>
    <w:rsid w:val="00D46C68"/>
    <w:rsid w:val="00D470D4"/>
    <w:rsid w:val="00D47243"/>
    <w:rsid w:val="00D476A8"/>
    <w:rsid w:val="00D478A5"/>
    <w:rsid w:val="00D47BF3"/>
    <w:rsid w:val="00D515EB"/>
    <w:rsid w:val="00D52350"/>
    <w:rsid w:val="00D52D33"/>
    <w:rsid w:val="00D52F2B"/>
    <w:rsid w:val="00D5316F"/>
    <w:rsid w:val="00D536F0"/>
    <w:rsid w:val="00D53A0B"/>
    <w:rsid w:val="00D53BC6"/>
    <w:rsid w:val="00D53D66"/>
    <w:rsid w:val="00D546C4"/>
    <w:rsid w:val="00D54EE1"/>
    <w:rsid w:val="00D55988"/>
    <w:rsid w:val="00D55A69"/>
    <w:rsid w:val="00D56D81"/>
    <w:rsid w:val="00D56F93"/>
    <w:rsid w:val="00D57209"/>
    <w:rsid w:val="00D60A8A"/>
    <w:rsid w:val="00D6187C"/>
    <w:rsid w:val="00D62004"/>
    <w:rsid w:val="00D62129"/>
    <w:rsid w:val="00D62F78"/>
    <w:rsid w:val="00D631B2"/>
    <w:rsid w:val="00D6333B"/>
    <w:rsid w:val="00D63FDA"/>
    <w:rsid w:val="00D63FF0"/>
    <w:rsid w:val="00D6563C"/>
    <w:rsid w:val="00D65951"/>
    <w:rsid w:val="00D66A5D"/>
    <w:rsid w:val="00D66E77"/>
    <w:rsid w:val="00D67011"/>
    <w:rsid w:val="00D67285"/>
    <w:rsid w:val="00D70243"/>
    <w:rsid w:val="00D709BC"/>
    <w:rsid w:val="00D70E0F"/>
    <w:rsid w:val="00D70F52"/>
    <w:rsid w:val="00D71F0D"/>
    <w:rsid w:val="00D71FA8"/>
    <w:rsid w:val="00D72EF6"/>
    <w:rsid w:val="00D73231"/>
    <w:rsid w:val="00D73365"/>
    <w:rsid w:val="00D7486A"/>
    <w:rsid w:val="00D748E5"/>
    <w:rsid w:val="00D7589E"/>
    <w:rsid w:val="00D81513"/>
    <w:rsid w:val="00D81C39"/>
    <w:rsid w:val="00D81CDA"/>
    <w:rsid w:val="00D83715"/>
    <w:rsid w:val="00D8379F"/>
    <w:rsid w:val="00D84557"/>
    <w:rsid w:val="00D847AB"/>
    <w:rsid w:val="00D86542"/>
    <w:rsid w:val="00D8689A"/>
    <w:rsid w:val="00D86BE5"/>
    <w:rsid w:val="00D875BD"/>
    <w:rsid w:val="00D87CFF"/>
    <w:rsid w:val="00D9034F"/>
    <w:rsid w:val="00D90B60"/>
    <w:rsid w:val="00D90F41"/>
    <w:rsid w:val="00D916F8"/>
    <w:rsid w:val="00D93E64"/>
    <w:rsid w:val="00D941F6"/>
    <w:rsid w:val="00D94825"/>
    <w:rsid w:val="00D94A16"/>
    <w:rsid w:val="00D96B3A"/>
    <w:rsid w:val="00D971B0"/>
    <w:rsid w:val="00D973EA"/>
    <w:rsid w:val="00D975B5"/>
    <w:rsid w:val="00D97947"/>
    <w:rsid w:val="00DA081F"/>
    <w:rsid w:val="00DA11B5"/>
    <w:rsid w:val="00DA1584"/>
    <w:rsid w:val="00DA1BFD"/>
    <w:rsid w:val="00DA1D84"/>
    <w:rsid w:val="00DA219D"/>
    <w:rsid w:val="00DA233A"/>
    <w:rsid w:val="00DA25D7"/>
    <w:rsid w:val="00DA2943"/>
    <w:rsid w:val="00DA4C49"/>
    <w:rsid w:val="00DA4D9A"/>
    <w:rsid w:val="00DA5415"/>
    <w:rsid w:val="00DA59D7"/>
    <w:rsid w:val="00DA684C"/>
    <w:rsid w:val="00DA75E7"/>
    <w:rsid w:val="00DA7713"/>
    <w:rsid w:val="00DA7765"/>
    <w:rsid w:val="00DB098F"/>
    <w:rsid w:val="00DB132D"/>
    <w:rsid w:val="00DB27BB"/>
    <w:rsid w:val="00DB2BBF"/>
    <w:rsid w:val="00DB47B8"/>
    <w:rsid w:val="00DB5B53"/>
    <w:rsid w:val="00DB61E8"/>
    <w:rsid w:val="00DB6217"/>
    <w:rsid w:val="00DB6550"/>
    <w:rsid w:val="00DB6810"/>
    <w:rsid w:val="00DC02E9"/>
    <w:rsid w:val="00DC05ED"/>
    <w:rsid w:val="00DC0C41"/>
    <w:rsid w:val="00DC1908"/>
    <w:rsid w:val="00DC28C0"/>
    <w:rsid w:val="00DC4428"/>
    <w:rsid w:val="00DC4D02"/>
    <w:rsid w:val="00DC5911"/>
    <w:rsid w:val="00DC598C"/>
    <w:rsid w:val="00DC62F8"/>
    <w:rsid w:val="00DC651D"/>
    <w:rsid w:val="00DC6BD3"/>
    <w:rsid w:val="00DC703A"/>
    <w:rsid w:val="00DC78B6"/>
    <w:rsid w:val="00DC7954"/>
    <w:rsid w:val="00DC7E60"/>
    <w:rsid w:val="00DC7E94"/>
    <w:rsid w:val="00DD03C2"/>
    <w:rsid w:val="00DD04B4"/>
    <w:rsid w:val="00DD1481"/>
    <w:rsid w:val="00DD18B3"/>
    <w:rsid w:val="00DD1BF8"/>
    <w:rsid w:val="00DD1DED"/>
    <w:rsid w:val="00DD359E"/>
    <w:rsid w:val="00DD3BCE"/>
    <w:rsid w:val="00DD466D"/>
    <w:rsid w:val="00DD4C9D"/>
    <w:rsid w:val="00DD5169"/>
    <w:rsid w:val="00DD61FD"/>
    <w:rsid w:val="00DD79E3"/>
    <w:rsid w:val="00DE15F2"/>
    <w:rsid w:val="00DE1649"/>
    <w:rsid w:val="00DE17BC"/>
    <w:rsid w:val="00DE2567"/>
    <w:rsid w:val="00DE25A2"/>
    <w:rsid w:val="00DE289E"/>
    <w:rsid w:val="00DE369A"/>
    <w:rsid w:val="00DE4617"/>
    <w:rsid w:val="00DE56CD"/>
    <w:rsid w:val="00DE66ED"/>
    <w:rsid w:val="00DF0AA0"/>
    <w:rsid w:val="00DF131D"/>
    <w:rsid w:val="00DF14CE"/>
    <w:rsid w:val="00DF1E44"/>
    <w:rsid w:val="00DF27FF"/>
    <w:rsid w:val="00DF284F"/>
    <w:rsid w:val="00DF3A20"/>
    <w:rsid w:val="00DF3AA1"/>
    <w:rsid w:val="00DF43FE"/>
    <w:rsid w:val="00DF4653"/>
    <w:rsid w:val="00DF5738"/>
    <w:rsid w:val="00DF5BEE"/>
    <w:rsid w:val="00DF614E"/>
    <w:rsid w:val="00DF6314"/>
    <w:rsid w:val="00DF68AC"/>
    <w:rsid w:val="00DF798A"/>
    <w:rsid w:val="00DF7BCB"/>
    <w:rsid w:val="00E03607"/>
    <w:rsid w:val="00E041AB"/>
    <w:rsid w:val="00E046B6"/>
    <w:rsid w:val="00E054EE"/>
    <w:rsid w:val="00E059A9"/>
    <w:rsid w:val="00E05BC2"/>
    <w:rsid w:val="00E05CC9"/>
    <w:rsid w:val="00E05D95"/>
    <w:rsid w:val="00E06AB8"/>
    <w:rsid w:val="00E07EC0"/>
    <w:rsid w:val="00E1037E"/>
    <w:rsid w:val="00E10486"/>
    <w:rsid w:val="00E131A9"/>
    <w:rsid w:val="00E13C09"/>
    <w:rsid w:val="00E14AB5"/>
    <w:rsid w:val="00E14BC1"/>
    <w:rsid w:val="00E14C35"/>
    <w:rsid w:val="00E15BC4"/>
    <w:rsid w:val="00E160AA"/>
    <w:rsid w:val="00E16D15"/>
    <w:rsid w:val="00E17889"/>
    <w:rsid w:val="00E179E8"/>
    <w:rsid w:val="00E17ABF"/>
    <w:rsid w:val="00E213AB"/>
    <w:rsid w:val="00E2150E"/>
    <w:rsid w:val="00E22763"/>
    <w:rsid w:val="00E22875"/>
    <w:rsid w:val="00E234BC"/>
    <w:rsid w:val="00E239E6"/>
    <w:rsid w:val="00E24935"/>
    <w:rsid w:val="00E24AB4"/>
    <w:rsid w:val="00E25E57"/>
    <w:rsid w:val="00E262CA"/>
    <w:rsid w:val="00E26956"/>
    <w:rsid w:val="00E26A97"/>
    <w:rsid w:val="00E26B08"/>
    <w:rsid w:val="00E274E2"/>
    <w:rsid w:val="00E27AE2"/>
    <w:rsid w:val="00E300CA"/>
    <w:rsid w:val="00E30CD7"/>
    <w:rsid w:val="00E30EDE"/>
    <w:rsid w:val="00E31CFC"/>
    <w:rsid w:val="00E320AF"/>
    <w:rsid w:val="00E3297D"/>
    <w:rsid w:val="00E33C77"/>
    <w:rsid w:val="00E34274"/>
    <w:rsid w:val="00E34C46"/>
    <w:rsid w:val="00E34EEB"/>
    <w:rsid w:val="00E3583B"/>
    <w:rsid w:val="00E36558"/>
    <w:rsid w:val="00E36AEE"/>
    <w:rsid w:val="00E37D11"/>
    <w:rsid w:val="00E406B1"/>
    <w:rsid w:val="00E40B3E"/>
    <w:rsid w:val="00E421A1"/>
    <w:rsid w:val="00E436A7"/>
    <w:rsid w:val="00E439F9"/>
    <w:rsid w:val="00E43EAA"/>
    <w:rsid w:val="00E4442E"/>
    <w:rsid w:val="00E45021"/>
    <w:rsid w:val="00E45327"/>
    <w:rsid w:val="00E455BF"/>
    <w:rsid w:val="00E46876"/>
    <w:rsid w:val="00E46B61"/>
    <w:rsid w:val="00E46C56"/>
    <w:rsid w:val="00E47DF4"/>
    <w:rsid w:val="00E500A4"/>
    <w:rsid w:val="00E50194"/>
    <w:rsid w:val="00E504EE"/>
    <w:rsid w:val="00E50D86"/>
    <w:rsid w:val="00E511CE"/>
    <w:rsid w:val="00E5132F"/>
    <w:rsid w:val="00E518A5"/>
    <w:rsid w:val="00E51D8C"/>
    <w:rsid w:val="00E526AB"/>
    <w:rsid w:val="00E53608"/>
    <w:rsid w:val="00E5402E"/>
    <w:rsid w:val="00E5424D"/>
    <w:rsid w:val="00E54995"/>
    <w:rsid w:val="00E549DA"/>
    <w:rsid w:val="00E54D4E"/>
    <w:rsid w:val="00E54E89"/>
    <w:rsid w:val="00E555ED"/>
    <w:rsid w:val="00E5581A"/>
    <w:rsid w:val="00E56860"/>
    <w:rsid w:val="00E57D52"/>
    <w:rsid w:val="00E60A12"/>
    <w:rsid w:val="00E61035"/>
    <w:rsid w:val="00E61158"/>
    <w:rsid w:val="00E6137E"/>
    <w:rsid w:val="00E62934"/>
    <w:rsid w:val="00E62CE9"/>
    <w:rsid w:val="00E636FB"/>
    <w:rsid w:val="00E637A7"/>
    <w:rsid w:val="00E63E21"/>
    <w:rsid w:val="00E66682"/>
    <w:rsid w:val="00E6690E"/>
    <w:rsid w:val="00E67831"/>
    <w:rsid w:val="00E67A1D"/>
    <w:rsid w:val="00E67E56"/>
    <w:rsid w:val="00E72C0D"/>
    <w:rsid w:val="00E73BF5"/>
    <w:rsid w:val="00E74B1A"/>
    <w:rsid w:val="00E74FC7"/>
    <w:rsid w:val="00E750DE"/>
    <w:rsid w:val="00E75C66"/>
    <w:rsid w:val="00E75C7E"/>
    <w:rsid w:val="00E76AFE"/>
    <w:rsid w:val="00E76EB7"/>
    <w:rsid w:val="00E77157"/>
    <w:rsid w:val="00E7727E"/>
    <w:rsid w:val="00E773AC"/>
    <w:rsid w:val="00E81500"/>
    <w:rsid w:val="00E81547"/>
    <w:rsid w:val="00E8245B"/>
    <w:rsid w:val="00E83452"/>
    <w:rsid w:val="00E84FAC"/>
    <w:rsid w:val="00E86716"/>
    <w:rsid w:val="00E86FD1"/>
    <w:rsid w:val="00E9082C"/>
    <w:rsid w:val="00E90F12"/>
    <w:rsid w:val="00E91B7B"/>
    <w:rsid w:val="00E91C91"/>
    <w:rsid w:val="00E91F8F"/>
    <w:rsid w:val="00E92990"/>
    <w:rsid w:val="00E9312E"/>
    <w:rsid w:val="00E94140"/>
    <w:rsid w:val="00E94CA0"/>
    <w:rsid w:val="00E95034"/>
    <w:rsid w:val="00E952FA"/>
    <w:rsid w:val="00E95B43"/>
    <w:rsid w:val="00E965DB"/>
    <w:rsid w:val="00E96A25"/>
    <w:rsid w:val="00E96C28"/>
    <w:rsid w:val="00EA0ACE"/>
    <w:rsid w:val="00EA12A6"/>
    <w:rsid w:val="00EA2E31"/>
    <w:rsid w:val="00EA2EE8"/>
    <w:rsid w:val="00EA4175"/>
    <w:rsid w:val="00EA4290"/>
    <w:rsid w:val="00EA501F"/>
    <w:rsid w:val="00EA51F5"/>
    <w:rsid w:val="00EA5E27"/>
    <w:rsid w:val="00EA60BF"/>
    <w:rsid w:val="00EA6AA7"/>
    <w:rsid w:val="00EA71B0"/>
    <w:rsid w:val="00EA74BB"/>
    <w:rsid w:val="00EA7D90"/>
    <w:rsid w:val="00EB05F3"/>
    <w:rsid w:val="00EB0C72"/>
    <w:rsid w:val="00EB159D"/>
    <w:rsid w:val="00EB1EA1"/>
    <w:rsid w:val="00EB2055"/>
    <w:rsid w:val="00EB285A"/>
    <w:rsid w:val="00EB30A7"/>
    <w:rsid w:val="00EB4EE3"/>
    <w:rsid w:val="00EB7AC2"/>
    <w:rsid w:val="00EB7DD0"/>
    <w:rsid w:val="00EC0F11"/>
    <w:rsid w:val="00EC19FD"/>
    <w:rsid w:val="00EC1DB6"/>
    <w:rsid w:val="00EC1F32"/>
    <w:rsid w:val="00EC2979"/>
    <w:rsid w:val="00EC2F36"/>
    <w:rsid w:val="00EC367C"/>
    <w:rsid w:val="00EC3F58"/>
    <w:rsid w:val="00EC4501"/>
    <w:rsid w:val="00EC7C29"/>
    <w:rsid w:val="00ED1CFD"/>
    <w:rsid w:val="00ED1E31"/>
    <w:rsid w:val="00ED22B4"/>
    <w:rsid w:val="00ED23BD"/>
    <w:rsid w:val="00ED24FA"/>
    <w:rsid w:val="00ED3263"/>
    <w:rsid w:val="00ED525C"/>
    <w:rsid w:val="00ED56D4"/>
    <w:rsid w:val="00ED5CCD"/>
    <w:rsid w:val="00ED62A8"/>
    <w:rsid w:val="00ED6DA6"/>
    <w:rsid w:val="00ED6DFE"/>
    <w:rsid w:val="00ED72C3"/>
    <w:rsid w:val="00ED7587"/>
    <w:rsid w:val="00ED7A10"/>
    <w:rsid w:val="00ED7E83"/>
    <w:rsid w:val="00ED7FAB"/>
    <w:rsid w:val="00EE0269"/>
    <w:rsid w:val="00EE03EC"/>
    <w:rsid w:val="00EE0BC4"/>
    <w:rsid w:val="00EE1081"/>
    <w:rsid w:val="00EE2045"/>
    <w:rsid w:val="00EE23F9"/>
    <w:rsid w:val="00EE265D"/>
    <w:rsid w:val="00EE3AC9"/>
    <w:rsid w:val="00EE3EFC"/>
    <w:rsid w:val="00EE4653"/>
    <w:rsid w:val="00EE4C0B"/>
    <w:rsid w:val="00EE6862"/>
    <w:rsid w:val="00EE79E9"/>
    <w:rsid w:val="00EE7A46"/>
    <w:rsid w:val="00EE7D48"/>
    <w:rsid w:val="00EF0C65"/>
    <w:rsid w:val="00EF1084"/>
    <w:rsid w:val="00EF1419"/>
    <w:rsid w:val="00EF1BAB"/>
    <w:rsid w:val="00EF2665"/>
    <w:rsid w:val="00EF3147"/>
    <w:rsid w:val="00EF3B3C"/>
    <w:rsid w:val="00EF4421"/>
    <w:rsid w:val="00EF5157"/>
    <w:rsid w:val="00EF6012"/>
    <w:rsid w:val="00EF6B84"/>
    <w:rsid w:val="00F00797"/>
    <w:rsid w:val="00F00A89"/>
    <w:rsid w:val="00F01253"/>
    <w:rsid w:val="00F013F9"/>
    <w:rsid w:val="00F0179F"/>
    <w:rsid w:val="00F02086"/>
    <w:rsid w:val="00F02335"/>
    <w:rsid w:val="00F02498"/>
    <w:rsid w:val="00F0340D"/>
    <w:rsid w:val="00F037BE"/>
    <w:rsid w:val="00F0401C"/>
    <w:rsid w:val="00F04B00"/>
    <w:rsid w:val="00F05850"/>
    <w:rsid w:val="00F05EE5"/>
    <w:rsid w:val="00F064DE"/>
    <w:rsid w:val="00F06794"/>
    <w:rsid w:val="00F0726D"/>
    <w:rsid w:val="00F10108"/>
    <w:rsid w:val="00F10E4B"/>
    <w:rsid w:val="00F14E5B"/>
    <w:rsid w:val="00F15BC6"/>
    <w:rsid w:val="00F15CF8"/>
    <w:rsid w:val="00F16869"/>
    <w:rsid w:val="00F173DF"/>
    <w:rsid w:val="00F21331"/>
    <w:rsid w:val="00F216D3"/>
    <w:rsid w:val="00F22FFB"/>
    <w:rsid w:val="00F236A1"/>
    <w:rsid w:val="00F24080"/>
    <w:rsid w:val="00F264B7"/>
    <w:rsid w:val="00F26525"/>
    <w:rsid w:val="00F26D0A"/>
    <w:rsid w:val="00F2776B"/>
    <w:rsid w:val="00F303C5"/>
    <w:rsid w:val="00F30630"/>
    <w:rsid w:val="00F30919"/>
    <w:rsid w:val="00F312CD"/>
    <w:rsid w:val="00F31AEA"/>
    <w:rsid w:val="00F330E2"/>
    <w:rsid w:val="00F33628"/>
    <w:rsid w:val="00F343DC"/>
    <w:rsid w:val="00F3475C"/>
    <w:rsid w:val="00F348E4"/>
    <w:rsid w:val="00F35250"/>
    <w:rsid w:val="00F35B75"/>
    <w:rsid w:val="00F35E3F"/>
    <w:rsid w:val="00F36979"/>
    <w:rsid w:val="00F36D3D"/>
    <w:rsid w:val="00F376F2"/>
    <w:rsid w:val="00F37AF7"/>
    <w:rsid w:val="00F41226"/>
    <w:rsid w:val="00F431A2"/>
    <w:rsid w:val="00F43E2F"/>
    <w:rsid w:val="00F450FF"/>
    <w:rsid w:val="00F4520F"/>
    <w:rsid w:val="00F45E3C"/>
    <w:rsid w:val="00F464B6"/>
    <w:rsid w:val="00F46869"/>
    <w:rsid w:val="00F47A76"/>
    <w:rsid w:val="00F47BBA"/>
    <w:rsid w:val="00F47DFA"/>
    <w:rsid w:val="00F501C4"/>
    <w:rsid w:val="00F50284"/>
    <w:rsid w:val="00F502DF"/>
    <w:rsid w:val="00F51765"/>
    <w:rsid w:val="00F51C3E"/>
    <w:rsid w:val="00F524AC"/>
    <w:rsid w:val="00F524AE"/>
    <w:rsid w:val="00F5300A"/>
    <w:rsid w:val="00F5331B"/>
    <w:rsid w:val="00F54946"/>
    <w:rsid w:val="00F55613"/>
    <w:rsid w:val="00F5601C"/>
    <w:rsid w:val="00F561F9"/>
    <w:rsid w:val="00F56895"/>
    <w:rsid w:val="00F56B1C"/>
    <w:rsid w:val="00F571FD"/>
    <w:rsid w:val="00F57506"/>
    <w:rsid w:val="00F6002A"/>
    <w:rsid w:val="00F60439"/>
    <w:rsid w:val="00F60A09"/>
    <w:rsid w:val="00F6156B"/>
    <w:rsid w:val="00F6166A"/>
    <w:rsid w:val="00F6275F"/>
    <w:rsid w:val="00F62BE2"/>
    <w:rsid w:val="00F63BC4"/>
    <w:rsid w:val="00F64948"/>
    <w:rsid w:val="00F651EC"/>
    <w:rsid w:val="00F6573E"/>
    <w:rsid w:val="00F65AC5"/>
    <w:rsid w:val="00F677DD"/>
    <w:rsid w:val="00F6792A"/>
    <w:rsid w:val="00F679C9"/>
    <w:rsid w:val="00F70E85"/>
    <w:rsid w:val="00F715FA"/>
    <w:rsid w:val="00F71E0F"/>
    <w:rsid w:val="00F72014"/>
    <w:rsid w:val="00F7252C"/>
    <w:rsid w:val="00F73FB2"/>
    <w:rsid w:val="00F74CFC"/>
    <w:rsid w:val="00F74D53"/>
    <w:rsid w:val="00F74F72"/>
    <w:rsid w:val="00F74FF0"/>
    <w:rsid w:val="00F75223"/>
    <w:rsid w:val="00F75B5F"/>
    <w:rsid w:val="00F76E04"/>
    <w:rsid w:val="00F76E2B"/>
    <w:rsid w:val="00F76E71"/>
    <w:rsid w:val="00F77247"/>
    <w:rsid w:val="00F774D1"/>
    <w:rsid w:val="00F77A1B"/>
    <w:rsid w:val="00F77E99"/>
    <w:rsid w:val="00F80304"/>
    <w:rsid w:val="00F82205"/>
    <w:rsid w:val="00F82FCA"/>
    <w:rsid w:val="00F83BD6"/>
    <w:rsid w:val="00F83FFC"/>
    <w:rsid w:val="00F84202"/>
    <w:rsid w:val="00F847AC"/>
    <w:rsid w:val="00F84B91"/>
    <w:rsid w:val="00F86307"/>
    <w:rsid w:val="00F863E8"/>
    <w:rsid w:val="00F86E0A"/>
    <w:rsid w:val="00F870AE"/>
    <w:rsid w:val="00F87729"/>
    <w:rsid w:val="00F87A54"/>
    <w:rsid w:val="00F87F73"/>
    <w:rsid w:val="00F90589"/>
    <w:rsid w:val="00F90D7F"/>
    <w:rsid w:val="00F90FDF"/>
    <w:rsid w:val="00F92515"/>
    <w:rsid w:val="00F926A1"/>
    <w:rsid w:val="00F9342F"/>
    <w:rsid w:val="00F94198"/>
    <w:rsid w:val="00F95024"/>
    <w:rsid w:val="00F95473"/>
    <w:rsid w:val="00F958B8"/>
    <w:rsid w:val="00F967DC"/>
    <w:rsid w:val="00F967EC"/>
    <w:rsid w:val="00F97210"/>
    <w:rsid w:val="00FA040D"/>
    <w:rsid w:val="00FA0C9A"/>
    <w:rsid w:val="00FA0DA0"/>
    <w:rsid w:val="00FA1410"/>
    <w:rsid w:val="00FA2233"/>
    <w:rsid w:val="00FA2455"/>
    <w:rsid w:val="00FA2662"/>
    <w:rsid w:val="00FA2926"/>
    <w:rsid w:val="00FA2BB1"/>
    <w:rsid w:val="00FA4F7B"/>
    <w:rsid w:val="00FA5BEA"/>
    <w:rsid w:val="00FA5FF3"/>
    <w:rsid w:val="00FA6605"/>
    <w:rsid w:val="00FA6636"/>
    <w:rsid w:val="00FA67D8"/>
    <w:rsid w:val="00FA7C41"/>
    <w:rsid w:val="00FA7C7A"/>
    <w:rsid w:val="00FB007C"/>
    <w:rsid w:val="00FB062E"/>
    <w:rsid w:val="00FB072D"/>
    <w:rsid w:val="00FB0B90"/>
    <w:rsid w:val="00FB1B81"/>
    <w:rsid w:val="00FB23B0"/>
    <w:rsid w:val="00FB2C02"/>
    <w:rsid w:val="00FB2DF4"/>
    <w:rsid w:val="00FB3EA7"/>
    <w:rsid w:val="00FB5475"/>
    <w:rsid w:val="00FB5889"/>
    <w:rsid w:val="00FB751A"/>
    <w:rsid w:val="00FC0823"/>
    <w:rsid w:val="00FC0BEB"/>
    <w:rsid w:val="00FC2256"/>
    <w:rsid w:val="00FC482E"/>
    <w:rsid w:val="00FC5943"/>
    <w:rsid w:val="00FC5B14"/>
    <w:rsid w:val="00FC5BC9"/>
    <w:rsid w:val="00FC5F69"/>
    <w:rsid w:val="00FC6CFA"/>
    <w:rsid w:val="00FC7C57"/>
    <w:rsid w:val="00FC7E51"/>
    <w:rsid w:val="00FD0720"/>
    <w:rsid w:val="00FD07FC"/>
    <w:rsid w:val="00FD1DD6"/>
    <w:rsid w:val="00FD31AC"/>
    <w:rsid w:val="00FD32B7"/>
    <w:rsid w:val="00FD34C7"/>
    <w:rsid w:val="00FD37C1"/>
    <w:rsid w:val="00FD4914"/>
    <w:rsid w:val="00FD4D1D"/>
    <w:rsid w:val="00FD5134"/>
    <w:rsid w:val="00FD535F"/>
    <w:rsid w:val="00FD5390"/>
    <w:rsid w:val="00FD5D33"/>
    <w:rsid w:val="00FD6A83"/>
    <w:rsid w:val="00FD6C4F"/>
    <w:rsid w:val="00FD712E"/>
    <w:rsid w:val="00FE018D"/>
    <w:rsid w:val="00FE0801"/>
    <w:rsid w:val="00FE0E22"/>
    <w:rsid w:val="00FE17BB"/>
    <w:rsid w:val="00FE1A5C"/>
    <w:rsid w:val="00FE1D14"/>
    <w:rsid w:val="00FE2D27"/>
    <w:rsid w:val="00FE33CA"/>
    <w:rsid w:val="00FE3447"/>
    <w:rsid w:val="00FE36F6"/>
    <w:rsid w:val="00FE3FA4"/>
    <w:rsid w:val="00FE527F"/>
    <w:rsid w:val="00FE5871"/>
    <w:rsid w:val="00FE58BC"/>
    <w:rsid w:val="00FE5A4F"/>
    <w:rsid w:val="00FE62F1"/>
    <w:rsid w:val="00FE6876"/>
    <w:rsid w:val="00FF0E5B"/>
    <w:rsid w:val="00FF1BF3"/>
    <w:rsid w:val="00FF2163"/>
    <w:rsid w:val="00FF21C7"/>
    <w:rsid w:val="00FF2482"/>
    <w:rsid w:val="00FF27AE"/>
    <w:rsid w:val="00FF3BB5"/>
    <w:rsid w:val="00FF6AF2"/>
    <w:rsid w:val="00FF78F8"/>
    <w:rsid w:val="0AFB17A6"/>
  </w:rsids>
  <m:mathPr>
    <m:mathFont m:val="Cambria Math"/>
    <m:brkBin m:val="before"/>
    <m:brkBinSub m:val="--"/>
    <m:smallFrac m:val="0"/>
    <m:dispDef/>
    <m:lMargin m:val="0"/>
    <m:rMargin m:val="0"/>
    <m:defJc m:val="centerGroup"/>
    <m:wrapIndent m:val="1440"/>
    <m:intLim m:val="subSup"/>
    <m:naryLim m:val="undOvr"/>
  </m:mathPr>
  <w:themeFontLang w:val="pt-BR"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0D6008"/>
  <w15:docId w15:val="{4DB2F57E-1BC8-40EC-9421-CFE24DBD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pt-BR"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spacing w:after="0" w:line="240" w:lineRule="auto"/>
    </w:pPr>
    <w:rPr>
      <w:rFonts w:ascii="Times New Roman" w:hAnsi="Times New Roman" w:cs="Times New Roman"/>
      <w:sz w:val="24"/>
      <w:szCs w:val="24"/>
      <w:lang w:bidi="ar-SA"/>
    </w:rPr>
  </w:style>
  <w:style w:type="paragraph" w:styleId="Ttulo1">
    <w:name w:val="heading 1"/>
    <w:basedOn w:val="Normal"/>
    <w:next w:val="Normal"/>
    <w:link w:val="Ttulo1Char"/>
    <w:qFormat/>
    <w:pPr>
      <w:keepNext/>
      <w:spacing w:before="240" w:after="60"/>
      <w:outlineLvl w:val="0"/>
    </w:pPr>
    <w:rPr>
      <w:rFonts w:ascii="Arial" w:hAnsi="Arial" w:cs="Arial"/>
      <w:b/>
      <w:kern w:val="32"/>
      <w:sz w:val="32"/>
      <w:szCs w:val="32"/>
    </w:rPr>
  </w:style>
  <w:style w:type="paragraph" w:styleId="Ttulo2">
    <w:name w:val="heading 2"/>
    <w:basedOn w:val="Normal"/>
    <w:next w:val="Normal"/>
    <w:link w:val="Ttulo2Char"/>
    <w:qFormat/>
    <w:pPr>
      <w:keepNext/>
      <w:spacing w:before="240" w:after="60"/>
      <w:outlineLvl w:val="1"/>
    </w:pPr>
    <w:rPr>
      <w:rFonts w:ascii="Arial" w:hAnsi="Arial" w:cs="Arial"/>
      <w:b/>
      <w:i/>
      <w:sz w:val="28"/>
      <w:szCs w:val="28"/>
    </w:rPr>
  </w:style>
  <w:style w:type="paragraph" w:styleId="Ttulo3">
    <w:name w:val="heading 3"/>
    <w:basedOn w:val="Normal"/>
    <w:next w:val="Normal"/>
    <w:link w:val="Ttulo3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2"/>
    </w:pPr>
    <w:rPr>
      <w:rFonts w:eastAsia="Arial Unicode MS"/>
      <w:b/>
      <w:sz w:val="22"/>
      <w:szCs w:val="22"/>
    </w:rPr>
  </w:style>
  <w:style w:type="paragraph" w:styleId="Ttulo4">
    <w:name w:val="heading 4"/>
    <w:basedOn w:val="Normal"/>
    <w:next w:val="Normal"/>
    <w:link w:val="Ttulo4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3"/>
    </w:pPr>
    <w:rPr>
      <w:rFonts w:eastAsia="Arial Unicode MS"/>
      <w:b/>
      <w:sz w:val="22"/>
      <w:szCs w:val="22"/>
    </w:rPr>
  </w:style>
  <w:style w:type="paragraph" w:styleId="Ttulo5">
    <w:name w:val="heading 5"/>
    <w:basedOn w:val="Normal"/>
    <w:next w:val="Normal"/>
    <w:link w:val="Ttulo5Char"/>
    <w:qFormat/>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right="51" w:hanging="11"/>
      <w:jc w:val="both"/>
      <w:outlineLvl w:val="4"/>
    </w:pPr>
    <w:rPr>
      <w:b/>
      <w:sz w:val="22"/>
      <w:szCs w:val="22"/>
    </w:rPr>
  </w:style>
  <w:style w:type="paragraph" w:styleId="Ttulo6">
    <w:name w:val="heading 6"/>
    <w:basedOn w:val="Normal"/>
    <w:next w:val="Normal"/>
    <w:link w:val="Ttulo6Char"/>
    <w:qFormat/>
    <w:rsid w:val="00E131A9"/>
    <w:pPr>
      <w:keepNext/>
      <w:numPr>
        <w:ilvl w:val="1"/>
        <w:numId w:val="41"/>
      </w:numPr>
      <w:tabs>
        <w:tab w:val="clear" w:pos="371"/>
      </w:tabs>
      <w:suppressAutoHyphens/>
      <w:autoSpaceDE/>
      <w:autoSpaceDN/>
      <w:adjustRightInd/>
      <w:spacing w:after="240"/>
      <w:ind w:left="1418" w:hanging="567"/>
      <w:jc w:val="both"/>
      <w:outlineLvl w:val="5"/>
    </w:pPr>
    <w:rPr>
      <w:rFonts w:eastAsia="Times New Roman"/>
      <w:snapToGrid w:val="0"/>
      <w:sz w:val="22"/>
      <w:szCs w:val="20"/>
      <w:lang w:eastAsia="pt-BR"/>
    </w:rPr>
  </w:style>
  <w:style w:type="paragraph" w:styleId="Ttulo7">
    <w:name w:val="heading 7"/>
    <w:basedOn w:val="Normal"/>
    <w:next w:val="Normal"/>
    <w:link w:val="Ttulo7Char"/>
    <w:qFormat/>
    <w:rsid w:val="00E131A9"/>
    <w:pPr>
      <w:keepNext/>
      <w:autoSpaceDE/>
      <w:autoSpaceDN/>
      <w:adjustRightInd/>
      <w:spacing w:after="240"/>
      <w:jc w:val="both"/>
      <w:outlineLvl w:val="6"/>
    </w:pPr>
    <w:rPr>
      <w:rFonts w:eastAsia="Times New Roman"/>
      <w:snapToGrid w:val="0"/>
      <w:sz w:val="22"/>
      <w:szCs w:val="20"/>
      <w:u w:val="single"/>
      <w:lang w:eastAsia="pt-BR"/>
    </w:rPr>
  </w:style>
  <w:style w:type="paragraph" w:styleId="Ttulo8">
    <w:name w:val="heading 8"/>
    <w:basedOn w:val="Normal"/>
    <w:next w:val="Normal"/>
    <w:link w:val="Ttulo8Char"/>
    <w:qFormat/>
    <w:rsid w:val="00E131A9"/>
    <w:pPr>
      <w:keepNext/>
      <w:autoSpaceDE/>
      <w:autoSpaceDN/>
      <w:adjustRightInd/>
      <w:jc w:val="both"/>
      <w:outlineLvl w:val="7"/>
    </w:pPr>
    <w:rPr>
      <w:rFonts w:eastAsia="Times New Roman"/>
      <w:sz w:val="22"/>
      <w:szCs w:val="20"/>
      <w:lang w:eastAsia="en-US"/>
    </w:rPr>
  </w:style>
  <w:style w:type="paragraph" w:styleId="Ttulo9">
    <w:name w:val="heading 9"/>
    <w:basedOn w:val="Normal"/>
    <w:next w:val="Normal"/>
    <w:link w:val="Ttulo9Char"/>
    <w:qFormat/>
    <w:p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Pr>
      <w:rFonts w:ascii="Cambria" w:eastAsia="MS Gothic" w:hAnsi="Cambria" w:cs="Times New Roman"/>
      <w:b/>
      <w:kern w:val="32"/>
      <w:sz w:val="32"/>
      <w:szCs w:val="32"/>
    </w:rPr>
  </w:style>
  <w:style w:type="character" w:customStyle="1" w:styleId="Ttulo2Char">
    <w:name w:val="Título 2 Char"/>
    <w:basedOn w:val="Fontepargpadro"/>
    <w:link w:val="Ttulo2"/>
    <w:rPr>
      <w:rFonts w:ascii="Cambria" w:eastAsia="MS Gothic" w:hAnsi="Cambria" w:cs="Times New Roman"/>
      <w:b/>
      <w:i/>
      <w:sz w:val="28"/>
      <w:szCs w:val="28"/>
    </w:rPr>
  </w:style>
  <w:style w:type="character" w:customStyle="1" w:styleId="Ttulo3Char">
    <w:name w:val="Título 3 Char"/>
    <w:basedOn w:val="Fontepargpadro"/>
    <w:link w:val="Ttulo3"/>
    <w:uiPriority w:val="9"/>
    <w:rPr>
      <w:rFonts w:ascii="Cambria" w:eastAsia="MS Gothic" w:hAnsi="Cambria" w:cs="Times New Roman"/>
      <w:b/>
      <w:sz w:val="26"/>
      <w:szCs w:val="26"/>
    </w:rPr>
  </w:style>
  <w:style w:type="character" w:customStyle="1" w:styleId="Ttulo4Char">
    <w:name w:val="Título 4 Char"/>
    <w:basedOn w:val="Fontepargpadro"/>
    <w:link w:val="Ttulo4"/>
    <w:rPr>
      <w:rFonts w:ascii="Calibri" w:eastAsia="MS Mincho" w:hAnsi="Calibri" w:cs="Times New Roman"/>
      <w:b/>
      <w:sz w:val="28"/>
      <w:szCs w:val="28"/>
    </w:rPr>
  </w:style>
  <w:style w:type="character" w:customStyle="1" w:styleId="Ttulo5Char">
    <w:name w:val="Título 5 Char"/>
    <w:basedOn w:val="Fontepargpadro"/>
    <w:link w:val="Ttulo5"/>
    <w:rPr>
      <w:rFonts w:ascii="Calibri" w:eastAsia="MS Mincho" w:hAnsi="Calibri" w:cs="Times New Roman"/>
      <w:b/>
      <w:i/>
      <w:sz w:val="26"/>
      <w:szCs w:val="26"/>
    </w:rPr>
  </w:style>
  <w:style w:type="character" w:customStyle="1" w:styleId="Ttulo9Char">
    <w:name w:val="Título 9 Char"/>
    <w:basedOn w:val="Fontepargpadro"/>
    <w:link w:val="Ttulo9"/>
    <w:rPr>
      <w:rFonts w:ascii="Cambria" w:hAnsi="Cambria" w:cs="Times New Roman"/>
      <w:sz w:val="22"/>
      <w:szCs w:val="22"/>
    </w:rPr>
  </w:style>
  <w:style w:type="paragraph" w:styleId="Corpodetexto2">
    <w:name w:val="Body Text 2"/>
    <w:aliases w:val="bt2"/>
    <w:basedOn w:val="Normal"/>
    <w:link w:val="Corpodetexto2Char"/>
    <w:uiPriority w:val="99"/>
    <w:pPr>
      <w:jc w:val="both"/>
    </w:pPr>
    <w:rPr>
      <w:color w:val="0000FF"/>
    </w:rPr>
  </w:style>
  <w:style w:type="character" w:customStyle="1" w:styleId="Corpodetexto2Char">
    <w:name w:val="Corpo de texto 2 Char"/>
    <w:aliases w:val="bt2 Char"/>
    <w:basedOn w:val="Fontepargpadro"/>
    <w:link w:val="Corpodetexto2"/>
    <w:uiPriority w:val="99"/>
    <w:rPr>
      <w:rFonts w:cs="Times New Roman"/>
      <w:sz w:val="24"/>
      <w:szCs w:val="24"/>
    </w:rPr>
  </w:style>
  <w:style w:type="paragraph" w:styleId="NormalWeb">
    <w:name w:val="Normal (Web)"/>
    <w:basedOn w:val="Normal"/>
    <w:pPr>
      <w:spacing w:before="100" w:beforeAutospacing="1" w:after="100" w:afterAutospacing="1"/>
    </w:pPr>
  </w:style>
  <w:style w:type="paragraph" w:styleId="Cabealho">
    <w:name w:val="header"/>
    <w:aliases w:val="Tulo1,encabezado,Guideline"/>
    <w:basedOn w:val="Normal"/>
    <w:link w:val="CabealhoChar"/>
    <w:uiPriority w:val="9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jc w:val="center"/>
    </w:pPr>
    <w:rPr>
      <w:sz w:val="22"/>
      <w:szCs w:val="22"/>
    </w:rPr>
  </w:style>
  <w:style w:type="character" w:customStyle="1" w:styleId="CabealhoChar">
    <w:name w:val="Cabeçalho Char"/>
    <w:aliases w:val="Tulo1 Char,encabezado Char,Guideline Char"/>
    <w:basedOn w:val="Fontepargpadro"/>
    <w:link w:val="Cabealho"/>
    <w:uiPriority w:val="99"/>
    <w:rPr>
      <w:rFonts w:cs="Times New Roman"/>
      <w:sz w:val="24"/>
      <w:szCs w:val="24"/>
    </w:rPr>
  </w:style>
  <w:style w:type="paragraph" w:styleId="Commarcadores">
    <w:name w:val="List Bullet"/>
    <w:aliases w:val="lb"/>
    <w:basedOn w:val="Normal"/>
    <w:pPr>
      <w:tabs>
        <w:tab w:val="num" w:pos="360"/>
      </w:tabs>
      <w:ind w:left="360" w:hanging="360"/>
    </w:pPr>
  </w:style>
  <w:style w:type="character" w:customStyle="1" w:styleId="Char1">
    <w:name w:val="Char1"/>
    <w:basedOn w:val="Fontepargpadro"/>
    <w:rPr>
      <w:rFonts w:cs="Times New Roman"/>
      <w:sz w:val="24"/>
      <w:szCs w:val="24"/>
      <w:lang w:val="pt-BR" w:bidi="ar-SA"/>
    </w:rPr>
  </w:style>
  <w:style w:type="paragraph" w:customStyle="1" w:styleId="BodyText22">
    <w:name w:val="Body Text 22"/>
    <w:basedOn w:val="Normal"/>
    <w:pPr>
      <w:jc w:val="both"/>
    </w:pPr>
    <w:rPr>
      <w:szCs w:val="20"/>
      <w:lang w:val="en-AU"/>
    </w:rPr>
  </w:style>
  <w:style w:type="paragraph" w:styleId="Corpodetexto">
    <w:name w:val="Body Text"/>
    <w:aliases w:val="b,bt,!Body Text .5s2(J),CG-Single Sp 0.51,s21,Second Heading 2,BT,.BT,bd,Ctrl+1"/>
    <w:basedOn w:val="Normal"/>
    <w:link w:val="CorpodetextoChar"/>
    <w:rPr>
      <w:rFonts w:cs="Angsana New"/>
      <w:sz w:val="18"/>
      <w:lang w:val="en-US" w:bidi="th-TH"/>
    </w:rPr>
  </w:style>
  <w:style w:type="character" w:customStyle="1" w:styleId="CorpodetextoChar">
    <w:name w:val="Corpo de texto Char"/>
    <w:aliases w:val="b Char,bt Char,!Body Text .5s2(J) Char,CG-Single Sp 0.51 Char,s21 Char,Second Heading 2 Char,BT Char,.BT Char,bd Char,Ctrl+1 Char"/>
    <w:basedOn w:val="Fontepargpadro"/>
    <w:link w:val="Corpodetexto"/>
    <w:uiPriority w:val="99"/>
    <w:rPr>
      <w:rFonts w:cs="Times New Roman"/>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basedOn w:val="Fontepargpadro"/>
    <w:link w:val="Rodap"/>
    <w:uiPriority w:val="99"/>
    <w:rPr>
      <w:rFonts w:cs="Times New Roman"/>
      <w:sz w:val="24"/>
      <w:szCs w:val="24"/>
    </w:rPr>
  </w:style>
  <w:style w:type="paragraph" w:customStyle="1" w:styleId="p0">
    <w:name w:val="p0"/>
    <w:basedOn w:val="Normal"/>
    <w:pPr>
      <w:widowControl w:val="0"/>
      <w:tabs>
        <w:tab w:val="left" w:pos="720"/>
      </w:tabs>
      <w:spacing w:line="240" w:lineRule="atLeast"/>
      <w:jc w:val="both"/>
    </w:pPr>
    <w:rPr>
      <w:rFonts w:ascii="Times" w:hAnsi="Times"/>
      <w:sz w:val="22"/>
      <w:szCs w:val="20"/>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rPr>
      <w:rFonts w:cs="Times New Roman"/>
      <w:sz w:val="24"/>
      <w:szCs w:val="24"/>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cs="Times New Roman"/>
      <w:sz w:val="16"/>
      <w:szCs w:val="16"/>
    </w:rPr>
  </w:style>
  <w:style w:type="paragraph" w:styleId="Recuodecorpodetexto3">
    <w:name w:val="Body Text Indent 3"/>
    <w:basedOn w:val="Normal"/>
    <w:link w:val="Recuodecorpodetexto3Char"/>
    <w:pPr>
      <w:spacing w:after="120"/>
      <w:ind w:left="283"/>
    </w:pPr>
    <w:rPr>
      <w:sz w:val="16"/>
      <w:szCs w:val="16"/>
    </w:rPr>
  </w:style>
  <w:style w:type="character" w:customStyle="1" w:styleId="Recuodecorpodetexto3Char">
    <w:name w:val="Recuo de corpo de texto 3 Char"/>
    <w:basedOn w:val="Fontepargpadro"/>
    <w:link w:val="Recuodecorpodetexto3"/>
    <w:rPr>
      <w:rFonts w:cs="Times New Roman"/>
      <w:sz w:val="16"/>
      <w:szCs w:val="16"/>
    </w:rPr>
  </w:style>
  <w:style w:type="character" w:customStyle="1" w:styleId="Char">
    <w:name w:val="Char"/>
    <w:basedOn w:val="Fontepargpadro"/>
    <w:rPr>
      <w:rFonts w:cs="Times New Roman"/>
      <w:sz w:val="24"/>
      <w:szCs w:val="24"/>
      <w:lang w:val="pt-BR" w:bidi="ar-SA"/>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Times New Roman"/>
      <w:szCs w:val="22"/>
      <w:lang w:bidi="ar-SA"/>
    </w:rPr>
  </w:style>
  <w:style w:type="character" w:styleId="Refdecomentrio">
    <w:name w:val="annotation reference"/>
    <w:basedOn w:val="Fontepargpadro"/>
    <w:uiPriority w:val="99"/>
    <w:rPr>
      <w:rFonts w:cs="Times New Roman"/>
      <w:sz w:val="16"/>
      <w:szCs w:val="16"/>
    </w:rPr>
  </w:style>
  <w:style w:type="paragraph" w:styleId="Textodecomentrio">
    <w:name w:val="annotation text"/>
    <w:basedOn w:val="Normal"/>
    <w:link w:val="TextodecomentrioChar"/>
    <w:uiPriority w:val="99"/>
    <w:rPr>
      <w:sz w:val="20"/>
      <w:szCs w:val="20"/>
    </w:rPr>
  </w:style>
  <w:style w:type="character" w:customStyle="1" w:styleId="TextodecomentrioChar">
    <w:name w:val="Texto de comentário Char"/>
    <w:basedOn w:val="Fontepargpadro"/>
    <w:link w:val="Textodecomentrio"/>
    <w:uiPriority w:val="99"/>
    <w:rPr>
      <w:rFonts w:cs="Times New Roman"/>
    </w:rPr>
  </w:style>
  <w:style w:type="paragraph" w:styleId="Assuntodocomentrio">
    <w:name w:val="annotation subject"/>
    <w:basedOn w:val="Textodecomentrio"/>
    <w:next w:val="Textodecomentrio"/>
    <w:link w:val="AssuntodocomentrioChar"/>
    <w:uiPriority w:val="99"/>
    <w:rPr>
      <w:b/>
    </w:rPr>
  </w:style>
  <w:style w:type="character" w:customStyle="1" w:styleId="AssuntodocomentrioChar">
    <w:name w:val="Assunto do comentário Char"/>
    <w:basedOn w:val="TextodecomentrioChar"/>
    <w:link w:val="Assuntodocomentrio"/>
    <w:uiPriority w:val="99"/>
    <w:rPr>
      <w:rFonts w:cs="Times New Roman"/>
      <w:b/>
    </w:rPr>
  </w:style>
  <w:style w:type="paragraph" w:styleId="Textodebalo">
    <w:name w:val="Balloon Text"/>
    <w:basedOn w:val="Normal"/>
    <w:link w:val="TextodebaloChar"/>
    <w:rPr>
      <w:rFonts w:ascii="Tahoma" w:hAnsi="Tahoma" w:cs="Swiss"/>
      <w:sz w:val="16"/>
      <w:szCs w:val="16"/>
    </w:rPr>
  </w:style>
  <w:style w:type="character" w:customStyle="1" w:styleId="TextodebaloChar">
    <w:name w:val="Texto de balão Char"/>
    <w:basedOn w:val="Fontepargpadro"/>
    <w:link w:val="Textodebalo"/>
    <w:uiPriority w:val="99"/>
    <w:rPr>
      <w:rFonts w:cs="Times New Roman"/>
      <w:sz w:val="2"/>
    </w:rPr>
  </w:style>
  <w:style w:type="character" w:styleId="Nmerodepgina">
    <w:name w:val="page number"/>
    <w:basedOn w:val="Fontepargpadro"/>
    <w:rPr>
      <w:rFonts w:cs="Times New Roman"/>
    </w:rPr>
  </w:style>
  <w:style w:type="character" w:styleId="Hyperlink">
    <w:name w:val="Hyperlink"/>
    <w:basedOn w:val="Fontepargpadro"/>
    <w:rPr>
      <w:rFonts w:cs="Times New Roman"/>
      <w:color w:val="0000FF"/>
      <w:u w:val="single"/>
    </w:rPr>
  </w:style>
  <w:style w:type="paragraph" w:styleId="Recuodecorpodetexto2">
    <w:name w:val="Body Text Indent 2"/>
    <w:basedOn w:val="Normal"/>
    <w:link w:val="Recuodecorpodetexto2Char"/>
    <w:uiPriority w:val="99"/>
    <w:pPr>
      <w:spacing w:after="120" w:line="480" w:lineRule="auto"/>
      <w:ind w:left="283"/>
    </w:pPr>
  </w:style>
  <w:style w:type="character" w:customStyle="1" w:styleId="Recuodecorpodetexto2Char">
    <w:name w:val="Recuo de corpo de texto 2 Char"/>
    <w:basedOn w:val="Fontepargpadro"/>
    <w:link w:val="Recuodecorpodetexto2"/>
    <w:uiPriority w:val="99"/>
    <w:rPr>
      <w:rFonts w:cs="Times New Roman"/>
      <w:sz w:val="24"/>
      <w:szCs w:val="24"/>
    </w:rPr>
  </w:style>
  <w:style w:type="paragraph" w:customStyle="1" w:styleId="Textopadro">
    <w:name w:val="Texto padrão"/>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pPr>
    <w:rPr>
      <w:sz w:val="22"/>
      <w:szCs w:val="22"/>
      <w:lang w:val="en-US"/>
    </w:rPr>
  </w:style>
  <w:style w:type="paragraph" w:customStyle="1" w:styleId="sub-sub">
    <w:name w:val="sub-sub"/>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Times New Roman"/>
      <w:szCs w:val="22"/>
      <w:lang w:bidi="ar-SA"/>
    </w:rPr>
  </w:style>
  <w:style w:type="character" w:customStyle="1" w:styleId="InitialStyle">
    <w:name w:val="InitialStyle"/>
    <w:rPr>
      <w:rFonts w:ascii="Times New Roman" w:hAnsi="Times New Roman"/>
      <w:color w:val="auto"/>
      <w:spacing w:val="0"/>
      <w:sz w:val="20"/>
    </w:rPr>
  </w:style>
  <w:style w:type="paragraph" w:customStyle="1" w:styleId="Estilo2">
    <w:name w:val="Estilo2"/>
    <w:basedOn w:val="Normal"/>
    <w:pPr>
      <w:tabs>
        <w:tab w:val="left" w:pos="2835"/>
      </w:tabs>
      <w:spacing w:after="120"/>
      <w:ind w:left="2977" w:hanging="853"/>
    </w:pPr>
    <w:rPr>
      <w:rFonts w:ascii="Arial" w:hAnsi="Arial" w:cs="Arial"/>
      <w:sz w:val="22"/>
      <w:szCs w:val="22"/>
    </w:rPr>
  </w:style>
  <w:style w:type="paragraph" w:customStyle="1" w:styleId="BodyText21">
    <w:name w:val="Body Text 21"/>
    <w:basedOn w:val="Normal"/>
    <w:uiPriority w:val="99"/>
    <w:pPr>
      <w:widowControl w:val="0"/>
      <w:jc w:val="both"/>
    </w:pPr>
    <w:rPr>
      <w:rFonts w:ascii="Arial" w:hAnsi="Arial" w:cs="Arial"/>
    </w:rPr>
  </w:style>
  <w:style w:type="character" w:customStyle="1" w:styleId="BodyText31">
    <w:name w:val="Body Text 31"/>
    <w:rPr>
      <w:spacing w:val="0"/>
      <w:sz w:val="28"/>
      <w:lang w:val="pt-BR"/>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New Roman"/>
      <w:sz w:val="24"/>
      <w:szCs w:val="24"/>
      <w:lang w:bidi="ar-SA"/>
    </w:rPr>
  </w:style>
  <w:style w:type="paragraph" w:customStyle="1" w:styleId="tituloc">
    <w:name w:val="titulo_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New Roman"/>
      <w:b/>
      <w:sz w:val="24"/>
      <w:szCs w:val="24"/>
      <w:lang w:bidi="ar-SA"/>
    </w:rPr>
  </w:style>
  <w:style w:type="character" w:customStyle="1" w:styleId="DeltaViewEditorComment">
    <w:name w:val="DeltaView Editor Comment"/>
    <w:basedOn w:val="Fontepargpadro"/>
    <w:rPr>
      <w:rFonts w:cs="Times New Roman"/>
      <w:color w:val="0000FF"/>
      <w:spacing w:val="0"/>
      <w:u w:val="double"/>
    </w:rPr>
  </w:style>
  <w:style w:type="paragraph" w:customStyle="1" w:styleId="BodyText32">
    <w:name w:val="Body Text 32"/>
    <w:basedOn w:val="Normal"/>
    <w:pPr>
      <w:jc w:val="both"/>
    </w:pPr>
    <w:rPr>
      <w:rFonts w:ascii="Arial" w:hAnsi="Arial"/>
      <w:szCs w:val="20"/>
    </w:rPr>
  </w:style>
  <w:style w:type="paragraph" w:customStyle="1" w:styleId="assin">
    <w:name w:val="assin"/>
    <w:pPr>
      <w:widowControl w:val="0"/>
      <w:tabs>
        <w:tab w:val="left" w:pos="0"/>
        <w:tab w:val="left" w:pos="1418"/>
        <w:tab w:val="left" w:pos="2835"/>
        <w:tab w:val="left" w:pos="4252"/>
      </w:tabs>
      <w:autoSpaceDE w:val="0"/>
      <w:autoSpaceDN w:val="0"/>
      <w:adjustRightInd w:val="0"/>
      <w:spacing w:before="269" w:after="170" w:line="214" w:lineRule="atLeast"/>
      <w:jc w:val="center"/>
    </w:pPr>
    <w:rPr>
      <w:rFonts w:ascii="Swiss" w:hAnsi="Swiss" w:cs="Times New Roman"/>
      <w:b/>
      <w:sz w:val="20"/>
      <w:szCs w:val="20"/>
      <w:lang w:bidi="ar-SA"/>
    </w:rPr>
  </w:style>
  <w:style w:type="paragraph" w:styleId="Ttulo">
    <w:name w:val="Title"/>
    <w:aliases w:val="t"/>
    <w:basedOn w:val="Normal"/>
    <w:link w:val="TtuloChar"/>
    <w:qFormat/>
    <w:pPr>
      <w:jc w:val="center"/>
    </w:pPr>
    <w:rPr>
      <w:rFonts w:ascii="Bookman Old Style" w:hAnsi="Bookman Old Style"/>
      <w:b/>
      <w:sz w:val="22"/>
      <w:szCs w:val="20"/>
    </w:rPr>
  </w:style>
  <w:style w:type="character" w:customStyle="1" w:styleId="TtuloChar">
    <w:name w:val="Título Char"/>
    <w:aliases w:val="t Char"/>
    <w:basedOn w:val="Fontepargpadro"/>
    <w:link w:val="Ttulo"/>
    <w:rPr>
      <w:rFonts w:ascii="Cambria" w:eastAsia="MS Gothic" w:hAnsi="Cambria" w:cs="Times New Roman"/>
      <w:b/>
      <w:kern w:val="28"/>
      <w:sz w:val="32"/>
      <w:szCs w:val="32"/>
    </w:rPr>
  </w:style>
  <w:style w:type="paragraph" w:customStyle="1" w:styleId="TextoTpicosProspecto">
    <w:name w:val="Texto Tópicos Prospecto"/>
    <w:basedOn w:val="TextoProspecto"/>
    <w:autoRedefine/>
    <w:pPr>
      <w:tabs>
        <w:tab w:val="num" w:pos="360"/>
      </w:tabs>
      <w:ind w:left="360" w:hanging="360"/>
    </w:pPr>
  </w:style>
  <w:style w:type="paragraph" w:customStyle="1" w:styleId="TextoProspecto">
    <w:name w:val="Texto Prospecto"/>
    <w:basedOn w:val="Normal"/>
    <w:autoRedefine/>
    <w:pPr>
      <w:tabs>
        <w:tab w:val="left" w:pos="-1430"/>
        <w:tab w:val="left" w:pos="780"/>
      </w:tabs>
      <w:spacing w:after="120"/>
      <w:jc w:val="both"/>
    </w:pPr>
    <w:rPr>
      <w:rFonts w:ascii="Frutiger Light" w:hAnsi="Frutiger Light"/>
      <w:sz w:val="20"/>
      <w:szCs w:val="20"/>
    </w:rPr>
  </w:style>
  <w:style w:type="paragraph" w:customStyle="1" w:styleId="N">
    <w:name w:val="N"/>
    <w:pPr>
      <w:autoSpaceDE w:val="0"/>
      <w:autoSpaceDN w:val="0"/>
      <w:adjustRightInd w:val="0"/>
      <w:spacing w:after="0" w:line="240" w:lineRule="exact"/>
      <w:jc w:val="both"/>
    </w:pPr>
    <w:rPr>
      <w:rFonts w:ascii="Arial" w:hAnsi="Arial" w:cs="Times New Roman"/>
      <w:szCs w:val="20"/>
      <w:lang w:val="pt-PT" w:bidi="ar-SA"/>
    </w:rPr>
  </w:style>
  <w:style w:type="paragraph" w:customStyle="1" w:styleId="Celso1">
    <w:name w:val="Celso1"/>
    <w:basedOn w:val="Normal"/>
    <w:link w:val="Celso1Char"/>
    <w:pPr>
      <w:widowControl w:val="0"/>
      <w:jc w:val="both"/>
    </w:pPr>
    <w:rPr>
      <w:rFonts w:ascii="Univers (W1)" w:hAnsi="Univers (W1)"/>
      <w:szCs w:val="20"/>
    </w:rPr>
  </w:style>
  <w:style w:type="character" w:customStyle="1" w:styleId="thptitle1">
    <w:name w:val="thptitle1"/>
    <w:basedOn w:val="Fontepargpadro"/>
    <w:rPr>
      <w:rFonts w:cs="Times New Roman"/>
      <w:color w:val="000000"/>
    </w:rPr>
  </w:style>
  <w:style w:type="paragraph" w:customStyle="1" w:styleId="Corpo">
    <w:name w:val="Corpo"/>
    <w:pPr>
      <w:autoSpaceDE w:val="0"/>
      <w:autoSpaceDN w:val="0"/>
      <w:adjustRightInd w:val="0"/>
      <w:spacing w:after="0" w:line="240" w:lineRule="auto"/>
    </w:pPr>
    <w:rPr>
      <w:rFonts w:ascii="Times New Roman" w:hAnsi="Times New Roman" w:cs="Times New Roman"/>
      <w:color w:val="000000"/>
      <w:sz w:val="28"/>
      <w:szCs w:val="20"/>
      <w:lang w:bidi="ar-SA"/>
    </w:rPr>
  </w:style>
  <w:style w:type="paragraph" w:styleId="MapadoDocumento">
    <w:name w:val="Document Map"/>
    <w:basedOn w:val="Normal"/>
    <w:link w:val="MapadoDocumentoChar"/>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rPr>
      <w:rFonts w:cs="Times New Roman"/>
      <w:sz w:val="2"/>
    </w:rPr>
  </w:style>
  <w:style w:type="character" w:styleId="Forte">
    <w:name w:val="Strong"/>
    <w:basedOn w:val="Fontepargpadro"/>
    <w:uiPriority w:val="22"/>
    <w:qFormat/>
    <w:rPr>
      <w:rFonts w:cs="Times New Roman"/>
      <w:b/>
    </w:rPr>
  </w:style>
  <w:style w:type="character" w:styleId="nfase">
    <w:name w:val="Emphasis"/>
    <w:basedOn w:val="Fontepargpadro"/>
    <w:uiPriority w:val="20"/>
    <w:qFormat/>
    <w:rPr>
      <w:rFonts w:cs="Times New Roman"/>
      <w:i/>
    </w:rPr>
  </w:style>
  <w:style w:type="paragraph" w:customStyle="1" w:styleId="CharCharCharCharCharChar">
    <w:name w:val="Char Char Char Char Char Char"/>
    <w:basedOn w:val="Normal"/>
    <w:pPr>
      <w:spacing w:after="160" w:line="240" w:lineRule="exact"/>
    </w:pPr>
    <w:rPr>
      <w:rFonts w:ascii="Verdana" w:hAnsi="Verdana"/>
      <w:sz w:val="20"/>
      <w:szCs w:val="20"/>
      <w:lang w:val="en-US"/>
    </w:rPr>
  </w:style>
  <w:style w:type="paragraph" w:styleId="Lista">
    <w:name w:val="List"/>
    <w:basedOn w:val="Normal"/>
    <w:uiPriority w:val="99"/>
    <w:pPr>
      <w:ind w:left="283" w:hanging="283"/>
    </w:pPr>
  </w:style>
  <w:style w:type="paragraph" w:customStyle="1" w:styleId="Body1">
    <w:name w:val="Body 1"/>
    <w:basedOn w:val="Normal"/>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rPr>
      <w:sz w:val="20"/>
      <w:szCs w:val="20"/>
    </w:rPr>
  </w:style>
  <w:style w:type="character" w:customStyle="1" w:styleId="TextodenotaderodapChar">
    <w:name w:val="Texto de nota de rodapé Char"/>
    <w:basedOn w:val="Fontepargpadro"/>
    <w:link w:val="Textodenotaderodap"/>
    <w:rPr>
      <w:rFonts w:cs="Times New Roman"/>
    </w:rPr>
  </w:style>
  <w:style w:type="character" w:styleId="Refdenotaderodap">
    <w:name w:val="footnote reference"/>
    <w:basedOn w:val="Fontepargpadro"/>
    <w:rPr>
      <w:rFonts w:cs="Times New Roman"/>
      <w:vertAlign w:val="superscript"/>
    </w:rPr>
  </w:style>
  <w:style w:type="paragraph" w:customStyle="1" w:styleId="BNDES">
    <w:name w:val="BNDES"/>
    <w:basedOn w:val="Normal"/>
    <w:pPr>
      <w:suppressAutoHyphens/>
      <w:jc w:val="both"/>
    </w:pPr>
    <w:rPr>
      <w:rFonts w:ascii="Arial" w:hAnsi="Arial"/>
      <w:szCs w:val="20"/>
    </w:rPr>
  </w:style>
  <w:style w:type="character" w:customStyle="1" w:styleId="BNDESChar">
    <w:name w:val="BNDES Char"/>
    <w:basedOn w:val="Fontepargpadro"/>
    <w:rPr>
      <w:rFonts w:ascii="Arial" w:hAnsi="Arial" w:cs="Times New Roman"/>
      <w:sz w:val="24"/>
      <w:lang w:bidi="ar-SA"/>
    </w:rPr>
  </w:style>
  <w:style w:type="paragraph" w:customStyle="1" w:styleId="Paraa">
    <w:name w:val="Para (a)"/>
    <w:basedOn w:val="Normal"/>
    <w:pPr>
      <w:widowControl w:val="0"/>
      <w:spacing w:before="240"/>
      <w:ind w:left="720" w:firstLine="720"/>
    </w:pPr>
    <w:rPr>
      <w:lang w:val="en-US"/>
    </w:rPr>
  </w:style>
  <w:style w:type="paragraph" w:customStyle="1" w:styleId="Para0">
    <w:name w:val="Para"/>
    <w:basedOn w:val="Normal"/>
    <w:pPr>
      <w:widowControl w:val="0"/>
      <w:spacing w:before="240"/>
      <w:ind w:firstLine="720"/>
    </w:pPr>
    <w:rPr>
      <w:lang w:val="en-US"/>
    </w:rPr>
  </w:style>
  <w:style w:type="character" w:customStyle="1" w:styleId="MBPCItalics">
    <w:name w:val="MBPC_Italics"/>
    <w:aliases w:val="c2"/>
    <w:rPr>
      <w:rFonts w:ascii="Times New Roman" w:hAnsi="Times New Roman"/>
      <w:i/>
      <w:spacing w:val="0"/>
      <w:sz w:val="24"/>
      <w:lang w:val="en-US"/>
    </w:rPr>
  </w:style>
  <w:style w:type="paragraph" w:styleId="PargrafodaLista">
    <w:name w:val="List Paragraph"/>
    <w:aliases w:val="Vitor Título,Vitor T’tulo,List Paragraph_0,Capítulo,Vitor T?tulo,#Listenabsatz,Lista de itens,Itemização,Paragraphe de liste1,Bullet List,FooterText,numbered,Bulletr List Paragraph,列出段落,列出段落1,List Paragraph21,Bullets 1,Comum,Meu"/>
    <w:basedOn w:val="Normal"/>
    <w:link w:val="PargrafodaListaChar"/>
    <w:uiPriority w:val="34"/>
    <w:qFormat/>
    <w:pPr>
      <w:ind w:left="720"/>
    </w:pPr>
    <w:rPr>
      <w:rFonts w:ascii="Calibri" w:hAnsi="Calibri"/>
      <w:sz w:val="22"/>
      <w:szCs w:val="22"/>
    </w:rPr>
  </w:style>
  <w:style w:type="paragraph" w:customStyle="1" w:styleId="CcList">
    <w:name w:val="Cc List"/>
    <w:basedOn w:val="Normal"/>
    <w:pPr>
      <w:keepLines/>
      <w:spacing w:line="220" w:lineRule="atLeast"/>
      <w:ind w:left="360" w:hanging="360"/>
      <w:jc w:val="both"/>
    </w:pPr>
    <w:rPr>
      <w:rFonts w:ascii="Arial" w:hAnsi="Arial"/>
      <w:sz w:val="20"/>
      <w:szCs w:val="20"/>
      <w:lang w:val="en-US"/>
    </w:rPr>
  </w:style>
  <w:style w:type="paragraph" w:styleId="TextosemFormatao">
    <w:name w:val="Plain Text"/>
    <w:basedOn w:val="Normal"/>
    <w:link w:val="TextosemFormataoChar"/>
    <w:rPr>
      <w:rFonts w:ascii="Consolas" w:hAnsi="Consolas"/>
      <w:sz w:val="21"/>
      <w:szCs w:val="21"/>
    </w:rPr>
  </w:style>
  <w:style w:type="character" w:customStyle="1" w:styleId="TextosemFormataoChar">
    <w:name w:val="Texto sem Formatação Char"/>
    <w:basedOn w:val="Fontepargpadro"/>
    <w:link w:val="TextosemFormatao"/>
    <w:rPr>
      <w:rFonts w:ascii="Consolas" w:hAnsi="Consolas" w:cs="Times New Roman"/>
      <w:sz w:val="21"/>
      <w:szCs w:val="21"/>
    </w:rPr>
  </w:style>
  <w:style w:type="paragraph" w:customStyle="1" w:styleId="BodyTextContinued">
    <w:name w:val="Body Text Continued"/>
    <w:basedOn w:val="Normal"/>
    <w:next w:val="Normal"/>
    <w:pPr>
      <w:spacing w:after="240"/>
      <w:jc w:val="both"/>
    </w:pPr>
    <w:rPr>
      <w:szCs w:val="20"/>
      <w:lang w:val="en-US"/>
    </w:rPr>
  </w:style>
  <w:style w:type="character" w:customStyle="1" w:styleId="Char11">
    <w:name w:val="Char11"/>
    <w:basedOn w:val="Fontepargpadro"/>
    <w:rPr>
      <w:rFonts w:cs="Times New Roman"/>
      <w:sz w:val="24"/>
      <w:szCs w:val="24"/>
      <w:lang w:val="pt-BR" w:bidi="ar-SA"/>
    </w:rPr>
  </w:style>
  <w:style w:type="character" w:customStyle="1" w:styleId="Char2">
    <w:name w:val="Char2"/>
    <w:basedOn w:val="Fontepargpadro"/>
    <w:rPr>
      <w:rFonts w:cs="Times New Roman"/>
      <w:sz w:val="24"/>
      <w:szCs w:val="24"/>
      <w:lang w:val="pt-BR" w:bidi="ar-SA"/>
    </w:rPr>
  </w:style>
  <w:style w:type="paragraph" w:customStyle="1" w:styleId="CharCharCharCharCharChar1">
    <w:name w:val="Char Char Char Char Char Char1"/>
    <w:basedOn w:val="Normal"/>
    <w:pPr>
      <w:spacing w:after="160" w:line="240" w:lineRule="exact"/>
    </w:pPr>
    <w:rPr>
      <w:rFonts w:ascii="Verdana" w:hAnsi="Verdana"/>
      <w:sz w:val="20"/>
      <w:szCs w:val="20"/>
      <w:lang w:val="en-US"/>
    </w:rPr>
  </w:style>
  <w:style w:type="character" w:customStyle="1" w:styleId="p0Char">
    <w:name w:val="p0 Char"/>
    <w:basedOn w:val="Fontepargpadro"/>
    <w:uiPriority w:val="99"/>
    <w:rPr>
      <w:rFonts w:ascii="Times" w:hAnsi="Times" w:cs="Times New Roman"/>
      <w:sz w:val="22"/>
    </w:rPr>
  </w:style>
  <w:style w:type="paragraph" w:customStyle="1" w:styleId="WW-NormalWeb">
    <w:name w:val="WW-Normal (Web)"/>
    <w:basedOn w:val="Normal"/>
    <w:pPr>
      <w:suppressAutoHyphens/>
      <w:autoSpaceDE/>
      <w:autoSpaceDN/>
      <w:adjustRightInd/>
      <w:spacing w:before="280" w:after="280"/>
    </w:pPr>
    <w:rPr>
      <w:rFonts w:ascii="Arial Unicode MS" w:eastAsia="Arial Unicode MS" w:hAnsi="Arial Unicode MS" w:cs="Arial Unicode MS"/>
      <w:color w:val="000000"/>
      <w:lang w:eastAsia="ar-SA"/>
    </w:rPr>
  </w:style>
  <w:style w:type="character" w:customStyle="1" w:styleId="PargrafodaListaChar">
    <w:name w:val="Parágrafo da Lista Char"/>
    <w:aliases w:val="Vitor Título Char,Vitor T’tulo Char,List Paragraph_0 Char,Capítulo Char,Vitor T?tulo Char,#Listenabsatz Char,Lista de itens Char,Itemização Char,Paragraphe de liste1 Char,Bullet List Char,FooterText Char,numbered Char,列出段落 Char"/>
    <w:link w:val="PargrafodaLista"/>
    <w:uiPriority w:val="34"/>
    <w:qFormat/>
    <w:locked/>
    <w:rPr>
      <w:rFonts w:ascii="Calibri" w:hAnsi="Calibri" w:cs="Times New Roman"/>
      <w:szCs w:val="22"/>
      <w:lang w:bidi="ar-SA"/>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71"/>
    <w:pPr>
      <w:spacing w:after="0" w:line="240" w:lineRule="auto"/>
    </w:pPr>
    <w:rPr>
      <w:rFonts w:ascii="Times New Roman" w:hAnsi="Times New Roman" w:cs="Times New Roman"/>
      <w:sz w:val="24"/>
      <w:szCs w:val="24"/>
      <w:lang w:bidi="ar-SA"/>
    </w:rPr>
  </w:style>
  <w:style w:type="character" w:customStyle="1" w:styleId="DeltaViewInsertion">
    <w:name w:val="DeltaView Insertion"/>
    <w:rPr>
      <w:color w:val="0000FF"/>
      <w:spacing w:val="0"/>
      <w:u w:val="double"/>
    </w:rPr>
  </w:style>
  <w:style w:type="paragraph" w:customStyle="1" w:styleId="Default">
    <w:name w:val="Default"/>
    <w:link w:val="DefaultChar"/>
    <w:rsid w:val="00CF3D0B"/>
    <w:pPr>
      <w:autoSpaceDE w:val="0"/>
      <w:autoSpaceDN w:val="0"/>
      <w:adjustRightInd w:val="0"/>
      <w:spacing w:after="0" w:line="240" w:lineRule="auto"/>
    </w:pPr>
    <w:rPr>
      <w:rFonts w:ascii="Arial" w:hAnsi="Arial" w:cs="Arial"/>
      <w:color w:val="000000"/>
      <w:sz w:val="24"/>
      <w:szCs w:val="24"/>
      <w:lang w:bidi="ar-SA"/>
    </w:rPr>
  </w:style>
  <w:style w:type="paragraph" w:customStyle="1" w:styleId="CorpodetextobtBT">
    <w:name w:val="Corpo de texto.bt.BT"/>
    <w:basedOn w:val="Normal"/>
    <w:uiPriority w:val="99"/>
    <w:rsid w:val="00C31E0B"/>
    <w:pPr>
      <w:autoSpaceDE/>
      <w:autoSpaceDN/>
      <w:adjustRightInd/>
      <w:jc w:val="both"/>
    </w:pPr>
    <w:rPr>
      <w:rFonts w:ascii="Arial" w:eastAsia="Times New Roman" w:hAnsi="Arial"/>
      <w:szCs w:val="20"/>
      <w:lang w:eastAsia="pt-BR"/>
    </w:rPr>
  </w:style>
  <w:style w:type="character" w:customStyle="1" w:styleId="apple-converted-space">
    <w:name w:val="apple-converted-space"/>
    <w:basedOn w:val="Fontepargpadro"/>
    <w:rsid w:val="002543BA"/>
  </w:style>
  <w:style w:type="paragraph" w:customStyle="1" w:styleId="FooterReference">
    <w:name w:val="Footer Reference"/>
    <w:basedOn w:val="Rodap"/>
    <w:link w:val="FooterReferenceChar"/>
    <w:uiPriority w:val="99"/>
    <w:rsid w:val="00F37AF7"/>
    <w:pPr>
      <w:widowControl w:val="0"/>
      <w:numPr>
        <w:ilvl w:val="1"/>
        <w:numId w:val="1"/>
      </w:numPr>
      <w:tabs>
        <w:tab w:val="left" w:pos="851"/>
      </w:tabs>
      <w:spacing w:line="320" w:lineRule="exact"/>
      <w:ind w:left="792"/>
    </w:pPr>
    <w:rPr>
      <w:color w:val="000000"/>
      <w:sz w:val="16"/>
      <w:szCs w:val="22"/>
    </w:rPr>
  </w:style>
  <w:style w:type="character" w:customStyle="1" w:styleId="DefaultChar">
    <w:name w:val="Default Char"/>
    <w:basedOn w:val="Fontepargpadro"/>
    <w:link w:val="Default"/>
    <w:rsid w:val="00F37AF7"/>
    <w:rPr>
      <w:rFonts w:ascii="Arial" w:hAnsi="Arial" w:cs="Arial"/>
      <w:color w:val="000000"/>
      <w:sz w:val="24"/>
      <w:szCs w:val="24"/>
      <w:lang w:bidi="ar-SA"/>
    </w:rPr>
  </w:style>
  <w:style w:type="character" w:customStyle="1" w:styleId="FooterReferenceChar">
    <w:name w:val="Footer Reference Char"/>
    <w:basedOn w:val="DefaultChar"/>
    <w:link w:val="FooterReference"/>
    <w:uiPriority w:val="99"/>
    <w:rsid w:val="00F37AF7"/>
    <w:rPr>
      <w:rFonts w:ascii="Times New Roman" w:hAnsi="Times New Roman" w:cs="Times New Roman"/>
      <w:color w:val="000000"/>
      <w:sz w:val="16"/>
      <w:szCs w:val="22"/>
      <w:lang w:bidi="ar-SA"/>
    </w:rPr>
  </w:style>
  <w:style w:type="paragraph" w:customStyle="1" w:styleId="ydp5b782661msonormal">
    <w:name w:val="ydp5b782661msonormal"/>
    <w:basedOn w:val="Normal"/>
    <w:rsid w:val="00971846"/>
    <w:pPr>
      <w:autoSpaceDE/>
      <w:autoSpaceDN/>
      <w:adjustRightInd/>
      <w:spacing w:before="100" w:beforeAutospacing="1" w:after="100" w:afterAutospacing="1"/>
    </w:pPr>
    <w:rPr>
      <w:rFonts w:eastAsiaTheme="minorHAnsi"/>
      <w:lang w:eastAsia="pt-BR"/>
    </w:rPr>
  </w:style>
  <w:style w:type="character" w:styleId="TextodoEspaoReservado">
    <w:name w:val="Placeholder Text"/>
    <w:basedOn w:val="Fontepargpadro"/>
    <w:uiPriority w:val="99"/>
    <w:rsid w:val="00546525"/>
    <w:rPr>
      <w:color w:val="808080"/>
    </w:rPr>
  </w:style>
  <w:style w:type="paragraph" w:customStyle="1" w:styleId="ListaColorida-nfase11">
    <w:name w:val="Lista Colorida - Ênfase 11"/>
    <w:basedOn w:val="Normal"/>
    <w:uiPriority w:val="34"/>
    <w:qFormat/>
    <w:rsid w:val="00EA6AA7"/>
    <w:pPr>
      <w:ind w:left="720"/>
      <w:contextualSpacing/>
    </w:pPr>
    <w:rPr>
      <w:sz w:val="20"/>
      <w:szCs w:val="20"/>
      <w:lang w:eastAsia="pt-BR"/>
    </w:rPr>
  </w:style>
  <w:style w:type="paragraph" w:customStyle="1" w:styleId="bodytext210">
    <w:name w:val="bodytext21"/>
    <w:basedOn w:val="Normal"/>
    <w:rsid w:val="00754418"/>
    <w:pPr>
      <w:jc w:val="both"/>
    </w:pPr>
    <w:rPr>
      <w:rFonts w:ascii="Arial" w:eastAsia="Times New Roman" w:hAnsi="Arial" w:cs="Arial"/>
      <w:lang w:eastAsia="pt-BR"/>
    </w:rPr>
  </w:style>
  <w:style w:type="character" w:customStyle="1" w:styleId="DeltaViewMoveSource">
    <w:name w:val="DeltaView Move Source"/>
    <w:rsid w:val="00754418"/>
    <w:rPr>
      <w:strike/>
      <w:color w:val="00C000"/>
      <w:spacing w:val="0"/>
    </w:rPr>
  </w:style>
  <w:style w:type="character" w:customStyle="1" w:styleId="MenoPendente1">
    <w:name w:val="Menção Pendente1"/>
    <w:basedOn w:val="Fontepargpadro"/>
    <w:uiPriority w:val="99"/>
    <w:semiHidden/>
    <w:unhideWhenUsed/>
    <w:rsid w:val="009A68D0"/>
    <w:rPr>
      <w:color w:val="605E5C"/>
      <w:shd w:val="clear" w:color="auto" w:fill="E1DFDD"/>
    </w:rPr>
  </w:style>
  <w:style w:type="character" w:customStyle="1" w:styleId="DeltaViewMovedDeletion">
    <w:name w:val="DeltaView Moved Deletion"/>
    <w:rsid w:val="00F57506"/>
    <w:rPr>
      <w:strike/>
      <w:color w:val="C08080"/>
      <w:spacing w:val="0"/>
    </w:rPr>
  </w:style>
  <w:style w:type="paragraph" w:customStyle="1" w:styleId="DeltaViewTableBody">
    <w:name w:val="DeltaView Table Body"/>
    <w:basedOn w:val="Normal"/>
    <w:uiPriority w:val="99"/>
    <w:rsid w:val="00F57506"/>
    <w:rPr>
      <w:rFonts w:ascii="Arial" w:eastAsia="Times New Roman" w:hAnsi="Arial" w:cs="Arial"/>
      <w:lang w:val="en-US" w:eastAsia="pt-BR"/>
    </w:rPr>
  </w:style>
  <w:style w:type="character" w:customStyle="1" w:styleId="DeltaViewDeletion">
    <w:name w:val="DeltaView Deletion"/>
    <w:uiPriority w:val="99"/>
    <w:rsid w:val="00686823"/>
    <w:rPr>
      <w:strike/>
      <w:color w:val="FF0000"/>
      <w:spacing w:val="0"/>
    </w:rPr>
  </w:style>
  <w:style w:type="paragraph" w:customStyle="1" w:styleId="CharChar11">
    <w:name w:val="Char Char11"/>
    <w:basedOn w:val="Normal"/>
    <w:rsid w:val="00686823"/>
    <w:pPr>
      <w:spacing w:after="160" w:line="240" w:lineRule="exact"/>
    </w:pPr>
    <w:rPr>
      <w:rFonts w:ascii="Verdana" w:eastAsia="MS Mincho" w:hAnsi="Verdana"/>
      <w:sz w:val="20"/>
      <w:szCs w:val="20"/>
      <w:lang w:val="en-US" w:eastAsia="pt-BR"/>
    </w:rPr>
  </w:style>
  <w:style w:type="paragraph" w:customStyle="1" w:styleId="NormalJustified">
    <w:name w:val="Normal + Justified"/>
    <w:basedOn w:val="Normal"/>
    <w:link w:val="NormalJustifiedChar"/>
    <w:rsid w:val="005120C4"/>
    <w:pPr>
      <w:keepNext/>
      <w:autoSpaceDE/>
      <w:autoSpaceDN/>
      <w:adjustRightInd/>
      <w:jc w:val="both"/>
    </w:pPr>
    <w:rPr>
      <w:rFonts w:ascii="Times New Roman Bold" w:eastAsia="Times New Roman" w:hAnsi="Times New Roman Bold" w:cs="Times New Roman Bold"/>
      <w:lang w:val="en-US" w:eastAsia="en-US"/>
    </w:rPr>
  </w:style>
  <w:style w:type="character" w:customStyle="1" w:styleId="NormalJustifiedChar">
    <w:name w:val="Normal + Justified Char"/>
    <w:link w:val="NormalJustified"/>
    <w:locked/>
    <w:rsid w:val="005120C4"/>
    <w:rPr>
      <w:rFonts w:ascii="Times New Roman Bold" w:eastAsia="Times New Roman" w:hAnsi="Times New Roman Bold" w:cs="Times New Roman Bold"/>
      <w:sz w:val="24"/>
      <w:szCs w:val="24"/>
      <w:lang w:val="en-US" w:eastAsia="en-US" w:bidi="ar-SA"/>
    </w:rPr>
  </w:style>
  <w:style w:type="paragraph" w:customStyle="1" w:styleId="SCBFTtulo1">
    <w:name w:val="SCBF_Título1"/>
    <w:basedOn w:val="Normal"/>
    <w:uiPriority w:val="99"/>
    <w:rsid w:val="00C030AC"/>
    <w:pPr>
      <w:keepNext/>
      <w:keepLines/>
      <w:tabs>
        <w:tab w:val="left" w:pos="2366"/>
      </w:tabs>
      <w:autoSpaceDE/>
      <w:autoSpaceDN/>
      <w:adjustRightInd/>
      <w:spacing w:line="280" w:lineRule="atLeast"/>
      <w:jc w:val="center"/>
    </w:pPr>
    <w:rPr>
      <w:rFonts w:eastAsia="MS Mincho"/>
      <w:b/>
      <w:bCs/>
      <w:sz w:val="22"/>
      <w:szCs w:val="22"/>
      <w:lang w:eastAsia="pt-BR"/>
    </w:rPr>
  </w:style>
  <w:style w:type="paragraph" w:customStyle="1" w:styleId="Level1">
    <w:name w:val="Level 1"/>
    <w:basedOn w:val="Normal"/>
    <w:rsid w:val="001B074F"/>
    <w:pPr>
      <w:keepNext/>
      <w:widowControl w:val="0"/>
      <w:tabs>
        <w:tab w:val="num" w:pos="680"/>
      </w:tabs>
      <w:spacing w:before="280" w:after="140" w:line="290" w:lineRule="auto"/>
      <w:ind w:left="680" w:hanging="680"/>
      <w:jc w:val="both"/>
      <w:outlineLvl w:val="0"/>
    </w:pPr>
    <w:rPr>
      <w:rFonts w:ascii="Arial" w:hAnsi="Arial" w:cs="Arial"/>
      <w:b/>
      <w:sz w:val="22"/>
      <w:szCs w:val="20"/>
      <w:lang w:bidi="th-TH"/>
    </w:rPr>
  </w:style>
  <w:style w:type="paragraph" w:customStyle="1" w:styleId="Level2">
    <w:name w:val="Level 2"/>
    <w:aliases w:val="2"/>
    <w:basedOn w:val="Normal"/>
    <w:link w:val="Level2Char"/>
    <w:qFormat/>
    <w:rsid w:val="001B074F"/>
    <w:pPr>
      <w:tabs>
        <w:tab w:val="num" w:pos="680"/>
      </w:tabs>
      <w:spacing w:after="140" w:line="290" w:lineRule="auto"/>
      <w:ind w:left="680" w:hanging="680"/>
      <w:jc w:val="both"/>
      <w:outlineLvl w:val="1"/>
    </w:pPr>
    <w:rPr>
      <w:rFonts w:ascii="Arial" w:hAnsi="Arial" w:cs="Arial"/>
      <w:sz w:val="20"/>
    </w:rPr>
  </w:style>
  <w:style w:type="paragraph" w:customStyle="1" w:styleId="Level3">
    <w:name w:val="Level 3"/>
    <w:aliases w:val="3"/>
    <w:basedOn w:val="Normal"/>
    <w:link w:val="Level3Char"/>
    <w:qFormat/>
    <w:rsid w:val="001B074F"/>
    <w:pPr>
      <w:tabs>
        <w:tab w:val="num" w:pos="1361"/>
      </w:tabs>
      <w:spacing w:after="140" w:line="290" w:lineRule="auto"/>
      <w:ind w:left="1361" w:hanging="681"/>
      <w:jc w:val="both"/>
      <w:outlineLvl w:val="2"/>
    </w:pPr>
    <w:rPr>
      <w:rFonts w:ascii="Arial" w:hAnsi="Arial" w:cs="Arial"/>
      <w:sz w:val="20"/>
    </w:rPr>
  </w:style>
  <w:style w:type="paragraph" w:customStyle="1" w:styleId="Level4">
    <w:name w:val="Level 4"/>
    <w:aliases w:val="4"/>
    <w:basedOn w:val="Normal"/>
    <w:link w:val="Level4Char"/>
    <w:qFormat/>
    <w:rsid w:val="001B074F"/>
    <w:pPr>
      <w:tabs>
        <w:tab w:val="num" w:pos="2041"/>
      </w:tabs>
      <w:spacing w:after="140" w:line="290" w:lineRule="auto"/>
      <w:ind w:left="2041" w:hanging="680"/>
      <w:jc w:val="both"/>
      <w:outlineLvl w:val="3"/>
    </w:pPr>
    <w:rPr>
      <w:rFonts w:ascii="Arial" w:hAnsi="Arial" w:cs="Arial"/>
      <w:sz w:val="20"/>
    </w:rPr>
  </w:style>
  <w:style w:type="paragraph" w:customStyle="1" w:styleId="Level5">
    <w:name w:val="Level 5"/>
    <w:basedOn w:val="Normal"/>
    <w:uiPriority w:val="99"/>
    <w:rsid w:val="001B074F"/>
    <w:pPr>
      <w:tabs>
        <w:tab w:val="num" w:pos="2721"/>
      </w:tabs>
      <w:spacing w:after="140" w:line="290" w:lineRule="auto"/>
      <w:ind w:left="2721" w:hanging="680"/>
      <w:jc w:val="both"/>
    </w:pPr>
    <w:rPr>
      <w:rFonts w:ascii="Arial" w:hAnsi="Arial" w:cs="Arial"/>
      <w:sz w:val="20"/>
    </w:rPr>
  </w:style>
  <w:style w:type="paragraph" w:customStyle="1" w:styleId="Level6">
    <w:name w:val="Level 6"/>
    <w:basedOn w:val="Normal"/>
    <w:rsid w:val="001B074F"/>
    <w:pPr>
      <w:tabs>
        <w:tab w:val="num" w:pos="3402"/>
      </w:tabs>
      <w:ind w:left="3402" w:hanging="681"/>
      <w:jc w:val="both"/>
    </w:pPr>
  </w:style>
  <w:style w:type="paragraph" w:customStyle="1" w:styleId="Heading21">
    <w:name w:val="Heading 21"/>
    <w:aliases w:val="h2,Título 21"/>
    <w:basedOn w:val="Normal"/>
    <w:next w:val="Normal"/>
    <w:rsid w:val="00A631D9"/>
    <w:pPr>
      <w:keepNext/>
      <w:widowControl w:val="0"/>
      <w:spacing w:before="240" w:after="60"/>
    </w:pPr>
    <w:rPr>
      <w:rFonts w:ascii="Arial" w:eastAsia="Times New Roman" w:hAnsi="Arial" w:cs="Arial"/>
      <w:b/>
      <w:bCs/>
      <w:i/>
      <w:iCs/>
      <w:sz w:val="28"/>
      <w:szCs w:val="28"/>
      <w:lang w:eastAsia="pt-BR"/>
    </w:rPr>
  </w:style>
  <w:style w:type="paragraph" w:customStyle="1" w:styleId="Heading31">
    <w:name w:val="Heading 31"/>
    <w:aliases w:val="h3,Título 31,h31"/>
    <w:basedOn w:val="Normal"/>
    <w:next w:val="DeltaViewTableHeading"/>
    <w:rsid w:val="00A631D9"/>
    <w:pPr>
      <w:widowControl w:val="0"/>
      <w:ind w:left="354"/>
    </w:pPr>
    <w:rPr>
      <w:rFonts w:ascii="Tms Rmn" w:eastAsia="Times New Roman" w:hAnsi="Tms Rmn" w:cs="Tms Rmn"/>
      <w:b/>
      <w:bCs/>
      <w:lang w:val="en-US" w:eastAsia="pt-BR"/>
    </w:rPr>
  </w:style>
  <w:style w:type="paragraph" w:customStyle="1" w:styleId="DeltaViewTableHeading">
    <w:name w:val="DeltaView Table Heading"/>
    <w:basedOn w:val="Normal"/>
    <w:rsid w:val="00A631D9"/>
    <w:pPr>
      <w:spacing w:after="120"/>
    </w:pPr>
    <w:rPr>
      <w:rFonts w:ascii="Arial" w:eastAsia="Times New Roman" w:hAnsi="Arial" w:cs="Arial"/>
      <w:b/>
      <w:bCs/>
      <w:lang w:val="en-US" w:eastAsia="pt-BR"/>
    </w:rPr>
  </w:style>
  <w:style w:type="paragraph" w:customStyle="1" w:styleId="Heading41">
    <w:name w:val="Heading 41"/>
    <w:aliases w:val="h4,Título 41"/>
    <w:basedOn w:val="Normal"/>
    <w:next w:val="DeltaViewTableHeading"/>
    <w:rsid w:val="00A631D9"/>
    <w:pPr>
      <w:widowControl w:val="0"/>
      <w:ind w:left="354"/>
    </w:pPr>
    <w:rPr>
      <w:rFonts w:ascii="Tms Rmn" w:eastAsia="Times New Roman" w:hAnsi="Tms Rmn" w:cs="Tms Rmn"/>
      <w:u w:val="single"/>
      <w:lang w:val="en-US" w:eastAsia="pt-BR"/>
    </w:rPr>
  </w:style>
  <w:style w:type="paragraph" w:customStyle="1" w:styleId="Heading51">
    <w:name w:val="Heading 51"/>
    <w:aliases w:val="h5,Título 51"/>
    <w:basedOn w:val="Normal"/>
    <w:next w:val="DeltaViewTableHeading"/>
    <w:rsid w:val="00A631D9"/>
    <w:pPr>
      <w:widowControl w:val="0"/>
      <w:ind w:left="708"/>
    </w:pPr>
    <w:rPr>
      <w:rFonts w:ascii="Tms Rmn" w:eastAsia="Times New Roman" w:hAnsi="Tms Rmn" w:cs="Tms Rmn"/>
      <w:b/>
      <w:bCs/>
      <w:sz w:val="20"/>
      <w:szCs w:val="20"/>
      <w:lang w:val="en-US" w:eastAsia="pt-BR"/>
    </w:rPr>
  </w:style>
  <w:style w:type="paragraph" w:styleId="Recuonormal">
    <w:name w:val="Normal Indent"/>
    <w:basedOn w:val="Normal"/>
    <w:next w:val="DeltaViewTableHeading"/>
    <w:rsid w:val="00A631D9"/>
    <w:pPr>
      <w:widowControl w:val="0"/>
      <w:ind w:left="708"/>
    </w:pPr>
    <w:rPr>
      <w:rFonts w:ascii="Tms Rmn" w:eastAsia="Times New Roman" w:hAnsi="Tms Rmn" w:cs="Tms Rmn"/>
      <w:sz w:val="20"/>
      <w:szCs w:val="20"/>
      <w:lang w:val="en-US" w:eastAsia="pt-BR"/>
    </w:rPr>
  </w:style>
  <w:style w:type="paragraph" w:customStyle="1" w:styleId="Header1">
    <w:name w:val="Header1"/>
    <w:basedOn w:val="Normal"/>
    <w:next w:val="DeltaViewTableBody"/>
    <w:rsid w:val="00A631D9"/>
    <w:pPr>
      <w:widowControl w:val="0"/>
      <w:tabs>
        <w:tab w:val="center" w:pos="4252"/>
        <w:tab w:val="right" w:pos="8504"/>
      </w:tabs>
    </w:pPr>
    <w:rPr>
      <w:rFonts w:ascii="Tms Rmn" w:eastAsia="Times New Roman" w:hAnsi="Tms Rmn" w:cs="Tms Rmn"/>
      <w:sz w:val="20"/>
      <w:szCs w:val="20"/>
      <w:lang w:val="en-US" w:eastAsia="pt-BR"/>
    </w:rPr>
  </w:style>
  <w:style w:type="paragraph" w:customStyle="1" w:styleId="DeltaViewAnnounce">
    <w:name w:val="DeltaView Announce"/>
    <w:rsid w:val="00A631D9"/>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bidi="ar-SA"/>
    </w:rPr>
  </w:style>
  <w:style w:type="paragraph" w:customStyle="1" w:styleId="Footer1">
    <w:name w:val="Footer1"/>
    <w:basedOn w:val="Normal"/>
    <w:next w:val="Corpodetexto"/>
    <w:rsid w:val="00A631D9"/>
    <w:pPr>
      <w:widowControl w:val="0"/>
      <w:tabs>
        <w:tab w:val="center" w:pos="4419"/>
        <w:tab w:val="right" w:pos="8838"/>
      </w:tabs>
    </w:pPr>
    <w:rPr>
      <w:rFonts w:eastAsia="Times New Roman"/>
      <w:sz w:val="20"/>
      <w:szCs w:val="20"/>
      <w:lang w:eastAsia="pt-BR"/>
    </w:rPr>
  </w:style>
  <w:style w:type="character" w:customStyle="1" w:styleId="PageNumber1">
    <w:name w:val="Page Number1"/>
    <w:rsid w:val="00A631D9"/>
    <w:rPr>
      <w:rFonts w:ascii="Times New Roman" w:hAnsi="Times New Roman" w:cs="Times New Roman"/>
      <w:spacing w:val="0"/>
      <w:sz w:val="20"/>
      <w:szCs w:val="20"/>
      <w:lang w:val="pt-BR"/>
    </w:rPr>
  </w:style>
  <w:style w:type="character" w:customStyle="1" w:styleId="CommentReference1">
    <w:name w:val="Comment Reference1"/>
    <w:hidden/>
    <w:rsid w:val="00A631D9"/>
    <w:rPr>
      <w:rFonts w:ascii="Times New Roman" w:hAnsi="Times New Roman" w:cs="Times New Roman"/>
      <w:spacing w:val="0"/>
      <w:sz w:val="16"/>
      <w:szCs w:val="16"/>
      <w:lang w:val="pt-BR"/>
    </w:rPr>
  </w:style>
  <w:style w:type="paragraph" w:customStyle="1" w:styleId="CommentText1">
    <w:name w:val="Comment Text1"/>
    <w:basedOn w:val="Normal"/>
    <w:hidden/>
    <w:rsid w:val="00A631D9"/>
    <w:pPr>
      <w:widowControl w:val="0"/>
    </w:pPr>
    <w:rPr>
      <w:rFonts w:eastAsia="Times New Roman"/>
      <w:sz w:val="20"/>
      <w:szCs w:val="20"/>
      <w:lang w:val="en-US" w:eastAsia="pt-BR"/>
    </w:rPr>
  </w:style>
  <w:style w:type="paragraph" w:customStyle="1" w:styleId="CommentSubject1">
    <w:name w:val="Comment Subject1"/>
    <w:basedOn w:val="Normal"/>
    <w:hidden/>
    <w:rsid w:val="00A631D9"/>
    <w:pPr>
      <w:widowControl w:val="0"/>
    </w:pPr>
    <w:rPr>
      <w:rFonts w:eastAsia="Times New Roman"/>
      <w:b/>
      <w:bCs/>
      <w:sz w:val="20"/>
      <w:szCs w:val="20"/>
      <w:lang w:eastAsia="pt-BR"/>
    </w:rPr>
  </w:style>
  <w:style w:type="paragraph" w:customStyle="1" w:styleId="NormalPlain">
    <w:name w:val="NormalPlain"/>
    <w:basedOn w:val="Normal"/>
    <w:next w:val="MapadoDocumento"/>
    <w:rsid w:val="00A631D9"/>
    <w:pPr>
      <w:widowControl w:val="0"/>
      <w:suppressAutoHyphens/>
      <w:jc w:val="both"/>
    </w:pPr>
    <w:rPr>
      <w:rFonts w:eastAsia="Times New Roman"/>
      <w:lang w:val="en-US" w:eastAsia="pt-BR"/>
    </w:rPr>
  </w:style>
  <w:style w:type="paragraph" w:customStyle="1" w:styleId="CharCharCharCharChar">
    <w:name w:val="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1CharCharCharCharCharCharChar">
    <w:name w:val="Char1 Char Char 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
    <w:name w:val="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Char">
    <w:name w:val="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CharCharCharCharCharCharCharChar">
    <w:name w:val="Char Char Char Char Char 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character" w:customStyle="1" w:styleId="DeltaViewMoveDestination">
    <w:name w:val="DeltaView Move Destination"/>
    <w:rsid w:val="00A631D9"/>
    <w:rPr>
      <w:color w:val="00C000"/>
      <w:spacing w:val="0"/>
      <w:u w:val="double"/>
    </w:rPr>
  </w:style>
  <w:style w:type="character" w:customStyle="1" w:styleId="DeltaViewChangeNumber">
    <w:name w:val="DeltaView Change Number"/>
    <w:rsid w:val="00A631D9"/>
    <w:rPr>
      <w:color w:val="000000"/>
      <w:spacing w:val="0"/>
      <w:vertAlign w:val="superscript"/>
    </w:rPr>
  </w:style>
  <w:style w:type="character" w:customStyle="1" w:styleId="DeltaViewDelimiter">
    <w:name w:val="DeltaView Delimiter"/>
    <w:rsid w:val="00A631D9"/>
    <w:rPr>
      <w:spacing w:val="0"/>
    </w:rPr>
  </w:style>
  <w:style w:type="character" w:customStyle="1" w:styleId="DeltaViewFormatChange">
    <w:name w:val="DeltaView Format Change"/>
    <w:rsid w:val="00A631D9"/>
    <w:rPr>
      <w:color w:val="000000"/>
      <w:spacing w:val="0"/>
    </w:rPr>
  </w:style>
  <w:style w:type="character" w:customStyle="1" w:styleId="DeltaViewComment">
    <w:name w:val="DeltaView Comment"/>
    <w:rsid w:val="00A631D9"/>
    <w:rPr>
      <w:color w:val="000000"/>
      <w:spacing w:val="0"/>
    </w:rPr>
  </w:style>
  <w:style w:type="character" w:customStyle="1" w:styleId="DeltaViewStyleChangeText">
    <w:name w:val="DeltaView Style Change Text"/>
    <w:rsid w:val="00A631D9"/>
    <w:rPr>
      <w:color w:val="000000"/>
      <w:spacing w:val="0"/>
      <w:u w:val="double"/>
    </w:rPr>
  </w:style>
  <w:style w:type="character" w:customStyle="1" w:styleId="DeltaViewStyleChangeLabel">
    <w:name w:val="DeltaView Style Change Label"/>
    <w:rsid w:val="00A631D9"/>
    <w:rPr>
      <w:color w:val="000000"/>
      <w:spacing w:val="0"/>
    </w:rPr>
  </w:style>
  <w:style w:type="character" w:customStyle="1" w:styleId="DeltaViewInsertedComment">
    <w:name w:val="DeltaView Inserted Comment"/>
    <w:rsid w:val="00A631D9"/>
    <w:rPr>
      <w:color w:val="0000FF"/>
      <w:spacing w:val="0"/>
      <w:u w:val="double"/>
    </w:rPr>
  </w:style>
  <w:style w:type="character" w:customStyle="1" w:styleId="DeltaViewDeletedComment">
    <w:name w:val="DeltaView Deleted Comment"/>
    <w:rsid w:val="00A631D9"/>
    <w:rPr>
      <w:strike/>
      <w:color w:val="FF0000"/>
      <w:spacing w:val="0"/>
    </w:rPr>
  </w:style>
  <w:style w:type="paragraph" w:customStyle="1" w:styleId="CharChar1">
    <w:name w:val="Char Char1"/>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styleId="Textoembloco">
    <w:name w:val="Block Text"/>
    <w:basedOn w:val="Normal"/>
    <w:rsid w:val="00A631D9"/>
    <w:pPr>
      <w:autoSpaceDE/>
      <w:autoSpaceDN/>
      <w:adjustRightInd/>
      <w:spacing w:line="288" w:lineRule="auto"/>
      <w:ind w:left="-120" w:right="-176"/>
      <w:jc w:val="both"/>
    </w:pPr>
    <w:rPr>
      <w:rFonts w:ascii="Arial" w:eastAsia="Times New Roman" w:hAnsi="Arial" w:cs="Arial"/>
      <w:sz w:val="22"/>
      <w:lang w:eastAsia="en-US"/>
    </w:rPr>
  </w:style>
  <w:style w:type="paragraph" w:customStyle="1" w:styleId="NormalJustified0">
    <w:name w:val="Normal (Justified)"/>
    <w:basedOn w:val="Normal"/>
    <w:rsid w:val="00A631D9"/>
    <w:pPr>
      <w:autoSpaceDE/>
      <w:autoSpaceDN/>
      <w:adjustRightInd/>
      <w:jc w:val="both"/>
    </w:pPr>
    <w:rPr>
      <w:rFonts w:eastAsia="Times New Roman"/>
      <w:kern w:val="28"/>
      <w:szCs w:val="20"/>
      <w:lang w:eastAsia="pt-BR"/>
    </w:rPr>
  </w:style>
  <w:style w:type="paragraph" w:customStyle="1" w:styleId="CharChar2CharCharCharCharCharCharCharCharCharCharCharChar">
    <w:name w:val="Char Char2 Char Char Char Char Char Char Char Char Char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
    <w:name w:val="Char Char2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character" w:customStyle="1" w:styleId="deltaviewinsertion0">
    <w:name w:val="deltaviewinsertion"/>
    <w:rsid w:val="00A631D9"/>
    <w:rPr>
      <w:color w:val="0000FF"/>
      <w:spacing w:val="0"/>
      <w:u w:val="single"/>
    </w:rPr>
  </w:style>
  <w:style w:type="paragraph" w:customStyle="1" w:styleId="msolistparagraph0">
    <w:name w:val="msolistparagraph"/>
    <w:basedOn w:val="Normal"/>
    <w:rsid w:val="00A631D9"/>
    <w:pPr>
      <w:autoSpaceDE/>
      <w:autoSpaceDN/>
      <w:adjustRightInd/>
      <w:ind w:left="720"/>
    </w:pPr>
    <w:rPr>
      <w:rFonts w:eastAsia="Times New Roman"/>
      <w:lang w:eastAsia="pt-BR"/>
    </w:rPr>
  </w:style>
  <w:style w:type="paragraph" w:customStyle="1" w:styleId="CharCharCharCharCharCharCharCharCharCharCharCharCharCharCharCharChar">
    <w:name w:val="Char Char Char Char Char Char Char Char Char Char Char Char Char Char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customStyle="1" w:styleId="Societrio">
    <w:name w:val="Societário"/>
    <w:basedOn w:val="Normal"/>
    <w:rsid w:val="00A631D9"/>
    <w:pPr>
      <w:adjustRightInd/>
    </w:pPr>
    <w:rPr>
      <w:rFonts w:ascii="Courier" w:eastAsia="Times New Roman" w:hAnsi="Courier" w:cs="Courier"/>
      <w:lang w:eastAsia="pt-BR"/>
    </w:rPr>
  </w:style>
  <w:style w:type="paragraph" w:styleId="Pr-formataoHTML">
    <w:name w:val="HTML Preformatted"/>
    <w:basedOn w:val="Normal"/>
    <w:link w:val="Pr-formataoHTMLChar"/>
    <w:rsid w:val="00A63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sz w:val="20"/>
      <w:szCs w:val="20"/>
      <w:lang w:eastAsia="pt-BR"/>
    </w:rPr>
  </w:style>
  <w:style w:type="character" w:customStyle="1" w:styleId="Pr-formataoHTMLChar">
    <w:name w:val="Pré-formatação HTML Char"/>
    <w:basedOn w:val="Fontepargpadro"/>
    <w:link w:val="Pr-formataoHTML"/>
    <w:rsid w:val="00A631D9"/>
    <w:rPr>
      <w:rFonts w:ascii="Courier New" w:eastAsia="Times New Roman" w:hAnsi="Courier New" w:cs="Times New Roman"/>
      <w:sz w:val="20"/>
      <w:szCs w:val="20"/>
      <w:lang w:eastAsia="pt-BR" w:bidi="ar-SA"/>
    </w:rPr>
  </w:style>
  <w:style w:type="paragraph" w:customStyle="1" w:styleId="TEXTO">
    <w:name w:val="TEXTO"/>
    <w:basedOn w:val="Normal"/>
    <w:rsid w:val="00A631D9"/>
    <w:pPr>
      <w:autoSpaceDE/>
      <w:autoSpaceDN/>
      <w:adjustRightInd/>
      <w:jc w:val="both"/>
    </w:pPr>
    <w:rPr>
      <w:rFonts w:ascii="CG Times" w:eastAsia="Times New Roman" w:hAnsi="CG Times"/>
      <w:szCs w:val="20"/>
      <w:lang w:eastAsia="pt-BR"/>
    </w:rPr>
  </w:style>
  <w:style w:type="paragraph" w:customStyle="1" w:styleId="PargrafodaLista1">
    <w:name w:val="Parágrafo da Lista1"/>
    <w:basedOn w:val="Normal"/>
    <w:qFormat/>
    <w:rsid w:val="00A631D9"/>
    <w:pPr>
      <w:autoSpaceDE/>
      <w:autoSpaceDN/>
      <w:adjustRightInd/>
      <w:ind w:left="720"/>
    </w:pPr>
    <w:rPr>
      <w:rFonts w:eastAsia="Times New Roman"/>
      <w:lang w:eastAsia="en-US"/>
    </w:rPr>
  </w:style>
  <w:style w:type="paragraph" w:styleId="SemEspaamento">
    <w:name w:val="No Spacing"/>
    <w:link w:val="SemEspaamentoChar"/>
    <w:uiPriority w:val="99"/>
    <w:qFormat/>
    <w:rsid w:val="00A631D9"/>
    <w:pPr>
      <w:spacing w:after="0" w:line="240" w:lineRule="auto"/>
    </w:pPr>
    <w:rPr>
      <w:rFonts w:ascii="Calibri" w:eastAsia="Calibri" w:hAnsi="Calibri" w:cs="Times New Roman"/>
      <w:szCs w:val="22"/>
      <w:lang w:val="en-US" w:eastAsia="en-US" w:bidi="ar-SA"/>
    </w:rPr>
  </w:style>
  <w:style w:type="character" w:styleId="HiperlinkVisitado">
    <w:name w:val="FollowedHyperlink"/>
    <w:basedOn w:val="Fontepargpadro"/>
    <w:uiPriority w:val="99"/>
    <w:semiHidden/>
    <w:unhideWhenUsed/>
    <w:rsid w:val="00A631D9"/>
    <w:rPr>
      <w:color w:val="954F72"/>
      <w:u w:val="single"/>
    </w:rPr>
  </w:style>
  <w:style w:type="paragraph" w:customStyle="1" w:styleId="xl69">
    <w:name w:val="xl69"/>
    <w:basedOn w:val="Normal"/>
    <w:rsid w:val="00A631D9"/>
    <w:pPr>
      <w:autoSpaceDE/>
      <w:autoSpaceDN/>
      <w:adjustRightInd/>
      <w:spacing w:before="100" w:beforeAutospacing="1" w:after="100" w:afterAutospacing="1"/>
    </w:pPr>
    <w:rPr>
      <w:rFonts w:ascii="Trebuchet MS" w:eastAsia="Times New Roman" w:hAnsi="Trebuchet MS"/>
      <w:sz w:val="16"/>
      <w:szCs w:val="16"/>
      <w:lang w:eastAsia="pt-BR"/>
    </w:rPr>
  </w:style>
  <w:style w:type="paragraph" w:customStyle="1" w:styleId="xl70">
    <w:name w:val="xl70"/>
    <w:basedOn w:val="Normal"/>
    <w:rsid w:val="00A631D9"/>
    <w:pPr>
      <w:pBdr>
        <w:top w:val="single" w:sz="4" w:space="0" w:color="auto"/>
        <w:left w:val="single" w:sz="4" w:space="0" w:color="auto"/>
        <w:bottom w:val="single" w:sz="4" w:space="0" w:color="auto"/>
        <w:right w:val="single" w:sz="4" w:space="0" w:color="auto"/>
      </w:pBdr>
      <w:shd w:val="clear" w:color="000000" w:fill="D9D9D9"/>
      <w:autoSpaceDE/>
      <w:autoSpaceDN/>
      <w:adjustRightInd/>
      <w:spacing w:before="100" w:beforeAutospacing="1" w:after="100" w:afterAutospacing="1"/>
      <w:jc w:val="center"/>
      <w:textAlignment w:val="center"/>
    </w:pPr>
    <w:rPr>
      <w:rFonts w:ascii="Trebuchet MS" w:eastAsia="Times New Roman" w:hAnsi="Trebuchet MS"/>
      <w:b/>
      <w:bCs/>
      <w:sz w:val="16"/>
      <w:szCs w:val="16"/>
      <w:lang w:eastAsia="pt-BR"/>
    </w:rPr>
  </w:style>
  <w:style w:type="paragraph" w:customStyle="1" w:styleId="xl71">
    <w:name w:val="xl71"/>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2">
    <w:name w:val="xl72"/>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3">
    <w:name w:val="xl73"/>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4">
    <w:name w:val="xl74"/>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5">
    <w:name w:val="xl75"/>
    <w:basedOn w:val="Normal"/>
    <w:rsid w:val="00A631D9"/>
    <w:pP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6">
    <w:name w:val="xl76"/>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ttulo30">
    <w:name w:val="título3"/>
    <w:basedOn w:val="Normal"/>
    <w:rsid w:val="00A631D9"/>
    <w:pPr>
      <w:autoSpaceDE/>
      <w:autoSpaceDN/>
      <w:adjustRightInd/>
      <w:spacing w:line="360" w:lineRule="auto"/>
      <w:jc w:val="both"/>
    </w:pPr>
    <w:rPr>
      <w:rFonts w:ascii="Arial" w:eastAsia="MS Mincho" w:hAnsi="Arial" w:cs="Arial"/>
      <w:i/>
      <w:iCs/>
      <w:sz w:val="20"/>
      <w:szCs w:val="20"/>
      <w:lang w:eastAsia="pt-BR"/>
    </w:rPr>
  </w:style>
  <w:style w:type="paragraph" w:customStyle="1" w:styleId="legenda">
    <w:name w:val="legenda"/>
    <w:basedOn w:val="Normal"/>
    <w:rsid w:val="00A631D9"/>
    <w:pPr>
      <w:widowControl w:val="0"/>
      <w:suppressAutoHyphens/>
      <w:autoSpaceDE/>
      <w:adjustRightInd/>
      <w:textAlignment w:val="baseline"/>
    </w:pPr>
    <w:rPr>
      <w:rFonts w:eastAsia="Times New Roman"/>
      <w:szCs w:val="20"/>
      <w:lang w:val="en-US" w:eastAsia="en-US"/>
    </w:rPr>
  </w:style>
  <w:style w:type="character" w:customStyle="1" w:styleId="SemEspaamentoChar">
    <w:name w:val="Sem Espaçamento Char"/>
    <w:link w:val="SemEspaamento"/>
    <w:uiPriority w:val="99"/>
    <w:rsid w:val="00A631D9"/>
    <w:rPr>
      <w:rFonts w:ascii="Calibri" w:eastAsia="Calibri" w:hAnsi="Calibri" w:cs="Times New Roman"/>
      <w:szCs w:val="22"/>
      <w:lang w:val="en-US" w:eastAsia="en-US" w:bidi="ar-SA"/>
    </w:rPr>
  </w:style>
  <w:style w:type="paragraph" w:customStyle="1" w:styleId="CharCharCharChar">
    <w:name w:val="Char Char Char Char"/>
    <w:basedOn w:val="Normal"/>
    <w:rsid w:val="00A631D9"/>
    <w:pPr>
      <w:spacing w:after="160" w:line="240" w:lineRule="exact"/>
    </w:pPr>
    <w:rPr>
      <w:rFonts w:ascii="Verdana" w:eastAsia="MS Mincho" w:hAnsi="Verdana"/>
      <w:sz w:val="20"/>
      <w:szCs w:val="20"/>
      <w:lang w:val="en-US" w:eastAsia="pt-BR"/>
    </w:rPr>
  </w:style>
  <w:style w:type="paragraph" w:customStyle="1" w:styleId="Body">
    <w:name w:val="Body"/>
    <w:aliases w:val="by,by + 8.5 pt,Left,Before:  3 pt,After:  3 pt,Line spacing:  Multiple ..."/>
    <w:basedOn w:val="Normal"/>
    <w:link w:val="BodyChar"/>
    <w:qFormat/>
    <w:rsid w:val="00A631D9"/>
    <w:pPr>
      <w:autoSpaceDE/>
      <w:autoSpaceDN/>
      <w:adjustRightInd/>
      <w:spacing w:after="140" w:line="290" w:lineRule="auto"/>
      <w:jc w:val="both"/>
    </w:pPr>
    <w:rPr>
      <w:rFonts w:ascii="Arial" w:eastAsia="Times New Roman" w:hAnsi="Arial" w:cs="Arial"/>
      <w:sz w:val="20"/>
      <w:lang w:eastAsia="en-US"/>
    </w:rPr>
  </w:style>
  <w:style w:type="character" w:customStyle="1" w:styleId="BodyChar">
    <w:name w:val="Body Char"/>
    <w:link w:val="Body"/>
    <w:locked/>
    <w:rsid w:val="00A631D9"/>
    <w:rPr>
      <w:rFonts w:ascii="Arial" w:eastAsia="Times New Roman" w:hAnsi="Arial" w:cs="Arial"/>
      <w:sz w:val="20"/>
      <w:szCs w:val="24"/>
      <w:lang w:eastAsia="en-US" w:bidi="ar-SA"/>
    </w:rPr>
  </w:style>
  <w:style w:type="paragraph" w:customStyle="1" w:styleId="Style0">
    <w:name w:val="Style0"/>
    <w:rsid w:val="0017623B"/>
    <w:pPr>
      <w:autoSpaceDE w:val="0"/>
      <w:autoSpaceDN w:val="0"/>
      <w:adjustRightInd w:val="0"/>
      <w:spacing w:after="0" w:line="240" w:lineRule="auto"/>
    </w:pPr>
    <w:rPr>
      <w:rFonts w:ascii="Arial" w:eastAsia="Times New Roman" w:hAnsi="Arial" w:cs="Times New Roman"/>
      <w:sz w:val="24"/>
      <w:szCs w:val="24"/>
      <w:lang w:eastAsia="pt-BR" w:bidi="ar-SA"/>
    </w:rPr>
  </w:style>
  <w:style w:type="character" w:customStyle="1" w:styleId="BodyChar1">
    <w:name w:val="Body Char1"/>
    <w:aliases w:val="by Char"/>
    <w:rsid w:val="0066360D"/>
    <w:rPr>
      <w:rFonts w:ascii="Arial" w:hAnsi="Arial"/>
      <w:kern w:val="20"/>
      <w:szCs w:val="24"/>
    </w:rPr>
  </w:style>
  <w:style w:type="paragraph" w:customStyle="1" w:styleId="CorrespondL1">
    <w:name w:val="Correspond_L1"/>
    <w:basedOn w:val="Normal"/>
    <w:uiPriority w:val="4"/>
    <w:qFormat/>
    <w:rsid w:val="0066360D"/>
    <w:pPr>
      <w:numPr>
        <w:numId w:val="6"/>
      </w:numPr>
      <w:autoSpaceDE/>
      <w:autoSpaceDN/>
      <w:adjustRightInd/>
      <w:spacing w:after="240"/>
      <w:jc w:val="both"/>
      <w:outlineLvl w:val="0"/>
    </w:pPr>
    <w:rPr>
      <w:rFonts w:eastAsia="SimSun"/>
      <w:szCs w:val="20"/>
      <w:lang w:val="en-US" w:eastAsia="pt-BR"/>
    </w:rPr>
  </w:style>
  <w:style w:type="paragraph" w:customStyle="1" w:styleId="CorrespondL2">
    <w:name w:val="Correspond_L2"/>
    <w:basedOn w:val="CorrespondL1"/>
    <w:uiPriority w:val="4"/>
    <w:qFormat/>
    <w:rsid w:val="0066360D"/>
    <w:pPr>
      <w:numPr>
        <w:ilvl w:val="1"/>
      </w:numPr>
      <w:outlineLvl w:val="1"/>
    </w:pPr>
  </w:style>
  <w:style w:type="paragraph" w:customStyle="1" w:styleId="CorrespondL3">
    <w:name w:val="Correspond_L3"/>
    <w:basedOn w:val="CorrespondL2"/>
    <w:uiPriority w:val="4"/>
    <w:qFormat/>
    <w:rsid w:val="0066360D"/>
    <w:pPr>
      <w:numPr>
        <w:ilvl w:val="2"/>
      </w:numPr>
      <w:outlineLvl w:val="2"/>
    </w:pPr>
  </w:style>
  <w:style w:type="numbering" w:customStyle="1" w:styleId="CorrespondNumbering">
    <w:name w:val="Correspond Numbering"/>
    <w:uiPriority w:val="99"/>
    <w:rsid w:val="0066360D"/>
    <w:pPr>
      <w:numPr>
        <w:numId w:val="5"/>
      </w:numPr>
    </w:pPr>
  </w:style>
  <w:style w:type="table" w:customStyle="1" w:styleId="TableNormal1">
    <w:name w:val="Table Normal1"/>
    <w:uiPriority w:val="2"/>
    <w:semiHidden/>
    <w:qFormat/>
    <w:rsid w:val="00B13D8A"/>
    <w:pPr>
      <w:widowControl w:val="0"/>
      <w:autoSpaceDE w:val="0"/>
      <w:autoSpaceDN w:val="0"/>
      <w:spacing w:after="0" w:line="240" w:lineRule="auto"/>
    </w:pPr>
    <w:rPr>
      <w:rFonts w:eastAsiaTheme="minorHAnsi"/>
      <w:szCs w:val="22"/>
      <w:lang w:val="en-US" w:eastAsia="en-US" w:bidi="ar-SA"/>
    </w:rPr>
    <w:tblPr>
      <w:tblCellMar>
        <w:top w:w="0" w:type="dxa"/>
        <w:left w:w="0" w:type="dxa"/>
        <w:bottom w:w="0" w:type="dxa"/>
        <w:right w:w="0" w:type="dxa"/>
      </w:tblCellMar>
    </w:tblPr>
  </w:style>
  <w:style w:type="paragraph" w:customStyle="1" w:styleId="msonormal0">
    <w:name w:val="msonormal"/>
    <w:basedOn w:val="Normal"/>
    <w:rsid w:val="005B477A"/>
    <w:pPr>
      <w:autoSpaceDE/>
      <w:autoSpaceDN/>
      <w:adjustRightInd/>
      <w:spacing w:before="100" w:beforeAutospacing="1" w:after="100" w:afterAutospacing="1"/>
    </w:pPr>
    <w:rPr>
      <w:rFonts w:eastAsia="Times New Roman"/>
      <w:lang w:eastAsia="pt-BR"/>
    </w:rPr>
  </w:style>
  <w:style w:type="paragraph" w:customStyle="1" w:styleId="xl77">
    <w:name w:val="xl77"/>
    <w:basedOn w:val="Normal"/>
    <w:rsid w:val="005B477A"/>
    <w:pPr>
      <w:pBdr>
        <w:top w:val="single" w:sz="4"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8">
    <w:name w:val="xl78"/>
    <w:basedOn w:val="Normal"/>
    <w:rsid w:val="005B477A"/>
    <w:pPr>
      <w:pBdr>
        <w:top w:val="single" w:sz="4"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9">
    <w:name w:val="xl79"/>
    <w:basedOn w:val="Normal"/>
    <w:rsid w:val="005B477A"/>
    <w:pPr>
      <w:pBdr>
        <w:top w:val="single" w:sz="4" w:space="0" w:color="auto"/>
        <w:left w:val="single" w:sz="4" w:space="0" w:color="auto"/>
        <w:bottom w:val="single" w:sz="8"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0">
    <w:name w:val="xl80"/>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pPr>
    <w:rPr>
      <w:rFonts w:eastAsia="Times New Roman"/>
      <w:b/>
      <w:bCs/>
      <w:sz w:val="20"/>
      <w:szCs w:val="20"/>
      <w:lang w:eastAsia="pt-BR"/>
    </w:rPr>
  </w:style>
  <w:style w:type="paragraph" w:customStyle="1" w:styleId="xl81">
    <w:name w:val="xl81"/>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2">
    <w:name w:val="xl82"/>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3">
    <w:name w:val="xl83"/>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4">
    <w:name w:val="xl84"/>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5">
    <w:name w:val="xl85"/>
    <w:basedOn w:val="Normal"/>
    <w:rsid w:val="005B477A"/>
    <w:pPr>
      <w:pBdr>
        <w:top w:val="single" w:sz="4" w:space="0" w:color="auto"/>
        <w:left w:val="single" w:sz="4" w:space="0" w:color="auto"/>
        <w:bottom w:val="single" w:sz="4" w:space="0" w:color="auto"/>
        <w:right w:val="single" w:sz="4" w:space="0" w:color="auto"/>
      </w:pBdr>
      <w:shd w:val="clear" w:color="000000" w:fill="D6DCE4"/>
      <w:autoSpaceDE/>
      <w:autoSpaceDN/>
      <w:adjustRightInd/>
      <w:spacing w:before="100" w:beforeAutospacing="1" w:after="100" w:afterAutospacing="1"/>
      <w:jc w:val="center"/>
    </w:pPr>
    <w:rPr>
      <w:rFonts w:eastAsia="Times New Roman"/>
      <w:b/>
      <w:bCs/>
      <w:sz w:val="20"/>
      <w:szCs w:val="20"/>
      <w:lang w:eastAsia="pt-BR"/>
    </w:rPr>
  </w:style>
  <w:style w:type="paragraph" w:customStyle="1" w:styleId="xl86">
    <w:name w:val="xl86"/>
    <w:basedOn w:val="Normal"/>
    <w:rsid w:val="005B477A"/>
    <w:pPr>
      <w:pBdr>
        <w:top w:val="single" w:sz="8"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87">
    <w:name w:val="xl87"/>
    <w:basedOn w:val="Normal"/>
    <w:rsid w:val="005B477A"/>
    <w:pPr>
      <w:pBdr>
        <w:top w:val="single" w:sz="8"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88">
    <w:name w:val="xl88"/>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font5">
    <w:name w:val="font5"/>
    <w:basedOn w:val="Normal"/>
    <w:rsid w:val="00FD5134"/>
    <w:pPr>
      <w:autoSpaceDE/>
      <w:autoSpaceDN/>
      <w:adjustRightInd/>
      <w:spacing w:before="100" w:beforeAutospacing="1" w:after="100" w:afterAutospacing="1"/>
    </w:pPr>
    <w:rPr>
      <w:rFonts w:ascii="Segoe UI" w:eastAsia="Times New Roman" w:hAnsi="Segoe UI" w:cs="Segoe UI"/>
      <w:b/>
      <w:bCs/>
      <w:color w:val="000000"/>
      <w:sz w:val="18"/>
      <w:szCs w:val="18"/>
      <w:lang w:eastAsia="pt-BR"/>
    </w:rPr>
  </w:style>
  <w:style w:type="paragraph" w:customStyle="1" w:styleId="font6">
    <w:name w:val="font6"/>
    <w:basedOn w:val="Normal"/>
    <w:rsid w:val="00FD5134"/>
    <w:pPr>
      <w:autoSpaceDE/>
      <w:autoSpaceDN/>
      <w:adjustRightInd/>
      <w:spacing w:before="100" w:beforeAutospacing="1" w:after="100" w:afterAutospacing="1"/>
    </w:pPr>
    <w:rPr>
      <w:rFonts w:ascii="Segoe UI" w:eastAsia="Times New Roman" w:hAnsi="Segoe UI" w:cs="Segoe UI"/>
      <w:color w:val="000000"/>
      <w:sz w:val="18"/>
      <w:szCs w:val="18"/>
      <w:lang w:eastAsia="pt-BR"/>
    </w:rPr>
  </w:style>
  <w:style w:type="paragraph" w:customStyle="1" w:styleId="xl66">
    <w:name w:val="xl66"/>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67">
    <w:name w:val="xl67"/>
    <w:basedOn w:val="Normal"/>
    <w:rsid w:val="00FD5134"/>
    <w:pPr>
      <w:autoSpaceDE/>
      <w:autoSpaceDN/>
      <w:adjustRightInd/>
      <w:spacing w:before="100" w:beforeAutospacing="1" w:after="100" w:afterAutospacing="1"/>
    </w:pPr>
    <w:rPr>
      <w:rFonts w:ascii="Tahoma" w:eastAsia="Times New Roman" w:hAnsi="Tahoma" w:cs="Tahoma"/>
      <w:i/>
      <w:iCs/>
      <w:color w:val="808080"/>
      <w:sz w:val="26"/>
      <w:szCs w:val="26"/>
      <w:lang w:eastAsia="pt-BR"/>
    </w:rPr>
  </w:style>
  <w:style w:type="paragraph" w:customStyle="1" w:styleId="xl68">
    <w:name w:val="xl68"/>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91">
    <w:name w:val="xl91"/>
    <w:basedOn w:val="Normal"/>
    <w:rsid w:val="00FD5134"/>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757171"/>
      <w:lang w:eastAsia="pt-BR"/>
    </w:rPr>
  </w:style>
  <w:style w:type="paragraph" w:customStyle="1" w:styleId="xl92">
    <w:name w:val="xl92"/>
    <w:basedOn w:val="Normal"/>
    <w:rsid w:val="00FD5134"/>
    <w:pPr>
      <w:autoSpaceDE/>
      <w:autoSpaceDN/>
      <w:adjustRightInd/>
      <w:spacing w:before="100" w:beforeAutospacing="1" w:after="100" w:afterAutospacing="1"/>
      <w:ind w:firstLineChars="200" w:firstLine="200"/>
    </w:pPr>
    <w:rPr>
      <w:rFonts w:ascii="Calibri" w:eastAsia="Times New Roman" w:hAnsi="Calibri" w:cs="Calibri"/>
      <w:color w:val="808080"/>
      <w:sz w:val="22"/>
      <w:szCs w:val="22"/>
      <w:lang w:eastAsia="pt-BR"/>
    </w:rPr>
  </w:style>
  <w:style w:type="paragraph" w:customStyle="1" w:styleId="xl93">
    <w:name w:val="xl93"/>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89">
    <w:name w:val="xl89"/>
    <w:basedOn w:val="Normal"/>
    <w:rsid w:val="009E1B95"/>
    <w:pPr>
      <w:pBdr>
        <w:top w:val="single" w:sz="4" w:space="0" w:color="auto"/>
        <w:left w:val="single" w:sz="4" w:space="0" w:color="auto"/>
        <w:bottom w:val="single" w:sz="4" w:space="0" w:color="auto"/>
        <w:right w:val="single" w:sz="4" w:space="0" w:color="auto"/>
      </w:pBdr>
      <w:shd w:val="clear" w:color="000000" w:fill="D6DCE4"/>
      <w:autoSpaceDE/>
      <w:autoSpaceDN/>
      <w:adjustRightInd/>
      <w:spacing w:before="100" w:beforeAutospacing="1" w:after="100" w:afterAutospacing="1"/>
      <w:jc w:val="center"/>
    </w:pPr>
    <w:rPr>
      <w:rFonts w:eastAsia="Times New Roman"/>
      <w:b/>
      <w:bCs/>
      <w:sz w:val="20"/>
      <w:szCs w:val="20"/>
      <w:lang w:eastAsia="pt-BR"/>
    </w:rPr>
  </w:style>
  <w:style w:type="paragraph" w:customStyle="1" w:styleId="xl90">
    <w:name w:val="xl90"/>
    <w:basedOn w:val="Normal"/>
    <w:rsid w:val="009F32CF"/>
    <w:pPr>
      <w:pBdr>
        <w:top w:val="single" w:sz="8"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val="en-US" w:eastAsia="en-US"/>
    </w:rPr>
  </w:style>
  <w:style w:type="paragraph" w:customStyle="1" w:styleId="xl94">
    <w:name w:val="xl94"/>
    <w:basedOn w:val="Normal"/>
    <w:rsid w:val="009F32CF"/>
    <w:pPr>
      <w:pBdr>
        <w:top w:val="single" w:sz="8" w:space="0" w:color="auto"/>
      </w:pBdr>
      <w:shd w:val="clear" w:color="000000" w:fill="333F4F"/>
      <w:autoSpaceDE/>
      <w:autoSpaceDN/>
      <w:adjustRightInd/>
      <w:spacing w:before="100" w:beforeAutospacing="1" w:after="100" w:afterAutospacing="1"/>
      <w:jc w:val="center"/>
      <w:textAlignment w:val="center"/>
    </w:pPr>
    <w:rPr>
      <w:rFonts w:eastAsia="Times New Roman"/>
      <w:b/>
      <w:bCs/>
      <w:color w:val="FFFFFF"/>
      <w:sz w:val="20"/>
      <w:szCs w:val="20"/>
      <w:lang w:val="en-US" w:eastAsia="en-US"/>
    </w:rPr>
  </w:style>
  <w:style w:type="paragraph" w:customStyle="1" w:styleId="xl95">
    <w:name w:val="xl95"/>
    <w:basedOn w:val="Normal"/>
    <w:rsid w:val="009F32CF"/>
    <w:pPr>
      <w:pBdr>
        <w:top w:val="single" w:sz="8" w:space="0" w:color="auto"/>
        <w:right w:val="single" w:sz="8" w:space="0" w:color="auto"/>
      </w:pBdr>
      <w:shd w:val="clear" w:color="000000" w:fill="333F4F"/>
      <w:autoSpaceDE/>
      <w:autoSpaceDN/>
      <w:adjustRightInd/>
      <w:spacing w:before="100" w:beforeAutospacing="1" w:after="100" w:afterAutospacing="1"/>
      <w:jc w:val="center"/>
      <w:textAlignment w:val="center"/>
    </w:pPr>
    <w:rPr>
      <w:rFonts w:eastAsia="Times New Roman"/>
      <w:b/>
      <w:bCs/>
      <w:color w:val="FFFFFF"/>
      <w:sz w:val="20"/>
      <w:szCs w:val="20"/>
      <w:lang w:val="en-US" w:eastAsia="en-US"/>
    </w:rPr>
  </w:style>
  <w:style w:type="paragraph" w:customStyle="1" w:styleId="Assuntodocomentrio1">
    <w:name w:val="Assunto do comentário1"/>
    <w:basedOn w:val="Textodecomentrio"/>
    <w:next w:val="Textodecomentrio"/>
    <w:semiHidden/>
    <w:rsid w:val="004C199E"/>
    <w:pPr>
      <w:widowControl w:val="0"/>
      <w:adjustRightInd/>
    </w:pPr>
    <w:rPr>
      <w:rFonts w:ascii="Arial" w:eastAsia="Verdana" w:hAnsi="Arial" w:cs="Verdana"/>
      <w:b/>
      <w:bCs/>
      <w:noProof/>
      <w:lang w:val="pt-PT" w:eastAsia="en-US"/>
    </w:rPr>
  </w:style>
  <w:style w:type="paragraph" w:customStyle="1" w:styleId="Body2">
    <w:name w:val="Body 2"/>
    <w:basedOn w:val="Normal"/>
    <w:rsid w:val="00161FCF"/>
    <w:pPr>
      <w:autoSpaceDE/>
      <w:autoSpaceDN/>
      <w:adjustRightInd/>
      <w:spacing w:after="140" w:line="290" w:lineRule="auto"/>
      <w:ind w:left="1247"/>
      <w:jc w:val="both"/>
    </w:pPr>
    <w:rPr>
      <w:rFonts w:ascii="Tahoma" w:eastAsia="Times New Roman" w:hAnsi="Tahoma"/>
      <w:kern w:val="20"/>
      <w:sz w:val="20"/>
      <w:lang w:eastAsia="en-US"/>
    </w:rPr>
  </w:style>
  <w:style w:type="paragraph" w:customStyle="1" w:styleId="roman3">
    <w:name w:val="roman 3"/>
    <w:basedOn w:val="Normal"/>
    <w:rsid w:val="00A73856"/>
    <w:pPr>
      <w:numPr>
        <w:numId w:val="7"/>
      </w:numPr>
      <w:autoSpaceDE/>
      <w:autoSpaceDN/>
      <w:adjustRightInd/>
      <w:spacing w:after="140" w:line="290" w:lineRule="auto"/>
      <w:jc w:val="both"/>
    </w:pPr>
    <w:rPr>
      <w:rFonts w:ascii="Tahoma" w:eastAsia="Times New Roman" w:hAnsi="Tahoma"/>
      <w:kern w:val="20"/>
      <w:sz w:val="20"/>
      <w:szCs w:val="20"/>
      <w:lang w:eastAsia="en-US"/>
    </w:rPr>
  </w:style>
  <w:style w:type="character" w:customStyle="1" w:styleId="Level2Char">
    <w:name w:val="Level 2 Char"/>
    <w:basedOn w:val="Fontepargpadro"/>
    <w:link w:val="Level2"/>
    <w:locked/>
    <w:rsid w:val="00275C6C"/>
    <w:rPr>
      <w:rFonts w:ascii="Arial" w:hAnsi="Arial" w:cs="Arial"/>
      <w:sz w:val="20"/>
      <w:szCs w:val="24"/>
      <w:lang w:bidi="ar-SA"/>
    </w:rPr>
  </w:style>
  <w:style w:type="character" w:customStyle="1" w:styleId="Level4Char">
    <w:name w:val="Level 4 Char"/>
    <w:link w:val="Level4"/>
    <w:locked/>
    <w:rsid w:val="00275C6C"/>
    <w:rPr>
      <w:rFonts w:ascii="Arial" w:hAnsi="Arial" w:cs="Arial"/>
      <w:sz w:val="20"/>
      <w:szCs w:val="24"/>
      <w:lang w:bidi="ar-SA"/>
    </w:rPr>
  </w:style>
  <w:style w:type="character" w:customStyle="1" w:styleId="MenoPendente2">
    <w:name w:val="Menção Pendente2"/>
    <w:basedOn w:val="Fontepargpadro"/>
    <w:uiPriority w:val="99"/>
    <w:semiHidden/>
    <w:unhideWhenUsed/>
    <w:rsid w:val="00D55988"/>
    <w:rPr>
      <w:color w:val="605E5C"/>
      <w:shd w:val="clear" w:color="auto" w:fill="E1DFDD"/>
    </w:rPr>
  </w:style>
  <w:style w:type="character" w:customStyle="1" w:styleId="TextodecomentrioChar1">
    <w:name w:val="Texto de comentário Char1"/>
    <w:uiPriority w:val="99"/>
    <w:locked/>
    <w:rsid w:val="001D737C"/>
  </w:style>
  <w:style w:type="character" w:customStyle="1" w:styleId="Level3Char">
    <w:name w:val="Level 3 Char"/>
    <w:link w:val="Level3"/>
    <w:rsid w:val="00C63299"/>
    <w:rPr>
      <w:rFonts w:ascii="Arial" w:hAnsi="Arial" w:cs="Arial"/>
      <w:sz w:val="20"/>
      <w:szCs w:val="24"/>
      <w:lang w:bidi="ar-SA"/>
    </w:rPr>
  </w:style>
  <w:style w:type="character" w:customStyle="1" w:styleId="cf01">
    <w:name w:val="cf01"/>
    <w:basedOn w:val="Fontepargpadro"/>
    <w:rsid w:val="00AE7EF7"/>
    <w:rPr>
      <w:rFonts w:ascii="Segoe UI" w:hAnsi="Segoe UI" w:cs="Segoe UI" w:hint="default"/>
      <w:sz w:val="18"/>
      <w:szCs w:val="18"/>
    </w:rPr>
  </w:style>
  <w:style w:type="character" w:customStyle="1" w:styleId="MenoPendente3">
    <w:name w:val="Menção Pendente3"/>
    <w:basedOn w:val="Fontepargpadro"/>
    <w:uiPriority w:val="99"/>
    <w:semiHidden/>
    <w:unhideWhenUsed/>
    <w:rsid w:val="00776143"/>
    <w:rPr>
      <w:color w:val="605E5C"/>
      <w:shd w:val="clear" w:color="auto" w:fill="E1DFDD"/>
    </w:rPr>
  </w:style>
  <w:style w:type="paragraph" w:customStyle="1" w:styleId="xl63">
    <w:name w:val="xl63"/>
    <w:basedOn w:val="Normal"/>
    <w:rsid w:val="00274ACC"/>
    <w:pPr>
      <w:autoSpaceDE/>
      <w:autoSpaceDN/>
      <w:adjustRightInd/>
      <w:spacing w:before="100" w:beforeAutospacing="1" w:after="100" w:afterAutospacing="1"/>
      <w:jc w:val="center"/>
    </w:pPr>
    <w:rPr>
      <w:rFonts w:eastAsia="Times New Roman"/>
      <w:lang w:eastAsia="pt-BR"/>
    </w:rPr>
  </w:style>
  <w:style w:type="paragraph" w:customStyle="1" w:styleId="xl64">
    <w:name w:val="xl64"/>
    <w:basedOn w:val="Normal"/>
    <w:rsid w:val="00274ACC"/>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eastAsia="Times New Roman"/>
      <w:b/>
      <w:bCs/>
      <w:lang w:eastAsia="pt-BR"/>
    </w:rPr>
  </w:style>
  <w:style w:type="paragraph" w:customStyle="1" w:styleId="xl65">
    <w:name w:val="xl65"/>
    <w:basedOn w:val="Normal"/>
    <w:rsid w:val="00274ACC"/>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eastAsia="Times New Roman"/>
      <w:lang w:eastAsia="pt-BR"/>
    </w:rPr>
  </w:style>
  <w:style w:type="character" w:customStyle="1" w:styleId="UnresolvedMention1">
    <w:name w:val="Unresolved Mention1"/>
    <w:basedOn w:val="Fontepargpadro"/>
    <w:uiPriority w:val="99"/>
    <w:semiHidden/>
    <w:unhideWhenUsed/>
    <w:rsid w:val="00FB23B0"/>
    <w:rPr>
      <w:color w:val="605E5C"/>
      <w:shd w:val="clear" w:color="auto" w:fill="E1DFDD"/>
    </w:rPr>
  </w:style>
  <w:style w:type="paragraph" w:customStyle="1" w:styleId="Parties">
    <w:name w:val="Parties"/>
    <w:basedOn w:val="Normal"/>
    <w:rsid w:val="00D12D9B"/>
    <w:pPr>
      <w:numPr>
        <w:numId w:val="18"/>
      </w:numPr>
      <w:autoSpaceDE/>
      <w:autoSpaceDN/>
      <w:adjustRightInd/>
      <w:spacing w:after="140" w:line="288" w:lineRule="auto"/>
      <w:jc w:val="both"/>
    </w:pPr>
    <w:rPr>
      <w:rFonts w:ascii="Tahoma" w:eastAsia="MS Mincho" w:hAnsi="Tahoma"/>
      <w:kern w:val="20"/>
      <w:sz w:val="20"/>
      <w:lang w:eastAsia="en-US"/>
    </w:rPr>
  </w:style>
  <w:style w:type="character" w:styleId="MenoPendente">
    <w:name w:val="Unresolved Mention"/>
    <w:basedOn w:val="Fontepargpadro"/>
    <w:uiPriority w:val="99"/>
    <w:semiHidden/>
    <w:unhideWhenUsed/>
    <w:rsid w:val="00036DCA"/>
    <w:rPr>
      <w:color w:val="605E5C"/>
      <w:shd w:val="clear" w:color="auto" w:fill="E1DFDD"/>
    </w:rPr>
  </w:style>
  <w:style w:type="character" w:customStyle="1" w:styleId="Ttulo6Char">
    <w:name w:val="Título 6 Char"/>
    <w:basedOn w:val="Fontepargpadro"/>
    <w:link w:val="Ttulo6"/>
    <w:rsid w:val="00E131A9"/>
    <w:rPr>
      <w:rFonts w:ascii="Times New Roman" w:eastAsia="Times New Roman" w:hAnsi="Times New Roman" w:cs="Times New Roman"/>
      <w:snapToGrid w:val="0"/>
      <w:szCs w:val="20"/>
      <w:lang w:eastAsia="pt-BR" w:bidi="ar-SA"/>
    </w:rPr>
  </w:style>
  <w:style w:type="character" w:customStyle="1" w:styleId="Ttulo7Char">
    <w:name w:val="Título 7 Char"/>
    <w:basedOn w:val="Fontepargpadro"/>
    <w:link w:val="Ttulo7"/>
    <w:rsid w:val="00E131A9"/>
    <w:rPr>
      <w:rFonts w:ascii="Times New Roman" w:eastAsia="Times New Roman" w:hAnsi="Times New Roman" w:cs="Times New Roman"/>
      <w:snapToGrid w:val="0"/>
      <w:szCs w:val="20"/>
      <w:u w:val="single"/>
      <w:lang w:eastAsia="pt-BR" w:bidi="ar-SA"/>
    </w:rPr>
  </w:style>
  <w:style w:type="character" w:customStyle="1" w:styleId="Ttulo8Char">
    <w:name w:val="Título 8 Char"/>
    <w:basedOn w:val="Fontepargpadro"/>
    <w:link w:val="Ttulo8"/>
    <w:rsid w:val="00E131A9"/>
    <w:rPr>
      <w:rFonts w:ascii="Times New Roman" w:eastAsia="Times New Roman" w:hAnsi="Times New Roman" w:cs="Times New Roman"/>
      <w:szCs w:val="20"/>
      <w:lang w:eastAsia="en-US" w:bidi="ar-SA"/>
    </w:rPr>
  </w:style>
  <w:style w:type="paragraph" w:customStyle="1" w:styleId="ListParagraph1">
    <w:name w:val="List Paragraph1"/>
    <w:basedOn w:val="Normal"/>
    <w:uiPriority w:val="99"/>
    <w:qFormat/>
    <w:rsid w:val="00E131A9"/>
    <w:pPr>
      <w:autoSpaceDE/>
      <w:autoSpaceDN/>
      <w:adjustRightInd/>
      <w:ind w:left="708"/>
    </w:pPr>
    <w:rPr>
      <w:rFonts w:eastAsia="Times New Roman"/>
      <w:lang w:eastAsia="pt-BR"/>
    </w:rPr>
  </w:style>
  <w:style w:type="paragraph" w:customStyle="1" w:styleId="CharChar1CharCharCharChar">
    <w:name w:val="Char Char1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
    <w:name w:val="Char Char Char Char Char Char Char Char Char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CharChar">
    <w:name w:val="Char Char Char Char Char Char Char Char Char Char Char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
    <w:name w:val="Char Char2 Char Char1 Char Char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
    <w:name w:val="Char Char Char Char1 Char Char Char Char Char Char Char Char Char Char Char Char1"/>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1CharCharCharCharCharCharCharCharCharCharCharChar">
    <w:name w:val="Char Char1 Char Char Char Char1 Char Char Char Char Char Char Char Char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styleId="Subttulo">
    <w:name w:val="Subtitle"/>
    <w:basedOn w:val="Normal"/>
    <w:next w:val="Normal"/>
    <w:link w:val="SubttuloChar"/>
    <w:qFormat/>
    <w:rsid w:val="00E131A9"/>
    <w:pPr>
      <w:numPr>
        <w:ilvl w:val="1"/>
      </w:numPr>
      <w:autoSpaceDE/>
      <w:autoSpaceDN/>
      <w:adjustRightInd/>
    </w:pPr>
    <w:rPr>
      <w:rFonts w:ascii="Cambria" w:eastAsia="SimSun" w:hAnsi="Cambria"/>
      <w:i/>
      <w:iCs/>
      <w:color w:val="4F81BD"/>
      <w:spacing w:val="15"/>
      <w:lang w:val="x-none" w:eastAsia="x-none"/>
    </w:rPr>
  </w:style>
  <w:style w:type="character" w:customStyle="1" w:styleId="SubttuloChar">
    <w:name w:val="Subtítulo Char"/>
    <w:basedOn w:val="Fontepargpadro"/>
    <w:link w:val="Subttulo"/>
    <w:rsid w:val="00E131A9"/>
    <w:rPr>
      <w:rFonts w:ascii="Cambria" w:eastAsia="SimSun" w:hAnsi="Cambria" w:cs="Times New Roman"/>
      <w:i/>
      <w:iCs/>
      <w:color w:val="4F81BD"/>
      <w:spacing w:val="15"/>
      <w:sz w:val="24"/>
      <w:szCs w:val="24"/>
      <w:lang w:val="x-none" w:eastAsia="x-none" w:bidi="ar-SA"/>
    </w:rPr>
  </w:style>
  <w:style w:type="paragraph" w:customStyle="1" w:styleId="times">
    <w:name w:val="times"/>
    <w:basedOn w:val="Normal"/>
    <w:rsid w:val="00E131A9"/>
    <w:pPr>
      <w:autoSpaceDE/>
      <w:autoSpaceDN/>
      <w:adjustRightInd/>
      <w:jc w:val="both"/>
    </w:pPr>
    <w:rPr>
      <w:rFonts w:eastAsia="Times New Roman"/>
      <w:szCs w:val="20"/>
      <w:lang w:val="en-US" w:eastAsia="pt-BR"/>
    </w:rPr>
  </w:style>
  <w:style w:type="paragraph" w:customStyle="1" w:styleId="NOTES">
    <w:name w:val="NOTES"/>
    <w:rsid w:val="00E131A9"/>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spacing w:after="0" w:line="240" w:lineRule="auto"/>
      <w:jc w:val="both"/>
    </w:pPr>
    <w:rPr>
      <w:rFonts w:ascii="Courier" w:eastAsia="Times New Roman" w:hAnsi="Courier" w:cs="Times New Roman"/>
      <w:sz w:val="24"/>
      <w:szCs w:val="20"/>
      <w:lang w:val="en-US" w:eastAsia="pt-BR" w:bidi="ar-SA"/>
    </w:rPr>
  </w:style>
  <w:style w:type="paragraph" w:customStyle="1" w:styleId="Technical4">
    <w:name w:val="Technical 4"/>
    <w:rsid w:val="00E131A9"/>
    <w:pPr>
      <w:tabs>
        <w:tab w:val="left" w:pos="-720"/>
      </w:tabs>
      <w:suppressAutoHyphens/>
      <w:spacing w:after="0" w:line="240" w:lineRule="auto"/>
    </w:pPr>
    <w:rPr>
      <w:rFonts w:ascii="Courier" w:eastAsia="Times New Roman" w:hAnsi="Courier" w:cs="Times New Roman"/>
      <w:b/>
      <w:sz w:val="24"/>
      <w:szCs w:val="20"/>
      <w:lang w:val="en-US" w:eastAsia="en-US" w:bidi="ar-SA"/>
    </w:rPr>
  </w:style>
  <w:style w:type="paragraph" w:styleId="Remetente">
    <w:name w:val="envelope return"/>
    <w:basedOn w:val="Normal"/>
    <w:semiHidden/>
    <w:rsid w:val="00E131A9"/>
    <w:pPr>
      <w:overflowPunct w:val="0"/>
      <w:jc w:val="both"/>
      <w:textAlignment w:val="baseline"/>
    </w:pPr>
    <w:rPr>
      <w:rFonts w:eastAsia="Times New Roman" w:cs="Courier New"/>
      <w:szCs w:val="20"/>
      <w:lang w:val="en-US" w:eastAsia="en-US"/>
    </w:rPr>
  </w:style>
  <w:style w:type="paragraph" w:customStyle="1" w:styleId="Title">
    <w:name w:val="!Title"/>
    <w:basedOn w:val="Normal"/>
    <w:rsid w:val="00E131A9"/>
    <w:pPr>
      <w:keepNext/>
      <w:keepLines/>
      <w:widowControl w:val="0"/>
      <w:spacing w:after="240"/>
      <w:jc w:val="center"/>
    </w:pPr>
    <w:rPr>
      <w:rFonts w:eastAsia="Times New Roman"/>
      <w:lang w:eastAsia="pt-BR"/>
    </w:rPr>
  </w:style>
  <w:style w:type="paragraph" w:customStyle="1" w:styleId="p3">
    <w:name w:val="p3"/>
    <w:basedOn w:val="Normal"/>
    <w:rsid w:val="00E131A9"/>
    <w:pPr>
      <w:tabs>
        <w:tab w:val="left" w:pos="720"/>
      </w:tabs>
      <w:autoSpaceDE/>
      <w:autoSpaceDN/>
      <w:adjustRightInd/>
      <w:spacing w:line="240" w:lineRule="atLeast"/>
      <w:jc w:val="both"/>
    </w:pPr>
    <w:rPr>
      <w:rFonts w:ascii="Times" w:eastAsia="Times New Roman" w:hAnsi="Times"/>
      <w:szCs w:val="20"/>
      <w:lang w:eastAsia="en-US"/>
    </w:rPr>
  </w:style>
  <w:style w:type="paragraph" w:customStyle="1" w:styleId="CabealhodoSumrio1">
    <w:name w:val="Cabeçalho do Sumário1"/>
    <w:basedOn w:val="Ttulo1"/>
    <w:next w:val="Normal"/>
    <w:qFormat/>
    <w:rsid w:val="00E131A9"/>
    <w:pPr>
      <w:keepLines/>
      <w:autoSpaceDE/>
      <w:autoSpaceDN/>
      <w:adjustRightInd/>
      <w:spacing w:before="480" w:after="0" w:line="276" w:lineRule="auto"/>
      <w:outlineLvl w:val="9"/>
    </w:pPr>
    <w:rPr>
      <w:rFonts w:ascii="Cambria" w:eastAsia="Times New Roman" w:hAnsi="Cambria" w:cs="Times New Roman"/>
      <w:bCs/>
      <w:color w:val="365F91"/>
      <w:kern w:val="0"/>
      <w:sz w:val="28"/>
      <w:szCs w:val="28"/>
      <w:lang w:eastAsia="en-US"/>
    </w:rPr>
  </w:style>
  <w:style w:type="paragraph" w:styleId="Sumrio1">
    <w:name w:val="toc 1"/>
    <w:basedOn w:val="Normal"/>
    <w:next w:val="Normal"/>
    <w:autoRedefine/>
    <w:uiPriority w:val="39"/>
    <w:rsid w:val="00E131A9"/>
    <w:pPr>
      <w:tabs>
        <w:tab w:val="right" w:leader="dot" w:pos="9061"/>
      </w:tabs>
      <w:autoSpaceDE/>
      <w:autoSpaceDN/>
      <w:adjustRightInd/>
      <w:jc w:val="both"/>
    </w:pPr>
    <w:rPr>
      <w:rFonts w:ascii="Garamond" w:eastAsia="Times New Roman" w:hAnsi="Garamond"/>
      <w:smallCaps/>
      <w:noProof/>
      <w:snapToGrid w:val="0"/>
      <w:sz w:val="22"/>
      <w:szCs w:val="22"/>
      <w:lang w:eastAsia="pt-BR"/>
    </w:rPr>
  </w:style>
  <w:style w:type="paragraph" w:styleId="Sumrio2">
    <w:name w:val="toc 2"/>
    <w:basedOn w:val="Normal"/>
    <w:next w:val="Normal"/>
    <w:autoRedefine/>
    <w:semiHidden/>
    <w:rsid w:val="00E131A9"/>
    <w:pPr>
      <w:autoSpaceDE/>
      <w:autoSpaceDN/>
      <w:adjustRightInd/>
      <w:ind w:left="220"/>
      <w:jc w:val="both"/>
    </w:pPr>
    <w:rPr>
      <w:rFonts w:eastAsia="Times New Roman"/>
      <w:snapToGrid w:val="0"/>
      <w:sz w:val="22"/>
      <w:szCs w:val="20"/>
      <w:lang w:eastAsia="pt-BR"/>
    </w:rPr>
  </w:style>
  <w:style w:type="paragraph" w:styleId="Sumrio4">
    <w:name w:val="toc 4"/>
    <w:basedOn w:val="Normal"/>
    <w:next w:val="Normal"/>
    <w:autoRedefine/>
    <w:semiHidden/>
    <w:rsid w:val="00E131A9"/>
    <w:pPr>
      <w:autoSpaceDE/>
      <w:autoSpaceDN/>
      <w:adjustRightInd/>
      <w:ind w:left="660"/>
      <w:jc w:val="both"/>
    </w:pPr>
    <w:rPr>
      <w:rFonts w:eastAsia="Times New Roman"/>
      <w:snapToGrid w:val="0"/>
      <w:sz w:val="22"/>
      <w:szCs w:val="20"/>
      <w:lang w:eastAsia="pt-BR"/>
    </w:rPr>
  </w:style>
  <w:style w:type="paragraph" w:styleId="Sumrio3">
    <w:name w:val="toc 3"/>
    <w:basedOn w:val="Normal"/>
    <w:next w:val="Normal"/>
    <w:autoRedefine/>
    <w:semiHidden/>
    <w:rsid w:val="00E131A9"/>
    <w:pPr>
      <w:autoSpaceDE/>
      <w:autoSpaceDN/>
      <w:adjustRightInd/>
      <w:ind w:left="440"/>
      <w:jc w:val="both"/>
    </w:pPr>
    <w:rPr>
      <w:rFonts w:eastAsia="Times New Roman"/>
      <w:i/>
      <w:snapToGrid w:val="0"/>
      <w:sz w:val="22"/>
      <w:szCs w:val="20"/>
      <w:lang w:eastAsia="pt-BR"/>
    </w:rPr>
  </w:style>
  <w:style w:type="character" w:customStyle="1" w:styleId="Celso1Char">
    <w:name w:val="Celso1 Char"/>
    <w:link w:val="Celso1"/>
    <w:locked/>
    <w:rsid w:val="00E131A9"/>
    <w:rPr>
      <w:rFonts w:ascii="Univers (W1)" w:hAnsi="Univers (W1)" w:cs="Times New Roman"/>
      <w:sz w:val="24"/>
      <w:szCs w:val="20"/>
      <w:lang w:bidi="ar-SA"/>
    </w:rPr>
  </w:style>
  <w:style w:type="paragraph" w:customStyle="1" w:styleId="SombreamentoEscuro-nfase11">
    <w:name w:val="Sombreamento Escuro - Ênfase 11"/>
    <w:hidden/>
    <w:uiPriority w:val="99"/>
    <w:semiHidden/>
    <w:rsid w:val="00E131A9"/>
    <w:pPr>
      <w:spacing w:after="0" w:line="240" w:lineRule="auto"/>
    </w:pPr>
    <w:rPr>
      <w:rFonts w:ascii="Times New Roman" w:eastAsia="Times New Roman" w:hAnsi="Times New Roman" w:cs="Times New Roman"/>
      <w:snapToGrid w:val="0"/>
      <w:szCs w:val="20"/>
      <w:lang w:eastAsia="pt-BR" w:bidi="ar-SA"/>
    </w:rPr>
  </w:style>
  <w:style w:type="character" w:customStyle="1" w:styleId="RodapChar1">
    <w:name w:val="Rodapé Char1"/>
    <w:uiPriority w:val="99"/>
    <w:rsid w:val="00E131A9"/>
    <w:rPr>
      <w:rFonts w:ascii="Times New Roman" w:eastAsia="Times New Roman" w:hAnsi="Times New Roman" w:cs="Times New Roman"/>
      <w:lang w:eastAsia="pt-BR"/>
    </w:rPr>
  </w:style>
  <w:style w:type="paragraph" w:customStyle="1" w:styleId="ListParagraph2">
    <w:name w:val="List Paragraph2"/>
    <w:basedOn w:val="Normal"/>
    <w:qFormat/>
    <w:rsid w:val="00E131A9"/>
    <w:pPr>
      <w:autoSpaceDE/>
      <w:autoSpaceDN/>
      <w:adjustRightInd/>
      <w:ind w:left="708"/>
    </w:pPr>
    <w:rPr>
      <w:rFonts w:eastAsia="Times New Roman"/>
      <w:sz w:val="20"/>
      <w:szCs w:val="20"/>
      <w:lang w:eastAsia="pt-BR"/>
    </w:rPr>
  </w:style>
  <w:style w:type="paragraph" w:customStyle="1" w:styleId="Text">
    <w:name w:val="Text"/>
    <w:basedOn w:val="Normal"/>
    <w:rsid w:val="00E131A9"/>
    <w:pPr>
      <w:suppressAutoHyphens/>
      <w:autoSpaceDN/>
      <w:adjustRightInd/>
      <w:spacing w:after="240"/>
      <w:ind w:firstLine="1440"/>
    </w:pPr>
    <w:rPr>
      <w:rFonts w:eastAsia="Times New Roman"/>
      <w:lang w:val="en-US" w:eastAsia="ar-SA"/>
    </w:rPr>
  </w:style>
  <w:style w:type="character" w:customStyle="1" w:styleId="MenoPendente4">
    <w:name w:val="Menção Pendente4"/>
    <w:basedOn w:val="Fontepargpadro"/>
    <w:uiPriority w:val="99"/>
    <w:semiHidden/>
    <w:unhideWhenUsed/>
    <w:rsid w:val="00E131A9"/>
    <w:rPr>
      <w:color w:val="605E5C"/>
      <w:shd w:val="clear" w:color="auto" w:fill="E1DFDD"/>
    </w:rPr>
  </w:style>
  <w:style w:type="paragraph" w:customStyle="1" w:styleId="Titulo1">
    <w:name w:val="Titulo 1"/>
    <w:basedOn w:val="Normal"/>
    <w:rsid w:val="00E131A9"/>
    <w:pPr>
      <w:autoSpaceDE/>
      <w:autoSpaceDN/>
      <w:adjustRightInd/>
      <w:ind w:left="57" w:right="57"/>
      <w:jc w:val="both"/>
    </w:pPr>
    <w:rPr>
      <w:rFonts w:eastAsia="Times New Roman"/>
      <w:szCs w:val="20"/>
      <w:u w:val="single"/>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2865">
      <w:bodyDiv w:val="1"/>
      <w:marLeft w:val="0"/>
      <w:marRight w:val="0"/>
      <w:marTop w:val="0"/>
      <w:marBottom w:val="0"/>
      <w:divBdr>
        <w:top w:val="none" w:sz="0" w:space="0" w:color="auto"/>
        <w:left w:val="none" w:sz="0" w:space="0" w:color="auto"/>
        <w:bottom w:val="none" w:sz="0" w:space="0" w:color="auto"/>
        <w:right w:val="none" w:sz="0" w:space="0" w:color="auto"/>
      </w:divBdr>
    </w:div>
    <w:div w:id="49815578">
      <w:bodyDiv w:val="1"/>
      <w:marLeft w:val="0"/>
      <w:marRight w:val="0"/>
      <w:marTop w:val="0"/>
      <w:marBottom w:val="0"/>
      <w:divBdr>
        <w:top w:val="none" w:sz="0" w:space="0" w:color="auto"/>
        <w:left w:val="none" w:sz="0" w:space="0" w:color="auto"/>
        <w:bottom w:val="none" w:sz="0" w:space="0" w:color="auto"/>
        <w:right w:val="none" w:sz="0" w:space="0" w:color="auto"/>
      </w:divBdr>
    </w:div>
    <w:div w:id="60715733">
      <w:bodyDiv w:val="1"/>
      <w:marLeft w:val="0"/>
      <w:marRight w:val="0"/>
      <w:marTop w:val="0"/>
      <w:marBottom w:val="0"/>
      <w:divBdr>
        <w:top w:val="none" w:sz="0" w:space="0" w:color="auto"/>
        <w:left w:val="none" w:sz="0" w:space="0" w:color="auto"/>
        <w:bottom w:val="none" w:sz="0" w:space="0" w:color="auto"/>
        <w:right w:val="none" w:sz="0" w:space="0" w:color="auto"/>
      </w:divBdr>
    </w:div>
    <w:div w:id="87430734">
      <w:bodyDiv w:val="1"/>
      <w:marLeft w:val="0"/>
      <w:marRight w:val="0"/>
      <w:marTop w:val="0"/>
      <w:marBottom w:val="0"/>
      <w:divBdr>
        <w:top w:val="none" w:sz="0" w:space="0" w:color="auto"/>
        <w:left w:val="none" w:sz="0" w:space="0" w:color="auto"/>
        <w:bottom w:val="none" w:sz="0" w:space="0" w:color="auto"/>
        <w:right w:val="none" w:sz="0" w:space="0" w:color="auto"/>
      </w:divBdr>
    </w:div>
    <w:div w:id="113520852">
      <w:bodyDiv w:val="1"/>
      <w:marLeft w:val="0"/>
      <w:marRight w:val="0"/>
      <w:marTop w:val="0"/>
      <w:marBottom w:val="0"/>
      <w:divBdr>
        <w:top w:val="none" w:sz="0" w:space="0" w:color="auto"/>
        <w:left w:val="none" w:sz="0" w:space="0" w:color="auto"/>
        <w:bottom w:val="none" w:sz="0" w:space="0" w:color="auto"/>
        <w:right w:val="none" w:sz="0" w:space="0" w:color="auto"/>
      </w:divBdr>
    </w:div>
    <w:div w:id="113714477">
      <w:bodyDiv w:val="1"/>
      <w:marLeft w:val="0"/>
      <w:marRight w:val="0"/>
      <w:marTop w:val="0"/>
      <w:marBottom w:val="0"/>
      <w:divBdr>
        <w:top w:val="none" w:sz="0" w:space="0" w:color="auto"/>
        <w:left w:val="none" w:sz="0" w:space="0" w:color="auto"/>
        <w:bottom w:val="none" w:sz="0" w:space="0" w:color="auto"/>
        <w:right w:val="none" w:sz="0" w:space="0" w:color="auto"/>
      </w:divBdr>
    </w:div>
    <w:div w:id="115680836">
      <w:bodyDiv w:val="1"/>
      <w:marLeft w:val="0"/>
      <w:marRight w:val="0"/>
      <w:marTop w:val="0"/>
      <w:marBottom w:val="0"/>
      <w:divBdr>
        <w:top w:val="none" w:sz="0" w:space="0" w:color="auto"/>
        <w:left w:val="none" w:sz="0" w:space="0" w:color="auto"/>
        <w:bottom w:val="none" w:sz="0" w:space="0" w:color="auto"/>
        <w:right w:val="none" w:sz="0" w:space="0" w:color="auto"/>
      </w:divBdr>
    </w:div>
    <w:div w:id="115948177">
      <w:bodyDiv w:val="1"/>
      <w:marLeft w:val="0"/>
      <w:marRight w:val="0"/>
      <w:marTop w:val="0"/>
      <w:marBottom w:val="0"/>
      <w:divBdr>
        <w:top w:val="none" w:sz="0" w:space="0" w:color="auto"/>
        <w:left w:val="none" w:sz="0" w:space="0" w:color="auto"/>
        <w:bottom w:val="none" w:sz="0" w:space="0" w:color="auto"/>
        <w:right w:val="none" w:sz="0" w:space="0" w:color="auto"/>
      </w:divBdr>
    </w:div>
    <w:div w:id="130176235">
      <w:bodyDiv w:val="1"/>
      <w:marLeft w:val="0"/>
      <w:marRight w:val="0"/>
      <w:marTop w:val="0"/>
      <w:marBottom w:val="0"/>
      <w:divBdr>
        <w:top w:val="none" w:sz="0" w:space="0" w:color="auto"/>
        <w:left w:val="none" w:sz="0" w:space="0" w:color="auto"/>
        <w:bottom w:val="none" w:sz="0" w:space="0" w:color="auto"/>
        <w:right w:val="none" w:sz="0" w:space="0" w:color="auto"/>
      </w:divBdr>
    </w:div>
    <w:div w:id="138689552">
      <w:bodyDiv w:val="1"/>
      <w:marLeft w:val="0"/>
      <w:marRight w:val="0"/>
      <w:marTop w:val="0"/>
      <w:marBottom w:val="0"/>
      <w:divBdr>
        <w:top w:val="none" w:sz="0" w:space="0" w:color="auto"/>
        <w:left w:val="none" w:sz="0" w:space="0" w:color="auto"/>
        <w:bottom w:val="none" w:sz="0" w:space="0" w:color="auto"/>
        <w:right w:val="none" w:sz="0" w:space="0" w:color="auto"/>
      </w:divBdr>
    </w:div>
    <w:div w:id="149101836">
      <w:bodyDiv w:val="1"/>
      <w:marLeft w:val="0"/>
      <w:marRight w:val="0"/>
      <w:marTop w:val="0"/>
      <w:marBottom w:val="0"/>
      <w:divBdr>
        <w:top w:val="none" w:sz="0" w:space="0" w:color="auto"/>
        <w:left w:val="none" w:sz="0" w:space="0" w:color="auto"/>
        <w:bottom w:val="none" w:sz="0" w:space="0" w:color="auto"/>
        <w:right w:val="none" w:sz="0" w:space="0" w:color="auto"/>
      </w:divBdr>
    </w:div>
    <w:div w:id="174196626">
      <w:bodyDiv w:val="1"/>
      <w:marLeft w:val="0"/>
      <w:marRight w:val="0"/>
      <w:marTop w:val="0"/>
      <w:marBottom w:val="0"/>
      <w:divBdr>
        <w:top w:val="none" w:sz="0" w:space="0" w:color="auto"/>
        <w:left w:val="none" w:sz="0" w:space="0" w:color="auto"/>
        <w:bottom w:val="none" w:sz="0" w:space="0" w:color="auto"/>
        <w:right w:val="none" w:sz="0" w:space="0" w:color="auto"/>
      </w:divBdr>
    </w:div>
    <w:div w:id="180360531">
      <w:bodyDiv w:val="1"/>
      <w:marLeft w:val="0"/>
      <w:marRight w:val="0"/>
      <w:marTop w:val="0"/>
      <w:marBottom w:val="0"/>
      <w:divBdr>
        <w:top w:val="none" w:sz="0" w:space="0" w:color="auto"/>
        <w:left w:val="none" w:sz="0" w:space="0" w:color="auto"/>
        <w:bottom w:val="none" w:sz="0" w:space="0" w:color="auto"/>
        <w:right w:val="none" w:sz="0" w:space="0" w:color="auto"/>
      </w:divBdr>
    </w:div>
    <w:div w:id="201869197">
      <w:bodyDiv w:val="1"/>
      <w:marLeft w:val="0"/>
      <w:marRight w:val="0"/>
      <w:marTop w:val="0"/>
      <w:marBottom w:val="0"/>
      <w:divBdr>
        <w:top w:val="none" w:sz="0" w:space="0" w:color="auto"/>
        <w:left w:val="none" w:sz="0" w:space="0" w:color="auto"/>
        <w:bottom w:val="none" w:sz="0" w:space="0" w:color="auto"/>
        <w:right w:val="none" w:sz="0" w:space="0" w:color="auto"/>
      </w:divBdr>
    </w:div>
    <w:div w:id="286621584">
      <w:bodyDiv w:val="1"/>
      <w:marLeft w:val="0"/>
      <w:marRight w:val="0"/>
      <w:marTop w:val="0"/>
      <w:marBottom w:val="0"/>
      <w:divBdr>
        <w:top w:val="none" w:sz="0" w:space="0" w:color="auto"/>
        <w:left w:val="none" w:sz="0" w:space="0" w:color="auto"/>
        <w:bottom w:val="none" w:sz="0" w:space="0" w:color="auto"/>
        <w:right w:val="none" w:sz="0" w:space="0" w:color="auto"/>
      </w:divBdr>
    </w:div>
    <w:div w:id="333537244">
      <w:bodyDiv w:val="1"/>
      <w:marLeft w:val="0"/>
      <w:marRight w:val="0"/>
      <w:marTop w:val="0"/>
      <w:marBottom w:val="0"/>
      <w:divBdr>
        <w:top w:val="none" w:sz="0" w:space="0" w:color="auto"/>
        <w:left w:val="none" w:sz="0" w:space="0" w:color="auto"/>
        <w:bottom w:val="none" w:sz="0" w:space="0" w:color="auto"/>
        <w:right w:val="none" w:sz="0" w:space="0" w:color="auto"/>
      </w:divBdr>
    </w:div>
    <w:div w:id="337077660">
      <w:bodyDiv w:val="1"/>
      <w:marLeft w:val="0"/>
      <w:marRight w:val="0"/>
      <w:marTop w:val="0"/>
      <w:marBottom w:val="0"/>
      <w:divBdr>
        <w:top w:val="none" w:sz="0" w:space="0" w:color="auto"/>
        <w:left w:val="none" w:sz="0" w:space="0" w:color="auto"/>
        <w:bottom w:val="none" w:sz="0" w:space="0" w:color="auto"/>
        <w:right w:val="none" w:sz="0" w:space="0" w:color="auto"/>
      </w:divBdr>
    </w:div>
    <w:div w:id="345911573">
      <w:bodyDiv w:val="1"/>
      <w:marLeft w:val="0"/>
      <w:marRight w:val="0"/>
      <w:marTop w:val="0"/>
      <w:marBottom w:val="0"/>
      <w:divBdr>
        <w:top w:val="none" w:sz="0" w:space="0" w:color="auto"/>
        <w:left w:val="none" w:sz="0" w:space="0" w:color="auto"/>
        <w:bottom w:val="none" w:sz="0" w:space="0" w:color="auto"/>
        <w:right w:val="none" w:sz="0" w:space="0" w:color="auto"/>
      </w:divBdr>
    </w:div>
    <w:div w:id="347757564">
      <w:bodyDiv w:val="1"/>
      <w:marLeft w:val="0"/>
      <w:marRight w:val="0"/>
      <w:marTop w:val="0"/>
      <w:marBottom w:val="0"/>
      <w:divBdr>
        <w:top w:val="none" w:sz="0" w:space="0" w:color="auto"/>
        <w:left w:val="none" w:sz="0" w:space="0" w:color="auto"/>
        <w:bottom w:val="none" w:sz="0" w:space="0" w:color="auto"/>
        <w:right w:val="none" w:sz="0" w:space="0" w:color="auto"/>
      </w:divBdr>
    </w:div>
    <w:div w:id="366100318">
      <w:bodyDiv w:val="1"/>
      <w:marLeft w:val="0"/>
      <w:marRight w:val="0"/>
      <w:marTop w:val="0"/>
      <w:marBottom w:val="0"/>
      <w:divBdr>
        <w:top w:val="none" w:sz="0" w:space="0" w:color="auto"/>
        <w:left w:val="none" w:sz="0" w:space="0" w:color="auto"/>
        <w:bottom w:val="none" w:sz="0" w:space="0" w:color="auto"/>
        <w:right w:val="none" w:sz="0" w:space="0" w:color="auto"/>
      </w:divBdr>
    </w:div>
    <w:div w:id="395200899">
      <w:bodyDiv w:val="1"/>
      <w:marLeft w:val="0"/>
      <w:marRight w:val="0"/>
      <w:marTop w:val="0"/>
      <w:marBottom w:val="0"/>
      <w:divBdr>
        <w:top w:val="none" w:sz="0" w:space="0" w:color="auto"/>
        <w:left w:val="none" w:sz="0" w:space="0" w:color="auto"/>
        <w:bottom w:val="none" w:sz="0" w:space="0" w:color="auto"/>
        <w:right w:val="none" w:sz="0" w:space="0" w:color="auto"/>
      </w:divBdr>
    </w:div>
    <w:div w:id="401568486">
      <w:bodyDiv w:val="1"/>
      <w:marLeft w:val="0"/>
      <w:marRight w:val="0"/>
      <w:marTop w:val="0"/>
      <w:marBottom w:val="0"/>
      <w:divBdr>
        <w:top w:val="none" w:sz="0" w:space="0" w:color="auto"/>
        <w:left w:val="none" w:sz="0" w:space="0" w:color="auto"/>
        <w:bottom w:val="none" w:sz="0" w:space="0" w:color="auto"/>
        <w:right w:val="none" w:sz="0" w:space="0" w:color="auto"/>
      </w:divBdr>
    </w:div>
    <w:div w:id="430047954">
      <w:bodyDiv w:val="1"/>
      <w:marLeft w:val="0"/>
      <w:marRight w:val="0"/>
      <w:marTop w:val="0"/>
      <w:marBottom w:val="0"/>
      <w:divBdr>
        <w:top w:val="none" w:sz="0" w:space="0" w:color="auto"/>
        <w:left w:val="none" w:sz="0" w:space="0" w:color="auto"/>
        <w:bottom w:val="none" w:sz="0" w:space="0" w:color="auto"/>
        <w:right w:val="none" w:sz="0" w:space="0" w:color="auto"/>
      </w:divBdr>
    </w:div>
    <w:div w:id="442697204">
      <w:bodyDiv w:val="1"/>
      <w:marLeft w:val="0"/>
      <w:marRight w:val="0"/>
      <w:marTop w:val="0"/>
      <w:marBottom w:val="0"/>
      <w:divBdr>
        <w:top w:val="none" w:sz="0" w:space="0" w:color="auto"/>
        <w:left w:val="none" w:sz="0" w:space="0" w:color="auto"/>
        <w:bottom w:val="none" w:sz="0" w:space="0" w:color="auto"/>
        <w:right w:val="none" w:sz="0" w:space="0" w:color="auto"/>
      </w:divBdr>
    </w:div>
    <w:div w:id="448747389">
      <w:bodyDiv w:val="1"/>
      <w:marLeft w:val="0"/>
      <w:marRight w:val="0"/>
      <w:marTop w:val="0"/>
      <w:marBottom w:val="0"/>
      <w:divBdr>
        <w:top w:val="none" w:sz="0" w:space="0" w:color="auto"/>
        <w:left w:val="none" w:sz="0" w:space="0" w:color="auto"/>
        <w:bottom w:val="none" w:sz="0" w:space="0" w:color="auto"/>
        <w:right w:val="none" w:sz="0" w:space="0" w:color="auto"/>
      </w:divBdr>
    </w:div>
    <w:div w:id="454493989">
      <w:bodyDiv w:val="1"/>
      <w:marLeft w:val="0"/>
      <w:marRight w:val="0"/>
      <w:marTop w:val="0"/>
      <w:marBottom w:val="0"/>
      <w:divBdr>
        <w:top w:val="none" w:sz="0" w:space="0" w:color="auto"/>
        <w:left w:val="none" w:sz="0" w:space="0" w:color="auto"/>
        <w:bottom w:val="none" w:sz="0" w:space="0" w:color="auto"/>
        <w:right w:val="none" w:sz="0" w:space="0" w:color="auto"/>
      </w:divBdr>
    </w:div>
    <w:div w:id="456408620">
      <w:bodyDiv w:val="1"/>
      <w:marLeft w:val="0"/>
      <w:marRight w:val="0"/>
      <w:marTop w:val="0"/>
      <w:marBottom w:val="0"/>
      <w:divBdr>
        <w:top w:val="none" w:sz="0" w:space="0" w:color="auto"/>
        <w:left w:val="none" w:sz="0" w:space="0" w:color="auto"/>
        <w:bottom w:val="none" w:sz="0" w:space="0" w:color="auto"/>
        <w:right w:val="none" w:sz="0" w:space="0" w:color="auto"/>
      </w:divBdr>
    </w:div>
    <w:div w:id="469640371">
      <w:bodyDiv w:val="1"/>
      <w:marLeft w:val="0"/>
      <w:marRight w:val="0"/>
      <w:marTop w:val="0"/>
      <w:marBottom w:val="0"/>
      <w:divBdr>
        <w:top w:val="none" w:sz="0" w:space="0" w:color="auto"/>
        <w:left w:val="none" w:sz="0" w:space="0" w:color="auto"/>
        <w:bottom w:val="none" w:sz="0" w:space="0" w:color="auto"/>
        <w:right w:val="none" w:sz="0" w:space="0" w:color="auto"/>
      </w:divBdr>
    </w:div>
    <w:div w:id="472604728">
      <w:bodyDiv w:val="1"/>
      <w:marLeft w:val="0"/>
      <w:marRight w:val="0"/>
      <w:marTop w:val="0"/>
      <w:marBottom w:val="0"/>
      <w:divBdr>
        <w:top w:val="none" w:sz="0" w:space="0" w:color="auto"/>
        <w:left w:val="none" w:sz="0" w:space="0" w:color="auto"/>
        <w:bottom w:val="none" w:sz="0" w:space="0" w:color="auto"/>
        <w:right w:val="none" w:sz="0" w:space="0" w:color="auto"/>
      </w:divBdr>
    </w:div>
    <w:div w:id="485439009">
      <w:bodyDiv w:val="1"/>
      <w:marLeft w:val="0"/>
      <w:marRight w:val="0"/>
      <w:marTop w:val="0"/>
      <w:marBottom w:val="0"/>
      <w:divBdr>
        <w:top w:val="none" w:sz="0" w:space="0" w:color="auto"/>
        <w:left w:val="none" w:sz="0" w:space="0" w:color="auto"/>
        <w:bottom w:val="none" w:sz="0" w:space="0" w:color="auto"/>
        <w:right w:val="none" w:sz="0" w:space="0" w:color="auto"/>
      </w:divBdr>
    </w:div>
    <w:div w:id="510343097">
      <w:bodyDiv w:val="1"/>
      <w:marLeft w:val="0"/>
      <w:marRight w:val="0"/>
      <w:marTop w:val="0"/>
      <w:marBottom w:val="0"/>
      <w:divBdr>
        <w:top w:val="none" w:sz="0" w:space="0" w:color="auto"/>
        <w:left w:val="none" w:sz="0" w:space="0" w:color="auto"/>
        <w:bottom w:val="none" w:sz="0" w:space="0" w:color="auto"/>
        <w:right w:val="none" w:sz="0" w:space="0" w:color="auto"/>
      </w:divBdr>
    </w:div>
    <w:div w:id="525870227">
      <w:bodyDiv w:val="1"/>
      <w:marLeft w:val="0"/>
      <w:marRight w:val="0"/>
      <w:marTop w:val="0"/>
      <w:marBottom w:val="0"/>
      <w:divBdr>
        <w:top w:val="none" w:sz="0" w:space="0" w:color="auto"/>
        <w:left w:val="none" w:sz="0" w:space="0" w:color="auto"/>
        <w:bottom w:val="none" w:sz="0" w:space="0" w:color="auto"/>
        <w:right w:val="none" w:sz="0" w:space="0" w:color="auto"/>
      </w:divBdr>
    </w:div>
    <w:div w:id="527833329">
      <w:bodyDiv w:val="1"/>
      <w:marLeft w:val="0"/>
      <w:marRight w:val="0"/>
      <w:marTop w:val="0"/>
      <w:marBottom w:val="0"/>
      <w:divBdr>
        <w:top w:val="none" w:sz="0" w:space="0" w:color="auto"/>
        <w:left w:val="none" w:sz="0" w:space="0" w:color="auto"/>
        <w:bottom w:val="none" w:sz="0" w:space="0" w:color="auto"/>
        <w:right w:val="none" w:sz="0" w:space="0" w:color="auto"/>
      </w:divBdr>
    </w:div>
    <w:div w:id="531114208">
      <w:bodyDiv w:val="1"/>
      <w:marLeft w:val="0"/>
      <w:marRight w:val="0"/>
      <w:marTop w:val="0"/>
      <w:marBottom w:val="0"/>
      <w:divBdr>
        <w:top w:val="none" w:sz="0" w:space="0" w:color="auto"/>
        <w:left w:val="none" w:sz="0" w:space="0" w:color="auto"/>
        <w:bottom w:val="none" w:sz="0" w:space="0" w:color="auto"/>
        <w:right w:val="none" w:sz="0" w:space="0" w:color="auto"/>
      </w:divBdr>
    </w:div>
    <w:div w:id="553352498">
      <w:bodyDiv w:val="1"/>
      <w:marLeft w:val="0"/>
      <w:marRight w:val="0"/>
      <w:marTop w:val="0"/>
      <w:marBottom w:val="0"/>
      <w:divBdr>
        <w:top w:val="none" w:sz="0" w:space="0" w:color="auto"/>
        <w:left w:val="none" w:sz="0" w:space="0" w:color="auto"/>
        <w:bottom w:val="none" w:sz="0" w:space="0" w:color="auto"/>
        <w:right w:val="none" w:sz="0" w:space="0" w:color="auto"/>
      </w:divBdr>
    </w:div>
    <w:div w:id="572811458">
      <w:bodyDiv w:val="1"/>
      <w:marLeft w:val="0"/>
      <w:marRight w:val="0"/>
      <w:marTop w:val="0"/>
      <w:marBottom w:val="0"/>
      <w:divBdr>
        <w:top w:val="none" w:sz="0" w:space="0" w:color="auto"/>
        <w:left w:val="none" w:sz="0" w:space="0" w:color="auto"/>
        <w:bottom w:val="none" w:sz="0" w:space="0" w:color="auto"/>
        <w:right w:val="none" w:sz="0" w:space="0" w:color="auto"/>
      </w:divBdr>
    </w:div>
    <w:div w:id="579871053">
      <w:bodyDiv w:val="1"/>
      <w:marLeft w:val="0"/>
      <w:marRight w:val="0"/>
      <w:marTop w:val="0"/>
      <w:marBottom w:val="0"/>
      <w:divBdr>
        <w:top w:val="none" w:sz="0" w:space="0" w:color="auto"/>
        <w:left w:val="none" w:sz="0" w:space="0" w:color="auto"/>
        <w:bottom w:val="none" w:sz="0" w:space="0" w:color="auto"/>
        <w:right w:val="none" w:sz="0" w:space="0" w:color="auto"/>
      </w:divBdr>
    </w:div>
    <w:div w:id="582766418">
      <w:bodyDiv w:val="1"/>
      <w:marLeft w:val="0"/>
      <w:marRight w:val="0"/>
      <w:marTop w:val="0"/>
      <w:marBottom w:val="0"/>
      <w:divBdr>
        <w:top w:val="none" w:sz="0" w:space="0" w:color="auto"/>
        <w:left w:val="none" w:sz="0" w:space="0" w:color="auto"/>
        <w:bottom w:val="none" w:sz="0" w:space="0" w:color="auto"/>
        <w:right w:val="none" w:sz="0" w:space="0" w:color="auto"/>
      </w:divBdr>
    </w:div>
    <w:div w:id="608781580">
      <w:bodyDiv w:val="1"/>
      <w:marLeft w:val="0"/>
      <w:marRight w:val="0"/>
      <w:marTop w:val="0"/>
      <w:marBottom w:val="0"/>
      <w:divBdr>
        <w:top w:val="none" w:sz="0" w:space="0" w:color="auto"/>
        <w:left w:val="none" w:sz="0" w:space="0" w:color="auto"/>
        <w:bottom w:val="none" w:sz="0" w:space="0" w:color="auto"/>
        <w:right w:val="none" w:sz="0" w:space="0" w:color="auto"/>
      </w:divBdr>
    </w:div>
    <w:div w:id="620722978">
      <w:bodyDiv w:val="1"/>
      <w:marLeft w:val="0"/>
      <w:marRight w:val="0"/>
      <w:marTop w:val="0"/>
      <w:marBottom w:val="0"/>
      <w:divBdr>
        <w:top w:val="none" w:sz="0" w:space="0" w:color="auto"/>
        <w:left w:val="none" w:sz="0" w:space="0" w:color="auto"/>
        <w:bottom w:val="none" w:sz="0" w:space="0" w:color="auto"/>
        <w:right w:val="none" w:sz="0" w:space="0" w:color="auto"/>
      </w:divBdr>
    </w:div>
    <w:div w:id="626085649">
      <w:bodyDiv w:val="1"/>
      <w:marLeft w:val="0"/>
      <w:marRight w:val="0"/>
      <w:marTop w:val="0"/>
      <w:marBottom w:val="0"/>
      <w:divBdr>
        <w:top w:val="none" w:sz="0" w:space="0" w:color="auto"/>
        <w:left w:val="none" w:sz="0" w:space="0" w:color="auto"/>
        <w:bottom w:val="none" w:sz="0" w:space="0" w:color="auto"/>
        <w:right w:val="none" w:sz="0" w:space="0" w:color="auto"/>
      </w:divBdr>
    </w:div>
    <w:div w:id="635642841">
      <w:bodyDiv w:val="1"/>
      <w:marLeft w:val="0"/>
      <w:marRight w:val="0"/>
      <w:marTop w:val="0"/>
      <w:marBottom w:val="0"/>
      <w:divBdr>
        <w:top w:val="none" w:sz="0" w:space="0" w:color="auto"/>
        <w:left w:val="none" w:sz="0" w:space="0" w:color="auto"/>
        <w:bottom w:val="none" w:sz="0" w:space="0" w:color="auto"/>
        <w:right w:val="none" w:sz="0" w:space="0" w:color="auto"/>
      </w:divBdr>
    </w:div>
    <w:div w:id="655182133">
      <w:bodyDiv w:val="1"/>
      <w:marLeft w:val="0"/>
      <w:marRight w:val="0"/>
      <w:marTop w:val="0"/>
      <w:marBottom w:val="0"/>
      <w:divBdr>
        <w:top w:val="none" w:sz="0" w:space="0" w:color="auto"/>
        <w:left w:val="none" w:sz="0" w:space="0" w:color="auto"/>
        <w:bottom w:val="none" w:sz="0" w:space="0" w:color="auto"/>
        <w:right w:val="none" w:sz="0" w:space="0" w:color="auto"/>
      </w:divBdr>
    </w:div>
    <w:div w:id="729378084">
      <w:bodyDiv w:val="1"/>
      <w:marLeft w:val="0"/>
      <w:marRight w:val="0"/>
      <w:marTop w:val="0"/>
      <w:marBottom w:val="0"/>
      <w:divBdr>
        <w:top w:val="none" w:sz="0" w:space="0" w:color="auto"/>
        <w:left w:val="none" w:sz="0" w:space="0" w:color="auto"/>
        <w:bottom w:val="none" w:sz="0" w:space="0" w:color="auto"/>
        <w:right w:val="none" w:sz="0" w:space="0" w:color="auto"/>
      </w:divBdr>
    </w:div>
    <w:div w:id="730888002">
      <w:bodyDiv w:val="1"/>
      <w:marLeft w:val="0"/>
      <w:marRight w:val="0"/>
      <w:marTop w:val="0"/>
      <w:marBottom w:val="0"/>
      <w:divBdr>
        <w:top w:val="none" w:sz="0" w:space="0" w:color="auto"/>
        <w:left w:val="none" w:sz="0" w:space="0" w:color="auto"/>
        <w:bottom w:val="none" w:sz="0" w:space="0" w:color="auto"/>
        <w:right w:val="none" w:sz="0" w:space="0" w:color="auto"/>
      </w:divBdr>
    </w:div>
    <w:div w:id="739405065">
      <w:bodyDiv w:val="1"/>
      <w:marLeft w:val="0"/>
      <w:marRight w:val="0"/>
      <w:marTop w:val="0"/>
      <w:marBottom w:val="0"/>
      <w:divBdr>
        <w:top w:val="none" w:sz="0" w:space="0" w:color="auto"/>
        <w:left w:val="none" w:sz="0" w:space="0" w:color="auto"/>
        <w:bottom w:val="none" w:sz="0" w:space="0" w:color="auto"/>
        <w:right w:val="none" w:sz="0" w:space="0" w:color="auto"/>
      </w:divBdr>
    </w:div>
    <w:div w:id="755133183">
      <w:bodyDiv w:val="1"/>
      <w:marLeft w:val="0"/>
      <w:marRight w:val="0"/>
      <w:marTop w:val="0"/>
      <w:marBottom w:val="0"/>
      <w:divBdr>
        <w:top w:val="none" w:sz="0" w:space="0" w:color="auto"/>
        <w:left w:val="none" w:sz="0" w:space="0" w:color="auto"/>
        <w:bottom w:val="none" w:sz="0" w:space="0" w:color="auto"/>
        <w:right w:val="none" w:sz="0" w:space="0" w:color="auto"/>
      </w:divBdr>
    </w:div>
    <w:div w:id="757481560">
      <w:bodyDiv w:val="1"/>
      <w:marLeft w:val="0"/>
      <w:marRight w:val="0"/>
      <w:marTop w:val="0"/>
      <w:marBottom w:val="0"/>
      <w:divBdr>
        <w:top w:val="none" w:sz="0" w:space="0" w:color="auto"/>
        <w:left w:val="none" w:sz="0" w:space="0" w:color="auto"/>
        <w:bottom w:val="none" w:sz="0" w:space="0" w:color="auto"/>
        <w:right w:val="none" w:sz="0" w:space="0" w:color="auto"/>
      </w:divBdr>
    </w:div>
    <w:div w:id="804664672">
      <w:bodyDiv w:val="1"/>
      <w:marLeft w:val="0"/>
      <w:marRight w:val="0"/>
      <w:marTop w:val="0"/>
      <w:marBottom w:val="0"/>
      <w:divBdr>
        <w:top w:val="none" w:sz="0" w:space="0" w:color="auto"/>
        <w:left w:val="none" w:sz="0" w:space="0" w:color="auto"/>
        <w:bottom w:val="none" w:sz="0" w:space="0" w:color="auto"/>
        <w:right w:val="none" w:sz="0" w:space="0" w:color="auto"/>
      </w:divBdr>
    </w:div>
    <w:div w:id="836261808">
      <w:bodyDiv w:val="1"/>
      <w:marLeft w:val="0"/>
      <w:marRight w:val="0"/>
      <w:marTop w:val="0"/>
      <w:marBottom w:val="0"/>
      <w:divBdr>
        <w:top w:val="none" w:sz="0" w:space="0" w:color="auto"/>
        <w:left w:val="none" w:sz="0" w:space="0" w:color="auto"/>
        <w:bottom w:val="none" w:sz="0" w:space="0" w:color="auto"/>
        <w:right w:val="none" w:sz="0" w:space="0" w:color="auto"/>
      </w:divBdr>
    </w:div>
    <w:div w:id="885409656">
      <w:bodyDiv w:val="1"/>
      <w:marLeft w:val="0"/>
      <w:marRight w:val="0"/>
      <w:marTop w:val="0"/>
      <w:marBottom w:val="0"/>
      <w:divBdr>
        <w:top w:val="none" w:sz="0" w:space="0" w:color="auto"/>
        <w:left w:val="none" w:sz="0" w:space="0" w:color="auto"/>
        <w:bottom w:val="none" w:sz="0" w:space="0" w:color="auto"/>
        <w:right w:val="none" w:sz="0" w:space="0" w:color="auto"/>
      </w:divBdr>
    </w:div>
    <w:div w:id="902528365">
      <w:bodyDiv w:val="1"/>
      <w:marLeft w:val="0"/>
      <w:marRight w:val="0"/>
      <w:marTop w:val="0"/>
      <w:marBottom w:val="0"/>
      <w:divBdr>
        <w:top w:val="none" w:sz="0" w:space="0" w:color="auto"/>
        <w:left w:val="none" w:sz="0" w:space="0" w:color="auto"/>
        <w:bottom w:val="none" w:sz="0" w:space="0" w:color="auto"/>
        <w:right w:val="none" w:sz="0" w:space="0" w:color="auto"/>
      </w:divBdr>
    </w:div>
    <w:div w:id="924341405">
      <w:bodyDiv w:val="1"/>
      <w:marLeft w:val="0"/>
      <w:marRight w:val="0"/>
      <w:marTop w:val="0"/>
      <w:marBottom w:val="0"/>
      <w:divBdr>
        <w:top w:val="none" w:sz="0" w:space="0" w:color="auto"/>
        <w:left w:val="none" w:sz="0" w:space="0" w:color="auto"/>
        <w:bottom w:val="none" w:sz="0" w:space="0" w:color="auto"/>
        <w:right w:val="none" w:sz="0" w:space="0" w:color="auto"/>
      </w:divBdr>
    </w:div>
    <w:div w:id="925842301">
      <w:bodyDiv w:val="1"/>
      <w:marLeft w:val="0"/>
      <w:marRight w:val="0"/>
      <w:marTop w:val="0"/>
      <w:marBottom w:val="0"/>
      <w:divBdr>
        <w:top w:val="none" w:sz="0" w:space="0" w:color="auto"/>
        <w:left w:val="none" w:sz="0" w:space="0" w:color="auto"/>
        <w:bottom w:val="none" w:sz="0" w:space="0" w:color="auto"/>
        <w:right w:val="none" w:sz="0" w:space="0" w:color="auto"/>
      </w:divBdr>
    </w:div>
    <w:div w:id="932282059">
      <w:bodyDiv w:val="1"/>
      <w:marLeft w:val="0"/>
      <w:marRight w:val="0"/>
      <w:marTop w:val="0"/>
      <w:marBottom w:val="0"/>
      <w:divBdr>
        <w:top w:val="none" w:sz="0" w:space="0" w:color="auto"/>
        <w:left w:val="none" w:sz="0" w:space="0" w:color="auto"/>
        <w:bottom w:val="none" w:sz="0" w:space="0" w:color="auto"/>
        <w:right w:val="none" w:sz="0" w:space="0" w:color="auto"/>
      </w:divBdr>
    </w:div>
    <w:div w:id="945119222">
      <w:bodyDiv w:val="1"/>
      <w:marLeft w:val="0"/>
      <w:marRight w:val="0"/>
      <w:marTop w:val="0"/>
      <w:marBottom w:val="0"/>
      <w:divBdr>
        <w:top w:val="none" w:sz="0" w:space="0" w:color="auto"/>
        <w:left w:val="none" w:sz="0" w:space="0" w:color="auto"/>
        <w:bottom w:val="none" w:sz="0" w:space="0" w:color="auto"/>
        <w:right w:val="none" w:sz="0" w:space="0" w:color="auto"/>
      </w:divBdr>
    </w:div>
    <w:div w:id="975112002">
      <w:bodyDiv w:val="1"/>
      <w:marLeft w:val="0"/>
      <w:marRight w:val="0"/>
      <w:marTop w:val="0"/>
      <w:marBottom w:val="0"/>
      <w:divBdr>
        <w:top w:val="none" w:sz="0" w:space="0" w:color="auto"/>
        <w:left w:val="none" w:sz="0" w:space="0" w:color="auto"/>
        <w:bottom w:val="none" w:sz="0" w:space="0" w:color="auto"/>
        <w:right w:val="none" w:sz="0" w:space="0" w:color="auto"/>
      </w:divBdr>
    </w:div>
    <w:div w:id="980882505">
      <w:bodyDiv w:val="1"/>
      <w:marLeft w:val="0"/>
      <w:marRight w:val="0"/>
      <w:marTop w:val="0"/>
      <w:marBottom w:val="0"/>
      <w:divBdr>
        <w:top w:val="none" w:sz="0" w:space="0" w:color="auto"/>
        <w:left w:val="none" w:sz="0" w:space="0" w:color="auto"/>
        <w:bottom w:val="none" w:sz="0" w:space="0" w:color="auto"/>
        <w:right w:val="none" w:sz="0" w:space="0" w:color="auto"/>
      </w:divBdr>
    </w:div>
    <w:div w:id="982930621">
      <w:bodyDiv w:val="1"/>
      <w:marLeft w:val="0"/>
      <w:marRight w:val="0"/>
      <w:marTop w:val="0"/>
      <w:marBottom w:val="0"/>
      <w:divBdr>
        <w:top w:val="none" w:sz="0" w:space="0" w:color="auto"/>
        <w:left w:val="none" w:sz="0" w:space="0" w:color="auto"/>
        <w:bottom w:val="none" w:sz="0" w:space="0" w:color="auto"/>
        <w:right w:val="none" w:sz="0" w:space="0" w:color="auto"/>
      </w:divBdr>
    </w:div>
    <w:div w:id="989678451">
      <w:bodyDiv w:val="1"/>
      <w:marLeft w:val="0"/>
      <w:marRight w:val="0"/>
      <w:marTop w:val="0"/>
      <w:marBottom w:val="0"/>
      <w:divBdr>
        <w:top w:val="none" w:sz="0" w:space="0" w:color="auto"/>
        <w:left w:val="none" w:sz="0" w:space="0" w:color="auto"/>
        <w:bottom w:val="none" w:sz="0" w:space="0" w:color="auto"/>
        <w:right w:val="none" w:sz="0" w:space="0" w:color="auto"/>
      </w:divBdr>
    </w:div>
    <w:div w:id="1001464604">
      <w:bodyDiv w:val="1"/>
      <w:marLeft w:val="0"/>
      <w:marRight w:val="0"/>
      <w:marTop w:val="0"/>
      <w:marBottom w:val="0"/>
      <w:divBdr>
        <w:top w:val="none" w:sz="0" w:space="0" w:color="auto"/>
        <w:left w:val="none" w:sz="0" w:space="0" w:color="auto"/>
        <w:bottom w:val="none" w:sz="0" w:space="0" w:color="auto"/>
        <w:right w:val="none" w:sz="0" w:space="0" w:color="auto"/>
      </w:divBdr>
    </w:div>
    <w:div w:id="1058482109">
      <w:bodyDiv w:val="1"/>
      <w:marLeft w:val="0"/>
      <w:marRight w:val="0"/>
      <w:marTop w:val="0"/>
      <w:marBottom w:val="0"/>
      <w:divBdr>
        <w:top w:val="none" w:sz="0" w:space="0" w:color="auto"/>
        <w:left w:val="none" w:sz="0" w:space="0" w:color="auto"/>
        <w:bottom w:val="none" w:sz="0" w:space="0" w:color="auto"/>
        <w:right w:val="none" w:sz="0" w:space="0" w:color="auto"/>
      </w:divBdr>
    </w:div>
    <w:div w:id="1085809313">
      <w:bodyDiv w:val="1"/>
      <w:marLeft w:val="0"/>
      <w:marRight w:val="0"/>
      <w:marTop w:val="0"/>
      <w:marBottom w:val="0"/>
      <w:divBdr>
        <w:top w:val="none" w:sz="0" w:space="0" w:color="auto"/>
        <w:left w:val="none" w:sz="0" w:space="0" w:color="auto"/>
        <w:bottom w:val="none" w:sz="0" w:space="0" w:color="auto"/>
        <w:right w:val="none" w:sz="0" w:space="0" w:color="auto"/>
      </w:divBdr>
    </w:div>
    <w:div w:id="1132869802">
      <w:bodyDiv w:val="1"/>
      <w:marLeft w:val="0"/>
      <w:marRight w:val="0"/>
      <w:marTop w:val="0"/>
      <w:marBottom w:val="0"/>
      <w:divBdr>
        <w:top w:val="none" w:sz="0" w:space="0" w:color="auto"/>
        <w:left w:val="none" w:sz="0" w:space="0" w:color="auto"/>
        <w:bottom w:val="none" w:sz="0" w:space="0" w:color="auto"/>
        <w:right w:val="none" w:sz="0" w:space="0" w:color="auto"/>
      </w:divBdr>
    </w:div>
    <w:div w:id="1138717129">
      <w:bodyDiv w:val="1"/>
      <w:marLeft w:val="0"/>
      <w:marRight w:val="0"/>
      <w:marTop w:val="0"/>
      <w:marBottom w:val="0"/>
      <w:divBdr>
        <w:top w:val="none" w:sz="0" w:space="0" w:color="auto"/>
        <w:left w:val="none" w:sz="0" w:space="0" w:color="auto"/>
        <w:bottom w:val="none" w:sz="0" w:space="0" w:color="auto"/>
        <w:right w:val="none" w:sz="0" w:space="0" w:color="auto"/>
      </w:divBdr>
    </w:div>
    <w:div w:id="1143546072">
      <w:bodyDiv w:val="1"/>
      <w:marLeft w:val="0"/>
      <w:marRight w:val="0"/>
      <w:marTop w:val="0"/>
      <w:marBottom w:val="0"/>
      <w:divBdr>
        <w:top w:val="none" w:sz="0" w:space="0" w:color="auto"/>
        <w:left w:val="none" w:sz="0" w:space="0" w:color="auto"/>
        <w:bottom w:val="none" w:sz="0" w:space="0" w:color="auto"/>
        <w:right w:val="none" w:sz="0" w:space="0" w:color="auto"/>
      </w:divBdr>
    </w:div>
    <w:div w:id="1149712922">
      <w:bodyDiv w:val="1"/>
      <w:marLeft w:val="0"/>
      <w:marRight w:val="0"/>
      <w:marTop w:val="0"/>
      <w:marBottom w:val="0"/>
      <w:divBdr>
        <w:top w:val="none" w:sz="0" w:space="0" w:color="auto"/>
        <w:left w:val="none" w:sz="0" w:space="0" w:color="auto"/>
        <w:bottom w:val="none" w:sz="0" w:space="0" w:color="auto"/>
        <w:right w:val="none" w:sz="0" w:space="0" w:color="auto"/>
      </w:divBdr>
    </w:div>
    <w:div w:id="1177964012">
      <w:bodyDiv w:val="1"/>
      <w:marLeft w:val="0"/>
      <w:marRight w:val="0"/>
      <w:marTop w:val="0"/>
      <w:marBottom w:val="0"/>
      <w:divBdr>
        <w:top w:val="none" w:sz="0" w:space="0" w:color="auto"/>
        <w:left w:val="none" w:sz="0" w:space="0" w:color="auto"/>
        <w:bottom w:val="none" w:sz="0" w:space="0" w:color="auto"/>
        <w:right w:val="none" w:sz="0" w:space="0" w:color="auto"/>
      </w:divBdr>
    </w:div>
    <w:div w:id="1178428430">
      <w:bodyDiv w:val="1"/>
      <w:marLeft w:val="0"/>
      <w:marRight w:val="0"/>
      <w:marTop w:val="0"/>
      <w:marBottom w:val="0"/>
      <w:divBdr>
        <w:top w:val="none" w:sz="0" w:space="0" w:color="auto"/>
        <w:left w:val="none" w:sz="0" w:space="0" w:color="auto"/>
        <w:bottom w:val="none" w:sz="0" w:space="0" w:color="auto"/>
        <w:right w:val="none" w:sz="0" w:space="0" w:color="auto"/>
      </w:divBdr>
    </w:div>
    <w:div w:id="1208372424">
      <w:bodyDiv w:val="1"/>
      <w:marLeft w:val="0"/>
      <w:marRight w:val="0"/>
      <w:marTop w:val="0"/>
      <w:marBottom w:val="0"/>
      <w:divBdr>
        <w:top w:val="none" w:sz="0" w:space="0" w:color="auto"/>
        <w:left w:val="none" w:sz="0" w:space="0" w:color="auto"/>
        <w:bottom w:val="none" w:sz="0" w:space="0" w:color="auto"/>
        <w:right w:val="none" w:sz="0" w:space="0" w:color="auto"/>
      </w:divBdr>
    </w:div>
    <w:div w:id="1220365076">
      <w:bodyDiv w:val="1"/>
      <w:marLeft w:val="0"/>
      <w:marRight w:val="0"/>
      <w:marTop w:val="0"/>
      <w:marBottom w:val="0"/>
      <w:divBdr>
        <w:top w:val="none" w:sz="0" w:space="0" w:color="auto"/>
        <w:left w:val="none" w:sz="0" w:space="0" w:color="auto"/>
        <w:bottom w:val="none" w:sz="0" w:space="0" w:color="auto"/>
        <w:right w:val="none" w:sz="0" w:space="0" w:color="auto"/>
      </w:divBdr>
    </w:div>
    <w:div w:id="1233587268">
      <w:bodyDiv w:val="1"/>
      <w:marLeft w:val="0"/>
      <w:marRight w:val="0"/>
      <w:marTop w:val="0"/>
      <w:marBottom w:val="0"/>
      <w:divBdr>
        <w:top w:val="none" w:sz="0" w:space="0" w:color="auto"/>
        <w:left w:val="none" w:sz="0" w:space="0" w:color="auto"/>
        <w:bottom w:val="none" w:sz="0" w:space="0" w:color="auto"/>
        <w:right w:val="none" w:sz="0" w:space="0" w:color="auto"/>
      </w:divBdr>
    </w:div>
    <w:div w:id="1268268128">
      <w:bodyDiv w:val="1"/>
      <w:marLeft w:val="0"/>
      <w:marRight w:val="0"/>
      <w:marTop w:val="0"/>
      <w:marBottom w:val="0"/>
      <w:divBdr>
        <w:top w:val="none" w:sz="0" w:space="0" w:color="auto"/>
        <w:left w:val="none" w:sz="0" w:space="0" w:color="auto"/>
        <w:bottom w:val="none" w:sz="0" w:space="0" w:color="auto"/>
        <w:right w:val="none" w:sz="0" w:space="0" w:color="auto"/>
      </w:divBdr>
    </w:div>
    <w:div w:id="1306009967">
      <w:bodyDiv w:val="1"/>
      <w:marLeft w:val="0"/>
      <w:marRight w:val="0"/>
      <w:marTop w:val="0"/>
      <w:marBottom w:val="0"/>
      <w:divBdr>
        <w:top w:val="none" w:sz="0" w:space="0" w:color="auto"/>
        <w:left w:val="none" w:sz="0" w:space="0" w:color="auto"/>
        <w:bottom w:val="none" w:sz="0" w:space="0" w:color="auto"/>
        <w:right w:val="none" w:sz="0" w:space="0" w:color="auto"/>
      </w:divBdr>
    </w:div>
    <w:div w:id="1328752193">
      <w:bodyDiv w:val="1"/>
      <w:marLeft w:val="0"/>
      <w:marRight w:val="0"/>
      <w:marTop w:val="0"/>
      <w:marBottom w:val="0"/>
      <w:divBdr>
        <w:top w:val="none" w:sz="0" w:space="0" w:color="auto"/>
        <w:left w:val="none" w:sz="0" w:space="0" w:color="auto"/>
        <w:bottom w:val="none" w:sz="0" w:space="0" w:color="auto"/>
        <w:right w:val="none" w:sz="0" w:space="0" w:color="auto"/>
      </w:divBdr>
    </w:div>
    <w:div w:id="1342928195">
      <w:bodyDiv w:val="1"/>
      <w:marLeft w:val="0"/>
      <w:marRight w:val="0"/>
      <w:marTop w:val="0"/>
      <w:marBottom w:val="0"/>
      <w:divBdr>
        <w:top w:val="none" w:sz="0" w:space="0" w:color="auto"/>
        <w:left w:val="none" w:sz="0" w:space="0" w:color="auto"/>
        <w:bottom w:val="none" w:sz="0" w:space="0" w:color="auto"/>
        <w:right w:val="none" w:sz="0" w:space="0" w:color="auto"/>
      </w:divBdr>
    </w:div>
    <w:div w:id="1354842313">
      <w:bodyDiv w:val="1"/>
      <w:marLeft w:val="0"/>
      <w:marRight w:val="0"/>
      <w:marTop w:val="0"/>
      <w:marBottom w:val="0"/>
      <w:divBdr>
        <w:top w:val="none" w:sz="0" w:space="0" w:color="auto"/>
        <w:left w:val="none" w:sz="0" w:space="0" w:color="auto"/>
        <w:bottom w:val="none" w:sz="0" w:space="0" w:color="auto"/>
        <w:right w:val="none" w:sz="0" w:space="0" w:color="auto"/>
      </w:divBdr>
    </w:div>
    <w:div w:id="1361471256">
      <w:bodyDiv w:val="1"/>
      <w:marLeft w:val="0"/>
      <w:marRight w:val="0"/>
      <w:marTop w:val="0"/>
      <w:marBottom w:val="0"/>
      <w:divBdr>
        <w:top w:val="none" w:sz="0" w:space="0" w:color="auto"/>
        <w:left w:val="none" w:sz="0" w:space="0" w:color="auto"/>
        <w:bottom w:val="none" w:sz="0" w:space="0" w:color="auto"/>
        <w:right w:val="none" w:sz="0" w:space="0" w:color="auto"/>
      </w:divBdr>
    </w:div>
    <w:div w:id="1366832636">
      <w:bodyDiv w:val="1"/>
      <w:marLeft w:val="0"/>
      <w:marRight w:val="0"/>
      <w:marTop w:val="0"/>
      <w:marBottom w:val="0"/>
      <w:divBdr>
        <w:top w:val="none" w:sz="0" w:space="0" w:color="auto"/>
        <w:left w:val="none" w:sz="0" w:space="0" w:color="auto"/>
        <w:bottom w:val="none" w:sz="0" w:space="0" w:color="auto"/>
        <w:right w:val="none" w:sz="0" w:space="0" w:color="auto"/>
      </w:divBdr>
    </w:div>
    <w:div w:id="1386757705">
      <w:bodyDiv w:val="1"/>
      <w:marLeft w:val="0"/>
      <w:marRight w:val="0"/>
      <w:marTop w:val="0"/>
      <w:marBottom w:val="0"/>
      <w:divBdr>
        <w:top w:val="none" w:sz="0" w:space="0" w:color="auto"/>
        <w:left w:val="none" w:sz="0" w:space="0" w:color="auto"/>
        <w:bottom w:val="none" w:sz="0" w:space="0" w:color="auto"/>
        <w:right w:val="none" w:sz="0" w:space="0" w:color="auto"/>
      </w:divBdr>
    </w:div>
    <w:div w:id="1389109949">
      <w:bodyDiv w:val="1"/>
      <w:marLeft w:val="0"/>
      <w:marRight w:val="0"/>
      <w:marTop w:val="0"/>
      <w:marBottom w:val="0"/>
      <w:divBdr>
        <w:top w:val="none" w:sz="0" w:space="0" w:color="auto"/>
        <w:left w:val="none" w:sz="0" w:space="0" w:color="auto"/>
        <w:bottom w:val="none" w:sz="0" w:space="0" w:color="auto"/>
        <w:right w:val="none" w:sz="0" w:space="0" w:color="auto"/>
      </w:divBdr>
    </w:div>
    <w:div w:id="1400178701">
      <w:bodyDiv w:val="1"/>
      <w:marLeft w:val="0"/>
      <w:marRight w:val="0"/>
      <w:marTop w:val="0"/>
      <w:marBottom w:val="0"/>
      <w:divBdr>
        <w:top w:val="none" w:sz="0" w:space="0" w:color="auto"/>
        <w:left w:val="none" w:sz="0" w:space="0" w:color="auto"/>
        <w:bottom w:val="none" w:sz="0" w:space="0" w:color="auto"/>
        <w:right w:val="none" w:sz="0" w:space="0" w:color="auto"/>
      </w:divBdr>
    </w:div>
    <w:div w:id="1408457729">
      <w:bodyDiv w:val="1"/>
      <w:marLeft w:val="0"/>
      <w:marRight w:val="0"/>
      <w:marTop w:val="0"/>
      <w:marBottom w:val="0"/>
      <w:divBdr>
        <w:top w:val="none" w:sz="0" w:space="0" w:color="auto"/>
        <w:left w:val="none" w:sz="0" w:space="0" w:color="auto"/>
        <w:bottom w:val="none" w:sz="0" w:space="0" w:color="auto"/>
        <w:right w:val="none" w:sz="0" w:space="0" w:color="auto"/>
      </w:divBdr>
    </w:div>
    <w:div w:id="1411269474">
      <w:bodyDiv w:val="1"/>
      <w:marLeft w:val="0"/>
      <w:marRight w:val="0"/>
      <w:marTop w:val="0"/>
      <w:marBottom w:val="0"/>
      <w:divBdr>
        <w:top w:val="none" w:sz="0" w:space="0" w:color="auto"/>
        <w:left w:val="none" w:sz="0" w:space="0" w:color="auto"/>
        <w:bottom w:val="none" w:sz="0" w:space="0" w:color="auto"/>
        <w:right w:val="none" w:sz="0" w:space="0" w:color="auto"/>
      </w:divBdr>
    </w:div>
    <w:div w:id="1416248291">
      <w:bodyDiv w:val="1"/>
      <w:marLeft w:val="0"/>
      <w:marRight w:val="0"/>
      <w:marTop w:val="0"/>
      <w:marBottom w:val="0"/>
      <w:divBdr>
        <w:top w:val="none" w:sz="0" w:space="0" w:color="auto"/>
        <w:left w:val="none" w:sz="0" w:space="0" w:color="auto"/>
        <w:bottom w:val="none" w:sz="0" w:space="0" w:color="auto"/>
        <w:right w:val="none" w:sz="0" w:space="0" w:color="auto"/>
      </w:divBdr>
    </w:div>
    <w:div w:id="1417481466">
      <w:bodyDiv w:val="1"/>
      <w:marLeft w:val="0"/>
      <w:marRight w:val="0"/>
      <w:marTop w:val="0"/>
      <w:marBottom w:val="0"/>
      <w:divBdr>
        <w:top w:val="none" w:sz="0" w:space="0" w:color="auto"/>
        <w:left w:val="none" w:sz="0" w:space="0" w:color="auto"/>
        <w:bottom w:val="none" w:sz="0" w:space="0" w:color="auto"/>
        <w:right w:val="none" w:sz="0" w:space="0" w:color="auto"/>
      </w:divBdr>
    </w:div>
    <w:div w:id="1424953512">
      <w:bodyDiv w:val="1"/>
      <w:marLeft w:val="0"/>
      <w:marRight w:val="0"/>
      <w:marTop w:val="0"/>
      <w:marBottom w:val="0"/>
      <w:divBdr>
        <w:top w:val="none" w:sz="0" w:space="0" w:color="auto"/>
        <w:left w:val="none" w:sz="0" w:space="0" w:color="auto"/>
        <w:bottom w:val="none" w:sz="0" w:space="0" w:color="auto"/>
        <w:right w:val="none" w:sz="0" w:space="0" w:color="auto"/>
      </w:divBdr>
    </w:div>
    <w:div w:id="1444575170">
      <w:bodyDiv w:val="1"/>
      <w:marLeft w:val="0"/>
      <w:marRight w:val="0"/>
      <w:marTop w:val="0"/>
      <w:marBottom w:val="0"/>
      <w:divBdr>
        <w:top w:val="none" w:sz="0" w:space="0" w:color="auto"/>
        <w:left w:val="none" w:sz="0" w:space="0" w:color="auto"/>
        <w:bottom w:val="none" w:sz="0" w:space="0" w:color="auto"/>
        <w:right w:val="none" w:sz="0" w:space="0" w:color="auto"/>
      </w:divBdr>
    </w:div>
    <w:div w:id="1476950070">
      <w:bodyDiv w:val="1"/>
      <w:marLeft w:val="0"/>
      <w:marRight w:val="0"/>
      <w:marTop w:val="0"/>
      <w:marBottom w:val="0"/>
      <w:divBdr>
        <w:top w:val="none" w:sz="0" w:space="0" w:color="auto"/>
        <w:left w:val="none" w:sz="0" w:space="0" w:color="auto"/>
        <w:bottom w:val="none" w:sz="0" w:space="0" w:color="auto"/>
        <w:right w:val="none" w:sz="0" w:space="0" w:color="auto"/>
      </w:divBdr>
    </w:div>
    <w:div w:id="1478454076">
      <w:bodyDiv w:val="1"/>
      <w:marLeft w:val="0"/>
      <w:marRight w:val="0"/>
      <w:marTop w:val="0"/>
      <w:marBottom w:val="0"/>
      <w:divBdr>
        <w:top w:val="none" w:sz="0" w:space="0" w:color="auto"/>
        <w:left w:val="none" w:sz="0" w:space="0" w:color="auto"/>
        <w:bottom w:val="none" w:sz="0" w:space="0" w:color="auto"/>
        <w:right w:val="none" w:sz="0" w:space="0" w:color="auto"/>
      </w:divBdr>
    </w:div>
    <w:div w:id="1490246814">
      <w:bodyDiv w:val="1"/>
      <w:marLeft w:val="0"/>
      <w:marRight w:val="0"/>
      <w:marTop w:val="0"/>
      <w:marBottom w:val="0"/>
      <w:divBdr>
        <w:top w:val="none" w:sz="0" w:space="0" w:color="auto"/>
        <w:left w:val="none" w:sz="0" w:space="0" w:color="auto"/>
        <w:bottom w:val="none" w:sz="0" w:space="0" w:color="auto"/>
        <w:right w:val="none" w:sz="0" w:space="0" w:color="auto"/>
      </w:divBdr>
    </w:div>
    <w:div w:id="1504780388">
      <w:bodyDiv w:val="1"/>
      <w:marLeft w:val="0"/>
      <w:marRight w:val="0"/>
      <w:marTop w:val="0"/>
      <w:marBottom w:val="0"/>
      <w:divBdr>
        <w:top w:val="none" w:sz="0" w:space="0" w:color="auto"/>
        <w:left w:val="none" w:sz="0" w:space="0" w:color="auto"/>
        <w:bottom w:val="none" w:sz="0" w:space="0" w:color="auto"/>
        <w:right w:val="none" w:sz="0" w:space="0" w:color="auto"/>
      </w:divBdr>
    </w:div>
    <w:div w:id="1522816001">
      <w:bodyDiv w:val="1"/>
      <w:marLeft w:val="0"/>
      <w:marRight w:val="0"/>
      <w:marTop w:val="0"/>
      <w:marBottom w:val="0"/>
      <w:divBdr>
        <w:top w:val="none" w:sz="0" w:space="0" w:color="auto"/>
        <w:left w:val="none" w:sz="0" w:space="0" w:color="auto"/>
        <w:bottom w:val="none" w:sz="0" w:space="0" w:color="auto"/>
        <w:right w:val="none" w:sz="0" w:space="0" w:color="auto"/>
      </w:divBdr>
    </w:div>
    <w:div w:id="1575360607">
      <w:bodyDiv w:val="1"/>
      <w:marLeft w:val="0"/>
      <w:marRight w:val="0"/>
      <w:marTop w:val="0"/>
      <w:marBottom w:val="0"/>
      <w:divBdr>
        <w:top w:val="none" w:sz="0" w:space="0" w:color="auto"/>
        <w:left w:val="none" w:sz="0" w:space="0" w:color="auto"/>
        <w:bottom w:val="none" w:sz="0" w:space="0" w:color="auto"/>
        <w:right w:val="none" w:sz="0" w:space="0" w:color="auto"/>
      </w:divBdr>
    </w:div>
    <w:div w:id="1576738693">
      <w:bodyDiv w:val="1"/>
      <w:marLeft w:val="0"/>
      <w:marRight w:val="0"/>
      <w:marTop w:val="0"/>
      <w:marBottom w:val="0"/>
      <w:divBdr>
        <w:top w:val="none" w:sz="0" w:space="0" w:color="auto"/>
        <w:left w:val="none" w:sz="0" w:space="0" w:color="auto"/>
        <w:bottom w:val="none" w:sz="0" w:space="0" w:color="auto"/>
        <w:right w:val="none" w:sz="0" w:space="0" w:color="auto"/>
      </w:divBdr>
    </w:div>
    <w:div w:id="1656565886">
      <w:bodyDiv w:val="1"/>
      <w:marLeft w:val="0"/>
      <w:marRight w:val="0"/>
      <w:marTop w:val="0"/>
      <w:marBottom w:val="0"/>
      <w:divBdr>
        <w:top w:val="none" w:sz="0" w:space="0" w:color="auto"/>
        <w:left w:val="none" w:sz="0" w:space="0" w:color="auto"/>
        <w:bottom w:val="none" w:sz="0" w:space="0" w:color="auto"/>
        <w:right w:val="none" w:sz="0" w:space="0" w:color="auto"/>
      </w:divBdr>
    </w:div>
    <w:div w:id="1685092078">
      <w:bodyDiv w:val="1"/>
      <w:marLeft w:val="0"/>
      <w:marRight w:val="0"/>
      <w:marTop w:val="0"/>
      <w:marBottom w:val="0"/>
      <w:divBdr>
        <w:top w:val="none" w:sz="0" w:space="0" w:color="auto"/>
        <w:left w:val="none" w:sz="0" w:space="0" w:color="auto"/>
        <w:bottom w:val="none" w:sz="0" w:space="0" w:color="auto"/>
        <w:right w:val="none" w:sz="0" w:space="0" w:color="auto"/>
      </w:divBdr>
    </w:div>
    <w:div w:id="1735198920">
      <w:bodyDiv w:val="1"/>
      <w:marLeft w:val="0"/>
      <w:marRight w:val="0"/>
      <w:marTop w:val="0"/>
      <w:marBottom w:val="0"/>
      <w:divBdr>
        <w:top w:val="none" w:sz="0" w:space="0" w:color="auto"/>
        <w:left w:val="none" w:sz="0" w:space="0" w:color="auto"/>
        <w:bottom w:val="none" w:sz="0" w:space="0" w:color="auto"/>
        <w:right w:val="none" w:sz="0" w:space="0" w:color="auto"/>
      </w:divBdr>
    </w:div>
    <w:div w:id="1739935608">
      <w:bodyDiv w:val="1"/>
      <w:marLeft w:val="0"/>
      <w:marRight w:val="0"/>
      <w:marTop w:val="0"/>
      <w:marBottom w:val="0"/>
      <w:divBdr>
        <w:top w:val="none" w:sz="0" w:space="0" w:color="auto"/>
        <w:left w:val="none" w:sz="0" w:space="0" w:color="auto"/>
        <w:bottom w:val="none" w:sz="0" w:space="0" w:color="auto"/>
        <w:right w:val="none" w:sz="0" w:space="0" w:color="auto"/>
      </w:divBdr>
    </w:div>
    <w:div w:id="1763909446">
      <w:bodyDiv w:val="1"/>
      <w:marLeft w:val="0"/>
      <w:marRight w:val="0"/>
      <w:marTop w:val="0"/>
      <w:marBottom w:val="0"/>
      <w:divBdr>
        <w:top w:val="none" w:sz="0" w:space="0" w:color="auto"/>
        <w:left w:val="none" w:sz="0" w:space="0" w:color="auto"/>
        <w:bottom w:val="none" w:sz="0" w:space="0" w:color="auto"/>
        <w:right w:val="none" w:sz="0" w:space="0" w:color="auto"/>
      </w:divBdr>
    </w:div>
    <w:div w:id="1766341185">
      <w:bodyDiv w:val="1"/>
      <w:marLeft w:val="0"/>
      <w:marRight w:val="0"/>
      <w:marTop w:val="0"/>
      <w:marBottom w:val="0"/>
      <w:divBdr>
        <w:top w:val="none" w:sz="0" w:space="0" w:color="auto"/>
        <w:left w:val="none" w:sz="0" w:space="0" w:color="auto"/>
        <w:bottom w:val="none" w:sz="0" w:space="0" w:color="auto"/>
        <w:right w:val="none" w:sz="0" w:space="0" w:color="auto"/>
      </w:divBdr>
    </w:div>
    <w:div w:id="1770663885">
      <w:bodyDiv w:val="1"/>
      <w:marLeft w:val="0"/>
      <w:marRight w:val="0"/>
      <w:marTop w:val="0"/>
      <w:marBottom w:val="0"/>
      <w:divBdr>
        <w:top w:val="none" w:sz="0" w:space="0" w:color="auto"/>
        <w:left w:val="none" w:sz="0" w:space="0" w:color="auto"/>
        <w:bottom w:val="none" w:sz="0" w:space="0" w:color="auto"/>
        <w:right w:val="none" w:sz="0" w:space="0" w:color="auto"/>
      </w:divBdr>
    </w:div>
    <w:div w:id="1813406240">
      <w:bodyDiv w:val="1"/>
      <w:marLeft w:val="0"/>
      <w:marRight w:val="0"/>
      <w:marTop w:val="0"/>
      <w:marBottom w:val="0"/>
      <w:divBdr>
        <w:top w:val="none" w:sz="0" w:space="0" w:color="auto"/>
        <w:left w:val="none" w:sz="0" w:space="0" w:color="auto"/>
        <w:bottom w:val="none" w:sz="0" w:space="0" w:color="auto"/>
        <w:right w:val="none" w:sz="0" w:space="0" w:color="auto"/>
      </w:divBdr>
    </w:div>
    <w:div w:id="1830633792">
      <w:bodyDiv w:val="1"/>
      <w:marLeft w:val="0"/>
      <w:marRight w:val="0"/>
      <w:marTop w:val="0"/>
      <w:marBottom w:val="0"/>
      <w:divBdr>
        <w:top w:val="none" w:sz="0" w:space="0" w:color="auto"/>
        <w:left w:val="none" w:sz="0" w:space="0" w:color="auto"/>
        <w:bottom w:val="none" w:sz="0" w:space="0" w:color="auto"/>
        <w:right w:val="none" w:sz="0" w:space="0" w:color="auto"/>
      </w:divBdr>
    </w:div>
    <w:div w:id="1842771745">
      <w:bodyDiv w:val="1"/>
      <w:marLeft w:val="0"/>
      <w:marRight w:val="0"/>
      <w:marTop w:val="0"/>
      <w:marBottom w:val="0"/>
      <w:divBdr>
        <w:top w:val="none" w:sz="0" w:space="0" w:color="auto"/>
        <w:left w:val="none" w:sz="0" w:space="0" w:color="auto"/>
        <w:bottom w:val="none" w:sz="0" w:space="0" w:color="auto"/>
        <w:right w:val="none" w:sz="0" w:space="0" w:color="auto"/>
      </w:divBdr>
    </w:div>
    <w:div w:id="1895311991">
      <w:bodyDiv w:val="1"/>
      <w:marLeft w:val="0"/>
      <w:marRight w:val="0"/>
      <w:marTop w:val="0"/>
      <w:marBottom w:val="0"/>
      <w:divBdr>
        <w:top w:val="none" w:sz="0" w:space="0" w:color="auto"/>
        <w:left w:val="none" w:sz="0" w:space="0" w:color="auto"/>
        <w:bottom w:val="none" w:sz="0" w:space="0" w:color="auto"/>
        <w:right w:val="none" w:sz="0" w:space="0" w:color="auto"/>
      </w:divBdr>
    </w:div>
    <w:div w:id="1902784347">
      <w:bodyDiv w:val="1"/>
      <w:marLeft w:val="0"/>
      <w:marRight w:val="0"/>
      <w:marTop w:val="0"/>
      <w:marBottom w:val="0"/>
      <w:divBdr>
        <w:top w:val="none" w:sz="0" w:space="0" w:color="auto"/>
        <w:left w:val="none" w:sz="0" w:space="0" w:color="auto"/>
        <w:bottom w:val="none" w:sz="0" w:space="0" w:color="auto"/>
        <w:right w:val="none" w:sz="0" w:space="0" w:color="auto"/>
      </w:divBdr>
    </w:div>
    <w:div w:id="1923830388">
      <w:bodyDiv w:val="1"/>
      <w:marLeft w:val="0"/>
      <w:marRight w:val="0"/>
      <w:marTop w:val="0"/>
      <w:marBottom w:val="0"/>
      <w:divBdr>
        <w:top w:val="none" w:sz="0" w:space="0" w:color="auto"/>
        <w:left w:val="none" w:sz="0" w:space="0" w:color="auto"/>
        <w:bottom w:val="none" w:sz="0" w:space="0" w:color="auto"/>
        <w:right w:val="none" w:sz="0" w:space="0" w:color="auto"/>
      </w:divBdr>
    </w:div>
    <w:div w:id="1962875950">
      <w:bodyDiv w:val="1"/>
      <w:marLeft w:val="0"/>
      <w:marRight w:val="0"/>
      <w:marTop w:val="0"/>
      <w:marBottom w:val="0"/>
      <w:divBdr>
        <w:top w:val="none" w:sz="0" w:space="0" w:color="auto"/>
        <w:left w:val="none" w:sz="0" w:space="0" w:color="auto"/>
        <w:bottom w:val="none" w:sz="0" w:space="0" w:color="auto"/>
        <w:right w:val="none" w:sz="0" w:space="0" w:color="auto"/>
      </w:divBdr>
    </w:div>
    <w:div w:id="1965456945">
      <w:bodyDiv w:val="1"/>
      <w:marLeft w:val="0"/>
      <w:marRight w:val="0"/>
      <w:marTop w:val="0"/>
      <w:marBottom w:val="0"/>
      <w:divBdr>
        <w:top w:val="none" w:sz="0" w:space="0" w:color="auto"/>
        <w:left w:val="none" w:sz="0" w:space="0" w:color="auto"/>
        <w:bottom w:val="none" w:sz="0" w:space="0" w:color="auto"/>
        <w:right w:val="none" w:sz="0" w:space="0" w:color="auto"/>
      </w:divBdr>
    </w:div>
    <w:div w:id="1983149081">
      <w:bodyDiv w:val="1"/>
      <w:marLeft w:val="0"/>
      <w:marRight w:val="0"/>
      <w:marTop w:val="0"/>
      <w:marBottom w:val="0"/>
      <w:divBdr>
        <w:top w:val="none" w:sz="0" w:space="0" w:color="auto"/>
        <w:left w:val="none" w:sz="0" w:space="0" w:color="auto"/>
        <w:bottom w:val="none" w:sz="0" w:space="0" w:color="auto"/>
        <w:right w:val="none" w:sz="0" w:space="0" w:color="auto"/>
      </w:divBdr>
    </w:div>
    <w:div w:id="1997147049">
      <w:bodyDiv w:val="1"/>
      <w:marLeft w:val="0"/>
      <w:marRight w:val="0"/>
      <w:marTop w:val="0"/>
      <w:marBottom w:val="0"/>
      <w:divBdr>
        <w:top w:val="none" w:sz="0" w:space="0" w:color="auto"/>
        <w:left w:val="none" w:sz="0" w:space="0" w:color="auto"/>
        <w:bottom w:val="none" w:sz="0" w:space="0" w:color="auto"/>
        <w:right w:val="none" w:sz="0" w:space="0" w:color="auto"/>
      </w:divBdr>
    </w:div>
    <w:div w:id="2008050202">
      <w:bodyDiv w:val="1"/>
      <w:marLeft w:val="0"/>
      <w:marRight w:val="0"/>
      <w:marTop w:val="0"/>
      <w:marBottom w:val="0"/>
      <w:divBdr>
        <w:top w:val="none" w:sz="0" w:space="0" w:color="auto"/>
        <w:left w:val="none" w:sz="0" w:space="0" w:color="auto"/>
        <w:bottom w:val="none" w:sz="0" w:space="0" w:color="auto"/>
        <w:right w:val="none" w:sz="0" w:space="0" w:color="auto"/>
      </w:divBdr>
    </w:div>
    <w:div w:id="2021153365">
      <w:bodyDiv w:val="1"/>
      <w:marLeft w:val="0"/>
      <w:marRight w:val="0"/>
      <w:marTop w:val="0"/>
      <w:marBottom w:val="0"/>
      <w:divBdr>
        <w:top w:val="none" w:sz="0" w:space="0" w:color="auto"/>
        <w:left w:val="none" w:sz="0" w:space="0" w:color="auto"/>
        <w:bottom w:val="none" w:sz="0" w:space="0" w:color="auto"/>
        <w:right w:val="none" w:sz="0" w:space="0" w:color="auto"/>
      </w:divBdr>
    </w:div>
    <w:div w:id="2088191130">
      <w:bodyDiv w:val="1"/>
      <w:marLeft w:val="0"/>
      <w:marRight w:val="0"/>
      <w:marTop w:val="0"/>
      <w:marBottom w:val="0"/>
      <w:divBdr>
        <w:top w:val="none" w:sz="0" w:space="0" w:color="auto"/>
        <w:left w:val="none" w:sz="0" w:space="0" w:color="auto"/>
        <w:bottom w:val="none" w:sz="0" w:space="0" w:color="auto"/>
        <w:right w:val="none" w:sz="0" w:space="0" w:color="auto"/>
      </w:divBdr>
    </w:div>
    <w:div w:id="2110275085">
      <w:bodyDiv w:val="1"/>
      <w:marLeft w:val="0"/>
      <w:marRight w:val="0"/>
      <w:marTop w:val="0"/>
      <w:marBottom w:val="0"/>
      <w:divBdr>
        <w:top w:val="none" w:sz="0" w:space="0" w:color="auto"/>
        <w:left w:val="none" w:sz="0" w:space="0" w:color="auto"/>
        <w:bottom w:val="none" w:sz="0" w:space="0" w:color="auto"/>
        <w:right w:val="none" w:sz="0" w:space="0" w:color="auto"/>
      </w:divBdr>
    </w:div>
    <w:div w:id="2117207758">
      <w:bodyDiv w:val="1"/>
      <w:marLeft w:val="0"/>
      <w:marRight w:val="0"/>
      <w:marTop w:val="0"/>
      <w:marBottom w:val="0"/>
      <w:divBdr>
        <w:top w:val="none" w:sz="0" w:space="0" w:color="auto"/>
        <w:left w:val="none" w:sz="0" w:space="0" w:color="auto"/>
        <w:bottom w:val="none" w:sz="0" w:space="0" w:color="auto"/>
        <w:right w:val="none" w:sz="0" w:space="0" w:color="auto"/>
      </w:divBdr>
    </w:div>
    <w:div w:id="2127499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mailto:ricardo@youinc.com.br" TargetMode="External"/><Relationship Id="rId26" Type="http://schemas.openxmlformats.org/officeDocument/2006/relationships/hyperlink" Target="mailto:bvasques@youinc.com.br/" TargetMode="External"/><Relationship Id="rId39" Type="http://schemas.openxmlformats.org/officeDocument/2006/relationships/hyperlink" Target="http://www.b3.com.br" TargetMode="External"/><Relationship Id="rId21" Type="http://schemas.openxmlformats.org/officeDocument/2006/relationships/footer" Target="footer2.xml"/><Relationship Id="rId34" Type="http://schemas.openxmlformats.org/officeDocument/2006/relationships/hyperlink" Target="mailto:ricardo@youinc.com.br" TargetMode="External"/><Relationship Id="rId42" Type="http://schemas.openxmlformats.org/officeDocument/2006/relationships/hyperlink" Target="mailto:ricardo@youinc.com.br" TargetMode="External"/><Relationship Id="rId47" Type="http://schemas.openxmlformats.org/officeDocument/2006/relationships/footer" Target="footer8.xml"/><Relationship Id="rId50"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bvasques@youinc.com.br/" TargetMode="External"/><Relationship Id="rId29" Type="http://schemas.openxmlformats.org/officeDocument/2006/relationships/hyperlink" Target="http://www.b3.com.br" TargetMode="External"/><Relationship Id="rId11" Type="http://schemas.openxmlformats.org/officeDocument/2006/relationships/endnotes" Target="endnotes.xml"/><Relationship Id="rId24" Type="http://schemas.openxmlformats.org/officeDocument/2006/relationships/hyperlink" Target="mailto:juridico@truesecuritizadora.com.br" TargetMode="External"/><Relationship Id="rId32" Type="http://schemas.openxmlformats.org/officeDocument/2006/relationships/hyperlink" Target="mailto:ricardo@youinc.com.br" TargetMode="External"/><Relationship Id="rId37" Type="http://schemas.openxmlformats.org/officeDocument/2006/relationships/footer" Target="footer5.xml"/><Relationship Id="rId40" Type="http://schemas.openxmlformats.org/officeDocument/2006/relationships/hyperlink" Target="http://www.b3.com.br" TargetMode="External"/><Relationship Id="rId45" Type="http://schemas.openxmlformats.org/officeDocument/2006/relationships/hyperlink" Target="mailto:matheus@grupokallas.com.br" TargetMode="External"/><Relationship Id="rId5" Type="http://schemas.openxmlformats.org/officeDocument/2006/relationships/customXml" Target="../customXml/item5.xml"/><Relationship Id="rId15" Type="http://schemas.openxmlformats.org/officeDocument/2006/relationships/hyperlink" Target="mailto:ricardo@youinc.com.br" TargetMode="External"/><Relationship Id="rId23" Type="http://schemas.openxmlformats.org/officeDocument/2006/relationships/footer" Target="footer3.xml"/><Relationship Id="rId28" Type="http://schemas.openxmlformats.org/officeDocument/2006/relationships/hyperlink" Target="mailto:matheus@grupokallas.com.br" TargetMode="External"/><Relationship Id="rId36" Type="http://schemas.openxmlformats.org/officeDocument/2006/relationships/footer" Target="footer4.xm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matheus@grupokallas.com.br" TargetMode="External"/><Relationship Id="rId31" Type="http://schemas.openxmlformats.org/officeDocument/2006/relationships/hyperlink" Target="mailto:juridico@truesecuritizadora.com.br" TargetMode="External"/><Relationship Id="rId44" Type="http://schemas.openxmlformats.org/officeDocument/2006/relationships/hyperlink" Target="mailto:ricardo@youinc.com.b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uridico@truesecuritizadora.com.br" TargetMode="External"/><Relationship Id="rId22" Type="http://schemas.openxmlformats.org/officeDocument/2006/relationships/header" Target="header1.xml"/><Relationship Id="rId27" Type="http://schemas.openxmlformats.org/officeDocument/2006/relationships/hyperlink" Target="mailto:ricardo@youinc.com.br" TargetMode="External"/><Relationship Id="rId30" Type="http://schemas.openxmlformats.org/officeDocument/2006/relationships/hyperlink" Target="http://www.b3.com.br" TargetMode="External"/><Relationship Id="rId35" Type="http://schemas.openxmlformats.org/officeDocument/2006/relationships/hyperlink" Target="mailto:matheus@grupokallas.com.br" TargetMode="External"/><Relationship Id="rId43" Type="http://schemas.openxmlformats.org/officeDocument/2006/relationships/hyperlink" Target="mailto:bvasques@youinc.com.br/" TargetMode="External"/><Relationship Id="rId48" Type="http://schemas.openxmlformats.org/officeDocument/2006/relationships/footer" Target="footer9.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www.b3.com.br" TargetMode="External"/><Relationship Id="rId17" Type="http://schemas.openxmlformats.org/officeDocument/2006/relationships/hyperlink" Target="mailto:ricardo@youinc.com.br" TargetMode="External"/><Relationship Id="rId25" Type="http://schemas.openxmlformats.org/officeDocument/2006/relationships/hyperlink" Target="mailto:ricardo@youinc.com.br" TargetMode="External"/><Relationship Id="rId33" Type="http://schemas.openxmlformats.org/officeDocument/2006/relationships/hyperlink" Target="mailto:bvasques@youinc.com.br/" TargetMode="External"/><Relationship Id="rId38" Type="http://schemas.openxmlformats.org/officeDocument/2006/relationships/footer" Target="footer6.xml"/><Relationship Id="rId46" Type="http://schemas.openxmlformats.org/officeDocument/2006/relationships/footer" Target="footer7.xml"/><Relationship Id="rId20" Type="http://schemas.openxmlformats.org/officeDocument/2006/relationships/footer" Target="footer1.xml"/><Relationship Id="rId41" Type="http://schemas.openxmlformats.org/officeDocument/2006/relationships/hyperlink" Target="mailto:juridico@truesecuritizadora.com.br"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54142C129A3144D95BE9DD05939BC3A" ma:contentTypeVersion="16" ma:contentTypeDescription="Crie um novo documento." ma:contentTypeScope="" ma:versionID="1ae8079d2daf7afa7f333422c07ae3bf">
  <xsd:schema xmlns:xsd="http://www.w3.org/2001/XMLSchema" xmlns:xs="http://www.w3.org/2001/XMLSchema" xmlns:p="http://schemas.microsoft.com/office/2006/metadata/properties" xmlns:ns2="85359e72-e261-4750-a791-914f2016d7e0" xmlns:ns3="a9b44a8d-672c-4fa6-a764-7fe666b4d7c2" xmlns:ns4="6aea6d87-2ebc-48f1-993b-9d428a675762" targetNamespace="http://schemas.microsoft.com/office/2006/metadata/properties" ma:root="true" ma:fieldsID="78ff9602bf0ab22c50112dd6956c3917" ns2:_="" ns3:_="" ns4:_="">
    <xsd:import namespace="85359e72-e261-4750-a791-914f2016d7e0"/>
    <xsd:import namespace="a9b44a8d-672c-4fa6-a764-7fe666b4d7c2"/>
    <xsd:import namespace="6aea6d87-2ebc-48f1-993b-9d428a67576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59e72-e261-4750-a791-914f2016d7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d734d913-4e74-4bf3-afa4-6cd618595d4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9b44a8d-672c-4fa6-a764-7fe666b4d7c2"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ea6d87-2ebc-48f1-993b-9d428a675762"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bbcd4e4-023b-4981-b9dc-5f1d86355802}" ma:internalName="TaxCatchAll" ma:showField="CatchAllData" ma:web="6aea6d87-2ebc-48f1-993b-9d428a6757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5359e72-e261-4750-a791-914f2016d7e0">
      <Terms xmlns="http://schemas.microsoft.com/office/infopath/2007/PartnerControls"/>
    </lcf76f155ced4ddcb4097134ff3c332f>
    <TaxCatchAll xmlns="6aea6d87-2ebc-48f1-993b-9d428a675762" xsi:nil="true"/>
  </documentManagement>
</p:properties>
</file>

<file path=customXml/item5.xml>��< ? x m l   v e r s i o n = " 1 . 0 "   e n c o d i n g = " u t f - 1 6 " ? > < p r o p e r t i e s   x m l n s = " h t t p : / / w w w . i m a n a g e . c o m / w o r k / x m l s c h e m a " >  
     < d o c u m e n t i d > V E I R A N O ! 7 7 7 3 2 0 0 . 5 < / d o c u m e n t i d >  
     < s e n d e r i d > F D C < / s e n d e r i d >  
     < s e n d e r e m a i l > F E L I P E . C L A U D I N O @ V E I R A N O . C O M . B R < / s e n d e r e m a i l >  
     < l a s t m o d i f i e d > 2 0 2 2 - 0 3 - 1 7 T 2 1 : 0 3 : 0 0 . 0 0 0 0 0 0 0 - 0 3 : 0 0 < / l a s t m o d i f i e d >  
     < d a t a b a s e > V E I R A N O < / d a t a b a s e >  
 < / p r o p e r t i e s > 
</file>

<file path=customXml/itemProps1.xml><?xml version="1.0" encoding="utf-8"?>
<ds:datastoreItem xmlns:ds="http://schemas.openxmlformats.org/officeDocument/2006/customXml" ds:itemID="{36554DA5-302A-4CE4-A5BB-04DFD926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59e72-e261-4750-a791-914f2016d7e0"/>
    <ds:schemaRef ds:uri="a9b44a8d-672c-4fa6-a764-7fe666b4d7c2"/>
    <ds:schemaRef ds:uri="6aea6d87-2ebc-48f1-993b-9d428a6757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F67905-3560-446B-960B-B4BFDBD8A0D9}">
  <ds:schemaRefs>
    <ds:schemaRef ds:uri="http://schemas.microsoft.com/sharepoint/v3/contenttype/forms"/>
  </ds:schemaRefs>
</ds:datastoreItem>
</file>

<file path=customXml/itemProps3.xml><?xml version="1.0" encoding="utf-8"?>
<ds:datastoreItem xmlns:ds="http://schemas.openxmlformats.org/officeDocument/2006/customXml" ds:itemID="{B918F986-EEB1-44BC-9B79-27710A81073B}">
  <ds:schemaRefs>
    <ds:schemaRef ds:uri="http://schemas.openxmlformats.org/officeDocument/2006/bibliography"/>
  </ds:schemaRefs>
</ds:datastoreItem>
</file>

<file path=customXml/itemProps4.xml><?xml version="1.0" encoding="utf-8"?>
<ds:datastoreItem xmlns:ds="http://schemas.openxmlformats.org/officeDocument/2006/customXml" ds:itemID="{FBCCCB12-67B5-486A-9041-50FEA42AC354}">
  <ds:schemaRefs>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85359e72-e261-4750-a791-914f2016d7e0"/>
    <ds:schemaRef ds:uri="http://purl.org/dc/terms/"/>
    <ds:schemaRef ds:uri="http://schemas.microsoft.com/office/2006/documentManagement/types"/>
    <ds:schemaRef ds:uri="6aea6d87-2ebc-48f1-993b-9d428a675762"/>
    <ds:schemaRef ds:uri="a9b44a8d-672c-4fa6-a764-7fe666b4d7c2"/>
    <ds:schemaRef ds:uri="http://www.w3.org/XML/1998/namespace"/>
    <ds:schemaRef ds:uri="http://purl.org/dc/dcmitype/"/>
  </ds:schemaRefs>
</ds:datastoreItem>
</file>

<file path=customXml/itemProps5.xml><?xml version="1.0" encoding="utf-8"?>
<ds:datastoreItem xmlns:ds="http://schemas.openxmlformats.org/officeDocument/2006/customXml" ds:itemID="{AD3173D4-0BBB-49ED-BC04-4545DD15DF71}">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148</Pages>
  <Words>49024</Words>
  <Characters>282941</Characters>
  <Application>Microsoft Office Word</Application>
  <DocSecurity>0</DocSecurity>
  <Lines>2357</Lines>
  <Paragraphs>662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TCMB</Company>
  <LinksUpToDate>false</LinksUpToDate>
  <CharactersWithSpaces>331303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CTorelli@mayerbrown.com</dc:creator>
  <cp:keywords>
  </cp:keywords>
  <dc:description>
  </dc:description>
  <cp:lastModifiedBy>Elisa Fontes</cp:lastModifiedBy>
  <cp:revision>3</cp:revision>
  <cp:lastPrinted>2022-04-27T18:33:00Z</cp:lastPrinted>
  <dcterms:created xsi:type="dcterms:W3CDTF">2023-03-23T20:39:00Z</dcterms:created>
  <dcterms:modified xsi:type="dcterms:W3CDTF">2023-03-23T20:40:00Z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0x01010002316287F114104FB05C975809A4BDF2</vt:lpwstr>
  </property>
  <property fmtid="{D5CDD505-2E9C-101B-9397-08002B2CF9AE}" pid="3" name="iManageFooter">
    <vt:lpwstr>#7773200v5</vt:lpwstr>
  </property>
  <property fmtid="{D5CDD505-2E9C-101B-9397-08002B2CF9AE}" pid="4" name="MSIP_Label_4fc996bf-6aee-415c-aa4c-e35ad0009c67_Enabled">
    <vt:lpwstr>true</vt:lpwstr>
  </property>
  <property fmtid="{D5CDD505-2E9C-101B-9397-08002B2CF9AE}" pid="5" name="MSIP_Label_4fc996bf-6aee-415c-aa4c-e35ad0009c67_SetDate">
    <vt:lpwstr>2022-04-20T14:48:59Z</vt:lpwstr>
  </property>
  <property fmtid="{D5CDD505-2E9C-101B-9397-08002B2CF9AE}" pid="6" name="MSIP_Label_4fc996bf-6aee-415c-aa4c-e35ad0009c67_Method">
    <vt:lpwstr>Standard</vt:lpwstr>
  </property>
  <property fmtid="{D5CDD505-2E9C-101B-9397-08002B2CF9AE}" pid="7" name="MSIP_Label_4fc996bf-6aee-415c-aa4c-e35ad0009c67_Name">
    <vt:lpwstr>Compartilhamento Interno</vt:lpwstr>
  </property>
  <property fmtid="{D5CDD505-2E9C-101B-9397-08002B2CF9AE}" pid="8" name="MSIP_Label_4fc996bf-6aee-415c-aa4c-e35ad0009c67_SiteId">
    <vt:lpwstr>591669a0-183f-49a5-98f4-9aa0d0b63d81</vt:lpwstr>
  </property>
  <property fmtid="{D5CDD505-2E9C-101B-9397-08002B2CF9AE}" pid="9" name="MSIP_Label_4fc996bf-6aee-415c-aa4c-e35ad0009c67_ActionId">
    <vt:lpwstr>a87756d6-2353-4502-825e-0eacf16f1c95</vt:lpwstr>
  </property>
  <property fmtid="{D5CDD505-2E9C-101B-9397-08002B2CF9AE}" pid="10" name="MSIP_Label_4fc996bf-6aee-415c-aa4c-e35ad0009c67_ContentBits">
    <vt:lpwstr>2</vt:lpwstr>
  </property>
  <property fmtid="{D5CDD505-2E9C-101B-9397-08002B2CF9AE}" pid="11" name="MediaServiceImageTags">
    <vt:lpwstr/>
  </property>
</Properties>
</file>
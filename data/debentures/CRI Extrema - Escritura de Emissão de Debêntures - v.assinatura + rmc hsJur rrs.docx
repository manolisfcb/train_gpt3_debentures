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909C" w14:textId="1C63A0B4" w:rsidR="005B1E38" w:rsidRPr="00FF5114" w:rsidRDefault="005B1E38" w:rsidP="001C2B06">
      <w:pPr>
        <w:pStyle w:val="Cabealho"/>
        <w:widowControl w:val="0"/>
        <w:spacing w:after="0" w:line="320" w:lineRule="exact"/>
        <w:rPr>
          <w:rFonts w:ascii="Verdana" w:hAnsi="Verdana"/>
          <w:b/>
          <w:caps/>
          <w:sz w:val="20"/>
        </w:rPr>
      </w:pPr>
      <w:r w:rsidRPr="00FF5114">
        <w:rPr>
          <w:rFonts w:ascii="Verdana" w:hAnsi="Verdana"/>
          <w:b/>
          <w:caps/>
          <w:sz w:val="20"/>
        </w:rPr>
        <w:t xml:space="preserve">Instrumento Particular de Escritura </w:t>
      </w:r>
      <w:r w:rsidR="0043423D">
        <w:rPr>
          <w:rFonts w:ascii="Verdana" w:hAnsi="Verdana"/>
          <w:b/>
          <w:caps/>
          <w:sz w:val="20"/>
        </w:rPr>
        <w:t>da Primeira Emissão</w:t>
      </w:r>
      <w:r w:rsidRPr="00FF5114">
        <w:rPr>
          <w:rFonts w:ascii="Verdana" w:hAnsi="Verdana"/>
          <w:b/>
          <w:caps/>
          <w:sz w:val="20"/>
        </w:rPr>
        <w:t xml:space="preserve"> de</w:t>
      </w:r>
      <w:r w:rsidR="0017245B" w:rsidRPr="00FF5114">
        <w:rPr>
          <w:rFonts w:ascii="Verdana" w:hAnsi="Verdana"/>
          <w:b/>
          <w:caps/>
          <w:sz w:val="20"/>
        </w:rPr>
        <w:t xml:space="preserve"> </w:t>
      </w:r>
      <w:r w:rsidRPr="00FF5114">
        <w:rPr>
          <w:rFonts w:ascii="Verdana" w:hAnsi="Verdana"/>
          <w:b/>
          <w:caps/>
          <w:sz w:val="20"/>
        </w:rPr>
        <w:t xml:space="preserve">Debêntures Simples, Não Conversíveis em Ações, Em Série Única, da Espécie Quirografária, </w:t>
      </w:r>
      <w:r w:rsidR="00F71BD3">
        <w:rPr>
          <w:rFonts w:ascii="Verdana" w:hAnsi="Verdana"/>
          <w:b/>
          <w:caps/>
          <w:sz w:val="20"/>
        </w:rPr>
        <w:t>COM GARANTIA</w:t>
      </w:r>
      <w:ins w:id="0" w:author="Rose Souza" w:date="2021-06-11T23:53:00Z">
        <w:r w:rsidR="00DB5F87">
          <w:rPr>
            <w:rFonts w:ascii="Verdana" w:hAnsi="Verdana"/>
            <w:b/>
            <w:caps/>
            <w:sz w:val="20"/>
          </w:rPr>
          <w:t xml:space="preserve"> </w:t>
        </w:r>
      </w:ins>
      <w:del w:id="1" w:author="Rose Souza" w:date="2021-06-11T23:53:00Z">
        <w:r w:rsidR="00F71BD3" w:rsidDel="00DB5F87">
          <w:rPr>
            <w:rFonts w:ascii="Verdana" w:hAnsi="Verdana"/>
            <w:b/>
            <w:caps/>
            <w:sz w:val="20"/>
          </w:rPr>
          <w:delText xml:space="preserve">S ADICIONAIS REAL E </w:delText>
        </w:r>
      </w:del>
      <w:r w:rsidR="00F71BD3">
        <w:rPr>
          <w:rFonts w:ascii="Verdana" w:hAnsi="Verdana"/>
          <w:b/>
          <w:caps/>
          <w:sz w:val="20"/>
        </w:rPr>
        <w:t>FIDEJUSSÓRIA,</w:t>
      </w:r>
      <w:ins w:id="2" w:author="Rose Souza" w:date="2021-06-11T23:53:00Z">
        <w:r w:rsidR="00DB5F87">
          <w:rPr>
            <w:rFonts w:ascii="Verdana" w:hAnsi="Verdana"/>
            <w:b/>
            <w:caps/>
            <w:sz w:val="20"/>
          </w:rPr>
          <w:t xml:space="preserve"> </w:t>
        </w:r>
        <w:r w:rsidR="00DB5F87" w:rsidRPr="00DB5F87">
          <w:rPr>
            <w:rFonts w:ascii="Verdana" w:hAnsi="Verdana"/>
            <w:b/>
            <w:caps/>
            <w:sz w:val="20"/>
          </w:rPr>
          <w:t>A SER CONVOLADA NA ESPÉCIE COM GARANTIA</w:t>
        </w:r>
      </w:ins>
      <w:ins w:id="3" w:author="Rose Souza" w:date="2021-06-12T00:19:00Z">
        <w:r w:rsidR="008B2F8F">
          <w:rPr>
            <w:rFonts w:ascii="Verdana" w:hAnsi="Verdana"/>
            <w:b/>
            <w:caps/>
            <w:sz w:val="20"/>
          </w:rPr>
          <w:t xml:space="preserve"> REAL</w:t>
        </w:r>
      </w:ins>
      <w:ins w:id="4" w:author="Rose Souza" w:date="2021-06-11T23:53:00Z">
        <w:r w:rsidR="00DB5F87">
          <w:rPr>
            <w:rFonts w:ascii="Verdana" w:hAnsi="Verdana"/>
            <w:b/>
            <w:caps/>
            <w:sz w:val="20"/>
          </w:rPr>
          <w:t xml:space="preserve"> ADICIONAL</w:t>
        </w:r>
        <w:r w:rsidR="00DB5F87" w:rsidRPr="00DB5F87">
          <w:rPr>
            <w:rFonts w:ascii="Verdana" w:hAnsi="Verdana"/>
            <w:b/>
            <w:caps/>
            <w:sz w:val="20"/>
          </w:rPr>
          <w:t>,</w:t>
        </w:r>
      </w:ins>
      <w:r w:rsidR="00F71BD3">
        <w:rPr>
          <w:rFonts w:ascii="Verdana" w:hAnsi="Verdana"/>
          <w:b/>
          <w:caps/>
          <w:sz w:val="20"/>
        </w:rPr>
        <w:t xml:space="preserve"> </w:t>
      </w:r>
      <w:r w:rsidRPr="00FF5114">
        <w:rPr>
          <w:rFonts w:ascii="Verdana" w:hAnsi="Verdana"/>
          <w:b/>
          <w:caps/>
          <w:sz w:val="20"/>
        </w:rPr>
        <w:t xml:space="preserve">para Colocação Privada da </w:t>
      </w:r>
      <w:r w:rsidR="00C31A58">
        <w:rPr>
          <w:rFonts w:ascii="Verdana" w:hAnsi="Verdana"/>
          <w:b/>
          <w:caps/>
          <w:sz w:val="20"/>
        </w:rPr>
        <w:t>BWP Diase Empreendimento Imobili</w:t>
      </w:r>
      <w:r w:rsidR="00F71BD3">
        <w:rPr>
          <w:rFonts w:ascii="Verdana" w:hAnsi="Verdana"/>
          <w:b/>
          <w:caps/>
          <w:sz w:val="20"/>
        </w:rPr>
        <w:t>Á</w:t>
      </w:r>
      <w:r w:rsidR="00C31A58">
        <w:rPr>
          <w:rFonts w:ascii="Verdana" w:hAnsi="Verdana"/>
          <w:b/>
          <w:caps/>
          <w:sz w:val="20"/>
        </w:rPr>
        <w:t>rio Extrema</w:t>
      </w:r>
      <w:r w:rsidR="00520D36" w:rsidRPr="00FF5114">
        <w:rPr>
          <w:rFonts w:ascii="Verdana" w:hAnsi="Verdana"/>
          <w:b/>
          <w:caps/>
          <w:sz w:val="20"/>
        </w:rPr>
        <w:t xml:space="preserve"> </w:t>
      </w:r>
      <w:r w:rsidRPr="00FF5114">
        <w:rPr>
          <w:rFonts w:ascii="Verdana" w:hAnsi="Verdana"/>
          <w:b/>
          <w:caps/>
          <w:sz w:val="20"/>
        </w:rPr>
        <w:t>S.A.</w:t>
      </w:r>
    </w:p>
    <w:p w14:paraId="76AC7C46" w14:textId="77777777" w:rsidR="005B1E38" w:rsidRDefault="005B1E38" w:rsidP="003E575E">
      <w:pPr>
        <w:pStyle w:val="Cabealho"/>
        <w:widowControl w:val="0"/>
        <w:spacing w:after="0" w:line="320" w:lineRule="exact"/>
        <w:rPr>
          <w:rFonts w:ascii="Verdana" w:hAnsi="Verdana"/>
          <w:b/>
          <w:smallCaps/>
          <w:sz w:val="20"/>
        </w:rPr>
      </w:pPr>
    </w:p>
    <w:p w14:paraId="52286DD5" w14:textId="77777777" w:rsidR="006F38EB" w:rsidRPr="00417FDB" w:rsidRDefault="006F38EB" w:rsidP="003E575E">
      <w:pPr>
        <w:pStyle w:val="Cabealho"/>
        <w:widowControl w:val="0"/>
        <w:spacing w:after="0" w:line="320" w:lineRule="exact"/>
        <w:rPr>
          <w:rFonts w:ascii="Verdana" w:hAnsi="Verdana"/>
          <w:b/>
          <w:smallCaps/>
          <w:sz w:val="20"/>
        </w:rPr>
      </w:pPr>
    </w:p>
    <w:p w14:paraId="740A6D80" w14:textId="77777777" w:rsidR="005B1E38" w:rsidRDefault="005B1E38" w:rsidP="001C2B06">
      <w:pPr>
        <w:pStyle w:val="Cabealho"/>
        <w:widowControl w:val="0"/>
        <w:spacing w:after="0" w:line="320" w:lineRule="exact"/>
        <w:jc w:val="center"/>
        <w:rPr>
          <w:rFonts w:ascii="Verdana" w:hAnsi="Verdana"/>
          <w:b/>
          <w:smallCaps/>
          <w:sz w:val="20"/>
        </w:rPr>
      </w:pPr>
    </w:p>
    <w:p w14:paraId="4F17C1A2" w14:textId="77777777" w:rsidR="00417FDB" w:rsidRPr="00417FDB" w:rsidRDefault="00417FDB" w:rsidP="001C2B06">
      <w:pPr>
        <w:pStyle w:val="Cabealho"/>
        <w:widowControl w:val="0"/>
        <w:spacing w:after="0" w:line="320" w:lineRule="exact"/>
        <w:jc w:val="center"/>
        <w:rPr>
          <w:rFonts w:ascii="Verdana" w:hAnsi="Verdana"/>
          <w:b/>
          <w:smallCaps/>
          <w:sz w:val="20"/>
        </w:rPr>
      </w:pPr>
    </w:p>
    <w:p w14:paraId="5D6C40B0" w14:textId="77777777" w:rsidR="005B1E38" w:rsidRPr="00947545" w:rsidRDefault="005B1E38" w:rsidP="001C2B06">
      <w:pPr>
        <w:pStyle w:val="Cabealho"/>
        <w:widowControl w:val="0"/>
        <w:spacing w:after="0" w:line="320" w:lineRule="exact"/>
        <w:jc w:val="center"/>
        <w:rPr>
          <w:rFonts w:ascii="Verdana" w:hAnsi="Verdana"/>
          <w:b/>
          <w:caps/>
          <w:sz w:val="20"/>
        </w:rPr>
      </w:pPr>
      <w:r w:rsidRPr="00947545">
        <w:rPr>
          <w:rFonts w:ascii="Verdana" w:hAnsi="Verdana"/>
          <w:b/>
          <w:caps/>
          <w:sz w:val="20"/>
        </w:rPr>
        <w:t>Celebrado Por</w:t>
      </w:r>
      <w:r w:rsidRPr="00947545">
        <w:rPr>
          <w:rFonts w:ascii="Verdana" w:hAnsi="Verdana"/>
          <w:b/>
          <w:caps/>
          <w:sz w:val="20"/>
        </w:rPr>
        <w:cr/>
      </w:r>
    </w:p>
    <w:p w14:paraId="1CFA7BCD" w14:textId="77777777" w:rsidR="005B1E38" w:rsidRDefault="005B1E38" w:rsidP="001C2B06">
      <w:pPr>
        <w:pStyle w:val="Cabealho"/>
        <w:widowControl w:val="0"/>
        <w:spacing w:after="0" w:line="320" w:lineRule="exact"/>
        <w:jc w:val="center"/>
        <w:rPr>
          <w:rFonts w:ascii="Verdana" w:hAnsi="Verdana"/>
          <w:b/>
          <w:smallCaps/>
          <w:sz w:val="20"/>
        </w:rPr>
      </w:pPr>
      <w:r w:rsidRPr="00417FDB">
        <w:rPr>
          <w:rFonts w:ascii="Verdana" w:hAnsi="Verdana"/>
          <w:b/>
          <w:smallCaps/>
          <w:sz w:val="20"/>
        </w:rPr>
        <w:cr/>
      </w:r>
    </w:p>
    <w:p w14:paraId="506C3579" w14:textId="77777777" w:rsidR="006F38EB" w:rsidRDefault="006F38EB" w:rsidP="001C2B06">
      <w:pPr>
        <w:pStyle w:val="Cabealho"/>
        <w:widowControl w:val="0"/>
        <w:spacing w:after="0" w:line="320" w:lineRule="exact"/>
        <w:jc w:val="center"/>
        <w:rPr>
          <w:rFonts w:ascii="Verdana" w:hAnsi="Verdana"/>
          <w:b/>
          <w:smallCaps/>
          <w:sz w:val="20"/>
        </w:rPr>
      </w:pPr>
    </w:p>
    <w:p w14:paraId="624C402B" w14:textId="77777777" w:rsidR="00417FDB" w:rsidRPr="00417FDB" w:rsidRDefault="00417FDB" w:rsidP="001C2B06">
      <w:pPr>
        <w:pStyle w:val="Cabealho"/>
        <w:widowControl w:val="0"/>
        <w:spacing w:after="0" w:line="320" w:lineRule="exact"/>
        <w:jc w:val="center"/>
        <w:rPr>
          <w:rFonts w:ascii="Verdana" w:hAnsi="Verdana"/>
          <w:b/>
          <w:smallCaps/>
          <w:sz w:val="20"/>
        </w:rPr>
      </w:pPr>
    </w:p>
    <w:p w14:paraId="224689F7" w14:textId="58DCEDEA" w:rsidR="005B1E38" w:rsidRPr="00E44C1A" w:rsidRDefault="00C31A58" w:rsidP="001C2B06">
      <w:pPr>
        <w:pStyle w:val="Cabealho"/>
        <w:widowControl w:val="0"/>
        <w:spacing w:after="0" w:line="320" w:lineRule="exact"/>
        <w:jc w:val="center"/>
        <w:rPr>
          <w:rFonts w:ascii="Verdana" w:hAnsi="Verdana"/>
          <w:b/>
          <w:bCs/>
          <w:caps/>
          <w:sz w:val="20"/>
        </w:rPr>
      </w:pPr>
      <w:r w:rsidRPr="00947545">
        <w:rPr>
          <w:rFonts w:ascii="Verdana" w:hAnsi="Verdana"/>
          <w:b/>
          <w:caps/>
          <w:sz w:val="20"/>
        </w:rPr>
        <w:t>BWP Diase Empreendimento Imobili</w:t>
      </w:r>
      <w:r w:rsidR="00D76DB6" w:rsidRPr="00947545">
        <w:rPr>
          <w:rFonts w:ascii="Verdana" w:hAnsi="Verdana"/>
          <w:b/>
          <w:caps/>
          <w:sz w:val="20"/>
        </w:rPr>
        <w:t>Á</w:t>
      </w:r>
      <w:r w:rsidRPr="00947545">
        <w:rPr>
          <w:rFonts w:ascii="Verdana" w:hAnsi="Verdana"/>
          <w:b/>
          <w:caps/>
          <w:sz w:val="20"/>
        </w:rPr>
        <w:t>rio Extrema</w:t>
      </w:r>
      <w:r w:rsidR="00520D36" w:rsidRPr="00947545">
        <w:rPr>
          <w:rFonts w:ascii="Verdana" w:hAnsi="Verdana"/>
          <w:b/>
          <w:caps/>
          <w:sz w:val="20"/>
        </w:rPr>
        <w:t xml:space="preserve"> </w:t>
      </w:r>
      <w:r w:rsidR="00B03558" w:rsidRPr="00947545">
        <w:rPr>
          <w:rFonts w:ascii="Verdana" w:hAnsi="Verdana"/>
          <w:b/>
          <w:caps/>
          <w:sz w:val="20"/>
        </w:rPr>
        <w:t>S.A</w:t>
      </w:r>
      <w:r w:rsidR="00B03558" w:rsidRPr="00652CB7">
        <w:rPr>
          <w:rFonts w:ascii="Verdana" w:hAnsi="Verdana"/>
          <w:b/>
          <w:caps/>
          <w:sz w:val="20"/>
        </w:rPr>
        <w:t>.</w:t>
      </w:r>
    </w:p>
    <w:p w14:paraId="07278221" w14:textId="79F36203" w:rsidR="00B03558" w:rsidRDefault="005B1E38" w:rsidP="001C2B06">
      <w:pPr>
        <w:pStyle w:val="Cabealho"/>
        <w:widowControl w:val="0"/>
        <w:spacing w:after="0" w:line="320" w:lineRule="exact"/>
        <w:jc w:val="center"/>
        <w:rPr>
          <w:rFonts w:ascii="Verdana" w:hAnsi="Verdana"/>
          <w:b/>
          <w:sz w:val="20"/>
        </w:rPr>
      </w:pPr>
      <w:r w:rsidRPr="00E44C1A">
        <w:rPr>
          <w:rFonts w:ascii="Verdana" w:hAnsi="Verdana"/>
          <w:i/>
          <w:sz w:val="20"/>
        </w:rPr>
        <w:t xml:space="preserve">na qualidade de </w:t>
      </w:r>
      <w:r w:rsidR="00DB7E84" w:rsidRPr="00E44C1A">
        <w:rPr>
          <w:rFonts w:ascii="Verdana" w:hAnsi="Verdana"/>
          <w:i/>
          <w:sz w:val="20"/>
        </w:rPr>
        <w:t>emissora das debêntures</w:t>
      </w:r>
      <w:r w:rsidR="00F71BD3" w:rsidRPr="00E44C1A">
        <w:rPr>
          <w:rFonts w:ascii="Verdana" w:hAnsi="Verdana"/>
          <w:b/>
          <w:sz w:val="20"/>
        </w:rPr>
        <w:t>,</w:t>
      </w:r>
    </w:p>
    <w:p w14:paraId="11B7E4B6" w14:textId="77777777" w:rsidR="00417FDB" w:rsidRPr="00417FDB" w:rsidRDefault="00417FDB" w:rsidP="001C2B06">
      <w:pPr>
        <w:pStyle w:val="Cabealho"/>
        <w:widowControl w:val="0"/>
        <w:spacing w:after="0" w:line="320" w:lineRule="exact"/>
        <w:jc w:val="center"/>
        <w:rPr>
          <w:rFonts w:ascii="Verdana" w:hAnsi="Verdana"/>
          <w:b/>
          <w:sz w:val="20"/>
        </w:rPr>
      </w:pPr>
    </w:p>
    <w:p w14:paraId="56CDE0D9" w14:textId="77777777" w:rsidR="00B03558" w:rsidRDefault="00B03558" w:rsidP="001C2B06">
      <w:pPr>
        <w:pStyle w:val="Cabealho"/>
        <w:widowControl w:val="0"/>
        <w:spacing w:after="0" w:line="320" w:lineRule="exact"/>
        <w:jc w:val="center"/>
        <w:rPr>
          <w:rFonts w:ascii="Verdana" w:hAnsi="Verdana"/>
          <w:b/>
          <w:sz w:val="20"/>
        </w:rPr>
      </w:pPr>
    </w:p>
    <w:p w14:paraId="3337D0A8" w14:textId="77777777" w:rsidR="006F38EB" w:rsidRPr="00417FDB" w:rsidRDefault="006F38EB" w:rsidP="001C2B06">
      <w:pPr>
        <w:pStyle w:val="Cabealho"/>
        <w:widowControl w:val="0"/>
        <w:spacing w:after="0" w:line="320" w:lineRule="exact"/>
        <w:jc w:val="center"/>
        <w:rPr>
          <w:rFonts w:ascii="Verdana" w:hAnsi="Verdana"/>
          <w:b/>
          <w:sz w:val="20"/>
        </w:rPr>
      </w:pPr>
    </w:p>
    <w:p w14:paraId="7F4C7F1D" w14:textId="77777777" w:rsidR="00B03558" w:rsidRPr="00417FDB" w:rsidRDefault="00B03558" w:rsidP="001C2B06">
      <w:pPr>
        <w:pStyle w:val="Cabealho"/>
        <w:widowControl w:val="0"/>
        <w:spacing w:after="0" w:line="320" w:lineRule="exact"/>
        <w:jc w:val="center"/>
        <w:rPr>
          <w:rFonts w:ascii="Verdana" w:hAnsi="Verdana"/>
          <w:b/>
          <w:sz w:val="20"/>
        </w:rPr>
      </w:pPr>
      <w:r w:rsidRPr="00417FDB">
        <w:rPr>
          <w:rFonts w:ascii="Verdana" w:hAnsi="Verdana"/>
          <w:b/>
          <w:sz w:val="20"/>
        </w:rPr>
        <w:t>e</w:t>
      </w:r>
    </w:p>
    <w:p w14:paraId="34B583AE" w14:textId="77777777" w:rsidR="00B03558" w:rsidRDefault="00B03558" w:rsidP="001C2B06">
      <w:pPr>
        <w:pStyle w:val="Cabealho"/>
        <w:widowControl w:val="0"/>
        <w:spacing w:after="0" w:line="320" w:lineRule="exact"/>
        <w:jc w:val="center"/>
        <w:rPr>
          <w:rFonts w:ascii="Verdana" w:hAnsi="Verdana"/>
          <w:b/>
          <w:sz w:val="20"/>
        </w:rPr>
      </w:pPr>
    </w:p>
    <w:p w14:paraId="328985B3" w14:textId="77777777" w:rsidR="006F38EB" w:rsidRPr="00417FDB" w:rsidRDefault="006F38EB" w:rsidP="001C2B06">
      <w:pPr>
        <w:pStyle w:val="Cabealho"/>
        <w:widowControl w:val="0"/>
        <w:spacing w:after="0" w:line="320" w:lineRule="exact"/>
        <w:jc w:val="center"/>
        <w:rPr>
          <w:rFonts w:ascii="Verdana" w:hAnsi="Verdana"/>
          <w:b/>
          <w:sz w:val="20"/>
        </w:rPr>
      </w:pPr>
    </w:p>
    <w:p w14:paraId="60DAF58C" w14:textId="77777777" w:rsidR="00B03558" w:rsidRDefault="00B03558" w:rsidP="001C2B06">
      <w:pPr>
        <w:pStyle w:val="Cabealho"/>
        <w:widowControl w:val="0"/>
        <w:spacing w:after="0" w:line="320" w:lineRule="exact"/>
        <w:jc w:val="center"/>
        <w:rPr>
          <w:rFonts w:ascii="Verdana" w:hAnsi="Verdana"/>
          <w:b/>
          <w:sz w:val="20"/>
        </w:rPr>
      </w:pPr>
    </w:p>
    <w:p w14:paraId="4B0AEDAD" w14:textId="77777777" w:rsidR="00417FDB" w:rsidRPr="00417FDB" w:rsidRDefault="00417FDB" w:rsidP="001C2B06">
      <w:pPr>
        <w:pStyle w:val="Cabealho"/>
        <w:widowControl w:val="0"/>
        <w:spacing w:after="0" w:line="320" w:lineRule="exact"/>
        <w:jc w:val="center"/>
        <w:rPr>
          <w:rFonts w:ascii="Verdana" w:hAnsi="Verdana"/>
          <w:b/>
          <w:sz w:val="20"/>
        </w:rPr>
      </w:pPr>
    </w:p>
    <w:p w14:paraId="7D4CDC50" w14:textId="494437A6" w:rsidR="00B03558" w:rsidRPr="00417FDB" w:rsidRDefault="00DF3206" w:rsidP="001C2B06">
      <w:pPr>
        <w:pStyle w:val="Cabealho"/>
        <w:widowControl w:val="0"/>
        <w:spacing w:after="0" w:line="320" w:lineRule="exact"/>
        <w:jc w:val="center"/>
        <w:rPr>
          <w:rFonts w:ascii="Verdana" w:hAnsi="Verdana"/>
          <w:b/>
          <w:sz w:val="20"/>
        </w:rPr>
      </w:pPr>
      <w:r>
        <w:rPr>
          <w:rFonts w:ascii="Verdana" w:hAnsi="Verdana"/>
          <w:b/>
          <w:sz w:val="20"/>
        </w:rPr>
        <w:t>HABITASEC</w:t>
      </w:r>
      <w:r w:rsidR="006F38EB">
        <w:rPr>
          <w:rFonts w:ascii="Verdana" w:hAnsi="Verdana"/>
          <w:b/>
          <w:sz w:val="20"/>
        </w:rPr>
        <w:t xml:space="preserve"> SECURITIZADORA S.A.</w:t>
      </w:r>
    </w:p>
    <w:p w14:paraId="08ACDA6F" w14:textId="77777777" w:rsidR="005B1E38" w:rsidRPr="00417FDB" w:rsidRDefault="00B03558" w:rsidP="001C2B06">
      <w:pPr>
        <w:pStyle w:val="Cabealho"/>
        <w:widowControl w:val="0"/>
        <w:spacing w:after="0" w:line="320" w:lineRule="exact"/>
        <w:jc w:val="center"/>
        <w:rPr>
          <w:rFonts w:ascii="Verdana" w:hAnsi="Verdana"/>
          <w:i/>
          <w:sz w:val="20"/>
        </w:rPr>
      </w:pPr>
      <w:r w:rsidRPr="00417FDB">
        <w:rPr>
          <w:rFonts w:ascii="Verdana" w:hAnsi="Verdana"/>
          <w:i/>
          <w:sz w:val="20"/>
        </w:rPr>
        <w:t xml:space="preserve"> na qualidade de Debenturista</w:t>
      </w:r>
    </w:p>
    <w:p w14:paraId="6A44810E" w14:textId="77777777" w:rsidR="00B03558" w:rsidRPr="00417FDB" w:rsidRDefault="00B03558" w:rsidP="001C2B06">
      <w:pPr>
        <w:pStyle w:val="Cabealho"/>
        <w:widowControl w:val="0"/>
        <w:spacing w:after="0" w:line="320" w:lineRule="exact"/>
        <w:jc w:val="center"/>
        <w:rPr>
          <w:rFonts w:ascii="Verdana" w:hAnsi="Verdana"/>
          <w:i/>
          <w:sz w:val="20"/>
        </w:rPr>
      </w:pPr>
    </w:p>
    <w:p w14:paraId="6117E0C8" w14:textId="77777777" w:rsidR="00B03558" w:rsidRDefault="00B03558" w:rsidP="001C2B06">
      <w:pPr>
        <w:pStyle w:val="Cabealho"/>
        <w:widowControl w:val="0"/>
        <w:spacing w:after="0" w:line="320" w:lineRule="exact"/>
        <w:jc w:val="center"/>
        <w:rPr>
          <w:rFonts w:ascii="Verdana" w:hAnsi="Verdana"/>
          <w:i/>
          <w:sz w:val="20"/>
        </w:rPr>
      </w:pPr>
    </w:p>
    <w:p w14:paraId="6C174BAB" w14:textId="77777777" w:rsidR="00656CAA" w:rsidRPr="00417FDB" w:rsidRDefault="00656CAA" w:rsidP="001C2B06">
      <w:pPr>
        <w:pStyle w:val="Cabealho"/>
        <w:widowControl w:val="0"/>
        <w:spacing w:after="0" w:line="320" w:lineRule="exact"/>
        <w:jc w:val="center"/>
        <w:rPr>
          <w:rFonts w:ascii="Verdana" w:hAnsi="Verdana"/>
          <w:i/>
          <w:sz w:val="20"/>
        </w:rPr>
      </w:pPr>
    </w:p>
    <w:p w14:paraId="54BED85B" w14:textId="77777777" w:rsidR="00656CAA" w:rsidRDefault="00656CAA" w:rsidP="001C2B06">
      <w:pPr>
        <w:pStyle w:val="Cabealho"/>
        <w:widowControl w:val="0"/>
        <w:spacing w:after="0" w:line="320" w:lineRule="exact"/>
        <w:jc w:val="center"/>
        <w:rPr>
          <w:rFonts w:ascii="Verdana" w:hAnsi="Verdana"/>
          <w:b/>
          <w:smallCaps/>
          <w:sz w:val="20"/>
        </w:rPr>
      </w:pPr>
    </w:p>
    <w:p w14:paraId="387EF101" w14:textId="77777777" w:rsidR="006F38EB" w:rsidRDefault="006F38EB" w:rsidP="001C2B06">
      <w:pPr>
        <w:pStyle w:val="Cabealho"/>
        <w:widowControl w:val="0"/>
        <w:spacing w:after="0" w:line="320" w:lineRule="exact"/>
        <w:jc w:val="center"/>
        <w:rPr>
          <w:rFonts w:ascii="Verdana" w:hAnsi="Verdana"/>
          <w:b/>
          <w:smallCaps/>
          <w:sz w:val="20"/>
        </w:rPr>
      </w:pPr>
    </w:p>
    <w:p w14:paraId="78F073F3" w14:textId="77777777" w:rsidR="006F38EB" w:rsidRDefault="006F38EB" w:rsidP="001C2B06">
      <w:pPr>
        <w:pStyle w:val="Cabealho"/>
        <w:widowControl w:val="0"/>
        <w:spacing w:after="0" w:line="320" w:lineRule="exact"/>
        <w:jc w:val="center"/>
        <w:rPr>
          <w:rFonts w:ascii="Verdana" w:hAnsi="Verdana"/>
          <w:b/>
          <w:smallCaps/>
          <w:sz w:val="20"/>
        </w:rPr>
      </w:pPr>
    </w:p>
    <w:p w14:paraId="3B9D2125" w14:textId="77777777" w:rsidR="00417FDB" w:rsidRPr="00417FDB" w:rsidRDefault="00417FDB" w:rsidP="001C2B06">
      <w:pPr>
        <w:pStyle w:val="Cabealho"/>
        <w:widowControl w:val="0"/>
        <w:spacing w:after="0" w:line="320" w:lineRule="exact"/>
        <w:jc w:val="center"/>
        <w:rPr>
          <w:rFonts w:ascii="Verdana" w:hAnsi="Verdana"/>
          <w:b/>
          <w:smallCaps/>
          <w:sz w:val="20"/>
        </w:rPr>
      </w:pPr>
    </w:p>
    <w:p w14:paraId="160D69A0" w14:textId="77777777" w:rsidR="005B1E38" w:rsidRPr="00417FDB" w:rsidRDefault="005B1E38" w:rsidP="001C2B06">
      <w:pPr>
        <w:pStyle w:val="c3"/>
        <w:widowControl w:val="0"/>
        <w:pBdr>
          <w:bottom w:val="double" w:sz="6" w:space="1" w:color="auto"/>
        </w:pBdr>
        <w:spacing w:before="0" w:beforeAutospacing="0" w:after="0" w:afterAutospacing="0" w:line="320" w:lineRule="exact"/>
        <w:jc w:val="center"/>
        <w:rPr>
          <w:rFonts w:ascii="Verdana" w:hAnsi="Verdana" w:cs="Times New Roman"/>
          <w:sz w:val="20"/>
          <w:szCs w:val="20"/>
        </w:rPr>
      </w:pPr>
      <w:r w:rsidRPr="00417FDB">
        <w:rPr>
          <w:rFonts w:ascii="Verdana" w:hAnsi="Verdana" w:cs="Times New Roman"/>
          <w:sz w:val="20"/>
          <w:szCs w:val="20"/>
        </w:rPr>
        <w:t xml:space="preserve">Datado de </w:t>
      </w:r>
    </w:p>
    <w:p w14:paraId="1B99E928" w14:textId="2EA01861" w:rsidR="005B1E38" w:rsidRPr="00417FDB" w:rsidRDefault="00652CB7" w:rsidP="001C2B06">
      <w:pPr>
        <w:pStyle w:val="c3"/>
        <w:widowControl w:val="0"/>
        <w:pBdr>
          <w:bottom w:val="double" w:sz="6" w:space="1" w:color="auto"/>
        </w:pBdr>
        <w:spacing w:before="0" w:beforeAutospacing="0" w:after="0" w:afterAutospacing="0" w:line="320" w:lineRule="exact"/>
        <w:jc w:val="center"/>
        <w:rPr>
          <w:rFonts w:ascii="Verdana" w:hAnsi="Verdana" w:cs="Times New Roman"/>
          <w:sz w:val="20"/>
          <w:szCs w:val="20"/>
        </w:rPr>
      </w:pPr>
      <w:r>
        <w:rPr>
          <w:rFonts w:ascii="Verdana" w:hAnsi="Verdana" w:cs="Times New Roman"/>
          <w:sz w:val="20"/>
          <w:szCs w:val="20"/>
        </w:rPr>
        <w:t xml:space="preserve">01 de junho </w:t>
      </w:r>
      <w:r w:rsidR="00C31A58">
        <w:rPr>
          <w:rFonts w:ascii="Verdana" w:hAnsi="Verdana" w:cs="Times New Roman"/>
          <w:sz w:val="20"/>
          <w:szCs w:val="20"/>
        </w:rPr>
        <w:t>de 2021</w:t>
      </w:r>
    </w:p>
    <w:p w14:paraId="7A9268B0" w14:textId="70739731" w:rsidR="005B1E38" w:rsidRDefault="005B1E38" w:rsidP="001C2B06">
      <w:pPr>
        <w:pStyle w:val="c3"/>
        <w:widowControl w:val="0"/>
        <w:pBdr>
          <w:bottom w:val="double" w:sz="6" w:space="1" w:color="auto"/>
        </w:pBdr>
        <w:spacing w:before="0" w:beforeAutospacing="0" w:after="0" w:afterAutospacing="0" w:line="320" w:lineRule="exact"/>
        <w:jc w:val="center"/>
        <w:rPr>
          <w:rFonts w:ascii="Verdana" w:hAnsi="Verdana" w:cs="Times New Roman"/>
          <w:sz w:val="20"/>
          <w:szCs w:val="20"/>
        </w:rPr>
      </w:pPr>
    </w:p>
    <w:p w14:paraId="1D7C2D76" w14:textId="77777777" w:rsidR="00FF5114" w:rsidRPr="00417FDB" w:rsidRDefault="00FF5114" w:rsidP="001C2B06">
      <w:pPr>
        <w:pStyle w:val="c3"/>
        <w:widowControl w:val="0"/>
        <w:pBdr>
          <w:bottom w:val="double" w:sz="6" w:space="1" w:color="auto"/>
        </w:pBdr>
        <w:spacing w:before="0" w:beforeAutospacing="0" w:after="0" w:afterAutospacing="0" w:line="320" w:lineRule="exact"/>
        <w:jc w:val="center"/>
        <w:rPr>
          <w:rFonts w:ascii="Verdana" w:hAnsi="Verdana" w:cs="Times New Roman"/>
          <w:sz w:val="20"/>
          <w:szCs w:val="20"/>
        </w:rPr>
      </w:pPr>
    </w:p>
    <w:p w14:paraId="5DC71AE0" w14:textId="77777777" w:rsidR="005B1E38" w:rsidRPr="00417FDB" w:rsidRDefault="005B1E38" w:rsidP="001C2B06">
      <w:pPr>
        <w:pStyle w:val="c3"/>
        <w:widowControl w:val="0"/>
        <w:pBdr>
          <w:bottom w:val="double" w:sz="6" w:space="1" w:color="auto"/>
        </w:pBdr>
        <w:spacing w:before="0" w:beforeAutospacing="0" w:after="0" w:afterAutospacing="0" w:line="320" w:lineRule="exact"/>
        <w:rPr>
          <w:rFonts w:ascii="Verdana" w:hAnsi="Verdana" w:cs="Times New Roman"/>
          <w:sz w:val="20"/>
          <w:szCs w:val="20"/>
        </w:rPr>
      </w:pPr>
    </w:p>
    <w:p w14:paraId="3A5EF5CB" w14:textId="77777777" w:rsidR="005B1E38" w:rsidRPr="00417FDB" w:rsidRDefault="005B1E38" w:rsidP="001C2B06">
      <w:pPr>
        <w:pStyle w:val="Cabealho"/>
        <w:widowControl w:val="0"/>
        <w:spacing w:after="0" w:line="320" w:lineRule="exact"/>
        <w:rPr>
          <w:rFonts w:ascii="Verdana" w:hAnsi="Verdana"/>
          <w:sz w:val="20"/>
        </w:rPr>
        <w:sectPr w:rsidR="005B1E38" w:rsidRPr="00417FDB" w:rsidSect="005B1E38">
          <w:headerReference w:type="default" r:id="rId9"/>
          <w:footerReference w:type="default" r:id="rId10"/>
          <w:headerReference w:type="first" r:id="rId11"/>
          <w:footerReference w:type="first" r:id="rId12"/>
          <w:pgSz w:w="11907" w:h="16840" w:code="9"/>
          <w:pgMar w:top="1985" w:right="1134" w:bottom="1701" w:left="1276" w:header="709" w:footer="227" w:gutter="0"/>
          <w:cols w:space="708"/>
          <w:titlePg/>
          <w:docGrid w:linePitch="360"/>
        </w:sectPr>
      </w:pPr>
    </w:p>
    <w:p w14:paraId="68082E3B" w14:textId="35EF37AE" w:rsidR="00973E47" w:rsidRPr="00887D13" w:rsidRDefault="00B03558" w:rsidP="001C2B06">
      <w:pPr>
        <w:spacing w:after="0" w:line="320" w:lineRule="exact"/>
        <w:rPr>
          <w:rFonts w:ascii="Verdana" w:hAnsi="Verdana"/>
          <w:b/>
          <w:caps/>
          <w:sz w:val="20"/>
        </w:rPr>
      </w:pPr>
      <w:r w:rsidRPr="00887D13">
        <w:rPr>
          <w:rFonts w:ascii="Verdana" w:hAnsi="Verdana"/>
          <w:b/>
          <w:caps/>
          <w:sz w:val="20"/>
        </w:rPr>
        <w:lastRenderedPageBreak/>
        <w:t xml:space="preserve">Instrumento Particular de Escritura </w:t>
      </w:r>
      <w:r w:rsidR="0043423D">
        <w:rPr>
          <w:rFonts w:ascii="Verdana" w:hAnsi="Verdana"/>
          <w:b/>
          <w:caps/>
          <w:sz w:val="20"/>
        </w:rPr>
        <w:t>da Primeira Emissão</w:t>
      </w:r>
      <w:r w:rsidRPr="00887D13">
        <w:rPr>
          <w:rFonts w:ascii="Verdana" w:hAnsi="Verdana"/>
          <w:b/>
          <w:caps/>
          <w:sz w:val="20"/>
        </w:rPr>
        <w:t xml:space="preserve"> de Debêntures Simples, Não Conversíveis em Ações, Em Série Única, da Espécie Quirografária, </w:t>
      </w:r>
      <w:r w:rsidR="00D76DB6">
        <w:rPr>
          <w:rFonts w:ascii="Verdana" w:hAnsi="Verdana"/>
          <w:b/>
          <w:caps/>
          <w:sz w:val="20"/>
        </w:rPr>
        <w:t>COM GARANTIA</w:t>
      </w:r>
      <w:del w:id="5" w:author="Rose Souza" w:date="2021-06-11T23:54:00Z">
        <w:r w:rsidR="00D76DB6" w:rsidDel="00DB5F87">
          <w:rPr>
            <w:rFonts w:ascii="Verdana" w:hAnsi="Verdana"/>
            <w:b/>
            <w:caps/>
            <w:sz w:val="20"/>
          </w:rPr>
          <w:delText>S</w:delText>
        </w:r>
      </w:del>
      <w:r w:rsidR="00D76DB6">
        <w:rPr>
          <w:rFonts w:ascii="Verdana" w:hAnsi="Verdana"/>
          <w:b/>
          <w:caps/>
          <w:sz w:val="20"/>
        </w:rPr>
        <w:t xml:space="preserve"> </w:t>
      </w:r>
      <w:del w:id="6" w:author="Rose Souza" w:date="2021-06-11T23:54:00Z">
        <w:r w:rsidR="00D76DB6" w:rsidDel="00DB5F87">
          <w:rPr>
            <w:rFonts w:ascii="Verdana" w:hAnsi="Verdana"/>
            <w:b/>
            <w:caps/>
            <w:sz w:val="20"/>
          </w:rPr>
          <w:delText xml:space="preserve">ADICIONAIS REAL E </w:delText>
        </w:r>
      </w:del>
      <w:r w:rsidR="00D76DB6">
        <w:rPr>
          <w:rFonts w:ascii="Verdana" w:hAnsi="Verdana"/>
          <w:b/>
          <w:caps/>
          <w:sz w:val="20"/>
        </w:rPr>
        <w:t xml:space="preserve">FIDEJUSSÓRIA, </w:t>
      </w:r>
      <w:ins w:id="7" w:author="Rose Souza" w:date="2021-06-11T23:54:00Z">
        <w:r w:rsidR="00DB5F87" w:rsidRPr="00DB5F87">
          <w:rPr>
            <w:rFonts w:ascii="Verdana" w:hAnsi="Verdana"/>
            <w:b/>
            <w:caps/>
            <w:sz w:val="20"/>
          </w:rPr>
          <w:t>A SER CONVOLADA NA ESPÉCIE COM GARANTIA</w:t>
        </w:r>
        <w:r w:rsidR="00DB5F87">
          <w:rPr>
            <w:rFonts w:ascii="Verdana" w:hAnsi="Verdana"/>
            <w:b/>
            <w:caps/>
            <w:sz w:val="20"/>
          </w:rPr>
          <w:t xml:space="preserve"> </w:t>
        </w:r>
        <w:r w:rsidR="00DB5F87" w:rsidRPr="00DB5F87">
          <w:rPr>
            <w:rFonts w:ascii="Verdana" w:hAnsi="Verdana"/>
            <w:b/>
            <w:caps/>
            <w:sz w:val="20"/>
          </w:rPr>
          <w:t>REAL</w:t>
        </w:r>
      </w:ins>
      <w:ins w:id="8" w:author="Rose Souza" w:date="2021-06-12T00:20:00Z">
        <w:r w:rsidR="008B2F8F">
          <w:rPr>
            <w:rFonts w:ascii="Verdana" w:hAnsi="Verdana"/>
            <w:b/>
            <w:caps/>
            <w:sz w:val="20"/>
          </w:rPr>
          <w:t xml:space="preserve"> adicional</w:t>
        </w:r>
      </w:ins>
      <w:ins w:id="9" w:author="Rose Souza" w:date="2021-06-11T23:54:00Z">
        <w:r w:rsidR="00DB5F87" w:rsidRPr="00DB5F87">
          <w:rPr>
            <w:rFonts w:ascii="Verdana" w:hAnsi="Verdana"/>
            <w:b/>
            <w:caps/>
            <w:sz w:val="20"/>
          </w:rPr>
          <w:t>,</w:t>
        </w:r>
        <w:r w:rsidR="00DB5F87">
          <w:rPr>
            <w:rFonts w:ascii="Verdana" w:hAnsi="Verdana"/>
            <w:b/>
            <w:caps/>
            <w:sz w:val="20"/>
          </w:rPr>
          <w:t xml:space="preserve"> </w:t>
        </w:r>
      </w:ins>
      <w:r w:rsidRPr="00887D13">
        <w:rPr>
          <w:rFonts w:ascii="Verdana" w:hAnsi="Verdana"/>
          <w:b/>
          <w:caps/>
          <w:sz w:val="20"/>
        </w:rPr>
        <w:t xml:space="preserve">para Colocação Privada da </w:t>
      </w:r>
      <w:r w:rsidR="00C31A58">
        <w:rPr>
          <w:rFonts w:ascii="Verdana" w:hAnsi="Verdana"/>
          <w:b/>
          <w:caps/>
          <w:sz w:val="20"/>
        </w:rPr>
        <w:t>BWP Diase Empreendimento Imobiliario Extrema</w:t>
      </w:r>
      <w:r w:rsidR="00520D36" w:rsidRPr="00887D13">
        <w:rPr>
          <w:rFonts w:ascii="Verdana" w:hAnsi="Verdana"/>
          <w:b/>
          <w:caps/>
          <w:sz w:val="20"/>
        </w:rPr>
        <w:t xml:space="preserve"> </w:t>
      </w:r>
      <w:r w:rsidRPr="00887D13">
        <w:rPr>
          <w:rFonts w:ascii="Verdana" w:hAnsi="Verdana"/>
          <w:b/>
          <w:caps/>
          <w:sz w:val="20"/>
        </w:rPr>
        <w:t>S.A.</w:t>
      </w:r>
    </w:p>
    <w:p w14:paraId="1CE28433" w14:textId="77777777" w:rsidR="00973E47" w:rsidRPr="00417FDB" w:rsidRDefault="00973E47" w:rsidP="001C2B06">
      <w:pPr>
        <w:spacing w:after="0" w:line="320" w:lineRule="exact"/>
        <w:rPr>
          <w:rFonts w:ascii="Verdana" w:hAnsi="Verdana"/>
          <w:sz w:val="20"/>
        </w:rPr>
      </w:pPr>
    </w:p>
    <w:p w14:paraId="38F6482F" w14:textId="0E4CFE7C" w:rsidR="00B03558" w:rsidRPr="00417FDB" w:rsidRDefault="00BF2623" w:rsidP="001C2B06">
      <w:pPr>
        <w:spacing w:after="0" w:line="320" w:lineRule="exact"/>
        <w:rPr>
          <w:rFonts w:ascii="Verdana" w:hAnsi="Verdana"/>
          <w:sz w:val="20"/>
        </w:rPr>
      </w:pPr>
      <w:r w:rsidRPr="00417FDB">
        <w:rPr>
          <w:rFonts w:ascii="Verdana" w:hAnsi="Verdana"/>
          <w:sz w:val="20"/>
        </w:rPr>
        <w:t>Pelo presente</w:t>
      </w:r>
      <w:r w:rsidR="00973E47" w:rsidRPr="00417FDB">
        <w:rPr>
          <w:rFonts w:ascii="Verdana" w:hAnsi="Verdana"/>
          <w:sz w:val="20"/>
        </w:rPr>
        <w:t xml:space="preserve"> </w:t>
      </w:r>
      <w:bookmarkStart w:id="10" w:name="_Hlk73546887"/>
      <w:r w:rsidR="00FE02F5" w:rsidRPr="00417FDB">
        <w:rPr>
          <w:rFonts w:ascii="Verdana" w:hAnsi="Verdana"/>
          <w:sz w:val="20"/>
        </w:rPr>
        <w:t>“</w:t>
      </w:r>
      <w:r w:rsidR="00973E47" w:rsidRPr="00417FDB">
        <w:rPr>
          <w:rFonts w:ascii="Verdana" w:hAnsi="Verdana"/>
          <w:i/>
          <w:sz w:val="20"/>
        </w:rPr>
        <w:t xml:space="preserve">Instrumento Particular de Escritura de Emissão </w:t>
      </w:r>
      <w:r w:rsidR="0043423D">
        <w:rPr>
          <w:rFonts w:ascii="Verdana" w:hAnsi="Verdana"/>
          <w:i/>
          <w:sz w:val="20"/>
        </w:rPr>
        <w:t>da Primeira Emissão</w:t>
      </w:r>
      <w:r w:rsidR="00F33F7B" w:rsidRPr="00417FDB">
        <w:rPr>
          <w:rFonts w:ascii="Verdana" w:hAnsi="Verdana"/>
          <w:i/>
          <w:sz w:val="20"/>
        </w:rPr>
        <w:t xml:space="preserve"> </w:t>
      </w:r>
      <w:r w:rsidR="00973E47" w:rsidRPr="00417FDB">
        <w:rPr>
          <w:rFonts w:ascii="Verdana" w:hAnsi="Verdana"/>
          <w:i/>
          <w:sz w:val="20"/>
        </w:rPr>
        <w:t xml:space="preserve">de Debêntures Simples, Não </w:t>
      </w:r>
      <w:r w:rsidR="00973E47" w:rsidRPr="00E44C1A">
        <w:rPr>
          <w:rFonts w:ascii="Verdana" w:hAnsi="Verdana"/>
          <w:i/>
          <w:sz w:val="20"/>
        </w:rPr>
        <w:t xml:space="preserve">Conversíveis em Ações, </w:t>
      </w:r>
      <w:r w:rsidR="00F33F7B" w:rsidRPr="00E44C1A">
        <w:rPr>
          <w:rFonts w:ascii="Verdana" w:hAnsi="Verdana"/>
          <w:i/>
          <w:sz w:val="20"/>
        </w:rPr>
        <w:t xml:space="preserve">em Série Única, </w:t>
      </w:r>
      <w:r w:rsidR="00973E47" w:rsidRPr="00E44C1A">
        <w:rPr>
          <w:rFonts w:ascii="Verdana" w:hAnsi="Verdana"/>
          <w:i/>
          <w:sz w:val="20"/>
        </w:rPr>
        <w:t xml:space="preserve">da Espécie </w:t>
      </w:r>
      <w:r w:rsidR="00F33F7B" w:rsidRPr="00E44C1A">
        <w:rPr>
          <w:rFonts w:ascii="Verdana" w:hAnsi="Verdana"/>
          <w:i/>
          <w:sz w:val="20"/>
        </w:rPr>
        <w:t>Quirografária</w:t>
      </w:r>
      <w:r w:rsidR="00973E47" w:rsidRPr="00E44C1A">
        <w:rPr>
          <w:rFonts w:ascii="Verdana" w:hAnsi="Verdana"/>
          <w:i/>
          <w:sz w:val="20"/>
        </w:rPr>
        <w:t xml:space="preserve">, </w:t>
      </w:r>
      <w:r w:rsidR="00D76DB6" w:rsidRPr="00E44C1A">
        <w:rPr>
          <w:rFonts w:ascii="Verdana" w:hAnsi="Verdana"/>
          <w:i/>
          <w:sz w:val="20"/>
        </w:rPr>
        <w:t>com Garantia</w:t>
      </w:r>
      <w:del w:id="11" w:author="Rose Souza" w:date="2021-06-11T23:54:00Z">
        <w:r w:rsidR="00D76DB6" w:rsidRPr="00E44C1A" w:rsidDel="00DB5F87">
          <w:rPr>
            <w:rFonts w:ascii="Verdana" w:hAnsi="Verdana"/>
            <w:i/>
            <w:sz w:val="20"/>
          </w:rPr>
          <w:delText>s</w:delText>
        </w:r>
      </w:del>
      <w:r w:rsidR="00D76DB6" w:rsidRPr="00E44C1A">
        <w:rPr>
          <w:rFonts w:ascii="Verdana" w:hAnsi="Verdana"/>
          <w:i/>
          <w:sz w:val="20"/>
        </w:rPr>
        <w:t xml:space="preserve"> </w:t>
      </w:r>
      <w:del w:id="12" w:author="Rose Souza" w:date="2021-06-11T23:54:00Z">
        <w:r w:rsidR="00D76DB6" w:rsidRPr="00E44C1A" w:rsidDel="00DB5F87">
          <w:rPr>
            <w:rFonts w:ascii="Verdana" w:hAnsi="Verdana"/>
            <w:i/>
            <w:sz w:val="20"/>
          </w:rPr>
          <w:delText xml:space="preserve">Adicionais Real e </w:delText>
        </w:r>
      </w:del>
      <w:r w:rsidR="00D76DB6" w:rsidRPr="00E44C1A">
        <w:rPr>
          <w:rFonts w:ascii="Verdana" w:hAnsi="Verdana"/>
          <w:i/>
          <w:sz w:val="20"/>
        </w:rPr>
        <w:t>Fidejussória,</w:t>
      </w:r>
      <w:ins w:id="13" w:author="Rose Souza" w:date="2021-06-11T23:54:00Z">
        <w:r w:rsidR="00DB5F87">
          <w:rPr>
            <w:rFonts w:ascii="Verdana" w:hAnsi="Verdana"/>
            <w:i/>
            <w:sz w:val="20"/>
          </w:rPr>
          <w:t xml:space="preserve"> a ser Convolada na </w:t>
        </w:r>
      </w:ins>
      <w:ins w:id="14" w:author="Rose Souza" w:date="2021-06-11T23:55:00Z">
        <w:r w:rsidR="00DB5F87">
          <w:rPr>
            <w:rFonts w:ascii="Verdana" w:hAnsi="Verdana"/>
            <w:i/>
            <w:sz w:val="20"/>
          </w:rPr>
          <w:t>Espécie com Garantia Real</w:t>
        </w:r>
      </w:ins>
      <w:ins w:id="15" w:author="Rose Souza" w:date="2021-06-12T00:20:00Z">
        <w:r w:rsidR="008B2F8F">
          <w:rPr>
            <w:rFonts w:ascii="Verdana" w:hAnsi="Verdana"/>
            <w:i/>
            <w:sz w:val="20"/>
          </w:rPr>
          <w:t xml:space="preserve"> Adicional</w:t>
        </w:r>
      </w:ins>
      <w:ins w:id="16" w:author="Rose Souza" w:date="2021-06-11T23:55:00Z">
        <w:r w:rsidR="00DB5F87">
          <w:rPr>
            <w:rFonts w:ascii="Verdana" w:hAnsi="Verdana"/>
            <w:i/>
            <w:sz w:val="20"/>
          </w:rPr>
          <w:t>,</w:t>
        </w:r>
      </w:ins>
      <w:r w:rsidR="00D76DB6" w:rsidRPr="00E44C1A">
        <w:rPr>
          <w:rFonts w:ascii="Verdana" w:hAnsi="Verdana"/>
          <w:i/>
          <w:sz w:val="20"/>
        </w:rPr>
        <w:t xml:space="preserve"> </w:t>
      </w:r>
      <w:r w:rsidR="00F33F7B" w:rsidRPr="00E44C1A">
        <w:rPr>
          <w:rFonts w:ascii="Verdana" w:hAnsi="Verdana"/>
          <w:i/>
          <w:sz w:val="20"/>
        </w:rPr>
        <w:t xml:space="preserve">para Colocação Privada </w:t>
      </w:r>
      <w:r w:rsidR="00973E47" w:rsidRPr="00E44C1A">
        <w:rPr>
          <w:rFonts w:ascii="Verdana" w:hAnsi="Verdana"/>
          <w:i/>
          <w:sz w:val="20"/>
        </w:rPr>
        <w:t>d</w:t>
      </w:r>
      <w:r w:rsidR="00F33F7B" w:rsidRPr="00E44C1A">
        <w:rPr>
          <w:rFonts w:ascii="Verdana" w:hAnsi="Verdana"/>
          <w:i/>
          <w:sz w:val="20"/>
        </w:rPr>
        <w:t>a</w:t>
      </w:r>
      <w:r w:rsidR="00973E47" w:rsidRPr="00E44C1A">
        <w:rPr>
          <w:rFonts w:ascii="Verdana" w:hAnsi="Verdana"/>
          <w:i/>
          <w:sz w:val="20"/>
        </w:rPr>
        <w:t xml:space="preserve"> </w:t>
      </w:r>
      <w:r w:rsidR="00C31A58" w:rsidRPr="00652CB7">
        <w:rPr>
          <w:rFonts w:ascii="Verdana" w:hAnsi="Verdana"/>
          <w:i/>
          <w:sz w:val="20"/>
        </w:rPr>
        <w:t xml:space="preserve">BWP </w:t>
      </w:r>
      <w:proofErr w:type="spellStart"/>
      <w:r w:rsidR="00C31A58" w:rsidRPr="00652CB7">
        <w:rPr>
          <w:rFonts w:ascii="Verdana" w:hAnsi="Verdana"/>
          <w:i/>
          <w:sz w:val="20"/>
        </w:rPr>
        <w:t>Diase</w:t>
      </w:r>
      <w:proofErr w:type="spellEnd"/>
      <w:r w:rsidR="00C31A58" w:rsidRPr="00652CB7">
        <w:rPr>
          <w:rFonts w:ascii="Verdana" w:hAnsi="Verdana"/>
          <w:i/>
          <w:sz w:val="20"/>
        </w:rPr>
        <w:t xml:space="preserve"> Empreendimento Imobili</w:t>
      </w:r>
      <w:r w:rsidR="00D76DB6" w:rsidRPr="00652CB7">
        <w:rPr>
          <w:rFonts w:ascii="Verdana" w:hAnsi="Verdana"/>
          <w:i/>
          <w:sz w:val="20"/>
        </w:rPr>
        <w:t>á</w:t>
      </w:r>
      <w:r w:rsidR="00C31A58" w:rsidRPr="00652CB7">
        <w:rPr>
          <w:rFonts w:ascii="Verdana" w:hAnsi="Verdana"/>
          <w:i/>
          <w:sz w:val="20"/>
        </w:rPr>
        <w:t>rio Extrema</w:t>
      </w:r>
      <w:r w:rsidR="00520D36" w:rsidRPr="00652CB7">
        <w:rPr>
          <w:rFonts w:ascii="Verdana" w:hAnsi="Verdana"/>
          <w:i/>
          <w:sz w:val="20"/>
        </w:rPr>
        <w:t xml:space="preserve"> </w:t>
      </w:r>
      <w:r w:rsidR="00973E47" w:rsidRPr="00652CB7">
        <w:rPr>
          <w:rFonts w:ascii="Verdana" w:hAnsi="Verdana"/>
          <w:i/>
          <w:sz w:val="20"/>
        </w:rPr>
        <w:t>S.A.</w:t>
      </w:r>
      <w:r w:rsidR="00FE02F5" w:rsidRPr="00E44C1A">
        <w:rPr>
          <w:rFonts w:ascii="Verdana" w:hAnsi="Verdana"/>
          <w:sz w:val="20"/>
        </w:rPr>
        <w:t>”</w:t>
      </w:r>
      <w:bookmarkEnd w:id="10"/>
      <w:r w:rsidR="00973E47" w:rsidRPr="00E44C1A">
        <w:rPr>
          <w:rFonts w:ascii="Verdana" w:hAnsi="Verdana"/>
          <w:sz w:val="20"/>
        </w:rPr>
        <w:t xml:space="preserve"> (</w:t>
      </w:r>
      <w:r w:rsidR="003D4992" w:rsidRPr="00E44C1A">
        <w:rPr>
          <w:rFonts w:ascii="Verdana" w:hAnsi="Verdana"/>
          <w:sz w:val="20"/>
        </w:rPr>
        <w:t>“</w:t>
      </w:r>
      <w:r w:rsidR="00973E47" w:rsidRPr="00E44C1A">
        <w:rPr>
          <w:rFonts w:ascii="Verdana" w:hAnsi="Verdana"/>
          <w:sz w:val="20"/>
          <w:u w:val="single"/>
        </w:rPr>
        <w:t>Escritura de Emissão</w:t>
      </w:r>
      <w:r w:rsidR="003D4992" w:rsidRPr="00E44C1A">
        <w:rPr>
          <w:rFonts w:ascii="Verdana" w:hAnsi="Verdana"/>
          <w:sz w:val="20"/>
        </w:rPr>
        <w:t>”</w:t>
      </w:r>
      <w:r w:rsidR="00973E47" w:rsidRPr="00E44C1A">
        <w:rPr>
          <w:rFonts w:ascii="Verdana" w:hAnsi="Verdana"/>
          <w:sz w:val="20"/>
        </w:rPr>
        <w:t>)</w:t>
      </w:r>
      <w:r w:rsidR="00194510" w:rsidRPr="00E44C1A">
        <w:rPr>
          <w:rFonts w:ascii="Verdana" w:hAnsi="Verdana"/>
          <w:sz w:val="20"/>
        </w:rPr>
        <w:t>,</w:t>
      </w:r>
      <w:r w:rsidRPr="00E44C1A">
        <w:rPr>
          <w:rFonts w:ascii="Verdana" w:hAnsi="Verdana"/>
          <w:sz w:val="20"/>
        </w:rPr>
        <w:t xml:space="preserve"> a</w:t>
      </w:r>
      <w:r w:rsidR="00B03558" w:rsidRPr="00E44C1A">
        <w:rPr>
          <w:rFonts w:ascii="Verdana" w:hAnsi="Verdana"/>
          <w:sz w:val="20"/>
        </w:rPr>
        <w:t>s partes abaixo qualificadas:</w:t>
      </w:r>
    </w:p>
    <w:p w14:paraId="5B3BFAA1" w14:textId="77777777" w:rsidR="00B03558" w:rsidRPr="00417FDB" w:rsidRDefault="00B03558" w:rsidP="001C2B06">
      <w:pPr>
        <w:spacing w:after="0" w:line="320" w:lineRule="exact"/>
        <w:rPr>
          <w:rFonts w:ascii="Verdana" w:hAnsi="Verdana"/>
          <w:sz w:val="20"/>
        </w:rPr>
      </w:pPr>
    </w:p>
    <w:p w14:paraId="270ADE3D" w14:textId="27B34436" w:rsidR="00D47FF4" w:rsidRDefault="00D1643B" w:rsidP="003E2A51">
      <w:pPr>
        <w:pStyle w:val="PargrafodaLista"/>
        <w:numPr>
          <w:ilvl w:val="4"/>
          <w:numId w:val="2"/>
        </w:numPr>
        <w:tabs>
          <w:tab w:val="clear" w:pos="2835"/>
          <w:tab w:val="num" w:pos="567"/>
        </w:tabs>
        <w:spacing w:after="0" w:line="320" w:lineRule="exact"/>
        <w:ind w:left="0" w:firstLine="0"/>
        <w:rPr>
          <w:rFonts w:ascii="Verdana" w:hAnsi="Verdana"/>
          <w:sz w:val="20"/>
        </w:rPr>
      </w:pPr>
      <w:bookmarkStart w:id="17" w:name="_Hlk73551908"/>
      <w:bookmarkStart w:id="18" w:name="_Hlk73444403"/>
      <w:r>
        <w:rPr>
          <w:rFonts w:ascii="Verdana" w:hAnsi="Verdana"/>
          <w:b/>
          <w:caps/>
          <w:sz w:val="20"/>
        </w:rPr>
        <w:t>BWP Diase Empreendimento Imobiliario Extrema</w:t>
      </w:r>
      <w:r w:rsidRPr="00BC5C08">
        <w:rPr>
          <w:rFonts w:ascii="Verdana" w:hAnsi="Verdana"/>
          <w:b/>
          <w:caps/>
          <w:sz w:val="20"/>
        </w:rPr>
        <w:t xml:space="preserve"> S.A.</w:t>
      </w:r>
      <w:r w:rsidRPr="00520D36">
        <w:rPr>
          <w:rFonts w:ascii="Verdana" w:hAnsi="Verdana"/>
          <w:sz w:val="20"/>
        </w:rPr>
        <w:t>, sociedade</w:t>
      </w:r>
      <w:r w:rsidRPr="00417FDB">
        <w:rPr>
          <w:rFonts w:ascii="Verdana" w:hAnsi="Verdana"/>
          <w:sz w:val="20"/>
        </w:rPr>
        <w:t xml:space="preserve"> por ações sem registro de emissor de valores mobiliários perante a Comissão de Valores Mobiliários (“</w:t>
      </w:r>
      <w:r w:rsidRPr="00417FDB">
        <w:rPr>
          <w:rFonts w:ascii="Verdana" w:hAnsi="Verdana"/>
          <w:sz w:val="20"/>
          <w:u w:val="single"/>
        </w:rPr>
        <w:t>CVM</w:t>
      </w:r>
      <w:r w:rsidRPr="00417FDB">
        <w:rPr>
          <w:rFonts w:ascii="Verdana" w:hAnsi="Verdana"/>
          <w:sz w:val="20"/>
        </w:rPr>
        <w:t xml:space="preserve">”), com sede na </w:t>
      </w:r>
      <w:r>
        <w:rPr>
          <w:rFonts w:ascii="Verdana" w:hAnsi="Verdana"/>
          <w:sz w:val="20"/>
        </w:rPr>
        <w:t>c</w:t>
      </w:r>
      <w:r w:rsidRPr="00417FDB">
        <w:rPr>
          <w:rFonts w:ascii="Verdana" w:hAnsi="Verdana"/>
          <w:sz w:val="20"/>
        </w:rPr>
        <w:t xml:space="preserve">idade de </w:t>
      </w:r>
      <w:r>
        <w:rPr>
          <w:rFonts w:ascii="Verdana" w:hAnsi="Verdana"/>
          <w:sz w:val="20"/>
        </w:rPr>
        <w:t>Extrema</w:t>
      </w:r>
      <w:r w:rsidRPr="00417FDB">
        <w:rPr>
          <w:rFonts w:ascii="Verdana" w:hAnsi="Verdana"/>
          <w:sz w:val="20"/>
        </w:rPr>
        <w:t xml:space="preserve">, </w:t>
      </w:r>
      <w:r>
        <w:rPr>
          <w:rFonts w:ascii="Verdana" w:hAnsi="Verdana"/>
          <w:sz w:val="20"/>
        </w:rPr>
        <w:t>e</w:t>
      </w:r>
      <w:r w:rsidRPr="00417FDB">
        <w:rPr>
          <w:rFonts w:ascii="Verdana" w:hAnsi="Verdana"/>
          <w:sz w:val="20"/>
        </w:rPr>
        <w:t xml:space="preserve">stado </w:t>
      </w:r>
      <w:r w:rsidRPr="00520D36">
        <w:rPr>
          <w:rFonts w:ascii="Verdana" w:hAnsi="Verdana"/>
          <w:sz w:val="20"/>
        </w:rPr>
        <w:t xml:space="preserve">de Minas Gerais, na </w:t>
      </w:r>
      <w:r>
        <w:rPr>
          <w:rFonts w:ascii="Verdana" w:hAnsi="Verdana"/>
          <w:sz w:val="20"/>
        </w:rPr>
        <w:t xml:space="preserve">Rua João </w:t>
      </w:r>
      <w:proofErr w:type="spellStart"/>
      <w:r>
        <w:rPr>
          <w:rFonts w:ascii="Verdana" w:hAnsi="Verdana"/>
          <w:sz w:val="20"/>
        </w:rPr>
        <w:t>Suekuni</w:t>
      </w:r>
      <w:proofErr w:type="spellEnd"/>
      <w:r>
        <w:rPr>
          <w:rFonts w:ascii="Verdana" w:hAnsi="Verdana"/>
          <w:sz w:val="20"/>
        </w:rPr>
        <w:t>, nº 243, Casa A, Centro</w:t>
      </w:r>
      <w:r w:rsidRPr="00520D36">
        <w:rPr>
          <w:rFonts w:ascii="Verdana" w:hAnsi="Verdana"/>
          <w:sz w:val="20"/>
        </w:rPr>
        <w:t>, CEP</w:t>
      </w:r>
      <w:r w:rsidRPr="00417FDB">
        <w:rPr>
          <w:rFonts w:ascii="Verdana" w:hAnsi="Verdana"/>
          <w:sz w:val="20"/>
        </w:rPr>
        <w:t xml:space="preserve"> </w:t>
      </w:r>
      <w:r>
        <w:rPr>
          <w:rFonts w:ascii="Verdana" w:hAnsi="Verdana"/>
          <w:sz w:val="20"/>
        </w:rPr>
        <w:t>37640-000</w:t>
      </w:r>
      <w:r w:rsidRPr="00417FDB">
        <w:rPr>
          <w:rFonts w:ascii="Verdana" w:hAnsi="Verdana"/>
          <w:sz w:val="20"/>
        </w:rPr>
        <w:t xml:space="preserve">, inscrita no Cadastro Nacional de Pessoa Jurídica do Ministério da </w:t>
      </w:r>
      <w:r>
        <w:rPr>
          <w:rFonts w:ascii="Verdana" w:hAnsi="Verdana"/>
          <w:sz w:val="20"/>
        </w:rPr>
        <w:t>Economia</w:t>
      </w:r>
      <w:r w:rsidRPr="00417FDB">
        <w:rPr>
          <w:rFonts w:ascii="Verdana" w:hAnsi="Verdana"/>
          <w:sz w:val="20"/>
        </w:rPr>
        <w:t xml:space="preserve"> (“</w:t>
      </w:r>
      <w:r w:rsidRPr="00417FDB">
        <w:rPr>
          <w:rFonts w:ascii="Verdana" w:hAnsi="Verdana"/>
          <w:sz w:val="20"/>
          <w:u w:val="single"/>
        </w:rPr>
        <w:t>CNPJ/</w:t>
      </w:r>
      <w:r>
        <w:rPr>
          <w:rFonts w:ascii="Verdana" w:hAnsi="Verdana"/>
          <w:sz w:val="20"/>
          <w:u w:val="single"/>
        </w:rPr>
        <w:t>ME</w:t>
      </w:r>
      <w:r w:rsidRPr="00417FDB">
        <w:rPr>
          <w:rFonts w:ascii="Verdana" w:hAnsi="Verdana"/>
          <w:sz w:val="20"/>
        </w:rPr>
        <w:t xml:space="preserve">”) sob o nº </w:t>
      </w:r>
      <w:r>
        <w:rPr>
          <w:rFonts w:ascii="Verdana" w:hAnsi="Verdana"/>
          <w:sz w:val="20"/>
        </w:rPr>
        <w:t>38.116.234/0001-71</w:t>
      </w:r>
      <w:r w:rsidRPr="00417FDB">
        <w:rPr>
          <w:rFonts w:ascii="Verdana" w:hAnsi="Verdana"/>
          <w:sz w:val="20"/>
        </w:rPr>
        <w:t>, com seus atos constitutivos registrados perante a Junta Comercial do Estado de Minas Gerais (“</w:t>
      </w:r>
      <w:r w:rsidRPr="00417FDB">
        <w:rPr>
          <w:rFonts w:ascii="Verdana" w:hAnsi="Verdana"/>
          <w:sz w:val="20"/>
          <w:u w:val="single"/>
        </w:rPr>
        <w:t>JUCEMG</w:t>
      </w:r>
      <w:r w:rsidRPr="00417FDB">
        <w:rPr>
          <w:rFonts w:ascii="Verdana" w:hAnsi="Verdana"/>
          <w:sz w:val="20"/>
        </w:rPr>
        <w:t xml:space="preserve">”) sob o NIRE </w:t>
      </w:r>
      <w:r>
        <w:rPr>
          <w:rFonts w:ascii="Verdana" w:hAnsi="Verdana"/>
          <w:sz w:val="20"/>
        </w:rPr>
        <w:t>31.211.806.159</w:t>
      </w:r>
      <w:bookmarkEnd w:id="17"/>
      <w:r w:rsidRPr="00417FDB">
        <w:rPr>
          <w:rFonts w:ascii="Verdana" w:hAnsi="Verdana"/>
          <w:sz w:val="20"/>
        </w:rPr>
        <w:t>, neste ato representada nos termos de seu estatuto social (“</w:t>
      </w:r>
      <w:r w:rsidRPr="00417FDB">
        <w:rPr>
          <w:rFonts w:ascii="Verdana" w:hAnsi="Verdana"/>
          <w:sz w:val="20"/>
          <w:u w:val="single"/>
        </w:rPr>
        <w:t>Companhia</w:t>
      </w:r>
      <w:r w:rsidR="003D4992" w:rsidRPr="00417FDB">
        <w:rPr>
          <w:rFonts w:ascii="Verdana" w:hAnsi="Verdana"/>
          <w:sz w:val="20"/>
        </w:rPr>
        <w:t>”</w:t>
      </w:r>
      <w:r w:rsidR="00147481">
        <w:rPr>
          <w:rFonts w:ascii="Verdana" w:hAnsi="Verdana"/>
          <w:sz w:val="20"/>
        </w:rPr>
        <w:t xml:space="preserve"> ou “</w:t>
      </w:r>
      <w:r w:rsidR="00147481" w:rsidRPr="00866986">
        <w:rPr>
          <w:rFonts w:ascii="Verdana" w:hAnsi="Verdana"/>
          <w:sz w:val="20"/>
          <w:u w:val="single"/>
        </w:rPr>
        <w:t>Emissora</w:t>
      </w:r>
      <w:bookmarkEnd w:id="18"/>
      <w:r w:rsidR="00147481">
        <w:rPr>
          <w:rFonts w:ascii="Verdana" w:hAnsi="Verdana"/>
          <w:sz w:val="20"/>
        </w:rPr>
        <w:t>”</w:t>
      </w:r>
      <w:r w:rsidR="00973E47" w:rsidRPr="00417FDB">
        <w:rPr>
          <w:rFonts w:ascii="Verdana" w:hAnsi="Verdana"/>
          <w:sz w:val="20"/>
        </w:rPr>
        <w:t>)</w:t>
      </w:r>
      <w:r w:rsidR="00007E6A" w:rsidRPr="00417FDB">
        <w:rPr>
          <w:rFonts w:ascii="Verdana" w:hAnsi="Verdana"/>
          <w:sz w:val="20"/>
        </w:rPr>
        <w:t>;</w:t>
      </w:r>
      <w:r w:rsidR="00441E73">
        <w:rPr>
          <w:rFonts w:ascii="Verdana" w:hAnsi="Verdana"/>
          <w:sz w:val="20"/>
        </w:rPr>
        <w:t xml:space="preserve"> e</w:t>
      </w:r>
      <w:r w:rsidR="004F1D95">
        <w:rPr>
          <w:rFonts w:ascii="Verdana" w:hAnsi="Verdana"/>
          <w:sz w:val="20"/>
        </w:rPr>
        <w:t xml:space="preserve"> </w:t>
      </w:r>
    </w:p>
    <w:p w14:paraId="66FC8547" w14:textId="77777777" w:rsidR="00D47FF4" w:rsidRDefault="00D47FF4" w:rsidP="00D47FF4">
      <w:pPr>
        <w:pStyle w:val="PargrafodaLista"/>
        <w:spacing w:after="0" w:line="320" w:lineRule="exact"/>
        <w:ind w:left="0"/>
        <w:rPr>
          <w:rFonts w:ascii="Verdana" w:hAnsi="Verdana"/>
          <w:sz w:val="20"/>
        </w:rPr>
      </w:pPr>
    </w:p>
    <w:p w14:paraId="0091DAB3" w14:textId="4952A647" w:rsidR="00E96E3A" w:rsidRDefault="00DF3206" w:rsidP="003E2A51">
      <w:pPr>
        <w:pStyle w:val="PargrafodaLista"/>
        <w:numPr>
          <w:ilvl w:val="4"/>
          <w:numId w:val="2"/>
        </w:numPr>
        <w:tabs>
          <w:tab w:val="clear" w:pos="2835"/>
          <w:tab w:val="num" w:pos="567"/>
        </w:tabs>
        <w:spacing w:after="0" w:line="320" w:lineRule="exact"/>
        <w:ind w:left="0" w:firstLine="0"/>
        <w:rPr>
          <w:rFonts w:ascii="Verdana" w:hAnsi="Verdana"/>
          <w:sz w:val="20"/>
        </w:rPr>
      </w:pPr>
      <w:bookmarkStart w:id="19" w:name="_Hlk73547530"/>
      <w:r>
        <w:rPr>
          <w:rFonts w:ascii="Verdana" w:hAnsi="Verdana"/>
          <w:b/>
          <w:caps/>
          <w:sz w:val="20"/>
        </w:rPr>
        <w:t>Habitasec</w:t>
      </w:r>
      <w:r w:rsidR="006F38EB" w:rsidRPr="00BC5C08">
        <w:rPr>
          <w:rFonts w:ascii="Verdana" w:hAnsi="Verdana"/>
          <w:b/>
          <w:caps/>
          <w:sz w:val="20"/>
        </w:rPr>
        <w:t xml:space="preserve"> Securitizadora S.A</w:t>
      </w:r>
      <w:r w:rsidR="006F38EB" w:rsidRPr="00D47FF4">
        <w:rPr>
          <w:rFonts w:ascii="Verdana" w:hAnsi="Verdana"/>
          <w:b/>
          <w:smallCaps/>
          <w:sz w:val="20"/>
        </w:rPr>
        <w:t>.</w:t>
      </w:r>
      <w:r w:rsidR="006F38EB" w:rsidRPr="00D47FF4">
        <w:rPr>
          <w:rFonts w:ascii="Verdana" w:hAnsi="Verdana"/>
          <w:sz w:val="20"/>
        </w:rPr>
        <w:t xml:space="preserve">, sociedade </w:t>
      </w:r>
      <w:r w:rsidR="00D76DB6">
        <w:rPr>
          <w:rFonts w:ascii="Verdana" w:hAnsi="Verdana"/>
          <w:sz w:val="20"/>
        </w:rPr>
        <w:t xml:space="preserve">por ações com registro de companhia Securitizadora perante a CVM, </w:t>
      </w:r>
      <w:r w:rsidR="006F38EB" w:rsidRPr="00D47FF4">
        <w:rPr>
          <w:rFonts w:ascii="Verdana" w:hAnsi="Verdana"/>
          <w:sz w:val="20"/>
        </w:rPr>
        <w:t xml:space="preserve">com sede na </w:t>
      </w:r>
      <w:r w:rsidR="008C3CD5">
        <w:rPr>
          <w:rFonts w:ascii="Verdana" w:hAnsi="Verdana"/>
          <w:sz w:val="20"/>
        </w:rPr>
        <w:t>c</w:t>
      </w:r>
      <w:r w:rsidR="006F38EB" w:rsidRPr="00D47FF4">
        <w:rPr>
          <w:rFonts w:ascii="Verdana" w:hAnsi="Verdana"/>
          <w:sz w:val="20"/>
        </w:rPr>
        <w:t xml:space="preserve">idade de São Paulo, </w:t>
      </w:r>
      <w:r w:rsidR="008C3CD5">
        <w:rPr>
          <w:rFonts w:ascii="Verdana" w:hAnsi="Verdana"/>
          <w:sz w:val="20"/>
        </w:rPr>
        <w:t>e</w:t>
      </w:r>
      <w:r w:rsidR="006F38EB" w:rsidRPr="00D47FF4">
        <w:rPr>
          <w:rFonts w:ascii="Verdana" w:hAnsi="Verdana"/>
          <w:sz w:val="20"/>
        </w:rPr>
        <w:t xml:space="preserve">stado de São Paulo, na </w:t>
      </w:r>
      <w:r>
        <w:rPr>
          <w:rFonts w:ascii="Verdana" w:hAnsi="Verdana"/>
          <w:sz w:val="20"/>
        </w:rPr>
        <w:t xml:space="preserve">Avenida Brigadeiro Faria Lima, nº 2.894, 9º andar, conjunto 92, </w:t>
      </w:r>
      <w:r w:rsidR="00D76DB6">
        <w:rPr>
          <w:rFonts w:ascii="Verdana" w:hAnsi="Verdana"/>
          <w:sz w:val="20"/>
        </w:rPr>
        <w:t xml:space="preserve">CEP 01451-000, </w:t>
      </w:r>
      <w:r>
        <w:rPr>
          <w:rFonts w:ascii="Verdana" w:hAnsi="Verdana"/>
          <w:sz w:val="20"/>
        </w:rPr>
        <w:t>Itaim Bibi</w:t>
      </w:r>
      <w:r w:rsidR="006F38EB" w:rsidRPr="00D47FF4">
        <w:rPr>
          <w:rFonts w:ascii="Verdana" w:hAnsi="Verdana"/>
          <w:sz w:val="20"/>
        </w:rPr>
        <w:t>, inscrita no CNPJ/</w:t>
      </w:r>
      <w:r w:rsidR="007E6394" w:rsidRPr="00D47FF4">
        <w:rPr>
          <w:rFonts w:ascii="Verdana" w:hAnsi="Verdana"/>
          <w:sz w:val="20"/>
        </w:rPr>
        <w:t>M</w:t>
      </w:r>
      <w:r w:rsidR="007E6394">
        <w:rPr>
          <w:rFonts w:ascii="Verdana" w:hAnsi="Verdana"/>
          <w:sz w:val="20"/>
        </w:rPr>
        <w:t>E</w:t>
      </w:r>
      <w:r w:rsidR="007E6394" w:rsidRPr="00D47FF4">
        <w:rPr>
          <w:rFonts w:ascii="Verdana" w:hAnsi="Verdana"/>
          <w:sz w:val="20"/>
        </w:rPr>
        <w:t xml:space="preserve"> </w:t>
      </w:r>
      <w:r w:rsidR="006F38EB" w:rsidRPr="00D47FF4">
        <w:rPr>
          <w:rFonts w:ascii="Verdana" w:hAnsi="Verdana"/>
          <w:sz w:val="20"/>
        </w:rPr>
        <w:t xml:space="preserve">sob o nº </w:t>
      </w:r>
      <w:r>
        <w:rPr>
          <w:rFonts w:ascii="Verdana" w:hAnsi="Verdana"/>
          <w:sz w:val="20"/>
        </w:rPr>
        <w:t>09.304.427/0001-58</w:t>
      </w:r>
      <w:r w:rsidR="006F38EB" w:rsidRPr="00D47FF4">
        <w:rPr>
          <w:rFonts w:ascii="Verdana" w:hAnsi="Verdana"/>
          <w:sz w:val="20"/>
        </w:rPr>
        <w:t>, com seus atos constitutivos registrados perante a Junta Comercial do Estado de São Paulo (“</w:t>
      </w:r>
      <w:r w:rsidR="006F38EB" w:rsidRPr="00D47FF4">
        <w:rPr>
          <w:rFonts w:ascii="Verdana" w:hAnsi="Verdana"/>
          <w:sz w:val="20"/>
          <w:u w:val="single"/>
        </w:rPr>
        <w:t>JUCESP</w:t>
      </w:r>
      <w:r w:rsidR="006F38EB" w:rsidRPr="00D47FF4">
        <w:rPr>
          <w:rFonts w:ascii="Verdana" w:hAnsi="Verdana"/>
          <w:sz w:val="20"/>
        </w:rPr>
        <w:t xml:space="preserve">”) sob o NIRE </w:t>
      </w:r>
      <w:r w:rsidR="00680806">
        <w:rPr>
          <w:rFonts w:ascii="Verdana" w:hAnsi="Verdana"/>
          <w:sz w:val="20"/>
        </w:rPr>
        <w:t>35300352068</w:t>
      </w:r>
      <w:bookmarkEnd w:id="19"/>
      <w:r w:rsidR="006F38EB" w:rsidRPr="00D47FF4">
        <w:rPr>
          <w:rFonts w:ascii="Verdana" w:hAnsi="Verdana"/>
          <w:sz w:val="20"/>
        </w:rPr>
        <w:t xml:space="preserve">, neste ato representada nos termos de seu estatuto social </w:t>
      </w:r>
      <w:r w:rsidR="00E96E3A" w:rsidRPr="00D47FF4">
        <w:rPr>
          <w:rFonts w:ascii="Verdana" w:hAnsi="Verdana"/>
          <w:sz w:val="20"/>
        </w:rPr>
        <w:t>(“</w:t>
      </w:r>
      <w:r w:rsidR="005F4E88" w:rsidRPr="00D47FF4">
        <w:rPr>
          <w:rFonts w:ascii="Verdana" w:hAnsi="Verdana"/>
          <w:sz w:val="20"/>
          <w:u w:val="single"/>
        </w:rPr>
        <w:t>Securitizadora</w:t>
      </w:r>
      <w:r w:rsidR="00E96E3A" w:rsidRPr="00D47FF4">
        <w:rPr>
          <w:rFonts w:ascii="Verdana" w:hAnsi="Verdana"/>
          <w:sz w:val="20"/>
        </w:rPr>
        <w:t>”</w:t>
      </w:r>
      <w:r w:rsidR="00EC7ABF" w:rsidRPr="00D47FF4">
        <w:rPr>
          <w:rFonts w:ascii="Verdana" w:hAnsi="Verdana"/>
          <w:sz w:val="20"/>
        </w:rPr>
        <w:t xml:space="preserve"> ou “</w:t>
      </w:r>
      <w:r w:rsidR="00EC7ABF" w:rsidRPr="00D47FF4">
        <w:rPr>
          <w:rFonts w:ascii="Verdana" w:hAnsi="Verdana"/>
          <w:sz w:val="20"/>
          <w:u w:val="single"/>
        </w:rPr>
        <w:t>Debenturista</w:t>
      </w:r>
      <w:r w:rsidR="00EC7ABF" w:rsidRPr="00D47FF4">
        <w:rPr>
          <w:rFonts w:ascii="Verdana" w:hAnsi="Verdana"/>
          <w:sz w:val="20"/>
        </w:rPr>
        <w:t>”</w:t>
      </w:r>
      <w:r w:rsidR="00E96E3A" w:rsidRPr="00D47FF4">
        <w:rPr>
          <w:rFonts w:ascii="Verdana" w:hAnsi="Verdana"/>
          <w:sz w:val="20"/>
        </w:rPr>
        <w:t>);</w:t>
      </w:r>
    </w:p>
    <w:p w14:paraId="4AAE08B3" w14:textId="77777777" w:rsidR="003C5C74" w:rsidRPr="00B37ADC" w:rsidRDefault="003C5C74" w:rsidP="00B37ADC">
      <w:pPr>
        <w:pStyle w:val="PargrafodaLista"/>
        <w:spacing w:after="0" w:line="320" w:lineRule="exact"/>
        <w:rPr>
          <w:rFonts w:ascii="Verdana" w:hAnsi="Verdana"/>
          <w:sz w:val="20"/>
        </w:rPr>
      </w:pPr>
    </w:p>
    <w:p w14:paraId="4BFD2CD7" w14:textId="04462739" w:rsidR="003C5C74" w:rsidRPr="00B37ADC" w:rsidRDefault="003C5C74" w:rsidP="00B37ADC">
      <w:pPr>
        <w:spacing w:after="0" w:line="320" w:lineRule="exact"/>
        <w:rPr>
          <w:rFonts w:ascii="Verdana" w:hAnsi="Verdana"/>
          <w:sz w:val="20"/>
        </w:rPr>
      </w:pPr>
      <w:r w:rsidRPr="00B37ADC">
        <w:rPr>
          <w:rFonts w:ascii="Verdana" w:hAnsi="Verdana"/>
          <w:sz w:val="20"/>
        </w:rPr>
        <w:t>Na qualidade de intervenientes garantidores:</w:t>
      </w:r>
    </w:p>
    <w:p w14:paraId="125B7600" w14:textId="59CA8BA1" w:rsidR="003C5C74" w:rsidRPr="00B37ADC" w:rsidRDefault="003C5C74" w:rsidP="00B37ADC">
      <w:pPr>
        <w:spacing w:after="0" w:line="320" w:lineRule="exact"/>
        <w:rPr>
          <w:rFonts w:ascii="Verdana" w:hAnsi="Verdana"/>
          <w:sz w:val="20"/>
        </w:rPr>
      </w:pPr>
    </w:p>
    <w:p w14:paraId="4A5B9114" w14:textId="30BD8FBB" w:rsidR="003C5C74" w:rsidRPr="00B37ADC" w:rsidRDefault="00D1643B" w:rsidP="00B37ADC">
      <w:pPr>
        <w:autoSpaceDE w:val="0"/>
        <w:autoSpaceDN w:val="0"/>
        <w:adjustRightInd w:val="0"/>
        <w:spacing w:after="0" w:line="320" w:lineRule="exact"/>
        <w:rPr>
          <w:rFonts w:ascii="Verdana" w:hAnsi="Verdana"/>
          <w:sz w:val="20"/>
        </w:rPr>
      </w:pPr>
      <w:bookmarkStart w:id="20" w:name="_Hlk73444415"/>
      <w:r w:rsidRPr="00B37ADC">
        <w:rPr>
          <w:rFonts w:ascii="Verdana" w:hAnsi="Verdana"/>
          <w:b/>
          <w:bCs/>
          <w:sz w:val="20"/>
        </w:rPr>
        <w:t>BLACKWALL PARTNERS ASSESSORIA E PARTICIPAÇÕES LTDA</w:t>
      </w:r>
      <w:r w:rsidRPr="00B37ADC">
        <w:rPr>
          <w:rFonts w:ascii="Verdana" w:hAnsi="Verdana"/>
          <w:sz w:val="20"/>
        </w:rPr>
        <w:t xml:space="preserve">., </w:t>
      </w:r>
      <w:bookmarkStart w:id="21" w:name="_Hlk73551722"/>
      <w:bookmarkStart w:id="22" w:name="_Hlk73546959"/>
      <w:r w:rsidRPr="00B37ADC">
        <w:rPr>
          <w:rFonts w:ascii="Verdana" w:eastAsiaTheme="minorHAnsi" w:hAnsi="Verdana" w:cs="Calibri-Light"/>
          <w:sz w:val="20"/>
          <w:lang w:eastAsia="en-US"/>
        </w:rPr>
        <w:t xml:space="preserve">sociedade empresária limitada, com sede na cidade de Belo Horizonte, estado de Minas Gerais, na Avenida Barão Homem de Melo, nº 4.494, sala 918, Estoril, CEP 30494-270, inscrita no CNPJ/ME sob o nº 13.642.036/0001-10, </w:t>
      </w:r>
      <w:r w:rsidRPr="00D47FF4">
        <w:rPr>
          <w:rFonts w:ascii="Verdana" w:hAnsi="Verdana"/>
          <w:sz w:val="20"/>
        </w:rPr>
        <w:t xml:space="preserve">com seus atos constitutivos registrados perante a Junta Comercial do Estado de </w:t>
      </w:r>
      <w:r>
        <w:rPr>
          <w:rFonts w:ascii="Verdana" w:hAnsi="Verdana"/>
          <w:sz w:val="20"/>
        </w:rPr>
        <w:t>Minas Gerais</w:t>
      </w:r>
      <w:r w:rsidRPr="00D47FF4">
        <w:rPr>
          <w:rFonts w:ascii="Verdana" w:hAnsi="Verdana"/>
          <w:sz w:val="20"/>
        </w:rPr>
        <w:t xml:space="preserve"> (“</w:t>
      </w:r>
      <w:r w:rsidRPr="00D47FF4">
        <w:rPr>
          <w:rFonts w:ascii="Verdana" w:hAnsi="Verdana"/>
          <w:sz w:val="20"/>
          <w:u w:val="single"/>
        </w:rPr>
        <w:t>JUCE</w:t>
      </w:r>
      <w:r>
        <w:rPr>
          <w:rFonts w:ascii="Verdana" w:hAnsi="Verdana"/>
          <w:sz w:val="20"/>
          <w:u w:val="single"/>
        </w:rPr>
        <w:t>MG</w:t>
      </w:r>
      <w:r w:rsidRPr="00D47FF4">
        <w:rPr>
          <w:rFonts w:ascii="Verdana" w:hAnsi="Verdana"/>
          <w:sz w:val="20"/>
        </w:rPr>
        <w:t xml:space="preserve">”) sob o NIRE </w:t>
      </w:r>
      <w:r>
        <w:rPr>
          <w:rFonts w:ascii="Verdana" w:hAnsi="Verdana"/>
          <w:sz w:val="20"/>
        </w:rPr>
        <w:t>3121137785-1</w:t>
      </w:r>
      <w:bookmarkEnd w:id="21"/>
      <w:r>
        <w:rPr>
          <w:rFonts w:ascii="Verdana" w:hAnsi="Verdana"/>
          <w:sz w:val="20"/>
        </w:rPr>
        <w:t xml:space="preserve">, </w:t>
      </w:r>
      <w:r w:rsidRPr="00B37ADC">
        <w:rPr>
          <w:rFonts w:ascii="Verdana" w:eastAsiaTheme="minorHAnsi" w:hAnsi="Verdana" w:cs="Calibri-Light"/>
          <w:sz w:val="20"/>
          <w:lang w:eastAsia="en-US"/>
        </w:rPr>
        <w:t>representada na forma dos seus atos constitutivos</w:t>
      </w:r>
      <w:r w:rsidR="00B37ADC" w:rsidRPr="00B37ADC">
        <w:rPr>
          <w:rFonts w:ascii="Verdana" w:hAnsi="Verdana"/>
          <w:sz w:val="20"/>
        </w:rPr>
        <w:t xml:space="preserve"> </w:t>
      </w:r>
      <w:bookmarkEnd w:id="22"/>
      <w:r w:rsidR="00B37ADC" w:rsidRPr="00B37ADC">
        <w:rPr>
          <w:rFonts w:ascii="Verdana" w:hAnsi="Verdana"/>
          <w:sz w:val="20"/>
        </w:rPr>
        <w:t>(“</w:t>
      </w:r>
      <w:r w:rsidR="00B37ADC" w:rsidRPr="00B37ADC">
        <w:rPr>
          <w:rFonts w:ascii="Verdana" w:hAnsi="Verdana"/>
          <w:sz w:val="20"/>
          <w:u w:val="single"/>
        </w:rPr>
        <w:t>Blackwall</w:t>
      </w:r>
      <w:bookmarkEnd w:id="20"/>
      <w:r w:rsidR="00B37ADC" w:rsidRPr="00B37ADC">
        <w:rPr>
          <w:rFonts w:ascii="Verdana" w:hAnsi="Verdana"/>
          <w:sz w:val="20"/>
        </w:rPr>
        <w:t>”)</w:t>
      </w:r>
      <w:r w:rsidR="003C5C74" w:rsidRPr="00B37ADC">
        <w:rPr>
          <w:rFonts w:ascii="Verdana" w:hAnsi="Verdana"/>
          <w:sz w:val="20"/>
        </w:rPr>
        <w:t>;</w:t>
      </w:r>
    </w:p>
    <w:p w14:paraId="48DDBBE4" w14:textId="77777777" w:rsidR="003C5C74" w:rsidRPr="00B37ADC" w:rsidRDefault="003C5C74" w:rsidP="00B37ADC">
      <w:pPr>
        <w:pStyle w:val="PargrafodaLista"/>
        <w:spacing w:after="0" w:line="320" w:lineRule="exact"/>
        <w:ind w:left="0"/>
        <w:rPr>
          <w:rFonts w:ascii="Verdana" w:hAnsi="Verdana"/>
          <w:sz w:val="20"/>
        </w:rPr>
      </w:pPr>
    </w:p>
    <w:p w14:paraId="5A07C387" w14:textId="73A036EC" w:rsidR="003C5C74" w:rsidRPr="00B37ADC" w:rsidRDefault="00D1643B" w:rsidP="00B37ADC">
      <w:pPr>
        <w:autoSpaceDE w:val="0"/>
        <w:autoSpaceDN w:val="0"/>
        <w:adjustRightInd w:val="0"/>
        <w:spacing w:after="0" w:line="320" w:lineRule="exact"/>
        <w:rPr>
          <w:rFonts w:ascii="Verdana" w:hAnsi="Verdana"/>
          <w:sz w:val="20"/>
        </w:rPr>
      </w:pPr>
      <w:bookmarkStart w:id="23" w:name="_Hlk73444426"/>
      <w:bookmarkStart w:id="24" w:name="_Hlk73546992"/>
      <w:r w:rsidRPr="00B37ADC">
        <w:rPr>
          <w:rFonts w:ascii="Verdana" w:hAnsi="Verdana"/>
          <w:b/>
          <w:bCs/>
          <w:sz w:val="20"/>
        </w:rPr>
        <w:t>DIASE INCORPORADORA E ADMINISTRADORA LTDA.</w:t>
      </w:r>
      <w:r w:rsidRPr="00B37ADC">
        <w:rPr>
          <w:rFonts w:ascii="Verdana" w:hAnsi="Verdana"/>
          <w:sz w:val="20"/>
        </w:rPr>
        <w:t xml:space="preserve"> </w:t>
      </w:r>
      <w:bookmarkStart w:id="25" w:name="_Hlk73552675"/>
      <w:r w:rsidRPr="00B37ADC">
        <w:rPr>
          <w:rFonts w:ascii="Verdana" w:eastAsiaTheme="minorHAnsi" w:hAnsi="Verdana" w:cs="Calibri-Light"/>
          <w:sz w:val="20"/>
          <w:lang w:eastAsia="en-US"/>
        </w:rPr>
        <w:t xml:space="preserve">sociedade empresária limitada, com sede na cidade de Barueri, estado de São Paulo, na Alameda Xingú, </w:t>
      </w:r>
      <w:r>
        <w:rPr>
          <w:rFonts w:ascii="Verdana" w:eastAsiaTheme="minorHAnsi" w:hAnsi="Verdana" w:cs="Calibri-Light"/>
          <w:sz w:val="20"/>
          <w:lang w:eastAsia="en-US"/>
        </w:rPr>
        <w:t xml:space="preserve">nº </w:t>
      </w:r>
      <w:r w:rsidRPr="00B37ADC">
        <w:rPr>
          <w:rFonts w:ascii="Verdana" w:eastAsiaTheme="minorHAnsi" w:hAnsi="Verdana" w:cs="Calibri-Light"/>
          <w:sz w:val="20"/>
          <w:lang w:eastAsia="en-US"/>
        </w:rPr>
        <w:lastRenderedPageBreak/>
        <w:t>350, c</w:t>
      </w:r>
      <w:r>
        <w:rPr>
          <w:rFonts w:ascii="Verdana" w:eastAsiaTheme="minorHAnsi" w:hAnsi="Verdana" w:cs="Calibri-Light"/>
          <w:sz w:val="20"/>
          <w:lang w:eastAsia="en-US"/>
        </w:rPr>
        <w:t>onjunto</w:t>
      </w:r>
      <w:r w:rsidRPr="00B37ADC">
        <w:rPr>
          <w:rFonts w:ascii="Verdana" w:eastAsiaTheme="minorHAnsi" w:hAnsi="Verdana" w:cs="Calibri-Light"/>
          <w:sz w:val="20"/>
          <w:lang w:eastAsia="en-US"/>
        </w:rPr>
        <w:t xml:space="preserve"> 1.203, sala 01, Alphaville</w:t>
      </w:r>
      <w:r>
        <w:rPr>
          <w:rFonts w:ascii="Verdana" w:eastAsiaTheme="minorHAnsi" w:hAnsi="Verdana" w:cs="Calibri-Light"/>
          <w:sz w:val="20"/>
          <w:lang w:eastAsia="en-US"/>
        </w:rPr>
        <w:t xml:space="preserve"> Industrial</w:t>
      </w:r>
      <w:r w:rsidRPr="00B37ADC">
        <w:rPr>
          <w:rFonts w:ascii="Verdana" w:eastAsiaTheme="minorHAnsi" w:hAnsi="Verdana" w:cs="Calibri-Light"/>
          <w:sz w:val="20"/>
          <w:lang w:eastAsia="en-US"/>
        </w:rPr>
        <w:t xml:space="preserve">, CEP 06455-030, inscrita </w:t>
      </w:r>
      <w:r>
        <w:rPr>
          <w:rFonts w:ascii="Verdana" w:eastAsiaTheme="minorHAnsi" w:hAnsi="Verdana" w:cs="Calibri-Light"/>
          <w:sz w:val="20"/>
          <w:lang w:eastAsia="en-US"/>
        </w:rPr>
        <w:t>no</w:t>
      </w:r>
      <w:r w:rsidRPr="00B37ADC">
        <w:rPr>
          <w:rFonts w:ascii="Verdana" w:eastAsiaTheme="minorHAnsi" w:hAnsi="Verdana" w:cs="Calibri-Light"/>
          <w:sz w:val="20"/>
          <w:lang w:eastAsia="en-US"/>
        </w:rPr>
        <w:t xml:space="preserve"> CNPJ/ME sob o nº 04.616.219/0001-70, </w:t>
      </w:r>
      <w:r w:rsidRPr="00D47FF4">
        <w:rPr>
          <w:rFonts w:ascii="Verdana" w:hAnsi="Verdana"/>
          <w:sz w:val="20"/>
        </w:rPr>
        <w:t>com seus atos constitutivos registrados perante a</w:t>
      </w:r>
      <w:r w:rsidRPr="00B37ADC">
        <w:rPr>
          <w:rFonts w:ascii="Verdana" w:eastAsiaTheme="minorHAnsi" w:hAnsi="Verdana" w:cs="Calibri-Light"/>
          <w:sz w:val="20"/>
          <w:lang w:eastAsia="en-US"/>
        </w:rPr>
        <w:t xml:space="preserve"> </w:t>
      </w:r>
      <w:r>
        <w:rPr>
          <w:rFonts w:ascii="Verdana" w:eastAsiaTheme="minorHAnsi" w:hAnsi="Verdana" w:cs="Calibri-Light"/>
          <w:sz w:val="20"/>
          <w:lang w:eastAsia="en-US"/>
        </w:rPr>
        <w:t>JUCESP sob o NIRE 3521702466-1</w:t>
      </w:r>
      <w:bookmarkEnd w:id="25"/>
      <w:r>
        <w:rPr>
          <w:rFonts w:ascii="Verdana" w:eastAsiaTheme="minorHAnsi" w:hAnsi="Verdana" w:cs="Calibri-Light"/>
          <w:sz w:val="20"/>
          <w:lang w:eastAsia="en-US"/>
        </w:rPr>
        <w:t xml:space="preserve">, </w:t>
      </w:r>
      <w:r w:rsidRPr="00B37ADC">
        <w:rPr>
          <w:rFonts w:ascii="Verdana" w:eastAsiaTheme="minorHAnsi" w:hAnsi="Verdana" w:cs="Calibri-Light"/>
          <w:sz w:val="20"/>
          <w:lang w:eastAsia="en-US"/>
        </w:rPr>
        <w:t>representada na forma dos seus atos constitutivos</w:t>
      </w:r>
      <w:r w:rsidRPr="00B37ADC">
        <w:rPr>
          <w:rFonts w:ascii="Verdana" w:hAnsi="Verdana"/>
          <w:sz w:val="20"/>
        </w:rPr>
        <w:t xml:space="preserve"> (“</w:t>
      </w:r>
      <w:proofErr w:type="spellStart"/>
      <w:r w:rsidRPr="00B37ADC">
        <w:rPr>
          <w:rFonts w:ascii="Verdana" w:hAnsi="Verdana"/>
          <w:sz w:val="20"/>
          <w:u w:val="single"/>
        </w:rPr>
        <w:t>Diase</w:t>
      </w:r>
      <w:proofErr w:type="spellEnd"/>
      <w:r w:rsidRPr="00B37ADC">
        <w:rPr>
          <w:rFonts w:ascii="Verdana" w:hAnsi="Verdana"/>
          <w:sz w:val="20"/>
        </w:rPr>
        <w:t>” e, em conjunto com Blackwall</w:t>
      </w:r>
      <w:r w:rsidR="003C5C74" w:rsidRPr="00B37ADC">
        <w:rPr>
          <w:rFonts w:ascii="Verdana" w:hAnsi="Verdana"/>
          <w:sz w:val="20"/>
        </w:rPr>
        <w:t>, os “</w:t>
      </w:r>
      <w:r w:rsidR="003C5C74" w:rsidRPr="00B37ADC">
        <w:rPr>
          <w:rFonts w:ascii="Verdana" w:hAnsi="Verdana"/>
          <w:sz w:val="20"/>
          <w:u w:val="single"/>
        </w:rPr>
        <w:t>Fiadores</w:t>
      </w:r>
      <w:bookmarkEnd w:id="23"/>
      <w:r w:rsidR="003C5C74" w:rsidRPr="00B37ADC">
        <w:rPr>
          <w:rFonts w:ascii="Verdana" w:hAnsi="Verdana"/>
          <w:sz w:val="20"/>
        </w:rPr>
        <w:t>”).</w:t>
      </w:r>
      <w:bookmarkEnd w:id="24"/>
    </w:p>
    <w:p w14:paraId="767FB9B3" w14:textId="77777777" w:rsidR="00E96E3A" w:rsidRPr="00B37ADC" w:rsidRDefault="00E96E3A" w:rsidP="00B37ADC">
      <w:pPr>
        <w:pStyle w:val="PargrafodaLista"/>
        <w:spacing w:after="0" w:line="320" w:lineRule="exact"/>
        <w:ind w:left="0"/>
        <w:rPr>
          <w:rFonts w:ascii="Verdana" w:hAnsi="Verdana"/>
          <w:sz w:val="20"/>
        </w:rPr>
      </w:pPr>
    </w:p>
    <w:p w14:paraId="2A7EE23F" w14:textId="77777777" w:rsidR="003C5C74" w:rsidRPr="00B37ADC" w:rsidRDefault="003C5C74" w:rsidP="00B37ADC">
      <w:pPr>
        <w:pStyle w:val="PargrafodaLista"/>
        <w:spacing w:after="0" w:line="320" w:lineRule="exact"/>
        <w:ind w:left="0"/>
        <w:rPr>
          <w:rFonts w:ascii="Verdana" w:hAnsi="Verdana"/>
          <w:sz w:val="20"/>
        </w:rPr>
      </w:pPr>
      <w:r w:rsidRPr="00B37ADC">
        <w:rPr>
          <w:rFonts w:ascii="Verdana" w:hAnsi="Verdana"/>
          <w:sz w:val="20"/>
        </w:rPr>
        <w:t>Sendo a Companhia, em conjunto com a Securitizadora e os Fiadores, as “</w:t>
      </w:r>
      <w:r w:rsidRPr="00B37ADC">
        <w:rPr>
          <w:rFonts w:ascii="Verdana" w:hAnsi="Verdana"/>
          <w:sz w:val="20"/>
          <w:u w:val="single"/>
        </w:rPr>
        <w:t>Partes</w:t>
      </w:r>
      <w:r w:rsidRPr="00B37ADC">
        <w:rPr>
          <w:rFonts w:ascii="Verdana" w:hAnsi="Verdana"/>
          <w:sz w:val="20"/>
        </w:rPr>
        <w:t>” e, cada um, individual e indistintamente, “</w:t>
      </w:r>
      <w:r w:rsidRPr="00B37ADC">
        <w:rPr>
          <w:rFonts w:ascii="Verdana" w:hAnsi="Verdana"/>
          <w:sz w:val="20"/>
          <w:u w:val="single"/>
        </w:rPr>
        <w:t>Parte</w:t>
      </w:r>
      <w:r w:rsidRPr="00B37ADC">
        <w:rPr>
          <w:rFonts w:ascii="Verdana" w:hAnsi="Verdana"/>
          <w:sz w:val="20"/>
        </w:rPr>
        <w:t>”.</w:t>
      </w:r>
    </w:p>
    <w:p w14:paraId="65F130B2" w14:textId="77777777" w:rsidR="003C5C74" w:rsidRPr="00B37ADC" w:rsidRDefault="003C5C74" w:rsidP="00B37ADC">
      <w:pPr>
        <w:pStyle w:val="PargrafodaLista"/>
        <w:spacing w:after="0" w:line="320" w:lineRule="exact"/>
        <w:ind w:left="0"/>
        <w:rPr>
          <w:rFonts w:ascii="Verdana" w:hAnsi="Verdana"/>
          <w:sz w:val="20"/>
        </w:rPr>
      </w:pPr>
    </w:p>
    <w:p w14:paraId="1D03FC78" w14:textId="4EAFD8AB" w:rsidR="00973E47" w:rsidRPr="00B37ADC" w:rsidRDefault="003C5C74" w:rsidP="00B37ADC">
      <w:pPr>
        <w:pStyle w:val="PargrafodaLista"/>
        <w:spacing w:after="0" w:line="320" w:lineRule="exact"/>
        <w:ind w:left="0"/>
        <w:rPr>
          <w:rFonts w:ascii="Verdana" w:hAnsi="Verdana"/>
          <w:sz w:val="20"/>
        </w:rPr>
      </w:pPr>
      <w:r w:rsidRPr="00B37ADC">
        <w:rPr>
          <w:rFonts w:ascii="Verdana" w:hAnsi="Verdana"/>
          <w:sz w:val="20"/>
        </w:rPr>
        <w:t xml:space="preserve">As Partes </w:t>
      </w:r>
      <w:r w:rsidR="00973E47" w:rsidRPr="00B37ADC">
        <w:rPr>
          <w:rFonts w:ascii="Verdana" w:hAnsi="Verdana"/>
          <w:sz w:val="20"/>
        </w:rPr>
        <w:t>resolve</w:t>
      </w:r>
      <w:r w:rsidR="005F4E88" w:rsidRPr="00B37ADC">
        <w:rPr>
          <w:rFonts w:ascii="Verdana" w:hAnsi="Verdana"/>
          <w:sz w:val="20"/>
        </w:rPr>
        <w:t>m</w:t>
      </w:r>
      <w:r w:rsidR="00973E47" w:rsidRPr="00B37ADC">
        <w:rPr>
          <w:rFonts w:ascii="Verdana" w:hAnsi="Verdana"/>
          <w:sz w:val="20"/>
        </w:rPr>
        <w:t xml:space="preserve"> celebrar esta Escritura de Emissão, de acordo com os seguintes termos e condições</w:t>
      </w:r>
      <w:r w:rsidR="00D76DB6" w:rsidRPr="00B37ADC">
        <w:rPr>
          <w:rFonts w:ascii="Verdana" w:hAnsi="Verdana"/>
          <w:sz w:val="20"/>
        </w:rPr>
        <w:t>.</w:t>
      </w:r>
    </w:p>
    <w:p w14:paraId="3CF950F3" w14:textId="77777777" w:rsidR="00416304" w:rsidRPr="00B37ADC" w:rsidRDefault="00416304" w:rsidP="00B37ADC">
      <w:pPr>
        <w:pStyle w:val="PargrafodaLista"/>
        <w:spacing w:after="0" w:line="320" w:lineRule="exact"/>
        <w:ind w:left="0"/>
        <w:rPr>
          <w:rFonts w:ascii="Verdana" w:hAnsi="Verdana"/>
          <w:sz w:val="20"/>
        </w:rPr>
      </w:pPr>
    </w:p>
    <w:p w14:paraId="43A34D73" w14:textId="757A965F" w:rsidR="00416304" w:rsidRPr="00B37ADC" w:rsidRDefault="00416304" w:rsidP="00B37ADC">
      <w:pPr>
        <w:pStyle w:val="PargrafodaLista"/>
        <w:spacing w:after="0" w:line="320" w:lineRule="exact"/>
        <w:ind w:left="0"/>
        <w:rPr>
          <w:rFonts w:ascii="Verdana" w:hAnsi="Verdana"/>
          <w:b/>
          <w:sz w:val="20"/>
        </w:rPr>
      </w:pPr>
      <w:r w:rsidRPr="00B37ADC">
        <w:rPr>
          <w:rFonts w:ascii="Verdana" w:hAnsi="Verdana"/>
          <w:b/>
          <w:sz w:val="20"/>
        </w:rPr>
        <w:t>CONSIDERANDO QUE</w:t>
      </w:r>
      <w:r w:rsidR="00D76DB6" w:rsidRPr="00B37ADC">
        <w:rPr>
          <w:rFonts w:ascii="Verdana" w:hAnsi="Verdana"/>
          <w:b/>
          <w:sz w:val="20"/>
        </w:rPr>
        <w:t>:</w:t>
      </w:r>
    </w:p>
    <w:p w14:paraId="6ADF0014" w14:textId="77777777" w:rsidR="005D401F" w:rsidRPr="00417FDB" w:rsidRDefault="005D401F" w:rsidP="001C2B06">
      <w:pPr>
        <w:keepNext/>
        <w:spacing w:after="0" w:line="320" w:lineRule="exact"/>
        <w:rPr>
          <w:rFonts w:ascii="Verdana" w:hAnsi="Verdana"/>
          <w:smallCaps/>
          <w:sz w:val="20"/>
          <w:u w:val="single"/>
        </w:rPr>
      </w:pPr>
      <w:bookmarkStart w:id="26" w:name="_Ref532040236"/>
    </w:p>
    <w:p w14:paraId="564ECD33" w14:textId="718DAC43" w:rsidR="003C5C74" w:rsidRDefault="003C5C74" w:rsidP="003E2A51">
      <w:pPr>
        <w:pStyle w:val="PargrafodaLista"/>
        <w:keepNext/>
        <w:numPr>
          <w:ilvl w:val="0"/>
          <w:numId w:val="6"/>
        </w:numPr>
        <w:spacing w:after="0" w:line="320" w:lineRule="exact"/>
        <w:ind w:left="567" w:hanging="567"/>
        <w:rPr>
          <w:rFonts w:ascii="Verdana" w:hAnsi="Verdana"/>
          <w:sz w:val="20"/>
        </w:rPr>
      </w:pPr>
      <w:r>
        <w:rPr>
          <w:rFonts w:ascii="Verdana" w:hAnsi="Verdana"/>
          <w:sz w:val="20"/>
        </w:rPr>
        <w:t xml:space="preserve">a </w:t>
      </w:r>
      <w:bookmarkStart w:id="27" w:name="_Hlk73444368"/>
      <w:r w:rsidR="00617991">
        <w:rPr>
          <w:rFonts w:ascii="Verdana" w:hAnsi="Verdana"/>
          <w:sz w:val="20"/>
        </w:rPr>
        <w:t xml:space="preserve">Companhia </w:t>
      </w:r>
      <w:r w:rsidR="00617991" w:rsidRPr="00686F60">
        <w:rPr>
          <w:rFonts w:ascii="Verdana" w:hAnsi="Verdana"/>
          <w:sz w:val="20"/>
        </w:rPr>
        <w:t xml:space="preserve">atua no setor de desenvolvimento de empreendimentos imobiliários e pretende executar obras e serviços para desenvolver e construir o empreendimento descrito na Cláusula </w:t>
      </w:r>
      <w:r w:rsidR="00D1643B">
        <w:rPr>
          <w:rFonts w:ascii="Verdana" w:hAnsi="Verdana"/>
          <w:sz w:val="20"/>
        </w:rPr>
        <w:t>4</w:t>
      </w:r>
      <w:r w:rsidR="00617991">
        <w:rPr>
          <w:rFonts w:ascii="Verdana" w:hAnsi="Verdana"/>
          <w:sz w:val="20"/>
        </w:rPr>
        <w:t>.1</w:t>
      </w:r>
      <w:r w:rsidR="00617991" w:rsidRPr="00686F60">
        <w:rPr>
          <w:rFonts w:ascii="Verdana" w:hAnsi="Verdana"/>
          <w:sz w:val="20"/>
        </w:rPr>
        <w:t xml:space="preserve"> abaixo, a ser realizado no Imóvel (conforme definido abaixo</w:t>
      </w:r>
      <w:bookmarkEnd w:id="27"/>
      <w:r w:rsidRPr="00686F60">
        <w:rPr>
          <w:rFonts w:ascii="Verdana" w:hAnsi="Verdana"/>
          <w:sz w:val="20"/>
        </w:rPr>
        <w:t>)</w:t>
      </w:r>
      <w:r>
        <w:rPr>
          <w:rFonts w:ascii="Verdana" w:hAnsi="Verdana"/>
          <w:sz w:val="20"/>
        </w:rPr>
        <w:t>;</w:t>
      </w:r>
    </w:p>
    <w:p w14:paraId="1C1D3E0B" w14:textId="77777777" w:rsidR="003C5C74" w:rsidRDefault="003C5C74" w:rsidP="00B37ADC">
      <w:pPr>
        <w:pStyle w:val="PargrafodaLista"/>
        <w:keepNext/>
        <w:spacing w:after="0" w:line="320" w:lineRule="exact"/>
        <w:ind w:left="567"/>
        <w:rPr>
          <w:rFonts w:ascii="Verdana" w:hAnsi="Verdana"/>
          <w:sz w:val="20"/>
        </w:rPr>
      </w:pPr>
    </w:p>
    <w:p w14:paraId="0812EE2A" w14:textId="6F5506B0" w:rsidR="00416304" w:rsidRDefault="004B3F46" w:rsidP="003E2A51">
      <w:pPr>
        <w:pStyle w:val="PargrafodaLista"/>
        <w:keepNext/>
        <w:numPr>
          <w:ilvl w:val="0"/>
          <w:numId w:val="6"/>
        </w:numPr>
        <w:spacing w:after="0" w:line="320" w:lineRule="exact"/>
        <w:ind w:left="567" w:hanging="567"/>
        <w:rPr>
          <w:rFonts w:ascii="Verdana" w:hAnsi="Verdana"/>
          <w:sz w:val="20"/>
        </w:rPr>
      </w:pPr>
      <w:r w:rsidRPr="00417FDB">
        <w:rPr>
          <w:rFonts w:ascii="Verdana" w:hAnsi="Verdana"/>
          <w:sz w:val="20"/>
        </w:rPr>
        <w:t>a</w:t>
      </w:r>
      <w:r w:rsidR="00416304" w:rsidRPr="00417FDB">
        <w:rPr>
          <w:rFonts w:ascii="Verdana" w:hAnsi="Verdana"/>
          <w:sz w:val="20"/>
        </w:rPr>
        <w:t xml:space="preserve"> </w:t>
      </w:r>
      <w:r w:rsidR="00617991" w:rsidRPr="00417FDB">
        <w:rPr>
          <w:rFonts w:ascii="Verdana" w:hAnsi="Verdana"/>
          <w:sz w:val="20"/>
        </w:rPr>
        <w:t xml:space="preserve">Companhia tem interesse em emitir debêntures, para colocação privada, não conversíveis em ações, </w:t>
      </w:r>
      <w:r w:rsidR="00617991">
        <w:rPr>
          <w:rFonts w:ascii="Verdana" w:hAnsi="Verdana"/>
          <w:sz w:val="20"/>
        </w:rPr>
        <w:t xml:space="preserve">em série única, </w:t>
      </w:r>
      <w:r w:rsidR="00617991" w:rsidRPr="00417FDB">
        <w:rPr>
          <w:rFonts w:ascii="Verdana" w:hAnsi="Verdana"/>
          <w:sz w:val="20"/>
        </w:rPr>
        <w:t xml:space="preserve">da espécie quirografária, </w:t>
      </w:r>
      <w:r w:rsidR="00617991">
        <w:rPr>
          <w:rFonts w:ascii="Verdana" w:hAnsi="Verdana"/>
          <w:sz w:val="20"/>
        </w:rPr>
        <w:t>com garantia</w:t>
      </w:r>
      <w:del w:id="28" w:author="Rose Souza" w:date="2021-06-11T23:55:00Z">
        <w:r w:rsidR="00617991" w:rsidDel="00DB5F87">
          <w:rPr>
            <w:rFonts w:ascii="Verdana" w:hAnsi="Verdana"/>
            <w:sz w:val="20"/>
          </w:rPr>
          <w:delText>s</w:delText>
        </w:r>
      </w:del>
      <w:r w:rsidR="00617991">
        <w:rPr>
          <w:rFonts w:ascii="Verdana" w:hAnsi="Verdana"/>
          <w:sz w:val="20"/>
        </w:rPr>
        <w:t xml:space="preserve"> </w:t>
      </w:r>
      <w:del w:id="29" w:author="Rose Souza" w:date="2021-06-11T23:55:00Z">
        <w:r w:rsidR="00617991" w:rsidDel="00DB5F87">
          <w:rPr>
            <w:rFonts w:ascii="Verdana" w:hAnsi="Verdana"/>
            <w:sz w:val="20"/>
          </w:rPr>
          <w:delText xml:space="preserve">adicionais real e </w:delText>
        </w:r>
      </w:del>
      <w:r w:rsidR="00617991">
        <w:rPr>
          <w:rFonts w:ascii="Verdana" w:hAnsi="Verdana"/>
          <w:sz w:val="20"/>
        </w:rPr>
        <w:t>fidejussória,</w:t>
      </w:r>
      <w:ins w:id="30" w:author="Rose Souza" w:date="2021-06-11T23:55:00Z">
        <w:r w:rsidR="00DB5F87">
          <w:rPr>
            <w:rFonts w:ascii="Verdana" w:hAnsi="Verdana"/>
            <w:sz w:val="20"/>
          </w:rPr>
          <w:t xml:space="preserve"> a ser convolada com garantia real</w:t>
        </w:r>
      </w:ins>
      <w:ins w:id="31" w:author="Rose Souza" w:date="2021-06-12T00:20:00Z">
        <w:r w:rsidR="008B2F8F">
          <w:rPr>
            <w:rFonts w:ascii="Verdana" w:hAnsi="Verdana"/>
            <w:sz w:val="20"/>
          </w:rPr>
          <w:t xml:space="preserve"> adicional</w:t>
        </w:r>
      </w:ins>
      <w:ins w:id="32" w:author="Rose Souza" w:date="2021-06-11T23:55:00Z">
        <w:r w:rsidR="00DB5F87">
          <w:rPr>
            <w:rFonts w:ascii="Verdana" w:hAnsi="Verdana"/>
            <w:sz w:val="20"/>
          </w:rPr>
          <w:t>,</w:t>
        </w:r>
      </w:ins>
      <w:r w:rsidR="00617991">
        <w:rPr>
          <w:rFonts w:ascii="Verdana" w:hAnsi="Verdana"/>
          <w:sz w:val="20"/>
        </w:rPr>
        <w:t xml:space="preserve"> </w:t>
      </w:r>
      <w:r w:rsidR="00617991" w:rsidRPr="00417FDB">
        <w:rPr>
          <w:rFonts w:ascii="Verdana" w:hAnsi="Verdana"/>
          <w:sz w:val="20"/>
        </w:rPr>
        <w:t>nos termos desta Escritura de Emissão</w:t>
      </w:r>
      <w:r w:rsidR="00617991">
        <w:rPr>
          <w:rFonts w:ascii="Verdana" w:hAnsi="Verdana"/>
          <w:sz w:val="20"/>
        </w:rPr>
        <w:t xml:space="preserve"> e em consonância com o seu objeto social previsto na cláusula 3.1 dessa Escritura de Emissão</w:t>
      </w:r>
      <w:r w:rsidR="00617991" w:rsidRPr="00417FDB">
        <w:rPr>
          <w:rFonts w:ascii="Verdana" w:hAnsi="Verdana"/>
          <w:sz w:val="20"/>
        </w:rPr>
        <w:t>, a serem subscritas de forma privada pelo Debenturista (“</w:t>
      </w:r>
      <w:r w:rsidR="00617991" w:rsidRPr="00417FDB">
        <w:rPr>
          <w:rFonts w:ascii="Verdana" w:hAnsi="Verdana"/>
          <w:sz w:val="20"/>
          <w:u w:val="single"/>
        </w:rPr>
        <w:t>Debêntures</w:t>
      </w:r>
      <w:r w:rsidR="00416304" w:rsidRPr="00417FDB">
        <w:rPr>
          <w:rFonts w:ascii="Verdana" w:hAnsi="Verdana"/>
          <w:sz w:val="20"/>
        </w:rPr>
        <w:t>”)</w:t>
      </w:r>
      <w:r w:rsidRPr="00417FDB">
        <w:rPr>
          <w:rFonts w:ascii="Verdana" w:hAnsi="Verdana"/>
          <w:sz w:val="20"/>
        </w:rPr>
        <w:t>;</w:t>
      </w:r>
    </w:p>
    <w:p w14:paraId="7FBED1A3" w14:textId="77777777" w:rsidR="0011513B" w:rsidRDefault="0011513B" w:rsidP="00B37ADC">
      <w:pPr>
        <w:pStyle w:val="PargrafodaLista"/>
        <w:keepNext/>
        <w:spacing w:after="0" w:line="320" w:lineRule="exact"/>
        <w:ind w:left="567" w:hanging="567"/>
        <w:rPr>
          <w:rFonts w:ascii="Verdana" w:hAnsi="Verdana"/>
          <w:sz w:val="20"/>
        </w:rPr>
      </w:pPr>
    </w:p>
    <w:p w14:paraId="24592D5A" w14:textId="4CC8796D" w:rsidR="004B3F46" w:rsidRPr="00417FDB" w:rsidRDefault="004B3F46" w:rsidP="003E2A51">
      <w:pPr>
        <w:pStyle w:val="PargrafodaLista"/>
        <w:keepNext/>
        <w:numPr>
          <w:ilvl w:val="0"/>
          <w:numId w:val="6"/>
        </w:numPr>
        <w:spacing w:after="0" w:line="320" w:lineRule="exact"/>
        <w:ind w:left="567" w:hanging="567"/>
        <w:rPr>
          <w:rFonts w:ascii="Verdana" w:hAnsi="Verdana"/>
          <w:sz w:val="20"/>
        </w:rPr>
      </w:pPr>
      <w:r w:rsidRPr="00417FDB">
        <w:rPr>
          <w:rFonts w:ascii="Verdana" w:hAnsi="Verdana"/>
          <w:sz w:val="20"/>
        </w:rPr>
        <w:t xml:space="preserve">os </w:t>
      </w:r>
      <w:r w:rsidR="00CB6268" w:rsidRPr="00417FDB">
        <w:rPr>
          <w:rFonts w:ascii="Verdana" w:hAnsi="Verdana"/>
          <w:sz w:val="20"/>
        </w:rPr>
        <w:t xml:space="preserve">recursos a serem captados por meio das Debêntures serão destinados </w:t>
      </w:r>
      <w:r w:rsidR="00CB6268" w:rsidRPr="001D17FF">
        <w:rPr>
          <w:rFonts w:ascii="Verdana" w:hAnsi="Verdana"/>
          <w:sz w:val="20"/>
        </w:rPr>
        <w:t>ao financiamento de construção, expansão, e reforma</w:t>
      </w:r>
      <w:r w:rsidR="00D85B33" w:rsidRPr="001D17FF">
        <w:rPr>
          <w:rFonts w:ascii="Verdana" w:hAnsi="Verdana"/>
          <w:sz w:val="20"/>
        </w:rPr>
        <w:t xml:space="preserve">, </w:t>
      </w:r>
      <w:r w:rsidR="00F67275" w:rsidRPr="001D17FF">
        <w:rPr>
          <w:rFonts w:ascii="Verdana" w:hAnsi="Verdana"/>
          <w:sz w:val="20"/>
        </w:rPr>
        <w:t xml:space="preserve">pela </w:t>
      </w:r>
      <w:r w:rsidR="00DB7E84" w:rsidRPr="001D17FF">
        <w:rPr>
          <w:rFonts w:ascii="Verdana" w:hAnsi="Verdana"/>
          <w:sz w:val="20"/>
        </w:rPr>
        <w:t>Companhia</w:t>
      </w:r>
      <w:r w:rsidR="00F67275" w:rsidRPr="001D17FF">
        <w:rPr>
          <w:rFonts w:ascii="Verdana" w:hAnsi="Verdana"/>
          <w:sz w:val="20"/>
        </w:rPr>
        <w:t>, na forma prevista</w:t>
      </w:r>
      <w:r w:rsidR="005C6D3A" w:rsidRPr="001D17FF">
        <w:rPr>
          <w:rFonts w:ascii="Verdana" w:hAnsi="Verdana"/>
          <w:sz w:val="20"/>
        </w:rPr>
        <w:t xml:space="preserve"> nesta Escritura de Emissão</w:t>
      </w:r>
      <w:r w:rsidR="00D85B33" w:rsidRPr="001D17FF">
        <w:rPr>
          <w:rFonts w:ascii="Verdana" w:hAnsi="Verdana"/>
          <w:sz w:val="20"/>
        </w:rPr>
        <w:t>,</w:t>
      </w:r>
      <w:r w:rsidR="00F67275" w:rsidRPr="001D17FF">
        <w:rPr>
          <w:rFonts w:ascii="Verdana" w:hAnsi="Verdana"/>
          <w:sz w:val="20"/>
        </w:rPr>
        <w:t xml:space="preserve"> </w:t>
      </w:r>
      <w:r w:rsidR="00D85B33" w:rsidRPr="001D17FF">
        <w:rPr>
          <w:rFonts w:ascii="Verdana" w:hAnsi="Verdana"/>
          <w:sz w:val="20"/>
        </w:rPr>
        <w:t xml:space="preserve">de </w:t>
      </w:r>
      <w:r w:rsidR="00F67275" w:rsidRPr="001D17FF">
        <w:rPr>
          <w:rFonts w:ascii="Verdana" w:hAnsi="Verdana"/>
          <w:sz w:val="20"/>
        </w:rPr>
        <w:t>empreendimento</w:t>
      </w:r>
      <w:r w:rsidR="00D85B33" w:rsidRPr="001D17FF">
        <w:rPr>
          <w:rFonts w:ascii="Verdana" w:hAnsi="Verdana"/>
          <w:sz w:val="20"/>
        </w:rPr>
        <w:t xml:space="preserve"> imobiliário</w:t>
      </w:r>
      <w:r w:rsidR="00F67275" w:rsidRPr="001D17FF">
        <w:rPr>
          <w:rFonts w:ascii="Verdana" w:hAnsi="Verdana"/>
          <w:sz w:val="20"/>
        </w:rPr>
        <w:t xml:space="preserve"> </w:t>
      </w:r>
      <w:r w:rsidR="001C30A9">
        <w:rPr>
          <w:rFonts w:ascii="Verdana" w:hAnsi="Verdana"/>
          <w:sz w:val="20"/>
        </w:rPr>
        <w:t xml:space="preserve">descrito </w:t>
      </w:r>
      <w:r w:rsidR="00F67275" w:rsidRPr="001D17FF">
        <w:rPr>
          <w:rFonts w:ascii="Verdana" w:hAnsi="Verdana"/>
          <w:sz w:val="20"/>
        </w:rPr>
        <w:t xml:space="preserve">no </w:t>
      </w:r>
      <w:r w:rsidR="00F67275" w:rsidRPr="001D17FF">
        <w:rPr>
          <w:rFonts w:ascii="Verdana" w:hAnsi="Verdana"/>
          <w:sz w:val="20"/>
          <w:u w:val="single"/>
        </w:rPr>
        <w:t xml:space="preserve">Anexo </w:t>
      </w:r>
      <w:r w:rsidR="00097125" w:rsidRPr="001D17FF">
        <w:rPr>
          <w:rFonts w:ascii="Verdana" w:hAnsi="Verdana"/>
          <w:sz w:val="20"/>
          <w:u w:val="single"/>
        </w:rPr>
        <w:t>I</w:t>
      </w:r>
      <w:r w:rsidR="00F67275" w:rsidRPr="001D17FF">
        <w:rPr>
          <w:rFonts w:ascii="Verdana" w:hAnsi="Verdana"/>
          <w:sz w:val="20"/>
        </w:rPr>
        <w:t xml:space="preserve"> à presente Escritura de Emissão</w:t>
      </w:r>
      <w:r w:rsidR="00857433">
        <w:rPr>
          <w:rFonts w:ascii="Verdana" w:hAnsi="Verdana"/>
          <w:sz w:val="20"/>
        </w:rPr>
        <w:t>, observado o disposto na Cláusula 4 abaixo</w:t>
      </w:r>
      <w:r w:rsidR="00F67275" w:rsidRPr="001D17FF">
        <w:rPr>
          <w:rFonts w:ascii="Verdana" w:hAnsi="Verdana"/>
          <w:sz w:val="20"/>
        </w:rPr>
        <w:t>;</w:t>
      </w:r>
      <w:r w:rsidR="001925BC">
        <w:rPr>
          <w:rFonts w:ascii="Verdana" w:hAnsi="Verdana"/>
          <w:sz w:val="20"/>
        </w:rPr>
        <w:t xml:space="preserve"> </w:t>
      </w:r>
    </w:p>
    <w:p w14:paraId="0C2D9A1C" w14:textId="77777777" w:rsidR="00F67275" w:rsidRPr="00417FDB" w:rsidRDefault="00F67275" w:rsidP="00B37ADC">
      <w:pPr>
        <w:pStyle w:val="PargrafodaLista"/>
        <w:spacing w:after="0" w:line="320" w:lineRule="exact"/>
        <w:ind w:left="567" w:hanging="567"/>
        <w:rPr>
          <w:rFonts w:ascii="Verdana" w:hAnsi="Verdana"/>
          <w:sz w:val="20"/>
        </w:rPr>
      </w:pPr>
    </w:p>
    <w:p w14:paraId="4C7DD16E" w14:textId="631671B6" w:rsidR="00F10B6A" w:rsidRPr="00417FDB" w:rsidRDefault="00814A1F" w:rsidP="003E2A51">
      <w:pPr>
        <w:pStyle w:val="PargrafodaLista"/>
        <w:keepNext/>
        <w:numPr>
          <w:ilvl w:val="0"/>
          <w:numId w:val="6"/>
        </w:numPr>
        <w:spacing w:after="0" w:line="320" w:lineRule="exact"/>
        <w:ind w:left="567" w:hanging="567"/>
        <w:rPr>
          <w:rFonts w:ascii="Verdana" w:hAnsi="Verdana"/>
          <w:sz w:val="20"/>
        </w:rPr>
      </w:pPr>
      <w:r w:rsidRPr="00417FDB">
        <w:rPr>
          <w:rFonts w:ascii="Verdana" w:hAnsi="Verdana"/>
          <w:sz w:val="20"/>
        </w:rPr>
        <w:t>em virtude da emissão das Debêntures e a subscrição total pelo Debenturista, o Debenturista possuirá, uma vez integralizada</w:t>
      </w:r>
      <w:r w:rsidR="000449F6" w:rsidRPr="00417FDB">
        <w:rPr>
          <w:rFonts w:ascii="Verdana" w:hAnsi="Verdana"/>
          <w:sz w:val="20"/>
        </w:rPr>
        <w:t>s</w:t>
      </w:r>
      <w:r w:rsidRPr="00417FDB">
        <w:rPr>
          <w:rFonts w:ascii="Verdana" w:hAnsi="Verdana"/>
          <w:sz w:val="20"/>
        </w:rPr>
        <w:t xml:space="preserve"> as Debêntures, direito de crédito em fa</w:t>
      </w:r>
      <w:r w:rsidR="00CE066A" w:rsidRPr="00417FDB">
        <w:rPr>
          <w:rFonts w:ascii="Verdana" w:hAnsi="Verdana"/>
          <w:sz w:val="20"/>
        </w:rPr>
        <w:t>c</w:t>
      </w:r>
      <w:r w:rsidRPr="00417FDB">
        <w:rPr>
          <w:rFonts w:ascii="Verdana" w:hAnsi="Verdana"/>
          <w:sz w:val="20"/>
        </w:rPr>
        <w:t xml:space="preserve">e da </w:t>
      </w:r>
      <w:r w:rsidR="00DB7E84" w:rsidRPr="00417FDB">
        <w:rPr>
          <w:rFonts w:ascii="Verdana" w:hAnsi="Verdana"/>
          <w:sz w:val="20"/>
        </w:rPr>
        <w:t>Companhia</w:t>
      </w:r>
      <w:r w:rsidRPr="00417FDB">
        <w:rPr>
          <w:rFonts w:ascii="Verdana" w:hAnsi="Verdana"/>
          <w:sz w:val="20"/>
        </w:rPr>
        <w:t>, nos termos desta Escritura</w:t>
      </w:r>
      <w:r w:rsidR="000449F6" w:rsidRPr="00417FDB">
        <w:rPr>
          <w:rFonts w:ascii="Verdana" w:hAnsi="Verdana"/>
          <w:sz w:val="20"/>
        </w:rPr>
        <w:t xml:space="preserve"> de Emissão</w:t>
      </w:r>
      <w:r w:rsidR="00CE066A" w:rsidRPr="00417FDB">
        <w:rPr>
          <w:rFonts w:ascii="Verdana" w:hAnsi="Verdana"/>
          <w:sz w:val="20"/>
        </w:rPr>
        <w:t xml:space="preserve">, em relação ao </w:t>
      </w:r>
      <w:r w:rsidR="00CE066A" w:rsidRPr="00B44605">
        <w:rPr>
          <w:rFonts w:ascii="Verdana" w:hAnsi="Verdana"/>
          <w:sz w:val="20"/>
        </w:rPr>
        <w:t xml:space="preserve">pagamento do Valor Nominal Unitário </w:t>
      </w:r>
      <w:r w:rsidR="002409E5">
        <w:rPr>
          <w:rFonts w:ascii="Verdana" w:hAnsi="Verdana"/>
          <w:sz w:val="20"/>
        </w:rPr>
        <w:t>Atualizado</w:t>
      </w:r>
      <w:r w:rsidR="00976F5D">
        <w:rPr>
          <w:rFonts w:ascii="Verdana" w:hAnsi="Verdana"/>
          <w:sz w:val="20"/>
        </w:rPr>
        <w:t xml:space="preserve"> (conforme definido abaixo)</w:t>
      </w:r>
      <w:r w:rsidR="002409E5">
        <w:rPr>
          <w:rFonts w:ascii="Verdana" w:hAnsi="Verdana"/>
          <w:sz w:val="20"/>
        </w:rPr>
        <w:t xml:space="preserve"> </w:t>
      </w:r>
      <w:r w:rsidR="00CE066A" w:rsidRPr="00B44605">
        <w:rPr>
          <w:rFonts w:ascii="Verdana" w:hAnsi="Verdana"/>
          <w:sz w:val="20"/>
        </w:rPr>
        <w:t>das Debêntures, acrescido da Remuneração</w:t>
      </w:r>
      <w:r w:rsidR="00976F5D">
        <w:rPr>
          <w:rFonts w:ascii="Verdana" w:hAnsi="Verdana"/>
          <w:sz w:val="20"/>
        </w:rPr>
        <w:t xml:space="preserve"> (conforme definido abaixo)</w:t>
      </w:r>
      <w:r w:rsidR="00CE066A" w:rsidRPr="00B44605">
        <w:rPr>
          <w:rFonts w:ascii="Verdana" w:hAnsi="Verdana"/>
          <w:sz w:val="20"/>
        </w:rPr>
        <w:t xml:space="preserve">, calculados de forma exponencial e cumulativa </w:t>
      </w:r>
      <w:r w:rsidR="00CE066A" w:rsidRPr="00B44605">
        <w:rPr>
          <w:rFonts w:ascii="Verdana" w:hAnsi="Verdana"/>
          <w:i/>
          <w:sz w:val="20"/>
        </w:rPr>
        <w:t xml:space="preserve">pro rata </w:t>
      </w:r>
      <w:proofErr w:type="spellStart"/>
      <w:r w:rsidR="00CE066A" w:rsidRPr="00B44605">
        <w:rPr>
          <w:rFonts w:ascii="Verdana" w:hAnsi="Verdana"/>
          <w:i/>
          <w:sz w:val="20"/>
        </w:rPr>
        <w:t>temporis</w:t>
      </w:r>
      <w:proofErr w:type="spellEnd"/>
      <w:r w:rsidR="00CE066A" w:rsidRPr="00B44605">
        <w:rPr>
          <w:rFonts w:ascii="Verdana" w:hAnsi="Verdana"/>
          <w:sz w:val="20"/>
        </w:rPr>
        <w:t xml:space="preserve"> por Dias Úteis</w:t>
      </w:r>
      <w:r w:rsidR="00994E34">
        <w:rPr>
          <w:rFonts w:ascii="Verdana" w:hAnsi="Verdana"/>
          <w:sz w:val="20"/>
        </w:rPr>
        <w:t xml:space="preserve"> (conforme definido abaixo)</w:t>
      </w:r>
      <w:r w:rsidR="00CE066A" w:rsidRPr="00B44605">
        <w:rPr>
          <w:rFonts w:ascii="Verdana" w:hAnsi="Verdana"/>
          <w:sz w:val="20"/>
        </w:rPr>
        <w:t xml:space="preserve"> decorridos, desde a </w:t>
      </w:r>
      <w:r w:rsidR="00F7548A" w:rsidRPr="00B44605">
        <w:rPr>
          <w:rFonts w:ascii="Verdana" w:hAnsi="Verdana"/>
          <w:sz w:val="20"/>
        </w:rPr>
        <w:t xml:space="preserve">primeira </w:t>
      </w:r>
      <w:r w:rsidR="00CE066A" w:rsidRPr="00B44605">
        <w:rPr>
          <w:rFonts w:ascii="Verdana" w:hAnsi="Verdana"/>
          <w:sz w:val="20"/>
        </w:rPr>
        <w:t xml:space="preserve">Data de </w:t>
      </w:r>
      <w:r w:rsidR="00F7548A" w:rsidRPr="00B44605">
        <w:rPr>
          <w:rFonts w:ascii="Verdana" w:hAnsi="Verdana"/>
          <w:sz w:val="20"/>
        </w:rPr>
        <w:t xml:space="preserve">Integralização </w:t>
      </w:r>
      <w:r w:rsidR="000449F6" w:rsidRPr="00B44605">
        <w:rPr>
          <w:rFonts w:ascii="Verdana" w:hAnsi="Verdana"/>
          <w:sz w:val="20"/>
        </w:rPr>
        <w:t>(conforme abaixo definido)</w:t>
      </w:r>
      <w:r w:rsidR="00CE066A" w:rsidRPr="00B44605">
        <w:rPr>
          <w:rFonts w:ascii="Verdana" w:hAnsi="Verdana"/>
          <w:sz w:val="20"/>
        </w:rPr>
        <w:t xml:space="preserve"> </w:t>
      </w:r>
      <w:r w:rsidR="00366821" w:rsidRPr="00B44605">
        <w:rPr>
          <w:rFonts w:ascii="Verdana" w:hAnsi="Verdana"/>
          <w:sz w:val="20"/>
        </w:rPr>
        <w:t xml:space="preserve">ou a </w:t>
      </w:r>
      <w:r w:rsidR="00366821">
        <w:rPr>
          <w:rFonts w:ascii="Verdana" w:hAnsi="Verdana"/>
          <w:sz w:val="20"/>
        </w:rPr>
        <w:t xml:space="preserve">Data de Aniversário </w:t>
      </w:r>
      <w:r w:rsidR="00366821" w:rsidRPr="00B44605">
        <w:rPr>
          <w:rFonts w:ascii="Verdana" w:hAnsi="Verdana"/>
          <w:sz w:val="20"/>
        </w:rPr>
        <w:t xml:space="preserve">das Debêntures </w:t>
      </w:r>
      <w:r w:rsidR="000449F6" w:rsidRPr="00B44605">
        <w:rPr>
          <w:rFonts w:ascii="Verdana" w:hAnsi="Verdana"/>
          <w:sz w:val="20"/>
        </w:rPr>
        <w:t>(conforme abaixo definido)</w:t>
      </w:r>
      <w:r w:rsidR="00CE066A" w:rsidRPr="00B44605">
        <w:rPr>
          <w:rFonts w:ascii="Verdana" w:hAnsi="Verdana"/>
          <w:sz w:val="20"/>
        </w:rPr>
        <w:t xml:space="preserve"> imediatamente anterior, conforme o caso, até a data do efetivo pagamento</w:t>
      </w:r>
      <w:r w:rsidR="00CE066A" w:rsidRPr="00417FDB">
        <w:rPr>
          <w:rFonts w:ascii="Verdana" w:hAnsi="Verdana"/>
          <w:sz w:val="20"/>
        </w:rPr>
        <w:t xml:space="preserve">, bem como todos e quaisquer outros encargos devidos por força desta Escritura de Emissão em relação às Debêntures, incluindo a totalidade dos respectivos acessórios, tais como, mas </w:t>
      </w:r>
      <w:r w:rsidR="00CE066A" w:rsidRPr="00417FDB">
        <w:rPr>
          <w:rFonts w:ascii="Verdana" w:hAnsi="Verdana"/>
          <w:sz w:val="20"/>
        </w:rPr>
        <w:lastRenderedPageBreak/>
        <w:t xml:space="preserve">sem se limitar, juros remuneratórios, encargos moratórios, multas, penalidades, indenizações, despesas, custas, honorários, garantias e demais encargos contratuais e legais previstos ou decorrentes da Escritura de Emissão </w:t>
      </w:r>
      <w:r w:rsidRPr="00417FDB">
        <w:rPr>
          <w:rFonts w:ascii="Verdana" w:hAnsi="Verdana"/>
          <w:sz w:val="20"/>
        </w:rPr>
        <w:t>(“</w:t>
      </w:r>
      <w:r w:rsidRPr="00417FDB">
        <w:rPr>
          <w:rFonts w:ascii="Verdana" w:hAnsi="Verdana"/>
          <w:sz w:val="20"/>
          <w:u w:val="single"/>
        </w:rPr>
        <w:t>Crédito</w:t>
      </w:r>
      <w:r w:rsidR="00CE066A" w:rsidRPr="00417FDB">
        <w:rPr>
          <w:rFonts w:ascii="Verdana" w:hAnsi="Verdana"/>
          <w:sz w:val="20"/>
          <w:u w:val="single"/>
        </w:rPr>
        <w:t>s</w:t>
      </w:r>
      <w:r w:rsidRPr="00417FDB">
        <w:rPr>
          <w:rFonts w:ascii="Verdana" w:hAnsi="Verdana"/>
          <w:sz w:val="20"/>
          <w:u w:val="single"/>
        </w:rPr>
        <w:t xml:space="preserve"> Imobiliário</w:t>
      </w:r>
      <w:r w:rsidR="00CE066A" w:rsidRPr="00417FDB">
        <w:rPr>
          <w:rFonts w:ascii="Verdana" w:hAnsi="Verdana"/>
          <w:sz w:val="20"/>
          <w:u w:val="single"/>
        </w:rPr>
        <w:t>s</w:t>
      </w:r>
      <w:r w:rsidRPr="00417FDB">
        <w:rPr>
          <w:rFonts w:ascii="Verdana" w:hAnsi="Verdana"/>
          <w:sz w:val="20"/>
        </w:rPr>
        <w:t>”)</w:t>
      </w:r>
      <w:r w:rsidR="00F10B6A" w:rsidRPr="00417FDB">
        <w:rPr>
          <w:rFonts w:ascii="Verdana" w:hAnsi="Verdana"/>
          <w:sz w:val="20"/>
        </w:rPr>
        <w:t>;</w:t>
      </w:r>
    </w:p>
    <w:p w14:paraId="11D837B7" w14:textId="77777777" w:rsidR="00F10B6A" w:rsidRPr="00417FDB" w:rsidRDefault="00F10B6A" w:rsidP="00B37ADC">
      <w:pPr>
        <w:pStyle w:val="PargrafodaLista"/>
        <w:spacing w:after="0" w:line="320" w:lineRule="exact"/>
        <w:ind w:left="567" w:hanging="567"/>
        <w:rPr>
          <w:rFonts w:ascii="Verdana" w:hAnsi="Verdana"/>
          <w:sz w:val="20"/>
        </w:rPr>
      </w:pPr>
    </w:p>
    <w:p w14:paraId="3F5AE912" w14:textId="6EDD1356" w:rsidR="007A7A3C" w:rsidRDefault="00474C10" w:rsidP="003E2A51">
      <w:pPr>
        <w:pStyle w:val="PargrafodaLista"/>
        <w:keepNext/>
        <w:numPr>
          <w:ilvl w:val="0"/>
          <w:numId w:val="6"/>
        </w:numPr>
        <w:spacing w:after="0" w:line="320" w:lineRule="exact"/>
        <w:ind w:left="567" w:hanging="567"/>
        <w:rPr>
          <w:rFonts w:ascii="Verdana" w:hAnsi="Verdana"/>
          <w:sz w:val="20"/>
        </w:rPr>
      </w:pPr>
      <w:r w:rsidRPr="00417FDB">
        <w:rPr>
          <w:rFonts w:ascii="Verdana" w:hAnsi="Verdana"/>
          <w:sz w:val="20"/>
        </w:rPr>
        <w:t>a emissão das Debêntures (“</w:t>
      </w:r>
      <w:r w:rsidRPr="00417FDB">
        <w:rPr>
          <w:rFonts w:ascii="Verdana" w:hAnsi="Verdana"/>
          <w:sz w:val="20"/>
          <w:u w:val="single"/>
        </w:rPr>
        <w:t>Emissão</w:t>
      </w:r>
      <w:r w:rsidRPr="00417FDB">
        <w:rPr>
          <w:rFonts w:ascii="Verdana" w:hAnsi="Verdana"/>
          <w:sz w:val="20"/>
        </w:rPr>
        <w:t>”) insere-se no contexto de uma operação de securitização de recebíveis imobiliários</w:t>
      </w:r>
      <w:r w:rsidR="002A698B">
        <w:rPr>
          <w:rFonts w:ascii="Verdana" w:hAnsi="Verdana"/>
          <w:sz w:val="20"/>
        </w:rPr>
        <w:t xml:space="preserve">, </w:t>
      </w:r>
      <w:r w:rsidR="002A698B" w:rsidRPr="00310820">
        <w:rPr>
          <w:rFonts w:ascii="Verdana" w:hAnsi="Verdana"/>
          <w:sz w:val="20"/>
        </w:rPr>
        <w:t xml:space="preserve">de modo que, após a subscrição das Debêntures, a Securitizadora emitirá uma </w:t>
      </w:r>
      <w:r w:rsidR="002A698B">
        <w:rPr>
          <w:rFonts w:ascii="Verdana" w:hAnsi="Verdana"/>
          <w:sz w:val="20"/>
        </w:rPr>
        <w:t>CCI</w:t>
      </w:r>
      <w:r w:rsidR="002A698B" w:rsidRPr="00310820">
        <w:rPr>
          <w:rFonts w:ascii="Verdana" w:hAnsi="Verdana"/>
          <w:sz w:val="20"/>
        </w:rPr>
        <w:t xml:space="preserve"> (</w:t>
      </w:r>
      <w:r w:rsidR="002A698B">
        <w:rPr>
          <w:rFonts w:ascii="Verdana" w:hAnsi="Verdana"/>
          <w:sz w:val="20"/>
        </w:rPr>
        <w:t>conforme abaixo definido</w:t>
      </w:r>
      <w:r w:rsidR="002A698B" w:rsidRPr="00310820">
        <w:rPr>
          <w:rFonts w:ascii="Verdana" w:hAnsi="Verdana"/>
          <w:sz w:val="20"/>
        </w:rPr>
        <w:t xml:space="preserve">) representativa dos Créditos Imobiliários, </w:t>
      </w:r>
      <w:r w:rsidR="006F3B7C">
        <w:rPr>
          <w:rFonts w:ascii="Verdana" w:hAnsi="Verdana"/>
          <w:sz w:val="20"/>
        </w:rPr>
        <w:t>nos termos</w:t>
      </w:r>
      <w:r w:rsidR="002A698B" w:rsidRPr="00310820">
        <w:rPr>
          <w:rFonts w:ascii="Verdana" w:hAnsi="Verdana"/>
          <w:sz w:val="20"/>
        </w:rPr>
        <w:t xml:space="preserve"> do “</w:t>
      </w:r>
      <w:r w:rsidR="002A698B" w:rsidRPr="00310820">
        <w:rPr>
          <w:rFonts w:ascii="Verdana" w:hAnsi="Verdana"/>
          <w:i/>
          <w:sz w:val="20"/>
        </w:rPr>
        <w:t>Instrumento Particular de Escritura de Emissão de Cédula de Crédito Imobiliário sob a Forma Escritural</w:t>
      </w:r>
      <w:r w:rsidR="002A698B" w:rsidRPr="00310820">
        <w:rPr>
          <w:rFonts w:ascii="Verdana" w:hAnsi="Verdana"/>
          <w:sz w:val="20"/>
        </w:rPr>
        <w:t>”</w:t>
      </w:r>
      <w:r w:rsidR="0090152F">
        <w:rPr>
          <w:rFonts w:ascii="Verdana" w:hAnsi="Verdana"/>
          <w:sz w:val="20"/>
        </w:rPr>
        <w:t>,</w:t>
      </w:r>
      <w:r w:rsidR="002A698B" w:rsidRPr="00310820">
        <w:rPr>
          <w:rFonts w:ascii="Verdana" w:hAnsi="Verdana"/>
          <w:sz w:val="20"/>
        </w:rPr>
        <w:t xml:space="preserve"> </w:t>
      </w:r>
      <w:r w:rsidR="006F3B7C">
        <w:rPr>
          <w:rFonts w:ascii="Verdana" w:hAnsi="Verdana"/>
          <w:sz w:val="20"/>
        </w:rPr>
        <w:t xml:space="preserve">a ser </w:t>
      </w:r>
      <w:r w:rsidR="002A698B" w:rsidRPr="00310820">
        <w:rPr>
          <w:rFonts w:ascii="Verdana" w:hAnsi="Verdana"/>
          <w:sz w:val="20"/>
        </w:rPr>
        <w:t xml:space="preserve">celebrado </w:t>
      </w:r>
      <w:r w:rsidR="006F3B7C">
        <w:rPr>
          <w:rFonts w:ascii="Verdana" w:hAnsi="Verdana"/>
          <w:sz w:val="20"/>
        </w:rPr>
        <w:t>entre</w:t>
      </w:r>
      <w:r w:rsidR="002A698B" w:rsidRPr="00310820">
        <w:rPr>
          <w:rFonts w:ascii="Verdana" w:hAnsi="Verdana"/>
          <w:sz w:val="20"/>
        </w:rPr>
        <w:t xml:space="preserve"> </w:t>
      </w:r>
      <w:r w:rsidR="006F3B7C">
        <w:rPr>
          <w:rFonts w:ascii="Verdana" w:hAnsi="Verdana"/>
          <w:sz w:val="20"/>
        </w:rPr>
        <w:t>a Securitizadora</w:t>
      </w:r>
      <w:r w:rsidR="00395EFD">
        <w:rPr>
          <w:rFonts w:ascii="Verdana" w:hAnsi="Verdana"/>
          <w:sz w:val="20"/>
        </w:rPr>
        <w:t xml:space="preserve"> </w:t>
      </w:r>
      <w:r w:rsidR="006F3B7C">
        <w:rPr>
          <w:rFonts w:ascii="Verdana" w:hAnsi="Verdana"/>
          <w:sz w:val="20"/>
        </w:rPr>
        <w:t xml:space="preserve">e a </w:t>
      </w:r>
      <w:r w:rsidR="002A698B">
        <w:rPr>
          <w:rFonts w:ascii="Verdana" w:hAnsi="Verdana"/>
          <w:sz w:val="20"/>
        </w:rPr>
        <w:t>Companhia</w:t>
      </w:r>
      <w:r w:rsidR="002A698B" w:rsidRPr="00310820">
        <w:rPr>
          <w:rFonts w:ascii="Verdana" w:hAnsi="Verdana"/>
          <w:sz w:val="20"/>
        </w:rPr>
        <w:t>, na qualidade de interveniente anuente (“</w:t>
      </w:r>
      <w:r w:rsidR="002A698B" w:rsidRPr="00310820">
        <w:rPr>
          <w:rFonts w:ascii="Verdana" w:hAnsi="Verdana"/>
          <w:sz w:val="20"/>
          <w:u w:val="single"/>
        </w:rPr>
        <w:t>Escritura de Emissão de CCI</w:t>
      </w:r>
      <w:r w:rsidR="002A698B" w:rsidRPr="00310820">
        <w:rPr>
          <w:rFonts w:ascii="Verdana" w:hAnsi="Verdana"/>
          <w:sz w:val="20"/>
        </w:rPr>
        <w:t xml:space="preserve">”), para que os Créditos Imobiliários sejam vinculados como lastro para a emissão </w:t>
      </w:r>
      <w:r w:rsidR="007A7A3C">
        <w:rPr>
          <w:rFonts w:ascii="Verdana" w:hAnsi="Verdana"/>
          <w:sz w:val="20"/>
        </w:rPr>
        <w:t xml:space="preserve">de certificados de </w:t>
      </w:r>
      <w:r w:rsidR="00652CB7">
        <w:rPr>
          <w:rFonts w:ascii="Verdana" w:hAnsi="Verdana"/>
          <w:sz w:val="20"/>
        </w:rPr>
        <w:t>recebíveis imobiliários da 258ª série da 1ª emissão da Securitizadora (“</w:t>
      </w:r>
      <w:r w:rsidR="00652CB7" w:rsidRPr="00BC5C08">
        <w:rPr>
          <w:rFonts w:ascii="Verdana" w:hAnsi="Verdana"/>
          <w:sz w:val="20"/>
          <w:u w:val="single"/>
        </w:rPr>
        <w:t>CRI</w:t>
      </w:r>
      <w:r w:rsidR="00652CB7">
        <w:rPr>
          <w:rFonts w:ascii="Verdana" w:hAnsi="Verdana"/>
          <w:sz w:val="20"/>
        </w:rPr>
        <w:t>” ou “</w:t>
      </w:r>
      <w:r w:rsidR="00652CB7" w:rsidRPr="00617991">
        <w:rPr>
          <w:rFonts w:ascii="Verdana" w:hAnsi="Verdana"/>
          <w:sz w:val="20"/>
          <w:u w:val="single"/>
        </w:rPr>
        <w:t xml:space="preserve">CRI Série </w:t>
      </w:r>
      <w:r w:rsidR="00652CB7">
        <w:rPr>
          <w:rFonts w:ascii="Verdana" w:hAnsi="Verdana"/>
          <w:sz w:val="20"/>
          <w:u w:val="single"/>
        </w:rPr>
        <w:t>258</w:t>
      </w:r>
      <w:r w:rsidR="00652CB7">
        <w:rPr>
          <w:rFonts w:ascii="Verdana" w:hAnsi="Verdana"/>
          <w:sz w:val="20"/>
        </w:rPr>
        <w:t>”)</w:t>
      </w:r>
      <w:r w:rsidR="00652CB7" w:rsidRPr="00310820">
        <w:rPr>
          <w:rFonts w:ascii="Verdana" w:hAnsi="Verdana"/>
          <w:sz w:val="20"/>
        </w:rPr>
        <w:t xml:space="preserve">, os quais </w:t>
      </w:r>
      <w:r w:rsidR="002A698B" w:rsidRPr="00310820">
        <w:rPr>
          <w:rFonts w:ascii="Verdana" w:hAnsi="Verdana"/>
          <w:sz w:val="20"/>
        </w:rPr>
        <w:t xml:space="preserve">serão distribuídos </w:t>
      </w:r>
      <w:r w:rsidR="00382ACA">
        <w:rPr>
          <w:rFonts w:ascii="Verdana" w:hAnsi="Verdana"/>
          <w:sz w:val="20"/>
        </w:rPr>
        <w:t xml:space="preserve">pela Securitizadora </w:t>
      </w:r>
      <w:r w:rsidR="004632EC">
        <w:rPr>
          <w:rFonts w:ascii="Verdana" w:hAnsi="Verdana"/>
          <w:sz w:val="20"/>
        </w:rPr>
        <w:t xml:space="preserve">por </w:t>
      </w:r>
      <w:r w:rsidR="002A698B" w:rsidRPr="00310820">
        <w:rPr>
          <w:rFonts w:ascii="Verdana" w:hAnsi="Verdana"/>
          <w:sz w:val="20"/>
        </w:rPr>
        <w:t xml:space="preserve">meio de oferta </w:t>
      </w:r>
      <w:r w:rsidR="00382ACA">
        <w:rPr>
          <w:rFonts w:ascii="Verdana" w:hAnsi="Verdana"/>
          <w:sz w:val="20"/>
        </w:rPr>
        <w:t>pública de distribuição em regime de melhores esforços</w:t>
      </w:r>
      <w:r w:rsidR="002A698B" w:rsidRPr="00310820">
        <w:rPr>
          <w:rFonts w:ascii="Verdana" w:hAnsi="Verdana"/>
          <w:sz w:val="20"/>
        </w:rPr>
        <w:t>, nos termos da Instrução CVM nº 476, de 16 de janeiro de 2009, conforme alterada (“</w:t>
      </w:r>
      <w:r w:rsidR="002A698B" w:rsidRPr="00310820">
        <w:rPr>
          <w:rFonts w:ascii="Verdana" w:hAnsi="Verdana"/>
          <w:sz w:val="20"/>
          <w:u w:val="single"/>
        </w:rPr>
        <w:t>Instrução CVM 476</w:t>
      </w:r>
      <w:r w:rsidR="002A698B" w:rsidRPr="00310820">
        <w:rPr>
          <w:rFonts w:ascii="Verdana" w:hAnsi="Verdana"/>
          <w:sz w:val="20"/>
        </w:rPr>
        <w:t>”, “</w:t>
      </w:r>
      <w:r w:rsidR="002A698B" w:rsidRPr="00310820">
        <w:rPr>
          <w:rFonts w:ascii="Verdana" w:hAnsi="Verdana"/>
          <w:sz w:val="20"/>
          <w:u w:val="single"/>
        </w:rPr>
        <w:t>Oferta</w:t>
      </w:r>
      <w:r w:rsidR="002A698B" w:rsidRPr="00310820">
        <w:rPr>
          <w:rFonts w:ascii="Verdana" w:hAnsi="Verdana"/>
          <w:sz w:val="20"/>
        </w:rPr>
        <w:t>” e “</w:t>
      </w:r>
      <w:r w:rsidR="002A698B" w:rsidRPr="00310820">
        <w:rPr>
          <w:rFonts w:ascii="Verdana" w:hAnsi="Verdana"/>
          <w:sz w:val="20"/>
          <w:u w:val="single"/>
        </w:rPr>
        <w:t>Operação de Securitização</w:t>
      </w:r>
      <w:r w:rsidR="002A698B" w:rsidRPr="00310820">
        <w:rPr>
          <w:rFonts w:ascii="Verdana" w:hAnsi="Verdana"/>
          <w:sz w:val="20"/>
        </w:rPr>
        <w:t>”, respectivamente</w:t>
      </w:r>
      <w:r w:rsidR="002A698B">
        <w:rPr>
          <w:rFonts w:ascii="Verdana" w:hAnsi="Verdana"/>
          <w:sz w:val="20"/>
        </w:rPr>
        <w:t>)</w:t>
      </w:r>
      <w:r w:rsidR="002A698B" w:rsidRPr="00310820">
        <w:rPr>
          <w:rFonts w:ascii="Verdana" w:hAnsi="Verdana"/>
          <w:sz w:val="20"/>
        </w:rPr>
        <w:t xml:space="preserve">, a ser realizada </w:t>
      </w:r>
      <w:r w:rsidR="006F3B7C">
        <w:rPr>
          <w:rFonts w:ascii="Verdana" w:hAnsi="Verdana"/>
          <w:sz w:val="20"/>
        </w:rPr>
        <w:t>de acordo com os termos e condições estabelecidos</w:t>
      </w:r>
      <w:r w:rsidR="002A698B" w:rsidRPr="00310820">
        <w:rPr>
          <w:rFonts w:ascii="Verdana" w:hAnsi="Verdana"/>
          <w:sz w:val="20"/>
        </w:rPr>
        <w:t xml:space="preserve"> </w:t>
      </w:r>
      <w:r w:rsidR="006F3B7C">
        <w:rPr>
          <w:rFonts w:ascii="Verdana" w:hAnsi="Verdana"/>
          <w:sz w:val="20"/>
        </w:rPr>
        <w:t>n</w:t>
      </w:r>
      <w:r w:rsidR="002A698B" w:rsidRPr="00310820">
        <w:rPr>
          <w:rFonts w:ascii="Verdana" w:hAnsi="Verdana"/>
          <w:sz w:val="20"/>
        </w:rPr>
        <w:t xml:space="preserve">os </w:t>
      </w:r>
      <w:r w:rsidR="002A698B" w:rsidRPr="00D2451A">
        <w:rPr>
          <w:rFonts w:ascii="Verdana" w:hAnsi="Verdana"/>
          <w:sz w:val="20"/>
        </w:rPr>
        <w:t>Documentos da Operação</w:t>
      </w:r>
      <w:r w:rsidR="002A698B">
        <w:rPr>
          <w:rFonts w:ascii="Verdana" w:hAnsi="Verdana"/>
          <w:sz w:val="20"/>
        </w:rPr>
        <w:t xml:space="preserve"> (conforme abaixo definido)</w:t>
      </w:r>
      <w:r w:rsidR="007A7A3C">
        <w:rPr>
          <w:rFonts w:ascii="Verdana" w:hAnsi="Verdana"/>
          <w:sz w:val="20"/>
        </w:rPr>
        <w:t>;</w:t>
      </w:r>
    </w:p>
    <w:p w14:paraId="6F06A967" w14:textId="77777777" w:rsidR="007A7A3C" w:rsidRDefault="007A7A3C" w:rsidP="00B37ADC">
      <w:pPr>
        <w:pStyle w:val="PargrafodaLista"/>
        <w:keepNext/>
        <w:spacing w:after="0" w:line="320" w:lineRule="exact"/>
        <w:ind w:left="567" w:hanging="567"/>
        <w:rPr>
          <w:rFonts w:ascii="Verdana" w:hAnsi="Verdana"/>
          <w:sz w:val="20"/>
        </w:rPr>
      </w:pPr>
    </w:p>
    <w:p w14:paraId="2EDE1749" w14:textId="4F20EB44" w:rsidR="00474C10" w:rsidRDefault="00CA1578" w:rsidP="003E2A51">
      <w:pPr>
        <w:pStyle w:val="PargrafodaLista"/>
        <w:keepNext/>
        <w:numPr>
          <w:ilvl w:val="0"/>
          <w:numId w:val="6"/>
        </w:numPr>
        <w:spacing w:after="0" w:line="320" w:lineRule="exact"/>
        <w:ind w:left="567" w:hanging="567"/>
        <w:rPr>
          <w:rFonts w:ascii="Verdana" w:hAnsi="Verdana"/>
          <w:sz w:val="20"/>
        </w:rPr>
      </w:pPr>
      <w:r>
        <w:rPr>
          <w:rFonts w:ascii="Verdana" w:hAnsi="Verdana"/>
          <w:sz w:val="20"/>
        </w:rPr>
        <w:t>o</w:t>
      </w:r>
      <w:r w:rsidRPr="00EC52A4">
        <w:rPr>
          <w:rFonts w:ascii="Verdana" w:hAnsi="Verdana"/>
          <w:sz w:val="20"/>
        </w:rPr>
        <w:t xml:space="preserve"> valor obtido com a integralização dos CRI</w:t>
      </w:r>
      <w:r w:rsidR="004632EC">
        <w:rPr>
          <w:rFonts w:ascii="Verdana" w:hAnsi="Verdana"/>
          <w:sz w:val="20"/>
        </w:rPr>
        <w:t>,</w:t>
      </w:r>
      <w:r w:rsidRPr="00EC52A4">
        <w:rPr>
          <w:rFonts w:ascii="Verdana" w:hAnsi="Verdana"/>
          <w:sz w:val="20"/>
        </w:rPr>
        <w:t xml:space="preserve"> pelos Investidores</w:t>
      </w:r>
      <w:r w:rsidR="006F3B7C">
        <w:rPr>
          <w:rFonts w:ascii="Verdana" w:hAnsi="Verdana"/>
          <w:sz w:val="20"/>
        </w:rPr>
        <w:t xml:space="preserve"> (conforme definido abaixo)</w:t>
      </w:r>
      <w:r>
        <w:rPr>
          <w:rFonts w:ascii="Verdana" w:hAnsi="Verdana"/>
          <w:sz w:val="20"/>
        </w:rPr>
        <w:t xml:space="preserve"> na Operação de Securitização </w:t>
      </w:r>
      <w:r w:rsidRPr="00EC52A4">
        <w:rPr>
          <w:rFonts w:ascii="Verdana" w:hAnsi="Verdana"/>
          <w:sz w:val="20"/>
        </w:rPr>
        <w:t xml:space="preserve">será utilizado pela </w:t>
      </w:r>
      <w:r>
        <w:rPr>
          <w:rFonts w:ascii="Verdana" w:hAnsi="Verdana"/>
          <w:sz w:val="20"/>
        </w:rPr>
        <w:t>Securitizadora</w:t>
      </w:r>
      <w:r w:rsidRPr="00EC52A4" w:rsidDel="00EE2DBA">
        <w:rPr>
          <w:rFonts w:ascii="Verdana" w:hAnsi="Verdana"/>
          <w:sz w:val="20"/>
        </w:rPr>
        <w:t xml:space="preserve"> </w:t>
      </w:r>
      <w:r w:rsidRPr="00EC52A4">
        <w:rPr>
          <w:rFonts w:ascii="Verdana" w:hAnsi="Verdana"/>
          <w:sz w:val="20"/>
        </w:rPr>
        <w:t xml:space="preserve">para pagamento </w:t>
      </w:r>
      <w:r>
        <w:rPr>
          <w:rFonts w:ascii="Verdana" w:hAnsi="Verdana"/>
          <w:sz w:val="20"/>
        </w:rPr>
        <w:t>da integralização das Debêntures</w:t>
      </w:r>
      <w:r w:rsidR="001C30A9">
        <w:rPr>
          <w:rFonts w:ascii="Verdana" w:hAnsi="Verdana"/>
          <w:sz w:val="20"/>
        </w:rPr>
        <w:t>, nos termos previstos nesta Escritura de Emissão</w:t>
      </w:r>
      <w:r w:rsidR="000449F6" w:rsidRPr="00417FDB">
        <w:rPr>
          <w:rFonts w:ascii="Verdana" w:hAnsi="Verdana"/>
          <w:sz w:val="20"/>
        </w:rPr>
        <w:t>;</w:t>
      </w:r>
    </w:p>
    <w:p w14:paraId="7FA6967A" w14:textId="77777777" w:rsidR="004B508D" w:rsidRPr="00BC5C08" w:rsidRDefault="004B508D" w:rsidP="00B37ADC">
      <w:pPr>
        <w:pStyle w:val="PargrafodaLista"/>
        <w:ind w:left="567" w:hanging="567"/>
        <w:rPr>
          <w:rFonts w:ascii="Verdana" w:hAnsi="Verdana"/>
          <w:sz w:val="20"/>
        </w:rPr>
      </w:pPr>
    </w:p>
    <w:p w14:paraId="1735A278" w14:textId="1CB1072B" w:rsidR="004B508D" w:rsidRPr="00417FDB" w:rsidRDefault="004B508D" w:rsidP="003E2A51">
      <w:pPr>
        <w:pStyle w:val="PargrafodaLista"/>
        <w:keepNext/>
        <w:numPr>
          <w:ilvl w:val="0"/>
          <w:numId w:val="6"/>
        </w:numPr>
        <w:spacing w:after="0" w:line="320" w:lineRule="exact"/>
        <w:ind w:left="567" w:hanging="567"/>
        <w:rPr>
          <w:rFonts w:ascii="Verdana" w:hAnsi="Verdana"/>
          <w:sz w:val="20"/>
        </w:rPr>
      </w:pPr>
      <w:r w:rsidRPr="00310820">
        <w:rPr>
          <w:rFonts w:ascii="Verdana" w:hAnsi="Verdana"/>
          <w:sz w:val="20"/>
        </w:rPr>
        <w:t xml:space="preserve">os CRI serão destinados a investidores profissionais, conforme definido no artigo </w:t>
      </w:r>
      <w:r w:rsidR="00754589" w:rsidRPr="00AB102C">
        <w:rPr>
          <w:rFonts w:ascii="Verdana" w:hAnsi="Verdana"/>
          <w:sz w:val="20"/>
        </w:rPr>
        <w:t>11º da Resolução CVM nº 30, de 11 de maio de 2021</w:t>
      </w:r>
      <w:r w:rsidRPr="00310820">
        <w:rPr>
          <w:rFonts w:ascii="Verdana" w:hAnsi="Verdana"/>
          <w:sz w:val="20"/>
        </w:rPr>
        <w:t>, conforme alterada</w:t>
      </w:r>
      <w:r>
        <w:rPr>
          <w:rFonts w:ascii="Verdana" w:hAnsi="Verdana"/>
          <w:sz w:val="20"/>
        </w:rPr>
        <w:t xml:space="preserve"> (“</w:t>
      </w:r>
      <w:r w:rsidRPr="00A46AA0">
        <w:rPr>
          <w:rFonts w:ascii="Verdana" w:hAnsi="Verdana"/>
          <w:sz w:val="20"/>
          <w:u w:val="single"/>
        </w:rPr>
        <w:t>Investidores</w:t>
      </w:r>
      <w:r>
        <w:rPr>
          <w:rFonts w:ascii="Verdana" w:hAnsi="Verdana"/>
          <w:sz w:val="20"/>
        </w:rPr>
        <w:t>”</w:t>
      </w:r>
      <w:r w:rsidRPr="00310820">
        <w:rPr>
          <w:rFonts w:ascii="Verdana" w:hAnsi="Verdana"/>
          <w:sz w:val="20"/>
        </w:rPr>
        <w:t>,</w:t>
      </w:r>
      <w:r>
        <w:rPr>
          <w:rFonts w:ascii="Verdana" w:hAnsi="Verdana"/>
          <w:sz w:val="20"/>
        </w:rPr>
        <w:t xml:space="preserve"> sendo os Investidores que efetivamente subscreverem e integralizarem os CRI no âmbito da Oferta ou no mercado secundário, os </w:t>
      </w:r>
      <w:r w:rsidRPr="00310820">
        <w:rPr>
          <w:rFonts w:ascii="Verdana" w:hAnsi="Verdana"/>
          <w:sz w:val="20"/>
        </w:rPr>
        <w:t>“</w:t>
      </w:r>
      <w:r w:rsidRPr="00310820">
        <w:rPr>
          <w:rFonts w:ascii="Verdana" w:hAnsi="Verdana"/>
          <w:sz w:val="20"/>
          <w:u w:val="single"/>
        </w:rPr>
        <w:t>Titulares de CRI</w:t>
      </w:r>
      <w:r w:rsidRPr="00310820">
        <w:rPr>
          <w:rFonts w:ascii="Verdana" w:hAnsi="Verdana"/>
          <w:sz w:val="20"/>
        </w:rPr>
        <w:t>”</w:t>
      </w:r>
      <w:r w:rsidR="0007529F">
        <w:rPr>
          <w:rFonts w:ascii="Verdana" w:hAnsi="Verdana"/>
          <w:sz w:val="20"/>
        </w:rPr>
        <w:t xml:space="preserve"> ou “</w:t>
      </w:r>
      <w:r w:rsidR="0007529F" w:rsidRPr="00F34CEA">
        <w:rPr>
          <w:rFonts w:ascii="Verdana" w:hAnsi="Verdana"/>
          <w:sz w:val="20"/>
          <w:u w:val="single"/>
        </w:rPr>
        <w:t xml:space="preserve">Titulares de CRI Série </w:t>
      </w:r>
      <w:r w:rsidR="00652CB7">
        <w:rPr>
          <w:rFonts w:ascii="Verdana" w:hAnsi="Verdana"/>
          <w:sz w:val="20"/>
          <w:u w:val="single"/>
        </w:rPr>
        <w:t>258</w:t>
      </w:r>
      <w:r w:rsidR="0007529F">
        <w:rPr>
          <w:rFonts w:ascii="Verdana" w:hAnsi="Verdana"/>
          <w:sz w:val="20"/>
        </w:rPr>
        <w:t>”</w:t>
      </w:r>
      <w:r w:rsidRPr="00310820">
        <w:rPr>
          <w:rFonts w:ascii="Verdana" w:hAnsi="Verdana"/>
          <w:sz w:val="20"/>
        </w:rPr>
        <w:t>)</w:t>
      </w:r>
      <w:r>
        <w:rPr>
          <w:rFonts w:ascii="Verdana" w:hAnsi="Verdana"/>
          <w:sz w:val="20"/>
        </w:rPr>
        <w:t>;</w:t>
      </w:r>
    </w:p>
    <w:p w14:paraId="19302104" w14:textId="77777777" w:rsidR="00474C10" w:rsidRPr="00417FDB" w:rsidRDefault="00474C10" w:rsidP="00B37ADC">
      <w:pPr>
        <w:pStyle w:val="PargrafodaLista"/>
        <w:spacing w:after="0" w:line="320" w:lineRule="exact"/>
        <w:ind w:left="567" w:hanging="567"/>
        <w:rPr>
          <w:rFonts w:ascii="Verdana" w:hAnsi="Verdana"/>
          <w:sz w:val="20"/>
        </w:rPr>
      </w:pPr>
    </w:p>
    <w:p w14:paraId="666F5398" w14:textId="516AD8F7" w:rsidR="00F67275" w:rsidRDefault="0023473E" w:rsidP="003E2A51">
      <w:pPr>
        <w:pStyle w:val="PargrafodaLista"/>
        <w:keepNext/>
        <w:numPr>
          <w:ilvl w:val="0"/>
          <w:numId w:val="6"/>
        </w:numPr>
        <w:spacing w:after="0" w:line="320" w:lineRule="exact"/>
        <w:ind w:left="567" w:hanging="567"/>
        <w:rPr>
          <w:rFonts w:ascii="Verdana" w:hAnsi="Verdana"/>
          <w:sz w:val="20"/>
        </w:rPr>
      </w:pPr>
      <w:r w:rsidRPr="00906113">
        <w:rPr>
          <w:rFonts w:ascii="Verdana" w:hAnsi="Verdana"/>
          <w:sz w:val="20"/>
        </w:rPr>
        <w:t xml:space="preserve">a </w:t>
      </w:r>
      <w:bookmarkStart w:id="33" w:name="_Hlk57039586"/>
      <w:r w:rsidR="00CB6268" w:rsidRPr="00947545">
        <w:rPr>
          <w:rFonts w:ascii="Verdana" w:hAnsi="Verdana"/>
          <w:b/>
          <w:caps/>
          <w:sz w:val="20"/>
        </w:rPr>
        <w:t>Oliveira Trust Distribuidora de Títulos e Valores Mobiliários S.A.</w:t>
      </w:r>
      <w:r w:rsidR="00CB6268" w:rsidRPr="00947545">
        <w:rPr>
          <w:rFonts w:ascii="Verdana" w:hAnsi="Verdana"/>
          <w:sz w:val="20"/>
        </w:rPr>
        <w:t>, sociedade com filial na cidade de São Paulo, estado de São Paulo, na Rua Joaquim Floriano, nº 1.052, 13º andar, sala 132, Itaim Bibi, CEP 04534-004, inscrita no CNPJ/ME sob o nº</w:t>
      </w:r>
      <w:r w:rsidR="00555A94">
        <w:rPr>
          <w:rFonts w:ascii="Verdana" w:hAnsi="Verdana"/>
          <w:sz w:val="20"/>
        </w:rPr>
        <w:t xml:space="preserve"> </w:t>
      </w:r>
      <w:r w:rsidR="00CB6268" w:rsidRPr="00947545">
        <w:rPr>
          <w:rFonts w:ascii="Verdana" w:hAnsi="Verdana"/>
          <w:sz w:val="20"/>
        </w:rPr>
        <w:t>36.113.876/0004-34</w:t>
      </w:r>
      <w:bookmarkEnd w:id="33"/>
      <w:r w:rsidR="00CB6268" w:rsidRPr="00906113">
        <w:rPr>
          <w:rFonts w:ascii="Verdana" w:hAnsi="Verdana"/>
          <w:sz w:val="20"/>
        </w:rPr>
        <w:t xml:space="preserve">, </w:t>
      </w:r>
      <w:r w:rsidR="00F10B6A" w:rsidRPr="00906113">
        <w:rPr>
          <w:rFonts w:ascii="Verdana" w:hAnsi="Verdana"/>
          <w:sz w:val="20"/>
        </w:rPr>
        <w:t xml:space="preserve">na condição de agente fiduciário dos CRI </w:t>
      </w:r>
      <w:r w:rsidR="0093223A" w:rsidRPr="00906113">
        <w:rPr>
          <w:rFonts w:ascii="Verdana" w:hAnsi="Verdana"/>
          <w:sz w:val="20"/>
        </w:rPr>
        <w:t>(“</w:t>
      </w:r>
      <w:r w:rsidR="0093223A" w:rsidRPr="00906113">
        <w:rPr>
          <w:rFonts w:ascii="Verdana" w:hAnsi="Verdana"/>
          <w:sz w:val="20"/>
          <w:u w:val="single"/>
        </w:rPr>
        <w:t>Agente Fiduciário</w:t>
      </w:r>
      <w:r w:rsidR="00AF0CD3" w:rsidRPr="00906113">
        <w:rPr>
          <w:rFonts w:ascii="Verdana" w:hAnsi="Verdana"/>
          <w:sz w:val="20"/>
          <w:u w:val="single"/>
        </w:rPr>
        <w:t xml:space="preserve"> dos CRI</w:t>
      </w:r>
      <w:r w:rsidR="0004653A" w:rsidRPr="00906113">
        <w:rPr>
          <w:rFonts w:ascii="Verdana" w:hAnsi="Verdana"/>
          <w:sz w:val="20"/>
          <w:u w:val="single"/>
        </w:rPr>
        <w:t>”</w:t>
      </w:r>
      <w:r w:rsidR="0093223A" w:rsidRPr="00906113">
        <w:rPr>
          <w:rFonts w:ascii="Verdana" w:hAnsi="Verdana"/>
          <w:sz w:val="20"/>
        </w:rPr>
        <w:t xml:space="preserve">), a ser contratado por meio do </w:t>
      </w:r>
      <w:bookmarkStart w:id="34" w:name="_Hlk57020215"/>
      <w:r w:rsidR="00976F5D" w:rsidRPr="00906113">
        <w:rPr>
          <w:rFonts w:ascii="Verdana" w:hAnsi="Verdana"/>
          <w:sz w:val="20"/>
        </w:rPr>
        <w:t>termo de securitização dos CRI a ser celebrado</w:t>
      </w:r>
      <w:r w:rsidR="00976F5D" w:rsidRPr="00417FDB">
        <w:rPr>
          <w:rFonts w:ascii="Verdana" w:hAnsi="Verdana"/>
          <w:sz w:val="20"/>
        </w:rPr>
        <w:t xml:space="preserve"> pela Securitizadora </w:t>
      </w:r>
      <w:r w:rsidR="00976F5D" w:rsidRPr="00417FDB">
        <w:rPr>
          <w:rFonts w:ascii="Verdana" w:hAnsi="Verdana"/>
          <w:bCs/>
          <w:sz w:val="20"/>
        </w:rPr>
        <w:t>e pelo Agente Fiduciário dos CRI</w:t>
      </w:r>
      <w:r w:rsidR="00976F5D" w:rsidRPr="00417FDB">
        <w:rPr>
          <w:rFonts w:ascii="Verdana" w:hAnsi="Verdana"/>
          <w:sz w:val="20"/>
        </w:rPr>
        <w:t xml:space="preserve"> (“</w:t>
      </w:r>
      <w:r w:rsidR="00976F5D" w:rsidRPr="00417FDB">
        <w:rPr>
          <w:rFonts w:ascii="Verdana" w:hAnsi="Verdana"/>
          <w:sz w:val="20"/>
          <w:u w:val="single"/>
        </w:rPr>
        <w:t>Termo de Securitização</w:t>
      </w:r>
      <w:r w:rsidR="00976F5D" w:rsidRPr="00417FDB">
        <w:rPr>
          <w:rFonts w:ascii="Verdana" w:hAnsi="Verdana"/>
          <w:sz w:val="20"/>
        </w:rPr>
        <w:t>”)</w:t>
      </w:r>
      <w:r w:rsidR="0093223A" w:rsidRPr="00417FDB">
        <w:rPr>
          <w:rFonts w:ascii="Verdana" w:hAnsi="Verdana"/>
          <w:sz w:val="20"/>
        </w:rPr>
        <w:t xml:space="preserve">, </w:t>
      </w:r>
      <w:bookmarkEnd w:id="34"/>
      <w:r w:rsidR="0093223A" w:rsidRPr="00417FDB">
        <w:rPr>
          <w:rFonts w:ascii="Verdana" w:hAnsi="Verdana"/>
          <w:sz w:val="20"/>
        </w:rPr>
        <w:t xml:space="preserve">acompanhará a destinação dos recursos captados por meio da presente Emissão, nos termos da Cláusula </w:t>
      </w:r>
      <w:r w:rsidR="00973D30" w:rsidRPr="00417FDB">
        <w:rPr>
          <w:rFonts w:ascii="Verdana" w:hAnsi="Verdana"/>
          <w:sz w:val="20"/>
        </w:rPr>
        <w:t>4</w:t>
      </w:r>
      <w:r w:rsidR="0093223A" w:rsidRPr="00417FDB">
        <w:rPr>
          <w:rFonts w:ascii="Verdana" w:hAnsi="Verdana"/>
          <w:sz w:val="20"/>
        </w:rPr>
        <w:t xml:space="preserve"> abaixo</w:t>
      </w:r>
      <w:r w:rsidR="001C30A9">
        <w:rPr>
          <w:rFonts w:ascii="Verdana" w:hAnsi="Verdana"/>
          <w:sz w:val="20"/>
        </w:rPr>
        <w:t>;</w:t>
      </w:r>
      <w:r w:rsidR="0043423D">
        <w:rPr>
          <w:rFonts w:ascii="Verdana" w:hAnsi="Verdana"/>
          <w:sz w:val="20"/>
        </w:rPr>
        <w:t xml:space="preserve"> </w:t>
      </w:r>
    </w:p>
    <w:p w14:paraId="400541EC" w14:textId="77777777" w:rsidR="001C30A9" w:rsidRPr="00B37ADC" w:rsidRDefault="001C30A9" w:rsidP="00B37ADC">
      <w:pPr>
        <w:pStyle w:val="PargrafodaLista"/>
        <w:rPr>
          <w:rFonts w:ascii="Verdana" w:hAnsi="Verdana"/>
          <w:sz w:val="20"/>
        </w:rPr>
      </w:pPr>
    </w:p>
    <w:p w14:paraId="258A26F5" w14:textId="4E2D4A3A" w:rsidR="001C30A9" w:rsidRPr="00417FDB" w:rsidRDefault="001C30A9" w:rsidP="003E2A51">
      <w:pPr>
        <w:pStyle w:val="PargrafodaLista"/>
        <w:keepNext/>
        <w:numPr>
          <w:ilvl w:val="0"/>
          <w:numId w:val="6"/>
        </w:numPr>
        <w:spacing w:after="0" w:line="320" w:lineRule="exact"/>
        <w:ind w:left="567" w:hanging="567"/>
        <w:rPr>
          <w:rFonts w:ascii="Verdana" w:hAnsi="Verdana"/>
          <w:sz w:val="20"/>
        </w:rPr>
      </w:pPr>
      <w:r>
        <w:rPr>
          <w:rFonts w:ascii="Verdana" w:hAnsi="Verdana"/>
          <w:sz w:val="20"/>
        </w:rPr>
        <w:t xml:space="preserve">em </w:t>
      </w:r>
      <w:bookmarkStart w:id="35" w:name="_Hlk73444306"/>
      <w:r>
        <w:rPr>
          <w:rFonts w:ascii="Verdana" w:hAnsi="Verdana"/>
          <w:sz w:val="20"/>
        </w:rPr>
        <w:t xml:space="preserve">virtude da emissão dos CRI pelo Debenturista, serão constituídas as seguintes </w:t>
      </w:r>
      <w:r w:rsidR="004408CF" w:rsidRPr="00947545">
        <w:rPr>
          <w:rFonts w:ascii="Verdana" w:hAnsi="Verdana"/>
          <w:sz w:val="20"/>
        </w:rPr>
        <w:t>Garantias</w:t>
      </w:r>
      <w:r w:rsidR="004408CF">
        <w:rPr>
          <w:rFonts w:ascii="Verdana" w:hAnsi="Verdana"/>
          <w:sz w:val="20"/>
        </w:rPr>
        <w:t xml:space="preserve"> (conforme abaixo definidas) </w:t>
      </w:r>
      <w:r>
        <w:rPr>
          <w:rFonts w:ascii="Verdana" w:hAnsi="Verdana"/>
          <w:sz w:val="20"/>
        </w:rPr>
        <w:t xml:space="preserve">em favor do Debenturista: (i) </w:t>
      </w:r>
      <w:bookmarkStart w:id="36" w:name="_Hlk73550425"/>
      <w:r>
        <w:rPr>
          <w:rFonts w:ascii="Verdana" w:hAnsi="Verdana"/>
          <w:sz w:val="20"/>
        </w:rPr>
        <w:lastRenderedPageBreak/>
        <w:t xml:space="preserve">alienação fiduciária </w:t>
      </w:r>
      <w:r w:rsidR="00895B44">
        <w:rPr>
          <w:rFonts w:ascii="Verdana" w:hAnsi="Verdana"/>
          <w:sz w:val="20"/>
        </w:rPr>
        <w:t xml:space="preserve">de 100% </w:t>
      </w:r>
      <w:r w:rsidR="006C21EA">
        <w:rPr>
          <w:rFonts w:ascii="Verdana" w:hAnsi="Verdana"/>
          <w:sz w:val="20"/>
        </w:rPr>
        <w:t xml:space="preserve">(cem por cento) </w:t>
      </w:r>
      <w:r w:rsidR="00895B44">
        <w:rPr>
          <w:rFonts w:ascii="Verdana" w:hAnsi="Verdana"/>
          <w:sz w:val="20"/>
        </w:rPr>
        <w:t>das ações representativas do capital social da Companhia, a ser constituída nos termos do</w:t>
      </w:r>
      <w:r w:rsidRPr="00ED2642">
        <w:rPr>
          <w:rFonts w:ascii="Verdana" w:hAnsi="Verdana"/>
          <w:sz w:val="20"/>
        </w:rPr>
        <w:t xml:space="preserve"> Contrato de Alienação Fiduciária de </w:t>
      </w:r>
      <w:r w:rsidR="00895B44" w:rsidRPr="008B2F8F">
        <w:rPr>
          <w:rFonts w:ascii="Verdana" w:hAnsi="Verdana"/>
          <w:sz w:val="20"/>
        </w:rPr>
        <w:t>Ações</w:t>
      </w:r>
      <w:ins w:id="37" w:author="Rose Souza" w:date="2021-06-11T23:56:00Z">
        <w:r w:rsidR="00DB5F87" w:rsidRPr="008B2F8F">
          <w:rPr>
            <w:rFonts w:ascii="Verdana" w:hAnsi="Verdana"/>
            <w:sz w:val="20"/>
          </w:rPr>
          <w:t xml:space="preserve">, </w:t>
        </w:r>
      </w:ins>
      <w:ins w:id="38" w:author="Rose Souza" w:date="2021-06-11T23:58:00Z">
        <w:r w:rsidR="00DB5F87" w:rsidRPr="005D46F3">
          <w:rPr>
            <w:rFonts w:ascii="Verdana" w:hAnsi="Verdana"/>
            <w:sz w:val="20"/>
          </w:rPr>
          <w:t>a ser formalizada e constituída</w:t>
        </w:r>
      </w:ins>
      <w:del w:id="39" w:author="Rose Souza" w:date="2021-06-11T23:58:00Z">
        <w:r w:rsidR="00895B44" w:rsidRPr="008B2F8F" w:rsidDel="00DB5F87">
          <w:rPr>
            <w:rFonts w:ascii="Verdana" w:hAnsi="Verdana"/>
            <w:sz w:val="20"/>
          </w:rPr>
          <w:delText xml:space="preserve"> </w:delText>
        </w:r>
      </w:del>
      <w:ins w:id="40" w:author="Rose Souza" w:date="2021-06-11T23:58:00Z">
        <w:r w:rsidR="00DB5F87" w:rsidRPr="008B2F8F">
          <w:rPr>
            <w:rFonts w:ascii="Verdana" w:hAnsi="Verdana"/>
            <w:sz w:val="20"/>
          </w:rPr>
          <w:t xml:space="preserve"> </w:t>
        </w:r>
      </w:ins>
      <w:r w:rsidRPr="008B2F8F">
        <w:rPr>
          <w:rFonts w:ascii="Verdana" w:hAnsi="Verdana"/>
          <w:sz w:val="20"/>
        </w:rPr>
        <w:t>(conforme</w:t>
      </w:r>
      <w:r w:rsidRPr="00ED2642">
        <w:rPr>
          <w:rFonts w:ascii="Verdana" w:hAnsi="Verdana"/>
          <w:sz w:val="20"/>
        </w:rPr>
        <w:t xml:space="preserve"> abaixo definido)</w:t>
      </w:r>
      <w:r w:rsidR="00FD3C4E">
        <w:rPr>
          <w:rFonts w:ascii="Verdana" w:hAnsi="Verdana"/>
          <w:sz w:val="20"/>
        </w:rPr>
        <w:t>, observando-se o Compartilhamento de Garantia (conforme abaixo definido)</w:t>
      </w:r>
      <w:ins w:id="41" w:author="Rose Souza" w:date="2021-06-12T00:01:00Z">
        <w:r w:rsidR="00DB5F87">
          <w:rPr>
            <w:rFonts w:ascii="Verdana" w:hAnsi="Verdana"/>
            <w:sz w:val="20"/>
          </w:rPr>
          <w:t xml:space="preserve"> por instrumento a ser </w:t>
        </w:r>
        <w:r w:rsidR="00DB5F87" w:rsidRPr="00DB5F87">
          <w:rPr>
            <w:rFonts w:ascii="Verdana" w:hAnsi="Verdana"/>
            <w:sz w:val="20"/>
          </w:rPr>
          <w:t>firmado e est</w:t>
        </w:r>
        <w:r w:rsidR="00DB5F87">
          <w:rPr>
            <w:rFonts w:ascii="Verdana" w:hAnsi="Verdana"/>
            <w:sz w:val="20"/>
          </w:rPr>
          <w:t>á,</w:t>
        </w:r>
        <w:r w:rsidR="00DB5F87" w:rsidRPr="00DB5F87">
          <w:rPr>
            <w:rFonts w:ascii="Verdana" w:hAnsi="Verdana"/>
            <w:sz w:val="20"/>
          </w:rPr>
          <w:t xml:space="preserve"> desde já</w:t>
        </w:r>
        <w:r w:rsidR="00DB5F87">
          <w:rPr>
            <w:rFonts w:ascii="Verdana" w:hAnsi="Verdana"/>
            <w:sz w:val="20"/>
          </w:rPr>
          <w:t>,</w:t>
        </w:r>
        <w:r w:rsidR="00DB5F87" w:rsidRPr="00DB5F87">
          <w:rPr>
            <w:rFonts w:ascii="Verdana" w:hAnsi="Verdana"/>
            <w:sz w:val="20"/>
          </w:rPr>
          <w:t xml:space="preserve"> condicionado à aprovação do compartilhamento da garantia pelos titulares de CRI Série 250</w:t>
        </w:r>
        <w:r w:rsidR="00DB5F87">
          <w:rPr>
            <w:rFonts w:ascii="Verdana" w:hAnsi="Verdana"/>
            <w:sz w:val="20"/>
          </w:rPr>
          <w:t xml:space="preserve"> (termo abaixo definido)</w:t>
        </w:r>
      </w:ins>
      <w:r w:rsidRPr="00716BCB">
        <w:rPr>
          <w:rFonts w:ascii="Verdana" w:hAnsi="Verdana"/>
          <w:sz w:val="20"/>
        </w:rPr>
        <w:t>;</w:t>
      </w:r>
      <w:r w:rsidR="00895B44">
        <w:rPr>
          <w:rFonts w:ascii="Verdana" w:hAnsi="Verdana"/>
          <w:sz w:val="20"/>
        </w:rPr>
        <w:t xml:space="preserve"> </w:t>
      </w:r>
      <w:r w:rsidR="006C21EA">
        <w:rPr>
          <w:rFonts w:ascii="Verdana" w:hAnsi="Verdana"/>
          <w:sz w:val="20"/>
        </w:rPr>
        <w:t>e (ii)</w:t>
      </w:r>
      <w:r w:rsidR="004408CF">
        <w:rPr>
          <w:rFonts w:ascii="Verdana" w:hAnsi="Verdana"/>
          <w:sz w:val="20"/>
        </w:rPr>
        <w:t xml:space="preserve"> </w:t>
      </w:r>
      <w:r w:rsidR="00895B44" w:rsidRPr="00B37ADC">
        <w:rPr>
          <w:rFonts w:ascii="Verdana" w:hAnsi="Verdana"/>
          <w:sz w:val="20"/>
        </w:rPr>
        <w:t>garant</w:t>
      </w:r>
      <w:r w:rsidR="00895B44">
        <w:rPr>
          <w:rFonts w:ascii="Verdana" w:hAnsi="Verdana"/>
          <w:sz w:val="20"/>
        </w:rPr>
        <w:t>ia fidejussória na forma de Fiança (conforme abaixo definido), a ser constituída nos termos da presente Escritura de Emissão</w:t>
      </w:r>
      <w:bookmarkEnd w:id="35"/>
      <w:bookmarkEnd w:id="36"/>
      <w:r w:rsidR="00895B44">
        <w:rPr>
          <w:rFonts w:ascii="Verdana" w:hAnsi="Verdana"/>
          <w:sz w:val="20"/>
        </w:rPr>
        <w:t>.</w:t>
      </w:r>
    </w:p>
    <w:p w14:paraId="08BA0769" w14:textId="77777777" w:rsidR="00416304" w:rsidRPr="00417FDB" w:rsidRDefault="00416304" w:rsidP="001C2B06">
      <w:pPr>
        <w:keepNext/>
        <w:spacing w:after="0" w:line="320" w:lineRule="exact"/>
        <w:rPr>
          <w:rFonts w:ascii="Verdana" w:hAnsi="Verdana"/>
          <w:sz w:val="20"/>
        </w:rPr>
      </w:pPr>
    </w:p>
    <w:p w14:paraId="63BAF29A" w14:textId="77777777" w:rsidR="00973E47" w:rsidRPr="00B37ADC" w:rsidRDefault="00973E47" w:rsidP="003E2A51">
      <w:pPr>
        <w:keepNext/>
        <w:numPr>
          <w:ilvl w:val="0"/>
          <w:numId w:val="7"/>
        </w:numPr>
        <w:spacing w:after="0" w:line="320" w:lineRule="exact"/>
        <w:rPr>
          <w:rFonts w:ascii="Verdana" w:hAnsi="Verdana"/>
          <w:b/>
          <w:caps/>
          <w:sz w:val="20"/>
        </w:rPr>
      </w:pPr>
      <w:r w:rsidRPr="00B37ADC">
        <w:rPr>
          <w:rFonts w:ascii="Verdana" w:hAnsi="Verdana"/>
          <w:b/>
          <w:caps/>
          <w:sz w:val="20"/>
        </w:rPr>
        <w:t>Autorização</w:t>
      </w:r>
    </w:p>
    <w:p w14:paraId="15F9E546" w14:textId="77777777" w:rsidR="00C67B22" w:rsidRPr="00417FDB" w:rsidRDefault="00C67B22" w:rsidP="001C2B06">
      <w:pPr>
        <w:keepNext/>
        <w:spacing w:after="0" w:line="320" w:lineRule="exact"/>
        <w:ind w:left="709"/>
        <w:rPr>
          <w:rFonts w:ascii="Verdana" w:hAnsi="Verdana"/>
          <w:b/>
          <w:smallCaps/>
          <w:sz w:val="20"/>
        </w:rPr>
      </w:pPr>
    </w:p>
    <w:bookmarkEnd w:id="26"/>
    <w:p w14:paraId="2EDD746A" w14:textId="511C1F82" w:rsidR="00973E47" w:rsidRDefault="00552F31" w:rsidP="003E2A51">
      <w:pPr>
        <w:numPr>
          <w:ilvl w:val="1"/>
          <w:numId w:val="7"/>
        </w:numPr>
        <w:spacing w:after="0" w:line="320" w:lineRule="exact"/>
        <w:ind w:left="0" w:firstLine="0"/>
        <w:rPr>
          <w:rFonts w:ascii="Verdana" w:hAnsi="Verdana"/>
          <w:sz w:val="20"/>
        </w:rPr>
      </w:pPr>
      <w:r w:rsidRPr="00B37ADC">
        <w:rPr>
          <w:rFonts w:ascii="Verdana" w:hAnsi="Verdana"/>
          <w:sz w:val="20"/>
          <w:u w:val="single"/>
        </w:rPr>
        <w:t>Autorização da Companhia</w:t>
      </w:r>
      <w:r>
        <w:rPr>
          <w:rFonts w:ascii="Verdana" w:hAnsi="Verdana"/>
          <w:sz w:val="20"/>
        </w:rPr>
        <w:t xml:space="preserve">. </w:t>
      </w:r>
      <w:r w:rsidR="00973E47" w:rsidRPr="00417FDB">
        <w:rPr>
          <w:rFonts w:ascii="Verdana" w:hAnsi="Verdana"/>
          <w:sz w:val="20"/>
        </w:rPr>
        <w:t xml:space="preserve">A emissão das Debêntures, nos termos da </w:t>
      </w:r>
      <w:r w:rsidR="009F1BC2" w:rsidRPr="00417FDB">
        <w:rPr>
          <w:rFonts w:ascii="Verdana" w:hAnsi="Verdana"/>
          <w:sz w:val="20"/>
        </w:rPr>
        <w:t>Lei nº 6.404, de 15 de dezembro de 1976, conforme em vigor (“</w:t>
      </w:r>
      <w:r w:rsidR="00973E47" w:rsidRPr="00417FDB">
        <w:rPr>
          <w:rFonts w:ascii="Verdana" w:hAnsi="Verdana"/>
          <w:sz w:val="20"/>
          <w:u w:val="single"/>
        </w:rPr>
        <w:t>Lei</w:t>
      </w:r>
      <w:r w:rsidR="006927C1" w:rsidRPr="00417FDB">
        <w:rPr>
          <w:rFonts w:ascii="Verdana" w:hAnsi="Verdana"/>
          <w:sz w:val="20"/>
          <w:u w:val="single"/>
        </w:rPr>
        <w:t xml:space="preserve"> das Sociedades por Ações</w:t>
      </w:r>
      <w:r w:rsidR="009F1BC2" w:rsidRPr="00417FDB">
        <w:rPr>
          <w:rFonts w:ascii="Verdana" w:hAnsi="Verdana"/>
          <w:sz w:val="20"/>
        </w:rPr>
        <w:t>”)</w:t>
      </w:r>
      <w:r w:rsidR="005B1E38" w:rsidRPr="00417FDB">
        <w:rPr>
          <w:rFonts w:ascii="Verdana" w:hAnsi="Verdana"/>
          <w:sz w:val="20"/>
        </w:rPr>
        <w:t>,</w:t>
      </w:r>
      <w:r w:rsidR="00973E47" w:rsidRPr="00417FDB">
        <w:rPr>
          <w:rFonts w:ascii="Verdana" w:hAnsi="Verdana"/>
          <w:sz w:val="20"/>
        </w:rPr>
        <w:t xml:space="preserve"> a celebração desta Escritura de Emissão</w:t>
      </w:r>
      <w:r w:rsidR="005B1E38" w:rsidRPr="00417FDB">
        <w:rPr>
          <w:rFonts w:ascii="Verdana" w:hAnsi="Verdana"/>
          <w:sz w:val="20"/>
        </w:rPr>
        <w:t xml:space="preserve"> e</w:t>
      </w:r>
      <w:r w:rsidR="00973E47" w:rsidRPr="00417FDB">
        <w:rPr>
          <w:rFonts w:ascii="Verdana" w:hAnsi="Verdana"/>
          <w:sz w:val="20"/>
        </w:rPr>
        <w:t xml:space="preserve"> dos demais Documentos da</w:t>
      </w:r>
      <w:r w:rsidR="00373245" w:rsidRPr="00417FDB">
        <w:rPr>
          <w:rFonts w:ascii="Verdana" w:hAnsi="Verdana"/>
          <w:sz w:val="20"/>
        </w:rPr>
        <w:t xml:space="preserve"> Operação</w:t>
      </w:r>
      <w:r w:rsidR="00991D9E">
        <w:rPr>
          <w:rFonts w:ascii="Verdana" w:hAnsi="Verdana"/>
          <w:sz w:val="20"/>
        </w:rPr>
        <w:t xml:space="preserve">, conforme o caso, </w:t>
      </w:r>
      <w:r w:rsidR="00973E47" w:rsidRPr="00417FDB">
        <w:rPr>
          <w:rFonts w:ascii="Verdana" w:hAnsi="Verdana"/>
          <w:sz w:val="20"/>
        </w:rPr>
        <w:t>s</w:t>
      </w:r>
      <w:r w:rsidR="00BF2623" w:rsidRPr="00417FDB">
        <w:rPr>
          <w:rFonts w:ascii="Verdana" w:hAnsi="Verdana"/>
          <w:sz w:val="20"/>
        </w:rPr>
        <w:t>er</w:t>
      </w:r>
      <w:r w:rsidR="00973E47" w:rsidRPr="00417FDB">
        <w:rPr>
          <w:rFonts w:ascii="Verdana" w:hAnsi="Verdana"/>
          <w:sz w:val="20"/>
        </w:rPr>
        <w:t xml:space="preserve">ão realizadas com base nas </w:t>
      </w:r>
      <w:r w:rsidR="00131475" w:rsidRPr="00417FDB">
        <w:rPr>
          <w:rFonts w:ascii="Verdana" w:hAnsi="Verdana"/>
          <w:sz w:val="20"/>
        </w:rPr>
        <w:t>deliberações</w:t>
      </w:r>
      <w:r w:rsidR="00131475">
        <w:rPr>
          <w:rFonts w:ascii="Verdana" w:hAnsi="Verdana"/>
          <w:sz w:val="20"/>
        </w:rPr>
        <w:t xml:space="preserve"> tomadas</w:t>
      </w:r>
      <w:r w:rsidR="00382ACA">
        <w:rPr>
          <w:rFonts w:ascii="Verdana" w:hAnsi="Verdana"/>
          <w:sz w:val="20"/>
        </w:rPr>
        <w:t xml:space="preserve"> em</w:t>
      </w:r>
      <w:r w:rsidR="00131475">
        <w:rPr>
          <w:rFonts w:ascii="Verdana" w:hAnsi="Verdana"/>
          <w:sz w:val="20"/>
        </w:rPr>
        <w:t xml:space="preserve"> </w:t>
      </w:r>
      <w:r w:rsidR="001A342D">
        <w:rPr>
          <w:rFonts w:ascii="Verdana" w:hAnsi="Verdana"/>
          <w:sz w:val="20"/>
        </w:rPr>
        <w:t>assembleia geral extraordinária de acionistas da Companhia</w:t>
      </w:r>
      <w:r>
        <w:rPr>
          <w:rFonts w:ascii="Verdana" w:hAnsi="Verdana"/>
          <w:sz w:val="20"/>
        </w:rPr>
        <w:t xml:space="preserve"> (“</w:t>
      </w:r>
      <w:r w:rsidRPr="00B37ADC">
        <w:rPr>
          <w:rFonts w:ascii="Verdana" w:hAnsi="Verdana"/>
          <w:sz w:val="20"/>
          <w:u w:val="single"/>
        </w:rPr>
        <w:t>Ato Societário da Companhia</w:t>
      </w:r>
      <w:r>
        <w:rPr>
          <w:rFonts w:ascii="Verdana" w:hAnsi="Verdana"/>
          <w:sz w:val="20"/>
        </w:rPr>
        <w:t>”)</w:t>
      </w:r>
      <w:r w:rsidR="00131475" w:rsidRPr="00417FDB">
        <w:rPr>
          <w:rFonts w:ascii="Verdana" w:hAnsi="Verdana"/>
          <w:sz w:val="20"/>
        </w:rPr>
        <w:t>. Para fins desta Escritura de Emissão, “</w:t>
      </w:r>
      <w:r w:rsidR="00131475" w:rsidRPr="00417FDB">
        <w:rPr>
          <w:rFonts w:ascii="Verdana" w:hAnsi="Verdana"/>
          <w:sz w:val="20"/>
          <w:u w:val="single"/>
        </w:rPr>
        <w:t>Documentos da Operação</w:t>
      </w:r>
      <w:r w:rsidR="00131475" w:rsidRPr="00417FDB">
        <w:rPr>
          <w:rFonts w:ascii="Verdana" w:hAnsi="Verdana"/>
          <w:sz w:val="20"/>
        </w:rPr>
        <w:t xml:space="preserve">” significam: em conjunto: (i) esta Escritura de Emissão, (ii) a </w:t>
      </w:r>
      <w:r w:rsidR="00131475" w:rsidRPr="00B54368">
        <w:rPr>
          <w:rFonts w:ascii="Verdana" w:hAnsi="Verdana"/>
          <w:sz w:val="20"/>
        </w:rPr>
        <w:t>Escritura de Emissão de CCI</w:t>
      </w:r>
      <w:r w:rsidR="00131475" w:rsidRPr="00417FDB">
        <w:rPr>
          <w:rFonts w:ascii="Verdana" w:hAnsi="Verdana"/>
          <w:sz w:val="20"/>
        </w:rPr>
        <w:t>, (iii)</w:t>
      </w:r>
      <w:r w:rsidR="00131475">
        <w:rPr>
          <w:rFonts w:ascii="Verdana" w:hAnsi="Verdana"/>
          <w:sz w:val="20"/>
        </w:rPr>
        <w:t> </w:t>
      </w:r>
      <w:r w:rsidR="00131475" w:rsidRPr="00417FDB">
        <w:rPr>
          <w:rFonts w:ascii="Verdana" w:hAnsi="Verdana"/>
          <w:sz w:val="20"/>
        </w:rPr>
        <w:t>o Termo de Securitização</w:t>
      </w:r>
      <w:r w:rsidR="00131475" w:rsidRPr="00417FDB">
        <w:rPr>
          <w:rFonts w:ascii="Verdana" w:hAnsi="Verdana"/>
          <w:bCs/>
          <w:sz w:val="20"/>
        </w:rPr>
        <w:t>, (</w:t>
      </w:r>
      <w:proofErr w:type="spellStart"/>
      <w:r w:rsidR="00131475">
        <w:rPr>
          <w:rFonts w:ascii="Verdana" w:hAnsi="Verdana"/>
          <w:bCs/>
          <w:sz w:val="20"/>
        </w:rPr>
        <w:t>i</w:t>
      </w:r>
      <w:r w:rsidR="00131475" w:rsidRPr="00417FDB">
        <w:rPr>
          <w:rFonts w:ascii="Verdana" w:hAnsi="Verdana"/>
          <w:bCs/>
          <w:sz w:val="20"/>
        </w:rPr>
        <w:t>v</w:t>
      </w:r>
      <w:proofErr w:type="spellEnd"/>
      <w:r w:rsidR="00131475" w:rsidRPr="00417FDB">
        <w:rPr>
          <w:rFonts w:ascii="Verdana" w:hAnsi="Verdana"/>
          <w:bCs/>
          <w:sz w:val="20"/>
        </w:rPr>
        <w:t xml:space="preserve">) </w:t>
      </w:r>
      <w:r w:rsidR="004408CF">
        <w:rPr>
          <w:rFonts w:ascii="Verdana" w:hAnsi="Verdana"/>
          <w:bCs/>
          <w:sz w:val="20"/>
        </w:rPr>
        <w:t xml:space="preserve">o </w:t>
      </w:r>
      <w:r w:rsidR="00E53D1B" w:rsidRPr="00686F60">
        <w:rPr>
          <w:rFonts w:ascii="Verdana" w:hAnsi="Verdana"/>
          <w:sz w:val="20"/>
        </w:rPr>
        <w:t xml:space="preserve">Contrato de Alienação Fiduciária de </w:t>
      </w:r>
      <w:r w:rsidR="00E53D1B">
        <w:rPr>
          <w:rFonts w:ascii="Verdana" w:hAnsi="Verdana"/>
          <w:sz w:val="20"/>
        </w:rPr>
        <w:t>Ações</w:t>
      </w:r>
      <w:r w:rsidR="00E53D1B" w:rsidRPr="00686F60">
        <w:rPr>
          <w:rFonts w:ascii="Verdana" w:hAnsi="Verdana"/>
          <w:sz w:val="20"/>
        </w:rPr>
        <w:t xml:space="preserve"> da</w:t>
      </w:r>
      <w:r w:rsidR="00E53D1B">
        <w:rPr>
          <w:rFonts w:ascii="Verdana" w:hAnsi="Verdana"/>
          <w:bCs/>
          <w:sz w:val="20"/>
        </w:rPr>
        <w:t xml:space="preserve"> </w:t>
      </w:r>
      <w:r w:rsidR="00382ACA">
        <w:rPr>
          <w:rFonts w:ascii="Verdana" w:hAnsi="Verdana"/>
          <w:bCs/>
          <w:sz w:val="20"/>
        </w:rPr>
        <w:t>Companhia</w:t>
      </w:r>
      <w:ins w:id="42" w:author="Rose Souza" w:date="2021-06-12T00:03:00Z">
        <w:r w:rsidR="00DE284A">
          <w:rPr>
            <w:rFonts w:ascii="Verdana" w:hAnsi="Verdana"/>
            <w:bCs/>
            <w:sz w:val="20"/>
          </w:rPr>
          <w:t>, a ser celebrado</w:t>
        </w:r>
      </w:ins>
      <w:r w:rsidR="00555A94">
        <w:rPr>
          <w:rFonts w:ascii="Verdana" w:hAnsi="Verdana"/>
          <w:bCs/>
          <w:sz w:val="20"/>
        </w:rPr>
        <w:t>,</w:t>
      </w:r>
      <w:r w:rsidR="00E53D1B">
        <w:rPr>
          <w:rFonts w:ascii="Verdana" w:hAnsi="Verdana"/>
          <w:bCs/>
          <w:sz w:val="20"/>
        </w:rPr>
        <w:t xml:space="preserve"> </w:t>
      </w:r>
      <w:r w:rsidR="00312265">
        <w:rPr>
          <w:rFonts w:ascii="Verdana" w:hAnsi="Verdana"/>
          <w:sz w:val="20"/>
        </w:rPr>
        <w:t xml:space="preserve">(v) </w:t>
      </w:r>
      <w:r w:rsidR="00131475" w:rsidRPr="00417FDB">
        <w:rPr>
          <w:rFonts w:ascii="Verdana" w:hAnsi="Verdana"/>
          <w:sz w:val="20"/>
        </w:rPr>
        <w:t>o</w:t>
      </w:r>
      <w:r w:rsidR="005721F1">
        <w:rPr>
          <w:rFonts w:ascii="Verdana" w:hAnsi="Verdana"/>
          <w:sz w:val="20"/>
        </w:rPr>
        <w:t>s</w:t>
      </w:r>
      <w:r w:rsidR="00131475" w:rsidRPr="00417FDB">
        <w:rPr>
          <w:rFonts w:ascii="Verdana" w:hAnsi="Verdana"/>
          <w:sz w:val="20"/>
        </w:rPr>
        <w:t xml:space="preserve"> </w:t>
      </w:r>
      <w:r w:rsidR="00131475">
        <w:rPr>
          <w:rFonts w:ascii="Verdana" w:hAnsi="Verdana"/>
          <w:sz w:val="20"/>
        </w:rPr>
        <w:t>B</w:t>
      </w:r>
      <w:r w:rsidR="00131475" w:rsidRPr="00417FDB">
        <w:rPr>
          <w:rFonts w:ascii="Verdana" w:hAnsi="Verdana"/>
          <w:sz w:val="20"/>
        </w:rPr>
        <w:t>oleti</w:t>
      </w:r>
      <w:r w:rsidR="005721F1">
        <w:rPr>
          <w:rFonts w:ascii="Verdana" w:hAnsi="Verdana"/>
          <w:sz w:val="20"/>
        </w:rPr>
        <w:t>ns</w:t>
      </w:r>
      <w:r w:rsidR="00131475" w:rsidRPr="00417FDB">
        <w:rPr>
          <w:rFonts w:ascii="Verdana" w:hAnsi="Verdana"/>
          <w:sz w:val="20"/>
        </w:rPr>
        <w:t xml:space="preserve"> de </w:t>
      </w:r>
      <w:r w:rsidR="00131475">
        <w:rPr>
          <w:rFonts w:ascii="Verdana" w:hAnsi="Verdana"/>
          <w:sz w:val="20"/>
        </w:rPr>
        <w:t>S</w:t>
      </w:r>
      <w:r w:rsidR="00131475" w:rsidRPr="00417FDB">
        <w:rPr>
          <w:rFonts w:ascii="Verdana" w:hAnsi="Verdana"/>
          <w:sz w:val="20"/>
        </w:rPr>
        <w:t xml:space="preserve">ubscrição dos CRI (conforme definido abaixo), </w:t>
      </w:r>
      <w:r w:rsidR="004632EC">
        <w:rPr>
          <w:rFonts w:ascii="Verdana" w:hAnsi="Verdana"/>
          <w:sz w:val="20"/>
        </w:rPr>
        <w:t>(v</w:t>
      </w:r>
      <w:r w:rsidR="00312265">
        <w:rPr>
          <w:rFonts w:ascii="Verdana" w:hAnsi="Verdana"/>
          <w:sz w:val="20"/>
        </w:rPr>
        <w:t>i</w:t>
      </w:r>
      <w:r w:rsidR="004632EC">
        <w:rPr>
          <w:rFonts w:ascii="Verdana" w:hAnsi="Verdana"/>
          <w:sz w:val="20"/>
        </w:rPr>
        <w:t>) o boletim de subscrição das Debêntures</w:t>
      </w:r>
      <w:r w:rsidR="00555A94">
        <w:rPr>
          <w:rFonts w:ascii="Verdana" w:hAnsi="Verdana"/>
          <w:sz w:val="20"/>
        </w:rPr>
        <w:t>,</w:t>
      </w:r>
      <w:r w:rsidR="004632EC">
        <w:rPr>
          <w:rFonts w:ascii="Verdana" w:hAnsi="Verdana"/>
          <w:sz w:val="20"/>
        </w:rPr>
        <w:t xml:space="preserve"> (</w:t>
      </w:r>
      <w:proofErr w:type="spellStart"/>
      <w:r w:rsidR="004632EC">
        <w:rPr>
          <w:rFonts w:ascii="Verdana" w:hAnsi="Verdana"/>
          <w:sz w:val="20"/>
        </w:rPr>
        <w:t>vi</w:t>
      </w:r>
      <w:r w:rsidR="00312265">
        <w:rPr>
          <w:rFonts w:ascii="Verdana" w:hAnsi="Verdana"/>
          <w:sz w:val="20"/>
        </w:rPr>
        <w:t>i</w:t>
      </w:r>
      <w:proofErr w:type="spellEnd"/>
      <w:r w:rsidR="004632EC">
        <w:rPr>
          <w:rFonts w:ascii="Verdana" w:hAnsi="Verdana"/>
          <w:sz w:val="20"/>
        </w:rPr>
        <w:t>) a declaração de investidor profissional dos CRI</w:t>
      </w:r>
      <w:r w:rsidR="00555A94">
        <w:rPr>
          <w:rFonts w:ascii="Verdana" w:hAnsi="Verdana"/>
          <w:sz w:val="20"/>
        </w:rPr>
        <w:t>,</w:t>
      </w:r>
      <w:r w:rsidR="004632EC">
        <w:rPr>
          <w:rFonts w:ascii="Verdana" w:hAnsi="Verdana"/>
          <w:sz w:val="20"/>
        </w:rPr>
        <w:t xml:space="preserve"> e (</w:t>
      </w:r>
      <w:proofErr w:type="spellStart"/>
      <w:r w:rsidR="00555A94">
        <w:rPr>
          <w:rFonts w:ascii="Verdana" w:hAnsi="Verdana"/>
          <w:sz w:val="20"/>
        </w:rPr>
        <w:t>viii</w:t>
      </w:r>
      <w:proofErr w:type="spellEnd"/>
      <w:r w:rsidR="004632EC">
        <w:rPr>
          <w:rFonts w:ascii="Verdana" w:hAnsi="Verdana"/>
          <w:sz w:val="20"/>
        </w:rPr>
        <w:t xml:space="preserve">) </w:t>
      </w:r>
      <w:r w:rsidR="004632EC" w:rsidRPr="00417FDB">
        <w:rPr>
          <w:rFonts w:ascii="Verdana" w:hAnsi="Verdana"/>
          <w:sz w:val="20"/>
        </w:rPr>
        <w:t xml:space="preserve">os demais documentos relativos à </w:t>
      </w:r>
      <w:r w:rsidR="004632EC">
        <w:rPr>
          <w:rFonts w:ascii="Verdana" w:hAnsi="Verdana"/>
          <w:sz w:val="20"/>
        </w:rPr>
        <w:t>E</w:t>
      </w:r>
      <w:r w:rsidR="004632EC" w:rsidRPr="00417FDB">
        <w:rPr>
          <w:rFonts w:ascii="Verdana" w:hAnsi="Verdana"/>
          <w:sz w:val="20"/>
        </w:rPr>
        <w:t xml:space="preserve">missão e </w:t>
      </w:r>
      <w:r w:rsidR="004632EC">
        <w:rPr>
          <w:rFonts w:ascii="Verdana" w:hAnsi="Verdana"/>
          <w:sz w:val="20"/>
        </w:rPr>
        <w:t>à O</w:t>
      </w:r>
      <w:r w:rsidR="004632EC" w:rsidRPr="00417FDB">
        <w:rPr>
          <w:rFonts w:ascii="Verdana" w:hAnsi="Verdana"/>
          <w:sz w:val="20"/>
        </w:rPr>
        <w:t>ferta</w:t>
      </w:r>
      <w:r w:rsidR="00754589" w:rsidRPr="00754589">
        <w:rPr>
          <w:rFonts w:ascii="Verdana" w:hAnsi="Verdana"/>
          <w:sz w:val="20"/>
        </w:rPr>
        <w:t xml:space="preserve"> </w:t>
      </w:r>
      <w:r w:rsidR="00754589">
        <w:rPr>
          <w:rFonts w:ascii="Verdana" w:hAnsi="Verdana"/>
          <w:sz w:val="20"/>
        </w:rPr>
        <w:t>e (</w:t>
      </w:r>
      <w:proofErr w:type="spellStart"/>
      <w:r w:rsidR="00555A94">
        <w:rPr>
          <w:rFonts w:ascii="Verdana" w:hAnsi="Verdana"/>
          <w:sz w:val="20"/>
        </w:rPr>
        <w:t>i</w:t>
      </w:r>
      <w:r w:rsidR="00754589">
        <w:rPr>
          <w:rFonts w:ascii="Verdana" w:hAnsi="Verdana"/>
          <w:sz w:val="20"/>
        </w:rPr>
        <w:t>x</w:t>
      </w:r>
      <w:proofErr w:type="spellEnd"/>
      <w:r w:rsidR="00754589">
        <w:rPr>
          <w:rFonts w:ascii="Verdana" w:hAnsi="Verdana"/>
          <w:sz w:val="20"/>
        </w:rPr>
        <w:t>) quaisquer aditamentos aos contratos e instrumentos mencionados nos itens (i) a (</w:t>
      </w:r>
      <w:proofErr w:type="spellStart"/>
      <w:r w:rsidR="004408CF">
        <w:rPr>
          <w:rFonts w:ascii="Verdana" w:hAnsi="Verdana"/>
          <w:sz w:val="20"/>
        </w:rPr>
        <w:t>i</w:t>
      </w:r>
      <w:r w:rsidR="00555A94">
        <w:rPr>
          <w:rFonts w:ascii="Verdana" w:hAnsi="Verdana"/>
          <w:sz w:val="20"/>
        </w:rPr>
        <w:t>x</w:t>
      </w:r>
      <w:proofErr w:type="spellEnd"/>
      <w:r w:rsidR="00754589">
        <w:rPr>
          <w:rFonts w:ascii="Verdana" w:hAnsi="Verdana"/>
          <w:sz w:val="20"/>
        </w:rPr>
        <w:t>) acima</w:t>
      </w:r>
      <w:r w:rsidR="004632EC" w:rsidRPr="00417FDB">
        <w:rPr>
          <w:rFonts w:ascii="Verdana" w:hAnsi="Verdana"/>
          <w:sz w:val="20"/>
        </w:rPr>
        <w:t>.</w:t>
      </w:r>
      <w:r w:rsidR="004632EC">
        <w:rPr>
          <w:rFonts w:ascii="Verdana" w:hAnsi="Verdana"/>
          <w:sz w:val="20"/>
        </w:rPr>
        <w:t xml:space="preserve"> </w:t>
      </w:r>
    </w:p>
    <w:p w14:paraId="54A8DA86" w14:textId="77777777" w:rsidR="0078188C" w:rsidRDefault="0078188C" w:rsidP="00B37ADC">
      <w:pPr>
        <w:spacing w:after="0" w:line="320" w:lineRule="exact"/>
        <w:rPr>
          <w:rFonts w:ascii="Verdana" w:hAnsi="Verdana"/>
          <w:sz w:val="20"/>
        </w:rPr>
      </w:pPr>
    </w:p>
    <w:p w14:paraId="2B738205" w14:textId="47083601" w:rsidR="0078188C" w:rsidRPr="00417FDB" w:rsidRDefault="00552F31" w:rsidP="003E2A51">
      <w:pPr>
        <w:numPr>
          <w:ilvl w:val="1"/>
          <w:numId w:val="7"/>
        </w:numPr>
        <w:spacing w:after="0" w:line="320" w:lineRule="exact"/>
        <w:ind w:left="0" w:firstLine="0"/>
        <w:rPr>
          <w:rFonts w:ascii="Verdana" w:hAnsi="Verdana"/>
          <w:sz w:val="20"/>
        </w:rPr>
      </w:pPr>
      <w:r w:rsidRPr="00B37ADC">
        <w:rPr>
          <w:rFonts w:ascii="Verdana" w:hAnsi="Verdana"/>
          <w:sz w:val="20"/>
          <w:u w:val="single"/>
        </w:rPr>
        <w:t xml:space="preserve">Autorização </w:t>
      </w:r>
      <w:r>
        <w:rPr>
          <w:rFonts w:ascii="Verdana" w:hAnsi="Verdana"/>
          <w:sz w:val="20"/>
          <w:u w:val="single"/>
        </w:rPr>
        <w:t>dos Fiadores</w:t>
      </w:r>
      <w:r>
        <w:rPr>
          <w:rFonts w:ascii="Verdana" w:hAnsi="Verdana"/>
          <w:sz w:val="20"/>
        </w:rPr>
        <w:t>. A Fiança</w:t>
      </w:r>
      <w:r w:rsidR="00754589">
        <w:rPr>
          <w:rFonts w:ascii="Verdana" w:hAnsi="Verdana"/>
          <w:sz w:val="20"/>
        </w:rPr>
        <w:t xml:space="preserve"> (conforme abaixo definida)</w:t>
      </w:r>
      <w:r>
        <w:rPr>
          <w:rFonts w:ascii="Verdana" w:hAnsi="Verdana"/>
          <w:sz w:val="20"/>
        </w:rPr>
        <w:t xml:space="preserve"> prestada pelos Fiadores foi outorgada com base nas seguintes aprovações societárias: (i) </w:t>
      </w:r>
      <w:r w:rsidR="00680806">
        <w:rPr>
          <w:rFonts w:ascii="Verdana" w:hAnsi="Verdana"/>
          <w:sz w:val="20"/>
        </w:rPr>
        <w:t>“</w:t>
      </w:r>
      <w:r w:rsidR="00680806" w:rsidRPr="00F34CEA">
        <w:rPr>
          <w:rFonts w:ascii="Verdana" w:hAnsi="Verdana"/>
          <w:i/>
          <w:iCs/>
          <w:sz w:val="20"/>
        </w:rPr>
        <w:t>Ata de Reunião dos Sócios da Blackwall Partners Assessoria e Participações Ltda.</w:t>
      </w:r>
      <w:r w:rsidR="00680806">
        <w:rPr>
          <w:rFonts w:ascii="Verdana" w:hAnsi="Verdana"/>
          <w:sz w:val="20"/>
        </w:rPr>
        <w:t xml:space="preserve">” realizada em </w:t>
      </w:r>
      <w:r w:rsidR="00232A21">
        <w:rPr>
          <w:rFonts w:ascii="Verdana" w:hAnsi="Verdana"/>
          <w:sz w:val="20"/>
        </w:rPr>
        <w:t>1</w:t>
      </w:r>
      <w:r w:rsidR="00680806">
        <w:rPr>
          <w:rFonts w:ascii="Verdana" w:hAnsi="Verdana"/>
          <w:sz w:val="20"/>
        </w:rPr>
        <w:t xml:space="preserve"> </w:t>
      </w:r>
      <w:r w:rsidR="00555A94">
        <w:rPr>
          <w:rFonts w:ascii="Verdana" w:hAnsi="Verdana"/>
          <w:sz w:val="20"/>
        </w:rPr>
        <w:t xml:space="preserve">de </w:t>
      </w:r>
      <w:r w:rsidR="00232A21">
        <w:rPr>
          <w:rFonts w:ascii="Verdana" w:hAnsi="Verdana"/>
          <w:sz w:val="20"/>
        </w:rPr>
        <w:t xml:space="preserve">junho </w:t>
      </w:r>
      <w:r w:rsidR="00680806">
        <w:rPr>
          <w:rFonts w:ascii="Verdana" w:hAnsi="Verdana"/>
          <w:sz w:val="20"/>
        </w:rPr>
        <w:t>de 2021</w:t>
      </w:r>
      <w:r>
        <w:rPr>
          <w:rFonts w:ascii="Verdana" w:hAnsi="Verdana"/>
          <w:sz w:val="20"/>
        </w:rPr>
        <w:t xml:space="preserve"> (“</w:t>
      </w:r>
      <w:r w:rsidRPr="00B37ADC">
        <w:rPr>
          <w:rFonts w:ascii="Verdana" w:hAnsi="Verdana"/>
          <w:sz w:val="20"/>
          <w:u w:val="single"/>
        </w:rPr>
        <w:t>Ato Societário Blackwall</w:t>
      </w:r>
      <w:r>
        <w:rPr>
          <w:rFonts w:ascii="Verdana" w:hAnsi="Verdana"/>
          <w:sz w:val="20"/>
        </w:rPr>
        <w:t xml:space="preserve">”) e (ii) </w:t>
      </w:r>
      <w:r w:rsidR="00680806">
        <w:rPr>
          <w:rFonts w:ascii="Verdana" w:hAnsi="Verdana"/>
          <w:sz w:val="20"/>
        </w:rPr>
        <w:t>“</w:t>
      </w:r>
      <w:r w:rsidR="00680806" w:rsidRPr="00557529">
        <w:rPr>
          <w:rFonts w:ascii="Verdana" w:hAnsi="Verdana"/>
          <w:i/>
          <w:iCs/>
          <w:sz w:val="20"/>
        </w:rPr>
        <w:t xml:space="preserve">Ata de Reunião dos Sócios da </w:t>
      </w:r>
      <w:proofErr w:type="spellStart"/>
      <w:r w:rsidR="00680806">
        <w:rPr>
          <w:rFonts w:ascii="Verdana" w:hAnsi="Verdana"/>
          <w:i/>
          <w:iCs/>
          <w:sz w:val="20"/>
        </w:rPr>
        <w:t>Diase</w:t>
      </w:r>
      <w:proofErr w:type="spellEnd"/>
      <w:r w:rsidR="00680806">
        <w:rPr>
          <w:rFonts w:ascii="Verdana" w:hAnsi="Verdana"/>
          <w:i/>
          <w:iCs/>
          <w:sz w:val="20"/>
        </w:rPr>
        <w:t xml:space="preserve"> Incorporadora e Administradora</w:t>
      </w:r>
      <w:r w:rsidR="00680806" w:rsidRPr="00557529">
        <w:rPr>
          <w:rFonts w:ascii="Verdana" w:hAnsi="Verdana"/>
          <w:i/>
          <w:iCs/>
          <w:sz w:val="20"/>
        </w:rPr>
        <w:t xml:space="preserve"> Ltda.</w:t>
      </w:r>
      <w:r w:rsidR="00680806">
        <w:rPr>
          <w:rFonts w:ascii="Verdana" w:hAnsi="Verdana"/>
          <w:sz w:val="20"/>
        </w:rPr>
        <w:t xml:space="preserve">” realizada em </w:t>
      </w:r>
      <w:r w:rsidR="00232A21">
        <w:rPr>
          <w:rFonts w:ascii="Verdana" w:hAnsi="Verdana"/>
          <w:sz w:val="20"/>
        </w:rPr>
        <w:t>1</w:t>
      </w:r>
      <w:r w:rsidR="00680806">
        <w:rPr>
          <w:rFonts w:ascii="Verdana" w:hAnsi="Verdana"/>
          <w:sz w:val="20"/>
        </w:rPr>
        <w:t xml:space="preserve"> </w:t>
      </w:r>
      <w:r w:rsidR="00555A94">
        <w:rPr>
          <w:rFonts w:ascii="Verdana" w:hAnsi="Verdana"/>
          <w:sz w:val="20"/>
        </w:rPr>
        <w:t xml:space="preserve">de </w:t>
      </w:r>
      <w:r w:rsidR="00232A21">
        <w:rPr>
          <w:rFonts w:ascii="Verdana" w:hAnsi="Verdana"/>
          <w:sz w:val="20"/>
        </w:rPr>
        <w:t xml:space="preserve">junho </w:t>
      </w:r>
      <w:r w:rsidR="00680806">
        <w:rPr>
          <w:rFonts w:ascii="Verdana" w:hAnsi="Verdana"/>
          <w:sz w:val="20"/>
        </w:rPr>
        <w:t>de 2021</w:t>
      </w:r>
      <w:r>
        <w:rPr>
          <w:rFonts w:ascii="Verdana" w:hAnsi="Verdana"/>
          <w:sz w:val="20"/>
        </w:rPr>
        <w:t xml:space="preserve"> (“</w:t>
      </w:r>
      <w:r w:rsidRPr="00B37ADC">
        <w:rPr>
          <w:rFonts w:ascii="Verdana" w:hAnsi="Verdana"/>
          <w:sz w:val="20"/>
          <w:u w:val="single"/>
        </w:rPr>
        <w:t xml:space="preserve">Ato Societário </w:t>
      </w:r>
      <w:proofErr w:type="spellStart"/>
      <w:r w:rsidRPr="00B37ADC">
        <w:rPr>
          <w:rFonts w:ascii="Verdana" w:hAnsi="Verdana"/>
          <w:sz w:val="20"/>
          <w:u w:val="single"/>
        </w:rPr>
        <w:t>Diase</w:t>
      </w:r>
      <w:proofErr w:type="spellEnd"/>
      <w:r>
        <w:rPr>
          <w:rFonts w:ascii="Verdana" w:hAnsi="Verdana"/>
          <w:sz w:val="20"/>
        </w:rPr>
        <w:t>” e, em conjunto com o Ato Societário Blackwall, os “</w:t>
      </w:r>
      <w:r w:rsidRPr="00B37ADC">
        <w:rPr>
          <w:rFonts w:ascii="Verdana" w:hAnsi="Verdana"/>
          <w:sz w:val="20"/>
          <w:u w:val="single"/>
        </w:rPr>
        <w:t>Atos Societários dos Fiadores</w:t>
      </w:r>
      <w:r>
        <w:rPr>
          <w:rFonts w:ascii="Verdana" w:hAnsi="Verdana"/>
          <w:sz w:val="20"/>
        </w:rPr>
        <w:t>”).</w:t>
      </w:r>
      <w:r w:rsidR="002E3733">
        <w:rPr>
          <w:rFonts w:ascii="Verdana" w:hAnsi="Verdana"/>
          <w:sz w:val="20"/>
        </w:rPr>
        <w:t xml:space="preserve"> </w:t>
      </w:r>
    </w:p>
    <w:p w14:paraId="00C7D304" w14:textId="77777777" w:rsidR="00973E47" w:rsidRPr="00417FDB" w:rsidRDefault="00973E47" w:rsidP="001C2B06">
      <w:pPr>
        <w:spacing w:after="0" w:line="320" w:lineRule="exact"/>
        <w:rPr>
          <w:rFonts w:ascii="Verdana" w:hAnsi="Verdana"/>
          <w:sz w:val="20"/>
        </w:rPr>
      </w:pPr>
    </w:p>
    <w:p w14:paraId="0CF6DF07" w14:textId="34A2B4B8" w:rsidR="00973E47" w:rsidRPr="00B37ADC" w:rsidRDefault="00973E47" w:rsidP="003E2A51">
      <w:pPr>
        <w:keepNext/>
        <w:numPr>
          <w:ilvl w:val="0"/>
          <w:numId w:val="7"/>
        </w:numPr>
        <w:spacing w:after="0" w:line="320" w:lineRule="exact"/>
        <w:rPr>
          <w:rFonts w:ascii="Verdana" w:hAnsi="Verdana"/>
          <w:b/>
          <w:caps/>
          <w:sz w:val="20"/>
        </w:rPr>
      </w:pPr>
      <w:bookmarkStart w:id="43" w:name="_Ref330905317"/>
      <w:r w:rsidRPr="00B37ADC">
        <w:rPr>
          <w:rFonts w:ascii="Verdana" w:hAnsi="Verdana"/>
          <w:b/>
          <w:caps/>
          <w:sz w:val="20"/>
        </w:rPr>
        <w:t>Requisitos</w:t>
      </w:r>
      <w:bookmarkStart w:id="44" w:name="_Ref376965967"/>
      <w:bookmarkEnd w:id="43"/>
      <w:r w:rsidR="002D1F35" w:rsidRPr="00B37ADC">
        <w:rPr>
          <w:rFonts w:ascii="Verdana" w:hAnsi="Verdana"/>
          <w:b/>
          <w:caps/>
          <w:sz w:val="20"/>
        </w:rPr>
        <w:t xml:space="preserve"> da Emissão</w:t>
      </w:r>
      <w:bookmarkEnd w:id="44"/>
    </w:p>
    <w:p w14:paraId="75D6C737" w14:textId="77777777" w:rsidR="00C67B22" w:rsidRPr="00417FDB" w:rsidRDefault="00C67B22" w:rsidP="001C2B06">
      <w:pPr>
        <w:keepNext/>
        <w:spacing w:after="0" w:line="320" w:lineRule="exact"/>
        <w:ind w:left="709"/>
        <w:rPr>
          <w:rFonts w:ascii="Verdana" w:hAnsi="Verdana"/>
          <w:b/>
          <w:smallCaps/>
          <w:sz w:val="20"/>
        </w:rPr>
      </w:pPr>
    </w:p>
    <w:p w14:paraId="734FE0D4" w14:textId="391420A1" w:rsidR="00B155CE" w:rsidRPr="00C052D8" w:rsidRDefault="00C713EF" w:rsidP="003E2A51">
      <w:pPr>
        <w:numPr>
          <w:ilvl w:val="1"/>
          <w:numId w:val="7"/>
        </w:numPr>
        <w:spacing w:after="0" w:line="320" w:lineRule="exact"/>
        <w:ind w:left="0" w:firstLine="0"/>
        <w:rPr>
          <w:rFonts w:ascii="Verdana" w:hAnsi="Verdana"/>
          <w:sz w:val="20"/>
        </w:rPr>
      </w:pPr>
      <w:r w:rsidRPr="00417FDB">
        <w:rPr>
          <w:rFonts w:ascii="Verdana" w:hAnsi="Verdana"/>
          <w:iCs/>
          <w:sz w:val="20"/>
          <w:u w:val="single"/>
        </w:rPr>
        <w:t xml:space="preserve">Arquivamento </w:t>
      </w:r>
      <w:r w:rsidR="005E317B" w:rsidRPr="00417FDB">
        <w:rPr>
          <w:rFonts w:ascii="Verdana" w:hAnsi="Verdana"/>
          <w:iCs/>
          <w:sz w:val="20"/>
          <w:u w:val="single"/>
        </w:rPr>
        <w:t xml:space="preserve">e </w:t>
      </w:r>
      <w:r w:rsidR="00131475" w:rsidRPr="007350E2">
        <w:rPr>
          <w:rFonts w:ascii="Verdana" w:hAnsi="Verdana"/>
          <w:iCs/>
          <w:sz w:val="20"/>
          <w:u w:val="single"/>
        </w:rPr>
        <w:t xml:space="preserve">publicação </w:t>
      </w:r>
      <w:r w:rsidR="00552F31">
        <w:rPr>
          <w:rFonts w:ascii="Verdana" w:hAnsi="Verdana"/>
          <w:iCs/>
          <w:sz w:val="20"/>
          <w:u w:val="single"/>
        </w:rPr>
        <w:t>das deliberações societárias</w:t>
      </w:r>
      <w:r w:rsidR="00131475" w:rsidRPr="007350E2">
        <w:rPr>
          <w:rFonts w:ascii="Verdana" w:hAnsi="Verdana"/>
          <w:iCs/>
          <w:sz w:val="20"/>
        </w:rPr>
        <w:t>.</w:t>
      </w:r>
      <w:r w:rsidR="00131475" w:rsidRPr="007350E2">
        <w:rPr>
          <w:rFonts w:ascii="Verdana" w:hAnsi="Verdana"/>
          <w:sz w:val="20"/>
        </w:rPr>
        <w:t xml:space="preserve"> Nos termos do artigo 62, inciso I, </w:t>
      </w:r>
      <w:r w:rsidR="00552F31">
        <w:rPr>
          <w:rFonts w:ascii="Verdana" w:hAnsi="Verdana"/>
          <w:sz w:val="20"/>
        </w:rPr>
        <w:t xml:space="preserve">e do artigo 289 </w:t>
      </w:r>
      <w:r w:rsidR="00131475" w:rsidRPr="007350E2">
        <w:rPr>
          <w:rFonts w:ascii="Verdana" w:hAnsi="Verdana"/>
          <w:sz w:val="20"/>
        </w:rPr>
        <w:t xml:space="preserve">da Lei das Sociedades por Ações, </w:t>
      </w:r>
      <w:bookmarkStart w:id="45" w:name="_Hlk73115531"/>
      <w:r w:rsidR="00131475" w:rsidRPr="007350E2">
        <w:rPr>
          <w:rFonts w:ascii="Verdana" w:hAnsi="Verdana"/>
          <w:sz w:val="20"/>
        </w:rPr>
        <w:t>a</w:t>
      </w:r>
      <w:r w:rsidR="00131475" w:rsidRPr="00FF5114">
        <w:rPr>
          <w:rFonts w:ascii="Verdana" w:hAnsi="Verdana"/>
          <w:sz w:val="20"/>
        </w:rPr>
        <w:t>s</w:t>
      </w:r>
      <w:r w:rsidR="00131475" w:rsidRPr="007350E2">
        <w:rPr>
          <w:rFonts w:ascii="Verdana" w:hAnsi="Verdana"/>
          <w:sz w:val="20"/>
        </w:rPr>
        <w:t xml:space="preserve"> ata</w:t>
      </w:r>
      <w:r w:rsidR="00131475" w:rsidRPr="00FF5114">
        <w:rPr>
          <w:rFonts w:ascii="Verdana" w:hAnsi="Verdana"/>
          <w:sz w:val="20"/>
        </w:rPr>
        <w:t xml:space="preserve">s referentes </w:t>
      </w:r>
      <w:r w:rsidR="00552F31">
        <w:rPr>
          <w:rFonts w:ascii="Verdana" w:hAnsi="Verdana"/>
          <w:sz w:val="20"/>
        </w:rPr>
        <w:t xml:space="preserve">ao Ato Societário da Companhia e ao Ato Societário Blackwall serão arquivados na </w:t>
      </w:r>
      <w:r w:rsidR="00131475" w:rsidRPr="007350E2">
        <w:rPr>
          <w:rFonts w:ascii="Verdana" w:hAnsi="Verdana"/>
          <w:sz w:val="20"/>
        </w:rPr>
        <w:t>JUCEMG e</w:t>
      </w:r>
      <w:r w:rsidR="00232A21">
        <w:rPr>
          <w:rFonts w:ascii="Verdana" w:hAnsi="Verdana"/>
          <w:sz w:val="20"/>
        </w:rPr>
        <w:t xml:space="preserve"> o Ato Societário da Companhia será</w:t>
      </w:r>
      <w:r w:rsidR="00131475" w:rsidRPr="007350E2">
        <w:rPr>
          <w:rFonts w:ascii="Verdana" w:hAnsi="Verdana"/>
          <w:sz w:val="20"/>
        </w:rPr>
        <w:t xml:space="preserve"> </w:t>
      </w:r>
      <w:r w:rsidR="00131475" w:rsidRPr="00FE3263">
        <w:rPr>
          <w:rFonts w:ascii="Verdana" w:hAnsi="Verdana"/>
          <w:sz w:val="20"/>
        </w:rPr>
        <w:t>publicad</w:t>
      </w:r>
      <w:r w:rsidR="00232A21" w:rsidRPr="00FE3263">
        <w:rPr>
          <w:rFonts w:ascii="Verdana" w:hAnsi="Verdana"/>
          <w:sz w:val="20"/>
        </w:rPr>
        <w:t>o</w:t>
      </w:r>
      <w:r w:rsidR="00131475" w:rsidRPr="00FE3263">
        <w:rPr>
          <w:rFonts w:ascii="Verdana" w:hAnsi="Verdana"/>
          <w:sz w:val="20"/>
        </w:rPr>
        <w:t xml:space="preserve"> </w:t>
      </w:r>
      <w:r w:rsidR="000D22F2" w:rsidRPr="00FE3263">
        <w:rPr>
          <w:rFonts w:ascii="Verdana" w:hAnsi="Verdana"/>
          <w:sz w:val="20"/>
        </w:rPr>
        <w:t xml:space="preserve">no </w:t>
      </w:r>
      <w:r w:rsidR="003040BF" w:rsidRPr="00FE3263">
        <w:rPr>
          <w:rFonts w:ascii="Verdana" w:hAnsi="Verdana"/>
          <w:sz w:val="20"/>
        </w:rPr>
        <w:t>Diário Oficial</w:t>
      </w:r>
      <w:r w:rsidR="00514C83" w:rsidRPr="00FE3263">
        <w:rPr>
          <w:rFonts w:ascii="Verdana" w:hAnsi="Verdana"/>
          <w:sz w:val="20"/>
        </w:rPr>
        <w:t xml:space="preserve"> do Estado de Minas Gerais</w:t>
      </w:r>
      <w:r w:rsidR="003040BF" w:rsidRPr="00FE3263">
        <w:rPr>
          <w:rFonts w:ascii="Verdana" w:hAnsi="Verdana"/>
          <w:sz w:val="20"/>
        </w:rPr>
        <w:t xml:space="preserve"> </w:t>
      </w:r>
      <w:r w:rsidR="00687D64" w:rsidRPr="00FE3263">
        <w:rPr>
          <w:rFonts w:ascii="Verdana" w:hAnsi="Verdana"/>
          <w:sz w:val="20"/>
        </w:rPr>
        <w:t>e no jornal Estado de Minas</w:t>
      </w:r>
      <w:r w:rsidR="003040BF" w:rsidRPr="00FE3263">
        <w:rPr>
          <w:rFonts w:ascii="Verdana" w:hAnsi="Verdana"/>
          <w:sz w:val="20"/>
        </w:rPr>
        <w:t xml:space="preserve">. </w:t>
      </w:r>
      <w:r w:rsidR="00552F31" w:rsidRPr="00FE3263">
        <w:rPr>
          <w:rFonts w:ascii="Verdana" w:hAnsi="Verdana"/>
          <w:sz w:val="20"/>
        </w:rPr>
        <w:t>A ata r</w:t>
      </w:r>
      <w:r w:rsidR="00552F31">
        <w:rPr>
          <w:rFonts w:ascii="Verdana" w:hAnsi="Verdana"/>
          <w:sz w:val="20"/>
        </w:rPr>
        <w:t xml:space="preserve">eferente ao Ato Societário </w:t>
      </w:r>
      <w:proofErr w:type="spellStart"/>
      <w:r w:rsidR="00552F31">
        <w:rPr>
          <w:rFonts w:ascii="Verdana" w:hAnsi="Verdana"/>
          <w:sz w:val="20"/>
        </w:rPr>
        <w:t>Diase</w:t>
      </w:r>
      <w:proofErr w:type="spellEnd"/>
      <w:r w:rsidR="00552F31">
        <w:rPr>
          <w:rFonts w:ascii="Verdana" w:hAnsi="Verdana"/>
          <w:sz w:val="20"/>
        </w:rPr>
        <w:t xml:space="preserve"> será </w:t>
      </w:r>
      <w:r w:rsidR="002E3733">
        <w:rPr>
          <w:rFonts w:ascii="Verdana" w:hAnsi="Verdana"/>
          <w:sz w:val="20"/>
        </w:rPr>
        <w:t>arquivada</w:t>
      </w:r>
      <w:r w:rsidR="00552F31">
        <w:rPr>
          <w:rFonts w:ascii="Verdana" w:hAnsi="Verdana"/>
          <w:sz w:val="20"/>
        </w:rPr>
        <w:t xml:space="preserve"> na JUCESP.</w:t>
      </w:r>
      <w:r w:rsidR="00F15821" w:rsidRPr="00417FDB">
        <w:rPr>
          <w:rFonts w:ascii="Verdana" w:hAnsi="Verdana"/>
          <w:sz w:val="20"/>
        </w:rPr>
        <w:t xml:space="preserve"> </w:t>
      </w:r>
      <w:r w:rsidR="00E16EF6">
        <w:rPr>
          <w:rFonts w:ascii="Verdana" w:hAnsi="Verdana"/>
          <w:sz w:val="20"/>
        </w:rPr>
        <w:t xml:space="preserve">Os atos societários e as publicações acima serão </w:t>
      </w:r>
      <w:r w:rsidR="00E16EF6" w:rsidRPr="00AE5971">
        <w:rPr>
          <w:rFonts w:ascii="Verdana" w:hAnsi="Verdana"/>
          <w:sz w:val="20"/>
        </w:rPr>
        <w:t xml:space="preserve">disponibilizados </w:t>
      </w:r>
      <w:r w:rsidR="00E16EF6">
        <w:rPr>
          <w:rFonts w:ascii="Verdana" w:hAnsi="Verdana"/>
          <w:sz w:val="20"/>
        </w:rPr>
        <w:t xml:space="preserve">à Securitizadora e </w:t>
      </w:r>
      <w:r w:rsidR="00E16EF6" w:rsidRPr="00AE5971">
        <w:rPr>
          <w:rFonts w:ascii="Verdana" w:hAnsi="Verdana"/>
          <w:sz w:val="20"/>
        </w:rPr>
        <w:t xml:space="preserve">ao Agente Fiduciário dos CRI em até </w:t>
      </w:r>
      <w:r w:rsidR="00E16EF6" w:rsidRPr="00FA5065">
        <w:rPr>
          <w:rFonts w:ascii="Verdana" w:hAnsi="Verdana"/>
          <w:sz w:val="20"/>
        </w:rPr>
        <w:lastRenderedPageBreak/>
        <w:t xml:space="preserve">5 (cinco) Dias Úteis contados da data </w:t>
      </w:r>
      <w:r w:rsidR="00E16EF6" w:rsidRPr="00AE5971">
        <w:rPr>
          <w:rFonts w:ascii="Verdana" w:hAnsi="Verdana"/>
          <w:sz w:val="20"/>
        </w:rPr>
        <w:t xml:space="preserve">do arquivamento na JUCEMG </w:t>
      </w:r>
      <w:r w:rsidR="00F12D87">
        <w:rPr>
          <w:rFonts w:ascii="Verdana" w:hAnsi="Verdana"/>
          <w:sz w:val="20"/>
        </w:rPr>
        <w:t xml:space="preserve">ou na JUCESP, conforme o caso, </w:t>
      </w:r>
      <w:r w:rsidR="00E16EF6" w:rsidRPr="00AE5971">
        <w:rPr>
          <w:rFonts w:ascii="Verdana" w:hAnsi="Verdana"/>
          <w:sz w:val="20"/>
        </w:rPr>
        <w:t>ou da publicação</w:t>
      </w:r>
      <w:r w:rsidR="00FD3C4E">
        <w:rPr>
          <w:rFonts w:ascii="Verdana" w:hAnsi="Verdana"/>
          <w:sz w:val="20"/>
        </w:rPr>
        <w:t xml:space="preserve"> do respectivo Ato Societário</w:t>
      </w:r>
      <w:r w:rsidR="00E16EF6" w:rsidRPr="00AE5971">
        <w:rPr>
          <w:rFonts w:ascii="Verdana" w:hAnsi="Verdana"/>
          <w:sz w:val="20"/>
        </w:rPr>
        <w:t>, conforme o caso</w:t>
      </w:r>
      <w:r w:rsidR="00552F31">
        <w:rPr>
          <w:rFonts w:ascii="Verdana" w:hAnsi="Verdana"/>
          <w:sz w:val="20"/>
        </w:rPr>
        <w:t>.</w:t>
      </w:r>
      <w:bookmarkEnd w:id="45"/>
    </w:p>
    <w:p w14:paraId="480DF0AA" w14:textId="77777777" w:rsidR="003D0569" w:rsidRPr="00417FDB" w:rsidRDefault="003D0569" w:rsidP="00B54368">
      <w:pPr>
        <w:spacing w:after="0" w:line="320" w:lineRule="exact"/>
        <w:ind w:left="709"/>
        <w:rPr>
          <w:rFonts w:ascii="Verdana" w:hAnsi="Verdana"/>
          <w:sz w:val="20"/>
        </w:rPr>
      </w:pPr>
    </w:p>
    <w:p w14:paraId="598C71D6" w14:textId="47A455B3" w:rsidR="002E3733" w:rsidRDefault="00C713EF" w:rsidP="003E2A51">
      <w:pPr>
        <w:numPr>
          <w:ilvl w:val="1"/>
          <w:numId w:val="7"/>
        </w:numPr>
        <w:spacing w:after="0" w:line="320" w:lineRule="exact"/>
        <w:ind w:left="0" w:firstLine="0"/>
        <w:rPr>
          <w:rFonts w:ascii="Verdana" w:hAnsi="Verdana"/>
          <w:sz w:val="20"/>
        </w:rPr>
      </w:pPr>
      <w:bookmarkStart w:id="46" w:name="_Ref411417147"/>
      <w:r w:rsidRPr="00F3304E">
        <w:rPr>
          <w:rFonts w:ascii="Verdana" w:hAnsi="Verdana"/>
          <w:iCs/>
          <w:sz w:val="20"/>
          <w:u w:val="single"/>
        </w:rPr>
        <w:t>Arquivamento</w:t>
      </w:r>
      <w:r w:rsidRPr="00F3304E">
        <w:rPr>
          <w:rFonts w:ascii="Verdana" w:hAnsi="Verdana"/>
          <w:sz w:val="20"/>
          <w:u w:val="single"/>
        </w:rPr>
        <w:t xml:space="preserve"> da Escritura</w:t>
      </w:r>
      <w:r w:rsidR="005E317B" w:rsidRPr="00F3304E">
        <w:rPr>
          <w:rFonts w:ascii="Verdana" w:hAnsi="Verdana"/>
          <w:sz w:val="20"/>
          <w:u w:val="single"/>
        </w:rPr>
        <w:t xml:space="preserve"> de Emissão</w:t>
      </w:r>
      <w:r w:rsidR="00973E47" w:rsidRPr="00F3304E">
        <w:rPr>
          <w:rFonts w:ascii="Verdana" w:hAnsi="Verdana"/>
          <w:sz w:val="20"/>
        </w:rPr>
        <w:t>.</w:t>
      </w:r>
      <w:r w:rsidRPr="00F3304E">
        <w:rPr>
          <w:rFonts w:ascii="Verdana" w:hAnsi="Verdana"/>
          <w:sz w:val="20"/>
        </w:rPr>
        <w:t xml:space="preserve"> </w:t>
      </w:r>
      <w:r w:rsidR="00973E47" w:rsidRPr="00F3304E">
        <w:rPr>
          <w:rFonts w:ascii="Verdana" w:hAnsi="Verdana"/>
          <w:sz w:val="20"/>
        </w:rPr>
        <w:t xml:space="preserve">Nos termos do artigo 62, inciso II e parágrafo 3º, da Lei das Sociedades por Ações, esta Escritura de Emissão </w:t>
      </w:r>
      <w:r w:rsidR="00BF2623" w:rsidRPr="00F3304E">
        <w:rPr>
          <w:rFonts w:ascii="Verdana" w:hAnsi="Verdana"/>
          <w:sz w:val="20"/>
        </w:rPr>
        <w:t xml:space="preserve">e seus aditamentos </w:t>
      </w:r>
      <w:r w:rsidR="004C4086" w:rsidRPr="00F3304E">
        <w:rPr>
          <w:rFonts w:ascii="Verdana" w:hAnsi="Verdana"/>
          <w:sz w:val="20"/>
        </w:rPr>
        <w:t>ser</w:t>
      </w:r>
      <w:r w:rsidR="00BF2623" w:rsidRPr="00F3304E">
        <w:rPr>
          <w:rFonts w:ascii="Verdana" w:hAnsi="Verdana"/>
          <w:sz w:val="20"/>
        </w:rPr>
        <w:t>ão</w:t>
      </w:r>
      <w:r w:rsidR="00973E47" w:rsidRPr="00F3304E">
        <w:rPr>
          <w:rFonts w:ascii="Verdana" w:hAnsi="Verdana"/>
          <w:sz w:val="20"/>
        </w:rPr>
        <w:t xml:space="preserve"> </w:t>
      </w:r>
      <w:r w:rsidRPr="00F3304E">
        <w:rPr>
          <w:rFonts w:ascii="Verdana" w:hAnsi="Verdana"/>
          <w:sz w:val="20"/>
        </w:rPr>
        <w:t>arquivados</w:t>
      </w:r>
      <w:r w:rsidR="00973E47" w:rsidRPr="00F3304E">
        <w:rPr>
          <w:rFonts w:ascii="Verdana" w:hAnsi="Verdana"/>
          <w:sz w:val="20"/>
        </w:rPr>
        <w:t xml:space="preserve"> na </w:t>
      </w:r>
      <w:r w:rsidRPr="00F3304E">
        <w:rPr>
          <w:rFonts w:ascii="Verdana" w:hAnsi="Verdana"/>
          <w:sz w:val="20"/>
        </w:rPr>
        <w:t>JUCEMG</w:t>
      </w:r>
      <w:r w:rsidR="00F3304E" w:rsidRPr="00F3304E">
        <w:rPr>
          <w:rFonts w:ascii="Verdana" w:hAnsi="Verdana"/>
          <w:sz w:val="20"/>
        </w:rPr>
        <w:t xml:space="preserve">, </w:t>
      </w:r>
      <w:r w:rsidR="00842827" w:rsidRPr="00F34CEA">
        <w:rPr>
          <w:rFonts w:ascii="Verdana" w:hAnsi="Verdana"/>
          <w:sz w:val="20"/>
        </w:rPr>
        <w:t xml:space="preserve">em até </w:t>
      </w:r>
      <w:r w:rsidR="003D2BE2">
        <w:rPr>
          <w:rFonts w:ascii="Verdana" w:hAnsi="Verdana"/>
          <w:sz w:val="20"/>
        </w:rPr>
        <w:t>2</w:t>
      </w:r>
      <w:r w:rsidR="003D2BE2" w:rsidRPr="00332D26">
        <w:rPr>
          <w:rFonts w:ascii="Verdana" w:hAnsi="Verdana"/>
          <w:sz w:val="20"/>
        </w:rPr>
        <w:t xml:space="preserve">0 </w:t>
      </w:r>
      <w:r w:rsidR="00842827" w:rsidRPr="00332D26">
        <w:rPr>
          <w:rFonts w:ascii="Verdana" w:hAnsi="Verdana"/>
          <w:sz w:val="20"/>
        </w:rPr>
        <w:t>(</w:t>
      </w:r>
      <w:r w:rsidR="003D2BE2">
        <w:rPr>
          <w:rFonts w:ascii="Verdana" w:hAnsi="Verdana"/>
          <w:sz w:val="20"/>
        </w:rPr>
        <w:t>vinte</w:t>
      </w:r>
      <w:r w:rsidR="00842827" w:rsidRPr="00332D26">
        <w:rPr>
          <w:rFonts w:ascii="Verdana" w:hAnsi="Verdana"/>
          <w:sz w:val="20"/>
        </w:rPr>
        <w:t xml:space="preserve">) dias </w:t>
      </w:r>
      <w:r w:rsidR="00842827" w:rsidRPr="00F34CEA">
        <w:rPr>
          <w:rFonts w:ascii="Verdana" w:hAnsi="Verdana"/>
          <w:sz w:val="20"/>
        </w:rPr>
        <w:t xml:space="preserve">a contar da respectiva data de assinatura, prorrogáveis, uma única vez, por igual prazo, na hipótese de </w:t>
      </w:r>
      <w:r w:rsidR="00842827">
        <w:rPr>
          <w:rFonts w:ascii="Verdana" w:hAnsi="Verdana"/>
          <w:sz w:val="20"/>
        </w:rPr>
        <w:t>a Companhia</w:t>
      </w:r>
      <w:r w:rsidR="00842827" w:rsidRPr="00F34CEA">
        <w:rPr>
          <w:rFonts w:ascii="Verdana" w:hAnsi="Verdana"/>
          <w:sz w:val="20"/>
        </w:rPr>
        <w:t xml:space="preserve"> comprovar que est</w:t>
      </w:r>
      <w:r w:rsidR="00842827">
        <w:rPr>
          <w:rFonts w:ascii="Verdana" w:hAnsi="Verdana"/>
          <w:sz w:val="20"/>
        </w:rPr>
        <w:t>á</w:t>
      </w:r>
      <w:r w:rsidR="00842827" w:rsidRPr="00F34CEA">
        <w:rPr>
          <w:rFonts w:ascii="Verdana" w:hAnsi="Verdana"/>
          <w:sz w:val="20"/>
        </w:rPr>
        <w:t xml:space="preserve"> cumprindo ou se diligenciando para cumprir eventuais exigências formuladas pela </w:t>
      </w:r>
      <w:r w:rsidR="004375F0" w:rsidRPr="00F3304E">
        <w:rPr>
          <w:rFonts w:ascii="Verdana" w:hAnsi="Verdana"/>
          <w:sz w:val="20"/>
        </w:rPr>
        <w:t>JUCEMG</w:t>
      </w:r>
      <w:r w:rsidR="00973E47" w:rsidRPr="00F3304E">
        <w:rPr>
          <w:rFonts w:ascii="Verdana" w:hAnsi="Verdana"/>
          <w:sz w:val="20"/>
        </w:rPr>
        <w:t>.</w:t>
      </w:r>
      <w:bookmarkEnd w:id="46"/>
      <w:r w:rsidR="00682AF0" w:rsidRPr="00F3304E">
        <w:rPr>
          <w:rFonts w:ascii="Verdana" w:hAnsi="Verdana"/>
          <w:sz w:val="20"/>
        </w:rPr>
        <w:t xml:space="preserve"> </w:t>
      </w:r>
    </w:p>
    <w:p w14:paraId="5ACD6159" w14:textId="77777777" w:rsidR="000D5AC9" w:rsidRPr="00F3304E" w:rsidRDefault="000D5AC9" w:rsidP="00947545">
      <w:pPr>
        <w:spacing w:after="0" w:line="320" w:lineRule="exact"/>
        <w:rPr>
          <w:rFonts w:ascii="Verdana" w:hAnsi="Verdana"/>
          <w:sz w:val="20"/>
        </w:rPr>
      </w:pPr>
    </w:p>
    <w:p w14:paraId="722111A9" w14:textId="2CFA7031" w:rsidR="004632EC" w:rsidRDefault="002E3733" w:rsidP="003E2A51">
      <w:pPr>
        <w:numPr>
          <w:ilvl w:val="2"/>
          <w:numId w:val="7"/>
        </w:numPr>
        <w:spacing w:after="0" w:line="320" w:lineRule="exact"/>
        <w:ind w:left="0" w:firstLine="0"/>
        <w:rPr>
          <w:rFonts w:ascii="Verdana" w:hAnsi="Verdana"/>
          <w:sz w:val="20"/>
        </w:rPr>
      </w:pPr>
      <w:r>
        <w:rPr>
          <w:rFonts w:ascii="Verdana" w:hAnsi="Verdana"/>
          <w:sz w:val="20"/>
        </w:rPr>
        <w:t xml:space="preserve">Em </w:t>
      </w:r>
      <w:r w:rsidR="00617991">
        <w:rPr>
          <w:rFonts w:ascii="Verdana" w:hAnsi="Verdana"/>
          <w:sz w:val="20"/>
        </w:rPr>
        <w:t xml:space="preserve">virtude da Fiança prestada </w:t>
      </w:r>
      <w:r w:rsidR="00617991" w:rsidRPr="00B37ADC">
        <w:rPr>
          <w:rFonts w:ascii="Verdana" w:hAnsi="Verdana"/>
          <w:sz w:val="20"/>
        </w:rPr>
        <w:t>pelos Fiadores em benefício d</w:t>
      </w:r>
      <w:r w:rsidR="00617991">
        <w:rPr>
          <w:rFonts w:ascii="Verdana" w:hAnsi="Verdana"/>
          <w:sz w:val="20"/>
        </w:rPr>
        <w:t>o</w:t>
      </w:r>
      <w:r w:rsidR="00617991" w:rsidRPr="00B37ADC">
        <w:rPr>
          <w:rFonts w:ascii="Verdana" w:hAnsi="Verdana"/>
          <w:sz w:val="20"/>
        </w:rPr>
        <w:t xml:space="preserve"> </w:t>
      </w:r>
      <w:r w:rsidR="00617991" w:rsidRPr="00947545">
        <w:rPr>
          <w:rFonts w:ascii="Verdana" w:hAnsi="Verdana"/>
          <w:sz w:val="20"/>
        </w:rPr>
        <w:t>Debenturista</w:t>
      </w:r>
      <w:r w:rsidR="00617991" w:rsidRPr="00B37ADC">
        <w:rPr>
          <w:rFonts w:ascii="Verdana" w:hAnsi="Verdana"/>
          <w:sz w:val="20"/>
        </w:rPr>
        <w:t xml:space="preserve">, a presente Escritura </w:t>
      </w:r>
      <w:r w:rsidR="00617991">
        <w:rPr>
          <w:rFonts w:ascii="Verdana" w:hAnsi="Verdana"/>
          <w:sz w:val="20"/>
        </w:rPr>
        <w:t xml:space="preserve">de Emissão </w:t>
      </w:r>
      <w:r w:rsidR="00617991" w:rsidRPr="00B37ADC">
        <w:rPr>
          <w:rFonts w:ascii="Verdana" w:hAnsi="Verdana"/>
          <w:sz w:val="20"/>
        </w:rPr>
        <w:t xml:space="preserve">e/ou de seus eventuais aditamentos serão levados a registro pela </w:t>
      </w:r>
      <w:r w:rsidR="00617991">
        <w:rPr>
          <w:rFonts w:ascii="Verdana" w:hAnsi="Verdana"/>
          <w:sz w:val="20"/>
        </w:rPr>
        <w:t>Companhia</w:t>
      </w:r>
      <w:r w:rsidR="00617991" w:rsidRPr="00B37ADC">
        <w:rPr>
          <w:rFonts w:ascii="Verdana" w:hAnsi="Verdana"/>
          <w:sz w:val="20"/>
        </w:rPr>
        <w:t xml:space="preserve">, às suas expensas, nos Cartórios de Registro de Títulos e Documentos das </w:t>
      </w:r>
      <w:r w:rsidR="00617991">
        <w:rPr>
          <w:rFonts w:ascii="Verdana" w:hAnsi="Verdana"/>
          <w:sz w:val="20"/>
        </w:rPr>
        <w:t>c</w:t>
      </w:r>
      <w:r w:rsidR="00617991" w:rsidRPr="00B37ADC">
        <w:rPr>
          <w:rFonts w:ascii="Verdana" w:hAnsi="Verdana"/>
          <w:sz w:val="20"/>
        </w:rPr>
        <w:t xml:space="preserve">idades </w:t>
      </w:r>
      <w:r w:rsidR="004632EC">
        <w:rPr>
          <w:rFonts w:ascii="Verdana" w:hAnsi="Verdana"/>
          <w:sz w:val="20"/>
        </w:rPr>
        <w:t xml:space="preserve">em que as Partes possuem suas respectivas sedes </w:t>
      </w:r>
      <w:r w:rsidR="004632EC" w:rsidRPr="00B37ADC">
        <w:rPr>
          <w:rFonts w:ascii="Verdana" w:hAnsi="Verdana"/>
          <w:sz w:val="20"/>
        </w:rPr>
        <w:t>(“</w:t>
      </w:r>
      <w:r w:rsidR="004632EC" w:rsidRPr="00B37ADC">
        <w:rPr>
          <w:rFonts w:ascii="Verdana" w:hAnsi="Verdana"/>
          <w:sz w:val="20"/>
          <w:u w:val="single"/>
        </w:rPr>
        <w:t>Cartórios de RTD</w:t>
      </w:r>
      <w:r w:rsidR="004632EC" w:rsidRPr="00B37ADC">
        <w:rPr>
          <w:rFonts w:ascii="Verdana" w:hAnsi="Verdana"/>
          <w:sz w:val="20"/>
        </w:rPr>
        <w:t>”)</w:t>
      </w:r>
      <w:r w:rsidR="004375F0">
        <w:rPr>
          <w:rFonts w:ascii="Verdana" w:hAnsi="Verdana"/>
          <w:sz w:val="20"/>
        </w:rPr>
        <w:t>,</w:t>
      </w:r>
      <w:r w:rsidR="004375F0" w:rsidRPr="004375F0">
        <w:rPr>
          <w:rFonts w:ascii="Verdana" w:hAnsi="Verdana"/>
          <w:sz w:val="20"/>
        </w:rPr>
        <w:t xml:space="preserve"> </w:t>
      </w:r>
      <w:r w:rsidR="004375F0" w:rsidRPr="00F34CEA">
        <w:rPr>
          <w:rFonts w:ascii="Verdana" w:hAnsi="Verdana"/>
          <w:sz w:val="20"/>
        </w:rPr>
        <w:t xml:space="preserve">em até </w:t>
      </w:r>
      <w:r w:rsidR="004375F0">
        <w:rPr>
          <w:rFonts w:ascii="Verdana" w:hAnsi="Verdana"/>
          <w:sz w:val="20"/>
        </w:rPr>
        <w:t>2</w:t>
      </w:r>
      <w:r w:rsidR="004375F0" w:rsidRPr="00332D26">
        <w:rPr>
          <w:rFonts w:ascii="Verdana" w:hAnsi="Verdana"/>
          <w:sz w:val="20"/>
        </w:rPr>
        <w:t>0 (</w:t>
      </w:r>
      <w:r w:rsidR="004375F0">
        <w:rPr>
          <w:rFonts w:ascii="Verdana" w:hAnsi="Verdana"/>
          <w:sz w:val="20"/>
        </w:rPr>
        <w:t>vinte</w:t>
      </w:r>
      <w:r w:rsidR="004375F0" w:rsidRPr="00332D26">
        <w:rPr>
          <w:rFonts w:ascii="Verdana" w:hAnsi="Verdana"/>
          <w:sz w:val="20"/>
        </w:rPr>
        <w:t xml:space="preserve">) dias </w:t>
      </w:r>
      <w:r w:rsidR="004375F0" w:rsidRPr="00F34CEA">
        <w:rPr>
          <w:rFonts w:ascii="Verdana" w:hAnsi="Verdana"/>
          <w:sz w:val="20"/>
        </w:rPr>
        <w:t xml:space="preserve">a contar da respectiva data de assinatura, prorrogáveis, uma única vez, por igual prazo, na hipótese de </w:t>
      </w:r>
      <w:r w:rsidR="004375F0">
        <w:rPr>
          <w:rFonts w:ascii="Verdana" w:hAnsi="Verdana"/>
          <w:sz w:val="20"/>
        </w:rPr>
        <w:t>a Companhia</w:t>
      </w:r>
      <w:r w:rsidR="004375F0" w:rsidRPr="00F34CEA">
        <w:rPr>
          <w:rFonts w:ascii="Verdana" w:hAnsi="Verdana"/>
          <w:sz w:val="20"/>
        </w:rPr>
        <w:t xml:space="preserve"> comprovar que est</w:t>
      </w:r>
      <w:r w:rsidR="004375F0">
        <w:rPr>
          <w:rFonts w:ascii="Verdana" w:hAnsi="Verdana"/>
          <w:sz w:val="20"/>
        </w:rPr>
        <w:t>á</w:t>
      </w:r>
      <w:r w:rsidR="004375F0" w:rsidRPr="00F34CEA">
        <w:rPr>
          <w:rFonts w:ascii="Verdana" w:hAnsi="Verdana"/>
          <w:sz w:val="20"/>
        </w:rPr>
        <w:t xml:space="preserve"> cumprindo ou se diligenciando para cumprir eventuais exigências formuladas </w:t>
      </w:r>
      <w:r w:rsidR="004375F0">
        <w:rPr>
          <w:rFonts w:ascii="Verdana" w:hAnsi="Verdana"/>
          <w:sz w:val="20"/>
        </w:rPr>
        <w:t>pelos Cartórios de RTD</w:t>
      </w:r>
      <w:r w:rsidR="004632EC">
        <w:rPr>
          <w:rFonts w:ascii="Verdana" w:hAnsi="Verdana"/>
          <w:sz w:val="20"/>
        </w:rPr>
        <w:t xml:space="preserve">. </w:t>
      </w:r>
    </w:p>
    <w:p w14:paraId="691FCD6F" w14:textId="3B83E11D" w:rsidR="00E16EF6" w:rsidRPr="001776F4" w:rsidRDefault="00E16EF6" w:rsidP="00E16EF6">
      <w:pPr>
        <w:spacing w:after="0" w:line="320" w:lineRule="exact"/>
        <w:rPr>
          <w:rFonts w:ascii="Verdana" w:hAnsi="Verdana"/>
          <w:sz w:val="20"/>
        </w:rPr>
      </w:pPr>
    </w:p>
    <w:p w14:paraId="7F3CC632" w14:textId="0A0ED971" w:rsidR="002E3733" w:rsidRPr="001776F4" w:rsidRDefault="00E16EF6" w:rsidP="003E2A51">
      <w:pPr>
        <w:numPr>
          <w:ilvl w:val="2"/>
          <w:numId w:val="7"/>
        </w:numPr>
        <w:spacing w:after="0" w:line="320" w:lineRule="exact"/>
        <w:ind w:left="0" w:firstLine="0"/>
        <w:rPr>
          <w:rFonts w:ascii="Verdana" w:hAnsi="Verdana"/>
          <w:sz w:val="20"/>
        </w:rPr>
      </w:pPr>
      <w:r>
        <w:rPr>
          <w:rFonts w:ascii="Verdana" w:hAnsi="Verdana"/>
          <w:sz w:val="20"/>
        </w:rPr>
        <w:t xml:space="preserve">As comprovações </w:t>
      </w:r>
      <w:r w:rsidR="00FF79D8">
        <w:rPr>
          <w:rFonts w:ascii="Verdana" w:hAnsi="Verdana"/>
          <w:sz w:val="20"/>
        </w:rPr>
        <w:t xml:space="preserve">dos registros previstos nas cláusulas 2.1, 2.2 e 2.2.1 </w:t>
      </w:r>
      <w:r>
        <w:rPr>
          <w:rFonts w:ascii="Verdana" w:hAnsi="Verdana"/>
          <w:sz w:val="20"/>
        </w:rPr>
        <w:t xml:space="preserve">acima serão </w:t>
      </w:r>
      <w:r w:rsidRPr="00AE5971">
        <w:rPr>
          <w:rFonts w:ascii="Verdana" w:hAnsi="Verdana"/>
          <w:sz w:val="20"/>
        </w:rPr>
        <w:t>disponibilizad</w:t>
      </w:r>
      <w:r>
        <w:rPr>
          <w:rFonts w:ascii="Verdana" w:hAnsi="Verdana"/>
          <w:sz w:val="20"/>
        </w:rPr>
        <w:t>a</w:t>
      </w:r>
      <w:r w:rsidRPr="00AE5971">
        <w:rPr>
          <w:rFonts w:ascii="Verdana" w:hAnsi="Verdana"/>
          <w:sz w:val="20"/>
        </w:rPr>
        <w:t xml:space="preserve">s </w:t>
      </w:r>
      <w:r>
        <w:rPr>
          <w:rFonts w:ascii="Verdana" w:hAnsi="Verdana"/>
          <w:sz w:val="20"/>
        </w:rPr>
        <w:t xml:space="preserve">à Securitizadora e </w:t>
      </w:r>
      <w:r w:rsidRPr="00AE5971">
        <w:rPr>
          <w:rFonts w:ascii="Verdana" w:hAnsi="Verdana"/>
          <w:sz w:val="20"/>
        </w:rPr>
        <w:t xml:space="preserve">ao Agente Fiduciário dos CRI em </w:t>
      </w:r>
      <w:r>
        <w:rPr>
          <w:rFonts w:ascii="Verdana" w:hAnsi="Verdana"/>
          <w:sz w:val="20"/>
        </w:rPr>
        <w:t xml:space="preserve">até </w:t>
      </w:r>
      <w:r w:rsidRPr="00FA5065">
        <w:rPr>
          <w:rFonts w:ascii="Verdana" w:hAnsi="Verdana"/>
          <w:sz w:val="20"/>
        </w:rPr>
        <w:t xml:space="preserve">5 (cinco) Dias Úteis contados da data </w:t>
      </w:r>
      <w:r w:rsidRPr="00AE5971">
        <w:rPr>
          <w:rFonts w:ascii="Verdana" w:hAnsi="Verdana"/>
          <w:sz w:val="20"/>
        </w:rPr>
        <w:t>do arquivamento na</w:t>
      </w:r>
      <w:r w:rsidR="00FF79D8">
        <w:rPr>
          <w:rFonts w:ascii="Verdana" w:hAnsi="Verdana"/>
          <w:sz w:val="20"/>
        </w:rPr>
        <w:t xml:space="preserve"> junta comercial competente</w:t>
      </w:r>
      <w:r w:rsidRPr="00AE5971">
        <w:rPr>
          <w:rFonts w:ascii="Verdana" w:hAnsi="Verdana"/>
          <w:sz w:val="20"/>
        </w:rPr>
        <w:t xml:space="preserve"> ou </w:t>
      </w:r>
      <w:r w:rsidR="00FF79D8">
        <w:rPr>
          <w:rFonts w:ascii="Verdana" w:hAnsi="Verdana"/>
          <w:sz w:val="20"/>
        </w:rPr>
        <w:t>n</w:t>
      </w:r>
      <w:r>
        <w:rPr>
          <w:rFonts w:ascii="Verdana" w:hAnsi="Verdana"/>
          <w:sz w:val="20"/>
        </w:rPr>
        <w:t xml:space="preserve">os </w:t>
      </w:r>
      <w:r w:rsidR="00F3304E" w:rsidRPr="00B37ADC">
        <w:rPr>
          <w:rFonts w:ascii="Verdana" w:hAnsi="Verdana"/>
          <w:sz w:val="20"/>
        </w:rPr>
        <w:t xml:space="preserve">Cartórios de </w:t>
      </w:r>
      <w:r w:rsidR="00F12D87">
        <w:rPr>
          <w:rFonts w:ascii="Verdana" w:hAnsi="Verdana"/>
          <w:sz w:val="20"/>
        </w:rPr>
        <w:t>RTD</w:t>
      </w:r>
      <w:r w:rsidRPr="00AE5971">
        <w:rPr>
          <w:rFonts w:ascii="Verdana" w:hAnsi="Verdana"/>
          <w:sz w:val="20"/>
        </w:rPr>
        <w:t>, conforme o caso</w:t>
      </w:r>
      <w:r w:rsidR="00FF79D8">
        <w:rPr>
          <w:rFonts w:ascii="Verdana" w:hAnsi="Verdana"/>
          <w:sz w:val="20"/>
        </w:rPr>
        <w:t>.</w:t>
      </w:r>
    </w:p>
    <w:p w14:paraId="16AE48CF" w14:textId="77777777" w:rsidR="003D0569" w:rsidRPr="00C052D8" w:rsidRDefault="003D0569" w:rsidP="00C052D8">
      <w:pPr>
        <w:spacing w:after="0" w:line="320" w:lineRule="exact"/>
        <w:ind w:left="709"/>
        <w:rPr>
          <w:rFonts w:ascii="Verdana" w:hAnsi="Verdana"/>
          <w:sz w:val="20"/>
        </w:rPr>
      </w:pPr>
    </w:p>
    <w:p w14:paraId="10421AA4" w14:textId="4230ECA7" w:rsidR="00E6194C" w:rsidRDefault="00097125" w:rsidP="003E2A51">
      <w:pPr>
        <w:numPr>
          <w:ilvl w:val="1"/>
          <w:numId w:val="7"/>
        </w:numPr>
        <w:spacing w:after="0" w:line="320" w:lineRule="exact"/>
        <w:ind w:left="0" w:firstLine="0"/>
        <w:rPr>
          <w:rFonts w:ascii="Verdana" w:hAnsi="Verdana"/>
          <w:sz w:val="20"/>
        </w:rPr>
      </w:pPr>
      <w:bookmarkStart w:id="47" w:name="_Ref376965973"/>
      <w:r w:rsidRPr="00417FDB">
        <w:rPr>
          <w:rFonts w:ascii="Verdana" w:hAnsi="Verdana"/>
          <w:sz w:val="20"/>
          <w:u w:val="single"/>
        </w:rPr>
        <w:t xml:space="preserve">Agente </w:t>
      </w:r>
      <w:r w:rsidRPr="00C052D8">
        <w:rPr>
          <w:rFonts w:ascii="Verdana" w:hAnsi="Verdana"/>
          <w:iCs/>
          <w:sz w:val="20"/>
          <w:u w:val="single"/>
        </w:rPr>
        <w:t>Fiduciário</w:t>
      </w:r>
      <w:r w:rsidR="00973E47" w:rsidRPr="00417FDB">
        <w:rPr>
          <w:rFonts w:ascii="Verdana" w:hAnsi="Verdana"/>
          <w:sz w:val="20"/>
        </w:rPr>
        <w:t xml:space="preserve">. </w:t>
      </w:r>
      <w:r w:rsidR="00E552A8" w:rsidRPr="00417FDB">
        <w:rPr>
          <w:rFonts w:ascii="Verdana" w:hAnsi="Verdana"/>
          <w:sz w:val="20"/>
        </w:rPr>
        <w:t xml:space="preserve">Não será contratado agente fiduciário para representar os direitos e interesses </w:t>
      </w:r>
      <w:r w:rsidR="00866949" w:rsidRPr="00417FDB">
        <w:rPr>
          <w:rFonts w:ascii="Verdana" w:hAnsi="Verdana"/>
          <w:sz w:val="20"/>
        </w:rPr>
        <w:t>d</w:t>
      </w:r>
      <w:r w:rsidR="00866949">
        <w:rPr>
          <w:rFonts w:ascii="Verdana" w:hAnsi="Verdana"/>
          <w:sz w:val="20"/>
        </w:rPr>
        <w:t>o</w:t>
      </w:r>
      <w:r w:rsidR="00866949" w:rsidRPr="00417FDB">
        <w:rPr>
          <w:rFonts w:ascii="Verdana" w:hAnsi="Verdana"/>
          <w:sz w:val="20"/>
        </w:rPr>
        <w:t xml:space="preserve"> </w:t>
      </w:r>
      <w:r w:rsidR="00355D56">
        <w:rPr>
          <w:rFonts w:ascii="Verdana" w:hAnsi="Verdana"/>
          <w:sz w:val="20"/>
        </w:rPr>
        <w:t>D</w:t>
      </w:r>
      <w:r w:rsidR="00E552A8" w:rsidRPr="00417FDB">
        <w:rPr>
          <w:rFonts w:ascii="Verdana" w:hAnsi="Verdana"/>
          <w:sz w:val="20"/>
        </w:rPr>
        <w:t>ebenturista na presente Emissão</w:t>
      </w:r>
      <w:r w:rsidR="00553C50" w:rsidRPr="00417FDB">
        <w:rPr>
          <w:rFonts w:ascii="Verdana" w:hAnsi="Verdana"/>
          <w:sz w:val="20"/>
        </w:rPr>
        <w:t>.</w:t>
      </w:r>
      <w:bookmarkStart w:id="48" w:name="_Ref201729546"/>
      <w:bookmarkEnd w:id="47"/>
    </w:p>
    <w:p w14:paraId="302983CA" w14:textId="77777777" w:rsidR="00E3128C" w:rsidRPr="00417FDB" w:rsidRDefault="00E3128C" w:rsidP="00C052D8">
      <w:pPr>
        <w:spacing w:after="0" w:line="320" w:lineRule="exact"/>
        <w:ind w:left="709"/>
        <w:rPr>
          <w:rFonts w:ascii="Verdana" w:hAnsi="Verdana"/>
          <w:sz w:val="20"/>
        </w:rPr>
      </w:pPr>
    </w:p>
    <w:p w14:paraId="5304B65B" w14:textId="066BF08B" w:rsidR="00973E47" w:rsidRDefault="00097125"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 xml:space="preserve">Registro </w:t>
      </w:r>
      <w:r w:rsidR="005E317B" w:rsidRPr="00417FDB">
        <w:rPr>
          <w:rFonts w:ascii="Verdana" w:hAnsi="Verdana"/>
          <w:sz w:val="20"/>
          <w:u w:val="single"/>
        </w:rPr>
        <w:t>para distribuição, negociação, custódia eletrônica e liquidação</w:t>
      </w:r>
      <w:r w:rsidR="00973E47" w:rsidRPr="00417FDB">
        <w:rPr>
          <w:rFonts w:ascii="Verdana" w:hAnsi="Verdana"/>
          <w:sz w:val="20"/>
        </w:rPr>
        <w:t xml:space="preserve">. </w:t>
      </w:r>
      <w:bookmarkEnd w:id="48"/>
      <w:r w:rsidR="00973E47" w:rsidRPr="00417FDB">
        <w:rPr>
          <w:rFonts w:ascii="Verdana" w:hAnsi="Verdana"/>
          <w:sz w:val="20"/>
        </w:rPr>
        <w:t xml:space="preserve">As Debêntures </w:t>
      </w:r>
      <w:r w:rsidR="00E552A8" w:rsidRPr="00417FDB">
        <w:rPr>
          <w:rFonts w:ascii="Verdana" w:hAnsi="Verdana"/>
          <w:sz w:val="20"/>
        </w:rPr>
        <w:t xml:space="preserve">não </w:t>
      </w:r>
      <w:r w:rsidR="004C4086" w:rsidRPr="00417FDB">
        <w:rPr>
          <w:rFonts w:ascii="Verdana" w:hAnsi="Verdana"/>
          <w:sz w:val="20"/>
        </w:rPr>
        <w:t xml:space="preserve">serão </w:t>
      </w:r>
      <w:r w:rsidR="005E581D" w:rsidRPr="00417FDB">
        <w:rPr>
          <w:rFonts w:ascii="Verdana" w:hAnsi="Verdana"/>
          <w:sz w:val="20"/>
        </w:rPr>
        <w:t xml:space="preserve">registradas </w:t>
      </w:r>
      <w:r w:rsidR="00973E47" w:rsidRPr="00417FDB">
        <w:rPr>
          <w:rFonts w:ascii="Verdana" w:hAnsi="Verdana"/>
          <w:sz w:val="20"/>
        </w:rPr>
        <w:t xml:space="preserve">para </w:t>
      </w:r>
      <w:r w:rsidR="005A077A" w:rsidRPr="00417FDB">
        <w:rPr>
          <w:rFonts w:ascii="Verdana" w:eastAsia="Arial Unicode MS" w:hAnsi="Verdana"/>
          <w:color w:val="000000"/>
          <w:sz w:val="20"/>
        </w:rPr>
        <w:t xml:space="preserve">distribuição no mercado primário, </w:t>
      </w:r>
      <w:r w:rsidR="00E552A8" w:rsidRPr="00F65058">
        <w:rPr>
          <w:rFonts w:ascii="Verdana" w:hAnsi="Verdana"/>
          <w:sz w:val="20"/>
        </w:rPr>
        <w:t xml:space="preserve">negociação </w:t>
      </w:r>
      <w:r w:rsidR="005A077A" w:rsidRPr="00F65058">
        <w:rPr>
          <w:rFonts w:ascii="Verdana" w:hAnsi="Verdana"/>
          <w:sz w:val="20"/>
        </w:rPr>
        <w:t>no</w:t>
      </w:r>
      <w:r w:rsidR="00E552A8" w:rsidRPr="00F65058">
        <w:rPr>
          <w:rFonts w:ascii="Verdana" w:hAnsi="Verdana"/>
          <w:sz w:val="20"/>
        </w:rPr>
        <w:t xml:space="preserve"> mercado </w:t>
      </w:r>
      <w:r w:rsidR="005A077A" w:rsidRPr="00F65058">
        <w:rPr>
          <w:rFonts w:ascii="Verdana" w:hAnsi="Verdana"/>
          <w:sz w:val="20"/>
        </w:rPr>
        <w:t>secundário</w:t>
      </w:r>
      <w:r w:rsidR="00E552A8" w:rsidRPr="00F65058">
        <w:rPr>
          <w:rFonts w:ascii="Verdana" w:hAnsi="Verdana"/>
          <w:sz w:val="20"/>
        </w:rPr>
        <w:t xml:space="preserve">, </w:t>
      </w:r>
      <w:r w:rsidR="005A077A" w:rsidRPr="00F65058">
        <w:rPr>
          <w:rFonts w:ascii="Verdana" w:eastAsia="Arial Unicode MS" w:hAnsi="Verdana"/>
          <w:color w:val="000000"/>
          <w:sz w:val="20"/>
        </w:rPr>
        <w:t>custódia eletrônica ou liquidação em qualquer mercado organizado</w:t>
      </w:r>
      <w:r w:rsidR="00973E47" w:rsidRPr="00F65058">
        <w:rPr>
          <w:rFonts w:ascii="Verdana" w:hAnsi="Verdana"/>
          <w:sz w:val="20"/>
        </w:rPr>
        <w:t>;</w:t>
      </w:r>
      <w:r w:rsidR="005E581D" w:rsidRPr="00F65058">
        <w:rPr>
          <w:rFonts w:ascii="Verdana" w:hAnsi="Verdana"/>
          <w:sz w:val="20"/>
        </w:rPr>
        <w:t xml:space="preserve"> e</w:t>
      </w:r>
    </w:p>
    <w:p w14:paraId="7C7A86DA" w14:textId="77777777" w:rsidR="00E3128C" w:rsidRPr="00F65058" w:rsidRDefault="00E3128C" w:rsidP="00C052D8">
      <w:pPr>
        <w:spacing w:after="0" w:line="320" w:lineRule="exact"/>
        <w:ind w:left="709"/>
        <w:rPr>
          <w:rFonts w:ascii="Verdana" w:hAnsi="Verdana"/>
          <w:sz w:val="20"/>
        </w:rPr>
      </w:pPr>
    </w:p>
    <w:p w14:paraId="76D4A469" w14:textId="75F7AAA2" w:rsidR="00C67B22" w:rsidRPr="00F65058" w:rsidRDefault="00097125" w:rsidP="003E2A51">
      <w:pPr>
        <w:numPr>
          <w:ilvl w:val="1"/>
          <w:numId w:val="7"/>
        </w:numPr>
        <w:spacing w:after="0" w:line="320" w:lineRule="exact"/>
        <w:ind w:left="0" w:firstLine="0"/>
        <w:rPr>
          <w:rFonts w:ascii="Verdana" w:hAnsi="Verdana"/>
          <w:sz w:val="20"/>
        </w:rPr>
      </w:pPr>
      <w:r w:rsidRPr="00F65058">
        <w:rPr>
          <w:rFonts w:ascii="Verdana" w:hAnsi="Verdana"/>
          <w:iCs/>
          <w:sz w:val="20"/>
          <w:u w:val="single"/>
        </w:rPr>
        <w:t xml:space="preserve">Dispensa de </w:t>
      </w:r>
      <w:r w:rsidR="005E317B" w:rsidRPr="00F65058">
        <w:rPr>
          <w:rFonts w:ascii="Verdana" w:hAnsi="Verdana"/>
          <w:iCs/>
          <w:sz w:val="20"/>
          <w:u w:val="single"/>
        </w:rPr>
        <w:t xml:space="preserve">registro </w:t>
      </w:r>
      <w:r w:rsidRPr="00F65058">
        <w:rPr>
          <w:rFonts w:ascii="Verdana" w:hAnsi="Verdana"/>
          <w:iCs/>
          <w:sz w:val="20"/>
          <w:u w:val="single"/>
        </w:rPr>
        <w:t>na CVM e na ANBIMA</w:t>
      </w:r>
      <w:r w:rsidR="00973E47" w:rsidRPr="00F65058">
        <w:rPr>
          <w:rFonts w:ascii="Verdana" w:hAnsi="Verdana"/>
          <w:sz w:val="20"/>
        </w:rPr>
        <w:t xml:space="preserve">. </w:t>
      </w:r>
      <w:r w:rsidR="00F65058" w:rsidRPr="005E317B">
        <w:rPr>
          <w:rFonts w:ascii="Verdana" w:hAnsi="Verdana"/>
          <w:sz w:val="20"/>
        </w:rPr>
        <w:t>As Debêntures serão objeto de colocação privada, sem qualquer intermediação ou esforço de venda realizados por instituições integrantes do sistema de distribuição de valores mobiliários perante investidores indeterminados, não estando, portanto, a presente Emissão sujeita ao registro de distribuição na CVM e na Associação Brasileira das Entidades dos Mercados Financeiro e de Capitais – ANBIMA (“</w:t>
      </w:r>
      <w:r w:rsidR="00F65058" w:rsidRPr="005E317B">
        <w:rPr>
          <w:rFonts w:ascii="Verdana" w:hAnsi="Verdana"/>
          <w:sz w:val="20"/>
          <w:u w:val="single"/>
        </w:rPr>
        <w:t>ANBIMA</w:t>
      </w:r>
      <w:r w:rsidR="00F65058" w:rsidRPr="005E317B">
        <w:rPr>
          <w:rFonts w:ascii="Verdana" w:hAnsi="Verdana"/>
          <w:sz w:val="20"/>
        </w:rPr>
        <w:t>”)</w:t>
      </w:r>
      <w:r w:rsidR="005E581D" w:rsidRPr="00F65058">
        <w:rPr>
          <w:rFonts w:ascii="Verdana" w:hAnsi="Verdana"/>
          <w:sz w:val="20"/>
        </w:rPr>
        <w:t>.</w:t>
      </w:r>
    </w:p>
    <w:p w14:paraId="56B44ACD" w14:textId="77777777" w:rsidR="00973E47" w:rsidRPr="00417FDB" w:rsidRDefault="00973E47" w:rsidP="001C2B06">
      <w:pPr>
        <w:pStyle w:val="PargrafodaLista"/>
        <w:spacing w:after="0" w:line="320" w:lineRule="exact"/>
        <w:ind w:left="709"/>
        <w:rPr>
          <w:rFonts w:ascii="Verdana" w:hAnsi="Verdana"/>
          <w:sz w:val="20"/>
        </w:rPr>
      </w:pPr>
    </w:p>
    <w:p w14:paraId="5DA681A6" w14:textId="77777777" w:rsidR="00973E47" w:rsidRPr="00B37ADC" w:rsidRDefault="00973E47" w:rsidP="003E2A51">
      <w:pPr>
        <w:pStyle w:val="PargrafodaLista"/>
        <w:keepNext/>
        <w:numPr>
          <w:ilvl w:val="0"/>
          <w:numId w:val="7"/>
        </w:numPr>
        <w:spacing w:after="0" w:line="320" w:lineRule="exact"/>
        <w:rPr>
          <w:rFonts w:ascii="Verdana" w:hAnsi="Verdana"/>
          <w:b/>
          <w:caps/>
          <w:sz w:val="20"/>
        </w:rPr>
      </w:pPr>
      <w:r w:rsidRPr="00B37ADC">
        <w:rPr>
          <w:rFonts w:ascii="Verdana" w:hAnsi="Verdana"/>
          <w:b/>
          <w:caps/>
          <w:sz w:val="20"/>
        </w:rPr>
        <w:lastRenderedPageBreak/>
        <w:t>Objeto Social da Companhia</w:t>
      </w:r>
    </w:p>
    <w:p w14:paraId="57C89BB7" w14:textId="77777777" w:rsidR="00C67B22" w:rsidRPr="00417FDB" w:rsidRDefault="00C67B22" w:rsidP="001C2B06">
      <w:pPr>
        <w:pStyle w:val="PargrafodaLista"/>
        <w:keepNext/>
        <w:spacing w:after="0" w:line="320" w:lineRule="exact"/>
        <w:ind w:left="709"/>
        <w:rPr>
          <w:rFonts w:ascii="Verdana" w:hAnsi="Verdana"/>
          <w:b/>
          <w:smallCaps/>
          <w:sz w:val="20"/>
        </w:rPr>
      </w:pPr>
    </w:p>
    <w:p w14:paraId="460A9039" w14:textId="65175045" w:rsidR="00973E47" w:rsidRPr="00417FDB" w:rsidRDefault="00973E47" w:rsidP="003E2A51">
      <w:pPr>
        <w:numPr>
          <w:ilvl w:val="1"/>
          <w:numId w:val="7"/>
        </w:numPr>
        <w:autoSpaceDE w:val="0"/>
        <w:autoSpaceDN w:val="0"/>
        <w:adjustRightInd w:val="0"/>
        <w:spacing w:after="0" w:line="320" w:lineRule="exact"/>
        <w:ind w:left="0" w:firstLine="0"/>
        <w:rPr>
          <w:rFonts w:ascii="Verdana" w:hAnsi="Verdana"/>
          <w:sz w:val="20"/>
        </w:rPr>
      </w:pPr>
      <w:r w:rsidRPr="00417FDB">
        <w:rPr>
          <w:rFonts w:ascii="Verdana" w:hAnsi="Verdana"/>
          <w:sz w:val="20"/>
        </w:rPr>
        <w:t xml:space="preserve">A </w:t>
      </w:r>
      <w:r w:rsidR="00D1643B" w:rsidRPr="00417FDB">
        <w:rPr>
          <w:rFonts w:ascii="Verdana" w:hAnsi="Verdana"/>
          <w:sz w:val="20"/>
        </w:rPr>
        <w:t xml:space="preserve">Companhia tem por objeto social </w:t>
      </w:r>
      <w:r w:rsidR="00D1643B">
        <w:rPr>
          <w:rFonts w:ascii="Verdana" w:hAnsi="Verdana"/>
          <w:sz w:val="20"/>
        </w:rPr>
        <w:t xml:space="preserve">o desenvolvimento de um projeto </w:t>
      </w:r>
      <w:proofErr w:type="spellStart"/>
      <w:r w:rsidR="00D1643B">
        <w:rPr>
          <w:rFonts w:ascii="Verdana" w:hAnsi="Verdana"/>
          <w:i/>
          <w:iCs/>
          <w:sz w:val="20"/>
        </w:rPr>
        <w:t>built</w:t>
      </w:r>
      <w:proofErr w:type="spellEnd"/>
      <w:r w:rsidR="00D1643B">
        <w:rPr>
          <w:rFonts w:ascii="Verdana" w:hAnsi="Verdana"/>
          <w:i/>
          <w:iCs/>
          <w:sz w:val="20"/>
        </w:rPr>
        <w:t xml:space="preserve"> </w:t>
      </w:r>
      <w:proofErr w:type="spellStart"/>
      <w:r w:rsidR="00D1643B">
        <w:rPr>
          <w:rFonts w:ascii="Verdana" w:hAnsi="Verdana"/>
          <w:i/>
          <w:iCs/>
          <w:sz w:val="20"/>
        </w:rPr>
        <w:t>to</w:t>
      </w:r>
      <w:proofErr w:type="spellEnd"/>
      <w:r w:rsidR="00D1643B">
        <w:rPr>
          <w:rFonts w:ascii="Verdana" w:hAnsi="Verdana"/>
          <w:i/>
          <w:iCs/>
          <w:sz w:val="20"/>
        </w:rPr>
        <w:t xml:space="preserve"> </w:t>
      </w:r>
      <w:proofErr w:type="spellStart"/>
      <w:r w:rsidR="00D1643B">
        <w:rPr>
          <w:rFonts w:ascii="Verdana" w:hAnsi="Verdana"/>
          <w:i/>
          <w:iCs/>
          <w:sz w:val="20"/>
        </w:rPr>
        <w:t>suit</w:t>
      </w:r>
      <w:proofErr w:type="spellEnd"/>
      <w:r w:rsidR="00D1643B">
        <w:rPr>
          <w:rFonts w:ascii="Verdana" w:hAnsi="Verdana"/>
          <w:i/>
          <w:iCs/>
          <w:sz w:val="20"/>
        </w:rPr>
        <w:t xml:space="preserve"> </w:t>
      </w:r>
      <w:r w:rsidR="00D1643B">
        <w:rPr>
          <w:rFonts w:ascii="Verdana" w:hAnsi="Verdana"/>
          <w:sz w:val="20"/>
        </w:rPr>
        <w:t>na cidade de Extrema, no estado de Minas Gerais, com compra e venda, locação, incorporação e parcelamento de solo de imóveis próprios e/ou de terceiros.</w:t>
      </w:r>
    </w:p>
    <w:p w14:paraId="1E4BC542" w14:textId="77777777" w:rsidR="00973E47" w:rsidRPr="00417FDB" w:rsidRDefault="00973E47" w:rsidP="001C2B06">
      <w:pPr>
        <w:autoSpaceDE w:val="0"/>
        <w:autoSpaceDN w:val="0"/>
        <w:adjustRightInd w:val="0"/>
        <w:spacing w:after="0" w:line="320" w:lineRule="exact"/>
        <w:rPr>
          <w:rFonts w:ascii="Verdana" w:hAnsi="Verdana"/>
          <w:smallCaps/>
          <w:sz w:val="20"/>
          <w:u w:val="single"/>
        </w:rPr>
      </w:pPr>
    </w:p>
    <w:p w14:paraId="5BDB33B1" w14:textId="77777777" w:rsidR="00973E47" w:rsidRPr="00B37ADC" w:rsidRDefault="00973E47" w:rsidP="003E2A51">
      <w:pPr>
        <w:keepNext/>
        <w:numPr>
          <w:ilvl w:val="0"/>
          <w:numId w:val="7"/>
        </w:numPr>
        <w:autoSpaceDE w:val="0"/>
        <w:autoSpaceDN w:val="0"/>
        <w:adjustRightInd w:val="0"/>
        <w:spacing w:after="0" w:line="320" w:lineRule="exact"/>
        <w:rPr>
          <w:rFonts w:ascii="Verdana" w:hAnsi="Verdana"/>
          <w:b/>
          <w:caps/>
          <w:sz w:val="20"/>
        </w:rPr>
      </w:pPr>
      <w:bookmarkStart w:id="49" w:name="_Ref368578037"/>
      <w:r w:rsidRPr="00B37ADC">
        <w:rPr>
          <w:rFonts w:ascii="Verdana" w:hAnsi="Verdana"/>
          <w:b/>
          <w:caps/>
          <w:sz w:val="20"/>
        </w:rPr>
        <w:t xml:space="preserve">Destinação </w:t>
      </w:r>
      <w:r w:rsidR="003B6BA4" w:rsidRPr="00B37ADC">
        <w:rPr>
          <w:rFonts w:ascii="Verdana" w:hAnsi="Verdana"/>
          <w:b/>
          <w:caps/>
          <w:sz w:val="20"/>
        </w:rPr>
        <w:t xml:space="preserve">de </w:t>
      </w:r>
      <w:r w:rsidRPr="00B37ADC">
        <w:rPr>
          <w:rFonts w:ascii="Verdana" w:hAnsi="Verdana"/>
          <w:b/>
          <w:caps/>
          <w:sz w:val="20"/>
        </w:rPr>
        <w:t>Recursos</w:t>
      </w:r>
      <w:bookmarkEnd w:id="49"/>
    </w:p>
    <w:p w14:paraId="035AE86B" w14:textId="77777777" w:rsidR="00C67B22" w:rsidRPr="00417FDB" w:rsidRDefault="00C67B22" w:rsidP="001C2B06">
      <w:pPr>
        <w:autoSpaceDE w:val="0"/>
        <w:autoSpaceDN w:val="0"/>
        <w:adjustRightInd w:val="0"/>
        <w:spacing w:after="0" w:line="320" w:lineRule="exact"/>
        <w:rPr>
          <w:rFonts w:ascii="Verdana" w:hAnsi="Verdana"/>
          <w:b/>
          <w:smallCaps/>
          <w:sz w:val="20"/>
        </w:rPr>
      </w:pPr>
    </w:p>
    <w:p w14:paraId="5192FF8D" w14:textId="6D9C1F08" w:rsidR="00A15AEF" w:rsidRPr="00417FDB" w:rsidRDefault="00973E47" w:rsidP="003E2A51">
      <w:pPr>
        <w:numPr>
          <w:ilvl w:val="1"/>
          <w:numId w:val="7"/>
        </w:numPr>
        <w:autoSpaceDE w:val="0"/>
        <w:autoSpaceDN w:val="0"/>
        <w:adjustRightInd w:val="0"/>
        <w:spacing w:after="0" w:line="320" w:lineRule="exact"/>
        <w:ind w:left="0" w:firstLine="0"/>
        <w:rPr>
          <w:rFonts w:ascii="Verdana" w:hAnsi="Verdana"/>
          <w:sz w:val="20"/>
        </w:rPr>
      </w:pPr>
      <w:bookmarkStart w:id="50" w:name="_Hlk73548066"/>
      <w:bookmarkStart w:id="51" w:name="_Ref264564155"/>
      <w:bookmarkStart w:id="52" w:name="_Ref164254172"/>
      <w:r w:rsidRPr="00602B8B">
        <w:rPr>
          <w:rFonts w:ascii="Verdana" w:hAnsi="Verdana"/>
          <w:sz w:val="20"/>
        </w:rPr>
        <w:t xml:space="preserve">Os recursos líquidos obtidos pela Companhia com a Emissão </w:t>
      </w:r>
      <w:r w:rsidR="004632EC">
        <w:rPr>
          <w:rFonts w:ascii="Verdana" w:hAnsi="Verdana"/>
          <w:sz w:val="20"/>
        </w:rPr>
        <w:t>(“</w:t>
      </w:r>
      <w:r w:rsidR="004632EC" w:rsidRPr="00F34CEA">
        <w:rPr>
          <w:rFonts w:ascii="Verdana" w:hAnsi="Verdana"/>
          <w:sz w:val="20"/>
          <w:u w:val="single"/>
        </w:rPr>
        <w:t>Valor do Principal Líquido</w:t>
      </w:r>
      <w:r w:rsidR="004632EC">
        <w:rPr>
          <w:rFonts w:ascii="Verdana" w:hAnsi="Verdana"/>
          <w:sz w:val="20"/>
        </w:rPr>
        <w:t xml:space="preserve">”) </w:t>
      </w:r>
      <w:r w:rsidR="004847AA" w:rsidRPr="00602B8B">
        <w:rPr>
          <w:rFonts w:ascii="Verdana" w:hAnsi="Verdana"/>
          <w:sz w:val="20"/>
        </w:rPr>
        <w:t xml:space="preserve">serão </w:t>
      </w:r>
      <w:r w:rsidRPr="00602B8B">
        <w:rPr>
          <w:rFonts w:ascii="Verdana" w:hAnsi="Verdana"/>
          <w:sz w:val="20"/>
        </w:rPr>
        <w:t>integralmente</w:t>
      </w:r>
      <w:r w:rsidR="003148E1" w:rsidRPr="00602B8B">
        <w:rPr>
          <w:rFonts w:ascii="Verdana" w:hAnsi="Verdana"/>
          <w:sz w:val="20"/>
        </w:rPr>
        <w:t xml:space="preserve"> destinados</w:t>
      </w:r>
      <w:r w:rsidR="00587136">
        <w:rPr>
          <w:rFonts w:ascii="Verdana" w:hAnsi="Verdana"/>
          <w:sz w:val="20"/>
        </w:rPr>
        <w:t>, até a Data de Vencimento (conforme abaixo definido),</w:t>
      </w:r>
      <w:r w:rsidR="003F63DA">
        <w:rPr>
          <w:rFonts w:ascii="Verdana" w:hAnsi="Verdana"/>
          <w:sz w:val="20"/>
        </w:rPr>
        <w:t xml:space="preserve"> para fins imobiliários, especificamente para </w:t>
      </w:r>
      <w:r w:rsidR="001A6246">
        <w:rPr>
          <w:rFonts w:ascii="Verdana" w:hAnsi="Verdana"/>
          <w:sz w:val="20"/>
        </w:rPr>
        <w:t>o pagamento de gastos, custos e despesas ainda não incorridos</w:t>
      </w:r>
      <w:r w:rsidR="004E53A9">
        <w:rPr>
          <w:rFonts w:ascii="Verdana" w:hAnsi="Verdana"/>
          <w:sz w:val="20"/>
        </w:rPr>
        <w:t xml:space="preserve"> (“</w:t>
      </w:r>
      <w:r w:rsidR="004E53A9" w:rsidRPr="00B37ADC">
        <w:rPr>
          <w:rFonts w:ascii="Verdana" w:hAnsi="Verdana"/>
          <w:sz w:val="20"/>
          <w:u w:val="single"/>
        </w:rPr>
        <w:t>Despesas Futuras</w:t>
      </w:r>
      <w:r w:rsidR="004E53A9">
        <w:rPr>
          <w:rFonts w:ascii="Verdana" w:hAnsi="Verdana"/>
          <w:sz w:val="20"/>
        </w:rPr>
        <w:t>”)</w:t>
      </w:r>
      <w:r w:rsidR="001A6246">
        <w:rPr>
          <w:rFonts w:ascii="Verdana" w:hAnsi="Verdana"/>
          <w:sz w:val="20"/>
        </w:rPr>
        <w:t>, diretamente atinentes à</w:t>
      </w:r>
      <w:r w:rsidR="003F63DA">
        <w:rPr>
          <w:rFonts w:ascii="Verdana" w:hAnsi="Verdana"/>
          <w:sz w:val="20"/>
        </w:rPr>
        <w:t xml:space="preserve"> construção, expansão e reforma do empreendimento logístico situado no imóvel objeto das </w:t>
      </w:r>
      <w:r w:rsidR="002A73B3" w:rsidRPr="00686F60">
        <w:rPr>
          <w:rFonts w:ascii="Verdana" w:hAnsi="Verdana"/>
          <w:sz w:val="20"/>
        </w:rPr>
        <w:t>matrículas nº</w:t>
      </w:r>
      <w:r w:rsidR="003F63DA">
        <w:rPr>
          <w:rFonts w:ascii="Verdana" w:hAnsi="Verdana"/>
          <w:sz w:val="20"/>
        </w:rPr>
        <w:t xml:space="preserve"> 1.257</w:t>
      </w:r>
      <w:r w:rsidR="003F63DA" w:rsidRPr="003F63DA">
        <w:rPr>
          <w:rFonts w:ascii="Verdana" w:hAnsi="Verdana"/>
          <w:sz w:val="20"/>
        </w:rPr>
        <w:t>,</w:t>
      </w:r>
      <w:r w:rsidR="002A73B3" w:rsidRPr="003F63DA">
        <w:rPr>
          <w:rFonts w:ascii="Verdana" w:hAnsi="Verdana"/>
          <w:sz w:val="20"/>
        </w:rPr>
        <w:t xml:space="preserve"> </w:t>
      </w:r>
      <w:r w:rsidR="002A73B3" w:rsidRPr="00B37ADC">
        <w:rPr>
          <w:rFonts w:ascii="Verdana" w:hAnsi="Verdana"/>
          <w:sz w:val="20"/>
        </w:rPr>
        <w:t>2.361 (parte), 6.979</w:t>
      </w:r>
      <w:r w:rsidR="002A73B3" w:rsidRPr="00B37ADC" w:rsidDel="00997941">
        <w:rPr>
          <w:rFonts w:ascii="Verdana" w:hAnsi="Verdana"/>
          <w:sz w:val="20"/>
        </w:rPr>
        <w:t xml:space="preserve"> </w:t>
      </w:r>
      <w:r w:rsidR="002A73B3" w:rsidRPr="00B37ADC">
        <w:rPr>
          <w:rFonts w:ascii="Verdana" w:hAnsi="Verdana"/>
          <w:sz w:val="20"/>
        </w:rPr>
        <w:t>e 22.385 do</w:t>
      </w:r>
      <w:r w:rsidR="002A73B3" w:rsidRPr="00686F60">
        <w:rPr>
          <w:rFonts w:ascii="Verdana" w:hAnsi="Verdana"/>
          <w:sz w:val="20"/>
        </w:rPr>
        <w:t xml:space="preserve"> Ofício de Registro de Imóveis da Comarca de Extrema, estado de Minas Gerais, </w:t>
      </w:r>
      <w:r w:rsidR="003F63DA">
        <w:rPr>
          <w:rFonts w:ascii="Verdana" w:hAnsi="Verdana"/>
          <w:sz w:val="20"/>
        </w:rPr>
        <w:t xml:space="preserve">conforme </w:t>
      </w:r>
      <w:r w:rsidR="002A73B3" w:rsidRPr="00686F60">
        <w:rPr>
          <w:rFonts w:ascii="Verdana" w:hAnsi="Verdana"/>
          <w:sz w:val="20"/>
        </w:rPr>
        <w:t xml:space="preserve">descrito no Anexo I desta </w:t>
      </w:r>
      <w:r w:rsidR="002A73B3">
        <w:rPr>
          <w:rFonts w:ascii="Verdana" w:hAnsi="Verdana"/>
          <w:sz w:val="20"/>
        </w:rPr>
        <w:t>Escritura de Emissão</w:t>
      </w:r>
      <w:r w:rsidR="002A73B3" w:rsidRPr="00686F60">
        <w:rPr>
          <w:rFonts w:ascii="Verdana" w:hAnsi="Verdana"/>
          <w:sz w:val="20"/>
        </w:rPr>
        <w:t xml:space="preserve"> (“</w:t>
      </w:r>
      <w:r w:rsidR="002A73B3" w:rsidRPr="00686F60">
        <w:rPr>
          <w:rFonts w:ascii="Verdana" w:hAnsi="Verdana"/>
          <w:sz w:val="20"/>
          <w:u w:val="single"/>
        </w:rPr>
        <w:t>Imóve</w:t>
      </w:r>
      <w:r w:rsidR="003F63DA">
        <w:rPr>
          <w:rFonts w:ascii="Verdana" w:hAnsi="Verdana"/>
          <w:sz w:val="20"/>
          <w:u w:val="single"/>
        </w:rPr>
        <w:t>l</w:t>
      </w:r>
      <w:r w:rsidR="002A73B3" w:rsidRPr="00686F60">
        <w:rPr>
          <w:rFonts w:ascii="Verdana" w:hAnsi="Verdana"/>
          <w:sz w:val="20"/>
        </w:rPr>
        <w:t>” e “</w:t>
      </w:r>
      <w:r w:rsidR="002A73B3" w:rsidRPr="00686F60">
        <w:rPr>
          <w:rFonts w:ascii="Verdana" w:hAnsi="Verdana"/>
          <w:sz w:val="20"/>
          <w:u w:val="single"/>
        </w:rPr>
        <w:t>Empreendimento Imobiliário</w:t>
      </w:r>
      <w:r w:rsidR="004632EC" w:rsidRPr="00686F60">
        <w:rPr>
          <w:rFonts w:ascii="Verdana" w:hAnsi="Verdana"/>
          <w:sz w:val="20"/>
        </w:rPr>
        <w:t>”</w:t>
      </w:r>
      <w:r w:rsidR="00FF79D8">
        <w:rPr>
          <w:rFonts w:ascii="Verdana" w:hAnsi="Verdana"/>
          <w:sz w:val="20"/>
        </w:rPr>
        <w:t>,</w:t>
      </w:r>
      <w:r w:rsidR="004632EC">
        <w:rPr>
          <w:rFonts w:ascii="Verdana" w:hAnsi="Verdana"/>
          <w:sz w:val="20"/>
        </w:rPr>
        <w:t xml:space="preserve"> respectivamente</w:t>
      </w:r>
      <w:r w:rsidR="002A73B3" w:rsidRPr="00686F60">
        <w:rPr>
          <w:rFonts w:ascii="Verdana" w:hAnsi="Verdana"/>
          <w:sz w:val="20"/>
        </w:rPr>
        <w:t>)</w:t>
      </w:r>
      <w:r w:rsidR="009C790B" w:rsidRPr="00602B8B">
        <w:rPr>
          <w:rFonts w:ascii="Verdana" w:hAnsi="Verdana"/>
          <w:sz w:val="20"/>
        </w:rPr>
        <w:t>,</w:t>
      </w:r>
      <w:r w:rsidR="00181D28" w:rsidRPr="00602B8B">
        <w:rPr>
          <w:rFonts w:ascii="Verdana" w:hAnsi="Verdana"/>
          <w:sz w:val="20"/>
        </w:rPr>
        <w:t xml:space="preserve"> </w:t>
      </w:r>
      <w:r w:rsidR="001A6246">
        <w:rPr>
          <w:rFonts w:ascii="Verdana" w:hAnsi="Verdana"/>
          <w:sz w:val="20"/>
        </w:rPr>
        <w:t xml:space="preserve">observado o Cronograma Indicativo (conforme definido abaixo), </w:t>
      </w:r>
      <w:r w:rsidR="009069EA" w:rsidRPr="00602B8B">
        <w:rPr>
          <w:rFonts w:ascii="Verdana" w:hAnsi="Verdana"/>
          <w:sz w:val="20"/>
        </w:rPr>
        <w:t xml:space="preserve">excetuadas as despesas </w:t>
      </w:r>
      <w:r w:rsidR="00617991" w:rsidRPr="00602B8B">
        <w:rPr>
          <w:rFonts w:ascii="Verdana" w:hAnsi="Verdana"/>
          <w:sz w:val="20"/>
        </w:rPr>
        <w:t>dispostas na Cláusula 4.</w:t>
      </w:r>
      <w:r w:rsidR="009F1C39">
        <w:rPr>
          <w:rFonts w:ascii="Verdana" w:hAnsi="Verdana"/>
          <w:sz w:val="20"/>
        </w:rPr>
        <w:t>5</w:t>
      </w:r>
      <w:r w:rsidR="00617991" w:rsidRPr="00602B8B">
        <w:rPr>
          <w:rFonts w:ascii="Verdana" w:hAnsi="Verdana"/>
          <w:sz w:val="20"/>
        </w:rPr>
        <w:t xml:space="preserve"> abaixo</w:t>
      </w:r>
      <w:r w:rsidR="00617991">
        <w:rPr>
          <w:rFonts w:ascii="Verdana" w:hAnsi="Verdana"/>
          <w:sz w:val="20"/>
        </w:rPr>
        <w:t xml:space="preserve"> (“</w:t>
      </w:r>
      <w:r w:rsidR="00617991" w:rsidRPr="00B37ADC">
        <w:rPr>
          <w:rFonts w:ascii="Verdana" w:hAnsi="Verdana"/>
          <w:sz w:val="20"/>
          <w:u w:val="single"/>
        </w:rPr>
        <w:t>Destinação de Recursos</w:t>
      </w:r>
      <w:bookmarkEnd w:id="50"/>
      <w:r w:rsidR="003F63DA">
        <w:rPr>
          <w:rFonts w:ascii="Verdana" w:hAnsi="Verdana"/>
          <w:sz w:val="20"/>
        </w:rPr>
        <w:t>”)</w:t>
      </w:r>
      <w:r w:rsidR="00A15AEF" w:rsidRPr="00602B8B">
        <w:rPr>
          <w:rFonts w:ascii="Verdana" w:hAnsi="Verdana"/>
          <w:sz w:val="20"/>
        </w:rPr>
        <w:t>.</w:t>
      </w:r>
      <w:r w:rsidR="00AE29FB">
        <w:rPr>
          <w:rFonts w:ascii="Verdana" w:hAnsi="Verdana"/>
          <w:sz w:val="20"/>
        </w:rPr>
        <w:t xml:space="preserve"> </w:t>
      </w:r>
    </w:p>
    <w:bookmarkEnd w:id="51"/>
    <w:bookmarkEnd w:id="52"/>
    <w:p w14:paraId="33BAA453" w14:textId="77777777" w:rsidR="003A3620" w:rsidRDefault="003A3620" w:rsidP="001A39EA">
      <w:pPr>
        <w:pStyle w:val="PargrafodaLista"/>
        <w:rPr>
          <w:rFonts w:ascii="Verdana" w:hAnsi="Verdana"/>
          <w:sz w:val="20"/>
        </w:rPr>
      </w:pPr>
    </w:p>
    <w:p w14:paraId="44455AD6" w14:textId="092AE472" w:rsidR="003A3620" w:rsidRPr="00587136" w:rsidRDefault="003A3620" w:rsidP="003E2A51">
      <w:pPr>
        <w:numPr>
          <w:ilvl w:val="1"/>
          <w:numId w:val="7"/>
        </w:numPr>
        <w:autoSpaceDE w:val="0"/>
        <w:autoSpaceDN w:val="0"/>
        <w:adjustRightInd w:val="0"/>
        <w:spacing w:after="0" w:line="320" w:lineRule="exact"/>
        <w:ind w:left="0" w:firstLine="0"/>
        <w:rPr>
          <w:rFonts w:ascii="Verdana" w:hAnsi="Verdana"/>
          <w:sz w:val="20"/>
        </w:rPr>
      </w:pPr>
      <w:r w:rsidRPr="004A5F5B">
        <w:rPr>
          <w:rFonts w:ascii="Verdana" w:hAnsi="Verdana"/>
          <w:sz w:val="20"/>
        </w:rPr>
        <w:t xml:space="preserve">A </w:t>
      </w:r>
      <w:r w:rsidR="00131475" w:rsidRPr="0034745E">
        <w:rPr>
          <w:rFonts w:ascii="Verdana" w:hAnsi="Verdana"/>
          <w:sz w:val="20"/>
        </w:rPr>
        <w:t xml:space="preserve">Companhia estima, nesta data, que a Destinação de Recursos ocorrerá conforme cronograma estabelecido, de forma indicativa e não vinculante, na Tabela 2 do Anexo I desta Escritura de Emissão </w:t>
      </w:r>
      <w:r w:rsidRPr="004A5F5B">
        <w:rPr>
          <w:rFonts w:ascii="Verdana" w:hAnsi="Verdana"/>
          <w:sz w:val="20"/>
        </w:rPr>
        <w:t>(“</w:t>
      </w:r>
      <w:r w:rsidRPr="003A3620">
        <w:rPr>
          <w:rFonts w:ascii="Verdana" w:hAnsi="Verdana"/>
          <w:sz w:val="20"/>
          <w:u w:val="single"/>
        </w:rPr>
        <w:t>Cronograma Indicativo</w:t>
      </w:r>
      <w:r w:rsidRPr="004A5F5B">
        <w:rPr>
          <w:rFonts w:ascii="Verdana" w:hAnsi="Verdana"/>
          <w:sz w:val="20"/>
        </w:rPr>
        <w:t xml:space="preserve">”), sendo que, caso necessário, considerando a dinâmica comercial do setor no qual atua, a </w:t>
      </w:r>
      <w:r>
        <w:rPr>
          <w:rFonts w:ascii="Verdana" w:hAnsi="Verdana"/>
          <w:sz w:val="20"/>
        </w:rPr>
        <w:t>Companhia</w:t>
      </w:r>
      <w:r w:rsidRPr="004A5F5B">
        <w:rPr>
          <w:rFonts w:ascii="Verdana" w:hAnsi="Verdana"/>
          <w:sz w:val="20"/>
        </w:rPr>
        <w:t xml:space="preserve"> poderá destinar os recursos provenientes da integralização </w:t>
      </w:r>
      <w:r>
        <w:rPr>
          <w:rFonts w:ascii="Verdana" w:hAnsi="Verdana"/>
          <w:sz w:val="20"/>
        </w:rPr>
        <w:t>desta Escritura de Emissão</w:t>
      </w:r>
      <w:r w:rsidRPr="004A5F5B">
        <w:rPr>
          <w:rFonts w:ascii="Verdana" w:hAnsi="Verdana"/>
          <w:sz w:val="20"/>
        </w:rPr>
        <w:t xml:space="preserve"> em datas diversas das previstas no Cronograma Indicativo, observada as obrigações desta de realizar a integral Destinação de Recursos até a Data de Vencimento ou até que a </w:t>
      </w:r>
      <w:r>
        <w:rPr>
          <w:rFonts w:ascii="Verdana" w:hAnsi="Verdana"/>
          <w:sz w:val="20"/>
        </w:rPr>
        <w:t>Companhia</w:t>
      </w:r>
      <w:r w:rsidRPr="004A5F5B">
        <w:rPr>
          <w:rFonts w:ascii="Verdana" w:hAnsi="Verdana"/>
          <w:sz w:val="20"/>
        </w:rPr>
        <w:t xml:space="preserve"> comprove a aplicação da totalidade dos recursos obtidos com a Emissão, o que ocorrer primeiro. Por se tratar de cronograma tentativo e indicativo, se, por qualquer motivo, ocorrer qualquer atraso ou antecipação do Cronograma Indicativo, (i) não será necessário notificar o Agente Fiduciário</w:t>
      </w:r>
      <w:r>
        <w:rPr>
          <w:rFonts w:ascii="Verdana" w:hAnsi="Verdana"/>
          <w:sz w:val="20"/>
        </w:rPr>
        <w:t xml:space="preserve"> dos CRI</w:t>
      </w:r>
      <w:r w:rsidRPr="004A5F5B">
        <w:rPr>
          <w:rFonts w:ascii="Verdana" w:hAnsi="Verdana"/>
          <w:sz w:val="20"/>
        </w:rPr>
        <w:t xml:space="preserve">, tampouco será necessário aditar </w:t>
      </w:r>
      <w:r>
        <w:rPr>
          <w:rFonts w:ascii="Verdana" w:hAnsi="Verdana"/>
          <w:sz w:val="20"/>
        </w:rPr>
        <w:t>esta Escritura de Emissão</w:t>
      </w:r>
      <w:r w:rsidRPr="004A5F5B">
        <w:rPr>
          <w:rFonts w:ascii="Verdana" w:hAnsi="Verdana"/>
          <w:sz w:val="20"/>
        </w:rPr>
        <w:t xml:space="preserve"> ou quaisquer outros documentos da Emissão e o Termo de Securitização, e (ii) não será configurada qualquer hipótese de vencimento antecipado d</w:t>
      </w:r>
      <w:r>
        <w:rPr>
          <w:rFonts w:ascii="Verdana" w:hAnsi="Verdana"/>
          <w:sz w:val="20"/>
        </w:rPr>
        <w:t>est</w:t>
      </w:r>
      <w:r w:rsidRPr="004A5F5B">
        <w:rPr>
          <w:rFonts w:ascii="Verdana" w:hAnsi="Verdana"/>
          <w:sz w:val="20"/>
        </w:rPr>
        <w:t xml:space="preserve">a </w:t>
      </w:r>
      <w:r>
        <w:rPr>
          <w:rFonts w:ascii="Verdana" w:hAnsi="Verdana"/>
          <w:sz w:val="20"/>
        </w:rPr>
        <w:t>Escritura de Emissão</w:t>
      </w:r>
      <w:r w:rsidRPr="004A5F5B">
        <w:rPr>
          <w:rFonts w:ascii="Verdana" w:hAnsi="Verdana"/>
          <w:sz w:val="20"/>
        </w:rPr>
        <w:t xml:space="preserve">, desde que a </w:t>
      </w:r>
      <w:r>
        <w:rPr>
          <w:rFonts w:ascii="Verdana" w:hAnsi="Verdana"/>
          <w:sz w:val="20"/>
        </w:rPr>
        <w:t>Companhia</w:t>
      </w:r>
      <w:r w:rsidRPr="004A5F5B">
        <w:rPr>
          <w:rFonts w:ascii="Verdana" w:hAnsi="Verdana"/>
          <w:sz w:val="20"/>
        </w:rPr>
        <w:t xml:space="preserve"> realize a integral Destinação de Recursos até a Data de Vencimento</w:t>
      </w:r>
      <w:r>
        <w:rPr>
          <w:rFonts w:ascii="Verdana" w:hAnsi="Verdana"/>
          <w:sz w:val="20"/>
        </w:rPr>
        <w:t>.</w:t>
      </w:r>
      <w:r w:rsidR="004632EC">
        <w:rPr>
          <w:rFonts w:ascii="Verdana" w:hAnsi="Verdana"/>
          <w:sz w:val="20"/>
        </w:rPr>
        <w:t xml:space="preserve"> </w:t>
      </w:r>
      <w:bookmarkStart w:id="53" w:name="_Hlk73115863"/>
      <w:r w:rsidR="004632EC" w:rsidRPr="00C72549">
        <w:rPr>
          <w:rFonts w:ascii="Verdana" w:hAnsi="Verdana"/>
          <w:sz w:val="20"/>
        </w:rPr>
        <w:t xml:space="preserve">Adicionalmente, a verificação da observância ao Cronograma Indicativo deverá ser realizada de maneira agregada, de modo que a destinação de um montante diferente daquele previsto no </w:t>
      </w:r>
      <w:r w:rsidR="00FF79D8">
        <w:rPr>
          <w:rFonts w:ascii="Verdana" w:hAnsi="Verdana"/>
          <w:sz w:val="20"/>
        </w:rPr>
        <w:t>C</w:t>
      </w:r>
      <w:r w:rsidR="004632EC" w:rsidRPr="00C72549">
        <w:rPr>
          <w:rFonts w:ascii="Verdana" w:hAnsi="Verdana"/>
          <w:sz w:val="20"/>
        </w:rPr>
        <w:t xml:space="preserve">ronograma </w:t>
      </w:r>
      <w:r w:rsidR="00FF79D8">
        <w:rPr>
          <w:rFonts w:ascii="Verdana" w:hAnsi="Verdana"/>
          <w:sz w:val="20"/>
        </w:rPr>
        <w:t>I</w:t>
      </w:r>
      <w:r w:rsidR="004632EC" w:rsidRPr="00C72549">
        <w:rPr>
          <w:rFonts w:ascii="Verdana" w:hAnsi="Verdana"/>
          <w:sz w:val="20"/>
        </w:rPr>
        <w:t xml:space="preserve">ndicativo para um determinado </w:t>
      </w:r>
      <w:del w:id="54" w:author="Matheus Coutinho" w:date="2021-06-11T19:15:00Z">
        <w:r w:rsidR="00956D50" w:rsidDel="009711D6">
          <w:rPr>
            <w:rFonts w:ascii="Verdana" w:hAnsi="Verdana"/>
            <w:sz w:val="20"/>
          </w:rPr>
          <w:delText>bimestre</w:delText>
        </w:r>
        <w:r w:rsidR="00956D50" w:rsidRPr="00C72549" w:rsidDel="009711D6">
          <w:rPr>
            <w:rFonts w:ascii="Verdana" w:hAnsi="Verdana"/>
            <w:sz w:val="20"/>
          </w:rPr>
          <w:delText xml:space="preserve"> </w:delText>
        </w:r>
      </w:del>
      <w:ins w:id="55" w:author="Matheus Coutinho" w:date="2021-06-11T19:15:00Z">
        <w:r w:rsidR="009711D6">
          <w:rPr>
            <w:rFonts w:ascii="Verdana" w:hAnsi="Verdana"/>
            <w:sz w:val="20"/>
          </w:rPr>
          <w:t>trimestral</w:t>
        </w:r>
        <w:r w:rsidR="009711D6" w:rsidRPr="00C72549">
          <w:rPr>
            <w:rFonts w:ascii="Verdana" w:hAnsi="Verdana"/>
            <w:sz w:val="20"/>
          </w:rPr>
          <w:t xml:space="preserve"> </w:t>
        </w:r>
      </w:ins>
      <w:r w:rsidR="004632EC" w:rsidRPr="00C72549">
        <w:rPr>
          <w:rFonts w:ascii="Verdana" w:hAnsi="Verdana"/>
          <w:sz w:val="20"/>
        </w:rPr>
        <w:t xml:space="preserve">poderá ser compensada </w:t>
      </w:r>
      <w:r w:rsidR="004632EC" w:rsidRPr="00587136">
        <w:rPr>
          <w:rFonts w:ascii="Verdana" w:hAnsi="Verdana"/>
          <w:sz w:val="20"/>
        </w:rPr>
        <w:t xml:space="preserve">nos </w:t>
      </w:r>
      <w:del w:id="56" w:author="Matheus Coutinho" w:date="2021-06-11T19:16:00Z">
        <w:r w:rsidR="00956D50" w:rsidDel="009711D6">
          <w:rPr>
            <w:rFonts w:ascii="Verdana" w:hAnsi="Verdana"/>
            <w:sz w:val="20"/>
          </w:rPr>
          <w:delText>bimestres</w:delText>
        </w:r>
        <w:r w:rsidR="00956D50" w:rsidRPr="00587136" w:rsidDel="009711D6">
          <w:rPr>
            <w:rFonts w:ascii="Verdana" w:hAnsi="Verdana"/>
            <w:sz w:val="20"/>
          </w:rPr>
          <w:delText xml:space="preserve"> </w:delText>
        </w:r>
      </w:del>
      <w:ins w:id="57" w:author="Matheus Coutinho" w:date="2021-06-11T19:16:00Z">
        <w:r w:rsidR="009711D6">
          <w:rPr>
            <w:rFonts w:ascii="Verdana" w:hAnsi="Verdana"/>
            <w:sz w:val="20"/>
          </w:rPr>
          <w:t xml:space="preserve">trimestres </w:t>
        </w:r>
      </w:ins>
      <w:r w:rsidR="004632EC" w:rsidRPr="00587136">
        <w:rPr>
          <w:rFonts w:ascii="Verdana" w:hAnsi="Verdana"/>
          <w:sz w:val="20"/>
        </w:rPr>
        <w:t>seguintes</w:t>
      </w:r>
      <w:r w:rsidR="00E6467D">
        <w:rPr>
          <w:rFonts w:ascii="Verdana" w:hAnsi="Verdana"/>
          <w:sz w:val="20"/>
        </w:rPr>
        <w:t>, desde que respeitado o Valor Total da Emissão</w:t>
      </w:r>
      <w:bookmarkEnd w:id="53"/>
      <w:r w:rsidR="004632EC" w:rsidRPr="00587136">
        <w:rPr>
          <w:rFonts w:ascii="Verdana" w:hAnsi="Verdana"/>
          <w:sz w:val="20"/>
        </w:rPr>
        <w:t>.</w:t>
      </w:r>
    </w:p>
    <w:p w14:paraId="46153688" w14:textId="77777777" w:rsidR="00587136" w:rsidRPr="00587136" w:rsidRDefault="00587136" w:rsidP="00947545">
      <w:pPr>
        <w:autoSpaceDE w:val="0"/>
        <w:autoSpaceDN w:val="0"/>
        <w:adjustRightInd w:val="0"/>
        <w:spacing w:after="0" w:line="320" w:lineRule="exact"/>
        <w:rPr>
          <w:rFonts w:ascii="Verdana" w:hAnsi="Verdana"/>
          <w:sz w:val="20"/>
        </w:rPr>
      </w:pPr>
    </w:p>
    <w:p w14:paraId="72DC27F1" w14:textId="1B691B7C" w:rsidR="00587136" w:rsidRPr="00144131" w:rsidRDefault="00587136" w:rsidP="003E2A51">
      <w:pPr>
        <w:numPr>
          <w:ilvl w:val="1"/>
          <w:numId w:val="7"/>
        </w:numPr>
        <w:autoSpaceDE w:val="0"/>
        <w:autoSpaceDN w:val="0"/>
        <w:adjustRightInd w:val="0"/>
        <w:spacing w:after="0" w:line="320" w:lineRule="exact"/>
        <w:ind w:left="0" w:firstLine="0"/>
        <w:rPr>
          <w:rFonts w:ascii="Verdana" w:hAnsi="Verdana"/>
          <w:sz w:val="20"/>
        </w:rPr>
      </w:pPr>
      <w:r w:rsidRPr="00587136">
        <w:rPr>
          <w:rFonts w:ascii="Verdana" w:eastAsia="Arial Unicode MS" w:hAnsi="Verdana"/>
          <w:sz w:val="20"/>
        </w:rPr>
        <w:t>A presente Escritura</w:t>
      </w:r>
      <w:r w:rsidRPr="00587136">
        <w:rPr>
          <w:rFonts w:ascii="Verdana" w:hAnsi="Verdana"/>
          <w:sz w:val="20"/>
        </w:rPr>
        <w:t xml:space="preserve"> de Emissão</w:t>
      </w:r>
      <w:r w:rsidRPr="00587136">
        <w:rPr>
          <w:rFonts w:ascii="Verdana" w:eastAsia="Arial Unicode MS" w:hAnsi="Verdana"/>
          <w:sz w:val="20"/>
        </w:rPr>
        <w:t xml:space="preserve">, o Termo de Securitização e os demais </w:t>
      </w:r>
      <w:r w:rsidRPr="00144131">
        <w:rPr>
          <w:rFonts w:ascii="Verdana" w:eastAsia="Arial Unicode MS" w:hAnsi="Verdana"/>
          <w:sz w:val="20"/>
        </w:rPr>
        <w:t xml:space="preserve">Documentos da Operação, conforme aplicável, serão aditados, sem a necessidade de </w:t>
      </w:r>
      <w:r w:rsidRPr="00144131">
        <w:rPr>
          <w:rFonts w:ascii="Verdana" w:eastAsia="Arial Unicode MS" w:hAnsi="Verdana"/>
          <w:sz w:val="20"/>
        </w:rPr>
        <w:lastRenderedPageBreak/>
        <w:t xml:space="preserve">aprovação em </w:t>
      </w:r>
      <w:r w:rsidR="00B604CC">
        <w:rPr>
          <w:rFonts w:ascii="Verdana" w:eastAsia="Arial Unicode MS" w:hAnsi="Verdana"/>
          <w:sz w:val="20"/>
        </w:rPr>
        <w:t>a</w:t>
      </w:r>
      <w:r w:rsidRPr="00144131">
        <w:rPr>
          <w:rFonts w:ascii="Verdana" w:eastAsia="Arial Unicode MS" w:hAnsi="Verdana"/>
          <w:sz w:val="20"/>
        </w:rPr>
        <w:t xml:space="preserve">ssembleia </w:t>
      </w:r>
      <w:r w:rsidR="00B604CC">
        <w:rPr>
          <w:rFonts w:ascii="Verdana" w:eastAsia="Arial Unicode MS" w:hAnsi="Verdana"/>
          <w:sz w:val="20"/>
        </w:rPr>
        <w:t>g</w:t>
      </w:r>
      <w:r w:rsidRPr="00144131">
        <w:rPr>
          <w:rFonts w:ascii="Verdana" w:eastAsia="Arial Unicode MS" w:hAnsi="Verdana"/>
          <w:sz w:val="20"/>
        </w:rPr>
        <w:t>eral de Titulares de CRI</w:t>
      </w:r>
      <w:r w:rsidR="00B604CC">
        <w:rPr>
          <w:rFonts w:ascii="Verdana" w:eastAsia="Arial Unicode MS" w:hAnsi="Verdana"/>
          <w:sz w:val="20"/>
        </w:rPr>
        <w:t xml:space="preserve"> (“</w:t>
      </w:r>
      <w:r w:rsidR="00B604CC" w:rsidRPr="00F34CEA">
        <w:rPr>
          <w:rFonts w:ascii="Verdana" w:eastAsia="Arial Unicode MS" w:hAnsi="Verdana"/>
          <w:sz w:val="20"/>
          <w:u w:val="single"/>
        </w:rPr>
        <w:t>Assembleia Geral de Titulares de CRI</w:t>
      </w:r>
      <w:r w:rsidR="00B604CC">
        <w:rPr>
          <w:rFonts w:ascii="Verdana" w:eastAsia="Arial Unicode MS" w:hAnsi="Verdana"/>
          <w:sz w:val="20"/>
        </w:rPr>
        <w:t>”)</w:t>
      </w:r>
      <w:r w:rsidRPr="00144131">
        <w:rPr>
          <w:rFonts w:ascii="Verdana" w:eastAsia="Arial Unicode MS" w:hAnsi="Verdana"/>
          <w:sz w:val="20"/>
        </w:rPr>
        <w:t xml:space="preserve">, caso a </w:t>
      </w:r>
      <w:r w:rsidR="00E6467D" w:rsidRPr="00144131">
        <w:rPr>
          <w:rFonts w:ascii="Verdana" w:eastAsia="Arial Unicode MS" w:hAnsi="Verdana"/>
          <w:sz w:val="20"/>
        </w:rPr>
        <w:t>Companhia</w:t>
      </w:r>
      <w:r w:rsidRPr="00144131">
        <w:rPr>
          <w:rFonts w:ascii="Verdana" w:eastAsia="Arial Unicode MS" w:hAnsi="Verdana"/>
          <w:sz w:val="20"/>
        </w:rPr>
        <w:t xml:space="preserve"> deseje alterar, a qualquer tempo, a proporção dos recursos captados a ser alocada para cada um dos Imóveis do Empreendimento Imobiliário </w:t>
      </w:r>
      <w:r w:rsidRPr="00144131">
        <w:rPr>
          <w:rFonts w:ascii="Verdana" w:eastAsia="Calibri" w:hAnsi="Verdana"/>
          <w:sz w:val="20"/>
          <w:lang w:eastAsia="en-US"/>
        </w:rPr>
        <w:t>(permanecendo a totalidade dos recursos investida no Empreendimento Imobiliário)</w:t>
      </w:r>
      <w:r w:rsidRPr="00144131">
        <w:rPr>
          <w:rFonts w:ascii="Verdana" w:hAnsi="Verdana"/>
          <w:sz w:val="20"/>
        </w:rPr>
        <w:t xml:space="preserve"> objeto da Destinação de Recursos</w:t>
      </w:r>
      <w:r w:rsidRPr="00144131">
        <w:rPr>
          <w:rFonts w:ascii="Verdana" w:eastAsia="Arial Unicode MS" w:hAnsi="Verdana"/>
          <w:sz w:val="20"/>
        </w:rPr>
        <w:t>, conforme descrita no Anexo I tabela 2 e 3 à presente Escritura</w:t>
      </w:r>
      <w:r w:rsidRPr="00144131">
        <w:rPr>
          <w:rFonts w:ascii="Verdana" w:hAnsi="Verdana"/>
          <w:sz w:val="20"/>
        </w:rPr>
        <w:t xml:space="preserve"> de Emissão</w:t>
      </w:r>
      <w:r w:rsidRPr="00144131">
        <w:rPr>
          <w:rFonts w:ascii="Verdana" w:eastAsia="Arial Unicode MS" w:hAnsi="Verdana"/>
          <w:sz w:val="20"/>
        </w:rPr>
        <w:t>, desde que não seja alterado o Empreendimento Imobiliário listado no Anexo I</w:t>
      </w:r>
      <w:r w:rsidR="00E6467D" w:rsidRPr="00144131">
        <w:rPr>
          <w:rFonts w:ascii="Verdana" w:eastAsia="Arial Unicode MS" w:hAnsi="Verdana"/>
          <w:sz w:val="20"/>
        </w:rPr>
        <w:t>,</w:t>
      </w:r>
      <w:r w:rsidRPr="00144131">
        <w:rPr>
          <w:rFonts w:ascii="Verdana" w:eastAsia="Arial Unicode MS" w:hAnsi="Verdana"/>
          <w:sz w:val="20"/>
        </w:rPr>
        <w:t xml:space="preserve"> tabela 1 à presente Escritura</w:t>
      </w:r>
      <w:r w:rsidRPr="00144131">
        <w:rPr>
          <w:rFonts w:ascii="Verdana" w:hAnsi="Verdana"/>
          <w:sz w:val="20"/>
        </w:rPr>
        <w:t xml:space="preserve"> de Emissão</w:t>
      </w:r>
      <w:r w:rsidRPr="00144131">
        <w:rPr>
          <w:rFonts w:ascii="Verdana" w:eastAsia="Calibri" w:hAnsi="Verdana"/>
          <w:sz w:val="20"/>
          <w:lang w:eastAsia="en-US"/>
        </w:rPr>
        <w:t>.</w:t>
      </w:r>
    </w:p>
    <w:p w14:paraId="7167E14B" w14:textId="77777777" w:rsidR="00144131" w:rsidRPr="00F34CEA" w:rsidRDefault="00144131" w:rsidP="00F34CEA">
      <w:pPr>
        <w:autoSpaceDE w:val="0"/>
        <w:autoSpaceDN w:val="0"/>
        <w:adjustRightInd w:val="0"/>
        <w:spacing w:after="0" w:line="320" w:lineRule="exact"/>
        <w:jc w:val="left"/>
        <w:rPr>
          <w:rFonts w:ascii="Verdana" w:eastAsiaTheme="minorHAnsi" w:hAnsi="Verdana" w:cs="Calibri"/>
          <w:color w:val="000000"/>
          <w:sz w:val="24"/>
          <w:szCs w:val="24"/>
          <w:lang w:eastAsia="en-US"/>
        </w:rPr>
      </w:pPr>
    </w:p>
    <w:p w14:paraId="393AE492" w14:textId="2EBFDD17" w:rsidR="00144131" w:rsidRPr="00F34CEA" w:rsidRDefault="00144131" w:rsidP="003E2A51">
      <w:pPr>
        <w:numPr>
          <w:ilvl w:val="1"/>
          <w:numId w:val="7"/>
        </w:numPr>
        <w:autoSpaceDE w:val="0"/>
        <w:autoSpaceDN w:val="0"/>
        <w:adjustRightInd w:val="0"/>
        <w:spacing w:after="0" w:line="320" w:lineRule="exact"/>
        <w:ind w:left="0" w:firstLine="0"/>
        <w:rPr>
          <w:rFonts w:ascii="Verdana" w:eastAsiaTheme="minorHAnsi" w:hAnsi="Verdana" w:cs="Calibri"/>
          <w:color w:val="000000"/>
          <w:sz w:val="20"/>
          <w:lang w:eastAsia="en-US"/>
        </w:rPr>
      </w:pPr>
      <w:bookmarkStart w:id="58" w:name="_Hlk73115898"/>
      <w:r w:rsidRPr="00F34CEA">
        <w:rPr>
          <w:rFonts w:ascii="Verdana" w:eastAsiaTheme="minorHAnsi" w:hAnsi="Verdana" w:cs="Calibri"/>
          <w:color w:val="000000"/>
          <w:sz w:val="20"/>
          <w:lang w:eastAsia="en-US"/>
        </w:rPr>
        <w:t>Para os fins do Ofício-</w:t>
      </w:r>
      <w:r w:rsidRPr="00F34CEA">
        <w:rPr>
          <w:rFonts w:ascii="Verdana" w:eastAsia="Arial Unicode MS" w:hAnsi="Verdana"/>
          <w:sz w:val="20"/>
        </w:rPr>
        <w:t>Circular</w:t>
      </w:r>
      <w:r w:rsidRPr="00F34CEA">
        <w:rPr>
          <w:rFonts w:ascii="Verdana" w:eastAsiaTheme="minorHAnsi" w:hAnsi="Verdana" w:cs="Calibri"/>
          <w:color w:val="000000"/>
          <w:sz w:val="20"/>
          <w:lang w:eastAsia="en-US"/>
        </w:rPr>
        <w:t xml:space="preserve"> nº 1/2021-CVM/SRE, de 1º de março de 2021 atualmente em vigor, </w:t>
      </w:r>
      <w:r w:rsidR="000E30B6">
        <w:rPr>
          <w:rFonts w:ascii="Verdana" w:eastAsiaTheme="minorHAnsi" w:hAnsi="Verdana" w:cs="Calibri"/>
          <w:color w:val="000000"/>
          <w:sz w:val="20"/>
          <w:lang w:eastAsia="en-US"/>
        </w:rPr>
        <w:t>a inclusão de novos imóveis, a serem relacionados como objeto da destinação dos recursos oriundos da captação por meio da presente Debênture, em adição ao Empreendimento Imobiliário,</w:t>
      </w:r>
      <w:r w:rsidR="000E30B6" w:rsidRPr="00F34CEA">
        <w:rPr>
          <w:rFonts w:ascii="Verdana" w:eastAsiaTheme="minorHAnsi" w:hAnsi="Verdana" w:cs="Calibri"/>
          <w:color w:val="000000"/>
          <w:sz w:val="20"/>
          <w:lang w:eastAsia="en-US"/>
        </w:rPr>
        <w:t xml:space="preserve"> </w:t>
      </w:r>
      <w:r w:rsidRPr="00F34CEA">
        <w:rPr>
          <w:rFonts w:ascii="Verdana" w:eastAsiaTheme="minorHAnsi" w:hAnsi="Verdana" w:cs="Calibri"/>
          <w:color w:val="000000"/>
          <w:sz w:val="20"/>
          <w:lang w:eastAsia="en-US"/>
        </w:rPr>
        <w:t>deverá ser (i) solicitada à Securitizadora e ao Agente Fiduciário</w:t>
      </w:r>
      <w:r>
        <w:rPr>
          <w:rFonts w:ascii="Verdana" w:eastAsiaTheme="minorHAnsi" w:hAnsi="Verdana" w:cs="Calibri"/>
          <w:color w:val="000000"/>
          <w:sz w:val="20"/>
          <w:lang w:eastAsia="en-US"/>
        </w:rPr>
        <w:t xml:space="preserve"> dos CRI</w:t>
      </w:r>
      <w:r w:rsidRPr="00F34CEA">
        <w:rPr>
          <w:rFonts w:ascii="Verdana" w:eastAsiaTheme="minorHAnsi" w:hAnsi="Verdana" w:cs="Calibri"/>
          <w:color w:val="000000"/>
          <w:sz w:val="20"/>
          <w:lang w:eastAsia="en-US"/>
        </w:rPr>
        <w:t xml:space="preserve">, por meio do envio de notificação pela </w:t>
      </w:r>
      <w:r>
        <w:rPr>
          <w:rFonts w:ascii="Verdana" w:eastAsiaTheme="minorHAnsi" w:hAnsi="Verdana" w:cs="Calibri"/>
          <w:color w:val="000000"/>
          <w:sz w:val="20"/>
          <w:lang w:eastAsia="en-US"/>
        </w:rPr>
        <w:t xml:space="preserve">Companhia </w:t>
      </w:r>
      <w:r w:rsidRPr="00F34CEA">
        <w:rPr>
          <w:rFonts w:ascii="Verdana" w:eastAsiaTheme="minorHAnsi" w:hAnsi="Verdana" w:cs="Calibri"/>
          <w:color w:val="000000"/>
          <w:sz w:val="20"/>
          <w:lang w:eastAsia="en-US"/>
        </w:rPr>
        <w:t xml:space="preserve">nesse sentido; (ii) após o recebimento da referida notificação, a Securitizadora deverá convocar </w:t>
      </w:r>
      <w:r w:rsidR="00B604CC" w:rsidRPr="00F34CEA">
        <w:rPr>
          <w:rFonts w:ascii="Verdana" w:eastAsia="Arial Unicode MS" w:hAnsi="Verdana"/>
          <w:sz w:val="20"/>
        </w:rPr>
        <w:t>Assembleia Geral de Titulares de CRI</w:t>
      </w:r>
      <w:r w:rsidR="00B604CC" w:rsidRPr="00B604CC">
        <w:rPr>
          <w:rFonts w:ascii="Verdana" w:eastAsiaTheme="minorHAnsi" w:hAnsi="Verdana" w:cs="Calibri"/>
          <w:color w:val="000000"/>
          <w:sz w:val="20"/>
          <w:lang w:eastAsia="en-US"/>
        </w:rPr>
        <w:t xml:space="preserve"> </w:t>
      </w:r>
      <w:r w:rsidRPr="00F34CEA">
        <w:rPr>
          <w:rFonts w:ascii="Verdana" w:eastAsiaTheme="minorHAnsi" w:hAnsi="Verdana" w:cs="Calibri"/>
          <w:color w:val="000000"/>
          <w:sz w:val="20"/>
          <w:lang w:eastAsia="en-US"/>
        </w:rPr>
        <w:t xml:space="preserve">em até 2 (dois) Dias Úteis, cuja deliberação em primeira e segunda convocação deverá </w:t>
      </w:r>
      <w:r w:rsidR="000E30B6">
        <w:rPr>
          <w:rFonts w:ascii="Verdana" w:eastAsiaTheme="minorHAnsi" w:hAnsi="Verdana" w:cs="Calibri"/>
          <w:color w:val="000000"/>
          <w:sz w:val="20"/>
          <w:lang w:eastAsia="en-US"/>
        </w:rPr>
        <w:t xml:space="preserve">ser </w:t>
      </w:r>
      <w:r w:rsidRPr="00F34CEA">
        <w:rPr>
          <w:rFonts w:ascii="Verdana" w:eastAsiaTheme="minorHAnsi" w:hAnsi="Verdana" w:cs="Calibri"/>
          <w:color w:val="000000"/>
          <w:sz w:val="20"/>
          <w:lang w:eastAsia="en-US"/>
        </w:rPr>
        <w:t xml:space="preserve">observado o quórum de maioria dos CRI em Circulação presentes; e (iii) caso a alteração seja aprovada em assembleia pelos Titulares de CRI, a mesma deverá ser refletida por meio de aditamento </w:t>
      </w:r>
      <w:r w:rsidR="000E30B6">
        <w:rPr>
          <w:rFonts w:ascii="Verdana" w:eastAsiaTheme="minorHAnsi" w:hAnsi="Verdana" w:cs="Calibri"/>
          <w:color w:val="000000"/>
          <w:sz w:val="20"/>
          <w:lang w:eastAsia="en-US"/>
        </w:rPr>
        <w:t>aos Documentos da Operação, conforme aplicável</w:t>
      </w:r>
      <w:r w:rsidRPr="00F34CEA">
        <w:rPr>
          <w:rFonts w:ascii="Verdana" w:eastAsiaTheme="minorHAnsi" w:hAnsi="Verdana" w:cs="Calibri"/>
          <w:color w:val="000000"/>
          <w:sz w:val="20"/>
          <w:lang w:eastAsia="en-US"/>
        </w:rPr>
        <w:t xml:space="preserve">, a ser celebrado no prazo de até 15 (quinze) Dias Úteis após a aprovação em </w:t>
      </w:r>
      <w:r w:rsidR="00B604CC" w:rsidRPr="00557529">
        <w:rPr>
          <w:rFonts w:ascii="Verdana" w:eastAsia="Arial Unicode MS" w:hAnsi="Verdana"/>
          <w:sz w:val="20"/>
        </w:rPr>
        <w:t>Assembleia Geral de Titulares de CRI</w:t>
      </w:r>
      <w:r w:rsidRPr="00F34CEA">
        <w:rPr>
          <w:rFonts w:ascii="Verdana" w:eastAsiaTheme="minorHAnsi" w:hAnsi="Verdana" w:cs="Calibri"/>
          <w:color w:val="000000"/>
          <w:sz w:val="20"/>
          <w:lang w:eastAsia="en-US"/>
        </w:rPr>
        <w:t>, sendo que a formalização de tal aditamento deverá ser realizada anteriormente à alteração da destinação de recursos em questão</w:t>
      </w:r>
      <w:bookmarkEnd w:id="58"/>
      <w:r>
        <w:rPr>
          <w:rFonts w:ascii="Verdana" w:eastAsiaTheme="minorHAnsi" w:hAnsi="Verdana" w:cs="Calibri"/>
          <w:color w:val="000000"/>
          <w:sz w:val="20"/>
          <w:lang w:eastAsia="en-US"/>
        </w:rPr>
        <w:t>.</w:t>
      </w:r>
    </w:p>
    <w:p w14:paraId="37B8CC5D" w14:textId="77777777" w:rsidR="009069EA" w:rsidRPr="00587136" w:rsidRDefault="009069EA" w:rsidP="001C2B06">
      <w:pPr>
        <w:tabs>
          <w:tab w:val="left" w:pos="284"/>
        </w:tabs>
        <w:spacing w:after="0" w:line="320" w:lineRule="exact"/>
        <w:rPr>
          <w:rFonts w:ascii="Verdana" w:hAnsi="Verdana"/>
          <w:sz w:val="20"/>
        </w:rPr>
      </w:pPr>
    </w:p>
    <w:p w14:paraId="6AFC936F" w14:textId="49FFCC98" w:rsidR="004E53A9" w:rsidRDefault="00C270B8" w:rsidP="003E2A51">
      <w:pPr>
        <w:numPr>
          <w:ilvl w:val="1"/>
          <w:numId w:val="7"/>
        </w:numPr>
        <w:autoSpaceDE w:val="0"/>
        <w:autoSpaceDN w:val="0"/>
        <w:adjustRightInd w:val="0"/>
        <w:spacing w:after="0" w:line="320" w:lineRule="exact"/>
        <w:ind w:left="0" w:firstLine="0"/>
        <w:rPr>
          <w:rFonts w:ascii="Verdana" w:hAnsi="Verdana"/>
          <w:sz w:val="20"/>
        </w:rPr>
      </w:pPr>
      <w:r w:rsidRPr="00587136">
        <w:rPr>
          <w:rFonts w:ascii="Verdana" w:hAnsi="Verdana"/>
          <w:sz w:val="20"/>
        </w:rPr>
        <w:t xml:space="preserve">A </w:t>
      </w:r>
      <w:r w:rsidR="00131475" w:rsidRPr="00587136">
        <w:rPr>
          <w:rFonts w:ascii="Verdana" w:hAnsi="Verdana"/>
          <w:sz w:val="20"/>
        </w:rPr>
        <w:t xml:space="preserve">Companhia deverá prestar contas </w:t>
      </w:r>
      <w:del w:id="59" w:author="Matheus Coutinho" w:date="2021-06-11T19:16:00Z">
        <w:r w:rsidR="0070132A" w:rsidDel="009711D6">
          <w:rPr>
            <w:rFonts w:ascii="Verdana" w:hAnsi="Verdana"/>
            <w:sz w:val="20"/>
          </w:rPr>
          <w:delText>bimestralmente</w:delText>
        </w:r>
        <w:r w:rsidR="0070132A" w:rsidRPr="00587136" w:rsidDel="009711D6">
          <w:rPr>
            <w:rFonts w:ascii="Verdana" w:hAnsi="Verdana"/>
            <w:sz w:val="20"/>
          </w:rPr>
          <w:delText xml:space="preserve"> </w:delText>
        </w:r>
      </w:del>
      <w:ins w:id="60" w:author="Matheus Coutinho" w:date="2021-06-11T19:16:00Z">
        <w:r w:rsidR="009711D6">
          <w:rPr>
            <w:rFonts w:ascii="Verdana" w:hAnsi="Verdana"/>
            <w:sz w:val="20"/>
          </w:rPr>
          <w:t>trimestralmente</w:t>
        </w:r>
        <w:r w:rsidR="009711D6" w:rsidRPr="00587136">
          <w:rPr>
            <w:rFonts w:ascii="Verdana" w:hAnsi="Verdana"/>
            <w:sz w:val="20"/>
          </w:rPr>
          <w:t xml:space="preserve"> </w:t>
        </w:r>
      </w:ins>
      <w:r w:rsidR="00131475" w:rsidRPr="00587136">
        <w:rPr>
          <w:rFonts w:ascii="Verdana" w:hAnsi="Verdana"/>
          <w:sz w:val="20"/>
        </w:rPr>
        <w:t>à Debenturista e ao Agente Fiduciário dos CRI</w:t>
      </w:r>
      <w:r w:rsidR="00131475" w:rsidRPr="00D477AE" w:rsidDel="00767E9B">
        <w:rPr>
          <w:rFonts w:ascii="Verdana" w:hAnsi="Verdana"/>
          <w:sz w:val="20"/>
        </w:rPr>
        <w:t xml:space="preserve"> </w:t>
      </w:r>
      <w:r w:rsidR="00131475" w:rsidRPr="00D477AE">
        <w:rPr>
          <w:rFonts w:ascii="Verdana" w:hAnsi="Verdana"/>
          <w:sz w:val="20"/>
        </w:rPr>
        <w:t xml:space="preserve">acerca da destinação de recursos e seu </w:t>
      </w:r>
      <w:r w:rsidR="00131475" w:rsidRPr="00D477AE">
        <w:rPr>
          <w:rFonts w:ascii="Verdana" w:hAnsi="Verdana"/>
          <w:i/>
          <w:iCs/>
          <w:sz w:val="20"/>
        </w:rPr>
        <w:t>status</w:t>
      </w:r>
      <w:r w:rsidR="00131475" w:rsidRPr="00D477AE">
        <w:rPr>
          <w:rFonts w:ascii="Verdana" w:hAnsi="Verdana"/>
          <w:sz w:val="20"/>
        </w:rPr>
        <w:t xml:space="preserve">, por meio do envio de relatório na forma do </w:t>
      </w:r>
      <w:r w:rsidR="00131475" w:rsidRPr="00D477AE">
        <w:rPr>
          <w:rFonts w:ascii="Verdana" w:hAnsi="Verdana"/>
          <w:sz w:val="20"/>
          <w:u w:val="single"/>
        </w:rPr>
        <w:t>Anexo II</w:t>
      </w:r>
      <w:r w:rsidR="00131475" w:rsidRPr="00D477AE">
        <w:rPr>
          <w:rFonts w:ascii="Verdana" w:hAnsi="Verdana"/>
          <w:sz w:val="20"/>
        </w:rPr>
        <w:t xml:space="preserve"> a esta Escritura de Emissão</w:t>
      </w:r>
      <w:r w:rsidR="004E53A9">
        <w:rPr>
          <w:rFonts w:ascii="Verdana" w:hAnsi="Verdana"/>
          <w:sz w:val="20"/>
        </w:rPr>
        <w:t xml:space="preserve"> </w:t>
      </w:r>
      <w:r w:rsidR="004E53A9" w:rsidRPr="00D477AE">
        <w:rPr>
          <w:rFonts w:ascii="Verdana" w:hAnsi="Verdana"/>
          <w:sz w:val="20"/>
        </w:rPr>
        <w:t>(“</w:t>
      </w:r>
      <w:r w:rsidR="004E53A9">
        <w:rPr>
          <w:rFonts w:ascii="Verdana" w:hAnsi="Verdana"/>
          <w:sz w:val="20"/>
          <w:u w:val="single"/>
        </w:rPr>
        <w:t>Relatórios de Destinação de Recursos</w:t>
      </w:r>
      <w:r w:rsidR="004E53A9" w:rsidRPr="00D477AE">
        <w:rPr>
          <w:rFonts w:ascii="Verdana" w:hAnsi="Verdana"/>
          <w:sz w:val="20"/>
        </w:rPr>
        <w:t>”)</w:t>
      </w:r>
      <w:r w:rsidR="004E53A9">
        <w:rPr>
          <w:rFonts w:ascii="Verdana" w:hAnsi="Verdana"/>
          <w:sz w:val="20"/>
        </w:rPr>
        <w:t xml:space="preserve">, </w:t>
      </w:r>
      <w:r w:rsidR="004E53A9">
        <w:rPr>
          <w:rFonts w:ascii="Verdana" w:hAnsi="Verdana"/>
          <w:bCs/>
          <w:sz w:val="20"/>
        </w:rPr>
        <w:t xml:space="preserve">informando o valor total dos recursos obtidos pela Companhia em razão do recebimento dos recursos líquidos das Debêntures efetivamente destinados pela Companhia para o Empreendimento Imobiliário, </w:t>
      </w:r>
      <w:r w:rsidR="004E4343" w:rsidRPr="00686F60">
        <w:rPr>
          <w:rFonts w:ascii="Verdana" w:hAnsi="Verdana"/>
          <w:bCs/>
          <w:sz w:val="20"/>
        </w:rPr>
        <w:t xml:space="preserve">a partir da Data de Emissão, </w:t>
      </w:r>
      <w:bookmarkStart w:id="61" w:name="_Hlk63945987"/>
      <w:r w:rsidR="004E53A9">
        <w:rPr>
          <w:rFonts w:ascii="Verdana" w:hAnsi="Verdana"/>
          <w:sz w:val="20"/>
        </w:rPr>
        <w:t>acompanhado de cronograma físico e financeiro de avanço de obras (“</w:t>
      </w:r>
      <w:r w:rsidR="004E53A9" w:rsidRPr="00B37ADC">
        <w:rPr>
          <w:rFonts w:ascii="Verdana" w:hAnsi="Verdana"/>
          <w:sz w:val="20"/>
          <w:u w:val="single"/>
        </w:rPr>
        <w:t>Cronograma Físico Financeiro</w:t>
      </w:r>
      <w:r w:rsidR="004E53A9">
        <w:rPr>
          <w:rFonts w:ascii="Verdana" w:hAnsi="Verdana"/>
          <w:sz w:val="20"/>
        </w:rPr>
        <w:t xml:space="preserve">”), </w:t>
      </w:r>
      <w:r w:rsidR="004E4343" w:rsidRPr="00686F60">
        <w:rPr>
          <w:rFonts w:ascii="Verdana" w:hAnsi="Verdana"/>
          <w:bCs/>
          <w:sz w:val="20"/>
        </w:rPr>
        <w:t xml:space="preserve">bem como dos relatórios de medição de obras emitidos </w:t>
      </w:r>
      <w:bookmarkEnd w:id="61"/>
      <w:r w:rsidR="004E53A9">
        <w:rPr>
          <w:rFonts w:ascii="Verdana" w:hAnsi="Verdana"/>
          <w:bCs/>
          <w:sz w:val="20"/>
        </w:rPr>
        <w:t xml:space="preserve">pelo Agente de Medição, conforme abaixo definido </w:t>
      </w:r>
      <w:r w:rsidR="004E4343" w:rsidRPr="00686F60">
        <w:rPr>
          <w:rFonts w:ascii="Verdana" w:hAnsi="Verdana"/>
          <w:bCs/>
          <w:sz w:val="20"/>
        </w:rPr>
        <w:t>(“</w:t>
      </w:r>
      <w:r w:rsidR="004E4343" w:rsidRPr="00686F60">
        <w:rPr>
          <w:rFonts w:ascii="Verdana" w:hAnsi="Verdana"/>
          <w:bCs/>
          <w:sz w:val="20"/>
          <w:u w:val="single"/>
        </w:rPr>
        <w:t>Documentos Comprobatórios Despesas Futuras</w:t>
      </w:r>
      <w:r w:rsidR="004E4343" w:rsidRPr="00686F60">
        <w:rPr>
          <w:rFonts w:ascii="Verdana" w:hAnsi="Verdana"/>
          <w:bCs/>
          <w:sz w:val="20"/>
        </w:rPr>
        <w:t>”)</w:t>
      </w:r>
      <w:r w:rsidR="004E53A9">
        <w:rPr>
          <w:rFonts w:ascii="Verdana" w:hAnsi="Verdana"/>
          <w:bCs/>
          <w:sz w:val="20"/>
        </w:rPr>
        <w:t xml:space="preserve"> na seguinte periodicidade: (i) </w:t>
      </w:r>
      <w:del w:id="62" w:author="Matheus Coutinho" w:date="2021-06-11T19:16:00Z">
        <w:r w:rsidR="003D2BE2" w:rsidDel="009711D6">
          <w:rPr>
            <w:rFonts w:ascii="Verdana" w:hAnsi="Verdana"/>
            <w:bCs/>
            <w:sz w:val="20"/>
          </w:rPr>
          <w:delText>bimestralmente</w:delText>
        </w:r>
      </w:del>
      <w:ins w:id="63" w:author="Matheus Coutinho" w:date="2021-06-11T19:16:00Z">
        <w:r w:rsidR="009711D6">
          <w:rPr>
            <w:rFonts w:ascii="Verdana" w:hAnsi="Verdana"/>
            <w:bCs/>
            <w:sz w:val="20"/>
          </w:rPr>
          <w:t>trimestralmente</w:t>
        </w:r>
      </w:ins>
      <w:r w:rsidR="004E53A9">
        <w:rPr>
          <w:rFonts w:ascii="Verdana" w:hAnsi="Verdana"/>
          <w:bCs/>
          <w:sz w:val="20"/>
        </w:rPr>
        <w:t xml:space="preserve">, </w:t>
      </w:r>
      <w:r w:rsidR="004E53A9" w:rsidRPr="00686F60">
        <w:rPr>
          <w:rFonts w:ascii="Verdana" w:hAnsi="Verdana"/>
          <w:bCs/>
          <w:sz w:val="20"/>
        </w:rPr>
        <w:t xml:space="preserve">no dia </w:t>
      </w:r>
      <w:r w:rsidR="00587136">
        <w:rPr>
          <w:rFonts w:ascii="Verdana" w:hAnsi="Verdana"/>
          <w:bCs/>
          <w:sz w:val="20"/>
        </w:rPr>
        <w:t>1</w:t>
      </w:r>
      <w:r w:rsidR="00587136" w:rsidRPr="00686F60">
        <w:rPr>
          <w:rFonts w:ascii="Verdana" w:hAnsi="Verdana"/>
          <w:bCs/>
          <w:sz w:val="20"/>
        </w:rPr>
        <w:t>0 (</w:t>
      </w:r>
      <w:r w:rsidR="00587136">
        <w:rPr>
          <w:rFonts w:ascii="Verdana" w:hAnsi="Verdana"/>
          <w:bCs/>
          <w:sz w:val="20"/>
        </w:rPr>
        <w:t>dez</w:t>
      </w:r>
      <w:r w:rsidR="00587136" w:rsidRPr="00686F60">
        <w:rPr>
          <w:rFonts w:ascii="Verdana" w:hAnsi="Verdana"/>
          <w:bCs/>
          <w:sz w:val="20"/>
        </w:rPr>
        <w:t>) do mês imediatamente após o término d</w:t>
      </w:r>
      <w:r w:rsidR="00555A94">
        <w:rPr>
          <w:rFonts w:ascii="Verdana" w:hAnsi="Verdana"/>
          <w:bCs/>
          <w:sz w:val="20"/>
        </w:rPr>
        <w:t xml:space="preserve">e cada </w:t>
      </w:r>
      <w:ins w:id="64" w:author="Matheus Coutinho" w:date="2021-06-11T19:16:00Z">
        <w:r w:rsidR="009711D6">
          <w:rPr>
            <w:rFonts w:ascii="Verdana" w:hAnsi="Verdana"/>
            <w:bCs/>
            <w:sz w:val="20"/>
          </w:rPr>
          <w:t>tri</w:t>
        </w:r>
      </w:ins>
      <w:del w:id="65" w:author="Matheus Coutinho" w:date="2021-06-11T19:16:00Z">
        <w:r w:rsidR="003D2BE2" w:rsidDel="009711D6">
          <w:rPr>
            <w:rFonts w:ascii="Verdana" w:hAnsi="Verdana"/>
            <w:bCs/>
            <w:sz w:val="20"/>
          </w:rPr>
          <w:delText>bi</w:delText>
        </w:r>
      </w:del>
      <w:r w:rsidR="003D2BE2">
        <w:rPr>
          <w:rFonts w:ascii="Verdana" w:hAnsi="Verdana"/>
          <w:bCs/>
          <w:sz w:val="20"/>
        </w:rPr>
        <w:t>mestre</w:t>
      </w:r>
      <w:r w:rsidR="003D2BE2" w:rsidRPr="00686F60">
        <w:rPr>
          <w:rFonts w:ascii="Verdana" w:hAnsi="Verdana"/>
          <w:bCs/>
          <w:sz w:val="20"/>
        </w:rPr>
        <w:t xml:space="preserve"> </w:t>
      </w:r>
      <w:r w:rsidR="00587136" w:rsidRPr="00686F60">
        <w:rPr>
          <w:rFonts w:ascii="Verdana" w:hAnsi="Verdana"/>
          <w:bCs/>
          <w:sz w:val="20"/>
        </w:rPr>
        <w:t>fiscal</w:t>
      </w:r>
      <w:r w:rsidR="00587136" w:rsidRPr="00D477AE">
        <w:rPr>
          <w:rFonts w:ascii="Verdana" w:hAnsi="Verdana"/>
          <w:sz w:val="20"/>
        </w:rPr>
        <w:t xml:space="preserve"> </w:t>
      </w:r>
      <w:r w:rsidR="00587136">
        <w:rPr>
          <w:rFonts w:ascii="Verdana" w:hAnsi="Verdana"/>
          <w:sz w:val="20"/>
        </w:rPr>
        <w:t>(“</w:t>
      </w:r>
      <w:r w:rsidR="00587136" w:rsidRPr="00691E19">
        <w:rPr>
          <w:rFonts w:ascii="Verdana" w:hAnsi="Verdana"/>
          <w:sz w:val="20"/>
          <w:u w:val="single"/>
        </w:rPr>
        <w:t>Período de Verificação</w:t>
      </w:r>
      <w:r w:rsidR="00587136">
        <w:rPr>
          <w:rFonts w:ascii="Verdana" w:hAnsi="Verdana"/>
          <w:sz w:val="20"/>
        </w:rPr>
        <w:t>”) sendo o primeiro devido em 10 de julho de 2021</w:t>
      </w:r>
      <w:r w:rsidR="00555A94">
        <w:rPr>
          <w:rFonts w:ascii="Verdana" w:hAnsi="Verdana"/>
          <w:sz w:val="20"/>
        </w:rPr>
        <w:t xml:space="preserve"> e </w:t>
      </w:r>
      <w:r w:rsidR="00587136">
        <w:rPr>
          <w:rFonts w:ascii="Verdana" w:hAnsi="Verdana"/>
          <w:sz w:val="20"/>
        </w:rPr>
        <w:t>o segundo em</w:t>
      </w:r>
      <w:r w:rsidR="00555A94">
        <w:rPr>
          <w:rFonts w:ascii="Verdana" w:hAnsi="Verdana"/>
          <w:sz w:val="20"/>
        </w:rPr>
        <w:t xml:space="preserve"> 10 </w:t>
      </w:r>
      <w:r w:rsidR="00587136">
        <w:rPr>
          <w:rFonts w:ascii="Verdana" w:hAnsi="Verdana"/>
          <w:sz w:val="20"/>
        </w:rPr>
        <w:t xml:space="preserve">de </w:t>
      </w:r>
      <w:del w:id="66" w:author="Matheus Coutinho" w:date="2021-06-11T19:19:00Z">
        <w:r w:rsidR="0070132A" w:rsidDel="009711D6">
          <w:rPr>
            <w:rFonts w:ascii="Verdana" w:hAnsi="Verdana"/>
            <w:sz w:val="20"/>
          </w:rPr>
          <w:delText xml:space="preserve">setembro </w:delText>
        </w:r>
      </w:del>
      <w:ins w:id="67" w:author="Matheus Coutinho" w:date="2021-06-11T19:19:00Z">
        <w:r w:rsidR="009711D6">
          <w:rPr>
            <w:rFonts w:ascii="Verdana" w:hAnsi="Verdana"/>
            <w:sz w:val="20"/>
          </w:rPr>
          <w:t xml:space="preserve">outubro </w:t>
        </w:r>
      </w:ins>
      <w:r w:rsidR="00587136">
        <w:rPr>
          <w:rFonts w:ascii="Verdana" w:hAnsi="Verdana"/>
          <w:sz w:val="20"/>
        </w:rPr>
        <w:t>de 202</w:t>
      </w:r>
      <w:ins w:id="68" w:author="Matheus Coutinho" w:date="2021-06-11T19:19:00Z">
        <w:r w:rsidR="009711D6">
          <w:rPr>
            <w:rFonts w:ascii="Verdana" w:hAnsi="Verdana"/>
            <w:sz w:val="20"/>
          </w:rPr>
          <w:t>1</w:t>
        </w:r>
      </w:ins>
      <w:del w:id="69" w:author="Matheus Coutinho" w:date="2021-06-11T19:19:00Z">
        <w:r w:rsidR="00587136" w:rsidDel="009711D6">
          <w:rPr>
            <w:rFonts w:ascii="Verdana" w:hAnsi="Verdana"/>
            <w:sz w:val="20"/>
          </w:rPr>
          <w:delText>2</w:delText>
        </w:r>
      </w:del>
      <w:r w:rsidR="00587136">
        <w:rPr>
          <w:rFonts w:ascii="Verdana" w:hAnsi="Verdana"/>
          <w:sz w:val="20"/>
        </w:rPr>
        <w:t xml:space="preserve"> e assim sucessivamente</w:t>
      </w:r>
      <w:r w:rsidR="004E4343" w:rsidRPr="00686F60">
        <w:rPr>
          <w:rFonts w:ascii="Verdana" w:hAnsi="Verdana"/>
          <w:bCs/>
          <w:sz w:val="20"/>
        </w:rPr>
        <w:t xml:space="preserve">; e </w:t>
      </w:r>
      <w:r w:rsidR="004E53A9">
        <w:rPr>
          <w:rFonts w:ascii="Verdana" w:hAnsi="Verdana"/>
          <w:bCs/>
          <w:sz w:val="20"/>
        </w:rPr>
        <w:t xml:space="preserve">(ii) </w:t>
      </w:r>
      <w:r w:rsidR="004E4343" w:rsidRPr="00686F60">
        <w:rPr>
          <w:rFonts w:ascii="Verdana" w:hAnsi="Verdana"/>
          <w:bCs/>
          <w:sz w:val="20"/>
        </w:rPr>
        <w:t xml:space="preserve">sempre que for solicitado pelo Agente Fiduciário dos CRI e/ou pela Securitizadora após questionamento de qualquer </w:t>
      </w:r>
      <w:r w:rsidR="004E53A9">
        <w:rPr>
          <w:rFonts w:ascii="Verdana" w:hAnsi="Verdana"/>
          <w:bCs/>
          <w:sz w:val="20"/>
        </w:rPr>
        <w:t>Autoridade (conforme abaixo definido)</w:t>
      </w:r>
      <w:r w:rsidR="004E4343" w:rsidRPr="00686F60">
        <w:rPr>
          <w:rFonts w:ascii="Verdana" w:hAnsi="Verdana"/>
          <w:bCs/>
          <w:sz w:val="20"/>
        </w:rPr>
        <w:t xml:space="preserve">, </w:t>
      </w:r>
      <w:r w:rsidR="00843F12" w:rsidRPr="00D477AE">
        <w:rPr>
          <w:rFonts w:ascii="Verdana" w:hAnsi="Verdana"/>
          <w:sz w:val="20"/>
        </w:rPr>
        <w:t>pela Securitizadora ou pelo Agente Fiduciário dos CRI</w:t>
      </w:r>
      <w:r w:rsidR="00843F12">
        <w:rPr>
          <w:rFonts w:ascii="Verdana" w:hAnsi="Verdana"/>
          <w:sz w:val="20"/>
        </w:rPr>
        <w:t>,</w:t>
      </w:r>
      <w:r w:rsidR="00843F12">
        <w:rPr>
          <w:rFonts w:ascii="Verdana" w:hAnsi="Verdana"/>
          <w:bCs/>
          <w:sz w:val="20"/>
        </w:rPr>
        <w:t xml:space="preserve"> </w:t>
      </w:r>
      <w:r w:rsidR="004E53A9">
        <w:rPr>
          <w:rFonts w:ascii="Verdana" w:hAnsi="Verdana"/>
          <w:bCs/>
          <w:sz w:val="20"/>
        </w:rPr>
        <w:t xml:space="preserve">para fins de atendimento das </w:t>
      </w:r>
      <w:r w:rsidR="004E53A9" w:rsidRPr="00587136">
        <w:rPr>
          <w:rFonts w:ascii="Verdana" w:hAnsi="Verdana"/>
          <w:bCs/>
          <w:sz w:val="20"/>
        </w:rPr>
        <w:t xml:space="preserve">Obrigações Legais (conforme abaixo definido) e exigência de órgãos reguladores e fiscalizadores, em até 10 (dez) Dias </w:t>
      </w:r>
      <w:r w:rsidR="004E53A9" w:rsidRPr="00587136">
        <w:rPr>
          <w:rFonts w:ascii="Verdana" w:hAnsi="Verdana"/>
          <w:sz w:val="20"/>
        </w:rPr>
        <w:t xml:space="preserve">Úteis </w:t>
      </w:r>
      <w:r w:rsidR="004E53A9" w:rsidRPr="00587136">
        <w:rPr>
          <w:rFonts w:ascii="Verdana" w:hAnsi="Verdana"/>
          <w:sz w:val="20"/>
        </w:rPr>
        <w:lastRenderedPageBreak/>
        <w:t>contados do recebimento da solicitação, ou em prazo menor, se assim solicitado por qualquer Autoridade ou determinado pelas Obrigações Legais.</w:t>
      </w:r>
      <w:r w:rsidR="00FC34A9">
        <w:rPr>
          <w:rFonts w:ascii="Verdana" w:hAnsi="Verdana"/>
          <w:sz w:val="20"/>
        </w:rPr>
        <w:t xml:space="preserve"> </w:t>
      </w:r>
    </w:p>
    <w:p w14:paraId="3A013EEB" w14:textId="386D99A1" w:rsidR="00843F12" w:rsidRDefault="00843F12" w:rsidP="00843F12">
      <w:pPr>
        <w:autoSpaceDE w:val="0"/>
        <w:autoSpaceDN w:val="0"/>
        <w:adjustRightInd w:val="0"/>
        <w:spacing w:after="0" w:line="320" w:lineRule="exact"/>
        <w:rPr>
          <w:rFonts w:ascii="Verdana" w:hAnsi="Verdana"/>
          <w:sz w:val="20"/>
        </w:rPr>
      </w:pPr>
    </w:p>
    <w:p w14:paraId="219121DE" w14:textId="0F911BD4" w:rsidR="00843F12" w:rsidRPr="00C53DE1" w:rsidRDefault="00843F12" w:rsidP="003E2A51">
      <w:pPr>
        <w:numPr>
          <w:ilvl w:val="2"/>
          <w:numId w:val="7"/>
        </w:numPr>
        <w:spacing w:after="0" w:line="320" w:lineRule="exact"/>
        <w:ind w:left="0" w:firstLine="0"/>
        <w:rPr>
          <w:rFonts w:ascii="Verdana" w:hAnsi="Verdana"/>
          <w:sz w:val="20"/>
        </w:rPr>
      </w:pPr>
      <w:r w:rsidRPr="00C53DE1">
        <w:rPr>
          <w:rFonts w:ascii="Verdana" w:hAnsi="Verdana"/>
          <w:sz w:val="20"/>
        </w:rPr>
        <w:t>Compreende-se por “</w:t>
      </w:r>
      <w:r w:rsidRPr="00C53DE1">
        <w:rPr>
          <w:rFonts w:ascii="Verdana" w:hAnsi="Verdana"/>
          <w:sz w:val="20"/>
          <w:u w:val="single"/>
        </w:rPr>
        <w:t>Autoridade</w:t>
      </w:r>
      <w:r w:rsidRPr="00C53DE1">
        <w:rPr>
          <w:rFonts w:ascii="Verdana" w:hAnsi="Verdana"/>
          <w:sz w:val="20"/>
        </w:rPr>
        <w:t>”: qualquer pessoa natural, pessoa jurídica (de direito público ou privado) (“</w:t>
      </w:r>
      <w:r w:rsidRPr="00C53DE1">
        <w:rPr>
          <w:rFonts w:ascii="Verdana" w:hAnsi="Verdana"/>
          <w:sz w:val="20"/>
          <w:u w:val="single"/>
        </w:rPr>
        <w:t>Pessoa</w:t>
      </w:r>
      <w:r w:rsidRPr="00C53DE1">
        <w:rPr>
          <w:rFonts w:ascii="Verdana" w:hAnsi="Verdana"/>
          <w:sz w:val="20"/>
        </w:rPr>
        <w:t>”), entidade ou órgão:</w:t>
      </w:r>
    </w:p>
    <w:p w14:paraId="57CCF8F2" w14:textId="77777777" w:rsidR="00843F12" w:rsidRPr="00C53DE1" w:rsidRDefault="00843F12" w:rsidP="00843F12">
      <w:pPr>
        <w:tabs>
          <w:tab w:val="left" w:pos="993"/>
        </w:tabs>
        <w:spacing w:after="0" w:line="320" w:lineRule="exact"/>
        <w:ind w:firstLine="284"/>
        <w:rPr>
          <w:rFonts w:ascii="Verdana" w:hAnsi="Verdana"/>
          <w:sz w:val="20"/>
        </w:rPr>
      </w:pPr>
    </w:p>
    <w:p w14:paraId="6D7737B3" w14:textId="77777777" w:rsidR="00843F12" w:rsidRPr="00C53DE1" w:rsidRDefault="00843F12" w:rsidP="003E2A51">
      <w:pPr>
        <w:pStyle w:val="PargrafodaLista"/>
        <w:numPr>
          <w:ilvl w:val="0"/>
          <w:numId w:val="8"/>
        </w:numPr>
        <w:tabs>
          <w:tab w:val="left" w:pos="993"/>
        </w:tabs>
        <w:spacing w:after="0" w:line="320" w:lineRule="exact"/>
        <w:rPr>
          <w:rFonts w:ascii="Verdana" w:hAnsi="Verdana"/>
          <w:sz w:val="20"/>
        </w:rPr>
      </w:pPr>
      <w:r w:rsidRPr="00C53DE1">
        <w:rPr>
          <w:rFonts w:ascii="Verdana" w:hAnsi="Verdana"/>
          <w:sz w:val="20"/>
        </w:rPr>
        <w:t xml:space="preserve">vinculada(o), direta ou indiretamente, no Brasil e/ou no exterior, ao </w:t>
      </w:r>
      <w:r>
        <w:rPr>
          <w:rFonts w:ascii="Verdana" w:hAnsi="Verdana"/>
          <w:sz w:val="20"/>
        </w:rPr>
        <w:t>p</w:t>
      </w:r>
      <w:r w:rsidRPr="00C53DE1">
        <w:rPr>
          <w:rFonts w:ascii="Verdana" w:hAnsi="Verdana"/>
          <w:sz w:val="20"/>
        </w:rPr>
        <w:t xml:space="preserve">oder </w:t>
      </w:r>
      <w:r>
        <w:rPr>
          <w:rFonts w:ascii="Verdana" w:hAnsi="Verdana"/>
          <w:sz w:val="20"/>
        </w:rPr>
        <w:t>p</w:t>
      </w:r>
      <w:r w:rsidRPr="00C53DE1">
        <w:rPr>
          <w:rFonts w:ascii="Verdana" w:hAnsi="Verdana"/>
          <w:sz w:val="20"/>
        </w:rPr>
        <w:t xml:space="preserve">úblico, incluindo, sem limitação, entes representantes dos </w:t>
      </w:r>
      <w:r>
        <w:rPr>
          <w:rFonts w:ascii="Verdana" w:hAnsi="Verdana"/>
          <w:sz w:val="20"/>
        </w:rPr>
        <w:t>p</w:t>
      </w:r>
      <w:r w:rsidRPr="00C53DE1">
        <w:rPr>
          <w:rFonts w:ascii="Verdana" w:hAnsi="Verdana"/>
          <w:sz w:val="20"/>
        </w:rPr>
        <w:t xml:space="preserve">oderes </w:t>
      </w:r>
      <w:r>
        <w:rPr>
          <w:rFonts w:ascii="Verdana" w:hAnsi="Verdana"/>
          <w:sz w:val="20"/>
        </w:rPr>
        <w:t>j</w:t>
      </w:r>
      <w:r w:rsidRPr="00C53DE1">
        <w:rPr>
          <w:rFonts w:ascii="Verdana" w:hAnsi="Verdana"/>
          <w:sz w:val="20"/>
        </w:rPr>
        <w:t xml:space="preserve">udiciário, </w:t>
      </w:r>
      <w:r>
        <w:rPr>
          <w:rFonts w:ascii="Verdana" w:hAnsi="Verdana"/>
          <w:sz w:val="20"/>
        </w:rPr>
        <w:t>l</w:t>
      </w:r>
      <w:r w:rsidRPr="00C53DE1">
        <w:rPr>
          <w:rFonts w:ascii="Verdana" w:hAnsi="Verdana"/>
          <w:sz w:val="20"/>
        </w:rPr>
        <w:t xml:space="preserve">egislativo e/ou </w:t>
      </w:r>
      <w:r>
        <w:rPr>
          <w:rFonts w:ascii="Verdana" w:hAnsi="Verdana"/>
          <w:sz w:val="20"/>
        </w:rPr>
        <w:t>e</w:t>
      </w:r>
      <w:r w:rsidRPr="00C53DE1">
        <w:rPr>
          <w:rFonts w:ascii="Verdana" w:hAnsi="Verdana"/>
          <w:sz w:val="20"/>
        </w:rPr>
        <w:t>xecutivo, entidades da administração pública direta ou indireta, autarquias e outras Pessoas de direito público; e/ou</w:t>
      </w:r>
    </w:p>
    <w:p w14:paraId="11A0BB6D" w14:textId="77777777" w:rsidR="00843F12" w:rsidRPr="00C53DE1" w:rsidRDefault="00843F12" w:rsidP="00843F12">
      <w:pPr>
        <w:tabs>
          <w:tab w:val="left" w:pos="993"/>
        </w:tabs>
        <w:spacing w:after="0" w:line="320" w:lineRule="exact"/>
        <w:ind w:firstLine="284"/>
        <w:rPr>
          <w:rFonts w:ascii="Verdana" w:hAnsi="Verdana"/>
          <w:sz w:val="20"/>
        </w:rPr>
      </w:pPr>
    </w:p>
    <w:p w14:paraId="5E42FF91" w14:textId="77777777" w:rsidR="00843F12" w:rsidRPr="00C53DE1" w:rsidRDefault="00843F12" w:rsidP="003E2A51">
      <w:pPr>
        <w:pStyle w:val="PargrafodaLista"/>
        <w:numPr>
          <w:ilvl w:val="0"/>
          <w:numId w:val="8"/>
        </w:numPr>
        <w:tabs>
          <w:tab w:val="left" w:pos="993"/>
        </w:tabs>
        <w:spacing w:after="0" w:line="320" w:lineRule="exact"/>
        <w:rPr>
          <w:rFonts w:ascii="Verdana" w:hAnsi="Verdana"/>
          <w:sz w:val="20"/>
        </w:rPr>
      </w:pPr>
      <w:r w:rsidRPr="00C53DE1">
        <w:rPr>
          <w:rFonts w:ascii="Verdana" w:hAnsi="Verdana"/>
          <w:sz w:val="20"/>
        </w:rPr>
        <w:t>que administre ou esteja vinculada(o) a mercados regulamentados de valores mobiliários, entidades autorreguladoras e outras Pessoas com poder normativo, fiscalizador e/ou punitivo, no Brasil e/ou no exterior, entre outros.</w:t>
      </w:r>
    </w:p>
    <w:p w14:paraId="4B5335A4" w14:textId="77777777" w:rsidR="00843F12" w:rsidRPr="00C53DE1" w:rsidRDefault="00843F12" w:rsidP="00843F12">
      <w:pPr>
        <w:tabs>
          <w:tab w:val="left" w:pos="993"/>
        </w:tabs>
        <w:spacing w:after="0" w:line="320" w:lineRule="exact"/>
        <w:ind w:firstLine="284"/>
        <w:rPr>
          <w:rFonts w:ascii="Verdana" w:hAnsi="Verdana"/>
          <w:sz w:val="20"/>
        </w:rPr>
      </w:pPr>
    </w:p>
    <w:p w14:paraId="5427576E" w14:textId="1B4774CB" w:rsidR="00843F12" w:rsidRDefault="00843F12" w:rsidP="003E2A51">
      <w:pPr>
        <w:numPr>
          <w:ilvl w:val="2"/>
          <w:numId w:val="7"/>
        </w:numPr>
        <w:spacing w:after="0" w:line="320" w:lineRule="exact"/>
        <w:ind w:left="0" w:firstLine="0"/>
        <w:rPr>
          <w:rFonts w:ascii="Verdana" w:hAnsi="Verdana"/>
          <w:sz w:val="20"/>
        </w:rPr>
      </w:pPr>
      <w:r w:rsidRPr="00C53DE1">
        <w:rPr>
          <w:rFonts w:ascii="Verdana" w:hAnsi="Verdana"/>
          <w:sz w:val="20"/>
        </w:rPr>
        <w:t>Compreende-se por “</w:t>
      </w:r>
      <w:r w:rsidRPr="00C53DE1">
        <w:rPr>
          <w:rFonts w:ascii="Verdana" w:hAnsi="Verdana"/>
          <w:sz w:val="20"/>
          <w:u w:val="single"/>
        </w:rPr>
        <w:t>Obrigações Legais</w:t>
      </w:r>
      <w:r w:rsidRPr="00C53DE1">
        <w:rPr>
          <w:rFonts w:ascii="Verdana" w:hAnsi="Verdana"/>
          <w:sz w:val="20"/>
        </w:rPr>
        <w:t>”: qualquer lei, decreto, medida provisória, regulamento, norma administrativa, ofício, carta, resolução, instrução, circular e/ou qualquer tipo de determinação, na forma de qualquer outro instrumento ou regulamentação, de órgãos ou entidades governamentais, autarquias, tribunais ou qualquer outra Autoridade, que crie direitos e/ou obrigações</w:t>
      </w:r>
      <w:r>
        <w:rPr>
          <w:rFonts w:ascii="Verdana" w:hAnsi="Verdana"/>
          <w:sz w:val="20"/>
        </w:rPr>
        <w:t>.</w:t>
      </w:r>
    </w:p>
    <w:p w14:paraId="74525D69" w14:textId="4069B800" w:rsidR="009862F0" w:rsidRDefault="009862F0" w:rsidP="00C53DE1">
      <w:pPr>
        <w:tabs>
          <w:tab w:val="left" w:pos="993"/>
        </w:tabs>
        <w:spacing w:after="0" w:line="320" w:lineRule="exact"/>
        <w:ind w:firstLine="284"/>
        <w:rPr>
          <w:rFonts w:ascii="Verdana" w:hAnsi="Verdana"/>
          <w:sz w:val="20"/>
        </w:rPr>
      </w:pPr>
    </w:p>
    <w:p w14:paraId="16D66FB2" w14:textId="4A5F4CEE" w:rsidR="009862F0" w:rsidRPr="00587136" w:rsidRDefault="00587136" w:rsidP="003E2A51">
      <w:pPr>
        <w:numPr>
          <w:ilvl w:val="2"/>
          <w:numId w:val="7"/>
        </w:numPr>
        <w:spacing w:after="0" w:line="320" w:lineRule="exact"/>
        <w:ind w:left="0" w:firstLine="0"/>
        <w:rPr>
          <w:rFonts w:ascii="Verdana" w:hAnsi="Verdana"/>
          <w:sz w:val="20"/>
        </w:rPr>
      </w:pPr>
      <w:r w:rsidRPr="00587136">
        <w:rPr>
          <w:rFonts w:ascii="Verdana" w:hAnsi="Verdana"/>
          <w:sz w:val="20"/>
        </w:rPr>
        <w:t xml:space="preserve">Na hipótese de o Agente Fiduciário dos CRI e/ou a Securitizadora vir(em) a ser legal e validamente exigido(s) por Autoridade competente a comprovar(em) a destinação dos recursos obtidos pela Companhia com a emissão das Debêntures, </w:t>
      </w:r>
      <w:bookmarkStart w:id="70" w:name="_Hlk73115989"/>
      <w:r w:rsidR="00DB63A0">
        <w:rPr>
          <w:rFonts w:ascii="Verdana" w:hAnsi="Verdana"/>
          <w:sz w:val="20"/>
        </w:rPr>
        <w:t xml:space="preserve">bem como para fins de atendimento das Obrigações Legais e exigência de órgãos reguladores e fiscalizadores, </w:t>
      </w:r>
      <w:bookmarkEnd w:id="70"/>
      <w:r w:rsidRPr="00587136">
        <w:rPr>
          <w:rFonts w:ascii="Verdana" w:hAnsi="Verdana"/>
          <w:sz w:val="20"/>
        </w:rPr>
        <w:t>a Companhia deverá obrigatoriamente enviar ao Agente Fiduciário dos CRI e à Securitizadora, no prazo de até 10 (dez) Dias Úteis contados da data de recebimento da respectiva solicitação ou em prazo inferior caso seja necessário para atender solicitações de qualquer Autoridade competente</w:t>
      </w:r>
      <w:r w:rsidR="00DB63A0">
        <w:rPr>
          <w:rFonts w:ascii="Verdana" w:hAnsi="Verdana"/>
          <w:sz w:val="20"/>
        </w:rPr>
        <w:t xml:space="preserve"> </w:t>
      </w:r>
      <w:bookmarkStart w:id="71" w:name="_Hlk73115999"/>
      <w:r w:rsidR="00DB63A0">
        <w:rPr>
          <w:rFonts w:ascii="Verdana" w:hAnsi="Verdana"/>
          <w:sz w:val="20"/>
        </w:rPr>
        <w:t>ou para fins de cumprimento de prazo determinado pelas Obrigações Legais</w:t>
      </w:r>
      <w:r w:rsidRPr="00587136">
        <w:rPr>
          <w:rFonts w:ascii="Verdana" w:hAnsi="Verdana"/>
          <w:sz w:val="20"/>
        </w:rPr>
        <w:t xml:space="preserve">, </w:t>
      </w:r>
      <w:bookmarkEnd w:id="71"/>
      <w:r w:rsidRPr="00587136">
        <w:rPr>
          <w:rFonts w:ascii="Verdana" w:hAnsi="Verdana"/>
          <w:sz w:val="20"/>
        </w:rPr>
        <w:t xml:space="preserve">os documentos e informações necessários, tais como as notas fiscais, incluindo </w:t>
      </w:r>
      <w:r w:rsidRPr="00587136">
        <w:rPr>
          <w:rFonts w:ascii="Verdana" w:hAnsi="Verdana" w:cs="Tahoma"/>
          <w:sz w:val="20"/>
        </w:rPr>
        <w:t xml:space="preserve">cópia dos contratos, notas fiscais acompanhadas de seus arquivos no formato “XML” de autenticação das </w:t>
      </w:r>
      <w:bookmarkStart w:id="72" w:name="_Hlk73116025"/>
      <w:r w:rsidRPr="00587136">
        <w:rPr>
          <w:rFonts w:ascii="Verdana" w:hAnsi="Verdana" w:cs="Tahoma"/>
          <w:sz w:val="20"/>
        </w:rPr>
        <w:t>notas fiscais</w:t>
      </w:r>
      <w:r w:rsidR="00DB63A0">
        <w:rPr>
          <w:rFonts w:ascii="Verdana" w:hAnsi="Verdana" w:cs="Tahoma"/>
          <w:sz w:val="20"/>
        </w:rPr>
        <w:t xml:space="preserve"> (se aplicável)</w:t>
      </w:r>
      <w:r w:rsidRPr="00587136">
        <w:rPr>
          <w:rFonts w:ascii="Verdana" w:hAnsi="Verdana" w:cs="Tahoma"/>
          <w:sz w:val="20"/>
        </w:rPr>
        <w:t>, comprovando os pagamentos</w:t>
      </w:r>
      <w:r w:rsidR="00DB63A0">
        <w:rPr>
          <w:rFonts w:ascii="Verdana" w:hAnsi="Verdana" w:cs="Tahoma"/>
          <w:sz w:val="20"/>
        </w:rPr>
        <w:t xml:space="preserve"> e/ou demonstrativos contábeis que demonstrem a correta Destinação de Recursos, bem como </w:t>
      </w:r>
      <w:r w:rsidR="00DB63A0" w:rsidRPr="00587136">
        <w:rPr>
          <w:rFonts w:ascii="Verdana" w:hAnsi="Verdana"/>
          <w:sz w:val="20"/>
        </w:rPr>
        <w:t xml:space="preserve">atos societários e demais documentos comprobatórios que julgar necessário para acompanhamento da utilização dos recursos </w:t>
      </w:r>
      <w:r w:rsidR="00DB63A0">
        <w:rPr>
          <w:rFonts w:ascii="Verdana" w:hAnsi="Verdana"/>
          <w:sz w:val="20"/>
        </w:rPr>
        <w:t>oriundos da Emissão</w:t>
      </w:r>
      <w:bookmarkEnd w:id="72"/>
      <w:r w:rsidRPr="00587136">
        <w:rPr>
          <w:rFonts w:ascii="Verdana" w:hAnsi="Verdana"/>
          <w:sz w:val="20"/>
        </w:rPr>
        <w:t>.</w:t>
      </w:r>
    </w:p>
    <w:p w14:paraId="3B87BE88" w14:textId="010CD88F" w:rsidR="009862F0" w:rsidRPr="00587136" w:rsidRDefault="009862F0" w:rsidP="00C53DE1">
      <w:pPr>
        <w:tabs>
          <w:tab w:val="left" w:pos="993"/>
        </w:tabs>
        <w:spacing w:after="0" w:line="320" w:lineRule="exact"/>
        <w:ind w:firstLine="284"/>
        <w:rPr>
          <w:rFonts w:ascii="Verdana" w:hAnsi="Verdana"/>
          <w:sz w:val="20"/>
        </w:rPr>
      </w:pPr>
    </w:p>
    <w:p w14:paraId="61A52A17" w14:textId="10682236" w:rsidR="0076612C" w:rsidRPr="00587136" w:rsidRDefault="00587136" w:rsidP="003E2A51">
      <w:pPr>
        <w:numPr>
          <w:ilvl w:val="2"/>
          <w:numId w:val="7"/>
        </w:numPr>
        <w:spacing w:after="0" w:line="320" w:lineRule="exact"/>
        <w:ind w:left="0" w:firstLine="0"/>
        <w:rPr>
          <w:rFonts w:ascii="Verdana" w:hAnsi="Verdana"/>
          <w:sz w:val="20"/>
        </w:rPr>
      </w:pPr>
      <w:r w:rsidRPr="00587136">
        <w:rPr>
          <w:rFonts w:ascii="Verdana" w:hAnsi="Verdana"/>
          <w:sz w:val="20"/>
        </w:rPr>
        <w:t xml:space="preserve">A data limite para que haja a efetiva Destinação de Recursos dos recursos obtidos por meio desta emissão será a data de vencimento dos CRI, </w:t>
      </w:r>
      <w:r w:rsidRPr="00587136">
        <w:rPr>
          <w:rFonts w:ascii="Verdana" w:eastAsia="Calibri" w:hAnsi="Verdana"/>
          <w:sz w:val="20"/>
          <w:lang w:eastAsia="en-US"/>
        </w:rPr>
        <w:t xml:space="preserve">a ser definida no Termo de Securitização. </w:t>
      </w:r>
      <w:r w:rsidR="00595120" w:rsidRPr="00587136">
        <w:rPr>
          <w:rFonts w:ascii="Verdana" w:hAnsi="Verdana"/>
          <w:sz w:val="20"/>
        </w:rPr>
        <w:t>E</w:t>
      </w:r>
      <w:r w:rsidR="0076612C" w:rsidRPr="00587136">
        <w:rPr>
          <w:rFonts w:ascii="Verdana" w:hAnsi="Verdana"/>
          <w:sz w:val="20"/>
        </w:rPr>
        <w:t xml:space="preserve">m caso de vencimento antecipado das Debêntures ou nos casos de resgate antecipado total previstos nesta Escritura de Emissão, a Companhia permanecerá obrigada </w:t>
      </w:r>
      <w:r w:rsidR="0076612C" w:rsidRPr="00587136">
        <w:rPr>
          <w:rFonts w:ascii="Verdana" w:eastAsia="Calibri" w:hAnsi="Verdana"/>
          <w:sz w:val="20"/>
        </w:rPr>
        <w:t>a</w:t>
      </w:r>
      <w:r w:rsidR="009862F0" w:rsidRPr="00587136">
        <w:rPr>
          <w:rFonts w:ascii="Verdana" w:eastAsia="Calibri" w:hAnsi="Verdana"/>
          <w:sz w:val="20"/>
        </w:rPr>
        <w:t>:</w:t>
      </w:r>
      <w:r w:rsidR="0076612C" w:rsidRPr="00587136">
        <w:rPr>
          <w:rFonts w:ascii="Verdana" w:eastAsia="Calibri" w:hAnsi="Verdana"/>
          <w:sz w:val="20"/>
        </w:rPr>
        <w:t xml:space="preserve"> (i) aplicar os recursos </w:t>
      </w:r>
      <w:r w:rsidRPr="00587136">
        <w:rPr>
          <w:rFonts w:ascii="Verdana" w:eastAsia="Calibri" w:hAnsi="Verdana"/>
          <w:sz w:val="20"/>
        </w:rPr>
        <w:t xml:space="preserve">líquidos </w:t>
      </w:r>
      <w:r w:rsidR="0076612C" w:rsidRPr="00587136">
        <w:rPr>
          <w:rFonts w:ascii="Verdana" w:eastAsia="Calibri" w:hAnsi="Verdana"/>
          <w:sz w:val="20"/>
        </w:rPr>
        <w:t xml:space="preserve">obtidos por meio </w:t>
      </w:r>
      <w:r w:rsidR="0076612C" w:rsidRPr="00587136">
        <w:rPr>
          <w:rFonts w:ascii="Verdana" w:eastAsia="Calibri" w:hAnsi="Verdana"/>
          <w:sz w:val="20"/>
        </w:rPr>
        <w:lastRenderedPageBreak/>
        <w:t>da presente Emissão</w:t>
      </w:r>
      <w:r w:rsidR="009862F0" w:rsidRPr="00587136">
        <w:rPr>
          <w:rFonts w:ascii="Verdana" w:eastAsia="Calibri" w:hAnsi="Verdana"/>
          <w:sz w:val="20"/>
        </w:rPr>
        <w:t xml:space="preserve">, até a Data de Vencimento </w:t>
      </w:r>
      <w:r w:rsidR="00F96B24" w:rsidRPr="00587136">
        <w:rPr>
          <w:rFonts w:ascii="Verdana" w:eastAsia="Calibri" w:hAnsi="Verdana"/>
          <w:sz w:val="20"/>
        </w:rPr>
        <w:t xml:space="preserve">original </w:t>
      </w:r>
      <w:r w:rsidR="009862F0" w:rsidRPr="00587136">
        <w:rPr>
          <w:rFonts w:ascii="Verdana" w:eastAsia="Calibri" w:hAnsi="Verdana"/>
          <w:sz w:val="20"/>
        </w:rPr>
        <w:t>dos CRI</w:t>
      </w:r>
      <w:r w:rsidR="009862F0" w:rsidRPr="00587136">
        <w:rPr>
          <w:rFonts w:ascii="Verdana" w:hAnsi="Verdana"/>
          <w:sz w:val="20"/>
        </w:rPr>
        <w:t xml:space="preserve"> ou até que se comprove a aplicação da totalidade dos recursos captados por meio da presente Emissão, o que ocorrer primeiro</w:t>
      </w:r>
      <w:r w:rsidR="009862F0" w:rsidRPr="00587136">
        <w:rPr>
          <w:rFonts w:ascii="Verdana" w:eastAsia="Calibri" w:hAnsi="Verdana"/>
          <w:sz w:val="20"/>
        </w:rPr>
        <w:t>,</w:t>
      </w:r>
      <w:r w:rsidR="0076612C" w:rsidRPr="00587136">
        <w:rPr>
          <w:rFonts w:ascii="Verdana" w:eastAsia="Calibri" w:hAnsi="Verdana"/>
          <w:sz w:val="20"/>
        </w:rPr>
        <w:t xml:space="preserve"> exclusivamente nos termos desta Cláusula 4; e (ii) </w:t>
      </w:r>
      <w:r w:rsidR="0076612C" w:rsidRPr="00587136">
        <w:rPr>
          <w:rFonts w:ascii="Verdana" w:hAnsi="Verdana"/>
          <w:sz w:val="20"/>
        </w:rPr>
        <w:t xml:space="preserve">prestar contas ao Agente Fiduciário dos CRI acerca da </w:t>
      </w:r>
      <w:r w:rsidR="00754589">
        <w:rPr>
          <w:rFonts w:ascii="Verdana" w:hAnsi="Verdana"/>
          <w:sz w:val="20"/>
        </w:rPr>
        <w:t>D</w:t>
      </w:r>
      <w:r w:rsidR="00754589" w:rsidRPr="00C53DE1">
        <w:rPr>
          <w:rFonts w:ascii="Verdana" w:hAnsi="Verdana"/>
          <w:sz w:val="20"/>
        </w:rPr>
        <w:t xml:space="preserve">estinação de </w:t>
      </w:r>
      <w:r w:rsidR="00754589">
        <w:rPr>
          <w:rFonts w:ascii="Verdana" w:hAnsi="Verdana"/>
          <w:sz w:val="20"/>
        </w:rPr>
        <w:t>R</w:t>
      </w:r>
      <w:r w:rsidR="00754589" w:rsidRPr="00C53DE1">
        <w:rPr>
          <w:rFonts w:ascii="Verdana" w:hAnsi="Verdana"/>
          <w:sz w:val="20"/>
        </w:rPr>
        <w:t xml:space="preserve">ecursos </w:t>
      </w:r>
      <w:r w:rsidR="0076612C" w:rsidRPr="00587136">
        <w:rPr>
          <w:rFonts w:ascii="Verdana" w:hAnsi="Verdana"/>
          <w:sz w:val="20"/>
        </w:rPr>
        <w:t>e seu status, nos termos da Cláusula 4.3</w:t>
      </w:r>
      <w:r w:rsidR="009862F0" w:rsidRPr="00587136">
        <w:rPr>
          <w:rFonts w:ascii="Verdana" w:hAnsi="Verdana"/>
          <w:sz w:val="20"/>
        </w:rPr>
        <w:t xml:space="preserve"> e seguintes acima</w:t>
      </w:r>
      <w:r w:rsidRPr="00587136">
        <w:rPr>
          <w:rFonts w:ascii="Verdana" w:hAnsi="Verdana"/>
          <w:sz w:val="20"/>
        </w:rPr>
        <w:t xml:space="preserve"> incluindo o pagamento devido ao Agente Fiduciário</w:t>
      </w:r>
      <w:r w:rsidR="004C745F">
        <w:rPr>
          <w:rFonts w:ascii="Verdana" w:hAnsi="Verdana"/>
          <w:sz w:val="20"/>
        </w:rPr>
        <w:t xml:space="preserve"> dos CRI</w:t>
      </w:r>
      <w:r w:rsidR="0076612C" w:rsidRPr="00587136">
        <w:rPr>
          <w:rFonts w:ascii="Verdana" w:hAnsi="Verdana"/>
          <w:sz w:val="20"/>
        </w:rPr>
        <w:t>.</w:t>
      </w:r>
    </w:p>
    <w:p w14:paraId="116C128F" w14:textId="7A10C2B9" w:rsidR="004E4343" w:rsidRDefault="004E4343" w:rsidP="00C53DE1">
      <w:pPr>
        <w:tabs>
          <w:tab w:val="left" w:pos="993"/>
        </w:tabs>
        <w:spacing w:after="0" w:line="320" w:lineRule="exact"/>
        <w:ind w:firstLine="284"/>
        <w:rPr>
          <w:rFonts w:ascii="Verdana" w:hAnsi="Verdana"/>
          <w:sz w:val="20"/>
        </w:rPr>
      </w:pPr>
    </w:p>
    <w:p w14:paraId="700B3E0C" w14:textId="67100E4F" w:rsidR="004E4343" w:rsidRPr="004632EC" w:rsidRDefault="000E30B6" w:rsidP="003E2A51">
      <w:pPr>
        <w:numPr>
          <w:ilvl w:val="2"/>
          <w:numId w:val="7"/>
        </w:numPr>
        <w:spacing w:after="0" w:line="320" w:lineRule="exact"/>
        <w:ind w:left="0" w:firstLine="0"/>
        <w:rPr>
          <w:rFonts w:ascii="Verdana" w:hAnsi="Verdana"/>
          <w:sz w:val="20"/>
        </w:rPr>
      </w:pPr>
      <w:r>
        <w:rPr>
          <w:rFonts w:ascii="Verdana" w:hAnsi="Verdana"/>
          <w:sz w:val="20"/>
        </w:rPr>
        <w:t xml:space="preserve">O relatório de medição contendo </w:t>
      </w:r>
      <w:r w:rsidRPr="00686F60">
        <w:rPr>
          <w:rFonts w:ascii="Verdana" w:hAnsi="Verdana"/>
          <w:sz w:val="20"/>
        </w:rPr>
        <w:t>o acompanhamento mensal e a realização das medições das obras do Empreendimento Imobiliário</w:t>
      </w:r>
      <w:r>
        <w:rPr>
          <w:rFonts w:ascii="Verdana" w:hAnsi="Verdana"/>
          <w:sz w:val="20"/>
        </w:rPr>
        <w:t xml:space="preserve"> referente à presente Emissão será</w:t>
      </w:r>
      <w:r w:rsidR="00FA0A90">
        <w:rPr>
          <w:rFonts w:ascii="Verdana" w:hAnsi="Verdana"/>
          <w:sz w:val="20"/>
        </w:rPr>
        <w:t xml:space="preserve"> realizado por empresa de engenharia especializada (“</w:t>
      </w:r>
      <w:r w:rsidR="00FA0A90">
        <w:rPr>
          <w:rFonts w:ascii="Verdana" w:hAnsi="Verdana"/>
          <w:sz w:val="20"/>
          <w:u w:val="single"/>
        </w:rPr>
        <w:t>Agente de Medição</w:t>
      </w:r>
      <w:r w:rsidR="00FA0A90">
        <w:rPr>
          <w:rFonts w:ascii="Verdana" w:hAnsi="Verdana"/>
          <w:sz w:val="20"/>
        </w:rPr>
        <w:t>”), às custas da Companhia, e</w:t>
      </w:r>
      <w:r>
        <w:rPr>
          <w:rFonts w:ascii="Verdana" w:hAnsi="Verdana"/>
          <w:sz w:val="20"/>
        </w:rPr>
        <w:t xml:space="preserve"> disponibilizado à Securitizadora</w:t>
      </w:r>
      <w:r w:rsidR="0035254F">
        <w:rPr>
          <w:rFonts w:ascii="Verdana" w:hAnsi="Verdana"/>
          <w:sz w:val="20"/>
        </w:rPr>
        <w:t xml:space="preserve">, com cópia ao </w:t>
      </w:r>
      <w:r>
        <w:rPr>
          <w:rFonts w:ascii="Verdana" w:hAnsi="Verdana"/>
          <w:sz w:val="20"/>
        </w:rPr>
        <w:t xml:space="preserve">Agente Fiduciário dos CRI quando da disponibilização </w:t>
      </w:r>
      <w:r w:rsidR="0035254F">
        <w:rPr>
          <w:rFonts w:ascii="Verdana" w:hAnsi="Verdana"/>
          <w:sz w:val="20"/>
        </w:rPr>
        <w:t>do</w:t>
      </w:r>
      <w:r>
        <w:rPr>
          <w:rFonts w:ascii="Verdana" w:hAnsi="Verdana"/>
          <w:sz w:val="20"/>
        </w:rPr>
        <w:t xml:space="preserve"> relatório </w:t>
      </w:r>
      <w:r w:rsidR="0035254F">
        <w:rPr>
          <w:rFonts w:ascii="Verdana" w:hAnsi="Verdana"/>
          <w:sz w:val="20"/>
        </w:rPr>
        <w:t>correspondente referente à emissão do CRI Série 250, nos termos e prazos previstos no “</w:t>
      </w:r>
      <w:r w:rsidR="0035254F" w:rsidRPr="00BC5217">
        <w:rPr>
          <w:rFonts w:ascii="Verdana" w:hAnsi="Verdana"/>
          <w:i/>
          <w:iCs/>
          <w:sz w:val="20"/>
        </w:rPr>
        <w:t>Termo de Securitização de Créditos Imobiliários</w:t>
      </w:r>
      <w:r w:rsidR="0035254F">
        <w:rPr>
          <w:rFonts w:ascii="Verdana" w:hAnsi="Verdana"/>
          <w:sz w:val="20"/>
        </w:rPr>
        <w:t xml:space="preserve">” celebrado em 14 de abril de 2021 entre a Securitizadora, na qualidade de emissora dos CRI Série 250, e o Agente Fiduciário dos CRI, na qualidade de agente fiduciário dos CRI Série 250. A disponibilização do relatório de medição deverá ocorrer </w:t>
      </w:r>
      <w:r w:rsidR="004E4343" w:rsidRPr="00686F60">
        <w:rPr>
          <w:rFonts w:ascii="Verdana" w:hAnsi="Verdana"/>
          <w:sz w:val="20"/>
        </w:rPr>
        <w:t xml:space="preserve">até o </w:t>
      </w:r>
      <w:r w:rsidR="004E4343" w:rsidRPr="00B37ADC">
        <w:rPr>
          <w:rFonts w:ascii="Verdana" w:hAnsi="Verdana"/>
          <w:sz w:val="20"/>
        </w:rPr>
        <w:t>dia 20 (vinte) de cada mês</w:t>
      </w:r>
      <w:r w:rsidR="004E4343" w:rsidRPr="00686F60">
        <w:rPr>
          <w:rFonts w:ascii="Verdana" w:hAnsi="Verdana"/>
          <w:sz w:val="20"/>
        </w:rPr>
        <w:t xml:space="preserve"> ou no Dia Útil imediatamente subsequente caso não seja um Dia Útil (“</w:t>
      </w:r>
      <w:r w:rsidR="004E4343" w:rsidRPr="00686F60">
        <w:rPr>
          <w:rFonts w:ascii="Verdana" w:hAnsi="Verdana"/>
          <w:sz w:val="20"/>
          <w:u w:val="single"/>
        </w:rPr>
        <w:t>Data de Medição</w:t>
      </w:r>
      <w:r w:rsidR="004E4343" w:rsidRPr="00686F60">
        <w:rPr>
          <w:rFonts w:ascii="Verdana" w:hAnsi="Verdana"/>
          <w:sz w:val="20"/>
        </w:rPr>
        <w:t>”)</w:t>
      </w:r>
      <w:r w:rsidR="0066253F">
        <w:rPr>
          <w:rFonts w:ascii="Verdana" w:hAnsi="Verdana"/>
          <w:sz w:val="20"/>
        </w:rPr>
        <w:t>.</w:t>
      </w:r>
      <w:r w:rsidR="004632EC">
        <w:rPr>
          <w:rFonts w:ascii="Verdana" w:hAnsi="Verdana"/>
          <w:sz w:val="20"/>
        </w:rPr>
        <w:t xml:space="preserve"> </w:t>
      </w:r>
    </w:p>
    <w:p w14:paraId="09CAA285" w14:textId="77777777" w:rsidR="0066253F" w:rsidRDefault="0066253F" w:rsidP="00C53DE1">
      <w:pPr>
        <w:tabs>
          <w:tab w:val="left" w:pos="993"/>
        </w:tabs>
        <w:spacing w:after="0" w:line="320" w:lineRule="exact"/>
        <w:ind w:firstLine="284"/>
        <w:rPr>
          <w:rFonts w:ascii="Verdana" w:hAnsi="Verdana"/>
          <w:sz w:val="20"/>
        </w:rPr>
      </w:pPr>
    </w:p>
    <w:p w14:paraId="77E7280E" w14:textId="57D16F88" w:rsidR="0066253F" w:rsidRDefault="00617991" w:rsidP="003E2A51">
      <w:pPr>
        <w:numPr>
          <w:ilvl w:val="2"/>
          <w:numId w:val="7"/>
        </w:numPr>
        <w:spacing w:after="0" w:line="320" w:lineRule="exact"/>
        <w:ind w:left="0" w:firstLine="0"/>
        <w:rPr>
          <w:rFonts w:ascii="Verdana" w:hAnsi="Verdana"/>
          <w:sz w:val="20"/>
        </w:rPr>
      </w:pPr>
      <w:r w:rsidRPr="00686F60">
        <w:rPr>
          <w:rFonts w:ascii="Verdana" w:hAnsi="Verdana"/>
          <w:sz w:val="20"/>
        </w:rPr>
        <w:t xml:space="preserve">A </w:t>
      </w:r>
      <w:r w:rsidR="0066253F" w:rsidRPr="00B37ADC">
        <w:rPr>
          <w:rFonts w:ascii="Verdana" w:hAnsi="Verdana"/>
          <w:sz w:val="20"/>
        </w:rPr>
        <w:t>Companhia</w:t>
      </w:r>
      <w:r w:rsidR="0066253F" w:rsidRPr="00686F60">
        <w:rPr>
          <w:rFonts w:ascii="Verdana" w:hAnsi="Verdana"/>
          <w:sz w:val="20"/>
        </w:rPr>
        <w:t xml:space="preserve"> desde já se compromete a disponibilizar ao Agente de Medição todos os livros, documentos, acessos e informações necessários à prestação dos serviços até o </w:t>
      </w:r>
      <w:r w:rsidR="0066253F" w:rsidRPr="00B37ADC">
        <w:rPr>
          <w:rFonts w:ascii="Verdana" w:hAnsi="Verdana"/>
          <w:sz w:val="20"/>
        </w:rPr>
        <w:t>dia 10 (dez) de cada mês</w:t>
      </w:r>
      <w:r w:rsidR="0066253F" w:rsidRPr="00686F60">
        <w:rPr>
          <w:rFonts w:ascii="Verdana" w:hAnsi="Verdana"/>
          <w:sz w:val="20"/>
        </w:rPr>
        <w:t xml:space="preserve"> ou no Dia Útil imediatamente subsequente caso não seja um Dia Útil. Além disso, se obriga a disponibilizar os acessos e informações que lhe venham a ser solicitados pelo Agente de Medição e/ou pela Securitizadora em até </w:t>
      </w:r>
      <w:r w:rsidR="0066253F" w:rsidRPr="00B37ADC">
        <w:rPr>
          <w:rFonts w:ascii="Verdana" w:hAnsi="Verdana"/>
          <w:sz w:val="20"/>
        </w:rPr>
        <w:t>05 (cinco) Dias Úteis</w:t>
      </w:r>
      <w:r w:rsidR="0066253F" w:rsidRPr="00686F60">
        <w:rPr>
          <w:rFonts w:ascii="Verdana" w:hAnsi="Verdana"/>
          <w:sz w:val="20"/>
        </w:rPr>
        <w:t xml:space="preserve"> contados da respectiva solicitação</w:t>
      </w:r>
      <w:r w:rsidR="0066253F">
        <w:rPr>
          <w:rFonts w:ascii="Verdana" w:hAnsi="Verdana"/>
          <w:sz w:val="20"/>
        </w:rPr>
        <w:t>.</w:t>
      </w:r>
      <w:r w:rsidR="004632EC">
        <w:rPr>
          <w:rFonts w:ascii="Verdana" w:hAnsi="Verdana"/>
          <w:sz w:val="20"/>
        </w:rPr>
        <w:t xml:space="preserve"> </w:t>
      </w:r>
    </w:p>
    <w:p w14:paraId="0E73BA32" w14:textId="77777777" w:rsidR="0066253F" w:rsidRPr="00686F60" w:rsidRDefault="0066253F" w:rsidP="0066253F">
      <w:pPr>
        <w:spacing w:line="320" w:lineRule="exact"/>
        <w:rPr>
          <w:rFonts w:ascii="Verdana" w:hAnsi="Verdana"/>
          <w:sz w:val="20"/>
        </w:rPr>
      </w:pPr>
    </w:p>
    <w:p w14:paraId="08BAC0B9" w14:textId="4E1C7125" w:rsidR="0066253F" w:rsidRPr="00686F60" w:rsidRDefault="0066253F" w:rsidP="003E2A51">
      <w:pPr>
        <w:numPr>
          <w:ilvl w:val="2"/>
          <w:numId w:val="7"/>
        </w:numPr>
        <w:spacing w:after="0" w:line="320" w:lineRule="exact"/>
        <w:ind w:left="0" w:firstLine="0"/>
        <w:rPr>
          <w:rFonts w:ascii="Verdana" w:hAnsi="Verdana"/>
          <w:sz w:val="20"/>
        </w:rPr>
      </w:pPr>
      <w:r w:rsidRPr="00686F60">
        <w:rPr>
          <w:rFonts w:ascii="Verdana" w:hAnsi="Verdana"/>
          <w:sz w:val="20"/>
        </w:rPr>
        <w:t xml:space="preserve">O relatório de medição deverá sempre conter, além de relatório detalhado acerca do avanço físico (percentual da obra) e financeiro das obras do Empreendimento Imobiliário, a projeção de custos a serem incorridos pela </w:t>
      </w:r>
      <w:r w:rsidRPr="00B37ADC">
        <w:rPr>
          <w:rFonts w:ascii="Verdana" w:hAnsi="Verdana"/>
          <w:sz w:val="20"/>
        </w:rPr>
        <w:t>Companhia</w:t>
      </w:r>
      <w:r w:rsidRPr="00686F60">
        <w:rPr>
          <w:rFonts w:ascii="Verdana" w:hAnsi="Verdana"/>
          <w:sz w:val="20"/>
        </w:rPr>
        <w:t xml:space="preserve"> para a execução do restante das obras do Empreendimento Imobiliário, inclusive projeção específica de custos para o mês e para o quadrimestre imediatamente posterior à respectiva Data de Medição, sendo que referidas projeções deverão contemplar o reajuste pelo Índice Nacional de Custo de Construção do Mercado, publicado pelo Instituto Brasileiro de Economia da Fundação Getúlio Vargas (“</w:t>
      </w:r>
      <w:r w:rsidRPr="00686F60">
        <w:rPr>
          <w:rFonts w:ascii="Verdana" w:hAnsi="Verdana"/>
          <w:sz w:val="20"/>
          <w:u w:val="single"/>
        </w:rPr>
        <w:t>INCC-M</w:t>
      </w:r>
      <w:r w:rsidRPr="00686F60">
        <w:rPr>
          <w:rFonts w:ascii="Verdana" w:hAnsi="Verdana"/>
          <w:sz w:val="20"/>
        </w:rPr>
        <w:t xml:space="preserve">”). </w:t>
      </w:r>
    </w:p>
    <w:p w14:paraId="7F80214A" w14:textId="77777777" w:rsidR="0066253F" w:rsidRPr="00686F60" w:rsidRDefault="0066253F" w:rsidP="0066253F">
      <w:pPr>
        <w:spacing w:line="320" w:lineRule="exact"/>
        <w:rPr>
          <w:rFonts w:ascii="Verdana" w:hAnsi="Verdana"/>
          <w:sz w:val="20"/>
        </w:rPr>
      </w:pPr>
    </w:p>
    <w:p w14:paraId="7C2F3FEC" w14:textId="16F639FF" w:rsidR="0066253F" w:rsidRPr="00C53DE1" w:rsidRDefault="0066253F" w:rsidP="003E2A51">
      <w:pPr>
        <w:numPr>
          <w:ilvl w:val="2"/>
          <w:numId w:val="7"/>
        </w:numPr>
        <w:spacing w:after="0" w:line="320" w:lineRule="exact"/>
        <w:ind w:left="0" w:firstLine="0"/>
        <w:rPr>
          <w:rFonts w:ascii="Verdana" w:hAnsi="Verdana"/>
          <w:sz w:val="20"/>
        </w:rPr>
      </w:pPr>
      <w:r w:rsidRPr="00686F60">
        <w:rPr>
          <w:rFonts w:ascii="Verdana" w:hAnsi="Verdana"/>
          <w:sz w:val="20"/>
        </w:rPr>
        <w:t>O relatório de medição disponibilizado na primeira Data de Medição deverá conter o cronograma físico indicativo das obras do Empreendimento Imobiliário, que será tomado como parâmetro nas verificações posteriores acerca do avanço das obras.</w:t>
      </w:r>
    </w:p>
    <w:p w14:paraId="184CA786" w14:textId="77777777" w:rsidR="009069EA" w:rsidRPr="00417FDB" w:rsidRDefault="009069EA" w:rsidP="001C2B06">
      <w:pPr>
        <w:tabs>
          <w:tab w:val="left" w:pos="284"/>
        </w:tabs>
        <w:spacing w:after="0" w:line="320" w:lineRule="exact"/>
        <w:rPr>
          <w:rFonts w:ascii="Verdana" w:hAnsi="Verdana"/>
          <w:sz w:val="20"/>
        </w:rPr>
      </w:pPr>
    </w:p>
    <w:p w14:paraId="4FC37A20" w14:textId="5A32267D" w:rsidR="009069EA" w:rsidRPr="00B37ADC" w:rsidRDefault="009069EA" w:rsidP="003E2A51">
      <w:pPr>
        <w:numPr>
          <w:ilvl w:val="1"/>
          <w:numId w:val="7"/>
        </w:numPr>
        <w:autoSpaceDE w:val="0"/>
        <w:autoSpaceDN w:val="0"/>
        <w:adjustRightInd w:val="0"/>
        <w:spacing w:after="0" w:line="320" w:lineRule="exact"/>
        <w:ind w:left="0" w:firstLine="0"/>
        <w:rPr>
          <w:rFonts w:ascii="Verdana" w:hAnsi="Verdana"/>
          <w:sz w:val="20"/>
        </w:rPr>
      </w:pPr>
      <w:r w:rsidRPr="00417FDB">
        <w:rPr>
          <w:rFonts w:ascii="Verdana" w:hAnsi="Verdana"/>
          <w:sz w:val="20"/>
        </w:rPr>
        <w:t xml:space="preserve">Exclusivamente mediante o recebimento do </w:t>
      </w:r>
      <w:r w:rsidR="004534ED">
        <w:rPr>
          <w:rFonts w:ascii="Verdana" w:hAnsi="Verdana"/>
          <w:sz w:val="20"/>
        </w:rPr>
        <w:t>Relatório de Destinação de Recursos</w:t>
      </w:r>
      <w:r w:rsidR="00D80B5C">
        <w:rPr>
          <w:rFonts w:ascii="Verdana" w:hAnsi="Verdana"/>
          <w:sz w:val="20"/>
        </w:rPr>
        <w:t xml:space="preserve"> e dos Documentos Comprobatórios Despesas Futuras</w:t>
      </w:r>
      <w:r w:rsidRPr="00417FDB">
        <w:rPr>
          <w:rFonts w:ascii="Verdana" w:hAnsi="Verdana"/>
          <w:sz w:val="20"/>
        </w:rPr>
        <w:t xml:space="preserve">, o Agente Fiduciário </w:t>
      </w:r>
      <w:r w:rsidR="00BD2F68" w:rsidRPr="00417FDB">
        <w:rPr>
          <w:rFonts w:ascii="Verdana" w:hAnsi="Verdana"/>
          <w:sz w:val="20"/>
        </w:rPr>
        <w:lastRenderedPageBreak/>
        <w:t xml:space="preserve">dos CRI </w:t>
      </w:r>
      <w:r w:rsidRPr="00417FDB">
        <w:rPr>
          <w:rFonts w:ascii="Verdana" w:hAnsi="Verdana"/>
          <w:sz w:val="20"/>
        </w:rPr>
        <w:t>será responsável por verificar</w:t>
      </w:r>
      <w:r w:rsidR="00D80B5C">
        <w:rPr>
          <w:rFonts w:ascii="Verdana" w:hAnsi="Verdana"/>
          <w:sz w:val="20"/>
        </w:rPr>
        <w:t xml:space="preserve"> </w:t>
      </w:r>
      <w:r w:rsidRPr="00417FDB">
        <w:rPr>
          <w:rFonts w:ascii="Verdana" w:hAnsi="Verdana"/>
          <w:sz w:val="20"/>
        </w:rPr>
        <w:t xml:space="preserve">o cumprimento da </w:t>
      </w:r>
      <w:r w:rsidR="004408CF">
        <w:rPr>
          <w:rFonts w:ascii="Verdana" w:hAnsi="Verdana"/>
          <w:sz w:val="20"/>
        </w:rPr>
        <w:t>D</w:t>
      </w:r>
      <w:r w:rsidR="004408CF" w:rsidRPr="00417FDB">
        <w:rPr>
          <w:rFonts w:ascii="Verdana" w:hAnsi="Verdana"/>
          <w:sz w:val="20"/>
        </w:rPr>
        <w:t>estinação d</w:t>
      </w:r>
      <w:r w:rsidR="004408CF">
        <w:rPr>
          <w:rFonts w:ascii="Verdana" w:hAnsi="Verdana"/>
          <w:sz w:val="20"/>
        </w:rPr>
        <w:t>e</w:t>
      </w:r>
      <w:r w:rsidR="004408CF" w:rsidRPr="00417FDB">
        <w:rPr>
          <w:rFonts w:ascii="Verdana" w:hAnsi="Verdana"/>
          <w:sz w:val="20"/>
        </w:rPr>
        <w:t xml:space="preserve"> </w:t>
      </w:r>
      <w:r w:rsidR="004408CF">
        <w:rPr>
          <w:rFonts w:ascii="Verdana" w:hAnsi="Verdana"/>
          <w:sz w:val="20"/>
        </w:rPr>
        <w:t>R</w:t>
      </w:r>
      <w:r w:rsidR="004408CF" w:rsidRPr="00417FDB">
        <w:rPr>
          <w:rFonts w:ascii="Verdana" w:hAnsi="Verdana"/>
          <w:sz w:val="20"/>
        </w:rPr>
        <w:t xml:space="preserve">ecursos </w:t>
      </w:r>
      <w:r w:rsidRPr="00417FDB">
        <w:rPr>
          <w:rFonts w:ascii="Verdana" w:hAnsi="Verdana"/>
          <w:sz w:val="20"/>
        </w:rPr>
        <w:t>assumid</w:t>
      </w:r>
      <w:r w:rsidR="00D80B5C">
        <w:rPr>
          <w:rFonts w:ascii="Verdana" w:hAnsi="Verdana"/>
          <w:sz w:val="20"/>
        </w:rPr>
        <w:t>o</w:t>
      </w:r>
      <w:r w:rsidRPr="00417FDB">
        <w:rPr>
          <w:rFonts w:ascii="Verdana" w:hAnsi="Verdana"/>
          <w:sz w:val="20"/>
        </w:rPr>
        <w:t xml:space="preserve"> pela </w:t>
      </w:r>
      <w:r w:rsidR="00DB7E84" w:rsidRPr="00417FDB">
        <w:rPr>
          <w:rFonts w:ascii="Verdana" w:hAnsi="Verdana"/>
          <w:sz w:val="20"/>
        </w:rPr>
        <w:t>Companhia</w:t>
      </w:r>
      <w:r w:rsidRPr="00417FDB">
        <w:rPr>
          <w:rFonts w:ascii="Verdana" w:hAnsi="Verdana"/>
          <w:sz w:val="20"/>
        </w:rPr>
        <w:t xml:space="preserve">, </w:t>
      </w:r>
      <w:r w:rsidR="00F57133">
        <w:rPr>
          <w:rFonts w:ascii="Verdana" w:hAnsi="Verdana"/>
          <w:sz w:val="20"/>
        </w:rPr>
        <w:t xml:space="preserve">devendo, para tanto, envidar seus melhores esforços para obter, junto à Companhia, os documentos necessários à verificação da </w:t>
      </w:r>
      <w:r w:rsidR="004408CF">
        <w:rPr>
          <w:rFonts w:ascii="Verdana" w:hAnsi="Verdana"/>
          <w:sz w:val="20"/>
        </w:rPr>
        <w:t>d</w:t>
      </w:r>
      <w:r w:rsidR="00754589" w:rsidRPr="00417FDB">
        <w:rPr>
          <w:rFonts w:ascii="Verdana" w:hAnsi="Verdana"/>
          <w:sz w:val="20"/>
        </w:rPr>
        <w:t>estinação d</w:t>
      </w:r>
      <w:r w:rsidR="004408CF">
        <w:rPr>
          <w:rFonts w:ascii="Verdana" w:hAnsi="Verdana"/>
          <w:sz w:val="20"/>
        </w:rPr>
        <w:t>os</w:t>
      </w:r>
      <w:r w:rsidR="00754589" w:rsidRPr="00417FDB">
        <w:rPr>
          <w:rFonts w:ascii="Verdana" w:hAnsi="Verdana"/>
          <w:sz w:val="20"/>
        </w:rPr>
        <w:t xml:space="preserve"> </w:t>
      </w:r>
      <w:r w:rsidR="004408CF">
        <w:rPr>
          <w:rFonts w:ascii="Verdana" w:hAnsi="Verdana"/>
          <w:sz w:val="20"/>
        </w:rPr>
        <w:t>r</w:t>
      </w:r>
      <w:r w:rsidR="00754589" w:rsidRPr="00417FDB">
        <w:rPr>
          <w:rFonts w:ascii="Verdana" w:hAnsi="Verdana"/>
          <w:sz w:val="20"/>
        </w:rPr>
        <w:t>ecursos</w:t>
      </w:r>
      <w:r w:rsidR="00F57133">
        <w:rPr>
          <w:rFonts w:ascii="Verdana" w:hAnsi="Verdana"/>
          <w:sz w:val="20"/>
        </w:rPr>
        <w:t xml:space="preserve"> ao Empreendimento Imobiliário, </w:t>
      </w:r>
      <w:r w:rsidRPr="00417FDB">
        <w:rPr>
          <w:rFonts w:ascii="Verdana" w:hAnsi="Verdana"/>
          <w:sz w:val="20"/>
        </w:rPr>
        <w:t xml:space="preserve">sendo que referida obrigação se extinguirá quando da </w:t>
      </w:r>
      <w:r w:rsidRPr="002D2578">
        <w:rPr>
          <w:rFonts w:ascii="Verdana" w:hAnsi="Verdana"/>
          <w:sz w:val="20"/>
        </w:rPr>
        <w:t xml:space="preserve">comprovação, pela </w:t>
      </w:r>
      <w:r w:rsidR="00256FB5" w:rsidRPr="008B0FA0">
        <w:rPr>
          <w:rFonts w:ascii="Verdana" w:hAnsi="Verdana"/>
          <w:sz w:val="20"/>
        </w:rPr>
        <w:t>Companhia</w:t>
      </w:r>
      <w:r w:rsidRPr="00657FB5">
        <w:rPr>
          <w:rFonts w:ascii="Verdana" w:hAnsi="Verdana"/>
          <w:sz w:val="20"/>
        </w:rPr>
        <w:t xml:space="preserve">, da utilização da totalidade dos recursos obtidos com a emissão das Debêntures, conforme </w:t>
      </w:r>
      <w:r w:rsidR="00754589">
        <w:rPr>
          <w:rFonts w:ascii="Verdana" w:hAnsi="Verdana"/>
          <w:sz w:val="20"/>
        </w:rPr>
        <w:t>D</w:t>
      </w:r>
      <w:r w:rsidR="00754589" w:rsidRPr="00417FDB">
        <w:rPr>
          <w:rFonts w:ascii="Verdana" w:hAnsi="Verdana"/>
          <w:sz w:val="20"/>
        </w:rPr>
        <w:t>estinação d</w:t>
      </w:r>
      <w:r w:rsidR="00754589">
        <w:rPr>
          <w:rFonts w:ascii="Verdana" w:hAnsi="Verdana"/>
          <w:sz w:val="20"/>
        </w:rPr>
        <w:t>e</w:t>
      </w:r>
      <w:r w:rsidR="00754589" w:rsidRPr="00417FDB">
        <w:rPr>
          <w:rFonts w:ascii="Verdana" w:hAnsi="Verdana"/>
          <w:sz w:val="20"/>
        </w:rPr>
        <w:t xml:space="preserve"> </w:t>
      </w:r>
      <w:r w:rsidR="00754589">
        <w:rPr>
          <w:rFonts w:ascii="Verdana" w:hAnsi="Verdana"/>
          <w:sz w:val="20"/>
        </w:rPr>
        <w:t>R</w:t>
      </w:r>
      <w:r w:rsidR="00754589" w:rsidRPr="00417FDB">
        <w:rPr>
          <w:rFonts w:ascii="Verdana" w:hAnsi="Verdana"/>
          <w:sz w:val="20"/>
        </w:rPr>
        <w:t>ecursos</w:t>
      </w:r>
      <w:r w:rsidR="00754589" w:rsidRPr="00657FB5">
        <w:rPr>
          <w:rFonts w:ascii="Verdana" w:hAnsi="Verdana"/>
          <w:sz w:val="20"/>
        </w:rPr>
        <w:t xml:space="preserve"> </w:t>
      </w:r>
      <w:r w:rsidRPr="00657FB5">
        <w:rPr>
          <w:rFonts w:ascii="Verdana" w:hAnsi="Verdana"/>
          <w:sz w:val="20"/>
        </w:rPr>
        <w:t xml:space="preserve">prevista </w:t>
      </w:r>
      <w:r w:rsidR="00256FB5" w:rsidRPr="00B37ADC">
        <w:rPr>
          <w:rFonts w:ascii="Verdana" w:hAnsi="Verdana"/>
          <w:sz w:val="20"/>
        </w:rPr>
        <w:t>nesta</w:t>
      </w:r>
      <w:r w:rsidR="00805D71" w:rsidRPr="00B37ADC">
        <w:rPr>
          <w:rFonts w:ascii="Verdana" w:hAnsi="Verdana"/>
          <w:sz w:val="20"/>
        </w:rPr>
        <w:t xml:space="preserve"> Escritura de Emissão</w:t>
      </w:r>
      <w:r w:rsidRPr="00B37ADC">
        <w:rPr>
          <w:rFonts w:ascii="Verdana" w:hAnsi="Verdana"/>
          <w:sz w:val="20"/>
        </w:rPr>
        <w:t>.</w:t>
      </w:r>
    </w:p>
    <w:p w14:paraId="197F421D" w14:textId="77777777" w:rsidR="002D2578" w:rsidRPr="00B37ADC" w:rsidRDefault="002D2578" w:rsidP="00B37ADC">
      <w:pPr>
        <w:autoSpaceDE w:val="0"/>
        <w:autoSpaceDN w:val="0"/>
        <w:adjustRightInd w:val="0"/>
        <w:spacing w:after="0" w:line="320" w:lineRule="exact"/>
        <w:rPr>
          <w:rFonts w:ascii="Verdana" w:hAnsi="Verdana"/>
          <w:sz w:val="20"/>
        </w:rPr>
      </w:pPr>
    </w:p>
    <w:p w14:paraId="3D4C5605" w14:textId="0AE4F470" w:rsidR="002D2578" w:rsidRPr="002D2578" w:rsidRDefault="002D2578" w:rsidP="003E2A51">
      <w:pPr>
        <w:numPr>
          <w:ilvl w:val="1"/>
          <w:numId w:val="7"/>
        </w:numPr>
        <w:autoSpaceDE w:val="0"/>
        <w:autoSpaceDN w:val="0"/>
        <w:adjustRightInd w:val="0"/>
        <w:spacing w:after="0" w:line="320" w:lineRule="exact"/>
        <w:ind w:left="0" w:firstLine="0"/>
        <w:rPr>
          <w:rFonts w:ascii="Verdana" w:hAnsi="Verdana"/>
          <w:sz w:val="20"/>
        </w:rPr>
      </w:pPr>
      <w:r w:rsidRPr="00B37ADC">
        <w:rPr>
          <w:rFonts w:ascii="Verdana" w:hAnsi="Verdana"/>
          <w:sz w:val="20"/>
        </w:rPr>
        <w:t xml:space="preserve">O Agente Fiduciário </w:t>
      </w:r>
      <w:r>
        <w:rPr>
          <w:rFonts w:ascii="Verdana" w:hAnsi="Verdana"/>
          <w:sz w:val="20"/>
        </w:rPr>
        <w:t>dos CRI</w:t>
      </w:r>
      <w:r w:rsidR="004632EC">
        <w:rPr>
          <w:rFonts w:ascii="Verdana" w:hAnsi="Verdana"/>
          <w:sz w:val="20"/>
        </w:rPr>
        <w:t>, bem como a Securitizadora,</w:t>
      </w:r>
      <w:r>
        <w:rPr>
          <w:rFonts w:ascii="Verdana" w:hAnsi="Verdana"/>
          <w:sz w:val="20"/>
        </w:rPr>
        <w:t xml:space="preserve"> </w:t>
      </w:r>
      <w:r w:rsidRPr="00B37ADC">
        <w:rPr>
          <w:rFonts w:ascii="Verdana" w:hAnsi="Verdana"/>
          <w:sz w:val="20"/>
        </w:rPr>
        <w:t>assumirá que as informações e os documentos encaminhados pela</w:t>
      </w:r>
      <w:r>
        <w:rPr>
          <w:rFonts w:ascii="Verdana" w:hAnsi="Verdana"/>
          <w:sz w:val="20"/>
        </w:rPr>
        <w:t xml:space="preserve"> Companhia</w:t>
      </w:r>
      <w:r w:rsidRPr="00B37ADC">
        <w:rPr>
          <w:rFonts w:ascii="Verdana" w:hAnsi="Verdana"/>
          <w:sz w:val="20"/>
        </w:rPr>
        <w:t xml:space="preserve"> para complementar as informações do Relatório </w:t>
      </w:r>
      <w:r w:rsidR="00754589" w:rsidRPr="00B37ADC">
        <w:rPr>
          <w:rFonts w:ascii="Verdana" w:hAnsi="Verdana"/>
          <w:sz w:val="20"/>
        </w:rPr>
        <w:t xml:space="preserve">Destinação de Recursos são verídicos e não foram objeto de fraude ou adulteração. </w:t>
      </w:r>
    </w:p>
    <w:p w14:paraId="30B4B290" w14:textId="77777777" w:rsidR="00AD1B47" w:rsidRPr="00657FB5" w:rsidRDefault="00AD1B47" w:rsidP="00AD1B47">
      <w:pPr>
        <w:autoSpaceDE w:val="0"/>
        <w:autoSpaceDN w:val="0"/>
        <w:adjustRightInd w:val="0"/>
        <w:spacing w:after="0" w:line="320" w:lineRule="exact"/>
        <w:rPr>
          <w:rFonts w:ascii="Verdana" w:hAnsi="Verdana"/>
          <w:sz w:val="20"/>
        </w:rPr>
      </w:pPr>
    </w:p>
    <w:p w14:paraId="5348D30C" w14:textId="5FE60A8C" w:rsidR="00AD1B47" w:rsidRDefault="00AD1B47" w:rsidP="003E2A51">
      <w:pPr>
        <w:numPr>
          <w:ilvl w:val="1"/>
          <w:numId w:val="7"/>
        </w:numPr>
        <w:autoSpaceDE w:val="0"/>
        <w:autoSpaceDN w:val="0"/>
        <w:adjustRightInd w:val="0"/>
        <w:spacing w:after="0" w:line="320" w:lineRule="exact"/>
        <w:ind w:left="0" w:firstLine="0"/>
        <w:rPr>
          <w:rFonts w:ascii="Verdana" w:hAnsi="Verdana"/>
          <w:sz w:val="20"/>
        </w:rPr>
      </w:pPr>
      <w:r w:rsidRPr="00B37ADC">
        <w:rPr>
          <w:rFonts w:ascii="Verdana" w:hAnsi="Verdana"/>
          <w:sz w:val="20"/>
        </w:rPr>
        <w:t xml:space="preserve">A </w:t>
      </w:r>
      <w:r w:rsidR="00131475" w:rsidRPr="00B37ADC">
        <w:rPr>
          <w:rFonts w:ascii="Verdana" w:hAnsi="Verdana"/>
          <w:sz w:val="20"/>
        </w:rPr>
        <w:t xml:space="preserve">Companhia será a responsável pela custódia e guarda dos Documentos Comprobatórios </w:t>
      </w:r>
      <w:r w:rsidR="002D2578" w:rsidRPr="00B37ADC">
        <w:rPr>
          <w:rFonts w:ascii="Verdana" w:hAnsi="Verdana"/>
          <w:sz w:val="20"/>
        </w:rPr>
        <w:t xml:space="preserve">Despesas Futuras </w:t>
      </w:r>
      <w:r w:rsidR="00131475" w:rsidRPr="00B37ADC">
        <w:rPr>
          <w:rFonts w:ascii="Verdana" w:hAnsi="Verdana"/>
          <w:sz w:val="20"/>
        </w:rPr>
        <w:t>e quaisquer outros documentos que comprovem a utilização dos recursos líquidos obtidos pela Companhia</w:t>
      </w:r>
      <w:r w:rsidR="00131475" w:rsidRPr="00FB21CA">
        <w:rPr>
          <w:rFonts w:ascii="Verdana" w:hAnsi="Verdana"/>
          <w:sz w:val="20"/>
        </w:rPr>
        <w:t xml:space="preserve"> em razão do recebimento do</w:t>
      </w:r>
      <w:r w:rsidR="00131475">
        <w:rPr>
          <w:rFonts w:ascii="Verdana" w:hAnsi="Verdana"/>
          <w:sz w:val="20"/>
        </w:rPr>
        <w:t>s</w:t>
      </w:r>
      <w:r w:rsidR="00131475" w:rsidRPr="00FB21CA">
        <w:rPr>
          <w:rFonts w:ascii="Verdana" w:hAnsi="Verdana"/>
          <w:sz w:val="20"/>
        </w:rPr>
        <w:t xml:space="preserve"> recursos líquidos </w:t>
      </w:r>
      <w:r w:rsidR="00131475">
        <w:rPr>
          <w:rFonts w:ascii="Verdana" w:hAnsi="Verdana"/>
          <w:sz w:val="20"/>
        </w:rPr>
        <w:t xml:space="preserve">no âmbito </w:t>
      </w:r>
      <w:r w:rsidR="00131475" w:rsidRPr="00FB21CA">
        <w:rPr>
          <w:rFonts w:ascii="Verdana" w:hAnsi="Verdana"/>
          <w:sz w:val="20"/>
        </w:rPr>
        <w:t>desta Escritura de Emissão</w:t>
      </w:r>
      <w:r>
        <w:rPr>
          <w:rFonts w:ascii="Verdana" w:hAnsi="Verdana"/>
          <w:sz w:val="20"/>
        </w:rPr>
        <w:t>.</w:t>
      </w:r>
    </w:p>
    <w:p w14:paraId="322CEDB1" w14:textId="77777777" w:rsidR="00AD1B47" w:rsidRDefault="00AD1B47" w:rsidP="00AD1B47">
      <w:pPr>
        <w:pStyle w:val="PargrafodaLista"/>
        <w:rPr>
          <w:rFonts w:ascii="Verdana" w:hAnsi="Verdana"/>
          <w:sz w:val="20"/>
        </w:rPr>
      </w:pPr>
    </w:p>
    <w:p w14:paraId="249CE5E9" w14:textId="7A1B1A44" w:rsidR="00AD1B47" w:rsidRPr="00417FDB" w:rsidRDefault="00AD1B47" w:rsidP="003E2A51">
      <w:pPr>
        <w:numPr>
          <w:ilvl w:val="1"/>
          <w:numId w:val="7"/>
        </w:numPr>
        <w:autoSpaceDE w:val="0"/>
        <w:autoSpaceDN w:val="0"/>
        <w:adjustRightInd w:val="0"/>
        <w:spacing w:after="0" w:line="320" w:lineRule="exact"/>
        <w:ind w:left="0" w:firstLine="0"/>
        <w:rPr>
          <w:rFonts w:ascii="Verdana" w:hAnsi="Verdana"/>
          <w:sz w:val="20"/>
        </w:rPr>
      </w:pPr>
      <w:r w:rsidRPr="00752318">
        <w:rPr>
          <w:rFonts w:ascii="Verdana" w:hAnsi="Verdana"/>
          <w:sz w:val="20"/>
        </w:rPr>
        <w:t xml:space="preserve">A Securitizadora e o Agente Fiduciário </w:t>
      </w:r>
      <w:r>
        <w:rPr>
          <w:rFonts w:ascii="Verdana" w:hAnsi="Verdana"/>
          <w:sz w:val="20"/>
        </w:rPr>
        <w:t xml:space="preserve">dos CRI </w:t>
      </w:r>
      <w:r w:rsidRPr="00752318">
        <w:rPr>
          <w:rFonts w:ascii="Verdana" w:hAnsi="Verdana"/>
          <w:sz w:val="20"/>
        </w:rPr>
        <w:t>não realizarão diretamente o acompanhamento físico das obras do Empreendimento</w:t>
      </w:r>
      <w:r>
        <w:rPr>
          <w:rFonts w:ascii="Verdana" w:hAnsi="Verdana"/>
          <w:sz w:val="20"/>
        </w:rPr>
        <w:t xml:space="preserve"> Imobiliário</w:t>
      </w:r>
      <w:r w:rsidRPr="00752318">
        <w:rPr>
          <w:rFonts w:ascii="Verdana" w:hAnsi="Verdana"/>
          <w:sz w:val="20"/>
        </w:rPr>
        <w:t xml:space="preserve">, estando tal fiscalização restrita ao envio, pela </w:t>
      </w:r>
      <w:r>
        <w:rPr>
          <w:rFonts w:ascii="Verdana" w:hAnsi="Verdana"/>
          <w:sz w:val="20"/>
        </w:rPr>
        <w:t>Companhia</w:t>
      </w:r>
      <w:r w:rsidRPr="00752318">
        <w:rPr>
          <w:rFonts w:ascii="Verdana" w:hAnsi="Verdana"/>
          <w:sz w:val="20"/>
        </w:rPr>
        <w:t xml:space="preserve"> </w:t>
      </w:r>
      <w:r>
        <w:rPr>
          <w:rFonts w:ascii="Verdana" w:hAnsi="Verdana"/>
          <w:sz w:val="20"/>
        </w:rPr>
        <w:t xml:space="preserve">à Securitizadora, com cópia </w:t>
      </w:r>
      <w:r w:rsidRPr="00752318">
        <w:rPr>
          <w:rFonts w:ascii="Verdana" w:hAnsi="Verdana"/>
          <w:sz w:val="20"/>
        </w:rPr>
        <w:t>ao Agente Fiduciário</w:t>
      </w:r>
      <w:r>
        <w:rPr>
          <w:rFonts w:ascii="Verdana" w:hAnsi="Verdana"/>
          <w:sz w:val="20"/>
        </w:rPr>
        <w:t xml:space="preserve"> dos CRI</w:t>
      </w:r>
      <w:r w:rsidRPr="00752318">
        <w:rPr>
          <w:rFonts w:ascii="Verdana" w:hAnsi="Verdana"/>
          <w:sz w:val="20"/>
        </w:rPr>
        <w:t xml:space="preserve">, do </w:t>
      </w:r>
      <w:r w:rsidR="004408CF" w:rsidRPr="00B37ADC">
        <w:rPr>
          <w:rFonts w:ascii="Verdana" w:hAnsi="Verdana"/>
          <w:sz w:val="20"/>
        </w:rPr>
        <w:t xml:space="preserve">Relatório de Destinação de Recursos e dos </w:t>
      </w:r>
      <w:r w:rsidRPr="00752318">
        <w:rPr>
          <w:rFonts w:ascii="Verdana" w:hAnsi="Verdana"/>
          <w:sz w:val="20"/>
        </w:rPr>
        <w:t>Documentos Comprobatórios</w:t>
      </w:r>
      <w:r w:rsidR="002D2578">
        <w:rPr>
          <w:rFonts w:ascii="Verdana" w:hAnsi="Verdana"/>
          <w:sz w:val="20"/>
        </w:rPr>
        <w:t xml:space="preserve"> Despesas</w:t>
      </w:r>
      <w:r w:rsidR="00B37ADC">
        <w:rPr>
          <w:rFonts w:ascii="Verdana" w:hAnsi="Verdana"/>
          <w:sz w:val="20"/>
        </w:rPr>
        <w:t xml:space="preserve"> Futuras</w:t>
      </w:r>
      <w:r w:rsidRPr="00752318">
        <w:rPr>
          <w:rFonts w:ascii="Verdana" w:hAnsi="Verdana"/>
          <w:sz w:val="20"/>
        </w:rPr>
        <w:t xml:space="preserve">. Adicionalmente, caso entenda necessário, o Agente Fiduciário </w:t>
      </w:r>
      <w:r>
        <w:rPr>
          <w:rFonts w:ascii="Verdana" w:hAnsi="Verdana"/>
          <w:sz w:val="20"/>
        </w:rPr>
        <w:t xml:space="preserve">dos CRI </w:t>
      </w:r>
      <w:r w:rsidRPr="00752318">
        <w:rPr>
          <w:rFonts w:ascii="Verdana" w:hAnsi="Verdana"/>
          <w:sz w:val="20"/>
        </w:rPr>
        <w:t xml:space="preserve">poderá contratar terceiro especializado para avaliar ou reavaliar </w:t>
      </w:r>
      <w:r w:rsidR="004408CF" w:rsidRPr="00B37ADC">
        <w:rPr>
          <w:rFonts w:ascii="Verdana" w:hAnsi="Verdana"/>
          <w:sz w:val="20"/>
        </w:rPr>
        <w:t>estes documentos</w:t>
      </w:r>
      <w:r>
        <w:rPr>
          <w:rFonts w:ascii="Verdana" w:hAnsi="Verdana"/>
          <w:sz w:val="20"/>
        </w:rPr>
        <w:t>.</w:t>
      </w:r>
    </w:p>
    <w:p w14:paraId="1930EB2E" w14:textId="77777777" w:rsidR="009069EA" w:rsidRPr="00417FDB" w:rsidRDefault="009069EA" w:rsidP="001C2B06">
      <w:pPr>
        <w:tabs>
          <w:tab w:val="left" w:pos="284"/>
        </w:tabs>
        <w:spacing w:after="0" w:line="320" w:lineRule="exact"/>
        <w:rPr>
          <w:rFonts w:ascii="Verdana" w:hAnsi="Verdana"/>
          <w:sz w:val="20"/>
        </w:rPr>
      </w:pPr>
    </w:p>
    <w:p w14:paraId="04BAF71E" w14:textId="4BB5B32D" w:rsidR="009069EA" w:rsidRPr="00B37ADC" w:rsidRDefault="009069EA" w:rsidP="003E2A51">
      <w:pPr>
        <w:numPr>
          <w:ilvl w:val="1"/>
          <w:numId w:val="7"/>
        </w:numPr>
        <w:autoSpaceDE w:val="0"/>
        <w:autoSpaceDN w:val="0"/>
        <w:adjustRightInd w:val="0"/>
        <w:spacing w:after="0" w:line="320" w:lineRule="exact"/>
        <w:ind w:left="0" w:firstLine="0"/>
        <w:rPr>
          <w:rFonts w:ascii="Verdana" w:hAnsi="Verdana"/>
          <w:bCs/>
          <w:sz w:val="20"/>
        </w:rPr>
      </w:pPr>
      <w:bookmarkStart w:id="73" w:name="_Ref520118704"/>
      <w:r w:rsidRPr="00417FDB">
        <w:rPr>
          <w:rFonts w:ascii="Verdana" w:hAnsi="Verdana"/>
          <w:bCs/>
          <w:sz w:val="20"/>
        </w:rPr>
        <w:t xml:space="preserve">Os </w:t>
      </w:r>
      <w:r w:rsidR="00131475" w:rsidRPr="00417FDB">
        <w:rPr>
          <w:rFonts w:ascii="Verdana" w:hAnsi="Verdana"/>
          <w:bCs/>
          <w:sz w:val="20"/>
        </w:rPr>
        <w:t xml:space="preserve">recursos obtidos pela </w:t>
      </w:r>
      <w:r w:rsidR="00131475" w:rsidRPr="00417FDB">
        <w:rPr>
          <w:rFonts w:ascii="Verdana" w:hAnsi="Verdana"/>
          <w:sz w:val="20"/>
        </w:rPr>
        <w:t xml:space="preserve">Companhia </w:t>
      </w:r>
      <w:r w:rsidR="00131475" w:rsidRPr="00417FDB">
        <w:rPr>
          <w:rFonts w:ascii="Verdana" w:hAnsi="Verdana"/>
          <w:bCs/>
          <w:sz w:val="20"/>
        </w:rPr>
        <w:t xml:space="preserve">com a emissão das Debêntures não terão como finalidade o reembolso de quaisquer despesas realizadas anteriormente à Data de Emissão, mesmo que sejam </w:t>
      </w:r>
      <w:r w:rsidR="00131475" w:rsidRPr="00B37ADC">
        <w:rPr>
          <w:rFonts w:ascii="Verdana" w:hAnsi="Verdana"/>
          <w:bCs/>
          <w:sz w:val="20"/>
        </w:rPr>
        <w:t>despesas realizadas no âmbito do Empreendimento Imobiliário</w:t>
      </w:r>
      <w:bookmarkStart w:id="74" w:name="_Hlk56540728"/>
      <w:r w:rsidR="00131475" w:rsidRPr="00B37ADC">
        <w:rPr>
          <w:rFonts w:ascii="Verdana" w:hAnsi="Verdana"/>
          <w:bCs/>
          <w:sz w:val="20"/>
        </w:rPr>
        <w:t>.</w:t>
      </w:r>
      <w:bookmarkEnd w:id="73"/>
      <w:bookmarkEnd w:id="74"/>
    </w:p>
    <w:p w14:paraId="13A6DE3E" w14:textId="77777777" w:rsidR="009069EA" w:rsidRPr="00417FDB" w:rsidRDefault="009069EA" w:rsidP="001C2B06">
      <w:pPr>
        <w:tabs>
          <w:tab w:val="left" w:pos="284"/>
        </w:tabs>
        <w:spacing w:after="0" w:line="320" w:lineRule="exact"/>
        <w:rPr>
          <w:rFonts w:ascii="Verdana" w:hAnsi="Verdana"/>
          <w:sz w:val="20"/>
        </w:rPr>
      </w:pPr>
    </w:p>
    <w:p w14:paraId="03A8A7AD" w14:textId="2C5AA2D7" w:rsidR="009069EA" w:rsidRPr="00316A10" w:rsidRDefault="00AD1B47" w:rsidP="003E2A51">
      <w:pPr>
        <w:numPr>
          <w:ilvl w:val="1"/>
          <w:numId w:val="7"/>
        </w:numPr>
        <w:autoSpaceDE w:val="0"/>
        <w:autoSpaceDN w:val="0"/>
        <w:adjustRightInd w:val="0"/>
        <w:spacing w:after="0" w:line="320" w:lineRule="exact"/>
        <w:ind w:left="0" w:firstLine="0"/>
        <w:rPr>
          <w:rFonts w:ascii="Verdana" w:hAnsi="Verdana"/>
          <w:sz w:val="20"/>
        </w:rPr>
      </w:pPr>
      <w:r>
        <w:rPr>
          <w:rFonts w:ascii="Verdana" w:eastAsia="Calibri" w:hAnsi="Verdana"/>
          <w:sz w:val="20"/>
        </w:rPr>
        <w:t xml:space="preserve">Caberá </w:t>
      </w:r>
      <w:r w:rsidR="004408CF">
        <w:rPr>
          <w:rFonts w:ascii="Verdana" w:eastAsia="Calibri" w:hAnsi="Verdana"/>
          <w:sz w:val="20"/>
        </w:rPr>
        <w:t>à</w:t>
      </w:r>
      <w:r>
        <w:rPr>
          <w:rFonts w:ascii="Verdana" w:eastAsia="Calibri" w:hAnsi="Verdana"/>
          <w:sz w:val="20"/>
        </w:rPr>
        <w:t xml:space="preserve"> Companhia a verificação e análise da veracidade dos</w:t>
      </w:r>
      <w:r w:rsidRPr="00417FDB">
        <w:rPr>
          <w:rFonts w:ascii="Verdana" w:eastAsia="Calibri" w:hAnsi="Verdana"/>
          <w:sz w:val="20"/>
        </w:rPr>
        <w:t xml:space="preserve"> documentos que eventualmente sejam encaminhados </w:t>
      </w:r>
      <w:r>
        <w:rPr>
          <w:rFonts w:ascii="Verdana" w:eastAsia="Calibri" w:hAnsi="Verdana"/>
          <w:sz w:val="20"/>
        </w:rPr>
        <w:t>atestando, inclusive, que estes</w:t>
      </w:r>
      <w:r w:rsidRPr="00417FDB">
        <w:rPr>
          <w:rFonts w:ascii="Verdana" w:eastAsia="Calibri" w:hAnsi="Verdana"/>
          <w:sz w:val="20"/>
        </w:rPr>
        <w:t xml:space="preserve"> não foram objeto de fraude ou adulteração, não cabendo a</w:t>
      </w:r>
      <w:r>
        <w:rPr>
          <w:rFonts w:ascii="Verdana" w:eastAsia="Calibri" w:hAnsi="Verdana"/>
          <w:sz w:val="20"/>
        </w:rPr>
        <w:t>o Agente Fiduciário dos CRI</w:t>
      </w:r>
      <w:r w:rsidRPr="00417FDB">
        <w:rPr>
          <w:rFonts w:ascii="Verdana" w:eastAsia="Calibri" w:hAnsi="Verdana"/>
          <w:sz w:val="20"/>
        </w:rPr>
        <w:t xml:space="preserve"> a responsabilidade por verificar a suficiência, validade, qualidade, veracidade ou completude das informações técnicas e financeiras dos eventuais documentos enviados pela </w:t>
      </w:r>
      <w:r w:rsidRPr="00417FDB">
        <w:rPr>
          <w:rFonts w:ascii="Verdana" w:hAnsi="Verdana"/>
          <w:sz w:val="20"/>
        </w:rPr>
        <w:t>Companhia</w:t>
      </w:r>
      <w:r w:rsidRPr="00417FDB">
        <w:rPr>
          <w:rFonts w:ascii="Verdana" w:eastAsia="Calibri" w:hAnsi="Verdana"/>
          <w:sz w:val="20"/>
        </w:rPr>
        <w:t xml:space="preserve">, tais como notas fiscais, faturas e/ou comprovantes de pagamento e/ou demonstrativos contábeis da </w:t>
      </w:r>
      <w:r w:rsidRPr="00417FDB">
        <w:rPr>
          <w:rFonts w:ascii="Verdana" w:hAnsi="Verdana"/>
          <w:sz w:val="20"/>
        </w:rPr>
        <w:t>Companhia</w:t>
      </w:r>
      <w:r w:rsidRPr="00417FDB">
        <w:rPr>
          <w:rFonts w:ascii="Verdana" w:eastAsia="Calibri" w:hAnsi="Verdana"/>
          <w:sz w:val="20"/>
        </w:rPr>
        <w:t xml:space="preserve">, objeto da </w:t>
      </w:r>
      <w:r w:rsidR="00754589">
        <w:rPr>
          <w:rFonts w:ascii="Verdana" w:eastAsia="Calibri" w:hAnsi="Verdana"/>
          <w:sz w:val="20"/>
        </w:rPr>
        <w:t>D</w:t>
      </w:r>
      <w:r w:rsidR="00754589" w:rsidRPr="00417FDB">
        <w:rPr>
          <w:rFonts w:ascii="Verdana" w:eastAsia="Calibri" w:hAnsi="Verdana"/>
          <w:sz w:val="20"/>
        </w:rPr>
        <w:t>estinação d</w:t>
      </w:r>
      <w:r w:rsidR="00754589">
        <w:rPr>
          <w:rFonts w:ascii="Verdana" w:eastAsia="Calibri" w:hAnsi="Verdana"/>
          <w:sz w:val="20"/>
        </w:rPr>
        <w:t>e</w:t>
      </w:r>
      <w:r w:rsidR="00754589" w:rsidRPr="00417FDB">
        <w:rPr>
          <w:rFonts w:ascii="Verdana" w:eastAsia="Calibri" w:hAnsi="Verdana"/>
          <w:sz w:val="20"/>
        </w:rPr>
        <w:t xml:space="preserve"> </w:t>
      </w:r>
      <w:r w:rsidR="00754589">
        <w:rPr>
          <w:rFonts w:ascii="Verdana" w:eastAsia="Calibri" w:hAnsi="Verdana"/>
          <w:sz w:val="20"/>
        </w:rPr>
        <w:t>R</w:t>
      </w:r>
      <w:r w:rsidR="00754589" w:rsidRPr="00417FDB">
        <w:rPr>
          <w:rFonts w:ascii="Verdana" w:eastAsia="Calibri" w:hAnsi="Verdana"/>
          <w:sz w:val="20"/>
        </w:rPr>
        <w:t>ecursos</w:t>
      </w:r>
      <w:r w:rsidRPr="00417FDB">
        <w:rPr>
          <w:rFonts w:ascii="Verdana" w:eastAsia="Calibri" w:hAnsi="Verdana"/>
          <w:sz w:val="20"/>
        </w:rPr>
        <w:t xml:space="preserve">, ou ainda qualquer outro documento que lhe seja enviado com o fim de complementar, esclarecer, retificar ou ratificar as informações do mencionado no </w:t>
      </w:r>
      <w:r w:rsidR="004534ED">
        <w:rPr>
          <w:rFonts w:ascii="Verdana" w:hAnsi="Verdana"/>
          <w:sz w:val="20"/>
        </w:rPr>
        <w:t>Relatório de Destinação de Recursos</w:t>
      </w:r>
      <w:r w:rsidR="009069EA" w:rsidRPr="00417FDB">
        <w:rPr>
          <w:rFonts w:ascii="Verdana" w:eastAsia="Calibri" w:hAnsi="Verdana"/>
          <w:sz w:val="20"/>
        </w:rPr>
        <w:t>.</w:t>
      </w:r>
    </w:p>
    <w:p w14:paraId="78353F55" w14:textId="77777777" w:rsidR="0076612C" w:rsidRDefault="0076612C" w:rsidP="00316A10">
      <w:pPr>
        <w:pStyle w:val="PargrafodaLista"/>
        <w:rPr>
          <w:rFonts w:ascii="Verdana" w:hAnsi="Verdana"/>
          <w:sz w:val="20"/>
        </w:rPr>
      </w:pPr>
    </w:p>
    <w:p w14:paraId="2DCB9585" w14:textId="38DA198C" w:rsidR="0076612C" w:rsidRPr="00316A10" w:rsidRDefault="00754589" w:rsidP="003E2A51">
      <w:pPr>
        <w:numPr>
          <w:ilvl w:val="1"/>
          <w:numId w:val="7"/>
        </w:numPr>
        <w:autoSpaceDE w:val="0"/>
        <w:autoSpaceDN w:val="0"/>
        <w:adjustRightInd w:val="0"/>
        <w:spacing w:after="0" w:line="320" w:lineRule="exact"/>
        <w:ind w:left="0" w:firstLine="0"/>
        <w:rPr>
          <w:rFonts w:ascii="Verdana" w:hAnsi="Verdana"/>
          <w:sz w:val="20"/>
        </w:rPr>
      </w:pPr>
      <w:r w:rsidRPr="00B37ADC">
        <w:rPr>
          <w:rFonts w:ascii="Verdana" w:eastAsia="Calibri" w:hAnsi="Verdana"/>
          <w:sz w:val="20"/>
        </w:rPr>
        <w:lastRenderedPageBreak/>
        <w:t xml:space="preserve">A </w:t>
      </w:r>
      <w:r w:rsidR="0076612C">
        <w:rPr>
          <w:rFonts w:ascii="Verdana" w:eastAsia="Calibri" w:hAnsi="Verdana"/>
          <w:sz w:val="20"/>
        </w:rPr>
        <w:t>Companhia</w:t>
      </w:r>
      <w:r w:rsidR="0076612C" w:rsidRPr="00474FAE">
        <w:rPr>
          <w:rFonts w:ascii="Verdana" w:eastAsia="Calibri" w:hAnsi="Verdana"/>
          <w:sz w:val="20"/>
        </w:rPr>
        <w:t xml:space="preserve"> compromete-se, em caráter irrevogável e irretratável, a aplicar os recursos obtidos por meio da presente Emissão exclusivamente </w:t>
      </w:r>
      <w:r w:rsidR="0076612C">
        <w:rPr>
          <w:rFonts w:ascii="Verdana" w:eastAsia="Calibri" w:hAnsi="Verdana"/>
          <w:sz w:val="20"/>
        </w:rPr>
        <w:t>nos termos desta Cláusula</w:t>
      </w:r>
      <w:r w:rsidR="00843F12">
        <w:rPr>
          <w:rFonts w:ascii="Verdana" w:eastAsia="Calibri" w:hAnsi="Verdana"/>
          <w:sz w:val="20"/>
        </w:rPr>
        <w:t xml:space="preserve"> Quarta</w:t>
      </w:r>
      <w:r w:rsidR="0076612C">
        <w:rPr>
          <w:rFonts w:ascii="Verdana" w:eastAsia="Calibri" w:hAnsi="Verdana"/>
          <w:sz w:val="20"/>
        </w:rPr>
        <w:t xml:space="preserve">, sendo certo que referida obrigação permanecerá em vigor, </w:t>
      </w:r>
      <w:r w:rsidR="00617991">
        <w:rPr>
          <w:rFonts w:ascii="Verdana" w:eastAsia="Calibri" w:hAnsi="Verdana"/>
          <w:sz w:val="20"/>
        </w:rPr>
        <w:t>nos termos da Cláusula 4.3.4 acima, ainda que ocorram quaisquer das hipóteses de vencimento antecipado ou resgate antecipado total das Debêntures</w:t>
      </w:r>
      <w:r w:rsidR="004632EC">
        <w:rPr>
          <w:rFonts w:ascii="Verdana" w:eastAsia="Calibri" w:hAnsi="Verdana"/>
          <w:sz w:val="20"/>
        </w:rPr>
        <w:t xml:space="preserve">, perdurando também a obrigação do Agente Fiduciário </w:t>
      </w:r>
      <w:r w:rsidR="004C745F">
        <w:rPr>
          <w:rFonts w:ascii="Verdana" w:eastAsia="Calibri" w:hAnsi="Verdana"/>
          <w:sz w:val="20"/>
        </w:rPr>
        <w:t xml:space="preserve">dos CRI </w:t>
      </w:r>
      <w:r w:rsidR="004632EC">
        <w:rPr>
          <w:rFonts w:ascii="Verdana" w:eastAsia="Calibri" w:hAnsi="Verdana"/>
          <w:sz w:val="20"/>
        </w:rPr>
        <w:t>em verificar a correta Destinação dos Recursos</w:t>
      </w:r>
      <w:r w:rsidR="0076612C" w:rsidRPr="00474FAE">
        <w:rPr>
          <w:rFonts w:ascii="Verdana" w:eastAsia="Calibri" w:hAnsi="Verdana"/>
          <w:sz w:val="20"/>
        </w:rPr>
        <w:t>.</w:t>
      </w:r>
    </w:p>
    <w:p w14:paraId="7633C9AF" w14:textId="77777777" w:rsidR="009862F0" w:rsidRDefault="009862F0" w:rsidP="00316A10">
      <w:pPr>
        <w:pStyle w:val="PargrafodaLista"/>
        <w:rPr>
          <w:rFonts w:ascii="Verdana" w:hAnsi="Verdana"/>
          <w:sz w:val="20"/>
        </w:rPr>
      </w:pPr>
    </w:p>
    <w:p w14:paraId="3BCD2B85" w14:textId="1B57B21B" w:rsidR="009862F0" w:rsidRPr="00657FB5" w:rsidRDefault="009862F0" w:rsidP="003E2A51">
      <w:pPr>
        <w:numPr>
          <w:ilvl w:val="1"/>
          <w:numId w:val="7"/>
        </w:numPr>
        <w:autoSpaceDE w:val="0"/>
        <w:autoSpaceDN w:val="0"/>
        <w:adjustRightInd w:val="0"/>
        <w:spacing w:after="0" w:line="320" w:lineRule="exact"/>
        <w:ind w:left="0" w:firstLine="0"/>
        <w:rPr>
          <w:rFonts w:ascii="Verdana" w:eastAsia="Calibri" w:hAnsi="Verdana"/>
          <w:sz w:val="20"/>
        </w:rPr>
      </w:pPr>
      <w:r w:rsidRPr="00316A10">
        <w:rPr>
          <w:rFonts w:ascii="Verdana" w:eastAsia="Calibri" w:hAnsi="Verdana"/>
          <w:sz w:val="20"/>
        </w:rPr>
        <w:t xml:space="preserve">Os dados orçamentários </w:t>
      </w:r>
      <w:r w:rsidRPr="00B37ADC">
        <w:rPr>
          <w:rFonts w:ascii="Verdana" w:eastAsia="Calibri" w:hAnsi="Verdana"/>
          <w:sz w:val="20"/>
        </w:rPr>
        <w:t>do Empreendimento Imobiliário</w:t>
      </w:r>
      <w:r w:rsidRPr="00316A10">
        <w:rPr>
          <w:rFonts w:ascii="Verdana" w:eastAsia="Calibri" w:hAnsi="Verdana"/>
          <w:sz w:val="20"/>
        </w:rPr>
        <w:t xml:space="preserve"> evidenciando os recursos já despendidos </w:t>
      </w:r>
      <w:r w:rsidR="0089397C">
        <w:rPr>
          <w:rFonts w:ascii="Verdana" w:eastAsia="Calibri" w:hAnsi="Verdana"/>
          <w:sz w:val="20"/>
        </w:rPr>
        <w:t xml:space="preserve">constam do </w:t>
      </w:r>
      <w:r w:rsidR="0089397C" w:rsidRPr="004126EE">
        <w:rPr>
          <w:rFonts w:ascii="Verdana" w:eastAsia="Calibri" w:hAnsi="Verdana"/>
          <w:sz w:val="20"/>
          <w:u w:val="single"/>
        </w:rPr>
        <w:t>Anexo I</w:t>
      </w:r>
      <w:r w:rsidR="0089397C" w:rsidRPr="00316A10">
        <w:rPr>
          <w:rFonts w:ascii="Verdana" w:eastAsia="Calibri" w:hAnsi="Verdana"/>
          <w:sz w:val="20"/>
        </w:rPr>
        <w:t xml:space="preserve"> a esta Escritura de Emissão</w:t>
      </w:r>
      <w:r w:rsidR="0089397C">
        <w:rPr>
          <w:rFonts w:ascii="Verdana" w:eastAsia="Calibri" w:hAnsi="Verdana"/>
          <w:sz w:val="20"/>
        </w:rPr>
        <w:t>,</w:t>
      </w:r>
      <w:r w:rsidR="0089397C" w:rsidRPr="00316A10">
        <w:rPr>
          <w:rFonts w:ascii="Verdana" w:eastAsia="Calibri" w:hAnsi="Verdana"/>
          <w:sz w:val="20"/>
        </w:rPr>
        <w:t xml:space="preserve"> </w:t>
      </w:r>
      <w:r w:rsidRPr="00316A10">
        <w:rPr>
          <w:rFonts w:ascii="Verdana" w:eastAsia="Calibri" w:hAnsi="Verdana"/>
          <w:sz w:val="20"/>
        </w:rPr>
        <w:t xml:space="preserve">de modo a demonstrar a capacidade de alocação de todo o montante a ser captado com a </w:t>
      </w:r>
      <w:r>
        <w:rPr>
          <w:rFonts w:ascii="Verdana" w:eastAsia="Calibri" w:hAnsi="Verdana"/>
          <w:sz w:val="20"/>
        </w:rPr>
        <w:t>presente Emissão</w:t>
      </w:r>
      <w:r w:rsidR="00055771" w:rsidRPr="008B0FA0">
        <w:rPr>
          <w:rFonts w:ascii="Verdana" w:eastAsia="Calibri" w:hAnsi="Verdana"/>
          <w:sz w:val="20"/>
        </w:rPr>
        <w:t>.</w:t>
      </w:r>
    </w:p>
    <w:p w14:paraId="1EDC6C28" w14:textId="77777777" w:rsidR="00AD1B47" w:rsidRPr="00657FB5" w:rsidRDefault="00AD1B47" w:rsidP="00AD1B47">
      <w:pPr>
        <w:pStyle w:val="PargrafodaLista"/>
        <w:rPr>
          <w:rFonts w:ascii="Verdana" w:eastAsia="Calibri" w:hAnsi="Verdana"/>
          <w:sz w:val="20"/>
        </w:rPr>
      </w:pPr>
    </w:p>
    <w:p w14:paraId="26DD9CFD" w14:textId="2C25CDD3" w:rsidR="00AD1B47" w:rsidRPr="00587136" w:rsidRDefault="004408CF" w:rsidP="003E2A51">
      <w:pPr>
        <w:numPr>
          <w:ilvl w:val="1"/>
          <w:numId w:val="7"/>
        </w:numPr>
        <w:autoSpaceDE w:val="0"/>
        <w:autoSpaceDN w:val="0"/>
        <w:adjustRightInd w:val="0"/>
        <w:spacing w:after="0" w:line="320" w:lineRule="exact"/>
        <w:ind w:left="0" w:firstLine="0"/>
        <w:rPr>
          <w:rFonts w:ascii="Verdana" w:eastAsia="Calibri" w:hAnsi="Verdana"/>
          <w:sz w:val="20"/>
        </w:rPr>
      </w:pPr>
      <w:r>
        <w:rPr>
          <w:rFonts w:ascii="Verdana" w:eastAsia="Calibri" w:hAnsi="Verdana"/>
          <w:sz w:val="20"/>
        </w:rPr>
        <w:t>Sem prejuízo do disposto na Cláusula 6.1 item “h” desta Escritura de Emissão, a</w:t>
      </w:r>
      <w:r w:rsidRPr="00B37ADC">
        <w:rPr>
          <w:rFonts w:ascii="Verdana" w:eastAsia="Calibri" w:hAnsi="Verdana"/>
          <w:sz w:val="20"/>
        </w:rPr>
        <w:t xml:space="preserve"> </w:t>
      </w:r>
      <w:r w:rsidR="00131475" w:rsidRPr="00B37ADC">
        <w:rPr>
          <w:rFonts w:ascii="Verdana" w:eastAsia="Calibri" w:hAnsi="Verdana"/>
          <w:sz w:val="20"/>
        </w:rPr>
        <w:t>Companhia obriga-se em caráter irrevogável e irretratável, a indenizar a Securitizadora e/ou o Agente Fiduciário dos CRI por todos e quaisquer prejuízos, danos, perdas, custos e/ou despesas (incluindo</w:t>
      </w:r>
      <w:r w:rsidR="00131475" w:rsidRPr="00D81E1B">
        <w:rPr>
          <w:rFonts w:ascii="Verdana" w:eastAsia="Calibri" w:hAnsi="Verdana"/>
          <w:sz w:val="20"/>
        </w:rPr>
        <w:t xml:space="preserve"> custas judiciais e honorários advocatícios) que estes vierem a, comprovadamente, incorrer em decorrência da utilização dos recursos oriundos d</w:t>
      </w:r>
      <w:r w:rsidR="00131475">
        <w:rPr>
          <w:rFonts w:ascii="Verdana" w:eastAsia="Calibri" w:hAnsi="Verdana"/>
          <w:sz w:val="20"/>
        </w:rPr>
        <w:t>est</w:t>
      </w:r>
      <w:r w:rsidR="00131475" w:rsidRPr="00D81E1B">
        <w:rPr>
          <w:rFonts w:ascii="Verdana" w:eastAsia="Calibri" w:hAnsi="Verdana"/>
          <w:sz w:val="20"/>
        </w:rPr>
        <w:t xml:space="preserve">a </w:t>
      </w:r>
      <w:r w:rsidR="00131475">
        <w:rPr>
          <w:rFonts w:ascii="Verdana" w:eastAsia="Calibri" w:hAnsi="Verdana"/>
          <w:sz w:val="20"/>
        </w:rPr>
        <w:t>Escritura de Emissão</w:t>
      </w:r>
      <w:r w:rsidR="00131475" w:rsidRPr="00D81E1B">
        <w:rPr>
          <w:rFonts w:ascii="Verdana" w:eastAsia="Calibri" w:hAnsi="Verdana"/>
          <w:sz w:val="20"/>
        </w:rPr>
        <w:t xml:space="preserve"> de</w:t>
      </w:r>
      <w:r w:rsidR="00131475">
        <w:rPr>
          <w:rFonts w:ascii="Verdana" w:eastAsia="Calibri" w:hAnsi="Verdana"/>
          <w:sz w:val="20"/>
        </w:rPr>
        <w:t xml:space="preserve"> forma diversa e estabelecida nesta Escritura de Emissão</w:t>
      </w:r>
      <w:r w:rsidR="00131475" w:rsidRPr="00D81E1B">
        <w:rPr>
          <w:rFonts w:ascii="Verdana" w:eastAsia="Calibri" w:hAnsi="Verdana"/>
          <w:sz w:val="20"/>
        </w:rPr>
        <w:t>, exceto em caso de comprovada fraude, dolo</w:t>
      </w:r>
      <w:r w:rsidR="00131475">
        <w:rPr>
          <w:rFonts w:ascii="Verdana" w:eastAsia="Calibri" w:hAnsi="Verdana"/>
          <w:sz w:val="20"/>
        </w:rPr>
        <w:t xml:space="preserve">, culpa </w:t>
      </w:r>
      <w:r w:rsidR="00131475" w:rsidRPr="00D81E1B">
        <w:rPr>
          <w:rFonts w:ascii="Verdana" w:eastAsia="Calibri" w:hAnsi="Verdana"/>
          <w:sz w:val="20"/>
        </w:rPr>
        <w:t>ou má-fé da Securitizadora, dos Titulares dos CRI ou do Agente Fiduciário</w:t>
      </w:r>
      <w:r w:rsidR="00131475">
        <w:rPr>
          <w:rFonts w:ascii="Verdana" w:eastAsia="Calibri" w:hAnsi="Verdana"/>
          <w:sz w:val="20"/>
        </w:rPr>
        <w:t xml:space="preserve"> dos CRI</w:t>
      </w:r>
      <w:r w:rsidR="00131475" w:rsidRPr="00D81E1B">
        <w:rPr>
          <w:rFonts w:ascii="Verdana" w:eastAsia="Calibri" w:hAnsi="Verdana"/>
          <w:sz w:val="20"/>
        </w:rPr>
        <w:t xml:space="preserve">. O valor da indenização prevista nesta Cláusula está limitado, em qualquer circunstância, ao </w:t>
      </w:r>
      <w:r w:rsidR="00131475">
        <w:rPr>
          <w:rFonts w:ascii="Verdana" w:eastAsia="Calibri" w:hAnsi="Verdana"/>
          <w:sz w:val="20"/>
        </w:rPr>
        <w:t>V</w:t>
      </w:r>
      <w:r w:rsidR="00131475" w:rsidRPr="00D81E1B">
        <w:rPr>
          <w:rFonts w:ascii="Verdana" w:eastAsia="Calibri" w:hAnsi="Verdana"/>
          <w:sz w:val="20"/>
        </w:rPr>
        <w:t xml:space="preserve">alor </w:t>
      </w:r>
      <w:r w:rsidR="00131475">
        <w:rPr>
          <w:rFonts w:ascii="Verdana" w:eastAsia="Calibri" w:hAnsi="Verdana"/>
          <w:sz w:val="20"/>
        </w:rPr>
        <w:t>T</w:t>
      </w:r>
      <w:r w:rsidR="00131475" w:rsidRPr="00D81E1B">
        <w:rPr>
          <w:rFonts w:ascii="Verdana" w:eastAsia="Calibri" w:hAnsi="Verdana"/>
          <w:sz w:val="20"/>
        </w:rPr>
        <w:t xml:space="preserve">otal da </w:t>
      </w:r>
      <w:r w:rsidR="00131475">
        <w:rPr>
          <w:rFonts w:ascii="Verdana" w:eastAsia="Calibri" w:hAnsi="Verdana"/>
          <w:sz w:val="20"/>
        </w:rPr>
        <w:t>E</w:t>
      </w:r>
      <w:r w:rsidR="00131475" w:rsidRPr="00D81E1B">
        <w:rPr>
          <w:rFonts w:ascii="Verdana" w:eastAsia="Calibri" w:hAnsi="Verdana"/>
          <w:sz w:val="20"/>
        </w:rPr>
        <w:t>missão</w:t>
      </w:r>
      <w:r w:rsidR="00131475">
        <w:rPr>
          <w:rFonts w:ascii="Verdana" w:eastAsia="Calibri" w:hAnsi="Verdana"/>
          <w:sz w:val="20"/>
        </w:rPr>
        <w:t xml:space="preserve"> (conforme definido abaixo)</w:t>
      </w:r>
      <w:r w:rsidR="00131475" w:rsidRPr="00D81E1B">
        <w:rPr>
          <w:rFonts w:ascii="Verdana" w:eastAsia="Calibri" w:hAnsi="Verdana"/>
          <w:sz w:val="20"/>
        </w:rPr>
        <w:t xml:space="preserve">, acrescido (i) dos </w:t>
      </w:r>
      <w:r w:rsidR="00131475">
        <w:rPr>
          <w:rFonts w:ascii="Verdana" w:eastAsia="Calibri" w:hAnsi="Verdana"/>
          <w:sz w:val="20"/>
        </w:rPr>
        <w:t>j</w:t>
      </w:r>
      <w:r w:rsidR="00131475" w:rsidRPr="00D81E1B">
        <w:rPr>
          <w:rFonts w:ascii="Verdana" w:eastAsia="Calibri" w:hAnsi="Verdana"/>
          <w:sz w:val="20"/>
        </w:rPr>
        <w:t xml:space="preserve">uros </w:t>
      </w:r>
      <w:r w:rsidR="00131475">
        <w:rPr>
          <w:rFonts w:ascii="Verdana" w:eastAsia="Calibri" w:hAnsi="Verdana"/>
          <w:sz w:val="20"/>
        </w:rPr>
        <w:t xml:space="preserve">referentes à </w:t>
      </w:r>
      <w:r w:rsidR="00131475" w:rsidRPr="00D81E1B">
        <w:rPr>
          <w:rFonts w:ascii="Verdana" w:eastAsia="Calibri" w:hAnsi="Verdana"/>
          <w:sz w:val="20"/>
        </w:rPr>
        <w:t>Remunera</w:t>
      </w:r>
      <w:r w:rsidR="00131475">
        <w:rPr>
          <w:rFonts w:ascii="Verdana" w:eastAsia="Calibri" w:hAnsi="Verdana"/>
          <w:sz w:val="20"/>
        </w:rPr>
        <w:t>ção das Debêntures</w:t>
      </w:r>
      <w:r w:rsidR="00131475" w:rsidRPr="00D81E1B">
        <w:rPr>
          <w:rFonts w:ascii="Verdana" w:eastAsia="Calibri" w:hAnsi="Verdana"/>
          <w:sz w:val="20"/>
        </w:rPr>
        <w:t xml:space="preserve">, calculada </w:t>
      </w:r>
      <w:r w:rsidR="00131475" w:rsidRPr="004F66CC">
        <w:rPr>
          <w:rFonts w:ascii="Verdana" w:eastAsia="Calibri" w:hAnsi="Verdana"/>
          <w:i/>
          <w:iCs/>
          <w:sz w:val="20"/>
        </w:rPr>
        <w:t xml:space="preserve">pro rata </w:t>
      </w:r>
      <w:proofErr w:type="spellStart"/>
      <w:r w:rsidR="00131475" w:rsidRPr="004F66CC">
        <w:rPr>
          <w:rFonts w:ascii="Verdana" w:eastAsia="Calibri" w:hAnsi="Verdana"/>
          <w:i/>
          <w:iCs/>
          <w:sz w:val="20"/>
        </w:rPr>
        <w:t>temporis</w:t>
      </w:r>
      <w:proofErr w:type="spellEnd"/>
      <w:r w:rsidR="00131475" w:rsidRPr="00D81E1B">
        <w:rPr>
          <w:rFonts w:ascii="Verdana" w:eastAsia="Calibri" w:hAnsi="Verdana"/>
          <w:sz w:val="20"/>
        </w:rPr>
        <w:t xml:space="preserve">, desde </w:t>
      </w:r>
      <w:r w:rsidR="00131475" w:rsidRPr="00587136">
        <w:rPr>
          <w:rFonts w:ascii="Verdana" w:eastAsia="Calibri" w:hAnsi="Verdana"/>
          <w:sz w:val="20"/>
        </w:rPr>
        <w:t>a data de desembolso do valor de principal previsto nesta Escritura de Emissão ou a Data de Aniversário imediatamente anterior, conforme o caso, até o efetivo pagamento; e (ii) dos Encargos Moratórios (conforme definido abaixo), caso aplicável</w:t>
      </w:r>
      <w:r w:rsidR="00AD1B47" w:rsidRPr="00587136">
        <w:rPr>
          <w:rFonts w:ascii="Verdana" w:eastAsia="Calibri" w:hAnsi="Verdana"/>
          <w:sz w:val="20"/>
        </w:rPr>
        <w:t>.</w:t>
      </w:r>
    </w:p>
    <w:p w14:paraId="2B582AE7" w14:textId="77777777" w:rsidR="00AD1B47" w:rsidRPr="00587136" w:rsidRDefault="00AD1B47" w:rsidP="00AD1B47">
      <w:pPr>
        <w:pStyle w:val="PargrafodaLista"/>
        <w:rPr>
          <w:rFonts w:ascii="Verdana" w:eastAsia="Calibri" w:hAnsi="Verdana"/>
          <w:sz w:val="20"/>
        </w:rPr>
      </w:pPr>
    </w:p>
    <w:p w14:paraId="408A8C52" w14:textId="14381B61" w:rsidR="00587136" w:rsidRPr="002B4151" w:rsidRDefault="00587136" w:rsidP="003E2A51">
      <w:pPr>
        <w:numPr>
          <w:ilvl w:val="1"/>
          <w:numId w:val="7"/>
        </w:numPr>
        <w:spacing w:after="0" w:line="320" w:lineRule="exact"/>
        <w:ind w:left="0" w:firstLine="0"/>
        <w:rPr>
          <w:rFonts w:ascii="Verdana" w:hAnsi="Verdana" w:cs="Tahoma"/>
          <w:sz w:val="20"/>
        </w:rPr>
      </w:pPr>
      <w:r w:rsidRPr="002B4151">
        <w:rPr>
          <w:rFonts w:ascii="Verdana" w:hAnsi="Verdana" w:cs="Tahoma"/>
          <w:sz w:val="20"/>
        </w:rPr>
        <w:t xml:space="preserve">A Companhia </w:t>
      </w:r>
      <w:r w:rsidRPr="002B4151">
        <w:rPr>
          <w:rFonts w:ascii="Verdana" w:hAnsi="Verdana"/>
          <w:sz w:val="20"/>
        </w:rPr>
        <w:t>declarará</w:t>
      </w:r>
      <w:r w:rsidRPr="002B4151">
        <w:rPr>
          <w:rFonts w:ascii="Verdana" w:hAnsi="Verdana" w:cs="Tahoma"/>
          <w:sz w:val="20"/>
        </w:rPr>
        <w:t xml:space="preserve"> no Relatório de Destinação de Recursos, em caso de utilização dos recursos por meio de sociedades por ela controladas, que é titular do controle societário de tais sociedade por ela investidas, conforme definição constante do artigo 116 da Lei das Sociedades por Ações, e assumirá a obrigação de manter o controle societário sobre as sociedades investidas até que seja comprovada a destinação integral dos recursos ao </w:t>
      </w:r>
      <w:r w:rsidRPr="002B4151">
        <w:rPr>
          <w:rFonts w:ascii="Verdana" w:hAnsi="Verdana"/>
          <w:sz w:val="20"/>
        </w:rPr>
        <w:t>Empreendimento Imobiliário</w:t>
      </w:r>
      <w:r w:rsidRPr="002B4151">
        <w:rPr>
          <w:rFonts w:ascii="Verdana" w:hAnsi="Verdana" w:cs="Tahoma"/>
          <w:sz w:val="20"/>
        </w:rPr>
        <w:t xml:space="preserve">. Sem prejuízo do disposto acima, quando do encaminhamento do Relatório de Destinação de Recursos, a Securitizadora enviará os documentos necessários à comprovação do controle acima previsto. </w:t>
      </w:r>
    </w:p>
    <w:p w14:paraId="1E35EEC6" w14:textId="77777777" w:rsidR="00587136" w:rsidRPr="00587136" w:rsidRDefault="00587136" w:rsidP="00F34CEA">
      <w:pPr>
        <w:pStyle w:val="PargrafodaLista"/>
        <w:rPr>
          <w:rFonts w:ascii="Verdana" w:hAnsi="Verdana" w:cs="Tahoma"/>
          <w:sz w:val="20"/>
        </w:rPr>
      </w:pPr>
    </w:p>
    <w:p w14:paraId="1615D243" w14:textId="09B5D7D5" w:rsidR="00587136" w:rsidRPr="007D4980" w:rsidRDefault="00587136" w:rsidP="003E2A51">
      <w:pPr>
        <w:numPr>
          <w:ilvl w:val="1"/>
          <w:numId w:val="7"/>
        </w:numPr>
        <w:spacing w:after="0" w:line="320" w:lineRule="exact"/>
        <w:ind w:left="0" w:firstLine="0"/>
        <w:rPr>
          <w:rFonts w:ascii="Verdana" w:hAnsi="Verdana" w:cs="Tahoma"/>
          <w:sz w:val="20"/>
        </w:rPr>
      </w:pPr>
      <w:r w:rsidRPr="00587136">
        <w:rPr>
          <w:rFonts w:ascii="Verdana" w:hAnsi="Verdana"/>
          <w:sz w:val="20"/>
        </w:rPr>
        <w:t xml:space="preserve">O </w:t>
      </w:r>
      <w:bookmarkStart w:id="75" w:name="_Hlk73116159"/>
      <w:r w:rsidRPr="00587136">
        <w:rPr>
          <w:rFonts w:ascii="Verdana" w:hAnsi="Verdana"/>
          <w:sz w:val="20"/>
        </w:rPr>
        <w:t xml:space="preserve">Empreendimento </w:t>
      </w:r>
      <w:r w:rsidRPr="001D3E91">
        <w:rPr>
          <w:rFonts w:ascii="Verdana" w:hAnsi="Verdana"/>
          <w:sz w:val="20"/>
        </w:rPr>
        <w:t xml:space="preserve">Imobiliário </w:t>
      </w:r>
      <w:r w:rsidRPr="00F34CEA">
        <w:rPr>
          <w:rFonts w:ascii="Verdana" w:hAnsi="Verdana"/>
          <w:sz w:val="20"/>
        </w:rPr>
        <w:t>não recebeu</w:t>
      </w:r>
      <w:r w:rsidRPr="002B4151">
        <w:rPr>
          <w:rFonts w:ascii="Verdana" w:hAnsi="Verdana"/>
          <w:sz w:val="20"/>
        </w:rPr>
        <w:t>, até a presente data, quaisquer</w:t>
      </w:r>
      <w:r w:rsidRPr="00587136">
        <w:rPr>
          <w:rFonts w:ascii="Verdana" w:hAnsi="Verdana"/>
          <w:sz w:val="20"/>
        </w:rPr>
        <w:t xml:space="preserve"> recursos oriundos de alguma </w:t>
      </w:r>
      <w:r w:rsidRPr="004C745F">
        <w:rPr>
          <w:rFonts w:ascii="Verdana" w:hAnsi="Verdana"/>
          <w:sz w:val="20"/>
        </w:rPr>
        <w:t>outra captação da Emissora por meio de certificados de recebíveis imobiliários lastreados em debêntures de emissão da Emissora</w:t>
      </w:r>
      <w:r w:rsidR="004C745F" w:rsidRPr="004C745F">
        <w:rPr>
          <w:rFonts w:ascii="Verdana" w:hAnsi="Verdana"/>
          <w:sz w:val="20"/>
        </w:rPr>
        <w:t xml:space="preserve">. Contudo, </w:t>
      </w:r>
      <w:r w:rsidR="004C745F" w:rsidRPr="004C745F">
        <w:rPr>
          <w:rFonts w:ascii="Verdana" w:hAnsi="Verdana"/>
          <w:sz w:val="20"/>
        </w:rPr>
        <w:lastRenderedPageBreak/>
        <w:t xml:space="preserve">o Empreendimento Imobiliário </w:t>
      </w:r>
      <w:r w:rsidR="002B4151" w:rsidRPr="004C745F">
        <w:rPr>
          <w:rFonts w:ascii="Verdana" w:hAnsi="Verdana"/>
          <w:sz w:val="20"/>
        </w:rPr>
        <w:t>recebeu recursos do CRI Série 250</w:t>
      </w:r>
      <w:r w:rsidR="004C745F">
        <w:rPr>
          <w:rFonts w:ascii="Verdana" w:hAnsi="Verdana"/>
          <w:sz w:val="20"/>
        </w:rPr>
        <w:t xml:space="preserve"> (conforme adiante definido)</w:t>
      </w:r>
      <w:r w:rsidR="002B4151" w:rsidRPr="004C745F">
        <w:rPr>
          <w:rFonts w:ascii="Verdana" w:hAnsi="Verdana"/>
          <w:sz w:val="20"/>
        </w:rPr>
        <w:t xml:space="preserve">, lastreado em CCB </w:t>
      </w:r>
      <w:r w:rsidR="004C745F">
        <w:rPr>
          <w:rFonts w:ascii="Verdana" w:hAnsi="Verdana"/>
          <w:sz w:val="20"/>
        </w:rPr>
        <w:t xml:space="preserve">(conforme adiante definido) </w:t>
      </w:r>
      <w:r w:rsidR="002B4151" w:rsidRPr="004C745F">
        <w:rPr>
          <w:rFonts w:ascii="Verdana" w:hAnsi="Verdana"/>
          <w:sz w:val="20"/>
        </w:rPr>
        <w:t>de emissão da Emissora</w:t>
      </w:r>
      <w:bookmarkEnd w:id="75"/>
      <w:r w:rsidRPr="004C745F">
        <w:rPr>
          <w:rFonts w:ascii="Verdana" w:hAnsi="Verdana"/>
          <w:sz w:val="20"/>
        </w:rPr>
        <w:t xml:space="preserve">. </w:t>
      </w:r>
    </w:p>
    <w:p w14:paraId="60720E16" w14:textId="77777777" w:rsidR="00740CF3" w:rsidRDefault="00740CF3" w:rsidP="007D4980">
      <w:pPr>
        <w:pStyle w:val="PargrafodaLista"/>
        <w:rPr>
          <w:rFonts w:ascii="Verdana" w:hAnsi="Verdana" w:cs="Tahoma"/>
          <w:sz w:val="20"/>
        </w:rPr>
      </w:pPr>
    </w:p>
    <w:p w14:paraId="1293414E" w14:textId="77777777" w:rsidR="00740CF3" w:rsidRPr="00D52197" w:rsidRDefault="00740CF3" w:rsidP="00740CF3">
      <w:pPr>
        <w:numPr>
          <w:ilvl w:val="1"/>
          <w:numId w:val="7"/>
        </w:numPr>
        <w:spacing w:after="0" w:line="320" w:lineRule="exact"/>
        <w:ind w:left="0" w:firstLine="0"/>
        <w:rPr>
          <w:rFonts w:ascii="Verdana" w:hAnsi="Verdana"/>
          <w:sz w:val="20"/>
        </w:rPr>
      </w:pPr>
      <w:r w:rsidRPr="00D52197">
        <w:rPr>
          <w:rFonts w:ascii="Verdana" w:hAnsi="Verdana"/>
          <w:sz w:val="20"/>
        </w:rPr>
        <w:t xml:space="preserve">Os dados orçamentários do Empreendimento Imobiliário, evidenciando os recursos já despendidos, de modo a demonstrar a capacidade de alocação de todo o montante a ser captado com a oferta, é informado na tabela </w:t>
      </w:r>
      <w:bookmarkStart w:id="76" w:name="_Hlk68027428"/>
      <w:r w:rsidRPr="00D52197">
        <w:rPr>
          <w:rFonts w:ascii="Verdana" w:hAnsi="Verdana"/>
          <w:sz w:val="20"/>
        </w:rPr>
        <w:t>descrita no Anexo I</w:t>
      </w:r>
      <w:bookmarkEnd w:id="76"/>
      <w:r w:rsidRPr="00D52197">
        <w:rPr>
          <w:rFonts w:ascii="Verdana" w:hAnsi="Verdana"/>
          <w:sz w:val="20"/>
        </w:rPr>
        <w:t>.</w:t>
      </w:r>
    </w:p>
    <w:p w14:paraId="363D029C" w14:textId="3D294051" w:rsidR="00740CF3" w:rsidRPr="0015340D" w:rsidDel="008B2F8F" w:rsidRDefault="00740CF3" w:rsidP="00740CF3">
      <w:pPr>
        <w:pStyle w:val="PargrafodaLista"/>
        <w:rPr>
          <w:del w:id="77" w:author="Rose Souza" w:date="2021-06-12T00:13:00Z"/>
          <w:rFonts w:ascii="Verdana" w:hAnsi="Verdana"/>
          <w:sz w:val="20"/>
        </w:rPr>
      </w:pPr>
    </w:p>
    <w:p w14:paraId="5D99FA21" w14:textId="77777777" w:rsidR="00740CF3" w:rsidRPr="0060741A" w:rsidRDefault="00740CF3" w:rsidP="00740CF3">
      <w:pPr>
        <w:spacing w:after="0" w:line="320" w:lineRule="exact"/>
        <w:rPr>
          <w:rFonts w:ascii="Verdana" w:hAnsi="Verdana" w:cs="Tahoma"/>
          <w:sz w:val="20"/>
        </w:rPr>
      </w:pPr>
    </w:p>
    <w:p w14:paraId="771DAD8F" w14:textId="77777777" w:rsidR="00740CF3" w:rsidRPr="0015340D" w:rsidRDefault="00740CF3" w:rsidP="00740CF3">
      <w:pPr>
        <w:numPr>
          <w:ilvl w:val="1"/>
          <w:numId w:val="7"/>
        </w:numPr>
        <w:spacing w:after="0" w:line="320" w:lineRule="exact"/>
        <w:ind w:left="0" w:firstLine="0"/>
        <w:rPr>
          <w:rFonts w:ascii="Verdana" w:hAnsi="Verdana"/>
          <w:sz w:val="20"/>
        </w:rPr>
      </w:pPr>
      <w:r w:rsidRPr="00D52197">
        <w:rPr>
          <w:rFonts w:ascii="Verdana" w:hAnsi="Verdana"/>
          <w:sz w:val="20"/>
        </w:rPr>
        <w:t>A Emissora se obriga, em caráter irrevogável e irretratável, a indenizar a Debenturista e/ou o Agente Fiduciário dos CRI por todos e quaisquer prejuízos, danos, perdas, custos e/ou despesas (incluindo custas judiciais e honorários advocatícios) que estes vierem a, comprovadamente, incorrer em decorrência da utilização dos recursos oriundos desta Escritura de Emissão de Debêntures de forma diversa da estabelecida nesta Debênture, exceto em caso de comprovada fraude, dolo da Debenturista, dos Titulares dos CRI ou do Agente Fiduciário dos CRI.</w:t>
      </w:r>
    </w:p>
    <w:p w14:paraId="2025AD32" w14:textId="77777777" w:rsidR="00740CF3" w:rsidRPr="00F34CEA" w:rsidRDefault="00740CF3" w:rsidP="007D4980">
      <w:pPr>
        <w:spacing w:after="0" w:line="320" w:lineRule="exact"/>
        <w:rPr>
          <w:rFonts w:ascii="Verdana" w:hAnsi="Verdana" w:cs="Tahoma"/>
          <w:sz w:val="20"/>
        </w:rPr>
      </w:pPr>
    </w:p>
    <w:p w14:paraId="64E6A0B4" w14:textId="135BA947" w:rsidR="00587136" w:rsidRPr="00947545" w:rsidRDefault="00587136" w:rsidP="00947545">
      <w:pPr>
        <w:pStyle w:val="PargrafodaLista"/>
        <w:keepNext/>
        <w:spacing w:after="0" w:line="320" w:lineRule="exact"/>
        <w:ind w:left="432"/>
        <w:rPr>
          <w:rFonts w:ascii="Verdana" w:hAnsi="Verdana"/>
          <w:b/>
          <w:caps/>
          <w:sz w:val="20"/>
        </w:rPr>
      </w:pPr>
    </w:p>
    <w:p w14:paraId="562233F6" w14:textId="59D1C816" w:rsidR="00973E47" w:rsidRPr="00B37ADC" w:rsidRDefault="00973E47" w:rsidP="003E2A51">
      <w:pPr>
        <w:pStyle w:val="PargrafodaLista"/>
        <w:keepNext/>
        <w:numPr>
          <w:ilvl w:val="0"/>
          <w:numId w:val="7"/>
        </w:numPr>
        <w:spacing w:after="0" w:line="320" w:lineRule="exact"/>
        <w:rPr>
          <w:rFonts w:ascii="Verdana" w:hAnsi="Verdana"/>
          <w:b/>
          <w:caps/>
          <w:sz w:val="20"/>
        </w:rPr>
      </w:pPr>
      <w:r w:rsidRPr="00B37ADC">
        <w:rPr>
          <w:rFonts w:ascii="Verdana" w:hAnsi="Verdana"/>
          <w:b/>
          <w:caps/>
          <w:sz w:val="20"/>
        </w:rPr>
        <w:t xml:space="preserve">Características da </w:t>
      </w:r>
      <w:r w:rsidR="00B74235" w:rsidRPr="00B37ADC">
        <w:rPr>
          <w:rFonts w:ascii="Verdana" w:hAnsi="Verdana"/>
          <w:b/>
          <w:caps/>
          <w:sz w:val="20"/>
        </w:rPr>
        <w:t>Emissão</w:t>
      </w:r>
      <w:r w:rsidR="008651A3" w:rsidRPr="00B37ADC">
        <w:rPr>
          <w:rFonts w:ascii="Verdana" w:hAnsi="Verdana"/>
          <w:b/>
          <w:caps/>
          <w:sz w:val="20"/>
        </w:rPr>
        <w:t xml:space="preserve"> e das Debêntures</w:t>
      </w:r>
    </w:p>
    <w:p w14:paraId="79303D27" w14:textId="77777777" w:rsidR="00C67B22" w:rsidRPr="00417FDB" w:rsidRDefault="00C67B22" w:rsidP="001C2B06">
      <w:pPr>
        <w:pStyle w:val="PargrafodaLista"/>
        <w:keepNext/>
        <w:spacing w:after="0" w:line="320" w:lineRule="exact"/>
        <w:ind w:left="709"/>
        <w:rPr>
          <w:rFonts w:ascii="Verdana" w:hAnsi="Verdana"/>
          <w:smallCaps/>
          <w:sz w:val="20"/>
          <w:u w:val="single"/>
        </w:rPr>
      </w:pPr>
    </w:p>
    <w:p w14:paraId="4AA70ABC" w14:textId="6FCBDE54" w:rsidR="00B74235" w:rsidRPr="00417FDB" w:rsidRDefault="00EF42F8"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Debenturista</w:t>
      </w:r>
      <w:r w:rsidR="00B74235" w:rsidRPr="00417FDB">
        <w:rPr>
          <w:rFonts w:ascii="Verdana" w:hAnsi="Verdana"/>
          <w:sz w:val="20"/>
        </w:rPr>
        <w:t xml:space="preserve">. </w:t>
      </w:r>
      <w:bookmarkStart w:id="78" w:name="_Hlk73547509"/>
      <w:r w:rsidR="00B74235" w:rsidRPr="00417FDB">
        <w:rPr>
          <w:rFonts w:ascii="Verdana" w:hAnsi="Verdana"/>
          <w:sz w:val="20"/>
        </w:rPr>
        <w:t>As Debêntures serão subscritas pel</w:t>
      </w:r>
      <w:r w:rsidRPr="00417FDB">
        <w:rPr>
          <w:rFonts w:ascii="Verdana" w:hAnsi="Verdana"/>
          <w:sz w:val="20"/>
        </w:rPr>
        <w:t>o Debenturista</w:t>
      </w:r>
      <w:r w:rsidR="00B74235" w:rsidRPr="00417FDB">
        <w:rPr>
          <w:rFonts w:ascii="Verdana" w:hAnsi="Verdana"/>
          <w:sz w:val="20"/>
        </w:rPr>
        <w:t xml:space="preserve">, sendo </w:t>
      </w:r>
      <w:r w:rsidRPr="00417FDB">
        <w:rPr>
          <w:rFonts w:ascii="Verdana" w:hAnsi="Verdana"/>
          <w:sz w:val="20"/>
        </w:rPr>
        <w:t>o Debenturista</w:t>
      </w:r>
      <w:r w:rsidR="00B74235" w:rsidRPr="00417FDB">
        <w:rPr>
          <w:rFonts w:ascii="Verdana" w:hAnsi="Verdana"/>
          <w:sz w:val="20"/>
        </w:rPr>
        <w:t xml:space="preserve"> ou qualquer pessoa que</w:t>
      </w:r>
      <w:r w:rsidR="00666F93">
        <w:rPr>
          <w:rFonts w:ascii="Verdana" w:hAnsi="Verdana"/>
          <w:sz w:val="20"/>
        </w:rPr>
        <w:t xml:space="preserve"> </w:t>
      </w:r>
      <w:r w:rsidR="00666F93" w:rsidRPr="00B81331">
        <w:rPr>
          <w:rFonts w:ascii="Verdana" w:hAnsi="Verdana"/>
          <w:sz w:val="20"/>
        </w:rPr>
        <w:t>venha a ser</w:t>
      </w:r>
      <w:r w:rsidR="00B74235" w:rsidRPr="00417FDB">
        <w:rPr>
          <w:rFonts w:ascii="Verdana" w:hAnsi="Verdana"/>
          <w:sz w:val="20"/>
        </w:rPr>
        <w:t xml:space="preserve"> titular das Debêntures a qualquer tempo doravante denominado “</w:t>
      </w:r>
      <w:r w:rsidR="00B74235" w:rsidRPr="00417FDB">
        <w:rPr>
          <w:rFonts w:ascii="Verdana" w:hAnsi="Verdana"/>
          <w:sz w:val="20"/>
          <w:u w:val="single"/>
        </w:rPr>
        <w:t>Debenturista</w:t>
      </w:r>
      <w:r w:rsidR="00B74235" w:rsidRPr="00417FDB">
        <w:rPr>
          <w:rFonts w:ascii="Verdana" w:hAnsi="Verdana"/>
          <w:sz w:val="20"/>
        </w:rPr>
        <w:t>”</w:t>
      </w:r>
      <w:bookmarkEnd w:id="78"/>
      <w:r w:rsidR="00B74235" w:rsidRPr="00417FDB">
        <w:rPr>
          <w:rFonts w:ascii="Verdana" w:hAnsi="Verdana"/>
          <w:sz w:val="20"/>
        </w:rPr>
        <w:t>.</w:t>
      </w:r>
    </w:p>
    <w:p w14:paraId="0553BB06" w14:textId="77777777" w:rsidR="00C67B22" w:rsidRPr="00417FDB" w:rsidRDefault="00C67B22" w:rsidP="001C2B06">
      <w:pPr>
        <w:spacing w:after="0" w:line="320" w:lineRule="exact"/>
        <w:rPr>
          <w:rFonts w:ascii="Verdana" w:hAnsi="Verdana"/>
          <w:sz w:val="20"/>
        </w:rPr>
      </w:pPr>
    </w:p>
    <w:p w14:paraId="783A77CB" w14:textId="3D38100E" w:rsidR="00973E4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Colocação</w:t>
      </w:r>
      <w:r w:rsidR="00662B77" w:rsidRPr="00417FDB">
        <w:rPr>
          <w:rFonts w:ascii="Verdana" w:hAnsi="Verdana"/>
          <w:sz w:val="20"/>
          <w:u w:val="single"/>
        </w:rPr>
        <w:t xml:space="preserve"> e </w:t>
      </w:r>
      <w:r w:rsidR="009142F1">
        <w:rPr>
          <w:rFonts w:ascii="Verdana" w:hAnsi="Verdana"/>
          <w:sz w:val="20"/>
          <w:u w:val="single"/>
        </w:rPr>
        <w:t>n</w:t>
      </w:r>
      <w:r w:rsidR="00662B77" w:rsidRPr="00417FDB">
        <w:rPr>
          <w:rFonts w:ascii="Verdana" w:hAnsi="Verdana"/>
          <w:sz w:val="20"/>
          <w:u w:val="single"/>
        </w:rPr>
        <w:t>egociação</w:t>
      </w:r>
      <w:r w:rsidRPr="00417FDB">
        <w:rPr>
          <w:rFonts w:ascii="Verdana" w:hAnsi="Verdana"/>
          <w:sz w:val="20"/>
        </w:rPr>
        <w:t xml:space="preserve">. </w:t>
      </w:r>
      <w:bookmarkStart w:id="79" w:name="_Hlk73547972"/>
      <w:r w:rsidRPr="00417FDB">
        <w:rPr>
          <w:rFonts w:ascii="Verdana" w:hAnsi="Verdana"/>
          <w:sz w:val="20"/>
        </w:rPr>
        <w:t xml:space="preserve">As Debêntures </w:t>
      </w:r>
      <w:r w:rsidR="00662B77" w:rsidRPr="00417FDB">
        <w:rPr>
          <w:rFonts w:ascii="Verdana" w:hAnsi="Verdana"/>
          <w:sz w:val="20"/>
        </w:rPr>
        <w:t>serão objeto de colocação privada junto ao Debenturista, sem que haja (i) intermediação de instituições integrantes do sistema de distribuição de valores mobiliários; e/ou (ii) realização de qualquer esforço de venda perante investidores indeterminados</w:t>
      </w:r>
      <w:bookmarkEnd w:id="79"/>
      <w:r w:rsidRPr="00417FDB">
        <w:rPr>
          <w:rFonts w:ascii="Verdana" w:hAnsi="Verdana"/>
          <w:sz w:val="20"/>
        </w:rPr>
        <w:t>.</w:t>
      </w:r>
      <w:r w:rsidR="00AF56D5" w:rsidRPr="00417FDB">
        <w:rPr>
          <w:rFonts w:ascii="Verdana" w:hAnsi="Verdana"/>
          <w:sz w:val="20"/>
        </w:rPr>
        <w:t xml:space="preserve"> </w:t>
      </w:r>
    </w:p>
    <w:p w14:paraId="7612A3CC" w14:textId="77777777" w:rsidR="00C67B22" w:rsidRPr="00417FDB" w:rsidRDefault="00C67B22" w:rsidP="001C2B06">
      <w:pPr>
        <w:spacing w:after="0" w:line="320" w:lineRule="exact"/>
        <w:rPr>
          <w:rFonts w:ascii="Verdana" w:hAnsi="Verdana"/>
          <w:sz w:val="20"/>
        </w:rPr>
      </w:pPr>
    </w:p>
    <w:p w14:paraId="4422CF75" w14:textId="2ACCC327" w:rsidR="00973E4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 xml:space="preserve">Prazo de </w:t>
      </w:r>
      <w:r w:rsidR="009142F1">
        <w:rPr>
          <w:rFonts w:ascii="Verdana" w:hAnsi="Verdana"/>
          <w:sz w:val="20"/>
          <w:u w:val="single"/>
        </w:rPr>
        <w:t>s</w:t>
      </w:r>
      <w:r w:rsidRPr="00417FDB">
        <w:rPr>
          <w:rFonts w:ascii="Verdana" w:hAnsi="Verdana"/>
          <w:sz w:val="20"/>
          <w:u w:val="single"/>
        </w:rPr>
        <w:t>ubscrição</w:t>
      </w:r>
      <w:r w:rsidRPr="00417FDB">
        <w:rPr>
          <w:rFonts w:ascii="Verdana" w:hAnsi="Verdana"/>
          <w:sz w:val="20"/>
        </w:rPr>
        <w:t>. Respeitado o atendimento dos requisitos a que se refere a Cláusula</w:t>
      </w:r>
      <w:r w:rsidR="00A30B8A" w:rsidRPr="00417FDB">
        <w:rPr>
          <w:rFonts w:ascii="Verdana" w:hAnsi="Verdana"/>
          <w:sz w:val="20"/>
        </w:rPr>
        <w:t xml:space="preserve"> 2 acima</w:t>
      </w:r>
      <w:r w:rsidRPr="00417FDB">
        <w:rPr>
          <w:rFonts w:ascii="Verdana" w:hAnsi="Verdana"/>
          <w:sz w:val="20"/>
        </w:rPr>
        <w:t>, as Debêntures</w:t>
      </w:r>
      <w:r w:rsidR="00660DF7" w:rsidRPr="00417FDB">
        <w:rPr>
          <w:rFonts w:ascii="Verdana" w:hAnsi="Verdana"/>
          <w:sz w:val="20"/>
        </w:rPr>
        <w:t xml:space="preserve"> </w:t>
      </w:r>
      <w:r w:rsidR="00662B77" w:rsidRPr="00417FDB">
        <w:rPr>
          <w:rFonts w:ascii="Verdana" w:hAnsi="Verdana"/>
          <w:sz w:val="20"/>
        </w:rPr>
        <w:t xml:space="preserve">serão </w:t>
      </w:r>
      <w:r w:rsidR="00660DF7" w:rsidRPr="00417FDB">
        <w:rPr>
          <w:rFonts w:ascii="Verdana" w:hAnsi="Verdana"/>
          <w:sz w:val="20"/>
        </w:rPr>
        <w:t xml:space="preserve">subscritas </w:t>
      </w:r>
      <w:bookmarkStart w:id="80" w:name="_Hlk3800877"/>
      <w:r w:rsidR="00666F93" w:rsidRPr="00B81331">
        <w:rPr>
          <w:rFonts w:ascii="Verdana" w:hAnsi="Verdana"/>
          <w:sz w:val="20"/>
        </w:rPr>
        <w:t>a qualquer momento até o início da Oferta</w:t>
      </w:r>
      <w:bookmarkEnd w:id="80"/>
      <w:r w:rsidR="0050537E" w:rsidRPr="00417FDB">
        <w:rPr>
          <w:rFonts w:ascii="Verdana" w:hAnsi="Verdana"/>
          <w:sz w:val="20"/>
        </w:rPr>
        <w:t xml:space="preserve"> </w:t>
      </w:r>
      <w:r w:rsidR="00660DF7" w:rsidRPr="00417FDB">
        <w:rPr>
          <w:rFonts w:ascii="Verdana" w:hAnsi="Verdana"/>
          <w:sz w:val="20"/>
        </w:rPr>
        <w:t>(</w:t>
      </w:r>
      <w:r w:rsidR="005A077A" w:rsidRPr="00417FDB">
        <w:rPr>
          <w:rFonts w:ascii="Verdana" w:hAnsi="Verdana"/>
          <w:sz w:val="20"/>
        </w:rPr>
        <w:t>“</w:t>
      </w:r>
      <w:r w:rsidR="00660DF7" w:rsidRPr="00417FDB">
        <w:rPr>
          <w:rFonts w:ascii="Verdana" w:hAnsi="Verdana"/>
          <w:sz w:val="20"/>
          <w:u w:val="single"/>
        </w:rPr>
        <w:t>Data de Subscrição</w:t>
      </w:r>
      <w:r w:rsidR="005A077A" w:rsidRPr="00417FDB">
        <w:rPr>
          <w:rFonts w:ascii="Verdana" w:hAnsi="Verdana"/>
          <w:sz w:val="20"/>
        </w:rPr>
        <w:t>”</w:t>
      </w:r>
      <w:r w:rsidR="00660DF7" w:rsidRPr="00417FDB">
        <w:rPr>
          <w:rFonts w:ascii="Verdana" w:hAnsi="Verdana"/>
          <w:sz w:val="20"/>
        </w:rPr>
        <w:t>)</w:t>
      </w:r>
      <w:r w:rsidRPr="00417FDB">
        <w:rPr>
          <w:rFonts w:ascii="Verdana" w:hAnsi="Verdana"/>
          <w:sz w:val="20"/>
        </w:rPr>
        <w:t>.</w:t>
      </w:r>
      <w:r w:rsidR="0064659C" w:rsidRPr="00417FDB">
        <w:rPr>
          <w:rFonts w:ascii="Verdana" w:hAnsi="Verdana"/>
          <w:sz w:val="20"/>
        </w:rPr>
        <w:t xml:space="preserve"> </w:t>
      </w:r>
    </w:p>
    <w:p w14:paraId="067D8935" w14:textId="77777777" w:rsidR="00C67B22" w:rsidRPr="00417FDB" w:rsidRDefault="00C67B22" w:rsidP="001C2B06">
      <w:pPr>
        <w:spacing w:after="0" w:line="320" w:lineRule="exact"/>
        <w:rPr>
          <w:rFonts w:ascii="Verdana" w:hAnsi="Verdana"/>
          <w:sz w:val="20"/>
        </w:rPr>
      </w:pPr>
    </w:p>
    <w:p w14:paraId="19057798" w14:textId="172EA932" w:rsidR="00662B77" w:rsidRPr="00417FDB" w:rsidRDefault="00662B77" w:rsidP="003E2A51">
      <w:pPr>
        <w:numPr>
          <w:ilvl w:val="1"/>
          <w:numId w:val="7"/>
        </w:numPr>
        <w:spacing w:after="0" w:line="320" w:lineRule="exact"/>
        <w:ind w:left="0" w:firstLine="0"/>
        <w:rPr>
          <w:rFonts w:ascii="Verdana" w:hAnsi="Verdana"/>
          <w:sz w:val="20"/>
        </w:rPr>
      </w:pPr>
      <w:bookmarkStart w:id="81" w:name="_Ref312315490"/>
      <w:r w:rsidRPr="00417FDB">
        <w:rPr>
          <w:rFonts w:ascii="Verdana" w:hAnsi="Verdana"/>
          <w:sz w:val="20"/>
          <w:u w:val="single"/>
        </w:rPr>
        <w:t xml:space="preserve">Preço de </w:t>
      </w:r>
      <w:r w:rsidR="00730B7E">
        <w:rPr>
          <w:rFonts w:ascii="Verdana" w:hAnsi="Verdana"/>
          <w:sz w:val="20"/>
          <w:u w:val="single"/>
        </w:rPr>
        <w:t>I</w:t>
      </w:r>
      <w:r w:rsidR="0064659C" w:rsidRPr="00417FDB">
        <w:rPr>
          <w:rFonts w:ascii="Verdana" w:hAnsi="Verdana"/>
          <w:sz w:val="20"/>
          <w:u w:val="single"/>
        </w:rPr>
        <w:t>ntegralização</w:t>
      </w:r>
      <w:r w:rsidRPr="00417FDB">
        <w:rPr>
          <w:rFonts w:ascii="Verdana" w:hAnsi="Verdana"/>
          <w:sz w:val="20"/>
        </w:rPr>
        <w:t xml:space="preserve">. </w:t>
      </w:r>
      <w:r w:rsidR="00652CB7">
        <w:rPr>
          <w:rFonts w:ascii="Verdana" w:hAnsi="Verdana"/>
          <w:sz w:val="20"/>
        </w:rPr>
        <w:t>Mediante a satisfação</w:t>
      </w:r>
      <w:r w:rsidR="00FD3C4E">
        <w:rPr>
          <w:rFonts w:ascii="Verdana" w:hAnsi="Verdana"/>
          <w:sz w:val="20"/>
        </w:rPr>
        <w:t>, conforme verificado pela Securitizadora,</w:t>
      </w:r>
      <w:r w:rsidR="00657FB5">
        <w:rPr>
          <w:rFonts w:ascii="Verdana" w:hAnsi="Verdana"/>
          <w:sz w:val="20"/>
        </w:rPr>
        <w:t xml:space="preserve"> ou renúncia</w:t>
      </w:r>
      <w:r w:rsidR="00652CB7">
        <w:rPr>
          <w:rFonts w:ascii="Verdana" w:hAnsi="Verdana"/>
          <w:sz w:val="20"/>
        </w:rPr>
        <w:t xml:space="preserve">, </w:t>
      </w:r>
      <w:r w:rsidR="00D1643B">
        <w:rPr>
          <w:rFonts w:ascii="Verdana" w:hAnsi="Verdana"/>
          <w:sz w:val="20"/>
        </w:rPr>
        <w:t>desde que aprovada em sede de Assembleia Geral de Titular</w:t>
      </w:r>
      <w:r w:rsidR="00F71848">
        <w:rPr>
          <w:rFonts w:ascii="Verdana" w:hAnsi="Verdana"/>
          <w:sz w:val="20"/>
        </w:rPr>
        <w:t>e</w:t>
      </w:r>
      <w:r w:rsidR="00D1643B">
        <w:rPr>
          <w:rFonts w:ascii="Verdana" w:hAnsi="Verdana"/>
          <w:sz w:val="20"/>
        </w:rPr>
        <w:t xml:space="preserve">s de CRI conforme procedimentos previstos no Termo de Securitização, </w:t>
      </w:r>
      <w:r w:rsidR="00657FB5">
        <w:rPr>
          <w:rFonts w:ascii="Verdana" w:hAnsi="Verdana"/>
          <w:sz w:val="20"/>
        </w:rPr>
        <w:t xml:space="preserve">das condições precedentes previstas </w:t>
      </w:r>
      <w:r w:rsidR="00BF3B43">
        <w:rPr>
          <w:rFonts w:ascii="Verdana" w:hAnsi="Verdana"/>
          <w:sz w:val="20"/>
        </w:rPr>
        <w:t xml:space="preserve">na cláusula </w:t>
      </w:r>
      <w:r w:rsidR="00617991">
        <w:rPr>
          <w:rFonts w:ascii="Verdana" w:hAnsi="Verdana"/>
          <w:sz w:val="20"/>
        </w:rPr>
        <w:t>5.</w:t>
      </w:r>
      <w:r w:rsidR="004408CF">
        <w:rPr>
          <w:rFonts w:ascii="Verdana" w:hAnsi="Verdana"/>
          <w:sz w:val="20"/>
        </w:rPr>
        <w:t>27</w:t>
      </w:r>
      <w:r w:rsidR="00657FB5">
        <w:rPr>
          <w:rFonts w:ascii="Verdana" w:hAnsi="Verdana"/>
          <w:sz w:val="20"/>
        </w:rPr>
        <w:t>, as</w:t>
      </w:r>
      <w:r w:rsidR="00657FB5" w:rsidDel="0054385C">
        <w:rPr>
          <w:rFonts w:ascii="Verdana" w:hAnsi="Verdana"/>
          <w:sz w:val="20"/>
        </w:rPr>
        <w:t xml:space="preserve"> </w:t>
      </w:r>
      <w:r w:rsidRPr="00417FDB">
        <w:rPr>
          <w:rFonts w:ascii="Verdana" w:hAnsi="Verdana"/>
          <w:sz w:val="20"/>
        </w:rPr>
        <w:t xml:space="preserve"> Debêntures serão </w:t>
      </w:r>
      <w:r w:rsidR="0064659C" w:rsidRPr="00417FDB">
        <w:rPr>
          <w:rFonts w:ascii="Verdana" w:hAnsi="Verdana"/>
          <w:sz w:val="20"/>
        </w:rPr>
        <w:t>integralizadas</w:t>
      </w:r>
      <w:r w:rsidRPr="00417FDB">
        <w:rPr>
          <w:rFonts w:ascii="Verdana" w:hAnsi="Verdana"/>
          <w:sz w:val="20"/>
        </w:rPr>
        <w:t xml:space="preserve"> </w:t>
      </w:r>
      <w:r w:rsidR="0064659C" w:rsidRPr="00417FDB">
        <w:rPr>
          <w:rFonts w:ascii="Verdana" w:hAnsi="Verdana"/>
          <w:sz w:val="20"/>
        </w:rPr>
        <w:t>(i) na primeira Data de Integralização, pelo seu Valor Nominal Unitário</w:t>
      </w:r>
      <w:r w:rsidR="00976F5D">
        <w:rPr>
          <w:rFonts w:ascii="Verdana" w:hAnsi="Verdana"/>
          <w:sz w:val="20"/>
        </w:rPr>
        <w:t xml:space="preserve"> (conforme definido abaixo)</w:t>
      </w:r>
      <w:r w:rsidR="0064659C" w:rsidRPr="00417FDB">
        <w:rPr>
          <w:rFonts w:ascii="Verdana" w:hAnsi="Verdana"/>
          <w:sz w:val="20"/>
        </w:rPr>
        <w:t>; e (ii) para as demais integralizações, pelo Valor Nominal Unitário</w:t>
      </w:r>
      <w:r w:rsidR="00730B7E">
        <w:rPr>
          <w:rFonts w:ascii="Verdana" w:hAnsi="Verdana"/>
          <w:sz w:val="20"/>
        </w:rPr>
        <w:t xml:space="preserve"> Atualizado</w:t>
      </w:r>
      <w:r w:rsidR="0064659C" w:rsidRPr="00417FDB">
        <w:rPr>
          <w:rFonts w:ascii="Verdana" w:hAnsi="Verdana"/>
          <w:sz w:val="20"/>
        </w:rPr>
        <w:t>, acrescido da Remuneração</w:t>
      </w:r>
      <w:r w:rsidR="003C7883" w:rsidRPr="00417FDB">
        <w:rPr>
          <w:rFonts w:ascii="Verdana" w:hAnsi="Verdana"/>
          <w:sz w:val="20"/>
        </w:rPr>
        <w:t xml:space="preserve"> das Debêntures</w:t>
      </w:r>
      <w:r w:rsidR="0064659C" w:rsidRPr="00417FDB">
        <w:rPr>
          <w:rFonts w:ascii="Verdana" w:hAnsi="Verdana"/>
          <w:sz w:val="20"/>
        </w:rPr>
        <w:t xml:space="preserve">, </w:t>
      </w:r>
      <w:r w:rsidR="001D0154" w:rsidRPr="00417FDB">
        <w:rPr>
          <w:rFonts w:ascii="Verdana" w:hAnsi="Verdana"/>
          <w:sz w:val="20"/>
        </w:rPr>
        <w:t xml:space="preserve">calculada </w:t>
      </w:r>
      <w:r w:rsidR="001D0154" w:rsidRPr="00417FDB">
        <w:rPr>
          <w:rFonts w:ascii="Verdana" w:hAnsi="Verdana"/>
          <w:i/>
          <w:sz w:val="20"/>
        </w:rPr>
        <w:t xml:space="preserve">pro rata </w:t>
      </w:r>
      <w:proofErr w:type="spellStart"/>
      <w:r w:rsidR="001D0154" w:rsidRPr="00417FDB">
        <w:rPr>
          <w:rFonts w:ascii="Verdana" w:hAnsi="Verdana"/>
          <w:i/>
          <w:sz w:val="20"/>
        </w:rPr>
        <w:t>temporis</w:t>
      </w:r>
      <w:proofErr w:type="spellEnd"/>
      <w:r w:rsidR="001D0154" w:rsidRPr="00417FDB">
        <w:rPr>
          <w:rFonts w:ascii="Verdana" w:hAnsi="Verdana"/>
          <w:sz w:val="20"/>
        </w:rPr>
        <w:t xml:space="preserve">, </w:t>
      </w:r>
      <w:r w:rsidR="0064659C" w:rsidRPr="00417FDB">
        <w:rPr>
          <w:rFonts w:ascii="Verdana" w:hAnsi="Verdana"/>
          <w:sz w:val="20"/>
        </w:rPr>
        <w:t xml:space="preserve">desde a primeira Data de Integralização, até a data de </w:t>
      </w:r>
      <w:r w:rsidR="001D0154" w:rsidRPr="00417FDB">
        <w:rPr>
          <w:rFonts w:ascii="Verdana" w:hAnsi="Verdana"/>
          <w:sz w:val="20"/>
        </w:rPr>
        <w:t xml:space="preserve">sua efetiva </w:t>
      </w:r>
      <w:r w:rsidR="0064659C" w:rsidRPr="00417FDB">
        <w:rPr>
          <w:rFonts w:ascii="Verdana" w:hAnsi="Verdana"/>
          <w:sz w:val="20"/>
        </w:rPr>
        <w:t>integralização</w:t>
      </w:r>
      <w:r w:rsidR="001D0154" w:rsidRPr="00417FDB">
        <w:rPr>
          <w:rFonts w:ascii="Verdana" w:hAnsi="Verdana"/>
          <w:sz w:val="20"/>
        </w:rPr>
        <w:t xml:space="preserve"> (“</w:t>
      </w:r>
      <w:r w:rsidR="001D0154" w:rsidRPr="00417FDB">
        <w:rPr>
          <w:rFonts w:ascii="Verdana" w:hAnsi="Verdana"/>
          <w:sz w:val="20"/>
          <w:u w:val="single"/>
        </w:rPr>
        <w:t>Preço de Integralização</w:t>
      </w:r>
      <w:r w:rsidR="001D0154" w:rsidRPr="00417FDB">
        <w:rPr>
          <w:rFonts w:ascii="Verdana" w:hAnsi="Verdana"/>
          <w:sz w:val="20"/>
        </w:rPr>
        <w:t>”)</w:t>
      </w:r>
      <w:r w:rsidR="0064659C" w:rsidRPr="00417FDB">
        <w:rPr>
          <w:rFonts w:ascii="Verdana" w:hAnsi="Verdana"/>
          <w:sz w:val="20"/>
        </w:rPr>
        <w:t xml:space="preserve">, devendo a Companhia, a cada </w:t>
      </w:r>
      <w:r w:rsidR="00D57C78">
        <w:rPr>
          <w:rFonts w:ascii="Verdana" w:hAnsi="Verdana"/>
          <w:sz w:val="20"/>
        </w:rPr>
        <w:t>D</w:t>
      </w:r>
      <w:r w:rsidR="00D57C78" w:rsidRPr="00417FDB">
        <w:rPr>
          <w:rFonts w:ascii="Verdana" w:hAnsi="Verdana"/>
          <w:sz w:val="20"/>
        </w:rPr>
        <w:t xml:space="preserve">ata </w:t>
      </w:r>
      <w:r w:rsidR="0064659C" w:rsidRPr="00417FDB">
        <w:rPr>
          <w:rFonts w:ascii="Verdana" w:hAnsi="Verdana"/>
          <w:sz w:val="20"/>
        </w:rPr>
        <w:t xml:space="preserve">de </w:t>
      </w:r>
      <w:r w:rsidR="00D57C78">
        <w:rPr>
          <w:rFonts w:ascii="Verdana" w:hAnsi="Verdana"/>
          <w:sz w:val="20"/>
        </w:rPr>
        <w:t>I</w:t>
      </w:r>
      <w:r w:rsidR="0064659C" w:rsidRPr="00417FDB">
        <w:rPr>
          <w:rFonts w:ascii="Verdana" w:hAnsi="Verdana"/>
          <w:sz w:val="20"/>
        </w:rPr>
        <w:t>ntegralização das Debêntures, atualizar o registro no livro de registro das Debêntures da Companhia</w:t>
      </w:r>
      <w:r w:rsidR="004632EC">
        <w:rPr>
          <w:rFonts w:ascii="Verdana" w:hAnsi="Verdana"/>
          <w:sz w:val="20"/>
        </w:rPr>
        <w:t xml:space="preserve">, enviando </w:t>
      </w:r>
      <w:r w:rsidR="00771280">
        <w:rPr>
          <w:rFonts w:ascii="Verdana" w:hAnsi="Verdana"/>
          <w:sz w:val="20"/>
        </w:rPr>
        <w:t>cópia d</w:t>
      </w:r>
      <w:r w:rsidR="004632EC">
        <w:rPr>
          <w:rFonts w:ascii="Verdana" w:hAnsi="Verdana"/>
          <w:sz w:val="20"/>
        </w:rPr>
        <w:t xml:space="preserve">o referido documento, devidamente </w:t>
      </w:r>
      <w:r w:rsidR="004632EC">
        <w:rPr>
          <w:rFonts w:ascii="Verdana" w:hAnsi="Verdana"/>
          <w:sz w:val="20"/>
        </w:rPr>
        <w:lastRenderedPageBreak/>
        <w:t xml:space="preserve">atualizado, em até </w:t>
      </w:r>
      <w:r w:rsidR="0001718C">
        <w:rPr>
          <w:rFonts w:ascii="Verdana" w:hAnsi="Verdana"/>
          <w:sz w:val="20"/>
        </w:rPr>
        <w:t xml:space="preserve">5 (cinco) </w:t>
      </w:r>
      <w:r w:rsidR="004632EC">
        <w:rPr>
          <w:rFonts w:ascii="Verdana" w:hAnsi="Verdana"/>
          <w:sz w:val="20"/>
        </w:rPr>
        <w:t xml:space="preserve">dias, à Securitizadora, com cópia </w:t>
      </w:r>
      <w:r w:rsidR="00FA0A90">
        <w:rPr>
          <w:rFonts w:ascii="Verdana" w:hAnsi="Verdana"/>
          <w:sz w:val="20"/>
        </w:rPr>
        <w:t xml:space="preserve">para </w:t>
      </w:r>
      <w:r w:rsidR="004632EC">
        <w:rPr>
          <w:rFonts w:ascii="Verdana" w:hAnsi="Verdana"/>
          <w:sz w:val="20"/>
        </w:rPr>
        <w:t>o Agente Fiduciário</w:t>
      </w:r>
      <w:r w:rsidR="00771280">
        <w:rPr>
          <w:rFonts w:ascii="Verdana" w:hAnsi="Verdana"/>
          <w:sz w:val="20"/>
        </w:rPr>
        <w:t xml:space="preserve"> dos CRI</w:t>
      </w:r>
      <w:r w:rsidR="004632EC">
        <w:rPr>
          <w:rFonts w:ascii="Verdana" w:hAnsi="Verdana"/>
          <w:sz w:val="20"/>
        </w:rPr>
        <w:t>, a contar da respectiva Data de Integralização das Debêntures</w:t>
      </w:r>
      <w:r w:rsidRPr="00417FDB">
        <w:rPr>
          <w:rFonts w:ascii="Verdana" w:hAnsi="Verdana"/>
          <w:sz w:val="20"/>
        </w:rPr>
        <w:t>.</w:t>
      </w:r>
      <w:r w:rsidR="0064659C" w:rsidRPr="00417FDB">
        <w:rPr>
          <w:rFonts w:ascii="Verdana" w:hAnsi="Verdana"/>
          <w:sz w:val="20"/>
        </w:rPr>
        <w:t xml:space="preserve"> </w:t>
      </w:r>
    </w:p>
    <w:p w14:paraId="01C9C4AF" w14:textId="77777777" w:rsidR="00C67B22" w:rsidRPr="00417FDB" w:rsidRDefault="00C67B22" w:rsidP="001C2B06">
      <w:pPr>
        <w:spacing w:after="0" w:line="320" w:lineRule="exact"/>
        <w:rPr>
          <w:rFonts w:ascii="Verdana" w:hAnsi="Verdana"/>
          <w:sz w:val="20"/>
          <w:vertAlign w:val="superscript"/>
        </w:rPr>
      </w:pPr>
    </w:p>
    <w:p w14:paraId="348B2579" w14:textId="6729F2FD" w:rsidR="00660DF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 xml:space="preserve">Forma de </w:t>
      </w:r>
      <w:r w:rsidR="009142F1">
        <w:rPr>
          <w:rFonts w:ascii="Verdana" w:hAnsi="Verdana"/>
          <w:sz w:val="20"/>
          <w:u w:val="single"/>
        </w:rPr>
        <w:t>s</w:t>
      </w:r>
      <w:r w:rsidRPr="00417FDB">
        <w:rPr>
          <w:rFonts w:ascii="Verdana" w:hAnsi="Verdana"/>
          <w:sz w:val="20"/>
          <w:u w:val="single"/>
        </w:rPr>
        <w:t xml:space="preserve">ubscrição e de </w:t>
      </w:r>
      <w:r w:rsidR="009142F1">
        <w:rPr>
          <w:rFonts w:ascii="Verdana" w:hAnsi="Verdana"/>
          <w:sz w:val="20"/>
          <w:u w:val="single"/>
        </w:rPr>
        <w:t>i</w:t>
      </w:r>
      <w:r w:rsidRPr="00417FDB">
        <w:rPr>
          <w:rFonts w:ascii="Verdana" w:hAnsi="Verdana"/>
          <w:sz w:val="20"/>
          <w:u w:val="single"/>
        </w:rPr>
        <w:t>ntegralização</w:t>
      </w:r>
      <w:r w:rsidRPr="00417FDB">
        <w:rPr>
          <w:rFonts w:ascii="Verdana" w:hAnsi="Verdana"/>
          <w:sz w:val="20"/>
        </w:rPr>
        <w:t xml:space="preserve">. </w:t>
      </w:r>
      <w:bookmarkEnd w:id="81"/>
      <w:r w:rsidRPr="00417FDB">
        <w:rPr>
          <w:rFonts w:ascii="Verdana" w:hAnsi="Verdana"/>
          <w:sz w:val="20"/>
        </w:rPr>
        <w:t>A</w:t>
      </w:r>
      <w:r w:rsidR="00662B77" w:rsidRPr="00417FDB">
        <w:rPr>
          <w:rFonts w:ascii="Verdana" w:hAnsi="Verdana"/>
          <w:sz w:val="20"/>
        </w:rPr>
        <w:t xml:space="preserve"> </w:t>
      </w:r>
      <w:r w:rsidRPr="00417FDB">
        <w:rPr>
          <w:rFonts w:ascii="Verdana" w:hAnsi="Verdana"/>
          <w:sz w:val="20"/>
        </w:rPr>
        <w:t>s</w:t>
      </w:r>
      <w:r w:rsidR="00662B77" w:rsidRPr="00417FDB">
        <w:rPr>
          <w:rFonts w:ascii="Verdana" w:hAnsi="Verdana"/>
          <w:sz w:val="20"/>
        </w:rPr>
        <w:t xml:space="preserve">ubscrição será realizada na Data de Subscrição, por meio de assinatura de </w:t>
      </w:r>
      <w:r w:rsidR="00D568E8" w:rsidRPr="00417FDB">
        <w:rPr>
          <w:rFonts w:ascii="Verdana" w:hAnsi="Verdana"/>
          <w:sz w:val="20"/>
        </w:rPr>
        <w:t xml:space="preserve">boletim de subscrição, </w:t>
      </w:r>
      <w:r w:rsidR="00B442FE" w:rsidRPr="00417FDB">
        <w:rPr>
          <w:rFonts w:ascii="Verdana" w:hAnsi="Verdana"/>
          <w:sz w:val="20"/>
        </w:rPr>
        <w:t>conforme modelo constante no</w:t>
      </w:r>
      <w:r w:rsidR="00D568E8" w:rsidRPr="00417FDB">
        <w:rPr>
          <w:rFonts w:ascii="Verdana" w:hAnsi="Verdana"/>
          <w:sz w:val="20"/>
        </w:rPr>
        <w:t xml:space="preserve"> </w:t>
      </w:r>
      <w:r w:rsidR="00D568E8" w:rsidRPr="00417FDB">
        <w:rPr>
          <w:rFonts w:ascii="Verdana" w:hAnsi="Verdana"/>
          <w:sz w:val="20"/>
          <w:u w:val="single"/>
        </w:rPr>
        <w:t>Anexo I</w:t>
      </w:r>
      <w:r w:rsidR="0074641B" w:rsidRPr="00417FDB">
        <w:rPr>
          <w:rFonts w:ascii="Verdana" w:hAnsi="Verdana"/>
          <w:sz w:val="20"/>
          <w:u w:val="single"/>
        </w:rPr>
        <w:t>II</w:t>
      </w:r>
      <w:r w:rsidR="00B442FE" w:rsidRPr="00417FDB">
        <w:rPr>
          <w:rFonts w:ascii="Verdana" w:hAnsi="Verdana"/>
          <w:sz w:val="20"/>
        </w:rPr>
        <w:t xml:space="preserve"> da presente Escritura de Emissão</w:t>
      </w:r>
      <w:r w:rsidR="006F3B7C">
        <w:rPr>
          <w:rFonts w:ascii="Verdana" w:hAnsi="Verdana"/>
          <w:sz w:val="20"/>
        </w:rPr>
        <w:t xml:space="preserve"> (“</w:t>
      </w:r>
      <w:r w:rsidR="006F3B7C">
        <w:rPr>
          <w:rFonts w:ascii="Verdana" w:hAnsi="Verdana"/>
          <w:sz w:val="20"/>
          <w:u w:val="single"/>
        </w:rPr>
        <w:t>Boletim de Subscrição dos CRI</w:t>
      </w:r>
      <w:r w:rsidR="006F3B7C">
        <w:rPr>
          <w:rFonts w:ascii="Verdana" w:hAnsi="Verdana"/>
          <w:sz w:val="20"/>
        </w:rPr>
        <w:t>”)</w:t>
      </w:r>
      <w:r w:rsidR="00D568E8" w:rsidRPr="00417FDB">
        <w:rPr>
          <w:rFonts w:ascii="Verdana" w:hAnsi="Verdana"/>
          <w:sz w:val="20"/>
        </w:rPr>
        <w:t xml:space="preserve">. </w:t>
      </w:r>
      <w:r w:rsidR="00513A2E" w:rsidRPr="00417FDB">
        <w:rPr>
          <w:rFonts w:ascii="Verdana" w:hAnsi="Verdana"/>
          <w:sz w:val="20"/>
        </w:rPr>
        <w:t xml:space="preserve">As Debêntures serão integralizadas à vista, em moeda corrente nacional, pelo Preço de Integralização, a qualquer tempo, durante o período da </w:t>
      </w:r>
      <w:r w:rsidR="00754589">
        <w:rPr>
          <w:rFonts w:ascii="Verdana" w:hAnsi="Verdana"/>
          <w:sz w:val="20"/>
        </w:rPr>
        <w:t>Oferta</w:t>
      </w:r>
      <w:r w:rsidR="00513A2E" w:rsidRPr="00417FDB">
        <w:rPr>
          <w:rFonts w:ascii="Verdana" w:hAnsi="Verdana"/>
          <w:sz w:val="20"/>
        </w:rPr>
        <w:t>, conforme ocorra a integralização dos CRI (sendo cada data, uma “</w:t>
      </w:r>
      <w:r w:rsidR="00513A2E" w:rsidRPr="00417FDB">
        <w:rPr>
          <w:rFonts w:ascii="Verdana" w:hAnsi="Verdana"/>
          <w:sz w:val="20"/>
          <w:u w:val="single"/>
        </w:rPr>
        <w:t>Data de Integralização</w:t>
      </w:r>
      <w:r w:rsidR="00513A2E" w:rsidRPr="00417FDB">
        <w:rPr>
          <w:rFonts w:ascii="Verdana" w:hAnsi="Verdana"/>
          <w:sz w:val="20"/>
        </w:rPr>
        <w:t xml:space="preserve">”), observados os termos e condições do Termo de Securitização. </w:t>
      </w:r>
    </w:p>
    <w:p w14:paraId="592959C4" w14:textId="77777777" w:rsidR="00C67B22" w:rsidRPr="00417FDB" w:rsidRDefault="00C67B22" w:rsidP="001C2B06">
      <w:pPr>
        <w:spacing w:after="0" w:line="320" w:lineRule="exact"/>
        <w:rPr>
          <w:rFonts w:ascii="Verdana" w:hAnsi="Verdana"/>
          <w:sz w:val="20"/>
        </w:rPr>
      </w:pPr>
    </w:p>
    <w:p w14:paraId="226597A3" w14:textId="35F4C635" w:rsidR="00973E47" w:rsidRPr="00417FDB" w:rsidRDefault="00D568E8" w:rsidP="003E2A51">
      <w:pPr>
        <w:numPr>
          <w:ilvl w:val="1"/>
          <w:numId w:val="7"/>
        </w:numPr>
        <w:spacing w:after="0" w:line="320" w:lineRule="exact"/>
        <w:ind w:left="0" w:firstLine="0"/>
        <w:rPr>
          <w:rFonts w:ascii="Verdana" w:hAnsi="Verdana"/>
          <w:sz w:val="20"/>
        </w:rPr>
      </w:pPr>
      <w:bookmarkStart w:id="82" w:name="_Ref264481789"/>
      <w:bookmarkStart w:id="83" w:name="_Ref310606049"/>
      <w:r w:rsidRPr="00417FDB">
        <w:rPr>
          <w:rFonts w:ascii="Verdana" w:hAnsi="Verdana"/>
          <w:sz w:val="20"/>
          <w:u w:val="single"/>
        </w:rPr>
        <w:t>Securitização</w:t>
      </w:r>
      <w:r w:rsidR="00973E47" w:rsidRPr="00417FDB">
        <w:rPr>
          <w:rFonts w:ascii="Verdana" w:hAnsi="Verdana"/>
          <w:sz w:val="20"/>
        </w:rPr>
        <w:t xml:space="preserve">. </w:t>
      </w:r>
      <w:bookmarkStart w:id="84" w:name="_Hlk73547615"/>
      <w:r w:rsidR="00CA1578">
        <w:rPr>
          <w:rFonts w:ascii="Verdana" w:hAnsi="Verdana"/>
          <w:sz w:val="20"/>
        </w:rPr>
        <w:t>A Securitizadora</w:t>
      </w:r>
      <w:r w:rsidR="00463F06" w:rsidRPr="00417FDB">
        <w:rPr>
          <w:rFonts w:ascii="Verdana" w:hAnsi="Verdana"/>
          <w:sz w:val="20"/>
        </w:rPr>
        <w:t>, na qualidade de titular dos Créditos Imobiliários,</w:t>
      </w:r>
      <w:r w:rsidR="00F13E5B" w:rsidRPr="00417FDB">
        <w:rPr>
          <w:rFonts w:ascii="Verdana" w:hAnsi="Verdana"/>
          <w:sz w:val="20"/>
        </w:rPr>
        <w:t xml:space="preserve"> emitirá 1 (uma) cédula de crédito imobiliário, sem garantia real imobiliária (“</w:t>
      </w:r>
      <w:r w:rsidR="00F13E5B" w:rsidRPr="00417FDB">
        <w:rPr>
          <w:rFonts w:ascii="Verdana" w:hAnsi="Verdana"/>
          <w:sz w:val="20"/>
          <w:u w:val="single"/>
        </w:rPr>
        <w:t>CCI</w:t>
      </w:r>
      <w:r w:rsidR="00F13E5B" w:rsidRPr="00417FDB">
        <w:rPr>
          <w:rFonts w:ascii="Verdana" w:hAnsi="Verdana"/>
          <w:sz w:val="20"/>
        </w:rPr>
        <w:t xml:space="preserve">”), para representar integralmente as Debêntures. </w:t>
      </w:r>
      <w:r w:rsidR="00973E47" w:rsidRPr="00417FDB">
        <w:rPr>
          <w:rFonts w:ascii="Verdana" w:hAnsi="Verdana"/>
          <w:sz w:val="20"/>
        </w:rPr>
        <w:t>A</w:t>
      </w:r>
      <w:bookmarkEnd w:id="82"/>
      <w:r w:rsidR="00F13E5B" w:rsidRPr="00417FDB">
        <w:rPr>
          <w:rFonts w:ascii="Verdana" w:hAnsi="Verdana"/>
          <w:sz w:val="20"/>
        </w:rPr>
        <w:t xml:space="preserve"> CCI</w:t>
      </w:r>
      <w:r w:rsidR="00463F06" w:rsidRPr="00417FDB">
        <w:rPr>
          <w:rFonts w:ascii="Verdana" w:hAnsi="Verdana"/>
          <w:sz w:val="20"/>
        </w:rPr>
        <w:t>, representativa das Debêntures,</w:t>
      </w:r>
      <w:r w:rsidR="00F13E5B" w:rsidRPr="00417FDB">
        <w:rPr>
          <w:rFonts w:ascii="Verdana" w:hAnsi="Verdana"/>
          <w:sz w:val="20"/>
        </w:rPr>
        <w:t xml:space="preserve"> </w:t>
      </w:r>
      <w:r w:rsidRPr="00417FDB">
        <w:rPr>
          <w:rFonts w:ascii="Verdana" w:hAnsi="Verdana"/>
          <w:sz w:val="20"/>
        </w:rPr>
        <w:t>ser</w:t>
      </w:r>
      <w:r w:rsidR="00463F06" w:rsidRPr="00417FDB">
        <w:rPr>
          <w:rFonts w:ascii="Verdana" w:hAnsi="Verdana"/>
          <w:sz w:val="20"/>
        </w:rPr>
        <w:t>á</w:t>
      </w:r>
      <w:r w:rsidRPr="00417FDB">
        <w:rPr>
          <w:rFonts w:ascii="Verdana" w:hAnsi="Verdana"/>
          <w:sz w:val="20"/>
        </w:rPr>
        <w:t xml:space="preserve"> utilizad</w:t>
      </w:r>
      <w:r w:rsidR="00463F06" w:rsidRPr="00417FDB">
        <w:rPr>
          <w:rFonts w:ascii="Verdana" w:hAnsi="Verdana"/>
          <w:sz w:val="20"/>
        </w:rPr>
        <w:t>a</w:t>
      </w:r>
      <w:r w:rsidRPr="00417FDB">
        <w:rPr>
          <w:rFonts w:ascii="Verdana" w:hAnsi="Verdana"/>
          <w:sz w:val="20"/>
        </w:rPr>
        <w:t xml:space="preserve"> como lastro </w:t>
      </w:r>
      <w:r w:rsidR="002B76C6" w:rsidRPr="00417FDB">
        <w:rPr>
          <w:rFonts w:ascii="Verdana" w:hAnsi="Verdana"/>
          <w:sz w:val="20"/>
        </w:rPr>
        <w:t>da emissão dos CRI</w:t>
      </w:r>
      <w:r w:rsidRPr="00417FDB">
        <w:rPr>
          <w:rFonts w:ascii="Verdana" w:hAnsi="Verdana"/>
          <w:sz w:val="20"/>
        </w:rPr>
        <w:t xml:space="preserve">, a serem colocados junto </w:t>
      </w:r>
      <w:r w:rsidR="00B777C5" w:rsidRPr="00417FDB">
        <w:rPr>
          <w:rFonts w:ascii="Verdana" w:hAnsi="Verdana"/>
          <w:sz w:val="20"/>
        </w:rPr>
        <w:t>a Investidores</w:t>
      </w:r>
      <w:r w:rsidRPr="00417FDB">
        <w:rPr>
          <w:rFonts w:ascii="Verdana" w:hAnsi="Verdana"/>
          <w:sz w:val="20"/>
        </w:rPr>
        <w:t xml:space="preserve">, nos termos do </w:t>
      </w:r>
      <w:r w:rsidR="00976F5D">
        <w:rPr>
          <w:rFonts w:ascii="Verdana" w:hAnsi="Verdana"/>
          <w:sz w:val="20"/>
        </w:rPr>
        <w:t>T</w:t>
      </w:r>
      <w:r w:rsidRPr="00417FDB">
        <w:rPr>
          <w:rFonts w:ascii="Verdana" w:hAnsi="Verdana"/>
          <w:sz w:val="20"/>
        </w:rPr>
        <w:t xml:space="preserve">ermo de </w:t>
      </w:r>
      <w:r w:rsidR="00976F5D">
        <w:rPr>
          <w:rFonts w:ascii="Verdana" w:hAnsi="Verdana"/>
          <w:sz w:val="20"/>
        </w:rPr>
        <w:t>S</w:t>
      </w:r>
      <w:r w:rsidRPr="00417FDB">
        <w:rPr>
          <w:rFonts w:ascii="Verdana" w:hAnsi="Verdana"/>
          <w:sz w:val="20"/>
        </w:rPr>
        <w:t>ecuritização</w:t>
      </w:r>
      <w:r w:rsidR="003D1B2D">
        <w:rPr>
          <w:rFonts w:ascii="Verdana" w:hAnsi="Verdana"/>
          <w:sz w:val="20"/>
        </w:rPr>
        <w:t>,</w:t>
      </w:r>
      <w:r w:rsidR="00192177" w:rsidRPr="00417FDB">
        <w:rPr>
          <w:rFonts w:ascii="Verdana" w:hAnsi="Verdana"/>
          <w:sz w:val="20"/>
        </w:rPr>
        <w:t xml:space="preserve"> de modo que a</w:t>
      </w:r>
      <w:r w:rsidR="00463F06" w:rsidRPr="00417FDB">
        <w:rPr>
          <w:rFonts w:ascii="Verdana" w:hAnsi="Verdana"/>
          <w:sz w:val="20"/>
        </w:rPr>
        <w:t xml:space="preserve"> CCI, representativa da</w:t>
      </w:r>
      <w:r w:rsidR="00192177" w:rsidRPr="00417FDB">
        <w:rPr>
          <w:rFonts w:ascii="Verdana" w:hAnsi="Verdana"/>
          <w:sz w:val="20"/>
        </w:rPr>
        <w:t>s Debêntures</w:t>
      </w:r>
      <w:r w:rsidR="00463F06" w:rsidRPr="00417FDB">
        <w:rPr>
          <w:rFonts w:ascii="Verdana" w:hAnsi="Verdana"/>
          <w:sz w:val="20"/>
        </w:rPr>
        <w:t>,</w:t>
      </w:r>
      <w:r w:rsidR="00192177" w:rsidRPr="00417FDB">
        <w:rPr>
          <w:rFonts w:ascii="Verdana" w:hAnsi="Verdana"/>
          <w:sz w:val="20"/>
        </w:rPr>
        <w:t xml:space="preserve"> </w:t>
      </w:r>
      <w:r w:rsidR="00666F93" w:rsidRPr="00B81331">
        <w:rPr>
          <w:rFonts w:ascii="Verdana" w:hAnsi="Verdana"/>
          <w:sz w:val="20"/>
        </w:rPr>
        <w:t>ficará vinculada</w:t>
      </w:r>
      <w:r w:rsidR="00192177" w:rsidRPr="00417FDB">
        <w:rPr>
          <w:rFonts w:ascii="Verdana" w:hAnsi="Verdana"/>
          <w:sz w:val="20"/>
        </w:rPr>
        <w:t xml:space="preserve"> aos CRI e seu respectivo patrimônio separado</w:t>
      </w:r>
      <w:r w:rsidR="00437062">
        <w:rPr>
          <w:rFonts w:ascii="Verdana" w:hAnsi="Verdana"/>
          <w:sz w:val="20"/>
        </w:rPr>
        <w:t xml:space="preserve"> (“</w:t>
      </w:r>
      <w:r w:rsidR="00437062" w:rsidRPr="00437062">
        <w:rPr>
          <w:rFonts w:ascii="Verdana" w:hAnsi="Verdana"/>
          <w:sz w:val="20"/>
          <w:u w:val="single"/>
        </w:rPr>
        <w:t>Patrimônio Separado</w:t>
      </w:r>
      <w:r w:rsidR="00437062">
        <w:rPr>
          <w:rFonts w:ascii="Verdana" w:hAnsi="Verdana"/>
          <w:sz w:val="20"/>
        </w:rPr>
        <w:t>”)</w:t>
      </w:r>
      <w:r w:rsidR="00973E47" w:rsidRPr="00417FDB">
        <w:rPr>
          <w:rFonts w:ascii="Verdana" w:hAnsi="Verdana"/>
          <w:sz w:val="20"/>
        </w:rPr>
        <w:t xml:space="preserve">. </w:t>
      </w:r>
      <w:r w:rsidRPr="00417FDB">
        <w:rPr>
          <w:rFonts w:ascii="Verdana" w:hAnsi="Verdana"/>
          <w:sz w:val="20"/>
        </w:rPr>
        <w:t>A Companhia obriga</w:t>
      </w:r>
      <w:r w:rsidR="009142F1">
        <w:rPr>
          <w:rFonts w:ascii="Verdana" w:hAnsi="Verdana"/>
          <w:sz w:val="20"/>
        </w:rPr>
        <w:t>-se</w:t>
      </w:r>
      <w:r w:rsidRPr="00417FDB">
        <w:rPr>
          <w:rFonts w:ascii="Verdana" w:hAnsi="Verdana"/>
          <w:sz w:val="20"/>
        </w:rPr>
        <w:t xml:space="preserve"> a tomar qualquer providência</w:t>
      </w:r>
      <w:r w:rsidR="00D80105">
        <w:rPr>
          <w:rFonts w:ascii="Verdana" w:hAnsi="Verdana"/>
          <w:sz w:val="20"/>
        </w:rPr>
        <w:t xml:space="preserve"> que lhe caiba,</w:t>
      </w:r>
      <w:r w:rsidRPr="00417FDB">
        <w:rPr>
          <w:rFonts w:ascii="Verdana" w:hAnsi="Verdana"/>
          <w:sz w:val="20"/>
        </w:rPr>
        <w:t xml:space="preserve"> necessária à viabilização da referida </w:t>
      </w:r>
      <w:r w:rsidR="000F5C07">
        <w:rPr>
          <w:rFonts w:ascii="Verdana" w:hAnsi="Verdana"/>
          <w:sz w:val="20"/>
        </w:rPr>
        <w:t>O</w:t>
      </w:r>
      <w:r w:rsidR="000F5C07" w:rsidRPr="00417FDB">
        <w:rPr>
          <w:rFonts w:ascii="Verdana" w:hAnsi="Verdana"/>
          <w:sz w:val="20"/>
        </w:rPr>
        <w:t xml:space="preserve">peração </w:t>
      </w:r>
      <w:r w:rsidRPr="00417FDB">
        <w:rPr>
          <w:rFonts w:ascii="Verdana" w:hAnsi="Verdana"/>
          <w:sz w:val="20"/>
        </w:rPr>
        <w:t xml:space="preserve">de </w:t>
      </w:r>
      <w:r w:rsidR="000F5C07">
        <w:rPr>
          <w:rFonts w:ascii="Verdana" w:hAnsi="Verdana"/>
          <w:sz w:val="20"/>
        </w:rPr>
        <w:t>S</w:t>
      </w:r>
      <w:r w:rsidRPr="00417FDB">
        <w:rPr>
          <w:rFonts w:ascii="Verdana" w:hAnsi="Verdana"/>
          <w:sz w:val="20"/>
        </w:rPr>
        <w:t xml:space="preserve">ecuritização, sendo certo, porém, que a menos que assim entendido pela Securitizadora, a estruturação de referida </w:t>
      </w:r>
      <w:r w:rsidR="000F5C07">
        <w:rPr>
          <w:rFonts w:ascii="Verdana" w:hAnsi="Verdana"/>
          <w:sz w:val="20"/>
        </w:rPr>
        <w:t>O</w:t>
      </w:r>
      <w:r w:rsidR="000F5C07" w:rsidRPr="00417FDB">
        <w:rPr>
          <w:rFonts w:ascii="Verdana" w:hAnsi="Verdana"/>
          <w:sz w:val="20"/>
        </w:rPr>
        <w:t xml:space="preserve">peração </w:t>
      </w:r>
      <w:r w:rsidRPr="00417FDB">
        <w:rPr>
          <w:rFonts w:ascii="Verdana" w:hAnsi="Verdana"/>
          <w:sz w:val="20"/>
        </w:rPr>
        <w:t xml:space="preserve">de </w:t>
      </w:r>
      <w:r w:rsidR="000F5C07">
        <w:rPr>
          <w:rFonts w:ascii="Verdana" w:hAnsi="Verdana"/>
          <w:sz w:val="20"/>
        </w:rPr>
        <w:t>S</w:t>
      </w:r>
      <w:r w:rsidRPr="00417FDB">
        <w:rPr>
          <w:rFonts w:ascii="Verdana" w:hAnsi="Verdana"/>
          <w:sz w:val="20"/>
        </w:rPr>
        <w:t>ecuritização independerá de qualquer aprovação ou autorização da Companhia nesse sentido</w:t>
      </w:r>
      <w:bookmarkEnd w:id="84"/>
      <w:r w:rsidRPr="00417FDB">
        <w:rPr>
          <w:rFonts w:ascii="Verdana" w:hAnsi="Verdana"/>
          <w:sz w:val="20"/>
        </w:rPr>
        <w:t>.</w:t>
      </w:r>
      <w:r w:rsidR="00973E47" w:rsidRPr="00417FDB">
        <w:rPr>
          <w:rFonts w:ascii="Verdana" w:hAnsi="Verdana"/>
          <w:sz w:val="20"/>
        </w:rPr>
        <w:t xml:space="preserve"> </w:t>
      </w:r>
      <w:bookmarkEnd w:id="83"/>
    </w:p>
    <w:p w14:paraId="2E76FD1E" w14:textId="77777777" w:rsidR="00366AE5" w:rsidRPr="00417FDB" w:rsidRDefault="00366AE5" w:rsidP="001C2B06">
      <w:pPr>
        <w:spacing w:after="0" w:line="320" w:lineRule="exact"/>
        <w:rPr>
          <w:rFonts w:ascii="Verdana" w:hAnsi="Verdana"/>
          <w:sz w:val="20"/>
        </w:rPr>
      </w:pPr>
    </w:p>
    <w:p w14:paraId="25D92484" w14:textId="721E442E" w:rsidR="00973E4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Número da Emissão</w:t>
      </w:r>
      <w:r w:rsidRPr="00417FDB">
        <w:rPr>
          <w:rFonts w:ascii="Verdana" w:hAnsi="Verdana"/>
          <w:sz w:val="20"/>
        </w:rPr>
        <w:t xml:space="preserve">. </w:t>
      </w:r>
      <w:bookmarkStart w:id="85" w:name="_Ref130282607"/>
      <w:r w:rsidRPr="00417FDB">
        <w:rPr>
          <w:rFonts w:ascii="Verdana" w:hAnsi="Verdana"/>
          <w:sz w:val="20"/>
        </w:rPr>
        <w:t xml:space="preserve">As Debêntures representam a </w:t>
      </w:r>
      <w:r w:rsidR="0043423D">
        <w:rPr>
          <w:rFonts w:ascii="Verdana" w:hAnsi="Verdana"/>
          <w:sz w:val="20"/>
        </w:rPr>
        <w:t>1</w:t>
      </w:r>
      <w:r w:rsidR="0043423D" w:rsidRPr="00417FDB">
        <w:rPr>
          <w:rFonts w:ascii="Verdana" w:hAnsi="Verdana"/>
          <w:sz w:val="20"/>
        </w:rPr>
        <w:t xml:space="preserve">ª </w:t>
      </w:r>
      <w:r w:rsidR="00E6194C" w:rsidRPr="00417FDB">
        <w:rPr>
          <w:rFonts w:ascii="Verdana" w:hAnsi="Verdana"/>
          <w:sz w:val="20"/>
        </w:rPr>
        <w:t>(</w:t>
      </w:r>
      <w:r w:rsidR="0043423D">
        <w:rPr>
          <w:rFonts w:ascii="Verdana" w:hAnsi="Verdana"/>
          <w:sz w:val="20"/>
        </w:rPr>
        <w:t>primeira</w:t>
      </w:r>
      <w:r w:rsidR="00E6194C" w:rsidRPr="00417FDB">
        <w:rPr>
          <w:rFonts w:ascii="Verdana" w:hAnsi="Verdana"/>
          <w:sz w:val="20"/>
        </w:rPr>
        <w:t>)</w:t>
      </w:r>
      <w:r w:rsidRPr="00417FDB">
        <w:rPr>
          <w:rFonts w:ascii="Verdana" w:hAnsi="Verdana"/>
          <w:sz w:val="20"/>
        </w:rPr>
        <w:t xml:space="preserve"> emissão de debêntures da Companhia.</w:t>
      </w:r>
    </w:p>
    <w:p w14:paraId="165AB3C6" w14:textId="77777777" w:rsidR="00C67B22" w:rsidRPr="00417FDB" w:rsidRDefault="00C67B22" w:rsidP="001C2B06">
      <w:pPr>
        <w:spacing w:after="0" w:line="320" w:lineRule="exact"/>
        <w:ind w:left="709"/>
        <w:rPr>
          <w:rFonts w:ascii="Verdana" w:hAnsi="Verdana"/>
          <w:sz w:val="20"/>
        </w:rPr>
      </w:pPr>
    </w:p>
    <w:p w14:paraId="30AF61E9" w14:textId="69362F74" w:rsidR="00973E47" w:rsidRPr="006D2FF2"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Valor Total da Emissão</w:t>
      </w:r>
      <w:r w:rsidRPr="00417FDB">
        <w:rPr>
          <w:rFonts w:ascii="Verdana" w:hAnsi="Verdana"/>
          <w:sz w:val="20"/>
        </w:rPr>
        <w:t>.</w:t>
      </w:r>
      <w:r w:rsidR="00B777C5" w:rsidRPr="00417FDB">
        <w:rPr>
          <w:rFonts w:ascii="Verdana" w:hAnsi="Verdana"/>
          <w:sz w:val="20"/>
        </w:rPr>
        <w:t xml:space="preserve"> </w:t>
      </w:r>
      <w:bookmarkStart w:id="86" w:name="_Hlk73547912"/>
      <w:r w:rsidR="003148E1" w:rsidRPr="00417FDB">
        <w:rPr>
          <w:rFonts w:ascii="Verdana" w:hAnsi="Verdana"/>
          <w:sz w:val="20"/>
        </w:rPr>
        <w:t xml:space="preserve">O valor total da Emissão </w:t>
      </w:r>
      <w:r w:rsidR="00651B6B" w:rsidRPr="00417FDB">
        <w:rPr>
          <w:rFonts w:ascii="Verdana" w:hAnsi="Verdana"/>
          <w:sz w:val="20"/>
        </w:rPr>
        <w:t>será</w:t>
      </w:r>
      <w:r w:rsidR="003148E1" w:rsidRPr="00417FDB">
        <w:rPr>
          <w:rFonts w:ascii="Verdana" w:hAnsi="Verdana"/>
          <w:sz w:val="20"/>
        </w:rPr>
        <w:t xml:space="preserve"> de</w:t>
      </w:r>
      <w:r w:rsidR="00651B6B" w:rsidRPr="00417FDB">
        <w:rPr>
          <w:rFonts w:ascii="Verdana" w:hAnsi="Verdana"/>
          <w:sz w:val="20"/>
        </w:rPr>
        <w:t xml:space="preserve"> </w:t>
      </w:r>
      <w:bookmarkStart w:id="87" w:name="_Hlk73552241"/>
      <w:r w:rsidR="00591026" w:rsidRPr="00D21139">
        <w:rPr>
          <w:rFonts w:ascii="Verdana" w:hAnsi="Verdana"/>
          <w:sz w:val="20"/>
        </w:rPr>
        <w:t>R$</w:t>
      </w:r>
      <w:r w:rsidR="000F4D33">
        <w:rPr>
          <w:rFonts w:ascii="Verdana" w:hAnsi="Verdana"/>
          <w:sz w:val="20"/>
        </w:rPr>
        <w:t xml:space="preserve"> </w:t>
      </w:r>
      <w:r w:rsidR="00657FB5" w:rsidRPr="0059554B">
        <w:rPr>
          <w:rFonts w:ascii="Verdana" w:hAnsi="Verdana"/>
          <w:sz w:val="20"/>
        </w:rPr>
        <w:t>100.000.000,00 (cem milhões de reais</w:t>
      </w:r>
      <w:bookmarkEnd w:id="87"/>
      <w:r w:rsidR="003148E1" w:rsidRPr="00417FDB">
        <w:rPr>
          <w:rFonts w:ascii="Verdana" w:hAnsi="Verdana"/>
          <w:sz w:val="20"/>
        </w:rPr>
        <w:t xml:space="preserve"> na Data de Emissão (conforme definido abaixo)</w:t>
      </w:r>
      <w:r w:rsidR="008B1295">
        <w:rPr>
          <w:rFonts w:ascii="Verdana" w:hAnsi="Verdana"/>
          <w:sz w:val="20"/>
        </w:rPr>
        <w:t xml:space="preserve"> </w:t>
      </w:r>
      <w:r w:rsidR="007E56D9">
        <w:rPr>
          <w:rFonts w:ascii="Verdana" w:hAnsi="Verdana"/>
          <w:sz w:val="20"/>
        </w:rPr>
        <w:t>(“</w:t>
      </w:r>
      <w:r w:rsidR="007E56D9" w:rsidRPr="00AE2779">
        <w:rPr>
          <w:rFonts w:ascii="Verdana" w:hAnsi="Verdana"/>
          <w:sz w:val="20"/>
          <w:u w:val="single"/>
        </w:rPr>
        <w:t>Valor Total da Emissão</w:t>
      </w:r>
      <w:r w:rsidR="007E56D9">
        <w:rPr>
          <w:rFonts w:ascii="Verdana" w:hAnsi="Verdana"/>
          <w:sz w:val="20"/>
        </w:rPr>
        <w:t>”)</w:t>
      </w:r>
      <w:r w:rsidRPr="006D2FF2">
        <w:rPr>
          <w:rFonts w:ascii="Verdana" w:hAnsi="Verdana"/>
          <w:sz w:val="20"/>
        </w:rPr>
        <w:t>.</w:t>
      </w:r>
      <w:bookmarkEnd w:id="85"/>
      <w:bookmarkEnd w:id="86"/>
      <w:r w:rsidR="00591026" w:rsidRPr="006D2FF2">
        <w:rPr>
          <w:rFonts w:ascii="Verdana" w:hAnsi="Verdana"/>
          <w:sz w:val="20"/>
        </w:rPr>
        <w:t xml:space="preserve"> </w:t>
      </w:r>
    </w:p>
    <w:p w14:paraId="534BFD36" w14:textId="77777777" w:rsidR="00192177" w:rsidRPr="00417FDB" w:rsidRDefault="00192177" w:rsidP="001C2B06">
      <w:pPr>
        <w:spacing w:after="0" w:line="320" w:lineRule="exact"/>
        <w:rPr>
          <w:rFonts w:ascii="Verdana" w:hAnsi="Verdana"/>
          <w:sz w:val="20"/>
        </w:rPr>
      </w:pPr>
    </w:p>
    <w:p w14:paraId="253DEB18" w14:textId="37444C3E" w:rsidR="00910EF6" w:rsidRPr="00417FDB" w:rsidRDefault="00910EF6" w:rsidP="003E2A51">
      <w:pPr>
        <w:numPr>
          <w:ilvl w:val="1"/>
          <w:numId w:val="7"/>
        </w:numPr>
        <w:spacing w:after="0" w:line="320" w:lineRule="exact"/>
        <w:ind w:left="0" w:firstLine="0"/>
        <w:rPr>
          <w:rFonts w:ascii="Verdana" w:hAnsi="Verdana"/>
          <w:sz w:val="20"/>
        </w:rPr>
      </w:pPr>
      <w:bookmarkStart w:id="88" w:name="_Ref264653613"/>
      <w:r w:rsidRPr="00417FDB">
        <w:rPr>
          <w:rFonts w:ascii="Verdana" w:hAnsi="Verdana"/>
          <w:sz w:val="20"/>
          <w:u w:val="single"/>
        </w:rPr>
        <w:t>Quantidade</w:t>
      </w:r>
      <w:r w:rsidRPr="00417FDB">
        <w:rPr>
          <w:rFonts w:ascii="Verdana" w:hAnsi="Verdana"/>
          <w:sz w:val="20"/>
        </w:rPr>
        <w:t xml:space="preserve">. </w:t>
      </w:r>
      <w:bookmarkStart w:id="89" w:name="_Hlk73547898"/>
      <w:r w:rsidR="00651B6B" w:rsidRPr="00417FDB">
        <w:rPr>
          <w:rFonts w:ascii="Verdana" w:hAnsi="Verdana"/>
          <w:sz w:val="20"/>
        </w:rPr>
        <w:t xml:space="preserve">Serão </w:t>
      </w:r>
      <w:r w:rsidRPr="00417FDB">
        <w:rPr>
          <w:rFonts w:ascii="Verdana" w:hAnsi="Verdana"/>
          <w:sz w:val="20"/>
        </w:rPr>
        <w:t>emitidas</w:t>
      </w:r>
      <w:r w:rsidR="00EC7ABF" w:rsidRPr="00EC7ABF">
        <w:rPr>
          <w:rFonts w:ascii="Verdana" w:hAnsi="Verdana"/>
          <w:sz w:val="20"/>
        </w:rPr>
        <w:t xml:space="preserve"> </w:t>
      </w:r>
      <w:bookmarkStart w:id="90" w:name="_Hlk73552225"/>
      <w:r w:rsidR="00771280" w:rsidRPr="0059554B">
        <w:rPr>
          <w:rFonts w:ascii="Verdana" w:hAnsi="Verdana"/>
          <w:sz w:val="20"/>
        </w:rPr>
        <w:t xml:space="preserve">100.000 </w:t>
      </w:r>
      <w:r w:rsidR="009811DE" w:rsidRPr="0059554B">
        <w:rPr>
          <w:rFonts w:ascii="Verdana" w:hAnsi="Verdana"/>
          <w:sz w:val="20"/>
        </w:rPr>
        <w:t>(</w:t>
      </w:r>
      <w:r w:rsidR="00771280" w:rsidRPr="0059554B">
        <w:rPr>
          <w:rFonts w:ascii="Verdana" w:hAnsi="Verdana"/>
          <w:sz w:val="20"/>
        </w:rPr>
        <w:t>cem mil</w:t>
      </w:r>
      <w:r w:rsidR="00591026" w:rsidRPr="00417FDB">
        <w:rPr>
          <w:rFonts w:ascii="Verdana" w:hAnsi="Verdana"/>
          <w:sz w:val="20"/>
        </w:rPr>
        <w:t xml:space="preserve"> </w:t>
      </w:r>
      <w:bookmarkEnd w:id="90"/>
      <w:r w:rsidRPr="00417FDB">
        <w:rPr>
          <w:rFonts w:ascii="Verdana" w:hAnsi="Verdana"/>
          <w:sz w:val="20"/>
        </w:rPr>
        <w:t>Debêntures</w:t>
      </w:r>
      <w:r w:rsidR="00027132">
        <w:rPr>
          <w:rFonts w:ascii="Verdana" w:hAnsi="Verdana"/>
          <w:sz w:val="20"/>
        </w:rPr>
        <w:t>, na Data de Emissão</w:t>
      </w:r>
      <w:r w:rsidR="008B1295">
        <w:rPr>
          <w:rFonts w:ascii="Verdana" w:hAnsi="Verdana"/>
          <w:sz w:val="20"/>
        </w:rPr>
        <w:t xml:space="preserve">. Não será admitida distribuição parcial das Debêntures, sendo certo que, se não houver demanda para o Valor Total da Emissão, </w:t>
      </w:r>
      <w:r w:rsidR="00754589">
        <w:rPr>
          <w:rFonts w:ascii="Verdana" w:hAnsi="Verdana"/>
          <w:sz w:val="20"/>
        </w:rPr>
        <w:t>as Debêntures serão canceladas</w:t>
      </w:r>
      <w:bookmarkEnd w:id="89"/>
      <w:r w:rsidR="008B1295">
        <w:rPr>
          <w:rFonts w:ascii="Verdana" w:hAnsi="Verdana"/>
          <w:sz w:val="20"/>
        </w:rPr>
        <w:t>.</w:t>
      </w:r>
      <w:r w:rsidR="004307C6">
        <w:rPr>
          <w:rFonts w:ascii="Verdana" w:hAnsi="Verdana"/>
          <w:sz w:val="20"/>
        </w:rPr>
        <w:t xml:space="preserve"> </w:t>
      </w:r>
    </w:p>
    <w:p w14:paraId="180570B0" w14:textId="77777777" w:rsidR="00981D2D" w:rsidRPr="00417FDB" w:rsidRDefault="00981D2D" w:rsidP="00954BFD">
      <w:pPr>
        <w:spacing w:after="0" w:line="320" w:lineRule="exact"/>
        <w:rPr>
          <w:rFonts w:ascii="Verdana" w:hAnsi="Verdana"/>
          <w:sz w:val="20"/>
        </w:rPr>
      </w:pPr>
    </w:p>
    <w:p w14:paraId="2B537F23" w14:textId="449A9E6D" w:rsidR="00973E47" w:rsidRPr="004408CF"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 xml:space="preserve">Valor </w:t>
      </w:r>
      <w:r w:rsidRPr="004408CF">
        <w:rPr>
          <w:rFonts w:ascii="Verdana" w:hAnsi="Verdana"/>
          <w:sz w:val="20"/>
          <w:u w:val="single"/>
        </w:rPr>
        <w:t>Nominal Unitário</w:t>
      </w:r>
      <w:r w:rsidRPr="004408CF">
        <w:rPr>
          <w:rFonts w:ascii="Verdana" w:hAnsi="Verdana"/>
          <w:sz w:val="20"/>
        </w:rPr>
        <w:t xml:space="preserve">. </w:t>
      </w:r>
      <w:bookmarkStart w:id="91" w:name="_Hlk73547904"/>
      <w:r w:rsidRPr="004408CF">
        <w:rPr>
          <w:rFonts w:ascii="Verdana" w:hAnsi="Verdana"/>
          <w:sz w:val="20"/>
        </w:rPr>
        <w:t>As Debêntures terão valor nominal unitário de R$1.000,00 (mil reais), na Data de Emissão (</w:t>
      </w:r>
      <w:r w:rsidR="00ED777E" w:rsidRPr="004408CF">
        <w:rPr>
          <w:rFonts w:ascii="Verdana" w:hAnsi="Verdana"/>
          <w:sz w:val="20"/>
        </w:rPr>
        <w:t>“</w:t>
      </w:r>
      <w:r w:rsidRPr="004408CF">
        <w:rPr>
          <w:rFonts w:ascii="Verdana" w:hAnsi="Verdana"/>
          <w:sz w:val="20"/>
          <w:u w:val="single"/>
        </w:rPr>
        <w:t>Valor Nominal Unitário</w:t>
      </w:r>
      <w:r w:rsidR="00ED777E" w:rsidRPr="004408CF">
        <w:rPr>
          <w:rFonts w:ascii="Verdana" w:hAnsi="Verdana"/>
          <w:sz w:val="20"/>
        </w:rPr>
        <w:t>”</w:t>
      </w:r>
      <w:r w:rsidRPr="004408CF">
        <w:rPr>
          <w:rFonts w:ascii="Verdana" w:hAnsi="Verdana"/>
          <w:sz w:val="20"/>
        </w:rPr>
        <w:t>).</w:t>
      </w:r>
      <w:bookmarkEnd w:id="88"/>
      <w:bookmarkEnd w:id="91"/>
    </w:p>
    <w:p w14:paraId="3D41248D" w14:textId="77777777" w:rsidR="00C67B22" w:rsidRPr="00417FDB" w:rsidRDefault="00C67B22" w:rsidP="001C2B06">
      <w:pPr>
        <w:spacing w:after="0" w:line="320" w:lineRule="exact"/>
        <w:ind w:left="709"/>
        <w:rPr>
          <w:rFonts w:ascii="Verdana" w:hAnsi="Verdana"/>
          <w:sz w:val="20"/>
        </w:rPr>
      </w:pPr>
    </w:p>
    <w:p w14:paraId="07240FF7" w14:textId="77777777" w:rsidR="00973E47" w:rsidRPr="00417FDB" w:rsidRDefault="00973E47" w:rsidP="003E2A51">
      <w:pPr>
        <w:numPr>
          <w:ilvl w:val="1"/>
          <w:numId w:val="7"/>
        </w:numPr>
        <w:spacing w:after="0" w:line="320" w:lineRule="exact"/>
        <w:rPr>
          <w:rFonts w:ascii="Verdana" w:hAnsi="Verdana"/>
          <w:sz w:val="20"/>
        </w:rPr>
      </w:pPr>
      <w:bookmarkStart w:id="92" w:name="_Ref137548372"/>
      <w:bookmarkStart w:id="93" w:name="_Ref168458019"/>
      <w:bookmarkStart w:id="94" w:name="_Ref191891571"/>
      <w:bookmarkStart w:id="95" w:name="_Ref130363099"/>
      <w:r w:rsidRPr="00417FDB">
        <w:rPr>
          <w:rFonts w:ascii="Verdana" w:hAnsi="Verdana"/>
          <w:sz w:val="20"/>
          <w:u w:val="single"/>
        </w:rPr>
        <w:t>Séries</w:t>
      </w:r>
      <w:r w:rsidRPr="00417FDB">
        <w:rPr>
          <w:rFonts w:ascii="Verdana" w:hAnsi="Verdana"/>
          <w:sz w:val="20"/>
        </w:rPr>
        <w:t xml:space="preserve">. </w:t>
      </w:r>
      <w:bookmarkStart w:id="96" w:name="_Hlk73547930"/>
      <w:bookmarkEnd w:id="92"/>
      <w:r w:rsidRPr="00417FDB">
        <w:rPr>
          <w:rFonts w:ascii="Verdana" w:hAnsi="Verdana"/>
          <w:sz w:val="20"/>
        </w:rPr>
        <w:t xml:space="preserve">A Emissão </w:t>
      </w:r>
      <w:r w:rsidR="00025C88" w:rsidRPr="00417FDB">
        <w:rPr>
          <w:rFonts w:ascii="Verdana" w:hAnsi="Verdana"/>
          <w:sz w:val="20"/>
        </w:rPr>
        <w:t>será realizada em série única</w:t>
      </w:r>
      <w:bookmarkEnd w:id="96"/>
      <w:r w:rsidRPr="00417FDB">
        <w:rPr>
          <w:rFonts w:ascii="Verdana" w:hAnsi="Verdana"/>
          <w:sz w:val="20"/>
        </w:rPr>
        <w:t>.</w:t>
      </w:r>
      <w:bookmarkEnd w:id="93"/>
      <w:bookmarkEnd w:id="94"/>
    </w:p>
    <w:p w14:paraId="0D8528F0" w14:textId="77777777" w:rsidR="00C67B22" w:rsidRPr="00417FDB" w:rsidRDefault="00C67B22" w:rsidP="001C2B06">
      <w:pPr>
        <w:spacing w:after="0" w:line="320" w:lineRule="exact"/>
        <w:rPr>
          <w:rFonts w:ascii="Verdana" w:hAnsi="Verdana"/>
          <w:sz w:val="20"/>
        </w:rPr>
      </w:pPr>
    </w:p>
    <w:bookmarkEnd w:id="95"/>
    <w:p w14:paraId="59CCC58F" w14:textId="7ABC991B" w:rsidR="00771280" w:rsidRPr="00417FDB" w:rsidRDefault="00973E47" w:rsidP="003E2A51">
      <w:pPr>
        <w:numPr>
          <w:ilvl w:val="1"/>
          <w:numId w:val="7"/>
        </w:numPr>
        <w:spacing w:after="0" w:line="320" w:lineRule="exact"/>
        <w:ind w:left="0" w:firstLine="0"/>
        <w:rPr>
          <w:rFonts w:ascii="Verdana" w:hAnsi="Verdana"/>
          <w:sz w:val="20"/>
        </w:rPr>
      </w:pPr>
      <w:r w:rsidRPr="00D87D71">
        <w:rPr>
          <w:rFonts w:ascii="Verdana" w:hAnsi="Verdana"/>
          <w:sz w:val="20"/>
          <w:u w:val="single"/>
        </w:rPr>
        <w:t xml:space="preserve">Forma e </w:t>
      </w:r>
      <w:r w:rsidR="004D7D89" w:rsidRPr="00D87D71">
        <w:rPr>
          <w:rFonts w:ascii="Verdana" w:hAnsi="Verdana"/>
          <w:sz w:val="20"/>
          <w:u w:val="single"/>
        </w:rPr>
        <w:t>c</w:t>
      </w:r>
      <w:r w:rsidRPr="00D87D71">
        <w:rPr>
          <w:rFonts w:ascii="Verdana" w:hAnsi="Verdana"/>
          <w:sz w:val="20"/>
          <w:u w:val="single"/>
        </w:rPr>
        <w:t xml:space="preserve">omprovação de </w:t>
      </w:r>
      <w:r w:rsidR="004D7D89" w:rsidRPr="00D87D71">
        <w:rPr>
          <w:rFonts w:ascii="Verdana" w:hAnsi="Verdana"/>
          <w:sz w:val="20"/>
          <w:u w:val="single"/>
        </w:rPr>
        <w:t>t</w:t>
      </w:r>
      <w:r w:rsidRPr="00D87D71">
        <w:rPr>
          <w:rFonts w:ascii="Verdana" w:hAnsi="Verdana"/>
          <w:sz w:val="20"/>
          <w:u w:val="single"/>
        </w:rPr>
        <w:t>itularidade</w:t>
      </w:r>
      <w:r w:rsidRPr="00D87D71">
        <w:rPr>
          <w:rFonts w:ascii="Verdana" w:hAnsi="Verdana"/>
          <w:sz w:val="20"/>
        </w:rPr>
        <w:t xml:space="preserve">. </w:t>
      </w:r>
      <w:bookmarkStart w:id="97" w:name="_Hlk73548178"/>
      <w:r w:rsidRPr="00D87D71">
        <w:rPr>
          <w:rFonts w:ascii="Verdana" w:hAnsi="Verdana"/>
          <w:sz w:val="20"/>
        </w:rPr>
        <w:t>As Debêntures serão emitidas sob a forma nominativa, escritural, sem emissão de certificados, sendo que, para todos os fins de direito, a titularidade das Debêntures será comprovada pel</w:t>
      </w:r>
      <w:r w:rsidR="000B433A" w:rsidRPr="00D87D71">
        <w:rPr>
          <w:rFonts w:ascii="Verdana" w:hAnsi="Verdana"/>
          <w:sz w:val="20"/>
        </w:rPr>
        <w:t>a averbação n</w:t>
      </w:r>
      <w:r w:rsidRPr="00D87D71">
        <w:rPr>
          <w:rFonts w:ascii="Verdana" w:hAnsi="Verdana"/>
          <w:sz w:val="20"/>
        </w:rPr>
        <w:t xml:space="preserve">o </w:t>
      </w:r>
      <w:r w:rsidR="000B433A" w:rsidRPr="00D87D71">
        <w:rPr>
          <w:rFonts w:ascii="Verdana" w:hAnsi="Verdana"/>
          <w:sz w:val="20"/>
        </w:rPr>
        <w:t>livro de registro das Debêntures da Companhia</w:t>
      </w:r>
      <w:bookmarkEnd w:id="97"/>
      <w:r w:rsidR="002B4151" w:rsidRPr="00D87D71">
        <w:rPr>
          <w:rFonts w:ascii="Verdana" w:hAnsi="Verdana"/>
          <w:sz w:val="20"/>
        </w:rPr>
        <w:t xml:space="preserve">, </w:t>
      </w:r>
      <w:r w:rsidR="00771280">
        <w:rPr>
          <w:rFonts w:ascii="Verdana" w:hAnsi="Verdana"/>
          <w:sz w:val="20"/>
        </w:rPr>
        <w:t xml:space="preserve">devendo comprovar referida </w:t>
      </w:r>
      <w:r w:rsidR="00771280">
        <w:rPr>
          <w:rFonts w:ascii="Verdana" w:hAnsi="Verdana"/>
          <w:sz w:val="20"/>
        </w:rPr>
        <w:lastRenderedPageBreak/>
        <w:t>averbação mediante envio de cópia do referido documento</w:t>
      </w:r>
      <w:r w:rsidR="00771280" w:rsidRPr="00D87D71">
        <w:rPr>
          <w:rFonts w:ascii="Verdana" w:hAnsi="Verdana"/>
          <w:sz w:val="20"/>
        </w:rPr>
        <w:t xml:space="preserve"> </w:t>
      </w:r>
      <w:r w:rsidR="00771280">
        <w:rPr>
          <w:rFonts w:ascii="Verdana" w:hAnsi="Verdana"/>
          <w:sz w:val="20"/>
        </w:rPr>
        <w:t>à Securitizadora, com cópia ao Agente Fiduciário, nos termos e prazos previstos na cláusula 5.4 acima</w:t>
      </w:r>
      <w:r w:rsidRPr="00D87D71">
        <w:rPr>
          <w:rFonts w:ascii="Verdana" w:hAnsi="Verdana"/>
          <w:sz w:val="20"/>
        </w:rPr>
        <w:t>.</w:t>
      </w:r>
      <w:r w:rsidR="004632EC" w:rsidRPr="00D87D71">
        <w:rPr>
          <w:rFonts w:ascii="Verdana" w:hAnsi="Verdana"/>
          <w:sz w:val="20"/>
        </w:rPr>
        <w:t xml:space="preserve"> </w:t>
      </w:r>
    </w:p>
    <w:p w14:paraId="7769C958" w14:textId="77777777" w:rsidR="00C67B22" w:rsidRPr="00D87D71" w:rsidRDefault="00C67B22" w:rsidP="00771280">
      <w:pPr>
        <w:spacing w:after="0" w:line="320" w:lineRule="exact"/>
        <w:rPr>
          <w:rFonts w:ascii="Verdana" w:hAnsi="Verdana"/>
          <w:sz w:val="20"/>
        </w:rPr>
      </w:pPr>
    </w:p>
    <w:p w14:paraId="305E2331" w14:textId="77777777" w:rsidR="00973E4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Conversibilidade</w:t>
      </w:r>
      <w:r w:rsidRPr="00417FDB">
        <w:rPr>
          <w:rFonts w:ascii="Verdana" w:hAnsi="Verdana"/>
          <w:sz w:val="20"/>
        </w:rPr>
        <w:t>.</w:t>
      </w:r>
      <w:r w:rsidR="007731E5" w:rsidRPr="00417FDB">
        <w:rPr>
          <w:rFonts w:ascii="Verdana" w:hAnsi="Verdana"/>
          <w:sz w:val="20"/>
        </w:rPr>
        <w:t xml:space="preserve"> </w:t>
      </w:r>
      <w:bookmarkStart w:id="98" w:name="_Hlk73548165"/>
      <w:r w:rsidRPr="00417FDB">
        <w:rPr>
          <w:rFonts w:ascii="Verdana" w:hAnsi="Verdana"/>
          <w:sz w:val="20"/>
        </w:rPr>
        <w:t xml:space="preserve">As Debêntures </w:t>
      </w:r>
      <w:r w:rsidR="000B433A" w:rsidRPr="00417FDB">
        <w:rPr>
          <w:rFonts w:ascii="Verdana" w:hAnsi="Verdana"/>
          <w:sz w:val="20"/>
        </w:rPr>
        <w:t xml:space="preserve">serão simples, </w:t>
      </w:r>
      <w:r w:rsidRPr="00417FDB">
        <w:rPr>
          <w:rFonts w:ascii="Verdana" w:hAnsi="Verdana"/>
          <w:sz w:val="20"/>
        </w:rPr>
        <w:t>não conversíveis em ações de emissão da Companhia</w:t>
      </w:r>
      <w:bookmarkEnd w:id="98"/>
      <w:r w:rsidRPr="00417FDB">
        <w:rPr>
          <w:rFonts w:ascii="Verdana" w:hAnsi="Verdana"/>
          <w:sz w:val="20"/>
        </w:rPr>
        <w:t>.</w:t>
      </w:r>
    </w:p>
    <w:p w14:paraId="2678C9C5" w14:textId="77777777" w:rsidR="00C67B22" w:rsidRPr="00417FDB" w:rsidRDefault="00C67B22" w:rsidP="001C2B06">
      <w:pPr>
        <w:spacing w:after="0" w:line="320" w:lineRule="exact"/>
        <w:ind w:left="709"/>
        <w:rPr>
          <w:rFonts w:ascii="Verdana" w:hAnsi="Verdana"/>
          <w:sz w:val="20"/>
        </w:rPr>
      </w:pPr>
    </w:p>
    <w:p w14:paraId="02E16289" w14:textId="03DCCBBA" w:rsidR="00973E4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Espécie</w:t>
      </w:r>
      <w:r w:rsidRPr="00417FDB">
        <w:rPr>
          <w:rFonts w:ascii="Verdana" w:hAnsi="Verdana"/>
          <w:sz w:val="20"/>
        </w:rPr>
        <w:t xml:space="preserve">. As Debêntures </w:t>
      </w:r>
      <w:r w:rsidR="000B433A" w:rsidRPr="00417FDB">
        <w:rPr>
          <w:rFonts w:ascii="Verdana" w:hAnsi="Verdana"/>
          <w:sz w:val="20"/>
        </w:rPr>
        <w:t xml:space="preserve">serão </w:t>
      </w:r>
      <w:r w:rsidRPr="00417FDB">
        <w:rPr>
          <w:rFonts w:ascii="Verdana" w:hAnsi="Verdana"/>
          <w:sz w:val="20"/>
        </w:rPr>
        <w:t xml:space="preserve">da espécie </w:t>
      </w:r>
      <w:r w:rsidR="000B433A" w:rsidRPr="00417FDB">
        <w:rPr>
          <w:rFonts w:ascii="Verdana" w:hAnsi="Verdana"/>
          <w:sz w:val="20"/>
        </w:rPr>
        <w:t>quirografária</w:t>
      </w:r>
      <w:bookmarkStart w:id="99" w:name="_Ref264653840"/>
      <w:bookmarkStart w:id="100" w:name="_Ref278297550"/>
      <w:r w:rsidR="00FD3C4E">
        <w:rPr>
          <w:rFonts w:ascii="Verdana" w:hAnsi="Verdana"/>
          <w:sz w:val="20"/>
        </w:rPr>
        <w:t>, com garantia</w:t>
      </w:r>
      <w:del w:id="101" w:author="Rose Souza" w:date="2021-06-12T00:14:00Z">
        <w:r w:rsidR="00FD3C4E" w:rsidDel="008B2F8F">
          <w:rPr>
            <w:rFonts w:ascii="Verdana" w:hAnsi="Verdana"/>
            <w:sz w:val="20"/>
          </w:rPr>
          <w:delText>s adicionais real e</w:delText>
        </w:r>
      </w:del>
      <w:r w:rsidR="00FD3C4E">
        <w:rPr>
          <w:rFonts w:ascii="Verdana" w:hAnsi="Verdana"/>
          <w:sz w:val="20"/>
        </w:rPr>
        <w:t xml:space="preserve"> fidejussória</w:t>
      </w:r>
      <w:ins w:id="102" w:author="Rose Souza" w:date="2021-06-12T00:14:00Z">
        <w:r w:rsidR="008B2F8F">
          <w:rPr>
            <w:rFonts w:ascii="Verdana" w:hAnsi="Verdana"/>
            <w:sz w:val="20"/>
          </w:rPr>
          <w:t xml:space="preserve"> a ser convolada em garantia real</w:t>
        </w:r>
      </w:ins>
      <w:ins w:id="103" w:author="Rose Souza" w:date="2021-06-12T00:21:00Z">
        <w:r w:rsidR="008B2F8F">
          <w:rPr>
            <w:rFonts w:ascii="Verdana" w:hAnsi="Verdana"/>
            <w:sz w:val="20"/>
          </w:rPr>
          <w:t xml:space="preserve"> adicional</w:t>
        </w:r>
      </w:ins>
      <w:r w:rsidR="004408CF">
        <w:rPr>
          <w:rFonts w:ascii="Verdana" w:hAnsi="Verdana"/>
          <w:sz w:val="20"/>
        </w:rPr>
        <w:t>.</w:t>
      </w:r>
    </w:p>
    <w:p w14:paraId="1B8DDEB0" w14:textId="79CC5D4B" w:rsidR="00C67B22" w:rsidRPr="00417FDB" w:rsidRDefault="00C67B22" w:rsidP="001C2B06">
      <w:pPr>
        <w:spacing w:after="0" w:line="320" w:lineRule="exact"/>
        <w:rPr>
          <w:rFonts w:ascii="Verdana" w:hAnsi="Verdana"/>
          <w:sz w:val="20"/>
        </w:rPr>
      </w:pPr>
    </w:p>
    <w:p w14:paraId="2CA4D344" w14:textId="3843D688" w:rsidR="00973E47" w:rsidRPr="00417FDB" w:rsidRDefault="00973E47" w:rsidP="003E2A51">
      <w:pPr>
        <w:numPr>
          <w:ilvl w:val="1"/>
          <w:numId w:val="7"/>
        </w:numPr>
        <w:spacing w:after="0" w:line="320" w:lineRule="exact"/>
        <w:ind w:left="0" w:firstLine="0"/>
        <w:rPr>
          <w:rFonts w:ascii="Verdana" w:hAnsi="Verdana"/>
          <w:sz w:val="20"/>
        </w:rPr>
      </w:pPr>
      <w:bookmarkStart w:id="104" w:name="_Ref279826913"/>
      <w:r w:rsidRPr="00417FDB">
        <w:rPr>
          <w:rFonts w:ascii="Verdana" w:hAnsi="Verdana"/>
          <w:sz w:val="20"/>
          <w:u w:val="single"/>
        </w:rPr>
        <w:t>Data de Emissão</w:t>
      </w:r>
      <w:r w:rsidRPr="00417FDB">
        <w:rPr>
          <w:rFonts w:ascii="Verdana" w:hAnsi="Verdana"/>
          <w:sz w:val="20"/>
        </w:rPr>
        <w:t xml:space="preserve">. </w:t>
      </w:r>
      <w:bookmarkStart w:id="105" w:name="_Hlk73547985"/>
      <w:r w:rsidR="00652CB7" w:rsidRPr="00417FDB">
        <w:rPr>
          <w:rFonts w:ascii="Verdana" w:hAnsi="Verdana"/>
          <w:sz w:val="20"/>
        </w:rPr>
        <w:t xml:space="preserve">Para todos os efeitos legais, a data de emissão das Debêntures será </w:t>
      </w:r>
      <w:r w:rsidR="00652CB7">
        <w:rPr>
          <w:rFonts w:ascii="Verdana" w:hAnsi="Verdana"/>
          <w:sz w:val="20"/>
        </w:rPr>
        <w:t xml:space="preserve">01 de junho de 2021 </w:t>
      </w:r>
      <w:bookmarkEnd w:id="105"/>
      <w:r w:rsidRPr="00417FDB">
        <w:rPr>
          <w:rFonts w:ascii="Verdana" w:hAnsi="Verdana"/>
          <w:sz w:val="20"/>
        </w:rPr>
        <w:t>(</w:t>
      </w:r>
      <w:r w:rsidR="00513A2E" w:rsidRPr="00417FDB">
        <w:rPr>
          <w:rFonts w:ascii="Verdana" w:hAnsi="Verdana"/>
          <w:sz w:val="20"/>
        </w:rPr>
        <w:t>“</w:t>
      </w:r>
      <w:r w:rsidRPr="00417FDB">
        <w:rPr>
          <w:rFonts w:ascii="Verdana" w:hAnsi="Verdana"/>
          <w:sz w:val="20"/>
          <w:u w:val="single"/>
        </w:rPr>
        <w:t>Data de Emissão</w:t>
      </w:r>
      <w:r w:rsidR="00513A2E" w:rsidRPr="00417FDB">
        <w:rPr>
          <w:rFonts w:ascii="Verdana" w:hAnsi="Verdana"/>
          <w:sz w:val="20"/>
        </w:rPr>
        <w:t>”</w:t>
      </w:r>
      <w:r w:rsidRPr="00417FDB">
        <w:rPr>
          <w:rFonts w:ascii="Verdana" w:hAnsi="Verdana"/>
          <w:sz w:val="20"/>
        </w:rPr>
        <w:t>).</w:t>
      </w:r>
      <w:bookmarkStart w:id="106" w:name="_Ref535067474"/>
      <w:bookmarkEnd w:id="99"/>
      <w:bookmarkEnd w:id="100"/>
      <w:bookmarkEnd w:id="104"/>
      <w:r w:rsidR="0031086E" w:rsidRPr="00417FDB">
        <w:rPr>
          <w:rFonts w:ascii="Verdana" w:hAnsi="Verdana"/>
          <w:sz w:val="20"/>
        </w:rPr>
        <w:t xml:space="preserve"> </w:t>
      </w:r>
    </w:p>
    <w:p w14:paraId="4A49B391" w14:textId="77777777" w:rsidR="00C67B22" w:rsidRPr="00417FDB" w:rsidRDefault="00C67B22" w:rsidP="001C2B06">
      <w:pPr>
        <w:spacing w:after="0" w:line="320" w:lineRule="exact"/>
        <w:ind w:left="709"/>
        <w:rPr>
          <w:rFonts w:ascii="Verdana" w:hAnsi="Verdana"/>
          <w:sz w:val="20"/>
        </w:rPr>
      </w:pPr>
    </w:p>
    <w:p w14:paraId="087A8FAE" w14:textId="3C33D734" w:rsidR="00973E47" w:rsidRPr="00417FDB" w:rsidRDefault="00973E47" w:rsidP="003E2A51">
      <w:pPr>
        <w:numPr>
          <w:ilvl w:val="1"/>
          <w:numId w:val="7"/>
        </w:numPr>
        <w:spacing w:after="0" w:line="320" w:lineRule="exact"/>
        <w:ind w:left="0" w:firstLine="0"/>
        <w:rPr>
          <w:rFonts w:ascii="Verdana" w:hAnsi="Verdana"/>
          <w:sz w:val="20"/>
        </w:rPr>
      </w:pPr>
      <w:bookmarkStart w:id="107" w:name="_Ref272250319"/>
      <w:r w:rsidRPr="00417FDB">
        <w:rPr>
          <w:rFonts w:ascii="Verdana" w:hAnsi="Verdana"/>
          <w:sz w:val="20"/>
          <w:u w:val="single"/>
        </w:rPr>
        <w:t>Prazo e Data de Vencimento</w:t>
      </w:r>
      <w:r w:rsidRPr="00417FDB">
        <w:rPr>
          <w:rFonts w:ascii="Verdana" w:hAnsi="Verdana"/>
          <w:sz w:val="20"/>
        </w:rPr>
        <w:t xml:space="preserve">. </w:t>
      </w:r>
      <w:bookmarkStart w:id="108" w:name="_Hlk73548003"/>
      <w:r w:rsidR="00131475" w:rsidRPr="00417FDB">
        <w:rPr>
          <w:rFonts w:ascii="Verdana" w:hAnsi="Verdana"/>
          <w:sz w:val="20"/>
        </w:rPr>
        <w:t xml:space="preserve">Ressalvadas as hipóteses de resgate antecipado das Debêntures ou de vencimento antecipado das obrigações decorrentes das Debêntures, </w:t>
      </w:r>
      <w:r w:rsidR="00652CB7" w:rsidRPr="00417FDB">
        <w:rPr>
          <w:rFonts w:ascii="Verdana" w:hAnsi="Verdana"/>
          <w:sz w:val="20"/>
        </w:rPr>
        <w:t xml:space="preserve">nos termos previstos nesta Escritura de Emissão, o prazo das Debêntures será </w:t>
      </w:r>
      <w:r w:rsidR="00652CB7" w:rsidRPr="000C4EE4">
        <w:rPr>
          <w:rFonts w:ascii="Verdana" w:hAnsi="Verdana"/>
          <w:sz w:val="20"/>
        </w:rPr>
        <w:t xml:space="preserve">de </w:t>
      </w:r>
      <w:r w:rsidR="00652CB7">
        <w:rPr>
          <w:rFonts w:ascii="Verdana" w:hAnsi="Verdana"/>
          <w:sz w:val="20"/>
        </w:rPr>
        <w:t xml:space="preserve">1.123 (mil cento e vinte e três) dias contados da Data de Emissão, </w:t>
      </w:r>
      <w:r w:rsidR="00652CB7" w:rsidRPr="00417FDB">
        <w:rPr>
          <w:rFonts w:ascii="Verdana" w:hAnsi="Verdana"/>
          <w:sz w:val="20"/>
        </w:rPr>
        <w:t xml:space="preserve">vencendo-se, portanto, em </w:t>
      </w:r>
      <w:bookmarkEnd w:id="108"/>
      <w:r w:rsidR="003040BF">
        <w:rPr>
          <w:rFonts w:ascii="Verdana" w:hAnsi="Verdana"/>
          <w:sz w:val="20"/>
        </w:rPr>
        <w:t>28 de junho de 2024</w:t>
      </w:r>
      <w:r w:rsidR="003040BF" w:rsidRPr="00417FDB">
        <w:rPr>
          <w:rFonts w:ascii="Verdana" w:hAnsi="Verdana"/>
          <w:sz w:val="20"/>
        </w:rPr>
        <w:t xml:space="preserve"> </w:t>
      </w:r>
      <w:r w:rsidR="00652CB7" w:rsidRPr="00417FDB">
        <w:rPr>
          <w:rFonts w:ascii="Verdana" w:hAnsi="Verdana"/>
          <w:sz w:val="20"/>
        </w:rPr>
        <w:t>(“</w:t>
      </w:r>
      <w:r w:rsidR="00652CB7" w:rsidRPr="00417FDB">
        <w:rPr>
          <w:rFonts w:ascii="Verdana" w:hAnsi="Verdana"/>
          <w:sz w:val="20"/>
          <w:u w:val="single"/>
        </w:rPr>
        <w:t>Data de Vencimento</w:t>
      </w:r>
      <w:r w:rsidR="000B433A" w:rsidRPr="00417FDB">
        <w:rPr>
          <w:rFonts w:ascii="Verdana" w:hAnsi="Verdana"/>
          <w:sz w:val="20"/>
        </w:rPr>
        <w:t>”)</w:t>
      </w:r>
      <w:r w:rsidRPr="00417FDB">
        <w:rPr>
          <w:rFonts w:ascii="Verdana" w:hAnsi="Verdana"/>
          <w:sz w:val="20"/>
        </w:rPr>
        <w:t>.</w:t>
      </w:r>
      <w:bookmarkEnd w:id="107"/>
    </w:p>
    <w:p w14:paraId="60E6BD0F" w14:textId="77777777" w:rsidR="009D4BEA" w:rsidRPr="00417FDB" w:rsidRDefault="009D4BEA" w:rsidP="001C2B06">
      <w:pPr>
        <w:spacing w:after="0" w:line="320" w:lineRule="exact"/>
        <w:rPr>
          <w:rFonts w:ascii="Verdana" w:hAnsi="Verdana"/>
          <w:sz w:val="20"/>
        </w:rPr>
      </w:pPr>
    </w:p>
    <w:p w14:paraId="0EEFC0CB" w14:textId="0016A677" w:rsidR="00963C8B" w:rsidRPr="00417FDB" w:rsidRDefault="00973E47" w:rsidP="003E2A51">
      <w:pPr>
        <w:numPr>
          <w:ilvl w:val="1"/>
          <w:numId w:val="7"/>
        </w:numPr>
        <w:spacing w:after="0" w:line="320" w:lineRule="exact"/>
        <w:ind w:left="0" w:firstLine="0"/>
        <w:rPr>
          <w:rFonts w:ascii="Verdana" w:hAnsi="Verdana"/>
          <w:sz w:val="20"/>
        </w:rPr>
      </w:pPr>
      <w:bookmarkStart w:id="109" w:name="_Hlk73548199"/>
      <w:bookmarkStart w:id="110" w:name="_Ref264560361"/>
      <w:r w:rsidRPr="00417FDB">
        <w:rPr>
          <w:rFonts w:ascii="Verdana" w:hAnsi="Verdana"/>
          <w:sz w:val="20"/>
          <w:u w:val="single"/>
        </w:rPr>
        <w:t>Pagamento do Valor Nominal Unitário</w:t>
      </w:r>
      <w:r w:rsidR="00305664">
        <w:rPr>
          <w:rFonts w:ascii="Verdana" w:hAnsi="Verdana"/>
          <w:sz w:val="20"/>
          <w:u w:val="single"/>
        </w:rPr>
        <w:t xml:space="preserve"> Atualizado</w:t>
      </w:r>
      <w:r w:rsidRPr="00417FDB">
        <w:rPr>
          <w:rFonts w:ascii="Verdana" w:hAnsi="Verdana"/>
          <w:i/>
          <w:sz w:val="20"/>
        </w:rPr>
        <w:t xml:space="preserve">. </w:t>
      </w:r>
      <w:r w:rsidRPr="00417FDB">
        <w:rPr>
          <w:rFonts w:ascii="Verdana" w:hAnsi="Verdana"/>
          <w:sz w:val="20"/>
        </w:rPr>
        <w:t>Sem prejuízo dos pagamentos em decorrência de resgate antecipado das Debêntures</w:t>
      </w:r>
      <w:r w:rsidR="001F17B7" w:rsidRPr="00417FDB">
        <w:rPr>
          <w:rFonts w:ascii="Verdana" w:hAnsi="Verdana"/>
          <w:sz w:val="20"/>
        </w:rPr>
        <w:t xml:space="preserve"> </w:t>
      </w:r>
      <w:r w:rsidRPr="00417FDB">
        <w:rPr>
          <w:rFonts w:ascii="Verdana" w:hAnsi="Verdana"/>
          <w:sz w:val="20"/>
        </w:rPr>
        <w:t>ou de vencimento antecipado das obrigações decorrentes das Debêntures, nos termos previstos nesta Escritura de Emissão</w:t>
      </w:r>
      <w:r w:rsidR="00513A2E" w:rsidRPr="00417FDB">
        <w:rPr>
          <w:rFonts w:ascii="Verdana" w:hAnsi="Verdana"/>
          <w:sz w:val="20"/>
        </w:rPr>
        <w:t xml:space="preserve">, </w:t>
      </w:r>
      <w:r w:rsidR="00305664">
        <w:rPr>
          <w:rFonts w:ascii="Verdana" w:hAnsi="Verdana"/>
          <w:sz w:val="20"/>
        </w:rPr>
        <w:t>o Valor Nominal Unitário Atualizado</w:t>
      </w:r>
      <w:r w:rsidR="00DB7A73">
        <w:rPr>
          <w:rFonts w:ascii="Verdana" w:hAnsi="Verdana"/>
          <w:sz w:val="20"/>
        </w:rPr>
        <w:t xml:space="preserve"> ou seu saldo</w:t>
      </w:r>
      <w:r w:rsidR="00305664">
        <w:rPr>
          <w:rFonts w:ascii="Verdana" w:hAnsi="Verdana"/>
          <w:sz w:val="20"/>
        </w:rPr>
        <w:t xml:space="preserve">, conforme o caso, </w:t>
      </w:r>
      <w:r w:rsidR="00513A2E" w:rsidRPr="00417FDB">
        <w:rPr>
          <w:rFonts w:ascii="Verdana" w:hAnsi="Verdana"/>
          <w:sz w:val="20"/>
        </w:rPr>
        <w:t xml:space="preserve">será </w:t>
      </w:r>
      <w:r w:rsidR="00255B87" w:rsidRPr="00417FDB">
        <w:rPr>
          <w:rFonts w:ascii="Verdana" w:hAnsi="Verdana"/>
          <w:sz w:val="20"/>
        </w:rPr>
        <w:t xml:space="preserve">devido </w:t>
      </w:r>
      <w:r w:rsidR="00513A2E" w:rsidRPr="00417FDB">
        <w:rPr>
          <w:rFonts w:ascii="Verdana" w:hAnsi="Verdana"/>
          <w:sz w:val="20"/>
        </w:rPr>
        <w:t xml:space="preserve">pela </w:t>
      </w:r>
      <w:r w:rsidR="00DB7E84" w:rsidRPr="00417FDB">
        <w:rPr>
          <w:rFonts w:ascii="Verdana" w:hAnsi="Verdana"/>
          <w:sz w:val="20"/>
        </w:rPr>
        <w:t>Companhia</w:t>
      </w:r>
      <w:r w:rsidR="001F5D8E" w:rsidRPr="00417FDB">
        <w:rPr>
          <w:rFonts w:ascii="Verdana" w:hAnsi="Verdana"/>
          <w:sz w:val="20"/>
        </w:rPr>
        <w:t xml:space="preserve"> em</w:t>
      </w:r>
      <w:r w:rsidR="00ED5945" w:rsidRPr="00417FDB">
        <w:rPr>
          <w:rFonts w:ascii="Verdana" w:hAnsi="Verdana"/>
          <w:sz w:val="20"/>
        </w:rPr>
        <w:t xml:space="preserve"> </w:t>
      </w:r>
      <w:r w:rsidR="0029506E">
        <w:rPr>
          <w:rFonts w:ascii="Verdana" w:hAnsi="Verdana"/>
          <w:sz w:val="20"/>
        </w:rPr>
        <w:t>uma única parcela, devida</w:t>
      </w:r>
      <w:r w:rsidR="00B81523" w:rsidRPr="00417FDB">
        <w:rPr>
          <w:rFonts w:ascii="Verdana" w:hAnsi="Verdana"/>
          <w:sz w:val="20"/>
        </w:rPr>
        <w:t xml:space="preserve"> </w:t>
      </w:r>
      <w:r w:rsidR="00ED5945" w:rsidRPr="00417FDB">
        <w:rPr>
          <w:rFonts w:ascii="Verdana" w:hAnsi="Verdana"/>
          <w:sz w:val="20"/>
        </w:rPr>
        <w:t>na Data de Vencimento</w:t>
      </w:r>
      <w:bookmarkEnd w:id="109"/>
      <w:r w:rsidR="00ED5945" w:rsidRPr="00417FDB">
        <w:rPr>
          <w:rFonts w:ascii="Verdana" w:hAnsi="Verdana"/>
          <w:sz w:val="20"/>
        </w:rPr>
        <w:t>.</w:t>
      </w:r>
    </w:p>
    <w:p w14:paraId="1EC3E525" w14:textId="77777777" w:rsidR="00ED5945" w:rsidRPr="00417FDB" w:rsidRDefault="00ED5945" w:rsidP="00C53DE1">
      <w:pPr>
        <w:spacing w:after="0" w:line="320" w:lineRule="exact"/>
        <w:rPr>
          <w:rFonts w:ascii="Verdana" w:hAnsi="Verdana"/>
          <w:sz w:val="20"/>
        </w:rPr>
      </w:pPr>
    </w:p>
    <w:p w14:paraId="5C3A7529" w14:textId="3B568F76" w:rsidR="00973E47" w:rsidRPr="00417FDB" w:rsidRDefault="00A12B02" w:rsidP="003E2A51">
      <w:pPr>
        <w:numPr>
          <w:ilvl w:val="1"/>
          <w:numId w:val="7"/>
        </w:numPr>
        <w:spacing w:after="0" w:line="320" w:lineRule="exact"/>
        <w:ind w:left="0" w:firstLine="0"/>
        <w:rPr>
          <w:rFonts w:ascii="Verdana" w:hAnsi="Verdana"/>
          <w:sz w:val="20"/>
        </w:rPr>
      </w:pPr>
      <w:bookmarkStart w:id="111" w:name="_Ref137107211"/>
      <w:bookmarkStart w:id="112" w:name="_Ref264551489"/>
      <w:bookmarkStart w:id="113" w:name="_Ref279826774"/>
      <w:bookmarkEnd w:id="110"/>
      <w:r>
        <w:rPr>
          <w:rFonts w:ascii="Verdana" w:hAnsi="Verdana"/>
          <w:sz w:val="20"/>
          <w:u w:val="single"/>
        </w:rPr>
        <w:t xml:space="preserve">Atualização do Valor Nominal Unitário e </w:t>
      </w:r>
      <w:r w:rsidR="00973E47" w:rsidRPr="00417FDB">
        <w:rPr>
          <w:rFonts w:ascii="Verdana" w:hAnsi="Verdana"/>
          <w:sz w:val="20"/>
          <w:u w:val="single"/>
        </w:rPr>
        <w:t>Remuneração</w:t>
      </w:r>
      <w:r w:rsidR="000E1239" w:rsidRPr="00417FDB">
        <w:rPr>
          <w:rFonts w:ascii="Verdana" w:hAnsi="Verdana"/>
          <w:sz w:val="20"/>
          <w:u w:val="single"/>
        </w:rPr>
        <w:t xml:space="preserve"> das Debêntures</w:t>
      </w:r>
      <w:bookmarkStart w:id="114" w:name="_Ref260242522"/>
      <w:bookmarkStart w:id="115" w:name="_Ref130286776"/>
      <w:bookmarkStart w:id="116" w:name="_Ref130611431"/>
      <w:bookmarkStart w:id="117" w:name="_Ref168843122"/>
      <w:bookmarkStart w:id="118" w:name="_Ref130282854"/>
      <w:bookmarkEnd w:id="111"/>
      <w:bookmarkEnd w:id="112"/>
      <w:bookmarkEnd w:id="113"/>
    </w:p>
    <w:p w14:paraId="49AD92FD" w14:textId="77777777" w:rsidR="000D3766" w:rsidRPr="00417FDB" w:rsidRDefault="000D3766" w:rsidP="001C2B06">
      <w:pPr>
        <w:spacing w:after="0" w:line="320" w:lineRule="exact"/>
        <w:ind w:left="709"/>
        <w:rPr>
          <w:rFonts w:ascii="Verdana" w:hAnsi="Verdana"/>
          <w:sz w:val="20"/>
        </w:rPr>
      </w:pPr>
    </w:p>
    <w:p w14:paraId="7DB7BB07" w14:textId="1989B4BF" w:rsidR="00E94D04" w:rsidRPr="00670115" w:rsidRDefault="003D3720" w:rsidP="003E2A51">
      <w:pPr>
        <w:numPr>
          <w:ilvl w:val="2"/>
          <w:numId w:val="7"/>
        </w:numPr>
        <w:spacing w:after="0" w:line="320" w:lineRule="exact"/>
        <w:ind w:left="0" w:firstLine="0"/>
        <w:rPr>
          <w:rFonts w:ascii="Verdana" w:hAnsi="Verdana"/>
          <w:sz w:val="20"/>
        </w:rPr>
      </w:pPr>
      <w:r>
        <w:rPr>
          <w:rFonts w:ascii="Verdana" w:hAnsi="Verdana"/>
          <w:sz w:val="20"/>
          <w:u w:val="single"/>
        </w:rPr>
        <w:t>A</w:t>
      </w:r>
      <w:r w:rsidR="00973E47" w:rsidRPr="00417FDB">
        <w:rPr>
          <w:rFonts w:ascii="Verdana" w:hAnsi="Verdana"/>
          <w:sz w:val="20"/>
          <w:u w:val="single"/>
        </w:rPr>
        <w:t xml:space="preserve">tualização </w:t>
      </w:r>
      <w:r w:rsidR="00CE095D">
        <w:rPr>
          <w:rFonts w:ascii="Verdana" w:hAnsi="Verdana"/>
          <w:sz w:val="20"/>
          <w:u w:val="single"/>
        </w:rPr>
        <w:t>M</w:t>
      </w:r>
      <w:r w:rsidR="00973E47" w:rsidRPr="00CE095D">
        <w:rPr>
          <w:rFonts w:ascii="Verdana" w:hAnsi="Verdana"/>
          <w:sz w:val="20"/>
          <w:u w:val="single"/>
        </w:rPr>
        <w:t>onetária</w:t>
      </w:r>
      <w:r w:rsidR="00973E47" w:rsidRPr="00CE095D">
        <w:rPr>
          <w:rFonts w:ascii="Verdana" w:hAnsi="Verdana"/>
          <w:sz w:val="20"/>
        </w:rPr>
        <w:t xml:space="preserve">: </w:t>
      </w:r>
      <w:bookmarkStart w:id="119" w:name="_Ref164156803"/>
      <w:r w:rsidR="00E94D04" w:rsidRPr="00BC61C2">
        <w:rPr>
          <w:rFonts w:ascii="Verdana" w:hAnsi="Verdana"/>
          <w:sz w:val="20"/>
        </w:rPr>
        <w:t xml:space="preserve">O Valor Nominal Unitário ou o saldo do Valor Nominal Unitário das Debêntures, conforme o caso, será atualizado pela variação </w:t>
      </w:r>
      <w:r w:rsidR="00A50C7A" w:rsidRPr="00CD2F59">
        <w:rPr>
          <w:rFonts w:ascii="Verdana" w:hAnsi="Verdana"/>
          <w:sz w:val="20"/>
        </w:rPr>
        <w:t>positiva</w:t>
      </w:r>
      <w:r w:rsidR="00A50C7A" w:rsidRPr="00BC61C2">
        <w:rPr>
          <w:rFonts w:ascii="Verdana" w:hAnsi="Verdana"/>
          <w:sz w:val="20"/>
        </w:rPr>
        <w:t xml:space="preserve"> do Índice </w:t>
      </w:r>
      <w:r w:rsidR="00E94D04" w:rsidRPr="00BC61C2">
        <w:rPr>
          <w:rFonts w:ascii="Verdana" w:hAnsi="Verdana"/>
          <w:sz w:val="20"/>
        </w:rPr>
        <w:t>de Preço ao Consumidor Amplo, divulgado pelo Instituto Brasileiro de Geografia e Estatística (“</w:t>
      </w:r>
      <w:r w:rsidR="00E94D04" w:rsidRPr="00BC61C2">
        <w:rPr>
          <w:rFonts w:ascii="Verdana" w:hAnsi="Verdana"/>
          <w:sz w:val="20"/>
          <w:u w:val="single"/>
        </w:rPr>
        <w:t>IPCA</w:t>
      </w:r>
      <w:r w:rsidR="00E94D04" w:rsidRPr="00BC61C2">
        <w:rPr>
          <w:rFonts w:ascii="Verdana" w:hAnsi="Verdana"/>
          <w:sz w:val="20"/>
        </w:rPr>
        <w:t>” e “</w:t>
      </w:r>
      <w:r w:rsidR="00E94D04" w:rsidRPr="00BC61C2">
        <w:rPr>
          <w:rFonts w:ascii="Verdana" w:hAnsi="Verdana"/>
          <w:sz w:val="20"/>
          <w:u w:val="single"/>
        </w:rPr>
        <w:t>Atualização Monetária</w:t>
      </w:r>
      <w:r w:rsidR="00E94D04" w:rsidRPr="00BC61C2">
        <w:rPr>
          <w:rFonts w:ascii="Verdana" w:hAnsi="Verdana"/>
          <w:sz w:val="20"/>
        </w:rPr>
        <w:t xml:space="preserve">”, respectivamente), calculado de forma exponencial e cumulativa </w:t>
      </w:r>
      <w:r w:rsidR="00E94D04" w:rsidRPr="00BC61C2">
        <w:rPr>
          <w:rFonts w:ascii="Verdana" w:hAnsi="Verdana"/>
          <w:i/>
          <w:sz w:val="20"/>
        </w:rPr>
        <w:t xml:space="preserve">pro rata </w:t>
      </w:r>
      <w:proofErr w:type="spellStart"/>
      <w:r w:rsidR="00E94D04" w:rsidRPr="00BC61C2">
        <w:rPr>
          <w:rFonts w:ascii="Verdana" w:hAnsi="Verdana"/>
          <w:i/>
          <w:sz w:val="20"/>
        </w:rPr>
        <w:t>temporis</w:t>
      </w:r>
      <w:proofErr w:type="spellEnd"/>
      <w:r w:rsidR="00E94D04" w:rsidRPr="00BC61C2">
        <w:rPr>
          <w:rFonts w:ascii="Verdana" w:hAnsi="Verdana"/>
          <w:sz w:val="20"/>
        </w:rPr>
        <w:t xml:space="preserve"> por Dias Úteis, desde a primeira Data de Integralização ou </w:t>
      </w:r>
      <w:r w:rsidR="00E94D04" w:rsidRPr="00670115">
        <w:rPr>
          <w:rFonts w:ascii="Verdana" w:hAnsi="Verdana"/>
          <w:sz w:val="20"/>
        </w:rPr>
        <w:t>desde a última Data de Aniversário</w:t>
      </w:r>
      <w:r w:rsidR="00670115">
        <w:rPr>
          <w:rFonts w:ascii="Verdana" w:hAnsi="Verdana"/>
          <w:sz w:val="20"/>
        </w:rPr>
        <w:t xml:space="preserve"> (conforme </w:t>
      </w:r>
      <w:r w:rsidR="00703A17">
        <w:rPr>
          <w:rFonts w:ascii="Verdana" w:hAnsi="Verdana"/>
          <w:sz w:val="20"/>
        </w:rPr>
        <w:t xml:space="preserve">abaixo </w:t>
      </w:r>
      <w:r w:rsidR="00670115">
        <w:rPr>
          <w:rFonts w:ascii="Verdana" w:hAnsi="Verdana"/>
          <w:sz w:val="20"/>
        </w:rPr>
        <w:t>definido)</w:t>
      </w:r>
      <w:r w:rsidR="00E94D04" w:rsidRPr="00670115">
        <w:rPr>
          <w:rFonts w:ascii="Verdana" w:hAnsi="Verdana"/>
          <w:sz w:val="20"/>
        </w:rPr>
        <w:t>, o que ocorrer por último, até a próxima Data de Aniversário (“</w:t>
      </w:r>
      <w:r w:rsidR="00E94D04" w:rsidRPr="00670115">
        <w:rPr>
          <w:rFonts w:ascii="Verdana" w:hAnsi="Verdana"/>
          <w:sz w:val="20"/>
          <w:u w:val="single"/>
        </w:rPr>
        <w:t>Valor Nominal Unitário Atualizado</w:t>
      </w:r>
      <w:r w:rsidR="00E94D04" w:rsidRPr="00670115">
        <w:rPr>
          <w:rFonts w:ascii="Verdana" w:hAnsi="Verdana"/>
          <w:sz w:val="20"/>
        </w:rPr>
        <w:t>”), de acordo com a seguinte</w:t>
      </w:r>
      <w:bookmarkEnd w:id="114"/>
      <w:r w:rsidR="00E94D04" w:rsidRPr="00670115">
        <w:rPr>
          <w:rFonts w:ascii="Verdana" w:hAnsi="Verdana"/>
          <w:sz w:val="20"/>
        </w:rPr>
        <w:t xml:space="preserve"> fórmula. </w:t>
      </w:r>
    </w:p>
    <w:p w14:paraId="656AD3FA" w14:textId="10D7FC10" w:rsidR="00E94D04" w:rsidRPr="00836D75" w:rsidRDefault="00125F69" w:rsidP="00E94D04">
      <w:pPr>
        <w:spacing w:line="360" w:lineRule="auto"/>
        <w:rPr>
          <w:rFonts w:ascii="Verdana" w:hAnsi="Verdana"/>
          <w:sz w:val="20"/>
        </w:rPr>
      </w:pPr>
      <m:oMathPara>
        <m:oMath>
          <m:sSub>
            <m:sSubPr>
              <m:ctrlPr>
                <w:rPr>
                  <w:rFonts w:ascii="Cambria Math" w:eastAsia="Arial Unicode MS" w:hAnsi="Cambria Math" w:cs="Calibri"/>
                  <w:i/>
                  <w:sz w:val="20"/>
                  <w:lang w:bidi="th-TH"/>
                </w:rPr>
              </m:ctrlPr>
            </m:sSubPr>
            <m:e>
              <m:r>
                <w:rPr>
                  <w:rFonts w:ascii="Cambria Math" w:eastAsia="Arial Unicode MS" w:hAnsi="Cambria Math" w:cs="Calibri"/>
                  <w:sz w:val="20"/>
                  <w:lang w:bidi="th-TH"/>
                </w:rPr>
                <m:t>VN</m:t>
              </m:r>
            </m:e>
            <m:sub>
              <m:r>
                <w:rPr>
                  <w:rFonts w:ascii="Cambria Math" w:eastAsia="Arial Unicode MS" w:hAnsi="Cambria Math" w:cs="Calibri"/>
                  <w:sz w:val="20"/>
                  <w:lang w:bidi="th-TH"/>
                </w:rPr>
                <m:t>a</m:t>
              </m:r>
            </m:sub>
          </m:sSub>
          <m:r>
            <w:rPr>
              <w:rFonts w:ascii="Cambria Math" w:eastAsia="Arial Unicode MS" w:hAnsi="Cambria Math" w:cs="Calibri"/>
              <w:sz w:val="20"/>
              <w:lang w:bidi="th-TH"/>
            </w:rPr>
            <m:t>=</m:t>
          </m:r>
          <m:sSub>
            <m:sSubPr>
              <m:ctrlPr>
                <w:rPr>
                  <w:rFonts w:ascii="Cambria Math" w:eastAsia="Arial Unicode MS" w:hAnsi="Cambria Math" w:cs="Calibri"/>
                  <w:i/>
                  <w:sz w:val="20"/>
                  <w:lang w:bidi="th-TH"/>
                </w:rPr>
              </m:ctrlPr>
            </m:sSubPr>
            <m:e>
              <m:r>
                <w:rPr>
                  <w:rFonts w:ascii="Cambria Math" w:eastAsia="Arial Unicode MS" w:hAnsi="Cambria Math" w:cs="Calibri"/>
                  <w:sz w:val="20"/>
                  <w:lang w:bidi="th-TH"/>
                </w:rPr>
                <m:t>VN</m:t>
              </m:r>
            </m:e>
            <m:sub>
              <m:r>
                <w:rPr>
                  <w:rFonts w:ascii="Cambria Math" w:eastAsia="Arial Unicode MS" w:hAnsi="Cambria Math" w:cs="Calibri"/>
                  <w:sz w:val="20"/>
                  <w:lang w:bidi="th-TH"/>
                </w:rPr>
                <m:t>e</m:t>
              </m:r>
            </m:sub>
          </m:sSub>
          <m:r>
            <w:rPr>
              <w:rFonts w:ascii="Cambria Math" w:eastAsia="Arial Unicode MS" w:hAnsi="Cambria Math" w:cs="Calibri"/>
              <w:sz w:val="20"/>
              <w:lang w:bidi="th-TH"/>
            </w:rPr>
            <m:t>×C</m:t>
          </m:r>
        </m:oMath>
      </m:oMathPara>
    </w:p>
    <w:p w14:paraId="4E52FA6E" w14:textId="77777777" w:rsidR="00E94D04" w:rsidRPr="00836D75" w:rsidRDefault="00E94D04" w:rsidP="00E94D04">
      <w:pPr>
        <w:spacing w:line="360" w:lineRule="auto"/>
        <w:ind w:left="567"/>
        <w:rPr>
          <w:rFonts w:ascii="Verdana" w:hAnsi="Verdana"/>
          <w:sz w:val="20"/>
        </w:rPr>
      </w:pPr>
      <w:r w:rsidRPr="00836D75">
        <w:rPr>
          <w:rFonts w:ascii="Verdana" w:hAnsi="Verdana"/>
          <w:sz w:val="20"/>
        </w:rPr>
        <w:t>onde:</w:t>
      </w:r>
    </w:p>
    <w:p w14:paraId="605E3B48" w14:textId="553BE479" w:rsidR="00E94D04" w:rsidRPr="00836D75" w:rsidRDefault="00E94D04" w:rsidP="00E94D04">
      <w:pPr>
        <w:spacing w:line="360" w:lineRule="auto"/>
        <w:ind w:left="567"/>
        <w:rPr>
          <w:rFonts w:ascii="Verdana" w:hAnsi="Verdana"/>
          <w:sz w:val="20"/>
        </w:rPr>
      </w:pPr>
      <w:proofErr w:type="spellStart"/>
      <w:r w:rsidRPr="00836D75">
        <w:rPr>
          <w:rFonts w:ascii="Verdana" w:hAnsi="Verdana"/>
          <w:sz w:val="20"/>
        </w:rPr>
        <w:t>VNa</w:t>
      </w:r>
      <w:proofErr w:type="spellEnd"/>
      <w:r w:rsidRPr="00836D75">
        <w:rPr>
          <w:rFonts w:ascii="Verdana" w:hAnsi="Verdana"/>
          <w:sz w:val="20"/>
        </w:rPr>
        <w:tab/>
        <w:t>=</w:t>
      </w:r>
      <w:r w:rsidRPr="00836D75">
        <w:rPr>
          <w:rFonts w:ascii="Verdana" w:hAnsi="Verdana"/>
          <w:sz w:val="20"/>
        </w:rPr>
        <w:tab/>
        <w:t xml:space="preserve">Valor Nominal Unitário Atualizado ou saldo do Valor Nominal Unitário Atualizado </w:t>
      </w:r>
      <w:r w:rsidRPr="00836D75">
        <w:rPr>
          <w:rFonts w:ascii="Verdana" w:hAnsi="Verdana" w:cs="Tahoma"/>
          <w:color w:val="000000"/>
          <w:sz w:val="20"/>
        </w:rPr>
        <w:t xml:space="preserve">das </w:t>
      </w:r>
      <w:r w:rsidRPr="00836D75">
        <w:rPr>
          <w:rFonts w:ascii="Verdana" w:hAnsi="Verdana"/>
          <w:sz w:val="20"/>
        </w:rPr>
        <w:t>Debêntures, calculado com 8 (oito) casas decimais, sem arredondamento;</w:t>
      </w:r>
    </w:p>
    <w:p w14:paraId="1A151386" w14:textId="58DEC1D8" w:rsidR="00E94D04" w:rsidRPr="00836D75" w:rsidRDefault="00E94D04" w:rsidP="00E94D04">
      <w:pPr>
        <w:spacing w:line="360" w:lineRule="auto"/>
        <w:ind w:left="567"/>
        <w:rPr>
          <w:rFonts w:ascii="Verdana" w:hAnsi="Verdana"/>
          <w:sz w:val="20"/>
        </w:rPr>
      </w:pPr>
      <w:proofErr w:type="spellStart"/>
      <w:r w:rsidRPr="00836D75">
        <w:rPr>
          <w:rFonts w:ascii="Verdana" w:hAnsi="Verdana"/>
          <w:sz w:val="20"/>
        </w:rPr>
        <w:t>VNe</w:t>
      </w:r>
      <w:proofErr w:type="spellEnd"/>
      <w:r w:rsidRPr="00836D75">
        <w:rPr>
          <w:rFonts w:ascii="Verdana" w:hAnsi="Verdana"/>
          <w:sz w:val="20"/>
        </w:rPr>
        <w:tab/>
        <w:t>=</w:t>
      </w:r>
      <w:r w:rsidRPr="00836D75">
        <w:rPr>
          <w:rFonts w:ascii="Verdana" w:hAnsi="Verdana"/>
          <w:sz w:val="20"/>
        </w:rPr>
        <w:tab/>
        <w:t xml:space="preserve">Valor Nominal Unitário ou saldo do Valor Nominal Unitário, conforme aplicável, </w:t>
      </w:r>
      <w:r w:rsidRPr="00836D75">
        <w:rPr>
          <w:rFonts w:ascii="Verdana" w:hAnsi="Verdana" w:cs="Tahoma"/>
          <w:color w:val="000000"/>
          <w:sz w:val="20"/>
        </w:rPr>
        <w:t xml:space="preserve">das </w:t>
      </w:r>
      <w:r w:rsidRPr="00836D75">
        <w:rPr>
          <w:rFonts w:ascii="Verdana" w:hAnsi="Verdana"/>
          <w:sz w:val="20"/>
        </w:rPr>
        <w:t>Debêntures</w:t>
      </w:r>
      <w:r w:rsidRPr="00836D75">
        <w:rPr>
          <w:rFonts w:ascii="Verdana" w:hAnsi="Verdana" w:cs="Tahoma"/>
          <w:color w:val="000000"/>
          <w:sz w:val="20"/>
        </w:rPr>
        <w:t>,</w:t>
      </w:r>
      <w:r w:rsidRPr="00836D75">
        <w:rPr>
          <w:rFonts w:ascii="Verdana" w:hAnsi="Verdana"/>
          <w:sz w:val="20"/>
        </w:rPr>
        <w:t xml:space="preserve"> após a última incorporação de Atualização </w:t>
      </w:r>
      <w:r w:rsidRPr="00836D75">
        <w:rPr>
          <w:rFonts w:ascii="Verdana" w:hAnsi="Verdana"/>
          <w:sz w:val="20"/>
        </w:rPr>
        <w:lastRenderedPageBreak/>
        <w:t>Monetária, amortização, conforme o caso, calculado com 8 (oito) casas decimais, sem arredondamento;</w:t>
      </w:r>
    </w:p>
    <w:p w14:paraId="359AB167" w14:textId="77777777" w:rsidR="00E94D04" w:rsidRPr="00836D75" w:rsidRDefault="00E94D04" w:rsidP="00E94D04">
      <w:pPr>
        <w:spacing w:line="360" w:lineRule="auto"/>
        <w:ind w:left="567"/>
        <w:rPr>
          <w:rFonts w:ascii="Verdana" w:hAnsi="Verdana"/>
          <w:sz w:val="20"/>
        </w:rPr>
      </w:pPr>
      <w:r w:rsidRPr="00836D75">
        <w:rPr>
          <w:rFonts w:ascii="Verdana" w:hAnsi="Verdana"/>
          <w:sz w:val="20"/>
        </w:rPr>
        <w:t>C</w:t>
      </w:r>
      <w:r w:rsidRPr="00836D75">
        <w:rPr>
          <w:rFonts w:ascii="Verdana" w:hAnsi="Verdana"/>
          <w:sz w:val="20"/>
        </w:rPr>
        <w:tab/>
        <w:t>=</w:t>
      </w:r>
      <w:r w:rsidRPr="00836D75">
        <w:rPr>
          <w:rFonts w:ascii="Verdana" w:hAnsi="Verdana"/>
          <w:sz w:val="20"/>
        </w:rPr>
        <w:tab/>
        <w:t>Fator acumulado das variações mensais do IPCA, calculado com 8 (oito) casas decimais, sem arredondamento, apurado da seguinte forma:</w:t>
      </w:r>
    </w:p>
    <w:p w14:paraId="0A949F54" w14:textId="77777777" w:rsidR="00E94D04" w:rsidRPr="00836D75" w:rsidRDefault="00E94D04" w:rsidP="00E94D04">
      <w:pPr>
        <w:spacing w:line="360" w:lineRule="auto"/>
        <w:ind w:left="567"/>
        <w:rPr>
          <w:rFonts w:ascii="Verdana" w:hAnsi="Verdana"/>
          <w:sz w:val="20"/>
        </w:rPr>
      </w:pPr>
    </w:p>
    <w:p w14:paraId="02B10401" w14:textId="77777777" w:rsidR="00E94D04" w:rsidRPr="00836D75" w:rsidRDefault="00E94D04" w:rsidP="00E94D04">
      <w:pPr>
        <w:spacing w:line="360" w:lineRule="auto"/>
        <w:rPr>
          <w:rFonts w:ascii="Verdana" w:hAnsi="Verdana"/>
          <w:sz w:val="20"/>
        </w:rPr>
      </w:pPr>
      <m:oMathPara>
        <m:oMath>
          <m:r>
            <w:rPr>
              <w:rFonts w:ascii="Cambria Math" w:hAnsi="Cambria Math"/>
              <w:snapToGrid w:val="0"/>
              <w:sz w:val="20"/>
              <w:lang w:eastAsia="en-US"/>
            </w:rPr>
            <m:t>C=</m:t>
          </m:r>
          <m:nary>
            <m:naryPr>
              <m:chr m:val="∏"/>
              <m:limLoc m:val="undOvr"/>
              <m:ctrlPr>
                <w:rPr>
                  <w:rFonts w:ascii="Cambria Math" w:hAnsi="Cambria Math"/>
                  <w:i/>
                  <w:snapToGrid w:val="0"/>
                  <w:sz w:val="20"/>
                  <w:lang w:eastAsia="en-US"/>
                </w:rPr>
              </m:ctrlPr>
            </m:naryPr>
            <m:sub>
              <m:r>
                <w:rPr>
                  <w:rFonts w:ascii="Cambria Math" w:hAnsi="Cambria Math"/>
                  <w:snapToGrid w:val="0"/>
                  <w:sz w:val="20"/>
                  <w:lang w:eastAsia="en-US"/>
                </w:rPr>
                <m:t>k=1</m:t>
              </m:r>
            </m:sub>
            <m:sup>
              <m:r>
                <w:rPr>
                  <w:rFonts w:ascii="Cambria Math" w:hAnsi="Cambria Math"/>
                  <w:snapToGrid w:val="0"/>
                  <w:sz w:val="20"/>
                  <w:lang w:eastAsia="en-US"/>
                </w:rPr>
                <m:t>n</m:t>
              </m:r>
            </m:sup>
            <m:e>
              <m:d>
                <m:dPr>
                  <m:begChr m:val="["/>
                  <m:endChr m:val="]"/>
                  <m:ctrlPr>
                    <w:rPr>
                      <w:rFonts w:ascii="Cambria Math" w:hAnsi="Cambria Math"/>
                      <w:i/>
                      <w:snapToGrid w:val="0"/>
                      <w:sz w:val="20"/>
                      <w:lang w:eastAsia="en-US"/>
                    </w:rPr>
                  </m:ctrlPr>
                </m:dPr>
                <m:e>
                  <m:sSup>
                    <m:sSupPr>
                      <m:ctrlPr>
                        <w:rPr>
                          <w:rFonts w:ascii="Cambria Math" w:hAnsi="Cambria Math"/>
                          <w:i/>
                          <w:snapToGrid w:val="0"/>
                          <w:sz w:val="20"/>
                          <w:lang w:eastAsia="en-US"/>
                        </w:rPr>
                      </m:ctrlPr>
                    </m:sSupPr>
                    <m:e>
                      <m:d>
                        <m:dPr>
                          <m:ctrlPr>
                            <w:rPr>
                              <w:rFonts w:ascii="Cambria Math" w:hAnsi="Cambria Math"/>
                              <w:i/>
                              <w:snapToGrid w:val="0"/>
                              <w:sz w:val="20"/>
                              <w:lang w:eastAsia="en-US"/>
                            </w:rPr>
                          </m:ctrlPr>
                        </m:dPr>
                        <m:e>
                          <m:f>
                            <m:fPr>
                              <m:ctrlPr>
                                <w:rPr>
                                  <w:rFonts w:ascii="Cambria Math" w:hAnsi="Cambria Math"/>
                                  <w:i/>
                                  <w:snapToGrid w:val="0"/>
                                  <w:sz w:val="20"/>
                                  <w:lang w:eastAsia="en-US"/>
                                </w:rPr>
                              </m:ctrlPr>
                            </m:fPr>
                            <m:num>
                              <m:sSub>
                                <m:sSubPr>
                                  <m:ctrlPr>
                                    <w:rPr>
                                      <w:rFonts w:ascii="Cambria Math" w:hAnsi="Cambria Math"/>
                                      <w:i/>
                                      <w:snapToGrid w:val="0"/>
                                      <w:sz w:val="20"/>
                                      <w:lang w:eastAsia="en-US"/>
                                    </w:rPr>
                                  </m:ctrlPr>
                                </m:sSubPr>
                                <m:e>
                                  <m:r>
                                    <w:rPr>
                                      <w:rFonts w:ascii="Cambria Math" w:hAnsi="Cambria Math"/>
                                      <w:snapToGrid w:val="0"/>
                                      <w:sz w:val="20"/>
                                      <w:lang w:eastAsia="en-US"/>
                                    </w:rPr>
                                    <m:t>NI</m:t>
                                  </m:r>
                                </m:e>
                                <m:sub>
                                  <m:r>
                                    <w:rPr>
                                      <w:rFonts w:ascii="Cambria Math" w:hAnsi="Cambria Math"/>
                                      <w:snapToGrid w:val="0"/>
                                      <w:sz w:val="20"/>
                                      <w:lang w:eastAsia="en-US"/>
                                    </w:rPr>
                                    <m:t>k</m:t>
                                  </m:r>
                                </m:sub>
                              </m:sSub>
                            </m:num>
                            <m:den>
                              <m:sSub>
                                <m:sSubPr>
                                  <m:ctrlPr>
                                    <w:rPr>
                                      <w:rFonts w:ascii="Cambria Math" w:hAnsi="Cambria Math"/>
                                      <w:i/>
                                      <w:snapToGrid w:val="0"/>
                                      <w:sz w:val="20"/>
                                      <w:lang w:eastAsia="en-US"/>
                                    </w:rPr>
                                  </m:ctrlPr>
                                </m:sSubPr>
                                <m:e>
                                  <m:r>
                                    <w:rPr>
                                      <w:rFonts w:ascii="Cambria Math" w:hAnsi="Cambria Math"/>
                                      <w:snapToGrid w:val="0"/>
                                      <w:sz w:val="20"/>
                                      <w:lang w:eastAsia="en-US"/>
                                    </w:rPr>
                                    <m:t>NI</m:t>
                                  </m:r>
                                </m:e>
                                <m:sub>
                                  <m:r>
                                    <w:rPr>
                                      <w:rFonts w:ascii="Cambria Math" w:hAnsi="Cambria Math"/>
                                      <w:snapToGrid w:val="0"/>
                                      <w:sz w:val="20"/>
                                      <w:lang w:eastAsia="en-US"/>
                                    </w:rPr>
                                    <m:t>k-1</m:t>
                                  </m:r>
                                </m:sub>
                              </m:sSub>
                            </m:den>
                          </m:f>
                        </m:e>
                      </m:d>
                    </m:e>
                    <m:sup>
                      <m:f>
                        <m:fPr>
                          <m:ctrlPr>
                            <w:rPr>
                              <w:rFonts w:ascii="Cambria Math" w:hAnsi="Cambria Math"/>
                              <w:i/>
                              <w:snapToGrid w:val="0"/>
                              <w:sz w:val="20"/>
                              <w:lang w:eastAsia="en-US"/>
                            </w:rPr>
                          </m:ctrlPr>
                        </m:fPr>
                        <m:num>
                          <m:r>
                            <w:rPr>
                              <w:rFonts w:ascii="Cambria Math" w:hAnsi="Cambria Math"/>
                              <w:snapToGrid w:val="0"/>
                              <w:sz w:val="20"/>
                              <w:lang w:eastAsia="en-US"/>
                            </w:rPr>
                            <m:t>dup</m:t>
                          </m:r>
                        </m:num>
                        <m:den>
                          <m:r>
                            <w:rPr>
                              <w:rFonts w:ascii="Cambria Math" w:hAnsi="Cambria Math"/>
                              <w:snapToGrid w:val="0"/>
                              <w:sz w:val="20"/>
                              <w:lang w:eastAsia="en-US"/>
                            </w:rPr>
                            <m:t>dut</m:t>
                          </m:r>
                        </m:den>
                      </m:f>
                    </m:sup>
                  </m:sSup>
                </m:e>
              </m:d>
            </m:e>
          </m:nary>
        </m:oMath>
      </m:oMathPara>
    </w:p>
    <w:p w14:paraId="5BF34D77" w14:textId="77777777" w:rsidR="00E94D04" w:rsidRPr="00C052D8" w:rsidRDefault="00E94D04" w:rsidP="00E94D04">
      <w:pPr>
        <w:spacing w:line="360" w:lineRule="auto"/>
        <w:rPr>
          <w:rFonts w:ascii="Verdana" w:hAnsi="Verdana"/>
          <w:sz w:val="20"/>
        </w:rPr>
      </w:pPr>
    </w:p>
    <w:p w14:paraId="1FEFA36E" w14:textId="77777777" w:rsidR="00E94D04" w:rsidRPr="00C052D8" w:rsidRDefault="00E94D04" w:rsidP="00E94D04">
      <w:pPr>
        <w:spacing w:line="360" w:lineRule="auto"/>
        <w:ind w:left="567"/>
        <w:rPr>
          <w:rFonts w:ascii="Verdana" w:hAnsi="Verdana"/>
          <w:sz w:val="20"/>
        </w:rPr>
      </w:pPr>
      <w:r w:rsidRPr="00C052D8">
        <w:rPr>
          <w:rFonts w:ascii="Verdana" w:hAnsi="Verdana"/>
          <w:sz w:val="20"/>
        </w:rPr>
        <w:t>onde:</w:t>
      </w:r>
    </w:p>
    <w:p w14:paraId="475D6B3B" w14:textId="77777777" w:rsidR="00E94D04" w:rsidRPr="00C052D8" w:rsidRDefault="00E94D04" w:rsidP="00E94D04">
      <w:pPr>
        <w:spacing w:line="360" w:lineRule="auto"/>
        <w:ind w:left="567"/>
        <w:rPr>
          <w:rFonts w:ascii="Verdana" w:hAnsi="Verdana"/>
          <w:sz w:val="20"/>
        </w:rPr>
      </w:pPr>
      <w:r w:rsidRPr="00C052D8">
        <w:rPr>
          <w:rFonts w:ascii="Verdana" w:hAnsi="Verdana"/>
          <w:sz w:val="20"/>
        </w:rPr>
        <w:t>n</w:t>
      </w:r>
      <w:r w:rsidRPr="00C052D8">
        <w:rPr>
          <w:rFonts w:ascii="Verdana" w:hAnsi="Verdana"/>
          <w:sz w:val="20"/>
        </w:rPr>
        <w:tab/>
        <w:t>=</w:t>
      </w:r>
      <w:r w:rsidRPr="00C052D8">
        <w:rPr>
          <w:rFonts w:ascii="Verdana" w:hAnsi="Verdana"/>
          <w:sz w:val="20"/>
        </w:rPr>
        <w:tab/>
        <w:t>Número total de índices considerados na atualização monetária, sendo “n” um número inteiro;</w:t>
      </w:r>
    </w:p>
    <w:p w14:paraId="65E7A015" w14:textId="77777777" w:rsidR="00E94D04" w:rsidRPr="00C052D8" w:rsidRDefault="00E94D04" w:rsidP="00E94D04">
      <w:pPr>
        <w:spacing w:line="360" w:lineRule="auto"/>
        <w:ind w:left="567"/>
        <w:rPr>
          <w:rFonts w:ascii="Verdana" w:hAnsi="Verdana"/>
          <w:sz w:val="20"/>
        </w:rPr>
      </w:pPr>
      <w:proofErr w:type="spellStart"/>
      <w:r w:rsidRPr="00C052D8">
        <w:rPr>
          <w:rFonts w:ascii="Verdana" w:hAnsi="Verdana"/>
          <w:sz w:val="20"/>
        </w:rPr>
        <w:t>NIk</w:t>
      </w:r>
      <w:proofErr w:type="spellEnd"/>
      <w:r w:rsidRPr="00C052D8">
        <w:rPr>
          <w:rFonts w:ascii="Verdana" w:hAnsi="Verdana"/>
          <w:sz w:val="20"/>
        </w:rPr>
        <w:tab/>
        <w:t>=</w:t>
      </w:r>
      <w:r w:rsidRPr="00C052D8">
        <w:rPr>
          <w:rFonts w:ascii="Verdana" w:hAnsi="Verdana"/>
          <w:sz w:val="20"/>
        </w:rPr>
        <w:tab/>
        <w:t>valor do número-índice do IPCA do segundo mês imediatamente anterior ao mês de atualização, caso a atualização seja em data anterior ou na própria Data de Aniversário (conforme definido abaixo) das Debêntures. Após a Data de Aniversário, o “</w:t>
      </w:r>
      <w:proofErr w:type="spellStart"/>
      <w:r w:rsidRPr="00C052D8">
        <w:rPr>
          <w:rFonts w:ascii="Verdana" w:hAnsi="Verdana"/>
          <w:sz w:val="20"/>
        </w:rPr>
        <w:t>NIk</w:t>
      </w:r>
      <w:proofErr w:type="spellEnd"/>
      <w:r w:rsidRPr="00C052D8">
        <w:rPr>
          <w:rFonts w:ascii="Verdana" w:hAnsi="Verdana"/>
          <w:sz w:val="20"/>
        </w:rPr>
        <w:t>” corresponderá ao valor do número índice do IPCA do primeiro mês imediatamente anterior ao mês de atualização;</w:t>
      </w:r>
    </w:p>
    <w:p w14:paraId="01F523D1" w14:textId="77777777" w:rsidR="00E94D04" w:rsidRPr="00C052D8" w:rsidRDefault="00E94D04" w:rsidP="00E94D04">
      <w:pPr>
        <w:spacing w:line="360" w:lineRule="auto"/>
        <w:ind w:left="567"/>
        <w:rPr>
          <w:rFonts w:ascii="Verdana" w:hAnsi="Verdana"/>
          <w:sz w:val="20"/>
        </w:rPr>
      </w:pPr>
      <w:r w:rsidRPr="00C052D8">
        <w:rPr>
          <w:rFonts w:ascii="Verdana" w:hAnsi="Verdana"/>
          <w:sz w:val="20"/>
        </w:rPr>
        <w:t>NIk-1</w:t>
      </w:r>
      <w:r w:rsidRPr="00C052D8">
        <w:rPr>
          <w:rFonts w:ascii="Verdana" w:hAnsi="Verdana"/>
          <w:sz w:val="20"/>
        </w:rPr>
        <w:tab/>
        <w:t>=</w:t>
      </w:r>
      <w:r w:rsidRPr="00C052D8">
        <w:rPr>
          <w:rFonts w:ascii="Verdana" w:hAnsi="Verdana"/>
          <w:sz w:val="20"/>
        </w:rPr>
        <w:tab/>
        <w:t>valor do número-índice divulgado no mês anterior ao mês “k”;</w:t>
      </w:r>
    </w:p>
    <w:p w14:paraId="346BC8C4" w14:textId="1C84EDDB" w:rsidR="00E94D04" w:rsidRPr="00C052D8" w:rsidRDefault="00E94D04" w:rsidP="00E94D04">
      <w:pPr>
        <w:spacing w:line="360" w:lineRule="auto"/>
        <w:ind w:left="567"/>
        <w:rPr>
          <w:rFonts w:ascii="Verdana" w:hAnsi="Verdana"/>
          <w:sz w:val="20"/>
        </w:rPr>
      </w:pPr>
      <w:proofErr w:type="spellStart"/>
      <w:r w:rsidRPr="00C052D8">
        <w:rPr>
          <w:rFonts w:ascii="Verdana" w:hAnsi="Verdana"/>
          <w:sz w:val="20"/>
        </w:rPr>
        <w:t>dup</w:t>
      </w:r>
      <w:proofErr w:type="spellEnd"/>
      <w:r w:rsidRPr="00C052D8">
        <w:rPr>
          <w:rFonts w:ascii="Verdana" w:hAnsi="Verdana"/>
          <w:sz w:val="20"/>
        </w:rPr>
        <w:tab/>
        <w:t>=</w:t>
      </w:r>
      <w:r w:rsidRPr="00C052D8">
        <w:rPr>
          <w:rFonts w:ascii="Verdana" w:hAnsi="Verdana"/>
          <w:sz w:val="20"/>
        </w:rPr>
        <w:tab/>
        <w:t>número de Dias Úteis entre a primeira Data de Integralização ou a última Data de Aniversário, o que ocorrer por último, e a data de cálculo, sendo “</w:t>
      </w:r>
      <w:proofErr w:type="spellStart"/>
      <w:r w:rsidRPr="00C052D8">
        <w:rPr>
          <w:rFonts w:ascii="Verdana" w:hAnsi="Verdana"/>
          <w:sz w:val="20"/>
        </w:rPr>
        <w:t>dup</w:t>
      </w:r>
      <w:proofErr w:type="spellEnd"/>
      <w:r w:rsidRPr="00C052D8">
        <w:rPr>
          <w:rFonts w:ascii="Verdana" w:hAnsi="Verdana"/>
          <w:sz w:val="20"/>
        </w:rPr>
        <w:t>” um número inteiro</w:t>
      </w:r>
      <w:r w:rsidR="000E7D81">
        <w:rPr>
          <w:rFonts w:ascii="Verdana" w:hAnsi="Verdana"/>
          <w:sz w:val="20"/>
        </w:rPr>
        <w:t xml:space="preserve">, observado que no primeiro período de atualização deverá ser acrescido </w:t>
      </w:r>
      <w:r w:rsidR="00E27C68">
        <w:rPr>
          <w:rFonts w:ascii="Verdana" w:hAnsi="Verdana"/>
          <w:sz w:val="20"/>
        </w:rPr>
        <w:t xml:space="preserve">1 (um) Dia Útil </w:t>
      </w:r>
      <w:r w:rsidR="000E7D81">
        <w:rPr>
          <w:rFonts w:ascii="Verdana" w:hAnsi="Verdana"/>
          <w:sz w:val="20"/>
        </w:rPr>
        <w:t>no “</w:t>
      </w:r>
      <w:proofErr w:type="spellStart"/>
      <w:r w:rsidR="000E7D81">
        <w:rPr>
          <w:rFonts w:ascii="Verdana" w:hAnsi="Verdana"/>
          <w:sz w:val="20"/>
        </w:rPr>
        <w:t>dup</w:t>
      </w:r>
      <w:proofErr w:type="spellEnd"/>
      <w:r w:rsidR="000E7D81">
        <w:rPr>
          <w:rFonts w:ascii="Verdana" w:hAnsi="Verdana"/>
          <w:sz w:val="20"/>
        </w:rPr>
        <w:t>”, de forma que o número de Dias Úteis do referido período seja igual ao número de Dias Úteis do primeiro período de atualização dos CRI</w:t>
      </w:r>
      <w:r w:rsidRPr="00C052D8">
        <w:rPr>
          <w:rFonts w:ascii="Verdana" w:hAnsi="Verdana"/>
          <w:sz w:val="20"/>
        </w:rPr>
        <w:t>; e</w:t>
      </w:r>
    </w:p>
    <w:p w14:paraId="2FBEDBB5" w14:textId="74BF72D4" w:rsidR="00E94D04" w:rsidRPr="00C052D8" w:rsidRDefault="00E94D04" w:rsidP="00836D75">
      <w:pPr>
        <w:spacing w:line="360" w:lineRule="auto"/>
        <w:ind w:left="567"/>
        <w:rPr>
          <w:rFonts w:ascii="Verdana" w:hAnsi="Verdana"/>
          <w:sz w:val="20"/>
        </w:rPr>
      </w:pPr>
      <w:proofErr w:type="spellStart"/>
      <w:r w:rsidRPr="00C052D8">
        <w:rPr>
          <w:rFonts w:ascii="Verdana" w:hAnsi="Verdana"/>
          <w:sz w:val="20"/>
        </w:rPr>
        <w:t>dut</w:t>
      </w:r>
      <w:proofErr w:type="spellEnd"/>
      <w:r w:rsidRPr="00C052D8">
        <w:rPr>
          <w:rFonts w:ascii="Verdana" w:hAnsi="Verdana"/>
          <w:sz w:val="20"/>
        </w:rPr>
        <w:tab/>
        <w:t>=</w:t>
      </w:r>
      <w:r w:rsidRPr="00C052D8">
        <w:rPr>
          <w:rFonts w:ascii="Verdana" w:hAnsi="Verdana"/>
          <w:sz w:val="20"/>
        </w:rPr>
        <w:tab/>
        <w:t>número de Dias Úteis entre a última Data de Aniversário e a próxima Data de Aniversário, sendo também “</w:t>
      </w:r>
      <w:proofErr w:type="spellStart"/>
      <w:r w:rsidRPr="00C052D8">
        <w:rPr>
          <w:rFonts w:ascii="Verdana" w:hAnsi="Verdana"/>
          <w:sz w:val="20"/>
        </w:rPr>
        <w:t>dut</w:t>
      </w:r>
      <w:proofErr w:type="spellEnd"/>
      <w:r w:rsidRPr="00C052D8">
        <w:rPr>
          <w:rFonts w:ascii="Verdana" w:hAnsi="Verdana"/>
          <w:sz w:val="20"/>
        </w:rPr>
        <w:t xml:space="preserve">” um número inteiro. </w:t>
      </w:r>
    </w:p>
    <w:p w14:paraId="31925C1B" w14:textId="6FA5166A" w:rsidR="00E94D04" w:rsidRPr="00C052D8" w:rsidRDefault="00E94D04" w:rsidP="00836D75">
      <w:pPr>
        <w:spacing w:line="360" w:lineRule="auto"/>
        <w:ind w:left="567"/>
        <w:rPr>
          <w:rFonts w:ascii="Verdana" w:hAnsi="Verdana"/>
          <w:sz w:val="20"/>
        </w:rPr>
      </w:pPr>
      <w:r w:rsidRPr="00C052D8">
        <w:rPr>
          <w:rFonts w:ascii="Verdana" w:hAnsi="Verdana"/>
          <w:sz w:val="20"/>
        </w:rPr>
        <w:t>Sendo que:</w:t>
      </w:r>
    </w:p>
    <w:p w14:paraId="10313E13" w14:textId="20F291A7" w:rsidR="00E94D04" w:rsidRPr="00B73A9F" w:rsidRDefault="00E94D04" w:rsidP="00836D75">
      <w:pPr>
        <w:spacing w:line="360" w:lineRule="auto"/>
        <w:ind w:left="567"/>
        <w:rPr>
          <w:rFonts w:ascii="Verdana" w:hAnsi="Verdana"/>
          <w:sz w:val="20"/>
        </w:rPr>
      </w:pPr>
      <w:r w:rsidRPr="00C052D8">
        <w:rPr>
          <w:rFonts w:ascii="Verdana" w:hAnsi="Verdana"/>
          <w:sz w:val="20"/>
        </w:rPr>
        <w:t xml:space="preserve">(i) a </w:t>
      </w:r>
      <w:r w:rsidRPr="00B73A9F">
        <w:rPr>
          <w:rFonts w:ascii="Verdana" w:hAnsi="Verdana"/>
          <w:sz w:val="20"/>
        </w:rPr>
        <w:t>aplicação do IPCA incidirá no menor período permitido pela legislação em vigor, sem necessidade de aditamento desta Escritura</w:t>
      </w:r>
      <w:r w:rsidR="00E7478C">
        <w:rPr>
          <w:rFonts w:ascii="Verdana" w:hAnsi="Verdana"/>
          <w:sz w:val="20"/>
        </w:rPr>
        <w:t xml:space="preserve"> de Emissão</w:t>
      </w:r>
      <w:r w:rsidRPr="00B73A9F">
        <w:rPr>
          <w:rFonts w:ascii="Verdana" w:hAnsi="Verdana"/>
          <w:sz w:val="20"/>
        </w:rPr>
        <w:t xml:space="preserve"> ou qualquer outra formalidade;</w:t>
      </w:r>
    </w:p>
    <w:p w14:paraId="4C271B72" w14:textId="77777777" w:rsidR="00E94D04" w:rsidRPr="00B73A9F" w:rsidRDefault="00E94D04" w:rsidP="00E94D04">
      <w:pPr>
        <w:spacing w:line="360" w:lineRule="auto"/>
        <w:ind w:left="567"/>
        <w:rPr>
          <w:rFonts w:ascii="Verdana" w:hAnsi="Verdana"/>
          <w:sz w:val="20"/>
        </w:rPr>
      </w:pPr>
      <w:r w:rsidRPr="00B73A9F">
        <w:rPr>
          <w:rFonts w:ascii="Verdana" w:hAnsi="Verdana"/>
          <w:sz w:val="20"/>
        </w:rPr>
        <w:t>(ii) o número-índice do IPCA deverá ser utilizado considerando-se idêntico número de casas decimais daquele divulgado pelo IBGE;</w:t>
      </w:r>
    </w:p>
    <w:p w14:paraId="1354B544" w14:textId="77777777" w:rsidR="00E94D04" w:rsidRPr="00B73A9F" w:rsidRDefault="00E94D04" w:rsidP="00E94D04">
      <w:pPr>
        <w:spacing w:line="360" w:lineRule="auto"/>
        <w:ind w:left="567"/>
        <w:rPr>
          <w:rFonts w:ascii="Verdana" w:hAnsi="Verdana"/>
          <w:sz w:val="20"/>
        </w:rPr>
      </w:pPr>
    </w:p>
    <w:p w14:paraId="1A514808" w14:textId="49CA4E36" w:rsidR="00E94D04" w:rsidRPr="00B73A9F" w:rsidRDefault="00E94D04" w:rsidP="00B73A9F">
      <w:pPr>
        <w:spacing w:line="360" w:lineRule="auto"/>
        <w:ind w:left="567"/>
        <w:rPr>
          <w:rFonts w:ascii="Verdana" w:hAnsi="Verdana"/>
          <w:sz w:val="20"/>
        </w:rPr>
      </w:pPr>
      <w:r w:rsidRPr="00B73A9F">
        <w:rPr>
          <w:rFonts w:ascii="Verdana" w:hAnsi="Verdana"/>
          <w:sz w:val="20"/>
        </w:rPr>
        <w:lastRenderedPageBreak/>
        <w:t xml:space="preserve">(iii) os fatores resultantes das expressões </w:t>
      </w:r>
      <w:r w:rsidRPr="00B73A9F">
        <w:rPr>
          <w:rFonts w:ascii="Verdana" w:hAnsi="Verdana"/>
          <w:sz w:val="20"/>
        </w:rPr>
        <w:object w:dxaOrig="1060" w:dyaOrig="859" w14:anchorId="49D248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42pt" o:ole="">
            <v:imagedata r:id="rId13" o:title=""/>
          </v:shape>
          <o:OLEObject Type="Embed" ProgID="Equation.3" ShapeID="_x0000_i1025" DrawAspect="Content" ObjectID="_1684966040" r:id="rId14"/>
        </w:object>
      </w:r>
      <w:r w:rsidRPr="00B73A9F">
        <w:rPr>
          <w:rFonts w:ascii="Verdana" w:hAnsi="Verdana"/>
          <w:sz w:val="20"/>
        </w:rPr>
        <w:t xml:space="preserve"> são considerados com 8 (oito) casas decimais, sem arredondamento. O </w:t>
      </w:r>
      <w:proofErr w:type="spellStart"/>
      <w:r w:rsidRPr="00B73A9F">
        <w:rPr>
          <w:rFonts w:ascii="Verdana" w:hAnsi="Verdana"/>
          <w:sz w:val="20"/>
        </w:rPr>
        <w:t>produtório</w:t>
      </w:r>
      <w:proofErr w:type="spellEnd"/>
      <w:r w:rsidRPr="00B73A9F">
        <w:rPr>
          <w:rFonts w:ascii="Verdana" w:hAnsi="Verdana"/>
          <w:sz w:val="20"/>
        </w:rPr>
        <w:t xml:space="preserve"> é executado a partir do fator mais recente, acrescentando-se, em seguida, os mais remotos. Os resultados intermediários são calculados com 16 (dezesseis) casas decimais, sem arredondamento; </w:t>
      </w:r>
    </w:p>
    <w:p w14:paraId="664AD47C" w14:textId="5513F3AE" w:rsidR="00E94D04" w:rsidRPr="00B73A9F" w:rsidRDefault="00E94D04" w:rsidP="00B73A9F">
      <w:pPr>
        <w:spacing w:line="360" w:lineRule="auto"/>
        <w:ind w:left="567"/>
        <w:rPr>
          <w:rFonts w:ascii="Verdana" w:hAnsi="Verdana"/>
          <w:sz w:val="20"/>
        </w:rPr>
      </w:pPr>
      <w:r w:rsidRPr="00B73A9F">
        <w:rPr>
          <w:rFonts w:ascii="Verdana" w:hAnsi="Verdana"/>
          <w:sz w:val="20"/>
        </w:rPr>
        <w:t>(iii)</w:t>
      </w:r>
      <w:r w:rsidRPr="00B73A9F">
        <w:rPr>
          <w:rFonts w:ascii="Verdana" w:hAnsi="Verdana"/>
          <w:sz w:val="20"/>
        </w:rPr>
        <w:tab/>
      </w:r>
      <w:r w:rsidR="00A50C7A" w:rsidRPr="00B73A9F">
        <w:rPr>
          <w:rFonts w:ascii="Verdana" w:hAnsi="Verdana"/>
          <w:sz w:val="20"/>
        </w:rPr>
        <w:t xml:space="preserve">para </w:t>
      </w:r>
      <w:r w:rsidR="00652CB7" w:rsidRPr="00B73A9F">
        <w:rPr>
          <w:rFonts w:ascii="Verdana" w:hAnsi="Verdana"/>
          <w:sz w:val="20"/>
        </w:rPr>
        <w:t xml:space="preserve">fins de cálculo, considera-se como data de aniversário, todo </w:t>
      </w:r>
      <w:r w:rsidR="00652CB7">
        <w:rPr>
          <w:rFonts w:ascii="Verdana" w:hAnsi="Verdana"/>
          <w:sz w:val="20"/>
        </w:rPr>
        <w:t>primeiro Dia Útil anterior a</w:t>
      </w:r>
      <w:r w:rsidR="00652CB7" w:rsidRPr="00B73A9F">
        <w:rPr>
          <w:rFonts w:ascii="Verdana" w:hAnsi="Verdana"/>
          <w:sz w:val="20"/>
        </w:rPr>
        <w:t xml:space="preserve">o </w:t>
      </w:r>
      <w:r w:rsidR="00652CB7" w:rsidRPr="00CD2F59">
        <w:rPr>
          <w:rFonts w:ascii="Verdana" w:hAnsi="Verdana"/>
          <w:sz w:val="20"/>
        </w:rPr>
        <w:t xml:space="preserve">dia </w:t>
      </w:r>
      <w:r w:rsidR="00652CB7">
        <w:rPr>
          <w:rFonts w:ascii="Verdana" w:hAnsi="Verdana"/>
          <w:sz w:val="20"/>
        </w:rPr>
        <w:t>25</w:t>
      </w:r>
      <w:r w:rsidR="00652CB7" w:rsidRPr="00CD2F59">
        <w:rPr>
          <w:rFonts w:ascii="Verdana" w:hAnsi="Verdana"/>
          <w:sz w:val="20"/>
        </w:rPr>
        <w:t xml:space="preserve"> de</w:t>
      </w:r>
      <w:r w:rsidR="00652CB7" w:rsidRPr="00B73A9F">
        <w:rPr>
          <w:rFonts w:ascii="Verdana" w:hAnsi="Verdana"/>
          <w:sz w:val="20"/>
        </w:rPr>
        <w:t xml:space="preserve"> cada mês, e, caso </w:t>
      </w:r>
      <w:r w:rsidR="00652CB7">
        <w:rPr>
          <w:rFonts w:ascii="Verdana" w:hAnsi="Verdana"/>
          <w:sz w:val="20"/>
        </w:rPr>
        <w:t>o dia 25</w:t>
      </w:r>
      <w:r w:rsidR="00652CB7" w:rsidRPr="00B73A9F">
        <w:rPr>
          <w:rFonts w:ascii="Verdana" w:hAnsi="Verdana"/>
          <w:sz w:val="20"/>
        </w:rPr>
        <w:t xml:space="preserve"> não seja Dia </w:t>
      </w:r>
      <w:r w:rsidR="00652CB7">
        <w:rPr>
          <w:rFonts w:ascii="Verdana" w:hAnsi="Verdana"/>
          <w:sz w:val="20"/>
        </w:rPr>
        <w:t>Ú</w:t>
      </w:r>
      <w:r w:rsidR="00652CB7" w:rsidRPr="00B73A9F">
        <w:rPr>
          <w:rFonts w:ascii="Verdana" w:hAnsi="Verdana"/>
          <w:sz w:val="20"/>
        </w:rPr>
        <w:t xml:space="preserve">til, o primeiro Dia Útil </w:t>
      </w:r>
      <w:r w:rsidR="00652CB7" w:rsidRPr="00FE3263">
        <w:rPr>
          <w:rFonts w:ascii="Verdana" w:hAnsi="Verdana"/>
          <w:sz w:val="20"/>
        </w:rPr>
        <w:t xml:space="preserve">subsequente (exemplo: se os dias </w:t>
      </w:r>
      <w:r w:rsidR="00FD3C4E" w:rsidRPr="00FE3263">
        <w:rPr>
          <w:rFonts w:ascii="Verdana" w:hAnsi="Verdana"/>
          <w:sz w:val="20"/>
        </w:rPr>
        <w:t>1</w:t>
      </w:r>
      <w:r w:rsidR="00652CB7" w:rsidRPr="00FE3263">
        <w:rPr>
          <w:rFonts w:ascii="Verdana" w:hAnsi="Verdana"/>
          <w:sz w:val="20"/>
        </w:rPr>
        <w:t>3,</w:t>
      </w:r>
      <w:r w:rsidR="00F66A37" w:rsidRPr="00FE3263">
        <w:rPr>
          <w:rFonts w:ascii="Verdana" w:hAnsi="Verdana"/>
          <w:sz w:val="20"/>
        </w:rPr>
        <w:t xml:space="preserve"> </w:t>
      </w:r>
      <w:r w:rsidR="00FD3C4E" w:rsidRPr="00FE3263">
        <w:rPr>
          <w:rFonts w:ascii="Verdana" w:hAnsi="Verdana"/>
          <w:sz w:val="20"/>
        </w:rPr>
        <w:t>1</w:t>
      </w:r>
      <w:r w:rsidR="00652CB7" w:rsidRPr="00FE3263">
        <w:rPr>
          <w:rFonts w:ascii="Verdana" w:hAnsi="Verdana"/>
          <w:sz w:val="20"/>
        </w:rPr>
        <w:t xml:space="preserve">4 e </w:t>
      </w:r>
      <w:r w:rsidR="00FD3C4E" w:rsidRPr="00FE3263">
        <w:rPr>
          <w:rFonts w:ascii="Verdana" w:hAnsi="Verdana"/>
          <w:sz w:val="20"/>
        </w:rPr>
        <w:t>1</w:t>
      </w:r>
      <w:r w:rsidR="00652CB7" w:rsidRPr="00FE3263">
        <w:rPr>
          <w:rFonts w:ascii="Verdana" w:hAnsi="Verdana"/>
          <w:sz w:val="20"/>
        </w:rPr>
        <w:t>5 forem Dias Úteis, a data de aniversário será o dia 14)</w:t>
      </w:r>
      <w:r w:rsidR="00652CB7" w:rsidRPr="00B73A9F">
        <w:rPr>
          <w:rFonts w:ascii="Verdana" w:hAnsi="Verdana"/>
          <w:sz w:val="20"/>
        </w:rPr>
        <w:t xml:space="preserve"> (“</w:t>
      </w:r>
      <w:r w:rsidR="00652CB7" w:rsidRPr="00B73A9F">
        <w:rPr>
          <w:rFonts w:ascii="Verdana" w:hAnsi="Verdana"/>
          <w:sz w:val="20"/>
          <w:u w:val="single"/>
        </w:rPr>
        <w:t>Data de Aniversário</w:t>
      </w:r>
      <w:r w:rsidRPr="00B73A9F">
        <w:rPr>
          <w:rFonts w:ascii="Verdana" w:hAnsi="Verdana"/>
          <w:sz w:val="20"/>
        </w:rPr>
        <w:t xml:space="preserve">”); e </w:t>
      </w:r>
    </w:p>
    <w:p w14:paraId="22ECDFBC" w14:textId="12F49BC8" w:rsidR="00973E47" w:rsidRPr="00B73A9F" w:rsidRDefault="00E94D04" w:rsidP="00954BFD">
      <w:pPr>
        <w:spacing w:line="360" w:lineRule="auto"/>
        <w:ind w:left="567"/>
        <w:rPr>
          <w:rFonts w:ascii="Verdana" w:hAnsi="Verdana"/>
          <w:sz w:val="20"/>
        </w:rPr>
      </w:pPr>
      <w:r w:rsidRPr="00B73A9F">
        <w:rPr>
          <w:rFonts w:ascii="Verdana" w:hAnsi="Verdana"/>
          <w:sz w:val="20"/>
        </w:rPr>
        <w:t>(</w:t>
      </w:r>
      <w:proofErr w:type="spellStart"/>
      <w:r w:rsidRPr="00B73A9F">
        <w:rPr>
          <w:rFonts w:ascii="Verdana" w:hAnsi="Verdana"/>
          <w:sz w:val="20"/>
        </w:rPr>
        <w:t>iv</w:t>
      </w:r>
      <w:proofErr w:type="spellEnd"/>
      <w:r w:rsidRPr="00B73A9F">
        <w:rPr>
          <w:rFonts w:ascii="Verdana" w:hAnsi="Verdana"/>
          <w:sz w:val="20"/>
        </w:rPr>
        <w:t>)</w:t>
      </w:r>
      <w:r w:rsidRPr="00B73A9F">
        <w:rPr>
          <w:rFonts w:ascii="Verdana" w:hAnsi="Verdana"/>
          <w:sz w:val="20"/>
        </w:rPr>
        <w:tab/>
        <w:t>considera-se como mês de atualização o período mensal compreendido entre duas Datas de Aniversário consecutivas.</w:t>
      </w:r>
    </w:p>
    <w:p w14:paraId="6A3FA4B0" w14:textId="7E8A5F27" w:rsidR="006637B2" w:rsidRPr="001D17FF" w:rsidRDefault="00D4331C" w:rsidP="003E2A51">
      <w:pPr>
        <w:numPr>
          <w:ilvl w:val="2"/>
          <w:numId w:val="7"/>
        </w:numPr>
        <w:spacing w:after="0" w:line="320" w:lineRule="exact"/>
        <w:ind w:left="0" w:firstLine="0"/>
        <w:rPr>
          <w:rFonts w:ascii="Verdana" w:hAnsi="Verdana"/>
          <w:sz w:val="20"/>
        </w:rPr>
      </w:pPr>
      <w:bookmarkStart w:id="120" w:name="_Ref328665579"/>
      <w:bookmarkStart w:id="121" w:name="_Ref279828381"/>
      <w:bookmarkStart w:id="122" w:name="_Ref289698191"/>
      <w:r w:rsidRPr="001D17FF">
        <w:rPr>
          <w:rFonts w:ascii="Verdana" w:hAnsi="Verdana"/>
          <w:sz w:val="20"/>
          <w:u w:val="single"/>
        </w:rPr>
        <w:t>Remuneração</w:t>
      </w:r>
      <w:r w:rsidR="00973E47" w:rsidRPr="001D17FF">
        <w:rPr>
          <w:rFonts w:ascii="Verdana" w:hAnsi="Verdana"/>
          <w:sz w:val="20"/>
        </w:rPr>
        <w:t xml:space="preserve">: </w:t>
      </w:r>
      <w:bookmarkStart w:id="123" w:name="_Hlk2010777"/>
      <w:r w:rsidR="00647A76" w:rsidRPr="001D17FF">
        <w:rPr>
          <w:rFonts w:ascii="Verdana" w:hAnsi="Verdana"/>
          <w:sz w:val="20"/>
        </w:rPr>
        <w:t xml:space="preserve">sem prejuízo da Atualização Monetária, </w:t>
      </w:r>
      <w:r w:rsidR="00AB6299" w:rsidRPr="001D17FF">
        <w:rPr>
          <w:rFonts w:ascii="Verdana" w:hAnsi="Verdana"/>
          <w:sz w:val="20"/>
        </w:rPr>
        <w:t xml:space="preserve">as Debêntures farão jus a juros remuneratórios, incidentes sobre o </w:t>
      </w:r>
      <w:r w:rsidR="003E2F3D" w:rsidRPr="001D17FF">
        <w:rPr>
          <w:rFonts w:ascii="Verdana" w:hAnsi="Verdana"/>
          <w:sz w:val="20"/>
        </w:rPr>
        <w:t xml:space="preserve">Valor Nominal Unitário </w:t>
      </w:r>
      <w:r w:rsidR="00AB6299" w:rsidRPr="001D17FF">
        <w:rPr>
          <w:rFonts w:ascii="Verdana" w:hAnsi="Verdana"/>
          <w:sz w:val="20"/>
        </w:rPr>
        <w:t xml:space="preserve">Atualizado </w:t>
      </w:r>
      <w:r w:rsidR="003E2F3D" w:rsidRPr="001D17FF">
        <w:rPr>
          <w:rFonts w:ascii="Verdana" w:hAnsi="Verdana"/>
          <w:sz w:val="20"/>
        </w:rPr>
        <w:t xml:space="preserve">das Debêntures </w:t>
      </w:r>
      <w:r w:rsidR="00926A6A" w:rsidRPr="001D17FF">
        <w:rPr>
          <w:rFonts w:ascii="Verdana" w:hAnsi="Verdana"/>
          <w:sz w:val="20"/>
        </w:rPr>
        <w:t xml:space="preserve">ou seu </w:t>
      </w:r>
      <w:r w:rsidR="00926A6A" w:rsidRPr="00785F79">
        <w:rPr>
          <w:rFonts w:ascii="Verdana" w:hAnsi="Verdana"/>
          <w:sz w:val="20"/>
        </w:rPr>
        <w:t>saldo</w:t>
      </w:r>
      <w:r w:rsidR="00AB6299" w:rsidRPr="00785F79">
        <w:rPr>
          <w:rFonts w:ascii="Verdana" w:hAnsi="Verdana"/>
          <w:sz w:val="20"/>
        </w:rPr>
        <w:t>, conforme o caso</w:t>
      </w:r>
      <w:r w:rsidR="00657FB5">
        <w:rPr>
          <w:rFonts w:ascii="Verdana" w:hAnsi="Verdana"/>
          <w:sz w:val="20"/>
        </w:rPr>
        <w:t xml:space="preserve">, equivalente a 20% (vinte por cento) ao ano, base 252 (duzentos e cinquenta e dois) Dias Úteis, calculados de forma exponencial e cumulativa </w:t>
      </w:r>
      <w:r w:rsidR="00657FB5">
        <w:rPr>
          <w:rFonts w:ascii="Verdana" w:hAnsi="Verdana"/>
          <w:i/>
          <w:iCs/>
          <w:sz w:val="20"/>
        </w:rPr>
        <w:t xml:space="preserve">pro rata </w:t>
      </w:r>
      <w:proofErr w:type="spellStart"/>
      <w:r w:rsidR="00657FB5">
        <w:rPr>
          <w:rFonts w:ascii="Verdana" w:hAnsi="Verdana"/>
          <w:i/>
          <w:iCs/>
          <w:sz w:val="20"/>
        </w:rPr>
        <w:t>temporis</w:t>
      </w:r>
      <w:proofErr w:type="spellEnd"/>
      <w:r w:rsidR="00657FB5">
        <w:rPr>
          <w:rFonts w:ascii="Verdana" w:hAnsi="Verdana"/>
          <w:i/>
          <w:iCs/>
          <w:sz w:val="20"/>
        </w:rPr>
        <w:t xml:space="preserve"> </w:t>
      </w:r>
      <w:r w:rsidR="00657FB5">
        <w:rPr>
          <w:rFonts w:ascii="Verdana" w:hAnsi="Verdana"/>
          <w:sz w:val="20"/>
        </w:rPr>
        <w:t>por Dias Uteis decorridos durante o respectivo Período de Capitalização (conforme definido abaixo) (“</w:t>
      </w:r>
      <w:r w:rsidR="00657FB5" w:rsidRPr="00A83CB0">
        <w:rPr>
          <w:rFonts w:ascii="Verdana" w:hAnsi="Verdana"/>
          <w:sz w:val="20"/>
          <w:u w:val="single"/>
        </w:rPr>
        <w:t>Remuneração</w:t>
      </w:r>
      <w:r w:rsidR="00657FB5">
        <w:rPr>
          <w:rFonts w:ascii="Verdana" w:hAnsi="Verdana"/>
          <w:sz w:val="20"/>
        </w:rPr>
        <w:t>”), desde a primeira Data de Integralização das Debêntures (“</w:t>
      </w:r>
      <w:r w:rsidR="00657FB5" w:rsidRPr="00A83CB0">
        <w:rPr>
          <w:rFonts w:ascii="Verdana" w:hAnsi="Verdana"/>
          <w:sz w:val="20"/>
          <w:u w:val="single"/>
        </w:rPr>
        <w:t>Data de Início da Remuneração das Debêntures</w:t>
      </w:r>
      <w:r w:rsidR="00657FB5">
        <w:rPr>
          <w:rFonts w:ascii="Verdana" w:hAnsi="Verdana"/>
          <w:sz w:val="20"/>
        </w:rPr>
        <w:t>”) ou desde a Data de Aniversário</w:t>
      </w:r>
      <w:r w:rsidR="00657FB5" w:rsidRPr="001D17FF">
        <w:rPr>
          <w:rFonts w:ascii="Verdana" w:hAnsi="Verdana"/>
          <w:sz w:val="20"/>
        </w:rPr>
        <w:t xml:space="preserve"> das Debêntures </w:t>
      </w:r>
      <w:r w:rsidR="00657FB5">
        <w:rPr>
          <w:rFonts w:ascii="Verdana" w:hAnsi="Verdana"/>
          <w:sz w:val="20"/>
        </w:rPr>
        <w:t>imediatamente anterior, conforme o caso, até a data do efetivo pagamento.</w:t>
      </w:r>
      <w:bookmarkEnd w:id="123"/>
    </w:p>
    <w:p w14:paraId="6B372BF0" w14:textId="77777777" w:rsidR="007C03F1" w:rsidRPr="001D17FF" w:rsidRDefault="007C03F1" w:rsidP="007C03F1">
      <w:pPr>
        <w:spacing w:after="0" w:line="320" w:lineRule="exact"/>
        <w:rPr>
          <w:rFonts w:ascii="Verdana" w:hAnsi="Verdana"/>
          <w:sz w:val="20"/>
        </w:rPr>
      </w:pPr>
    </w:p>
    <w:p w14:paraId="39EC1E62" w14:textId="182B7B84" w:rsidR="003E2F3D" w:rsidRPr="001D17FF" w:rsidRDefault="003E2F3D" w:rsidP="003E2A51">
      <w:pPr>
        <w:numPr>
          <w:ilvl w:val="2"/>
          <w:numId w:val="7"/>
        </w:numPr>
        <w:spacing w:after="0" w:line="320" w:lineRule="exact"/>
        <w:ind w:left="0" w:firstLine="0"/>
        <w:rPr>
          <w:rFonts w:ascii="Verdana" w:hAnsi="Verdana"/>
          <w:sz w:val="20"/>
        </w:rPr>
      </w:pPr>
      <w:r w:rsidRPr="001D17FF">
        <w:rPr>
          <w:rFonts w:ascii="Verdana" w:hAnsi="Verdana"/>
          <w:sz w:val="20"/>
        </w:rPr>
        <w:t>Sem prejuízo dos pagamentos em decorrência de resgate antecipado das Debêntures ou de vencimento antecipado das obrigações decorrentes das Debêntures, nos termos previstos nesta Escritura de Emissão, a Remuneração das Debêntures será paga</w:t>
      </w:r>
      <w:r w:rsidR="00AA4DAD" w:rsidRPr="001D17FF">
        <w:rPr>
          <w:rFonts w:ascii="Verdana" w:hAnsi="Verdana"/>
          <w:sz w:val="20"/>
        </w:rPr>
        <w:t xml:space="preserve"> </w:t>
      </w:r>
      <w:r w:rsidR="00EC6247" w:rsidRPr="001D17FF">
        <w:rPr>
          <w:rFonts w:ascii="Verdana" w:hAnsi="Verdana"/>
          <w:sz w:val="20"/>
        </w:rPr>
        <w:t xml:space="preserve">conforme cronograma constante no </w:t>
      </w:r>
      <w:r w:rsidR="00EC6247" w:rsidRPr="001D17FF">
        <w:rPr>
          <w:rFonts w:ascii="Verdana" w:hAnsi="Verdana"/>
          <w:sz w:val="20"/>
          <w:u w:val="single"/>
        </w:rPr>
        <w:t>Anexo IV</w:t>
      </w:r>
      <w:r w:rsidR="00EC6247" w:rsidRPr="001D17FF">
        <w:rPr>
          <w:rFonts w:ascii="Verdana" w:hAnsi="Verdana"/>
          <w:sz w:val="20"/>
        </w:rPr>
        <w:t xml:space="preserve"> da presente Escritura de Emissão</w:t>
      </w:r>
      <w:r w:rsidRPr="001D17FF">
        <w:rPr>
          <w:rFonts w:ascii="Verdana" w:hAnsi="Verdana"/>
          <w:sz w:val="20"/>
        </w:rPr>
        <w:t xml:space="preserve">. </w:t>
      </w:r>
      <w:bookmarkStart w:id="124" w:name="_Hlk73548321"/>
      <w:r w:rsidRPr="001D17FF">
        <w:rPr>
          <w:rFonts w:ascii="Verdana" w:hAnsi="Verdana"/>
          <w:sz w:val="20"/>
        </w:rPr>
        <w:t>A Remuneração das Debêntures será calculada</w:t>
      </w:r>
      <w:r w:rsidR="009A6553" w:rsidRPr="001D17FF">
        <w:rPr>
          <w:rFonts w:ascii="Verdana" w:hAnsi="Verdana"/>
          <w:sz w:val="20"/>
        </w:rPr>
        <w:t xml:space="preserve"> em regime de capitalização composta de forma </w:t>
      </w:r>
      <w:r w:rsidR="009A6553" w:rsidRPr="001D17FF">
        <w:rPr>
          <w:rFonts w:ascii="Verdana" w:hAnsi="Verdana"/>
          <w:i/>
          <w:sz w:val="20"/>
        </w:rPr>
        <w:t xml:space="preserve">pro rata </w:t>
      </w:r>
      <w:proofErr w:type="spellStart"/>
      <w:r w:rsidR="009A6553" w:rsidRPr="001D17FF">
        <w:rPr>
          <w:rFonts w:ascii="Verdana" w:hAnsi="Verdana"/>
          <w:i/>
          <w:sz w:val="20"/>
        </w:rPr>
        <w:t>temporis</w:t>
      </w:r>
      <w:proofErr w:type="spellEnd"/>
      <w:r w:rsidR="009A6553" w:rsidRPr="001D17FF">
        <w:rPr>
          <w:rFonts w:ascii="Verdana" w:hAnsi="Verdana"/>
          <w:sz w:val="20"/>
        </w:rPr>
        <w:t xml:space="preserve"> por Dias Úteis decorridos</w:t>
      </w:r>
      <w:r w:rsidRPr="001D17FF">
        <w:rPr>
          <w:rFonts w:ascii="Verdana" w:hAnsi="Verdana"/>
          <w:sz w:val="20"/>
        </w:rPr>
        <w:t xml:space="preserve"> </w:t>
      </w:r>
      <w:bookmarkEnd w:id="124"/>
      <w:r w:rsidRPr="001D17FF">
        <w:rPr>
          <w:rFonts w:ascii="Verdana" w:hAnsi="Verdana"/>
          <w:sz w:val="20"/>
        </w:rPr>
        <w:t xml:space="preserve">de acordo com a seguinte fórmula: </w:t>
      </w:r>
    </w:p>
    <w:p w14:paraId="32567117" w14:textId="60FB6685" w:rsidR="009027DC" w:rsidRPr="001D17FF" w:rsidRDefault="009027DC" w:rsidP="001C2B06">
      <w:pPr>
        <w:spacing w:after="0" w:line="320" w:lineRule="exact"/>
        <w:ind w:left="284"/>
        <w:rPr>
          <w:rFonts w:ascii="Verdana" w:hAnsi="Verdana"/>
          <w:sz w:val="20"/>
          <w:highlight w:val="yellow"/>
        </w:rPr>
      </w:pPr>
    </w:p>
    <w:p w14:paraId="051B6543" w14:textId="77777777" w:rsidR="005C37F9" w:rsidRPr="001D17FF" w:rsidRDefault="005C37F9" w:rsidP="005C37F9">
      <w:pPr>
        <w:pStyle w:val="p0"/>
        <w:suppressAutoHyphens/>
        <w:spacing w:line="360" w:lineRule="auto"/>
        <w:ind w:left="709"/>
        <w:rPr>
          <w:rFonts w:ascii="Verdana" w:hAnsi="Verdana" w:cs="Tahoma"/>
          <w:i/>
          <w:color w:val="000000"/>
          <w:sz w:val="20"/>
        </w:rPr>
      </w:pPr>
    </w:p>
    <w:p w14:paraId="0708653B" w14:textId="77777777" w:rsidR="005C37F9" w:rsidRPr="001D17FF" w:rsidRDefault="005C37F9" w:rsidP="005C37F9">
      <w:pPr>
        <w:pStyle w:val="p0"/>
        <w:suppressAutoHyphens/>
        <w:spacing w:line="360" w:lineRule="auto"/>
        <w:ind w:left="709"/>
        <w:rPr>
          <w:rFonts w:ascii="Verdana" w:hAnsi="Verdana" w:cs="Tahoma"/>
          <w:i/>
          <w:color w:val="000000"/>
          <w:sz w:val="20"/>
        </w:rPr>
      </w:pPr>
      <m:oMathPara>
        <m:oMath>
          <m:r>
            <w:rPr>
              <w:rFonts w:ascii="Cambria Math" w:hAnsi="Cambria Math" w:cs="Tahoma"/>
              <w:color w:val="000000"/>
              <w:sz w:val="20"/>
            </w:rPr>
            <m:t>J=VNa ×(Fator de Juros-1)</m:t>
          </m:r>
        </m:oMath>
      </m:oMathPara>
    </w:p>
    <w:p w14:paraId="68202A26" w14:textId="77777777" w:rsidR="005C37F9" w:rsidRPr="001D17FF" w:rsidRDefault="005C37F9" w:rsidP="005C37F9">
      <w:pPr>
        <w:pStyle w:val="p0"/>
        <w:suppressAutoHyphens/>
        <w:spacing w:line="360" w:lineRule="auto"/>
        <w:ind w:left="709"/>
        <w:rPr>
          <w:rFonts w:ascii="Verdana" w:hAnsi="Verdana" w:cs="Tahoma"/>
          <w:i/>
          <w:color w:val="000000"/>
          <w:sz w:val="20"/>
        </w:rPr>
      </w:pPr>
    </w:p>
    <w:p w14:paraId="34FDE9F8" w14:textId="77777777" w:rsidR="005C37F9" w:rsidRPr="001D17FF" w:rsidRDefault="005C37F9" w:rsidP="005C37F9">
      <w:pPr>
        <w:pStyle w:val="p0"/>
        <w:suppressAutoHyphens/>
        <w:spacing w:line="360" w:lineRule="auto"/>
        <w:ind w:left="709"/>
        <w:rPr>
          <w:rFonts w:ascii="Verdana" w:hAnsi="Verdana" w:cs="Tahoma"/>
          <w:i/>
          <w:color w:val="000000"/>
          <w:sz w:val="20"/>
        </w:rPr>
      </w:pPr>
      <w:r w:rsidRPr="001D17FF">
        <w:rPr>
          <w:rFonts w:ascii="Verdana" w:hAnsi="Verdana" w:cs="Tahoma"/>
          <w:i/>
          <w:color w:val="000000"/>
          <w:sz w:val="20"/>
        </w:rPr>
        <w:t>onde:</w:t>
      </w:r>
    </w:p>
    <w:p w14:paraId="0C0593BB" w14:textId="77777777" w:rsidR="005C37F9" w:rsidRPr="001D17FF" w:rsidRDefault="005C37F9" w:rsidP="005C37F9">
      <w:pPr>
        <w:pStyle w:val="p0"/>
        <w:suppressAutoHyphens/>
        <w:spacing w:line="360" w:lineRule="auto"/>
        <w:ind w:left="709"/>
        <w:rPr>
          <w:rFonts w:ascii="Verdana" w:hAnsi="Verdana" w:cs="Tahoma"/>
          <w:i/>
          <w:color w:val="000000"/>
          <w:sz w:val="20"/>
        </w:rPr>
      </w:pPr>
    </w:p>
    <w:p w14:paraId="41789478" w14:textId="7929ADB8" w:rsidR="005C37F9" w:rsidRPr="001D17FF" w:rsidRDefault="005C37F9" w:rsidP="00130353">
      <w:pPr>
        <w:pStyle w:val="p0"/>
        <w:suppressAutoHyphens/>
        <w:spacing w:line="360" w:lineRule="auto"/>
        <w:ind w:left="709"/>
        <w:rPr>
          <w:rFonts w:ascii="Verdana" w:hAnsi="Verdana" w:cs="Tahoma"/>
          <w:i/>
          <w:color w:val="000000"/>
          <w:sz w:val="20"/>
        </w:rPr>
      </w:pPr>
      <w:r w:rsidRPr="001D17FF">
        <w:rPr>
          <w:rFonts w:ascii="Verdana" w:hAnsi="Verdana" w:cs="Tahoma"/>
          <w:i/>
          <w:color w:val="000000"/>
          <w:sz w:val="20"/>
        </w:rPr>
        <w:t>J = valor unitário da Remuneração acumulada devido no final de cada Período de Capitalização (conforme definido abaixo), calculado com 8 (oito) casas decimais, sem arredondamento;</w:t>
      </w:r>
    </w:p>
    <w:p w14:paraId="617D4D64" w14:textId="4DC53503" w:rsidR="005C37F9" w:rsidRPr="001D17FF" w:rsidRDefault="005C37F9" w:rsidP="00130353">
      <w:pPr>
        <w:pStyle w:val="p0"/>
        <w:suppressAutoHyphens/>
        <w:spacing w:line="360" w:lineRule="auto"/>
        <w:ind w:left="709"/>
        <w:rPr>
          <w:rFonts w:ascii="Verdana" w:hAnsi="Verdana" w:cs="Tahoma"/>
          <w:i/>
          <w:color w:val="000000"/>
          <w:sz w:val="20"/>
        </w:rPr>
      </w:pPr>
      <w:proofErr w:type="spellStart"/>
      <w:r w:rsidRPr="001D17FF">
        <w:rPr>
          <w:rFonts w:ascii="Verdana" w:hAnsi="Verdana" w:cs="Tahoma"/>
          <w:i/>
          <w:color w:val="000000"/>
          <w:sz w:val="20"/>
        </w:rPr>
        <w:t>VNa</w:t>
      </w:r>
      <w:proofErr w:type="spellEnd"/>
      <w:r w:rsidRPr="001D17FF">
        <w:rPr>
          <w:rFonts w:ascii="Verdana" w:hAnsi="Verdana" w:cs="Tahoma"/>
          <w:i/>
          <w:color w:val="000000"/>
          <w:sz w:val="20"/>
        </w:rPr>
        <w:t xml:space="preserve"> =Conforme definido acima;</w:t>
      </w:r>
    </w:p>
    <w:p w14:paraId="1F0EE7BF" w14:textId="77777777" w:rsidR="005C37F9" w:rsidRPr="001D17FF" w:rsidRDefault="005C37F9" w:rsidP="005C37F9">
      <w:pPr>
        <w:pStyle w:val="p0"/>
        <w:keepNext/>
        <w:suppressAutoHyphens/>
        <w:spacing w:line="360" w:lineRule="auto"/>
        <w:ind w:left="709"/>
        <w:rPr>
          <w:rFonts w:ascii="Verdana" w:hAnsi="Verdana" w:cs="Tahoma"/>
          <w:i/>
          <w:color w:val="000000"/>
          <w:sz w:val="20"/>
        </w:rPr>
      </w:pPr>
      <w:proofErr w:type="spellStart"/>
      <w:r w:rsidRPr="001D17FF">
        <w:rPr>
          <w:rFonts w:ascii="Verdana" w:hAnsi="Verdana" w:cs="Tahoma"/>
          <w:i/>
          <w:color w:val="000000"/>
          <w:sz w:val="20"/>
        </w:rPr>
        <w:lastRenderedPageBreak/>
        <w:t>FatorJuros</w:t>
      </w:r>
      <w:proofErr w:type="spellEnd"/>
      <w:r w:rsidRPr="001D17FF">
        <w:rPr>
          <w:rFonts w:ascii="Verdana" w:hAnsi="Verdana" w:cs="Tahoma"/>
          <w:i/>
          <w:color w:val="000000"/>
          <w:sz w:val="20"/>
        </w:rPr>
        <w:t xml:space="preserve"> = fator de juros, calculado com 9 (nove) casas decimais, com arredondamento, apurado de acordo com a seguinte fórmula: </w:t>
      </w:r>
    </w:p>
    <w:p w14:paraId="19DD4BE0" w14:textId="77777777" w:rsidR="005C37F9" w:rsidRPr="001D17FF" w:rsidRDefault="005C37F9" w:rsidP="005C37F9">
      <w:pPr>
        <w:pStyle w:val="p0"/>
        <w:keepNext/>
        <w:suppressAutoHyphens/>
        <w:spacing w:line="360" w:lineRule="auto"/>
        <w:ind w:left="709"/>
        <w:rPr>
          <w:rFonts w:ascii="Verdana" w:hAnsi="Verdana" w:cs="Tahoma"/>
          <w:i/>
          <w:color w:val="000000"/>
          <w:sz w:val="20"/>
        </w:rPr>
      </w:pPr>
    </w:p>
    <w:p w14:paraId="59B4A0C6" w14:textId="180B2786" w:rsidR="005C37F9" w:rsidRPr="001D17FF" w:rsidRDefault="005C37F9" w:rsidP="005C37F9">
      <w:pPr>
        <w:pStyle w:val="p0"/>
        <w:keepNext/>
        <w:suppressAutoHyphens/>
        <w:spacing w:line="360" w:lineRule="auto"/>
        <w:ind w:left="709"/>
        <w:jc w:val="center"/>
        <w:rPr>
          <w:rFonts w:ascii="Verdana" w:hAnsi="Verdana" w:cs="Tahoma"/>
          <w:i/>
          <w:color w:val="000000"/>
          <w:sz w:val="20"/>
        </w:rPr>
      </w:pPr>
      <w:r w:rsidRPr="001D17FF">
        <w:rPr>
          <w:rFonts w:ascii="Verdana" w:hAnsi="Verdana"/>
          <w:i/>
          <w:position w:val="-46"/>
          <w:sz w:val="20"/>
        </w:rPr>
        <w:object w:dxaOrig="2980" w:dyaOrig="1040" w14:anchorId="2C34EAAB">
          <v:shape id="_x0000_i1026" type="#_x0000_t75" style="width:162pt;height:60pt" o:ole="" fillcolor="window">
            <v:imagedata r:id="rId15" o:title=""/>
          </v:shape>
          <o:OLEObject Type="Embed" ProgID="Equation.3" ShapeID="_x0000_i1026" DrawAspect="Content" ObjectID="_1684966041" r:id="rId16"/>
        </w:object>
      </w:r>
    </w:p>
    <w:p w14:paraId="0188A1F4" w14:textId="40D99193" w:rsidR="005C37F9" w:rsidRPr="001D17FF" w:rsidRDefault="005C37F9" w:rsidP="005C37F9">
      <w:pPr>
        <w:pStyle w:val="p0"/>
        <w:keepNext/>
        <w:suppressAutoHyphens/>
        <w:spacing w:line="360" w:lineRule="auto"/>
        <w:ind w:left="709"/>
        <w:rPr>
          <w:rFonts w:ascii="Verdana" w:hAnsi="Verdana" w:cs="Tahoma"/>
          <w:i/>
          <w:color w:val="000000"/>
          <w:sz w:val="20"/>
        </w:rPr>
      </w:pPr>
      <w:r w:rsidRPr="001D17FF">
        <w:rPr>
          <w:rFonts w:ascii="Verdana" w:hAnsi="Verdana" w:cs="Tahoma"/>
          <w:i/>
          <w:color w:val="000000"/>
          <w:sz w:val="20"/>
        </w:rPr>
        <w:t xml:space="preserve">Onde: </w:t>
      </w:r>
    </w:p>
    <w:p w14:paraId="71B9AED5" w14:textId="77777777" w:rsidR="005C37F9" w:rsidRPr="001D17FF" w:rsidRDefault="005C37F9" w:rsidP="005C37F9">
      <w:pPr>
        <w:pStyle w:val="p0"/>
        <w:keepNext/>
        <w:suppressAutoHyphens/>
        <w:spacing w:line="360" w:lineRule="auto"/>
        <w:ind w:left="709"/>
        <w:rPr>
          <w:rFonts w:ascii="Verdana" w:hAnsi="Verdana" w:cs="Tahoma"/>
          <w:i/>
          <w:color w:val="000000"/>
          <w:sz w:val="20"/>
        </w:rPr>
      </w:pPr>
    </w:p>
    <w:p w14:paraId="7B750D20" w14:textId="0A4F974D" w:rsidR="005C37F9" w:rsidRPr="001D17FF" w:rsidRDefault="005C37F9" w:rsidP="005C37F9">
      <w:pPr>
        <w:pStyle w:val="p0"/>
        <w:keepNext/>
        <w:suppressAutoHyphens/>
        <w:spacing w:line="360" w:lineRule="auto"/>
        <w:ind w:left="709"/>
        <w:rPr>
          <w:rFonts w:ascii="Verdana" w:hAnsi="Verdana" w:cs="Tahoma"/>
          <w:i/>
          <w:color w:val="000000"/>
          <w:sz w:val="20"/>
        </w:rPr>
      </w:pPr>
      <w:r w:rsidRPr="001D17FF">
        <w:rPr>
          <w:rFonts w:ascii="Verdana" w:hAnsi="Verdana" w:cs="Tahoma"/>
          <w:i/>
          <w:color w:val="000000"/>
          <w:sz w:val="20"/>
        </w:rPr>
        <w:t xml:space="preserve">taxa = </w:t>
      </w:r>
      <w:r w:rsidR="00D50122">
        <w:rPr>
          <w:rFonts w:ascii="Verdana" w:eastAsiaTheme="minorHAnsi" w:hAnsi="Verdana"/>
          <w:i/>
          <w:color w:val="000000"/>
          <w:sz w:val="20"/>
          <w:lang w:eastAsia="en-US"/>
        </w:rPr>
        <w:t>20</w:t>
      </w:r>
      <w:r w:rsidR="00173832" w:rsidRPr="001D17FF">
        <w:rPr>
          <w:rFonts w:ascii="Verdana" w:eastAsiaTheme="minorHAnsi" w:hAnsi="Verdana"/>
          <w:i/>
          <w:color w:val="000000"/>
          <w:sz w:val="20"/>
          <w:lang w:eastAsia="en-US"/>
        </w:rPr>
        <w:t>,00 (</w:t>
      </w:r>
      <w:r w:rsidR="00D50122">
        <w:rPr>
          <w:rFonts w:ascii="Verdana" w:eastAsiaTheme="minorHAnsi" w:hAnsi="Verdana"/>
          <w:i/>
          <w:color w:val="000000"/>
          <w:sz w:val="20"/>
          <w:lang w:eastAsia="en-US"/>
        </w:rPr>
        <w:t>vinte</w:t>
      </w:r>
      <w:r w:rsidR="00D50122" w:rsidRPr="001D17FF">
        <w:rPr>
          <w:rFonts w:ascii="Verdana" w:eastAsiaTheme="minorHAnsi" w:hAnsi="Verdana"/>
          <w:i/>
          <w:color w:val="000000"/>
          <w:sz w:val="20"/>
          <w:lang w:eastAsia="en-US"/>
        </w:rPr>
        <w:t xml:space="preserve"> </w:t>
      </w:r>
      <w:r w:rsidR="00173832" w:rsidRPr="001D17FF">
        <w:rPr>
          <w:rFonts w:ascii="Verdana" w:eastAsiaTheme="minorHAnsi" w:hAnsi="Verdana"/>
          <w:i/>
          <w:color w:val="000000"/>
          <w:sz w:val="20"/>
          <w:lang w:eastAsia="en-US"/>
        </w:rPr>
        <w:t>inteiros) ao ano,</w:t>
      </w:r>
      <w:r w:rsidR="00A50C7A" w:rsidRPr="001D17FF">
        <w:rPr>
          <w:rFonts w:ascii="Verdana" w:hAnsi="Verdana" w:cs="Tahoma"/>
          <w:i/>
          <w:color w:val="000000"/>
          <w:sz w:val="20"/>
        </w:rPr>
        <w:t xml:space="preserve"> </w:t>
      </w:r>
      <w:r w:rsidRPr="001D17FF">
        <w:rPr>
          <w:rFonts w:ascii="Verdana" w:hAnsi="Verdana" w:cs="Tahoma"/>
          <w:i/>
          <w:color w:val="000000"/>
          <w:sz w:val="20"/>
        </w:rPr>
        <w:t>informada com 4 (quatro) casas decimais;</w:t>
      </w:r>
    </w:p>
    <w:p w14:paraId="016C0149" w14:textId="572E35AB" w:rsidR="00210B40" w:rsidRPr="001D17FF" w:rsidRDefault="005C37F9" w:rsidP="00130353">
      <w:pPr>
        <w:pStyle w:val="p0"/>
        <w:keepNext/>
        <w:suppressAutoHyphens/>
        <w:spacing w:line="360" w:lineRule="auto"/>
        <w:ind w:left="709"/>
        <w:rPr>
          <w:rFonts w:ascii="Verdana" w:hAnsi="Verdana"/>
          <w:sz w:val="20"/>
        </w:rPr>
      </w:pPr>
      <w:r w:rsidRPr="001D17FF">
        <w:rPr>
          <w:rFonts w:ascii="Verdana" w:hAnsi="Verdana" w:cs="Tahoma"/>
          <w:i/>
          <w:color w:val="000000"/>
          <w:sz w:val="20"/>
        </w:rPr>
        <w:t xml:space="preserve">DP = número de Dias Úteis entre a </w:t>
      </w:r>
      <w:r w:rsidR="00210B40" w:rsidRPr="001D17FF">
        <w:rPr>
          <w:rFonts w:ascii="Verdana" w:hAnsi="Verdana"/>
          <w:sz w:val="20"/>
        </w:rPr>
        <w:t>Data de Início da Remuneração</w:t>
      </w:r>
      <w:r w:rsidR="001B13E1">
        <w:rPr>
          <w:rFonts w:ascii="Verdana" w:hAnsi="Verdana"/>
          <w:sz w:val="20"/>
        </w:rPr>
        <w:t xml:space="preserve"> das Debêntures</w:t>
      </w:r>
      <w:r w:rsidR="00083466" w:rsidRPr="001D17FF">
        <w:rPr>
          <w:rFonts w:ascii="Verdana" w:hAnsi="Verdana"/>
          <w:sz w:val="20"/>
        </w:rPr>
        <w:t xml:space="preserve">, </w:t>
      </w:r>
      <w:r w:rsidR="00652CB7" w:rsidRPr="001D17FF">
        <w:rPr>
          <w:rFonts w:ascii="Verdana" w:hAnsi="Verdana"/>
          <w:sz w:val="20"/>
        </w:rPr>
        <w:t xml:space="preserve">no caso do primeiro Período de Capitalização, ou a Data </w:t>
      </w:r>
      <w:r w:rsidR="00652CB7">
        <w:rPr>
          <w:rFonts w:ascii="Verdana" w:hAnsi="Verdana"/>
          <w:sz w:val="20"/>
        </w:rPr>
        <w:t>Aniversário</w:t>
      </w:r>
      <w:r w:rsidR="00652CB7" w:rsidRPr="001D17FF">
        <w:rPr>
          <w:rFonts w:ascii="Verdana" w:hAnsi="Verdana"/>
          <w:sz w:val="20"/>
        </w:rPr>
        <w:t xml:space="preserve"> imediatamente anterior, no caso dos demais períodos de capitalização</w:t>
      </w:r>
      <w:r w:rsidR="00652CB7" w:rsidRPr="00FD3CDF">
        <w:rPr>
          <w:rFonts w:ascii="Verdana" w:hAnsi="Verdana"/>
          <w:iCs/>
          <w:color w:val="000000"/>
          <w:sz w:val="20"/>
        </w:rPr>
        <w:t>, e a data de cálculo</w:t>
      </w:r>
      <w:r w:rsidR="00652CB7">
        <w:rPr>
          <w:rFonts w:ascii="Verdana" w:hAnsi="Verdana"/>
          <w:iCs/>
          <w:color w:val="000000"/>
          <w:sz w:val="20"/>
        </w:rPr>
        <w:t xml:space="preserve">, </w:t>
      </w:r>
      <w:r w:rsidR="00652CB7" w:rsidRPr="008B438A">
        <w:rPr>
          <w:rFonts w:ascii="Verdana" w:hAnsi="Verdana"/>
          <w:iCs/>
          <w:sz w:val="20"/>
        </w:rPr>
        <w:t>sendo</w:t>
      </w:r>
      <w:r w:rsidR="00652CB7" w:rsidRPr="001D17FF">
        <w:rPr>
          <w:rFonts w:ascii="Verdana" w:hAnsi="Verdana"/>
          <w:sz w:val="20"/>
        </w:rPr>
        <w:t xml:space="preserve"> “DP” um número inteiro</w:t>
      </w:r>
      <w:r w:rsidR="00652CB7">
        <w:rPr>
          <w:rFonts w:ascii="Verdana" w:hAnsi="Verdana"/>
          <w:sz w:val="20"/>
        </w:rPr>
        <w:t xml:space="preserve">, observado </w:t>
      </w:r>
      <w:r w:rsidR="00652CB7" w:rsidRPr="00590A71">
        <w:rPr>
          <w:rFonts w:ascii="Verdana" w:hAnsi="Verdana"/>
          <w:sz w:val="20"/>
        </w:rPr>
        <w:t xml:space="preserve">que no primeiro período de </w:t>
      </w:r>
      <w:r w:rsidR="00652CB7">
        <w:rPr>
          <w:rFonts w:ascii="Verdana" w:hAnsi="Verdana"/>
          <w:sz w:val="20"/>
        </w:rPr>
        <w:t>capitalização</w:t>
      </w:r>
      <w:r w:rsidR="00652CB7" w:rsidRPr="00590A71">
        <w:rPr>
          <w:rFonts w:ascii="Verdana" w:hAnsi="Verdana"/>
          <w:sz w:val="20"/>
        </w:rPr>
        <w:t xml:space="preserve"> deverá ser acrescido </w:t>
      </w:r>
      <w:r w:rsidR="00652CB7">
        <w:rPr>
          <w:rFonts w:ascii="Verdana" w:hAnsi="Verdana"/>
          <w:sz w:val="20"/>
        </w:rPr>
        <w:t>1</w:t>
      </w:r>
      <w:r w:rsidR="00652CB7" w:rsidRPr="00590A71">
        <w:rPr>
          <w:rFonts w:ascii="Verdana" w:hAnsi="Verdana"/>
          <w:sz w:val="20"/>
        </w:rPr>
        <w:t xml:space="preserve"> (</w:t>
      </w:r>
      <w:r w:rsidR="00652CB7">
        <w:rPr>
          <w:rFonts w:ascii="Verdana" w:hAnsi="Verdana"/>
          <w:sz w:val="20"/>
        </w:rPr>
        <w:t>um</w:t>
      </w:r>
      <w:r w:rsidR="00652CB7" w:rsidRPr="00590A71">
        <w:rPr>
          <w:rFonts w:ascii="Verdana" w:hAnsi="Verdana"/>
          <w:sz w:val="20"/>
        </w:rPr>
        <w:t>) Dia Út</w:t>
      </w:r>
      <w:r w:rsidR="00652CB7">
        <w:rPr>
          <w:rFonts w:ascii="Verdana" w:hAnsi="Verdana"/>
          <w:sz w:val="20"/>
        </w:rPr>
        <w:t>il</w:t>
      </w:r>
      <w:r w:rsidR="00652CB7" w:rsidRPr="00590A71">
        <w:rPr>
          <w:rFonts w:ascii="Verdana" w:hAnsi="Verdana"/>
          <w:sz w:val="20"/>
        </w:rPr>
        <w:t xml:space="preserve"> no “</w:t>
      </w:r>
      <w:r w:rsidR="00652CB7">
        <w:rPr>
          <w:rFonts w:ascii="Verdana" w:hAnsi="Verdana"/>
          <w:sz w:val="20"/>
        </w:rPr>
        <w:t>DP</w:t>
      </w:r>
      <w:r w:rsidR="00652CB7" w:rsidRPr="00590A71">
        <w:rPr>
          <w:rFonts w:ascii="Verdana" w:hAnsi="Verdana"/>
          <w:sz w:val="20"/>
        </w:rPr>
        <w:t xml:space="preserve">”, de forma que o número de Dias Úteis do referido período seja igual ao número de Dias Úteis do primeiro período de </w:t>
      </w:r>
      <w:r w:rsidR="00652CB7">
        <w:rPr>
          <w:rFonts w:ascii="Verdana" w:hAnsi="Verdana"/>
          <w:sz w:val="20"/>
        </w:rPr>
        <w:t>capitalização</w:t>
      </w:r>
      <w:r w:rsidR="00652CB7" w:rsidRPr="00590A71">
        <w:rPr>
          <w:rFonts w:ascii="Verdana" w:hAnsi="Verdana"/>
          <w:sz w:val="20"/>
        </w:rPr>
        <w:t xml:space="preserve"> dos CR</w:t>
      </w:r>
      <w:r w:rsidR="00652CB7">
        <w:rPr>
          <w:rFonts w:ascii="Verdana" w:hAnsi="Verdana"/>
          <w:sz w:val="20"/>
        </w:rPr>
        <w:t>I</w:t>
      </w:r>
      <w:r w:rsidR="009230A7">
        <w:rPr>
          <w:rFonts w:ascii="Verdana" w:hAnsi="Verdana"/>
          <w:sz w:val="20"/>
        </w:rPr>
        <w:t>.</w:t>
      </w:r>
    </w:p>
    <w:p w14:paraId="255813BE" w14:textId="77777777" w:rsidR="00673881" w:rsidRPr="001D17FF" w:rsidRDefault="00673881" w:rsidP="00130353">
      <w:pPr>
        <w:pStyle w:val="p0"/>
        <w:keepNext/>
        <w:suppressAutoHyphens/>
        <w:spacing w:line="360" w:lineRule="auto"/>
        <w:ind w:left="709"/>
        <w:rPr>
          <w:rFonts w:ascii="Verdana" w:hAnsi="Verdana" w:cs="Tahoma"/>
          <w:i/>
          <w:color w:val="000000"/>
          <w:sz w:val="20"/>
        </w:rPr>
      </w:pPr>
    </w:p>
    <w:p w14:paraId="07896ADE" w14:textId="33FC42D9" w:rsidR="00673881" w:rsidRPr="001D17FF" w:rsidRDefault="00673881" w:rsidP="00130353">
      <w:pPr>
        <w:pStyle w:val="p0"/>
        <w:keepNext/>
        <w:suppressAutoHyphens/>
        <w:spacing w:line="360" w:lineRule="auto"/>
        <w:ind w:left="709"/>
        <w:rPr>
          <w:rFonts w:ascii="Verdana" w:hAnsi="Verdana" w:cs="Tahoma"/>
          <w:i/>
          <w:color w:val="000000"/>
          <w:sz w:val="20"/>
        </w:rPr>
      </w:pPr>
      <w:r w:rsidRPr="001D17FF">
        <w:rPr>
          <w:rFonts w:ascii="Verdana" w:hAnsi="Verdana" w:cs="Tahoma"/>
          <w:i/>
          <w:color w:val="000000"/>
          <w:sz w:val="20"/>
        </w:rPr>
        <w:t>Considera-se “Período de Capitalização” o período que se inicia: (a) a partir da primeira Data da Integralização e termina na primeira Data de Aniversário, no caso do primeiro Período de Capitalização; e (b) na Data de Aniversário imediatamente anterior, no caso dos demais Períodos de Capitalização, e termina na Data de Aniversário do respectivo período ou, na Data de Vencimento, conforme o caso. Cada Período de Capitalização sucede o anterior sem solução de continuidade, até a Data de Vencimento, ou a data do resgate ou de vencimento antecipado das Debêntures, conforme o caso.</w:t>
      </w:r>
    </w:p>
    <w:p w14:paraId="704BC516" w14:textId="77777777" w:rsidR="00C67B22" w:rsidRPr="001D17FF" w:rsidRDefault="00C67B22" w:rsidP="001C2B06">
      <w:pPr>
        <w:spacing w:after="0" w:line="320" w:lineRule="exact"/>
        <w:ind w:left="709"/>
        <w:rPr>
          <w:rFonts w:ascii="Verdana" w:hAnsi="Verdana"/>
          <w:sz w:val="20"/>
        </w:rPr>
      </w:pPr>
      <w:bookmarkStart w:id="125" w:name="_Ref286330516"/>
      <w:bookmarkStart w:id="126" w:name="_Ref286331549"/>
      <w:bookmarkStart w:id="127" w:name="_Ref286154048"/>
      <w:bookmarkEnd w:id="115"/>
      <w:bookmarkEnd w:id="116"/>
      <w:bookmarkEnd w:id="117"/>
      <w:bookmarkEnd w:id="119"/>
      <w:bookmarkEnd w:id="120"/>
      <w:bookmarkEnd w:id="121"/>
      <w:bookmarkEnd w:id="122"/>
    </w:p>
    <w:p w14:paraId="25D4E2AB" w14:textId="5B11A3BE" w:rsidR="003917B2" w:rsidRPr="001D17FF" w:rsidRDefault="0085159B" w:rsidP="003E2A51">
      <w:pPr>
        <w:numPr>
          <w:ilvl w:val="2"/>
          <w:numId w:val="7"/>
        </w:numPr>
        <w:spacing w:after="0" w:line="320" w:lineRule="exact"/>
        <w:ind w:left="0" w:firstLine="0"/>
        <w:rPr>
          <w:rFonts w:ascii="Verdana" w:hAnsi="Verdana"/>
          <w:sz w:val="20"/>
        </w:rPr>
      </w:pPr>
      <w:r w:rsidRPr="001D17FF">
        <w:rPr>
          <w:rFonts w:ascii="Verdana" w:eastAsia="Arial Unicode MS" w:hAnsi="Verdana"/>
          <w:sz w:val="20"/>
          <w:u w:val="single"/>
        </w:rPr>
        <w:t xml:space="preserve">Indisponibilidade, </w:t>
      </w:r>
      <w:r w:rsidR="00337282" w:rsidRPr="001D17FF">
        <w:rPr>
          <w:rFonts w:ascii="Verdana" w:eastAsia="Arial Unicode MS" w:hAnsi="Verdana"/>
          <w:sz w:val="20"/>
          <w:u w:val="single"/>
        </w:rPr>
        <w:t>Impossibilidade de Aplicação ou Extinção do IPCA</w:t>
      </w:r>
      <w:r w:rsidR="00337282" w:rsidRPr="001D17FF">
        <w:rPr>
          <w:rFonts w:ascii="Verdana" w:hAnsi="Verdana"/>
          <w:sz w:val="20"/>
        </w:rPr>
        <w:t xml:space="preserve">. Na ausência da apuração e/ou divulgação e/ou limitação do IPCA por prazo superior a 5 (cinco) Dias Úteis, após a data esperada para apuração e/ou divulgação, ou em caso de extinção ou inaplicabilidade por disposição legal ou determinação judicial do IPCA, deverá ser aplicada, em sua substituição, a taxa que vier legalmente a substituí-la, ou no caso de inexistir substituto legal para o IPCA, </w:t>
      </w:r>
      <w:r w:rsidR="00337282">
        <w:rPr>
          <w:rFonts w:ascii="Verdana" w:hAnsi="Verdana"/>
          <w:sz w:val="20"/>
        </w:rPr>
        <w:t>o</w:t>
      </w:r>
      <w:r w:rsidR="00337282" w:rsidRPr="001D17FF">
        <w:rPr>
          <w:rFonts w:ascii="Verdana" w:hAnsi="Verdana"/>
          <w:sz w:val="20"/>
        </w:rPr>
        <w:t xml:space="preserve"> Debenturista deverá, em até 2 (dois) Dias Úteis contados da data em que este tomar conhecimento de quaisquer dos eventos referidos acima, convocar uma </w:t>
      </w:r>
      <w:r w:rsidR="00337282">
        <w:rPr>
          <w:rFonts w:ascii="Verdana" w:hAnsi="Verdana"/>
          <w:sz w:val="20"/>
        </w:rPr>
        <w:t>A</w:t>
      </w:r>
      <w:r w:rsidR="00337282" w:rsidRPr="001D17FF">
        <w:rPr>
          <w:rFonts w:ascii="Verdana" w:hAnsi="Verdana"/>
          <w:sz w:val="20"/>
        </w:rPr>
        <w:t xml:space="preserve">ssembleia </w:t>
      </w:r>
      <w:r w:rsidR="00337282">
        <w:rPr>
          <w:rFonts w:ascii="Verdana" w:hAnsi="Verdana"/>
          <w:sz w:val="20"/>
        </w:rPr>
        <w:t>G</w:t>
      </w:r>
      <w:r w:rsidR="00337282" w:rsidRPr="001D17FF">
        <w:rPr>
          <w:rFonts w:ascii="Verdana" w:hAnsi="Verdana"/>
          <w:sz w:val="20"/>
        </w:rPr>
        <w:t>eral d</w:t>
      </w:r>
      <w:r w:rsidR="00337282">
        <w:rPr>
          <w:rFonts w:ascii="Verdana" w:hAnsi="Verdana"/>
          <w:sz w:val="20"/>
        </w:rPr>
        <w:t>e</w:t>
      </w:r>
      <w:r w:rsidR="00337282" w:rsidRPr="001D17FF">
        <w:rPr>
          <w:rFonts w:ascii="Verdana" w:hAnsi="Verdana"/>
          <w:sz w:val="20"/>
        </w:rPr>
        <w:t xml:space="preserve"> </w:t>
      </w:r>
      <w:r w:rsidR="00337282">
        <w:rPr>
          <w:rFonts w:ascii="Verdana" w:hAnsi="Verdana"/>
          <w:sz w:val="20"/>
        </w:rPr>
        <w:t>T</w:t>
      </w:r>
      <w:r w:rsidR="00337282" w:rsidRPr="001D17FF">
        <w:rPr>
          <w:rFonts w:ascii="Verdana" w:hAnsi="Verdana"/>
          <w:sz w:val="20"/>
        </w:rPr>
        <w:t xml:space="preserve">itulares de </w:t>
      </w:r>
      <w:r w:rsidR="00337282">
        <w:rPr>
          <w:rFonts w:ascii="Verdana" w:hAnsi="Verdana"/>
          <w:sz w:val="20"/>
        </w:rPr>
        <w:t>CRI</w:t>
      </w:r>
      <w:r w:rsidR="00337282" w:rsidRPr="001D17FF">
        <w:rPr>
          <w:rFonts w:ascii="Verdana" w:hAnsi="Verdana"/>
          <w:sz w:val="20"/>
        </w:rPr>
        <w:t xml:space="preserve">, a qual terá como objeto a deliberação pelos </w:t>
      </w:r>
      <w:r w:rsidR="00337282">
        <w:rPr>
          <w:rFonts w:ascii="Verdana" w:hAnsi="Verdana"/>
          <w:sz w:val="20"/>
        </w:rPr>
        <w:t>T</w:t>
      </w:r>
      <w:r w:rsidR="00337282" w:rsidRPr="001D17FF">
        <w:rPr>
          <w:rFonts w:ascii="Verdana" w:hAnsi="Verdana"/>
          <w:sz w:val="20"/>
        </w:rPr>
        <w:t xml:space="preserve">itulares de </w:t>
      </w:r>
      <w:r w:rsidR="00337282">
        <w:rPr>
          <w:rFonts w:ascii="Verdana" w:hAnsi="Verdana"/>
          <w:sz w:val="20"/>
        </w:rPr>
        <w:t>CRI</w:t>
      </w:r>
      <w:r w:rsidR="00337282" w:rsidRPr="001D17FF">
        <w:rPr>
          <w:rFonts w:ascii="Verdana" w:hAnsi="Verdana"/>
          <w:sz w:val="20"/>
        </w:rPr>
        <w:t xml:space="preserve">, conforme procedimentos e quóruns previstos no Termo de Securitização, de comum acordo com a Emissora, sobre o novo parâmetro de Atualização Monetária das Debêntures, parâmetro este que deverá preservar o valor real e os mesmos níveis da Atualização Monetária. Tal </w:t>
      </w:r>
      <w:r w:rsidR="00337282">
        <w:rPr>
          <w:rFonts w:ascii="Verdana" w:hAnsi="Verdana"/>
          <w:sz w:val="20"/>
        </w:rPr>
        <w:lastRenderedPageBreak/>
        <w:t>A</w:t>
      </w:r>
      <w:r w:rsidR="00337282" w:rsidRPr="001D17FF">
        <w:rPr>
          <w:rFonts w:ascii="Verdana" w:hAnsi="Verdana"/>
          <w:sz w:val="20"/>
        </w:rPr>
        <w:t xml:space="preserve">ssembleia </w:t>
      </w:r>
      <w:r w:rsidR="00337282">
        <w:rPr>
          <w:rFonts w:ascii="Verdana" w:hAnsi="Verdana"/>
          <w:sz w:val="20"/>
        </w:rPr>
        <w:t>G</w:t>
      </w:r>
      <w:r w:rsidR="00337282" w:rsidRPr="001D17FF">
        <w:rPr>
          <w:rFonts w:ascii="Verdana" w:hAnsi="Verdana"/>
          <w:sz w:val="20"/>
        </w:rPr>
        <w:t>eral d</w:t>
      </w:r>
      <w:r w:rsidR="00337282">
        <w:rPr>
          <w:rFonts w:ascii="Verdana" w:hAnsi="Verdana"/>
          <w:sz w:val="20"/>
        </w:rPr>
        <w:t>e</w:t>
      </w:r>
      <w:r w:rsidR="00337282" w:rsidRPr="001D17FF">
        <w:rPr>
          <w:rFonts w:ascii="Verdana" w:hAnsi="Verdana"/>
          <w:sz w:val="20"/>
        </w:rPr>
        <w:t xml:space="preserve"> </w:t>
      </w:r>
      <w:r w:rsidR="00337282">
        <w:rPr>
          <w:rFonts w:ascii="Verdana" w:hAnsi="Verdana"/>
          <w:sz w:val="20"/>
        </w:rPr>
        <w:t>T</w:t>
      </w:r>
      <w:r w:rsidR="00337282" w:rsidRPr="001D17FF">
        <w:rPr>
          <w:rFonts w:ascii="Verdana" w:hAnsi="Verdana"/>
          <w:sz w:val="20"/>
        </w:rPr>
        <w:t xml:space="preserve">itulares de </w:t>
      </w:r>
      <w:r w:rsidR="00337282">
        <w:rPr>
          <w:rFonts w:ascii="Verdana" w:hAnsi="Verdana"/>
          <w:sz w:val="20"/>
        </w:rPr>
        <w:t>CRI</w:t>
      </w:r>
      <w:r w:rsidR="00337282" w:rsidRPr="001D17FF">
        <w:rPr>
          <w:rFonts w:ascii="Verdana" w:hAnsi="Verdana"/>
          <w:sz w:val="20"/>
        </w:rPr>
        <w:t xml:space="preserve"> deverá ser convocada e realizada nos termos do Termo de Securitização. Até a deliberação desse novo parâmetro de remuneração, o último IPCA divulgado será utilizado na apuração do IPCA e será aplicada para todos os dias relativos ao período no qual não tenha sido possível sua aferição, não sendo devidas quaisquer compensações entre a Emissora e </w:t>
      </w:r>
      <w:r w:rsidR="00337282">
        <w:rPr>
          <w:rFonts w:ascii="Verdana" w:hAnsi="Verdana"/>
          <w:sz w:val="20"/>
        </w:rPr>
        <w:t>o</w:t>
      </w:r>
      <w:r w:rsidR="00337282" w:rsidRPr="001D17FF">
        <w:rPr>
          <w:rFonts w:ascii="Verdana" w:hAnsi="Verdana"/>
          <w:sz w:val="20"/>
        </w:rPr>
        <w:t xml:space="preserve"> Debenturista quando da deliberação do novo parâmetro de Atualização Monetária para as Debêntures e, por consequência, para os </w:t>
      </w:r>
      <w:r w:rsidR="00337282">
        <w:rPr>
          <w:rFonts w:ascii="Verdana" w:hAnsi="Verdana"/>
          <w:sz w:val="20"/>
        </w:rPr>
        <w:t>CRI</w:t>
      </w:r>
      <w:r w:rsidR="002870EF" w:rsidRPr="001D17FF">
        <w:rPr>
          <w:rFonts w:ascii="Verdana" w:hAnsi="Verdana"/>
          <w:sz w:val="20"/>
        </w:rPr>
        <w:t>.</w:t>
      </w:r>
      <w:bookmarkStart w:id="128" w:name="_Ref286330522"/>
      <w:bookmarkEnd w:id="125"/>
    </w:p>
    <w:p w14:paraId="73086F64" w14:textId="77777777" w:rsidR="00C67B22" w:rsidRPr="001D17FF" w:rsidRDefault="00C67B22" w:rsidP="001C2B06">
      <w:pPr>
        <w:spacing w:after="0" w:line="320" w:lineRule="exact"/>
        <w:rPr>
          <w:rFonts w:ascii="Verdana" w:hAnsi="Verdana"/>
          <w:sz w:val="20"/>
        </w:rPr>
      </w:pPr>
    </w:p>
    <w:p w14:paraId="25A65527" w14:textId="2A9AFE2A" w:rsidR="00973E47" w:rsidRPr="001D17FF" w:rsidRDefault="002870EF" w:rsidP="003E2A51">
      <w:pPr>
        <w:numPr>
          <w:ilvl w:val="2"/>
          <w:numId w:val="7"/>
        </w:numPr>
        <w:spacing w:after="0" w:line="320" w:lineRule="exact"/>
        <w:ind w:left="0" w:firstLine="0"/>
        <w:rPr>
          <w:rFonts w:ascii="Verdana" w:hAnsi="Verdana"/>
          <w:sz w:val="20"/>
        </w:rPr>
      </w:pPr>
      <w:r w:rsidRPr="001D17FF">
        <w:rPr>
          <w:rFonts w:ascii="Verdana" w:hAnsi="Verdana"/>
          <w:sz w:val="20"/>
        </w:rPr>
        <w:t xml:space="preserve">Caso o IPCA venha a ser divulgado antes da realização da </w:t>
      </w:r>
      <w:r w:rsidR="00B604CC" w:rsidRPr="00557529">
        <w:rPr>
          <w:rFonts w:ascii="Verdana" w:eastAsia="Arial Unicode MS" w:hAnsi="Verdana"/>
          <w:sz w:val="20"/>
        </w:rPr>
        <w:t>Assembleia Geral de Titulares de CRI</w:t>
      </w:r>
      <w:r w:rsidRPr="001D17FF">
        <w:rPr>
          <w:rFonts w:ascii="Verdana" w:hAnsi="Verdana"/>
          <w:sz w:val="20"/>
        </w:rPr>
        <w:t xml:space="preserve"> prevista na cláusula acima, ressalvada a hipótese de extinção ou inaplicabilidade por disposição legal ou determinação judicial, referida </w:t>
      </w:r>
      <w:r w:rsidR="00B604CC" w:rsidRPr="00557529">
        <w:rPr>
          <w:rFonts w:ascii="Verdana" w:eastAsia="Arial Unicode MS" w:hAnsi="Verdana"/>
          <w:sz w:val="20"/>
        </w:rPr>
        <w:t>Assembleia Geral de Titulares de CRI</w:t>
      </w:r>
      <w:r w:rsidR="00B604CC" w:rsidRPr="00947545">
        <w:rPr>
          <w:rFonts w:ascii="Verdana" w:eastAsiaTheme="minorHAnsi" w:hAnsi="Verdana"/>
          <w:color w:val="000000"/>
          <w:sz w:val="20"/>
        </w:rPr>
        <w:t xml:space="preserve"> </w:t>
      </w:r>
      <w:r w:rsidRPr="001D17FF">
        <w:rPr>
          <w:rFonts w:ascii="Verdana" w:hAnsi="Verdana"/>
          <w:sz w:val="20"/>
        </w:rPr>
        <w:t>não será mais realizada, e o IPCA, a partir de sua divulgação, voltará a ser utilizado para o cálculo da Remuneração desde o dia de sua indisponibilidade</w:t>
      </w:r>
      <w:r w:rsidR="00C15360" w:rsidRPr="001D17FF">
        <w:rPr>
          <w:rFonts w:ascii="Verdana" w:hAnsi="Verdana"/>
          <w:sz w:val="20"/>
        </w:rPr>
        <w:t>.</w:t>
      </w:r>
    </w:p>
    <w:p w14:paraId="5A1C3223" w14:textId="7DC5AF86" w:rsidR="002870EF" w:rsidRPr="001D17FF" w:rsidRDefault="002870EF" w:rsidP="00C53DE1">
      <w:pPr>
        <w:spacing w:after="0" w:line="320" w:lineRule="exact"/>
        <w:ind w:firstLine="284"/>
        <w:rPr>
          <w:rFonts w:ascii="Verdana" w:hAnsi="Verdana"/>
          <w:sz w:val="20"/>
        </w:rPr>
      </w:pPr>
    </w:p>
    <w:p w14:paraId="2C559AEE" w14:textId="72515A0E" w:rsidR="00516FA7" w:rsidRPr="00D1643B" w:rsidRDefault="002870EF" w:rsidP="003E2A51">
      <w:pPr>
        <w:numPr>
          <w:ilvl w:val="2"/>
          <w:numId w:val="7"/>
        </w:numPr>
        <w:spacing w:after="0" w:line="320" w:lineRule="exact"/>
        <w:ind w:left="0" w:firstLine="0"/>
        <w:rPr>
          <w:rFonts w:ascii="Verdana" w:hAnsi="Verdana"/>
          <w:sz w:val="20"/>
        </w:rPr>
      </w:pPr>
      <w:r w:rsidRPr="001D17FF">
        <w:rPr>
          <w:rFonts w:ascii="Verdana" w:hAnsi="Verdana"/>
          <w:sz w:val="20"/>
        </w:rPr>
        <w:t xml:space="preserve">Caso referida </w:t>
      </w:r>
      <w:r w:rsidR="001B13E1">
        <w:rPr>
          <w:rFonts w:ascii="Verdana" w:hAnsi="Verdana"/>
          <w:sz w:val="20"/>
        </w:rPr>
        <w:t>A</w:t>
      </w:r>
      <w:r w:rsidRPr="001D17FF">
        <w:rPr>
          <w:rFonts w:ascii="Verdana" w:hAnsi="Verdana"/>
          <w:sz w:val="20"/>
        </w:rPr>
        <w:t xml:space="preserve">ssembleia </w:t>
      </w:r>
      <w:r w:rsidR="001B13E1">
        <w:rPr>
          <w:rFonts w:ascii="Verdana" w:hAnsi="Verdana"/>
          <w:sz w:val="20"/>
        </w:rPr>
        <w:t>G</w:t>
      </w:r>
      <w:r w:rsidRPr="001D17FF">
        <w:rPr>
          <w:rFonts w:ascii="Verdana" w:hAnsi="Verdana"/>
          <w:sz w:val="20"/>
        </w:rPr>
        <w:t xml:space="preserve">eral de </w:t>
      </w:r>
      <w:r w:rsidR="00D71F36">
        <w:rPr>
          <w:rFonts w:ascii="Verdana" w:hAnsi="Verdana"/>
          <w:sz w:val="20"/>
        </w:rPr>
        <w:t>T</w:t>
      </w:r>
      <w:r w:rsidRPr="001D17FF">
        <w:rPr>
          <w:rFonts w:ascii="Verdana" w:hAnsi="Verdana"/>
          <w:sz w:val="20"/>
        </w:rPr>
        <w:t xml:space="preserve">itulares de </w:t>
      </w:r>
      <w:r w:rsidR="00DB4BC2">
        <w:rPr>
          <w:rFonts w:ascii="Verdana" w:hAnsi="Verdana"/>
          <w:sz w:val="20"/>
        </w:rPr>
        <w:t>CRI</w:t>
      </w:r>
      <w:r w:rsidR="00DB4BC2" w:rsidRPr="001D17FF" w:rsidDel="00DB4BC2">
        <w:rPr>
          <w:rFonts w:ascii="Verdana" w:hAnsi="Verdana"/>
          <w:sz w:val="20"/>
        </w:rPr>
        <w:t xml:space="preserve"> </w:t>
      </w:r>
      <w:r w:rsidRPr="001D17FF">
        <w:rPr>
          <w:rFonts w:ascii="Verdana" w:hAnsi="Verdana"/>
          <w:sz w:val="20"/>
        </w:rPr>
        <w:t xml:space="preserve">não se instale em primeira convocação, por falta de verificação do quórum mínimo de instalação de 50% (cinquenta por cento) mais um dos </w:t>
      </w:r>
      <w:r w:rsidR="00DB4BC2">
        <w:rPr>
          <w:rFonts w:ascii="Verdana" w:hAnsi="Verdana"/>
          <w:sz w:val="20"/>
        </w:rPr>
        <w:t>CRI</w:t>
      </w:r>
      <w:r w:rsidR="00DB4BC2" w:rsidRPr="001D17FF" w:rsidDel="00DB4BC2">
        <w:rPr>
          <w:rFonts w:ascii="Verdana" w:hAnsi="Verdana"/>
          <w:sz w:val="20"/>
        </w:rPr>
        <w:t xml:space="preserve"> </w:t>
      </w:r>
      <w:r w:rsidRPr="001D17FF">
        <w:rPr>
          <w:rFonts w:ascii="Verdana" w:hAnsi="Verdana"/>
          <w:sz w:val="20"/>
        </w:rPr>
        <w:t xml:space="preserve">em Circulação (conforme definido no Termo de Securitização), será realizada uma segunda convocação, podendo ser instalada com qualquer número. A definição sobre o novo parâmetro de Atualização Monetária das Debêntures, de comum acordo com a Emissora, estará sujeita à aprovação de 75% (setenta e cinco por cento) dos </w:t>
      </w:r>
      <w:r w:rsidR="00880AC4">
        <w:rPr>
          <w:rFonts w:ascii="Verdana" w:hAnsi="Verdana"/>
          <w:sz w:val="20"/>
        </w:rPr>
        <w:t>T</w:t>
      </w:r>
      <w:r w:rsidRPr="001D17FF">
        <w:rPr>
          <w:rFonts w:ascii="Verdana" w:hAnsi="Verdana"/>
          <w:sz w:val="20"/>
        </w:rPr>
        <w:t xml:space="preserve">itulares de </w:t>
      </w:r>
      <w:r w:rsidR="00DB4BC2">
        <w:rPr>
          <w:rFonts w:ascii="Verdana" w:hAnsi="Verdana"/>
          <w:sz w:val="20"/>
        </w:rPr>
        <w:t>CRI</w:t>
      </w:r>
      <w:r w:rsidR="00DB4BC2" w:rsidRPr="001D17FF" w:rsidDel="00DB4BC2">
        <w:rPr>
          <w:rFonts w:ascii="Verdana" w:hAnsi="Verdana"/>
          <w:sz w:val="20"/>
        </w:rPr>
        <w:t xml:space="preserve"> </w:t>
      </w:r>
      <w:r w:rsidRPr="001D17FF">
        <w:rPr>
          <w:rFonts w:ascii="Verdana" w:hAnsi="Verdana"/>
          <w:sz w:val="20"/>
        </w:rPr>
        <w:t xml:space="preserve">presentes à assembleia, desde que presentes à assembleia, no mínimo, 1/3 (um terço) dos </w:t>
      </w:r>
      <w:r w:rsidR="00DB4BC2">
        <w:rPr>
          <w:rFonts w:ascii="Verdana" w:hAnsi="Verdana"/>
          <w:sz w:val="20"/>
        </w:rPr>
        <w:t>CRI</w:t>
      </w:r>
      <w:r w:rsidR="00DB4BC2" w:rsidRPr="001D17FF" w:rsidDel="00DB4BC2">
        <w:rPr>
          <w:rFonts w:ascii="Verdana" w:hAnsi="Verdana"/>
          <w:sz w:val="20"/>
        </w:rPr>
        <w:t xml:space="preserve"> </w:t>
      </w:r>
      <w:r w:rsidRPr="001D17FF">
        <w:rPr>
          <w:rFonts w:ascii="Verdana" w:hAnsi="Verdana"/>
          <w:sz w:val="20"/>
        </w:rPr>
        <w:t xml:space="preserve">em Circulação. Caso não haja </w:t>
      </w:r>
      <w:r w:rsidR="002F030A">
        <w:rPr>
          <w:rFonts w:ascii="Verdana" w:hAnsi="Verdana"/>
          <w:sz w:val="20"/>
        </w:rPr>
        <w:t xml:space="preserve">quórum para </w:t>
      </w:r>
      <w:r w:rsidRPr="001D17FF">
        <w:rPr>
          <w:rFonts w:ascii="Verdana" w:hAnsi="Verdana"/>
          <w:sz w:val="20"/>
        </w:rPr>
        <w:t>instalação</w:t>
      </w:r>
      <w:r w:rsidR="002F030A">
        <w:rPr>
          <w:rFonts w:ascii="Verdana" w:hAnsi="Verdana"/>
          <w:sz w:val="20"/>
        </w:rPr>
        <w:t>, em primeira e segunda convocação, ou quórum para deliberação, em primeira e segunda convocação,</w:t>
      </w:r>
      <w:r w:rsidRPr="001D17FF">
        <w:rPr>
          <w:rFonts w:ascii="Verdana" w:hAnsi="Verdana"/>
          <w:sz w:val="20"/>
        </w:rPr>
        <w:t xml:space="preserve"> da assembleia ou caso não haja acordo entre a Emissora e </w:t>
      </w:r>
      <w:r w:rsidR="00880AC4">
        <w:rPr>
          <w:rFonts w:ascii="Verdana" w:hAnsi="Verdana"/>
          <w:sz w:val="20"/>
        </w:rPr>
        <w:t>os T</w:t>
      </w:r>
      <w:r w:rsidRPr="001D17FF">
        <w:rPr>
          <w:rFonts w:ascii="Verdana" w:hAnsi="Verdana"/>
          <w:sz w:val="20"/>
        </w:rPr>
        <w:t xml:space="preserve">itulares de </w:t>
      </w:r>
      <w:r w:rsidR="00DB4BC2">
        <w:rPr>
          <w:rFonts w:ascii="Verdana" w:hAnsi="Verdana"/>
          <w:sz w:val="20"/>
        </w:rPr>
        <w:t>CRI</w:t>
      </w:r>
      <w:r w:rsidR="00DB4BC2" w:rsidRPr="001D17FF" w:rsidDel="00DB4BC2">
        <w:rPr>
          <w:rFonts w:ascii="Verdana" w:hAnsi="Verdana"/>
          <w:sz w:val="20"/>
        </w:rPr>
        <w:t xml:space="preserve"> </w:t>
      </w:r>
      <w:r w:rsidRPr="001D17FF">
        <w:rPr>
          <w:rFonts w:ascii="Verdana" w:hAnsi="Verdana"/>
          <w:sz w:val="20"/>
        </w:rPr>
        <w:t xml:space="preserve">nos termos descritos acima sobre o novo parâmetro de Atualização Monetária, a Emissora deverá resgatar antecipadamente a totalidade das Debêntures, no prazo de até 10 (dez) Dias Úteis (a) da data de encerramento da respectiva </w:t>
      </w:r>
      <w:r w:rsidR="001B13E1">
        <w:rPr>
          <w:rFonts w:ascii="Verdana" w:hAnsi="Verdana"/>
          <w:sz w:val="20"/>
        </w:rPr>
        <w:t>A</w:t>
      </w:r>
      <w:r w:rsidRPr="001D17FF">
        <w:rPr>
          <w:rFonts w:ascii="Verdana" w:hAnsi="Verdana"/>
          <w:sz w:val="20"/>
        </w:rPr>
        <w:t xml:space="preserve">ssembleia </w:t>
      </w:r>
      <w:r w:rsidR="001B13E1">
        <w:rPr>
          <w:rFonts w:ascii="Verdana" w:hAnsi="Verdana"/>
          <w:sz w:val="20"/>
        </w:rPr>
        <w:t>G</w:t>
      </w:r>
      <w:r w:rsidRPr="001D17FF">
        <w:rPr>
          <w:rFonts w:ascii="Verdana" w:hAnsi="Verdana"/>
          <w:sz w:val="20"/>
        </w:rPr>
        <w:t xml:space="preserve">eral </w:t>
      </w:r>
      <w:r w:rsidR="00B65700" w:rsidRPr="001D17FF">
        <w:rPr>
          <w:rFonts w:ascii="Verdana" w:hAnsi="Verdana"/>
          <w:sz w:val="20"/>
        </w:rPr>
        <w:t>d</w:t>
      </w:r>
      <w:r w:rsidR="00B65700">
        <w:rPr>
          <w:rFonts w:ascii="Verdana" w:hAnsi="Verdana"/>
          <w:sz w:val="20"/>
        </w:rPr>
        <w:t>e</w:t>
      </w:r>
      <w:r w:rsidR="00B65700" w:rsidRPr="001D17FF">
        <w:rPr>
          <w:rFonts w:ascii="Verdana" w:hAnsi="Verdana"/>
          <w:sz w:val="20"/>
        </w:rPr>
        <w:t xml:space="preserve"> </w:t>
      </w:r>
      <w:r w:rsidR="00D71F36">
        <w:rPr>
          <w:rFonts w:ascii="Verdana" w:hAnsi="Verdana"/>
          <w:sz w:val="20"/>
        </w:rPr>
        <w:t>T</w:t>
      </w:r>
      <w:r w:rsidRPr="001D17FF">
        <w:rPr>
          <w:rFonts w:ascii="Verdana" w:hAnsi="Verdana"/>
          <w:sz w:val="20"/>
        </w:rPr>
        <w:t xml:space="preserve">itulares de </w:t>
      </w:r>
      <w:r w:rsidR="00DB4BC2">
        <w:rPr>
          <w:rFonts w:ascii="Verdana" w:hAnsi="Verdana"/>
          <w:sz w:val="20"/>
        </w:rPr>
        <w:t>CRI</w:t>
      </w:r>
      <w:r w:rsidRPr="001D17FF">
        <w:rPr>
          <w:rFonts w:ascii="Verdana" w:hAnsi="Verdana"/>
          <w:sz w:val="20"/>
        </w:rPr>
        <w:t xml:space="preserve">, (b) da data em que tal assembleia deveria ter ocorrido, (c) de outra data que venha a ser definida em referida assembleia ou (d) até a Data de Vencimento, caso esta ocorra primeiro. O resgate antecipado total pela Emissora na hipótese prevista nesta Cláusula deverá ocorrer pelo saldo devedor do Valor Nominal Unitário das Debêntures acrescido da Atualização Monetária e da Remuneração devida até a data do efetivo resgate, calculada </w:t>
      </w:r>
      <w:r w:rsidRPr="001D17FF">
        <w:rPr>
          <w:rFonts w:ascii="Verdana" w:hAnsi="Verdana"/>
          <w:i/>
          <w:sz w:val="20"/>
        </w:rPr>
        <w:t xml:space="preserve">pro rata </w:t>
      </w:r>
      <w:proofErr w:type="spellStart"/>
      <w:r w:rsidRPr="001D17FF">
        <w:rPr>
          <w:rFonts w:ascii="Verdana" w:hAnsi="Verdana"/>
          <w:i/>
          <w:sz w:val="20"/>
        </w:rPr>
        <w:t>temporis</w:t>
      </w:r>
      <w:proofErr w:type="spellEnd"/>
      <w:r w:rsidRPr="001D17FF">
        <w:rPr>
          <w:rFonts w:ascii="Verdana" w:hAnsi="Verdana"/>
          <w:sz w:val="20"/>
        </w:rPr>
        <w:t>, a partir da primeira Data da Integralização ou da última Data de Aniversário, o que ocorrer por último, acrescido de eventuais despesas em aberto. Neste caso, o cálculo da Atualização Monetária e da Remuneração para cada dia do período em que ocorra a ausência de taxas deverá utilizar o último IPCA divulgado oficialmente</w:t>
      </w:r>
      <w:r w:rsidR="000F187A" w:rsidRPr="001D17FF">
        <w:rPr>
          <w:rFonts w:ascii="Verdana" w:hAnsi="Verdana"/>
          <w:sz w:val="20"/>
        </w:rPr>
        <w:t>.</w:t>
      </w:r>
    </w:p>
    <w:bookmarkEnd w:id="126"/>
    <w:bookmarkEnd w:id="128"/>
    <w:p w14:paraId="791D7C86" w14:textId="77777777" w:rsidR="00C67B22" w:rsidRPr="00417FDB" w:rsidRDefault="00C67B22" w:rsidP="00947545">
      <w:pPr>
        <w:pStyle w:val="PargrafodaLista"/>
        <w:spacing w:after="0" w:line="320" w:lineRule="exact"/>
        <w:ind w:left="284"/>
        <w:rPr>
          <w:rFonts w:ascii="Verdana" w:hAnsi="Verdana"/>
          <w:sz w:val="20"/>
        </w:rPr>
      </w:pPr>
    </w:p>
    <w:p w14:paraId="7B3F2C31" w14:textId="77777777" w:rsidR="00973E47" w:rsidRPr="00417FDB" w:rsidRDefault="00CB0A20" w:rsidP="003E2A51">
      <w:pPr>
        <w:numPr>
          <w:ilvl w:val="1"/>
          <w:numId w:val="7"/>
        </w:numPr>
        <w:spacing w:after="0" w:line="320" w:lineRule="exact"/>
        <w:ind w:left="0" w:firstLine="0"/>
        <w:rPr>
          <w:rFonts w:ascii="Verdana" w:hAnsi="Verdana"/>
          <w:sz w:val="20"/>
        </w:rPr>
      </w:pPr>
      <w:bookmarkStart w:id="129" w:name="_DV_M80"/>
      <w:bookmarkStart w:id="130" w:name="_DV_M81"/>
      <w:bookmarkEnd w:id="127"/>
      <w:bookmarkEnd w:id="129"/>
      <w:bookmarkEnd w:id="130"/>
      <w:r w:rsidRPr="00417FDB">
        <w:rPr>
          <w:rFonts w:ascii="Verdana" w:hAnsi="Verdana"/>
          <w:sz w:val="20"/>
          <w:u w:val="single"/>
        </w:rPr>
        <w:t>Repactuação Programada</w:t>
      </w:r>
      <w:r w:rsidR="00973E47" w:rsidRPr="00417FDB">
        <w:rPr>
          <w:rFonts w:ascii="Verdana" w:hAnsi="Verdana"/>
          <w:sz w:val="20"/>
        </w:rPr>
        <w:t xml:space="preserve">. </w:t>
      </w:r>
      <w:r w:rsidR="00DB54B8" w:rsidRPr="00417FDB">
        <w:rPr>
          <w:rFonts w:ascii="Verdana" w:hAnsi="Verdana"/>
          <w:sz w:val="20"/>
        </w:rPr>
        <w:t>Não haverá repactuação programada</w:t>
      </w:r>
      <w:r w:rsidR="00973E47" w:rsidRPr="00417FDB">
        <w:rPr>
          <w:rFonts w:ascii="Verdana" w:hAnsi="Verdana"/>
          <w:sz w:val="20"/>
        </w:rPr>
        <w:t xml:space="preserve">. </w:t>
      </w:r>
      <w:bookmarkStart w:id="131" w:name="_Ref534176584"/>
      <w:bookmarkEnd w:id="106"/>
      <w:bookmarkEnd w:id="118"/>
    </w:p>
    <w:p w14:paraId="418F5C65" w14:textId="77777777" w:rsidR="00C67B22" w:rsidRPr="00417FDB" w:rsidRDefault="00C67B22" w:rsidP="001C2B06">
      <w:pPr>
        <w:pStyle w:val="PargrafodaLista"/>
        <w:spacing w:after="0" w:line="320" w:lineRule="exact"/>
        <w:ind w:hanging="720"/>
        <w:rPr>
          <w:rFonts w:ascii="Verdana" w:hAnsi="Verdana"/>
          <w:sz w:val="20"/>
        </w:rPr>
      </w:pPr>
    </w:p>
    <w:p w14:paraId="33D86DA0" w14:textId="24BA3113" w:rsidR="00850A80" w:rsidRDefault="008C0583" w:rsidP="003E2A51">
      <w:pPr>
        <w:numPr>
          <w:ilvl w:val="1"/>
          <w:numId w:val="7"/>
        </w:numPr>
        <w:spacing w:after="0" w:line="320" w:lineRule="exact"/>
        <w:ind w:left="0" w:firstLine="0"/>
        <w:rPr>
          <w:rFonts w:ascii="Verdana" w:hAnsi="Verdana"/>
          <w:sz w:val="20"/>
        </w:rPr>
      </w:pPr>
      <w:bookmarkStart w:id="132" w:name="_Hlk73548385"/>
      <w:r>
        <w:rPr>
          <w:rFonts w:ascii="Verdana" w:hAnsi="Verdana"/>
          <w:sz w:val="20"/>
          <w:u w:val="single"/>
        </w:rPr>
        <w:lastRenderedPageBreak/>
        <w:t>Amortização Extraordinária e Resgate Antecipado</w:t>
      </w:r>
      <w:r w:rsidR="00973E47" w:rsidRPr="00417FDB">
        <w:rPr>
          <w:rFonts w:ascii="Verdana" w:hAnsi="Verdana"/>
          <w:sz w:val="20"/>
        </w:rPr>
        <w:t>.</w:t>
      </w:r>
      <w:r w:rsidR="00C21BA8" w:rsidRPr="00417FDB">
        <w:rPr>
          <w:rFonts w:ascii="Verdana" w:hAnsi="Verdana"/>
          <w:sz w:val="20"/>
        </w:rPr>
        <w:t xml:space="preserve"> </w:t>
      </w:r>
      <w:r w:rsidRPr="00686F60">
        <w:rPr>
          <w:rFonts w:ascii="Verdana" w:hAnsi="Verdana"/>
          <w:bCs/>
          <w:sz w:val="20"/>
        </w:rPr>
        <w:t>A</w:t>
      </w:r>
      <w:r w:rsidRPr="00686F60">
        <w:rPr>
          <w:rFonts w:ascii="Verdana" w:hAnsi="Verdana"/>
          <w:sz w:val="20"/>
        </w:rPr>
        <w:t xml:space="preserve"> </w:t>
      </w:r>
      <w:r w:rsidRPr="00A83CB0">
        <w:rPr>
          <w:rFonts w:ascii="Verdana" w:hAnsi="Verdana"/>
          <w:bCs/>
          <w:sz w:val="20"/>
        </w:rPr>
        <w:t>Companhia</w:t>
      </w:r>
      <w:r w:rsidRPr="00686F60">
        <w:rPr>
          <w:rFonts w:ascii="Verdana" w:hAnsi="Verdana"/>
          <w:sz w:val="20"/>
        </w:rPr>
        <w:t xml:space="preserve"> tem o direito, a partir </w:t>
      </w:r>
      <w:r w:rsidRPr="0001718C">
        <w:rPr>
          <w:rFonts w:ascii="Verdana" w:hAnsi="Verdana"/>
          <w:sz w:val="20"/>
        </w:rPr>
        <w:t xml:space="preserve">do </w:t>
      </w:r>
      <w:r w:rsidR="00754589" w:rsidRPr="0096306D">
        <w:rPr>
          <w:rFonts w:ascii="Verdana" w:hAnsi="Verdana"/>
          <w:sz w:val="20"/>
        </w:rPr>
        <w:t>6º (sexto) mês</w:t>
      </w:r>
      <w:r w:rsidRPr="0001718C">
        <w:rPr>
          <w:rFonts w:ascii="Verdana" w:hAnsi="Verdana"/>
          <w:sz w:val="20"/>
        </w:rPr>
        <w:t xml:space="preserve"> a contar</w:t>
      </w:r>
      <w:r w:rsidRPr="00686F60">
        <w:rPr>
          <w:rFonts w:ascii="Verdana" w:hAnsi="Verdana"/>
          <w:sz w:val="20"/>
        </w:rPr>
        <w:t xml:space="preserve"> da Data de Emissão, ou seja, </w:t>
      </w:r>
      <w:r w:rsidR="00652CB7" w:rsidRPr="00686F60">
        <w:rPr>
          <w:rFonts w:ascii="Verdana" w:hAnsi="Verdana"/>
          <w:sz w:val="20"/>
        </w:rPr>
        <w:t xml:space="preserve">a partir de </w:t>
      </w:r>
      <w:r w:rsidR="00652CB7">
        <w:rPr>
          <w:rFonts w:ascii="Verdana" w:hAnsi="Verdana"/>
          <w:sz w:val="20"/>
        </w:rPr>
        <w:t>novembro de 2021</w:t>
      </w:r>
      <w:r w:rsidR="00652CB7" w:rsidRPr="00686F60">
        <w:rPr>
          <w:rFonts w:ascii="Verdana" w:hAnsi="Verdana"/>
          <w:sz w:val="20"/>
        </w:rPr>
        <w:t xml:space="preserve">, de antecipar a liquidação </w:t>
      </w:r>
      <w:r w:rsidRPr="00686F60">
        <w:rPr>
          <w:rFonts w:ascii="Verdana" w:hAnsi="Verdana"/>
          <w:sz w:val="20"/>
        </w:rPr>
        <w:t xml:space="preserve">de suas obrigações assumidas na presente </w:t>
      </w:r>
      <w:r>
        <w:rPr>
          <w:rFonts w:ascii="Verdana" w:hAnsi="Verdana"/>
          <w:sz w:val="20"/>
        </w:rPr>
        <w:t>Escritura de Emissão</w:t>
      </w:r>
      <w:r w:rsidRPr="00686F60">
        <w:rPr>
          <w:rFonts w:ascii="Verdana" w:hAnsi="Verdana"/>
          <w:sz w:val="20"/>
        </w:rPr>
        <w:t>, no todo ou em parte</w:t>
      </w:r>
      <w:bookmarkStart w:id="133" w:name="_Hlk73115771"/>
      <w:r w:rsidRPr="00686F60">
        <w:rPr>
          <w:rFonts w:ascii="Verdana" w:hAnsi="Verdana"/>
          <w:sz w:val="20"/>
        </w:rPr>
        <w:t xml:space="preserve">, nessa última hipótese limitada a 98% (noventa e oito por cento) do </w:t>
      </w:r>
      <w:r w:rsidRPr="001D17FF">
        <w:rPr>
          <w:rFonts w:ascii="Verdana" w:hAnsi="Verdana"/>
          <w:sz w:val="20"/>
        </w:rPr>
        <w:t>Valor Nominal Unitário Atualizado</w:t>
      </w:r>
      <w:r w:rsidRPr="00686F60">
        <w:rPr>
          <w:rFonts w:ascii="Verdana" w:hAnsi="Verdana"/>
          <w:sz w:val="20"/>
        </w:rPr>
        <w:t xml:space="preserve">, nos termos previstos abaixo </w:t>
      </w:r>
      <w:bookmarkEnd w:id="133"/>
      <w:r w:rsidRPr="00686F60">
        <w:rPr>
          <w:rFonts w:ascii="Verdana" w:hAnsi="Verdana"/>
          <w:sz w:val="20"/>
        </w:rPr>
        <w:t>(“</w:t>
      </w:r>
      <w:r w:rsidRPr="00686F60">
        <w:rPr>
          <w:rFonts w:ascii="Verdana" w:hAnsi="Verdana"/>
          <w:sz w:val="20"/>
          <w:u w:val="single"/>
        </w:rPr>
        <w:t>Amortização Extraordinária</w:t>
      </w:r>
      <w:r w:rsidRPr="00686F60">
        <w:rPr>
          <w:rFonts w:ascii="Verdana" w:hAnsi="Verdana"/>
          <w:sz w:val="20"/>
        </w:rPr>
        <w:t>” e “</w:t>
      </w:r>
      <w:r w:rsidRPr="00686F60">
        <w:rPr>
          <w:rFonts w:ascii="Verdana" w:hAnsi="Verdana"/>
          <w:sz w:val="20"/>
          <w:u w:val="single"/>
        </w:rPr>
        <w:t>Resgate Antecipado</w:t>
      </w:r>
      <w:r w:rsidRPr="00686F60">
        <w:rPr>
          <w:rFonts w:ascii="Verdana" w:hAnsi="Verdana"/>
          <w:sz w:val="20"/>
        </w:rPr>
        <w:t>” respectivamente)</w:t>
      </w:r>
      <w:r w:rsidR="001A342D">
        <w:rPr>
          <w:rFonts w:ascii="Verdana" w:hAnsi="Verdana"/>
          <w:sz w:val="20"/>
        </w:rPr>
        <w:t xml:space="preserve">, observado o previsto na Cláusula </w:t>
      </w:r>
      <w:r w:rsidR="000B2176">
        <w:rPr>
          <w:rFonts w:ascii="Verdana" w:hAnsi="Verdana"/>
          <w:sz w:val="20"/>
        </w:rPr>
        <w:t>5.20.5</w:t>
      </w:r>
      <w:r w:rsidR="001A342D">
        <w:rPr>
          <w:rFonts w:ascii="Verdana" w:hAnsi="Verdana"/>
          <w:sz w:val="20"/>
        </w:rPr>
        <w:t xml:space="preserve"> abaixo</w:t>
      </w:r>
      <w:r w:rsidRPr="00686F60">
        <w:rPr>
          <w:rFonts w:ascii="Verdana" w:hAnsi="Verdana"/>
          <w:sz w:val="20"/>
        </w:rPr>
        <w:t xml:space="preserve">. Neste caso, a </w:t>
      </w:r>
      <w:r w:rsidRPr="00A83CB0">
        <w:rPr>
          <w:rFonts w:ascii="Verdana" w:hAnsi="Verdana"/>
          <w:bCs/>
          <w:sz w:val="20"/>
        </w:rPr>
        <w:t>Companhia</w:t>
      </w:r>
      <w:r w:rsidRPr="00686F60">
        <w:rPr>
          <w:rFonts w:ascii="Verdana" w:hAnsi="Verdana"/>
          <w:b/>
          <w:bCs/>
          <w:sz w:val="20"/>
        </w:rPr>
        <w:t xml:space="preserve"> </w:t>
      </w:r>
      <w:r w:rsidRPr="00686F60">
        <w:rPr>
          <w:rFonts w:ascii="Verdana" w:hAnsi="Verdana"/>
          <w:sz w:val="20"/>
        </w:rPr>
        <w:t xml:space="preserve">obriga-se a indenizar </w:t>
      </w:r>
      <w:r>
        <w:rPr>
          <w:rFonts w:ascii="Verdana" w:hAnsi="Verdana"/>
          <w:sz w:val="20"/>
        </w:rPr>
        <w:t>a Securitizadora</w:t>
      </w:r>
      <w:r w:rsidRPr="00686F60">
        <w:rPr>
          <w:rFonts w:ascii="Verdana" w:hAnsi="Verdana"/>
          <w:sz w:val="20"/>
        </w:rPr>
        <w:t xml:space="preserve">, na data da antecipação e consequente liquidação ou amortização da presente </w:t>
      </w:r>
      <w:r>
        <w:rPr>
          <w:rFonts w:ascii="Verdana" w:hAnsi="Verdana"/>
          <w:sz w:val="20"/>
        </w:rPr>
        <w:t>Escritura de Emissão</w:t>
      </w:r>
      <w:r w:rsidRPr="00686F60">
        <w:rPr>
          <w:rFonts w:ascii="Verdana" w:hAnsi="Verdana"/>
          <w:sz w:val="20"/>
        </w:rPr>
        <w:t>, por todo e qualquer custo e/ou despesa que este venha a incorrer em razão da referida antecipação de pagamento</w:t>
      </w:r>
      <w:bookmarkEnd w:id="132"/>
      <w:r w:rsidR="00C21BA8" w:rsidRPr="00417FDB">
        <w:rPr>
          <w:rFonts w:ascii="Verdana" w:hAnsi="Verdana"/>
          <w:sz w:val="20"/>
        </w:rPr>
        <w:t>.</w:t>
      </w:r>
      <w:r w:rsidR="008649F2" w:rsidRPr="00417FDB">
        <w:rPr>
          <w:rFonts w:ascii="Verdana" w:hAnsi="Verdana"/>
          <w:sz w:val="20"/>
        </w:rPr>
        <w:t xml:space="preserve"> </w:t>
      </w:r>
    </w:p>
    <w:p w14:paraId="2F68DC2E" w14:textId="77777777" w:rsidR="008C0583" w:rsidRDefault="008C0583" w:rsidP="00A83CB0">
      <w:pPr>
        <w:pStyle w:val="PargrafodaLista"/>
        <w:rPr>
          <w:rFonts w:ascii="Verdana" w:hAnsi="Verdana"/>
          <w:sz w:val="20"/>
        </w:rPr>
      </w:pPr>
    </w:p>
    <w:p w14:paraId="4E2D0014" w14:textId="369D693C" w:rsidR="008C0583" w:rsidRDefault="008C0583" w:rsidP="003E2A51">
      <w:pPr>
        <w:numPr>
          <w:ilvl w:val="2"/>
          <w:numId w:val="7"/>
        </w:numPr>
        <w:spacing w:after="0" w:line="320" w:lineRule="exact"/>
        <w:ind w:left="0" w:firstLine="0"/>
        <w:rPr>
          <w:rFonts w:ascii="Verdana" w:hAnsi="Verdana"/>
          <w:sz w:val="20"/>
        </w:rPr>
      </w:pPr>
      <w:r w:rsidRPr="00A83CB0">
        <w:rPr>
          <w:rFonts w:ascii="Verdana" w:hAnsi="Verdana"/>
          <w:sz w:val="20"/>
        </w:rPr>
        <w:t xml:space="preserve">Caso deseje realizar uma Amortização Extraordinária ou um Resgate Antecipado, a Companhia deverá notificar </w:t>
      </w:r>
      <w:r>
        <w:rPr>
          <w:rFonts w:ascii="Verdana" w:hAnsi="Verdana"/>
          <w:sz w:val="20"/>
        </w:rPr>
        <w:t>a Securitizadora</w:t>
      </w:r>
      <w:r w:rsidRPr="00A83CB0">
        <w:rPr>
          <w:rFonts w:ascii="Verdana" w:hAnsi="Verdana"/>
          <w:sz w:val="20"/>
        </w:rPr>
        <w:t xml:space="preserve"> e o Agente Fiduciário dos CRI, por escrito, com pelo menos 5 (cinco) Dias Úteis de antecedência à data pretendida para a realização da Amortização Extraordinária ou Resgate Antecipado, conforme o caso. A notificação de que trata esta Cláusula deverá especificar (a) o valor da Amortização Extraordinária em questão, ou Resgate Antecipado, conforme o caso, calculado na forma desta Cláusula; e (b) a data para a realização da Amortização Extraordinária ou Resgate Antecipado, conforme o caso, que será sempre em um Dia Útil (“</w:t>
      </w:r>
      <w:r w:rsidRPr="00A83CB0">
        <w:rPr>
          <w:rFonts w:ascii="Verdana" w:hAnsi="Verdana"/>
          <w:sz w:val="20"/>
          <w:u w:val="single"/>
        </w:rPr>
        <w:t>Data de Amortização Extraordinária</w:t>
      </w:r>
      <w:r w:rsidRPr="00A83CB0">
        <w:rPr>
          <w:rFonts w:ascii="Verdana" w:hAnsi="Verdana"/>
          <w:sz w:val="20"/>
        </w:rPr>
        <w:t>” e “</w:t>
      </w:r>
      <w:r w:rsidRPr="00A83CB0">
        <w:rPr>
          <w:rFonts w:ascii="Verdana" w:hAnsi="Verdana"/>
          <w:sz w:val="20"/>
          <w:u w:val="single"/>
        </w:rPr>
        <w:t>Data do Resgate Antecipado, respectivamente</w:t>
      </w:r>
      <w:r w:rsidRPr="00A83CB0">
        <w:rPr>
          <w:rFonts w:ascii="Verdana" w:hAnsi="Verdana"/>
          <w:sz w:val="20"/>
        </w:rPr>
        <w:t>)</w:t>
      </w:r>
      <w:r>
        <w:rPr>
          <w:rFonts w:ascii="Verdana" w:hAnsi="Verdana"/>
          <w:sz w:val="20"/>
        </w:rPr>
        <w:t>.</w:t>
      </w:r>
      <w:r w:rsidR="004632EC">
        <w:rPr>
          <w:rFonts w:ascii="Verdana" w:hAnsi="Verdana"/>
          <w:sz w:val="20"/>
        </w:rPr>
        <w:t xml:space="preserve"> </w:t>
      </w:r>
    </w:p>
    <w:p w14:paraId="2D1DC809" w14:textId="77777777" w:rsidR="008C0583" w:rsidRDefault="008C0583" w:rsidP="00617991">
      <w:pPr>
        <w:pStyle w:val="PargrafodaLista"/>
        <w:spacing w:after="0" w:line="320" w:lineRule="exact"/>
        <w:ind w:left="0" w:firstLine="284"/>
        <w:rPr>
          <w:rFonts w:ascii="Verdana" w:hAnsi="Verdana"/>
          <w:sz w:val="20"/>
        </w:rPr>
      </w:pPr>
    </w:p>
    <w:p w14:paraId="65F74D9F" w14:textId="3FDB02E6" w:rsidR="008C0583" w:rsidRDefault="008C0583" w:rsidP="003E2A51">
      <w:pPr>
        <w:numPr>
          <w:ilvl w:val="2"/>
          <w:numId w:val="7"/>
        </w:numPr>
        <w:spacing w:after="0" w:line="320" w:lineRule="exact"/>
        <w:ind w:left="0" w:firstLine="0"/>
        <w:rPr>
          <w:rFonts w:ascii="Verdana" w:hAnsi="Verdana"/>
          <w:sz w:val="20"/>
        </w:rPr>
      </w:pPr>
      <w:r w:rsidRPr="00686F60">
        <w:rPr>
          <w:rFonts w:ascii="Verdana" w:hAnsi="Verdana"/>
          <w:sz w:val="20"/>
        </w:rPr>
        <w:t xml:space="preserve">A Amortização Extraordinária ou o Resgate Antecipado, conforme o caso, será realizada mediante o pagamento do saldo devedor do </w:t>
      </w:r>
      <w:r w:rsidRPr="001D17FF">
        <w:rPr>
          <w:rFonts w:ascii="Verdana" w:hAnsi="Verdana"/>
          <w:sz w:val="20"/>
        </w:rPr>
        <w:t>Valor Nominal Unitário Atualizado</w:t>
      </w:r>
      <w:r w:rsidRPr="00686F60">
        <w:rPr>
          <w:rFonts w:ascii="Verdana" w:hAnsi="Verdana"/>
          <w:sz w:val="20"/>
        </w:rPr>
        <w:t xml:space="preserve">, acrescido da Atualização Monetária, acrescido ainda (i) </w:t>
      </w:r>
      <w:r w:rsidR="001A24BB">
        <w:rPr>
          <w:rFonts w:ascii="Verdana" w:hAnsi="Verdana"/>
          <w:sz w:val="20"/>
        </w:rPr>
        <w:t>da Remuneração</w:t>
      </w:r>
      <w:r w:rsidRPr="00686F60">
        <w:rPr>
          <w:rFonts w:ascii="Verdana" w:hAnsi="Verdana"/>
          <w:sz w:val="20"/>
        </w:rPr>
        <w:t xml:space="preserve">, calculada </w:t>
      </w:r>
      <w:r w:rsidRPr="00686F60">
        <w:rPr>
          <w:rFonts w:ascii="Verdana" w:hAnsi="Verdana"/>
          <w:i/>
          <w:iCs/>
          <w:sz w:val="20"/>
        </w:rPr>
        <w:t xml:space="preserve">pro rata </w:t>
      </w:r>
      <w:proofErr w:type="spellStart"/>
      <w:r w:rsidRPr="00686F60">
        <w:rPr>
          <w:rFonts w:ascii="Verdana" w:hAnsi="Verdana"/>
          <w:i/>
          <w:iCs/>
          <w:sz w:val="20"/>
        </w:rPr>
        <w:t>temporis</w:t>
      </w:r>
      <w:proofErr w:type="spellEnd"/>
      <w:r w:rsidRPr="00686F60">
        <w:rPr>
          <w:rFonts w:ascii="Verdana" w:hAnsi="Verdana"/>
          <w:sz w:val="20"/>
        </w:rPr>
        <w:t xml:space="preserve">, desde a </w:t>
      </w:r>
      <w:r w:rsidRPr="00DA708A">
        <w:rPr>
          <w:rFonts w:ascii="Verdana" w:hAnsi="Verdana"/>
          <w:sz w:val="20"/>
        </w:rPr>
        <w:t>primeira Data de Integralização das Debêntures</w:t>
      </w:r>
      <w:r w:rsidRPr="00686F60">
        <w:rPr>
          <w:rFonts w:ascii="Verdana" w:hAnsi="Verdana"/>
          <w:sz w:val="20"/>
        </w:rPr>
        <w:t xml:space="preserve">, ou da data do último pagamento </w:t>
      </w:r>
      <w:r w:rsidR="001A24BB">
        <w:rPr>
          <w:rFonts w:ascii="Verdana" w:hAnsi="Verdana"/>
          <w:sz w:val="20"/>
        </w:rPr>
        <w:t>da Remuneração</w:t>
      </w:r>
      <w:r w:rsidRPr="00686F60">
        <w:rPr>
          <w:rFonts w:ascii="Verdana" w:hAnsi="Verdana"/>
          <w:sz w:val="20"/>
        </w:rPr>
        <w:t>, conforme o caso, até a Data de Amortização Extraordinária ou Data do Resgate Antecipado, conforme o caso; e (ii) dos demais encargos devidos e não pagos até a data efetiva da Amortização Extraordinária ou do Resgate Antecipado, conforme o caso</w:t>
      </w:r>
      <w:r w:rsidR="00587136">
        <w:rPr>
          <w:rFonts w:ascii="Verdana" w:hAnsi="Verdana"/>
          <w:sz w:val="20"/>
        </w:rPr>
        <w:t>,</w:t>
      </w:r>
      <w:r w:rsidRPr="00686F60">
        <w:rPr>
          <w:rFonts w:ascii="Verdana" w:hAnsi="Verdana"/>
          <w:sz w:val="20"/>
        </w:rPr>
        <w:t xml:space="preserve"> sem a incidência de qualquer prêmio</w:t>
      </w:r>
      <w:r>
        <w:rPr>
          <w:rFonts w:ascii="Verdana" w:hAnsi="Verdana"/>
          <w:sz w:val="20"/>
        </w:rPr>
        <w:t>.</w:t>
      </w:r>
    </w:p>
    <w:p w14:paraId="24EEECD2" w14:textId="77777777" w:rsidR="004B1DD5" w:rsidRPr="00A83CB0" w:rsidRDefault="004B1DD5" w:rsidP="00617991">
      <w:pPr>
        <w:pStyle w:val="PargrafodaLista"/>
        <w:ind w:left="0" w:firstLine="284"/>
        <w:rPr>
          <w:rFonts w:ascii="Verdana" w:hAnsi="Verdana"/>
          <w:sz w:val="20"/>
        </w:rPr>
      </w:pPr>
    </w:p>
    <w:p w14:paraId="353A9EE8" w14:textId="53FA4544" w:rsidR="004B1DD5" w:rsidRDefault="004B1DD5" w:rsidP="003E2A51">
      <w:pPr>
        <w:numPr>
          <w:ilvl w:val="2"/>
          <w:numId w:val="7"/>
        </w:numPr>
        <w:spacing w:after="0" w:line="320" w:lineRule="exact"/>
        <w:ind w:left="0" w:firstLine="0"/>
        <w:rPr>
          <w:rFonts w:ascii="Verdana" w:hAnsi="Verdana"/>
          <w:sz w:val="20"/>
        </w:rPr>
      </w:pPr>
      <w:r w:rsidRPr="00686F60">
        <w:rPr>
          <w:rFonts w:ascii="Verdana" w:hAnsi="Verdana"/>
          <w:sz w:val="20"/>
        </w:rPr>
        <w:t xml:space="preserve">Os </w:t>
      </w:r>
      <w:r w:rsidR="00652CB7" w:rsidRPr="00686F60">
        <w:rPr>
          <w:rFonts w:ascii="Verdana" w:hAnsi="Verdana"/>
          <w:sz w:val="20"/>
        </w:rPr>
        <w:t xml:space="preserve">valores devidos pela </w:t>
      </w:r>
      <w:r w:rsidR="00652CB7">
        <w:rPr>
          <w:rFonts w:ascii="Verdana" w:hAnsi="Verdana"/>
          <w:sz w:val="20"/>
        </w:rPr>
        <w:t>Companhia</w:t>
      </w:r>
      <w:r w:rsidR="00652CB7" w:rsidRPr="00686F60">
        <w:rPr>
          <w:rFonts w:ascii="Verdana" w:hAnsi="Verdana"/>
          <w:sz w:val="20"/>
        </w:rPr>
        <w:t xml:space="preserve"> a título de Amortização Extraordinária ou Resgate Antecipado, conforme o caso, deverão ser disponibilizados pela </w:t>
      </w:r>
      <w:r w:rsidR="00652CB7">
        <w:rPr>
          <w:rFonts w:ascii="Verdana" w:hAnsi="Verdana"/>
          <w:sz w:val="20"/>
        </w:rPr>
        <w:t>Companhia</w:t>
      </w:r>
      <w:r w:rsidR="00652CB7" w:rsidRPr="00686F60">
        <w:rPr>
          <w:rFonts w:ascii="Verdana" w:hAnsi="Verdana"/>
          <w:sz w:val="20"/>
        </w:rPr>
        <w:t xml:space="preserve"> </w:t>
      </w:r>
      <w:r w:rsidR="00652CB7">
        <w:rPr>
          <w:rFonts w:ascii="Verdana" w:hAnsi="Verdana"/>
          <w:sz w:val="20"/>
        </w:rPr>
        <w:t>à Securitizadora</w:t>
      </w:r>
      <w:r w:rsidR="00652CB7" w:rsidRPr="00686F60">
        <w:rPr>
          <w:rFonts w:ascii="Verdana" w:hAnsi="Verdana"/>
          <w:sz w:val="20"/>
        </w:rPr>
        <w:t xml:space="preserve">, por meio de depósito na </w:t>
      </w:r>
      <w:r w:rsidR="00652CB7">
        <w:rPr>
          <w:rFonts w:ascii="Verdana" w:hAnsi="Verdana"/>
          <w:sz w:val="20"/>
        </w:rPr>
        <w:t>Conta Centralizadora</w:t>
      </w:r>
      <w:r w:rsidR="00652CB7" w:rsidRPr="00686F60">
        <w:rPr>
          <w:rFonts w:ascii="Verdana" w:hAnsi="Verdana"/>
          <w:sz w:val="20"/>
        </w:rPr>
        <w:t>, até às 1</w:t>
      </w:r>
      <w:r w:rsidR="00652CB7">
        <w:rPr>
          <w:rFonts w:ascii="Verdana" w:hAnsi="Verdana"/>
          <w:sz w:val="20"/>
        </w:rPr>
        <w:t>0</w:t>
      </w:r>
      <w:r w:rsidR="00652CB7" w:rsidRPr="00686F60">
        <w:rPr>
          <w:rFonts w:ascii="Verdana" w:hAnsi="Verdana"/>
          <w:sz w:val="20"/>
        </w:rPr>
        <w:t>:00h (</w:t>
      </w:r>
      <w:r w:rsidR="00652CB7">
        <w:rPr>
          <w:rFonts w:ascii="Verdana" w:hAnsi="Verdana"/>
          <w:sz w:val="20"/>
        </w:rPr>
        <w:t xml:space="preserve">dez </w:t>
      </w:r>
      <w:r w:rsidR="00652CB7" w:rsidRPr="00686F60">
        <w:rPr>
          <w:rFonts w:ascii="Verdana" w:hAnsi="Verdana"/>
          <w:sz w:val="20"/>
        </w:rPr>
        <w:t>horas) da Data de Amortização Extraordinária ou Data do Resgate Antecipado, conforme o caso</w:t>
      </w:r>
      <w:r>
        <w:rPr>
          <w:rFonts w:ascii="Verdana" w:hAnsi="Verdana"/>
          <w:sz w:val="20"/>
        </w:rPr>
        <w:t>.</w:t>
      </w:r>
    </w:p>
    <w:p w14:paraId="3D88DF3F" w14:textId="77777777" w:rsidR="004B1DD5" w:rsidRPr="00A83CB0" w:rsidRDefault="004B1DD5" w:rsidP="00617991">
      <w:pPr>
        <w:pStyle w:val="PargrafodaLista"/>
        <w:ind w:left="0" w:firstLine="284"/>
        <w:rPr>
          <w:rFonts w:ascii="Verdana" w:hAnsi="Verdana"/>
          <w:sz w:val="20"/>
        </w:rPr>
      </w:pPr>
    </w:p>
    <w:p w14:paraId="54117A2C" w14:textId="0F0882AD" w:rsidR="004B1DD5" w:rsidRDefault="004B1DD5" w:rsidP="003E2A51">
      <w:pPr>
        <w:numPr>
          <w:ilvl w:val="2"/>
          <w:numId w:val="7"/>
        </w:numPr>
        <w:spacing w:after="0" w:line="320" w:lineRule="exact"/>
        <w:ind w:left="0" w:firstLine="0"/>
        <w:rPr>
          <w:rFonts w:ascii="Verdana" w:hAnsi="Verdana"/>
          <w:sz w:val="20"/>
        </w:rPr>
      </w:pPr>
      <w:r w:rsidRPr="00686F60">
        <w:rPr>
          <w:rFonts w:ascii="Verdana" w:hAnsi="Verdana"/>
          <w:sz w:val="20"/>
        </w:rPr>
        <w:t xml:space="preserve">Ainda nos casos de Amortização Extraordinária ou Resgate Antecipado da presente </w:t>
      </w:r>
      <w:r>
        <w:rPr>
          <w:rFonts w:ascii="Verdana" w:hAnsi="Verdana"/>
          <w:sz w:val="20"/>
        </w:rPr>
        <w:t>Escritura de Emissão</w:t>
      </w:r>
      <w:r w:rsidRPr="00686F60">
        <w:rPr>
          <w:rFonts w:ascii="Verdana" w:hAnsi="Verdana"/>
          <w:sz w:val="20"/>
        </w:rPr>
        <w:t xml:space="preserve">, a </w:t>
      </w:r>
      <w:r w:rsidRPr="00A83CB0">
        <w:rPr>
          <w:rFonts w:ascii="Verdana" w:hAnsi="Verdana"/>
          <w:bCs/>
          <w:sz w:val="20"/>
        </w:rPr>
        <w:t>Companhia</w:t>
      </w:r>
      <w:r w:rsidRPr="00686F60">
        <w:rPr>
          <w:rFonts w:ascii="Verdana" w:hAnsi="Verdana"/>
          <w:sz w:val="20"/>
        </w:rPr>
        <w:t>, concorda desde já</w:t>
      </w:r>
      <w:r w:rsidR="00754589" w:rsidRPr="00686F60">
        <w:rPr>
          <w:rFonts w:ascii="Verdana" w:hAnsi="Verdana"/>
          <w:sz w:val="20"/>
        </w:rPr>
        <w:t xml:space="preserve"> </w:t>
      </w:r>
      <w:r w:rsidRPr="00686F60">
        <w:rPr>
          <w:rFonts w:ascii="Verdana" w:hAnsi="Verdana"/>
          <w:sz w:val="20"/>
        </w:rPr>
        <w:t>que o valor presente dos pagamentos previstos para fins de Amortização Extraordinária ou Resgate Antecipado das operações contratadas deve ser calculado com a utilização da taxa de juros ora pactuada no contrato, sem a incidência de qualquer prêmio</w:t>
      </w:r>
      <w:r>
        <w:rPr>
          <w:rFonts w:ascii="Verdana" w:hAnsi="Verdana"/>
          <w:sz w:val="20"/>
        </w:rPr>
        <w:t>.</w:t>
      </w:r>
    </w:p>
    <w:p w14:paraId="0CFF3DBF" w14:textId="77777777" w:rsidR="001A342D" w:rsidRDefault="001A342D" w:rsidP="00F71848">
      <w:pPr>
        <w:pStyle w:val="PargrafodaLista"/>
        <w:rPr>
          <w:rFonts w:ascii="Verdana" w:hAnsi="Verdana"/>
          <w:sz w:val="20"/>
        </w:rPr>
      </w:pPr>
    </w:p>
    <w:p w14:paraId="6DCDD8B3" w14:textId="3CAB93E7" w:rsidR="001A342D" w:rsidRPr="007F2CE1" w:rsidRDefault="001A342D" w:rsidP="003E2A51">
      <w:pPr>
        <w:numPr>
          <w:ilvl w:val="2"/>
          <w:numId w:val="7"/>
        </w:numPr>
        <w:spacing w:after="0" w:line="320" w:lineRule="exact"/>
        <w:ind w:left="0" w:firstLine="0"/>
        <w:rPr>
          <w:rFonts w:ascii="Verdana" w:hAnsi="Verdana"/>
          <w:sz w:val="20"/>
        </w:rPr>
      </w:pPr>
      <w:r w:rsidRPr="009960D5">
        <w:rPr>
          <w:rFonts w:ascii="Verdana" w:hAnsi="Verdana"/>
          <w:sz w:val="20"/>
        </w:rPr>
        <w:t xml:space="preserve">Para os fins de Amortização Extraordinária, a Companhia </w:t>
      </w:r>
      <w:r w:rsidR="00F606DC" w:rsidRPr="00FE3263">
        <w:rPr>
          <w:rFonts w:ascii="Verdana" w:hAnsi="Verdana"/>
          <w:sz w:val="20"/>
        </w:rPr>
        <w:t>obriga</w:t>
      </w:r>
      <w:r w:rsidRPr="009960D5">
        <w:rPr>
          <w:rFonts w:ascii="Verdana" w:hAnsi="Verdana"/>
          <w:sz w:val="20"/>
        </w:rPr>
        <w:t xml:space="preserve">-se a, em qualquer hipótese, realizar a referida amortização </w:t>
      </w:r>
      <w:r w:rsidR="000B2176" w:rsidRPr="009960D5">
        <w:rPr>
          <w:rFonts w:ascii="Verdana" w:hAnsi="Verdana"/>
          <w:sz w:val="20"/>
        </w:rPr>
        <w:t>proporcionalmente à amortização extraordinária dos CRI Série 250 (conforme adiante definido)</w:t>
      </w:r>
      <w:r w:rsidR="006F3ED8" w:rsidRPr="00FE3263">
        <w:rPr>
          <w:rFonts w:ascii="Verdana" w:hAnsi="Verdana"/>
          <w:sz w:val="20"/>
        </w:rPr>
        <w:t xml:space="preserve">, </w:t>
      </w:r>
      <w:r w:rsidR="007A5A4A" w:rsidRPr="00FE3263">
        <w:rPr>
          <w:rFonts w:ascii="Verdana" w:hAnsi="Verdana"/>
          <w:sz w:val="20"/>
        </w:rPr>
        <w:t xml:space="preserve">destinando os recursos na exata proporção do saldo devedor, de forma </w:t>
      </w:r>
      <w:r w:rsidR="007A5A4A" w:rsidRPr="00FE3263">
        <w:rPr>
          <w:rFonts w:ascii="Verdana" w:hAnsi="Verdana"/>
          <w:i/>
          <w:iCs/>
          <w:sz w:val="20"/>
        </w:rPr>
        <w:t>pro rata</w:t>
      </w:r>
      <w:r w:rsidR="007A5A4A" w:rsidRPr="00FE3263">
        <w:rPr>
          <w:rFonts w:ascii="Verdana" w:hAnsi="Verdana"/>
          <w:sz w:val="20"/>
        </w:rPr>
        <w:t>, da</w:t>
      </w:r>
      <w:r w:rsidR="006F3ED8" w:rsidRPr="00FE3263">
        <w:rPr>
          <w:rFonts w:ascii="Verdana" w:hAnsi="Verdana"/>
          <w:sz w:val="20"/>
        </w:rPr>
        <w:t xml:space="preserve"> CCB</w:t>
      </w:r>
      <w:r w:rsidR="007A5A4A" w:rsidRPr="00FE3263">
        <w:rPr>
          <w:rFonts w:ascii="Verdana" w:hAnsi="Verdana"/>
          <w:sz w:val="20"/>
        </w:rPr>
        <w:t>, em relação ao CRI Série 250,</w:t>
      </w:r>
      <w:r w:rsidR="006F3ED8" w:rsidRPr="00FE3263">
        <w:rPr>
          <w:rFonts w:ascii="Verdana" w:hAnsi="Verdana"/>
          <w:sz w:val="20"/>
        </w:rPr>
        <w:t xml:space="preserve"> e da Debênture, </w:t>
      </w:r>
      <w:r w:rsidR="007A5A4A" w:rsidRPr="00FE3263">
        <w:rPr>
          <w:rFonts w:ascii="Verdana" w:hAnsi="Verdana"/>
          <w:sz w:val="20"/>
        </w:rPr>
        <w:t>em relação ao CRI Série 258</w:t>
      </w:r>
      <w:r w:rsidR="000B2176" w:rsidRPr="009960D5">
        <w:rPr>
          <w:rFonts w:ascii="Verdana" w:hAnsi="Verdana"/>
          <w:sz w:val="20"/>
        </w:rPr>
        <w:t xml:space="preserve">. Em caso de Resgate Antecipado, a Companhia </w:t>
      </w:r>
      <w:r w:rsidR="007A5A4A" w:rsidRPr="00FE3263">
        <w:rPr>
          <w:rFonts w:ascii="Verdana" w:hAnsi="Verdana"/>
          <w:sz w:val="20"/>
        </w:rPr>
        <w:t>obriga</w:t>
      </w:r>
      <w:r w:rsidR="000B2176" w:rsidRPr="009960D5">
        <w:rPr>
          <w:rFonts w:ascii="Verdana" w:hAnsi="Verdana"/>
          <w:sz w:val="20"/>
        </w:rPr>
        <w:t>-se a, em qualquer hipótese, apenas realizar o Resgate Antecipado simultaneamente ao pagamento antecipado total no âmbito dos CRI Série 250 (conforme adiante definido).</w:t>
      </w:r>
      <w:r w:rsidR="006F3ED8" w:rsidRPr="00FE3263">
        <w:rPr>
          <w:rFonts w:ascii="Verdana" w:hAnsi="Verdana"/>
          <w:sz w:val="20"/>
        </w:rPr>
        <w:t xml:space="preserve"> </w:t>
      </w:r>
    </w:p>
    <w:p w14:paraId="37E2A28C" w14:textId="77777777" w:rsidR="007045D0" w:rsidRPr="009960D5" w:rsidRDefault="007045D0" w:rsidP="0096306D">
      <w:pPr>
        <w:pStyle w:val="PargrafodaLista"/>
        <w:rPr>
          <w:rFonts w:ascii="Verdana" w:hAnsi="Verdana"/>
          <w:sz w:val="20"/>
        </w:rPr>
      </w:pPr>
    </w:p>
    <w:p w14:paraId="5BC5372D" w14:textId="4C87E4E6" w:rsidR="007045D0" w:rsidRPr="009960D5" w:rsidRDefault="007045D0" w:rsidP="003E2A51">
      <w:pPr>
        <w:numPr>
          <w:ilvl w:val="2"/>
          <w:numId w:val="7"/>
        </w:numPr>
        <w:spacing w:after="0" w:line="320" w:lineRule="exact"/>
        <w:ind w:left="0" w:firstLine="0"/>
        <w:rPr>
          <w:rFonts w:ascii="Verdana" w:hAnsi="Verdana"/>
          <w:sz w:val="20"/>
        </w:rPr>
      </w:pPr>
      <w:r w:rsidRPr="009960D5">
        <w:rPr>
          <w:rFonts w:ascii="Verdana" w:hAnsi="Verdana"/>
          <w:sz w:val="20"/>
        </w:rPr>
        <w:t>Observado o disposto na Cláusula 5.20.</w:t>
      </w:r>
      <w:r w:rsidR="006F3ED8" w:rsidRPr="00FE3263">
        <w:rPr>
          <w:rFonts w:ascii="Verdana" w:hAnsi="Verdana"/>
          <w:sz w:val="20"/>
        </w:rPr>
        <w:t>5</w:t>
      </w:r>
      <w:r w:rsidRPr="009960D5">
        <w:rPr>
          <w:rFonts w:ascii="Verdana" w:hAnsi="Verdana"/>
          <w:sz w:val="20"/>
        </w:rPr>
        <w:t xml:space="preserve"> acima, a Securitizadora </w:t>
      </w:r>
      <w:r w:rsidR="00822D9F" w:rsidRPr="00FE3263">
        <w:rPr>
          <w:rFonts w:ascii="Verdana" w:hAnsi="Verdana"/>
          <w:sz w:val="20"/>
        </w:rPr>
        <w:t>obriga</w:t>
      </w:r>
      <w:r w:rsidRPr="009960D5">
        <w:rPr>
          <w:rFonts w:ascii="Verdana" w:hAnsi="Verdana"/>
          <w:sz w:val="20"/>
        </w:rPr>
        <w:t xml:space="preserve">-se a, em qualquer hipótese, realizar a amortização extraordinária dos CRI Série 258 proporcionalmente à amortização extraordinária dos CRI Série 250. Em caso de resgate antecipado dos CRI Série 258, a Securitizadora </w:t>
      </w:r>
      <w:r w:rsidR="00822D9F" w:rsidRPr="00FE3263">
        <w:rPr>
          <w:rFonts w:ascii="Verdana" w:hAnsi="Verdana"/>
          <w:sz w:val="20"/>
        </w:rPr>
        <w:t>obriga</w:t>
      </w:r>
      <w:r w:rsidRPr="009960D5">
        <w:rPr>
          <w:rFonts w:ascii="Verdana" w:hAnsi="Verdana"/>
          <w:sz w:val="20"/>
        </w:rPr>
        <w:t>-se a, em qualquer hipótese, apenas realizar o pagamento antecipado total dos CRI Série 258 simultaneamente ao pré-pagamento antecipado total dos CRI Série 250.</w:t>
      </w:r>
      <w:r w:rsidR="00F17F81">
        <w:rPr>
          <w:rFonts w:ascii="Verdana" w:hAnsi="Verdana"/>
          <w:sz w:val="20"/>
        </w:rPr>
        <w:t xml:space="preserve"> </w:t>
      </w:r>
    </w:p>
    <w:p w14:paraId="358A39C4" w14:textId="77777777" w:rsidR="00881601" w:rsidRPr="00417FDB" w:rsidRDefault="00881601" w:rsidP="001C2B06">
      <w:pPr>
        <w:spacing w:after="0" w:line="320" w:lineRule="exact"/>
        <w:rPr>
          <w:rFonts w:ascii="Verdana" w:hAnsi="Verdana"/>
          <w:sz w:val="20"/>
        </w:rPr>
      </w:pPr>
      <w:bookmarkStart w:id="134" w:name="_Ref285570716"/>
      <w:bookmarkStart w:id="135" w:name="_Ref366061184"/>
    </w:p>
    <w:bookmarkEnd w:id="134"/>
    <w:bookmarkEnd w:id="135"/>
    <w:p w14:paraId="12D6EB46" w14:textId="77777777" w:rsidR="00973E4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Direito ao Recebimento dos Pagamentos</w:t>
      </w:r>
      <w:r w:rsidRPr="00417FDB">
        <w:rPr>
          <w:rFonts w:ascii="Verdana" w:hAnsi="Verdana"/>
          <w:sz w:val="20"/>
        </w:rPr>
        <w:t>. Farão jus ao recebimento de qualquer valor devido ao Debenturista nos termos desta Escritura de Emissão aqueles que forem Debenturistas no encerramento do Dia Útil imediatamente anterior à respectiva data de pagamento.</w:t>
      </w:r>
    </w:p>
    <w:p w14:paraId="5A0C9274" w14:textId="77777777" w:rsidR="00881601" w:rsidRPr="00417FDB" w:rsidRDefault="00881601" w:rsidP="001C2B06">
      <w:pPr>
        <w:spacing w:after="0" w:line="320" w:lineRule="exact"/>
        <w:ind w:left="709" w:hanging="709"/>
        <w:rPr>
          <w:rFonts w:ascii="Verdana" w:hAnsi="Verdana"/>
          <w:sz w:val="20"/>
        </w:rPr>
      </w:pPr>
    </w:p>
    <w:p w14:paraId="2F5B448F" w14:textId="1CF3ECD0" w:rsidR="00973E47" w:rsidRPr="00417FDB" w:rsidRDefault="007B0CF2" w:rsidP="003E2A51">
      <w:pPr>
        <w:numPr>
          <w:ilvl w:val="1"/>
          <w:numId w:val="7"/>
        </w:numPr>
        <w:spacing w:after="0" w:line="320" w:lineRule="exact"/>
        <w:ind w:left="0" w:firstLine="0"/>
        <w:rPr>
          <w:rFonts w:ascii="Verdana" w:hAnsi="Verdana"/>
          <w:sz w:val="20"/>
        </w:rPr>
      </w:pPr>
      <w:bookmarkStart w:id="136" w:name="_Ref324932809"/>
      <w:r w:rsidRPr="00417FDB">
        <w:rPr>
          <w:rFonts w:ascii="Verdana" w:hAnsi="Verdana"/>
          <w:sz w:val="20"/>
          <w:u w:val="single"/>
        </w:rPr>
        <w:t>L</w:t>
      </w:r>
      <w:r w:rsidR="00973E47" w:rsidRPr="00417FDB">
        <w:rPr>
          <w:rFonts w:ascii="Verdana" w:hAnsi="Verdana"/>
          <w:sz w:val="20"/>
          <w:u w:val="single"/>
        </w:rPr>
        <w:t>ocal de Pagamento</w:t>
      </w:r>
      <w:r w:rsidR="00973E47" w:rsidRPr="00417FDB">
        <w:rPr>
          <w:rFonts w:ascii="Verdana" w:hAnsi="Verdana"/>
          <w:sz w:val="20"/>
        </w:rPr>
        <w:t xml:space="preserve">. Os </w:t>
      </w:r>
      <w:r w:rsidR="00652CB7" w:rsidRPr="00417FDB">
        <w:rPr>
          <w:rFonts w:ascii="Verdana" w:hAnsi="Verdana"/>
          <w:sz w:val="20"/>
        </w:rPr>
        <w:t xml:space="preserve">pagamentos referentes às Debêntures e a quaisquer outros valores eventualmente devidos pela Companhia, nos termos desta Escritura de Emissão e/ou de qualquer dos demais Documentos da Operação serão realizados pela Companhia na conta corrente de titularidade da Securitizadora nº </w:t>
      </w:r>
      <w:r w:rsidR="00652CB7" w:rsidRPr="004C352F">
        <w:rPr>
          <w:rFonts w:ascii="Verdana" w:hAnsi="Verdana"/>
          <w:sz w:val="20"/>
        </w:rPr>
        <w:t>10292-6</w:t>
      </w:r>
      <w:r w:rsidR="00652CB7" w:rsidRPr="00417FDB">
        <w:rPr>
          <w:rFonts w:ascii="Verdana" w:hAnsi="Verdana"/>
          <w:sz w:val="20"/>
        </w:rPr>
        <w:t xml:space="preserve">, mantida na agência nº </w:t>
      </w:r>
      <w:r w:rsidR="00652CB7">
        <w:rPr>
          <w:rFonts w:ascii="Verdana" w:hAnsi="Verdana"/>
          <w:sz w:val="20"/>
        </w:rPr>
        <w:t>7307</w:t>
      </w:r>
      <w:r w:rsidR="00652CB7" w:rsidRPr="00417FDB">
        <w:rPr>
          <w:rFonts w:ascii="Verdana" w:hAnsi="Verdana"/>
          <w:sz w:val="20"/>
        </w:rPr>
        <w:t xml:space="preserve"> do Banco </w:t>
      </w:r>
      <w:r w:rsidR="00652CB7">
        <w:rPr>
          <w:rFonts w:ascii="Verdana" w:hAnsi="Verdana"/>
          <w:sz w:val="20"/>
        </w:rPr>
        <w:t>Itaú</w:t>
      </w:r>
      <w:r w:rsidR="00652CB7" w:rsidRPr="00417FDB">
        <w:rPr>
          <w:rFonts w:ascii="Verdana" w:hAnsi="Verdana"/>
          <w:sz w:val="20"/>
        </w:rPr>
        <w:t xml:space="preserve"> (nº </w:t>
      </w:r>
      <w:r w:rsidR="00652CB7">
        <w:rPr>
          <w:rFonts w:ascii="Verdana" w:hAnsi="Verdana"/>
          <w:sz w:val="20"/>
        </w:rPr>
        <w:t>341</w:t>
      </w:r>
      <w:r w:rsidR="00652CB7" w:rsidRPr="00417FDB">
        <w:rPr>
          <w:rFonts w:ascii="Verdana" w:hAnsi="Verdana"/>
          <w:sz w:val="20"/>
        </w:rPr>
        <w:t>), vinculada aos CRI (“</w:t>
      </w:r>
      <w:r w:rsidR="00652CB7" w:rsidRPr="00417FDB">
        <w:rPr>
          <w:rFonts w:ascii="Verdana" w:hAnsi="Verdana"/>
          <w:sz w:val="20"/>
          <w:u w:val="single"/>
        </w:rPr>
        <w:t>Conta Centralizadora</w:t>
      </w:r>
      <w:r w:rsidR="00945344" w:rsidRPr="00417FDB">
        <w:rPr>
          <w:rFonts w:ascii="Verdana" w:hAnsi="Verdana"/>
          <w:sz w:val="20"/>
        </w:rPr>
        <w:t>”)</w:t>
      </w:r>
      <w:r w:rsidR="00973E47" w:rsidRPr="00417FDB">
        <w:rPr>
          <w:rFonts w:ascii="Verdana" w:hAnsi="Verdana"/>
          <w:sz w:val="20"/>
        </w:rPr>
        <w:t>.</w:t>
      </w:r>
      <w:bookmarkEnd w:id="136"/>
      <w:r w:rsidR="001C0A10" w:rsidRPr="00417FDB">
        <w:rPr>
          <w:rFonts w:ascii="Verdana" w:hAnsi="Verdana"/>
          <w:sz w:val="20"/>
        </w:rPr>
        <w:t xml:space="preserve"> </w:t>
      </w:r>
    </w:p>
    <w:p w14:paraId="5B61E250" w14:textId="77777777" w:rsidR="00881601" w:rsidRPr="00417FDB" w:rsidRDefault="00881601" w:rsidP="001C2B06">
      <w:pPr>
        <w:spacing w:after="0" w:line="320" w:lineRule="exact"/>
        <w:rPr>
          <w:rFonts w:ascii="Verdana" w:hAnsi="Verdana"/>
          <w:sz w:val="20"/>
        </w:rPr>
      </w:pPr>
    </w:p>
    <w:p w14:paraId="5533F206" w14:textId="35D56217" w:rsidR="00881601" w:rsidRPr="00417FDB" w:rsidRDefault="00973E47" w:rsidP="003E2A51">
      <w:pPr>
        <w:numPr>
          <w:ilvl w:val="1"/>
          <w:numId w:val="7"/>
        </w:numPr>
        <w:spacing w:after="0" w:line="320" w:lineRule="exact"/>
        <w:ind w:left="0" w:firstLine="0"/>
        <w:rPr>
          <w:rFonts w:ascii="Verdana" w:hAnsi="Verdana"/>
          <w:sz w:val="20"/>
        </w:rPr>
      </w:pPr>
      <w:bookmarkStart w:id="137" w:name="_Ref278399164"/>
      <w:r w:rsidRPr="00417FDB">
        <w:rPr>
          <w:rFonts w:ascii="Verdana" w:hAnsi="Verdana"/>
          <w:sz w:val="20"/>
          <w:u w:val="single"/>
        </w:rPr>
        <w:t>Prorrogação dos Prazos</w:t>
      </w:r>
      <w:r w:rsidRPr="00417FDB">
        <w:rPr>
          <w:rFonts w:ascii="Verdana" w:hAnsi="Verdana"/>
          <w:sz w:val="20"/>
        </w:rPr>
        <w:t>. Considerar-se-ão prorrogados os prazos referentes ao pagamento de qualquer obrigação prevista nesta Escritura de Emissão até o 1º</w:t>
      </w:r>
      <w:r w:rsidR="00157835">
        <w:rPr>
          <w:rFonts w:ascii="Verdana" w:hAnsi="Verdana"/>
          <w:sz w:val="20"/>
        </w:rPr>
        <w:t xml:space="preserve"> </w:t>
      </w:r>
      <w:r w:rsidRPr="00417FDB">
        <w:rPr>
          <w:rFonts w:ascii="Verdana" w:hAnsi="Verdana"/>
          <w:sz w:val="20"/>
        </w:rPr>
        <w:t xml:space="preserve">(primeiro) Dia Útil subsequente, se o seu vencimento coincidir com dia que não seja Dia Útil, não sendo devido qualquer acréscimo aos valores a serem pagos. </w:t>
      </w:r>
      <w:r w:rsidR="003F686B" w:rsidRPr="00417FDB">
        <w:rPr>
          <w:rFonts w:ascii="Verdana" w:hAnsi="Verdana"/>
          <w:sz w:val="20"/>
        </w:rPr>
        <w:t>Para fins desta Escritura de Emissão, “</w:t>
      </w:r>
      <w:r w:rsidR="003F686B" w:rsidRPr="00417FDB">
        <w:rPr>
          <w:rFonts w:ascii="Verdana" w:hAnsi="Verdana"/>
          <w:sz w:val="20"/>
          <w:u w:val="single"/>
        </w:rPr>
        <w:t>Dia Útil</w:t>
      </w:r>
      <w:r w:rsidR="003F686B" w:rsidRPr="00417FDB">
        <w:rPr>
          <w:rFonts w:ascii="Verdana" w:hAnsi="Verdana"/>
          <w:sz w:val="20"/>
        </w:rPr>
        <w:t xml:space="preserve">” significa todo dia que não seja sábado, domingo ou feriado declarado nacional na República Federativa do Brasil. </w:t>
      </w:r>
    </w:p>
    <w:p w14:paraId="762ADE04" w14:textId="77777777" w:rsidR="00735141" w:rsidRPr="00417FDB" w:rsidRDefault="00735141" w:rsidP="001C2B06">
      <w:pPr>
        <w:spacing w:after="0" w:line="320" w:lineRule="exact"/>
        <w:rPr>
          <w:rFonts w:ascii="Verdana" w:hAnsi="Verdana"/>
          <w:sz w:val="20"/>
        </w:rPr>
      </w:pPr>
      <w:bookmarkStart w:id="138" w:name="_Ref279851957"/>
      <w:bookmarkEnd w:id="137"/>
    </w:p>
    <w:p w14:paraId="49F0719B" w14:textId="54D0BBEE" w:rsidR="00973E4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Encargos Moratórios</w:t>
      </w:r>
      <w:r w:rsidRPr="00417FDB">
        <w:rPr>
          <w:rFonts w:ascii="Verdana" w:hAnsi="Verdana"/>
          <w:sz w:val="20"/>
        </w:rPr>
        <w:t xml:space="preserve">. </w:t>
      </w:r>
      <w:bookmarkStart w:id="139" w:name="_Hlk73548518"/>
      <w:r w:rsidRPr="00417FDB">
        <w:rPr>
          <w:rFonts w:ascii="Verdana" w:hAnsi="Verdana"/>
          <w:sz w:val="20"/>
        </w:rPr>
        <w:t xml:space="preserve">Ocorrendo impontualidade no pagamento de qualquer valor devido pela Companhia ao Debenturista nos termos desta Escritura de Emissão, adicionalmente ao pagamento da Remuneração </w:t>
      </w:r>
      <w:r w:rsidR="003C7883" w:rsidRPr="00417FDB">
        <w:rPr>
          <w:rFonts w:ascii="Verdana" w:hAnsi="Verdana"/>
          <w:sz w:val="20"/>
        </w:rPr>
        <w:t xml:space="preserve">das Debêntures </w:t>
      </w:r>
      <w:r w:rsidRPr="00417FDB">
        <w:rPr>
          <w:rFonts w:ascii="Verdana" w:hAnsi="Verdana"/>
          <w:sz w:val="20"/>
        </w:rPr>
        <w:t>aplicável</w:t>
      </w:r>
      <w:r w:rsidR="0038688C" w:rsidRPr="00417FDB">
        <w:rPr>
          <w:rFonts w:ascii="Verdana" w:hAnsi="Verdana"/>
          <w:sz w:val="20"/>
        </w:rPr>
        <w:t xml:space="preserve"> sobre todos e quaisquer valores em atraso</w:t>
      </w:r>
      <w:r w:rsidRPr="00417FDB">
        <w:rPr>
          <w:rFonts w:ascii="Verdana" w:hAnsi="Verdana"/>
          <w:sz w:val="20"/>
        </w:rPr>
        <w:t xml:space="preserve">, calculada </w:t>
      </w:r>
      <w:r w:rsidRPr="00417FDB">
        <w:rPr>
          <w:rFonts w:ascii="Verdana" w:hAnsi="Verdana"/>
          <w:i/>
          <w:sz w:val="20"/>
        </w:rPr>
        <w:t xml:space="preserve">pro rata </w:t>
      </w:r>
      <w:proofErr w:type="spellStart"/>
      <w:r w:rsidRPr="00417FDB">
        <w:rPr>
          <w:rFonts w:ascii="Verdana" w:hAnsi="Verdana"/>
          <w:i/>
          <w:sz w:val="20"/>
        </w:rPr>
        <w:t>temporis</w:t>
      </w:r>
      <w:proofErr w:type="spellEnd"/>
      <w:r w:rsidRPr="00417FDB">
        <w:rPr>
          <w:rFonts w:ascii="Verdana" w:hAnsi="Verdana"/>
          <w:sz w:val="20"/>
        </w:rPr>
        <w:t xml:space="preserve"> desde a </w:t>
      </w:r>
      <w:r w:rsidR="0038688C" w:rsidRPr="00417FDB">
        <w:rPr>
          <w:rFonts w:ascii="Verdana" w:hAnsi="Verdana"/>
          <w:sz w:val="20"/>
        </w:rPr>
        <w:t>d</w:t>
      </w:r>
      <w:r w:rsidRPr="00417FDB">
        <w:rPr>
          <w:rFonts w:ascii="Verdana" w:hAnsi="Verdana"/>
          <w:sz w:val="20"/>
        </w:rPr>
        <w:t>ata de</w:t>
      </w:r>
      <w:r w:rsidR="00716B5E" w:rsidRPr="00417FDB">
        <w:rPr>
          <w:rFonts w:ascii="Verdana" w:hAnsi="Verdana"/>
          <w:sz w:val="20"/>
        </w:rPr>
        <w:t xml:space="preserve"> </w:t>
      </w:r>
      <w:r w:rsidR="0038688C" w:rsidRPr="00417FDB">
        <w:rPr>
          <w:rFonts w:ascii="Verdana" w:hAnsi="Verdana"/>
          <w:sz w:val="20"/>
        </w:rPr>
        <w:t>inadimplement</w:t>
      </w:r>
      <w:r w:rsidR="00716B5E" w:rsidRPr="00417FDB">
        <w:rPr>
          <w:rFonts w:ascii="Verdana" w:hAnsi="Verdana"/>
          <w:sz w:val="20"/>
        </w:rPr>
        <w:t>o da Remuneração</w:t>
      </w:r>
      <w:r w:rsidR="003C7883" w:rsidRPr="00417FDB">
        <w:rPr>
          <w:rFonts w:ascii="Verdana" w:hAnsi="Verdana"/>
          <w:sz w:val="20"/>
        </w:rPr>
        <w:t xml:space="preserve"> das Debêntures</w:t>
      </w:r>
      <w:r w:rsidRPr="00417FDB">
        <w:rPr>
          <w:rFonts w:ascii="Verdana" w:hAnsi="Verdana"/>
          <w:sz w:val="20"/>
        </w:rPr>
        <w:t xml:space="preserve">, até a data do efetivo pagamento, sobre todos e quaisquer valores em atraso, incidirão, independentemente de aviso, notificação ou interpelação judicial ou extrajudicial, (i) juros de mora de 1% (um por </w:t>
      </w:r>
      <w:r w:rsidRPr="00417FDB">
        <w:rPr>
          <w:rFonts w:ascii="Verdana" w:hAnsi="Verdana"/>
          <w:sz w:val="20"/>
        </w:rPr>
        <w:lastRenderedPageBreak/>
        <w:t xml:space="preserve">cento) ao mês ou fração de mês, calculados </w:t>
      </w:r>
      <w:r w:rsidRPr="00417FDB">
        <w:rPr>
          <w:rFonts w:ascii="Verdana" w:hAnsi="Verdana"/>
          <w:i/>
          <w:sz w:val="20"/>
        </w:rPr>
        <w:t xml:space="preserve">pro rata </w:t>
      </w:r>
      <w:proofErr w:type="spellStart"/>
      <w:r w:rsidRPr="00417FDB">
        <w:rPr>
          <w:rFonts w:ascii="Verdana" w:hAnsi="Verdana"/>
          <w:i/>
          <w:sz w:val="20"/>
        </w:rPr>
        <w:t>temporis</w:t>
      </w:r>
      <w:proofErr w:type="spellEnd"/>
      <w:r w:rsidRPr="00417FDB">
        <w:rPr>
          <w:rFonts w:ascii="Verdana" w:hAnsi="Verdana"/>
          <w:sz w:val="20"/>
        </w:rPr>
        <w:t xml:space="preserve"> desde a data de inadimplemento até a data do efetivo pagamento; e (ii) </w:t>
      </w:r>
      <w:r w:rsidR="00652CB7" w:rsidRPr="00417FDB">
        <w:rPr>
          <w:rFonts w:ascii="Verdana" w:hAnsi="Verdana"/>
          <w:sz w:val="20"/>
        </w:rPr>
        <w:t>multa moratória de 2% (dois por cento)</w:t>
      </w:r>
      <w:r w:rsidR="00652CB7">
        <w:rPr>
          <w:rFonts w:ascii="Verdana" w:hAnsi="Verdana"/>
          <w:sz w:val="20"/>
        </w:rPr>
        <w:t xml:space="preserve">, </w:t>
      </w:r>
      <w:r w:rsidR="00652CB7" w:rsidRPr="00CB20F1">
        <w:rPr>
          <w:rFonts w:ascii="Verdana" w:hAnsi="Verdana"/>
          <w:sz w:val="20"/>
        </w:rPr>
        <w:t xml:space="preserve">ficando o valor do débito em atraso sujeito a atualização monetária pelo </w:t>
      </w:r>
      <w:r w:rsidR="00652CB7">
        <w:rPr>
          <w:rFonts w:ascii="Verdana" w:hAnsi="Verdana"/>
          <w:sz w:val="20"/>
        </w:rPr>
        <w:t>IPCA</w:t>
      </w:r>
      <w:r w:rsidR="00652CB7" w:rsidRPr="00CB20F1">
        <w:rPr>
          <w:rFonts w:ascii="Verdana" w:hAnsi="Verdana"/>
          <w:sz w:val="20"/>
        </w:rPr>
        <w:t xml:space="preserve"> acumulado, incidente desde a data da inadimplência até a data do efetivo pagamento, calculado </w:t>
      </w:r>
      <w:r w:rsidR="00652CB7" w:rsidRPr="00F34CEA">
        <w:rPr>
          <w:rFonts w:ascii="Verdana" w:hAnsi="Verdana"/>
          <w:i/>
          <w:iCs/>
          <w:sz w:val="20"/>
        </w:rPr>
        <w:t>pro rata die</w:t>
      </w:r>
      <w:r w:rsidR="00652CB7" w:rsidRPr="00417FDB">
        <w:rPr>
          <w:rFonts w:ascii="Verdana" w:hAnsi="Verdana"/>
          <w:sz w:val="20"/>
        </w:rPr>
        <w:t xml:space="preserve"> </w:t>
      </w:r>
      <w:bookmarkEnd w:id="139"/>
      <w:r w:rsidR="00652CB7" w:rsidRPr="00417FDB">
        <w:rPr>
          <w:rFonts w:ascii="Verdana" w:hAnsi="Verdana"/>
          <w:sz w:val="20"/>
        </w:rPr>
        <w:t>(“</w:t>
      </w:r>
      <w:r w:rsidR="00652CB7" w:rsidRPr="00417FDB">
        <w:rPr>
          <w:rFonts w:ascii="Verdana" w:hAnsi="Verdana"/>
          <w:sz w:val="20"/>
          <w:u w:val="single"/>
        </w:rPr>
        <w:t>Encargos Moratórios</w:t>
      </w:r>
      <w:r w:rsidR="00972E30" w:rsidRPr="00417FDB">
        <w:rPr>
          <w:rFonts w:ascii="Verdana" w:hAnsi="Verdana"/>
          <w:sz w:val="20"/>
        </w:rPr>
        <w:t>”</w:t>
      </w:r>
      <w:r w:rsidRPr="00417FDB">
        <w:rPr>
          <w:rFonts w:ascii="Verdana" w:hAnsi="Verdana"/>
          <w:sz w:val="20"/>
        </w:rPr>
        <w:t>).</w:t>
      </w:r>
      <w:bookmarkEnd w:id="138"/>
    </w:p>
    <w:p w14:paraId="28431B28" w14:textId="77777777" w:rsidR="00881601" w:rsidRPr="00417FDB" w:rsidRDefault="00881601" w:rsidP="001C2B06">
      <w:pPr>
        <w:spacing w:after="0" w:line="320" w:lineRule="exact"/>
        <w:rPr>
          <w:rFonts w:ascii="Verdana" w:hAnsi="Verdana"/>
          <w:sz w:val="20"/>
        </w:rPr>
      </w:pPr>
    </w:p>
    <w:p w14:paraId="31758AD3" w14:textId="77777777" w:rsidR="00A63B80"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sz w:val="20"/>
          <w:u w:val="single"/>
        </w:rPr>
        <w:t>Decadência dos Direitos aos Acréscimos</w:t>
      </w:r>
      <w:r w:rsidRPr="00417FDB">
        <w:rPr>
          <w:rFonts w:ascii="Verdana" w:hAnsi="Verdana"/>
          <w:sz w:val="20"/>
        </w:rPr>
        <w:t xml:space="preserve">.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417FDB">
        <w:rPr>
          <w:rFonts w:ascii="Verdana" w:eastAsia="Batang" w:hAnsi="Verdana"/>
          <w:sz w:val="20"/>
        </w:rPr>
        <w:t>ou pagamento, no caso de impontualidade no pagamento</w:t>
      </w:r>
      <w:r w:rsidRPr="00417FDB">
        <w:rPr>
          <w:rFonts w:ascii="Verdana" w:hAnsi="Verdana"/>
          <w:sz w:val="20"/>
        </w:rPr>
        <w:t>.</w:t>
      </w:r>
      <w:bookmarkEnd w:id="131"/>
    </w:p>
    <w:p w14:paraId="055B8A76" w14:textId="77777777" w:rsidR="00881601" w:rsidRPr="00417FDB" w:rsidRDefault="00881601" w:rsidP="001C2B06">
      <w:pPr>
        <w:spacing w:after="0" w:line="320" w:lineRule="exact"/>
        <w:ind w:left="709" w:hanging="709"/>
        <w:rPr>
          <w:rFonts w:ascii="Verdana" w:hAnsi="Verdana"/>
          <w:sz w:val="20"/>
        </w:rPr>
      </w:pPr>
    </w:p>
    <w:p w14:paraId="23DB8120" w14:textId="77777777" w:rsidR="00103955" w:rsidRDefault="00716B5E" w:rsidP="003E2A51">
      <w:pPr>
        <w:numPr>
          <w:ilvl w:val="1"/>
          <w:numId w:val="7"/>
        </w:numPr>
        <w:spacing w:after="0" w:line="320" w:lineRule="exact"/>
        <w:ind w:left="0" w:firstLine="0"/>
        <w:rPr>
          <w:rFonts w:ascii="Verdana" w:hAnsi="Verdana"/>
          <w:sz w:val="20"/>
        </w:rPr>
      </w:pPr>
      <w:bookmarkStart w:id="140" w:name="_Ref457475238"/>
      <w:bookmarkStart w:id="141" w:name="_Ref457481231"/>
      <w:r w:rsidRPr="00417FDB">
        <w:rPr>
          <w:rFonts w:ascii="Verdana" w:hAnsi="Verdana"/>
          <w:sz w:val="20"/>
          <w:u w:val="single"/>
        </w:rPr>
        <w:t>Tributos.</w:t>
      </w:r>
      <w:r w:rsidRPr="00417FDB">
        <w:rPr>
          <w:rFonts w:ascii="Verdana" w:hAnsi="Verdana"/>
          <w:sz w:val="20"/>
        </w:rPr>
        <w:t xml:space="preserve"> A Companhia será responsável pelo custo de todos os tributos (inclusive na fonte), incidentes, a qualquer momento, sobre os pagamentos, remuneração e reembolso devidos na forma desta Escritura de Emissão, inclusive após eventual cessão, endosso ou qualquer outra forma de transferência das Debêntures</w:t>
      </w:r>
      <w:r w:rsidR="00666F93" w:rsidRPr="00B81331">
        <w:rPr>
          <w:rFonts w:ascii="Verdana" w:hAnsi="Verdana"/>
          <w:sz w:val="20"/>
        </w:rPr>
        <w:t xml:space="preserve">, bem como com os custos de eventual majoração ou cancelamento de isenção ou de imunidade tributária que venha a ocorrer com relação </w:t>
      </w:r>
      <w:r w:rsidR="00802019">
        <w:rPr>
          <w:rFonts w:ascii="Verdana" w:hAnsi="Verdana"/>
          <w:sz w:val="20"/>
        </w:rPr>
        <w:t xml:space="preserve">as </w:t>
      </w:r>
      <w:r w:rsidR="00103955">
        <w:rPr>
          <w:rFonts w:ascii="Verdana" w:hAnsi="Verdana"/>
          <w:sz w:val="20"/>
        </w:rPr>
        <w:t>Debêntures</w:t>
      </w:r>
      <w:r w:rsidRPr="00417FDB">
        <w:rPr>
          <w:rFonts w:ascii="Verdana" w:hAnsi="Verdana"/>
          <w:sz w:val="20"/>
        </w:rPr>
        <w:t xml:space="preserve">. </w:t>
      </w:r>
      <w:r w:rsidR="00802019">
        <w:rPr>
          <w:rFonts w:ascii="Verdana" w:hAnsi="Verdana"/>
          <w:sz w:val="20"/>
        </w:rPr>
        <w:t>Referidos tributos</w:t>
      </w:r>
      <w:r w:rsidRPr="00417FDB">
        <w:rPr>
          <w:rFonts w:ascii="Verdana" w:hAnsi="Verdana"/>
          <w:sz w:val="20"/>
        </w:rPr>
        <w:t xml:space="preserve"> que incidam sobre os pagamentos feitos pela Companhia em virtude das Debêntures serão suportados pela Companhia, de modo que referidos pagamentos devem ser acrescidos dos valores correspondentes a quaisquer </w:t>
      </w:r>
      <w:r w:rsidR="00746C38">
        <w:rPr>
          <w:rFonts w:ascii="Verdana" w:hAnsi="Verdana"/>
          <w:sz w:val="20"/>
        </w:rPr>
        <w:t>t</w:t>
      </w:r>
      <w:r w:rsidR="00746C38" w:rsidRPr="00417FDB">
        <w:rPr>
          <w:rFonts w:ascii="Verdana" w:hAnsi="Verdana"/>
          <w:sz w:val="20"/>
        </w:rPr>
        <w:t xml:space="preserve">ributos </w:t>
      </w:r>
      <w:r w:rsidRPr="00417FDB">
        <w:rPr>
          <w:rFonts w:ascii="Verdana" w:hAnsi="Verdana"/>
          <w:sz w:val="20"/>
        </w:rPr>
        <w:t xml:space="preserve">que incidam sobre os mesmos, de forma que o Debenturista sempre receba o valor programado líquido de </w:t>
      </w:r>
      <w:r w:rsidR="00746C38">
        <w:rPr>
          <w:rFonts w:ascii="Verdana" w:hAnsi="Verdana"/>
          <w:sz w:val="20"/>
        </w:rPr>
        <w:t>tais t</w:t>
      </w:r>
      <w:r w:rsidRPr="00417FDB">
        <w:rPr>
          <w:rFonts w:ascii="Verdana" w:hAnsi="Verdana"/>
          <w:sz w:val="20"/>
        </w:rPr>
        <w:t xml:space="preserve">ributos ou qualquer forma de retenção. </w:t>
      </w:r>
      <w:r w:rsidR="00B66FB2" w:rsidRPr="00103955">
        <w:rPr>
          <w:rFonts w:ascii="Verdana" w:hAnsi="Verdana"/>
          <w:sz w:val="20"/>
        </w:rPr>
        <w:t>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previstos nesta Escritura de Emissão, a Companhia será responsável pelo recolhimento, pagamento e/ou retenção destes tributos. Nesta situação, a Companhia deverá acrescer a tais pagamentos valores adicionais de modo que o Debenturista receba os mesmos valores líquidos que seriam recebidos caso nenhuma retenção ou dedução fosse realizada</w:t>
      </w:r>
      <w:r w:rsidR="00B66FB2">
        <w:rPr>
          <w:rFonts w:ascii="Verdana" w:hAnsi="Verdana"/>
          <w:sz w:val="20"/>
        </w:rPr>
        <w:t>.</w:t>
      </w:r>
    </w:p>
    <w:p w14:paraId="36F55B34" w14:textId="77777777" w:rsidR="00103955" w:rsidRDefault="00103955" w:rsidP="00103955">
      <w:pPr>
        <w:pStyle w:val="PargrafodaLista"/>
        <w:rPr>
          <w:rFonts w:ascii="Verdana" w:hAnsi="Verdana"/>
          <w:sz w:val="20"/>
        </w:rPr>
      </w:pPr>
    </w:p>
    <w:p w14:paraId="7DB8A4AA" w14:textId="031B38DC" w:rsidR="00215A07" w:rsidRDefault="00716B5E" w:rsidP="003E2A51">
      <w:pPr>
        <w:numPr>
          <w:ilvl w:val="2"/>
          <w:numId w:val="7"/>
        </w:numPr>
        <w:spacing w:after="0" w:line="320" w:lineRule="exact"/>
        <w:ind w:left="0" w:firstLine="0"/>
        <w:rPr>
          <w:rFonts w:ascii="Verdana" w:hAnsi="Verdana"/>
          <w:sz w:val="20"/>
        </w:rPr>
      </w:pPr>
      <w:r w:rsidRPr="00103955">
        <w:rPr>
          <w:rFonts w:ascii="Verdana" w:hAnsi="Verdana"/>
          <w:sz w:val="20"/>
        </w:rPr>
        <w:t xml:space="preserve">Os CRI lastreados nos </w:t>
      </w:r>
      <w:r w:rsidR="00401224" w:rsidRPr="00103955">
        <w:rPr>
          <w:rFonts w:ascii="Verdana" w:hAnsi="Verdana"/>
          <w:sz w:val="20"/>
        </w:rPr>
        <w:t xml:space="preserve">Créditos Imobiliários </w:t>
      </w:r>
      <w:r w:rsidRPr="00103955">
        <w:rPr>
          <w:rFonts w:ascii="Verdana" w:hAnsi="Verdana"/>
          <w:sz w:val="20"/>
        </w:rPr>
        <w:t>serão tributados de acordo com a legislação aplicável aos CRI</w:t>
      </w:r>
      <w:bookmarkEnd w:id="140"/>
      <w:bookmarkEnd w:id="141"/>
      <w:r w:rsidR="00B66FB2">
        <w:rPr>
          <w:rFonts w:ascii="Verdana" w:hAnsi="Verdana"/>
          <w:sz w:val="20"/>
        </w:rPr>
        <w:t>.</w:t>
      </w:r>
      <w:r w:rsidR="00B66FB2" w:rsidRPr="00B66FB2">
        <w:rPr>
          <w:rFonts w:ascii="Verdana" w:hAnsi="Verdana"/>
          <w:sz w:val="20"/>
        </w:rPr>
        <w:t xml:space="preserve"> Caso qualquer órgão competente venha a criar ou exigir o recolhimento, retenção ou pagamento de impostos, taxas, contribuições sobre </w:t>
      </w:r>
      <w:r w:rsidR="00B66FB2">
        <w:rPr>
          <w:rFonts w:ascii="Verdana" w:hAnsi="Verdana"/>
          <w:sz w:val="20"/>
        </w:rPr>
        <w:t xml:space="preserve">a </w:t>
      </w:r>
      <w:r w:rsidR="00746C38">
        <w:rPr>
          <w:rFonts w:ascii="Verdana" w:hAnsi="Verdana"/>
          <w:sz w:val="20"/>
        </w:rPr>
        <w:t xml:space="preserve">remuneração </w:t>
      </w:r>
      <w:r w:rsidR="00B66FB2">
        <w:rPr>
          <w:rFonts w:ascii="Verdana" w:hAnsi="Verdana"/>
          <w:sz w:val="20"/>
        </w:rPr>
        <w:t xml:space="preserve">dos </w:t>
      </w:r>
      <w:r w:rsidR="00B66FB2" w:rsidRPr="00B66FB2">
        <w:rPr>
          <w:rFonts w:ascii="Verdana" w:hAnsi="Verdana"/>
          <w:sz w:val="20"/>
        </w:rPr>
        <w:t>CRI, a Companhia deverá</w:t>
      </w:r>
      <w:r w:rsidR="00B66FB2">
        <w:rPr>
          <w:rFonts w:ascii="Verdana" w:hAnsi="Verdana"/>
          <w:sz w:val="20"/>
        </w:rPr>
        <w:t xml:space="preserve">, </w:t>
      </w:r>
      <w:r w:rsidR="00E041F0" w:rsidRPr="00D21139">
        <w:rPr>
          <w:rFonts w:ascii="Verdana" w:hAnsi="Verdana"/>
          <w:sz w:val="20"/>
        </w:rPr>
        <w:t>alternativamente e a seu exclusivo critério</w:t>
      </w:r>
      <w:r w:rsidR="00B66FB2" w:rsidRPr="00B66FB2">
        <w:rPr>
          <w:rFonts w:ascii="Verdana" w:hAnsi="Verdana"/>
          <w:sz w:val="20"/>
        </w:rPr>
        <w:t>:</w:t>
      </w:r>
      <w:r w:rsidR="00746C38">
        <w:rPr>
          <w:rFonts w:ascii="Verdana" w:hAnsi="Verdana"/>
          <w:sz w:val="20"/>
        </w:rPr>
        <w:t xml:space="preserve"> </w:t>
      </w:r>
    </w:p>
    <w:p w14:paraId="2F92189A" w14:textId="77777777" w:rsidR="00B66FB2" w:rsidRDefault="00B66FB2" w:rsidP="00B66FB2">
      <w:pPr>
        <w:pStyle w:val="PargrafodaLista"/>
        <w:spacing w:after="0" w:line="320" w:lineRule="exact"/>
        <w:ind w:left="0"/>
        <w:rPr>
          <w:rFonts w:ascii="Verdana" w:hAnsi="Verdana"/>
          <w:sz w:val="20"/>
        </w:rPr>
      </w:pPr>
    </w:p>
    <w:p w14:paraId="12C695C1" w14:textId="05C68FF9" w:rsidR="00B66FB2" w:rsidRPr="00AB6F68" w:rsidRDefault="00402448" w:rsidP="003E2A51">
      <w:pPr>
        <w:pStyle w:val="PargrafodaLista"/>
        <w:numPr>
          <w:ilvl w:val="8"/>
          <w:numId w:val="2"/>
        </w:numPr>
        <w:tabs>
          <w:tab w:val="clear" w:pos="2835"/>
          <w:tab w:val="num" w:pos="709"/>
        </w:tabs>
        <w:spacing w:after="0" w:line="320" w:lineRule="exact"/>
        <w:ind w:left="0" w:firstLine="0"/>
        <w:rPr>
          <w:rFonts w:ascii="Verdana" w:hAnsi="Verdana"/>
          <w:sz w:val="20"/>
        </w:rPr>
      </w:pPr>
      <w:r w:rsidRPr="00AB6F68">
        <w:rPr>
          <w:rFonts w:ascii="Verdana" w:hAnsi="Verdana"/>
          <w:sz w:val="20"/>
        </w:rPr>
        <w:lastRenderedPageBreak/>
        <w:t xml:space="preserve">arcar com tais tributos, acrescentando tais valores no pagamento da </w:t>
      </w:r>
      <w:r w:rsidR="00746C38" w:rsidRPr="00AB6F68">
        <w:rPr>
          <w:rFonts w:ascii="Verdana" w:hAnsi="Verdana"/>
          <w:sz w:val="20"/>
        </w:rPr>
        <w:t xml:space="preserve">remuneração </w:t>
      </w:r>
      <w:r w:rsidRPr="00AB6F68">
        <w:rPr>
          <w:rFonts w:ascii="Verdana" w:hAnsi="Verdana"/>
          <w:sz w:val="20"/>
        </w:rPr>
        <w:t xml:space="preserve">dos CRI, de modo que os </w:t>
      </w:r>
      <w:r w:rsidR="00401224" w:rsidRPr="00AB6F68">
        <w:rPr>
          <w:rFonts w:ascii="Verdana" w:hAnsi="Verdana"/>
          <w:sz w:val="20"/>
        </w:rPr>
        <w:t xml:space="preserve">Titulares de </w:t>
      </w:r>
      <w:r w:rsidRPr="00AB6F68">
        <w:rPr>
          <w:rFonts w:ascii="Verdana" w:hAnsi="Verdana"/>
          <w:sz w:val="20"/>
        </w:rPr>
        <w:t>CRI recebam os mesmos valores caso tais tributos não existissem; ou</w:t>
      </w:r>
    </w:p>
    <w:p w14:paraId="676BBD5D" w14:textId="77777777" w:rsidR="00402448" w:rsidRDefault="00402448" w:rsidP="00402448">
      <w:pPr>
        <w:pStyle w:val="PargrafodaLista"/>
        <w:spacing w:after="0" w:line="320" w:lineRule="exact"/>
        <w:ind w:left="709"/>
        <w:rPr>
          <w:rFonts w:ascii="Verdana" w:hAnsi="Verdana"/>
          <w:sz w:val="20"/>
        </w:rPr>
      </w:pPr>
    </w:p>
    <w:p w14:paraId="2B4C9817" w14:textId="10FD73AD" w:rsidR="00402448" w:rsidRPr="00AB6F68" w:rsidRDefault="00402448" w:rsidP="003E2A51">
      <w:pPr>
        <w:pStyle w:val="PargrafodaLista"/>
        <w:numPr>
          <w:ilvl w:val="8"/>
          <w:numId w:val="2"/>
        </w:numPr>
        <w:tabs>
          <w:tab w:val="clear" w:pos="2835"/>
          <w:tab w:val="num" w:pos="709"/>
        </w:tabs>
        <w:spacing w:after="0" w:line="320" w:lineRule="exact"/>
        <w:ind w:left="0" w:firstLine="0"/>
        <w:rPr>
          <w:rFonts w:ascii="Verdana" w:hAnsi="Verdana"/>
          <w:sz w:val="20"/>
        </w:rPr>
      </w:pPr>
      <w:r w:rsidRPr="00AB6F68">
        <w:rPr>
          <w:rFonts w:ascii="Verdana" w:hAnsi="Verdana"/>
          <w:sz w:val="20"/>
        </w:rPr>
        <w:t xml:space="preserve">promover </w:t>
      </w:r>
      <w:r w:rsidR="00A84F13" w:rsidRPr="00AB6F68">
        <w:rPr>
          <w:rFonts w:ascii="Verdana" w:hAnsi="Verdana"/>
          <w:sz w:val="20"/>
        </w:rPr>
        <w:t xml:space="preserve">o resgate antecipado total das Debêntures, no prazo de até 60 (sessenta) Dias Úteis contados da data em que seja devido o primeiro recolhimento, retenção, pagamento ou majoração referido acima, pelo Valor Nominal Unitário, ou seu saldo, conforme o caso, acrescido da Remuneração das Debêntures, calculada </w:t>
      </w:r>
      <w:r w:rsidR="00A84F13" w:rsidRPr="00AB6F68">
        <w:rPr>
          <w:rFonts w:ascii="Verdana" w:hAnsi="Verdana"/>
          <w:i/>
          <w:sz w:val="20"/>
        </w:rPr>
        <w:t xml:space="preserve">pro rata </w:t>
      </w:r>
      <w:proofErr w:type="spellStart"/>
      <w:r w:rsidR="00A84F13" w:rsidRPr="00AB6F68">
        <w:rPr>
          <w:rFonts w:ascii="Verdana" w:hAnsi="Verdana"/>
          <w:i/>
          <w:sz w:val="20"/>
        </w:rPr>
        <w:t>temporis</w:t>
      </w:r>
      <w:proofErr w:type="spellEnd"/>
      <w:r w:rsidR="00A84F13" w:rsidRPr="00AB6F68">
        <w:rPr>
          <w:rFonts w:ascii="Verdana" w:hAnsi="Verdana"/>
          <w:sz w:val="20"/>
        </w:rPr>
        <w:t xml:space="preserve">, desde a primeira Data de Integralização das Debêntures, ou a última Data de Aniversário das Debêntures, até a data do seu efetivo pagamento, acrescido de eventuais Encargos Moratórios devidos e de quaisquer outros valores eventualmente devidos pela Companhia, nos termos de quaisquer dos Documentos da Operação, sem que haja a incidência de qualquer prêmio nesse sentido </w:t>
      </w:r>
      <w:r w:rsidRPr="00AB6F68">
        <w:rPr>
          <w:rFonts w:ascii="Verdana" w:hAnsi="Verdana"/>
          <w:sz w:val="20"/>
        </w:rPr>
        <w:t>(“</w:t>
      </w:r>
      <w:r w:rsidRPr="00AB6F68">
        <w:rPr>
          <w:rFonts w:ascii="Verdana" w:hAnsi="Verdana"/>
          <w:sz w:val="20"/>
          <w:u w:val="single"/>
        </w:rPr>
        <w:t>Resgate Facultativo Antecipado por Mudança de Tributo</w:t>
      </w:r>
      <w:r w:rsidRPr="00AB6F68">
        <w:rPr>
          <w:rFonts w:ascii="Verdana" w:hAnsi="Verdana"/>
          <w:sz w:val="20"/>
        </w:rPr>
        <w:t>”).</w:t>
      </w:r>
    </w:p>
    <w:p w14:paraId="34737523" w14:textId="77777777" w:rsidR="00402448" w:rsidRPr="00402448" w:rsidRDefault="00402448" w:rsidP="00402448">
      <w:pPr>
        <w:pStyle w:val="PargrafodaLista"/>
        <w:rPr>
          <w:rFonts w:ascii="Verdana" w:hAnsi="Verdana"/>
          <w:sz w:val="20"/>
        </w:rPr>
      </w:pPr>
    </w:p>
    <w:p w14:paraId="4C617DD4" w14:textId="18AC8BE6" w:rsidR="00402448" w:rsidRPr="00A84F13" w:rsidRDefault="00402448" w:rsidP="003E2A51">
      <w:pPr>
        <w:numPr>
          <w:ilvl w:val="3"/>
          <w:numId w:val="7"/>
        </w:numPr>
        <w:spacing w:after="0" w:line="320" w:lineRule="exact"/>
        <w:ind w:left="0" w:firstLine="0"/>
        <w:rPr>
          <w:rFonts w:ascii="Verdana" w:hAnsi="Verdana"/>
          <w:sz w:val="20"/>
        </w:rPr>
      </w:pPr>
      <w:r w:rsidRPr="00A84F13">
        <w:rPr>
          <w:rFonts w:ascii="Verdana" w:hAnsi="Verdana"/>
          <w:sz w:val="20"/>
        </w:rPr>
        <w:t xml:space="preserve">O Resgate Antecipado Facultativo por Mudança de Tributo ocorrerá mediante o envio de comunicação pela Companhia, por escrito, dirigida ao Debenturista, com cópia para o Agente Fiduciário dos CRI, com antecedência mínima de </w:t>
      </w:r>
      <w:r w:rsidR="00E041F0" w:rsidRPr="00A84F13">
        <w:rPr>
          <w:rFonts w:ascii="Verdana" w:hAnsi="Verdana"/>
          <w:sz w:val="20"/>
        </w:rPr>
        <w:t xml:space="preserve">5 (cinco) Dias Úteis </w:t>
      </w:r>
      <w:r w:rsidRPr="00A84F13">
        <w:rPr>
          <w:rFonts w:ascii="Verdana" w:hAnsi="Verdana"/>
          <w:sz w:val="20"/>
        </w:rPr>
        <w:t>contados da data programada para o efetivo Resgate Antecipado Facultativo por Mudança de Tributo, sendo que a data de Resgate Antecipado Facultativo por Mudança de Tributo deverá, obrigatoriamente, ser um Dia Útil.</w:t>
      </w:r>
    </w:p>
    <w:p w14:paraId="53251E1C" w14:textId="77777777" w:rsidR="00402448" w:rsidRDefault="00402448" w:rsidP="00402448">
      <w:pPr>
        <w:pStyle w:val="PargrafodaLista"/>
        <w:tabs>
          <w:tab w:val="left" w:pos="993"/>
        </w:tabs>
        <w:spacing w:after="0" w:line="320" w:lineRule="exact"/>
        <w:ind w:left="0"/>
        <w:rPr>
          <w:rFonts w:ascii="Verdana" w:hAnsi="Verdana"/>
          <w:sz w:val="20"/>
        </w:rPr>
      </w:pPr>
    </w:p>
    <w:p w14:paraId="5200E7D2" w14:textId="77777777" w:rsidR="00402448" w:rsidRDefault="00402448" w:rsidP="003E2A51">
      <w:pPr>
        <w:numPr>
          <w:ilvl w:val="3"/>
          <w:numId w:val="7"/>
        </w:numPr>
        <w:spacing w:after="0" w:line="320" w:lineRule="exact"/>
        <w:ind w:left="0" w:firstLine="0"/>
        <w:rPr>
          <w:rFonts w:ascii="Verdana" w:hAnsi="Verdana"/>
          <w:sz w:val="20"/>
        </w:rPr>
      </w:pPr>
      <w:r w:rsidRPr="00402448">
        <w:rPr>
          <w:rFonts w:ascii="Verdana" w:hAnsi="Verdana"/>
          <w:sz w:val="20"/>
        </w:rPr>
        <w:t>Na comunicação de Resgate Antecipado Facultativo por Mudança de Tributo prevista acima deverá constar: (i) a data programada para a realização do Resgate Antecipado Facultativo por Mudança de Tributo; (ii) o valor do Resgate Antecipado Facultativo por Mudança de Tributo; e (iii) quaisquer outras informações necessárias, a critério da Companhia, à operacionalização do Resgate Antecipado Facultativo por Mudança de Tributo.</w:t>
      </w:r>
    </w:p>
    <w:p w14:paraId="07CA405B" w14:textId="77777777" w:rsidR="00402448" w:rsidRPr="00402448" w:rsidRDefault="00402448" w:rsidP="00402448">
      <w:pPr>
        <w:pStyle w:val="PargrafodaLista"/>
        <w:rPr>
          <w:rFonts w:ascii="Verdana" w:hAnsi="Verdana"/>
          <w:sz w:val="20"/>
        </w:rPr>
      </w:pPr>
    </w:p>
    <w:p w14:paraId="7F7E0965" w14:textId="0CAB1841" w:rsidR="008F0B2D" w:rsidRDefault="00402448" w:rsidP="003E2A51">
      <w:pPr>
        <w:numPr>
          <w:ilvl w:val="3"/>
          <w:numId w:val="7"/>
        </w:numPr>
        <w:spacing w:after="0" w:line="320" w:lineRule="exact"/>
        <w:ind w:left="0" w:firstLine="0"/>
        <w:rPr>
          <w:rFonts w:ascii="Verdana" w:hAnsi="Verdana"/>
          <w:sz w:val="20"/>
        </w:rPr>
      </w:pPr>
      <w:r w:rsidRPr="00402448">
        <w:rPr>
          <w:rFonts w:ascii="Verdana" w:hAnsi="Verdana"/>
          <w:sz w:val="20"/>
        </w:rPr>
        <w:t xml:space="preserve">O pagamento do Resgate Antecipado Facultativo por Mudança de Tributo será feito pela Companhia mediante depósito </w:t>
      </w:r>
      <w:r w:rsidR="00E041F0" w:rsidRPr="005D093D">
        <w:rPr>
          <w:rFonts w:ascii="Verdana" w:hAnsi="Verdana"/>
          <w:sz w:val="20"/>
        </w:rPr>
        <w:t xml:space="preserve">na </w:t>
      </w:r>
      <w:r w:rsidR="00E041F0" w:rsidRPr="00D21139">
        <w:rPr>
          <w:rFonts w:ascii="Verdana" w:hAnsi="Verdana"/>
          <w:sz w:val="20"/>
        </w:rPr>
        <w:t>Conta Centralizadora</w:t>
      </w:r>
      <w:r w:rsidRPr="00402448">
        <w:rPr>
          <w:rFonts w:ascii="Verdana" w:hAnsi="Verdana"/>
          <w:sz w:val="20"/>
        </w:rPr>
        <w:t>, sendo que as Debêntures resgatadas na forma desta Cláusula serão obrigatoriamente canceladas.</w:t>
      </w:r>
    </w:p>
    <w:p w14:paraId="708FBA18" w14:textId="77777777" w:rsidR="000D22F2" w:rsidRPr="00A83CB0" w:rsidRDefault="000D22F2" w:rsidP="00FA5065">
      <w:pPr>
        <w:pStyle w:val="PargrafodaLista"/>
        <w:rPr>
          <w:rFonts w:ascii="Verdana" w:hAnsi="Verdana"/>
          <w:sz w:val="20"/>
        </w:rPr>
      </w:pPr>
    </w:p>
    <w:p w14:paraId="4A4C538A" w14:textId="1680B33F" w:rsidR="006B7300" w:rsidRPr="0031447E" w:rsidRDefault="000D22F2" w:rsidP="003E2A51">
      <w:pPr>
        <w:numPr>
          <w:ilvl w:val="1"/>
          <w:numId w:val="7"/>
        </w:numPr>
        <w:spacing w:after="0" w:line="320" w:lineRule="exact"/>
        <w:ind w:left="0" w:firstLine="0"/>
        <w:rPr>
          <w:rFonts w:ascii="Verdana" w:hAnsi="Verdana" w:cs="Tahoma"/>
          <w:sz w:val="20"/>
        </w:rPr>
      </w:pPr>
      <w:r w:rsidRPr="00A83CB0">
        <w:rPr>
          <w:rFonts w:ascii="Verdana" w:hAnsi="Verdana"/>
          <w:sz w:val="20"/>
          <w:u w:val="single"/>
        </w:rPr>
        <w:t>Condições Precedentes</w:t>
      </w:r>
      <w:r>
        <w:rPr>
          <w:rFonts w:ascii="Verdana" w:hAnsi="Verdana"/>
          <w:sz w:val="20"/>
        </w:rPr>
        <w:t xml:space="preserve">. </w:t>
      </w:r>
      <w:r w:rsidR="006B7300">
        <w:rPr>
          <w:rFonts w:ascii="Verdana" w:hAnsi="Verdana"/>
          <w:sz w:val="20"/>
        </w:rPr>
        <w:t xml:space="preserve">A integralização de </w:t>
      </w:r>
      <w:r w:rsidR="0041219F">
        <w:rPr>
          <w:rFonts w:ascii="Verdana" w:hAnsi="Verdana"/>
          <w:sz w:val="20"/>
        </w:rPr>
        <w:t>50</w:t>
      </w:r>
      <w:r w:rsidR="006B7300">
        <w:rPr>
          <w:rFonts w:ascii="Verdana" w:hAnsi="Verdana"/>
          <w:sz w:val="20"/>
        </w:rPr>
        <w:t>.000 (</w:t>
      </w:r>
      <w:r w:rsidR="0041219F">
        <w:rPr>
          <w:rFonts w:ascii="Verdana" w:hAnsi="Verdana"/>
          <w:sz w:val="20"/>
        </w:rPr>
        <w:t xml:space="preserve">cinquenta </w:t>
      </w:r>
      <w:r w:rsidR="006B7300">
        <w:rPr>
          <w:rFonts w:ascii="Verdana" w:hAnsi="Verdana"/>
          <w:sz w:val="20"/>
        </w:rPr>
        <w:t>mil) Debêntures objeto desta Escritura de Emissão (“</w:t>
      </w:r>
      <w:r w:rsidR="006B7300" w:rsidRPr="0096306D">
        <w:rPr>
          <w:rFonts w:ascii="Verdana" w:hAnsi="Verdana"/>
          <w:sz w:val="20"/>
          <w:u w:val="single"/>
        </w:rPr>
        <w:t>Primeira Integralização</w:t>
      </w:r>
      <w:r w:rsidR="006B7300">
        <w:rPr>
          <w:rFonts w:ascii="Verdana" w:hAnsi="Verdana"/>
          <w:sz w:val="20"/>
        </w:rPr>
        <w:t xml:space="preserve">”) e a transferência dos recursos líquidos referentes à Primeira Integralização, da Conta Centralizadora, para a conta </w:t>
      </w:r>
      <w:r w:rsidR="006B7300" w:rsidRPr="00417FDB">
        <w:rPr>
          <w:rFonts w:ascii="Verdana" w:hAnsi="Verdana"/>
          <w:sz w:val="20"/>
        </w:rPr>
        <w:t xml:space="preserve">corrente de titularidade da </w:t>
      </w:r>
      <w:r w:rsidR="006B7300">
        <w:rPr>
          <w:rFonts w:ascii="Verdana" w:hAnsi="Verdana"/>
          <w:sz w:val="20"/>
        </w:rPr>
        <w:t xml:space="preserve">Companhia </w:t>
      </w:r>
      <w:r w:rsidR="006B7300" w:rsidRPr="00417FDB">
        <w:rPr>
          <w:rFonts w:ascii="Verdana" w:hAnsi="Verdana"/>
          <w:sz w:val="20"/>
        </w:rPr>
        <w:t xml:space="preserve">nº </w:t>
      </w:r>
      <w:r w:rsidR="00FC59FE">
        <w:rPr>
          <w:rFonts w:ascii="Verdana" w:hAnsi="Verdana"/>
          <w:sz w:val="20"/>
        </w:rPr>
        <w:t>581762-2</w:t>
      </w:r>
      <w:r w:rsidR="006B7300" w:rsidRPr="00417FDB">
        <w:rPr>
          <w:rFonts w:ascii="Verdana" w:hAnsi="Verdana"/>
          <w:sz w:val="20"/>
        </w:rPr>
        <w:t xml:space="preserve">, mantida na agência nº </w:t>
      </w:r>
      <w:r w:rsidR="00FC59FE">
        <w:rPr>
          <w:rFonts w:ascii="Verdana" w:hAnsi="Verdana"/>
          <w:sz w:val="20"/>
        </w:rPr>
        <w:t>0204</w:t>
      </w:r>
      <w:r w:rsidR="006B7300" w:rsidRPr="00417FDB">
        <w:rPr>
          <w:rFonts w:ascii="Verdana" w:hAnsi="Verdana"/>
          <w:sz w:val="20"/>
        </w:rPr>
        <w:t xml:space="preserve"> do Banco </w:t>
      </w:r>
      <w:r w:rsidR="00FC59FE">
        <w:rPr>
          <w:rFonts w:ascii="Verdana" w:hAnsi="Verdana"/>
          <w:sz w:val="20"/>
        </w:rPr>
        <w:t>Safra S.A.</w:t>
      </w:r>
      <w:r w:rsidR="006B7300" w:rsidRPr="00417FDB">
        <w:rPr>
          <w:rFonts w:ascii="Verdana" w:hAnsi="Verdana"/>
          <w:sz w:val="20"/>
        </w:rPr>
        <w:t xml:space="preserve"> (nº </w:t>
      </w:r>
      <w:r w:rsidR="00FC59FE">
        <w:rPr>
          <w:rFonts w:ascii="Verdana" w:hAnsi="Verdana"/>
          <w:sz w:val="20"/>
        </w:rPr>
        <w:t>422</w:t>
      </w:r>
      <w:r w:rsidR="006B7300" w:rsidRPr="00417FDB">
        <w:rPr>
          <w:rFonts w:ascii="Verdana" w:hAnsi="Verdana"/>
          <w:sz w:val="20"/>
        </w:rPr>
        <w:t>)</w:t>
      </w:r>
      <w:r w:rsidR="006B7300">
        <w:rPr>
          <w:rFonts w:ascii="Verdana" w:hAnsi="Verdana"/>
          <w:sz w:val="20"/>
        </w:rPr>
        <w:t xml:space="preserve"> (“</w:t>
      </w:r>
      <w:r w:rsidR="006B7300" w:rsidRPr="00F34CEA">
        <w:rPr>
          <w:rFonts w:ascii="Verdana" w:hAnsi="Verdana"/>
          <w:sz w:val="20"/>
          <w:u w:val="single"/>
        </w:rPr>
        <w:t>Conta de Livre Movimentação</w:t>
      </w:r>
      <w:r w:rsidR="006B7300">
        <w:rPr>
          <w:rFonts w:ascii="Verdana" w:hAnsi="Verdana"/>
          <w:sz w:val="20"/>
        </w:rPr>
        <w:t>”), será realizada após a verificação</w:t>
      </w:r>
      <w:r w:rsidR="006B7300" w:rsidRPr="0031447E">
        <w:rPr>
          <w:rFonts w:ascii="Verdana" w:hAnsi="Verdana"/>
          <w:sz w:val="20"/>
        </w:rPr>
        <w:t xml:space="preserve"> integral das seguintes condições precedentes (condições suspensivas nos termos do artigo 125 do Código de Processo Civil Brasileiro) (“</w:t>
      </w:r>
      <w:r w:rsidR="006B7300" w:rsidRPr="0031447E">
        <w:rPr>
          <w:rFonts w:ascii="Verdana" w:hAnsi="Verdana"/>
          <w:sz w:val="20"/>
          <w:u w:val="single"/>
        </w:rPr>
        <w:t>Condições Precedentes</w:t>
      </w:r>
      <w:r w:rsidR="006B7300">
        <w:rPr>
          <w:rFonts w:ascii="Verdana" w:hAnsi="Verdana"/>
          <w:sz w:val="20"/>
          <w:u w:val="single"/>
        </w:rPr>
        <w:t xml:space="preserve"> Primeira Integralização</w:t>
      </w:r>
      <w:r w:rsidR="006B7300" w:rsidRPr="0031447E">
        <w:rPr>
          <w:rFonts w:ascii="Verdana" w:hAnsi="Verdana"/>
          <w:sz w:val="20"/>
        </w:rPr>
        <w:t>”)</w:t>
      </w:r>
      <w:r w:rsidR="006B7300" w:rsidRPr="0031447E">
        <w:rPr>
          <w:rFonts w:ascii="Verdana" w:hAnsi="Verdana" w:cs="Tahoma"/>
          <w:sz w:val="20"/>
        </w:rPr>
        <w:t>:</w:t>
      </w:r>
      <w:r w:rsidR="006B7300">
        <w:rPr>
          <w:rFonts w:ascii="Verdana" w:hAnsi="Verdana" w:cs="Tahoma"/>
          <w:sz w:val="20"/>
        </w:rPr>
        <w:t xml:space="preserve"> </w:t>
      </w:r>
    </w:p>
    <w:p w14:paraId="6D2DA1C8" w14:textId="77777777" w:rsidR="006B7300" w:rsidRPr="00686F60" w:rsidRDefault="006B7300" w:rsidP="006B7300">
      <w:pPr>
        <w:spacing w:line="320" w:lineRule="exact"/>
        <w:rPr>
          <w:rFonts w:ascii="Verdana" w:hAnsi="Verdana"/>
          <w:sz w:val="20"/>
        </w:rPr>
      </w:pPr>
    </w:p>
    <w:p w14:paraId="0AA46EE5" w14:textId="77777777" w:rsidR="006B7300" w:rsidRPr="00AB6F68" w:rsidRDefault="006B7300" w:rsidP="003E2A51">
      <w:pPr>
        <w:pStyle w:val="PargrafodaLista"/>
        <w:numPr>
          <w:ilvl w:val="7"/>
          <w:numId w:val="14"/>
        </w:numPr>
        <w:spacing w:after="0" w:line="320" w:lineRule="exact"/>
        <w:ind w:left="567" w:hanging="567"/>
        <w:rPr>
          <w:rFonts w:ascii="Verdana" w:hAnsi="Verdana"/>
          <w:sz w:val="20"/>
        </w:rPr>
      </w:pPr>
      <w:r w:rsidRPr="00AB6F68">
        <w:rPr>
          <w:rFonts w:ascii="Verdana" w:hAnsi="Verdana"/>
          <w:sz w:val="20"/>
        </w:rPr>
        <w:t>obtenção pela Companhia e pelos demais signatários dos Documentos da Operação d</w:t>
      </w:r>
      <w:r>
        <w:rPr>
          <w:rFonts w:ascii="Verdana" w:hAnsi="Verdana"/>
          <w:sz w:val="20"/>
        </w:rPr>
        <w:t>a perfeita formalização de</w:t>
      </w:r>
      <w:r w:rsidRPr="00AB6F68">
        <w:rPr>
          <w:rFonts w:ascii="Verdana" w:hAnsi="Verdana"/>
          <w:sz w:val="20"/>
        </w:rPr>
        <w:t xml:space="preserve"> todas as autorizações e aprovações que se fizerem necessárias à realização, efetivação, formalização, liquidação, boa ordem e transparência dos negócios jurídicos descritos em tais instrumentos, incluindo, mas não se limitando às aprovações societárias necessárias; </w:t>
      </w:r>
    </w:p>
    <w:p w14:paraId="613EF6C5" w14:textId="77777777" w:rsidR="006B7300" w:rsidRPr="00686F60" w:rsidRDefault="006B7300" w:rsidP="006B7300">
      <w:pPr>
        <w:pStyle w:val="PargrafodaLista"/>
        <w:spacing w:after="0" w:line="320" w:lineRule="exact"/>
        <w:ind w:left="567"/>
        <w:rPr>
          <w:rFonts w:ascii="Verdana" w:hAnsi="Verdana"/>
          <w:sz w:val="20"/>
        </w:rPr>
      </w:pPr>
    </w:p>
    <w:p w14:paraId="478DCA85" w14:textId="77777777" w:rsidR="006B7300" w:rsidRPr="00686F60" w:rsidRDefault="006B7300" w:rsidP="003E2A51">
      <w:pPr>
        <w:pStyle w:val="PargrafodaLista"/>
        <w:numPr>
          <w:ilvl w:val="7"/>
          <w:numId w:val="14"/>
        </w:numPr>
        <w:spacing w:after="0" w:line="320" w:lineRule="exact"/>
        <w:ind w:left="567" w:hanging="567"/>
        <w:rPr>
          <w:rFonts w:ascii="Verdana" w:hAnsi="Verdana"/>
          <w:sz w:val="20"/>
        </w:rPr>
      </w:pPr>
      <w:r>
        <w:rPr>
          <w:rFonts w:ascii="Verdana" w:hAnsi="Verdana"/>
          <w:sz w:val="20"/>
        </w:rPr>
        <w:t xml:space="preserve">perfeita </w:t>
      </w:r>
      <w:r w:rsidRPr="00686F60">
        <w:rPr>
          <w:rFonts w:ascii="Verdana" w:hAnsi="Verdana"/>
          <w:sz w:val="20"/>
        </w:rPr>
        <w:t xml:space="preserve">formalização dos Documentos da Operação; </w:t>
      </w:r>
    </w:p>
    <w:p w14:paraId="259F19D3" w14:textId="77777777" w:rsidR="006B7300" w:rsidRPr="00686F60" w:rsidRDefault="006B7300" w:rsidP="006B7300">
      <w:pPr>
        <w:pStyle w:val="PargrafodaLista"/>
        <w:spacing w:after="0" w:line="320" w:lineRule="exact"/>
        <w:ind w:left="567"/>
        <w:rPr>
          <w:rFonts w:ascii="Verdana" w:hAnsi="Verdana"/>
          <w:sz w:val="20"/>
        </w:rPr>
      </w:pPr>
    </w:p>
    <w:p w14:paraId="63AE6E65" w14:textId="77777777" w:rsidR="006B7300" w:rsidRPr="00686F60" w:rsidRDefault="006B7300" w:rsidP="003E2A51">
      <w:pPr>
        <w:pStyle w:val="PargrafodaLista"/>
        <w:numPr>
          <w:ilvl w:val="7"/>
          <w:numId w:val="14"/>
        </w:numPr>
        <w:spacing w:after="0" w:line="320" w:lineRule="exact"/>
        <w:ind w:left="567" w:hanging="567"/>
        <w:rPr>
          <w:rFonts w:ascii="Verdana" w:hAnsi="Verdana"/>
          <w:sz w:val="20"/>
        </w:rPr>
      </w:pPr>
      <w:r w:rsidRPr="00686F60">
        <w:rPr>
          <w:rFonts w:ascii="Verdana" w:hAnsi="Verdana"/>
          <w:sz w:val="20"/>
        </w:rPr>
        <w:t xml:space="preserve">a não ocorrência de quaisquer alterações nos negócios, condições financeiras ou econômicas, operações, ativos relevantes ou resultados operacionais da </w:t>
      </w:r>
      <w:r w:rsidRPr="00F71BD3">
        <w:rPr>
          <w:rFonts w:ascii="Verdana" w:hAnsi="Verdana"/>
          <w:sz w:val="20"/>
        </w:rPr>
        <w:t>Companhia</w:t>
      </w:r>
      <w:r w:rsidRPr="00686F60">
        <w:rPr>
          <w:rFonts w:ascii="Verdana" w:hAnsi="Verdana"/>
          <w:sz w:val="20"/>
        </w:rPr>
        <w:t xml:space="preserve"> que possam acarretar um efeito material adverso para a </w:t>
      </w:r>
      <w:r w:rsidRPr="00F71BD3">
        <w:rPr>
          <w:rFonts w:ascii="Verdana" w:hAnsi="Verdana"/>
          <w:sz w:val="20"/>
        </w:rPr>
        <w:t>Companhia</w:t>
      </w:r>
      <w:r w:rsidRPr="00686F60">
        <w:rPr>
          <w:rFonts w:ascii="Verdana" w:hAnsi="Verdana"/>
          <w:sz w:val="20"/>
        </w:rPr>
        <w:t xml:space="preserve"> ou para sua capacidade de honrar as obrigações relativas à presente </w:t>
      </w:r>
      <w:r>
        <w:rPr>
          <w:rFonts w:ascii="Verdana" w:hAnsi="Verdana"/>
          <w:sz w:val="20"/>
        </w:rPr>
        <w:t>Escritura de Emissão</w:t>
      </w:r>
      <w:r w:rsidRPr="00686F60">
        <w:rPr>
          <w:rFonts w:ascii="Verdana" w:hAnsi="Verdana"/>
          <w:sz w:val="20"/>
        </w:rPr>
        <w:t xml:space="preserve">; </w:t>
      </w:r>
    </w:p>
    <w:p w14:paraId="35CE021E" w14:textId="77777777" w:rsidR="006B7300" w:rsidRPr="00686F60" w:rsidRDefault="006B7300" w:rsidP="006B7300">
      <w:pPr>
        <w:pStyle w:val="PargrafodaLista"/>
        <w:spacing w:after="0" w:line="320" w:lineRule="exact"/>
        <w:ind w:left="567"/>
        <w:rPr>
          <w:rFonts w:ascii="Verdana" w:hAnsi="Verdana"/>
          <w:sz w:val="20"/>
        </w:rPr>
      </w:pPr>
    </w:p>
    <w:p w14:paraId="72E9239F" w14:textId="60CEF070" w:rsidR="006B7300" w:rsidRPr="009711D6" w:rsidRDefault="006B7300" w:rsidP="003E2A51">
      <w:pPr>
        <w:pStyle w:val="PargrafodaLista"/>
        <w:numPr>
          <w:ilvl w:val="7"/>
          <w:numId w:val="14"/>
        </w:numPr>
        <w:spacing w:after="0" w:line="320" w:lineRule="exact"/>
        <w:ind w:left="567" w:hanging="567"/>
        <w:rPr>
          <w:ins w:id="142" w:author="Vitor Henrique Pagani Arantes" w:date="2021-06-11T08:50:00Z"/>
          <w:rFonts w:ascii="Verdana" w:hAnsi="Verdana" w:cs="Tahoma"/>
          <w:sz w:val="20"/>
        </w:rPr>
      </w:pPr>
      <w:r w:rsidRPr="00686F60">
        <w:rPr>
          <w:rFonts w:ascii="Verdana" w:hAnsi="Verdana"/>
          <w:sz w:val="20"/>
        </w:rPr>
        <w:t xml:space="preserve">não deverá ter ocorrido qualquer evento de natureza política, conjuntural, econômica ou financeira, inclusive no tocante a terrorismo e/ou guerra, no Brasil, ou em qualquer outro país, que tenha influência adversa no mercado financeiro ou de capitais brasileiro, ou no setor de atuação da </w:t>
      </w:r>
      <w:r w:rsidRPr="00F71BD3">
        <w:rPr>
          <w:rFonts w:ascii="Verdana" w:hAnsi="Verdana"/>
          <w:sz w:val="20"/>
        </w:rPr>
        <w:t>Companhia</w:t>
      </w:r>
      <w:r w:rsidRPr="00686F60">
        <w:rPr>
          <w:rFonts w:ascii="Verdana" w:hAnsi="Verdana"/>
          <w:sz w:val="20"/>
        </w:rPr>
        <w:t xml:space="preserve">, que torne desaconselhável </w:t>
      </w:r>
      <w:r>
        <w:rPr>
          <w:rFonts w:ascii="Verdana" w:hAnsi="Verdana"/>
          <w:sz w:val="20"/>
        </w:rPr>
        <w:t>o investimento</w:t>
      </w:r>
      <w:r w:rsidRPr="00686F60">
        <w:rPr>
          <w:rFonts w:ascii="Verdana" w:hAnsi="Verdana"/>
          <w:sz w:val="20"/>
        </w:rPr>
        <w:t xml:space="preserve">, estando incluídas nessa categoria crises políticas, sociais ou econômicas em mercados no geral, inclusive emergentes, ou qualquer mudança adversa substancial nas condições econômico-financeiras e resultados operacionais da </w:t>
      </w:r>
      <w:r w:rsidRPr="00F71BD3">
        <w:rPr>
          <w:rFonts w:ascii="Verdana" w:hAnsi="Verdana"/>
          <w:sz w:val="20"/>
        </w:rPr>
        <w:t>Companhia</w:t>
      </w:r>
      <w:r w:rsidRPr="00686F60">
        <w:rPr>
          <w:rFonts w:ascii="Verdana" w:hAnsi="Verdana"/>
          <w:sz w:val="20"/>
        </w:rPr>
        <w:t>;</w:t>
      </w:r>
      <w:r>
        <w:rPr>
          <w:rFonts w:ascii="Verdana" w:hAnsi="Verdana"/>
          <w:sz w:val="20"/>
        </w:rPr>
        <w:t xml:space="preserve"> </w:t>
      </w:r>
      <w:ins w:id="143" w:author="Vitor Henrique Pagani Arantes" w:date="2021-06-11T08:50:00Z">
        <w:r w:rsidR="0009642F">
          <w:rPr>
            <w:rFonts w:ascii="Verdana" w:hAnsi="Verdana"/>
            <w:sz w:val="20"/>
          </w:rPr>
          <w:t>e</w:t>
        </w:r>
      </w:ins>
    </w:p>
    <w:p w14:paraId="38E56550" w14:textId="77777777" w:rsidR="0009642F" w:rsidRPr="0009642F" w:rsidRDefault="0009642F">
      <w:pPr>
        <w:pStyle w:val="PargrafodaLista"/>
        <w:rPr>
          <w:ins w:id="144" w:author="Vitor Henrique Pagani Arantes" w:date="2021-06-11T08:50:00Z"/>
          <w:rFonts w:ascii="Verdana" w:hAnsi="Verdana" w:cs="Tahoma"/>
          <w:sz w:val="20"/>
          <w:rPrChange w:id="145" w:author="Vitor Henrique Pagani Arantes" w:date="2021-06-11T08:50:00Z">
            <w:rPr>
              <w:ins w:id="146" w:author="Vitor Henrique Pagani Arantes" w:date="2021-06-11T08:50:00Z"/>
            </w:rPr>
          </w:rPrChange>
        </w:rPr>
        <w:pPrChange w:id="147" w:author="Vitor Henrique Pagani Arantes" w:date="2021-06-11T08:50:00Z">
          <w:pPr>
            <w:pStyle w:val="PargrafodaLista"/>
            <w:numPr>
              <w:ilvl w:val="7"/>
              <w:numId w:val="14"/>
            </w:numPr>
            <w:tabs>
              <w:tab w:val="num" w:pos="2126"/>
            </w:tabs>
            <w:spacing w:after="0" w:line="320" w:lineRule="exact"/>
            <w:ind w:left="567" w:hanging="567"/>
          </w:pPr>
        </w:pPrChange>
      </w:pPr>
    </w:p>
    <w:p w14:paraId="7DEAEF25" w14:textId="24E8FA19" w:rsidR="0009642F" w:rsidRPr="00FE3263" w:rsidRDefault="0009642F" w:rsidP="003E2A51">
      <w:pPr>
        <w:pStyle w:val="PargrafodaLista"/>
        <w:numPr>
          <w:ilvl w:val="7"/>
          <w:numId w:val="14"/>
        </w:numPr>
        <w:spacing w:after="0" w:line="320" w:lineRule="exact"/>
        <w:ind w:left="567" w:hanging="567"/>
        <w:rPr>
          <w:rFonts w:ascii="Verdana" w:hAnsi="Verdana" w:cs="Tahoma"/>
          <w:sz w:val="20"/>
        </w:rPr>
      </w:pPr>
      <w:ins w:id="148" w:author="Vitor Henrique Pagani Arantes" w:date="2021-06-11T08:50:00Z">
        <w:r w:rsidRPr="0050059E">
          <w:rPr>
            <w:rFonts w:ascii="Verdana" w:hAnsi="Verdana"/>
            <w:sz w:val="20"/>
          </w:rPr>
          <w:t xml:space="preserve">recebimento de cópia simples da </w:t>
        </w:r>
        <w:r w:rsidRPr="0050059E">
          <w:rPr>
            <w:rFonts w:ascii="Verdana" w:hAnsi="Verdana"/>
            <w:i/>
            <w:iCs/>
            <w:sz w:val="20"/>
          </w:rPr>
          <w:t xml:space="preserve">legal </w:t>
        </w:r>
        <w:proofErr w:type="spellStart"/>
        <w:r w:rsidRPr="0050059E">
          <w:rPr>
            <w:rFonts w:ascii="Verdana" w:hAnsi="Verdana"/>
            <w:i/>
            <w:iCs/>
            <w:sz w:val="20"/>
          </w:rPr>
          <w:t>opinion</w:t>
        </w:r>
        <w:proofErr w:type="spellEnd"/>
        <w:r w:rsidRPr="0050059E">
          <w:rPr>
            <w:rFonts w:ascii="Verdana" w:hAnsi="Verdana"/>
            <w:sz w:val="20"/>
          </w:rPr>
          <w:t xml:space="preserve"> pela Securitizadora</w:t>
        </w:r>
        <w:r>
          <w:rPr>
            <w:rFonts w:ascii="Verdana" w:hAnsi="Verdana"/>
            <w:sz w:val="20"/>
          </w:rPr>
          <w:t xml:space="preserve"> (com cópia para a Companhia), devidamente elaborado por profissional contratado para assessorar juridicamente a estruturação da operação, bem como assinado com firma reconhecida em cartório ou assinatura digital com processo de certificação disponibilizado pela Infraestrutura de Chaves Públicas Brasileiras – ICP-Brasil.</w:t>
        </w:r>
      </w:ins>
    </w:p>
    <w:p w14:paraId="75088E7C" w14:textId="77777777" w:rsidR="006B7300" w:rsidRPr="00FE3263" w:rsidRDefault="006B7300" w:rsidP="00FE3263">
      <w:pPr>
        <w:pStyle w:val="PargrafodaLista"/>
        <w:rPr>
          <w:rFonts w:ascii="Verdana" w:hAnsi="Verdana"/>
          <w:sz w:val="20"/>
        </w:rPr>
      </w:pPr>
    </w:p>
    <w:p w14:paraId="3BB73217" w14:textId="5914ABC8" w:rsidR="000D22F2" w:rsidRPr="00FE3263" w:rsidRDefault="004632EC" w:rsidP="003E2A51">
      <w:pPr>
        <w:numPr>
          <w:ilvl w:val="1"/>
          <w:numId w:val="7"/>
        </w:numPr>
        <w:spacing w:after="0" w:line="320" w:lineRule="exact"/>
        <w:ind w:left="0" w:firstLine="0"/>
        <w:rPr>
          <w:rFonts w:ascii="Verdana" w:hAnsi="Verdana" w:cs="Tahoma"/>
          <w:sz w:val="20"/>
        </w:rPr>
      </w:pPr>
      <w:r w:rsidRPr="00FE3263">
        <w:rPr>
          <w:rFonts w:ascii="Verdana" w:hAnsi="Verdana"/>
          <w:sz w:val="20"/>
        </w:rPr>
        <w:t>A</w:t>
      </w:r>
      <w:r w:rsidR="00B82F0F" w:rsidRPr="00FE3263">
        <w:rPr>
          <w:rFonts w:ascii="Verdana" w:hAnsi="Verdana"/>
          <w:sz w:val="20"/>
        </w:rPr>
        <w:t xml:space="preserve"> integralização de </w:t>
      </w:r>
      <w:r w:rsidR="0041219F">
        <w:rPr>
          <w:rFonts w:ascii="Verdana" w:hAnsi="Verdana"/>
          <w:sz w:val="20"/>
        </w:rPr>
        <w:t>50</w:t>
      </w:r>
      <w:r w:rsidR="009F69FB" w:rsidRPr="00FE3263">
        <w:rPr>
          <w:rFonts w:ascii="Verdana" w:hAnsi="Verdana"/>
          <w:sz w:val="20"/>
        </w:rPr>
        <w:t>.000 (</w:t>
      </w:r>
      <w:r w:rsidR="0041219F">
        <w:rPr>
          <w:rFonts w:ascii="Verdana" w:hAnsi="Verdana"/>
          <w:sz w:val="20"/>
        </w:rPr>
        <w:t>cinquenta</w:t>
      </w:r>
      <w:r w:rsidR="0070132A" w:rsidRPr="00FE3263">
        <w:rPr>
          <w:rFonts w:ascii="Verdana" w:hAnsi="Verdana"/>
          <w:sz w:val="20"/>
        </w:rPr>
        <w:t xml:space="preserve"> </w:t>
      </w:r>
      <w:r w:rsidR="009F69FB" w:rsidRPr="00FE3263">
        <w:rPr>
          <w:rFonts w:ascii="Verdana" w:hAnsi="Verdana"/>
          <w:sz w:val="20"/>
        </w:rPr>
        <w:t>mil)</w:t>
      </w:r>
      <w:r w:rsidR="00B82F0F" w:rsidRPr="00FE3263">
        <w:rPr>
          <w:rFonts w:ascii="Verdana" w:hAnsi="Verdana"/>
          <w:sz w:val="20"/>
        </w:rPr>
        <w:t xml:space="preserve"> Debêntures objeto desta Escritura de Emissão</w:t>
      </w:r>
      <w:r w:rsidR="009F69FB" w:rsidRPr="00FE3263">
        <w:rPr>
          <w:rFonts w:ascii="Verdana" w:hAnsi="Verdana"/>
          <w:sz w:val="20"/>
        </w:rPr>
        <w:t xml:space="preserve"> (“</w:t>
      </w:r>
      <w:r w:rsidR="006B7300">
        <w:rPr>
          <w:rFonts w:ascii="Verdana" w:hAnsi="Verdana"/>
          <w:sz w:val="20"/>
          <w:u w:val="single"/>
        </w:rPr>
        <w:t>Segunda</w:t>
      </w:r>
      <w:r w:rsidR="006B7300" w:rsidRPr="00FE3263">
        <w:rPr>
          <w:rFonts w:ascii="Verdana" w:hAnsi="Verdana"/>
          <w:sz w:val="20"/>
          <w:u w:val="single"/>
        </w:rPr>
        <w:t xml:space="preserve"> </w:t>
      </w:r>
      <w:r w:rsidR="009F69FB" w:rsidRPr="00FE3263">
        <w:rPr>
          <w:rFonts w:ascii="Verdana" w:hAnsi="Verdana"/>
          <w:sz w:val="20"/>
          <w:u w:val="single"/>
        </w:rPr>
        <w:t>Integralização</w:t>
      </w:r>
      <w:r w:rsidR="009F69FB" w:rsidRPr="00FE3263">
        <w:rPr>
          <w:rFonts w:ascii="Verdana" w:hAnsi="Verdana"/>
          <w:sz w:val="20"/>
        </w:rPr>
        <w:t>”)</w:t>
      </w:r>
      <w:r w:rsidR="00B82F0F" w:rsidRPr="00FE3263">
        <w:rPr>
          <w:rFonts w:ascii="Verdana" w:hAnsi="Verdana"/>
          <w:sz w:val="20"/>
        </w:rPr>
        <w:t xml:space="preserve"> e a</w:t>
      </w:r>
      <w:r w:rsidRPr="00FE3263">
        <w:rPr>
          <w:rFonts w:ascii="Verdana" w:hAnsi="Verdana"/>
          <w:sz w:val="20"/>
        </w:rPr>
        <w:t xml:space="preserve"> transferência do</w:t>
      </w:r>
      <w:r w:rsidR="009F69FB" w:rsidRPr="00FE3263">
        <w:rPr>
          <w:rFonts w:ascii="Verdana" w:hAnsi="Verdana"/>
          <w:sz w:val="20"/>
        </w:rPr>
        <w:t>s</w:t>
      </w:r>
      <w:r w:rsidRPr="00FE3263">
        <w:rPr>
          <w:rFonts w:ascii="Verdana" w:hAnsi="Verdana"/>
          <w:sz w:val="20"/>
        </w:rPr>
        <w:t xml:space="preserve"> </w:t>
      </w:r>
      <w:r w:rsidR="009F69FB" w:rsidRPr="00FE3263">
        <w:rPr>
          <w:rFonts w:ascii="Verdana" w:hAnsi="Verdana"/>
          <w:sz w:val="20"/>
        </w:rPr>
        <w:t>recursos líquidos referentes à Primeira Integralização</w:t>
      </w:r>
      <w:r w:rsidRPr="00FE3263">
        <w:rPr>
          <w:rFonts w:ascii="Verdana" w:hAnsi="Verdana"/>
          <w:sz w:val="20"/>
        </w:rPr>
        <w:t xml:space="preserve">, da Conta Centralizadora, para a </w:t>
      </w:r>
      <w:r w:rsidRPr="007D4980">
        <w:rPr>
          <w:rFonts w:ascii="Verdana" w:hAnsi="Verdana"/>
          <w:sz w:val="20"/>
        </w:rPr>
        <w:t>Conta de Livre Movimentação</w:t>
      </w:r>
      <w:r w:rsidRPr="0041219F">
        <w:rPr>
          <w:rFonts w:ascii="Verdana" w:hAnsi="Verdana"/>
          <w:sz w:val="20"/>
        </w:rPr>
        <w:t>,</w:t>
      </w:r>
      <w:r w:rsidRPr="00FE3263">
        <w:rPr>
          <w:rFonts w:ascii="Verdana" w:hAnsi="Verdana"/>
          <w:sz w:val="20"/>
        </w:rPr>
        <w:t xml:space="preserve"> será realizada após a verificação integral das seguintes condições precedentes (condições suspensivas nos termos do artigo 125 do Código de Processo Civil Brasileiro) (“</w:t>
      </w:r>
      <w:r w:rsidRPr="00FE3263">
        <w:rPr>
          <w:rFonts w:ascii="Verdana" w:hAnsi="Verdana"/>
          <w:sz w:val="20"/>
          <w:u w:val="single"/>
        </w:rPr>
        <w:t>Condições Precedentes</w:t>
      </w:r>
      <w:r w:rsidR="009F69FB" w:rsidRPr="00FE3263">
        <w:rPr>
          <w:rFonts w:ascii="Verdana" w:hAnsi="Verdana"/>
          <w:sz w:val="20"/>
          <w:u w:val="single"/>
        </w:rPr>
        <w:t xml:space="preserve"> </w:t>
      </w:r>
      <w:r w:rsidR="006B7300">
        <w:rPr>
          <w:rFonts w:ascii="Verdana" w:hAnsi="Verdana"/>
          <w:sz w:val="20"/>
          <w:u w:val="single"/>
        </w:rPr>
        <w:t>Segunda</w:t>
      </w:r>
      <w:r w:rsidR="006B7300" w:rsidRPr="00FE3263">
        <w:rPr>
          <w:rFonts w:ascii="Verdana" w:hAnsi="Verdana"/>
          <w:sz w:val="20"/>
          <w:u w:val="single"/>
        </w:rPr>
        <w:t xml:space="preserve"> </w:t>
      </w:r>
      <w:r w:rsidR="009F69FB" w:rsidRPr="00FE3263">
        <w:rPr>
          <w:rFonts w:ascii="Verdana" w:hAnsi="Verdana"/>
          <w:sz w:val="20"/>
          <w:u w:val="single"/>
        </w:rPr>
        <w:t>Integralização</w:t>
      </w:r>
      <w:r w:rsidRPr="00FE3263">
        <w:rPr>
          <w:rFonts w:ascii="Verdana" w:hAnsi="Verdana"/>
          <w:sz w:val="20"/>
        </w:rPr>
        <w:t>”</w:t>
      </w:r>
      <w:r w:rsidR="0041219F" w:rsidRPr="0041219F">
        <w:rPr>
          <w:rFonts w:ascii="Verdana" w:hAnsi="Verdana"/>
          <w:sz w:val="20"/>
        </w:rPr>
        <w:t xml:space="preserve"> </w:t>
      </w:r>
      <w:r w:rsidR="0041219F">
        <w:rPr>
          <w:rFonts w:ascii="Verdana" w:hAnsi="Verdana"/>
          <w:sz w:val="20"/>
        </w:rPr>
        <w:t xml:space="preserve">e, em conjunto com as </w:t>
      </w:r>
      <w:r w:rsidR="0041219F" w:rsidRPr="005F4ECA">
        <w:rPr>
          <w:rFonts w:ascii="Verdana" w:hAnsi="Verdana"/>
          <w:sz w:val="20"/>
        </w:rPr>
        <w:t xml:space="preserve">Condições Precedentes </w:t>
      </w:r>
      <w:r w:rsidR="0041219F">
        <w:rPr>
          <w:rFonts w:ascii="Verdana" w:hAnsi="Verdana"/>
          <w:sz w:val="20"/>
        </w:rPr>
        <w:t>Primeira</w:t>
      </w:r>
      <w:r w:rsidR="0041219F" w:rsidRPr="005F4ECA">
        <w:rPr>
          <w:rFonts w:ascii="Verdana" w:hAnsi="Verdana"/>
          <w:sz w:val="20"/>
        </w:rPr>
        <w:t xml:space="preserve"> Integralização</w:t>
      </w:r>
      <w:r w:rsidR="0041219F">
        <w:rPr>
          <w:rFonts w:ascii="Verdana" w:hAnsi="Verdana"/>
          <w:sz w:val="20"/>
        </w:rPr>
        <w:t>, as “</w:t>
      </w:r>
      <w:r w:rsidR="0041219F" w:rsidRPr="00FE3263">
        <w:rPr>
          <w:rFonts w:ascii="Verdana" w:hAnsi="Verdana"/>
          <w:sz w:val="20"/>
          <w:u w:val="single"/>
        </w:rPr>
        <w:t>Condições Precedentes</w:t>
      </w:r>
      <w:r w:rsidR="0041219F">
        <w:rPr>
          <w:rFonts w:ascii="Verdana" w:hAnsi="Verdana"/>
          <w:sz w:val="20"/>
        </w:rPr>
        <w:t>”</w:t>
      </w:r>
      <w:r w:rsidRPr="00FE3263">
        <w:rPr>
          <w:rFonts w:ascii="Verdana" w:hAnsi="Verdana"/>
          <w:sz w:val="20"/>
        </w:rPr>
        <w:t>)</w:t>
      </w:r>
      <w:r w:rsidRPr="00FE3263">
        <w:rPr>
          <w:rFonts w:ascii="Verdana" w:hAnsi="Verdana" w:cs="Tahoma"/>
          <w:sz w:val="20"/>
        </w:rPr>
        <w:t>:</w:t>
      </w:r>
      <w:r w:rsidR="00AF3506" w:rsidRPr="00FE3263">
        <w:rPr>
          <w:rFonts w:ascii="Verdana" w:hAnsi="Verdana" w:cs="Tahoma"/>
          <w:sz w:val="20"/>
        </w:rPr>
        <w:t xml:space="preserve"> </w:t>
      </w:r>
    </w:p>
    <w:p w14:paraId="28328C8A" w14:textId="77777777" w:rsidR="000D22F2" w:rsidRPr="00686F60" w:rsidRDefault="000D22F2" w:rsidP="00A83CB0">
      <w:pPr>
        <w:pStyle w:val="PargrafodaLista"/>
        <w:spacing w:after="0" w:line="320" w:lineRule="exact"/>
        <w:ind w:left="567"/>
        <w:rPr>
          <w:rFonts w:ascii="Verdana" w:hAnsi="Verdana"/>
          <w:sz w:val="20"/>
        </w:rPr>
      </w:pPr>
    </w:p>
    <w:p w14:paraId="53583034" w14:textId="4D60F048" w:rsidR="00560927" w:rsidRPr="00FE3263" w:rsidRDefault="00560927" w:rsidP="003E2A51">
      <w:pPr>
        <w:pStyle w:val="PargrafodaLista"/>
        <w:numPr>
          <w:ilvl w:val="7"/>
          <w:numId w:val="16"/>
        </w:numPr>
        <w:spacing w:after="0" w:line="320" w:lineRule="exact"/>
        <w:ind w:left="567" w:hanging="567"/>
        <w:rPr>
          <w:rFonts w:ascii="Verdana" w:hAnsi="Verdana"/>
          <w:sz w:val="20"/>
        </w:rPr>
      </w:pPr>
      <w:r w:rsidRPr="00280315">
        <w:rPr>
          <w:rFonts w:ascii="Verdana" w:eastAsiaTheme="minorHAnsi" w:hAnsi="Verdana" w:cs="Verdana"/>
          <w:sz w:val="20"/>
          <w:lang w:eastAsia="en-US"/>
        </w:rPr>
        <w:t>atendimento</w:t>
      </w:r>
      <w:r w:rsidRPr="0023633D">
        <w:rPr>
          <w:rFonts w:ascii="Verdana" w:hAnsi="Verdana" w:cs="Calibri"/>
          <w:sz w:val="20"/>
        </w:rPr>
        <w:t xml:space="preserve"> à totalidade das Condições Precedentes Primeira Integralização</w:t>
      </w:r>
      <w:r>
        <w:rPr>
          <w:rFonts w:ascii="Verdana" w:hAnsi="Verdana" w:cs="Calibri"/>
          <w:sz w:val="20"/>
        </w:rPr>
        <w:t>;</w:t>
      </w:r>
    </w:p>
    <w:p w14:paraId="1AEEC862" w14:textId="77777777" w:rsidR="00560927" w:rsidRDefault="00560927" w:rsidP="00FE3263">
      <w:pPr>
        <w:pStyle w:val="PargrafodaLista"/>
        <w:spacing w:after="0" w:line="320" w:lineRule="exact"/>
        <w:ind w:left="567"/>
        <w:rPr>
          <w:rFonts w:ascii="Verdana" w:hAnsi="Verdana"/>
          <w:sz w:val="20"/>
        </w:rPr>
      </w:pPr>
    </w:p>
    <w:p w14:paraId="364648A0" w14:textId="2399838B" w:rsidR="000D22F2" w:rsidRPr="00686F60" w:rsidRDefault="00754589" w:rsidP="003E2A51">
      <w:pPr>
        <w:pStyle w:val="PargrafodaLista"/>
        <w:numPr>
          <w:ilvl w:val="7"/>
          <w:numId w:val="16"/>
        </w:numPr>
        <w:spacing w:after="0" w:line="320" w:lineRule="exact"/>
        <w:ind w:left="567" w:hanging="567"/>
        <w:rPr>
          <w:rFonts w:ascii="Verdana" w:hAnsi="Verdana"/>
          <w:sz w:val="20"/>
        </w:rPr>
      </w:pPr>
      <w:r w:rsidRPr="00686F60">
        <w:rPr>
          <w:rFonts w:ascii="Verdana" w:hAnsi="Verdana"/>
          <w:sz w:val="20"/>
        </w:rPr>
        <w:t>protocolo</w:t>
      </w:r>
      <w:r w:rsidR="000D22F2" w:rsidRPr="00686F60">
        <w:rPr>
          <w:rFonts w:ascii="Verdana" w:hAnsi="Verdana"/>
          <w:sz w:val="20"/>
        </w:rPr>
        <w:t xml:space="preserve"> na </w:t>
      </w:r>
      <w:r w:rsidR="00BF3B43">
        <w:rPr>
          <w:rFonts w:ascii="Verdana" w:hAnsi="Verdana"/>
          <w:sz w:val="20"/>
        </w:rPr>
        <w:t>j</w:t>
      </w:r>
      <w:r w:rsidR="000D22F2" w:rsidRPr="00686F60">
        <w:rPr>
          <w:rFonts w:ascii="Verdana" w:hAnsi="Verdana"/>
          <w:sz w:val="20"/>
        </w:rPr>
        <w:t xml:space="preserve">unta </w:t>
      </w:r>
      <w:r w:rsidR="00BF3B43">
        <w:rPr>
          <w:rFonts w:ascii="Verdana" w:hAnsi="Verdana"/>
          <w:sz w:val="20"/>
        </w:rPr>
        <w:t>c</w:t>
      </w:r>
      <w:r w:rsidR="000D22F2" w:rsidRPr="00686F60">
        <w:rPr>
          <w:rFonts w:ascii="Verdana" w:hAnsi="Verdana"/>
          <w:sz w:val="20"/>
        </w:rPr>
        <w:t xml:space="preserve">omercial competente das aprovações societárias da </w:t>
      </w:r>
      <w:r w:rsidR="000D22F2" w:rsidRPr="00F71BD3">
        <w:rPr>
          <w:rFonts w:ascii="Verdana" w:hAnsi="Verdana"/>
          <w:sz w:val="20"/>
        </w:rPr>
        <w:t>Companhia</w:t>
      </w:r>
      <w:r w:rsidR="006C137F">
        <w:rPr>
          <w:rFonts w:ascii="Verdana" w:hAnsi="Verdana"/>
          <w:sz w:val="20"/>
        </w:rPr>
        <w:t xml:space="preserve"> </w:t>
      </w:r>
      <w:r w:rsidR="00B82F0F">
        <w:rPr>
          <w:rFonts w:ascii="Verdana" w:hAnsi="Verdana"/>
          <w:sz w:val="20"/>
        </w:rPr>
        <w:t>e dos Fiadores, conforme aplicável</w:t>
      </w:r>
      <w:r w:rsidR="000D22F2" w:rsidRPr="00686F60">
        <w:rPr>
          <w:rFonts w:ascii="Verdana" w:hAnsi="Verdana"/>
          <w:sz w:val="20"/>
        </w:rPr>
        <w:t xml:space="preserve">, todas necessárias para a </w:t>
      </w:r>
      <w:r w:rsidR="000D22F2" w:rsidRPr="00686F60">
        <w:rPr>
          <w:rFonts w:ascii="Verdana" w:hAnsi="Verdana"/>
          <w:sz w:val="20"/>
        </w:rPr>
        <w:lastRenderedPageBreak/>
        <w:t xml:space="preserve">realização da Operação de Securitização e a outorga das </w:t>
      </w:r>
      <w:r w:rsidR="00B82F0F">
        <w:rPr>
          <w:rFonts w:ascii="Verdana" w:hAnsi="Verdana"/>
          <w:sz w:val="20"/>
        </w:rPr>
        <w:t>G</w:t>
      </w:r>
      <w:r w:rsidR="000D22F2" w:rsidRPr="00686F60">
        <w:rPr>
          <w:rFonts w:ascii="Verdana" w:hAnsi="Verdana"/>
          <w:sz w:val="20"/>
        </w:rPr>
        <w:t>arantias, conforme o caso, bem como a assunção de todas as obrigações</w:t>
      </w:r>
      <w:r w:rsidR="004632EC" w:rsidRPr="00686F60">
        <w:rPr>
          <w:rFonts w:ascii="Verdana" w:hAnsi="Verdana"/>
          <w:sz w:val="20"/>
        </w:rPr>
        <w:t xml:space="preserve"> </w:t>
      </w:r>
      <w:r w:rsidR="004632EC">
        <w:rPr>
          <w:rFonts w:ascii="Verdana" w:hAnsi="Verdana"/>
          <w:sz w:val="20"/>
        </w:rPr>
        <w:t>da Companhia</w:t>
      </w:r>
      <w:r w:rsidR="00B82F0F">
        <w:rPr>
          <w:rFonts w:ascii="Verdana" w:hAnsi="Verdana"/>
          <w:sz w:val="20"/>
        </w:rPr>
        <w:t xml:space="preserve"> e dos Fiadores</w:t>
      </w:r>
      <w:r w:rsidR="000D22F2" w:rsidRPr="00686F60">
        <w:rPr>
          <w:rFonts w:ascii="Verdana" w:hAnsi="Verdana"/>
          <w:sz w:val="20"/>
        </w:rPr>
        <w:t xml:space="preserve"> assumidas nos Documentos da Operação</w:t>
      </w:r>
      <w:r w:rsidRPr="00686F60">
        <w:rPr>
          <w:rFonts w:ascii="Verdana" w:hAnsi="Verdana"/>
          <w:sz w:val="20"/>
        </w:rPr>
        <w:t xml:space="preserve">, as quais deverão ser devidamente registradas em até </w:t>
      </w:r>
      <w:r w:rsidRPr="009F69FB">
        <w:rPr>
          <w:rFonts w:ascii="Verdana" w:hAnsi="Verdana"/>
          <w:sz w:val="20"/>
        </w:rPr>
        <w:t>30 (trinta)</w:t>
      </w:r>
      <w:r w:rsidRPr="00686F60">
        <w:rPr>
          <w:rFonts w:ascii="Verdana" w:hAnsi="Verdana"/>
          <w:sz w:val="20"/>
        </w:rPr>
        <w:t xml:space="preserve"> dias a contar da Data de Emissão</w:t>
      </w:r>
      <w:r w:rsidR="000D22F2" w:rsidRPr="00686F60">
        <w:rPr>
          <w:rFonts w:ascii="Verdana" w:hAnsi="Verdana"/>
          <w:sz w:val="20"/>
        </w:rPr>
        <w:t>;</w:t>
      </w:r>
      <w:r w:rsidR="006C137F">
        <w:rPr>
          <w:rFonts w:ascii="Verdana" w:hAnsi="Verdana"/>
          <w:sz w:val="20"/>
        </w:rPr>
        <w:t xml:space="preserve"> </w:t>
      </w:r>
    </w:p>
    <w:p w14:paraId="415CE855" w14:textId="77777777" w:rsidR="000D22F2" w:rsidRPr="00686F60" w:rsidRDefault="000D22F2" w:rsidP="00A83CB0">
      <w:pPr>
        <w:pStyle w:val="PargrafodaLista"/>
        <w:spacing w:after="0" w:line="320" w:lineRule="exact"/>
        <w:ind w:left="567"/>
        <w:rPr>
          <w:rFonts w:ascii="Verdana" w:hAnsi="Verdana"/>
          <w:sz w:val="20"/>
        </w:rPr>
      </w:pPr>
    </w:p>
    <w:p w14:paraId="2449E64A" w14:textId="2AE7CE6D" w:rsidR="000D22F2" w:rsidRPr="00686F60" w:rsidRDefault="00754589" w:rsidP="003E2A51">
      <w:pPr>
        <w:pStyle w:val="PargrafodaLista"/>
        <w:numPr>
          <w:ilvl w:val="7"/>
          <w:numId w:val="16"/>
        </w:numPr>
        <w:spacing w:after="0" w:line="320" w:lineRule="exact"/>
        <w:ind w:left="567" w:hanging="567"/>
        <w:rPr>
          <w:rFonts w:ascii="Verdana" w:hAnsi="Verdana"/>
          <w:sz w:val="20"/>
        </w:rPr>
      </w:pPr>
      <w:r w:rsidRPr="00686F60">
        <w:rPr>
          <w:rFonts w:ascii="Verdana" w:hAnsi="Verdana"/>
          <w:sz w:val="20"/>
        </w:rPr>
        <w:t>protocolo do</w:t>
      </w:r>
      <w:r>
        <w:rPr>
          <w:rFonts w:ascii="Verdana" w:hAnsi="Verdana"/>
          <w:sz w:val="20"/>
        </w:rPr>
        <w:t xml:space="preserve"> </w:t>
      </w:r>
      <w:r w:rsidR="000D22F2" w:rsidRPr="00686F60">
        <w:rPr>
          <w:rFonts w:ascii="Verdana" w:hAnsi="Verdana"/>
          <w:sz w:val="20"/>
        </w:rPr>
        <w:t xml:space="preserve">Contrato de Alienação Fiduciária de </w:t>
      </w:r>
      <w:r w:rsidR="000D22F2">
        <w:rPr>
          <w:rFonts w:ascii="Verdana" w:hAnsi="Verdana"/>
          <w:sz w:val="20"/>
        </w:rPr>
        <w:t>Ações</w:t>
      </w:r>
      <w:r w:rsidR="000D22F2" w:rsidRPr="00686F60">
        <w:rPr>
          <w:rFonts w:ascii="Verdana" w:hAnsi="Verdana"/>
          <w:sz w:val="20"/>
        </w:rPr>
        <w:t xml:space="preserve"> </w:t>
      </w:r>
      <w:r w:rsidRPr="00686F60">
        <w:rPr>
          <w:rFonts w:ascii="Verdana" w:hAnsi="Verdana"/>
          <w:sz w:val="20"/>
        </w:rPr>
        <w:t xml:space="preserve">para registro perante os Cartórios de Registro de Títulos e Documentos das comarcas </w:t>
      </w:r>
      <w:r w:rsidRPr="00947545">
        <w:rPr>
          <w:rFonts w:ascii="Verdana" w:hAnsi="Verdana"/>
          <w:sz w:val="20"/>
        </w:rPr>
        <w:t>d</w:t>
      </w:r>
      <w:r w:rsidR="00F577E5" w:rsidRPr="00947545">
        <w:rPr>
          <w:rFonts w:ascii="Verdana" w:hAnsi="Verdana"/>
          <w:sz w:val="20"/>
        </w:rPr>
        <w:t>as sedes das Partes</w:t>
      </w:r>
      <w:ins w:id="149" w:author="Rose Souza" w:date="2021-06-12T00:18:00Z">
        <w:r w:rsidR="008B2F8F">
          <w:rPr>
            <w:rFonts w:ascii="Verdana" w:hAnsi="Verdana"/>
            <w:sz w:val="20"/>
          </w:rPr>
          <w:t xml:space="preserve">, </w:t>
        </w:r>
      </w:ins>
      <w:ins w:id="150" w:author="Rose Souza" w:date="2021-06-12T00:21:00Z">
        <w:r w:rsidR="008B2F8F">
          <w:rPr>
            <w:rFonts w:ascii="Verdana" w:hAnsi="Verdana"/>
            <w:sz w:val="20"/>
          </w:rPr>
          <w:t>cumulado com</w:t>
        </w:r>
      </w:ins>
      <w:ins w:id="151" w:author="Rose Souza" w:date="2021-06-12T00:22:00Z">
        <w:r w:rsidR="008B2F8F">
          <w:rPr>
            <w:rFonts w:ascii="Verdana" w:hAnsi="Verdana"/>
            <w:sz w:val="20"/>
          </w:rPr>
          <w:t xml:space="preserve"> a celebração de aditamento</w:t>
        </w:r>
      </w:ins>
      <w:ins w:id="152" w:author="Rose Souza" w:date="2021-06-12T00:18:00Z">
        <w:r w:rsidR="008B2F8F">
          <w:rPr>
            <w:rFonts w:ascii="Verdana" w:hAnsi="Verdana"/>
            <w:sz w:val="20"/>
          </w:rPr>
          <w:t xml:space="preserve"> ao presente instrumento para convolá-lo em garantia</w:t>
        </w:r>
      </w:ins>
      <w:ins w:id="153" w:author="Rose Souza" w:date="2021-06-12T00:19:00Z">
        <w:r w:rsidR="008B2F8F">
          <w:rPr>
            <w:rFonts w:ascii="Verdana" w:hAnsi="Verdana"/>
            <w:sz w:val="20"/>
          </w:rPr>
          <w:t xml:space="preserve"> real</w:t>
        </w:r>
      </w:ins>
      <w:ins w:id="154" w:author="Rose Souza" w:date="2021-06-12T00:18:00Z">
        <w:r w:rsidR="008B2F8F">
          <w:rPr>
            <w:rFonts w:ascii="Verdana" w:hAnsi="Verdana"/>
            <w:sz w:val="20"/>
          </w:rPr>
          <w:t xml:space="preserve"> </w:t>
        </w:r>
      </w:ins>
      <w:ins w:id="155" w:author="Rose Souza" w:date="2021-06-12T00:19:00Z">
        <w:r w:rsidR="008B2F8F">
          <w:rPr>
            <w:rFonts w:ascii="Verdana" w:hAnsi="Verdana"/>
            <w:sz w:val="20"/>
          </w:rPr>
          <w:t>adicional</w:t>
        </w:r>
      </w:ins>
      <w:ins w:id="156" w:author="Rose Souza" w:date="2021-06-12T00:23:00Z">
        <w:r w:rsidR="00F417CB">
          <w:rPr>
            <w:rFonts w:ascii="Verdana" w:hAnsi="Verdana"/>
            <w:sz w:val="20"/>
          </w:rPr>
          <w:t>, bem como o seu respectivo protocolo de registro perante a Junta Comercial competente</w:t>
        </w:r>
      </w:ins>
      <w:r w:rsidR="00B82F0F" w:rsidRPr="00947545">
        <w:rPr>
          <w:rFonts w:ascii="Verdana" w:hAnsi="Verdana"/>
          <w:sz w:val="20"/>
        </w:rPr>
        <w:t xml:space="preserve"> e anotação da Alienação Fiduciária de Ações</w:t>
      </w:r>
      <w:r w:rsidR="00B82F0F">
        <w:rPr>
          <w:rFonts w:ascii="Verdana" w:hAnsi="Verdana"/>
          <w:sz w:val="20"/>
        </w:rPr>
        <w:t xml:space="preserve"> (conforme definida abaixo)</w:t>
      </w:r>
      <w:r w:rsidR="00B82F0F" w:rsidRPr="00947545">
        <w:rPr>
          <w:rFonts w:ascii="Verdana" w:hAnsi="Verdana"/>
          <w:sz w:val="20"/>
        </w:rPr>
        <w:t xml:space="preserve"> no livro de registro de ações da Companhia</w:t>
      </w:r>
      <w:r w:rsidR="00F577E5" w:rsidRPr="00B82F0F">
        <w:rPr>
          <w:rFonts w:ascii="Verdana" w:hAnsi="Verdana"/>
          <w:sz w:val="20"/>
        </w:rPr>
        <w:t>;</w:t>
      </w:r>
      <w:r w:rsidR="00FC34A9">
        <w:rPr>
          <w:rFonts w:ascii="Verdana" w:hAnsi="Verdana"/>
          <w:sz w:val="20"/>
        </w:rPr>
        <w:t xml:space="preserve"> </w:t>
      </w:r>
    </w:p>
    <w:p w14:paraId="42145D74" w14:textId="77777777" w:rsidR="000D22F2" w:rsidRPr="00686F60" w:rsidRDefault="000D22F2" w:rsidP="00A83CB0">
      <w:pPr>
        <w:pStyle w:val="PargrafodaLista"/>
        <w:spacing w:after="0" w:line="320" w:lineRule="exact"/>
        <w:ind w:left="567"/>
        <w:rPr>
          <w:rFonts w:ascii="Verdana" w:hAnsi="Verdana"/>
          <w:sz w:val="20"/>
        </w:rPr>
      </w:pPr>
    </w:p>
    <w:p w14:paraId="22520A4D" w14:textId="29EF8540" w:rsidR="000D22F2" w:rsidRPr="00B37ADC" w:rsidRDefault="000D22F2" w:rsidP="003E2A51">
      <w:pPr>
        <w:pStyle w:val="PargrafodaLista"/>
        <w:numPr>
          <w:ilvl w:val="7"/>
          <w:numId w:val="16"/>
        </w:numPr>
        <w:spacing w:after="0" w:line="320" w:lineRule="exact"/>
        <w:ind w:left="567" w:hanging="567"/>
        <w:rPr>
          <w:rFonts w:ascii="Verdana" w:hAnsi="Verdana"/>
          <w:sz w:val="20"/>
        </w:rPr>
      </w:pPr>
      <w:r w:rsidRPr="00A83CB0">
        <w:rPr>
          <w:rFonts w:ascii="Verdana" w:hAnsi="Verdana"/>
          <w:sz w:val="20"/>
        </w:rPr>
        <w:t>não ocorrência de alteração do controle societário da Companhia</w:t>
      </w:r>
      <w:r w:rsidR="00BF3B43" w:rsidRPr="00A83CB0">
        <w:rPr>
          <w:rFonts w:ascii="Verdana" w:hAnsi="Verdana"/>
          <w:sz w:val="20"/>
        </w:rPr>
        <w:t>;</w:t>
      </w:r>
    </w:p>
    <w:p w14:paraId="4061F9AC" w14:textId="77777777" w:rsidR="000D22F2" w:rsidRPr="00686F60" w:rsidRDefault="000D22F2" w:rsidP="00C171A2">
      <w:pPr>
        <w:pStyle w:val="PargrafodaLista"/>
        <w:spacing w:after="0" w:line="320" w:lineRule="exact"/>
        <w:ind w:left="567"/>
        <w:rPr>
          <w:rFonts w:ascii="Verdana" w:hAnsi="Verdana"/>
          <w:sz w:val="20"/>
        </w:rPr>
      </w:pPr>
    </w:p>
    <w:p w14:paraId="09B42330" w14:textId="0CB62427" w:rsidR="000D22F2" w:rsidRPr="00686F60" w:rsidRDefault="000D22F2" w:rsidP="003E2A51">
      <w:pPr>
        <w:pStyle w:val="PargrafodaLista"/>
        <w:numPr>
          <w:ilvl w:val="7"/>
          <w:numId w:val="16"/>
        </w:numPr>
        <w:spacing w:after="0" w:line="320" w:lineRule="exact"/>
        <w:ind w:left="567" w:hanging="567"/>
        <w:rPr>
          <w:rFonts w:ascii="Verdana" w:hAnsi="Verdana"/>
          <w:sz w:val="20"/>
        </w:rPr>
      </w:pPr>
      <w:r w:rsidRPr="00686F60">
        <w:rPr>
          <w:rFonts w:ascii="Verdana" w:hAnsi="Verdana"/>
          <w:sz w:val="20"/>
        </w:rPr>
        <w:t>a emissão e subscrição da totalidade dos CRI no âmbito da Oferta;</w:t>
      </w:r>
      <w:r w:rsidR="00715CA5">
        <w:rPr>
          <w:rFonts w:ascii="Verdana" w:hAnsi="Verdana"/>
          <w:sz w:val="20"/>
        </w:rPr>
        <w:t xml:space="preserve"> </w:t>
      </w:r>
    </w:p>
    <w:p w14:paraId="5EB6AAE6" w14:textId="77777777" w:rsidR="000D22F2" w:rsidRPr="00686F60" w:rsidRDefault="000D22F2" w:rsidP="00C171A2">
      <w:pPr>
        <w:pStyle w:val="PargrafodaLista"/>
        <w:spacing w:after="0" w:line="320" w:lineRule="exact"/>
        <w:ind w:left="567"/>
        <w:rPr>
          <w:rFonts w:ascii="Verdana" w:hAnsi="Verdana"/>
          <w:sz w:val="20"/>
        </w:rPr>
      </w:pPr>
    </w:p>
    <w:p w14:paraId="355CA02B" w14:textId="60B9E362" w:rsidR="001D3E91" w:rsidRDefault="004632EC" w:rsidP="003E2A51">
      <w:pPr>
        <w:pStyle w:val="PargrafodaLista"/>
        <w:numPr>
          <w:ilvl w:val="7"/>
          <w:numId w:val="16"/>
        </w:numPr>
        <w:spacing w:after="0" w:line="320" w:lineRule="exact"/>
        <w:ind w:left="567" w:hanging="567"/>
        <w:rPr>
          <w:rFonts w:ascii="Verdana" w:hAnsi="Verdana"/>
          <w:sz w:val="20"/>
        </w:rPr>
      </w:pPr>
      <w:r w:rsidRPr="00686F60">
        <w:rPr>
          <w:rFonts w:ascii="Verdana" w:hAnsi="Verdana"/>
          <w:sz w:val="20"/>
        </w:rPr>
        <w:t xml:space="preserve">cumprimento, pela </w:t>
      </w:r>
      <w:r w:rsidRPr="00F71BD3">
        <w:rPr>
          <w:rFonts w:ascii="Verdana" w:hAnsi="Verdana"/>
          <w:sz w:val="20"/>
        </w:rPr>
        <w:t>Companhia</w:t>
      </w:r>
      <w:r w:rsidRPr="00686F60">
        <w:rPr>
          <w:rFonts w:ascii="Verdana" w:hAnsi="Verdana"/>
          <w:sz w:val="20"/>
        </w:rPr>
        <w:t xml:space="preserve">, de todas as suas obrigações previstas nesta </w:t>
      </w:r>
      <w:r>
        <w:rPr>
          <w:rFonts w:ascii="Verdana" w:hAnsi="Verdana"/>
          <w:sz w:val="20"/>
        </w:rPr>
        <w:t>Escritura de Emissão</w:t>
      </w:r>
      <w:r w:rsidRPr="00686F60">
        <w:rPr>
          <w:rFonts w:ascii="Verdana" w:hAnsi="Verdana"/>
          <w:sz w:val="20"/>
        </w:rPr>
        <w:t xml:space="preserve">, e a não ocorrência de qualquer dos eventos de vencimento antecipado previstos nesta </w:t>
      </w:r>
      <w:r>
        <w:rPr>
          <w:rFonts w:ascii="Verdana" w:hAnsi="Verdana"/>
          <w:sz w:val="20"/>
        </w:rPr>
        <w:t>Escritura de Emissão</w:t>
      </w:r>
      <w:r w:rsidR="001D3E91">
        <w:rPr>
          <w:rFonts w:ascii="Verdana" w:hAnsi="Verdana"/>
          <w:sz w:val="20"/>
        </w:rPr>
        <w:t>;</w:t>
      </w:r>
      <w:r w:rsidR="00AF3506">
        <w:rPr>
          <w:rFonts w:ascii="Verdana" w:hAnsi="Verdana"/>
          <w:sz w:val="20"/>
        </w:rPr>
        <w:t xml:space="preserve"> </w:t>
      </w:r>
    </w:p>
    <w:p w14:paraId="5FE7DF2F" w14:textId="2CD45288" w:rsidR="001D3E91" w:rsidRPr="00F34CEA" w:rsidDel="0009642F" w:rsidRDefault="001D3E91" w:rsidP="00F34CEA">
      <w:pPr>
        <w:pStyle w:val="PargrafodaLista"/>
        <w:rPr>
          <w:del w:id="157" w:author="Vitor Henrique Pagani Arantes" w:date="2021-06-11T08:50:00Z"/>
          <w:rFonts w:ascii="Verdana" w:hAnsi="Verdana"/>
          <w:sz w:val="20"/>
          <w:highlight w:val="lightGray"/>
        </w:rPr>
      </w:pPr>
    </w:p>
    <w:p w14:paraId="60092D40" w14:textId="177BEE97" w:rsidR="008365E4" w:rsidDel="0009642F" w:rsidRDefault="00B604CC" w:rsidP="003E2A51">
      <w:pPr>
        <w:pStyle w:val="PargrafodaLista"/>
        <w:numPr>
          <w:ilvl w:val="7"/>
          <w:numId w:val="16"/>
        </w:numPr>
        <w:spacing w:after="0" w:line="320" w:lineRule="exact"/>
        <w:ind w:left="567" w:hanging="567"/>
        <w:rPr>
          <w:del w:id="158" w:author="Vitor Henrique Pagani Arantes" w:date="2021-06-11T08:50:00Z"/>
          <w:rFonts w:ascii="Verdana" w:hAnsi="Verdana"/>
          <w:sz w:val="20"/>
        </w:rPr>
      </w:pPr>
      <w:del w:id="159" w:author="Vitor Henrique Pagani Arantes" w:date="2021-06-11T08:50:00Z">
        <w:r w:rsidRPr="0050059E" w:rsidDel="0009642F">
          <w:rPr>
            <w:rFonts w:ascii="Verdana" w:hAnsi="Verdana"/>
            <w:sz w:val="20"/>
          </w:rPr>
          <w:delText xml:space="preserve">recebimento de cópia simples da </w:delText>
        </w:r>
        <w:r w:rsidRPr="0050059E" w:rsidDel="0009642F">
          <w:rPr>
            <w:rFonts w:ascii="Verdana" w:hAnsi="Verdana"/>
            <w:i/>
            <w:iCs/>
            <w:sz w:val="20"/>
          </w:rPr>
          <w:delText>legal opinion</w:delText>
        </w:r>
        <w:r w:rsidRPr="0050059E" w:rsidDel="0009642F">
          <w:rPr>
            <w:rFonts w:ascii="Verdana" w:hAnsi="Verdana"/>
            <w:sz w:val="20"/>
          </w:rPr>
          <w:delText xml:space="preserve"> pela Securitizadora</w:delText>
        </w:r>
        <w:r w:rsidDel="0009642F">
          <w:rPr>
            <w:rFonts w:ascii="Verdana" w:hAnsi="Verdana"/>
            <w:sz w:val="20"/>
          </w:rPr>
          <w:delText xml:space="preserve"> (com cópia para a Companhia)</w:delText>
        </w:r>
        <w:r w:rsidR="00F17F81" w:rsidDel="0009642F">
          <w:rPr>
            <w:rFonts w:ascii="Verdana" w:hAnsi="Verdana"/>
            <w:sz w:val="20"/>
          </w:rPr>
          <w:delText>, devidamente elaborado por profissional contratado para assessorar juridicamente a estruturação da operação, bem como assinado com firma reconhecida em cartório ou assinatura digital com processo de certificação disponibilizado pela Infraestrutura de Chaves Públicas Brasileiras – ICP-Brasil</w:delText>
        </w:r>
        <w:r w:rsidR="008365E4" w:rsidDel="0009642F">
          <w:rPr>
            <w:rFonts w:ascii="Verdana" w:hAnsi="Verdana"/>
            <w:sz w:val="20"/>
          </w:rPr>
          <w:delText>;</w:delText>
        </w:r>
        <w:r w:rsidR="005774F3" w:rsidDel="0009642F">
          <w:rPr>
            <w:rFonts w:ascii="Verdana" w:hAnsi="Verdana"/>
            <w:sz w:val="20"/>
          </w:rPr>
          <w:delText xml:space="preserve"> </w:delText>
        </w:r>
      </w:del>
      <w:ins w:id="160" w:author="Matheus Coutinho" w:date="2021-06-10T23:30:00Z">
        <w:del w:id="161" w:author="Vitor Henrique Pagani Arantes" w:date="2021-06-11T08:50:00Z">
          <w:r w:rsidR="006E1267" w:rsidDel="0009642F">
            <w:rPr>
              <w:rFonts w:ascii="Verdana" w:hAnsi="Verdana"/>
              <w:sz w:val="20"/>
            </w:rPr>
            <w:delText>[Habitasec: Caso a LO seja condição</w:delText>
          </w:r>
        </w:del>
      </w:ins>
      <w:ins w:id="162" w:author="Matheus Coutinho" w:date="2021-06-10T23:31:00Z">
        <w:del w:id="163" w:author="Vitor Henrique Pagani Arantes" w:date="2021-06-11T08:50:00Z">
          <w:r w:rsidR="006E1267" w:rsidDel="0009642F">
            <w:rPr>
              <w:rFonts w:ascii="Verdana" w:hAnsi="Verdana"/>
              <w:sz w:val="20"/>
            </w:rPr>
            <w:delText xml:space="preserve"> para a segunda integralização, gentileza incluir fator  de risco informando que na primeira integralização / liberação não teremos o referido documento emitido]</w:delText>
          </w:r>
        </w:del>
      </w:ins>
    </w:p>
    <w:p w14:paraId="5B19DB8C" w14:textId="77777777" w:rsidR="008365E4" w:rsidRPr="00FE3263" w:rsidRDefault="008365E4" w:rsidP="00FE3263">
      <w:pPr>
        <w:pStyle w:val="PargrafodaLista"/>
        <w:rPr>
          <w:rFonts w:ascii="Verdana" w:hAnsi="Verdana"/>
          <w:sz w:val="20"/>
        </w:rPr>
      </w:pPr>
    </w:p>
    <w:p w14:paraId="4E9EA0A8" w14:textId="2C6A732A" w:rsidR="004632EC" w:rsidRPr="001D3E91" w:rsidRDefault="008365E4" w:rsidP="003E2A51">
      <w:pPr>
        <w:pStyle w:val="PargrafodaLista"/>
        <w:numPr>
          <w:ilvl w:val="7"/>
          <w:numId w:val="16"/>
        </w:numPr>
        <w:spacing w:after="0" w:line="320" w:lineRule="exact"/>
        <w:ind w:left="567" w:hanging="567"/>
        <w:rPr>
          <w:rFonts w:ascii="Verdana" w:hAnsi="Verdana"/>
          <w:sz w:val="20"/>
        </w:rPr>
      </w:pPr>
      <w:r>
        <w:rPr>
          <w:rFonts w:ascii="Verdana" w:hAnsi="Verdana"/>
          <w:sz w:val="20"/>
        </w:rPr>
        <w:t xml:space="preserve">celebração pela </w:t>
      </w:r>
      <w:r w:rsidR="005774F3">
        <w:rPr>
          <w:rFonts w:ascii="Verdana" w:hAnsi="Verdana"/>
          <w:sz w:val="20"/>
        </w:rPr>
        <w:t xml:space="preserve">Companhia </w:t>
      </w:r>
      <w:r>
        <w:rPr>
          <w:rFonts w:ascii="Verdana" w:hAnsi="Verdana"/>
          <w:sz w:val="20"/>
        </w:rPr>
        <w:t xml:space="preserve">e </w:t>
      </w:r>
      <w:r w:rsidR="0041219F">
        <w:rPr>
          <w:rFonts w:ascii="Verdana" w:hAnsi="Verdana"/>
          <w:sz w:val="20"/>
        </w:rPr>
        <w:t xml:space="preserve">pelo </w:t>
      </w:r>
      <w:r w:rsidR="0041219F" w:rsidRPr="00D52197">
        <w:rPr>
          <w:rFonts w:ascii="Verdana" w:hAnsi="Verdana"/>
          <w:sz w:val="20"/>
        </w:rPr>
        <w:t>CSHG LOGÍSTICA – FUNDO DE INVESTIMENTO IMOBILIÁRIO – FII</w:t>
      </w:r>
      <w:r w:rsidR="005774F3">
        <w:rPr>
          <w:rFonts w:ascii="Verdana" w:hAnsi="Verdana"/>
          <w:sz w:val="20"/>
        </w:rPr>
        <w:t xml:space="preserve"> do </w:t>
      </w:r>
      <w:r w:rsidR="0041219F">
        <w:rPr>
          <w:rFonts w:ascii="Verdana" w:hAnsi="Verdana"/>
          <w:sz w:val="20"/>
        </w:rPr>
        <w:t>”Termo de Acordo”</w:t>
      </w:r>
      <w:r w:rsidR="005774F3">
        <w:rPr>
          <w:rFonts w:ascii="Verdana" w:hAnsi="Verdana"/>
          <w:sz w:val="20"/>
        </w:rPr>
        <w:t xml:space="preserve"> e apresentação do respectivo</w:t>
      </w:r>
      <w:r>
        <w:rPr>
          <w:rFonts w:ascii="Verdana" w:hAnsi="Verdana"/>
          <w:sz w:val="20"/>
        </w:rPr>
        <w:t xml:space="preserve"> comprovante de pagamento </w:t>
      </w:r>
      <w:r w:rsidR="006B7300">
        <w:rPr>
          <w:rFonts w:ascii="Verdana" w:hAnsi="Verdana"/>
          <w:sz w:val="20"/>
        </w:rPr>
        <w:t xml:space="preserve">ao </w:t>
      </w:r>
      <w:r w:rsidR="0041219F" w:rsidRPr="00D52197">
        <w:rPr>
          <w:rFonts w:ascii="Verdana" w:hAnsi="Verdana"/>
          <w:sz w:val="20"/>
        </w:rPr>
        <w:t>CSHG LOGÍSTICA – FUNDO DE INVESTIMENTO IMOBILIÁRIO – FII</w:t>
      </w:r>
      <w:r w:rsidR="0041219F">
        <w:rPr>
          <w:rFonts w:ascii="Verdana" w:hAnsi="Verdana"/>
          <w:sz w:val="20"/>
        </w:rPr>
        <w:t>;</w:t>
      </w:r>
    </w:p>
    <w:p w14:paraId="75557B6B" w14:textId="77777777" w:rsidR="00AF3506" w:rsidRPr="00947545" w:rsidRDefault="00AF3506" w:rsidP="00AF3506">
      <w:pPr>
        <w:pStyle w:val="PargrafodaLista"/>
        <w:rPr>
          <w:rFonts w:ascii="Verdana" w:hAnsi="Verdana"/>
          <w:sz w:val="20"/>
        </w:rPr>
      </w:pPr>
    </w:p>
    <w:p w14:paraId="42A1D855" w14:textId="083082A8" w:rsidR="0017754A" w:rsidRPr="0096306D" w:rsidDel="00A45DBC" w:rsidRDefault="0017754A">
      <w:pPr>
        <w:pStyle w:val="PargrafodaLista"/>
        <w:spacing w:after="0" w:line="320" w:lineRule="exact"/>
        <w:ind w:left="567"/>
        <w:rPr>
          <w:del w:id="164" w:author="Matheus Coutinho" w:date="2021-06-11T00:30:00Z"/>
          <w:rStyle w:val="Recuodecorpodetexto2Char"/>
          <w:rFonts w:ascii="Verdana" w:hAnsi="Verdana"/>
          <w:sz w:val="20"/>
          <w:szCs w:val="20"/>
        </w:rPr>
        <w:pPrChange w:id="165" w:author="Matheus Coutinho" w:date="2021-06-11T00:30:00Z">
          <w:pPr>
            <w:pStyle w:val="PargrafodaLista"/>
            <w:numPr>
              <w:ilvl w:val="7"/>
              <w:numId w:val="16"/>
            </w:numPr>
            <w:tabs>
              <w:tab w:val="num" w:pos="2126"/>
            </w:tabs>
            <w:spacing w:after="0" w:line="320" w:lineRule="exact"/>
            <w:ind w:left="567" w:hanging="567"/>
          </w:pPr>
        </w:pPrChange>
      </w:pPr>
      <w:del w:id="166" w:author="Matheus Coutinho" w:date="2021-06-11T00:30:00Z">
        <w:r w:rsidRPr="007D4980" w:rsidDel="00A45DBC">
          <w:rPr>
            <w:rFonts w:ascii="Verdana" w:hAnsi="Verdana"/>
            <w:sz w:val="20"/>
          </w:rPr>
          <w:delText>atendimento</w:delText>
        </w:r>
        <w:r w:rsidRPr="0023633D" w:rsidDel="00A45DBC">
          <w:rPr>
            <w:rFonts w:ascii="Verdana" w:hAnsi="Verdana" w:cs="Calibri"/>
            <w:sz w:val="20"/>
          </w:rPr>
          <w:delText xml:space="preserve"> à totalidade das Condições Precedentes Primeira Integralização</w:delText>
        </w:r>
      </w:del>
      <w:del w:id="167" w:author="Matheus Coutinho" w:date="2021-06-10T23:31:00Z">
        <w:r w:rsidR="00560927" w:rsidDel="006E1267">
          <w:rPr>
            <w:rFonts w:ascii="Verdana" w:hAnsi="Verdana" w:cs="Calibri"/>
            <w:sz w:val="20"/>
          </w:rPr>
          <w:delText xml:space="preserve"> e às </w:delText>
        </w:r>
        <w:r w:rsidR="00560927" w:rsidRPr="0023633D" w:rsidDel="006E1267">
          <w:rPr>
            <w:rFonts w:ascii="Verdana" w:hAnsi="Verdana" w:cs="Calibri"/>
            <w:sz w:val="20"/>
          </w:rPr>
          <w:delText xml:space="preserve">Condições Precedentes </w:delText>
        </w:r>
        <w:r w:rsidR="00560927" w:rsidDel="006E1267">
          <w:rPr>
            <w:rFonts w:ascii="Verdana" w:hAnsi="Verdana" w:cs="Calibri"/>
            <w:sz w:val="20"/>
          </w:rPr>
          <w:delText>Segunda</w:delText>
        </w:r>
        <w:r w:rsidR="00560927" w:rsidRPr="0023633D" w:rsidDel="006E1267">
          <w:rPr>
            <w:rFonts w:ascii="Verdana" w:hAnsi="Verdana" w:cs="Calibri"/>
            <w:sz w:val="20"/>
          </w:rPr>
          <w:delText xml:space="preserve"> Integralização</w:delText>
        </w:r>
      </w:del>
      <w:del w:id="168" w:author="Matheus Coutinho" w:date="2021-06-11T00:30:00Z">
        <w:r w:rsidDel="00A45DBC">
          <w:rPr>
            <w:rStyle w:val="Recuodecorpodetexto2Char"/>
            <w:rFonts w:ascii="Verdana" w:hAnsi="Verdana"/>
            <w:sz w:val="20"/>
          </w:rPr>
          <w:delText>;</w:delText>
        </w:r>
        <w:r w:rsidR="008365E4" w:rsidDel="00A45DBC">
          <w:rPr>
            <w:rStyle w:val="Recuodecorpodetexto2Char"/>
            <w:rFonts w:ascii="Verdana" w:hAnsi="Verdana"/>
            <w:sz w:val="20"/>
          </w:rPr>
          <w:delText xml:space="preserve"> e</w:delText>
        </w:r>
      </w:del>
    </w:p>
    <w:p w14:paraId="325FBBC1" w14:textId="77777777" w:rsidR="0017754A" w:rsidRPr="0096306D" w:rsidRDefault="0017754A" w:rsidP="0096306D">
      <w:pPr>
        <w:pStyle w:val="PargrafodaLista"/>
        <w:spacing w:after="0" w:line="320" w:lineRule="exact"/>
        <w:ind w:left="567"/>
        <w:rPr>
          <w:rStyle w:val="Recuodecorpodetexto2Char"/>
          <w:rFonts w:ascii="Verdana" w:hAnsi="Verdana"/>
          <w:sz w:val="20"/>
          <w:szCs w:val="20"/>
        </w:rPr>
      </w:pPr>
    </w:p>
    <w:p w14:paraId="6B6CBEF7" w14:textId="467653B6" w:rsidR="00AF3506" w:rsidRPr="0072381B" w:rsidRDefault="00AF3506" w:rsidP="007D4980">
      <w:pPr>
        <w:pStyle w:val="PargrafodaLista"/>
        <w:numPr>
          <w:ilvl w:val="7"/>
          <w:numId w:val="16"/>
        </w:numPr>
        <w:spacing w:after="0" w:line="320" w:lineRule="exact"/>
        <w:ind w:left="567" w:hanging="567"/>
        <w:rPr>
          <w:rStyle w:val="DeltaViewInsertion"/>
          <w:rFonts w:ascii="Verdana" w:hAnsi="Verdana"/>
          <w:color w:val="auto"/>
          <w:sz w:val="20"/>
          <w:u w:val="none"/>
        </w:rPr>
      </w:pPr>
      <w:r w:rsidRPr="006E1267">
        <w:rPr>
          <w:rStyle w:val="DeltaViewInsertion"/>
          <w:rFonts w:ascii="Verdana" w:hAnsi="Verdana"/>
          <w:color w:val="auto"/>
          <w:sz w:val="20"/>
          <w:u w:val="none"/>
          <w:rPrChange w:id="169" w:author="Matheus Coutinho" w:date="2021-06-10T23:32:00Z">
            <w:rPr/>
          </w:rPrChange>
        </w:rPr>
        <w:t>celebração</w:t>
      </w:r>
      <w:r w:rsidRPr="0072381B">
        <w:rPr>
          <w:rStyle w:val="DeltaViewInsertion"/>
          <w:rFonts w:ascii="Verdana" w:hAnsi="Verdana"/>
          <w:color w:val="auto"/>
          <w:sz w:val="20"/>
          <w:u w:val="none"/>
        </w:rPr>
        <w:t>, pela Companhia, de contratos de locação atípicos (</w:t>
      </w:r>
      <w:proofErr w:type="spellStart"/>
      <w:r w:rsidRPr="006E1267">
        <w:rPr>
          <w:rStyle w:val="DeltaViewInsertion"/>
          <w:rFonts w:ascii="Verdana" w:hAnsi="Verdana"/>
          <w:color w:val="auto"/>
          <w:sz w:val="20"/>
          <w:u w:val="none"/>
          <w:rPrChange w:id="170" w:author="Matheus Coutinho" w:date="2021-06-10T23:32:00Z">
            <w:rPr>
              <w:rStyle w:val="DeltaViewInsertion"/>
              <w:rFonts w:ascii="Verdana" w:hAnsi="Verdana"/>
              <w:i/>
              <w:iCs/>
              <w:color w:val="auto"/>
              <w:sz w:val="20"/>
              <w:u w:val="none"/>
            </w:rPr>
          </w:rPrChange>
        </w:rPr>
        <w:t>built</w:t>
      </w:r>
      <w:proofErr w:type="spellEnd"/>
      <w:r w:rsidRPr="006E1267">
        <w:rPr>
          <w:rStyle w:val="DeltaViewInsertion"/>
          <w:rFonts w:ascii="Verdana" w:hAnsi="Verdana"/>
          <w:color w:val="auto"/>
          <w:sz w:val="20"/>
          <w:u w:val="none"/>
          <w:rPrChange w:id="171" w:author="Matheus Coutinho" w:date="2021-06-10T23:32:00Z">
            <w:rPr>
              <w:rStyle w:val="DeltaViewInsertion"/>
              <w:rFonts w:ascii="Verdana" w:hAnsi="Verdana"/>
              <w:i/>
              <w:iCs/>
              <w:color w:val="auto"/>
              <w:sz w:val="20"/>
              <w:u w:val="none"/>
            </w:rPr>
          </w:rPrChange>
        </w:rPr>
        <w:t xml:space="preserve"> </w:t>
      </w:r>
      <w:proofErr w:type="spellStart"/>
      <w:r w:rsidRPr="006E1267">
        <w:rPr>
          <w:rStyle w:val="DeltaViewInsertion"/>
          <w:rFonts w:ascii="Verdana" w:hAnsi="Verdana"/>
          <w:color w:val="auto"/>
          <w:sz w:val="20"/>
          <w:u w:val="none"/>
          <w:rPrChange w:id="172" w:author="Matheus Coutinho" w:date="2021-06-10T23:32:00Z">
            <w:rPr>
              <w:rStyle w:val="DeltaViewInsertion"/>
              <w:rFonts w:ascii="Verdana" w:hAnsi="Verdana"/>
              <w:i/>
              <w:iCs/>
              <w:color w:val="auto"/>
              <w:sz w:val="20"/>
              <w:u w:val="none"/>
            </w:rPr>
          </w:rPrChange>
        </w:rPr>
        <w:t>to</w:t>
      </w:r>
      <w:proofErr w:type="spellEnd"/>
      <w:r w:rsidRPr="006E1267">
        <w:rPr>
          <w:rStyle w:val="DeltaViewInsertion"/>
          <w:rFonts w:ascii="Verdana" w:hAnsi="Verdana"/>
          <w:color w:val="auto"/>
          <w:sz w:val="20"/>
          <w:u w:val="none"/>
          <w:rPrChange w:id="173" w:author="Matheus Coutinho" w:date="2021-06-10T23:32:00Z">
            <w:rPr>
              <w:rStyle w:val="DeltaViewInsertion"/>
              <w:rFonts w:ascii="Verdana" w:hAnsi="Verdana"/>
              <w:i/>
              <w:iCs/>
              <w:color w:val="auto"/>
              <w:sz w:val="20"/>
              <w:u w:val="none"/>
            </w:rPr>
          </w:rPrChange>
        </w:rPr>
        <w:t xml:space="preserve"> </w:t>
      </w:r>
      <w:proofErr w:type="spellStart"/>
      <w:r w:rsidRPr="006E1267">
        <w:rPr>
          <w:rStyle w:val="DeltaViewInsertion"/>
          <w:rFonts w:ascii="Verdana" w:hAnsi="Verdana"/>
          <w:color w:val="auto"/>
          <w:sz w:val="20"/>
          <w:u w:val="none"/>
          <w:rPrChange w:id="174" w:author="Matheus Coutinho" w:date="2021-06-10T23:32:00Z">
            <w:rPr>
              <w:rStyle w:val="DeltaViewInsertion"/>
              <w:rFonts w:ascii="Verdana" w:hAnsi="Verdana"/>
              <w:i/>
              <w:iCs/>
              <w:color w:val="auto"/>
              <w:sz w:val="20"/>
              <w:u w:val="none"/>
            </w:rPr>
          </w:rPrChange>
        </w:rPr>
        <w:t>suit</w:t>
      </w:r>
      <w:proofErr w:type="spellEnd"/>
      <w:r w:rsidRPr="0072381B">
        <w:rPr>
          <w:rStyle w:val="DeltaViewInsertion"/>
          <w:rFonts w:ascii="Verdana" w:hAnsi="Verdana"/>
          <w:color w:val="auto"/>
          <w:sz w:val="20"/>
          <w:u w:val="none"/>
        </w:rPr>
        <w:t>) com ao menos 2 (dois) locatários distintos</w:t>
      </w:r>
      <w:r w:rsidR="008365E4">
        <w:rPr>
          <w:rStyle w:val="DeltaViewInsertion"/>
          <w:rFonts w:ascii="Verdana" w:hAnsi="Verdana"/>
          <w:color w:val="auto"/>
          <w:sz w:val="20"/>
          <w:u w:val="none"/>
        </w:rPr>
        <w:t xml:space="preserve">, ficando aprovados os locatários JSL S.A. e Via Varejo S.A., sendo certo que, para que os referidos contratos sejam </w:t>
      </w:r>
      <w:r w:rsidR="00057998">
        <w:rPr>
          <w:rStyle w:val="DeltaViewInsertion"/>
          <w:rFonts w:ascii="Verdana" w:hAnsi="Verdana"/>
          <w:color w:val="auto"/>
          <w:sz w:val="20"/>
          <w:u w:val="none"/>
        </w:rPr>
        <w:t>celebrados com outros locatários, será necessária a prévia aprovação, pelos Titulares de CRI, em sede de Assembleia Geral a ser convocada nos termos do Termo de Securitização</w:t>
      </w:r>
      <w:r w:rsidR="00F375C4">
        <w:rPr>
          <w:rStyle w:val="DeltaViewInsertion"/>
          <w:rFonts w:ascii="Verdana" w:hAnsi="Verdana"/>
          <w:color w:val="auto"/>
          <w:sz w:val="20"/>
          <w:u w:val="none"/>
        </w:rPr>
        <w:t>.</w:t>
      </w:r>
    </w:p>
    <w:p w14:paraId="09E3703D" w14:textId="77777777" w:rsidR="00AF3506" w:rsidRPr="0096306D" w:rsidRDefault="00AF3506" w:rsidP="0096306D">
      <w:pPr>
        <w:rPr>
          <w:rFonts w:ascii="Verdana" w:hAnsi="Verdana"/>
          <w:sz w:val="20"/>
        </w:rPr>
      </w:pPr>
    </w:p>
    <w:p w14:paraId="20C717D1" w14:textId="518B81D5" w:rsidR="000D22F2" w:rsidRPr="001D3E91" w:rsidRDefault="004632EC" w:rsidP="003E2A51">
      <w:pPr>
        <w:numPr>
          <w:ilvl w:val="1"/>
          <w:numId w:val="7"/>
        </w:numPr>
        <w:spacing w:after="0" w:line="320" w:lineRule="exact"/>
        <w:ind w:left="0" w:firstLine="0"/>
        <w:rPr>
          <w:rFonts w:ascii="Verdana" w:hAnsi="Verdana"/>
          <w:sz w:val="20"/>
        </w:rPr>
      </w:pPr>
      <w:r w:rsidRPr="001D3E91">
        <w:rPr>
          <w:rFonts w:ascii="Verdana" w:hAnsi="Verdana"/>
          <w:sz w:val="20"/>
        </w:rPr>
        <w:t>Para os fins deste instrumento, entende-se como “perfeita formalização” de um documento a sua assinatura pelas respectivas partes envolvidas, inclusive seus eventuais anexos, bem como a verificação dos poderes dos representantes legais dessas partes e eventuais aprovações necessárias para tanto.</w:t>
      </w:r>
    </w:p>
    <w:p w14:paraId="10E973BC" w14:textId="77777777" w:rsidR="000D22F2" w:rsidRPr="00AD1B47" w:rsidRDefault="000D22F2" w:rsidP="000D22F2">
      <w:pPr>
        <w:autoSpaceDE w:val="0"/>
        <w:autoSpaceDN w:val="0"/>
        <w:adjustRightInd w:val="0"/>
        <w:spacing w:after="0" w:line="320" w:lineRule="exact"/>
        <w:rPr>
          <w:rFonts w:ascii="Verdana" w:eastAsia="Calibri" w:hAnsi="Verdana"/>
          <w:sz w:val="20"/>
        </w:rPr>
      </w:pPr>
    </w:p>
    <w:p w14:paraId="6709BFB9" w14:textId="6BB0B825" w:rsidR="000D22F2" w:rsidRPr="00686F60" w:rsidRDefault="000D22F2" w:rsidP="003E2A51">
      <w:pPr>
        <w:numPr>
          <w:ilvl w:val="1"/>
          <w:numId w:val="7"/>
        </w:numPr>
        <w:spacing w:after="0" w:line="320" w:lineRule="exact"/>
        <w:ind w:left="0" w:firstLine="0"/>
        <w:rPr>
          <w:rFonts w:ascii="Verdana" w:hAnsi="Verdana"/>
          <w:sz w:val="20"/>
        </w:rPr>
      </w:pPr>
      <w:r w:rsidRPr="00686F60">
        <w:rPr>
          <w:rFonts w:ascii="Verdana" w:hAnsi="Verdana"/>
          <w:sz w:val="20"/>
        </w:rPr>
        <w:t xml:space="preserve">Na </w:t>
      </w:r>
      <w:r w:rsidRPr="00947545">
        <w:rPr>
          <w:rFonts w:ascii="Verdana" w:hAnsi="Verdana"/>
          <w:sz w:val="20"/>
        </w:rPr>
        <w:t>hipótese</w:t>
      </w:r>
      <w:r w:rsidRPr="00686F60">
        <w:rPr>
          <w:rFonts w:ascii="Verdana" w:hAnsi="Verdana"/>
          <w:sz w:val="20"/>
        </w:rPr>
        <w:t xml:space="preserve"> da não implementação da totalidade das Condições Precedentes em até </w:t>
      </w:r>
      <w:r w:rsidR="00110F95">
        <w:rPr>
          <w:rFonts w:ascii="Verdana" w:hAnsi="Verdana"/>
          <w:sz w:val="20"/>
        </w:rPr>
        <w:t>9</w:t>
      </w:r>
      <w:r w:rsidR="00110F95" w:rsidRPr="00686F60">
        <w:rPr>
          <w:rFonts w:ascii="Verdana" w:hAnsi="Verdana"/>
          <w:sz w:val="20"/>
        </w:rPr>
        <w:t xml:space="preserve">0 </w:t>
      </w:r>
      <w:r w:rsidRPr="00686F60">
        <w:rPr>
          <w:rFonts w:ascii="Verdana" w:hAnsi="Verdana"/>
          <w:sz w:val="20"/>
        </w:rPr>
        <w:t>(</w:t>
      </w:r>
      <w:r w:rsidR="00110F95">
        <w:rPr>
          <w:rFonts w:ascii="Verdana" w:hAnsi="Verdana"/>
          <w:sz w:val="20"/>
        </w:rPr>
        <w:t>noventa</w:t>
      </w:r>
      <w:r w:rsidRPr="00686F60">
        <w:rPr>
          <w:rFonts w:ascii="Verdana" w:hAnsi="Verdana"/>
          <w:sz w:val="20"/>
        </w:rPr>
        <w:t>) Dias Úteis contados da Data da Emissão da</w:t>
      </w:r>
      <w:r>
        <w:rPr>
          <w:rFonts w:ascii="Verdana" w:hAnsi="Verdana"/>
          <w:sz w:val="20"/>
        </w:rPr>
        <w:t>s</w:t>
      </w:r>
      <w:r w:rsidRPr="00686F60">
        <w:rPr>
          <w:rFonts w:ascii="Verdana" w:hAnsi="Verdana"/>
          <w:sz w:val="20"/>
        </w:rPr>
        <w:t xml:space="preserve"> </w:t>
      </w:r>
      <w:r>
        <w:rPr>
          <w:rFonts w:ascii="Verdana" w:hAnsi="Verdana"/>
          <w:sz w:val="20"/>
        </w:rPr>
        <w:t>Debêntures</w:t>
      </w:r>
      <w:r w:rsidR="00F375C4">
        <w:rPr>
          <w:rFonts w:ascii="Verdana" w:hAnsi="Verdana"/>
          <w:sz w:val="20"/>
        </w:rPr>
        <w:t xml:space="preserve"> e,</w:t>
      </w:r>
      <w:r w:rsidR="00F375C4" w:rsidRPr="00605665">
        <w:rPr>
          <w:rFonts w:ascii="Verdana" w:hAnsi="Verdana"/>
          <w:sz w:val="20"/>
        </w:rPr>
        <w:t xml:space="preserve"> </w:t>
      </w:r>
      <w:r w:rsidR="00F375C4" w:rsidRPr="00686F60">
        <w:rPr>
          <w:rFonts w:ascii="Verdana" w:hAnsi="Verdana"/>
          <w:sz w:val="20"/>
        </w:rPr>
        <w:t xml:space="preserve">caso a </w:t>
      </w:r>
      <w:r w:rsidR="00F375C4" w:rsidRPr="0031447E">
        <w:rPr>
          <w:rFonts w:ascii="Verdana" w:hAnsi="Verdana"/>
          <w:sz w:val="20"/>
        </w:rPr>
        <w:t>Companhia</w:t>
      </w:r>
      <w:r w:rsidR="00F375C4" w:rsidRPr="00686F60">
        <w:rPr>
          <w:rFonts w:ascii="Verdana" w:hAnsi="Verdana"/>
          <w:sz w:val="20"/>
        </w:rPr>
        <w:t xml:space="preserve"> demonstre estar envidando os seus melhores esforços para o atendimento de exigências formuladas pelos cartórios competentes</w:t>
      </w:r>
      <w:r w:rsidR="00F375C4">
        <w:rPr>
          <w:rFonts w:ascii="Verdana" w:hAnsi="Verdana"/>
          <w:sz w:val="20"/>
        </w:rPr>
        <w:t>,</w:t>
      </w:r>
      <w:r w:rsidR="00F375C4" w:rsidRPr="00686F60">
        <w:rPr>
          <w:rFonts w:ascii="Verdana" w:hAnsi="Verdana"/>
          <w:sz w:val="20"/>
        </w:rPr>
        <w:t xml:space="preserve"> prorrogável por mais </w:t>
      </w:r>
      <w:r w:rsidR="00F375C4">
        <w:rPr>
          <w:rFonts w:ascii="Verdana" w:hAnsi="Verdana"/>
          <w:sz w:val="20"/>
        </w:rPr>
        <w:t>9</w:t>
      </w:r>
      <w:r w:rsidR="00F375C4" w:rsidRPr="00686F60">
        <w:rPr>
          <w:rFonts w:ascii="Verdana" w:hAnsi="Verdana"/>
          <w:sz w:val="20"/>
        </w:rPr>
        <w:t>0 (</w:t>
      </w:r>
      <w:r w:rsidR="00F375C4">
        <w:rPr>
          <w:rFonts w:ascii="Verdana" w:hAnsi="Verdana"/>
          <w:sz w:val="20"/>
        </w:rPr>
        <w:t>noventa</w:t>
      </w:r>
      <w:r w:rsidR="00F375C4" w:rsidRPr="00686F60">
        <w:rPr>
          <w:rFonts w:ascii="Verdana" w:hAnsi="Verdana"/>
          <w:sz w:val="20"/>
        </w:rPr>
        <w:t xml:space="preserve">) Dias Úteis, este instrumento será considerado resilido, de pleno direito, independentemente de aviso ou notificação, nos termos do artigo 127 do Código Civil, observada a obrigação da </w:t>
      </w:r>
      <w:r w:rsidR="00F375C4" w:rsidRPr="00DA708A">
        <w:rPr>
          <w:rFonts w:ascii="Verdana" w:hAnsi="Verdana"/>
          <w:sz w:val="20"/>
        </w:rPr>
        <w:t>Companhia</w:t>
      </w:r>
      <w:r w:rsidR="00F375C4" w:rsidRPr="00686F60">
        <w:rPr>
          <w:rFonts w:ascii="Verdana" w:hAnsi="Verdana"/>
          <w:sz w:val="20"/>
        </w:rPr>
        <w:t xml:space="preserve"> de pagar à Securitiza</w:t>
      </w:r>
      <w:r w:rsidR="00F375C4">
        <w:rPr>
          <w:rFonts w:ascii="Verdana" w:hAnsi="Verdana"/>
          <w:sz w:val="20"/>
        </w:rPr>
        <w:t>dora</w:t>
      </w:r>
      <w:r w:rsidR="00F375C4" w:rsidRPr="00686F60">
        <w:rPr>
          <w:rFonts w:ascii="Verdana" w:hAnsi="Verdana"/>
          <w:sz w:val="20"/>
        </w:rPr>
        <w:t xml:space="preserve"> todos os custos e despesas incorridas pela </w:t>
      </w:r>
      <w:r w:rsidR="00F375C4">
        <w:rPr>
          <w:rFonts w:ascii="Verdana" w:hAnsi="Verdana"/>
          <w:sz w:val="20"/>
        </w:rPr>
        <w:t xml:space="preserve">Securitizadora </w:t>
      </w:r>
      <w:r w:rsidR="00F375C4" w:rsidRPr="00686F60">
        <w:rPr>
          <w:rFonts w:ascii="Verdana" w:hAnsi="Verdana"/>
          <w:sz w:val="20"/>
        </w:rPr>
        <w:t>e demais prestadores de serviço, até a data da resilição. Nesta hipótese</w:t>
      </w:r>
      <w:r w:rsidRPr="00686F60">
        <w:rPr>
          <w:rFonts w:ascii="Verdana" w:hAnsi="Verdana"/>
          <w:sz w:val="20"/>
        </w:rPr>
        <w:t>:</w:t>
      </w:r>
    </w:p>
    <w:p w14:paraId="7C0D0088" w14:textId="77777777" w:rsidR="000D22F2" w:rsidRPr="00686F60" w:rsidRDefault="000D22F2" w:rsidP="000D22F2">
      <w:pPr>
        <w:spacing w:line="320" w:lineRule="exact"/>
        <w:rPr>
          <w:rFonts w:ascii="Verdana" w:hAnsi="Verdana"/>
          <w:sz w:val="20"/>
        </w:rPr>
      </w:pPr>
    </w:p>
    <w:p w14:paraId="19DA69EE" w14:textId="3F702802" w:rsidR="000D22F2" w:rsidRPr="00C171A2" w:rsidRDefault="000D22F2" w:rsidP="003E2A51">
      <w:pPr>
        <w:pStyle w:val="PargrafodaLista"/>
        <w:numPr>
          <w:ilvl w:val="8"/>
          <w:numId w:val="15"/>
        </w:numPr>
        <w:spacing w:after="0" w:line="320" w:lineRule="exact"/>
        <w:ind w:left="567" w:firstLine="0"/>
        <w:rPr>
          <w:rFonts w:ascii="Verdana" w:hAnsi="Verdana"/>
          <w:sz w:val="20"/>
        </w:rPr>
      </w:pPr>
      <w:r w:rsidRPr="00C171A2">
        <w:rPr>
          <w:rFonts w:ascii="Verdana" w:hAnsi="Verdana"/>
          <w:sz w:val="20"/>
        </w:rPr>
        <w:t>A Securitizadora deixará de ter qualquer obrigação de pagamento de recursos à Companhia;</w:t>
      </w:r>
    </w:p>
    <w:p w14:paraId="6B1E8123" w14:textId="77777777" w:rsidR="000D22F2" w:rsidRPr="00686F60" w:rsidRDefault="000D22F2" w:rsidP="000D22F2">
      <w:pPr>
        <w:pStyle w:val="PargrafodaLista"/>
        <w:spacing w:after="0" w:line="320" w:lineRule="exact"/>
        <w:ind w:left="284"/>
        <w:contextualSpacing w:val="0"/>
        <w:rPr>
          <w:rFonts w:ascii="Verdana" w:hAnsi="Verdana"/>
          <w:sz w:val="20"/>
        </w:rPr>
      </w:pPr>
    </w:p>
    <w:p w14:paraId="0C4D05F7" w14:textId="77777777" w:rsidR="000D22F2" w:rsidRDefault="000D22F2" w:rsidP="003E2A51">
      <w:pPr>
        <w:pStyle w:val="PargrafodaLista"/>
        <w:numPr>
          <w:ilvl w:val="8"/>
          <w:numId w:val="15"/>
        </w:numPr>
        <w:spacing w:after="0" w:line="320" w:lineRule="exact"/>
        <w:ind w:left="567" w:firstLine="0"/>
        <w:rPr>
          <w:rFonts w:ascii="Verdana" w:hAnsi="Verdana"/>
          <w:sz w:val="20"/>
        </w:rPr>
      </w:pPr>
      <w:r w:rsidRPr="00686F60">
        <w:rPr>
          <w:rFonts w:ascii="Verdana" w:hAnsi="Verdana"/>
          <w:sz w:val="20"/>
        </w:rPr>
        <w:t xml:space="preserve">A </w:t>
      </w:r>
      <w:r w:rsidRPr="00DA708A">
        <w:rPr>
          <w:rFonts w:ascii="Verdana" w:hAnsi="Verdana"/>
          <w:sz w:val="20"/>
        </w:rPr>
        <w:t>Companhia</w:t>
      </w:r>
      <w:r w:rsidRPr="00686F60">
        <w:rPr>
          <w:rFonts w:ascii="Verdana" w:hAnsi="Verdana"/>
          <w:sz w:val="20"/>
        </w:rPr>
        <w:t xml:space="preserve"> ficará obrigada a pagar e/ou reembolsar, conforme o caso, a Securitizadora todos os custos comprovadamente incorridos para realização da Operação, as quais incluem, também, eventuais comissões ou </w:t>
      </w:r>
      <w:proofErr w:type="spellStart"/>
      <w:r w:rsidRPr="00686F60">
        <w:rPr>
          <w:rFonts w:ascii="Verdana" w:hAnsi="Verdana"/>
          <w:i/>
          <w:iCs/>
          <w:sz w:val="20"/>
        </w:rPr>
        <w:t>fees</w:t>
      </w:r>
      <w:proofErr w:type="spellEnd"/>
      <w:r w:rsidRPr="00686F60">
        <w:rPr>
          <w:rFonts w:ascii="Verdana" w:hAnsi="Verdana"/>
          <w:sz w:val="20"/>
        </w:rPr>
        <w:t xml:space="preserve"> integrantes da lista de tais Despesas </w:t>
      </w:r>
      <w:r w:rsidRPr="00686F60">
        <w:rPr>
          <w:rFonts w:ascii="Verdana" w:hAnsi="Verdana"/>
          <w:i/>
          <w:iCs/>
          <w:sz w:val="20"/>
        </w:rPr>
        <w:t>Flat</w:t>
      </w:r>
      <w:r w:rsidRPr="00686F60">
        <w:rPr>
          <w:rFonts w:ascii="Verdana" w:hAnsi="Verdana"/>
          <w:sz w:val="20"/>
        </w:rPr>
        <w:t>;</w:t>
      </w:r>
    </w:p>
    <w:p w14:paraId="01EA9E17" w14:textId="77777777" w:rsidR="000D22F2" w:rsidRPr="00686F60" w:rsidRDefault="000D22F2" w:rsidP="000D22F2">
      <w:pPr>
        <w:pStyle w:val="PargrafodaLista"/>
        <w:spacing w:after="0" w:line="320" w:lineRule="exact"/>
        <w:ind w:left="284"/>
        <w:contextualSpacing w:val="0"/>
        <w:rPr>
          <w:rFonts w:ascii="Verdana" w:hAnsi="Verdana"/>
          <w:sz w:val="20"/>
        </w:rPr>
      </w:pPr>
    </w:p>
    <w:p w14:paraId="5321A3B7" w14:textId="77777777" w:rsidR="00DA7B4C" w:rsidRDefault="000D22F2" w:rsidP="003E2A51">
      <w:pPr>
        <w:pStyle w:val="PargrafodaLista"/>
        <w:numPr>
          <w:ilvl w:val="8"/>
          <w:numId w:val="15"/>
        </w:numPr>
        <w:spacing w:after="0" w:line="320" w:lineRule="exact"/>
        <w:ind w:left="567" w:firstLine="0"/>
        <w:rPr>
          <w:rFonts w:ascii="Verdana" w:hAnsi="Verdana"/>
          <w:sz w:val="20"/>
        </w:rPr>
      </w:pPr>
      <w:r w:rsidRPr="00686F60">
        <w:rPr>
          <w:rFonts w:ascii="Verdana" w:hAnsi="Verdana"/>
          <w:sz w:val="20"/>
        </w:rPr>
        <w:t xml:space="preserve">Todo e qualquer recurso </w:t>
      </w:r>
      <w:r w:rsidRPr="00A83CB0">
        <w:rPr>
          <w:rFonts w:ascii="Verdana" w:hAnsi="Verdana"/>
          <w:sz w:val="20"/>
        </w:rPr>
        <w:t xml:space="preserve">existente na </w:t>
      </w:r>
      <w:r w:rsidR="00C171A2">
        <w:rPr>
          <w:rFonts w:ascii="Verdana" w:hAnsi="Verdana"/>
          <w:sz w:val="20"/>
        </w:rPr>
        <w:t>Conta Centralizadora</w:t>
      </w:r>
      <w:r w:rsidRPr="00686F60">
        <w:rPr>
          <w:rFonts w:ascii="Verdana" w:hAnsi="Verdana"/>
          <w:sz w:val="20"/>
        </w:rPr>
        <w:t>, incluindo eventuais rendimentos oriundos das Aplicações Permitidas, livres de impostos, serão utilizados para satisfação das obrigações devidas aos Titulares dos CRI;</w:t>
      </w:r>
    </w:p>
    <w:p w14:paraId="4C9274B4" w14:textId="77777777" w:rsidR="00DA7B4C" w:rsidRPr="0096306D" w:rsidRDefault="00DA7B4C" w:rsidP="0096306D">
      <w:pPr>
        <w:pStyle w:val="PargrafodaLista"/>
        <w:rPr>
          <w:rFonts w:ascii="Verdana" w:hAnsi="Verdana"/>
          <w:sz w:val="20"/>
        </w:rPr>
      </w:pPr>
    </w:p>
    <w:p w14:paraId="20BF852A" w14:textId="74BC9952" w:rsidR="000D22F2" w:rsidRDefault="00DA7B4C" w:rsidP="003E2A51">
      <w:pPr>
        <w:pStyle w:val="PargrafodaLista"/>
        <w:numPr>
          <w:ilvl w:val="8"/>
          <w:numId w:val="15"/>
        </w:numPr>
        <w:spacing w:after="0" w:line="320" w:lineRule="exact"/>
        <w:ind w:left="567" w:firstLine="0"/>
        <w:rPr>
          <w:rFonts w:ascii="Verdana" w:hAnsi="Verdana"/>
          <w:sz w:val="20"/>
        </w:rPr>
      </w:pPr>
      <w:r>
        <w:rPr>
          <w:rFonts w:ascii="Verdana" w:hAnsi="Verdana"/>
          <w:sz w:val="20"/>
        </w:rPr>
        <w:t xml:space="preserve">Caso tenha ocorrido a Primeira Integralização, a Companhia deverá, em até 2 (dois) Dias Úteis após o término do prazo previsto na Cláusula 5.30, realizar o </w:t>
      </w:r>
      <w:r w:rsidRPr="00686F60">
        <w:rPr>
          <w:rFonts w:ascii="Verdana" w:hAnsi="Verdana"/>
          <w:sz w:val="20"/>
        </w:rPr>
        <w:t>resgate antecipado</w:t>
      </w:r>
      <w:r>
        <w:rPr>
          <w:rFonts w:ascii="Verdana" w:hAnsi="Verdana"/>
          <w:sz w:val="20"/>
        </w:rPr>
        <w:t xml:space="preserve"> da totalidade das Debêntures emitidas, subscritas e integralizadas </w:t>
      </w:r>
      <w:r w:rsidRPr="00686F60">
        <w:rPr>
          <w:rFonts w:ascii="Verdana" w:hAnsi="Verdana"/>
          <w:sz w:val="20"/>
        </w:rPr>
        <w:t xml:space="preserve">mediante o pagamento do saldo devedor do </w:t>
      </w:r>
      <w:r w:rsidRPr="001D17FF">
        <w:rPr>
          <w:rFonts w:ascii="Verdana" w:hAnsi="Verdana"/>
          <w:sz w:val="20"/>
        </w:rPr>
        <w:t>Valor Nominal Unitário Atualizado</w:t>
      </w:r>
      <w:r w:rsidRPr="00686F60">
        <w:rPr>
          <w:rFonts w:ascii="Verdana" w:hAnsi="Verdana"/>
          <w:sz w:val="20"/>
        </w:rPr>
        <w:t xml:space="preserve">, acrescido da Atualização Monetária, acrescido ainda (i) </w:t>
      </w:r>
      <w:r>
        <w:rPr>
          <w:rFonts w:ascii="Verdana" w:hAnsi="Verdana"/>
          <w:sz w:val="20"/>
        </w:rPr>
        <w:t>da Remuneração</w:t>
      </w:r>
      <w:r w:rsidRPr="00686F60">
        <w:rPr>
          <w:rFonts w:ascii="Verdana" w:hAnsi="Verdana"/>
          <w:sz w:val="20"/>
        </w:rPr>
        <w:t xml:space="preserve">, calculada </w:t>
      </w:r>
      <w:r w:rsidRPr="00686F60">
        <w:rPr>
          <w:rFonts w:ascii="Verdana" w:hAnsi="Verdana"/>
          <w:i/>
          <w:iCs/>
          <w:sz w:val="20"/>
        </w:rPr>
        <w:t xml:space="preserve">pro rata </w:t>
      </w:r>
      <w:proofErr w:type="spellStart"/>
      <w:r w:rsidRPr="00686F60">
        <w:rPr>
          <w:rFonts w:ascii="Verdana" w:hAnsi="Verdana"/>
          <w:i/>
          <w:iCs/>
          <w:sz w:val="20"/>
        </w:rPr>
        <w:t>temporis</w:t>
      </w:r>
      <w:proofErr w:type="spellEnd"/>
      <w:r w:rsidRPr="00686F60">
        <w:rPr>
          <w:rFonts w:ascii="Verdana" w:hAnsi="Verdana"/>
          <w:sz w:val="20"/>
        </w:rPr>
        <w:t xml:space="preserve">, desde a </w:t>
      </w:r>
      <w:r w:rsidRPr="00DA708A">
        <w:rPr>
          <w:rFonts w:ascii="Verdana" w:hAnsi="Verdana"/>
          <w:sz w:val="20"/>
        </w:rPr>
        <w:t>primeira Data de Integralização das Debêntures</w:t>
      </w:r>
      <w:r w:rsidRPr="00686F60">
        <w:rPr>
          <w:rFonts w:ascii="Verdana" w:hAnsi="Verdana"/>
          <w:sz w:val="20"/>
        </w:rPr>
        <w:t xml:space="preserve">, ou da data do último pagamento </w:t>
      </w:r>
      <w:r>
        <w:rPr>
          <w:rFonts w:ascii="Verdana" w:hAnsi="Verdana"/>
          <w:sz w:val="20"/>
        </w:rPr>
        <w:t>da Remuneração</w:t>
      </w:r>
      <w:r w:rsidRPr="00686F60">
        <w:rPr>
          <w:rFonts w:ascii="Verdana" w:hAnsi="Verdana"/>
          <w:sz w:val="20"/>
        </w:rPr>
        <w:t>, conforme o caso, até a data do resgate antecipado; e (ii) dos demais encargos devidos e não pagos até a data efetiva do resgate antecipado, conforme o caso</w:t>
      </w:r>
      <w:r>
        <w:rPr>
          <w:rFonts w:ascii="Verdana" w:hAnsi="Verdana"/>
          <w:sz w:val="20"/>
        </w:rPr>
        <w:t>,</w:t>
      </w:r>
      <w:r w:rsidRPr="00686F60">
        <w:rPr>
          <w:rFonts w:ascii="Verdana" w:hAnsi="Verdana"/>
          <w:sz w:val="20"/>
        </w:rPr>
        <w:t xml:space="preserve"> sem a incidência de qualquer prêmio</w:t>
      </w:r>
      <w:r>
        <w:rPr>
          <w:rFonts w:ascii="Verdana" w:hAnsi="Verdana"/>
          <w:sz w:val="20"/>
        </w:rPr>
        <w:t xml:space="preserve">. </w:t>
      </w:r>
      <w:r w:rsidRPr="00686F60">
        <w:rPr>
          <w:rFonts w:ascii="Verdana" w:hAnsi="Verdana"/>
          <w:sz w:val="20"/>
        </w:rPr>
        <w:t xml:space="preserve">Os valores devidos pela </w:t>
      </w:r>
      <w:r>
        <w:rPr>
          <w:rFonts w:ascii="Verdana" w:hAnsi="Verdana"/>
          <w:sz w:val="20"/>
        </w:rPr>
        <w:t>Companhia</w:t>
      </w:r>
      <w:r w:rsidRPr="00686F60">
        <w:rPr>
          <w:rFonts w:ascii="Verdana" w:hAnsi="Verdana"/>
          <w:sz w:val="20"/>
        </w:rPr>
        <w:t xml:space="preserve"> a título de resgate antecipado deverão ser disponibilizados pela </w:t>
      </w:r>
      <w:r>
        <w:rPr>
          <w:rFonts w:ascii="Verdana" w:hAnsi="Verdana"/>
          <w:sz w:val="20"/>
        </w:rPr>
        <w:t>Companhia</w:t>
      </w:r>
      <w:r w:rsidRPr="00686F60">
        <w:rPr>
          <w:rFonts w:ascii="Verdana" w:hAnsi="Verdana"/>
          <w:sz w:val="20"/>
        </w:rPr>
        <w:t xml:space="preserve"> </w:t>
      </w:r>
      <w:r>
        <w:rPr>
          <w:rFonts w:ascii="Verdana" w:hAnsi="Verdana"/>
          <w:sz w:val="20"/>
        </w:rPr>
        <w:t>à Securitizadora</w:t>
      </w:r>
      <w:r w:rsidRPr="00686F60">
        <w:rPr>
          <w:rFonts w:ascii="Verdana" w:hAnsi="Verdana"/>
          <w:sz w:val="20"/>
        </w:rPr>
        <w:t xml:space="preserve">, por meio de depósito na </w:t>
      </w:r>
      <w:r>
        <w:rPr>
          <w:rFonts w:ascii="Verdana" w:hAnsi="Verdana"/>
          <w:sz w:val="20"/>
        </w:rPr>
        <w:t>Conta Centralizadora</w:t>
      </w:r>
      <w:r w:rsidRPr="00686F60">
        <w:rPr>
          <w:rFonts w:ascii="Verdana" w:hAnsi="Verdana"/>
          <w:sz w:val="20"/>
        </w:rPr>
        <w:t>, até às 1</w:t>
      </w:r>
      <w:r>
        <w:rPr>
          <w:rFonts w:ascii="Verdana" w:hAnsi="Verdana"/>
          <w:sz w:val="20"/>
        </w:rPr>
        <w:t>0</w:t>
      </w:r>
      <w:r w:rsidRPr="00686F60">
        <w:rPr>
          <w:rFonts w:ascii="Verdana" w:hAnsi="Verdana"/>
          <w:sz w:val="20"/>
        </w:rPr>
        <w:t>:00h (</w:t>
      </w:r>
      <w:r>
        <w:rPr>
          <w:rFonts w:ascii="Verdana" w:hAnsi="Verdana"/>
          <w:sz w:val="20"/>
        </w:rPr>
        <w:t xml:space="preserve">dez </w:t>
      </w:r>
      <w:r w:rsidRPr="00686F60">
        <w:rPr>
          <w:rFonts w:ascii="Verdana" w:hAnsi="Verdana"/>
          <w:sz w:val="20"/>
        </w:rPr>
        <w:t>horas) da data do resgate antecipado</w:t>
      </w:r>
      <w:r>
        <w:rPr>
          <w:rFonts w:ascii="Verdana" w:hAnsi="Verdana"/>
          <w:sz w:val="20"/>
        </w:rPr>
        <w:t>;</w:t>
      </w:r>
      <w:r w:rsidR="000D22F2" w:rsidRPr="00686F60">
        <w:rPr>
          <w:rFonts w:ascii="Verdana" w:hAnsi="Verdana"/>
          <w:sz w:val="20"/>
        </w:rPr>
        <w:t xml:space="preserve"> e</w:t>
      </w:r>
    </w:p>
    <w:p w14:paraId="0E7F775F" w14:textId="77777777" w:rsidR="00DA7B4C" w:rsidRPr="00686F60" w:rsidRDefault="00DA7B4C" w:rsidP="000D22F2">
      <w:pPr>
        <w:pStyle w:val="PargrafodaLista"/>
        <w:spacing w:after="0" w:line="320" w:lineRule="exact"/>
        <w:ind w:left="284"/>
        <w:contextualSpacing w:val="0"/>
        <w:rPr>
          <w:rFonts w:ascii="Verdana" w:hAnsi="Verdana"/>
          <w:sz w:val="20"/>
        </w:rPr>
      </w:pPr>
    </w:p>
    <w:p w14:paraId="1CE5DED9" w14:textId="77777777" w:rsidR="000D22F2" w:rsidRPr="00686F60" w:rsidRDefault="000D22F2" w:rsidP="003E2A51">
      <w:pPr>
        <w:pStyle w:val="PargrafodaLista"/>
        <w:numPr>
          <w:ilvl w:val="8"/>
          <w:numId w:val="15"/>
        </w:numPr>
        <w:spacing w:after="0" w:line="320" w:lineRule="exact"/>
        <w:ind w:left="567" w:firstLine="0"/>
        <w:rPr>
          <w:rFonts w:ascii="Verdana" w:hAnsi="Verdana"/>
          <w:sz w:val="20"/>
        </w:rPr>
      </w:pPr>
      <w:r w:rsidRPr="00686F60">
        <w:rPr>
          <w:rFonts w:ascii="Verdana" w:hAnsi="Verdana"/>
          <w:sz w:val="20"/>
        </w:rPr>
        <w:t xml:space="preserve">A </w:t>
      </w:r>
      <w:r w:rsidRPr="00DA708A">
        <w:rPr>
          <w:rFonts w:ascii="Verdana" w:hAnsi="Verdana"/>
          <w:sz w:val="20"/>
        </w:rPr>
        <w:t>Companhia</w:t>
      </w:r>
      <w:r w:rsidRPr="00686F60">
        <w:rPr>
          <w:rFonts w:ascii="Verdana" w:hAnsi="Verdana"/>
          <w:sz w:val="20"/>
        </w:rPr>
        <w:t xml:space="preserve"> será exclusivamente responsável por quaisquer diferenças entre os recursos previstos no item anterior, e os recursos devidos aos Titulares dos CRI conforme disposto no Termo de Securitização, bem como referente aos recursos devidos nos termos do item (ii) acima.</w:t>
      </w:r>
    </w:p>
    <w:p w14:paraId="39A2F516" w14:textId="043D490E" w:rsidR="000D22F2" w:rsidRDefault="000D22F2" w:rsidP="000D22F2">
      <w:pPr>
        <w:autoSpaceDE w:val="0"/>
        <w:autoSpaceDN w:val="0"/>
        <w:adjustRightInd w:val="0"/>
        <w:spacing w:after="0" w:line="320" w:lineRule="exact"/>
        <w:rPr>
          <w:rFonts w:ascii="Verdana" w:eastAsia="Calibri" w:hAnsi="Verdana"/>
          <w:sz w:val="20"/>
        </w:rPr>
      </w:pPr>
    </w:p>
    <w:p w14:paraId="1ACE1F33" w14:textId="6F1BABEC" w:rsidR="000D22F2" w:rsidRPr="00C171A2" w:rsidRDefault="000D22F2" w:rsidP="003E2A51">
      <w:pPr>
        <w:numPr>
          <w:ilvl w:val="1"/>
          <w:numId w:val="7"/>
        </w:numPr>
        <w:spacing w:after="0" w:line="320" w:lineRule="exact"/>
        <w:ind w:left="0" w:firstLine="0"/>
        <w:rPr>
          <w:rFonts w:ascii="Verdana" w:eastAsia="Calibri" w:hAnsi="Verdana"/>
          <w:sz w:val="20"/>
        </w:rPr>
      </w:pPr>
      <w:bookmarkStart w:id="175" w:name="_Ref463440630"/>
      <w:r w:rsidRPr="00BF3B43">
        <w:rPr>
          <w:rFonts w:ascii="Verdana" w:hAnsi="Verdana"/>
          <w:sz w:val="20"/>
        </w:rPr>
        <w:t xml:space="preserve">Os </w:t>
      </w:r>
      <w:r w:rsidRPr="00A83CB0">
        <w:rPr>
          <w:rFonts w:ascii="Verdana" w:hAnsi="Verdana"/>
          <w:sz w:val="20"/>
        </w:rPr>
        <w:t xml:space="preserve">recursos da </w:t>
      </w:r>
      <w:r w:rsidR="00C171A2">
        <w:rPr>
          <w:rFonts w:ascii="Verdana" w:hAnsi="Verdana"/>
          <w:sz w:val="20"/>
        </w:rPr>
        <w:t xml:space="preserve">Conta </w:t>
      </w:r>
      <w:r w:rsidR="00C171A2" w:rsidRPr="00AB6F68">
        <w:rPr>
          <w:rFonts w:ascii="Verdana" w:hAnsi="Verdana"/>
          <w:sz w:val="20"/>
        </w:rPr>
        <w:t>Centralizadora</w:t>
      </w:r>
      <w:r w:rsidR="00C171A2" w:rsidRPr="00A83CB0" w:rsidDel="00C171A2">
        <w:rPr>
          <w:rFonts w:ascii="Verdana" w:hAnsi="Verdana"/>
          <w:sz w:val="20"/>
        </w:rPr>
        <w:t xml:space="preserve"> </w:t>
      </w:r>
      <w:r w:rsidRPr="00A83CB0">
        <w:rPr>
          <w:rFonts w:ascii="Verdana" w:hAnsi="Verdana"/>
          <w:sz w:val="20"/>
        </w:rPr>
        <w:t>estarão</w:t>
      </w:r>
      <w:r w:rsidRPr="00BF3B43">
        <w:rPr>
          <w:rFonts w:ascii="Verdana" w:hAnsi="Verdana"/>
          <w:sz w:val="20"/>
        </w:rPr>
        <w:t xml:space="preserve"> abrangidos pela instituição do </w:t>
      </w:r>
      <w:r w:rsidR="00C171A2">
        <w:rPr>
          <w:rFonts w:ascii="Verdana" w:hAnsi="Verdana"/>
          <w:sz w:val="20"/>
        </w:rPr>
        <w:t>r</w:t>
      </w:r>
      <w:r w:rsidRPr="00BF3B43">
        <w:rPr>
          <w:rFonts w:ascii="Verdana" w:hAnsi="Verdana"/>
          <w:sz w:val="20"/>
        </w:rPr>
        <w:t xml:space="preserve">egime </w:t>
      </w:r>
      <w:r w:rsidR="00C171A2">
        <w:rPr>
          <w:rFonts w:ascii="Verdana" w:hAnsi="Verdana"/>
          <w:sz w:val="20"/>
        </w:rPr>
        <w:t>f</w:t>
      </w:r>
      <w:r w:rsidRPr="00BF3B43">
        <w:rPr>
          <w:rFonts w:ascii="Verdana" w:hAnsi="Verdana"/>
          <w:sz w:val="20"/>
        </w:rPr>
        <w:t xml:space="preserve">iduciário </w:t>
      </w:r>
      <w:r w:rsidR="00C171A2">
        <w:rPr>
          <w:rFonts w:ascii="Verdana" w:hAnsi="Verdana"/>
          <w:sz w:val="20"/>
        </w:rPr>
        <w:t xml:space="preserve">dos CRI </w:t>
      </w:r>
      <w:r w:rsidRPr="00BF3B43">
        <w:rPr>
          <w:rFonts w:ascii="Verdana" w:hAnsi="Verdana"/>
          <w:sz w:val="20"/>
        </w:rPr>
        <w:t xml:space="preserve">e integrarão o Patrimônio Separado, sendo certo que poderão ser aplicados pela Securitizadora, na qualidade de administradora da </w:t>
      </w:r>
      <w:r w:rsidR="00C171A2">
        <w:rPr>
          <w:rFonts w:ascii="Verdana" w:hAnsi="Verdana"/>
          <w:sz w:val="20"/>
        </w:rPr>
        <w:t>Conta Centralizadora</w:t>
      </w:r>
      <w:r w:rsidRPr="00BF3B43">
        <w:rPr>
          <w:rFonts w:ascii="Verdana" w:hAnsi="Verdana"/>
          <w:sz w:val="20"/>
        </w:rPr>
        <w:t xml:space="preserve">, enquanto não cumpridas as Condições Precedentes e não liberados à </w:t>
      </w:r>
      <w:r w:rsidRPr="00B37ADC">
        <w:rPr>
          <w:rFonts w:ascii="Verdana" w:hAnsi="Verdana"/>
          <w:sz w:val="20"/>
        </w:rPr>
        <w:t xml:space="preserve">Companhia, em títulos, incluindo títulos públicos, valores mobiliários e outros instrumentos financeiros de renda fixa com liquidez diária do </w:t>
      </w:r>
      <w:r w:rsidR="004632EC" w:rsidRPr="00947545">
        <w:rPr>
          <w:rFonts w:ascii="Verdana" w:hAnsi="Verdana"/>
          <w:sz w:val="20"/>
        </w:rPr>
        <w:t>Banco Itaú Unibanco S.A</w:t>
      </w:r>
      <w:r w:rsidR="004632EC" w:rsidRPr="00B604CC">
        <w:rPr>
          <w:rFonts w:ascii="Verdana" w:hAnsi="Verdana"/>
          <w:sz w:val="20"/>
        </w:rPr>
        <w:t>.</w:t>
      </w:r>
      <w:r w:rsidRPr="00B37ADC">
        <w:rPr>
          <w:rFonts w:ascii="Verdana" w:hAnsi="Verdana"/>
          <w:sz w:val="20"/>
        </w:rPr>
        <w:t xml:space="preserve"> (“</w:t>
      </w:r>
      <w:r w:rsidRPr="00B37ADC">
        <w:rPr>
          <w:rFonts w:ascii="Verdana" w:hAnsi="Verdana"/>
          <w:sz w:val="20"/>
          <w:u w:val="single"/>
        </w:rPr>
        <w:t>Aplicações Permitidas</w:t>
      </w:r>
      <w:r w:rsidRPr="00B37ADC">
        <w:rPr>
          <w:rFonts w:ascii="Verdana" w:hAnsi="Verdana"/>
          <w:sz w:val="20"/>
        </w:rPr>
        <w:t>”). Os recursos oriundos dos rendimentos auferidos com tais Aplicações Permitidas integrarão o Patrimônio Separado, livres de quaisquer impostos. A Securitizadora não terá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w:t>
      </w:r>
      <w:r w:rsidRPr="00686F60">
        <w:rPr>
          <w:rFonts w:ascii="Verdana" w:hAnsi="Verdana"/>
          <w:sz w:val="20"/>
        </w:rPr>
        <w:t xml:space="preserve"> ou liquidação dos referidos investimentos, ou quaisquer lucros cessantes inerentes a essas demoras</w:t>
      </w:r>
      <w:bookmarkEnd w:id="175"/>
      <w:r>
        <w:rPr>
          <w:rFonts w:ascii="Verdana" w:hAnsi="Verdana"/>
          <w:sz w:val="20"/>
        </w:rPr>
        <w:t>.</w:t>
      </w:r>
    </w:p>
    <w:p w14:paraId="557B47F7" w14:textId="61B8710D" w:rsidR="00814E7D" w:rsidRPr="00417FDB" w:rsidRDefault="00814E7D" w:rsidP="001C2B06">
      <w:pPr>
        <w:spacing w:after="0" w:line="320" w:lineRule="exact"/>
        <w:rPr>
          <w:rFonts w:ascii="Verdana" w:hAnsi="Verdana"/>
          <w:sz w:val="20"/>
        </w:rPr>
      </w:pPr>
    </w:p>
    <w:p w14:paraId="7584ACD6" w14:textId="5134CFEF" w:rsidR="00D8162D" w:rsidRPr="00C171A2" w:rsidRDefault="00D8162D" w:rsidP="003E2A51">
      <w:pPr>
        <w:keepNext/>
        <w:numPr>
          <w:ilvl w:val="0"/>
          <w:numId w:val="7"/>
        </w:numPr>
        <w:autoSpaceDE w:val="0"/>
        <w:autoSpaceDN w:val="0"/>
        <w:adjustRightInd w:val="0"/>
        <w:spacing w:after="0" w:line="320" w:lineRule="exact"/>
        <w:rPr>
          <w:rFonts w:ascii="Verdana" w:hAnsi="Verdana"/>
          <w:b/>
          <w:caps/>
          <w:sz w:val="20"/>
        </w:rPr>
      </w:pPr>
      <w:r w:rsidRPr="00C171A2">
        <w:rPr>
          <w:rFonts w:ascii="Verdana" w:hAnsi="Verdana"/>
          <w:b/>
          <w:caps/>
          <w:sz w:val="20"/>
        </w:rPr>
        <w:t xml:space="preserve">Vencimento </w:t>
      </w:r>
      <w:r w:rsidRPr="0061769E">
        <w:rPr>
          <w:rFonts w:ascii="Verdana" w:hAnsi="Verdana"/>
          <w:b/>
          <w:caps/>
          <w:sz w:val="20"/>
        </w:rPr>
        <w:t>Antecipado</w:t>
      </w:r>
    </w:p>
    <w:p w14:paraId="7DE79356" w14:textId="77777777" w:rsidR="00881601" w:rsidRPr="00417FDB" w:rsidRDefault="00881601" w:rsidP="001C2B06">
      <w:pPr>
        <w:spacing w:after="0" w:line="320" w:lineRule="exact"/>
        <w:rPr>
          <w:rFonts w:ascii="Verdana" w:hAnsi="Verdana"/>
          <w:sz w:val="20"/>
        </w:rPr>
      </w:pPr>
    </w:p>
    <w:p w14:paraId="64CDE9AF" w14:textId="759548F7" w:rsidR="00973E47" w:rsidRPr="00417FDB" w:rsidRDefault="00283B73" w:rsidP="003E2A51">
      <w:pPr>
        <w:numPr>
          <w:ilvl w:val="1"/>
          <w:numId w:val="7"/>
        </w:numPr>
        <w:spacing w:after="0" w:line="320" w:lineRule="exact"/>
        <w:ind w:left="0" w:firstLine="0"/>
        <w:rPr>
          <w:rFonts w:ascii="Verdana" w:hAnsi="Verdana"/>
          <w:sz w:val="20"/>
        </w:rPr>
      </w:pPr>
      <w:bookmarkStart w:id="176" w:name="_Ref534176672"/>
      <w:bookmarkStart w:id="177" w:name="_Ref359943667"/>
      <w:r w:rsidRPr="00417FDB">
        <w:rPr>
          <w:rFonts w:ascii="Verdana" w:hAnsi="Verdana"/>
          <w:sz w:val="20"/>
        </w:rPr>
        <w:t xml:space="preserve">As </w:t>
      </w:r>
      <w:r w:rsidRPr="00FC12AC">
        <w:rPr>
          <w:rFonts w:ascii="Verdana" w:hAnsi="Verdana"/>
          <w:sz w:val="20"/>
        </w:rPr>
        <w:t>Debêntures</w:t>
      </w:r>
      <w:r w:rsidRPr="00417FDB">
        <w:rPr>
          <w:rFonts w:ascii="Verdana" w:hAnsi="Verdana"/>
          <w:sz w:val="20"/>
        </w:rPr>
        <w:t xml:space="preserve"> e todas </w:t>
      </w:r>
      <w:r w:rsidR="00973E47" w:rsidRPr="00417FDB">
        <w:rPr>
          <w:rFonts w:ascii="Verdana" w:hAnsi="Verdana"/>
          <w:sz w:val="20"/>
        </w:rPr>
        <w:t>as obrigações decorrentes das Debêntures</w:t>
      </w:r>
      <w:r w:rsidRPr="00417FDB">
        <w:rPr>
          <w:rFonts w:ascii="Verdana" w:hAnsi="Verdana"/>
          <w:sz w:val="20"/>
        </w:rPr>
        <w:t xml:space="preserve"> serão consideradas antecipadamente vencidas, tornando-se exigível da </w:t>
      </w:r>
      <w:r w:rsidR="00DB7E84" w:rsidRPr="00417FDB">
        <w:rPr>
          <w:rFonts w:ascii="Verdana" w:hAnsi="Verdana"/>
          <w:sz w:val="20"/>
        </w:rPr>
        <w:t>Companhia</w:t>
      </w:r>
      <w:r w:rsidR="00973E47" w:rsidRPr="00417FDB">
        <w:rPr>
          <w:rFonts w:ascii="Verdana" w:hAnsi="Verdana"/>
          <w:sz w:val="20"/>
        </w:rPr>
        <w:t xml:space="preserve"> o saldo devedor do Valor Nominal Unitário </w:t>
      </w:r>
      <w:r w:rsidR="00926A6A">
        <w:rPr>
          <w:rFonts w:ascii="Verdana" w:hAnsi="Verdana"/>
          <w:sz w:val="20"/>
        </w:rPr>
        <w:t xml:space="preserve">Atualizado </w:t>
      </w:r>
      <w:r w:rsidR="00973E47" w:rsidRPr="00417FDB">
        <w:rPr>
          <w:rFonts w:ascii="Verdana" w:hAnsi="Verdana"/>
          <w:sz w:val="20"/>
        </w:rPr>
        <w:t xml:space="preserve">das Debêntures, acrescido da Remuneração </w:t>
      </w:r>
      <w:r w:rsidR="003C7883" w:rsidRPr="00417FDB">
        <w:rPr>
          <w:rFonts w:ascii="Verdana" w:hAnsi="Verdana"/>
          <w:sz w:val="20"/>
        </w:rPr>
        <w:t>das Debêntures</w:t>
      </w:r>
      <w:r w:rsidR="00973E47" w:rsidRPr="00417FDB">
        <w:rPr>
          <w:rFonts w:ascii="Verdana" w:hAnsi="Verdana"/>
          <w:sz w:val="20"/>
        </w:rPr>
        <w:t xml:space="preserve">, calculada </w:t>
      </w:r>
      <w:r w:rsidR="00973E47" w:rsidRPr="00417FDB">
        <w:rPr>
          <w:rFonts w:ascii="Verdana" w:hAnsi="Verdana"/>
          <w:i/>
          <w:sz w:val="20"/>
        </w:rPr>
        <w:t xml:space="preserve">pro rata </w:t>
      </w:r>
      <w:proofErr w:type="spellStart"/>
      <w:r w:rsidR="00973E47" w:rsidRPr="00417FDB">
        <w:rPr>
          <w:rFonts w:ascii="Verdana" w:hAnsi="Verdana"/>
          <w:i/>
          <w:sz w:val="20"/>
        </w:rPr>
        <w:t>temporis</w:t>
      </w:r>
      <w:proofErr w:type="spellEnd"/>
      <w:r w:rsidR="00973E47" w:rsidRPr="00417FDB">
        <w:rPr>
          <w:rFonts w:ascii="Verdana" w:hAnsi="Verdana"/>
          <w:sz w:val="20"/>
        </w:rPr>
        <w:t xml:space="preserve"> desde a </w:t>
      </w:r>
      <w:r w:rsidR="00F7548A">
        <w:rPr>
          <w:rFonts w:ascii="Verdana" w:hAnsi="Verdana"/>
          <w:sz w:val="20"/>
        </w:rPr>
        <w:t xml:space="preserve">primeira </w:t>
      </w:r>
      <w:r w:rsidR="00F7548A" w:rsidRPr="00417FDB">
        <w:rPr>
          <w:rFonts w:ascii="Verdana" w:hAnsi="Verdana"/>
          <w:sz w:val="20"/>
        </w:rPr>
        <w:t xml:space="preserve">Data de </w:t>
      </w:r>
      <w:r w:rsidR="00F7548A">
        <w:rPr>
          <w:rFonts w:ascii="Verdana" w:hAnsi="Verdana"/>
          <w:sz w:val="20"/>
        </w:rPr>
        <w:t xml:space="preserve">Integralização </w:t>
      </w:r>
      <w:r w:rsidR="002F2B3B" w:rsidRPr="00417FDB">
        <w:rPr>
          <w:rFonts w:ascii="Verdana" w:hAnsi="Verdana"/>
          <w:sz w:val="20"/>
        </w:rPr>
        <w:t xml:space="preserve">das </w:t>
      </w:r>
      <w:r w:rsidR="00A84F13" w:rsidRPr="00417FDB">
        <w:rPr>
          <w:rFonts w:ascii="Verdana" w:hAnsi="Verdana"/>
          <w:sz w:val="20"/>
        </w:rPr>
        <w:t xml:space="preserve">Debêntures ou da </w:t>
      </w:r>
      <w:r w:rsidR="00A84F13">
        <w:rPr>
          <w:rFonts w:ascii="Verdana" w:hAnsi="Verdana"/>
          <w:sz w:val="20"/>
        </w:rPr>
        <w:t>Data de Aniversário</w:t>
      </w:r>
      <w:r w:rsidR="00A84F13" w:rsidRPr="00417FDB">
        <w:rPr>
          <w:rFonts w:ascii="Verdana" w:hAnsi="Verdana"/>
          <w:sz w:val="20"/>
        </w:rPr>
        <w:t xml:space="preserve"> das Debêntures imediatamente anterior</w:t>
      </w:r>
      <w:r w:rsidR="0038688C" w:rsidRPr="00417FDB">
        <w:rPr>
          <w:rFonts w:ascii="Verdana" w:hAnsi="Verdana"/>
          <w:sz w:val="20"/>
        </w:rPr>
        <w:t>, conforme aplicável</w:t>
      </w:r>
      <w:r w:rsidR="00973E47" w:rsidRPr="00417FDB">
        <w:rPr>
          <w:rFonts w:ascii="Verdana" w:hAnsi="Verdana"/>
          <w:sz w:val="20"/>
        </w:rPr>
        <w:t>, até a data do efetivo pagamento, sem prejuízo, quando for o caso, dos Encargos Moratórios</w:t>
      </w:r>
      <w:r w:rsidR="003B4504" w:rsidRPr="00417FDB">
        <w:rPr>
          <w:rFonts w:ascii="Verdana" w:hAnsi="Verdana"/>
          <w:sz w:val="20"/>
        </w:rPr>
        <w:t xml:space="preserve"> e de eventuais despesas em aberto nos termos dos Documentos da Operação (“</w:t>
      </w:r>
      <w:r w:rsidR="003B4504" w:rsidRPr="00C53DE1">
        <w:rPr>
          <w:rFonts w:ascii="Verdana" w:hAnsi="Verdana"/>
          <w:sz w:val="20"/>
          <w:u w:val="single"/>
        </w:rPr>
        <w:t>Montante Devido Antecipadamente</w:t>
      </w:r>
      <w:r w:rsidR="003B4504" w:rsidRPr="00417FDB">
        <w:rPr>
          <w:rFonts w:ascii="Verdana" w:hAnsi="Verdana"/>
          <w:sz w:val="20"/>
        </w:rPr>
        <w:t>”)</w:t>
      </w:r>
      <w:r w:rsidR="004B1DD5">
        <w:rPr>
          <w:rFonts w:ascii="Verdana" w:hAnsi="Verdana"/>
          <w:sz w:val="20"/>
        </w:rPr>
        <w:t>,</w:t>
      </w:r>
      <w:bookmarkStart w:id="178" w:name="_Ref356481657"/>
      <w:bookmarkEnd w:id="176"/>
      <w:bookmarkEnd w:id="177"/>
      <w:r w:rsidR="004B1DD5" w:rsidRPr="00686F60">
        <w:rPr>
          <w:rFonts w:ascii="Verdana" w:hAnsi="Verdana"/>
          <w:sz w:val="20"/>
        </w:rPr>
        <w:t xml:space="preserve"> independentemente de notificação ou qualquer outro tipo de comunicação à </w:t>
      </w:r>
      <w:r w:rsidR="004B1DD5" w:rsidRPr="00DA708A">
        <w:rPr>
          <w:rFonts w:ascii="Verdana" w:hAnsi="Verdana"/>
          <w:sz w:val="20"/>
        </w:rPr>
        <w:t>Companhia</w:t>
      </w:r>
      <w:r w:rsidR="004B1DD5" w:rsidRPr="00686F60">
        <w:rPr>
          <w:rFonts w:ascii="Verdana" w:hAnsi="Verdana"/>
          <w:sz w:val="20"/>
        </w:rPr>
        <w:t>, na ocorrência das seguintes hipóteses (“</w:t>
      </w:r>
      <w:r w:rsidR="004B1DD5" w:rsidRPr="00686F60">
        <w:rPr>
          <w:rFonts w:ascii="Verdana" w:hAnsi="Verdana"/>
          <w:sz w:val="20"/>
          <w:u w:val="single"/>
        </w:rPr>
        <w:t>Eventos de Vencimento Antecipado</w:t>
      </w:r>
      <w:r w:rsidR="004B1DD5" w:rsidRPr="00686F60">
        <w:rPr>
          <w:rFonts w:ascii="Verdana" w:hAnsi="Verdana"/>
          <w:sz w:val="20"/>
        </w:rPr>
        <w:t>”)</w:t>
      </w:r>
      <w:r w:rsidR="00973E47" w:rsidRPr="00417FDB">
        <w:rPr>
          <w:rFonts w:ascii="Verdana" w:hAnsi="Verdana"/>
          <w:sz w:val="20"/>
        </w:rPr>
        <w:t>:</w:t>
      </w:r>
      <w:bookmarkEnd w:id="178"/>
      <w:r w:rsidR="00BD3965">
        <w:rPr>
          <w:rFonts w:ascii="Verdana" w:hAnsi="Verdana"/>
          <w:sz w:val="20"/>
        </w:rPr>
        <w:t xml:space="preserve"> </w:t>
      </w:r>
    </w:p>
    <w:p w14:paraId="4A8ADBEE" w14:textId="77777777" w:rsidR="00881601" w:rsidRPr="00417FDB" w:rsidRDefault="00881601" w:rsidP="001C2B06">
      <w:pPr>
        <w:spacing w:after="0" w:line="320" w:lineRule="exact"/>
        <w:rPr>
          <w:rFonts w:ascii="Verdana" w:hAnsi="Verdana"/>
          <w:sz w:val="20"/>
        </w:rPr>
      </w:pPr>
    </w:p>
    <w:p w14:paraId="553C90B5" w14:textId="29E3394C"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bookmarkStart w:id="179" w:name="_Ref137475231"/>
      <w:bookmarkStart w:id="180" w:name="_Ref149033996"/>
      <w:bookmarkStart w:id="181" w:name="_Ref164238998"/>
      <w:bookmarkStart w:id="182" w:name="_Ref130283570"/>
      <w:bookmarkStart w:id="183" w:name="_Ref130301134"/>
      <w:bookmarkStart w:id="184" w:name="_Ref137104995"/>
      <w:bookmarkStart w:id="185" w:name="_Ref137475230"/>
      <w:r w:rsidRPr="00686F60">
        <w:rPr>
          <w:rFonts w:ascii="Verdana" w:hAnsi="Verdana"/>
          <w:sz w:val="20"/>
        </w:rPr>
        <w:t xml:space="preserve">não pagamento, pela </w:t>
      </w:r>
      <w:r w:rsidRPr="00417FDB">
        <w:rPr>
          <w:rFonts w:ascii="Verdana" w:hAnsi="Verdana"/>
          <w:sz w:val="20"/>
        </w:rPr>
        <w:t>Companhia</w:t>
      </w:r>
      <w:r w:rsidRPr="00686F60">
        <w:rPr>
          <w:rFonts w:ascii="Verdana" w:hAnsi="Verdana"/>
          <w:sz w:val="20"/>
        </w:rPr>
        <w:t xml:space="preserve"> </w:t>
      </w:r>
      <w:r w:rsidR="00496D4A">
        <w:rPr>
          <w:rFonts w:ascii="Verdana" w:hAnsi="Verdana"/>
          <w:sz w:val="20"/>
        </w:rPr>
        <w:t xml:space="preserve">e/ou pelos Fiadores </w:t>
      </w:r>
      <w:r w:rsidRPr="00686F60">
        <w:rPr>
          <w:rFonts w:ascii="Verdana" w:hAnsi="Verdana"/>
          <w:sz w:val="20"/>
        </w:rPr>
        <w:t xml:space="preserve">nas respectivas datas de pagamento, conforme indicado no Anexo I, ou na </w:t>
      </w:r>
      <w:r w:rsidR="00BF3B43">
        <w:rPr>
          <w:rFonts w:ascii="Verdana" w:hAnsi="Verdana"/>
          <w:sz w:val="20"/>
        </w:rPr>
        <w:t xml:space="preserve">Data de Vencimento </w:t>
      </w:r>
      <w:r w:rsidRPr="00686F60">
        <w:rPr>
          <w:rFonts w:ascii="Verdana" w:hAnsi="Verdana"/>
          <w:sz w:val="20"/>
        </w:rPr>
        <w:t>da</w:t>
      </w:r>
      <w:r w:rsidR="00930380">
        <w:rPr>
          <w:rFonts w:ascii="Verdana" w:hAnsi="Verdana"/>
          <w:sz w:val="20"/>
        </w:rPr>
        <w:t>s</w:t>
      </w:r>
      <w:r w:rsidRPr="00686F60">
        <w:rPr>
          <w:rFonts w:ascii="Verdana" w:hAnsi="Verdana"/>
          <w:sz w:val="20"/>
        </w:rPr>
        <w:t xml:space="preserve"> </w:t>
      </w:r>
      <w:r w:rsidR="00930380">
        <w:rPr>
          <w:rFonts w:ascii="Verdana" w:hAnsi="Verdana"/>
          <w:sz w:val="20"/>
        </w:rPr>
        <w:t>Debêntures</w:t>
      </w:r>
      <w:r w:rsidRPr="00686F60">
        <w:rPr>
          <w:rFonts w:ascii="Verdana" w:hAnsi="Verdana"/>
          <w:sz w:val="20"/>
        </w:rPr>
        <w:t xml:space="preserve">, de qualquer obrigação pecuniária relacionada </w:t>
      </w:r>
      <w:r w:rsidR="00B604CC">
        <w:rPr>
          <w:rFonts w:ascii="Verdana" w:hAnsi="Verdana"/>
          <w:sz w:val="20"/>
        </w:rPr>
        <w:t>a</w:t>
      </w:r>
      <w:r w:rsidRPr="00686F60">
        <w:rPr>
          <w:rFonts w:ascii="Verdana" w:hAnsi="Verdana"/>
          <w:sz w:val="20"/>
        </w:rPr>
        <w:t xml:space="preserve"> esta </w:t>
      </w:r>
      <w:r>
        <w:rPr>
          <w:rFonts w:ascii="Verdana" w:hAnsi="Verdana"/>
          <w:sz w:val="20"/>
        </w:rPr>
        <w:t>Escritura de Emissão</w:t>
      </w:r>
      <w:r w:rsidR="00195331">
        <w:rPr>
          <w:rFonts w:ascii="Verdana" w:hAnsi="Verdana"/>
          <w:sz w:val="20"/>
        </w:rPr>
        <w:t>;</w:t>
      </w:r>
    </w:p>
    <w:p w14:paraId="0F8852AA" w14:textId="77777777" w:rsidR="004B1DD5" w:rsidRPr="00686F60" w:rsidRDefault="004B1DD5" w:rsidP="00C171A2">
      <w:pPr>
        <w:pStyle w:val="PargrafodaLista"/>
        <w:tabs>
          <w:tab w:val="left" w:pos="567"/>
          <w:tab w:val="left" w:pos="1354"/>
        </w:tabs>
        <w:spacing w:line="320" w:lineRule="exact"/>
        <w:ind w:left="567" w:right="-1"/>
        <w:rPr>
          <w:rFonts w:ascii="Verdana" w:hAnsi="Verdana"/>
          <w:sz w:val="20"/>
        </w:rPr>
      </w:pPr>
    </w:p>
    <w:p w14:paraId="7BD7EE3D" w14:textId="40C0A6BF"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inadimplemento, pela </w:t>
      </w:r>
      <w:r w:rsidRPr="00417FDB">
        <w:rPr>
          <w:rFonts w:ascii="Verdana" w:hAnsi="Verdana"/>
          <w:sz w:val="20"/>
        </w:rPr>
        <w:t>Companhia</w:t>
      </w:r>
      <w:r w:rsidR="00496D4A" w:rsidRPr="00686F60">
        <w:rPr>
          <w:rFonts w:ascii="Verdana" w:hAnsi="Verdana"/>
          <w:sz w:val="20"/>
        </w:rPr>
        <w:t xml:space="preserve"> </w:t>
      </w:r>
      <w:r w:rsidR="00496D4A">
        <w:rPr>
          <w:rFonts w:ascii="Verdana" w:hAnsi="Verdana"/>
          <w:sz w:val="20"/>
        </w:rPr>
        <w:t>e/ou pelos Fiadores</w:t>
      </w:r>
      <w:r w:rsidRPr="00686F60">
        <w:rPr>
          <w:rFonts w:ascii="Verdana" w:hAnsi="Verdana"/>
          <w:sz w:val="20"/>
        </w:rPr>
        <w:t xml:space="preserve">, no prazo e pela forma devidos, de qualquer obrigação não </w:t>
      </w:r>
      <w:r w:rsidR="00754589" w:rsidRPr="007E6486">
        <w:rPr>
          <w:rFonts w:ascii="Verdana" w:hAnsi="Verdana"/>
          <w:sz w:val="20"/>
        </w:rPr>
        <w:t>pecuniária</w:t>
      </w:r>
      <w:r w:rsidR="00754589">
        <w:rPr>
          <w:rFonts w:ascii="Verdana" w:hAnsi="Verdana"/>
          <w:sz w:val="20"/>
        </w:rPr>
        <w:t xml:space="preserve"> </w:t>
      </w:r>
      <w:r w:rsidR="00754589" w:rsidRPr="00686F60">
        <w:rPr>
          <w:rFonts w:ascii="Verdana" w:hAnsi="Verdana"/>
          <w:sz w:val="20"/>
        </w:rPr>
        <w:t xml:space="preserve">decorrente </w:t>
      </w:r>
      <w:r w:rsidR="00754589" w:rsidRPr="007E6486">
        <w:rPr>
          <w:rFonts w:ascii="Verdana" w:hAnsi="Verdana"/>
          <w:sz w:val="20"/>
        </w:rPr>
        <w:t>desta</w:t>
      </w:r>
      <w:r w:rsidR="00754589" w:rsidRPr="00686F60">
        <w:rPr>
          <w:rFonts w:ascii="Verdana" w:hAnsi="Verdana"/>
          <w:sz w:val="20"/>
        </w:rPr>
        <w:t xml:space="preserve"> </w:t>
      </w:r>
      <w:r w:rsidR="00754589">
        <w:rPr>
          <w:rFonts w:ascii="Verdana" w:hAnsi="Verdana"/>
          <w:sz w:val="20"/>
        </w:rPr>
        <w:t>Escritura de Emissão</w:t>
      </w:r>
      <w:r w:rsidR="00DC24E3">
        <w:rPr>
          <w:rFonts w:ascii="Verdana" w:hAnsi="Verdana"/>
          <w:sz w:val="20"/>
        </w:rPr>
        <w:t xml:space="preserve"> ou </w:t>
      </w:r>
      <w:r w:rsidR="00195331">
        <w:rPr>
          <w:rFonts w:ascii="Verdana" w:hAnsi="Verdana"/>
          <w:sz w:val="20"/>
        </w:rPr>
        <w:t>de</w:t>
      </w:r>
      <w:r w:rsidR="00DC24E3">
        <w:rPr>
          <w:rFonts w:ascii="Verdana" w:hAnsi="Verdana"/>
          <w:sz w:val="20"/>
        </w:rPr>
        <w:t xml:space="preserve"> quaisquer </w:t>
      </w:r>
      <w:r w:rsidR="00195331">
        <w:rPr>
          <w:rFonts w:ascii="Verdana" w:hAnsi="Verdana"/>
          <w:sz w:val="20"/>
        </w:rPr>
        <w:t>Documentos da Operação</w:t>
      </w:r>
      <w:r w:rsidR="00754589" w:rsidRPr="00686F60">
        <w:rPr>
          <w:rFonts w:ascii="Verdana" w:hAnsi="Verdana"/>
          <w:sz w:val="20"/>
        </w:rPr>
        <w:t xml:space="preserve">, não sanado no prazo de </w:t>
      </w:r>
      <w:r w:rsidR="00754589" w:rsidRPr="00686F60">
        <w:rPr>
          <w:rFonts w:ascii="Verdana" w:hAnsi="Verdana"/>
          <w:sz w:val="20"/>
        </w:rPr>
        <w:lastRenderedPageBreak/>
        <w:t xml:space="preserve">cura aplicável (conforme o caso), ou, caso não haja um prazo de cura aplicável, no prazo de até </w:t>
      </w:r>
      <w:r w:rsidR="00496D4A">
        <w:rPr>
          <w:rFonts w:ascii="Verdana" w:hAnsi="Verdana"/>
          <w:sz w:val="20"/>
        </w:rPr>
        <w:t>5</w:t>
      </w:r>
      <w:r w:rsidR="00754589" w:rsidRPr="00686F60">
        <w:rPr>
          <w:rFonts w:ascii="Verdana" w:hAnsi="Verdana"/>
          <w:sz w:val="20"/>
        </w:rPr>
        <w:t xml:space="preserve"> (</w:t>
      </w:r>
      <w:r w:rsidR="00496D4A">
        <w:rPr>
          <w:rFonts w:ascii="Verdana" w:hAnsi="Verdana"/>
          <w:sz w:val="20"/>
        </w:rPr>
        <w:t>cinco</w:t>
      </w:r>
      <w:r w:rsidR="00195331">
        <w:rPr>
          <w:rFonts w:ascii="Verdana" w:hAnsi="Verdana"/>
          <w:sz w:val="20"/>
        </w:rPr>
        <w:t>)</w:t>
      </w:r>
      <w:r w:rsidR="00754589" w:rsidRPr="00686F60">
        <w:rPr>
          <w:rFonts w:ascii="Verdana" w:hAnsi="Verdana"/>
          <w:sz w:val="20"/>
        </w:rPr>
        <w:t xml:space="preserve"> </w:t>
      </w:r>
      <w:r w:rsidR="00613D3A">
        <w:rPr>
          <w:rFonts w:ascii="Verdana" w:hAnsi="Verdana"/>
          <w:sz w:val="20"/>
        </w:rPr>
        <w:t>Dias Úteis</w:t>
      </w:r>
      <w:r w:rsidR="00613D3A" w:rsidRPr="00686F60">
        <w:rPr>
          <w:rFonts w:ascii="Verdana" w:hAnsi="Verdana"/>
          <w:sz w:val="20"/>
        </w:rPr>
        <w:t xml:space="preserve"> </w:t>
      </w:r>
      <w:r w:rsidR="00754589" w:rsidRPr="00686F60">
        <w:rPr>
          <w:rFonts w:ascii="Verdana" w:hAnsi="Verdana"/>
          <w:sz w:val="20"/>
        </w:rPr>
        <w:t>contados da data de recebimento de notificação neste sentido</w:t>
      </w:r>
      <w:r w:rsidRPr="00686F60">
        <w:rPr>
          <w:rFonts w:ascii="Verdana" w:hAnsi="Verdana"/>
          <w:sz w:val="20"/>
        </w:rPr>
        <w:t>;</w:t>
      </w:r>
    </w:p>
    <w:p w14:paraId="25DB99FD" w14:textId="77777777" w:rsidR="004B1DD5" w:rsidRPr="00686F60" w:rsidRDefault="004B1DD5" w:rsidP="00C171A2">
      <w:pPr>
        <w:pStyle w:val="PargrafodaLista"/>
        <w:spacing w:line="320" w:lineRule="exact"/>
        <w:ind w:left="1287"/>
        <w:rPr>
          <w:rFonts w:ascii="Verdana" w:hAnsi="Verdana"/>
          <w:sz w:val="20"/>
        </w:rPr>
      </w:pPr>
    </w:p>
    <w:p w14:paraId="74AF5440" w14:textId="77777777"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ocorrência de qualquer uma das hipóteses previstas nos artigos 333 e 1.425 da Lei n.º 10.406, de 10 de janeiro de 2002 (“</w:t>
      </w:r>
      <w:r w:rsidRPr="00686F60">
        <w:rPr>
          <w:rFonts w:ascii="Verdana" w:hAnsi="Verdana"/>
          <w:sz w:val="20"/>
          <w:u w:val="single"/>
        </w:rPr>
        <w:t>Código Civil</w:t>
      </w:r>
      <w:r w:rsidRPr="00686F60">
        <w:rPr>
          <w:rFonts w:ascii="Verdana" w:hAnsi="Verdana"/>
          <w:sz w:val="20"/>
        </w:rPr>
        <w:t xml:space="preserve">”); </w:t>
      </w:r>
    </w:p>
    <w:p w14:paraId="0540172F" w14:textId="77777777" w:rsidR="004B1DD5" w:rsidRPr="00686F60" w:rsidRDefault="004B1DD5" w:rsidP="00C171A2">
      <w:pPr>
        <w:pStyle w:val="PargrafodaLista"/>
        <w:spacing w:line="320" w:lineRule="exact"/>
        <w:ind w:left="1287"/>
        <w:rPr>
          <w:rFonts w:ascii="Verdana" w:hAnsi="Verdana"/>
          <w:sz w:val="20"/>
        </w:rPr>
      </w:pPr>
    </w:p>
    <w:p w14:paraId="06C62A56" w14:textId="25AAE890" w:rsidR="004B1DD5" w:rsidRPr="00686F60" w:rsidRDefault="00496D4A"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Pr>
          <w:rFonts w:ascii="Verdana" w:hAnsi="Verdana"/>
          <w:sz w:val="20"/>
        </w:rPr>
        <w:t xml:space="preserve">inadimplemento ou </w:t>
      </w:r>
      <w:r w:rsidR="00754589" w:rsidRPr="00686F60">
        <w:rPr>
          <w:rFonts w:ascii="Verdana" w:hAnsi="Verdana"/>
          <w:sz w:val="20"/>
        </w:rPr>
        <w:t xml:space="preserve">o efetivo e irretratável </w:t>
      </w:r>
      <w:r w:rsidR="00754589" w:rsidRPr="00A3704A">
        <w:rPr>
          <w:rFonts w:ascii="Verdana" w:hAnsi="Verdana"/>
          <w:sz w:val="20"/>
        </w:rPr>
        <w:t xml:space="preserve">vencimento antecipado de qualquer </w:t>
      </w:r>
      <w:r w:rsidR="00754589" w:rsidRPr="00686F60">
        <w:rPr>
          <w:rFonts w:ascii="Verdana" w:hAnsi="Verdana"/>
          <w:sz w:val="20"/>
        </w:rPr>
        <w:t xml:space="preserve">obrigação pecuniária assumida pela </w:t>
      </w:r>
      <w:r w:rsidR="00754589" w:rsidRPr="00417FDB">
        <w:rPr>
          <w:rFonts w:ascii="Verdana" w:hAnsi="Verdana"/>
          <w:sz w:val="20"/>
        </w:rPr>
        <w:t>Companhia</w:t>
      </w:r>
      <w:r w:rsidR="00754589" w:rsidRPr="00686F60">
        <w:rPr>
          <w:rFonts w:ascii="Verdana" w:hAnsi="Verdana"/>
          <w:sz w:val="20"/>
        </w:rPr>
        <w:t xml:space="preserve"> </w:t>
      </w:r>
      <w:r>
        <w:rPr>
          <w:rFonts w:ascii="Verdana" w:hAnsi="Verdana"/>
          <w:sz w:val="20"/>
        </w:rPr>
        <w:t xml:space="preserve">e/ou pelos Fiadores, </w:t>
      </w:r>
      <w:r w:rsidR="00754589" w:rsidRPr="00686F60">
        <w:rPr>
          <w:rFonts w:ascii="Verdana" w:hAnsi="Verdana"/>
          <w:sz w:val="20"/>
        </w:rPr>
        <w:t xml:space="preserve">perante terceiros em montante individual ou agregado superior a R$ 8.000.000,00 </w:t>
      </w:r>
      <w:r w:rsidR="004B1DD5" w:rsidRPr="00686F60">
        <w:rPr>
          <w:rFonts w:ascii="Verdana" w:hAnsi="Verdana"/>
          <w:sz w:val="20"/>
        </w:rPr>
        <w:t>(</w:t>
      </w:r>
      <w:r w:rsidR="00754589" w:rsidRPr="00686F60">
        <w:rPr>
          <w:rFonts w:ascii="Verdana" w:hAnsi="Verdana"/>
          <w:sz w:val="20"/>
        </w:rPr>
        <w:t>oito milhões de reais</w:t>
      </w:r>
      <w:r w:rsidR="004B1DD5" w:rsidRPr="00686F60">
        <w:rPr>
          <w:rFonts w:ascii="Verdana" w:hAnsi="Verdana"/>
          <w:sz w:val="20"/>
        </w:rPr>
        <w:t>);</w:t>
      </w:r>
      <w:r w:rsidR="00BF3B43">
        <w:rPr>
          <w:rFonts w:ascii="Verdana" w:hAnsi="Verdana"/>
          <w:sz w:val="20"/>
        </w:rPr>
        <w:t xml:space="preserve"> </w:t>
      </w:r>
    </w:p>
    <w:p w14:paraId="7B52EAEC" w14:textId="77777777" w:rsidR="004B1DD5" w:rsidRPr="00686F60" w:rsidRDefault="004B1DD5" w:rsidP="00C171A2">
      <w:pPr>
        <w:pStyle w:val="PargrafodaLista"/>
        <w:tabs>
          <w:tab w:val="left" w:pos="567"/>
          <w:tab w:val="left" w:pos="1354"/>
        </w:tabs>
        <w:spacing w:line="320" w:lineRule="exact"/>
        <w:ind w:left="567" w:right="-1"/>
        <w:rPr>
          <w:rFonts w:ascii="Verdana" w:hAnsi="Verdana"/>
          <w:sz w:val="20"/>
        </w:rPr>
      </w:pPr>
    </w:p>
    <w:p w14:paraId="370B5D17" w14:textId="35E273FE" w:rsidR="004B1DD5" w:rsidRPr="009E5A5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questionamento judicial, pela </w:t>
      </w:r>
      <w:r w:rsidRPr="00417FDB">
        <w:rPr>
          <w:rFonts w:ascii="Verdana" w:hAnsi="Verdana"/>
          <w:sz w:val="20"/>
        </w:rPr>
        <w:t>Companhia</w:t>
      </w:r>
      <w:r w:rsidR="00496D4A">
        <w:rPr>
          <w:rFonts w:ascii="Verdana" w:hAnsi="Verdana"/>
          <w:sz w:val="20"/>
        </w:rPr>
        <w:t xml:space="preserve"> e/ou pelos Fiadores</w:t>
      </w:r>
      <w:r w:rsidRPr="00686F60">
        <w:rPr>
          <w:rFonts w:ascii="Verdana" w:hAnsi="Verdana"/>
          <w:sz w:val="20"/>
        </w:rPr>
        <w:t xml:space="preserve">, por seus respectivos sócios e/ou por quaisquer entidades integrantes de seu grupo econômico, acerca da validade, eficácia e/ou exequibilidade desta </w:t>
      </w:r>
      <w:r>
        <w:rPr>
          <w:rFonts w:ascii="Verdana" w:hAnsi="Verdana"/>
          <w:sz w:val="20"/>
        </w:rPr>
        <w:t>Escritura de Emissão</w:t>
      </w:r>
      <w:r w:rsidRPr="00686F60">
        <w:rPr>
          <w:rFonts w:ascii="Verdana" w:hAnsi="Verdana"/>
          <w:sz w:val="20"/>
        </w:rPr>
        <w:t xml:space="preserve"> e/ou dos </w:t>
      </w:r>
      <w:r w:rsidR="00754589">
        <w:rPr>
          <w:rFonts w:ascii="Verdana" w:hAnsi="Verdana"/>
          <w:sz w:val="20"/>
        </w:rPr>
        <w:t>i</w:t>
      </w:r>
      <w:r w:rsidR="00754589" w:rsidRPr="00686F60">
        <w:rPr>
          <w:rFonts w:ascii="Verdana" w:hAnsi="Verdana"/>
          <w:sz w:val="20"/>
        </w:rPr>
        <w:t xml:space="preserve">nstrumentos </w:t>
      </w:r>
      <w:r w:rsidR="00754589" w:rsidRPr="00BF3B43">
        <w:rPr>
          <w:rFonts w:ascii="Verdana" w:hAnsi="Verdana"/>
          <w:sz w:val="20"/>
        </w:rPr>
        <w:t>de g</w:t>
      </w:r>
      <w:r w:rsidR="00754589" w:rsidRPr="00E74B0B">
        <w:rPr>
          <w:rFonts w:ascii="Verdana" w:hAnsi="Verdana"/>
          <w:sz w:val="20"/>
        </w:rPr>
        <w:t>arantia</w:t>
      </w:r>
      <w:r w:rsidRPr="00E74B0B">
        <w:rPr>
          <w:rFonts w:ascii="Verdana" w:hAnsi="Verdana"/>
          <w:sz w:val="20"/>
        </w:rPr>
        <w:t>;</w:t>
      </w:r>
    </w:p>
    <w:p w14:paraId="49FF10D9" w14:textId="77777777" w:rsidR="004B1DD5" w:rsidRPr="00B37ADC" w:rsidRDefault="004B1DD5" w:rsidP="00C171A2">
      <w:pPr>
        <w:pStyle w:val="PargrafodaLista"/>
        <w:spacing w:line="320" w:lineRule="exact"/>
        <w:ind w:left="1287"/>
        <w:rPr>
          <w:rFonts w:ascii="Verdana" w:hAnsi="Verdana"/>
          <w:sz w:val="20"/>
        </w:rPr>
      </w:pPr>
    </w:p>
    <w:p w14:paraId="59363856" w14:textId="34DFFE9D" w:rsidR="004B1DD5" w:rsidRPr="00B37ADC"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B37ADC">
        <w:rPr>
          <w:rFonts w:ascii="Verdana" w:hAnsi="Verdana"/>
          <w:sz w:val="20"/>
        </w:rPr>
        <w:t>alteração do controle societário da Companhia</w:t>
      </w:r>
      <w:r w:rsidR="00496D4A">
        <w:rPr>
          <w:rFonts w:ascii="Verdana" w:hAnsi="Verdana"/>
          <w:sz w:val="20"/>
        </w:rPr>
        <w:t xml:space="preserve"> e/ou </w:t>
      </w:r>
      <w:r w:rsidR="004375F0">
        <w:rPr>
          <w:rFonts w:ascii="Verdana" w:hAnsi="Verdana"/>
          <w:sz w:val="20"/>
        </w:rPr>
        <w:t xml:space="preserve">dos </w:t>
      </w:r>
      <w:r w:rsidR="00496D4A">
        <w:rPr>
          <w:rFonts w:ascii="Verdana" w:hAnsi="Verdana"/>
          <w:sz w:val="20"/>
        </w:rPr>
        <w:t>Fiadores</w:t>
      </w:r>
      <w:r w:rsidRPr="00B37ADC">
        <w:rPr>
          <w:rFonts w:ascii="Verdana" w:hAnsi="Verdana"/>
          <w:sz w:val="20"/>
        </w:rPr>
        <w:t xml:space="preserve">, sem prévia aprovação </w:t>
      </w:r>
      <w:r w:rsidR="00587136">
        <w:rPr>
          <w:rFonts w:ascii="Verdana" w:hAnsi="Verdana"/>
          <w:sz w:val="20"/>
        </w:rPr>
        <w:t xml:space="preserve">dos </w:t>
      </w:r>
      <w:r w:rsidR="00B604CC">
        <w:rPr>
          <w:rFonts w:ascii="Verdana" w:hAnsi="Verdana"/>
          <w:sz w:val="20"/>
        </w:rPr>
        <w:t>T</w:t>
      </w:r>
      <w:r w:rsidR="00587136">
        <w:rPr>
          <w:rFonts w:ascii="Verdana" w:hAnsi="Verdana"/>
          <w:sz w:val="20"/>
        </w:rPr>
        <w:t xml:space="preserve">itulares de CRI reunidos em </w:t>
      </w:r>
      <w:r w:rsidR="00B604CC" w:rsidRPr="00557529">
        <w:rPr>
          <w:rFonts w:ascii="Verdana" w:eastAsia="Arial Unicode MS" w:hAnsi="Verdana"/>
          <w:sz w:val="20"/>
        </w:rPr>
        <w:t>Assembleia Geral de Titulares de CRI</w:t>
      </w:r>
      <w:r w:rsidRPr="00B37ADC">
        <w:rPr>
          <w:rFonts w:ascii="Verdana" w:hAnsi="Verdana"/>
          <w:sz w:val="20"/>
        </w:rPr>
        <w:t>;</w:t>
      </w:r>
    </w:p>
    <w:p w14:paraId="101C1D7A" w14:textId="77777777" w:rsidR="004B1DD5" w:rsidRPr="00686F60" w:rsidRDefault="004B1DD5" w:rsidP="00C171A2">
      <w:pPr>
        <w:pStyle w:val="PargrafodaLista"/>
        <w:spacing w:line="320" w:lineRule="exact"/>
        <w:ind w:left="1287"/>
        <w:rPr>
          <w:rFonts w:ascii="Verdana" w:hAnsi="Verdana"/>
          <w:sz w:val="20"/>
        </w:rPr>
      </w:pPr>
    </w:p>
    <w:p w14:paraId="21A389D2" w14:textId="1037A3A8"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redução do capital social da </w:t>
      </w:r>
      <w:r w:rsidR="00F2335E" w:rsidRPr="00DA708A">
        <w:rPr>
          <w:rFonts w:ascii="Verdana" w:hAnsi="Verdana"/>
          <w:sz w:val="20"/>
        </w:rPr>
        <w:t>Companhia</w:t>
      </w:r>
      <w:r w:rsidR="00496D4A">
        <w:rPr>
          <w:rFonts w:ascii="Verdana" w:hAnsi="Verdana"/>
          <w:sz w:val="20"/>
        </w:rPr>
        <w:t xml:space="preserve"> e/ou </w:t>
      </w:r>
      <w:r w:rsidR="004375F0">
        <w:rPr>
          <w:rFonts w:ascii="Verdana" w:hAnsi="Verdana"/>
          <w:sz w:val="20"/>
        </w:rPr>
        <w:t xml:space="preserve">dos </w:t>
      </w:r>
      <w:r w:rsidR="00496D4A">
        <w:rPr>
          <w:rFonts w:ascii="Verdana" w:hAnsi="Verdana"/>
          <w:sz w:val="20"/>
        </w:rPr>
        <w:t>Fiadores</w:t>
      </w:r>
      <w:r w:rsidRPr="00686F60">
        <w:rPr>
          <w:rFonts w:ascii="Verdana" w:hAnsi="Verdana"/>
          <w:sz w:val="20"/>
        </w:rPr>
        <w:t>, exceto nos casos de redução de capital realizada para fins de absorção de prejuízos, conforme artigo 173 da Lei nº 6.404 de 15 de dezembro de 1976 (“</w:t>
      </w:r>
      <w:r w:rsidRPr="00686F60">
        <w:rPr>
          <w:rFonts w:ascii="Verdana" w:hAnsi="Verdana"/>
          <w:sz w:val="20"/>
          <w:u w:val="single"/>
        </w:rPr>
        <w:t>Lei das S.A.</w:t>
      </w:r>
      <w:r w:rsidRPr="00686F60">
        <w:rPr>
          <w:rFonts w:ascii="Verdana" w:hAnsi="Verdana"/>
          <w:sz w:val="20"/>
        </w:rPr>
        <w:t>”);</w:t>
      </w:r>
    </w:p>
    <w:p w14:paraId="19EAEF1E" w14:textId="77777777" w:rsidR="004B1DD5" w:rsidRPr="00686F60" w:rsidRDefault="004B1DD5" w:rsidP="00C171A2">
      <w:pPr>
        <w:pStyle w:val="PargrafodaLista"/>
        <w:spacing w:line="320" w:lineRule="exact"/>
        <w:ind w:left="1287"/>
        <w:rPr>
          <w:rFonts w:ascii="Verdana" w:hAnsi="Verdana"/>
          <w:sz w:val="20"/>
        </w:rPr>
      </w:pPr>
    </w:p>
    <w:p w14:paraId="64E423B8" w14:textId="5D9084FD"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os recursos oriundos desta </w:t>
      </w:r>
      <w:r>
        <w:rPr>
          <w:rFonts w:ascii="Verdana" w:hAnsi="Verdana"/>
          <w:sz w:val="20"/>
        </w:rPr>
        <w:t>Escritura de Emissão</w:t>
      </w:r>
      <w:r w:rsidRPr="00686F60">
        <w:rPr>
          <w:rFonts w:ascii="Verdana" w:hAnsi="Verdana"/>
          <w:sz w:val="20"/>
        </w:rPr>
        <w:t xml:space="preserve"> não sejam destinados e/ou devidamente comprovados, pela </w:t>
      </w:r>
      <w:r w:rsidRPr="00417FDB">
        <w:rPr>
          <w:rFonts w:ascii="Verdana" w:hAnsi="Verdana"/>
          <w:sz w:val="20"/>
        </w:rPr>
        <w:t>Companhia</w:t>
      </w:r>
      <w:r w:rsidRPr="00686F60">
        <w:rPr>
          <w:rFonts w:ascii="Verdana" w:hAnsi="Verdana"/>
          <w:sz w:val="20"/>
        </w:rPr>
        <w:t xml:space="preserve">, nos termos estabelecidos nesta </w:t>
      </w:r>
      <w:r>
        <w:rPr>
          <w:rFonts w:ascii="Verdana" w:hAnsi="Verdana"/>
          <w:sz w:val="20"/>
        </w:rPr>
        <w:t>Escritura de Emissão</w:t>
      </w:r>
      <w:r w:rsidRPr="00686F60">
        <w:rPr>
          <w:rFonts w:ascii="Verdana" w:hAnsi="Verdana"/>
          <w:sz w:val="20"/>
        </w:rPr>
        <w:t>;</w:t>
      </w:r>
    </w:p>
    <w:p w14:paraId="1F3B312C" w14:textId="77777777" w:rsidR="004B1DD5" w:rsidRPr="00686F60" w:rsidRDefault="004B1DD5" w:rsidP="00C171A2">
      <w:pPr>
        <w:pStyle w:val="PargrafodaLista"/>
        <w:spacing w:line="320" w:lineRule="exact"/>
        <w:ind w:left="1287"/>
        <w:rPr>
          <w:rFonts w:ascii="Verdana" w:hAnsi="Verdana"/>
          <w:sz w:val="20"/>
        </w:rPr>
      </w:pPr>
    </w:p>
    <w:p w14:paraId="3CDA2AF8" w14:textId="39C9C73A"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a </w:t>
      </w:r>
      <w:r w:rsidRPr="00417FDB">
        <w:rPr>
          <w:rFonts w:ascii="Verdana" w:hAnsi="Verdana"/>
          <w:sz w:val="20"/>
        </w:rPr>
        <w:t>Companhia</w:t>
      </w:r>
      <w:r w:rsidRPr="00686F60">
        <w:rPr>
          <w:rFonts w:ascii="Verdana" w:hAnsi="Verdana"/>
          <w:sz w:val="20"/>
        </w:rPr>
        <w:t xml:space="preserve"> </w:t>
      </w:r>
      <w:r w:rsidR="00496D4A">
        <w:rPr>
          <w:rFonts w:ascii="Verdana" w:hAnsi="Verdana"/>
          <w:sz w:val="20"/>
        </w:rPr>
        <w:t xml:space="preserve">e/ou os Fiadores </w:t>
      </w:r>
      <w:r w:rsidRPr="00686F60">
        <w:rPr>
          <w:rFonts w:ascii="Verdana" w:hAnsi="Verdana"/>
          <w:sz w:val="20"/>
        </w:rPr>
        <w:t>for</w:t>
      </w:r>
      <w:r w:rsidR="00496D4A">
        <w:rPr>
          <w:rFonts w:ascii="Verdana" w:hAnsi="Verdana"/>
          <w:sz w:val="20"/>
        </w:rPr>
        <w:t>em</w:t>
      </w:r>
      <w:r w:rsidRPr="00686F60">
        <w:rPr>
          <w:rFonts w:ascii="Verdana" w:hAnsi="Verdana"/>
          <w:sz w:val="20"/>
        </w:rPr>
        <w:t xml:space="preserve"> condenad</w:t>
      </w:r>
      <w:r w:rsidR="00496D4A">
        <w:rPr>
          <w:rFonts w:ascii="Verdana" w:hAnsi="Verdana"/>
          <w:sz w:val="20"/>
        </w:rPr>
        <w:t>os</w:t>
      </w:r>
      <w:r w:rsidRPr="00686F60">
        <w:rPr>
          <w:rFonts w:ascii="Verdana" w:hAnsi="Verdana"/>
          <w:sz w:val="20"/>
        </w:rPr>
        <w:t xml:space="preserve">, a partir da </w:t>
      </w:r>
      <w:r w:rsidR="00BF3B43">
        <w:rPr>
          <w:rFonts w:ascii="Verdana" w:hAnsi="Verdana"/>
          <w:sz w:val="20"/>
        </w:rPr>
        <w:t>D</w:t>
      </w:r>
      <w:r w:rsidRPr="00686F60">
        <w:rPr>
          <w:rFonts w:ascii="Verdana" w:hAnsi="Verdana"/>
          <w:sz w:val="20"/>
        </w:rPr>
        <w:t xml:space="preserve">ata de </w:t>
      </w:r>
      <w:r w:rsidR="00BF3B43">
        <w:rPr>
          <w:rFonts w:ascii="Verdana" w:hAnsi="Verdana"/>
          <w:sz w:val="20"/>
        </w:rPr>
        <w:t>E</w:t>
      </w:r>
      <w:r w:rsidRPr="00686F60">
        <w:rPr>
          <w:rFonts w:ascii="Verdana" w:hAnsi="Verdana"/>
          <w:sz w:val="20"/>
        </w:rPr>
        <w:t xml:space="preserve">missão, em qualquer instância, sem que tenha sido deferido efeito suspensivo a recurso judicial tempestivamente proposto pela </w:t>
      </w:r>
      <w:r w:rsidRPr="00417FDB">
        <w:rPr>
          <w:rFonts w:ascii="Verdana" w:hAnsi="Verdana"/>
          <w:sz w:val="20"/>
        </w:rPr>
        <w:t>Companhia</w:t>
      </w:r>
      <w:r w:rsidR="00496D4A">
        <w:rPr>
          <w:rFonts w:ascii="Verdana" w:hAnsi="Verdana"/>
          <w:sz w:val="20"/>
        </w:rPr>
        <w:t xml:space="preserve"> e/ou pelos Fiadores, conforme o caso,</w:t>
      </w:r>
      <w:r w:rsidRPr="00686F60">
        <w:rPr>
          <w:rFonts w:ascii="Verdana" w:hAnsi="Verdana"/>
          <w:sz w:val="20"/>
        </w:rPr>
        <w:t xml:space="preserve"> contra a decisão, em qualquer ação ou execução, ou, ainda, qualquer outra medida, mesmo administrativa, </w:t>
      </w:r>
      <w:r w:rsidR="00754589" w:rsidRPr="00686F60">
        <w:rPr>
          <w:rFonts w:ascii="Verdana" w:hAnsi="Verdana"/>
          <w:sz w:val="20"/>
        </w:rPr>
        <w:t>que efetiva e materialmente afete a sua</w:t>
      </w:r>
      <w:r w:rsidR="00754589" w:rsidRPr="00686F60">
        <w:rPr>
          <w:rFonts w:ascii="Verdana" w:hAnsi="Verdana"/>
          <w:spacing w:val="-13"/>
          <w:sz w:val="20"/>
        </w:rPr>
        <w:t xml:space="preserve"> </w:t>
      </w:r>
      <w:r w:rsidR="00754589" w:rsidRPr="00686F60">
        <w:rPr>
          <w:rFonts w:ascii="Verdana" w:hAnsi="Verdana"/>
          <w:sz w:val="20"/>
        </w:rPr>
        <w:t xml:space="preserve">capacidade financeira de honrar com o disposto nesta </w:t>
      </w:r>
      <w:r w:rsidR="00754589">
        <w:rPr>
          <w:rFonts w:ascii="Verdana" w:hAnsi="Verdana"/>
          <w:sz w:val="20"/>
        </w:rPr>
        <w:t>Escritura de Emissão</w:t>
      </w:r>
      <w:r w:rsidR="00F80626">
        <w:rPr>
          <w:rFonts w:ascii="Verdana" w:hAnsi="Verdana"/>
          <w:sz w:val="20"/>
        </w:rPr>
        <w:t>, sendo certo, contudo</w:t>
      </w:r>
      <w:r w:rsidR="00FA5F42">
        <w:rPr>
          <w:rFonts w:ascii="Verdana" w:hAnsi="Verdana"/>
          <w:sz w:val="20"/>
        </w:rPr>
        <w:t>,</w:t>
      </w:r>
      <w:r w:rsidR="00F80626">
        <w:rPr>
          <w:rFonts w:ascii="Verdana" w:hAnsi="Verdana"/>
          <w:sz w:val="20"/>
        </w:rPr>
        <w:t xml:space="preserve"> que reputar-se-</w:t>
      </w:r>
      <w:r w:rsidR="00FA5F42">
        <w:rPr>
          <w:rFonts w:ascii="Verdana" w:hAnsi="Verdana"/>
          <w:sz w:val="20"/>
        </w:rPr>
        <w:t>á</w:t>
      </w:r>
      <w:r w:rsidR="00F80626">
        <w:rPr>
          <w:rFonts w:ascii="Verdana" w:hAnsi="Verdana"/>
          <w:sz w:val="20"/>
        </w:rPr>
        <w:t xml:space="preserve"> material qualquer procedimento que envolva valores superiores a R$</w:t>
      </w:r>
      <w:r w:rsidR="00CE0E81">
        <w:rPr>
          <w:rFonts w:ascii="Verdana" w:hAnsi="Verdana"/>
          <w:sz w:val="20"/>
        </w:rPr>
        <w:t xml:space="preserve"> 8.000.000,00 (oito milhões de reais)</w:t>
      </w:r>
      <w:r w:rsidRPr="00686F60">
        <w:rPr>
          <w:rFonts w:ascii="Verdana" w:hAnsi="Verdana"/>
          <w:sz w:val="20"/>
        </w:rPr>
        <w:t>;</w:t>
      </w:r>
    </w:p>
    <w:p w14:paraId="18AF3899" w14:textId="77777777" w:rsidR="004B1DD5" w:rsidRPr="00686F60" w:rsidRDefault="004B1DD5" w:rsidP="00C171A2">
      <w:pPr>
        <w:pStyle w:val="PargrafodaLista"/>
        <w:spacing w:line="320" w:lineRule="exact"/>
        <w:ind w:left="1287"/>
        <w:rPr>
          <w:rFonts w:ascii="Verdana" w:hAnsi="Verdana"/>
          <w:sz w:val="20"/>
        </w:rPr>
      </w:pPr>
    </w:p>
    <w:p w14:paraId="151B0A85" w14:textId="1E710542"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existência de protestos de títulos contra a </w:t>
      </w:r>
      <w:r w:rsidRPr="00417FDB">
        <w:rPr>
          <w:rFonts w:ascii="Verdana" w:hAnsi="Verdana"/>
          <w:sz w:val="20"/>
        </w:rPr>
        <w:t>Companhia</w:t>
      </w:r>
      <w:r w:rsidR="00496D4A">
        <w:rPr>
          <w:rFonts w:ascii="Verdana" w:hAnsi="Verdana"/>
          <w:sz w:val="20"/>
        </w:rPr>
        <w:t xml:space="preserve"> e/ou contra os Fiadores</w:t>
      </w:r>
      <w:r w:rsidRPr="00686F60">
        <w:rPr>
          <w:rFonts w:ascii="Verdana" w:hAnsi="Verdana"/>
          <w:sz w:val="20"/>
        </w:rPr>
        <w:t>, em valor individual ou agregado superior a R$ </w:t>
      </w:r>
      <w:r w:rsidR="00754589" w:rsidRPr="00686F60">
        <w:rPr>
          <w:rFonts w:ascii="Verdana" w:hAnsi="Verdana"/>
          <w:sz w:val="20"/>
        </w:rPr>
        <w:t>8.000.000,00 (oito milhões de reais</w:t>
      </w:r>
      <w:r w:rsidRPr="00686F60">
        <w:rPr>
          <w:rFonts w:ascii="Verdana" w:hAnsi="Verdana"/>
          <w:sz w:val="20"/>
        </w:rPr>
        <w:t xml:space="preserve">), ou em montante equivalente em outras moedas, salvo se no </w:t>
      </w:r>
      <w:r w:rsidRPr="00686F60">
        <w:rPr>
          <w:rFonts w:ascii="Verdana" w:hAnsi="Verdana"/>
          <w:sz w:val="20"/>
        </w:rPr>
        <w:lastRenderedPageBreak/>
        <w:t xml:space="preserve">prazo de 5 (cinco) dias a contar do referido protesto: </w:t>
      </w:r>
      <w:r w:rsidRPr="00686F60">
        <w:rPr>
          <w:rFonts w:ascii="Verdana" w:hAnsi="Verdana"/>
          <w:b/>
          <w:sz w:val="20"/>
        </w:rPr>
        <w:t xml:space="preserve">(j.1) </w:t>
      </w:r>
      <w:r w:rsidRPr="00686F60">
        <w:rPr>
          <w:rFonts w:ascii="Verdana" w:hAnsi="Verdana"/>
          <w:sz w:val="20"/>
        </w:rPr>
        <w:t xml:space="preserve">seja validamente comprovado que o protesto foi efetuado por erro ou má-fé de terceiros; </w:t>
      </w:r>
      <w:r w:rsidRPr="00686F60">
        <w:rPr>
          <w:rFonts w:ascii="Verdana" w:hAnsi="Verdana"/>
          <w:b/>
          <w:sz w:val="20"/>
        </w:rPr>
        <w:t xml:space="preserve">(j.2) </w:t>
      </w:r>
      <w:r w:rsidRPr="00686F60">
        <w:rPr>
          <w:rFonts w:ascii="Verdana" w:hAnsi="Verdana"/>
          <w:sz w:val="20"/>
        </w:rPr>
        <w:t xml:space="preserve">o protesto for cancelado; ou </w:t>
      </w:r>
      <w:r w:rsidRPr="00686F60">
        <w:rPr>
          <w:rFonts w:ascii="Verdana" w:hAnsi="Verdana"/>
          <w:b/>
          <w:sz w:val="20"/>
        </w:rPr>
        <w:t xml:space="preserve">(j.3) </w:t>
      </w:r>
      <w:r w:rsidRPr="00686F60">
        <w:rPr>
          <w:rFonts w:ascii="Verdana" w:hAnsi="Verdana"/>
          <w:sz w:val="20"/>
        </w:rPr>
        <w:t>houver sustação do protesto;</w:t>
      </w:r>
      <w:r w:rsidR="00BF3B43">
        <w:rPr>
          <w:rFonts w:ascii="Verdana" w:hAnsi="Verdana"/>
          <w:sz w:val="20"/>
        </w:rPr>
        <w:t xml:space="preserve"> </w:t>
      </w:r>
    </w:p>
    <w:p w14:paraId="496F47FD" w14:textId="77777777" w:rsidR="004B1DD5" w:rsidRPr="00686F60" w:rsidRDefault="004B1DD5" w:rsidP="00C171A2">
      <w:pPr>
        <w:pStyle w:val="PargrafodaLista"/>
        <w:spacing w:line="320" w:lineRule="exact"/>
        <w:ind w:left="1287"/>
        <w:rPr>
          <w:rFonts w:ascii="Verdana" w:hAnsi="Verdana"/>
          <w:sz w:val="20"/>
        </w:rPr>
      </w:pPr>
    </w:p>
    <w:p w14:paraId="4D298D2D" w14:textId="63248B50"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alienação, cessão, doação, qualquer forma de transferência, disposição, constrição ou constituição de ônus (ainda que sob condição suspensiva), dos bens objeto </w:t>
      </w:r>
      <w:r w:rsidR="00754589" w:rsidRPr="00686F60">
        <w:rPr>
          <w:rFonts w:ascii="Verdana" w:hAnsi="Verdana"/>
          <w:sz w:val="20"/>
        </w:rPr>
        <w:t>da</w:t>
      </w:r>
      <w:r w:rsidR="00754589">
        <w:rPr>
          <w:rFonts w:ascii="Verdana" w:hAnsi="Verdana"/>
          <w:sz w:val="20"/>
        </w:rPr>
        <w:t>s</w:t>
      </w:r>
      <w:r w:rsidR="00754589" w:rsidRPr="00686F60">
        <w:rPr>
          <w:rFonts w:ascii="Verdana" w:hAnsi="Verdana"/>
          <w:sz w:val="20"/>
        </w:rPr>
        <w:t xml:space="preserve"> </w:t>
      </w:r>
      <w:r w:rsidR="00754589">
        <w:rPr>
          <w:rFonts w:ascii="Verdana" w:hAnsi="Verdana"/>
          <w:sz w:val="20"/>
        </w:rPr>
        <w:t>G</w:t>
      </w:r>
      <w:r w:rsidR="00754589" w:rsidRPr="00686F60">
        <w:rPr>
          <w:rFonts w:ascii="Verdana" w:hAnsi="Verdana"/>
          <w:sz w:val="20"/>
        </w:rPr>
        <w:t>arantia</w:t>
      </w:r>
      <w:r w:rsidR="00754589">
        <w:rPr>
          <w:rFonts w:ascii="Verdana" w:hAnsi="Verdana"/>
          <w:sz w:val="20"/>
        </w:rPr>
        <w:t>s</w:t>
      </w:r>
      <w:r w:rsidR="00754589" w:rsidRPr="00686F60">
        <w:rPr>
          <w:rFonts w:ascii="Verdana" w:hAnsi="Verdana"/>
          <w:sz w:val="20"/>
        </w:rPr>
        <w:t xml:space="preserve">, ou a constituição, pela </w:t>
      </w:r>
      <w:r w:rsidR="00754589" w:rsidRPr="00417FDB">
        <w:rPr>
          <w:rFonts w:ascii="Verdana" w:hAnsi="Verdana"/>
          <w:sz w:val="20"/>
        </w:rPr>
        <w:t>Companhia</w:t>
      </w:r>
      <w:r w:rsidR="00754589" w:rsidRPr="00686F60">
        <w:rPr>
          <w:rFonts w:ascii="Verdana" w:hAnsi="Verdana"/>
          <w:sz w:val="20"/>
        </w:rPr>
        <w:t xml:space="preserve"> de quaisquer ônus sobre os bens objeto da</w:t>
      </w:r>
      <w:r w:rsidR="00754589">
        <w:rPr>
          <w:rFonts w:ascii="Verdana" w:hAnsi="Verdana"/>
          <w:sz w:val="20"/>
        </w:rPr>
        <w:t>s</w:t>
      </w:r>
      <w:r w:rsidR="00754589" w:rsidRPr="00686F60">
        <w:rPr>
          <w:rFonts w:ascii="Verdana" w:hAnsi="Verdana"/>
          <w:sz w:val="20"/>
        </w:rPr>
        <w:t xml:space="preserve"> </w:t>
      </w:r>
      <w:r w:rsidR="00754589">
        <w:rPr>
          <w:rFonts w:ascii="Verdana" w:hAnsi="Verdana"/>
          <w:sz w:val="20"/>
        </w:rPr>
        <w:t>G</w:t>
      </w:r>
      <w:r w:rsidR="00754589" w:rsidRPr="00686F60">
        <w:rPr>
          <w:rFonts w:ascii="Verdana" w:hAnsi="Verdana"/>
          <w:sz w:val="20"/>
        </w:rPr>
        <w:t>arantia</w:t>
      </w:r>
      <w:r w:rsidR="00F71848">
        <w:rPr>
          <w:rFonts w:ascii="Verdana" w:hAnsi="Verdana"/>
          <w:sz w:val="20"/>
        </w:rPr>
        <w:t>s</w:t>
      </w:r>
      <w:r w:rsidR="00754589" w:rsidRPr="00686F60">
        <w:rPr>
          <w:rFonts w:ascii="Verdana" w:hAnsi="Verdana"/>
          <w:sz w:val="20"/>
        </w:rPr>
        <w:t xml:space="preserve"> e/ou dos direitos a estas inerentes, salvo </w:t>
      </w:r>
      <w:r w:rsidR="00FA5F42">
        <w:rPr>
          <w:rFonts w:ascii="Verdana" w:hAnsi="Verdana"/>
          <w:sz w:val="20"/>
        </w:rPr>
        <w:t>se expressamente permitido</w:t>
      </w:r>
      <w:r w:rsidR="00754589" w:rsidRPr="00686F60">
        <w:rPr>
          <w:rFonts w:ascii="Verdana" w:hAnsi="Verdana"/>
          <w:sz w:val="20"/>
        </w:rPr>
        <w:t xml:space="preserve"> nos Documentos da Operação</w:t>
      </w:r>
      <w:r w:rsidRPr="00686F60">
        <w:rPr>
          <w:rFonts w:ascii="Verdana" w:hAnsi="Verdana"/>
          <w:sz w:val="20"/>
        </w:rPr>
        <w:t xml:space="preserve">; </w:t>
      </w:r>
    </w:p>
    <w:p w14:paraId="4E19D023" w14:textId="77777777" w:rsidR="004B1DD5" w:rsidRPr="00686F60" w:rsidRDefault="004B1DD5" w:rsidP="00C171A2">
      <w:pPr>
        <w:pStyle w:val="PargrafodaLista"/>
        <w:spacing w:line="320" w:lineRule="exact"/>
        <w:ind w:left="1287"/>
        <w:rPr>
          <w:rFonts w:ascii="Verdana" w:hAnsi="Verdana"/>
          <w:sz w:val="20"/>
        </w:rPr>
      </w:pPr>
    </w:p>
    <w:p w14:paraId="4F52B1EB" w14:textId="6C046BA4"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se houver qualquer decisão administrativa ou judicial que afete a propriedade, posse, ou livre disposição de qualquer dos bens e direitos objeto </w:t>
      </w:r>
      <w:r w:rsidR="00754589" w:rsidRPr="00686F60">
        <w:rPr>
          <w:rFonts w:ascii="Verdana" w:hAnsi="Verdana"/>
          <w:sz w:val="20"/>
        </w:rPr>
        <w:t>d</w:t>
      </w:r>
      <w:r w:rsidR="00754589">
        <w:rPr>
          <w:rFonts w:ascii="Verdana" w:hAnsi="Verdana"/>
          <w:sz w:val="20"/>
        </w:rPr>
        <w:t>as</w:t>
      </w:r>
      <w:r w:rsidR="00754589" w:rsidRPr="00686F60">
        <w:rPr>
          <w:rFonts w:ascii="Verdana" w:hAnsi="Verdana"/>
          <w:sz w:val="20"/>
        </w:rPr>
        <w:t xml:space="preserve"> </w:t>
      </w:r>
      <w:r w:rsidR="00754589">
        <w:rPr>
          <w:rFonts w:ascii="Verdana" w:hAnsi="Verdana"/>
          <w:sz w:val="20"/>
        </w:rPr>
        <w:t>G</w:t>
      </w:r>
      <w:r w:rsidR="00754589" w:rsidRPr="00686F60">
        <w:rPr>
          <w:rFonts w:ascii="Verdana" w:hAnsi="Verdana"/>
          <w:sz w:val="20"/>
        </w:rPr>
        <w:t>arantia</w:t>
      </w:r>
      <w:r w:rsidR="00754589">
        <w:rPr>
          <w:rFonts w:ascii="Verdana" w:hAnsi="Verdana"/>
          <w:sz w:val="20"/>
        </w:rPr>
        <w:t>s</w:t>
      </w:r>
      <w:r w:rsidRPr="00686F60">
        <w:rPr>
          <w:rFonts w:ascii="Verdana" w:hAnsi="Verdana"/>
          <w:sz w:val="20"/>
        </w:rPr>
        <w:t>, cause qualquer embaraço a seu uso ou lhes diminua o valor e desde que, na hipótese de diminuição do valor, não seja feito o reforço de garantia, conforme aplicável, nos termos previstos nesta</w:t>
      </w:r>
      <w:r w:rsidRPr="00686F60">
        <w:rPr>
          <w:rFonts w:ascii="Verdana" w:hAnsi="Verdana"/>
          <w:spacing w:val="-1"/>
          <w:sz w:val="20"/>
        </w:rPr>
        <w:t xml:space="preserve"> </w:t>
      </w:r>
      <w:r>
        <w:rPr>
          <w:rFonts w:ascii="Verdana" w:hAnsi="Verdana"/>
          <w:sz w:val="20"/>
        </w:rPr>
        <w:t>Escritura de Emissão</w:t>
      </w:r>
      <w:r w:rsidRPr="00686F60">
        <w:rPr>
          <w:rFonts w:ascii="Verdana" w:hAnsi="Verdana"/>
          <w:sz w:val="20"/>
        </w:rPr>
        <w:t>;</w:t>
      </w:r>
    </w:p>
    <w:p w14:paraId="32807118" w14:textId="77777777" w:rsidR="004B1DD5" w:rsidRPr="00686F60" w:rsidRDefault="004B1DD5" w:rsidP="00C171A2">
      <w:pPr>
        <w:pStyle w:val="PargrafodaLista"/>
        <w:spacing w:line="320" w:lineRule="exact"/>
        <w:ind w:left="1287"/>
        <w:rPr>
          <w:rFonts w:ascii="Verdana" w:hAnsi="Verdana"/>
          <w:sz w:val="20"/>
        </w:rPr>
      </w:pPr>
    </w:p>
    <w:p w14:paraId="047F6EB4" w14:textId="05D31C5D"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descumprimento de decisão judicial, administrativa ou arbitral definitiva, contra a </w:t>
      </w:r>
      <w:r w:rsidRPr="00417FDB">
        <w:rPr>
          <w:rFonts w:ascii="Verdana" w:hAnsi="Verdana"/>
          <w:sz w:val="20"/>
        </w:rPr>
        <w:t>Companhia</w:t>
      </w:r>
      <w:r w:rsidR="00496D4A">
        <w:rPr>
          <w:rFonts w:ascii="Verdana" w:hAnsi="Verdana"/>
          <w:sz w:val="20"/>
        </w:rPr>
        <w:t xml:space="preserve"> e/ou os Fiadores</w:t>
      </w:r>
      <w:r w:rsidRPr="00686F60">
        <w:rPr>
          <w:rFonts w:ascii="Verdana" w:hAnsi="Verdana"/>
          <w:sz w:val="20"/>
        </w:rPr>
        <w:t>, que imponha obrigação de pagamento em valor, individual ou agregado, igual ou superior a R$ </w:t>
      </w:r>
      <w:r w:rsidR="00754589" w:rsidRPr="00686F60">
        <w:rPr>
          <w:rFonts w:ascii="Verdana" w:hAnsi="Verdana"/>
          <w:sz w:val="20"/>
        </w:rPr>
        <w:t xml:space="preserve">8.000.000,00 </w:t>
      </w:r>
      <w:r w:rsidRPr="00686F60">
        <w:rPr>
          <w:rFonts w:ascii="Verdana" w:hAnsi="Verdana"/>
          <w:sz w:val="20"/>
        </w:rPr>
        <w:t>(</w:t>
      </w:r>
      <w:r w:rsidR="00754589" w:rsidRPr="00686F60">
        <w:rPr>
          <w:rFonts w:ascii="Verdana" w:hAnsi="Verdana"/>
          <w:sz w:val="20"/>
        </w:rPr>
        <w:t>oito milhões de reais</w:t>
      </w:r>
      <w:r w:rsidRPr="00686F60">
        <w:rPr>
          <w:rFonts w:ascii="Verdana" w:hAnsi="Verdana"/>
          <w:sz w:val="20"/>
        </w:rPr>
        <w:t>);</w:t>
      </w:r>
      <w:r w:rsidR="00BF3B43" w:rsidRPr="00BF3B43">
        <w:rPr>
          <w:rFonts w:ascii="Verdana" w:hAnsi="Verdana"/>
          <w:sz w:val="20"/>
        </w:rPr>
        <w:t xml:space="preserve"> </w:t>
      </w:r>
    </w:p>
    <w:p w14:paraId="27C69FB9" w14:textId="77777777" w:rsidR="004B1DD5" w:rsidRPr="00686F60" w:rsidRDefault="004B1DD5" w:rsidP="00C171A2">
      <w:pPr>
        <w:pStyle w:val="PargrafodaLista"/>
        <w:spacing w:line="320" w:lineRule="exact"/>
        <w:ind w:left="1287"/>
        <w:rPr>
          <w:rFonts w:ascii="Verdana" w:hAnsi="Verdana"/>
          <w:sz w:val="20"/>
        </w:rPr>
      </w:pPr>
    </w:p>
    <w:p w14:paraId="09EA35C1" w14:textId="70E37EB5" w:rsidR="004B1DD5"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infração, </w:t>
      </w:r>
      <w:r w:rsidR="00617991" w:rsidRPr="00686F60">
        <w:rPr>
          <w:rFonts w:ascii="Verdana" w:hAnsi="Verdana"/>
          <w:sz w:val="20"/>
        </w:rPr>
        <w:t xml:space="preserve">pela </w:t>
      </w:r>
      <w:r w:rsidR="00617991" w:rsidRPr="00417FDB">
        <w:rPr>
          <w:rFonts w:ascii="Verdana" w:hAnsi="Verdana"/>
          <w:sz w:val="20"/>
        </w:rPr>
        <w:t>Companhia</w:t>
      </w:r>
      <w:r w:rsidR="00617991" w:rsidRPr="00686F60">
        <w:rPr>
          <w:rFonts w:ascii="Verdana" w:hAnsi="Verdana"/>
          <w:sz w:val="20"/>
        </w:rPr>
        <w:t xml:space="preserve"> </w:t>
      </w:r>
      <w:r w:rsidR="00496D4A">
        <w:rPr>
          <w:rFonts w:ascii="Verdana" w:hAnsi="Verdana"/>
          <w:sz w:val="20"/>
        </w:rPr>
        <w:t xml:space="preserve">e/ou pelos Fiadores </w:t>
      </w:r>
      <w:r w:rsidR="00617991" w:rsidRPr="00686F60">
        <w:rPr>
          <w:rFonts w:ascii="Verdana" w:hAnsi="Verdana"/>
          <w:sz w:val="20"/>
        </w:rPr>
        <w:t xml:space="preserve">ou por seus administradores, agindo em benefício ou em nome da </w:t>
      </w:r>
      <w:r w:rsidR="00617991" w:rsidRPr="00417FDB">
        <w:rPr>
          <w:rFonts w:ascii="Verdana" w:hAnsi="Verdana"/>
          <w:sz w:val="20"/>
        </w:rPr>
        <w:t>Companhia</w:t>
      </w:r>
      <w:r w:rsidR="00617991" w:rsidRPr="00686F60">
        <w:rPr>
          <w:rFonts w:ascii="Verdana" w:hAnsi="Verdana"/>
          <w:b/>
          <w:bCs/>
          <w:sz w:val="20"/>
        </w:rPr>
        <w:t xml:space="preserve"> </w:t>
      </w:r>
      <w:r w:rsidR="00496D4A">
        <w:rPr>
          <w:rFonts w:ascii="Verdana" w:hAnsi="Verdana"/>
          <w:sz w:val="20"/>
        </w:rPr>
        <w:t xml:space="preserve">e/ou </w:t>
      </w:r>
      <w:r w:rsidR="004375F0">
        <w:rPr>
          <w:rFonts w:ascii="Verdana" w:hAnsi="Verdana"/>
          <w:sz w:val="20"/>
        </w:rPr>
        <w:t xml:space="preserve">dos </w:t>
      </w:r>
      <w:r w:rsidR="00496D4A">
        <w:rPr>
          <w:rFonts w:ascii="Verdana" w:hAnsi="Verdana"/>
          <w:sz w:val="20"/>
        </w:rPr>
        <w:t xml:space="preserve">Fiadores </w:t>
      </w:r>
      <w:r w:rsidR="00617991" w:rsidRPr="00686F60">
        <w:rPr>
          <w:rFonts w:ascii="Verdana" w:hAnsi="Verdana"/>
          <w:sz w:val="20"/>
        </w:rPr>
        <w:t>a qualquer das Leis</w:t>
      </w:r>
      <w:r w:rsidR="00617991" w:rsidRPr="00686F60">
        <w:rPr>
          <w:rFonts w:ascii="Verdana" w:hAnsi="Verdana"/>
          <w:spacing w:val="-10"/>
          <w:sz w:val="20"/>
        </w:rPr>
        <w:t xml:space="preserve"> </w:t>
      </w:r>
      <w:r w:rsidR="00617991" w:rsidRPr="00686F60">
        <w:rPr>
          <w:rFonts w:ascii="Verdana" w:hAnsi="Verdana"/>
          <w:sz w:val="20"/>
        </w:rPr>
        <w:t>Anticorrupção (conforme definido abaixo</w:t>
      </w:r>
      <w:r w:rsidRPr="00686F60">
        <w:rPr>
          <w:rFonts w:ascii="Verdana" w:hAnsi="Verdana"/>
          <w:sz w:val="20"/>
        </w:rPr>
        <w:t>);</w:t>
      </w:r>
    </w:p>
    <w:p w14:paraId="6C0F067E" w14:textId="77777777" w:rsidR="00FA5F42" w:rsidRPr="00947545" w:rsidRDefault="00FA5F42" w:rsidP="00947545">
      <w:pPr>
        <w:pStyle w:val="PargrafodaLista"/>
        <w:rPr>
          <w:rFonts w:ascii="Verdana" w:hAnsi="Verdana"/>
          <w:sz w:val="20"/>
        </w:rPr>
      </w:pPr>
    </w:p>
    <w:p w14:paraId="296A3F66" w14:textId="6280CC67" w:rsidR="00FA5F42" w:rsidRDefault="00FA5F42"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Pr>
          <w:rFonts w:ascii="Verdana" w:hAnsi="Verdana"/>
          <w:sz w:val="20"/>
        </w:rPr>
        <w:t xml:space="preserve">no caso de </w:t>
      </w:r>
      <w:r w:rsidRPr="00301652">
        <w:rPr>
          <w:rFonts w:ascii="Verdana" w:hAnsi="Verdana"/>
          <w:sz w:val="20"/>
        </w:rPr>
        <w:t>(</w:t>
      </w:r>
      <w:r>
        <w:rPr>
          <w:rFonts w:ascii="Verdana" w:hAnsi="Verdana"/>
          <w:sz w:val="20"/>
        </w:rPr>
        <w:t>i</w:t>
      </w:r>
      <w:r w:rsidRPr="00301652">
        <w:rPr>
          <w:rFonts w:ascii="Verdana" w:hAnsi="Verdana"/>
          <w:sz w:val="20"/>
        </w:rPr>
        <w:t xml:space="preserve">) pedido de falência da </w:t>
      </w:r>
      <w:r>
        <w:rPr>
          <w:rFonts w:ascii="Verdana" w:hAnsi="Verdana"/>
          <w:sz w:val="20"/>
        </w:rPr>
        <w:t>Companhia</w:t>
      </w:r>
      <w:r w:rsidR="00496D4A">
        <w:rPr>
          <w:rFonts w:ascii="Verdana" w:hAnsi="Verdana"/>
          <w:sz w:val="20"/>
        </w:rPr>
        <w:t xml:space="preserve"> e/ou pelos Fiadores</w:t>
      </w:r>
      <w:r w:rsidRPr="00301652">
        <w:rPr>
          <w:rFonts w:ascii="Verdana" w:hAnsi="Verdana"/>
          <w:sz w:val="20"/>
        </w:rPr>
        <w:t xml:space="preserve"> formulado por terceiros, não elidido no prazo legal</w:t>
      </w:r>
      <w:r>
        <w:rPr>
          <w:rFonts w:ascii="Verdana" w:hAnsi="Verdana"/>
          <w:sz w:val="20"/>
        </w:rPr>
        <w:t xml:space="preserve"> ou (ii) </w:t>
      </w:r>
      <w:r w:rsidRPr="00301652">
        <w:rPr>
          <w:rFonts w:ascii="Verdana" w:hAnsi="Verdana"/>
          <w:sz w:val="20"/>
        </w:rPr>
        <w:t xml:space="preserve">decretação de falência da </w:t>
      </w:r>
      <w:r>
        <w:rPr>
          <w:rFonts w:ascii="Verdana" w:hAnsi="Verdana"/>
          <w:sz w:val="20"/>
        </w:rPr>
        <w:t>Companhia</w:t>
      </w:r>
      <w:r w:rsidR="00496D4A">
        <w:rPr>
          <w:rFonts w:ascii="Verdana" w:hAnsi="Verdana"/>
          <w:sz w:val="20"/>
        </w:rPr>
        <w:t xml:space="preserve"> e/ou </w:t>
      </w:r>
      <w:r w:rsidR="004375F0">
        <w:rPr>
          <w:rFonts w:ascii="Verdana" w:hAnsi="Verdana"/>
          <w:sz w:val="20"/>
        </w:rPr>
        <w:t xml:space="preserve">dos </w:t>
      </w:r>
      <w:r w:rsidR="00496D4A">
        <w:rPr>
          <w:rFonts w:ascii="Verdana" w:hAnsi="Verdana"/>
          <w:sz w:val="20"/>
        </w:rPr>
        <w:t>Fiadores</w:t>
      </w:r>
      <w:r>
        <w:rPr>
          <w:rFonts w:ascii="Verdana" w:hAnsi="Verdana"/>
          <w:sz w:val="20"/>
        </w:rPr>
        <w:t>;</w:t>
      </w:r>
    </w:p>
    <w:p w14:paraId="570DF7DB" w14:textId="77777777" w:rsidR="00754589" w:rsidRPr="00754589" w:rsidRDefault="00754589" w:rsidP="00947545">
      <w:pPr>
        <w:pStyle w:val="PargrafodaLista"/>
        <w:rPr>
          <w:rFonts w:ascii="Verdana" w:hAnsi="Verdana"/>
          <w:sz w:val="20"/>
        </w:rPr>
      </w:pPr>
    </w:p>
    <w:p w14:paraId="66C0B16B" w14:textId="022E85EE"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no caso da </w:t>
      </w:r>
      <w:r w:rsidRPr="00417FDB">
        <w:rPr>
          <w:rFonts w:ascii="Verdana" w:hAnsi="Verdana"/>
          <w:sz w:val="20"/>
        </w:rPr>
        <w:t>Companhia</w:t>
      </w:r>
      <w:r w:rsidRPr="00686F60">
        <w:rPr>
          <w:rFonts w:ascii="Verdana" w:hAnsi="Verdana"/>
          <w:sz w:val="20"/>
        </w:rPr>
        <w:t xml:space="preserve"> </w:t>
      </w:r>
      <w:r w:rsidR="00496D4A">
        <w:rPr>
          <w:rFonts w:ascii="Verdana" w:hAnsi="Verdana"/>
          <w:sz w:val="20"/>
        </w:rPr>
        <w:t xml:space="preserve">e/ou </w:t>
      </w:r>
      <w:r w:rsidR="004375F0">
        <w:rPr>
          <w:rFonts w:ascii="Verdana" w:hAnsi="Verdana"/>
          <w:sz w:val="20"/>
        </w:rPr>
        <w:t xml:space="preserve">dos </w:t>
      </w:r>
      <w:r w:rsidR="00496D4A">
        <w:rPr>
          <w:rFonts w:ascii="Verdana" w:hAnsi="Verdana"/>
          <w:sz w:val="20"/>
        </w:rPr>
        <w:t xml:space="preserve">Fiadores </w:t>
      </w:r>
      <w:r w:rsidRPr="00686F60">
        <w:rPr>
          <w:rFonts w:ascii="Verdana" w:hAnsi="Verdana"/>
          <w:sz w:val="20"/>
        </w:rPr>
        <w:t>ajuizar</w:t>
      </w:r>
      <w:r w:rsidR="00496D4A">
        <w:rPr>
          <w:rFonts w:ascii="Verdana" w:hAnsi="Verdana"/>
          <w:sz w:val="20"/>
        </w:rPr>
        <w:t>em</w:t>
      </w:r>
      <w:r w:rsidRPr="00686F60">
        <w:rPr>
          <w:rFonts w:ascii="Verdana" w:hAnsi="Verdana"/>
          <w:sz w:val="20"/>
        </w:rPr>
        <w:t xml:space="preserve"> pedido de recuperação judicial ou extrajudicial, independentemente de seu deferimento ou homologação do respectivo plano, pedido de autofalência formulado pela </w:t>
      </w:r>
      <w:r w:rsidRPr="00417FDB">
        <w:rPr>
          <w:rFonts w:ascii="Verdana" w:hAnsi="Verdana"/>
          <w:sz w:val="20"/>
        </w:rPr>
        <w:t>Companhia</w:t>
      </w:r>
      <w:r w:rsidRPr="00686F60">
        <w:rPr>
          <w:rFonts w:ascii="Verdana" w:hAnsi="Verdana"/>
          <w:sz w:val="20"/>
        </w:rPr>
        <w:t xml:space="preserve">, ou por qualquer das controladas, ou seja decretada sua insolvência, ou, por qualquer motivo, encerrem suas atividades ou, por qualquer eventualidade seja verificado qualquer outro evento indicador de mudança relevante de seu estado econômico-financeiro que afete de forma adversa a capacidade da </w:t>
      </w:r>
      <w:r w:rsidRPr="00417FDB">
        <w:rPr>
          <w:rFonts w:ascii="Verdana" w:hAnsi="Verdana"/>
          <w:sz w:val="20"/>
        </w:rPr>
        <w:t>Companhia</w:t>
      </w:r>
      <w:r w:rsidRPr="00686F60" w:rsidDel="00162BBD">
        <w:rPr>
          <w:rFonts w:ascii="Verdana" w:hAnsi="Verdana"/>
          <w:sz w:val="20"/>
        </w:rPr>
        <w:t xml:space="preserve"> </w:t>
      </w:r>
      <w:r w:rsidR="00496D4A">
        <w:rPr>
          <w:rFonts w:ascii="Verdana" w:hAnsi="Verdana"/>
          <w:sz w:val="20"/>
        </w:rPr>
        <w:t xml:space="preserve">e/ou dos Fiadores  </w:t>
      </w:r>
      <w:r w:rsidRPr="00686F60">
        <w:rPr>
          <w:rFonts w:ascii="Verdana" w:hAnsi="Verdana"/>
          <w:sz w:val="20"/>
        </w:rPr>
        <w:t xml:space="preserve">de cumprir suas obrigações nos termos </w:t>
      </w:r>
      <w:r w:rsidRPr="00686F60">
        <w:rPr>
          <w:rFonts w:ascii="Verdana" w:hAnsi="Verdana"/>
          <w:spacing w:val="-3"/>
          <w:sz w:val="20"/>
        </w:rPr>
        <w:t xml:space="preserve">desta </w:t>
      </w:r>
      <w:r>
        <w:rPr>
          <w:rFonts w:ascii="Verdana" w:hAnsi="Verdana"/>
          <w:sz w:val="20"/>
        </w:rPr>
        <w:t>Escritura de Emissão</w:t>
      </w:r>
      <w:r w:rsidRPr="00686F60">
        <w:rPr>
          <w:rFonts w:ascii="Verdana" w:hAnsi="Verdana"/>
          <w:sz w:val="20"/>
        </w:rPr>
        <w:t xml:space="preserve"> e dos demais Documentos da</w:t>
      </w:r>
      <w:r w:rsidRPr="00686F60">
        <w:rPr>
          <w:rFonts w:ascii="Verdana" w:hAnsi="Verdana"/>
          <w:spacing w:val="-7"/>
          <w:sz w:val="20"/>
        </w:rPr>
        <w:t xml:space="preserve"> </w:t>
      </w:r>
      <w:r w:rsidRPr="00686F60">
        <w:rPr>
          <w:rFonts w:ascii="Verdana" w:hAnsi="Verdana"/>
          <w:sz w:val="20"/>
        </w:rPr>
        <w:t>Operação;</w:t>
      </w:r>
    </w:p>
    <w:p w14:paraId="09634298" w14:textId="77777777" w:rsidR="004B1DD5" w:rsidRPr="00686F60" w:rsidRDefault="004B1DD5" w:rsidP="00C171A2">
      <w:pPr>
        <w:pStyle w:val="PargrafodaLista"/>
        <w:spacing w:line="320" w:lineRule="exact"/>
        <w:ind w:left="1287"/>
        <w:rPr>
          <w:rFonts w:ascii="Verdana" w:hAnsi="Verdana"/>
          <w:sz w:val="20"/>
        </w:rPr>
      </w:pPr>
    </w:p>
    <w:p w14:paraId="3E9EBE72" w14:textId="10A9BA04" w:rsidR="00754589" w:rsidRPr="00F71F16" w:rsidRDefault="00754589"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F71F16">
        <w:rPr>
          <w:rFonts w:ascii="Verdana" w:hAnsi="Verdana"/>
          <w:sz w:val="20"/>
        </w:rPr>
        <w:t>seja verificada a falsidade de qualquer declaração ou informação relevante da Companhia</w:t>
      </w:r>
      <w:r w:rsidR="00496D4A">
        <w:rPr>
          <w:rFonts w:ascii="Verdana" w:hAnsi="Verdana"/>
          <w:sz w:val="20"/>
        </w:rPr>
        <w:t xml:space="preserve"> e/ou dos Fiadores</w:t>
      </w:r>
      <w:r w:rsidRPr="00F71F16">
        <w:rPr>
          <w:rFonts w:ascii="Verdana" w:hAnsi="Verdana"/>
          <w:sz w:val="20"/>
        </w:rPr>
        <w:t>, conforme o caso, nos termos desta Escritura de Emissão;</w:t>
      </w:r>
    </w:p>
    <w:p w14:paraId="23089D39" w14:textId="77777777" w:rsidR="004B1DD5" w:rsidRPr="00686F60" w:rsidRDefault="004B1DD5" w:rsidP="00C171A2">
      <w:pPr>
        <w:pStyle w:val="PargrafodaLista"/>
        <w:spacing w:line="320" w:lineRule="exact"/>
        <w:ind w:left="1287"/>
        <w:rPr>
          <w:rFonts w:ascii="Verdana" w:hAnsi="Verdana"/>
          <w:sz w:val="20"/>
        </w:rPr>
      </w:pPr>
    </w:p>
    <w:p w14:paraId="1C844D41" w14:textId="656447B8"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lastRenderedPageBreak/>
        <w:t xml:space="preserve">cancelamento, revogação ou suspensão das autorizações, concessões, subvenções, alvarás ou licenças, necessárias </w:t>
      </w:r>
      <w:r w:rsidRPr="00686F60">
        <w:rPr>
          <w:rFonts w:ascii="Verdana" w:hAnsi="Verdana"/>
          <w:spacing w:val="-3"/>
          <w:sz w:val="20"/>
        </w:rPr>
        <w:t xml:space="preserve">para </w:t>
      </w:r>
      <w:r w:rsidRPr="00686F60">
        <w:rPr>
          <w:rFonts w:ascii="Verdana" w:hAnsi="Verdana"/>
          <w:sz w:val="20"/>
        </w:rPr>
        <w:t xml:space="preserve">o regular exercício das atividades pela </w:t>
      </w:r>
      <w:r w:rsidRPr="00417FDB">
        <w:rPr>
          <w:rFonts w:ascii="Verdana" w:hAnsi="Verdana"/>
          <w:sz w:val="20"/>
        </w:rPr>
        <w:t>Companhia</w:t>
      </w:r>
      <w:r w:rsidRPr="00686F60">
        <w:rPr>
          <w:rFonts w:ascii="Verdana" w:hAnsi="Verdana"/>
          <w:sz w:val="20"/>
        </w:rPr>
        <w:t xml:space="preserve"> </w:t>
      </w:r>
      <w:r w:rsidR="00496D4A">
        <w:rPr>
          <w:rFonts w:ascii="Verdana" w:hAnsi="Verdana"/>
          <w:sz w:val="20"/>
        </w:rPr>
        <w:t xml:space="preserve">e/ou pelos Fiadores </w:t>
      </w:r>
      <w:r w:rsidRPr="00686F60">
        <w:rPr>
          <w:rFonts w:ascii="Verdana" w:hAnsi="Verdana"/>
          <w:sz w:val="20"/>
        </w:rPr>
        <w:t xml:space="preserve">que </w:t>
      </w:r>
      <w:r w:rsidR="00754589" w:rsidRPr="00686F60">
        <w:rPr>
          <w:rFonts w:ascii="Verdana" w:hAnsi="Verdana"/>
          <w:spacing w:val="-3"/>
          <w:sz w:val="20"/>
        </w:rPr>
        <w:t xml:space="preserve">afete </w:t>
      </w:r>
      <w:r w:rsidR="00754589" w:rsidRPr="00686F60">
        <w:rPr>
          <w:rFonts w:ascii="Verdana" w:hAnsi="Verdana"/>
          <w:sz w:val="20"/>
        </w:rPr>
        <w:t xml:space="preserve">de forma adversa a capacidade da </w:t>
      </w:r>
      <w:r w:rsidR="00754589" w:rsidRPr="00417FDB">
        <w:rPr>
          <w:rFonts w:ascii="Verdana" w:hAnsi="Verdana"/>
          <w:sz w:val="20"/>
        </w:rPr>
        <w:t>Companhia</w:t>
      </w:r>
      <w:r w:rsidR="00754589" w:rsidRPr="00686F60">
        <w:rPr>
          <w:rFonts w:ascii="Verdana" w:hAnsi="Verdana"/>
          <w:sz w:val="20"/>
        </w:rPr>
        <w:t xml:space="preserve"> de cumprir suas obrigações nos termos </w:t>
      </w:r>
      <w:r w:rsidR="00754589" w:rsidRPr="00686F60">
        <w:rPr>
          <w:rFonts w:ascii="Verdana" w:hAnsi="Verdana"/>
          <w:spacing w:val="-3"/>
          <w:sz w:val="20"/>
        </w:rPr>
        <w:t xml:space="preserve">desta </w:t>
      </w:r>
      <w:r w:rsidR="00754589">
        <w:rPr>
          <w:rFonts w:ascii="Verdana" w:hAnsi="Verdana"/>
          <w:sz w:val="20"/>
        </w:rPr>
        <w:t>Escritura de Emissão</w:t>
      </w:r>
      <w:r w:rsidR="00754589" w:rsidRPr="00686F60">
        <w:rPr>
          <w:rFonts w:ascii="Verdana" w:hAnsi="Verdana"/>
          <w:sz w:val="20"/>
        </w:rPr>
        <w:t>;</w:t>
      </w:r>
    </w:p>
    <w:p w14:paraId="1A947D46" w14:textId="77777777" w:rsidR="004B1DD5" w:rsidRPr="00686F60" w:rsidRDefault="004B1DD5" w:rsidP="00C171A2">
      <w:pPr>
        <w:pStyle w:val="PargrafodaLista"/>
        <w:spacing w:line="320" w:lineRule="exact"/>
        <w:ind w:left="1287"/>
        <w:rPr>
          <w:rFonts w:ascii="Verdana" w:hAnsi="Verdana"/>
          <w:sz w:val="20"/>
        </w:rPr>
      </w:pPr>
    </w:p>
    <w:p w14:paraId="4D96A4EB" w14:textId="1621D2FE"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caso haja a cisão, fusão, incorporação (incluindo incorporação de </w:t>
      </w:r>
      <w:r w:rsidR="004632EC">
        <w:rPr>
          <w:rFonts w:ascii="Verdana" w:hAnsi="Verdana"/>
          <w:sz w:val="20"/>
        </w:rPr>
        <w:t>ações</w:t>
      </w:r>
      <w:r w:rsidRPr="00686F60">
        <w:rPr>
          <w:rFonts w:ascii="Verdana" w:hAnsi="Verdana"/>
          <w:sz w:val="20"/>
        </w:rPr>
        <w:t xml:space="preserve">) da </w:t>
      </w:r>
      <w:r w:rsidRPr="00417FDB">
        <w:rPr>
          <w:rFonts w:ascii="Verdana" w:hAnsi="Verdana"/>
          <w:sz w:val="20"/>
        </w:rPr>
        <w:t>Companhia</w:t>
      </w:r>
      <w:r w:rsidRPr="00686F60">
        <w:rPr>
          <w:rFonts w:ascii="Verdana" w:hAnsi="Verdana"/>
          <w:sz w:val="20"/>
        </w:rPr>
        <w:t xml:space="preserve"> </w:t>
      </w:r>
      <w:r w:rsidR="00496D4A">
        <w:rPr>
          <w:rFonts w:ascii="Verdana" w:hAnsi="Verdana"/>
          <w:sz w:val="20"/>
        </w:rPr>
        <w:t xml:space="preserve">e/ou dos Fiadores </w:t>
      </w:r>
      <w:r w:rsidRPr="00686F60">
        <w:rPr>
          <w:rFonts w:ascii="Verdana" w:hAnsi="Verdana"/>
          <w:sz w:val="20"/>
        </w:rPr>
        <w:t xml:space="preserve">sem autorização dos Titulares de CRI reunidos em </w:t>
      </w:r>
      <w:r w:rsidR="00B604CC" w:rsidRPr="00557529">
        <w:rPr>
          <w:rFonts w:ascii="Verdana" w:eastAsia="Arial Unicode MS" w:hAnsi="Verdana"/>
          <w:sz w:val="20"/>
        </w:rPr>
        <w:t>Assembleia Geral de Titulares de CRI</w:t>
      </w:r>
      <w:r w:rsidRPr="00686F60">
        <w:rPr>
          <w:rFonts w:ascii="Verdana" w:hAnsi="Verdana"/>
          <w:sz w:val="20"/>
        </w:rPr>
        <w:t>, conforme o</w:t>
      </w:r>
      <w:r w:rsidRPr="00686F60">
        <w:rPr>
          <w:rFonts w:ascii="Verdana" w:hAnsi="Verdana"/>
          <w:spacing w:val="-5"/>
          <w:sz w:val="20"/>
        </w:rPr>
        <w:t xml:space="preserve"> </w:t>
      </w:r>
      <w:r w:rsidRPr="00686F60">
        <w:rPr>
          <w:rFonts w:ascii="Verdana" w:hAnsi="Verdana"/>
          <w:sz w:val="20"/>
        </w:rPr>
        <w:t>caso;</w:t>
      </w:r>
    </w:p>
    <w:p w14:paraId="2741B7F2" w14:textId="77777777" w:rsidR="004B1DD5" w:rsidRPr="00686F60" w:rsidRDefault="004B1DD5" w:rsidP="00C171A2">
      <w:pPr>
        <w:pStyle w:val="PargrafodaLista"/>
        <w:spacing w:line="320" w:lineRule="exact"/>
        <w:ind w:left="1287"/>
        <w:rPr>
          <w:rFonts w:ascii="Verdana" w:hAnsi="Verdana"/>
          <w:sz w:val="20"/>
        </w:rPr>
      </w:pPr>
    </w:p>
    <w:p w14:paraId="1F3A79F6" w14:textId="70B372F3"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caso provem-se </w:t>
      </w:r>
      <w:r w:rsidRPr="00686F60">
        <w:rPr>
          <w:rFonts w:ascii="Verdana" w:hAnsi="Verdana"/>
          <w:b/>
          <w:sz w:val="20"/>
        </w:rPr>
        <w:t>(</w:t>
      </w:r>
      <w:r w:rsidR="00055787">
        <w:rPr>
          <w:rFonts w:ascii="Verdana" w:hAnsi="Verdana"/>
          <w:b/>
          <w:sz w:val="20"/>
        </w:rPr>
        <w:t>t</w:t>
      </w:r>
      <w:r w:rsidRPr="00686F60">
        <w:rPr>
          <w:rFonts w:ascii="Verdana" w:hAnsi="Verdana"/>
          <w:b/>
          <w:sz w:val="20"/>
        </w:rPr>
        <w:t xml:space="preserve">.1) </w:t>
      </w:r>
      <w:r w:rsidRPr="00686F60">
        <w:rPr>
          <w:rFonts w:ascii="Verdana" w:hAnsi="Verdana"/>
          <w:sz w:val="20"/>
        </w:rPr>
        <w:t xml:space="preserve">falsas ou enganosas; ou </w:t>
      </w:r>
      <w:r w:rsidRPr="00686F60">
        <w:rPr>
          <w:rFonts w:ascii="Verdana" w:hAnsi="Verdana"/>
          <w:b/>
          <w:sz w:val="20"/>
        </w:rPr>
        <w:t>(</w:t>
      </w:r>
      <w:r w:rsidR="00055787">
        <w:rPr>
          <w:rFonts w:ascii="Verdana" w:hAnsi="Verdana"/>
          <w:b/>
          <w:sz w:val="20"/>
        </w:rPr>
        <w:t>t</w:t>
      </w:r>
      <w:r w:rsidRPr="00686F60">
        <w:rPr>
          <w:rFonts w:ascii="Verdana" w:hAnsi="Verdana"/>
          <w:b/>
          <w:sz w:val="20"/>
        </w:rPr>
        <w:t xml:space="preserve">.2) </w:t>
      </w:r>
      <w:r w:rsidR="00754589" w:rsidRPr="00686F60">
        <w:rPr>
          <w:rFonts w:ascii="Verdana" w:hAnsi="Verdana"/>
          <w:sz w:val="20"/>
        </w:rPr>
        <w:t>revelem-se incorretas ou imprecisas</w:t>
      </w:r>
      <w:r w:rsidR="00754589">
        <w:rPr>
          <w:rFonts w:ascii="Verdana" w:hAnsi="Verdana"/>
          <w:sz w:val="20"/>
        </w:rPr>
        <w:t xml:space="preserve"> </w:t>
      </w:r>
      <w:r w:rsidR="00754589" w:rsidRPr="00686F60">
        <w:rPr>
          <w:rFonts w:ascii="Verdana" w:hAnsi="Verdana"/>
          <w:sz w:val="20"/>
        </w:rPr>
        <w:t xml:space="preserve">quaisquer das declarações e garantia prestadas pela </w:t>
      </w:r>
      <w:r w:rsidR="00754589" w:rsidRPr="00417FDB">
        <w:rPr>
          <w:rFonts w:ascii="Verdana" w:hAnsi="Verdana"/>
          <w:sz w:val="20"/>
        </w:rPr>
        <w:t>Companhia</w:t>
      </w:r>
      <w:r w:rsidR="00754589" w:rsidRPr="00686F60">
        <w:rPr>
          <w:rFonts w:ascii="Verdana" w:hAnsi="Verdana"/>
          <w:sz w:val="20"/>
        </w:rPr>
        <w:t xml:space="preserve"> </w:t>
      </w:r>
      <w:r w:rsidR="00496D4A">
        <w:rPr>
          <w:rFonts w:ascii="Verdana" w:hAnsi="Verdana"/>
          <w:sz w:val="20"/>
        </w:rPr>
        <w:t xml:space="preserve">e/ou pelos Fiadores </w:t>
      </w:r>
      <w:r w:rsidR="00754589">
        <w:rPr>
          <w:rFonts w:ascii="Verdana" w:hAnsi="Verdana"/>
          <w:sz w:val="20"/>
        </w:rPr>
        <w:t xml:space="preserve">nesta Escritura </w:t>
      </w:r>
      <w:r w:rsidR="00F71848">
        <w:rPr>
          <w:rFonts w:ascii="Verdana" w:hAnsi="Verdana"/>
          <w:sz w:val="20"/>
        </w:rPr>
        <w:t>de Emissão</w:t>
      </w:r>
      <w:r w:rsidR="00DF5AE3">
        <w:rPr>
          <w:rFonts w:ascii="Verdana" w:hAnsi="Verdana"/>
          <w:sz w:val="20"/>
        </w:rPr>
        <w:t xml:space="preserve"> </w:t>
      </w:r>
      <w:r w:rsidR="00FA5F42">
        <w:rPr>
          <w:rFonts w:ascii="Verdana" w:hAnsi="Verdana"/>
          <w:sz w:val="20"/>
        </w:rPr>
        <w:t>e/ou nos demais Documentos da Operação</w:t>
      </w:r>
      <w:r w:rsidRPr="00686F60">
        <w:rPr>
          <w:rFonts w:ascii="Verdana" w:hAnsi="Verdana"/>
          <w:sz w:val="20"/>
        </w:rPr>
        <w:t>;</w:t>
      </w:r>
      <w:r w:rsidR="00496D4A" w:rsidRPr="00496D4A">
        <w:rPr>
          <w:rFonts w:ascii="Verdana" w:hAnsi="Verdana"/>
          <w:sz w:val="20"/>
        </w:rPr>
        <w:t xml:space="preserve"> </w:t>
      </w:r>
    </w:p>
    <w:p w14:paraId="21658AF1" w14:textId="77777777" w:rsidR="004B1DD5" w:rsidRPr="00686F60" w:rsidRDefault="004B1DD5" w:rsidP="00C171A2">
      <w:pPr>
        <w:spacing w:line="320" w:lineRule="exact"/>
        <w:ind w:left="567"/>
        <w:rPr>
          <w:rFonts w:ascii="Verdana" w:hAnsi="Verdana"/>
          <w:sz w:val="20"/>
        </w:rPr>
      </w:pPr>
    </w:p>
    <w:p w14:paraId="4F8FF859" w14:textId="5F1499E2" w:rsidR="004B1DD5" w:rsidRPr="00686F60" w:rsidRDefault="004B1DD5" w:rsidP="003E2A51">
      <w:pPr>
        <w:pStyle w:val="PargrafodaLista"/>
        <w:widowControl w:val="0"/>
        <w:numPr>
          <w:ilvl w:val="0"/>
          <w:numId w:val="10"/>
        </w:numPr>
        <w:tabs>
          <w:tab w:val="left" w:pos="567"/>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com relação a qualquer dos bens objeto </w:t>
      </w:r>
      <w:r w:rsidR="00754589" w:rsidRPr="00686F60">
        <w:rPr>
          <w:rFonts w:ascii="Verdana" w:hAnsi="Verdana"/>
          <w:sz w:val="20"/>
        </w:rPr>
        <w:t>da</w:t>
      </w:r>
      <w:r w:rsidR="00754589">
        <w:rPr>
          <w:rFonts w:ascii="Verdana" w:hAnsi="Verdana"/>
          <w:sz w:val="20"/>
        </w:rPr>
        <w:t>s</w:t>
      </w:r>
      <w:r w:rsidR="00754589" w:rsidRPr="00686F60">
        <w:rPr>
          <w:rFonts w:ascii="Verdana" w:hAnsi="Verdana"/>
          <w:sz w:val="20"/>
        </w:rPr>
        <w:t xml:space="preserve"> </w:t>
      </w:r>
      <w:r w:rsidR="00754589">
        <w:rPr>
          <w:rFonts w:ascii="Verdana" w:hAnsi="Verdana"/>
          <w:sz w:val="20"/>
        </w:rPr>
        <w:t>G</w:t>
      </w:r>
      <w:r w:rsidR="00754589" w:rsidRPr="00686F60">
        <w:rPr>
          <w:rFonts w:ascii="Verdana" w:hAnsi="Verdana"/>
          <w:sz w:val="20"/>
        </w:rPr>
        <w:t>arantia</w:t>
      </w:r>
      <w:r w:rsidR="00754589">
        <w:rPr>
          <w:rFonts w:ascii="Verdana" w:hAnsi="Verdana"/>
          <w:sz w:val="20"/>
        </w:rPr>
        <w:t>s</w:t>
      </w:r>
      <w:r w:rsidR="00754589" w:rsidRPr="00686F60">
        <w:rPr>
          <w:rFonts w:ascii="Verdana" w:hAnsi="Verdana"/>
          <w:sz w:val="20"/>
        </w:rPr>
        <w:t xml:space="preserve"> </w:t>
      </w:r>
      <w:r w:rsidRPr="00686F60">
        <w:rPr>
          <w:rFonts w:ascii="Verdana" w:hAnsi="Verdana"/>
          <w:sz w:val="20"/>
        </w:rPr>
        <w:t xml:space="preserve">e/ou qualquer dos direitos a estas inerentes, qualquer forma, a ocorrência de qualquer forma voluntária ou involuntária de transferência, disposição, constrição ou constituição de ônus, cujos efeitos não sejam cancelados em até 10 (dez) dias contados da data de sua ocorrência; </w:t>
      </w:r>
    </w:p>
    <w:p w14:paraId="61373C08" w14:textId="77777777" w:rsidR="004B1DD5" w:rsidRPr="00686F60" w:rsidRDefault="004B1DD5" w:rsidP="00C171A2">
      <w:pPr>
        <w:pStyle w:val="PargrafodaLista"/>
        <w:spacing w:line="320" w:lineRule="exact"/>
        <w:ind w:left="1287"/>
        <w:rPr>
          <w:rFonts w:ascii="Verdana" w:hAnsi="Verdana"/>
          <w:sz w:val="20"/>
        </w:rPr>
      </w:pPr>
    </w:p>
    <w:p w14:paraId="1F06E69C" w14:textId="3580C151" w:rsidR="004B1DD5" w:rsidRPr="00686F60" w:rsidRDefault="004B1DD5"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caso a </w:t>
      </w:r>
      <w:r w:rsidRPr="00417FDB">
        <w:rPr>
          <w:rFonts w:ascii="Verdana" w:hAnsi="Verdana"/>
          <w:sz w:val="20"/>
        </w:rPr>
        <w:t>Companhia</w:t>
      </w:r>
      <w:r w:rsidRPr="00686F60">
        <w:rPr>
          <w:rFonts w:ascii="Verdana" w:hAnsi="Verdana"/>
          <w:sz w:val="20"/>
        </w:rPr>
        <w:t xml:space="preserve"> </w:t>
      </w:r>
      <w:r w:rsidR="00496D4A">
        <w:rPr>
          <w:rFonts w:ascii="Verdana" w:hAnsi="Verdana"/>
          <w:sz w:val="20"/>
        </w:rPr>
        <w:t xml:space="preserve">e/ou os Fiadores </w:t>
      </w:r>
      <w:r w:rsidRPr="00686F60">
        <w:rPr>
          <w:rFonts w:ascii="Verdana" w:hAnsi="Verdana"/>
          <w:sz w:val="20"/>
        </w:rPr>
        <w:t xml:space="preserve">transfira ou por qualquer forma ceda ou prometa ceder a terceiros os direitos e obrigações assumidos nos termos desta </w:t>
      </w:r>
      <w:r>
        <w:rPr>
          <w:rFonts w:ascii="Verdana" w:hAnsi="Verdana"/>
          <w:sz w:val="20"/>
        </w:rPr>
        <w:t>Escritura de Emissão</w:t>
      </w:r>
      <w:r w:rsidRPr="00686F60">
        <w:rPr>
          <w:rFonts w:ascii="Verdana" w:hAnsi="Verdana"/>
          <w:sz w:val="20"/>
        </w:rPr>
        <w:t xml:space="preserve">, sem a prévia anuência dos Titulares de CRI reunidos em </w:t>
      </w:r>
      <w:r w:rsidR="00B604CC" w:rsidRPr="00557529">
        <w:rPr>
          <w:rFonts w:ascii="Verdana" w:eastAsia="Arial Unicode MS" w:hAnsi="Verdana"/>
          <w:sz w:val="20"/>
        </w:rPr>
        <w:t>Assembleia Geral de Titulares de CRI</w:t>
      </w:r>
      <w:r w:rsidRPr="00686F60">
        <w:rPr>
          <w:rFonts w:ascii="Verdana" w:hAnsi="Verdana"/>
          <w:sz w:val="20"/>
        </w:rPr>
        <w:t>;</w:t>
      </w:r>
    </w:p>
    <w:p w14:paraId="66C9B122" w14:textId="77777777" w:rsidR="004B1DD5" w:rsidRPr="00686F60" w:rsidRDefault="004B1DD5" w:rsidP="00C171A2">
      <w:pPr>
        <w:pStyle w:val="PargrafodaLista"/>
        <w:spacing w:line="320" w:lineRule="exact"/>
        <w:ind w:left="1287"/>
        <w:rPr>
          <w:rFonts w:ascii="Verdana" w:hAnsi="Verdana"/>
          <w:sz w:val="20"/>
        </w:rPr>
      </w:pPr>
    </w:p>
    <w:p w14:paraId="629D439C" w14:textId="7A144A90" w:rsidR="004B1DD5" w:rsidRPr="00686F60" w:rsidRDefault="004B1DD5"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caso a </w:t>
      </w:r>
      <w:r w:rsidRPr="00417FDB">
        <w:rPr>
          <w:rFonts w:ascii="Verdana" w:hAnsi="Verdana"/>
          <w:sz w:val="20"/>
        </w:rPr>
        <w:t>Companhia</w:t>
      </w:r>
      <w:r w:rsidRPr="00686F60">
        <w:rPr>
          <w:rFonts w:ascii="Verdana" w:hAnsi="Verdana"/>
          <w:sz w:val="20"/>
        </w:rPr>
        <w:t xml:space="preserve"> não apresente, em prazo razoável, quando solicitado pel</w:t>
      </w:r>
      <w:r w:rsidR="00930380">
        <w:rPr>
          <w:rFonts w:ascii="Verdana" w:hAnsi="Verdana"/>
          <w:sz w:val="20"/>
        </w:rPr>
        <w:t>a Securitizadora</w:t>
      </w:r>
      <w:r w:rsidRPr="00686F60">
        <w:rPr>
          <w:rFonts w:ascii="Verdana" w:hAnsi="Verdana"/>
          <w:sz w:val="20"/>
        </w:rPr>
        <w:t>, as informações financeiras e contábeis solicitadas e eventuais</w:t>
      </w:r>
      <w:r w:rsidRPr="00686F60">
        <w:rPr>
          <w:rFonts w:ascii="Verdana" w:hAnsi="Verdana"/>
          <w:spacing w:val="-27"/>
          <w:sz w:val="20"/>
        </w:rPr>
        <w:t xml:space="preserve"> </w:t>
      </w:r>
      <w:r w:rsidRPr="00686F60">
        <w:rPr>
          <w:rFonts w:ascii="Verdana" w:hAnsi="Verdana"/>
          <w:sz w:val="20"/>
        </w:rPr>
        <w:t>esclarecimentos;</w:t>
      </w:r>
    </w:p>
    <w:p w14:paraId="4637A4D8" w14:textId="77777777" w:rsidR="004B1DD5" w:rsidRPr="00686F60" w:rsidRDefault="004B1DD5" w:rsidP="00C171A2">
      <w:pPr>
        <w:spacing w:line="320" w:lineRule="exact"/>
        <w:ind w:left="567"/>
        <w:rPr>
          <w:rFonts w:ascii="Verdana" w:hAnsi="Verdana"/>
          <w:sz w:val="20"/>
        </w:rPr>
      </w:pPr>
    </w:p>
    <w:p w14:paraId="5FBBBEE5" w14:textId="4DD4AE43" w:rsidR="004B1DD5" w:rsidRDefault="004B1DD5"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expropriação, nacionalização, desapropriação ou qualquer meio de aquisição compulsória, por qualquer autoridade governamental, </w:t>
      </w:r>
      <w:r w:rsidR="00754589" w:rsidRPr="00686F60">
        <w:rPr>
          <w:rFonts w:ascii="Verdana" w:hAnsi="Verdana"/>
          <w:sz w:val="20"/>
        </w:rPr>
        <w:t>da</w:t>
      </w:r>
      <w:r w:rsidR="00754589">
        <w:rPr>
          <w:rFonts w:ascii="Verdana" w:hAnsi="Verdana"/>
          <w:sz w:val="20"/>
        </w:rPr>
        <w:t>s</w:t>
      </w:r>
      <w:r w:rsidR="00754589" w:rsidRPr="00686F60">
        <w:rPr>
          <w:rFonts w:ascii="Verdana" w:hAnsi="Verdana"/>
          <w:sz w:val="20"/>
        </w:rPr>
        <w:t xml:space="preserve"> </w:t>
      </w:r>
      <w:r w:rsidR="00754589">
        <w:rPr>
          <w:rFonts w:ascii="Verdana" w:hAnsi="Verdana"/>
          <w:sz w:val="20"/>
        </w:rPr>
        <w:t>G</w:t>
      </w:r>
      <w:r w:rsidR="00754589" w:rsidRPr="00686F60">
        <w:rPr>
          <w:rFonts w:ascii="Verdana" w:hAnsi="Verdana"/>
          <w:sz w:val="20"/>
        </w:rPr>
        <w:t>arantia</w:t>
      </w:r>
      <w:r w:rsidR="00754589">
        <w:rPr>
          <w:rFonts w:ascii="Verdana" w:hAnsi="Verdana"/>
          <w:sz w:val="20"/>
        </w:rPr>
        <w:t>s</w:t>
      </w:r>
      <w:r w:rsidRPr="00686F60">
        <w:rPr>
          <w:rFonts w:ascii="Verdana" w:hAnsi="Verdana"/>
          <w:sz w:val="20"/>
        </w:rPr>
        <w:t xml:space="preserve"> e/ou da totalidade ou parte substancial dos ativos da </w:t>
      </w:r>
      <w:r w:rsidRPr="00417FDB">
        <w:rPr>
          <w:rFonts w:ascii="Verdana" w:hAnsi="Verdana"/>
          <w:sz w:val="20"/>
        </w:rPr>
        <w:t>Companhia</w:t>
      </w:r>
      <w:r w:rsidRPr="00686F60">
        <w:rPr>
          <w:rFonts w:ascii="Verdana" w:hAnsi="Verdana"/>
          <w:sz w:val="20"/>
        </w:rPr>
        <w:t xml:space="preserve"> </w:t>
      </w:r>
      <w:r w:rsidR="00496D4A">
        <w:rPr>
          <w:rFonts w:ascii="Verdana" w:hAnsi="Verdana"/>
          <w:sz w:val="20"/>
        </w:rPr>
        <w:t xml:space="preserve">e/ou </w:t>
      </w:r>
      <w:r w:rsidR="004375F0">
        <w:rPr>
          <w:rFonts w:ascii="Verdana" w:hAnsi="Verdana"/>
          <w:sz w:val="20"/>
        </w:rPr>
        <w:t xml:space="preserve">dos </w:t>
      </w:r>
      <w:r w:rsidR="00496D4A">
        <w:rPr>
          <w:rFonts w:ascii="Verdana" w:hAnsi="Verdana"/>
          <w:sz w:val="20"/>
        </w:rPr>
        <w:t xml:space="preserve">Fiadores </w:t>
      </w:r>
      <w:r w:rsidRPr="00686F60">
        <w:rPr>
          <w:rFonts w:ascii="Verdana" w:hAnsi="Verdana"/>
          <w:sz w:val="20"/>
        </w:rPr>
        <w:t>cujos efeitos não sejam suspensos em até 10 (dez) dias contados da data de quaisquer desses eventos;</w:t>
      </w:r>
    </w:p>
    <w:p w14:paraId="2EAAF6B9" w14:textId="77777777" w:rsidR="00FA5F42" w:rsidRPr="0096306D" w:rsidRDefault="00FA5F42" w:rsidP="0096306D">
      <w:pPr>
        <w:pStyle w:val="PargrafodaLista"/>
        <w:widowControl w:val="0"/>
        <w:tabs>
          <w:tab w:val="left" w:pos="567"/>
          <w:tab w:val="left" w:pos="1353"/>
          <w:tab w:val="left" w:pos="1354"/>
        </w:tabs>
        <w:autoSpaceDE w:val="0"/>
        <w:autoSpaceDN w:val="0"/>
        <w:spacing w:after="0" w:line="320" w:lineRule="exact"/>
        <w:ind w:left="567" w:right="-1"/>
        <w:contextualSpacing w:val="0"/>
        <w:rPr>
          <w:rFonts w:ascii="Verdana" w:hAnsi="Verdana"/>
          <w:sz w:val="20"/>
        </w:rPr>
      </w:pPr>
    </w:p>
    <w:p w14:paraId="49AB6C82" w14:textId="54A7C373" w:rsidR="00DF5AE3" w:rsidRDefault="00DF5AE3"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aquisição</w:t>
      </w:r>
      <w:r>
        <w:rPr>
          <w:rFonts w:ascii="Verdana" w:hAnsi="Verdana"/>
          <w:sz w:val="20"/>
        </w:rPr>
        <w:t xml:space="preserve"> de participações societárias</w:t>
      </w:r>
      <w:r w:rsidR="00055787">
        <w:rPr>
          <w:rFonts w:ascii="Verdana" w:hAnsi="Verdana"/>
          <w:sz w:val="20"/>
        </w:rPr>
        <w:t xml:space="preserve"> pela Companhia</w:t>
      </w:r>
      <w:r>
        <w:rPr>
          <w:rFonts w:ascii="Verdana" w:hAnsi="Verdana"/>
          <w:sz w:val="20"/>
        </w:rPr>
        <w:t xml:space="preserve"> (incluindo por meio de instrumentos conversíveis, ou com acordo de conversão, em ações ou quotas de sociedades, fundos de investimento ou outros veículos de investimento) sem a prévia autorização dos Titulares de CRI reunidos em assembleia geral;</w:t>
      </w:r>
      <w:r w:rsidR="00BD3965">
        <w:rPr>
          <w:rFonts w:ascii="Verdana" w:hAnsi="Verdana"/>
          <w:sz w:val="20"/>
        </w:rPr>
        <w:t xml:space="preserve"> </w:t>
      </w:r>
    </w:p>
    <w:p w14:paraId="40973B85" w14:textId="77777777" w:rsidR="004B1DD5" w:rsidRPr="00947545" w:rsidRDefault="004B1DD5" w:rsidP="00947545"/>
    <w:p w14:paraId="04D33F7A" w14:textId="20F2C195" w:rsidR="004B1DD5" w:rsidRPr="00686F60" w:rsidRDefault="004B1DD5"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lastRenderedPageBreak/>
        <w:t xml:space="preserve">aquisição de ativos, bens e/ou direitos pela </w:t>
      </w:r>
      <w:r w:rsidRPr="00417FDB">
        <w:rPr>
          <w:rFonts w:ascii="Verdana" w:hAnsi="Verdana"/>
          <w:sz w:val="20"/>
        </w:rPr>
        <w:t>Companhia</w:t>
      </w:r>
      <w:r w:rsidR="00496D4A">
        <w:rPr>
          <w:rFonts w:ascii="Verdana" w:hAnsi="Verdana"/>
          <w:sz w:val="20"/>
        </w:rPr>
        <w:t xml:space="preserve"> e/ou pelos Fiadores</w:t>
      </w:r>
      <w:r w:rsidRPr="00686F60">
        <w:rPr>
          <w:rFonts w:ascii="Verdana" w:hAnsi="Verdana"/>
          <w:sz w:val="20"/>
        </w:rPr>
        <w:t xml:space="preserve"> que ocasionem a incapacidade financeira da </w:t>
      </w:r>
      <w:r w:rsidRPr="00417FDB">
        <w:rPr>
          <w:rFonts w:ascii="Verdana" w:hAnsi="Verdana"/>
          <w:sz w:val="20"/>
        </w:rPr>
        <w:t>Companhia</w:t>
      </w:r>
      <w:r w:rsidRPr="00686F60">
        <w:rPr>
          <w:rFonts w:ascii="Verdana" w:hAnsi="Verdana"/>
          <w:sz w:val="20"/>
        </w:rPr>
        <w:t xml:space="preserve"> em cumprir com as obrigações decorrentes desta </w:t>
      </w:r>
      <w:r>
        <w:rPr>
          <w:rFonts w:ascii="Verdana" w:hAnsi="Verdana"/>
          <w:sz w:val="20"/>
        </w:rPr>
        <w:t>Escritura de Emissão</w:t>
      </w:r>
      <w:r w:rsidRPr="00686F60">
        <w:rPr>
          <w:rFonts w:ascii="Verdana" w:hAnsi="Verdana"/>
          <w:sz w:val="20"/>
        </w:rPr>
        <w:t xml:space="preserve">; </w:t>
      </w:r>
    </w:p>
    <w:p w14:paraId="3736DCD9" w14:textId="77777777" w:rsidR="004B1DD5" w:rsidRPr="00686F60" w:rsidRDefault="004B1DD5" w:rsidP="00C171A2">
      <w:pPr>
        <w:spacing w:line="320" w:lineRule="exact"/>
        <w:ind w:left="567"/>
        <w:rPr>
          <w:rFonts w:ascii="Verdana" w:hAnsi="Verdana"/>
          <w:sz w:val="20"/>
        </w:rPr>
      </w:pPr>
    </w:p>
    <w:p w14:paraId="5D1513DD" w14:textId="34A9126C" w:rsidR="0037184D" w:rsidRDefault="004B1DD5"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sidRPr="00686F60">
        <w:rPr>
          <w:rFonts w:ascii="Verdana" w:hAnsi="Verdana"/>
          <w:sz w:val="20"/>
        </w:rPr>
        <w:t xml:space="preserve">caso seja proferida decisão </w:t>
      </w:r>
      <w:r w:rsidR="00D12CFE">
        <w:rPr>
          <w:rFonts w:ascii="Verdana" w:hAnsi="Verdana"/>
          <w:sz w:val="20"/>
        </w:rPr>
        <w:t>em segunda instância</w:t>
      </w:r>
      <w:r w:rsidRPr="00686F60">
        <w:rPr>
          <w:rFonts w:ascii="Verdana" w:hAnsi="Verdana"/>
          <w:sz w:val="20"/>
        </w:rPr>
        <w:t xml:space="preserve"> o(s) sócio(s) ou controlador(es) da </w:t>
      </w:r>
      <w:r w:rsidRPr="00417FDB">
        <w:rPr>
          <w:rFonts w:ascii="Verdana" w:hAnsi="Verdana"/>
          <w:sz w:val="20"/>
        </w:rPr>
        <w:t>Companhia</w:t>
      </w:r>
      <w:r w:rsidRPr="00686F60">
        <w:rPr>
          <w:rFonts w:ascii="Verdana" w:hAnsi="Verdana"/>
          <w:sz w:val="20"/>
        </w:rPr>
        <w:t xml:space="preserve"> </w:t>
      </w:r>
      <w:r w:rsidR="00496D4A">
        <w:rPr>
          <w:rFonts w:ascii="Verdana" w:hAnsi="Verdana"/>
          <w:sz w:val="20"/>
        </w:rPr>
        <w:t xml:space="preserve">e/ou dos Fiadores </w:t>
      </w:r>
      <w:r w:rsidRPr="00686F60">
        <w:rPr>
          <w:rFonts w:ascii="Verdana" w:hAnsi="Verdana"/>
          <w:sz w:val="20"/>
        </w:rPr>
        <w:t xml:space="preserve">pelos crimes: </w:t>
      </w:r>
      <w:r w:rsidRPr="00686F60">
        <w:rPr>
          <w:rFonts w:ascii="Verdana" w:hAnsi="Verdana"/>
          <w:b/>
          <w:sz w:val="20"/>
        </w:rPr>
        <w:t xml:space="preserve">(y.1) </w:t>
      </w:r>
      <w:r w:rsidRPr="00686F60">
        <w:rPr>
          <w:rFonts w:ascii="Verdana" w:hAnsi="Verdana"/>
          <w:sz w:val="20"/>
        </w:rPr>
        <w:t xml:space="preserve">contra a economia popular, a fé pública, a administração pública e o patrimônio público; </w:t>
      </w:r>
      <w:r w:rsidRPr="00686F60">
        <w:rPr>
          <w:rFonts w:ascii="Verdana" w:hAnsi="Verdana"/>
          <w:b/>
          <w:sz w:val="20"/>
        </w:rPr>
        <w:t xml:space="preserve">(y.2) </w:t>
      </w:r>
      <w:r w:rsidRPr="00686F60">
        <w:rPr>
          <w:rFonts w:ascii="Verdana" w:hAnsi="Verdana"/>
          <w:sz w:val="20"/>
        </w:rPr>
        <w:t xml:space="preserve">contra o patrimônio privado, o sistema financeiro, o mercado de capitais e os previstos na lei que regula a falência; </w:t>
      </w:r>
      <w:r w:rsidRPr="00686F60">
        <w:rPr>
          <w:rFonts w:ascii="Verdana" w:hAnsi="Verdana"/>
          <w:b/>
          <w:sz w:val="20"/>
        </w:rPr>
        <w:t xml:space="preserve">(y.3) </w:t>
      </w:r>
      <w:r w:rsidRPr="00686F60">
        <w:rPr>
          <w:rFonts w:ascii="Verdana" w:hAnsi="Verdana"/>
          <w:sz w:val="20"/>
        </w:rPr>
        <w:t xml:space="preserve">contra a saúde pública; </w:t>
      </w:r>
      <w:r w:rsidRPr="00686F60">
        <w:rPr>
          <w:rFonts w:ascii="Verdana" w:hAnsi="Verdana"/>
          <w:b/>
          <w:sz w:val="20"/>
        </w:rPr>
        <w:t xml:space="preserve">(y.4) </w:t>
      </w:r>
      <w:r w:rsidRPr="00686F60">
        <w:rPr>
          <w:rFonts w:ascii="Verdana" w:hAnsi="Verdana"/>
          <w:sz w:val="20"/>
        </w:rPr>
        <w:t xml:space="preserve">eleitorais; </w:t>
      </w:r>
      <w:r w:rsidRPr="00686F60">
        <w:rPr>
          <w:rFonts w:ascii="Verdana" w:hAnsi="Verdana"/>
          <w:b/>
          <w:sz w:val="20"/>
        </w:rPr>
        <w:t xml:space="preserve">(y.5) </w:t>
      </w:r>
      <w:r w:rsidRPr="00686F60">
        <w:rPr>
          <w:rFonts w:ascii="Verdana" w:hAnsi="Verdana"/>
          <w:sz w:val="20"/>
        </w:rPr>
        <w:t xml:space="preserve">de lavagem ou ocultação de bens, direitos e valores; </w:t>
      </w:r>
      <w:r w:rsidRPr="00686F60">
        <w:rPr>
          <w:rFonts w:ascii="Verdana" w:hAnsi="Verdana"/>
          <w:b/>
          <w:sz w:val="20"/>
        </w:rPr>
        <w:t xml:space="preserve">(y.6) </w:t>
      </w:r>
      <w:r w:rsidRPr="00686F60">
        <w:rPr>
          <w:rFonts w:ascii="Verdana" w:hAnsi="Verdana"/>
          <w:sz w:val="20"/>
        </w:rPr>
        <w:t xml:space="preserve">de tráfico de entorpecentes e drogas afins, racismo, tortura, terrorismo e hediondos; e/ou </w:t>
      </w:r>
      <w:r w:rsidRPr="00686F60">
        <w:rPr>
          <w:rFonts w:ascii="Verdana" w:hAnsi="Verdana"/>
          <w:b/>
          <w:sz w:val="20"/>
        </w:rPr>
        <w:t xml:space="preserve">(y.7) </w:t>
      </w:r>
      <w:r w:rsidRPr="00686F60">
        <w:rPr>
          <w:rFonts w:ascii="Verdana" w:hAnsi="Verdana"/>
          <w:sz w:val="20"/>
        </w:rPr>
        <w:t>praticados por organização criminosa, quadrilha ou bando</w:t>
      </w:r>
      <w:r w:rsidR="0037184D">
        <w:rPr>
          <w:rFonts w:ascii="Verdana" w:hAnsi="Verdana"/>
          <w:sz w:val="20"/>
        </w:rPr>
        <w:t xml:space="preserve">; </w:t>
      </w:r>
    </w:p>
    <w:p w14:paraId="0CA7FE4C" w14:textId="77777777" w:rsidR="0037184D" w:rsidRPr="00617991" w:rsidRDefault="0037184D" w:rsidP="00617991">
      <w:pPr>
        <w:pStyle w:val="PargrafodaLista"/>
        <w:rPr>
          <w:rFonts w:ascii="Verdana" w:hAnsi="Verdana"/>
          <w:sz w:val="20"/>
        </w:rPr>
      </w:pPr>
    </w:p>
    <w:p w14:paraId="10A5B180" w14:textId="12FAA839" w:rsidR="00754589" w:rsidRPr="007F2CE1" w:rsidRDefault="00617991"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Pr>
          <w:rFonts w:ascii="Verdana" w:hAnsi="Verdana"/>
          <w:sz w:val="20"/>
        </w:rPr>
        <w:t xml:space="preserve">caso ocorra o vencimento antecipado da cédula de crédito bancário </w:t>
      </w:r>
      <w:r w:rsidRPr="00631B74">
        <w:rPr>
          <w:rFonts w:ascii="Verdana" w:hAnsi="Verdana"/>
          <w:sz w:val="20"/>
        </w:rPr>
        <w:t xml:space="preserve">emitida pela </w:t>
      </w:r>
      <w:proofErr w:type="spellStart"/>
      <w:r w:rsidRPr="00DF0A41">
        <w:rPr>
          <w:rFonts w:ascii="Verdana" w:hAnsi="Verdana"/>
          <w:sz w:val="20"/>
        </w:rPr>
        <w:t>Bwp</w:t>
      </w:r>
      <w:proofErr w:type="spellEnd"/>
      <w:r w:rsidRPr="00DF0A41">
        <w:rPr>
          <w:rFonts w:ascii="Verdana" w:hAnsi="Verdana"/>
          <w:sz w:val="20"/>
        </w:rPr>
        <w:t xml:space="preserve"> </w:t>
      </w:r>
      <w:proofErr w:type="spellStart"/>
      <w:r w:rsidRPr="00DF0A41">
        <w:rPr>
          <w:rFonts w:ascii="Verdana" w:hAnsi="Verdana"/>
          <w:sz w:val="20"/>
        </w:rPr>
        <w:t>Diase</w:t>
      </w:r>
      <w:proofErr w:type="spellEnd"/>
      <w:r w:rsidRPr="00DF0A41">
        <w:rPr>
          <w:rFonts w:ascii="Verdana" w:hAnsi="Verdana"/>
          <w:sz w:val="20"/>
        </w:rPr>
        <w:t xml:space="preserve"> Empreendimento Imobiliário Extrema Ltda.</w:t>
      </w:r>
      <w:r w:rsidRPr="00631B74">
        <w:rPr>
          <w:rFonts w:ascii="Verdana" w:hAnsi="Verdana"/>
          <w:sz w:val="20"/>
        </w:rPr>
        <w:t xml:space="preserve"> em 14 de abril de 2021</w:t>
      </w:r>
      <w:r>
        <w:rPr>
          <w:rFonts w:ascii="Verdana" w:hAnsi="Verdana"/>
          <w:sz w:val="20"/>
        </w:rPr>
        <w:t xml:space="preserve"> (“</w:t>
      </w:r>
      <w:r w:rsidRPr="00DF0A41">
        <w:rPr>
          <w:rFonts w:ascii="Verdana" w:hAnsi="Verdana"/>
          <w:sz w:val="20"/>
          <w:u w:val="single"/>
        </w:rPr>
        <w:t>CCB</w:t>
      </w:r>
      <w:r>
        <w:rPr>
          <w:rFonts w:ascii="Verdana" w:hAnsi="Verdana"/>
          <w:sz w:val="20"/>
        </w:rPr>
        <w:t>”)</w:t>
      </w:r>
      <w:r w:rsidRPr="00631B74">
        <w:rPr>
          <w:rFonts w:ascii="Verdana" w:hAnsi="Verdana"/>
          <w:sz w:val="20"/>
        </w:rPr>
        <w:t xml:space="preserve">, cujos créditos foram cedidos à Securitizadora por meio do </w:t>
      </w:r>
      <w:r w:rsidRPr="00DF0A41">
        <w:rPr>
          <w:rFonts w:ascii="Verdana" w:hAnsi="Verdana"/>
          <w:sz w:val="20"/>
        </w:rPr>
        <w:t xml:space="preserve">“Instrumento Particular de Cessão de Créditos Imobiliários e Outras Avenças” celebrado em </w:t>
      </w:r>
      <w:r w:rsidRPr="00631B74">
        <w:rPr>
          <w:rFonts w:ascii="Verdana" w:hAnsi="Verdana"/>
          <w:sz w:val="20"/>
        </w:rPr>
        <w:t>14 de abril de 2021</w:t>
      </w:r>
      <w:r w:rsidRPr="00DF0A41">
        <w:rPr>
          <w:rFonts w:ascii="Verdana" w:hAnsi="Verdana"/>
          <w:sz w:val="20"/>
        </w:rPr>
        <w:t xml:space="preserve"> entre </w:t>
      </w:r>
      <w:r>
        <w:rPr>
          <w:rFonts w:ascii="Verdana" w:hAnsi="Verdana"/>
          <w:sz w:val="20"/>
        </w:rPr>
        <w:t xml:space="preserve">a </w:t>
      </w:r>
      <w:r w:rsidRPr="007F2CE1">
        <w:rPr>
          <w:rFonts w:ascii="Verdana" w:hAnsi="Verdana"/>
          <w:sz w:val="20"/>
        </w:rPr>
        <w:t>Bmp Money Plus Sociedade de Crédito Direto S.A., a Securitizadora e os Fiadores (“</w:t>
      </w:r>
      <w:r w:rsidRPr="007F2CE1">
        <w:rPr>
          <w:rFonts w:ascii="Verdana" w:hAnsi="Verdana"/>
          <w:sz w:val="20"/>
          <w:u w:val="single"/>
        </w:rPr>
        <w:t>Contrato de Cessão</w:t>
      </w:r>
      <w:r w:rsidRPr="007F2CE1">
        <w:rPr>
          <w:rFonts w:ascii="Verdana" w:hAnsi="Verdana"/>
          <w:sz w:val="20"/>
        </w:rPr>
        <w:t>”</w:t>
      </w:r>
      <w:r w:rsidR="00A735FE" w:rsidRPr="007F2CE1">
        <w:rPr>
          <w:rFonts w:ascii="Verdana" w:hAnsi="Verdana"/>
          <w:sz w:val="20"/>
        </w:rPr>
        <w:t>)</w:t>
      </w:r>
      <w:r w:rsidR="00754589" w:rsidRPr="007F2CE1">
        <w:rPr>
          <w:rFonts w:ascii="Verdana" w:hAnsi="Verdana"/>
          <w:sz w:val="20"/>
        </w:rPr>
        <w:t>;</w:t>
      </w:r>
    </w:p>
    <w:p w14:paraId="3F974202" w14:textId="77777777" w:rsidR="00754589" w:rsidRPr="007F2CE1" w:rsidRDefault="00754589" w:rsidP="00754589">
      <w:pPr>
        <w:pStyle w:val="PargrafodaLista"/>
        <w:rPr>
          <w:rFonts w:ascii="Verdana" w:hAnsi="Verdana"/>
          <w:sz w:val="20"/>
        </w:rPr>
      </w:pPr>
    </w:p>
    <w:p w14:paraId="28CC1DA5" w14:textId="2DA9C4D3" w:rsidR="00754589" w:rsidRPr="00230C35" w:rsidRDefault="00FA5F42"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sidRPr="007F2CE1">
        <w:rPr>
          <w:rFonts w:ascii="Verdana" w:hAnsi="Verdana"/>
          <w:sz w:val="20"/>
        </w:rPr>
        <w:t xml:space="preserve">não regularização dominial pelos atuais possuidores do Imóvel Complementar (conforme definido </w:t>
      </w:r>
      <w:r w:rsidRPr="00230C35">
        <w:rPr>
          <w:rFonts w:ascii="Verdana" w:hAnsi="Verdana"/>
          <w:sz w:val="20"/>
        </w:rPr>
        <w:t>abaixo), mediante processo de usucapião judicial ou extrajudicial, no prazo de até 6 (seis) meses contados da data de assinatura desta Escritura de Emissão</w:t>
      </w:r>
      <w:r w:rsidR="00754589" w:rsidRPr="00230C35">
        <w:rPr>
          <w:rFonts w:ascii="Verdana" w:hAnsi="Verdana"/>
          <w:sz w:val="20"/>
        </w:rPr>
        <w:t>; ou</w:t>
      </w:r>
      <w:r w:rsidR="00F577E5" w:rsidRPr="00230C35">
        <w:rPr>
          <w:rFonts w:ascii="Verdana" w:hAnsi="Verdana"/>
          <w:sz w:val="20"/>
        </w:rPr>
        <w:t xml:space="preserve"> </w:t>
      </w:r>
    </w:p>
    <w:p w14:paraId="399A1164" w14:textId="77777777" w:rsidR="00754589" w:rsidRPr="00230C35" w:rsidRDefault="00754589" w:rsidP="00754589">
      <w:pPr>
        <w:pStyle w:val="PargrafodaLista"/>
        <w:rPr>
          <w:rFonts w:ascii="Verdana" w:hAnsi="Verdana"/>
          <w:sz w:val="20"/>
        </w:rPr>
      </w:pPr>
    </w:p>
    <w:p w14:paraId="4EC34D25" w14:textId="59211DEF" w:rsidR="004B1DD5" w:rsidRPr="00230C35" w:rsidRDefault="00754589" w:rsidP="003E2A51">
      <w:pPr>
        <w:pStyle w:val="PargrafodaLista"/>
        <w:widowControl w:val="0"/>
        <w:numPr>
          <w:ilvl w:val="0"/>
          <w:numId w:val="10"/>
        </w:numPr>
        <w:tabs>
          <w:tab w:val="left" w:pos="567"/>
          <w:tab w:val="left" w:pos="1353"/>
          <w:tab w:val="left" w:pos="1354"/>
        </w:tabs>
        <w:autoSpaceDE w:val="0"/>
        <w:autoSpaceDN w:val="0"/>
        <w:spacing w:after="0" w:line="320" w:lineRule="exact"/>
        <w:ind w:left="567" w:right="-1" w:firstLine="0"/>
        <w:contextualSpacing w:val="0"/>
        <w:rPr>
          <w:rFonts w:ascii="Verdana" w:hAnsi="Verdana"/>
          <w:sz w:val="20"/>
        </w:rPr>
      </w:pPr>
      <w:r w:rsidRPr="00230C35">
        <w:rPr>
          <w:rFonts w:ascii="Verdana" w:hAnsi="Verdana"/>
          <w:sz w:val="20"/>
        </w:rPr>
        <w:t xml:space="preserve">caso a conclusão do processo de inventário ou a obtenção de alvará judicial para a lavratura e registro da competente escritura de compra e venda em favor da Companhia, referente a fração ideal correspondente a 22,977272% da Área Principal da Matrícula 2.361 registrada em nome do espólio de </w:t>
      </w:r>
      <w:proofErr w:type="spellStart"/>
      <w:r w:rsidRPr="00230C35">
        <w:rPr>
          <w:rFonts w:ascii="Verdana" w:hAnsi="Verdana"/>
          <w:sz w:val="20"/>
        </w:rPr>
        <w:t>Ignês</w:t>
      </w:r>
      <w:proofErr w:type="spellEnd"/>
      <w:r w:rsidRPr="00230C35">
        <w:rPr>
          <w:rFonts w:ascii="Verdana" w:hAnsi="Verdana"/>
          <w:sz w:val="20"/>
        </w:rPr>
        <w:t xml:space="preserve"> </w:t>
      </w:r>
      <w:proofErr w:type="spellStart"/>
      <w:r w:rsidRPr="00230C35">
        <w:rPr>
          <w:rFonts w:ascii="Verdana" w:hAnsi="Verdana"/>
          <w:sz w:val="20"/>
        </w:rPr>
        <w:t>Olivotti</w:t>
      </w:r>
      <w:proofErr w:type="spellEnd"/>
      <w:r w:rsidRPr="00230C35">
        <w:rPr>
          <w:rFonts w:ascii="Verdana" w:hAnsi="Verdana"/>
          <w:sz w:val="20"/>
        </w:rPr>
        <w:t xml:space="preserve"> Simões não ocorra no prazo de </w:t>
      </w:r>
      <w:r w:rsidR="00D12CFE">
        <w:rPr>
          <w:rFonts w:ascii="Verdana" w:hAnsi="Verdana"/>
          <w:sz w:val="20"/>
        </w:rPr>
        <w:t>3</w:t>
      </w:r>
      <w:r w:rsidR="00515BAD" w:rsidRPr="00230C35">
        <w:rPr>
          <w:rFonts w:ascii="Verdana" w:hAnsi="Verdana"/>
          <w:sz w:val="20"/>
        </w:rPr>
        <w:t xml:space="preserve"> (</w:t>
      </w:r>
      <w:r w:rsidR="00D12CFE">
        <w:rPr>
          <w:rFonts w:ascii="Verdana" w:hAnsi="Verdana"/>
          <w:sz w:val="20"/>
        </w:rPr>
        <w:t>três</w:t>
      </w:r>
      <w:r w:rsidR="00515BAD" w:rsidRPr="00230C35">
        <w:rPr>
          <w:rFonts w:ascii="Verdana" w:hAnsi="Verdana"/>
          <w:sz w:val="20"/>
        </w:rPr>
        <w:t xml:space="preserve">) </w:t>
      </w:r>
      <w:r w:rsidRPr="00230C35">
        <w:rPr>
          <w:rFonts w:ascii="Verdana" w:hAnsi="Verdana"/>
          <w:sz w:val="20"/>
        </w:rPr>
        <w:t>meses, contados da assinatura da presente Escritura de Emissão</w:t>
      </w:r>
      <w:r w:rsidR="00D12CFE">
        <w:rPr>
          <w:rFonts w:ascii="Verdana" w:hAnsi="Verdana"/>
          <w:sz w:val="20"/>
        </w:rPr>
        <w:t>, prorrogáveis por um único período</w:t>
      </w:r>
      <w:r w:rsidR="00C02185">
        <w:rPr>
          <w:rFonts w:ascii="Verdana" w:hAnsi="Verdana"/>
          <w:sz w:val="20"/>
        </w:rPr>
        <w:t xml:space="preserve"> adicional de 3</w:t>
      </w:r>
      <w:r w:rsidR="00C02185" w:rsidRPr="00230C35">
        <w:rPr>
          <w:rFonts w:ascii="Verdana" w:hAnsi="Verdana"/>
          <w:sz w:val="20"/>
        </w:rPr>
        <w:t xml:space="preserve"> (</w:t>
      </w:r>
      <w:r w:rsidR="00C02185">
        <w:rPr>
          <w:rFonts w:ascii="Verdana" w:hAnsi="Verdana"/>
          <w:sz w:val="20"/>
        </w:rPr>
        <w:t>três</w:t>
      </w:r>
      <w:r w:rsidR="00C02185" w:rsidRPr="00230C35">
        <w:rPr>
          <w:rFonts w:ascii="Verdana" w:hAnsi="Verdana"/>
          <w:sz w:val="20"/>
        </w:rPr>
        <w:t>) meses</w:t>
      </w:r>
      <w:r w:rsidR="00D12CFE">
        <w:rPr>
          <w:rFonts w:ascii="Verdana" w:hAnsi="Verdana"/>
          <w:sz w:val="20"/>
        </w:rPr>
        <w:t>, caso a morosidade no processo se dê por ato ou fato imputável exclusivamente ao órgão judicial</w:t>
      </w:r>
      <w:r w:rsidRPr="00230C35">
        <w:rPr>
          <w:rFonts w:ascii="Verdana" w:hAnsi="Verdana"/>
          <w:sz w:val="20"/>
        </w:rPr>
        <w:t>.</w:t>
      </w:r>
    </w:p>
    <w:p w14:paraId="2DF2EC47" w14:textId="77777777" w:rsidR="00C577AB" w:rsidRPr="00417FDB" w:rsidRDefault="00C577AB" w:rsidP="00C171A2">
      <w:bookmarkStart w:id="186" w:name="_DV_M45"/>
      <w:bookmarkStart w:id="187" w:name="_Ref534176562"/>
      <w:bookmarkStart w:id="188" w:name="_Ref130283218"/>
      <w:bookmarkEnd w:id="179"/>
      <w:bookmarkEnd w:id="180"/>
      <w:bookmarkEnd w:id="181"/>
      <w:bookmarkEnd w:id="182"/>
      <w:bookmarkEnd w:id="183"/>
      <w:bookmarkEnd w:id="184"/>
      <w:bookmarkEnd w:id="185"/>
      <w:bookmarkEnd w:id="186"/>
    </w:p>
    <w:p w14:paraId="728E64B3" w14:textId="133E21E0" w:rsidR="00521787" w:rsidRPr="00934D98" w:rsidRDefault="00521787" w:rsidP="003E2A51">
      <w:pPr>
        <w:numPr>
          <w:ilvl w:val="2"/>
          <w:numId w:val="7"/>
        </w:numPr>
        <w:spacing w:after="0" w:line="320" w:lineRule="exact"/>
        <w:ind w:left="0" w:firstLine="0"/>
        <w:rPr>
          <w:rFonts w:ascii="Verdana" w:hAnsi="Verdana"/>
          <w:b/>
          <w:sz w:val="20"/>
        </w:rPr>
      </w:pPr>
      <w:r w:rsidRPr="00686F60">
        <w:rPr>
          <w:rFonts w:ascii="Verdana" w:hAnsi="Verdana"/>
          <w:sz w:val="20"/>
        </w:rPr>
        <w:t xml:space="preserve">A </w:t>
      </w:r>
      <w:r w:rsidRPr="00934D98">
        <w:rPr>
          <w:rFonts w:ascii="Verdana" w:hAnsi="Verdana"/>
          <w:sz w:val="20"/>
        </w:rPr>
        <w:t>Companhia obriga</w:t>
      </w:r>
      <w:r w:rsidR="00453142" w:rsidRPr="00934D98">
        <w:rPr>
          <w:rFonts w:ascii="Verdana" w:hAnsi="Verdana"/>
          <w:sz w:val="20"/>
        </w:rPr>
        <w:t>-se</w:t>
      </w:r>
      <w:r w:rsidRPr="00934D98">
        <w:rPr>
          <w:rFonts w:ascii="Verdana" w:hAnsi="Verdana"/>
          <w:sz w:val="20"/>
        </w:rPr>
        <w:t xml:space="preserve"> a notificar a Securitizadora, com cópia para o Agente Fiduciário</w:t>
      </w:r>
      <w:r w:rsidR="00C171A2" w:rsidRPr="00934D98">
        <w:rPr>
          <w:rFonts w:ascii="Verdana" w:hAnsi="Verdana"/>
          <w:sz w:val="20"/>
        </w:rPr>
        <w:t xml:space="preserve"> dos CRI</w:t>
      </w:r>
      <w:r w:rsidRPr="00934D98">
        <w:rPr>
          <w:rFonts w:ascii="Verdana" w:hAnsi="Verdana"/>
          <w:sz w:val="20"/>
        </w:rPr>
        <w:t xml:space="preserve">, sobre a ocorrência de qualquer um dos </w:t>
      </w:r>
      <w:r w:rsidR="00C171A2" w:rsidRPr="00934D98">
        <w:rPr>
          <w:rFonts w:ascii="Verdana" w:hAnsi="Verdana"/>
          <w:sz w:val="20"/>
        </w:rPr>
        <w:t>Eventos de Vencimento Antecipado</w:t>
      </w:r>
      <w:r w:rsidRPr="00934D98">
        <w:rPr>
          <w:rFonts w:ascii="Verdana" w:hAnsi="Verdana"/>
          <w:sz w:val="20"/>
        </w:rPr>
        <w:t xml:space="preserve">, em até </w:t>
      </w:r>
      <w:r w:rsidR="004632EC" w:rsidRPr="00934D98">
        <w:rPr>
          <w:rFonts w:ascii="Verdana" w:hAnsi="Verdana"/>
          <w:sz w:val="20"/>
        </w:rPr>
        <w:t xml:space="preserve">2 (dois) Dias Úteis contados </w:t>
      </w:r>
      <w:r w:rsidR="004632EC">
        <w:rPr>
          <w:rFonts w:ascii="Verdana" w:hAnsi="Verdana"/>
          <w:sz w:val="20"/>
        </w:rPr>
        <w:t>da data</w:t>
      </w:r>
      <w:r w:rsidR="0007529F">
        <w:rPr>
          <w:rFonts w:ascii="Verdana" w:hAnsi="Verdana"/>
          <w:sz w:val="20"/>
        </w:rPr>
        <w:t xml:space="preserve"> da respectiva</w:t>
      </w:r>
      <w:r w:rsidR="004632EC">
        <w:rPr>
          <w:rFonts w:ascii="Verdana" w:hAnsi="Verdana"/>
          <w:sz w:val="20"/>
        </w:rPr>
        <w:t xml:space="preserve"> ocorrência</w:t>
      </w:r>
      <w:r w:rsidR="004632EC" w:rsidRPr="00934D98">
        <w:rPr>
          <w:rFonts w:ascii="Verdana" w:hAnsi="Verdana"/>
          <w:sz w:val="20"/>
        </w:rPr>
        <w:t xml:space="preserve">. Sem prejuízo, a </w:t>
      </w:r>
      <w:r w:rsidR="004632EC" w:rsidRPr="00934D98">
        <w:rPr>
          <w:rFonts w:ascii="Verdana" w:hAnsi="Verdana"/>
          <w:bCs/>
          <w:sz w:val="20"/>
        </w:rPr>
        <w:t>Companhia</w:t>
      </w:r>
      <w:r w:rsidR="004632EC" w:rsidRPr="00934D98">
        <w:rPr>
          <w:rFonts w:ascii="Verdana" w:hAnsi="Verdana"/>
          <w:sz w:val="20"/>
        </w:rPr>
        <w:t xml:space="preserve"> deverá, anualmente até o último dia do mês de fevereiro, prestar declaração, sobre o cumprimento de todas as obrigações assumidas nos Documentos da Operação e sobre a não ocorrência de nenhuma hipótese de vencimento antecipado.</w:t>
      </w:r>
      <w:r w:rsidR="004632EC">
        <w:rPr>
          <w:rFonts w:ascii="Verdana" w:hAnsi="Verdana"/>
          <w:sz w:val="20"/>
        </w:rPr>
        <w:t xml:space="preserve"> </w:t>
      </w:r>
    </w:p>
    <w:p w14:paraId="37E2AD22" w14:textId="77777777" w:rsidR="00521787" w:rsidRPr="00934D98" w:rsidRDefault="00521787" w:rsidP="00521787">
      <w:pPr>
        <w:spacing w:line="320" w:lineRule="exact"/>
        <w:rPr>
          <w:rFonts w:ascii="Verdana" w:hAnsi="Verdana"/>
          <w:sz w:val="20"/>
        </w:rPr>
      </w:pPr>
    </w:p>
    <w:p w14:paraId="0E18C8F2" w14:textId="723BF9BC" w:rsidR="00521787" w:rsidRPr="00934D98" w:rsidRDefault="00521787" w:rsidP="003E2A51">
      <w:pPr>
        <w:numPr>
          <w:ilvl w:val="2"/>
          <w:numId w:val="7"/>
        </w:numPr>
        <w:spacing w:after="0" w:line="320" w:lineRule="exact"/>
        <w:ind w:left="0" w:firstLine="0"/>
        <w:rPr>
          <w:rFonts w:ascii="Verdana" w:hAnsi="Verdana"/>
          <w:sz w:val="20"/>
        </w:rPr>
      </w:pPr>
      <w:r w:rsidRPr="00934D98">
        <w:rPr>
          <w:rFonts w:ascii="Verdana" w:hAnsi="Verdana"/>
          <w:sz w:val="20"/>
        </w:rPr>
        <w:lastRenderedPageBreak/>
        <w:t xml:space="preserve">Sem prejuízo do disposto nos itens supra, para fins de verificação e monitoramento de eventual ocorrência </w:t>
      </w:r>
      <w:r w:rsidR="00C171A2" w:rsidRPr="00934D98">
        <w:rPr>
          <w:rFonts w:ascii="Verdana" w:hAnsi="Verdana"/>
          <w:sz w:val="20"/>
        </w:rPr>
        <w:t>dos Eventos</w:t>
      </w:r>
      <w:r w:rsidRPr="00934D98">
        <w:rPr>
          <w:rFonts w:ascii="Verdana" w:hAnsi="Verdana"/>
          <w:sz w:val="20"/>
        </w:rPr>
        <w:t xml:space="preserve"> de Vencimento Antecipado descritas acima, a </w:t>
      </w:r>
      <w:r w:rsidRPr="00934D98">
        <w:rPr>
          <w:rFonts w:ascii="Verdana" w:hAnsi="Verdana"/>
          <w:bCs/>
          <w:sz w:val="20"/>
        </w:rPr>
        <w:t>Companhia</w:t>
      </w:r>
      <w:r w:rsidRPr="00934D98">
        <w:rPr>
          <w:rFonts w:ascii="Verdana" w:hAnsi="Verdana"/>
          <w:sz w:val="20"/>
        </w:rPr>
        <w:t xml:space="preserve"> obriga-se a encaminhar à Securitizadora, sempre que estas assim solicitem, por escrito, todos os documentos necessários a tal verificação, incluindo, mas não se limitando, aos documentos societários, certidões forenses e de protesto, documentos contábeis, e etc., em até </w:t>
      </w:r>
      <w:r w:rsidR="00617CB4">
        <w:rPr>
          <w:rFonts w:ascii="Verdana" w:hAnsi="Verdana"/>
          <w:sz w:val="20"/>
        </w:rPr>
        <w:t>5</w:t>
      </w:r>
      <w:r w:rsidR="00617CB4" w:rsidRPr="00934D98">
        <w:rPr>
          <w:rFonts w:ascii="Verdana" w:hAnsi="Verdana"/>
          <w:sz w:val="20"/>
        </w:rPr>
        <w:t xml:space="preserve"> </w:t>
      </w:r>
      <w:r w:rsidR="004632EC" w:rsidRPr="00934D98">
        <w:rPr>
          <w:rFonts w:ascii="Verdana" w:hAnsi="Verdana"/>
          <w:sz w:val="20"/>
        </w:rPr>
        <w:t>(</w:t>
      </w:r>
      <w:r w:rsidR="00617CB4">
        <w:rPr>
          <w:rFonts w:ascii="Verdana" w:hAnsi="Verdana"/>
          <w:sz w:val="20"/>
        </w:rPr>
        <w:t>cinco</w:t>
      </w:r>
      <w:r w:rsidR="004632EC" w:rsidRPr="00934D98">
        <w:rPr>
          <w:rFonts w:ascii="Verdana" w:hAnsi="Verdana"/>
          <w:sz w:val="20"/>
        </w:rPr>
        <w:t>) dias contados da solicitação neste sentido.</w:t>
      </w:r>
      <w:r w:rsidR="004632EC">
        <w:rPr>
          <w:rFonts w:ascii="Verdana" w:hAnsi="Verdana"/>
          <w:sz w:val="20"/>
        </w:rPr>
        <w:t xml:space="preserve"> </w:t>
      </w:r>
    </w:p>
    <w:p w14:paraId="67E1AC5A" w14:textId="77A5679D" w:rsidR="00521787" w:rsidRPr="00934D98" w:rsidRDefault="00521787" w:rsidP="00521787">
      <w:pPr>
        <w:spacing w:line="320" w:lineRule="exact"/>
        <w:rPr>
          <w:rFonts w:ascii="Verdana" w:hAnsi="Verdana"/>
          <w:b/>
          <w:sz w:val="20"/>
        </w:rPr>
      </w:pPr>
    </w:p>
    <w:p w14:paraId="579DDAA0" w14:textId="644E9B41" w:rsidR="00521787" w:rsidRPr="00F577E5" w:rsidRDefault="00FA5F42" w:rsidP="003E2A51">
      <w:pPr>
        <w:numPr>
          <w:ilvl w:val="2"/>
          <w:numId w:val="7"/>
        </w:numPr>
        <w:spacing w:after="0" w:line="320" w:lineRule="exact"/>
        <w:ind w:left="0" w:firstLine="0"/>
        <w:rPr>
          <w:rFonts w:ascii="Verdana" w:hAnsi="Verdana"/>
          <w:sz w:val="20"/>
        </w:rPr>
      </w:pPr>
      <w:r w:rsidRPr="00FA5F42">
        <w:rPr>
          <w:rFonts w:ascii="Verdana" w:hAnsi="Verdana"/>
          <w:sz w:val="20"/>
        </w:rPr>
        <w:t xml:space="preserve">Na ocorrência </w:t>
      </w:r>
      <w:r w:rsidR="00754589" w:rsidRPr="00F577E5">
        <w:rPr>
          <w:rFonts w:ascii="Verdana" w:hAnsi="Verdana"/>
          <w:sz w:val="20"/>
        </w:rPr>
        <w:t xml:space="preserve">de quaisquer dos Eventos de Vencimento Antecipado, </w:t>
      </w:r>
      <w:r w:rsidR="00521787" w:rsidRPr="00F577E5">
        <w:rPr>
          <w:rFonts w:ascii="Verdana" w:hAnsi="Verdana"/>
          <w:sz w:val="20"/>
        </w:rPr>
        <w:t xml:space="preserve">não sanados no prazo de cura eventualmente aplicável, a Securitizadora deverá convocar </w:t>
      </w:r>
      <w:r w:rsidR="00B604CC" w:rsidRPr="00F577E5">
        <w:rPr>
          <w:rFonts w:ascii="Verdana" w:eastAsia="Arial Unicode MS" w:hAnsi="Verdana"/>
          <w:sz w:val="20"/>
        </w:rPr>
        <w:t>Assembleia Geral de Titulares de CRI</w:t>
      </w:r>
      <w:r w:rsidR="00521787" w:rsidRPr="00F577E5">
        <w:rPr>
          <w:rFonts w:ascii="Verdana" w:hAnsi="Verdana"/>
          <w:sz w:val="20"/>
        </w:rPr>
        <w:t xml:space="preserve">, em até 5 (cinco) Dias Úteis contados da ciência da ocorrência de quaisquer dos eventos descritos nesta cláusula e conforme previsto no Termo de Securitização, para deliberar sobre a declaração de vencimento antecipado desta Escritura de Emissão, devendo a Securitizadora manifestar-se de acordo com orientação deliberada na </w:t>
      </w:r>
      <w:r w:rsidR="00B604CC" w:rsidRPr="00F577E5">
        <w:rPr>
          <w:rFonts w:ascii="Verdana" w:eastAsia="Arial Unicode MS" w:hAnsi="Verdana"/>
          <w:sz w:val="20"/>
        </w:rPr>
        <w:t>Assembleia Geral de Titulares de CRI</w:t>
      </w:r>
      <w:r w:rsidR="00521787" w:rsidRPr="00F577E5">
        <w:rPr>
          <w:rFonts w:ascii="Verdana" w:hAnsi="Verdana"/>
          <w:sz w:val="20"/>
        </w:rPr>
        <w:t>, sobre a eventual declaração do vencimento antecipado desta Escritura de Emissão.</w:t>
      </w:r>
    </w:p>
    <w:p w14:paraId="5DD91579" w14:textId="77777777" w:rsidR="00521787" w:rsidRPr="00686F60" w:rsidRDefault="00521787" w:rsidP="00521787">
      <w:pPr>
        <w:spacing w:line="320" w:lineRule="exact"/>
        <w:rPr>
          <w:rFonts w:ascii="Verdana" w:hAnsi="Verdana"/>
          <w:sz w:val="20"/>
        </w:rPr>
      </w:pPr>
    </w:p>
    <w:p w14:paraId="21598C70" w14:textId="5AD8AE26" w:rsidR="00C741FF" w:rsidRDefault="00DA511B" w:rsidP="003E2A51">
      <w:pPr>
        <w:numPr>
          <w:ilvl w:val="2"/>
          <w:numId w:val="7"/>
        </w:numPr>
        <w:spacing w:after="0" w:line="320" w:lineRule="exact"/>
        <w:ind w:left="0" w:firstLine="0"/>
        <w:rPr>
          <w:rFonts w:ascii="Verdana" w:hAnsi="Verdana"/>
          <w:sz w:val="20"/>
        </w:rPr>
      </w:pPr>
      <w:r>
        <w:rPr>
          <w:rFonts w:ascii="Verdana" w:hAnsi="Verdana"/>
          <w:sz w:val="20"/>
        </w:rPr>
        <w:t>Em adição à previsão disposta na cláusula 6.1.3 acima, caso seja verificada a ocorrência dos Eventos de Vencimento Antecipado listados nos itens (</w:t>
      </w:r>
      <w:proofErr w:type="spellStart"/>
      <w:r>
        <w:rPr>
          <w:rFonts w:ascii="Verdana" w:hAnsi="Verdana"/>
          <w:sz w:val="20"/>
        </w:rPr>
        <w:t>cc</w:t>
      </w:r>
      <w:proofErr w:type="spellEnd"/>
      <w:r>
        <w:rPr>
          <w:rFonts w:ascii="Verdana" w:hAnsi="Verdana"/>
          <w:sz w:val="20"/>
        </w:rPr>
        <w:t>) e (</w:t>
      </w:r>
      <w:proofErr w:type="spellStart"/>
      <w:r>
        <w:rPr>
          <w:rFonts w:ascii="Verdana" w:hAnsi="Verdana"/>
          <w:sz w:val="20"/>
        </w:rPr>
        <w:t>dd</w:t>
      </w:r>
      <w:proofErr w:type="spellEnd"/>
      <w:r>
        <w:rPr>
          <w:rFonts w:ascii="Verdana" w:hAnsi="Verdana"/>
          <w:sz w:val="20"/>
        </w:rPr>
        <w:t xml:space="preserve">) acima, e </w:t>
      </w:r>
      <w:r w:rsidR="00CC2501">
        <w:rPr>
          <w:rFonts w:ascii="Verdana" w:hAnsi="Verdana"/>
          <w:sz w:val="20"/>
        </w:rPr>
        <w:t xml:space="preserve">caso </w:t>
      </w:r>
      <w:r>
        <w:rPr>
          <w:rFonts w:ascii="Verdana" w:hAnsi="Verdana"/>
          <w:sz w:val="20"/>
        </w:rPr>
        <w:t xml:space="preserve">a Companhia </w:t>
      </w:r>
      <w:r w:rsidR="00C741FF">
        <w:rPr>
          <w:rFonts w:ascii="Verdana" w:hAnsi="Verdana"/>
          <w:sz w:val="20"/>
        </w:rPr>
        <w:t xml:space="preserve">assim </w:t>
      </w:r>
      <w:r>
        <w:rPr>
          <w:rFonts w:ascii="Verdana" w:hAnsi="Verdana"/>
          <w:sz w:val="20"/>
        </w:rPr>
        <w:t xml:space="preserve">solicite, nos termos da cláusula </w:t>
      </w:r>
      <w:r w:rsidR="00C741FF">
        <w:rPr>
          <w:rFonts w:ascii="Verdana" w:hAnsi="Verdana"/>
          <w:sz w:val="20"/>
        </w:rPr>
        <w:t>17.1, item (aa)</w:t>
      </w:r>
      <w:r>
        <w:rPr>
          <w:rFonts w:ascii="Verdana" w:hAnsi="Verdana"/>
          <w:sz w:val="20"/>
        </w:rPr>
        <w:t xml:space="preserve"> do Termo de Securitização, deverá ser incluída, no objeto da Assembleia Geral de Titulares de CRI, a poss</w:t>
      </w:r>
      <w:r w:rsidR="00C741FF">
        <w:rPr>
          <w:rFonts w:ascii="Verdana" w:hAnsi="Verdana"/>
          <w:sz w:val="20"/>
        </w:rPr>
        <w:t xml:space="preserve">ibilidade </w:t>
      </w:r>
      <w:r>
        <w:rPr>
          <w:rFonts w:ascii="Verdana" w:hAnsi="Verdana"/>
          <w:sz w:val="20"/>
        </w:rPr>
        <w:t xml:space="preserve">de </w:t>
      </w:r>
      <w:r w:rsidRPr="00FE3263">
        <w:rPr>
          <w:rFonts w:ascii="Verdana" w:hAnsi="Verdana"/>
          <w:sz w:val="20"/>
        </w:rPr>
        <w:t>inclusão de novos empreendimentos</w:t>
      </w:r>
      <w:r w:rsidR="00CC2501">
        <w:rPr>
          <w:rFonts w:ascii="Verdana" w:hAnsi="Verdana"/>
          <w:sz w:val="20"/>
        </w:rPr>
        <w:t>,</w:t>
      </w:r>
      <w:r w:rsidRPr="00FE3263">
        <w:rPr>
          <w:rFonts w:ascii="Verdana" w:hAnsi="Verdana"/>
          <w:sz w:val="20"/>
        </w:rPr>
        <w:t xml:space="preserve"> a serem </w:t>
      </w:r>
      <w:r w:rsidR="00CC2501">
        <w:rPr>
          <w:rFonts w:ascii="Verdana" w:hAnsi="Verdana"/>
          <w:sz w:val="20"/>
        </w:rPr>
        <w:t xml:space="preserve">indicados pela </w:t>
      </w:r>
      <w:r w:rsidR="00C741FF">
        <w:rPr>
          <w:rFonts w:ascii="Verdana" w:hAnsi="Verdana"/>
          <w:sz w:val="20"/>
        </w:rPr>
        <w:t xml:space="preserve">Companhia, para compor o rol de imóveis </w:t>
      </w:r>
      <w:r w:rsidRPr="00FE3263">
        <w:rPr>
          <w:rFonts w:ascii="Verdana" w:hAnsi="Verdana"/>
          <w:sz w:val="20"/>
        </w:rPr>
        <w:t>objeto de destinação de recursos</w:t>
      </w:r>
      <w:r w:rsidR="00C741FF">
        <w:rPr>
          <w:rFonts w:ascii="Verdana" w:hAnsi="Verdana"/>
          <w:sz w:val="20"/>
        </w:rPr>
        <w:t>,</w:t>
      </w:r>
      <w:r w:rsidRPr="00FE3263">
        <w:rPr>
          <w:rFonts w:ascii="Verdana" w:hAnsi="Verdana"/>
          <w:sz w:val="20"/>
        </w:rPr>
        <w:t xml:space="preserve"> em adição aos Imóveis</w:t>
      </w:r>
      <w:r>
        <w:rPr>
          <w:rFonts w:ascii="Verdana" w:hAnsi="Verdana"/>
          <w:sz w:val="20"/>
        </w:rPr>
        <w:t>, sendo certo que, caso aprovado pelos Titulares dos CRI</w:t>
      </w:r>
      <w:r w:rsidR="00C741FF">
        <w:rPr>
          <w:rFonts w:ascii="Verdana" w:hAnsi="Verdana"/>
          <w:sz w:val="20"/>
        </w:rPr>
        <w:t>,</w:t>
      </w:r>
      <w:r>
        <w:rPr>
          <w:rFonts w:ascii="Verdana" w:hAnsi="Verdana"/>
          <w:sz w:val="20"/>
        </w:rPr>
        <w:t xml:space="preserve"> na referida A</w:t>
      </w:r>
      <w:r w:rsidR="00C741FF">
        <w:rPr>
          <w:rFonts w:ascii="Verdana" w:hAnsi="Verdana"/>
          <w:sz w:val="20"/>
        </w:rPr>
        <w:t>ssembleia Geral, a referida aprovação deverá ser observada como uma condicionante para que não seja decretado o vencimento antecipado desta Escritura de Emissão.</w:t>
      </w:r>
    </w:p>
    <w:p w14:paraId="036D5818" w14:textId="77777777" w:rsidR="00C741FF" w:rsidRDefault="00C741FF" w:rsidP="00FE3263">
      <w:pPr>
        <w:pStyle w:val="PargrafodaLista"/>
        <w:rPr>
          <w:rFonts w:ascii="Verdana" w:hAnsi="Verdana"/>
          <w:sz w:val="20"/>
        </w:rPr>
      </w:pPr>
    </w:p>
    <w:p w14:paraId="6C19ABA1" w14:textId="52DDC849" w:rsidR="00521787" w:rsidRPr="00934D98" w:rsidRDefault="00521787" w:rsidP="003E2A51">
      <w:pPr>
        <w:numPr>
          <w:ilvl w:val="2"/>
          <w:numId w:val="7"/>
        </w:numPr>
        <w:spacing w:after="0" w:line="320" w:lineRule="exact"/>
        <w:ind w:left="0" w:firstLine="0"/>
        <w:rPr>
          <w:rFonts w:ascii="Verdana" w:hAnsi="Verdana"/>
          <w:sz w:val="20"/>
        </w:rPr>
      </w:pPr>
      <w:r w:rsidRPr="00DA511B">
        <w:rPr>
          <w:rFonts w:ascii="Verdana" w:hAnsi="Verdana"/>
          <w:sz w:val="20"/>
        </w:rPr>
        <w:t xml:space="preserve">Na </w:t>
      </w:r>
      <w:r w:rsidR="00B604CC" w:rsidRPr="00DA511B">
        <w:rPr>
          <w:rFonts w:ascii="Verdana" w:eastAsia="Arial Unicode MS" w:hAnsi="Verdana"/>
          <w:sz w:val="20"/>
        </w:rPr>
        <w:t>Assembleia Geral de Titulares de CRI</w:t>
      </w:r>
      <w:r w:rsidR="00B604CC" w:rsidRPr="00DA511B">
        <w:rPr>
          <w:rFonts w:ascii="Verdana" w:eastAsiaTheme="minorHAnsi" w:hAnsi="Verdana"/>
          <w:color w:val="000000"/>
          <w:sz w:val="20"/>
        </w:rPr>
        <w:t xml:space="preserve"> </w:t>
      </w:r>
      <w:r w:rsidRPr="00DA511B">
        <w:rPr>
          <w:rFonts w:ascii="Verdana" w:hAnsi="Verdana"/>
          <w:sz w:val="20"/>
        </w:rPr>
        <w:t>mencionada acima, a ser realiza</w:t>
      </w:r>
      <w:r w:rsidRPr="00934D98">
        <w:rPr>
          <w:rFonts w:ascii="Verdana" w:hAnsi="Verdana"/>
          <w:sz w:val="20"/>
        </w:rPr>
        <w:t xml:space="preserve">da no caso de ocorrência de Evento de Vencimento Antecipado e instalada de acordo com os procedimentos e quóruns previstos no Termo de Securitização, os </w:t>
      </w:r>
      <w:r w:rsidR="004B7F2B">
        <w:rPr>
          <w:rFonts w:ascii="Verdana" w:hAnsi="Verdana"/>
          <w:sz w:val="20"/>
        </w:rPr>
        <w:t>T</w:t>
      </w:r>
      <w:r w:rsidR="004B7F2B" w:rsidRPr="00934D98">
        <w:rPr>
          <w:rFonts w:ascii="Verdana" w:hAnsi="Verdana"/>
          <w:sz w:val="20"/>
        </w:rPr>
        <w:t>itulares</w:t>
      </w:r>
      <w:r w:rsidRPr="00934D98">
        <w:rPr>
          <w:rFonts w:ascii="Verdana" w:hAnsi="Verdana"/>
          <w:sz w:val="20"/>
        </w:rPr>
        <w:t xml:space="preserve"> dos CRI poderão optar por declarar antecipadamente vencidas as obrigações da </w:t>
      </w:r>
      <w:r w:rsidRPr="00934D98">
        <w:rPr>
          <w:rFonts w:ascii="Verdana" w:hAnsi="Verdana"/>
          <w:bCs/>
          <w:sz w:val="20"/>
        </w:rPr>
        <w:t>Companhia</w:t>
      </w:r>
      <w:r w:rsidRPr="00934D98">
        <w:rPr>
          <w:rFonts w:ascii="Verdana" w:hAnsi="Verdana"/>
          <w:sz w:val="20"/>
        </w:rPr>
        <w:t xml:space="preserve"> previstas nesta Escritura de Emissão.</w:t>
      </w:r>
    </w:p>
    <w:p w14:paraId="5C6957B3" w14:textId="77777777" w:rsidR="00521787" w:rsidRPr="00934D98" w:rsidRDefault="00521787" w:rsidP="00C171A2">
      <w:pPr>
        <w:pStyle w:val="PargrafodaLista"/>
        <w:rPr>
          <w:rFonts w:ascii="Verdana" w:hAnsi="Verdana"/>
          <w:sz w:val="20"/>
        </w:rPr>
      </w:pPr>
    </w:p>
    <w:p w14:paraId="0D89106A" w14:textId="0C55B231" w:rsidR="00521787" w:rsidRPr="00521787" w:rsidRDefault="00521787" w:rsidP="003E2A51">
      <w:pPr>
        <w:numPr>
          <w:ilvl w:val="2"/>
          <w:numId w:val="7"/>
        </w:numPr>
        <w:spacing w:after="0" w:line="320" w:lineRule="exact"/>
        <w:ind w:left="0" w:firstLine="0"/>
        <w:rPr>
          <w:rFonts w:ascii="Verdana" w:hAnsi="Verdana"/>
          <w:sz w:val="20"/>
        </w:rPr>
      </w:pPr>
      <w:r w:rsidRPr="00934D98">
        <w:rPr>
          <w:rFonts w:ascii="Verdana" w:hAnsi="Verdana"/>
          <w:sz w:val="20"/>
        </w:rPr>
        <w:t xml:space="preserve">Caso a </w:t>
      </w:r>
      <w:r w:rsidR="00B604CC" w:rsidRPr="00557529">
        <w:rPr>
          <w:rFonts w:ascii="Verdana" w:eastAsia="Arial Unicode MS" w:hAnsi="Verdana"/>
          <w:sz w:val="20"/>
        </w:rPr>
        <w:t>Assembleia Geral de Titulares de CRI</w:t>
      </w:r>
      <w:r w:rsidR="00B604CC" w:rsidRPr="00947545">
        <w:rPr>
          <w:rFonts w:ascii="Verdana" w:eastAsiaTheme="minorHAnsi" w:hAnsi="Verdana"/>
          <w:color w:val="000000"/>
          <w:sz w:val="20"/>
        </w:rPr>
        <w:t xml:space="preserve"> </w:t>
      </w:r>
      <w:r w:rsidRPr="00934D98">
        <w:rPr>
          <w:rFonts w:ascii="Verdana" w:hAnsi="Verdana"/>
          <w:sz w:val="20"/>
        </w:rPr>
        <w:t xml:space="preserve">seja instalada em primeira ou em segunda convocação, e os </w:t>
      </w:r>
      <w:r w:rsidR="004B7F2B">
        <w:rPr>
          <w:rFonts w:ascii="Verdana" w:hAnsi="Verdana"/>
          <w:sz w:val="20"/>
        </w:rPr>
        <w:t>T</w:t>
      </w:r>
      <w:r w:rsidR="004B7F2B" w:rsidRPr="00934D98">
        <w:rPr>
          <w:rFonts w:ascii="Verdana" w:hAnsi="Verdana"/>
          <w:sz w:val="20"/>
        </w:rPr>
        <w:t>itulares</w:t>
      </w:r>
      <w:r w:rsidRPr="00934D98">
        <w:rPr>
          <w:rFonts w:ascii="Verdana" w:hAnsi="Verdana"/>
          <w:sz w:val="20"/>
        </w:rPr>
        <w:t xml:space="preserve"> dos CRI representando (a) em primeira convocação, no mínimo, 50% (cinquenta por cento) mais um dos CRI em Circulação (conforme definido no Termo de Securitização); ou (b) em segunda convocação, no mínimo, 50% (cinquenta por cento) mais um dos CRI presentes à assembleia, desde que os titulares de CRI presentes na </w:t>
      </w:r>
      <w:r w:rsidR="00B604CC" w:rsidRPr="00557529">
        <w:rPr>
          <w:rFonts w:ascii="Verdana" w:eastAsia="Arial Unicode MS" w:hAnsi="Verdana"/>
          <w:sz w:val="20"/>
        </w:rPr>
        <w:t>Assembleia Geral de Titulares de CRI</w:t>
      </w:r>
      <w:r w:rsidR="00B604CC" w:rsidRPr="00947545">
        <w:rPr>
          <w:rFonts w:ascii="Verdana" w:eastAsiaTheme="minorHAnsi" w:hAnsi="Verdana"/>
          <w:color w:val="000000"/>
          <w:sz w:val="20"/>
        </w:rPr>
        <w:t xml:space="preserve"> </w:t>
      </w:r>
      <w:r w:rsidRPr="00934D98">
        <w:rPr>
          <w:rFonts w:ascii="Verdana" w:hAnsi="Verdana"/>
          <w:sz w:val="20"/>
        </w:rPr>
        <w:t xml:space="preserve">representem, no mínimo, 30% (trinta por cento) dos CRI em Circulação (conforme definido no Termo de Securitização), conforme o caso, decidam pela declaração do </w:t>
      </w:r>
      <w:r w:rsidRPr="00934D98">
        <w:rPr>
          <w:rFonts w:ascii="Verdana" w:hAnsi="Verdana"/>
          <w:sz w:val="20"/>
        </w:rPr>
        <w:lastRenderedPageBreak/>
        <w:t>vencimento antecipado desta Escritura de Emissão</w:t>
      </w:r>
      <w:r w:rsidRPr="00521787">
        <w:rPr>
          <w:rFonts w:ascii="Verdana" w:hAnsi="Verdana"/>
          <w:sz w:val="20"/>
        </w:rPr>
        <w:t xml:space="preserve">, </w:t>
      </w:r>
      <w:r>
        <w:rPr>
          <w:rFonts w:ascii="Verdana" w:hAnsi="Verdana"/>
          <w:sz w:val="20"/>
        </w:rPr>
        <w:t>a Securitizadora</w:t>
      </w:r>
      <w:r w:rsidRPr="00521787">
        <w:rPr>
          <w:rFonts w:ascii="Verdana" w:hAnsi="Verdana"/>
          <w:sz w:val="20"/>
        </w:rPr>
        <w:t xml:space="preserve"> deverá tomar todas as medidas necessárias para declarar o vencimento antecipado desta </w:t>
      </w:r>
      <w:r>
        <w:rPr>
          <w:rFonts w:ascii="Verdana" w:hAnsi="Verdana"/>
          <w:sz w:val="20"/>
        </w:rPr>
        <w:t>Escritura de Emissão</w:t>
      </w:r>
      <w:r w:rsidRPr="00521787">
        <w:rPr>
          <w:rFonts w:ascii="Verdana" w:hAnsi="Verdana"/>
          <w:sz w:val="20"/>
        </w:rPr>
        <w:t xml:space="preserve">. Neste caso, a </w:t>
      </w:r>
      <w:r w:rsidRPr="00DA708A">
        <w:rPr>
          <w:rFonts w:ascii="Verdana" w:hAnsi="Verdana"/>
          <w:bCs/>
          <w:sz w:val="20"/>
        </w:rPr>
        <w:t>Companhia</w:t>
      </w:r>
      <w:r w:rsidRPr="00521787">
        <w:rPr>
          <w:rFonts w:ascii="Verdana" w:hAnsi="Verdana"/>
          <w:sz w:val="20"/>
        </w:rPr>
        <w:t xml:space="preserve"> deverá pagar o Montante Devido Antecipadamente em até 1 (um) Dia Útil contado do recebimento pela </w:t>
      </w:r>
      <w:r w:rsidRPr="00DA708A">
        <w:rPr>
          <w:rFonts w:ascii="Verdana" w:hAnsi="Verdana"/>
          <w:bCs/>
          <w:sz w:val="20"/>
        </w:rPr>
        <w:t>Companhia</w:t>
      </w:r>
      <w:r w:rsidRPr="00521787">
        <w:rPr>
          <w:rFonts w:ascii="Verdana" w:hAnsi="Verdana"/>
          <w:sz w:val="20"/>
        </w:rPr>
        <w:t xml:space="preserve"> de comunicação por escrito a ser enviada pel</w:t>
      </w:r>
      <w:r>
        <w:rPr>
          <w:rFonts w:ascii="Verdana" w:hAnsi="Verdana"/>
          <w:sz w:val="20"/>
        </w:rPr>
        <w:t>a</w:t>
      </w:r>
      <w:r w:rsidRPr="00521787">
        <w:rPr>
          <w:rFonts w:ascii="Verdana" w:hAnsi="Verdana"/>
          <w:sz w:val="20"/>
        </w:rPr>
        <w:t xml:space="preserve"> </w:t>
      </w:r>
      <w:r>
        <w:rPr>
          <w:rFonts w:ascii="Verdana" w:hAnsi="Verdana"/>
          <w:sz w:val="20"/>
        </w:rPr>
        <w:t>Securitizadora</w:t>
      </w:r>
      <w:r w:rsidRPr="00521787">
        <w:rPr>
          <w:rFonts w:ascii="Verdana" w:hAnsi="Verdana"/>
          <w:sz w:val="20"/>
        </w:rPr>
        <w:t xml:space="preserve"> por meio de carta protocolada ou encaminhada com aviso de recebimento, no endereço constante do preâmbulo desta </w:t>
      </w:r>
      <w:r>
        <w:rPr>
          <w:rFonts w:ascii="Verdana" w:hAnsi="Verdana"/>
          <w:sz w:val="20"/>
        </w:rPr>
        <w:t>Escritura de Emissão</w:t>
      </w:r>
      <w:r w:rsidRPr="00521787">
        <w:rPr>
          <w:rFonts w:ascii="Verdana" w:hAnsi="Verdana"/>
          <w:sz w:val="20"/>
        </w:rPr>
        <w:t>, sob pena de, em não o fazendo, ficar obrigada, ainda, ao pagamento dos encargos moratórios.</w:t>
      </w:r>
    </w:p>
    <w:p w14:paraId="5E477CFC" w14:textId="77777777" w:rsidR="00521787" w:rsidRPr="00521787" w:rsidRDefault="00521787" w:rsidP="00C171A2">
      <w:pPr>
        <w:pStyle w:val="PargrafodaLista"/>
        <w:spacing w:line="320" w:lineRule="exact"/>
        <w:ind w:left="510"/>
        <w:rPr>
          <w:rFonts w:ascii="Verdana" w:hAnsi="Verdana"/>
          <w:sz w:val="20"/>
        </w:rPr>
      </w:pPr>
    </w:p>
    <w:p w14:paraId="7792BE83" w14:textId="6C1096A3" w:rsidR="00521787" w:rsidRPr="00521787" w:rsidRDefault="00521787" w:rsidP="003E2A51">
      <w:pPr>
        <w:numPr>
          <w:ilvl w:val="2"/>
          <w:numId w:val="7"/>
        </w:numPr>
        <w:spacing w:after="0" w:line="320" w:lineRule="exact"/>
        <w:ind w:left="0" w:firstLine="0"/>
        <w:rPr>
          <w:rFonts w:ascii="Verdana" w:hAnsi="Verdana"/>
          <w:sz w:val="20"/>
        </w:rPr>
      </w:pPr>
      <w:r w:rsidRPr="00521787">
        <w:rPr>
          <w:rFonts w:ascii="Verdana" w:hAnsi="Verdana"/>
          <w:sz w:val="20"/>
        </w:rPr>
        <w:t>Em não ocorrendo a declaração de vencimento antecipado pelo quórum previsto acima,</w:t>
      </w:r>
      <w:r w:rsidR="004632EC" w:rsidRPr="00521787">
        <w:rPr>
          <w:rFonts w:ascii="Verdana" w:hAnsi="Verdana"/>
          <w:sz w:val="20"/>
        </w:rPr>
        <w:t xml:space="preserve"> </w:t>
      </w:r>
      <w:r w:rsidRPr="00521787">
        <w:rPr>
          <w:rFonts w:ascii="Verdana" w:hAnsi="Verdana"/>
          <w:sz w:val="20"/>
        </w:rPr>
        <w:t xml:space="preserve">caso a </w:t>
      </w:r>
      <w:r w:rsidR="00B604CC" w:rsidRPr="00557529">
        <w:rPr>
          <w:rFonts w:ascii="Verdana" w:eastAsia="Arial Unicode MS" w:hAnsi="Verdana"/>
          <w:sz w:val="20"/>
        </w:rPr>
        <w:t>Assembleia Geral de Titulares de CRI</w:t>
      </w:r>
      <w:r w:rsidR="00B604CC" w:rsidRPr="00947545">
        <w:rPr>
          <w:rFonts w:ascii="Verdana" w:eastAsiaTheme="minorHAnsi" w:hAnsi="Verdana"/>
          <w:color w:val="000000"/>
          <w:sz w:val="20"/>
        </w:rPr>
        <w:t xml:space="preserve"> </w:t>
      </w:r>
      <w:r w:rsidRPr="00521787">
        <w:rPr>
          <w:rFonts w:ascii="Verdana" w:hAnsi="Verdana"/>
          <w:sz w:val="20"/>
        </w:rPr>
        <w:t xml:space="preserve">não seja instalada nem em primeira, nem em segunda convocação, </w:t>
      </w:r>
      <w:r w:rsidR="004632EC">
        <w:rPr>
          <w:rFonts w:ascii="Verdana" w:hAnsi="Verdana"/>
          <w:sz w:val="20"/>
        </w:rPr>
        <w:t xml:space="preserve">ou caso </w:t>
      </w:r>
      <w:r w:rsidR="004632EC" w:rsidRPr="00947545">
        <w:rPr>
          <w:rFonts w:ascii="Verdana" w:hAnsi="Verdana"/>
          <w:sz w:val="20"/>
        </w:rPr>
        <w:t>não</w:t>
      </w:r>
      <w:r w:rsidR="004632EC">
        <w:rPr>
          <w:rFonts w:ascii="Verdana" w:hAnsi="Verdana"/>
          <w:sz w:val="20"/>
        </w:rPr>
        <w:t xml:space="preserve"> seja verificado o quórum suficiente, em primeira e segunda convocação, para deliberar pela matéria, não será declarado o vencimento antecipado das obrigações da Companhia previstas nesta Escritura de Emissão</w:t>
      </w:r>
      <w:r w:rsidRPr="00521787">
        <w:rPr>
          <w:rFonts w:ascii="Verdana" w:hAnsi="Verdana"/>
          <w:sz w:val="20"/>
        </w:rPr>
        <w:t xml:space="preserve">. </w:t>
      </w:r>
    </w:p>
    <w:p w14:paraId="53A3A82A" w14:textId="77777777" w:rsidR="00521787" w:rsidRPr="00521787" w:rsidRDefault="00521787" w:rsidP="00C171A2">
      <w:pPr>
        <w:pStyle w:val="PargrafodaLista"/>
        <w:spacing w:line="320" w:lineRule="exact"/>
        <w:ind w:left="510"/>
        <w:rPr>
          <w:rFonts w:ascii="Verdana" w:hAnsi="Verdana"/>
          <w:sz w:val="20"/>
        </w:rPr>
      </w:pPr>
    </w:p>
    <w:p w14:paraId="2C80988E" w14:textId="042941C4" w:rsidR="00521787" w:rsidRPr="00934D98" w:rsidRDefault="00521787" w:rsidP="003E2A51">
      <w:pPr>
        <w:numPr>
          <w:ilvl w:val="2"/>
          <w:numId w:val="7"/>
        </w:numPr>
        <w:spacing w:after="0" w:line="320" w:lineRule="exact"/>
        <w:ind w:left="0" w:firstLine="0"/>
        <w:rPr>
          <w:rFonts w:ascii="Verdana" w:hAnsi="Verdana"/>
          <w:b/>
          <w:sz w:val="20"/>
        </w:rPr>
      </w:pPr>
      <w:r w:rsidRPr="00934D98">
        <w:rPr>
          <w:rFonts w:ascii="Verdana" w:hAnsi="Verdana"/>
          <w:sz w:val="20"/>
        </w:rPr>
        <w:t xml:space="preserve">Conforme previsto nesta Escritura de Emissão, após a emissão dos CRI, o exercício de qualquer prerrogativa prevista nesta Escritura de Emissão pela </w:t>
      </w:r>
      <w:r w:rsidR="004632EC">
        <w:rPr>
          <w:rFonts w:ascii="Verdana" w:hAnsi="Verdana"/>
          <w:sz w:val="20"/>
        </w:rPr>
        <w:t>Debenturista</w:t>
      </w:r>
      <w:r w:rsidRPr="00934D98">
        <w:rPr>
          <w:rFonts w:ascii="Verdana" w:hAnsi="Verdana"/>
          <w:sz w:val="20"/>
        </w:rPr>
        <w:t xml:space="preserve"> dependerá da prévia manifestação dos respectivos </w:t>
      </w:r>
      <w:r w:rsidR="0007529F">
        <w:rPr>
          <w:rFonts w:ascii="Verdana" w:hAnsi="Verdana"/>
          <w:sz w:val="20"/>
        </w:rPr>
        <w:t>T</w:t>
      </w:r>
      <w:r w:rsidRPr="00934D98">
        <w:rPr>
          <w:rFonts w:ascii="Verdana" w:hAnsi="Verdana"/>
          <w:sz w:val="20"/>
        </w:rPr>
        <w:t xml:space="preserve">itulares de CRI reunidos em </w:t>
      </w:r>
      <w:r w:rsidR="00B604CC" w:rsidRPr="00557529">
        <w:rPr>
          <w:rFonts w:ascii="Verdana" w:eastAsia="Arial Unicode MS" w:hAnsi="Verdana"/>
          <w:sz w:val="20"/>
        </w:rPr>
        <w:t>Assembleia Geral de Titulares de CRI</w:t>
      </w:r>
      <w:r w:rsidRPr="00934D98">
        <w:rPr>
          <w:rFonts w:ascii="Verdana" w:hAnsi="Verdana"/>
          <w:sz w:val="20"/>
        </w:rPr>
        <w:t>, nos termos previstos no Termo de Securitização.</w:t>
      </w:r>
    </w:p>
    <w:p w14:paraId="16D6DED5" w14:textId="77777777" w:rsidR="00C171A2" w:rsidRPr="00934D98" w:rsidRDefault="00C171A2" w:rsidP="00C171A2">
      <w:pPr>
        <w:pStyle w:val="PargrafodaLista"/>
        <w:rPr>
          <w:rFonts w:ascii="Verdana" w:hAnsi="Verdana"/>
          <w:b/>
          <w:sz w:val="20"/>
        </w:rPr>
      </w:pPr>
    </w:p>
    <w:p w14:paraId="289D6BF3" w14:textId="4CA47F45" w:rsidR="00C171A2" w:rsidRPr="00C171A2" w:rsidRDefault="00C171A2" w:rsidP="003E2A51">
      <w:pPr>
        <w:numPr>
          <w:ilvl w:val="2"/>
          <w:numId w:val="7"/>
        </w:numPr>
        <w:spacing w:after="0" w:line="320" w:lineRule="exact"/>
        <w:ind w:left="0" w:firstLine="0"/>
        <w:rPr>
          <w:rFonts w:ascii="Verdana" w:hAnsi="Verdana"/>
          <w:b/>
          <w:sz w:val="20"/>
        </w:rPr>
      </w:pPr>
      <w:r w:rsidRPr="00934D98">
        <w:rPr>
          <w:rFonts w:ascii="Verdana" w:hAnsi="Verdana"/>
          <w:sz w:val="20"/>
        </w:rPr>
        <w:t xml:space="preserve">Fica ajustado que qualquer tolerância por parte da </w:t>
      </w:r>
      <w:r w:rsidRPr="00934D98">
        <w:rPr>
          <w:rFonts w:ascii="Verdana" w:hAnsi="Verdana"/>
          <w:bCs/>
          <w:sz w:val="20"/>
        </w:rPr>
        <w:t>Securitizadora</w:t>
      </w:r>
      <w:r w:rsidR="00F30B23">
        <w:rPr>
          <w:rFonts w:ascii="Verdana" w:hAnsi="Verdana"/>
          <w:bCs/>
          <w:sz w:val="20"/>
        </w:rPr>
        <w:t>, na qualidade de Debenturista</w:t>
      </w:r>
      <w:r w:rsidRPr="00934D98">
        <w:rPr>
          <w:rFonts w:ascii="Verdana" w:hAnsi="Verdana"/>
          <w:sz w:val="20"/>
        </w:rPr>
        <w:t>, assim como a não exigência imediata de qualquer crédito, ou o recebimento após o vencimento, antecipado ou tempestivo</w:t>
      </w:r>
      <w:r w:rsidRPr="00686F60">
        <w:rPr>
          <w:rFonts w:ascii="Verdana" w:hAnsi="Verdana"/>
          <w:sz w:val="20"/>
        </w:rPr>
        <w:t xml:space="preserve">, de qualquer débito, não constituirá novação, nem modificação do ajuste, nem qualquer precedente a ser invocado pela </w:t>
      </w:r>
      <w:r w:rsidRPr="00691E19">
        <w:rPr>
          <w:rFonts w:ascii="Verdana" w:hAnsi="Verdana"/>
          <w:bCs/>
          <w:sz w:val="20"/>
        </w:rPr>
        <w:t>Companhia</w:t>
      </w:r>
      <w:r w:rsidRPr="00686F60">
        <w:rPr>
          <w:rFonts w:ascii="Verdana" w:hAnsi="Verdana"/>
          <w:sz w:val="20"/>
        </w:rPr>
        <w:t>, nem importará na renúncia ao direito de execução imediata</w:t>
      </w:r>
      <w:r w:rsidR="0007529F">
        <w:rPr>
          <w:rFonts w:ascii="Verdana" w:hAnsi="Verdana"/>
          <w:sz w:val="20"/>
        </w:rPr>
        <w:t>.</w:t>
      </w:r>
    </w:p>
    <w:bookmarkEnd w:id="187"/>
    <w:bookmarkEnd w:id="188"/>
    <w:p w14:paraId="6E0458DE" w14:textId="77777777" w:rsidR="007A74BF" w:rsidRPr="00417FDB" w:rsidRDefault="007A74BF" w:rsidP="001C2B06">
      <w:pPr>
        <w:spacing w:after="0" w:line="320" w:lineRule="exact"/>
        <w:rPr>
          <w:rFonts w:ascii="Verdana" w:hAnsi="Verdana"/>
          <w:sz w:val="20"/>
        </w:rPr>
      </w:pPr>
    </w:p>
    <w:p w14:paraId="57F090D2" w14:textId="4930521C" w:rsidR="00E74B0B" w:rsidRPr="00C171A2" w:rsidRDefault="00C577AB" w:rsidP="003E2A51">
      <w:pPr>
        <w:numPr>
          <w:ilvl w:val="1"/>
          <w:numId w:val="7"/>
        </w:numPr>
        <w:spacing w:after="0" w:line="320" w:lineRule="exact"/>
        <w:ind w:left="0" w:firstLine="0"/>
        <w:rPr>
          <w:rFonts w:ascii="Verdana" w:hAnsi="Verdana"/>
          <w:sz w:val="20"/>
        </w:rPr>
      </w:pPr>
      <w:bookmarkStart w:id="189" w:name="_Ref130286395"/>
      <w:bookmarkStart w:id="190" w:name="_Ref284530595"/>
      <w:r w:rsidRPr="00417FDB">
        <w:rPr>
          <w:rFonts w:ascii="Verdana" w:hAnsi="Verdana"/>
          <w:sz w:val="20"/>
          <w:u w:val="single"/>
        </w:rPr>
        <w:t>Publicidade</w:t>
      </w:r>
      <w:r w:rsidR="00973E47" w:rsidRPr="00417FDB">
        <w:rPr>
          <w:rFonts w:ascii="Verdana" w:hAnsi="Verdana"/>
          <w:sz w:val="20"/>
        </w:rPr>
        <w:t xml:space="preserve">. </w:t>
      </w:r>
      <w:bookmarkEnd w:id="189"/>
      <w:r w:rsidR="00385222" w:rsidRPr="00417FDB">
        <w:rPr>
          <w:rFonts w:ascii="Verdana" w:hAnsi="Verdana"/>
          <w:color w:val="000000"/>
          <w:sz w:val="20"/>
        </w:rPr>
        <w:t>Sem prejuízo das publicações exigidas na forma da lei, t</w:t>
      </w:r>
      <w:r w:rsidR="002B216C" w:rsidRPr="00417FDB">
        <w:rPr>
          <w:rFonts w:ascii="Verdana" w:hAnsi="Verdana"/>
          <w:color w:val="000000"/>
          <w:sz w:val="20"/>
        </w:rPr>
        <w:t>odos os atos e decisões relativos às Debêntures</w:t>
      </w:r>
      <w:r w:rsidR="00482520" w:rsidRPr="00417FDB">
        <w:rPr>
          <w:rFonts w:ascii="Verdana" w:hAnsi="Verdana"/>
          <w:color w:val="000000"/>
          <w:sz w:val="20"/>
        </w:rPr>
        <w:t xml:space="preserve"> que, de qualquer forma, vierem a envolver, direta ou indiretamente, o interesse do Debenturista,</w:t>
      </w:r>
      <w:r w:rsidR="002B216C" w:rsidRPr="00417FDB">
        <w:rPr>
          <w:rFonts w:ascii="Verdana" w:hAnsi="Verdana"/>
          <w:color w:val="000000"/>
          <w:sz w:val="20"/>
        </w:rPr>
        <w:t xml:space="preserve"> deverã</w:t>
      </w:r>
      <w:r w:rsidR="002D48C5" w:rsidRPr="00417FDB">
        <w:rPr>
          <w:rFonts w:ascii="Verdana" w:hAnsi="Verdana"/>
          <w:color w:val="000000"/>
          <w:sz w:val="20"/>
        </w:rPr>
        <w:t>o ser comun</w:t>
      </w:r>
      <w:r w:rsidR="002B216C" w:rsidRPr="00417FDB">
        <w:rPr>
          <w:rFonts w:ascii="Verdana" w:hAnsi="Verdana"/>
          <w:color w:val="000000"/>
          <w:sz w:val="20"/>
        </w:rPr>
        <w:t>icados por meio de carta, com aviso de recebimento, enviada pela Companhia ao Debenturista</w:t>
      </w:r>
      <w:r w:rsidR="00F30B23">
        <w:rPr>
          <w:rFonts w:ascii="Verdana" w:hAnsi="Verdana"/>
          <w:color w:val="000000"/>
          <w:sz w:val="20"/>
        </w:rPr>
        <w:t>, com cópia ao Agente Fiduciário</w:t>
      </w:r>
      <w:r w:rsidR="0007529F">
        <w:rPr>
          <w:rFonts w:ascii="Verdana" w:hAnsi="Verdana"/>
          <w:color w:val="000000"/>
          <w:sz w:val="20"/>
        </w:rPr>
        <w:t xml:space="preserve"> dos CRI</w:t>
      </w:r>
      <w:r w:rsidR="002B216C" w:rsidRPr="00417FDB">
        <w:rPr>
          <w:rFonts w:ascii="Verdana" w:hAnsi="Verdana"/>
          <w:color w:val="000000"/>
          <w:sz w:val="20"/>
        </w:rPr>
        <w:t>, nos termos da Cláusula</w:t>
      </w:r>
      <w:r w:rsidR="004A2217" w:rsidRPr="00417FDB">
        <w:rPr>
          <w:rFonts w:ascii="Verdana" w:hAnsi="Verdana"/>
          <w:color w:val="000000"/>
          <w:sz w:val="20"/>
        </w:rPr>
        <w:t xml:space="preserve"> 1</w:t>
      </w:r>
      <w:r w:rsidR="00EF67DE">
        <w:rPr>
          <w:rFonts w:ascii="Verdana" w:hAnsi="Verdana"/>
          <w:color w:val="000000"/>
          <w:sz w:val="20"/>
        </w:rPr>
        <w:t>1</w:t>
      </w:r>
      <w:r w:rsidR="002D48C5" w:rsidRPr="00417FDB">
        <w:rPr>
          <w:rFonts w:ascii="Verdana" w:hAnsi="Verdana"/>
          <w:color w:val="000000"/>
          <w:sz w:val="20"/>
        </w:rPr>
        <w:t xml:space="preserve"> abaixo</w:t>
      </w:r>
      <w:r w:rsidR="002B216C" w:rsidRPr="00417FDB">
        <w:rPr>
          <w:rFonts w:ascii="Verdana" w:hAnsi="Verdana"/>
          <w:sz w:val="20"/>
        </w:rPr>
        <w:t>.</w:t>
      </w:r>
      <w:bookmarkEnd w:id="190"/>
    </w:p>
    <w:p w14:paraId="1502A523" w14:textId="6DDC00E0" w:rsidR="00973E47" w:rsidRDefault="00973E47" w:rsidP="001C2B06">
      <w:pPr>
        <w:spacing w:after="0" w:line="320" w:lineRule="exact"/>
        <w:rPr>
          <w:rFonts w:ascii="Verdana" w:hAnsi="Verdana"/>
          <w:sz w:val="20"/>
        </w:rPr>
      </w:pPr>
      <w:bookmarkStart w:id="191" w:name="_Hlk72233496"/>
    </w:p>
    <w:p w14:paraId="2C1A885D" w14:textId="2CDB11D2" w:rsidR="0029506E" w:rsidRPr="00A735FE" w:rsidRDefault="0029506E" w:rsidP="003E2A51">
      <w:pPr>
        <w:keepNext/>
        <w:numPr>
          <w:ilvl w:val="0"/>
          <w:numId w:val="7"/>
        </w:numPr>
        <w:autoSpaceDE w:val="0"/>
        <w:autoSpaceDN w:val="0"/>
        <w:adjustRightInd w:val="0"/>
        <w:spacing w:after="0" w:line="320" w:lineRule="exact"/>
        <w:rPr>
          <w:rFonts w:ascii="Verdana" w:hAnsi="Verdana"/>
          <w:b/>
          <w:bCs/>
          <w:sz w:val="20"/>
        </w:rPr>
      </w:pPr>
      <w:r w:rsidRPr="00AB6F68">
        <w:rPr>
          <w:rFonts w:ascii="Verdana" w:hAnsi="Verdana"/>
          <w:b/>
          <w:caps/>
          <w:sz w:val="20"/>
        </w:rPr>
        <w:t>GARANTIAS</w:t>
      </w:r>
    </w:p>
    <w:p w14:paraId="43635634" w14:textId="01B991FB" w:rsidR="0029506E" w:rsidRPr="00934D98" w:rsidRDefault="0029506E" w:rsidP="00934D98">
      <w:pPr>
        <w:spacing w:after="0" w:line="320" w:lineRule="exact"/>
        <w:rPr>
          <w:rFonts w:ascii="Verdana" w:hAnsi="Verdana"/>
          <w:sz w:val="20"/>
        </w:rPr>
      </w:pPr>
    </w:p>
    <w:p w14:paraId="4721FBDC" w14:textId="01B4FD4E" w:rsidR="00934D98" w:rsidRPr="0061769E" w:rsidRDefault="00934D98" w:rsidP="003E2A51">
      <w:pPr>
        <w:numPr>
          <w:ilvl w:val="1"/>
          <w:numId w:val="7"/>
        </w:numPr>
        <w:spacing w:after="0" w:line="320" w:lineRule="exact"/>
        <w:ind w:left="0" w:firstLine="0"/>
        <w:rPr>
          <w:rFonts w:ascii="Verdana" w:hAnsi="Verdana"/>
          <w:sz w:val="20"/>
        </w:rPr>
      </w:pPr>
      <w:r w:rsidRPr="00934D98">
        <w:rPr>
          <w:rFonts w:ascii="Verdana" w:hAnsi="Verdana" w:cs="Calibri"/>
          <w:sz w:val="20"/>
        </w:rPr>
        <w:t xml:space="preserve">No </w:t>
      </w:r>
      <w:r w:rsidRPr="00934D98">
        <w:rPr>
          <w:rFonts w:ascii="Verdana" w:hAnsi="Verdana"/>
          <w:sz w:val="20"/>
        </w:rPr>
        <w:t>âmbito</w:t>
      </w:r>
      <w:r w:rsidRPr="00934D98">
        <w:rPr>
          <w:rFonts w:ascii="Verdana" w:hAnsi="Verdana" w:cs="Calibri"/>
          <w:sz w:val="20"/>
        </w:rPr>
        <w:t xml:space="preserve"> da Emissão, em garantia </w:t>
      </w:r>
      <w:bookmarkStart w:id="192" w:name="_Hlk63155775"/>
      <w:r w:rsidRPr="00934D98">
        <w:rPr>
          <w:rFonts w:ascii="Verdana" w:hAnsi="Verdana" w:cs="Calibri"/>
          <w:sz w:val="20"/>
        </w:rPr>
        <w:t xml:space="preserve">do </w:t>
      </w:r>
      <w:bookmarkStart w:id="193" w:name="_Hlk22751425"/>
      <w:r w:rsidRPr="00934D98">
        <w:rPr>
          <w:rFonts w:ascii="Verdana" w:hAnsi="Verdana" w:cs="Calibri"/>
          <w:sz w:val="20"/>
        </w:rPr>
        <w:t xml:space="preserve">(i) pagamento </w:t>
      </w:r>
      <w:r w:rsidR="00587136">
        <w:rPr>
          <w:rFonts w:ascii="Verdana" w:hAnsi="Verdana" w:cs="Calibri"/>
          <w:sz w:val="20"/>
        </w:rPr>
        <w:t xml:space="preserve">integral </w:t>
      </w:r>
      <w:r w:rsidRPr="00934D98">
        <w:rPr>
          <w:rFonts w:ascii="Verdana" w:hAnsi="Verdana" w:cs="Calibri"/>
          <w:sz w:val="20"/>
        </w:rPr>
        <w:t xml:space="preserve">das obrigações decorrentes das Debêntures, incluindo a Remuneração, Atualização Monetária, encargos, penalidades, </w:t>
      </w:r>
      <w:bookmarkStart w:id="194" w:name="_Hlk42610703"/>
      <w:r w:rsidRPr="00934D98">
        <w:rPr>
          <w:rFonts w:ascii="Verdana" w:hAnsi="Verdana" w:cs="Calibri"/>
          <w:sz w:val="20"/>
        </w:rPr>
        <w:t xml:space="preserve">as despesas com a excussão das Garantias, honorários advocatícios, </w:t>
      </w:r>
      <w:r w:rsidRPr="0061769E">
        <w:rPr>
          <w:rFonts w:ascii="Verdana" w:hAnsi="Verdana" w:cs="Calibri"/>
          <w:sz w:val="20"/>
        </w:rPr>
        <w:t xml:space="preserve">os custos ordinários da Operação de Securitização, inclusive com os prestadores de serviços, e demais encargos contratuais e legais previstos e </w:t>
      </w:r>
      <w:r w:rsidRPr="0061769E">
        <w:rPr>
          <w:rFonts w:ascii="Verdana" w:hAnsi="Verdana" w:cs="Calibri"/>
          <w:sz w:val="20"/>
        </w:rPr>
        <w:lastRenderedPageBreak/>
        <w:t>relacionados nesta Escritura de Emissão e nos demais Documentos da Operação</w:t>
      </w:r>
      <w:bookmarkEnd w:id="194"/>
      <w:r w:rsidRPr="0061769E">
        <w:rPr>
          <w:rFonts w:ascii="Verdana" w:hAnsi="Verdana" w:cs="Calibri"/>
          <w:sz w:val="20"/>
        </w:rPr>
        <w:t>, bem como (ii) quaisquer obrigações pecuniárias ou não, incorridas para a plena satisfação e integral recebimento dos Créditos Imobiliários nas condições constantes nesta Escritura de Emissão e nos demais Documentos da Operação</w:t>
      </w:r>
      <w:bookmarkEnd w:id="193"/>
      <w:r w:rsidRPr="0061769E" w:rsidDel="00382E31">
        <w:rPr>
          <w:rFonts w:ascii="Verdana" w:hAnsi="Verdana" w:cs="Calibri"/>
          <w:sz w:val="20"/>
        </w:rPr>
        <w:t xml:space="preserve"> </w:t>
      </w:r>
      <w:bookmarkEnd w:id="192"/>
      <w:r w:rsidRPr="0061769E">
        <w:rPr>
          <w:rFonts w:ascii="Verdana" w:hAnsi="Verdana" w:cs="Calibri"/>
          <w:sz w:val="20"/>
        </w:rPr>
        <w:t>(“</w:t>
      </w:r>
      <w:r w:rsidRPr="0061769E">
        <w:rPr>
          <w:rFonts w:ascii="Verdana" w:hAnsi="Verdana" w:cs="Calibri"/>
          <w:sz w:val="20"/>
          <w:u w:val="single"/>
        </w:rPr>
        <w:t>Obrigações Garantidas</w:t>
      </w:r>
      <w:r w:rsidRPr="0061769E">
        <w:rPr>
          <w:rFonts w:ascii="Verdana" w:hAnsi="Verdana" w:cs="Calibri"/>
          <w:sz w:val="20"/>
        </w:rPr>
        <w:t>”), serão constituídas as seguintes garantias, em favor da Securitizadora</w:t>
      </w:r>
      <w:r w:rsidRPr="0061769E">
        <w:rPr>
          <w:rFonts w:ascii="Verdana" w:eastAsiaTheme="minorHAnsi" w:hAnsi="Verdana" w:cs="Calibri-Light"/>
          <w:sz w:val="20"/>
          <w:lang w:eastAsia="en-US"/>
        </w:rPr>
        <w:t xml:space="preserve"> (“</w:t>
      </w:r>
      <w:r w:rsidRPr="0061769E">
        <w:rPr>
          <w:rFonts w:ascii="Verdana" w:eastAsiaTheme="minorHAnsi" w:hAnsi="Verdana" w:cs="Calibri-Light"/>
          <w:sz w:val="20"/>
          <w:u w:val="single"/>
          <w:lang w:eastAsia="en-US"/>
        </w:rPr>
        <w:t>Garantias</w:t>
      </w:r>
      <w:r w:rsidRPr="0061769E">
        <w:rPr>
          <w:rFonts w:ascii="Verdana" w:eastAsiaTheme="minorHAnsi" w:hAnsi="Verdana" w:cs="Calibri-Light"/>
          <w:sz w:val="20"/>
          <w:lang w:eastAsia="en-US"/>
        </w:rPr>
        <w:t>”):</w:t>
      </w:r>
    </w:p>
    <w:p w14:paraId="1A7A31ED" w14:textId="77777777" w:rsidR="00934D98" w:rsidRPr="0061769E" w:rsidRDefault="00934D98" w:rsidP="00934D98">
      <w:pPr>
        <w:spacing w:after="0" w:line="320" w:lineRule="exact"/>
        <w:rPr>
          <w:rFonts w:ascii="Verdana" w:hAnsi="Verdana"/>
          <w:sz w:val="20"/>
        </w:rPr>
      </w:pPr>
    </w:p>
    <w:p w14:paraId="0FD420C9" w14:textId="7D839AE5" w:rsidR="00CC28FD" w:rsidRPr="00F34CEA" w:rsidRDefault="0037184D" w:rsidP="003E2A51">
      <w:pPr>
        <w:numPr>
          <w:ilvl w:val="1"/>
          <w:numId w:val="7"/>
        </w:numPr>
        <w:spacing w:after="0" w:line="320" w:lineRule="exact"/>
        <w:ind w:left="0" w:firstLine="0"/>
        <w:rPr>
          <w:rFonts w:ascii="Verdana" w:hAnsi="Verdana"/>
          <w:sz w:val="20"/>
        </w:rPr>
      </w:pPr>
      <w:r w:rsidRPr="0061769E">
        <w:rPr>
          <w:rFonts w:ascii="Verdana" w:hAnsi="Verdana"/>
          <w:sz w:val="20"/>
          <w:u w:val="single"/>
        </w:rPr>
        <w:t xml:space="preserve">Alienação </w:t>
      </w:r>
      <w:r w:rsidR="00A735FE" w:rsidRPr="0061769E">
        <w:rPr>
          <w:rFonts w:ascii="Verdana" w:hAnsi="Verdana"/>
          <w:sz w:val="20"/>
          <w:u w:val="single"/>
        </w:rPr>
        <w:t>Fiduciária de Ações</w:t>
      </w:r>
      <w:r w:rsidR="00A735FE" w:rsidRPr="0061769E">
        <w:rPr>
          <w:rFonts w:ascii="Verdana" w:hAnsi="Verdana"/>
          <w:sz w:val="20"/>
        </w:rPr>
        <w:t xml:space="preserve">. </w:t>
      </w:r>
      <w:r w:rsidR="00587136" w:rsidRPr="0061769E">
        <w:rPr>
          <w:rFonts w:ascii="Verdana" w:hAnsi="Verdana"/>
          <w:sz w:val="20"/>
        </w:rPr>
        <w:t>Os Fiadores</w:t>
      </w:r>
      <w:ins w:id="195" w:author="Rose Souza" w:date="2021-06-12T00:29:00Z">
        <w:r w:rsidR="00BE6F52">
          <w:rPr>
            <w:rFonts w:ascii="Verdana" w:hAnsi="Verdana"/>
            <w:sz w:val="20"/>
          </w:rPr>
          <w:t xml:space="preserve"> celebrarão instrumento e</w:t>
        </w:r>
      </w:ins>
      <w:r w:rsidR="00587136" w:rsidRPr="0061769E">
        <w:rPr>
          <w:rFonts w:ascii="Verdana" w:hAnsi="Verdana"/>
          <w:sz w:val="20"/>
        </w:rPr>
        <w:t xml:space="preserve"> </w:t>
      </w:r>
      <w:r w:rsidR="00587136" w:rsidRPr="00E27310">
        <w:rPr>
          <w:rFonts w:ascii="Verdana" w:hAnsi="Verdana"/>
          <w:sz w:val="20"/>
        </w:rPr>
        <w:t>constitui</w:t>
      </w:r>
      <w:r w:rsidR="00587136" w:rsidRPr="00F34CEA">
        <w:rPr>
          <w:rFonts w:ascii="Verdana" w:hAnsi="Verdana"/>
          <w:sz w:val="20"/>
        </w:rPr>
        <w:t>rão</w:t>
      </w:r>
      <w:r w:rsidR="00587136" w:rsidRPr="0061769E">
        <w:rPr>
          <w:rFonts w:ascii="Verdana" w:hAnsi="Verdana"/>
          <w:sz w:val="20"/>
        </w:rPr>
        <w:t xml:space="preserve">, em garantia do </w:t>
      </w:r>
      <w:r w:rsidR="00587136">
        <w:rPr>
          <w:rFonts w:ascii="Verdana" w:hAnsi="Verdana"/>
          <w:sz w:val="20"/>
        </w:rPr>
        <w:t>integral cumprimento das Obrigações Garantidas</w:t>
      </w:r>
      <w:r w:rsidR="00587136" w:rsidRPr="0061769E">
        <w:rPr>
          <w:rFonts w:ascii="Verdana" w:hAnsi="Verdana"/>
          <w:sz w:val="20"/>
        </w:rPr>
        <w:t>, por meio de instrumento próprio e diretamente à Securitizadora, a alienação fiduciária da totalidade das ações de emissão da Companhia (“</w:t>
      </w:r>
      <w:r w:rsidR="00587136" w:rsidRPr="0061769E">
        <w:rPr>
          <w:rFonts w:ascii="Verdana" w:hAnsi="Verdana"/>
          <w:sz w:val="20"/>
          <w:u w:val="single"/>
        </w:rPr>
        <w:t>Ações</w:t>
      </w:r>
      <w:r w:rsidR="00587136" w:rsidRPr="0061769E">
        <w:rPr>
          <w:rFonts w:ascii="Verdana" w:hAnsi="Verdana"/>
          <w:sz w:val="20"/>
        </w:rPr>
        <w:t>”), nos termos do “</w:t>
      </w:r>
      <w:r w:rsidR="00587136" w:rsidRPr="0061769E">
        <w:rPr>
          <w:rFonts w:ascii="Verdana" w:hAnsi="Verdana"/>
          <w:i/>
          <w:iCs/>
          <w:sz w:val="20"/>
        </w:rPr>
        <w:t xml:space="preserve">Instrumento Particular de Alienação Fiduciária de </w:t>
      </w:r>
      <w:r w:rsidR="00587136">
        <w:rPr>
          <w:rFonts w:ascii="Verdana" w:hAnsi="Verdana"/>
          <w:i/>
          <w:iCs/>
          <w:sz w:val="20"/>
        </w:rPr>
        <w:t>Ações</w:t>
      </w:r>
      <w:r w:rsidR="00587136" w:rsidRPr="0061769E">
        <w:rPr>
          <w:rFonts w:ascii="Verdana" w:hAnsi="Verdana"/>
          <w:i/>
          <w:iCs/>
          <w:sz w:val="20"/>
        </w:rPr>
        <w:t xml:space="preserve"> em Garantia e Outras Avenças</w:t>
      </w:r>
      <w:r w:rsidR="00587136" w:rsidRPr="0061769E">
        <w:rPr>
          <w:rFonts w:ascii="Verdana" w:hAnsi="Verdana"/>
          <w:sz w:val="20"/>
        </w:rPr>
        <w:t xml:space="preserve">”, </w:t>
      </w:r>
      <w:r w:rsidR="00587136">
        <w:rPr>
          <w:rFonts w:ascii="Verdana" w:hAnsi="Verdana"/>
          <w:sz w:val="20"/>
        </w:rPr>
        <w:t xml:space="preserve">a ser </w:t>
      </w:r>
      <w:r w:rsidR="00587136" w:rsidRPr="0061769E">
        <w:rPr>
          <w:rFonts w:ascii="Verdana" w:hAnsi="Verdana"/>
          <w:sz w:val="20"/>
        </w:rPr>
        <w:t xml:space="preserve">celebrado entre os Fiadores, na qualidade de fiduciantes, a Securitizadora, na qualidade de fiduciária, e a Companhia, na qualidade de interveniente anuente, </w:t>
      </w:r>
      <w:r w:rsidR="00587136">
        <w:rPr>
          <w:rFonts w:ascii="Verdana" w:hAnsi="Verdana"/>
          <w:sz w:val="20"/>
        </w:rPr>
        <w:t>(“</w:t>
      </w:r>
      <w:r w:rsidR="00587136" w:rsidRPr="00CC28FD">
        <w:rPr>
          <w:rFonts w:ascii="Verdana" w:hAnsi="Verdana"/>
          <w:sz w:val="20"/>
          <w:u w:val="single"/>
        </w:rPr>
        <w:t>Contrato de Alienação Fiduciária</w:t>
      </w:r>
      <w:r w:rsidR="004375F0">
        <w:rPr>
          <w:rFonts w:ascii="Verdana" w:hAnsi="Verdana"/>
          <w:sz w:val="20"/>
          <w:u w:val="single"/>
        </w:rPr>
        <w:t xml:space="preserve"> de Ações</w:t>
      </w:r>
      <w:r w:rsidR="00587136">
        <w:rPr>
          <w:rFonts w:ascii="Verdana" w:hAnsi="Verdana"/>
          <w:sz w:val="20"/>
        </w:rPr>
        <w:t xml:space="preserve">” e </w:t>
      </w:r>
      <w:r w:rsidR="00587136" w:rsidRPr="0061769E">
        <w:rPr>
          <w:rFonts w:ascii="Verdana" w:hAnsi="Verdana"/>
          <w:sz w:val="20"/>
        </w:rPr>
        <w:t>“</w:t>
      </w:r>
      <w:r w:rsidR="00587136" w:rsidRPr="0061769E">
        <w:rPr>
          <w:rFonts w:ascii="Verdana" w:hAnsi="Verdana"/>
          <w:sz w:val="20"/>
          <w:u w:val="single"/>
        </w:rPr>
        <w:t>Alienação Fiduciária de Ações</w:t>
      </w:r>
      <w:r w:rsidR="00587136" w:rsidRPr="0061769E">
        <w:rPr>
          <w:rFonts w:ascii="Verdana" w:hAnsi="Verdana"/>
          <w:sz w:val="20"/>
        </w:rPr>
        <w:t>”</w:t>
      </w:r>
      <w:r w:rsidR="00E27310">
        <w:rPr>
          <w:rFonts w:ascii="Verdana" w:hAnsi="Verdana"/>
          <w:sz w:val="20"/>
        </w:rPr>
        <w:t>, respectivamente</w:t>
      </w:r>
      <w:r w:rsidR="00587136" w:rsidRPr="0061769E">
        <w:rPr>
          <w:rFonts w:ascii="Verdana" w:hAnsi="Verdana"/>
          <w:sz w:val="20"/>
        </w:rPr>
        <w:t xml:space="preserve">). </w:t>
      </w:r>
    </w:p>
    <w:p w14:paraId="1DAB8533" w14:textId="77777777" w:rsidR="002C04BF" w:rsidRPr="0061769E" w:rsidRDefault="002C04BF" w:rsidP="00A735FE">
      <w:pPr>
        <w:spacing w:after="0" w:line="320" w:lineRule="exact"/>
        <w:rPr>
          <w:rFonts w:ascii="Verdana" w:hAnsi="Verdana"/>
          <w:sz w:val="20"/>
        </w:rPr>
      </w:pPr>
    </w:p>
    <w:p w14:paraId="382A0B8B" w14:textId="5C1CC257" w:rsidR="002C04BF" w:rsidRPr="0061769E" w:rsidRDefault="002C04BF" w:rsidP="003E2A51">
      <w:pPr>
        <w:numPr>
          <w:ilvl w:val="2"/>
          <w:numId w:val="7"/>
        </w:numPr>
        <w:spacing w:after="0" w:line="320" w:lineRule="exact"/>
        <w:ind w:left="0" w:firstLine="0"/>
        <w:rPr>
          <w:rFonts w:ascii="Verdana" w:hAnsi="Verdana"/>
          <w:sz w:val="20"/>
        </w:rPr>
      </w:pPr>
      <w:r w:rsidRPr="0061769E">
        <w:rPr>
          <w:rFonts w:ascii="Verdana" w:hAnsi="Verdana"/>
          <w:sz w:val="20"/>
          <w:u w:val="single"/>
        </w:rPr>
        <w:t>Compartilhamento de Garantias</w:t>
      </w:r>
      <w:r w:rsidRPr="0061769E">
        <w:rPr>
          <w:rFonts w:ascii="Verdana" w:hAnsi="Verdana"/>
          <w:sz w:val="20"/>
        </w:rPr>
        <w:t xml:space="preserve">. </w:t>
      </w:r>
      <w:bookmarkStart w:id="196" w:name="_Hlk73550598"/>
      <w:r w:rsidR="00A735FE" w:rsidRPr="0061769E">
        <w:rPr>
          <w:rFonts w:ascii="Verdana" w:hAnsi="Verdana"/>
          <w:sz w:val="20"/>
        </w:rPr>
        <w:t>A Alienação Fiduciária de Ações ser</w:t>
      </w:r>
      <w:r w:rsidR="00FA5F42">
        <w:rPr>
          <w:rFonts w:ascii="Verdana" w:hAnsi="Verdana"/>
          <w:sz w:val="20"/>
        </w:rPr>
        <w:t>á</w:t>
      </w:r>
      <w:r w:rsidR="00A735FE" w:rsidRPr="0061769E">
        <w:rPr>
          <w:rFonts w:ascii="Verdana" w:hAnsi="Verdana"/>
          <w:sz w:val="20"/>
        </w:rPr>
        <w:t xml:space="preserve"> </w:t>
      </w:r>
      <w:r w:rsidR="00587136">
        <w:rPr>
          <w:rFonts w:ascii="Verdana" w:hAnsi="Verdana"/>
          <w:sz w:val="20"/>
        </w:rPr>
        <w:t>compartilhada e</w:t>
      </w:r>
      <w:r w:rsidR="00587136" w:rsidRPr="0061769E">
        <w:rPr>
          <w:rFonts w:ascii="Verdana" w:hAnsi="Verdana"/>
          <w:sz w:val="20"/>
        </w:rPr>
        <w:t xml:space="preserve"> </w:t>
      </w:r>
      <w:r w:rsidR="00A735FE" w:rsidRPr="0061769E">
        <w:rPr>
          <w:rFonts w:ascii="Verdana" w:hAnsi="Verdana"/>
          <w:sz w:val="20"/>
        </w:rPr>
        <w:t>considerada em igualdade de condições e de mesmo grau entre os CRI objeto da presente Emissão e os certificados de recebíveis imobiliário da 250ª série da 1ª emissão da Securitizadora (“</w:t>
      </w:r>
      <w:r w:rsidR="00A735FE" w:rsidRPr="0061769E">
        <w:rPr>
          <w:rFonts w:ascii="Verdana" w:hAnsi="Verdana"/>
          <w:sz w:val="20"/>
          <w:u w:val="single"/>
        </w:rPr>
        <w:t>CRI Série 250</w:t>
      </w:r>
      <w:r w:rsidR="00A735FE" w:rsidRPr="0061769E">
        <w:rPr>
          <w:rFonts w:ascii="Verdana" w:hAnsi="Verdana"/>
          <w:sz w:val="20"/>
        </w:rPr>
        <w:t>”), devendo ser compartilhada na proporção da participação detida por cada um dos respectivos credores no saldo devedor da CCB e das Debêntures</w:t>
      </w:r>
      <w:r w:rsidR="00FD37EF">
        <w:rPr>
          <w:rFonts w:ascii="Verdana" w:hAnsi="Verdana"/>
          <w:sz w:val="20"/>
        </w:rPr>
        <w:t>, inclusive com relação ao produto de eventual excussão da garantia</w:t>
      </w:r>
      <w:r w:rsidR="00144131">
        <w:rPr>
          <w:rFonts w:ascii="Verdana" w:hAnsi="Verdana"/>
          <w:sz w:val="20"/>
        </w:rPr>
        <w:t xml:space="preserve"> (“</w:t>
      </w:r>
      <w:r w:rsidR="00144131" w:rsidRPr="00557529">
        <w:rPr>
          <w:rFonts w:ascii="Verdana" w:hAnsi="Verdana"/>
          <w:sz w:val="20"/>
          <w:u w:val="single"/>
        </w:rPr>
        <w:t>Compartilhamento de Garantia</w:t>
      </w:r>
      <w:bookmarkEnd w:id="196"/>
      <w:r w:rsidR="00144131">
        <w:rPr>
          <w:rFonts w:ascii="Verdana" w:hAnsi="Verdana"/>
          <w:sz w:val="20"/>
        </w:rPr>
        <w:t>”)</w:t>
      </w:r>
      <w:r w:rsidRPr="0061769E">
        <w:rPr>
          <w:rFonts w:ascii="Verdana" w:hAnsi="Verdana"/>
          <w:sz w:val="20"/>
        </w:rPr>
        <w:t>.</w:t>
      </w:r>
      <w:r w:rsidR="00F30B23">
        <w:rPr>
          <w:rFonts w:ascii="Verdana" w:hAnsi="Verdana"/>
          <w:sz w:val="20"/>
        </w:rPr>
        <w:t xml:space="preserve"> </w:t>
      </w:r>
    </w:p>
    <w:p w14:paraId="1AAB3C94" w14:textId="77777777" w:rsidR="00A735FE" w:rsidRPr="0061769E" w:rsidRDefault="00A735FE" w:rsidP="00A735FE">
      <w:pPr>
        <w:pStyle w:val="PargrafodaLista"/>
        <w:spacing w:after="0" w:line="320" w:lineRule="exact"/>
        <w:rPr>
          <w:rFonts w:ascii="Verdana" w:hAnsi="Verdana" w:cs="Tahoma"/>
          <w:sz w:val="20"/>
        </w:rPr>
      </w:pPr>
    </w:p>
    <w:p w14:paraId="4FAF3947" w14:textId="3CDBE782" w:rsidR="00826FDE" w:rsidRPr="00FE3263" w:rsidRDefault="00A735FE" w:rsidP="003E2A51">
      <w:pPr>
        <w:numPr>
          <w:ilvl w:val="2"/>
          <w:numId w:val="7"/>
        </w:numPr>
        <w:spacing w:after="0" w:line="320" w:lineRule="exact"/>
        <w:ind w:left="0" w:firstLine="0"/>
        <w:rPr>
          <w:rFonts w:ascii="Verdana" w:hAnsi="Verdana" w:cs="Calibri"/>
          <w:sz w:val="20"/>
        </w:rPr>
      </w:pPr>
      <w:r w:rsidRPr="00FE3263">
        <w:rPr>
          <w:rFonts w:ascii="Verdana" w:hAnsi="Verdana"/>
          <w:sz w:val="20"/>
        </w:rPr>
        <w:t xml:space="preserve">A Alienação Fiduciária de Ações deverá ser </w:t>
      </w:r>
      <w:r w:rsidR="007F2CE1" w:rsidRPr="00FE3263">
        <w:rPr>
          <w:rFonts w:ascii="Verdana" w:hAnsi="Verdana"/>
          <w:sz w:val="20"/>
        </w:rPr>
        <w:t xml:space="preserve">excutida </w:t>
      </w:r>
      <w:r w:rsidRPr="00FE3263">
        <w:rPr>
          <w:rFonts w:ascii="Verdana" w:hAnsi="Verdana"/>
          <w:sz w:val="20"/>
        </w:rPr>
        <w:t xml:space="preserve">pela Securitizadora, </w:t>
      </w:r>
      <w:r w:rsidR="00230C35" w:rsidRPr="00FE3263">
        <w:rPr>
          <w:rFonts w:ascii="Verdana" w:hAnsi="Verdana"/>
          <w:sz w:val="20"/>
        </w:rPr>
        <w:t>nos casos em que seja declarado o vencimento antecipado das Debêntures ou da CCB, devendo o vencimento antecipado da CCB ser entendido como uma hipótese de vencimento antecipado das Debêntures, e vice e versa</w:t>
      </w:r>
      <w:r w:rsidR="00FD37EF" w:rsidRPr="00FE3263">
        <w:rPr>
          <w:rFonts w:ascii="Verdana" w:hAnsi="Verdana"/>
          <w:sz w:val="20"/>
        </w:rPr>
        <w:t>.</w:t>
      </w:r>
      <w:r w:rsidR="007F2CE1" w:rsidRPr="00FE3263">
        <w:rPr>
          <w:rFonts w:ascii="Verdana" w:hAnsi="Verdana"/>
          <w:sz w:val="20"/>
        </w:rPr>
        <w:t xml:space="preserve"> </w:t>
      </w:r>
    </w:p>
    <w:p w14:paraId="284A5D70" w14:textId="7F72547F" w:rsidR="00A735FE" w:rsidRPr="00792796" w:rsidRDefault="00587136" w:rsidP="00947545">
      <w:pPr>
        <w:spacing w:after="0" w:line="320" w:lineRule="exact"/>
        <w:rPr>
          <w:rFonts w:ascii="Verdana" w:hAnsi="Verdana" w:cs="Calibri"/>
          <w:sz w:val="20"/>
        </w:rPr>
      </w:pPr>
      <w:r w:rsidRPr="00792796">
        <w:rPr>
          <w:rFonts w:ascii="Verdana" w:hAnsi="Verdana"/>
          <w:sz w:val="20"/>
        </w:rPr>
        <w:t xml:space="preserve"> </w:t>
      </w:r>
    </w:p>
    <w:p w14:paraId="4D545909" w14:textId="6A33B336" w:rsidR="002C04BF" w:rsidRPr="0061769E" w:rsidRDefault="00A735FE" w:rsidP="003E2A51">
      <w:pPr>
        <w:numPr>
          <w:ilvl w:val="2"/>
          <w:numId w:val="7"/>
        </w:numPr>
        <w:spacing w:after="0" w:line="320" w:lineRule="exact"/>
        <w:ind w:left="0" w:firstLine="0"/>
        <w:rPr>
          <w:rFonts w:ascii="Verdana" w:hAnsi="Verdana"/>
          <w:sz w:val="20"/>
        </w:rPr>
      </w:pPr>
      <w:r w:rsidRPr="0061769E">
        <w:rPr>
          <w:rFonts w:ascii="Verdana" w:hAnsi="Verdana"/>
          <w:sz w:val="20"/>
        </w:rPr>
        <w:t xml:space="preserve">Não haverá qualquer tipo de subordinação entre os CRI Série </w:t>
      </w:r>
      <w:r w:rsidR="00652CB7">
        <w:rPr>
          <w:rFonts w:ascii="Verdana" w:hAnsi="Verdana"/>
          <w:sz w:val="20"/>
        </w:rPr>
        <w:t>258</w:t>
      </w:r>
      <w:r w:rsidRPr="0061769E">
        <w:rPr>
          <w:rFonts w:ascii="Verdana" w:hAnsi="Verdana"/>
          <w:sz w:val="20"/>
        </w:rPr>
        <w:t xml:space="preserve"> e os CRI Série 250</w:t>
      </w:r>
      <w:r w:rsidR="002C04BF" w:rsidRPr="0061769E">
        <w:rPr>
          <w:rFonts w:ascii="Verdana" w:hAnsi="Verdana"/>
          <w:sz w:val="20"/>
        </w:rPr>
        <w:t>.</w:t>
      </w:r>
    </w:p>
    <w:p w14:paraId="52D07862" w14:textId="77777777" w:rsidR="00A735FE" w:rsidRPr="0061769E" w:rsidRDefault="00A735FE" w:rsidP="00A735FE">
      <w:pPr>
        <w:pStyle w:val="PargrafodaLista"/>
        <w:spacing w:after="0" w:line="320" w:lineRule="exact"/>
        <w:ind w:left="0"/>
        <w:rPr>
          <w:rFonts w:ascii="Verdana" w:hAnsi="Verdana"/>
          <w:sz w:val="20"/>
        </w:rPr>
      </w:pPr>
    </w:p>
    <w:p w14:paraId="33BC262C" w14:textId="187E15AA" w:rsidR="002C04BF" w:rsidRDefault="00A735FE" w:rsidP="003E2A51">
      <w:pPr>
        <w:numPr>
          <w:ilvl w:val="2"/>
          <w:numId w:val="7"/>
        </w:numPr>
        <w:spacing w:after="0" w:line="320" w:lineRule="exact"/>
        <w:ind w:left="0" w:firstLine="0"/>
        <w:rPr>
          <w:rFonts w:ascii="Verdana" w:hAnsi="Verdana"/>
          <w:sz w:val="20"/>
        </w:rPr>
      </w:pPr>
      <w:r w:rsidRPr="0061769E">
        <w:rPr>
          <w:rFonts w:ascii="Verdana" w:hAnsi="Verdana"/>
          <w:sz w:val="20"/>
        </w:rPr>
        <w:t>Qualquer alteração nos instrumentos de constituição da Alienação Fiduciária de Ações dependerá sempre da anuência prévia e expressa de Titulares de CRI de Ambas as Séries</w:t>
      </w:r>
      <w:r w:rsidR="002C04BF" w:rsidRPr="0061769E">
        <w:rPr>
          <w:rFonts w:ascii="Verdana" w:hAnsi="Verdana"/>
          <w:sz w:val="20"/>
        </w:rPr>
        <w:t>.</w:t>
      </w:r>
    </w:p>
    <w:p w14:paraId="2AB1C223" w14:textId="77777777" w:rsidR="00F30B23" w:rsidRDefault="00F30B23" w:rsidP="00F30B23">
      <w:pPr>
        <w:pStyle w:val="PargrafodaLista"/>
        <w:rPr>
          <w:rFonts w:ascii="Verdana" w:hAnsi="Verdana"/>
          <w:sz w:val="20"/>
        </w:rPr>
      </w:pPr>
    </w:p>
    <w:p w14:paraId="5AA29D37" w14:textId="007181A0" w:rsidR="00F30B23" w:rsidRPr="0061769E" w:rsidRDefault="00F30B23" w:rsidP="003E2A51">
      <w:pPr>
        <w:numPr>
          <w:ilvl w:val="2"/>
          <w:numId w:val="7"/>
        </w:numPr>
        <w:spacing w:after="0" w:line="320" w:lineRule="exact"/>
        <w:ind w:left="0" w:firstLine="0"/>
        <w:rPr>
          <w:rFonts w:ascii="Verdana" w:hAnsi="Verdana"/>
          <w:sz w:val="20"/>
        </w:rPr>
      </w:pPr>
      <w:r w:rsidRPr="0086590A">
        <w:rPr>
          <w:rFonts w:ascii="Verdana" w:hAnsi="Verdana"/>
          <w:sz w:val="20"/>
        </w:rPr>
        <w:t xml:space="preserve">O presente Contrato integra um conjunto de documentos que compõem a estrutura jurídica de uma securitização de créditos imobiliários viabilizada por meio da emissão dos CRI, estruturada para concessão de financiamento à </w:t>
      </w:r>
      <w:r>
        <w:rPr>
          <w:rFonts w:ascii="Verdana" w:hAnsi="Verdana"/>
          <w:sz w:val="20"/>
        </w:rPr>
        <w:t>Companhia</w:t>
      </w:r>
      <w:r w:rsidRPr="0086590A">
        <w:rPr>
          <w:rFonts w:ascii="Verdana" w:hAnsi="Verdana"/>
          <w:sz w:val="20"/>
        </w:rPr>
        <w:t xml:space="preserve"> no âmbito do mercado de capitais. Dessa maneira, a excussão da totalidade ou de parte da </w:t>
      </w:r>
      <w:r>
        <w:rPr>
          <w:rFonts w:ascii="Verdana" w:hAnsi="Verdana"/>
          <w:sz w:val="20"/>
        </w:rPr>
        <w:t>Alienação Fiduciária de Ações</w:t>
      </w:r>
      <w:r w:rsidRPr="0086590A">
        <w:rPr>
          <w:rFonts w:ascii="Verdana" w:hAnsi="Verdana"/>
          <w:sz w:val="20"/>
        </w:rPr>
        <w:t xml:space="preserve"> ora constituída, ou de qualquer outra garantia real ou fidejussória constituída em garantia das Obrigações Garantidas, não caracteriza </w:t>
      </w:r>
      <w:r w:rsidRPr="0086590A">
        <w:rPr>
          <w:rFonts w:ascii="Verdana" w:hAnsi="Verdana"/>
          <w:sz w:val="20"/>
        </w:rPr>
        <w:lastRenderedPageBreak/>
        <w:t xml:space="preserve">necessariamente a quitação integral da totalidade das Obrigações Garantidas, uma vez que tal excussão limita-se ao percentual que tais garantias representam da totalidade das Obrigações Garantidas, tampouco limita a prerrogativa da </w:t>
      </w:r>
      <w:r>
        <w:rPr>
          <w:rFonts w:ascii="Verdana" w:hAnsi="Verdana"/>
          <w:sz w:val="20"/>
        </w:rPr>
        <w:t>Debenturista</w:t>
      </w:r>
      <w:r w:rsidRPr="0086590A">
        <w:rPr>
          <w:rFonts w:ascii="Verdana" w:hAnsi="Verdana"/>
          <w:sz w:val="20"/>
        </w:rPr>
        <w:t xml:space="preserve"> de exercer quaisquer de seus direitos, incluindo a excussão de qualquer outra garantia constituída pela </w:t>
      </w:r>
      <w:r>
        <w:rPr>
          <w:rFonts w:ascii="Verdana" w:hAnsi="Verdana"/>
          <w:sz w:val="20"/>
        </w:rPr>
        <w:t>Companhia</w:t>
      </w:r>
      <w:r w:rsidRPr="0086590A">
        <w:rPr>
          <w:rFonts w:ascii="Verdana" w:hAnsi="Verdana"/>
          <w:sz w:val="20"/>
        </w:rPr>
        <w:t xml:space="preserve"> ou qualquer outra parte em favor das Obrigações Garantidas.</w:t>
      </w:r>
    </w:p>
    <w:p w14:paraId="6B9A8AAF" w14:textId="769489F0" w:rsidR="00312265" w:rsidRPr="00D1643B" w:rsidRDefault="00312265" w:rsidP="0096306D">
      <w:pPr>
        <w:spacing w:after="0" w:line="320" w:lineRule="exact"/>
        <w:rPr>
          <w:rFonts w:ascii="Verdana" w:hAnsi="Verdana"/>
          <w:sz w:val="20"/>
        </w:rPr>
      </w:pPr>
    </w:p>
    <w:p w14:paraId="709B0CBF" w14:textId="5456FD2B" w:rsidR="00934D98" w:rsidRPr="0061769E" w:rsidRDefault="00934D98" w:rsidP="003E2A51">
      <w:pPr>
        <w:numPr>
          <w:ilvl w:val="1"/>
          <w:numId w:val="7"/>
        </w:numPr>
        <w:spacing w:after="0" w:line="320" w:lineRule="exact"/>
        <w:ind w:left="0" w:firstLine="0"/>
        <w:rPr>
          <w:rFonts w:ascii="Verdana" w:hAnsi="Verdana"/>
          <w:sz w:val="20"/>
        </w:rPr>
      </w:pPr>
      <w:r w:rsidRPr="0061769E">
        <w:rPr>
          <w:rFonts w:ascii="Verdana" w:hAnsi="Verdana"/>
          <w:sz w:val="20"/>
          <w:u w:val="single"/>
        </w:rPr>
        <w:t>Fiança</w:t>
      </w:r>
      <w:r w:rsidRPr="0061769E">
        <w:rPr>
          <w:rFonts w:ascii="Verdana" w:hAnsi="Verdana" w:cs="Calibri"/>
          <w:sz w:val="20"/>
        </w:rPr>
        <w:t>. Pela presente, os Fiadores, nos termos do artigo 818 e 822 do Código Civil, presta garantia fidejussória, neste ato, em caráter irrevogável e irretratável, em favor da Debenturista (“</w:t>
      </w:r>
      <w:r w:rsidRPr="0061769E">
        <w:rPr>
          <w:rFonts w:ascii="Verdana" w:hAnsi="Verdana" w:cs="Calibri"/>
          <w:sz w:val="20"/>
          <w:u w:val="single"/>
        </w:rPr>
        <w:t>Fiança</w:t>
      </w:r>
      <w:r w:rsidRPr="0061769E">
        <w:rPr>
          <w:rFonts w:ascii="Verdana" w:hAnsi="Verdana" w:cs="Calibri"/>
          <w:sz w:val="20"/>
        </w:rPr>
        <w:t xml:space="preserve">”), obrigando-se, por este instrumento e na melhor forma de direito, como devedor solidário e principal pagador de todos os valores devidos ou que venham a ser assumidos pela </w:t>
      </w:r>
      <w:r w:rsidRPr="0061769E">
        <w:rPr>
          <w:rFonts w:ascii="Verdana" w:hAnsi="Verdana"/>
          <w:sz w:val="20"/>
        </w:rPr>
        <w:t>Companhia</w:t>
      </w:r>
      <w:r w:rsidRPr="0061769E">
        <w:rPr>
          <w:rFonts w:ascii="Verdana" w:hAnsi="Verdana" w:cs="Calibri"/>
          <w:sz w:val="20"/>
        </w:rPr>
        <w:t xml:space="preserve"> nos termos desta Escritura de Emissão, até a final liquidação das Debêntures, nos termos descritos a seguir.</w:t>
      </w:r>
    </w:p>
    <w:p w14:paraId="68D98E04" w14:textId="65C2709E" w:rsidR="00934D98" w:rsidRPr="0061769E" w:rsidRDefault="00934D98" w:rsidP="00934D98">
      <w:pPr>
        <w:spacing w:after="0" w:line="320" w:lineRule="exact"/>
        <w:rPr>
          <w:rFonts w:ascii="Verdana" w:hAnsi="Verdana"/>
          <w:sz w:val="20"/>
        </w:rPr>
      </w:pPr>
    </w:p>
    <w:p w14:paraId="6F674E2A" w14:textId="5D8A725F" w:rsidR="00934D98" w:rsidRPr="0061769E" w:rsidRDefault="00934D98"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Os Fiadores declaram-se neste ato, em caráter irrevogável e irretratável, fiadores e principais pagadores, solidariamente responsáveis pelas Obrigações </w:t>
      </w:r>
      <w:r w:rsidRPr="00AB6F68">
        <w:rPr>
          <w:rFonts w:ascii="Verdana" w:hAnsi="Verdana"/>
          <w:sz w:val="20"/>
        </w:rPr>
        <w:t>Garantidas</w:t>
      </w:r>
      <w:r w:rsidRPr="0061769E">
        <w:rPr>
          <w:rFonts w:ascii="Verdana" w:hAnsi="Verdana" w:cs="Calibri"/>
          <w:sz w:val="20"/>
        </w:rPr>
        <w:t>, e firmam esta Escritura declarando conhecer e concordar com todos os seus termos e condições.</w:t>
      </w:r>
    </w:p>
    <w:p w14:paraId="23527E68" w14:textId="77777777" w:rsidR="00934D98" w:rsidRPr="0061769E" w:rsidRDefault="00934D98" w:rsidP="00934D98">
      <w:pPr>
        <w:pStyle w:val="PargrafodaLista"/>
        <w:spacing w:after="0" w:line="320" w:lineRule="exact"/>
        <w:ind w:left="0"/>
        <w:rPr>
          <w:rFonts w:ascii="Verdana" w:hAnsi="Verdana"/>
          <w:sz w:val="20"/>
        </w:rPr>
      </w:pPr>
    </w:p>
    <w:p w14:paraId="0F88AE97" w14:textId="0A57C99B" w:rsidR="00934D98" w:rsidRPr="0061769E" w:rsidRDefault="00934D98"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As obrigações dos Fiadores aqui assumidas não serão afetadas por atos ou omissões </w:t>
      </w:r>
      <w:r w:rsidRPr="0061769E">
        <w:rPr>
          <w:rFonts w:ascii="Verdana" w:hAnsi="Verdana"/>
          <w:sz w:val="20"/>
        </w:rPr>
        <w:t>que</w:t>
      </w:r>
      <w:r w:rsidRPr="0061769E">
        <w:rPr>
          <w:rFonts w:ascii="Verdana" w:hAnsi="Verdana" w:cs="Calibri"/>
          <w:sz w:val="20"/>
        </w:rPr>
        <w:t xml:space="preserve"> possam exonerá-los de suas obrigações ou afetá-los, incluindo, mas não se limitando, em razão de: (a) qualquer extensão de prazo ou acordo entre a </w:t>
      </w:r>
      <w:r w:rsidRPr="0061769E">
        <w:rPr>
          <w:rFonts w:ascii="Verdana" w:hAnsi="Verdana"/>
          <w:sz w:val="20"/>
        </w:rPr>
        <w:t>Companhia</w:t>
      </w:r>
      <w:r w:rsidRPr="0061769E">
        <w:rPr>
          <w:rFonts w:ascii="Verdana" w:hAnsi="Verdana" w:cs="Calibri"/>
          <w:sz w:val="20"/>
        </w:rPr>
        <w:t xml:space="preserve"> e a </w:t>
      </w:r>
      <w:r w:rsidRPr="00AB6F68">
        <w:rPr>
          <w:rFonts w:ascii="Verdana" w:hAnsi="Verdana"/>
          <w:sz w:val="20"/>
        </w:rPr>
        <w:t>Debenturista</w:t>
      </w:r>
      <w:r w:rsidRPr="0061769E">
        <w:rPr>
          <w:rFonts w:ascii="Verdana" w:hAnsi="Verdana" w:cs="Calibri"/>
          <w:sz w:val="20"/>
        </w:rPr>
        <w:t xml:space="preserve">; (b) qualquer novação ou não exercício de qualquer direito da Debenturista contra a </w:t>
      </w:r>
      <w:r w:rsidRPr="0061769E">
        <w:rPr>
          <w:rFonts w:ascii="Verdana" w:hAnsi="Verdana"/>
          <w:sz w:val="20"/>
        </w:rPr>
        <w:t>Companhia</w:t>
      </w:r>
      <w:r w:rsidRPr="0061769E">
        <w:rPr>
          <w:rFonts w:ascii="Verdana" w:hAnsi="Verdana" w:cs="Calibri"/>
          <w:sz w:val="20"/>
        </w:rPr>
        <w:t xml:space="preserve">; e (c) qualquer limitação ou incapacidade da </w:t>
      </w:r>
      <w:r w:rsidRPr="0061769E">
        <w:rPr>
          <w:rFonts w:ascii="Verdana" w:hAnsi="Verdana"/>
          <w:sz w:val="20"/>
        </w:rPr>
        <w:t>Companhia</w:t>
      </w:r>
      <w:r w:rsidRPr="0061769E">
        <w:rPr>
          <w:rFonts w:ascii="Verdana" w:hAnsi="Verdana" w:cs="Calibri"/>
          <w:sz w:val="20"/>
        </w:rPr>
        <w:t>, inclusive seu pedido de recuperação extrajudicial, pedido de recuperação judicial ou falência.</w:t>
      </w:r>
    </w:p>
    <w:p w14:paraId="32D46DE4" w14:textId="77777777" w:rsidR="00934D98" w:rsidRPr="0061769E" w:rsidRDefault="00934D98" w:rsidP="00934D98">
      <w:pPr>
        <w:pStyle w:val="PargrafodaLista"/>
        <w:rPr>
          <w:rFonts w:ascii="Verdana" w:hAnsi="Verdana"/>
          <w:sz w:val="20"/>
        </w:rPr>
      </w:pPr>
    </w:p>
    <w:p w14:paraId="64DDFA33" w14:textId="4DD1DE6C" w:rsidR="00934D98" w:rsidRPr="0061769E" w:rsidRDefault="00F30B23"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As </w:t>
      </w:r>
      <w:r w:rsidRPr="00D20567">
        <w:rPr>
          <w:rFonts w:ascii="Verdana" w:hAnsi="Verdana" w:cs="Calibri"/>
          <w:sz w:val="20"/>
        </w:rPr>
        <w:t xml:space="preserve">Obrigações Garantidas serão pagas pelos Fiadores no prazo máximo de 2 (dois) Dias Úteis </w:t>
      </w:r>
      <w:r w:rsidRPr="00D20567">
        <w:rPr>
          <w:rFonts w:ascii="Verdana" w:hAnsi="Verdana"/>
          <w:sz w:val="20"/>
        </w:rPr>
        <w:t>contados</w:t>
      </w:r>
      <w:r w:rsidR="00E27310">
        <w:rPr>
          <w:rFonts w:ascii="Verdana" w:hAnsi="Verdana"/>
          <w:sz w:val="20"/>
        </w:rPr>
        <w:t xml:space="preserve"> do </w:t>
      </w:r>
      <w:r w:rsidR="00A1720D">
        <w:rPr>
          <w:rFonts w:ascii="Verdana" w:hAnsi="Verdana"/>
          <w:sz w:val="20"/>
        </w:rPr>
        <w:t>envio</w:t>
      </w:r>
      <w:r w:rsidR="00E27310">
        <w:rPr>
          <w:rFonts w:ascii="Verdana" w:hAnsi="Verdana"/>
          <w:sz w:val="20"/>
        </w:rPr>
        <w:t xml:space="preserve"> de notificação emitida pela Debenturista informando acerca</w:t>
      </w:r>
      <w:r w:rsidRPr="00D20567">
        <w:rPr>
          <w:rFonts w:ascii="Verdana" w:hAnsi="Verdana" w:cs="Calibri"/>
          <w:sz w:val="20"/>
        </w:rPr>
        <w:t xml:space="preserve"> da falta de pagamento, na data de pagamento respectiva, de qualquer parcela das Obrigações Garantias e, em qualquer hipótese, independentemente de qualquer pretensão, ação, disputa ou reclamação que a </w:t>
      </w:r>
      <w:r w:rsidRPr="00D20567">
        <w:rPr>
          <w:rFonts w:ascii="Verdana" w:hAnsi="Verdana"/>
          <w:sz w:val="20"/>
        </w:rPr>
        <w:t>Companhia</w:t>
      </w:r>
      <w:r w:rsidRPr="00D20567">
        <w:rPr>
          <w:rFonts w:ascii="Verdana" w:hAnsi="Verdana" w:cs="Calibri"/>
          <w:sz w:val="20"/>
        </w:rPr>
        <w:t xml:space="preserve"> venha a ter ou exercer em relação às suas obrigações sob as Debêntures. Os pagamentos serão realizados pelos Fiadores de acordo com os procedimentos estabelecidos nesta Escritura de Emissão. Tal notificação deverá ser emitida pela Debenturista no mesmo dia após a ocorrência de falta de pagamento pela </w:t>
      </w:r>
      <w:r w:rsidRPr="00D20567">
        <w:rPr>
          <w:rFonts w:ascii="Verdana" w:hAnsi="Verdana"/>
          <w:sz w:val="20"/>
        </w:rPr>
        <w:t>Companhia</w:t>
      </w:r>
      <w:r w:rsidRPr="00D20567">
        <w:rPr>
          <w:rFonts w:ascii="Verdana" w:hAnsi="Verdana" w:cs="Calibri"/>
          <w:sz w:val="20"/>
        </w:rPr>
        <w:t xml:space="preserve"> de qualquer</w:t>
      </w:r>
      <w:r w:rsidRPr="0061769E">
        <w:rPr>
          <w:rFonts w:ascii="Verdana" w:hAnsi="Verdana" w:cs="Calibri"/>
          <w:sz w:val="20"/>
        </w:rPr>
        <w:t xml:space="preserve"> valor devido nas datas de pagamento definidas nesta Escritura de Emissão ou quando do vencimento antecipado das Debêntures. O pagamento citado nesta Cláusula deverá ser realizado mediante transferência de recursos para a Conta Centralizadora (conforme definida abaixo) no valor inadimplido.</w:t>
      </w:r>
      <w:r>
        <w:rPr>
          <w:rFonts w:ascii="Verdana" w:hAnsi="Verdana" w:cs="Calibri"/>
          <w:sz w:val="20"/>
        </w:rPr>
        <w:t xml:space="preserve"> </w:t>
      </w:r>
    </w:p>
    <w:p w14:paraId="00B897EA" w14:textId="77777777" w:rsidR="00934D98" w:rsidRPr="0061769E" w:rsidRDefault="00934D98" w:rsidP="00934D98">
      <w:pPr>
        <w:pStyle w:val="PargrafodaLista"/>
        <w:rPr>
          <w:rFonts w:ascii="Verdana" w:hAnsi="Verdana"/>
          <w:sz w:val="20"/>
        </w:rPr>
      </w:pPr>
    </w:p>
    <w:p w14:paraId="3BAD418D" w14:textId="3E6BA30C" w:rsidR="00934D98" w:rsidRPr="0061769E" w:rsidRDefault="00934D98"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Os </w:t>
      </w:r>
      <w:r w:rsidRPr="0061769E">
        <w:rPr>
          <w:rFonts w:ascii="Verdana" w:hAnsi="Verdana"/>
          <w:sz w:val="20"/>
        </w:rPr>
        <w:t>Fiadores</w:t>
      </w:r>
      <w:r w:rsidRPr="0061769E">
        <w:rPr>
          <w:rFonts w:ascii="Verdana" w:hAnsi="Verdana" w:cs="Calibri"/>
          <w:sz w:val="20"/>
        </w:rPr>
        <w:t xml:space="preserve"> expressamente renunciam aos benefícios de ordem, direitos e faculdades de exoneração de qualquer natureza previstos nos artigos 333, parágrafo </w:t>
      </w:r>
      <w:r w:rsidRPr="0061769E">
        <w:rPr>
          <w:rFonts w:ascii="Verdana" w:hAnsi="Verdana" w:cs="Calibri"/>
          <w:sz w:val="20"/>
        </w:rPr>
        <w:lastRenderedPageBreak/>
        <w:t>único, 366, 368, 821, 824, 827, 829, 830, 834, 835, 837, 838 e 839, todos do Código Civil, e do artigo 130 e 794 da Lei nº 13.105, de 16 de março de 2015, conforme alterada (“</w:t>
      </w:r>
      <w:r w:rsidRPr="0061769E">
        <w:rPr>
          <w:rFonts w:ascii="Verdana" w:hAnsi="Verdana" w:cs="Calibri"/>
          <w:sz w:val="20"/>
          <w:u w:val="single"/>
        </w:rPr>
        <w:t>Código de Processo Civil</w:t>
      </w:r>
      <w:r w:rsidRPr="0061769E">
        <w:rPr>
          <w:rFonts w:ascii="Verdana" w:hAnsi="Verdana" w:cs="Calibri"/>
          <w:sz w:val="20"/>
        </w:rPr>
        <w:t xml:space="preserve">”). Nenhuma objeção ou oposição da </w:t>
      </w:r>
      <w:r w:rsidRPr="0061769E">
        <w:rPr>
          <w:rFonts w:ascii="Verdana" w:hAnsi="Verdana"/>
          <w:sz w:val="20"/>
        </w:rPr>
        <w:t xml:space="preserve">Companhia </w:t>
      </w:r>
      <w:r w:rsidRPr="0061769E">
        <w:rPr>
          <w:rFonts w:ascii="Verdana" w:hAnsi="Verdana" w:cs="Calibri"/>
          <w:sz w:val="20"/>
        </w:rPr>
        <w:t>poderá ser admitida ou invocada pelos Fiadores com o objetivo de escusar-se do cumprimento de suas obrigações perante a Debenturista.</w:t>
      </w:r>
    </w:p>
    <w:p w14:paraId="2F94C55A" w14:textId="77777777" w:rsidR="00934D98" w:rsidRPr="0061769E" w:rsidRDefault="00934D98" w:rsidP="00934D98">
      <w:pPr>
        <w:pStyle w:val="PargrafodaLista"/>
        <w:rPr>
          <w:rFonts w:ascii="Verdana" w:hAnsi="Verdana"/>
          <w:sz w:val="20"/>
        </w:rPr>
      </w:pPr>
    </w:p>
    <w:p w14:paraId="425AC718" w14:textId="201EF152" w:rsidR="00934D98" w:rsidRPr="0061769E" w:rsidRDefault="00934D98"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Os </w:t>
      </w:r>
      <w:r w:rsidRPr="0061769E">
        <w:rPr>
          <w:rFonts w:ascii="Verdana" w:hAnsi="Verdana"/>
          <w:sz w:val="20"/>
        </w:rPr>
        <w:t>Fiadores</w:t>
      </w:r>
      <w:r w:rsidRPr="0061769E">
        <w:rPr>
          <w:rFonts w:ascii="Verdana" w:hAnsi="Verdana" w:cs="Calibri"/>
          <w:sz w:val="20"/>
        </w:rPr>
        <w:t xml:space="preserve"> sub-rogar-se-ão nos direitos de crédito da Debenturista contra a </w:t>
      </w:r>
      <w:r w:rsidRPr="0061769E">
        <w:rPr>
          <w:rFonts w:ascii="Verdana" w:hAnsi="Verdana"/>
          <w:sz w:val="20"/>
        </w:rPr>
        <w:t>Companhia</w:t>
      </w:r>
      <w:r w:rsidRPr="0061769E">
        <w:rPr>
          <w:rFonts w:ascii="Verdana" w:hAnsi="Verdana" w:cs="Calibri"/>
          <w:sz w:val="20"/>
        </w:rPr>
        <w:t>, caso venham a honrar, total ou parcialmente, a Fiança objeto desta Cláusula, até o limite da parcela da dívida efetivamente por elas honrada. Os Fiadores comprometem-se a somente exercer o seu direito de sub-rogação nos termos desta Cláusula após a quitação integral de todos os valores relacionados às Debêntures, previstos nesta Escritura de Emissão ou em qualquer outro documento da Oferta, incluindo todos os encargos moratórios e despesas incorridas pela Debenturista e/ou pelo Agente Fiduciário dos CRI.</w:t>
      </w:r>
    </w:p>
    <w:p w14:paraId="0CAE2DCE" w14:textId="77777777" w:rsidR="00934D98" w:rsidRPr="0061769E" w:rsidRDefault="00934D98" w:rsidP="00934D98">
      <w:pPr>
        <w:pStyle w:val="PargrafodaLista"/>
        <w:rPr>
          <w:rFonts w:ascii="Verdana" w:hAnsi="Verdana"/>
          <w:sz w:val="20"/>
        </w:rPr>
      </w:pPr>
    </w:p>
    <w:p w14:paraId="5E1CA9E2" w14:textId="3AB11762" w:rsidR="00934D98" w:rsidRPr="0061769E" w:rsidRDefault="0061769E"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A Fiança é prestada pelos Fiadores em caráter irrevogável e irretratável, e entrarão em vigor na Data de Emissão, permanecendo válidas em todos os seus termos </w:t>
      </w:r>
      <w:r w:rsidRPr="00AB6F68">
        <w:rPr>
          <w:rFonts w:ascii="Verdana" w:hAnsi="Verdana"/>
          <w:sz w:val="20"/>
        </w:rPr>
        <w:t>até</w:t>
      </w:r>
      <w:r w:rsidRPr="0061769E">
        <w:rPr>
          <w:rFonts w:ascii="Verdana" w:hAnsi="Verdana" w:cs="Calibri"/>
          <w:sz w:val="20"/>
        </w:rPr>
        <w:t xml:space="preserve"> a data do integral cumprimento, pela </w:t>
      </w:r>
      <w:r w:rsidRPr="0061769E">
        <w:rPr>
          <w:rFonts w:ascii="Verdana" w:hAnsi="Verdana"/>
          <w:sz w:val="20"/>
        </w:rPr>
        <w:t>Companhia</w:t>
      </w:r>
      <w:r w:rsidRPr="0061769E">
        <w:rPr>
          <w:rFonts w:ascii="Verdana" w:hAnsi="Verdana" w:cs="Calibri"/>
          <w:sz w:val="20"/>
        </w:rPr>
        <w:t>, de suas obrigações principais e acessórias nos termos da presente Escritura, incluindo o pagamento integral das Obrigações Garantidas nos termos aqui previstos.</w:t>
      </w:r>
    </w:p>
    <w:p w14:paraId="039D95B4" w14:textId="77777777" w:rsidR="0061769E" w:rsidRPr="0061769E" w:rsidRDefault="0061769E" w:rsidP="0061769E">
      <w:pPr>
        <w:pStyle w:val="PargrafodaLista"/>
        <w:rPr>
          <w:rFonts w:ascii="Verdana" w:hAnsi="Verdana"/>
          <w:sz w:val="20"/>
        </w:rPr>
      </w:pPr>
    </w:p>
    <w:p w14:paraId="36DAD156" w14:textId="2576B825" w:rsidR="0061769E" w:rsidRPr="0061769E" w:rsidRDefault="0061769E"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Os Fiadores desde já reconhecem que a Fiança é prestada por prazo determinado, </w:t>
      </w:r>
      <w:r w:rsidRPr="00AB6F68">
        <w:rPr>
          <w:rFonts w:ascii="Verdana" w:hAnsi="Verdana"/>
          <w:sz w:val="20"/>
        </w:rPr>
        <w:t>encerrando</w:t>
      </w:r>
      <w:r w:rsidRPr="0061769E">
        <w:rPr>
          <w:rFonts w:ascii="Verdana" w:hAnsi="Verdana" w:cs="Calibri"/>
          <w:sz w:val="20"/>
        </w:rPr>
        <w:t xml:space="preserve">-se este prazo na data do pagamento integral das Obrigações Garantidas não sendo </w:t>
      </w:r>
      <w:r w:rsidRPr="0061769E">
        <w:rPr>
          <w:rFonts w:ascii="Verdana" w:hAnsi="Verdana"/>
          <w:sz w:val="20"/>
        </w:rPr>
        <w:t>aplicável</w:t>
      </w:r>
      <w:r w:rsidRPr="0061769E">
        <w:rPr>
          <w:rFonts w:ascii="Verdana" w:hAnsi="Verdana" w:cs="Calibri"/>
          <w:sz w:val="20"/>
        </w:rPr>
        <w:t>, portanto, o artigo 835 do Código Civil.</w:t>
      </w:r>
    </w:p>
    <w:p w14:paraId="01156463" w14:textId="77777777" w:rsidR="0061769E" w:rsidRPr="0061769E" w:rsidRDefault="0061769E" w:rsidP="0061769E">
      <w:pPr>
        <w:pStyle w:val="PargrafodaLista"/>
        <w:rPr>
          <w:rFonts w:ascii="Verdana" w:hAnsi="Verdana"/>
          <w:sz w:val="20"/>
        </w:rPr>
      </w:pPr>
    </w:p>
    <w:p w14:paraId="56832AFF" w14:textId="68375764" w:rsidR="0061769E" w:rsidRPr="0061769E" w:rsidRDefault="0061769E"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A </w:t>
      </w:r>
      <w:r w:rsidRPr="00AB6F68">
        <w:rPr>
          <w:rFonts w:ascii="Verdana" w:hAnsi="Verdana"/>
          <w:sz w:val="20"/>
        </w:rPr>
        <w:t>Fiança</w:t>
      </w:r>
      <w:r w:rsidRPr="0061769E">
        <w:rPr>
          <w:rFonts w:ascii="Verdana" w:hAnsi="Verdana" w:cs="Calibri"/>
          <w:sz w:val="20"/>
        </w:rPr>
        <w:t xml:space="preserve"> poderá ser excutida e exigida pela Debenturista, judicial ou </w:t>
      </w:r>
      <w:r w:rsidRPr="0061769E">
        <w:rPr>
          <w:rFonts w:ascii="Verdana" w:hAnsi="Verdana"/>
          <w:sz w:val="20"/>
        </w:rPr>
        <w:t>extrajudicialmente</w:t>
      </w:r>
      <w:r w:rsidRPr="0061769E">
        <w:rPr>
          <w:rFonts w:ascii="Verdana" w:hAnsi="Verdana" w:cs="Calibri"/>
          <w:sz w:val="20"/>
        </w:rPr>
        <w:t>, quantas vezes forem necessárias até a integral liquidação da Obrigações Garantidas.</w:t>
      </w:r>
    </w:p>
    <w:p w14:paraId="2FDB76B0" w14:textId="77777777" w:rsidR="0061769E" w:rsidRPr="0061769E" w:rsidRDefault="0061769E" w:rsidP="0061769E">
      <w:pPr>
        <w:pStyle w:val="PargrafodaLista"/>
        <w:rPr>
          <w:rFonts w:ascii="Verdana" w:hAnsi="Verdana"/>
          <w:sz w:val="20"/>
        </w:rPr>
      </w:pPr>
    </w:p>
    <w:p w14:paraId="2E208001" w14:textId="6E33D6CC" w:rsidR="0061769E" w:rsidRPr="0061769E" w:rsidRDefault="0061769E"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Não há preferência quanto à execução da Fiança ou de outras garantias constituídas em </w:t>
      </w:r>
      <w:r w:rsidRPr="00AB6F68">
        <w:rPr>
          <w:rFonts w:ascii="Verdana" w:hAnsi="Verdana"/>
          <w:sz w:val="20"/>
        </w:rPr>
        <w:t>garantia</w:t>
      </w:r>
      <w:r w:rsidRPr="0061769E">
        <w:rPr>
          <w:rFonts w:ascii="Verdana" w:hAnsi="Verdana" w:cs="Calibri"/>
          <w:sz w:val="20"/>
        </w:rPr>
        <w:t xml:space="preserve"> aos CRI, se houver. A Fiança e quaisquer outras garantias outorgadas no âmbito da Emissão são garantias diversas e autônomas e respondem pelas Obrigações Garantidas, nos termos desta Escritura e dos demais Documentos da Operação.</w:t>
      </w:r>
    </w:p>
    <w:p w14:paraId="638135DB" w14:textId="77777777" w:rsidR="0061769E" w:rsidRPr="0061769E" w:rsidRDefault="0061769E" w:rsidP="0061769E">
      <w:pPr>
        <w:pStyle w:val="PargrafodaLista"/>
        <w:rPr>
          <w:rFonts w:ascii="Verdana" w:hAnsi="Verdana"/>
          <w:sz w:val="20"/>
        </w:rPr>
      </w:pPr>
    </w:p>
    <w:p w14:paraId="55C43710" w14:textId="63C1E0C2" w:rsidR="0061769E" w:rsidRPr="0061769E" w:rsidRDefault="0061769E"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Todo e qualquer pagamento realizado pelos Fiadores em relação à Fiança ora prestada </w:t>
      </w:r>
      <w:r w:rsidRPr="0061769E">
        <w:rPr>
          <w:rFonts w:ascii="Verdana" w:hAnsi="Verdana"/>
          <w:sz w:val="20"/>
        </w:rPr>
        <w:t>será</w:t>
      </w:r>
      <w:r w:rsidRPr="0061769E">
        <w:rPr>
          <w:rFonts w:ascii="Verdana" w:hAnsi="Verdana" w:cs="Calibri"/>
          <w:sz w:val="20"/>
        </w:rPr>
        <w:t xml:space="preserve"> efetuado de modo que a Debenturista receba dos Fiadores os valores que </w:t>
      </w:r>
      <w:r w:rsidRPr="00AB6F68">
        <w:rPr>
          <w:rFonts w:ascii="Verdana" w:hAnsi="Verdana"/>
          <w:sz w:val="20"/>
        </w:rPr>
        <w:t>seriam</w:t>
      </w:r>
      <w:r w:rsidRPr="0061769E">
        <w:rPr>
          <w:rFonts w:ascii="Verdana" w:hAnsi="Verdana" w:cs="Calibri"/>
          <w:sz w:val="20"/>
        </w:rPr>
        <w:t xml:space="preserve"> pagos caso o pagamento fosse efetuado pela própria </w:t>
      </w:r>
      <w:r w:rsidRPr="0061769E">
        <w:rPr>
          <w:rFonts w:ascii="Verdana" w:hAnsi="Verdana"/>
          <w:sz w:val="20"/>
        </w:rPr>
        <w:t>Companhia.</w:t>
      </w:r>
    </w:p>
    <w:p w14:paraId="4C0AE206" w14:textId="77777777" w:rsidR="0061769E" w:rsidRPr="0061769E" w:rsidRDefault="0061769E" w:rsidP="0061769E">
      <w:pPr>
        <w:pStyle w:val="PargrafodaLista"/>
        <w:rPr>
          <w:rFonts w:ascii="Verdana" w:hAnsi="Verdana"/>
          <w:sz w:val="20"/>
        </w:rPr>
      </w:pPr>
    </w:p>
    <w:p w14:paraId="1FD86797" w14:textId="4F3A0A1F" w:rsidR="0061769E" w:rsidRPr="0061769E" w:rsidRDefault="0061769E"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Para os fins do disposto no artigo 835 do Código Civil, os Fiadores, neste ato, declaram ter lido e concordam, em sua integralidade, com o disposto nesta Escritura de Emissão, estando ciente dos termos e condições da Fiança prestada e das </w:t>
      </w:r>
      <w:r w:rsidRPr="0061769E">
        <w:rPr>
          <w:rFonts w:ascii="Verdana" w:hAnsi="Verdana" w:cs="Calibri"/>
          <w:sz w:val="20"/>
        </w:rPr>
        <w:lastRenderedPageBreak/>
        <w:t xml:space="preserve">Debêntures, </w:t>
      </w:r>
      <w:r w:rsidRPr="00AB6F68">
        <w:rPr>
          <w:rFonts w:ascii="Verdana" w:hAnsi="Verdana"/>
          <w:sz w:val="20"/>
        </w:rPr>
        <w:t>declarando</w:t>
      </w:r>
      <w:r w:rsidRPr="0061769E">
        <w:rPr>
          <w:rFonts w:ascii="Verdana" w:hAnsi="Verdana" w:cs="Calibri"/>
          <w:sz w:val="20"/>
        </w:rPr>
        <w:t>-se solidariamente responsáveis pelo pagamento das Obrigações Garantidas até que as Debêntures tenham sido totalmente liquidadas e resgatadas, ainda que tal liquidação venha a ocorrer após a Data de Vencimento.</w:t>
      </w:r>
    </w:p>
    <w:p w14:paraId="0BF202DD" w14:textId="77777777" w:rsidR="0061769E" w:rsidRPr="0061769E" w:rsidRDefault="0061769E" w:rsidP="0061769E">
      <w:pPr>
        <w:pStyle w:val="PargrafodaLista"/>
        <w:rPr>
          <w:rFonts w:ascii="Verdana" w:hAnsi="Verdana"/>
          <w:sz w:val="20"/>
        </w:rPr>
      </w:pPr>
    </w:p>
    <w:p w14:paraId="00A31890" w14:textId="29E4C6D4" w:rsidR="0061769E" w:rsidRPr="00F30B23" w:rsidRDefault="0061769E" w:rsidP="003E2A51">
      <w:pPr>
        <w:numPr>
          <w:ilvl w:val="2"/>
          <w:numId w:val="7"/>
        </w:numPr>
        <w:spacing w:after="0" w:line="320" w:lineRule="exact"/>
        <w:ind w:left="0" w:firstLine="0"/>
        <w:rPr>
          <w:rFonts w:ascii="Verdana" w:hAnsi="Verdana"/>
          <w:sz w:val="20"/>
        </w:rPr>
      </w:pPr>
      <w:r w:rsidRPr="0061769E">
        <w:rPr>
          <w:rFonts w:ascii="Verdana" w:hAnsi="Verdana" w:cs="Calibri"/>
          <w:sz w:val="20"/>
        </w:rPr>
        <w:t xml:space="preserve">Os Fiadores declaram neste ato que têm ciência de que a Emissão das Debêntures é </w:t>
      </w:r>
      <w:r w:rsidRPr="00AB6F68">
        <w:rPr>
          <w:rFonts w:ascii="Verdana" w:hAnsi="Verdana"/>
          <w:sz w:val="20"/>
        </w:rPr>
        <w:t>realizada</w:t>
      </w:r>
      <w:r w:rsidRPr="0061769E">
        <w:rPr>
          <w:rFonts w:ascii="Verdana" w:hAnsi="Verdana" w:cs="Calibri"/>
          <w:sz w:val="20"/>
        </w:rPr>
        <w:t xml:space="preserve"> no </w:t>
      </w:r>
      <w:r w:rsidRPr="0061769E">
        <w:rPr>
          <w:rFonts w:ascii="Verdana" w:hAnsi="Verdana"/>
          <w:sz w:val="20"/>
        </w:rPr>
        <w:t>âmbito</w:t>
      </w:r>
      <w:r w:rsidRPr="0061769E">
        <w:rPr>
          <w:rFonts w:ascii="Verdana" w:hAnsi="Verdana" w:cs="Calibri"/>
          <w:sz w:val="20"/>
        </w:rPr>
        <w:t xml:space="preserve"> de uma operação de securitização por meio da emissão dos CRI pela Debenturista.</w:t>
      </w:r>
    </w:p>
    <w:p w14:paraId="19EA55AE" w14:textId="77777777" w:rsidR="00F30B23" w:rsidRDefault="00F30B23" w:rsidP="00947545">
      <w:pPr>
        <w:pStyle w:val="PargrafodaLista"/>
        <w:rPr>
          <w:rFonts w:ascii="Verdana" w:hAnsi="Verdana"/>
          <w:sz w:val="20"/>
        </w:rPr>
      </w:pPr>
    </w:p>
    <w:p w14:paraId="48AC6D4F" w14:textId="742B71D3" w:rsidR="00F30B23" w:rsidRDefault="00F30B23" w:rsidP="003E2A51">
      <w:pPr>
        <w:numPr>
          <w:ilvl w:val="2"/>
          <w:numId w:val="7"/>
        </w:numPr>
        <w:spacing w:after="0" w:line="320" w:lineRule="exact"/>
        <w:ind w:left="0" w:firstLine="0"/>
        <w:rPr>
          <w:rFonts w:ascii="Verdana" w:hAnsi="Verdana"/>
          <w:sz w:val="20"/>
        </w:rPr>
      </w:pPr>
      <w:r w:rsidRPr="00DC3EF8">
        <w:rPr>
          <w:rFonts w:ascii="Verdana" w:hAnsi="Verdana"/>
          <w:sz w:val="20"/>
        </w:rPr>
        <w:t xml:space="preserve">A Fiança ora prestada considera-se prestada a título oneroso, uma vez que os Fiadores pertencem ao mesmo grupo econômico </w:t>
      </w:r>
      <w:r>
        <w:rPr>
          <w:rFonts w:ascii="Verdana" w:hAnsi="Verdana"/>
          <w:sz w:val="20"/>
        </w:rPr>
        <w:t>da Companhia</w:t>
      </w:r>
      <w:r w:rsidRPr="00DC3EF8">
        <w:rPr>
          <w:rFonts w:ascii="Verdana" w:hAnsi="Verdana"/>
          <w:sz w:val="20"/>
        </w:rPr>
        <w:t>, de forma que possuem interesse econômico no resultado da operação, beneficiando-se indiretamente da mesma.</w:t>
      </w:r>
    </w:p>
    <w:p w14:paraId="3166F1F2" w14:textId="77777777" w:rsidR="00E420A1" w:rsidRDefault="00E420A1" w:rsidP="00F34CEA">
      <w:pPr>
        <w:pStyle w:val="PargrafodaLista"/>
        <w:rPr>
          <w:rFonts w:ascii="Verdana" w:hAnsi="Verdana"/>
          <w:sz w:val="20"/>
        </w:rPr>
      </w:pPr>
    </w:p>
    <w:p w14:paraId="41BAAC0B" w14:textId="65AA5336" w:rsidR="00E420A1" w:rsidRDefault="00E420A1" w:rsidP="003E2A51">
      <w:pPr>
        <w:numPr>
          <w:ilvl w:val="2"/>
          <w:numId w:val="7"/>
        </w:numPr>
        <w:spacing w:after="0" w:line="320" w:lineRule="exact"/>
        <w:ind w:left="0" w:firstLine="0"/>
        <w:rPr>
          <w:rFonts w:ascii="Verdana" w:hAnsi="Verdana"/>
          <w:sz w:val="20"/>
        </w:rPr>
      </w:pPr>
      <w:r w:rsidRPr="00F34CEA">
        <w:rPr>
          <w:rFonts w:ascii="Verdana" w:hAnsi="Verdana"/>
          <w:sz w:val="20"/>
        </w:rPr>
        <w:t>A presente Fiança obriga o</w:t>
      </w:r>
      <w:r>
        <w:rPr>
          <w:rFonts w:ascii="Verdana" w:hAnsi="Verdana"/>
          <w:sz w:val="20"/>
        </w:rPr>
        <w:t>s</w:t>
      </w:r>
      <w:r w:rsidRPr="00F34CEA">
        <w:rPr>
          <w:rFonts w:ascii="Verdana" w:hAnsi="Verdana"/>
          <w:sz w:val="20"/>
        </w:rPr>
        <w:t xml:space="preserve"> Fiador</w:t>
      </w:r>
      <w:r>
        <w:rPr>
          <w:rFonts w:ascii="Verdana" w:hAnsi="Verdana"/>
          <w:sz w:val="20"/>
        </w:rPr>
        <w:t>es</w:t>
      </w:r>
      <w:r w:rsidRPr="00F34CEA">
        <w:rPr>
          <w:rFonts w:ascii="Verdana" w:hAnsi="Verdana"/>
          <w:sz w:val="20"/>
        </w:rPr>
        <w:t xml:space="preserve"> e seus sucessores, a qualquer título até o adimplemento integral das Obrigações Garantidas</w:t>
      </w:r>
      <w:r>
        <w:rPr>
          <w:rFonts w:ascii="Verdana" w:hAnsi="Verdana"/>
          <w:sz w:val="20"/>
        </w:rPr>
        <w:t>.</w:t>
      </w:r>
    </w:p>
    <w:p w14:paraId="0500793F" w14:textId="77777777" w:rsidR="002B3AA6" w:rsidRDefault="002B3AA6" w:rsidP="002B3AA6">
      <w:pPr>
        <w:pStyle w:val="PargrafodaLista"/>
        <w:rPr>
          <w:rFonts w:ascii="Verdana" w:hAnsi="Verdana"/>
          <w:sz w:val="20"/>
        </w:rPr>
      </w:pPr>
    </w:p>
    <w:p w14:paraId="4FC6498D" w14:textId="79C73670" w:rsidR="002B3AA6" w:rsidRPr="0061769E" w:rsidRDefault="00E420A1" w:rsidP="003E2A51">
      <w:pPr>
        <w:numPr>
          <w:ilvl w:val="2"/>
          <w:numId w:val="7"/>
        </w:numPr>
        <w:spacing w:after="0" w:line="320" w:lineRule="exact"/>
        <w:ind w:left="0" w:firstLine="0"/>
        <w:rPr>
          <w:rFonts w:ascii="Verdana" w:hAnsi="Verdana"/>
          <w:sz w:val="20"/>
        </w:rPr>
      </w:pPr>
      <w:r w:rsidRPr="00F34CEA">
        <w:rPr>
          <w:rFonts w:ascii="Verdana" w:hAnsi="Verdana"/>
          <w:sz w:val="20"/>
        </w:rPr>
        <w:t>Os Fiadores não poder</w:t>
      </w:r>
      <w:r w:rsidR="00B358DF">
        <w:rPr>
          <w:rFonts w:ascii="Verdana" w:hAnsi="Verdana"/>
          <w:sz w:val="20"/>
        </w:rPr>
        <w:t>ão</w:t>
      </w:r>
      <w:r w:rsidRPr="00F34CEA">
        <w:rPr>
          <w:rFonts w:ascii="Verdana" w:hAnsi="Verdana"/>
          <w:sz w:val="20"/>
        </w:rPr>
        <w:t xml:space="preserve"> ceder as obrigações decorrentes da presente Fiança sem a prévia e expressa anuência dos Titulares de CRI.</w:t>
      </w:r>
    </w:p>
    <w:p w14:paraId="5959E51A" w14:textId="77777777" w:rsidR="0061769E" w:rsidRPr="0061769E" w:rsidRDefault="0061769E" w:rsidP="0061769E">
      <w:pPr>
        <w:pStyle w:val="PargrafodaLista"/>
        <w:spacing w:after="0" w:line="320" w:lineRule="exact"/>
        <w:rPr>
          <w:rFonts w:ascii="Verdana" w:hAnsi="Verdana"/>
          <w:sz w:val="20"/>
        </w:rPr>
      </w:pPr>
    </w:p>
    <w:p w14:paraId="7226E631" w14:textId="034708A6" w:rsidR="0061769E" w:rsidRPr="0061769E" w:rsidRDefault="0061769E" w:rsidP="003E2A51">
      <w:pPr>
        <w:numPr>
          <w:ilvl w:val="1"/>
          <w:numId w:val="7"/>
        </w:numPr>
        <w:spacing w:after="0" w:line="320" w:lineRule="exact"/>
        <w:ind w:left="0" w:firstLine="0"/>
        <w:rPr>
          <w:rFonts w:ascii="Verdana" w:hAnsi="Verdana"/>
          <w:sz w:val="20"/>
        </w:rPr>
      </w:pPr>
      <w:r w:rsidRPr="0061769E">
        <w:rPr>
          <w:rFonts w:ascii="Verdana" w:hAnsi="Verdana"/>
          <w:sz w:val="20"/>
          <w:u w:val="single"/>
        </w:rPr>
        <w:t>Extensão</w:t>
      </w:r>
      <w:r w:rsidRPr="0061769E">
        <w:rPr>
          <w:rFonts w:ascii="Verdana" w:hAnsi="Verdana" w:cs="Calibri"/>
          <w:sz w:val="20"/>
          <w:u w:val="single"/>
        </w:rPr>
        <w:t xml:space="preserve"> das Garantias</w:t>
      </w:r>
      <w:r w:rsidRPr="0061769E">
        <w:rPr>
          <w:rFonts w:ascii="Verdana" w:hAnsi="Verdana" w:cs="Calibri"/>
          <w:sz w:val="20"/>
        </w:rPr>
        <w:t>.</w:t>
      </w:r>
      <w:r w:rsidRPr="0061769E">
        <w:rPr>
          <w:rFonts w:ascii="Verdana" w:hAnsi="Verdana" w:cs="Calibri"/>
          <w:b/>
          <w:bCs/>
          <w:sz w:val="20"/>
        </w:rPr>
        <w:t xml:space="preserve"> </w:t>
      </w:r>
      <w:r w:rsidRPr="0061769E">
        <w:rPr>
          <w:rFonts w:ascii="Verdana" w:hAnsi="Verdana" w:cs="Calibri"/>
          <w:sz w:val="20"/>
        </w:rPr>
        <w:t>As Garantias constituídas para assegurar o</w:t>
      </w:r>
      <w:r w:rsidRPr="0061769E">
        <w:rPr>
          <w:rFonts w:ascii="Verdana" w:hAnsi="Verdana" w:cs="Calibri"/>
          <w:bCs/>
          <w:sz w:val="20"/>
        </w:rPr>
        <w:t xml:space="preserve"> </w:t>
      </w:r>
      <w:r w:rsidRPr="0061769E">
        <w:rPr>
          <w:rFonts w:ascii="Verdana" w:hAnsi="Verdana" w:cs="Calibri"/>
          <w:sz w:val="20"/>
        </w:rPr>
        <w:t xml:space="preserve">cumprimento das Obrigações Garantidas, assumidas pela Companhia nesta Escritura de Emissão e nos demais </w:t>
      </w:r>
      <w:r w:rsidRPr="00FC12AC">
        <w:rPr>
          <w:rFonts w:ascii="Verdana" w:hAnsi="Verdana"/>
          <w:sz w:val="20"/>
        </w:rPr>
        <w:t>Documentos</w:t>
      </w:r>
      <w:r w:rsidRPr="0061769E">
        <w:rPr>
          <w:rFonts w:ascii="Verdana" w:hAnsi="Verdana" w:cs="Calibri"/>
          <w:sz w:val="20"/>
        </w:rPr>
        <w:t xml:space="preserve"> da Operação, responderão pela totalidade do Valor Total da Emissão, atualização monetária, encargos, juros moratórios ou compensatórios, pena convencional, honorários de advogados e custas judiciais, se for o caso.</w:t>
      </w:r>
    </w:p>
    <w:p w14:paraId="57238226" w14:textId="6267AF8B" w:rsidR="0061769E" w:rsidRPr="0061769E" w:rsidRDefault="0061769E" w:rsidP="0061769E">
      <w:pPr>
        <w:spacing w:after="0" w:line="320" w:lineRule="exact"/>
        <w:rPr>
          <w:rFonts w:ascii="Verdana" w:hAnsi="Verdana"/>
          <w:sz w:val="20"/>
        </w:rPr>
      </w:pPr>
    </w:p>
    <w:p w14:paraId="3EC6521F" w14:textId="291F29A6" w:rsidR="0061769E" w:rsidRPr="0061769E" w:rsidRDefault="0061769E" w:rsidP="003E2A51">
      <w:pPr>
        <w:numPr>
          <w:ilvl w:val="1"/>
          <w:numId w:val="7"/>
        </w:numPr>
        <w:spacing w:after="0" w:line="320" w:lineRule="exact"/>
        <w:ind w:left="0" w:firstLine="0"/>
        <w:rPr>
          <w:rFonts w:ascii="Verdana" w:hAnsi="Verdana"/>
          <w:sz w:val="20"/>
        </w:rPr>
      </w:pPr>
      <w:r w:rsidRPr="0061769E">
        <w:rPr>
          <w:rFonts w:ascii="Verdana" w:eastAsiaTheme="minorHAnsi" w:hAnsi="Verdana" w:cs="Calibri-Light"/>
          <w:sz w:val="20"/>
          <w:u w:val="single"/>
          <w:lang w:eastAsia="en-US"/>
        </w:rPr>
        <w:t>Ordem de Prioridade de Pagamentos</w:t>
      </w:r>
      <w:r w:rsidRPr="0061769E">
        <w:rPr>
          <w:rFonts w:ascii="Verdana" w:eastAsiaTheme="minorHAnsi" w:hAnsi="Verdana" w:cs="Calibri-Light"/>
          <w:sz w:val="20"/>
          <w:lang w:eastAsia="en-US"/>
        </w:rPr>
        <w:t xml:space="preserve">. Os </w:t>
      </w:r>
      <w:r w:rsidRPr="0061769E">
        <w:rPr>
          <w:rFonts w:ascii="Verdana" w:hAnsi="Verdana"/>
          <w:sz w:val="20"/>
        </w:rPr>
        <w:t>valores</w:t>
      </w:r>
      <w:r w:rsidRPr="0061769E">
        <w:rPr>
          <w:rFonts w:ascii="Verdana" w:eastAsiaTheme="minorHAnsi" w:hAnsi="Verdana" w:cs="Calibri-Light"/>
          <w:sz w:val="20"/>
          <w:lang w:eastAsia="en-US"/>
        </w:rPr>
        <w:t xml:space="preserve"> recebidos em razão do pagamento dos Créditos Imobiliários, incluindo qualquer recurso oriundo de amortizações extraordinárias, liquidação antecipada ou realização da Fiança e da Alienação Fiduciária de </w:t>
      </w:r>
      <w:r w:rsidR="00F30B23">
        <w:rPr>
          <w:rFonts w:ascii="Verdana" w:eastAsiaTheme="minorHAnsi" w:hAnsi="Verdana" w:cs="Calibri-Light"/>
          <w:sz w:val="20"/>
          <w:lang w:eastAsia="en-US"/>
        </w:rPr>
        <w:t>Ações</w:t>
      </w:r>
      <w:r w:rsidRPr="0061769E">
        <w:rPr>
          <w:rFonts w:ascii="Verdana" w:eastAsiaTheme="minorHAnsi" w:hAnsi="Verdana" w:cs="Calibri-Light"/>
          <w:sz w:val="20"/>
          <w:lang w:eastAsia="en-US"/>
        </w:rPr>
        <w:t>, deverão ser aplicados de acordo com a seguinte ordem de prioridade de pagamentos, de forma que cada item somente será pago, caso haja recursos disponíveis após o cumprimento do item anterior.</w:t>
      </w:r>
      <w:r w:rsidR="002B3AA6" w:rsidRPr="002B3AA6">
        <w:rPr>
          <w:rFonts w:ascii="Verdana" w:eastAsiaTheme="minorHAnsi" w:hAnsi="Verdana" w:cs="Calibri-Light"/>
          <w:sz w:val="20"/>
          <w:lang w:eastAsia="en-US"/>
        </w:rPr>
        <w:t xml:space="preserve"> </w:t>
      </w:r>
    </w:p>
    <w:p w14:paraId="7C6BE174" w14:textId="77777777" w:rsidR="0061769E" w:rsidRPr="0061769E" w:rsidRDefault="0061769E" w:rsidP="0061769E">
      <w:pPr>
        <w:pStyle w:val="PargrafodaLista"/>
        <w:spacing w:after="0" w:line="320" w:lineRule="exact"/>
        <w:rPr>
          <w:rFonts w:ascii="Verdana" w:hAnsi="Verdana"/>
          <w:sz w:val="20"/>
        </w:rPr>
      </w:pPr>
    </w:p>
    <w:p w14:paraId="4F633F9A" w14:textId="697EED8D" w:rsidR="00FD37EF" w:rsidRDefault="00FD37EF" w:rsidP="003E2A51">
      <w:pPr>
        <w:pStyle w:val="PargrafodaLista"/>
        <w:numPr>
          <w:ilvl w:val="0"/>
          <w:numId w:val="13"/>
        </w:numPr>
        <w:autoSpaceDE w:val="0"/>
        <w:autoSpaceDN w:val="0"/>
        <w:adjustRightInd w:val="0"/>
        <w:spacing w:after="0" w:line="320" w:lineRule="exact"/>
        <w:rPr>
          <w:rFonts w:ascii="Verdana" w:eastAsiaTheme="minorHAnsi" w:hAnsi="Verdana" w:cs="Calibri-Light"/>
          <w:sz w:val="20"/>
          <w:lang w:eastAsia="en-US"/>
        </w:rPr>
      </w:pPr>
      <w:r w:rsidRPr="0061769E">
        <w:rPr>
          <w:rFonts w:ascii="Verdana" w:eastAsiaTheme="minorHAnsi" w:hAnsi="Verdana" w:cs="Calibri-Light"/>
          <w:sz w:val="20"/>
          <w:lang w:eastAsia="en-US"/>
        </w:rPr>
        <w:t>Recomposição do Fundo de Despesas, se necessário;</w:t>
      </w:r>
    </w:p>
    <w:p w14:paraId="456C1782" w14:textId="77777777" w:rsidR="00FD37EF" w:rsidRDefault="00FD37EF" w:rsidP="00947545">
      <w:pPr>
        <w:pStyle w:val="PargrafodaLista"/>
        <w:autoSpaceDE w:val="0"/>
        <w:autoSpaceDN w:val="0"/>
        <w:adjustRightInd w:val="0"/>
        <w:spacing w:after="0" w:line="320" w:lineRule="exact"/>
        <w:ind w:left="1080"/>
        <w:rPr>
          <w:rFonts w:ascii="Verdana" w:eastAsiaTheme="minorHAnsi" w:hAnsi="Verdana" w:cs="Calibri-Light"/>
          <w:sz w:val="20"/>
          <w:lang w:eastAsia="en-US"/>
        </w:rPr>
      </w:pPr>
    </w:p>
    <w:p w14:paraId="41D2B68D" w14:textId="1E3651D0" w:rsidR="0061769E" w:rsidRDefault="0061769E" w:rsidP="003E2A51">
      <w:pPr>
        <w:pStyle w:val="PargrafodaLista"/>
        <w:numPr>
          <w:ilvl w:val="0"/>
          <w:numId w:val="13"/>
        </w:numPr>
        <w:autoSpaceDE w:val="0"/>
        <w:autoSpaceDN w:val="0"/>
        <w:adjustRightInd w:val="0"/>
        <w:spacing w:after="0" w:line="320" w:lineRule="exact"/>
        <w:rPr>
          <w:rFonts w:ascii="Verdana" w:eastAsiaTheme="minorHAnsi" w:hAnsi="Verdana" w:cs="Calibri-Light"/>
          <w:sz w:val="20"/>
          <w:lang w:eastAsia="en-US"/>
        </w:rPr>
      </w:pPr>
      <w:r w:rsidRPr="0061769E">
        <w:rPr>
          <w:rFonts w:ascii="Verdana" w:eastAsiaTheme="minorHAnsi" w:hAnsi="Verdana" w:cs="Calibri-Light"/>
          <w:sz w:val="20"/>
          <w:lang w:eastAsia="en-US"/>
        </w:rPr>
        <w:t xml:space="preserve">Caso não existam recursos no Fundo de Despesas, </w:t>
      </w:r>
      <w:r w:rsidR="00144131">
        <w:rPr>
          <w:rFonts w:ascii="Verdana" w:eastAsiaTheme="minorHAnsi" w:hAnsi="Verdana" w:cs="Calibri-Light"/>
          <w:sz w:val="20"/>
          <w:lang w:eastAsia="en-US"/>
        </w:rPr>
        <w:t>p</w:t>
      </w:r>
      <w:r w:rsidRPr="0061769E">
        <w:rPr>
          <w:rFonts w:ascii="Verdana" w:eastAsiaTheme="minorHAnsi" w:hAnsi="Verdana" w:cs="Calibri-Light"/>
          <w:sz w:val="20"/>
          <w:lang w:eastAsia="en-US"/>
        </w:rPr>
        <w:t>agamento das despesas da operação;</w:t>
      </w:r>
    </w:p>
    <w:p w14:paraId="0AF38150" w14:textId="77777777" w:rsidR="0061769E" w:rsidRDefault="0061769E" w:rsidP="0061769E">
      <w:pPr>
        <w:pStyle w:val="PargrafodaLista"/>
        <w:autoSpaceDE w:val="0"/>
        <w:autoSpaceDN w:val="0"/>
        <w:adjustRightInd w:val="0"/>
        <w:spacing w:after="0" w:line="320" w:lineRule="exact"/>
        <w:ind w:left="1080"/>
        <w:rPr>
          <w:rFonts w:ascii="Verdana" w:eastAsiaTheme="minorHAnsi" w:hAnsi="Verdana" w:cs="Calibri-Light"/>
          <w:sz w:val="20"/>
          <w:lang w:eastAsia="en-US"/>
        </w:rPr>
      </w:pPr>
    </w:p>
    <w:p w14:paraId="1F3A87B2" w14:textId="2B8D897E" w:rsidR="0061769E" w:rsidRDefault="0061769E" w:rsidP="003E2A51">
      <w:pPr>
        <w:pStyle w:val="PargrafodaLista"/>
        <w:numPr>
          <w:ilvl w:val="0"/>
          <w:numId w:val="13"/>
        </w:numPr>
        <w:autoSpaceDE w:val="0"/>
        <w:autoSpaceDN w:val="0"/>
        <w:adjustRightInd w:val="0"/>
        <w:spacing w:after="0" w:line="320" w:lineRule="exact"/>
        <w:rPr>
          <w:rFonts w:ascii="Verdana" w:eastAsiaTheme="minorHAnsi" w:hAnsi="Verdana" w:cs="Calibri-Light"/>
          <w:sz w:val="20"/>
          <w:lang w:eastAsia="en-US"/>
        </w:rPr>
      </w:pPr>
      <w:r w:rsidRPr="0061769E">
        <w:rPr>
          <w:rFonts w:ascii="Verdana" w:eastAsiaTheme="minorHAnsi" w:hAnsi="Verdana" w:cs="Calibri-Light"/>
          <w:sz w:val="20"/>
          <w:lang w:eastAsia="en-US"/>
        </w:rPr>
        <w:t xml:space="preserve">Pagamento dos Juros Remuneratórios dos CRI, na seguinte ordem (i) </w:t>
      </w:r>
      <w:r w:rsidR="00A1720D">
        <w:rPr>
          <w:rFonts w:ascii="Verdana" w:eastAsiaTheme="minorHAnsi" w:hAnsi="Verdana" w:cs="Calibri-Light"/>
          <w:sz w:val="20"/>
          <w:lang w:eastAsia="en-US"/>
        </w:rPr>
        <w:t xml:space="preserve">Encargos Moratórios </w:t>
      </w:r>
      <w:r w:rsidR="00FD37EF">
        <w:rPr>
          <w:rFonts w:ascii="Verdana" w:eastAsiaTheme="minorHAnsi" w:hAnsi="Verdana" w:cs="Calibri-Light"/>
          <w:sz w:val="20"/>
          <w:lang w:eastAsia="en-US"/>
        </w:rPr>
        <w:t xml:space="preserve">(ii) </w:t>
      </w:r>
      <w:r w:rsidRPr="0061769E">
        <w:rPr>
          <w:rFonts w:ascii="Verdana" w:eastAsiaTheme="minorHAnsi" w:hAnsi="Verdana" w:cs="Calibri-Light"/>
          <w:sz w:val="20"/>
          <w:lang w:eastAsia="en-US"/>
        </w:rPr>
        <w:t>Juros Remuneratórios dos CRI vencidos (capitalizados) e não pagos, e (ii</w:t>
      </w:r>
      <w:r w:rsidR="00FD37EF">
        <w:rPr>
          <w:rFonts w:ascii="Verdana" w:eastAsiaTheme="minorHAnsi" w:hAnsi="Verdana" w:cs="Calibri-Light"/>
          <w:sz w:val="20"/>
          <w:lang w:eastAsia="en-US"/>
        </w:rPr>
        <w:t>i</w:t>
      </w:r>
      <w:r w:rsidRPr="0061769E">
        <w:rPr>
          <w:rFonts w:ascii="Verdana" w:eastAsiaTheme="minorHAnsi" w:hAnsi="Verdana" w:cs="Calibri-Light"/>
          <w:sz w:val="20"/>
          <w:lang w:eastAsia="en-US"/>
        </w:rPr>
        <w:t>) Juros Remuneratórios dos CRI vincendos no respectivo mês;</w:t>
      </w:r>
    </w:p>
    <w:p w14:paraId="65B3993E" w14:textId="77777777" w:rsidR="0061769E" w:rsidRPr="0061769E" w:rsidRDefault="0061769E" w:rsidP="0061769E">
      <w:pPr>
        <w:pStyle w:val="PargrafodaLista"/>
        <w:autoSpaceDE w:val="0"/>
        <w:autoSpaceDN w:val="0"/>
        <w:adjustRightInd w:val="0"/>
        <w:spacing w:after="0" w:line="320" w:lineRule="exact"/>
        <w:ind w:left="1080"/>
        <w:rPr>
          <w:rFonts w:ascii="Verdana" w:eastAsiaTheme="minorHAnsi" w:hAnsi="Verdana" w:cs="Calibri-Light"/>
          <w:sz w:val="20"/>
          <w:lang w:eastAsia="en-US"/>
        </w:rPr>
      </w:pPr>
    </w:p>
    <w:p w14:paraId="3DD301B8" w14:textId="1F464436" w:rsidR="0061769E" w:rsidRPr="0061769E" w:rsidRDefault="0061769E" w:rsidP="003E2A51">
      <w:pPr>
        <w:pStyle w:val="PargrafodaLista"/>
        <w:numPr>
          <w:ilvl w:val="0"/>
          <w:numId w:val="13"/>
        </w:numPr>
        <w:autoSpaceDE w:val="0"/>
        <w:autoSpaceDN w:val="0"/>
        <w:adjustRightInd w:val="0"/>
        <w:spacing w:after="0" w:line="320" w:lineRule="exact"/>
        <w:rPr>
          <w:rFonts w:ascii="Verdana" w:eastAsiaTheme="minorHAnsi" w:hAnsi="Verdana" w:cs="Calibri-Light"/>
          <w:sz w:val="20"/>
          <w:lang w:eastAsia="en-US"/>
        </w:rPr>
      </w:pPr>
      <w:r w:rsidRPr="0061769E">
        <w:rPr>
          <w:rFonts w:ascii="Verdana" w:eastAsiaTheme="minorHAnsi" w:hAnsi="Verdana" w:cs="Calibri-Light"/>
          <w:sz w:val="20"/>
          <w:lang w:eastAsia="en-US"/>
        </w:rPr>
        <w:lastRenderedPageBreak/>
        <w:t>Pagamento da amortização dos CRI e encargos moratórios eventualmente incorridos;</w:t>
      </w:r>
    </w:p>
    <w:p w14:paraId="0D370C56" w14:textId="77777777" w:rsidR="0061769E" w:rsidRPr="0061769E" w:rsidRDefault="0061769E" w:rsidP="0061769E">
      <w:pPr>
        <w:pStyle w:val="PargrafodaLista"/>
        <w:autoSpaceDE w:val="0"/>
        <w:autoSpaceDN w:val="0"/>
        <w:adjustRightInd w:val="0"/>
        <w:spacing w:after="0" w:line="320" w:lineRule="exact"/>
        <w:ind w:left="1080"/>
        <w:rPr>
          <w:rFonts w:ascii="Verdana" w:eastAsiaTheme="minorHAnsi" w:hAnsi="Verdana" w:cs="Calibri-Light"/>
          <w:sz w:val="20"/>
          <w:lang w:eastAsia="en-US"/>
        </w:rPr>
      </w:pPr>
    </w:p>
    <w:p w14:paraId="2BC29068" w14:textId="038AD366" w:rsidR="0061769E" w:rsidRPr="0061769E" w:rsidRDefault="0061769E" w:rsidP="003E2A51">
      <w:pPr>
        <w:pStyle w:val="PargrafodaLista"/>
        <w:numPr>
          <w:ilvl w:val="0"/>
          <w:numId w:val="13"/>
        </w:numPr>
        <w:autoSpaceDE w:val="0"/>
        <w:autoSpaceDN w:val="0"/>
        <w:adjustRightInd w:val="0"/>
        <w:spacing w:after="0" w:line="320" w:lineRule="exact"/>
        <w:rPr>
          <w:rFonts w:ascii="Verdana" w:eastAsiaTheme="minorHAnsi" w:hAnsi="Verdana" w:cs="Calibri-Light"/>
          <w:sz w:val="20"/>
          <w:lang w:eastAsia="en-US"/>
        </w:rPr>
      </w:pPr>
      <w:r w:rsidRPr="0061769E">
        <w:rPr>
          <w:rFonts w:ascii="Verdana" w:eastAsiaTheme="minorHAnsi" w:hAnsi="Verdana" w:cs="Calibri-Light"/>
          <w:sz w:val="20"/>
          <w:lang w:eastAsia="en-US"/>
        </w:rPr>
        <w:t>Recomposição do Fundo de Reserva, se necessário;</w:t>
      </w:r>
      <w:r w:rsidR="00FD37EF">
        <w:rPr>
          <w:rFonts w:ascii="Verdana" w:eastAsiaTheme="minorHAnsi" w:hAnsi="Verdana" w:cs="Calibri-Light"/>
          <w:sz w:val="20"/>
          <w:lang w:eastAsia="en-US"/>
        </w:rPr>
        <w:t xml:space="preserve"> e</w:t>
      </w:r>
    </w:p>
    <w:p w14:paraId="2D23D93D" w14:textId="6FE0657C" w:rsidR="0061769E" w:rsidRPr="0061769E" w:rsidRDefault="0061769E" w:rsidP="0096306D">
      <w:pPr>
        <w:pStyle w:val="PargrafodaLista"/>
        <w:autoSpaceDE w:val="0"/>
        <w:autoSpaceDN w:val="0"/>
        <w:adjustRightInd w:val="0"/>
        <w:spacing w:after="0" w:line="320" w:lineRule="exact"/>
        <w:ind w:left="1080"/>
        <w:rPr>
          <w:rFonts w:ascii="Verdana" w:eastAsiaTheme="minorHAnsi" w:hAnsi="Verdana" w:cs="Calibri-Light"/>
          <w:sz w:val="20"/>
          <w:lang w:eastAsia="en-US"/>
        </w:rPr>
      </w:pPr>
    </w:p>
    <w:p w14:paraId="0AF7F9F1" w14:textId="77777777" w:rsidR="0061769E" w:rsidRPr="0061769E" w:rsidRDefault="0061769E" w:rsidP="0061769E">
      <w:pPr>
        <w:pStyle w:val="PargrafodaLista"/>
        <w:autoSpaceDE w:val="0"/>
        <w:autoSpaceDN w:val="0"/>
        <w:adjustRightInd w:val="0"/>
        <w:spacing w:after="0" w:line="320" w:lineRule="exact"/>
        <w:ind w:left="1080"/>
        <w:rPr>
          <w:rFonts w:ascii="Verdana" w:eastAsiaTheme="minorHAnsi" w:hAnsi="Verdana" w:cs="Calibri-Light"/>
          <w:sz w:val="20"/>
          <w:lang w:eastAsia="en-US"/>
        </w:rPr>
      </w:pPr>
    </w:p>
    <w:p w14:paraId="68A426A8" w14:textId="2DD978B1" w:rsidR="0061769E" w:rsidRPr="0061769E" w:rsidRDefault="0061769E" w:rsidP="003E2A51">
      <w:pPr>
        <w:pStyle w:val="PargrafodaLista"/>
        <w:numPr>
          <w:ilvl w:val="0"/>
          <w:numId w:val="13"/>
        </w:numPr>
        <w:autoSpaceDE w:val="0"/>
        <w:autoSpaceDN w:val="0"/>
        <w:adjustRightInd w:val="0"/>
        <w:spacing w:after="0" w:line="320" w:lineRule="exact"/>
        <w:rPr>
          <w:rFonts w:ascii="Verdana" w:eastAsiaTheme="minorHAnsi" w:hAnsi="Verdana" w:cs="Calibri-Light"/>
          <w:sz w:val="20"/>
          <w:lang w:eastAsia="en-US"/>
        </w:rPr>
      </w:pPr>
      <w:r w:rsidRPr="0061769E">
        <w:rPr>
          <w:rFonts w:ascii="Verdana" w:eastAsiaTheme="minorHAnsi" w:hAnsi="Verdana" w:cs="Calibri-Light"/>
          <w:sz w:val="20"/>
          <w:lang w:eastAsia="en-US"/>
        </w:rPr>
        <w:t>Realização da amortização extraordinária dos CRI.</w:t>
      </w:r>
    </w:p>
    <w:p w14:paraId="11B820BD" w14:textId="2252303A" w:rsidR="0029506E" w:rsidRPr="0061769E" w:rsidRDefault="0029506E" w:rsidP="0061769E">
      <w:pPr>
        <w:spacing w:after="0" w:line="320" w:lineRule="exact"/>
        <w:rPr>
          <w:rFonts w:ascii="Verdana" w:hAnsi="Verdana"/>
          <w:sz w:val="20"/>
        </w:rPr>
      </w:pPr>
    </w:p>
    <w:p w14:paraId="4610E5DB" w14:textId="0EA24787" w:rsidR="0061769E" w:rsidRPr="0061769E" w:rsidRDefault="0061769E" w:rsidP="003E2A51">
      <w:pPr>
        <w:numPr>
          <w:ilvl w:val="2"/>
          <w:numId w:val="7"/>
        </w:numPr>
        <w:spacing w:after="0" w:line="320" w:lineRule="exact"/>
        <w:ind w:left="0" w:firstLine="0"/>
        <w:rPr>
          <w:rFonts w:ascii="Verdana" w:eastAsiaTheme="minorHAnsi" w:hAnsi="Verdana" w:cs="Calibri-Light"/>
          <w:sz w:val="20"/>
          <w:lang w:eastAsia="en-US"/>
        </w:rPr>
      </w:pPr>
      <w:r w:rsidRPr="0061769E">
        <w:rPr>
          <w:rFonts w:ascii="Verdana" w:eastAsiaTheme="minorHAnsi" w:hAnsi="Verdana" w:cs="Calibri-Light"/>
          <w:sz w:val="20"/>
          <w:lang w:eastAsia="en-US"/>
        </w:rPr>
        <w:t xml:space="preserve">Caso os recursos depositados na Conta </w:t>
      </w:r>
      <w:r w:rsidR="00144131">
        <w:rPr>
          <w:rFonts w:ascii="Verdana" w:eastAsiaTheme="minorHAnsi" w:hAnsi="Verdana" w:cs="Calibri-Light"/>
          <w:sz w:val="20"/>
          <w:lang w:eastAsia="en-US"/>
        </w:rPr>
        <w:t>Centralizadora</w:t>
      </w:r>
      <w:r w:rsidRPr="0061769E">
        <w:rPr>
          <w:rFonts w:ascii="Verdana" w:eastAsiaTheme="minorHAnsi" w:hAnsi="Verdana" w:cs="Calibri-Light"/>
          <w:sz w:val="20"/>
          <w:lang w:eastAsia="en-US"/>
        </w:rPr>
        <w:t xml:space="preserve"> sejam insuficientes para cumprimento das </w:t>
      </w:r>
      <w:r w:rsidRPr="0061769E">
        <w:rPr>
          <w:rFonts w:ascii="Verdana" w:hAnsi="Verdana" w:cs="Calibri"/>
          <w:sz w:val="20"/>
        </w:rPr>
        <w:t>obrigações</w:t>
      </w:r>
      <w:r w:rsidRPr="0061769E">
        <w:rPr>
          <w:rFonts w:ascii="Verdana" w:eastAsiaTheme="minorHAnsi" w:hAnsi="Verdana" w:cs="Calibri-Light"/>
          <w:sz w:val="20"/>
          <w:lang w:eastAsia="en-US"/>
        </w:rPr>
        <w:t xml:space="preserve"> do CRI contidas nos itens (</w:t>
      </w:r>
      <w:r>
        <w:rPr>
          <w:rFonts w:ascii="Verdana" w:eastAsiaTheme="minorHAnsi" w:hAnsi="Verdana" w:cs="Calibri-Light"/>
          <w:sz w:val="20"/>
          <w:lang w:eastAsia="en-US"/>
        </w:rPr>
        <w:t>i</w:t>
      </w:r>
      <w:r w:rsidRPr="0061769E">
        <w:rPr>
          <w:rFonts w:ascii="Verdana" w:eastAsiaTheme="minorHAnsi" w:hAnsi="Verdana" w:cs="Calibri-Light"/>
          <w:sz w:val="20"/>
          <w:lang w:eastAsia="en-US"/>
        </w:rPr>
        <w:t>) a (</w:t>
      </w:r>
      <w:r>
        <w:rPr>
          <w:rFonts w:ascii="Verdana" w:eastAsiaTheme="minorHAnsi" w:hAnsi="Verdana" w:cs="Calibri-Light"/>
          <w:sz w:val="20"/>
          <w:lang w:eastAsia="en-US"/>
        </w:rPr>
        <w:t>v</w:t>
      </w:r>
      <w:r w:rsidR="00FD37EF">
        <w:rPr>
          <w:rFonts w:ascii="Verdana" w:eastAsiaTheme="minorHAnsi" w:hAnsi="Verdana" w:cs="Calibri-Light"/>
          <w:sz w:val="20"/>
          <w:lang w:eastAsia="en-US"/>
        </w:rPr>
        <w:t>i</w:t>
      </w:r>
      <w:r w:rsidRPr="0061769E">
        <w:rPr>
          <w:rFonts w:ascii="Verdana" w:eastAsiaTheme="minorHAnsi" w:hAnsi="Verdana" w:cs="Calibri-Light"/>
          <w:sz w:val="20"/>
          <w:lang w:eastAsia="en-US"/>
        </w:rPr>
        <w:t xml:space="preserve">) acima, a </w:t>
      </w:r>
      <w:r w:rsidRPr="00AB6F68">
        <w:rPr>
          <w:rFonts w:ascii="Verdana" w:hAnsi="Verdana"/>
          <w:sz w:val="20"/>
        </w:rPr>
        <w:t>Securitizadora</w:t>
      </w:r>
      <w:r w:rsidRPr="0061769E">
        <w:rPr>
          <w:rFonts w:ascii="Verdana" w:eastAsiaTheme="minorHAnsi" w:hAnsi="Verdana" w:cs="Calibri-Light"/>
          <w:sz w:val="20"/>
          <w:lang w:eastAsia="en-US"/>
        </w:rPr>
        <w:t xml:space="preserve"> notificará a </w:t>
      </w:r>
      <w:r>
        <w:rPr>
          <w:rFonts w:ascii="Verdana" w:eastAsiaTheme="minorHAnsi" w:hAnsi="Verdana" w:cs="Calibri-Light"/>
          <w:sz w:val="20"/>
          <w:lang w:eastAsia="en-US"/>
        </w:rPr>
        <w:t>Companhia</w:t>
      </w:r>
      <w:r w:rsidRPr="0061769E">
        <w:rPr>
          <w:rFonts w:ascii="Verdana" w:eastAsiaTheme="minorHAnsi" w:hAnsi="Verdana" w:cs="Calibri-Light"/>
          <w:sz w:val="20"/>
          <w:lang w:eastAsia="en-US"/>
        </w:rPr>
        <w:t xml:space="preserve"> para que em até 2 (dois) Dias Úteis deposite recursos necessários para cumprimento de todas as obrigações, a qual somente responderá por tais pagamentos em caso de mora nas amortizações previstas n</w:t>
      </w:r>
      <w:r>
        <w:rPr>
          <w:rFonts w:ascii="Verdana" w:eastAsiaTheme="minorHAnsi" w:hAnsi="Verdana" w:cs="Calibri-Light"/>
          <w:sz w:val="20"/>
          <w:lang w:eastAsia="en-US"/>
        </w:rPr>
        <w:t>esta</w:t>
      </w:r>
      <w:r w:rsidRPr="0061769E">
        <w:rPr>
          <w:rFonts w:ascii="Verdana" w:eastAsiaTheme="minorHAnsi" w:hAnsi="Verdana" w:cs="Calibri-Light"/>
          <w:sz w:val="20"/>
          <w:lang w:eastAsia="en-US"/>
        </w:rPr>
        <w:t xml:space="preserve"> </w:t>
      </w:r>
      <w:r>
        <w:rPr>
          <w:rFonts w:ascii="Verdana" w:eastAsiaTheme="minorHAnsi" w:hAnsi="Verdana" w:cs="Calibri-Light"/>
          <w:sz w:val="20"/>
          <w:lang w:eastAsia="en-US"/>
        </w:rPr>
        <w:t>Escritura de Emissão.</w:t>
      </w:r>
    </w:p>
    <w:bookmarkEnd w:id="191"/>
    <w:p w14:paraId="1ABF75C9" w14:textId="77777777" w:rsidR="0061769E" w:rsidRPr="0061769E" w:rsidRDefault="0061769E" w:rsidP="0061769E">
      <w:pPr>
        <w:spacing w:after="0" w:line="320" w:lineRule="exact"/>
        <w:rPr>
          <w:rFonts w:ascii="Verdana" w:hAnsi="Verdana"/>
          <w:sz w:val="20"/>
        </w:rPr>
      </w:pPr>
    </w:p>
    <w:p w14:paraId="2185F9BF" w14:textId="0C06A474" w:rsidR="00973E47" w:rsidRPr="00C171A2" w:rsidRDefault="00973E47" w:rsidP="003E2A51">
      <w:pPr>
        <w:keepNext/>
        <w:numPr>
          <w:ilvl w:val="0"/>
          <w:numId w:val="7"/>
        </w:numPr>
        <w:autoSpaceDE w:val="0"/>
        <w:autoSpaceDN w:val="0"/>
        <w:adjustRightInd w:val="0"/>
        <w:spacing w:after="0" w:line="320" w:lineRule="exact"/>
        <w:rPr>
          <w:rFonts w:ascii="Verdana" w:hAnsi="Verdana"/>
          <w:b/>
          <w:caps/>
          <w:sz w:val="20"/>
        </w:rPr>
      </w:pPr>
      <w:r w:rsidRPr="00C171A2">
        <w:rPr>
          <w:rFonts w:ascii="Verdana" w:hAnsi="Verdana"/>
          <w:b/>
          <w:caps/>
          <w:sz w:val="20"/>
        </w:rPr>
        <w:t>Obrigações Adicionais da Companhia</w:t>
      </w:r>
      <w:bookmarkStart w:id="197" w:name="_Ref130390982"/>
    </w:p>
    <w:p w14:paraId="2BCAD98C" w14:textId="77777777" w:rsidR="00881601" w:rsidRPr="00417FDB" w:rsidRDefault="00881601" w:rsidP="0061769E">
      <w:pPr>
        <w:pStyle w:val="PargrafodaLista"/>
        <w:keepNext/>
        <w:spacing w:after="0" w:line="320" w:lineRule="exact"/>
        <w:ind w:left="709"/>
        <w:rPr>
          <w:rFonts w:ascii="Verdana" w:hAnsi="Verdana"/>
          <w:b/>
          <w:smallCaps/>
          <w:sz w:val="20"/>
        </w:rPr>
      </w:pPr>
    </w:p>
    <w:p w14:paraId="20089C70" w14:textId="5222B717" w:rsidR="00973E47" w:rsidRPr="00FA5065" w:rsidRDefault="005B6683" w:rsidP="003E2A51">
      <w:pPr>
        <w:numPr>
          <w:ilvl w:val="1"/>
          <w:numId w:val="7"/>
        </w:numPr>
        <w:spacing w:after="0" w:line="320" w:lineRule="exact"/>
        <w:ind w:left="0" w:firstLine="0"/>
        <w:rPr>
          <w:rFonts w:ascii="Verdana" w:hAnsi="Verdana"/>
          <w:sz w:val="20"/>
        </w:rPr>
      </w:pPr>
      <w:bookmarkStart w:id="198" w:name="_Ref279333767"/>
      <w:r w:rsidRPr="00FA5065">
        <w:rPr>
          <w:rFonts w:ascii="Verdana" w:hAnsi="Verdana"/>
          <w:sz w:val="20"/>
        </w:rPr>
        <w:t xml:space="preserve">Sem </w:t>
      </w:r>
      <w:r w:rsidRPr="00A735FE">
        <w:rPr>
          <w:rFonts w:ascii="Verdana" w:hAnsi="Verdana"/>
          <w:sz w:val="20"/>
        </w:rPr>
        <w:t>prejuízo</w:t>
      </w:r>
      <w:r w:rsidRPr="00FA5065">
        <w:rPr>
          <w:rFonts w:ascii="Verdana" w:hAnsi="Verdana"/>
          <w:sz w:val="20"/>
        </w:rPr>
        <w:t xml:space="preserve"> das demais obrigações assumidas nesta Escritura de Emissão e nos demais Documentos da Operação, a </w:t>
      </w:r>
      <w:r w:rsidR="00973E47" w:rsidRPr="00FA5065">
        <w:rPr>
          <w:rFonts w:ascii="Verdana" w:hAnsi="Verdana"/>
          <w:sz w:val="20"/>
        </w:rPr>
        <w:t>Companhia está adicionalmente obrigada a:</w:t>
      </w:r>
      <w:bookmarkEnd w:id="197"/>
      <w:bookmarkEnd w:id="198"/>
    </w:p>
    <w:p w14:paraId="19CEF3FA" w14:textId="77777777" w:rsidR="00FA5065" w:rsidRPr="00FA5065" w:rsidRDefault="00FA5065" w:rsidP="001C2B06">
      <w:pPr>
        <w:spacing w:after="0" w:line="320" w:lineRule="exact"/>
        <w:rPr>
          <w:rFonts w:ascii="Verdana" w:hAnsi="Verdana"/>
          <w:sz w:val="20"/>
        </w:rPr>
      </w:pPr>
    </w:p>
    <w:p w14:paraId="0658F687" w14:textId="4DC2B994" w:rsidR="00973E47" w:rsidRPr="00FA5065" w:rsidRDefault="00973E47" w:rsidP="003E2A51">
      <w:pPr>
        <w:numPr>
          <w:ilvl w:val="2"/>
          <w:numId w:val="4"/>
        </w:numPr>
        <w:tabs>
          <w:tab w:val="clear" w:pos="1701"/>
          <w:tab w:val="num" w:pos="851"/>
        </w:tabs>
        <w:spacing w:after="0" w:line="320" w:lineRule="exact"/>
        <w:ind w:left="142" w:firstLine="0"/>
        <w:rPr>
          <w:rFonts w:ascii="Verdana" w:hAnsi="Verdana"/>
          <w:sz w:val="20"/>
        </w:rPr>
      </w:pPr>
      <w:bookmarkStart w:id="199" w:name="_Ref225332080"/>
      <w:r w:rsidRPr="00FA5065">
        <w:rPr>
          <w:rFonts w:ascii="Verdana" w:hAnsi="Verdana"/>
          <w:sz w:val="20"/>
        </w:rPr>
        <w:t>fornecer ao</w:t>
      </w:r>
      <w:r w:rsidR="002D48C5" w:rsidRPr="00FA5065">
        <w:rPr>
          <w:rFonts w:ascii="Verdana" w:hAnsi="Verdana"/>
          <w:sz w:val="20"/>
        </w:rPr>
        <w:t xml:space="preserve"> Debenturista</w:t>
      </w:r>
      <w:r w:rsidR="00441E73" w:rsidRPr="00FA5065">
        <w:rPr>
          <w:rFonts w:ascii="Verdana" w:hAnsi="Verdana"/>
          <w:sz w:val="20"/>
        </w:rPr>
        <w:t xml:space="preserve"> e ao Agente Fiduciário dos CRI</w:t>
      </w:r>
      <w:r w:rsidRPr="00FA5065">
        <w:rPr>
          <w:rFonts w:ascii="Verdana" w:hAnsi="Verdana"/>
          <w:sz w:val="20"/>
        </w:rPr>
        <w:t>:</w:t>
      </w:r>
      <w:bookmarkEnd w:id="199"/>
      <w:r w:rsidR="00FA5065">
        <w:rPr>
          <w:rFonts w:ascii="Verdana" w:hAnsi="Verdana"/>
          <w:sz w:val="20"/>
        </w:rPr>
        <w:t xml:space="preserve"> </w:t>
      </w:r>
    </w:p>
    <w:p w14:paraId="45ADC6B3" w14:textId="07520EA0" w:rsidR="00CD19F9" w:rsidRPr="00FA5065" w:rsidRDefault="00CD19F9" w:rsidP="00FA5065">
      <w:pPr>
        <w:spacing w:after="0" w:line="320" w:lineRule="exact"/>
        <w:rPr>
          <w:rFonts w:ascii="Verdana" w:hAnsi="Verdana"/>
          <w:sz w:val="20"/>
        </w:rPr>
      </w:pPr>
      <w:bookmarkStart w:id="200" w:name="_Ref168844063"/>
      <w:bookmarkStart w:id="201" w:name="_Ref278277903"/>
      <w:bookmarkStart w:id="202" w:name="_Ref168844180"/>
    </w:p>
    <w:p w14:paraId="36ACA3C9" w14:textId="44B1EFE0" w:rsidR="00CD19F9" w:rsidRPr="00FA5065" w:rsidRDefault="00CD19F9" w:rsidP="003E2A51">
      <w:pPr>
        <w:numPr>
          <w:ilvl w:val="3"/>
          <w:numId w:val="4"/>
        </w:numPr>
        <w:tabs>
          <w:tab w:val="clear" w:pos="2126"/>
          <w:tab w:val="num" w:pos="567"/>
        </w:tabs>
        <w:spacing w:after="0" w:line="320" w:lineRule="exact"/>
        <w:ind w:left="567" w:firstLine="0"/>
        <w:rPr>
          <w:rFonts w:ascii="Verdana" w:hAnsi="Verdana"/>
          <w:sz w:val="20"/>
        </w:rPr>
      </w:pPr>
      <w:bookmarkStart w:id="203" w:name="_Hlk3801981"/>
      <w:r w:rsidRPr="00FA5065">
        <w:rPr>
          <w:rFonts w:ascii="Verdana" w:hAnsi="Verdana"/>
          <w:sz w:val="20"/>
        </w:rPr>
        <w:t xml:space="preserve">no prazo de até </w:t>
      </w:r>
      <w:r w:rsidR="001E59C6" w:rsidRPr="00FA5065">
        <w:rPr>
          <w:rFonts w:ascii="Verdana" w:hAnsi="Verdana"/>
          <w:sz w:val="20"/>
        </w:rPr>
        <w:t>5</w:t>
      </w:r>
      <w:r w:rsidRPr="00FA5065">
        <w:rPr>
          <w:rFonts w:ascii="Verdana" w:hAnsi="Verdana"/>
          <w:sz w:val="20"/>
        </w:rPr>
        <w:t> (</w:t>
      </w:r>
      <w:r w:rsidR="001E59C6" w:rsidRPr="00FA5065">
        <w:rPr>
          <w:rFonts w:ascii="Verdana" w:hAnsi="Verdana"/>
          <w:sz w:val="20"/>
        </w:rPr>
        <w:t>cinco</w:t>
      </w:r>
      <w:r w:rsidRPr="00FA5065">
        <w:rPr>
          <w:rFonts w:ascii="Verdana" w:hAnsi="Verdana"/>
          <w:sz w:val="20"/>
        </w:rPr>
        <w:t>) Dia</w:t>
      </w:r>
      <w:r w:rsidR="001E59C6" w:rsidRPr="00FA5065">
        <w:rPr>
          <w:rFonts w:ascii="Verdana" w:hAnsi="Verdana"/>
          <w:sz w:val="20"/>
        </w:rPr>
        <w:t>s</w:t>
      </w:r>
      <w:r w:rsidRPr="00FA5065">
        <w:rPr>
          <w:rFonts w:ascii="Verdana" w:hAnsi="Verdana"/>
          <w:sz w:val="20"/>
        </w:rPr>
        <w:t xml:space="preserve"> Út</w:t>
      </w:r>
      <w:r w:rsidR="001E59C6" w:rsidRPr="00FA5065">
        <w:rPr>
          <w:rFonts w:ascii="Verdana" w:hAnsi="Verdana"/>
          <w:sz w:val="20"/>
        </w:rPr>
        <w:t>eis</w:t>
      </w:r>
      <w:r w:rsidRPr="00FA5065">
        <w:rPr>
          <w:rFonts w:ascii="Verdana" w:hAnsi="Verdana"/>
          <w:sz w:val="20"/>
        </w:rPr>
        <w:t xml:space="preserve"> contado</w:t>
      </w:r>
      <w:r w:rsidR="001E59C6" w:rsidRPr="00FA5065">
        <w:rPr>
          <w:rFonts w:ascii="Verdana" w:hAnsi="Verdana"/>
          <w:sz w:val="20"/>
        </w:rPr>
        <w:t>s</w:t>
      </w:r>
      <w:r w:rsidRPr="00FA5065">
        <w:rPr>
          <w:rFonts w:ascii="Verdana" w:hAnsi="Verdana"/>
          <w:sz w:val="20"/>
        </w:rPr>
        <w:t xml:space="preserve"> da data em que forem realizados, avisos ao Debenturista;</w:t>
      </w:r>
      <w:bookmarkEnd w:id="200"/>
      <w:bookmarkEnd w:id="201"/>
    </w:p>
    <w:p w14:paraId="794C361E" w14:textId="77777777" w:rsidR="009E4AEE" w:rsidRPr="00FA5065" w:rsidRDefault="009E4AEE" w:rsidP="00C052D8">
      <w:pPr>
        <w:spacing w:after="0" w:line="320" w:lineRule="exact"/>
        <w:ind w:left="567"/>
        <w:rPr>
          <w:rFonts w:ascii="Verdana" w:hAnsi="Verdana"/>
          <w:sz w:val="20"/>
        </w:rPr>
      </w:pPr>
    </w:p>
    <w:bookmarkEnd w:id="203"/>
    <w:p w14:paraId="181418EF" w14:textId="04118106" w:rsidR="00CD19F9" w:rsidRPr="00FA5065" w:rsidRDefault="00CD19F9" w:rsidP="003E2A51">
      <w:pPr>
        <w:numPr>
          <w:ilvl w:val="3"/>
          <w:numId w:val="4"/>
        </w:numPr>
        <w:tabs>
          <w:tab w:val="clear" w:pos="2126"/>
          <w:tab w:val="num" w:pos="567"/>
        </w:tabs>
        <w:spacing w:after="0" w:line="320" w:lineRule="exact"/>
        <w:ind w:left="567" w:firstLine="0"/>
        <w:rPr>
          <w:rStyle w:val="DeltaViewInsertion"/>
          <w:rFonts w:ascii="Verdana" w:hAnsi="Verdana"/>
          <w:color w:val="auto"/>
          <w:sz w:val="20"/>
          <w:u w:val="none"/>
        </w:rPr>
      </w:pPr>
      <w:r w:rsidRPr="00FA5065">
        <w:rPr>
          <w:rFonts w:ascii="Verdana" w:hAnsi="Verdana"/>
          <w:sz w:val="20"/>
        </w:rPr>
        <w:t xml:space="preserve">no </w:t>
      </w:r>
      <w:r w:rsidR="00934D98" w:rsidRPr="00FA5065">
        <w:rPr>
          <w:rFonts w:ascii="Verdana" w:hAnsi="Verdana"/>
          <w:sz w:val="20"/>
        </w:rPr>
        <w:t xml:space="preserve">prazo de até </w:t>
      </w:r>
      <w:r w:rsidR="00934D98">
        <w:rPr>
          <w:rFonts w:ascii="Verdana" w:hAnsi="Verdana"/>
          <w:sz w:val="20"/>
        </w:rPr>
        <w:t>2</w:t>
      </w:r>
      <w:r w:rsidR="00934D98" w:rsidRPr="00FA5065">
        <w:rPr>
          <w:rFonts w:ascii="Verdana" w:hAnsi="Verdana"/>
          <w:sz w:val="20"/>
        </w:rPr>
        <w:t> (</w:t>
      </w:r>
      <w:r w:rsidR="00934D98">
        <w:rPr>
          <w:rFonts w:ascii="Verdana" w:hAnsi="Verdana"/>
          <w:sz w:val="20"/>
        </w:rPr>
        <w:t>dois</w:t>
      </w:r>
      <w:r w:rsidR="00934D98" w:rsidRPr="00FA5065">
        <w:rPr>
          <w:rFonts w:ascii="Verdana" w:hAnsi="Verdana"/>
          <w:sz w:val="20"/>
        </w:rPr>
        <w:t xml:space="preserve">) Dias Úteis </w:t>
      </w:r>
      <w:r w:rsidR="00934D98" w:rsidRPr="00FA5065">
        <w:rPr>
          <w:rStyle w:val="DeltaViewInsertion"/>
          <w:rFonts w:ascii="Verdana" w:hAnsi="Verdana"/>
          <w:color w:val="auto"/>
          <w:sz w:val="20"/>
          <w:u w:val="none"/>
        </w:rPr>
        <w:t xml:space="preserve">contados da data de ocorrência, comunicado acerca da ocorrência (i) de qualquer inadimplemento, pela Companhia, de qualquer </w:t>
      </w:r>
      <w:r w:rsidR="00934D98" w:rsidRPr="00FA5065">
        <w:rPr>
          <w:rFonts w:ascii="Verdana" w:hAnsi="Verdana"/>
          <w:sz w:val="20"/>
        </w:rPr>
        <w:t>obrigação</w:t>
      </w:r>
      <w:r w:rsidR="00934D98" w:rsidRPr="00FA5065">
        <w:rPr>
          <w:rStyle w:val="DeltaViewInsertion"/>
          <w:rFonts w:ascii="Verdana" w:hAnsi="Verdana"/>
          <w:color w:val="auto"/>
          <w:sz w:val="20"/>
          <w:u w:val="none"/>
        </w:rPr>
        <w:t xml:space="preserve"> prevista nesta Escritura de Emissão; e/ou (ii) de qualquer Evento de Vencimento Antecipado</w:t>
      </w:r>
      <w:r w:rsidRPr="00FA5065">
        <w:rPr>
          <w:rStyle w:val="DeltaViewInsertion"/>
          <w:rFonts w:ascii="Verdana" w:hAnsi="Verdana"/>
          <w:color w:val="auto"/>
          <w:sz w:val="20"/>
          <w:u w:val="none"/>
        </w:rPr>
        <w:t>;</w:t>
      </w:r>
    </w:p>
    <w:p w14:paraId="50BEC253" w14:textId="77777777" w:rsidR="009E4AEE" w:rsidRPr="00FA5065" w:rsidRDefault="009E4AEE" w:rsidP="00C052D8">
      <w:pPr>
        <w:spacing w:after="0" w:line="320" w:lineRule="exact"/>
        <w:ind w:left="567"/>
        <w:rPr>
          <w:rFonts w:ascii="Verdana" w:hAnsi="Verdana"/>
          <w:sz w:val="20"/>
        </w:rPr>
      </w:pPr>
    </w:p>
    <w:p w14:paraId="560D442B" w14:textId="422354EE" w:rsidR="00973E47" w:rsidRPr="00FA5065" w:rsidRDefault="00CD19F9" w:rsidP="003E2A51">
      <w:pPr>
        <w:numPr>
          <w:ilvl w:val="3"/>
          <w:numId w:val="4"/>
        </w:numPr>
        <w:tabs>
          <w:tab w:val="clear" w:pos="2126"/>
          <w:tab w:val="num" w:pos="567"/>
        </w:tabs>
        <w:spacing w:after="0" w:line="320" w:lineRule="exact"/>
        <w:ind w:left="567" w:firstLine="0"/>
        <w:rPr>
          <w:rFonts w:ascii="Verdana" w:hAnsi="Verdana"/>
          <w:sz w:val="20"/>
        </w:rPr>
      </w:pPr>
      <w:r w:rsidRPr="00FA5065">
        <w:rPr>
          <w:rFonts w:ascii="Verdana" w:hAnsi="Verdana"/>
          <w:sz w:val="20"/>
        </w:rPr>
        <w:t xml:space="preserve">no prazo de até </w:t>
      </w:r>
      <w:bookmarkStart w:id="204" w:name="_DV_C1319"/>
      <w:r w:rsidRPr="00FA5065">
        <w:rPr>
          <w:rFonts w:ascii="Verdana" w:hAnsi="Verdana"/>
          <w:sz w:val="20"/>
        </w:rPr>
        <w:t>5 (cinco) Dias Úteis</w:t>
      </w:r>
      <w:r w:rsidRPr="00FA5065" w:rsidDel="00B66CC1">
        <w:rPr>
          <w:rStyle w:val="DeltaViewInsertion"/>
          <w:rFonts w:ascii="Verdana" w:hAnsi="Verdana"/>
          <w:color w:val="auto"/>
          <w:sz w:val="20"/>
          <w:u w:val="none"/>
        </w:rPr>
        <w:t xml:space="preserve"> </w:t>
      </w:r>
      <w:r w:rsidRPr="00FA5065">
        <w:rPr>
          <w:rStyle w:val="DeltaViewInsertion"/>
          <w:rFonts w:ascii="Verdana" w:hAnsi="Verdana"/>
          <w:color w:val="auto"/>
          <w:sz w:val="20"/>
          <w:u w:val="none"/>
        </w:rPr>
        <w:t xml:space="preserve">contados da data de recebimento, envio de cópia de qualquer correspondência ou notificação, judicial ou extrajudicial, recebida pela </w:t>
      </w:r>
      <w:r w:rsidRPr="00FA5065">
        <w:rPr>
          <w:rFonts w:ascii="Verdana" w:hAnsi="Verdana"/>
          <w:sz w:val="20"/>
        </w:rPr>
        <w:t>Companhia</w:t>
      </w:r>
      <w:r w:rsidRPr="00FA5065">
        <w:rPr>
          <w:rStyle w:val="DeltaViewInsertion"/>
          <w:rFonts w:ascii="Verdana" w:hAnsi="Verdana"/>
          <w:color w:val="auto"/>
          <w:sz w:val="20"/>
          <w:u w:val="none"/>
        </w:rPr>
        <w:t xml:space="preserve"> relacionada (i) a</w:t>
      </w:r>
      <w:bookmarkEnd w:id="204"/>
      <w:r w:rsidRPr="00FA5065">
        <w:rPr>
          <w:rFonts w:ascii="Verdana" w:hAnsi="Verdana"/>
          <w:sz w:val="20"/>
        </w:rPr>
        <w:t xml:space="preserve"> qualquer inadimplemento, pela Companhia, de qualquer obrigação prevista nesta Escritura de Emissão e/ou em qualquer dos demais Documentos da Operação; e/ou (ii) a um </w:t>
      </w:r>
      <w:r w:rsidR="00FA5065" w:rsidRPr="00FA5065">
        <w:rPr>
          <w:rStyle w:val="DeltaViewInsertion"/>
          <w:rFonts w:ascii="Verdana" w:hAnsi="Verdana"/>
          <w:color w:val="auto"/>
          <w:sz w:val="20"/>
          <w:u w:val="none"/>
        </w:rPr>
        <w:t>Evento de Vencimento Antecipado</w:t>
      </w:r>
      <w:r w:rsidR="009E4AEE" w:rsidRPr="00FA5065">
        <w:rPr>
          <w:rFonts w:ascii="Verdana" w:hAnsi="Verdana"/>
          <w:sz w:val="20"/>
        </w:rPr>
        <w:t>;</w:t>
      </w:r>
    </w:p>
    <w:p w14:paraId="365FC79F" w14:textId="77777777" w:rsidR="009E4AEE" w:rsidRPr="00FA5065" w:rsidRDefault="009E4AEE" w:rsidP="00C052D8">
      <w:pPr>
        <w:spacing w:after="0" w:line="320" w:lineRule="exact"/>
        <w:ind w:left="567"/>
        <w:rPr>
          <w:rFonts w:ascii="Verdana" w:hAnsi="Verdana"/>
          <w:sz w:val="20"/>
        </w:rPr>
      </w:pPr>
    </w:p>
    <w:p w14:paraId="55FCFA10" w14:textId="1E932ED6" w:rsidR="002C29A3" w:rsidRPr="00FA5065" w:rsidRDefault="002C29A3" w:rsidP="003E2A51">
      <w:pPr>
        <w:numPr>
          <w:ilvl w:val="3"/>
          <w:numId w:val="4"/>
        </w:numPr>
        <w:tabs>
          <w:tab w:val="clear" w:pos="2126"/>
          <w:tab w:val="num" w:pos="567"/>
        </w:tabs>
        <w:spacing w:after="0" w:line="320" w:lineRule="exact"/>
        <w:ind w:left="567" w:firstLine="0"/>
        <w:rPr>
          <w:rFonts w:ascii="Verdana" w:hAnsi="Verdana"/>
          <w:sz w:val="20"/>
        </w:rPr>
      </w:pPr>
      <w:bookmarkStart w:id="205" w:name="_Ref286939940"/>
      <w:r w:rsidRPr="00FA5065">
        <w:rPr>
          <w:rFonts w:ascii="Verdana" w:hAnsi="Verdana"/>
          <w:sz w:val="20"/>
        </w:rPr>
        <w:t>no prazo de até 1</w:t>
      </w:r>
      <w:r w:rsidR="001E59C6" w:rsidRPr="00FA5065">
        <w:rPr>
          <w:rFonts w:ascii="Verdana" w:hAnsi="Verdana"/>
          <w:sz w:val="20"/>
        </w:rPr>
        <w:t>0</w:t>
      </w:r>
      <w:r w:rsidRPr="00FA5065">
        <w:rPr>
          <w:rFonts w:ascii="Verdana" w:hAnsi="Verdana"/>
          <w:sz w:val="20"/>
        </w:rPr>
        <w:t> (</w:t>
      </w:r>
      <w:r w:rsidR="001E59C6" w:rsidRPr="00FA5065">
        <w:rPr>
          <w:rFonts w:ascii="Verdana" w:hAnsi="Verdana"/>
          <w:sz w:val="20"/>
        </w:rPr>
        <w:t>dez</w:t>
      </w:r>
      <w:r w:rsidRPr="00FA5065">
        <w:rPr>
          <w:rFonts w:ascii="Verdana" w:hAnsi="Verdana"/>
          <w:sz w:val="20"/>
        </w:rPr>
        <w:t>) Dia</w:t>
      </w:r>
      <w:r w:rsidR="001E59C6" w:rsidRPr="00FA5065">
        <w:rPr>
          <w:rFonts w:ascii="Verdana" w:hAnsi="Verdana"/>
          <w:sz w:val="20"/>
        </w:rPr>
        <w:t>s</w:t>
      </w:r>
      <w:r w:rsidRPr="00FA5065">
        <w:rPr>
          <w:rFonts w:ascii="Verdana" w:hAnsi="Verdana"/>
          <w:sz w:val="20"/>
        </w:rPr>
        <w:t xml:space="preserve"> Út</w:t>
      </w:r>
      <w:r w:rsidR="001E59C6" w:rsidRPr="00FA5065">
        <w:rPr>
          <w:rFonts w:ascii="Verdana" w:hAnsi="Verdana"/>
          <w:sz w:val="20"/>
        </w:rPr>
        <w:t>eis</w:t>
      </w:r>
      <w:r w:rsidRPr="00FA5065">
        <w:rPr>
          <w:rFonts w:ascii="Verdana" w:hAnsi="Verdana"/>
          <w:sz w:val="20"/>
        </w:rPr>
        <w:t xml:space="preserve"> contado</w:t>
      </w:r>
      <w:r w:rsidR="001E59C6" w:rsidRPr="00FA5065">
        <w:rPr>
          <w:rFonts w:ascii="Verdana" w:hAnsi="Verdana"/>
          <w:sz w:val="20"/>
        </w:rPr>
        <w:t>s</w:t>
      </w:r>
      <w:r w:rsidRPr="00FA5065">
        <w:rPr>
          <w:rFonts w:ascii="Verdana" w:hAnsi="Verdana"/>
          <w:sz w:val="20"/>
        </w:rPr>
        <w:t xml:space="preserve"> da data de ciência, informações a respeito da ocorrência de qualquer evento ou situação que cause (i) qualquer efeito adverso relevante na situação (financeira ou de outra natureza), nos negócios, nos bens, nos resultados operacionais e/ou nas perspectivas da Companhia; e/ou (ii)</w:t>
      </w:r>
      <w:r w:rsidR="009E6A7A" w:rsidRPr="00FA5065">
        <w:rPr>
          <w:rFonts w:ascii="Verdana" w:hAnsi="Verdana"/>
          <w:sz w:val="20"/>
        </w:rPr>
        <w:t xml:space="preserve"> </w:t>
      </w:r>
      <w:r w:rsidRPr="00FA5065">
        <w:rPr>
          <w:rFonts w:ascii="Verdana" w:hAnsi="Verdana"/>
          <w:sz w:val="20"/>
        </w:rPr>
        <w:t xml:space="preserve">qualquer efeito adverso </w:t>
      </w:r>
      <w:r w:rsidR="00705192" w:rsidRPr="00FA5065">
        <w:rPr>
          <w:rFonts w:ascii="Verdana" w:hAnsi="Verdana"/>
          <w:sz w:val="20"/>
        </w:rPr>
        <w:t xml:space="preserve">efetivo </w:t>
      </w:r>
      <w:r w:rsidRPr="00FA5065">
        <w:rPr>
          <w:rFonts w:ascii="Verdana" w:hAnsi="Verdana"/>
          <w:sz w:val="20"/>
        </w:rPr>
        <w:t xml:space="preserve">na capacidade da Companhia de cumprir </w:t>
      </w:r>
      <w:r w:rsidR="00D81110" w:rsidRPr="00FA5065">
        <w:rPr>
          <w:rFonts w:ascii="Verdana" w:hAnsi="Verdana"/>
          <w:sz w:val="20"/>
        </w:rPr>
        <w:t xml:space="preserve">quaisquer </w:t>
      </w:r>
      <w:r w:rsidRPr="00FA5065">
        <w:rPr>
          <w:rFonts w:ascii="Verdana" w:hAnsi="Verdana"/>
          <w:sz w:val="20"/>
        </w:rPr>
        <w:t xml:space="preserve">de suas obrigações </w:t>
      </w:r>
      <w:r w:rsidR="001E59C6" w:rsidRPr="00FA5065">
        <w:rPr>
          <w:rFonts w:ascii="Verdana" w:hAnsi="Verdana"/>
          <w:sz w:val="20"/>
        </w:rPr>
        <w:lastRenderedPageBreak/>
        <w:t>pecuniárias</w:t>
      </w:r>
      <w:r w:rsidR="00D81110" w:rsidRPr="00FA5065">
        <w:rPr>
          <w:rFonts w:ascii="Verdana" w:hAnsi="Verdana"/>
          <w:sz w:val="20"/>
        </w:rPr>
        <w:t xml:space="preserve">, </w:t>
      </w:r>
      <w:r w:rsidR="009E6A7A" w:rsidRPr="00FA5065">
        <w:rPr>
          <w:rFonts w:ascii="Verdana" w:hAnsi="Verdana"/>
          <w:sz w:val="20"/>
        </w:rPr>
        <w:t>sendo que</w:t>
      </w:r>
      <w:r w:rsidR="001E59C6" w:rsidRPr="00FA5065">
        <w:rPr>
          <w:rFonts w:ascii="Verdana" w:hAnsi="Verdana"/>
          <w:sz w:val="20"/>
        </w:rPr>
        <w:t xml:space="preserve">, </w:t>
      </w:r>
      <w:r w:rsidR="00D81110" w:rsidRPr="00FA5065">
        <w:rPr>
          <w:rFonts w:ascii="Verdana" w:hAnsi="Verdana"/>
          <w:sz w:val="20"/>
        </w:rPr>
        <w:t>no caso d</w:t>
      </w:r>
      <w:r w:rsidR="001E59C6" w:rsidRPr="00FA5065">
        <w:rPr>
          <w:rFonts w:ascii="Verdana" w:hAnsi="Verdana"/>
          <w:sz w:val="20"/>
        </w:rPr>
        <w:t>aquelas previstas nesta</w:t>
      </w:r>
      <w:r w:rsidRPr="00FA5065">
        <w:rPr>
          <w:rFonts w:ascii="Verdana" w:hAnsi="Verdana"/>
          <w:sz w:val="20"/>
        </w:rPr>
        <w:t xml:space="preserve"> Escritura de Emissão ou nos demais Documentos da Operação</w:t>
      </w:r>
      <w:r w:rsidR="009E6A7A" w:rsidRPr="00FA5065">
        <w:rPr>
          <w:rFonts w:ascii="Verdana" w:hAnsi="Verdana"/>
          <w:sz w:val="20"/>
        </w:rPr>
        <w:t>, consideram-se</w:t>
      </w:r>
      <w:r w:rsidR="00D81110" w:rsidRPr="00FA5065">
        <w:rPr>
          <w:rFonts w:ascii="Verdana" w:hAnsi="Verdana"/>
          <w:sz w:val="20"/>
        </w:rPr>
        <w:t xml:space="preserve"> obrigações pecuniárias e não pecuniárias</w:t>
      </w:r>
      <w:r w:rsidRPr="00FA5065">
        <w:rPr>
          <w:rFonts w:ascii="Verdana" w:hAnsi="Verdana"/>
          <w:sz w:val="20"/>
        </w:rPr>
        <w:t xml:space="preserve"> (“</w:t>
      </w:r>
      <w:r w:rsidRPr="00FA5065">
        <w:rPr>
          <w:rFonts w:ascii="Verdana" w:hAnsi="Verdana"/>
          <w:sz w:val="20"/>
          <w:u w:val="single"/>
        </w:rPr>
        <w:t>Efeito Adverso Relevante</w:t>
      </w:r>
      <w:r w:rsidRPr="00FA5065">
        <w:rPr>
          <w:rFonts w:ascii="Verdana" w:hAnsi="Verdana"/>
          <w:sz w:val="20"/>
        </w:rPr>
        <w:t>”);</w:t>
      </w:r>
      <w:bookmarkEnd w:id="205"/>
      <w:r w:rsidR="001E59C6" w:rsidRPr="00FA5065">
        <w:rPr>
          <w:rFonts w:ascii="Verdana" w:hAnsi="Verdana"/>
          <w:sz w:val="20"/>
        </w:rPr>
        <w:t xml:space="preserve"> </w:t>
      </w:r>
    </w:p>
    <w:p w14:paraId="4706F75A" w14:textId="77777777" w:rsidR="009E4AEE" w:rsidRPr="00FA5065" w:rsidRDefault="009E4AEE" w:rsidP="00C052D8">
      <w:pPr>
        <w:spacing w:after="0" w:line="320" w:lineRule="exact"/>
        <w:ind w:left="567"/>
        <w:rPr>
          <w:rFonts w:ascii="Verdana" w:hAnsi="Verdana"/>
          <w:sz w:val="20"/>
        </w:rPr>
      </w:pPr>
    </w:p>
    <w:p w14:paraId="65122CD9" w14:textId="4326D012" w:rsidR="00CD19F9" w:rsidRPr="00FA5065" w:rsidRDefault="00CD19F9" w:rsidP="003E2A51">
      <w:pPr>
        <w:numPr>
          <w:ilvl w:val="3"/>
          <w:numId w:val="4"/>
        </w:numPr>
        <w:tabs>
          <w:tab w:val="clear" w:pos="2126"/>
          <w:tab w:val="num" w:pos="567"/>
        </w:tabs>
        <w:spacing w:after="0" w:line="320" w:lineRule="exact"/>
        <w:ind w:left="567" w:firstLine="0"/>
        <w:rPr>
          <w:rFonts w:ascii="Verdana" w:hAnsi="Verdana"/>
          <w:sz w:val="20"/>
        </w:rPr>
      </w:pPr>
      <w:r w:rsidRPr="00FA5065">
        <w:rPr>
          <w:rFonts w:ascii="Verdana" w:hAnsi="Verdana"/>
          <w:sz w:val="20"/>
        </w:rPr>
        <w:t xml:space="preserve">no prazo de até </w:t>
      </w:r>
      <w:r w:rsidR="001E59C6" w:rsidRPr="00FA5065">
        <w:rPr>
          <w:rFonts w:ascii="Verdana" w:hAnsi="Verdana"/>
          <w:sz w:val="20"/>
        </w:rPr>
        <w:t>10</w:t>
      </w:r>
      <w:r w:rsidRPr="00FA5065">
        <w:rPr>
          <w:rFonts w:ascii="Verdana" w:hAnsi="Verdana"/>
          <w:sz w:val="20"/>
        </w:rPr>
        <w:t> (</w:t>
      </w:r>
      <w:r w:rsidR="001E59C6" w:rsidRPr="00FA5065">
        <w:rPr>
          <w:rFonts w:ascii="Verdana" w:hAnsi="Verdana"/>
          <w:sz w:val="20"/>
        </w:rPr>
        <w:t>dez</w:t>
      </w:r>
      <w:r w:rsidRPr="00FA5065">
        <w:rPr>
          <w:rFonts w:ascii="Verdana" w:hAnsi="Verdana"/>
          <w:sz w:val="20"/>
        </w:rPr>
        <w:t>) Dias Úteis contados da data de recebimento da respectiva solicitação</w:t>
      </w:r>
      <w:r w:rsidR="00D81110" w:rsidRPr="00FA5065">
        <w:rPr>
          <w:rFonts w:ascii="Verdana" w:hAnsi="Verdana"/>
          <w:sz w:val="20"/>
        </w:rPr>
        <w:t xml:space="preserve"> ou em prazo inferior caso seja necessário para atender solicitações de qualquer autoridade competente</w:t>
      </w:r>
      <w:r w:rsidRPr="00FA5065">
        <w:rPr>
          <w:rFonts w:ascii="Verdana" w:hAnsi="Verdana"/>
          <w:sz w:val="20"/>
        </w:rPr>
        <w:t>, informações e/ou documentos que venham a ser solicitados pelo Debenturista</w:t>
      </w:r>
      <w:r w:rsidR="001E59C6" w:rsidRPr="00FA5065">
        <w:rPr>
          <w:rFonts w:ascii="Verdana" w:hAnsi="Verdana"/>
          <w:sz w:val="20"/>
        </w:rPr>
        <w:t xml:space="preserve"> ou pelo Agente Fiduciário</w:t>
      </w:r>
      <w:r w:rsidR="009862F0" w:rsidRPr="00FA5065">
        <w:rPr>
          <w:rFonts w:ascii="Verdana" w:hAnsi="Verdana"/>
          <w:sz w:val="20"/>
        </w:rPr>
        <w:t xml:space="preserve"> dos CRI</w:t>
      </w:r>
      <w:r w:rsidRPr="00FA5065">
        <w:rPr>
          <w:rFonts w:ascii="Verdana" w:hAnsi="Verdana"/>
          <w:sz w:val="20"/>
        </w:rPr>
        <w:t>;</w:t>
      </w:r>
    </w:p>
    <w:p w14:paraId="43091110" w14:textId="77777777" w:rsidR="009E4AEE" w:rsidRPr="00FA5065" w:rsidRDefault="009E4AEE" w:rsidP="00C052D8">
      <w:pPr>
        <w:spacing w:after="0" w:line="320" w:lineRule="exact"/>
        <w:ind w:left="567"/>
        <w:rPr>
          <w:rFonts w:ascii="Verdana" w:hAnsi="Verdana"/>
          <w:sz w:val="20"/>
        </w:rPr>
      </w:pPr>
    </w:p>
    <w:p w14:paraId="054F7666" w14:textId="159A0202" w:rsidR="00973E47" w:rsidRPr="00FA5065" w:rsidRDefault="00973E47" w:rsidP="003E2A51">
      <w:pPr>
        <w:numPr>
          <w:ilvl w:val="3"/>
          <w:numId w:val="4"/>
        </w:numPr>
        <w:tabs>
          <w:tab w:val="clear" w:pos="2126"/>
          <w:tab w:val="num" w:pos="567"/>
        </w:tabs>
        <w:spacing w:after="0" w:line="320" w:lineRule="exact"/>
        <w:ind w:left="567" w:firstLine="0"/>
        <w:rPr>
          <w:rFonts w:ascii="Verdana" w:hAnsi="Verdana"/>
          <w:sz w:val="20"/>
        </w:rPr>
      </w:pPr>
      <w:r w:rsidRPr="00FA5065">
        <w:rPr>
          <w:rFonts w:ascii="Verdana" w:hAnsi="Verdana"/>
          <w:sz w:val="20"/>
        </w:rPr>
        <w:t xml:space="preserve">no prazo de até 5 (cinco) Dias Úteis contados da data da respectiva celebração, cópia </w:t>
      </w:r>
      <w:r w:rsidR="00712EAE" w:rsidRPr="00FA5065">
        <w:rPr>
          <w:rFonts w:ascii="Verdana" w:hAnsi="Verdana"/>
          <w:sz w:val="20"/>
        </w:rPr>
        <w:t xml:space="preserve">eletrônica (PDF) </w:t>
      </w:r>
      <w:r w:rsidRPr="00FA5065">
        <w:rPr>
          <w:rFonts w:ascii="Verdana" w:hAnsi="Verdana"/>
          <w:sz w:val="20"/>
        </w:rPr>
        <w:t xml:space="preserve">do protocolo de apresentação desta Escritura de Emissão e de seus aditamentos perante a </w:t>
      </w:r>
      <w:r w:rsidR="00954925" w:rsidRPr="00FA5065">
        <w:rPr>
          <w:rFonts w:ascii="Verdana" w:hAnsi="Verdana"/>
          <w:sz w:val="20"/>
        </w:rPr>
        <w:t>JUCEMG</w:t>
      </w:r>
      <w:r w:rsidRPr="00FA5065">
        <w:rPr>
          <w:rFonts w:ascii="Verdana" w:hAnsi="Verdana"/>
          <w:sz w:val="20"/>
        </w:rPr>
        <w:t xml:space="preserve">; </w:t>
      </w:r>
    </w:p>
    <w:p w14:paraId="504BCC1C" w14:textId="77777777" w:rsidR="008B5CB0" w:rsidRPr="00FA5065" w:rsidRDefault="008B5CB0" w:rsidP="00C052D8">
      <w:pPr>
        <w:spacing w:after="0" w:line="320" w:lineRule="exact"/>
        <w:ind w:left="567"/>
        <w:rPr>
          <w:rFonts w:ascii="Verdana" w:hAnsi="Verdana"/>
          <w:sz w:val="20"/>
        </w:rPr>
      </w:pPr>
    </w:p>
    <w:p w14:paraId="547DDA4E" w14:textId="41A532C5" w:rsidR="00973E47" w:rsidRPr="00FA5065" w:rsidRDefault="00973E47" w:rsidP="003E2A51">
      <w:pPr>
        <w:numPr>
          <w:ilvl w:val="3"/>
          <w:numId w:val="4"/>
        </w:numPr>
        <w:tabs>
          <w:tab w:val="clear" w:pos="2126"/>
          <w:tab w:val="num" w:pos="567"/>
        </w:tabs>
        <w:spacing w:after="0" w:line="320" w:lineRule="exact"/>
        <w:ind w:left="567" w:firstLine="0"/>
        <w:rPr>
          <w:rFonts w:ascii="Verdana" w:hAnsi="Verdana"/>
          <w:sz w:val="20"/>
        </w:rPr>
      </w:pPr>
      <w:r w:rsidRPr="00FA5065">
        <w:rPr>
          <w:rFonts w:ascii="Verdana" w:hAnsi="Verdana"/>
          <w:sz w:val="20"/>
        </w:rPr>
        <w:t xml:space="preserve">no prazo de até 5 (cinco) Dias Úteis contados da data da respectiva inscrição na </w:t>
      </w:r>
      <w:r w:rsidR="00954925" w:rsidRPr="00FA5065">
        <w:rPr>
          <w:rFonts w:ascii="Verdana" w:hAnsi="Verdana"/>
          <w:sz w:val="20"/>
        </w:rPr>
        <w:t>JUCEMG</w:t>
      </w:r>
      <w:r w:rsidRPr="00FA5065">
        <w:rPr>
          <w:rFonts w:ascii="Verdana" w:hAnsi="Verdana"/>
          <w:sz w:val="20"/>
        </w:rPr>
        <w:t xml:space="preserve">, uma via original desta Escritura de Emissão e de seus aditamentos; </w:t>
      </w:r>
      <w:r w:rsidR="00136F08" w:rsidRPr="00FA5065">
        <w:rPr>
          <w:rFonts w:ascii="Verdana" w:hAnsi="Verdana"/>
          <w:sz w:val="20"/>
        </w:rPr>
        <w:t>e</w:t>
      </w:r>
      <w:r w:rsidR="008B5CB0" w:rsidRPr="00FA5065">
        <w:rPr>
          <w:rFonts w:ascii="Verdana" w:hAnsi="Verdana"/>
          <w:sz w:val="20"/>
        </w:rPr>
        <w:t xml:space="preserve"> </w:t>
      </w:r>
    </w:p>
    <w:p w14:paraId="2E4AFF92" w14:textId="77777777" w:rsidR="008B5CB0" w:rsidRPr="00FA5065" w:rsidRDefault="008B5CB0" w:rsidP="00C052D8">
      <w:pPr>
        <w:spacing w:after="0" w:line="320" w:lineRule="exact"/>
        <w:ind w:left="567"/>
        <w:rPr>
          <w:rFonts w:ascii="Verdana" w:hAnsi="Verdana"/>
          <w:sz w:val="20"/>
        </w:rPr>
      </w:pPr>
    </w:p>
    <w:p w14:paraId="7B2CC576" w14:textId="77777777" w:rsidR="00973E47" w:rsidRPr="00FA5065" w:rsidRDefault="00973E47" w:rsidP="003E2A51">
      <w:pPr>
        <w:numPr>
          <w:ilvl w:val="3"/>
          <w:numId w:val="4"/>
        </w:numPr>
        <w:tabs>
          <w:tab w:val="clear" w:pos="2126"/>
          <w:tab w:val="num" w:pos="567"/>
        </w:tabs>
        <w:spacing w:after="0" w:line="320" w:lineRule="exact"/>
        <w:ind w:left="567" w:firstLine="0"/>
        <w:rPr>
          <w:rFonts w:ascii="Verdana" w:hAnsi="Verdana"/>
          <w:sz w:val="20"/>
        </w:rPr>
      </w:pPr>
      <w:r w:rsidRPr="00FA5065">
        <w:rPr>
          <w:rFonts w:ascii="Verdana" w:hAnsi="Verdana"/>
          <w:sz w:val="20"/>
        </w:rPr>
        <w:t>no prazo de até 10 (dez) Dias Úteis contados da data de utilização</w:t>
      </w:r>
      <w:r w:rsidR="00DA779B" w:rsidRPr="00FA5065">
        <w:rPr>
          <w:rFonts w:ascii="Verdana" w:hAnsi="Verdana"/>
          <w:sz w:val="20"/>
        </w:rPr>
        <w:t xml:space="preserve"> integral</w:t>
      </w:r>
      <w:r w:rsidRPr="00FA5065">
        <w:rPr>
          <w:rFonts w:ascii="Verdana" w:hAnsi="Verdana"/>
          <w:sz w:val="20"/>
        </w:rPr>
        <w:t xml:space="preserve"> dos recursos líquidos obtidos com a Emissão, declaração firmada por representantes legais da Companhia acerca da utilização dos recursos líquidos obtidos com a Emissão nos termos da Cláusula</w:t>
      </w:r>
      <w:r w:rsidR="00BC7F73" w:rsidRPr="00FA5065">
        <w:rPr>
          <w:rFonts w:ascii="Verdana" w:hAnsi="Verdana"/>
          <w:sz w:val="20"/>
        </w:rPr>
        <w:t xml:space="preserve"> 4 acima</w:t>
      </w:r>
      <w:r w:rsidR="00136F08" w:rsidRPr="00FA5065">
        <w:rPr>
          <w:rFonts w:ascii="Verdana" w:hAnsi="Verdana"/>
          <w:sz w:val="20"/>
        </w:rPr>
        <w:t>.</w:t>
      </w:r>
    </w:p>
    <w:p w14:paraId="7FA04BFB" w14:textId="77777777" w:rsidR="00954925" w:rsidRPr="00FA5065" w:rsidRDefault="00954925" w:rsidP="001C2B06">
      <w:pPr>
        <w:spacing w:after="0" w:line="320" w:lineRule="exact"/>
        <w:ind w:left="567"/>
        <w:rPr>
          <w:rFonts w:ascii="Verdana" w:hAnsi="Verdana"/>
          <w:sz w:val="20"/>
        </w:rPr>
      </w:pPr>
      <w:bookmarkStart w:id="206" w:name="_Ref168844076"/>
      <w:bookmarkEnd w:id="202"/>
    </w:p>
    <w:p w14:paraId="438FCFCC" w14:textId="49C9A629" w:rsidR="00973E47" w:rsidRPr="00FA5065" w:rsidRDefault="00FA5065" w:rsidP="003E2A51">
      <w:pPr>
        <w:numPr>
          <w:ilvl w:val="2"/>
          <w:numId w:val="4"/>
        </w:numPr>
        <w:tabs>
          <w:tab w:val="clear" w:pos="1701"/>
          <w:tab w:val="num" w:pos="851"/>
        </w:tabs>
        <w:spacing w:after="0" w:line="320" w:lineRule="exact"/>
        <w:ind w:left="142" w:firstLine="0"/>
        <w:rPr>
          <w:rFonts w:ascii="Verdana" w:hAnsi="Verdana"/>
          <w:sz w:val="20"/>
        </w:rPr>
      </w:pPr>
      <w:r w:rsidRPr="00FA5065">
        <w:rPr>
          <w:rFonts w:ascii="Verdana" w:hAnsi="Verdana"/>
          <w:sz w:val="20"/>
        </w:rPr>
        <w:t>C</w:t>
      </w:r>
      <w:r w:rsidR="0085339C" w:rsidRPr="00FA5065">
        <w:rPr>
          <w:rFonts w:ascii="Verdana" w:hAnsi="Verdana"/>
          <w:sz w:val="20"/>
        </w:rPr>
        <w:t>umprir</w:t>
      </w:r>
      <w:r w:rsidRPr="00FA5065">
        <w:rPr>
          <w:rFonts w:ascii="Verdana" w:hAnsi="Verdana"/>
          <w:sz w:val="20"/>
        </w:rPr>
        <w:t xml:space="preserve"> </w:t>
      </w:r>
      <w:r w:rsidR="0085339C" w:rsidRPr="00FA5065">
        <w:rPr>
          <w:rFonts w:ascii="Verdana" w:hAnsi="Verdana"/>
          <w:sz w:val="20"/>
        </w:rPr>
        <w:t xml:space="preserve">as leis, regulamentos, normas administrativas e determinações dos órgãos governamentais, autarquias ou instâncias judiciais aplicáveis ao exercício de suas atividades, exceto por aqueles questionados de boa-fé nas esferas administrativa e/ou judicial e/ou arbitral </w:t>
      </w:r>
      <w:r w:rsidR="00D81110" w:rsidRPr="00FA5065">
        <w:rPr>
          <w:rFonts w:ascii="Verdana" w:hAnsi="Verdana"/>
          <w:sz w:val="20"/>
        </w:rPr>
        <w:t xml:space="preserve">e </w:t>
      </w:r>
      <w:r w:rsidR="0085339C" w:rsidRPr="00FA5065">
        <w:rPr>
          <w:rFonts w:ascii="Verdana" w:hAnsi="Verdana"/>
          <w:sz w:val="20"/>
        </w:rPr>
        <w:t>cujo descumprimento não possa causar um Efeito Adverso Relevante</w:t>
      </w:r>
      <w:r w:rsidR="00973E47" w:rsidRPr="00FA5065">
        <w:rPr>
          <w:rFonts w:ascii="Verdana" w:hAnsi="Verdana"/>
          <w:sz w:val="20"/>
        </w:rPr>
        <w:t>;</w:t>
      </w:r>
      <w:bookmarkEnd w:id="206"/>
    </w:p>
    <w:p w14:paraId="7F23A96F" w14:textId="77777777" w:rsidR="00954925" w:rsidRPr="00FA5065" w:rsidRDefault="00954925" w:rsidP="001C2B06">
      <w:pPr>
        <w:spacing w:after="0" w:line="320" w:lineRule="exact"/>
        <w:ind w:left="567"/>
        <w:rPr>
          <w:rFonts w:ascii="Verdana" w:hAnsi="Verdana"/>
          <w:sz w:val="20"/>
        </w:rPr>
      </w:pPr>
      <w:bookmarkStart w:id="207" w:name="_Ref168844078"/>
    </w:p>
    <w:p w14:paraId="16280FD9" w14:textId="5D348423" w:rsidR="00973E47" w:rsidRPr="00FA5065" w:rsidRDefault="00FA5065" w:rsidP="003E2A51">
      <w:pPr>
        <w:numPr>
          <w:ilvl w:val="2"/>
          <w:numId w:val="4"/>
        </w:numPr>
        <w:tabs>
          <w:tab w:val="clear" w:pos="1701"/>
          <w:tab w:val="num" w:pos="851"/>
        </w:tabs>
        <w:spacing w:after="0" w:line="320" w:lineRule="exact"/>
        <w:ind w:left="142" w:firstLine="0"/>
        <w:rPr>
          <w:rFonts w:ascii="Verdana" w:hAnsi="Verdana"/>
          <w:sz w:val="20"/>
        </w:rPr>
      </w:pPr>
      <w:r w:rsidRPr="00FA5065">
        <w:rPr>
          <w:rFonts w:ascii="Verdana" w:hAnsi="Verdana"/>
          <w:sz w:val="20"/>
        </w:rPr>
        <w:t>M</w:t>
      </w:r>
      <w:r w:rsidR="0085339C" w:rsidRPr="00FA5065">
        <w:rPr>
          <w:rFonts w:ascii="Verdana" w:hAnsi="Verdana"/>
          <w:sz w:val="20"/>
        </w:rPr>
        <w:t>anter</w:t>
      </w:r>
      <w:r w:rsidRPr="00FA5065">
        <w:rPr>
          <w:rFonts w:ascii="Verdana" w:hAnsi="Verdana"/>
          <w:sz w:val="20"/>
        </w:rPr>
        <w:t xml:space="preserve"> </w:t>
      </w:r>
      <w:r w:rsidR="0085339C" w:rsidRPr="00FA5065">
        <w:rPr>
          <w:rFonts w:ascii="Verdana" w:hAnsi="Verdana"/>
          <w:sz w:val="20"/>
        </w:rPr>
        <w:t xml:space="preserve">sempre válidas, eficazes, em perfeita ordem e em pleno vigor, todas as licenças, concessões, autorizações, permissões e alvarás, inclusive ambientais, </w:t>
      </w:r>
      <w:r w:rsidR="006B4359" w:rsidRPr="00FA5065">
        <w:rPr>
          <w:rFonts w:ascii="Verdana" w:hAnsi="Verdana"/>
          <w:sz w:val="20"/>
        </w:rPr>
        <w:t xml:space="preserve">necessárias </w:t>
      </w:r>
      <w:r w:rsidR="0085339C" w:rsidRPr="00FA5065">
        <w:rPr>
          <w:rFonts w:ascii="Verdana" w:hAnsi="Verdana"/>
          <w:sz w:val="20"/>
        </w:rPr>
        <w:t xml:space="preserve">ao exercício de suas atividades, exceto (i) se comprovadamente os efeitos de tal não renovação, cancelamento, cassação, revogação ou suspensão sejam objeto de questionamentos, de boa-fé, </w:t>
      </w:r>
      <w:r w:rsidR="00D81110" w:rsidRPr="00FA5065">
        <w:rPr>
          <w:rFonts w:ascii="Verdana" w:hAnsi="Verdana"/>
          <w:sz w:val="20"/>
        </w:rPr>
        <w:t xml:space="preserve">e tenham sido suspensos </w:t>
      </w:r>
      <w:r w:rsidR="0085339C" w:rsidRPr="00FA5065">
        <w:rPr>
          <w:rFonts w:ascii="Verdana" w:hAnsi="Verdana"/>
          <w:sz w:val="20"/>
        </w:rPr>
        <w:t>pela Companhia pelos meios legais aplicáveis no prazo legal</w:t>
      </w:r>
      <w:r w:rsidR="00D81110" w:rsidRPr="00FA5065">
        <w:rPr>
          <w:rFonts w:ascii="Verdana" w:hAnsi="Verdana"/>
          <w:sz w:val="20"/>
        </w:rPr>
        <w:t xml:space="preserve"> e não resulte em Efeito Adverso Relevante</w:t>
      </w:r>
      <w:r w:rsidR="0085339C" w:rsidRPr="00FA5065">
        <w:rPr>
          <w:rFonts w:ascii="Verdana" w:hAnsi="Verdana"/>
          <w:sz w:val="20"/>
        </w:rPr>
        <w:t>; ou (ii) por aquelas que estejam em processo tempestivo de renovação, nos termos da legislação aplicável</w:t>
      </w:r>
      <w:r w:rsidR="00973E47" w:rsidRPr="00FA5065">
        <w:rPr>
          <w:rFonts w:ascii="Verdana" w:hAnsi="Verdana"/>
          <w:sz w:val="20"/>
        </w:rPr>
        <w:t>;</w:t>
      </w:r>
      <w:bookmarkEnd w:id="207"/>
    </w:p>
    <w:p w14:paraId="19F4A983" w14:textId="77777777" w:rsidR="00954925" w:rsidRPr="00FA5065" w:rsidRDefault="00954925" w:rsidP="001C2B06">
      <w:pPr>
        <w:spacing w:after="0" w:line="320" w:lineRule="exact"/>
        <w:ind w:left="567"/>
        <w:rPr>
          <w:rFonts w:ascii="Verdana" w:hAnsi="Verdana"/>
          <w:sz w:val="20"/>
        </w:rPr>
      </w:pPr>
    </w:p>
    <w:p w14:paraId="5A17CA79" w14:textId="4C79627E" w:rsidR="00973E47" w:rsidRPr="00FA5065" w:rsidRDefault="00FA5065" w:rsidP="003E2A51">
      <w:pPr>
        <w:numPr>
          <w:ilvl w:val="2"/>
          <w:numId w:val="4"/>
        </w:numPr>
        <w:tabs>
          <w:tab w:val="clear" w:pos="1701"/>
          <w:tab w:val="num" w:pos="851"/>
        </w:tabs>
        <w:spacing w:after="0" w:line="320" w:lineRule="exact"/>
        <w:ind w:left="142" w:firstLine="0"/>
        <w:rPr>
          <w:rFonts w:ascii="Verdana" w:hAnsi="Verdana"/>
          <w:sz w:val="20"/>
        </w:rPr>
      </w:pPr>
      <w:r w:rsidRPr="00FA5065">
        <w:rPr>
          <w:rFonts w:ascii="Verdana" w:hAnsi="Verdana"/>
          <w:sz w:val="20"/>
        </w:rPr>
        <w:t>M</w:t>
      </w:r>
      <w:r w:rsidR="0085339C" w:rsidRPr="00FA5065">
        <w:rPr>
          <w:rFonts w:ascii="Verdana" w:hAnsi="Verdana"/>
          <w:sz w:val="20"/>
        </w:rPr>
        <w:t>anter</w:t>
      </w:r>
      <w:r w:rsidRPr="00FA5065">
        <w:rPr>
          <w:rFonts w:ascii="Verdana" w:hAnsi="Verdana"/>
          <w:sz w:val="20"/>
        </w:rPr>
        <w:t xml:space="preserve"> </w:t>
      </w:r>
      <w:r w:rsidR="0085339C" w:rsidRPr="00FA5065">
        <w:rPr>
          <w:rFonts w:ascii="Verdana" w:hAnsi="Verdana"/>
          <w:sz w:val="20"/>
        </w:rPr>
        <w:t>seguro adequado para seus bens e ativos relevantes, conforme práticas correntes de mercado</w:t>
      </w:r>
      <w:r w:rsidR="00973E47" w:rsidRPr="00FA5065">
        <w:rPr>
          <w:rFonts w:ascii="Verdana" w:hAnsi="Verdana"/>
          <w:sz w:val="20"/>
        </w:rPr>
        <w:t>;</w:t>
      </w:r>
      <w:r w:rsidR="002D6202" w:rsidRPr="00FA5065">
        <w:rPr>
          <w:rFonts w:ascii="Verdana" w:hAnsi="Verdana"/>
          <w:sz w:val="20"/>
        </w:rPr>
        <w:t xml:space="preserve"> </w:t>
      </w:r>
    </w:p>
    <w:p w14:paraId="5DBF7386" w14:textId="77777777" w:rsidR="00954925" w:rsidRPr="00417FDB" w:rsidRDefault="00954925" w:rsidP="001C2B06">
      <w:pPr>
        <w:spacing w:after="0" w:line="320" w:lineRule="exact"/>
        <w:ind w:left="567"/>
        <w:rPr>
          <w:rFonts w:ascii="Verdana" w:hAnsi="Verdana"/>
          <w:sz w:val="20"/>
        </w:rPr>
      </w:pPr>
      <w:bookmarkStart w:id="208" w:name="_Ref168844079"/>
    </w:p>
    <w:p w14:paraId="14BFC748" w14:textId="77777777" w:rsidR="00973E47" w:rsidRPr="00417FDB" w:rsidRDefault="00973E47" w:rsidP="003E2A51">
      <w:pPr>
        <w:numPr>
          <w:ilvl w:val="2"/>
          <w:numId w:val="4"/>
        </w:numPr>
        <w:tabs>
          <w:tab w:val="clear" w:pos="1701"/>
          <w:tab w:val="num" w:pos="851"/>
        </w:tabs>
        <w:spacing w:after="0" w:line="320" w:lineRule="exact"/>
        <w:ind w:left="142" w:firstLine="0"/>
        <w:rPr>
          <w:rFonts w:ascii="Verdana" w:hAnsi="Verdana"/>
          <w:sz w:val="20"/>
        </w:rPr>
      </w:pPr>
      <w:r w:rsidRPr="00417FDB">
        <w:rPr>
          <w:rFonts w:ascii="Verdana" w:hAnsi="Verdana"/>
          <w:sz w:val="20"/>
        </w:rPr>
        <w:t xml:space="preserve">manter sempre válidas, eficazes, em perfeita ordem e em pleno vigor todas as autorizações necessárias à celebração desta Escritura de Emissão e dos demais </w:t>
      </w:r>
      <w:r w:rsidRPr="00417FDB">
        <w:rPr>
          <w:rFonts w:ascii="Verdana" w:hAnsi="Verdana"/>
          <w:sz w:val="20"/>
        </w:rPr>
        <w:lastRenderedPageBreak/>
        <w:t>Documentos da</w:t>
      </w:r>
      <w:r w:rsidR="00373245" w:rsidRPr="00417FDB">
        <w:rPr>
          <w:rFonts w:ascii="Verdana" w:hAnsi="Verdana"/>
          <w:sz w:val="20"/>
        </w:rPr>
        <w:t xml:space="preserve"> Operação</w:t>
      </w:r>
      <w:r w:rsidRPr="00417FDB">
        <w:rPr>
          <w:rFonts w:ascii="Verdana" w:hAnsi="Verdana"/>
          <w:sz w:val="20"/>
        </w:rPr>
        <w:t xml:space="preserve"> e ao cumprimento de todas as obrigações aqui e ali previstas;</w:t>
      </w:r>
      <w:bookmarkEnd w:id="208"/>
    </w:p>
    <w:p w14:paraId="1C4CC257" w14:textId="77777777" w:rsidR="003E4E1D" w:rsidRPr="00417FDB" w:rsidRDefault="003E4E1D" w:rsidP="00C53DE1">
      <w:pPr>
        <w:pStyle w:val="PargrafodaLista"/>
        <w:rPr>
          <w:rFonts w:ascii="Verdana" w:hAnsi="Verdana"/>
          <w:sz w:val="20"/>
        </w:rPr>
      </w:pPr>
    </w:p>
    <w:p w14:paraId="47C84B63" w14:textId="77777777" w:rsidR="003E4E1D" w:rsidRPr="00417FDB" w:rsidRDefault="003E4E1D" w:rsidP="003E2A51">
      <w:pPr>
        <w:numPr>
          <w:ilvl w:val="2"/>
          <w:numId w:val="4"/>
        </w:numPr>
        <w:tabs>
          <w:tab w:val="clear" w:pos="1701"/>
          <w:tab w:val="num" w:pos="851"/>
        </w:tabs>
        <w:spacing w:after="0" w:line="320" w:lineRule="exact"/>
        <w:ind w:left="142" w:firstLine="0"/>
        <w:rPr>
          <w:rFonts w:ascii="Verdana" w:hAnsi="Verdana"/>
          <w:sz w:val="20"/>
        </w:rPr>
      </w:pPr>
      <w:r w:rsidRPr="00C53DE1">
        <w:rPr>
          <w:rFonts w:ascii="Verdana" w:hAnsi="Verdana"/>
          <w:sz w:val="20"/>
        </w:rPr>
        <w:t>manter a sua contabilidade atualizada e efetuar</w:t>
      </w:r>
      <w:bookmarkStart w:id="209" w:name="_DV_M211"/>
      <w:bookmarkEnd w:id="209"/>
      <w:r w:rsidRPr="00C53DE1">
        <w:rPr>
          <w:rFonts w:ascii="Verdana" w:hAnsi="Verdana"/>
          <w:sz w:val="20"/>
        </w:rPr>
        <w:t xml:space="preserve"> os registros de acordo com os princípios contábeis geralmente aceitos no Brasil, com a Lei das Sociedades por Ações e com as regras da CVM</w:t>
      </w:r>
      <w:r w:rsidRPr="00417FDB">
        <w:rPr>
          <w:rFonts w:ascii="Verdana" w:hAnsi="Verdana"/>
          <w:sz w:val="20"/>
        </w:rPr>
        <w:t>;</w:t>
      </w:r>
    </w:p>
    <w:p w14:paraId="6A00EF40" w14:textId="77777777" w:rsidR="003E4E1D" w:rsidRPr="00417FDB" w:rsidRDefault="003E4E1D" w:rsidP="00C53DE1">
      <w:pPr>
        <w:pStyle w:val="PargrafodaLista"/>
        <w:rPr>
          <w:rFonts w:ascii="Verdana" w:hAnsi="Verdana"/>
          <w:sz w:val="20"/>
        </w:rPr>
      </w:pPr>
    </w:p>
    <w:p w14:paraId="40E765BB" w14:textId="77777777" w:rsidR="003E4E1D" w:rsidRPr="00417FDB" w:rsidRDefault="0085339C" w:rsidP="003E2A51">
      <w:pPr>
        <w:numPr>
          <w:ilvl w:val="2"/>
          <w:numId w:val="4"/>
        </w:numPr>
        <w:tabs>
          <w:tab w:val="clear" w:pos="1701"/>
          <w:tab w:val="num" w:pos="851"/>
        </w:tabs>
        <w:spacing w:after="0" w:line="320" w:lineRule="exact"/>
        <w:ind w:left="142" w:firstLine="0"/>
        <w:rPr>
          <w:rFonts w:ascii="Verdana" w:hAnsi="Verdana"/>
          <w:sz w:val="20"/>
        </w:rPr>
      </w:pPr>
      <w:r w:rsidRPr="00B81331">
        <w:rPr>
          <w:rFonts w:ascii="Verdana" w:hAnsi="Verdana"/>
          <w:sz w:val="20"/>
        </w:rPr>
        <w:t>assegurar e defender os titulares de Debêntures, de forma tempestiva, contra qualquer ato, ação, reivindicação, procedimento ou processo de terceiros de que tenha conhecimento e que possa afetar negativa e comprovadamente, no todo ou em parte, a validade ou eficácia desta Escritura de Emissão ou das Debêntures</w:t>
      </w:r>
      <w:r w:rsidR="003E4E1D" w:rsidRPr="00417FDB">
        <w:rPr>
          <w:rFonts w:ascii="Verdana" w:hAnsi="Verdana"/>
          <w:sz w:val="20"/>
        </w:rPr>
        <w:t>;</w:t>
      </w:r>
    </w:p>
    <w:p w14:paraId="08369DF7" w14:textId="77777777" w:rsidR="00954925" w:rsidRPr="00417FDB" w:rsidRDefault="00954925" w:rsidP="001C2B06">
      <w:pPr>
        <w:spacing w:after="0" w:line="320" w:lineRule="exact"/>
        <w:ind w:left="567"/>
        <w:rPr>
          <w:rFonts w:ascii="Verdana" w:hAnsi="Verdana"/>
          <w:sz w:val="20"/>
        </w:rPr>
      </w:pPr>
      <w:bookmarkStart w:id="210" w:name="_Ref168844086"/>
    </w:p>
    <w:p w14:paraId="3256B6D7" w14:textId="42EF33F9" w:rsidR="00973E47" w:rsidRPr="00417FDB" w:rsidRDefault="00973E47" w:rsidP="003E2A51">
      <w:pPr>
        <w:numPr>
          <w:ilvl w:val="2"/>
          <w:numId w:val="4"/>
        </w:numPr>
        <w:tabs>
          <w:tab w:val="clear" w:pos="1701"/>
          <w:tab w:val="num" w:pos="851"/>
        </w:tabs>
        <w:spacing w:after="0" w:line="320" w:lineRule="exact"/>
        <w:ind w:left="142" w:firstLine="0"/>
        <w:rPr>
          <w:rFonts w:ascii="Verdana" w:hAnsi="Verdana"/>
          <w:sz w:val="20"/>
        </w:rPr>
      </w:pPr>
      <w:r w:rsidRPr="00417FDB">
        <w:rPr>
          <w:rFonts w:ascii="Verdana" w:hAnsi="Verdana"/>
          <w:sz w:val="20"/>
        </w:rPr>
        <w:t>contratar e manter contratados, às suas expensas, os prestadores de serviços inerentes às obrigações previstas nesta Escritura de Emissão e nos demais Documentos da</w:t>
      </w:r>
      <w:r w:rsidR="002D48C5" w:rsidRPr="00417FDB">
        <w:rPr>
          <w:rFonts w:ascii="Verdana" w:hAnsi="Verdana"/>
          <w:sz w:val="20"/>
        </w:rPr>
        <w:t xml:space="preserve"> Operação</w:t>
      </w:r>
      <w:r w:rsidRPr="00417FDB">
        <w:rPr>
          <w:rFonts w:ascii="Verdana" w:hAnsi="Verdana"/>
          <w:sz w:val="20"/>
        </w:rPr>
        <w:t>, incluindo o Auditor Independente</w:t>
      </w:r>
      <w:r w:rsidR="004B7F2B">
        <w:rPr>
          <w:rFonts w:ascii="Verdana" w:hAnsi="Verdana"/>
          <w:sz w:val="20"/>
        </w:rPr>
        <w:t xml:space="preserve"> (conforme definido abaixo)</w:t>
      </w:r>
      <w:r w:rsidRPr="00417FDB">
        <w:rPr>
          <w:rFonts w:ascii="Verdana" w:hAnsi="Verdana"/>
          <w:sz w:val="20"/>
        </w:rPr>
        <w:t>;</w:t>
      </w:r>
      <w:bookmarkEnd w:id="210"/>
    </w:p>
    <w:p w14:paraId="43B13317" w14:textId="77777777" w:rsidR="00954925" w:rsidRPr="00417FDB" w:rsidRDefault="00954925" w:rsidP="001C2B06">
      <w:pPr>
        <w:pStyle w:val="PargrafodaLista"/>
        <w:spacing w:after="0" w:line="320" w:lineRule="exact"/>
        <w:rPr>
          <w:rFonts w:ascii="Verdana" w:hAnsi="Verdana"/>
          <w:sz w:val="20"/>
        </w:rPr>
      </w:pPr>
    </w:p>
    <w:p w14:paraId="0001E329" w14:textId="77777777" w:rsidR="001C2B06" w:rsidRPr="00417FDB" w:rsidRDefault="00973E47" w:rsidP="003E2A51">
      <w:pPr>
        <w:numPr>
          <w:ilvl w:val="2"/>
          <w:numId w:val="4"/>
        </w:numPr>
        <w:tabs>
          <w:tab w:val="clear" w:pos="1701"/>
          <w:tab w:val="num" w:pos="851"/>
        </w:tabs>
        <w:spacing w:after="0" w:line="320" w:lineRule="exact"/>
        <w:ind w:left="142" w:firstLine="0"/>
        <w:rPr>
          <w:rFonts w:ascii="Verdana" w:hAnsi="Verdana"/>
          <w:sz w:val="20"/>
        </w:rPr>
      </w:pPr>
      <w:bookmarkStart w:id="211" w:name="_Ref278278911"/>
      <w:r w:rsidRPr="00417FDB">
        <w:rPr>
          <w:rFonts w:ascii="Verdana" w:hAnsi="Verdana"/>
          <w:sz w:val="20"/>
        </w:rPr>
        <w:t>realizar o recolhimento de todos os tributos que incidam ou venham a incidir sobre as Debêntures</w:t>
      </w:r>
      <w:r w:rsidR="002D48C5" w:rsidRPr="00417FDB">
        <w:rPr>
          <w:rFonts w:ascii="Verdana" w:hAnsi="Verdana"/>
          <w:sz w:val="20"/>
        </w:rPr>
        <w:t xml:space="preserve"> e os CRI</w:t>
      </w:r>
      <w:r w:rsidRPr="00417FDB">
        <w:rPr>
          <w:rFonts w:ascii="Verdana" w:hAnsi="Verdana"/>
          <w:sz w:val="20"/>
        </w:rPr>
        <w:t xml:space="preserve"> que sejam de responsabilidade da Companhia</w:t>
      </w:r>
      <w:r w:rsidR="0078608C" w:rsidRPr="00417FDB">
        <w:rPr>
          <w:rFonts w:ascii="Verdana" w:hAnsi="Verdana"/>
          <w:sz w:val="20"/>
        </w:rPr>
        <w:t xml:space="preserve"> </w:t>
      </w:r>
      <w:r w:rsidR="00BA61D1" w:rsidRPr="00417FDB">
        <w:rPr>
          <w:rFonts w:ascii="Verdana" w:hAnsi="Verdana"/>
          <w:sz w:val="20"/>
        </w:rPr>
        <w:t xml:space="preserve">conforme previsto nesta Escritura de Emissão e </w:t>
      </w:r>
      <w:r w:rsidR="0078608C" w:rsidRPr="00417FDB">
        <w:rPr>
          <w:rFonts w:ascii="Verdana" w:hAnsi="Verdana"/>
          <w:sz w:val="20"/>
        </w:rPr>
        <w:t>nos Documentos da Operação</w:t>
      </w:r>
      <w:r w:rsidRPr="00417FDB">
        <w:rPr>
          <w:rFonts w:ascii="Verdana" w:hAnsi="Verdana"/>
          <w:sz w:val="20"/>
        </w:rPr>
        <w:t>;</w:t>
      </w:r>
      <w:bookmarkEnd w:id="211"/>
      <w:r w:rsidR="0078608C" w:rsidRPr="00417FDB">
        <w:rPr>
          <w:rFonts w:ascii="Verdana" w:hAnsi="Verdana"/>
          <w:sz w:val="20"/>
        </w:rPr>
        <w:t xml:space="preserve"> </w:t>
      </w:r>
      <w:bookmarkStart w:id="212" w:name="_Ref168844100"/>
    </w:p>
    <w:p w14:paraId="63743B4A" w14:textId="77777777" w:rsidR="001C2B06" w:rsidRPr="00417FDB" w:rsidRDefault="001C2B06" w:rsidP="001C2B06">
      <w:pPr>
        <w:pStyle w:val="PargrafodaLista"/>
        <w:spacing w:after="0"/>
        <w:rPr>
          <w:rFonts w:ascii="Verdana" w:hAnsi="Verdana"/>
          <w:sz w:val="20"/>
        </w:rPr>
      </w:pPr>
    </w:p>
    <w:p w14:paraId="7D1363D7" w14:textId="77777777" w:rsidR="00973E47" w:rsidRPr="00417FDB" w:rsidRDefault="0085339C" w:rsidP="003E2A51">
      <w:pPr>
        <w:numPr>
          <w:ilvl w:val="2"/>
          <w:numId w:val="4"/>
        </w:numPr>
        <w:tabs>
          <w:tab w:val="clear" w:pos="1701"/>
          <w:tab w:val="num" w:pos="851"/>
        </w:tabs>
        <w:spacing w:after="0" w:line="320" w:lineRule="exact"/>
        <w:ind w:left="142" w:firstLine="0"/>
        <w:rPr>
          <w:rFonts w:ascii="Verdana" w:hAnsi="Verdana"/>
          <w:sz w:val="20"/>
        </w:rPr>
      </w:pPr>
      <w:r w:rsidRPr="00B81331">
        <w:rPr>
          <w:rFonts w:ascii="Verdana" w:hAnsi="Verdana"/>
          <w:sz w:val="20"/>
        </w:rPr>
        <w:t>notificar, na mesma data, o Agente Fiduciário dos CRI e a Securitizadora sobre a convocação de qualquer Assembleia Geral de Debenturista realizada pela Companhia</w:t>
      </w:r>
      <w:r w:rsidR="00973E47" w:rsidRPr="00417FDB">
        <w:rPr>
          <w:rFonts w:ascii="Verdana" w:hAnsi="Verdana"/>
          <w:sz w:val="20"/>
        </w:rPr>
        <w:t>;</w:t>
      </w:r>
      <w:bookmarkEnd w:id="212"/>
    </w:p>
    <w:p w14:paraId="6BEA34A0" w14:textId="77777777" w:rsidR="00954925" w:rsidRPr="00417FDB" w:rsidRDefault="00954925" w:rsidP="001C2B06">
      <w:pPr>
        <w:spacing w:after="0" w:line="320" w:lineRule="exact"/>
        <w:ind w:left="567"/>
        <w:rPr>
          <w:rFonts w:ascii="Verdana" w:hAnsi="Verdana"/>
          <w:sz w:val="20"/>
        </w:rPr>
      </w:pPr>
      <w:bookmarkStart w:id="213" w:name="_Ref168844102"/>
      <w:bookmarkStart w:id="214" w:name="_Ref168844104"/>
    </w:p>
    <w:p w14:paraId="12F1D258" w14:textId="25B6E73C" w:rsidR="00954925" w:rsidRPr="00417FDB" w:rsidRDefault="00973E47" w:rsidP="003E2A51">
      <w:pPr>
        <w:numPr>
          <w:ilvl w:val="2"/>
          <w:numId w:val="4"/>
        </w:numPr>
        <w:tabs>
          <w:tab w:val="clear" w:pos="1701"/>
          <w:tab w:val="num" w:pos="851"/>
        </w:tabs>
        <w:spacing w:after="0" w:line="320" w:lineRule="exact"/>
        <w:ind w:left="142" w:firstLine="0"/>
        <w:rPr>
          <w:rFonts w:ascii="Verdana" w:hAnsi="Verdana"/>
          <w:sz w:val="20"/>
        </w:rPr>
      </w:pPr>
      <w:r w:rsidRPr="00417FDB">
        <w:rPr>
          <w:rFonts w:ascii="Verdana" w:hAnsi="Verdana"/>
          <w:sz w:val="20"/>
        </w:rPr>
        <w:t xml:space="preserve">convocar, </w:t>
      </w:r>
      <w:r w:rsidR="002A2216" w:rsidRPr="00417FDB">
        <w:rPr>
          <w:rFonts w:ascii="Verdana" w:hAnsi="Verdana"/>
          <w:sz w:val="20"/>
        </w:rPr>
        <w:t>nos termos desta Escritura de Emissão</w:t>
      </w:r>
      <w:r w:rsidRPr="00417FDB">
        <w:rPr>
          <w:rFonts w:ascii="Verdana" w:hAnsi="Verdana"/>
          <w:sz w:val="20"/>
        </w:rPr>
        <w:t xml:space="preserve">, </w:t>
      </w:r>
      <w:r w:rsidR="0007529F" w:rsidRPr="00B81331">
        <w:rPr>
          <w:rFonts w:ascii="Verdana" w:hAnsi="Verdana"/>
          <w:sz w:val="20"/>
        </w:rPr>
        <w:t xml:space="preserve">Assembleia Geral de Debenturista </w:t>
      </w:r>
      <w:r w:rsidRPr="00417FDB">
        <w:rPr>
          <w:rFonts w:ascii="Verdana" w:hAnsi="Verdana"/>
          <w:sz w:val="20"/>
        </w:rPr>
        <w:t>para deliberar sobre qualquer das matérias que sejam do interesse do Debenturista;</w:t>
      </w:r>
      <w:bookmarkEnd w:id="213"/>
      <w:r w:rsidRPr="00417FDB">
        <w:rPr>
          <w:rFonts w:ascii="Verdana" w:hAnsi="Verdana"/>
          <w:sz w:val="20"/>
        </w:rPr>
        <w:t xml:space="preserve"> </w:t>
      </w:r>
    </w:p>
    <w:p w14:paraId="621F22F4" w14:textId="77777777" w:rsidR="00954925" w:rsidRPr="00417FDB" w:rsidRDefault="00954925" w:rsidP="001C2B06">
      <w:pPr>
        <w:pStyle w:val="PargrafodaLista"/>
        <w:spacing w:after="0" w:line="320" w:lineRule="exact"/>
        <w:rPr>
          <w:rFonts w:ascii="Verdana" w:hAnsi="Verdana"/>
          <w:sz w:val="20"/>
        </w:rPr>
      </w:pPr>
    </w:p>
    <w:p w14:paraId="5F8CD231" w14:textId="234CAE23" w:rsidR="00973E47" w:rsidRPr="00417FDB" w:rsidRDefault="00973E47" w:rsidP="003E2A51">
      <w:pPr>
        <w:numPr>
          <w:ilvl w:val="2"/>
          <w:numId w:val="4"/>
        </w:numPr>
        <w:tabs>
          <w:tab w:val="clear" w:pos="1701"/>
          <w:tab w:val="num" w:pos="851"/>
        </w:tabs>
        <w:spacing w:after="0" w:line="320" w:lineRule="exact"/>
        <w:ind w:left="142" w:firstLine="0"/>
        <w:rPr>
          <w:rFonts w:ascii="Verdana" w:hAnsi="Verdana"/>
          <w:sz w:val="20"/>
        </w:rPr>
      </w:pPr>
      <w:r w:rsidRPr="00417FDB">
        <w:rPr>
          <w:rFonts w:ascii="Verdana" w:hAnsi="Verdana"/>
          <w:sz w:val="20"/>
        </w:rPr>
        <w:t>comparecer, por meio de seus representantes, às assembleias gerais</w:t>
      </w:r>
      <w:r w:rsidR="00771F3D">
        <w:rPr>
          <w:rFonts w:ascii="Verdana" w:hAnsi="Verdana"/>
          <w:sz w:val="20"/>
        </w:rPr>
        <w:t xml:space="preserve"> </w:t>
      </w:r>
      <w:r w:rsidRPr="00417FDB">
        <w:rPr>
          <w:rFonts w:ascii="Verdana" w:hAnsi="Verdana"/>
          <w:sz w:val="20"/>
        </w:rPr>
        <w:t xml:space="preserve">de Debenturistas, sempre que </w:t>
      </w:r>
      <w:bookmarkEnd w:id="214"/>
      <w:r w:rsidR="005E21BE" w:rsidRPr="00417FDB">
        <w:rPr>
          <w:rFonts w:ascii="Verdana" w:hAnsi="Verdana"/>
          <w:sz w:val="20"/>
        </w:rPr>
        <w:t>solicitado</w:t>
      </w:r>
      <w:r w:rsidR="002D48C5" w:rsidRPr="00417FDB">
        <w:rPr>
          <w:rFonts w:ascii="Verdana" w:hAnsi="Verdana"/>
          <w:sz w:val="20"/>
        </w:rPr>
        <w:t>;</w:t>
      </w:r>
    </w:p>
    <w:p w14:paraId="38687CB1" w14:textId="77777777" w:rsidR="001C2B06" w:rsidRPr="00417FDB" w:rsidRDefault="001C2B06" w:rsidP="001C2B06">
      <w:pPr>
        <w:pStyle w:val="PargrafodaLista"/>
        <w:rPr>
          <w:rFonts w:ascii="Verdana" w:hAnsi="Verdana"/>
          <w:sz w:val="20"/>
        </w:rPr>
      </w:pPr>
    </w:p>
    <w:p w14:paraId="1B845271" w14:textId="77777777" w:rsidR="00973E47" w:rsidRPr="00417FDB" w:rsidRDefault="00973E47"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bookmarkStart w:id="215" w:name="_DV_C1388"/>
      <w:r w:rsidRPr="00C53DE1">
        <w:rPr>
          <w:rFonts w:ascii="Verdana" w:hAnsi="Verdana"/>
          <w:sz w:val="20"/>
        </w:rPr>
        <w:t>guardar</w:t>
      </w:r>
      <w:r w:rsidRPr="00417FDB">
        <w:rPr>
          <w:rStyle w:val="DeltaViewInsertion"/>
          <w:rFonts w:ascii="Verdana" w:hAnsi="Verdana"/>
          <w:color w:val="auto"/>
          <w:sz w:val="20"/>
          <w:u w:val="none"/>
        </w:rPr>
        <w:t xml:space="preserve">, pelo prazo de 5 (cinco) anos contados da presente data, ou por prazo superior por determinação expressa da CVM, em caso de processo administrativo, toda a documentação relativa à Emissão, nos termos previstos na </w:t>
      </w:r>
      <w:r w:rsidR="00D54C53" w:rsidRPr="00417FDB">
        <w:rPr>
          <w:rStyle w:val="DeltaViewInsertion"/>
          <w:rFonts w:ascii="Verdana" w:hAnsi="Verdana"/>
          <w:color w:val="auto"/>
          <w:sz w:val="20"/>
          <w:u w:val="none"/>
        </w:rPr>
        <w:t>legislação</w:t>
      </w:r>
      <w:r w:rsidRPr="00417FDB">
        <w:rPr>
          <w:rStyle w:val="DeltaViewInsertion"/>
          <w:rFonts w:ascii="Verdana" w:hAnsi="Verdana"/>
          <w:color w:val="auto"/>
          <w:sz w:val="20"/>
          <w:u w:val="none"/>
        </w:rPr>
        <w:t>;</w:t>
      </w:r>
      <w:bookmarkEnd w:id="215"/>
    </w:p>
    <w:p w14:paraId="3E5B7F1C" w14:textId="77777777" w:rsidR="003E4E1D" w:rsidRPr="00417FDB" w:rsidRDefault="003E4E1D" w:rsidP="00C53DE1">
      <w:pPr>
        <w:pStyle w:val="PargrafodaLista"/>
        <w:rPr>
          <w:rStyle w:val="DeltaViewInsertion"/>
          <w:rFonts w:ascii="Verdana" w:hAnsi="Verdana"/>
          <w:color w:val="auto"/>
          <w:sz w:val="20"/>
          <w:u w:val="none"/>
        </w:rPr>
      </w:pPr>
    </w:p>
    <w:p w14:paraId="572828A4" w14:textId="7A78154B" w:rsidR="003E4E1D" w:rsidRPr="00417FDB" w:rsidRDefault="003E4E1D"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C53DE1">
        <w:rPr>
          <w:rStyle w:val="DeltaViewInsertion"/>
          <w:rFonts w:ascii="Verdana" w:hAnsi="Verdana"/>
          <w:color w:val="auto"/>
          <w:sz w:val="20"/>
          <w:u w:val="none"/>
        </w:rPr>
        <w:t xml:space="preserve">manter em dia o pagamento de todos os tributos devidos às </w:t>
      </w:r>
      <w:r w:rsidR="0086674D">
        <w:rPr>
          <w:rStyle w:val="DeltaViewInsertion"/>
          <w:rFonts w:ascii="Verdana" w:hAnsi="Verdana"/>
          <w:color w:val="auto"/>
          <w:sz w:val="20"/>
          <w:u w:val="none"/>
        </w:rPr>
        <w:t>f</w:t>
      </w:r>
      <w:r w:rsidRPr="00C53DE1">
        <w:rPr>
          <w:rStyle w:val="DeltaViewInsertion"/>
          <w:rFonts w:ascii="Verdana" w:hAnsi="Verdana"/>
          <w:color w:val="auto"/>
          <w:sz w:val="20"/>
          <w:u w:val="none"/>
        </w:rPr>
        <w:t>azendas federal, estadual ou municipal, exceto se contestados de boa-fé nas esferas judicial e/ou administrativa</w:t>
      </w:r>
      <w:r w:rsidRPr="00417FDB">
        <w:rPr>
          <w:rStyle w:val="DeltaViewInsertion"/>
          <w:rFonts w:ascii="Verdana" w:hAnsi="Verdana"/>
          <w:color w:val="auto"/>
          <w:sz w:val="20"/>
          <w:u w:val="none"/>
        </w:rPr>
        <w:t>;</w:t>
      </w:r>
    </w:p>
    <w:p w14:paraId="3AAC02C1" w14:textId="77777777" w:rsidR="003E4E1D" w:rsidRPr="00417FDB" w:rsidRDefault="003E4E1D" w:rsidP="00C53DE1">
      <w:pPr>
        <w:spacing w:after="0" w:line="320" w:lineRule="exact"/>
        <w:rPr>
          <w:rStyle w:val="DeltaViewInsertion"/>
          <w:rFonts w:ascii="Verdana" w:hAnsi="Verdana"/>
          <w:color w:val="auto"/>
          <w:sz w:val="20"/>
          <w:u w:val="none"/>
        </w:rPr>
      </w:pPr>
    </w:p>
    <w:p w14:paraId="73F28485" w14:textId="04BB6B03" w:rsidR="003E4E1D" w:rsidRPr="00417FDB" w:rsidRDefault="0078608C"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417FDB">
        <w:rPr>
          <w:rStyle w:val="DeltaViewInsertion"/>
          <w:rFonts w:ascii="Verdana" w:hAnsi="Verdana"/>
          <w:color w:val="auto"/>
          <w:sz w:val="20"/>
          <w:u w:val="none"/>
        </w:rPr>
        <w:t xml:space="preserve">cumprir a legislação pertinente à Política Nacional do Meio Ambiente e Resoluções do CONAMA – Conselho Nacional do Meio Ambiente, </w:t>
      </w:r>
      <w:r w:rsidR="009C5B4E" w:rsidRPr="00417FDB">
        <w:rPr>
          <w:rStyle w:val="DeltaViewInsertion"/>
          <w:rFonts w:ascii="Verdana" w:hAnsi="Verdana"/>
          <w:color w:val="auto"/>
          <w:sz w:val="20"/>
          <w:u w:val="none"/>
        </w:rPr>
        <w:t xml:space="preserve">conforme aplicável, </w:t>
      </w:r>
      <w:r w:rsidRPr="00417FDB">
        <w:rPr>
          <w:rStyle w:val="DeltaViewInsertion"/>
          <w:rFonts w:ascii="Verdana" w:hAnsi="Verdana"/>
          <w:color w:val="auto"/>
          <w:sz w:val="20"/>
          <w:u w:val="none"/>
        </w:rPr>
        <w:lastRenderedPageBreak/>
        <w:t>bem como a legislação relativa a não utilização de mão de obra infantil e/ou em condições análogas às de escravo</w:t>
      </w:r>
      <w:r w:rsidR="00E041F0" w:rsidRPr="00F71A67">
        <w:rPr>
          <w:rStyle w:val="DeltaViewInsertion"/>
          <w:rFonts w:ascii="Verdana" w:hAnsi="Verdana"/>
          <w:color w:val="auto"/>
          <w:sz w:val="20"/>
          <w:u w:val="none"/>
        </w:rPr>
        <w:t xml:space="preserve"> e/ou</w:t>
      </w:r>
      <w:r w:rsidR="00E041F0" w:rsidRPr="00F71A67">
        <w:rPr>
          <w:rFonts w:ascii="Verdana" w:hAnsi="Verdana"/>
          <w:sz w:val="20"/>
        </w:rPr>
        <w:t xml:space="preserve"> ainda que caracterizem assédio moral ou sexual</w:t>
      </w:r>
      <w:r w:rsidRPr="00417FDB">
        <w:rPr>
          <w:rStyle w:val="DeltaViewInsertion"/>
          <w:rFonts w:ascii="Verdana" w:hAnsi="Verdana"/>
          <w:color w:val="auto"/>
          <w:sz w:val="20"/>
          <w:u w:val="none"/>
        </w:rPr>
        <w:t xml:space="preserve">, procedendo todas as diligências exigidas por lei para suas atividades econômicas, preservando o meio ambiente e atendendo às determinações dos </w:t>
      </w:r>
      <w:r w:rsidR="0086674D">
        <w:rPr>
          <w:rStyle w:val="DeltaViewInsertion"/>
          <w:rFonts w:ascii="Verdana" w:hAnsi="Verdana"/>
          <w:color w:val="auto"/>
          <w:sz w:val="20"/>
          <w:u w:val="none"/>
        </w:rPr>
        <w:t>ó</w:t>
      </w:r>
      <w:r w:rsidRPr="00417FDB">
        <w:rPr>
          <w:rStyle w:val="DeltaViewInsertion"/>
          <w:rFonts w:ascii="Verdana" w:hAnsi="Verdana"/>
          <w:color w:val="auto"/>
          <w:sz w:val="20"/>
          <w:u w:val="none"/>
        </w:rPr>
        <w:t xml:space="preserve">rgãos </w:t>
      </w:r>
      <w:r w:rsidR="0086674D">
        <w:rPr>
          <w:rStyle w:val="DeltaViewInsertion"/>
          <w:rFonts w:ascii="Verdana" w:hAnsi="Verdana"/>
          <w:color w:val="auto"/>
          <w:sz w:val="20"/>
          <w:u w:val="none"/>
        </w:rPr>
        <w:t>m</w:t>
      </w:r>
      <w:r w:rsidRPr="00417FDB">
        <w:rPr>
          <w:rStyle w:val="DeltaViewInsertion"/>
          <w:rFonts w:ascii="Verdana" w:hAnsi="Verdana"/>
          <w:color w:val="auto"/>
          <w:sz w:val="20"/>
          <w:u w:val="none"/>
        </w:rPr>
        <w:t xml:space="preserve">unicipais, </w:t>
      </w:r>
      <w:r w:rsidR="0086674D">
        <w:rPr>
          <w:rStyle w:val="DeltaViewInsertion"/>
          <w:rFonts w:ascii="Verdana" w:hAnsi="Verdana"/>
          <w:color w:val="auto"/>
          <w:sz w:val="20"/>
          <w:u w:val="none"/>
        </w:rPr>
        <w:t>e</w:t>
      </w:r>
      <w:r w:rsidRPr="00417FDB">
        <w:rPr>
          <w:rStyle w:val="DeltaViewInsertion"/>
          <w:rFonts w:ascii="Verdana" w:hAnsi="Verdana"/>
          <w:color w:val="auto"/>
          <w:sz w:val="20"/>
          <w:u w:val="none"/>
        </w:rPr>
        <w:t xml:space="preserve">staduais e </w:t>
      </w:r>
      <w:r w:rsidR="0086674D">
        <w:rPr>
          <w:rStyle w:val="DeltaViewInsertion"/>
          <w:rFonts w:ascii="Verdana" w:hAnsi="Verdana"/>
          <w:color w:val="auto"/>
          <w:sz w:val="20"/>
          <w:u w:val="none"/>
        </w:rPr>
        <w:t>f</w:t>
      </w:r>
      <w:r w:rsidRPr="00417FDB">
        <w:rPr>
          <w:rStyle w:val="DeltaViewInsertion"/>
          <w:rFonts w:ascii="Verdana" w:hAnsi="Verdana"/>
          <w:color w:val="auto"/>
          <w:sz w:val="20"/>
          <w:u w:val="none"/>
        </w:rPr>
        <w:t xml:space="preserve">ederais que, subsidiariamente, venham a legislar ou regulamentar as normas ambientais (exceto por aquelas determinações questionadas de </w:t>
      </w:r>
      <w:r w:rsidR="00C41DF9" w:rsidRPr="00417FDB">
        <w:rPr>
          <w:rStyle w:val="DeltaViewInsertion"/>
          <w:rFonts w:ascii="Verdana" w:hAnsi="Verdana"/>
          <w:color w:val="auto"/>
          <w:sz w:val="20"/>
          <w:u w:val="none"/>
        </w:rPr>
        <w:t>boa-fé</w:t>
      </w:r>
      <w:r w:rsidRPr="00417FDB">
        <w:rPr>
          <w:rStyle w:val="DeltaViewInsertion"/>
          <w:rFonts w:ascii="Verdana" w:hAnsi="Verdana"/>
          <w:color w:val="auto"/>
          <w:sz w:val="20"/>
          <w:u w:val="none"/>
        </w:rPr>
        <w:t xml:space="preserve"> nas esferas judiciais e/ou administrativas), bem como adotando as medidas e ações preventivas ou reparatórias, destinadas a evitar e corrigir eventuais danos ao meio ambiente e a seus trabalhadores decorrentes das atividades descritas em seu objeto social (</w:t>
      </w:r>
      <w:r w:rsidR="00DD47B2" w:rsidRPr="00417FDB">
        <w:rPr>
          <w:rStyle w:val="DeltaViewInsertion"/>
          <w:rFonts w:ascii="Verdana" w:hAnsi="Verdana"/>
          <w:color w:val="auto"/>
          <w:sz w:val="20"/>
          <w:u w:val="none"/>
        </w:rPr>
        <w:t>“</w:t>
      </w:r>
      <w:r w:rsidRPr="00417FDB">
        <w:rPr>
          <w:rStyle w:val="DeltaViewInsertion"/>
          <w:rFonts w:ascii="Verdana" w:hAnsi="Verdana"/>
          <w:color w:val="auto"/>
          <w:sz w:val="20"/>
          <w:u w:val="single"/>
        </w:rPr>
        <w:t>Leis Ambientais e Trabalhistas</w:t>
      </w:r>
      <w:r w:rsidR="00DD47B2" w:rsidRPr="00417FDB">
        <w:rPr>
          <w:rStyle w:val="DeltaViewInsertion"/>
          <w:rFonts w:ascii="Verdana" w:hAnsi="Verdana"/>
          <w:color w:val="auto"/>
          <w:sz w:val="20"/>
          <w:u w:val="none"/>
        </w:rPr>
        <w:t>”</w:t>
      </w:r>
      <w:r w:rsidRPr="00417FDB">
        <w:rPr>
          <w:rStyle w:val="DeltaViewInsertion"/>
          <w:rFonts w:ascii="Verdana" w:hAnsi="Verdana"/>
          <w:color w:val="auto"/>
          <w:sz w:val="20"/>
          <w:u w:val="none"/>
        </w:rPr>
        <w:t>);</w:t>
      </w:r>
    </w:p>
    <w:p w14:paraId="39D2DD6D" w14:textId="77777777" w:rsidR="003E4E1D" w:rsidRPr="00417FDB" w:rsidRDefault="003E4E1D" w:rsidP="00C53DE1">
      <w:pPr>
        <w:spacing w:after="0" w:line="320" w:lineRule="exact"/>
        <w:ind w:left="142"/>
        <w:rPr>
          <w:rStyle w:val="DeltaViewInsertion"/>
          <w:rFonts w:ascii="Verdana" w:hAnsi="Verdana"/>
          <w:color w:val="auto"/>
          <w:sz w:val="20"/>
          <w:u w:val="none"/>
        </w:rPr>
      </w:pPr>
    </w:p>
    <w:p w14:paraId="698562DB" w14:textId="77777777" w:rsidR="001C2B06" w:rsidRPr="00417FDB" w:rsidRDefault="003E4E1D"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C53DE1">
        <w:rPr>
          <w:rStyle w:val="DeltaViewInsertion"/>
          <w:rFonts w:ascii="Verdana" w:hAnsi="Verdana"/>
          <w:color w:val="auto"/>
          <w:sz w:val="20"/>
          <w:u w:val="none"/>
        </w:rPr>
        <w:t>proceder a todas as diligências exigidas para realização de suas atividades, inclusive, mas não se limitando à 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w:t>
      </w:r>
      <w:r w:rsidRPr="00417FDB">
        <w:rPr>
          <w:rStyle w:val="DeltaViewInsertion"/>
          <w:rFonts w:ascii="Verdana" w:hAnsi="Verdana"/>
          <w:color w:val="auto"/>
          <w:sz w:val="20"/>
          <w:u w:val="none"/>
        </w:rPr>
        <w:t>;</w:t>
      </w:r>
      <w:r w:rsidR="00E6194C" w:rsidRPr="00417FDB">
        <w:rPr>
          <w:rStyle w:val="DeltaViewInsertion"/>
          <w:rFonts w:ascii="Verdana" w:hAnsi="Verdana"/>
          <w:color w:val="auto"/>
          <w:sz w:val="20"/>
          <w:u w:val="none"/>
        </w:rPr>
        <w:t xml:space="preserve"> </w:t>
      </w:r>
    </w:p>
    <w:p w14:paraId="3D2E579B" w14:textId="77777777" w:rsidR="003E4E1D" w:rsidRPr="00417FDB" w:rsidRDefault="003E4E1D" w:rsidP="00C53DE1">
      <w:pPr>
        <w:pStyle w:val="PargrafodaLista"/>
        <w:rPr>
          <w:rStyle w:val="DeltaViewInsertion"/>
          <w:rFonts w:ascii="Verdana" w:hAnsi="Verdana"/>
          <w:color w:val="auto"/>
          <w:sz w:val="20"/>
          <w:u w:val="none"/>
        </w:rPr>
      </w:pPr>
    </w:p>
    <w:p w14:paraId="35E3AC4D" w14:textId="77777777" w:rsidR="003E4E1D" w:rsidRPr="00027914" w:rsidRDefault="00027914"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D01795">
        <w:rPr>
          <w:rStyle w:val="DeltaViewInsertion"/>
          <w:rFonts w:ascii="Verdana" w:hAnsi="Verdana"/>
          <w:color w:val="auto"/>
          <w:sz w:val="20"/>
          <w:u w:val="none"/>
        </w:rPr>
        <w:t>orientar seus</w:t>
      </w:r>
      <w:r w:rsidRPr="00027914">
        <w:rPr>
          <w:rStyle w:val="DeltaViewInsertion"/>
          <w:rFonts w:ascii="Verdana" w:hAnsi="Verdana"/>
          <w:color w:val="auto"/>
          <w:sz w:val="20"/>
          <w:u w:val="none"/>
        </w:rPr>
        <w:t xml:space="preserve"> </w:t>
      </w:r>
      <w:r w:rsidRPr="00D01795">
        <w:rPr>
          <w:rStyle w:val="DeltaViewInsertion"/>
          <w:rFonts w:ascii="Verdana" w:hAnsi="Verdana"/>
          <w:color w:val="auto"/>
          <w:sz w:val="20"/>
          <w:u w:val="none"/>
        </w:rPr>
        <w:t>fornecedores e prestadores de serviço para que adotem as melhores práticas de proteção ao meio ambiente e relativas à segurança e saúde do trabalho, inclusive no tocante a não utilização de trabalho infantil ou análogo ao escravo</w:t>
      </w:r>
      <w:r w:rsidR="003E4E1D" w:rsidRPr="00027914">
        <w:rPr>
          <w:rStyle w:val="DeltaViewInsertion"/>
          <w:rFonts w:ascii="Verdana" w:hAnsi="Verdana"/>
          <w:color w:val="auto"/>
          <w:sz w:val="20"/>
          <w:u w:val="none"/>
        </w:rPr>
        <w:t>;</w:t>
      </w:r>
    </w:p>
    <w:p w14:paraId="7A55DB63" w14:textId="77777777" w:rsidR="001C2B06" w:rsidRPr="00417FDB" w:rsidRDefault="001C2B06" w:rsidP="001C2B06">
      <w:pPr>
        <w:spacing w:after="0" w:line="320" w:lineRule="exact"/>
        <w:ind w:left="142"/>
        <w:rPr>
          <w:rStyle w:val="DeltaViewInsertion"/>
          <w:rFonts w:ascii="Verdana" w:hAnsi="Verdana"/>
          <w:color w:val="auto"/>
          <w:sz w:val="20"/>
          <w:u w:val="none"/>
        </w:rPr>
      </w:pPr>
    </w:p>
    <w:p w14:paraId="4ACE67DD" w14:textId="24468FD0" w:rsidR="0078608C" w:rsidRPr="00417FDB" w:rsidRDefault="00027914"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B81331">
        <w:rPr>
          <w:rFonts w:ascii="Verdana" w:hAnsi="Verdana"/>
          <w:sz w:val="20"/>
        </w:rPr>
        <w:t xml:space="preserve">cumprir, </w:t>
      </w:r>
      <w:r w:rsidR="00DF0A41" w:rsidRPr="00B81331">
        <w:rPr>
          <w:rFonts w:ascii="Verdana" w:hAnsi="Verdana"/>
          <w:sz w:val="20"/>
        </w:rPr>
        <w:t xml:space="preserve">e fazer com que seus administradores e empregados agindo em seu nome, cumpram </w:t>
      </w:r>
      <w:r w:rsidR="00DF0A41" w:rsidRPr="00A05119">
        <w:rPr>
          <w:rStyle w:val="DeltaViewInsertion"/>
          <w:rFonts w:ascii="Verdana" w:hAnsi="Verdana"/>
          <w:color w:val="auto"/>
          <w:sz w:val="20"/>
          <w:u w:val="none"/>
        </w:rPr>
        <w:t>a</w:t>
      </w:r>
      <w:r w:rsidR="00DF0A41">
        <w:rPr>
          <w:rStyle w:val="DeltaViewInsertion"/>
          <w:rFonts w:ascii="Verdana" w:hAnsi="Verdana"/>
          <w:color w:val="auto"/>
          <w:sz w:val="20"/>
          <w:u w:val="none"/>
        </w:rPr>
        <w:t xml:space="preserve">s Leis </w:t>
      </w:r>
      <w:bookmarkStart w:id="216" w:name="_Hlk2370175"/>
      <w:r w:rsidR="00DF0A41" w:rsidRPr="00A05119">
        <w:rPr>
          <w:rStyle w:val="DeltaViewInsertion"/>
          <w:rFonts w:ascii="Verdana" w:hAnsi="Verdana"/>
          <w:color w:val="auto"/>
          <w:sz w:val="20"/>
          <w:u w:val="none"/>
        </w:rPr>
        <w:t>Anticorrupção</w:t>
      </w:r>
      <w:r w:rsidR="00DF0A41" w:rsidRPr="00B81331">
        <w:rPr>
          <w:rFonts w:ascii="Verdana" w:hAnsi="Verdana"/>
          <w:sz w:val="20"/>
        </w:rPr>
        <w:t xml:space="preserve">, na medida em que (a) mantém política própria para estabelecer procedimentos rigorosos de verificação de conformidade com </w:t>
      </w:r>
      <w:r w:rsidR="00DF0A41" w:rsidRPr="00A05119">
        <w:rPr>
          <w:rStyle w:val="DeltaViewInsertion"/>
          <w:rFonts w:ascii="Verdana" w:hAnsi="Verdana"/>
          <w:color w:val="auto"/>
          <w:sz w:val="20"/>
          <w:u w:val="none"/>
        </w:rPr>
        <w:t>a</w:t>
      </w:r>
      <w:r w:rsidR="00DF0A41">
        <w:rPr>
          <w:rStyle w:val="DeltaViewInsertion"/>
          <w:rFonts w:ascii="Verdana" w:hAnsi="Verdana"/>
          <w:color w:val="auto"/>
          <w:sz w:val="20"/>
          <w:u w:val="none"/>
        </w:rPr>
        <w:t>s Leis</w:t>
      </w:r>
      <w:r w:rsidR="00DF0A41" w:rsidRPr="00B81331">
        <w:rPr>
          <w:rFonts w:ascii="Verdana" w:hAnsi="Verdana"/>
          <w:sz w:val="20"/>
        </w:rPr>
        <w:t xml:space="preserve"> Anticorrupção; (b) seus respectivos diretores e membros do conselho de administração, no estrito exercício das respectivas funções de administradores da Companhia e/ou de suas afiliadas, conforme o caso, </w:t>
      </w:r>
      <w:r w:rsidR="00DF0A41" w:rsidRPr="00417FDB">
        <w:rPr>
          <w:rFonts w:ascii="Verdana" w:hAnsi="Verdana"/>
          <w:iCs/>
          <w:sz w:val="20"/>
        </w:rPr>
        <w:t>observ</w:t>
      </w:r>
      <w:r w:rsidR="00DF0A41">
        <w:rPr>
          <w:rFonts w:ascii="Verdana" w:hAnsi="Verdana"/>
          <w:iCs/>
          <w:sz w:val="20"/>
        </w:rPr>
        <w:t>am</w:t>
      </w:r>
      <w:r w:rsidR="00DF0A41" w:rsidRPr="00B81331">
        <w:rPr>
          <w:rFonts w:ascii="Verdana" w:hAnsi="Verdana"/>
          <w:sz w:val="20"/>
        </w:rPr>
        <w:t xml:space="preserve"> os dispositivos d</w:t>
      </w:r>
      <w:r w:rsidR="00DF0A41" w:rsidRPr="00A05119">
        <w:rPr>
          <w:rStyle w:val="DeltaViewInsertion"/>
          <w:rFonts w:ascii="Verdana" w:hAnsi="Verdana"/>
          <w:color w:val="auto"/>
          <w:sz w:val="20"/>
          <w:u w:val="none"/>
        </w:rPr>
        <w:t>a</w:t>
      </w:r>
      <w:r w:rsidR="00DF0A41">
        <w:rPr>
          <w:rStyle w:val="DeltaViewInsertion"/>
          <w:rFonts w:ascii="Verdana" w:hAnsi="Verdana"/>
          <w:color w:val="auto"/>
          <w:sz w:val="20"/>
          <w:u w:val="none"/>
        </w:rPr>
        <w:t>s Leis</w:t>
      </w:r>
      <w:r w:rsidR="00DF0A41" w:rsidRPr="00B81331">
        <w:rPr>
          <w:rFonts w:ascii="Verdana" w:hAnsi="Verdana"/>
          <w:sz w:val="20"/>
        </w:rPr>
        <w:t xml:space="preserve"> Anticorrupção; (c) abstém-se de praticar atos de corrupção e de agir de forma lesiva à administração pública, nacional e estrangeira, no seu interesse ou para seu benefício, exclusivo ou não; (d) dá conhecimento de tais normas aos profissionais que venham a se relacionar com a Companhia e previamente ao início de sua atuação, conforme os limites estabelecidos em referida política; (e) caso tenha conhecimento de qualquer ato ou fato que viole aludidas normas, comunicará imediatamente a Securitizadora e o Agente Fiduciário dos CRI que poderá tomar todas as providências que o Debenturista entender necessárias e cabíveis nos termos desta Escritura de Emissão e dos Documentos da Operação; (f) realizará eventuais pagamentos devidos ao Debenturista na forma prevista nesta Escritura de Emissão; e (g)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w:t>
      </w:r>
      <w:r w:rsidR="00DF0A41" w:rsidRPr="00B81331">
        <w:rPr>
          <w:rFonts w:ascii="Verdana" w:hAnsi="Verdana"/>
          <w:sz w:val="20"/>
        </w:rPr>
        <w:lastRenderedPageBreak/>
        <w:t>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w:t>
      </w:r>
      <w:r w:rsidR="00DF0A41" w:rsidRPr="00A05119">
        <w:rPr>
          <w:rStyle w:val="DeltaViewInsertion"/>
          <w:rFonts w:ascii="Verdana" w:hAnsi="Verdana"/>
          <w:color w:val="auto"/>
          <w:sz w:val="20"/>
          <w:u w:val="none"/>
        </w:rPr>
        <w:t>a</w:t>
      </w:r>
      <w:r w:rsidR="00DF0A41">
        <w:rPr>
          <w:rStyle w:val="DeltaViewInsertion"/>
          <w:rFonts w:ascii="Verdana" w:hAnsi="Verdana"/>
          <w:color w:val="auto"/>
          <w:sz w:val="20"/>
          <w:u w:val="none"/>
        </w:rPr>
        <w:t>s Leis</w:t>
      </w:r>
      <w:r w:rsidR="00DF0A41" w:rsidRPr="00B81331">
        <w:rPr>
          <w:rFonts w:ascii="Verdana" w:hAnsi="Verdana"/>
          <w:sz w:val="20"/>
        </w:rPr>
        <w:t xml:space="preserve"> Anticorrupção</w:t>
      </w:r>
      <w:bookmarkEnd w:id="216"/>
      <w:r w:rsidR="00AF5D75" w:rsidRPr="00417FDB">
        <w:rPr>
          <w:rFonts w:ascii="Verdana" w:hAnsi="Verdana"/>
          <w:iCs/>
          <w:sz w:val="20"/>
        </w:rPr>
        <w:t>;</w:t>
      </w:r>
      <w:r w:rsidR="00AF5D75" w:rsidRPr="00417FDB">
        <w:rPr>
          <w:rStyle w:val="DeltaViewInsertion"/>
          <w:rFonts w:ascii="Verdana" w:hAnsi="Verdana"/>
          <w:color w:val="auto"/>
          <w:sz w:val="20"/>
          <w:u w:val="none"/>
        </w:rPr>
        <w:t xml:space="preserve"> </w:t>
      </w:r>
    </w:p>
    <w:p w14:paraId="6B736FB6" w14:textId="77777777" w:rsidR="003E4E1D" w:rsidRPr="00417FDB" w:rsidRDefault="003E4E1D" w:rsidP="00C53DE1">
      <w:pPr>
        <w:spacing w:after="0" w:line="320" w:lineRule="exact"/>
        <w:ind w:left="142"/>
        <w:rPr>
          <w:rStyle w:val="DeltaViewInsertion"/>
          <w:rFonts w:ascii="Verdana" w:hAnsi="Verdana"/>
          <w:color w:val="auto"/>
          <w:sz w:val="20"/>
          <w:u w:val="none"/>
        </w:rPr>
      </w:pPr>
    </w:p>
    <w:p w14:paraId="46917E92" w14:textId="5315E715" w:rsidR="00540271" w:rsidRPr="00417FDB" w:rsidRDefault="0078608C"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C53DE1">
        <w:rPr>
          <w:rFonts w:ascii="Verdana" w:hAnsi="Verdana"/>
          <w:sz w:val="20"/>
        </w:rPr>
        <w:t>assegurar</w:t>
      </w:r>
      <w:r w:rsidRPr="00417FDB">
        <w:rPr>
          <w:rStyle w:val="DeltaViewInsertion"/>
          <w:rFonts w:ascii="Verdana" w:hAnsi="Verdana"/>
          <w:color w:val="auto"/>
          <w:sz w:val="20"/>
          <w:u w:val="none"/>
        </w:rPr>
        <w:t xml:space="preserve"> </w:t>
      </w:r>
      <w:r w:rsidR="00DF0A41" w:rsidRPr="00417FDB">
        <w:rPr>
          <w:rStyle w:val="DeltaViewInsertion"/>
          <w:rFonts w:ascii="Verdana" w:hAnsi="Verdana"/>
          <w:color w:val="auto"/>
          <w:sz w:val="20"/>
          <w:u w:val="none"/>
        </w:rPr>
        <w:t>que os recursos líquidos obtidos com a Emissão não sejam empregados pela Companhia, seus diretores e membros do conselho de administração (i) para o pagamento de contribuições, presentes ou atividades de entretenimento ilegais ou qualquer outra despesa ilegal relativa a atividade política; (ii) para o pagamento ilegal, direto ou indireto, a empregados ou funcionários públicos, partidos políticos, políticos ou candidatos políticos (incluindo seus familiares), nacionais ou estrangeiros; (iii)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sidR="00DF0A41" w:rsidRPr="00417FDB">
        <w:rPr>
          <w:rStyle w:val="DeltaViewInsertion"/>
          <w:rFonts w:ascii="Verdana" w:hAnsi="Verdana"/>
          <w:color w:val="auto"/>
          <w:sz w:val="20"/>
          <w:u w:val="none"/>
        </w:rPr>
        <w:t>iv</w:t>
      </w:r>
      <w:proofErr w:type="spellEnd"/>
      <w:r w:rsidR="00DF0A41" w:rsidRPr="00417FDB">
        <w:rPr>
          <w:rStyle w:val="DeltaViewInsertion"/>
          <w:rFonts w:ascii="Verdana" w:hAnsi="Verdana"/>
          <w:color w:val="auto"/>
          <w:sz w:val="20"/>
          <w:u w:val="none"/>
        </w:rPr>
        <w:t>) em quaisquer atos para obter ou manter qualquer negócio, transação ou vantagem comercial indevida; (v) em qualquer pagamento ou tomar qualquer ação que viole qua</w:t>
      </w:r>
      <w:r w:rsidR="00DF0A41">
        <w:rPr>
          <w:rStyle w:val="DeltaViewInsertion"/>
          <w:rFonts w:ascii="Verdana" w:hAnsi="Verdana"/>
          <w:color w:val="auto"/>
          <w:sz w:val="20"/>
          <w:u w:val="none"/>
        </w:rPr>
        <w:t>is</w:t>
      </w:r>
      <w:r w:rsidR="00DF0A41" w:rsidRPr="00417FDB">
        <w:rPr>
          <w:rStyle w:val="DeltaViewInsertion"/>
          <w:rFonts w:ascii="Verdana" w:hAnsi="Verdana"/>
          <w:color w:val="auto"/>
          <w:sz w:val="20"/>
          <w:u w:val="none"/>
        </w:rPr>
        <w:t xml:space="preserve">quer </w:t>
      </w:r>
      <w:r w:rsidR="00DF0A41">
        <w:rPr>
          <w:rStyle w:val="DeltaViewInsertion"/>
          <w:rFonts w:ascii="Verdana" w:hAnsi="Verdana"/>
          <w:color w:val="auto"/>
          <w:sz w:val="20"/>
          <w:u w:val="none"/>
        </w:rPr>
        <w:t>Leis</w:t>
      </w:r>
      <w:r w:rsidR="00DF0A41" w:rsidRPr="00417FDB">
        <w:rPr>
          <w:rStyle w:val="DeltaViewInsertion"/>
          <w:rFonts w:ascii="Verdana" w:hAnsi="Verdana"/>
          <w:color w:val="auto"/>
          <w:sz w:val="20"/>
          <w:u w:val="none"/>
        </w:rPr>
        <w:t xml:space="preserve"> Anticorrupção; ou (vi) em um ato de corrupção, pagamento de propina ou qualquer outro valor ilegal, bem como influenciado o pagamento de qualquer valor indevido</w:t>
      </w:r>
      <w:r w:rsidRPr="00417FDB">
        <w:rPr>
          <w:rStyle w:val="DeltaViewInsertion"/>
          <w:rFonts w:ascii="Verdana" w:hAnsi="Verdana"/>
          <w:color w:val="auto"/>
          <w:sz w:val="20"/>
          <w:u w:val="none"/>
        </w:rPr>
        <w:t>;</w:t>
      </w:r>
      <w:r w:rsidR="00E6194C" w:rsidRPr="00417FDB">
        <w:rPr>
          <w:rStyle w:val="DeltaViewInsertion"/>
          <w:rFonts w:ascii="Verdana" w:hAnsi="Verdana"/>
          <w:color w:val="auto"/>
          <w:sz w:val="20"/>
          <w:u w:val="none"/>
        </w:rPr>
        <w:t xml:space="preserve"> </w:t>
      </w:r>
      <w:bookmarkStart w:id="217" w:name="_DV_C1403"/>
    </w:p>
    <w:p w14:paraId="56B17EC7" w14:textId="77777777" w:rsidR="003E4E1D" w:rsidRPr="00417FDB" w:rsidRDefault="003E4E1D" w:rsidP="00C53DE1">
      <w:pPr>
        <w:spacing w:after="0" w:line="320" w:lineRule="exact"/>
        <w:ind w:left="142"/>
        <w:rPr>
          <w:rStyle w:val="DeltaViewInsertion"/>
          <w:rFonts w:ascii="Verdana" w:hAnsi="Verdana"/>
          <w:color w:val="auto"/>
          <w:sz w:val="20"/>
          <w:u w:val="none"/>
        </w:rPr>
      </w:pPr>
    </w:p>
    <w:p w14:paraId="72598D07" w14:textId="113AE71F" w:rsidR="003E4E1D" w:rsidRPr="00417FDB" w:rsidRDefault="004B7F2B"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C53DE1">
        <w:rPr>
          <w:rStyle w:val="DeltaViewInsertion"/>
          <w:rFonts w:ascii="Verdana" w:hAnsi="Verdana"/>
          <w:color w:val="auto"/>
          <w:sz w:val="20"/>
          <w:u w:val="none"/>
        </w:rPr>
        <w:t>não realizar operações com partes relacionadas,</w:t>
      </w:r>
      <w:r>
        <w:rPr>
          <w:rStyle w:val="DeltaViewInsertion"/>
          <w:rFonts w:ascii="Verdana" w:hAnsi="Verdana"/>
          <w:color w:val="auto"/>
          <w:sz w:val="20"/>
          <w:u w:val="none"/>
        </w:rPr>
        <w:t xml:space="preserve"> sem a prévia e expressa anuência dos Titulares de CRI</w:t>
      </w:r>
      <w:r w:rsidRPr="00C53DE1">
        <w:rPr>
          <w:rStyle w:val="DeltaViewInsertion"/>
          <w:rFonts w:ascii="Verdana" w:hAnsi="Verdana"/>
          <w:color w:val="auto"/>
          <w:sz w:val="20"/>
          <w:u w:val="none"/>
        </w:rPr>
        <w:t>, observadas as disposições estatutárias, legais e regulamentares em vigor</w:t>
      </w:r>
      <w:r w:rsidR="003E4E1D" w:rsidRPr="00417FDB">
        <w:rPr>
          <w:rStyle w:val="DeltaViewInsertion"/>
          <w:rFonts w:ascii="Verdana" w:hAnsi="Verdana"/>
          <w:color w:val="auto"/>
          <w:sz w:val="20"/>
          <w:u w:val="none"/>
        </w:rPr>
        <w:t>;</w:t>
      </w:r>
    </w:p>
    <w:p w14:paraId="70844598" w14:textId="77777777" w:rsidR="003E4E1D" w:rsidRPr="00417FDB" w:rsidRDefault="003E4E1D" w:rsidP="00C53DE1">
      <w:pPr>
        <w:pStyle w:val="PargrafodaLista"/>
        <w:rPr>
          <w:rStyle w:val="DeltaViewInsertion"/>
          <w:rFonts w:ascii="Verdana" w:hAnsi="Verdana"/>
          <w:color w:val="auto"/>
          <w:sz w:val="20"/>
          <w:u w:val="none"/>
        </w:rPr>
      </w:pPr>
    </w:p>
    <w:p w14:paraId="1D6EC265" w14:textId="77777777" w:rsidR="003E4E1D" w:rsidRPr="00417FDB" w:rsidRDefault="003E4E1D"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C53DE1">
        <w:rPr>
          <w:rStyle w:val="DeltaViewInsertion"/>
          <w:rFonts w:ascii="Verdana" w:hAnsi="Verdana"/>
          <w:color w:val="auto"/>
          <w:sz w:val="20"/>
          <w:u w:val="none"/>
        </w:rPr>
        <w:t>apresentar todos os documentos e informações exigidos pela B3, ANBIMA e/ou pela CVM no prazo estabelecido por essas entidades</w:t>
      </w:r>
      <w:r w:rsidRPr="00417FDB">
        <w:rPr>
          <w:rStyle w:val="DeltaViewInsertion"/>
          <w:rFonts w:ascii="Verdana" w:hAnsi="Verdana"/>
          <w:color w:val="auto"/>
          <w:sz w:val="20"/>
          <w:u w:val="none"/>
        </w:rPr>
        <w:t>;</w:t>
      </w:r>
    </w:p>
    <w:p w14:paraId="3D245F01" w14:textId="77777777" w:rsidR="00540271" w:rsidRPr="00417FDB" w:rsidRDefault="00540271" w:rsidP="00540271">
      <w:pPr>
        <w:spacing w:after="0" w:line="320" w:lineRule="exact"/>
        <w:ind w:left="142"/>
        <w:rPr>
          <w:rStyle w:val="DeltaViewInsertion"/>
          <w:rFonts w:ascii="Verdana" w:hAnsi="Verdana"/>
          <w:color w:val="auto"/>
          <w:sz w:val="20"/>
          <w:u w:val="none"/>
        </w:rPr>
      </w:pPr>
    </w:p>
    <w:bookmarkEnd w:id="217"/>
    <w:p w14:paraId="0FE26B97" w14:textId="35C1CD3A" w:rsidR="004B7F2B" w:rsidRPr="0096306D" w:rsidRDefault="004B7F2B" w:rsidP="003E2A51">
      <w:pPr>
        <w:numPr>
          <w:ilvl w:val="2"/>
          <w:numId w:val="4"/>
        </w:numPr>
        <w:tabs>
          <w:tab w:val="clear" w:pos="1701"/>
          <w:tab w:val="num" w:pos="851"/>
        </w:tabs>
        <w:spacing w:after="0" w:line="320" w:lineRule="exact"/>
        <w:ind w:left="142" w:firstLine="0"/>
        <w:rPr>
          <w:rStyle w:val="DeltaViewInsertion"/>
          <w:color w:val="auto"/>
          <w:u w:val="none"/>
        </w:rPr>
      </w:pPr>
      <w:r w:rsidRPr="00417FDB">
        <w:rPr>
          <w:rStyle w:val="DeltaViewInsertion"/>
          <w:rFonts w:ascii="Verdana" w:hAnsi="Verdana"/>
          <w:color w:val="auto"/>
          <w:sz w:val="20"/>
          <w:u w:val="none"/>
        </w:rPr>
        <w:t xml:space="preserve">não praticar qualquer ato em desacordo com </w:t>
      </w:r>
      <w:r>
        <w:rPr>
          <w:rStyle w:val="DeltaViewInsertion"/>
          <w:rFonts w:ascii="Verdana" w:hAnsi="Verdana"/>
          <w:color w:val="auto"/>
          <w:sz w:val="20"/>
          <w:u w:val="none"/>
        </w:rPr>
        <w:t>seu</w:t>
      </w:r>
      <w:r w:rsidRPr="00417FDB">
        <w:rPr>
          <w:rStyle w:val="DeltaViewInsertion"/>
          <w:rFonts w:ascii="Verdana" w:hAnsi="Verdana"/>
          <w:color w:val="auto"/>
          <w:sz w:val="20"/>
          <w:u w:val="none"/>
        </w:rPr>
        <w:t xml:space="preserve"> estatuto social e com esta Escritura de </w:t>
      </w:r>
      <w:r w:rsidRPr="00FD37EF">
        <w:rPr>
          <w:rStyle w:val="DeltaViewInsertion"/>
          <w:rFonts w:ascii="Verdana" w:hAnsi="Verdana"/>
          <w:color w:val="auto"/>
          <w:sz w:val="20"/>
          <w:u w:val="none"/>
        </w:rPr>
        <w:t>Emissão, em especial os que comprometam o pontual e integral cumprimento das obrigações principais e acessórias assumidas perante o Debenturista;</w:t>
      </w:r>
      <w:bookmarkStart w:id="218" w:name="_DV_C1405"/>
    </w:p>
    <w:p w14:paraId="5A4B347E" w14:textId="77777777" w:rsidR="00FD37EF" w:rsidRPr="0096306D" w:rsidRDefault="00FD37EF" w:rsidP="0096306D">
      <w:pPr>
        <w:spacing w:after="0" w:line="320" w:lineRule="exact"/>
        <w:ind w:left="142"/>
        <w:rPr>
          <w:rStyle w:val="DeltaViewInsertion"/>
          <w:color w:val="auto"/>
          <w:u w:val="none"/>
        </w:rPr>
      </w:pPr>
    </w:p>
    <w:p w14:paraId="1DA3F483" w14:textId="7D19EB05" w:rsidR="00FD37EF" w:rsidRPr="00947545" w:rsidRDefault="00A1720D" w:rsidP="003E2A51">
      <w:pPr>
        <w:numPr>
          <w:ilvl w:val="2"/>
          <w:numId w:val="4"/>
        </w:numPr>
        <w:tabs>
          <w:tab w:val="clear" w:pos="1701"/>
          <w:tab w:val="num" w:pos="851"/>
        </w:tabs>
        <w:spacing w:after="0" w:line="320" w:lineRule="exact"/>
        <w:ind w:left="142" w:firstLine="0"/>
        <w:rPr>
          <w:rStyle w:val="DeltaViewInsertion"/>
          <w:color w:val="auto"/>
          <w:u w:val="none"/>
        </w:rPr>
      </w:pPr>
      <w:r w:rsidRPr="00947545">
        <w:rPr>
          <w:rStyle w:val="DeltaViewInsertion"/>
          <w:rFonts w:ascii="Verdana" w:hAnsi="Verdana"/>
          <w:color w:val="auto"/>
          <w:sz w:val="20"/>
          <w:u w:val="none"/>
        </w:rPr>
        <w:t xml:space="preserve">cumprir todas as obrigações principais e acessórias assumidas nos termos </w:t>
      </w:r>
      <w:r w:rsidR="00FD37EF">
        <w:rPr>
          <w:rStyle w:val="DeltaViewInsertion"/>
          <w:rFonts w:ascii="Verdana" w:hAnsi="Verdana"/>
          <w:color w:val="auto"/>
          <w:sz w:val="20"/>
          <w:u w:val="none"/>
        </w:rPr>
        <w:t xml:space="preserve">dos </w:t>
      </w:r>
      <w:r w:rsidRPr="00947545">
        <w:rPr>
          <w:rStyle w:val="DeltaViewInsertion"/>
          <w:rFonts w:ascii="Verdana" w:hAnsi="Verdana"/>
          <w:color w:val="auto"/>
          <w:sz w:val="20"/>
          <w:u w:val="none"/>
        </w:rPr>
        <w:t>contratos de locação</w:t>
      </w:r>
      <w:r w:rsidR="00FD37EF">
        <w:rPr>
          <w:rStyle w:val="DeltaViewInsertion"/>
          <w:rFonts w:ascii="Verdana" w:hAnsi="Verdana"/>
          <w:color w:val="auto"/>
          <w:sz w:val="20"/>
          <w:u w:val="none"/>
        </w:rPr>
        <w:t>, típicos e atípicos,</w:t>
      </w:r>
      <w:r w:rsidRPr="00947545">
        <w:rPr>
          <w:rStyle w:val="DeltaViewInsertion"/>
          <w:rFonts w:ascii="Verdana" w:hAnsi="Verdana"/>
          <w:color w:val="auto"/>
          <w:sz w:val="20"/>
          <w:u w:val="none"/>
        </w:rPr>
        <w:t xml:space="preserve"> relacionados ao </w:t>
      </w:r>
      <w:r w:rsidR="00FD37EF">
        <w:rPr>
          <w:rStyle w:val="DeltaViewInsertion"/>
          <w:rFonts w:ascii="Verdana" w:hAnsi="Verdana"/>
          <w:color w:val="auto"/>
          <w:sz w:val="20"/>
          <w:u w:val="none"/>
        </w:rPr>
        <w:t>I</w:t>
      </w:r>
      <w:r w:rsidRPr="00947545">
        <w:rPr>
          <w:rStyle w:val="DeltaViewInsertion"/>
          <w:rFonts w:ascii="Verdana" w:hAnsi="Verdana"/>
          <w:color w:val="auto"/>
          <w:sz w:val="20"/>
          <w:u w:val="none"/>
        </w:rPr>
        <w:t>móvel</w:t>
      </w:r>
      <w:r w:rsidR="00FD37EF">
        <w:rPr>
          <w:rStyle w:val="DeltaViewInsertion"/>
          <w:rFonts w:ascii="Verdana" w:hAnsi="Verdana"/>
          <w:color w:val="auto"/>
          <w:sz w:val="20"/>
          <w:u w:val="none"/>
        </w:rPr>
        <w:t xml:space="preserve">; </w:t>
      </w:r>
    </w:p>
    <w:p w14:paraId="35E7FADD" w14:textId="77777777" w:rsidR="00FD37EF" w:rsidRPr="00947545" w:rsidRDefault="00FD37EF" w:rsidP="00947545">
      <w:pPr>
        <w:pStyle w:val="PargrafodaLista"/>
        <w:rPr>
          <w:rStyle w:val="DeltaViewInsertion"/>
          <w:rFonts w:ascii="Verdana" w:hAnsi="Verdana"/>
          <w:color w:val="auto"/>
          <w:sz w:val="20"/>
          <w:u w:val="none"/>
        </w:rPr>
      </w:pPr>
    </w:p>
    <w:p w14:paraId="351BBF0D" w14:textId="665A2144" w:rsidR="00991D9E" w:rsidRPr="00947545" w:rsidRDefault="00A1720D" w:rsidP="003E2A51">
      <w:pPr>
        <w:numPr>
          <w:ilvl w:val="2"/>
          <w:numId w:val="4"/>
        </w:numPr>
        <w:tabs>
          <w:tab w:val="clear" w:pos="1701"/>
          <w:tab w:val="num" w:pos="851"/>
        </w:tabs>
        <w:spacing w:after="0" w:line="320" w:lineRule="exact"/>
        <w:ind w:left="142" w:firstLine="0"/>
      </w:pPr>
      <w:r w:rsidRPr="00947545">
        <w:rPr>
          <w:rStyle w:val="DeltaViewInsertion"/>
          <w:rFonts w:ascii="Verdana" w:hAnsi="Verdana"/>
          <w:color w:val="auto"/>
          <w:sz w:val="20"/>
          <w:u w:val="none"/>
        </w:rPr>
        <w:lastRenderedPageBreak/>
        <w:t xml:space="preserve">não realizar investimentos relacionados à compra de imóveis, implementação de empreendimentos imobiliários ou obras em outros imóveis que não os Imóveis, exceto na hipótese de prévia celebração de contratos de locação </w:t>
      </w:r>
      <w:r w:rsidR="00FD37EF">
        <w:rPr>
          <w:rStyle w:val="DeltaViewInsertion"/>
          <w:rFonts w:ascii="Verdana" w:hAnsi="Verdana"/>
          <w:color w:val="auto"/>
          <w:sz w:val="20"/>
          <w:u w:val="none"/>
        </w:rPr>
        <w:t xml:space="preserve">típicos ou </w:t>
      </w:r>
      <w:r w:rsidRPr="00947545">
        <w:rPr>
          <w:rStyle w:val="DeltaViewInsertion"/>
          <w:rFonts w:ascii="Verdana" w:hAnsi="Verdana"/>
          <w:color w:val="auto"/>
          <w:sz w:val="20"/>
          <w:u w:val="none"/>
        </w:rPr>
        <w:t>atípicos (</w:t>
      </w:r>
      <w:proofErr w:type="spellStart"/>
      <w:r w:rsidRPr="00947545">
        <w:rPr>
          <w:rStyle w:val="DeltaViewInsertion"/>
          <w:rFonts w:ascii="Verdana" w:hAnsi="Verdana"/>
          <w:i/>
          <w:iCs/>
          <w:color w:val="auto"/>
          <w:sz w:val="20"/>
          <w:u w:val="none"/>
        </w:rPr>
        <w:t>built</w:t>
      </w:r>
      <w:proofErr w:type="spellEnd"/>
      <w:r w:rsidRPr="00947545">
        <w:rPr>
          <w:rStyle w:val="DeltaViewInsertion"/>
          <w:rFonts w:ascii="Verdana" w:hAnsi="Verdana"/>
          <w:i/>
          <w:iCs/>
          <w:color w:val="auto"/>
          <w:sz w:val="20"/>
          <w:u w:val="none"/>
        </w:rPr>
        <w:t xml:space="preserve"> </w:t>
      </w:r>
      <w:proofErr w:type="spellStart"/>
      <w:r w:rsidRPr="00947545">
        <w:rPr>
          <w:rStyle w:val="DeltaViewInsertion"/>
          <w:rFonts w:ascii="Verdana" w:hAnsi="Verdana"/>
          <w:i/>
          <w:iCs/>
          <w:color w:val="auto"/>
          <w:sz w:val="20"/>
          <w:u w:val="none"/>
        </w:rPr>
        <w:t>to</w:t>
      </w:r>
      <w:proofErr w:type="spellEnd"/>
      <w:r w:rsidRPr="00947545">
        <w:rPr>
          <w:rStyle w:val="DeltaViewInsertion"/>
          <w:rFonts w:ascii="Verdana" w:hAnsi="Verdana"/>
          <w:i/>
          <w:iCs/>
          <w:color w:val="auto"/>
          <w:sz w:val="20"/>
          <w:u w:val="none"/>
        </w:rPr>
        <w:t xml:space="preserve"> </w:t>
      </w:r>
      <w:proofErr w:type="spellStart"/>
      <w:r w:rsidRPr="00947545">
        <w:rPr>
          <w:rStyle w:val="DeltaViewInsertion"/>
          <w:rFonts w:ascii="Verdana" w:hAnsi="Verdana"/>
          <w:i/>
          <w:iCs/>
          <w:color w:val="auto"/>
          <w:sz w:val="20"/>
          <w:u w:val="none"/>
        </w:rPr>
        <w:t>suit</w:t>
      </w:r>
      <w:proofErr w:type="spellEnd"/>
      <w:r w:rsidRPr="00947545">
        <w:rPr>
          <w:rStyle w:val="DeltaViewInsertion"/>
          <w:rFonts w:ascii="Verdana" w:hAnsi="Verdana"/>
          <w:color w:val="auto"/>
          <w:sz w:val="20"/>
          <w:u w:val="none"/>
        </w:rPr>
        <w:t>) envolvendo os imóveis e/ou empreendimentos imobiliários em questão em termos previamente aprovados pelos Titulares de CRI reunidos em assembleia geral</w:t>
      </w:r>
      <w:r w:rsidR="002D299C">
        <w:rPr>
          <w:rStyle w:val="DeltaViewInsertion"/>
          <w:rFonts w:ascii="Verdana" w:hAnsi="Verdana"/>
          <w:color w:val="auto"/>
          <w:sz w:val="20"/>
          <w:u w:val="none"/>
        </w:rPr>
        <w:t>; e</w:t>
      </w:r>
    </w:p>
    <w:p w14:paraId="7C463FFE" w14:textId="77777777" w:rsidR="004B7F2B" w:rsidRPr="00417FDB" w:rsidRDefault="004B7F2B" w:rsidP="004B7F2B">
      <w:pPr>
        <w:pStyle w:val="PargrafodaLista"/>
        <w:rPr>
          <w:rStyle w:val="DeltaViewInsertion"/>
          <w:rFonts w:ascii="Verdana" w:hAnsi="Verdana"/>
          <w:color w:val="auto"/>
          <w:sz w:val="20"/>
          <w:u w:val="none"/>
        </w:rPr>
      </w:pPr>
    </w:p>
    <w:p w14:paraId="2E11DFB2" w14:textId="6145A641" w:rsidR="004B7F2B" w:rsidRDefault="004B7F2B" w:rsidP="003E2A51">
      <w:pPr>
        <w:numPr>
          <w:ilvl w:val="2"/>
          <w:numId w:val="4"/>
        </w:numPr>
        <w:tabs>
          <w:tab w:val="clear" w:pos="1701"/>
          <w:tab w:val="num" w:pos="851"/>
        </w:tabs>
        <w:spacing w:after="0" w:line="320" w:lineRule="exact"/>
        <w:ind w:left="142" w:firstLine="0"/>
        <w:rPr>
          <w:rStyle w:val="DeltaViewInsertion"/>
          <w:rFonts w:ascii="Verdana" w:hAnsi="Verdana"/>
          <w:color w:val="auto"/>
          <w:sz w:val="20"/>
          <w:u w:val="none"/>
        </w:rPr>
      </w:pPr>
      <w:r w:rsidRPr="00417FDB">
        <w:rPr>
          <w:rStyle w:val="DeltaViewInsertion"/>
          <w:rFonts w:ascii="Verdana" w:hAnsi="Verdana"/>
          <w:color w:val="auto"/>
          <w:sz w:val="20"/>
          <w:u w:val="none"/>
        </w:rPr>
        <w:t>cumprir todas as obrigações principais e acessórias assumidas nos termos desta Escritura de Emissão, inclusive com relação à destinação dos recursos, nos termos da Cláusula 4 acima</w:t>
      </w:r>
      <w:r w:rsidR="003C6DF6">
        <w:rPr>
          <w:rStyle w:val="DeltaViewInsertion"/>
          <w:rFonts w:ascii="Verdana" w:hAnsi="Verdana"/>
          <w:color w:val="auto"/>
          <w:sz w:val="20"/>
          <w:u w:val="none"/>
        </w:rPr>
        <w:t>.</w:t>
      </w:r>
    </w:p>
    <w:bookmarkEnd w:id="218"/>
    <w:p w14:paraId="6A81A1DD" w14:textId="77777777" w:rsidR="00973E47" w:rsidRPr="00417FDB" w:rsidRDefault="00973E47" w:rsidP="001C2B06">
      <w:pPr>
        <w:spacing w:after="0" w:line="320" w:lineRule="exact"/>
        <w:rPr>
          <w:rFonts w:ascii="Verdana" w:hAnsi="Verdana"/>
          <w:sz w:val="20"/>
        </w:rPr>
      </w:pPr>
    </w:p>
    <w:p w14:paraId="0A2B804B" w14:textId="5027703C" w:rsidR="00A0156F" w:rsidRPr="00B36C3D" w:rsidRDefault="00973E47" w:rsidP="003E2A51">
      <w:pPr>
        <w:keepNext/>
        <w:numPr>
          <w:ilvl w:val="0"/>
          <w:numId w:val="7"/>
        </w:numPr>
        <w:autoSpaceDE w:val="0"/>
        <w:autoSpaceDN w:val="0"/>
        <w:adjustRightInd w:val="0"/>
        <w:spacing w:after="0" w:line="320" w:lineRule="exact"/>
        <w:rPr>
          <w:rFonts w:ascii="Verdana" w:hAnsi="Verdana"/>
          <w:b/>
          <w:caps/>
          <w:sz w:val="20"/>
        </w:rPr>
      </w:pPr>
      <w:bookmarkStart w:id="219" w:name="_Ref272246430"/>
      <w:r w:rsidRPr="00B36C3D">
        <w:rPr>
          <w:rFonts w:ascii="Verdana" w:hAnsi="Verdana"/>
          <w:b/>
          <w:caps/>
          <w:sz w:val="20"/>
        </w:rPr>
        <w:t>Assembleia Geral de Debenturistas</w:t>
      </w:r>
      <w:bookmarkEnd w:id="219"/>
    </w:p>
    <w:p w14:paraId="41E56B07" w14:textId="77777777" w:rsidR="00A0156F" w:rsidRPr="00417FDB" w:rsidRDefault="00A0156F" w:rsidP="001C2B06">
      <w:pPr>
        <w:spacing w:after="0" w:line="320" w:lineRule="exact"/>
        <w:rPr>
          <w:rFonts w:ascii="Verdana" w:hAnsi="Verdana"/>
          <w:sz w:val="20"/>
        </w:rPr>
      </w:pPr>
    </w:p>
    <w:p w14:paraId="1947C4B6" w14:textId="76CBD970" w:rsidR="000D37B1" w:rsidRPr="00417FDB" w:rsidRDefault="003E4E1D" w:rsidP="003E2A51">
      <w:pPr>
        <w:numPr>
          <w:ilvl w:val="1"/>
          <w:numId w:val="7"/>
        </w:numPr>
        <w:spacing w:after="0" w:line="320" w:lineRule="exact"/>
        <w:ind w:left="0" w:firstLine="0"/>
        <w:rPr>
          <w:rFonts w:ascii="Verdana" w:hAnsi="Verdana"/>
          <w:sz w:val="20"/>
        </w:rPr>
      </w:pPr>
      <w:bookmarkStart w:id="220" w:name="_Ref379625198"/>
      <w:r w:rsidRPr="00C53DE1">
        <w:rPr>
          <w:rFonts w:ascii="Verdana" w:hAnsi="Verdana"/>
          <w:sz w:val="20"/>
        </w:rPr>
        <w:t xml:space="preserve">Caso a </w:t>
      </w:r>
      <w:r w:rsidRPr="00A735FE">
        <w:rPr>
          <w:rFonts w:ascii="Verdana" w:hAnsi="Verdana"/>
          <w:sz w:val="20"/>
        </w:rPr>
        <w:t>qualquer</w:t>
      </w:r>
      <w:r w:rsidRPr="00C53DE1">
        <w:rPr>
          <w:rFonts w:ascii="Verdana" w:hAnsi="Verdana"/>
          <w:sz w:val="20"/>
        </w:rPr>
        <w:t xml:space="preserve"> momento durante a vigência desta Escritura</w:t>
      </w:r>
      <w:r w:rsidR="00EA3FBD" w:rsidRPr="00417FDB">
        <w:rPr>
          <w:rFonts w:ascii="Verdana" w:hAnsi="Verdana"/>
          <w:sz w:val="20"/>
        </w:rPr>
        <w:t xml:space="preserve"> </w:t>
      </w:r>
      <w:r w:rsidR="00EA3FBD" w:rsidRPr="00417FDB">
        <w:rPr>
          <w:rStyle w:val="DeltaViewInsertion"/>
          <w:rFonts w:ascii="Verdana" w:hAnsi="Verdana"/>
          <w:color w:val="auto"/>
          <w:sz w:val="20"/>
          <w:u w:val="none"/>
        </w:rPr>
        <w:t>de Emissão</w:t>
      </w:r>
      <w:r w:rsidRPr="00C53DE1">
        <w:rPr>
          <w:rFonts w:ascii="Verdana" w:hAnsi="Verdana"/>
          <w:sz w:val="20"/>
        </w:rPr>
        <w:t xml:space="preserve"> houver mais de um titular das Debêntures, o conjunto destes titulares será considerado </w:t>
      </w:r>
      <w:r w:rsidRPr="00FC12AC">
        <w:rPr>
          <w:rFonts w:ascii="Verdana" w:hAnsi="Verdana"/>
          <w:sz w:val="20"/>
        </w:rPr>
        <w:t>alcançado</w:t>
      </w:r>
      <w:r w:rsidRPr="00C53DE1">
        <w:rPr>
          <w:rFonts w:ascii="Verdana" w:hAnsi="Verdana"/>
          <w:sz w:val="20"/>
        </w:rPr>
        <w:t xml:space="preserve"> e incluído na definição de “</w:t>
      </w:r>
      <w:r w:rsidRPr="00C53DE1">
        <w:rPr>
          <w:rFonts w:ascii="Verdana" w:hAnsi="Verdana"/>
          <w:sz w:val="20"/>
          <w:u w:val="single"/>
        </w:rPr>
        <w:t>Debenturista</w:t>
      </w:r>
      <w:r w:rsidRPr="00C53DE1">
        <w:rPr>
          <w:rFonts w:ascii="Verdana" w:hAnsi="Verdana"/>
          <w:sz w:val="20"/>
        </w:rPr>
        <w:t>” prevista nesta Escritura</w:t>
      </w:r>
      <w:r w:rsidR="00EA3FBD" w:rsidRPr="00417FDB">
        <w:rPr>
          <w:rFonts w:ascii="Verdana" w:hAnsi="Verdana"/>
          <w:sz w:val="20"/>
        </w:rPr>
        <w:t xml:space="preserve"> </w:t>
      </w:r>
      <w:r w:rsidR="00EA3FBD" w:rsidRPr="00417FDB">
        <w:rPr>
          <w:rStyle w:val="DeltaViewInsertion"/>
          <w:rFonts w:ascii="Verdana" w:hAnsi="Verdana"/>
          <w:color w:val="auto"/>
          <w:sz w:val="20"/>
          <w:u w:val="none"/>
        </w:rPr>
        <w:t>de Emissão</w:t>
      </w:r>
      <w:r w:rsidRPr="00C53DE1">
        <w:rPr>
          <w:rFonts w:ascii="Verdana" w:hAnsi="Verdana"/>
          <w:sz w:val="20"/>
        </w:rPr>
        <w:t xml:space="preserve">. </w:t>
      </w:r>
      <w:r w:rsidR="000D37B1" w:rsidRPr="00417FDB">
        <w:rPr>
          <w:rFonts w:ascii="Verdana" w:hAnsi="Verdana"/>
          <w:sz w:val="20"/>
        </w:rPr>
        <w:t xml:space="preserve">O Debenturista poderá, a qualquer tempo, </w:t>
      </w:r>
      <w:r w:rsidR="00763007" w:rsidRPr="00417FDB">
        <w:rPr>
          <w:rFonts w:ascii="Verdana" w:hAnsi="Verdana"/>
          <w:sz w:val="20"/>
        </w:rPr>
        <w:t>realizar</w:t>
      </w:r>
      <w:r w:rsidR="000D37B1" w:rsidRPr="00417FDB">
        <w:rPr>
          <w:rFonts w:ascii="Verdana" w:hAnsi="Verdana"/>
          <w:sz w:val="20"/>
        </w:rPr>
        <w:t xml:space="preserve"> assembleia geral, de acordo com o disposto no artigo 71 da Lei das Sociedades por Ações, a fim de deliberar sobre matéria de interesse do Debenturista</w:t>
      </w:r>
      <w:r w:rsidR="008D4EA4" w:rsidRPr="00417FDB">
        <w:rPr>
          <w:rFonts w:ascii="Verdana" w:hAnsi="Verdana"/>
          <w:sz w:val="20"/>
        </w:rPr>
        <w:t xml:space="preserve"> </w:t>
      </w:r>
      <w:r w:rsidR="008D4EA4" w:rsidRPr="00C53DE1">
        <w:rPr>
          <w:rFonts w:ascii="Verdana" w:hAnsi="Verdana"/>
          <w:sz w:val="20"/>
        </w:rPr>
        <w:t>(“</w:t>
      </w:r>
      <w:r w:rsidR="008D4EA4" w:rsidRPr="00C53DE1">
        <w:rPr>
          <w:rFonts w:ascii="Verdana" w:hAnsi="Verdana"/>
          <w:sz w:val="20"/>
          <w:u w:val="single"/>
        </w:rPr>
        <w:t>Assembleia Geral de Debenturistas</w:t>
      </w:r>
      <w:r w:rsidR="008D4EA4" w:rsidRPr="00C53DE1">
        <w:rPr>
          <w:rFonts w:ascii="Verdana" w:hAnsi="Verdana"/>
          <w:sz w:val="20"/>
        </w:rPr>
        <w:t>”)</w:t>
      </w:r>
      <w:r w:rsidR="000D37B1" w:rsidRPr="00417FDB">
        <w:rPr>
          <w:rFonts w:ascii="Verdana" w:hAnsi="Verdana"/>
          <w:sz w:val="20"/>
        </w:rPr>
        <w:t>.</w:t>
      </w:r>
    </w:p>
    <w:p w14:paraId="7152336F" w14:textId="77777777" w:rsidR="00A0156F" w:rsidRPr="00FC12AC" w:rsidRDefault="00A0156F" w:rsidP="001C2B06">
      <w:pPr>
        <w:spacing w:after="0" w:line="320" w:lineRule="exact"/>
        <w:rPr>
          <w:rFonts w:ascii="Verdana" w:hAnsi="Verdana"/>
          <w:sz w:val="20"/>
        </w:rPr>
      </w:pPr>
    </w:p>
    <w:p w14:paraId="798C27CD" w14:textId="3397A444" w:rsidR="000D37B1" w:rsidRPr="00FC12AC" w:rsidRDefault="000D37B1" w:rsidP="003E2A51">
      <w:pPr>
        <w:numPr>
          <w:ilvl w:val="1"/>
          <w:numId w:val="7"/>
        </w:numPr>
        <w:spacing w:after="0" w:line="320" w:lineRule="exact"/>
        <w:ind w:left="0" w:firstLine="0"/>
        <w:rPr>
          <w:rFonts w:ascii="Verdana" w:hAnsi="Verdana"/>
          <w:color w:val="000000"/>
          <w:sz w:val="20"/>
        </w:rPr>
      </w:pPr>
      <w:r w:rsidRPr="00AB6F68">
        <w:rPr>
          <w:rFonts w:ascii="Verdana" w:hAnsi="Verdana"/>
          <w:sz w:val="20"/>
        </w:rPr>
        <w:t>Após</w:t>
      </w:r>
      <w:r w:rsidRPr="00FC12AC">
        <w:rPr>
          <w:rFonts w:ascii="Verdana" w:hAnsi="Verdana"/>
          <w:color w:val="000000"/>
          <w:sz w:val="20"/>
        </w:rPr>
        <w:t xml:space="preserve"> a emissão dos CRI, somente após orientação da </w:t>
      </w:r>
      <w:r w:rsidR="00696899" w:rsidRPr="00FC12AC">
        <w:rPr>
          <w:rFonts w:ascii="Verdana" w:hAnsi="Verdana"/>
          <w:color w:val="000000"/>
          <w:sz w:val="20"/>
        </w:rPr>
        <w:t>A</w:t>
      </w:r>
      <w:r w:rsidRPr="00FC12AC">
        <w:rPr>
          <w:rFonts w:ascii="Verdana" w:hAnsi="Verdana"/>
          <w:color w:val="000000"/>
          <w:sz w:val="20"/>
        </w:rPr>
        <w:t xml:space="preserve">ssembleia </w:t>
      </w:r>
      <w:r w:rsidR="00696899" w:rsidRPr="00FC12AC">
        <w:rPr>
          <w:rFonts w:ascii="Verdana" w:hAnsi="Verdana"/>
          <w:color w:val="000000"/>
          <w:sz w:val="20"/>
        </w:rPr>
        <w:t>G</w:t>
      </w:r>
      <w:r w:rsidRPr="00FC12AC">
        <w:rPr>
          <w:rFonts w:ascii="Verdana" w:hAnsi="Verdana"/>
          <w:color w:val="000000"/>
          <w:sz w:val="20"/>
        </w:rPr>
        <w:t xml:space="preserve">eral de </w:t>
      </w:r>
      <w:r w:rsidR="00696899" w:rsidRPr="00FC12AC">
        <w:rPr>
          <w:rFonts w:ascii="Verdana" w:hAnsi="Verdana"/>
          <w:color w:val="000000"/>
          <w:sz w:val="20"/>
        </w:rPr>
        <w:t>T</w:t>
      </w:r>
      <w:r w:rsidRPr="00FC12AC">
        <w:rPr>
          <w:rFonts w:ascii="Verdana" w:hAnsi="Verdana"/>
          <w:color w:val="000000"/>
          <w:sz w:val="20"/>
        </w:rPr>
        <w:t xml:space="preserve">itulares </w:t>
      </w:r>
      <w:r w:rsidR="0051565F" w:rsidRPr="00FC12AC">
        <w:rPr>
          <w:rFonts w:ascii="Verdana" w:hAnsi="Verdana"/>
          <w:color w:val="000000"/>
          <w:sz w:val="20"/>
        </w:rPr>
        <w:t xml:space="preserve">de </w:t>
      </w:r>
      <w:r w:rsidRPr="00FC12AC">
        <w:rPr>
          <w:rFonts w:ascii="Verdana" w:hAnsi="Verdana"/>
          <w:color w:val="000000"/>
          <w:sz w:val="20"/>
        </w:rPr>
        <w:t xml:space="preserve">CRI, a Securitizadora, na qualidade de Debenturista, poderá exercer seu direito e deverá se manifestar conforme lhe for orientado. Caso (i) a </w:t>
      </w:r>
      <w:r w:rsidR="0007529F">
        <w:rPr>
          <w:rFonts w:ascii="Verdana" w:hAnsi="Verdana"/>
          <w:color w:val="000000"/>
          <w:sz w:val="20"/>
        </w:rPr>
        <w:t>A</w:t>
      </w:r>
      <w:r w:rsidRPr="00FC12AC">
        <w:rPr>
          <w:rFonts w:ascii="Verdana" w:hAnsi="Verdana"/>
          <w:color w:val="000000"/>
          <w:sz w:val="20"/>
        </w:rPr>
        <w:t xml:space="preserve">ssembleia </w:t>
      </w:r>
      <w:r w:rsidR="0007529F">
        <w:rPr>
          <w:rFonts w:ascii="Verdana" w:hAnsi="Verdana"/>
          <w:color w:val="000000"/>
          <w:sz w:val="20"/>
        </w:rPr>
        <w:t>G</w:t>
      </w:r>
      <w:r w:rsidRPr="00FC12AC">
        <w:rPr>
          <w:rFonts w:ascii="Verdana" w:hAnsi="Verdana"/>
          <w:color w:val="000000"/>
          <w:sz w:val="20"/>
        </w:rPr>
        <w:t xml:space="preserve">eral de </w:t>
      </w:r>
      <w:r w:rsidR="003E4E1D" w:rsidRPr="00FC12AC">
        <w:rPr>
          <w:rFonts w:ascii="Verdana" w:hAnsi="Verdana"/>
          <w:color w:val="000000"/>
          <w:sz w:val="20"/>
        </w:rPr>
        <w:t xml:space="preserve">Titulares </w:t>
      </w:r>
      <w:r w:rsidR="0051565F" w:rsidRPr="00FC12AC">
        <w:rPr>
          <w:rFonts w:ascii="Verdana" w:hAnsi="Verdana"/>
          <w:color w:val="000000"/>
          <w:sz w:val="20"/>
        </w:rPr>
        <w:t xml:space="preserve">de </w:t>
      </w:r>
      <w:r w:rsidRPr="00FC12AC">
        <w:rPr>
          <w:rFonts w:ascii="Verdana" w:hAnsi="Verdana"/>
          <w:color w:val="000000"/>
          <w:sz w:val="20"/>
        </w:rPr>
        <w:t>CRI não seja instalada</w:t>
      </w:r>
      <w:r w:rsidR="00F30B23" w:rsidRPr="00F30B23">
        <w:rPr>
          <w:rFonts w:ascii="Verdana" w:hAnsi="Verdana"/>
          <w:color w:val="000000"/>
          <w:sz w:val="20"/>
        </w:rPr>
        <w:t xml:space="preserve"> </w:t>
      </w:r>
      <w:r w:rsidR="00F30B23">
        <w:rPr>
          <w:rFonts w:ascii="Verdana" w:hAnsi="Verdana"/>
          <w:color w:val="000000"/>
          <w:sz w:val="20"/>
        </w:rPr>
        <w:t>em primeira e segunda convocação,</w:t>
      </w:r>
      <w:r w:rsidRPr="00FC12AC">
        <w:rPr>
          <w:rFonts w:ascii="Verdana" w:hAnsi="Verdana"/>
          <w:color w:val="000000"/>
          <w:sz w:val="20"/>
        </w:rPr>
        <w:t xml:space="preserve"> ou (ii) ainda que instalada a </w:t>
      </w:r>
      <w:r w:rsidR="00B604CC" w:rsidRPr="00557529">
        <w:rPr>
          <w:rFonts w:ascii="Verdana" w:eastAsia="Arial Unicode MS" w:hAnsi="Verdana"/>
          <w:sz w:val="20"/>
        </w:rPr>
        <w:t>Assembleia Geral</w:t>
      </w:r>
      <w:r w:rsidR="00B604CC" w:rsidRPr="00947545">
        <w:rPr>
          <w:rFonts w:ascii="Verdana" w:eastAsia="Arial Unicode MS" w:hAnsi="Verdana"/>
          <w:sz w:val="20"/>
        </w:rPr>
        <w:t xml:space="preserve"> de Titulares de CRI</w:t>
      </w:r>
      <w:r w:rsidRPr="00FC12AC">
        <w:rPr>
          <w:rFonts w:ascii="Verdana" w:hAnsi="Verdana"/>
          <w:color w:val="000000"/>
          <w:sz w:val="20"/>
        </w:rPr>
        <w:t xml:space="preserve">,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w:t>
      </w:r>
      <w:r w:rsidR="002E6C06" w:rsidRPr="00FC12AC">
        <w:rPr>
          <w:rFonts w:ascii="Verdana" w:hAnsi="Verdana"/>
          <w:color w:val="000000"/>
          <w:sz w:val="20"/>
        </w:rPr>
        <w:t xml:space="preserve">Titulares </w:t>
      </w:r>
      <w:r w:rsidRPr="00FC12AC">
        <w:rPr>
          <w:rFonts w:ascii="Verdana" w:hAnsi="Verdana"/>
          <w:color w:val="000000"/>
          <w:sz w:val="20"/>
        </w:rPr>
        <w:t>d</w:t>
      </w:r>
      <w:r w:rsidR="002E6C06" w:rsidRPr="00FC12AC">
        <w:rPr>
          <w:rFonts w:ascii="Verdana" w:hAnsi="Verdana"/>
          <w:color w:val="000000"/>
          <w:sz w:val="20"/>
        </w:rPr>
        <w:t>e</w:t>
      </w:r>
      <w:r w:rsidRPr="00FC12AC">
        <w:rPr>
          <w:rFonts w:ascii="Verdana" w:hAnsi="Verdana"/>
          <w:color w:val="000000"/>
          <w:sz w:val="20"/>
        </w:rPr>
        <w:t xml:space="preserve"> CRI, não podendo ser imputada à Securitizadora, na qualidade de Debenturista, qualquer responsabilização decorrente da ausência de manifestação. Fica desde já, certo e ajustado, que a Securitizadora e/ou o Agente Fiduciário dos CRI e/ou </w:t>
      </w:r>
      <w:r w:rsidR="003E4E1D" w:rsidRPr="00FC12AC">
        <w:rPr>
          <w:rFonts w:ascii="Verdana" w:hAnsi="Verdana"/>
          <w:color w:val="000000"/>
          <w:sz w:val="20"/>
        </w:rPr>
        <w:t xml:space="preserve">Titulares </w:t>
      </w:r>
      <w:r w:rsidR="0051565F" w:rsidRPr="00FC12AC">
        <w:rPr>
          <w:rFonts w:ascii="Verdana" w:hAnsi="Verdana"/>
          <w:color w:val="000000"/>
          <w:sz w:val="20"/>
        </w:rPr>
        <w:t xml:space="preserve">de </w:t>
      </w:r>
      <w:r w:rsidRPr="00FC12AC">
        <w:rPr>
          <w:rFonts w:ascii="Verdana" w:hAnsi="Verdana"/>
          <w:color w:val="000000"/>
          <w:sz w:val="20"/>
        </w:rPr>
        <w:t xml:space="preserve">CRI (estes </w:t>
      </w:r>
      <w:r w:rsidR="00002530" w:rsidRPr="00FC12AC">
        <w:rPr>
          <w:rFonts w:ascii="Verdana" w:hAnsi="Verdana"/>
          <w:color w:val="000000"/>
          <w:sz w:val="20"/>
        </w:rPr>
        <w:t>últimos observados</w:t>
      </w:r>
      <w:r w:rsidRPr="00FC12AC">
        <w:rPr>
          <w:rFonts w:ascii="Verdana" w:hAnsi="Verdana"/>
          <w:color w:val="000000"/>
          <w:sz w:val="20"/>
        </w:rPr>
        <w:t xml:space="preserve"> o disposto no Termo de Securitização), </w:t>
      </w:r>
      <w:r w:rsidR="00002D28" w:rsidRPr="00FC12AC">
        <w:rPr>
          <w:rFonts w:ascii="Verdana" w:hAnsi="Verdana"/>
          <w:color w:val="000000"/>
          <w:sz w:val="20"/>
        </w:rPr>
        <w:t xml:space="preserve">poderão </w:t>
      </w:r>
      <w:r w:rsidRPr="00FC12AC">
        <w:rPr>
          <w:rFonts w:ascii="Verdana" w:hAnsi="Verdana"/>
          <w:color w:val="000000"/>
          <w:sz w:val="20"/>
        </w:rPr>
        <w:t xml:space="preserve">convocar a Companhia para comparecer em determinadas assembleias gerais, </w:t>
      </w:r>
      <w:r w:rsidR="00002D28" w:rsidRPr="00FC12AC">
        <w:rPr>
          <w:rFonts w:ascii="Verdana" w:hAnsi="Verdana"/>
          <w:color w:val="000000"/>
          <w:sz w:val="20"/>
        </w:rPr>
        <w:t>conforme</w:t>
      </w:r>
      <w:r w:rsidRPr="00FC12AC">
        <w:rPr>
          <w:rFonts w:ascii="Verdana" w:hAnsi="Verdana"/>
          <w:color w:val="000000"/>
          <w:sz w:val="20"/>
        </w:rPr>
        <w:t xml:space="preserve"> </w:t>
      </w:r>
      <w:r w:rsidR="00586181" w:rsidRPr="00FC12AC">
        <w:rPr>
          <w:rFonts w:ascii="Verdana" w:hAnsi="Verdana"/>
          <w:color w:val="000000"/>
          <w:sz w:val="20"/>
        </w:rPr>
        <w:t>disposto no</w:t>
      </w:r>
      <w:r w:rsidRPr="00FC12AC">
        <w:rPr>
          <w:rFonts w:ascii="Verdana" w:hAnsi="Verdana"/>
          <w:color w:val="000000"/>
          <w:sz w:val="20"/>
        </w:rPr>
        <w:t xml:space="preserve"> Termo de Securitização.</w:t>
      </w:r>
      <w:r w:rsidR="003A0C15" w:rsidRPr="00FC12AC">
        <w:rPr>
          <w:rFonts w:ascii="Verdana" w:hAnsi="Verdana"/>
          <w:color w:val="000000"/>
          <w:sz w:val="20"/>
        </w:rPr>
        <w:t xml:space="preserve"> </w:t>
      </w:r>
    </w:p>
    <w:p w14:paraId="10DFD4B1" w14:textId="77777777" w:rsidR="00A0156F" w:rsidRPr="00FC12AC" w:rsidRDefault="00A0156F" w:rsidP="001C2B06">
      <w:pPr>
        <w:spacing w:after="0" w:line="320" w:lineRule="exact"/>
        <w:rPr>
          <w:rFonts w:ascii="Verdana" w:hAnsi="Verdana"/>
          <w:color w:val="000000"/>
          <w:sz w:val="20"/>
        </w:rPr>
      </w:pPr>
    </w:p>
    <w:p w14:paraId="75EF4F75" w14:textId="235A7A8D" w:rsidR="008D4EA4" w:rsidRPr="00A735FE" w:rsidRDefault="008D4EA4" w:rsidP="003E2A51">
      <w:pPr>
        <w:numPr>
          <w:ilvl w:val="1"/>
          <w:numId w:val="7"/>
        </w:numPr>
        <w:spacing w:after="0" w:line="320" w:lineRule="exact"/>
        <w:ind w:left="0" w:firstLine="0"/>
        <w:rPr>
          <w:rFonts w:ascii="Verdana" w:hAnsi="Verdana"/>
          <w:color w:val="000000"/>
          <w:sz w:val="20"/>
        </w:rPr>
      </w:pPr>
      <w:r w:rsidRPr="00FC12AC">
        <w:rPr>
          <w:rFonts w:ascii="Verdana" w:hAnsi="Verdana"/>
          <w:color w:val="000000"/>
          <w:sz w:val="20"/>
        </w:rPr>
        <w:t xml:space="preserve">A </w:t>
      </w:r>
      <w:r w:rsidRPr="00AB6F68">
        <w:rPr>
          <w:rFonts w:ascii="Verdana" w:hAnsi="Verdana"/>
          <w:sz w:val="20"/>
        </w:rPr>
        <w:t>Assembleia</w:t>
      </w:r>
      <w:r w:rsidRPr="00FC12AC">
        <w:rPr>
          <w:rFonts w:ascii="Verdana" w:hAnsi="Verdana"/>
          <w:color w:val="000000"/>
          <w:sz w:val="20"/>
        </w:rPr>
        <w:t xml:space="preserve"> Geral de Debenturistas poderá ser convocada: (i) pela Companhia; ou (ii) pelos</w:t>
      </w:r>
      <w:r w:rsidRPr="00A735FE">
        <w:rPr>
          <w:rFonts w:ascii="Verdana" w:hAnsi="Verdana"/>
          <w:color w:val="000000"/>
          <w:sz w:val="20"/>
        </w:rPr>
        <w:t xml:space="preserve"> titulares das Debêntures que representem 10% (dez por cento), no mínimo, das Debêntures em Circulação.</w:t>
      </w:r>
    </w:p>
    <w:p w14:paraId="78C82E71" w14:textId="77777777" w:rsidR="008D4EA4" w:rsidRPr="00A735FE" w:rsidRDefault="008D4EA4" w:rsidP="00C53DE1">
      <w:pPr>
        <w:spacing w:after="0" w:line="320" w:lineRule="exact"/>
        <w:rPr>
          <w:rFonts w:ascii="Verdana" w:hAnsi="Verdana"/>
          <w:color w:val="000000"/>
          <w:sz w:val="20"/>
        </w:rPr>
      </w:pPr>
    </w:p>
    <w:p w14:paraId="32AA9778" w14:textId="15A46B73" w:rsidR="008D4EA4" w:rsidRPr="00FC12AC" w:rsidRDefault="008D4EA4" w:rsidP="003E2A51">
      <w:pPr>
        <w:numPr>
          <w:ilvl w:val="1"/>
          <w:numId w:val="7"/>
        </w:numPr>
        <w:spacing w:after="0" w:line="320" w:lineRule="exact"/>
        <w:ind w:left="0" w:firstLine="0"/>
        <w:rPr>
          <w:rFonts w:ascii="Verdana" w:hAnsi="Verdana"/>
          <w:color w:val="000000"/>
          <w:sz w:val="20"/>
        </w:rPr>
      </w:pPr>
      <w:r w:rsidRPr="00A735FE">
        <w:rPr>
          <w:rFonts w:ascii="Verdana" w:hAnsi="Verdana"/>
          <w:color w:val="000000"/>
          <w:sz w:val="20"/>
        </w:rPr>
        <w:t xml:space="preserve">A </w:t>
      </w:r>
      <w:r w:rsidRPr="00AB6F68">
        <w:rPr>
          <w:rFonts w:ascii="Verdana" w:hAnsi="Verdana"/>
          <w:sz w:val="20"/>
        </w:rPr>
        <w:t>convocação</w:t>
      </w:r>
      <w:r w:rsidRPr="00FC12AC">
        <w:rPr>
          <w:rFonts w:ascii="Verdana" w:hAnsi="Verdana"/>
          <w:color w:val="000000"/>
          <w:sz w:val="20"/>
        </w:rPr>
        <w:t xml:space="preserve"> da Assembleia Geral de Debenturistas dar-se-á mediante anúncio publicado pelo menos 3 (três) vezes nos órgãos de imprensa nos quais a Companhia </w:t>
      </w:r>
      <w:r w:rsidRPr="00FC12AC">
        <w:rPr>
          <w:rFonts w:ascii="Verdana" w:hAnsi="Verdana"/>
          <w:sz w:val="20"/>
        </w:rPr>
        <w:t>costuma</w:t>
      </w:r>
      <w:r w:rsidRPr="00FC12AC">
        <w:rPr>
          <w:rFonts w:ascii="Verdana" w:hAnsi="Verdana"/>
          <w:color w:val="000000"/>
          <w:sz w:val="20"/>
        </w:rPr>
        <w:t xml:space="preserve"> efetuar suas publicações, respeitadas outras regras relacionadas </w:t>
      </w:r>
      <w:r w:rsidRPr="00FC12AC">
        <w:rPr>
          <w:rFonts w:ascii="Verdana" w:hAnsi="Verdana"/>
          <w:color w:val="000000"/>
          <w:sz w:val="20"/>
        </w:rPr>
        <w:lastRenderedPageBreak/>
        <w:t xml:space="preserve">à publicação de anúncio de convocação de assembleias gerais constantes da Lei das Sociedades por Ações, da regulamentação aplicável e desta Escritura de Emissão. </w:t>
      </w:r>
    </w:p>
    <w:p w14:paraId="55819828" w14:textId="77777777" w:rsidR="008D4EA4" w:rsidRPr="00FC12AC" w:rsidRDefault="008D4EA4" w:rsidP="00C53DE1">
      <w:pPr>
        <w:spacing w:after="0" w:line="320" w:lineRule="exact"/>
        <w:rPr>
          <w:rFonts w:ascii="Verdana" w:hAnsi="Verdana"/>
          <w:color w:val="000000"/>
          <w:sz w:val="20"/>
        </w:rPr>
      </w:pPr>
    </w:p>
    <w:p w14:paraId="67B70DE5" w14:textId="59BECE5C" w:rsidR="008D4EA4" w:rsidRDefault="008D4EA4" w:rsidP="003E2A51">
      <w:pPr>
        <w:numPr>
          <w:ilvl w:val="1"/>
          <w:numId w:val="7"/>
        </w:numPr>
        <w:spacing w:after="0" w:line="320" w:lineRule="exact"/>
        <w:ind w:left="0" w:firstLine="0"/>
        <w:rPr>
          <w:rFonts w:ascii="Verdana" w:hAnsi="Verdana"/>
          <w:color w:val="000000"/>
          <w:sz w:val="20"/>
        </w:rPr>
      </w:pPr>
      <w:r w:rsidRPr="00FC12AC">
        <w:rPr>
          <w:rFonts w:ascii="Verdana" w:hAnsi="Verdana"/>
          <w:color w:val="000000"/>
          <w:sz w:val="20"/>
        </w:rPr>
        <w:t xml:space="preserve">A </w:t>
      </w:r>
      <w:r w:rsidRPr="00AB6F68">
        <w:rPr>
          <w:rFonts w:ascii="Verdana" w:hAnsi="Verdana"/>
          <w:sz w:val="20"/>
        </w:rPr>
        <w:t>convocação</w:t>
      </w:r>
      <w:r w:rsidRPr="00FC12AC">
        <w:rPr>
          <w:rFonts w:ascii="Verdana" w:hAnsi="Verdana"/>
          <w:color w:val="000000"/>
          <w:sz w:val="20"/>
        </w:rPr>
        <w:t xml:space="preserve"> da Assembleia Geral de Debenturistas deverá ser realizada com antecedência de, no mínimo</w:t>
      </w:r>
      <w:r w:rsidR="004B7F2B">
        <w:rPr>
          <w:rFonts w:ascii="Verdana" w:hAnsi="Verdana"/>
          <w:color w:val="000000"/>
          <w:sz w:val="20"/>
        </w:rPr>
        <w:t xml:space="preserve"> 25</w:t>
      </w:r>
      <w:r w:rsidR="004B7F2B" w:rsidRPr="00FC12AC">
        <w:rPr>
          <w:rFonts w:ascii="Verdana" w:hAnsi="Verdana"/>
          <w:color w:val="000000"/>
          <w:sz w:val="20"/>
        </w:rPr>
        <w:t xml:space="preserve"> (</w:t>
      </w:r>
      <w:r w:rsidR="004B7F2B">
        <w:rPr>
          <w:rFonts w:ascii="Verdana" w:hAnsi="Verdana"/>
          <w:color w:val="000000"/>
          <w:sz w:val="20"/>
        </w:rPr>
        <w:t>vinte e cinco</w:t>
      </w:r>
      <w:r w:rsidR="00F30B23" w:rsidRPr="00FC12AC">
        <w:rPr>
          <w:rFonts w:ascii="Verdana" w:hAnsi="Verdana"/>
          <w:color w:val="000000"/>
          <w:sz w:val="20"/>
        </w:rPr>
        <w:t xml:space="preserve">) dias para a primeira convocação e, no mínimo, </w:t>
      </w:r>
      <w:r w:rsidR="004B7F2B">
        <w:rPr>
          <w:rFonts w:ascii="Verdana" w:hAnsi="Verdana"/>
          <w:color w:val="000000"/>
          <w:sz w:val="20"/>
        </w:rPr>
        <w:t>15</w:t>
      </w:r>
      <w:r w:rsidR="004B7F2B" w:rsidRPr="00FC12AC">
        <w:rPr>
          <w:rFonts w:ascii="Verdana" w:hAnsi="Verdana"/>
          <w:color w:val="000000"/>
          <w:sz w:val="20"/>
        </w:rPr>
        <w:t xml:space="preserve"> (</w:t>
      </w:r>
      <w:r w:rsidR="004B7F2B">
        <w:rPr>
          <w:rFonts w:ascii="Verdana" w:hAnsi="Verdana"/>
          <w:color w:val="000000"/>
          <w:sz w:val="20"/>
        </w:rPr>
        <w:t>quinze</w:t>
      </w:r>
      <w:r w:rsidR="00F30B23" w:rsidRPr="00FC12AC">
        <w:rPr>
          <w:rFonts w:ascii="Verdana" w:hAnsi="Verdana"/>
          <w:color w:val="000000"/>
          <w:sz w:val="20"/>
        </w:rPr>
        <w:t>) dias para a segunda convocação.</w:t>
      </w:r>
    </w:p>
    <w:p w14:paraId="4AB1E0C0" w14:textId="77777777" w:rsidR="00F30B23" w:rsidRDefault="00F30B23" w:rsidP="00F30B23">
      <w:pPr>
        <w:pStyle w:val="PargrafodaLista"/>
        <w:rPr>
          <w:rFonts w:ascii="Verdana" w:hAnsi="Verdana"/>
          <w:color w:val="000000"/>
          <w:sz w:val="20"/>
        </w:rPr>
      </w:pPr>
    </w:p>
    <w:p w14:paraId="021DC241" w14:textId="705EFF18" w:rsidR="00F30B23" w:rsidRPr="00FC12AC" w:rsidRDefault="00F30B23" w:rsidP="003E2A51">
      <w:pPr>
        <w:numPr>
          <w:ilvl w:val="1"/>
          <w:numId w:val="7"/>
        </w:numPr>
        <w:spacing w:after="0" w:line="320" w:lineRule="exact"/>
        <w:ind w:left="0" w:firstLine="0"/>
        <w:rPr>
          <w:rFonts w:ascii="Verdana" w:hAnsi="Verdana"/>
          <w:color w:val="000000"/>
          <w:sz w:val="20"/>
        </w:rPr>
      </w:pPr>
      <w:r w:rsidRPr="007976D8">
        <w:rPr>
          <w:rFonts w:ascii="Verdana" w:hAnsi="Verdana"/>
          <w:color w:val="000000"/>
          <w:sz w:val="20"/>
        </w:rPr>
        <w:t xml:space="preserve">Não se admite que a segunda convocação da Assembleia Geral </w:t>
      </w:r>
      <w:r>
        <w:rPr>
          <w:rFonts w:ascii="Verdana" w:hAnsi="Verdana"/>
          <w:color w:val="000000"/>
          <w:sz w:val="20"/>
        </w:rPr>
        <w:t xml:space="preserve">de Debenturistas </w:t>
      </w:r>
      <w:r w:rsidRPr="007976D8">
        <w:rPr>
          <w:rFonts w:ascii="Verdana" w:hAnsi="Verdana"/>
          <w:color w:val="000000"/>
          <w:sz w:val="20"/>
        </w:rPr>
        <w:t>seja publicada conjuntamente com a primeira convocação.</w:t>
      </w:r>
    </w:p>
    <w:p w14:paraId="749D0273" w14:textId="77777777" w:rsidR="008D4EA4" w:rsidRPr="00FC12AC" w:rsidRDefault="008D4EA4" w:rsidP="00C53DE1">
      <w:pPr>
        <w:spacing w:after="0" w:line="320" w:lineRule="exact"/>
        <w:rPr>
          <w:rFonts w:ascii="Verdana" w:hAnsi="Verdana"/>
          <w:color w:val="000000"/>
          <w:sz w:val="20"/>
        </w:rPr>
      </w:pPr>
    </w:p>
    <w:p w14:paraId="4673E412" w14:textId="16B4C063" w:rsidR="008D4EA4" w:rsidRPr="00FC12AC" w:rsidRDefault="008D4EA4" w:rsidP="003E2A51">
      <w:pPr>
        <w:numPr>
          <w:ilvl w:val="1"/>
          <w:numId w:val="7"/>
        </w:numPr>
        <w:spacing w:after="0" w:line="320" w:lineRule="exact"/>
        <w:ind w:left="0" w:firstLine="0"/>
        <w:rPr>
          <w:rFonts w:ascii="Verdana" w:hAnsi="Verdana"/>
          <w:color w:val="000000"/>
          <w:sz w:val="20"/>
        </w:rPr>
      </w:pPr>
      <w:r w:rsidRPr="00FC12AC">
        <w:rPr>
          <w:rFonts w:ascii="Verdana" w:hAnsi="Verdana"/>
          <w:color w:val="000000"/>
          <w:sz w:val="20"/>
        </w:rPr>
        <w:t xml:space="preserve">A </w:t>
      </w:r>
      <w:r w:rsidRPr="00AB6F68">
        <w:rPr>
          <w:rFonts w:ascii="Verdana" w:hAnsi="Verdana"/>
          <w:sz w:val="20"/>
        </w:rPr>
        <w:t>Assembleia</w:t>
      </w:r>
      <w:r w:rsidRPr="00FC12AC">
        <w:rPr>
          <w:rFonts w:ascii="Verdana" w:hAnsi="Verdana"/>
          <w:color w:val="000000"/>
          <w:sz w:val="20"/>
        </w:rPr>
        <w:t xml:space="preserve"> Geral de Debenturistas se instalará, nos termos do parágrafo 3º do artigo 71 da Lei das Sociedades por Ações, em primeira convocação, com a presença de titulares de Debêntures que representem, no mínimo, metade das Debêntures em Circulação e, em segunda convocação, com qualquer número.</w:t>
      </w:r>
    </w:p>
    <w:p w14:paraId="67016EC3" w14:textId="77777777" w:rsidR="008D4EA4" w:rsidRPr="00FC12AC" w:rsidRDefault="008D4EA4" w:rsidP="00C53DE1">
      <w:pPr>
        <w:spacing w:after="0" w:line="320" w:lineRule="exact"/>
        <w:rPr>
          <w:rFonts w:ascii="Verdana" w:hAnsi="Verdana"/>
          <w:color w:val="000000"/>
          <w:sz w:val="20"/>
        </w:rPr>
      </w:pPr>
    </w:p>
    <w:p w14:paraId="3D032214" w14:textId="26B348A4" w:rsidR="008D4EA4" w:rsidRPr="00A735FE" w:rsidRDefault="008D4EA4" w:rsidP="003E2A51">
      <w:pPr>
        <w:numPr>
          <w:ilvl w:val="1"/>
          <w:numId w:val="7"/>
        </w:numPr>
        <w:spacing w:after="0" w:line="320" w:lineRule="exact"/>
        <w:ind w:left="0" w:firstLine="0"/>
        <w:rPr>
          <w:rFonts w:ascii="Verdana" w:hAnsi="Verdana"/>
          <w:color w:val="000000"/>
          <w:sz w:val="20"/>
        </w:rPr>
      </w:pPr>
      <w:r w:rsidRPr="00AB6F68">
        <w:rPr>
          <w:rFonts w:ascii="Verdana" w:hAnsi="Verdana"/>
          <w:sz w:val="20"/>
        </w:rPr>
        <w:t>Independentemente</w:t>
      </w:r>
      <w:r w:rsidRPr="00FC12AC">
        <w:rPr>
          <w:rFonts w:ascii="Verdana" w:hAnsi="Verdana"/>
          <w:color w:val="000000"/>
          <w:sz w:val="20"/>
        </w:rPr>
        <w:t xml:space="preserve"> das formalidades legais previstas, será considerada regular a </w:t>
      </w:r>
      <w:r w:rsidRPr="00FC12AC">
        <w:rPr>
          <w:rFonts w:ascii="Verdana" w:hAnsi="Verdana"/>
          <w:sz w:val="20"/>
        </w:rPr>
        <w:t>Assembleia</w:t>
      </w:r>
      <w:r w:rsidRPr="00FC12AC">
        <w:rPr>
          <w:rFonts w:ascii="Verdana" w:hAnsi="Verdana"/>
          <w:color w:val="000000"/>
          <w:sz w:val="20"/>
        </w:rPr>
        <w:t xml:space="preserve"> Geral de Debenturistas a que comparecerem todos os titulares das Debêntures em Circulação</w:t>
      </w:r>
      <w:r w:rsidRPr="00A735FE">
        <w:rPr>
          <w:rFonts w:ascii="Verdana" w:hAnsi="Verdana"/>
          <w:color w:val="000000"/>
          <w:sz w:val="20"/>
        </w:rPr>
        <w:t>.</w:t>
      </w:r>
    </w:p>
    <w:p w14:paraId="3C3F410B" w14:textId="77777777" w:rsidR="008D4EA4" w:rsidRPr="00A735FE" w:rsidRDefault="008D4EA4" w:rsidP="00C53DE1">
      <w:pPr>
        <w:spacing w:after="0" w:line="320" w:lineRule="exact"/>
        <w:rPr>
          <w:rFonts w:ascii="Verdana" w:hAnsi="Verdana"/>
          <w:color w:val="000000"/>
          <w:sz w:val="20"/>
        </w:rPr>
      </w:pPr>
    </w:p>
    <w:p w14:paraId="61AF0C6D" w14:textId="670EBB09" w:rsidR="008D4EA4" w:rsidRPr="00C53DE1" w:rsidRDefault="008D4EA4" w:rsidP="003E2A51">
      <w:pPr>
        <w:numPr>
          <w:ilvl w:val="1"/>
          <w:numId w:val="7"/>
        </w:numPr>
        <w:spacing w:after="0" w:line="320" w:lineRule="exact"/>
        <w:ind w:left="0" w:firstLine="0"/>
        <w:rPr>
          <w:rFonts w:ascii="Verdana" w:hAnsi="Verdana"/>
          <w:color w:val="000000"/>
          <w:sz w:val="20"/>
        </w:rPr>
      </w:pPr>
      <w:bookmarkStart w:id="221" w:name="_DV_M261"/>
      <w:bookmarkStart w:id="222" w:name="_DV_M262"/>
      <w:bookmarkEnd w:id="221"/>
      <w:bookmarkEnd w:id="222"/>
      <w:r w:rsidRPr="00C53DE1">
        <w:rPr>
          <w:rFonts w:ascii="Verdana" w:hAnsi="Verdana"/>
          <w:color w:val="000000"/>
          <w:sz w:val="20"/>
        </w:rPr>
        <w:t xml:space="preserve">Será facultada a presença dos representantes legais da </w:t>
      </w:r>
      <w:r w:rsidR="00C967AB" w:rsidRPr="00417FDB">
        <w:rPr>
          <w:rFonts w:ascii="Verdana" w:hAnsi="Verdana"/>
          <w:color w:val="000000"/>
          <w:sz w:val="20"/>
        </w:rPr>
        <w:t xml:space="preserve">Companhia </w:t>
      </w:r>
      <w:r w:rsidRPr="00C53DE1">
        <w:rPr>
          <w:rFonts w:ascii="Verdana" w:hAnsi="Verdana"/>
          <w:color w:val="000000"/>
          <w:sz w:val="20"/>
        </w:rPr>
        <w:t xml:space="preserve">na Assembleia </w:t>
      </w:r>
      <w:r w:rsidRPr="00A735FE">
        <w:rPr>
          <w:rFonts w:ascii="Verdana" w:hAnsi="Verdana"/>
          <w:sz w:val="20"/>
        </w:rPr>
        <w:t>Geral</w:t>
      </w:r>
      <w:r w:rsidRPr="00C53DE1">
        <w:rPr>
          <w:rFonts w:ascii="Verdana" w:hAnsi="Verdana"/>
          <w:color w:val="000000"/>
          <w:sz w:val="20"/>
        </w:rPr>
        <w:t xml:space="preserve"> de Debenturistas exceto (i) quando a </w:t>
      </w:r>
      <w:r w:rsidR="00C967AB" w:rsidRPr="00417FDB">
        <w:rPr>
          <w:rFonts w:ascii="Verdana" w:hAnsi="Verdana"/>
          <w:color w:val="000000"/>
          <w:sz w:val="20"/>
        </w:rPr>
        <w:t xml:space="preserve">Companhia </w:t>
      </w:r>
      <w:r w:rsidRPr="00C53DE1">
        <w:rPr>
          <w:rFonts w:ascii="Verdana" w:hAnsi="Verdana"/>
          <w:color w:val="000000"/>
          <w:sz w:val="20"/>
        </w:rPr>
        <w:t xml:space="preserve">convocar a referida Assembleia Geral de Debenturistas ou (ii) quando formalmente solicitado </w:t>
      </w:r>
      <w:r w:rsidR="002E6C06" w:rsidRPr="00C53DE1">
        <w:rPr>
          <w:rFonts w:ascii="Verdana" w:hAnsi="Verdana"/>
          <w:color w:val="000000"/>
          <w:sz w:val="20"/>
        </w:rPr>
        <w:t>pel</w:t>
      </w:r>
      <w:r w:rsidR="002E6C06">
        <w:rPr>
          <w:rFonts w:ascii="Verdana" w:hAnsi="Verdana"/>
          <w:color w:val="000000"/>
          <w:sz w:val="20"/>
        </w:rPr>
        <w:t>o</w:t>
      </w:r>
      <w:r w:rsidR="002E6C06" w:rsidRPr="00C53DE1">
        <w:rPr>
          <w:rFonts w:ascii="Verdana" w:hAnsi="Verdana"/>
          <w:color w:val="000000"/>
          <w:sz w:val="20"/>
        </w:rPr>
        <w:t xml:space="preserve"> </w:t>
      </w:r>
      <w:r w:rsidRPr="00C53DE1">
        <w:rPr>
          <w:rFonts w:ascii="Verdana" w:hAnsi="Verdana"/>
          <w:color w:val="000000"/>
          <w:sz w:val="20"/>
        </w:rPr>
        <w:t xml:space="preserve">Debenturista, hipóteses em que a presença da </w:t>
      </w:r>
      <w:r w:rsidR="00C967AB" w:rsidRPr="00417FDB">
        <w:rPr>
          <w:rFonts w:ascii="Verdana" w:hAnsi="Verdana"/>
          <w:color w:val="000000"/>
          <w:sz w:val="20"/>
        </w:rPr>
        <w:t xml:space="preserve">Companhia </w:t>
      </w:r>
      <w:r w:rsidRPr="00C53DE1">
        <w:rPr>
          <w:rFonts w:ascii="Verdana" w:hAnsi="Verdana"/>
          <w:color w:val="000000"/>
          <w:sz w:val="20"/>
        </w:rPr>
        <w:t xml:space="preserve">será obrigatória. Em ambos os casos citados anteriormente, caso a </w:t>
      </w:r>
      <w:r w:rsidR="00C7375B" w:rsidRPr="00417FDB">
        <w:rPr>
          <w:rFonts w:ascii="Verdana" w:hAnsi="Verdana"/>
          <w:color w:val="000000"/>
          <w:sz w:val="20"/>
        </w:rPr>
        <w:t xml:space="preserve">Companhia </w:t>
      </w:r>
      <w:r w:rsidRPr="00C53DE1">
        <w:rPr>
          <w:rFonts w:ascii="Verdana" w:hAnsi="Verdana"/>
          <w:color w:val="000000"/>
          <w:sz w:val="20"/>
        </w:rPr>
        <w:t>ainda assim não compareça à referida Assembleia Geral de Debenturistas, o procedimento deverá seguir normalmente, sendo válidas as deliberações nele tomadas.</w:t>
      </w:r>
    </w:p>
    <w:p w14:paraId="137C8BBD" w14:textId="77777777" w:rsidR="008D4EA4" w:rsidRPr="00FC12AC" w:rsidRDefault="008D4EA4" w:rsidP="00C53DE1">
      <w:pPr>
        <w:spacing w:after="0" w:line="320" w:lineRule="exact"/>
        <w:rPr>
          <w:rFonts w:ascii="Verdana" w:hAnsi="Verdana"/>
          <w:color w:val="000000"/>
          <w:sz w:val="20"/>
        </w:rPr>
      </w:pPr>
    </w:p>
    <w:p w14:paraId="2C0998D8" w14:textId="06B00014" w:rsidR="008D4EA4" w:rsidRPr="00FC12AC" w:rsidRDefault="008D4EA4" w:rsidP="003E2A51">
      <w:pPr>
        <w:numPr>
          <w:ilvl w:val="1"/>
          <w:numId w:val="7"/>
        </w:numPr>
        <w:spacing w:after="0" w:line="320" w:lineRule="exact"/>
        <w:ind w:left="0" w:firstLine="0"/>
        <w:rPr>
          <w:rFonts w:ascii="Verdana" w:hAnsi="Verdana"/>
          <w:color w:val="000000"/>
          <w:sz w:val="20"/>
        </w:rPr>
      </w:pPr>
      <w:r w:rsidRPr="00FC12AC">
        <w:rPr>
          <w:rFonts w:ascii="Verdana" w:hAnsi="Verdana"/>
          <w:color w:val="000000"/>
          <w:sz w:val="20"/>
        </w:rPr>
        <w:t xml:space="preserve">A </w:t>
      </w:r>
      <w:r w:rsidRPr="00AB6F68">
        <w:rPr>
          <w:rFonts w:ascii="Verdana" w:hAnsi="Verdana"/>
          <w:sz w:val="20"/>
        </w:rPr>
        <w:t>presidência</w:t>
      </w:r>
      <w:r w:rsidRPr="00FC12AC">
        <w:rPr>
          <w:rFonts w:ascii="Verdana" w:hAnsi="Verdana"/>
          <w:color w:val="000000"/>
          <w:sz w:val="20"/>
        </w:rPr>
        <w:t xml:space="preserve"> da Assembleia Geral de Debenturistas caberá ao titular de Debêntures eleito na própria Assembleia Geral de Debenturistas, por maioria de votos dos presentes.</w:t>
      </w:r>
    </w:p>
    <w:p w14:paraId="07395F61" w14:textId="77777777" w:rsidR="008D4EA4" w:rsidRPr="00FC12AC" w:rsidRDefault="008D4EA4" w:rsidP="00C53DE1">
      <w:pPr>
        <w:spacing w:after="0" w:line="320" w:lineRule="exact"/>
        <w:rPr>
          <w:rFonts w:ascii="Verdana" w:hAnsi="Verdana"/>
          <w:color w:val="000000"/>
          <w:sz w:val="20"/>
        </w:rPr>
      </w:pPr>
      <w:bookmarkStart w:id="223" w:name="_DV_M264"/>
      <w:bookmarkEnd w:id="223"/>
    </w:p>
    <w:p w14:paraId="3F0CB599" w14:textId="28CB0ED4" w:rsidR="008D4EA4" w:rsidRPr="00FC12AC" w:rsidRDefault="00027914" w:rsidP="003E2A51">
      <w:pPr>
        <w:numPr>
          <w:ilvl w:val="1"/>
          <w:numId w:val="7"/>
        </w:numPr>
        <w:spacing w:after="0" w:line="320" w:lineRule="exact"/>
        <w:ind w:left="0" w:firstLine="0"/>
        <w:rPr>
          <w:rFonts w:ascii="Verdana" w:hAnsi="Verdana"/>
          <w:color w:val="000000"/>
          <w:sz w:val="20"/>
        </w:rPr>
      </w:pPr>
      <w:bookmarkStart w:id="224" w:name="_Ref453116118"/>
      <w:r w:rsidRPr="00FC12AC">
        <w:rPr>
          <w:rFonts w:ascii="Verdana" w:hAnsi="Verdana"/>
          <w:sz w:val="20"/>
        </w:rPr>
        <w:t>Exceto se de outra forma disposto nesta Escritura de Emissão, as deliberações em Assembleia Geral de Debenturistas deverão ser aprovadas por titulares de Debêntures que representem</w:t>
      </w:r>
      <w:r w:rsidR="00582345" w:rsidRPr="00FC12AC">
        <w:rPr>
          <w:rFonts w:ascii="Verdana" w:hAnsi="Verdana"/>
          <w:sz w:val="20"/>
        </w:rPr>
        <w:t>,</w:t>
      </w:r>
      <w:r w:rsidRPr="00FC12AC">
        <w:rPr>
          <w:rFonts w:ascii="Verdana" w:hAnsi="Verdana"/>
          <w:sz w:val="20"/>
        </w:rPr>
        <w:t xml:space="preserve"> em </w:t>
      </w:r>
      <w:r w:rsidR="00582345" w:rsidRPr="00FC12AC">
        <w:rPr>
          <w:rFonts w:ascii="Verdana" w:hAnsi="Verdana"/>
          <w:sz w:val="20"/>
        </w:rPr>
        <w:t xml:space="preserve">qualquer </w:t>
      </w:r>
      <w:r w:rsidRPr="00FC12AC">
        <w:rPr>
          <w:rFonts w:ascii="Verdana" w:hAnsi="Verdana"/>
          <w:sz w:val="20"/>
        </w:rPr>
        <w:t xml:space="preserve">convocação, no mínimo, </w:t>
      </w:r>
      <w:r w:rsidR="00A05119" w:rsidRPr="00FC12AC">
        <w:rPr>
          <w:rFonts w:ascii="Verdana" w:hAnsi="Verdana"/>
          <w:sz w:val="20"/>
        </w:rPr>
        <w:t>50</w:t>
      </w:r>
      <w:r w:rsidRPr="00FC12AC">
        <w:rPr>
          <w:rFonts w:ascii="Verdana" w:hAnsi="Verdana"/>
          <w:sz w:val="20"/>
        </w:rPr>
        <w:t>% (cinquenta por cento)</w:t>
      </w:r>
      <w:r w:rsidR="00A05119" w:rsidRPr="00FC12AC">
        <w:rPr>
          <w:rFonts w:ascii="Verdana" w:hAnsi="Verdana"/>
          <w:sz w:val="20"/>
        </w:rPr>
        <w:t xml:space="preserve"> mais um</w:t>
      </w:r>
      <w:r w:rsidR="00E01D0B" w:rsidRPr="00FC12AC">
        <w:rPr>
          <w:rFonts w:ascii="Verdana" w:hAnsi="Verdana"/>
          <w:sz w:val="20"/>
        </w:rPr>
        <w:t>a</w:t>
      </w:r>
      <w:r w:rsidR="002E6C06" w:rsidRPr="00FC12AC">
        <w:rPr>
          <w:rFonts w:ascii="Verdana" w:hAnsi="Verdana"/>
          <w:sz w:val="20"/>
        </w:rPr>
        <w:t xml:space="preserve"> das</w:t>
      </w:r>
      <w:r w:rsidRPr="00FC12AC">
        <w:rPr>
          <w:rFonts w:ascii="Verdana" w:hAnsi="Verdana"/>
          <w:sz w:val="20"/>
        </w:rPr>
        <w:t xml:space="preserve"> Debêntures em Circulação presentes, desde que presentes à assembleia, no mínimo, </w:t>
      </w:r>
      <w:r w:rsidR="00A05119" w:rsidRPr="00FC12AC">
        <w:rPr>
          <w:rFonts w:ascii="Verdana" w:hAnsi="Verdana"/>
          <w:sz w:val="20"/>
        </w:rPr>
        <w:t>30%</w:t>
      </w:r>
      <w:r w:rsidRPr="00FC12AC">
        <w:rPr>
          <w:rFonts w:ascii="Verdana" w:hAnsi="Verdana"/>
          <w:sz w:val="20"/>
        </w:rPr>
        <w:t xml:space="preserve"> (</w:t>
      </w:r>
      <w:r w:rsidR="00A05119" w:rsidRPr="00FC12AC">
        <w:rPr>
          <w:rFonts w:ascii="Verdana" w:hAnsi="Verdana"/>
          <w:sz w:val="20"/>
        </w:rPr>
        <w:t>trinta por cento</w:t>
      </w:r>
      <w:r w:rsidRPr="00FC12AC">
        <w:rPr>
          <w:rFonts w:ascii="Verdana" w:hAnsi="Verdana"/>
          <w:sz w:val="20"/>
        </w:rPr>
        <w:t>) dos titulares de Debêntures em Circulação.</w:t>
      </w:r>
      <w:r w:rsidR="008D4EA4" w:rsidRPr="00FC12AC">
        <w:rPr>
          <w:rFonts w:ascii="Verdana" w:hAnsi="Verdana"/>
          <w:color w:val="000000"/>
          <w:sz w:val="20"/>
        </w:rPr>
        <w:t xml:space="preserve"> </w:t>
      </w:r>
    </w:p>
    <w:bookmarkEnd w:id="224"/>
    <w:p w14:paraId="659F929C" w14:textId="77777777" w:rsidR="008D4EA4" w:rsidRPr="00FC12AC" w:rsidRDefault="008D4EA4" w:rsidP="00C53DE1">
      <w:pPr>
        <w:spacing w:after="0" w:line="320" w:lineRule="exact"/>
        <w:rPr>
          <w:rFonts w:ascii="Verdana" w:hAnsi="Verdana"/>
          <w:color w:val="000000"/>
          <w:sz w:val="20"/>
        </w:rPr>
      </w:pPr>
    </w:p>
    <w:p w14:paraId="35C85752" w14:textId="42875FBB" w:rsidR="008D4EA4" w:rsidRPr="00FC12AC" w:rsidRDefault="008D4EA4" w:rsidP="003E2A51">
      <w:pPr>
        <w:numPr>
          <w:ilvl w:val="1"/>
          <w:numId w:val="7"/>
        </w:numPr>
        <w:spacing w:after="0" w:line="320" w:lineRule="exact"/>
        <w:ind w:left="0" w:firstLine="0"/>
        <w:rPr>
          <w:rFonts w:ascii="Verdana" w:hAnsi="Verdana"/>
          <w:color w:val="000000"/>
          <w:sz w:val="20"/>
        </w:rPr>
      </w:pPr>
      <w:r w:rsidRPr="00FC12AC">
        <w:rPr>
          <w:rFonts w:ascii="Verdana" w:hAnsi="Verdana"/>
          <w:sz w:val="20"/>
        </w:rPr>
        <w:t>Cada</w:t>
      </w:r>
      <w:r w:rsidRPr="00FC12AC">
        <w:rPr>
          <w:rFonts w:ascii="Verdana" w:hAnsi="Verdana"/>
          <w:color w:val="000000"/>
          <w:sz w:val="20"/>
        </w:rPr>
        <w:t xml:space="preserve"> Debênture conferirá a seu titular o direito a um voto na Assembleia Geral de Debenturistas, sendo admitida a constituição de mandatários, titulares de Debêntures ou não.</w:t>
      </w:r>
    </w:p>
    <w:p w14:paraId="61CAA6CD" w14:textId="77777777" w:rsidR="008D4EA4" w:rsidRPr="00FC12AC" w:rsidRDefault="008D4EA4" w:rsidP="00C53DE1">
      <w:pPr>
        <w:spacing w:after="0" w:line="320" w:lineRule="exact"/>
        <w:rPr>
          <w:rFonts w:ascii="Verdana" w:hAnsi="Verdana"/>
          <w:color w:val="000000"/>
          <w:sz w:val="20"/>
        </w:rPr>
      </w:pPr>
    </w:p>
    <w:p w14:paraId="366DE149" w14:textId="6239C00D" w:rsidR="008D4EA4" w:rsidRPr="00FC12AC" w:rsidRDefault="008D4EA4" w:rsidP="003E2A51">
      <w:pPr>
        <w:numPr>
          <w:ilvl w:val="1"/>
          <w:numId w:val="7"/>
        </w:numPr>
        <w:spacing w:after="0" w:line="320" w:lineRule="exact"/>
        <w:ind w:left="0" w:firstLine="0"/>
        <w:rPr>
          <w:rFonts w:ascii="Verdana" w:hAnsi="Verdana"/>
          <w:color w:val="000000"/>
          <w:sz w:val="20"/>
        </w:rPr>
      </w:pPr>
      <w:r w:rsidRPr="00FC12AC">
        <w:rPr>
          <w:rFonts w:ascii="Verdana" w:hAnsi="Verdana"/>
          <w:sz w:val="20"/>
        </w:rPr>
        <w:lastRenderedPageBreak/>
        <w:t>Para</w:t>
      </w:r>
      <w:r w:rsidRPr="00FC12AC">
        <w:rPr>
          <w:rFonts w:ascii="Verdana" w:hAnsi="Verdana"/>
          <w:color w:val="000000"/>
          <w:sz w:val="20"/>
        </w:rPr>
        <w:t xml:space="preserve"> efeitos</w:t>
      </w:r>
      <w:r w:rsidRPr="00C53DE1">
        <w:rPr>
          <w:rFonts w:ascii="Verdana" w:hAnsi="Verdana"/>
          <w:color w:val="000000"/>
          <w:sz w:val="20"/>
        </w:rPr>
        <w:t xml:space="preserve"> de quórum de Assembleia Geral de Debenturistas, consideram-se, “</w:t>
      </w:r>
      <w:r w:rsidRPr="00C53DE1">
        <w:rPr>
          <w:rFonts w:ascii="Verdana" w:hAnsi="Verdana"/>
          <w:color w:val="000000"/>
          <w:sz w:val="20"/>
          <w:u w:val="single"/>
        </w:rPr>
        <w:t>Debêntures em Circulação</w:t>
      </w:r>
      <w:r w:rsidRPr="00C53DE1">
        <w:rPr>
          <w:rFonts w:ascii="Verdana" w:hAnsi="Verdana"/>
          <w:color w:val="000000"/>
          <w:sz w:val="20"/>
        </w:rPr>
        <w:t xml:space="preserve">” todas as Debêntures em circulação, excluídas aquelas Debêntures: (i) mantidas em tesouraria pela </w:t>
      </w:r>
      <w:r w:rsidR="00C7375B" w:rsidRPr="00417FDB">
        <w:rPr>
          <w:rFonts w:ascii="Verdana" w:hAnsi="Verdana"/>
          <w:color w:val="000000"/>
          <w:sz w:val="20"/>
        </w:rPr>
        <w:t>Companhia</w:t>
      </w:r>
      <w:r w:rsidRPr="00C53DE1">
        <w:rPr>
          <w:rFonts w:ascii="Verdana" w:hAnsi="Verdana"/>
          <w:color w:val="000000"/>
          <w:sz w:val="20"/>
        </w:rPr>
        <w:t xml:space="preserve">; ou (ii) de titularidade de: (a) empresas controladas pela ou coligadas da </w:t>
      </w:r>
      <w:r w:rsidR="00C7375B" w:rsidRPr="00417FDB">
        <w:rPr>
          <w:rFonts w:ascii="Verdana" w:hAnsi="Verdana"/>
          <w:color w:val="000000"/>
          <w:sz w:val="20"/>
        </w:rPr>
        <w:t xml:space="preserve">Companhia </w:t>
      </w:r>
      <w:r w:rsidRPr="00C53DE1">
        <w:rPr>
          <w:rFonts w:ascii="Verdana" w:hAnsi="Verdana"/>
          <w:color w:val="000000"/>
          <w:sz w:val="20"/>
        </w:rPr>
        <w:t>(diretas ou indiretas); (b) acionistas controladores (ou grupo de controle) (direta ou indiretamen</w:t>
      </w:r>
      <w:r w:rsidRPr="00FC12AC">
        <w:rPr>
          <w:rFonts w:ascii="Verdana" w:hAnsi="Verdana"/>
          <w:color w:val="000000"/>
          <w:sz w:val="20"/>
        </w:rPr>
        <w:t xml:space="preserve">te) e sociedades sob controle comum da </w:t>
      </w:r>
      <w:r w:rsidR="00C7375B" w:rsidRPr="00FC12AC">
        <w:rPr>
          <w:rFonts w:ascii="Verdana" w:hAnsi="Verdana"/>
          <w:color w:val="000000"/>
          <w:sz w:val="20"/>
        </w:rPr>
        <w:t>Companhia</w:t>
      </w:r>
      <w:r w:rsidRPr="00FC12AC">
        <w:rPr>
          <w:rFonts w:ascii="Verdana" w:hAnsi="Verdana"/>
          <w:color w:val="000000"/>
          <w:sz w:val="20"/>
        </w:rPr>
        <w:t xml:space="preserve">, incluindo, mas não se limitando a, pessoas direta ou indiretamente relacionadas ou com grau de parentesco até o terceiro grau a qualquer das pessoas anteriormente mencionadas; e (c) diretores ou conselheiros da </w:t>
      </w:r>
      <w:r w:rsidR="00C7375B" w:rsidRPr="00FC12AC">
        <w:rPr>
          <w:rFonts w:ascii="Verdana" w:hAnsi="Verdana"/>
          <w:color w:val="000000"/>
          <w:sz w:val="20"/>
        </w:rPr>
        <w:t>Companhia</w:t>
      </w:r>
      <w:r w:rsidRPr="00FC12AC">
        <w:rPr>
          <w:rFonts w:ascii="Verdana" w:hAnsi="Verdana"/>
          <w:color w:val="000000"/>
          <w:sz w:val="20"/>
        </w:rPr>
        <w:t>, incluindo, mas não se limitando a, pessoas direta ou indiretamente relacionadas ou com grau de parentesco até o terceiro grau a qualquer das pessoas anteriormente mencionadas. Para efeitos de quórum de deliberação não serão computados, ainda, os votos em branco.</w:t>
      </w:r>
    </w:p>
    <w:p w14:paraId="30688D0E" w14:textId="77777777" w:rsidR="008D4EA4" w:rsidRPr="00FC12AC" w:rsidRDefault="008D4EA4" w:rsidP="00C53DE1">
      <w:pPr>
        <w:spacing w:after="0" w:line="320" w:lineRule="exact"/>
        <w:rPr>
          <w:rFonts w:ascii="Verdana" w:hAnsi="Verdana"/>
          <w:color w:val="000000"/>
          <w:sz w:val="20"/>
        </w:rPr>
      </w:pPr>
    </w:p>
    <w:p w14:paraId="35F81C44" w14:textId="2E5E5E6A" w:rsidR="008D4EA4" w:rsidRPr="00FC12AC" w:rsidRDefault="008D4EA4" w:rsidP="003E2A51">
      <w:pPr>
        <w:numPr>
          <w:ilvl w:val="1"/>
          <w:numId w:val="7"/>
        </w:numPr>
        <w:spacing w:after="0" w:line="320" w:lineRule="exact"/>
        <w:ind w:left="0" w:firstLine="0"/>
        <w:rPr>
          <w:rFonts w:ascii="Verdana" w:hAnsi="Verdana"/>
          <w:color w:val="000000"/>
          <w:sz w:val="20"/>
        </w:rPr>
      </w:pPr>
      <w:r w:rsidRPr="00AB6F68">
        <w:rPr>
          <w:rFonts w:ascii="Verdana" w:hAnsi="Verdana"/>
          <w:sz w:val="20"/>
        </w:rPr>
        <w:t>As</w:t>
      </w:r>
      <w:r w:rsidRPr="00FC12AC">
        <w:rPr>
          <w:rFonts w:ascii="Verdana" w:hAnsi="Verdana"/>
          <w:color w:val="000000"/>
          <w:sz w:val="20"/>
        </w:rPr>
        <w:t xml:space="preserve"> </w:t>
      </w:r>
      <w:r w:rsidRPr="00FC12AC">
        <w:rPr>
          <w:rFonts w:ascii="Verdana" w:hAnsi="Verdana"/>
          <w:sz w:val="20"/>
        </w:rPr>
        <w:t>deliberações</w:t>
      </w:r>
      <w:r w:rsidRPr="00FC12AC">
        <w:rPr>
          <w:rFonts w:ascii="Verdana" w:hAnsi="Verdana"/>
          <w:color w:val="000000"/>
          <w:sz w:val="20"/>
        </w:rPr>
        <w:t xml:space="preserve"> tomadas pelos titulares de Debêntures em Assembleia Geral de Debenturistas no âmbito de sua competência legal, observados os quóruns estabelecidos nesta Escritura</w:t>
      </w:r>
      <w:r w:rsidR="00C7375B" w:rsidRPr="00FC12AC">
        <w:rPr>
          <w:rFonts w:ascii="Verdana" w:hAnsi="Verdana"/>
          <w:color w:val="000000"/>
          <w:sz w:val="20"/>
        </w:rPr>
        <w:t xml:space="preserve"> de Emissão</w:t>
      </w:r>
      <w:r w:rsidRPr="00FC12AC">
        <w:rPr>
          <w:rFonts w:ascii="Verdana" w:hAnsi="Verdana"/>
          <w:color w:val="000000"/>
          <w:sz w:val="20"/>
        </w:rPr>
        <w:t xml:space="preserve">, serão existentes, válidas e eficazes perante a </w:t>
      </w:r>
      <w:r w:rsidR="00C7375B" w:rsidRPr="00FC12AC">
        <w:rPr>
          <w:rFonts w:ascii="Verdana" w:hAnsi="Verdana"/>
          <w:color w:val="000000"/>
          <w:sz w:val="20"/>
        </w:rPr>
        <w:t xml:space="preserve">Companhia </w:t>
      </w:r>
      <w:r w:rsidRPr="00FC12AC">
        <w:rPr>
          <w:rFonts w:ascii="Verdana" w:hAnsi="Verdana"/>
          <w:color w:val="000000"/>
          <w:sz w:val="20"/>
        </w:rPr>
        <w:t>e obrigarão a todos os titulares das Debêntures em Circulação independentemente de terem comparecido à Assembleia Geral de Debenturistas ou do voto proferido na respectiva Assembleia Geral de Debenturistas.</w:t>
      </w:r>
    </w:p>
    <w:p w14:paraId="0A612FCD" w14:textId="77777777" w:rsidR="008D4EA4" w:rsidRPr="00FC12AC" w:rsidRDefault="008D4EA4" w:rsidP="00C53DE1">
      <w:pPr>
        <w:spacing w:after="0" w:line="320" w:lineRule="exact"/>
        <w:rPr>
          <w:rFonts w:ascii="Verdana" w:hAnsi="Verdana"/>
          <w:color w:val="000000"/>
          <w:sz w:val="20"/>
        </w:rPr>
      </w:pPr>
    </w:p>
    <w:p w14:paraId="4D738FCF" w14:textId="5C828EAC" w:rsidR="008D4EA4" w:rsidRPr="00C53DE1" w:rsidRDefault="008D4EA4" w:rsidP="003E2A51">
      <w:pPr>
        <w:numPr>
          <w:ilvl w:val="1"/>
          <w:numId w:val="7"/>
        </w:numPr>
        <w:spacing w:after="0" w:line="320" w:lineRule="exact"/>
        <w:ind w:left="0" w:firstLine="0"/>
        <w:rPr>
          <w:rFonts w:ascii="Verdana" w:hAnsi="Verdana"/>
          <w:color w:val="000000"/>
          <w:sz w:val="20"/>
        </w:rPr>
      </w:pPr>
      <w:r w:rsidRPr="00FC12AC">
        <w:rPr>
          <w:rFonts w:ascii="Verdana" w:hAnsi="Verdana"/>
          <w:sz w:val="20"/>
        </w:rPr>
        <w:t>Ressalvado</w:t>
      </w:r>
      <w:r w:rsidRPr="00FC12AC">
        <w:rPr>
          <w:rFonts w:ascii="Verdana" w:hAnsi="Verdana"/>
          <w:color w:val="000000"/>
          <w:sz w:val="20"/>
        </w:rPr>
        <w:t xml:space="preserve"> o previsto </w:t>
      </w:r>
      <w:r w:rsidR="00586181" w:rsidRPr="00FC12AC">
        <w:rPr>
          <w:rFonts w:ascii="Verdana" w:hAnsi="Verdana"/>
          <w:color w:val="000000"/>
          <w:sz w:val="20"/>
        </w:rPr>
        <w:t>no</w:t>
      </w:r>
      <w:r w:rsidR="00385FFF" w:rsidRPr="00FC12AC">
        <w:rPr>
          <w:rFonts w:ascii="Verdana" w:hAnsi="Verdana"/>
          <w:color w:val="000000"/>
          <w:sz w:val="20"/>
        </w:rPr>
        <w:t xml:space="preserve"> Termo de Securitização</w:t>
      </w:r>
      <w:r w:rsidRPr="00FC12AC">
        <w:rPr>
          <w:rFonts w:ascii="Verdana" w:hAnsi="Verdana"/>
          <w:color w:val="000000"/>
          <w:sz w:val="20"/>
        </w:rPr>
        <w:t xml:space="preserve"> relativo ao não resgate antecipado dos</w:t>
      </w:r>
      <w:r w:rsidRPr="00C53DE1">
        <w:rPr>
          <w:rFonts w:ascii="Verdana" w:hAnsi="Verdana"/>
          <w:color w:val="000000"/>
          <w:sz w:val="20"/>
        </w:rPr>
        <w:t xml:space="preserve"> </w:t>
      </w:r>
      <w:r w:rsidR="00C7375B" w:rsidRPr="00417FDB">
        <w:rPr>
          <w:rFonts w:ascii="Verdana" w:hAnsi="Verdana"/>
          <w:color w:val="000000"/>
          <w:sz w:val="20"/>
        </w:rPr>
        <w:t>CRI</w:t>
      </w:r>
      <w:r w:rsidRPr="00C53DE1">
        <w:rPr>
          <w:rFonts w:ascii="Verdana" w:hAnsi="Verdana"/>
          <w:color w:val="000000"/>
          <w:sz w:val="20"/>
        </w:rPr>
        <w:t xml:space="preserve"> e, consequentemente, o não vencimento antecipado das Debêntures, as deliberações para: (A) a modificação das condições das Debêntures, assim entendidas as relativas: (i) às alterações da Amortização das Debêntures; (ii) às alterações do prazo de vencimento das Debêntures; (iii) às alterações da Remuneração das Debêntures; (</w:t>
      </w:r>
      <w:proofErr w:type="spellStart"/>
      <w:r w:rsidRPr="00C53DE1">
        <w:rPr>
          <w:rFonts w:ascii="Verdana" w:hAnsi="Verdana"/>
          <w:color w:val="000000"/>
          <w:sz w:val="20"/>
        </w:rPr>
        <w:t>iv</w:t>
      </w:r>
      <w:proofErr w:type="spellEnd"/>
      <w:r w:rsidRPr="00C53DE1">
        <w:rPr>
          <w:rFonts w:ascii="Verdana" w:hAnsi="Verdana"/>
          <w:color w:val="000000"/>
          <w:sz w:val="20"/>
        </w:rPr>
        <w:t xml:space="preserve">) </w:t>
      </w:r>
      <w:r w:rsidR="00C971B6">
        <w:rPr>
          <w:rFonts w:ascii="Verdana" w:hAnsi="Verdana"/>
          <w:color w:val="000000"/>
          <w:sz w:val="20"/>
        </w:rPr>
        <w:t>a</w:t>
      </w:r>
      <w:r w:rsidRPr="00C53DE1">
        <w:rPr>
          <w:rFonts w:ascii="Verdana" w:hAnsi="Verdana"/>
          <w:color w:val="000000"/>
          <w:sz w:val="20"/>
        </w:rPr>
        <w:t xml:space="preserve"> alteração ou exclusão </w:t>
      </w:r>
      <w:r w:rsidR="004B7F2B" w:rsidRPr="00C53DE1">
        <w:rPr>
          <w:rFonts w:ascii="Verdana" w:hAnsi="Verdana"/>
          <w:color w:val="000000"/>
          <w:sz w:val="20"/>
        </w:rPr>
        <w:t xml:space="preserve">dos </w:t>
      </w:r>
      <w:r w:rsidR="004B7F2B">
        <w:rPr>
          <w:rFonts w:ascii="Verdana" w:hAnsi="Verdana"/>
          <w:color w:val="000000"/>
          <w:sz w:val="20"/>
        </w:rPr>
        <w:t>E</w:t>
      </w:r>
      <w:r w:rsidR="004B7F2B" w:rsidRPr="00C53DE1">
        <w:rPr>
          <w:rFonts w:ascii="Verdana" w:hAnsi="Verdana"/>
          <w:color w:val="000000"/>
          <w:sz w:val="20"/>
        </w:rPr>
        <w:t xml:space="preserve">ventos de </w:t>
      </w:r>
      <w:r w:rsidR="004B7F2B">
        <w:rPr>
          <w:rFonts w:ascii="Verdana" w:hAnsi="Verdana"/>
          <w:color w:val="000000"/>
          <w:sz w:val="20"/>
        </w:rPr>
        <w:t>V</w:t>
      </w:r>
      <w:r w:rsidR="004B7F2B" w:rsidRPr="00C53DE1">
        <w:rPr>
          <w:rFonts w:ascii="Verdana" w:hAnsi="Verdana"/>
          <w:color w:val="000000"/>
          <w:sz w:val="20"/>
        </w:rPr>
        <w:t xml:space="preserve">encimento </w:t>
      </w:r>
      <w:r w:rsidR="004B7F2B">
        <w:rPr>
          <w:rFonts w:ascii="Verdana" w:hAnsi="Verdana"/>
          <w:color w:val="000000"/>
          <w:sz w:val="20"/>
        </w:rPr>
        <w:t>A</w:t>
      </w:r>
      <w:r w:rsidR="004B7F2B" w:rsidRPr="00C53DE1">
        <w:rPr>
          <w:rFonts w:ascii="Verdana" w:hAnsi="Verdana"/>
          <w:color w:val="000000"/>
          <w:sz w:val="20"/>
        </w:rPr>
        <w:t xml:space="preserve">ntecipado; (v) ao </w:t>
      </w:r>
      <w:r w:rsidR="004B7F2B">
        <w:rPr>
          <w:rFonts w:ascii="Verdana" w:hAnsi="Verdana"/>
          <w:color w:val="000000"/>
          <w:sz w:val="20"/>
        </w:rPr>
        <w:t>R</w:t>
      </w:r>
      <w:r w:rsidR="004B7F2B" w:rsidRPr="00C53DE1">
        <w:rPr>
          <w:rFonts w:ascii="Verdana" w:hAnsi="Verdana"/>
          <w:color w:val="000000"/>
          <w:sz w:val="20"/>
        </w:rPr>
        <w:t xml:space="preserve">esgate </w:t>
      </w:r>
      <w:r w:rsidR="004B7F2B">
        <w:rPr>
          <w:rFonts w:ascii="Verdana" w:hAnsi="Verdana"/>
          <w:color w:val="000000"/>
          <w:sz w:val="20"/>
        </w:rPr>
        <w:t>A</w:t>
      </w:r>
      <w:r w:rsidR="004B7F2B" w:rsidRPr="00C53DE1">
        <w:rPr>
          <w:rFonts w:ascii="Verdana" w:hAnsi="Verdana"/>
          <w:color w:val="000000"/>
          <w:sz w:val="20"/>
        </w:rPr>
        <w:t>ntecipado</w:t>
      </w:r>
      <w:r w:rsidR="004B7F2B">
        <w:rPr>
          <w:rFonts w:ascii="Verdana" w:hAnsi="Verdana"/>
          <w:color w:val="000000"/>
          <w:sz w:val="20"/>
        </w:rPr>
        <w:t xml:space="preserve"> ou Amortização Extraordinária</w:t>
      </w:r>
      <w:r w:rsidR="004B7F2B" w:rsidRPr="00C53DE1">
        <w:rPr>
          <w:rFonts w:ascii="Verdana" w:hAnsi="Verdana"/>
          <w:color w:val="000000"/>
          <w:sz w:val="20"/>
        </w:rPr>
        <w:t xml:space="preserve"> das Debêntures; e/ou (vi) à alteração dos quóruns de deliberação previstos nesta Escritura</w:t>
      </w:r>
      <w:r w:rsidR="004B7F2B" w:rsidRPr="00417FDB">
        <w:rPr>
          <w:rFonts w:ascii="Verdana" w:hAnsi="Verdana"/>
          <w:color w:val="000000"/>
          <w:sz w:val="20"/>
        </w:rPr>
        <w:t xml:space="preserve"> de Emissão</w:t>
      </w:r>
      <w:r w:rsidR="004B7F2B" w:rsidRPr="00C53DE1">
        <w:rPr>
          <w:rFonts w:ascii="Verdana" w:hAnsi="Verdana"/>
          <w:color w:val="000000"/>
          <w:sz w:val="20"/>
        </w:rPr>
        <w:t>, serão tomadas por titulares das Debêntures que representem 90% (noventa por cento) das Debêntures em Circulação, seja em primeira convocação da Assembleia Geral ou em qualquer convocação subsequente; e (B) a não adoção de qualquer medida prevista em lei ou nesta Escritura</w:t>
      </w:r>
      <w:r w:rsidR="004B7F2B" w:rsidRPr="00417FDB">
        <w:rPr>
          <w:rFonts w:ascii="Verdana" w:hAnsi="Verdana"/>
          <w:color w:val="000000"/>
          <w:sz w:val="20"/>
        </w:rPr>
        <w:t xml:space="preserve"> de Emissão</w:t>
      </w:r>
      <w:r w:rsidR="004B7F2B" w:rsidRPr="00C53DE1">
        <w:rPr>
          <w:rFonts w:ascii="Verdana" w:hAnsi="Verdana"/>
          <w:color w:val="000000"/>
          <w:sz w:val="20"/>
        </w:rPr>
        <w:t>, que vise à defesa dos direitos e interesses dos Debenturistas, incluindo a renúncia definitiva ou temporária de direitos (</w:t>
      </w:r>
      <w:proofErr w:type="spellStart"/>
      <w:r w:rsidR="004B7F2B" w:rsidRPr="00C052D8">
        <w:rPr>
          <w:rFonts w:ascii="Verdana" w:hAnsi="Verdana"/>
          <w:i/>
          <w:iCs/>
          <w:color w:val="000000"/>
          <w:sz w:val="20"/>
        </w:rPr>
        <w:t>waiver</w:t>
      </w:r>
      <w:proofErr w:type="spellEnd"/>
      <w:r w:rsidR="004B7F2B" w:rsidRPr="00C53DE1">
        <w:rPr>
          <w:rFonts w:ascii="Verdana" w:hAnsi="Verdana"/>
          <w:color w:val="000000"/>
          <w:sz w:val="20"/>
        </w:rPr>
        <w:t xml:space="preserve">), serão tomadas por titulares das Debêntures em Circulação que representem, em primeira convocação, </w:t>
      </w:r>
      <w:r w:rsidR="004B7F2B" w:rsidRPr="00B81331">
        <w:rPr>
          <w:rFonts w:ascii="Verdana" w:hAnsi="Verdana"/>
          <w:sz w:val="20"/>
        </w:rPr>
        <w:t>50% (cinquenta por cento)</w:t>
      </w:r>
      <w:r w:rsidR="004B7F2B" w:rsidRPr="00D01795">
        <w:rPr>
          <w:rFonts w:ascii="Verdana" w:hAnsi="Verdana"/>
          <w:sz w:val="20"/>
        </w:rPr>
        <w:t xml:space="preserve"> </w:t>
      </w:r>
      <w:r w:rsidR="004B7F2B">
        <w:rPr>
          <w:rFonts w:ascii="Verdana" w:hAnsi="Verdana"/>
          <w:sz w:val="20"/>
        </w:rPr>
        <w:t xml:space="preserve">mais um </w:t>
      </w:r>
      <w:r w:rsidR="004B7F2B" w:rsidRPr="00D01795">
        <w:rPr>
          <w:rFonts w:ascii="Verdana" w:hAnsi="Verdana"/>
          <w:sz w:val="20"/>
        </w:rPr>
        <w:t xml:space="preserve">das Debêntures em Circulação ou, em segunda convocação, por titulares de Debêntures em Circulação que representem </w:t>
      </w:r>
      <w:r w:rsidR="004B7F2B">
        <w:rPr>
          <w:rFonts w:ascii="Verdana" w:hAnsi="Verdana"/>
          <w:sz w:val="20"/>
        </w:rPr>
        <w:t>50</w:t>
      </w:r>
      <w:r w:rsidR="004B7F2B" w:rsidRPr="00B81331">
        <w:rPr>
          <w:rFonts w:ascii="Verdana" w:hAnsi="Verdana"/>
          <w:sz w:val="20"/>
        </w:rPr>
        <w:t>% (</w:t>
      </w:r>
      <w:r w:rsidR="004B7F2B">
        <w:rPr>
          <w:rFonts w:ascii="Verdana" w:hAnsi="Verdana"/>
          <w:sz w:val="20"/>
        </w:rPr>
        <w:t>cinquenta</w:t>
      </w:r>
      <w:r w:rsidR="004B7F2B" w:rsidRPr="00B81331">
        <w:rPr>
          <w:rFonts w:ascii="Verdana" w:hAnsi="Verdana"/>
          <w:sz w:val="20"/>
        </w:rPr>
        <w:t xml:space="preserve"> por cento)</w:t>
      </w:r>
      <w:r w:rsidR="004B7F2B" w:rsidRPr="00D01795">
        <w:rPr>
          <w:rFonts w:ascii="Verdana" w:hAnsi="Verdana"/>
          <w:sz w:val="20"/>
        </w:rPr>
        <w:t xml:space="preserve"> </w:t>
      </w:r>
      <w:r w:rsidR="004B7F2B">
        <w:rPr>
          <w:rFonts w:ascii="Verdana" w:hAnsi="Verdana"/>
          <w:sz w:val="20"/>
        </w:rPr>
        <w:t xml:space="preserve">mais uma </w:t>
      </w:r>
      <w:r w:rsidR="004B7F2B" w:rsidRPr="00D01795">
        <w:rPr>
          <w:rFonts w:ascii="Verdana" w:hAnsi="Verdana"/>
          <w:sz w:val="20"/>
        </w:rPr>
        <w:t>das Debêntures em Circulação</w:t>
      </w:r>
      <w:r w:rsidR="004B7F2B">
        <w:rPr>
          <w:rFonts w:ascii="Verdana" w:hAnsi="Verdana"/>
          <w:sz w:val="20"/>
        </w:rPr>
        <w:t xml:space="preserve"> presentes</w:t>
      </w:r>
      <w:r w:rsidR="004B7F2B" w:rsidRPr="00D01795">
        <w:rPr>
          <w:rFonts w:ascii="Verdana" w:hAnsi="Verdana"/>
          <w:sz w:val="20"/>
        </w:rPr>
        <w:t xml:space="preserve">, desde que presentes, no mínimo, </w:t>
      </w:r>
      <w:r w:rsidR="004B7F2B">
        <w:rPr>
          <w:rFonts w:ascii="Verdana" w:hAnsi="Verdana"/>
          <w:sz w:val="20"/>
        </w:rPr>
        <w:t>15%</w:t>
      </w:r>
      <w:r w:rsidR="004B7F2B" w:rsidRPr="00B81331">
        <w:rPr>
          <w:rFonts w:ascii="Verdana" w:hAnsi="Verdana"/>
          <w:sz w:val="20"/>
        </w:rPr>
        <w:t xml:space="preserve"> (</w:t>
      </w:r>
      <w:r w:rsidR="004B7F2B">
        <w:rPr>
          <w:rFonts w:ascii="Verdana" w:hAnsi="Verdana"/>
          <w:sz w:val="20"/>
        </w:rPr>
        <w:t>quinze por cento</w:t>
      </w:r>
      <w:r w:rsidR="004B7F2B" w:rsidRPr="00B81331">
        <w:rPr>
          <w:rFonts w:ascii="Verdana" w:hAnsi="Verdana"/>
          <w:sz w:val="20"/>
        </w:rPr>
        <w:t>)</w:t>
      </w:r>
      <w:r w:rsidR="004B7F2B" w:rsidRPr="00D01795">
        <w:rPr>
          <w:rFonts w:ascii="Verdana" w:hAnsi="Verdana"/>
          <w:sz w:val="20"/>
        </w:rPr>
        <w:t xml:space="preserve"> dos titulares de Debêntures em Circulação</w:t>
      </w:r>
      <w:r w:rsidRPr="00C53DE1">
        <w:rPr>
          <w:rFonts w:ascii="Verdana" w:hAnsi="Verdana"/>
          <w:color w:val="000000"/>
          <w:sz w:val="20"/>
        </w:rPr>
        <w:t xml:space="preserve">. </w:t>
      </w:r>
    </w:p>
    <w:p w14:paraId="6560C4D9" w14:textId="77777777" w:rsidR="008D4EA4" w:rsidRPr="00417FDB" w:rsidRDefault="008D4EA4" w:rsidP="001C2B06">
      <w:pPr>
        <w:spacing w:after="0" w:line="320" w:lineRule="exact"/>
        <w:rPr>
          <w:rFonts w:ascii="Verdana" w:hAnsi="Verdana"/>
          <w:sz w:val="20"/>
        </w:rPr>
      </w:pPr>
    </w:p>
    <w:p w14:paraId="4C6CB211" w14:textId="611343C0" w:rsidR="000D37B1" w:rsidRPr="00417FDB" w:rsidRDefault="000D37B1" w:rsidP="003E2A51">
      <w:pPr>
        <w:numPr>
          <w:ilvl w:val="1"/>
          <w:numId w:val="7"/>
        </w:numPr>
        <w:spacing w:after="0" w:line="320" w:lineRule="exact"/>
        <w:ind w:left="0" w:firstLine="0"/>
        <w:rPr>
          <w:rFonts w:ascii="Verdana" w:hAnsi="Verdana"/>
          <w:sz w:val="20"/>
        </w:rPr>
      </w:pPr>
      <w:r w:rsidRPr="00FC12AC">
        <w:rPr>
          <w:rFonts w:ascii="Verdana" w:hAnsi="Verdana"/>
          <w:sz w:val="20"/>
        </w:rPr>
        <w:t>Aplica</w:t>
      </w:r>
      <w:r w:rsidRPr="00417FDB">
        <w:rPr>
          <w:rFonts w:ascii="Verdana" w:hAnsi="Verdana"/>
          <w:sz w:val="20"/>
        </w:rPr>
        <w:t>-se às assembleias gerais de Debenturista, no que couber, o disposto na Lei das Sociedades por Ações sobre a assembleia geral de acionistas.</w:t>
      </w:r>
    </w:p>
    <w:p w14:paraId="00F80BF9" w14:textId="77777777" w:rsidR="0051565F" w:rsidRPr="00417FDB" w:rsidRDefault="0051565F" w:rsidP="001C2B06">
      <w:pPr>
        <w:spacing w:after="0" w:line="320" w:lineRule="exact"/>
        <w:rPr>
          <w:rFonts w:ascii="Verdana" w:hAnsi="Verdana"/>
          <w:sz w:val="20"/>
        </w:rPr>
      </w:pPr>
      <w:bookmarkStart w:id="225" w:name="_Ref534176609"/>
      <w:bookmarkEnd w:id="220"/>
    </w:p>
    <w:p w14:paraId="46F0021C" w14:textId="7D59FB52" w:rsidR="00973E47" w:rsidRPr="00B36C3D" w:rsidRDefault="00973E47" w:rsidP="003E2A51">
      <w:pPr>
        <w:keepNext/>
        <w:numPr>
          <w:ilvl w:val="0"/>
          <w:numId w:val="7"/>
        </w:numPr>
        <w:autoSpaceDE w:val="0"/>
        <w:autoSpaceDN w:val="0"/>
        <w:adjustRightInd w:val="0"/>
        <w:spacing w:after="0" w:line="320" w:lineRule="exact"/>
        <w:rPr>
          <w:rFonts w:ascii="Verdana" w:hAnsi="Verdana"/>
          <w:b/>
          <w:caps/>
          <w:sz w:val="20"/>
        </w:rPr>
      </w:pPr>
      <w:bookmarkStart w:id="226" w:name="_Ref147910921"/>
      <w:r w:rsidRPr="00B36C3D">
        <w:rPr>
          <w:rFonts w:ascii="Verdana" w:hAnsi="Verdana"/>
          <w:b/>
          <w:caps/>
          <w:sz w:val="20"/>
        </w:rPr>
        <w:t xml:space="preserve">Declarações </w:t>
      </w:r>
      <w:bookmarkEnd w:id="226"/>
      <w:r w:rsidR="00A40428" w:rsidRPr="00B36C3D">
        <w:rPr>
          <w:rFonts w:ascii="Verdana" w:hAnsi="Verdana"/>
          <w:b/>
          <w:caps/>
          <w:sz w:val="20"/>
        </w:rPr>
        <w:t>e Garantias</w:t>
      </w:r>
    </w:p>
    <w:p w14:paraId="008DBDED" w14:textId="77777777" w:rsidR="00CF42B2" w:rsidRPr="00417FDB" w:rsidRDefault="00CF42B2" w:rsidP="001C2B06">
      <w:pPr>
        <w:spacing w:after="0" w:line="320" w:lineRule="exact"/>
        <w:rPr>
          <w:rFonts w:ascii="Verdana" w:hAnsi="Verdana"/>
          <w:sz w:val="20"/>
        </w:rPr>
      </w:pPr>
    </w:p>
    <w:p w14:paraId="58BBCC31" w14:textId="3FB9D630" w:rsidR="00973E47" w:rsidRPr="00417FDB" w:rsidRDefault="00973E47" w:rsidP="003E2A51">
      <w:pPr>
        <w:numPr>
          <w:ilvl w:val="1"/>
          <w:numId w:val="7"/>
        </w:numPr>
        <w:spacing w:after="0" w:line="320" w:lineRule="exact"/>
        <w:ind w:left="0" w:firstLine="0"/>
        <w:rPr>
          <w:rFonts w:ascii="Verdana" w:hAnsi="Verdana"/>
          <w:sz w:val="20"/>
        </w:rPr>
      </w:pPr>
      <w:bookmarkStart w:id="227" w:name="_Ref130286814"/>
      <w:r w:rsidRPr="00417FDB">
        <w:rPr>
          <w:rFonts w:ascii="Verdana" w:hAnsi="Verdana"/>
          <w:sz w:val="20"/>
        </w:rPr>
        <w:t xml:space="preserve">A </w:t>
      </w:r>
      <w:r w:rsidRPr="00FC12AC">
        <w:rPr>
          <w:rFonts w:ascii="Verdana" w:hAnsi="Verdana"/>
          <w:sz w:val="20"/>
        </w:rPr>
        <w:t>Companhia</w:t>
      </w:r>
      <w:r w:rsidRPr="00417FDB">
        <w:rPr>
          <w:rFonts w:ascii="Verdana" w:hAnsi="Verdana"/>
          <w:sz w:val="20"/>
        </w:rPr>
        <w:t xml:space="preserve">, neste ato, na Data de Emissão e na Data de </w:t>
      </w:r>
      <w:r w:rsidR="00FC24B6" w:rsidRPr="00417FDB">
        <w:rPr>
          <w:rFonts w:ascii="Verdana" w:hAnsi="Verdana"/>
          <w:sz w:val="20"/>
        </w:rPr>
        <w:t>Integralização</w:t>
      </w:r>
      <w:r w:rsidRPr="00417FDB">
        <w:rPr>
          <w:rFonts w:ascii="Verdana" w:hAnsi="Verdana"/>
          <w:sz w:val="20"/>
        </w:rPr>
        <w:t>, declara que:</w:t>
      </w:r>
      <w:bookmarkEnd w:id="225"/>
      <w:bookmarkEnd w:id="227"/>
    </w:p>
    <w:p w14:paraId="5313FED6" w14:textId="77777777" w:rsidR="00C30FF3" w:rsidRPr="00686F60" w:rsidRDefault="00C30FF3" w:rsidP="00C30FF3">
      <w:pPr>
        <w:spacing w:line="320" w:lineRule="exact"/>
        <w:rPr>
          <w:rFonts w:ascii="Verdana" w:hAnsi="Verdana"/>
          <w:b/>
          <w:sz w:val="20"/>
        </w:rPr>
      </w:pPr>
    </w:p>
    <w:p w14:paraId="41243FBE" w14:textId="77777777"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Tem todas as autorizações e licenças relevantes exigidas pelas autoridades federais, estaduais e municipais para o exercício de suas atividades;</w:t>
      </w:r>
    </w:p>
    <w:p w14:paraId="26AE3A5C"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0501A934" w14:textId="77777777"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Está em dia com o pagamento, de acordo com os termos estabelecidos pela legislação em vigor, de todas as suas respectivas obrigações e responsabilidades (inclusive todas as obrigações de natureza tributária, trabalhista, ambiental e previdenciária);</w:t>
      </w:r>
    </w:p>
    <w:p w14:paraId="2BC4D1D6" w14:textId="77777777" w:rsidR="00C30FF3" w:rsidRPr="00686F60" w:rsidRDefault="00C30FF3" w:rsidP="00C30FF3">
      <w:pPr>
        <w:pStyle w:val="PargrafodaLista"/>
        <w:spacing w:line="320" w:lineRule="exact"/>
        <w:rPr>
          <w:rFonts w:ascii="Verdana" w:hAnsi="Verdana"/>
          <w:sz w:val="20"/>
        </w:rPr>
      </w:pPr>
    </w:p>
    <w:p w14:paraId="38B2BD15" w14:textId="62203648"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Exceto pelas Garantias descritas nesta </w:t>
      </w:r>
      <w:r w:rsidR="00F2335E">
        <w:rPr>
          <w:rFonts w:ascii="Verdana" w:hAnsi="Verdana"/>
          <w:sz w:val="20"/>
        </w:rPr>
        <w:t>Escritura de Emissão</w:t>
      </w:r>
      <w:r w:rsidRPr="00686F60">
        <w:rPr>
          <w:rFonts w:ascii="Verdana" w:hAnsi="Verdana"/>
          <w:sz w:val="20"/>
        </w:rPr>
        <w:t>, os ativos objetos das Garantias estão livres e desembaraçados de qualquer ônus;</w:t>
      </w:r>
    </w:p>
    <w:p w14:paraId="3C0CAD44"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4D5FCCFD" w14:textId="77777777"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Conhece a legislação especial que regulamenta o Empreendimento Imobiliário, qual seja, a Lei nº 4.591, de 16 de dezembro de 1964 (“</w:t>
      </w:r>
      <w:r w:rsidRPr="00686F60">
        <w:rPr>
          <w:rFonts w:ascii="Verdana" w:hAnsi="Verdana"/>
          <w:sz w:val="20"/>
          <w:u w:val="single"/>
        </w:rPr>
        <w:t>Lei nº 4.591</w:t>
      </w:r>
      <w:r w:rsidRPr="00686F60">
        <w:rPr>
          <w:rFonts w:ascii="Verdana" w:hAnsi="Verdana"/>
          <w:sz w:val="20"/>
        </w:rPr>
        <w:t>”);</w:t>
      </w:r>
      <w:bookmarkStart w:id="228" w:name="page37"/>
      <w:bookmarkEnd w:id="228"/>
    </w:p>
    <w:p w14:paraId="6F47E418"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340652EC" w14:textId="24D3805B"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Não ocultou da Securitizadora qualquer fato ou circunstância que represente ou venha a representar risco para a Operação de Securitização e/ou à</w:t>
      </w:r>
      <w:r w:rsidR="00B36C3D">
        <w:rPr>
          <w:rFonts w:ascii="Verdana" w:hAnsi="Verdana"/>
          <w:sz w:val="20"/>
        </w:rPr>
        <w:t>s</w:t>
      </w:r>
      <w:r w:rsidRPr="00686F60">
        <w:rPr>
          <w:rFonts w:ascii="Verdana" w:hAnsi="Verdana"/>
          <w:sz w:val="20"/>
        </w:rPr>
        <w:t xml:space="preserve"> Garantia</w:t>
      </w:r>
      <w:r w:rsidR="00B36C3D">
        <w:rPr>
          <w:rFonts w:ascii="Verdana" w:hAnsi="Verdana"/>
          <w:sz w:val="20"/>
        </w:rPr>
        <w:t>s</w:t>
      </w:r>
      <w:r w:rsidRPr="00686F60">
        <w:rPr>
          <w:rFonts w:ascii="Verdana" w:hAnsi="Verdana"/>
          <w:sz w:val="20"/>
        </w:rPr>
        <w:t xml:space="preserve"> ora instituídas;</w:t>
      </w:r>
    </w:p>
    <w:p w14:paraId="71A7F848"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53ECC61C" w14:textId="524276D3"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Não existem quaisquer litígios ou dívidas sobre o Imóvel objeto do Empreendimento Imobiliário ou relativos aos Créditos Imobiliários, bem como ações reais, pessoais, reipersecutórias, reivindicatórias, ambientais ou outras medidas judiciais que possam atingir a</w:t>
      </w:r>
      <w:r w:rsidR="004422AA">
        <w:rPr>
          <w:rFonts w:ascii="Verdana" w:hAnsi="Verdana"/>
          <w:sz w:val="20"/>
        </w:rPr>
        <w:t>s</w:t>
      </w:r>
      <w:r w:rsidRPr="00686F60">
        <w:rPr>
          <w:rFonts w:ascii="Verdana" w:hAnsi="Verdana"/>
          <w:sz w:val="20"/>
        </w:rPr>
        <w:t xml:space="preserve"> Garantia</w:t>
      </w:r>
      <w:r w:rsidR="004422AA">
        <w:rPr>
          <w:rFonts w:ascii="Verdana" w:hAnsi="Verdana"/>
          <w:sz w:val="20"/>
        </w:rPr>
        <w:t>s</w:t>
      </w:r>
      <w:r w:rsidRPr="00686F60">
        <w:rPr>
          <w:rFonts w:ascii="Verdana" w:hAnsi="Verdana"/>
          <w:sz w:val="20"/>
        </w:rPr>
        <w:t xml:space="preserve"> prestadas na presente </w:t>
      </w:r>
      <w:r w:rsidR="00F2335E">
        <w:rPr>
          <w:rFonts w:ascii="Verdana" w:hAnsi="Verdana"/>
          <w:sz w:val="20"/>
        </w:rPr>
        <w:t>Escritura de Emissão</w:t>
      </w:r>
      <w:r w:rsidR="00F30B23">
        <w:rPr>
          <w:rFonts w:ascii="Verdana" w:hAnsi="Verdana"/>
          <w:sz w:val="20"/>
        </w:rPr>
        <w:t xml:space="preserve"> ou </w:t>
      </w:r>
      <w:r w:rsidR="004422AA">
        <w:rPr>
          <w:rFonts w:ascii="Verdana" w:hAnsi="Verdana"/>
          <w:sz w:val="20"/>
        </w:rPr>
        <w:t>n</w:t>
      </w:r>
      <w:r w:rsidR="00F30B23">
        <w:rPr>
          <w:rFonts w:ascii="Verdana" w:hAnsi="Verdana"/>
          <w:sz w:val="20"/>
        </w:rPr>
        <w:t>a Operação</w:t>
      </w:r>
      <w:r w:rsidRPr="00686F60">
        <w:rPr>
          <w:rFonts w:ascii="Verdana" w:hAnsi="Verdana"/>
          <w:sz w:val="20"/>
        </w:rPr>
        <w:t xml:space="preserve">; </w:t>
      </w:r>
    </w:p>
    <w:p w14:paraId="3D790600"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66E80211" w14:textId="48D37DCB"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Não se encontra em estado de necessidade ou sob coação para a celebração desta </w:t>
      </w:r>
      <w:r w:rsidR="00F2335E">
        <w:rPr>
          <w:rFonts w:ascii="Verdana" w:hAnsi="Verdana"/>
          <w:sz w:val="20"/>
        </w:rPr>
        <w:t>Escritura de Emissão</w:t>
      </w:r>
      <w:r w:rsidRPr="00686F60">
        <w:rPr>
          <w:rFonts w:ascii="Verdana" w:hAnsi="Verdana"/>
          <w:sz w:val="20"/>
        </w:rPr>
        <w:t xml:space="preserve">, quaisquer outros contratos e/ou documentos a ela relacionados, tampouco têm urgência em celebrá-los, tendo tido tempo suficiente para a análise detalhada e diligência para a celebração desses instrumentos; discutindo termos, taxas, prazos e demais condições, mediante recebimento prévio das minutas para exame, sendo assistidos por seus advogados durante toda a negociação; </w:t>
      </w:r>
    </w:p>
    <w:p w14:paraId="6DA43EBC"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5107961A" w14:textId="5AD55165"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Conhece e entende a gravidade da situação ocasionada pela pandemia “Covid-19” e </w:t>
      </w:r>
      <w:r w:rsidR="004B7F2B" w:rsidRPr="00686F60">
        <w:rPr>
          <w:rFonts w:ascii="Verdana" w:hAnsi="Verdana"/>
          <w:sz w:val="20"/>
        </w:rPr>
        <w:t>atesta</w:t>
      </w:r>
      <w:r w:rsidRPr="00686F60">
        <w:rPr>
          <w:rFonts w:ascii="Verdana" w:hAnsi="Verdana"/>
          <w:sz w:val="20"/>
        </w:rPr>
        <w:t xml:space="preserve"> possuir, neste momento, totais condições de cumprimento e continuidade desta </w:t>
      </w:r>
      <w:r w:rsidR="00F2335E">
        <w:rPr>
          <w:rFonts w:ascii="Verdana" w:hAnsi="Verdana"/>
          <w:sz w:val="20"/>
        </w:rPr>
        <w:t>Escritura de Emissão</w:t>
      </w:r>
      <w:r w:rsidRPr="00686F60">
        <w:rPr>
          <w:rFonts w:ascii="Verdana" w:hAnsi="Verdana"/>
          <w:sz w:val="20"/>
        </w:rPr>
        <w:t xml:space="preserve"> e demais Documentos da Operação celebrados;</w:t>
      </w:r>
    </w:p>
    <w:p w14:paraId="2B163B30"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0EE96ED1" w14:textId="44A07A3D"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lastRenderedPageBreak/>
        <w:t xml:space="preserve">Possui total condição de cumprir com suas obrigações assumidas nesta </w:t>
      </w:r>
      <w:r w:rsidR="00F2335E">
        <w:rPr>
          <w:rFonts w:ascii="Verdana" w:hAnsi="Verdana"/>
          <w:sz w:val="20"/>
        </w:rPr>
        <w:t>Escritura de Emissão</w:t>
      </w:r>
      <w:r w:rsidRPr="00686F60">
        <w:rPr>
          <w:rFonts w:ascii="Verdana" w:hAnsi="Verdana"/>
          <w:sz w:val="20"/>
        </w:rPr>
        <w:t xml:space="preserve"> e nos demais Documentos da Operação, não podendo alegar, no presente ou no futuro, que um eventual inadimplemento se deu por conta das consequências trazidas pela crise econômica advinda da pandemia mencionada acima, sendo certo que</w:t>
      </w:r>
      <w:r w:rsidR="004B7F2B" w:rsidRPr="00686F60">
        <w:rPr>
          <w:rFonts w:ascii="Verdana" w:hAnsi="Verdana"/>
          <w:sz w:val="20"/>
        </w:rPr>
        <w:t xml:space="preserve"> </w:t>
      </w:r>
      <w:r w:rsidRPr="00686F60">
        <w:rPr>
          <w:rFonts w:ascii="Verdana" w:hAnsi="Verdana"/>
          <w:sz w:val="20"/>
        </w:rPr>
        <w:t xml:space="preserve">o vencimento antecipado desta </w:t>
      </w:r>
      <w:r w:rsidR="00F2335E">
        <w:rPr>
          <w:rFonts w:ascii="Verdana" w:hAnsi="Verdana"/>
          <w:sz w:val="20"/>
        </w:rPr>
        <w:t>Escritura de Emissão</w:t>
      </w:r>
      <w:r w:rsidRPr="00686F60">
        <w:rPr>
          <w:rFonts w:ascii="Verdana" w:hAnsi="Verdana"/>
          <w:sz w:val="20"/>
        </w:rPr>
        <w:t>, ficará condicionado à prévia deliberação dos titulares dos CRI;</w:t>
      </w:r>
    </w:p>
    <w:p w14:paraId="2C4CFB41"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204FB05A" w14:textId="2B2376ED"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Está ciente e se obriga, para todos os efeitos e fins de direito, pelos prejuízos resultantes de caso fortuito ou força maior, inclusive daqueles decorrentes da pandemia “Covid-19”, renunciando expressamente a qualquer direito presente ou futuro de invocá-los em seu favor, seja para suspender qualquer uma das obrigações aqui assumidas nesta </w:t>
      </w:r>
      <w:r w:rsidR="00F2335E">
        <w:rPr>
          <w:rFonts w:ascii="Verdana" w:hAnsi="Verdana"/>
          <w:sz w:val="20"/>
        </w:rPr>
        <w:t>Escritura de Emissão</w:t>
      </w:r>
      <w:r w:rsidRPr="00686F60">
        <w:rPr>
          <w:rFonts w:ascii="Verdana" w:hAnsi="Verdana"/>
          <w:sz w:val="20"/>
        </w:rPr>
        <w:t xml:space="preserve"> e/ou nos demais Documentos da Operação, seja para se exonerar dos efeitos de um eventual inadimplemento contratual</w:t>
      </w:r>
      <w:r w:rsidR="00F30B23">
        <w:rPr>
          <w:rFonts w:ascii="Verdana" w:hAnsi="Verdana"/>
          <w:sz w:val="20"/>
        </w:rPr>
        <w:t xml:space="preserve"> </w:t>
      </w:r>
      <w:r w:rsidR="00F30B23" w:rsidRPr="00E15268">
        <w:rPr>
          <w:rFonts w:ascii="Verdana" w:hAnsi="Verdana"/>
          <w:sz w:val="20"/>
        </w:rPr>
        <w:t>impedi</w:t>
      </w:r>
      <w:r w:rsidR="00F30B23">
        <w:rPr>
          <w:rFonts w:ascii="Verdana" w:hAnsi="Verdana"/>
          <w:sz w:val="20"/>
        </w:rPr>
        <w:t>ndo</w:t>
      </w:r>
      <w:r w:rsidR="00F30B23" w:rsidRPr="00E15268">
        <w:rPr>
          <w:rFonts w:ascii="Verdana" w:hAnsi="Verdana"/>
          <w:sz w:val="20"/>
        </w:rPr>
        <w:t>, em eventual disputa, a alegação de que a pandemia e os efeitos dela decorrentes eram fatos imprevisíveis ou caracterizadores de caso fortuito ou força maior</w:t>
      </w:r>
      <w:r w:rsidRPr="00686F60">
        <w:rPr>
          <w:rFonts w:ascii="Verdana" w:hAnsi="Verdana"/>
          <w:sz w:val="20"/>
        </w:rPr>
        <w:t>;</w:t>
      </w:r>
    </w:p>
    <w:p w14:paraId="2C2D27F7"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5B62FC34" w14:textId="3D3337CD" w:rsidR="00C30FF3"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Atua em conformidade com a Lei nº 12.846, de 1º de agosto de 2013, o Decreto nº 8.420, de 18 de março de 2015 e, desde que aplicável, a </w:t>
      </w:r>
      <w:r w:rsidRPr="00947545">
        <w:rPr>
          <w:rFonts w:ascii="Verdana" w:hAnsi="Verdana"/>
          <w:i/>
          <w:sz w:val="20"/>
        </w:rPr>
        <w:t xml:space="preserve">U.S. </w:t>
      </w:r>
      <w:proofErr w:type="spellStart"/>
      <w:r w:rsidRPr="00947545">
        <w:rPr>
          <w:rFonts w:ascii="Verdana" w:hAnsi="Verdana"/>
          <w:i/>
          <w:sz w:val="20"/>
        </w:rPr>
        <w:t>Foreign</w:t>
      </w:r>
      <w:proofErr w:type="spellEnd"/>
      <w:r w:rsidRPr="00947545">
        <w:rPr>
          <w:rFonts w:ascii="Verdana" w:hAnsi="Verdana"/>
          <w:i/>
          <w:sz w:val="20"/>
        </w:rPr>
        <w:t xml:space="preserve"> </w:t>
      </w:r>
      <w:proofErr w:type="spellStart"/>
      <w:r w:rsidRPr="00947545">
        <w:rPr>
          <w:rFonts w:ascii="Verdana" w:hAnsi="Verdana"/>
          <w:i/>
          <w:sz w:val="20"/>
        </w:rPr>
        <w:t>Corrupt</w:t>
      </w:r>
      <w:proofErr w:type="spellEnd"/>
      <w:r w:rsidRPr="00947545">
        <w:rPr>
          <w:rFonts w:ascii="Verdana" w:hAnsi="Verdana"/>
          <w:i/>
          <w:sz w:val="20"/>
        </w:rPr>
        <w:t xml:space="preserve"> </w:t>
      </w:r>
      <w:proofErr w:type="spellStart"/>
      <w:r w:rsidRPr="00947545">
        <w:rPr>
          <w:rFonts w:ascii="Verdana" w:hAnsi="Verdana"/>
          <w:i/>
          <w:sz w:val="20"/>
        </w:rPr>
        <w:t>Practices</w:t>
      </w:r>
      <w:proofErr w:type="spellEnd"/>
      <w:r w:rsidRPr="00947545">
        <w:rPr>
          <w:rFonts w:ascii="Verdana" w:hAnsi="Verdana"/>
          <w:i/>
          <w:sz w:val="20"/>
        </w:rPr>
        <w:t xml:space="preserve"> </w:t>
      </w:r>
      <w:proofErr w:type="spellStart"/>
      <w:r w:rsidRPr="00947545">
        <w:rPr>
          <w:rFonts w:ascii="Verdana" w:hAnsi="Verdana"/>
          <w:i/>
          <w:sz w:val="20"/>
        </w:rPr>
        <w:t>Act</w:t>
      </w:r>
      <w:proofErr w:type="spellEnd"/>
      <w:r w:rsidRPr="00947545">
        <w:rPr>
          <w:rFonts w:ascii="Verdana" w:hAnsi="Verdana"/>
          <w:i/>
          <w:sz w:val="20"/>
        </w:rPr>
        <w:t xml:space="preserve"> </w:t>
      </w:r>
      <w:proofErr w:type="spellStart"/>
      <w:r w:rsidRPr="00947545">
        <w:rPr>
          <w:rFonts w:ascii="Verdana" w:hAnsi="Verdana"/>
          <w:i/>
          <w:sz w:val="20"/>
        </w:rPr>
        <w:t>of</w:t>
      </w:r>
      <w:proofErr w:type="spellEnd"/>
      <w:r w:rsidRPr="00947545">
        <w:rPr>
          <w:rFonts w:ascii="Verdana" w:hAnsi="Verdana"/>
          <w:i/>
          <w:sz w:val="20"/>
        </w:rPr>
        <w:t xml:space="preserve"> 1977</w:t>
      </w:r>
      <w:r w:rsidRPr="00686F60">
        <w:rPr>
          <w:rFonts w:ascii="Verdana" w:hAnsi="Verdana"/>
          <w:sz w:val="20"/>
        </w:rPr>
        <w:t xml:space="preserve">, da </w:t>
      </w:r>
      <w:r w:rsidRPr="00947545">
        <w:rPr>
          <w:rFonts w:ascii="Verdana" w:hAnsi="Verdana"/>
          <w:i/>
          <w:sz w:val="20"/>
        </w:rPr>
        <w:t xml:space="preserve">OECD Convention </w:t>
      </w:r>
      <w:proofErr w:type="spellStart"/>
      <w:r w:rsidRPr="00947545">
        <w:rPr>
          <w:rFonts w:ascii="Verdana" w:hAnsi="Verdana"/>
          <w:i/>
          <w:sz w:val="20"/>
        </w:rPr>
        <w:t>on</w:t>
      </w:r>
      <w:proofErr w:type="spellEnd"/>
      <w:r w:rsidRPr="00947545">
        <w:rPr>
          <w:rFonts w:ascii="Verdana" w:hAnsi="Verdana"/>
          <w:i/>
          <w:sz w:val="20"/>
        </w:rPr>
        <w:t xml:space="preserve"> </w:t>
      </w:r>
      <w:proofErr w:type="spellStart"/>
      <w:r w:rsidRPr="00947545">
        <w:rPr>
          <w:rFonts w:ascii="Verdana" w:hAnsi="Verdana"/>
          <w:i/>
          <w:sz w:val="20"/>
        </w:rPr>
        <w:t>Combating</w:t>
      </w:r>
      <w:proofErr w:type="spellEnd"/>
      <w:r w:rsidRPr="00947545">
        <w:rPr>
          <w:rFonts w:ascii="Verdana" w:hAnsi="Verdana"/>
          <w:i/>
          <w:sz w:val="20"/>
        </w:rPr>
        <w:t xml:space="preserve"> </w:t>
      </w:r>
      <w:proofErr w:type="spellStart"/>
      <w:r w:rsidRPr="00947545">
        <w:rPr>
          <w:rFonts w:ascii="Verdana" w:hAnsi="Verdana"/>
          <w:i/>
          <w:sz w:val="20"/>
        </w:rPr>
        <w:t>Bribery</w:t>
      </w:r>
      <w:proofErr w:type="spellEnd"/>
      <w:r w:rsidRPr="00947545">
        <w:rPr>
          <w:rFonts w:ascii="Verdana" w:hAnsi="Verdana"/>
          <w:i/>
          <w:sz w:val="20"/>
        </w:rPr>
        <w:t xml:space="preserve"> </w:t>
      </w:r>
      <w:proofErr w:type="spellStart"/>
      <w:r w:rsidRPr="00947545">
        <w:rPr>
          <w:rFonts w:ascii="Verdana" w:hAnsi="Verdana"/>
          <w:i/>
          <w:sz w:val="20"/>
        </w:rPr>
        <w:t>of</w:t>
      </w:r>
      <w:proofErr w:type="spellEnd"/>
      <w:r w:rsidRPr="00947545">
        <w:rPr>
          <w:rFonts w:ascii="Verdana" w:hAnsi="Verdana"/>
          <w:i/>
          <w:sz w:val="20"/>
        </w:rPr>
        <w:t xml:space="preserve"> </w:t>
      </w:r>
      <w:proofErr w:type="spellStart"/>
      <w:r w:rsidRPr="00947545">
        <w:rPr>
          <w:rFonts w:ascii="Verdana" w:hAnsi="Verdana"/>
          <w:i/>
          <w:sz w:val="20"/>
        </w:rPr>
        <w:t>Foreign</w:t>
      </w:r>
      <w:proofErr w:type="spellEnd"/>
      <w:r w:rsidRPr="00947545">
        <w:rPr>
          <w:rFonts w:ascii="Verdana" w:hAnsi="Verdana"/>
          <w:i/>
          <w:sz w:val="20"/>
        </w:rPr>
        <w:t xml:space="preserve"> </w:t>
      </w:r>
      <w:proofErr w:type="spellStart"/>
      <w:r w:rsidRPr="00947545">
        <w:rPr>
          <w:rFonts w:ascii="Verdana" w:hAnsi="Verdana"/>
          <w:i/>
          <w:sz w:val="20"/>
        </w:rPr>
        <w:t>Public</w:t>
      </w:r>
      <w:proofErr w:type="spellEnd"/>
      <w:r w:rsidRPr="00947545">
        <w:rPr>
          <w:rFonts w:ascii="Verdana" w:hAnsi="Verdana"/>
          <w:i/>
          <w:sz w:val="20"/>
        </w:rPr>
        <w:t xml:space="preserve"> </w:t>
      </w:r>
      <w:proofErr w:type="spellStart"/>
      <w:r w:rsidRPr="00947545">
        <w:rPr>
          <w:rFonts w:ascii="Verdana" w:hAnsi="Verdana"/>
          <w:i/>
          <w:sz w:val="20"/>
        </w:rPr>
        <w:t>Officials</w:t>
      </w:r>
      <w:proofErr w:type="spellEnd"/>
      <w:r w:rsidRPr="00947545">
        <w:rPr>
          <w:rFonts w:ascii="Verdana" w:hAnsi="Verdana"/>
          <w:i/>
          <w:sz w:val="20"/>
        </w:rPr>
        <w:t xml:space="preserve"> in </w:t>
      </w:r>
      <w:proofErr w:type="spellStart"/>
      <w:r w:rsidRPr="00947545">
        <w:rPr>
          <w:rFonts w:ascii="Verdana" w:hAnsi="Verdana"/>
          <w:i/>
          <w:sz w:val="20"/>
        </w:rPr>
        <w:t>International</w:t>
      </w:r>
      <w:proofErr w:type="spellEnd"/>
      <w:r w:rsidRPr="00947545">
        <w:rPr>
          <w:rFonts w:ascii="Verdana" w:hAnsi="Verdana"/>
          <w:i/>
          <w:sz w:val="20"/>
        </w:rPr>
        <w:t xml:space="preserve"> Business </w:t>
      </w:r>
      <w:proofErr w:type="spellStart"/>
      <w:r w:rsidRPr="00947545">
        <w:rPr>
          <w:rFonts w:ascii="Verdana" w:hAnsi="Verdana"/>
          <w:i/>
          <w:sz w:val="20"/>
        </w:rPr>
        <w:t>Transactions</w:t>
      </w:r>
      <w:proofErr w:type="spellEnd"/>
      <w:r w:rsidRPr="00686F60">
        <w:rPr>
          <w:rFonts w:ascii="Verdana" w:hAnsi="Verdana"/>
          <w:sz w:val="20"/>
        </w:rPr>
        <w:t xml:space="preserve"> e do </w:t>
      </w:r>
      <w:r w:rsidRPr="00947545">
        <w:rPr>
          <w:rFonts w:ascii="Verdana" w:hAnsi="Verdana"/>
          <w:i/>
          <w:sz w:val="20"/>
        </w:rPr>
        <w:t xml:space="preserve">UK </w:t>
      </w:r>
      <w:proofErr w:type="spellStart"/>
      <w:r w:rsidRPr="00947545">
        <w:rPr>
          <w:rFonts w:ascii="Verdana" w:hAnsi="Verdana"/>
          <w:i/>
          <w:sz w:val="20"/>
        </w:rPr>
        <w:t>Bribery</w:t>
      </w:r>
      <w:proofErr w:type="spellEnd"/>
      <w:r w:rsidRPr="00947545">
        <w:rPr>
          <w:rFonts w:ascii="Verdana" w:hAnsi="Verdana"/>
          <w:i/>
          <w:sz w:val="20"/>
        </w:rPr>
        <w:t xml:space="preserve"> </w:t>
      </w:r>
      <w:proofErr w:type="spellStart"/>
      <w:r w:rsidRPr="00947545">
        <w:rPr>
          <w:rFonts w:ascii="Verdana" w:hAnsi="Verdana"/>
          <w:i/>
          <w:sz w:val="20"/>
        </w:rPr>
        <w:t>Act</w:t>
      </w:r>
      <w:proofErr w:type="spellEnd"/>
      <w:r w:rsidRPr="00947545">
        <w:rPr>
          <w:rFonts w:ascii="Verdana" w:hAnsi="Verdana"/>
          <w:i/>
          <w:sz w:val="20"/>
        </w:rPr>
        <w:t xml:space="preserve"> (UKBA)</w:t>
      </w:r>
      <w:r w:rsidRPr="00686F60">
        <w:rPr>
          <w:rFonts w:ascii="Verdana" w:hAnsi="Verdana"/>
          <w:sz w:val="20"/>
        </w:rPr>
        <w:t xml:space="preserve"> (“</w:t>
      </w:r>
      <w:r w:rsidRPr="00686F60">
        <w:rPr>
          <w:rFonts w:ascii="Verdana" w:hAnsi="Verdana"/>
          <w:sz w:val="20"/>
          <w:u w:val="single"/>
        </w:rPr>
        <w:t>Leis Anticorrupção</w:t>
      </w:r>
      <w:r w:rsidRPr="00686F60">
        <w:rPr>
          <w:rFonts w:ascii="Verdana" w:hAnsi="Verdana"/>
          <w:sz w:val="20"/>
        </w:rPr>
        <w:t xml:space="preserve">”), na medida em que (a) mantem políticas e procedimentos internos que assegurem integral cumprimento das Leis Anticorrupção; (b) abstém-se de praticar atos de corrupção e de agir de forma lesiva à administração pública, nacional ou estrangeira, conforme aplicável, no interesse ou para benefício, exclusivo ou não, da </w:t>
      </w:r>
      <w:r w:rsidR="00F2335E" w:rsidRPr="00DA708A">
        <w:rPr>
          <w:rFonts w:ascii="Verdana" w:hAnsi="Verdana"/>
          <w:sz w:val="20"/>
        </w:rPr>
        <w:t>Companhia</w:t>
      </w:r>
      <w:r w:rsidRPr="00686F60">
        <w:rPr>
          <w:rFonts w:ascii="Verdana" w:hAnsi="Verdana"/>
          <w:sz w:val="20"/>
        </w:rPr>
        <w:t xml:space="preserve"> e/ou sua controladora; e (c) cumprem as Leis Anticorrupção na realização de suas atividades; assim como se obriga a informar, imediatamente, por escrito, à Securitizadora e ao Agente Fiduciário dos CRI, detalhes de qualquer violação às Leis Anticorrupção;</w:t>
      </w:r>
    </w:p>
    <w:p w14:paraId="7F72500C" w14:textId="77777777" w:rsidR="00C30FF3" w:rsidRPr="00686F60" w:rsidRDefault="00C30FF3" w:rsidP="00C30FF3">
      <w:pPr>
        <w:pStyle w:val="PargrafodaLista"/>
        <w:spacing w:line="320" w:lineRule="exact"/>
        <w:rPr>
          <w:rFonts w:ascii="Verdana" w:hAnsi="Verdana"/>
          <w:sz w:val="20"/>
        </w:rPr>
      </w:pPr>
    </w:p>
    <w:p w14:paraId="03A1EE10" w14:textId="73135102" w:rsidR="00DF0A41" w:rsidRPr="00686F60"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o </w:t>
      </w:r>
      <w:r w:rsidR="00DF0A41" w:rsidRPr="00686F60">
        <w:rPr>
          <w:rFonts w:ascii="Verdana" w:hAnsi="Verdana"/>
          <w:sz w:val="20"/>
        </w:rPr>
        <w:t xml:space="preserve">Empreendimento Imobiliário será constituído sobre o Imóvel composto pelas </w:t>
      </w:r>
      <w:r w:rsidR="00DF0A41" w:rsidRPr="00AB6F68">
        <w:rPr>
          <w:rFonts w:ascii="Verdana" w:hAnsi="Verdana"/>
          <w:sz w:val="20"/>
        </w:rPr>
        <w:t>matrículas 1.257, 6.979 e 22.385 do Cartório de Registro de Imóveis da Comarca de Extrema e parte da matrícula nº 2.361, com área de 58,08 hectares (“</w:t>
      </w:r>
      <w:r w:rsidR="00DF0A41" w:rsidRPr="00AB6F68">
        <w:rPr>
          <w:rFonts w:ascii="Verdana" w:hAnsi="Verdana"/>
          <w:sz w:val="20"/>
          <w:u w:val="single"/>
        </w:rPr>
        <w:t>Área Principal da Matrícula 2.361</w:t>
      </w:r>
      <w:r w:rsidR="00DF0A41" w:rsidRPr="00AB6F68">
        <w:rPr>
          <w:rFonts w:ascii="Verdana" w:hAnsi="Verdana"/>
          <w:sz w:val="20"/>
        </w:rPr>
        <w:t xml:space="preserve">”), inscrita em área maior em condomínio </w:t>
      </w:r>
      <w:r w:rsidR="00DF0A41" w:rsidRPr="00947545">
        <w:rPr>
          <w:rFonts w:ascii="Verdana" w:hAnsi="Verdana"/>
          <w:i/>
          <w:sz w:val="20"/>
        </w:rPr>
        <w:t>pro diviso</w:t>
      </w:r>
      <w:r w:rsidR="00DF0A41" w:rsidRPr="00AB6F68">
        <w:rPr>
          <w:rFonts w:ascii="Verdana" w:hAnsi="Verdana"/>
          <w:sz w:val="20"/>
        </w:rPr>
        <w:t xml:space="preserve">, estando em andamento o procedimento administrativo de </w:t>
      </w:r>
      <w:proofErr w:type="spellStart"/>
      <w:r w:rsidR="00DF0A41" w:rsidRPr="00AB6F68">
        <w:rPr>
          <w:rFonts w:ascii="Verdana" w:hAnsi="Verdana"/>
          <w:sz w:val="20"/>
        </w:rPr>
        <w:t>e</w:t>
      </w:r>
      <w:r w:rsidR="0072381B">
        <w:rPr>
          <w:rFonts w:ascii="Verdana" w:hAnsi="Verdana"/>
          <w:sz w:val="20"/>
        </w:rPr>
        <w:t>s</w:t>
      </w:r>
      <w:r w:rsidR="00DF0A41" w:rsidRPr="00AB6F68">
        <w:rPr>
          <w:rFonts w:ascii="Verdana" w:hAnsi="Verdana"/>
          <w:sz w:val="20"/>
        </w:rPr>
        <w:t>tremação</w:t>
      </w:r>
      <w:proofErr w:type="spellEnd"/>
      <w:r w:rsidR="00DF0A41" w:rsidRPr="00AB6F68">
        <w:rPr>
          <w:rFonts w:ascii="Verdana" w:hAnsi="Verdana"/>
          <w:sz w:val="20"/>
        </w:rPr>
        <w:t xml:space="preserve"> e individualização da Área Principal da Matrícula 2.361;</w:t>
      </w:r>
      <w:r w:rsidR="00DF0A41" w:rsidRPr="00686F60">
        <w:rPr>
          <w:rFonts w:ascii="Verdana" w:hAnsi="Verdana"/>
          <w:sz w:val="20"/>
        </w:rPr>
        <w:t xml:space="preserve"> </w:t>
      </w:r>
    </w:p>
    <w:p w14:paraId="76369BE0" w14:textId="77777777" w:rsidR="00DF0A41" w:rsidRPr="00686F60" w:rsidRDefault="00DF0A41" w:rsidP="00DF0A41">
      <w:pPr>
        <w:pStyle w:val="PargrafodaLista"/>
        <w:widowControl w:val="0"/>
        <w:tabs>
          <w:tab w:val="left" w:pos="567"/>
          <w:tab w:val="left" w:pos="1353"/>
          <w:tab w:val="left" w:pos="1354"/>
        </w:tabs>
        <w:autoSpaceDE w:val="0"/>
        <w:autoSpaceDN w:val="0"/>
        <w:spacing w:line="320" w:lineRule="exact"/>
        <w:ind w:right="-1"/>
        <w:rPr>
          <w:rFonts w:ascii="Verdana" w:hAnsi="Verdana"/>
          <w:sz w:val="20"/>
        </w:rPr>
      </w:pPr>
    </w:p>
    <w:p w14:paraId="5A363C02" w14:textId="50C26062" w:rsidR="00C30FF3" w:rsidRPr="009960D5" w:rsidRDefault="00DF0A41"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9960D5">
        <w:rPr>
          <w:rFonts w:ascii="Verdana" w:hAnsi="Verdana"/>
          <w:sz w:val="20"/>
        </w:rPr>
        <w:t xml:space="preserve">a fração ideal correspondente a 22,977272% da Área Principal da Matrícula 2.361 </w:t>
      </w:r>
      <w:r w:rsidR="00D87D71" w:rsidRPr="009960D5">
        <w:rPr>
          <w:rFonts w:ascii="Verdana" w:hAnsi="Verdana"/>
          <w:sz w:val="20"/>
        </w:rPr>
        <w:t>(“</w:t>
      </w:r>
      <w:r w:rsidR="00D87D71" w:rsidRPr="007F2CE1">
        <w:rPr>
          <w:rFonts w:ascii="Verdana" w:hAnsi="Verdana"/>
          <w:sz w:val="20"/>
          <w:u w:val="single"/>
        </w:rPr>
        <w:t>Área Remanescente</w:t>
      </w:r>
      <w:r w:rsidR="00D87D71" w:rsidRPr="007F2CE1">
        <w:rPr>
          <w:rFonts w:ascii="Verdana" w:hAnsi="Verdana"/>
          <w:sz w:val="20"/>
        </w:rPr>
        <w:t>”)</w:t>
      </w:r>
      <w:r w:rsidR="004422AA" w:rsidRPr="007F2CE1">
        <w:rPr>
          <w:rFonts w:ascii="Verdana" w:hAnsi="Verdana"/>
          <w:sz w:val="20"/>
        </w:rPr>
        <w:t xml:space="preserve"> </w:t>
      </w:r>
      <w:r w:rsidRPr="004D226B">
        <w:rPr>
          <w:rFonts w:ascii="Verdana" w:hAnsi="Verdana"/>
          <w:sz w:val="20"/>
        </w:rPr>
        <w:t xml:space="preserve">se encontra registrada em nome do espólio de </w:t>
      </w:r>
      <w:proofErr w:type="spellStart"/>
      <w:r w:rsidRPr="004D226B">
        <w:rPr>
          <w:rFonts w:ascii="Verdana" w:hAnsi="Verdana"/>
          <w:sz w:val="20"/>
        </w:rPr>
        <w:t>Ignês</w:t>
      </w:r>
      <w:proofErr w:type="spellEnd"/>
      <w:r w:rsidRPr="004D226B">
        <w:rPr>
          <w:rFonts w:ascii="Verdana" w:hAnsi="Verdana"/>
          <w:sz w:val="20"/>
        </w:rPr>
        <w:t xml:space="preserve"> </w:t>
      </w:r>
      <w:proofErr w:type="spellStart"/>
      <w:r w:rsidRPr="004D226B">
        <w:rPr>
          <w:rFonts w:ascii="Verdana" w:hAnsi="Verdana"/>
          <w:sz w:val="20"/>
        </w:rPr>
        <w:t>Olivotti</w:t>
      </w:r>
      <w:proofErr w:type="spellEnd"/>
      <w:r w:rsidRPr="004D226B">
        <w:rPr>
          <w:rFonts w:ascii="Verdana" w:hAnsi="Verdana"/>
          <w:sz w:val="20"/>
        </w:rPr>
        <w:t xml:space="preserve"> Simões, estando pendente a conclusão do processo de inventário ou a obtenção de alvará judicia</w:t>
      </w:r>
      <w:r w:rsidRPr="009960D5">
        <w:rPr>
          <w:rFonts w:ascii="Verdana" w:hAnsi="Verdana"/>
          <w:sz w:val="20"/>
        </w:rPr>
        <w:t xml:space="preserve">l para a lavratura e registro da competente escritura de compra e venda em favor da Companhia; e </w:t>
      </w:r>
    </w:p>
    <w:p w14:paraId="6DA8FC9A" w14:textId="77777777" w:rsidR="00C30FF3" w:rsidRPr="009960D5"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06EFA506" w14:textId="1D23A802" w:rsidR="00C30FF3" w:rsidRPr="00FE3263" w:rsidRDefault="00C30FF3" w:rsidP="003E2A51">
      <w:pPr>
        <w:pStyle w:val="PargrafodaLista"/>
        <w:widowControl w:val="0"/>
        <w:numPr>
          <w:ilvl w:val="0"/>
          <w:numId w:val="11"/>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FE3263">
        <w:rPr>
          <w:rFonts w:ascii="Verdana" w:hAnsi="Verdana"/>
          <w:sz w:val="20"/>
        </w:rPr>
        <w:lastRenderedPageBreak/>
        <w:t xml:space="preserve">a </w:t>
      </w:r>
      <w:r w:rsidR="00F30B23" w:rsidRPr="00FE3263">
        <w:rPr>
          <w:rFonts w:ascii="Verdana" w:hAnsi="Verdana"/>
          <w:sz w:val="20"/>
        </w:rPr>
        <w:t>Companhia pretende adquirir a propriedade de 3 (três) glebas de terra adjacentes ao Imóvel, correspondentes à transcrição 16.225, matrícula nº 1.052 e à Área Remanescente da Matrícula 2.361, todas do Cartório de Registro de Imóveis da Comarca de Extrema (em conjunto, o “</w:t>
      </w:r>
      <w:r w:rsidR="00F30B23" w:rsidRPr="00FE3263">
        <w:rPr>
          <w:rFonts w:ascii="Verdana" w:hAnsi="Verdana"/>
          <w:sz w:val="20"/>
          <w:u w:val="single"/>
        </w:rPr>
        <w:t>Imóvel Complementar</w:t>
      </w:r>
      <w:r w:rsidR="00F30B23" w:rsidRPr="00FE3263">
        <w:rPr>
          <w:rFonts w:ascii="Verdana" w:hAnsi="Verdana"/>
          <w:sz w:val="20"/>
        </w:rPr>
        <w:t>”), estando pendente a regularização dominial pelos atuais possuidores, mediante processo de usucapião judicial ou extrajudicial</w:t>
      </w:r>
      <w:r w:rsidR="00CB3937" w:rsidRPr="00FE3263">
        <w:rPr>
          <w:rFonts w:ascii="Verdana" w:hAnsi="Verdana"/>
          <w:sz w:val="20"/>
        </w:rPr>
        <w:t xml:space="preserve">, e </w:t>
      </w:r>
      <w:r w:rsidR="003919CB" w:rsidRPr="00FE3263">
        <w:rPr>
          <w:rFonts w:ascii="Verdana" w:hAnsi="Verdana"/>
          <w:sz w:val="20"/>
        </w:rPr>
        <w:t>deverá</w:t>
      </w:r>
      <w:r w:rsidR="00CB3937" w:rsidRPr="00FE3263">
        <w:rPr>
          <w:rFonts w:ascii="Verdana" w:hAnsi="Verdana"/>
          <w:sz w:val="20"/>
        </w:rPr>
        <w:t xml:space="preserve">, </w:t>
      </w:r>
      <w:r w:rsidR="003919CB" w:rsidRPr="00FE3263">
        <w:rPr>
          <w:rFonts w:ascii="Verdana" w:hAnsi="Verdana"/>
          <w:sz w:val="20"/>
        </w:rPr>
        <w:t>tão logo seja concluída a aquisição do Imóvel Complementar</w:t>
      </w:r>
      <w:r w:rsidR="00CB3937" w:rsidRPr="00FE3263">
        <w:rPr>
          <w:rFonts w:ascii="Verdana" w:hAnsi="Verdana"/>
          <w:sz w:val="20"/>
        </w:rPr>
        <w:t>, realizar Assembleia Geral de Titulares de CRI nos termos da cláusula 4.4 dessa Escritura de Emissão</w:t>
      </w:r>
      <w:r w:rsidR="009960D5" w:rsidRPr="00FE3263">
        <w:rPr>
          <w:rFonts w:ascii="Verdana" w:hAnsi="Verdana"/>
          <w:sz w:val="20"/>
        </w:rPr>
        <w:t xml:space="preserve"> que deverá ser convocada, pela Securitizadora, nos termos do Termo de Securitização, no prazo de até 10 (dez) Dias Úteis a contar da data em que a Companhia comprovar à Securitizadora, com cópia ao Agente Fiduciário, a aquisição do Imóvel Complementar</w:t>
      </w:r>
      <w:r w:rsidR="001A342D" w:rsidRPr="00FE3263">
        <w:rPr>
          <w:rFonts w:ascii="Verdana" w:hAnsi="Verdana"/>
          <w:sz w:val="20"/>
        </w:rPr>
        <w:t>.</w:t>
      </w:r>
      <w:r w:rsidR="00F30B23" w:rsidRPr="00FE3263">
        <w:rPr>
          <w:rFonts w:ascii="Verdana" w:hAnsi="Verdana"/>
          <w:sz w:val="20"/>
        </w:rPr>
        <w:t xml:space="preserve"> </w:t>
      </w:r>
    </w:p>
    <w:p w14:paraId="329A7B12" w14:textId="77777777" w:rsidR="00C30FF3" w:rsidRPr="002A5E8A"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6B703B9A" w14:textId="0B1A4E77" w:rsidR="00C30FF3" w:rsidRPr="00686F60" w:rsidRDefault="00C30FF3" w:rsidP="003E2A51">
      <w:pPr>
        <w:numPr>
          <w:ilvl w:val="1"/>
          <w:numId w:val="7"/>
        </w:numPr>
        <w:spacing w:after="0" w:line="320" w:lineRule="exact"/>
        <w:ind w:left="0" w:firstLine="0"/>
        <w:rPr>
          <w:rFonts w:ascii="Verdana" w:hAnsi="Verdana"/>
          <w:sz w:val="20"/>
        </w:rPr>
      </w:pPr>
      <w:r w:rsidRPr="00FC12AC">
        <w:rPr>
          <w:rFonts w:ascii="Verdana" w:hAnsi="Verdana"/>
          <w:sz w:val="20"/>
        </w:rPr>
        <w:t>Sem</w:t>
      </w:r>
      <w:r w:rsidRPr="00686F60">
        <w:rPr>
          <w:rFonts w:ascii="Verdana" w:hAnsi="Verdana"/>
          <w:sz w:val="20"/>
        </w:rPr>
        <w:t xml:space="preserve"> </w:t>
      </w:r>
      <w:r w:rsidRPr="00A735FE">
        <w:rPr>
          <w:rFonts w:ascii="Verdana" w:hAnsi="Verdana"/>
          <w:sz w:val="20"/>
        </w:rPr>
        <w:t>prejuízo</w:t>
      </w:r>
      <w:r w:rsidRPr="00686F60">
        <w:rPr>
          <w:rFonts w:ascii="Verdana" w:hAnsi="Verdana"/>
          <w:sz w:val="20"/>
        </w:rPr>
        <w:t xml:space="preserve"> das demais obrigações previstas nesta </w:t>
      </w:r>
      <w:r w:rsidR="00F2335E">
        <w:rPr>
          <w:rFonts w:ascii="Verdana" w:hAnsi="Verdana"/>
          <w:sz w:val="20"/>
        </w:rPr>
        <w:t>Escritura de Emissão</w:t>
      </w:r>
      <w:r w:rsidRPr="00686F60">
        <w:rPr>
          <w:rFonts w:ascii="Verdana" w:hAnsi="Verdana"/>
          <w:sz w:val="20"/>
        </w:rPr>
        <w:t xml:space="preserve">, a </w:t>
      </w:r>
      <w:r w:rsidR="00A960E5" w:rsidRPr="00B36C3D">
        <w:rPr>
          <w:rFonts w:ascii="Verdana" w:hAnsi="Verdana"/>
          <w:sz w:val="20"/>
        </w:rPr>
        <w:t>Companhia</w:t>
      </w:r>
      <w:r w:rsidRPr="00686F60">
        <w:rPr>
          <w:rFonts w:ascii="Verdana" w:hAnsi="Verdana"/>
          <w:sz w:val="20"/>
        </w:rPr>
        <w:t xml:space="preserve">: </w:t>
      </w:r>
    </w:p>
    <w:p w14:paraId="4BAB6986"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09FC06C9" w14:textId="09C1229C"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Deverá apresentar à Securitizadora as aprovações societárias para emissão desta </w:t>
      </w:r>
      <w:r w:rsidR="00F2335E">
        <w:rPr>
          <w:rFonts w:ascii="Verdana" w:hAnsi="Verdana"/>
          <w:sz w:val="20"/>
        </w:rPr>
        <w:t>Escritura de Emissão</w:t>
      </w:r>
      <w:r w:rsidRPr="00686F60">
        <w:rPr>
          <w:rFonts w:ascii="Verdana" w:hAnsi="Verdana"/>
          <w:sz w:val="20"/>
        </w:rPr>
        <w:t xml:space="preserve">, bem como para a celebração dos demais Documentos da Operação, devidamente arquivadas nas juntas comerciais competentes, em até 5 (cinco) Dias Úteis contados da obtenção dos referidos registros, observado que tais registros deverão ser obtidos </w:t>
      </w:r>
      <w:r w:rsidR="00F30B23">
        <w:rPr>
          <w:rFonts w:ascii="Verdana" w:hAnsi="Verdana"/>
          <w:sz w:val="20"/>
        </w:rPr>
        <w:t xml:space="preserve">no prazo de até </w:t>
      </w:r>
      <w:r w:rsidR="0001718C">
        <w:rPr>
          <w:rFonts w:ascii="Verdana" w:hAnsi="Verdana"/>
          <w:sz w:val="20"/>
        </w:rPr>
        <w:t xml:space="preserve">30 (trinta) </w:t>
      </w:r>
      <w:r w:rsidR="00F30B23">
        <w:rPr>
          <w:rFonts w:ascii="Verdana" w:hAnsi="Verdana"/>
          <w:sz w:val="20"/>
        </w:rPr>
        <w:t>dias a contar da presente data</w:t>
      </w:r>
      <w:r w:rsidRPr="00686F60">
        <w:rPr>
          <w:rFonts w:ascii="Verdana" w:hAnsi="Verdana"/>
          <w:sz w:val="20"/>
        </w:rPr>
        <w:t>;</w:t>
      </w:r>
    </w:p>
    <w:p w14:paraId="249CFCFA"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35A1BFE3" w14:textId="173FA1C5"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Deverá manter constantemente atualizado e por escrito, junto </w:t>
      </w:r>
      <w:r w:rsidR="00F2335E">
        <w:rPr>
          <w:rFonts w:ascii="Verdana" w:hAnsi="Verdana"/>
          <w:sz w:val="20"/>
        </w:rPr>
        <w:t>à Securitizadora</w:t>
      </w:r>
      <w:r w:rsidRPr="00686F60">
        <w:rPr>
          <w:rFonts w:ascii="Verdana" w:hAnsi="Verdana"/>
          <w:sz w:val="20"/>
        </w:rPr>
        <w:t xml:space="preserve">, o seu endereço. </w:t>
      </w:r>
    </w:p>
    <w:p w14:paraId="194B42BB"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774BBC8C" w14:textId="77777777"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Responsabiliza-se pela veracidade e exatidão dos dados e informações ora prestados e/ou nos Documentos da Operação, inclusive atestando que estes não foram objeto de fraude ou adulteração; </w:t>
      </w:r>
    </w:p>
    <w:p w14:paraId="2F8D450A"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599E65FA" w14:textId="417841C2" w:rsidR="00C30FF3" w:rsidRPr="00686F60" w:rsidRDefault="00C30FF3" w:rsidP="003E2A51">
      <w:pPr>
        <w:pStyle w:val="PargrafodaLista"/>
        <w:widowControl w:val="0"/>
        <w:numPr>
          <w:ilvl w:val="0"/>
          <w:numId w:val="12"/>
        </w:numPr>
        <w:tabs>
          <w:tab w:val="left" w:pos="0"/>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Obriga-se a entregar </w:t>
      </w:r>
      <w:r w:rsidR="00F30B23">
        <w:rPr>
          <w:rFonts w:ascii="Verdana" w:hAnsi="Verdana"/>
          <w:sz w:val="20"/>
        </w:rPr>
        <w:t>à</w:t>
      </w:r>
      <w:r w:rsidR="00F2335E" w:rsidRPr="00F2335E">
        <w:rPr>
          <w:rFonts w:ascii="Verdana" w:hAnsi="Verdana"/>
          <w:sz w:val="20"/>
        </w:rPr>
        <w:t xml:space="preserve"> </w:t>
      </w:r>
      <w:r w:rsidR="00F2335E">
        <w:rPr>
          <w:rFonts w:ascii="Verdana" w:hAnsi="Verdana"/>
          <w:sz w:val="20"/>
        </w:rPr>
        <w:t>Securitizadora</w:t>
      </w:r>
      <w:r w:rsidRPr="00686F60">
        <w:rPr>
          <w:rFonts w:ascii="Verdana" w:hAnsi="Verdana"/>
          <w:sz w:val="20"/>
        </w:rPr>
        <w:t xml:space="preserve"> a atualização daqueles documentos já entregues, em prazo suficiente para que os documentos permaneçam vigentes até a data de vencimento desta </w:t>
      </w:r>
      <w:r w:rsidR="00F2335E">
        <w:rPr>
          <w:rFonts w:ascii="Verdana" w:hAnsi="Verdana"/>
          <w:sz w:val="20"/>
        </w:rPr>
        <w:t>Escritura de Emissão</w:t>
      </w:r>
      <w:r w:rsidRPr="00686F60">
        <w:rPr>
          <w:rFonts w:ascii="Verdana" w:hAnsi="Verdana"/>
          <w:sz w:val="20"/>
        </w:rPr>
        <w:t xml:space="preserve">; </w:t>
      </w:r>
    </w:p>
    <w:p w14:paraId="2CBAFD64"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1C97A971" w14:textId="3D7F88F1" w:rsidR="00C30FF3" w:rsidRPr="00686F60" w:rsidRDefault="00F30B2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Obriga-se a entregar </w:t>
      </w:r>
      <w:r>
        <w:rPr>
          <w:rFonts w:ascii="Verdana" w:hAnsi="Verdana"/>
          <w:sz w:val="20"/>
        </w:rPr>
        <w:t>à Securitizadora e ao Agente Fiduciário do CRI, conforme aplicável</w:t>
      </w:r>
      <w:r w:rsidRPr="00686F60">
        <w:rPr>
          <w:rFonts w:ascii="Verdana" w:hAnsi="Verdana"/>
          <w:sz w:val="20"/>
        </w:rPr>
        <w:t>, mediante solicitação destas neste sentido e em data razoavelmente requerida pel</w:t>
      </w:r>
      <w:r>
        <w:rPr>
          <w:rFonts w:ascii="Verdana" w:hAnsi="Verdana"/>
          <w:sz w:val="20"/>
        </w:rPr>
        <w:t>a Securitizadora e/ou pelo Agente Fiduciário do CRI, conforme aplicável</w:t>
      </w:r>
      <w:r w:rsidRPr="00686F60">
        <w:rPr>
          <w:rFonts w:ascii="Verdana" w:hAnsi="Verdana"/>
          <w:sz w:val="20"/>
        </w:rPr>
        <w:t>, os documentos que venham a ser exigidos pelas normas vigentes ou em razão de determinação ou orientação de autoridades competentes</w:t>
      </w:r>
      <w:r w:rsidR="00C30FF3" w:rsidRPr="00686F60">
        <w:rPr>
          <w:rFonts w:ascii="Verdana" w:hAnsi="Verdana"/>
          <w:sz w:val="20"/>
        </w:rPr>
        <w:t xml:space="preserve">; </w:t>
      </w:r>
    </w:p>
    <w:p w14:paraId="014C0BCD"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5D6D7057" w14:textId="2640C447"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Dará ciência desta </w:t>
      </w:r>
      <w:r w:rsidR="00F2335E">
        <w:rPr>
          <w:rFonts w:ascii="Verdana" w:hAnsi="Verdana"/>
          <w:sz w:val="20"/>
        </w:rPr>
        <w:t>Escritura de Emissão</w:t>
      </w:r>
      <w:r w:rsidRPr="00686F60">
        <w:rPr>
          <w:rFonts w:ascii="Verdana" w:hAnsi="Verdana"/>
          <w:sz w:val="20"/>
        </w:rPr>
        <w:t xml:space="preserve"> e de seus termos e condições aos seus administradores e fará com que estes cumpram e façam cumprir todos os seus termos e condições;</w:t>
      </w:r>
    </w:p>
    <w:p w14:paraId="4A7BB4A3"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06CDC043" w14:textId="67EAF082"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lastRenderedPageBreak/>
        <w:t xml:space="preserve">Informará </w:t>
      </w:r>
      <w:r w:rsidR="00F2335E">
        <w:rPr>
          <w:rFonts w:ascii="Verdana" w:hAnsi="Verdana"/>
          <w:sz w:val="20"/>
        </w:rPr>
        <w:t>a Securitizadora</w:t>
      </w:r>
      <w:r w:rsidRPr="00686F60">
        <w:rPr>
          <w:rFonts w:ascii="Verdana" w:hAnsi="Verdana"/>
          <w:sz w:val="20"/>
        </w:rPr>
        <w:t xml:space="preserve"> em até 2 (dois) dias corridos contados do conhecimento do evento sobre qualquer descumprimento de qualquer de suas respectivas obrigações nos termos desta </w:t>
      </w:r>
      <w:r w:rsidR="00F2335E">
        <w:rPr>
          <w:rFonts w:ascii="Verdana" w:hAnsi="Verdana"/>
          <w:sz w:val="20"/>
        </w:rPr>
        <w:t>Escritura de Emissão</w:t>
      </w:r>
      <w:r w:rsidRPr="00686F60">
        <w:rPr>
          <w:rFonts w:ascii="Verdana" w:hAnsi="Verdana"/>
          <w:sz w:val="20"/>
        </w:rPr>
        <w:t xml:space="preserve">, bem como a ocorrência de qualquer Evento de Vencimento Antecipado; </w:t>
      </w:r>
    </w:p>
    <w:p w14:paraId="1E558529"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51E23FEC" w14:textId="630DB781"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Comunicará imediatamente a</w:t>
      </w:r>
      <w:r w:rsidR="00F2335E">
        <w:rPr>
          <w:rFonts w:ascii="Verdana" w:hAnsi="Verdana"/>
          <w:sz w:val="20"/>
        </w:rPr>
        <w:t xml:space="preserve"> Securitizadora</w:t>
      </w:r>
      <w:r w:rsidR="00F2335E" w:rsidRPr="00686F60">
        <w:rPr>
          <w:rFonts w:ascii="Verdana" w:hAnsi="Verdana"/>
          <w:sz w:val="20"/>
        </w:rPr>
        <w:t xml:space="preserve"> </w:t>
      </w:r>
      <w:r w:rsidRPr="00686F60">
        <w:rPr>
          <w:rFonts w:ascii="Verdana" w:hAnsi="Verdana"/>
          <w:sz w:val="20"/>
        </w:rPr>
        <w:t xml:space="preserve">a ocorrência de quaisquer eventos ou situações que sejam de seu conhecimento e que possam comprometer, de maneira relevante, o pontual cumprimento das obrigações assumidas nesta </w:t>
      </w:r>
      <w:r w:rsidR="00F2335E">
        <w:rPr>
          <w:rFonts w:ascii="Verdana" w:hAnsi="Verdana"/>
          <w:sz w:val="20"/>
        </w:rPr>
        <w:t>Escritura de Emissão</w:t>
      </w:r>
      <w:r w:rsidRPr="00686F60">
        <w:rPr>
          <w:rFonts w:ascii="Verdana" w:hAnsi="Verdana"/>
          <w:sz w:val="20"/>
        </w:rPr>
        <w:t>;</w:t>
      </w:r>
    </w:p>
    <w:p w14:paraId="6FBB2C41"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7A9DAC8D" w14:textId="240179ED"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Se compromete a utilizar os recursos recebidos em virtude desta </w:t>
      </w:r>
      <w:r w:rsidR="00F2335E">
        <w:rPr>
          <w:rFonts w:ascii="Verdana" w:hAnsi="Verdana"/>
          <w:sz w:val="20"/>
        </w:rPr>
        <w:t>Escritura de Emissão</w:t>
      </w:r>
      <w:r w:rsidRPr="00686F60">
        <w:rPr>
          <w:rFonts w:ascii="Verdana" w:hAnsi="Verdana"/>
          <w:sz w:val="20"/>
        </w:rPr>
        <w:t xml:space="preserve"> exclusivamente no Empreendimento Imobiliário;</w:t>
      </w:r>
    </w:p>
    <w:p w14:paraId="0DF18FA4"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07204825" w14:textId="2D379965"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Não poderá transferir as suas obrigações descritas nesta </w:t>
      </w:r>
      <w:r w:rsidR="00F2335E">
        <w:rPr>
          <w:rFonts w:ascii="Verdana" w:hAnsi="Verdana"/>
          <w:sz w:val="20"/>
        </w:rPr>
        <w:t>Escritura de Emissão</w:t>
      </w:r>
      <w:r w:rsidRPr="00686F60">
        <w:rPr>
          <w:rFonts w:ascii="Verdana" w:hAnsi="Verdana"/>
          <w:sz w:val="20"/>
        </w:rPr>
        <w:t xml:space="preserve"> para terceiros sem o prévio e expresso consentimento por escrito d</w:t>
      </w:r>
      <w:r w:rsidR="00F2335E">
        <w:rPr>
          <w:rFonts w:ascii="Verdana" w:hAnsi="Verdana"/>
          <w:sz w:val="20"/>
        </w:rPr>
        <w:t>a Securitizadora</w:t>
      </w:r>
      <w:r w:rsidRPr="00686F60">
        <w:rPr>
          <w:rFonts w:ascii="Verdana" w:hAnsi="Verdana"/>
          <w:sz w:val="20"/>
        </w:rPr>
        <w:t>;</w:t>
      </w:r>
    </w:p>
    <w:p w14:paraId="7C7C6471"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4B263B4F" w14:textId="06C15550"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Arcará com todas as despesas, tributos, taxas e emolumentos devidos aos cartórios de notas, registros de títulos e documentos, registros de imóveis e demais despesas necessárias para a formalização desta </w:t>
      </w:r>
      <w:r w:rsidR="00F2335E">
        <w:rPr>
          <w:rFonts w:ascii="Verdana" w:hAnsi="Verdana"/>
          <w:sz w:val="20"/>
        </w:rPr>
        <w:t>Escritura de Emissão</w:t>
      </w:r>
      <w:r w:rsidRPr="00686F60">
        <w:rPr>
          <w:rFonts w:ascii="Verdana" w:hAnsi="Verdana"/>
          <w:sz w:val="20"/>
        </w:rPr>
        <w:t xml:space="preserve"> e para a perfeita formalização das Garantias e dos demais instrumentos da Operação de Securitização, incluindo os custos decorrentes de eventuais aditamentos aos instrumentos da Operação de Securitização;</w:t>
      </w:r>
    </w:p>
    <w:p w14:paraId="14BE3412"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5FE05F5E" w14:textId="3B198B36"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Arcará com todas as despesas extraordinárias incorridas pela Securitizadora e/ou pelo Agente Fiduciários dos CRI no âmbito da Operação de Securitização, incluindo, mas não se limitando, aos custos de convocação de assembleias dos titulares dos CRI, de publicação e de elaboração dos </w:t>
      </w:r>
      <w:r w:rsidR="00B36C3D">
        <w:rPr>
          <w:rFonts w:ascii="Verdana" w:hAnsi="Verdana"/>
          <w:sz w:val="20"/>
        </w:rPr>
        <w:t>a</w:t>
      </w:r>
      <w:r w:rsidRPr="00686F60">
        <w:rPr>
          <w:rFonts w:ascii="Verdana" w:hAnsi="Verdana"/>
          <w:sz w:val="20"/>
        </w:rPr>
        <w:t>ditamentos</w:t>
      </w:r>
      <w:r w:rsidR="00B36C3D">
        <w:rPr>
          <w:rFonts w:ascii="Verdana" w:hAnsi="Verdana"/>
          <w:sz w:val="20"/>
        </w:rPr>
        <w:t>, conforme aplicável</w:t>
      </w:r>
      <w:r w:rsidRPr="00686F60">
        <w:rPr>
          <w:rFonts w:ascii="Verdana" w:hAnsi="Verdana"/>
          <w:sz w:val="20"/>
        </w:rPr>
        <w:t>;</w:t>
      </w:r>
    </w:p>
    <w:p w14:paraId="3DB78844"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44F380DA" w14:textId="3801C83D"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Comprovará </w:t>
      </w:r>
      <w:del w:id="229" w:author="Matheus Coutinho" w:date="2021-06-11T19:20:00Z">
        <w:r w:rsidR="00956D50" w:rsidDel="009711D6">
          <w:rPr>
            <w:rFonts w:ascii="Verdana" w:hAnsi="Verdana"/>
            <w:sz w:val="20"/>
          </w:rPr>
          <w:delText>bimestralmente</w:delText>
        </w:r>
        <w:r w:rsidR="00956D50" w:rsidRPr="00686F60" w:rsidDel="009711D6">
          <w:rPr>
            <w:rFonts w:ascii="Verdana" w:hAnsi="Verdana"/>
            <w:sz w:val="20"/>
          </w:rPr>
          <w:delText xml:space="preserve"> </w:delText>
        </w:r>
      </w:del>
      <w:ins w:id="230" w:author="Matheus Coutinho" w:date="2021-06-11T19:20:00Z">
        <w:r w:rsidR="009711D6">
          <w:rPr>
            <w:rFonts w:ascii="Verdana" w:hAnsi="Verdana"/>
            <w:sz w:val="20"/>
          </w:rPr>
          <w:t>trimestralmente</w:t>
        </w:r>
        <w:r w:rsidR="009711D6" w:rsidRPr="00686F60">
          <w:rPr>
            <w:rFonts w:ascii="Verdana" w:hAnsi="Verdana"/>
            <w:sz w:val="20"/>
          </w:rPr>
          <w:t xml:space="preserve"> </w:t>
        </w:r>
      </w:ins>
      <w:r w:rsidR="00AC7348">
        <w:rPr>
          <w:rFonts w:ascii="Verdana" w:hAnsi="Verdana"/>
          <w:sz w:val="20"/>
        </w:rPr>
        <w:t>à</w:t>
      </w:r>
      <w:r w:rsidR="00F2335E">
        <w:rPr>
          <w:rFonts w:ascii="Verdana" w:hAnsi="Verdana"/>
          <w:sz w:val="20"/>
        </w:rPr>
        <w:t xml:space="preserve"> Securitizadora</w:t>
      </w:r>
      <w:r w:rsidRPr="00686F60">
        <w:rPr>
          <w:rFonts w:ascii="Verdana" w:hAnsi="Verdana"/>
          <w:sz w:val="20"/>
        </w:rPr>
        <w:t xml:space="preserve"> e ao Agente Fiduciário dos CRI as despesas incorridas e investimentos efetuados no Empreendimento Imobiliário, até o montante desta </w:t>
      </w:r>
      <w:r w:rsidR="00F2335E">
        <w:rPr>
          <w:rFonts w:ascii="Verdana" w:hAnsi="Verdana"/>
          <w:sz w:val="20"/>
        </w:rPr>
        <w:t>Escritura de Emissão</w:t>
      </w:r>
      <w:r w:rsidRPr="00686F60">
        <w:rPr>
          <w:rFonts w:ascii="Verdana" w:hAnsi="Verdana"/>
          <w:sz w:val="20"/>
        </w:rPr>
        <w:t xml:space="preserve">, nos termos e prazos estabelecidos nesta </w:t>
      </w:r>
      <w:r w:rsidR="00F2335E">
        <w:rPr>
          <w:rFonts w:ascii="Verdana" w:hAnsi="Verdana"/>
          <w:sz w:val="20"/>
        </w:rPr>
        <w:t>Escritura de Emissão</w:t>
      </w:r>
      <w:r w:rsidRPr="00686F60">
        <w:rPr>
          <w:rFonts w:ascii="Verdana" w:hAnsi="Verdana"/>
          <w:sz w:val="20"/>
        </w:rPr>
        <w:t xml:space="preserve">; </w:t>
      </w:r>
    </w:p>
    <w:p w14:paraId="4CA31777"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27C81C21" w14:textId="28671905"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Enviará, com até 02 (dois) </w:t>
      </w:r>
      <w:r w:rsidR="00F30B23">
        <w:rPr>
          <w:rFonts w:ascii="Verdana" w:hAnsi="Verdana"/>
          <w:sz w:val="20"/>
        </w:rPr>
        <w:t>D</w:t>
      </w:r>
      <w:r w:rsidR="00F30B23" w:rsidRPr="00686F60">
        <w:rPr>
          <w:rFonts w:ascii="Verdana" w:hAnsi="Verdana"/>
          <w:sz w:val="20"/>
        </w:rPr>
        <w:t xml:space="preserve">ias </w:t>
      </w:r>
      <w:r w:rsidR="00F30B23">
        <w:rPr>
          <w:rFonts w:ascii="Verdana" w:hAnsi="Verdana"/>
          <w:sz w:val="20"/>
        </w:rPr>
        <w:t>Ú</w:t>
      </w:r>
      <w:r w:rsidR="00F30B23" w:rsidRPr="00686F60">
        <w:rPr>
          <w:rFonts w:ascii="Verdana" w:hAnsi="Verdana"/>
          <w:sz w:val="20"/>
        </w:rPr>
        <w:t>teis</w:t>
      </w:r>
      <w:r w:rsidRPr="00686F60">
        <w:rPr>
          <w:rFonts w:ascii="Verdana" w:hAnsi="Verdana"/>
          <w:sz w:val="20"/>
        </w:rPr>
        <w:t xml:space="preserve"> de antecedência do prazo final estabelecido pela autoridade fiscal, a contar de solicitação nesse sentido, quaisquer documentos eventualmente solicitados pel</w:t>
      </w:r>
      <w:r w:rsidR="00F2335E">
        <w:rPr>
          <w:rFonts w:ascii="Verdana" w:hAnsi="Verdana"/>
          <w:sz w:val="20"/>
        </w:rPr>
        <w:t>a Securitizadora</w:t>
      </w:r>
      <w:r w:rsidRPr="00686F60">
        <w:rPr>
          <w:rFonts w:ascii="Verdana" w:hAnsi="Verdana"/>
          <w:sz w:val="20"/>
        </w:rPr>
        <w:t xml:space="preserve"> necessários para comprovação de que os recursos desta </w:t>
      </w:r>
      <w:r w:rsidR="00F2335E">
        <w:rPr>
          <w:rFonts w:ascii="Verdana" w:hAnsi="Verdana"/>
          <w:sz w:val="20"/>
        </w:rPr>
        <w:t>Escritura de Emissão</w:t>
      </w:r>
      <w:r w:rsidRPr="00686F60">
        <w:rPr>
          <w:rFonts w:ascii="Verdana" w:hAnsi="Verdana"/>
          <w:sz w:val="20"/>
        </w:rPr>
        <w:t xml:space="preserve"> estão sendo ou foram aplicados exclusivamente no Empreendimento Imobiliário;</w:t>
      </w:r>
    </w:p>
    <w:p w14:paraId="42EBE70B"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6F0B6EA7" w14:textId="77777777"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Procederá com todas as diligências exigidas para suas atividades econômicas, preservando o meio ambiente e atendendo às determinações dos Órgãos Municipais, Estaduais e Federais venham a legislar ou regulamentar as normas ambientais em </w:t>
      </w:r>
      <w:r w:rsidRPr="00686F60">
        <w:rPr>
          <w:rFonts w:ascii="Verdana" w:hAnsi="Verdana"/>
          <w:sz w:val="20"/>
        </w:rPr>
        <w:lastRenderedPageBreak/>
        <w:t>vigor;</w:t>
      </w:r>
    </w:p>
    <w:p w14:paraId="24A0FED2"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4F5C8565" w14:textId="77777777"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Não realizará operações fora de seu objeto social, observadas as disposições estatutárias, legais e regulamentares em vigor;</w:t>
      </w:r>
    </w:p>
    <w:p w14:paraId="2B765BFE"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76B3F31D" w14:textId="1637A12C"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Não contratará empréstimos, financiamentos, ou qualquer outro tipo de dívida, bem como não outorgará avais, fianças e demais garantias prestadas em benefício de terceiros, sem a prévia e expressa anuência dos </w:t>
      </w:r>
      <w:r w:rsidR="00AC7348">
        <w:rPr>
          <w:rFonts w:ascii="Verdana" w:hAnsi="Verdana"/>
          <w:sz w:val="20"/>
        </w:rPr>
        <w:t>T</w:t>
      </w:r>
      <w:r w:rsidR="00AC7348" w:rsidRPr="00686F60">
        <w:rPr>
          <w:rFonts w:ascii="Verdana" w:hAnsi="Verdana"/>
          <w:sz w:val="20"/>
        </w:rPr>
        <w:t>itulares</w:t>
      </w:r>
      <w:r w:rsidRPr="00686F60">
        <w:rPr>
          <w:rFonts w:ascii="Verdana" w:hAnsi="Verdana"/>
          <w:sz w:val="20"/>
        </w:rPr>
        <w:t xml:space="preserve"> de CRI, salvo disposições contrárias previstas nos Documentos da Operação, bem como eventuais novos financiamentos por meio de emissão de certificados de recebíveis imobiliários e/ou debêntures privadas sendo necessária a expressa anuência dos titulares de CRI; </w:t>
      </w:r>
    </w:p>
    <w:p w14:paraId="7082A98D"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5FAF768A" w14:textId="77777777"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Não distribuirá rendimentos, frutos ou vantagens, a qualquer título, inclusive distribuição de lucros e remuneração a título de </w:t>
      </w:r>
      <w:r w:rsidRPr="00686F60">
        <w:rPr>
          <w:rFonts w:ascii="Verdana" w:hAnsi="Verdana"/>
          <w:i/>
          <w:iCs/>
          <w:sz w:val="20"/>
        </w:rPr>
        <w:t>pro labore</w:t>
      </w:r>
      <w:r w:rsidRPr="00686F60">
        <w:rPr>
          <w:rFonts w:ascii="Verdana" w:hAnsi="Verdana"/>
          <w:sz w:val="20"/>
        </w:rPr>
        <w:t>;</w:t>
      </w:r>
    </w:p>
    <w:p w14:paraId="696370C2"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26E9C082" w14:textId="2DA5F00A"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Manterá durante a vigência desta </w:t>
      </w:r>
      <w:r w:rsidR="00F2335E">
        <w:rPr>
          <w:rFonts w:ascii="Verdana" w:hAnsi="Verdana"/>
          <w:sz w:val="20"/>
        </w:rPr>
        <w:t>Escritura de Emissão</w:t>
      </w:r>
      <w:r w:rsidRPr="00686F60">
        <w:rPr>
          <w:rFonts w:ascii="Verdana" w:hAnsi="Verdana"/>
          <w:sz w:val="20"/>
        </w:rPr>
        <w:t xml:space="preserve">, todas as declarações prestadas vigentes e eficazes; </w:t>
      </w:r>
    </w:p>
    <w:p w14:paraId="708B02A1"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1FF0DEAA" w14:textId="6F2ECBFB"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Apresentará, sempre que solicitado, em até 05 (cinco) </w:t>
      </w:r>
      <w:r w:rsidR="00AC7348">
        <w:rPr>
          <w:rFonts w:ascii="Verdana" w:hAnsi="Verdana"/>
          <w:sz w:val="20"/>
        </w:rPr>
        <w:t>D</w:t>
      </w:r>
      <w:r w:rsidR="00AC7348" w:rsidRPr="00686F60">
        <w:rPr>
          <w:rFonts w:ascii="Verdana" w:hAnsi="Verdana"/>
          <w:sz w:val="20"/>
        </w:rPr>
        <w:t xml:space="preserve">ias </w:t>
      </w:r>
      <w:r w:rsidR="00AC7348">
        <w:rPr>
          <w:rFonts w:ascii="Verdana" w:hAnsi="Verdana"/>
          <w:sz w:val="20"/>
        </w:rPr>
        <w:t>Ú</w:t>
      </w:r>
      <w:r w:rsidR="00AC7348" w:rsidRPr="00686F60">
        <w:rPr>
          <w:rFonts w:ascii="Verdana" w:hAnsi="Verdana"/>
          <w:sz w:val="20"/>
        </w:rPr>
        <w:t>teis</w:t>
      </w:r>
      <w:r w:rsidRPr="00686F60">
        <w:rPr>
          <w:rFonts w:ascii="Verdana" w:hAnsi="Verdana"/>
          <w:sz w:val="20"/>
        </w:rPr>
        <w:t>, a contar do recebimento de solicitação escrita enviada pel</w:t>
      </w:r>
      <w:r w:rsidR="00F2335E">
        <w:rPr>
          <w:rFonts w:ascii="Verdana" w:hAnsi="Verdana"/>
          <w:sz w:val="20"/>
        </w:rPr>
        <w:t>a Securitizadora</w:t>
      </w:r>
      <w:r w:rsidRPr="00686F60">
        <w:rPr>
          <w:rFonts w:ascii="Verdana" w:hAnsi="Verdana"/>
          <w:sz w:val="20"/>
        </w:rPr>
        <w:t xml:space="preserve"> nesse sentido, a relação de prestadores de serviços alocados na obra e as certidões negativas do FGTS e ISS, da </w:t>
      </w:r>
      <w:r w:rsidR="00F2335E" w:rsidRPr="00B36C3D">
        <w:rPr>
          <w:rFonts w:ascii="Verdana" w:hAnsi="Verdana"/>
          <w:sz w:val="20"/>
        </w:rPr>
        <w:t>Companhia</w:t>
      </w:r>
      <w:r w:rsidRPr="00686F60">
        <w:rPr>
          <w:rFonts w:ascii="Verdana" w:hAnsi="Verdana"/>
          <w:sz w:val="20"/>
        </w:rPr>
        <w:t xml:space="preserve">, bem como os relativos ao Empreendimento Imobiliário; </w:t>
      </w:r>
    </w:p>
    <w:p w14:paraId="769AE31E"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2F07DB0E" w14:textId="71544275"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Apresentará, sempre que solicitado, em até 03 (três) </w:t>
      </w:r>
      <w:r w:rsidR="00AC7348">
        <w:rPr>
          <w:rFonts w:ascii="Verdana" w:hAnsi="Verdana"/>
          <w:sz w:val="20"/>
        </w:rPr>
        <w:t>D</w:t>
      </w:r>
      <w:r w:rsidR="00AC7348" w:rsidRPr="00686F60">
        <w:rPr>
          <w:rFonts w:ascii="Verdana" w:hAnsi="Verdana"/>
          <w:sz w:val="20"/>
        </w:rPr>
        <w:t xml:space="preserve">ias </w:t>
      </w:r>
      <w:r w:rsidR="00AC7348">
        <w:rPr>
          <w:rFonts w:ascii="Verdana" w:hAnsi="Verdana"/>
          <w:sz w:val="20"/>
        </w:rPr>
        <w:t>Ú</w:t>
      </w:r>
      <w:r w:rsidR="00AC7348" w:rsidRPr="00686F60">
        <w:rPr>
          <w:rFonts w:ascii="Verdana" w:hAnsi="Verdana"/>
          <w:sz w:val="20"/>
        </w:rPr>
        <w:t>teis</w:t>
      </w:r>
      <w:r w:rsidRPr="00686F60">
        <w:rPr>
          <w:rFonts w:ascii="Verdana" w:hAnsi="Verdana"/>
          <w:sz w:val="20"/>
        </w:rPr>
        <w:t>, a contar do recebimento de solicitação escrita enviada pel</w:t>
      </w:r>
      <w:r w:rsidR="00F2335E">
        <w:rPr>
          <w:rFonts w:ascii="Verdana" w:hAnsi="Verdana"/>
          <w:sz w:val="20"/>
        </w:rPr>
        <w:t>a Securitizadora</w:t>
      </w:r>
      <w:r w:rsidRPr="00686F60">
        <w:rPr>
          <w:rFonts w:ascii="Verdana" w:hAnsi="Verdana"/>
          <w:sz w:val="20"/>
        </w:rPr>
        <w:t xml:space="preserve"> nesse sentido, a certidão negativa de débitos de tributos imobiliários relativos ao Imóvel, dentro de suas validades; </w:t>
      </w:r>
    </w:p>
    <w:p w14:paraId="5B6B63F4" w14:textId="77777777" w:rsidR="00C30FF3" w:rsidRPr="00686F60" w:rsidRDefault="00C30FF3" w:rsidP="00C30FF3">
      <w:pPr>
        <w:pStyle w:val="PargrafodaLista"/>
        <w:spacing w:line="320" w:lineRule="exact"/>
        <w:rPr>
          <w:rFonts w:ascii="Verdana" w:hAnsi="Verdana"/>
          <w:sz w:val="20"/>
        </w:rPr>
      </w:pPr>
    </w:p>
    <w:p w14:paraId="41E66680" w14:textId="5DFE643E"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Manterá em pleno vigor, todas as autorizações, aprovações, licenças e consentimentos exigidos nos termos da legislação e regulamentação brasileiras para o regular exercício das atividades desenvolvidas pela </w:t>
      </w:r>
      <w:r w:rsidR="00B36C3D">
        <w:rPr>
          <w:rFonts w:ascii="Verdana" w:hAnsi="Verdana"/>
          <w:sz w:val="20"/>
        </w:rPr>
        <w:t>Companhia</w:t>
      </w:r>
      <w:r w:rsidRPr="00686F60">
        <w:rPr>
          <w:rFonts w:ascii="Verdana" w:hAnsi="Verdana"/>
          <w:sz w:val="20"/>
        </w:rPr>
        <w:t xml:space="preserve">, ressalvados os casos em que a </w:t>
      </w:r>
      <w:r w:rsidR="00F2335E" w:rsidRPr="00DA708A">
        <w:rPr>
          <w:rFonts w:ascii="Verdana" w:hAnsi="Verdana"/>
          <w:sz w:val="20"/>
        </w:rPr>
        <w:t>Companhia</w:t>
      </w:r>
      <w:r w:rsidRPr="00686F60">
        <w:rPr>
          <w:rFonts w:ascii="Verdana" w:hAnsi="Verdana"/>
          <w:sz w:val="20"/>
        </w:rPr>
        <w:t xml:space="preserve"> possua provimento jurisdicional vigente autorizando a sua atuação sem as referidas autorizações, aprovações ou licenças, ou nos casos em que tais autorizações, aprovações ou licenças estejam no processo legal de obtenção ou renovação, desde que obedecidos os prazos regulamentares ou legais para tanto;</w:t>
      </w:r>
    </w:p>
    <w:p w14:paraId="3EF714B1" w14:textId="77777777" w:rsidR="00C30FF3" w:rsidRPr="00686F60" w:rsidRDefault="00C30FF3" w:rsidP="00C30FF3">
      <w:pPr>
        <w:pStyle w:val="PargrafodaLista"/>
        <w:spacing w:line="320" w:lineRule="exact"/>
        <w:rPr>
          <w:rFonts w:ascii="Verdana" w:hAnsi="Verdana"/>
          <w:sz w:val="20"/>
        </w:rPr>
      </w:pPr>
    </w:p>
    <w:p w14:paraId="27E19C20" w14:textId="05A8A5E7"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Praticará todos e quaisquer atos e assinará quaisquer documentos que sejam necessários para a manutenção das Obrigações Garantidas, obrigando-se, inclusive, mas não somente, a defender, de forma tempestiva e eficaz, todos os direitos d</w:t>
      </w:r>
      <w:r w:rsidR="00F2335E">
        <w:rPr>
          <w:rFonts w:ascii="Verdana" w:hAnsi="Verdana"/>
          <w:sz w:val="20"/>
        </w:rPr>
        <w:t>a Securitizadora</w:t>
      </w:r>
      <w:r w:rsidRPr="00686F60">
        <w:rPr>
          <w:rFonts w:ascii="Verdana" w:hAnsi="Verdana"/>
          <w:sz w:val="20"/>
        </w:rPr>
        <w:t xml:space="preserve"> sobre as Garantias contra quaisquer processos administrativos ou judiciais que venham a ser propostos por terceiros e que possam, de qualquer forma, afetar de maneira adversa as Obrigações Garantidas e/ou as Garantias;</w:t>
      </w:r>
    </w:p>
    <w:p w14:paraId="7E980A9B" w14:textId="77777777" w:rsidR="00C30FF3" w:rsidRPr="00686F60" w:rsidRDefault="00C30FF3" w:rsidP="00C30FF3">
      <w:pPr>
        <w:pStyle w:val="PargrafodaLista"/>
        <w:widowControl w:val="0"/>
        <w:tabs>
          <w:tab w:val="left" w:pos="567"/>
          <w:tab w:val="left" w:pos="1353"/>
          <w:tab w:val="left" w:pos="1354"/>
        </w:tabs>
        <w:autoSpaceDE w:val="0"/>
        <w:autoSpaceDN w:val="0"/>
        <w:spacing w:line="320" w:lineRule="exact"/>
        <w:ind w:left="0" w:right="-1"/>
        <w:rPr>
          <w:rFonts w:ascii="Verdana" w:hAnsi="Verdana"/>
          <w:sz w:val="20"/>
        </w:rPr>
      </w:pPr>
    </w:p>
    <w:p w14:paraId="29DBC79C" w14:textId="48868075"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Disponibilizará </w:t>
      </w:r>
      <w:r w:rsidR="00DF0A41" w:rsidRPr="00686F60">
        <w:rPr>
          <w:rFonts w:ascii="Verdana" w:hAnsi="Verdana"/>
          <w:sz w:val="20"/>
        </w:rPr>
        <w:t xml:space="preserve">para a Securitizadora e ao Agente Fiduciário </w:t>
      </w:r>
      <w:r w:rsidR="00DF0A41">
        <w:rPr>
          <w:rFonts w:ascii="Verdana" w:hAnsi="Verdana"/>
          <w:sz w:val="20"/>
        </w:rPr>
        <w:t xml:space="preserve">dos CRI </w:t>
      </w:r>
      <w:r w:rsidR="00AC7348">
        <w:rPr>
          <w:rFonts w:ascii="Verdana" w:hAnsi="Verdana"/>
          <w:sz w:val="20"/>
        </w:rPr>
        <w:t xml:space="preserve">(i) </w:t>
      </w:r>
      <w:r w:rsidR="00AC7348" w:rsidRPr="00686F60">
        <w:rPr>
          <w:rFonts w:ascii="Verdana" w:hAnsi="Verdana"/>
          <w:sz w:val="20"/>
        </w:rPr>
        <w:t>suas demonstrações financeiras semestrais não auditadas</w:t>
      </w:r>
      <w:r w:rsidR="00AC7348">
        <w:rPr>
          <w:rFonts w:ascii="Verdana" w:hAnsi="Verdana"/>
          <w:sz w:val="20"/>
        </w:rPr>
        <w:t>, em até 45 (quarenta e cinco) dias contados do final de cada semestre,</w:t>
      </w:r>
      <w:r w:rsidR="00AC7348" w:rsidRPr="00686F60">
        <w:rPr>
          <w:rFonts w:ascii="Verdana" w:hAnsi="Verdana"/>
          <w:sz w:val="20"/>
        </w:rPr>
        <w:t xml:space="preserve"> </w:t>
      </w:r>
      <w:r w:rsidR="00AC7348">
        <w:rPr>
          <w:rFonts w:ascii="Verdana" w:hAnsi="Verdana"/>
          <w:sz w:val="20"/>
        </w:rPr>
        <w:t xml:space="preserve">(ii) suas demonstrações financeiras anuais </w:t>
      </w:r>
      <w:r w:rsidR="00AC7348" w:rsidRPr="00787C55">
        <w:rPr>
          <w:rFonts w:ascii="Verdana" w:hAnsi="Verdana"/>
          <w:sz w:val="20"/>
        </w:rPr>
        <w:t xml:space="preserve">preparadas de acordo com os princípios contábeis geralmente aceitos </w:t>
      </w:r>
      <w:r w:rsidR="00AC7348">
        <w:rPr>
          <w:rFonts w:ascii="Verdana" w:hAnsi="Verdana"/>
          <w:sz w:val="20"/>
        </w:rPr>
        <w:t>n</w:t>
      </w:r>
      <w:r w:rsidR="00AC7348" w:rsidRPr="00787C55">
        <w:rPr>
          <w:rFonts w:ascii="Verdana" w:hAnsi="Verdana"/>
          <w:sz w:val="20"/>
        </w:rPr>
        <w:t>o Brasil, com o relatório da administração e do parecer de auditores independentes devidamente registrados perante a CVM (“</w:t>
      </w:r>
      <w:r w:rsidR="00AC7348" w:rsidRPr="00787C55">
        <w:rPr>
          <w:rFonts w:ascii="Verdana" w:hAnsi="Verdana"/>
          <w:sz w:val="20"/>
          <w:u w:val="single"/>
        </w:rPr>
        <w:t>Auditor Independente”</w:t>
      </w:r>
      <w:r w:rsidR="00AC7348" w:rsidRPr="00787C55">
        <w:rPr>
          <w:rFonts w:ascii="Verdana" w:hAnsi="Verdana"/>
          <w:sz w:val="20"/>
        </w:rPr>
        <w:t>)</w:t>
      </w:r>
      <w:r w:rsidR="00AC7348">
        <w:rPr>
          <w:rFonts w:ascii="Verdana" w:hAnsi="Verdana"/>
          <w:sz w:val="20"/>
        </w:rPr>
        <w:t xml:space="preserve">, em até 90 (noventa) dias contados do término de cada exercício social e (iii) </w:t>
      </w:r>
      <w:r w:rsidR="00AC7348" w:rsidRPr="00686F60">
        <w:rPr>
          <w:rFonts w:ascii="Verdana" w:hAnsi="Verdana"/>
          <w:sz w:val="20"/>
        </w:rPr>
        <w:t>as demais demonstrações contábeis exigidas em leis, conforme as práticas contábeis adotadas no Brasil</w:t>
      </w:r>
      <w:r w:rsidRPr="00686F60">
        <w:rPr>
          <w:rFonts w:ascii="Verdana" w:hAnsi="Verdana"/>
          <w:sz w:val="20"/>
        </w:rPr>
        <w:t xml:space="preserve">; e </w:t>
      </w:r>
    </w:p>
    <w:p w14:paraId="6F856357" w14:textId="77777777" w:rsidR="00C30FF3" w:rsidRPr="00686F60" w:rsidRDefault="00C30FF3" w:rsidP="00C30FF3">
      <w:pPr>
        <w:pStyle w:val="PargrafodaLista"/>
        <w:spacing w:line="320" w:lineRule="exact"/>
        <w:rPr>
          <w:rFonts w:ascii="Verdana" w:hAnsi="Verdana"/>
          <w:sz w:val="20"/>
        </w:rPr>
      </w:pPr>
    </w:p>
    <w:p w14:paraId="6B40FF3B" w14:textId="6AFAEF61" w:rsidR="00C30FF3" w:rsidRPr="00686F60" w:rsidRDefault="00C30FF3" w:rsidP="003E2A51">
      <w:pPr>
        <w:pStyle w:val="PargrafodaLista"/>
        <w:widowControl w:val="0"/>
        <w:numPr>
          <w:ilvl w:val="0"/>
          <w:numId w:val="12"/>
        </w:numPr>
        <w:tabs>
          <w:tab w:val="left" w:pos="567"/>
          <w:tab w:val="left" w:pos="1353"/>
          <w:tab w:val="left" w:pos="1354"/>
        </w:tabs>
        <w:autoSpaceDE w:val="0"/>
        <w:autoSpaceDN w:val="0"/>
        <w:spacing w:after="0" w:line="320" w:lineRule="exact"/>
        <w:ind w:left="0" w:right="-1" w:firstLine="0"/>
        <w:contextualSpacing w:val="0"/>
        <w:rPr>
          <w:rFonts w:ascii="Verdana" w:hAnsi="Verdana"/>
          <w:sz w:val="20"/>
        </w:rPr>
      </w:pPr>
      <w:r w:rsidRPr="00686F60">
        <w:rPr>
          <w:rFonts w:ascii="Verdana" w:hAnsi="Verdana"/>
          <w:sz w:val="20"/>
        </w:rPr>
        <w:t xml:space="preserve">A </w:t>
      </w:r>
      <w:r w:rsidR="00AC7348">
        <w:rPr>
          <w:rFonts w:ascii="Verdana" w:hAnsi="Verdana"/>
          <w:sz w:val="20"/>
        </w:rPr>
        <w:t>Companhia</w:t>
      </w:r>
      <w:r w:rsidRPr="00686F60">
        <w:rPr>
          <w:rFonts w:ascii="Verdana" w:hAnsi="Verdana"/>
          <w:sz w:val="20"/>
        </w:rPr>
        <w:t xml:space="preserve"> não reduzirá o seu capital social</w:t>
      </w:r>
      <w:r w:rsidR="00F30B23" w:rsidRPr="00A11A29">
        <w:rPr>
          <w:rFonts w:ascii="Verdana" w:hAnsi="Verdana"/>
          <w:sz w:val="20"/>
        </w:rPr>
        <w:t xml:space="preserve">, exceto nos casos de redução de capital realizada para fins de absorção de prejuízos, conforme artigo 173 da </w:t>
      </w:r>
      <w:r w:rsidR="00F30B23">
        <w:rPr>
          <w:rFonts w:ascii="Verdana" w:hAnsi="Verdana"/>
          <w:sz w:val="20"/>
        </w:rPr>
        <w:t>Lei das S.A</w:t>
      </w:r>
      <w:r w:rsidRPr="00686F60">
        <w:rPr>
          <w:rFonts w:ascii="Verdana" w:hAnsi="Verdana"/>
          <w:sz w:val="20"/>
        </w:rPr>
        <w:t>.</w:t>
      </w:r>
    </w:p>
    <w:p w14:paraId="543358DE" w14:textId="77777777" w:rsidR="00973E47" w:rsidRPr="00417FDB" w:rsidRDefault="00973E47" w:rsidP="001C2B06">
      <w:pPr>
        <w:spacing w:after="0" w:line="320" w:lineRule="exact"/>
        <w:ind w:left="709"/>
        <w:rPr>
          <w:rFonts w:ascii="Verdana" w:hAnsi="Verdana"/>
          <w:sz w:val="20"/>
        </w:rPr>
      </w:pPr>
      <w:bookmarkStart w:id="231" w:name="_DV_M944"/>
      <w:bookmarkStart w:id="232" w:name="_DV_M945"/>
      <w:bookmarkStart w:id="233" w:name="_Ref130286824"/>
      <w:bookmarkEnd w:id="231"/>
      <w:bookmarkEnd w:id="232"/>
    </w:p>
    <w:p w14:paraId="50E51118" w14:textId="17E6A083" w:rsidR="00A40428" w:rsidRDefault="00A40428" w:rsidP="003E2A51">
      <w:pPr>
        <w:numPr>
          <w:ilvl w:val="1"/>
          <w:numId w:val="7"/>
        </w:numPr>
        <w:spacing w:after="0" w:line="320" w:lineRule="exact"/>
        <w:ind w:left="0" w:firstLine="0"/>
        <w:rPr>
          <w:rFonts w:ascii="Verdana" w:hAnsi="Verdana"/>
          <w:color w:val="000000"/>
          <w:sz w:val="20"/>
        </w:rPr>
      </w:pPr>
      <w:r w:rsidRPr="00417FDB">
        <w:rPr>
          <w:rFonts w:ascii="Verdana" w:hAnsi="Verdana"/>
          <w:sz w:val="20"/>
        </w:rPr>
        <w:t xml:space="preserve">A </w:t>
      </w:r>
      <w:r w:rsidRPr="00FC12AC">
        <w:rPr>
          <w:rFonts w:ascii="Verdana" w:hAnsi="Verdana"/>
          <w:sz w:val="20"/>
        </w:rPr>
        <w:t>Securitizadora</w:t>
      </w:r>
      <w:r w:rsidRPr="00417FDB">
        <w:rPr>
          <w:rFonts w:ascii="Verdana" w:hAnsi="Verdana"/>
          <w:sz w:val="20"/>
        </w:rPr>
        <w:t>, neste ato, na Data de Emissão e na Data de Integralização, declara que</w:t>
      </w:r>
      <w:r w:rsidRPr="00EA2F62">
        <w:rPr>
          <w:rFonts w:ascii="Verdana" w:hAnsi="Verdana"/>
          <w:color w:val="000000"/>
          <w:sz w:val="20"/>
        </w:rPr>
        <w:t>:</w:t>
      </w:r>
    </w:p>
    <w:p w14:paraId="7ECD9464" w14:textId="77777777" w:rsidR="00A40428" w:rsidRDefault="00A40428" w:rsidP="001C2B06">
      <w:pPr>
        <w:spacing w:after="0" w:line="320" w:lineRule="exact"/>
        <w:rPr>
          <w:rFonts w:ascii="Verdana" w:hAnsi="Verdana"/>
          <w:color w:val="000000"/>
          <w:sz w:val="20"/>
        </w:rPr>
      </w:pPr>
    </w:p>
    <w:p w14:paraId="2FC2B5E4" w14:textId="77777777"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EA2F62">
        <w:rPr>
          <w:rFonts w:ascii="Verdana" w:hAnsi="Verdana"/>
          <w:color w:val="000000"/>
          <w:sz w:val="20"/>
        </w:rPr>
        <w:t>é uma companhia securitizadora de créditos imobiliários devidamente registrada na CVM nos termos da Instrução CVM 414 e em funcionamento de acordo com a legislação e regulamentação em vigor;</w:t>
      </w:r>
    </w:p>
    <w:p w14:paraId="5BC8C584" w14:textId="77777777" w:rsidR="00A40428" w:rsidRPr="00EA2F62" w:rsidRDefault="00A40428" w:rsidP="00A40428">
      <w:pPr>
        <w:pStyle w:val="PargrafodaLista"/>
        <w:spacing w:line="320" w:lineRule="exact"/>
        <w:ind w:left="851"/>
        <w:rPr>
          <w:rFonts w:ascii="Verdana" w:hAnsi="Verdana"/>
          <w:color w:val="000000"/>
          <w:sz w:val="20"/>
        </w:rPr>
      </w:pPr>
    </w:p>
    <w:p w14:paraId="404E430D" w14:textId="77777777"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EA2F62">
        <w:rPr>
          <w:rFonts w:ascii="Verdana" w:hAnsi="Verdana"/>
          <w:color w:val="000000"/>
          <w:sz w:val="20"/>
        </w:rPr>
        <w:t xml:space="preserve">todos os alvarás, licenças, autorizações ou aprovações necessárias ao seu funcionamento foram regularmente obtidos e se encontram válidos; </w:t>
      </w:r>
    </w:p>
    <w:p w14:paraId="156F2B5B" w14:textId="77777777" w:rsidR="00A40428" w:rsidRPr="00EA2F62" w:rsidRDefault="00A40428" w:rsidP="00A40428">
      <w:pPr>
        <w:pStyle w:val="PargrafodaLista"/>
        <w:spacing w:line="320" w:lineRule="exact"/>
        <w:rPr>
          <w:rFonts w:ascii="Verdana" w:hAnsi="Verdana"/>
          <w:color w:val="000000"/>
          <w:sz w:val="20"/>
        </w:rPr>
      </w:pPr>
    </w:p>
    <w:p w14:paraId="64DF0F88" w14:textId="75541FFF"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EA2F62">
        <w:rPr>
          <w:rFonts w:ascii="Verdana" w:hAnsi="Verdana"/>
          <w:color w:val="000000"/>
          <w:sz w:val="20"/>
        </w:rPr>
        <w:t xml:space="preserve">está devidamente autorizada e obteve todas as licenças e autorizações necessárias à celebração </w:t>
      </w:r>
      <w:r w:rsidR="00715B96">
        <w:rPr>
          <w:rFonts w:ascii="Verdana" w:hAnsi="Verdana"/>
          <w:color w:val="000000"/>
          <w:sz w:val="20"/>
        </w:rPr>
        <w:t>desta Escritura de Emissão</w:t>
      </w:r>
      <w:r w:rsidRPr="00EA2F62">
        <w:rPr>
          <w:rFonts w:ascii="Verdana" w:hAnsi="Verdana"/>
          <w:color w:val="000000"/>
          <w:sz w:val="20"/>
        </w:rPr>
        <w:t>, à assunção e ao cumprimento das obrigações dele decorrentes, tendo sido satisfeitos todos os requisitos contratuais, legais e estatutários necessários para tanto;</w:t>
      </w:r>
    </w:p>
    <w:p w14:paraId="5C63CD90" w14:textId="77777777" w:rsidR="00A40428" w:rsidRPr="00EA2F62" w:rsidRDefault="00A40428" w:rsidP="00A40428">
      <w:pPr>
        <w:pStyle w:val="PargrafodaLista"/>
        <w:spacing w:line="320" w:lineRule="exact"/>
        <w:rPr>
          <w:rFonts w:ascii="Verdana" w:hAnsi="Verdana"/>
          <w:color w:val="000000"/>
          <w:sz w:val="20"/>
        </w:rPr>
      </w:pPr>
    </w:p>
    <w:p w14:paraId="7BD2027F" w14:textId="01ED2119"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EA2F62">
        <w:rPr>
          <w:rFonts w:ascii="Verdana" w:hAnsi="Verdana"/>
          <w:color w:val="000000"/>
          <w:sz w:val="20"/>
        </w:rPr>
        <w:t xml:space="preserve">a celebração </w:t>
      </w:r>
      <w:r w:rsidR="00715B96">
        <w:rPr>
          <w:rFonts w:ascii="Verdana" w:hAnsi="Verdana"/>
          <w:color w:val="000000"/>
          <w:sz w:val="20"/>
        </w:rPr>
        <w:t>desta Escritura de Emissão</w:t>
      </w:r>
      <w:r w:rsidR="00715B96" w:rsidRPr="00EA2F62">
        <w:rPr>
          <w:rFonts w:ascii="Verdana" w:hAnsi="Verdana"/>
          <w:color w:val="000000"/>
          <w:sz w:val="20"/>
        </w:rPr>
        <w:t xml:space="preserve"> </w:t>
      </w:r>
      <w:r w:rsidRPr="00EA2F62">
        <w:rPr>
          <w:rFonts w:ascii="Verdana" w:hAnsi="Verdana"/>
          <w:color w:val="000000"/>
          <w:sz w:val="20"/>
        </w:rPr>
        <w:t xml:space="preserve">e o cumprimento das obrigações </w:t>
      </w:r>
      <w:r w:rsidR="00C56B91">
        <w:rPr>
          <w:rFonts w:ascii="Verdana" w:hAnsi="Verdana"/>
          <w:color w:val="000000"/>
          <w:sz w:val="20"/>
        </w:rPr>
        <w:t>nela</w:t>
      </w:r>
      <w:r w:rsidR="00EB4792">
        <w:rPr>
          <w:rFonts w:ascii="Verdana" w:hAnsi="Verdana"/>
          <w:color w:val="000000"/>
          <w:sz w:val="20"/>
        </w:rPr>
        <w:t xml:space="preserve"> </w:t>
      </w:r>
      <w:r w:rsidRPr="00EA2F62">
        <w:rPr>
          <w:rFonts w:ascii="Verdana" w:hAnsi="Verdana"/>
          <w:color w:val="000000"/>
          <w:sz w:val="20"/>
        </w:rPr>
        <w:t>assumidas (i) não violam qualquer disposição contida em seus documentos societários; (ii) não violam qualquer lei, regulamento, decisão judicial, administrativa ou arbitral, a que esteja vinculado; e (iii) não exigem consentimento, ação ou autorização de qualquer natureza que não tenha sido obtida;</w:t>
      </w:r>
    </w:p>
    <w:p w14:paraId="42B6C5A3" w14:textId="77777777" w:rsidR="00A40428" w:rsidRPr="00EA2F62" w:rsidRDefault="00A40428" w:rsidP="00A40428">
      <w:pPr>
        <w:pStyle w:val="PargrafodaLista"/>
        <w:spacing w:line="320" w:lineRule="exact"/>
        <w:rPr>
          <w:rFonts w:ascii="Verdana" w:hAnsi="Verdana"/>
          <w:color w:val="000000"/>
          <w:sz w:val="20"/>
        </w:rPr>
      </w:pPr>
    </w:p>
    <w:p w14:paraId="78C8CFA9" w14:textId="77777777"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EA2F62">
        <w:rPr>
          <w:rFonts w:ascii="Verdana" w:hAnsi="Verdana"/>
          <w:color w:val="000000"/>
          <w:sz w:val="20"/>
        </w:rPr>
        <w:t>os seus representantes legais ou mandatários que assinam est</w:t>
      </w:r>
      <w:r w:rsidR="00154EB7">
        <w:rPr>
          <w:rFonts w:ascii="Verdana" w:hAnsi="Verdana"/>
          <w:color w:val="000000"/>
          <w:sz w:val="20"/>
        </w:rPr>
        <w:t>a</w:t>
      </w:r>
      <w:r w:rsidRPr="00EA2F62">
        <w:rPr>
          <w:rFonts w:ascii="Verdana" w:hAnsi="Verdana"/>
          <w:color w:val="000000"/>
          <w:sz w:val="20"/>
        </w:rPr>
        <w:t xml:space="preserve"> </w:t>
      </w:r>
      <w:r w:rsidR="00154EB7">
        <w:rPr>
          <w:rFonts w:ascii="Verdana" w:hAnsi="Verdana"/>
          <w:color w:val="000000"/>
          <w:sz w:val="20"/>
        </w:rPr>
        <w:t>Escritura de Emissão</w:t>
      </w:r>
      <w:r w:rsidRPr="00EA2F62">
        <w:rPr>
          <w:rFonts w:ascii="Verdana" w:hAnsi="Verdana"/>
          <w:color w:val="000000"/>
          <w:sz w:val="20"/>
        </w:rPr>
        <w:t xml:space="preserve"> têm poderes estatutários legitimamente outorgados para assumir em nome da </w:t>
      </w:r>
      <w:r w:rsidR="00154EB7">
        <w:rPr>
          <w:rFonts w:ascii="Verdana" w:hAnsi="Verdana"/>
          <w:color w:val="000000"/>
          <w:sz w:val="20"/>
        </w:rPr>
        <w:t>Securitizadora</w:t>
      </w:r>
      <w:r w:rsidRPr="00EA2F62">
        <w:rPr>
          <w:rFonts w:ascii="Verdana" w:hAnsi="Verdana"/>
          <w:color w:val="000000"/>
          <w:sz w:val="20"/>
        </w:rPr>
        <w:t xml:space="preserve"> as obrigações estabelecidas </w:t>
      </w:r>
      <w:r w:rsidR="00154EB7">
        <w:rPr>
          <w:rFonts w:ascii="Verdana" w:hAnsi="Verdana"/>
          <w:color w:val="000000"/>
          <w:sz w:val="20"/>
        </w:rPr>
        <w:t>nesta Escritura de Emissão</w:t>
      </w:r>
      <w:r w:rsidRPr="00EA2F62">
        <w:rPr>
          <w:rFonts w:ascii="Verdana" w:hAnsi="Verdana"/>
          <w:color w:val="000000"/>
          <w:sz w:val="20"/>
        </w:rPr>
        <w:t>;</w:t>
      </w:r>
    </w:p>
    <w:p w14:paraId="4AD3713E" w14:textId="77777777" w:rsidR="00A40428" w:rsidRPr="00DD3B62" w:rsidRDefault="00A40428" w:rsidP="00A40428">
      <w:pPr>
        <w:pStyle w:val="PargrafodaLista"/>
        <w:spacing w:line="320" w:lineRule="exact"/>
        <w:rPr>
          <w:rFonts w:ascii="Verdana" w:hAnsi="Verdana"/>
          <w:color w:val="000000"/>
          <w:sz w:val="20"/>
        </w:rPr>
      </w:pPr>
    </w:p>
    <w:p w14:paraId="2CAC3243" w14:textId="77777777"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Pr>
          <w:rFonts w:ascii="Verdana" w:hAnsi="Verdana"/>
          <w:color w:val="000000"/>
          <w:sz w:val="20"/>
        </w:rPr>
        <w:t>(a) possui registro atualizado junto à CVM, (b) não apresenta pendências junto a esta instituição, bem como (c) até a presente data não tem conhecimento da existência de questionamento judiciais por parte de investidores;</w:t>
      </w:r>
    </w:p>
    <w:p w14:paraId="65110CE7" w14:textId="77777777" w:rsidR="00A40428" w:rsidRPr="003B43EE" w:rsidRDefault="00A40428" w:rsidP="00A40428">
      <w:pPr>
        <w:pStyle w:val="PargrafodaLista"/>
        <w:spacing w:line="320" w:lineRule="exact"/>
        <w:rPr>
          <w:rFonts w:ascii="Verdana" w:hAnsi="Verdana"/>
          <w:color w:val="000000"/>
          <w:sz w:val="20"/>
        </w:rPr>
      </w:pPr>
    </w:p>
    <w:p w14:paraId="5A28EE94" w14:textId="131B0391"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Pr>
          <w:rFonts w:ascii="Verdana" w:hAnsi="Verdana"/>
          <w:color w:val="000000"/>
          <w:sz w:val="20"/>
        </w:rPr>
        <w:t xml:space="preserve">não há qualquer ação judicial, procedimento administrativo ou arbitral, inquérito ou outro tipo de investigação governamental, cuja decisão desfavorável possa vir a afetar a capacidade da </w:t>
      </w:r>
      <w:r w:rsidR="00154EB7">
        <w:rPr>
          <w:rFonts w:ascii="Verdana" w:hAnsi="Verdana"/>
          <w:color w:val="000000"/>
          <w:sz w:val="20"/>
        </w:rPr>
        <w:t>Securitizadora</w:t>
      </w:r>
      <w:r>
        <w:rPr>
          <w:rFonts w:ascii="Verdana" w:hAnsi="Verdana"/>
          <w:color w:val="000000"/>
          <w:sz w:val="20"/>
        </w:rPr>
        <w:t xml:space="preserve"> de cumpri</w:t>
      </w:r>
      <w:r w:rsidR="006F3F3B">
        <w:rPr>
          <w:rFonts w:ascii="Verdana" w:hAnsi="Verdana"/>
          <w:color w:val="000000"/>
          <w:sz w:val="20"/>
        </w:rPr>
        <w:t>r</w:t>
      </w:r>
      <w:r>
        <w:rPr>
          <w:rFonts w:ascii="Verdana" w:hAnsi="Verdana"/>
          <w:color w:val="000000"/>
          <w:sz w:val="20"/>
        </w:rPr>
        <w:t xml:space="preserve"> as obrigações</w:t>
      </w:r>
      <w:r w:rsidR="004F7D0A">
        <w:rPr>
          <w:rFonts w:ascii="Verdana" w:hAnsi="Verdana"/>
          <w:color w:val="000000"/>
          <w:sz w:val="20"/>
        </w:rPr>
        <w:t xml:space="preserve"> por ela</w:t>
      </w:r>
      <w:r>
        <w:rPr>
          <w:rFonts w:ascii="Verdana" w:hAnsi="Verdana"/>
          <w:color w:val="000000"/>
          <w:sz w:val="20"/>
        </w:rPr>
        <w:t xml:space="preserve"> </w:t>
      </w:r>
      <w:r w:rsidR="00582B3D">
        <w:rPr>
          <w:rFonts w:ascii="Verdana" w:hAnsi="Verdana"/>
          <w:color w:val="000000"/>
          <w:sz w:val="20"/>
        </w:rPr>
        <w:t xml:space="preserve">assumidas </w:t>
      </w:r>
      <w:r>
        <w:rPr>
          <w:rFonts w:ascii="Verdana" w:hAnsi="Verdana"/>
          <w:color w:val="000000"/>
          <w:sz w:val="20"/>
        </w:rPr>
        <w:t>no âmbito dest</w:t>
      </w:r>
      <w:r w:rsidR="00154EB7">
        <w:rPr>
          <w:rFonts w:ascii="Verdana" w:hAnsi="Verdana"/>
          <w:color w:val="000000"/>
          <w:sz w:val="20"/>
        </w:rPr>
        <w:t>a</w:t>
      </w:r>
      <w:r>
        <w:rPr>
          <w:rFonts w:ascii="Verdana" w:hAnsi="Verdana"/>
          <w:color w:val="000000"/>
          <w:sz w:val="20"/>
        </w:rPr>
        <w:t xml:space="preserve"> </w:t>
      </w:r>
      <w:r w:rsidR="00154EB7">
        <w:rPr>
          <w:rFonts w:ascii="Verdana" w:hAnsi="Verdana"/>
          <w:color w:val="000000"/>
          <w:sz w:val="20"/>
        </w:rPr>
        <w:t>Escritura de Emissão</w:t>
      </w:r>
      <w:r>
        <w:rPr>
          <w:rFonts w:ascii="Verdana" w:hAnsi="Verdana"/>
          <w:color w:val="000000"/>
          <w:sz w:val="20"/>
        </w:rPr>
        <w:t>;</w:t>
      </w:r>
    </w:p>
    <w:p w14:paraId="6F559CD9" w14:textId="77777777" w:rsidR="00A40428" w:rsidRPr="00EA2F62" w:rsidRDefault="00A40428" w:rsidP="00A40428">
      <w:pPr>
        <w:pStyle w:val="PargrafodaLista"/>
        <w:spacing w:line="320" w:lineRule="exact"/>
        <w:rPr>
          <w:rFonts w:ascii="Verdana" w:hAnsi="Verdana"/>
          <w:color w:val="000000"/>
          <w:sz w:val="20"/>
        </w:rPr>
      </w:pPr>
    </w:p>
    <w:p w14:paraId="426F1F0D" w14:textId="77777777"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3E784D">
        <w:rPr>
          <w:rFonts w:ascii="Verdana" w:hAnsi="Verdana"/>
          <w:color w:val="000000"/>
          <w:sz w:val="20"/>
        </w:rPr>
        <w:t xml:space="preserve">os Créditos Imobiliários </w:t>
      </w:r>
      <w:r w:rsidR="00154EB7">
        <w:rPr>
          <w:rFonts w:ascii="Verdana" w:hAnsi="Verdana"/>
          <w:color w:val="000000"/>
          <w:sz w:val="20"/>
        </w:rPr>
        <w:t>e os valores obtidos por meio das Debêntures</w:t>
      </w:r>
      <w:r w:rsidR="00154EB7" w:rsidRPr="003E784D">
        <w:rPr>
          <w:rFonts w:ascii="Verdana" w:hAnsi="Verdana"/>
          <w:color w:val="000000"/>
          <w:sz w:val="20"/>
        </w:rPr>
        <w:t xml:space="preserve"> </w:t>
      </w:r>
      <w:r w:rsidRPr="003E784D">
        <w:rPr>
          <w:rFonts w:ascii="Verdana" w:hAnsi="Verdana"/>
          <w:color w:val="000000"/>
          <w:sz w:val="20"/>
        </w:rPr>
        <w:t xml:space="preserve">destinam-se única e exclusivamente a compor o lastro para a emissão dos CRI e serão mantidos no respectivo </w:t>
      </w:r>
      <w:r>
        <w:rPr>
          <w:rFonts w:ascii="Verdana" w:hAnsi="Verdana"/>
          <w:color w:val="000000"/>
          <w:sz w:val="20"/>
        </w:rPr>
        <w:t>P</w:t>
      </w:r>
      <w:r w:rsidRPr="003E784D">
        <w:rPr>
          <w:rFonts w:ascii="Verdana" w:hAnsi="Verdana"/>
          <w:color w:val="000000"/>
          <w:sz w:val="20"/>
        </w:rPr>
        <w:t xml:space="preserve">atrimônio </w:t>
      </w:r>
      <w:r>
        <w:rPr>
          <w:rFonts w:ascii="Verdana" w:hAnsi="Verdana"/>
          <w:color w:val="000000"/>
          <w:sz w:val="20"/>
        </w:rPr>
        <w:t>S</w:t>
      </w:r>
      <w:r w:rsidRPr="003E784D">
        <w:rPr>
          <w:rFonts w:ascii="Verdana" w:hAnsi="Verdana"/>
          <w:color w:val="000000"/>
          <w:sz w:val="20"/>
        </w:rPr>
        <w:t>eparado até a liquidação integral dos CRI; e</w:t>
      </w:r>
    </w:p>
    <w:p w14:paraId="3C07170E" w14:textId="77777777" w:rsidR="00A40428" w:rsidRPr="00EA2F62" w:rsidRDefault="00A40428" w:rsidP="00A40428">
      <w:pPr>
        <w:pStyle w:val="PargrafodaLista"/>
        <w:spacing w:line="320" w:lineRule="exact"/>
        <w:rPr>
          <w:rFonts w:ascii="Verdana" w:hAnsi="Verdana"/>
          <w:color w:val="000000"/>
          <w:sz w:val="20"/>
        </w:rPr>
      </w:pPr>
    </w:p>
    <w:p w14:paraId="770C4C0C" w14:textId="37BE4524" w:rsidR="00A40428" w:rsidRDefault="00A40428" w:rsidP="003E2A51">
      <w:pPr>
        <w:pStyle w:val="PargrafodaLista"/>
        <w:widowControl w:val="0"/>
        <w:numPr>
          <w:ilvl w:val="6"/>
          <w:numId w:val="9"/>
        </w:numPr>
        <w:tabs>
          <w:tab w:val="clear" w:pos="1701"/>
          <w:tab w:val="num" w:pos="0"/>
        </w:tabs>
        <w:adjustRightInd w:val="0"/>
        <w:spacing w:after="0" w:line="320" w:lineRule="exact"/>
        <w:ind w:left="0" w:firstLine="0"/>
        <w:contextualSpacing w:val="0"/>
        <w:textAlignment w:val="baseline"/>
        <w:rPr>
          <w:rFonts w:ascii="Verdana" w:hAnsi="Verdana"/>
          <w:color w:val="000000"/>
          <w:sz w:val="20"/>
        </w:rPr>
      </w:pPr>
      <w:r w:rsidRPr="003E784D">
        <w:rPr>
          <w:rFonts w:ascii="Verdana" w:hAnsi="Verdana"/>
          <w:color w:val="000000"/>
          <w:sz w:val="20"/>
        </w:rPr>
        <w:t>está ciente e concorda com todos os termos, prazos, cláusulas e condições d</w:t>
      </w:r>
      <w:r w:rsidR="00154EB7">
        <w:rPr>
          <w:rFonts w:ascii="Verdana" w:hAnsi="Verdana"/>
          <w:color w:val="000000"/>
          <w:sz w:val="20"/>
        </w:rPr>
        <w:t>esta</w:t>
      </w:r>
      <w:r w:rsidRPr="003E784D">
        <w:rPr>
          <w:rFonts w:ascii="Verdana" w:hAnsi="Verdana"/>
          <w:color w:val="000000"/>
          <w:sz w:val="20"/>
        </w:rPr>
        <w:t xml:space="preserve"> </w:t>
      </w:r>
      <w:r w:rsidRPr="003E784D">
        <w:rPr>
          <w:rFonts w:ascii="Verdana" w:hAnsi="Verdana"/>
          <w:snapToGrid w:val="0"/>
          <w:sz w:val="20"/>
        </w:rPr>
        <w:t xml:space="preserve">Escritura de </w:t>
      </w:r>
      <w:r w:rsidRPr="00A40428">
        <w:rPr>
          <w:rFonts w:ascii="Verdana" w:hAnsi="Verdana"/>
          <w:color w:val="000000"/>
          <w:sz w:val="20"/>
        </w:rPr>
        <w:t>Emissão</w:t>
      </w:r>
      <w:r w:rsidRPr="003E784D">
        <w:rPr>
          <w:rFonts w:ascii="Verdana" w:hAnsi="Verdana"/>
          <w:snapToGrid w:val="0"/>
          <w:sz w:val="20"/>
        </w:rPr>
        <w:t xml:space="preserve"> e dos demais Documentos da Operação</w:t>
      </w:r>
      <w:r w:rsidRPr="003E784D">
        <w:rPr>
          <w:rFonts w:ascii="Verdana" w:hAnsi="Verdana"/>
          <w:color w:val="000000"/>
          <w:sz w:val="20"/>
        </w:rPr>
        <w:t>.</w:t>
      </w:r>
    </w:p>
    <w:p w14:paraId="2DCE7201" w14:textId="77777777" w:rsidR="00A40428" w:rsidRDefault="00A40428" w:rsidP="001C2B06">
      <w:pPr>
        <w:spacing w:after="0" w:line="320" w:lineRule="exact"/>
        <w:rPr>
          <w:rFonts w:ascii="Verdana" w:hAnsi="Verdana"/>
          <w:sz w:val="20"/>
        </w:rPr>
      </w:pPr>
    </w:p>
    <w:bookmarkEnd w:id="233"/>
    <w:p w14:paraId="63F85DC3" w14:textId="6BCADAF9" w:rsidR="00973E47" w:rsidRPr="00417FDB" w:rsidRDefault="004B7991" w:rsidP="003E2A51">
      <w:pPr>
        <w:numPr>
          <w:ilvl w:val="1"/>
          <w:numId w:val="7"/>
        </w:numPr>
        <w:spacing w:after="0" w:line="320" w:lineRule="exact"/>
        <w:ind w:left="0" w:firstLine="0"/>
        <w:rPr>
          <w:rFonts w:ascii="Verdana" w:hAnsi="Verdana"/>
          <w:sz w:val="20"/>
        </w:rPr>
      </w:pPr>
      <w:r w:rsidRPr="00C53DE1">
        <w:rPr>
          <w:rFonts w:ascii="Verdana" w:hAnsi="Verdana"/>
          <w:sz w:val="20"/>
        </w:rPr>
        <w:t xml:space="preserve">Caso </w:t>
      </w:r>
      <w:r w:rsidRPr="00A735FE">
        <w:rPr>
          <w:rFonts w:ascii="Verdana" w:hAnsi="Verdana"/>
          <w:sz w:val="20"/>
        </w:rPr>
        <w:t>quaisquer</w:t>
      </w:r>
      <w:r w:rsidRPr="00C53DE1">
        <w:rPr>
          <w:rFonts w:ascii="Verdana" w:hAnsi="Verdana"/>
          <w:sz w:val="20"/>
        </w:rPr>
        <w:t xml:space="preserve"> das declarações aqui prestadas tornem-se total ou parcialmente </w:t>
      </w:r>
      <w:r w:rsidRPr="00FC12AC">
        <w:rPr>
          <w:rFonts w:ascii="Verdana" w:hAnsi="Verdana"/>
          <w:sz w:val="20"/>
        </w:rPr>
        <w:t>inverídicas</w:t>
      </w:r>
      <w:r w:rsidRPr="00C53DE1">
        <w:rPr>
          <w:rFonts w:ascii="Verdana" w:hAnsi="Verdana"/>
          <w:sz w:val="20"/>
        </w:rPr>
        <w:t>, incompletas ou incorretas, em relação à data em que foram prestadas, a</w:t>
      </w:r>
      <w:r w:rsidR="005B4FB7">
        <w:rPr>
          <w:rFonts w:ascii="Verdana" w:hAnsi="Verdana"/>
          <w:sz w:val="20"/>
        </w:rPr>
        <w:t>s Partes</w:t>
      </w:r>
      <w:r w:rsidRPr="00C53DE1">
        <w:rPr>
          <w:rFonts w:ascii="Verdana" w:hAnsi="Verdana"/>
          <w:sz w:val="20"/>
        </w:rPr>
        <w:t xml:space="preserve"> </w:t>
      </w:r>
      <w:r w:rsidR="005B4FB7">
        <w:rPr>
          <w:rFonts w:ascii="Verdana" w:hAnsi="Verdana"/>
          <w:color w:val="000000"/>
          <w:sz w:val="20"/>
        </w:rPr>
        <w:t xml:space="preserve">se obrigam a comunicar à outra Parte </w:t>
      </w:r>
      <w:r w:rsidRPr="00C53DE1">
        <w:rPr>
          <w:rFonts w:ascii="Verdana" w:hAnsi="Verdana"/>
          <w:sz w:val="20"/>
        </w:rPr>
        <w:t>em até 2 (dois) Dias Úteis da data de sua ciência acerca de tal fato</w:t>
      </w:r>
      <w:r w:rsidR="00973E47" w:rsidRPr="00417FDB">
        <w:rPr>
          <w:rFonts w:ascii="Verdana" w:hAnsi="Verdana"/>
          <w:sz w:val="20"/>
        </w:rPr>
        <w:t>.</w:t>
      </w:r>
    </w:p>
    <w:p w14:paraId="4A31F408" w14:textId="77777777" w:rsidR="00973E47" w:rsidRPr="00417FDB" w:rsidRDefault="00973E47" w:rsidP="001C2B06">
      <w:pPr>
        <w:spacing w:after="0" w:line="320" w:lineRule="exact"/>
        <w:rPr>
          <w:rFonts w:ascii="Verdana" w:hAnsi="Verdana"/>
          <w:sz w:val="20"/>
        </w:rPr>
      </w:pPr>
    </w:p>
    <w:p w14:paraId="796BA9D9" w14:textId="6B8E082D" w:rsidR="00460FB3" w:rsidRPr="00453142" w:rsidRDefault="00460FB3" w:rsidP="003E2A51">
      <w:pPr>
        <w:keepNext/>
        <w:numPr>
          <w:ilvl w:val="0"/>
          <w:numId w:val="7"/>
        </w:numPr>
        <w:autoSpaceDE w:val="0"/>
        <w:autoSpaceDN w:val="0"/>
        <w:adjustRightInd w:val="0"/>
        <w:spacing w:after="0" w:line="320" w:lineRule="exact"/>
        <w:rPr>
          <w:rFonts w:ascii="Verdana" w:hAnsi="Verdana"/>
          <w:b/>
          <w:caps/>
          <w:sz w:val="20"/>
        </w:rPr>
      </w:pPr>
      <w:bookmarkStart w:id="234" w:name="_Ref384312323"/>
      <w:r w:rsidRPr="00453142">
        <w:rPr>
          <w:rFonts w:ascii="Verdana" w:hAnsi="Verdana"/>
          <w:b/>
          <w:caps/>
          <w:sz w:val="20"/>
        </w:rPr>
        <w:t>Despesas</w:t>
      </w:r>
    </w:p>
    <w:p w14:paraId="325FECF5" w14:textId="77777777" w:rsidR="00460FB3" w:rsidRDefault="00460FB3" w:rsidP="001C2B06">
      <w:pPr>
        <w:keepNext/>
        <w:spacing w:after="0" w:line="320" w:lineRule="exact"/>
        <w:rPr>
          <w:rFonts w:ascii="Verdana" w:hAnsi="Verdana"/>
          <w:b/>
          <w:smallCaps/>
          <w:sz w:val="20"/>
        </w:rPr>
      </w:pPr>
    </w:p>
    <w:p w14:paraId="2FC8A026" w14:textId="77777777" w:rsidR="00652CB7" w:rsidRDefault="00460FB3" w:rsidP="003E2A51">
      <w:pPr>
        <w:numPr>
          <w:ilvl w:val="1"/>
          <w:numId w:val="7"/>
        </w:numPr>
        <w:spacing w:after="0" w:line="320" w:lineRule="exact"/>
        <w:ind w:left="0" w:firstLine="0"/>
        <w:rPr>
          <w:rFonts w:ascii="Verdana" w:hAnsi="Verdana"/>
          <w:sz w:val="20"/>
        </w:rPr>
      </w:pPr>
      <w:r w:rsidRPr="00460FB3">
        <w:rPr>
          <w:rFonts w:ascii="Verdana" w:hAnsi="Verdana"/>
          <w:sz w:val="20"/>
        </w:rPr>
        <w:t xml:space="preserve">As </w:t>
      </w:r>
      <w:r w:rsidRPr="00A735FE">
        <w:rPr>
          <w:rFonts w:ascii="Verdana" w:hAnsi="Verdana"/>
          <w:sz w:val="20"/>
        </w:rPr>
        <w:t>despesas</w:t>
      </w:r>
      <w:r w:rsidRPr="00460FB3">
        <w:rPr>
          <w:rFonts w:ascii="Verdana" w:hAnsi="Verdana"/>
          <w:sz w:val="20"/>
        </w:rPr>
        <w:t xml:space="preserve"> abaixo listadas (em conjunto, “</w:t>
      </w:r>
      <w:r w:rsidRPr="00460FB3">
        <w:rPr>
          <w:rFonts w:ascii="Verdana" w:hAnsi="Verdana"/>
          <w:sz w:val="20"/>
          <w:u w:val="single"/>
        </w:rPr>
        <w:t>Despesas</w:t>
      </w:r>
      <w:r w:rsidRPr="00460FB3">
        <w:rPr>
          <w:rFonts w:ascii="Verdana" w:hAnsi="Verdana"/>
          <w:sz w:val="20"/>
        </w:rPr>
        <w:t xml:space="preserve">”) serão arcadas diretamente ou indiretamente pela </w:t>
      </w:r>
      <w:r>
        <w:rPr>
          <w:rFonts w:ascii="Verdana" w:hAnsi="Verdana"/>
          <w:sz w:val="20"/>
        </w:rPr>
        <w:t>Companhia</w:t>
      </w:r>
      <w:r w:rsidR="002E1E90">
        <w:rPr>
          <w:rFonts w:ascii="Verdana" w:hAnsi="Verdana"/>
          <w:sz w:val="20"/>
        </w:rPr>
        <w:t xml:space="preserve">. As despesas </w:t>
      </w:r>
      <w:r w:rsidR="002E1E90">
        <w:rPr>
          <w:rFonts w:ascii="Verdana" w:hAnsi="Verdana"/>
          <w:i/>
          <w:sz w:val="20"/>
        </w:rPr>
        <w:t>flat</w:t>
      </w:r>
      <w:r w:rsidR="002E1E90">
        <w:rPr>
          <w:rFonts w:ascii="Verdana" w:hAnsi="Verdana"/>
          <w:sz w:val="20"/>
        </w:rPr>
        <w:t>, devidas até o 5º (quinto) Dia Útil contado da primeira Data de Integralização dos CRI (“</w:t>
      </w:r>
      <w:r w:rsidR="002E1E90" w:rsidRPr="00967B82">
        <w:rPr>
          <w:rFonts w:ascii="Verdana" w:hAnsi="Verdana"/>
          <w:sz w:val="20"/>
          <w:u w:val="single"/>
        </w:rPr>
        <w:t>Despesas Flat</w:t>
      </w:r>
      <w:r w:rsidR="002E1E90">
        <w:rPr>
          <w:rFonts w:ascii="Verdana" w:hAnsi="Verdana"/>
          <w:sz w:val="20"/>
        </w:rPr>
        <w:t>”)</w:t>
      </w:r>
      <w:r w:rsidR="00302B90">
        <w:rPr>
          <w:rFonts w:ascii="Verdana" w:hAnsi="Verdana"/>
          <w:sz w:val="20"/>
        </w:rPr>
        <w:t>,</w:t>
      </w:r>
      <w:r w:rsidR="002E1E90">
        <w:rPr>
          <w:rFonts w:ascii="Verdana" w:hAnsi="Verdana"/>
          <w:sz w:val="20"/>
        </w:rPr>
        <w:t xml:space="preserve"> serão pagas pel</w:t>
      </w:r>
      <w:r w:rsidR="00880AC4">
        <w:rPr>
          <w:rFonts w:ascii="Verdana" w:hAnsi="Verdana"/>
          <w:sz w:val="20"/>
        </w:rPr>
        <w:t>o</w:t>
      </w:r>
      <w:r w:rsidR="002E1E90">
        <w:rPr>
          <w:rFonts w:ascii="Verdana" w:hAnsi="Verdana"/>
          <w:sz w:val="20"/>
        </w:rPr>
        <w:t xml:space="preserve"> Debenturista, por conta e ordem da Companhia, com recursos retidos do valor a ser pago</w:t>
      </w:r>
      <w:r w:rsidR="00302B90">
        <w:rPr>
          <w:rFonts w:ascii="Verdana" w:hAnsi="Verdana"/>
          <w:sz w:val="20"/>
        </w:rPr>
        <w:t xml:space="preserve"> a título de </w:t>
      </w:r>
      <w:r w:rsidR="002E1E90">
        <w:rPr>
          <w:rFonts w:ascii="Verdana" w:hAnsi="Verdana"/>
          <w:sz w:val="20"/>
        </w:rPr>
        <w:t>integralização das Debêntures</w:t>
      </w:r>
      <w:r w:rsidR="00302B90">
        <w:rPr>
          <w:rFonts w:ascii="Verdana" w:hAnsi="Verdana"/>
          <w:sz w:val="20"/>
        </w:rPr>
        <w:t>.</w:t>
      </w:r>
      <w:r w:rsidR="002E1E90">
        <w:rPr>
          <w:rFonts w:ascii="Verdana" w:hAnsi="Verdana"/>
          <w:sz w:val="20"/>
        </w:rPr>
        <w:t xml:space="preserve"> </w:t>
      </w:r>
      <w:r w:rsidR="00302B90">
        <w:rPr>
          <w:rFonts w:ascii="Verdana" w:hAnsi="Verdana"/>
          <w:sz w:val="20"/>
        </w:rPr>
        <w:t>A</w:t>
      </w:r>
      <w:r w:rsidR="002E1E90">
        <w:rPr>
          <w:rFonts w:ascii="Verdana" w:hAnsi="Verdana"/>
          <w:sz w:val="20"/>
        </w:rPr>
        <w:t xml:space="preserve">s demais despesas </w:t>
      </w:r>
      <w:r w:rsidR="00CD3974">
        <w:rPr>
          <w:rFonts w:ascii="Verdana" w:hAnsi="Verdana"/>
          <w:sz w:val="20"/>
        </w:rPr>
        <w:t xml:space="preserve">recorrentes e/ou extraordinárias </w:t>
      </w:r>
      <w:r w:rsidR="002E1E90">
        <w:rPr>
          <w:rFonts w:ascii="Verdana" w:hAnsi="Verdana"/>
          <w:sz w:val="20"/>
        </w:rPr>
        <w:t>serão pagas pel</w:t>
      </w:r>
      <w:r w:rsidR="00880AC4">
        <w:rPr>
          <w:rFonts w:ascii="Verdana" w:hAnsi="Verdana"/>
          <w:sz w:val="20"/>
        </w:rPr>
        <w:t>o</w:t>
      </w:r>
      <w:r w:rsidR="002E1E90">
        <w:rPr>
          <w:rFonts w:ascii="Verdana" w:hAnsi="Verdana"/>
          <w:sz w:val="20"/>
        </w:rPr>
        <w:t xml:space="preserve"> Debenturista, por conta e ordem da Companhia</w:t>
      </w:r>
      <w:r w:rsidR="00302B90">
        <w:rPr>
          <w:rFonts w:ascii="Verdana" w:hAnsi="Verdana"/>
          <w:sz w:val="20"/>
        </w:rPr>
        <w:t>,</w:t>
      </w:r>
      <w:r w:rsidR="002E1E90">
        <w:rPr>
          <w:rFonts w:ascii="Verdana" w:hAnsi="Verdana"/>
          <w:sz w:val="20"/>
        </w:rPr>
        <w:t xml:space="preserve"> com recursos do Fundo de Despesas (conforme </w:t>
      </w:r>
      <w:r w:rsidR="00652CB7">
        <w:rPr>
          <w:rFonts w:ascii="Verdana" w:hAnsi="Verdana"/>
          <w:sz w:val="20"/>
        </w:rPr>
        <w:t>definido abaixo):</w:t>
      </w:r>
    </w:p>
    <w:p w14:paraId="6F2056D6" w14:textId="27C15B8F" w:rsidR="00652CB7" w:rsidRPr="00C623ED" w:rsidRDefault="00652CB7" w:rsidP="00947545">
      <w:pPr>
        <w:pStyle w:val="PargrafodaLista"/>
        <w:keepNext/>
        <w:spacing w:after="0" w:line="320" w:lineRule="exact"/>
        <w:ind w:left="0"/>
        <w:rPr>
          <w:rFonts w:ascii="Verdana" w:hAnsi="Verdana"/>
          <w:sz w:val="20"/>
        </w:rPr>
      </w:pPr>
    </w:p>
    <w:p w14:paraId="5FFA1B6D" w14:textId="2A5D6DC1" w:rsidR="000D2A68" w:rsidRPr="00C623ED" w:rsidRDefault="00652CB7" w:rsidP="003E2A51">
      <w:pPr>
        <w:pStyle w:val="PargrafodaLista"/>
        <w:keepNext/>
        <w:numPr>
          <w:ilvl w:val="6"/>
          <w:numId w:val="4"/>
        </w:numPr>
        <w:tabs>
          <w:tab w:val="clear" w:pos="1701"/>
        </w:tabs>
        <w:spacing w:after="0" w:line="320" w:lineRule="exact"/>
        <w:ind w:left="0" w:firstLine="0"/>
        <w:rPr>
          <w:rFonts w:ascii="Verdana" w:hAnsi="Verdana"/>
          <w:sz w:val="20"/>
        </w:rPr>
      </w:pPr>
      <w:r w:rsidRPr="00C623ED">
        <w:rPr>
          <w:rFonts w:ascii="Verdana" w:hAnsi="Verdana"/>
          <w:color w:val="000000"/>
          <w:sz w:val="20"/>
        </w:rPr>
        <w:t xml:space="preserve">remuneração do </w:t>
      </w:r>
      <w:r w:rsidRPr="00967B82">
        <w:rPr>
          <w:rFonts w:ascii="Verdana" w:hAnsi="Verdana"/>
          <w:color w:val="000000"/>
          <w:sz w:val="20"/>
        </w:rPr>
        <w:t>Banco Liquidante</w:t>
      </w:r>
      <w:r w:rsidRPr="00C623ED">
        <w:rPr>
          <w:rFonts w:ascii="Verdana" w:hAnsi="Verdana"/>
          <w:color w:val="000000"/>
          <w:sz w:val="20"/>
        </w:rPr>
        <w:t>,</w:t>
      </w:r>
      <w:r>
        <w:rPr>
          <w:rFonts w:ascii="Verdana" w:hAnsi="Verdana"/>
          <w:color w:val="000000"/>
          <w:sz w:val="20"/>
        </w:rPr>
        <w:t xml:space="preserve"> auditor independente e escriturador conforme definido no Termo de Securitização,</w:t>
      </w:r>
      <w:r w:rsidRPr="00C623ED">
        <w:rPr>
          <w:rFonts w:ascii="Verdana" w:hAnsi="Verdana"/>
          <w:color w:val="000000"/>
          <w:sz w:val="20"/>
        </w:rPr>
        <w:t xml:space="preserve"> no montante de </w:t>
      </w:r>
      <w:r w:rsidRPr="00892D86">
        <w:rPr>
          <w:rFonts w:ascii="Verdana" w:hAnsi="Verdana"/>
          <w:color w:val="000000"/>
          <w:sz w:val="20"/>
        </w:rPr>
        <w:t xml:space="preserve">R$ </w:t>
      </w:r>
      <w:r>
        <w:rPr>
          <w:rFonts w:ascii="Verdana" w:hAnsi="Verdana"/>
          <w:color w:val="000000"/>
          <w:sz w:val="20"/>
        </w:rPr>
        <w:t>840,00</w:t>
      </w:r>
      <w:r w:rsidRPr="00892D86">
        <w:rPr>
          <w:rFonts w:ascii="Verdana" w:hAnsi="Verdana"/>
          <w:color w:val="000000"/>
          <w:sz w:val="20"/>
        </w:rPr>
        <w:t xml:space="preserve"> (</w:t>
      </w:r>
      <w:r>
        <w:rPr>
          <w:rFonts w:ascii="Verdana" w:hAnsi="Verdana"/>
          <w:color w:val="000000"/>
          <w:sz w:val="20"/>
        </w:rPr>
        <w:t>oitocentos e quarenta reais</w:t>
      </w:r>
      <w:r w:rsidRPr="00892D86">
        <w:rPr>
          <w:rFonts w:ascii="Verdana" w:hAnsi="Verdana"/>
          <w:color w:val="000000"/>
          <w:sz w:val="20"/>
        </w:rPr>
        <w:t>),</w:t>
      </w:r>
      <w:r w:rsidRPr="00C623ED">
        <w:rPr>
          <w:rFonts w:ascii="Verdana" w:hAnsi="Verdana"/>
          <w:color w:val="000000"/>
          <w:sz w:val="20"/>
        </w:rPr>
        <w:t xml:space="preserve"> em parcelas </w:t>
      </w:r>
      <w:r>
        <w:rPr>
          <w:rFonts w:ascii="Verdana" w:hAnsi="Verdana"/>
          <w:color w:val="000000"/>
          <w:sz w:val="20"/>
        </w:rPr>
        <w:t>mensais</w:t>
      </w:r>
      <w:r w:rsidRPr="00C623ED">
        <w:rPr>
          <w:rFonts w:ascii="Verdana" w:hAnsi="Verdana"/>
          <w:color w:val="000000"/>
          <w:sz w:val="20"/>
        </w:rPr>
        <w:t xml:space="preserve">, a ser paga até o 1º (primeiro) Dia Útil a contar da primeira data de subscrição e integralização dos CRI, e as demais na mesma data dos </w:t>
      </w:r>
      <w:r>
        <w:rPr>
          <w:rFonts w:ascii="Verdana" w:hAnsi="Verdana"/>
          <w:color w:val="000000"/>
          <w:sz w:val="20"/>
        </w:rPr>
        <w:t>meses</w:t>
      </w:r>
      <w:r w:rsidRPr="00C623ED">
        <w:rPr>
          <w:rFonts w:ascii="Verdana" w:hAnsi="Verdana"/>
          <w:color w:val="000000"/>
          <w:sz w:val="20"/>
        </w:rPr>
        <w:t xml:space="preserve"> subsequentes, atualizadas anualmente pela variação acumulada do IPCA, ou na falta deste, ou ainda na impossibilidade de sua utilização, pelo índice que vier a substituí-lo, a partir da data do primeiro pagamento. </w:t>
      </w:r>
      <w:r w:rsidRPr="006C685E">
        <w:rPr>
          <w:rFonts w:ascii="Verdana" w:hAnsi="Verdana"/>
          <w:color w:val="000000"/>
          <w:sz w:val="20"/>
        </w:rPr>
        <w:t>O valor da referida remuneração já está acrescido dos tributos incidentes</w:t>
      </w:r>
      <w:r w:rsidR="000D2A68" w:rsidRPr="00C623ED">
        <w:rPr>
          <w:rFonts w:ascii="Verdana" w:hAnsi="Verdana"/>
          <w:color w:val="000000"/>
          <w:sz w:val="20"/>
        </w:rPr>
        <w:t>;</w:t>
      </w:r>
    </w:p>
    <w:p w14:paraId="18FAFF0A" w14:textId="77777777" w:rsidR="000D2A68" w:rsidRPr="000D2A68" w:rsidRDefault="000D2A68" w:rsidP="000D2A68">
      <w:pPr>
        <w:pStyle w:val="PargrafodaLista"/>
        <w:rPr>
          <w:rFonts w:ascii="Verdana" w:hAnsi="Verdana"/>
          <w:sz w:val="20"/>
        </w:rPr>
      </w:pPr>
    </w:p>
    <w:p w14:paraId="7016DF52" w14:textId="77777777" w:rsidR="000D2A68" w:rsidRPr="000D2A68" w:rsidRDefault="000D2A68" w:rsidP="003E2A51">
      <w:pPr>
        <w:pStyle w:val="PargrafodaLista"/>
        <w:keepNext/>
        <w:numPr>
          <w:ilvl w:val="6"/>
          <w:numId w:val="4"/>
        </w:numPr>
        <w:tabs>
          <w:tab w:val="clear" w:pos="1701"/>
        </w:tabs>
        <w:spacing w:after="0" w:line="320" w:lineRule="exact"/>
        <w:ind w:left="0" w:firstLine="0"/>
        <w:rPr>
          <w:rFonts w:ascii="Verdana" w:hAnsi="Verdana"/>
          <w:sz w:val="20"/>
        </w:rPr>
      </w:pPr>
      <w:r w:rsidRPr="00B03545">
        <w:rPr>
          <w:rFonts w:ascii="Verdana" w:hAnsi="Verdana"/>
          <w:color w:val="000000"/>
          <w:sz w:val="20"/>
        </w:rPr>
        <w:t xml:space="preserve">remuneração da </w:t>
      </w:r>
      <w:r>
        <w:rPr>
          <w:rFonts w:ascii="Verdana" w:hAnsi="Verdana"/>
          <w:color w:val="000000"/>
          <w:sz w:val="20"/>
        </w:rPr>
        <w:t>Securitizadora</w:t>
      </w:r>
      <w:r w:rsidRPr="00B03545">
        <w:rPr>
          <w:rFonts w:ascii="Verdana" w:hAnsi="Verdana"/>
          <w:color w:val="000000"/>
          <w:sz w:val="20"/>
        </w:rPr>
        <w:t>, nos seguintes termos</w:t>
      </w:r>
      <w:r>
        <w:rPr>
          <w:rFonts w:ascii="Verdana" w:hAnsi="Verdana"/>
          <w:color w:val="000000"/>
          <w:sz w:val="20"/>
        </w:rPr>
        <w:t>:</w:t>
      </w:r>
    </w:p>
    <w:p w14:paraId="388251F0" w14:textId="77777777" w:rsidR="000D2A68" w:rsidRPr="000D2A68" w:rsidRDefault="000D2A68" w:rsidP="000D2A68">
      <w:pPr>
        <w:pStyle w:val="PargrafodaLista"/>
        <w:rPr>
          <w:rFonts w:ascii="Verdana" w:hAnsi="Verdana"/>
          <w:sz w:val="20"/>
        </w:rPr>
      </w:pPr>
    </w:p>
    <w:p w14:paraId="7A8E357B" w14:textId="73D7FEE3" w:rsidR="000D2A68" w:rsidRDefault="000D2A68"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0D2A68">
        <w:rPr>
          <w:rFonts w:ascii="Verdana" w:hAnsi="Verdana"/>
          <w:sz w:val="20"/>
        </w:rPr>
        <w:t xml:space="preserve">pela </w:t>
      </w:r>
      <w:r w:rsidR="00652CB7" w:rsidRPr="000D2A68">
        <w:rPr>
          <w:rFonts w:ascii="Verdana" w:hAnsi="Verdana"/>
          <w:sz w:val="20"/>
        </w:rPr>
        <w:t xml:space="preserve">estruturação da emissão dos CRI, será devida parcela única no valor </w:t>
      </w:r>
      <w:r w:rsidR="00652CB7">
        <w:rPr>
          <w:rFonts w:ascii="Verdana" w:hAnsi="Verdana"/>
          <w:sz w:val="20"/>
        </w:rPr>
        <w:t xml:space="preserve">bruto </w:t>
      </w:r>
      <w:r w:rsidR="00652CB7" w:rsidRPr="000D2A68">
        <w:rPr>
          <w:rFonts w:ascii="Verdana" w:hAnsi="Verdana"/>
          <w:sz w:val="20"/>
        </w:rPr>
        <w:t xml:space="preserve">de </w:t>
      </w:r>
      <w:r w:rsidR="00652CB7" w:rsidRPr="00892D86">
        <w:rPr>
          <w:rFonts w:ascii="Verdana" w:hAnsi="Verdana"/>
          <w:color w:val="000000"/>
          <w:sz w:val="20"/>
        </w:rPr>
        <w:t xml:space="preserve">R$ </w:t>
      </w:r>
      <w:r w:rsidR="00652CB7">
        <w:rPr>
          <w:rFonts w:ascii="Verdana" w:hAnsi="Verdana"/>
          <w:color w:val="000000"/>
          <w:sz w:val="20"/>
        </w:rPr>
        <w:t>569.151,96</w:t>
      </w:r>
      <w:r w:rsidR="00652CB7" w:rsidRPr="00892D86">
        <w:rPr>
          <w:rFonts w:ascii="Verdana" w:hAnsi="Verdana"/>
          <w:color w:val="000000"/>
          <w:sz w:val="20"/>
        </w:rPr>
        <w:t xml:space="preserve"> (</w:t>
      </w:r>
      <w:r w:rsidR="00D1643B">
        <w:rPr>
          <w:rFonts w:ascii="Verdana" w:hAnsi="Verdana"/>
          <w:color w:val="000000"/>
          <w:sz w:val="20"/>
        </w:rPr>
        <w:t>q</w:t>
      </w:r>
      <w:r w:rsidR="00652CB7">
        <w:rPr>
          <w:rFonts w:ascii="Verdana" w:hAnsi="Verdana"/>
          <w:color w:val="000000"/>
          <w:sz w:val="20"/>
        </w:rPr>
        <w:t xml:space="preserve">uinhentos </w:t>
      </w:r>
      <w:r w:rsidR="00D1643B">
        <w:rPr>
          <w:rFonts w:ascii="Verdana" w:hAnsi="Verdana"/>
          <w:color w:val="000000"/>
          <w:sz w:val="20"/>
        </w:rPr>
        <w:t>e sessenta e nove mil, cento e cinquenta e um reais e noventa e seis centavos</w:t>
      </w:r>
      <w:r w:rsidR="00652CB7" w:rsidRPr="00892D86">
        <w:rPr>
          <w:rFonts w:ascii="Verdana" w:hAnsi="Verdana"/>
          <w:color w:val="000000"/>
          <w:sz w:val="20"/>
        </w:rPr>
        <w:t>)</w:t>
      </w:r>
      <w:r w:rsidR="00652CB7" w:rsidRPr="00892D86">
        <w:rPr>
          <w:rFonts w:ascii="Verdana" w:hAnsi="Verdana"/>
          <w:sz w:val="20"/>
        </w:rPr>
        <w:t>,</w:t>
      </w:r>
      <w:r w:rsidR="00D1643B">
        <w:rPr>
          <w:rFonts w:ascii="Verdana" w:hAnsi="Verdana"/>
          <w:sz w:val="20"/>
        </w:rPr>
        <w:t xml:space="preserve"> </w:t>
      </w:r>
      <w:r w:rsidR="00652CB7" w:rsidRPr="000D2A68">
        <w:rPr>
          <w:rFonts w:ascii="Verdana" w:hAnsi="Verdana"/>
          <w:sz w:val="20"/>
        </w:rPr>
        <w:t xml:space="preserve">a ser paga à </w:t>
      </w:r>
      <w:r w:rsidR="00652CB7">
        <w:rPr>
          <w:rFonts w:ascii="Verdana" w:hAnsi="Verdana"/>
          <w:sz w:val="20"/>
        </w:rPr>
        <w:lastRenderedPageBreak/>
        <w:t>Securitizadora</w:t>
      </w:r>
      <w:r w:rsidR="00652CB7" w:rsidRPr="000D2A68">
        <w:rPr>
          <w:rFonts w:ascii="Verdana" w:hAnsi="Verdana"/>
          <w:sz w:val="20"/>
        </w:rPr>
        <w:t xml:space="preserve"> ou a quem </w:t>
      </w:r>
      <w:proofErr w:type="spellStart"/>
      <w:r w:rsidR="00652CB7" w:rsidRPr="000D2A68">
        <w:rPr>
          <w:rFonts w:ascii="Verdana" w:hAnsi="Verdana"/>
          <w:sz w:val="20"/>
        </w:rPr>
        <w:t>esta</w:t>
      </w:r>
      <w:proofErr w:type="spellEnd"/>
      <w:r w:rsidR="00652CB7" w:rsidRPr="000D2A68">
        <w:rPr>
          <w:rFonts w:ascii="Verdana" w:hAnsi="Verdana"/>
          <w:sz w:val="20"/>
        </w:rPr>
        <w:t xml:space="preserve"> indicar até o 1º (primeiro) Dia Útil contado da primeira data de subscrição e integralização dos CRI, inclusive em caso de rescisão </w:t>
      </w:r>
      <w:r w:rsidR="00652CB7">
        <w:rPr>
          <w:rFonts w:ascii="Verdana" w:hAnsi="Verdana"/>
          <w:sz w:val="20"/>
        </w:rPr>
        <w:t>desta Escritura de Emissão</w:t>
      </w:r>
      <w:r w:rsidRPr="000D2A68">
        <w:rPr>
          <w:rFonts w:ascii="Verdana" w:hAnsi="Verdana"/>
          <w:sz w:val="20"/>
        </w:rPr>
        <w:t>;</w:t>
      </w:r>
    </w:p>
    <w:p w14:paraId="3CA6B2F5" w14:textId="77777777" w:rsidR="00862553" w:rsidRDefault="00862553" w:rsidP="00862553">
      <w:pPr>
        <w:pStyle w:val="PargrafodaLista"/>
        <w:keepNext/>
        <w:spacing w:after="0" w:line="320" w:lineRule="exact"/>
        <w:ind w:left="1134"/>
        <w:rPr>
          <w:rFonts w:ascii="Verdana" w:hAnsi="Verdana"/>
          <w:sz w:val="20"/>
        </w:rPr>
      </w:pPr>
    </w:p>
    <w:p w14:paraId="622C43D5" w14:textId="0F34E514" w:rsidR="00862553" w:rsidRPr="00862553" w:rsidRDefault="00862553"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B03545">
        <w:rPr>
          <w:rFonts w:ascii="Verdana" w:hAnsi="Verdana"/>
          <w:color w:val="000000"/>
          <w:sz w:val="20"/>
        </w:rPr>
        <w:t xml:space="preserve">pela </w:t>
      </w:r>
      <w:r w:rsidR="00652CB7" w:rsidRPr="00B03545">
        <w:rPr>
          <w:rFonts w:ascii="Verdana" w:hAnsi="Verdana"/>
          <w:color w:val="000000"/>
          <w:sz w:val="20"/>
        </w:rPr>
        <w:t xml:space="preserve">administração da carteira fiduciária, em virtude da securitização dos Créditos Imobiliários representados pela CCI, bem como diante do disposto na Lei nº 9.514 e nos atos e instruções emanados da CVM, que estabelecem as obrigações da </w:t>
      </w:r>
      <w:r w:rsidR="00652CB7">
        <w:rPr>
          <w:rFonts w:ascii="Verdana" w:hAnsi="Verdana"/>
          <w:color w:val="000000"/>
          <w:sz w:val="20"/>
        </w:rPr>
        <w:t>Securitizadora</w:t>
      </w:r>
      <w:r w:rsidR="00652CB7" w:rsidRPr="00B03545">
        <w:rPr>
          <w:rFonts w:ascii="Verdana" w:hAnsi="Verdana"/>
          <w:color w:val="000000"/>
          <w:sz w:val="20"/>
        </w:rPr>
        <w:t xml:space="preserve">, durante o período de vigência dos CRI, serão devidas </w:t>
      </w:r>
      <w:r w:rsidR="00652CB7" w:rsidRPr="00892D86">
        <w:rPr>
          <w:rFonts w:ascii="Verdana" w:hAnsi="Verdana"/>
          <w:color w:val="000000"/>
          <w:sz w:val="20"/>
        </w:rPr>
        <w:t xml:space="preserve">parcelas mensais no valor </w:t>
      </w:r>
      <w:r w:rsidR="00652CB7">
        <w:rPr>
          <w:rFonts w:ascii="Verdana" w:hAnsi="Verdana"/>
          <w:color w:val="000000"/>
          <w:sz w:val="20"/>
        </w:rPr>
        <w:t xml:space="preserve">líquido de impostos </w:t>
      </w:r>
      <w:r w:rsidR="00652CB7" w:rsidRPr="00892D86">
        <w:rPr>
          <w:rFonts w:ascii="Verdana" w:hAnsi="Verdana"/>
          <w:color w:val="000000"/>
          <w:sz w:val="20"/>
        </w:rPr>
        <w:t xml:space="preserve">de R$ </w:t>
      </w:r>
      <w:r w:rsidR="00652CB7">
        <w:rPr>
          <w:rFonts w:ascii="Verdana" w:hAnsi="Verdana"/>
          <w:color w:val="000000"/>
          <w:sz w:val="20"/>
        </w:rPr>
        <w:t>2.500</w:t>
      </w:r>
      <w:r w:rsidR="003C3D1A">
        <w:rPr>
          <w:rFonts w:ascii="Verdana" w:hAnsi="Verdana"/>
          <w:color w:val="000000"/>
          <w:sz w:val="20"/>
        </w:rPr>
        <w:t>,00</w:t>
      </w:r>
      <w:r w:rsidR="00652CB7" w:rsidRPr="00892D86">
        <w:rPr>
          <w:rFonts w:ascii="Verdana" w:hAnsi="Verdana"/>
          <w:color w:val="000000"/>
          <w:sz w:val="20"/>
        </w:rPr>
        <w:t xml:space="preserve"> (</w:t>
      </w:r>
      <w:r w:rsidR="00D1643B">
        <w:rPr>
          <w:rFonts w:ascii="Verdana" w:hAnsi="Verdana"/>
          <w:color w:val="000000"/>
          <w:sz w:val="20"/>
        </w:rPr>
        <w:t>d</w:t>
      </w:r>
      <w:r w:rsidR="00652CB7">
        <w:rPr>
          <w:rFonts w:ascii="Verdana" w:hAnsi="Verdana"/>
          <w:color w:val="000000"/>
          <w:sz w:val="20"/>
        </w:rPr>
        <w:t>ois mil e quinhentos reais</w:t>
      </w:r>
      <w:r w:rsidR="00652CB7" w:rsidRPr="00892D86">
        <w:rPr>
          <w:rFonts w:ascii="Verdana" w:hAnsi="Verdana"/>
          <w:color w:val="000000"/>
          <w:sz w:val="20"/>
        </w:rPr>
        <w:t>)</w:t>
      </w:r>
      <w:r w:rsidR="00652CB7">
        <w:rPr>
          <w:rFonts w:ascii="Verdana" w:hAnsi="Verdana"/>
          <w:color w:val="000000"/>
          <w:sz w:val="20"/>
        </w:rPr>
        <w:t xml:space="preserve">, </w:t>
      </w:r>
      <w:r w:rsidR="00652CB7" w:rsidRPr="00B03545">
        <w:rPr>
          <w:rFonts w:ascii="Verdana" w:hAnsi="Verdana"/>
          <w:color w:val="000000"/>
          <w:sz w:val="20"/>
        </w:rPr>
        <w:t xml:space="preserve">devendo a primeira parcela a ser paga à </w:t>
      </w:r>
      <w:r w:rsidR="00652CB7">
        <w:rPr>
          <w:rFonts w:ascii="Verdana" w:hAnsi="Verdana"/>
          <w:color w:val="000000"/>
          <w:sz w:val="20"/>
        </w:rPr>
        <w:t>Securitizadora</w:t>
      </w:r>
      <w:r w:rsidR="00652CB7" w:rsidRPr="00B03545">
        <w:rPr>
          <w:rFonts w:ascii="Verdana" w:hAnsi="Verdana"/>
          <w:color w:val="000000"/>
          <w:sz w:val="20"/>
        </w:rPr>
        <w:t xml:space="preserve"> no 1º (primeiro) Dia Útil contado da primeira data de subscrição e integralização dos CRI, e as demais, na mesma data dos meses subsequentes até o resgate total dos CRI, atualizadas anualmente, a partir da data do primeiro pagamento, pela variação acumulada do IPCA, ou na falta deste, ou, ainda, na impossibilidade de sua utilização, pelo índice que vier a substituí-lo, calculadas </w:t>
      </w:r>
      <w:r w:rsidR="00652CB7" w:rsidRPr="00B03545">
        <w:rPr>
          <w:rFonts w:ascii="Verdana" w:hAnsi="Verdana"/>
          <w:i/>
          <w:color w:val="000000"/>
          <w:sz w:val="20"/>
        </w:rPr>
        <w:t>pro rata die</w:t>
      </w:r>
      <w:r w:rsidR="00652CB7" w:rsidRPr="00B03545">
        <w:rPr>
          <w:rFonts w:ascii="Verdana" w:hAnsi="Verdana"/>
          <w:color w:val="000000"/>
          <w:sz w:val="20"/>
        </w:rPr>
        <w:t xml:space="preserve">, se necessário. A remuneração para a </w:t>
      </w:r>
      <w:r w:rsidR="00652CB7">
        <w:rPr>
          <w:rFonts w:ascii="Verdana" w:hAnsi="Verdana"/>
          <w:color w:val="000000"/>
          <w:sz w:val="20"/>
        </w:rPr>
        <w:t>Securitizadora</w:t>
      </w:r>
      <w:r w:rsidR="00652CB7" w:rsidRPr="00B03545">
        <w:rPr>
          <w:rFonts w:ascii="Verdana" w:hAnsi="Verdana"/>
          <w:color w:val="000000"/>
          <w:sz w:val="20"/>
        </w:rPr>
        <w:t xml:space="preserve"> será devida mesmo após o vencimento final dos CRI, caso </w:t>
      </w:r>
      <w:proofErr w:type="spellStart"/>
      <w:r w:rsidR="00652CB7" w:rsidRPr="00B03545">
        <w:rPr>
          <w:rFonts w:ascii="Verdana" w:hAnsi="Verdana"/>
          <w:color w:val="000000"/>
          <w:sz w:val="20"/>
        </w:rPr>
        <w:t>esta</w:t>
      </w:r>
      <w:proofErr w:type="spellEnd"/>
      <w:r w:rsidR="00652CB7" w:rsidRPr="00B03545">
        <w:rPr>
          <w:rFonts w:ascii="Verdana" w:hAnsi="Verdana"/>
          <w:color w:val="000000"/>
          <w:sz w:val="20"/>
        </w:rPr>
        <w:t xml:space="preserve"> ainda esteja atuando, a qual será calculada </w:t>
      </w:r>
      <w:r w:rsidR="00652CB7" w:rsidRPr="00B03545">
        <w:rPr>
          <w:rFonts w:ascii="Verdana" w:hAnsi="Verdana"/>
          <w:i/>
          <w:color w:val="000000"/>
          <w:sz w:val="20"/>
        </w:rPr>
        <w:t>pro rata die</w:t>
      </w:r>
      <w:r w:rsidR="00652CB7" w:rsidRPr="00B03545">
        <w:rPr>
          <w:rFonts w:ascii="Verdana" w:hAnsi="Verdana"/>
          <w:color w:val="000000"/>
          <w:sz w:val="20"/>
        </w:rPr>
        <w:t>. O montante relacionado à administração da carteira fiduciária terá um acréscimo equivalente a 100% (cem por cento) durante a ocorrência de eventual reestruturação dos termos e condições da emissão das Debêntures e/ou no caso da ocorrência de um Evento de Inadimplemento das Debêntures e, consequentemente, de Resgate Antecipado dos CRI</w:t>
      </w:r>
      <w:r w:rsidRPr="00B03545">
        <w:rPr>
          <w:rFonts w:ascii="Verdana" w:hAnsi="Verdana"/>
          <w:color w:val="000000"/>
          <w:sz w:val="20"/>
        </w:rPr>
        <w:t>; e</w:t>
      </w:r>
    </w:p>
    <w:p w14:paraId="5733329F" w14:textId="77777777" w:rsidR="00862553" w:rsidRPr="00862553" w:rsidRDefault="00862553" w:rsidP="00862553">
      <w:pPr>
        <w:pStyle w:val="PargrafodaLista"/>
        <w:keepNext/>
        <w:spacing w:after="0" w:line="320" w:lineRule="exact"/>
        <w:ind w:left="1134"/>
        <w:rPr>
          <w:rFonts w:ascii="Verdana" w:hAnsi="Verdana"/>
          <w:sz w:val="20"/>
        </w:rPr>
      </w:pPr>
    </w:p>
    <w:p w14:paraId="6229DB58" w14:textId="571148F7" w:rsidR="00862553" w:rsidRPr="00920B07" w:rsidRDefault="00003739"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862553">
        <w:rPr>
          <w:rFonts w:ascii="Verdana" w:hAnsi="Verdana"/>
          <w:color w:val="000000"/>
          <w:sz w:val="20"/>
        </w:rPr>
        <w:t>adicionalmente</w:t>
      </w:r>
      <w:r w:rsidR="00BE1CD5">
        <w:rPr>
          <w:rFonts w:ascii="Verdana" w:hAnsi="Verdana"/>
          <w:color w:val="000000"/>
          <w:sz w:val="20"/>
        </w:rPr>
        <w:t>,</w:t>
      </w:r>
      <w:r w:rsidRPr="00862553">
        <w:rPr>
          <w:rFonts w:ascii="Verdana" w:hAnsi="Verdana"/>
          <w:color w:val="000000"/>
          <w:sz w:val="20"/>
        </w:rPr>
        <w:t xml:space="preserve"> a </w:t>
      </w:r>
      <w:r w:rsidR="00652CB7" w:rsidRPr="00862553">
        <w:rPr>
          <w:rFonts w:ascii="Verdana" w:hAnsi="Verdana"/>
          <w:color w:val="000000"/>
          <w:sz w:val="20"/>
        </w:rPr>
        <w:t>despesa prevista no item “(</w:t>
      </w:r>
      <w:r w:rsidR="00652CB7">
        <w:rPr>
          <w:rFonts w:ascii="Verdana" w:hAnsi="Verdana"/>
          <w:color w:val="000000"/>
          <w:sz w:val="20"/>
        </w:rPr>
        <w:t>b</w:t>
      </w:r>
      <w:r w:rsidR="00652CB7" w:rsidRPr="00862553">
        <w:rPr>
          <w:rFonts w:ascii="Verdana" w:hAnsi="Verdana"/>
          <w:color w:val="000000"/>
          <w:sz w:val="20"/>
        </w:rPr>
        <w:t xml:space="preserve">)” acima, será devido à </w:t>
      </w:r>
      <w:r w:rsidR="00652CB7">
        <w:rPr>
          <w:rFonts w:ascii="Verdana" w:hAnsi="Verdana"/>
          <w:color w:val="000000"/>
          <w:sz w:val="20"/>
        </w:rPr>
        <w:t>Securitizadora</w:t>
      </w:r>
      <w:r w:rsidR="00652CB7" w:rsidRPr="00862553">
        <w:rPr>
          <w:rFonts w:ascii="Verdana" w:hAnsi="Verdana"/>
          <w:color w:val="000000"/>
          <w:sz w:val="20"/>
        </w:rPr>
        <w:t xml:space="preserve"> o valor de </w:t>
      </w:r>
      <w:r w:rsidR="00652CB7" w:rsidRPr="00892D86">
        <w:rPr>
          <w:rFonts w:ascii="Verdana" w:hAnsi="Verdana"/>
          <w:color w:val="000000"/>
          <w:sz w:val="20"/>
        </w:rPr>
        <w:t xml:space="preserve">R$ </w:t>
      </w:r>
      <w:r w:rsidR="00652CB7">
        <w:rPr>
          <w:rFonts w:ascii="Verdana" w:hAnsi="Verdana"/>
          <w:color w:val="000000"/>
          <w:sz w:val="20"/>
        </w:rPr>
        <w:t>500,00</w:t>
      </w:r>
      <w:r w:rsidR="00652CB7" w:rsidRPr="00892D86">
        <w:rPr>
          <w:rFonts w:ascii="Verdana" w:hAnsi="Verdana"/>
          <w:color w:val="000000"/>
          <w:sz w:val="20"/>
        </w:rPr>
        <w:t xml:space="preserve"> (</w:t>
      </w:r>
      <w:r w:rsidR="00D1643B">
        <w:rPr>
          <w:rFonts w:ascii="Verdana" w:hAnsi="Verdana"/>
          <w:color w:val="000000"/>
          <w:sz w:val="20"/>
        </w:rPr>
        <w:t>q</w:t>
      </w:r>
      <w:r w:rsidR="00652CB7">
        <w:rPr>
          <w:rFonts w:ascii="Verdana" w:hAnsi="Verdana"/>
          <w:color w:val="000000"/>
          <w:sz w:val="20"/>
        </w:rPr>
        <w:t>uinhentos reais</w:t>
      </w:r>
      <w:r w:rsidR="00652CB7" w:rsidRPr="00892D86">
        <w:rPr>
          <w:rFonts w:ascii="Verdana" w:hAnsi="Verdana"/>
          <w:color w:val="000000"/>
          <w:sz w:val="20"/>
        </w:rPr>
        <w:t>)</w:t>
      </w:r>
      <w:r w:rsidR="00652CB7" w:rsidRPr="00B03545">
        <w:rPr>
          <w:rFonts w:ascii="Verdana" w:hAnsi="Verdana"/>
          <w:color w:val="000000"/>
          <w:sz w:val="20"/>
        </w:rPr>
        <w:t xml:space="preserve"> </w:t>
      </w:r>
      <w:r w:rsidR="00652CB7" w:rsidRPr="00862553">
        <w:rPr>
          <w:rFonts w:ascii="Verdana" w:hAnsi="Verdana"/>
          <w:color w:val="000000"/>
          <w:sz w:val="20"/>
        </w:rPr>
        <w:t>por cada data de integralização dos CRI (exceto para a primeira data</w:t>
      </w:r>
      <w:r w:rsidRPr="00862553">
        <w:rPr>
          <w:rFonts w:ascii="Verdana" w:hAnsi="Verdana"/>
          <w:color w:val="000000"/>
          <w:sz w:val="20"/>
        </w:rPr>
        <w:t>)</w:t>
      </w:r>
      <w:r w:rsidR="00920B07">
        <w:rPr>
          <w:rFonts w:ascii="Verdana" w:hAnsi="Verdana"/>
          <w:color w:val="000000"/>
          <w:sz w:val="20"/>
        </w:rPr>
        <w:t>;</w:t>
      </w:r>
      <w:r>
        <w:rPr>
          <w:rFonts w:ascii="Verdana" w:hAnsi="Verdana"/>
          <w:color w:val="000000"/>
          <w:sz w:val="20"/>
        </w:rPr>
        <w:t xml:space="preserve"> e</w:t>
      </w:r>
    </w:p>
    <w:p w14:paraId="7AD0BA26" w14:textId="77777777" w:rsidR="006B3B71" w:rsidRPr="006B3B71" w:rsidRDefault="006B3B71" w:rsidP="006B3B71">
      <w:pPr>
        <w:pStyle w:val="PargrafodaLista"/>
        <w:rPr>
          <w:rFonts w:ascii="Verdana" w:hAnsi="Verdana"/>
          <w:sz w:val="20"/>
        </w:rPr>
      </w:pPr>
    </w:p>
    <w:p w14:paraId="34823552" w14:textId="77777777" w:rsidR="006B3B71" w:rsidRPr="00862553" w:rsidRDefault="006B3B71"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6B3B71">
        <w:rPr>
          <w:rFonts w:ascii="Verdana" w:hAnsi="Verdana"/>
          <w:sz w:val="20"/>
        </w:rPr>
        <w:t>as despesas mencionadas nas alíneas “(</w:t>
      </w:r>
      <w:r w:rsidR="00003739">
        <w:rPr>
          <w:rFonts w:ascii="Verdana" w:hAnsi="Verdana"/>
          <w:sz w:val="20"/>
        </w:rPr>
        <w:t>a</w:t>
      </w:r>
      <w:r w:rsidRPr="006B3B71">
        <w:rPr>
          <w:rFonts w:ascii="Verdana" w:hAnsi="Verdana"/>
          <w:sz w:val="20"/>
        </w:rPr>
        <w:t>)” a “(</w:t>
      </w:r>
      <w:r w:rsidR="00003739">
        <w:rPr>
          <w:rFonts w:ascii="Verdana" w:hAnsi="Verdana"/>
          <w:sz w:val="20"/>
        </w:rPr>
        <w:t>c</w:t>
      </w:r>
      <w:r w:rsidRPr="006B3B71">
        <w:rPr>
          <w:rFonts w:ascii="Verdana" w:hAnsi="Verdana"/>
          <w:sz w:val="20"/>
        </w:rPr>
        <w:t xml:space="preserve">)” acima serão acrescidas do Imposto Sobre Serviços de Qualquer Natureza – ISS, da Contribuição Social sobre o Lucro Líquido – CSLL, da Contribuição ao Programa de Integração Social – PIS, da Contribuição para o Financiamento da Seguridade Social – COFINS, Imposto de Renda Retido na Fonte – IRRF e </w:t>
      </w:r>
      <w:r w:rsidRPr="006B3B71">
        <w:rPr>
          <w:rFonts w:ascii="Verdana" w:hAnsi="Verdana"/>
          <w:sz w:val="20"/>
        </w:rPr>
        <w:lastRenderedPageBreak/>
        <w:t>de quaisquer outros tributos que venham a incidir sobre a remuneração, nas alíquotas vigentes na data de cada pagamento.</w:t>
      </w:r>
    </w:p>
    <w:p w14:paraId="02446BD3" w14:textId="77777777" w:rsidR="000D2A68" w:rsidRPr="000D2A68" w:rsidRDefault="000D2A68" w:rsidP="000D2A68">
      <w:pPr>
        <w:keepNext/>
        <w:spacing w:after="0" w:line="320" w:lineRule="exact"/>
        <w:rPr>
          <w:rFonts w:ascii="Verdana" w:hAnsi="Verdana"/>
          <w:sz w:val="20"/>
        </w:rPr>
      </w:pPr>
    </w:p>
    <w:p w14:paraId="15E939BF" w14:textId="14D18232" w:rsidR="00460FB3" w:rsidRPr="00437062" w:rsidRDefault="006B3B71" w:rsidP="003E2A51">
      <w:pPr>
        <w:pStyle w:val="PargrafodaLista"/>
        <w:keepNext/>
        <w:numPr>
          <w:ilvl w:val="6"/>
          <w:numId w:val="4"/>
        </w:numPr>
        <w:tabs>
          <w:tab w:val="clear" w:pos="1701"/>
        </w:tabs>
        <w:spacing w:after="0" w:line="320" w:lineRule="exact"/>
        <w:ind w:left="0" w:firstLine="0"/>
        <w:rPr>
          <w:rFonts w:ascii="Verdana" w:hAnsi="Verdana"/>
          <w:smallCaps/>
          <w:sz w:val="20"/>
        </w:rPr>
      </w:pPr>
      <w:r w:rsidRPr="003E784D">
        <w:rPr>
          <w:rFonts w:ascii="Verdana" w:hAnsi="Verdana"/>
          <w:color w:val="000000"/>
          <w:sz w:val="20"/>
        </w:rPr>
        <w:t xml:space="preserve">remuneração da </w:t>
      </w:r>
      <w:r w:rsidR="00DD253E">
        <w:rPr>
          <w:rFonts w:ascii="Verdana" w:hAnsi="Verdana"/>
          <w:color w:val="000000"/>
          <w:sz w:val="20"/>
        </w:rPr>
        <w:t>Instituição Custodiante</w:t>
      </w:r>
      <w:r w:rsidRPr="003E784D">
        <w:rPr>
          <w:rFonts w:ascii="Verdana" w:hAnsi="Verdana"/>
          <w:color w:val="000000"/>
          <w:sz w:val="20"/>
        </w:rPr>
        <w:t>, pelos serviços prestados nos termos da Escritura de Emissão de CCI, nos seguintes termos:</w:t>
      </w:r>
    </w:p>
    <w:p w14:paraId="2F5921CB" w14:textId="77777777" w:rsidR="00437062" w:rsidRPr="00437062" w:rsidRDefault="00437062" w:rsidP="00437062">
      <w:pPr>
        <w:pStyle w:val="PargrafodaLista"/>
        <w:keepNext/>
        <w:spacing w:after="0" w:line="320" w:lineRule="exact"/>
        <w:ind w:left="0"/>
        <w:rPr>
          <w:rFonts w:ascii="Verdana" w:hAnsi="Verdana"/>
          <w:smallCaps/>
          <w:sz w:val="20"/>
        </w:rPr>
      </w:pPr>
    </w:p>
    <w:p w14:paraId="09722538" w14:textId="54007466" w:rsidR="00437062" w:rsidRPr="00437062" w:rsidRDefault="00437062" w:rsidP="003E2A51">
      <w:pPr>
        <w:pStyle w:val="PargrafodaLista"/>
        <w:keepNext/>
        <w:numPr>
          <w:ilvl w:val="7"/>
          <w:numId w:val="4"/>
        </w:numPr>
        <w:tabs>
          <w:tab w:val="clear" w:pos="2126"/>
          <w:tab w:val="num" w:pos="1134"/>
        </w:tabs>
        <w:spacing w:after="0" w:line="320" w:lineRule="exact"/>
        <w:ind w:left="1134"/>
        <w:rPr>
          <w:rFonts w:ascii="Verdana" w:hAnsi="Verdana"/>
          <w:smallCaps/>
          <w:sz w:val="20"/>
        </w:rPr>
      </w:pPr>
      <w:r w:rsidRPr="00B03545">
        <w:rPr>
          <w:rFonts w:ascii="Verdana" w:hAnsi="Verdana"/>
          <w:color w:val="000000"/>
          <w:sz w:val="20"/>
        </w:rPr>
        <w:t xml:space="preserve">pela </w:t>
      </w:r>
      <w:r w:rsidR="00652CB7" w:rsidRPr="00B03545">
        <w:rPr>
          <w:rFonts w:ascii="Verdana" w:hAnsi="Verdana"/>
          <w:color w:val="000000"/>
          <w:sz w:val="20"/>
        </w:rPr>
        <w:t xml:space="preserve">implantação e registro da CCI, será devida parcela única no valor de </w:t>
      </w:r>
      <w:r w:rsidR="00652CB7" w:rsidRPr="00892D86">
        <w:rPr>
          <w:rFonts w:ascii="Verdana" w:hAnsi="Verdana"/>
          <w:color w:val="000000"/>
          <w:sz w:val="20"/>
        </w:rPr>
        <w:t xml:space="preserve">R$ </w:t>
      </w:r>
      <w:r w:rsidR="00652CB7">
        <w:rPr>
          <w:rFonts w:ascii="Verdana" w:hAnsi="Verdana"/>
          <w:color w:val="000000"/>
          <w:sz w:val="20"/>
        </w:rPr>
        <w:t>4.000,00</w:t>
      </w:r>
      <w:r w:rsidR="00652CB7" w:rsidRPr="00892D86">
        <w:rPr>
          <w:rFonts w:ascii="Verdana" w:hAnsi="Verdana"/>
          <w:color w:val="000000"/>
          <w:sz w:val="20"/>
        </w:rPr>
        <w:t xml:space="preserve"> (</w:t>
      </w:r>
      <w:r w:rsidR="00D1643B">
        <w:rPr>
          <w:rFonts w:ascii="Verdana" w:hAnsi="Verdana"/>
          <w:color w:val="000000"/>
          <w:sz w:val="20"/>
        </w:rPr>
        <w:t>q</w:t>
      </w:r>
      <w:r w:rsidR="00652CB7">
        <w:rPr>
          <w:rFonts w:ascii="Verdana" w:hAnsi="Verdana"/>
          <w:color w:val="000000"/>
          <w:sz w:val="20"/>
        </w:rPr>
        <w:t>uatro mil</w:t>
      </w:r>
      <w:r w:rsidR="00D1643B">
        <w:rPr>
          <w:rFonts w:ascii="Verdana" w:hAnsi="Verdana"/>
          <w:color w:val="000000"/>
          <w:sz w:val="20"/>
        </w:rPr>
        <w:t xml:space="preserve"> reais</w:t>
      </w:r>
      <w:r w:rsidR="00652CB7" w:rsidRPr="00892D86">
        <w:rPr>
          <w:rFonts w:ascii="Verdana" w:hAnsi="Verdana"/>
          <w:color w:val="000000"/>
          <w:sz w:val="20"/>
        </w:rPr>
        <w:t>)</w:t>
      </w:r>
      <w:r w:rsidR="00652CB7">
        <w:rPr>
          <w:rFonts w:ascii="Verdana" w:hAnsi="Verdana"/>
          <w:color w:val="000000"/>
          <w:sz w:val="20"/>
        </w:rPr>
        <w:t xml:space="preserve">, </w:t>
      </w:r>
      <w:r w:rsidR="00652CB7" w:rsidRPr="00B03545">
        <w:rPr>
          <w:rFonts w:ascii="Verdana" w:hAnsi="Verdana"/>
          <w:color w:val="000000"/>
          <w:sz w:val="20"/>
        </w:rPr>
        <w:t>a ser paga até o 5º (quinto) Dia Útil contado da primeira data de integralização dos CRI</w:t>
      </w:r>
      <w:r w:rsidRPr="00B03545">
        <w:rPr>
          <w:rFonts w:ascii="Verdana" w:hAnsi="Verdana"/>
          <w:color w:val="000000"/>
          <w:sz w:val="20"/>
        </w:rPr>
        <w:t>;</w:t>
      </w:r>
    </w:p>
    <w:p w14:paraId="7B0A78DB" w14:textId="77777777" w:rsidR="00437062" w:rsidRPr="00437062" w:rsidRDefault="00437062" w:rsidP="00437062">
      <w:pPr>
        <w:pStyle w:val="PargrafodaLista"/>
        <w:keepNext/>
        <w:spacing w:after="0" w:line="320" w:lineRule="exact"/>
        <w:ind w:left="1134"/>
        <w:rPr>
          <w:rFonts w:ascii="Verdana" w:hAnsi="Verdana"/>
          <w:smallCaps/>
          <w:sz w:val="20"/>
        </w:rPr>
      </w:pPr>
    </w:p>
    <w:p w14:paraId="5BCB6D82" w14:textId="2E92E239" w:rsidR="00437062" w:rsidRDefault="00003739"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437062">
        <w:rPr>
          <w:rFonts w:ascii="Verdana" w:hAnsi="Verdana"/>
          <w:sz w:val="20"/>
        </w:rPr>
        <w:t xml:space="preserve">pela </w:t>
      </w:r>
      <w:r w:rsidR="00652CB7" w:rsidRPr="00437062">
        <w:rPr>
          <w:rFonts w:ascii="Verdana" w:hAnsi="Verdana"/>
          <w:sz w:val="20"/>
        </w:rPr>
        <w:t xml:space="preserve">custódia da Escritura de Emissão de CCI, serão devidas parcelas anuais no valor de </w:t>
      </w:r>
      <w:r w:rsidR="00652CB7" w:rsidRPr="00947545">
        <w:rPr>
          <w:rFonts w:ascii="Verdana" w:hAnsi="Verdana"/>
          <w:color w:val="000000"/>
          <w:sz w:val="20"/>
        </w:rPr>
        <w:t>R</w:t>
      </w:r>
      <w:r w:rsidR="00652CB7" w:rsidRPr="00892D86">
        <w:rPr>
          <w:rFonts w:ascii="Verdana" w:hAnsi="Verdana"/>
          <w:color w:val="000000"/>
          <w:sz w:val="20"/>
        </w:rPr>
        <w:t xml:space="preserve">$ </w:t>
      </w:r>
      <w:r w:rsidR="00652CB7">
        <w:rPr>
          <w:rFonts w:ascii="Verdana" w:hAnsi="Verdana"/>
          <w:color w:val="000000"/>
          <w:sz w:val="20"/>
        </w:rPr>
        <w:t>7.000,00</w:t>
      </w:r>
      <w:r w:rsidR="00652CB7" w:rsidRPr="00892D86">
        <w:rPr>
          <w:rFonts w:ascii="Verdana" w:hAnsi="Verdana"/>
          <w:color w:val="000000"/>
          <w:sz w:val="20"/>
        </w:rPr>
        <w:t xml:space="preserve"> (</w:t>
      </w:r>
      <w:r w:rsidR="00D1643B">
        <w:rPr>
          <w:rFonts w:ascii="Verdana" w:hAnsi="Verdana"/>
          <w:color w:val="000000"/>
          <w:sz w:val="20"/>
        </w:rPr>
        <w:t>s</w:t>
      </w:r>
      <w:r w:rsidR="00652CB7">
        <w:rPr>
          <w:rFonts w:ascii="Verdana" w:hAnsi="Verdana"/>
          <w:color w:val="000000"/>
          <w:sz w:val="20"/>
        </w:rPr>
        <w:t>ete mil</w:t>
      </w:r>
      <w:r w:rsidR="00D1643B">
        <w:rPr>
          <w:rFonts w:ascii="Verdana" w:hAnsi="Verdana"/>
          <w:color w:val="000000"/>
          <w:sz w:val="20"/>
        </w:rPr>
        <w:t xml:space="preserve"> reais</w:t>
      </w:r>
      <w:r w:rsidR="00652CB7" w:rsidRPr="00892D86">
        <w:rPr>
          <w:rFonts w:ascii="Verdana" w:hAnsi="Verdana"/>
          <w:color w:val="000000"/>
          <w:sz w:val="20"/>
        </w:rPr>
        <w:t>)</w:t>
      </w:r>
      <w:r w:rsidR="00652CB7">
        <w:rPr>
          <w:rFonts w:ascii="Verdana" w:hAnsi="Verdana"/>
          <w:color w:val="000000"/>
          <w:sz w:val="20"/>
        </w:rPr>
        <w:t>,</w:t>
      </w:r>
      <w:r w:rsidR="00652CB7" w:rsidRPr="00947545">
        <w:rPr>
          <w:rFonts w:ascii="Verdana" w:hAnsi="Verdana"/>
          <w:color w:val="000000"/>
          <w:sz w:val="20"/>
        </w:rPr>
        <w:t xml:space="preserve"> </w:t>
      </w:r>
      <w:r w:rsidR="00652CB7" w:rsidRPr="00437062">
        <w:rPr>
          <w:rFonts w:ascii="Verdana" w:hAnsi="Verdana"/>
          <w:sz w:val="20"/>
        </w:rPr>
        <w:t>devendo a primeira ser paga até o 5º (quinto) Dia Útil contado da primeira data de integralização dos CRI, e as demais na mesma data dos anos subsequentes, atualizadas anualmente pela variação acumulada do</w:t>
      </w:r>
      <w:r w:rsidR="00652CB7">
        <w:rPr>
          <w:rFonts w:ascii="Verdana" w:hAnsi="Verdana"/>
          <w:sz w:val="20"/>
        </w:rPr>
        <w:t xml:space="preserve"> IGP-M</w:t>
      </w:r>
      <w:r w:rsidR="00652CB7" w:rsidRPr="00437062">
        <w:rPr>
          <w:rFonts w:ascii="Verdana" w:hAnsi="Verdana"/>
          <w:sz w:val="20"/>
        </w:rPr>
        <w:t xml:space="preserve">, ou na falta deste, ou ainda na impossibilidade de sua utilização, pelo índice que vier a substituí-lo, a partir da data do primeiro pagamento até as datas de pagamento seguintes, calculada </w:t>
      </w:r>
      <w:r w:rsidR="00652CB7" w:rsidRPr="00437062">
        <w:rPr>
          <w:rFonts w:ascii="Verdana" w:hAnsi="Verdana"/>
          <w:i/>
          <w:sz w:val="20"/>
        </w:rPr>
        <w:t>pro rata die</w:t>
      </w:r>
      <w:r w:rsidR="00652CB7" w:rsidRPr="00437062">
        <w:rPr>
          <w:rFonts w:ascii="Verdana" w:hAnsi="Verdana"/>
          <w:sz w:val="20"/>
        </w:rPr>
        <w:t>, se necessário</w:t>
      </w:r>
      <w:r w:rsidR="00437062" w:rsidRPr="00437062">
        <w:rPr>
          <w:rFonts w:ascii="Verdana" w:hAnsi="Verdana"/>
          <w:sz w:val="20"/>
        </w:rPr>
        <w:t>;</w:t>
      </w:r>
    </w:p>
    <w:p w14:paraId="6EADB86F" w14:textId="77777777" w:rsidR="00437062" w:rsidRPr="00437062" w:rsidRDefault="00437062" w:rsidP="00437062">
      <w:pPr>
        <w:pStyle w:val="PargrafodaLista"/>
        <w:rPr>
          <w:rFonts w:ascii="Verdana" w:hAnsi="Verdana"/>
          <w:sz w:val="20"/>
        </w:rPr>
      </w:pPr>
    </w:p>
    <w:p w14:paraId="19897C8D" w14:textId="77777777" w:rsidR="00437062" w:rsidRPr="00437062" w:rsidRDefault="00437062"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053C05">
        <w:rPr>
          <w:rFonts w:ascii="Verdana" w:hAnsi="Verdana"/>
          <w:color w:val="000000"/>
          <w:sz w:val="20"/>
        </w:rPr>
        <w:t xml:space="preserve">a remuneração citada acima não inclui despesas consideradas necessárias ao exercício da função de Instituição Custodiante, mediante pagamento das respectivas cobranças acompanhadas dos respectivos comprovantes, emitidas diretamente em nome da </w:t>
      </w:r>
      <w:r>
        <w:rPr>
          <w:rFonts w:ascii="Verdana" w:hAnsi="Verdana"/>
          <w:color w:val="000000"/>
          <w:sz w:val="20"/>
        </w:rPr>
        <w:t>Companhia</w:t>
      </w:r>
      <w:r w:rsidRPr="00053C05">
        <w:rPr>
          <w:rFonts w:ascii="Verdana" w:hAnsi="Verdana"/>
          <w:color w:val="000000"/>
          <w:sz w:val="20"/>
        </w:rPr>
        <w:t xml:space="preserve"> ou mediante reembolso à </w:t>
      </w:r>
      <w:r>
        <w:rPr>
          <w:rFonts w:ascii="Verdana" w:hAnsi="Verdana"/>
          <w:color w:val="000000"/>
          <w:sz w:val="20"/>
        </w:rPr>
        <w:t>Securitizadora</w:t>
      </w:r>
      <w:r w:rsidRPr="00053C05">
        <w:rPr>
          <w:rFonts w:ascii="Verdana" w:hAnsi="Verdana"/>
          <w:color w:val="000000"/>
          <w:sz w:val="20"/>
        </w:rPr>
        <w:t xml:space="preserve"> caso este tenha arcado com os recursos do Patrimônio Separado dos CRI, após prévia aprovação, quais sejam: publicações em geral, notificações, despesas cartorárias, fotocópias, digitalizações e envio de documentos; e</w:t>
      </w:r>
    </w:p>
    <w:p w14:paraId="4A7BFB5F" w14:textId="77777777" w:rsidR="00437062" w:rsidRPr="00437062" w:rsidRDefault="00437062" w:rsidP="00437062">
      <w:pPr>
        <w:pStyle w:val="PargrafodaLista"/>
        <w:rPr>
          <w:rFonts w:ascii="Verdana" w:hAnsi="Verdana"/>
          <w:sz w:val="20"/>
        </w:rPr>
      </w:pPr>
    </w:p>
    <w:p w14:paraId="116756AA" w14:textId="77777777" w:rsidR="00437062" w:rsidRPr="00437062" w:rsidRDefault="00437062"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053C05">
        <w:rPr>
          <w:rFonts w:ascii="Verdana" w:hAnsi="Verdana"/>
          <w:color w:val="000000"/>
          <w:sz w:val="20"/>
        </w:rPr>
        <w:t>os valores indicados nos itens “(</w:t>
      </w:r>
      <w:r w:rsidR="00003739">
        <w:rPr>
          <w:rFonts w:ascii="Verdana" w:hAnsi="Verdana"/>
          <w:color w:val="000000"/>
          <w:sz w:val="20"/>
        </w:rPr>
        <w:t>a</w:t>
      </w:r>
      <w:r w:rsidRPr="00053C05">
        <w:rPr>
          <w:rFonts w:ascii="Verdana" w:hAnsi="Verdana"/>
          <w:color w:val="000000"/>
          <w:sz w:val="20"/>
        </w:rPr>
        <w:t>)” a “(</w:t>
      </w:r>
      <w:r w:rsidR="00003739">
        <w:rPr>
          <w:rFonts w:ascii="Verdana" w:hAnsi="Verdana"/>
          <w:color w:val="000000"/>
          <w:sz w:val="20"/>
        </w:rPr>
        <w:t>c</w:t>
      </w:r>
      <w:r w:rsidRPr="00053C05">
        <w:rPr>
          <w:rFonts w:ascii="Verdana" w:hAnsi="Verdana"/>
          <w:color w:val="000000"/>
          <w:sz w:val="20"/>
        </w:rPr>
        <w:t>)” acima serão acrescidos do Imposto Sobre Serviços de Qualquer Natureza – ISS, da Contribuição Social sobre o Lucro Líquido – CSLL, do Imposto de Renda Retido na Fonte – IRRF, da Contribuição ao Programa de Integração Social – PIS, da Contribuição para o Financiamento da Seguridade Social – COFINS e de quaisquer outros tributos que venham a incidir sobre a remuneração, nas alíquotas vigentes na data de cada pagamento</w:t>
      </w:r>
      <w:r>
        <w:rPr>
          <w:rFonts w:ascii="Verdana" w:hAnsi="Verdana"/>
          <w:color w:val="000000"/>
          <w:sz w:val="20"/>
        </w:rPr>
        <w:t>.</w:t>
      </w:r>
    </w:p>
    <w:p w14:paraId="4474617E" w14:textId="77777777" w:rsidR="00437062" w:rsidRPr="00437062" w:rsidRDefault="00437062" w:rsidP="00437062">
      <w:pPr>
        <w:pStyle w:val="PargrafodaLista"/>
        <w:rPr>
          <w:rFonts w:ascii="Verdana" w:hAnsi="Verdana"/>
          <w:sz w:val="20"/>
        </w:rPr>
      </w:pPr>
    </w:p>
    <w:p w14:paraId="3FCCFF48" w14:textId="77777777" w:rsidR="00437062" w:rsidRPr="00330B9E" w:rsidRDefault="00437062" w:rsidP="003E2A51">
      <w:pPr>
        <w:pStyle w:val="PargrafodaLista"/>
        <w:keepNext/>
        <w:numPr>
          <w:ilvl w:val="6"/>
          <w:numId w:val="4"/>
        </w:numPr>
        <w:tabs>
          <w:tab w:val="clear" w:pos="1701"/>
        </w:tabs>
        <w:spacing w:after="0" w:line="320" w:lineRule="exact"/>
        <w:ind w:left="0" w:firstLine="0"/>
        <w:rPr>
          <w:rFonts w:ascii="Verdana" w:hAnsi="Verdana"/>
          <w:sz w:val="20"/>
        </w:rPr>
      </w:pPr>
      <w:r>
        <w:rPr>
          <w:rFonts w:ascii="Verdana" w:hAnsi="Verdana"/>
          <w:color w:val="000000"/>
          <w:sz w:val="20"/>
        </w:rPr>
        <w:lastRenderedPageBreak/>
        <w:t>r</w:t>
      </w:r>
      <w:r w:rsidRPr="003E784D">
        <w:rPr>
          <w:rFonts w:ascii="Verdana" w:hAnsi="Verdana"/>
          <w:color w:val="000000"/>
          <w:sz w:val="20"/>
        </w:rPr>
        <w:t>emuneração do Agente Fiduciário</w:t>
      </w:r>
      <w:r>
        <w:rPr>
          <w:rFonts w:ascii="Verdana" w:hAnsi="Verdana"/>
          <w:color w:val="000000"/>
          <w:sz w:val="20"/>
        </w:rPr>
        <w:t xml:space="preserve"> dos CRI</w:t>
      </w:r>
      <w:r w:rsidRPr="003E784D">
        <w:rPr>
          <w:rFonts w:ascii="Verdana" w:hAnsi="Verdana"/>
          <w:color w:val="000000"/>
          <w:sz w:val="20"/>
        </w:rPr>
        <w:t>, pelos serviços prestados no Termo de Securitização, nos seguintes termos:</w:t>
      </w:r>
    </w:p>
    <w:p w14:paraId="366A4533" w14:textId="77777777" w:rsidR="00330B9E" w:rsidRPr="00330B9E" w:rsidRDefault="00330B9E" w:rsidP="00330B9E">
      <w:pPr>
        <w:pStyle w:val="PargrafodaLista"/>
        <w:keepNext/>
        <w:spacing w:after="0" w:line="320" w:lineRule="exact"/>
        <w:ind w:left="0"/>
        <w:rPr>
          <w:rFonts w:ascii="Verdana" w:hAnsi="Verdana"/>
          <w:sz w:val="20"/>
        </w:rPr>
      </w:pPr>
    </w:p>
    <w:p w14:paraId="22F127A7" w14:textId="7E5B7718" w:rsidR="006F6C72" w:rsidRPr="006F6C72" w:rsidRDefault="004C3967" w:rsidP="003E2A51">
      <w:pPr>
        <w:pStyle w:val="PargrafodaLista"/>
        <w:keepNext/>
        <w:numPr>
          <w:ilvl w:val="7"/>
          <w:numId w:val="4"/>
        </w:numPr>
        <w:tabs>
          <w:tab w:val="clear" w:pos="2126"/>
          <w:tab w:val="num" w:pos="1134"/>
        </w:tabs>
        <w:spacing w:after="0" w:line="320" w:lineRule="exact"/>
        <w:ind w:left="1134"/>
        <w:rPr>
          <w:rFonts w:ascii="Verdana" w:hAnsi="Verdana"/>
          <w:sz w:val="20"/>
        </w:rPr>
      </w:pPr>
      <w:r>
        <w:rPr>
          <w:rFonts w:ascii="Verdana" w:hAnsi="Verdana"/>
          <w:sz w:val="20"/>
        </w:rPr>
        <w:t xml:space="preserve">pela implantação dos CRI, </w:t>
      </w:r>
      <w:r w:rsidR="006F6C72">
        <w:rPr>
          <w:rFonts w:ascii="Verdana" w:hAnsi="Verdana"/>
          <w:color w:val="000000"/>
          <w:sz w:val="20"/>
        </w:rPr>
        <w:t xml:space="preserve">parcela única de </w:t>
      </w:r>
      <w:r w:rsidR="004307C6" w:rsidRPr="00892D86">
        <w:rPr>
          <w:rFonts w:ascii="Verdana" w:hAnsi="Verdana"/>
          <w:color w:val="000000"/>
          <w:sz w:val="20"/>
        </w:rPr>
        <w:t xml:space="preserve">R$ </w:t>
      </w:r>
      <w:r w:rsidR="00B47615">
        <w:rPr>
          <w:rFonts w:ascii="Verdana" w:hAnsi="Verdana"/>
          <w:color w:val="000000"/>
          <w:sz w:val="20"/>
        </w:rPr>
        <w:t xml:space="preserve">8.000,00 (oito mil reais) </w:t>
      </w:r>
      <w:r w:rsidR="006F6C72">
        <w:rPr>
          <w:rFonts w:ascii="Verdana" w:hAnsi="Verdana"/>
          <w:color w:val="000000"/>
          <w:sz w:val="20"/>
        </w:rPr>
        <w:t>equivalente a uma parcela de implantação, devida até o 5º (quinto) Dia Útil a contar da data da primeira integralização dos CRI;</w:t>
      </w:r>
    </w:p>
    <w:p w14:paraId="69BF9C70" w14:textId="77777777" w:rsidR="006F6C72" w:rsidRPr="006F6C72" w:rsidRDefault="006F6C72" w:rsidP="006F6C72">
      <w:pPr>
        <w:pStyle w:val="PargrafodaLista"/>
        <w:keepNext/>
        <w:spacing w:after="0" w:line="320" w:lineRule="exact"/>
        <w:ind w:left="1134"/>
        <w:rPr>
          <w:rFonts w:ascii="Verdana" w:hAnsi="Verdana"/>
          <w:sz w:val="20"/>
        </w:rPr>
      </w:pPr>
    </w:p>
    <w:p w14:paraId="25ED796A" w14:textId="68E62235" w:rsidR="00330B9E" w:rsidRPr="006F6C72" w:rsidRDefault="00330B9E"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053C05">
        <w:rPr>
          <w:rFonts w:ascii="Verdana" w:hAnsi="Verdana"/>
          <w:color w:val="000000"/>
          <w:sz w:val="20"/>
        </w:rPr>
        <w:t xml:space="preserve">pelos </w:t>
      </w:r>
      <w:r w:rsidR="006F6C72" w:rsidRPr="00053C05">
        <w:rPr>
          <w:rFonts w:ascii="Verdana" w:hAnsi="Verdana"/>
          <w:color w:val="000000"/>
          <w:sz w:val="20"/>
        </w:rPr>
        <w:t xml:space="preserve">serviços prestados durante a vigência dos CRI, serão devidas parcelas anuais no valor de </w:t>
      </w:r>
      <w:r w:rsidR="004307C6" w:rsidRPr="00892D86">
        <w:rPr>
          <w:rFonts w:ascii="Verdana" w:hAnsi="Verdana"/>
          <w:color w:val="000000"/>
          <w:sz w:val="20"/>
        </w:rPr>
        <w:t xml:space="preserve">R$ </w:t>
      </w:r>
      <w:r w:rsidR="00B47615" w:rsidRPr="00F34CEA">
        <w:rPr>
          <w:rFonts w:ascii="Verdana" w:hAnsi="Verdana"/>
          <w:color w:val="000000"/>
          <w:sz w:val="20"/>
        </w:rPr>
        <w:t>23.000,00 (vinte e três mil reais)</w:t>
      </w:r>
      <w:r w:rsidR="004307C6">
        <w:rPr>
          <w:rFonts w:ascii="Verdana" w:hAnsi="Verdana"/>
          <w:color w:val="000000"/>
          <w:sz w:val="20"/>
        </w:rPr>
        <w:t xml:space="preserve">, </w:t>
      </w:r>
      <w:r w:rsidR="006F6C72" w:rsidRPr="00053C05">
        <w:rPr>
          <w:rFonts w:ascii="Verdana" w:hAnsi="Verdana"/>
          <w:color w:val="000000"/>
          <w:sz w:val="20"/>
        </w:rPr>
        <w:t xml:space="preserve">sendo a primeira devida até o 5º (quinto) Dia Útil contado da primeira data de integralização dos CRI, e as demais a serem pagas nas mesmas datas dos anos subsequentes até o resgate total dos CRI ou enquanto o Agente Fiduciário </w:t>
      </w:r>
      <w:r w:rsidR="006F6C72">
        <w:rPr>
          <w:rFonts w:ascii="Verdana" w:hAnsi="Verdana"/>
          <w:color w:val="000000"/>
          <w:sz w:val="20"/>
        </w:rPr>
        <w:t xml:space="preserve">dos CRI </w:t>
      </w:r>
      <w:r w:rsidR="006F6C72" w:rsidRPr="00053C05">
        <w:rPr>
          <w:rFonts w:ascii="Verdana" w:hAnsi="Verdana"/>
          <w:color w:val="000000"/>
          <w:sz w:val="20"/>
        </w:rPr>
        <w:t>estiver exercendo atividades inerentes a sua função em relação à Emissão, atualizada anualmente</w:t>
      </w:r>
      <w:r w:rsidR="006F6C72" w:rsidRPr="00003739">
        <w:rPr>
          <w:rFonts w:ascii="Verdana" w:hAnsi="Verdana"/>
          <w:color w:val="000000"/>
          <w:sz w:val="20"/>
        </w:rPr>
        <w:t xml:space="preserve"> </w:t>
      </w:r>
      <w:r w:rsidR="006F6C72" w:rsidRPr="00053C05">
        <w:rPr>
          <w:rFonts w:ascii="Verdana" w:hAnsi="Verdana"/>
          <w:color w:val="000000"/>
          <w:sz w:val="20"/>
        </w:rPr>
        <w:t xml:space="preserve">a partir da data do primeiro pagamento, pela variação acumulada do </w:t>
      </w:r>
      <w:r w:rsidR="006F6C72">
        <w:rPr>
          <w:rFonts w:ascii="Verdana" w:hAnsi="Verdana"/>
          <w:color w:val="000000"/>
          <w:sz w:val="20"/>
        </w:rPr>
        <w:t>IGP-M</w:t>
      </w:r>
      <w:r w:rsidR="006F6C72" w:rsidRPr="00053C05">
        <w:rPr>
          <w:rFonts w:ascii="Verdana" w:hAnsi="Verdana"/>
          <w:color w:val="000000"/>
          <w:sz w:val="20"/>
        </w:rPr>
        <w:t xml:space="preserve">, ou na falta deste, ou ainda na impossibilidade de sua utilização, pelo índice que vier a substituí-lo, calculada </w:t>
      </w:r>
      <w:r w:rsidR="006F6C72" w:rsidRPr="00053C05">
        <w:rPr>
          <w:rFonts w:ascii="Verdana" w:hAnsi="Verdana"/>
          <w:i/>
          <w:color w:val="000000"/>
          <w:sz w:val="20"/>
        </w:rPr>
        <w:t>pro rata die</w:t>
      </w:r>
      <w:r w:rsidR="006F6C72" w:rsidRPr="00053C05">
        <w:rPr>
          <w:rFonts w:ascii="Verdana" w:hAnsi="Verdana"/>
          <w:color w:val="000000"/>
          <w:sz w:val="20"/>
        </w:rPr>
        <w:t>, se necessário. A remuneração do Agente Fiduciário</w:t>
      </w:r>
      <w:r w:rsidR="006F6C72">
        <w:rPr>
          <w:rFonts w:ascii="Verdana" w:hAnsi="Verdana"/>
          <w:color w:val="000000"/>
          <w:sz w:val="20"/>
        </w:rPr>
        <w:t xml:space="preserve"> dos CRI</w:t>
      </w:r>
      <w:r w:rsidR="006F6C72" w:rsidRPr="00053C05">
        <w:rPr>
          <w:rFonts w:ascii="Verdana" w:hAnsi="Verdana"/>
          <w:color w:val="000000"/>
          <w:sz w:val="20"/>
        </w:rPr>
        <w:t xml:space="preserve"> será devida mesmo após o vencimento final das Debêntures, caso o Agente Fiduciário </w:t>
      </w:r>
      <w:r w:rsidR="006F6C72">
        <w:rPr>
          <w:rFonts w:ascii="Verdana" w:hAnsi="Verdana"/>
          <w:color w:val="000000"/>
          <w:sz w:val="20"/>
        </w:rPr>
        <w:t>dos CRI</w:t>
      </w:r>
      <w:r w:rsidR="006F6C72" w:rsidRPr="00053C05">
        <w:rPr>
          <w:rFonts w:ascii="Verdana" w:hAnsi="Verdana"/>
          <w:color w:val="000000"/>
          <w:sz w:val="20"/>
        </w:rPr>
        <w:t xml:space="preserve"> ainda esteja exercendo atividades inerentes a sua função em relação à emissão, remuneração essa que será calculada </w:t>
      </w:r>
      <w:r w:rsidR="006F6C72" w:rsidRPr="00053C05">
        <w:rPr>
          <w:rFonts w:ascii="Verdana" w:hAnsi="Verdana"/>
          <w:i/>
          <w:color w:val="000000"/>
          <w:sz w:val="20"/>
        </w:rPr>
        <w:t>pro rata die.</w:t>
      </w:r>
      <w:r w:rsidR="006F6C72" w:rsidRPr="00053C05">
        <w:rPr>
          <w:rFonts w:ascii="Verdana" w:hAnsi="Verdana"/>
          <w:color w:val="000000"/>
          <w:sz w:val="20"/>
        </w:rPr>
        <w:t xml:space="preserve"> A primeira parcela será devida ainda que a operação não seja integralizada, a título de estruturação e implantação. Adicionalmente, serão devidas as horas extraordinárias do Agente Fiduciário</w:t>
      </w:r>
      <w:r w:rsidR="006F6C72" w:rsidRPr="00330B9E">
        <w:rPr>
          <w:rFonts w:ascii="Verdana" w:hAnsi="Verdana"/>
          <w:color w:val="000000"/>
          <w:sz w:val="20"/>
        </w:rPr>
        <w:t xml:space="preserve"> </w:t>
      </w:r>
      <w:r w:rsidR="006F6C72">
        <w:rPr>
          <w:rFonts w:ascii="Verdana" w:hAnsi="Verdana"/>
          <w:color w:val="000000"/>
          <w:sz w:val="20"/>
        </w:rPr>
        <w:t>dos CRI a serem</w:t>
      </w:r>
      <w:r w:rsidR="006F6C72" w:rsidRPr="00053C05">
        <w:rPr>
          <w:rFonts w:ascii="Verdana" w:hAnsi="Verdana"/>
          <w:color w:val="000000"/>
          <w:sz w:val="20"/>
        </w:rPr>
        <w:t xml:space="preserve"> definidas no Termo de Securitização;</w:t>
      </w:r>
      <w:r w:rsidR="006F6C72" w:rsidRPr="00990AD7">
        <w:rPr>
          <w:rFonts w:cs="Tahoma"/>
          <w:color w:val="FF0000"/>
          <w:sz w:val="21"/>
          <w:szCs w:val="21"/>
        </w:rPr>
        <w:t xml:space="preserve"> </w:t>
      </w:r>
      <w:r w:rsidR="006F6C72" w:rsidRPr="00990AD7">
        <w:rPr>
          <w:rFonts w:ascii="Verdana" w:hAnsi="Verdana"/>
          <w:color w:val="000000"/>
          <w:sz w:val="20"/>
        </w:rPr>
        <w:t>Caso a operação seja desmontada/cancelada, a primeira parcela será devida a título de “</w:t>
      </w:r>
      <w:proofErr w:type="spellStart"/>
      <w:r w:rsidR="006F6C72" w:rsidRPr="00990AD7">
        <w:rPr>
          <w:rFonts w:ascii="Verdana" w:hAnsi="Verdana"/>
          <w:color w:val="000000"/>
          <w:sz w:val="20"/>
        </w:rPr>
        <w:t>abort</w:t>
      </w:r>
      <w:proofErr w:type="spellEnd"/>
      <w:r w:rsidR="006F6C72" w:rsidRPr="00990AD7">
        <w:rPr>
          <w:rFonts w:ascii="Verdana" w:hAnsi="Verdana"/>
          <w:color w:val="000000"/>
          <w:sz w:val="20"/>
        </w:rPr>
        <w:t xml:space="preserve"> </w:t>
      </w:r>
      <w:proofErr w:type="spellStart"/>
      <w:r w:rsidR="006F6C72" w:rsidRPr="00990AD7">
        <w:rPr>
          <w:rFonts w:ascii="Verdana" w:hAnsi="Verdana"/>
          <w:color w:val="000000"/>
          <w:sz w:val="20"/>
        </w:rPr>
        <w:t>fee</w:t>
      </w:r>
      <w:proofErr w:type="spellEnd"/>
      <w:r w:rsidR="006F6C72" w:rsidRPr="00990AD7">
        <w:rPr>
          <w:rFonts w:ascii="Verdana" w:hAnsi="Verdana"/>
          <w:color w:val="000000"/>
          <w:sz w:val="20"/>
        </w:rPr>
        <w:t>”</w:t>
      </w:r>
      <w:r w:rsidRPr="00053C05">
        <w:rPr>
          <w:rFonts w:ascii="Verdana" w:hAnsi="Verdana"/>
          <w:color w:val="000000"/>
          <w:sz w:val="20"/>
        </w:rPr>
        <w:t>;</w:t>
      </w:r>
    </w:p>
    <w:p w14:paraId="6F3AFACA" w14:textId="77777777" w:rsidR="006F6C72" w:rsidRPr="006F6C72" w:rsidRDefault="006F6C72" w:rsidP="006F6C72">
      <w:pPr>
        <w:pStyle w:val="PargrafodaLista"/>
        <w:keepNext/>
        <w:spacing w:after="0" w:line="320" w:lineRule="exact"/>
        <w:ind w:left="1134"/>
        <w:rPr>
          <w:rFonts w:ascii="Verdana" w:hAnsi="Verdana"/>
          <w:sz w:val="20"/>
        </w:rPr>
      </w:pPr>
    </w:p>
    <w:p w14:paraId="0A27BE64" w14:textId="7BA805C7" w:rsidR="006F6C72" w:rsidRPr="002D4152" w:rsidRDefault="006F6C72"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6E5B53">
        <w:rPr>
          <w:rFonts w:ascii="Verdana" w:hAnsi="Verdana"/>
          <w:color w:val="000000"/>
          <w:sz w:val="20"/>
        </w:rPr>
        <w:t xml:space="preserve">por </w:t>
      </w:r>
      <w:r w:rsidR="00652CB7" w:rsidRPr="006E5B53">
        <w:rPr>
          <w:rFonts w:ascii="Verdana" w:hAnsi="Verdana"/>
          <w:color w:val="000000"/>
          <w:sz w:val="20"/>
        </w:rPr>
        <w:t xml:space="preserve">cada verificação </w:t>
      </w:r>
      <w:ins w:id="235" w:author="Matheus Coutinho" w:date="2021-06-11T19:20:00Z">
        <w:r w:rsidR="009711D6">
          <w:rPr>
            <w:rFonts w:ascii="Verdana" w:hAnsi="Verdana"/>
            <w:color w:val="000000"/>
            <w:sz w:val="20"/>
          </w:rPr>
          <w:t>tri</w:t>
        </w:r>
      </w:ins>
      <w:del w:id="236" w:author="Matheus Coutinho" w:date="2021-06-11T19:20:00Z">
        <w:r w:rsidR="00956D50" w:rsidDel="009711D6">
          <w:rPr>
            <w:rFonts w:ascii="Verdana" w:hAnsi="Verdana"/>
            <w:color w:val="000000"/>
            <w:sz w:val="20"/>
          </w:rPr>
          <w:delText>bi</w:delText>
        </w:r>
      </w:del>
      <w:r w:rsidR="00956D50">
        <w:rPr>
          <w:rFonts w:ascii="Verdana" w:hAnsi="Verdana"/>
          <w:color w:val="000000"/>
          <w:sz w:val="20"/>
        </w:rPr>
        <w:t>mestral</w:t>
      </w:r>
      <w:r w:rsidR="00956D50" w:rsidRPr="006E5B53">
        <w:rPr>
          <w:rFonts w:ascii="Verdana" w:hAnsi="Verdana"/>
          <w:color w:val="000000"/>
          <w:sz w:val="20"/>
        </w:rPr>
        <w:t xml:space="preserve"> </w:t>
      </w:r>
      <w:r w:rsidR="00652CB7" w:rsidRPr="006E5B53">
        <w:rPr>
          <w:rFonts w:ascii="Verdana" w:hAnsi="Verdana"/>
          <w:color w:val="000000"/>
          <w:sz w:val="20"/>
        </w:rPr>
        <w:t xml:space="preserve">da destinação dos recursos, o valor de </w:t>
      </w:r>
      <w:bookmarkStart w:id="237" w:name="_Hlk33119171"/>
      <w:r w:rsidR="00652CB7" w:rsidRPr="00892D86">
        <w:rPr>
          <w:rFonts w:ascii="Verdana" w:hAnsi="Verdana"/>
          <w:color w:val="000000"/>
          <w:sz w:val="20"/>
        </w:rPr>
        <w:t xml:space="preserve">R$ </w:t>
      </w:r>
      <w:r w:rsidR="00652CB7">
        <w:rPr>
          <w:rFonts w:ascii="Verdana" w:hAnsi="Verdana"/>
          <w:color w:val="000000"/>
          <w:sz w:val="20"/>
        </w:rPr>
        <w:t>1.200,00</w:t>
      </w:r>
      <w:r w:rsidR="00652CB7" w:rsidRPr="00892D86">
        <w:rPr>
          <w:rFonts w:ascii="Verdana" w:hAnsi="Verdana"/>
          <w:color w:val="000000"/>
          <w:sz w:val="20"/>
        </w:rPr>
        <w:t xml:space="preserve"> </w:t>
      </w:r>
      <w:bookmarkEnd w:id="237"/>
      <w:r w:rsidR="00652CB7" w:rsidRPr="00892D86">
        <w:rPr>
          <w:rFonts w:ascii="Verdana" w:hAnsi="Verdana"/>
          <w:color w:val="000000"/>
          <w:sz w:val="20"/>
        </w:rPr>
        <w:t>(</w:t>
      </w:r>
      <w:r w:rsidR="00D1643B">
        <w:rPr>
          <w:rFonts w:ascii="Verdana" w:hAnsi="Verdana"/>
          <w:color w:val="000000"/>
          <w:sz w:val="20"/>
        </w:rPr>
        <w:t>u</w:t>
      </w:r>
      <w:r w:rsidR="00652CB7">
        <w:rPr>
          <w:rFonts w:ascii="Verdana" w:hAnsi="Verdana"/>
          <w:color w:val="000000"/>
          <w:sz w:val="20"/>
        </w:rPr>
        <w:t>m mil e duzentos reais</w:t>
      </w:r>
      <w:r w:rsidR="00652CB7" w:rsidRPr="00892D86">
        <w:rPr>
          <w:rFonts w:ascii="Verdana" w:hAnsi="Verdana"/>
          <w:color w:val="000000"/>
          <w:sz w:val="20"/>
        </w:rPr>
        <w:t>)</w:t>
      </w:r>
      <w:r w:rsidR="00652CB7">
        <w:rPr>
          <w:rFonts w:ascii="Verdana" w:hAnsi="Verdana"/>
          <w:color w:val="000000"/>
          <w:sz w:val="20"/>
        </w:rPr>
        <w:t xml:space="preserve">, </w:t>
      </w:r>
      <w:r w:rsidR="00652CB7" w:rsidRPr="006E5B53">
        <w:rPr>
          <w:rFonts w:ascii="Verdana" w:hAnsi="Verdana"/>
          <w:color w:val="000000"/>
          <w:sz w:val="20"/>
        </w:rPr>
        <w:t>sendo este devido até a aplicação integral dos recursos oriundos das Debêntures em observância à destinação dos recursos</w:t>
      </w:r>
      <w:r w:rsidR="00652CB7">
        <w:rPr>
          <w:rFonts w:ascii="Verdana" w:hAnsi="Verdana"/>
          <w:color w:val="000000"/>
          <w:sz w:val="20"/>
        </w:rPr>
        <w:t xml:space="preserve">, </w:t>
      </w:r>
      <w:r w:rsidR="00652CB7" w:rsidRPr="003D48A8">
        <w:rPr>
          <w:rFonts w:ascii="Verdana" w:hAnsi="Verdana"/>
          <w:sz w:val="20"/>
        </w:rPr>
        <w:t>a ser paga até o 5º (quinto) Dia Útil contado da data da primeira verificação e as demais nas periodicidades de verificações seguintes caso sejam necessárias</w:t>
      </w:r>
      <w:r>
        <w:rPr>
          <w:rFonts w:ascii="Verdana" w:hAnsi="Verdana"/>
          <w:color w:val="000000"/>
          <w:sz w:val="20"/>
        </w:rPr>
        <w:t>;</w:t>
      </w:r>
    </w:p>
    <w:p w14:paraId="77F4AD06" w14:textId="77777777" w:rsidR="00330B9E" w:rsidRPr="00330B9E" w:rsidRDefault="00330B9E" w:rsidP="00330B9E">
      <w:pPr>
        <w:pStyle w:val="PargrafodaLista"/>
        <w:keepNext/>
        <w:spacing w:after="0" w:line="320" w:lineRule="exact"/>
        <w:ind w:left="1134"/>
        <w:rPr>
          <w:rFonts w:ascii="Verdana" w:hAnsi="Verdana"/>
          <w:sz w:val="20"/>
        </w:rPr>
      </w:pPr>
    </w:p>
    <w:p w14:paraId="009EAD54" w14:textId="7206A3A5" w:rsidR="00330B9E" w:rsidRPr="00330B9E" w:rsidRDefault="00330B9E"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053C05">
        <w:rPr>
          <w:rFonts w:ascii="Verdana" w:hAnsi="Verdana"/>
          <w:color w:val="000000"/>
          <w:sz w:val="20"/>
        </w:rPr>
        <w:t>O</w:t>
      </w:r>
      <w:r w:rsidR="00797B94">
        <w:rPr>
          <w:rFonts w:ascii="Verdana" w:hAnsi="Verdana"/>
          <w:color w:val="000000"/>
          <w:sz w:val="20"/>
        </w:rPr>
        <w:t>s</w:t>
      </w:r>
      <w:r w:rsidRPr="00053C05">
        <w:rPr>
          <w:rFonts w:ascii="Verdana" w:hAnsi="Verdana"/>
          <w:color w:val="000000"/>
          <w:sz w:val="20"/>
        </w:rPr>
        <w:t xml:space="preserve"> </w:t>
      </w:r>
      <w:r w:rsidR="006F6C72" w:rsidRPr="00053C05">
        <w:rPr>
          <w:rFonts w:ascii="Verdana" w:hAnsi="Verdana"/>
          <w:color w:val="000000"/>
          <w:sz w:val="20"/>
        </w:rPr>
        <w:t>valores indicados nos itens “(</w:t>
      </w:r>
      <w:r w:rsidR="006F6C72">
        <w:rPr>
          <w:rFonts w:ascii="Verdana" w:hAnsi="Verdana"/>
          <w:color w:val="000000"/>
          <w:sz w:val="20"/>
        </w:rPr>
        <w:t>a</w:t>
      </w:r>
      <w:r w:rsidR="006F6C72" w:rsidRPr="00053C05">
        <w:rPr>
          <w:rFonts w:ascii="Verdana" w:hAnsi="Verdana"/>
          <w:color w:val="000000"/>
          <w:sz w:val="20"/>
        </w:rPr>
        <w:t xml:space="preserve">)” </w:t>
      </w:r>
      <w:r w:rsidR="006F6C72">
        <w:rPr>
          <w:rFonts w:ascii="Verdana" w:hAnsi="Verdana"/>
          <w:color w:val="000000"/>
          <w:sz w:val="20"/>
        </w:rPr>
        <w:t>ao</w:t>
      </w:r>
      <w:r w:rsidR="006F6C72" w:rsidRPr="00053C05">
        <w:rPr>
          <w:rFonts w:ascii="Verdana" w:hAnsi="Verdana"/>
          <w:color w:val="000000"/>
          <w:sz w:val="20"/>
        </w:rPr>
        <w:t xml:space="preserve"> “(</w:t>
      </w:r>
      <w:r w:rsidR="006F6C72">
        <w:rPr>
          <w:rFonts w:ascii="Verdana" w:hAnsi="Verdana"/>
          <w:color w:val="000000"/>
          <w:sz w:val="20"/>
        </w:rPr>
        <w:t>d</w:t>
      </w:r>
      <w:r w:rsidR="006F6C72" w:rsidRPr="00053C05">
        <w:rPr>
          <w:rFonts w:ascii="Verdana" w:hAnsi="Verdana"/>
          <w:color w:val="000000"/>
          <w:sz w:val="20"/>
        </w:rPr>
        <w:t>)” acima ser</w:t>
      </w:r>
      <w:r w:rsidR="006F6C72">
        <w:rPr>
          <w:rFonts w:ascii="Verdana" w:hAnsi="Verdana"/>
          <w:color w:val="000000"/>
          <w:sz w:val="20"/>
        </w:rPr>
        <w:t>ão</w:t>
      </w:r>
      <w:r w:rsidR="006F6C72" w:rsidRPr="00053C05">
        <w:rPr>
          <w:rFonts w:ascii="Verdana" w:hAnsi="Verdana"/>
          <w:color w:val="000000"/>
          <w:sz w:val="20"/>
        </w:rPr>
        <w:t xml:space="preserve"> acrescido</w:t>
      </w:r>
      <w:r w:rsidR="006F6C72">
        <w:rPr>
          <w:rFonts w:ascii="Verdana" w:hAnsi="Verdana"/>
          <w:color w:val="000000"/>
          <w:sz w:val="20"/>
        </w:rPr>
        <w:t xml:space="preserve">s </w:t>
      </w:r>
      <w:r w:rsidR="006F6C72" w:rsidRPr="00053C05">
        <w:rPr>
          <w:rFonts w:ascii="Verdana" w:hAnsi="Verdana"/>
          <w:color w:val="000000"/>
          <w:sz w:val="20"/>
        </w:rPr>
        <w:t>do Imposto Sobre Serviços de Qualquer Natureza – ISS, da Contribuição Social sobre o Lucro Líquido – CSLL, do Imposto de Renda Retido na Fonte – IRRF, da Contribuição ao Programa de Integração Social – PIS, da Contribuição para o Financiamento da Seguridade Social – COFINS e de quaisquer outros tributos que venham a incidir sobre a remuneração, nas alíquotas vigentes na data de cada pagament</w:t>
      </w:r>
      <w:r w:rsidR="006F6C72">
        <w:rPr>
          <w:rFonts w:ascii="Verdana" w:hAnsi="Verdana"/>
          <w:color w:val="000000"/>
          <w:sz w:val="20"/>
        </w:rPr>
        <w:t>o</w:t>
      </w:r>
      <w:r>
        <w:rPr>
          <w:rFonts w:ascii="Verdana" w:hAnsi="Verdana"/>
          <w:color w:val="000000"/>
          <w:sz w:val="20"/>
        </w:rPr>
        <w:t>; e</w:t>
      </w:r>
    </w:p>
    <w:p w14:paraId="626C2397" w14:textId="77777777" w:rsidR="00330B9E" w:rsidRPr="00330B9E" w:rsidRDefault="00330B9E" w:rsidP="00330B9E">
      <w:pPr>
        <w:pStyle w:val="PargrafodaLista"/>
        <w:rPr>
          <w:rFonts w:ascii="Verdana" w:hAnsi="Verdana"/>
          <w:sz w:val="20"/>
        </w:rPr>
      </w:pPr>
    </w:p>
    <w:p w14:paraId="699E3AE9" w14:textId="77777777" w:rsidR="00330B9E" w:rsidRPr="00330B9E" w:rsidRDefault="00330B9E" w:rsidP="003E2A51">
      <w:pPr>
        <w:pStyle w:val="PargrafodaLista"/>
        <w:keepNext/>
        <w:numPr>
          <w:ilvl w:val="7"/>
          <w:numId w:val="4"/>
        </w:numPr>
        <w:tabs>
          <w:tab w:val="clear" w:pos="2126"/>
          <w:tab w:val="num" w:pos="1134"/>
        </w:tabs>
        <w:spacing w:after="0" w:line="320" w:lineRule="exact"/>
        <w:ind w:left="1134"/>
        <w:rPr>
          <w:rFonts w:ascii="Verdana" w:hAnsi="Verdana"/>
          <w:sz w:val="20"/>
        </w:rPr>
      </w:pPr>
      <w:r w:rsidRPr="00053C05">
        <w:rPr>
          <w:rFonts w:ascii="Verdana" w:hAnsi="Verdana"/>
          <w:color w:val="000000"/>
          <w:sz w:val="20"/>
        </w:rPr>
        <w:lastRenderedPageBreak/>
        <w:t>a remuneração do Agente Fiduciário</w:t>
      </w:r>
      <w:r>
        <w:rPr>
          <w:rFonts w:ascii="Verdana" w:hAnsi="Verdana"/>
          <w:color w:val="000000"/>
          <w:sz w:val="20"/>
        </w:rPr>
        <w:t xml:space="preserve"> dos CRI</w:t>
      </w:r>
      <w:r w:rsidRPr="00053C05">
        <w:rPr>
          <w:rFonts w:ascii="Verdana" w:hAnsi="Verdana"/>
          <w:color w:val="000000"/>
          <w:sz w:val="20"/>
        </w:rPr>
        <w:t xml:space="preserve"> não inclui despesas consideradas necessárias ao exercício da função de agente fiduciário, em valores razoáveis de mercado e devidamente comprovadas, durante a implantação e vigência do serviço, as quais serão arcadas pela </w:t>
      </w:r>
      <w:r>
        <w:rPr>
          <w:rFonts w:ascii="Verdana" w:hAnsi="Verdana"/>
          <w:color w:val="000000"/>
          <w:sz w:val="20"/>
        </w:rPr>
        <w:t>Companhia</w:t>
      </w:r>
      <w:r w:rsidRPr="00053C05">
        <w:rPr>
          <w:rFonts w:ascii="Verdana" w:hAnsi="Verdana"/>
          <w:color w:val="000000"/>
          <w:sz w:val="20"/>
        </w:rPr>
        <w:t xml:space="preserve">, mediante pagamento das respectivas cobranças acompanhadas das cópias dos respectivos comprovantes, emitidas diretamente em nome da </w:t>
      </w:r>
      <w:r w:rsidR="00FD3E29">
        <w:rPr>
          <w:rFonts w:ascii="Verdana" w:hAnsi="Verdana"/>
          <w:color w:val="000000"/>
          <w:sz w:val="20"/>
        </w:rPr>
        <w:t>Companhia</w:t>
      </w:r>
      <w:r w:rsidRPr="00053C05">
        <w:rPr>
          <w:rFonts w:ascii="Verdana" w:hAnsi="Verdana"/>
          <w:color w:val="000000"/>
          <w:sz w:val="20"/>
        </w:rPr>
        <w:t xml:space="preserve"> ou mediante reembolso à </w:t>
      </w:r>
      <w:r>
        <w:rPr>
          <w:rFonts w:ascii="Verdana" w:hAnsi="Verdana"/>
          <w:color w:val="000000"/>
          <w:sz w:val="20"/>
        </w:rPr>
        <w:t>Securitizadora</w:t>
      </w:r>
      <w:r w:rsidRPr="00053C05">
        <w:rPr>
          <w:rFonts w:ascii="Verdana" w:hAnsi="Verdana"/>
          <w:color w:val="000000"/>
          <w:sz w:val="20"/>
        </w:rPr>
        <w:t xml:space="preserve"> caso este tenha arcado com os recursos do Patrimônio Separado dos CRI, após prévia aprovação, sempre que possível, quais sejam: publicações em geral; custos incorridos relacionados à emissão, notificações, extração de certidões, despesas cartorárias, envio de documentos, viagens, alimentação e estadias, despesas com especialistas, tais como auditoria e/ou fiscalização, entre outros, ou assessoria legal aos </w:t>
      </w:r>
      <w:r w:rsidR="002E6C06" w:rsidRPr="00053C05">
        <w:rPr>
          <w:rFonts w:ascii="Verdana" w:hAnsi="Verdana"/>
          <w:color w:val="000000"/>
          <w:sz w:val="20"/>
        </w:rPr>
        <w:t>Titulares d</w:t>
      </w:r>
      <w:r w:rsidR="002E6C06">
        <w:rPr>
          <w:rFonts w:ascii="Verdana" w:hAnsi="Verdana"/>
          <w:color w:val="000000"/>
          <w:sz w:val="20"/>
        </w:rPr>
        <w:t>e</w:t>
      </w:r>
      <w:r w:rsidR="002E6C06" w:rsidRPr="00053C05">
        <w:rPr>
          <w:rFonts w:ascii="Verdana" w:hAnsi="Verdana"/>
          <w:color w:val="000000"/>
          <w:sz w:val="20"/>
        </w:rPr>
        <w:t xml:space="preserve"> </w:t>
      </w:r>
      <w:r w:rsidRPr="00053C05">
        <w:rPr>
          <w:rFonts w:ascii="Verdana" w:hAnsi="Verdana"/>
          <w:color w:val="000000"/>
          <w:sz w:val="20"/>
        </w:rPr>
        <w:t>CRI</w:t>
      </w:r>
      <w:r>
        <w:rPr>
          <w:rFonts w:ascii="Verdana" w:hAnsi="Verdana"/>
          <w:color w:val="000000"/>
          <w:sz w:val="20"/>
        </w:rPr>
        <w:t>;</w:t>
      </w:r>
    </w:p>
    <w:p w14:paraId="488D165D" w14:textId="77777777" w:rsidR="00330B9E" w:rsidRPr="00330B9E" w:rsidRDefault="00330B9E" w:rsidP="00330B9E">
      <w:pPr>
        <w:pStyle w:val="PargrafodaLista"/>
        <w:keepNext/>
        <w:spacing w:after="0" w:line="320" w:lineRule="exact"/>
        <w:ind w:left="0"/>
        <w:rPr>
          <w:rFonts w:ascii="Verdana" w:hAnsi="Verdana"/>
          <w:sz w:val="20"/>
        </w:rPr>
      </w:pPr>
    </w:p>
    <w:p w14:paraId="679FC84C" w14:textId="77777777" w:rsidR="00460FB3" w:rsidRPr="00330B9E" w:rsidRDefault="00330B9E"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sidRPr="00330B9E">
        <w:rPr>
          <w:rFonts w:ascii="Verdana" w:hAnsi="Verdana"/>
          <w:color w:val="000000"/>
          <w:sz w:val="20"/>
        </w:rPr>
        <w:t>averbações, tributos, prenotações e registros em cartórios de registro de títulos e documentos e junta comercial, quando for o caso, bem como as despesas relativas a alterações dos Documentos da Operação</w:t>
      </w:r>
      <w:r>
        <w:rPr>
          <w:rFonts w:ascii="Verdana" w:hAnsi="Verdana"/>
          <w:color w:val="000000"/>
          <w:sz w:val="20"/>
        </w:rPr>
        <w:t>;</w:t>
      </w:r>
    </w:p>
    <w:p w14:paraId="77D3F5A1" w14:textId="77777777" w:rsidR="00330B9E" w:rsidRPr="00330B9E" w:rsidRDefault="00330B9E" w:rsidP="00330B9E">
      <w:pPr>
        <w:pStyle w:val="PargrafodaLista"/>
        <w:rPr>
          <w:rFonts w:ascii="Verdana" w:hAnsi="Verdana"/>
          <w:sz w:val="20"/>
        </w:rPr>
      </w:pPr>
    </w:p>
    <w:p w14:paraId="19832284" w14:textId="57B10E52" w:rsidR="00330B9E" w:rsidRPr="00330B9E" w:rsidRDefault="00330B9E"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sidRPr="00446A42">
        <w:rPr>
          <w:rFonts w:ascii="Verdana" w:hAnsi="Verdana"/>
          <w:color w:val="000000"/>
          <w:sz w:val="20"/>
        </w:rPr>
        <w:t xml:space="preserve">todas </w:t>
      </w:r>
      <w:r w:rsidR="006F6C72" w:rsidRPr="00446A42">
        <w:rPr>
          <w:rFonts w:ascii="Verdana" w:hAnsi="Verdana"/>
          <w:color w:val="000000"/>
          <w:sz w:val="20"/>
        </w:rPr>
        <w:t xml:space="preserve">as </w:t>
      </w:r>
      <w:r w:rsidR="00EB102B" w:rsidRPr="00446A42">
        <w:rPr>
          <w:rFonts w:ascii="Verdana" w:hAnsi="Verdana"/>
          <w:color w:val="000000"/>
          <w:sz w:val="20"/>
        </w:rPr>
        <w:t xml:space="preserve">despesas razoavelmente incorridas e devidamente comprovadas pelo Agente Fiduciário </w:t>
      </w:r>
      <w:r w:rsidR="00EB102B">
        <w:rPr>
          <w:rFonts w:ascii="Verdana" w:hAnsi="Verdana"/>
          <w:color w:val="000000"/>
          <w:sz w:val="20"/>
        </w:rPr>
        <w:t xml:space="preserve">dos CRI </w:t>
      </w:r>
      <w:r w:rsidR="00EB102B" w:rsidRPr="00446A42">
        <w:rPr>
          <w:rFonts w:ascii="Verdana" w:hAnsi="Verdana"/>
          <w:color w:val="000000"/>
          <w:sz w:val="20"/>
        </w:rPr>
        <w:t>que sejam necessárias para proteger os direitos e interesses dos Titulares d</w:t>
      </w:r>
      <w:r w:rsidR="00EB102B">
        <w:rPr>
          <w:rFonts w:ascii="Verdana" w:hAnsi="Verdana"/>
          <w:color w:val="000000"/>
          <w:sz w:val="20"/>
        </w:rPr>
        <w:t xml:space="preserve">e </w:t>
      </w:r>
      <w:r w:rsidR="00EB102B" w:rsidRPr="00446A42">
        <w:rPr>
          <w:rFonts w:ascii="Verdana" w:hAnsi="Verdana"/>
          <w:color w:val="000000"/>
          <w:sz w:val="20"/>
        </w:rPr>
        <w:t>CRI ou para realização dos seus créditos, conforme previsto no Termo de Securitização</w:t>
      </w:r>
      <w:r w:rsidR="00EB102B">
        <w:rPr>
          <w:rFonts w:ascii="Verdana" w:hAnsi="Verdana"/>
          <w:color w:val="000000"/>
          <w:sz w:val="20"/>
        </w:rPr>
        <w:t>, observado, entretanto que, quaisquer despesas não especificamente previstas nesta Cláusula 10.1 acima de R$</w:t>
      </w:r>
      <w:r w:rsidR="00C30FF3" w:rsidRPr="00686F60">
        <w:rPr>
          <w:rFonts w:ascii="Verdana" w:hAnsi="Verdana"/>
          <w:sz w:val="20"/>
        </w:rPr>
        <w:t>5.000,00 (cinco mil reais</w:t>
      </w:r>
      <w:r w:rsidR="00EB102B">
        <w:rPr>
          <w:rFonts w:ascii="Verdana" w:hAnsi="Verdana"/>
          <w:color w:val="000000"/>
          <w:sz w:val="20"/>
        </w:rPr>
        <w:t xml:space="preserve">) deverão ser previamente aprovadas pela Companhia, </w:t>
      </w:r>
      <w:r w:rsidR="00EB102B" w:rsidRPr="006F62B6">
        <w:rPr>
          <w:rFonts w:ascii="Verdana" w:hAnsi="Verdana"/>
          <w:color w:val="000000"/>
          <w:sz w:val="20"/>
        </w:rPr>
        <w:t xml:space="preserve">exceto as despesas realizadas para assegurar os interesses dos </w:t>
      </w:r>
      <w:r w:rsidR="00EB102B">
        <w:rPr>
          <w:rFonts w:ascii="Verdana" w:hAnsi="Verdana"/>
          <w:color w:val="000000"/>
          <w:sz w:val="20"/>
        </w:rPr>
        <w:t>I</w:t>
      </w:r>
      <w:r w:rsidR="00EB102B" w:rsidRPr="006F62B6">
        <w:rPr>
          <w:rFonts w:ascii="Verdana" w:hAnsi="Verdana"/>
          <w:color w:val="000000"/>
          <w:sz w:val="20"/>
        </w:rPr>
        <w:t>nvestidores</w:t>
      </w:r>
      <w:r w:rsidR="007E0858">
        <w:rPr>
          <w:rFonts w:ascii="Verdana" w:hAnsi="Verdana"/>
          <w:color w:val="000000"/>
          <w:sz w:val="20"/>
        </w:rPr>
        <w:t xml:space="preserve">, e exceto </w:t>
      </w:r>
      <w:r w:rsidR="007E0858" w:rsidRPr="001B1E39">
        <w:rPr>
          <w:rFonts w:ascii="Verdana" w:hAnsi="Verdana"/>
          <w:color w:val="000000"/>
          <w:sz w:val="20"/>
        </w:rPr>
        <w:t>caso esteja em curso algum inadimplemento</w:t>
      </w:r>
      <w:r>
        <w:rPr>
          <w:rFonts w:ascii="Verdana" w:hAnsi="Verdana"/>
          <w:color w:val="000000"/>
          <w:sz w:val="20"/>
        </w:rPr>
        <w:t>;</w:t>
      </w:r>
    </w:p>
    <w:p w14:paraId="56CFF3B3" w14:textId="77777777" w:rsidR="00330B9E" w:rsidRPr="00330B9E" w:rsidRDefault="00330B9E" w:rsidP="00330B9E">
      <w:pPr>
        <w:pStyle w:val="PargrafodaLista"/>
        <w:rPr>
          <w:rFonts w:ascii="Verdana" w:hAnsi="Verdana"/>
          <w:sz w:val="20"/>
        </w:rPr>
      </w:pPr>
    </w:p>
    <w:p w14:paraId="02C4FA64" w14:textId="77777777" w:rsidR="00330B9E" w:rsidRDefault="00330B9E"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sidRPr="00330B9E">
        <w:rPr>
          <w:rFonts w:ascii="Verdana" w:hAnsi="Verdana"/>
          <w:sz w:val="20"/>
        </w:rPr>
        <w:t xml:space="preserve">honorários, despesas e custos de terceiros especialistas, advogados, auditores ou fiscais, agência de </w:t>
      </w:r>
      <w:r w:rsidRPr="00330B9E">
        <w:rPr>
          <w:rFonts w:ascii="Verdana" w:hAnsi="Verdana"/>
          <w:i/>
          <w:sz w:val="20"/>
        </w:rPr>
        <w:t>rating</w:t>
      </w:r>
      <w:r w:rsidRPr="00330B9E">
        <w:rPr>
          <w:rFonts w:ascii="Verdana" w:hAnsi="Verdana"/>
          <w:sz w:val="20"/>
        </w:rPr>
        <w:t xml:space="preserve">, bem como as despesas razoáveis e devidamente comprovadas, com eventuais processos administrativos, arbitrais e/ou judiciais, incluindo sucumbência, incorridas, de forma justificada, para resguardar os interesses dos </w:t>
      </w:r>
      <w:r w:rsidR="002E6C06" w:rsidRPr="00330B9E">
        <w:rPr>
          <w:rFonts w:ascii="Verdana" w:hAnsi="Verdana"/>
          <w:sz w:val="20"/>
        </w:rPr>
        <w:t>Titulares d</w:t>
      </w:r>
      <w:r w:rsidR="002E6C06">
        <w:rPr>
          <w:rFonts w:ascii="Verdana" w:hAnsi="Verdana"/>
          <w:sz w:val="20"/>
        </w:rPr>
        <w:t>e</w:t>
      </w:r>
      <w:r w:rsidR="002E6C06" w:rsidRPr="00330B9E">
        <w:rPr>
          <w:rFonts w:ascii="Verdana" w:hAnsi="Verdana"/>
          <w:sz w:val="20"/>
        </w:rPr>
        <w:t xml:space="preserve"> </w:t>
      </w:r>
      <w:r w:rsidRPr="00330B9E">
        <w:rPr>
          <w:rFonts w:ascii="Verdana" w:hAnsi="Verdana"/>
          <w:sz w:val="20"/>
        </w:rPr>
        <w:t>CRI e a realização dos Créditos Imobiliários integrantes do Patrimônio Separado</w:t>
      </w:r>
      <w:r>
        <w:rPr>
          <w:rFonts w:ascii="Verdana" w:hAnsi="Verdana"/>
          <w:sz w:val="20"/>
        </w:rPr>
        <w:t>;</w:t>
      </w:r>
    </w:p>
    <w:p w14:paraId="59C67211" w14:textId="77777777" w:rsidR="00330B9E" w:rsidRPr="00330B9E" w:rsidRDefault="00330B9E" w:rsidP="00330B9E">
      <w:pPr>
        <w:pStyle w:val="PargrafodaLista"/>
        <w:rPr>
          <w:rFonts w:ascii="Verdana" w:hAnsi="Verdana"/>
          <w:sz w:val="20"/>
        </w:rPr>
      </w:pPr>
    </w:p>
    <w:p w14:paraId="2D12E8AC" w14:textId="77777777" w:rsidR="00330B9E" w:rsidRPr="00330B9E" w:rsidRDefault="00330B9E"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sidRPr="00446A42">
        <w:rPr>
          <w:rFonts w:ascii="Verdana" w:hAnsi="Verdana"/>
          <w:color w:val="000000"/>
          <w:sz w:val="20"/>
        </w:rPr>
        <w:t>emolumentos e demais despesas de análise, registro e manutenção da B3 ou da B3 (Segmento CETIP UTVM) relativos à CCI, aos CRI e à Oferta</w:t>
      </w:r>
      <w:r>
        <w:rPr>
          <w:rFonts w:ascii="Verdana" w:hAnsi="Verdana"/>
          <w:color w:val="000000"/>
          <w:sz w:val="20"/>
        </w:rPr>
        <w:t>;</w:t>
      </w:r>
    </w:p>
    <w:p w14:paraId="4974C794" w14:textId="77777777" w:rsidR="00330B9E" w:rsidRPr="00330B9E" w:rsidRDefault="00330B9E" w:rsidP="00330B9E">
      <w:pPr>
        <w:pStyle w:val="PargrafodaLista"/>
        <w:rPr>
          <w:rFonts w:ascii="Verdana" w:hAnsi="Verdana"/>
          <w:sz w:val="20"/>
        </w:rPr>
      </w:pPr>
    </w:p>
    <w:p w14:paraId="20196258" w14:textId="77777777" w:rsidR="00330B9E" w:rsidRPr="00330B9E" w:rsidRDefault="00330B9E"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sidRPr="00446A42">
        <w:rPr>
          <w:rFonts w:ascii="Verdana" w:hAnsi="Verdana"/>
          <w:color w:val="000000"/>
          <w:sz w:val="20"/>
        </w:rPr>
        <w:t>custos relacionados à Assembleia Geral</w:t>
      </w:r>
      <w:r>
        <w:rPr>
          <w:rFonts w:ascii="Verdana" w:hAnsi="Verdana"/>
          <w:color w:val="000000"/>
          <w:sz w:val="20"/>
        </w:rPr>
        <w:t xml:space="preserve"> de Titulares de CRI</w:t>
      </w:r>
      <w:r w:rsidRPr="00446A42">
        <w:rPr>
          <w:rFonts w:ascii="Verdana" w:hAnsi="Verdana"/>
          <w:color w:val="000000"/>
          <w:sz w:val="20"/>
        </w:rPr>
        <w:t xml:space="preserve"> que sejam realizadas exclusivamente por ações ou omissões da </w:t>
      </w:r>
      <w:r>
        <w:rPr>
          <w:rFonts w:ascii="Verdana" w:hAnsi="Verdana"/>
          <w:color w:val="000000"/>
          <w:sz w:val="20"/>
        </w:rPr>
        <w:t>Companhia;</w:t>
      </w:r>
    </w:p>
    <w:p w14:paraId="08DE7AD3" w14:textId="77777777" w:rsidR="00330B9E" w:rsidRPr="00330B9E" w:rsidRDefault="00330B9E" w:rsidP="00330B9E">
      <w:pPr>
        <w:pStyle w:val="PargrafodaLista"/>
        <w:rPr>
          <w:rFonts w:ascii="Verdana" w:hAnsi="Verdana"/>
          <w:sz w:val="20"/>
        </w:rPr>
      </w:pPr>
    </w:p>
    <w:p w14:paraId="5A1AB49C" w14:textId="77777777" w:rsidR="00330B9E" w:rsidRPr="00330B9E" w:rsidRDefault="006B4359"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sidRPr="00D21139">
        <w:rPr>
          <w:rFonts w:ascii="Verdana" w:hAnsi="Verdana"/>
          <w:color w:val="000000"/>
          <w:sz w:val="20"/>
        </w:rPr>
        <w:t xml:space="preserve">despesas razoáveis e comprovadas com gestão, cobrança, realização e administração do Patrimônio Separado e outras despesas indispensáveis à administração dos Créditos Imobiliários, incluindo: (i) </w:t>
      </w:r>
      <w:r w:rsidRPr="00D21139">
        <w:rPr>
          <w:rFonts w:ascii="Verdana" w:hAnsi="Verdana"/>
          <w:iCs/>
          <w:color w:val="000000"/>
          <w:sz w:val="20"/>
        </w:rPr>
        <w:t xml:space="preserve">a remuneração dos </w:t>
      </w:r>
      <w:r w:rsidRPr="00D21139">
        <w:rPr>
          <w:rFonts w:ascii="Verdana" w:hAnsi="Verdana"/>
          <w:iCs/>
          <w:color w:val="000000"/>
          <w:sz w:val="20"/>
        </w:rPr>
        <w:lastRenderedPageBreak/>
        <w:t>prestadores de serviços, (ii) as despesas com sistema de processamento de dados, (iii) as despesas cartorárias com autenticações, reconhecimento de firmas, emissões de certidões, registros de atos em cartórios e emolumentos em geral, (</w:t>
      </w:r>
      <w:proofErr w:type="spellStart"/>
      <w:r w:rsidRPr="00D21139">
        <w:rPr>
          <w:rFonts w:ascii="Verdana" w:hAnsi="Verdana"/>
          <w:iCs/>
          <w:color w:val="000000"/>
          <w:sz w:val="20"/>
        </w:rPr>
        <w:t>iv</w:t>
      </w:r>
      <w:proofErr w:type="spellEnd"/>
      <w:r w:rsidRPr="00D21139">
        <w:rPr>
          <w:rFonts w:ascii="Verdana" w:hAnsi="Verdana"/>
          <w:iCs/>
          <w:color w:val="000000"/>
          <w:sz w:val="20"/>
        </w:rPr>
        <w:t>)</w:t>
      </w:r>
      <w:r w:rsidRPr="00D21139">
        <w:rPr>
          <w:rFonts w:ascii="Verdana" w:hAnsi="Verdana"/>
          <w:color w:val="000000"/>
          <w:sz w:val="20"/>
        </w:rPr>
        <w:t xml:space="preserve"> as despesas com cópias, impressões, expedições de documentos e envio de correspondências</w:t>
      </w:r>
      <w:r w:rsidRPr="00D21139">
        <w:rPr>
          <w:rFonts w:ascii="Verdana" w:hAnsi="Verdana"/>
          <w:iCs/>
          <w:color w:val="000000"/>
          <w:sz w:val="20"/>
        </w:rPr>
        <w:t>, (v) as despesas com publicações de balanços, relatórios e informações periódicas, (vi) as despesas com empresas especializadas em cobrança, leiloeiros e comissões de corretoras imobiliárias, (</w:t>
      </w:r>
      <w:proofErr w:type="spellStart"/>
      <w:r w:rsidRPr="00D21139">
        <w:rPr>
          <w:rFonts w:ascii="Verdana" w:hAnsi="Verdana"/>
          <w:iCs/>
          <w:color w:val="000000"/>
          <w:sz w:val="20"/>
        </w:rPr>
        <w:t>vii</w:t>
      </w:r>
      <w:proofErr w:type="spellEnd"/>
      <w:r w:rsidRPr="00D21139">
        <w:rPr>
          <w:rFonts w:ascii="Verdana" w:hAnsi="Verdana"/>
          <w:iCs/>
          <w:color w:val="000000"/>
          <w:sz w:val="20"/>
        </w:rPr>
        <w:t xml:space="preserve">) as despesas materializadas devidamente comprovadas relativas a </w:t>
      </w:r>
      <w:r w:rsidRPr="00D21139">
        <w:rPr>
          <w:rFonts w:ascii="Verdana" w:hAnsi="Verdana"/>
          <w:color w:val="000000"/>
          <w:sz w:val="20"/>
        </w:rPr>
        <w:t xml:space="preserve">contingências multas, penalidades, custos, obrigações ou despesas judiciais ou extrajudiciais (incluindo taxas e honorários advocatícios) relacionadas a eventuais demandas de terceiros contra a Securitizadora resultantes </w:t>
      </w:r>
      <w:r w:rsidRPr="00D21139">
        <w:rPr>
          <w:rFonts w:ascii="Verdana" w:hAnsi="Verdana"/>
          <w:iCs/>
          <w:color w:val="000000"/>
          <w:sz w:val="20"/>
        </w:rPr>
        <w:t>diretamente de</w:t>
      </w:r>
      <w:r w:rsidRPr="00D21139">
        <w:rPr>
          <w:rFonts w:ascii="Verdana" w:hAnsi="Verdana"/>
          <w:color w:val="000000"/>
          <w:sz w:val="20"/>
        </w:rPr>
        <w:t xml:space="preserve"> quaisquer dos negócios contemplados nesta Escritura de Emissão</w:t>
      </w:r>
      <w:r w:rsidRPr="00D21139">
        <w:rPr>
          <w:rFonts w:ascii="Verdana" w:hAnsi="Verdana"/>
          <w:iCs/>
          <w:color w:val="000000"/>
          <w:sz w:val="20"/>
        </w:rPr>
        <w:t>, e (</w:t>
      </w:r>
      <w:proofErr w:type="spellStart"/>
      <w:r w:rsidRPr="00D21139">
        <w:rPr>
          <w:rFonts w:ascii="Verdana" w:hAnsi="Verdana"/>
          <w:iCs/>
          <w:color w:val="000000"/>
          <w:sz w:val="20"/>
        </w:rPr>
        <w:t>viii</w:t>
      </w:r>
      <w:proofErr w:type="spellEnd"/>
      <w:r w:rsidRPr="00D21139">
        <w:rPr>
          <w:rFonts w:ascii="Verdana" w:hAnsi="Verdana"/>
          <w:color w:val="000000"/>
          <w:sz w:val="20"/>
        </w:rPr>
        <w:t>) quaisquer outras despesas relacionadas à administração dos Créditos Imobiliários e do Patrimônio Separado, inclusive as referentes à sua transferência para outra companhia securitizadora de créditos imobiliários, na hipótese de o Agente Fiduciário dos CRI vir a assumir a sua administração, nos termos previstos no Termo de Securitização</w:t>
      </w:r>
      <w:r w:rsidR="002E6C06" w:rsidRPr="00E47B61">
        <w:rPr>
          <w:rFonts w:ascii="Verdana" w:hAnsi="Verdana"/>
          <w:color w:val="000000"/>
          <w:sz w:val="20"/>
        </w:rPr>
        <w:t>, desde que devidamente comprovadas e previamente autorizadas pela Companhia</w:t>
      </w:r>
      <w:r w:rsidR="00F16C48">
        <w:rPr>
          <w:rFonts w:ascii="Verdana" w:hAnsi="Verdana"/>
          <w:color w:val="000000"/>
          <w:sz w:val="20"/>
        </w:rPr>
        <w:t xml:space="preserve">; </w:t>
      </w:r>
    </w:p>
    <w:p w14:paraId="4D8FBB35" w14:textId="77777777" w:rsidR="0088041F" w:rsidRPr="0088041F" w:rsidRDefault="0088041F" w:rsidP="0088041F">
      <w:pPr>
        <w:pStyle w:val="PargrafodaLista"/>
        <w:rPr>
          <w:rFonts w:ascii="Verdana" w:hAnsi="Verdana"/>
          <w:sz w:val="20"/>
        </w:rPr>
      </w:pPr>
    </w:p>
    <w:p w14:paraId="1E0DC7BB" w14:textId="77777777" w:rsidR="0088041F" w:rsidRPr="0088041F" w:rsidRDefault="0088041F"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sidRPr="00446A42">
        <w:rPr>
          <w:rFonts w:ascii="Verdana" w:hAnsi="Verdana"/>
          <w:color w:val="000000"/>
          <w:sz w:val="20"/>
        </w:rPr>
        <w:t xml:space="preserve">despesas com registros e movimentação perante a CVM, a ANBIMA, B3, juntas comerciais e cartórios de Registro de Títulos e Documentos e de Registro Geral de Imóveis, conforme o caso, da documentação societária da </w:t>
      </w:r>
      <w:r>
        <w:rPr>
          <w:rFonts w:ascii="Verdana" w:hAnsi="Verdana"/>
          <w:color w:val="000000"/>
          <w:sz w:val="20"/>
        </w:rPr>
        <w:t>Securitizadora</w:t>
      </w:r>
      <w:r w:rsidRPr="00446A42">
        <w:rPr>
          <w:rFonts w:ascii="Verdana" w:hAnsi="Verdana"/>
          <w:color w:val="000000"/>
          <w:sz w:val="20"/>
        </w:rPr>
        <w:t xml:space="preserve"> relacionada aos CRI, ao Termo de Securitização e aos demais Documentos da Operação, bem como de eventuais aditamentos aos mesmos;</w:t>
      </w:r>
    </w:p>
    <w:p w14:paraId="11B424DB" w14:textId="77777777" w:rsidR="006B4359" w:rsidRDefault="006B4359" w:rsidP="0088041F">
      <w:pPr>
        <w:pStyle w:val="PargrafodaLista"/>
        <w:rPr>
          <w:rFonts w:ascii="Verdana" w:hAnsi="Verdana"/>
          <w:color w:val="000000"/>
          <w:sz w:val="20"/>
        </w:rPr>
      </w:pPr>
    </w:p>
    <w:p w14:paraId="46F6A9D1" w14:textId="77777777" w:rsidR="006B4359" w:rsidRPr="00D21139" w:rsidRDefault="006B4359" w:rsidP="003E2A51">
      <w:pPr>
        <w:pStyle w:val="PargrafodaLista"/>
        <w:keepNext/>
        <w:numPr>
          <w:ilvl w:val="6"/>
          <w:numId w:val="4"/>
        </w:numPr>
        <w:tabs>
          <w:tab w:val="clear" w:pos="1701"/>
          <w:tab w:val="num" w:pos="1134"/>
        </w:tabs>
        <w:spacing w:after="0" w:line="320" w:lineRule="exact"/>
        <w:ind w:left="0" w:firstLine="0"/>
        <w:rPr>
          <w:rFonts w:ascii="Verdana" w:hAnsi="Verdana"/>
          <w:color w:val="000000"/>
          <w:sz w:val="20"/>
        </w:rPr>
      </w:pPr>
      <w:r w:rsidRPr="00D21139">
        <w:rPr>
          <w:rFonts w:ascii="Verdana" w:hAnsi="Verdana"/>
          <w:color w:val="000000"/>
          <w:sz w:val="20"/>
        </w:rPr>
        <w:t>quaisquer tributos ou encargos, presentes e futuros, que sejam imputados por lei à Securitizadora, exclusivamente com relação à Emissão, e/ou ao Patrimônio Separado e que possam afetar adversamente o cumprimento, pela Securitizadora, de suas obrigações assumidas no Termo de Securitização</w:t>
      </w:r>
      <w:r w:rsidR="00F16C48">
        <w:rPr>
          <w:rFonts w:ascii="Verdana" w:hAnsi="Verdana"/>
          <w:color w:val="000000"/>
          <w:sz w:val="20"/>
        </w:rPr>
        <w:t>;</w:t>
      </w:r>
    </w:p>
    <w:p w14:paraId="7FDDA2F8" w14:textId="77777777" w:rsidR="0088041F" w:rsidRPr="00D21139" w:rsidRDefault="0088041F" w:rsidP="00D21139">
      <w:pPr>
        <w:pStyle w:val="PargrafodaLista"/>
        <w:keepNext/>
        <w:spacing w:after="0" w:line="320" w:lineRule="exact"/>
        <w:ind w:left="0"/>
        <w:rPr>
          <w:rFonts w:ascii="Verdana" w:hAnsi="Verdana"/>
          <w:color w:val="000000"/>
          <w:sz w:val="20"/>
        </w:rPr>
      </w:pPr>
    </w:p>
    <w:p w14:paraId="59D4E12C" w14:textId="649E3BC6" w:rsidR="00652CB7" w:rsidRDefault="0088041F"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sidRPr="0088041F">
        <w:rPr>
          <w:rFonts w:ascii="Verdana" w:hAnsi="Verdana"/>
          <w:sz w:val="20"/>
        </w:rPr>
        <w:t xml:space="preserve">as </w:t>
      </w:r>
      <w:r w:rsidR="00652CB7" w:rsidRPr="0088041F">
        <w:rPr>
          <w:rFonts w:ascii="Verdana" w:hAnsi="Verdana"/>
          <w:sz w:val="20"/>
        </w:rPr>
        <w:t>despesas com a contratação da agência de classificação de risco para elaboração do relatório de classificação de risco da Oferta e para atualização do relatório de classificação de risco da Oferta</w:t>
      </w:r>
      <w:r w:rsidR="00652CB7">
        <w:rPr>
          <w:rFonts w:ascii="Verdana" w:hAnsi="Verdana"/>
          <w:sz w:val="20"/>
        </w:rPr>
        <w:t>; e</w:t>
      </w:r>
    </w:p>
    <w:p w14:paraId="2345174A" w14:textId="77777777" w:rsidR="000B0171" w:rsidRPr="00FE3263" w:rsidRDefault="000B0171" w:rsidP="00FE3263">
      <w:pPr>
        <w:pStyle w:val="PargrafodaLista"/>
        <w:rPr>
          <w:rFonts w:ascii="Verdana" w:hAnsi="Verdana"/>
          <w:sz w:val="20"/>
        </w:rPr>
      </w:pPr>
    </w:p>
    <w:p w14:paraId="2568099A" w14:textId="4657F273" w:rsidR="000B0171" w:rsidRDefault="000B0171" w:rsidP="003E2A51">
      <w:pPr>
        <w:pStyle w:val="PargrafodaLista"/>
        <w:keepNext/>
        <w:numPr>
          <w:ilvl w:val="6"/>
          <w:numId w:val="4"/>
        </w:numPr>
        <w:tabs>
          <w:tab w:val="clear" w:pos="1701"/>
          <w:tab w:val="num" w:pos="1134"/>
        </w:tabs>
        <w:spacing w:after="0" w:line="320" w:lineRule="exact"/>
        <w:ind w:left="0" w:firstLine="0"/>
        <w:rPr>
          <w:rFonts w:ascii="Verdana" w:hAnsi="Verdana"/>
          <w:sz w:val="20"/>
        </w:rPr>
      </w:pPr>
      <w:r>
        <w:rPr>
          <w:rFonts w:ascii="Verdana" w:hAnsi="Verdana"/>
          <w:sz w:val="20"/>
        </w:rPr>
        <w:t>despesas no valor de R$ 150.000,00 (cento e cinquenta mil) incorridas para estruturação da Oferta e devidas aos demais assessores e prestadores de serviço contratados no âmbito da Oferta.</w:t>
      </w:r>
    </w:p>
    <w:p w14:paraId="58DACAB4" w14:textId="77777777" w:rsidR="00652CB7" w:rsidRDefault="00652CB7" w:rsidP="00947545">
      <w:pPr>
        <w:rPr>
          <w:rFonts w:ascii="Verdana" w:hAnsi="Verdana"/>
          <w:sz w:val="20"/>
        </w:rPr>
      </w:pPr>
    </w:p>
    <w:p w14:paraId="47A726D1" w14:textId="27E5C1B7" w:rsidR="00324E08" w:rsidRPr="00AB6F68" w:rsidRDefault="00652CB7" w:rsidP="00FE3263">
      <w:pPr>
        <w:pStyle w:val="PargrafodaLista"/>
        <w:keepNext/>
        <w:tabs>
          <w:tab w:val="num" w:pos="1134"/>
        </w:tabs>
        <w:spacing w:after="0" w:line="320" w:lineRule="exact"/>
        <w:ind w:left="0"/>
        <w:rPr>
          <w:rFonts w:ascii="Verdana" w:hAnsi="Verdana"/>
          <w:sz w:val="20"/>
        </w:rPr>
      </w:pPr>
      <w:r w:rsidRPr="00F8256B">
        <w:rPr>
          <w:rFonts w:ascii="Verdana" w:hAnsi="Verdana" w:cstheme="majorHAnsi"/>
          <w:sz w:val="20"/>
          <w:u w:val="single"/>
        </w:rPr>
        <w:t>Fundo de Despesas</w:t>
      </w:r>
      <w:r w:rsidRPr="00F8256B">
        <w:rPr>
          <w:rFonts w:ascii="Verdana" w:hAnsi="Verdana" w:cstheme="majorHAnsi"/>
          <w:sz w:val="20"/>
        </w:rPr>
        <w:t xml:space="preserve">: </w:t>
      </w:r>
      <w:r w:rsidRPr="00DF0A41">
        <w:rPr>
          <w:rFonts w:ascii="Verdana" w:hAnsi="Verdana"/>
          <w:bCs/>
          <w:sz w:val="20"/>
        </w:rPr>
        <w:t xml:space="preserve">A </w:t>
      </w:r>
      <w:r>
        <w:rPr>
          <w:rFonts w:ascii="Verdana" w:hAnsi="Verdana"/>
          <w:sz w:val="20"/>
        </w:rPr>
        <w:t>Securitizadora</w:t>
      </w:r>
      <w:r w:rsidRPr="00DF0A41">
        <w:rPr>
          <w:rFonts w:ascii="Verdana" w:hAnsi="Verdana"/>
          <w:bCs/>
          <w:sz w:val="20"/>
        </w:rPr>
        <w:t xml:space="preserve"> deverá, </w:t>
      </w:r>
      <w:r w:rsidRPr="00DF0A41">
        <w:rPr>
          <w:rFonts w:ascii="Verdana" w:hAnsi="Verdana" w:cstheme="majorHAnsi"/>
          <w:bCs/>
          <w:sz w:val="20"/>
        </w:rPr>
        <w:t xml:space="preserve">mediante a retenção de recursos a serem desembolsados </w:t>
      </w:r>
      <w:r>
        <w:rPr>
          <w:rFonts w:ascii="Verdana" w:hAnsi="Verdana" w:cstheme="majorHAnsi"/>
          <w:bCs/>
          <w:sz w:val="20"/>
        </w:rPr>
        <w:t>à título de integralização das Debêntures</w:t>
      </w:r>
      <w:r w:rsidRPr="00DF0A41">
        <w:rPr>
          <w:rFonts w:ascii="Verdana" w:hAnsi="Verdana"/>
          <w:bCs/>
          <w:sz w:val="20"/>
        </w:rPr>
        <w:t xml:space="preserve">, </w:t>
      </w:r>
      <w:r w:rsidRPr="00AB6F68">
        <w:rPr>
          <w:rFonts w:ascii="Verdana" w:hAnsi="Verdana"/>
          <w:bCs/>
          <w:sz w:val="20"/>
        </w:rPr>
        <w:t>constituir um fundo de despesas (“</w:t>
      </w:r>
      <w:r w:rsidRPr="00AB6F68">
        <w:rPr>
          <w:rFonts w:ascii="Verdana" w:hAnsi="Verdana"/>
          <w:bCs/>
          <w:sz w:val="20"/>
          <w:u w:val="single"/>
        </w:rPr>
        <w:t>Fundo de Despesas</w:t>
      </w:r>
      <w:r w:rsidRPr="00AB6F68">
        <w:rPr>
          <w:rFonts w:ascii="Verdana" w:hAnsi="Verdana"/>
          <w:bCs/>
          <w:sz w:val="20"/>
        </w:rPr>
        <w:t xml:space="preserve">”), em montante total de R$ </w:t>
      </w:r>
      <w:r w:rsidRPr="00AB6F68">
        <w:rPr>
          <w:rFonts w:ascii="Verdana" w:hAnsi="Verdana" w:cstheme="majorHAnsi"/>
          <w:bCs/>
          <w:sz w:val="20"/>
        </w:rPr>
        <w:t>3</w:t>
      </w:r>
      <w:r>
        <w:rPr>
          <w:rFonts w:ascii="Verdana" w:hAnsi="Verdana" w:cstheme="majorHAnsi"/>
          <w:bCs/>
          <w:sz w:val="20"/>
        </w:rPr>
        <w:t>16</w:t>
      </w:r>
      <w:r w:rsidRPr="00AB6F68">
        <w:rPr>
          <w:rFonts w:ascii="Verdana" w:hAnsi="Verdana" w:cstheme="majorHAnsi"/>
          <w:bCs/>
          <w:sz w:val="20"/>
        </w:rPr>
        <w:t>.</w:t>
      </w:r>
      <w:r>
        <w:rPr>
          <w:rFonts w:ascii="Verdana" w:hAnsi="Verdana" w:cstheme="majorHAnsi"/>
          <w:bCs/>
          <w:sz w:val="20"/>
        </w:rPr>
        <w:t>173</w:t>
      </w:r>
      <w:r w:rsidRPr="00AB6F68">
        <w:rPr>
          <w:rFonts w:ascii="Verdana" w:hAnsi="Verdana" w:cstheme="majorHAnsi"/>
          <w:bCs/>
          <w:sz w:val="20"/>
        </w:rPr>
        <w:t>,</w:t>
      </w:r>
      <w:r>
        <w:rPr>
          <w:rFonts w:ascii="Verdana" w:hAnsi="Verdana" w:cstheme="majorHAnsi"/>
          <w:bCs/>
          <w:sz w:val="20"/>
        </w:rPr>
        <w:t>32</w:t>
      </w:r>
      <w:r w:rsidRPr="00AB6F68">
        <w:rPr>
          <w:rFonts w:ascii="Verdana" w:hAnsi="Verdana" w:cstheme="majorHAnsi"/>
          <w:bCs/>
          <w:sz w:val="20"/>
        </w:rPr>
        <w:t xml:space="preserve"> (trezentos e </w:t>
      </w:r>
      <w:r>
        <w:rPr>
          <w:rFonts w:ascii="Verdana" w:hAnsi="Verdana" w:cstheme="majorHAnsi"/>
          <w:bCs/>
          <w:sz w:val="20"/>
        </w:rPr>
        <w:t>dezesseis</w:t>
      </w:r>
      <w:r w:rsidRPr="00AB6F68">
        <w:rPr>
          <w:rFonts w:ascii="Verdana" w:hAnsi="Verdana" w:cstheme="majorHAnsi"/>
          <w:bCs/>
          <w:sz w:val="20"/>
        </w:rPr>
        <w:t xml:space="preserve"> mil </w:t>
      </w:r>
      <w:r>
        <w:rPr>
          <w:rFonts w:ascii="Verdana" w:hAnsi="Verdana" w:cstheme="majorHAnsi"/>
          <w:bCs/>
          <w:sz w:val="20"/>
        </w:rPr>
        <w:t>cento e setenta e três</w:t>
      </w:r>
      <w:r w:rsidRPr="00AB6F68">
        <w:rPr>
          <w:rFonts w:ascii="Verdana" w:hAnsi="Verdana" w:cstheme="majorHAnsi"/>
          <w:bCs/>
          <w:sz w:val="20"/>
        </w:rPr>
        <w:t xml:space="preserve"> reais </w:t>
      </w:r>
      <w:r>
        <w:rPr>
          <w:rFonts w:ascii="Verdana" w:hAnsi="Verdana" w:cstheme="majorHAnsi"/>
          <w:bCs/>
          <w:sz w:val="20"/>
        </w:rPr>
        <w:t>e trinta e dois</w:t>
      </w:r>
      <w:r w:rsidRPr="00AB6F68">
        <w:rPr>
          <w:rFonts w:ascii="Verdana" w:hAnsi="Verdana" w:cstheme="majorHAnsi"/>
          <w:bCs/>
          <w:sz w:val="20"/>
        </w:rPr>
        <w:t xml:space="preserve"> centavos reais)</w:t>
      </w:r>
      <w:r w:rsidRPr="00AB6F68">
        <w:rPr>
          <w:rFonts w:ascii="Verdana" w:hAnsi="Verdana"/>
          <w:bCs/>
          <w:sz w:val="20"/>
        </w:rPr>
        <w:t xml:space="preserve"> (“</w:t>
      </w:r>
      <w:r w:rsidRPr="00AB6F68">
        <w:rPr>
          <w:rFonts w:ascii="Verdana" w:hAnsi="Verdana"/>
          <w:bCs/>
          <w:sz w:val="20"/>
          <w:u w:val="single"/>
        </w:rPr>
        <w:t>Valor Inicial do Fundo de Despesas</w:t>
      </w:r>
      <w:r w:rsidR="00DF0A41" w:rsidRPr="00AB6F68">
        <w:rPr>
          <w:rFonts w:ascii="Verdana" w:hAnsi="Verdana" w:cstheme="majorHAnsi"/>
          <w:bCs/>
          <w:sz w:val="20"/>
        </w:rPr>
        <w:t>”)</w:t>
      </w:r>
      <w:r w:rsidR="00DF0A41" w:rsidRPr="00AB6F68">
        <w:rPr>
          <w:rFonts w:ascii="Verdana" w:hAnsi="Verdana" w:cs="Calibri"/>
          <w:bCs/>
          <w:sz w:val="20"/>
        </w:rPr>
        <w:t xml:space="preserve">, </w:t>
      </w:r>
      <w:r w:rsidR="00DF0A41" w:rsidRPr="00AB6F68">
        <w:rPr>
          <w:rFonts w:ascii="Verdana" w:hAnsi="Verdana" w:cstheme="majorHAnsi"/>
          <w:bCs/>
          <w:sz w:val="20"/>
        </w:rPr>
        <w:t xml:space="preserve">sendo certo que referido valor deverá permanecer retido na </w:t>
      </w:r>
      <w:r w:rsidR="00144131" w:rsidRPr="0061769E">
        <w:rPr>
          <w:rFonts w:ascii="Verdana" w:eastAsiaTheme="minorHAnsi" w:hAnsi="Verdana" w:cs="Calibri-Light"/>
          <w:sz w:val="20"/>
          <w:lang w:eastAsia="en-US"/>
        </w:rPr>
        <w:t xml:space="preserve">Conta </w:t>
      </w:r>
      <w:r w:rsidR="00144131">
        <w:rPr>
          <w:rFonts w:ascii="Verdana" w:eastAsiaTheme="minorHAnsi" w:hAnsi="Verdana" w:cs="Calibri-Light"/>
          <w:sz w:val="20"/>
          <w:lang w:eastAsia="en-US"/>
        </w:rPr>
        <w:t>Centralizadora</w:t>
      </w:r>
      <w:r w:rsidR="00DF0A41" w:rsidRPr="00AB6F68">
        <w:rPr>
          <w:rFonts w:ascii="Verdana" w:hAnsi="Verdana" w:cstheme="majorHAnsi"/>
          <w:bCs/>
          <w:sz w:val="20"/>
        </w:rPr>
        <w:t xml:space="preserve">, até a integral liquidação das Obrigações Garantidas </w:t>
      </w:r>
      <w:r w:rsidR="00DF0A41" w:rsidRPr="00AB6F68">
        <w:rPr>
          <w:rFonts w:ascii="Verdana" w:hAnsi="Verdana" w:cstheme="majorHAnsi"/>
          <w:bCs/>
          <w:sz w:val="20"/>
        </w:rPr>
        <w:lastRenderedPageBreak/>
        <w:t>e poderá ser utilizado pela Securitizadora</w:t>
      </w:r>
      <w:r w:rsidR="00DF0A41" w:rsidRPr="00AB6F68">
        <w:rPr>
          <w:rFonts w:ascii="Verdana" w:hAnsi="Verdana" w:cstheme="majorHAnsi"/>
          <w:sz w:val="20"/>
        </w:rPr>
        <w:t>, a qualquer momento, para o pagamento das despesas decorrentes da Operação de Securitização.</w:t>
      </w:r>
    </w:p>
    <w:p w14:paraId="7288F87D" w14:textId="77777777" w:rsidR="00324E08" w:rsidRPr="00AB6F68" w:rsidRDefault="00324E08" w:rsidP="006C685E">
      <w:pPr>
        <w:pStyle w:val="PargrafodaLista"/>
        <w:spacing w:after="0" w:line="320" w:lineRule="exact"/>
        <w:ind w:left="284"/>
        <w:rPr>
          <w:rFonts w:ascii="Verdana" w:hAnsi="Verdana"/>
          <w:sz w:val="20"/>
        </w:rPr>
      </w:pPr>
    </w:p>
    <w:p w14:paraId="0BB1C814" w14:textId="24461AEE" w:rsidR="00324E08" w:rsidRPr="00AB6F68" w:rsidRDefault="00DF0A41" w:rsidP="003E2A51">
      <w:pPr>
        <w:numPr>
          <w:ilvl w:val="2"/>
          <w:numId w:val="7"/>
        </w:numPr>
        <w:spacing w:after="0" w:line="320" w:lineRule="exact"/>
        <w:ind w:left="0" w:firstLine="0"/>
        <w:rPr>
          <w:rFonts w:ascii="Verdana" w:hAnsi="Verdana"/>
          <w:bCs/>
          <w:sz w:val="20"/>
        </w:rPr>
      </w:pPr>
      <w:r w:rsidRPr="00AB6F68">
        <w:rPr>
          <w:rFonts w:ascii="Verdana" w:hAnsi="Verdana"/>
          <w:bCs/>
          <w:sz w:val="20"/>
        </w:rPr>
        <w:t xml:space="preserve">Os valores correspondentes ao Fundo de Despesas serão mantidos em depósito na </w:t>
      </w:r>
      <w:r w:rsidR="00144131" w:rsidRPr="0061769E">
        <w:rPr>
          <w:rFonts w:ascii="Verdana" w:eastAsiaTheme="minorHAnsi" w:hAnsi="Verdana" w:cs="Calibri-Light"/>
          <w:sz w:val="20"/>
          <w:lang w:eastAsia="en-US"/>
        </w:rPr>
        <w:t xml:space="preserve">Conta </w:t>
      </w:r>
      <w:r w:rsidR="00144131">
        <w:rPr>
          <w:rFonts w:ascii="Verdana" w:eastAsiaTheme="minorHAnsi" w:hAnsi="Verdana" w:cs="Calibri-Light"/>
          <w:sz w:val="20"/>
          <w:lang w:eastAsia="en-US"/>
        </w:rPr>
        <w:t>Centralizadora</w:t>
      </w:r>
      <w:r w:rsidRPr="00AB6F68">
        <w:rPr>
          <w:rFonts w:ascii="Verdana" w:hAnsi="Verdana"/>
          <w:bCs/>
          <w:sz w:val="20"/>
        </w:rPr>
        <w:t xml:space="preserve">, sendo que (i) a formação do montante inicial do Fundo de Despesas será realizada mediante a </w:t>
      </w:r>
      <w:r w:rsidRPr="00AB6F68">
        <w:rPr>
          <w:rFonts w:ascii="Verdana" w:hAnsi="Verdana" w:cstheme="majorHAnsi"/>
          <w:bCs/>
          <w:sz w:val="20"/>
        </w:rPr>
        <w:t>retenção</w:t>
      </w:r>
      <w:r w:rsidRPr="00AB6F68">
        <w:rPr>
          <w:rFonts w:ascii="Verdana" w:hAnsi="Verdana"/>
          <w:bCs/>
          <w:sz w:val="20"/>
        </w:rPr>
        <w:t xml:space="preserve"> de recursos </w:t>
      </w:r>
      <w:r w:rsidRPr="00AB6F68">
        <w:rPr>
          <w:rFonts w:ascii="Verdana" w:hAnsi="Verdana" w:cstheme="majorHAnsi"/>
          <w:bCs/>
          <w:sz w:val="20"/>
        </w:rPr>
        <w:t xml:space="preserve">relacionados </w:t>
      </w:r>
      <w:r w:rsidR="00CD3974">
        <w:rPr>
          <w:rFonts w:ascii="Verdana" w:hAnsi="Verdana" w:cstheme="majorHAnsi"/>
          <w:bCs/>
          <w:sz w:val="20"/>
        </w:rPr>
        <w:t>ao desembolso da</w:t>
      </w:r>
      <w:r w:rsidR="00CD3974" w:rsidRPr="00AB6F68">
        <w:rPr>
          <w:rFonts w:ascii="Verdana" w:hAnsi="Verdana" w:cstheme="majorHAnsi"/>
          <w:bCs/>
          <w:sz w:val="20"/>
        </w:rPr>
        <w:t xml:space="preserve">s </w:t>
      </w:r>
      <w:r w:rsidRPr="00AB6F68">
        <w:rPr>
          <w:rFonts w:ascii="Verdana" w:hAnsi="Verdana" w:cstheme="majorHAnsi"/>
          <w:bCs/>
          <w:sz w:val="20"/>
        </w:rPr>
        <w:t>Debêntures</w:t>
      </w:r>
      <w:r w:rsidRPr="00AB6F68">
        <w:rPr>
          <w:rFonts w:ascii="Verdana" w:hAnsi="Verdana"/>
          <w:bCs/>
          <w:sz w:val="20"/>
        </w:rPr>
        <w:t xml:space="preserve">; e (ii) a todo e qualquer momento, a Companhia deverá manter um montante de, no mínimo, R$ </w:t>
      </w:r>
      <w:r w:rsidRPr="00AB6F68">
        <w:rPr>
          <w:rFonts w:ascii="Verdana" w:hAnsi="Verdana" w:cstheme="majorHAnsi"/>
          <w:bCs/>
          <w:sz w:val="20"/>
        </w:rPr>
        <w:t>50.000,00 (cinquenta mil reais)</w:t>
      </w:r>
      <w:r w:rsidRPr="00AB6F68">
        <w:rPr>
          <w:rFonts w:ascii="Verdana" w:hAnsi="Verdana"/>
          <w:bCs/>
          <w:sz w:val="20"/>
        </w:rPr>
        <w:t xml:space="preserve"> (“</w:t>
      </w:r>
      <w:r w:rsidRPr="00AB6F68">
        <w:rPr>
          <w:rFonts w:ascii="Verdana" w:hAnsi="Verdana"/>
          <w:bCs/>
          <w:sz w:val="20"/>
          <w:u w:val="single"/>
        </w:rPr>
        <w:t>Valor Mínimo do Fundo de Despesas</w:t>
      </w:r>
      <w:r w:rsidRPr="00AB6F68">
        <w:rPr>
          <w:rFonts w:ascii="Verdana" w:hAnsi="Verdana"/>
          <w:bCs/>
          <w:sz w:val="20"/>
        </w:rPr>
        <w:t>”).</w:t>
      </w:r>
    </w:p>
    <w:p w14:paraId="3E5553B3" w14:textId="77777777" w:rsidR="00324E08" w:rsidRPr="006C685E" w:rsidRDefault="00324E08" w:rsidP="006C685E">
      <w:pPr>
        <w:spacing w:after="0" w:line="320" w:lineRule="exact"/>
        <w:ind w:firstLine="284"/>
        <w:rPr>
          <w:rFonts w:ascii="Verdana" w:hAnsi="Verdana"/>
          <w:sz w:val="20"/>
        </w:rPr>
      </w:pPr>
    </w:p>
    <w:p w14:paraId="6A78C8DA" w14:textId="2B69C063" w:rsidR="00324E08" w:rsidRPr="00DF0A41" w:rsidRDefault="00DF0A41" w:rsidP="003E2A51">
      <w:pPr>
        <w:numPr>
          <w:ilvl w:val="2"/>
          <w:numId w:val="7"/>
        </w:numPr>
        <w:spacing w:after="0" w:line="320" w:lineRule="exact"/>
        <w:ind w:left="0" w:firstLine="0"/>
        <w:rPr>
          <w:rFonts w:ascii="Verdana" w:hAnsi="Verdana"/>
          <w:bCs/>
          <w:sz w:val="20"/>
        </w:rPr>
      </w:pPr>
      <w:r w:rsidRPr="00DF0A41">
        <w:rPr>
          <w:rFonts w:ascii="Verdana" w:hAnsi="Verdana"/>
          <w:bCs/>
          <w:sz w:val="20"/>
        </w:rPr>
        <w:t xml:space="preserve">Toda vez que, por qualquer motivo, os recursos do Fundo de Despesas </w:t>
      </w:r>
      <w:r w:rsidRPr="00DF0A41">
        <w:rPr>
          <w:rFonts w:ascii="Verdana" w:hAnsi="Verdana" w:cstheme="majorHAnsi"/>
          <w:bCs/>
          <w:sz w:val="20"/>
        </w:rPr>
        <w:t>venham</w:t>
      </w:r>
      <w:r w:rsidRPr="00DF0A41">
        <w:rPr>
          <w:rFonts w:ascii="Verdana" w:hAnsi="Verdana"/>
          <w:bCs/>
          <w:sz w:val="20"/>
        </w:rPr>
        <w:t xml:space="preserve"> a ser </w:t>
      </w:r>
      <w:r w:rsidRPr="00AB6F68">
        <w:rPr>
          <w:rFonts w:ascii="Verdana" w:hAnsi="Verdana"/>
          <w:sz w:val="20"/>
        </w:rPr>
        <w:t>inferiores</w:t>
      </w:r>
      <w:r w:rsidRPr="00DF0A41">
        <w:rPr>
          <w:rFonts w:ascii="Verdana" w:hAnsi="Verdana"/>
          <w:bCs/>
          <w:sz w:val="20"/>
        </w:rPr>
        <w:t xml:space="preserve"> ao Valor Mínimo do Fundo de Despesas, mediante comprovação por meio de notificação da Securitizadora à Companhia neste sentido, a Companhia deverá</w:t>
      </w:r>
      <w:r w:rsidRPr="00DF0A41">
        <w:rPr>
          <w:rFonts w:ascii="Verdana" w:hAnsi="Verdana" w:cstheme="majorHAnsi"/>
          <w:bCs/>
          <w:sz w:val="20"/>
        </w:rPr>
        <w:t>, em até 5 (cinco) Dias Úteis a contar da notificação neste sentido,</w:t>
      </w:r>
      <w:r w:rsidRPr="00DF0A41">
        <w:rPr>
          <w:rFonts w:ascii="Verdana" w:hAnsi="Verdana"/>
          <w:bCs/>
          <w:sz w:val="20"/>
        </w:rPr>
        <w:t xml:space="preserve"> recompor o Valor Inicial do Fundo de Despesas, por meio da utilização de recursos próprios, sob pena de vencimento antecipado das Debêntures.</w:t>
      </w:r>
    </w:p>
    <w:p w14:paraId="36BE3055" w14:textId="77777777" w:rsidR="00324E08" w:rsidRPr="00DF0A41" w:rsidRDefault="00324E08" w:rsidP="006C685E">
      <w:pPr>
        <w:spacing w:after="0" w:line="320" w:lineRule="exact"/>
        <w:ind w:firstLine="284"/>
        <w:rPr>
          <w:rFonts w:ascii="Verdana" w:hAnsi="Verdana"/>
          <w:bCs/>
          <w:sz w:val="20"/>
        </w:rPr>
      </w:pPr>
    </w:p>
    <w:p w14:paraId="3950FE40" w14:textId="51339DA7" w:rsidR="00324E08" w:rsidRPr="00DF0A41" w:rsidRDefault="00DF0A41" w:rsidP="003E2A51">
      <w:pPr>
        <w:numPr>
          <w:ilvl w:val="2"/>
          <w:numId w:val="7"/>
        </w:numPr>
        <w:spacing w:after="0" w:line="320" w:lineRule="exact"/>
        <w:ind w:left="0" w:firstLine="0"/>
        <w:rPr>
          <w:rFonts w:ascii="Verdana" w:hAnsi="Verdana"/>
          <w:bCs/>
          <w:sz w:val="20"/>
        </w:rPr>
      </w:pPr>
      <w:r w:rsidRPr="00DF0A41">
        <w:rPr>
          <w:rFonts w:ascii="Verdana" w:hAnsi="Verdana"/>
          <w:bCs/>
          <w:sz w:val="20"/>
        </w:rPr>
        <w:t xml:space="preserve">Os </w:t>
      </w:r>
      <w:r w:rsidRPr="00AB6F68">
        <w:rPr>
          <w:rFonts w:ascii="Verdana" w:hAnsi="Verdana"/>
          <w:sz w:val="20"/>
        </w:rPr>
        <w:t>recursos</w:t>
      </w:r>
      <w:r w:rsidRPr="00DF0A41">
        <w:rPr>
          <w:rFonts w:ascii="Verdana" w:hAnsi="Verdana"/>
          <w:bCs/>
          <w:sz w:val="20"/>
        </w:rPr>
        <w:t xml:space="preserve"> do Fundo de Despesas estarão abrangidos pela instituição do regime fiduciário dos CRI e integrarão </w:t>
      </w:r>
      <w:r w:rsidR="00CD3974" w:rsidRPr="00DF0A41">
        <w:rPr>
          <w:rFonts w:ascii="Verdana" w:hAnsi="Verdana"/>
          <w:bCs/>
          <w:sz w:val="20"/>
        </w:rPr>
        <w:t xml:space="preserve">o </w:t>
      </w:r>
      <w:r w:rsidRPr="00DF0A41">
        <w:rPr>
          <w:rFonts w:ascii="Verdana" w:hAnsi="Verdana"/>
          <w:bCs/>
          <w:sz w:val="20"/>
        </w:rPr>
        <w:t xml:space="preserve">patrimônio separado, sendo certo que serão aplicados pela Securitizadora, na qualidade de titular da </w:t>
      </w:r>
      <w:r w:rsidR="00144131" w:rsidRPr="0061769E">
        <w:rPr>
          <w:rFonts w:ascii="Verdana" w:eastAsiaTheme="minorHAnsi" w:hAnsi="Verdana" w:cs="Calibri-Light"/>
          <w:sz w:val="20"/>
          <w:lang w:eastAsia="en-US"/>
        </w:rPr>
        <w:t xml:space="preserve">Conta </w:t>
      </w:r>
      <w:r w:rsidR="00144131">
        <w:rPr>
          <w:rFonts w:ascii="Verdana" w:eastAsiaTheme="minorHAnsi" w:hAnsi="Verdana" w:cs="Calibri-Light"/>
          <w:sz w:val="20"/>
          <w:lang w:eastAsia="en-US"/>
        </w:rPr>
        <w:t>Centralizadora</w:t>
      </w:r>
      <w:r w:rsidRPr="00DF0A41">
        <w:rPr>
          <w:rFonts w:ascii="Verdana" w:hAnsi="Verdana" w:cstheme="majorHAnsi"/>
          <w:bCs/>
          <w:sz w:val="20"/>
        </w:rPr>
        <w:t>, nas Aplicações Permitidas,</w:t>
      </w:r>
      <w:r w:rsidRPr="00DF0A41">
        <w:rPr>
          <w:rFonts w:ascii="Verdana" w:hAnsi="Verdana"/>
          <w:bCs/>
          <w:sz w:val="20"/>
        </w:rPr>
        <w:t xml:space="preserve"> não sendo a Securitizadora responsabilizada por qualquer garantia mínima de rentabilidade. Os resultados decorrentes desse investimento integrarão</w:t>
      </w:r>
      <w:r w:rsidRPr="00DF0A41">
        <w:rPr>
          <w:rFonts w:ascii="Verdana" w:hAnsi="Verdana" w:cstheme="majorHAnsi"/>
          <w:bCs/>
          <w:sz w:val="20"/>
        </w:rPr>
        <w:t>, livres de impostos,</w:t>
      </w:r>
      <w:r w:rsidRPr="00DF0A41">
        <w:rPr>
          <w:rFonts w:ascii="Verdana" w:hAnsi="Verdana"/>
          <w:bCs/>
          <w:sz w:val="20"/>
        </w:rPr>
        <w:t xml:space="preserve"> automaticamente o Fundo de Despesas.</w:t>
      </w:r>
    </w:p>
    <w:p w14:paraId="7336C120" w14:textId="77777777" w:rsidR="00324E08" w:rsidRPr="00DF0A41" w:rsidRDefault="00324E08" w:rsidP="006C685E">
      <w:pPr>
        <w:spacing w:after="0" w:line="320" w:lineRule="exact"/>
        <w:ind w:firstLine="284"/>
        <w:rPr>
          <w:rFonts w:ascii="Verdana" w:hAnsi="Verdana"/>
          <w:bCs/>
          <w:sz w:val="20"/>
        </w:rPr>
      </w:pPr>
    </w:p>
    <w:p w14:paraId="169BEDB3" w14:textId="0E0E3682" w:rsidR="00324E08" w:rsidRPr="00DF0A41" w:rsidRDefault="00DF0A41" w:rsidP="003E2A51">
      <w:pPr>
        <w:numPr>
          <w:ilvl w:val="2"/>
          <w:numId w:val="7"/>
        </w:numPr>
        <w:spacing w:after="0" w:line="320" w:lineRule="exact"/>
        <w:ind w:left="0" w:firstLine="0"/>
        <w:rPr>
          <w:rFonts w:ascii="Verdana" w:hAnsi="Verdana"/>
          <w:bCs/>
          <w:sz w:val="20"/>
        </w:rPr>
      </w:pPr>
      <w:r w:rsidRPr="00DF0A41">
        <w:rPr>
          <w:rFonts w:ascii="Verdana" w:hAnsi="Verdana"/>
          <w:bCs/>
          <w:sz w:val="20"/>
        </w:rPr>
        <w:t xml:space="preserve">Caso, quando da liquidação integral dos CRI e após a quitação de todas as despesas incorridas, ainda existam recursos remanescentes no Fundo de Despesas, a </w:t>
      </w:r>
      <w:r w:rsidRPr="00AB6F68">
        <w:rPr>
          <w:rFonts w:ascii="Verdana" w:hAnsi="Verdana"/>
          <w:sz w:val="20"/>
        </w:rPr>
        <w:t>Securitizadora</w:t>
      </w:r>
      <w:r w:rsidRPr="00DF0A41">
        <w:rPr>
          <w:rFonts w:ascii="Verdana" w:hAnsi="Verdana"/>
          <w:bCs/>
          <w:sz w:val="20"/>
        </w:rPr>
        <w:t xml:space="preserve"> deverá transferir o montante excedente, líquido de tributos, taxas e encargos, para a conta corrente de titularidade da Companhia a ser indicada, no prazo de até 2 (dois) Dias Úteis contados da liquidação integral dos CRI, ressalvados os benefícios fiscais desses rendimentos à Securitizadora.</w:t>
      </w:r>
    </w:p>
    <w:p w14:paraId="037332E7" w14:textId="77777777" w:rsidR="0029506E" w:rsidRPr="006C685E" w:rsidRDefault="0029506E" w:rsidP="006C685E">
      <w:pPr>
        <w:rPr>
          <w:rFonts w:ascii="Verdana" w:hAnsi="Verdana"/>
          <w:sz w:val="20"/>
        </w:rPr>
      </w:pPr>
    </w:p>
    <w:p w14:paraId="11A2BC23" w14:textId="2791B001" w:rsidR="00DF0A41" w:rsidRPr="00DF0A41" w:rsidRDefault="00DF0A41" w:rsidP="003E2A51">
      <w:pPr>
        <w:numPr>
          <w:ilvl w:val="1"/>
          <w:numId w:val="7"/>
        </w:numPr>
        <w:spacing w:after="0" w:line="320" w:lineRule="exact"/>
        <w:ind w:left="0" w:firstLine="0"/>
        <w:rPr>
          <w:rFonts w:ascii="Verdana" w:hAnsi="Verdana"/>
          <w:sz w:val="20"/>
        </w:rPr>
      </w:pPr>
      <w:r w:rsidRPr="00FC12AC">
        <w:rPr>
          <w:rFonts w:ascii="Verdana" w:hAnsi="Verdana"/>
          <w:sz w:val="20"/>
          <w:u w:val="single"/>
        </w:rPr>
        <w:t>Fundo</w:t>
      </w:r>
      <w:r w:rsidRPr="00F8256B">
        <w:rPr>
          <w:rFonts w:ascii="Verdana" w:hAnsi="Verdana" w:cstheme="majorHAnsi"/>
          <w:sz w:val="20"/>
          <w:u w:val="single"/>
        </w:rPr>
        <w:t xml:space="preserve"> de Reserva.</w:t>
      </w:r>
      <w:r w:rsidRPr="00F8256B">
        <w:rPr>
          <w:rFonts w:ascii="Verdana" w:hAnsi="Verdana" w:cstheme="majorHAnsi"/>
          <w:sz w:val="20"/>
        </w:rPr>
        <w:t xml:space="preserve"> A </w:t>
      </w:r>
      <w:r>
        <w:rPr>
          <w:rFonts w:ascii="Verdana" w:hAnsi="Verdana" w:cstheme="majorHAnsi"/>
          <w:bCs/>
          <w:sz w:val="20"/>
        </w:rPr>
        <w:t>Companhia</w:t>
      </w:r>
      <w:r w:rsidRPr="00F8256B">
        <w:rPr>
          <w:rFonts w:ascii="Verdana" w:hAnsi="Verdana" w:cstheme="majorHAnsi"/>
          <w:bCs/>
          <w:sz w:val="20"/>
        </w:rPr>
        <w:t xml:space="preserve"> deverá, mediante a retenção de recursos a serem desembolsados </w:t>
      </w:r>
      <w:r w:rsidR="00BC3489">
        <w:rPr>
          <w:rFonts w:ascii="Verdana" w:hAnsi="Verdana" w:cstheme="majorHAnsi"/>
          <w:bCs/>
          <w:sz w:val="20"/>
        </w:rPr>
        <w:t>a</w:t>
      </w:r>
      <w:r w:rsidR="00CD3974">
        <w:rPr>
          <w:rFonts w:ascii="Verdana" w:hAnsi="Verdana" w:cstheme="majorHAnsi"/>
          <w:bCs/>
          <w:sz w:val="20"/>
        </w:rPr>
        <w:t xml:space="preserve"> título de integralização </w:t>
      </w:r>
      <w:r>
        <w:rPr>
          <w:rFonts w:ascii="Verdana" w:hAnsi="Verdana" w:cstheme="majorHAnsi"/>
          <w:bCs/>
          <w:sz w:val="20"/>
        </w:rPr>
        <w:t>das Debêntures</w:t>
      </w:r>
      <w:r w:rsidRPr="00F8256B">
        <w:rPr>
          <w:rFonts w:ascii="Verdana" w:hAnsi="Verdana" w:cstheme="majorHAnsi"/>
          <w:bCs/>
          <w:sz w:val="20"/>
        </w:rPr>
        <w:t>, constituir</w:t>
      </w:r>
      <w:r w:rsidRPr="00F8256B">
        <w:rPr>
          <w:rFonts w:ascii="Verdana" w:hAnsi="Verdana" w:cstheme="majorHAnsi"/>
          <w:sz w:val="20"/>
        </w:rPr>
        <w:t xml:space="preserve"> um fundo de rese</w:t>
      </w:r>
      <w:r w:rsidRPr="00666D20">
        <w:rPr>
          <w:rFonts w:ascii="Verdana" w:hAnsi="Verdana" w:cstheme="majorHAnsi"/>
          <w:sz w:val="20"/>
        </w:rPr>
        <w:t>rva (“</w:t>
      </w:r>
      <w:r w:rsidRPr="00666D20">
        <w:rPr>
          <w:rFonts w:ascii="Verdana" w:hAnsi="Verdana" w:cstheme="majorHAnsi"/>
          <w:sz w:val="20"/>
          <w:u w:val="single"/>
        </w:rPr>
        <w:t>Fundo de Reserva</w:t>
      </w:r>
      <w:r w:rsidRPr="00666D20">
        <w:rPr>
          <w:rFonts w:ascii="Verdana" w:hAnsi="Verdana" w:cstheme="majorHAnsi"/>
          <w:sz w:val="20"/>
        </w:rPr>
        <w:t xml:space="preserve">”), em montante total de R$ </w:t>
      </w:r>
      <w:r w:rsidRPr="0096306D">
        <w:rPr>
          <w:rFonts w:ascii="Verdana" w:hAnsi="Verdana" w:cstheme="majorHAnsi"/>
          <w:sz w:val="20"/>
        </w:rPr>
        <w:t>500.000,00 (quinhentos mil reais)</w:t>
      </w:r>
      <w:r w:rsidRPr="00F8256B">
        <w:rPr>
          <w:rFonts w:ascii="Verdana" w:hAnsi="Verdana" w:cstheme="majorHAnsi"/>
          <w:sz w:val="20"/>
        </w:rPr>
        <w:t xml:space="preserve"> (“</w:t>
      </w:r>
      <w:r w:rsidRPr="00F8256B">
        <w:rPr>
          <w:rFonts w:ascii="Verdana" w:hAnsi="Verdana" w:cstheme="majorHAnsi"/>
          <w:sz w:val="20"/>
          <w:u w:val="single"/>
        </w:rPr>
        <w:t>Valor Inicial do Fundo de Reserva</w:t>
      </w:r>
      <w:r w:rsidRPr="00F8256B">
        <w:rPr>
          <w:rFonts w:ascii="Verdana" w:hAnsi="Verdana" w:cstheme="majorHAnsi"/>
          <w:sz w:val="20"/>
        </w:rPr>
        <w:t>”)</w:t>
      </w:r>
      <w:r w:rsidRPr="00F8256B">
        <w:rPr>
          <w:rFonts w:ascii="Verdana" w:hAnsi="Verdana" w:cs="Calibri"/>
          <w:bCs/>
          <w:sz w:val="20"/>
        </w:rPr>
        <w:t xml:space="preserve">, </w:t>
      </w:r>
      <w:r w:rsidRPr="00F8256B">
        <w:rPr>
          <w:rFonts w:ascii="Verdana" w:hAnsi="Verdana" w:cstheme="majorHAnsi"/>
          <w:sz w:val="20"/>
        </w:rPr>
        <w:t xml:space="preserve">sendo certo que referido valor deverá permanecer retido na </w:t>
      </w:r>
      <w:r w:rsidR="00144131" w:rsidRPr="0061769E">
        <w:rPr>
          <w:rFonts w:ascii="Verdana" w:eastAsiaTheme="minorHAnsi" w:hAnsi="Verdana" w:cs="Calibri-Light"/>
          <w:sz w:val="20"/>
          <w:lang w:eastAsia="en-US"/>
        </w:rPr>
        <w:t xml:space="preserve">Conta </w:t>
      </w:r>
      <w:r w:rsidR="00144131">
        <w:rPr>
          <w:rFonts w:ascii="Verdana" w:eastAsiaTheme="minorHAnsi" w:hAnsi="Verdana" w:cs="Calibri-Light"/>
          <w:sz w:val="20"/>
          <w:lang w:eastAsia="en-US"/>
        </w:rPr>
        <w:t>Centralizadora</w:t>
      </w:r>
      <w:r w:rsidRPr="00F8256B">
        <w:rPr>
          <w:rFonts w:ascii="Verdana" w:hAnsi="Verdana" w:cstheme="majorHAnsi"/>
          <w:sz w:val="20"/>
        </w:rPr>
        <w:t>, até a integral liquidação das Obrigações Garantidas e poderá ser utilizado pela Securitizadora, a qualquer momento, para pagamentos das Obrigações Garantidas, incluindo principal e remuneração da</w:t>
      </w:r>
      <w:r>
        <w:rPr>
          <w:rFonts w:ascii="Verdana" w:hAnsi="Verdana" w:cstheme="majorHAnsi"/>
          <w:sz w:val="20"/>
        </w:rPr>
        <w:t>s</w:t>
      </w:r>
      <w:r w:rsidRPr="00F8256B">
        <w:rPr>
          <w:rFonts w:ascii="Verdana" w:hAnsi="Verdana" w:cstheme="majorHAnsi"/>
          <w:sz w:val="20"/>
        </w:rPr>
        <w:t xml:space="preserve"> </w:t>
      </w:r>
      <w:r>
        <w:rPr>
          <w:rFonts w:ascii="Verdana" w:hAnsi="Verdana" w:cstheme="majorHAnsi"/>
          <w:sz w:val="20"/>
        </w:rPr>
        <w:t>Debêntures</w:t>
      </w:r>
      <w:r w:rsidRPr="00F8256B">
        <w:rPr>
          <w:rFonts w:ascii="Verdana" w:hAnsi="Verdana" w:cstheme="majorHAnsi"/>
          <w:sz w:val="20"/>
        </w:rPr>
        <w:t xml:space="preserve">, em caso de inadimplência pela </w:t>
      </w:r>
      <w:r>
        <w:rPr>
          <w:rFonts w:ascii="Verdana" w:hAnsi="Verdana" w:cstheme="majorHAnsi"/>
          <w:sz w:val="20"/>
        </w:rPr>
        <w:t>Companhia.</w:t>
      </w:r>
    </w:p>
    <w:p w14:paraId="3F382E7A" w14:textId="209D7E66" w:rsidR="00DF0A41" w:rsidRDefault="00DF0A41" w:rsidP="00DF0A41">
      <w:pPr>
        <w:pStyle w:val="PargrafodaLista"/>
        <w:spacing w:after="0" w:line="320" w:lineRule="exact"/>
        <w:ind w:left="0"/>
        <w:rPr>
          <w:rFonts w:ascii="Verdana" w:hAnsi="Verdana"/>
          <w:sz w:val="20"/>
        </w:rPr>
      </w:pPr>
    </w:p>
    <w:p w14:paraId="5506E11A" w14:textId="2A38CFC5" w:rsidR="00DF0A41" w:rsidRPr="00DF0A41" w:rsidRDefault="00DF0A41" w:rsidP="003E2A51">
      <w:pPr>
        <w:numPr>
          <w:ilvl w:val="2"/>
          <w:numId w:val="7"/>
        </w:numPr>
        <w:spacing w:after="0" w:line="320" w:lineRule="exact"/>
        <w:ind w:left="0" w:firstLine="0"/>
        <w:rPr>
          <w:rFonts w:ascii="Verdana" w:hAnsi="Verdana"/>
          <w:sz w:val="20"/>
        </w:rPr>
      </w:pPr>
      <w:r w:rsidRPr="00F8256B">
        <w:rPr>
          <w:rFonts w:ascii="Verdana" w:hAnsi="Verdana" w:cstheme="majorHAnsi"/>
          <w:sz w:val="20"/>
        </w:rPr>
        <w:t xml:space="preserve">Os valores correspondentes ao Fundo de Reserva serão mantidos em depósito na </w:t>
      </w:r>
      <w:r w:rsidR="00144131" w:rsidRPr="0061769E">
        <w:rPr>
          <w:rFonts w:ascii="Verdana" w:eastAsiaTheme="minorHAnsi" w:hAnsi="Verdana" w:cs="Calibri-Light"/>
          <w:sz w:val="20"/>
          <w:lang w:eastAsia="en-US"/>
        </w:rPr>
        <w:t xml:space="preserve">Conta </w:t>
      </w:r>
      <w:r w:rsidR="00144131">
        <w:rPr>
          <w:rFonts w:ascii="Verdana" w:eastAsiaTheme="minorHAnsi" w:hAnsi="Verdana" w:cs="Calibri-Light"/>
          <w:sz w:val="20"/>
          <w:lang w:eastAsia="en-US"/>
        </w:rPr>
        <w:t>Centralizadora</w:t>
      </w:r>
      <w:r w:rsidRPr="00F8256B">
        <w:rPr>
          <w:rFonts w:ascii="Verdana" w:hAnsi="Verdana" w:cstheme="majorHAnsi"/>
          <w:sz w:val="20"/>
        </w:rPr>
        <w:t xml:space="preserve">, sendo que (i) a formação do montante inicial do Fundo de Reserva será realizada mediante a retenção de recursos relacionados ao desembolso </w:t>
      </w:r>
      <w:r>
        <w:rPr>
          <w:rFonts w:ascii="Verdana" w:hAnsi="Verdana" w:cstheme="majorHAnsi"/>
          <w:bCs/>
          <w:sz w:val="20"/>
        </w:rPr>
        <w:lastRenderedPageBreak/>
        <w:t>das Debêntures</w:t>
      </w:r>
      <w:r w:rsidRPr="00F8256B">
        <w:rPr>
          <w:rFonts w:ascii="Verdana" w:hAnsi="Verdana" w:cstheme="majorHAnsi"/>
          <w:sz w:val="20"/>
        </w:rPr>
        <w:t>; e (ii) a todo e qualquer momento, a Companhia deverá manter um montante de, no mínimo</w:t>
      </w:r>
      <w:r w:rsidRPr="00AE5939">
        <w:rPr>
          <w:rFonts w:ascii="Verdana" w:hAnsi="Verdana" w:cstheme="majorHAnsi"/>
          <w:sz w:val="20"/>
        </w:rPr>
        <w:t xml:space="preserve">, R$ </w:t>
      </w:r>
      <w:r w:rsidR="00666D20" w:rsidRPr="0096306D">
        <w:rPr>
          <w:rFonts w:ascii="Verdana" w:hAnsi="Verdana" w:cstheme="majorHAnsi"/>
          <w:sz w:val="20"/>
        </w:rPr>
        <w:t>100</w:t>
      </w:r>
      <w:r w:rsidRPr="0096306D">
        <w:rPr>
          <w:rFonts w:ascii="Verdana" w:hAnsi="Verdana" w:cstheme="majorHAnsi"/>
          <w:sz w:val="20"/>
        </w:rPr>
        <w:t>.000,00 (</w:t>
      </w:r>
      <w:r w:rsidR="00666D20" w:rsidRPr="0096306D">
        <w:rPr>
          <w:rFonts w:ascii="Verdana" w:hAnsi="Verdana" w:cstheme="majorHAnsi"/>
          <w:sz w:val="20"/>
        </w:rPr>
        <w:t xml:space="preserve">cem </w:t>
      </w:r>
      <w:r w:rsidRPr="0096306D">
        <w:rPr>
          <w:rFonts w:ascii="Verdana" w:hAnsi="Verdana" w:cstheme="majorHAnsi"/>
          <w:sz w:val="20"/>
        </w:rPr>
        <w:t>mil reais)</w:t>
      </w:r>
      <w:r w:rsidRPr="00F8256B">
        <w:rPr>
          <w:rFonts w:ascii="Verdana" w:hAnsi="Verdana" w:cstheme="majorHAnsi"/>
          <w:sz w:val="20"/>
        </w:rPr>
        <w:t xml:space="preserve"> (“</w:t>
      </w:r>
      <w:r w:rsidRPr="00F8256B">
        <w:rPr>
          <w:rFonts w:ascii="Verdana" w:hAnsi="Verdana" w:cstheme="majorHAnsi"/>
          <w:sz w:val="20"/>
          <w:u w:val="single"/>
        </w:rPr>
        <w:t>Valor Mínimo do Fundo de Reserva</w:t>
      </w:r>
      <w:r w:rsidRPr="00DF0A41">
        <w:rPr>
          <w:rFonts w:ascii="Verdana" w:hAnsi="Verdana" w:cstheme="majorHAnsi"/>
          <w:sz w:val="20"/>
        </w:rPr>
        <w:t>”)</w:t>
      </w:r>
      <w:r>
        <w:rPr>
          <w:rFonts w:ascii="Verdana" w:hAnsi="Verdana" w:cstheme="majorHAnsi"/>
          <w:sz w:val="20"/>
        </w:rPr>
        <w:t>.</w:t>
      </w:r>
    </w:p>
    <w:p w14:paraId="5475D18A" w14:textId="66C29313" w:rsidR="00DF0A41" w:rsidRDefault="00DF0A41" w:rsidP="00DF0A41">
      <w:pPr>
        <w:pStyle w:val="PargrafodaLista"/>
        <w:spacing w:after="0" w:line="320" w:lineRule="exact"/>
        <w:ind w:left="0"/>
        <w:rPr>
          <w:rFonts w:ascii="Verdana" w:hAnsi="Verdana"/>
          <w:sz w:val="20"/>
        </w:rPr>
      </w:pPr>
    </w:p>
    <w:p w14:paraId="51913324" w14:textId="778D873B" w:rsidR="00DF0A41" w:rsidRPr="00DF0A41" w:rsidRDefault="00DF0A41" w:rsidP="003E2A51">
      <w:pPr>
        <w:numPr>
          <w:ilvl w:val="2"/>
          <w:numId w:val="7"/>
        </w:numPr>
        <w:spacing w:after="0" w:line="320" w:lineRule="exact"/>
        <w:ind w:left="0" w:firstLine="0"/>
        <w:rPr>
          <w:rFonts w:ascii="Verdana" w:hAnsi="Verdana"/>
          <w:sz w:val="20"/>
        </w:rPr>
      </w:pPr>
      <w:r w:rsidRPr="00F8256B">
        <w:rPr>
          <w:rFonts w:ascii="Verdana" w:hAnsi="Verdana" w:cstheme="majorHAnsi"/>
          <w:sz w:val="20"/>
        </w:rPr>
        <w:t xml:space="preserve">Toda vez que, por qualquer motivo, os recursos do Fundo de Reserva venha a ser inferior ao Valor Mínimo do Fundo de Reserva, mediante comprovação por meio de notificação da Securitizadora à Companhia neste sentido, a Companhia deverá, em até 5 (cinco) Dias Úteis a contar da notificação neste sentido, recompor o Valor Inicial do Fundo de Reserva, por meio da utilização de recursos próprios, sob pena de vencimento antecipado </w:t>
      </w:r>
      <w:r>
        <w:rPr>
          <w:rFonts w:ascii="Verdana" w:hAnsi="Verdana" w:cstheme="majorHAnsi"/>
          <w:bCs/>
          <w:sz w:val="20"/>
        </w:rPr>
        <w:t>das Debêntures.</w:t>
      </w:r>
    </w:p>
    <w:p w14:paraId="4127B739" w14:textId="77777777" w:rsidR="00DF0A41" w:rsidRPr="00DF0A41" w:rsidRDefault="00DF0A41" w:rsidP="00DF0A41">
      <w:pPr>
        <w:pStyle w:val="PargrafodaLista"/>
        <w:rPr>
          <w:rFonts w:ascii="Verdana" w:hAnsi="Verdana"/>
          <w:sz w:val="20"/>
        </w:rPr>
      </w:pPr>
    </w:p>
    <w:p w14:paraId="0B89D11B" w14:textId="2ECF4A20" w:rsidR="00DF0A41" w:rsidRPr="00DF0A41" w:rsidRDefault="00DF0A41" w:rsidP="003E2A51">
      <w:pPr>
        <w:numPr>
          <w:ilvl w:val="2"/>
          <w:numId w:val="7"/>
        </w:numPr>
        <w:spacing w:after="0" w:line="320" w:lineRule="exact"/>
        <w:ind w:left="0" w:firstLine="0"/>
        <w:rPr>
          <w:rFonts w:ascii="Verdana" w:hAnsi="Verdana"/>
          <w:sz w:val="20"/>
        </w:rPr>
      </w:pPr>
      <w:r w:rsidRPr="00F8256B">
        <w:rPr>
          <w:rFonts w:ascii="Verdana" w:hAnsi="Verdana" w:cstheme="majorHAnsi"/>
          <w:sz w:val="20"/>
        </w:rPr>
        <w:t xml:space="preserve">Os recursos do Fundo de Reserva estarão abrangidos pela instituição do regime fiduciário dos CRI e integrarão o Patrimônio Separado, sendo certo que serão aplicados pela Securitizadora, na qualidade de titular da </w:t>
      </w:r>
      <w:r w:rsidR="00144131" w:rsidRPr="0061769E">
        <w:rPr>
          <w:rFonts w:ascii="Verdana" w:eastAsiaTheme="minorHAnsi" w:hAnsi="Verdana" w:cs="Calibri-Light"/>
          <w:sz w:val="20"/>
          <w:lang w:eastAsia="en-US"/>
        </w:rPr>
        <w:t xml:space="preserve">Conta </w:t>
      </w:r>
      <w:r w:rsidR="00144131">
        <w:rPr>
          <w:rFonts w:ascii="Verdana" w:eastAsiaTheme="minorHAnsi" w:hAnsi="Verdana" w:cs="Calibri-Light"/>
          <w:sz w:val="20"/>
          <w:lang w:eastAsia="en-US"/>
        </w:rPr>
        <w:t>Centralizadora</w:t>
      </w:r>
      <w:r w:rsidRPr="00F8256B">
        <w:rPr>
          <w:rFonts w:ascii="Verdana" w:hAnsi="Verdana" w:cstheme="majorHAnsi"/>
          <w:sz w:val="20"/>
        </w:rPr>
        <w:t>, nas Aplicações Financeiras, não sendo a Securitizadora responsabilizada por qualquer garantia mínima de rentabilidade. Os resultados decorrentes desse investimento integrarão, livres de impostos, automaticamente o Fundo de Reserva</w:t>
      </w:r>
      <w:r>
        <w:rPr>
          <w:rFonts w:ascii="Verdana" w:hAnsi="Verdana" w:cstheme="majorHAnsi"/>
          <w:sz w:val="20"/>
        </w:rPr>
        <w:t>.</w:t>
      </w:r>
    </w:p>
    <w:p w14:paraId="7409A4EF" w14:textId="77777777" w:rsidR="00DF0A41" w:rsidRPr="00DF0A41" w:rsidRDefault="00DF0A41" w:rsidP="00DF0A41">
      <w:pPr>
        <w:pStyle w:val="PargrafodaLista"/>
        <w:rPr>
          <w:rFonts w:ascii="Verdana" w:hAnsi="Verdana"/>
          <w:sz w:val="20"/>
        </w:rPr>
      </w:pPr>
    </w:p>
    <w:p w14:paraId="24ABF603" w14:textId="1463C0FF" w:rsidR="00DF0A41" w:rsidRPr="00DF0A41" w:rsidRDefault="00DF0A41" w:rsidP="003E2A51">
      <w:pPr>
        <w:numPr>
          <w:ilvl w:val="2"/>
          <w:numId w:val="7"/>
        </w:numPr>
        <w:spacing w:after="0" w:line="320" w:lineRule="exact"/>
        <w:ind w:left="0" w:firstLine="0"/>
        <w:rPr>
          <w:rFonts w:ascii="Verdana" w:hAnsi="Verdana"/>
          <w:sz w:val="20"/>
        </w:rPr>
      </w:pPr>
      <w:r w:rsidRPr="00F8256B">
        <w:rPr>
          <w:rFonts w:ascii="Verdana" w:hAnsi="Verdana" w:cstheme="majorHAnsi"/>
          <w:bCs/>
          <w:sz w:val="20"/>
        </w:rPr>
        <w:t xml:space="preserve">Caso, quando da liquidação integral dos CRI e após a quitação de todas as despesas incorridas, ainda existam recursos remanescentes no Fundo de Reserva, a Securitizadora </w:t>
      </w:r>
      <w:r w:rsidRPr="00AB6F68">
        <w:rPr>
          <w:rFonts w:ascii="Verdana" w:hAnsi="Verdana"/>
          <w:sz w:val="20"/>
        </w:rPr>
        <w:t>deverá</w:t>
      </w:r>
      <w:r w:rsidRPr="00F8256B">
        <w:rPr>
          <w:rFonts w:ascii="Verdana" w:hAnsi="Verdana" w:cstheme="majorHAnsi"/>
          <w:bCs/>
          <w:sz w:val="20"/>
        </w:rPr>
        <w:t xml:space="preserve"> transferir o montante excedente, líquido de tributos, taxas e encargos, para a conta corrente de titularidade da </w:t>
      </w:r>
      <w:r>
        <w:rPr>
          <w:rFonts w:ascii="Verdana" w:hAnsi="Verdana" w:cstheme="majorHAnsi"/>
          <w:bCs/>
          <w:sz w:val="20"/>
        </w:rPr>
        <w:t>Companhia</w:t>
      </w:r>
      <w:r w:rsidRPr="00F8256B">
        <w:rPr>
          <w:rFonts w:ascii="Verdana" w:hAnsi="Verdana" w:cstheme="majorHAnsi"/>
          <w:bCs/>
          <w:sz w:val="20"/>
        </w:rPr>
        <w:t xml:space="preserve"> a ser indicada, no prazo de até 2 (dois) Dias Úteis contados da liquidação integral dos CRI, ressalvados os benefícios fiscais desses rendimentos à Securitizadora</w:t>
      </w:r>
      <w:r>
        <w:rPr>
          <w:rFonts w:ascii="Verdana" w:hAnsi="Verdana" w:cstheme="majorHAnsi"/>
          <w:bCs/>
          <w:sz w:val="20"/>
        </w:rPr>
        <w:t>.</w:t>
      </w:r>
    </w:p>
    <w:p w14:paraId="51EFB9C6" w14:textId="77777777" w:rsidR="00DF0A41" w:rsidRDefault="00DF0A41" w:rsidP="00DF0A41">
      <w:pPr>
        <w:pStyle w:val="PargrafodaLista"/>
        <w:spacing w:after="0" w:line="320" w:lineRule="exact"/>
        <w:ind w:left="0"/>
        <w:rPr>
          <w:rFonts w:ascii="Verdana" w:hAnsi="Verdana"/>
          <w:sz w:val="20"/>
        </w:rPr>
      </w:pPr>
    </w:p>
    <w:p w14:paraId="0B2FC239" w14:textId="615B6C30" w:rsidR="0088041F" w:rsidRPr="00FC12AC" w:rsidRDefault="0088041F" w:rsidP="003E2A51">
      <w:pPr>
        <w:numPr>
          <w:ilvl w:val="1"/>
          <w:numId w:val="7"/>
        </w:numPr>
        <w:spacing w:after="0" w:line="320" w:lineRule="exact"/>
        <w:ind w:left="0" w:firstLine="0"/>
        <w:rPr>
          <w:rFonts w:ascii="Verdana" w:hAnsi="Verdana"/>
          <w:sz w:val="20"/>
        </w:rPr>
      </w:pPr>
      <w:r w:rsidRPr="00FC12AC">
        <w:rPr>
          <w:rFonts w:ascii="Verdana" w:hAnsi="Verdana"/>
          <w:sz w:val="20"/>
        </w:rPr>
        <w:t>Serão arcadas pelo Patrimônio Separado quaisquer Despesas (i) de responsabilidade da Companhia que não sejam pagas tempestivamente pela Companhia</w:t>
      </w:r>
      <w:r w:rsidR="00324E08" w:rsidRPr="00FC12AC">
        <w:rPr>
          <w:rFonts w:ascii="Verdana" w:hAnsi="Verdana"/>
          <w:sz w:val="20"/>
        </w:rPr>
        <w:t>, diretamente ou mediante utilização dos recursos do Fundo de Despesas</w:t>
      </w:r>
      <w:r w:rsidRPr="00FC12AC">
        <w:rPr>
          <w:rFonts w:ascii="Verdana" w:hAnsi="Verdana"/>
          <w:sz w:val="20"/>
        </w:rPr>
        <w:t>, sem prejuízo do direito de regresso contra a Companhia; ou (ii) que não são devidas pela Companhia</w:t>
      </w:r>
      <w:r w:rsidR="00CD3974">
        <w:rPr>
          <w:rFonts w:ascii="Verdana" w:hAnsi="Verdana"/>
          <w:sz w:val="20"/>
        </w:rPr>
        <w:t>, conforme elencadas na cláusula 11.1 acima</w:t>
      </w:r>
      <w:r w:rsidRPr="00FC12AC">
        <w:rPr>
          <w:rFonts w:ascii="Verdana" w:hAnsi="Verdana"/>
          <w:sz w:val="20"/>
        </w:rPr>
        <w:t>. Caso a Companhia não efetue o pagamento das Despesas previstas na Cláusula 10.1 acima</w:t>
      </w:r>
      <w:r w:rsidR="00324E08" w:rsidRPr="00FC12AC">
        <w:rPr>
          <w:rFonts w:ascii="Verdana" w:hAnsi="Verdana"/>
          <w:sz w:val="20"/>
        </w:rPr>
        <w:t xml:space="preserve"> ou não haja recursos suficientes no Fundo de Despesas</w:t>
      </w:r>
      <w:r w:rsidRPr="00FC12AC">
        <w:rPr>
          <w:rFonts w:ascii="Verdana" w:hAnsi="Verdana"/>
          <w:sz w:val="20"/>
        </w:rPr>
        <w:t xml:space="preserve">, tais Despesas deverão ser arcadas pelo Patrimônio Separado e reembolsadas pela Companhia dentro de até 5 (cinco) Dias Úteis contados do recebimento de solicitação neste sentido, e, caso os recursos do Patrimônio Separado não sejam suficientes, a Securitizadora e o Agente Fiduciário dos CRI poderão cobrar tal pagamento da Companhia com as penalidades previstas na Cláusula 10.3 abaixo ou solicitar aos </w:t>
      </w:r>
      <w:r w:rsidR="002E6C06" w:rsidRPr="00FC12AC">
        <w:rPr>
          <w:rFonts w:ascii="Verdana" w:hAnsi="Verdana"/>
          <w:sz w:val="20"/>
        </w:rPr>
        <w:t xml:space="preserve">Titulares de </w:t>
      </w:r>
      <w:r w:rsidRPr="00FC12AC">
        <w:rPr>
          <w:rFonts w:ascii="Verdana" w:hAnsi="Verdana"/>
          <w:sz w:val="20"/>
        </w:rPr>
        <w:t>CRI que arquem com o referido pagamento, ressalvado o direito de regresso contra a Companhia. Em última instância, as Despesas que eventualmente não tenham sido saldadas na forma desta Cláusula 10.2 serão acrescidas à dívida da Companhia no âmbito dos Créditos Imobiliários, e deverão ser pagas na ordem de prioridade estabelecida no Termo de Securitização.</w:t>
      </w:r>
    </w:p>
    <w:p w14:paraId="423AC512" w14:textId="77777777" w:rsidR="0088041F" w:rsidRPr="00FC12AC" w:rsidRDefault="0088041F" w:rsidP="0088041F">
      <w:pPr>
        <w:pStyle w:val="PargrafodaLista"/>
        <w:keepNext/>
        <w:spacing w:after="0" w:line="320" w:lineRule="exact"/>
        <w:ind w:left="0"/>
        <w:rPr>
          <w:rFonts w:ascii="Verdana" w:hAnsi="Verdana"/>
          <w:sz w:val="20"/>
        </w:rPr>
      </w:pPr>
    </w:p>
    <w:p w14:paraId="63A71E80" w14:textId="553C8D89" w:rsidR="0088041F" w:rsidRPr="00FC12AC" w:rsidRDefault="0088041F" w:rsidP="003E2A51">
      <w:pPr>
        <w:numPr>
          <w:ilvl w:val="1"/>
          <w:numId w:val="7"/>
        </w:numPr>
        <w:spacing w:after="0" w:line="320" w:lineRule="exact"/>
        <w:ind w:left="0" w:firstLine="0"/>
        <w:rPr>
          <w:rFonts w:ascii="Verdana" w:hAnsi="Verdana"/>
          <w:sz w:val="20"/>
        </w:rPr>
      </w:pPr>
      <w:r w:rsidRPr="00FC12AC">
        <w:rPr>
          <w:rFonts w:ascii="Verdana" w:hAnsi="Verdana"/>
          <w:color w:val="000000"/>
          <w:sz w:val="20"/>
        </w:rPr>
        <w:t xml:space="preserve">No caso de inadimplemento no pagamento de qualquer das Despesas pela Companhia os débitos em atraso ficarão sujeitos, independentemente de aviso, notificação ou </w:t>
      </w:r>
      <w:r w:rsidRPr="00AB6F68">
        <w:rPr>
          <w:rFonts w:ascii="Verdana" w:hAnsi="Verdana"/>
          <w:sz w:val="20"/>
        </w:rPr>
        <w:t>interpelação</w:t>
      </w:r>
      <w:r w:rsidRPr="00FC12AC">
        <w:rPr>
          <w:rFonts w:ascii="Verdana" w:hAnsi="Verdana"/>
          <w:color w:val="000000"/>
          <w:sz w:val="20"/>
        </w:rPr>
        <w:t xml:space="preserve"> judicial ou extrajudicial, a (i) juros de mora de 1% (um por cento) ao mês, calculados </w:t>
      </w:r>
      <w:r w:rsidRPr="00FC12AC">
        <w:rPr>
          <w:rFonts w:ascii="Verdana" w:hAnsi="Verdana"/>
          <w:i/>
          <w:color w:val="000000"/>
          <w:sz w:val="20"/>
        </w:rPr>
        <w:t xml:space="preserve">pro rata </w:t>
      </w:r>
      <w:proofErr w:type="spellStart"/>
      <w:r w:rsidRPr="00FC12AC">
        <w:rPr>
          <w:rFonts w:ascii="Verdana" w:hAnsi="Verdana"/>
          <w:i/>
          <w:color w:val="000000"/>
          <w:sz w:val="20"/>
        </w:rPr>
        <w:t>temporis</w:t>
      </w:r>
      <w:proofErr w:type="spellEnd"/>
      <w:r w:rsidRPr="00FC12AC">
        <w:rPr>
          <w:rFonts w:ascii="Verdana" w:hAnsi="Verdana"/>
          <w:i/>
          <w:color w:val="000000"/>
          <w:sz w:val="20"/>
        </w:rPr>
        <w:t xml:space="preserve"> </w:t>
      </w:r>
      <w:r w:rsidRPr="00FC12AC">
        <w:rPr>
          <w:rFonts w:ascii="Verdana" w:hAnsi="Verdana"/>
          <w:color w:val="000000"/>
          <w:sz w:val="20"/>
        </w:rPr>
        <w:t xml:space="preserve">desde a data de inadimplemento até a data do efetivo pagamento; (ii) multa moratória de natureza não compensatória de </w:t>
      </w:r>
      <w:r w:rsidR="00AC7348" w:rsidRPr="00FC12AC">
        <w:rPr>
          <w:rFonts w:ascii="Verdana" w:hAnsi="Verdana"/>
          <w:color w:val="000000"/>
          <w:sz w:val="20"/>
        </w:rPr>
        <w:t>2% (dois por cento</w:t>
      </w:r>
      <w:r w:rsidRPr="00FC12AC">
        <w:rPr>
          <w:rFonts w:ascii="Verdana" w:hAnsi="Verdana"/>
          <w:color w:val="000000"/>
          <w:sz w:val="20"/>
        </w:rPr>
        <w:t xml:space="preserve">); e (iii) atualização monetária pelo IGP-M, calculada </w:t>
      </w:r>
      <w:r w:rsidRPr="00FC12AC">
        <w:rPr>
          <w:rFonts w:ascii="Verdana" w:hAnsi="Verdana"/>
          <w:i/>
          <w:color w:val="000000"/>
          <w:sz w:val="20"/>
        </w:rPr>
        <w:t xml:space="preserve">pro rata </w:t>
      </w:r>
      <w:proofErr w:type="spellStart"/>
      <w:r w:rsidRPr="00FC12AC">
        <w:rPr>
          <w:rFonts w:ascii="Verdana" w:hAnsi="Verdana"/>
          <w:i/>
          <w:color w:val="000000"/>
          <w:sz w:val="20"/>
        </w:rPr>
        <w:t>temporis</w:t>
      </w:r>
      <w:proofErr w:type="spellEnd"/>
      <w:r w:rsidRPr="00FC12AC">
        <w:rPr>
          <w:rFonts w:ascii="Verdana" w:hAnsi="Verdana"/>
          <w:color w:val="000000"/>
          <w:sz w:val="20"/>
        </w:rPr>
        <w:t xml:space="preserve"> desde a data de inadimplemento até a data do respectivo pagamento.</w:t>
      </w:r>
    </w:p>
    <w:p w14:paraId="1D4A01F9" w14:textId="77777777" w:rsidR="0088041F" w:rsidRPr="00FC12AC" w:rsidRDefault="0088041F" w:rsidP="0088041F">
      <w:pPr>
        <w:pStyle w:val="PargrafodaLista"/>
        <w:rPr>
          <w:rFonts w:ascii="Verdana" w:hAnsi="Verdana"/>
          <w:sz w:val="20"/>
        </w:rPr>
      </w:pPr>
    </w:p>
    <w:p w14:paraId="3B3A6F65" w14:textId="4CFE8774" w:rsidR="0088041F" w:rsidRPr="00FC12AC" w:rsidRDefault="0088041F" w:rsidP="003E2A51">
      <w:pPr>
        <w:numPr>
          <w:ilvl w:val="1"/>
          <w:numId w:val="7"/>
        </w:numPr>
        <w:spacing w:after="0" w:line="320" w:lineRule="exact"/>
        <w:ind w:left="0" w:firstLine="0"/>
        <w:rPr>
          <w:rFonts w:ascii="Verdana" w:hAnsi="Verdana"/>
          <w:sz w:val="20"/>
        </w:rPr>
      </w:pPr>
      <w:r w:rsidRPr="00FC12AC">
        <w:rPr>
          <w:rFonts w:ascii="Verdana" w:hAnsi="Verdana"/>
          <w:color w:val="000000"/>
          <w:sz w:val="20"/>
        </w:rPr>
        <w:t xml:space="preserve">Na </w:t>
      </w:r>
      <w:r w:rsidRPr="00AB6F68">
        <w:rPr>
          <w:rFonts w:ascii="Verdana" w:hAnsi="Verdana"/>
          <w:sz w:val="20"/>
        </w:rPr>
        <w:t>hipótese</w:t>
      </w:r>
      <w:r w:rsidRPr="00FC12AC">
        <w:rPr>
          <w:rFonts w:ascii="Verdana" w:hAnsi="Verdana"/>
          <w:color w:val="000000"/>
          <w:sz w:val="20"/>
        </w:rPr>
        <w:t xml:space="preserve"> de a data de vencimento dos CRI vir a ser prorrogada por deliberação da </w:t>
      </w:r>
      <w:r w:rsidR="004F7D0A" w:rsidRPr="00FC12AC">
        <w:rPr>
          <w:rFonts w:ascii="Verdana" w:hAnsi="Verdana"/>
          <w:color w:val="000000"/>
          <w:sz w:val="20"/>
        </w:rPr>
        <w:t>A</w:t>
      </w:r>
      <w:r w:rsidRPr="00FC12AC">
        <w:rPr>
          <w:rFonts w:ascii="Verdana" w:hAnsi="Verdana"/>
          <w:color w:val="000000"/>
          <w:sz w:val="20"/>
        </w:rPr>
        <w:t xml:space="preserve">ssembleia </w:t>
      </w:r>
      <w:r w:rsidR="004F7D0A" w:rsidRPr="00FC12AC">
        <w:rPr>
          <w:rFonts w:ascii="Verdana" w:hAnsi="Verdana"/>
          <w:color w:val="000000"/>
          <w:sz w:val="20"/>
        </w:rPr>
        <w:t>G</w:t>
      </w:r>
      <w:r w:rsidRPr="00FC12AC">
        <w:rPr>
          <w:rFonts w:ascii="Verdana" w:hAnsi="Verdana"/>
          <w:color w:val="000000"/>
          <w:sz w:val="20"/>
        </w:rPr>
        <w:t xml:space="preserve">eral </w:t>
      </w:r>
      <w:r w:rsidR="00D71F36" w:rsidRPr="00FC12AC">
        <w:rPr>
          <w:rFonts w:ascii="Verdana" w:hAnsi="Verdana"/>
          <w:color w:val="000000"/>
          <w:sz w:val="20"/>
        </w:rPr>
        <w:t xml:space="preserve">de </w:t>
      </w:r>
      <w:r w:rsidR="004F7D0A" w:rsidRPr="00FC12AC">
        <w:rPr>
          <w:rFonts w:ascii="Verdana" w:hAnsi="Verdana"/>
          <w:color w:val="000000"/>
          <w:sz w:val="20"/>
        </w:rPr>
        <w:t>T</w:t>
      </w:r>
      <w:r w:rsidRPr="00FC12AC">
        <w:rPr>
          <w:rFonts w:ascii="Verdana" w:hAnsi="Verdana"/>
          <w:color w:val="000000"/>
          <w:sz w:val="20"/>
        </w:rPr>
        <w:t>itulares de CRI, a Securitizadora, o Agente Fiduciário dos CRI e os demais prestadores de serviço continuarem exercendo as suas funções, as despesas, conforme o caso, continuarão sendo devidas pela Companhia.</w:t>
      </w:r>
    </w:p>
    <w:p w14:paraId="4BD04989" w14:textId="77777777" w:rsidR="0088041F" w:rsidRPr="00FC12AC" w:rsidRDefault="0088041F" w:rsidP="0088041F">
      <w:pPr>
        <w:pStyle w:val="PargrafodaLista"/>
        <w:rPr>
          <w:rFonts w:ascii="Verdana" w:hAnsi="Verdana"/>
          <w:color w:val="000000"/>
          <w:sz w:val="20"/>
        </w:rPr>
      </w:pPr>
    </w:p>
    <w:p w14:paraId="10A1F06D" w14:textId="73BB8B25" w:rsidR="0088041F" w:rsidRPr="00FC12AC" w:rsidRDefault="0088041F" w:rsidP="003E2A51">
      <w:pPr>
        <w:numPr>
          <w:ilvl w:val="1"/>
          <w:numId w:val="7"/>
        </w:numPr>
        <w:spacing w:after="0" w:line="320" w:lineRule="exact"/>
        <w:ind w:left="0" w:firstLine="0"/>
        <w:rPr>
          <w:rFonts w:ascii="Verdana" w:hAnsi="Verdana"/>
          <w:sz w:val="20"/>
        </w:rPr>
      </w:pPr>
      <w:r w:rsidRPr="00FC12AC">
        <w:rPr>
          <w:rFonts w:ascii="Verdana" w:hAnsi="Verdana"/>
          <w:sz w:val="20"/>
        </w:rPr>
        <w:t xml:space="preserve">As despesas a serem adiantadas pelos </w:t>
      </w:r>
      <w:r w:rsidR="00D71F36" w:rsidRPr="00FC12AC">
        <w:rPr>
          <w:rFonts w:ascii="Verdana" w:hAnsi="Verdana"/>
          <w:sz w:val="20"/>
        </w:rPr>
        <w:t>T</w:t>
      </w:r>
      <w:r w:rsidRPr="00FC12AC">
        <w:rPr>
          <w:rFonts w:ascii="Verdana" w:hAnsi="Verdana"/>
          <w:sz w:val="20"/>
        </w:rPr>
        <w:t xml:space="preserve">itulares de CRI à emissora dos CRI e/ou ao </w:t>
      </w:r>
      <w:r w:rsidRPr="00AB6F68">
        <w:rPr>
          <w:rFonts w:ascii="Verdana" w:hAnsi="Verdana"/>
          <w:sz w:val="20"/>
        </w:rPr>
        <w:t>Agente</w:t>
      </w:r>
      <w:r w:rsidRPr="00FC12AC">
        <w:rPr>
          <w:rFonts w:ascii="Verdana" w:hAnsi="Verdana"/>
          <w:sz w:val="20"/>
        </w:rPr>
        <w:t xml:space="preserve"> Fiduciário dos CRI deverão ser, sempre que possível, previamente aprovadas pelos </w:t>
      </w:r>
      <w:r w:rsidR="00D71F36" w:rsidRPr="00FC12AC">
        <w:rPr>
          <w:rFonts w:ascii="Verdana" w:hAnsi="Verdana"/>
          <w:sz w:val="20"/>
        </w:rPr>
        <w:t>T</w:t>
      </w:r>
      <w:r w:rsidRPr="00FC12AC">
        <w:rPr>
          <w:rFonts w:ascii="Verdana" w:hAnsi="Verdana"/>
          <w:sz w:val="20"/>
        </w:rPr>
        <w:t xml:space="preserve">itulares de CRI e, posteriormente, conforme previsto em lei, ressarcidas aos </w:t>
      </w:r>
      <w:r w:rsidR="00D71F36" w:rsidRPr="00FC12AC">
        <w:rPr>
          <w:rFonts w:ascii="Verdana" w:hAnsi="Verdana"/>
          <w:sz w:val="20"/>
        </w:rPr>
        <w:t>T</w:t>
      </w:r>
      <w:r w:rsidRPr="00FC12AC">
        <w:rPr>
          <w:rFonts w:ascii="Verdana" w:hAnsi="Verdana"/>
          <w:sz w:val="20"/>
        </w:rPr>
        <w:t xml:space="preserve">itulares de CRI (apenas e exclusivamente se houver recursos disponíveis no Patrimônio Separado), conforme o caso, na defesa dos interesses dos </w:t>
      </w:r>
      <w:r w:rsidR="00D71F36" w:rsidRPr="00FC12AC">
        <w:rPr>
          <w:rFonts w:ascii="Verdana" w:hAnsi="Verdana"/>
          <w:sz w:val="20"/>
        </w:rPr>
        <w:t>T</w:t>
      </w:r>
      <w:r w:rsidRPr="00FC12AC">
        <w:rPr>
          <w:rFonts w:ascii="Verdana" w:hAnsi="Verdana"/>
          <w:sz w:val="20"/>
        </w:rPr>
        <w:t xml:space="preserve">itulares de CRI, incluem, exemplificativamente: (a) as despesas com contratação de serviços de auditoria, assessoria legal, fiscal, contábil e de outros especialistas; (b) as custas judiciais, emolumentos e demais taxas, honorários e despesas incorridas em decorrência dos procedimentos judiciais ou extrajudiciais a serem propostos contra a </w:t>
      </w:r>
      <w:r w:rsidR="00FD3E29" w:rsidRPr="00FC12AC">
        <w:rPr>
          <w:rFonts w:ascii="Verdana" w:hAnsi="Verdana"/>
          <w:sz w:val="20"/>
        </w:rPr>
        <w:t>Companhia</w:t>
      </w:r>
      <w:r w:rsidRPr="00FC12AC">
        <w:rPr>
          <w:rFonts w:ascii="Verdana" w:hAnsi="Verdana"/>
          <w:sz w:val="20"/>
        </w:rPr>
        <w:t xml:space="preserve"> ou terceiros, objetivando salvaguardar, cobrar e/ou executar os Créditos Imobiliários; (c) as despesas com viagens e estadias incorridas pelos administradores da emissora dos CRI e/ou pelo Agente Fiduciário dos CRI, bem como pelos prestadores de serviços eventualmente contratados, desde que relacionados com as medidas judiciais e/ou extrajudiciais necessárias à salvaguarda dos direitos e/ou cobrança dos Créditos Imobiliários; ou (d) eventuais indenizações, multas, despesas e custas incorridas em decorrência de eventuais condenações (incluindo verbas de sucumbência) em ações judiciais propostas pela emissora dos CRI, podendo a emissora dos CRI e/ou o Agente Fiduciário dos CRI, conforme o caso, solicitar garantia prévia dos </w:t>
      </w:r>
      <w:r w:rsidR="00D71F36" w:rsidRPr="00FC12AC">
        <w:rPr>
          <w:rFonts w:ascii="Verdana" w:hAnsi="Verdana"/>
          <w:sz w:val="20"/>
        </w:rPr>
        <w:t>T</w:t>
      </w:r>
      <w:r w:rsidRPr="00FC12AC">
        <w:rPr>
          <w:rFonts w:ascii="Verdana" w:hAnsi="Verdana"/>
          <w:sz w:val="20"/>
        </w:rPr>
        <w:t>itulares de CRI para cobertura do risco da sucumbência; ou (e) a remuneração e as despesas reembolsáveis do Agente Fiduciário dos CRI, nos termos do Termo de Securitização, bem como a remuneração do Agente Fiduciário dos CRI na hipótese de a emissora dos CRI permanecer em inadimplência com relação ao pagamento desta por um período superior a 30 (trinta) dias.</w:t>
      </w:r>
    </w:p>
    <w:p w14:paraId="2F914F67" w14:textId="77777777" w:rsidR="000D0979" w:rsidRPr="00FC12AC" w:rsidRDefault="000D0979" w:rsidP="000D0979">
      <w:pPr>
        <w:pStyle w:val="PargrafodaLista"/>
        <w:keepNext/>
        <w:spacing w:after="0" w:line="320" w:lineRule="exact"/>
        <w:ind w:left="0"/>
        <w:rPr>
          <w:rFonts w:ascii="Verdana" w:hAnsi="Verdana"/>
          <w:sz w:val="20"/>
        </w:rPr>
      </w:pPr>
    </w:p>
    <w:p w14:paraId="749FF908" w14:textId="7CD60B77" w:rsidR="000D0979" w:rsidRPr="00FC12AC" w:rsidRDefault="000D0979" w:rsidP="003E2A51">
      <w:pPr>
        <w:numPr>
          <w:ilvl w:val="1"/>
          <w:numId w:val="7"/>
        </w:numPr>
        <w:spacing w:after="0" w:line="320" w:lineRule="exact"/>
        <w:ind w:left="0" w:firstLine="0"/>
        <w:rPr>
          <w:rFonts w:ascii="Verdana" w:hAnsi="Verdana"/>
          <w:sz w:val="20"/>
        </w:rPr>
      </w:pPr>
      <w:r w:rsidRPr="00FC12AC">
        <w:rPr>
          <w:rFonts w:ascii="Verdana" w:hAnsi="Verdana"/>
          <w:sz w:val="20"/>
        </w:rPr>
        <w:t>Considerando</w:t>
      </w:r>
      <w:r w:rsidRPr="00FC12AC">
        <w:rPr>
          <w:rFonts w:ascii="Verdana" w:eastAsia="Arial Unicode MS" w:hAnsi="Verdana"/>
          <w:color w:val="000000"/>
          <w:sz w:val="20"/>
        </w:rPr>
        <w:t xml:space="preserve"> que a responsabilidade da emissora dos CRI se limita ao Patrimônio </w:t>
      </w:r>
      <w:r w:rsidRPr="00AB6F68">
        <w:rPr>
          <w:rFonts w:ascii="Verdana" w:hAnsi="Verdana"/>
          <w:sz w:val="20"/>
        </w:rPr>
        <w:t>Separado</w:t>
      </w:r>
      <w:r w:rsidRPr="00FC12AC">
        <w:rPr>
          <w:rFonts w:ascii="Verdana" w:eastAsia="Arial Unicode MS" w:hAnsi="Verdana"/>
          <w:color w:val="000000"/>
          <w:sz w:val="20"/>
        </w:rPr>
        <w:t>, nos termos da Lei nº 9.514, caso o Patrimônio Separado seja insuficiente para arcar com as despesas mencionadas na Cláusula</w:t>
      </w:r>
      <w:r w:rsidR="00887F97" w:rsidRPr="00FC12AC">
        <w:rPr>
          <w:rFonts w:ascii="Verdana" w:eastAsia="Arial Unicode MS" w:hAnsi="Verdana"/>
          <w:color w:val="000000"/>
          <w:sz w:val="20"/>
        </w:rPr>
        <w:t xml:space="preserve"> 10</w:t>
      </w:r>
      <w:r w:rsidRPr="00FC12AC">
        <w:rPr>
          <w:rFonts w:ascii="Verdana" w:eastAsia="Arial Unicode MS" w:hAnsi="Verdana"/>
          <w:color w:val="000000"/>
          <w:sz w:val="20"/>
        </w:rPr>
        <w:t xml:space="preserve">.1 acima, tais </w:t>
      </w:r>
      <w:r w:rsidRPr="00FC12AC">
        <w:rPr>
          <w:rFonts w:ascii="Verdana" w:eastAsia="Arial Unicode MS" w:hAnsi="Verdana"/>
          <w:color w:val="000000"/>
          <w:sz w:val="20"/>
        </w:rPr>
        <w:lastRenderedPageBreak/>
        <w:t xml:space="preserve">despesas serão suportadas pelos </w:t>
      </w:r>
      <w:r w:rsidR="00D71F36" w:rsidRPr="00FC12AC">
        <w:rPr>
          <w:rFonts w:ascii="Verdana" w:eastAsia="Arial Unicode MS" w:hAnsi="Verdana"/>
          <w:color w:val="000000"/>
          <w:sz w:val="20"/>
        </w:rPr>
        <w:t>T</w:t>
      </w:r>
      <w:r w:rsidRPr="00FC12AC">
        <w:rPr>
          <w:rFonts w:ascii="Verdana" w:eastAsia="Arial Unicode MS" w:hAnsi="Verdana"/>
          <w:color w:val="000000"/>
          <w:sz w:val="20"/>
        </w:rPr>
        <w:t>itulares de CRI, na proporção dos CRI titulados por cada um deles</w:t>
      </w:r>
      <w:r w:rsidR="00887F97" w:rsidRPr="00FC12AC">
        <w:rPr>
          <w:rFonts w:ascii="Verdana" w:eastAsia="Arial Unicode MS" w:hAnsi="Verdana"/>
          <w:color w:val="000000"/>
          <w:sz w:val="20"/>
        </w:rPr>
        <w:t>.</w:t>
      </w:r>
    </w:p>
    <w:p w14:paraId="3821A736" w14:textId="77777777" w:rsidR="00887F97" w:rsidRPr="00FC12AC" w:rsidRDefault="00887F97" w:rsidP="00887F97">
      <w:pPr>
        <w:pStyle w:val="PargrafodaLista"/>
        <w:rPr>
          <w:rFonts w:ascii="Verdana" w:hAnsi="Verdana"/>
          <w:sz w:val="20"/>
        </w:rPr>
      </w:pPr>
    </w:p>
    <w:p w14:paraId="7E188D78" w14:textId="19E933E0" w:rsidR="00887F97" w:rsidRPr="00FC12AC" w:rsidRDefault="00887F97" w:rsidP="003E2A51">
      <w:pPr>
        <w:numPr>
          <w:ilvl w:val="1"/>
          <w:numId w:val="7"/>
        </w:numPr>
        <w:spacing w:after="0" w:line="320" w:lineRule="exact"/>
        <w:ind w:left="0" w:firstLine="0"/>
        <w:rPr>
          <w:rFonts w:ascii="Verdana" w:hAnsi="Verdana"/>
          <w:sz w:val="20"/>
        </w:rPr>
      </w:pPr>
      <w:r w:rsidRPr="00FC12AC">
        <w:rPr>
          <w:rFonts w:ascii="Verdana" w:hAnsi="Verdana"/>
          <w:sz w:val="20"/>
        </w:rPr>
        <w:t xml:space="preserve">O Patrimônio Separado, caso a Companhia não o faça, ressarcirá a emissora dos CRI e o Agente Fiduciário dos CRI de todas as despesas efetivamente incorridas com relação ao exercício de suas funções, tais como (a) registro de documentos, notificações, extração de certidões em geral, </w:t>
      </w:r>
      <w:r w:rsidRPr="00FC12AC">
        <w:rPr>
          <w:rFonts w:ascii="Verdana" w:eastAsia="Arial Unicode MS" w:hAnsi="Verdana"/>
          <w:color w:val="000000"/>
          <w:sz w:val="20"/>
        </w:rPr>
        <w:t>reconhecimento</w:t>
      </w:r>
      <w:r w:rsidRPr="00FC12AC">
        <w:rPr>
          <w:rFonts w:ascii="Verdana" w:hAnsi="Verdana"/>
          <w:sz w:val="20"/>
        </w:rPr>
        <w:t xml:space="preserve"> de firmas em cartórios, cópias autenticadas em cartório e/ou reprográficas, emolumentos cartorários, custas processuais, periciais e similares; (b) contratação de prestadores de serviços não determinados nos Documentos da Operação, inclusive assessores legais, agentes de auditoria, fiscalização e/ou cobrança; (c) despesas relacionadas ao transporte de pessoas (viagens) e documentos (correios e/ou motoboy), hospedagem e alimentação de seus agentes, estacionamento, custos com telefonia, </w:t>
      </w:r>
      <w:proofErr w:type="spellStart"/>
      <w:r w:rsidRPr="00FC12AC">
        <w:rPr>
          <w:rFonts w:ascii="Verdana" w:hAnsi="Verdana"/>
          <w:i/>
          <w:sz w:val="20"/>
        </w:rPr>
        <w:t>conference</w:t>
      </w:r>
      <w:proofErr w:type="spellEnd"/>
      <w:r w:rsidRPr="00FC12AC">
        <w:rPr>
          <w:rFonts w:ascii="Verdana" w:hAnsi="Verdana"/>
          <w:i/>
          <w:sz w:val="20"/>
        </w:rPr>
        <w:t xml:space="preserve"> </w:t>
      </w:r>
      <w:proofErr w:type="spellStart"/>
      <w:r w:rsidRPr="00FC12AC">
        <w:rPr>
          <w:rFonts w:ascii="Verdana" w:hAnsi="Verdana"/>
          <w:i/>
          <w:sz w:val="20"/>
        </w:rPr>
        <w:t>call</w:t>
      </w:r>
      <w:proofErr w:type="spellEnd"/>
      <w:r w:rsidRPr="00FC12AC">
        <w:rPr>
          <w:rFonts w:ascii="Verdana" w:hAnsi="Verdana"/>
          <w:sz w:val="20"/>
        </w:rPr>
        <w:t>; e (d) publicações em jornais e outros meios de comunicação, bem como locação de imóvel e contratação de colaboradores para realização de assembleias, todas estas voltadas à proteção dos direitos e interesses dos Titulares de CRI ou para realizar o Crédito Imobiliário. O ressarcimento a que se refere esta Cláusula será efetuado em até 5 (cinco) Dias Úteis após a efetivação da despesa em questão.</w:t>
      </w:r>
    </w:p>
    <w:p w14:paraId="0EF8200B" w14:textId="77777777" w:rsidR="00887F97" w:rsidRPr="00FC12AC" w:rsidRDefault="00887F97" w:rsidP="00887F97">
      <w:pPr>
        <w:pStyle w:val="PargrafodaLista"/>
        <w:keepNext/>
        <w:spacing w:after="0" w:line="320" w:lineRule="exact"/>
        <w:ind w:left="0"/>
        <w:rPr>
          <w:rFonts w:ascii="Verdana" w:hAnsi="Verdana"/>
          <w:sz w:val="20"/>
        </w:rPr>
      </w:pPr>
    </w:p>
    <w:p w14:paraId="5FF20BC1" w14:textId="27107ECA" w:rsidR="00887F97" w:rsidRPr="007D4980" w:rsidRDefault="00887F97" w:rsidP="003E2A51">
      <w:pPr>
        <w:numPr>
          <w:ilvl w:val="1"/>
          <w:numId w:val="7"/>
        </w:numPr>
        <w:spacing w:after="0" w:line="320" w:lineRule="exact"/>
        <w:ind w:left="0" w:firstLine="0"/>
        <w:rPr>
          <w:rFonts w:ascii="Verdana" w:hAnsi="Verdana"/>
          <w:sz w:val="20"/>
        </w:rPr>
      </w:pPr>
      <w:r w:rsidRPr="00FC12AC">
        <w:rPr>
          <w:rFonts w:ascii="Verdana" w:hAnsi="Verdana"/>
          <w:color w:val="000000"/>
          <w:sz w:val="20"/>
        </w:rPr>
        <w:t xml:space="preserve">Em </w:t>
      </w:r>
      <w:r w:rsidR="00391D67" w:rsidRPr="00AB6F68">
        <w:rPr>
          <w:rFonts w:ascii="Verdana" w:hAnsi="Verdana"/>
          <w:sz w:val="20"/>
        </w:rPr>
        <w:t>qualquer</w:t>
      </w:r>
      <w:r w:rsidR="00391D67" w:rsidRPr="00FC12AC">
        <w:rPr>
          <w:rFonts w:ascii="Verdana" w:hAnsi="Verdana"/>
          <w:color w:val="000000"/>
          <w:sz w:val="20"/>
        </w:rPr>
        <w:t xml:space="preserve"> Reestruturação (conforme definido abaixo) que vier a ocorrer ao longo do </w:t>
      </w:r>
      <w:r w:rsidR="00391D67" w:rsidRPr="00FC12AC">
        <w:rPr>
          <w:rFonts w:ascii="Verdana" w:hAnsi="Verdana"/>
          <w:sz w:val="20"/>
        </w:rPr>
        <w:t>prazo</w:t>
      </w:r>
      <w:r w:rsidR="00391D67" w:rsidRPr="00FC12AC">
        <w:rPr>
          <w:rFonts w:ascii="Verdana" w:hAnsi="Verdana"/>
          <w:color w:val="000000"/>
          <w:sz w:val="20"/>
        </w:rPr>
        <w:t xml:space="preserve"> de</w:t>
      </w:r>
      <w:r w:rsidR="00391D67" w:rsidRPr="008B2E60">
        <w:rPr>
          <w:rFonts w:ascii="Verdana" w:hAnsi="Verdana"/>
          <w:color w:val="000000"/>
          <w:sz w:val="20"/>
        </w:rPr>
        <w:t xml:space="preserve"> duração dos CRI, que implique a elaboração de aditamentos aos Documentos da Operação e/ou na realização de assembleias gerais de Titulares d</w:t>
      </w:r>
      <w:r w:rsidR="00391D67">
        <w:rPr>
          <w:rFonts w:ascii="Verdana" w:hAnsi="Verdana"/>
          <w:color w:val="000000"/>
          <w:sz w:val="20"/>
        </w:rPr>
        <w:t>e</w:t>
      </w:r>
      <w:r w:rsidR="00391D67" w:rsidRPr="008B2E60">
        <w:rPr>
          <w:rFonts w:ascii="Verdana" w:hAnsi="Verdana"/>
          <w:color w:val="000000"/>
          <w:sz w:val="20"/>
        </w:rPr>
        <w:t xml:space="preserve"> CRI, será devida, pela </w:t>
      </w:r>
      <w:r w:rsidR="00391D67">
        <w:rPr>
          <w:rFonts w:ascii="Verdana" w:hAnsi="Verdana"/>
          <w:color w:val="000000"/>
          <w:sz w:val="20"/>
        </w:rPr>
        <w:t>Companhia</w:t>
      </w:r>
      <w:r w:rsidR="00391D67" w:rsidRPr="008B2E60">
        <w:rPr>
          <w:rFonts w:ascii="Verdana" w:hAnsi="Verdana"/>
          <w:color w:val="000000"/>
          <w:sz w:val="20"/>
        </w:rPr>
        <w:t xml:space="preserve"> à </w:t>
      </w:r>
      <w:r w:rsidR="00391D67">
        <w:rPr>
          <w:rFonts w:ascii="Verdana" w:hAnsi="Verdana"/>
          <w:color w:val="000000"/>
          <w:sz w:val="20"/>
        </w:rPr>
        <w:t>Securitizadora</w:t>
      </w:r>
      <w:r w:rsidR="00391D67" w:rsidRPr="008B2E60">
        <w:rPr>
          <w:rFonts w:ascii="Verdana" w:hAnsi="Verdana"/>
          <w:color w:val="000000"/>
          <w:sz w:val="20"/>
        </w:rPr>
        <w:t xml:space="preserve">, uma remuneração adicional, equivalente a </w:t>
      </w:r>
      <w:r w:rsidR="00B47615" w:rsidRPr="00F34CEA">
        <w:rPr>
          <w:rFonts w:ascii="Verdana" w:hAnsi="Verdana"/>
          <w:color w:val="000000"/>
          <w:sz w:val="20"/>
        </w:rPr>
        <w:t>R$ 600,00 (seiscentos reais)</w:t>
      </w:r>
      <w:r w:rsidR="00CB41E7">
        <w:rPr>
          <w:rFonts w:ascii="Verdana" w:hAnsi="Verdana"/>
          <w:color w:val="000000"/>
          <w:sz w:val="20"/>
        </w:rPr>
        <w:t xml:space="preserve"> </w:t>
      </w:r>
      <w:r w:rsidR="00391D67" w:rsidRPr="008B2E60">
        <w:rPr>
          <w:rFonts w:ascii="Verdana" w:hAnsi="Verdana"/>
          <w:color w:val="000000"/>
          <w:sz w:val="20"/>
        </w:rPr>
        <w:t xml:space="preserve">por hora de trabalho dos profissionais da Securitizadora dedicados a tais atividades, corrigidos a partir da data da emissão dos CRI pela variação acumulada do IPCA no período anterior, sendo que tal valor de remuneração adicional estará limitado a, no máximo </w:t>
      </w:r>
      <w:r w:rsidR="00652CB7" w:rsidRPr="00892D86">
        <w:rPr>
          <w:rFonts w:ascii="Verdana" w:hAnsi="Verdana"/>
          <w:color w:val="000000"/>
          <w:sz w:val="20"/>
        </w:rPr>
        <w:t xml:space="preserve">R$ </w:t>
      </w:r>
      <w:r w:rsidR="00652CB7">
        <w:rPr>
          <w:rFonts w:ascii="Verdana" w:hAnsi="Verdana"/>
          <w:color w:val="000000"/>
          <w:sz w:val="20"/>
        </w:rPr>
        <w:t>10.000,00</w:t>
      </w:r>
      <w:r w:rsidR="00652CB7" w:rsidRPr="00892D86">
        <w:rPr>
          <w:rFonts w:ascii="Verdana" w:hAnsi="Verdana"/>
          <w:color w:val="000000"/>
          <w:sz w:val="20"/>
        </w:rPr>
        <w:t xml:space="preserve"> (</w:t>
      </w:r>
      <w:r w:rsidR="00D1643B">
        <w:rPr>
          <w:rFonts w:ascii="Verdana" w:hAnsi="Verdana"/>
          <w:color w:val="000000"/>
          <w:sz w:val="20"/>
        </w:rPr>
        <w:t>d</w:t>
      </w:r>
      <w:r w:rsidR="00652CB7">
        <w:rPr>
          <w:rFonts w:ascii="Verdana" w:hAnsi="Verdana"/>
          <w:color w:val="000000"/>
          <w:sz w:val="20"/>
        </w:rPr>
        <w:t>ez mil reais</w:t>
      </w:r>
      <w:r w:rsidR="00652CB7" w:rsidRPr="00892D86">
        <w:rPr>
          <w:rFonts w:ascii="Verdana" w:hAnsi="Verdana"/>
          <w:color w:val="000000"/>
          <w:sz w:val="20"/>
        </w:rPr>
        <w:t>)</w:t>
      </w:r>
      <w:r w:rsidR="00652CB7">
        <w:rPr>
          <w:rFonts w:ascii="Verdana" w:hAnsi="Verdana"/>
          <w:color w:val="000000"/>
          <w:sz w:val="20"/>
        </w:rPr>
        <w:t xml:space="preserve">. </w:t>
      </w:r>
      <w:r w:rsidR="00652CB7" w:rsidRPr="008B2E60">
        <w:rPr>
          <w:rFonts w:ascii="Verdana" w:hAnsi="Verdana"/>
          <w:color w:val="000000"/>
          <w:sz w:val="20"/>
        </w:rPr>
        <w:t>Também</w:t>
      </w:r>
      <w:r w:rsidR="00391D67" w:rsidRPr="008B2E60">
        <w:rPr>
          <w:rFonts w:ascii="Verdana" w:hAnsi="Verdana"/>
          <w:color w:val="000000"/>
          <w:sz w:val="20"/>
        </w:rPr>
        <w:t xml:space="preserve">, a </w:t>
      </w:r>
      <w:r w:rsidR="00391D67">
        <w:rPr>
          <w:rFonts w:ascii="Verdana" w:hAnsi="Verdana"/>
          <w:color w:val="000000"/>
          <w:sz w:val="20"/>
        </w:rPr>
        <w:t>Companhia</w:t>
      </w:r>
      <w:r w:rsidR="00391D67" w:rsidRPr="008B2E60">
        <w:rPr>
          <w:rFonts w:ascii="Verdana" w:hAnsi="Verdana"/>
          <w:color w:val="000000"/>
          <w:sz w:val="20"/>
        </w:rPr>
        <w:t xml:space="preserve"> deverá arcar com todos os custos decorrentes da formalização e constituição dessas alterações, inclusive aqueles relativos a honorários advocatícios razoáveis devidos ao assessor legal escolhido de comum acordo entre as partes, acrescido das despesas e custos devidos a tal assessor legal. O pagamento da remuneração prevista nesta Cláusula ocorrerá sem prejuízo da remuneração devida a terceiros eventualmente contratados para a prestação de serviços acessórios àqueles prestados pela Securitizadora também será arcado pela </w:t>
      </w:r>
      <w:r w:rsidR="00391D67">
        <w:rPr>
          <w:rFonts w:ascii="Verdana" w:hAnsi="Verdana"/>
          <w:color w:val="000000"/>
          <w:sz w:val="20"/>
        </w:rPr>
        <w:t>Companhia</w:t>
      </w:r>
      <w:r w:rsidRPr="008B2E60">
        <w:rPr>
          <w:rFonts w:ascii="Verdana" w:hAnsi="Verdana"/>
          <w:color w:val="000000"/>
          <w:sz w:val="20"/>
        </w:rPr>
        <w:t>.</w:t>
      </w:r>
    </w:p>
    <w:p w14:paraId="3EDCDD81" w14:textId="77777777" w:rsidR="00F17F81" w:rsidRPr="007D4980" w:rsidRDefault="00F17F81" w:rsidP="007D4980">
      <w:pPr>
        <w:spacing w:after="0" w:line="320" w:lineRule="exact"/>
        <w:rPr>
          <w:rFonts w:ascii="Verdana" w:hAnsi="Verdana"/>
          <w:sz w:val="20"/>
        </w:rPr>
      </w:pPr>
    </w:p>
    <w:p w14:paraId="64DD85A4" w14:textId="215CD14D" w:rsidR="00F17F81" w:rsidRPr="00FD3E29" w:rsidRDefault="00F17F81" w:rsidP="003E2A51">
      <w:pPr>
        <w:numPr>
          <w:ilvl w:val="1"/>
          <w:numId w:val="7"/>
        </w:numPr>
        <w:spacing w:after="0" w:line="320" w:lineRule="exact"/>
        <w:ind w:left="0" w:firstLine="0"/>
        <w:rPr>
          <w:rFonts w:ascii="Verdana" w:hAnsi="Verdana"/>
          <w:sz w:val="20"/>
        </w:rPr>
      </w:pPr>
      <w:r w:rsidRPr="00D52197">
        <w:rPr>
          <w:rFonts w:ascii="Verdana" w:hAnsi="Verdana"/>
          <w:sz w:val="20"/>
        </w:rPr>
        <w:t xml:space="preserve">No caso de </w:t>
      </w:r>
      <w:r w:rsidRPr="007D4980">
        <w:rPr>
          <w:rFonts w:ascii="Verdana" w:hAnsi="Verdana"/>
          <w:color w:val="000000"/>
          <w:sz w:val="20"/>
        </w:rPr>
        <w:t>inadimplemento no pagamento dos CRI ou da Companhia, ou de reestruturação das condições da oferta após a Emissão, bem como a participação em reuniões ou contatos</w:t>
      </w:r>
      <w:r w:rsidRPr="00D52197">
        <w:rPr>
          <w:rFonts w:ascii="Verdana" w:hAnsi="Verdana"/>
          <w:sz w:val="20"/>
        </w:rPr>
        <w:t xml:space="preserve"> telefônicos e/ou </w:t>
      </w:r>
      <w:proofErr w:type="spellStart"/>
      <w:r w:rsidRPr="00D52197">
        <w:rPr>
          <w:rFonts w:ascii="Verdana" w:hAnsi="Verdana"/>
          <w:sz w:val="20"/>
        </w:rPr>
        <w:t>conference</w:t>
      </w:r>
      <w:proofErr w:type="spellEnd"/>
      <w:r w:rsidRPr="00D52197">
        <w:rPr>
          <w:rFonts w:ascii="Verdana" w:hAnsi="Verdana"/>
          <w:sz w:val="20"/>
        </w:rPr>
        <w:t xml:space="preserve"> </w:t>
      </w:r>
      <w:proofErr w:type="spellStart"/>
      <w:r w:rsidRPr="00D52197">
        <w:rPr>
          <w:rFonts w:ascii="Verdana" w:hAnsi="Verdana"/>
          <w:sz w:val="20"/>
        </w:rPr>
        <w:t>call</w:t>
      </w:r>
      <w:proofErr w:type="spellEnd"/>
      <w:r w:rsidRPr="00D52197">
        <w:rPr>
          <w:rFonts w:ascii="Verdana" w:hAnsi="Verdana"/>
          <w:sz w:val="20"/>
        </w:rPr>
        <w:t xml:space="preserve">, Assembleias Gerais presenciais ou virtuais, que implique à título exemplificativo, em execução das garantias, participação em reuniões internas ou externas ao escritório do Agente Fiduciário, formais ou virtuais com a Emissora e/ou com os Titulares dos CRI ou demais partes da Emissão, análise e eventuais comentários aos documentos da operação e </w:t>
      </w:r>
      <w:r w:rsidRPr="00D52197">
        <w:rPr>
          <w:rFonts w:ascii="Verdana" w:hAnsi="Verdana"/>
          <w:sz w:val="20"/>
        </w:rPr>
        <w:lastRenderedPageBreak/>
        <w:t>implementação das consequentes decisões tomadas em tais eventos, serão devidas ao Agente Fiduciário, adicionalmente, a remuneração no valor de R$ 600,00 (quinhentos e cinquenta reais) por hora-homem de trabalho dedicado aos trabalhos acima, pagas em 5 (cinco) dias corridos após comprovação da entrega, pelo Agente Fiduciário, de “relatório de horas”. Entende-se por reestruturação os eventos relacionados às alterações das garantias, taxa, índice, prazos e fluxos de pagamento de principal e remuneração, condições relacionadas às recompra compulsória e/ou facultativa, integral ou parcial, multa, vencimento antecipado e/ou resgate antecipado e/ou liquidação do patrimônio separado. Os eventos relacionados à amortização dos CRI não são considerados reestruturação dos CRI.</w:t>
      </w:r>
    </w:p>
    <w:p w14:paraId="63B9C912" w14:textId="77777777" w:rsidR="00FD3E29" w:rsidRPr="00FD3E29" w:rsidRDefault="00FD3E29" w:rsidP="00FD3E29">
      <w:pPr>
        <w:pStyle w:val="PargrafodaLista"/>
        <w:keepNext/>
        <w:spacing w:after="0" w:line="320" w:lineRule="exact"/>
        <w:ind w:left="0"/>
        <w:rPr>
          <w:rFonts w:ascii="Verdana" w:hAnsi="Verdana"/>
          <w:sz w:val="20"/>
        </w:rPr>
      </w:pPr>
    </w:p>
    <w:p w14:paraId="6963AF33" w14:textId="21A26444" w:rsidR="00FD3E29" w:rsidRPr="00CD3974" w:rsidRDefault="00FD3E29" w:rsidP="003E2A51">
      <w:pPr>
        <w:numPr>
          <w:ilvl w:val="2"/>
          <w:numId w:val="7"/>
        </w:numPr>
        <w:spacing w:after="0" w:line="320" w:lineRule="exact"/>
        <w:ind w:left="0" w:firstLine="0"/>
        <w:rPr>
          <w:rFonts w:ascii="Verdana" w:hAnsi="Verdana"/>
          <w:sz w:val="20"/>
        </w:rPr>
      </w:pPr>
      <w:r w:rsidRPr="00A716C6">
        <w:rPr>
          <w:rFonts w:ascii="Verdana" w:hAnsi="Verdana"/>
          <w:color w:val="000000"/>
          <w:sz w:val="20"/>
        </w:rPr>
        <w:t>Entende-se por “</w:t>
      </w:r>
      <w:r w:rsidRPr="00A716C6">
        <w:rPr>
          <w:rFonts w:ascii="Verdana" w:hAnsi="Verdana"/>
          <w:color w:val="000000"/>
          <w:sz w:val="20"/>
          <w:u w:val="single"/>
        </w:rPr>
        <w:t>Reestruturação</w:t>
      </w:r>
      <w:r w:rsidRPr="00A716C6">
        <w:rPr>
          <w:rFonts w:ascii="Verdana" w:hAnsi="Verdana"/>
          <w:color w:val="000000"/>
          <w:sz w:val="20"/>
        </w:rPr>
        <w:t xml:space="preserve">” a alteração de condições relacionadas (i) às condições </w:t>
      </w:r>
      <w:r w:rsidRPr="00A735FE">
        <w:rPr>
          <w:rFonts w:ascii="Verdana" w:hAnsi="Verdana"/>
          <w:sz w:val="20"/>
        </w:rPr>
        <w:t>essenciais</w:t>
      </w:r>
      <w:r w:rsidRPr="00A716C6">
        <w:rPr>
          <w:rFonts w:ascii="Verdana" w:hAnsi="Verdana"/>
          <w:color w:val="000000"/>
          <w:sz w:val="20"/>
        </w:rPr>
        <w:t xml:space="preserve"> dos CRI, tais como datas de pagamento, remuneração, data de </w:t>
      </w:r>
      <w:r w:rsidRPr="00AB6F68">
        <w:rPr>
          <w:rFonts w:ascii="Verdana" w:hAnsi="Verdana"/>
          <w:sz w:val="20"/>
        </w:rPr>
        <w:t>vencimento</w:t>
      </w:r>
      <w:r w:rsidRPr="00A716C6">
        <w:rPr>
          <w:rFonts w:ascii="Verdana" w:hAnsi="Verdana"/>
          <w:color w:val="000000"/>
          <w:sz w:val="20"/>
        </w:rPr>
        <w:t xml:space="preserve"> final, fluxos operacionais de pagamento ou recebimento de valores, carência ou </w:t>
      </w:r>
      <w:proofErr w:type="spellStart"/>
      <w:r w:rsidRPr="00A716C6">
        <w:rPr>
          <w:rFonts w:ascii="Verdana" w:hAnsi="Verdana"/>
          <w:i/>
          <w:color w:val="000000"/>
          <w:sz w:val="20"/>
        </w:rPr>
        <w:t>covenants</w:t>
      </w:r>
      <w:proofErr w:type="spellEnd"/>
      <w:r w:rsidRPr="00A716C6">
        <w:rPr>
          <w:rFonts w:ascii="Verdana" w:hAnsi="Verdana"/>
          <w:color w:val="000000"/>
          <w:sz w:val="20"/>
        </w:rPr>
        <w:t xml:space="preserve"> operacionais ou financeiros; (ii) ofertas de resgate, repactuação, aditamentos aos Documentos da Operação e realização de assembleias, exceto aqueles já previstos nos Documentos da Operação; e (iii) ao vencimento antecipado das Debêntures e o consequente </w:t>
      </w:r>
      <w:r>
        <w:rPr>
          <w:rFonts w:ascii="Verdana" w:hAnsi="Verdana"/>
          <w:color w:val="000000"/>
          <w:sz w:val="20"/>
        </w:rPr>
        <w:t>r</w:t>
      </w:r>
      <w:r w:rsidRPr="00A716C6">
        <w:rPr>
          <w:rFonts w:ascii="Verdana" w:hAnsi="Verdana"/>
          <w:color w:val="000000"/>
          <w:sz w:val="20"/>
        </w:rPr>
        <w:t xml:space="preserve">esgate </w:t>
      </w:r>
      <w:r>
        <w:rPr>
          <w:rFonts w:ascii="Verdana" w:hAnsi="Verdana"/>
          <w:color w:val="000000"/>
          <w:sz w:val="20"/>
        </w:rPr>
        <w:t>a</w:t>
      </w:r>
      <w:r w:rsidRPr="00A716C6">
        <w:rPr>
          <w:rFonts w:ascii="Verdana" w:hAnsi="Verdana"/>
          <w:color w:val="000000"/>
          <w:sz w:val="20"/>
        </w:rPr>
        <w:t>ntecipado dos CRI.</w:t>
      </w:r>
    </w:p>
    <w:p w14:paraId="6DED3734" w14:textId="77777777" w:rsidR="00CD3974" w:rsidRPr="00CD3974" w:rsidRDefault="00CD3974" w:rsidP="00947545">
      <w:pPr>
        <w:spacing w:after="0" w:line="320" w:lineRule="exact"/>
        <w:rPr>
          <w:rFonts w:ascii="Verdana" w:hAnsi="Verdana"/>
          <w:sz w:val="20"/>
        </w:rPr>
      </w:pPr>
    </w:p>
    <w:p w14:paraId="0303ABBB" w14:textId="55752858" w:rsidR="00CD3974" w:rsidRPr="00FD3E29" w:rsidRDefault="00CD3974" w:rsidP="003E2A51">
      <w:pPr>
        <w:numPr>
          <w:ilvl w:val="2"/>
          <w:numId w:val="7"/>
        </w:numPr>
        <w:spacing w:after="0" w:line="320" w:lineRule="exact"/>
        <w:ind w:left="0" w:firstLine="0"/>
        <w:rPr>
          <w:rFonts w:ascii="Verdana" w:hAnsi="Verdana"/>
          <w:sz w:val="20"/>
        </w:rPr>
      </w:pPr>
      <w:r w:rsidRPr="00505B12">
        <w:rPr>
          <w:rFonts w:ascii="Verdana" w:hAnsi="Verdana"/>
          <w:sz w:val="20"/>
        </w:rPr>
        <w:t>Sem prejuízo do disposto acima, em nenhuma hipótese, a Securitizadora incorrerá em antecipação de despesas e/ ou suportará despesas com recursos próprios.</w:t>
      </w:r>
    </w:p>
    <w:p w14:paraId="30451471" w14:textId="77777777" w:rsidR="00330B9E" w:rsidRPr="00330B9E" w:rsidRDefault="00330B9E" w:rsidP="00330B9E">
      <w:pPr>
        <w:pStyle w:val="PargrafodaLista"/>
        <w:keepNext/>
        <w:spacing w:after="0" w:line="320" w:lineRule="exact"/>
        <w:ind w:left="0"/>
        <w:rPr>
          <w:rFonts w:ascii="Verdana" w:hAnsi="Verdana"/>
          <w:sz w:val="20"/>
        </w:rPr>
      </w:pPr>
    </w:p>
    <w:p w14:paraId="652DEF84" w14:textId="0D88E665" w:rsidR="00973E47" w:rsidRPr="00453142" w:rsidRDefault="00973E47" w:rsidP="003E2A51">
      <w:pPr>
        <w:keepNext/>
        <w:numPr>
          <w:ilvl w:val="0"/>
          <w:numId w:val="7"/>
        </w:numPr>
        <w:autoSpaceDE w:val="0"/>
        <w:autoSpaceDN w:val="0"/>
        <w:adjustRightInd w:val="0"/>
        <w:spacing w:after="0" w:line="320" w:lineRule="exact"/>
        <w:rPr>
          <w:rFonts w:ascii="Verdana" w:hAnsi="Verdana"/>
          <w:b/>
          <w:caps/>
          <w:sz w:val="20"/>
        </w:rPr>
      </w:pPr>
      <w:r w:rsidRPr="00453142">
        <w:rPr>
          <w:rFonts w:ascii="Verdana" w:hAnsi="Verdana"/>
          <w:b/>
          <w:caps/>
          <w:sz w:val="20"/>
        </w:rPr>
        <w:t>Comunicações</w:t>
      </w:r>
      <w:bookmarkEnd w:id="234"/>
    </w:p>
    <w:p w14:paraId="2E4A8B32" w14:textId="77777777" w:rsidR="00A0156F" w:rsidRPr="00417FDB" w:rsidRDefault="00A0156F" w:rsidP="001C2B06">
      <w:pPr>
        <w:spacing w:after="0" w:line="320" w:lineRule="exact"/>
        <w:rPr>
          <w:rFonts w:ascii="Verdana" w:hAnsi="Verdana"/>
          <w:sz w:val="20"/>
        </w:rPr>
      </w:pPr>
    </w:p>
    <w:p w14:paraId="7CCADABF" w14:textId="1A354075" w:rsidR="00973E47" w:rsidRPr="00417FDB" w:rsidRDefault="00973E47" w:rsidP="003E2A51">
      <w:pPr>
        <w:numPr>
          <w:ilvl w:val="1"/>
          <w:numId w:val="7"/>
        </w:numPr>
        <w:spacing w:after="0" w:line="320" w:lineRule="exact"/>
        <w:ind w:left="0" w:firstLine="0"/>
        <w:rPr>
          <w:rFonts w:ascii="Verdana" w:hAnsi="Verdana"/>
          <w:sz w:val="20"/>
        </w:rPr>
      </w:pPr>
      <w:r w:rsidRPr="00417FDB">
        <w:rPr>
          <w:rFonts w:ascii="Verdana" w:hAnsi="Verdana"/>
          <w:bCs/>
          <w:sz w:val="20"/>
        </w:rPr>
        <w:t xml:space="preserve">Todas </w:t>
      </w:r>
      <w:r w:rsidRPr="00A735FE">
        <w:rPr>
          <w:rFonts w:ascii="Verdana" w:hAnsi="Verdana"/>
          <w:sz w:val="20"/>
        </w:rPr>
        <w:t>as</w:t>
      </w:r>
      <w:r w:rsidRPr="00417FDB">
        <w:rPr>
          <w:rFonts w:ascii="Verdana" w:hAnsi="Verdana"/>
          <w:bCs/>
          <w:sz w:val="20"/>
        </w:rPr>
        <w:t xml:space="preserve"> comunicações realizadas nos termos desta Escritura de Emissão devem ser sempre realizadas por escrito, para o endereço abaixo</w:t>
      </w:r>
      <w:r w:rsidRPr="00417FDB">
        <w:rPr>
          <w:rFonts w:ascii="Verdana" w:hAnsi="Verdana"/>
          <w:sz w:val="20"/>
        </w:rPr>
        <w:t xml:space="preserve">, e serão consideradas recebidas quando entregues, sob protocolo ou mediante </w:t>
      </w:r>
      <w:r w:rsidR="00DD47B2" w:rsidRPr="00417FDB">
        <w:rPr>
          <w:rFonts w:ascii="Verdana" w:hAnsi="Verdana"/>
          <w:sz w:val="20"/>
        </w:rPr>
        <w:t>“</w:t>
      </w:r>
      <w:r w:rsidRPr="00417FDB">
        <w:rPr>
          <w:rFonts w:ascii="Verdana" w:hAnsi="Verdana"/>
          <w:sz w:val="20"/>
        </w:rPr>
        <w:t>aviso de recebimento</w:t>
      </w:r>
      <w:r w:rsidR="00DD47B2" w:rsidRPr="00417FDB">
        <w:rPr>
          <w:rFonts w:ascii="Verdana" w:hAnsi="Verdana"/>
          <w:sz w:val="20"/>
        </w:rPr>
        <w:t>”</w:t>
      </w:r>
      <w:r w:rsidRPr="00417FDB">
        <w:rPr>
          <w:rFonts w:ascii="Verdana" w:hAnsi="Verdana"/>
          <w:sz w:val="20"/>
        </w:rPr>
        <w:t xml:space="preserve"> expedido pela Empresa Brasileira de Correios e Telégrafos. As comunicações realizadas por correio eletrônico serão consideradas recebidas na data de seu envio.</w:t>
      </w:r>
    </w:p>
    <w:p w14:paraId="0D36CC92" w14:textId="77777777" w:rsidR="00954B0D" w:rsidRPr="00417FDB" w:rsidRDefault="00954B0D" w:rsidP="001C2B06">
      <w:pPr>
        <w:pStyle w:val="PargrafodaLista"/>
        <w:spacing w:after="0" w:line="320" w:lineRule="exact"/>
        <w:ind w:left="709"/>
        <w:rPr>
          <w:rFonts w:ascii="Verdana" w:hAnsi="Verdana"/>
          <w:sz w:val="20"/>
        </w:rPr>
      </w:pPr>
    </w:p>
    <w:p w14:paraId="0A52C832" w14:textId="77777777" w:rsidR="00973E47" w:rsidRPr="00417FDB" w:rsidRDefault="00973E47" w:rsidP="003E2A51">
      <w:pPr>
        <w:pStyle w:val="PargrafodaLista"/>
        <w:keepNext/>
        <w:numPr>
          <w:ilvl w:val="2"/>
          <w:numId w:val="3"/>
        </w:numPr>
        <w:tabs>
          <w:tab w:val="clear" w:pos="1701"/>
          <w:tab w:val="num" w:pos="709"/>
        </w:tabs>
        <w:spacing w:after="0" w:line="320" w:lineRule="exact"/>
        <w:ind w:left="709" w:hanging="709"/>
        <w:rPr>
          <w:rFonts w:ascii="Verdana" w:hAnsi="Verdana"/>
          <w:sz w:val="20"/>
        </w:rPr>
      </w:pPr>
      <w:r w:rsidRPr="00417FDB">
        <w:rPr>
          <w:rFonts w:ascii="Verdana" w:hAnsi="Verdana"/>
          <w:b/>
          <w:sz w:val="20"/>
        </w:rPr>
        <w:t>para a Companhia</w:t>
      </w:r>
      <w:r w:rsidRPr="00417FDB">
        <w:rPr>
          <w:rFonts w:ascii="Verdana" w:hAnsi="Verdana"/>
          <w:sz w:val="20"/>
        </w:rPr>
        <w:t>:</w:t>
      </w:r>
    </w:p>
    <w:p w14:paraId="68310231" w14:textId="4D061941" w:rsidR="00DF0A41" w:rsidRPr="00F8256B" w:rsidRDefault="00C31A58" w:rsidP="00DF0A41">
      <w:pPr>
        <w:keepLines/>
        <w:tabs>
          <w:tab w:val="num" w:pos="709"/>
        </w:tabs>
        <w:spacing w:after="0" w:line="320" w:lineRule="exact"/>
        <w:ind w:left="709"/>
        <w:jc w:val="left"/>
        <w:rPr>
          <w:rStyle w:val="DeltaViewInsertion"/>
          <w:rFonts w:ascii="Verdana" w:eastAsia="Arial Unicode MS" w:hAnsi="Verdana"/>
          <w:color w:val="auto"/>
          <w:sz w:val="20"/>
          <w:u w:val="none"/>
        </w:rPr>
      </w:pPr>
      <w:r>
        <w:rPr>
          <w:rFonts w:ascii="Verdana" w:hAnsi="Verdana"/>
          <w:b/>
          <w:caps/>
          <w:sz w:val="20"/>
        </w:rPr>
        <w:t>BWP Diase Empreendimento Imobiliario Extrema</w:t>
      </w:r>
      <w:r w:rsidR="00520D36" w:rsidRPr="00C052D8">
        <w:rPr>
          <w:rFonts w:ascii="Verdana" w:hAnsi="Verdana"/>
          <w:b/>
          <w:caps/>
          <w:sz w:val="20"/>
        </w:rPr>
        <w:t xml:space="preserve"> </w:t>
      </w:r>
      <w:r w:rsidR="00B41AC3" w:rsidRPr="00C052D8">
        <w:rPr>
          <w:rFonts w:ascii="Verdana" w:hAnsi="Verdana"/>
          <w:b/>
          <w:caps/>
          <w:sz w:val="20"/>
        </w:rPr>
        <w:t>S.A.</w:t>
      </w:r>
      <w:r w:rsidR="00973E47" w:rsidRPr="00C052D8">
        <w:rPr>
          <w:rFonts w:ascii="Verdana" w:hAnsi="Verdana"/>
          <w:caps/>
          <w:sz w:val="20"/>
        </w:rPr>
        <w:br/>
      </w:r>
      <w:r w:rsidR="00DF0A41" w:rsidRPr="00F8256B">
        <w:rPr>
          <w:rFonts w:ascii="Verdana" w:hAnsi="Verdana"/>
          <w:sz w:val="20"/>
        </w:rPr>
        <w:t xml:space="preserve">Rua João </w:t>
      </w:r>
      <w:proofErr w:type="spellStart"/>
      <w:r w:rsidR="00DF0A41" w:rsidRPr="00F8256B">
        <w:rPr>
          <w:rFonts w:ascii="Verdana" w:hAnsi="Verdana"/>
          <w:sz w:val="20"/>
        </w:rPr>
        <w:t>Suekuni</w:t>
      </w:r>
      <w:proofErr w:type="spellEnd"/>
      <w:r w:rsidR="00DF0A41" w:rsidRPr="00F8256B">
        <w:rPr>
          <w:rFonts w:ascii="Verdana" w:hAnsi="Verdana"/>
          <w:sz w:val="20"/>
        </w:rPr>
        <w:t>, nº 243, Casa A, Centro</w:t>
      </w:r>
      <w:r w:rsidR="00DF0A41" w:rsidRPr="00F8256B">
        <w:rPr>
          <w:rStyle w:val="DeltaViewInsertion"/>
          <w:rFonts w:ascii="Verdana" w:eastAsia="Arial Unicode MS" w:hAnsi="Verdana"/>
          <w:color w:val="auto"/>
          <w:sz w:val="20"/>
          <w:u w:val="none"/>
        </w:rPr>
        <w:br/>
        <w:t xml:space="preserve">CEP </w:t>
      </w:r>
      <w:r w:rsidR="00DF0A41" w:rsidRPr="00F8256B">
        <w:rPr>
          <w:rFonts w:ascii="Verdana" w:hAnsi="Verdana"/>
          <w:sz w:val="20"/>
        </w:rPr>
        <w:t>37640-000</w:t>
      </w:r>
      <w:r w:rsidR="00DF0A41" w:rsidRPr="00F8256B">
        <w:rPr>
          <w:rStyle w:val="DeltaViewInsertion"/>
          <w:rFonts w:ascii="Verdana" w:eastAsia="Arial Unicode MS" w:hAnsi="Verdana"/>
          <w:color w:val="auto"/>
          <w:sz w:val="20"/>
          <w:u w:val="none"/>
        </w:rPr>
        <w:t xml:space="preserve"> – Extrema, MG</w:t>
      </w:r>
    </w:p>
    <w:p w14:paraId="6F1708C9" w14:textId="7E03A51B" w:rsidR="00DF0A41" w:rsidRPr="00947545" w:rsidRDefault="00DF0A41" w:rsidP="00DF0A41">
      <w:pPr>
        <w:widowControl w:val="0"/>
        <w:spacing w:line="320" w:lineRule="exact"/>
        <w:ind w:left="708"/>
        <w:contextualSpacing/>
        <w:rPr>
          <w:rFonts w:ascii="Verdana" w:hAnsi="Verdana"/>
          <w:sz w:val="20"/>
        </w:rPr>
      </w:pPr>
      <w:r w:rsidRPr="00947545">
        <w:rPr>
          <w:rFonts w:ascii="Verdana" w:hAnsi="Verdana"/>
          <w:sz w:val="20"/>
        </w:rPr>
        <w:t xml:space="preserve">At.: Bernardo Werneck </w:t>
      </w:r>
    </w:p>
    <w:p w14:paraId="61B8F1F1" w14:textId="6CE1FC7C" w:rsidR="00DF0A41" w:rsidRPr="00947545" w:rsidRDefault="00DF0A41" w:rsidP="00DF0A41">
      <w:pPr>
        <w:widowControl w:val="0"/>
        <w:spacing w:line="320" w:lineRule="exact"/>
        <w:ind w:left="708"/>
        <w:contextualSpacing/>
        <w:rPr>
          <w:rFonts w:ascii="Verdana" w:hAnsi="Verdana"/>
          <w:sz w:val="20"/>
        </w:rPr>
      </w:pPr>
      <w:r w:rsidRPr="00F8256B">
        <w:rPr>
          <w:rFonts w:ascii="Verdana" w:hAnsi="Verdana"/>
          <w:sz w:val="20"/>
        </w:rPr>
        <w:t>Tel</w:t>
      </w:r>
      <w:r w:rsidR="00BC3489">
        <w:rPr>
          <w:rFonts w:ascii="Verdana" w:hAnsi="Verdana"/>
          <w:sz w:val="20"/>
        </w:rPr>
        <w:t>efone</w:t>
      </w:r>
      <w:r w:rsidRPr="00F8256B">
        <w:rPr>
          <w:rFonts w:ascii="Verdana" w:hAnsi="Verdana"/>
          <w:sz w:val="20"/>
        </w:rPr>
        <w:t>:</w:t>
      </w:r>
      <w:r w:rsidRPr="00947545">
        <w:rPr>
          <w:rFonts w:ascii="Verdana" w:hAnsi="Verdana"/>
          <w:sz w:val="20"/>
        </w:rPr>
        <w:t xml:space="preserve"> (31) 98860-8512 </w:t>
      </w:r>
    </w:p>
    <w:p w14:paraId="30DB98B3" w14:textId="1397C3E0" w:rsidR="003065A5" w:rsidRPr="00947545" w:rsidRDefault="00DF0A41" w:rsidP="00DF0A41">
      <w:pPr>
        <w:keepLines/>
        <w:tabs>
          <w:tab w:val="num" w:pos="709"/>
        </w:tabs>
        <w:spacing w:after="0" w:line="320" w:lineRule="exact"/>
        <w:ind w:left="709"/>
        <w:jc w:val="left"/>
        <w:rPr>
          <w:rFonts w:ascii="Verdana" w:hAnsi="Verdana"/>
          <w:sz w:val="20"/>
        </w:rPr>
      </w:pPr>
      <w:r w:rsidRPr="00947545">
        <w:rPr>
          <w:rFonts w:ascii="Verdana" w:hAnsi="Verdana"/>
          <w:i/>
          <w:sz w:val="20"/>
        </w:rPr>
        <w:t>E-mail</w:t>
      </w:r>
      <w:r w:rsidRPr="00947545">
        <w:rPr>
          <w:rFonts w:ascii="Verdana" w:hAnsi="Verdana"/>
          <w:sz w:val="20"/>
        </w:rPr>
        <w:t>: bernardo@bwre.com.br</w:t>
      </w:r>
      <w:r w:rsidRPr="00947545" w:rsidDel="00DF0A41">
        <w:rPr>
          <w:rFonts w:ascii="Verdana" w:hAnsi="Verdana"/>
          <w:sz w:val="20"/>
        </w:rPr>
        <w:t xml:space="preserve"> </w:t>
      </w:r>
    </w:p>
    <w:p w14:paraId="62B0CE40" w14:textId="77777777" w:rsidR="00B41AC3" w:rsidRPr="00947545" w:rsidRDefault="00B41AC3" w:rsidP="00B41AC3">
      <w:pPr>
        <w:keepLines/>
        <w:tabs>
          <w:tab w:val="num" w:pos="709"/>
        </w:tabs>
        <w:spacing w:after="0" w:line="320" w:lineRule="exact"/>
        <w:jc w:val="left"/>
        <w:rPr>
          <w:rStyle w:val="DeltaViewInsertion"/>
          <w:rFonts w:ascii="Verdana" w:eastAsia="Arial Unicode MS" w:hAnsi="Verdana"/>
          <w:color w:val="auto"/>
          <w:sz w:val="20"/>
          <w:u w:val="none"/>
        </w:rPr>
      </w:pPr>
    </w:p>
    <w:p w14:paraId="33E55F11" w14:textId="77777777" w:rsidR="00A0156F" w:rsidRPr="00D82325" w:rsidRDefault="00B41AC3" w:rsidP="003E2A51">
      <w:pPr>
        <w:pStyle w:val="PargrafodaLista"/>
        <w:keepNext/>
        <w:numPr>
          <w:ilvl w:val="2"/>
          <w:numId w:val="3"/>
        </w:numPr>
        <w:tabs>
          <w:tab w:val="clear" w:pos="1701"/>
          <w:tab w:val="num" w:pos="709"/>
        </w:tabs>
        <w:spacing w:after="0" w:line="320" w:lineRule="exact"/>
        <w:ind w:left="709" w:hanging="709"/>
        <w:rPr>
          <w:rFonts w:ascii="Verdana" w:hAnsi="Verdana"/>
          <w:b/>
          <w:sz w:val="20"/>
        </w:rPr>
      </w:pPr>
      <w:r w:rsidRPr="00D82325">
        <w:rPr>
          <w:rFonts w:ascii="Verdana" w:hAnsi="Verdana"/>
          <w:b/>
          <w:sz w:val="20"/>
        </w:rPr>
        <w:t>para o Debenturista</w:t>
      </w:r>
      <w:r w:rsidR="009B51CF" w:rsidRPr="00D82325">
        <w:rPr>
          <w:rFonts w:ascii="Verdana" w:hAnsi="Verdana"/>
          <w:b/>
          <w:sz w:val="20"/>
        </w:rPr>
        <w:t xml:space="preserve"> / Securitizadora</w:t>
      </w:r>
      <w:r w:rsidRPr="00D82325">
        <w:rPr>
          <w:rFonts w:ascii="Verdana" w:hAnsi="Verdana"/>
          <w:b/>
          <w:sz w:val="20"/>
        </w:rPr>
        <w:t>:</w:t>
      </w:r>
    </w:p>
    <w:p w14:paraId="24265D89" w14:textId="77777777" w:rsidR="003065A5" w:rsidRPr="00453142" w:rsidRDefault="003065A5" w:rsidP="00453142">
      <w:pPr>
        <w:pStyle w:val="PargrafodaLista"/>
        <w:widowControl w:val="0"/>
        <w:spacing w:line="320" w:lineRule="exact"/>
        <w:ind w:left="709"/>
        <w:rPr>
          <w:rFonts w:ascii="Verdana" w:hAnsi="Verdana" w:cstheme="majorHAnsi"/>
          <w:b/>
          <w:bCs/>
          <w:iCs/>
          <w:sz w:val="20"/>
        </w:rPr>
      </w:pPr>
      <w:r w:rsidRPr="00453142">
        <w:rPr>
          <w:rFonts w:ascii="Verdana" w:hAnsi="Verdana" w:cstheme="majorHAnsi"/>
          <w:b/>
          <w:bCs/>
          <w:iCs/>
          <w:sz w:val="20"/>
        </w:rPr>
        <w:t>HABITASEC SECURITIZADORA S/A</w:t>
      </w:r>
    </w:p>
    <w:p w14:paraId="35C92223" w14:textId="34A00EAB" w:rsidR="00DF0A41" w:rsidRPr="00F8256B" w:rsidRDefault="00DF0A41" w:rsidP="00DF0A41">
      <w:pPr>
        <w:pStyle w:val="PargrafodaLista"/>
        <w:widowControl w:val="0"/>
        <w:spacing w:line="320" w:lineRule="exact"/>
        <w:ind w:left="709"/>
        <w:rPr>
          <w:rFonts w:ascii="Verdana" w:hAnsi="Verdana" w:cstheme="majorHAnsi"/>
          <w:iCs/>
          <w:sz w:val="20"/>
        </w:rPr>
      </w:pPr>
      <w:r w:rsidRPr="00F8256B">
        <w:rPr>
          <w:rFonts w:ascii="Verdana" w:hAnsi="Verdana" w:cstheme="majorHAnsi"/>
          <w:iCs/>
          <w:sz w:val="20"/>
        </w:rPr>
        <w:t>Avenida Brigadeiro Faria Lima, n.º 2.894, 9º andar, conjunto 92, Itaim Bibi</w:t>
      </w:r>
    </w:p>
    <w:p w14:paraId="002F70AF" w14:textId="7B5F8611" w:rsidR="00DF0A41" w:rsidRPr="00F8256B" w:rsidRDefault="00DF0A41" w:rsidP="00DF0A41">
      <w:pPr>
        <w:pStyle w:val="PargrafodaLista"/>
        <w:widowControl w:val="0"/>
        <w:spacing w:line="320" w:lineRule="exact"/>
        <w:ind w:left="709"/>
        <w:rPr>
          <w:rFonts w:ascii="Verdana" w:hAnsi="Verdana" w:cstheme="majorHAnsi"/>
          <w:iCs/>
          <w:sz w:val="20"/>
        </w:rPr>
      </w:pPr>
      <w:r w:rsidRPr="00F8256B">
        <w:rPr>
          <w:rFonts w:ascii="Verdana" w:hAnsi="Verdana" w:cstheme="majorHAnsi"/>
          <w:iCs/>
          <w:sz w:val="20"/>
        </w:rPr>
        <w:lastRenderedPageBreak/>
        <w:t>CEP 01451-000</w:t>
      </w:r>
      <w:r w:rsidR="00BC3489">
        <w:rPr>
          <w:rFonts w:ascii="Verdana" w:hAnsi="Verdana" w:cstheme="majorHAnsi"/>
          <w:iCs/>
          <w:sz w:val="20"/>
        </w:rPr>
        <w:t xml:space="preserve"> – São Paulo, SP</w:t>
      </w:r>
    </w:p>
    <w:p w14:paraId="3702A67E" w14:textId="1AA7331D" w:rsidR="00DF0A41" w:rsidRPr="00F8256B" w:rsidRDefault="00DF0A41" w:rsidP="00DF0A41">
      <w:pPr>
        <w:pStyle w:val="PargrafodaLista"/>
        <w:widowControl w:val="0"/>
        <w:spacing w:line="320" w:lineRule="exact"/>
        <w:ind w:left="709"/>
        <w:rPr>
          <w:rFonts w:ascii="Verdana" w:hAnsi="Verdana" w:cstheme="majorHAnsi"/>
          <w:iCs/>
          <w:sz w:val="20"/>
        </w:rPr>
      </w:pPr>
      <w:r w:rsidRPr="00F8256B">
        <w:rPr>
          <w:rFonts w:ascii="Verdana" w:hAnsi="Verdana" w:cstheme="majorHAnsi"/>
          <w:iCs/>
          <w:sz w:val="20"/>
        </w:rPr>
        <w:t>At.: Rodrigo Faria Estrada</w:t>
      </w:r>
      <w:r w:rsidR="00BC3489">
        <w:rPr>
          <w:rFonts w:ascii="Verdana" w:hAnsi="Verdana" w:cstheme="majorHAnsi"/>
          <w:iCs/>
          <w:sz w:val="20"/>
        </w:rPr>
        <w:t xml:space="preserve"> |</w:t>
      </w:r>
      <w:r w:rsidRPr="00F8256B">
        <w:rPr>
          <w:rFonts w:ascii="Verdana" w:hAnsi="Verdana" w:cstheme="majorHAnsi"/>
          <w:iCs/>
          <w:sz w:val="20"/>
        </w:rPr>
        <w:t xml:space="preserve"> Gerência de BackOffice</w:t>
      </w:r>
    </w:p>
    <w:p w14:paraId="7BB9FD19" w14:textId="1B60999B" w:rsidR="00DF0A41" w:rsidRPr="00F8256B" w:rsidRDefault="00DF0A41" w:rsidP="00DF0A41">
      <w:pPr>
        <w:pStyle w:val="PargrafodaLista"/>
        <w:widowControl w:val="0"/>
        <w:spacing w:line="320" w:lineRule="exact"/>
        <w:ind w:left="709"/>
        <w:rPr>
          <w:rFonts w:ascii="Verdana" w:hAnsi="Verdana" w:cstheme="majorHAnsi"/>
          <w:iCs/>
          <w:sz w:val="20"/>
        </w:rPr>
      </w:pPr>
      <w:r w:rsidRPr="00F8256B">
        <w:rPr>
          <w:rFonts w:ascii="Verdana" w:hAnsi="Verdana" w:cstheme="majorHAnsi"/>
          <w:sz w:val="20"/>
        </w:rPr>
        <w:t>Tel</w:t>
      </w:r>
      <w:r w:rsidR="00BC3489">
        <w:rPr>
          <w:rFonts w:ascii="Verdana" w:hAnsi="Verdana" w:cstheme="majorHAnsi"/>
          <w:sz w:val="20"/>
        </w:rPr>
        <w:t>efone</w:t>
      </w:r>
      <w:r w:rsidRPr="00F8256B">
        <w:rPr>
          <w:rFonts w:ascii="Verdana" w:hAnsi="Verdana" w:cstheme="majorHAnsi"/>
          <w:sz w:val="20"/>
        </w:rPr>
        <w:t>: +55 (11) 3074-4900</w:t>
      </w:r>
    </w:p>
    <w:p w14:paraId="052F3ABB" w14:textId="246ADACB" w:rsidR="00FA2CE2" w:rsidRPr="0096306D" w:rsidRDefault="00DF0A41" w:rsidP="00947545">
      <w:pPr>
        <w:pStyle w:val="PargrafodaLista"/>
        <w:rPr>
          <w:rStyle w:val="DeltaViewInsertion"/>
          <w:rFonts w:ascii="Verdana" w:eastAsia="Arial Unicode MS" w:hAnsi="Verdana"/>
          <w:color w:val="auto"/>
          <w:sz w:val="20"/>
          <w:u w:val="none"/>
        </w:rPr>
      </w:pPr>
      <w:r w:rsidRPr="00947545">
        <w:rPr>
          <w:rFonts w:ascii="Verdana" w:hAnsi="Verdana"/>
          <w:i/>
          <w:sz w:val="20"/>
        </w:rPr>
        <w:t>E-mail</w:t>
      </w:r>
      <w:r w:rsidRPr="00F8256B">
        <w:rPr>
          <w:rFonts w:ascii="Verdana" w:hAnsi="Verdana" w:cstheme="majorHAnsi"/>
          <w:iCs/>
          <w:sz w:val="20"/>
        </w:rPr>
        <w:t>: monitoramento@habitasec.com.br; roestrada@habitasec.com.br</w:t>
      </w:r>
      <w:hyperlink r:id="rId17" w:history="1"/>
    </w:p>
    <w:p w14:paraId="20778F07" w14:textId="77777777" w:rsidR="00947545" w:rsidRPr="0096306D" w:rsidRDefault="00947545" w:rsidP="0096306D">
      <w:pPr>
        <w:pStyle w:val="PargrafodaLista"/>
        <w:spacing w:after="0" w:line="320" w:lineRule="exact"/>
        <w:ind w:left="709"/>
        <w:rPr>
          <w:b/>
        </w:rPr>
      </w:pPr>
    </w:p>
    <w:p w14:paraId="3BFA088C" w14:textId="036A4F79" w:rsidR="00FA2CE2" w:rsidRPr="00DF0A41" w:rsidRDefault="00FA2CE2" w:rsidP="003E2A51">
      <w:pPr>
        <w:pStyle w:val="PargrafodaLista"/>
        <w:numPr>
          <w:ilvl w:val="2"/>
          <w:numId w:val="3"/>
        </w:numPr>
        <w:tabs>
          <w:tab w:val="clear" w:pos="1701"/>
          <w:tab w:val="num" w:pos="709"/>
        </w:tabs>
        <w:spacing w:after="0" w:line="320" w:lineRule="exact"/>
        <w:ind w:left="709" w:hanging="709"/>
        <w:rPr>
          <w:b/>
        </w:rPr>
      </w:pPr>
      <w:r w:rsidRPr="00DF0A41">
        <w:rPr>
          <w:rFonts w:ascii="Verdana" w:hAnsi="Verdana"/>
          <w:b/>
          <w:sz w:val="20"/>
        </w:rPr>
        <w:t>Para</w:t>
      </w:r>
      <w:r w:rsidRPr="0096306D">
        <w:rPr>
          <w:rFonts w:ascii="Verdana" w:hAnsi="Verdana"/>
          <w:b/>
          <w:sz w:val="20"/>
        </w:rPr>
        <w:t xml:space="preserve"> os </w:t>
      </w:r>
      <w:r w:rsidRPr="00DF0A41">
        <w:rPr>
          <w:rFonts w:ascii="Verdana" w:hAnsi="Verdana"/>
          <w:b/>
          <w:sz w:val="20"/>
        </w:rPr>
        <w:t>Fiadores</w:t>
      </w:r>
    </w:p>
    <w:p w14:paraId="31DC778E" w14:textId="4CF46C3E" w:rsidR="00FA2CE2" w:rsidRDefault="00FA2CE2" w:rsidP="0096306D">
      <w:pPr>
        <w:pStyle w:val="PargrafodaLista"/>
        <w:spacing w:after="0" w:line="320" w:lineRule="exact"/>
        <w:ind w:left="709"/>
        <w:rPr>
          <w:rStyle w:val="DeltaViewInsertion"/>
          <w:rFonts w:ascii="Verdana" w:eastAsia="Arial Unicode MS" w:hAnsi="Verdana"/>
          <w:color w:val="auto"/>
          <w:sz w:val="20"/>
          <w:u w:val="none"/>
        </w:rPr>
      </w:pPr>
    </w:p>
    <w:p w14:paraId="20F3528E" w14:textId="77777777" w:rsidR="00DF0A41" w:rsidRPr="00F8256B" w:rsidRDefault="00DF0A41" w:rsidP="0096306D">
      <w:pPr>
        <w:pStyle w:val="PargrafodaLista"/>
        <w:spacing w:after="0" w:line="320" w:lineRule="exact"/>
        <w:ind w:left="709"/>
        <w:rPr>
          <w:rFonts w:ascii="Verdana" w:hAnsi="Verdana"/>
          <w:b/>
          <w:bCs/>
          <w:sz w:val="20"/>
        </w:rPr>
      </w:pPr>
      <w:r w:rsidRPr="00F8256B">
        <w:rPr>
          <w:rFonts w:ascii="Verdana" w:hAnsi="Verdana"/>
          <w:b/>
          <w:bCs/>
          <w:sz w:val="20"/>
        </w:rPr>
        <w:t xml:space="preserve">BLACKWALL PARTNERS ASSESSORIA E PARTICIPAÇÕES LTDA. </w:t>
      </w:r>
    </w:p>
    <w:p w14:paraId="31B2E62E" w14:textId="63F1A061" w:rsidR="00DF0A41" w:rsidRPr="00F8256B" w:rsidRDefault="00DF0A41" w:rsidP="0096306D">
      <w:pPr>
        <w:pStyle w:val="PargrafodaLista"/>
        <w:spacing w:after="0" w:line="320" w:lineRule="exact"/>
        <w:ind w:left="709"/>
        <w:rPr>
          <w:rFonts w:ascii="Verdana" w:hAnsi="Verdana"/>
          <w:sz w:val="20"/>
        </w:rPr>
      </w:pPr>
      <w:r w:rsidRPr="00F8256B">
        <w:rPr>
          <w:rFonts w:ascii="Verdana" w:hAnsi="Verdana"/>
          <w:sz w:val="20"/>
        </w:rPr>
        <w:t>Avenida Barão Homem de Melo, nº 4.494, sala 918, Estoril</w:t>
      </w:r>
    </w:p>
    <w:p w14:paraId="37354F53" w14:textId="47A2979C" w:rsidR="00DF0A41" w:rsidRPr="001A342D" w:rsidRDefault="00DF0A41" w:rsidP="0096306D">
      <w:pPr>
        <w:pStyle w:val="PargrafodaLista"/>
        <w:spacing w:after="0" w:line="320" w:lineRule="exact"/>
        <w:ind w:left="709"/>
        <w:rPr>
          <w:rFonts w:ascii="Verdana" w:hAnsi="Verdana"/>
          <w:sz w:val="20"/>
          <w:lang w:val="en-US"/>
        </w:rPr>
      </w:pPr>
      <w:r w:rsidRPr="001A342D">
        <w:rPr>
          <w:rFonts w:ascii="Verdana" w:hAnsi="Verdana"/>
          <w:sz w:val="20"/>
          <w:lang w:val="en-US"/>
        </w:rPr>
        <w:t xml:space="preserve">CEP 30494-270 </w:t>
      </w:r>
      <w:r w:rsidR="00BC3489" w:rsidRPr="001A342D">
        <w:rPr>
          <w:rFonts w:ascii="Verdana" w:hAnsi="Verdana"/>
          <w:sz w:val="20"/>
          <w:lang w:val="en-US"/>
        </w:rPr>
        <w:t>– Belo Horizonte, MG</w:t>
      </w:r>
    </w:p>
    <w:p w14:paraId="0D153527" w14:textId="439F0481" w:rsidR="00BC3489" w:rsidRPr="001A342D" w:rsidRDefault="00DF0A41" w:rsidP="0096306D">
      <w:pPr>
        <w:pStyle w:val="PargrafodaLista"/>
        <w:spacing w:after="0" w:line="320" w:lineRule="exact"/>
        <w:ind w:left="709"/>
        <w:rPr>
          <w:rFonts w:ascii="Verdana" w:hAnsi="Verdana"/>
          <w:sz w:val="20"/>
          <w:lang w:val="en-US"/>
        </w:rPr>
      </w:pPr>
      <w:r w:rsidRPr="001A342D">
        <w:rPr>
          <w:rFonts w:ascii="Verdana" w:hAnsi="Verdana"/>
          <w:sz w:val="20"/>
          <w:lang w:val="en-US"/>
        </w:rPr>
        <w:t xml:space="preserve">At.: Bernardo Werneck </w:t>
      </w:r>
    </w:p>
    <w:p w14:paraId="1330EA1D" w14:textId="38473875" w:rsidR="00DF0A41" w:rsidRPr="00947545" w:rsidRDefault="00DF0A41" w:rsidP="0096306D">
      <w:pPr>
        <w:pStyle w:val="PargrafodaLista"/>
        <w:spacing w:after="0" w:line="320" w:lineRule="exact"/>
        <w:ind w:left="709"/>
        <w:rPr>
          <w:rFonts w:ascii="Verdana" w:hAnsi="Verdana"/>
          <w:sz w:val="20"/>
        </w:rPr>
      </w:pPr>
      <w:r w:rsidRPr="00F8256B">
        <w:rPr>
          <w:rFonts w:ascii="Verdana" w:hAnsi="Verdana"/>
          <w:sz w:val="20"/>
        </w:rPr>
        <w:t>Tel</w:t>
      </w:r>
      <w:r w:rsidR="00BC3489">
        <w:rPr>
          <w:rFonts w:ascii="Verdana" w:hAnsi="Verdana"/>
          <w:sz w:val="20"/>
        </w:rPr>
        <w:t>efone</w:t>
      </w:r>
      <w:r w:rsidRPr="00F8256B">
        <w:rPr>
          <w:rFonts w:ascii="Verdana" w:hAnsi="Verdana"/>
          <w:sz w:val="20"/>
        </w:rPr>
        <w:t>:</w:t>
      </w:r>
      <w:r w:rsidRPr="00947545">
        <w:rPr>
          <w:rFonts w:ascii="Verdana" w:hAnsi="Verdana"/>
          <w:sz w:val="20"/>
        </w:rPr>
        <w:t xml:space="preserve"> (31) 98860-8512 </w:t>
      </w:r>
    </w:p>
    <w:p w14:paraId="56920E89" w14:textId="77777777" w:rsidR="00DF0A41" w:rsidRPr="00F8256B" w:rsidRDefault="00DF0A41" w:rsidP="00DF0A41">
      <w:pPr>
        <w:pStyle w:val="PargrafodaLista"/>
        <w:keepNext/>
        <w:spacing w:after="0" w:line="320" w:lineRule="exact"/>
        <w:ind w:left="709"/>
        <w:rPr>
          <w:rStyle w:val="DeltaViewInsertion"/>
          <w:rFonts w:ascii="Verdana" w:eastAsia="Arial Unicode MS" w:hAnsi="Verdana"/>
          <w:color w:val="auto"/>
          <w:sz w:val="20"/>
          <w:u w:val="none"/>
        </w:rPr>
      </w:pPr>
      <w:r w:rsidRPr="00947545">
        <w:rPr>
          <w:rFonts w:ascii="Verdana" w:hAnsi="Verdana"/>
          <w:i/>
          <w:sz w:val="20"/>
        </w:rPr>
        <w:t>E-mail</w:t>
      </w:r>
      <w:r w:rsidRPr="00F8256B">
        <w:rPr>
          <w:rFonts w:ascii="Verdana" w:hAnsi="Verdana"/>
          <w:sz w:val="20"/>
        </w:rPr>
        <w:t>: bernardo@bwre.com.br</w:t>
      </w:r>
    </w:p>
    <w:p w14:paraId="3C4479DB" w14:textId="77777777" w:rsidR="00DF0A41" w:rsidRPr="00F8256B" w:rsidRDefault="00DF0A41" w:rsidP="00DF0A41">
      <w:pPr>
        <w:pStyle w:val="PargrafodaLista"/>
        <w:keepNext/>
        <w:spacing w:after="0" w:line="320" w:lineRule="exact"/>
        <w:ind w:left="709"/>
        <w:rPr>
          <w:rStyle w:val="DeltaViewInsertion"/>
          <w:rFonts w:ascii="Verdana" w:eastAsia="Arial Unicode MS" w:hAnsi="Verdana"/>
          <w:color w:val="auto"/>
          <w:sz w:val="20"/>
          <w:u w:val="none"/>
        </w:rPr>
      </w:pPr>
    </w:p>
    <w:p w14:paraId="2A03A977" w14:textId="77777777" w:rsidR="00DF0A41" w:rsidRPr="00F8256B" w:rsidRDefault="00DF0A41" w:rsidP="00DF0A41">
      <w:pPr>
        <w:pStyle w:val="PargrafodaLista"/>
        <w:keepNext/>
        <w:spacing w:after="0" w:line="320" w:lineRule="exact"/>
        <w:ind w:left="709"/>
        <w:rPr>
          <w:rFonts w:ascii="Verdana" w:hAnsi="Verdana"/>
          <w:b/>
          <w:bCs/>
          <w:sz w:val="20"/>
        </w:rPr>
      </w:pPr>
      <w:r w:rsidRPr="00F8256B">
        <w:rPr>
          <w:rFonts w:ascii="Verdana" w:hAnsi="Verdana"/>
          <w:b/>
          <w:bCs/>
          <w:sz w:val="20"/>
        </w:rPr>
        <w:t xml:space="preserve">DIASE INCORPORADORA E ADMINISTRADORA LTDA. </w:t>
      </w:r>
    </w:p>
    <w:p w14:paraId="69890B13" w14:textId="33EB428D" w:rsidR="00DF0A41" w:rsidRPr="00F8256B" w:rsidRDefault="00DF0A41" w:rsidP="00DF0A41">
      <w:pPr>
        <w:pStyle w:val="PargrafodaLista"/>
        <w:keepNext/>
        <w:spacing w:after="0" w:line="320" w:lineRule="exact"/>
        <w:ind w:left="709"/>
        <w:rPr>
          <w:rFonts w:ascii="Verdana" w:hAnsi="Verdana"/>
          <w:sz w:val="20"/>
        </w:rPr>
      </w:pPr>
      <w:r w:rsidRPr="00F8256B">
        <w:rPr>
          <w:rFonts w:ascii="Verdana" w:hAnsi="Verdana"/>
          <w:sz w:val="20"/>
        </w:rPr>
        <w:t>Alameda Xingú, 350, c</w:t>
      </w:r>
      <w:r w:rsidR="00BC3489">
        <w:rPr>
          <w:rFonts w:ascii="Verdana" w:hAnsi="Verdana"/>
          <w:sz w:val="20"/>
        </w:rPr>
        <w:t>onjunto</w:t>
      </w:r>
      <w:r w:rsidRPr="00F8256B">
        <w:rPr>
          <w:rFonts w:ascii="Verdana" w:hAnsi="Verdana"/>
          <w:sz w:val="20"/>
        </w:rPr>
        <w:t xml:space="preserve"> 1.203, sala 01, Alphaville</w:t>
      </w:r>
    </w:p>
    <w:p w14:paraId="497AD7BB" w14:textId="6364E121" w:rsidR="00DF0A41" w:rsidRPr="002D299C" w:rsidRDefault="00DF0A41" w:rsidP="00DF0A41">
      <w:pPr>
        <w:pStyle w:val="PargrafodaLista"/>
        <w:keepNext/>
        <w:spacing w:after="0" w:line="320" w:lineRule="exact"/>
        <w:ind w:left="709"/>
        <w:rPr>
          <w:rFonts w:ascii="Verdana" w:hAnsi="Verdana"/>
          <w:sz w:val="20"/>
        </w:rPr>
      </w:pPr>
      <w:r w:rsidRPr="002D299C">
        <w:rPr>
          <w:rFonts w:ascii="Verdana" w:hAnsi="Verdana"/>
          <w:sz w:val="20"/>
        </w:rPr>
        <w:t xml:space="preserve">CEP 06455-030 </w:t>
      </w:r>
      <w:r w:rsidR="00BC3489" w:rsidRPr="002D299C">
        <w:rPr>
          <w:rFonts w:ascii="Verdana" w:hAnsi="Verdana"/>
          <w:sz w:val="20"/>
        </w:rPr>
        <w:t>– Barueri, SP</w:t>
      </w:r>
    </w:p>
    <w:p w14:paraId="08B2F621" w14:textId="77777777" w:rsidR="00DF0A41" w:rsidRPr="002D299C" w:rsidRDefault="00DF0A41" w:rsidP="00DF0A41">
      <w:pPr>
        <w:pStyle w:val="PargrafodaLista"/>
        <w:keepNext/>
        <w:spacing w:after="0" w:line="320" w:lineRule="exact"/>
        <w:ind w:left="709"/>
        <w:rPr>
          <w:rFonts w:ascii="Verdana" w:hAnsi="Verdana"/>
          <w:sz w:val="20"/>
        </w:rPr>
      </w:pPr>
      <w:r w:rsidRPr="002D299C">
        <w:rPr>
          <w:rFonts w:ascii="Verdana" w:hAnsi="Verdana"/>
          <w:sz w:val="20"/>
        </w:rPr>
        <w:t xml:space="preserve">At.: Rafael Dias </w:t>
      </w:r>
    </w:p>
    <w:p w14:paraId="5499179E" w14:textId="301D9AE3" w:rsidR="00DF0A41" w:rsidRPr="00F8256B" w:rsidRDefault="00DF0A41" w:rsidP="00DF0A41">
      <w:pPr>
        <w:pStyle w:val="PargrafodaLista"/>
        <w:keepNext/>
        <w:spacing w:after="0" w:line="320" w:lineRule="exact"/>
        <w:ind w:left="709"/>
        <w:rPr>
          <w:rFonts w:ascii="Verdana" w:hAnsi="Verdana"/>
          <w:sz w:val="20"/>
        </w:rPr>
      </w:pPr>
      <w:r w:rsidRPr="00F8256B">
        <w:rPr>
          <w:rFonts w:ascii="Verdana" w:hAnsi="Verdana"/>
          <w:sz w:val="20"/>
        </w:rPr>
        <w:t>Tel</w:t>
      </w:r>
      <w:r w:rsidR="00BC3489">
        <w:rPr>
          <w:rFonts w:ascii="Verdana" w:hAnsi="Verdana"/>
          <w:sz w:val="20"/>
        </w:rPr>
        <w:t>efone</w:t>
      </w:r>
      <w:r w:rsidRPr="00F8256B">
        <w:rPr>
          <w:rFonts w:ascii="Verdana" w:hAnsi="Verdana"/>
          <w:sz w:val="20"/>
        </w:rPr>
        <w:t xml:space="preserve">: (11) 98578-5842 </w:t>
      </w:r>
    </w:p>
    <w:p w14:paraId="102BFB1E" w14:textId="77777777" w:rsidR="00DF0A41" w:rsidRPr="00417FDB" w:rsidRDefault="00DF0A41" w:rsidP="00DF0A41">
      <w:pPr>
        <w:pStyle w:val="PargrafodaLista"/>
        <w:keepNext/>
        <w:spacing w:after="0" w:line="320" w:lineRule="exact"/>
        <w:ind w:left="709"/>
        <w:rPr>
          <w:rStyle w:val="DeltaViewInsertion"/>
          <w:rFonts w:ascii="Verdana" w:eastAsia="Arial Unicode MS" w:hAnsi="Verdana"/>
          <w:color w:val="auto"/>
          <w:sz w:val="20"/>
          <w:u w:val="none"/>
        </w:rPr>
      </w:pPr>
      <w:r w:rsidRPr="00947545">
        <w:rPr>
          <w:rFonts w:ascii="Verdana" w:hAnsi="Verdana"/>
          <w:i/>
          <w:sz w:val="20"/>
        </w:rPr>
        <w:t>E-mail:</w:t>
      </w:r>
      <w:r w:rsidRPr="00F8256B">
        <w:rPr>
          <w:rFonts w:ascii="Verdana" w:hAnsi="Verdana"/>
          <w:sz w:val="20"/>
        </w:rPr>
        <w:t xml:space="preserve"> </w:t>
      </w:r>
      <w:hyperlink r:id="rId18" w:history="1">
        <w:r w:rsidRPr="00F8256B">
          <w:rPr>
            <w:rStyle w:val="Hyperlink"/>
            <w:rFonts w:ascii="Verdana" w:hAnsi="Verdana"/>
            <w:sz w:val="20"/>
          </w:rPr>
          <w:t>radias@diase.com.br</w:t>
        </w:r>
      </w:hyperlink>
    </w:p>
    <w:p w14:paraId="7302878B" w14:textId="77777777" w:rsidR="00B41AC3" w:rsidRPr="00C53DE1" w:rsidRDefault="00B41AC3" w:rsidP="00C53DE1">
      <w:pPr>
        <w:pStyle w:val="PargrafodaLista"/>
        <w:spacing w:after="0" w:line="320" w:lineRule="exact"/>
        <w:ind w:left="0"/>
        <w:rPr>
          <w:rFonts w:ascii="Verdana" w:hAnsi="Verdana"/>
          <w:sz w:val="20"/>
        </w:rPr>
      </w:pPr>
    </w:p>
    <w:p w14:paraId="4316C912" w14:textId="66ED72B8" w:rsidR="00C92E99" w:rsidRPr="00A735FE" w:rsidRDefault="00C92E99" w:rsidP="003E2A51">
      <w:pPr>
        <w:numPr>
          <w:ilvl w:val="1"/>
          <w:numId w:val="7"/>
        </w:numPr>
        <w:spacing w:after="0" w:line="320" w:lineRule="exact"/>
        <w:ind w:left="0" w:firstLine="0"/>
        <w:rPr>
          <w:rFonts w:ascii="Verdana" w:hAnsi="Verdana"/>
          <w:sz w:val="20"/>
        </w:rPr>
      </w:pPr>
      <w:r w:rsidRPr="00C53DE1">
        <w:rPr>
          <w:rFonts w:ascii="Verdana" w:hAnsi="Verdana"/>
          <w:sz w:val="20"/>
        </w:rPr>
        <w:t xml:space="preserve">A </w:t>
      </w:r>
      <w:r w:rsidRPr="00A735FE">
        <w:rPr>
          <w:rFonts w:ascii="Verdana" w:hAnsi="Verdana"/>
          <w:sz w:val="20"/>
        </w:rPr>
        <w:t xml:space="preserve">mudança de qualquer dos endereços acima deverá ser comunicada às outras Partes pela Parte que tiver seu endereço alterado, sob pena de serem considerados </w:t>
      </w:r>
      <w:r w:rsidRPr="00FC12AC">
        <w:rPr>
          <w:rFonts w:ascii="Verdana" w:hAnsi="Verdana"/>
          <w:sz w:val="20"/>
        </w:rPr>
        <w:t>entregues</w:t>
      </w:r>
      <w:r w:rsidRPr="00A735FE">
        <w:rPr>
          <w:rFonts w:ascii="Verdana" w:hAnsi="Verdana"/>
          <w:sz w:val="20"/>
        </w:rPr>
        <w:t xml:space="preserve"> as comunicações enviadas aos endereços anteriormente indicados.</w:t>
      </w:r>
    </w:p>
    <w:p w14:paraId="5C2C8ED4" w14:textId="77777777" w:rsidR="00C92E99" w:rsidRPr="00A735FE" w:rsidRDefault="00C92E99">
      <w:pPr>
        <w:keepNext/>
        <w:spacing w:after="0" w:line="320" w:lineRule="exact"/>
        <w:rPr>
          <w:rFonts w:ascii="Verdana" w:hAnsi="Verdana"/>
          <w:b/>
          <w:smallCaps/>
          <w:sz w:val="20"/>
        </w:rPr>
      </w:pPr>
    </w:p>
    <w:p w14:paraId="34704C4F" w14:textId="15DA3689" w:rsidR="00973E47" w:rsidRPr="00A735FE" w:rsidRDefault="00973E47" w:rsidP="003E2A51">
      <w:pPr>
        <w:keepNext/>
        <w:numPr>
          <w:ilvl w:val="0"/>
          <w:numId w:val="7"/>
        </w:numPr>
        <w:autoSpaceDE w:val="0"/>
        <w:autoSpaceDN w:val="0"/>
        <w:adjustRightInd w:val="0"/>
        <w:spacing w:after="0" w:line="320" w:lineRule="exact"/>
        <w:rPr>
          <w:rFonts w:ascii="Verdana" w:hAnsi="Verdana"/>
          <w:b/>
          <w:caps/>
          <w:sz w:val="20"/>
        </w:rPr>
      </w:pPr>
      <w:r w:rsidRPr="00A735FE">
        <w:rPr>
          <w:rFonts w:ascii="Verdana" w:hAnsi="Verdana"/>
          <w:b/>
          <w:caps/>
          <w:sz w:val="20"/>
        </w:rPr>
        <w:t>Disposições Gerais</w:t>
      </w:r>
    </w:p>
    <w:p w14:paraId="532C3EC0" w14:textId="77777777" w:rsidR="00A0156F" w:rsidRPr="00FC12AC" w:rsidRDefault="00A0156F" w:rsidP="008F4392">
      <w:pPr>
        <w:keepNext/>
        <w:spacing w:after="0" w:line="320" w:lineRule="exact"/>
        <w:rPr>
          <w:rFonts w:ascii="Verdana" w:hAnsi="Verdana"/>
          <w:sz w:val="20"/>
        </w:rPr>
      </w:pPr>
    </w:p>
    <w:p w14:paraId="63703399" w14:textId="50ADFFB6" w:rsidR="00460FB3" w:rsidRPr="00FC12AC" w:rsidRDefault="00973E47" w:rsidP="003E2A51">
      <w:pPr>
        <w:numPr>
          <w:ilvl w:val="1"/>
          <w:numId w:val="7"/>
        </w:numPr>
        <w:spacing w:after="0" w:line="320" w:lineRule="exact"/>
        <w:ind w:left="0" w:firstLine="0"/>
        <w:rPr>
          <w:rFonts w:ascii="Verdana" w:hAnsi="Verdana"/>
          <w:sz w:val="20"/>
        </w:rPr>
      </w:pPr>
      <w:r w:rsidRPr="00FC12AC">
        <w:rPr>
          <w:rFonts w:ascii="Verdana" w:hAnsi="Verdana"/>
          <w:sz w:val="20"/>
        </w:rPr>
        <w:t>As obrigações assumidas nesta Escritura de Emissão têm caráter irrevogável e irretratável, obrigando as partes e seus sucessores, a qualquer título, ao seu integral cumprimento.</w:t>
      </w:r>
    </w:p>
    <w:p w14:paraId="62786B57" w14:textId="77777777" w:rsidR="00A0156F" w:rsidRPr="00FC12AC" w:rsidRDefault="00A0156F" w:rsidP="001C2B06">
      <w:pPr>
        <w:spacing w:after="0" w:line="320" w:lineRule="exact"/>
        <w:rPr>
          <w:rFonts w:ascii="Verdana" w:hAnsi="Verdana"/>
          <w:sz w:val="20"/>
        </w:rPr>
      </w:pPr>
    </w:p>
    <w:p w14:paraId="40BAE4FD" w14:textId="37837737" w:rsidR="00973E47" w:rsidRPr="00FC12AC" w:rsidRDefault="00973E47" w:rsidP="003E2A51">
      <w:pPr>
        <w:numPr>
          <w:ilvl w:val="1"/>
          <w:numId w:val="7"/>
        </w:numPr>
        <w:spacing w:after="0" w:line="320" w:lineRule="exact"/>
        <w:ind w:left="0" w:firstLine="0"/>
        <w:rPr>
          <w:rFonts w:ascii="Verdana" w:hAnsi="Verdana"/>
          <w:sz w:val="20"/>
        </w:rPr>
      </w:pPr>
      <w:r w:rsidRPr="00FC12AC">
        <w:rPr>
          <w:rFonts w:ascii="Verdana" w:hAnsi="Verdana"/>
          <w:sz w:val="20"/>
        </w:rPr>
        <w:t>Qualquer alteração a esta Escritura de Emissão somente será considerada válida se formalizada por escrito, em instrumento próprio assinado por todas as partes</w:t>
      </w:r>
      <w:r w:rsidR="00857F74" w:rsidRPr="00FC12AC">
        <w:rPr>
          <w:rFonts w:ascii="Verdana" w:hAnsi="Verdana"/>
          <w:sz w:val="20"/>
        </w:rPr>
        <w:t xml:space="preserve">, devendo ser levada a arquivamento perante a </w:t>
      </w:r>
      <w:r w:rsidR="00B41AC3" w:rsidRPr="00FC12AC">
        <w:rPr>
          <w:rFonts w:ascii="Verdana" w:hAnsi="Verdana"/>
          <w:sz w:val="20"/>
        </w:rPr>
        <w:t>JUCEMG</w:t>
      </w:r>
      <w:r w:rsidR="00857F74" w:rsidRPr="00FC12AC">
        <w:rPr>
          <w:rFonts w:ascii="Verdana" w:hAnsi="Verdana"/>
          <w:sz w:val="20"/>
        </w:rPr>
        <w:t>, nos termos da Cláusula 2.</w:t>
      </w:r>
      <w:r w:rsidR="008A65F2" w:rsidRPr="00FC12AC">
        <w:rPr>
          <w:rFonts w:ascii="Verdana" w:hAnsi="Verdana"/>
          <w:sz w:val="20"/>
        </w:rPr>
        <w:t>2</w:t>
      </w:r>
      <w:r w:rsidR="00857F74" w:rsidRPr="00FC12AC">
        <w:rPr>
          <w:rFonts w:ascii="Verdana" w:hAnsi="Verdana"/>
          <w:sz w:val="20"/>
        </w:rPr>
        <w:t xml:space="preserve"> acima</w:t>
      </w:r>
      <w:r w:rsidRPr="00FC12AC">
        <w:rPr>
          <w:rFonts w:ascii="Verdana" w:hAnsi="Verdana"/>
          <w:sz w:val="20"/>
        </w:rPr>
        <w:t>.</w:t>
      </w:r>
    </w:p>
    <w:p w14:paraId="5CEF8577" w14:textId="77777777" w:rsidR="00A0156F" w:rsidRPr="00FC12AC" w:rsidRDefault="00A0156F" w:rsidP="001C2B06">
      <w:pPr>
        <w:spacing w:after="0" w:line="320" w:lineRule="exact"/>
        <w:rPr>
          <w:rFonts w:ascii="Verdana" w:hAnsi="Verdana"/>
          <w:sz w:val="20"/>
        </w:rPr>
      </w:pPr>
    </w:p>
    <w:p w14:paraId="6BE011FA" w14:textId="5A0A69A6" w:rsidR="00973E47" w:rsidRPr="00FC12AC" w:rsidRDefault="00973E47" w:rsidP="003E2A51">
      <w:pPr>
        <w:numPr>
          <w:ilvl w:val="1"/>
          <w:numId w:val="7"/>
        </w:numPr>
        <w:spacing w:after="0" w:line="320" w:lineRule="exact"/>
        <w:ind w:left="0" w:firstLine="0"/>
        <w:rPr>
          <w:rFonts w:ascii="Verdana" w:hAnsi="Verdana"/>
          <w:sz w:val="20"/>
        </w:rPr>
      </w:pPr>
      <w:r w:rsidRPr="00FC12AC">
        <w:rPr>
          <w:rFonts w:ascii="Verdana" w:hAnsi="Verdana"/>
          <w:sz w:val="20"/>
        </w:rPr>
        <w:t>A invalidade ou nulidade, no todo ou em parte, de quaisquer das cláusulas desta Escritura de Emissão não afetará as demais, que permanecerão válidas e eficazes até o cumprimento, pelas partes, de todas as suas obrigações aqui previstas.</w:t>
      </w:r>
    </w:p>
    <w:p w14:paraId="0E1E854E" w14:textId="77777777" w:rsidR="00A0156F" w:rsidRPr="00FC12AC" w:rsidRDefault="00A0156F" w:rsidP="001C2B06">
      <w:pPr>
        <w:spacing w:after="0" w:line="320" w:lineRule="exact"/>
        <w:ind w:left="709"/>
        <w:rPr>
          <w:rFonts w:ascii="Verdana" w:hAnsi="Verdana"/>
          <w:sz w:val="20"/>
        </w:rPr>
      </w:pPr>
    </w:p>
    <w:p w14:paraId="43ECC0F3" w14:textId="27BF4F7B" w:rsidR="0078608C" w:rsidRPr="00FC12AC" w:rsidRDefault="0078608C" w:rsidP="003E2A51">
      <w:pPr>
        <w:numPr>
          <w:ilvl w:val="1"/>
          <w:numId w:val="7"/>
        </w:numPr>
        <w:spacing w:after="0" w:line="320" w:lineRule="exact"/>
        <w:ind w:left="0" w:firstLine="0"/>
        <w:rPr>
          <w:rFonts w:ascii="Verdana" w:hAnsi="Verdana"/>
          <w:sz w:val="20"/>
        </w:rPr>
      </w:pPr>
      <w:r w:rsidRPr="00FC12AC">
        <w:rPr>
          <w:rFonts w:ascii="Verdana" w:hAnsi="Verdana"/>
          <w:sz w:val="20"/>
        </w:rPr>
        <w:t xml:space="preserve">Qualquer alteração a esta Escritura de Emissão após a emissão das Debêntures, além de ser formalizada por meio de aditamento e cumprir os requisitos previstos na Cláusula </w:t>
      </w:r>
      <w:r w:rsidR="00BC7F73" w:rsidRPr="00FC12AC">
        <w:rPr>
          <w:rFonts w:ascii="Verdana" w:hAnsi="Verdana"/>
          <w:sz w:val="20"/>
        </w:rPr>
        <w:t>2</w:t>
      </w:r>
      <w:r w:rsidR="00506DE8" w:rsidRPr="00FC12AC">
        <w:rPr>
          <w:rFonts w:ascii="Verdana" w:hAnsi="Verdana"/>
          <w:sz w:val="20"/>
        </w:rPr>
        <w:t>.1.</w:t>
      </w:r>
      <w:r w:rsidR="00BC7F73" w:rsidRPr="00FC12AC">
        <w:rPr>
          <w:rFonts w:ascii="Verdana" w:hAnsi="Verdana"/>
          <w:sz w:val="20"/>
        </w:rPr>
        <w:t xml:space="preserve"> </w:t>
      </w:r>
      <w:r w:rsidRPr="00FC12AC">
        <w:rPr>
          <w:rFonts w:ascii="Verdana" w:hAnsi="Verdana"/>
          <w:sz w:val="20"/>
        </w:rPr>
        <w:t xml:space="preserve">acima, dependerá de prévia aprovação dos Debenturistas </w:t>
      </w:r>
      <w:r w:rsidRPr="00FC12AC">
        <w:rPr>
          <w:rFonts w:ascii="Verdana" w:hAnsi="Verdana"/>
          <w:sz w:val="20"/>
        </w:rPr>
        <w:lastRenderedPageBreak/>
        <w:t xml:space="preserve">reunidos em Assembleia Geral de Debenturistas, sendo certo, todavia que, </w:t>
      </w:r>
      <w:proofErr w:type="spellStart"/>
      <w:r w:rsidRPr="00FC12AC">
        <w:rPr>
          <w:rFonts w:ascii="Verdana" w:hAnsi="Verdana"/>
          <w:sz w:val="20"/>
        </w:rPr>
        <w:t>esta</w:t>
      </w:r>
      <w:proofErr w:type="spellEnd"/>
      <w:r w:rsidRPr="00FC12AC">
        <w:rPr>
          <w:rFonts w:ascii="Verdana" w:hAnsi="Verdana"/>
          <w:sz w:val="20"/>
        </w:rPr>
        <w:t xml:space="preserve"> Escritura de Emissão poderá ser alterada, independentemente de Assembleia Geral de Debenturistas, sempre que tal alteração decorrer exclusivamente: (i) de modificações já permitidas expressamente nos documentos da </w:t>
      </w:r>
      <w:r w:rsidR="00A51FC7" w:rsidRPr="00FC12AC">
        <w:rPr>
          <w:rFonts w:ascii="Verdana" w:hAnsi="Verdana"/>
          <w:sz w:val="20"/>
        </w:rPr>
        <w:t>Emissão</w:t>
      </w:r>
      <w:r w:rsidRPr="00FC12AC">
        <w:rPr>
          <w:rFonts w:ascii="Verdana" w:hAnsi="Verdana"/>
          <w:sz w:val="20"/>
        </w:rPr>
        <w:t>, (ii) da necessidade de atendimento a exigências de adequação a normas legais ou regulamentares</w:t>
      </w:r>
      <w:r w:rsidR="00E53863" w:rsidRPr="00FC12AC">
        <w:rPr>
          <w:rFonts w:ascii="Verdana" w:hAnsi="Verdana"/>
          <w:sz w:val="20"/>
        </w:rPr>
        <w:t xml:space="preserve"> ou exigências da CVM, da ANBIMA, d</w:t>
      </w:r>
      <w:r w:rsidR="00A51FC7" w:rsidRPr="00FC12AC">
        <w:rPr>
          <w:rFonts w:ascii="Verdana" w:hAnsi="Verdana"/>
          <w:sz w:val="20"/>
        </w:rPr>
        <w:t>a B3</w:t>
      </w:r>
      <w:r w:rsidR="00E53863" w:rsidRPr="00FC12AC">
        <w:rPr>
          <w:rFonts w:ascii="Verdana" w:hAnsi="Verdana"/>
          <w:sz w:val="20"/>
        </w:rPr>
        <w:t xml:space="preserve">, ou da </w:t>
      </w:r>
      <w:r w:rsidR="00B41AC3" w:rsidRPr="00FC12AC">
        <w:rPr>
          <w:rFonts w:ascii="Verdana" w:hAnsi="Verdana"/>
          <w:sz w:val="20"/>
        </w:rPr>
        <w:t>JUCEMG</w:t>
      </w:r>
      <w:r w:rsidRPr="00FC12AC">
        <w:rPr>
          <w:rFonts w:ascii="Verdana" w:hAnsi="Verdana"/>
          <w:sz w:val="20"/>
        </w:rPr>
        <w:t>, (iii) quando verificado erro</w:t>
      </w:r>
      <w:r w:rsidR="00E53863" w:rsidRPr="00FC12AC">
        <w:rPr>
          <w:rFonts w:ascii="Verdana" w:hAnsi="Verdana"/>
          <w:sz w:val="20"/>
        </w:rPr>
        <w:t xml:space="preserve"> material, seja ele um erro grosseiro,</w:t>
      </w:r>
      <w:r w:rsidRPr="00FC12AC">
        <w:rPr>
          <w:rFonts w:ascii="Verdana" w:hAnsi="Verdana"/>
          <w:sz w:val="20"/>
        </w:rPr>
        <w:t xml:space="preserve"> de digitação</w:t>
      </w:r>
      <w:r w:rsidR="00E53863" w:rsidRPr="00FC12AC">
        <w:rPr>
          <w:rFonts w:ascii="Verdana" w:hAnsi="Verdana"/>
          <w:sz w:val="20"/>
        </w:rPr>
        <w:t xml:space="preserve"> ou aritmético</w:t>
      </w:r>
      <w:r w:rsidRPr="00FC12AC">
        <w:rPr>
          <w:rFonts w:ascii="Verdana" w:hAnsi="Verdana"/>
          <w:sz w:val="20"/>
        </w:rPr>
        <w:t>, ou ainda (</w:t>
      </w:r>
      <w:proofErr w:type="spellStart"/>
      <w:r w:rsidRPr="00FC12AC">
        <w:rPr>
          <w:rFonts w:ascii="Verdana" w:hAnsi="Verdana"/>
          <w:sz w:val="20"/>
        </w:rPr>
        <w:t>iv</w:t>
      </w:r>
      <w:proofErr w:type="spellEnd"/>
      <w:r w:rsidRPr="00FC12AC">
        <w:rPr>
          <w:rFonts w:ascii="Verdana" w:hAnsi="Verdana"/>
          <w:sz w:val="20"/>
        </w:rPr>
        <w:t xml:space="preserve">) em virtude da atualização dos dados cadastrais das </w:t>
      </w:r>
      <w:r w:rsidR="00A51FC7" w:rsidRPr="00FC12AC">
        <w:rPr>
          <w:rFonts w:ascii="Verdana" w:hAnsi="Verdana"/>
          <w:sz w:val="20"/>
        </w:rPr>
        <w:t>p</w:t>
      </w:r>
      <w:r w:rsidRPr="00FC12AC">
        <w:rPr>
          <w:rFonts w:ascii="Verdana" w:hAnsi="Verdana"/>
          <w:sz w:val="20"/>
        </w:rPr>
        <w:t xml:space="preserve">artes, tais como alteração na razão social, endereço e telefone; desde que tais alterações </w:t>
      </w:r>
      <w:r w:rsidR="00E53863" w:rsidRPr="00FC12AC">
        <w:rPr>
          <w:rFonts w:ascii="Verdana" w:hAnsi="Verdana"/>
          <w:sz w:val="20"/>
        </w:rPr>
        <w:t xml:space="preserve">(a) </w:t>
      </w:r>
      <w:r w:rsidRPr="00FC12AC">
        <w:rPr>
          <w:rFonts w:ascii="Verdana" w:hAnsi="Verdana"/>
          <w:sz w:val="20"/>
        </w:rPr>
        <w:t>não gerem novos custos ou despesas aos Debenturistas</w:t>
      </w:r>
      <w:r w:rsidR="00E53863" w:rsidRPr="00FC12AC">
        <w:rPr>
          <w:rFonts w:ascii="Verdana" w:hAnsi="Verdana"/>
          <w:sz w:val="20"/>
        </w:rPr>
        <w:t xml:space="preserve">, e (b) </w:t>
      </w:r>
      <w:r w:rsidR="00E53863" w:rsidRPr="00FC12AC">
        <w:rPr>
          <w:rFonts w:ascii="Verdana" w:eastAsia="Cambria" w:hAnsi="Verdana"/>
          <w:sz w:val="20"/>
        </w:rPr>
        <w:t>não prejudiquem a validade, eficácia ou exequibilidade desta Escritura de Emissão</w:t>
      </w:r>
      <w:r w:rsidRPr="00FC12AC">
        <w:rPr>
          <w:rFonts w:ascii="Verdana" w:hAnsi="Verdana"/>
          <w:sz w:val="20"/>
        </w:rPr>
        <w:t>.</w:t>
      </w:r>
    </w:p>
    <w:p w14:paraId="6CB30C48" w14:textId="77777777" w:rsidR="00A0156F" w:rsidRPr="00FC12AC" w:rsidRDefault="00A0156F" w:rsidP="001C2B06">
      <w:pPr>
        <w:spacing w:after="0" w:line="320" w:lineRule="exact"/>
        <w:rPr>
          <w:rFonts w:ascii="Verdana" w:hAnsi="Verdana"/>
          <w:sz w:val="20"/>
        </w:rPr>
      </w:pPr>
    </w:p>
    <w:p w14:paraId="2BEB167A" w14:textId="64A300FB" w:rsidR="00973E47" w:rsidRPr="00A735FE" w:rsidRDefault="00973E47" w:rsidP="003E2A51">
      <w:pPr>
        <w:numPr>
          <w:ilvl w:val="1"/>
          <w:numId w:val="7"/>
        </w:numPr>
        <w:spacing w:after="0" w:line="320" w:lineRule="exact"/>
        <w:ind w:left="0" w:firstLine="0"/>
        <w:rPr>
          <w:rFonts w:ascii="Verdana" w:hAnsi="Verdana"/>
          <w:sz w:val="20"/>
        </w:rPr>
      </w:pPr>
      <w:r w:rsidRPr="00FC12AC">
        <w:rPr>
          <w:rFonts w:ascii="Verdana" w:hAnsi="Verdana"/>
          <w:sz w:val="20"/>
        </w:rPr>
        <w:t>Qualquer tolerância, exercício parcial ou concessão entre as partes será sempre considerado mera liberalidade, e não configurará renúncia ou perda de qualquer direito, faculdade</w:t>
      </w:r>
      <w:r w:rsidRPr="00A735FE">
        <w:rPr>
          <w:rFonts w:ascii="Verdana" w:hAnsi="Verdana"/>
          <w:sz w:val="20"/>
        </w:rPr>
        <w:t>, privilégio, prerrogativa ou poderes conferidos (inclusive de mandato), nem implicará novação, alteração, transigência, remissão, modificação ou redução dos direitos e obrigações daqui decorrentes.</w:t>
      </w:r>
    </w:p>
    <w:p w14:paraId="74CA0495" w14:textId="77777777" w:rsidR="00A0156F" w:rsidRPr="00A735FE" w:rsidRDefault="00A0156F" w:rsidP="001C2B06">
      <w:pPr>
        <w:spacing w:after="0" w:line="320" w:lineRule="exact"/>
        <w:rPr>
          <w:rFonts w:ascii="Verdana" w:hAnsi="Verdana"/>
          <w:sz w:val="20"/>
        </w:rPr>
      </w:pPr>
    </w:p>
    <w:p w14:paraId="051EC62A" w14:textId="637D9DC8" w:rsidR="00973E47" w:rsidRPr="00FC12AC" w:rsidRDefault="00973E47" w:rsidP="003E2A51">
      <w:pPr>
        <w:numPr>
          <w:ilvl w:val="1"/>
          <w:numId w:val="7"/>
        </w:numPr>
        <w:spacing w:after="0" w:line="320" w:lineRule="exact"/>
        <w:ind w:left="0" w:firstLine="0"/>
        <w:rPr>
          <w:rFonts w:ascii="Verdana" w:hAnsi="Verdana"/>
          <w:sz w:val="20"/>
        </w:rPr>
      </w:pPr>
      <w:r w:rsidRPr="00FC12AC">
        <w:rPr>
          <w:rFonts w:ascii="Verdana" w:hAnsi="Verdana"/>
          <w:sz w:val="20"/>
        </w:rPr>
        <w:t>As partes reconhecem</w:t>
      </w:r>
      <w:r w:rsidRPr="00A735FE">
        <w:rPr>
          <w:rFonts w:ascii="Verdana" w:hAnsi="Verdana"/>
          <w:sz w:val="20"/>
        </w:rPr>
        <w:t xml:space="preserve"> esta Escritura de Emissão e as Debêntures como títulos executivos extrajudiciais nos</w:t>
      </w:r>
      <w:r w:rsidRPr="00417FDB">
        <w:rPr>
          <w:rFonts w:ascii="Verdana" w:hAnsi="Verdana"/>
          <w:sz w:val="20"/>
        </w:rPr>
        <w:t xml:space="preserve"> termos do artigo</w:t>
      </w:r>
      <w:r w:rsidR="00AD7368">
        <w:rPr>
          <w:rFonts w:ascii="Verdana" w:hAnsi="Verdana"/>
          <w:sz w:val="20"/>
        </w:rPr>
        <w:t xml:space="preserve"> </w:t>
      </w:r>
      <w:r w:rsidRPr="00417FDB">
        <w:rPr>
          <w:rFonts w:ascii="Verdana" w:hAnsi="Verdana"/>
          <w:sz w:val="20"/>
        </w:rPr>
        <w:t>784, incisos</w:t>
      </w:r>
      <w:r w:rsidR="00BC7F73" w:rsidRPr="00417FDB">
        <w:rPr>
          <w:rFonts w:ascii="Verdana" w:hAnsi="Verdana"/>
          <w:sz w:val="20"/>
        </w:rPr>
        <w:t xml:space="preserve"> </w:t>
      </w:r>
      <w:r w:rsidRPr="00417FDB">
        <w:rPr>
          <w:rFonts w:ascii="Verdana" w:hAnsi="Verdana"/>
          <w:sz w:val="20"/>
        </w:rPr>
        <w:t>I</w:t>
      </w:r>
      <w:r w:rsidR="00BC7F73" w:rsidRPr="00417FDB">
        <w:rPr>
          <w:rFonts w:ascii="Verdana" w:hAnsi="Verdana"/>
          <w:sz w:val="20"/>
        </w:rPr>
        <w:t xml:space="preserve"> e</w:t>
      </w:r>
      <w:r w:rsidRPr="00417FDB">
        <w:rPr>
          <w:rFonts w:ascii="Verdana" w:hAnsi="Verdana"/>
          <w:sz w:val="20"/>
        </w:rPr>
        <w:t xml:space="preserve"> III, da Lei nº</w:t>
      </w:r>
      <w:r w:rsidR="00A51FC7" w:rsidRPr="00417FDB">
        <w:rPr>
          <w:rFonts w:ascii="Verdana" w:hAnsi="Verdana"/>
          <w:sz w:val="20"/>
        </w:rPr>
        <w:t xml:space="preserve"> </w:t>
      </w:r>
      <w:r w:rsidRPr="00417FDB">
        <w:rPr>
          <w:rFonts w:ascii="Verdana" w:hAnsi="Verdana"/>
          <w:sz w:val="20"/>
        </w:rPr>
        <w:t>13.105, de 16</w:t>
      </w:r>
      <w:r w:rsidR="00AD7368">
        <w:rPr>
          <w:rFonts w:ascii="Verdana" w:hAnsi="Verdana"/>
          <w:sz w:val="20"/>
        </w:rPr>
        <w:t xml:space="preserve"> </w:t>
      </w:r>
      <w:r w:rsidRPr="00417FDB">
        <w:rPr>
          <w:rFonts w:ascii="Verdana" w:hAnsi="Verdana"/>
          <w:sz w:val="20"/>
        </w:rPr>
        <w:t>de</w:t>
      </w:r>
      <w:r w:rsidR="00AD7368">
        <w:rPr>
          <w:rFonts w:ascii="Verdana" w:hAnsi="Verdana"/>
          <w:sz w:val="20"/>
        </w:rPr>
        <w:t xml:space="preserve"> </w:t>
      </w:r>
      <w:r w:rsidRPr="00417FDB">
        <w:rPr>
          <w:rFonts w:ascii="Verdana" w:hAnsi="Verdana"/>
          <w:sz w:val="20"/>
        </w:rPr>
        <w:t>março</w:t>
      </w:r>
      <w:r w:rsidR="00AD7368">
        <w:rPr>
          <w:rFonts w:ascii="Verdana" w:hAnsi="Verdana"/>
          <w:sz w:val="20"/>
        </w:rPr>
        <w:t xml:space="preserve"> </w:t>
      </w:r>
      <w:r w:rsidRPr="00417FDB">
        <w:rPr>
          <w:rFonts w:ascii="Verdana" w:hAnsi="Verdana"/>
          <w:sz w:val="20"/>
        </w:rPr>
        <w:t>de</w:t>
      </w:r>
      <w:r w:rsidR="00AD7368">
        <w:rPr>
          <w:rFonts w:ascii="Verdana" w:hAnsi="Verdana"/>
          <w:sz w:val="20"/>
        </w:rPr>
        <w:t xml:space="preserve"> </w:t>
      </w:r>
      <w:r w:rsidRPr="00417FDB">
        <w:rPr>
          <w:rFonts w:ascii="Verdana" w:hAnsi="Verdana"/>
          <w:sz w:val="20"/>
        </w:rPr>
        <w:t>2015, conforme alterada (</w:t>
      </w:r>
      <w:r w:rsidR="00BC7F73" w:rsidRPr="00417FDB">
        <w:rPr>
          <w:rFonts w:ascii="Verdana" w:hAnsi="Verdana"/>
          <w:sz w:val="20"/>
        </w:rPr>
        <w:t>“</w:t>
      </w:r>
      <w:r w:rsidRPr="00417FDB">
        <w:rPr>
          <w:rFonts w:ascii="Verdana" w:hAnsi="Verdana"/>
          <w:sz w:val="20"/>
          <w:u w:val="single"/>
        </w:rPr>
        <w:t>Código de Processo Civil</w:t>
      </w:r>
      <w:r w:rsidR="00BC7F73" w:rsidRPr="00417FDB">
        <w:rPr>
          <w:rFonts w:ascii="Verdana" w:hAnsi="Verdana"/>
          <w:sz w:val="20"/>
        </w:rPr>
        <w:t>”</w:t>
      </w:r>
      <w:r w:rsidRPr="00417FDB">
        <w:rPr>
          <w:rFonts w:ascii="Verdana" w:hAnsi="Verdana"/>
          <w:sz w:val="20"/>
        </w:rPr>
        <w:t>).</w:t>
      </w:r>
      <w:r w:rsidR="00725F9F" w:rsidRPr="00417FDB">
        <w:rPr>
          <w:rFonts w:ascii="Verdana" w:hAnsi="Verdana"/>
          <w:sz w:val="20"/>
        </w:rPr>
        <w:t xml:space="preserve"> </w:t>
      </w:r>
      <w:r w:rsidR="00725F9F" w:rsidRPr="00C53DE1">
        <w:rPr>
          <w:rFonts w:ascii="Verdana" w:hAnsi="Verdana"/>
          <w:sz w:val="20"/>
        </w:rPr>
        <w:t xml:space="preserve">Os </w:t>
      </w:r>
      <w:r w:rsidR="00725F9F" w:rsidRPr="00FC12AC">
        <w:rPr>
          <w:rFonts w:ascii="Verdana" w:hAnsi="Verdana"/>
          <w:sz w:val="20"/>
        </w:rPr>
        <w:t>pagamentos referentes às Debêntures e a quaisquer outros valores eventualmente devidos pela Companhia nos termos desta Escritura de Emissão não serão passíveis de compensação.</w:t>
      </w:r>
    </w:p>
    <w:p w14:paraId="08A4DA74" w14:textId="77777777" w:rsidR="00A0156F" w:rsidRPr="00FC12AC" w:rsidRDefault="00A0156F" w:rsidP="001C2B06">
      <w:pPr>
        <w:spacing w:after="0" w:line="320" w:lineRule="exact"/>
        <w:rPr>
          <w:rFonts w:ascii="Verdana" w:hAnsi="Verdana"/>
          <w:sz w:val="20"/>
        </w:rPr>
      </w:pPr>
    </w:p>
    <w:p w14:paraId="375D5986" w14:textId="3A4A4885" w:rsidR="00973E47" w:rsidRPr="00FC12AC" w:rsidRDefault="00973E47" w:rsidP="003E2A51">
      <w:pPr>
        <w:numPr>
          <w:ilvl w:val="1"/>
          <w:numId w:val="7"/>
        </w:numPr>
        <w:spacing w:after="0" w:line="320" w:lineRule="exact"/>
        <w:ind w:left="0" w:firstLine="0"/>
        <w:rPr>
          <w:rFonts w:ascii="Verdana" w:hAnsi="Verdana"/>
          <w:sz w:val="20"/>
        </w:rPr>
      </w:pPr>
      <w:r w:rsidRPr="00FC12AC">
        <w:rPr>
          <w:rFonts w:ascii="Verdana" w:hAnsi="Verdana"/>
          <w:sz w:val="20"/>
        </w:rPr>
        <w:t>Para os fins desta Escritura de Emissão, as partes poderão, a seu critério exclusivo, requerer a execução específica das obrigações aqui assumidas, nos termos dos artigos</w:t>
      </w:r>
      <w:r w:rsidR="00AD7368" w:rsidRPr="00FC12AC">
        <w:rPr>
          <w:rFonts w:ascii="Verdana" w:hAnsi="Verdana"/>
          <w:sz w:val="20"/>
        </w:rPr>
        <w:t xml:space="preserve"> </w:t>
      </w:r>
      <w:r w:rsidRPr="00FC12AC">
        <w:rPr>
          <w:rFonts w:ascii="Verdana" w:hAnsi="Verdana"/>
          <w:sz w:val="20"/>
        </w:rPr>
        <w:t>497 e seguintes, 538, 806 e seguintes do Código de Processo Civil, sem prejuízo do direito de declarar o vencimento antecipado das obrigações decorrentes das Debêntures, nos termos previstos nesta Escritura de Emissão.</w:t>
      </w:r>
    </w:p>
    <w:p w14:paraId="13404B2A" w14:textId="77777777" w:rsidR="00725F9F" w:rsidRPr="00FC12AC" w:rsidRDefault="00725F9F" w:rsidP="001C2B06">
      <w:pPr>
        <w:spacing w:after="0" w:line="320" w:lineRule="exact"/>
        <w:rPr>
          <w:rFonts w:ascii="Verdana" w:hAnsi="Verdana"/>
          <w:sz w:val="20"/>
        </w:rPr>
      </w:pPr>
    </w:p>
    <w:p w14:paraId="249049CD" w14:textId="1932CF97" w:rsidR="00725F9F" w:rsidRPr="00FC12AC" w:rsidRDefault="00725F9F" w:rsidP="003E2A51">
      <w:pPr>
        <w:numPr>
          <w:ilvl w:val="1"/>
          <w:numId w:val="7"/>
        </w:numPr>
        <w:spacing w:after="0" w:line="320" w:lineRule="exact"/>
        <w:ind w:left="0" w:firstLine="0"/>
        <w:rPr>
          <w:rFonts w:ascii="Verdana" w:hAnsi="Verdana"/>
          <w:sz w:val="20"/>
        </w:rPr>
      </w:pPr>
      <w:r w:rsidRPr="00FC12AC">
        <w:rPr>
          <w:rFonts w:ascii="Verdana" w:hAnsi="Verdana"/>
          <w:sz w:val="20"/>
        </w:rPr>
        <w:t>As palavras e os termos constantes desta Escritura de Emissão, aqui não expressamente definidos, grafados em português ou em qualquer língua estrangeira, bem como quaisquer outros de linguagem técnica e/ou financeira, que, eventualmente, durante a vigência da presente Escritura de Emissão,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4E6BF226" w14:textId="77777777" w:rsidR="00725F9F" w:rsidRPr="00FC12AC" w:rsidRDefault="00725F9F" w:rsidP="001C2B06">
      <w:pPr>
        <w:spacing w:after="0" w:line="320" w:lineRule="exact"/>
        <w:rPr>
          <w:rFonts w:ascii="Verdana" w:hAnsi="Verdana"/>
          <w:sz w:val="20"/>
        </w:rPr>
      </w:pPr>
    </w:p>
    <w:p w14:paraId="1E3569E2" w14:textId="47CA8D08" w:rsidR="00725F9F" w:rsidRPr="00FC12AC" w:rsidRDefault="00725F9F" w:rsidP="003E2A51">
      <w:pPr>
        <w:numPr>
          <w:ilvl w:val="1"/>
          <w:numId w:val="7"/>
        </w:numPr>
        <w:spacing w:after="0" w:line="320" w:lineRule="exact"/>
        <w:ind w:left="0" w:firstLine="0"/>
        <w:rPr>
          <w:rFonts w:ascii="Verdana" w:hAnsi="Verdana"/>
          <w:sz w:val="20"/>
        </w:rPr>
      </w:pPr>
      <w:r w:rsidRPr="00FC12AC">
        <w:rPr>
          <w:rFonts w:ascii="Verdana" w:hAnsi="Verdana"/>
          <w:sz w:val="20"/>
        </w:rPr>
        <w:t xml:space="preserve">As Partes declaram, mútua e expressamente, que a presente Escritura de Emissão foi celebrada respeitando-se os princípios de probidade e de boa-fé, por </w:t>
      </w:r>
      <w:r w:rsidRPr="00FC12AC">
        <w:rPr>
          <w:rFonts w:ascii="Verdana" w:hAnsi="Verdana"/>
          <w:sz w:val="20"/>
        </w:rPr>
        <w:lastRenderedPageBreak/>
        <w:t>livre, consciente e firme manifestação de vontade das Partes e em perfeita relação de equidade.</w:t>
      </w:r>
    </w:p>
    <w:p w14:paraId="022BC0EC" w14:textId="77777777" w:rsidR="00973E47" w:rsidRPr="00FC12AC" w:rsidRDefault="00973E47" w:rsidP="00E5308E">
      <w:pPr>
        <w:spacing w:after="0" w:line="320" w:lineRule="exact"/>
        <w:rPr>
          <w:rFonts w:ascii="Verdana" w:hAnsi="Verdana"/>
          <w:sz w:val="20"/>
        </w:rPr>
      </w:pPr>
    </w:p>
    <w:p w14:paraId="6394CB97" w14:textId="1CE18C8D" w:rsidR="00E5308E" w:rsidRDefault="00A735FE" w:rsidP="003E2A51">
      <w:pPr>
        <w:numPr>
          <w:ilvl w:val="1"/>
          <w:numId w:val="7"/>
        </w:numPr>
        <w:spacing w:after="0" w:line="320" w:lineRule="exact"/>
        <w:ind w:left="0" w:firstLine="0"/>
        <w:rPr>
          <w:rFonts w:ascii="Verdana" w:hAnsi="Verdana"/>
          <w:bCs/>
          <w:color w:val="000000"/>
          <w:sz w:val="20"/>
        </w:rPr>
      </w:pPr>
      <w:r w:rsidRPr="00FC12AC">
        <w:rPr>
          <w:rFonts w:ascii="Verdana" w:hAnsi="Verdana"/>
          <w:sz w:val="20"/>
        </w:rPr>
        <w:t xml:space="preserve">Em </w:t>
      </w:r>
      <w:r w:rsidR="00E5308E" w:rsidRPr="00FC12AC">
        <w:rPr>
          <w:rFonts w:ascii="Verdana" w:hAnsi="Verdana"/>
          <w:bCs/>
          <w:color w:val="000000"/>
          <w:sz w:val="20"/>
        </w:rPr>
        <w:t xml:space="preserve">nenhuma circunstância, a Securitizadora ou quaisquer de seus profissionais </w:t>
      </w:r>
      <w:r w:rsidR="00E5308E" w:rsidRPr="00FC12AC">
        <w:rPr>
          <w:rFonts w:ascii="Verdana" w:hAnsi="Verdana"/>
          <w:sz w:val="20"/>
        </w:rPr>
        <w:t>serão</w:t>
      </w:r>
      <w:r w:rsidR="00E5308E" w:rsidRPr="00FC12AC">
        <w:rPr>
          <w:rFonts w:ascii="Verdana" w:hAnsi="Verdana"/>
          <w:bCs/>
          <w:color w:val="000000"/>
          <w:sz w:val="20"/>
        </w:rPr>
        <w:t xml:space="preserve"> </w:t>
      </w:r>
      <w:r w:rsidR="00E5308E" w:rsidRPr="00AB6F68">
        <w:rPr>
          <w:rFonts w:ascii="Verdana" w:hAnsi="Verdana"/>
          <w:sz w:val="20"/>
        </w:rPr>
        <w:t>responsáveis</w:t>
      </w:r>
      <w:r w:rsidR="00E5308E" w:rsidRPr="00FC12AC">
        <w:rPr>
          <w:rFonts w:ascii="Verdana" w:hAnsi="Verdana"/>
          <w:bCs/>
          <w:color w:val="000000"/>
          <w:sz w:val="20"/>
        </w:rPr>
        <w:t xml:space="preserve"> por indenizar a Companhia, quaisquer respectivos contratados, executivos, empregados, prepostos, ou terceiros direta ou indiretamente envolvidos com os serviços a serem prestados pela Securitizadora, exceto na hipótese comprovada</w:t>
      </w:r>
      <w:r w:rsidR="00E5308E" w:rsidRPr="00CE5382">
        <w:rPr>
          <w:rFonts w:ascii="Verdana" w:hAnsi="Verdana"/>
          <w:bCs/>
          <w:color w:val="000000"/>
          <w:sz w:val="20"/>
        </w:rPr>
        <w:t xml:space="preserve"> de culpa grave ou dolo da </w:t>
      </w:r>
      <w:r w:rsidR="00E5308E">
        <w:rPr>
          <w:rFonts w:ascii="Verdana" w:hAnsi="Verdana"/>
          <w:bCs/>
          <w:color w:val="000000"/>
          <w:sz w:val="20"/>
        </w:rPr>
        <w:t>Securitizadora</w:t>
      </w:r>
      <w:r w:rsidR="00E5308E" w:rsidRPr="00CE5382">
        <w:rPr>
          <w:rFonts w:ascii="Verdana" w:hAnsi="Verdana"/>
          <w:bCs/>
          <w:color w:val="000000"/>
          <w:sz w:val="20"/>
        </w:rPr>
        <w:t xml:space="preserve">, conforme decisão transitada em julgado proferida por juízo ou tribunal competente. Tal indenização ficará limitada aos danos diretos comprovados efetivamente causados por culpa grave ou dolo da </w:t>
      </w:r>
      <w:r w:rsidR="00E5308E">
        <w:rPr>
          <w:rFonts w:ascii="Verdana" w:hAnsi="Verdana"/>
          <w:bCs/>
          <w:color w:val="000000"/>
          <w:sz w:val="20"/>
        </w:rPr>
        <w:t>Securitizadora</w:t>
      </w:r>
      <w:r w:rsidR="00E5308E" w:rsidRPr="00CE5382">
        <w:rPr>
          <w:rFonts w:ascii="Verdana" w:hAnsi="Verdana"/>
          <w:bCs/>
          <w:color w:val="000000"/>
          <w:sz w:val="20"/>
        </w:rPr>
        <w:t>, conforme o caso</w:t>
      </w:r>
      <w:r w:rsidR="00F16C48" w:rsidRPr="00E313FB">
        <w:rPr>
          <w:rFonts w:ascii="Verdana" w:hAnsi="Verdana"/>
          <w:bCs/>
          <w:color w:val="000000"/>
          <w:sz w:val="20"/>
        </w:rPr>
        <w:t>, e é limitada ao valor dos honorários recebidos pela Securitizadora</w:t>
      </w:r>
      <w:r w:rsidR="00E5308E" w:rsidRPr="00CE5382">
        <w:rPr>
          <w:rFonts w:ascii="Verdana" w:hAnsi="Verdana"/>
          <w:bCs/>
          <w:color w:val="000000"/>
          <w:sz w:val="20"/>
        </w:rPr>
        <w:t>.</w:t>
      </w:r>
    </w:p>
    <w:p w14:paraId="5E533FFD" w14:textId="77777777" w:rsidR="00E5308E" w:rsidRDefault="00E5308E" w:rsidP="00E5308E">
      <w:pPr>
        <w:pStyle w:val="PargrafodaLista"/>
        <w:tabs>
          <w:tab w:val="left" w:pos="567"/>
        </w:tabs>
        <w:autoSpaceDE w:val="0"/>
        <w:autoSpaceDN w:val="0"/>
        <w:spacing w:line="320" w:lineRule="exact"/>
        <w:ind w:left="0"/>
        <w:rPr>
          <w:rFonts w:ascii="Verdana" w:hAnsi="Verdana"/>
          <w:bCs/>
          <w:color w:val="000000"/>
          <w:sz w:val="20"/>
        </w:rPr>
      </w:pPr>
    </w:p>
    <w:p w14:paraId="3ACABF7A" w14:textId="667A9E3E" w:rsidR="00E5308E" w:rsidRPr="008055B5" w:rsidRDefault="00E5308E" w:rsidP="003E2A51">
      <w:pPr>
        <w:numPr>
          <w:ilvl w:val="2"/>
          <w:numId w:val="7"/>
        </w:numPr>
        <w:spacing w:after="0" w:line="320" w:lineRule="exact"/>
        <w:ind w:left="0" w:firstLine="0"/>
        <w:rPr>
          <w:rFonts w:ascii="Verdana" w:hAnsi="Verdana"/>
          <w:color w:val="000000"/>
          <w:sz w:val="20"/>
        </w:rPr>
      </w:pPr>
      <w:r w:rsidRPr="008055B5">
        <w:rPr>
          <w:rFonts w:ascii="Verdana" w:hAnsi="Verdana"/>
          <w:sz w:val="20"/>
        </w:rPr>
        <w:t xml:space="preserve">Ao aceitar os termos do presente Contrato, a </w:t>
      </w:r>
      <w:r>
        <w:rPr>
          <w:rFonts w:ascii="Verdana" w:hAnsi="Verdana"/>
          <w:sz w:val="20"/>
        </w:rPr>
        <w:t>Companhia</w:t>
      </w:r>
      <w:r w:rsidRPr="008055B5">
        <w:rPr>
          <w:rFonts w:ascii="Verdana" w:hAnsi="Verdana"/>
          <w:sz w:val="20"/>
        </w:rPr>
        <w:t xml:space="preserve"> concorda em isentar de responsabilidade a </w:t>
      </w:r>
      <w:r>
        <w:rPr>
          <w:rFonts w:ascii="Verdana" w:hAnsi="Verdana"/>
          <w:bCs/>
          <w:color w:val="000000"/>
          <w:sz w:val="20"/>
        </w:rPr>
        <w:t>Securitizadora</w:t>
      </w:r>
      <w:r w:rsidRPr="008055B5">
        <w:rPr>
          <w:rFonts w:ascii="Verdana" w:hAnsi="Verdana"/>
          <w:sz w:val="20"/>
        </w:rPr>
        <w:t xml:space="preserve"> e cada uma de suas respectivas controladoras, subsidiárias, coligadas e controladas e seus respectivos diretores, funcionários e/ou agentes</w:t>
      </w:r>
      <w:r w:rsidR="00F16C48" w:rsidRPr="008055B5">
        <w:rPr>
          <w:rFonts w:ascii="Verdana" w:hAnsi="Verdana"/>
          <w:sz w:val="20"/>
        </w:rPr>
        <w:t>, bem como seus consultores e assessores</w:t>
      </w:r>
      <w:r w:rsidRPr="008055B5">
        <w:rPr>
          <w:rFonts w:ascii="Verdana" w:hAnsi="Verdana"/>
          <w:sz w:val="20"/>
        </w:rPr>
        <w:t xml:space="preserve"> (“</w:t>
      </w:r>
      <w:r w:rsidRPr="008055B5">
        <w:rPr>
          <w:rFonts w:ascii="Verdana" w:hAnsi="Verdana"/>
          <w:sz w:val="20"/>
          <w:u w:val="single"/>
        </w:rPr>
        <w:t>Pessoas Indenizáveis</w:t>
      </w:r>
      <w:r w:rsidRPr="008055B5">
        <w:rPr>
          <w:rFonts w:ascii="Verdana" w:hAnsi="Verdana"/>
          <w:sz w:val="20"/>
        </w:rPr>
        <w:t xml:space="preserve">”) </w:t>
      </w:r>
      <w:r w:rsidR="00FC66FE" w:rsidRPr="00D21139">
        <w:rPr>
          <w:rFonts w:ascii="Verdana" w:hAnsi="Verdana"/>
          <w:sz w:val="20"/>
        </w:rPr>
        <w:t>por quaisquer perdas, danos diretos (excluídos danos indiretos e/ou lucros cessantes), prejuízos e responsabilidades, desde que de natureza pecuniária, resultantes diretamente de quaisquer dos negócios contemplados nesta Escritura de Emissão, conforme determinado por decisão judicial final e transitada em julgado, proferida por juízo ou tribunal competente (“</w:t>
      </w:r>
      <w:r w:rsidR="00FC66FE" w:rsidRPr="00D21139">
        <w:rPr>
          <w:rFonts w:ascii="Verdana" w:hAnsi="Verdana"/>
          <w:sz w:val="20"/>
          <w:u w:val="single"/>
        </w:rPr>
        <w:t>Perdas e Danos</w:t>
      </w:r>
      <w:r w:rsidR="00FC66FE" w:rsidRPr="00D21139">
        <w:rPr>
          <w:rFonts w:ascii="Verdana" w:hAnsi="Verdana"/>
          <w:sz w:val="20"/>
        </w:rPr>
        <w:t>”), exceto se tais Perdas e Danos forem diretamente resultantes de culpa grave ou dolo por parte das Pessoas Indenizáveis, conforme determinado por decisão judicial final e transitada em julgado, proferida por juízo ou tribunal competente, ressalvada a Cláusula 12.10.2 abaixo e desde que o Patrimônio Separado não tenham um prejuízo financeiro</w:t>
      </w:r>
      <w:r w:rsidRPr="008055B5">
        <w:rPr>
          <w:rFonts w:ascii="Verdana" w:hAnsi="Verdana"/>
          <w:sz w:val="20"/>
        </w:rPr>
        <w:t>.</w:t>
      </w:r>
    </w:p>
    <w:p w14:paraId="0F207ABF" w14:textId="77777777" w:rsidR="00E5308E" w:rsidRPr="008055B5" w:rsidRDefault="00E5308E" w:rsidP="00E5308E">
      <w:pPr>
        <w:pStyle w:val="PargrafodaLista"/>
        <w:tabs>
          <w:tab w:val="left" w:pos="567"/>
          <w:tab w:val="left" w:pos="993"/>
        </w:tabs>
        <w:autoSpaceDE w:val="0"/>
        <w:autoSpaceDN w:val="0"/>
        <w:spacing w:line="320" w:lineRule="exact"/>
        <w:ind w:left="0"/>
        <w:rPr>
          <w:rFonts w:ascii="Verdana" w:hAnsi="Verdana"/>
          <w:color w:val="000000"/>
          <w:sz w:val="20"/>
        </w:rPr>
      </w:pPr>
    </w:p>
    <w:p w14:paraId="6C11B98A" w14:textId="6C55B579" w:rsidR="00E5308E" w:rsidRDefault="00FC66FE" w:rsidP="003E2A51">
      <w:pPr>
        <w:numPr>
          <w:ilvl w:val="2"/>
          <w:numId w:val="7"/>
        </w:numPr>
        <w:spacing w:after="0" w:line="320" w:lineRule="exact"/>
        <w:ind w:left="0" w:firstLine="0"/>
        <w:rPr>
          <w:rFonts w:ascii="Verdana" w:hAnsi="Verdana"/>
          <w:sz w:val="20"/>
        </w:rPr>
      </w:pPr>
      <w:r w:rsidRPr="00D21139">
        <w:rPr>
          <w:rFonts w:ascii="Verdana" w:hAnsi="Verdana"/>
          <w:sz w:val="20"/>
        </w:rPr>
        <w:t xml:space="preserve">A Companhia obriga-se a ressarcir as Pessoas Indenizáveis de qualquer custo efetiva e comprovadamente incorrido em decorrência da execução dos serviços objeto desta Escritura de Emissão, desde que </w:t>
      </w:r>
      <w:r w:rsidR="006E4D89" w:rsidRPr="0073031C">
        <w:rPr>
          <w:rFonts w:ascii="Verdana" w:hAnsi="Verdana"/>
          <w:sz w:val="20"/>
        </w:rPr>
        <w:t>resultante de culpa da Companhia</w:t>
      </w:r>
      <w:r w:rsidRPr="0073031C">
        <w:rPr>
          <w:rFonts w:ascii="Verdana" w:hAnsi="Verdana"/>
          <w:sz w:val="20"/>
        </w:rPr>
        <w:t xml:space="preserve">, </w:t>
      </w:r>
      <w:r w:rsidR="006E4D89" w:rsidRPr="0073031C">
        <w:rPr>
          <w:rFonts w:ascii="Verdana" w:hAnsi="Verdana"/>
          <w:sz w:val="20"/>
        </w:rPr>
        <w:t>conforme determinado por</w:t>
      </w:r>
      <w:r w:rsidRPr="0073031C">
        <w:rPr>
          <w:rFonts w:ascii="Verdana" w:hAnsi="Verdana"/>
          <w:sz w:val="20"/>
        </w:rPr>
        <w:t xml:space="preserve"> decisão judicial transitada em julgado, sendo que</w:t>
      </w:r>
      <w:r w:rsidR="006E4D89" w:rsidRPr="0073031C">
        <w:rPr>
          <w:rFonts w:ascii="Verdana" w:hAnsi="Verdana"/>
          <w:sz w:val="20"/>
        </w:rPr>
        <w:t>, observado o disposto acima,</w:t>
      </w:r>
      <w:r w:rsidRPr="00D21139">
        <w:rPr>
          <w:rFonts w:ascii="Verdana" w:hAnsi="Verdana"/>
          <w:sz w:val="20"/>
        </w:rPr>
        <w:t xml:space="preserve"> eventuais condenações em face da Securitizadora ou do Patrimônio Separado que obriguem estes a desembolsar recursos ou obrigações de fazer, a Companhia se obrigará imediatamente a arcar com </w:t>
      </w:r>
      <w:r w:rsidR="006E4D89">
        <w:rPr>
          <w:rFonts w:ascii="Verdana" w:hAnsi="Verdana"/>
          <w:sz w:val="20"/>
        </w:rPr>
        <w:t>a</w:t>
      </w:r>
      <w:r w:rsidR="006E4D89" w:rsidRPr="00D21139">
        <w:rPr>
          <w:rFonts w:ascii="Verdana" w:hAnsi="Verdana"/>
          <w:sz w:val="20"/>
        </w:rPr>
        <w:t xml:space="preserve">s </w:t>
      </w:r>
      <w:r w:rsidRPr="00D21139">
        <w:rPr>
          <w:rFonts w:ascii="Verdana" w:hAnsi="Verdana"/>
          <w:sz w:val="20"/>
        </w:rPr>
        <w:t>obrigações pecuniárias ou não pecuniárias designadas, inclusive requerendo em juízo a exclusão da Securitizadora do polo passivo das demandas e absorção de todos e quaisquer custos e despesas relativas as ações ou procedimentos ajuizados</w:t>
      </w:r>
      <w:r w:rsidR="00E5308E" w:rsidRPr="008055B5">
        <w:rPr>
          <w:rFonts w:ascii="Verdana" w:hAnsi="Verdana"/>
          <w:sz w:val="20"/>
        </w:rPr>
        <w:t>.</w:t>
      </w:r>
    </w:p>
    <w:p w14:paraId="7F07E042" w14:textId="77777777" w:rsidR="00E5308E" w:rsidRPr="008055B5" w:rsidRDefault="00E5308E" w:rsidP="00E5308E">
      <w:pPr>
        <w:pStyle w:val="PargrafodaLista"/>
        <w:rPr>
          <w:rFonts w:ascii="Verdana" w:hAnsi="Verdana"/>
          <w:sz w:val="20"/>
        </w:rPr>
      </w:pPr>
    </w:p>
    <w:p w14:paraId="6C33515D" w14:textId="3227296C" w:rsidR="00E5308E" w:rsidRDefault="00F16C48" w:rsidP="003E2A51">
      <w:pPr>
        <w:numPr>
          <w:ilvl w:val="2"/>
          <w:numId w:val="7"/>
        </w:numPr>
        <w:spacing w:after="0" w:line="320" w:lineRule="exact"/>
        <w:ind w:left="0" w:firstLine="0"/>
        <w:rPr>
          <w:rFonts w:ascii="Verdana" w:hAnsi="Verdana"/>
          <w:sz w:val="20"/>
        </w:rPr>
      </w:pPr>
      <w:r w:rsidRPr="008055B5">
        <w:rPr>
          <w:rFonts w:ascii="Verdana" w:hAnsi="Verdana"/>
          <w:sz w:val="20"/>
        </w:rPr>
        <w:t xml:space="preserve">Se qualquer ação, reclamação, investigação ou outro processo for instituído ou tiver sua instituição ameaçada contra qualquer Pessoa Indenizável em relação a qual indenização possa ser exigida nos termos </w:t>
      </w:r>
      <w:r>
        <w:rPr>
          <w:rFonts w:ascii="Verdana" w:hAnsi="Verdana"/>
          <w:sz w:val="20"/>
        </w:rPr>
        <w:t>desta Escritura de Emissão</w:t>
      </w:r>
      <w:r w:rsidRPr="008055B5">
        <w:rPr>
          <w:rFonts w:ascii="Verdana" w:hAnsi="Verdana"/>
          <w:sz w:val="20"/>
        </w:rPr>
        <w:t xml:space="preserve">, </w:t>
      </w:r>
      <w:r>
        <w:rPr>
          <w:rFonts w:ascii="Verdana" w:hAnsi="Verdana"/>
          <w:sz w:val="20"/>
        </w:rPr>
        <w:t xml:space="preserve">tal </w:t>
      </w:r>
      <w:r w:rsidRPr="008055B5">
        <w:rPr>
          <w:rFonts w:ascii="Verdana" w:hAnsi="Verdana"/>
          <w:sz w:val="20"/>
        </w:rPr>
        <w:t xml:space="preserve">Pessoa Indenizável </w:t>
      </w:r>
      <w:r>
        <w:rPr>
          <w:rFonts w:ascii="Verdana" w:hAnsi="Verdana"/>
          <w:sz w:val="20"/>
        </w:rPr>
        <w:t>deverá comunicar em até 1</w:t>
      </w:r>
      <w:r w:rsidR="00FC66FE">
        <w:rPr>
          <w:rFonts w:ascii="Verdana" w:hAnsi="Verdana"/>
          <w:sz w:val="20"/>
        </w:rPr>
        <w:t>0</w:t>
      </w:r>
      <w:r>
        <w:rPr>
          <w:rFonts w:ascii="Verdana" w:hAnsi="Verdana"/>
          <w:sz w:val="20"/>
        </w:rPr>
        <w:t xml:space="preserve"> (</w:t>
      </w:r>
      <w:r w:rsidR="00FC66FE">
        <w:rPr>
          <w:rFonts w:ascii="Verdana" w:hAnsi="Verdana"/>
          <w:sz w:val="20"/>
        </w:rPr>
        <w:t>dez</w:t>
      </w:r>
      <w:r>
        <w:rPr>
          <w:rFonts w:ascii="Verdana" w:hAnsi="Verdana"/>
          <w:sz w:val="20"/>
        </w:rPr>
        <w:t xml:space="preserve">) </w:t>
      </w:r>
      <w:r w:rsidR="00FC66FE">
        <w:rPr>
          <w:rFonts w:ascii="Verdana" w:hAnsi="Verdana"/>
          <w:sz w:val="20"/>
        </w:rPr>
        <w:t>d</w:t>
      </w:r>
      <w:r>
        <w:rPr>
          <w:rFonts w:ascii="Verdana" w:hAnsi="Verdana"/>
          <w:sz w:val="20"/>
        </w:rPr>
        <w:t>ia</w:t>
      </w:r>
      <w:r w:rsidR="00FC66FE">
        <w:rPr>
          <w:rFonts w:ascii="Verdana" w:hAnsi="Verdana"/>
          <w:sz w:val="20"/>
        </w:rPr>
        <w:t>s</w:t>
      </w:r>
      <w:r>
        <w:rPr>
          <w:rFonts w:ascii="Verdana" w:hAnsi="Verdana"/>
          <w:sz w:val="20"/>
        </w:rPr>
        <w:t xml:space="preserve"> </w:t>
      </w:r>
      <w:r w:rsidRPr="008055B5">
        <w:rPr>
          <w:rFonts w:ascii="Verdana" w:hAnsi="Verdana"/>
          <w:sz w:val="20"/>
        </w:rPr>
        <w:t xml:space="preserve">a </w:t>
      </w:r>
      <w:r>
        <w:rPr>
          <w:rFonts w:ascii="Verdana" w:hAnsi="Verdana"/>
          <w:sz w:val="20"/>
        </w:rPr>
        <w:t xml:space="preserve">Companhia, bem </w:t>
      </w:r>
      <w:r>
        <w:rPr>
          <w:rFonts w:ascii="Verdana" w:hAnsi="Verdana"/>
          <w:sz w:val="20"/>
        </w:rPr>
        <w:lastRenderedPageBreak/>
        <w:t xml:space="preserve">como outorgará em prazo tempestivo procuração contendo todos os poderes necessários para que a Companhia possa defender-se de tal </w:t>
      </w:r>
      <w:r w:rsidRPr="008055B5">
        <w:rPr>
          <w:rFonts w:ascii="Verdana" w:hAnsi="Verdana"/>
          <w:sz w:val="20"/>
        </w:rPr>
        <w:t>ação, reclamação, investigação ou outro processo</w:t>
      </w:r>
      <w:r>
        <w:rPr>
          <w:rFonts w:ascii="Verdana" w:hAnsi="Verdana"/>
          <w:sz w:val="20"/>
        </w:rPr>
        <w:t xml:space="preserve"> em seu nome ou em nome da </w:t>
      </w:r>
      <w:r w:rsidRPr="008055B5">
        <w:rPr>
          <w:rFonts w:ascii="Verdana" w:hAnsi="Verdana"/>
          <w:sz w:val="20"/>
        </w:rPr>
        <w:t>Pessoa Indenizável</w:t>
      </w:r>
      <w:r>
        <w:rPr>
          <w:rFonts w:ascii="Verdana" w:hAnsi="Verdana"/>
          <w:sz w:val="20"/>
        </w:rPr>
        <w:t xml:space="preserve">, sob pena da Companhia se eximir em pagar todo e qualquer Perda e Dano à </w:t>
      </w:r>
      <w:r w:rsidRPr="008055B5">
        <w:rPr>
          <w:rFonts w:ascii="Verdana" w:hAnsi="Verdana"/>
          <w:sz w:val="20"/>
        </w:rPr>
        <w:t>Pessoa Indenizável.</w:t>
      </w:r>
    </w:p>
    <w:p w14:paraId="07C553B3" w14:textId="77777777" w:rsidR="00E5308E" w:rsidRPr="008055B5" w:rsidRDefault="00E5308E" w:rsidP="00E5308E">
      <w:pPr>
        <w:pStyle w:val="PargrafodaLista"/>
        <w:rPr>
          <w:rFonts w:ascii="Verdana" w:hAnsi="Verdana"/>
          <w:sz w:val="20"/>
        </w:rPr>
      </w:pPr>
    </w:p>
    <w:p w14:paraId="3828B7B2" w14:textId="6E5FC251" w:rsidR="00E5308E" w:rsidRPr="008055B5" w:rsidRDefault="00F16C48" w:rsidP="003E2A51">
      <w:pPr>
        <w:numPr>
          <w:ilvl w:val="2"/>
          <w:numId w:val="7"/>
        </w:numPr>
        <w:spacing w:after="0" w:line="320" w:lineRule="exact"/>
        <w:ind w:left="0" w:firstLine="0"/>
        <w:rPr>
          <w:rFonts w:ascii="Verdana" w:hAnsi="Verdana"/>
          <w:color w:val="000000"/>
          <w:sz w:val="20"/>
        </w:rPr>
      </w:pPr>
      <w:r w:rsidRPr="008055B5">
        <w:rPr>
          <w:rFonts w:ascii="Verdana" w:hAnsi="Verdana"/>
          <w:sz w:val="20"/>
        </w:rPr>
        <w:t xml:space="preserve">A </w:t>
      </w:r>
      <w:r>
        <w:rPr>
          <w:rFonts w:ascii="Verdana" w:hAnsi="Verdana"/>
          <w:sz w:val="20"/>
        </w:rPr>
        <w:t>Companhia</w:t>
      </w:r>
      <w:r w:rsidRPr="00FC012B">
        <w:rPr>
          <w:rFonts w:ascii="Verdana" w:hAnsi="Verdana"/>
          <w:sz w:val="20"/>
        </w:rPr>
        <w:t xml:space="preserve"> realizar</w:t>
      </w:r>
      <w:r>
        <w:rPr>
          <w:rFonts w:ascii="Verdana" w:hAnsi="Verdana"/>
          <w:sz w:val="20"/>
        </w:rPr>
        <w:t>á</w:t>
      </w:r>
      <w:r w:rsidRPr="00FC012B">
        <w:rPr>
          <w:rFonts w:ascii="Verdana" w:hAnsi="Verdana"/>
          <w:sz w:val="20"/>
        </w:rPr>
        <w:t xml:space="preserve"> os pagamentos devidos </w:t>
      </w:r>
      <w:r>
        <w:rPr>
          <w:rFonts w:ascii="Verdana" w:hAnsi="Verdana"/>
          <w:sz w:val="20"/>
        </w:rPr>
        <w:t xml:space="preserve">no prazo determinado pelo juízo competente ou, na sua ausência, </w:t>
      </w:r>
      <w:r w:rsidRPr="00FC012B">
        <w:rPr>
          <w:rFonts w:ascii="Verdana" w:hAnsi="Verdana"/>
          <w:sz w:val="20"/>
        </w:rPr>
        <w:t xml:space="preserve">no prazo de até </w:t>
      </w:r>
      <w:r w:rsidRPr="00006663">
        <w:rPr>
          <w:rFonts w:ascii="Verdana" w:hAnsi="Verdana"/>
          <w:sz w:val="20"/>
        </w:rPr>
        <w:t>10 (dez)</w:t>
      </w:r>
      <w:r w:rsidRPr="00FC012B">
        <w:rPr>
          <w:rFonts w:ascii="Verdana" w:hAnsi="Verdana"/>
          <w:sz w:val="20"/>
        </w:rPr>
        <w:t xml:space="preserve"> dias contados</w:t>
      </w:r>
      <w:r w:rsidRPr="008055B5">
        <w:rPr>
          <w:rFonts w:ascii="Verdana" w:hAnsi="Verdana"/>
          <w:sz w:val="20"/>
        </w:rPr>
        <w:t xml:space="preserve"> do </w:t>
      </w:r>
      <w:r>
        <w:rPr>
          <w:rFonts w:ascii="Verdana" w:hAnsi="Verdana"/>
          <w:sz w:val="20"/>
        </w:rPr>
        <w:t>tr</w:t>
      </w:r>
      <w:r w:rsidR="00FC66FE">
        <w:rPr>
          <w:rFonts w:ascii="Verdana" w:hAnsi="Verdana"/>
          <w:sz w:val="20"/>
        </w:rPr>
        <w:t>â</w:t>
      </w:r>
      <w:r>
        <w:rPr>
          <w:rFonts w:ascii="Verdana" w:hAnsi="Verdana"/>
          <w:sz w:val="20"/>
        </w:rPr>
        <w:t xml:space="preserve">nsito em julgado que determinar pela obrigação de pagamento de Perdas e Danos à </w:t>
      </w:r>
      <w:r w:rsidRPr="008055B5">
        <w:rPr>
          <w:rFonts w:ascii="Verdana" w:hAnsi="Verdana"/>
          <w:sz w:val="20"/>
        </w:rPr>
        <w:t>Pessoa Indenizável</w:t>
      </w:r>
      <w:r w:rsidR="005029E1" w:rsidRPr="005029E1">
        <w:rPr>
          <w:rFonts w:ascii="Verdana" w:hAnsi="Verdana"/>
          <w:sz w:val="20"/>
        </w:rPr>
        <w:t xml:space="preserve">, ressalvada a </w:t>
      </w:r>
      <w:r w:rsidR="005029E1">
        <w:rPr>
          <w:rFonts w:ascii="Verdana" w:hAnsi="Verdana"/>
          <w:sz w:val="20"/>
        </w:rPr>
        <w:t>C</w:t>
      </w:r>
      <w:r w:rsidR="005029E1" w:rsidRPr="005029E1">
        <w:rPr>
          <w:rFonts w:ascii="Verdana" w:hAnsi="Verdana"/>
          <w:sz w:val="20"/>
        </w:rPr>
        <w:t>l</w:t>
      </w:r>
      <w:r w:rsidR="005029E1">
        <w:rPr>
          <w:rFonts w:ascii="Verdana" w:hAnsi="Verdana"/>
          <w:sz w:val="20"/>
        </w:rPr>
        <w:t>á</w:t>
      </w:r>
      <w:r w:rsidR="005029E1" w:rsidRPr="005029E1">
        <w:rPr>
          <w:rFonts w:ascii="Verdana" w:hAnsi="Verdana"/>
          <w:sz w:val="20"/>
        </w:rPr>
        <w:t>usula 12.10.2. acima</w:t>
      </w:r>
      <w:r w:rsidRPr="008055B5">
        <w:rPr>
          <w:rFonts w:ascii="Verdana" w:hAnsi="Verdana"/>
          <w:sz w:val="20"/>
        </w:rPr>
        <w:t>.</w:t>
      </w:r>
    </w:p>
    <w:p w14:paraId="0D1BEDF3" w14:textId="77777777" w:rsidR="00E5308E" w:rsidRPr="008055B5" w:rsidRDefault="00E5308E" w:rsidP="00E5308E">
      <w:pPr>
        <w:pStyle w:val="PargrafodaLista"/>
        <w:rPr>
          <w:rFonts w:ascii="Verdana" w:hAnsi="Verdana"/>
          <w:sz w:val="20"/>
        </w:rPr>
      </w:pPr>
    </w:p>
    <w:p w14:paraId="0384454B" w14:textId="742D5173" w:rsidR="00E5308E" w:rsidRDefault="00FC66FE" w:rsidP="003E2A51">
      <w:pPr>
        <w:numPr>
          <w:ilvl w:val="2"/>
          <w:numId w:val="7"/>
        </w:numPr>
        <w:spacing w:after="0" w:line="320" w:lineRule="exact"/>
        <w:ind w:left="0" w:firstLine="0"/>
        <w:rPr>
          <w:rFonts w:ascii="Verdana" w:hAnsi="Verdana"/>
          <w:sz w:val="20"/>
        </w:rPr>
      </w:pPr>
      <w:r w:rsidRPr="00D21139">
        <w:rPr>
          <w:rFonts w:ascii="Verdana" w:hAnsi="Verdana"/>
          <w:sz w:val="20"/>
        </w:rPr>
        <w:t>As disposições de indenização contidas nesta Cláusula 12.10 permanecerão em vigor, sendo existentes, válidas e eficazes independentemente do término ou resilição desta Escritura de Emissão (i) pelo prazo de até 1 (um) ano contado da Data de Vencimento; ou (ii) pela duração qualquer ação, reclamação, investigação ou outro processo que possa ensejar Perdas e Danos à Securitizadora, o que ocorrer por último</w:t>
      </w:r>
      <w:r w:rsidR="00E5308E" w:rsidRPr="008055B5">
        <w:rPr>
          <w:rFonts w:ascii="Verdana" w:hAnsi="Verdana"/>
          <w:sz w:val="20"/>
        </w:rPr>
        <w:t>.</w:t>
      </w:r>
    </w:p>
    <w:p w14:paraId="59EA18AE" w14:textId="04C1C280" w:rsidR="002E7755" w:rsidRDefault="002E7755" w:rsidP="006354EC">
      <w:pPr>
        <w:pStyle w:val="PargrafodaLista"/>
        <w:widowControl w:val="0"/>
        <w:tabs>
          <w:tab w:val="left" w:pos="567"/>
          <w:tab w:val="left" w:pos="993"/>
        </w:tabs>
        <w:autoSpaceDE w:val="0"/>
        <w:autoSpaceDN w:val="0"/>
        <w:adjustRightInd w:val="0"/>
        <w:spacing w:after="0" w:line="320" w:lineRule="exact"/>
        <w:ind w:left="0"/>
        <w:contextualSpacing w:val="0"/>
        <w:textAlignment w:val="baseline"/>
        <w:rPr>
          <w:rFonts w:ascii="Verdana" w:hAnsi="Verdana"/>
          <w:sz w:val="20"/>
        </w:rPr>
      </w:pPr>
    </w:p>
    <w:p w14:paraId="184F6292" w14:textId="468754DF" w:rsidR="002E7755" w:rsidRPr="003D48A8" w:rsidRDefault="002E7755" w:rsidP="003E2A51">
      <w:pPr>
        <w:numPr>
          <w:ilvl w:val="1"/>
          <w:numId w:val="7"/>
        </w:numPr>
        <w:spacing w:after="0" w:line="320" w:lineRule="exact"/>
        <w:ind w:left="0" w:firstLine="0"/>
        <w:rPr>
          <w:rFonts w:ascii="Verdana" w:hAnsi="Verdana"/>
          <w:sz w:val="20"/>
        </w:rPr>
      </w:pPr>
      <w:r w:rsidRPr="003D48A8">
        <w:rPr>
          <w:rFonts w:ascii="Verdana" w:hAnsi="Verdana"/>
          <w:sz w:val="20"/>
        </w:rPr>
        <w:t xml:space="preserve">As Partes concordam que o presente instrumento, bem como demais documentos correlatos, poderão ser assinados digitalmente, </w:t>
      </w:r>
      <w:r w:rsidR="00396694" w:rsidRPr="00210EF6">
        <w:rPr>
          <w:rFonts w:ascii="Verdana" w:hAnsi="Verdana"/>
          <w:sz w:val="20"/>
        </w:rPr>
        <w:t xml:space="preserve">devendo, em qualquer hipótese, ser emitido com certificado digital nos padrões ICP-BRASIL, </w:t>
      </w:r>
      <w:r w:rsidRPr="003D48A8">
        <w:rPr>
          <w:rFonts w:ascii="Verdana" w:hAnsi="Verdana"/>
          <w:sz w:val="20"/>
        </w:rPr>
        <w:t xml:space="preserve">nos termos da Lei 13.874, de 20 de dezembro de 2019, bem como na Medida Provisória 2.200-2, de 24 de agosto de 2001, no Decreto 10.278, de 18 de março de 2020 e, ainda, no Enunciado nº 297 do Conselho Nacional de Justiça. Para este fim, serão utilizados os serviços disponíveis no mercado e amplamente utilizados que possibilitam a segurança, validade jurídica, autenticidade, integridade e validade da assinatura eletrônica por meio de sistemas de certificação digital capazes de validar a autoria, bem como de traçar a “trilha de auditoria digital” (cadeia de custódia) do documento, a fim de verificar sua integridade e autenticidade. Dessa forma, a assinatura física de documentos, bem como a existência física (impressa), de tais documentos não serão exigidas para fins de cumprimento de obrigações previstas neste instrumento, exceto se outra forma for exigida </w:t>
      </w:r>
      <w:r>
        <w:rPr>
          <w:rFonts w:ascii="Verdana" w:hAnsi="Verdana"/>
          <w:sz w:val="20"/>
        </w:rPr>
        <w:t>pelos cartórios</w:t>
      </w:r>
      <w:r w:rsidRPr="003D48A8">
        <w:rPr>
          <w:rFonts w:ascii="Verdana" w:hAnsi="Verdana"/>
          <w:sz w:val="20"/>
        </w:rPr>
        <w:t xml:space="preserve"> e demais órgãos competentes, hipótese em que as Partes se comprometem a atender eventuais solicitações no prazo de 5 (cinco) dias, a contar da data da exigência</w:t>
      </w:r>
      <w:r>
        <w:rPr>
          <w:rFonts w:ascii="Verdana" w:hAnsi="Verdana"/>
          <w:sz w:val="20"/>
        </w:rPr>
        <w:t>.</w:t>
      </w:r>
    </w:p>
    <w:p w14:paraId="046302B3" w14:textId="77777777" w:rsidR="00E5308E" w:rsidRDefault="00E5308E" w:rsidP="00E5308E">
      <w:pPr>
        <w:spacing w:after="0" w:line="320" w:lineRule="exact"/>
        <w:rPr>
          <w:rFonts w:ascii="Verdana" w:hAnsi="Verdana"/>
          <w:sz w:val="20"/>
        </w:rPr>
      </w:pPr>
    </w:p>
    <w:p w14:paraId="656B4632" w14:textId="77777777" w:rsidR="00973E47" w:rsidRPr="008B1295" w:rsidRDefault="00973E47" w:rsidP="003E2A51">
      <w:pPr>
        <w:keepNext/>
        <w:numPr>
          <w:ilvl w:val="0"/>
          <w:numId w:val="7"/>
        </w:numPr>
        <w:autoSpaceDE w:val="0"/>
        <w:autoSpaceDN w:val="0"/>
        <w:adjustRightInd w:val="0"/>
        <w:spacing w:after="0" w:line="320" w:lineRule="exact"/>
        <w:rPr>
          <w:rFonts w:ascii="Verdana" w:hAnsi="Verdana"/>
          <w:b/>
          <w:caps/>
          <w:sz w:val="20"/>
        </w:rPr>
      </w:pPr>
      <w:r w:rsidRPr="008B1295">
        <w:rPr>
          <w:rFonts w:ascii="Verdana" w:hAnsi="Verdana"/>
          <w:b/>
          <w:caps/>
          <w:sz w:val="20"/>
        </w:rPr>
        <w:t>Lei de Regência</w:t>
      </w:r>
      <w:r w:rsidR="00B41AC3" w:rsidRPr="008B1295">
        <w:rPr>
          <w:rFonts w:ascii="Verdana" w:hAnsi="Verdana"/>
          <w:b/>
          <w:caps/>
          <w:sz w:val="20"/>
        </w:rPr>
        <w:t xml:space="preserve"> e Foro</w:t>
      </w:r>
    </w:p>
    <w:p w14:paraId="5F70DCB4" w14:textId="77777777" w:rsidR="00A0156F" w:rsidRPr="00FC12AC" w:rsidRDefault="00A0156F" w:rsidP="001C2B06">
      <w:pPr>
        <w:spacing w:after="0" w:line="320" w:lineRule="exact"/>
        <w:ind w:left="709" w:hanging="709"/>
        <w:rPr>
          <w:rFonts w:ascii="Verdana" w:hAnsi="Verdana"/>
          <w:sz w:val="20"/>
        </w:rPr>
      </w:pPr>
    </w:p>
    <w:p w14:paraId="07CFDEDA" w14:textId="77777777" w:rsidR="00973E47" w:rsidRPr="00FC12AC" w:rsidRDefault="00973E47" w:rsidP="003E2A51">
      <w:pPr>
        <w:numPr>
          <w:ilvl w:val="1"/>
          <w:numId w:val="7"/>
        </w:numPr>
        <w:spacing w:after="0" w:line="320" w:lineRule="exact"/>
        <w:ind w:left="0" w:firstLine="0"/>
        <w:rPr>
          <w:rFonts w:ascii="Verdana" w:hAnsi="Verdana"/>
          <w:sz w:val="20"/>
        </w:rPr>
      </w:pPr>
      <w:r w:rsidRPr="00FC12AC">
        <w:rPr>
          <w:rFonts w:ascii="Verdana" w:hAnsi="Verdana"/>
          <w:sz w:val="20"/>
        </w:rPr>
        <w:t>Esta Escritura de Emissão é regida pelas leis da República Federativa do Brasil.</w:t>
      </w:r>
    </w:p>
    <w:p w14:paraId="4CA51588" w14:textId="77777777" w:rsidR="00973E47" w:rsidRPr="00FC12AC" w:rsidRDefault="00973E47" w:rsidP="001C2B06">
      <w:pPr>
        <w:spacing w:after="0" w:line="320" w:lineRule="exact"/>
        <w:ind w:left="709" w:hanging="709"/>
        <w:rPr>
          <w:rFonts w:ascii="Verdana" w:hAnsi="Verdana"/>
          <w:sz w:val="20"/>
        </w:rPr>
      </w:pPr>
    </w:p>
    <w:p w14:paraId="7437CF0E" w14:textId="088DF906" w:rsidR="00973E47" w:rsidRPr="00417FDB" w:rsidRDefault="00973E47" w:rsidP="003E2A51">
      <w:pPr>
        <w:numPr>
          <w:ilvl w:val="1"/>
          <w:numId w:val="7"/>
        </w:numPr>
        <w:spacing w:after="0" w:line="320" w:lineRule="exact"/>
        <w:ind w:left="0" w:firstLine="0"/>
        <w:rPr>
          <w:rFonts w:ascii="Verdana" w:hAnsi="Verdana"/>
          <w:sz w:val="20"/>
        </w:rPr>
      </w:pPr>
      <w:r w:rsidRPr="00FC12AC">
        <w:rPr>
          <w:rFonts w:ascii="Verdana" w:hAnsi="Verdana"/>
          <w:sz w:val="20"/>
        </w:rPr>
        <w:t xml:space="preserve">Fica eleito o foro da Comarca da </w:t>
      </w:r>
      <w:r w:rsidR="00B93670" w:rsidRPr="00FC12AC">
        <w:rPr>
          <w:rFonts w:ascii="Verdana" w:hAnsi="Verdana"/>
          <w:sz w:val="20"/>
        </w:rPr>
        <w:t>c</w:t>
      </w:r>
      <w:r w:rsidRPr="00FC12AC">
        <w:rPr>
          <w:rFonts w:ascii="Verdana" w:hAnsi="Verdana"/>
          <w:sz w:val="20"/>
        </w:rPr>
        <w:t xml:space="preserve">idade de São Paulo, </w:t>
      </w:r>
      <w:r w:rsidR="00B93670" w:rsidRPr="00FC12AC">
        <w:rPr>
          <w:rFonts w:ascii="Verdana" w:hAnsi="Verdana"/>
          <w:sz w:val="20"/>
        </w:rPr>
        <w:t>e</w:t>
      </w:r>
      <w:r w:rsidRPr="00FC12AC">
        <w:rPr>
          <w:rFonts w:ascii="Verdana" w:hAnsi="Verdana"/>
          <w:sz w:val="20"/>
        </w:rPr>
        <w:t>stado de São Paulo, com exclusão de qualquer outro, por mais privilegiado que seja, para dirimir as questões porventura oriundas</w:t>
      </w:r>
      <w:r w:rsidRPr="00417FDB">
        <w:rPr>
          <w:rFonts w:ascii="Verdana" w:hAnsi="Verdana"/>
          <w:sz w:val="20"/>
        </w:rPr>
        <w:t xml:space="preserve"> desta Escritura de Emissão.</w:t>
      </w:r>
    </w:p>
    <w:p w14:paraId="1C0F4553" w14:textId="77777777" w:rsidR="001A29FD" w:rsidRPr="00417FDB" w:rsidRDefault="001A29FD" w:rsidP="001C2B06">
      <w:pPr>
        <w:keepNext/>
        <w:spacing w:after="0" w:line="320" w:lineRule="exact"/>
        <w:ind w:hanging="709"/>
        <w:rPr>
          <w:rFonts w:ascii="Verdana" w:hAnsi="Verdana"/>
          <w:sz w:val="20"/>
        </w:rPr>
      </w:pPr>
    </w:p>
    <w:p w14:paraId="10E330BC" w14:textId="00385F06" w:rsidR="001A29FD" w:rsidRPr="00417FDB" w:rsidRDefault="001A29FD" w:rsidP="001C2B06">
      <w:pPr>
        <w:keepNext/>
        <w:spacing w:after="0" w:line="320" w:lineRule="exact"/>
        <w:rPr>
          <w:rFonts w:ascii="Verdana" w:hAnsi="Verdana"/>
          <w:sz w:val="20"/>
        </w:rPr>
      </w:pPr>
      <w:r w:rsidRPr="00417FDB">
        <w:rPr>
          <w:rFonts w:ascii="Verdana" w:hAnsi="Verdana"/>
          <w:sz w:val="20"/>
        </w:rPr>
        <w:t xml:space="preserve">Estando assim certas e ajustadas, as partes, obrigando-se por si e sucessores, firmam esta Escritura de Emissão </w:t>
      </w:r>
      <w:r w:rsidR="0026654A">
        <w:rPr>
          <w:rFonts w:ascii="Verdana" w:hAnsi="Verdana"/>
          <w:sz w:val="20"/>
        </w:rPr>
        <w:t>d</w:t>
      </w:r>
      <w:r w:rsidR="0026654A" w:rsidRPr="00417FDB">
        <w:rPr>
          <w:rFonts w:ascii="Verdana" w:hAnsi="Verdana"/>
          <w:sz w:val="20"/>
        </w:rPr>
        <w:t>e forma</w:t>
      </w:r>
      <w:r w:rsidR="0026654A">
        <w:rPr>
          <w:rFonts w:ascii="Verdana" w:hAnsi="Verdana"/>
          <w:sz w:val="20"/>
        </w:rPr>
        <w:t xml:space="preserve"> digital</w:t>
      </w:r>
      <w:r w:rsidRPr="00417FDB">
        <w:rPr>
          <w:rFonts w:ascii="Verdana" w:hAnsi="Verdana"/>
          <w:sz w:val="20"/>
        </w:rPr>
        <w:t xml:space="preserve">, </w:t>
      </w:r>
      <w:r w:rsidR="00AB38BB" w:rsidRPr="00331BD3">
        <w:rPr>
          <w:rFonts w:ascii="Verdana" w:hAnsi="Verdana"/>
          <w:sz w:val="20"/>
        </w:rPr>
        <w:t>com a utilização de processo de certificação disponibilizado pela Infraestrutura de Chaves Públicas Brasileira – ICP Brasil</w:t>
      </w:r>
      <w:r w:rsidR="00AB38BB">
        <w:rPr>
          <w:rFonts w:ascii="Verdana" w:hAnsi="Verdana"/>
          <w:sz w:val="20"/>
        </w:rPr>
        <w:t xml:space="preserve">, </w:t>
      </w:r>
      <w:r w:rsidRPr="00417FDB">
        <w:rPr>
          <w:rFonts w:ascii="Verdana" w:hAnsi="Verdana"/>
          <w:sz w:val="20"/>
        </w:rPr>
        <w:t>juntamente com 2 (duas) testemunhas abaixo identificadas, que também a assinam.</w:t>
      </w:r>
    </w:p>
    <w:p w14:paraId="76D15CE2" w14:textId="77777777" w:rsidR="001A29FD" w:rsidRPr="00417FDB" w:rsidRDefault="001A29FD" w:rsidP="001C2B06">
      <w:pPr>
        <w:keepNext/>
        <w:spacing w:after="0" w:line="320" w:lineRule="exact"/>
        <w:jc w:val="center"/>
        <w:rPr>
          <w:rFonts w:ascii="Verdana" w:hAnsi="Verdana"/>
          <w:sz w:val="20"/>
        </w:rPr>
      </w:pPr>
    </w:p>
    <w:p w14:paraId="58E539F8" w14:textId="07B83BB9" w:rsidR="001A29FD" w:rsidRPr="00417FDB" w:rsidRDefault="00652CB7" w:rsidP="001C2B06">
      <w:pPr>
        <w:keepNext/>
        <w:spacing w:after="0" w:line="320" w:lineRule="exact"/>
        <w:jc w:val="center"/>
        <w:rPr>
          <w:rFonts w:ascii="Verdana" w:hAnsi="Verdana"/>
          <w:smallCaps/>
          <w:sz w:val="20"/>
        </w:rPr>
      </w:pPr>
      <w:r>
        <w:rPr>
          <w:rFonts w:ascii="Verdana" w:hAnsi="Verdana"/>
          <w:sz w:val="20"/>
        </w:rPr>
        <w:t>Extrema</w:t>
      </w:r>
      <w:r w:rsidRPr="00417FDB">
        <w:rPr>
          <w:rFonts w:ascii="Verdana" w:hAnsi="Verdana"/>
          <w:sz w:val="20"/>
        </w:rPr>
        <w:t xml:space="preserve">, </w:t>
      </w:r>
      <w:r>
        <w:rPr>
          <w:rFonts w:ascii="Verdana" w:hAnsi="Verdana"/>
          <w:sz w:val="20"/>
        </w:rPr>
        <w:t>01 de junho de 2021</w:t>
      </w:r>
      <w:r w:rsidR="001A29FD" w:rsidRPr="00417FDB">
        <w:rPr>
          <w:rFonts w:ascii="Verdana" w:hAnsi="Verdana"/>
          <w:sz w:val="20"/>
        </w:rPr>
        <w:t>.</w:t>
      </w:r>
    </w:p>
    <w:p w14:paraId="6CEDC046" w14:textId="2C5C3886" w:rsidR="00725F9F" w:rsidRPr="00417FDB" w:rsidRDefault="00725F9F" w:rsidP="001C2B06">
      <w:pPr>
        <w:keepNext/>
        <w:spacing w:after="0" w:line="320" w:lineRule="exact"/>
        <w:jc w:val="center"/>
        <w:rPr>
          <w:rFonts w:ascii="Verdana" w:hAnsi="Verdana"/>
          <w:sz w:val="20"/>
        </w:rPr>
      </w:pPr>
    </w:p>
    <w:p w14:paraId="77F62DD2" w14:textId="77777777" w:rsidR="004125D7" w:rsidRPr="00417FDB" w:rsidRDefault="001A29FD" w:rsidP="001C2B06">
      <w:pPr>
        <w:keepNext/>
        <w:spacing w:after="0" w:line="320" w:lineRule="exact"/>
        <w:jc w:val="center"/>
        <w:rPr>
          <w:rFonts w:ascii="Verdana" w:hAnsi="Verdana"/>
          <w:sz w:val="20"/>
        </w:rPr>
        <w:sectPr w:rsidR="004125D7" w:rsidRPr="00417FDB" w:rsidSect="004825B0">
          <w:headerReference w:type="even" r:id="rId19"/>
          <w:footerReference w:type="even" r:id="rId20"/>
          <w:footerReference w:type="default" r:id="rId21"/>
          <w:headerReference w:type="first" r:id="rId22"/>
          <w:pgSz w:w="11907" w:h="16839" w:code="9"/>
          <w:pgMar w:top="1418" w:right="1701" w:bottom="1418" w:left="1701" w:header="720" w:footer="720" w:gutter="0"/>
          <w:cols w:space="720"/>
          <w:titlePg/>
          <w:docGrid w:linePitch="354"/>
        </w:sectPr>
      </w:pPr>
      <w:r w:rsidRPr="00417FDB">
        <w:rPr>
          <w:rFonts w:ascii="Verdana" w:hAnsi="Verdana"/>
          <w:sz w:val="20"/>
        </w:rPr>
        <w:t>(</w:t>
      </w:r>
      <w:r w:rsidR="00C53DE1" w:rsidRPr="00C53DE1">
        <w:rPr>
          <w:rFonts w:ascii="Verdana" w:hAnsi="Verdana"/>
          <w:i/>
          <w:sz w:val="20"/>
        </w:rPr>
        <w:t>páginas de assinaturas seguem</w:t>
      </w:r>
      <w:r w:rsidRPr="00417FDB">
        <w:rPr>
          <w:rFonts w:ascii="Verdana" w:hAnsi="Verdana"/>
          <w:sz w:val="20"/>
        </w:rPr>
        <w:t>)</w:t>
      </w:r>
    </w:p>
    <w:p w14:paraId="3A48BCD0" w14:textId="77777777" w:rsidR="001A29FD" w:rsidRPr="00417FDB" w:rsidRDefault="001A29FD" w:rsidP="001C2B06">
      <w:pPr>
        <w:keepNext/>
        <w:spacing w:after="0" w:line="320" w:lineRule="exact"/>
        <w:jc w:val="center"/>
        <w:rPr>
          <w:rFonts w:ascii="Verdana" w:hAnsi="Verdana"/>
          <w:sz w:val="20"/>
        </w:rPr>
      </w:pPr>
    </w:p>
    <w:p w14:paraId="13804438" w14:textId="510A23C7" w:rsidR="001A29FD" w:rsidRPr="00417FDB" w:rsidRDefault="008B1295" w:rsidP="001C2B06">
      <w:pPr>
        <w:spacing w:after="0" w:line="320" w:lineRule="exact"/>
        <w:rPr>
          <w:rFonts w:ascii="Verdana" w:hAnsi="Verdana"/>
          <w:i/>
          <w:sz w:val="20"/>
        </w:rPr>
      </w:pPr>
      <w:r w:rsidRPr="00417FDB">
        <w:rPr>
          <w:rFonts w:ascii="Verdana" w:hAnsi="Verdana"/>
          <w:i/>
          <w:sz w:val="20"/>
        </w:rPr>
        <w:t xml:space="preserve">Página de Assinatura do Instrumento Particular de Escritura de Emissão </w:t>
      </w:r>
      <w:r>
        <w:rPr>
          <w:rFonts w:ascii="Verdana" w:hAnsi="Verdana"/>
          <w:i/>
          <w:sz w:val="20"/>
        </w:rPr>
        <w:t>da Primeira Emissão</w:t>
      </w:r>
      <w:r w:rsidRPr="00417FDB">
        <w:rPr>
          <w:rFonts w:ascii="Verdana" w:hAnsi="Verdana"/>
          <w:i/>
          <w:sz w:val="20"/>
        </w:rPr>
        <w:t xml:space="preserve"> de </w:t>
      </w:r>
      <w:bookmarkStart w:id="238" w:name="_Hlk73552200"/>
      <w:r w:rsidRPr="00417FDB">
        <w:rPr>
          <w:rFonts w:ascii="Verdana" w:hAnsi="Verdana"/>
          <w:i/>
          <w:sz w:val="20"/>
        </w:rPr>
        <w:t xml:space="preserve">Debêntures Simples, Não Conversíveis em Ações, em Série Única, da Espécie Quirografária, </w:t>
      </w:r>
      <w:r>
        <w:rPr>
          <w:rFonts w:ascii="Verdana" w:hAnsi="Verdana"/>
          <w:i/>
          <w:sz w:val="20"/>
        </w:rPr>
        <w:t>com Garantia</w:t>
      </w:r>
      <w:ins w:id="239" w:author="Rose Souza" w:date="2021-06-12T00:32:00Z">
        <w:r w:rsidR="00BE6F52">
          <w:rPr>
            <w:rFonts w:ascii="Verdana" w:hAnsi="Verdana"/>
            <w:i/>
            <w:sz w:val="20"/>
          </w:rPr>
          <w:t xml:space="preserve"> </w:t>
        </w:r>
      </w:ins>
      <w:del w:id="240" w:author="Rose Souza" w:date="2021-06-12T00:32:00Z">
        <w:r w:rsidDel="00BE6F52">
          <w:rPr>
            <w:rFonts w:ascii="Verdana" w:hAnsi="Verdana"/>
            <w:i/>
            <w:sz w:val="20"/>
          </w:rPr>
          <w:delText xml:space="preserve">s Adicionais Real e </w:delText>
        </w:r>
      </w:del>
      <w:r>
        <w:rPr>
          <w:rFonts w:ascii="Verdana" w:hAnsi="Verdana"/>
          <w:i/>
          <w:sz w:val="20"/>
        </w:rPr>
        <w:t>Fidejussória,</w:t>
      </w:r>
      <w:ins w:id="241" w:author="Rose Souza" w:date="2021-06-12T00:32:00Z">
        <w:r w:rsidR="00BE6F52">
          <w:rPr>
            <w:rFonts w:ascii="Verdana" w:hAnsi="Verdana"/>
            <w:i/>
            <w:sz w:val="20"/>
          </w:rPr>
          <w:t xml:space="preserve"> a Ser Convolada Com Garantia Real Adicional,</w:t>
        </w:r>
      </w:ins>
      <w:r>
        <w:rPr>
          <w:rFonts w:ascii="Verdana" w:hAnsi="Verdana"/>
          <w:i/>
          <w:sz w:val="20"/>
        </w:rPr>
        <w:t xml:space="preserve"> </w:t>
      </w:r>
      <w:r w:rsidRPr="00417FDB">
        <w:rPr>
          <w:rFonts w:ascii="Verdana" w:hAnsi="Verdana"/>
          <w:i/>
          <w:sz w:val="20"/>
        </w:rPr>
        <w:t xml:space="preserve">para Colocação Privada </w:t>
      </w:r>
      <w:bookmarkEnd w:id="238"/>
      <w:r w:rsidRPr="006C685E">
        <w:rPr>
          <w:rFonts w:ascii="Verdana" w:hAnsi="Verdana"/>
          <w:i/>
          <w:sz w:val="20"/>
        </w:rPr>
        <w:t xml:space="preserve">da </w:t>
      </w:r>
      <w:r>
        <w:rPr>
          <w:rFonts w:ascii="Verdana" w:hAnsi="Verdana"/>
          <w:i/>
          <w:sz w:val="20"/>
        </w:rPr>
        <w:t xml:space="preserve">BWP </w:t>
      </w:r>
      <w:proofErr w:type="spellStart"/>
      <w:r>
        <w:rPr>
          <w:rFonts w:ascii="Verdana" w:hAnsi="Verdana"/>
          <w:i/>
          <w:sz w:val="20"/>
        </w:rPr>
        <w:t>Diase</w:t>
      </w:r>
      <w:proofErr w:type="spellEnd"/>
      <w:r>
        <w:rPr>
          <w:rFonts w:ascii="Verdana" w:hAnsi="Verdana"/>
          <w:i/>
          <w:sz w:val="20"/>
        </w:rPr>
        <w:t xml:space="preserve"> Empreendimento Imobiliário Extrema</w:t>
      </w:r>
      <w:r w:rsidRPr="006C685E">
        <w:rPr>
          <w:rFonts w:ascii="Verdana" w:hAnsi="Verdana"/>
          <w:i/>
          <w:sz w:val="20"/>
        </w:rPr>
        <w:t xml:space="preserve"> S.A</w:t>
      </w:r>
      <w:r w:rsidR="00B41AC3" w:rsidRPr="006C685E">
        <w:rPr>
          <w:rFonts w:ascii="Verdana" w:hAnsi="Verdana"/>
          <w:i/>
          <w:sz w:val="20"/>
        </w:rPr>
        <w:t>.</w:t>
      </w:r>
    </w:p>
    <w:p w14:paraId="3AC5C4DA" w14:textId="77777777" w:rsidR="001A29FD" w:rsidRPr="00417FDB" w:rsidRDefault="001A29FD" w:rsidP="001C2B06">
      <w:pPr>
        <w:spacing w:after="0" w:line="320" w:lineRule="exact"/>
        <w:rPr>
          <w:rFonts w:ascii="Verdana" w:hAnsi="Verdana"/>
          <w:sz w:val="20"/>
        </w:rPr>
      </w:pPr>
    </w:p>
    <w:p w14:paraId="501DB4FD" w14:textId="77777777" w:rsidR="001A29FD" w:rsidRPr="00417FDB" w:rsidRDefault="001A29FD" w:rsidP="001C2B06">
      <w:pPr>
        <w:spacing w:after="0" w:line="320" w:lineRule="exact"/>
        <w:rPr>
          <w:rFonts w:ascii="Verdana" w:hAnsi="Verdana"/>
          <w:sz w:val="20"/>
        </w:rPr>
      </w:pPr>
      <w:bookmarkStart w:id="242" w:name="_Hlk59111002"/>
    </w:p>
    <w:p w14:paraId="1EB526ED" w14:textId="1A5FBBF8" w:rsidR="001A29FD" w:rsidRPr="00C052D8" w:rsidRDefault="00C31A58" w:rsidP="00B41AC3">
      <w:pPr>
        <w:spacing w:after="0" w:line="320" w:lineRule="exact"/>
        <w:jc w:val="center"/>
        <w:rPr>
          <w:rFonts w:ascii="Verdana" w:hAnsi="Verdana"/>
          <w:caps/>
          <w:snapToGrid w:val="0"/>
          <w:sz w:val="20"/>
        </w:rPr>
      </w:pPr>
      <w:r>
        <w:rPr>
          <w:rFonts w:ascii="Verdana" w:hAnsi="Verdana"/>
          <w:b/>
          <w:caps/>
          <w:snapToGrid w:val="0"/>
          <w:sz w:val="20"/>
        </w:rPr>
        <w:t>BWP Diase Empreendimento Imobiliario Extrema</w:t>
      </w:r>
      <w:r w:rsidR="00520D36" w:rsidRPr="00C052D8">
        <w:rPr>
          <w:rFonts w:ascii="Verdana" w:hAnsi="Verdana"/>
          <w:b/>
          <w:caps/>
          <w:snapToGrid w:val="0"/>
          <w:sz w:val="20"/>
        </w:rPr>
        <w:t xml:space="preserve"> </w:t>
      </w:r>
      <w:r w:rsidR="00B41AC3" w:rsidRPr="00C052D8">
        <w:rPr>
          <w:rFonts w:ascii="Verdana" w:hAnsi="Verdana"/>
          <w:b/>
          <w:caps/>
          <w:snapToGrid w:val="0"/>
          <w:sz w:val="20"/>
        </w:rPr>
        <w:t>S.A.</w:t>
      </w:r>
    </w:p>
    <w:p w14:paraId="26A323D9" w14:textId="77777777" w:rsidR="00520D36" w:rsidRPr="00417FDB" w:rsidRDefault="00520D36" w:rsidP="00B41AC3">
      <w:pPr>
        <w:spacing w:after="0" w:line="320" w:lineRule="exact"/>
        <w:jc w:val="center"/>
        <w:rPr>
          <w:rFonts w:ascii="Verdana" w:hAnsi="Verdana"/>
          <w:snapToGrid w:val="0"/>
          <w:sz w:val="20"/>
        </w:rPr>
      </w:pPr>
    </w:p>
    <w:p w14:paraId="5BA2F5D3" w14:textId="77777777" w:rsidR="00B41AC3" w:rsidRPr="00417FDB" w:rsidRDefault="00B41AC3" w:rsidP="00B41AC3">
      <w:pPr>
        <w:spacing w:after="0" w:line="320" w:lineRule="exact"/>
        <w:jc w:val="center"/>
        <w:rPr>
          <w:rFonts w:ascii="Verdana" w:hAnsi="Verdana"/>
          <w:sz w:val="20"/>
        </w:rPr>
      </w:pPr>
    </w:p>
    <w:p w14:paraId="15BD901F" w14:textId="77777777" w:rsidR="001A29FD" w:rsidRPr="00417FDB" w:rsidRDefault="001A29FD" w:rsidP="001C2B06">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86E5B" w:rsidRPr="00417FDB" w14:paraId="2C644227" w14:textId="77777777" w:rsidTr="00BF2623">
        <w:trPr>
          <w:cantSplit/>
        </w:trPr>
        <w:tc>
          <w:tcPr>
            <w:tcW w:w="4253" w:type="dxa"/>
            <w:tcBorders>
              <w:top w:val="single" w:sz="6" w:space="0" w:color="auto"/>
            </w:tcBorders>
          </w:tcPr>
          <w:p w14:paraId="6227D3B4" w14:textId="77777777" w:rsidR="00D86E5B" w:rsidRDefault="00D86E5B" w:rsidP="00D86E5B">
            <w:pPr>
              <w:spacing w:after="0" w:line="320" w:lineRule="exact"/>
              <w:jc w:val="left"/>
              <w:rPr>
                <w:ins w:id="243" w:author="Rose Souza" w:date="2021-06-12T01:19:00Z"/>
                <w:rFonts w:ascii="Verdana" w:hAnsi="Verdana"/>
                <w:sz w:val="20"/>
              </w:rPr>
            </w:pPr>
            <w:ins w:id="244" w:author="Rose Souza" w:date="2021-06-12T01:19:00Z">
              <w:r w:rsidRPr="00417FDB">
                <w:rPr>
                  <w:rFonts w:ascii="Verdana" w:hAnsi="Verdana"/>
                  <w:sz w:val="20"/>
                </w:rPr>
                <w:t>Nome:</w:t>
              </w:r>
              <w:r>
                <w:rPr>
                  <w:rFonts w:ascii="Verdana" w:hAnsi="Verdana"/>
                  <w:sz w:val="20"/>
                </w:rPr>
                <w:t xml:space="preserve">  </w:t>
              </w:r>
              <w:r w:rsidRPr="006258BC">
                <w:rPr>
                  <w:rFonts w:ascii="Verdana" w:hAnsi="Verdana" w:cs="Arial"/>
                  <w:sz w:val="20"/>
                </w:rPr>
                <w:t>BERNARDO GIUSTI WERNECK CORTES:</w:t>
              </w:r>
              <w:r w:rsidRPr="00417FDB">
                <w:rPr>
                  <w:rFonts w:ascii="Verdana" w:hAnsi="Verdana"/>
                  <w:sz w:val="20"/>
                </w:rPr>
                <w:br/>
              </w:r>
              <w:r>
                <w:rPr>
                  <w:rFonts w:ascii="Verdana" w:hAnsi="Verdana"/>
                  <w:sz w:val="20"/>
                </w:rPr>
                <w:t xml:space="preserve">Cargo: </w:t>
              </w:r>
            </w:ins>
          </w:p>
          <w:p w14:paraId="45B25CF3" w14:textId="2CF18D56" w:rsidR="00D86E5B" w:rsidDel="00C21003" w:rsidRDefault="00D86E5B" w:rsidP="00D86E5B">
            <w:pPr>
              <w:spacing w:after="0" w:line="320" w:lineRule="exact"/>
              <w:jc w:val="left"/>
              <w:rPr>
                <w:del w:id="245" w:author="Rose Souza" w:date="2021-06-12T01:19:00Z"/>
                <w:rFonts w:ascii="Verdana" w:hAnsi="Verdana"/>
                <w:sz w:val="20"/>
              </w:rPr>
            </w:pPr>
            <w:ins w:id="246" w:author="Rose Souza" w:date="2021-06-12T01:19:00Z">
              <w:r w:rsidRPr="00417FDB">
                <w:rPr>
                  <w:rFonts w:ascii="Verdana" w:hAnsi="Verdana"/>
                  <w:sz w:val="20"/>
                </w:rPr>
                <w:t>C</w:t>
              </w:r>
              <w:r>
                <w:rPr>
                  <w:rFonts w:ascii="Verdana" w:hAnsi="Verdana"/>
                  <w:sz w:val="20"/>
                </w:rPr>
                <w:t>PF</w:t>
              </w:r>
              <w:r w:rsidRPr="00417FDB">
                <w:rPr>
                  <w:rFonts w:ascii="Verdana" w:hAnsi="Verdana"/>
                  <w:sz w:val="20"/>
                </w:rPr>
                <w:t>:</w:t>
              </w:r>
              <w:r>
                <w:rPr>
                  <w:rFonts w:ascii="Verdana" w:hAnsi="Verdana"/>
                  <w:sz w:val="20"/>
                </w:rPr>
                <w:t xml:space="preserve">  </w:t>
              </w:r>
              <w:r w:rsidRPr="006258BC">
                <w:rPr>
                  <w:rFonts w:ascii="Verdana" w:hAnsi="Verdana" w:cs="Arial"/>
                  <w:sz w:val="20"/>
                </w:rPr>
                <w:t>013.384.316-50</w:t>
              </w:r>
            </w:ins>
            <w:del w:id="247" w:author="Rose Souza" w:date="2021-06-12T01:19:00Z">
              <w:r w:rsidRPr="00417FDB" w:rsidDel="00C21003">
                <w:rPr>
                  <w:rFonts w:ascii="Verdana" w:hAnsi="Verdana"/>
                  <w:sz w:val="20"/>
                </w:rPr>
                <w:delText>Nome:</w:delText>
              </w:r>
              <w:r w:rsidDel="00C21003">
                <w:rPr>
                  <w:rFonts w:ascii="Verdana" w:hAnsi="Verdana"/>
                  <w:sz w:val="20"/>
                </w:rPr>
                <w:delText xml:space="preserve"> </w:delText>
              </w:r>
              <w:r w:rsidRPr="00417FDB" w:rsidDel="00C21003">
                <w:rPr>
                  <w:rFonts w:ascii="Verdana" w:hAnsi="Verdana"/>
                  <w:sz w:val="20"/>
                </w:rPr>
                <w:br/>
              </w:r>
              <w:r w:rsidDel="00C21003">
                <w:rPr>
                  <w:rFonts w:ascii="Verdana" w:hAnsi="Verdana"/>
                  <w:sz w:val="20"/>
                </w:rPr>
                <w:delText xml:space="preserve">Cargo: </w:delText>
              </w:r>
            </w:del>
          </w:p>
          <w:p w14:paraId="244EC164" w14:textId="18647D4E" w:rsidR="00D86E5B" w:rsidRPr="00417FDB" w:rsidRDefault="00D86E5B" w:rsidP="00D86E5B">
            <w:pPr>
              <w:spacing w:after="0" w:line="320" w:lineRule="exact"/>
              <w:jc w:val="left"/>
              <w:rPr>
                <w:rFonts w:ascii="Verdana" w:hAnsi="Verdana"/>
                <w:sz w:val="20"/>
              </w:rPr>
            </w:pPr>
            <w:del w:id="248" w:author="Rose Souza" w:date="2021-06-12T01:19:00Z">
              <w:r w:rsidRPr="00417FDB" w:rsidDel="00C21003">
                <w:rPr>
                  <w:rFonts w:ascii="Verdana" w:hAnsi="Verdana"/>
                  <w:sz w:val="20"/>
                </w:rPr>
                <w:delText>C</w:delText>
              </w:r>
              <w:r w:rsidDel="00C21003">
                <w:rPr>
                  <w:rFonts w:ascii="Verdana" w:hAnsi="Verdana"/>
                  <w:sz w:val="20"/>
                </w:rPr>
                <w:delText>PF</w:delText>
              </w:r>
              <w:r w:rsidRPr="00417FDB" w:rsidDel="00C21003">
                <w:rPr>
                  <w:rFonts w:ascii="Verdana" w:hAnsi="Verdana"/>
                  <w:sz w:val="20"/>
                </w:rPr>
                <w:delText>:</w:delText>
              </w:r>
              <w:r w:rsidDel="00C21003">
                <w:rPr>
                  <w:rFonts w:ascii="Verdana" w:hAnsi="Verdana"/>
                  <w:sz w:val="20"/>
                </w:rPr>
                <w:delText xml:space="preserve"> </w:delText>
              </w:r>
            </w:del>
          </w:p>
        </w:tc>
        <w:tc>
          <w:tcPr>
            <w:tcW w:w="567" w:type="dxa"/>
          </w:tcPr>
          <w:p w14:paraId="7C5DE1C8" w14:textId="77777777" w:rsidR="00D86E5B" w:rsidRPr="00417FDB" w:rsidRDefault="00D86E5B" w:rsidP="00D86E5B">
            <w:pPr>
              <w:spacing w:after="0" w:line="320" w:lineRule="exact"/>
              <w:rPr>
                <w:rFonts w:ascii="Verdana" w:hAnsi="Verdana"/>
                <w:sz w:val="20"/>
              </w:rPr>
            </w:pPr>
          </w:p>
        </w:tc>
        <w:tc>
          <w:tcPr>
            <w:tcW w:w="4253" w:type="dxa"/>
            <w:tcBorders>
              <w:top w:val="single" w:sz="6" w:space="0" w:color="auto"/>
            </w:tcBorders>
          </w:tcPr>
          <w:p w14:paraId="1EAF6BE1" w14:textId="77777777" w:rsidR="00D86E5B" w:rsidRPr="00AE15B1" w:rsidRDefault="00D86E5B" w:rsidP="00D86E5B">
            <w:pPr>
              <w:spacing w:line="320" w:lineRule="exact"/>
              <w:rPr>
                <w:ins w:id="249" w:author="Rose Souza" w:date="2021-06-12T01:19:00Z"/>
                <w:rFonts w:ascii="Verdana" w:hAnsi="Verdana" w:cs="Arial"/>
                <w:sz w:val="20"/>
              </w:rPr>
            </w:pPr>
            <w:ins w:id="250" w:author="Rose Souza" w:date="2021-06-12T01:19:00Z">
              <w:r w:rsidRPr="00417FDB">
                <w:rPr>
                  <w:rFonts w:ascii="Verdana" w:hAnsi="Verdana"/>
                  <w:sz w:val="20"/>
                </w:rPr>
                <w:t>Nome:</w:t>
              </w:r>
              <w:r>
                <w:rPr>
                  <w:rFonts w:ascii="Verdana" w:hAnsi="Verdana"/>
                  <w:sz w:val="20"/>
                </w:rPr>
                <w:t xml:space="preserve"> </w:t>
              </w:r>
              <w:r w:rsidRPr="006E4D8C">
                <w:rPr>
                  <w:rFonts w:ascii="Verdana" w:hAnsi="Verdana" w:cs="Arial"/>
                  <w:sz w:val="20"/>
                </w:rPr>
                <w:t>RAFAEL DIAS SIMOES E SILVA</w:t>
              </w:r>
            </w:ins>
          </w:p>
          <w:p w14:paraId="26652460" w14:textId="4ACA55D4" w:rsidR="00D86E5B" w:rsidDel="00C21003" w:rsidRDefault="00D86E5B" w:rsidP="00D86E5B">
            <w:pPr>
              <w:spacing w:after="0" w:line="320" w:lineRule="exact"/>
              <w:jc w:val="left"/>
              <w:rPr>
                <w:del w:id="251" w:author="Rose Souza" w:date="2021-06-12T01:19:00Z"/>
                <w:rFonts w:ascii="Verdana" w:hAnsi="Verdana"/>
                <w:sz w:val="20"/>
              </w:rPr>
            </w:pPr>
            <w:ins w:id="252" w:author="Rose Souza" w:date="2021-06-12T01:19:00Z">
              <w:r>
                <w:rPr>
                  <w:rFonts w:ascii="Verdana" w:hAnsi="Verdana"/>
                  <w:sz w:val="20"/>
                </w:rPr>
                <w:t xml:space="preserve">Cargo: </w:t>
              </w:r>
              <w:r w:rsidRPr="00417FDB">
                <w:rPr>
                  <w:rFonts w:ascii="Verdana" w:hAnsi="Verdana"/>
                  <w:sz w:val="20"/>
                </w:rPr>
                <w:br/>
                <w:t>C</w:t>
              </w:r>
              <w:r>
                <w:rPr>
                  <w:rFonts w:ascii="Verdana" w:hAnsi="Verdana"/>
                  <w:sz w:val="20"/>
                </w:rPr>
                <w:t>PF</w:t>
              </w:r>
              <w:r w:rsidRPr="00417FDB">
                <w:rPr>
                  <w:rFonts w:ascii="Verdana" w:hAnsi="Verdana"/>
                  <w:sz w:val="20"/>
                </w:rPr>
                <w:t>:</w:t>
              </w:r>
              <w:r>
                <w:rPr>
                  <w:rFonts w:ascii="Verdana" w:hAnsi="Verdana"/>
                  <w:sz w:val="20"/>
                </w:rPr>
                <w:t xml:space="preserve">  </w:t>
              </w:r>
              <w:r w:rsidRPr="006E4D8C">
                <w:rPr>
                  <w:rFonts w:ascii="Verdana" w:hAnsi="Verdana" w:cs="Arial"/>
                  <w:sz w:val="20"/>
                </w:rPr>
                <w:t>329.898.838-35</w:t>
              </w:r>
            </w:ins>
            <w:del w:id="253" w:author="Rose Souza" w:date="2021-06-12T01:19:00Z">
              <w:r w:rsidRPr="00417FDB" w:rsidDel="00C21003">
                <w:rPr>
                  <w:rFonts w:ascii="Verdana" w:hAnsi="Verdana"/>
                  <w:sz w:val="20"/>
                </w:rPr>
                <w:delText>Nome:</w:delText>
              </w:r>
              <w:r w:rsidDel="00C21003">
                <w:rPr>
                  <w:rFonts w:ascii="Verdana" w:hAnsi="Verdana"/>
                  <w:sz w:val="20"/>
                </w:rPr>
                <w:delText xml:space="preserve"> </w:delText>
              </w:r>
            </w:del>
          </w:p>
          <w:p w14:paraId="38ABA84C" w14:textId="5AD0FE0F" w:rsidR="00D86E5B" w:rsidRPr="00417FDB" w:rsidRDefault="00D86E5B" w:rsidP="00D86E5B">
            <w:pPr>
              <w:spacing w:after="0" w:line="320" w:lineRule="exact"/>
              <w:jc w:val="left"/>
              <w:rPr>
                <w:rFonts w:ascii="Verdana" w:hAnsi="Verdana"/>
                <w:sz w:val="20"/>
              </w:rPr>
            </w:pPr>
            <w:del w:id="254" w:author="Rose Souza" w:date="2021-06-12T01:19:00Z">
              <w:r w:rsidDel="00C21003">
                <w:rPr>
                  <w:rFonts w:ascii="Verdana" w:hAnsi="Verdana"/>
                  <w:sz w:val="20"/>
                </w:rPr>
                <w:delText xml:space="preserve">Cargo: </w:delText>
              </w:r>
              <w:r w:rsidRPr="00417FDB" w:rsidDel="00C21003">
                <w:rPr>
                  <w:rFonts w:ascii="Verdana" w:hAnsi="Verdana"/>
                  <w:sz w:val="20"/>
                </w:rPr>
                <w:br/>
                <w:delText>C</w:delText>
              </w:r>
              <w:r w:rsidDel="00C21003">
                <w:rPr>
                  <w:rFonts w:ascii="Verdana" w:hAnsi="Verdana"/>
                  <w:sz w:val="20"/>
                </w:rPr>
                <w:delText>PF</w:delText>
              </w:r>
              <w:r w:rsidRPr="00417FDB" w:rsidDel="00C21003">
                <w:rPr>
                  <w:rFonts w:ascii="Verdana" w:hAnsi="Verdana"/>
                  <w:sz w:val="20"/>
                </w:rPr>
                <w:delText>:</w:delText>
              </w:r>
              <w:r w:rsidDel="00C21003">
                <w:rPr>
                  <w:rFonts w:ascii="Verdana" w:hAnsi="Verdana"/>
                  <w:sz w:val="20"/>
                </w:rPr>
                <w:delText xml:space="preserve"> </w:delText>
              </w:r>
            </w:del>
          </w:p>
        </w:tc>
      </w:tr>
    </w:tbl>
    <w:p w14:paraId="1D4AA424" w14:textId="77777777" w:rsidR="001A29FD" w:rsidRPr="00417FDB" w:rsidRDefault="001A29FD" w:rsidP="001C2B06">
      <w:pPr>
        <w:spacing w:after="0" w:line="320" w:lineRule="exact"/>
        <w:rPr>
          <w:rFonts w:ascii="Verdana" w:hAnsi="Verdana"/>
          <w:sz w:val="20"/>
        </w:rPr>
      </w:pPr>
    </w:p>
    <w:bookmarkEnd w:id="242"/>
    <w:p w14:paraId="5387C7FA" w14:textId="77777777" w:rsidR="00B41AC3" w:rsidRPr="00417FDB" w:rsidRDefault="00B41AC3">
      <w:pPr>
        <w:spacing w:after="200" w:line="276" w:lineRule="auto"/>
        <w:jc w:val="left"/>
        <w:rPr>
          <w:rFonts w:ascii="Verdana" w:hAnsi="Verdana"/>
          <w:sz w:val="20"/>
        </w:rPr>
      </w:pPr>
      <w:r w:rsidRPr="00417FDB">
        <w:rPr>
          <w:rFonts w:ascii="Verdana" w:hAnsi="Verdana"/>
          <w:sz w:val="20"/>
        </w:rPr>
        <w:br w:type="page"/>
      </w:r>
    </w:p>
    <w:p w14:paraId="1B0FA5ED" w14:textId="435EC872" w:rsidR="00B41AC3" w:rsidRPr="00417FDB" w:rsidRDefault="008B1295" w:rsidP="00B41AC3">
      <w:pPr>
        <w:spacing w:after="0" w:line="320" w:lineRule="exact"/>
        <w:rPr>
          <w:rFonts w:ascii="Verdana" w:hAnsi="Verdana"/>
          <w:i/>
          <w:sz w:val="20"/>
        </w:rPr>
      </w:pPr>
      <w:r w:rsidRPr="00417FDB">
        <w:rPr>
          <w:rFonts w:ascii="Verdana" w:hAnsi="Verdana"/>
          <w:i/>
          <w:sz w:val="20"/>
        </w:rPr>
        <w:lastRenderedPageBreak/>
        <w:t xml:space="preserve">Página de Assinatura do Instrumento Particular de Escritura de Emissão </w:t>
      </w:r>
      <w:r>
        <w:rPr>
          <w:rFonts w:ascii="Verdana" w:hAnsi="Verdana"/>
          <w:i/>
          <w:sz w:val="20"/>
        </w:rPr>
        <w:t>da Primeira Emissão</w:t>
      </w:r>
      <w:r w:rsidRPr="00417FDB">
        <w:rPr>
          <w:rFonts w:ascii="Verdana" w:hAnsi="Verdana"/>
          <w:i/>
          <w:sz w:val="20"/>
        </w:rPr>
        <w:t xml:space="preserve"> de Debêntures Simples, Não Conversíveis em Ações, em Série Única, da Espécie Quirografária, </w:t>
      </w:r>
      <w:r>
        <w:rPr>
          <w:rFonts w:ascii="Verdana" w:hAnsi="Verdana"/>
          <w:i/>
          <w:sz w:val="20"/>
        </w:rPr>
        <w:t>com Garantia</w:t>
      </w:r>
      <w:del w:id="255" w:author="Rose Souza" w:date="2021-06-12T00:32:00Z">
        <w:r w:rsidDel="00BE6F52">
          <w:rPr>
            <w:rFonts w:ascii="Verdana" w:hAnsi="Verdana"/>
            <w:i/>
            <w:sz w:val="20"/>
          </w:rPr>
          <w:delText>s</w:delText>
        </w:r>
      </w:del>
      <w:r>
        <w:rPr>
          <w:rFonts w:ascii="Verdana" w:hAnsi="Verdana"/>
          <w:i/>
          <w:sz w:val="20"/>
        </w:rPr>
        <w:t xml:space="preserve"> Adiciona</w:t>
      </w:r>
      <w:ins w:id="256" w:author="Rose Souza" w:date="2021-06-12T00:32:00Z">
        <w:r w:rsidR="00BE6F52">
          <w:rPr>
            <w:rFonts w:ascii="Verdana" w:hAnsi="Verdana"/>
            <w:i/>
            <w:sz w:val="20"/>
          </w:rPr>
          <w:t>l</w:t>
        </w:r>
      </w:ins>
      <w:del w:id="257" w:author="Rose Souza" w:date="2021-06-12T00:32:00Z">
        <w:r w:rsidDel="00BE6F52">
          <w:rPr>
            <w:rFonts w:ascii="Verdana" w:hAnsi="Verdana"/>
            <w:i/>
            <w:sz w:val="20"/>
          </w:rPr>
          <w:delText>is Real e</w:delText>
        </w:r>
      </w:del>
      <w:r>
        <w:rPr>
          <w:rFonts w:ascii="Verdana" w:hAnsi="Verdana"/>
          <w:i/>
          <w:sz w:val="20"/>
        </w:rPr>
        <w:t xml:space="preserve"> Fidejussória,</w:t>
      </w:r>
      <w:ins w:id="258" w:author="Rose Souza" w:date="2021-06-12T00:32:00Z">
        <w:r w:rsidR="00BE6F52">
          <w:rPr>
            <w:rFonts w:ascii="Verdana" w:hAnsi="Verdana"/>
            <w:i/>
            <w:sz w:val="20"/>
          </w:rPr>
          <w:t xml:space="preserve"> a Ser Convolada Com Garantia Real Adicional,</w:t>
        </w:r>
      </w:ins>
      <w:r>
        <w:rPr>
          <w:rFonts w:ascii="Verdana" w:hAnsi="Verdana"/>
          <w:i/>
          <w:sz w:val="20"/>
        </w:rPr>
        <w:t xml:space="preserve"> </w:t>
      </w:r>
      <w:r w:rsidRPr="00417FDB">
        <w:rPr>
          <w:rFonts w:ascii="Verdana" w:hAnsi="Verdana"/>
          <w:i/>
          <w:sz w:val="20"/>
        </w:rPr>
        <w:t xml:space="preserve">para Colocação Privada </w:t>
      </w:r>
      <w:r w:rsidRPr="006C685E">
        <w:rPr>
          <w:rFonts w:ascii="Verdana" w:hAnsi="Verdana"/>
          <w:i/>
          <w:sz w:val="20"/>
        </w:rPr>
        <w:t xml:space="preserve">da </w:t>
      </w:r>
      <w:r>
        <w:rPr>
          <w:rFonts w:ascii="Verdana" w:hAnsi="Verdana"/>
          <w:i/>
          <w:sz w:val="20"/>
        </w:rPr>
        <w:t xml:space="preserve">BWP </w:t>
      </w:r>
      <w:proofErr w:type="spellStart"/>
      <w:r>
        <w:rPr>
          <w:rFonts w:ascii="Verdana" w:hAnsi="Verdana"/>
          <w:i/>
          <w:sz w:val="20"/>
        </w:rPr>
        <w:t>Diase</w:t>
      </w:r>
      <w:proofErr w:type="spellEnd"/>
      <w:r>
        <w:rPr>
          <w:rFonts w:ascii="Verdana" w:hAnsi="Verdana"/>
          <w:i/>
          <w:sz w:val="20"/>
        </w:rPr>
        <w:t xml:space="preserve"> Empreendimento Imobiliário Extrema</w:t>
      </w:r>
      <w:r w:rsidRPr="006C685E">
        <w:rPr>
          <w:rFonts w:ascii="Verdana" w:hAnsi="Verdana"/>
          <w:i/>
          <w:sz w:val="20"/>
        </w:rPr>
        <w:t xml:space="preserve"> S.A</w:t>
      </w:r>
      <w:r w:rsidR="00B41AC3" w:rsidRPr="006C685E">
        <w:rPr>
          <w:rFonts w:ascii="Verdana" w:hAnsi="Verdana"/>
          <w:i/>
          <w:sz w:val="20"/>
        </w:rPr>
        <w:t>.</w:t>
      </w:r>
    </w:p>
    <w:p w14:paraId="425D4259" w14:textId="77777777" w:rsidR="00B41AC3" w:rsidRPr="00417FDB" w:rsidRDefault="00B41AC3" w:rsidP="00B41AC3">
      <w:pPr>
        <w:spacing w:after="0" w:line="320" w:lineRule="exact"/>
        <w:rPr>
          <w:rFonts w:ascii="Verdana" w:hAnsi="Verdana"/>
          <w:sz w:val="20"/>
        </w:rPr>
      </w:pPr>
    </w:p>
    <w:p w14:paraId="0EC73497" w14:textId="77777777" w:rsidR="00B41AC3" w:rsidRPr="00417FDB" w:rsidRDefault="00B41AC3" w:rsidP="00B41AC3">
      <w:pPr>
        <w:spacing w:after="0" w:line="320" w:lineRule="exact"/>
        <w:rPr>
          <w:rFonts w:ascii="Verdana" w:hAnsi="Verdana"/>
          <w:sz w:val="20"/>
        </w:rPr>
      </w:pPr>
    </w:p>
    <w:p w14:paraId="0B3939AF" w14:textId="5E04CB54" w:rsidR="00B41AC3" w:rsidRPr="00C052D8" w:rsidRDefault="00DF3206" w:rsidP="00B41AC3">
      <w:pPr>
        <w:spacing w:after="0" w:line="320" w:lineRule="exact"/>
        <w:jc w:val="center"/>
        <w:rPr>
          <w:rFonts w:ascii="Verdana" w:hAnsi="Verdana"/>
          <w:b/>
          <w:caps/>
          <w:snapToGrid w:val="0"/>
          <w:sz w:val="20"/>
        </w:rPr>
      </w:pPr>
      <w:r>
        <w:rPr>
          <w:rFonts w:ascii="Verdana" w:hAnsi="Verdana"/>
          <w:b/>
          <w:caps/>
          <w:snapToGrid w:val="0"/>
          <w:sz w:val="20"/>
        </w:rPr>
        <w:t>Habitasec</w:t>
      </w:r>
      <w:r w:rsidR="00441E73" w:rsidRPr="00C052D8">
        <w:rPr>
          <w:rFonts w:ascii="Verdana" w:hAnsi="Verdana"/>
          <w:b/>
          <w:caps/>
          <w:snapToGrid w:val="0"/>
          <w:sz w:val="20"/>
        </w:rPr>
        <w:t xml:space="preserve"> Securitizadora S.A.</w:t>
      </w:r>
    </w:p>
    <w:p w14:paraId="2D66A439" w14:textId="77777777" w:rsidR="00520D36" w:rsidRPr="00417FDB" w:rsidRDefault="00520D36" w:rsidP="00B41AC3">
      <w:pPr>
        <w:spacing w:after="0" w:line="320" w:lineRule="exact"/>
        <w:jc w:val="center"/>
        <w:rPr>
          <w:rFonts w:ascii="Verdana" w:hAnsi="Verdana"/>
          <w:snapToGrid w:val="0"/>
          <w:sz w:val="20"/>
        </w:rPr>
      </w:pPr>
    </w:p>
    <w:p w14:paraId="55B6FAA5" w14:textId="77777777" w:rsidR="00B41AC3" w:rsidRPr="00417FDB" w:rsidRDefault="00B41AC3" w:rsidP="00B41AC3">
      <w:pPr>
        <w:spacing w:after="0" w:line="320" w:lineRule="exact"/>
        <w:jc w:val="center"/>
        <w:rPr>
          <w:rFonts w:ascii="Verdana" w:hAnsi="Verdana"/>
          <w:sz w:val="20"/>
        </w:rPr>
      </w:pPr>
    </w:p>
    <w:p w14:paraId="67BA60E8" w14:textId="77777777" w:rsidR="00B41AC3" w:rsidRPr="00417FDB" w:rsidRDefault="00B41AC3" w:rsidP="00B41AC3">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86E5B" w:rsidRPr="00417FDB" w14:paraId="7C9E2FFE" w14:textId="77777777" w:rsidTr="003A4A25">
        <w:trPr>
          <w:cantSplit/>
        </w:trPr>
        <w:tc>
          <w:tcPr>
            <w:tcW w:w="4253" w:type="dxa"/>
            <w:tcBorders>
              <w:top w:val="single" w:sz="6" w:space="0" w:color="auto"/>
            </w:tcBorders>
          </w:tcPr>
          <w:p w14:paraId="24CA38C0" w14:textId="77777777" w:rsidR="00D86E5B" w:rsidRDefault="00D86E5B" w:rsidP="00D86E5B">
            <w:pPr>
              <w:spacing w:after="0" w:line="320" w:lineRule="exact"/>
              <w:jc w:val="left"/>
              <w:rPr>
                <w:ins w:id="259" w:author="Rose Souza" w:date="2021-06-12T01:19:00Z"/>
                <w:rFonts w:ascii="Verdana" w:hAnsi="Verdana"/>
                <w:sz w:val="20"/>
              </w:rPr>
            </w:pPr>
            <w:ins w:id="260" w:author="Rose Souza" w:date="2021-06-12T01:19:00Z">
              <w:r w:rsidRPr="00417FDB">
                <w:rPr>
                  <w:rFonts w:ascii="Verdana" w:hAnsi="Verdana"/>
                  <w:sz w:val="20"/>
                </w:rPr>
                <w:t>Nome:</w:t>
              </w:r>
              <w:r>
                <w:rPr>
                  <w:rFonts w:ascii="Verdana" w:hAnsi="Verdana"/>
                  <w:sz w:val="20"/>
                </w:rPr>
                <w:t xml:space="preserve"> </w:t>
              </w:r>
              <w:r w:rsidRPr="006258BC">
                <w:rPr>
                  <w:rFonts w:ascii="Verdana" w:hAnsi="Verdana" w:cs="Arial"/>
                  <w:sz w:val="20"/>
                </w:rPr>
                <w:t>RODRIGO FARIA ESTRADA</w:t>
              </w:r>
              <w:r w:rsidRPr="00417FDB">
                <w:rPr>
                  <w:rFonts w:ascii="Verdana" w:hAnsi="Verdana"/>
                  <w:sz w:val="20"/>
                </w:rPr>
                <w:br/>
                <w:t>Cargo:</w:t>
              </w:r>
              <w:r>
                <w:rPr>
                  <w:rFonts w:ascii="Verdana" w:hAnsi="Verdana"/>
                  <w:sz w:val="20"/>
                </w:rPr>
                <w:t xml:space="preserve"> Diretor</w:t>
              </w:r>
            </w:ins>
          </w:p>
          <w:p w14:paraId="59F4F82D" w14:textId="7CEFDBB6" w:rsidR="00D86E5B" w:rsidDel="00CC6BFA" w:rsidRDefault="00D86E5B" w:rsidP="00D86E5B">
            <w:pPr>
              <w:spacing w:after="0" w:line="320" w:lineRule="exact"/>
              <w:jc w:val="left"/>
              <w:rPr>
                <w:del w:id="261" w:author="Rose Souza" w:date="2021-06-12T01:19:00Z"/>
                <w:rFonts w:ascii="Verdana" w:hAnsi="Verdana"/>
                <w:sz w:val="20"/>
              </w:rPr>
            </w:pPr>
            <w:ins w:id="262" w:author="Rose Souza" w:date="2021-06-12T01:19:00Z">
              <w:r>
                <w:rPr>
                  <w:rFonts w:ascii="Verdana" w:hAnsi="Verdana"/>
                  <w:sz w:val="20"/>
                </w:rPr>
                <w:t xml:space="preserve">CPF: </w:t>
              </w:r>
              <w:r w:rsidRPr="006258BC">
                <w:rPr>
                  <w:rFonts w:ascii="Verdana" w:hAnsi="Verdana" w:cs="Arial"/>
                  <w:sz w:val="20"/>
                </w:rPr>
                <w:t>045.294.047-81</w:t>
              </w:r>
            </w:ins>
            <w:del w:id="263" w:author="Rose Souza" w:date="2021-06-12T01:19:00Z">
              <w:r w:rsidRPr="00417FDB" w:rsidDel="00CC6BFA">
                <w:rPr>
                  <w:rFonts w:ascii="Verdana" w:hAnsi="Verdana"/>
                  <w:sz w:val="20"/>
                </w:rPr>
                <w:delText>Nome:</w:delText>
              </w:r>
              <w:r w:rsidDel="00CC6BFA">
                <w:rPr>
                  <w:rFonts w:ascii="Verdana" w:hAnsi="Verdana"/>
                  <w:sz w:val="20"/>
                </w:rPr>
                <w:delText xml:space="preserve"> </w:delText>
              </w:r>
              <w:r w:rsidRPr="00417FDB" w:rsidDel="00CC6BFA">
                <w:rPr>
                  <w:rFonts w:ascii="Verdana" w:hAnsi="Verdana"/>
                  <w:sz w:val="20"/>
                </w:rPr>
                <w:br/>
                <w:delText>Cargo:</w:delText>
              </w:r>
              <w:r w:rsidDel="00CC6BFA">
                <w:rPr>
                  <w:rFonts w:ascii="Verdana" w:hAnsi="Verdana"/>
                  <w:sz w:val="20"/>
                </w:rPr>
                <w:delText xml:space="preserve"> </w:delText>
              </w:r>
            </w:del>
          </w:p>
          <w:p w14:paraId="7424A3BB" w14:textId="7FB3838A" w:rsidR="00D86E5B" w:rsidRPr="00417FDB" w:rsidRDefault="00D86E5B" w:rsidP="00D86E5B">
            <w:pPr>
              <w:spacing w:after="0" w:line="320" w:lineRule="exact"/>
              <w:jc w:val="left"/>
              <w:rPr>
                <w:rFonts w:ascii="Verdana" w:hAnsi="Verdana"/>
                <w:sz w:val="20"/>
              </w:rPr>
            </w:pPr>
            <w:del w:id="264" w:author="Rose Souza" w:date="2021-06-12T01:19:00Z">
              <w:r w:rsidDel="00CC6BFA">
                <w:rPr>
                  <w:rFonts w:ascii="Verdana" w:hAnsi="Verdana"/>
                  <w:sz w:val="20"/>
                </w:rPr>
                <w:delText xml:space="preserve">CPF: </w:delText>
              </w:r>
            </w:del>
          </w:p>
        </w:tc>
        <w:tc>
          <w:tcPr>
            <w:tcW w:w="567" w:type="dxa"/>
          </w:tcPr>
          <w:p w14:paraId="3CAA3C03" w14:textId="77777777" w:rsidR="00D86E5B" w:rsidRPr="00417FDB" w:rsidRDefault="00D86E5B" w:rsidP="00D86E5B">
            <w:pPr>
              <w:spacing w:after="0" w:line="320" w:lineRule="exact"/>
              <w:rPr>
                <w:rFonts w:ascii="Verdana" w:hAnsi="Verdana"/>
                <w:sz w:val="20"/>
              </w:rPr>
            </w:pPr>
          </w:p>
        </w:tc>
        <w:tc>
          <w:tcPr>
            <w:tcW w:w="4253" w:type="dxa"/>
            <w:tcBorders>
              <w:top w:val="single" w:sz="6" w:space="0" w:color="auto"/>
            </w:tcBorders>
          </w:tcPr>
          <w:p w14:paraId="1191DE32" w14:textId="77777777" w:rsidR="00D86E5B" w:rsidRPr="00AE15B1" w:rsidRDefault="00D86E5B" w:rsidP="00D86E5B">
            <w:pPr>
              <w:tabs>
                <w:tab w:val="left" w:pos="709"/>
              </w:tabs>
              <w:spacing w:line="320" w:lineRule="exact"/>
              <w:ind w:right="141"/>
              <w:rPr>
                <w:ins w:id="265" w:author="Rose Souza" w:date="2021-06-12T01:19:00Z"/>
                <w:rFonts w:ascii="Verdana" w:hAnsi="Verdana"/>
                <w:bCs/>
                <w:sz w:val="20"/>
              </w:rPr>
            </w:pPr>
            <w:ins w:id="266" w:author="Rose Souza" w:date="2021-06-12T01:19:00Z">
              <w:r w:rsidRPr="00417FDB">
                <w:rPr>
                  <w:rFonts w:ascii="Verdana" w:hAnsi="Verdana"/>
                  <w:sz w:val="20"/>
                </w:rPr>
                <w:t>Nome:</w:t>
              </w:r>
              <w:r>
                <w:rPr>
                  <w:rFonts w:ascii="Verdana" w:hAnsi="Verdana"/>
                  <w:sz w:val="20"/>
                </w:rPr>
                <w:t xml:space="preserve"> </w:t>
              </w:r>
              <w:r w:rsidRPr="006258BC">
                <w:rPr>
                  <w:rFonts w:ascii="Verdana" w:hAnsi="Verdana" w:cs="Arial"/>
                  <w:sz w:val="20"/>
                </w:rPr>
                <w:t>MARCOS RIBEIRO DO VALLE NETO</w:t>
              </w:r>
              <w:r w:rsidRPr="00417FDB">
                <w:rPr>
                  <w:rFonts w:ascii="Verdana" w:hAnsi="Verdana"/>
                  <w:sz w:val="20"/>
                </w:rPr>
                <w:br/>
              </w:r>
              <w:r>
                <w:rPr>
                  <w:rFonts w:ascii="Verdana" w:hAnsi="Verdana"/>
                  <w:sz w:val="20"/>
                </w:rPr>
                <w:t>Cargo: Diretor</w:t>
              </w:r>
            </w:ins>
          </w:p>
          <w:p w14:paraId="51F2C8B8" w14:textId="2405DE63" w:rsidR="00D86E5B" w:rsidDel="00CC6BFA" w:rsidRDefault="00D86E5B" w:rsidP="00D86E5B">
            <w:pPr>
              <w:spacing w:after="0" w:line="320" w:lineRule="exact"/>
              <w:jc w:val="left"/>
              <w:rPr>
                <w:del w:id="267" w:author="Rose Souza" w:date="2021-06-12T01:19:00Z"/>
                <w:rFonts w:ascii="Verdana" w:hAnsi="Verdana"/>
                <w:sz w:val="20"/>
              </w:rPr>
            </w:pPr>
            <w:ins w:id="268" w:author="Rose Souza" w:date="2021-06-12T01:19:00Z">
              <w:r w:rsidRPr="00417FDB">
                <w:rPr>
                  <w:rFonts w:ascii="Verdana" w:hAnsi="Verdana"/>
                  <w:sz w:val="20"/>
                </w:rPr>
                <w:t>C</w:t>
              </w:r>
              <w:r>
                <w:rPr>
                  <w:rFonts w:ascii="Verdana" w:hAnsi="Verdana"/>
                  <w:sz w:val="20"/>
                </w:rPr>
                <w:t>PF</w:t>
              </w:r>
              <w:r w:rsidRPr="00417FDB">
                <w:rPr>
                  <w:rFonts w:ascii="Verdana" w:hAnsi="Verdana"/>
                  <w:sz w:val="20"/>
                </w:rPr>
                <w:t>:</w:t>
              </w:r>
              <w:r>
                <w:rPr>
                  <w:rFonts w:ascii="Verdana" w:hAnsi="Verdana"/>
                  <w:sz w:val="20"/>
                </w:rPr>
                <w:t xml:space="preserve"> </w:t>
              </w:r>
              <w:r w:rsidRPr="006258BC">
                <w:rPr>
                  <w:rFonts w:ascii="Verdana" w:hAnsi="Verdana" w:cs="Arial"/>
                  <w:sz w:val="20"/>
                </w:rPr>
                <w:t>308.200.418-07</w:t>
              </w:r>
            </w:ins>
            <w:del w:id="269" w:author="Rose Souza" w:date="2021-06-12T01:19:00Z">
              <w:r w:rsidRPr="00417FDB" w:rsidDel="00CC6BFA">
                <w:rPr>
                  <w:rFonts w:ascii="Verdana" w:hAnsi="Verdana"/>
                  <w:sz w:val="20"/>
                </w:rPr>
                <w:delText>Nome:</w:delText>
              </w:r>
              <w:r w:rsidDel="00CC6BFA">
                <w:rPr>
                  <w:rFonts w:ascii="Verdana" w:hAnsi="Verdana"/>
                  <w:sz w:val="20"/>
                </w:rPr>
                <w:delText xml:space="preserve"> </w:delText>
              </w:r>
              <w:r w:rsidRPr="00417FDB" w:rsidDel="00CC6BFA">
                <w:rPr>
                  <w:rFonts w:ascii="Verdana" w:hAnsi="Verdana"/>
                  <w:sz w:val="20"/>
                </w:rPr>
                <w:br/>
              </w:r>
              <w:r w:rsidDel="00CC6BFA">
                <w:rPr>
                  <w:rFonts w:ascii="Verdana" w:hAnsi="Verdana"/>
                  <w:sz w:val="20"/>
                </w:rPr>
                <w:delText xml:space="preserve">Cargo: </w:delText>
              </w:r>
            </w:del>
          </w:p>
          <w:p w14:paraId="69CD1B53" w14:textId="18C325E7" w:rsidR="00D86E5B" w:rsidRPr="00417FDB" w:rsidRDefault="00D86E5B" w:rsidP="00D86E5B">
            <w:pPr>
              <w:spacing w:after="0" w:line="320" w:lineRule="exact"/>
              <w:jc w:val="left"/>
              <w:rPr>
                <w:rFonts w:ascii="Verdana" w:hAnsi="Verdana"/>
                <w:sz w:val="20"/>
              </w:rPr>
            </w:pPr>
            <w:del w:id="270" w:author="Rose Souza" w:date="2021-06-12T01:19:00Z">
              <w:r w:rsidRPr="00417FDB" w:rsidDel="00CC6BFA">
                <w:rPr>
                  <w:rFonts w:ascii="Verdana" w:hAnsi="Verdana"/>
                  <w:sz w:val="20"/>
                </w:rPr>
                <w:delText>C</w:delText>
              </w:r>
              <w:r w:rsidDel="00CC6BFA">
                <w:rPr>
                  <w:rFonts w:ascii="Verdana" w:hAnsi="Verdana"/>
                  <w:sz w:val="20"/>
                </w:rPr>
                <w:delText>PF</w:delText>
              </w:r>
              <w:r w:rsidRPr="00417FDB" w:rsidDel="00CC6BFA">
                <w:rPr>
                  <w:rFonts w:ascii="Verdana" w:hAnsi="Verdana"/>
                  <w:sz w:val="20"/>
                </w:rPr>
                <w:delText>:</w:delText>
              </w:r>
              <w:r w:rsidDel="00CC6BFA">
                <w:rPr>
                  <w:rFonts w:ascii="Verdana" w:hAnsi="Verdana"/>
                  <w:sz w:val="20"/>
                </w:rPr>
                <w:delText xml:space="preserve"> </w:delText>
              </w:r>
            </w:del>
          </w:p>
        </w:tc>
      </w:tr>
    </w:tbl>
    <w:p w14:paraId="5BA4123E" w14:textId="77777777" w:rsidR="00B41AC3" w:rsidRPr="00417FDB" w:rsidRDefault="00B41AC3" w:rsidP="00B41AC3">
      <w:pPr>
        <w:spacing w:after="0" w:line="320" w:lineRule="exact"/>
        <w:rPr>
          <w:rFonts w:ascii="Verdana" w:hAnsi="Verdana"/>
          <w:sz w:val="20"/>
        </w:rPr>
      </w:pPr>
    </w:p>
    <w:p w14:paraId="405CAED0" w14:textId="77777777" w:rsidR="00B41AC3" w:rsidRPr="00417FDB" w:rsidRDefault="00B41AC3" w:rsidP="00B41AC3">
      <w:pPr>
        <w:spacing w:after="200" w:line="276" w:lineRule="auto"/>
        <w:jc w:val="left"/>
        <w:rPr>
          <w:rFonts w:ascii="Verdana" w:hAnsi="Verdana"/>
          <w:sz w:val="20"/>
        </w:rPr>
      </w:pPr>
      <w:r w:rsidRPr="00417FDB">
        <w:rPr>
          <w:rFonts w:ascii="Verdana" w:hAnsi="Verdana"/>
          <w:sz w:val="20"/>
        </w:rPr>
        <w:br w:type="page"/>
      </w:r>
    </w:p>
    <w:p w14:paraId="0B54AAB4" w14:textId="0EBE8D49" w:rsidR="00DF0A41" w:rsidRPr="00417FDB" w:rsidRDefault="00DF0A41" w:rsidP="00DF0A41">
      <w:pPr>
        <w:spacing w:after="0" w:line="320" w:lineRule="exact"/>
        <w:rPr>
          <w:rFonts w:ascii="Verdana" w:hAnsi="Verdana"/>
          <w:i/>
          <w:sz w:val="20"/>
        </w:rPr>
      </w:pPr>
      <w:r w:rsidRPr="00417FDB">
        <w:rPr>
          <w:rFonts w:ascii="Verdana" w:hAnsi="Verdana"/>
          <w:i/>
          <w:sz w:val="20"/>
        </w:rPr>
        <w:lastRenderedPageBreak/>
        <w:t xml:space="preserve">Página de Assinatura do Instrumento Particular de Escritura de Emissão </w:t>
      </w:r>
      <w:r>
        <w:rPr>
          <w:rFonts w:ascii="Verdana" w:hAnsi="Verdana"/>
          <w:i/>
          <w:sz w:val="20"/>
        </w:rPr>
        <w:t>da Primeira Emissão</w:t>
      </w:r>
      <w:r w:rsidRPr="00417FDB">
        <w:rPr>
          <w:rFonts w:ascii="Verdana" w:hAnsi="Verdana"/>
          <w:i/>
          <w:sz w:val="20"/>
        </w:rPr>
        <w:t xml:space="preserve"> de Debêntures Simples, Não Conversíveis em Ações, em Série Única, da Espécie Quirografária, </w:t>
      </w:r>
      <w:r>
        <w:rPr>
          <w:rFonts w:ascii="Verdana" w:hAnsi="Verdana"/>
          <w:i/>
          <w:sz w:val="20"/>
        </w:rPr>
        <w:t>com Garantia</w:t>
      </w:r>
      <w:del w:id="271" w:author="Rose Souza" w:date="2021-06-12T00:32:00Z">
        <w:r w:rsidDel="00BE6F52">
          <w:rPr>
            <w:rFonts w:ascii="Verdana" w:hAnsi="Verdana"/>
            <w:i/>
            <w:sz w:val="20"/>
          </w:rPr>
          <w:delText>s</w:delText>
        </w:r>
      </w:del>
      <w:r>
        <w:rPr>
          <w:rFonts w:ascii="Verdana" w:hAnsi="Verdana"/>
          <w:i/>
          <w:sz w:val="20"/>
        </w:rPr>
        <w:t xml:space="preserve"> Adiciona</w:t>
      </w:r>
      <w:ins w:id="272" w:author="Rose Souza" w:date="2021-06-12T00:32:00Z">
        <w:r w:rsidR="00BE6F52">
          <w:rPr>
            <w:rFonts w:ascii="Verdana" w:hAnsi="Verdana"/>
            <w:i/>
            <w:sz w:val="20"/>
          </w:rPr>
          <w:t>l</w:t>
        </w:r>
      </w:ins>
      <w:del w:id="273" w:author="Rose Souza" w:date="2021-06-12T00:32:00Z">
        <w:r w:rsidDel="00BE6F52">
          <w:rPr>
            <w:rFonts w:ascii="Verdana" w:hAnsi="Verdana"/>
            <w:i/>
            <w:sz w:val="20"/>
          </w:rPr>
          <w:delText>is</w:delText>
        </w:r>
      </w:del>
      <w:del w:id="274" w:author="Rose Souza" w:date="2021-06-12T00:33:00Z">
        <w:r w:rsidDel="00BE6F52">
          <w:rPr>
            <w:rFonts w:ascii="Verdana" w:hAnsi="Verdana"/>
            <w:i/>
            <w:sz w:val="20"/>
          </w:rPr>
          <w:delText xml:space="preserve"> Real e</w:delText>
        </w:r>
      </w:del>
      <w:r>
        <w:rPr>
          <w:rFonts w:ascii="Verdana" w:hAnsi="Verdana"/>
          <w:i/>
          <w:sz w:val="20"/>
        </w:rPr>
        <w:t xml:space="preserve"> Fidejussória, </w:t>
      </w:r>
      <w:ins w:id="275" w:author="Rose Souza" w:date="2021-06-12T00:33:00Z">
        <w:r w:rsidR="00BE6F52">
          <w:rPr>
            <w:rFonts w:ascii="Verdana" w:hAnsi="Verdana"/>
            <w:i/>
            <w:sz w:val="20"/>
          </w:rPr>
          <w:t xml:space="preserve">a Ser Convolada Com Garantia Real Adicional, </w:t>
        </w:r>
      </w:ins>
      <w:r w:rsidRPr="00417FDB">
        <w:rPr>
          <w:rFonts w:ascii="Verdana" w:hAnsi="Verdana"/>
          <w:i/>
          <w:sz w:val="20"/>
        </w:rPr>
        <w:t xml:space="preserve">para Colocação Privada </w:t>
      </w:r>
      <w:r w:rsidRPr="006C685E">
        <w:rPr>
          <w:rFonts w:ascii="Verdana" w:hAnsi="Verdana"/>
          <w:i/>
          <w:sz w:val="20"/>
        </w:rPr>
        <w:t xml:space="preserve">da </w:t>
      </w:r>
      <w:r>
        <w:rPr>
          <w:rFonts w:ascii="Verdana" w:hAnsi="Verdana"/>
          <w:i/>
          <w:sz w:val="20"/>
        </w:rPr>
        <w:t xml:space="preserve">BWP </w:t>
      </w:r>
      <w:proofErr w:type="spellStart"/>
      <w:r>
        <w:rPr>
          <w:rFonts w:ascii="Verdana" w:hAnsi="Verdana"/>
          <w:i/>
          <w:sz w:val="20"/>
        </w:rPr>
        <w:t>Diase</w:t>
      </w:r>
      <w:proofErr w:type="spellEnd"/>
      <w:r>
        <w:rPr>
          <w:rFonts w:ascii="Verdana" w:hAnsi="Verdana"/>
          <w:i/>
          <w:sz w:val="20"/>
        </w:rPr>
        <w:t xml:space="preserve"> Empreendimento Imobiliário Extrema</w:t>
      </w:r>
      <w:r w:rsidRPr="006C685E">
        <w:rPr>
          <w:rFonts w:ascii="Verdana" w:hAnsi="Verdana"/>
          <w:i/>
          <w:sz w:val="20"/>
        </w:rPr>
        <w:t xml:space="preserve"> S.A.</w:t>
      </w:r>
    </w:p>
    <w:p w14:paraId="4A258006" w14:textId="77777777" w:rsidR="00DF0A41" w:rsidRPr="00417FDB" w:rsidRDefault="00DF0A41" w:rsidP="00DF0A41">
      <w:pPr>
        <w:spacing w:after="0" w:line="320" w:lineRule="exact"/>
        <w:rPr>
          <w:rFonts w:ascii="Verdana" w:hAnsi="Verdana"/>
          <w:sz w:val="20"/>
        </w:rPr>
      </w:pPr>
    </w:p>
    <w:p w14:paraId="1BAD4EB5" w14:textId="77777777" w:rsidR="00DF0A41" w:rsidRPr="00417FDB" w:rsidRDefault="00DF0A41" w:rsidP="00DF0A41">
      <w:pPr>
        <w:spacing w:after="0" w:line="320" w:lineRule="exact"/>
        <w:rPr>
          <w:rFonts w:ascii="Verdana" w:hAnsi="Verdana"/>
          <w:sz w:val="20"/>
        </w:rPr>
      </w:pPr>
    </w:p>
    <w:p w14:paraId="62B13823" w14:textId="77777777" w:rsidR="00DF0A41" w:rsidRPr="00C052D8" w:rsidRDefault="00DF0A41" w:rsidP="00DF0A41">
      <w:pPr>
        <w:spacing w:after="0" w:line="320" w:lineRule="exact"/>
        <w:jc w:val="center"/>
        <w:rPr>
          <w:rFonts w:ascii="Verdana" w:hAnsi="Verdana"/>
          <w:b/>
          <w:caps/>
          <w:snapToGrid w:val="0"/>
          <w:sz w:val="20"/>
        </w:rPr>
      </w:pPr>
      <w:r w:rsidRPr="003B7570">
        <w:rPr>
          <w:rFonts w:ascii="Verdana" w:hAnsi="Verdana"/>
          <w:b/>
          <w:bCs/>
          <w:sz w:val="20"/>
        </w:rPr>
        <w:t>DIASE INCORPORADORA E ADMINISTRADORA LTDA</w:t>
      </w:r>
      <w:r w:rsidRPr="00C052D8">
        <w:rPr>
          <w:rFonts w:ascii="Verdana" w:hAnsi="Verdana"/>
          <w:b/>
          <w:caps/>
          <w:snapToGrid w:val="0"/>
          <w:sz w:val="20"/>
        </w:rPr>
        <w:t>.</w:t>
      </w:r>
    </w:p>
    <w:p w14:paraId="43C3945F" w14:textId="77777777" w:rsidR="00DF0A41" w:rsidRPr="00417FDB" w:rsidRDefault="00DF0A41" w:rsidP="00DF0A41">
      <w:pPr>
        <w:spacing w:after="0" w:line="320" w:lineRule="exact"/>
        <w:jc w:val="center"/>
        <w:rPr>
          <w:rFonts w:ascii="Verdana" w:hAnsi="Verdana"/>
          <w:snapToGrid w:val="0"/>
          <w:sz w:val="20"/>
        </w:rPr>
      </w:pPr>
    </w:p>
    <w:p w14:paraId="411FCB71" w14:textId="77777777" w:rsidR="00DF0A41" w:rsidRPr="00417FDB" w:rsidRDefault="00DF0A41" w:rsidP="00DF0A41">
      <w:pPr>
        <w:spacing w:after="0" w:line="320" w:lineRule="exact"/>
        <w:jc w:val="center"/>
        <w:rPr>
          <w:rFonts w:ascii="Verdana" w:hAnsi="Verdana"/>
          <w:sz w:val="20"/>
        </w:rPr>
      </w:pPr>
    </w:p>
    <w:p w14:paraId="7BCC7A1A" w14:textId="77777777" w:rsidR="00DF0A41" w:rsidRPr="00417FDB" w:rsidRDefault="00DF0A41" w:rsidP="00DF0A41">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86E5B" w:rsidRPr="00417FDB" w14:paraId="544D7008" w14:textId="77777777" w:rsidTr="00691E19">
        <w:trPr>
          <w:cantSplit/>
        </w:trPr>
        <w:tc>
          <w:tcPr>
            <w:tcW w:w="4253" w:type="dxa"/>
            <w:tcBorders>
              <w:top w:val="single" w:sz="6" w:space="0" w:color="auto"/>
            </w:tcBorders>
          </w:tcPr>
          <w:p w14:paraId="07FAD465" w14:textId="77777777" w:rsidR="00D86E5B" w:rsidRDefault="00D86E5B" w:rsidP="00D86E5B">
            <w:pPr>
              <w:spacing w:after="0" w:line="320" w:lineRule="exact"/>
              <w:jc w:val="left"/>
              <w:rPr>
                <w:ins w:id="276" w:author="Rose Souza" w:date="2021-06-12T01:20:00Z"/>
                <w:rFonts w:ascii="Verdana" w:hAnsi="Verdana"/>
                <w:sz w:val="20"/>
              </w:rPr>
            </w:pPr>
            <w:ins w:id="277" w:author="Rose Souza" w:date="2021-06-12T01:20:00Z">
              <w:r w:rsidRPr="00417FDB">
                <w:rPr>
                  <w:rFonts w:ascii="Verdana" w:hAnsi="Verdana"/>
                  <w:sz w:val="20"/>
                </w:rPr>
                <w:t>Nome:</w:t>
              </w:r>
              <w:r>
                <w:rPr>
                  <w:rFonts w:ascii="Verdana" w:hAnsi="Verdana"/>
                  <w:sz w:val="20"/>
                </w:rPr>
                <w:t xml:space="preserve"> </w:t>
              </w:r>
              <w:r w:rsidRPr="002B5802">
                <w:rPr>
                  <w:rFonts w:ascii="Verdana" w:hAnsi="Verdana"/>
                  <w:sz w:val="20"/>
                </w:rPr>
                <w:t>SANDRA CRISTINA SIMOES SILVA</w:t>
              </w:r>
              <w:r w:rsidRPr="00417FDB">
                <w:rPr>
                  <w:rFonts w:ascii="Verdana" w:hAnsi="Verdana"/>
                  <w:sz w:val="20"/>
                </w:rPr>
                <w:br/>
                <w:t>Cargo:</w:t>
              </w:r>
              <w:r>
                <w:rPr>
                  <w:rFonts w:ascii="Verdana" w:hAnsi="Verdana"/>
                  <w:sz w:val="20"/>
                </w:rPr>
                <w:t xml:space="preserve"> Sócia-Administradora</w:t>
              </w:r>
            </w:ins>
          </w:p>
          <w:p w14:paraId="6E751F4B" w14:textId="3CB2EB1A" w:rsidR="00D86E5B" w:rsidDel="0025739E" w:rsidRDefault="00D86E5B" w:rsidP="00D86E5B">
            <w:pPr>
              <w:spacing w:after="0" w:line="320" w:lineRule="exact"/>
              <w:jc w:val="left"/>
              <w:rPr>
                <w:del w:id="278" w:author="Rose Souza" w:date="2021-06-12T01:20:00Z"/>
                <w:rFonts w:ascii="Verdana" w:hAnsi="Verdana"/>
                <w:sz w:val="20"/>
              </w:rPr>
            </w:pPr>
            <w:ins w:id="279" w:author="Rose Souza" w:date="2021-06-12T01:20:00Z">
              <w:r>
                <w:rPr>
                  <w:rFonts w:ascii="Verdana" w:hAnsi="Verdana"/>
                  <w:sz w:val="20"/>
                </w:rPr>
                <w:t xml:space="preserve">CPF: </w:t>
              </w:r>
              <w:r w:rsidRPr="00AE15B1">
                <w:rPr>
                  <w:rFonts w:ascii="Verdana" w:hAnsi="Verdana"/>
                  <w:sz w:val="20"/>
                </w:rPr>
                <w:t>034.756.068-79</w:t>
              </w:r>
            </w:ins>
            <w:del w:id="280" w:author="Rose Souza" w:date="2021-06-12T01:20:00Z">
              <w:r w:rsidRPr="00417FDB" w:rsidDel="0025739E">
                <w:rPr>
                  <w:rFonts w:ascii="Verdana" w:hAnsi="Verdana"/>
                  <w:sz w:val="20"/>
                </w:rPr>
                <w:delText>Nome:</w:delText>
              </w:r>
              <w:r w:rsidDel="0025739E">
                <w:rPr>
                  <w:rFonts w:ascii="Verdana" w:hAnsi="Verdana"/>
                  <w:sz w:val="20"/>
                </w:rPr>
                <w:delText xml:space="preserve"> </w:delText>
              </w:r>
              <w:r w:rsidRPr="00417FDB" w:rsidDel="0025739E">
                <w:rPr>
                  <w:rFonts w:ascii="Verdana" w:hAnsi="Verdana"/>
                  <w:sz w:val="20"/>
                </w:rPr>
                <w:br/>
                <w:delText>Cargo:</w:delText>
              </w:r>
              <w:r w:rsidDel="0025739E">
                <w:rPr>
                  <w:rFonts w:ascii="Verdana" w:hAnsi="Verdana"/>
                  <w:sz w:val="20"/>
                </w:rPr>
                <w:delText xml:space="preserve"> </w:delText>
              </w:r>
            </w:del>
          </w:p>
          <w:p w14:paraId="1E3E7729" w14:textId="7EB1D9BB" w:rsidR="00D86E5B" w:rsidRPr="00417FDB" w:rsidRDefault="00D86E5B" w:rsidP="00D86E5B">
            <w:pPr>
              <w:spacing w:after="0" w:line="320" w:lineRule="exact"/>
              <w:jc w:val="left"/>
              <w:rPr>
                <w:rFonts w:ascii="Verdana" w:hAnsi="Verdana"/>
                <w:sz w:val="20"/>
              </w:rPr>
            </w:pPr>
            <w:del w:id="281" w:author="Rose Souza" w:date="2021-06-12T01:20:00Z">
              <w:r w:rsidDel="0025739E">
                <w:rPr>
                  <w:rFonts w:ascii="Verdana" w:hAnsi="Verdana"/>
                  <w:sz w:val="20"/>
                </w:rPr>
                <w:delText xml:space="preserve">CPF: </w:delText>
              </w:r>
            </w:del>
          </w:p>
        </w:tc>
        <w:tc>
          <w:tcPr>
            <w:tcW w:w="567" w:type="dxa"/>
          </w:tcPr>
          <w:p w14:paraId="5D6E1D8F" w14:textId="77777777" w:rsidR="00D86E5B" w:rsidRPr="00417FDB" w:rsidRDefault="00D86E5B" w:rsidP="00D86E5B">
            <w:pPr>
              <w:spacing w:after="0" w:line="320" w:lineRule="exact"/>
              <w:rPr>
                <w:rFonts w:ascii="Verdana" w:hAnsi="Verdana"/>
                <w:sz w:val="20"/>
              </w:rPr>
            </w:pPr>
          </w:p>
        </w:tc>
        <w:tc>
          <w:tcPr>
            <w:tcW w:w="4253" w:type="dxa"/>
            <w:tcBorders>
              <w:top w:val="single" w:sz="6" w:space="0" w:color="auto"/>
            </w:tcBorders>
          </w:tcPr>
          <w:p w14:paraId="3EDCAD5C" w14:textId="77777777" w:rsidR="00D86E5B" w:rsidRDefault="00D86E5B" w:rsidP="00D86E5B">
            <w:pPr>
              <w:spacing w:after="0" w:line="320" w:lineRule="exact"/>
              <w:jc w:val="left"/>
              <w:rPr>
                <w:ins w:id="282" w:author="Rose Souza" w:date="2021-06-12T01:20:00Z"/>
                <w:rFonts w:ascii="Verdana" w:hAnsi="Verdana"/>
                <w:sz w:val="20"/>
              </w:rPr>
            </w:pPr>
            <w:ins w:id="283" w:author="Rose Souza" w:date="2021-06-12T01:20:00Z">
              <w:r w:rsidRPr="00417FDB">
                <w:rPr>
                  <w:rFonts w:ascii="Verdana" w:hAnsi="Verdana"/>
                  <w:sz w:val="20"/>
                </w:rPr>
                <w:t>Nome:</w:t>
              </w:r>
              <w:r>
                <w:rPr>
                  <w:rFonts w:ascii="Verdana" w:hAnsi="Verdana"/>
                  <w:sz w:val="20"/>
                </w:rPr>
                <w:t xml:space="preserve"> </w:t>
              </w:r>
              <w:r w:rsidRPr="002B5802">
                <w:rPr>
                  <w:rFonts w:ascii="Verdana" w:hAnsi="Verdana"/>
                  <w:sz w:val="20"/>
                </w:rPr>
                <w:t>JOSE CELSO DIAS DA SILVA</w:t>
              </w:r>
              <w:r w:rsidRPr="00417FDB">
                <w:rPr>
                  <w:rFonts w:ascii="Verdana" w:hAnsi="Verdana"/>
                  <w:sz w:val="20"/>
                </w:rPr>
                <w:br/>
              </w:r>
              <w:r>
                <w:rPr>
                  <w:rFonts w:ascii="Verdana" w:hAnsi="Verdana"/>
                  <w:sz w:val="20"/>
                </w:rPr>
                <w:t xml:space="preserve">Cargo: </w:t>
              </w:r>
              <w:proofErr w:type="spellStart"/>
              <w:r>
                <w:rPr>
                  <w:rFonts w:ascii="Verdana" w:hAnsi="Verdana"/>
                  <w:sz w:val="20"/>
                </w:rPr>
                <w:t>Sócio-Administrador</w:t>
              </w:r>
              <w:proofErr w:type="spellEnd"/>
            </w:ins>
          </w:p>
          <w:p w14:paraId="6470E398" w14:textId="32F37E36" w:rsidR="00D86E5B" w:rsidDel="0025739E" w:rsidRDefault="00D86E5B" w:rsidP="00D86E5B">
            <w:pPr>
              <w:spacing w:after="0" w:line="320" w:lineRule="exact"/>
              <w:jc w:val="left"/>
              <w:rPr>
                <w:del w:id="284" w:author="Rose Souza" w:date="2021-06-12T01:20:00Z"/>
                <w:rFonts w:ascii="Verdana" w:hAnsi="Verdana"/>
                <w:sz w:val="20"/>
              </w:rPr>
            </w:pPr>
            <w:ins w:id="285" w:author="Rose Souza" w:date="2021-06-12T01:20:00Z">
              <w:r w:rsidRPr="00417FDB">
                <w:rPr>
                  <w:rFonts w:ascii="Verdana" w:hAnsi="Verdana"/>
                  <w:sz w:val="20"/>
                </w:rPr>
                <w:t>C</w:t>
              </w:r>
              <w:r>
                <w:rPr>
                  <w:rFonts w:ascii="Verdana" w:hAnsi="Verdana"/>
                  <w:sz w:val="20"/>
                </w:rPr>
                <w:t>PF</w:t>
              </w:r>
              <w:r w:rsidRPr="00417FDB">
                <w:rPr>
                  <w:rFonts w:ascii="Verdana" w:hAnsi="Verdana"/>
                  <w:sz w:val="20"/>
                </w:rPr>
                <w:t>:</w:t>
              </w:r>
              <w:r>
                <w:rPr>
                  <w:rFonts w:ascii="Verdana" w:hAnsi="Verdana"/>
                  <w:sz w:val="20"/>
                </w:rPr>
                <w:t xml:space="preserve"> </w:t>
              </w:r>
              <w:r w:rsidRPr="002B5802">
                <w:rPr>
                  <w:rFonts w:ascii="Verdana" w:hAnsi="Verdana"/>
                  <w:sz w:val="20"/>
                </w:rPr>
                <w:t>934.789.098-72</w:t>
              </w:r>
            </w:ins>
            <w:del w:id="286" w:author="Rose Souza" w:date="2021-06-12T01:20:00Z">
              <w:r w:rsidRPr="00417FDB" w:rsidDel="0025739E">
                <w:rPr>
                  <w:rFonts w:ascii="Verdana" w:hAnsi="Verdana"/>
                  <w:sz w:val="20"/>
                </w:rPr>
                <w:delText>Nome:</w:delText>
              </w:r>
              <w:r w:rsidDel="0025739E">
                <w:rPr>
                  <w:rFonts w:ascii="Verdana" w:hAnsi="Verdana"/>
                  <w:sz w:val="20"/>
                </w:rPr>
                <w:delText xml:space="preserve"> </w:delText>
              </w:r>
              <w:r w:rsidRPr="00417FDB" w:rsidDel="0025739E">
                <w:rPr>
                  <w:rFonts w:ascii="Verdana" w:hAnsi="Verdana"/>
                  <w:sz w:val="20"/>
                </w:rPr>
                <w:br/>
              </w:r>
              <w:r w:rsidDel="0025739E">
                <w:rPr>
                  <w:rFonts w:ascii="Verdana" w:hAnsi="Verdana"/>
                  <w:sz w:val="20"/>
                </w:rPr>
                <w:delText xml:space="preserve">Cargo: </w:delText>
              </w:r>
            </w:del>
          </w:p>
          <w:p w14:paraId="59D82698" w14:textId="41824D4F" w:rsidR="00D86E5B" w:rsidRPr="00417FDB" w:rsidRDefault="00D86E5B" w:rsidP="00D86E5B">
            <w:pPr>
              <w:spacing w:after="0" w:line="320" w:lineRule="exact"/>
              <w:jc w:val="left"/>
              <w:rPr>
                <w:rFonts w:ascii="Verdana" w:hAnsi="Verdana"/>
                <w:sz w:val="20"/>
              </w:rPr>
            </w:pPr>
            <w:del w:id="287" w:author="Rose Souza" w:date="2021-06-12T01:20:00Z">
              <w:r w:rsidRPr="00417FDB" w:rsidDel="0025739E">
                <w:rPr>
                  <w:rFonts w:ascii="Verdana" w:hAnsi="Verdana"/>
                  <w:sz w:val="20"/>
                </w:rPr>
                <w:delText>C</w:delText>
              </w:r>
              <w:r w:rsidDel="0025739E">
                <w:rPr>
                  <w:rFonts w:ascii="Verdana" w:hAnsi="Verdana"/>
                  <w:sz w:val="20"/>
                </w:rPr>
                <w:delText>PF</w:delText>
              </w:r>
              <w:r w:rsidRPr="00417FDB" w:rsidDel="0025739E">
                <w:rPr>
                  <w:rFonts w:ascii="Verdana" w:hAnsi="Verdana"/>
                  <w:sz w:val="20"/>
                </w:rPr>
                <w:delText>:</w:delText>
              </w:r>
              <w:r w:rsidDel="0025739E">
                <w:rPr>
                  <w:rFonts w:ascii="Verdana" w:hAnsi="Verdana"/>
                  <w:sz w:val="20"/>
                </w:rPr>
                <w:delText xml:space="preserve"> </w:delText>
              </w:r>
            </w:del>
          </w:p>
        </w:tc>
      </w:tr>
    </w:tbl>
    <w:p w14:paraId="39CFC271" w14:textId="77777777" w:rsidR="00DF0A41" w:rsidRDefault="00DF0A41" w:rsidP="00DF0A41">
      <w:pPr>
        <w:spacing w:after="200" w:line="276" w:lineRule="auto"/>
        <w:jc w:val="left"/>
        <w:rPr>
          <w:rFonts w:ascii="Verdana" w:hAnsi="Verdana"/>
          <w:sz w:val="20"/>
        </w:rPr>
      </w:pPr>
    </w:p>
    <w:p w14:paraId="7263333A" w14:textId="77777777" w:rsidR="00DF0A41" w:rsidRDefault="00DF0A41" w:rsidP="00DF0A41">
      <w:pPr>
        <w:spacing w:after="200" w:line="276" w:lineRule="auto"/>
        <w:jc w:val="left"/>
        <w:rPr>
          <w:rFonts w:ascii="Verdana" w:hAnsi="Verdana"/>
          <w:sz w:val="20"/>
        </w:rPr>
      </w:pPr>
    </w:p>
    <w:p w14:paraId="62B13187" w14:textId="77777777" w:rsidR="00DF0A41" w:rsidRDefault="00DF0A41" w:rsidP="00DF0A41">
      <w:pPr>
        <w:spacing w:after="200" w:line="276" w:lineRule="auto"/>
        <w:jc w:val="left"/>
        <w:rPr>
          <w:rFonts w:ascii="Verdana" w:hAnsi="Verdana"/>
          <w:sz w:val="20"/>
        </w:rPr>
      </w:pPr>
      <w:r>
        <w:rPr>
          <w:rFonts w:ascii="Verdana" w:hAnsi="Verdana"/>
          <w:sz w:val="20"/>
        </w:rPr>
        <w:br w:type="page"/>
      </w:r>
    </w:p>
    <w:p w14:paraId="42C5F2D1" w14:textId="567C1BC9" w:rsidR="00DF0A41" w:rsidRPr="00417FDB" w:rsidRDefault="00DF0A41" w:rsidP="00DF0A41">
      <w:pPr>
        <w:spacing w:after="0" w:line="320" w:lineRule="exact"/>
        <w:rPr>
          <w:rFonts w:ascii="Verdana" w:hAnsi="Verdana"/>
          <w:i/>
          <w:sz w:val="20"/>
        </w:rPr>
      </w:pPr>
      <w:r w:rsidRPr="00417FDB">
        <w:rPr>
          <w:rFonts w:ascii="Verdana" w:hAnsi="Verdana"/>
          <w:i/>
          <w:sz w:val="20"/>
        </w:rPr>
        <w:lastRenderedPageBreak/>
        <w:t xml:space="preserve">Página de Assinatura do Instrumento Particular de Escritura de Emissão </w:t>
      </w:r>
      <w:r>
        <w:rPr>
          <w:rFonts w:ascii="Verdana" w:hAnsi="Verdana"/>
          <w:i/>
          <w:sz w:val="20"/>
        </w:rPr>
        <w:t>da Primeira Emissão</w:t>
      </w:r>
      <w:r w:rsidRPr="00417FDB">
        <w:rPr>
          <w:rFonts w:ascii="Verdana" w:hAnsi="Verdana"/>
          <w:i/>
          <w:sz w:val="20"/>
        </w:rPr>
        <w:t xml:space="preserve"> de Debêntures Simples, Não Conversíveis em Ações, em Série Única, da Espécie Quirografária, </w:t>
      </w:r>
      <w:r>
        <w:rPr>
          <w:rFonts w:ascii="Verdana" w:hAnsi="Verdana"/>
          <w:i/>
          <w:sz w:val="20"/>
        </w:rPr>
        <w:t>com Garantia</w:t>
      </w:r>
      <w:del w:id="288" w:author="Rose Souza" w:date="2021-06-12T00:33:00Z">
        <w:r w:rsidDel="00BE6F52">
          <w:rPr>
            <w:rFonts w:ascii="Verdana" w:hAnsi="Verdana"/>
            <w:i/>
            <w:sz w:val="20"/>
          </w:rPr>
          <w:delText>s</w:delText>
        </w:r>
      </w:del>
      <w:r>
        <w:rPr>
          <w:rFonts w:ascii="Verdana" w:hAnsi="Verdana"/>
          <w:i/>
          <w:sz w:val="20"/>
        </w:rPr>
        <w:t xml:space="preserve"> </w:t>
      </w:r>
      <w:del w:id="289" w:author="Rose Souza" w:date="2021-06-12T00:33:00Z">
        <w:r w:rsidDel="00BE6F52">
          <w:rPr>
            <w:rFonts w:ascii="Verdana" w:hAnsi="Verdana"/>
            <w:i/>
            <w:sz w:val="20"/>
          </w:rPr>
          <w:delText>Adicionais Real e</w:delText>
        </w:r>
      </w:del>
      <w:r>
        <w:rPr>
          <w:rFonts w:ascii="Verdana" w:hAnsi="Verdana"/>
          <w:i/>
          <w:sz w:val="20"/>
        </w:rPr>
        <w:t xml:space="preserve"> Fidejussória,</w:t>
      </w:r>
      <w:ins w:id="290" w:author="Rose Souza" w:date="2021-06-12T00:33:00Z">
        <w:r w:rsidR="00BE6F52">
          <w:rPr>
            <w:rFonts w:ascii="Verdana" w:hAnsi="Verdana"/>
            <w:i/>
            <w:sz w:val="20"/>
          </w:rPr>
          <w:t xml:space="preserve"> a Ser Convolada Com Garantia Real Adicional,</w:t>
        </w:r>
      </w:ins>
      <w:r>
        <w:rPr>
          <w:rFonts w:ascii="Verdana" w:hAnsi="Verdana"/>
          <w:i/>
          <w:sz w:val="20"/>
        </w:rPr>
        <w:t xml:space="preserve"> </w:t>
      </w:r>
      <w:r w:rsidRPr="00417FDB">
        <w:rPr>
          <w:rFonts w:ascii="Verdana" w:hAnsi="Verdana"/>
          <w:i/>
          <w:sz w:val="20"/>
        </w:rPr>
        <w:t xml:space="preserve">para Colocação Privada </w:t>
      </w:r>
      <w:r w:rsidRPr="006C685E">
        <w:rPr>
          <w:rFonts w:ascii="Verdana" w:hAnsi="Verdana"/>
          <w:i/>
          <w:sz w:val="20"/>
        </w:rPr>
        <w:t xml:space="preserve">da </w:t>
      </w:r>
      <w:r>
        <w:rPr>
          <w:rFonts w:ascii="Verdana" w:hAnsi="Verdana"/>
          <w:i/>
          <w:sz w:val="20"/>
        </w:rPr>
        <w:t xml:space="preserve">BWP </w:t>
      </w:r>
      <w:proofErr w:type="spellStart"/>
      <w:r>
        <w:rPr>
          <w:rFonts w:ascii="Verdana" w:hAnsi="Verdana"/>
          <w:i/>
          <w:sz w:val="20"/>
        </w:rPr>
        <w:t>Diase</w:t>
      </w:r>
      <w:proofErr w:type="spellEnd"/>
      <w:r>
        <w:rPr>
          <w:rFonts w:ascii="Verdana" w:hAnsi="Verdana"/>
          <w:i/>
          <w:sz w:val="20"/>
        </w:rPr>
        <w:t xml:space="preserve"> Empreendimento Imobiliário Extrema</w:t>
      </w:r>
      <w:r w:rsidRPr="006C685E">
        <w:rPr>
          <w:rFonts w:ascii="Verdana" w:hAnsi="Verdana"/>
          <w:i/>
          <w:sz w:val="20"/>
        </w:rPr>
        <w:t xml:space="preserve"> S.A.</w:t>
      </w:r>
    </w:p>
    <w:p w14:paraId="3F010F8C" w14:textId="77777777" w:rsidR="00DF0A41" w:rsidRPr="00417FDB" w:rsidRDefault="00DF0A41" w:rsidP="00DF0A41">
      <w:pPr>
        <w:spacing w:after="0" w:line="320" w:lineRule="exact"/>
        <w:rPr>
          <w:rFonts w:ascii="Verdana" w:hAnsi="Verdana"/>
          <w:sz w:val="20"/>
        </w:rPr>
      </w:pPr>
    </w:p>
    <w:p w14:paraId="26BE3C9C" w14:textId="77777777" w:rsidR="00DF0A41" w:rsidRPr="00417FDB" w:rsidRDefault="00DF0A41" w:rsidP="00DF0A41">
      <w:pPr>
        <w:spacing w:after="0" w:line="320" w:lineRule="exact"/>
        <w:rPr>
          <w:rFonts w:ascii="Verdana" w:hAnsi="Verdana"/>
          <w:sz w:val="20"/>
        </w:rPr>
      </w:pPr>
    </w:p>
    <w:p w14:paraId="6B2802D6" w14:textId="77777777" w:rsidR="00DF0A41" w:rsidRPr="00C052D8" w:rsidRDefault="00DF0A41" w:rsidP="00DF0A41">
      <w:pPr>
        <w:spacing w:after="0" w:line="320" w:lineRule="exact"/>
        <w:jc w:val="center"/>
        <w:rPr>
          <w:rFonts w:ascii="Verdana" w:hAnsi="Verdana"/>
          <w:b/>
          <w:caps/>
          <w:snapToGrid w:val="0"/>
          <w:sz w:val="20"/>
        </w:rPr>
      </w:pPr>
      <w:r w:rsidRPr="003B7570">
        <w:rPr>
          <w:rFonts w:ascii="Verdana" w:hAnsi="Verdana"/>
          <w:b/>
          <w:bCs/>
          <w:sz w:val="20"/>
        </w:rPr>
        <w:t>BLACKWALL PARTNERS ASSESSORIA E PARTICIPAÇÕES LTDA</w:t>
      </w:r>
      <w:r w:rsidRPr="00C052D8">
        <w:rPr>
          <w:rFonts w:ascii="Verdana" w:hAnsi="Verdana"/>
          <w:b/>
          <w:caps/>
          <w:snapToGrid w:val="0"/>
          <w:sz w:val="20"/>
        </w:rPr>
        <w:t>.</w:t>
      </w:r>
    </w:p>
    <w:p w14:paraId="7901C798" w14:textId="77777777" w:rsidR="00DF0A41" w:rsidRPr="00417FDB" w:rsidRDefault="00DF0A41" w:rsidP="00DF0A41">
      <w:pPr>
        <w:spacing w:after="0" w:line="320" w:lineRule="exact"/>
        <w:jc w:val="center"/>
        <w:rPr>
          <w:rFonts w:ascii="Verdana" w:hAnsi="Verdana"/>
          <w:snapToGrid w:val="0"/>
          <w:sz w:val="20"/>
        </w:rPr>
      </w:pPr>
    </w:p>
    <w:p w14:paraId="54531C29" w14:textId="77777777" w:rsidR="00DF0A41" w:rsidRPr="00417FDB" w:rsidRDefault="00DF0A41" w:rsidP="00DF0A41">
      <w:pPr>
        <w:spacing w:after="0" w:line="320" w:lineRule="exact"/>
        <w:jc w:val="center"/>
        <w:rPr>
          <w:rFonts w:ascii="Verdana" w:hAnsi="Verdana"/>
          <w:sz w:val="20"/>
        </w:rPr>
      </w:pPr>
    </w:p>
    <w:p w14:paraId="136C3A2C" w14:textId="77777777" w:rsidR="00DF0A41" w:rsidRPr="00417FDB" w:rsidRDefault="00DF0A41" w:rsidP="00DF0A41">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F0A41" w:rsidRPr="00417FDB" w14:paraId="027A946D" w14:textId="77777777" w:rsidTr="00691E19">
        <w:trPr>
          <w:cantSplit/>
        </w:trPr>
        <w:tc>
          <w:tcPr>
            <w:tcW w:w="4253" w:type="dxa"/>
            <w:tcBorders>
              <w:top w:val="single" w:sz="6" w:space="0" w:color="auto"/>
            </w:tcBorders>
          </w:tcPr>
          <w:p w14:paraId="6F660FE4" w14:textId="77777777" w:rsidR="00D86E5B" w:rsidRDefault="00D86E5B" w:rsidP="00D86E5B">
            <w:pPr>
              <w:spacing w:after="0" w:line="320" w:lineRule="exact"/>
              <w:jc w:val="left"/>
              <w:rPr>
                <w:ins w:id="291" w:author="Rose Souza" w:date="2021-06-12T01:20:00Z"/>
                <w:rFonts w:ascii="Verdana" w:hAnsi="Verdana"/>
                <w:sz w:val="20"/>
              </w:rPr>
            </w:pPr>
            <w:ins w:id="292" w:author="Rose Souza" w:date="2021-06-12T01:20:00Z">
              <w:r w:rsidRPr="00417FDB">
                <w:rPr>
                  <w:rFonts w:ascii="Verdana" w:hAnsi="Verdana"/>
                  <w:sz w:val="20"/>
                </w:rPr>
                <w:t>Nome:</w:t>
              </w:r>
              <w:r>
                <w:rPr>
                  <w:rFonts w:ascii="Verdana" w:hAnsi="Verdana"/>
                  <w:sz w:val="20"/>
                </w:rPr>
                <w:t xml:space="preserve">  </w:t>
              </w:r>
              <w:r w:rsidRPr="006258BC">
                <w:rPr>
                  <w:rFonts w:ascii="Verdana" w:hAnsi="Verdana" w:cs="Arial"/>
                  <w:sz w:val="20"/>
                </w:rPr>
                <w:t>BERNARDO GIUSTI WERNECK CORTES:</w:t>
              </w:r>
              <w:r w:rsidRPr="00417FDB">
                <w:rPr>
                  <w:rFonts w:ascii="Verdana" w:hAnsi="Verdana"/>
                  <w:sz w:val="20"/>
                </w:rPr>
                <w:br/>
              </w:r>
              <w:r>
                <w:rPr>
                  <w:rFonts w:ascii="Verdana" w:hAnsi="Verdana"/>
                  <w:sz w:val="20"/>
                </w:rPr>
                <w:t xml:space="preserve">Cargo: </w:t>
              </w:r>
            </w:ins>
          </w:p>
          <w:p w14:paraId="3A006554" w14:textId="397CA3CD" w:rsidR="00DF0A41" w:rsidDel="00D86E5B" w:rsidRDefault="00D86E5B" w:rsidP="00D86E5B">
            <w:pPr>
              <w:spacing w:after="0" w:line="320" w:lineRule="exact"/>
              <w:jc w:val="left"/>
              <w:rPr>
                <w:del w:id="293" w:author="Rose Souza" w:date="2021-06-12T01:20:00Z"/>
                <w:rFonts w:ascii="Verdana" w:hAnsi="Verdana"/>
                <w:sz w:val="20"/>
              </w:rPr>
            </w:pPr>
            <w:ins w:id="294" w:author="Rose Souza" w:date="2021-06-12T01:20:00Z">
              <w:r w:rsidRPr="00417FDB">
                <w:rPr>
                  <w:rFonts w:ascii="Verdana" w:hAnsi="Verdana"/>
                  <w:sz w:val="20"/>
                </w:rPr>
                <w:t>C</w:t>
              </w:r>
              <w:r>
                <w:rPr>
                  <w:rFonts w:ascii="Verdana" w:hAnsi="Verdana"/>
                  <w:sz w:val="20"/>
                </w:rPr>
                <w:t>PF</w:t>
              </w:r>
              <w:r w:rsidRPr="00417FDB">
                <w:rPr>
                  <w:rFonts w:ascii="Verdana" w:hAnsi="Verdana"/>
                  <w:sz w:val="20"/>
                </w:rPr>
                <w:t>:</w:t>
              </w:r>
              <w:r>
                <w:rPr>
                  <w:rFonts w:ascii="Verdana" w:hAnsi="Verdana"/>
                  <w:sz w:val="20"/>
                </w:rPr>
                <w:t xml:space="preserve">  </w:t>
              </w:r>
              <w:r w:rsidRPr="006258BC">
                <w:rPr>
                  <w:rFonts w:ascii="Verdana" w:hAnsi="Verdana" w:cs="Arial"/>
                  <w:sz w:val="20"/>
                </w:rPr>
                <w:t>013.384.316-50</w:t>
              </w:r>
            </w:ins>
            <w:del w:id="295" w:author="Rose Souza" w:date="2021-06-12T01:20:00Z">
              <w:r w:rsidR="00DF0A41" w:rsidRPr="00417FDB" w:rsidDel="00D86E5B">
                <w:rPr>
                  <w:rFonts w:ascii="Verdana" w:hAnsi="Verdana"/>
                  <w:sz w:val="20"/>
                </w:rPr>
                <w:delText>Nome:</w:delText>
              </w:r>
              <w:r w:rsidR="00DF0A41" w:rsidDel="00D86E5B">
                <w:rPr>
                  <w:rFonts w:ascii="Verdana" w:hAnsi="Verdana"/>
                  <w:sz w:val="20"/>
                </w:rPr>
                <w:delText xml:space="preserve"> </w:delText>
              </w:r>
              <w:r w:rsidR="00DF0A41" w:rsidRPr="00417FDB" w:rsidDel="00D86E5B">
                <w:rPr>
                  <w:rFonts w:ascii="Verdana" w:hAnsi="Verdana"/>
                  <w:sz w:val="20"/>
                </w:rPr>
                <w:br/>
                <w:delText>Cargo:</w:delText>
              </w:r>
              <w:r w:rsidR="00DF0A41" w:rsidDel="00D86E5B">
                <w:rPr>
                  <w:rFonts w:ascii="Verdana" w:hAnsi="Verdana"/>
                  <w:sz w:val="20"/>
                </w:rPr>
                <w:delText xml:space="preserve"> </w:delText>
              </w:r>
            </w:del>
          </w:p>
          <w:p w14:paraId="3C3C1BF6" w14:textId="55D1DF08" w:rsidR="00DF0A41" w:rsidRPr="00417FDB" w:rsidRDefault="00DF0A41" w:rsidP="00691E19">
            <w:pPr>
              <w:spacing w:after="0" w:line="320" w:lineRule="exact"/>
              <w:jc w:val="left"/>
              <w:rPr>
                <w:rFonts w:ascii="Verdana" w:hAnsi="Verdana"/>
                <w:sz w:val="20"/>
              </w:rPr>
            </w:pPr>
            <w:del w:id="296" w:author="Rose Souza" w:date="2021-06-12T01:20:00Z">
              <w:r w:rsidDel="00D86E5B">
                <w:rPr>
                  <w:rFonts w:ascii="Verdana" w:hAnsi="Verdana"/>
                  <w:sz w:val="20"/>
                </w:rPr>
                <w:delText xml:space="preserve">CPF: </w:delText>
              </w:r>
            </w:del>
          </w:p>
        </w:tc>
        <w:tc>
          <w:tcPr>
            <w:tcW w:w="567" w:type="dxa"/>
          </w:tcPr>
          <w:p w14:paraId="69097B0A" w14:textId="77777777" w:rsidR="00DF0A41" w:rsidRPr="00417FDB" w:rsidRDefault="00DF0A41" w:rsidP="00691E19">
            <w:pPr>
              <w:spacing w:after="0" w:line="320" w:lineRule="exact"/>
              <w:rPr>
                <w:rFonts w:ascii="Verdana" w:hAnsi="Verdana"/>
                <w:sz w:val="20"/>
              </w:rPr>
            </w:pPr>
          </w:p>
        </w:tc>
        <w:tc>
          <w:tcPr>
            <w:tcW w:w="4253" w:type="dxa"/>
            <w:tcBorders>
              <w:top w:val="single" w:sz="6" w:space="0" w:color="auto"/>
            </w:tcBorders>
          </w:tcPr>
          <w:p w14:paraId="38DF5940" w14:textId="77777777" w:rsidR="00D86E5B" w:rsidRDefault="00D86E5B" w:rsidP="00D86E5B">
            <w:pPr>
              <w:spacing w:after="0" w:line="320" w:lineRule="exact"/>
              <w:jc w:val="left"/>
              <w:rPr>
                <w:ins w:id="297" w:author="Rose Souza" w:date="2021-06-12T01:20:00Z"/>
                <w:rFonts w:ascii="Verdana" w:hAnsi="Verdana"/>
                <w:sz w:val="20"/>
              </w:rPr>
            </w:pPr>
            <w:ins w:id="298" w:author="Rose Souza" w:date="2021-06-12T01:20:00Z">
              <w:r w:rsidRPr="00417FDB">
                <w:rPr>
                  <w:rFonts w:ascii="Verdana" w:hAnsi="Verdana"/>
                  <w:sz w:val="20"/>
                </w:rPr>
                <w:t>Nome:</w:t>
              </w:r>
              <w:r>
                <w:rPr>
                  <w:rFonts w:ascii="Verdana" w:hAnsi="Verdana"/>
                  <w:sz w:val="20"/>
                </w:rPr>
                <w:t xml:space="preserve">  </w:t>
              </w:r>
              <w:r w:rsidRPr="006258BC">
                <w:rPr>
                  <w:rFonts w:ascii="Verdana" w:hAnsi="Verdana" w:cs="Arial"/>
                  <w:sz w:val="20"/>
                </w:rPr>
                <w:t>BERNARDO GIUSTI WERNECK CORTES:</w:t>
              </w:r>
              <w:r w:rsidRPr="00417FDB">
                <w:rPr>
                  <w:rFonts w:ascii="Verdana" w:hAnsi="Verdana"/>
                  <w:sz w:val="20"/>
                </w:rPr>
                <w:br/>
              </w:r>
              <w:r>
                <w:rPr>
                  <w:rFonts w:ascii="Verdana" w:hAnsi="Verdana"/>
                  <w:sz w:val="20"/>
                </w:rPr>
                <w:t xml:space="preserve">Cargo: </w:t>
              </w:r>
            </w:ins>
          </w:p>
          <w:p w14:paraId="2BC22432" w14:textId="6B6FC3D7" w:rsidR="00DF0A41" w:rsidDel="00D86E5B" w:rsidRDefault="00D86E5B" w:rsidP="00D86E5B">
            <w:pPr>
              <w:spacing w:after="0" w:line="320" w:lineRule="exact"/>
              <w:jc w:val="left"/>
              <w:rPr>
                <w:del w:id="299" w:author="Rose Souza" w:date="2021-06-12T01:20:00Z"/>
                <w:rFonts w:ascii="Verdana" w:hAnsi="Verdana"/>
                <w:sz w:val="20"/>
              </w:rPr>
            </w:pPr>
            <w:ins w:id="300" w:author="Rose Souza" w:date="2021-06-12T01:20:00Z">
              <w:r w:rsidRPr="00417FDB">
                <w:rPr>
                  <w:rFonts w:ascii="Verdana" w:hAnsi="Verdana"/>
                  <w:sz w:val="20"/>
                </w:rPr>
                <w:t>C</w:t>
              </w:r>
              <w:r>
                <w:rPr>
                  <w:rFonts w:ascii="Verdana" w:hAnsi="Verdana"/>
                  <w:sz w:val="20"/>
                </w:rPr>
                <w:t>PF</w:t>
              </w:r>
              <w:r w:rsidRPr="00417FDB">
                <w:rPr>
                  <w:rFonts w:ascii="Verdana" w:hAnsi="Verdana"/>
                  <w:sz w:val="20"/>
                </w:rPr>
                <w:t>:</w:t>
              </w:r>
              <w:r>
                <w:rPr>
                  <w:rFonts w:ascii="Verdana" w:hAnsi="Verdana"/>
                  <w:sz w:val="20"/>
                </w:rPr>
                <w:t xml:space="preserve">  </w:t>
              </w:r>
              <w:r w:rsidRPr="006258BC">
                <w:rPr>
                  <w:rFonts w:ascii="Verdana" w:hAnsi="Verdana" w:cs="Arial"/>
                  <w:sz w:val="20"/>
                </w:rPr>
                <w:t>013.384.316-50</w:t>
              </w:r>
            </w:ins>
            <w:del w:id="301" w:author="Rose Souza" w:date="2021-06-12T01:20:00Z">
              <w:r w:rsidR="00DF0A41" w:rsidRPr="00417FDB" w:rsidDel="00D86E5B">
                <w:rPr>
                  <w:rFonts w:ascii="Verdana" w:hAnsi="Verdana"/>
                  <w:sz w:val="20"/>
                </w:rPr>
                <w:delText>Nome:</w:delText>
              </w:r>
              <w:r w:rsidR="00DF0A41" w:rsidDel="00D86E5B">
                <w:rPr>
                  <w:rFonts w:ascii="Verdana" w:hAnsi="Verdana"/>
                  <w:sz w:val="20"/>
                </w:rPr>
                <w:delText xml:space="preserve"> </w:delText>
              </w:r>
              <w:r w:rsidR="00DF0A41" w:rsidRPr="00417FDB" w:rsidDel="00D86E5B">
                <w:rPr>
                  <w:rFonts w:ascii="Verdana" w:hAnsi="Verdana"/>
                  <w:sz w:val="20"/>
                </w:rPr>
                <w:br/>
              </w:r>
              <w:r w:rsidR="00DF0A41" w:rsidDel="00D86E5B">
                <w:rPr>
                  <w:rFonts w:ascii="Verdana" w:hAnsi="Verdana"/>
                  <w:sz w:val="20"/>
                </w:rPr>
                <w:delText xml:space="preserve">Cargo: </w:delText>
              </w:r>
            </w:del>
          </w:p>
          <w:p w14:paraId="51F36BC7" w14:textId="22ABEE3D" w:rsidR="00DF0A41" w:rsidRPr="00417FDB" w:rsidRDefault="00DF0A41" w:rsidP="00691E19">
            <w:pPr>
              <w:spacing w:after="0" w:line="320" w:lineRule="exact"/>
              <w:jc w:val="left"/>
              <w:rPr>
                <w:rFonts w:ascii="Verdana" w:hAnsi="Verdana"/>
                <w:sz w:val="20"/>
              </w:rPr>
            </w:pPr>
            <w:del w:id="302" w:author="Rose Souza" w:date="2021-06-12T01:20:00Z">
              <w:r w:rsidRPr="00417FDB" w:rsidDel="00D86E5B">
                <w:rPr>
                  <w:rFonts w:ascii="Verdana" w:hAnsi="Verdana"/>
                  <w:sz w:val="20"/>
                </w:rPr>
                <w:delText>C</w:delText>
              </w:r>
              <w:r w:rsidDel="00D86E5B">
                <w:rPr>
                  <w:rFonts w:ascii="Verdana" w:hAnsi="Verdana"/>
                  <w:sz w:val="20"/>
                </w:rPr>
                <w:delText>PF</w:delText>
              </w:r>
              <w:r w:rsidRPr="00417FDB" w:rsidDel="00D86E5B">
                <w:rPr>
                  <w:rFonts w:ascii="Verdana" w:hAnsi="Verdana"/>
                  <w:sz w:val="20"/>
                </w:rPr>
                <w:delText>:</w:delText>
              </w:r>
              <w:r w:rsidDel="00D86E5B">
                <w:rPr>
                  <w:rFonts w:ascii="Verdana" w:hAnsi="Verdana"/>
                  <w:sz w:val="20"/>
                </w:rPr>
                <w:delText xml:space="preserve"> </w:delText>
              </w:r>
            </w:del>
          </w:p>
        </w:tc>
      </w:tr>
    </w:tbl>
    <w:p w14:paraId="339CD8FD" w14:textId="77777777" w:rsidR="00DF0A41" w:rsidRDefault="00DF0A41" w:rsidP="00DF0A41">
      <w:pPr>
        <w:spacing w:after="200" w:line="276" w:lineRule="auto"/>
        <w:jc w:val="left"/>
        <w:rPr>
          <w:rFonts w:ascii="Verdana" w:hAnsi="Verdana"/>
          <w:sz w:val="20"/>
        </w:rPr>
      </w:pPr>
    </w:p>
    <w:p w14:paraId="233D2F04" w14:textId="77777777" w:rsidR="00DF0A41" w:rsidRDefault="00DF0A41" w:rsidP="00DF0A41">
      <w:pPr>
        <w:spacing w:after="200" w:line="276" w:lineRule="auto"/>
        <w:jc w:val="left"/>
        <w:rPr>
          <w:rFonts w:ascii="Verdana" w:hAnsi="Verdana"/>
          <w:sz w:val="20"/>
        </w:rPr>
      </w:pPr>
    </w:p>
    <w:p w14:paraId="7D417368" w14:textId="77777777" w:rsidR="00DF0A41" w:rsidRDefault="00DF0A41" w:rsidP="00DF0A41">
      <w:pPr>
        <w:spacing w:after="200" w:line="276" w:lineRule="auto"/>
        <w:jc w:val="left"/>
        <w:rPr>
          <w:rFonts w:ascii="Verdana" w:hAnsi="Verdana"/>
          <w:sz w:val="20"/>
        </w:rPr>
      </w:pPr>
    </w:p>
    <w:p w14:paraId="52F55D82" w14:textId="77777777" w:rsidR="00DF0A41" w:rsidRDefault="00DF0A41" w:rsidP="00DF0A41">
      <w:pPr>
        <w:spacing w:after="200" w:line="276" w:lineRule="auto"/>
        <w:jc w:val="left"/>
        <w:rPr>
          <w:rFonts w:ascii="Verdana" w:hAnsi="Verdana"/>
          <w:sz w:val="20"/>
        </w:rPr>
      </w:pPr>
      <w:r>
        <w:rPr>
          <w:rFonts w:ascii="Verdana" w:hAnsi="Verdana"/>
          <w:sz w:val="20"/>
        </w:rPr>
        <w:br w:type="page"/>
      </w:r>
    </w:p>
    <w:p w14:paraId="2A112077" w14:textId="4C391EB7" w:rsidR="00DF0A41" w:rsidRPr="00417FDB" w:rsidRDefault="00DF0A41" w:rsidP="00DF0A41">
      <w:pPr>
        <w:spacing w:after="0" w:line="320" w:lineRule="exact"/>
        <w:rPr>
          <w:rFonts w:ascii="Verdana" w:hAnsi="Verdana"/>
          <w:i/>
          <w:sz w:val="20"/>
        </w:rPr>
      </w:pPr>
      <w:r w:rsidRPr="00417FDB">
        <w:rPr>
          <w:rFonts w:ascii="Verdana" w:hAnsi="Verdana"/>
          <w:i/>
          <w:sz w:val="20"/>
        </w:rPr>
        <w:lastRenderedPageBreak/>
        <w:t xml:space="preserve">Página de Assinatura do Instrumento Particular de Escritura de Emissão </w:t>
      </w:r>
      <w:r>
        <w:rPr>
          <w:rFonts w:ascii="Verdana" w:hAnsi="Verdana"/>
          <w:i/>
          <w:sz w:val="20"/>
        </w:rPr>
        <w:t>da Primeira Emissão</w:t>
      </w:r>
      <w:r w:rsidRPr="00417FDB">
        <w:rPr>
          <w:rFonts w:ascii="Verdana" w:hAnsi="Verdana"/>
          <w:i/>
          <w:sz w:val="20"/>
        </w:rPr>
        <w:t xml:space="preserve"> de Debêntures Simples, Não Conversíveis em Ações, em Série Única, da Espécie Quirografária, </w:t>
      </w:r>
      <w:r>
        <w:rPr>
          <w:rFonts w:ascii="Verdana" w:hAnsi="Verdana"/>
          <w:i/>
          <w:sz w:val="20"/>
        </w:rPr>
        <w:t>com Garantia</w:t>
      </w:r>
      <w:del w:id="303" w:author="Rose Souza" w:date="2021-06-12T00:33:00Z">
        <w:r w:rsidDel="00BE6F52">
          <w:rPr>
            <w:rFonts w:ascii="Verdana" w:hAnsi="Verdana"/>
            <w:i/>
            <w:sz w:val="20"/>
          </w:rPr>
          <w:delText>s Adicionais Real e</w:delText>
        </w:r>
      </w:del>
      <w:r>
        <w:rPr>
          <w:rFonts w:ascii="Verdana" w:hAnsi="Verdana"/>
          <w:i/>
          <w:sz w:val="20"/>
        </w:rPr>
        <w:t xml:space="preserve"> Fidejussória, </w:t>
      </w:r>
      <w:ins w:id="304" w:author="Rose Souza" w:date="2021-06-12T00:33:00Z">
        <w:r w:rsidR="00BE6F52">
          <w:rPr>
            <w:rFonts w:ascii="Verdana" w:hAnsi="Verdana"/>
            <w:i/>
            <w:sz w:val="20"/>
          </w:rPr>
          <w:t xml:space="preserve">a Ser Convolada Com Garantia Real Adicional, </w:t>
        </w:r>
      </w:ins>
      <w:r w:rsidRPr="00417FDB">
        <w:rPr>
          <w:rFonts w:ascii="Verdana" w:hAnsi="Verdana"/>
          <w:i/>
          <w:sz w:val="20"/>
        </w:rPr>
        <w:t xml:space="preserve">para Colocação Privada </w:t>
      </w:r>
      <w:r w:rsidRPr="006C685E">
        <w:rPr>
          <w:rFonts w:ascii="Verdana" w:hAnsi="Verdana"/>
          <w:i/>
          <w:sz w:val="20"/>
        </w:rPr>
        <w:t xml:space="preserve">da </w:t>
      </w:r>
      <w:r>
        <w:rPr>
          <w:rFonts w:ascii="Verdana" w:hAnsi="Verdana"/>
          <w:i/>
          <w:sz w:val="20"/>
        </w:rPr>
        <w:t xml:space="preserve">BWP </w:t>
      </w:r>
      <w:proofErr w:type="spellStart"/>
      <w:r>
        <w:rPr>
          <w:rFonts w:ascii="Verdana" w:hAnsi="Verdana"/>
          <w:i/>
          <w:sz w:val="20"/>
        </w:rPr>
        <w:t>Diase</w:t>
      </w:r>
      <w:proofErr w:type="spellEnd"/>
      <w:r>
        <w:rPr>
          <w:rFonts w:ascii="Verdana" w:hAnsi="Verdana"/>
          <w:i/>
          <w:sz w:val="20"/>
        </w:rPr>
        <w:t xml:space="preserve"> Empreendimento Imobiliário Extrema</w:t>
      </w:r>
      <w:r w:rsidRPr="006C685E">
        <w:rPr>
          <w:rFonts w:ascii="Verdana" w:hAnsi="Verdana"/>
          <w:i/>
          <w:sz w:val="20"/>
        </w:rPr>
        <w:t xml:space="preserve"> S.A.</w:t>
      </w:r>
    </w:p>
    <w:p w14:paraId="6E173FB5" w14:textId="77777777" w:rsidR="00DF0A41" w:rsidRPr="00417FDB" w:rsidRDefault="00DF0A41" w:rsidP="00DF0A41">
      <w:pPr>
        <w:spacing w:after="0" w:line="320" w:lineRule="exact"/>
        <w:rPr>
          <w:rFonts w:ascii="Verdana" w:hAnsi="Verdana"/>
          <w:sz w:val="20"/>
        </w:rPr>
      </w:pPr>
    </w:p>
    <w:p w14:paraId="0CF3F1BA" w14:textId="77777777" w:rsidR="00DF0A41" w:rsidRPr="00417FDB" w:rsidRDefault="00DF0A41" w:rsidP="00DF0A41">
      <w:pPr>
        <w:spacing w:after="0" w:line="320" w:lineRule="exact"/>
        <w:rPr>
          <w:rFonts w:ascii="Verdana" w:hAnsi="Verdana"/>
          <w:sz w:val="20"/>
          <w:u w:val="single"/>
        </w:rPr>
      </w:pPr>
      <w:r w:rsidRPr="00417FDB">
        <w:rPr>
          <w:rFonts w:ascii="Verdana" w:hAnsi="Verdana"/>
          <w:sz w:val="20"/>
          <w:u w:val="single"/>
        </w:rPr>
        <w:t>Testemunhas:</w:t>
      </w:r>
    </w:p>
    <w:p w14:paraId="058D2080" w14:textId="77777777" w:rsidR="00DF0A41" w:rsidRDefault="00DF0A41" w:rsidP="00DF0A41">
      <w:pPr>
        <w:spacing w:after="0" w:line="320" w:lineRule="exact"/>
        <w:rPr>
          <w:rFonts w:ascii="Verdana" w:hAnsi="Verdana"/>
          <w:sz w:val="20"/>
        </w:rPr>
      </w:pPr>
    </w:p>
    <w:p w14:paraId="12247D42" w14:textId="77777777" w:rsidR="00DF0A41" w:rsidRPr="00417FDB" w:rsidRDefault="00DF0A41" w:rsidP="00DF0A41">
      <w:pPr>
        <w:spacing w:after="0" w:line="320" w:lineRule="exact"/>
        <w:rPr>
          <w:rFonts w:ascii="Verdana" w:hAnsi="Verdana"/>
          <w:sz w:val="20"/>
        </w:rPr>
      </w:pPr>
    </w:p>
    <w:p w14:paraId="1CE60DA4" w14:textId="77777777" w:rsidR="00DF0A41" w:rsidRPr="00417FDB" w:rsidRDefault="00DF0A41" w:rsidP="00DF0A41">
      <w:pPr>
        <w:spacing w:after="0" w:line="32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F0A41" w:rsidRPr="00417FDB" w14:paraId="292F6EE9" w14:textId="77777777" w:rsidTr="00691E19">
        <w:trPr>
          <w:cantSplit/>
        </w:trPr>
        <w:tc>
          <w:tcPr>
            <w:tcW w:w="4253" w:type="dxa"/>
            <w:tcBorders>
              <w:top w:val="single" w:sz="6" w:space="0" w:color="auto"/>
            </w:tcBorders>
          </w:tcPr>
          <w:p w14:paraId="40A61D0D" w14:textId="77777777" w:rsidR="00DF0A41" w:rsidRDefault="00DF0A41" w:rsidP="00691E19">
            <w:pPr>
              <w:spacing w:after="0" w:line="320" w:lineRule="exact"/>
              <w:jc w:val="left"/>
              <w:rPr>
                <w:rFonts w:ascii="Verdana" w:hAnsi="Verdana"/>
                <w:sz w:val="20"/>
              </w:rPr>
            </w:pPr>
            <w:r w:rsidRPr="00417FDB">
              <w:rPr>
                <w:rFonts w:ascii="Verdana" w:hAnsi="Verdana"/>
                <w:sz w:val="20"/>
              </w:rPr>
              <w:t>Nome:</w:t>
            </w:r>
            <w:r>
              <w:rPr>
                <w:rFonts w:ascii="Verdana" w:hAnsi="Verdana"/>
                <w:sz w:val="20"/>
              </w:rPr>
              <w:t xml:space="preserve"> </w:t>
            </w:r>
            <w:r w:rsidRPr="00417FDB">
              <w:rPr>
                <w:rFonts w:ascii="Verdana" w:hAnsi="Verdana"/>
                <w:sz w:val="20"/>
              </w:rPr>
              <w:br/>
            </w:r>
            <w:r>
              <w:rPr>
                <w:rFonts w:ascii="Verdana" w:hAnsi="Verdana"/>
                <w:sz w:val="20"/>
              </w:rPr>
              <w:t xml:space="preserve">Cargo: </w:t>
            </w:r>
          </w:p>
          <w:p w14:paraId="3FB558B6" w14:textId="77777777" w:rsidR="00DF0A41" w:rsidRPr="00417FDB" w:rsidRDefault="00DF0A41" w:rsidP="00691E19">
            <w:pPr>
              <w:spacing w:after="0" w:line="320" w:lineRule="exact"/>
              <w:jc w:val="left"/>
              <w:rPr>
                <w:rFonts w:ascii="Verdana" w:hAnsi="Verdana"/>
                <w:sz w:val="20"/>
              </w:rPr>
            </w:pPr>
            <w:r w:rsidRPr="00417FDB">
              <w:rPr>
                <w:rFonts w:ascii="Verdana" w:hAnsi="Verdana"/>
                <w:sz w:val="20"/>
              </w:rPr>
              <w:t>CPF:</w:t>
            </w:r>
            <w:r>
              <w:rPr>
                <w:rFonts w:ascii="Verdana" w:hAnsi="Verdana"/>
                <w:sz w:val="20"/>
              </w:rPr>
              <w:t xml:space="preserve"> </w:t>
            </w:r>
          </w:p>
        </w:tc>
        <w:tc>
          <w:tcPr>
            <w:tcW w:w="567" w:type="dxa"/>
          </w:tcPr>
          <w:p w14:paraId="2B19018E" w14:textId="77777777" w:rsidR="00DF0A41" w:rsidRPr="00417FDB" w:rsidRDefault="00DF0A41" w:rsidP="00691E19">
            <w:pPr>
              <w:spacing w:after="0" w:line="320" w:lineRule="exact"/>
              <w:rPr>
                <w:rFonts w:ascii="Verdana" w:hAnsi="Verdana"/>
                <w:sz w:val="20"/>
              </w:rPr>
            </w:pPr>
          </w:p>
        </w:tc>
        <w:tc>
          <w:tcPr>
            <w:tcW w:w="4253" w:type="dxa"/>
            <w:tcBorders>
              <w:top w:val="single" w:sz="6" w:space="0" w:color="auto"/>
            </w:tcBorders>
          </w:tcPr>
          <w:p w14:paraId="795D6A57" w14:textId="77777777" w:rsidR="00DF0A41" w:rsidRDefault="00DF0A41" w:rsidP="00691E19">
            <w:pPr>
              <w:spacing w:after="0" w:line="320" w:lineRule="exact"/>
              <w:jc w:val="left"/>
              <w:rPr>
                <w:rFonts w:ascii="Verdana" w:hAnsi="Verdana"/>
                <w:sz w:val="20"/>
              </w:rPr>
            </w:pPr>
            <w:r w:rsidRPr="00417FDB">
              <w:rPr>
                <w:rFonts w:ascii="Verdana" w:hAnsi="Verdana"/>
                <w:sz w:val="20"/>
              </w:rPr>
              <w:t>Nome:</w:t>
            </w:r>
            <w:r>
              <w:rPr>
                <w:rFonts w:ascii="Verdana" w:hAnsi="Verdana"/>
                <w:sz w:val="20"/>
              </w:rPr>
              <w:t xml:space="preserve"> </w:t>
            </w:r>
            <w:r w:rsidRPr="00476316">
              <w:rPr>
                <w:rFonts w:ascii="Verdana" w:hAnsi="Verdana"/>
                <w:sz w:val="20"/>
              </w:rPr>
              <w:br/>
            </w:r>
            <w:r>
              <w:rPr>
                <w:rFonts w:ascii="Verdana" w:hAnsi="Verdana"/>
                <w:sz w:val="20"/>
              </w:rPr>
              <w:t xml:space="preserve">Cargo: </w:t>
            </w:r>
          </w:p>
          <w:p w14:paraId="0FC58FEF" w14:textId="77777777" w:rsidR="00DF0A41" w:rsidRPr="00417FDB" w:rsidRDefault="00DF0A41" w:rsidP="00691E19">
            <w:pPr>
              <w:spacing w:after="0" w:line="320" w:lineRule="exact"/>
              <w:jc w:val="left"/>
              <w:rPr>
                <w:rFonts w:ascii="Verdana" w:hAnsi="Verdana"/>
                <w:sz w:val="20"/>
              </w:rPr>
            </w:pPr>
            <w:r w:rsidRPr="00476316">
              <w:rPr>
                <w:rFonts w:ascii="Verdana" w:hAnsi="Verdana"/>
                <w:sz w:val="20"/>
              </w:rPr>
              <w:t xml:space="preserve">CPF: </w:t>
            </w:r>
          </w:p>
        </w:tc>
      </w:tr>
    </w:tbl>
    <w:p w14:paraId="1BBEA522" w14:textId="77777777" w:rsidR="00DF0A41" w:rsidRPr="00417FDB" w:rsidRDefault="00DF0A41" w:rsidP="00DF0A41">
      <w:pPr>
        <w:spacing w:after="0" w:line="320" w:lineRule="exact"/>
        <w:rPr>
          <w:rFonts w:ascii="Verdana" w:hAnsi="Verdana"/>
          <w:sz w:val="20"/>
        </w:rPr>
      </w:pPr>
    </w:p>
    <w:p w14:paraId="0EEAE4E0" w14:textId="72573EC8" w:rsidR="00DF0A41" w:rsidRDefault="00DF0A41">
      <w:pPr>
        <w:spacing w:after="200" w:line="276" w:lineRule="auto"/>
        <w:jc w:val="left"/>
        <w:rPr>
          <w:rFonts w:ascii="Verdana" w:hAnsi="Verdana"/>
          <w:i/>
          <w:sz w:val="20"/>
        </w:rPr>
      </w:pPr>
    </w:p>
    <w:p w14:paraId="0D06BB20" w14:textId="02727A04" w:rsidR="00F70A99" w:rsidRDefault="00F70A99" w:rsidP="001C2B06">
      <w:pPr>
        <w:spacing w:after="0" w:line="320" w:lineRule="exact"/>
        <w:jc w:val="left"/>
        <w:rPr>
          <w:rFonts w:ascii="Verdana" w:hAnsi="Verdana"/>
          <w:smallCaps/>
          <w:sz w:val="20"/>
        </w:rPr>
        <w:sectPr w:rsidR="00F70A99" w:rsidSect="00C53DE1">
          <w:footerReference w:type="default" r:id="rId23"/>
          <w:pgSz w:w="12242" w:h="15842" w:code="121"/>
          <w:pgMar w:top="1418" w:right="1701" w:bottom="1418" w:left="1701" w:header="720" w:footer="720" w:gutter="0"/>
          <w:cols w:space="720"/>
          <w:titlePg/>
          <w:docGrid w:linePitch="354"/>
        </w:sectPr>
      </w:pPr>
    </w:p>
    <w:p w14:paraId="564564F5" w14:textId="77777777" w:rsidR="001A29FD" w:rsidRPr="00417FDB" w:rsidRDefault="001A29FD" w:rsidP="001C2B06">
      <w:pPr>
        <w:spacing w:after="0" w:line="320" w:lineRule="exact"/>
        <w:jc w:val="left"/>
        <w:rPr>
          <w:rFonts w:ascii="Verdana" w:hAnsi="Verdana"/>
          <w:smallCaps/>
          <w:sz w:val="20"/>
        </w:rPr>
      </w:pPr>
    </w:p>
    <w:p w14:paraId="3F3EFCE5" w14:textId="77777777" w:rsidR="00D76152" w:rsidRPr="008B1295" w:rsidRDefault="0074641B" w:rsidP="001C2B06">
      <w:pPr>
        <w:spacing w:after="0" w:line="320" w:lineRule="exact"/>
        <w:jc w:val="center"/>
        <w:rPr>
          <w:rFonts w:ascii="Verdana" w:hAnsi="Verdana"/>
          <w:b/>
          <w:sz w:val="20"/>
        </w:rPr>
      </w:pPr>
      <w:r w:rsidRPr="008B1295">
        <w:rPr>
          <w:rFonts w:ascii="Verdana" w:hAnsi="Verdana"/>
          <w:b/>
          <w:sz w:val="20"/>
        </w:rPr>
        <w:t xml:space="preserve">ANEXO </w:t>
      </w:r>
      <w:r w:rsidR="00D76152" w:rsidRPr="008B1295">
        <w:rPr>
          <w:rFonts w:ascii="Verdana" w:hAnsi="Verdana"/>
          <w:b/>
          <w:sz w:val="20"/>
        </w:rPr>
        <w:t>I</w:t>
      </w:r>
    </w:p>
    <w:p w14:paraId="6E78BAA0" w14:textId="77777777" w:rsidR="008661BC" w:rsidRPr="00417FDB" w:rsidRDefault="008661BC" w:rsidP="00967B82">
      <w:pPr>
        <w:spacing w:after="0" w:line="320" w:lineRule="exact"/>
        <w:rPr>
          <w:rFonts w:ascii="Verdana" w:hAnsi="Verdana"/>
          <w:sz w:val="20"/>
        </w:rPr>
      </w:pPr>
    </w:p>
    <w:p w14:paraId="3C378A68" w14:textId="757F2EF9" w:rsidR="00E6467D" w:rsidRDefault="00DF0A41" w:rsidP="00DF0A41">
      <w:pPr>
        <w:spacing w:after="0" w:line="320" w:lineRule="exact"/>
        <w:jc w:val="center"/>
        <w:rPr>
          <w:rFonts w:ascii="Verdana" w:hAnsi="Verdana"/>
          <w:b/>
          <w:i/>
          <w:sz w:val="20"/>
        </w:rPr>
      </w:pPr>
      <w:r>
        <w:rPr>
          <w:rFonts w:ascii="Verdana" w:hAnsi="Verdana"/>
          <w:b/>
          <w:i/>
          <w:sz w:val="20"/>
        </w:rPr>
        <w:t xml:space="preserve">Tabela 1 – Identificação do </w:t>
      </w:r>
      <w:r w:rsidRPr="00C53DE1">
        <w:rPr>
          <w:rFonts w:ascii="Verdana" w:hAnsi="Verdana"/>
          <w:b/>
          <w:i/>
          <w:sz w:val="20"/>
        </w:rPr>
        <w:t>Empreendimento Imobiliário</w:t>
      </w:r>
    </w:p>
    <w:p w14:paraId="061FA79D" w14:textId="1848CEF0" w:rsidR="00DF0A41" w:rsidRPr="00C53DE1" w:rsidRDefault="00DF0A41" w:rsidP="00DF0A41">
      <w:pPr>
        <w:spacing w:after="0" w:line="320" w:lineRule="exact"/>
        <w:jc w:val="center"/>
        <w:rPr>
          <w:rFonts w:ascii="Verdana" w:hAnsi="Verdana"/>
          <w:b/>
          <w:i/>
          <w:sz w:val="20"/>
        </w:rPr>
      </w:pPr>
      <w:r>
        <w:rPr>
          <w:rFonts w:ascii="Verdana" w:hAnsi="Verdana"/>
          <w:b/>
          <w:i/>
          <w:sz w:val="20"/>
        </w:rPr>
        <w:t xml:space="preserve"> </w:t>
      </w:r>
    </w:p>
    <w:tbl>
      <w:tblPr>
        <w:tblW w:w="14595" w:type="dxa"/>
        <w:jc w:val="center"/>
        <w:tblCellMar>
          <w:left w:w="0" w:type="dxa"/>
          <w:right w:w="0" w:type="dxa"/>
        </w:tblCellMar>
        <w:tblLook w:val="04A0" w:firstRow="1" w:lastRow="0" w:firstColumn="1" w:lastColumn="0" w:noHBand="0" w:noVBand="1"/>
      </w:tblPr>
      <w:tblGrid>
        <w:gridCol w:w="2242"/>
        <w:gridCol w:w="2079"/>
        <w:gridCol w:w="1958"/>
        <w:gridCol w:w="1856"/>
        <w:gridCol w:w="1388"/>
        <w:gridCol w:w="1419"/>
        <w:gridCol w:w="1415"/>
        <w:gridCol w:w="2238"/>
      </w:tblGrid>
      <w:tr w:rsidR="005E4E1F" w14:paraId="02717279" w14:textId="77777777" w:rsidTr="00F34CEA">
        <w:trPr>
          <w:trHeight w:val="1840"/>
          <w:jc w:val="center"/>
        </w:trPr>
        <w:tc>
          <w:tcPr>
            <w:tcW w:w="2263" w:type="dxa"/>
            <w:tcBorders>
              <w:top w:val="single" w:sz="8" w:space="0" w:color="auto"/>
              <w:left w:val="single" w:sz="8" w:space="0" w:color="auto"/>
              <w:bottom w:val="single" w:sz="4" w:space="0" w:color="auto"/>
              <w:right w:val="single" w:sz="8" w:space="0" w:color="auto"/>
            </w:tcBorders>
            <w:shd w:val="clear" w:color="auto" w:fill="D9D9D9"/>
            <w:tcMar>
              <w:top w:w="0" w:type="dxa"/>
              <w:left w:w="70" w:type="dxa"/>
              <w:bottom w:w="0" w:type="dxa"/>
              <w:right w:w="70" w:type="dxa"/>
            </w:tcMar>
            <w:vAlign w:val="center"/>
            <w:hideMark/>
          </w:tcPr>
          <w:p w14:paraId="076DD5C8" w14:textId="77777777" w:rsidR="00E6467D" w:rsidRDefault="00E6467D" w:rsidP="00E6467D">
            <w:pPr>
              <w:spacing w:line="320" w:lineRule="exact"/>
              <w:rPr>
                <w:rFonts w:ascii="Verdana" w:hAnsi="Verdana"/>
                <w:sz w:val="20"/>
              </w:rPr>
            </w:pPr>
            <w:bookmarkStart w:id="305" w:name="_Hlk73119665"/>
            <w:r>
              <w:rPr>
                <w:rFonts w:ascii="Verdana" w:hAnsi="Verdana"/>
                <w:color w:val="000000"/>
                <w:sz w:val="20"/>
              </w:rPr>
              <w:t>Empreendimento Imobiliário</w:t>
            </w:r>
          </w:p>
        </w:tc>
        <w:tc>
          <w:tcPr>
            <w:tcW w:w="2125" w:type="dxa"/>
            <w:tcBorders>
              <w:top w:val="single" w:sz="8" w:space="0" w:color="auto"/>
              <w:left w:val="nil"/>
              <w:bottom w:val="single" w:sz="4" w:space="0" w:color="auto"/>
              <w:right w:val="single" w:sz="8" w:space="0" w:color="auto"/>
            </w:tcBorders>
            <w:shd w:val="clear" w:color="auto" w:fill="D9D9D9"/>
            <w:tcMar>
              <w:top w:w="0" w:type="dxa"/>
              <w:left w:w="70" w:type="dxa"/>
              <w:bottom w:w="0" w:type="dxa"/>
              <w:right w:w="70" w:type="dxa"/>
            </w:tcMar>
            <w:vAlign w:val="center"/>
            <w:hideMark/>
          </w:tcPr>
          <w:p w14:paraId="1BAEFF6C" w14:textId="2B3A08C2" w:rsidR="00E6467D" w:rsidRDefault="00E6467D" w:rsidP="00E6467D">
            <w:pPr>
              <w:spacing w:line="320" w:lineRule="exact"/>
              <w:rPr>
                <w:rFonts w:ascii="Verdana" w:hAnsi="Verdana"/>
                <w:sz w:val="20"/>
              </w:rPr>
            </w:pPr>
            <w:r>
              <w:rPr>
                <w:rFonts w:ascii="Verdana" w:hAnsi="Verdana"/>
                <w:color w:val="000000"/>
                <w:sz w:val="20"/>
              </w:rPr>
              <w:t>Matrícula</w:t>
            </w:r>
            <w:r w:rsidR="00BC3489">
              <w:rPr>
                <w:rFonts w:ascii="Verdana" w:hAnsi="Verdana"/>
                <w:color w:val="000000"/>
                <w:sz w:val="20"/>
              </w:rPr>
              <w:t xml:space="preserve"> (todas as matrículas registradas no Serviços Registral Imobiliário Comarca de Extrema, MG</w:t>
            </w:r>
          </w:p>
        </w:tc>
        <w:tc>
          <w:tcPr>
            <w:tcW w:w="1982" w:type="dxa"/>
            <w:tcBorders>
              <w:top w:val="single" w:sz="8" w:space="0" w:color="auto"/>
              <w:left w:val="nil"/>
              <w:bottom w:val="single" w:sz="4" w:space="0" w:color="auto"/>
              <w:right w:val="single" w:sz="8" w:space="0" w:color="auto"/>
            </w:tcBorders>
            <w:shd w:val="clear" w:color="auto" w:fill="D9D9D9"/>
            <w:tcMar>
              <w:top w:w="0" w:type="dxa"/>
              <w:left w:w="70" w:type="dxa"/>
              <w:bottom w:w="0" w:type="dxa"/>
              <w:right w:w="70" w:type="dxa"/>
            </w:tcMar>
            <w:vAlign w:val="center"/>
            <w:hideMark/>
          </w:tcPr>
          <w:p w14:paraId="23899AB1" w14:textId="6C6ECF85" w:rsidR="00E6467D" w:rsidRDefault="00E6467D" w:rsidP="00E6467D">
            <w:pPr>
              <w:spacing w:line="320" w:lineRule="exact"/>
              <w:rPr>
                <w:rFonts w:ascii="Verdana" w:hAnsi="Verdana"/>
                <w:sz w:val="20"/>
              </w:rPr>
            </w:pPr>
            <w:r>
              <w:rPr>
                <w:rFonts w:ascii="Verdana" w:hAnsi="Verdana"/>
                <w:color w:val="000000"/>
                <w:sz w:val="20"/>
              </w:rPr>
              <w:t>Endereço</w:t>
            </w:r>
          </w:p>
        </w:tc>
        <w:tc>
          <w:tcPr>
            <w:tcW w:w="1700" w:type="dxa"/>
            <w:tcBorders>
              <w:top w:val="single" w:sz="8" w:space="0" w:color="auto"/>
              <w:left w:val="nil"/>
              <w:bottom w:val="single" w:sz="4" w:space="0" w:color="auto"/>
              <w:right w:val="single" w:sz="8" w:space="0" w:color="auto"/>
            </w:tcBorders>
            <w:shd w:val="clear" w:color="auto" w:fill="D9D9D9"/>
            <w:tcMar>
              <w:top w:w="0" w:type="dxa"/>
              <w:left w:w="70" w:type="dxa"/>
              <w:bottom w:w="0" w:type="dxa"/>
              <w:right w:w="70" w:type="dxa"/>
            </w:tcMar>
            <w:vAlign w:val="center"/>
            <w:hideMark/>
          </w:tcPr>
          <w:p w14:paraId="71004493" w14:textId="77777777" w:rsidR="00E6467D" w:rsidRDefault="00E6467D" w:rsidP="00E6467D">
            <w:pPr>
              <w:spacing w:line="320" w:lineRule="exact"/>
              <w:rPr>
                <w:rFonts w:ascii="Verdana" w:hAnsi="Verdana"/>
                <w:sz w:val="20"/>
              </w:rPr>
            </w:pPr>
            <w:r>
              <w:rPr>
                <w:rFonts w:ascii="Verdana" w:hAnsi="Verdana"/>
                <w:color w:val="000000"/>
                <w:sz w:val="20"/>
              </w:rPr>
              <w:t>Sociedade / CNPJ/ME</w:t>
            </w:r>
          </w:p>
        </w:tc>
        <w:tc>
          <w:tcPr>
            <w:tcW w:w="1417" w:type="dxa"/>
            <w:tcBorders>
              <w:top w:val="single" w:sz="8" w:space="0" w:color="auto"/>
              <w:left w:val="nil"/>
              <w:bottom w:val="single" w:sz="4" w:space="0" w:color="auto"/>
              <w:right w:val="single" w:sz="8" w:space="0" w:color="auto"/>
            </w:tcBorders>
            <w:shd w:val="clear" w:color="auto" w:fill="D9D9D9"/>
            <w:tcMar>
              <w:top w:w="0" w:type="dxa"/>
              <w:left w:w="70" w:type="dxa"/>
              <w:bottom w:w="0" w:type="dxa"/>
              <w:right w:w="70" w:type="dxa"/>
            </w:tcMar>
            <w:vAlign w:val="center"/>
            <w:hideMark/>
          </w:tcPr>
          <w:p w14:paraId="3253B829" w14:textId="77777777" w:rsidR="00E6467D" w:rsidRDefault="00E6467D" w:rsidP="00E6467D">
            <w:pPr>
              <w:spacing w:line="320" w:lineRule="exact"/>
              <w:rPr>
                <w:rFonts w:ascii="Verdana" w:hAnsi="Verdana"/>
                <w:sz w:val="20"/>
              </w:rPr>
            </w:pPr>
            <w:r>
              <w:rPr>
                <w:rFonts w:ascii="Verdana" w:hAnsi="Verdana"/>
                <w:color w:val="000000"/>
                <w:sz w:val="20"/>
              </w:rPr>
              <w:t>Possui Habite-se?</w:t>
            </w:r>
          </w:p>
        </w:tc>
        <w:tc>
          <w:tcPr>
            <w:tcW w:w="1419" w:type="dxa"/>
            <w:tcBorders>
              <w:top w:val="single" w:sz="8" w:space="0" w:color="auto"/>
              <w:left w:val="nil"/>
              <w:bottom w:val="single" w:sz="4" w:space="0" w:color="auto"/>
              <w:right w:val="single" w:sz="8" w:space="0" w:color="auto"/>
            </w:tcBorders>
            <w:shd w:val="clear" w:color="auto" w:fill="D9D9D9"/>
            <w:vAlign w:val="center"/>
            <w:hideMark/>
          </w:tcPr>
          <w:p w14:paraId="50CCC101" w14:textId="77777777" w:rsidR="00E6467D" w:rsidRDefault="00E6467D" w:rsidP="00E6467D">
            <w:pPr>
              <w:spacing w:line="320" w:lineRule="exact"/>
              <w:rPr>
                <w:rFonts w:ascii="Verdana" w:hAnsi="Verdana"/>
                <w:sz w:val="20"/>
              </w:rPr>
            </w:pPr>
            <w:r>
              <w:rPr>
                <w:rFonts w:ascii="Verdana" w:hAnsi="Verdana"/>
                <w:color w:val="000000"/>
                <w:sz w:val="20"/>
              </w:rPr>
              <w:t>Está sob o regime de incorporação?</w:t>
            </w:r>
          </w:p>
        </w:tc>
        <w:tc>
          <w:tcPr>
            <w:tcW w:w="1423" w:type="dxa"/>
            <w:tcBorders>
              <w:top w:val="single" w:sz="8" w:space="0" w:color="auto"/>
              <w:left w:val="nil"/>
              <w:bottom w:val="single" w:sz="4" w:space="0" w:color="auto"/>
              <w:right w:val="single" w:sz="8" w:space="0" w:color="auto"/>
            </w:tcBorders>
            <w:shd w:val="clear" w:color="auto" w:fill="D9D9D9"/>
            <w:vAlign w:val="center"/>
            <w:hideMark/>
          </w:tcPr>
          <w:p w14:paraId="5A152179" w14:textId="77777777" w:rsidR="00E6467D" w:rsidRDefault="00E6467D" w:rsidP="00E6467D">
            <w:pPr>
              <w:spacing w:line="320" w:lineRule="exact"/>
              <w:rPr>
                <w:rFonts w:ascii="Verdana" w:hAnsi="Verdana"/>
                <w:color w:val="000000"/>
                <w:sz w:val="20"/>
              </w:rPr>
            </w:pPr>
            <w:r>
              <w:rPr>
                <w:rFonts w:ascii="Verdana" w:hAnsi="Verdana"/>
                <w:color w:val="000000"/>
                <w:sz w:val="20"/>
              </w:rPr>
              <w:t>Foi objeto de destinação de recursos de outra emissão de certificados de recebíveis imobiliários?</w:t>
            </w:r>
          </w:p>
        </w:tc>
        <w:tc>
          <w:tcPr>
            <w:tcW w:w="2266" w:type="dxa"/>
            <w:tcBorders>
              <w:top w:val="single" w:sz="8" w:space="0" w:color="auto"/>
              <w:left w:val="nil"/>
              <w:bottom w:val="single" w:sz="4" w:space="0" w:color="auto"/>
              <w:right w:val="single" w:sz="8" w:space="0" w:color="auto"/>
            </w:tcBorders>
            <w:shd w:val="clear" w:color="auto" w:fill="D9D9D9"/>
            <w:vAlign w:val="center"/>
            <w:hideMark/>
          </w:tcPr>
          <w:p w14:paraId="77B1FE30" w14:textId="77777777" w:rsidR="00E6467D" w:rsidRDefault="00E6467D" w:rsidP="00E6467D">
            <w:pPr>
              <w:spacing w:line="320" w:lineRule="exact"/>
              <w:rPr>
                <w:rFonts w:ascii="Verdana" w:hAnsi="Verdana"/>
                <w:color w:val="000000"/>
                <w:sz w:val="20"/>
              </w:rPr>
            </w:pPr>
            <w:r>
              <w:rPr>
                <w:rFonts w:ascii="Verdana" w:hAnsi="Verdana"/>
                <w:color w:val="000000"/>
                <w:sz w:val="20"/>
              </w:rPr>
              <w:t>Montante de recursos obtidos em outras emissões de certificados de recebíveis imobiliários destinados ao Empreendimento Imobiliário, caso aplicável</w:t>
            </w:r>
          </w:p>
        </w:tc>
      </w:tr>
      <w:tr w:rsidR="0041219F" w14:paraId="41F93DF7" w14:textId="77777777" w:rsidTr="007D4980">
        <w:trPr>
          <w:trHeight w:val="780"/>
          <w:jc w:val="center"/>
        </w:trPr>
        <w:tc>
          <w:tcPr>
            <w:tcW w:w="226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55414953" w14:textId="766D28B6" w:rsidR="0041219F" w:rsidRDefault="0041219F" w:rsidP="0041219F">
            <w:pPr>
              <w:spacing w:line="276" w:lineRule="auto"/>
              <w:rPr>
                <w:rFonts w:ascii="Verdana" w:hAnsi="Verdana"/>
                <w:sz w:val="20"/>
              </w:rPr>
            </w:pPr>
            <w:r>
              <w:rPr>
                <w:rFonts w:ascii="Verdana" w:hAnsi="Verdana"/>
                <w:sz w:val="20"/>
              </w:rPr>
              <w:t>Projeto Extrema</w:t>
            </w:r>
          </w:p>
        </w:tc>
        <w:tc>
          <w:tcPr>
            <w:tcW w:w="212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4A6C5ED" w14:textId="14DBB8C1" w:rsidR="0041219F" w:rsidRDefault="0041219F" w:rsidP="0041219F">
            <w:pPr>
              <w:spacing w:line="320" w:lineRule="exact"/>
              <w:rPr>
                <w:rFonts w:ascii="Verdana" w:hAnsi="Verdana"/>
                <w:sz w:val="20"/>
              </w:rPr>
            </w:pPr>
            <w:r>
              <w:rPr>
                <w:rFonts w:ascii="Verdana" w:hAnsi="Verdana"/>
                <w:sz w:val="20"/>
              </w:rPr>
              <w:t>1.257</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D03FE99" w14:textId="295821BE" w:rsidR="0041219F" w:rsidRPr="00691E19" w:rsidRDefault="0041219F" w:rsidP="0041219F">
            <w:pPr>
              <w:spacing w:line="320" w:lineRule="exact"/>
              <w:rPr>
                <w:rFonts w:ascii="Verdana" w:hAnsi="Verdana"/>
                <w:color w:val="000000"/>
                <w:sz w:val="20"/>
              </w:rPr>
            </w:pPr>
            <w:r w:rsidRPr="00E86298">
              <w:rPr>
                <w:rFonts w:ascii="Verdana" w:hAnsi="Verdana"/>
                <w:color w:val="000000"/>
                <w:sz w:val="20"/>
              </w:rPr>
              <w:t xml:space="preserve">uma sorte de terreno com a área de 8,64,60ha, situada no Bairro do Jardim, no município de Extrema/MG, de acordo com o Livro nº2, Estrada municipal Evandro Brito da </w:t>
            </w:r>
            <w:r w:rsidRPr="00E86298">
              <w:rPr>
                <w:rFonts w:ascii="Verdana" w:hAnsi="Verdana"/>
                <w:color w:val="000000"/>
                <w:sz w:val="20"/>
              </w:rPr>
              <w:lastRenderedPageBreak/>
              <w:t>Cunha, nº 344, CEP 37.640-000</w:t>
            </w:r>
          </w:p>
        </w:tc>
        <w:tc>
          <w:tcPr>
            <w:tcW w:w="1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2D4B03D5" w14:textId="35133663" w:rsidR="0041219F" w:rsidRDefault="0041219F" w:rsidP="0041219F">
            <w:pPr>
              <w:spacing w:line="320" w:lineRule="exact"/>
              <w:rPr>
                <w:rFonts w:ascii="Verdana" w:hAnsi="Verdana"/>
                <w:sz w:val="20"/>
              </w:rPr>
            </w:pPr>
            <w:r w:rsidRPr="002A736B">
              <w:rPr>
                <w:rFonts w:ascii="Verdana" w:hAnsi="Verdana"/>
                <w:sz w:val="20"/>
              </w:rPr>
              <w:lastRenderedPageBreak/>
              <w:t>HGLG Extrema I</w:t>
            </w:r>
            <w:r>
              <w:rPr>
                <w:rFonts w:ascii="Verdana" w:hAnsi="Verdana"/>
                <w:sz w:val="20"/>
              </w:rPr>
              <w:t xml:space="preserve"> </w:t>
            </w:r>
            <w:r w:rsidRPr="002A736B">
              <w:rPr>
                <w:rFonts w:ascii="Verdana" w:hAnsi="Verdana"/>
                <w:sz w:val="20"/>
              </w:rPr>
              <w:t>Empreendimento Imobiliário</w:t>
            </w:r>
            <w:r>
              <w:rPr>
                <w:rFonts w:ascii="Verdana" w:hAnsi="Verdana"/>
                <w:sz w:val="20"/>
              </w:rPr>
              <w:t xml:space="preserve"> </w:t>
            </w:r>
            <w:r w:rsidRPr="002A736B">
              <w:rPr>
                <w:rFonts w:ascii="Verdana" w:hAnsi="Verdana"/>
                <w:sz w:val="20"/>
              </w:rPr>
              <w:t>Ltda.</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31DECA76" w14:textId="3D1A4EEE" w:rsidR="0041219F" w:rsidRDefault="0041219F" w:rsidP="0041219F">
            <w:pPr>
              <w:spacing w:line="320" w:lineRule="exact"/>
              <w:jc w:val="center"/>
              <w:rPr>
                <w:rFonts w:ascii="Verdana" w:hAnsi="Verdana"/>
                <w:sz w:val="20"/>
              </w:rPr>
            </w:pPr>
            <w:r>
              <w:rPr>
                <w:rFonts w:ascii="Verdana" w:hAnsi="Verdana"/>
                <w:sz w:val="20"/>
              </w:rPr>
              <w:t>Não</w:t>
            </w:r>
          </w:p>
        </w:tc>
        <w:tc>
          <w:tcPr>
            <w:tcW w:w="141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4B09E0AA" w14:textId="3552C792" w:rsidR="0041219F" w:rsidRDefault="002C3F5F" w:rsidP="0041219F">
            <w:pPr>
              <w:spacing w:line="320" w:lineRule="exact"/>
              <w:jc w:val="center"/>
              <w:rPr>
                <w:rFonts w:ascii="Verdana" w:hAnsi="Verdana"/>
                <w:sz w:val="20"/>
              </w:rPr>
            </w:pPr>
            <w:r>
              <w:rPr>
                <w:rFonts w:ascii="Verdana" w:hAnsi="Verdana" w:cs="Tahoma"/>
                <w:color w:val="000000"/>
                <w:sz w:val="18"/>
                <w:szCs w:val="18"/>
              </w:rPr>
              <w:t>Não</w:t>
            </w:r>
          </w:p>
        </w:tc>
        <w:tc>
          <w:tcPr>
            <w:tcW w:w="1423" w:type="dxa"/>
            <w:tcBorders>
              <w:top w:val="single" w:sz="4" w:space="0" w:color="auto"/>
              <w:left w:val="single" w:sz="4" w:space="0" w:color="auto"/>
              <w:bottom w:val="single" w:sz="4" w:space="0" w:color="auto"/>
              <w:right w:val="single" w:sz="4" w:space="0" w:color="auto"/>
            </w:tcBorders>
            <w:vAlign w:val="center"/>
            <w:hideMark/>
          </w:tcPr>
          <w:p w14:paraId="54FCC4C1" w14:textId="43BEEDFA" w:rsidR="0041219F" w:rsidRDefault="0041219F" w:rsidP="0041219F">
            <w:pPr>
              <w:spacing w:line="320" w:lineRule="exact"/>
              <w:jc w:val="center"/>
              <w:rPr>
                <w:rFonts w:ascii="Verdana" w:hAnsi="Verdana"/>
                <w:color w:val="000000"/>
                <w:sz w:val="20"/>
              </w:rPr>
            </w:pPr>
            <w:r>
              <w:rPr>
                <w:rFonts w:ascii="Verdana" w:hAnsi="Verdana"/>
                <w:color w:val="000000"/>
                <w:sz w:val="20"/>
              </w:rPr>
              <w:t>Sim</w:t>
            </w:r>
          </w:p>
        </w:tc>
        <w:tc>
          <w:tcPr>
            <w:tcW w:w="2266" w:type="dxa"/>
            <w:tcBorders>
              <w:top w:val="single" w:sz="4" w:space="0" w:color="auto"/>
              <w:left w:val="single" w:sz="4" w:space="0" w:color="auto"/>
              <w:bottom w:val="single" w:sz="4" w:space="0" w:color="auto"/>
              <w:right w:val="single" w:sz="4" w:space="0" w:color="auto"/>
            </w:tcBorders>
            <w:vAlign w:val="center"/>
            <w:hideMark/>
          </w:tcPr>
          <w:p w14:paraId="001508A4" w14:textId="0EBC63AB" w:rsidR="0041219F" w:rsidRDefault="0041219F" w:rsidP="0041219F">
            <w:pPr>
              <w:spacing w:line="320" w:lineRule="exact"/>
              <w:jc w:val="center"/>
              <w:rPr>
                <w:rFonts w:ascii="Verdana" w:hAnsi="Verdana"/>
                <w:color w:val="000000"/>
                <w:sz w:val="20"/>
              </w:rPr>
            </w:pPr>
            <w:r>
              <w:rPr>
                <w:rFonts w:ascii="Verdana" w:hAnsi="Verdana"/>
                <w:color w:val="000000"/>
                <w:sz w:val="20"/>
              </w:rPr>
              <w:t>R$ 24.255.000,00</w:t>
            </w:r>
          </w:p>
        </w:tc>
      </w:tr>
      <w:tr w:rsidR="0041219F" w14:paraId="24F3433E" w14:textId="77777777" w:rsidTr="007D4980">
        <w:trPr>
          <w:trHeight w:val="780"/>
          <w:jc w:val="center"/>
        </w:trPr>
        <w:tc>
          <w:tcPr>
            <w:tcW w:w="226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200EAD3B" w14:textId="5652AABD" w:rsidR="0041219F" w:rsidRDefault="0041219F" w:rsidP="0041219F">
            <w:pPr>
              <w:spacing w:line="276" w:lineRule="auto"/>
              <w:rPr>
                <w:rFonts w:ascii="Verdana" w:hAnsi="Verdana"/>
                <w:sz w:val="20"/>
              </w:rPr>
            </w:pPr>
            <w:r>
              <w:rPr>
                <w:rFonts w:ascii="Verdana" w:hAnsi="Verdana"/>
                <w:sz w:val="20"/>
              </w:rPr>
              <w:t>Projeto Extrema</w:t>
            </w:r>
          </w:p>
        </w:tc>
        <w:tc>
          <w:tcPr>
            <w:tcW w:w="212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E187524" w14:textId="7AEDEDE4" w:rsidR="0041219F" w:rsidRDefault="0041219F" w:rsidP="0041219F">
            <w:pPr>
              <w:spacing w:line="320" w:lineRule="exact"/>
              <w:rPr>
                <w:rFonts w:ascii="Verdana" w:hAnsi="Verdana"/>
                <w:sz w:val="20"/>
              </w:rPr>
            </w:pPr>
            <w:r>
              <w:rPr>
                <w:rFonts w:ascii="Verdana" w:hAnsi="Verdana"/>
                <w:sz w:val="20"/>
              </w:rPr>
              <w:t>2.361 (parte)</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B52D592" w14:textId="6C485469" w:rsidR="0041219F" w:rsidRPr="00691E19" w:rsidRDefault="0041219F" w:rsidP="0041219F">
            <w:pPr>
              <w:spacing w:line="320" w:lineRule="exact"/>
              <w:rPr>
                <w:rFonts w:ascii="Verdana" w:hAnsi="Verdana"/>
                <w:color w:val="000000"/>
                <w:sz w:val="20"/>
              </w:rPr>
            </w:pPr>
            <w:r w:rsidRPr="00E86298">
              <w:rPr>
                <w:rFonts w:ascii="Verdana" w:hAnsi="Verdana"/>
                <w:color w:val="000000"/>
                <w:sz w:val="20"/>
              </w:rPr>
              <w:t>terreno rural de passagens de mata, com área de 60,50,00ha, situado no bairro do Jardim, no município de Extrema/MG, de acordo com o Livro nº2, Estrada municipal Evandro Brito da Cunha, nº 444, CEP 37.640-000</w:t>
            </w:r>
          </w:p>
        </w:tc>
        <w:tc>
          <w:tcPr>
            <w:tcW w:w="1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3D826AA" w14:textId="2DDB3050" w:rsidR="0041219F" w:rsidRDefault="0041219F" w:rsidP="0041219F">
            <w:pPr>
              <w:spacing w:line="320" w:lineRule="exact"/>
              <w:rPr>
                <w:rFonts w:ascii="Verdana" w:hAnsi="Verdana"/>
                <w:sz w:val="20"/>
              </w:rPr>
            </w:pPr>
            <w:r w:rsidRPr="002A736B">
              <w:rPr>
                <w:rFonts w:ascii="Verdana" w:hAnsi="Verdana"/>
                <w:sz w:val="20"/>
              </w:rPr>
              <w:t>HGLG Extrema I</w:t>
            </w:r>
            <w:r>
              <w:rPr>
                <w:rFonts w:ascii="Verdana" w:hAnsi="Verdana"/>
                <w:sz w:val="20"/>
              </w:rPr>
              <w:t xml:space="preserve"> </w:t>
            </w:r>
            <w:r w:rsidRPr="002A736B">
              <w:rPr>
                <w:rFonts w:ascii="Verdana" w:hAnsi="Verdana"/>
                <w:sz w:val="20"/>
              </w:rPr>
              <w:t>Empreendimento Imobiliário</w:t>
            </w:r>
            <w:r>
              <w:rPr>
                <w:rFonts w:ascii="Verdana" w:hAnsi="Verdana"/>
                <w:sz w:val="20"/>
              </w:rPr>
              <w:t xml:space="preserve"> </w:t>
            </w:r>
            <w:r w:rsidRPr="002A736B">
              <w:rPr>
                <w:rFonts w:ascii="Verdana" w:hAnsi="Verdana"/>
                <w:sz w:val="20"/>
              </w:rPr>
              <w:t>Ltda.</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65045CA" w14:textId="4CD943C1" w:rsidR="0041219F" w:rsidRDefault="0041219F" w:rsidP="0041219F">
            <w:pPr>
              <w:spacing w:line="320" w:lineRule="exact"/>
              <w:jc w:val="center"/>
              <w:rPr>
                <w:rFonts w:ascii="Verdana" w:hAnsi="Verdana"/>
                <w:sz w:val="20"/>
              </w:rPr>
            </w:pPr>
            <w:r>
              <w:rPr>
                <w:rFonts w:ascii="Verdana" w:hAnsi="Verdana"/>
                <w:sz w:val="20"/>
              </w:rPr>
              <w:t>Não</w:t>
            </w:r>
          </w:p>
        </w:tc>
        <w:tc>
          <w:tcPr>
            <w:tcW w:w="141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10921DF1" w14:textId="46092305" w:rsidR="0041219F" w:rsidRDefault="002C3F5F" w:rsidP="0041219F">
            <w:pPr>
              <w:spacing w:line="320" w:lineRule="exact"/>
              <w:jc w:val="center"/>
              <w:rPr>
                <w:rFonts w:ascii="Verdana" w:hAnsi="Verdana"/>
                <w:sz w:val="20"/>
              </w:rPr>
            </w:pPr>
            <w:r>
              <w:rPr>
                <w:rFonts w:ascii="Verdana" w:hAnsi="Verdana" w:cs="Tahoma"/>
                <w:color w:val="000000"/>
                <w:sz w:val="18"/>
                <w:szCs w:val="18"/>
              </w:rPr>
              <w:t>Não</w:t>
            </w:r>
          </w:p>
        </w:tc>
        <w:tc>
          <w:tcPr>
            <w:tcW w:w="1423" w:type="dxa"/>
            <w:tcBorders>
              <w:top w:val="single" w:sz="4" w:space="0" w:color="auto"/>
              <w:left w:val="single" w:sz="4" w:space="0" w:color="auto"/>
              <w:bottom w:val="single" w:sz="4" w:space="0" w:color="auto"/>
              <w:right w:val="single" w:sz="4" w:space="0" w:color="auto"/>
            </w:tcBorders>
            <w:vAlign w:val="center"/>
          </w:tcPr>
          <w:p w14:paraId="50936BEF" w14:textId="679163D6" w:rsidR="0041219F" w:rsidRDefault="0041219F" w:rsidP="0041219F">
            <w:pPr>
              <w:spacing w:line="320" w:lineRule="exact"/>
              <w:jc w:val="center"/>
              <w:rPr>
                <w:rFonts w:ascii="Verdana" w:hAnsi="Verdana"/>
                <w:color w:val="000000"/>
                <w:sz w:val="20"/>
              </w:rPr>
            </w:pPr>
            <w:r>
              <w:rPr>
                <w:rFonts w:ascii="Verdana" w:hAnsi="Verdana"/>
                <w:color w:val="000000"/>
                <w:sz w:val="20"/>
              </w:rPr>
              <w:t>Sim</w:t>
            </w:r>
          </w:p>
        </w:tc>
        <w:tc>
          <w:tcPr>
            <w:tcW w:w="2266" w:type="dxa"/>
            <w:tcBorders>
              <w:top w:val="single" w:sz="4" w:space="0" w:color="auto"/>
              <w:left w:val="single" w:sz="4" w:space="0" w:color="auto"/>
              <w:bottom w:val="single" w:sz="4" w:space="0" w:color="auto"/>
              <w:right w:val="single" w:sz="4" w:space="0" w:color="auto"/>
            </w:tcBorders>
            <w:vAlign w:val="center"/>
          </w:tcPr>
          <w:p w14:paraId="42A0914E" w14:textId="4FAFED98" w:rsidR="0041219F" w:rsidRDefault="0041219F" w:rsidP="0041219F">
            <w:pPr>
              <w:spacing w:line="320" w:lineRule="exact"/>
              <w:jc w:val="center"/>
              <w:rPr>
                <w:rFonts w:ascii="Verdana" w:hAnsi="Verdana"/>
                <w:color w:val="000000"/>
                <w:sz w:val="20"/>
              </w:rPr>
            </w:pPr>
            <w:r>
              <w:rPr>
                <w:rFonts w:ascii="Verdana" w:hAnsi="Verdana"/>
                <w:color w:val="000000"/>
                <w:sz w:val="20"/>
              </w:rPr>
              <w:t>R$ 24.255.000,00</w:t>
            </w:r>
          </w:p>
        </w:tc>
      </w:tr>
      <w:tr w:rsidR="0041219F" w14:paraId="1151151A" w14:textId="77777777" w:rsidTr="007D4980">
        <w:trPr>
          <w:trHeight w:val="780"/>
          <w:jc w:val="center"/>
        </w:trPr>
        <w:tc>
          <w:tcPr>
            <w:tcW w:w="226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A22C819" w14:textId="3C6CF757" w:rsidR="0041219F" w:rsidRDefault="0041219F" w:rsidP="0041219F">
            <w:pPr>
              <w:spacing w:line="276" w:lineRule="auto"/>
              <w:rPr>
                <w:rFonts w:ascii="Verdana" w:hAnsi="Verdana"/>
                <w:sz w:val="20"/>
              </w:rPr>
            </w:pPr>
            <w:r>
              <w:rPr>
                <w:rFonts w:ascii="Verdana" w:hAnsi="Verdana"/>
                <w:sz w:val="20"/>
              </w:rPr>
              <w:t>Projeto Extrema</w:t>
            </w:r>
          </w:p>
        </w:tc>
        <w:tc>
          <w:tcPr>
            <w:tcW w:w="212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3633FCC" w14:textId="545B138B" w:rsidR="0041219F" w:rsidRDefault="0041219F" w:rsidP="0041219F">
            <w:pPr>
              <w:spacing w:line="320" w:lineRule="exact"/>
              <w:rPr>
                <w:rFonts w:ascii="Verdana" w:hAnsi="Verdana"/>
                <w:sz w:val="20"/>
              </w:rPr>
            </w:pPr>
            <w:r>
              <w:rPr>
                <w:rFonts w:ascii="Verdana" w:hAnsi="Verdana"/>
                <w:sz w:val="20"/>
              </w:rPr>
              <w:t>22.385</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193515A" w14:textId="2B3ACCCB" w:rsidR="0041219F" w:rsidRPr="00691E19" w:rsidRDefault="0041219F" w:rsidP="0041219F">
            <w:pPr>
              <w:spacing w:line="320" w:lineRule="exact"/>
              <w:rPr>
                <w:rFonts w:ascii="Verdana" w:hAnsi="Verdana"/>
                <w:color w:val="000000"/>
                <w:sz w:val="20"/>
              </w:rPr>
            </w:pPr>
            <w:r w:rsidRPr="00E86298">
              <w:rPr>
                <w:rFonts w:ascii="Verdana" w:hAnsi="Verdana"/>
                <w:color w:val="000000"/>
                <w:sz w:val="20"/>
              </w:rPr>
              <w:t>terreno rural com área de 2,42,00ha, situado na Rodovia Fernão Dias, Km 937, bairro da Roseira, no município de Extrema/MG, CEP 37.640-000</w:t>
            </w:r>
          </w:p>
        </w:tc>
        <w:tc>
          <w:tcPr>
            <w:tcW w:w="1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BA48DD0" w14:textId="09CF42CB" w:rsidR="0041219F" w:rsidRDefault="0041219F" w:rsidP="0041219F">
            <w:pPr>
              <w:spacing w:line="320" w:lineRule="exact"/>
              <w:rPr>
                <w:rFonts w:ascii="Verdana" w:hAnsi="Verdana"/>
                <w:sz w:val="20"/>
              </w:rPr>
            </w:pPr>
            <w:r w:rsidRPr="002A736B">
              <w:rPr>
                <w:rFonts w:ascii="Verdana" w:hAnsi="Verdana"/>
                <w:sz w:val="20"/>
              </w:rPr>
              <w:t>HGLG Extrema I</w:t>
            </w:r>
            <w:r>
              <w:rPr>
                <w:rFonts w:ascii="Verdana" w:hAnsi="Verdana"/>
                <w:sz w:val="20"/>
              </w:rPr>
              <w:t xml:space="preserve"> </w:t>
            </w:r>
            <w:r w:rsidRPr="002A736B">
              <w:rPr>
                <w:rFonts w:ascii="Verdana" w:hAnsi="Verdana"/>
                <w:sz w:val="20"/>
              </w:rPr>
              <w:t>Empreendimento Imobiliário</w:t>
            </w:r>
            <w:r>
              <w:rPr>
                <w:rFonts w:ascii="Verdana" w:hAnsi="Verdana"/>
                <w:sz w:val="20"/>
              </w:rPr>
              <w:t xml:space="preserve"> </w:t>
            </w:r>
            <w:r w:rsidRPr="002A736B">
              <w:rPr>
                <w:rFonts w:ascii="Verdana" w:hAnsi="Verdana"/>
                <w:sz w:val="20"/>
              </w:rPr>
              <w:t>Ltda.</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2E12D2B" w14:textId="6F421E50" w:rsidR="0041219F" w:rsidRDefault="0041219F" w:rsidP="0041219F">
            <w:pPr>
              <w:spacing w:line="320" w:lineRule="exact"/>
              <w:jc w:val="center"/>
              <w:rPr>
                <w:rFonts w:ascii="Verdana" w:hAnsi="Verdana"/>
                <w:sz w:val="20"/>
              </w:rPr>
            </w:pPr>
            <w:r>
              <w:rPr>
                <w:rFonts w:ascii="Verdana" w:hAnsi="Verdana"/>
                <w:sz w:val="20"/>
              </w:rPr>
              <w:t>Não</w:t>
            </w:r>
          </w:p>
        </w:tc>
        <w:tc>
          <w:tcPr>
            <w:tcW w:w="141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38EB056" w14:textId="5691E895" w:rsidR="0041219F" w:rsidRDefault="002C3F5F" w:rsidP="0041219F">
            <w:pPr>
              <w:spacing w:line="320" w:lineRule="exact"/>
              <w:jc w:val="center"/>
              <w:rPr>
                <w:rFonts w:ascii="Verdana" w:hAnsi="Verdana"/>
                <w:sz w:val="20"/>
              </w:rPr>
            </w:pPr>
            <w:r>
              <w:rPr>
                <w:rFonts w:ascii="Verdana" w:hAnsi="Verdana" w:cs="Tahoma"/>
                <w:color w:val="000000"/>
                <w:sz w:val="18"/>
                <w:szCs w:val="18"/>
              </w:rPr>
              <w:t>Não</w:t>
            </w:r>
          </w:p>
        </w:tc>
        <w:tc>
          <w:tcPr>
            <w:tcW w:w="1423" w:type="dxa"/>
            <w:tcBorders>
              <w:top w:val="single" w:sz="4" w:space="0" w:color="auto"/>
              <w:left w:val="single" w:sz="4" w:space="0" w:color="auto"/>
              <w:bottom w:val="single" w:sz="4" w:space="0" w:color="auto"/>
              <w:right w:val="single" w:sz="4" w:space="0" w:color="auto"/>
            </w:tcBorders>
            <w:vAlign w:val="center"/>
          </w:tcPr>
          <w:p w14:paraId="240FB001" w14:textId="36949058" w:rsidR="0041219F" w:rsidRDefault="0041219F" w:rsidP="0041219F">
            <w:pPr>
              <w:spacing w:line="320" w:lineRule="exact"/>
              <w:jc w:val="center"/>
              <w:rPr>
                <w:rFonts w:ascii="Verdana" w:hAnsi="Verdana"/>
                <w:color w:val="000000"/>
                <w:sz w:val="20"/>
              </w:rPr>
            </w:pPr>
            <w:r>
              <w:rPr>
                <w:rFonts w:ascii="Verdana" w:hAnsi="Verdana"/>
                <w:color w:val="000000"/>
                <w:sz w:val="20"/>
              </w:rPr>
              <w:t>Sim</w:t>
            </w:r>
          </w:p>
        </w:tc>
        <w:tc>
          <w:tcPr>
            <w:tcW w:w="2266" w:type="dxa"/>
            <w:tcBorders>
              <w:top w:val="single" w:sz="4" w:space="0" w:color="auto"/>
              <w:left w:val="single" w:sz="4" w:space="0" w:color="auto"/>
              <w:bottom w:val="single" w:sz="4" w:space="0" w:color="auto"/>
              <w:right w:val="single" w:sz="4" w:space="0" w:color="auto"/>
            </w:tcBorders>
            <w:vAlign w:val="center"/>
          </w:tcPr>
          <w:p w14:paraId="08DFEB43" w14:textId="7C724F3D" w:rsidR="0041219F" w:rsidRDefault="0041219F" w:rsidP="0041219F">
            <w:pPr>
              <w:spacing w:line="320" w:lineRule="exact"/>
              <w:jc w:val="center"/>
              <w:rPr>
                <w:rFonts w:ascii="Verdana" w:hAnsi="Verdana"/>
                <w:color w:val="000000"/>
                <w:sz w:val="20"/>
              </w:rPr>
            </w:pPr>
            <w:r>
              <w:rPr>
                <w:rFonts w:ascii="Verdana" w:hAnsi="Verdana"/>
                <w:color w:val="000000"/>
                <w:sz w:val="20"/>
              </w:rPr>
              <w:t>R$ 8.085.000,00</w:t>
            </w:r>
          </w:p>
        </w:tc>
      </w:tr>
      <w:tr w:rsidR="0041219F" w14:paraId="361476EA" w14:textId="77777777" w:rsidTr="007D4980">
        <w:trPr>
          <w:trHeight w:val="780"/>
          <w:jc w:val="center"/>
        </w:trPr>
        <w:tc>
          <w:tcPr>
            <w:tcW w:w="226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48D9630" w14:textId="3B59A6E9" w:rsidR="0041219F" w:rsidRDefault="0041219F" w:rsidP="0041219F">
            <w:pPr>
              <w:spacing w:line="276" w:lineRule="auto"/>
              <w:rPr>
                <w:rFonts w:ascii="Verdana" w:hAnsi="Verdana"/>
                <w:sz w:val="20"/>
              </w:rPr>
            </w:pPr>
            <w:r>
              <w:rPr>
                <w:rFonts w:ascii="Verdana" w:hAnsi="Verdana"/>
                <w:sz w:val="20"/>
              </w:rPr>
              <w:lastRenderedPageBreak/>
              <w:t>Projeto Extrema</w:t>
            </w:r>
          </w:p>
        </w:tc>
        <w:tc>
          <w:tcPr>
            <w:tcW w:w="212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6C79D48" w14:textId="3A00C0F3" w:rsidR="0041219F" w:rsidRDefault="0041219F" w:rsidP="0041219F">
            <w:pPr>
              <w:spacing w:line="320" w:lineRule="exact"/>
              <w:rPr>
                <w:rFonts w:ascii="Verdana" w:hAnsi="Verdana"/>
                <w:sz w:val="20"/>
              </w:rPr>
            </w:pPr>
            <w:r>
              <w:rPr>
                <w:rFonts w:ascii="Verdana" w:hAnsi="Verdana"/>
                <w:sz w:val="20"/>
              </w:rPr>
              <w:t>6.979</w:t>
            </w:r>
          </w:p>
        </w:tc>
        <w:tc>
          <w:tcPr>
            <w:tcW w:w="198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62E9B815" w14:textId="4856DE1B" w:rsidR="0041219F" w:rsidRPr="00691E19" w:rsidRDefault="0041219F" w:rsidP="0041219F">
            <w:pPr>
              <w:spacing w:line="320" w:lineRule="exact"/>
              <w:rPr>
                <w:rFonts w:ascii="Verdana" w:hAnsi="Verdana"/>
                <w:color w:val="000000"/>
                <w:sz w:val="20"/>
              </w:rPr>
            </w:pPr>
            <w:r w:rsidRPr="00E86298">
              <w:rPr>
                <w:rFonts w:ascii="Verdana" w:hAnsi="Verdana"/>
                <w:color w:val="000000"/>
                <w:sz w:val="20"/>
              </w:rPr>
              <w:t xml:space="preserve">terreno rural situado no Bairro dos </w:t>
            </w:r>
            <w:proofErr w:type="spellStart"/>
            <w:r w:rsidRPr="00E86298">
              <w:rPr>
                <w:rFonts w:ascii="Verdana" w:hAnsi="Verdana"/>
                <w:color w:val="000000"/>
                <w:sz w:val="20"/>
              </w:rPr>
              <w:t>Perssegueiros</w:t>
            </w:r>
            <w:proofErr w:type="spellEnd"/>
            <w:r w:rsidRPr="00E86298">
              <w:rPr>
                <w:rFonts w:ascii="Verdana" w:hAnsi="Verdana"/>
                <w:color w:val="000000"/>
                <w:sz w:val="20"/>
              </w:rPr>
              <w:t xml:space="preserve"> e da Roseira, no município de Extrema/MG, com área de 50,60,99ha denominado GLEBA nº01, de acordo com a Ficha 01 do Livro º 2, Estrada Pública municipal, s/n, CEP 37.640-000</w:t>
            </w:r>
          </w:p>
        </w:tc>
        <w:tc>
          <w:tcPr>
            <w:tcW w:w="170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B47F13E" w14:textId="479390E4" w:rsidR="0041219F" w:rsidRDefault="0041219F" w:rsidP="0041219F">
            <w:pPr>
              <w:spacing w:line="320" w:lineRule="exact"/>
              <w:rPr>
                <w:rFonts w:ascii="Verdana" w:hAnsi="Verdana"/>
                <w:sz w:val="20"/>
              </w:rPr>
            </w:pPr>
            <w:r w:rsidRPr="002A736B">
              <w:rPr>
                <w:rFonts w:ascii="Verdana" w:hAnsi="Verdana"/>
                <w:sz w:val="20"/>
              </w:rPr>
              <w:t>HGLG Extrema I</w:t>
            </w:r>
            <w:r>
              <w:rPr>
                <w:rFonts w:ascii="Verdana" w:hAnsi="Verdana"/>
                <w:sz w:val="20"/>
              </w:rPr>
              <w:t xml:space="preserve"> </w:t>
            </w:r>
            <w:r w:rsidRPr="002A736B">
              <w:rPr>
                <w:rFonts w:ascii="Verdana" w:hAnsi="Verdana"/>
                <w:sz w:val="20"/>
              </w:rPr>
              <w:t>Empreendimento Imobiliário</w:t>
            </w:r>
            <w:r>
              <w:rPr>
                <w:rFonts w:ascii="Verdana" w:hAnsi="Verdana"/>
                <w:sz w:val="20"/>
              </w:rPr>
              <w:t xml:space="preserve"> </w:t>
            </w:r>
            <w:r w:rsidRPr="002A736B">
              <w:rPr>
                <w:rFonts w:ascii="Verdana" w:hAnsi="Verdana"/>
                <w:sz w:val="20"/>
              </w:rPr>
              <w:t>Ltda.</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51FEBBC7" w14:textId="032A67EE" w:rsidR="0041219F" w:rsidRDefault="0041219F" w:rsidP="0041219F">
            <w:pPr>
              <w:spacing w:line="320" w:lineRule="exact"/>
              <w:jc w:val="center"/>
              <w:rPr>
                <w:rFonts w:ascii="Verdana" w:hAnsi="Verdana"/>
                <w:sz w:val="20"/>
              </w:rPr>
            </w:pPr>
            <w:r>
              <w:rPr>
                <w:rFonts w:ascii="Verdana" w:hAnsi="Verdana"/>
                <w:sz w:val="20"/>
              </w:rPr>
              <w:t>Não</w:t>
            </w:r>
          </w:p>
        </w:tc>
        <w:tc>
          <w:tcPr>
            <w:tcW w:w="141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4769C7B" w14:textId="0CE1B48F" w:rsidR="0041219F" w:rsidRDefault="002C3F5F" w:rsidP="0041219F">
            <w:pPr>
              <w:spacing w:line="320" w:lineRule="exact"/>
              <w:jc w:val="center"/>
              <w:rPr>
                <w:rFonts w:ascii="Verdana" w:hAnsi="Verdana"/>
                <w:sz w:val="20"/>
              </w:rPr>
            </w:pPr>
            <w:r>
              <w:rPr>
                <w:rFonts w:ascii="Verdana" w:hAnsi="Verdana" w:cs="Tahoma"/>
                <w:color w:val="000000"/>
                <w:sz w:val="18"/>
                <w:szCs w:val="18"/>
              </w:rPr>
              <w:t>Não</w:t>
            </w:r>
          </w:p>
        </w:tc>
        <w:tc>
          <w:tcPr>
            <w:tcW w:w="1423" w:type="dxa"/>
            <w:tcBorders>
              <w:top w:val="single" w:sz="4" w:space="0" w:color="auto"/>
              <w:left w:val="single" w:sz="4" w:space="0" w:color="auto"/>
              <w:bottom w:val="single" w:sz="4" w:space="0" w:color="auto"/>
              <w:right w:val="single" w:sz="4" w:space="0" w:color="auto"/>
            </w:tcBorders>
            <w:vAlign w:val="center"/>
          </w:tcPr>
          <w:p w14:paraId="455DF6B2" w14:textId="49D8940A" w:rsidR="0041219F" w:rsidRDefault="0041219F" w:rsidP="0041219F">
            <w:pPr>
              <w:spacing w:line="320" w:lineRule="exact"/>
              <w:jc w:val="center"/>
              <w:rPr>
                <w:rFonts w:ascii="Verdana" w:hAnsi="Verdana"/>
                <w:color w:val="000000"/>
                <w:sz w:val="20"/>
              </w:rPr>
            </w:pPr>
            <w:r>
              <w:rPr>
                <w:rFonts w:ascii="Verdana" w:hAnsi="Verdana"/>
                <w:color w:val="000000"/>
                <w:sz w:val="20"/>
              </w:rPr>
              <w:t>Sim</w:t>
            </w:r>
          </w:p>
        </w:tc>
        <w:tc>
          <w:tcPr>
            <w:tcW w:w="2266" w:type="dxa"/>
            <w:tcBorders>
              <w:top w:val="single" w:sz="4" w:space="0" w:color="auto"/>
              <w:left w:val="single" w:sz="4" w:space="0" w:color="auto"/>
              <w:bottom w:val="single" w:sz="4" w:space="0" w:color="auto"/>
              <w:right w:val="single" w:sz="4" w:space="0" w:color="auto"/>
            </w:tcBorders>
            <w:vAlign w:val="center"/>
          </w:tcPr>
          <w:p w14:paraId="40CDE69A" w14:textId="14B4160C" w:rsidR="0041219F" w:rsidRDefault="0041219F" w:rsidP="0041219F">
            <w:pPr>
              <w:spacing w:line="320" w:lineRule="exact"/>
              <w:jc w:val="center"/>
              <w:rPr>
                <w:rFonts w:ascii="Verdana" w:hAnsi="Verdana"/>
                <w:color w:val="000000"/>
                <w:sz w:val="20"/>
              </w:rPr>
            </w:pPr>
            <w:r>
              <w:rPr>
                <w:rFonts w:ascii="Verdana" w:hAnsi="Verdana"/>
                <w:color w:val="000000"/>
                <w:sz w:val="20"/>
              </w:rPr>
              <w:t>R$ 24.255.000,00</w:t>
            </w:r>
          </w:p>
        </w:tc>
      </w:tr>
      <w:bookmarkEnd w:id="305"/>
    </w:tbl>
    <w:p w14:paraId="24837B52" w14:textId="77777777" w:rsidR="00F70A99" w:rsidRDefault="00F70A99">
      <w:pPr>
        <w:spacing w:after="200" w:line="276" w:lineRule="auto"/>
        <w:jc w:val="left"/>
        <w:rPr>
          <w:rFonts w:ascii="Verdana" w:hAnsi="Verdana"/>
          <w:b/>
          <w:i/>
          <w:sz w:val="20"/>
        </w:rPr>
      </w:pPr>
      <w:r>
        <w:rPr>
          <w:rFonts w:ascii="Verdana" w:hAnsi="Verdana"/>
          <w:b/>
          <w:i/>
          <w:sz w:val="20"/>
        </w:rPr>
        <w:br w:type="page"/>
      </w:r>
    </w:p>
    <w:p w14:paraId="631EB4CE" w14:textId="77777777" w:rsidR="00744FE7" w:rsidRDefault="00744FE7">
      <w:pPr>
        <w:spacing w:after="200" w:line="276" w:lineRule="auto"/>
        <w:jc w:val="left"/>
        <w:rPr>
          <w:rFonts w:ascii="Verdana" w:hAnsi="Verdana"/>
          <w:b/>
          <w:i/>
          <w:sz w:val="20"/>
        </w:rPr>
      </w:pPr>
    </w:p>
    <w:p w14:paraId="601AD4A4" w14:textId="749AA036" w:rsidR="00657FB5" w:rsidRDefault="00651A86" w:rsidP="00657FB5">
      <w:pPr>
        <w:pStyle w:val="PargrafodaLista"/>
        <w:widowControl w:val="0"/>
        <w:suppressAutoHyphens/>
        <w:spacing w:line="320" w:lineRule="exact"/>
        <w:ind w:left="0"/>
        <w:jc w:val="center"/>
        <w:rPr>
          <w:rFonts w:ascii="Verdana" w:hAnsi="Verdana" w:cs="Tahoma"/>
          <w:b/>
          <w:sz w:val="20"/>
        </w:rPr>
      </w:pPr>
      <w:r>
        <w:rPr>
          <w:rFonts w:ascii="Verdana" w:hAnsi="Verdana"/>
          <w:b/>
          <w:i/>
          <w:sz w:val="20"/>
        </w:rPr>
        <w:t>Tabela 2 –</w:t>
      </w:r>
      <w:r w:rsidR="0034519D">
        <w:rPr>
          <w:rFonts w:ascii="Verdana" w:hAnsi="Verdana"/>
          <w:b/>
          <w:i/>
          <w:sz w:val="20"/>
        </w:rPr>
        <w:t xml:space="preserve"> </w:t>
      </w:r>
      <w:r w:rsidR="008B1295">
        <w:rPr>
          <w:rFonts w:ascii="Verdana" w:hAnsi="Verdana"/>
          <w:b/>
          <w:i/>
          <w:sz w:val="20"/>
        </w:rPr>
        <w:t xml:space="preserve">Proporção dos recursos oriundos da presente Emissão a ser destinada para </w:t>
      </w:r>
      <w:r w:rsidR="0095749D">
        <w:rPr>
          <w:rFonts w:ascii="Verdana" w:hAnsi="Verdana"/>
          <w:b/>
          <w:i/>
          <w:sz w:val="20"/>
        </w:rPr>
        <w:t>cada um dos Imóveis</w:t>
      </w:r>
    </w:p>
    <w:p w14:paraId="2C0B2FA2" w14:textId="75031D4A" w:rsidR="00651A86" w:rsidRDefault="00651A86" w:rsidP="001C2B06">
      <w:pPr>
        <w:spacing w:after="0" w:line="320" w:lineRule="exact"/>
        <w:jc w:val="center"/>
        <w:rPr>
          <w:rFonts w:ascii="Verdana" w:hAnsi="Verdana"/>
          <w:b/>
          <w:i/>
          <w:sz w:val="20"/>
        </w:rPr>
      </w:pPr>
    </w:p>
    <w:p w14:paraId="59055A30" w14:textId="77777777" w:rsidR="00EB102B" w:rsidRDefault="00EB102B" w:rsidP="00EB102B">
      <w:pPr>
        <w:spacing w:after="0" w:line="320" w:lineRule="exact"/>
        <w:jc w:val="center"/>
        <w:rPr>
          <w:rFonts w:ascii="Verdana" w:hAnsi="Verdana"/>
          <w:sz w:val="20"/>
        </w:rPr>
      </w:pPr>
    </w:p>
    <w:tbl>
      <w:tblPr>
        <w:tblW w:w="13610" w:type="dxa"/>
        <w:jc w:val="center"/>
        <w:tblLayout w:type="fixed"/>
        <w:tblCellMar>
          <w:left w:w="0" w:type="dxa"/>
          <w:right w:w="0" w:type="dxa"/>
        </w:tblCellMar>
        <w:tblLook w:val="04A0" w:firstRow="1" w:lastRow="0" w:firstColumn="1" w:lastColumn="0" w:noHBand="0" w:noVBand="1"/>
      </w:tblPr>
      <w:tblGrid>
        <w:gridCol w:w="1980"/>
        <w:gridCol w:w="2126"/>
        <w:gridCol w:w="2274"/>
        <w:gridCol w:w="2410"/>
        <w:gridCol w:w="2410"/>
        <w:gridCol w:w="2410"/>
      </w:tblGrid>
      <w:tr w:rsidR="008B0FA0" w:rsidRPr="00921612" w14:paraId="10DADA25" w14:textId="77777777" w:rsidTr="008B0FA0">
        <w:trPr>
          <w:trHeight w:val="1840"/>
          <w:jc w:val="center"/>
        </w:trPr>
        <w:tc>
          <w:tcPr>
            <w:tcW w:w="1980"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3058B795" w14:textId="6B013173" w:rsidR="008B0FA0" w:rsidRPr="0007723E" w:rsidRDefault="00BC3489" w:rsidP="00691E19">
            <w:pPr>
              <w:spacing w:line="320" w:lineRule="exact"/>
              <w:jc w:val="center"/>
              <w:rPr>
                <w:rFonts w:ascii="Verdana" w:eastAsia="Calibri" w:hAnsi="Verdana"/>
                <w:b/>
                <w:bCs/>
                <w:sz w:val="18"/>
                <w:szCs w:val="18"/>
              </w:rPr>
            </w:pPr>
            <w:bookmarkStart w:id="306" w:name="_Hlk73119732"/>
            <w:r>
              <w:rPr>
                <w:rFonts w:ascii="Verdana" w:eastAsia="Calibri" w:hAnsi="Verdana"/>
                <w:b/>
                <w:bCs/>
                <w:color w:val="000000"/>
                <w:sz w:val="18"/>
                <w:szCs w:val="18"/>
              </w:rPr>
              <w:t>Matrícula</w:t>
            </w:r>
          </w:p>
        </w:tc>
        <w:tc>
          <w:tcPr>
            <w:tcW w:w="2126"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5687A153" w14:textId="27D2F01B" w:rsidR="008B0FA0" w:rsidRPr="0007723E" w:rsidRDefault="008B0FA0" w:rsidP="00691E19">
            <w:pPr>
              <w:spacing w:line="320" w:lineRule="exact"/>
              <w:jc w:val="center"/>
              <w:rPr>
                <w:rFonts w:ascii="Verdana" w:eastAsia="Calibri" w:hAnsi="Verdana"/>
                <w:b/>
                <w:bCs/>
                <w:sz w:val="18"/>
                <w:szCs w:val="18"/>
              </w:rPr>
            </w:pPr>
            <w:r w:rsidRPr="006C453F">
              <w:rPr>
                <w:rFonts w:ascii="Verdana" w:hAnsi="Verdana" w:cs="Tahoma"/>
                <w:b/>
                <w:bCs/>
                <w:color w:val="000000"/>
                <w:sz w:val="18"/>
                <w:szCs w:val="18"/>
              </w:rPr>
              <w:t xml:space="preserve">Valor estimado de recursos da Emissão a serem alocados no Imóvel (R$) </w:t>
            </w:r>
          </w:p>
        </w:tc>
        <w:tc>
          <w:tcPr>
            <w:tcW w:w="2274"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2C44D0F5" w14:textId="1D8BFD4D" w:rsidR="008B0FA0" w:rsidRPr="0007723E" w:rsidRDefault="008B0FA0" w:rsidP="00691E19">
            <w:pPr>
              <w:spacing w:line="320" w:lineRule="exact"/>
              <w:jc w:val="center"/>
              <w:rPr>
                <w:rFonts w:ascii="Verdana" w:eastAsia="Calibri" w:hAnsi="Verdana"/>
                <w:b/>
                <w:bCs/>
                <w:sz w:val="18"/>
                <w:szCs w:val="18"/>
              </w:rPr>
            </w:pPr>
            <w:r w:rsidRPr="006C453F">
              <w:rPr>
                <w:rFonts w:ascii="Verdana" w:hAnsi="Verdana" w:cs="Tahoma"/>
                <w:b/>
                <w:bCs/>
                <w:color w:val="000000"/>
                <w:sz w:val="18"/>
                <w:szCs w:val="18"/>
              </w:rPr>
              <w:t xml:space="preserve">Percentual do valor estimado de recursos da Emissão para o Imóvel </w:t>
            </w:r>
          </w:p>
        </w:tc>
        <w:tc>
          <w:tcPr>
            <w:tcW w:w="2410" w:type="dxa"/>
            <w:tcBorders>
              <w:top w:val="single" w:sz="4" w:space="0" w:color="auto"/>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hideMark/>
          </w:tcPr>
          <w:p w14:paraId="67111EBE" w14:textId="1E813630" w:rsidR="008B0FA0" w:rsidRPr="0007723E" w:rsidRDefault="008B0FA0" w:rsidP="00691E19">
            <w:pPr>
              <w:spacing w:line="320" w:lineRule="exact"/>
              <w:jc w:val="center"/>
              <w:rPr>
                <w:rFonts w:ascii="Verdana" w:eastAsia="Calibri" w:hAnsi="Verdana"/>
                <w:b/>
                <w:bCs/>
                <w:sz w:val="18"/>
                <w:szCs w:val="18"/>
              </w:rPr>
            </w:pPr>
            <w:r w:rsidRPr="006C453F">
              <w:rPr>
                <w:rFonts w:ascii="Verdana" w:hAnsi="Verdana" w:cs="Tahoma"/>
                <w:b/>
                <w:bCs/>
                <w:color w:val="000000"/>
                <w:sz w:val="18"/>
                <w:szCs w:val="18"/>
              </w:rPr>
              <w:t>Estimativa do custo total dos Empreendimentos a ser desenvolvido no Imóvel (R$)</w:t>
            </w:r>
          </w:p>
        </w:tc>
        <w:tc>
          <w:tcPr>
            <w:tcW w:w="2410" w:type="dxa"/>
            <w:tcBorders>
              <w:top w:val="single" w:sz="4" w:space="0" w:color="auto"/>
              <w:left w:val="single" w:sz="4" w:space="0" w:color="auto"/>
              <w:bottom w:val="single" w:sz="4" w:space="0" w:color="auto"/>
              <w:right w:val="single" w:sz="4" w:space="0" w:color="auto"/>
            </w:tcBorders>
            <w:shd w:val="clear" w:color="auto" w:fill="D9D9D9"/>
            <w:vAlign w:val="center"/>
          </w:tcPr>
          <w:p w14:paraId="16D553C4" w14:textId="77777777" w:rsidR="008B0FA0" w:rsidRPr="0007723E" w:rsidRDefault="008B0FA0" w:rsidP="00691E19">
            <w:pPr>
              <w:spacing w:line="320" w:lineRule="exact"/>
              <w:jc w:val="center"/>
              <w:rPr>
                <w:rFonts w:ascii="Verdana" w:eastAsia="Calibri" w:hAnsi="Verdana"/>
                <w:b/>
                <w:bCs/>
                <w:color w:val="000000"/>
                <w:sz w:val="18"/>
                <w:szCs w:val="18"/>
              </w:rPr>
            </w:pPr>
            <w:r w:rsidRPr="006C453F">
              <w:rPr>
                <w:rFonts w:ascii="Verdana" w:eastAsia="Calibri" w:hAnsi="Verdana" w:cs="Tahoma"/>
                <w:b/>
                <w:bCs/>
                <w:color w:val="000000"/>
                <w:sz w:val="18"/>
                <w:szCs w:val="18"/>
              </w:rPr>
              <w:t>Foi objeto de destinação de recursos de outra emissão de certificados de recebíveis imobiliários?</w:t>
            </w:r>
          </w:p>
        </w:tc>
        <w:tc>
          <w:tcPr>
            <w:tcW w:w="2410" w:type="dxa"/>
            <w:tcBorders>
              <w:top w:val="single" w:sz="4" w:space="0" w:color="auto"/>
              <w:left w:val="single" w:sz="4" w:space="0" w:color="auto"/>
              <w:bottom w:val="single" w:sz="4" w:space="0" w:color="auto"/>
              <w:right w:val="single" w:sz="4" w:space="0" w:color="auto"/>
            </w:tcBorders>
            <w:shd w:val="clear" w:color="auto" w:fill="D9D9D9"/>
            <w:vAlign w:val="center"/>
          </w:tcPr>
          <w:p w14:paraId="10FB3988" w14:textId="01F7FEFD" w:rsidR="008B0FA0" w:rsidRPr="0007723E" w:rsidRDefault="008B0FA0" w:rsidP="00691E19">
            <w:pPr>
              <w:spacing w:line="320" w:lineRule="exact"/>
              <w:jc w:val="center"/>
              <w:rPr>
                <w:rFonts w:ascii="Verdana" w:eastAsia="Calibri" w:hAnsi="Verdana"/>
                <w:b/>
                <w:bCs/>
                <w:color w:val="000000"/>
                <w:sz w:val="18"/>
                <w:szCs w:val="18"/>
              </w:rPr>
            </w:pPr>
            <w:r w:rsidRPr="006C453F">
              <w:rPr>
                <w:rFonts w:ascii="Verdana" w:hAnsi="Verdana" w:cs="Tahoma"/>
                <w:b/>
                <w:bCs/>
                <w:color w:val="000000"/>
                <w:sz w:val="18"/>
                <w:szCs w:val="18"/>
              </w:rPr>
              <w:t>Montante de recursos obtidos em outras emissões de certificados de recebíveis imobiliários destinados ao Empreendimento</w:t>
            </w:r>
            <w:r w:rsidR="00B37ADC">
              <w:rPr>
                <w:rFonts w:ascii="Verdana" w:hAnsi="Verdana" w:cs="Tahoma"/>
                <w:b/>
                <w:bCs/>
                <w:color w:val="000000"/>
                <w:sz w:val="18"/>
                <w:szCs w:val="18"/>
              </w:rPr>
              <w:t xml:space="preserve"> </w:t>
            </w:r>
            <w:r w:rsidRPr="006C453F">
              <w:rPr>
                <w:rFonts w:ascii="Verdana" w:hAnsi="Verdana" w:cs="Tahoma"/>
                <w:b/>
                <w:bCs/>
                <w:color w:val="000000"/>
                <w:sz w:val="18"/>
                <w:szCs w:val="18"/>
              </w:rPr>
              <w:t>Imobiliário, caso aplicável</w:t>
            </w:r>
            <w:r w:rsidRPr="006C453F">
              <w:rPr>
                <w:rFonts w:ascii="Verdana" w:hAnsi="Verdana"/>
                <w:color w:val="000000"/>
                <w:sz w:val="18"/>
                <w:szCs w:val="18"/>
              </w:rPr>
              <w:t> </w:t>
            </w:r>
          </w:p>
        </w:tc>
      </w:tr>
      <w:tr w:rsidR="00352B26" w:rsidRPr="00921612" w14:paraId="2A228B73" w14:textId="77777777" w:rsidTr="007D4980">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E0BEEE4" w14:textId="625201DD" w:rsidR="00352B26" w:rsidRPr="0007723E" w:rsidRDefault="00352B26" w:rsidP="00352B26">
            <w:pPr>
              <w:jc w:val="center"/>
              <w:rPr>
                <w:rFonts w:ascii="Verdana" w:eastAsia="Calibri" w:hAnsi="Verdana"/>
                <w:sz w:val="18"/>
                <w:szCs w:val="18"/>
              </w:rPr>
            </w:pPr>
            <w:r>
              <w:rPr>
                <w:rFonts w:ascii="Verdana" w:hAnsi="Verdana"/>
                <w:sz w:val="20"/>
              </w:rPr>
              <w:t>1.257</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AD872DF" w14:textId="60980AF4" w:rsidR="00352B26" w:rsidRPr="007D4980" w:rsidRDefault="00352B26" w:rsidP="00352B26">
            <w:pPr>
              <w:jc w:val="center"/>
              <w:rPr>
                <w:rFonts w:ascii="Verdana" w:hAnsi="Verdana" w:cs="Calibri"/>
                <w:color w:val="000000"/>
                <w:sz w:val="16"/>
                <w:szCs w:val="16"/>
              </w:rPr>
            </w:pPr>
            <w:r w:rsidRPr="00164E07">
              <w:rPr>
                <w:rFonts w:ascii="Verdana" w:hAnsi="Verdana" w:cs="Calibri"/>
                <w:color w:val="000000"/>
                <w:sz w:val="16"/>
                <w:szCs w:val="16"/>
              </w:rPr>
              <w:t>R$ 25.000.000,00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CBBD13F" w14:textId="43E92129"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25%</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C5717A9" w14:textId="61A9F8A9" w:rsidR="00352B26" w:rsidRPr="007D4980" w:rsidRDefault="00352B26" w:rsidP="00352B26">
            <w:pPr>
              <w:jc w:val="center"/>
              <w:rPr>
                <w:rFonts w:ascii="Verdana" w:hAnsi="Verdana" w:cs="Calibri"/>
                <w:color w:val="000000"/>
                <w:sz w:val="16"/>
                <w:szCs w:val="16"/>
              </w:rPr>
            </w:pPr>
            <w:r w:rsidRPr="00B762CE">
              <w:rPr>
                <w:rFonts w:ascii="Verdana" w:hAnsi="Verdana" w:cs="Calibri"/>
                <w:color w:val="000000"/>
                <w:sz w:val="16"/>
                <w:szCs w:val="16"/>
              </w:rPr>
              <w:t xml:space="preserve">R$ </w:t>
            </w:r>
            <w:r>
              <w:rPr>
                <w:rFonts w:ascii="Verdana" w:hAnsi="Verdana" w:cs="Calibri"/>
                <w:color w:val="000000"/>
                <w:sz w:val="16"/>
                <w:szCs w:val="16"/>
              </w:rPr>
              <w:t>166.337.500</w:t>
            </w:r>
            <w:r w:rsidRPr="00B762CE">
              <w:rPr>
                <w:rFonts w:ascii="Verdana" w:hAnsi="Verdana" w:cs="Calibri"/>
                <w:color w:val="000000"/>
                <w:sz w:val="16"/>
                <w:szCs w:val="16"/>
              </w:rPr>
              <w:t>,00</w:t>
            </w:r>
          </w:p>
        </w:tc>
        <w:tc>
          <w:tcPr>
            <w:tcW w:w="2410" w:type="dxa"/>
            <w:tcBorders>
              <w:top w:val="single" w:sz="4" w:space="0" w:color="auto"/>
              <w:left w:val="single" w:sz="4" w:space="0" w:color="auto"/>
              <w:bottom w:val="single" w:sz="4" w:space="0" w:color="auto"/>
              <w:right w:val="single" w:sz="4" w:space="0" w:color="auto"/>
            </w:tcBorders>
            <w:vAlign w:val="center"/>
          </w:tcPr>
          <w:p w14:paraId="54336398" w14:textId="50B55245"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Sim</w:t>
            </w:r>
          </w:p>
        </w:tc>
        <w:tc>
          <w:tcPr>
            <w:tcW w:w="2410" w:type="dxa"/>
            <w:tcBorders>
              <w:top w:val="single" w:sz="4" w:space="0" w:color="auto"/>
              <w:left w:val="single" w:sz="4" w:space="0" w:color="auto"/>
              <w:bottom w:val="single" w:sz="4" w:space="0" w:color="auto"/>
              <w:right w:val="single" w:sz="4" w:space="0" w:color="auto"/>
            </w:tcBorders>
            <w:vAlign w:val="center"/>
          </w:tcPr>
          <w:p w14:paraId="528096B5" w14:textId="572209F7"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R$ 24.255.000,00</w:t>
            </w:r>
          </w:p>
        </w:tc>
      </w:tr>
      <w:tr w:rsidR="00352B26" w:rsidRPr="00921612" w14:paraId="15055CA7" w14:textId="77777777" w:rsidTr="007D4980">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2FEF96A" w14:textId="124432E7" w:rsidR="00352B26" w:rsidRDefault="00352B26" w:rsidP="00352B26">
            <w:pPr>
              <w:jc w:val="center"/>
              <w:rPr>
                <w:rFonts w:ascii="Verdana" w:hAnsi="Verdana" w:cs="Tahoma"/>
                <w:color w:val="000000"/>
                <w:sz w:val="18"/>
                <w:szCs w:val="18"/>
              </w:rPr>
            </w:pPr>
            <w:r>
              <w:rPr>
                <w:rFonts w:ascii="Verdana" w:hAnsi="Verdana"/>
                <w:sz w:val="20"/>
              </w:rPr>
              <w:t>2.361 (parte)</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AB34BDF" w14:textId="4FE52DF5" w:rsidR="00352B26" w:rsidRPr="007D4980" w:rsidRDefault="00352B26" w:rsidP="00352B26">
            <w:pPr>
              <w:jc w:val="center"/>
              <w:rPr>
                <w:rFonts w:ascii="Verdana" w:hAnsi="Verdana" w:cs="Calibri"/>
                <w:color w:val="000000"/>
                <w:sz w:val="16"/>
                <w:szCs w:val="16"/>
              </w:rPr>
            </w:pPr>
            <w:r w:rsidRPr="00164E07">
              <w:rPr>
                <w:rFonts w:ascii="Verdana" w:hAnsi="Verdana" w:cs="Calibri"/>
                <w:color w:val="000000"/>
                <w:sz w:val="16"/>
                <w:szCs w:val="16"/>
              </w:rPr>
              <w:t>R$ 25.000.000,00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B72874D" w14:textId="2620F90E"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25%</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3BD4DEB" w14:textId="59FF5AE3" w:rsidR="00352B26" w:rsidRPr="007D4980" w:rsidRDefault="00352B26" w:rsidP="00352B26">
            <w:pPr>
              <w:jc w:val="center"/>
              <w:rPr>
                <w:rFonts w:ascii="Verdana" w:hAnsi="Verdana" w:cs="Calibri"/>
                <w:color w:val="000000"/>
                <w:sz w:val="16"/>
                <w:szCs w:val="16"/>
              </w:rPr>
            </w:pPr>
            <w:r w:rsidRPr="00480342">
              <w:rPr>
                <w:rFonts w:ascii="Verdana" w:hAnsi="Verdana" w:cs="Calibri"/>
                <w:color w:val="000000"/>
                <w:sz w:val="16"/>
                <w:szCs w:val="16"/>
              </w:rPr>
              <w:t>R$ 166.337.500,00</w:t>
            </w:r>
          </w:p>
        </w:tc>
        <w:tc>
          <w:tcPr>
            <w:tcW w:w="2410" w:type="dxa"/>
            <w:tcBorders>
              <w:top w:val="single" w:sz="4" w:space="0" w:color="auto"/>
              <w:left w:val="single" w:sz="4" w:space="0" w:color="auto"/>
              <w:bottom w:val="single" w:sz="4" w:space="0" w:color="auto"/>
              <w:right w:val="single" w:sz="4" w:space="0" w:color="auto"/>
            </w:tcBorders>
            <w:vAlign w:val="center"/>
          </w:tcPr>
          <w:p w14:paraId="50630C02" w14:textId="344E9746"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Sim</w:t>
            </w:r>
          </w:p>
        </w:tc>
        <w:tc>
          <w:tcPr>
            <w:tcW w:w="2410" w:type="dxa"/>
            <w:tcBorders>
              <w:top w:val="single" w:sz="4" w:space="0" w:color="auto"/>
              <w:left w:val="single" w:sz="4" w:space="0" w:color="auto"/>
              <w:bottom w:val="single" w:sz="4" w:space="0" w:color="auto"/>
              <w:right w:val="single" w:sz="4" w:space="0" w:color="auto"/>
            </w:tcBorders>
            <w:vAlign w:val="center"/>
          </w:tcPr>
          <w:p w14:paraId="02D08830" w14:textId="460E25FB"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R$ 24.255.000,00</w:t>
            </w:r>
          </w:p>
        </w:tc>
      </w:tr>
      <w:tr w:rsidR="00352B26" w:rsidRPr="00921612" w14:paraId="1F73D256" w14:textId="77777777" w:rsidTr="007D4980">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A99C8BC" w14:textId="5D617FAA" w:rsidR="00352B26" w:rsidRDefault="00352B26" w:rsidP="00352B26">
            <w:pPr>
              <w:jc w:val="center"/>
              <w:rPr>
                <w:rFonts w:ascii="Verdana" w:hAnsi="Verdana" w:cs="Tahoma"/>
                <w:color w:val="000000"/>
                <w:sz w:val="18"/>
                <w:szCs w:val="18"/>
              </w:rPr>
            </w:pPr>
            <w:r>
              <w:rPr>
                <w:rFonts w:ascii="Verdana" w:hAnsi="Verdana"/>
                <w:sz w:val="20"/>
              </w:rPr>
              <w:t>22.385</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8B6848D" w14:textId="27D3E7F3" w:rsidR="00352B26" w:rsidRPr="007D4980" w:rsidRDefault="00352B26" w:rsidP="00352B26">
            <w:pPr>
              <w:jc w:val="center"/>
              <w:rPr>
                <w:rFonts w:ascii="Verdana" w:hAnsi="Verdana" w:cs="Calibri"/>
                <w:color w:val="000000"/>
                <w:sz w:val="16"/>
                <w:szCs w:val="16"/>
              </w:rPr>
            </w:pPr>
            <w:r w:rsidRPr="00164E07">
              <w:rPr>
                <w:rFonts w:ascii="Verdana" w:hAnsi="Verdana" w:cs="Calibri"/>
                <w:color w:val="000000"/>
                <w:sz w:val="16"/>
                <w:szCs w:val="16"/>
              </w:rPr>
              <w:t>R$ 25.000.000,00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D07EE2A" w14:textId="07761FFC"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25%</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4488C09" w14:textId="59B5BDB1" w:rsidR="00352B26" w:rsidRPr="007D4980" w:rsidRDefault="00352B26" w:rsidP="00352B26">
            <w:pPr>
              <w:jc w:val="center"/>
              <w:rPr>
                <w:rFonts w:ascii="Verdana" w:hAnsi="Verdana" w:cs="Calibri"/>
                <w:color w:val="000000"/>
                <w:sz w:val="16"/>
                <w:szCs w:val="16"/>
              </w:rPr>
            </w:pPr>
            <w:r w:rsidRPr="00480342">
              <w:rPr>
                <w:rFonts w:ascii="Verdana" w:hAnsi="Verdana" w:cs="Calibri"/>
                <w:color w:val="000000"/>
                <w:sz w:val="16"/>
                <w:szCs w:val="16"/>
              </w:rPr>
              <w:t>R$ 166.337.500,00</w:t>
            </w:r>
          </w:p>
        </w:tc>
        <w:tc>
          <w:tcPr>
            <w:tcW w:w="2410" w:type="dxa"/>
            <w:tcBorders>
              <w:top w:val="single" w:sz="4" w:space="0" w:color="auto"/>
              <w:left w:val="single" w:sz="4" w:space="0" w:color="auto"/>
              <w:bottom w:val="single" w:sz="4" w:space="0" w:color="auto"/>
              <w:right w:val="single" w:sz="4" w:space="0" w:color="auto"/>
            </w:tcBorders>
            <w:vAlign w:val="center"/>
          </w:tcPr>
          <w:p w14:paraId="7E3119BF" w14:textId="2C3B2384"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Sim</w:t>
            </w:r>
          </w:p>
        </w:tc>
        <w:tc>
          <w:tcPr>
            <w:tcW w:w="2410" w:type="dxa"/>
            <w:tcBorders>
              <w:top w:val="single" w:sz="4" w:space="0" w:color="auto"/>
              <w:left w:val="single" w:sz="4" w:space="0" w:color="auto"/>
              <w:bottom w:val="single" w:sz="4" w:space="0" w:color="auto"/>
              <w:right w:val="single" w:sz="4" w:space="0" w:color="auto"/>
            </w:tcBorders>
            <w:vAlign w:val="center"/>
          </w:tcPr>
          <w:p w14:paraId="3CB5A47B" w14:textId="73CE4E39"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R$ 8.085.000,00</w:t>
            </w:r>
          </w:p>
        </w:tc>
      </w:tr>
      <w:tr w:rsidR="00352B26" w:rsidRPr="00921612" w14:paraId="082AC0DC" w14:textId="77777777" w:rsidTr="007D4980">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958E3F1" w14:textId="006B7BFF" w:rsidR="00352B26" w:rsidRDefault="00352B26" w:rsidP="00352B26">
            <w:pPr>
              <w:jc w:val="center"/>
              <w:rPr>
                <w:rFonts w:ascii="Verdana" w:hAnsi="Verdana" w:cs="Tahoma"/>
                <w:color w:val="000000"/>
                <w:sz w:val="18"/>
                <w:szCs w:val="18"/>
              </w:rPr>
            </w:pPr>
            <w:r>
              <w:rPr>
                <w:rFonts w:ascii="Verdana" w:hAnsi="Verdana"/>
                <w:sz w:val="20"/>
              </w:rPr>
              <w:t>6.979</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22D5EF5" w14:textId="4C9BE7A7" w:rsidR="00352B26" w:rsidRPr="007D4980" w:rsidRDefault="00352B26" w:rsidP="00352B26">
            <w:pPr>
              <w:jc w:val="center"/>
              <w:rPr>
                <w:rFonts w:ascii="Verdana" w:hAnsi="Verdana" w:cs="Calibri"/>
                <w:color w:val="000000"/>
                <w:sz w:val="16"/>
                <w:szCs w:val="16"/>
              </w:rPr>
            </w:pPr>
            <w:r w:rsidRPr="00164E07">
              <w:rPr>
                <w:rFonts w:ascii="Verdana" w:hAnsi="Verdana" w:cs="Calibri"/>
                <w:color w:val="000000"/>
                <w:sz w:val="16"/>
                <w:szCs w:val="16"/>
              </w:rPr>
              <w:t>R$ 25.000.000,00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1A09EA4" w14:textId="1412D0C1"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25%</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9F2D7EA" w14:textId="30DF42D9" w:rsidR="00352B26" w:rsidRPr="007D4980" w:rsidRDefault="00352B26" w:rsidP="00352B26">
            <w:pPr>
              <w:jc w:val="center"/>
              <w:rPr>
                <w:rFonts w:ascii="Verdana" w:hAnsi="Verdana" w:cs="Calibri"/>
                <w:color w:val="000000"/>
                <w:sz w:val="16"/>
                <w:szCs w:val="16"/>
              </w:rPr>
            </w:pPr>
            <w:r w:rsidRPr="00480342">
              <w:rPr>
                <w:rFonts w:ascii="Verdana" w:hAnsi="Verdana" w:cs="Calibri"/>
                <w:color w:val="000000"/>
                <w:sz w:val="16"/>
                <w:szCs w:val="16"/>
              </w:rPr>
              <w:t>R$ 166.337.500,00</w:t>
            </w:r>
          </w:p>
        </w:tc>
        <w:tc>
          <w:tcPr>
            <w:tcW w:w="2410" w:type="dxa"/>
            <w:tcBorders>
              <w:top w:val="single" w:sz="4" w:space="0" w:color="auto"/>
              <w:left w:val="single" w:sz="4" w:space="0" w:color="auto"/>
              <w:bottom w:val="single" w:sz="4" w:space="0" w:color="auto"/>
              <w:right w:val="single" w:sz="4" w:space="0" w:color="auto"/>
            </w:tcBorders>
            <w:vAlign w:val="center"/>
          </w:tcPr>
          <w:p w14:paraId="0451F9CA" w14:textId="0014444B"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Sim</w:t>
            </w:r>
          </w:p>
        </w:tc>
        <w:tc>
          <w:tcPr>
            <w:tcW w:w="2410" w:type="dxa"/>
            <w:tcBorders>
              <w:top w:val="single" w:sz="4" w:space="0" w:color="auto"/>
              <w:left w:val="single" w:sz="4" w:space="0" w:color="auto"/>
              <w:bottom w:val="single" w:sz="4" w:space="0" w:color="auto"/>
              <w:right w:val="single" w:sz="4" w:space="0" w:color="auto"/>
            </w:tcBorders>
            <w:vAlign w:val="center"/>
          </w:tcPr>
          <w:p w14:paraId="57E85C53" w14:textId="248CB356"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R$ 24.255.000,00</w:t>
            </w:r>
          </w:p>
        </w:tc>
      </w:tr>
      <w:tr w:rsidR="00352B26" w:rsidRPr="00921612" w14:paraId="48E5E580" w14:textId="77777777" w:rsidTr="008B0FA0">
        <w:trPr>
          <w:trHeight w:val="780"/>
          <w:jc w:val="center"/>
        </w:trPr>
        <w:tc>
          <w:tcPr>
            <w:tcW w:w="198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0A4C919F" w14:textId="77777777" w:rsidR="00352B26" w:rsidRPr="0007723E" w:rsidRDefault="00352B26" w:rsidP="00352B26">
            <w:pPr>
              <w:jc w:val="center"/>
              <w:rPr>
                <w:rFonts w:ascii="Verdana" w:eastAsia="Calibri" w:hAnsi="Verdana"/>
                <w:sz w:val="18"/>
                <w:szCs w:val="18"/>
              </w:rPr>
            </w:pPr>
            <w:r w:rsidRPr="006C453F">
              <w:rPr>
                <w:rFonts w:ascii="Verdana" w:hAnsi="Verdana" w:cs="Tahoma"/>
                <w:b/>
                <w:bCs/>
                <w:color w:val="000000"/>
                <w:sz w:val="18"/>
                <w:szCs w:val="18"/>
              </w:rPr>
              <w:t>Total</w:t>
            </w:r>
          </w:p>
        </w:tc>
        <w:tc>
          <w:tcPr>
            <w:tcW w:w="212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67B483F" w14:textId="44C8A5A9"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R$ 100.000.000,00</w:t>
            </w:r>
          </w:p>
        </w:tc>
        <w:tc>
          <w:tcPr>
            <w:tcW w:w="2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328F574E" w14:textId="60882D71"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100,00%</w:t>
            </w:r>
          </w:p>
        </w:tc>
        <w:tc>
          <w:tcPr>
            <w:tcW w:w="241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40150A93" w14:textId="44AA984B"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R$665.350.000,00</w:t>
            </w:r>
          </w:p>
        </w:tc>
        <w:tc>
          <w:tcPr>
            <w:tcW w:w="2410" w:type="dxa"/>
            <w:tcBorders>
              <w:top w:val="single" w:sz="4" w:space="0" w:color="auto"/>
              <w:left w:val="single" w:sz="4" w:space="0" w:color="auto"/>
              <w:bottom w:val="single" w:sz="4" w:space="0" w:color="auto"/>
              <w:right w:val="single" w:sz="4" w:space="0" w:color="auto"/>
            </w:tcBorders>
            <w:vAlign w:val="center"/>
          </w:tcPr>
          <w:p w14:paraId="02438EEF" w14:textId="63443B37"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 </w:t>
            </w:r>
          </w:p>
        </w:tc>
        <w:tc>
          <w:tcPr>
            <w:tcW w:w="2410" w:type="dxa"/>
            <w:tcBorders>
              <w:top w:val="single" w:sz="4" w:space="0" w:color="auto"/>
              <w:left w:val="single" w:sz="4" w:space="0" w:color="auto"/>
              <w:bottom w:val="single" w:sz="4" w:space="0" w:color="auto"/>
              <w:right w:val="single" w:sz="4" w:space="0" w:color="auto"/>
            </w:tcBorders>
            <w:vAlign w:val="center"/>
          </w:tcPr>
          <w:p w14:paraId="74CF1F04" w14:textId="4BA08DCA" w:rsidR="00352B26" w:rsidRPr="007D4980" w:rsidRDefault="00352B26" w:rsidP="00352B26">
            <w:pPr>
              <w:jc w:val="center"/>
              <w:rPr>
                <w:rFonts w:ascii="Verdana" w:hAnsi="Verdana" w:cs="Calibri"/>
                <w:color w:val="000000"/>
                <w:sz w:val="16"/>
                <w:szCs w:val="16"/>
              </w:rPr>
            </w:pPr>
            <w:r w:rsidRPr="007D4980">
              <w:rPr>
                <w:rFonts w:ascii="Verdana" w:hAnsi="Verdana" w:cs="Calibri"/>
                <w:color w:val="000000"/>
                <w:sz w:val="16"/>
                <w:szCs w:val="16"/>
              </w:rPr>
              <w:t> </w:t>
            </w:r>
          </w:p>
        </w:tc>
      </w:tr>
      <w:bookmarkEnd w:id="306"/>
    </w:tbl>
    <w:p w14:paraId="166BCC33" w14:textId="77777777" w:rsidR="00EB102B" w:rsidRDefault="00EB102B" w:rsidP="00EB102B">
      <w:pPr>
        <w:spacing w:after="200" w:line="276" w:lineRule="auto"/>
        <w:jc w:val="left"/>
        <w:rPr>
          <w:rFonts w:ascii="Verdana" w:hAnsi="Verdana"/>
          <w:sz w:val="20"/>
        </w:rPr>
      </w:pPr>
    </w:p>
    <w:p w14:paraId="4E287905" w14:textId="31493E8A" w:rsidR="00775037" w:rsidRDefault="00F70A99" w:rsidP="0096306D">
      <w:pPr>
        <w:spacing w:after="200" w:line="276" w:lineRule="auto"/>
        <w:jc w:val="left"/>
        <w:rPr>
          <w:rFonts w:ascii="Verdana" w:hAnsi="Verdana"/>
          <w:b/>
          <w:i/>
          <w:sz w:val="20"/>
        </w:rPr>
      </w:pPr>
      <w:r>
        <w:rPr>
          <w:rFonts w:ascii="Verdana" w:hAnsi="Verdana"/>
          <w:sz w:val="20"/>
        </w:rPr>
        <w:br w:type="page"/>
      </w:r>
      <w:r w:rsidR="00775037">
        <w:rPr>
          <w:rFonts w:ascii="Verdana" w:hAnsi="Verdana"/>
          <w:b/>
          <w:i/>
          <w:sz w:val="20"/>
        </w:rPr>
        <w:lastRenderedPageBreak/>
        <w:t xml:space="preserve">Tabela 3 – </w:t>
      </w:r>
      <w:bookmarkStart w:id="307" w:name="_Hlk73119798"/>
      <w:r w:rsidR="00775037" w:rsidRPr="001C3BB9">
        <w:rPr>
          <w:rFonts w:ascii="Verdana" w:hAnsi="Verdana"/>
          <w:b/>
          <w:i/>
          <w:sz w:val="20"/>
        </w:rPr>
        <w:t xml:space="preserve">Cronograma Tentativo e Indicativo de Utilização dos Recursos no </w:t>
      </w:r>
      <w:r w:rsidR="00775037">
        <w:rPr>
          <w:rFonts w:ascii="Verdana" w:hAnsi="Verdana"/>
          <w:b/>
          <w:i/>
          <w:sz w:val="20"/>
        </w:rPr>
        <w:t>Empreendimento</w:t>
      </w:r>
      <w:r w:rsidR="00657FB5">
        <w:rPr>
          <w:rFonts w:ascii="Verdana" w:hAnsi="Verdana"/>
          <w:b/>
          <w:i/>
          <w:sz w:val="20"/>
        </w:rPr>
        <w:t xml:space="preserve"> Imobiliário</w:t>
      </w:r>
      <w:r w:rsidR="00775037" w:rsidRPr="001C3BB9">
        <w:rPr>
          <w:rFonts w:ascii="Verdana" w:hAnsi="Verdana"/>
          <w:b/>
          <w:i/>
          <w:sz w:val="20"/>
        </w:rPr>
        <w:t xml:space="preserve"> (</w:t>
      </w:r>
      <w:ins w:id="308" w:author="Matheus Coutinho" w:date="2021-06-11T19:20:00Z">
        <w:r w:rsidR="009711D6">
          <w:rPr>
            <w:rFonts w:ascii="Verdana" w:hAnsi="Verdana"/>
            <w:b/>
            <w:i/>
            <w:sz w:val="20"/>
          </w:rPr>
          <w:t>Tr</w:t>
        </w:r>
      </w:ins>
      <w:del w:id="309" w:author="Matheus Coutinho" w:date="2021-06-11T19:20:00Z">
        <w:r w:rsidR="00F13148" w:rsidDel="009711D6">
          <w:rPr>
            <w:rFonts w:ascii="Verdana" w:hAnsi="Verdana"/>
            <w:b/>
            <w:i/>
            <w:sz w:val="20"/>
          </w:rPr>
          <w:delText>B</w:delText>
        </w:r>
      </w:del>
      <w:r w:rsidR="00F13148">
        <w:rPr>
          <w:rFonts w:ascii="Verdana" w:hAnsi="Verdana"/>
          <w:b/>
          <w:i/>
          <w:sz w:val="20"/>
        </w:rPr>
        <w:t>imestral</w:t>
      </w:r>
      <w:r w:rsidR="00775037" w:rsidRPr="001C3BB9">
        <w:rPr>
          <w:rFonts w:ascii="Verdana" w:hAnsi="Verdana"/>
          <w:b/>
          <w:i/>
          <w:sz w:val="20"/>
        </w:rPr>
        <w:t xml:space="preserve">) </w:t>
      </w:r>
      <w:r w:rsidR="00775037">
        <w:rPr>
          <w:rFonts w:ascii="Verdana" w:hAnsi="Verdana"/>
          <w:b/>
          <w:i/>
          <w:sz w:val="20"/>
        </w:rPr>
        <w:t>–</w:t>
      </w:r>
      <w:r w:rsidR="00775037" w:rsidRPr="001C3BB9">
        <w:rPr>
          <w:rFonts w:ascii="Verdana" w:hAnsi="Verdana"/>
          <w:b/>
          <w:i/>
          <w:sz w:val="20"/>
        </w:rPr>
        <w:t xml:space="preserve"> </w:t>
      </w:r>
    </w:p>
    <w:bookmarkEnd w:id="307"/>
    <w:p w14:paraId="7AB3682C" w14:textId="77777777" w:rsidR="00262024" w:rsidRDefault="00262024" w:rsidP="00262024">
      <w:pPr>
        <w:spacing w:after="0" w:line="320" w:lineRule="exact"/>
        <w:jc w:val="center"/>
        <w:rPr>
          <w:rFonts w:ascii="Verdana" w:hAnsi="Verdana"/>
          <w:b/>
          <w:i/>
          <w:sz w:val="20"/>
        </w:rPr>
      </w:pPr>
    </w:p>
    <w:tbl>
      <w:tblPr>
        <w:tblW w:w="14737" w:type="dxa"/>
        <w:jc w:val="center"/>
        <w:tblLayout w:type="fixed"/>
        <w:tblCellMar>
          <w:left w:w="0" w:type="dxa"/>
          <w:right w:w="0" w:type="dxa"/>
        </w:tblCellMar>
        <w:tblLook w:val="04A0" w:firstRow="1" w:lastRow="0" w:firstColumn="1" w:lastColumn="0" w:noHBand="0" w:noVBand="1"/>
      </w:tblPr>
      <w:tblGrid>
        <w:gridCol w:w="1554"/>
        <w:gridCol w:w="1837"/>
        <w:gridCol w:w="1989"/>
        <w:gridCol w:w="1701"/>
        <w:gridCol w:w="1276"/>
        <w:gridCol w:w="1276"/>
        <w:gridCol w:w="1276"/>
        <w:gridCol w:w="1276"/>
        <w:gridCol w:w="1276"/>
        <w:gridCol w:w="1276"/>
      </w:tblGrid>
      <w:tr w:rsidR="00F13148" w14:paraId="0D50D75A" w14:textId="77777777" w:rsidTr="00D52197">
        <w:trPr>
          <w:trHeight w:val="670"/>
          <w:jc w:val="center"/>
        </w:trPr>
        <w:tc>
          <w:tcPr>
            <w:tcW w:w="1554" w:type="dxa"/>
            <w:tcBorders>
              <w:top w:val="single" w:sz="4" w:space="0" w:color="auto"/>
              <w:left w:val="single" w:sz="4" w:space="0" w:color="auto"/>
              <w:right w:val="single" w:sz="4" w:space="0" w:color="auto"/>
            </w:tcBorders>
            <w:shd w:val="clear" w:color="auto" w:fill="D9D9D9"/>
            <w:tcMar>
              <w:top w:w="0" w:type="dxa"/>
              <w:left w:w="70" w:type="dxa"/>
              <w:bottom w:w="0" w:type="dxa"/>
              <w:right w:w="70" w:type="dxa"/>
            </w:tcMar>
            <w:vAlign w:val="center"/>
            <w:hideMark/>
          </w:tcPr>
          <w:p w14:paraId="4C0786D4" w14:textId="77777777" w:rsidR="00F13148" w:rsidRPr="00F34CEA" w:rsidRDefault="00F13148" w:rsidP="00D52197">
            <w:pPr>
              <w:spacing w:after="0" w:line="320" w:lineRule="exact"/>
              <w:jc w:val="center"/>
              <w:rPr>
                <w:rFonts w:ascii="Verdana" w:eastAsia="Calibri" w:hAnsi="Verdana"/>
                <w:b/>
                <w:bCs/>
                <w:sz w:val="16"/>
                <w:szCs w:val="16"/>
                <w:lang w:eastAsia="en-US"/>
              </w:rPr>
            </w:pPr>
            <w:bookmarkStart w:id="310" w:name="_Hlk57027108"/>
            <w:r w:rsidRPr="00332D26">
              <w:rPr>
                <w:rFonts w:ascii="Verdana" w:eastAsia="Calibri" w:hAnsi="Verdana"/>
                <w:b/>
                <w:bCs/>
                <w:color w:val="000000"/>
                <w:sz w:val="16"/>
                <w:szCs w:val="16"/>
              </w:rPr>
              <w:t>Matrícula</w:t>
            </w:r>
          </w:p>
        </w:tc>
        <w:tc>
          <w:tcPr>
            <w:tcW w:w="1837" w:type="dxa"/>
            <w:tcBorders>
              <w:top w:val="single" w:sz="4" w:space="0" w:color="auto"/>
              <w:left w:val="single" w:sz="4" w:space="0" w:color="auto"/>
              <w:right w:val="single" w:sz="4" w:space="0" w:color="auto"/>
            </w:tcBorders>
            <w:shd w:val="clear" w:color="auto" w:fill="D9D9D9"/>
            <w:vAlign w:val="center"/>
            <w:hideMark/>
          </w:tcPr>
          <w:p w14:paraId="57CC4237" w14:textId="77777777" w:rsidR="00F13148" w:rsidRPr="00F34CEA" w:rsidRDefault="00F13148" w:rsidP="00D52197">
            <w:pPr>
              <w:spacing w:after="0" w:line="320" w:lineRule="exact"/>
              <w:jc w:val="center"/>
              <w:rPr>
                <w:rFonts w:ascii="Verdana" w:eastAsia="Calibri" w:hAnsi="Verdana"/>
                <w:b/>
                <w:bCs/>
                <w:color w:val="000000"/>
                <w:sz w:val="16"/>
                <w:szCs w:val="16"/>
                <w:lang w:eastAsia="en-US"/>
              </w:rPr>
            </w:pPr>
            <w:r w:rsidRPr="0012016C">
              <w:rPr>
                <w:rFonts w:ascii="Verdana" w:hAnsi="Verdana" w:cs="Tahoma"/>
                <w:b/>
                <w:bCs/>
                <w:color w:val="000000"/>
                <w:sz w:val="16"/>
                <w:szCs w:val="16"/>
              </w:rPr>
              <w:t xml:space="preserve">Estimativa de recursos da Emissão a ser alocado no Imóvel (R$) </w:t>
            </w:r>
          </w:p>
        </w:tc>
        <w:tc>
          <w:tcPr>
            <w:tcW w:w="11346" w:type="dxa"/>
            <w:gridSpan w:val="8"/>
            <w:tcBorders>
              <w:top w:val="single" w:sz="4" w:space="0" w:color="auto"/>
              <w:left w:val="single" w:sz="4" w:space="0" w:color="auto"/>
              <w:bottom w:val="single" w:sz="4" w:space="0" w:color="auto"/>
              <w:right w:val="single" w:sz="4" w:space="0" w:color="auto"/>
            </w:tcBorders>
            <w:shd w:val="clear" w:color="auto" w:fill="D9D9D9"/>
            <w:vAlign w:val="center"/>
          </w:tcPr>
          <w:p w14:paraId="52151198" w14:textId="77777777" w:rsidR="00F13148" w:rsidRPr="00F34CEA" w:rsidDel="00CB23AC" w:rsidRDefault="00F13148" w:rsidP="00D52197">
            <w:pPr>
              <w:spacing w:after="0" w:line="320" w:lineRule="exact"/>
              <w:jc w:val="center"/>
              <w:rPr>
                <w:rFonts w:ascii="Verdana" w:eastAsia="Calibri" w:hAnsi="Verdana"/>
                <w:b/>
                <w:bCs/>
                <w:color w:val="000000"/>
                <w:sz w:val="16"/>
                <w:szCs w:val="16"/>
                <w:lang w:eastAsia="en-US"/>
              </w:rPr>
            </w:pPr>
            <w:r w:rsidRPr="0012016C">
              <w:rPr>
                <w:rFonts w:ascii="Verdana" w:eastAsia="Calibri" w:hAnsi="Verdana"/>
                <w:b/>
                <w:bCs/>
                <w:color w:val="000000"/>
                <w:sz w:val="16"/>
                <w:szCs w:val="16"/>
              </w:rPr>
              <w:t>Cronograma indicativo da aplicação de recursos (em % e em milhares de reais)</w:t>
            </w:r>
          </w:p>
        </w:tc>
      </w:tr>
      <w:tr w:rsidR="00352B26" w14:paraId="32B011A9" w14:textId="77777777" w:rsidTr="007D4980">
        <w:trPr>
          <w:trHeight w:val="670"/>
          <w:jc w:val="center"/>
        </w:trPr>
        <w:tc>
          <w:tcPr>
            <w:tcW w:w="1554" w:type="dxa"/>
            <w:tcBorders>
              <w:left w:val="single" w:sz="4" w:space="0" w:color="auto"/>
              <w:bottom w:val="single" w:sz="4" w:space="0" w:color="auto"/>
              <w:right w:val="single" w:sz="4" w:space="0" w:color="auto"/>
            </w:tcBorders>
            <w:shd w:val="clear" w:color="auto" w:fill="D9D9D9"/>
            <w:tcMar>
              <w:top w:w="0" w:type="dxa"/>
              <w:left w:w="70" w:type="dxa"/>
              <w:bottom w:w="0" w:type="dxa"/>
              <w:right w:w="70" w:type="dxa"/>
            </w:tcMar>
            <w:vAlign w:val="center"/>
          </w:tcPr>
          <w:p w14:paraId="71625715" w14:textId="77777777" w:rsidR="00352B26" w:rsidRPr="00947545" w:rsidDel="00BC3489" w:rsidRDefault="00352B26" w:rsidP="00352B26">
            <w:pPr>
              <w:spacing w:after="0" w:line="320" w:lineRule="exact"/>
              <w:jc w:val="center"/>
              <w:rPr>
                <w:rFonts w:ascii="Verdana" w:eastAsia="Calibri" w:hAnsi="Verdana"/>
                <w:b/>
                <w:color w:val="000000"/>
                <w:sz w:val="16"/>
              </w:rPr>
            </w:pPr>
          </w:p>
        </w:tc>
        <w:tc>
          <w:tcPr>
            <w:tcW w:w="1837" w:type="dxa"/>
            <w:tcBorders>
              <w:left w:val="single" w:sz="4" w:space="0" w:color="auto"/>
              <w:bottom w:val="single" w:sz="4" w:space="0" w:color="auto"/>
              <w:right w:val="single" w:sz="4" w:space="0" w:color="auto"/>
            </w:tcBorders>
            <w:shd w:val="clear" w:color="auto" w:fill="D9D9D9"/>
            <w:vAlign w:val="center"/>
          </w:tcPr>
          <w:p w14:paraId="64B3B417" w14:textId="77777777" w:rsidR="00352B26" w:rsidRPr="00947545" w:rsidRDefault="00352B26" w:rsidP="00352B26">
            <w:pPr>
              <w:spacing w:after="0" w:line="320" w:lineRule="exact"/>
              <w:jc w:val="center"/>
              <w:rPr>
                <w:rFonts w:ascii="Verdana" w:hAnsi="Verdana"/>
                <w:b/>
                <w:color w:val="000000"/>
                <w:sz w:val="16"/>
              </w:rPr>
            </w:pPr>
          </w:p>
        </w:tc>
        <w:tc>
          <w:tcPr>
            <w:tcW w:w="1989" w:type="dxa"/>
            <w:tcBorders>
              <w:top w:val="single" w:sz="4" w:space="0" w:color="auto"/>
              <w:left w:val="single" w:sz="4" w:space="0" w:color="auto"/>
              <w:bottom w:val="single" w:sz="4" w:space="0" w:color="auto"/>
              <w:right w:val="single" w:sz="4" w:space="0" w:color="auto"/>
            </w:tcBorders>
            <w:shd w:val="clear" w:color="auto" w:fill="D9D9D9"/>
            <w:vAlign w:val="center"/>
          </w:tcPr>
          <w:p w14:paraId="5D10D31C" w14:textId="4A7CB1AE" w:rsidR="00352B26" w:rsidRPr="00947545" w:rsidRDefault="00352B26" w:rsidP="00352B26">
            <w:pPr>
              <w:spacing w:after="0" w:line="320" w:lineRule="exact"/>
              <w:jc w:val="center"/>
              <w:rPr>
                <w:rFonts w:ascii="Verdana" w:eastAsia="Calibri" w:hAnsi="Verdana"/>
                <w:b/>
                <w:color w:val="000000"/>
                <w:sz w:val="16"/>
              </w:rPr>
            </w:pPr>
            <w:r>
              <w:rPr>
                <w:rFonts w:ascii="Verdana" w:eastAsia="Calibri" w:hAnsi="Verdana"/>
                <w:b/>
                <w:bCs/>
                <w:color w:val="000000"/>
                <w:sz w:val="16"/>
                <w:szCs w:val="16"/>
              </w:rPr>
              <w:t>3</w:t>
            </w:r>
            <w:ins w:id="311" w:author="Matheus Coutinho" w:date="2021-06-11T19:23:00Z">
              <w:r w:rsidR="006E099F">
                <w:rPr>
                  <w:rFonts w:ascii="Verdana" w:eastAsia="Calibri" w:hAnsi="Verdana"/>
                  <w:b/>
                  <w:bCs/>
                  <w:color w:val="000000"/>
                  <w:sz w:val="16"/>
                  <w:szCs w:val="16"/>
                </w:rPr>
                <w:t>Tr</w:t>
              </w:r>
            </w:ins>
            <w:del w:id="312" w:author="Matheus Coutinho" w:date="2021-06-11T19:23:00Z">
              <w:r w:rsidDel="006E099F">
                <w:rPr>
                  <w:rFonts w:ascii="Verdana" w:eastAsia="Calibri" w:hAnsi="Verdana"/>
                  <w:b/>
                  <w:bCs/>
                  <w:color w:val="000000"/>
                  <w:sz w:val="16"/>
                  <w:szCs w:val="16"/>
                </w:rPr>
                <w:delText>B</w:delText>
              </w:r>
            </w:del>
            <w:r>
              <w:rPr>
                <w:rFonts w:ascii="Verdana" w:eastAsia="Calibri" w:hAnsi="Verdana"/>
                <w:b/>
                <w:bCs/>
                <w:color w:val="000000"/>
                <w:sz w:val="16"/>
                <w:szCs w:val="16"/>
              </w:rPr>
              <w:t>i</w:t>
            </w:r>
            <w:r w:rsidRPr="00332D26">
              <w:rPr>
                <w:rFonts w:ascii="Verdana" w:eastAsia="Calibri" w:hAnsi="Verdana"/>
                <w:b/>
                <w:bCs/>
                <w:color w:val="000000"/>
                <w:sz w:val="16"/>
                <w:szCs w:val="16"/>
              </w:rPr>
              <w:t>21 (R$) e (%)</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14:paraId="697FC391" w14:textId="59CF4C91" w:rsidR="00352B26" w:rsidRPr="00947545" w:rsidRDefault="00352B26" w:rsidP="00352B26">
            <w:pPr>
              <w:spacing w:after="0" w:line="320" w:lineRule="exact"/>
              <w:jc w:val="center"/>
              <w:rPr>
                <w:rFonts w:ascii="Verdana" w:eastAsia="Calibri" w:hAnsi="Verdana"/>
                <w:b/>
                <w:color w:val="000000"/>
                <w:sz w:val="16"/>
              </w:rPr>
            </w:pPr>
            <w:r>
              <w:rPr>
                <w:rFonts w:ascii="Verdana" w:eastAsia="Calibri" w:hAnsi="Verdana"/>
                <w:b/>
                <w:bCs/>
                <w:color w:val="000000"/>
                <w:sz w:val="16"/>
                <w:szCs w:val="16"/>
                <w:lang w:eastAsia="en-US"/>
              </w:rPr>
              <w:t>4</w:t>
            </w:r>
            <w:ins w:id="313" w:author="Matheus Coutinho" w:date="2021-06-11T19:23:00Z">
              <w:r w:rsidR="006E099F">
                <w:rPr>
                  <w:rFonts w:ascii="Verdana" w:eastAsia="Calibri" w:hAnsi="Verdana"/>
                  <w:b/>
                  <w:bCs/>
                  <w:color w:val="000000"/>
                  <w:sz w:val="16"/>
                  <w:szCs w:val="16"/>
                  <w:lang w:eastAsia="en-US"/>
                </w:rPr>
                <w:t>Tr</w:t>
              </w:r>
            </w:ins>
            <w:del w:id="314" w:author="Matheus Coutinho" w:date="2021-06-11T19:23:00Z">
              <w:r w:rsidDel="006E099F">
                <w:rPr>
                  <w:rFonts w:ascii="Verdana" w:eastAsia="Calibri" w:hAnsi="Verdana"/>
                  <w:b/>
                  <w:bCs/>
                  <w:color w:val="000000"/>
                  <w:sz w:val="16"/>
                  <w:szCs w:val="16"/>
                  <w:lang w:eastAsia="en-US"/>
                </w:rPr>
                <w:delText>B</w:delText>
              </w:r>
            </w:del>
            <w:r w:rsidR="00834ADA">
              <w:rPr>
                <w:rFonts w:ascii="Verdana" w:eastAsia="Calibri" w:hAnsi="Verdana"/>
                <w:b/>
                <w:bCs/>
                <w:color w:val="000000"/>
                <w:sz w:val="16"/>
                <w:szCs w:val="16"/>
                <w:lang w:eastAsia="en-US"/>
              </w:rPr>
              <w:t>i</w:t>
            </w:r>
            <w:r w:rsidRPr="00F34CEA">
              <w:rPr>
                <w:rFonts w:ascii="Verdana" w:eastAsia="Calibri" w:hAnsi="Verdana"/>
                <w:b/>
                <w:bCs/>
                <w:color w:val="000000"/>
                <w:sz w:val="16"/>
                <w:szCs w:val="16"/>
                <w:lang w:eastAsia="en-US"/>
              </w:rPr>
              <w:t>21</w:t>
            </w:r>
            <w:r w:rsidRPr="00947545">
              <w:rPr>
                <w:rFonts w:ascii="Verdana" w:eastAsia="Calibri" w:hAnsi="Verdana"/>
                <w:b/>
                <w:color w:val="000000"/>
                <w:sz w:val="16"/>
              </w:rPr>
              <w:t xml:space="preserve"> (R$)</w:t>
            </w:r>
            <w:r w:rsidRPr="00F34CEA">
              <w:rPr>
                <w:rFonts w:ascii="Verdana" w:eastAsia="Calibri" w:hAnsi="Verdana"/>
                <w:b/>
                <w:bCs/>
                <w:color w:val="000000"/>
                <w:sz w:val="16"/>
                <w:szCs w:val="16"/>
                <w:lang w:eastAsia="en-US"/>
              </w:rPr>
              <w:t xml:space="preserve"> e (%)</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57E8F2E" w14:textId="1730EEC5" w:rsidR="00352B26" w:rsidRPr="00947545" w:rsidRDefault="00352B26" w:rsidP="00352B26">
            <w:pPr>
              <w:spacing w:after="0" w:line="320" w:lineRule="exact"/>
              <w:jc w:val="center"/>
              <w:rPr>
                <w:rFonts w:ascii="Verdana" w:eastAsia="Calibri" w:hAnsi="Verdana"/>
                <w:b/>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4347BB11" w14:textId="40734BFA" w:rsidR="00352B26" w:rsidRPr="00947545" w:rsidRDefault="00352B26" w:rsidP="00352B26">
            <w:pPr>
              <w:spacing w:after="0" w:line="320" w:lineRule="exact"/>
              <w:jc w:val="center"/>
              <w:rPr>
                <w:rFonts w:ascii="Verdana" w:eastAsia="Calibri" w:hAnsi="Verdana"/>
                <w:b/>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31E04F79" w14:textId="0F24F050" w:rsidR="00352B26" w:rsidRPr="00947545" w:rsidRDefault="00352B26" w:rsidP="00352B26">
            <w:pPr>
              <w:spacing w:after="0" w:line="320" w:lineRule="exact"/>
              <w:jc w:val="center"/>
              <w:rPr>
                <w:rFonts w:ascii="Verdana" w:eastAsia="Calibri" w:hAnsi="Verdana"/>
                <w:b/>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055595B3" w14:textId="6EBDD6C3" w:rsidR="00352B26" w:rsidRPr="00947545" w:rsidRDefault="00352B26" w:rsidP="00352B26">
            <w:pPr>
              <w:spacing w:after="0" w:line="320" w:lineRule="exact"/>
              <w:jc w:val="center"/>
              <w:rPr>
                <w:rFonts w:ascii="Verdana" w:eastAsia="Calibri" w:hAnsi="Verdana"/>
                <w:b/>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3F5CA51B" w14:textId="5DD915C9" w:rsidR="00352B26" w:rsidRPr="00947545" w:rsidRDefault="00352B26" w:rsidP="00352B26">
            <w:pPr>
              <w:spacing w:after="0" w:line="320" w:lineRule="exact"/>
              <w:jc w:val="center"/>
              <w:rPr>
                <w:rFonts w:ascii="Verdana" w:eastAsia="Calibri" w:hAnsi="Verdana"/>
                <w:b/>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036D5AC" w14:textId="745EEC76" w:rsidR="00352B26" w:rsidRPr="00947545" w:rsidRDefault="00352B26" w:rsidP="00352B26">
            <w:pPr>
              <w:spacing w:after="0" w:line="320" w:lineRule="exact"/>
              <w:jc w:val="center"/>
              <w:rPr>
                <w:rFonts w:ascii="Verdana" w:eastAsia="Calibri" w:hAnsi="Verdana"/>
                <w:b/>
                <w:color w:val="000000"/>
                <w:sz w:val="16"/>
              </w:rPr>
            </w:pPr>
            <w:r w:rsidRPr="00880888">
              <w:rPr>
                <w:rFonts w:ascii="Verdana" w:hAnsi="Verdana" w:cs="Calibri"/>
                <w:color w:val="000000"/>
                <w:sz w:val="16"/>
                <w:szCs w:val="16"/>
                <w:lang w:eastAsia="en-US"/>
              </w:rPr>
              <w:t>n/a</w:t>
            </w:r>
          </w:p>
        </w:tc>
      </w:tr>
      <w:tr w:rsidR="00352B26" w14:paraId="7552BC95" w14:textId="77777777" w:rsidTr="007D4980">
        <w:trPr>
          <w:trHeight w:val="326"/>
          <w:jc w:val="center"/>
        </w:trPr>
        <w:tc>
          <w:tcPr>
            <w:tcW w:w="1554" w:type="dxa"/>
            <w:vMerge w:val="restart"/>
            <w:tcBorders>
              <w:top w:val="single" w:sz="4" w:space="0" w:color="auto"/>
              <w:left w:val="single" w:sz="8" w:space="0" w:color="auto"/>
              <w:right w:val="single" w:sz="4" w:space="0" w:color="auto"/>
            </w:tcBorders>
            <w:shd w:val="clear" w:color="auto" w:fill="D9D9D9" w:themeFill="background1" w:themeFillShade="D9"/>
            <w:tcMar>
              <w:top w:w="0" w:type="dxa"/>
              <w:left w:w="70" w:type="dxa"/>
              <w:bottom w:w="0" w:type="dxa"/>
              <w:right w:w="70" w:type="dxa"/>
            </w:tcMar>
            <w:vAlign w:val="center"/>
            <w:hideMark/>
          </w:tcPr>
          <w:p w14:paraId="27A242A2" w14:textId="77777777" w:rsidR="00352B26" w:rsidRPr="00947545" w:rsidRDefault="00352B26" w:rsidP="00352B26">
            <w:pPr>
              <w:spacing w:line="276" w:lineRule="auto"/>
              <w:jc w:val="center"/>
              <w:rPr>
                <w:rFonts w:ascii="Verdana" w:eastAsia="Calibri" w:hAnsi="Verdana"/>
                <w:b/>
                <w:sz w:val="16"/>
              </w:rPr>
            </w:pPr>
            <w:r w:rsidRPr="00332D26">
              <w:rPr>
                <w:rFonts w:ascii="Verdana" w:hAnsi="Verdana"/>
                <w:b/>
                <w:bCs/>
                <w:sz w:val="16"/>
                <w:szCs w:val="16"/>
              </w:rPr>
              <w:t>1.257</w:t>
            </w:r>
          </w:p>
        </w:tc>
        <w:tc>
          <w:tcPr>
            <w:tcW w:w="18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6E30A36" w14:textId="1EE827F1" w:rsidR="00352B26" w:rsidRPr="00947545" w:rsidRDefault="00352B26" w:rsidP="00352B26">
            <w:pPr>
              <w:spacing w:line="320" w:lineRule="exact"/>
              <w:jc w:val="center"/>
              <w:rPr>
                <w:rFonts w:ascii="Verdana" w:hAnsi="Verdana"/>
                <w:color w:val="000000"/>
                <w:sz w:val="16"/>
              </w:rPr>
            </w:pPr>
            <w:r w:rsidRPr="00332D26">
              <w:rPr>
                <w:rFonts w:ascii="Verdana" w:hAnsi="Verdana" w:cs="Calibri"/>
                <w:color w:val="000000"/>
                <w:sz w:val="16"/>
                <w:szCs w:val="16"/>
              </w:rPr>
              <w:t xml:space="preserve">R$ </w:t>
            </w:r>
            <w:r>
              <w:rPr>
                <w:rFonts w:ascii="Verdana" w:hAnsi="Verdana" w:cs="Calibri"/>
                <w:color w:val="000000"/>
                <w:sz w:val="16"/>
                <w:szCs w:val="16"/>
              </w:rPr>
              <w:t>25.000.000,00</w:t>
            </w:r>
          </w:p>
        </w:tc>
        <w:tc>
          <w:tcPr>
            <w:tcW w:w="19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0B666D" w14:textId="656E3015" w:rsidR="00352B26" w:rsidRPr="00947545" w:rsidRDefault="00352B26" w:rsidP="00352B26">
            <w:pPr>
              <w:spacing w:after="0" w:line="276" w:lineRule="auto"/>
              <w:jc w:val="center"/>
              <w:rPr>
                <w:rFonts w:ascii="Verdana" w:hAnsi="Verdana"/>
                <w:color w:val="000000"/>
                <w:sz w:val="16"/>
              </w:rPr>
            </w:pPr>
            <w:r w:rsidRPr="00332D26">
              <w:rPr>
                <w:rFonts w:ascii="Verdana" w:hAnsi="Verdana" w:cs="Calibri"/>
                <w:color w:val="000000"/>
                <w:sz w:val="16"/>
                <w:szCs w:val="16"/>
              </w:rPr>
              <w:t xml:space="preserve">R$ </w:t>
            </w:r>
            <w:r>
              <w:rPr>
                <w:rFonts w:ascii="Verdana" w:hAnsi="Verdana" w:cs="Calibri"/>
                <w:color w:val="000000"/>
                <w:sz w:val="16"/>
                <w:szCs w:val="16"/>
              </w:rPr>
              <w:t>12.500.000,00</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3652EE7" w14:textId="33C85931" w:rsidR="00352B26" w:rsidRPr="00947545" w:rsidRDefault="00352B26" w:rsidP="00352B26">
            <w:pPr>
              <w:spacing w:after="0" w:line="276" w:lineRule="auto"/>
              <w:jc w:val="center"/>
              <w:rPr>
                <w:rFonts w:ascii="Verdana" w:hAnsi="Verdana"/>
                <w:color w:val="000000"/>
                <w:sz w:val="16"/>
              </w:rPr>
            </w:pPr>
            <w:r w:rsidRPr="00332D26">
              <w:rPr>
                <w:rFonts w:ascii="Verdana" w:hAnsi="Verdana" w:cs="Calibri"/>
                <w:color w:val="000000"/>
                <w:sz w:val="16"/>
                <w:szCs w:val="16"/>
              </w:rPr>
              <w:t xml:space="preserve">R$ </w:t>
            </w:r>
            <w:r>
              <w:rPr>
                <w:rFonts w:ascii="Verdana" w:hAnsi="Verdana" w:cs="Calibri"/>
                <w:color w:val="000000"/>
                <w:sz w:val="16"/>
                <w:szCs w:val="16"/>
              </w:rPr>
              <w:t>12.500.000,00</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C51C73" w14:textId="091DE838" w:rsidR="00352B26" w:rsidRPr="00947545" w:rsidRDefault="00352B26" w:rsidP="00352B26">
            <w:pPr>
              <w:spacing w:line="320" w:lineRule="exact"/>
              <w:jc w:val="center"/>
              <w:rPr>
                <w:rFonts w:ascii="Verdana" w:hAnsi="Verdana"/>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E13B06" w14:textId="435C23B5" w:rsidR="00352B26" w:rsidRPr="00947545" w:rsidRDefault="00352B26" w:rsidP="00352B26">
            <w:pPr>
              <w:spacing w:line="320" w:lineRule="exact"/>
              <w:jc w:val="center"/>
              <w:rPr>
                <w:rFonts w:ascii="Verdana" w:hAnsi="Verdana"/>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A22774" w14:textId="560DE3F1" w:rsidR="00352B26" w:rsidRPr="00947545" w:rsidRDefault="00352B26" w:rsidP="00352B26">
            <w:pPr>
              <w:spacing w:line="320" w:lineRule="exact"/>
              <w:jc w:val="center"/>
              <w:rPr>
                <w:rFonts w:ascii="Verdana" w:hAnsi="Verdana"/>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D0518E" w14:textId="42661860" w:rsidR="00352B26" w:rsidRPr="00947545" w:rsidRDefault="00352B26" w:rsidP="00352B26">
            <w:pPr>
              <w:spacing w:line="320" w:lineRule="exact"/>
              <w:jc w:val="center"/>
              <w:rPr>
                <w:rFonts w:ascii="Verdana" w:hAnsi="Verdana"/>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D561D7" w14:textId="049B80D7" w:rsidR="00352B26" w:rsidRPr="00947545" w:rsidRDefault="00352B26" w:rsidP="00352B26">
            <w:pPr>
              <w:spacing w:line="320" w:lineRule="exact"/>
              <w:jc w:val="center"/>
              <w:rPr>
                <w:rFonts w:ascii="Verdana" w:hAnsi="Verdana"/>
                <w:color w:val="000000"/>
                <w:sz w:val="16"/>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176A38" w14:textId="098DC7BE" w:rsidR="00352B26" w:rsidRPr="00947545" w:rsidRDefault="00352B26" w:rsidP="00352B26">
            <w:pPr>
              <w:spacing w:line="320" w:lineRule="exact"/>
              <w:jc w:val="center"/>
              <w:rPr>
                <w:rFonts w:ascii="Verdana" w:hAnsi="Verdana"/>
                <w:color w:val="000000"/>
                <w:sz w:val="16"/>
              </w:rPr>
            </w:pPr>
            <w:r w:rsidRPr="00880888">
              <w:rPr>
                <w:rFonts w:ascii="Verdana" w:hAnsi="Verdana" w:cs="Calibri"/>
                <w:color w:val="000000"/>
                <w:sz w:val="16"/>
                <w:szCs w:val="16"/>
                <w:lang w:eastAsia="en-US"/>
              </w:rPr>
              <w:t>n/a</w:t>
            </w:r>
          </w:p>
        </w:tc>
      </w:tr>
      <w:tr w:rsidR="00352B26" w14:paraId="2957E043" w14:textId="77777777" w:rsidTr="007D4980">
        <w:trPr>
          <w:trHeight w:val="325"/>
          <w:jc w:val="center"/>
        </w:trPr>
        <w:tc>
          <w:tcPr>
            <w:tcW w:w="1554" w:type="dxa"/>
            <w:vMerge/>
            <w:tcBorders>
              <w:left w:val="single" w:sz="8"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0219A2F5" w14:textId="77777777" w:rsidR="00352B26" w:rsidRPr="00F34CEA" w:rsidRDefault="00352B26" w:rsidP="00352B26">
            <w:pPr>
              <w:spacing w:line="276" w:lineRule="auto"/>
              <w:jc w:val="center"/>
              <w:rPr>
                <w:rFonts w:ascii="Verdana" w:hAnsi="Verdana"/>
                <w:b/>
                <w:bCs/>
                <w:sz w:val="16"/>
                <w:szCs w:val="16"/>
              </w:rPr>
            </w:pPr>
          </w:p>
        </w:tc>
        <w:tc>
          <w:tcPr>
            <w:tcW w:w="18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C8D4A2D" w14:textId="77777777" w:rsidR="00352B26" w:rsidRPr="00F34CEA" w:rsidRDefault="00352B26" w:rsidP="00352B26">
            <w:pPr>
              <w:spacing w:line="320" w:lineRule="exact"/>
              <w:jc w:val="center"/>
              <w:rPr>
                <w:rFonts w:ascii="Verdana" w:hAnsi="Verdana" w:cs="Calibri"/>
                <w:color w:val="000000"/>
                <w:sz w:val="16"/>
                <w:szCs w:val="16"/>
                <w:lang w:eastAsia="en-US"/>
              </w:rPr>
            </w:pPr>
            <w:r>
              <w:rPr>
                <w:rFonts w:ascii="Verdana" w:hAnsi="Verdana" w:cs="Calibri"/>
                <w:color w:val="000000"/>
                <w:sz w:val="16"/>
                <w:szCs w:val="16"/>
              </w:rPr>
              <w:t>25</w:t>
            </w:r>
            <w:r w:rsidRPr="00332D26">
              <w:rPr>
                <w:rFonts w:ascii="Verdana" w:hAnsi="Verdana" w:cs="Calibri"/>
                <w:color w:val="000000"/>
                <w:sz w:val="16"/>
                <w:szCs w:val="16"/>
              </w:rPr>
              <w:t>%</w:t>
            </w:r>
          </w:p>
        </w:tc>
        <w:tc>
          <w:tcPr>
            <w:tcW w:w="19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3636A87" w14:textId="02A1211D" w:rsidR="00352B26" w:rsidRPr="00F34CEA" w:rsidRDefault="00352B26" w:rsidP="00352B26">
            <w:pPr>
              <w:spacing w:after="0" w:line="276" w:lineRule="auto"/>
              <w:jc w:val="center"/>
              <w:rPr>
                <w:rFonts w:ascii="Verdana" w:hAnsi="Verdana" w:cs="Calibri"/>
                <w:color w:val="000000"/>
                <w:sz w:val="16"/>
                <w:szCs w:val="16"/>
                <w:lang w:eastAsia="en-US"/>
              </w:rPr>
            </w:pPr>
            <w:r>
              <w:rPr>
                <w:rFonts w:ascii="Verdana" w:hAnsi="Verdana" w:cs="Calibri"/>
                <w:color w:val="000000"/>
                <w:sz w:val="16"/>
                <w:szCs w:val="16"/>
              </w:rPr>
              <w:t>12,5</w:t>
            </w:r>
            <w:r w:rsidRPr="00332D26">
              <w:rPr>
                <w:rFonts w:ascii="Verdana" w:hAnsi="Verdana" w:cs="Calibri"/>
                <w:color w:val="000000"/>
                <w:sz w:val="16"/>
                <w:szCs w:val="16"/>
              </w:rPr>
              <w:t>%</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7FAA724" w14:textId="6A1D2F3D" w:rsidR="00352B26" w:rsidRPr="00F34CEA" w:rsidRDefault="00352B26" w:rsidP="00352B26">
            <w:pPr>
              <w:spacing w:after="0" w:line="276" w:lineRule="auto"/>
              <w:jc w:val="center"/>
              <w:rPr>
                <w:rFonts w:ascii="Verdana" w:hAnsi="Verdana" w:cs="Calibri"/>
                <w:color w:val="000000"/>
                <w:sz w:val="16"/>
                <w:szCs w:val="16"/>
                <w:lang w:eastAsia="en-US"/>
              </w:rPr>
            </w:pPr>
            <w:r>
              <w:rPr>
                <w:rFonts w:ascii="Verdana" w:hAnsi="Verdana" w:cs="Calibri"/>
                <w:color w:val="000000"/>
                <w:sz w:val="16"/>
                <w:szCs w:val="16"/>
              </w:rPr>
              <w:t>12,5</w:t>
            </w:r>
            <w:r w:rsidRPr="00332D26">
              <w:rPr>
                <w:rFonts w:ascii="Verdana" w:hAnsi="Verdana" w:cs="Calibri"/>
                <w:color w:val="000000"/>
                <w:sz w:val="16"/>
                <w:szCs w:val="16"/>
              </w:rPr>
              <w:t>%</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EAF1B6" w14:textId="3F279524"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47A097" w14:textId="40735182"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E8BA04" w14:textId="718067CE"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34FA47" w14:textId="68B63B4D"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7252EE" w14:textId="4555C4AE"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E445D6" w14:textId="39694BBA"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r>
      <w:tr w:rsidR="00352B26" w14:paraId="6632225D" w14:textId="77777777" w:rsidTr="007D4980">
        <w:trPr>
          <w:trHeight w:val="326"/>
          <w:jc w:val="center"/>
        </w:trPr>
        <w:tc>
          <w:tcPr>
            <w:tcW w:w="1554" w:type="dxa"/>
            <w:vMerge w:val="restart"/>
            <w:tcBorders>
              <w:top w:val="single" w:sz="4" w:space="0" w:color="auto"/>
              <w:left w:val="single" w:sz="8"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2B4322B0" w14:textId="77777777" w:rsidR="00352B26" w:rsidRPr="00F34CEA" w:rsidRDefault="00352B26" w:rsidP="00352B26">
            <w:pPr>
              <w:spacing w:line="276" w:lineRule="auto"/>
              <w:jc w:val="center"/>
              <w:rPr>
                <w:rFonts w:ascii="Verdana" w:eastAsia="Calibri" w:hAnsi="Verdana"/>
                <w:b/>
                <w:bCs/>
                <w:sz w:val="16"/>
                <w:szCs w:val="16"/>
                <w:lang w:eastAsia="en-US"/>
              </w:rPr>
            </w:pPr>
            <w:r w:rsidRPr="00332D26">
              <w:rPr>
                <w:rFonts w:ascii="Verdana" w:hAnsi="Verdana"/>
                <w:b/>
                <w:bCs/>
                <w:sz w:val="16"/>
                <w:szCs w:val="16"/>
              </w:rPr>
              <w:t>2.361 (parte)</w:t>
            </w:r>
          </w:p>
        </w:tc>
        <w:tc>
          <w:tcPr>
            <w:tcW w:w="1837" w:type="dxa"/>
            <w:tcBorders>
              <w:top w:val="single" w:sz="4" w:space="0" w:color="auto"/>
              <w:left w:val="single" w:sz="4" w:space="0" w:color="auto"/>
              <w:bottom w:val="single" w:sz="4" w:space="0" w:color="auto"/>
              <w:right w:val="single" w:sz="4" w:space="0" w:color="auto"/>
            </w:tcBorders>
            <w:vAlign w:val="center"/>
          </w:tcPr>
          <w:p w14:paraId="49968431" w14:textId="7A53AFF5" w:rsidR="00352B26" w:rsidRPr="00F34CEA" w:rsidRDefault="00352B26" w:rsidP="00352B26">
            <w:pPr>
              <w:spacing w:line="320" w:lineRule="exact"/>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25.000.000,00</w:t>
            </w:r>
          </w:p>
        </w:tc>
        <w:tc>
          <w:tcPr>
            <w:tcW w:w="1989" w:type="dxa"/>
            <w:tcBorders>
              <w:top w:val="single" w:sz="4" w:space="0" w:color="auto"/>
              <w:left w:val="single" w:sz="4" w:space="0" w:color="auto"/>
              <w:bottom w:val="single" w:sz="4" w:space="0" w:color="auto"/>
              <w:right w:val="single" w:sz="4" w:space="0" w:color="auto"/>
            </w:tcBorders>
            <w:vAlign w:val="center"/>
          </w:tcPr>
          <w:p w14:paraId="2E5A25DE" w14:textId="4F3F27FA" w:rsidR="00352B26" w:rsidRPr="00F34CEA" w:rsidRDefault="00352B26" w:rsidP="00352B26">
            <w:pPr>
              <w:spacing w:after="0" w:line="276" w:lineRule="auto"/>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12.500.000,00</w:t>
            </w:r>
          </w:p>
        </w:tc>
        <w:tc>
          <w:tcPr>
            <w:tcW w:w="1701" w:type="dxa"/>
            <w:tcBorders>
              <w:top w:val="single" w:sz="4" w:space="0" w:color="auto"/>
              <w:left w:val="single" w:sz="4" w:space="0" w:color="auto"/>
              <w:bottom w:val="single" w:sz="4" w:space="0" w:color="auto"/>
              <w:right w:val="single" w:sz="4" w:space="0" w:color="auto"/>
            </w:tcBorders>
            <w:vAlign w:val="center"/>
          </w:tcPr>
          <w:p w14:paraId="536B75DC" w14:textId="2723B317" w:rsidR="00352B26" w:rsidRPr="00F34CEA" w:rsidRDefault="00352B26" w:rsidP="00352B26">
            <w:pPr>
              <w:spacing w:after="0" w:line="276" w:lineRule="auto"/>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12.500.000,00</w:t>
            </w:r>
          </w:p>
        </w:tc>
        <w:tc>
          <w:tcPr>
            <w:tcW w:w="1276" w:type="dxa"/>
            <w:tcBorders>
              <w:top w:val="single" w:sz="4" w:space="0" w:color="auto"/>
              <w:left w:val="single" w:sz="4" w:space="0" w:color="auto"/>
              <w:bottom w:val="single" w:sz="4" w:space="0" w:color="auto"/>
              <w:right w:val="single" w:sz="4" w:space="0" w:color="auto"/>
            </w:tcBorders>
          </w:tcPr>
          <w:p w14:paraId="5C956C4F" w14:textId="17749A49"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6B690869" w14:textId="7C5366A6"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37748BB2" w14:textId="3D7BCFD5"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0D2006B5" w14:textId="5F7E43E5"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20ADF578" w14:textId="03F6EE17"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4CAEBA69" w14:textId="47E77725"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r>
      <w:tr w:rsidR="00352B26" w14:paraId="5ECD4C2E" w14:textId="77777777" w:rsidTr="007D4980">
        <w:trPr>
          <w:trHeight w:val="325"/>
          <w:jc w:val="center"/>
        </w:trPr>
        <w:tc>
          <w:tcPr>
            <w:tcW w:w="1554" w:type="dxa"/>
            <w:vMerge/>
            <w:tcBorders>
              <w:left w:val="single" w:sz="8"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2C5D29EB" w14:textId="77777777" w:rsidR="00352B26" w:rsidRPr="00F34CEA" w:rsidRDefault="00352B26" w:rsidP="00352B26">
            <w:pPr>
              <w:spacing w:line="276" w:lineRule="auto"/>
              <w:jc w:val="center"/>
              <w:rPr>
                <w:rFonts w:ascii="Verdana" w:hAnsi="Verdana"/>
                <w:b/>
                <w:bCs/>
                <w:sz w:val="16"/>
                <w:szCs w:val="16"/>
              </w:rPr>
            </w:pPr>
          </w:p>
        </w:tc>
        <w:tc>
          <w:tcPr>
            <w:tcW w:w="1837" w:type="dxa"/>
            <w:tcBorders>
              <w:top w:val="single" w:sz="4" w:space="0" w:color="auto"/>
              <w:left w:val="single" w:sz="4" w:space="0" w:color="auto"/>
              <w:bottom w:val="single" w:sz="4" w:space="0" w:color="auto"/>
              <w:right w:val="single" w:sz="4" w:space="0" w:color="auto"/>
            </w:tcBorders>
            <w:vAlign w:val="center"/>
          </w:tcPr>
          <w:p w14:paraId="0D1DF7F0" w14:textId="77777777" w:rsidR="00352B26" w:rsidRPr="00F34CEA" w:rsidRDefault="00352B26" w:rsidP="00352B26">
            <w:pPr>
              <w:spacing w:line="320" w:lineRule="exact"/>
              <w:jc w:val="center"/>
              <w:rPr>
                <w:rFonts w:ascii="Verdana" w:hAnsi="Verdana" w:cs="Calibri"/>
                <w:color w:val="000000"/>
                <w:sz w:val="16"/>
                <w:szCs w:val="16"/>
                <w:lang w:eastAsia="en-US"/>
              </w:rPr>
            </w:pPr>
            <w:r>
              <w:rPr>
                <w:rFonts w:ascii="Verdana" w:hAnsi="Verdana" w:cs="Calibri"/>
                <w:color w:val="000000"/>
                <w:sz w:val="16"/>
                <w:szCs w:val="16"/>
              </w:rPr>
              <w:t>25</w:t>
            </w:r>
            <w:r w:rsidRPr="00332D26">
              <w:rPr>
                <w:rFonts w:ascii="Verdana" w:hAnsi="Verdana" w:cs="Calibri"/>
                <w:color w:val="000000"/>
                <w:sz w:val="16"/>
                <w:szCs w:val="16"/>
              </w:rPr>
              <w:t>%</w:t>
            </w:r>
          </w:p>
        </w:tc>
        <w:tc>
          <w:tcPr>
            <w:tcW w:w="1989" w:type="dxa"/>
            <w:tcBorders>
              <w:top w:val="single" w:sz="4" w:space="0" w:color="auto"/>
              <w:left w:val="single" w:sz="4" w:space="0" w:color="auto"/>
              <w:bottom w:val="single" w:sz="4" w:space="0" w:color="auto"/>
              <w:right w:val="single" w:sz="4" w:space="0" w:color="auto"/>
            </w:tcBorders>
            <w:vAlign w:val="center"/>
          </w:tcPr>
          <w:p w14:paraId="51BD6450" w14:textId="3E7E7774" w:rsidR="00352B26" w:rsidRPr="00F34CEA" w:rsidRDefault="00352B26" w:rsidP="00352B26">
            <w:pPr>
              <w:spacing w:after="0" w:line="276" w:lineRule="auto"/>
              <w:jc w:val="center"/>
              <w:rPr>
                <w:rFonts w:ascii="Verdana" w:hAnsi="Verdana" w:cs="Calibri"/>
                <w:color w:val="000000"/>
                <w:sz w:val="16"/>
                <w:szCs w:val="16"/>
                <w:lang w:eastAsia="en-US"/>
              </w:rPr>
            </w:pPr>
            <w:r>
              <w:rPr>
                <w:rFonts w:ascii="Verdana" w:hAnsi="Verdana" w:cs="Calibri"/>
                <w:color w:val="000000"/>
                <w:sz w:val="16"/>
                <w:szCs w:val="16"/>
              </w:rPr>
              <w:t>12,5</w:t>
            </w:r>
            <w:r w:rsidRPr="00332D26">
              <w:rPr>
                <w:rFonts w:ascii="Verdana" w:hAnsi="Verdana" w:cs="Calibri"/>
                <w:color w:val="000000"/>
                <w:sz w:val="16"/>
                <w:szCs w:val="16"/>
              </w:rPr>
              <w:t>%</w:t>
            </w:r>
          </w:p>
        </w:tc>
        <w:tc>
          <w:tcPr>
            <w:tcW w:w="1701" w:type="dxa"/>
            <w:tcBorders>
              <w:top w:val="single" w:sz="4" w:space="0" w:color="auto"/>
              <w:left w:val="single" w:sz="4" w:space="0" w:color="auto"/>
              <w:bottom w:val="single" w:sz="4" w:space="0" w:color="auto"/>
              <w:right w:val="single" w:sz="4" w:space="0" w:color="auto"/>
            </w:tcBorders>
            <w:vAlign w:val="center"/>
          </w:tcPr>
          <w:p w14:paraId="69BE3EC1" w14:textId="7D4004CD" w:rsidR="00352B26" w:rsidRPr="00F34CEA" w:rsidRDefault="00352B26" w:rsidP="00352B26">
            <w:pPr>
              <w:spacing w:after="0" w:line="276" w:lineRule="auto"/>
              <w:jc w:val="center"/>
              <w:rPr>
                <w:rFonts w:ascii="Verdana" w:hAnsi="Verdana" w:cs="Calibri"/>
                <w:color w:val="000000"/>
                <w:sz w:val="16"/>
                <w:szCs w:val="16"/>
                <w:lang w:eastAsia="en-US"/>
              </w:rPr>
            </w:pPr>
            <w:r>
              <w:rPr>
                <w:rFonts w:ascii="Verdana" w:hAnsi="Verdana" w:cs="Calibri"/>
                <w:color w:val="000000"/>
                <w:sz w:val="16"/>
                <w:szCs w:val="16"/>
              </w:rPr>
              <w:t>12,5</w:t>
            </w:r>
            <w:r w:rsidRPr="00332D26">
              <w:rPr>
                <w:rFonts w:ascii="Verdana" w:hAnsi="Verdana" w:cs="Calibri"/>
                <w:color w:val="000000"/>
                <w:sz w:val="16"/>
                <w:szCs w:val="16"/>
              </w:rPr>
              <w:t>%</w:t>
            </w:r>
          </w:p>
        </w:tc>
        <w:tc>
          <w:tcPr>
            <w:tcW w:w="1276" w:type="dxa"/>
            <w:tcBorders>
              <w:top w:val="single" w:sz="4" w:space="0" w:color="auto"/>
              <w:left w:val="single" w:sz="4" w:space="0" w:color="auto"/>
              <w:bottom w:val="single" w:sz="4" w:space="0" w:color="auto"/>
              <w:right w:val="single" w:sz="4" w:space="0" w:color="auto"/>
            </w:tcBorders>
          </w:tcPr>
          <w:p w14:paraId="427A6F52" w14:textId="6CD80AA7"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6E0D6445" w14:textId="6D622AD7"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12CC8FD9" w14:textId="3D7CFB14"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4CB73725" w14:textId="17DDD0A1"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2BCB72F0" w14:textId="70468C25"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37053BA0" w14:textId="4E8F227B"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r>
      <w:tr w:rsidR="00352B26" w14:paraId="366D8847" w14:textId="77777777" w:rsidTr="007D4980">
        <w:trPr>
          <w:trHeight w:val="326"/>
          <w:jc w:val="center"/>
        </w:trPr>
        <w:tc>
          <w:tcPr>
            <w:tcW w:w="1554" w:type="dxa"/>
            <w:vMerge w:val="restart"/>
            <w:tcBorders>
              <w:top w:val="single" w:sz="4" w:space="0" w:color="auto"/>
              <w:left w:val="single" w:sz="8"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04F05F80" w14:textId="77777777" w:rsidR="00352B26" w:rsidRPr="00F34CEA" w:rsidRDefault="00352B26" w:rsidP="00352B26">
            <w:pPr>
              <w:spacing w:line="276" w:lineRule="auto"/>
              <w:jc w:val="center"/>
              <w:rPr>
                <w:rFonts w:ascii="Verdana" w:eastAsia="Calibri" w:hAnsi="Verdana"/>
                <w:b/>
                <w:bCs/>
                <w:sz w:val="16"/>
                <w:szCs w:val="16"/>
                <w:lang w:eastAsia="en-US"/>
              </w:rPr>
            </w:pPr>
            <w:r w:rsidRPr="00332D26">
              <w:rPr>
                <w:rFonts w:ascii="Verdana" w:hAnsi="Verdana"/>
                <w:b/>
                <w:bCs/>
                <w:sz w:val="16"/>
                <w:szCs w:val="16"/>
              </w:rPr>
              <w:t>22.385</w:t>
            </w:r>
          </w:p>
        </w:tc>
        <w:tc>
          <w:tcPr>
            <w:tcW w:w="18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48C5C5D" w14:textId="336600E6" w:rsidR="00352B26" w:rsidRPr="00F34CEA" w:rsidRDefault="00352B26" w:rsidP="00352B26">
            <w:pPr>
              <w:spacing w:line="320" w:lineRule="exact"/>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25.000.000,00</w:t>
            </w:r>
          </w:p>
        </w:tc>
        <w:tc>
          <w:tcPr>
            <w:tcW w:w="19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7C00B5D" w14:textId="47949BF1" w:rsidR="00352B26" w:rsidRPr="00F34CEA" w:rsidRDefault="00352B26" w:rsidP="00352B26">
            <w:pPr>
              <w:spacing w:after="0" w:line="276" w:lineRule="auto"/>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12.500.000,00</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D80D5BC" w14:textId="0B3415C2" w:rsidR="00352B26" w:rsidRPr="00F34CEA" w:rsidRDefault="00352B26" w:rsidP="00352B26">
            <w:pPr>
              <w:spacing w:after="0" w:line="276" w:lineRule="auto"/>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12.500.000,00</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947D2A" w14:textId="4620DD27"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592955D" w14:textId="3A6032E3"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78FA36" w14:textId="1A8A3038"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23B2F9" w14:textId="3AFD991D"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95CDA1" w14:textId="07B28D48"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FE64CB" w14:textId="524804BF"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r>
      <w:tr w:rsidR="00352B26" w14:paraId="338C54BE" w14:textId="77777777" w:rsidTr="007D4980">
        <w:trPr>
          <w:trHeight w:val="325"/>
          <w:jc w:val="center"/>
        </w:trPr>
        <w:tc>
          <w:tcPr>
            <w:tcW w:w="1554" w:type="dxa"/>
            <w:vMerge/>
            <w:tcBorders>
              <w:left w:val="single" w:sz="8"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2311DF0A" w14:textId="77777777" w:rsidR="00352B26" w:rsidRPr="00F34CEA" w:rsidRDefault="00352B26" w:rsidP="00352B26">
            <w:pPr>
              <w:spacing w:line="276" w:lineRule="auto"/>
              <w:jc w:val="center"/>
              <w:rPr>
                <w:rFonts w:ascii="Verdana" w:hAnsi="Verdana"/>
                <w:b/>
                <w:bCs/>
                <w:sz w:val="16"/>
                <w:szCs w:val="16"/>
              </w:rPr>
            </w:pPr>
          </w:p>
        </w:tc>
        <w:tc>
          <w:tcPr>
            <w:tcW w:w="18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FA654E7" w14:textId="77777777" w:rsidR="00352B26" w:rsidRPr="00F34CEA" w:rsidRDefault="00352B26" w:rsidP="00352B26">
            <w:pPr>
              <w:spacing w:line="320" w:lineRule="exact"/>
              <w:jc w:val="center"/>
              <w:rPr>
                <w:rFonts w:ascii="Verdana" w:hAnsi="Verdana" w:cs="Calibri"/>
                <w:color w:val="000000"/>
                <w:sz w:val="16"/>
                <w:szCs w:val="16"/>
                <w:lang w:eastAsia="en-US"/>
              </w:rPr>
            </w:pPr>
            <w:r>
              <w:rPr>
                <w:rFonts w:ascii="Verdana" w:hAnsi="Verdana" w:cs="Calibri"/>
                <w:color w:val="000000"/>
                <w:sz w:val="16"/>
                <w:szCs w:val="16"/>
              </w:rPr>
              <w:t>25</w:t>
            </w:r>
            <w:r w:rsidRPr="00332D26">
              <w:rPr>
                <w:rFonts w:ascii="Verdana" w:hAnsi="Verdana" w:cs="Calibri"/>
                <w:color w:val="000000"/>
                <w:sz w:val="16"/>
                <w:szCs w:val="16"/>
              </w:rPr>
              <w:t>%</w:t>
            </w:r>
          </w:p>
        </w:tc>
        <w:tc>
          <w:tcPr>
            <w:tcW w:w="19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B140CB1" w14:textId="3B644286" w:rsidR="00352B26" w:rsidRPr="00F34CEA" w:rsidRDefault="00352B26" w:rsidP="00352B26">
            <w:pPr>
              <w:spacing w:after="0" w:line="276" w:lineRule="auto"/>
              <w:jc w:val="center"/>
              <w:rPr>
                <w:rFonts w:ascii="Verdana" w:hAnsi="Verdana" w:cs="Calibri"/>
                <w:color w:val="000000"/>
                <w:sz w:val="16"/>
                <w:szCs w:val="16"/>
                <w:lang w:eastAsia="en-US"/>
              </w:rPr>
            </w:pPr>
            <w:r>
              <w:rPr>
                <w:rFonts w:ascii="Verdana" w:hAnsi="Verdana" w:cs="Calibri"/>
                <w:color w:val="000000"/>
                <w:sz w:val="16"/>
                <w:szCs w:val="16"/>
              </w:rPr>
              <w:t>12,5</w:t>
            </w:r>
            <w:r w:rsidRPr="00332D26">
              <w:rPr>
                <w:rFonts w:ascii="Verdana" w:hAnsi="Verdana" w:cs="Calibri"/>
                <w:color w:val="000000"/>
                <w:sz w:val="16"/>
                <w:szCs w:val="16"/>
              </w:rPr>
              <w:t>%</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B37B5FF" w14:textId="1571E24B" w:rsidR="00352B26" w:rsidRPr="00F34CEA" w:rsidRDefault="00352B26" w:rsidP="00352B26">
            <w:pPr>
              <w:spacing w:after="0" w:line="276" w:lineRule="auto"/>
              <w:jc w:val="center"/>
              <w:rPr>
                <w:rFonts w:ascii="Verdana" w:hAnsi="Verdana" w:cs="Calibri"/>
                <w:color w:val="000000"/>
                <w:sz w:val="16"/>
                <w:szCs w:val="16"/>
                <w:lang w:eastAsia="en-US"/>
              </w:rPr>
            </w:pPr>
            <w:r>
              <w:rPr>
                <w:rFonts w:ascii="Verdana" w:hAnsi="Verdana" w:cs="Calibri"/>
                <w:color w:val="000000"/>
                <w:sz w:val="16"/>
                <w:szCs w:val="16"/>
              </w:rPr>
              <w:t>12,5</w:t>
            </w:r>
            <w:r w:rsidRPr="00332D26">
              <w:rPr>
                <w:rFonts w:ascii="Verdana" w:hAnsi="Verdana" w:cs="Calibri"/>
                <w:color w:val="000000"/>
                <w:sz w:val="16"/>
                <w:szCs w:val="16"/>
              </w:rPr>
              <w:t>%</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4DCD5A" w14:textId="762E8D6B"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CBEE1B" w14:textId="368B3AB7"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7A57AD" w14:textId="3EA55B2B"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8267D5" w14:textId="66884FAF"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D62400" w14:textId="3E4A3A9A"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301B19" w14:textId="664A7152"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r>
      <w:tr w:rsidR="00352B26" w14:paraId="7F990B64" w14:textId="77777777" w:rsidTr="007D4980">
        <w:trPr>
          <w:trHeight w:val="326"/>
          <w:jc w:val="center"/>
        </w:trPr>
        <w:tc>
          <w:tcPr>
            <w:tcW w:w="1554" w:type="dxa"/>
            <w:vMerge w:val="restart"/>
            <w:tcBorders>
              <w:top w:val="single" w:sz="4" w:space="0" w:color="auto"/>
              <w:left w:val="single" w:sz="8"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299BBB84" w14:textId="77777777" w:rsidR="00352B26" w:rsidRPr="00F34CEA" w:rsidRDefault="00352B26" w:rsidP="00352B26">
            <w:pPr>
              <w:spacing w:line="276" w:lineRule="auto"/>
              <w:jc w:val="center"/>
              <w:rPr>
                <w:rFonts w:ascii="Verdana" w:eastAsia="Calibri" w:hAnsi="Verdana"/>
                <w:b/>
                <w:bCs/>
                <w:sz w:val="16"/>
                <w:szCs w:val="16"/>
                <w:lang w:eastAsia="en-US"/>
              </w:rPr>
            </w:pPr>
            <w:r w:rsidRPr="00332D26">
              <w:rPr>
                <w:rFonts w:ascii="Verdana" w:hAnsi="Verdana"/>
                <w:b/>
                <w:bCs/>
                <w:sz w:val="16"/>
                <w:szCs w:val="16"/>
              </w:rPr>
              <w:t>6.979</w:t>
            </w:r>
          </w:p>
        </w:tc>
        <w:tc>
          <w:tcPr>
            <w:tcW w:w="1837" w:type="dxa"/>
            <w:tcBorders>
              <w:top w:val="single" w:sz="4" w:space="0" w:color="auto"/>
              <w:left w:val="single" w:sz="4" w:space="0" w:color="auto"/>
              <w:bottom w:val="single" w:sz="4" w:space="0" w:color="auto"/>
              <w:right w:val="single" w:sz="4" w:space="0" w:color="auto"/>
            </w:tcBorders>
            <w:vAlign w:val="center"/>
          </w:tcPr>
          <w:p w14:paraId="56757D29" w14:textId="03E17027" w:rsidR="00352B26" w:rsidRPr="00F34CEA" w:rsidRDefault="00352B26" w:rsidP="00352B26">
            <w:pPr>
              <w:spacing w:line="320" w:lineRule="exact"/>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25.00.000,00</w:t>
            </w:r>
          </w:p>
        </w:tc>
        <w:tc>
          <w:tcPr>
            <w:tcW w:w="1989" w:type="dxa"/>
            <w:tcBorders>
              <w:top w:val="single" w:sz="4" w:space="0" w:color="auto"/>
              <w:left w:val="single" w:sz="4" w:space="0" w:color="auto"/>
              <w:bottom w:val="single" w:sz="4" w:space="0" w:color="auto"/>
              <w:right w:val="single" w:sz="4" w:space="0" w:color="auto"/>
            </w:tcBorders>
            <w:vAlign w:val="center"/>
          </w:tcPr>
          <w:p w14:paraId="744F6F4C" w14:textId="6B66CCFB" w:rsidR="00352B26" w:rsidRPr="00F34CEA" w:rsidRDefault="00352B26" w:rsidP="00352B26">
            <w:pPr>
              <w:spacing w:after="0" w:line="276" w:lineRule="auto"/>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12.500.000,00</w:t>
            </w:r>
          </w:p>
        </w:tc>
        <w:tc>
          <w:tcPr>
            <w:tcW w:w="1701" w:type="dxa"/>
            <w:tcBorders>
              <w:top w:val="single" w:sz="4" w:space="0" w:color="auto"/>
              <w:left w:val="single" w:sz="4" w:space="0" w:color="auto"/>
              <w:bottom w:val="single" w:sz="4" w:space="0" w:color="auto"/>
              <w:right w:val="single" w:sz="4" w:space="0" w:color="auto"/>
            </w:tcBorders>
            <w:vAlign w:val="center"/>
          </w:tcPr>
          <w:p w14:paraId="266DBBE9" w14:textId="0849522F" w:rsidR="00352B26" w:rsidRPr="00F34CEA" w:rsidRDefault="00352B26" w:rsidP="00352B26">
            <w:pPr>
              <w:spacing w:after="0" w:line="276" w:lineRule="auto"/>
              <w:jc w:val="center"/>
              <w:rPr>
                <w:rFonts w:ascii="Verdana" w:hAnsi="Verdana" w:cs="Calibri"/>
                <w:color w:val="000000"/>
                <w:sz w:val="16"/>
                <w:szCs w:val="16"/>
                <w:lang w:eastAsia="en-US"/>
              </w:rPr>
            </w:pPr>
            <w:r w:rsidRPr="00332D26">
              <w:rPr>
                <w:rFonts w:ascii="Verdana" w:hAnsi="Verdana" w:cs="Calibri"/>
                <w:color w:val="000000"/>
                <w:sz w:val="16"/>
                <w:szCs w:val="16"/>
              </w:rPr>
              <w:t xml:space="preserve">R$ </w:t>
            </w:r>
            <w:r>
              <w:rPr>
                <w:rFonts w:ascii="Verdana" w:hAnsi="Verdana" w:cs="Calibri"/>
                <w:color w:val="000000"/>
                <w:sz w:val="16"/>
                <w:szCs w:val="16"/>
              </w:rPr>
              <w:t>12.500.000,00</w:t>
            </w:r>
          </w:p>
        </w:tc>
        <w:tc>
          <w:tcPr>
            <w:tcW w:w="1276" w:type="dxa"/>
            <w:tcBorders>
              <w:top w:val="single" w:sz="4" w:space="0" w:color="auto"/>
              <w:left w:val="single" w:sz="4" w:space="0" w:color="auto"/>
              <w:bottom w:val="single" w:sz="4" w:space="0" w:color="auto"/>
              <w:right w:val="single" w:sz="4" w:space="0" w:color="auto"/>
            </w:tcBorders>
          </w:tcPr>
          <w:p w14:paraId="5ACE9284" w14:textId="42E14B6D"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41D7A69F" w14:textId="0264672C"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09200558" w14:textId="781AE8F7"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2C79C3CE" w14:textId="5500FD41"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56599093" w14:textId="727E3AC3"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450C2FF8" w14:textId="47ADF03D"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r>
      <w:tr w:rsidR="00352B26" w14:paraId="20E3DFE2" w14:textId="77777777" w:rsidTr="007D4980">
        <w:trPr>
          <w:trHeight w:val="325"/>
          <w:jc w:val="center"/>
        </w:trPr>
        <w:tc>
          <w:tcPr>
            <w:tcW w:w="1554" w:type="dxa"/>
            <w:vMerge/>
            <w:tcBorders>
              <w:left w:val="single" w:sz="8"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vAlign w:val="center"/>
          </w:tcPr>
          <w:p w14:paraId="2D56F46A" w14:textId="77777777" w:rsidR="00352B26" w:rsidRPr="00F34CEA" w:rsidRDefault="00352B26" w:rsidP="00352B26">
            <w:pPr>
              <w:spacing w:line="276" w:lineRule="auto"/>
              <w:jc w:val="center"/>
              <w:rPr>
                <w:rFonts w:ascii="Verdana" w:hAnsi="Verdana"/>
                <w:b/>
                <w:bCs/>
                <w:sz w:val="16"/>
                <w:szCs w:val="16"/>
              </w:rPr>
            </w:pPr>
          </w:p>
        </w:tc>
        <w:tc>
          <w:tcPr>
            <w:tcW w:w="1837" w:type="dxa"/>
            <w:tcBorders>
              <w:top w:val="single" w:sz="4" w:space="0" w:color="auto"/>
              <w:left w:val="single" w:sz="4" w:space="0" w:color="auto"/>
              <w:bottom w:val="single" w:sz="4" w:space="0" w:color="auto"/>
              <w:right w:val="single" w:sz="4" w:space="0" w:color="auto"/>
            </w:tcBorders>
            <w:vAlign w:val="center"/>
          </w:tcPr>
          <w:p w14:paraId="7BEB4E5C" w14:textId="77777777" w:rsidR="00352B26" w:rsidRPr="00F34CEA" w:rsidRDefault="00352B26" w:rsidP="00352B26">
            <w:pPr>
              <w:spacing w:line="320" w:lineRule="exact"/>
              <w:jc w:val="center"/>
              <w:rPr>
                <w:rFonts w:ascii="Verdana" w:hAnsi="Verdana" w:cs="Calibri"/>
                <w:color w:val="000000"/>
                <w:sz w:val="16"/>
                <w:szCs w:val="16"/>
                <w:lang w:eastAsia="en-US"/>
              </w:rPr>
            </w:pPr>
            <w:r>
              <w:rPr>
                <w:rFonts w:ascii="Verdana" w:hAnsi="Verdana" w:cs="Calibri"/>
                <w:color w:val="000000"/>
                <w:sz w:val="16"/>
                <w:szCs w:val="16"/>
              </w:rPr>
              <w:t>25</w:t>
            </w:r>
            <w:r w:rsidRPr="00332D26">
              <w:rPr>
                <w:rFonts w:ascii="Verdana" w:hAnsi="Verdana" w:cs="Calibri"/>
                <w:color w:val="000000"/>
                <w:sz w:val="16"/>
                <w:szCs w:val="16"/>
              </w:rPr>
              <w:t>%</w:t>
            </w:r>
          </w:p>
        </w:tc>
        <w:tc>
          <w:tcPr>
            <w:tcW w:w="1989" w:type="dxa"/>
            <w:tcBorders>
              <w:top w:val="single" w:sz="4" w:space="0" w:color="auto"/>
              <w:left w:val="single" w:sz="4" w:space="0" w:color="auto"/>
              <w:bottom w:val="single" w:sz="4" w:space="0" w:color="auto"/>
              <w:right w:val="single" w:sz="4" w:space="0" w:color="auto"/>
            </w:tcBorders>
            <w:vAlign w:val="center"/>
          </w:tcPr>
          <w:p w14:paraId="0D2A270C" w14:textId="680D2C2D" w:rsidR="00352B26" w:rsidRPr="00F34CEA" w:rsidRDefault="00352B26" w:rsidP="00352B26">
            <w:pPr>
              <w:spacing w:after="0" w:line="276" w:lineRule="auto"/>
              <w:jc w:val="center"/>
              <w:rPr>
                <w:rFonts w:ascii="Verdana" w:hAnsi="Verdana" w:cs="Calibri"/>
                <w:color w:val="000000"/>
                <w:sz w:val="16"/>
                <w:szCs w:val="16"/>
                <w:lang w:eastAsia="en-US"/>
              </w:rPr>
            </w:pPr>
            <w:r>
              <w:rPr>
                <w:rFonts w:ascii="Verdana" w:hAnsi="Verdana" w:cs="Calibri"/>
                <w:color w:val="000000"/>
                <w:sz w:val="16"/>
                <w:szCs w:val="16"/>
              </w:rPr>
              <w:t>12,5</w:t>
            </w:r>
            <w:r w:rsidRPr="00332D26">
              <w:rPr>
                <w:rFonts w:ascii="Verdana" w:hAnsi="Verdana" w:cs="Calibri"/>
                <w:color w:val="000000"/>
                <w:sz w:val="16"/>
                <w:szCs w:val="16"/>
              </w:rPr>
              <w:t>%</w:t>
            </w:r>
          </w:p>
        </w:tc>
        <w:tc>
          <w:tcPr>
            <w:tcW w:w="1701" w:type="dxa"/>
            <w:tcBorders>
              <w:top w:val="single" w:sz="4" w:space="0" w:color="auto"/>
              <w:left w:val="single" w:sz="4" w:space="0" w:color="auto"/>
              <w:bottom w:val="single" w:sz="4" w:space="0" w:color="auto"/>
              <w:right w:val="single" w:sz="4" w:space="0" w:color="auto"/>
            </w:tcBorders>
            <w:vAlign w:val="center"/>
          </w:tcPr>
          <w:p w14:paraId="2528A225" w14:textId="32DF20E7" w:rsidR="00352B26" w:rsidRPr="00F34CEA" w:rsidRDefault="00352B26" w:rsidP="00352B26">
            <w:pPr>
              <w:spacing w:after="0" w:line="276" w:lineRule="auto"/>
              <w:jc w:val="center"/>
              <w:rPr>
                <w:rFonts w:ascii="Verdana" w:hAnsi="Verdana" w:cs="Calibri"/>
                <w:color w:val="000000"/>
                <w:sz w:val="16"/>
                <w:szCs w:val="16"/>
                <w:lang w:eastAsia="en-US"/>
              </w:rPr>
            </w:pPr>
            <w:r>
              <w:rPr>
                <w:rFonts w:ascii="Verdana" w:hAnsi="Verdana" w:cs="Calibri"/>
                <w:color w:val="000000"/>
                <w:sz w:val="16"/>
                <w:szCs w:val="16"/>
              </w:rPr>
              <w:t>12,5</w:t>
            </w:r>
            <w:r w:rsidRPr="00332D26">
              <w:rPr>
                <w:rFonts w:ascii="Verdana" w:hAnsi="Verdana" w:cs="Calibri"/>
                <w:color w:val="000000"/>
                <w:sz w:val="16"/>
                <w:szCs w:val="16"/>
              </w:rPr>
              <w:t>%</w:t>
            </w:r>
          </w:p>
        </w:tc>
        <w:tc>
          <w:tcPr>
            <w:tcW w:w="1276" w:type="dxa"/>
            <w:tcBorders>
              <w:top w:val="single" w:sz="4" w:space="0" w:color="auto"/>
              <w:left w:val="single" w:sz="4" w:space="0" w:color="auto"/>
              <w:bottom w:val="single" w:sz="4" w:space="0" w:color="auto"/>
              <w:right w:val="single" w:sz="4" w:space="0" w:color="auto"/>
            </w:tcBorders>
          </w:tcPr>
          <w:p w14:paraId="22E1346B" w14:textId="54A55F0B"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34A4B195" w14:textId="41121718"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2D3D6A43" w14:textId="2B6F5EFC"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28224A9B" w14:textId="6BF4909B"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4694F3FA" w14:textId="228B2F4E"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c>
          <w:tcPr>
            <w:tcW w:w="1276" w:type="dxa"/>
            <w:tcBorders>
              <w:top w:val="single" w:sz="4" w:space="0" w:color="auto"/>
              <w:left w:val="single" w:sz="4" w:space="0" w:color="auto"/>
              <w:bottom w:val="single" w:sz="4" w:space="0" w:color="auto"/>
              <w:right w:val="single" w:sz="4" w:space="0" w:color="auto"/>
            </w:tcBorders>
          </w:tcPr>
          <w:p w14:paraId="5B60853A" w14:textId="7A81E502" w:rsidR="00352B26" w:rsidRPr="00F34CEA" w:rsidRDefault="00352B26" w:rsidP="00352B26">
            <w:pPr>
              <w:spacing w:line="320" w:lineRule="exact"/>
              <w:jc w:val="center"/>
              <w:rPr>
                <w:rFonts w:ascii="Verdana" w:hAnsi="Verdana" w:cs="Calibri"/>
                <w:color w:val="000000"/>
                <w:sz w:val="16"/>
                <w:szCs w:val="16"/>
                <w:lang w:eastAsia="en-US"/>
              </w:rPr>
            </w:pPr>
            <w:r w:rsidRPr="00880888">
              <w:rPr>
                <w:rFonts w:ascii="Verdana" w:hAnsi="Verdana" w:cs="Calibri"/>
                <w:color w:val="000000"/>
                <w:sz w:val="16"/>
                <w:szCs w:val="16"/>
                <w:lang w:eastAsia="en-US"/>
              </w:rPr>
              <w:t>n/a</w:t>
            </w:r>
          </w:p>
        </w:tc>
      </w:tr>
      <w:tr w:rsidR="00F13148" w14:paraId="672ABD0B" w14:textId="77777777" w:rsidTr="00D52197">
        <w:trPr>
          <w:trHeight w:val="780"/>
          <w:jc w:val="center"/>
        </w:trPr>
        <w:tc>
          <w:tcPr>
            <w:tcW w:w="1554" w:type="dxa"/>
            <w:tcBorders>
              <w:top w:val="single" w:sz="4" w:space="0" w:color="auto"/>
              <w:left w:val="single" w:sz="8" w:space="0" w:color="auto"/>
              <w:bottom w:val="single" w:sz="8" w:space="0" w:color="auto"/>
              <w:right w:val="single" w:sz="8" w:space="0" w:color="auto"/>
            </w:tcBorders>
            <w:shd w:val="clear" w:color="auto" w:fill="D9D9D9" w:themeFill="background1" w:themeFillShade="D9"/>
            <w:tcMar>
              <w:top w:w="0" w:type="dxa"/>
              <w:left w:w="70" w:type="dxa"/>
              <w:bottom w:w="0" w:type="dxa"/>
              <w:right w:w="70" w:type="dxa"/>
            </w:tcMar>
            <w:vAlign w:val="center"/>
          </w:tcPr>
          <w:p w14:paraId="6110A476" w14:textId="77777777" w:rsidR="00F13148" w:rsidRPr="00F34CEA" w:rsidRDefault="00F13148" w:rsidP="00D52197">
            <w:pPr>
              <w:spacing w:line="320" w:lineRule="exact"/>
              <w:jc w:val="center"/>
              <w:rPr>
                <w:rFonts w:ascii="Verdana" w:hAnsi="Verdana" w:cs="Calibri"/>
                <w:b/>
                <w:bCs/>
                <w:color w:val="000000"/>
                <w:sz w:val="16"/>
                <w:szCs w:val="16"/>
                <w:lang w:eastAsia="en-US"/>
              </w:rPr>
            </w:pPr>
            <w:r w:rsidRPr="00332D26">
              <w:rPr>
                <w:rFonts w:ascii="Verdana" w:hAnsi="Verdana" w:cs="Calibri"/>
                <w:b/>
                <w:bCs/>
                <w:color w:val="000000"/>
                <w:sz w:val="16"/>
                <w:szCs w:val="16"/>
              </w:rPr>
              <w:t>Total</w:t>
            </w:r>
          </w:p>
        </w:tc>
        <w:tc>
          <w:tcPr>
            <w:tcW w:w="18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822805" w14:textId="4040F201" w:rsidR="00F13148" w:rsidRPr="00F34CEA" w:rsidRDefault="00F13148" w:rsidP="00D52197">
            <w:pPr>
              <w:spacing w:line="320" w:lineRule="exact"/>
              <w:jc w:val="center"/>
              <w:rPr>
                <w:rFonts w:ascii="Verdana" w:hAnsi="Verdana" w:cs="Calibri"/>
                <w:b/>
                <w:bCs/>
                <w:color w:val="000000"/>
                <w:sz w:val="16"/>
                <w:szCs w:val="16"/>
                <w:lang w:eastAsia="en-US"/>
              </w:rPr>
            </w:pPr>
            <w:r>
              <w:rPr>
                <w:rFonts w:ascii="Verdana" w:hAnsi="Verdana" w:cs="Calibri"/>
                <w:b/>
                <w:bCs/>
                <w:color w:val="000000"/>
                <w:sz w:val="16"/>
                <w:szCs w:val="16"/>
              </w:rPr>
              <w:t>R$</w:t>
            </w:r>
            <w:r w:rsidR="00352B26">
              <w:rPr>
                <w:rFonts w:ascii="Verdana" w:hAnsi="Verdana" w:cs="Calibri"/>
                <w:b/>
                <w:bCs/>
                <w:color w:val="000000"/>
                <w:sz w:val="16"/>
                <w:szCs w:val="16"/>
              </w:rPr>
              <w:t>100.000</w:t>
            </w:r>
            <w:r>
              <w:rPr>
                <w:rFonts w:ascii="Verdana" w:hAnsi="Verdana" w:cs="Calibri"/>
                <w:b/>
                <w:bCs/>
                <w:color w:val="000000"/>
                <w:sz w:val="16"/>
                <w:szCs w:val="16"/>
              </w:rPr>
              <w:t>.000,00</w:t>
            </w:r>
          </w:p>
        </w:tc>
        <w:tc>
          <w:tcPr>
            <w:tcW w:w="1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4629E5" w14:textId="77777777" w:rsidR="00F13148" w:rsidRPr="00F34CEA" w:rsidRDefault="00F13148" w:rsidP="00D52197">
            <w:pPr>
              <w:spacing w:after="0" w:line="276" w:lineRule="auto"/>
              <w:rPr>
                <w:rFonts w:ascii="Verdana" w:hAnsi="Verdana" w:cs="Calibri"/>
                <w:b/>
                <w:bCs/>
                <w:color w:val="000000"/>
                <w:sz w:val="16"/>
                <w:szCs w:val="16"/>
                <w:lang w:eastAsia="en-US"/>
              </w:rPr>
            </w:pP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C22D7A" w14:textId="5BB3073D" w:rsidR="00F13148" w:rsidRPr="00F34CEA" w:rsidRDefault="00F13148" w:rsidP="00D52197">
            <w:pPr>
              <w:spacing w:after="0" w:line="276" w:lineRule="auto"/>
              <w:rPr>
                <w:rFonts w:ascii="Verdana" w:hAnsi="Verdana" w:cs="Calibri"/>
                <w:b/>
                <w:bCs/>
                <w:color w:val="000000"/>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5781C1" w14:textId="7E29A039" w:rsidR="00F13148" w:rsidRPr="00F34CEA" w:rsidRDefault="00F13148" w:rsidP="00D52197">
            <w:pPr>
              <w:spacing w:line="320" w:lineRule="exact"/>
              <w:rPr>
                <w:rFonts w:ascii="Verdana" w:hAnsi="Verdana" w:cs="Calibri"/>
                <w:b/>
                <w:bCs/>
                <w:color w:val="000000"/>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199A2F" w14:textId="77777777" w:rsidR="00F13148" w:rsidRPr="00F34CEA" w:rsidRDefault="00F13148" w:rsidP="00D52197">
            <w:pPr>
              <w:spacing w:line="320" w:lineRule="exact"/>
              <w:rPr>
                <w:rFonts w:ascii="Verdana" w:hAnsi="Verdana" w:cs="Calibri"/>
                <w:b/>
                <w:bCs/>
                <w:color w:val="000000"/>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3CEB72" w14:textId="1DF4AE95" w:rsidR="00F13148" w:rsidRPr="00F34CEA" w:rsidRDefault="00F13148" w:rsidP="00D52197">
            <w:pPr>
              <w:spacing w:line="320" w:lineRule="exact"/>
              <w:rPr>
                <w:rFonts w:ascii="Verdana" w:hAnsi="Verdana" w:cs="Calibri"/>
                <w:b/>
                <w:bCs/>
                <w:color w:val="000000"/>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213D52" w14:textId="4EDA57FB" w:rsidR="00F13148" w:rsidRPr="00F34CEA" w:rsidRDefault="00F13148" w:rsidP="00D52197">
            <w:pPr>
              <w:spacing w:line="320" w:lineRule="exact"/>
              <w:rPr>
                <w:rFonts w:ascii="Verdana" w:hAnsi="Verdana" w:cs="Calibri"/>
                <w:b/>
                <w:bCs/>
                <w:color w:val="000000"/>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3A4283" w14:textId="77777777" w:rsidR="00F13148" w:rsidRPr="00F34CEA" w:rsidRDefault="00F13148" w:rsidP="00D52197">
            <w:pPr>
              <w:spacing w:line="320" w:lineRule="exact"/>
              <w:rPr>
                <w:rFonts w:ascii="Verdana" w:hAnsi="Verdana" w:cs="Calibri"/>
                <w:b/>
                <w:bCs/>
                <w:color w:val="000000"/>
                <w:sz w:val="16"/>
                <w:szCs w:val="16"/>
                <w:lang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167F9E" w14:textId="296E0776" w:rsidR="00F13148" w:rsidRPr="00F34CEA" w:rsidRDefault="00F13148" w:rsidP="00D52197">
            <w:pPr>
              <w:spacing w:line="320" w:lineRule="exact"/>
              <w:rPr>
                <w:rFonts w:ascii="Verdana" w:hAnsi="Verdana" w:cs="Calibri"/>
                <w:b/>
                <w:bCs/>
                <w:color w:val="000000"/>
                <w:sz w:val="16"/>
                <w:szCs w:val="16"/>
                <w:lang w:eastAsia="en-US"/>
              </w:rPr>
            </w:pPr>
          </w:p>
        </w:tc>
      </w:tr>
      <w:bookmarkEnd w:id="310"/>
    </w:tbl>
    <w:p w14:paraId="48F197CF" w14:textId="77777777" w:rsidR="00262024" w:rsidRDefault="00262024" w:rsidP="00262024">
      <w:pPr>
        <w:spacing w:after="0" w:line="320" w:lineRule="exact"/>
        <w:jc w:val="center"/>
        <w:rPr>
          <w:rFonts w:ascii="Verdana" w:hAnsi="Verdana"/>
          <w:b/>
          <w:i/>
          <w:sz w:val="20"/>
        </w:rPr>
      </w:pPr>
    </w:p>
    <w:p w14:paraId="4392370A" w14:textId="0618E658" w:rsidR="00875D9C" w:rsidRPr="00316A10" w:rsidRDefault="00875D9C" w:rsidP="00316A10">
      <w:pPr>
        <w:spacing w:after="0" w:line="320" w:lineRule="exact"/>
        <w:ind w:left="-851" w:right="-799"/>
        <w:rPr>
          <w:sz w:val="20"/>
        </w:rPr>
      </w:pPr>
      <w:r w:rsidRPr="00316A10">
        <w:rPr>
          <w:rFonts w:ascii="Verdana" w:hAnsi="Verdana"/>
          <w:sz w:val="20"/>
        </w:rPr>
        <w:t xml:space="preserve">O CRONOGRAMA APRESENTADO NAS TABELAS ACIMA NÃO CONSTITUI OBRIGAÇÃO DA COMPANHIA DE UTILIZAÇÃO DOS RECURSOS NAS PROPORÇÕES, VALORES OU DATAS INDICADOS. Os recursos serão integralmente utilizados pela Companhia, nas porcentagens indicadas na </w:t>
      </w:r>
      <w:r w:rsidRPr="00316A10">
        <w:rPr>
          <w:rFonts w:ascii="Verdana" w:hAnsi="Verdana"/>
          <w:sz w:val="20"/>
        </w:rPr>
        <w:lastRenderedPageBreak/>
        <w:t xml:space="preserve">Tabela 2 acima. A porcentagem destinada a cada Empreendimento Imobiliário, conforme descrita na Tabela 2, poderá ser alterada a qualquer tempo (permanecendo a totalidade dos recursos investida no Empreendimento Imobiliário), independentemente da anuência prévia do Debenturista ou dos </w:t>
      </w:r>
      <w:r w:rsidR="00D71F36">
        <w:rPr>
          <w:rFonts w:ascii="Verdana" w:hAnsi="Verdana"/>
          <w:sz w:val="20"/>
        </w:rPr>
        <w:t>T</w:t>
      </w:r>
      <w:r w:rsidRPr="00316A10">
        <w:rPr>
          <w:rFonts w:ascii="Verdana" w:hAnsi="Verdana"/>
          <w:sz w:val="20"/>
        </w:rPr>
        <w:t>itulares de CRI, sendo que, neste caso, esta Escritura de Emissão e o Termo de Securitização deverão ser aditados, de forma a prever o novo percentual para cada Empreendimento Imobiliário. Com relação ao cronograma tentativo constante da Tabela 3 acima, tal cronograma é meramente tentativo e indicativo, de modo que se, por qualquer motivo, ocorrer qualquer atraso ou antecipação do cronograma tentativo, (i) não será necessário aditar a Escritura de Emissão, o Termo de Securitização ou a Escritura de Emissão de CCI; e (ii) não implica qualquer hipótese de vencimento antecipado das Debêntures e nem dos CRI.</w:t>
      </w:r>
    </w:p>
    <w:p w14:paraId="5B565F43" w14:textId="77777777" w:rsidR="00875D9C" w:rsidRPr="00875D9C" w:rsidRDefault="00875D9C" w:rsidP="001C2B06">
      <w:pPr>
        <w:spacing w:after="0" w:line="320" w:lineRule="exact"/>
        <w:jc w:val="center"/>
        <w:rPr>
          <w:rFonts w:ascii="Verdana" w:hAnsi="Verdana"/>
          <w:sz w:val="20"/>
        </w:rPr>
      </w:pPr>
    </w:p>
    <w:p w14:paraId="1B916502" w14:textId="77777777" w:rsidR="00951154" w:rsidRPr="00875D9C" w:rsidRDefault="00951154" w:rsidP="001C2B06">
      <w:pPr>
        <w:spacing w:after="0" w:line="320" w:lineRule="exact"/>
        <w:jc w:val="left"/>
        <w:rPr>
          <w:rFonts w:ascii="Verdana" w:hAnsi="Verdana"/>
          <w:sz w:val="20"/>
        </w:rPr>
        <w:sectPr w:rsidR="00951154" w:rsidRPr="00875D9C" w:rsidSect="00967B82">
          <w:pgSz w:w="15842" w:h="12242" w:orient="landscape" w:code="121"/>
          <w:pgMar w:top="1701" w:right="1418" w:bottom="1701" w:left="1418" w:header="720" w:footer="720" w:gutter="0"/>
          <w:cols w:space="720"/>
          <w:titlePg/>
          <w:docGrid w:linePitch="354"/>
        </w:sectPr>
      </w:pPr>
    </w:p>
    <w:p w14:paraId="33DCC522" w14:textId="77777777" w:rsidR="00463F06" w:rsidRPr="008B1295" w:rsidRDefault="0074641B" w:rsidP="001C2B06">
      <w:pPr>
        <w:spacing w:after="0" w:line="320" w:lineRule="exact"/>
        <w:jc w:val="center"/>
        <w:rPr>
          <w:rFonts w:ascii="Verdana" w:hAnsi="Verdana"/>
          <w:b/>
          <w:sz w:val="20"/>
        </w:rPr>
      </w:pPr>
      <w:r w:rsidRPr="008B1295">
        <w:rPr>
          <w:rFonts w:ascii="Verdana" w:hAnsi="Verdana"/>
          <w:b/>
          <w:sz w:val="20"/>
        </w:rPr>
        <w:lastRenderedPageBreak/>
        <w:t xml:space="preserve">ANEXO </w:t>
      </w:r>
      <w:r w:rsidR="00463F06" w:rsidRPr="008B1295">
        <w:rPr>
          <w:rFonts w:ascii="Verdana" w:hAnsi="Verdana"/>
          <w:b/>
          <w:sz w:val="20"/>
        </w:rPr>
        <w:t>I</w:t>
      </w:r>
      <w:r w:rsidR="00951154" w:rsidRPr="008B1295">
        <w:rPr>
          <w:rFonts w:ascii="Verdana" w:hAnsi="Verdana"/>
          <w:b/>
          <w:sz w:val="20"/>
        </w:rPr>
        <w:t>I</w:t>
      </w:r>
    </w:p>
    <w:p w14:paraId="3783872A" w14:textId="77777777" w:rsidR="00463F06" w:rsidRPr="00417FDB" w:rsidRDefault="00463F06" w:rsidP="001C2B06">
      <w:pPr>
        <w:spacing w:after="0" w:line="320" w:lineRule="exact"/>
        <w:jc w:val="center"/>
        <w:rPr>
          <w:rFonts w:ascii="Verdana" w:hAnsi="Verdana"/>
          <w:sz w:val="20"/>
        </w:rPr>
      </w:pPr>
    </w:p>
    <w:p w14:paraId="4BE5199E" w14:textId="62EBE4D4" w:rsidR="00463F06" w:rsidRPr="00C53DE1" w:rsidRDefault="00463F06" w:rsidP="001C2B06">
      <w:pPr>
        <w:spacing w:after="0" w:line="320" w:lineRule="exact"/>
        <w:jc w:val="center"/>
        <w:rPr>
          <w:rFonts w:ascii="Verdana" w:hAnsi="Verdana"/>
          <w:b/>
          <w:i/>
          <w:sz w:val="20"/>
        </w:rPr>
      </w:pPr>
      <w:r w:rsidRPr="00C53DE1">
        <w:rPr>
          <w:rFonts w:ascii="Verdana" w:hAnsi="Verdana"/>
          <w:b/>
          <w:i/>
          <w:sz w:val="20"/>
        </w:rPr>
        <w:t xml:space="preserve">Modelo de </w:t>
      </w:r>
      <w:r w:rsidR="004534ED">
        <w:rPr>
          <w:rFonts w:ascii="Verdana" w:hAnsi="Verdana"/>
          <w:b/>
          <w:i/>
          <w:sz w:val="20"/>
        </w:rPr>
        <w:t>Relatório de Destinação de Recursos</w:t>
      </w:r>
    </w:p>
    <w:p w14:paraId="2F14A78E" w14:textId="77777777" w:rsidR="00463F06" w:rsidRPr="00417FDB" w:rsidRDefault="00463F06" w:rsidP="001C2B06">
      <w:pPr>
        <w:spacing w:after="0" w:line="320" w:lineRule="exact"/>
        <w:jc w:val="center"/>
        <w:rPr>
          <w:rFonts w:ascii="Verdana" w:hAnsi="Verdana"/>
          <w:sz w:val="20"/>
        </w:rPr>
      </w:pPr>
    </w:p>
    <w:p w14:paraId="466CAE4E"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RELATÓRIO ACERCA DA APLICAÇÃO DOS RECURSOS DA EMISSÃO</w:t>
      </w:r>
    </w:p>
    <w:p w14:paraId="5267B742" w14:textId="77777777" w:rsidR="008D6F98" w:rsidRPr="00417FDB" w:rsidRDefault="008D6F98" w:rsidP="001C2B06">
      <w:pPr>
        <w:widowControl w:val="0"/>
        <w:tabs>
          <w:tab w:val="left" w:pos="851"/>
        </w:tabs>
        <w:suppressAutoHyphens/>
        <w:spacing w:after="0" w:line="320" w:lineRule="exact"/>
        <w:rPr>
          <w:rFonts w:ascii="Verdana" w:hAnsi="Verdana"/>
          <w:sz w:val="20"/>
        </w:rPr>
      </w:pPr>
    </w:p>
    <w:p w14:paraId="6FEE3F68" w14:textId="17700E2C"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Período de: [</w:t>
      </w:r>
      <w:r w:rsidR="004307C6" w:rsidRPr="00F34CEA">
        <w:rPr>
          <w:rFonts w:ascii="Verdana" w:hAnsi="Verdana"/>
          <w:sz w:val="20"/>
          <w:highlight w:val="lightGray"/>
        </w:rPr>
        <w:t>=</w:t>
      </w:r>
      <w:r w:rsidRPr="00417FDB">
        <w:rPr>
          <w:rFonts w:ascii="Verdana" w:hAnsi="Verdana"/>
          <w:sz w:val="20"/>
        </w:rPr>
        <w:t>] à [</w:t>
      </w:r>
      <w:r w:rsidR="004307C6" w:rsidRPr="00F34CEA">
        <w:rPr>
          <w:rFonts w:ascii="Verdana" w:hAnsi="Verdana"/>
          <w:sz w:val="20"/>
          <w:highlight w:val="lightGray"/>
        </w:rPr>
        <w:t>=</w:t>
      </w:r>
      <w:r w:rsidRPr="00417FDB">
        <w:rPr>
          <w:rFonts w:ascii="Verdana" w:hAnsi="Verdana"/>
          <w:sz w:val="20"/>
        </w:rPr>
        <w:t>].</w:t>
      </w:r>
    </w:p>
    <w:p w14:paraId="22037038" w14:textId="77777777" w:rsidR="008D6F98" w:rsidRPr="00417FDB" w:rsidRDefault="008D6F98" w:rsidP="001C2B06">
      <w:pPr>
        <w:widowControl w:val="0"/>
        <w:tabs>
          <w:tab w:val="left" w:pos="851"/>
        </w:tabs>
        <w:suppressAutoHyphens/>
        <w:spacing w:after="0" w:line="320" w:lineRule="exact"/>
        <w:rPr>
          <w:rFonts w:ascii="Verdana" w:hAnsi="Verdana"/>
          <w:sz w:val="20"/>
        </w:rPr>
      </w:pPr>
    </w:p>
    <w:p w14:paraId="78F4DC7F" w14:textId="3A470030" w:rsidR="00463F06" w:rsidRPr="00417FDB" w:rsidRDefault="00463F06" w:rsidP="001C2B06">
      <w:pPr>
        <w:widowControl w:val="0"/>
        <w:tabs>
          <w:tab w:val="left" w:pos="851"/>
        </w:tabs>
        <w:suppressAutoHyphens/>
        <w:spacing w:after="0" w:line="320" w:lineRule="exact"/>
        <w:rPr>
          <w:rFonts w:ascii="Verdana" w:hAnsi="Verdana"/>
          <w:sz w:val="20"/>
        </w:rPr>
      </w:pPr>
      <w:bookmarkStart w:id="315" w:name="_Hlk73444459"/>
      <w:r w:rsidRPr="00520D36">
        <w:rPr>
          <w:rFonts w:ascii="Verdana" w:hAnsi="Verdana"/>
          <w:sz w:val="20"/>
        </w:rPr>
        <w:t xml:space="preserve">A </w:t>
      </w:r>
      <w:r w:rsidR="00D1643B">
        <w:rPr>
          <w:rFonts w:ascii="Verdana" w:hAnsi="Verdana"/>
          <w:b/>
          <w:bCs/>
          <w:caps/>
          <w:sz w:val="20"/>
        </w:rPr>
        <w:t>BWP Diase Empreendimento Imobiliario Extrema</w:t>
      </w:r>
      <w:r w:rsidR="00D1643B" w:rsidRPr="00C052D8">
        <w:rPr>
          <w:rFonts w:ascii="Verdana" w:hAnsi="Verdana"/>
          <w:b/>
          <w:bCs/>
          <w:caps/>
          <w:sz w:val="20"/>
        </w:rPr>
        <w:t xml:space="preserve"> S.A.</w:t>
      </w:r>
      <w:r w:rsidR="00D1643B" w:rsidRPr="00520D36">
        <w:rPr>
          <w:rFonts w:ascii="Verdana" w:hAnsi="Verdana"/>
          <w:sz w:val="20"/>
        </w:rPr>
        <w:t>, sociedade</w:t>
      </w:r>
      <w:r w:rsidR="00D1643B" w:rsidRPr="00417FDB">
        <w:rPr>
          <w:rFonts w:ascii="Verdana" w:hAnsi="Verdana"/>
          <w:sz w:val="20"/>
        </w:rPr>
        <w:t xml:space="preserve"> por ações </w:t>
      </w:r>
      <w:r w:rsidR="00D1643B">
        <w:rPr>
          <w:rFonts w:ascii="Verdana" w:hAnsi="Verdana"/>
          <w:sz w:val="20"/>
        </w:rPr>
        <w:t>com</w:t>
      </w:r>
      <w:r w:rsidR="00D1643B" w:rsidRPr="00417FDB">
        <w:rPr>
          <w:rFonts w:ascii="Verdana" w:hAnsi="Verdana"/>
          <w:sz w:val="20"/>
        </w:rPr>
        <w:t xml:space="preserve"> registro de emissor de valores mobiliários perante a Comissão de Valores Mobiliários (“</w:t>
      </w:r>
      <w:r w:rsidR="00D1643B" w:rsidRPr="00417FDB">
        <w:rPr>
          <w:rFonts w:ascii="Verdana" w:hAnsi="Verdana"/>
          <w:sz w:val="20"/>
          <w:u w:val="single"/>
        </w:rPr>
        <w:t>CVM</w:t>
      </w:r>
      <w:r w:rsidR="00D1643B" w:rsidRPr="00417FDB">
        <w:rPr>
          <w:rFonts w:ascii="Verdana" w:hAnsi="Verdana"/>
          <w:sz w:val="20"/>
        </w:rPr>
        <w:t xml:space="preserve">”), com sede na </w:t>
      </w:r>
      <w:r w:rsidR="00D1643B">
        <w:rPr>
          <w:rFonts w:ascii="Verdana" w:hAnsi="Verdana"/>
          <w:sz w:val="20"/>
        </w:rPr>
        <w:t>c</w:t>
      </w:r>
      <w:r w:rsidR="00D1643B" w:rsidRPr="00417FDB">
        <w:rPr>
          <w:rFonts w:ascii="Verdana" w:hAnsi="Verdana"/>
          <w:sz w:val="20"/>
        </w:rPr>
        <w:t xml:space="preserve">idade de </w:t>
      </w:r>
      <w:r w:rsidR="00D1643B">
        <w:rPr>
          <w:rFonts w:ascii="Verdana" w:hAnsi="Verdana"/>
          <w:sz w:val="20"/>
        </w:rPr>
        <w:t>Extrema</w:t>
      </w:r>
      <w:r w:rsidR="00D1643B" w:rsidRPr="00417FDB">
        <w:rPr>
          <w:rFonts w:ascii="Verdana" w:hAnsi="Verdana"/>
          <w:sz w:val="20"/>
        </w:rPr>
        <w:t xml:space="preserve">, </w:t>
      </w:r>
      <w:r w:rsidR="00D1643B">
        <w:rPr>
          <w:rFonts w:ascii="Verdana" w:hAnsi="Verdana"/>
          <w:sz w:val="20"/>
        </w:rPr>
        <w:t>e</w:t>
      </w:r>
      <w:r w:rsidR="00D1643B" w:rsidRPr="00417FDB">
        <w:rPr>
          <w:rFonts w:ascii="Verdana" w:hAnsi="Verdana"/>
          <w:sz w:val="20"/>
        </w:rPr>
        <w:t xml:space="preserve">stado de </w:t>
      </w:r>
      <w:r w:rsidR="00D1643B" w:rsidRPr="00520D36">
        <w:rPr>
          <w:rFonts w:ascii="Verdana" w:hAnsi="Verdana"/>
          <w:sz w:val="20"/>
        </w:rPr>
        <w:t xml:space="preserve">Minas Gerais, na </w:t>
      </w:r>
      <w:r w:rsidR="00D1643B">
        <w:rPr>
          <w:rFonts w:ascii="Verdana" w:hAnsi="Verdana"/>
          <w:sz w:val="20"/>
        </w:rPr>
        <w:t xml:space="preserve">Rua João </w:t>
      </w:r>
      <w:proofErr w:type="spellStart"/>
      <w:r w:rsidR="00D1643B">
        <w:rPr>
          <w:rFonts w:ascii="Verdana" w:hAnsi="Verdana"/>
          <w:sz w:val="20"/>
        </w:rPr>
        <w:t>Suekuni</w:t>
      </w:r>
      <w:proofErr w:type="spellEnd"/>
      <w:r w:rsidR="00D1643B">
        <w:rPr>
          <w:rFonts w:ascii="Verdana" w:hAnsi="Verdana"/>
          <w:sz w:val="20"/>
        </w:rPr>
        <w:t>, nº 243, Casa A, Centro</w:t>
      </w:r>
      <w:r w:rsidR="00D1643B" w:rsidRPr="00520D36">
        <w:rPr>
          <w:rFonts w:ascii="Verdana" w:hAnsi="Verdana"/>
          <w:sz w:val="20"/>
        </w:rPr>
        <w:t xml:space="preserve">, CEP </w:t>
      </w:r>
      <w:r w:rsidR="00D1643B">
        <w:rPr>
          <w:rFonts w:ascii="Verdana" w:hAnsi="Verdana"/>
          <w:sz w:val="20"/>
        </w:rPr>
        <w:t>37640-000</w:t>
      </w:r>
      <w:r w:rsidR="00D1643B" w:rsidRPr="00417FDB">
        <w:rPr>
          <w:rFonts w:ascii="Verdana" w:hAnsi="Verdana"/>
          <w:sz w:val="20"/>
        </w:rPr>
        <w:t xml:space="preserve">, inscrita no Cadastro Nacional de Pessoa Jurídica do Ministério da </w:t>
      </w:r>
      <w:r w:rsidR="00D1643B">
        <w:rPr>
          <w:rFonts w:ascii="Verdana" w:hAnsi="Verdana"/>
          <w:sz w:val="20"/>
        </w:rPr>
        <w:t>Economia</w:t>
      </w:r>
      <w:r w:rsidR="00D1643B" w:rsidRPr="00417FDB">
        <w:rPr>
          <w:rFonts w:ascii="Verdana" w:hAnsi="Verdana"/>
          <w:sz w:val="20"/>
        </w:rPr>
        <w:t xml:space="preserve"> (“</w:t>
      </w:r>
      <w:r w:rsidR="00D1643B" w:rsidRPr="00417FDB">
        <w:rPr>
          <w:rFonts w:ascii="Verdana" w:hAnsi="Verdana"/>
          <w:sz w:val="20"/>
          <w:u w:val="single"/>
        </w:rPr>
        <w:t>CNPJ/M</w:t>
      </w:r>
      <w:r w:rsidR="00D1643B">
        <w:rPr>
          <w:rFonts w:ascii="Verdana" w:hAnsi="Verdana"/>
          <w:sz w:val="20"/>
          <w:u w:val="single"/>
        </w:rPr>
        <w:t>E</w:t>
      </w:r>
      <w:r w:rsidR="00D1643B" w:rsidRPr="00417FDB">
        <w:rPr>
          <w:rFonts w:ascii="Verdana" w:hAnsi="Verdana"/>
          <w:sz w:val="20"/>
        </w:rPr>
        <w:t xml:space="preserve">”) sob o nº </w:t>
      </w:r>
      <w:r w:rsidR="00D1643B">
        <w:rPr>
          <w:rFonts w:ascii="Verdana" w:hAnsi="Verdana"/>
          <w:sz w:val="20"/>
        </w:rPr>
        <w:t>38.116.234/0001-71</w:t>
      </w:r>
      <w:r w:rsidR="00D1643B" w:rsidRPr="00417FDB">
        <w:rPr>
          <w:rFonts w:ascii="Verdana" w:hAnsi="Verdana"/>
          <w:sz w:val="20"/>
        </w:rPr>
        <w:t xml:space="preserve">, com seus atos constitutivos registrados perante a Junta Comercial do </w:t>
      </w:r>
      <w:r w:rsidR="00D1643B">
        <w:rPr>
          <w:rFonts w:ascii="Verdana" w:hAnsi="Verdana"/>
          <w:sz w:val="20"/>
        </w:rPr>
        <w:t>e</w:t>
      </w:r>
      <w:r w:rsidR="00D1643B" w:rsidRPr="00417FDB">
        <w:rPr>
          <w:rFonts w:ascii="Verdana" w:hAnsi="Verdana"/>
          <w:sz w:val="20"/>
        </w:rPr>
        <w:t>stado de Minas Gerais (“</w:t>
      </w:r>
      <w:r w:rsidR="00D1643B" w:rsidRPr="00417FDB">
        <w:rPr>
          <w:rFonts w:ascii="Verdana" w:hAnsi="Verdana"/>
          <w:sz w:val="20"/>
          <w:u w:val="single"/>
        </w:rPr>
        <w:t>JUCEMG</w:t>
      </w:r>
      <w:r w:rsidR="00D1643B" w:rsidRPr="00417FDB">
        <w:rPr>
          <w:rFonts w:ascii="Verdana" w:hAnsi="Verdana"/>
          <w:sz w:val="20"/>
        </w:rPr>
        <w:t xml:space="preserve">”) sob o NIRE </w:t>
      </w:r>
      <w:r w:rsidR="00D1643B">
        <w:rPr>
          <w:rFonts w:ascii="Verdana" w:hAnsi="Verdana"/>
          <w:sz w:val="20"/>
        </w:rPr>
        <w:t>31.211.806.159</w:t>
      </w:r>
      <w:r w:rsidR="00D1643B" w:rsidRPr="00417FDB">
        <w:rPr>
          <w:rFonts w:ascii="Verdana" w:hAnsi="Verdana"/>
          <w:sz w:val="20"/>
        </w:rPr>
        <w:t>, neste ato representada nos termos de seu estatuto social (“</w:t>
      </w:r>
      <w:r w:rsidR="00D1643B" w:rsidRPr="00417FDB">
        <w:rPr>
          <w:rFonts w:ascii="Verdana" w:hAnsi="Verdana"/>
          <w:sz w:val="20"/>
          <w:u w:val="single"/>
        </w:rPr>
        <w:t>Companhia</w:t>
      </w:r>
      <w:r w:rsidR="00D1643B" w:rsidRPr="00417FDB">
        <w:rPr>
          <w:rFonts w:ascii="Verdana" w:hAnsi="Verdana"/>
          <w:sz w:val="20"/>
        </w:rPr>
        <w:t xml:space="preserve">”) em cumprimento ao disposto na Cláusula 4 do “Instrumento Particular de Escritura </w:t>
      </w:r>
      <w:r w:rsidR="00D1643B">
        <w:rPr>
          <w:rFonts w:ascii="Verdana" w:hAnsi="Verdana"/>
          <w:sz w:val="20"/>
        </w:rPr>
        <w:t>da Primeira Emissão</w:t>
      </w:r>
      <w:r w:rsidR="00D1643B" w:rsidRPr="00417FDB">
        <w:rPr>
          <w:rFonts w:ascii="Verdana" w:hAnsi="Verdana"/>
          <w:sz w:val="20"/>
        </w:rPr>
        <w:t xml:space="preserve"> de Debêntures Simples, Não Conversíveis em Ações, Em Série Única, da Espécie Quirografária, </w:t>
      </w:r>
      <w:r w:rsidR="00D1643B">
        <w:rPr>
          <w:rFonts w:ascii="Verdana" w:hAnsi="Verdana"/>
          <w:sz w:val="20"/>
        </w:rPr>
        <w:t>com Garantia</w:t>
      </w:r>
      <w:del w:id="316" w:author="Rose Souza" w:date="2021-06-12T00:34:00Z">
        <w:r w:rsidR="00D1643B" w:rsidDel="005D46F3">
          <w:rPr>
            <w:rFonts w:ascii="Verdana" w:hAnsi="Verdana"/>
            <w:sz w:val="20"/>
          </w:rPr>
          <w:delText>s</w:delText>
        </w:r>
      </w:del>
      <w:r w:rsidR="00D1643B">
        <w:rPr>
          <w:rFonts w:ascii="Verdana" w:hAnsi="Verdana"/>
          <w:sz w:val="20"/>
        </w:rPr>
        <w:t xml:space="preserve"> </w:t>
      </w:r>
      <w:del w:id="317" w:author="Rose Souza" w:date="2021-06-12T00:34:00Z">
        <w:r w:rsidR="00D1643B" w:rsidDel="005D46F3">
          <w:rPr>
            <w:rFonts w:ascii="Verdana" w:hAnsi="Verdana"/>
            <w:sz w:val="20"/>
          </w:rPr>
          <w:delText xml:space="preserve">Adicionais Real e </w:delText>
        </w:r>
      </w:del>
      <w:r w:rsidR="00D1643B">
        <w:rPr>
          <w:rFonts w:ascii="Verdana" w:hAnsi="Verdana"/>
          <w:sz w:val="20"/>
        </w:rPr>
        <w:t>Fidejussória,</w:t>
      </w:r>
      <w:ins w:id="318" w:author="Rose Souza" w:date="2021-06-12T00:34:00Z">
        <w:r w:rsidR="005D46F3">
          <w:rPr>
            <w:rFonts w:ascii="Verdana" w:hAnsi="Verdana"/>
            <w:sz w:val="20"/>
          </w:rPr>
          <w:t xml:space="preserve"> </w:t>
        </w:r>
        <w:r w:rsidR="005D46F3" w:rsidRPr="005D46F3">
          <w:rPr>
            <w:rFonts w:ascii="Verdana" w:hAnsi="Verdana"/>
            <w:sz w:val="20"/>
            <w:rPrChange w:id="319" w:author="Rose Souza" w:date="2021-06-12T00:34:00Z">
              <w:rPr>
                <w:rFonts w:ascii="Verdana" w:hAnsi="Verdana"/>
                <w:i/>
                <w:sz w:val="20"/>
              </w:rPr>
            </w:rPrChange>
          </w:rPr>
          <w:t>a Ser Convolada Com Garantia Real Adicional,</w:t>
        </w:r>
      </w:ins>
      <w:r w:rsidR="00D1643B">
        <w:rPr>
          <w:rFonts w:ascii="Verdana" w:hAnsi="Verdana"/>
          <w:sz w:val="20"/>
        </w:rPr>
        <w:t xml:space="preserve"> </w:t>
      </w:r>
      <w:r w:rsidR="00D1643B" w:rsidRPr="00417FDB">
        <w:rPr>
          <w:rFonts w:ascii="Verdana" w:hAnsi="Verdana"/>
          <w:sz w:val="20"/>
        </w:rPr>
        <w:t xml:space="preserve">para Colocação Privada da </w:t>
      </w:r>
      <w:r w:rsidR="00D1643B">
        <w:rPr>
          <w:rFonts w:ascii="Verdana" w:hAnsi="Verdana"/>
          <w:sz w:val="20"/>
        </w:rPr>
        <w:t xml:space="preserve">BWP </w:t>
      </w:r>
      <w:proofErr w:type="spellStart"/>
      <w:r w:rsidR="00D1643B">
        <w:rPr>
          <w:rFonts w:ascii="Verdana" w:hAnsi="Verdana"/>
          <w:sz w:val="20"/>
        </w:rPr>
        <w:t>Diase</w:t>
      </w:r>
      <w:proofErr w:type="spellEnd"/>
      <w:r w:rsidR="00D1643B">
        <w:rPr>
          <w:rFonts w:ascii="Verdana" w:hAnsi="Verdana"/>
          <w:sz w:val="20"/>
        </w:rPr>
        <w:t xml:space="preserve"> Empreendimento Imobiliário Extrema</w:t>
      </w:r>
      <w:r w:rsidR="00D1643B" w:rsidRPr="006C685E">
        <w:rPr>
          <w:rFonts w:ascii="Verdana" w:hAnsi="Verdana"/>
          <w:sz w:val="20"/>
        </w:rPr>
        <w:t xml:space="preserve"> S.A.</w:t>
      </w:r>
      <w:r w:rsidR="00D1643B" w:rsidRPr="00417FDB">
        <w:rPr>
          <w:rFonts w:ascii="Verdana" w:hAnsi="Verdana"/>
          <w:sz w:val="20"/>
        </w:rPr>
        <w:t>” celebrado pela Companhia (“</w:t>
      </w:r>
      <w:r w:rsidR="00D1643B" w:rsidRPr="00417FDB">
        <w:rPr>
          <w:rFonts w:ascii="Verdana" w:hAnsi="Verdana"/>
          <w:sz w:val="20"/>
          <w:u w:val="single"/>
        </w:rPr>
        <w:t>Escritura de Emissão</w:t>
      </w:r>
      <w:r w:rsidR="00D1643B">
        <w:rPr>
          <w:rFonts w:ascii="Verdana" w:hAnsi="Verdana"/>
          <w:sz w:val="20"/>
          <w:u w:val="single"/>
        </w:rPr>
        <w:t xml:space="preserve"> de Debêntures</w:t>
      </w:r>
      <w:r w:rsidR="00D1643B" w:rsidRPr="00417FDB">
        <w:rPr>
          <w:rFonts w:ascii="Verdana" w:hAnsi="Verdana"/>
          <w:sz w:val="20"/>
        </w:rPr>
        <w:t xml:space="preserve">”), vinculada aos </w:t>
      </w:r>
      <w:r w:rsidRPr="00417FDB">
        <w:rPr>
          <w:rFonts w:ascii="Verdana" w:hAnsi="Verdana"/>
          <w:sz w:val="20"/>
        </w:rPr>
        <w:t>Certificados</w:t>
      </w:r>
      <w:r w:rsidR="000F1139" w:rsidRPr="00417FDB">
        <w:rPr>
          <w:rFonts w:ascii="Verdana" w:hAnsi="Verdana"/>
          <w:sz w:val="20"/>
        </w:rPr>
        <w:t xml:space="preserve"> de Recebíveis Imobiliários da </w:t>
      </w:r>
      <w:r w:rsidR="00D1643B">
        <w:rPr>
          <w:rFonts w:ascii="Verdana" w:hAnsi="Verdana"/>
          <w:sz w:val="20"/>
        </w:rPr>
        <w:t>258</w:t>
      </w:r>
      <w:r w:rsidR="003065A5">
        <w:rPr>
          <w:rFonts w:ascii="Verdana" w:hAnsi="Verdana"/>
          <w:sz w:val="20"/>
        </w:rPr>
        <w:t xml:space="preserve">ª Série da </w:t>
      </w:r>
      <w:r w:rsidR="00D1643B">
        <w:rPr>
          <w:rFonts w:ascii="Verdana" w:hAnsi="Verdana"/>
          <w:sz w:val="20"/>
        </w:rPr>
        <w:t>1</w:t>
      </w:r>
      <w:r w:rsidR="003065A5">
        <w:rPr>
          <w:rFonts w:ascii="Verdana" w:hAnsi="Verdana"/>
          <w:sz w:val="20"/>
        </w:rPr>
        <w:t>ª Emissão</w:t>
      </w:r>
      <w:r w:rsidRPr="00417FDB">
        <w:rPr>
          <w:rFonts w:ascii="Verdana" w:hAnsi="Verdana"/>
          <w:sz w:val="20"/>
        </w:rPr>
        <w:t xml:space="preserve">, </w:t>
      </w:r>
      <w:r w:rsidRPr="00FF5114">
        <w:rPr>
          <w:rFonts w:ascii="Verdana" w:hAnsi="Verdana"/>
          <w:b/>
          <w:bCs/>
          <w:sz w:val="20"/>
        </w:rPr>
        <w:t>DECLARA</w:t>
      </w:r>
      <w:r w:rsidRPr="00417FDB">
        <w:rPr>
          <w:rFonts w:ascii="Verdana" w:hAnsi="Verdana"/>
          <w:sz w:val="20"/>
        </w:rPr>
        <w:t xml:space="preserve"> que</w:t>
      </w:r>
      <w:bookmarkEnd w:id="315"/>
      <w:r w:rsidRPr="00417FDB">
        <w:rPr>
          <w:rFonts w:ascii="Verdana" w:hAnsi="Verdana"/>
          <w:sz w:val="20"/>
        </w:rPr>
        <w:t>:</w:t>
      </w:r>
    </w:p>
    <w:p w14:paraId="64BBF144" w14:textId="77777777" w:rsidR="000F1139" w:rsidRPr="00417FDB" w:rsidRDefault="000F1139" w:rsidP="001C2B06">
      <w:pPr>
        <w:widowControl w:val="0"/>
        <w:tabs>
          <w:tab w:val="left" w:pos="851"/>
        </w:tabs>
        <w:suppressAutoHyphens/>
        <w:spacing w:after="0" w:line="320" w:lineRule="exact"/>
        <w:rPr>
          <w:rFonts w:ascii="Verdana" w:hAnsi="Verdana"/>
          <w:sz w:val="20"/>
        </w:rPr>
      </w:pPr>
    </w:p>
    <w:p w14:paraId="1923A4BB" w14:textId="6027D46E" w:rsidR="00463F06" w:rsidRPr="00417FDB" w:rsidRDefault="00463F06" w:rsidP="001C2B06">
      <w:pPr>
        <w:pStyle w:val="Level4"/>
        <w:tabs>
          <w:tab w:val="clear" w:pos="2041"/>
          <w:tab w:val="num" w:pos="0"/>
        </w:tabs>
        <w:spacing w:after="0" w:line="320" w:lineRule="exact"/>
        <w:ind w:left="0" w:firstLine="0"/>
        <w:rPr>
          <w:rFonts w:ascii="Verdana" w:hAnsi="Verdana" w:cs="Times New Roman"/>
          <w:szCs w:val="20"/>
        </w:rPr>
      </w:pPr>
      <w:r w:rsidRPr="00417FDB">
        <w:rPr>
          <w:rFonts w:ascii="Verdana" w:hAnsi="Verdana" w:cs="Times New Roman"/>
          <w:szCs w:val="20"/>
        </w:rPr>
        <w:t xml:space="preserve">os </w:t>
      </w:r>
      <w:r w:rsidR="00D37F48" w:rsidRPr="00417FDB">
        <w:rPr>
          <w:rFonts w:ascii="Verdana" w:hAnsi="Verdana" w:cs="Times New Roman"/>
          <w:szCs w:val="20"/>
        </w:rPr>
        <w:t>recursos recebidos em virtude da integralização das Debêntures emitidas no âmbito da Escritura de Emissão, foram utilizados</w:t>
      </w:r>
      <w:r w:rsidR="00D37F48">
        <w:rPr>
          <w:rFonts w:ascii="Verdana" w:hAnsi="Verdana" w:cs="Times New Roman"/>
          <w:szCs w:val="20"/>
        </w:rPr>
        <w:t xml:space="preserve"> pela Companhia</w:t>
      </w:r>
      <w:r w:rsidR="00D37F48" w:rsidRPr="00417FDB">
        <w:rPr>
          <w:rFonts w:ascii="Verdana" w:hAnsi="Verdana" w:cs="Times New Roman"/>
          <w:szCs w:val="20"/>
        </w:rPr>
        <w:t>, no período de [</w:t>
      </w:r>
      <w:r w:rsidR="004307C6" w:rsidRPr="00F34CEA">
        <w:rPr>
          <w:rFonts w:ascii="Verdana" w:hAnsi="Verdana" w:cs="Times New Roman"/>
          <w:szCs w:val="20"/>
          <w:highlight w:val="lightGray"/>
        </w:rPr>
        <w:t>=</w:t>
      </w:r>
      <w:r w:rsidR="00D37F48" w:rsidRPr="00417FDB">
        <w:rPr>
          <w:rFonts w:ascii="Verdana" w:hAnsi="Verdana" w:cs="Times New Roman"/>
          <w:szCs w:val="20"/>
        </w:rPr>
        <w:t>] a [</w:t>
      </w:r>
      <w:r w:rsidR="004307C6" w:rsidRPr="00F34CEA">
        <w:rPr>
          <w:rFonts w:ascii="Verdana" w:hAnsi="Verdana" w:cs="Times New Roman"/>
          <w:szCs w:val="20"/>
          <w:highlight w:val="lightGray"/>
        </w:rPr>
        <w:t>=</w:t>
      </w:r>
      <w:r w:rsidR="00D37F48" w:rsidRPr="00417FDB">
        <w:rPr>
          <w:rFonts w:ascii="Verdana" w:hAnsi="Verdana" w:cs="Times New Roman"/>
          <w:szCs w:val="20"/>
        </w:rPr>
        <w:t>], para a finalidade prevista no Anexo I da Escritura de Emissão de Debêntures, conforme descrito na tabela abaixo, nos termos dos comprovantes de destinação dos recursos anexos ao presente relatório</w:t>
      </w:r>
      <w:r w:rsidRPr="00417FDB">
        <w:rPr>
          <w:rFonts w:ascii="Verdana" w:hAnsi="Verdana" w:cs="Times New Roman"/>
          <w:szCs w:val="20"/>
        </w:rPr>
        <w:t>;</w:t>
      </w:r>
      <w:r w:rsidR="00272A06" w:rsidRPr="00417FDB">
        <w:rPr>
          <w:rFonts w:ascii="Verdana" w:hAnsi="Verdana" w:cs="Times New Roman"/>
          <w:szCs w:val="20"/>
        </w:rPr>
        <w:t xml:space="preserve"> e</w:t>
      </w:r>
    </w:p>
    <w:p w14:paraId="07736A69" w14:textId="77777777" w:rsidR="000F1139" w:rsidRPr="00417FDB" w:rsidRDefault="000F1139" w:rsidP="001C2B06">
      <w:pPr>
        <w:pStyle w:val="Level4"/>
        <w:numPr>
          <w:ilvl w:val="0"/>
          <w:numId w:val="0"/>
        </w:numPr>
        <w:spacing w:after="0" w:line="320" w:lineRule="exact"/>
        <w:ind w:left="680"/>
        <w:rPr>
          <w:rFonts w:ascii="Verdana" w:hAnsi="Verdana" w:cs="Times New Roman"/>
          <w:szCs w:val="20"/>
        </w:rPr>
      </w:pPr>
    </w:p>
    <w:p w14:paraId="71C5F4C4" w14:textId="49C03648" w:rsidR="00463F06" w:rsidRPr="00417FDB" w:rsidRDefault="00463F06" w:rsidP="001C2B06">
      <w:pPr>
        <w:pStyle w:val="Level4"/>
        <w:tabs>
          <w:tab w:val="clear" w:pos="2041"/>
          <w:tab w:val="num" w:pos="0"/>
        </w:tabs>
        <w:spacing w:after="0" w:line="320" w:lineRule="exact"/>
        <w:ind w:left="0" w:firstLine="0"/>
        <w:rPr>
          <w:rFonts w:ascii="Verdana" w:hAnsi="Verdana" w:cs="Times New Roman"/>
          <w:szCs w:val="20"/>
        </w:rPr>
      </w:pPr>
      <w:r w:rsidRPr="00417FDB">
        <w:rPr>
          <w:rFonts w:ascii="Verdana" w:hAnsi="Verdana" w:cs="Times New Roman"/>
          <w:szCs w:val="20"/>
        </w:rPr>
        <w:t xml:space="preserve">neste ato, de forma irrevogável e irretratável, que as informações e os eventuais documentos apresentados são verídicos e representam o direcionamento dos recursos obtidos por meio da emissão das </w:t>
      </w:r>
      <w:r w:rsidR="008D6F98" w:rsidRPr="00417FDB">
        <w:rPr>
          <w:rFonts w:ascii="Verdana" w:hAnsi="Verdana" w:cs="Times New Roman"/>
          <w:szCs w:val="20"/>
        </w:rPr>
        <w:t xml:space="preserve">Debêntures </w:t>
      </w:r>
      <w:r w:rsidRPr="00417FDB">
        <w:rPr>
          <w:rFonts w:ascii="Verdana" w:hAnsi="Verdana" w:cs="Times New Roman"/>
          <w:szCs w:val="20"/>
        </w:rPr>
        <w:t>nos termos da Escritura de Emissão</w:t>
      </w:r>
      <w:r w:rsidR="008B1295">
        <w:rPr>
          <w:rFonts w:ascii="Verdana" w:hAnsi="Verdana" w:cs="Times New Roman"/>
          <w:szCs w:val="20"/>
        </w:rPr>
        <w:t xml:space="preserve"> de Debêntures</w:t>
      </w:r>
      <w:r w:rsidR="00272A06" w:rsidRPr="00417FDB">
        <w:rPr>
          <w:rFonts w:ascii="Verdana" w:hAnsi="Verdana" w:cs="Times New Roman"/>
          <w:szCs w:val="20"/>
        </w:rPr>
        <w:t>.</w:t>
      </w:r>
    </w:p>
    <w:p w14:paraId="524BED00" w14:textId="77777777" w:rsidR="009A506B" w:rsidRPr="00417FDB" w:rsidRDefault="009A506B" w:rsidP="001C2B06">
      <w:pPr>
        <w:pStyle w:val="PargrafodaLista"/>
        <w:spacing w:after="0" w:line="320" w:lineRule="exact"/>
        <w:rPr>
          <w:rFonts w:ascii="Verdana" w:hAnsi="Verdana"/>
          <w:sz w:val="20"/>
        </w:rPr>
      </w:pPr>
    </w:p>
    <w:p w14:paraId="45D0051F" w14:textId="77777777" w:rsidR="008D6F98" w:rsidRPr="00417FDB" w:rsidRDefault="008D6F98" w:rsidP="001C2B06">
      <w:pPr>
        <w:spacing w:after="0" w:line="320" w:lineRule="exact"/>
        <w:jc w:val="left"/>
        <w:rPr>
          <w:rFonts w:ascii="Verdana" w:hAnsi="Verdana"/>
          <w:sz w:val="20"/>
        </w:rPr>
      </w:pPr>
      <w:r w:rsidRPr="00417FDB">
        <w:rPr>
          <w:rFonts w:ascii="Verdana" w:hAnsi="Verdana"/>
          <w:sz w:val="20"/>
        </w:rPr>
        <w:br w:type="page"/>
      </w:r>
    </w:p>
    <w:tbl>
      <w:tblPr>
        <w:tblStyle w:val="Tabelacomgrade"/>
        <w:tblW w:w="11346" w:type="dxa"/>
        <w:tblInd w:w="-1432" w:type="dxa"/>
        <w:tblLayout w:type="fixed"/>
        <w:tblLook w:val="04A0" w:firstRow="1" w:lastRow="0" w:firstColumn="1" w:lastColumn="0" w:noHBand="0" w:noVBand="1"/>
      </w:tblPr>
      <w:tblGrid>
        <w:gridCol w:w="1456"/>
        <w:gridCol w:w="1091"/>
        <w:gridCol w:w="980"/>
        <w:gridCol w:w="896"/>
        <w:gridCol w:w="985"/>
        <w:gridCol w:w="1581"/>
        <w:gridCol w:w="1056"/>
        <w:gridCol w:w="1196"/>
        <w:gridCol w:w="1259"/>
        <w:gridCol w:w="846"/>
      </w:tblGrid>
      <w:tr w:rsidR="005E4E1F" w:rsidRPr="00712A76" w14:paraId="70EC4760" w14:textId="77777777" w:rsidTr="00837DB5">
        <w:tc>
          <w:tcPr>
            <w:tcW w:w="1456" w:type="dxa"/>
            <w:vAlign w:val="center"/>
          </w:tcPr>
          <w:p w14:paraId="10CBAC14" w14:textId="77777777" w:rsidR="002B3AA6" w:rsidRPr="00947545" w:rsidRDefault="002B3AA6" w:rsidP="00947545">
            <w:pPr>
              <w:spacing w:line="290" w:lineRule="auto"/>
              <w:jc w:val="center"/>
              <w:rPr>
                <w:rFonts w:ascii="Verdana" w:hAnsi="Verdana"/>
                <w:sz w:val="16"/>
              </w:rPr>
            </w:pPr>
            <w:r w:rsidRPr="00947545">
              <w:rPr>
                <w:rFonts w:ascii="Verdana" w:hAnsi="Verdana"/>
                <w:sz w:val="16"/>
              </w:rPr>
              <w:lastRenderedPageBreak/>
              <w:t>Denominação do Empreendimento Imobiliário</w:t>
            </w:r>
          </w:p>
        </w:tc>
        <w:tc>
          <w:tcPr>
            <w:tcW w:w="1091" w:type="dxa"/>
            <w:vAlign w:val="center"/>
          </w:tcPr>
          <w:p w14:paraId="70952F1D" w14:textId="2FB10FFA" w:rsidR="002B3AA6" w:rsidRPr="00947545" w:rsidRDefault="002B3AA6" w:rsidP="00947545">
            <w:pPr>
              <w:spacing w:line="290" w:lineRule="auto"/>
              <w:jc w:val="center"/>
              <w:rPr>
                <w:rFonts w:ascii="Verdana" w:hAnsi="Verdana"/>
                <w:sz w:val="16"/>
              </w:rPr>
            </w:pPr>
            <w:r w:rsidRPr="00F34CEA">
              <w:rPr>
                <w:rFonts w:ascii="Verdana" w:hAnsi="Verdana"/>
                <w:sz w:val="16"/>
                <w:szCs w:val="16"/>
              </w:rPr>
              <w:t>Proprietário</w:t>
            </w:r>
          </w:p>
        </w:tc>
        <w:tc>
          <w:tcPr>
            <w:tcW w:w="980" w:type="dxa"/>
            <w:vAlign w:val="center"/>
          </w:tcPr>
          <w:p w14:paraId="263D600D" w14:textId="77777777" w:rsidR="002B3AA6" w:rsidRPr="00F34CEA" w:rsidRDefault="002B3AA6" w:rsidP="00837DB5">
            <w:pPr>
              <w:spacing w:line="290" w:lineRule="auto"/>
              <w:jc w:val="center"/>
              <w:rPr>
                <w:rFonts w:ascii="Verdana" w:hAnsi="Verdana"/>
                <w:sz w:val="16"/>
                <w:szCs w:val="16"/>
              </w:rPr>
            </w:pPr>
            <w:r w:rsidRPr="00947545">
              <w:rPr>
                <w:rFonts w:ascii="Verdana" w:hAnsi="Verdana"/>
                <w:sz w:val="16"/>
              </w:rPr>
              <w:t>Matrícula</w:t>
            </w:r>
            <w:r w:rsidRPr="00F34CEA">
              <w:rPr>
                <w:rFonts w:ascii="Verdana" w:hAnsi="Verdana"/>
                <w:sz w:val="16"/>
                <w:szCs w:val="16"/>
              </w:rPr>
              <w:t>/</w:t>
            </w:r>
          </w:p>
          <w:p w14:paraId="1B9A9796" w14:textId="77777777" w:rsidR="002B3AA6" w:rsidRPr="00947545" w:rsidRDefault="002B3AA6" w:rsidP="00947545">
            <w:pPr>
              <w:spacing w:line="290" w:lineRule="auto"/>
              <w:jc w:val="center"/>
              <w:rPr>
                <w:rFonts w:ascii="Verdana" w:hAnsi="Verdana"/>
                <w:sz w:val="16"/>
              </w:rPr>
            </w:pPr>
            <w:r w:rsidRPr="00F34CEA">
              <w:rPr>
                <w:rFonts w:ascii="Verdana" w:hAnsi="Verdana"/>
                <w:sz w:val="16"/>
                <w:szCs w:val="16"/>
              </w:rPr>
              <w:t>Cartório</w:t>
            </w:r>
          </w:p>
        </w:tc>
        <w:tc>
          <w:tcPr>
            <w:tcW w:w="896" w:type="dxa"/>
            <w:vAlign w:val="center"/>
          </w:tcPr>
          <w:p w14:paraId="14B60633" w14:textId="02D20820" w:rsidR="002B3AA6" w:rsidRPr="00947545" w:rsidRDefault="002B3AA6" w:rsidP="00947545">
            <w:pPr>
              <w:spacing w:line="290" w:lineRule="auto"/>
              <w:jc w:val="center"/>
              <w:rPr>
                <w:rFonts w:ascii="Verdana" w:hAnsi="Verdana"/>
                <w:sz w:val="16"/>
              </w:rPr>
            </w:pPr>
            <w:r w:rsidRPr="00947545">
              <w:rPr>
                <w:rFonts w:ascii="Verdana" w:hAnsi="Verdana"/>
                <w:sz w:val="16"/>
              </w:rPr>
              <w:t>Endereço</w:t>
            </w:r>
          </w:p>
        </w:tc>
        <w:tc>
          <w:tcPr>
            <w:tcW w:w="985" w:type="dxa"/>
            <w:vAlign w:val="center"/>
          </w:tcPr>
          <w:p w14:paraId="2618888D"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Status da Obra (%)</w:t>
            </w:r>
          </w:p>
        </w:tc>
        <w:tc>
          <w:tcPr>
            <w:tcW w:w="1581" w:type="dxa"/>
            <w:vAlign w:val="center"/>
          </w:tcPr>
          <w:p w14:paraId="163B61A4" w14:textId="2E7962CB" w:rsidR="002B3AA6" w:rsidRPr="00947545" w:rsidRDefault="002B3AA6" w:rsidP="00947545">
            <w:pPr>
              <w:spacing w:line="290" w:lineRule="auto"/>
              <w:jc w:val="center"/>
              <w:rPr>
                <w:rFonts w:ascii="Verdana" w:hAnsi="Verdana"/>
                <w:sz w:val="16"/>
              </w:rPr>
            </w:pPr>
            <w:r w:rsidRPr="00F34CEA">
              <w:rPr>
                <w:rFonts w:ascii="Verdana" w:hAnsi="Verdana"/>
                <w:sz w:val="16"/>
                <w:szCs w:val="16"/>
              </w:rPr>
              <w:t>Destinação dos recursos/etapa do projeto: Construção – Incorporação, Infraestrutura, e</w:t>
            </w:r>
            <w:r w:rsidR="00947545">
              <w:rPr>
                <w:rFonts w:ascii="Verdana" w:hAnsi="Verdana"/>
                <w:sz w:val="16"/>
                <w:szCs w:val="16"/>
              </w:rPr>
              <w:t xml:space="preserve"> </w:t>
            </w:r>
            <w:r w:rsidRPr="00F34CEA">
              <w:rPr>
                <w:rFonts w:ascii="Verdana" w:hAnsi="Verdana"/>
                <w:sz w:val="16"/>
                <w:szCs w:val="16"/>
              </w:rPr>
              <w:t>Outros</w:t>
            </w:r>
          </w:p>
        </w:tc>
        <w:tc>
          <w:tcPr>
            <w:tcW w:w="1056" w:type="dxa"/>
            <w:vAlign w:val="center"/>
          </w:tcPr>
          <w:p w14:paraId="7F1D90F0"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Documento (Nº da Nota Fiscal)</w:t>
            </w:r>
          </w:p>
        </w:tc>
        <w:tc>
          <w:tcPr>
            <w:tcW w:w="1196" w:type="dxa"/>
            <w:vAlign w:val="center"/>
          </w:tcPr>
          <w:p w14:paraId="2C4E4884"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Comprovante de pagamento</w:t>
            </w:r>
          </w:p>
        </w:tc>
        <w:tc>
          <w:tcPr>
            <w:tcW w:w="1259" w:type="dxa"/>
            <w:vAlign w:val="center"/>
          </w:tcPr>
          <w:p w14:paraId="5240B736" w14:textId="75957370" w:rsidR="002B3AA6" w:rsidRPr="00947545" w:rsidRDefault="002B3AA6" w:rsidP="00947545">
            <w:pPr>
              <w:spacing w:line="290" w:lineRule="auto"/>
              <w:jc w:val="center"/>
              <w:rPr>
                <w:rFonts w:ascii="Verdana" w:hAnsi="Verdana"/>
                <w:sz w:val="16"/>
              </w:rPr>
            </w:pPr>
            <w:r w:rsidRPr="00947545">
              <w:rPr>
                <w:rFonts w:ascii="Verdana" w:hAnsi="Verdana"/>
                <w:sz w:val="16"/>
              </w:rPr>
              <w:t xml:space="preserve">Percentual do </w:t>
            </w:r>
            <w:r w:rsidRPr="00F34CEA">
              <w:rPr>
                <w:rFonts w:ascii="Verdana" w:hAnsi="Verdana"/>
                <w:sz w:val="16"/>
                <w:szCs w:val="16"/>
              </w:rPr>
              <w:t xml:space="preserve">recurso utilizado no </w:t>
            </w:r>
            <w:ins w:id="320" w:author="Matheus Coutinho" w:date="2021-06-11T19:20:00Z">
              <w:r w:rsidR="009711D6">
                <w:rPr>
                  <w:rFonts w:ascii="Verdana" w:hAnsi="Verdana"/>
                  <w:sz w:val="16"/>
                  <w:szCs w:val="16"/>
                </w:rPr>
                <w:t>tr</w:t>
              </w:r>
            </w:ins>
            <w:del w:id="321" w:author="Matheus Coutinho" w:date="2021-06-11T19:20:00Z">
              <w:r w:rsidR="00956D50" w:rsidDel="009711D6">
                <w:rPr>
                  <w:rFonts w:ascii="Verdana" w:hAnsi="Verdana"/>
                  <w:sz w:val="16"/>
                  <w:szCs w:val="16"/>
                </w:rPr>
                <w:delText>b</w:delText>
              </w:r>
            </w:del>
            <w:r w:rsidR="00956D50">
              <w:rPr>
                <w:rFonts w:ascii="Verdana" w:hAnsi="Verdana"/>
                <w:sz w:val="16"/>
                <w:szCs w:val="16"/>
              </w:rPr>
              <w:t>imestre</w:t>
            </w:r>
          </w:p>
        </w:tc>
        <w:tc>
          <w:tcPr>
            <w:tcW w:w="846" w:type="dxa"/>
            <w:vAlign w:val="center"/>
          </w:tcPr>
          <w:p w14:paraId="17C1627E" w14:textId="56FD236B" w:rsidR="002B3AA6" w:rsidRPr="00947545" w:rsidRDefault="002B3AA6" w:rsidP="00947545">
            <w:pPr>
              <w:spacing w:line="290" w:lineRule="auto"/>
              <w:jc w:val="center"/>
              <w:rPr>
                <w:rFonts w:ascii="Verdana" w:hAnsi="Verdana"/>
                <w:sz w:val="16"/>
              </w:rPr>
            </w:pPr>
            <w:r w:rsidRPr="00947545">
              <w:rPr>
                <w:rFonts w:ascii="Verdana" w:hAnsi="Verdana"/>
                <w:sz w:val="16"/>
              </w:rPr>
              <w:t>Valor gasto</w:t>
            </w:r>
            <w:r w:rsidRPr="00F34CEA">
              <w:rPr>
                <w:rFonts w:ascii="Verdana" w:hAnsi="Verdana"/>
                <w:sz w:val="16"/>
                <w:szCs w:val="16"/>
              </w:rPr>
              <w:t xml:space="preserve"> no </w:t>
            </w:r>
            <w:ins w:id="322" w:author="Matheus Coutinho" w:date="2021-06-11T19:20:00Z">
              <w:r w:rsidR="009711D6">
                <w:rPr>
                  <w:rFonts w:ascii="Verdana" w:hAnsi="Verdana"/>
                  <w:sz w:val="16"/>
                  <w:szCs w:val="16"/>
                </w:rPr>
                <w:t>tr</w:t>
              </w:r>
            </w:ins>
            <w:del w:id="323" w:author="Matheus Coutinho" w:date="2021-06-11T19:20:00Z">
              <w:r w:rsidR="00956D50" w:rsidDel="009711D6">
                <w:rPr>
                  <w:rFonts w:ascii="Verdana" w:hAnsi="Verdana"/>
                  <w:sz w:val="16"/>
                  <w:szCs w:val="16"/>
                </w:rPr>
                <w:delText>b</w:delText>
              </w:r>
            </w:del>
            <w:r w:rsidR="00956D50">
              <w:rPr>
                <w:rFonts w:ascii="Verdana" w:hAnsi="Verdana"/>
                <w:sz w:val="16"/>
                <w:szCs w:val="16"/>
              </w:rPr>
              <w:t>imestre</w:t>
            </w:r>
          </w:p>
        </w:tc>
      </w:tr>
      <w:tr w:rsidR="005E4E1F" w:rsidRPr="00712A76" w14:paraId="45F4D02B" w14:textId="77777777" w:rsidTr="00837DB5">
        <w:tc>
          <w:tcPr>
            <w:tcW w:w="1456" w:type="dxa"/>
            <w:vAlign w:val="center"/>
          </w:tcPr>
          <w:p w14:paraId="337B1248" w14:textId="47932137" w:rsidR="002B3AA6" w:rsidRPr="00947545" w:rsidRDefault="002B3AA6" w:rsidP="00947545">
            <w:pPr>
              <w:spacing w:line="290" w:lineRule="auto"/>
              <w:jc w:val="center"/>
              <w:rPr>
                <w:rFonts w:ascii="Verdana" w:hAnsi="Verdana"/>
                <w:sz w:val="16"/>
              </w:rPr>
            </w:pPr>
            <w:r w:rsidRPr="00F34CEA">
              <w:rPr>
                <w:rFonts w:ascii="Verdana" w:hAnsi="Verdana"/>
                <w:sz w:val="16"/>
                <w:szCs w:val="16"/>
              </w:rPr>
              <w:t>[=]</w:t>
            </w:r>
          </w:p>
        </w:tc>
        <w:tc>
          <w:tcPr>
            <w:tcW w:w="1091" w:type="dxa"/>
            <w:vAlign w:val="center"/>
          </w:tcPr>
          <w:p w14:paraId="137916EC" w14:textId="5AF20CE2" w:rsidR="002B3AA6" w:rsidRPr="00947545" w:rsidRDefault="002B3AA6" w:rsidP="00947545">
            <w:pPr>
              <w:spacing w:line="290" w:lineRule="auto"/>
              <w:jc w:val="center"/>
              <w:rPr>
                <w:rFonts w:ascii="Verdana" w:hAnsi="Verdana"/>
                <w:sz w:val="16"/>
              </w:rPr>
            </w:pPr>
            <w:r w:rsidRPr="00F34CEA">
              <w:rPr>
                <w:rFonts w:ascii="Verdana" w:hAnsi="Verdana"/>
                <w:sz w:val="16"/>
                <w:szCs w:val="16"/>
              </w:rPr>
              <w:t>[=]</w:t>
            </w:r>
          </w:p>
        </w:tc>
        <w:tc>
          <w:tcPr>
            <w:tcW w:w="980" w:type="dxa"/>
            <w:vAlign w:val="center"/>
          </w:tcPr>
          <w:p w14:paraId="27710925" w14:textId="7682461E" w:rsidR="002B3AA6" w:rsidRPr="00947545" w:rsidRDefault="002B3AA6" w:rsidP="00947545">
            <w:pPr>
              <w:spacing w:line="290" w:lineRule="auto"/>
              <w:jc w:val="center"/>
              <w:rPr>
                <w:rFonts w:ascii="Verdana" w:hAnsi="Verdana"/>
                <w:sz w:val="16"/>
              </w:rPr>
            </w:pPr>
            <w:r w:rsidRPr="00F34CEA">
              <w:rPr>
                <w:rFonts w:ascii="Verdana" w:hAnsi="Verdana"/>
                <w:sz w:val="16"/>
                <w:szCs w:val="16"/>
              </w:rPr>
              <w:t>[=]</w:t>
            </w:r>
          </w:p>
        </w:tc>
        <w:tc>
          <w:tcPr>
            <w:tcW w:w="896" w:type="dxa"/>
            <w:vAlign w:val="center"/>
          </w:tcPr>
          <w:p w14:paraId="367886C4" w14:textId="09BCA30B" w:rsidR="002B3AA6" w:rsidRPr="00947545" w:rsidRDefault="002B3AA6" w:rsidP="00947545">
            <w:pPr>
              <w:spacing w:line="290" w:lineRule="auto"/>
              <w:jc w:val="center"/>
              <w:rPr>
                <w:rFonts w:ascii="Verdana" w:hAnsi="Verdana"/>
                <w:sz w:val="16"/>
              </w:rPr>
            </w:pPr>
            <w:r w:rsidRPr="00F34CEA">
              <w:rPr>
                <w:rFonts w:ascii="Verdana" w:hAnsi="Verdana"/>
                <w:sz w:val="16"/>
                <w:szCs w:val="16"/>
              </w:rPr>
              <w:t>[=]</w:t>
            </w:r>
          </w:p>
        </w:tc>
        <w:tc>
          <w:tcPr>
            <w:tcW w:w="985" w:type="dxa"/>
            <w:vAlign w:val="center"/>
          </w:tcPr>
          <w:p w14:paraId="48D6DB21" w14:textId="60A92BA1" w:rsidR="002B3AA6" w:rsidRPr="00947545" w:rsidRDefault="002B3AA6" w:rsidP="00947545">
            <w:pPr>
              <w:spacing w:line="290" w:lineRule="auto"/>
              <w:jc w:val="center"/>
              <w:rPr>
                <w:rFonts w:ascii="Verdana" w:hAnsi="Verdana"/>
                <w:sz w:val="16"/>
              </w:rPr>
            </w:pPr>
            <w:r w:rsidRPr="00F34CEA">
              <w:rPr>
                <w:rFonts w:ascii="Verdana" w:hAnsi="Verdana"/>
                <w:sz w:val="16"/>
                <w:szCs w:val="16"/>
              </w:rPr>
              <w:t>[=]</w:t>
            </w:r>
          </w:p>
        </w:tc>
        <w:tc>
          <w:tcPr>
            <w:tcW w:w="1581" w:type="dxa"/>
            <w:vAlign w:val="center"/>
          </w:tcPr>
          <w:p w14:paraId="75A1573A" w14:textId="76A01C88" w:rsidR="002B3AA6" w:rsidRPr="00947545" w:rsidRDefault="002B3AA6" w:rsidP="00947545">
            <w:pPr>
              <w:spacing w:line="290" w:lineRule="auto"/>
              <w:jc w:val="center"/>
              <w:rPr>
                <w:rFonts w:ascii="Verdana" w:hAnsi="Verdana"/>
                <w:sz w:val="16"/>
              </w:rPr>
            </w:pPr>
            <w:r w:rsidRPr="00F34CEA">
              <w:rPr>
                <w:rFonts w:ascii="Verdana" w:hAnsi="Verdana"/>
                <w:sz w:val="16"/>
                <w:szCs w:val="16"/>
              </w:rPr>
              <w:t>[=]</w:t>
            </w:r>
          </w:p>
        </w:tc>
        <w:tc>
          <w:tcPr>
            <w:tcW w:w="1056" w:type="dxa"/>
            <w:vAlign w:val="center"/>
          </w:tcPr>
          <w:p w14:paraId="499C4EE5" w14:textId="63F1AEC3" w:rsidR="002B3AA6" w:rsidRPr="00947545" w:rsidRDefault="002B3AA6" w:rsidP="00947545">
            <w:pPr>
              <w:spacing w:line="290" w:lineRule="auto"/>
              <w:jc w:val="center"/>
              <w:rPr>
                <w:rFonts w:ascii="Verdana" w:hAnsi="Verdana"/>
                <w:sz w:val="16"/>
              </w:rPr>
            </w:pPr>
            <w:r w:rsidRPr="00F34CEA">
              <w:rPr>
                <w:rFonts w:ascii="Verdana" w:hAnsi="Verdana"/>
                <w:sz w:val="16"/>
                <w:szCs w:val="16"/>
              </w:rPr>
              <w:t>[=]</w:t>
            </w:r>
          </w:p>
        </w:tc>
        <w:tc>
          <w:tcPr>
            <w:tcW w:w="1196" w:type="dxa"/>
            <w:vAlign w:val="center"/>
          </w:tcPr>
          <w:p w14:paraId="0C8B86BA"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w:t>
            </w:r>
          </w:p>
        </w:tc>
        <w:tc>
          <w:tcPr>
            <w:tcW w:w="1259" w:type="dxa"/>
            <w:vAlign w:val="center"/>
          </w:tcPr>
          <w:p w14:paraId="5FBC57BF"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w:t>
            </w:r>
          </w:p>
        </w:tc>
        <w:tc>
          <w:tcPr>
            <w:tcW w:w="846" w:type="dxa"/>
            <w:vAlign w:val="center"/>
          </w:tcPr>
          <w:p w14:paraId="577F33D8"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R$</w:t>
            </w:r>
          </w:p>
        </w:tc>
      </w:tr>
      <w:tr w:rsidR="00947545" w:rsidRPr="00712A76" w14:paraId="61291A9A" w14:textId="77777777" w:rsidTr="00C3735E">
        <w:tc>
          <w:tcPr>
            <w:tcW w:w="5408" w:type="dxa"/>
            <w:gridSpan w:val="5"/>
            <w:vAlign w:val="center"/>
          </w:tcPr>
          <w:p w14:paraId="2E39C63D" w14:textId="0B341379" w:rsidR="00947545" w:rsidRPr="00947545" w:rsidRDefault="00947545" w:rsidP="00947545">
            <w:pPr>
              <w:spacing w:line="290" w:lineRule="auto"/>
              <w:jc w:val="center"/>
              <w:rPr>
                <w:rFonts w:ascii="Verdana" w:hAnsi="Verdana"/>
                <w:sz w:val="16"/>
              </w:rPr>
            </w:pPr>
            <w:r w:rsidRPr="00947545">
              <w:rPr>
                <w:rFonts w:ascii="Verdana" w:hAnsi="Verdana"/>
                <w:sz w:val="16"/>
              </w:rPr>
              <w:t xml:space="preserve">Total </w:t>
            </w:r>
            <w:r w:rsidRPr="00F34CEA">
              <w:rPr>
                <w:rFonts w:ascii="Verdana" w:hAnsi="Verdana"/>
                <w:sz w:val="16"/>
                <w:szCs w:val="16"/>
              </w:rPr>
              <w:t>destinado</w:t>
            </w:r>
            <w:r w:rsidRPr="00947545">
              <w:rPr>
                <w:rFonts w:ascii="Verdana" w:hAnsi="Verdana"/>
                <w:sz w:val="16"/>
              </w:rPr>
              <w:t xml:space="preserve"> no </w:t>
            </w:r>
            <w:ins w:id="324" w:author="Matheus Coutinho" w:date="2021-06-11T19:20:00Z">
              <w:r w:rsidR="009711D6">
                <w:rPr>
                  <w:rFonts w:ascii="Verdana" w:hAnsi="Verdana"/>
                  <w:sz w:val="16"/>
                </w:rPr>
                <w:t>tr</w:t>
              </w:r>
            </w:ins>
            <w:del w:id="325" w:author="Matheus Coutinho" w:date="2021-06-11T19:20:00Z">
              <w:r w:rsidR="0095742A" w:rsidDel="009711D6">
                <w:rPr>
                  <w:rFonts w:ascii="Verdana" w:hAnsi="Verdana"/>
                  <w:sz w:val="16"/>
                </w:rPr>
                <w:delText>b</w:delText>
              </w:r>
            </w:del>
            <w:r w:rsidR="0095742A">
              <w:rPr>
                <w:rFonts w:ascii="Verdana" w:hAnsi="Verdana"/>
                <w:sz w:val="16"/>
              </w:rPr>
              <w:t>imestre</w:t>
            </w:r>
          </w:p>
        </w:tc>
        <w:tc>
          <w:tcPr>
            <w:tcW w:w="5938" w:type="dxa"/>
            <w:gridSpan w:val="5"/>
            <w:vAlign w:val="center"/>
          </w:tcPr>
          <w:p w14:paraId="7976E481" w14:textId="77777777" w:rsidR="00947545" w:rsidRPr="00947545" w:rsidRDefault="00947545" w:rsidP="00947545">
            <w:pPr>
              <w:spacing w:line="290" w:lineRule="auto"/>
              <w:jc w:val="center"/>
              <w:rPr>
                <w:rFonts w:ascii="Verdana" w:hAnsi="Verdana"/>
                <w:sz w:val="16"/>
              </w:rPr>
            </w:pPr>
            <w:r w:rsidRPr="00F34CEA">
              <w:rPr>
                <w:rFonts w:ascii="Verdana" w:hAnsi="Verdana"/>
                <w:sz w:val="16"/>
                <w:szCs w:val="16"/>
              </w:rPr>
              <w:t xml:space="preserve">                                                                                                                 R$</w:t>
            </w:r>
          </w:p>
        </w:tc>
      </w:tr>
      <w:tr w:rsidR="00947545" w:rsidRPr="00712A76" w14:paraId="144088BE" w14:textId="77777777" w:rsidTr="00583893">
        <w:tc>
          <w:tcPr>
            <w:tcW w:w="5408" w:type="dxa"/>
            <w:gridSpan w:val="5"/>
            <w:vAlign w:val="center"/>
          </w:tcPr>
          <w:p w14:paraId="13804417" w14:textId="77777777" w:rsidR="00947545" w:rsidRPr="00947545" w:rsidRDefault="00947545" w:rsidP="00947545">
            <w:pPr>
              <w:spacing w:line="290" w:lineRule="auto"/>
              <w:jc w:val="center"/>
              <w:rPr>
                <w:rFonts w:ascii="Verdana" w:hAnsi="Verdana"/>
                <w:sz w:val="16"/>
              </w:rPr>
            </w:pPr>
            <w:r w:rsidRPr="00F34CEA">
              <w:rPr>
                <w:rFonts w:ascii="Verdana" w:hAnsi="Verdana"/>
                <w:sz w:val="16"/>
                <w:szCs w:val="16"/>
              </w:rPr>
              <w:t>Total acumulado destinado desde a data da emissão até a presente data</w:t>
            </w:r>
          </w:p>
        </w:tc>
        <w:tc>
          <w:tcPr>
            <w:tcW w:w="5938" w:type="dxa"/>
            <w:gridSpan w:val="5"/>
            <w:vAlign w:val="center"/>
          </w:tcPr>
          <w:p w14:paraId="3AC0DF3A" w14:textId="77777777" w:rsidR="00947545" w:rsidRPr="00947545" w:rsidRDefault="00947545" w:rsidP="00947545">
            <w:pPr>
              <w:spacing w:line="290" w:lineRule="auto"/>
              <w:jc w:val="center"/>
              <w:rPr>
                <w:rFonts w:ascii="Verdana" w:hAnsi="Verdana"/>
                <w:sz w:val="16"/>
              </w:rPr>
            </w:pPr>
            <w:r w:rsidRPr="00F34CEA">
              <w:rPr>
                <w:rFonts w:ascii="Verdana" w:hAnsi="Verdana"/>
                <w:sz w:val="16"/>
                <w:szCs w:val="16"/>
              </w:rPr>
              <w:t xml:space="preserve">                                                                                                                 R$</w:t>
            </w:r>
          </w:p>
        </w:tc>
      </w:tr>
      <w:tr w:rsidR="002B3AA6" w:rsidRPr="00712A76" w14:paraId="357B59A7" w14:textId="77777777" w:rsidTr="00837DB5">
        <w:tc>
          <w:tcPr>
            <w:tcW w:w="5408" w:type="dxa"/>
            <w:gridSpan w:val="5"/>
            <w:vAlign w:val="center"/>
          </w:tcPr>
          <w:p w14:paraId="65545296"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Valor Líquido da Oferta a destinar</w:t>
            </w:r>
          </w:p>
        </w:tc>
        <w:tc>
          <w:tcPr>
            <w:tcW w:w="5938" w:type="dxa"/>
            <w:gridSpan w:val="5"/>
            <w:vAlign w:val="center"/>
          </w:tcPr>
          <w:p w14:paraId="6EF12DEA"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 xml:space="preserve">                                                                                                                 R$</w:t>
            </w:r>
          </w:p>
        </w:tc>
      </w:tr>
      <w:tr w:rsidR="002B3AA6" w:rsidRPr="00712A76" w14:paraId="62BE159F" w14:textId="77777777" w:rsidTr="00837DB5">
        <w:tc>
          <w:tcPr>
            <w:tcW w:w="5408" w:type="dxa"/>
            <w:gridSpan w:val="5"/>
            <w:vAlign w:val="center"/>
          </w:tcPr>
          <w:p w14:paraId="582B2805"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Valor da Oferta</w:t>
            </w:r>
          </w:p>
        </w:tc>
        <w:tc>
          <w:tcPr>
            <w:tcW w:w="5938" w:type="dxa"/>
            <w:gridSpan w:val="5"/>
            <w:vAlign w:val="center"/>
          </w:tcPr>
          <w:p w14:paraId="0AAB252E" w14:textId="77777777" w:rsidR="002B3AA6" w:rsidRPr="00F34CEA" w:rsidRDefault="002B3AA6" w:rsidP="00837DB5">
            <w:pPr>
              <w:spacing w:line="290" w:lineRule="auto"/>
              <w:jc w:val="center"/>
              <w:rPr>
                <w:rFonts w:ascii="Verdana" w:hAnsi="Verdana"/>
                <w:sz w:val="16"/>
                <w:szCs w:val="16"/>
              </w:rPr>
            </w:pPr>
            <w:r w:rsidRPr="00F34CEA">
              <w:rPr>
                <w:rFonts w:ascii="Verdana" w:hAnsi="Verdana"/>
                <w:sz w:val="16"/>
                <w:szCs w:val="16"/>
              </w:rPr>
              <w:t xml:space="preserve">                                                                                                                 R$</w:t>
            </w:r>
          </w:p>
        </w:tc>
      </w:tr>
    </w:tbl>
    <w:p w14:paraId="2F764BAE" w14:textId="77777777" w:rsidR="002B3AA6" w:rsidRPr="00947545" w:rsidRDefault="002B3AA6" w:rsidP="00947545">
      <w:pPr>
        <w:widowControl w:val="0"/>
        <w:tabs>
          <w:tab w:val="left" w:pos="851"/>
        </w:tabs>
        <w:suppressAutoHyphens/>
        <w:spacing w:after="0" w:line="320" w:lineRule="exact"/>
        <w:ind w:left="-426" w:right="-374"/>
        <w:rPr>
          <w:rFonts w:ascii="Verdana" w:hAnsi="Verdana"/>
          <w:sz w:val="16"/>
        </w:rPr>
      </w:pPr>
    </w:p>
    <w:p w14:paraId="6A6653BE" w14:textId="4C31D99D" w:rsidR="00D37F48" w:rsidRPr="005D46F3" w:rsidRDefault="00D37F48" w:rsidP="008B1295">
      <w:pPr>
        <w:widowControl w:val="0"/>
        <w:tabs>
          <w:tab w:val="left" w:pos="851"/>
        </w:tabs>
        <w:suppressAutoHyphens/>
        <w:spacing w:after="0" w:line="320" w:lineRule="exact"/>
        <w:ind w:left="-426" w:right="-374"/>
        <w:rPr>
          <w:rFonts w:ascii="Verdana" w:hAnsi="Verdana"/>
          <w:sz w:val="20"/>
          <w:rPrChange w:id="326" w:author="Rose Souza" w:date="2021-06-12T00:34:00Z">
            <w:rPr>
              <w:rFonts w:ascii="Verdana" w:hAnsi="Verdana"/>
              <w:sz w:val="16"/>
            </w:rPr>
          </w:rPrChange>
        </w:rPr>
      </w:pPr>
      <w:r w:rsidRPr="005D46F3">
        <w:rPr>
          <w:rFonts w:ascii="Verdana" w:hAnsi="Verdana"/>
          <w:sz w:val="20"/>
          <w:rPrChange w:id="327" w:author="Rose Souza" w:date="2021-06-12T00:34:00Z">
            <w:rPr>
              <w:rFonts w:ascii="Verdana" w:hAnsi="Verdana"/>
              <w:sz w:val="16"/>
            </w:rPr>
          </w:rPrChange>
        </w:rPr>
        <w:t>Acompanha a presente declaração os documentos necessários à comprovação do controle acima previsto.</w:t>
      </w:r>
    </w:p>
    <w:p w14:paraId="38C6E59D" w14:textId="72A7A000" w:rsidR="008D6F98" w:rsidRPr="00417FDB" w:rsidRDefault="00D37F48" w:rsidP="008B1295">
      <w:pPr>
        <w:widowControl w:val="0"/>
        <w:tabs>
          <w:tab w:val="left" w:pos="851"/>
        </w:tabs>
        <w:suppressAutoHyphens/>
        <w:spacing w:after="0" w:line="320" w:lineRule="exact"/>
        <w:ind w:left="-426" w:right="-374"/>
        <w:rPr>
          <w:rFonts w:ascii="Verdana" w:hAnsi="Verdana"/>
          <w:sz w:val="20"/>
        </w:rPr>
      </w:pPr>
      <w:r w:rsidRPr="00D37F48">
        <w:rPr>
          <w:rFonts w:ascii="Verdana" w:hAnsi="Verdana"/>
          <w:sz w:val="20"/>
        </w:rPr>
        <w:t>As palavras e expressões iniciadas em letra maiúscula que não sejam</w:t>
      </w:r>
      <w:r w:rsidRPr="00417FDB">
        <w:rPr>
          <w:rFonts w:ascii="Verdana" w:hAnsi="Verdana"/>
          <w:sz w:val="20"/>
        </w:rPr>
        <w:t xml:space="preserve"> definidas neste relatório terão o significado previsto na Escritura de Emissão</w:t>
      </w:r>
      <w:r w:rsidR="008D6F98" w:rsidRPr="00417FDB">
        <w:rPr>
          <w:rFonts w:ascii="Verdana" w:hAnsi="Verdana"/>
          <w:sz w:val="20"/>
        </w:rPr>
        <w:t>.</w:t>
      </w:r>
    </w:p>
    <w:p w14:paraId="41638583" w14:textId="77777777" w:rsidR="008D6F98" w:rsidRPr="00417FDB" w:rsidRDefault="008D6F98" w:rsidP="001C2B06">
      <w:pPr>
        <w:widowControl w:val="0"/>
        <w:tabs>
          <w:tab w:val="left" w:pos="851"/>
        </w:tabs>
        <w:suppressAutoHyphens/>
        <w:spacing w:after="0" w:line="320" w:lineRule="exact"/>
        <w:rPr>
          <w:rFonts w:ascii="Verdana" w:hAnsi="Verdana"/>
          <w:sz w:val="20"/>
        </w:rPr>
      </w:pPr>
    </w:p>
    <w:p w14:paraId="2205C563" w14:textId="77777777" w:rsidR="008D6F98" w:rsidRPr="00417FDB" w:rsidRDefault="008D6F98" w:rsidP="001C2B06">
      <w:pPr>
        <w:widowControl w:val="0"/>
        <w:tabs>
          <w:tab w:val="left" w:pos="851"/>
        </w:tabs>
        <w:suppressAutoHyphens/>
        <w:spacing w:after="0" w:line="320" w:lineRule="exact"/>
        <w:rPr>
          <w:rFonts w:ascii="Verdana" w:hAnsi="Verdana"/>
          <w:sz w:val="20"/>
        </w:rPr>
      </w:pPr>
    </w:p>
    <w:p w14:paraId="527235CA" w14:textId="7B6490F6" w:rsidR="00463F06" w:rsidRPr="00417FDB" w:rsidRDefault="009811DE" w:rsidP="001C2B06">
      <w:pPr>
        <w:widowControl w:val="0"/>
        <w:tabs>
          <w:tab w:val="left" w:pos="851"/>
        </w:tabs>
        <w:suppressAutoHyphens/>
        <w:spacing w:after="0" w:line="320" w:lineRule="exact"/>
        <w:jc w:val="center"/>
        <w:rPr>
          <w:rFonts w:ascii="Verdana" w:hAnsi="Verdana"/>
          <w:sz w:val="20"/>
        </w:rPr>
      </w:pPr>
      <w:r>
        <w:rPr>
          <w:rFonts w:ascii="Verdana" w:hAnsi="Verdana"/>
          <w:sz w:val="20"/>
        </w:rPr>
        <w:t>Extrema</w:t>
      </w:r>
      <w:r w:rsidR="00463F06" w:rsidRPr="00417FDB">
        <w:rPr>
          <w:rFonts w:ascii="Verdana" w:hAnsi="Verdana"/>
          <w:sz w:val="20"/>
        </w:rPr>
        <w:t xml:space="preserve">, </w:t>
      </w:r>
      <w:r w:rsidR="00B23966">
        <w:rPr>
          <w:rFonts w:ascii="Verdana" w:hAnsi="Verdana"/>
          <w:sz w:val="20"/>
        </w:rPr>
        <w:t>[=]</w:t>
      </w:r>
      <w:r w:rsidR="00463F06" w:rsidRPr="00417FDB">
        <w:rPr>
          <w:rFonts w:ascii="Verdana" w:hAnsi="Verdana"/>
          <w:sz w:val="20"/>
        </w:rPr>
        <w:t xml:space="preserve"> de </w:t>
      </w:r>
      <w:r w:rsidR="00BC6BA0" w:rsidRPr="00417FDB">
        <w:rPr>
          <w:rFonts w:ascii="Verdana" w:hAnsi="Verdana"/>
          <w:sz w:val="20"/>
        </w:rPr>
        <w:t>20</w:t>
      </w:r>
      <w:r w:rsidR="00BC6BA0">
        <w:rPr>
          <w:rFonts w:ascii="Verdana" w:hAnsi="Verdana"/>
          <w:sz w:val="20"/>
        </w:rPr>
        <w:t>2</w:t>
      </w:r>
      <w:r>
        <w:rPr>
          <w:rFonts w:ascii="Verdana" w:hAnsi="Verdana"/>
          <w:sz w:val="20"/>
        </w:rPr>
        <w:t>1</w:t>
      </w:r>
      <w:r w:rsidR="00463F06" w:rsidRPr="00417FDB">
        <w:rPr>
          <w:rFonts w:ascii="Verdana" w:hAnsi="Verdana"/>
          <w:sz w:val="20"/>
        </w:rPr>
        <w:t>.</w:t>
      </w:r>
    </w:p>
    <w:p w14:paraId="02866386" w14:textId="77777777" w:rsidR="00463F06" w:rsidRPr="00417FDB" w:rsidRDefault="00463F06" w:rsidP="001C2B06">
      <w:pPr>
        <w:widowControl w:val="0"/>
        <w:tabs>
          <w:tab w:val="left" w:pos="851"/>
        </w:tabs>
        <w:suppressAutoHyphens/>
        <w:spacing w:after="0" w:line="320" w:lineRule="exact"/>
        <w:rPr>
          <w:rFonts w:ascii="Verdana" w:hAnsi="Verdana"/>
          <w:sz w:val="20"/>
        </w:rPr>
      </w:pPr>
    </w:p>
    <w:p w14:paraId="78A4B6AF" w14:textId="74EB396B" w:rsidR="008D6F98" w:rsidRPr="00FF5114" w:rsidRDefault="00C31A58" w:rsidP="001C2B06">
      <w:pPr>
        <w:widowControl w:val="0"/>
        <w:tabs>
          <w:tab w:val="left" w:pos="851"/>
        </w:tabs>
        <w:suppressAutoHyphens/>
        <w:spacing w:after="0" w:line="320" w:lineRule="exact"/>
        <w:jc w:val="center"/>
        <w:rPr>
          <w:rFonts w:ascii="Verdana" w:hAnsi="Verdana"/>
          <w:b/>
          <w:bCs/>
          <w:caps/>
          <w:sz w:val="20"/>
        </w:rPr>
      </w:pPr>
      <w:r>
        <w:rPr>
          <w:rFonts w:ascii="Verdana" w:hAnsi="Verdana"/>
          <w:b/>
          <w:bCs/>
          <w:caps/>
          <w:sz w:val="20"/>
        </w:rPr>
        <w:t>BWP Diase Empreendimento Imobiliario Extrema</w:t>
      </w:r>
      <w:r w:rsidR="00520D36" w:rsidRPr="00FF5114">
        <w:rPr>
          <w:rFonts w:ascii="Verdana" w:hAnsi="Verdana"/>
          <w:b/>
          <w:bCs/>
          <w:caps/>
          <w:sz w:val="20"/>
        </w:rPr>
        <w:t xml:space="preserve"> </w:t>
      </w:r>
      <w:r w:rsidR="009A3DC3" w:rsidRPr="00FF5114">
        <w:rPr>
          <w:rFonts w:ascii="Verdana" w:hAnsi="Verdana"/>
          <w:b/>
          <w:bCs/>
          <w:caps/>
          <w:sz w:val="20"/>
        </w:rPr>
        <w:t>S.A.</w:t>
      </w:r>
    </w:p>
    <w:p w14:paraId="620161D1" w14:textId="77777777" w:rsidR="009A3DC3" w:rsidRPr="00417FDB" w:rsidRDefault="009A3DC3" w:rsidP="001C2B06">
      <w:pPr>
        <w:widowControl w:val="0"/>
        <w:tabs>
          <w:tab w:val="left" w:pos="851"/>
        </w:tabs>
        <w:suppressAutoHyphens/>
        <w:spacing w:after="0" w:line="320" w:lineRule="exact"/>
        <w:jc w:val="center"/>
        <w:rPr>
          <w:rFonts w:ascii="Verdana" w:hAnsi="Verdana"/>
          <w:sz w:val="20"/>
        </w:rPr>
      </w:pPr>
    </w:p>
    <w:p w14:paraId="6A1284A3" w14:textId="77777777" w:rsidR="009A3DC3" w:rsidRPr="00417FDB" w:rsidRDefault="009A3DC3" w:rsidP="001C2B06">
      <w:pPr>
        <w:widowControl w:val="0"/>
        <w:tabs>
          <w:tab w:val="left" w:pos="851"/>
        </w:tabs>
        <w:suppressAutoHyphens/>
        <w:spacing w:after="0" w:line="320" w:lineRule="exact"/>
        <w:jc w:val="center"/>
        <w:rPr>
          <w:rFonts w:ascii="Verdana" w:hAnsi="Verdana"/>
          <w:sz w:val="20"/>
        </w:rPr>
      </w:pPr>
    </w:p>
    <w:p w14:paraId="637748C4" w14:textId="77777777" w:rsidR="00463F06" w:rsidRPr="00417FDB" w:rsidRDefault="00463F06" w:rsidP="001C2B06">
      <w:pPr>
        <w:widowControl w:val="0"/>
        <w:tabs>
          <w:tab w:val="left" w:pos="851"/>
        </w:tabs>
        <w:suppressAutoHyphens/>
        <w:spacing w:after="0" w:line="320" w:lineRule="exact"/>
        <w:rPr>
          <w:rFonts w:ascii="Verdana" w:hAnsi="Verdana"/>
          <w:sz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4"/>
        <w:gridCol w:w="627"/>
        <w:gridCol w:w="4199"/>
      </w:tblGrid>
      <w:tr w:rsidR="00463F06" w:rsidRPr="00417FDB" w14:paraId="148E88E2" w14:textId="77777777" w:rsidTr="00AC7F50">
        <w:tc>
          <w:tcPr>
            <w:tcW w:w="4644" w:type="dxa"/>
            <w:tcBorders>
              <w:top w:val="single" w:sz="4" w:space="0" w:color="auto"/>
            </w:tcBorders>
          </w:tcPr>
          <w:p w14:paraId="722F6217"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Nome:</w:t>
            </w:r>
          </w:p>
          <w:p w14:paraId="1ED2F2DC"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Cargo:</w:t>
            </w:r>
          </w:p>
        </w:tc>
        <w:tc>
          <w:tcPr>
            <w:tcW w:w="709" w:type="dxa"/>
          </w:tcPr>
          <w:p w14:paraId="1DBBA7FB" w14:textId="77777777" w:rsidR="00463F06" w:rsidRPr="00417FDB" w:rsidRDefault="00463F06" w:rsidP="001C2B06">
            <w:pPr>
              <w:widowControl w:val="0"/>
              <w:tabs>
                <w:tab w:val="left" w:pos="851"/>
              </w:tabs>
              <w:suppressAutoHyphens/>
              <w:spacing w:after="0" w:line="320" w:lineRule="exact"/>
              <w:rPr>
                <w:rFonts w:ascii="Verdana" w:hAnsi="Verdana"/>
                <w:sz w:val="20"/>
              </w:rPr>
            </w:pPr>
          </w:p>
        </w:tc>
        <w:tc>
          <w:tcPr>
            <w:tcW w:w="4867" w:type="dxa"/>
            <w:tcBorders>
              <w:top w:val="single" w:sz="4" w:space="0" w:color="auto"/>
            </w:tcBorders>
          </w:tcPr>
          <w:p w14:paraId="43281BA7"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Nome:</w:t>
            </w:r>
          </w:p>
          <w:p w14:paraId="74B9BCD7" w14:textId="77777777" w:rsidR="00463F06" w:rsidRPr="00417FDB" w:rsidRDefault="00463F06" w:rsidP="001C2B06">
            <w:pPr>
              <w:widowControl w:val="0"/>
              <w:tabs>
                <w:tab w:val="left" w:pos="851"/>
              </w:tabs>
              <w:suppressAutoHyphens/>
              <w:spacing w:after="0" w:line="320" w:lineRule="exact"/>
              <w:rPr>
                <w:rFonts w:ascii="Verdana" w:hAnsi="Verdana"/>
                <w:sz w:val="20"/>
              </w:rPr>
            </w:pPr>
            <w:r w:rsidRPr="00417FDB">
              <w:rPr>
                <w:rFonts w:ascii="Verdana" w:hAnsi="Verdana"/>
                <w:sz w:val="20"/>
              </w:rPr>
              <w:t>Cargo:</w:t>
            </w:r>
          </w:p>
        </w:tc>
      </w:tr>
    </w:tbl>
    <w:p w14:paraId="3B25F47C" w14:textId="77777777" w:rsidR="00463F06" w:rsidRPr="00417FDB" w:rsidRDefault="00463F06" w:rsidP="0074641B">
      <w:pPr>
        <w:spacing w:after="0" w:line="320" w:lineRule="exact"/>
        <w:rPr>
          <w:rFonts w:ascii="Verdana" w:hAnsi="Verdana"/>
          <w:sz w:val="20"/>
        </w:rPr>
      </w:pPr>
    </w:p>
    <w:p w14:paraId="3A20FD3B" w14:textId="77777777" w:rsidR="0074641B" w:rsidRPr="00417FDB" w:rsidRDefault="0074641B">
      <w:pPr>
        <w:spacing w:after="200" w:line="276" w:lineRule="auto"/>
        <w:jc w:val="left"/>
        <w:rPr>
          <w:rFonts w:ascii="Verdana" w:hAnsi="Verdana"/>
          <w:sz w:val="20"/>
        </w:rPr>
      </w:pPr>
      <w:r w:rsidRPr="00417FDB">
        <w:rPr>
          <w:rFonts w:ascii="Verdana" w:hAnsi="Verdana"/>
          <w:sz w:val="20"/>
        </w:rPr>
        <w:br w:type="page"/>
      </w:r>
    </w:p>
    <w:p w14:paraId="1E9FA584" w14:textId="77777777" w:rsidR="0074641B" w:rsidRPr="009E5A50" w:rsidRDefault="0074641B" w:rsidP="0074641B">
      <w:pPr>
        <w:spacing w:after="0" w:line="320" w:lineRule="exact"/>
        <w:jc w:val="center"/>
        <w:rPr>
          <w:rFonts w:ascii="Verdana" w:hAnsi="Verdana"/>
          <w:b/>
          <w:sz w:val="20"/>
        </w:rPr>
      </w:pPr>
      <w:r w:rsidRPr="009E5A50">
        <w:rPr>
          <w:rFonts w:ascii="Verdana" w:hAnsi="Verdana"/>
          <w:b/>
          <w:sz w:val="20"/>
        </w:rPr>
        <w:lastRenderedPageBreak/>
        <w:t>ANEXO III</w:t>
      </w:r>
    </w:p>
    <w:p w14:paraId="6D9D6DB3" w14:textId="77777777" w:rsidR="0074641B" w:rsidRPr="00417FDB" w:rsidRDefault="0074641B" w:rsidP="0074641B">
      <w:pPr>
        <w:spacing w:after="0" w:line="320" w:lineRule="exact"/>
        <w:jc w:val="center"/>
        <w:rPr>
          <w:rFonts w:ascii="Verdana" w:hAnsi="Verdana"/>
          <w:b/>
          <w:sz w:val="20"/>
        </w:rPr>
      </w:pPr>
    </w:p>
    <w:p w14:paraId="4B86676F" w14:textId="77777777" w:rsidR="0074641B" w:rsidRPr="00417FDB" w:rsidRDefault="0074641B" w:rsidP="0074641B">
      <w:pPr>
        <w:spacing w:after="0" w:line="320" w:lineRule="exact"/>
        <w:jc w:val="center"/>
        <w:rPr>
          <w:rFonts w:ascii="Verdana" w:hAnsi="Verdana"/>
          <w:b/>
          <w:sz w:val="20"/>
        </w:rPr>
      </w:pPr>
      <w:r w:rsidRPr="00417FDB">
        <w:rPr>
          <w:rFonts w:ascii="Verdana" w:hAnsi="Verdana"/>
          <w:b/>
          <w:sz w:val="20"/>
        </w:rPr>
        <w:t>Modelo de Boletim de Subscrição das Debêntures</w:t>
      </w:r>
    </w:p>
    <w:p w14:paraId="7E3AED74" w14:textId="77777777" w:rsidR="0074641B" w:rsidRPr="00417FDB" w:rsidRDefault="0074641B" w:rsidP="0074641B">
      <w:pPr>
        <w:spacing w:after="0" w:line="320" w:lineRule="exact"/>
        <w:jc w:val="center"/>
        <w:rPr>
          <w:rFonts w:ascii="Verdana" w:hAnsi="Verdana"/>
          <w:sz w:val="20"/>
        </w:rPr>
      </w:pPr>
    </w:p>
    <w:tbl>
      <w:tblPr>
        <w:tblW w:w="0" w:type="auto"/>
        <w:tblLayout w:type="fixed"/>
        <w:tblCellMar>
          <w:left w:w="113" w:type="dxa"/>
          <w:right w:w="113" w:type="dxa"/>
        </w:tblCellMar>
        <w:tblLook w:val="0000" w:firstRow="0" w:lastRow="0" w:firstColumn="0" w:lastColumn="0" w:noHBand="0" w:noVBand="0"/>
      </w:tblPr>
      <w:tblGrid>
        <w:gridCol w:w="9044"/>
      </w:tblGrid>
      <w:tr w:rsidR="0074641B" w:rsidRPr="00417FDB" w14:paraId="682ECDD0" w14:textId="77777777" w:rsidTr="003A4A25">
        <w:trPr>
          <w:cantSplit/>
          <w:trHeight w:val="657"/>
        </w:trPr>
        <w:tc>
          <w:tcPr>
            <w:tcW w:w="9044" w:type="dxa"/>
            <w:tcBorders>
              <w:top w:val="single" w:sz="6" w:space="0" w:color="auto"/>
              <w:left w:val="single" w:sz="6" w:space="0" w:color="auto"/>
              <w:bottom w:val="single" w:sz="6" w:space="0" w:color="auto"/>
              <w:right w:val="single" w:sz="6" w:space="0" w:color="auto"/>
            </w:tcBorders>
          </w:tcPr>
          <w:p w14:paraId="35B47D11" w14:textId="5F428AA9" w:rsidR="0074641B" w:rsidRPr="00417FDB" w:rsidRDefault="0074641B" w:rsidP="003A4A25">
            <w:pPr>
              <w:spacing w:after="0" w:line="320" w:lineRule="exact"/>
              <w:ind w:left="426"/>
              <w:outlineLvl w:val="0"/>
              <w:rPr>
                <w:rFonts w:ascii="Verdana" w:hAnsi="Verdana"/>
                <w:sz w:val="20"/>
              </w:rPr>
            </w:pPr>
            <w:r w:rsidRPr="00417FDB">
              <w:rPr>
                <w:rFonts w:ascii="Verdana" w:hAnsi="Verdana"/>
                <w:b/>
                <w:sz w:val="20"/>
              </w:rPr>
              <w:t xml:space="preserve">BOLETIM N° </w:t>
            </w:r>
            <w:r w:rsidR="00DB2D68">
              <w:rPr>
                <w:rFonts w:ascii="Verdana" w:hAnsi="Verdana"/>
                <w:b/>
                <w:sz w:val="20"/>
              </w:rPr>
              <w:t>1</w:t>
            </w:r>
            <w:r w:rsidRPr="00417FDB">
              <w:rPr>
                <w:rFonts w:ascii="Verdana" w:hAnsi="Verdana"/>
                <w:b/>
                <w:sz w:val="20"/>
              </w:rPr>
              <w:t xml:space="preserve"> DE SUBSCRIÇÃO DAS DEBÊNTURES DA </w:t>
            </w:r>
            <w:r w:rsidR="009E5A50">
              <w:rPr>
                <w:rFonts w:ascii="Verdana" w:hAnsi="Verdana"/>
                <w:b/>
                <w:sz w:val="20"/>
              </w:rPr>
              <w:t>1ª (</w:t>
            </w:r>
            <w:r w:rsidR="0043423D">
              <w:rPr>
                <w:rFonts w:ascii="Verdana" w:hAnsi="Verdana"/>
                <w:b/>
                <w:caps/>
                <w:sz w:val="20"/>
              </w:rPr>
              <w:t>PRIMEIRA</w:t>
            </w:r>
            <w:r w:rsidR="009E5A50">
              <w:rPr>
                <w:rFonts w:ascii="Verdana" w:hAnsi="Verdana"/>
                <w:b/>
                <w:caps/>
                <w:sz w:val="20"/>
              </w:rPr>
              <w:t>)</w:t>
            </w:r>
            <w:r w:rsidRPr="00417FDB">
              <w:rPr>
                <w:rFonts w:ascii="Verdana" w:hAnsi="Verdana"/>
                <w:b/>
                <w:caps/>
                <w:sz w:val="20"/>
              </w:rPr>
              <w:t xml:space="preserve"> Emissão de Debêntures Simples, Não Conversíveis em Ações, Em Série Única, da Espécie </w:t>
            </w:r>
            <w:r w:rsidRPr="00520D36">
              <w:rPr>
                <w:rFonts w:ascii="Verdana" w:hAnsi="Verdana"/>
                <w:b/>
                <w:caps/>
                <w:sz w:val="20"/>
              </w:rPr>
              <w:t xml:space="preserve">Quirografária, </w:t>
            </w:r>
            <w:r w:rsidR="009E5A50">
              <w:rPr>
                <w:rFonts w:ascii="Verdana" w:hAnsi="Verdana"/>
                <w:b/>
                <w:caps/>
                <w:sz w:val="20"/>
              </w:rPr>
              <w:t>COM GARANTIA</w:t>
            </w:r>
            <w:del w:id="328" w:author="Rose Souza" w:date="2021-06-12T00:34:00Z">
              <w:r w:rsidR="009E5A50" w:rsidDel="005D46F3">
                <w:rPr>
                  <w:rFonts w:ascii="Verdana" w:hAnsi="Verdana"/>
                  <w:b/>
                  <w:caps/>
                  <w:sz w:val="20"/>
                </w:rPr>
                <w:delText>S ADICIONAIS REAL E</w:delText>
              </w:r>
            </w:del>
            <w:r w:rsidR="009E5A50">
              <w:rPr>
                <w:rFonts w:ascii="Verdana" w:hAnsi="Verdana"/>
                <w:b/>
                <w:caps/>
                <w:sz w:val="20"/>
              </w:rPr>
              <w:t xml:space="preserve"> </w:t>
            </w:r>
            <w:r w:rsidR="005D46F3">
              <w:rPr>
                <w:rFonts w:ascii="Verdana" w:hAnsi="Verdana"/>
                <w:b/>
                <w:sz w:val="20"/>
              </w:rPr>
              <w:t xml:space="preserve">FIDEJUSSÓRIA, </w:t>
            </w:r>
            <w:ins w:id="329" w:author="Rose Souza" w:date="2021-06-12T00:34:00Z">
              <w:r w:rsidR="005D46F3" w:rsidRPr="005D46F3">
                <w:rPr>
                  <w:rFonts w:ascii="Verdana" w:hAnsi="Verdana"/>
                  <w:b/>
                  <w:sz w:val="20"/>
                </w:rPr>
                <w:t>A SER CONVOLADA COM GARANTIA REAL ADICIONAL,</w:t>
              </w:r>
            </w:ins>
            <w:ins w:id="330" w:author="Rose Souza" w:date="2021-06-12T00:35:00Z">
              <w:r w:rsidR="005D46F3">
                <w:rPr>
                  <w:rFonts w:ascii="Verdana" w:hAnsi="Verdana"/>
                  <w:b/>
                  <w:sz w:val="20"/>
                </w:rPr>
                <w:t xml:space="preserve"> </w:t>
              </w:r>
            </w:ins>
            <w:r w:rsidR="005D46F3" w:rsidRPr="00520D36">
              <w:rPr>
                <w:rFonts w:ascii="Verdana" w:hAnsi="Verdana"/>
                <w:b/>
                <w:sz w:val="20"/>
              </w:rPr>
              <w:t>PARA COLOCAÇÃO PR</w:t>
            </w:r>
            <w:r w:rsidRPr="00520D36">
              <w:rPr>
                <w:rFonts w:ascii="Verdana" w:hAnsi="Verdana"/>
                <w:b/>
                <w:caps/>
                <w:sz w:val="20"/>
              </w:rPr>
              <w:t xml:space="preserve">ivada da </w:t>
            </w:r>
            <w:r w:rsidR="00C31A58">
              <w:rPr>
                <w:rFonts w:ascii="Verdana" w:hAnsi="Verdana"/>
                <w:b/>
                <w:caps/>
                <w:sz w:val="20"/>
              </w:rPr>
              <w:t>BWP Diase Empreendimento Imobili</w:t>
            </w:r>
            <w:r w:rsidR="009E5A50">
              <w:rPr>
                <w:rFonts w:ascii="Verdana" w:hAnsi="Verdana"/>
                <w:b/>
                <w:caps/>
                <w:sz w:val="20"/>
              </w:rPr>
              <w:t>Á</w:t>
            </w:r>
            <w:r w:rsidR="00C31A58">
              <w:rPr>
                <w:rFonts w:ascii="Verdana" w:hAnsi="Verdana"/>
                <w:b/>
                <w:caps/>
                <w:sz w:val="20"/>
              </w:rPr>
              <w:t>rio Extrema</w:t>
            </w:r>
            <w:r w:rsidR="00520D36" w:rsidRPr="006C685E">
              <w:rPr>
                <w:rFonts w:ascii="Verdana" w:hAnsi="Verdana"/>
                <w:b/>
                <w:caps/>
                <w:sz w:val="20"/>
              </w:rPr>
              <w:t xml:space="preserve"> </w:t>
            </w:r>
            <w:r w:rsidRPr="006C685E">
              <w:rPr>
                <w:rFonts w:ascii="Verdana" w:hAnsi="Verdana"/>
                <w:b/>
                <w:caps/>
                <w:sz w:val="20"/>
              </w:rPr>
              <w:t>S.A.</w:t>
            </w:r>
          </w:p>
        </w:tc>
      </w:tr>
    </w:tbl>
    <w:p w14:paraId="669AA031" w14:textId="77777777" w:rsidR="0074641B" w:rsidRPr="00417FDB" w:rsidRDefault="0074641B" w:rsidP="0074641B">
      <w:pPr>
        <w:spacing w:after="0" w:line="320" w:lineRule="exact"/>
        <w:ind w:right="-6"/>
        <w:rPr>
          <w:rFonts w:ascii="Verdana" w:hAnsi="Verdana"/>
          <w:sz w:val="20"/>
        </w:rPr>
      </w:pPr>
    </w:p>
    <w:tbl>
      <w:tblPr>
        <w:tblW w:w="0" w:type="auto"/>
        <w:tblLayout w:type="fixed"/>
        <w:tblCellMar>
          <w:left w:w="113" w:type="dxa"/>
          <w:right w:w="113" w:type="dxa"/>
        </w:tblCellMar>
        <w:tblLook w:val="0000" w:firstRow="0" w:lastRow="0" w:firstColumn="0" w:lastColumn="0" w:noHBand="0" w:noVBand="0"/>
      </w:tblPr>
      <w:tblGrid>
        <w:gridCol w:w="2408"/>
        <w:gridCol w:w="415"/>
        <w:gridCol w:w="4094"/>
        <w:gridCol w:w="284"/>
        <w:gridCol w:w="1843"/>
      </w:tblGrid>
      <w:tr w:rsidR="0074641B" w:rsidRPr="00417FDB" w14:paraId="630C5D34" w14:textId="77777777" w:rsidTr="003A4A25">
        <w:trPr>
          <w:cantSplit/>
        </w:trPr>
        <w:tc>
          <w:tcPr>
            <w:tcW w:w="6917" w:type="dxa"/>
            <w:gridSpan w:val="3"/>
            <w:tcBorders>
              <w:top w:val="single" w:sz="6" w:space="0" w:color="auto"/>
              <w:left w:val="single" w:sz="6" w:space="0" w:color="auto"/>
              <w:right w:val="single" w:sz="6" w:space="0" w:color="auto"/>
            </w:tcBorders>
          </w:tcPr>
          <w:p w14:paraId="55006CC3"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EMISSORA</w:t>
            </w:r>
          </w:p>
        </w:tc>
        <w:tc>
          <w:tcPr>
            <w:tcW w:w="284" w:type="dxa"/>
          </w:tcPr>
          <w:p w14:paraId="0C596370" w14:textId="77777777" w:rsidR="0074641B" w:rsidRPr="00417FDB" w:rsidRDefault="0074641B" w:rsidP="003A4A25">
            <w:pPr>
              <w:spacing w:after="0" w:line="320" w:lineRule="exact"/>
              <w:ind w:right="-6"/>
              <w:jc w:val="center"/>
              <w:rPr>
                <w:rFonts w:ascii="Verdana" w:hAnsi="Verdana"/>
                <w:b/>
                <w:sz w:val="20"/>
              </w:rPr>
            </w:pPr>
          </w:p>
        </w:tc>
        <w:tc>
          <w:tcPr>
            <w:tcW w:w="1843" w:type="dxa"/>
            <w:tcBorders>
              <w:top w:val="single" w:sz="6" w:space="0" w:color="auto"/>
              <w:left w:val="single" w:sz="6" w:space="0" w:color="auto"/>
              <w:right w:val="single" w:sz="6" w:space="0" w:color="auto"/>
            </w:tcBorders>
          </w:tcPr>
          <w:p w14:paraId="5C48770F" w14:textId="77777777" w:rsidR="0074641B" w:rsidRPr="00417FDB" w:rsidRDefault="0074641B" w:rsidP="003A4A25">
            <w:pPr>
              <w:spacing w:after="0" w:line="320" w:lineRule="exact"/>
              <w:ind w:right="-6"/>
              <w:jc w:val="center"/>
              <w:rPr>
                <w:rFonts w:ascii="Verdana" w:hAnsi="Verdana"/>
                <w:b/>
                <w:sz w:val="20"/>
                <w:lang w:val="pt-PT"/>
              </w:rPr>
            </w:pPr>
            <w:r w:rsidRPr="00417FDB">
              <w:rPr>
                <w:rFonts w:ascii="Verdana" w:hAnsi="Verdana"/>
                <w:b/>
                <w:sz w:val="20"/>
                <w:lang w:val="pt-PT"/>
              </w:rPr>
              <w:t>C.N.P.J.</w:t>
            </w:r>
          </w:p>
        </w:tc>
      </w:tr>
      <w:tr w:rsidR="0074641B" w:rsidRPr="00417FDB" w14:paraId="26530206" w14:textId="77777777" w:rsidTr="003A4A25">
        <w:trPr>
          <w:cantSplit/>
        </w:trPr>
        <w:tc>
          <w:tcPr>
            <w:tcW w:w="6917" w:type="dxa"/>
            <w:gridSpan w:val="3"/>
            <w:tcBorders>
              <w:left w:val="single" w:sz="6" w:space="0" w:color="auto"/>
              <w:bottom w:val="single" w:sz="4" w:space="0" w:color="auto"/>
              <w:right w:val="single" w:sz="6" w:space="0" w:color="auto"/>
            </w:tcBorders>
          </w:tcPr>
          <w:p w14:paraId="6C607D2A" w14:textId="665BE93D" w:rsidR="0074641B" w:rsidRPr="00D1643B" w:rsidRDefault="00D1643B" w:rsidP="003A4A25">
            <w:pPr>
              <w:spacing w:after="0" w:line="320" w:lineRule="exact"/>
              <w:ind w:right="-6"/>
              <w:jc w:val="center"/>
              <w:rPr>
                <w:rFonts w:ascii="Verdana" w:hAnsi="Verdana"/>
                <w:bCs/>
                <w:sz w:val="20"/>
              </w:rPr>
            </w:pPr>
            <w:r w:rsidRPr="00D1643B">
              <w:rPr>
                <w:rFonts w:ascii="Verdana" w:hAnsi="Verdana"/>
                <w:bCs/>
                <w:caps/>
                <w:sz w:val="20"/>
              </w:rPr>
              <w:t>BWP Diase Empreendimento ImobiliÁrio Extrema S.A.</w:t>
            </w:r>
          </w:p>
        </w:tc>
        <w:tc>
          <w:tcPr>
            <w:tcW w:w="284" w:type="dxa"/>
          </w:tcPr>
          <w:p w14:paraId="4CAE95F7" w14:textId="77777777" w:rsidR="0074641B" w:rsidRPr="00417FDB" w:rsidRDefault="0074641B" w:rsidP="003A4A25">
            <w:pPr>
              <w:spacing w:after="0" w:line="320" w:lineRule="exact"/>
              <w:ind w:right="-6"/>
              <w:jc w:val="center"/>
              <w:rPr>
                <w:rFonts w:ascii="Verdana" w:hAnsi="Verdana"/>
                <w:sz w:val="20"/>
              </w:rPr>
            </w:pPr>
          </w:p>
        </w:tc>
        <w:tc>
          <w:tcPr>
            <w:tcW w:w="1843" w:type="dxa"/>
            <w:tcBorders>
              <w:left w:val="single" w:sz="6" w:space="0" w:color="auto"/>
              <w:bottom w:val="single" w:sz="4" w:space="0" w:color="auto"/>
              <w:right w:val="single" w:sz="6" w:space="0" w:color="auto"/>
            </w:tcBorders>
          </w:tcPr>
          <w:p w14:paraId="60BBF92C" w14:textId="6F0FB581" w:rsidR="0074641B" w:rsidRPr="00417FDB" w:rsidRDefault="00D1643B" w:rsidP="003A4A25">
            <w:pPr>
              <w:spacing w:after="0" w:line="320" w:lineRule="exact"/>
              <w:ind w:right="-6"/>
              <w:jc w:val="center"/>
              <w:rPr>
                <w:rFonts w:ascii="Verdana" w:hAnsi="Verdana"/>
                <w:sz w:val="20"/>
              </w:rPr>
            </w:pPr>
            <w:r>
              <w:rPr>
                <w:rFonts w:ascii="Verdana" w:hAnsi="Verdana"/>
                <w:sz w:val="20"/>
              </w:rPr>
              <w:t>38.116.234/0001-71</w:t>
            </w:r>
          </w:p>
        </w:tc>
      </w:tr>
      <w:tr w:rsidR="0074641B" w:rsidRPr="00417FDB" w14:paraId="36D308E8" w14:textId="77777777" w:rsidTr="003A4A25">
        <w:trPr>
          <w:cantSplit/>
        </w:trPr>
        <w:tc>
          <w:tcPr>
            <w:tcW w:w="6917" w:type="dxa"/>
            <w:gridSpan w:val="3"/>
            <w:tcBorders>
              <w:top w:val="single" w:sz="4" w:space="0" w:color="auto"/>
              <w:bottom w:val="single" w:sz="4" w:space="0" w:color="auto"/>
            </w:tcBorders>
          </w:tcPr>
          <w:p w14:paraId="59816F61" w14:textId="77777777" w:rsidR="0074641B" w:rsidRPr="00417FDB" w:rsidRDefault="0074641B" w:rsidP="003A4A25">
            <w:pPr>
              <w:spacing w:after="0" w:line="320" w:lineRule="exact"/>
              <w:ind w:right="-6"/>
              <w:jc w:val="center"/>
              <w:rPr>
                <w:rFonts w:ascii="Verdana" w:hAnsi="Verdana"/>
                <w:sz w:val="20"/>
              </w:rPr>
            </w:pPr>
          </w:p>
        </w:tc>
        <w:tc>
          <w:tcPr>
            <w:tcW w:w="284" w:type="dxa"/>
          </w:tcPr>
          <w:p w14:paraId="559AB5DA" w14:textId="77777777" w:rsidR="0074641B" w:rsidRPr="00417FDB" w:rsidRDefault="0074641B" w:rsidP="003A4A25">
            <w:pPr>
              <w:spacing w:after="0" w:line="320" w:lineRule="exact"/>
              <w:ind w:right="-6"/>
              <w:jc w:val="center"/>
              <w:rPr>
                <w:rFonts w:ascii="Verdana" w:hAnsi="Verdana"/>
                <w:sz w:val="20"/>
                <w:lang w:val="pt-PT"/>
              </w:rPr>
            </w:pPr>
          </w:p>
        </w:tc>
        <w:tc>
          <w:tcPr>
            <w:tcW w:w="1843" w:type="dxa"/>
            <w:tcBorders>
              <w:top w:val="single" w:sz="4" w:space="0" w:color="auto"/>
              <w:bottom w:val="single" w:sz="4" w:space="0" w:color="auto"/>
            </w:tcBorders>
          </w:tcPr>
          <w:p w14:paraId="2B3F4F54" w14:textId="77777777" w:rsidR="0074641B" w:rsidRPr="00417FDB" w:rsidRDefault="0074641B" w:rsidP="003A4A25">
            <w:pPr>
              <w:spacing w:after="0" w:line="320" w:lineRule="exact"/>
              <w:ind w:right="-6"/>
              <w:jc w:val="center"/>
              <w:rPr>
                <w:rFonts w:ascii="Verdana" w:hAnsi="Verdana"/>
                <w:sz w:val="20"/>
              </w:rPr>
            </w:pPr>
          </w:p>
        </w:tc>
      </w:tr>
      <w:tr w:rsidR="0074641B" w:rsidRPr="00417FDB" w14:paraId="5304CFBC" w14:textId="77777777" w:rsidTr="003A4A25">
        <w:trPr>
          <w:cantSplit/>
        </w:trPr>
        <w:tc>
          <w:tcPr>
            <w:tcW w:w="6917" w:type="dxa"/>
            <w:gridSpan w:val="3"/>
            <w:tcBorders>
              <w:top w:val="single" w:sz="4" w:space="0" w:color="auto"/>
              <w:left w:val="single" w:sz="6" w:space="0" w:color="auto"/>
              <w:right w:val="single" w:sz="6" w:space="0" w:color="auto"/>
            </w:tcBorders>
          </w:tcPr>
          <w:p w14:paraId="59097962" w14:textId="77777777" w:rsidR="0074641B" w:rsidRPr="009811DE" w:rsidRDefault="0074641B" w:rsidP="003A4A25">
            <w:pPr>
              <w:spacing w:after="0" w:line="320" w:lineRule="exact"/>
              <w:ind w:right="-6"/>
              <w:jc w:val="center"/>
              <w:rPr>
                <w:rFonts w:ascii="Verdana" w:hAnsi="Verdana"/>
                <w:b/>
                <w:sz w:val="20"/>
              </w:rPr>
            </w:pPr>
            <w:r w:rsidRPr="009811DE">
              <w:rPr>
                <w:rFonts w:ascii="Verdana" w:hAnsi="Verdana"/>
                <w:b/>
                <w:sz w:val="20"/>
              </w:rPr>
              <w:t>LOGRADOURO</w:t>
            </w:r>
          </w:p>
        </w:tc>
        <w:tc>
          <w:tcPr>
            <w:tcW w:w="284" w:type="dxa"/>
          </w:tcPr>
          <w:p w14:paraId="5B827AEB" w14:textId="77777777" w:rsidR="0074641B" w:rsidRPr="00417FDB" w:rsidRDefault="0074641B" w:rsidP="003A4A25">
            <w:pPr>
              <w:spacing w:after="0" w:line="320" w:lineRule="exact"/>
              <w:ind w:right="-6"/>
              <w:jc w:val="center"/>
              <w:rPr>
                <w:rFonts w:ascii="Verdana" w:hAnsi="Verdana"/>
                <w:b/>
                <w:sz w:val="20"/>
              </w:rPr>
            </w:pPr>
          </w:p>
        </w:tc>
        <w:tc>
          <w:tcPr>
            <w:tcW w:w="1843" w:type="dxa"/>
            <w:tcBorders>
              <w:top w:val="single" w:sz="4" w:space="0" w:color="auto"/>
              <w:left w:val="single" w:sz="6" w:space="0" w:color="auto"/>
              <w:right w:val="single" w:sz="6" w:space="0" w:color="auto"/>
            </w:tcBorders>
          </w:tcPr>
          <w:p w14:paraId="37B26CCD"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BAIRRO</w:t>
            </w:r>
          </w:p>
        </w:tc>
      </w:tr>
      <w:tr w:rsidR="0074641B" w:rsidRPr="00417FDB" w14:paraId="4632EA05" w14:textId="77777777" w:rsidTr="003A4A25">
        <w:trPr>
          <w:cantSplit/>
        </w:trPr>
        <w:tc>
          <w:tcPr>
            <w:tcW w:w="6917" w:type="dxa"/>
            <w:gridSpan w:val="3"/>
            <w:tcBorders>
              <w:left w:val="single" w:sz="6" w:space="0" w:color="auto"/>
              <w:bottom w:val="single" w:sz="4" w:space="0" w:color="auto"/>
              <w:right w:val="single" w:sz="6" w:space="0" w:color="auto"/>
            </w:tcBorders>
          </w:tcPr>
          <w:p w14:paraId="7AA24246" w14:textId="48B308BA" w:rsidR="0074641B" w:rsidRPr="009811DE" w:rsidRDefault="00D1643B" w:rsidP="003A4A25">
            <w:pPr>
              <w:spacing w:after="0" w:line="320" w:lineRule="exact"/>
              <w:ind w:right="-6"/>
              <w:jc w:val="center"/>
              <w:rPr>
                <w:rFonts w:ascii="Verdana" w:hAnsi="Verdana"/>
                <w:sz w:val="20"/>
              </w:rPr>
            </w:pPr>
            <w:r>
              <w:rPr>
                <w:rFonts w:ascii="Verdana" w:hAnsi="Verdana"/>
                <w:sz w:val="20"/>
              </w:rPr>
              <w:t xml:space="preserve">Rua João </w:t>
            </w:r>
            <w:proofErr w:type="spellStart"/>
            <w:r>
              <w:rPr>
                <w:rFonts w:ascii="Verdana" w:hAnsi="Verdana"/>
                <w:sz w:val="20"/>
              </w:rPr>
              <w:t>Suekuni</w:t>
            </w:r>
            <w:proofErr w:type="spellEnd"/>
            <w:r>
              <w:rPr>
                <w:rFonts w:ascii="Verdana" w:hAnsi="Verdana"/>
                <w:sz w:val="20"/>
              </w:rPr>
              <w:t>, nº 243, Casa A</w:t>
            </w:r>
          </w:p>
        </w:tc>
        <w:tc>
          <w:tcPr>
            <w:tcW w:w="284" w:type="dxa"/>
          </w:tcPr>
          <w:p w14:paraId="3DD5759C" w14:textId="77777777" w:rsidR="0074641B" w:rsidRPr="00417FDB" w:rsidRDefault="0074641B" w:rsidP="003A4A25">
            <w:pPr>
              <w:spacing w:after="0" w:line="320" w:lineRule="exact"/>
              <w:ind w:right="-6"/>
              <w:jc w:val="center"/>
              <w:rPr>
                <w:rFonts w:ascii="Verdana" w:hAnsi="Verdana"/>
                <w:sz w:val="20"/>
              </w:rPr>
            </w:pPr>
          </w:p>
        </w:tc>
        <w:tc>
          <w:tcPr>
            <w:tcW w:w="1843" w:type="dxa"/>
            <w:tcBorders>
              <w:left w:val="single" w:sz="6" w:space="0" w:color="auto"/>
              <w:bottom w:val="single" w:sz="4" w:space="0" w:color="auto"/>
              <w:right w:val="single" w:sz="6" w:space="0" w:color="auto"/>
            </w:tcBorders>
          </w:tcPr>
          <w:p w14:paraId="410DB704" w14:textId="1762B2F2" w:rsidR="0074641B" w:rsidRPr="00417FDB" w:rsidRDefault="00D1643B" w:rsidP="003A4A25">
            <w:pPr>
              <w:spacing w:after="0" w:line="320" w:lineRule="exact"/>
              <w:ind w:right="-6"/>
              <w:jc w:val="center"/>
              <w:rPr>
                <w:rFonts w:ascii="Verdana" w:hAnsi="Verdana"/>
                <w:sz w:val="20"/>
              </w:rPr>
            </w:pPr>
            <w:r>
              <w:rPr>
                <w:rFonts w:ascii="Verdana" w:hAnsi="Verdana"/>
                <w:sz w:val="20"/>
              </w:rPr>
              <w:t>Centro</w:t>
            </w:r>
          </w:p>
        </w:tc>
      </w:tr>
      <w:tr w:rsidR="0074641B" w:rsidRPr="00417FDB" w14:paraId="6AD912E5" w14:textId="77777777" w:rsidTr="003A4A25">
        <w:trPr>
          <w:cantSplit/>
        </w:trPr>
        <w:tc>
          <w:tcPr>
            <w:tcW w:w="6917" w:type="dxa"/>
            <w:gridSpan w:val="3"/>
            <w:tcBorders>
              <w:top w:val="single" w:sz="4" w:space="0" w:color="auto"/>
            </w:tcBorders>
          </w:tcPr>
          <w:p w14:paraId="2A48AC4B" w14:textId="77777777" w:rsidR="0074641B" w:rsidRPr="00417FDB" w:rsidRDefault="0074641B" w:rsidP="003A4A25">
            <w:pPr>
              <w:spacing w:after="0" w:line="320" w:lineRule="exact"/>
              <w:ind w:right="-6"/>
              <w:jc w:val="center"/>
              <w:rPr>
                <w:rFonts w:ascii="Verdana" w:hAnsi="Verdana"/>
                <w:sz w:val="20"/>
              </w:rPr>
            </w:pPr>
          </w:p>
        </w:tc>
        <w:tc>
          <w:tcPr>
            <w:tcW w:w="284" w:type="dxa"/>
            <w:tcBorders>
              <w:left w:val="nil"/>
            </w:tcBorders>
          </w:tcPr>
          <w:p w14:paraId="410670FE" w14:textId="77777777" w:rsidR="0074641B" w:rsidRPr="00417FDB" w:rsidRDefault="0074641B" w:rsidP="003A4A25">
            <w:pPr>
              <w:spacing w:after="0" w:line="320" w:lineRule="exact"/>
              <w:ind w:right="-6"/>
              <w:jc w:val="center"/>
              <w:rPr>
                <w:rFonts w:ascii="Verdana" w:hAnsi="Verdana"/>
                <w:sz w:val="20"/>
              </w:rPr>
            </w:pPr>
          </w:p>
        </w:tc>
        <w:tc>
          <w:tcPr>
            <w:tcW w:w="1843" w:type="dxa"/>
            <w:tcBorders>
              <w:top w:val="single" w:sz="4" w:space="0" w:color="auto"/>
              <w:left w:val="nil"/>
              <w:bottom w:val="single" w:sz="4" w:space="0" w:color="auto"/>
            </w:tcBorders>
          </w:tcPr>
          <w:p w14:paraId="2F299F82" w14:textId="77777777" w:rsidR="0074641B" w:rsidRPr="00417FDB" w:rsidRDefault="0074641B" w:rsidP="003A4A25">
            <w:pPr>
              <w:spacing w:after="0" w:line="320" w:lineRule="exact"/>
              <w:ind w:right="-6"/>
              <w:jc w:val="center"/>
              <w:rPr>
                <w:rFonts w:ascii="Verdana" w:hAnsi="Verdana"/>
                <w:sz w:val="20"/>
              </w:rPr>
            </w:pPr>
          </w:p>
        </w:tc>
      </w:tr>
      <w:tr w:rsidR="0074641B" w:rsidRPr="00417FDB" w14:paraId="65723EC4" w14:textId="77777777" w:rsidTr="003A4A25">
        <w:trPr>
          <w:cantSplit/>
        </w:trPr>
        <w:tc>
          <w:tcPr>
            <w:tcW w:w="2408" w:type="dxa"/>
            <w:tcBorders>
              <w:top w:val="single" w:sz="4" w:space="0" w:color="auto"/>
              <w:left w:val="single" w:sz="6" w:space="0" w:color="auto"/>
              <w:right w:val="single" w:sz="6" w:space="0" w:color="auto"/>
            </w:tcBorders>
          </w:tcPr>
          <w:p w14:paraId="24B6BEC6"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CEP</w:t>
            </w:r>
          </w:p>
        </w:tc>
        <w:tc>
          <w:tcPr>
            <w:tcW w:w="415" w:type="dxa"/>
          </w:tcPr>
          <w:p w14:paraId="11C174D8" w14:textId="77777777" w:rsidR="0074641B" w:rsidRPr="00417FDB" w:rsidRDefault="0074641B" w:rsidP="003A4A25">
            <w:pPr>
              <w:spacing w:after="0" w:line="320" w:lineRule="exact"/>
              <w:ind w:right="-6"/>
              <w:jc w:val="center"/>
              <w:rPr>
                <w:rFonts w:ascii="Verdana" w:hAnsi="Verdana"/>
                <w:b/>
                <w:sz w:val="20"/>
              </w:rPr>
            </w:pPr>
          </w:p>
        </w:tc>
        <w:tc>
          <w:tcPr>
            <w:tcW w:w="4094" w:type="dxa"/>
            <w:tcBorders>
              <w:top w:val="single" w:sz="4" w:space="0" w:color="auto"/>
              <w:left w:val="single" w:sz="6" w:space="0" w:color="auto"/>
              <w:right w:val="single" w:sz="6" w:space="0" w:color="auto"/>
            </w:tcBorders>
          </w:tcPr>
          <w:p w14:paraId="45AC3DD0" w14:textId="77777777" w:rsidR="0074641B" w:rsidRPr="00417FDB" w:rsidRDefault="0074641B" w:rsidP="003A4A25">
            <w:pPr>
              <w:spacing w:after="0" w:line="320" w:lineRule="exact"/>
              <w:ind w:right="-6"/>
              <w:jc w:val="center"/>
              <w:rPr>
                <w:rFonts w:ascii="Verdana" w:hAnsi="Verdana"/>
                <w:b/>
                <w:sz w:val="20"/>
              </w:rPr>
            </w:pPr>
            <w:r w:rsidRPr="00417FDB">
              <w:rPr>
                <w:rFonts w:ascii="Verdana" w:hAnsi="Verdana"/>
                <w:b/>
                <w:sz w:val="20"/>
              </w:rPr>
              <w:t>CIDADE</w:t>
            </w:r>
          </w:p>
        </w:tc>
        <w:tc>
          <w:tcPr>
            <w:tcW w:w="284" w:type="dxa"/>
          </w:tcPr>
          <w:p w14:paraId="7BCC2901" w14:textId="77777777" w:rsidR="0074641B" w:rsidRPr="00417FDB" w:rsidRDefault="0074641B" w:rsidP="003A4A25">
            <w:pPr>
              <w:spacing w:after="0" w:line="320" w:lineRule="exact"/>
              <w:ind w:right="-6"/>
              <w:jc w:val="center"/>
              <w:rPr>
                <w:rFonts w:ascii="Verdana" w:hAnsi="Verdana"/>
                <w:b/>
                <w:sz w:val="20"/>
              </w:rPr>
            </w:pPr>
          </w:p>
        </w:tc>
        <w:tc>
          <w:tcPr>
            <w:tcW w:w="1843" w:type="dxa"/>
            <w:tcBorders>
              <w:top w:val="single" w:sz="4" w:space="0" w:color="auto"/>
              <w:left w:val="single" w:sz="6" w:space="0" w:color="auto"/>
              <w:right w:val="single" w:sz="6" w:space="0" w:color="auto"/>
            </w:tcBorders>
          </w:tcPr>
          <w:p w14:paraId="624E0066" w14:textId="77777777" w:rsidR="0074641B" w:rsidRPr="00417FDB" w:rsidRDefault="0074641B" w:rsidP="003A4A25">
            <w:pPr>
              <w:spacing w:after="0" w:line="320" w:lineRule="exact"/>
              <w:ind w:right="-6"/>
              <w:jc w:val="center"/>
              <w:rPr>
                <w:rFonts w:ascii="Verdana" w:hAnsi="Verdana"/>
                <w:b/>
                <w:sz w:val="20"/>
                <w:lang w:val="pt-PT"/>
              </w:rPr>
            </w:pPr>
            <w:r w:rsidRPr="00417FDB">
              <w:rPr>
                <w:rFonts w:ascii="Verdana" w:hAnsi="Verdana"/>
                <w:b/>
                <w:sz w:val="20"/>
                <w:lang w:val="pt-PT"/>
              </w:rPr>
              <w:t>U.F.</w:t>
            </w:r>
          </w:p>
        </w:tc>
      </w:tr>
      <w:tr w:rsidR="0074641B" w:rsidRPr="00417FDB" w14:paraId="4CE6F170" w14:textId="77777777" w:rsidTr="003A4A25">
        <w:trPr>
          <w:cantSplit/>
        </w:trPr>
        <w:tc>
          <w:tcPr>
            <w:tcW w:w="2408" w:type="dxa"/>
            <w:tcBorders>
              <w:left w:val="single" w:sz="6" w:space="0" w:color="auto"/>
              <w:bottom w:val="single" w:sz="6" w:space="0" w:color="auto"/>
              <w:right w:val="single" w:sz="6" w:space="0" w:color="auto"/>
            </w:tcBorders>
          </w:tcPr>
          <w:p w14:paraId="6ADECCC0" w14:textId="4077AC8E" w:rsidR="0074641B" w:rsidRPr="00417FDB" w:rsidRDefault="00D1643B" w:rsidP="003A4A25">
            <w:pPr>
              <w:spacing w:after="0" w:line="320" w:lineRule="exact"/>
              <w:ind w:right="-6"/>
              <w:jc w:val="center"/>
              <w:rPr>
                <w:rFonts w:ascii="Verdana" w:hAnsi="Verdana"/>
                <w:sz w:val="20"/>
                <w:lang w:val="pt-PT"/>
              </w:rPr>
            </w:pPr>
            <w:r>
              <w:rPr>
                <w:rFonts w:ascii="Verdana" w:hAnsi="Verdana"/>
                <w:sz w:val="20"/>
              </w:rPr>
              <w:t>37640-000</w:t>
            </w:r>
          </w:p>
        </w:tc>
        <w:tc>
          <w:tcPr>
            <w:tcW w:w="415" w:type="dxa"/>
          </w:tcPr>
          <w:p w14:paraId="0061E301" w14:textId="77777777" w:rsidR="0074641B" w:rsidRPr="00417FDB" w:rsidRDefault="0074641B" w:rsidP="003A4A25">
            <w:pPr>
              <w:spacing w:after="0" w:line="320" w:lineRule="exact"/>
              <w:ind w:right="-6"/>
              <w:jc w:val="center"/>
              <w:rPr>
                <w:rFonts w:ascii="Verdana" w:hAnsi="Verdana"/>
                <w:sz w:val="20"/>
                <w:lang w:val="pt-PT"/>
              </w:rPr>
            </w:pPr>
          </w:p>
        </w:tc>
        <w:tc>
          <w:tcPr>
            <w:tcW w:w="4094" w:type="dxa"/>
            <w:tcBorders>
              <w:left w:val="single" w:sz="6" w:space="0" w:color="auto"/>
              <w:bottom w:val="single" w:sz="6" w:space="0" w:color="auto"/>
              <w:right w:val="single" w:sz="6" w:space="0" w:color="auto"/>
            </w:tcBorders>
          </w:tcPr>
          <w:p w14:paraId="464E5D94" w14:textId="4A2397BB" w:rsidR="0074641B" w:rsidRPr="00417FDB" w:rsidRDefault="00D1643B" w:rsidP="003A4A25">
            <w:pPr>
              <w:spacing w:after="0" w:line="320" w:lineRule="exact"/>
              <w:ind w:right="-6"/>
              <w:jc w:val="center"/>
              <w:rPr>
                <w:rFonts w:ascii="Verdana" w:hAnsi="Verdana"/>
                <w:sz w:val="20"/>
                <w:lang w:val="pt-PT"/>
              </w:rPr>
            </w:pPr>
            <w:r>
              <w:rPr>
                <w:rFonts w:ascii="Verdana" w:hAnsi="Verdana"/>
                <w:sz w:val="20"/>
              </w:rPr>
              <w:t>Extrema</w:t>
            </w:r>
          </w:p>
        </w:tc>
        <w:tc>
          <w:tcPr>
            <w:tcW w:w="284" w:type="dxa"/>
          </w:tcPr>
          <w:p w14:paraId="4768C3CB" w14:textId="77777777" w:rsidR="0074641B" w:rsidRPr="00417FDB" w:rsidRDefault="0074641B" w:rsidP="003A4A25">
            <w:pPr>
              <w:spacing w:after="0" w:line="320" w:lineRule="exact"/>
              <w:ind w:right="-6"/>
              <w:jc w:val="center"/>
              <w:rPr>
                <w:rFonts w:ascii="Verdana" w:hAnsi="Verdana"/>
                <w:sz w:val="20"/>
                <w:lang w:val="pt-PT"/>
              </w:rPr>
            </w:pPr>
          </w:p>
        </w:tc>
        <w:tc>
          <w:tcPr>
            <w:tcW w:w="1843" w:type="dxa"/>
            <w:tcBorders>
              <w:left w:val="single" w:sz="6" w:space="0" w:color="auto"/>
              <w:bottom w:val="single" w:sz="6" w:space="0" w:color="auto"/>
              <w:right w:val="single" w:sz="6" w:space="0" w:color="auto"/>
            </w:tcBorders>
          </w:tcPr>
          <w:p w14:paraId="192C207C" w14:textId="5280BA19" w:rsidR="0074641B" w:rsidRPr="00417FDB" w:rsidRDefault="00D1643B" w:rsidP="003A4A25">
            <w:pPr>
              <w:spacing w:after="0" w:line="320" w:lineRule="exact"/>
              <w:ind w:right="-6"/>
              <w:jc w:val="center"/>
              <w:rPr>
                <w:rFonts w:ascii="Verdana" w:hAnsi="Verdana"/>
                <w:sz w:val="20"/>
              </w:rPr>
            </w:pPr>
            <w:r>
              <w:rPr>
                <w:rFonts w:ascii="Verdana" w:hAnsi="Verdana"/>
                <w:sz w:val="20"/>
              </w:rPr>
              <w:t>Minas Gerais</w:t>
            </w:r>
          </w:p>
        </w:tc>
      </w:tr>
    </w:tbl>
    <w:p w14:paraId="52C93EF6" w14:textId="77777777" w:rsidR="0074641B" w:rsidRPr="00417FDB" w:rsidRDefault="0074641B" w:rsidP="0074641B">
      <w:pPr>
        <w:tabs>
          <w:tab w:val="center" w:pos="2408"/>
          <w:tab w:val="right" w:pos="4816"/>
          <w:tab w:val="left" w:pos="7224"/>
          <w:tab w:val="left" w:pos="9632"/>
        </w:tabs>
        <w:spacing w:after="0" w:line="320" w:lineRule="exact"/>
        <w:ind w:right="-6"/>
        <w:rPr>
          <w:rFonts w:ascii="Verdana" w:hAnsi="Verdana"/>
          <w:sz w:val="20"/>
        </w:rPr>
      </w:pPr>
    </w:p>
    <w:tbl>
      <w:tblPr>
        <w:tblW w:w="9044" w:type="dxa"/>
        <w:tblLayout w:type="fixed"/>
        <w:tblCellMar>
          <w:left w:w="113" w:type="dxa"/>
          <w:right w:w="113" w:type="dxa"/>
        </w:tblCellMar>
        <w:tblLook w:val="0000" w:firstRow="0" w:lastRow="0" w:firstColumn="0" w:lastColumn="0" w:noHBand="0" w:noVBand="0"/>
      </w:tblPr>
      <w:tblGrid>
        <w:gridCol w:w="9044"/>
      </w:tblGrid>
      <w:tr w:rsidR="0074641B" w:rsidRPr="00417FDB" w14:paraId="3343BE59" w14:textId="77777777" w:rsidTr="006E5896">
        <w:trPr>
          <w:cantSplit/>
        </w:trPr>
        <w:tc>
          <w:tcPr>
            <w:tcW w:w="9044" w:type="dxa"/>
            <w:tcBorders>
              <w:top w:val="single" w:sz="6" w:space="0" w:color="auto"/>
              <w:left w:val="single" w:sz="6" w:space="0" w:color="auto"/>
              <w:right w:val="single" w:sz="6" w:space="0" w:color="auto"/>
            </w:tcBorders>
          </w:tcPr>
          <w:p w14:paraId="0D814514" w14:textId="77777777" w:rsidR="0074641B" w:rsidRPr="00417FDB" w:rsidRDefault="0074641B" w:rsidP="003A4A25">
            <w:pPr>
              <w:spacing w:after="0" w:line="320" w:lineRule="exact"/>
              <w:outlineLvl w:val="0"/>
              <w:rPr>
                <w:rFonts w:ascii="Verdana" w:hAnsi="Verdana"/>
                <w:sz w:val="20"/>
              </w:rPr>
            </w:pPr>
            <w:r w:rsidRPr="00417FDB">
              <w:rPr>
                <w:rFonts w:ascii="Verdana" w:hAnsi="Verdana"/>
                <w:b/>
                <w:sz w:val="20"/>
                <w:u w:val="single"/>
              </w:rPr>
              <w:t xml:space="preserve">CARACTERÍSTICAS </w:t>
            </w:r>
          </w:p>
        </w:tc>
      </w:tr>
      <w:tr w:rsidR="0074641B" w:rsidRPr="00117A7F" w14:paraId="5A80BAED" w14:textId="77777777" w:rsidTr="006E5896">
        <w:trPr>
          <w:cantSplit/>
        </w:trPr>
        <w:tc>
          <w:tcPr>
            <w:tcW w:w="9044" w:type="dxa"/>
            <w:tcBorders>
              <w:left w:val="single" w:sz="6" w:space="0" w:color="auto"/>
              <w:bottom w:val="single" w:sz="6" w:space="0" w:color="auto"/>
              <w:right w:val="single" w:sz="6" w:space="0" w:color="auto"/>
            </w:tcBorders>
          </w:tcPr>
          <w:p w14:paraId="48EA2B02" w14:textId="09DBDC66" w:rsidR="0074641B" w:rsidRPr="00117A7F" w:rsidRDefault="0074641B" w:rsidP="003A4A25">
            <w:pPr>
              <w:spacing w:after="0" w:line="320" w:lineRule="exact"/>
              <w:rPr>
                <w:rFonts w:ascii="Verdana" w:hAnsi="Verdana"/>
                <w:sz w:val="20"/>
              </w:rPr>
            </w:pPr>
            <w:r w:rsidRPr="00117A7F">
              <w:rPr>
                <w:rFonts w:ascii="Verdana" w:hAnsi="Verdana"/>
                <w:sz w:val="20"/>
              </w:rPr>
              <w:t xml:space="preserve">Emissão de </w:t>
            </w:r>
            <w:r w:rsidR="00706219">
              <w:rPr>
                <w:rFonts w:ascii="Verdana" w:hAnsi="Verdana"/>
                <w:sz w:val="20"/>
              </w:rPr>
              <w:t>100.000 (cem mil)</w:t>
            </w:r>
            <w:r w:rsidRPr="00117A7F">
              <w:rPr>
                <w:rFonts w:ascii="Verdana" w:hAnsi="Verdana"/>
                <w:sz w:val="20"/>
              </w:rPr>
              <w:t xml:space="preserve"> debêntures simples, não conversíveis em ações, em série única, da espécie quirografária, </w:t>
            </w:r>
            <w:r w:rsidR="009E5A50">
              <w:rPr>
                <w:rFonts w:ascii="Verdana" w:hAnsi="Verdana"/>
                <w:sz w:val="20"/>
              </w:rPr>
              <w:t xml:space="preserve">com garantias </w:t>
            </w:r>
            <w:del w:id="331" w:author="Rose Souza" w:date="2021-06-12T00:46:00Z">
              <w:r w:rsidR="009E5A50" w:rsidDel="006B158F">
                <w:rPr>
                  <w:rFonts w:ascii="Verdana" w:hAnsi="Verdana"/>
                  <w:sz w:val="20"/>
                </w:rPr>
                <w:delText xml:space="preserve">adicionais real e </w:delText>
              </w:r>
            </w:del>
            <w:r w:rsidR="009E5A50">
              <w:rPr>
                <w:rFonts w:ascii="Verdana" w:hAnsi="Verdana"/>
                <w:sz w:val="20"/>
              </w:rPr>
              <w:t>fidejussória,</w:t>
            </w:r>
            <w:ins w:id="332" w:author="Rose Souza" w:date="2021-06-12T00:46:00Z">
              <w:r w:rsidR="006B158F">
                <w:rPr>
                  <w:rFonts w:ascii="Verdana" w:hAnsi="Verdana"/>
                  <w:sz w:val="20"/>
                </w:rPr>
                <w:t xml:space="preserve"> a ser convolada com garantia real adicional,</w:t>
              </w:r>
            </w:ins>
            <w:r w:rsidR="009E5A50">
              <w:rPr>
                <w:rFonts w:ascii="Verdana" w:hAnsi="Verdana"/>
                <w:sz w:val="20"/>
              </w:rPr>
              <w:t xml:space="preserve"> </w:t>
            </w:r>
            <w:r w:rsidRPr="00117A7F">
              <w:rPr>
                <w:rFonts w:ascii="Verdana" w:hAnsi="Verdana"/>
                <w:sz w:val="20"/>
              </w:rPr>
              <w:t xml:space="preserve">para colocação privada, da </w:t>
            </w:r>
            <w:r w:rsidR="00C31A58">
              <w:rPr>
                <w:rFonts w:ascii="Verdana" w:hAnsi="Verdana"/>
                <w:sz w:val="20"/>
              </w:rPr>
              <w:t xml:space="preserve">BWP </w:t>
            </w:r>
            <w:proofErr w:type="spellStart"/>
            <w:r w:rsidR="00C31A58">
              <w:rPr>
                <w:rFonts w:ascii="Verdana" w:hAnsi="Verdana"/>
                <w:sz w:val="20"/>
              </w:rPr>
              <w:t>Diase</w:t>
            </w:r>
            <w:proofErr w:type="spellEnd"/>
            <w:r w:rsidR="00C31A58">
              <w:rPr>
                <w:rFonts w:ascii="Verdana" w:hAnsi="Verdana"/>
                <w:sz w:val="20"/>
              </w:rPr>
              <w:t xml:space="preserve"> Empreendimento </w:t>
            </w:r>
            <w:r w:rsidR="009811DE">
              <w:rPr>
                <w:rFonts w:ascii="Verdana" w:hAnsi="Verdana"/>
                <w:sz w:val="20"/>
              </w:rPr>
              <w:t>Imobiliário</w:t>
            </w:r>
            <w:r w:rsidR="00C31A58">
              <w:rPr>
                <w:rFonts w:ascii="Verdana" w:hAnsi="Verdana"/>
                <w:sz w:val="20"/>
              </w:rPr>
              <w:t xml:space="preserve"> Extrema</w:t>
            </w:r>
            <w:r w:rsidR="00520D36" w:rsidRPr="00117A7F">
              <w:rPr>
                <w:rFonts w:ascii="Verdana" w:hAnsi="Verdana"/>
                <w:b/>
                <w:smallCaps/>
                <w:sz w:val="20"/>
              </w:rPr>
              <w:t xml:space="preserve"> </w:t>
            </w:r>
            <w:r w:rsidRPr="00117A7F">
              <w:rPr>
                <w:rFonts w:ascii="Verdana" w:hAnsi="Verdana"/>
                <w:sz w:val="20"/>
              </w:rPr>
              <w:t>S.A. (“</w:t>
            </w:r>
            <w:r w:rsidRPr="00117A7F">
              <w:rPr>
                <w:rFonts w:ascii="Verdana" w:hAnsi="Verdana"/>
                <w:sz w:val="20"/>
                <w:u w:val="single"/>
              </w:rPr>
              <w:t>Debêntures</w:t>
            </w:r>
            <w:r w:rsidRPr="00117A7F">
              <w:rPr>
                <w:rFonts w:ascii="Verdana" w:hAnsi="Verdana"/>
                <w:sz w:val="20"/>
              </w:rPr>
              <w:t>”, “</w:t>
            </w:r>
            <w:r w:rsidRPr="00117A7F">
              <w:rPr>
                <w:rFonts w:ascii="Verdana" w:hAnsi="Verdana"/>
                <w:sz w:val="20"/>
                <w:u w:val="single"/>
              </w:rPr>
              <w:t>Emissão</w:t>
            </w:r>
            <w:r w:rsidRPr="00117A7F">
              <w:rPr>
                <w:rFonts w:ascii="Verdana" w:hAnsi="Verdana"/>
                <w:sz w:val="20"/>
              </w:rPr>
              <w:t>” e “</w:t>
            </w:r>
            <w:r w:rsidRPr="00117A7F">
              <w:rPr>
                <w:rFonts w:ascii="Verdana" w:hAnsi="Verdana"/>
                <w:sz w:val="20"/>
                <w:u w:val="single"/>
              </w:rPr>
              <w:t>Companhia</w:t>
            </w:r>
            <w:r w:rsidRPr="00117A7F">
              <w:rPr>
                <w:rFonts w:ascii="Verdana" w:hAnsi="Verdana"/>
                <w:sz w:val="20"/>
              </w:rPr>
              <w:t>”, respectivamente), cujas características estão definidas no “</w:t>
            </w:r>
            <w:r w:rsidRPr="00117A7F">
              <w:rPr>
                <w:rFonts w:ascii="Verdana" w:hAnsi="Verdana"/>
                <w:i/>
                <w:sz w:val="20"/>
              </w:rPr>
              <w:t xml:space="preserve">Instrumento Particular de Escritura da </w:t>
            </w:r>
            <w:r w:rsidR="009E5A50">
              <w:rPr>
                <w:rFonts w:ascii="Verdana" w:hAnsi="Verdana"/>
                <w:i/>
                <w:sz w:val="20"/>
              </w:rPr>
              <w:t>1ª (</w:t>
            </w:r>
            <w:r w:rsidR="0043423D">
              <w:rPr>
                <w:rFonts w:ascii="Verdana" w:hAnsi="Verdana"/>
                <w:i/>
                <w:sz w:val="20"/>
              </w:rPr>
              <w:t>Primeira</w:t>
            </w:r>
            <w:r w:rsidR="009E5A50">
              <w:rPr>
                <w:rFonts w:ascii="Verdana" w:hAnsi="Verdana"/>
                <w:i/>
                <w:sz w:val="20"/>
              </w:rPr>
              <w:t>)</w:t>
            </w:r>
            <w:r w:rsidRPr="00117A7F">
              <w:rPr>
                <w:rFonts w:ascii="Verdana" w:hAnsi="Verdana"/>
                <w:i/>
                <w:sz w:val="20"/>
              </w:rPr>
              <w:t xml:space="preserve"> Emissão de Debêntures Simples, Não Conversíveis em Ações, em Série Única, da Espécie Quirografária,</w:t>
            </w:r>
            <w:r w:rsidR="009E5A50">
              <w:rPr>
                <w:rFonts w:ascii="Verdana" w:hAnsi="Verdana"/>
                <w:i/>
                <w:sz w:val="20"/>
              </w:rPr>
              <w:t xml:space="preserve"> com Garantia</w:t>
            </w:r>
            <w:del w:id="333" w:author="Rose Souza" w:date="2021-06-12T00:35:00Z">
              <w:r w:rsidR="009E5A50" w:rsidDel="005D46F3">
                <w:rPr>
                  <w:rFonts w:ascii="Verdana" w:hAnsi="Verdana"/>
                  <w:i/>
                  <w:sz w:val="20"/>
                </w:rPr>
                <w:delText>s</w:delText>
              </w:r>
            </w:del>
            <w:r w:rsidR="009E5A50">
              <w:rPr>
                <w:rFonts w:ascii="Verdana" w:hAnsi="Verdana"/>
                <w:i/>
                <w:sz w:val="20"/>
              </w:rPr>
              <w:t xml:space="preserve"> </w:t>
            </w:r>
            <w:del w:id="334" w:author="Rose Souza" w:date="2021-06-12T00:35:00Z">
              <w:r w:rsidR="009E5A50" w:rsidDel="005D46F3">
                <w:rPr>
                  <w:rFonts w:ascii="Verdana" w:hAnsi="Verdana"/>
                  <w:i/>
                  <w:sz w:val="20"/>
                </w:rPr>
                <w:delText xml:space="preserve">Adicionais Real e </w:delText>
              </w:r>
            </w:del>
            <w:r w:rsidR="009E5A50">
              <w:rPr>
                <w:rFonts w:ascii="Verdana" w:hAnsi="Verdana"/>
                <w:i/>
                <w:sz w:val="20"/>
              </w:rPr>
              <w:t>Fidejussória,</w:t>
            </w:r>
            <w:ins w:id="335" w:author="Rose Souza" w:date="2021-06-12T00:35:00Z">
              <w:r w:rsidR="005D46F3">
                <w:rPr>
                  <w:rFonts w:ascii="Verdana" w:hAnsi="Verdana"/>
                  <w:i/>
                  <w:sz w:val="20"/>
                </w:rPr>
                <w:t xml:space="preserve"> a Ser Convolada Com Garantia Real Adicional,</w:t>
              </w:r>
            </w:ins>
            <w:r w:rsidRPr="00117A7F">
              <w:rPr>
                <w:rFonts w:ascii="Verdana" w:hAnsi="Verdana"/>
                <w:i/>
                <w:sz w:val="20"/>
              </w:rPr>
              <w:t xml:space="preserve"> para Colocação Privada, da </w:t>
            </w:r>
            <w:r w:rsidR="00C31A58">
              <w:rPr>
                <w:rFonts w:ascii="Verdana" w:hAnsi="Verdana"/>
                <w:i/>
                <w:sz w:val="20"/>
              </w:rPr>
              <w:t xml:space="preserve">BWP </w:t>
            </w:r>
            <w:proofErr w:type="spellStart"/>
            <w:r w:rsidR="00C31A58">
              <w:rPr>
                <w:rFonts w:ascii="Verdana" w:hAnsi="Verdana"/>
                <w:i/>
                <w:sz w:val="20"/>
              </w:rPr>
              <w:t>Diase</w:t>
            </w:r>
            <w:proofErr w:type="spellEnd"/>
            <w:r w:rsidR="00C31A58">
              <w:rPr>
                <w:rFonts w:ascii="Verdana" w:hAnsi="Verdana"/>
                <w:i/>
                <w:sz w:val="20"/>
              </w:rPr>
              <w:t xml:space="preserve"> Empreendimento </w:t>
            </w:r>
            <w:r w:rsidR="00DF3206">
              <w:rPr>
                <w:rFonts w:ascii="Verdana" w:hAnsi="Verdana"/>
                <w:i/>
                <w:sz w:val="20"/>
              </w:rPr>
              <w:t>Imobiliário</w:t>
            </w:r>
            <w:r w:rsidR="00C31A58">
              <w:rPr>
                <w:rFonts w:ascii="Verdana" w:hAnsi="Verdana"/>
                <w:i/>
                <w:sz w:val="20"/>
              </w:rPr>
              <w:t xml:space="preserve"> Extrema</w:t>
            </w:r>
            <w:r w:rsidR="00520D36" w:rsidRPr="00117A7F">
              <w:rPr>
                <w:rFonts w:ascii="Verdana" w:hAnsi="Verdana"/>
                <w:i/>
                <w:sz w:val="20"/>
              </w:rPr>
              <w:t xml:space="preserve"> </w:t>
            </w:r>
            <w:r w:rsidRPr="00117A7F">
              <w:rPr>
                <w:rFonts w:ascii="Verdana" w:hAnsi="Verdana"/>
                <w:i/>
                <w:sz w:val="20"/>
              </w:rPr>
              <w:t>S.A.</w:t>
            </w:r>
            <w:r w:rsidRPr="00117A7F">
              <w:rPr>
                <w:rFonts w:ascii="Verdana" w:hAnsi="Verdana"/>
                <w:sz w:val="20"/>
              </w:rPr>
              <w:t xml:space="preserve">”, datado de </w:t>
            </w:r>
            <w:r w:rsidR="0095742A">
              <w:rPr>
                <w:rFonts w:ascii="Verdana" w:hAnsi="Verdana"/>
                <w:sz w:val="20"/>
              </w:rPr>
              <w:t xml:space="preserve">01 de junho </w:t>
            </w:r>
            <w:r w:rsidR="00C31A58">
              <w:rPr>
                <w:rFonts w:ascii="Verdana" w:hAnsi="Verdana"/>
                <w:sz w:val="20"/>
              </w:rPr>
              <w:t>de 2021</w:t>
            </w:r>
            <w:r w:rsidRPr="00117A7F">
              <w:rPr>
                <w:rFonts w:ascii="Verdana" w:hAnsi="Verdana"/>
                <w:sz w:val="20"/>
              </w:rPr>
              <w:t xml:space="preserve"> (“</w:t>
            </w:r>
            <w:r w:rsidRPr="00117A7F">
              <w:rPr>
                <w:rFonts w:ascii="Verdana" w:hAnsi="Verdana"/>
                <w:sz w:val="20"/>
                <w:u w:val="single"/>
              </w:rPr>
              <w:t>Escritura de Emissão</w:t>
            </w:r>
            <w:r w:rsidR="009E5A50">
              <w:rPr>
                <w:rFonts w:ascii="Verdana" w:hAnsi="Verdana"/>
                <w:sz w:val="20"/>
                <w:u w:val="single"/>
              </w:rPr>
              <w:t xml:space="preserve"> de Debêntures</w:t>
            </w:r>
            <w:r w:rsidRPr="00117A7F">
              <w:rPr>
                <w:rFonts w:ascii="Verdana" w:hAnsi="Verdana"/>
                <w:sz w:val="20"/>
              </w:rPr>
              <w:t xml:space="preserve">”). A Emissão das Debêntures foi aprovada </w:t>
            </w:r>
            <w:r w:rsidR="009E5A50">
              <w:rPr>
                <w:rFonts w:ascii="Verdana" w:hAnsi="Verdana"/>
                <w:sz w:val="20"/>
              </w:rPr>
              <w:t xml:space="preserve">em </w:t>
            </w:r>
            <w:r w:rsidR="0095742A">
              <w:rPr>
                <w:rFonts w:ascii="Verdana" w:hAnsi="Verdana"/>
                <w:sz w:val="20"/>
              </w:rPr>
              <w:t xml:space="preserve">01 de junho de 2021 </w:t>
            </w:r>
            <w:r w:rsidR="009E5A50">
              <w:rPr>
                <w:rFonts w:ascii="Verdana" w:hAnsi="Verdana"/>
                <w:sz w:val="20"/>
              </w:rPr>
              <w:t>(“</w:t>
            </w:r>
            <w:r w:rsidR="009E5A50" w:rsidRPr="009E5A50">
              <w:rPr>
                <w:rFonts w:ascii="Verdana" w:hAnsi="Verdana"/>
                <w:sz w:val="20"/>
                <w:u w:val="single"/>
              </w:rPr>
              <w:t>Ato Societário da Companhia</w:t>
            </w:r>
            <w:r w:rsidR="009E5A50">
              <w:rPr>
                <w:rFonts w:ascii="Verdana" w:hAnsi="Verdana"/>
                <w:sz w:val="20"/>
              </w:rPr>
              <w:t>”),</w:t>
            </w:r>
            <w:r w:rsidRPr="009E5A50">
              <w:rPr>
                <w:rFonts w:ascii="Verdana" w:hAnsi="Verdana"/>
                <w:sz w:val="20"/>
              </w:rPr>
              <w:t xml:space="preserve"> cuja</w:t>
            </w:r>
            <w:r w:rsidR="006E5896" w:rsidRPr="009E5A50">
              <w:rPr>
                <w:rFonts w:ascii="Verdana" w:hAnsi="Verdana"/>
                <w:sz w:val="20"/>
              </w:rPr>
              <w:t>s</w:t>
            </w:r>
            <w:r w:rsidRPr="009E5A50">
              <w:rPr>
                <w:rFonts w:ascii="Verdana" w:hAnsi="Verdana"/>
                <w:sz w:val="20"/>
              </w:rPr>
              <w:t xml:space="preserve"> ata</w:t>
            </w:r>
            <w:r w:rsidR="006E5896" w:rsidRPr="009E5A50">
              <w:rPr>
                <w:rFonts w:ascii="Verdana" w:hAnsi="Verdana"/>
                <w:sz w:val="20"/>
              </w:rPr>
              <w:t>s</w:t>
            </w:r>
            <w:r w:rsidRPr="009E5A50">
              <w:rPr>
                <w:rFonts w:ascii="Verdana" w:hAnsi="Verdana"/>
                <w:sz w:val="20"/>
              </w:rPr>
              <w:t xml:space="preserve"> ser</w:t>
            </w:r>
            <w:r w:rsidR="006E5896" w:rsidRPr="009E5A50">
              <w:rPr>
                <w:rFonts w:ascii="Verdana" w:hAnsi="Verdana"/>
                <w:sz w:val="20"/>
              </w:rPr>
              <w:t>ão</w:t>
            </w:r>
            <w:r w:rsidRPr="009E5A50">
              <w:rPr>
                <w:rFonts w:ascii="Verdana" w:hAnsi="Verdana"/>
                <w:sz w:val="20"/>
              </w:rPr>
              <w:t xml:space="preserve"> arquivada</w:t>
            </w:r>
            <w:r w:rsidR="006E5896" w:rsidRPr="009E5A50">
              <w:rPr>
                <w:rFonts w:ascii="Verdana" w:hAnsi="Verdana"/>
                <w:sz w:val="20"/>
              </w:rPr>
              <w:t>s</w:t>
            </w:r>
            <w:r w:rsidRPr="009E5A50">
              <w:rPr>
                <w:rFonts w:ascii="Verdana" w:hAnsi="Verdana"/>
                <w:sz w:val="20"/>
              </w:rPr>
              <w:t xml:space="preserve"> perante a Junta Comercial </w:t>
            </w:r>
            <w:r w:rsidR="009E5A50">
              <w:rPr>
                <w:rFonts w:ascii="Verdana" w:hAnsi="Verdana"/>
                <w:sz w:val="20"/>
              </w:rPr>
              <w:t xml:space="preserve">de </w:t>
            </w:r>
            <w:r w:rsidR="00706219">
              <w:rPr>
                <w:rFonts w:ascii="Verdana" w:hAnsi="Verdana"/>
                <w:sz w:val="20"/>
              </w:rPr>
              <w:t>Minas Gerais</w:t>
            </w:r>
            <w:r w:rsidRPr="009E5A50">
              <w:rPr>
                <w:rFonts w:ascii="Verdana" w:hAnsi="Verdana"/>
                <w:sz w:val="20"/>
              </w:rPr>
              <w:t xml:space="preserve"> e publicada</w:t>
            </w:r>
            <w:r w:rsidR="006E5896" w:rsidRPr="009E5A50">
              <w:rPr>
                <w:rFonts w:ascii="Verdana" w:hAnsi="Verdana"/>
                <w:sz w:val="20"/>
              </w:rPr>
              <w:t>s</w:t>
            </w:r>
            <w:r w:rsidRPr="009E5A50">
              <w:rPr>
                <w:rFonts w:ascii="Verdana" w:hAnsi="Verdana"/>
                <w:sz w:val="20"/>
              </w:rPr>
              <w:t xml:space="preserve"> no </w:t>
            </w:r>
            <w:r w:rsidR="0095742A" w:rsidRPr="00FE3263">
              <w:rPr>
                <w:rFonts w:ascii="Verdana" w:hAnsi="Verdana"/>
                <w:sz w:val="20"/>
              </w:rPr>
              <w:t>Diário Oficial do Estado de Minas Gerais e no jornal Estado de Minas</w:t>
            </w:r>
            <w:r w:rsidRPr="009E5A50">
              <w:rPr>
                <w:rFonts w:ascii="Verdana" w:hAnsi="Verdana"/>
                <w:sz w:val="20"/>
              </w:rPr>
              <w:t xml:space="preserve">, nos termos do artigo 62, inciso I, e </w:t>
            </w:r>
            <w:r w:rsidR="00B37ADC">
              <w:rPr>
                <w:rFonts w:ascii="Verdana" w:hAnsi="Verdana"/>
                <w:sz w:val="20"/>
              </w:rPr>
              <w:t xml:space="preserve">artigo </w:t>
            </w:r>
            <w:r w:rsidRPr="009E5A50">
              <w:rPr>
                <w:rFonts w:ascii="Verdana" w:hAnsi="Verdana"/>
                <w:sz w:val="20"/>
              </w:rPr>
              <w:t>289 da Lei das S.A.</w:t>
            </w:r>
          </w:p>
        </w:tc>
      </w:tr>
    </w:tbl>
    <w:p w14:paraId="178FEFB7" w14:textId="720B9CCD" w:rsidR="0074641B" w:rsidRPr="00117A7F" w:rsidRDefault="0074641B" w:rsidP="0074641B">
      <w:pPr>
        <w:spacing w:after="0" w:line="320" w:lineRule="exact"/>
        <w:ind w:left="720"/>
        <w:outlineLvl w:val="0"/>
        <w:rPr>
          <w:rFonts w:ascii="Verdana" w:hAnsi="Verdana"/>
          <w:b/>
          <w:sz w:val="20"/>
          <w:u w:val="single"/>
        </w:rPr>
      </w:pPr>
    </w:p>
    <w:p w14:paraId="07EBFC40" w14:textId="77777777" w:rsidR="0074641B" w:rsidRPr="00117A7F" w:rsidRDefault="0074641B" w:rsidP="0074641B">
      <w:pPr>
        <w:spacing w:after="0" w:line="320" w:lineRule="exact"/>
        <w:ind w:left="720"/>
        <w:outlineLvl w:val="0"/>
        <w:rPr>
          <w:rFonts w:ascii="Verdana" w:hAnsi="Verdana"/>
          <w:b/>
          <w:sz w:val="20"/>
          <w:u w:val="single"/>
        </w:rPr>
      </w:pPr>
      <w:r w:rsidRPr="00117A7F">
        <w:rPr>
          <w:rFonts w:ascii="Verdana" w:hAnsi="Verdana"/>
          <w:b/>
          <w:sz w:val="20"/>
          <w:u w:val="single"/>
        </w:rPr>
        <w:t>DEBÊNTURES SUBSCRITAS</w:t>
      </w:r>
    </w:p>
    <w:p w14:paraId="0338E2A5" w14:textId="77777777" w:rsidR="0074641B" w:rsidRPr="00117A7F" w:rsidRDefault="0074641B" w:rsidP="0074641B">
      <w:pPr>
        <w:spacing w:after="0" w:line="320" w:lineRule="exact"/>
        <w:ind w:left="720"/>
        <w:outlineLvl w:val="0"/>
        <w:rPr>
          <w:rFonts w:ascii="Verdana" w:hAnsi="Verdana"/>
          <w:b/>
          <w:sz w:val="20"/>
          <w:u w:val="single"/>
        </w:rPr>
      </w:pPr>
    </w:p>
    <w:tbl>
      <w:tblPr>
        <w:tblW w:w="0" w:type="auto"/>
        <w:tblLayout w:type="fixed"/>
        <w:tblCellMar>
          <w:left w:w="113" w:type="dxa"/>
          <w:right w:w="113" w:type="dxa"/>
        </w:tblCellMar>
        <w:tblLook w:val="0000" w:firstRow="0" w:lastRow="0" w:firstColumn="0" w:lastColumn="0" w:noHBand="0" w:noVBand="0"/>
      </w:tblPr>
      <w:tblGrid>
        <w:gridCol w:w="2523"/>
        <w:gridCol w:w="425"/>
        <w:gridCol w:w="3402"/>
        <w:gridCol w:w="426"/>
        <w:gridCol w:w="2268"/>
      </w:tblGrid>
      <w:tr w:rsidR="0074641B" w:rsidRPr="00117A7F" w14:paraId="57E0A737" w14:textId="77777777" w:rsidTr="003A4A25">
        <w:trPr>
          <w:cantSplit/>
        </w:trPr>
        <w:tc>
          <w:tcPr>
            <w:tcW w:w="2523" w:type="dxa"/>
            <w:tcBorders>
              <w:top w:val="single" w:sz="6" w:space="0" w:color="auto"/>
              <w:left w:val="single" w:sz="6" w:space="0" w:color="auto"/>
              <w:right w:val="single" w:sz="6" w:space="0" w:color="auto"/>
            </w:tcBorders>
          </w:tcPr>
          <w:p w14:paraId="385B7AAE" w14:textId="77777777" w:rsidR="0074641B" w:rsidRPr="00117A7F" w:rsidRDefault="0074641B" w:rsidP="003A4A25">
            <w:pPr>
              <w:spacing w:after="0" w:line="320" w:lineRule="exact"/>
              <w:ind w:right="-6"/>
              <w:jc w:val="center"/>
              <w:rPr>
                <w:rFonts w:ascii="Verdana" w:hAnsi="Verdana"/>
                <w:sz w:val="20"/>
              </w:rPr>
            </w:pPr>
            <w:r w:rsidRPr="00117A7F">
              <w:rPr>
                <w:rFonts w:ascii="Verdana" w:hAnsi="Verdana"/>
                <w:b/>
                <w:sz w:val="20"/>
              </w:rPr>
              <w:t>QTDE. SUBSCRITA</w:t>
            </w:r>
          </w:p>
        </w:tc>
        <w:tc>
          <w:tcPr>
            <w:tcW w:w="425" w:type="dxa"/>
          </w:tcPr>
          <w:p w14:paraId="287E3B88" w14:textId="77777777" w:rsidR="0074641B" w:rsidRPr="00117A7F" w:rsidRDefault="0074641B" w:rsidP="003A4A25">
            <w:pPr>
              <w:spacing w:after="0" w:line="320" w:lineRule="exact"/>
              <w:ind w:right="-6"/>
              <w:jc w:val="center"/>
              <w:rPr>
                <w:rFonts w:ascii="Verdana" w:hAnsi="Verdana"/>
                <w:b/>
                <w:sz w:val="20"/>
              </w:rPr>
            </w:pPr>
          </w:p>
        </w:tc>
        <w:tc>
          <w:tcPr>
            <w:tcW w:w="3402" w:type="dxa"/>
            <w:tcBorders>
              <w:top w:val="single" w:sz="6" w:space="0" w:color="auto"/>
              <w:left w:val="single" w:sz="6" w:space="0" w:color="auto"/>
              <w:right w:val="single" w:sz="6" w:space="0" w:color="auto"/>
            </w:tcBorders>
          </w:tcPr>
          <w:p w14:paraId="0DBEA47B" w14:textId="77777777" w:rsidR="0074641B" w:rsidRPr="00117A7F" w:rsidRDefault="0074641B" w:rsidP="003A4A25">
            <w:pPr>
              <w:spacing w:after="0" w:line="320" w:lineRule="exact"/>
              <w:ind w:right="-6"/>
              <w:jc w:val="center"/>
              <w:rPr>
                <w:rFonts w:ascii="Verdana" w:hAnsi="Verdana"/>
                <w:b/>
                <w:sz w:val="20"/>
              </w:rPr>
            </w:pPr>
            <w:r w:rsidRPr="00117A7F">
              <w:rPr>
                <w:rFonts w:ascii="Verdana" w:hAnsi="Verdana"/>
                <w:b/>
                <w:sz w:val="20"/>
              </w:rPr>
              <w:t>VALOR NOMINAL UNITÁRIO (R$)</w:t>
            </w:r>
          </w:p>
        </w:tc>
        <w:tc>
          <w:tcPr>
            <w:tcW w:w="426" w:type="dxa"/>
            <w:vMerge w:val="restart"/>
            <w:tcBorders>
              <w:right w:val="single" w:sz="4" w:space="0" w:color="auto"/>
            </w:tcBorders>
          </w:tcPr>
          <w:p w14:paraId="65B8AE84" w14:textId="77777777" w:rsidR="0074641B" w:rsidRPr="00117A7F" w:rsidRDefault="0074641B" w:rsidP="003A4A25">
            <w:pPr>
              <w:spacing w:after="0" w:line="320" w:lineRule="exact"/>
              <w:rPr>
                <w:rFonts w:ascii="Verdana" w:hAnsi="Verdana"/>
                <w:b/>
                <w:sz w:val="20"/>
              </w:rPr>
            </w:pPr>
          </w:p>
        </w:tc>
        <w:tc>
          <w:tcPr>
            <w:tcW w:w="2268" w:type="dxa"/>
            <w:tcBorders>
              <w:top w:val="single" w:sz="4" w:space="0" w:color="auto"/>
              <w:left w:val="single" w:sz="4" w:space="0" w:color="auto"/>
              <w:right w:val="single" w:sz="4" w:space="0" w:color="auto"/>
            </w:tcBorders>
          </w:tcPr>
          <w:p w14:paraId="790BE1C1" w14:textId="77777777" w:rsidR="0074641B" w:rsidRPr="00117A7F" w:rsidRDefault="0074641B" w:rsidP="003A4A25">
            <w:pPr>
              <w:spacing w:after="0" w:line="320" w:lineRule="exact"/>
              <w:jc w:val="center"/>
              <w:rPr>
                <w:rFonts w:ascii="Verdana" w:hAnsi="Verdana"/>
                <w:b/>
                <w:sz w:val="20"/>
              </w:rPr>
            </w:pPr>
            <w:r w:rsidRPr="00117A7F">
              <w:rPr>
                <w:rFonts w:ascii="Verdana" w:hAnsi="Verdana"/>
                <w:b/>
                <w:sz w:val="20"/>
              </w:rPr>
              <w:t>VALOR TOTAL SUBSCRITO (R$)</w:t>
            </w:r>
          </w:p>
        </w:tc>
      </w:tr>
      <w:tr w:rsidR="0074641B" w:rsidRPr="00117A7F" w14:paraId="1F8B9FD1" w14:textId="77777777" w:rsidTr="003A4A25">
        <w:trPr>
          <w:cantSplit/>
        </w:trPr>
        <w:tc>
          <w:tcPr>
            <w:tcW w:w="2523" w:type="dxa"/>
            <w:tcBorders>
              <w:left w:val="single" w:sz="6" w:space="0" w:color="auto"/>
              <w:bottom w:val="single" w:sz="6" w:space="0" w:color="auto"/>
              <w:right w:val="single" w:sz="6" w:space="0" w:color="auto"/>
            </w:tcBorders>
            <w:shd w:val="clear" w:color="auto" w:fill="FFFFFF" w:themeFill="background1"/>
          </w:tcPr>
          <w:p w14:paraId="607BDDCB" w14:textId="3B015759" w:rsidR="0074641B" w:rsidRPr="00117A7F" w:rsidRDefault="00D1643B" w:rsidP="003A4A25">
            <w:pPr>
              <w:spacing w:after="0" w:line="320" w:lineRule="exact"/>
              <w:ind w:right="-6"/>
              <w:jc w:val="center"/>
              <w:rPr>
                <w:rFonts w:ascii="Verdana" w:hAnsi="Verdana"/>
                <w:sz w:val="20"/>
              </w:rPr>
            </w:pPr>
            <w:r>
              <w:rPr>
                <w:rFonts w:ascii="Verdana" w:hAnsi="Verdana"/>
                <w:sz w:val="20"/>
              </w:rPr>
              <w:lastRenderedPageBreak/>
              <w:t>100.000</w:t>
            </w:r>
          </w:p>
        </w:tc>
        <w:tc>
          <w:tcPr>
            <w:tcW w:w="425" w:type="dxa"/>
            <w:shd w:val="clear" w:color="auto" w:fill="FFFFFF" w:themeFill="background1"/>
          </w:tcPr>
          <w:p w14:paraId="0AF89568" w14:textId="77777777" w:rsidR="0074641B" w:rsidRPr="00117A7F" w:rsidRDefault="0074641B" w:rsidP="003A4A25">
            <w:pPr>
              <w:spacing w:after="0" w:line="320" w:lineRule="exact"/>
              <w:ind w:right="-6"/>
              <w:jc w:val="center"/>
              <w:rPr>
                <w:rFonts w:ascii="Verdana" w:hAnsi="Verdana"/>
                <w:b/>
                <w:sz w:val="20"/>
              </w:rPr>
            </w:pPr>
          </w:p>
        </w:tc>
        <w:tc>
          <w:tcPr>
            <w:tcW w:w="3402" w:type="dxa"/>
            <w:tcBorders>
              <w:left w:val="single" w:sz="6" w:space="0" w:color="auto"/>
              <w:bottom w:val="single" w:sz="6" w:space="0" w:color="auto"/>
              <w:right w:val="single" w:sz="6" w:space="0" w:color="auto"/>
            </w:tcBorders>
            <w:shd w:val="clear" w:color="auto" w:fill="FFFFFF" w:themeFill="background1"/>
          </w:tcPr>
          <w:p w14:paraId="7D887664" w14:textId="0EC32265" w:rsidR="0074641B" w:rsidRPr="00117A7F" w:rsidRDefault="0074641B" w:rsidP="003A4A25">
            <w:pPr>
              <w:spacing w:after="0" w:line="320" w:lineRule="exact"/>
              <w:ind w:right="-6"/>
              <w:jc w:val="center"/>
              <w:rPr>
                <w:rFonts w:ascii="Verdana" w:hAnsi="Verdana"/>
                <w:sz w:val="20"/>
              </w:rPr>
            </w:pPr>
            <w:r w:rsidRPr="00117A7F">
              <w:rPr>
                <w:rFonts w:ascii="Verdana" w:hAnsi="Verdana"/>
                <w:sz w:val="20"/>
              </w:rPr>
              <w:t>1.000,00</w:t>
            </w:r>
          </w:p>
        </w:tc>
        <w:tc>
          <w:tcPr>
            <w:tcW w:w="426" w:type="dxa"/>
            <w:vMerge/>
            <w:tcBorders>
              <w:right w:val="single" w:sz="4" w:space="0" w:color="auto"/>
            </w:tcBorders>
            <w:shd w:val="clear" w:color="auto" w:fill="FFFFFF" w:themeFill="background1"/>
          </w:tcPr>
          <w:p w14:paraId="7732E2B2" w14:textId="77777777" w:rsidR="0074641B" w:rsidRPr="00117A7F" w:rsidRDefault="0074641B" w:rsidP="003A4A25">
            <w:pPr>
              <w:spacing w:after="0" w:line="320" w:lineRule="exact"/>
              <w:rPr>
                <w:rFonts w:ascii="Verdana" w:hAnsi="Verdana"/>
                <w:b/>
                <w:sz w:val="20"/>
              </w:rPr>
            </w:pPr>
          </w:p>
        </w:tc>
        <w:tc>
          <w:tcPr>
            <w:tcW w:w="2268" w:type="dxa"/>
            <w:tcBorders>
              <w:left w:val="single" w:sz="4" w:space="0" w:color="auto"/>
              <w:bottom w:val="single" w:sz="6" w:space="0" w:color="auto"/>
              <w:right w:val="single" w:sz="4" w:space="0" w:color="auto"/>
            </w:tcBorders>
            <w:shd w:val="clear" w:color="auto" w:fill="FFFFFF" w:themeFill="background1"/>
          </w:tcPr>
          <w:p w14:paraId="762FB6FB" w14:textId="6F0B3E2D" w:rsidR="0074641B" w:rsidRPr="00117A7F" w:rsidRDefault="00D1643B" w:rsidP="003A4A25">
            <w:pPr>
              <w:spacing w:after="0" w:line="320" w:lineRule="exact"/>
              <w:jc w:val="center"/>
              <w:rPr>
                <w:rFonts w:ascii="Verdana" w:hAnsi="Verdana"/>
                <w:sz w:val="20"/>
              </w:rPr>
            </w:pPr>
            <w:r>
              <w:rPr>
                <w:rFonts w:ascii="Verdana" w:hAnsi="Verdana"/>
                <w:sz w:val="20"/>
              </w:rPr>
              <w:t>100.000.000,00</w:t>
            </w:r>
          </w:p>
        </w:tc>
      </w:tr>
    </w:tbl>
    <w:p w14:paraId="14B682B7" w14:textId="77777777" w:rsidR="003A7DBA" w:rsidRPr="00117A7F" w:rsidRDefault="003A7DBA" w:rsidP="0074641B">
      <w:pPr>
        <w:spacing w:after="0" w:line="320" w:lineRule="exact"/>
        <w:jc w:val="left"/>
        <w:rPr>
          <w:rFonts w:ascii="Verdana" w:hAnsi="Verdana"/>
          <w:sz w:val="20"/>
        </w:rPr>
      </w:pPr>
    </w:p>
    <w:p w14:paraId="65795BCE" w14:textId="77777777" w:rsidR="0074641B" w:rsidRPr="00117A7F" w:rsidRDefault="0074641B" w:rsidP="00C052D8">
      <w:pPr>
        <w:spacing w:after="0" w:line="320" w:lineRule="exact"/>
        <w:jc w:val="left"/>
        <w:rPr>
          <w:rFonts w:ascii="Verdana" w:hAnsi="Verdana"/>
          <w:b/>
          <w:sz w:val="20"/>
          <w:u w:val="single"/>
        </w:rPr>
      </w:pPr>
      <w:r w:rsidRPr="00117A7F">
        <w:rPr>
          <w:rFonts w:ascii="Verdana" w:hAnsi="Verdana"/>
          <w:b/>
          <w:sz w:val="20"/>
          <w:u w:val="single"/>
        </w:rPr>
        <w:t>FORMA DE PAGAMENTO, SUBSCRIÇÃO E INTEGRALIZAÇÃO</w:t>
      </w:r>
    </w:p>
    <w:p w14:paraId="7BC3D802" w14:textId="77777777" w:rsidR="0074641B" w:rsidRPr="00117A7F" w:rsidRDefault="0074641B" w:rsidP="0074641B">
      <w:pPr>
        <w:spacing w:after="0" w:line="320" w:lineRule="exact"/>
        <w:jc w:val="center"/>
        <w:rPr>
          <w:rFonts w:ascii="Verdana" w:hAnsi="Verdana"/>
          <w:sz w:val="20"/>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859"/>
        <w:gridCol w:w="160"/>
      </w:tblGrid>
      <w:tr w:rsidR="0074641B" w:rsidRPr="00117A7F" w14:paraId="03E9D5C6" w14:textId="77777777" w:rsidTr="003A4A25">
        <w:trPr>
          <w:cantSplit/>
          <w:trHeight w:val="1102"/>
        </w:trPr>
        <w:tc>
          <w:tcPr>
            <w:tcW w:w="8859" w:type="dxa"/>
            <w:tcBorders>
              <w:top w:val="single" w:sz="4" w:space="0" w:color="auto"/>
              <w:left w:val="single" w:sz="4" w:space="0" w:color="auto"/>
              <w:bottom w:val="nil"/>
              <w:right w:val="nil"/>
            </w:tcBorders>
            <w:vAlign w:val="center"/>
          </w:tcPr>
          <w:p w14:paraId="2342AD54" w14:textId="77777777" w:rsidR="0074641B" w:rsidRPr="00117A7F" w:rsidRDefault="0074641B" w:rsidP="003A4A25">
            <w:pPr>
              <w:spacing w:after="0" w:line="320" w:lineRule="exact"/>
              <w:rPr>
                <w:rFonts w:ascii="Verdana" w:hAnsi="Verdana"/>
                <w:b/>
                <w:sz w:val="20"/>
              </w:rPr>
            </w:pPr>
            <w:r w:rsidRPr="00117A7F">
              <w:rPr>
                <w:rFonts w:ascii="Verdana" w:hAnsi="Verdana"/>
                <w:noProof/>
                <w:sz w:val="20"/>
              </w:rPr>
              <mc:AlternateContent>
                <mc:Choice Requires="wps">
                  <w:drawing>
                    <wp:anchor distT="0" distB="0" distL="114300" distR="114300" simplePos="0" relativeHeight="251664384" behindDoc="0" locked="0" layoutInCell="1" allowOverlap="1" wp14:anchorId="037920E3" wp14:editId="58EF5BE9">
                      <wp:simplePos x="0" y="0"/>
                      <wp:positionH relativeFrom="column">
                        <wp:posOffset>6350</wp:posOffset>
                      </wp:positionH>
                      <wp:positionV relativeFrom="paragraph">
                        <wp:posOffset>7620</wp:posOffset>
                      </wp:positionV>
                      <wp:extent cx="91440" cy="91440"/>
                      <wp:effectExtent l="0" t="0" r="22860" b="2286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44554E63" w14:textId="77777777" w:rsidR="00B14432" w:rsidRDefault="00B14432" w:rsidP="007464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920E3" id="_x0000_t202" coordsize="21600,21600" o:spt="202" path="m,l,21600r21600,l21600,xe">
                      <v:stroke joinstyle="miter"/>
                      <v:path gradientshapeok="t" o:connecttype="rect"/>
                    </v:shapetype>
                    <v:shape id="Caixa de Texto 1" o:spid="_x0000_s1026" type="#_x0000_t202" style="position:absolute;left:0;text-align:left;margin-left:.5pt;margin-top:.6pt;width:7.2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">
                      <v:textbox>
                        <w:txbxContent>
                          <w:p w14:paraId="44554E63" w14:textId="77777777" w:rsidR="00B14432" w:rsidRDefault="00B14432" w:rsidP="0074641B"/>
                        </w:txbxContent>
                      </v:textbox>
                    </v:shape>
                  </w:pict>
                </mc:Fallback>
              </mc:AlternateContent>
            </w:r>
            <w:r w:rsidRPr="00117A7F">
              <w:rPr>
                <w:rFonts w:ascii="Verdana" w:hAnsi="Verdana"/>
                <w:b/>
                <w:sz w:val="20"/>
              </w:rPr>
              <w:t xml:space="preserve">   </w:t>
            </w:r>
            <w:r w:rsidRPr="00117A7F">
              <w:rPr>
                <w:rFonts w:ascii="Verdana" w:hAnsi="Verdana"/>
                <w:b/>
                <w:sz w:val="20"/>
              </w:rPr>
              <w:tab/>
              <w:t>Em conta corrente          Banco nº                   Agência nº</w:t>
            </w:r>
          </w:p>
          <w:p w14:paraId="500038DF" w14:textId="77777777" w:rsidR="0074641B" w:rsidRPr="00117A7F" w:rsidRDefault="0074641B" w:rsidP="003A4A25">
            <w:pPr>
              <w:spacing w:after="0" w:line="320" w:lineRule="exact"/>
              <w:rPr>
                <w:rFonts w:ascii="Verdana" w:hAnsi="Verdana"/>
                <w:b/>
                <w:sz w:val="20"/>
              </w:rPr>
            </w:pPr>
            <w:r w:rsidRPr="00117A7F">
              <w:rPr>
                <w:rFonts w:ascii="Verdana" w:hAnsi="Verdana"/>
                <w:noProof/>
                <w:sz w:val="20"/>
              </w:rPr>
              <mc:AlternateContent>
                <mc:Choice Requires="wps">
                  <w:drawing>
                    <wp:anchor distT="0" distB="0" distL="114300" distR="114300" simplePos="0" relativeHeight="251665408" behindDoc="0" locked="0" layoutInCell="1" allowOverlap="1" wp14:anchorId="71A5E35E" wp14:editId="0410724E">
                      <wp:simplePos x="0" y="0"/>
                      <wp:positionH relativeFrom="column">
                        <wp:posOffset>0</wp:posOffset>
                      </wp:positionH>
                      <wp:positionV relativeFrom="paragraph">
                        <wp:posOffset>12700</wp:posOffset>
                      </wp:positionV>
                      <wp:extent cx="91440" cy="91440"/>
                      <wp:effectExtent l="0" t="0" r="22860" b="2286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62998EF5" w14:textId="77777777" w:rsidR="00B14432" w:rsidRDefault="00B14432" w:rsidP="007464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5E35E" id="Caixa de Texto 2" o:spid="_x0000_s1027" type="#_x0000_t202" style="position:absolute;left:0;text-align:left;margin-left:0;margin-top:1pt;width:7.2pt;height: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">
                      <v:textbox>
                        <w:txbxContent>
                          <w:p w14:paraId="62998EF5" w14:textId="77777777" w:rsidR="00B14432" w:rsidRDefault="00B14432" w:rsidP="0074641B"/>
                        </w:txbxContent>
                      </v:textbox>
                    </v:shape>
                  </w:pict>
                </mc:Fallback>
              </mc:AlternateContent>
            </w:r>
            <w:r w:rsidRPr="00117A7F">
              <w:rPr>
                <w:rFonts w:ascii="Verdana" w:hAnsi="Verdana"/>
                <w:b/>
                <w:sz w:val="20"/>
              </w:rPr>
              <w:t xml:space="preserve">   </w:t>
            </w:r>
            <w:r w:rsidRPr="00117A7F">
              <w:rPr>
                <w:rFonts w:ascii="Verdana" w:hAnsi="Verdana"/>
                <w:b/>
                <w:sz w:val="20"/>
              </w:rPr>
              <w:tab/>
              <w:t>Moeda corrente nacional.</w:t>
            </w:r>
          </w:p>
          <w:p w14:paraId="3392962F" w14:textId="77777777" w:rsidR="0074641B" w:rsidRPr="00117A7F" w:rsidRDefault="0074641B" w:rsidP="00B37ADC">
            <w:pPr>
              <w:spacing w:after="0" w:line="320" w:lineRule="exact"/>
              <w:rPr>
                <w:rFonts w:ascii="Verdana" w:hAnsi="Verdana"/>
                <w:b/>
                <w:sz w:val="20"/>
              </w:rPr>
            </w:pPr>
          </w:p>
        </w:tc>
        <w:tc>
          <w:tcPr>
            <w:tcW w:w="160" w:type="dxa"/>
            <w:tcBorders>
              <w:top w:val="single" w:sz="4" w:space="0" w:color="auto"/>
              <w:left w:val="nil"/>
              <w:bottom w:val="single" w:sz="4" w:space="0" w:color="auto"/>
              <w:right w:val="single" w:sz="4" w:space="0" w:color="auto"/>
            </w:tcBorders>
          </w:tcPr>
          <w:p w14:paraId="19985461" w14:textId="77777777" w:rsidR="0074641B" w:rsidRPr="00117A7F" w:rsidRDefault="0074641B" w:rsidP="003A4A25">
            <w:pPr>
              <w:spacing w:after="0" w:line="320" w:lineRule="exact"/>
              <w:jc w:val="center"/>
              <w:rPr>
                <w:rFonts w:ascii="Verdana" w:hAnsi="Verdana"/>
                <w:sz w:val="20"/>
              </w:rPr>
            </w:pPr>
          </w:p>
        </w:tc>
      </w:tr>
      <w:tr w:rsidR="0074641B" w:rsidRPr="00117A7F" w14:paraId="11EB3323" w14:textId="77777777" w:rsidTr="003A4A25">
        <w:trPr>
          <w:cantSplit/>
          <w:trHeight w:val="1102"/>
        </w:trPr>
        <w:tc>
          <w:tcPr>
            <w:tcW w:w="8859" w:type="dxa"/>
            <w:tcBorders>
              <w:top w:val="single" w:sz="4" w:space="0" w:color="auto"/>
              <w:left w:val="single" w:sz="4" w:space="0" w:color="auto"/>
              <w:bottom w:val="single" w:sz="4" w:space="0" w:color="auto"/>
              <w:right w:val="nil"/>
            </w:tcBorders>
            <w:vAlign w:val="center"/>
            <w:hideMark/>
          </w:tcPr>
          <w:p w14:paraId="627732D5" w14:textId="5F393A3A" w:rsidR="0074641B" w:rsidRPr="00117A7F" w:rsidRDefault="0074641B" w:rsidP="003A4A25">
            <w:pPr>
              <w:spacing w:after="0" w:line="320" w:lineRule="exact"/>
              <w:rPr>
                <w:rFonts w:ascii="Verdana" w:hAnsi="Verdana"/>
                <w:sz w:val="20"/>
              </w:rPr>
            </w:pPr>
            <w:r w:rsidRPr="00117A7F">
              <w:rPr>
                <w:rFonts w:ascii="Verdana" w:hAnsi="Verdana"/>
                <w:sz w:val="20"/>
              </w:rPr>
              <w:t>As Debêntures serão integralizadas pelo seu Preço de Integralização, conforme definido na Cláusula 5.4 da Escritura de Emissão</w:t>
            </w:r>
            <w:r w:rsidR="009E5A50">
              <w:rPr>
                <w:rFonts w:ascii="Verdana" w:hAnsi="Verdana"/>
                <w:sz w:val="20"/>
              </w:rPr>
              <w:t xml:space="preserve"> de Debêntures</w:t>
            </w:r>
            <w:r w:rsidRPr="00117A7F">
              <w:rPr>
                <w:rFonts w:ascii="Verdana" w:hAnsi="Verdana"/>
                <w:sz w:val="20"/>
              </w:rPr>
              <w:t xml:space="preserve">, sendo que as Debêntures deverão ser integralizadas nas mesmas datas de subscrição e integralização dos CRI correspondentes, em conta corrente da Companhia a ser por ela oportunamente indicada. </w:t>
            </w:r>
          </w:p>
          <w:p w14:paraId="11E60028" w14:textId="542DE0B2" w:rsidR="0074641B" w:rsidRPr="00117A7F" w:rsidRDefault="0074641B" w:rsidP="003A4A25">
            <w:pPr>
              <w:spacing w:after="0" w:line="320" w:lineRule="exact"/>
              <w:rPr>
                <w:rFonts w:ascii="Verdana" w:hAnsi="Verdana"/>
                <w:sz w:val="20"/>
              </w:rPr>
            </w:pPr>
            <w:r w:rsidRPr="00117A7F">
              <w:rPr>
                <w:rFonts w:ascii="Verdana" w:hAnsi="Verdana"/>
                <w:sz w:val="20"/>
              </w:rPr>
              <w:t xml:space="preserve">A Escritura de Emissão está disponível no seguinte endereço: </w:t>
            </w:r>
            <w:r w:rsidR="00BC6BA0">
              <w:rPr>
                <w:rFonts w:ascii="Verdana" w:hAnsi="Verdana"/>
                <w:sz w:val="20"/>
              </w:rPr>
              <w:t>c</w:t>
            </w:r>
            <w:r w:rsidRPr="00117A7F">
              <w:rPr>
                <w:rFonts w:ascii="Verdana" w:hAnsi="Verdana"/>
                <w:sz w:val="20"/>
              </w:rPr>
              <w:t xml:space="preserve">idade de </w:t>
            </w:r>
            <w:r w:rsidR="009811DE">
              <w:rPr>
                <w:rFonts w:ascii="Verdana" w:hAnsi="Verdana"/>
                <w:sz w:val="20"/>
              </w:rPr>
              <w:t>Extrema</w:t>
            </w:r>
            <w:r w:rsidRPr="00117A7F">
              <w:rPr>
                <w:rFonts w:ascii="Verdana" w:hAnsi="Verdana"/>
                <w:sz w:val="20"/>
              </w:rPr>
              <w:t xml:space="preserve">, </w:t>
            </w:r>
            <w:r w:rsidR="00BC6BA0">
              <w:rPr>
                <w:rFonts w:ascii="Verdana" w:hAnsi="Verdana"/>
                <w:sz w:val="20"/>
              </w:rPr>
              <w:t>e</w:t>
            </w:r>
            <w:r w:rsidRPr="00117A7F">
              <w:rPr>
                <w:rFonts w:ascii="Verdana" w:hAnsi="Verdana"/>
                <w:sz w:val="20"/>
              </w:rPr>
              <w:t xml:space="preserve">stado de Minas Gerais, na </w:t>
            </w:r>
            <w:r w:rsidR="009811DE">
              <w:rPr>
                <w:rFonts w:ascii="Verdana" w:hAnsi="Verdana"/>
                <w:sz w:val="20"/>
              </w:rPr>
              <w:t xml:space="preserve">Rua João </w:t>
            </w:r>
            <w:proofErr w:type="spellStart"/>
            <w:r w:rsidR="009811DE">
              <w:rPr>
                <w:rFonts w:ascii="Verdana" w:hAnsi="Verdana"/>
                <w:sz w:val="20"/>
              </w:rPr>
              <w:t>Suekuni</w:t>
            </w:r>
            <w:proofErr w:type="spellEnd"/>
            <w:r w:rsidR="009811DE">
              <w:rPr>
                <w:rFonts w:ascii="Verdana" w:hAnsi="Verdana"/>
                <w:sz w:val="20"/>
              </w:rPr>
              <w:t>, nº 243, Casa A, Centro</w:t>
            </w:r>
            <w:r w:rsidRPr="00117A7F">
              <w:rPr>
                <w:rFonts w:ascii="Verdana" w:hAnsi="Verdana"/>
                <w:sz w:val="20"/>
              </w:rPr>
              <w:t xml:space="preserve">, CEP </w:t>
            </w:r>
            <w:r w:rsidR="009811DE">
              <w:rPr>
                <w:rFonts w:ascii="Verdana" w:hAnsi="Verdana"/>
                <w:sz w:val="20"/>
              </w:rPr>
              <w:t>37640-000</w:t>
            </w:r>
            <w:r w:rsidR="00706219">
              <w:rPr>
                <w:rFonts w:ascii="Verdana" w:hAnsi="Verdana"/>
                <w:sz w:val="20"/>
              </w:rPr>
              <w:t>.</w:t>
            </w:r>
          </w:p>
        </w:tc>
        <w:tc>
          <w:tcPr>
            <w:tcW w:w="160" w:type="dxa"/>
            <w:tcBorders>
              <w:top w:val="single" w:sz="4" w:space="0" w:color="auto"/>
              <w:left w:val="nil"/>
              <w:bottom w:val="single" w:sz="4" w:space="0" w:color="auto"/>
              <w:right w:val="single" w:sz="4" w:space="0" w:color="auto"/>
            </w:tcBorders>
          </w:tcPr>
          <w:p w14:paraId="3FA0ABCA" w14:textId="77777777" w:rsidR="0074641B" w:rsidRPr="00117A7F" w:rsidRDefault="0074641B" w:rsidP="003A4A25">
            <w:pPr>
              <w:spacing w:after="0" w:line="320" w:lineRule="exact"/>
              <w:jc w:val="center"/>
              <w:rPr>
                <w:rFonts w:ascii="Verdana" w:hAnsi="Verdana"/>
                <w:sz w:val="20"/>
              </w:rPr>
            </w:pPr>
          </w:p>
        </w:tc>
      </w:tr>
    </w:tbl>
    <w:p w14:paraId="07157586" w14:textId="77777777" w:rsidR="0074641B" w:rsidRPr="00117A7F" w:rsidRDefault="0074641B" w:rsidP="0074641B">
      <w:pPr>
        <w:autoSpaceDE w:val="0"/>
        <w:autoSpaceDN w:val="0"/>
        <w:adjustRightInd w:val="0"/>
        <w:spacing w:after="0" w:line="320" w:lineRule="exact"/>
        <w:jc w:val="left"/>
        <w:rPr>
          <w:rFonts w:ascii="Verdana" w:hAnsi="Verdana"/>
          <w:color w:val="000000"/>
          <w:sz w:val="20"/>
        </w:rPr>
      </w:pPr>
    </w:p>
    <w:tbl>
      <w:tblPr>
        <w:tblW w:w="8902" w:type="dxa"/>
        <w:tblLayout w:type="fixed"/>
        <w:tblCellMar>
          <w:left w:w="113" w:type="dxa"/>
          <w:right w:w="113" w:type="dxa"/>
        </w:tblCellMar>
        <w:tblLook w:val="0000" w:firstRow="0" w:lastRow="0" w:firstColumn="0" w:lastColumn="0" w:noHBand="0" w:noVBand="0"/>
      </w:tblPr>
      <w:tblGrid>
        <w:gridCol w:w="6350"/>
        <w:gridCol w:w="426"/>
        <w:gridCol w:w="2126"/>
      </w:tblGrid>
      <w:tr w:rsidR="0074641B" w:rsidRPr="00417FDB" w14:paraId="680E5825" w14:textId="77777777" w:rsidTr="003A4A25">
        <w:trPr>
          <w:cantSplit/>
        </w:trPr>
        <w:tc>
          <w:tcPr>
            <w:tcW w:w="6350" w:type="dxa"/>
            <w:tcBorders>
              <w:top w:val="single" w:sz="6" w:space="0" w:color="auto"/>
              <w:left w:val="single" w:sz="6" w:space="0" w:color="auto"/>
              <w:right w:val="single" w:sz="6" w:space="0" w:color="auto"/>
            </w:tcBorders>
          </w:tcPr>
          <w:p w14:paraId="5D4A44CF" w14:textId="77777777" w:rsidR="0074641B" w:rsidRPr="00117A7F" w:rsidRDefault="0074641B" w:rsidP="003A4A25">
            <w:pPr>
              <w:spacing w:after="0" w:line="320" w:lineRule="exact"/>
              <w:rPr>
                <w:rFonts w:ascii="Verdana" w:hAnsi="Verdana"/>
                <w:b/>
                <w:bCs/>
                <w:sz w:val="20"/>
              </w:rPr>
            </w:pPr>
            <w:r w:rsidRPr="00117A7F">
              <w:rPr>
                <w:rFonts w:ascii="Verdana" w:hAnsi="Verdana"/>
                <w:b/>
                <w:bCs/>
                <w:sz w:val="20"/>
              </w:rPr>
              <w:t>Declaro, para todos os fins, que estou de acordo com as condições expressas no presente Boletim, bem como declaro ter obtido exemplar da Escritura de Emissão.</w:t>
            </w:r>
          </w:p>
          <w:p w14:paraId="053E9CB5" w14:textId="77777777" w:rsidR="0074641B" w:rsidRPr="00117A7F" w:rsidRDefault="0074641B" w:rsidP="003A4A25">
            <w:pPr>
              <w:spacing w:after="0" w:line="320" w:lineRule="exact"/>
              <w:ind w:right="-6"/>
              <w:jc w:val="center"/>
              <w:rPr>
                <w:rFonts w:ascii="Verdana" w:hAnsi="Verdana"/>
                <w:b/>
                <w:sz w:val="20"/>
              </w:rPr>
            </w:pPr>
          </w:p>
          <w:p w14:paraId="4E0E879F" w14:textId="77777777" w:rsidR="0074641B" w:rsidRPr="00117A7F" w:rsidRDefault="0074641B" w:rsidP="003A4A25">
            <w:pPr>
              <w:spacing w:after="0" w:line="320" w:lineRule="exact"/>
              <w:ind w:right="-6"/>
              <w:jc w:val="center"/>
              <w:rPr>
                <w:rFonts w:ascii="Verdana" w:hAnsi="Verdana"/>
                <w:sz w:val="20"/>
              </w:rPr>
            </w:pPr>
            <w:r w:rsidRPr="00117A7F">
              <w:rPr>
                <w:rFonts w:ascii="Verdana" w:hAnsi="Verdana"/>
                <w:sz w:val="20"/>
              </w:rPr>
              <w:t>[local], [data]</w:t>
            </w:r>
          </w:p>
          <w:p w14:paraId="1E75BDA0" w14:textId="77777777" w:rsidR="0074641B" w:rsidRPr="00117A7F" w:rsidRDefault="0074641B" w:rsidP="003A4A25">
            <w:pPr>
              <w:spacing w:after="0" w:line="320" w:lineRule="exact"/>
              <w:ind w:right="-6"/>
              <w:jc w:val="center"/>
              <w:rPr>
                <w:rFonts w:ascii="Verdana" w:hAnsi="Verdana"/>
                <w:sz w:val="20"/>
              </w:rPr>
            </w:pPr>
          </w:p>
          <w:p w14:paraId="25F854F4" w14:textId="7F11F988" w:rsidR="0074641B" w:rsidRPr="00117A7F" w:rsidRDefault="00706219" w:rsidP="003A4A25">
            <w:pPr>
              <w:spacing w:after="0" w:line="320" w:lineRule="exact"/>
              <w:ind w:right="-6"/>
              <w:jc w:val="center"/>
              <w:rPr>
                <w:rFonts w:ascii="Verdana" w:hAnsi="Verdana"/>
                <w:b/>
                <w:sz w:val="20"/>
              </w:rPr>
            </w:pPr>
            <w:r>
              <w:rPr>
                <w:rFonts w:ascii="Verdana" w:hAnsi="Verdana"/>
                <w:b/>
                <w:sz w:val="20"/>
              </w:rPr>
              <w:t>HABITASEC SECURITIZADORA S.A.</w:t>
            </w:r>
          </w:p>
        </w:tc>
        <w:tc>
          <w:tcPr>
            <w:tcW w:w="426" w:type="dxa"/>
          </w:tcPr>
          <w:p w14:paraId="42DFE676" w14:textId="77777777" w:rsidR="0074641B" w:rsidRPr="00117A7F" w:rsidRDefault="0074641B" w:rsidP="003A4A25">
            <w:pPr>
              <w:spacing w:after="0" w:line="320" w:lineRule="exact"/>
              <w:ind w:right="-6"/>
              <w:jc w:val="center"/>
              <w:rPr>
                <w:rFonts w:ascii="Verdana" w:hAnsi="Verdana"/>
                <w:b/>
                <w:sz w:val="20"/>
              </w:rPr>
            </w:pPr>
          </w:p>
        </w:tc>
        <w:tc>
          <w:tcPr>
            <w:tcW w:w="2126" w:type="dxa"/>
            <w:tcBorders>
              <w:top w:val="single" w:sz="6" w:space="0" w:color="auto"/>
              <w:left w:val="single" w:sz="6" w:space="0" w:color="auto"/>
              <w:right w:val="single" w:sz="6" w:space="0" w:color="auto"/>
            </w:tcBorders>
            <w:vAlign w:val="center"/>
          </w:tcPr>
          <w:p w14:paraId="22992432" w14:textId="77777777" w:rsidR="0074641B" w:rsidRPr="00417FDB" w:rsidRDefault="0074641B" w:rsidP="003A4A25">
            <w:pPr>
              <w:spacing w:after="0" w:line="320" w:lineRule="exact"/>
              <w:ind w:right="-6"/>
              <w:jc w:val="center"/>
              <w:rPr>
                <w:rFonts w:ascii="Verdana" w:hAnsi="Verdana"/>
                <w:b/>
                <w:sz w:val="20"/>
              </w:rPr>
            </w:pPr>
            <w:r w:rsidRPr="00117A7F">
              <w:rPr>
                <w:rFonts w:ascii="Verdana" w:hAnsi="Verdana"/>
                <w:b/>
                <w:sz w:val="20"/>
              </w:rPr>
              <w:t>CNPJ/</w:t>
            </w:r>
            <w:r w:rsidR="007E6394" w:rsidRPr="00117A7F">
              <w:rPr>
                <w:rFonts w:ascii="Verdana" w:hAnsi="Verdana"/>
                <w:b/>
                <w:sz w:val="20"/>
              </w:rPr>
              <w:t>ME</w:t>
            </w:r>
          </w:p>
        </w:tc>
      </w:tr>
      <w:tr w:rsidR="0074641B" w:rsidRPr="00417FDB" w14:paraId="7D6CBF9E" w14:textId="77777777" w:rsidTr="003A4A25">
        <w:trPr>
          <w:cantSplit/>
        </w:trPr>
        <w:tc>
          <w:tcPr>
            <w:tcW w:w="6350" w:type="dxa"/>
            <w:tcBorders>
              <w:left w:val="single" w:sz="6" w:space="0" w:color="auto"/>
              <w:bottom w:val="single" w:sz="6" w:space="0" w:color="auto"/>
              <w:right w:val="single" w:sz="6" w:space="0" w:color="auto"/>
            </w:tcBorders>
          </w:tcPr>
          <w:p w14:paraId="0958764F" w14:textId="6F9ED3AF" w:rsidR="0074641B" w:rsidRPr="00417FDB" w:rsidRDefault="0074641B" w:rsidP="00947545">
            <w:pPr>
              <w:tabs>
                <w:tab w:val="left" w:pos="1923"/>
                <w:tab w:val="center" w:pos="3348"/>
              </w:tabs>
              <w:spacing w:after="0" w:line="320" w:lineRule="exact"/>
              <w:ind w:right="-6"/>
              <w:rPr>
                <w:rFonts w:ascii="Verdana" w:hAnsi="Verdana"/>
                <w:b/>
                <w:sz w:val="20"/>
              </w:rPr>
            </w:pPr>
          </w:p>
          <w:p w14:paraId="21BF79A3" w14:textId="77777777" w:rsidR="0074641B" w:rsidRPr="00417FDB" w:rsidRDefault="0074641B" w:rsidP="003A4A25">
            <w:pPr>
              <w:spacing w:after="0" w:line="320" w:lineRule="exact"/>
              <w:jc w:val="center"/>
              <w:rPr>
                <w:rFonts w:ascii="Verdana" w:hAnsi="Verdana"/>
                <w:sz w:val="20"/>
              </w:rPr>
            </w:pPr>
          </w:p>
          <w:p w14:paraId="49AA19E3" w14:textId="77777777" w:rsidR="0074641B" w:rsidRPr="00417FDB" w:rsidRDefault="0074641B" w:rsidP="003A4A25">
            <w:pPr>
              <w:spacing w:after="0" w:line="320" w:lineRule="exact"/>
              <w:jc w:val="center"/>
              <w:rPr>
                <w:rFonts w:ascii="Verdana" w:hAnsi="Verdana"/>
                <w:sz w:val="20"/>
              </w:rPr>
            </w:pPr>
            <w:r w:rsidRPr="00417FDB">
              <w:rPr>
                <w:rFonts w:ascii="Verdana" w:hAnsi="Verdana"/>
                <w:sz w:val="20"/>
              </w:rPr>
              <w:t>________________________________________________</w:t>
            </w:r>
          </w:p>
          <w:p w14:paraId="1DAFF1BC" w14:textId="18E2E0A5" w:rsidR="0074641B" w:rsidRPr="00417FDB" w:rsidRDefault="0074641B" w:rsidP="003A4A25">
            <w:pPr>
              <w:spacing w:after="0" w:line="320" w:lineRule="exact"/>
              <w:rPr>
                <w:rFonts w:ascii="Verdana" w:hAnsi="Verdana"/>
                <w:sz w:val="20"/>
              </w:rPr>
            </w:pPr>
            <w:r w:rsidRPr="00417FDB">
              <w:rPr>
                <w:rFonts w:ascii="Verdana" w:hAnsi="Verdana"/>
                <w:sz w:val="20"/>
              </w:rPr>
              <w:tab/>
              <w:t>Nome:</w:t>
            </w:r>
            <w:r w:rsidRPr="00417FDB">
              <w:rPr>
                <w:rFonts w:ascii="Verdana" w:hAnsi="Verdana"/>
                <w:smallCaps/>
                <w:sz w:val="20"/>
              </w:rPr>
              <w:t xml:space="preserve"> </w:t>
            </w:r>
            <w:r w:rsidRPr="00417FDB">
              <w:rPr>
                <w:rFonts w:ascii="Verdana" w:hAnsi="Verdana"/>
                <w:sz w:val="20"/>
              </w:rPr>
              <w:t>[</w:t>
            </w:r>
            <w:r w:rsidR="009E5A50">
              <w:rPr>
                <w:rFonts w:ascii="Verdana" w:hAnsi="Verdana"/>
                <w:sz w:val="20"/>
              </w:rPr>
              <w:t>=</w:t>
            </w:r>
            <w:r w:rsidRPr="00417FDB">
              <w:rPr>
                <w:rFonts w:ascii="Verdana" w:hAnsi="Verdana"/>
                <w:sz w:val="20"/>
              </w:rPr>
              <w:t>]</w:t>
            </w:r>
          </w:p>
          <w:p w14:paraId="01D96BBA" w14:textId="52D0CAB8" w:rsidR="0074641B" w:rsidRPr="00417FDB" w:rsidRDefault="0074641B" w:rsidP="003A4A25">
            <w:pPr>
              <w:spacing w:after="0" w:line="320" w:lineRule="exact"/>
              <w:rPr>
                <w:rFonts w:ascii="Verdana" w:hAnsi="Verdana"/>
                <w:sz w:val="20"/>
                <w:lang w:val="pt-PT"/>
              </w:rPr>
            </w:pPr>
            <w:r w:rsidRPr="00417FDB">
              <w:rPr>
                <w:rFonts w:ascii="Verdana" w:hAnsi="Verdana"/>
                <w:sz w:val="20"/>
              </w:rPr>
              <w:tab/>
            </w:r>
            <w:r w:rsidRPr="00417FDB">
              <w:rPr>
                <w:rFonts w:ascii="Verdana" w:hAnsi="Verdana"/>
                <w:sz w:val="20"/>
                <w:lang w:val="pt-PT"/>
              </w:rPr>
              <w:t xml:space="preserve">Cargo: </w:t>
            </w:r>
            <w:r w:rsidRPr="00417FDB">
              <w:rPr>
                <w:rFonts w:ascii="Verdana" w:hAnsi="Verdana"/>
                <w:sz w:val="20"/>
              </w:rPr>
              <w:t>[</w:t>
            </w:r>
            <w:r w:rsidR="009E5A50">
              <w:rPr>
                <w:rFonts w:ascii="Verdana" w:hAnsi="Verdana"/>
                <w:sz w:val="20"/>
              </w:rPr>
              <w:t>=</w:t>
            </w:r>
            <w:r w:rsidRPr="00417FDB">
              <w:rPr>
                <w:rFonts w:ascii="Verdana" w:hAnsi="Verdana"/>
                <w:sz w:val="20"/>
              </w:rPr>
              <w:t>]</w:t>
            </w:r>
          </w:p>
        </w:tc>
        <w:tc>
          <w:tcPr>
            <w:tcW w:w="426" w:type="dxa"/>
          </w:tcPr>
          <w:p w14:paraId="0D067B6A" w14:textId="77777777" w:rsidR="0074641B" w:rsidRPr="00417FDB" w:rsidRDefault="0074641B" w:rsidP="003A4A25">
            <w:pPr>
              <w:spacing w:after="0" w:line="320" w:lineRule="exact"/>
              <w:ind w:right="-6"/>
              <w:jc w:val="center"/>
              <w:rPr>
                <w:rFonts w:ascii="Verdana" w:hAnsi="Verdana"/>
                <w:sz w:val="20"/>
                <w:lang w:val="pt-PT"/>
              </w:rPr>
            </w:pPr>
          </w:p>
        </w:tc>
        <w:tc>
          <w:tcPr>
            <w:tcW w:w="2126" w:type="dxa"/>
            <w:tcBorders>
              <w:left w:val="single" w:sz="6" w:space="0" w:color="auto"/>
              <w:bottom w:val="single" w:sz="6" w:space="0" w:color="auto"/>
              <w:right w:val="single" w:sz="6" w:space="0" w:color="auto"/>
            </w:tcBorders>
            <w:vAlign w:val="center"/>
          </w:tcPr>
          <w:p w14:paraId="4CB957DE" w14:textId="4DE7F49C" w:rsidR="0074641B" w:rsidRPr="00417FDB" w:rsidRDefault="00706219" w:rsidP="003A4A25">
            <w:pPr>
              <w:spacing w:after="0" w:line="320" w:lineRule="exact"/>
              <w:ind w:right="-6"/>
              <w:jc w:val="center"/>
              <w:rPr>
                <w:rFonts w:ascii="Verdana" w:hAnsi="Verdana"/>
                <w:sz w:val="20"/>
                <w:lang w:val="pt-PT"/>
              </w:rPr>
            </w:pPr>
            <w:r>
              <w:rPr>
                <w:rFonts w:ascii="Verdana" w:hAnsi="Verdana"/>
                <w:sz w:val="20"/>
              </w:rPr>
              <w:t>09.304.427/0001-58</w:t>
            </w:r>
          </w:p>
        </w:tc>
      </w:tr>
    </w:tbl>
    <w:p w14:paraId="50001B77" w14:textId="77777777" w:rsidR="0074641B" w:rsidRPr="00417FDB" w:rsidRDefault="0074641B" w:rsidP="0074641B">
      <w:pPr>
        <w:spacing w:after="0" w:line="320" w:lineRule="exact"/>
        <w:jc w:val="center"/>
        <w:rPr>
          <w:rFonts w:ascii="Verdana" w:hAnsi="Verdana"/>
          <w:b/>
          <w:sz w:val="20"/>
          <w:u w:val="single"/>
        </w:rPr>
      </w:pPr>
    </w:p>
    <w:p w14:paraId="61F1B1E4" w14:textId="77777777" w:rsidR="0074641B" w:rsidRPr="00417FDB" w:rsidRDefault="0074641B">
      <w:pPr>
        <w:spacing w:after="200" w:line="276" w:lineRule="auto"/>
        <w:jc w:val="left"/>
        <w:rPr>
          <w:rFonts w:ascii="Verdana" w:hAnsi="Verdana"/>
          <w:sz w:val="20"/>
        </w:rPr>
      </w:pPr>
      <w:r w:rsidRPr="00417FDB">
        <w:rPr>
          <w:rFonts w:ascii="Verdana" w:hAnsi="Verdana"/>
          <w:sz w:val="20"/>
        </w:rPr>
        <w:br w:type="page"/>
      </w:r>
    </w:p>
    <w:p w14:paraId="1042569E" w14:textId="77777777" w:rsidR="0074641B" w:rsidRPr="009E5A50" w:rsidRDefault="0074641B" w:rsidP="0074641B">
      <w:pPr>
        <w:spacing w:after="0" w:line="320" w:lineRule="exact"/>
        <w:jc w:val="center"/>
        <w:rPr>
          <w:rFonts w:ascii="Verdana" w:hAnsi="Verdana"/>
          <w:b/>
          <w:sz w:val="20"/>
        </w:rPr>
      </w:pPr>
      <w:r w:rsidRPr="009E5A50">
        <w:rPr>
          <w:rFonts w:ascii="Verdana" w:hAnsi="Verdana"/>
          <w:b/>
          <w:sz w:val="20"/>
        </w:rPr>
        <w:lastRenderedPageBreak/>
        <w:t>ANEXO IV</w:t>
      </w:r>
    </w:p>
    <w:p w14:paraId="5C019642" w14:textId="77777777" w:rsidR="007F57E3" w:rsidRPr="00417FDB" w:rsidRDefault="007F57E3" w:rsidP="007F57E3">
      <w:pPr>
        <w:spacing w:after="0" w:line="320" w:lineRule="exact"/>
        <w:jc w:val="center"/>
        <w:rPr>
          <w:rFonts w:ascii="Verdana" w:hAnsi="Verdana"/>
          <w:b/>
          <w:sz w:val="20"/>
        </w:rPr>
      </w:pPr>
    </w:p>
    <w:p w14:paraId="43EE37EB" w14:textId="0BC899A6" w:rsidR="007F57E3" w:rsidRDefault="007F57E3" w:rsidP="007F57E3">
      <w:pPr>
        <w:spacing w:after="0" w:line="320" w:lineRule="exact"/>
        <w:jc w:val="center"/>
        <w:rPr>
          <w:rFonts w:ascii="Verdana" w:hAnsi="Verdana"/>
          <w:b/>
          <w:sz w:val="20"/>
        </w:rPr>
      </w:pPr>
      <w:r w:rsidRPr="00417FDB">
        <w:rPr>
          <w:rFonts w:ascii="Verdana" w:hAnsi="Verdana"/>
          <w:b/>
          <w:sz w:val="20"/>
        </w:rPr>
        <w:t>Cronograma de Pagamentos</w:t>
      </w:r>
    </w:p>
    <w:p w14:paraId="4563651C" w14:textId="0499C7DF" w:rsidR="00201BE1" w:rsidRPr="00947545" w:rsidRDefault="00201BE1" w:rsidP="00947545">
      <w:pPr>
        <w:rPr>
          <w:rFonts w:ascii="Calibri" w:eastAsiaTheme="minorHAnsi" w:hAnsi="Calibri"/>
          <w:sz w:val="22"/>
        </w:rPr>
      </w:pPr>
    </w:p>
    <w:tbl>
      <w:tblPr>
        <w:tblW w:w="9928" w:type="dxa"/>
        <w:jc w:val="center"/>
        <w:tblCellMar>
          <w:left w:w="0" w:type="dxa"/>
          <w:right w:w="0" w:type="dxa"/>
        </w:tblCellMar>
        <w:tblLook w:val="00A0" w:firstRow="1" w:lastRow="0" w:firstColumn="1" w:lastColumn="0" w:noHBand="0" w:noVBand="0"/>
      </w:tblPr>
      <w:tblGrid>
        <w:gridCol w:w="856"/>
        <w:gridCol w:w="2410"/>
        <w:gridCol w:w="2059"/>
        <w:gridCol w:w="2194"/>
        <w:gridCol w:w="2409"/>
      </w:tblGrid>
      <w:tr w:rsidR="00201BE1" w:rsidRPr="001260B5" w14:paraId="52B7E553" w14:textId="18152CEB" w:rsidTr="00331DC2">
        <w:trPr>
          <w:trHeight w:val="340"/>
          <w:jc w:val="center"/>
        </w:trPr>
        <w:tc>
          <w:tcPr>
            <w:tcW w:w="856" w:type="dxa"/>
            <w:shd w:val="clear" w:color="auto" w:fill="6E6E6E"/>
            <w:noWrap/>
            <w:tcMar>
              <w:top w:w="0" w:type="dxa"/>
              <w:left w:w="70" w:type="dxa"/>
              <w:bottom w:w="0" w:type="dxa"/>
              <w:right w:w="70" w:type="dxa"/>
            </w:tcMar>
            <w:vAlign w:val="center"/>
            <w:hideMark/>
          </w:tcPr>
          <w:p w14:paraId="112AAA0F" w14:textId="72FC5B0F" w:rsidR="00201BE1" w:rsidRPr="00FF5114" w:rsidRDefault="00201BE1" w:rsidP="00331DC2">
            <w:pPr>
              <w:spacing w:line="320" w:lineRule="exact"/>
              <w:rPr>
                <w:rFonts w:ascii="Verdana" w:hAnsi="Verdana"/>
                <w:b/>
                <w:bCs/>
                <w:color w:val="FFFFFF"/>
                <w:sz w:val="18"/>
                <w:szCs w:val="18"/>
              </w:rPr>
            </w:pPr>
            <w:r w:rsidRPr="00FF5114">
              <w:rPr>
                <w:rFonts w:ascii="Verdana" w:hAnsi="Verdana"/>
                <w:b/>
                <w:bCs/>
                <w:color w:val="FFFFFF"/>
                <w:sz w:val="18"/>
                <w:szCs w:val="18"/>
              </w:rPr>
              <w:t>#</w:t>
            </w:r>
          </w:p>
        </w:tc>
        <w:tc>
          <w:tcPr>
            <w:tcW w:w="2410" w:type="dxa"/>
            <w:shd w:val="clear" w:color="auto" w:fill="6E6E6E"/>
            <w:noWrap/>
            <w:tcMar>
              <w:top w:w="0" w:type="dxa"/>
              <w:left w:w="70" w:type="dxa"/>
              <w:bottom w:w="0" w:type="dxa"/>
              <w:right w:w="70" w:type="dxa"/>
            </w:tcMar>
            <w:vAlign w:val="center"/>
            <w:hideMark/>
          </w:tcPr>
          <w:p w14:paraId="2CCAAE7C" w14:textId="1EC67B58" w:rsidR="00201BE1" w:rsidRPr="00FF5114" w:rsidRDefault="00201BE1" w:rsidP="00331DC2">
            <w:pPr>
              <w:spacing w:line="320" w:lineRule="exact"/>
              <w:rPr>
                <w:rFonts w:ascii="Verdana" w:hAnsi="Verdana"/>
                <w:b/>
                <w:bCs/>
                <w:color w:val="FFFFFF"/>
                <w:sz w:val="18"/>
                <w:szCs w:val="18"/>
              </w:rPr>
            </w:pPr>
            <w:r w:rsidRPr="00FF5114">
              <w:rPr>
                <w:rFonts w:ascii="Verdana" w:hAnsi="Verdana"/>
                <w:b/>
                <w:bCs/>
                <w:color w:val="FFFFFF"/>
                <w:sz w:val="18"/>
                <w:szCs w:val="18"/>
              </w:rPr>
              <w:t xml:space="preserve">Data de Pagamento </w:t>
            </w:r>
            <w:r w:rsidR="00D30595" w:rsidRPr="00FF5114">
              <w:rPr>
                <w:rFonts w:ascii="Verdana" w:hAnsi="Verdana"/>
                <w:b/>
                <w:bCs/>
                <w:color w:val="FFFFFF"/>
                <w:sz w:val="18"/>
                <w:szCs w:val="18"/>
              </w:rPr>
              <w:t>das</w:t>
            </w:r>
            <w:r w:rsidRPr="00FF5114">
              <w:rPr>
                <w:rFonts w:ascii="Verdana" w:hAnsi="Verdana"/>
                <w:b/>
                <w:bCs/>
                <w:color w:val="FFFFFF"/>
                <w:sz w:val="18"/>
                <w:szCs w:val="18"/>
              </w:rPr>
              <w:t xml:space="preserve"> </w:t>
            </w:r>
            <w:r w:rsidR="00D30595" w:rsidRPr="00FF5114">
              <w:rPr>
                <w:rFonts w:ascii="Verdana" w:hAnsi="Verdana"/>
                <w:b/>
                <w:bCs/>
                <w:color w:val="FFFFFF"/>
                <w:sz w:val="18"/>
                <w:szCs w:val="18"/>
              </w:rPr>
              <w:t xml:space="preserve">Debêntures </w:t>
            </w:r>
            <w:r w:rsidRPr="00FF5114">
              <w:rPr>
                <w:rFonts w:ascii="Verdana" w:hAnsi="Verdana"/>
                <w:b/>
                <w:bCs/>
                <w:color w:val="FFFFFF"/>
                <w:sz w:val="18"/>
                <w:szCs w:val="18"/>
              </w:rPr>
              <w:t>(DU)</w:t>
            </w:r>
          </w:p>
        </w:tc>
        <w:tc>
          <w:tcPr>
            <w:tcW w:w="2059" w:type="dxa"/>
            <w:shd w:val="clear" w:color="auto" w:fill="6E6E6E"/>
          </w:tcPr>
          <w:p w14:paraId="769484E3" w14:textId="44BCFB7D" w:rsidR="00201BE1" w:rsidRPr="00FF5114" w:rsidRDefault="00201BE1" w:rsidP="00331DC2">
            <w:pPr>
              <w:spacing w:line="320" w:lineRule="exact"/>
              <w:jc w:val="center"/>
              <w:rPr>
                <w:rFonts w:ascii="Verdana" w:hAnsi="Verdana"/>
                <w:b/>
                <w:bCs/>
                <w:color w:val="FFFFFF"/>
                <w:sz w:val="18"/>
                <w:szCs w:val="18"/>
              </w:rPr>
            </w:pPr>
            <w:r w:rsidRPr="00FF5114">
              <w:rPr>
                <w:rFonts w:ascii="Verdana" w:hAnsi="Verdana"/>
                <w:b/>
                <w:bCs/>
                <w:color w:val="FFFFFF"/>
                <w:sz w:val="18"/>
                <w:szCs w:val="18"/>
              </w:rPr>
              <w:t>Pagamento de juros</w:t>
            </w:r>
          </w:p>
        </w:tc>
        <w:tc>
          <w:tcPr>
            <w:tcW w:w="2194" w:type="dxa"/>
            <w:shd w:val="clear" w:color="auto" w:fill="6E6E6E"/>
            <w:noWrap/>
            <w:tcMar>
              <w:top w:w="0" w:type="dxa"/>
              <w:left w:w="70" w:type="dxa"/>
              <w:bottom w:w="0" w:type="dxa"/>
              <w:right w:w="70" w:type="dxa"/>
            </w:tcMar>
            <w:vAlign w:val="center"/>
            <w:hideMark/>
          </w:tcPr>
          <w:p w14:paraId="3ABB015C" w14:textId="68A579B0" w:rsidR="00201BE1" w:rsidRPr="00FF5114" w:rsidRDefault="00201BE1" w:rsidP="00331DC2">
            <w:pPr>
              <w:spacing w:line="320" w:lineRule="exact"/>
              <w:jc w:val="center"/>
              <w:rPr>
                <w:rFonts w:ascii="Verdana" w:hAnsi="Verdana"/>
                <w:b/>
                <w:bCs/>
                <w:color w:val="FFFFFF"/>
                <w:sz w:val="18"/>
                <w:szCs w:val="18"/>
              </w:rPr>
            </w:pPr>
            <w:r w:rsidRPr="00FF5114">
              <w:rPr>
                <w:rFonts w:ascii="Verdana" w:hAnsi="Verdana"/>
                <w:b/>
                <w:bCs/>
                <w:color w:val="FFFFFF"/>
                <w:sz w:val="18"/>
                <w:szCs w:val="18"/>
              </w:rPr>
              <w:t>Amortização</w:t>
            </w:r>
          </w:p>
        </w:tc>
        <w:tc>
          <w:tcPr>
            <w:tcW w:w="2409" w:type="dxa"/>
            <w:shd w:val="clear" w:color="auto" w:fill="6E6E6E"/>
            <w:noWrap/>
            <w:tcMar>
              <w:top w:w="0" w:type="dxa"/>
              <w:left w:w="70" w:type="dxa"/>
              <w:bottom w:w="0" w:type="dxa"/>
              <w:right w:w="70" w:type="dxa"/>
            </w:tcMar>
            <w:vAlign w:val="center"/>
            <w:hideMark/>
          </w:tcPr>
          <w:p w14:paraId="332FFADE" w14:textId="6D274F2C" w:rsidR="00201BE1" w:rsidRPr="00FF5114" w:rsidRDefault="00201BE1" w:rsidP="00331DC2">
            <w:pPr>
              <w:spacing w:line="320" w:lineRule="exact"/>
              <w:jc w:val="center"/>
              <w:rPr>
                <w:rFonts w:ascii="Verdana" w:hAnsi="Verdana"/>
                <w:b/>
                <w:bCs/>
                <w:color w:val="FFFFFF"/>
                <w:sz w:val="18"/>
                <w:szCs w:val="18"/>
              </w:rPr>
            </w:pPr>
            <w:r w:rsidRPr="00FF5114">
              <w:rPr>
                <w:rFonts w:ascii="Verdana" w:hAnsi="Verdana"/>
                <w:b/>
                <w:bCs/>
                <w:color w:val="FFFFFF"/>
                <w:sz w:val="18"/>
                <w:szCs w:val="18"/>
              </w:rPr>
              <w:t>Tai (% Amortização)</w:t>
            </w:r>
          </w:p>
        </w:tc>
      </w:tr>
      <w:tr w:rsidR="00652CB7" w:rsidRPr="001260B5" w14:paraId="1D0C3D71" w14:textId="37297E61" w:rsidTr="00331DC2">
        <w:trPr>
          <w:trHeight w:val="309"/>
          <w:jc w:val="center"/>
        </w:trPr>
        <w:tc>
          <w:tcPr>
            <w:tcW w:w="856" w:type="dxa"/>
            <w:shd w:val="clear" w:color="auto" w:fill="auto"/>
            <w:noWrap/>
            <w:tcMar>
              <w:top w:w="0" w:type="dxa"/>
              <w:left w:w="70" w:type="dxa"/>
              <w:bottom w:w="0" w:type="dxa"/>
              <w:right w:w="70" w:type="dxa"/>
            </w:tcMar>
            <w:vAlign w:val="center"/>
            <w:hideMark/>
          </w:tcPr>
          <w:p w14:paraId="73E57059" w14:textId="78C2C99A" w:rsidR="00652CB7" w:rsidRPr="00652CB7" w:rsidRDefault="00652CB7" w:rsidP="00652CB7">
            <w:pPr>
              <w:spacing w:line="320" w:lineRule="exact"/>
              <w:rPr>
                <w:rFonts w:ascii="Verdana" w:hAnsi="Verdana"/>
                <w:color w:val="000000"/>
                <w:sz w:val="20"/>
              </w:rPr>
            </w:pPr>
            <w:r w:rsidRPr="00652CB7">
              <w:rPr>
                <w:rFonts w:ascii="Verdana" w:hAnsi="Verdana"/>
                <w:color w:val="000000"/>
                <w:sz w:val="20"/>
              </w:rPr>
              <w:t>0</w:t>
            </w:r>
          </w:p>
        </w:tc>
        <w:tc>
          <w:tcPr>
            <w:tcW w:w="2410" w:type="dxa"/>
            <w:shd w:val="clear" w:color="auto" w:fill="auto"/>
            <w:noWrap/>
            <w:tcMar>
              <w:top w:w="0" w:type="dxa"/>
              <w:left w:w="70" w:type="dxa"/>
              <w:bottom w:w="0" w:type="dxa"/>
              <w:right w:w="70" w:type="dxa"/>
            </w:tcMar>
            <w:vAlign w:val="center"/>
            <w:hideMark/>
          </w:tcPr>
          <w:p w14:paraId="4414064F" w14:textId="3C61453B" w:rsidR="00652CB7" w:rsidRPr="00652CB7" w:rsidRDefault="00652CB7" w:rsidP="00947545">
            <w:pPr>
              <w:spacing w:line="320" w:lineRule="exact"/>
              <w:jc w:val="center"/>
              <w:rPr>
                <w:rFonts w:ascii="Verdana" w:hAnsi="Verdana"/>
                <w:color w:val="000000"/>
                <w:sz w:val="20"/>
              </w:rPr>
            </w:pPr>
            <w:r w:rsidRPr="00652CB7">
              <w:rPr>
                <w:rFonts w:ascii="Verdana" w:hAnsi="Verdana" w:cs="Calibri"/>
                <w:color w:val="000000"/>
                <w:sz w:val="20"/>
              </w:rPr>
              <w:t>01/06/2021</w:t>
            </w:r>
          </w:p>
        </w:tc>
        <w:tc>
          <w:tcPr>
            <w:tcW w:w="2059" w:type="dxa"/>
            <w:shd w:val="clear" w:color="auto" w:fill="auto"/>
            <w:vAlign w:val="center"/>
          </w:tcPr>
          <w:p w14:paraId="4F42E7D4" w14:textId="7AA9BB60" w:rsidR="00652CB7" w:rsidRPr="00652CB7" w:rsidRDefault="00652CB7" w:rsidP="00947545">
            <w:pPr>
              <w:spacing w:line="320" w:lineRule="exact"/>
              <w:jc w:val="center"/>
              <w:rPr>
                <w:rFonts w:ascii="Verdana" w:hAnsi="Verdana" w:cs="Calibri"/>
                <w:color w:val="000000"/>
                <w:sz w:val="20"/>
              </w:rPr>
            </w:pPr>
            <w:r>
              <w:rPr>
                <w:rFonts w:ascii="Verdana" w:hAnsi="Verdana" w:cs="Calibri"/>
                <w:color w:val="000000"/>
                <w:sz w:val="20"/>
              </w:rPr>
              <w:t>-</w:t>
            </w:r>
          </w:p>
        </w:tc>
        <w:tc>
          <w:tcPr>
            <w:tcW w:w="2194" w:type="dxa"/>
            <w:shd w:val="clear" w:color="auto" w:fill="auto"/>
            <w:noWrap/>
            <w:tcMar>
              <w:top w:w="0" w:type="dxa"/>
              <w:left w:w="70" w:type="dxa"/>
              <w:bottom w:w="0" w:type="dxa"/>
              <w:right w:w="70" w:type="dxa"/>
            </w:tcMar>
            <w:vAlign w:val="center"/>
            <w:hideMark/>
          </w:tcPr>
          <w:p w14:paraId="54C495C4" w14:textId="5C865500" w:rsidR="00652CB7" w:rsidRPr="00652CB7" w:rsidRDefault="00652CB7" w:rsidP="00947545">
            <w:pPr>
              <w:spacing w:line="320" w:lineRule="exact"/>
              <w:jc w:val="center"/>
              <w:rPr>
                <w:rFonts w:ascii="Verdana" w:hAnsi="Verdana"/>
                <w:color w:val="000000"/>
                <w:sz w:val="20"/>
              </w:rPr>
            </w:pPr>
            <w:r>
              <w:rPr>
                <w:rFonts w:ascii="Verdana" w:hAnsi="Verdana"/>
                <w:color w:val="000000"/>
                <w:sz w:val="20"/>
              </w:rPr>
              <w:t>-</w:t>
            </w:r>
          </w:p>
        </w:tc>
        <w:tc>
          <w:tcPr>
            <w:tcW w:w="2409" w:type="dxa"/>
            <w:shd w:val="clear" w:color="auto" w:fill="auto"/>
            <w:noWrap/>
            <w:tcMar>
              <w:top w:w="0" w:type="dxa"/>
              <w:left w:w="70" w:type="dxa"/>
              <w:bottom w:w="0" w:type="dxa"/>
              <w:right w:w="70" w:type="dxa"/>
            </w:tcMar>
            <w:vAlign w:val="center"/>
            <w:hideMark/>
          </w:tcPr>
          <w:p w14:paraId="14B273AC" w14:textId="2877B60C" w:rsidR="00652CB7" w:rsidRPr="00652CB7" w:rsidRDefault="00652CB7" w:rsidP="00947545">
            <w:pPr>
              <w:spacing w:line="320" w:lineRule="exact"/>
              <w:jc w:val="center"/>
              <w:rPr>
                <w:rFonts w:ascii="Verdana" w:hAnsi="Verdana"/>
                <w:color w:val="000000"/>
                <w:sz w:val="20"/>
              </w:rPr>
            </w:pPr>
            <w:r>
              <w:rPr>
                <w:rFonts w:ascii="Verdana" w:hAnsi="Verdana"/>
                <w:color w:val="000000"/>
                <w:sz w:val="20"/>
              </w:rPr>
              <w:t>-</w:t>
            </w:r>
          </w:p>
        </w:tc>
      </w:tr>
      <w:tr w:rsidR="00652CB7" w:rsidRPr="006B000D" w14:paraId="2C6A5928" w14:textId="64A8C650" w:rsidTr="00947545">
        <w:trPr>
          <w:trHeight w:val="340"/>
          <w:jc w:val="center"/>
        </w:trPr>
        <w:tc>
          <w:tcPr>
            <w:tcW w:w="856" w:type="dxa"/>
            <w:shd w:val="clear" w:color="auto" w:fill="auto"/>
            <w:noWrap/>
            <w:tcMar>
              <w:top w:w="0" w:type="dxa"/>
              <w:left w:w="70" w:type="dxa"/>
              <w:bottom w:w="0" w:type="dxa"/>
              <w:right w:w="70" w:type="dxa"/>
            </w:tcMar>
            <w:vAlign w:val="center"/>
            <w:hideMark/>
          </w:tcPr>
          <w:p w14:paraId="799DD51D" w14:textId="76FB8532"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w:t>
            </w:r>
          </w:p>
        </w:tc>
        <w:tc>
          <w:tcPr>
            <w:tcW w:w="2410" w:type="dxa"/>
            <w:shd w:val="clear" w:color="auto" w:fill="auto"/>
            <w:noWrap/>
            <w:tcMar>
              <w:top w:w="0" w:type="dxa"/>
              <w:left w:w="70" w:type="dxa"/>
              <w:bottom w:w="0" w:type="dxa"/>
              <w:right w:w="70" w:type="dxa"/>
            </w:tcMar>
            <w:vAlign w:val="center"/>
            <w:hideMark/>
          </w:tcPr>
          <w:p w14:paraId="3705BB29" w14:textId="138FA40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24/06/2021</w:t>
            </w:r>
          </w:p>
        </w:tc>
        <w:tc>
          <w:tcPr>
            <w:tcW w:w="2059" w:type="dxa"/>
            <w:shd w:val="clear" w:color="auto" w:fill="auto"/>
            <w:vAlign w:val="center"/>
          </w:tcPr>
          <w:p w14:paraId="71E9F706" w14:textId="089581A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37B686EF" w14:textId="6A9CCCD2"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70634C13" w14:textId="1C6A819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17F5F416" w14:textId="0F8E41C1" w:rsidTr="00947545">
        <w:trPr>
          <w:trHeight w:val="340"/>
          <w:jc w:val="center"/>
        </w:trPr>
        <w:tc>
          <w:tcPr>
            <w:tcW w:w="856" w:type="dxa"/>
            <w:shd w:val="clear" w:color="auto" w:fill="auto"/>
            <w:noWrap/>
            <w:tcMar>
              <w:top w:w="0" w:type="dxa"/>
              <w:left w:w="70" w:type="dxa"/>
              <w:bottom w:w="0" w:type="dxa"/>
              <w:right w:w="70" w:type="dxa"/>
            </w:tcMar>
            <w:vAlign w:val="center"/>
            <w:hideMark/>
          </w:tcPr>
          <w:p w14:paraId="06EB2EDF" w14:textId="005CDB93"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w:t>
            </w:r>
          </w:p>
        </w:tc>
        <w:tc>
          <w:tcPr>
            <w:tcW w:w="2410" w:type="dxa"/>
            <w:shd w:val="clear" w:color="auto" w:fill="auto"/>
            <w:noWrap/>
            <w:tcMar>
              <w:top w:w="0" w:type="dxa"/>
              <w:left w:w="70" w:type="dxa"/>
              <w:bottom w:w="0" w:type="dxa"/>
              <w:right w:w="70" w:type="dxa"/>
            </w:tcMar>
            <w:vAlign w:val="center"/>
            <w:hideMark/>
          </w:tcPr>
          <w:p w14:paraId="0771E49A" w14:textId="3CFB1809"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23/07/2021</w:t>
            </w:r>
          </w:p>
        </w:tc>
        <w:tc>
          <w:tcPr>
            <w:tcW w:w="2059" w:type="dxa"/>
            <w:shd w:val="clear" w:color="auto" w:fill="auto"/>
            <w:vAlign w:val="center"/>
          </w:tcPr>
          <w:p w14:paraId="375B9547" w14:textId="07D5ED5C"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4F7A9A83" w14:textId="34FF9EF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2D8665A3" w14:textId="4D823A9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685DD96D" w14:textId="196ECC9F" w:rsidTr="00947545">
        <w:trPr>
          <w:trHeight w:val="340"/>
          <w:jc w:val="center"/>
        </w:trPr>
        <w:tc>
          <w:tcPr>
            <w:tcW w:w="856" w:type="dxa"/>
            <w:shd w:val="clear" w:color="auto" w:fill="auto"/>
            <w:noWrap/>
            <w:tcMar>
              <w:top w:w="0" w:type="dxa"/>
              <w:left w:w="70" w:type="dxa"/>
              <w:bottom w:w="0" w:type="dxa"/>
              <w:right w:w="70" w:type="dxa"/>
            </w:tcMar>
            <w:vAlign w:val="center"/>
          </w:tcPr>
          <w:p w14:paraId="51A1A99C" w14:textId="661F3545"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w:t>
            </w:r>
          </w:p>
        </w:tc>
        <w:tc>
          <w:tcPr>
            <w:tcW w:w="2410" w:type="dxa"/>
            <w:shd w:val="clear" w:color="auto" w:fill="auto"/>
            <w:noWrap/>
            <w:tcMar>
              <w:top w:w="0" w:type="dxa"/>
              <w:left w:w="70" w:type="dxa"/>
              <w:bottom w:w="0" w:type="dxa"/>
              <w:right w:w="70" w:type="dxa"/>
            </w:tcMar>
            <w:vAlign w:val="center"/>
          </w:tcPr>
          <w:p w14:paraId="41F4B9A9" w14:textId="180E193C"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24/08/2021</w:t>
            </w:r>
          </w:p>
        </w:tc>
        <w:tc>
          <w:tcPr>
            <w:tcW w:w="2059" w:type="dxa"/>
            <w:shd w:val="clear" w:color="auto" w:fill="auto"/>
            <w:vAlign w:val="center"/>
          </w:tcPr>
          <w:p w14:paraId="64836920" w14:textId="6FEAC1A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2064DD93" w14:textId="1C13051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589507EC" w14:textId="20B8429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6093FEA3"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63288824" w14:textId="5B35DFC1"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4</w:t>
            </w:r>
          </w:p>
        </w:tc>
        <w:tc>
          <w:tcPr>
            <w:tcW w:w="2410" w:type="dxa"/>
            <w:shd w:val="clear" w:color="auto" w:fill="auto"/>
            <w:noWrap/>
            <w:tcMar>
              <w:top w:w="0" w:type="dxa"/>
              <w:left w:w="70" w:type="dxa"/>
              <w:bottom w:w="0" w:type="dxa"/>
              <w:right w:w="70" w:type="dxa"/>
            </w:tcMar>
            <w:vAlign w:val="center"/>
          </w:tcPr>
          <w:p w14:paraId="24FBC69D" w14:textId="5DF27FD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24/09/2021</w:t>
            </w:r>
          </w:p>
        </w:tc>
        <w:tc>
          <w:tcPr>
            <w:tcW w:w="2059" w:type="dxa"/>
            <w:shd w:val="clear" w:color="auto" w:fill="auto"/>
            <w:vAlign w:val="center"/>
          </w:tcPr>
          <w:p w14:paraId="69FF4056" w14:textId="084C48E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00541224" w14:textId="33072E8C"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34489BF6" w14:textId="5A5E9D2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125E11DC"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289CAC60" w14:textId="3CD5D4DE"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5</w:t>
            </w:r>
          </w:p>
        </w:tc>
        <w:tc>
          <w:tcPr>
            <w:tcW w:w="2410" w:type="dxa"/>
            <w:shd w:val="clear" w:color="auto" w:fill="auto"/>
            <w:noWrap/>
            <w:tcMar>
              <w:top w:w="0" w:type="dxa"/>
              <w:left w:w="70" w:type="dxa"/>
              <w:bottom w:w="0" w:type="dxa"/>
              <w:right w:w="70" w:type="dxa"/>
            </w:tcMar>
            <w:vAlign w:val="center"/>
          </w:tcPr>
          <w:p w14:paraId="1D8DADB4" w14:textId="3B1FC841"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22/10/2021</w:t>
            </w:r>
          </w:p>
        </w:tc>
        <w:tc>
          <w:tcPr>
            <w:tcW w:w="2059" w:type="dxa"/>
            <w:shd w:val="clear" w:color="auto" w:fill="auto"/>
            <w:vAlign w:val="center"/>
          </w:tcPr>
          <w:p w14:paraId="5F4D8929" w14:textId="719578B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3C93E1A1" w14:textId="28246D8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1043C15F" w14:textId="7ABEA98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7D45A710"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3DDFEF2D" w14:textId="725415BF"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6</w:t>
            </w:r>
          </w:p>
        </w:tc>
        <w:tc>
          <w:tcPr>
            <w:tcW w:w="2410" w:type="dxa"/>
            <w:shd w:val="clear" w:color="auto" w:fill="auto"/>
            <w:noWrap/>
            <w:tcMar>
              <w:top w:w="0" w:type="dxa"/>
              <w:left w:w="70" w:type="dxa"/>
              <w:bottom w:w="0" w:type="dxa"/>
              <w:right w:w="70" w:type="dxa"/>
            </w:tcMar>
            <w:vAlign w:val="center"/>
          </w:tcPr>
          <w:p w14:paraId="52E76B69" w14:textId="4D523B55"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24/11/2021</w:t>
            </w:r>
          </w:p>
        </w:tc>
        <w:tc>
          <w:tcPr>
            <w:tcW w:w="2059" w:type="dxa"/>
            <w:shd w:val="clear" w:color="auto" w:fill="auto"/>
            <w:vAlign w:val="center"/>
          </w:tcPr>
          <w:p w14:paraId="131081B9" w14:textId="0E450A8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7B4D633B" w14:textId="6E7BCC4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62E4C425" w14:textId="7F7A256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553D69F6"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749A67BB" w14:textId="1ED33D12"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7</w:t>
            </w:r>
          </w:p>
        </w:tc>
        <w:tc>
          <w:tcPr>
            <w:tcW w:w="2410" w:type="dxa"/>
            <w:shd w:val="clear" w:color="auto" w:fill="auto"/>
            <w:noWrap/>
            <w:tcMar>
              <w:top w:w="0" w:type="dxa"/>
              <w:left w:w="70" w:type="dxa"/>
              <w:bottom w:w="0" w:type="dxa"/>
              <w:right w:w="70" w:type="dxa"/>
            </w:tcMar>
            <w:vAlign w:val="center"/>
          </w:tcPr>
          <w:p w14:paraId="628A65AC" w14:textId="66BAFDEC"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24/12/2021</w:t>
            </w:r>
          </w:p>
        </w:tc>
        <w:tc>
          <w:tcPr>
            <w:tcW w:w="2059" w:type="dxa"/>
            <w:shd w:val="clear" w:color="auto" w:fill="auto"/>
            <w:vAlign w:val="center"/>
          </w:tcPr>
          <w:p w14:paraId="726B5152" w14:textId="09B1B53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1A1BAED4" w14:textId="37C868D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330EAE31" w14:textId="0BFB168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4107F5D0"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3016EC3E" w14:textId="28DA989B"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8</w:t>
            </w:r>
          </w:p>
        </w:tc>
        <w:tc>
          <w:tcPr>
            <w:tcW w:w="2410" w:type="dxa"/>
            <w:shd w:val="clear" w:color="auto" w:fill="auto"/>
            <w:noWrap/>
            <w:tcMar>
              <w:top w:w="0" w:type="dxa"/>
              <w:left w:w="70" w:type="dxa"/>
              <w:bottom w:w="0" w:type="dxa"/>
              <w:right w:w="70" w:type="dxa"/>
            </w:tcMar>
            <w:vAlign w:val="center"/>
          </w:tcPr>
          <w:p w14:paraId="7A71D33F" w14:textId="2EAC42F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24/01/2022</w:t>
            </w:r>
          </w:p>
        </w:tc>
        <w:tc>
          <w:tcPr>
            <w:tcW w:w="2059" w:type="dxa"/>
            <w:shd w:val="clear" w:color="auto" w:fill="auto"/>
            <w:vAlign w:val="center"/>
          </w:tcPr>
          <w:p w14:paraId="7BC21816" w14:textId="0182909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6022FC1A" w14:textId="2515900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392E51E1" w14:textId="3A9BEE9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76DB52A0"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696DF491" w14:textId="651D4D92"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9</w:t>
            </w:r>
          </w:p>
        </w:tc>
        <w:tc>
          <w:tcPr>
            <w:tcW w:w="2410" w:type="dxa"/>
            <w:shd w:val="clear" w:color="auto" w:fill="auto"/>
            <w:noWrap/>
            <w:tcMar>
              <w:top w:w="0" w:type="dxa"/>
              <w:left w:w="70" w:type="dxa"/>
              <w:bottom w:w="0" w:type="dxa"/>
              <w:right w:w="70" w:type="dxa"/>
            </w:tcMar>
            <w:vAlign w:val="center"/>
          </w:tcPr>
          <w:p w14:paraId="3A4C4DDF" w14:textId="2191DDB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24/02/2022</w:t>
            </w:r>
          </w:p>
        </w:tc>
        <w:tc>
          <w:tcPr>
            <w:tcW w:w="2059" w:type="dxa"/>
            <w:shd w:val="clear" w:color="auto" w:fill="auto"/>
            <w:vAlign w:val="center"/>
          </w:tcPr>
          <w:p w14:paraId="1C542CC5" w14:textId="08F2E4B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6446435A" w14:textId="18878ED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7692BFF7" w14:textId="0B1DF85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34B6B319"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56FDB38B" w14:textId="1C92BFBC"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10</w:t>
            </w:r>
          </w:p>
        </w:tc>
        <w:tc>
          <w:tcPr>
            <w:tcW w:w="2410" w:type="dxa"/>
            <w:shd w:val="clear" w:color="auto" w:fill="auto"/>
            <w:noWrap/>
            <w:tcMar>
              <w:top w:w="0" w:type="dxa"/>
              <w:left w:w="70" w:type="dxa"/>
              <w:bottom w:w="0" w:type="dxa"/>
              <w:right w:w="70" w:type="dxa"/>
            </w:tcMar>
            <w:vAlign w:val="center"/>
          </w:tcPr>
          <w:p w14:paraId="5DDDB93B" w14:textId="73F3831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24/03/2022</w:t>
            </w:r>
          </w:p>
        </w:tc>
        <w:tc>
          <w:tcPr>
            <w:tcW w:w="2059" w:type="dxa"/>
            <w:shd w:val="clear" w:color="auto" w:fill="auto"/>
            <w:vAlign w:val="center"/>
          </w:tcPr>
          <w:p w14:paraId="1E17EF31" w14:textId="693D798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173FEDB7" w14:textId="5C086D32"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0A8F40D4" w14:textId="17CE073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6B316194"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600194C1" w14:textId="53DC5AA2"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11</w:t>
            </w:r>
          </w:p>
        </w:tc>
        <w:tc>
          <w:tcPr>
            <w:tcW w:w="2410" w:type="dxa"/>
            <w:shd w:val="clear" w:color="auto" w:fill="auto"/>
            <w:noWrap/>
            <w:tcMar>
              <w:top w:w="0" w:type="dxa"/>
              <w:left w:w="70" w:type="dxa"/>
              <w:bottom w:w="0" w:type="dxa"/>
              <w:right w:w="70" w:type="dxa"/>
            </w:tcMar>
            <w:vAlign w:val="center"/>
          </w:tcPr>
          <w:p w14:paraId="37B4A5AD" w14:textId="5FF9838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22/04/2022</w:t>
            </w:r>
          </w:p>
        </w:tc>
        <w:tc>
          <w:tcPr>
            <w:tcW w:w="2059" w:type="dxa"/>
            <w:shd w:val="clear" w:color="auto" w:fill="auto"/>
            <w:vAlign w:val="center"/>
          </w:tcPr>
          <w:p w14:paraId="2844B777" w14:textId="766D1496"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6F3F0CFF" w14:textId="452FDE2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60E27863" w14:textId="55F887E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15244F3D"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60794F05" w14:textId="266B66E4"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12</w:t>
            </w:r>
          </w:p>
        </w:tc>
        <w:tc>
          <w:tcPr>
            <w:tcW w:w="2410" w:type="dxa"/>
            <w:shd w:val="clear" w:color="auto" w:fill="auto"/>
            <w:noWrap/>
            <w:tcMar>
              <w:top w:w="0" w:type="dxa"/>
              <w:left w:w="70" w:type="dxa"/>
              <w:bottom w:w="0" w:type="dxa"/>
              <w:right w:w="70" w:type="dxa"/>
            </w:tcMar>
            <w:vAlign w:val="center"/>
          </w:tcPr>
          <w:p w14:paraId="28D94E28" w14:textId="0238322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24/05/2022</w:t>
            </w:r>
          </w:p>
        </w:tc>
        <w:tc>
          <w:tcPr>
            <w:tcW w:w="2059" w:type="dxa"/>
            <w:shd w:val="clear" w:color="auto" w:fill="auto"/>
            <w:vAlign w:val="center"/>
          </w:tcPr>
          <w:p w14:paraId="3398181E" w14:textId="51BBB87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6CE20A97" w14:textId="2CAF535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36BD3EF0" w14:textId="3A81789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0D4A27DE"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2D0086AB" w14:textId="7F1BB959"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13</w:t>
            </w:r>
          </w:p>
        </w:tc>
        <w:tc>
          <w:tcPr>
            <w:tcW w:w="2410" w:type="dxa"/>
            <w:shd w:val="clear" w:color="auto" w:fill="auto"/>
            <w:noWrap/>
            <w:tcMar>
              <w:top w:w="0" w:type="dxa"/>
              <w:left w:w="70" w:type="dxa"/>
              <w:bottom w:w="0" w:type="dxa"/>
              <w:right w:w="70" w:type="dxa"/>
            </w:tcMar>
            <w:vAlign w:val="center"/>
          </w:tcPr>
          <w:p w14:paraId="083B07BF" w14:textId="40E8E706"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24/06/2022</w:t>
            </w:r>
          </w:p>
        </w:tc>
        <w:tc>
          <w:tcPr>
            <w:tcW w:w="2059" w:type="dxa"/>
            <w:shd w:val="clear" w:color="auto" w:fill="auto"/>
            <w:vAlign w:val="center"/>
          </w:tcPr>
          <w:p w14:paraId="5BA4D1A6" w14:textId="29A0EF12"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5D0BAE09" w14:textId="650EA8F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24207C38" w14:textId="13FCE98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7E099BA2"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74271907" w14:textId="28821C0A"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14</w:t>
            </w:r>
          </w:p>
        </w:tc>
        <w:tc>
          <w:tcPr>
            <w:tcW w:w="2410" w:type="dxa"/>
            <w:shd w:val="clear" w:color="auto" w:fill="auto"/>
            <w:noWrap/>
            <w:tcMar>
              <w:top w:w="0" w:type="dxa"/>
              <w:left w:w="70" w:type="dxa"/>
              <w:bottom w:w="0" w:type="dxa"/>
              <w:right w:w="70" w:type="dxa"/>
            </w:tcMar>
            <w:vAlign w:val="center"/>
          </w:tcPr>
          <w:p w14:paraId="1AF82A71" w14:textId="41F3976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22/07/2022</w:t>
            </w:r>
          </w:p>
        </w:tc>
        <w:tc>
          <w:tcPr>
            <w:tcW w:w="2059" w:type="dxa"/>
            <w:shd w:val="clear" w:color="auto" w:fill="auto"/>
            <w:vAlign w:val="center"/>
          </w:tcPr>
          <w:p w14:paraId="3D80DF22" w14:textId="1E005BB6"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13FCEA07" w14:textId="6FC70E69"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68AADDBD" w14:textId="6897358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0CBB03A3"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22F2004D" w14:textId="4E6586E6"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15</w:t>
            </w:r>
          </w:p>
        </w:tc>
        <w:tc>
          <w:tcPr>
            <w:tcW w:w="2410" w:type="dxa"/>
            <w:shd w:val="clear" w:color="auto" w:fill="auto"/>
            <w:noWrap/>
            <w:tcMar>
              <w:top w:w="0" w:type="dxa"/>
              <w:left w:w="70" w:type="dxa"/>
              <w:bottom w:w="0" w:type="dxa"/>
              <w:right w:w="70" w:type="dxa"/>
            </w:tcMar>
            <w:vAlign w:val="center"/>
          </w:tcPr>
          <w:p w14:paraId="39023CDA" w14:textId="3903A96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24/08/2022</w:t>
            </w:r>
          </w:p>
        </w:tc>
        <w:tc>
          <w:tcPr>
            <w:tcW w:w="2059" w:type="dxa"/>
            <w:shd w:val="clear" w:color="auto" w:fill="auto"/>
            <w:vAlign w:val="center"/>
          </w:tcPr>
          <w:p w14:paraId="25E5377C" w14:textId="0ECB044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658E640A" w14:textId="6088CF4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22A0C53A" w14:textId="0BEE892B"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59DC3028"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7D873537" w14:textId="7F94593A"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16</w:t>
            </w:r>
          </w:p>
        </w:tc>
        <w:tc>
          <w:tcPr>
            <w:tcW w:w="2410" w:type="dxa"/>
            <w:shd w:val="clear" w:color="auto" w:fill="auto"/>
            <w:noWrap/>
            <w:tcMar>
              <w:top w:w="0" w:type="dxa"/>
              <w:left w:w="70" w:type="dxa"/>
              <w:bottom w:w="0" w:type="dxa"/>
              <w:right w:w="70" w:type="dxa"/>
            </w:tcMar>
            <w:vAlign w:val="center"/>
          </w:tcPr>
          <w:p w14:paraId="4711773E" w14:textId="5C859DB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23/09/2022</w:t>
            </w:r>
          </w:p>
        </w:tc>
        <w:tc>
          <w:tcPr>
            <w:tcW w:w="2059" w:type="dxa"/>
            <w:shd w:val="clear" w:color="auto" w:fill="auto"/>
            <w:vAlign w:val="center"/>
          </w:tcPr>
          <w:p w14:paraId="04184D89" w14:textId="1D6EC865"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3363233D" w14:textId="57497B6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7D4BA3EA" w14:textId="5910DE6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3B75E9E6"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6F305AF3" w14:textId="42311FF8"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17</w:t>
            </w:r>
          </w:p>
        </w:tc>
        <w:tc>
          <w:tcPr>
            <w:tcW w:w="2410" w:type="dxa"/>
            <w:shd w:val="clear" w:color="auto" w:fill="auto"/>
            <w:noWrap/>
            <w:tcMar>
              <w:top w:w="0" w:type="dxa"/>
              <w:left w:w="70" w:type="dxa"/>
              <w:bottom w:w="0" w:type="dxa"/>
              <w:right w:w="70" w:type="dxa"/>
            </w:tcMar>
            <w:vAlign w:val="center"/>
          </w:tcPr>
          <w:p w14:paraId="2D1E161D" w14:textId="0D016203"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24/10/2022</w:t>
            </w:r>
          </w:p>
        </w:tc>
        <w:tc>
          <w:tcPr>
            <w:tcW w:w="2059" w:type="dxa"/>
            <w:shd w:val="clear" w:color="auto" w:fill="auto"/>
            <w:vAlign w:val="center"/>
          </w:tcPr>
          <w:p w14:paraId="7643177F" w14:textId="3E0A868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06E94F7D" w14:textId="36F2B3C9"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3F9B14B3" w14:textId="773126E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2D81F90"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359AF259" w14:textId="44032A5C"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18</w:t>
            </w:r>
          </w:p>
        </w:tc>
        <w:tc>
          <w:tcPr>
            <w:tcW w:w="2410" w:type="dxa"/>
            <w:shd w:val="clear" w:color="auto" w:fill="auto"/>
            <w:noWrap/>
            <w:tcMar>
              <w:top w:w="0" w:type="dxa"/>
              <w:left w:w="70" w:type="dxa"/>
              <w:bottom w:w="0" w:type="dxa"/>
              <w:right w:w="70" w:type="dxa"/>
            </w:tcMar>
            <w:vAlign w:val="center"/>
          </w:tcPr>
          <w:p w14:paraId="1450195A" w14:textId="0919B45B"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24/11/2022</w:t>
            </w:r>
          </w:p>
        </w:tc>
        <w:tc>
          <w:tcPr>
            <w:tcW w:w="2059" w:type="dxa"/>
            <w:shd w:val="clear" w:color="auto" w:fill="auto"/>
            <w:vAlign w:val="center"/>
          </w:tcPr>
          <w:p w14:paraId="5FE93D14" w14:textId="34D8FAC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11D908A0" w14:textId="37754D71"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4E2CAC3B" w14:textId="33AF488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0940F7D2"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583F9FC4" w14:textId="7D316D74"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19</w:t>
            </w:r>
          </w:p>
        </w:tc>
        <w:tc>
          <w:tcPr>
            <w:tcW w:w="2410" w:type="dxa"/>
            <w:shd w:val="clear" w:color="auto" w:fill="auto"/>
            <w:noWrap/>
            <w:tcMar>
              <w:top w:w="0" w:type="dxa"/>
              <w:left w:w="70" w:type="dxa"/>
              <w:bottom w:w="0" w:type="dxa"/>
              <w:right w:w="70" w:type="dxa"/>
            </w:tcMar>
            <w:vAlign w:val="center"/>
          </w:tcPr>
          <w:p w14:paraId="1BE114D9" w14:textId="3A28C16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23/12/2022</w:t>
            </w:r>
          </w:p>
        </w:tc>
        <w:tc>
          <w:tcPr>
            <w:tcW w:w="2059" w:type="dxa"/>
            <w:shd w:val="clear" w:color="auto" w:fill="auto"/>
            <w:vAlign w:val="center"/>
          </w:tcPr>
          <w:p w14:paraId="24E978DD" w14:textId="031AAF65"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2BCE7A52" w14:textId="7A35876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2B3772EF" w14:textId="667F768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0E153162"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1C6FE139" w14:textId="12AF7F76"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20</w:t>
            </w:r>
          </w:p>
        </w:tc>
        <w:tc>
          <w:tcPr>
            <w:tcW w:w="2410" w:type="dxa"/>
            <w:shd w:val="clear" w:color="auto" w:fill="auto"/>
            <w:noWrap/>
            <w:tcMar>
              <w:top w:w="0" w:type="dxa"/>
              <w:left w:w="70" w:type="dxa"/>
              <w:bottom w:w="0" w:type="dxa"/>
              <w:right w:w="70" w:type="dxa"/>
            </w:tcMar>
            <w:vAlign w:val="center"/>
          </w:tcPr>
          <w:p w14:paraId="0B200873" w14:textId="48915F8B"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24/01/2023</w:t>
            </w:r>
          </w:p>
        </w:tc>
        <w:tc>
          <w:tcPr>
            <w:tcW w:w="2059" w:type="dxa"/>
            <w:shd w:val="clear" w:color="auto" w:fill="auto"/>
            <w:vAlign w:val="center"/>
          </w:tcPr>
          <w:p w14:paraId="66F0D4DA" w14:textId="31C7612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4022AE6D" w14:textId="4D1B018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0D8A4F69" w14:textId="42F31E6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1F977834"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5E1445F4" w14:textId="77A476F6"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21</w:t>
            </w:r>
          </w:p>
        </w:tc>
        <w:tc>
          <w:tcPr>
            <w:tcW w:w="2410" w:type="dxa"/>
            <w:shd w:val="clear" w:color="auto" w:fill="auto"/>
            <w:noWrap/>
            <w:tcMar>
              <w:top w:w="0" w:type="dxa"/>
              <w:left w:w="70" w:type="dxa"/>
              <w:bottom w:w="0" w:type="dxa"/>
              <w:right w:w="70" w:type="dxa"/>
            </w:tcMar>
            <w:vAlign w:val="center"/>
          </w:tcPr>
          <w:p w14:paraId="4ACC9B2D" w14:textId="0C0B3562"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24/02/2023</w:t>
            </w:r>
          </w:p>
        </w:tc>
        <w:tc>
          <w:tcPr>
            <w:tcW w:w="2059" w:type="dxa"/>
            <w:shd w:val="clear" w:color="auto" w:fill="auto"/>
            <w:vAlign w:val="center"/>
          </w:tcPr>
          <w:p w14:paraId="2669D8A7" w14:textId="48E6D622"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45A94733" w14:textId="06A8C5C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0A1D42C7" w14:textId="03E2AEA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797C2E3"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10EB274E" w14:textId="484CA1C9"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22</w:t>
            </w:r>
          </w:p>
        </w:tc>
        <w:tc>
          <w:tcPr>
            <w:tcW w:w="2410" w:type="dxa"/>
            <w:shd w:val="clear" w:color="auto" w:fill="auto"/>
            <w:noWrap/>
            <w:tcMar>
              <w:top w:w="0" w:type="dxa"/>
              <w:left w:w="70" w:type="dxa"/>
              <w:bottom w:w="0" w:type="dxa"/>
              <w:right w:w="70" w:type="dxa"/>
            </w:tcMar>
            <w:vAlign w:val="center"/>
          </w:tcPr>
          <w:p w14:paraId="284F8898" w14:textId="250BBAE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24/03/2023</w:t>
            </w:r>
          </w:p>
        </w:tc>
        <w:tc>
          <w:tcPr>
            <w:tcW w:w="2059" w:type="dxa"/>
            <w:shd w:val="clear" w:color="auto" w:fill="auto"/>
            <w:vAlign w:val="center"/>
          </w:tcPr>
          <w:p w14:paraId="0E37FDF9" w14:textId="5AB1B356"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1516E944" w14:textId="6F9D29E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2AFF84D6" w14:textId="2A526CCC"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FAE72A4"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041C3A56" w14:textId="519E3F36"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23</w:t>
            </w:r>
          </w:p>
        </w:tc>
        <w:tc>
          <w:tcPr>
            <w:tcW w:w="2410" w:type="dxa"/>
            <w:shd w:val="clear" w:color="auto" w:fill="auto"/>
            <w:noWrap/>
            <w:tcMar>
              <w:top w:w="0" w:type="dxa"/>
              <w:left w:w="70" w:type="dxa"/>
              <w:bottom w:w="0" w:type="dxa"/>
              <w:right w:w="70" w:type="dxa"/>
            </w:tcMar>
            <w:vAlign w:val="center"/>
          </w:tcPr>
          <w:p w14:paraId="49F6ADBD" w14:textId="4E0F1D7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24/04/2023</w:t>
            </w:r>
          </w:p>
        </w:tc>
        <w:tc>
          <w:tcPr>
            <w:tcW w:w="2059" w:type="dxa"/>
            <w:shd w:val="clear" w:color="auto" w:fill="auto"/>
            <w:vAlign w:val="center"/>
          </w:tcPr>
          <w:p w14:paraId="177403DB" w14:textId="6E39D40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58C49404" w14:textId="5A9F36B2"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086F44C8" w14:textId="37248FD3"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4CA588B8"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5270CA14" w14:textId="7B55FABD"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lastRenderedPageBreak/>
              <w:t>24</w:t>
            </w:r>
          </w:p>
        </w:tc>
        <w:tc>
          <w:tcPr>
            <w:tcW w:w="2410" w:type="dxa"/>
            <w:shd w:val="clear" w:color="auto" w:fill="auto"/>
            <w:noWrap/>
            <w:tcMar>
              <w:top w:w="0" w:type="dxa"/>
              <w:left w:w="70" w:type="dxa"/>
              <w:bottom w:w="0" w:type="dxa"/>
              <w:right w:w="70" w:type="dxa"/>
            </w:tcMar>
            <w:vAlign w:val="center"/>
          </w:tcPr>
          <w:p w14:paraId="4C054C90" w14:textId="34EB4D3B"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24/05/2023</w:t>
            </w:r>
          </w:p>
        </w:tc>
        <w:tc>
          <w:tcPr>
            <w:tcW w:w="2059" w:type="dxa"/>
            <w:shd w:val="clear" w:color="auto" w:fill="auto"/>
            <w:vAlign w:val="center"/>
          </w:tcPr>
          <w:p w14:paraId="02570E5A" w14:textId="3B886FC1"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60CE4499" w14:textId="550DDA3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642A7A5F" w14:textId="10AE509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E899BC3"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057ADE81" w14:textId="6EE0A184"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25</w:t>
            </w:r>
          </w:p>
        </w:tc>
        <w:tc>
          <w:tcPr>
            <w:tcW w:w="2410" w:type="dxa"/>
            <w:shd w:val="clear" w:color="auto" w:fill="auto"/>
            <w:noWrap/>
            <w:tcMar>
              <w:top w:w="0" w:type="dxa"/>
              <w:left w:w="70" w:type="dxa"/>
              <w:bottom w:w="0" w:type="dxa"/>
              <w:right w:w="70" w:type="dxa"/>
            </w:tcMar>
            <w:vAlign w:val="center"/>
          </w:tcPr>
          <w:p w14:paraId="55B69E4E" w14:textId="41FE9DD6"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23/06/2023</w:t>
            </w:r>
          </w:p>
        </w:tc>
        <w:tc>
          <w:tcPr>
            <w:tcW w:w="2059" w:type="dxa"/>
            <w:shd w:val="clear" w:color="auto" w:fill="auto"/>
            <w:vAlign w:val="center"/>
          </w:tcPr>
          <w:p w14:paraId="59E3ECF4" w14:textId="7C341D25"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18062595" w14:textId="2A960CD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3EDC8FE8" w14:textId="0A56A0E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4D5BB44C"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70295191" w14:textId="55F597BA"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26</w:t>
            </w:r>
          </w:p>
        </w:tc>
        <w:tc>
          <w:tcPr>
            <w:tcW w:w="2410" w:type="dxa"/>
            <w:shd w:val="clear" w:color="auto" w:fill="auto"/>
            <w:noWrap/>
            <w:tcMar>
              <w:top w:w="0" w:type="dxa"/>
              <w:left w:w="70" w:type="dxa"/>
              <w:bottom w:w="0" w:type="dxa"/>
              <w:right w:w="70" w:type="dxa"/>
            </w:tcMar>
            <w:vAlign w:val="center"/>
          </w:tcPr>
          <w:p w14:paraId="7C2B1DAF" w14:textId="5FF9E691"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24/07/2023</w:t>
            </w:r>
          </w:p>
        </w:tc>
        <w:tc>
          <w:tcPr>
            <w:tcW w:w="2059" w:type="dxa"/>
            <w:shd w:val="clear" w:color="auto" w:fill="auto"/>
            <w:vAlign w:val="center"/>
          </w:tcPr>
          <w:p w14:paraId="1D1EC613" w14:textId="764F1311"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40A1985A" w14:textId="2BB1D30B"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125E792F" w14:textId="38667A0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EBAA290"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5220B89A" w14:textId="7B4D7615"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27</w:t>
            </w:r>
          </w:p>
        </w:tc>
        <w:tc>
          <w:tcPr>
            <w:tcW w:w="2410" w:type="dxa"/>
            <w:shd w:val="clear" w:color="auto" w:fill="auto"/>
            <w:noWrap/>
            <w:tcMar>
              <w:top w:w="0" w:type="dxa"/>
              <w:left w:w="70" w:type="dxa"/>
              <w:bottom w:w="0" w:type="dxa"/>
              <w:right w:w="70" w:type="dxa"/>
            </w:tcMar>
            <w:vAlign w:val="center"/>
          </w:tcPr>
          <w:p w14:paraId="4C56C27D" w14:textId="110F41F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24/08/2023</w:t>
            </w:r>
          </w:p>
        </w:tc>
        <w:tc>
          <w:tcPr>
            <w:tcW w:w="2059" w:type="dxa"/>
            <w:shd w:val="clear" w:color="auto" w:fill="auto"/>
            <w:vAlign w:val="center"/>
          </w:tcPr>
          <w:p w14:paraId="37700762" w14:textId="529B727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5FD80980" w14:textId="172FD9C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7DF1579A" w14:textId="4E654C4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33E3376B"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48FB2C47" w14:textId="5CC8D2F5"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28</w:t>
            </w:r>
          </w:p>
        </w:tc>
        <w:tc>
          <w:tcPr>
            <w:tcW w:w="2410" w:type="dxa"/>
            <w:shd w:val="clear" w:color="auto" w:fill="auto"/>
            <w:noWrap/>
            <w:tcMar>
              <w:top w:w="0" w:type="dxa"/>
              <w:left w:w="70" w:type="dxa"/>
              <w:bottom w:w="0" w:type="dxa"/>
              <w:right w:w="70" w:type="dxa"/>
            </w:tcMar>
            <w:vAlign w:val="center"/>
          </w:tcPr>
          <w:p w14:paraId="66DE81F2" w14:textId="11633D5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22/09/2023</w:t>
            </w:r>
          </w:p>
        </w:tc>
        <w:tc>
          <w:tcPr>
            <w:tcW w:w="2059" w:type="dxa"/>
            <w:shd w:val="clear" w:color="auto" w:fill="auto"/>
            <w:vAlign w:val="center"/>
          </w:tcPr>
          <w:p w14:paraId="012C1F2C" w14:textId="3083A38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14B490F0" w14:textId="29C76E85"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6E28F245" w14:textId="1F2BBD19"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6CF38B1"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2590A637" w14:textId="0815C6FA"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29</w:t>
            </w:r>
          </w:p>
        </w:tc>
        <w:tc>
          <w:tcPr>
            <w:tcW w:w="2410" w:type="dxa"/>
            <w:shd w:val="clear" w:color="auto" w:fill="auto"/>
            <w:noWrap/>
            <w:tcMar>
              <w:top w:w="0" w:type="dxa"/>
              <w:left w:w="70" w:type="dxa"/>
              <w:bottom w:w="0" w:type="dxa"/>
              <w:right w:w="70" w:type="dxa"/>
            </w:tcMar>
            <w:vAlign w:val="center"/>
          </w:tcPr>
          <w:p w14:paraId="3945460D" w14:textId="2733D49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24/10/2023</w:t>
            </w:r>
          </w:p>
        </w:tc>
        <w:tc>
          <w:tcPr>
            <w:tcW w:w="2059" w:type="dxa"/>
            <w:shd w:val="clear" w:color="auto" w:fill="auto"/>
            <w:vAlign w:val="center"/>
          </w:tcPr>
          <w:p w14:paraId="319D31CC" w14:textId="4525AA3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768C271D" w14:textId="6B49864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79C572BA" w14:textId="6C022D3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E63DCC1"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76BEA029" w14:textId="1757D051"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30</w:t>
            </w:r>
          </w:p>
        </w:tc>
        <w:tc>
          <w:tcPr>
            <w:tcW w:w="2410" w:type="dxa"/>
            <w:shd w:val="clear" w:color="auto" w:fill="auto"/>
            <w:noWrap/>
            <w:tcMar>
              <w:top w:w="0" w:type="dxa"/>
              <w:left w:w="70" w:type="dxa"/>
              <w:bottom w:w="0" w:type="dxa"/>
              <w:right w:w="70" w:type="dxa"/>
            </w:tcMar>
            <w:vAlign w:val="center"/>
          </w:tcPr>
          <w:p w14:paraId="0A133823" w14:textId="0A6F9D5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24/11/2023</w:t>
            </w:r>
          </w:p>
        </w:tc>
        <w:tc>
          <w:tcPr>
            <w:tcW w:w="2059" w:type="dxa"/>
            <w:shd w:val="clear" w:color="auto" w:fill="auto"/>
            <w:vAlign w:val="center"/>
          </w:tcPr>
          <w:p w14:paraId="1E5D5848" w14:textId="50FFEBF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7E107328" w14:textId="2156A70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581EBDCA" w14:textId="2A8E701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50A243C9"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4818A0F2" w14:textId="7B0E4280"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31</w:t>
            </w:r>
          </w:p>
        </w:tc>
        <w:tc>
          <w:tcPr>
            <w:tcW w:w="2410" w:type="dxa"/>
            <w:shd w:val="clear" w:color="auto" w:fill="auto"/>
            <w:noWrap/>
            <w:tcMar>
              <w:top w:w="0" w:type="dxa"/>
              <w:left w:w="70" w:type="dxa"/>
              <w:bottom w:w="0" w:type="dxa"/>
              <w:right w:w="70" w:type="dxa"/>
            </w:tcMar>
            <w:vAlign w:val="center"/>
          </w:tcPr>
          <w:p w14:paraId="73E32CAB" w14:textId="76F3EF7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22/12/2023</w:t>
            </w:r>
          </w:p>
        </w:tc>
        <w:tc>
          <w:tcPr>
            <w:tcW w:w="2059" w:type="dxa"/>
            <w:shd w:val="clear" w:color="auto" w:fill="auto"/>
            <w:vAlign w:val="center"/>
          </w:tcPr>
          <w:p w14:paraId="6D358445" w14:textId="050BBFAB"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3920377D" w14:textId="3E6C709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23FD89F5" w14:textId="356F6180"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3A628616"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7C0F504E" w14:textId="1FFFCE7C"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32</w:t>
            </w:r>
          </w:p>
        </w:tc>
        <w:tc>
          <w:tcPr>
            <w:tcW w:w="2410" w:type="dxa"/>
            <w:shd w:val="clear" w:color="auto" w:fill="auto"/>
            <w:noWrap/>
            <w:tcMar>
              <w:top w:w="0" w:type="dxa"/>
              <w:left w:w="70" w:type="dxa"/>
              <w:bottom w:w="0" w:type="dxa"/>
              <w:right w:w="70" w:type="dxa"/>
            </w:tcMar>
            <w:vAlign w:val="center"/>
          </w:tcPr>
          <w:p w14:paraId="7288BBD1" w14:textId="07359DEB"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24/01/2024</w:t>
            </w:r>
          </w:p>
        </w:tc>
        <w:tc>
          <w:tcPr>
            <w:tcW w:w="2059" w:type="dxa"/>
            <w:shd w:val="clear" w:color="auto" w:fill="auto"/>
            <w:vAlign w:val="center"/>
          </w:tcPr>
          <w:p w14:paraId="029A27F5" w14:textId="2EC4B64C"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6EFB8C30" w14:textId="6DC6FED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433DF165" w14:textId="0CFC2CFE"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86ABFB4"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70BEBE06" w14:textId="48DD382D"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33</w:t>
            </w:r>
          </w:p>
        </w:tc>
        <w:tc>
          <w:tcPr>
            <w:tcW w:w="2410" w:type="dxa"/>
            <w:shd w:val="clear" w:color="auto" w:fill="auto"/>
            <w:noWrap/>
            <w:tcMar>
              <w:top w:w="0" w:type="dxa"/>
              <w:left w:w="70" w:type="dxa"/>
              <w:bottom w:w="0" w:type="dxa"/>
              <w:right w:w="70" w:type="dxa"/>
            </w:tcMar>
            <w:vAlign w:val="center"/>
          </w:tcPr>
          <w:p w14:paraId="608CE9AF" w14:textId="2EF7E829"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23/02/2024</w:t>
            </w:r>
          </w:p>
        </w:tc>
        <w:tc>
          <w:tcPr>
            <w:tcW w:w="2059" w:type="dxa"/>
            <w:shd w:val="clear" w:color="auto" w:fill="auto"/>
            <w:vAlign w:val="center"/>
          </w:tcPr>
          <w:p w14:paraId="18EDC202" w14:textId="4B925DC5"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74387BA0" w14:textId="6BFBD07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35EB8C1B" w14:textId="4156B64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3EB94D71"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22491257" w14:textId="2B1E63DA"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34</w:t>
            </w:r>
          </w:p>
        </w:tc>
        <w:tc>
          <w:tcPr>
            <w:tcW w:w="2410" w:type="dxa"/>
            <w:shd w:val="clear" w:color="auto" w:fill="auto"/>
            <w:noWrap/>
            <w:tcMar>
              <w:top w:w="0" w:type="dxa"/>
              <w:left w:w="70" w:type="dxa"/>
              <w:bottom w:w="0" w:type="dxa"/>
              <w:right w:w="70" w:type="dxa"/>
            </w:tcMar>
            <w:vAlign w:val="center"/>
          </w:tcPr>
          <w:p w14:paraId="6851650D" w14:textId="779231A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22/03/2024</w:t>
            </w:r>
          </w:p>
        </w:tc>
        <w:tc>
          <w:tcPr>
            <w:tcW w:w="2059" w:type="dxa"/>
            <w:shd w:val="clear" w:color="auto" w:fill="auto"/>
            <w:vAlign w:val="center"/>
          </w:tcPr>
          <w:p w14:paraId="159E8E93" w14:textId="49243871"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7ED051A0" w14:textId="09BF99B9"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18D8581F" w14:textId="369CCAB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4425740E"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65DCBA05" w14:textId="5F546476"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35</w:t>
            </w:r>
          </w:p>
        </w:tc>
        <w:tc>
          <w:tcPr>
            <w:tcW w:w="2410" w:type="dxa"/>
            <w:shd w:val="clear" w:color="auto" w:fill="auto"/>
            <w:noWrap/>
            <w:tcMar>
              <w:top w:w="0" w:type="dxa"/>
              <w:left w:w="70" w:type="dxa"/>
              <w:bottom w:w="0" w:type="dxa"/>
              <w:right w:w="70" w:type="dxa"/>
            </w:tcMar>
            <w:vAlign w:val="center"/>
          </w:tcPr>
          <w:p w14:paraId="5FD94714" w14:textId="3E88B04F"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24/04/2024</w:t>
            </w:r>
          </w:p>
        </w:tc>
        <w:tc>
          <w:tcPr>
            <w:tcW w:w="2059" w:type="dxa"/>
            <w:shd w:val="clear" w:color="auto" w:fill="auto"/>
            <w:vAlign w:val="center"/>
          </w:tcPr>
          <w:p w14:paraId="2D88AE5F" w14:textId="0D9613C8"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6F963FC3" w14:textId="3CA3F85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72190017" w14:textId="3819BC6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25784E9D" w14:textId="77777777" w:rsidTr="004F7619">
        <w:trPr>
          <w:trHeight w:val="340"/>
          <w:jc w:val="center"/>
        </w:trPr>
        <w:tc>
          <w:tcPr>
            <w:tcW w:w="856" w:type="dxa"/>
            <w:shd w:val="clear" w:color="auto" w:fill="auto"/>
            <w:noWrap/>
            <w:tcMar>
              <w:top w:w="0" w:type="dxa"/>
              <w:left w:w="70" w:type="dxa"/>
              <w:bottom w:w="0" w:type="dxa"/>
              <w:right w:w="70" w:type="dxa"/>
            </w:tcMar>
            <w:vAlign w:val="center"/>
          </w:tcPr>
          <w:p w14:paraId="6BE2271B" w14:textId="45206867"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36</w:t>
            </w:r>
          </w:p>
        </w:tc>
        <w:tc>
          <w:tcPr>
            <w:tcW w:w="2410" w:type="dxa"/>
            <w:shd w:val="clear" w:color="auto" w:fill="auto"/>
            <w:noWrap/>
            <w:tcMar>
              <w:top w:w="0" w:type="dxa"/>
              <w:left w:w="70" w:type="dxa"/>
              <w:bottom w:w="0" w:type="dxa"/>
              <w:right w:w="70" w:type="dxa"/>
            </w:tcMar>
            <w:vAlign w:val="center"/>
          </w:tcPr>
          <w:p w14:paraId="5E0337D5" w14:textId="1CE0A749"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24/05/2024</w:t>
            </w:r>
          </w:p>
        </w:tc>
        <w:tc>
          <w:tcPr>
            <w:tcW w:w="2059" w:type="dxa"/>
            <w:shd w:val="clear" w:color="auto" w:fill="auto"/>
            <w:vAlign w:val="center"/>
          </w:tcPr>
          <w:p w14:paraId="3C81DE7D" w14:textId="51819322"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Incorporação</w:t>
            </w:r>
          </w:p>
        </w:tc>
        <w:tc>
          <w:tcPr>
            <w:tcW w:w="2194" w:type="dxa"/>
            <w:shd w:val="clear" w:color="auto" w:fill="auto"/>
            <w:noWrap/>
            <w:tcMar>
              <w:top w:w="0" w:type="dxa"/>
              <w:left w:w="70" w:type="dxa"/>
              <w:bottom w:w="0" w:type="dxa"/>
              <w:right w:w="70" w:type="dxa"/>
            </w:tcMar>
          </w:tcPr>
          <w:p w14:paraId="5D4141C4" w14:textId="7CC284F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Não</w:t>
            </w:r>
          </w:p>
        </w:tc>
        <w:tc>
          <w:tcPr>
            <w:tcW w:w="2409" w:type="dxa"/>
            <w:shd w:val="clear" w:color="auto" w:fill="auto"/>
            <w:noWrap/>
            <w:tcMar>
              <w:top w:w="0" w:type="dxa"/>
              <w:left w:w="70" w:type="dxa"/>
              <w:bottom w:w="0" w:type="dxa"/>
              <w:right w:w="70" w:type="dxa"/>
            </w:tcMar>
            <w:vAlign w:val="center"/>
          </w:tcPr>
          <w:p w14:paraId="2B84ECAC" w14:textId="4E5D80CD"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0,0000%</w:t>
            </w:r>
          </w:p>
        </w:tc>
      </w:tr>
      <w:tr w:rsidR="00652CB7" w:rsidRPr="006B000D" w14:paraId="3EE12016" w14:textId="77777777" w:rsidTr="00331DC2">
        <w:trPr>
          <w:trHeight w:val="340"/>
          <w:jc w:val="center"/>
        </w:trPr>
        <w:tc>
          <w:tcPr>
            <w:tcW w:w="856" w:type="dxa"/>
            <w:shd w:val="clear" w:color="auto" w:fill="auto"/>
            <w:noWrap/>
            <w:tcMar>
              <w:top w:w="0" w:type="dxa"/>
              <w:left w:w="70" w:type="dxa"/>
              <w:bottom w:w="0" w:type="dxa"/>
              <w:right w:w="70" w:type="dxa"/>
            </w:tcMar>
            <w:vAlign w:val="center"/>
          </w:tcPr>
          <w:p w14:paraId="136CA57E" w14:textId="721C6644" w:rsidR="00652CB7" w:rsidRPr="00652CB7" w:rsidRDefault="00652CB7" w:rsidP="00652CB7">
            <w:pPr>
              <w:spacing w:line="320" w:lineRule="exact"/>
              <w:rPr>
                <w:rFonts w:ascii="Verdana" w:hAnsi="Verdana" w:cs="Calibri"/>
                <w:color w:val="000000"/>
                <w:sz w:val="20"/>
              </w:rPr>
            </w:pPr>
            <w:r w:rsidRPr="00652CB7">
              <w:rPr>
                <w:rFonts w:ascii="Verdana" w:hAnsi="Verdana" w:cs="Calibri"/>
                <w:color w:val="000000"/>
                <w:sz w:val="20"/>
              </w:rPr>
              <w:t>37</w:t>
            </w:r>
          </w:p>
        </w:tc>
        <w:tc>
          <w:tcPr>
            <w:tcW w:w="2410" w:type="dxa"/>
            <w:shd w:val="clear" w:color="auto" w:fill="auto"/>
            <w:noWrap/>
            <w:tcMar>
              <w:top w:w="0" w:type="dxa"/>
              <w:left w:w="70" w:type="dxa"/>
              <w:bottom w:w="0" w:type="dxa"/>
              <w:right w:w="70" w:type="dxa"/>
            </w:tcMar>
            <w:vAlign w:val="center"/>
          </w:tcPr>
          <w:p w14:paraId="4A159F0D" w14:textId="717E542A"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28/06/2024</w:t>
            </w:r>
          </w:p>
        </w:tc>
        <w:tc>
          <w:tcPr>
            <w:tcW w:w="2059" w:type="dxa"/>
            <w:shd w:val="clear" w:color="auto" w:fill="auto"/>
            <w:vAlign w:val="center"/>
          </w:tcPr>
          <w:p w14:paraId="3A838C1E" w14:textId="72F65105"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Sim</w:t>
            </w:r>
          </w:p>
        </w:tc>
        <w:tc>
          <w:tcPr>
            <w:tcW w:w="2194" w:type="dxa"/>
            <w:shd w:val="clear" w:color="auto" w:fill="auto"/>
            <w:noWrap/>
            <w:tcMar>
              <w:top w:w="0" w:type="dxa"/>
              <w:left w:w="70" w:type="dxa"/>
              <w:bottom w:w="0" w:type="dxa"/>
              <w:right w:w="70" w:type="dxa"/>
            </w:tcMar>
            <w:vAlign w:val="center"/>
          </w:tcPr>
          <w:p w14:paraId="63A31EEE" w14:textId="236A4D27"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Sim</w:t>
            </w:r>
          </w:p>
        </w:tc>
        <w:tc>
          <w:tcPr>
            <w:tcW w:w="2409" w:type="dxa"/>
            <w:shd w:val="clear" w:color="auto" w:fill="auto"/>
            <w:noWrap/>
            <w:tcMar>
              <w:top w:w="0" w:type="dxa"/>
              <w:left w:w="70" w:type="dxa"/>
              <w:bottom w:w="0" w:type="dxa"/>
              <w:right w:w="70" w:type="dxa"/>
            </w:tcMar>
            <w:vAlign w:val="center"/>
          </w:tcPr>
          <w:p w14:paraId="03E68DF8" w14:textId="742319F4" w:rsidR="00652CB7" w:rsidRPr="00652CB7" w:rsidRDefault="00652CB7" w:rsidP="00652CB7">
            <w:pPr>
              <w:spacing w:line="320" w:lineRule="exact"/>
              <w:jc w:val="center"/>
              <w:rPr>
                <w:rFonts w:ascii="Verdana" w:hAnsi="Verdana" w:cs="Calibri"/>
                <w:color w:val="000000"/>
                <w:sz w:val="20"/>
              </w:rPr>
            </w:pPr>
            <w:r w:rsidRPr="00652CB7">
              <w:rPr>
                <w:rFonts w:ascii="Verdana" w:hAnsi="Verdana" w:cs="Calibri"/>
                <w:color w:val="000000"/>
                <w:sz w:val="20"/>
              </w:rPr>
              <w:t>100,0000%</w:t>
            </w:r>
          </w:p>
        </w:tc>
      </w:tr>
    </w:tbl>
    <w:p w14:paraId="47870151" w14:textId="77C2EB44" w:rsidR="00201BE1" w:rsidRDefault="00201BE1" w:rsidP="00201BE1">
      <w:pPr>
        <w:rPr>
          <w:rFonts w:ascii="Calibri" w:eastAsiaTheme="minorHAnsi" w:hAnsi="Calibri"/>
          <w:sz w:val="22"/>
          <w:szCs w:val="22"/>
        </w:rPr>
      </w:pPr>
    </w:p>
    <w:p w14:paraId="589E1632" w14:textId="77777777" w:rsidR="00AD4FE8" w:rsidRPr="003D48A8" w:rsidRDefault="00AD4FE8" w:rsidP="009E5A50">
      <w:pPr>
        <w:spacing w:after="200" w:line="276" w:lineRule="auto"/>
        <w:jc w:val="left"/>
        <w:rPr>
          <w:rFonts w:ascii="Verdana" w:hAnsi="Verdana" w:cs="Calibri"/>
          <w:b/>
          <w:bCs/>
          <w:color w:val="000000"/>
          <w:sz w:val="20"/>
        </w:rPr>
      </w:pPr>
      <w:bookmarkStart w:id="336" w:name="_DV_M2"/>
      <w:bookmarkStart w:id="337" w:name="_DV_M1"/>
      <w:bookmarkStart w:id="338" w:name="_DV_M0"/>
      <w:bookmarkStart w:id="339" w:name="_DV_M3"/>
      <w:bookmarkStart w:id="340" w:name="_DV_M8"/>
      <w:bookmarkStart w:id="341" w:name="_DV_M11"/>
      <w:bookmarkEnd w:id="336"/>
      <w:bookmarkEnd w:id="337"/>
      <w:bookmarkEnd w:id="338"/>
      <w:bookmarkEnd w:id="339"/>
      <w:bookmarkEnd w:id="340"/>
      <w:bookmarkEnd w:id="341"/>
    </w:p>
    <w:sectPr w:rsidR="00AD4FE8" w:rsidRPr="003D48A8" w:rsidSect="00951154">
      <w:pgSz w:w="12242" w:h="15842" w:code="121"/>
      <w:pgMar w:top="1418" w:right="1701" w:bottom="1418" w:left="1701"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7FBA7" w14:textId="77777777" w:rsidR="00125F69" w:rsidRDefault="00125F69">
      <w:pPr>
        <w:spacing w:after="0"/>
      </w:pPr>
      <w:r>
        <w:separator/>
      </w:r>
    </w:p>
  </w:endnote>
  <w:endnote w:type="continuationSeparator" w:id="0">
    <w:p w14:paraId="0EBC2161" w14:textId="77777777" w:rsidR="00125F69" w:rsidRDefault="00125F69">
      <w:pPr>
        <w:spacing w:after="0"/>
      </w:pPr>
      <w:r>
        <w:continuationSeparator/>
      </w:r>
    </w:p>
  </w:endnote>
  <w:endnote w:type="continuationNotice" w:id="1">
    <w:p w14:paraId="17B108FF" w14:textId="77777777" w:rsidR="00125F69" w:rsidRDefault="00125F6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t MS"/>
    <w:panose1 w:val="020B0603020202020204"/>
    <w:charset w:val="00"/>
    <w:family w:val="swiss"/>
    <w:pitch w:val="variable"/>
    <w:sig w:usb0="00000687" w:usb1="00000000" w:usb2="00000000" w:usb3="00000000" w:csb0="0000009F" w:csb1="00000000"/>
  </w:font>
  <w:font w:name="Calibri-Light">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081281"/>
      <w:docPartObj>
        <w:docPartGallery w:val="Page Numbers (Bottom of Page)"/>
        <w:docPartUnique/>
      </w:docPartObj>
    </w:sdtPr>
    <w:sdtEndPr/>
    <w:sdtContent>
      <w:p w14:paraId="3A63B219" w14:textId="77777777" w:rsidR="00B14432" w:rsidRDefault="00B14432">
        <w:pPr>
          <w:pStyle w:val="Rodap"/>
          <w:jc w:val="center"/>
        </w:pPr>
        <w:r>
          <w:fldChar w:fldCharType="begin"/>
        </w:r>
        <w:r>
          <w:instrText>PAGE   \* MERGEFORMAT</w:instrText>
        </w:r>
        <w:r>
          <w:fldChar w:fldCharType="separate"/>
        </w:r>
        <w:r>
          <w:rPr>
            <w:noProof/>
          </w:rPr>
          <w:t>2</w:t>
        </w:r>
        <w:r>
          <w:fldChar w:fldCharType="end"/>
        </w:r>
      </w:p>
    </w:sdtContent>
  </w:sdt>
  <w:p w14:paraId="1DB44CF7" w14:textId="77777777" w:rsidR="00B14432" w:rsidRDefault="00B1443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A0D1" w14:textId="77777777" w:rsidR="00B14432" w:rsidRDefault="00B14432">
    <w:pPr>
      <w:pStyle w:val="Rodap"/>
    </w:pPr>
  </w:p>
  <w:p w14:paraId="0C524A75" w14:textId="77777777" w:rsidR="00B14432" w:rsidRPr="001E2B46" w:rsidRDefault="00B14432" w:rsidP="005B1E38">
    <w:pPr>
      <w:pStyle w:val="Rodap"/>
      <w:rPr>
        <w:rFonts w:ascii="Tahoma" w:hAnsi="Tahoma" w:cs="Tahoma"/>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0AEA" w14:textId="77777777" w:rsidR="00B14432" w:rsidRDefault="00B14432">
    <w:pPr>
      <w:framePr w:wrap="around" w:vAnchor="text" w:hAnchor="margin" w:xAlign="center" w:y="1"/>
    </w:pPr>
    <w:r>
      <w:fldChar w:fldCharType="begin"/>
    </w:r>
    <w:r>
      <w:instrText xml:space="preserve">PAGE  </w:instrText>
    </w:r>
    <w:r>
      <w:fldChar w:fldCharType="separate"/>
    </w:r>
    <w:r>
      <w:rPr>
        <w:noProof/>
      </w:rPr>
      <w:t>10</w:t>
    </w:r>
    <w:r>
      <w:fldChar w:fldCharType="end"/>
    </w:r>
  </w:p>
  <w:p w14:paraId="3C216A3B" w14:textId="77777777" w:rsidR="00B14432" w:rsidRDefault="00B14432">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55C6" w14:textId="4559B921" w:rsidR="00B14432" w:rsidRPr="00866986" w:rsidRDefault="00B14432">
    <w:pPr>
      <w:jc w:val="center"/>
      <w:rPr>
        <w:rFonts w:ascii="Verdana" w:hAnsi="Verdana"/>
        <w:smallCaps/>
        <w:sz w:val="20"/>
      </w:rPr>
    </w:pPr>
    <w:r w:rsidRPr="00866986">
      <w:rPr>
        <w:rFonts w:ascii="Verdana" w:hAnsi="Verdana"/>
        <w:sz w:val="20"/>
      </w:rPr>
      <w:fldChar w:fldCharType="begin"/>
    </w:r>
    <w:r w:rsidRPr="00866986">
      <w:rPr>
        <w:rFonts w:ascii="Verdana" w:hAnsi="Verdana"/>
        <w:sz w:val="20"/>
      </w:rPr>
      <w:instrText xml:space="preserve"> PAGE </w:instrText>
    </w:r>
    <w:r w:rsidRPr="00866986">
      <w:rPr>
        <w:rFonts w:ascii="Verdana" w:hAnsi="Verdana"/>
        <w:sz w:val="20"/>
      </w:rPr>
      <w:fldChar w:fldCharType="separate"/>
    </w:r>
    <w:r w:rsidRPr="00866986">
      <w:rPr>
        <w:rFonts w:ascii="Verdana" w:hAnsi="Verdana"/>
        <w:noProof/>
        <w:sz w:val="20"/>
      </w:rPr>
      <w:t>53</w:t>
    </w:r>
    <w:r w:rsidRPr="00866986">
      <w:rPr>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985C" w14:textId="5B94B878" w:rsidR="00B14432" w:rsidRPr="00E6619F" w:rsidRDefault="00B14432">
    <w:pPr>
      <w:jc w:val="center"/>
      <w:rPr>
        <w:smallCap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0331A" w14:textId="77777777" w:rsidR="00125F69" w:rsidRDefault="00125F69">
      <w:pPr>
        <w:spacing w:after="0"/>
      </w:pPr>
      <w:r>
        <w:separator/>
      </w:r>
    </w:p>
  </w:footnote>
  <w:footnote w:type="continuationSeparator" w:id="0">
    <w:p w14:paraId="194AFB81" w14:textId="77777777" w:rsidR="00125F69" w:rsidRDefault="00125F69">
      <w:pPr>
        <w:spacing w:after="0"/>
      </w:pPr>
      <w:r>
        <w:continuationSeparator/>
      </w:r>
    </w:p>
  </w:footnote>
  <w:footnote w:type="continuationNotice" w:id="1">
    <w:p w14:paraId="3511DFA5" w14:textId="77777777" w:rsidR="00125F69" w:rsidRDefault="00125F6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55027" w14:textId="77777777" w:rsidR="00B14432" w:rsidRPr="00C22EE5" w:rsidRDefault="00B14432" w:rsidP="005B1E38">
    <w:pPr>
      <w:pStyle w:val="Cabealho"/>
      <w:ind w:right="140"/>
      <w:jc w:val="right"/>
      <w:rPr>
        <w:rFonts w:ascii="Trebuchet MS" w:hAnsi="Trebuchet MS"/>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C186" w14:textId="38A96DD1" w:rsidR="00B14432" w:rsidRPr="00866986" w:rsidRDefault="00B14432" w:rsidP="00866986">
    <w:pPr>
      <w:pStyle w:val="Cabealho"/>
      <w:spacing w:after="0"/>
      <w:jc w:val="center"/>
      <w:rPr>
        <w:rFonts w:ascii="Verdana" w:hAnsi="Verdana"/>
        <w:b/>
        <w:bCs/>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10BF" w14:textId="77777777" w:rsidR="00B14432" w:rsidRDefault="00B14432">
    <w:pPr>
      <w:framePr w:wrap="around" w:vAnchor="text" w:hAnchor="margin" w:xAlign="right" w:y="1"/>
    </w:pPr>
    <w:r>
      <w:fldChar w:fldCharType="begin"/>
    </w:r>
    <w:r>
      <w:instrText xml:space="preserve">PAGE  </w:instrText>
    </w:r>
    <w:r>
      <w:fldChar w:fldCharType="separate"/>
    </w:r>
    <w:r>
      <w:rPr>
        <w:noProof/>
      </w:rPr>
      <w:t>1</w:t>
    </w:r>
    <w:r>
      <w:fldChar w:fldCharType="end"/>
    </w:r>
  </w:p>
  <w:p w14:paraId="50AB25EF" w14:textId="77777777" w:rsidR="00B14432" w:rsidRDefault="00B14432">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FEAD0" w14:textId="77777777" w:rsidR="00B14432" w:rsidRPr="00B31825" w:rsidRDefault="00B14432" w:rsidP="006927C1">
    <w:pPr>
      <w:pStyle w:val="Cabealho"/>
      <w:jc w:val="right"/>
      <w:rPr>
        <w:smallCap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1516"/>
    <w:multiLevelType w:val="multilevel"/>
    <w:tmpl w:val="129C7104"/>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Verdana" w:hAnsi="Verdana" w:hint="default"/>
        <w:b w:val="0"/>
        <w:i w:val="0"/>
        <w:sz w:val="20"/>
        <w:szCs w:val="20"/>
      </w:rPr>
    </w:lvl>
  </w:abstractNum>
  <w:abstractNum w:abstractNumId="1" w15:restartNumberingAfterBreak="0">
    <w:nsid w:val="0F1540B5"/>
    <w:multiLevelType w:val="hybridMultilevel"/>
    <w:tmpl w:val="54966482"/>
    <w:lvl w:ilvl="0" w:tplc="729096A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B01C92"/>
    <w:multiLevelType w:val="multilevel"/>
    <w:tmpl w:val="7CA68E30"/>
    <w:name w:val="House_Style"/>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Verdana" w:hAnsi="Verdana" w:cs="Times New Roman" w:hint="default"/>
        <w:b w:val="0"/>
        <w:caps w:val="0"/>
        <w:strike w:val="0"/>
        <w:dstrike w:val="0"/>
        <w:vanish w:val="0"/>
        <w:color w:val="000000"/>
        <w:sz w:val="20"/>
        <w:szCs w:val="20"/>
        <w:vertAlign w:val="baseline"/>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905841"/>
    <w:multiLevelType w:val="hybridMultilevel"/>
    <w:tmpl w:val="122469AE"/>
    <w:lvl w:ilvl="0" w:tplc="A8F44CB0">
      <w:start w:val="1"/>
      <w:numFmt w:val="upperRoman"/>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5" w15:restartNumberingAfterBreak="0">
    <w:nsid w:val="2788586A"/>
    <w:multiLevelType w:val="multilevel"/>
    <w:tmpl w:val="A378AC52"/>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Verdana" w:hAnsi="Verdana" w:hint="default"/>
        <w:b w:val="0"/>
        <w:i w:val="0"/>
        <w:sz w:val="20"/>
        <w:szCs w:val="20"/>
      </w:rPr>
    </w:lvl>
  </w:abstractNum>
  <w:abstractNum w:abstractNumId="6" w15:restartNumberingAfterBreak="0">
    <w:nsid w:val="2B2855C6"/>
    <w:multiLevelType w:val="hybridMultilevel"/>
    <w:tmpl w:val="3C2A99E2"/>
    <w:lvl w:ilvl="0" w:tplc="22DA7E96">
      <w:start w:val="1"/>
      <w:numFmt w:val="upperRoman"/>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C61B8E"/>
    <w:multiLevelType w:val="multilevel"/>
    <w:tmpl w:val="EE6C26C8"/>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Verdana" w:hAnsi="Verdana"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Verdana" w:hAnsi="Verdana" w:hint="default"/>
        <w:b w:val="0"/>
        <w:i w:val="0"/>
        <w:sz w:val="20"/>
        <w:szCs w:val="20"/>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15:restartNumberingAfterBreak="0">
    <w:nsid w:val="3EB30F48"/>
    <w:multiLevelType w:val="multilevel"/>
    <w:tmpl w:val="2474F444"/>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Verdana" w:hAnsi="Verdana" w:hint="default"/>
        <w:b w:val="0"/>
        <w:i w:val="0"/>
        <w:sz w:val="20"/>
        <w:szCs w:val="20"/>
      </w:rPr>
    </w:lvl>
  </w:abstractNum>
  <w:abstractNum w:abstractNumId="9" w15:restartNumberingAfterBreak="0">
    <w:nsid w:val="41755789"/>
    <w:multiLevelType w:val="hybridMultilevel"/>
    <w:tmpl w:val="E9666FF8"/>
    <w:lvl w:ilvl="0" w:tplc="841A5650">
      <w:start w:val="1"/>
      <w:numFmt w:val="lowerRoman"/>
      <w:lvlText w:val="(%1)"/>
      <w:lvlJc w:val="left"/>
      <w:pPr>
        <w:ind w:left="1004" w:hanging="360"/>
      </w:pPr>
      <w:rPr>
        <w:rFonts w:cs="Times New Roman" w:hint="default"/>
        <w:b w:val="0"/>
        <w:i w:val="0"/>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0" w15:restartNumberingAfterBreak="0">
    <w:nsid w:val="47A703C7"/>
    <w:multiLevelType w:val="multilevel"/>
    <w:tmpl w:val="FD067116"/>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Verdana" w:hAnsi="Verdana" w:hint="default"/>
        <w:b w:val="0"/>
        <w:i w:val="0"/>
        <w:sz w:val="20"/>
        <w:szCs w:val="20"/>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1" w15:restartNumberingAfterBreak="0">
    <w:nsid w:val="4BE431E5"/>
    <w:multiLevelType w:val="multilevel"/>
    <w:tmpl w:val="7C94C5C2"/>
    <w:lvl w:ilvl="0">
      <w:start w:val="1"/>
      <w:numFmt w:val="decimal"/>
      <w:lvlText w:val="%1"/>
      <w:lvlJc w:val="left"/>
      <w:pPr>
        <w:ind w:left="432" w:hanging="432"/>
      </w:pPr>
      <w:rPr>
        <w:rFonts w:hint="default"/>
        <w:b/>
        <w:i w:val="0"/>
        <w:sz w:val="20"/>
        <w:szCs w:val="20"/>
      </w:rPr>
    </w:lvl>
    <w:lvl w:ilvl="1">
      <w:start w:val="1"/>
      <w:numFmt w:val="decimal"/>
      <w:lvlText w:val="%1.%2"/>
      <w:lvlJc w:val="left"/>
      <w:pPr>
        <w:ind w:left="576" w:hanging="576"/>
      </w:pPr>
      <w:rPr>
        <w:rFonts w:hint="default"/>
        <w:b w:val="0"/>
        <w:i w:val="0"/>
        <w:sz w:val="20"/>
        <w:szCs w:val="20"/>
      </w:rPr>
    </w:lvl>
    <w:lvl w:ilvl="2">
      <w:start w:val="1"/>
      <w:numFmt w:val="decimal"/>
      <w:lvlText w:val="%1.%2.%3"/>
      <w:lvlJc w:val="left"/>
      <w:pPr>
        <w:ind w:left="720" w:hanging="720"/>
      </w:pPr>
      <w:rPr>
        <w:rFonts w:hint="default"/>
        <w:b w:val="0"/>
        <w:i w:val="0"/>
        <w:sz w:val="20"/>
        <w:szCs w:val="20"/>
      </w:rPr>
    </w:lvl>
    <w:lvl w:ilvl="3">
      <w:start w:val="1"/>
      <w:numFmt w:val="decimal"/>
      <w:lvlText w:val="%1.%2.%3.%4"/>
      <w:lvlJc w:val="left"/>
      <w:pPr>
        <w:ind w:left="864" w:hanging="864"/>
      </w:pPr>
      <w:rPr>
        <w:rFonts w:ascii="Verdana" w:hAnsi="Verdana" w:hint="default"/>
        <w:b w:val="0"/>
        <w:i w:val="0"/>
        <w:sz w:val="20"/>
        <w:szCs w:val="20"/>
      </w:rPr>
    </w:lvl>
    <w:lvl w:ilvl="4">
      <w:start w:val="1"/>
      <w:numFmt w:val="decimal"/>
      <w:lvlText w:val="%1.%2.%3.%4.%5"/>
      <w:lvlJc w:val="left"/>
      <w:pPr>
        <w:ind w:left="1008" w:hanging="1008"/>
      </w:pPr>
      <w:rPr>
        <w:rFonts w:hint="default"/>
        <w:b w:val="0"/>
        <w:i w:val="0"/>
        <w:sz w:val="20"/>
        <w:szCs w:val="20"/>
      </w:rPr>
    </w:lvl>
    <w:lvl w:ilvl="5">
      <w:start w:val="1"/>
      <w:numFmt w:val="decimal"/>
      <w:lvlText w:val="%1.%2.%3.%4.%5.%6"/>
      <w:lvlJc w:val="left"/>
      <w:pPr>
        <w:ind w:left="1152" w:hanging="1152"/>
      </w:pPr>
      <w:rPr>
        <w:rFonts w:hint="default"/>
        <w:b w:val="0"/>
        <w:i w:val="0"/>
        <w:sz w:val="24"/>
        <w:szCs w:val="24"/>
      </w:rPr>
    </w:lvl>
    <w:lvl w:ilvl="6">
      <w:start w:val="1"/>
      <w:numFmt w:val="decimal"/>
      <w:lvlText w:val="%1.%2.%3.%4.%5.%6.%7"/>
      <w:lvlJc w:val="left"/>
      <w:pPr>
        <w:ind w:left="1296" w:hanging="1296"/>
      </w:pPr>
      <w:rPr>
        <w:rFonts w:hint="default"/>
        <w:b w:val="0"/>
        <w:i w:val="0"/>
        <w:sz w:val="24"/>
        <w:szCs w:val="24"/>
      </w:rPr>
    </w:lvl>
    <w:lvl w:ilvl="7">
      <w:start w:val="1"/>
      <w:numFmt w:val="decimal"/>
      <w:lvlText w:val="%1.%2.%3.%4.%5.%6.%7.%8"/>
      <w:lvlJc w:val="left"/>
      <w:pPr>
        <w:ind w:left="1440" w:hanging="1440"/>
      </w:pPr>
      <w:rPr>
        <w:rFonts w:hint="default"/>
        <w:b w:val="0"/>
        <w:i w:val="0"/>
        <w:sz w:val="26"/>
      </w:rPr>
    </w:lvl>
    <w:lvl w:ilvl="8">
      <w:start w:val="1"/>
      <w:numFmt w:val="decimal"/>
      <w:lvlText w:val="%1.%2.%3.%4.%5.%6.%7.%8.%9"/>
      <w:lvlJc w:val="left"/>
      <w:pPr>
        <w:ind w:left="1584" w:hanging="1584"/>
      </w:pPr>
      <w:rPr>
        <w:rFonts w:hint="default"/>
        <w:b w:val="0"/>
        <w:i w:val="0"/>
        <w:sz w:val="20"/>
        <w:szCs w:val="20"/>
      </w:rPr>
    </w:lvl>
  </w:abstractNum>
  <w:abstractNum w:abstractNumId="12" w15:restartNumberingAfterBreak="0">
    <w:nsid w:val="55E50964"/>
    <w:multiLevelType w:val="multilevel"/>
    <w:tmpl w:val="6A64DFA8"/>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15:restartNumberingAfterBreak="0">
    <w:nsid w:val="56B702D1"/>
    <w:multiLevelType w:val="hybridMultilevel"/>
    <w:tmpl w:val="EC88C816"/>
    <w:lvl w:ilvl="0" w:tplc="96EC40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6AE6A7F"/>
    <w:multiLevelType w:val="hybridMultilevel"/>
    <w:tmpl w:val="AE1ABE6C"/>
    <w:lvl w:ilvl="0" w:tplc="F80C661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2945D94"/>
    <w:multiLevelType w:val="multilevel"/>
    <w:tmpl w:val="129C7104"/>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Verdana" w:hAnsi="Verdana" w:hint="default"/>
        <w:b w:val="0"/>
        <w:i w:val="0"/>
        <w:sz w:val="20"/>
        <w:szCs w:val="20"/>
      </w:rPr>
    </w:lvl>
  </w:abstractNum>
  <w:num w:numId="1">
    <w:abstractNumId w:val="4"/>
  </w:num>
  <w:num w:numId="2">
    <w:abstractNumId w:val="0"/>
  </w:num>
  <w:num w:numId="3">
    <w:abstractNumId w:val="12"/>
  </w:num>
  <w:num w:numId="4">
    <w:abstractNumId w:val="7"/>
  </w:num>
  <w:num w:numId="5">
    <w:abstractNumId w:val="2"/>
  </w:num>
  <w:num w:numId="6">
    <w:abstractNumId w:val="14"/>
  </w:num>
  <w:num w:numId="7">
    <w:abstractNumId w:val="11"/>
  </w:num>
  <w:num w:numId="8">
    <w:abstractNumId w:val="9"/>
  </w:num>
  <w:num w:numId="9">
    <w:abstractNumId w:val="10"/>
  </w:num>
  <w:num w:numId="10">
    <w:abstractNumId w:val="13"/>
  </w:num>
  <w:num w:numId="11">
    <w:abstractNumId w:val="6"/>
  </w:num>
  <w:num w:numId="12">
    <w:abstractNumId w:val="3"/>
  </w:num>
  <w:num w:numId="13">
    <w:abstractNumId w:val="1"/>
  </w:num>
  <w:num w:numId="14">
    <w:abstractNumId w:val="15"/>
  </w:num>
  <w:num w:numId="15">
    <w:abstractNumId w:val="8"/>
  </w:num>
  <w:num w:numId="16">
    <w:abstractNumId w:val="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e Souza">
    <w15:presenceInfo w15:providerId="AD" w15:userId="S-1-5-21-3489419335-3697881435-3851287946-1623"/>
  </w15:person>
  <w15:person w15:author="Matheus Coutinho">
    <w15:presenceInfo w15:providerId="AD" w15:userId="S::matheus.coutinho@habitasec.onmicrosoft.com::35880bfb-261b-442d-abba-693c7c855ea3"/>
  </w15:person>
  <w15:person w15:author="Vitor Henrique Pagani Arantes">
    <w15:presenceInfo w15:providerId="AD" w15:userId="S::vitor.arantes@souzamello.com.br::3d25c229-1b1f-449f-b02a-ecf22a2f91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E47"/>
    <w:rsid w:val="0000124F"/>
    <w:rsid w:val="00001436"/>
    <w:rsid w:val="00002530"/>
    <w:rsid w:val="00002D28"/>
    <w:rsid w:val="000033D7"/>
    <w:rsid w:val="00003739"/>
    <w:rsid w:val="00003A93"/>
    <w:rsid w:val="00003BA1"/>
    <w:rsid w:val="00003C0E"/>
    <w:rsid w:val="00004615"/>
    <w:rsid w:val="00007E6A"/>
    <w:rsid w:val="000116FD"/>
    <w:rsid w:val="00012792"/>
    <w:rsid w:val="0001469C"/>
    <w:rsid w:val="00014902"/>
    <w:rsid w:val="000152AC"/>
    <w:rsid w:val="00015AFD"/>
    <w:rsid w:val="0001602E"/>
    <w:rsid w:val="0001664D"/>
    <w:rsid w:val="00017007"/>
    <w:rsid w:val="0001718C"/>
    <w:rsid w:val="00021A55"/>
    <w:rsid w:val="0002247C"/>
    <w:rsid w:val="0002364B"/>
    <w:rsid w:val="000253B7"/>
    <w:rsid w:val="00025C88"/>
    <w:rsid w:val="000268F0"/>
    <w:rsid w:val="00027132"/>
    <w:rsid w:val="0002774A"/>
    <w:rsid w:val="00027914"/>
    <w:rsid w:val="000303E5"/>
    <w:rsid w:val="00030413"/>
    <w:rsid w:val="00030D83"/>
    <w:rsid w:val="000314EE"/>
    <w:rsid w:val="00032599"/>
    <w:rsid w:val="000334DD"/>
    <w:rsid w:val="000344BE"/>
    <w:rsid w:val="00034FDB"/>
    <w:rsid w:val="00041820"/>
    <w:rsid w:val="0004285D"/>
    <w:rsid w:val="00044703"/>
    <w:rsid w:val="000449F6"/>
    <w:rsid w:val="0004653A"/>
    <w:rsid w:val="00046BEC"/>
    <w:rsid w:val="00053CA7"/>
    <w:rsid w:val="000552A6"/>
    <w:rsid w:val="00055771"/>
    <w:rsid w:val="00055787"/>
    <w:rsid w:val="0005729F"/>
    <w:rsid w:val="000578FF"/>
    <w:rsid w:val="00057998"/>
    <w:rsid w:val="00057D8B"/>
    <w:rsid w:val="000609B5"/>
    <w:rsid w:val="00062AEF"/>
    <w:rsid w:val="00063553"/>
    <w:rsid w:val="00063DD6"/>
    <w:rsid w:val="00064021"/>
    <w:rsid w:val="00067503"/>
    <w:rsid w:val="000679E6"/>
    <w:rsid w:val="00070C8A"/>
    <w:rsid w:val="000722CC"/>
    <w:rsid w:val="000749CE"/>
    <w:rsid w:val="0007529F"/>
    <w:rsid w:val="00076747"/>
    <w:rsid w:val="000774AD"/>
    <w:rsid w:val="00077B71"/>
    <w:rsid w:val="00080689"/>
    <w:rsid w:val="00083466"/>
    <w:rsid w:val="000837F6"/>
    <w:rsid w:val="00083AB1"/>
    <w:rsid w:val="000875D0"/>
    <w:rsid w:val="000901EF"/>
    <w:rsid w:val="000916CA"/>
    <w:rsid w:val="00094662"/>
    <w:rsid w:val="0009512B"/>
    <w:rsid w:val="000951D9"/>
    <w:rsid w:val="000957A8"/>
    <w:rsid w:val="0009642F"/>
    <w:rsid w:val="00097125"/>
    <w:rsid w:val="00097AFB"/>
    <w:rsid w:val="000A3731"/>
    <w:rsid w:val="000A7188"/>
    <w:rsid w:val="000B0169"/>
    <w:rsid w:val="000B0171"/>
    <w:rsid w:val="000B2176"/>
    <w:rsid w:val="000B305B"/>
    <w:rsid w:val="000B433A"/>
    <w:rsid w:val="000B6BB0"/>
    <w:rsid w:val="000C00A9"/>
    <w:rsid w:val="000C03A1"/>
    <w:rsid w:val="000C1A6A"/>
    <w:rsid w:val="000C20A9"/>
    <w:rsid w:val="000C31E5"/>
    <w:rsid w:val="000C452B"/>
    <w:rsid w:val="000C4EE4"/>
    <w:rsid w:val="000D0979"/>
    <w:rsid w:val="000D1B43"/>
    <w:rsid w:val="000D1E7B"/>
    <w:rsid w:val="000D22F2"/>
    <w:rsid w:val="000D2A68"/>
    <w:rsid w:val="000D2E5C"/>
    <w:rsid w:val="000D3766"/>
    <w:rsid w:val="000D37B1"/>
    <w:rsid w:val="000D39BC"/>
    <w:rsid w:val="000D520F"/>
    <w:rsid w:val="000D5AC9"/>
    <w:rsid w:val="000D5B97"/>
    <w:rsid w:val="000D78BA"/>
    <w:rsid w:val="000D7FE4"/>
    <w:rsid w:val="000E1239"/>
    <w:rsid w:val="000E2A63"/>
    <w:rsid w:val="000E30B6"/>
    <w:rsid w:val="000E536F"/>
    <w:rsid w:val="000E6E2E"/>
    <w:rsid w:val="000E7735"/>
    <w:rsid w:val="000E7D81"/>
    <w:rsid w:val="000F1139"/>
    <w:rsid w:val="000F1814"/>
    <w:rsid w:val="000F187A"/>
    <w:rsid w:val="000F320A"/>
    <w:rsid w:val="000F4D33"/>
    <w:rsid w:val="000F542A"/>
    <w:rsid w:val="000F5C07"/>
    <w:rsid w:val="000F7ABB"/>
    <w:rsid w:val="00100F87"/>
    <w:rsid w:val="00102B72"/>
    <w:rsid w:val="00103192"/>
    <w:rsid w:val="00103955"/>
    <w:rsid w:val="00105520"/>
    <w:rsid w:val="00105692"/>
    <w:rsid w:val="0010637C"/>
    <w:rsid w:val="001075AA"/>
    <w:rsid w:val="001101E7"/>
    <w:rsid w:val="00110F95"/>
    <w:rsid w:val="001119F3"/>
    <w:rsid w:val="00111EAD"/>
    <w:rsid w:val="00111F31"/>
    <w:rsid w:val="0011513B"/>
    <w:rsid w:val="0011586D"/>
    <w:rsid w:val="00115C07"/>
    <w:rsid w:val="00117A7F"/>
    <w:rsid w:val="00121324"/>
    <w:rsid w:val="001213E3"/>
    <w:rsid w:val="00125F69"/>
    <w:rsid w:val="00130353"/>
    <w:rsid w:val="00130A77"/>
    <w:rsid w:val="00131475"/>
    <w:rsid w:val="00135E81"/>
    <w:rsid w:val="00136F08"/>
    <w:rsid w:val="00137853"/>
    <w:rsid w:val="00144131"/>
    <w:rsid w:val="0014686E"/>
    <w:rsid w:val="00146E23"/>
    <w:rsid w:val="00147481"/>
    <w:rsid w:val="00147EA3"/>
    <w:rsid w:val="00152429"/>
    <w:rsid w:val="00152E7F"/>
    <w:rsid w:val="00154EB7"/>
    <w:rsid w:val="00156C94"/>
    <w:rsid w:val="00156FD6"/>
    <w:rsid w:val="00157038"/>
    <w:rsid w:val="001576CF"/>
    <w:rsid w:val="00157835"/>
    <w:rsid w:val="00161ECF"/>
    <w:rsid w:val="001624CB"/>
    <w:rsid w:val="00162506"/>
    <w:rsid w:val="00162508"/>
    <w:rsid w:val="001632B5"/>
    <w:rsid w:val="00163711"/>
    <w:rsid w:val="00163723"/>
    <w:rsid w:val="00163EE4"/>
    <w:rsid w:val="00163F36"/>
    <w:rsid w:val="0016609A"/>
    <w:rsid w:val="00167F34"/>
    <w:rsid w:val="00171338"/>
    <w:rsid w:val="0017245B"/>
    <w:rsid w:val="00173832"/>
    <w:rsid w:val="00174AF0"/>
    <w:rsid w:val="001756D6"/>
    <w:rsid w:val="00175925"/>
    <w:rsid w:val="00175A37"/>
    <w:rsid w:val="00175A8E"/>
    <w:rsid w:val="00177430"/>
    <w:rsid w:val="0017754A"/>
    <w:rsid w:val="00177622"/>
    <w:rsid w:val="001776F4"/>
    <w:rsid w:val="0018014D"/>
    <w:rsid w:val="00180F8C"/>
    <w:rsid w:val="00181D28"/>
    <w:rsid w:val="00182BD2"/>
    <w:rsid w:val="00183EC1"/>
    <w:rsid w:val="0018471B"/>
    <w:rsid w:val="00186CF8"/>
    <w:rsid w:val="00191662"/>
    <w:rsid w:val="00192177"/>
    <w:rsid w:val="001925BC"/>
    <w:rsid w:val="0019270A"/>
    <w:rsid w:val="00194510"/>
    <w:rsid w:val="00195331"/>
    <w:rsid w:val="0019568B"/>
    <w:rsid w:val="001A1547"/>
    <w:rsid w:val="001A24BB"/>
    <w:rsid w:val="001A29FD"/>
    <w:rsid w:val="001A2ED1"/>
    <w:rsid w:val="001A342D"/>
    <w:rsid w:val="001A36A7"/>
    <w:rsid w:val="001A39EA"/>
    <w:rsid w:val="001A49E1"/>
    <w:rsid w:val="001A6246"/>
    <w:rsid w:val="001B1045"/>
    <w:rsid w:val="001B13E1"/>
    <w:rsid w:val="001C03E1"/>
    <w:rsid w:val="001C0A10"/>
    <w:rsid w:val="001C0C0E"/>
    <w:rsid w:val="001C23BA"/>
    <w:rsid w:val="001C2B06"/>
    <w:rsid w:val="001C30A9"/>
    <w:rsid w:val="001C3297"/>
    <w:rsid w:val="001C45B2"/>
    <w:rsid w:val="001C4C34"/>
    <w:rsid w:val="001D0154"/>
    <w:rsid w:val="001D0583"/>
    <w:rsid w:val="001D17FF"/>
    <w:rsid w:val="001D1FD3"/>
    <w:rsid w:val="001D2685"/>
    <w:rsid w:val="001D2C44"/>
    <w:rsid w:val="001D3E91"/>
    <w:rsid w:val="001D4219"/>
    <w:rsid w:val="001D5217"/>
    <w:rsid w:val="001D587A"/>
    <w:rsid w:val="001D7866"/>
    <w:rsid w:val="001D7C93"/>
    <w:rsid w:val="001E06B5"/>
    <w:rsid w:val="001E26F8"/>
    <w:rsid w:val="001E292B"/>
    <w:rsid w:val="001E318A"/>
    <w:rsid w:val="001E3242"/>
    <w:rsid w:val="001E4B99"/>
    <w:rsid w:val="001E597E"/>
    <w:rsid w:val="001E59C6"/>
    <w:rsid w:val="001E7B19"/>
    <w:rsid w:val="001F17B7"/>
    <w:rsid w:val="001F3C87"/>
    <w:rsid w:val="001F3CEB"/>
    <w:rsid w:val="001F5555"/>
    <w:rsid w:val="001F5D8E"/>
    <w:rsid w:val="001F6D08"/>
    <w:rsid w:val="001F7136"/>
    <w:rsid w:val="001F7B35"/>
    <w:rsid w:val="00201BE1"/>
    <w:rsid w:val="00202433"/>
    <w:rsid w:val="00203217"/>
    <w:rsid w:val="00203BA0"/>
    <w:rsid w:val="002047B7"/>
    <w:rsid w:val="00204D5A"/>
    <w:rsid w:val="002054F5"/>
    <w:rsid w:val="00205989"/>
    <w:rsid w:val="00210B40"/>
    <w:rsid w:val="00211BE4"/>
    <w:rsid w:val="002158AD"/>
    <w:rsid w:val="00215A07"/>
    <w:rsid w:val="0021638D"/>
    <w:rsid w:val="0021642F"/>
    <w:rsid w:val="00224F2F"/>
    <w:rsid w:val="00227AA5"/>
    <w:rsid w:val="00227C63"/>
    <w:rsid w:val="00230C35"/>
    <w:rsid w:val="00231925"/>
    <w:rsid w:val="002320C9"/>
    <w:rsid w:val="00232A21"/>
    <w:rsid w:val="0023473E"/>
    <w:rsid w:val="00235106"/>
    <w:rsid w:val="0023550E"/>
    <w:rsid w:val="00240175"/>
    <w:rsid w:val="002409E5"/>
    <w:rsid w:val="0024596E"/>
    <w:rsid w:val="00245F39"/>
    <w:rsid w:val="00250D5C"/>
    <w:rsid w:val="00250F57"/>
    <w:rsid w:val="00251172"/>
    <w:rsid w:val="00251919"/>
    <w:rsid w:val="002524F6"/>
    <w:rsid w:val="002538EB"/>
    <w:rsid w:val="00254CA0"/>
    <w:rsid w:val="00255B87"/>
    <w:rsid w:val="00256A15"/>
    <w:rsid w:val="00256A38"/>
    <w:rsid w:val="00256AE9"/>
    <w:rsid w:val="00256FB5"/>
    <w:rsid w:val="00257B32"/>
    <w:rsid w:val="00260E45"/>
    <w:rsid w:val="00262024"/>
    <w:rsid w:val="0026270A"/>
    <w:rsid w:val="002648D9"/>
    <w:rsid w:val="0026654A"/>
    <w:rsid w:val="00266AD0"/>
    <w:rsid w:val="00267DB8"/>
    <w:rsid w:val="00270E3E"/>
    <w:rsid w:val="00271E8F"/>
    <w:rsid w:val="00272213"/>
    <w:rsid w:val="00272A06"/>
    <w:rsid w:val="00272D71"/>
    <w:rsid w:val="002754B1"/>
    <w:rsid w:val="002760A8"/>
    <w:rsid w:val="002772A5"/>
    <w:rsid w:val="002772D2"/>
    <w:rsid w:val="0028034C"/>
    <w:rsid w:val="00283019"/>
    <w:rsid w:val="00283496"/>
    <w:rsid w:val="00283915"/>
    <w:rsid w:val="00283B73"/>
    <w:rsid w:val="00285CD2"/>
    <w:rsid w:val="00286A59"/>
    <w:rsid w:val="002870EF"/>
    <w:rsid w:val="002911B6"/>
    <w:rsid w:val="00291FF6"/>
    <w:rsid w:val="0029506E"/>
    <w:rsid w:val="00295277"/>
    <w:rsid w:val="002957EC"/>
    <w:rsid w:val="0029641A"/>
    <w:rsid w:val="00296FC9"/>
    <w:rsid w:val="002975EC"/>
    <w:rsid w:val="002976FF"/>
    <w:rsid w:val="002A20F4"/>
    <w:rsid w:val="002A2216"/>
    <w:rsid w:val="002A540E"/>
    <w:rsid w:val="002A5F3F"/>
    <w:rsid w:val="002A698B"/>
    <w:rsid w:val="002A73B3"/>
    <w:rsid w:val="002B03DF"/>
    <w:rsid w:val="002B0910"/>
    <w:rsid w:val="002B1A75"/>
    <w:rsid w:val="002B216C"/>
    <w:rsid w:val="002B3652"/>
    <w:rsid w:val="002B3AA6"/>
    <w:rsid w:val="002B4151"/>
    <w:rsid w:val="002B44AE"/>
    <w:rsid w:val="002B5F7A"/>
    <w:rsid w:val="002B6088"/>
    <w:rsid w:val="002B68CF"/>
    <w:rsid w:val="002B6F01"/>
    <w:rsid w:val="002B7653"/>
    <w:rsid w:val="002B76C6"/>
    <w:rsid w:val="002C04BF"/>
    <w:rsid w:val="002C1265"/>
    <w:rsid w:val="002C29A3"/>
    <w:rsid w:val="002C2D0E"/>
    <w:rsid w:val="002C3F5F"/>
    <w:rsid w:val="002C4236"/>
    <w:rsid w:val="002C4332"/>
    <w:rsid w:val="002C6B10"/>
    <w:rsid w:val="002C6D29"/>
    <w:rsid w:val="002D061A"/>
    <w:rsid w:val="002D1852"/>
    <w:rsid w:val="002D1F35"/>
    <w:rsid w:val="002D2578"/>
    <w:rsid w:val="002D299C"/>
    <w:rsid w:val="002D2AC7"/>
    <w:rsid w:val="002D4152"/>
    <w:rsid w:val="002D48C5"/>
    <w:rsid w:val="002D4A15"/>
    <w:rsid w:val="002D5D75"/>
    <w:rsid w:val="002D6202"/>
    <w:rsid w:val="002D67F7"/>
    <w:rsid w:val="002E1E90"/>
    <w:rsid w:val="002E35B2"/>
    <w:rsid w:val="002E3733"/>
    <w:rsid w:val="002E4FDD"/>
    <w:rsid w:val="002E6C06"/>
    <w:rsid w:val="002E7755"/>
    <w:rsid w:val="002E77C9"/>
    <w:rsid w:val="002F030A"/>
    <w:rsid w:val="002F08F8"/>
    <w:rsid w:val="002F0ECC"/>
    <w:rsid w:val="002F2B3B"/>
    <w:rsid w:val="002F38CA"/>
    <w:rsid w:val="002F40E4"/>
    <w:rsid w:val="002F43FE"/>
    <w:rsid w:val="002F4E18"/>
    <w:rsid w:val="002F6FA9"/>
    <w:rsid w:val="00300ACB"/>
    <w:rsid w:val="00301577"/>
    <w:rsid w:val="00302B90"/>
    <w:rsid w:val="00303E3D"/>
    <w:rsid w:val="003040BF"/>
    <w:rsid w:val="00304356"/>
    <w:rsid w:val="00304828"/>
    <w:rsid w:val="00305664"/>
    <w:rsid w:val="003065A5"/>
    <w:rsid w:val="00306A26"/>
    <w:rsid w:val="00307AD3"/>
    <w:rsid w:val="0031086E"/>
    <w:rsid w:val="003109B2"/>
    <w:rsid w:val="0031112B"/>
    <w:rsid w:val="00311821"/>
    <w:rsid w:val="00312265"/>
    <w:rsid w:val="003125AD"/>
    <w:rsid w:val="00313E14"/>
    <w:rsid w:val="00314669"/>
    <w:rsid w:val="003148E1"/>
    <w:rsid w:val="00314AA6"/>
    <w:rsid w:val="00316A10"/>
    <w:rsid w:val="003206C2"/>
    <w:rsid w:val="00321EA4"/>
    <w:rsid w:val="0032284B"/>
    <w:rsid w:val="00322C97"/>
    <w:rsid w:val="0032468C"/>
    <w:rsid w:val="003246CD"/>
    <w:rsid w:val="00324E08"/>
    <w:rsid w:val="00325807"/>
    <w:rsid w:val="003259F8"/>
    <w:rsid w:val="00327446"/>
    <w:rsid w:val="003306D7"/>
    <w:rsid w:val="00330B9E"/>
    <w:rsid w:val="00330D59"/>
    <w:rsid w:val="00330E17"/>
    <w:rsid w:val="00331DC2"/>
    <w:rsid w:val="003324A0"/>
    <w:rsid w:val="0033273E"/>
    <w:rsid w:val="00337282"/>
    <w:rsid w:val="0034166E"/>
    <w:rsid w:val="00341E2F"/>
    <w:rsid w:val="00342048"/>
    <w:rsid w:val="0034519D"/>
    <w:rsid w:val="0035254F"/>
    <w:rsid w:val="00352AD0"/>
    <w:rsid w:val="00352B26"/>
    <w:rsid w:val="00353BBF"/>
    <w:rsid w:val="0035468F"/>
    <w:rsid w:val="00355D56"/>
    <w:rsid w:val="00355F41"/>
    <w:rsid w:val="00362FCC"/>
    <w:rsid w:val="00363415"/>
    <w:rsid w:val="00363439"/>
    <w:rsid w:val="00363E87"/>
    <w:rsid w:val="0036523C"/>
    <w:rsid w:val="00366821"/>
    <w:rsid w:val="00366AE5"/>
    <w:rsid w:val="00367691"/>
    <w:rsid w:val="00370486"/>
    <w:rsid w:val="0037184D"/>
    <w:rsid w:val="00373245"/>
    <w:rsid w:val="0037626C"/>
    <w:rsid w:val="0038020C"/>
    <w:rsid w:val="00380AAF"/>
    <w:rsid w:val="00382ACA"/>
    <w:rsid w:val="00383FB1"/>
    <w:rsid w:val="00384684"/>
    <w:rsid w:val="00385222"/>
    <w:rsid w:val="003855CD"/>
    <w:rsid w:val="00385FFF"/>
    <w:rsid w:val="003860E1"/>
    <w:rsid w:val="0038688C"/>
    <w:rsid w:val="003906D2"/>
    <w:rsid w:val="00390CF1"/>
    <w:rsid w:val="003917A0"/>
    <w:rsid w:val="003917B2"/>
    <w:rsid w:val="003919CB"/>
    <w:rsid w:val="00391D67"/>
    <w:rsid w:val="003923AB"/>
    <w:rsid w:val="00393529"/>
    <w:rsid w:val="00395EFD"/>
    <w:rsid w:val="00396694"/>
    <w:rsid w:val="00397180"/>
    <w:rsid w:val="003A0C15"/>
    <w:rsid w:val="003A3620"/>
    <w:rsid w:val="003A37F0"/>
    <w:rsid w:val="003A4A25"/>
    <w:rsid w:val="003A7DBA"/>
    <w:rsid w:val="003B06CF"/>
    <w:rsid w:val="003B2867"/>
    <w:rsid w:val="003B4504"/>
    <w:rsid w:val="003B4A79"/>
    <w:rsid w:val="003B4C7F"/>
    <w:rsid w:val="003B5780"/>
    <w:rsid w:val="003B6BA4"/>
    <w:rsid w:val="003C03E7"/>
    <w:rsid w:val="003C2545"/>
    <w:rsid w:val="003C2F8A"/>
    <w:rsid w:val="003C3273"/>
    <w:rsid w:val="003C3D1A"/>
    <w:rsid w:val="003C4A60"/>
    <w:rsid w:val="003C4E66"/>
    <w:rsid w:val="003C5C74"/>
    <w:rsid w:val="003C6158"/>
    <w:rsid w:val="003C6D5B"/>
    <w:rsid w:val="003C6DF6"/>
    <w:rsid w:val="003C7883"/>
    <w:rsid w:val="003D0569"/>
    <w:rsid w:val="003D1B2D"/>
    <w:rsid w:val="003D25B8"/>
    <w:rsid w:val="003D2BE2"/>
    <w:rsid w:val="003D3720"/>
    <w:rsid w:val="003D4121"/>
    <w:rsid w:val="003D4129"/>
    <w:rsid w:val="003D48A8"/>
    <w:rsid w:val="003D4992"/>
    <w:rsid w:val="003D6A39"/>
    <w:rsid w:val="003D770E"/>
    <w:rsid w:val="003E2A51"/>
    <w:rsid w:val="003E2F3D"/>
    <w:rsid w:val="003E4E1D"/>
    <w:rsid w:val="003E575E"/>
    <w:rsid w:val="003E6198"/>
    <w:rsid w:val="003E644F"/>
    <w:rsid w:val="003E661C"/>
    <w:rsid w:val="003E66A8"/>
    <w:rsid w:val="003E67AD"/>
    <w:rsid w:val="003E7CC4"/>
    <w:rsid w:val="003F0896"/>
    <w:rsid w:val="003F63DA"/>
    <w:rsid w:val="003F686B"/>
    <w:rsid w:val="004009EC"/>
    <w:rsid w:val="00400B0B"/>
    <w:rsid w:val="00401224"/>
    <w:rsid w:val="00402448"/>
    <w:rsid w:val="00403FB3"/>
    <w:rsid w:val="00404ACB"/>
    <w:rsid w:val="004056E9"/>
    <w:rsid w:val="00410F55"/>
    <w:rsid w:val="0041219F"/>
    <w:rsid w:val="0041259F"/>
    <w:rsid w:val="004125D7"/>
    <w:rsid w:val="004126EE"/>
    <w:rsid w:val="004135B6"/>
    <w:rsid w:val="0041445E"/>
    <w:rsid w:val="0041509F"/>
    <w:rsid w:val="00416304"/>
    <w:rsid w:val="00417FDB"/>
    <w:rsid w:val="00420401"/>
    <w:rsid w:val="00420B68"/>
    <w:rsid w:val="00421300"/>
    <w:rsid w:val="00421C5E"/>
    <w:rsid w:val="00423EAF"/>
    <w:rsid w:val="00424D2C"/>
    <w:rsid w:val="00425101"/>
    <w:rsid w:val="004268BE"/>
    <w:rsid w:val="00426AB0"/>
    <w:rsid w:val="004307C6"/>
    <w:rsid w:val="0043158C"/>
    <w:rsid w:val="0043423D"/>
    <w:rsid w:val="0043559D"/>
    <w:rsid w:val="004362AC"/>
    <w:rsid w:val="00437062"/>
    <w:rsid w:val="004375F0"/>
    <w:rsid w:val="004408CF"/>
    <w:rsid w:val="00441E73"/>
    <w:rsid w:val="00441EB9"/>
    <w:rsid w:val="004422AA"/>
    <w:rsid w:val="00442909"/>
    <w:rsid w:val="00444215"/>
    <w:rsid w:val="00446391"/>
    <w:rsid w:val="00446D13"/>
    <w:rsid w:val="0044754E"/>
    <w:rsid w:val="00447D1C"/>
    <w:rsid w:val="00450813"/>
    <w:rsid w:val="00453142"/>
    <w:rsid w:val="004534ED"/>
    <w:rsid w:val="00453E5A"/>
    <w:rsid w:val="0045509C"/>
    <w:rsid w:val="004560AF"/>
    <w:rsid w:val="0045667F"/>
    <w:rsid w:val="00460FB3"/>
    <w:rsid w:val="004632EC"/>
    <w:rsid w:val="00463542"/>
    <w:rsid w:val="00463F06"/>
    <w:rsid w:val="004643B8"/>
    <w:rsid w:val="00465AB6"/>
    <w:rsid w:val="00465DD3"/>
    <w:rsid w:val="00466CB5"/>
    <w:rsid w:val="00467E2E"/>
    <w:rsid w:val="00470E81"/>
    <w:rsid w:val="0047172A"/>
    <w:rsid w:val="00471861"/>
    <w:rsid w:val="00472D46"/>
    <w:rsid w:val="00472E9A"/>
    <w:rsid w:val="00474742"/>
    <w:rsid w:val="00474C10"/>
    <w:rsid w:val="00474D34"/>
    <w:rsid w:val="004762BF"/>
    <w:rsid w:val="00476316"/>
    <w:rsid w:val="00476D99"/>
    <w:rsid w:val="00482520"/>
    <w:rsid w:val="004825B0"/>
    <w:rsid w:val="00483646"/>
    <w:rsid w:val="00483C98"/>
    <w:rsid w:val="004847AA"/>
    <w:rsid w:val="00484A8E"/>
    <w:rsid w:val="00485438"/>
    <w:rsid w:val="004855E2"/>
    <w:rsid w:val="00490337"/>
    <w:rsid w:val="00491096"/>
    <w:rsid w:val="00496D4A"/>
    <w:rsid w:val="00496D6E"/>
    <w:rsid w:val="00497634"/>
    <w:rsid w:val="00497694"/>
    <w:rsid w:val="004A1D70"/>
    <w:rsid w:val="004A2217"/>
    <w:rsid w:val="004A2622"/>
    <w:rsid w:val="004A2C98"/>
    <w:rsid w:val="004A468A"/>
    <w:rsid w:val="004A4AD1"/>
    <w:rsid w:val="004A51D2"/>
    <w:rsid w:val="004A7049"/>
    <w:rsid w:val="004B1DD5"/>
    <w:rsid w:val="004B3F46"/>
    <w:rsid w:val="004B4243"/>
    <w:rsid w:val="004B508D"/>
    <w:rsid w:val="004B5485"/>
    <w:rsid w:val="004B550F"/>
    <w:rsid w:val="004B680F"/>
    <w:rsid w:val="004B7991"/>
    <w:rsid w:val="004B7F2B"/>
    <w:rsid w:val="004C1348"/>
    <w:rsid w:val="004C1ABE"/>
    <w:rsid w:val="004C3967"/>
    <w:rsid w:val="004C39A0"/>
    <w:rsid w:val="004C4086"/>
    <w:rsid w:val="004C5AB0"/>
    <w:rsid w:val="004C60C3"/>
    <w:rsid w:val="004C6DA7"/>
    <w:rsid w:val="004C745F"/>
    <w:rsid w:val="004D11E8"/>
    <w:rsid w:val="004D16E2"/>
    <w:rsid w:val="004D226B"/>
    <w:rsid w:val="004D27F9"/>
    <w:rsid w:val="004D32FE"/>
    <w:rsid w:val="004D4152"/>
    <w:rsid w:val="004D4B24"/>
    <w:rsid w:val="004D5523"/>
    <w:rsid w:val="004D55CE"/>
    <w:rsid w:val="004D6DA8"/>
    <w:rsid w:val="004D7AB8"/>
    <w:rsid w:val="004D7D89"/>
    <w:rsid w:val="004E2613"/>
    <w:rsid w:val="004E3659"/>
    <w:rsid w:val="004E4343"/>
    <w:rsid w:val="004E50E0"/>
    <w:rsid w:val="004E53A9"/>
    <w:rsid w:val="004F04E9"/>
    <w:rsid w:val="004F1D95"/>
    <w:rsid w:val="004F1F03"/>
    <w:rsid w:val="004F3185"/>
    <w:rsid w:val="004F3D5A"/>
    <w:rsid w:val="004F4A45"/>
    <w:rsid w:val="004F4E80"/>
    <w:rsid w:val="004F66CC"/>
    <w:rsid w:val="004F766C"/>
    <w:rsid w:val="004F7D0A"/>
    <w:rsid w:val="005029E1"/>
    <w:rsid w:val="0050537E"/>
    <w:rsid w:val="00505F26"/>
    <w:rsid w:val="00506DE8"/>
    <w:rsid w:val="005078CE"/>
    <w:rsid w:val="00507B9B"/>
    <w:rsid w:val="00507F2C"/>
    <w:rsid w:val="00513A2E"/>
    <w:rsid w:val="00514848"/>
    <w:rsid w:val="00514C83"/>
    <w:rsid w:val="0051565F"/>
    <w:rsid w:val="00515732"/>
    <w:rsid w:val="00515BAD"/>
    <w:rsid w:val="00516B6D"/>
    <w:rsid w:val="00516FA7"/>
    <w:rsid w:val="005174B8"/>
    <w:rsid w:val="00520D36"/>
    <w:rsid w:val="00520D3E"/>
    <w:rsid w:val="00521787"/>
    <w:rsid w:val="00521918"/>
    <w:rsid w:val="00521B07"/>
    <w:rsid w:val="00521C36"/>
    <w:rsid w:val="00522DD8"/>
    <w:rsid w:val="0052304E"/>
    <w:rsid w:val="00523359"/>
    <w:rsid w:val="00530870"/>
    <w:rsid w:val="00530AE5"/>
    <w:rsid w:val="00530C22"/>
    <w:rsid w:val="005323FC"/>
    <w:rsid w:val="005330AD"/>
    <w:rsid w:val="00534A07"/>
    <w:rsid w:val="00534DB3"/>
    <w:rsid w:val="00534EE8"/>
    <w:rsid w:val="005352D8"/>
    <w:rsid w:val="00540271"/>
    <w:rsid w:val="00540857"/>
    <w:rsid w:val="00540E0E"/>
    <w:rsid w:val="00542D13"/>
    <w:rsid w:val="0054385C"/>
    <w:rsid w:val="005447D6"/>
    <w:rsid w:val="0054561F"/>
    <w:rsid w:val="00550891"/>
    <w:rsid w:val="00550D55"/>
    <w:rsid w:val="005512F1"/>
    <w:rsid w:val="00551BD7"/>
    <w:rsid w:val="00552F31"/>
    <w:rsid w:val="00553C50"/>
    <w:rsid w:val="00554EBE"/>
    <w:rsid w:val="0055577D"/>
    <w:rsid w:val="005558B8"/>
    <w:rsid w:val="00555A94"/>
    <w:rsid w:val="0055726D"/>
    <w:rsid w:val="00560383"/>
    <w:rsid w:val="00560927"/>
    <w:rsid w:val="00562409"/>
    <w:rsid w:val="005630BD"/>
    <w:rsid w:val="00563A21"/>
    <w:rsid w:val="005668B1"/>
    <w:rsid w:val="0057077B"/>
    <w:rsid w:val="00570B73"/>
    <w:rsid w:val="00570B7D"/>
    <w:rsid w:val="005721F1"/>
    <w:rsid w:val="00576807"/>
    <w:rsid w:val="005774F3"/>
    <w:rsid w:val="00581E0E"/>
    <w:rsid w:val="00582345"/>
    <w:rsid w:val="00582353"/>
    <w:rsid w:val="005827AF"/>
    <w:rsid w:val="00582B3D"/>
    <w:rsid w:val="00586181"/>
    <w:rsid w:val="00587136"/>
    <w:rsid w:val="0059029D"/>
    <w:rsid w:val="0059100A"/>
    <w:rsid w:val="00591026"/>
    <w:rsid w:val="005910E0"/>
    <w:rsid w:val="00592AA6"/>
    <w:rsid w:val="00592E5D"/>
    <w:rsid w:val="00594D92"/>
    <w:rsid w:val="00595120"/>
    <w:rsid w:val="0059554B"/>
    <w:rsid w:val="005A077A"/>
    <w:rsid w:val="005A1AB1"/>
    <w:rsid w:val="005A2479"/>
    <w:rsid w:val="005A2FC8"/>
    <w:rsid w:val="005A463D"/>
    <w:rsid w:val="005A4EDC"/>
    <w:rsid w:val="005A65E4"/>
    <w:rsid w:val="005A6CD3"/>
    <w:rsid w:val="005A7019"/>
    <w:rsid w:val="005A713E"/>
    <w:rsid w:val="005B0B54"/>
    <w:rsid w:val="005B10D8"/>
    <w:rsid w:val="005B1E38"/>
    <w:rsid w:val="005B4FB7"/>
    <w:rsid w:val="005B566F"/>
    <w:rsid w:val="005B6683"/>
    <w:rsid w:val="005C0352"/>
    <w:rsid w:val="005C06FF"/>
    <w:rsid w:val="005C0703"/>
    <w:rsid w:val="005C35E3"/>
    <w:rsid w:val="005C37F9"/>
    <w:rsid w:val="005C3850"/>
    <w:rsid w:val="005C3945"/>
    <w:rsid w:val="005C6204"/>
    <w:rsid w:val="005C6450"/>
    <w:rsid w:val="005C6D3A"/>
    <w:rsid w:val="005D0C92"/>
    <w:rsid w:val="005D2045"/>
    <w:rsid w:val="005D3816"/>
    <w:rsid w:val="005D401F"/>
    <w:rsid w:val="005D46F3"/>
    <w:rsid w:val="005D6012"/>
    <w:rsid w:val="005D6596"/>
    <w:rsid w:val="005D674F"/>
    <w:rsid w:val="005E131C"/>
    <w:rsid w:val="005E21BE"/>
    <w:rsid w:val="005E317B"/>
    <w:rsid w:val="005E4813"/>
    <w:rsid w:val="005E4A32"/>
    <w:rsid w:val="005E4E1F"/>
    <w:rsid w:val="005E5658"/>
    <w:rsid w:val="005E581D"/>
    <w:rsid w:val="005F0005"/>
    <w:rsid w:val="005F069A"/>
    <w:rsid w:val="005F4E88"/>
    <w:rsid w:val="005F624E"/>
    <w:rsid w:val="005F62FB"/>
    <w:rsid w:val="00601239"/>
    <w:rsid w:val="00602B8B"/>
    <w:rsid w:val="0060329D"/>
    <w:rsid w:val="00603F13"/>
    <w:rsid w:val="0060660E"/>
    <w:rsid w:val="00606DED"/>
    <w:rsid w:val="00611600"/>
    <w:rsid w:val="00611C44"/>
    <w:rsid w:val="00613D3A"/>
    <w:rsid w:val="0061413A"/>
    <w:rsid w:val="00615181"/>
    <w:rsid w:val="00615830"/>
    <w:rsid w:val="00615CAB"/>
    <w:rsid w:val="00616067"/>
    <w:rsid w:val="00616273"/>
    <w:rsid w:val="00616B75"/>
    <w:rsid w:val="0061769E"/>
    <w:rsid w:val="00617991"/>
    <w:rsid w:val="00617CB4"/>
    <w:rsid w:val="00620545"/>
    <w:rsid w:val="00621A65"/>
    <w:rsid w:val="0062238E"/>
    <w:rsid w:val="00623674"/>
    <w:rsid w:val="00624DBD"/>
    <w:rsid w:val="00624FC3"/>
    <w:rsid w:val="006273F9"/>
    <w:rsid w:val="00630497"/>
    <w:rsid w:val="00631B6D"/>
    <w:rsid w:val="00633A4E"/>
    <w:rsid w:val="006354EC"/>
    <w:rsid w:val="006360D7"/>
    <w:rsid w:val="00642791"/>
    <w:rsid w:val="00643642"/>
    <w:rsid w:val="00644ED4"/>
    <w:rsid w:val="006450F4"/>
    <w:rsid w:val="0064659C"/>
    <w:rsid w:val="00647A76"/>
    <w:rsid w:val="00647E80"/>
    <w:rsid w:val="00651A86"/>
    <w:rsid w:val="00651B6B"/>
    <w:rsid w:val="00651E3E"/>
    <w:rsid w:val="006529C7"/>
    <w:rsid w:val="00652B4C"/>
    <w:rsid w:val="00652CB7"/>
    <w:rsid w:val="00656AC0"/>
    <w:rsid w:val="00656CAA"/>
    <w:rsid w:val="00657FB5"/>
    <w:rsid w:val="00660A10"/>
    <w:rsid w:val="00660DF7"/>
    <w:rsid w:val="0066253F"/>
    <w:rsid w:val="00662B77"/>
    <w:rsid w:val="006637B2"/>
    <w:rsid w:val="00664325"/>
    <w:rsid w:val="0066449F"/>
    <w:rsid w:val="00666D20"/>
    <w:rsid w:val="00666F93"/>
    <w:rsid w:val="00667D3F"/>
    <w:rsid w:val="00670115"/>
    <w:rsid w:val="00672CB4"/>
    <w:rsid w:val="00672D1F"/>
    <w:rsid w:val="00673881"/>
    <w:rsid w:val="00673F9A"/>
    <w:rsid w:val="00677A30"/>
    <w:rsid w:val="00680806"/>
    <w:rsid w:val="0068132B"/>
    <w:rsid w:val="0068145F"/>
    <w:rsid w:val="00682AF0"/>
    <w:rsid w:val="00683473"/>
    <w:rsid w:val="0068471E"/>
    <w:rsid w:val="00684F2F"/>
    <w:rsid w:val="006871E3"/>
    <w:rsid w:val="00687BF7"/>
    <w:rsid w:val="00687D64"/>
    <w:rsid w:val="00692543"/>
    <w:rsid w:val="006927C1"/>
    <w:rsid w:val="006941B7"/>
    <w:rsid w:val="0069477E"/>
    <w:rsid w:val="00696899"/>
    <w:rsid w:val="006A0A96"/>
    <w:rsid w:val="006A2227"/>
    <w:rsid w:val="006A4214"/>
    <w:rsid w:val="006A479C"/>
    <w:rsid w:val="006A5030"/>
    <w:rsid w:val="006A5E85"/>
    <w:rsid w:val="006B000D"/>
    <w:rsid w:val="006B158F"/>
    <w:rsid w:val="006B36BF"/>
    <w:rsid w:val="006B3730"/>
    <w:rsid w:val="006B3B71"/>
    <w:rsid w:val="006B4359"/>
    <w:rsid w:val="006B7300"/>
    <w:rsid w:val="006B7B88"/>
    <w:rsid w:val="006C137F"/>
    <w:rsid w:val="006C21EA"/>
    <w:rsid w:val="006C2301"/>
    <w:rsid w:val="006C39BF"/>
    <w:rsid w:val="006C42EA"/>
    <w:rsid w:val="006C6317"/>
    <w:rsid w:val="006C65E1"/>
    <w:rsid w:val="006C685E"/>
    <w:rsid w:val="006D0A65"/>
    <w:rsid w:val="006D13A3"/>
    <w:rsid w:val="006D1DEE"/>
    <w:rsid w:val="006D2FF2"/>
    <w:rsid w:val="006D388A"/>
    <w:rsid w:val="006D416E"/>
    <w:rsid w:val="006D4487"/>
    <w:rsid w:val="006D4802"/>
    <w:rsid w:val="006D5357"/>
    <w:rsid w:val="006D62FF"/>
    <w:rsid w:val="006D6ACD"/>
    <w:rsid w:val="006E099F"/>
    <w:rsid w:val="006E1267"/>
    <w:rsid w:val="006E1860"/>
    <w:rsid w:val="006E4353"/>
    <w:rsid w:val="006E4D89"/>
    <w:rsid w:val="006E50E0"/>
    <w:rsid w:val="006E5896"/>
    <w:rsid w:val="006E58A0"/>
    <w:rsid w:val="006E5C98"/>
    <w:rsid w:val="006E6FBC"/>
    <w:rsid w:val="006F17CF"/>
    <w:rsid w:val="006F217B"/>
    <w:rsid w:val="006F38EB"/>
    <w:rsid w:val="006F3B7C"/>
    <w:rsid w:val="006F3ED8"/>
    <w:rsid w:val="006F3F3B"/>
    <w:rsid w:val="006F586A"/>
    <w:rsid w:val="006F6781"/>
    <w:rsid w:val="006F6C72"/>
    <w:rsid w:val="006F7086"/>
    <w:rsid w:val="007002B2"/>
    <w:rsid w:val="00700AB0"/>
    <w:rsid w:val="0070132A"/>
    <w:rsid w:val="00703A17"/>
    <w:rsid w:val="007045D0"/>
    <w:rsid w:val="00705083"/>
    <w:rsid w:val="007050F7"/>
    <w:rsid w:val="00705192"/>
    <w:rsid w:val="007060BD"/>
    <w:rsid w:val="00706219"/>
    <w:rsid w:val="007068F0"/>
    <w:rsid w:val="007076E2"/>
    <w:rsid w:val="00707F01"/>
    <w:rsid w:val="00712950"/>
    <w:rsid w:val="00712A76"/>
    <w:rsid w:val="00712B90"/>
    <w:rsid w:val="00712EAE"/>
    <w:rsid w:val="00714C7D"/>
    <w:rsid w:val="00715B96"/>
    <w:rsid w:val="00715CA5"/>
    <w:rsid w:val="00716B5E"/>
    <w:rsid w:val="00721F7E"/>
    <w:rsid w:val="007235B7"/>
    <w:rsid w:val="0072362E"/>
    <w:rsid w:val="0072381B"/>
    <w:rsid w:val="00724655"/>
    <w:rsid w:val="00724A9A"/>
    <w:rsid w:val="007256CC"/>
    <w:rsid w:val="00725F9F"/>
    <w:rsid w:val="0073031C"/>
    <w:rsid w:val="00730B7E"/>
    <w:rsid w:val="0073170D"/>
    <w:rsid w:val="00732A78"/>
    <w:rsid w:val="00735141"/>
    <w:rsid w:val="00736232"/>
    <w:rsid w:val="00737C1C"/>
    <w:rsid w:val="00737C30"/>
    <w:rsid w:val="00740CF3"/>
    <w:rsid w:val="007414C2"/>
    <w:rsid w:val="007427C5"/>
    <w:rsid w:val="00743494"/>
    <w:rsid w:val="00744E8B"/>
    <w:rsid w:val="00744FE7"/>
    <w:rsid w:val="007461F1"/>
    <w:rsid w:val="0074641B"/>
    <w:rsid w:val="00746C38"/>
    <w:rsid w:val="00752876"/>
    <w:rsid w:val="00752C26"/>
    <w:rsid w:val="00752D6E"/>
    <w:rsid w:val="007535F0"/>
    <w:rsid w:val="00753A9D"/>
    <w:rsid w:val="00754589"/>
    <w:rsid w:val="00754879"/>
    <w:rsid w:val="007552EE"/>
    <w:rsid w:val="00756847"/>
    <w:rsid w:val="00760653"/>
    <w:rsid w:val="00762BDE"/>
    <w:rsid w:val="00763007"/>
    <w:rsid w:val="00763BE7"/>
    <w:rsid w:val="007644C6"/>
    <w:rsid w:val="0076612C"/>
    <w:rsid w:val="00770C0D"/>
    <w:rsid w:val="00771280"/>
    <w:rsid w:val="00771F3D"/>
    <w:rsid w:val="00772BD2"/>
    <w:rsid w:val="007731E5"/>
    <w:rsid w:val="00775037"/>
    <w:rsid w:val="0077536C"/>
    <w:rsid w:val="00775D12"/>
    <w:rsid w:val="00775E01"/>
    <w:rsid w:val="007815C8"/>
    <w:rsid w:val="0078188C"/>
    <w:rsid w:val="00785F79"/>
    <w:rsid w:val="0078608C"/>
    <w:rsid w:val="00786894"/>
    <w:rsid w:val="00786A71"/>
    <w:rsid w:val="00786FEA"/>
    <w:rsid w:val="007875D3"/>
    <w:rsid w:val="00792796"/>
    <w:rsid w:val="00793E1B"/>
    <w:rsid w:val="00794063"/>
    <w:rsid w:val="007943B7"/>
    <w:rsid w:val="00794E1E"/>
    <w:rsid w:val="00797B94"/>
    <w:rsid w:val="00797CE9"/>
    <w:rsid w:val="007A0342"/>
    <w:rsid w:val="007A167B"/>
    <w:rsid w:val="007A260A"/>
    <w:rsid w:val="007A2B99"/>
    <w:rsid w:val="007A5385"/>
    <w:rsid w:val="007A59C1"/>
    <w:rsid w:val="007A5A4A"/>
    <w:rsid w:val="007A6E76"/>
    <w:rsid w:val="007A74BF"/>
    <w:rsid w:val="007A7959"/>
    <w:rsid w:val="007A7A3C"/>
    <w:rsid w:val="007A7AB1"/>
    <w:rsid w:val="007B0CF2"/>
    <w:rsid w:val="007B1203"/>
    <w:rsid w:val="007B244B"/>
    <w:rsid w:val="007B3690"/>
    <w:rsid w:val="007B57CC"/>
    <w:rsid w:val="007B5D29"/>
    <w:rsid w:val="007B71F7"/>
    <w:rsid w:val="007C03F1"/>
    <w:rsid w:val="007C1FFC"/>
    <w:rsid w:val="007C4C0F"/>
    <w:rsid w:val="007C6476"/>
    <w:rsid w:val="007C65C6"/>
    <w:rsid w:val="007C670D"/>
    <w:rsid w:val="007C7204"/>
    <w:rsid w:val="007C7BC7"/>
    <w:rsid w:val="007D03C1"/>
    <w:rsid w:val="007D1C95"/>
    <w:rsid w:val="007D4245"/>
    <w:rsid w:val="007D4980"/>
    <w:rsid w:val="007D5793"/>
    <w:rsid w:val="007D5C97"/>
    <w:rsid w:val="007E0858"/>
    <w:rsid w:val="007E1C57"/>
    <w:rsid w:val="007E351A"/>
    <w:rsid w:val="007E49D4"/>
    <w:rsid w:val="007E539B"/>
    <w:rsid w:val="007E56D9"/>
    <w:rsid w:val="007E61E1"/>
    <w:rsid w:val="007E6394"/>
    <w:rsid w:val="007E63CD"/>
    <w:rsid w:val="007E6588"/>
    <w:rsid w:val="007F0B32"/>
    <w:rsid w:val="007F0C89"/>
    <w:rsid w:val="007F183B"/>
    <w:rsid w:val="007F217F"/>
    <w:rsid w:val="007F264E"/>
    <w:rsid w:val="007F2687"/>
    <w:rsid w:val="007F2CE1"/>
    <w:rsid w:val="007F345E"/>
    <w:rsid w:val="007F499A"/>
    <w:rsid w:val="007F4DD9"/>
    <w:rsid w:val="007F57E3"/>
    <w:rsid w:val="007F65D7"/>
    <w:rsid w:val="007F7978"/>
    <w:rsid w:val="007F7B7F"/>
    <w:rsid w:val="00802019"/>
    <w:rsid w:val="00802885"/>
    <w:rsid w:val="008055EF"/>
    <w:rsid w:val="008057A5"/>
    <w:rsid w:val="00805D71"/>
    <w:rsid w:val="0080759E"/>
    <w:rsid w:val="008076A9"/>
    <w:rsid w:val="008100D3"/>
    <w:rsid w:val="00810506"/>
    <w:rsid w:val="0081389A"/>
    <w:rsid w:val="00813FA6"/>
    <w:rsid w:val="00814A1F"/>
    <w:rsid w:val="00814E7D"/>
    <w:rsid w:val="008155C4"/>
    <w:rsid w:val="00815796"/>
    <w:rsid w:val="00815B81"/>
    <w:rsid w:val="0081684A"/>
    <w:rsid w:val="00820EAE"/>
    <w:rsid w:val="00822110"/>
    <w:rsid w:val="00822399"/>
    <w:rsid w:val="00822D9F"/>
    <w:rsid w:val="00825D79"/>
    <w:rsid w:val="00826FDE"/>
    <w:rsid w:val="00827718"/>
    <w:rsid w:val="0083296A"/>
    <w:rsid w:val="00833EB9"/>
    <w:rsid w:val="00834ADA"/>
    <w:rsid w:val="008354A0"/>
    <w:rsid w:val="0083554E"/>
    <w:rsid w:val="008365E4"/>
    <w:rsid w:val="00836D75"/>
    <w:rsid w:val="0084274D"/>
    <w:rsid w:val="00842827"/>
    <w:rsid w:val="00843294"/>
    <w:rsid w:val="00843F12"/>
    <w:rsid w:val="0084402F"/>
    <w:rsid w:val="00845C47"/>
    <w:rsid w:val="00850A80"/>
    <w:rsid w:val="00850E70"/>
    <w:rsid w:val="0085159B"/>
    <w:rsid w:val="00853200"/>
    <w:rsid w:val="0085339C"/>
    <w:rsid w:val="00853517"/>
    <w:rsid w:val="008558EA"/>
    <w:rsid w:val="00855C31"/>
    <w:rsid w:val="00857433"/>
    <w:rsid w:val="00857831"/>
    <w:rsid w:val="00857E4C"/>
    <w:rsid w:val="00857F74"/>
    <w:rsid w:val="00861BF0"/>
    <w:rsid w:val="00862553"/>
    <w:rsid w:val="008649F2"/>
    <w:rsid w:val="008651A3"/>
    <w:rsid w:val="00865759"/>
    <w:rsid w:val="008659C8"/>
    <w:rsid w:val="008661BC"/>
    <w:rsid w:val="0086674D"/>
    <w:rsid w:val="00866949"/>
    <w:rsid w:val="00866986"/>
    <w:rsid w:val="008700A3"/>
    <w:rsid w:val="008720BB"/>
    <w:rsid w:val="00872730"/>
    <w:rsid w:val="00873761"/>
    <w:rsid w:val="00875D9C"/>
    <w:rsid w:val="008763AE"/>
    <w:rsid w:val="008772A2"/>
    <w:rsid w:val="00877A06"/>
    <w:rsid w:val="0088041F"/>
    <w:rsid w:val="00880995"/>
    <w:rsid w:val="00880AC4"/>
    <w:rsid w:val="00881601"/>
    <w:rsid w:val="0088186C"/>
    <w:rsid w:val="00881911"/>
    <w:rsid w:val="00882608"/>
    <w:rsid w:val="008845F1"/>
    <w:rsid w:val="00884E49"/>
    <w:rsid w:val="00885794"/>
    <w:rsid w:val="008877BA"/>
    <w:rsid w:val="00887D13"/>
    <w:rsid w:val="00887F97"/>
    <w:rsid w:val="00892D86"/>
    <w:rsid w:val="0089308D"/>
    <w:rsid w:val="0089397C"/>
    <w:rsid w:val="00893E24"/>
    <w:rsid w:val="00895B44"/>
    <w:rsid w:val="008A0777"/>
    <w:rsid w:val="008A1F39"/>
    <w:rsid w:val="008A65F2"/>
    <w:rsid w:val="008A66C6"/>
    <w:rsid w:val="008B0FA0"/>
    <w:rsid w:val="008B1295"/>
    <w:rsid w:val="008B2F8F"/>
    <w:rsid w:val="008B51D7"/>
    <w:rsid w:val="008B5507"/>
    <w:rsid w:val="008B565F"/>
    <w:rsid w:val="008B5CB0"/>
    <w:rsid w:val="008B6636"/>
    <w:rsid w:val="008C0232"/>
    <w:rsid w:val="008C0583"/>
    <w:rsid w:val="008C3573"/>
    <w:rsid w:val="008C3CD5"/>
    <w:rsid w:val="008C52C6"/>
    <w:rsid w:val="008C61EF"/>
    <w:rsid w:val="008D4EA4"/>
    <w:rsid w:val="008D6311"/>
    <w:rsid w:val="008D6BEB"/>
    <w:rsid w:val="008D6F98"/>
    <w:rsid w:val="008D7680"/>
    <w:rsid w:val="008D7FA5"/>
    <w:rsid w:val="008E0018"/>
    <w:rsid w:val="008E4485"/>
    <w:rsid w:val="008E465E"/>
    <w:rsid w:val="008E71B1"/>
    <w:rsid w:val="008E7425"/>
    <w:rsid w:val="008F0B2D"/>
    <w:rsid w:val="008F1AB6"/>
    <w:rsid w:val="008F3C16"/>
    <w:rsid w:val="008F4392"/>
    <w:rsid w:val="008F5F7F"/>
    <w:rsid w:val="0090041B"/>
    <w:rsid w:val="00900B74"/>
    <w:rsid w:val="00900F45"/>
    <w:rsid w:val="0090152F"/>
    <w:rsid w:val="009016B1"/>
    <w:rsid w:val="00902671"/>
    <w:rsid w:val="009027DC"/>
    <w:rsid w:val="009028F4"/>
    <w:rsid w:val="00902D5E"/>
    <w:rsid w:val="00904F71"/>
    <w:rsid w:val="00906067"/>
    <w:rsid w:val="00906113"/>
    <w:rsid w:val="009069EA"/>
    <w:rsid w:val="009076BB"/>
    <w:rsid w:val="00910EF6"/>
    <w:rsid w:val="00912B25"/>
    <w:rsid w:val="00913EA5"/>
    <w:rsid w:val="009142F1"/>
    <w:rsid w:val="009161CD"/>
    <w:rsid w:val="009175C6"/>
    <w:rsid w:val="00920B07"/>
    <w:rsid w:val="00921612"/>
    <w:rsid w:val="00922594"/>
    <w:rsid w:val="00922C38"/>
    <w:rsid w:val="00922F42"/>
    <w:rsid w:val="009230A7"/>
    <w:rsid w:val="00923461"/>
    <w:rsid w:val="00923CC8"/>
    <w:rsid w:val="00923F65"/>
    <w:rsid w:val="009246E8"/>
    <w:rsid w:val="00924F42"/>
    <w:rsid w:val="009254E6"/>
    <w:rsid w:val="009261B8"/>
    <w:rsid w:val="00926A6A"/>
    <w:rsid w:val="009274EE"/>
    <w:rsid w:val="00930380"/>
    <w:rsid w:val="00930F35"/>
    <w:rsid w:val="0093223A"/>
    <w:rsid w:val="0093394A"/>
    <w:rsid w:val="00933ADB"/>
    <w:rsid w:val="00934D98"/>
    <w:rsid w:val="00935137"/>
    <w:rsid w:val="00936CE6"/>
    <w:rsid w:val="00941C9D"/>
    <w:rsid w:val="00943332"/>
    <w:rsid w:val="0094461D"/>
    <w:rsid w:val="00944C45"/>
    <w:rsid w:val="0094501E"/>
    <w:rsid w:val="00945344"/>
    <w:rsid w:val="00947545"/>
    <w:rsid w:val="00947D1A"/>
    <w:rsid w:val="00950BC2"/>
    <w:rsid w:val="00951154"/>
    <w:rsid w:val="0095309A"/>
    <w:rsid w:val="00954925"/>
    <w:rsid w:val="00954B0D"/>
    <w:rsid w:val="00954BFD"/>
    <w:rsid w:val="009567AB"/>
    <w:rsid w:val="00956D50"/>
    <w:rsid w:val="0095742A"/>
    <w:rsid w:val="0095749D"/>
    <w:rsid w:val="00962F23"/>
    <w:rsid w:val="0096306D"/>
    <w:rsid w:val="00963C8B"/>
    <w:rsid w:val="009652C2"/>
    <w:rsid w:val="00965750"/>
    <w:rsid w:val="009658A0"/>
    <w:rsid w:val="00965E83"/>
    <w:rsid w:val="00966E6A"/>
    <w:rsid w:val="00967B82"/>
    <w:rsid w:val="009711D6"/>
    <w:rsid w:val="00971BE9"/>
    <w:rsid w:val="00972202"/>
    <w:rsid w:val="00972E30"/>
    <w:rsid w:val="00973A07"/>
    <w:rsid w:val="00973D30"/>
    <w:rsid w:val="00973E47"/>
    <w:rsid w:val="009767C8"/>
    <w:rsid w:val="00976DEC"/>
    <w:rsid w:val="00976ED5"/>
    <w:rsid w:val="00976F5D"/>
    <w:rsid w:val="00977D1F"/>
    <w:rsid w:val="009811DE"/>
    <w:rsid w:val="00981458"/>
    <w:rsid w:val="00981BF2"/>
    <w:rsid w:val="00981D2D"/>
    <w:rsid w:val="00983054"/>
    <w:rsid w:val="009848A1"/>
    <w:rsid w:val="00985A27"/>
    <w:rsid w:val="009862F0"/>
    <w:rsid w:val="00986653"/>
    <w:rsid w:val="0098726E"/>
    <w:rsid w:val="00991D9E"/>
    <w:rsid w:val="00991F48"/>
    <w:rsid w:val="00992116"/>
    <w:rsid w:val="009923A6"/>
    <w:rsid w:val="0099471A"/>
    <w:rsid w:val="00994BD8"/>
    <w:rsid w:val="00994E34"/>
    <w:rsid w:val="009960D5"/>
    <w:rsid w:val="00996A79"/>
    <w:rsid w:val="00996B65"/>
    <w:rsid w:val="009971BB"/>
    <w:rsid w:val="00997681"/>
    <w:rsid w:val="009A1252"/>
    <w:rsid w:val="009A2538"/>
    <w:rsid w:val="009A3171"/>
    <w:rsid w:val="009A3DC3"/>
    <w:rsid w:val="009A506B"/>
    <w:rsid w:val="009A61F5"/>
    <w:rsid w:val="009A6553"/>
    <w:rsid w:val="009A7B08"/>
    <w:rsid w:val="009A7DA5"/>
    <w:rsid w:val="009B1988"/>
    <w:rsid w:val="009B21EA"/>
    <w:rsid w:val="009B2C2E"/>
    <w:rsid w:val="009B51CF"/>
    <w:rsid w:val="009B5F87"/>
    <w:rsid w:val="009B60E3"/>
    <w:rsid w:val="009B6669"/>
    <w:rsid w:val="009B7A20"/>
    <w:rsid w:val="009C0383"/>
    <w:rsid w:val="009C3757"/>
    <w:rsid w:val="009C3C72"/>
    <w:rsid w:val="009C566B"/>
    <w:rsid w:val="009C5B4E"/>
    <w:rsid w:val="009C65F9"/>
    <w:rsid w:val="009C71EB"/>
    <w:rsid w:val="009C790B"/>
    <w:rsid w:val="009C7D56"/>
    <w:rsid w:val="009C7EF0"/>
    <w:rsid w:val="009C7FC3"/>
    <w:rsid w:val="009D13FE"/>
    <w:rsid w:val="009D1590"/>
    <w:rsid w:val="009D1E2E"/>
    <w:rsid w:val="009D4BEA"/>
    <w:rsid w:val="009D5341"/>
    <w:rsid w:val="009D5773"/>
    <w:rsid w:val="009D6750"/>
    <w:rsid w:val="009D7962"/>
    <w:rsid w:val="009E1D38"/>
    <w:rsid w:val="009E3CE6"/>
    <w:rsid w:val="009E4AEE"/>
    <w:rsid w:val="009E58EA"/>
    <w:rsid w:val="009E5A50"/>
    <w:rsid w:val="009E6A7A"/>
    <w:rsid w:val="009F0264"/>
    <w:rsid w:val="009F14E3"/>
    <w:rsid w:val="009F1513"/>
    <w:rsid w:val="009F1BC2"/>
    <w:rsid w:val="009F1C39"/>
    <w:rsid w:val="009F360C"/>
    <w:rsid w:val="009F46F4"/>
    <w:rsid w:val="009F5234"/>
    <w:rsid w:val="009F5E4F"/>
    <w:rsid w:val="009F69FB"/>
    <w:rsid w:val="009F7F75"/>
    <w:rsid w:val="00A0156F"/>
    <w:rsid w:val="00A0439D"/>
    <w:rsid w:val="00A05119"/>
    <w:rsid w:val="00A05FBA"/>
    <w:rsid w:val="00A11217"/>
    <w:rsid w:val="00A11A97"/>
    <w:rsid w:val="00A12B02"/>
    <w:rsid w:val="00A1433C"/>
    <w:rsid w:val="00A14F1E"/>
    <w:rsid w:val="00A14F27"/>
    <w:rsid w:val="00A159F7"/>
    <w:rsid w:val="00A15AEF"/>
    <w:rsid w:val="00A16C8A"/>
    <w:rsid w:val="00A1720D"/>
    <w:rsid w:val="00A20B22"/>
    <w:rsid w:val="00A228BD"/>
    <w:rsid w:val="00A23986"/>
    <w:rsid w:val="00A259A9"/>
    <w:rsid w:val="00A27621"/>
    <w:rsid w:val="00A30457"/>
    <w:rsid w:val="00A30B8A"/>
    <w:rsid w:val="00A3185E"/>
    <w:rsid w:val="00A34699"/>
    <w:rsid w:val="00A34713"/>
    <w:rsid w:val="00A3671E"/>
    <w:rsid w:val="00A37710"/>
    <w:rsid w:val="00A37AA1"/>
    <w:rsid w:val="00A37C89"/>
    <w:rsid w:val="00A37C98"/>
    <w:rsid w:val="00A40428"/>
    <w:rsid w:val="00A40B39"/>
    <w:rsid w:val="00A438C1"/>
    <w:rsid w:val="00A44383"/>
    <w:rsid w:val="00A44A10"/>
    <w:rsid w:val="00A45155"/>
    <w:rsid w:val="00A45DBC"/>
    <w:rsid w:val="00A47A21"/>
    <w:rsid w:val="00A50C7A"/>
    <w:rsid w:val="00A51782"/>
    <w:rsid w:val="00A51FC7"/>
    <w:rsid w:val="00A522C7"/>
    <w:rsid w:val="00A55826"/>
    <w:rsid w:val="00A55DBB"/>
    <w:rsid w:val="00A55E20"/>
    <w:rsid w:val="00A567A9"/>
    <w:rsid w:val="00A5763A"/>
    <w:rsid w:val="00A57B07"/>
    <w:rsid w:val="00A614E0"/>
    <w:rsid w:val="00A6321A"/>
    <w:rsid w:val="00A63B80"/>
    <w:rsid w:val="00A640E1"/>
    <w:rsid w:val="00A67B18"/>
    <w:rsid w:val="00A67E21"/>
    <w:rsid w:val="00A72AF4"/>
    <w:rsid w:val="00A735FE"/>
    <w:rsid w:val="00A83CB0"/>
    <w:rsid w:val="00A83E9F"/>
    <w:rsid w:val="00A83F65"/>
    <w:rsid w:val="00A84F13"/>
    <w:rsid w:val="00A85791"/>
    <w:rsid w:val="00A85C58"/>
    <w:rsid w:val="00A85F7E"/>
    <w:rsid w:val="00A86D30"/>
    <w:rsid w:val="00A86EE7"/>
    <w:rsid w:val="00A91D8E"/>
    <w:rsid w:val="00A93CBC"/>
    <w:rsid w:val="00A953FD"/>
    <w:rsid w:val="00A955D3"/>
    <w:rsid w:val="00A960E5"/>
    <w:rsid w:val="00A97277"/>
    <w:rsid w:val="00A9736E"/>
    <w:rsid w:val="00A9774A"/>
    <w:rsid w:val="00AA0BA8"/>
    <w:rsid w:val="00AA2038"/>
    <w:rsid w:val="00AA3A97"/>
    <w:rsid w:val="00AA4DAD"/>
    <w:rsid w:val="00AA4EF3"/>
    <w:rsid w:val="00AA59FD"/>
    <w:rsid w:val="00AB38BB"/>
    <w:rsid w:val="00AB515F"/>
    <w:rsid w:val="00AB6299"/>
    <w:rsid w:val="00AB6E92"/>
    <w:rsid w:val="00AB6F68"/>
    <w:rsid w:val="00AB72C4"/>
    <w:rsid w:val="00AB78F2"/>
    <w:rsid w:val="00AB7C41"/>
    <w:rsid w:val="00AC1419"/>
    <w:rsid w:val="00AC2421"/>
    <w:rsid w:val="00AC2662"/>
    <w:rsid w:val="00AC2C96"/>
    <w:rsid w:val="00AC3927"/>
    <w:rsid w:val="00AC3C2C"/>
    <w:rsid w:val="00AC66BF"/>
    <w:rsid w:val="00AC7348"/>
    <w:rsid w:val="00AC7F50"/>
    <w:rsid w:val="00AD01A2"/>
    <w:rsid w:val="00AD06E2"/>
    <w:rsid w:val="00AD078C"/>
    <w:rsid w:val="00AD1B47"/>
    <w:rsid w:val="00AD275C"/>
    <w:rsid w:val="00AD4269"/>
    <w:rsid w:val="00AD4FE8"/>
    <w:rsid w:val="00AD5707"/>
    <w:rsid w:val="00AD7368"/>
    <w:rsid w:val="00AD7E49"/>
    <w:rsid w:val="00AE2779"/>
    <w:rsid w:val="00AE2940"/>
    <w:rsid w:val="00AE29FB"/>
    <w:rsid w:val="00AE5939"/>
    <w:rsid w:val="00AE680E"/>
    <w:rsid w:val="00AE71AD"/>
    <w:rsid w:val="00AF07BA"/>
    <w:rsid w:val="00AF0CD3"/>
    <w:rsid w:val="00AF0F96"/>
    <w:rsid w:val="00AF18A2"/>
    <w:rsid w:val="00AF24A4"/>
    <w:rsid w:val="00AF3506"/>
    <w:rsid w:val="00AF3895"/>
    <w:rsid w:val="00AF41A4"/>
    <w:rsid w:val="00AF524A"/>
    <w:rsid w:val="00AF56D5"/>
    <w:rsid w:val="00AF5A3C"/>
    <w:rsid w:val="00AF5D75"/>
    <w:rsid w:val="00AF751C"/>
    <w:rsid w:val="00B00258"/>
    <w:rsid w:val="00B00DC6"/>
    <w:rsid w:val="00B03558"/>
    <w:rsid w:val="00B04FAD"/>
    <w:rsid w:val="00B10549"/>
    <w:rsid w:val="00B10912"/>
    <w:rsid w:val="00B11902"/>
    <w:rsid w:val="00B127E4"/>
    <w:rsid w:val="00B12CC1"/>
    <w:rsid w:val="00B14432"/>
    <w:rsid w:val="00B155CE"/>
    <w:rsid w:val="00B17198"/>
    <w:rsid w:val="00B20EA8"/>
    <w:rsid w:val="00B20EEA"/>
    <w:rsid w:val="00B21D3E"/>
    <w:rsid w:val="00B21FA5"/>
    <w:rsid w:val="00B23606"/>
    <w:rsid w:val="00B23966"/>
    <w:rsid w:val="00B33266"/>
    <w:rsid w:val="00B3517A"/>
    <w:rsid w:val="00B358DF"/>
    <w:rsid w:val="00B36418"/>
    <w:rsid w:val="00B3657D"/>
    <w:rsid w:val="00B36C3D"/>
    <w:rsid w:val="00B37ADC"/>
    <w:rsid w:val="00B41AC3"/>
    <w:rsid w:val="00B442FE"/>
    <w:rsid w:val="00B4437F"/>
    <w:rsid w:val="00B44605"/>
    <w:rsid w:val="00B446C0"/>
    <w:rsid w:val="00B4760D"/>
    <w:rsid w:val="00B47615"/>
    <w:rsid w:val="00B47652"/>
    <w:rsid w:val="00B478CF"/>
    <w:rsid w:val="00B51C98"/>
    <w:rsid w:val="00B52375"/>
    <w:rsid w:val="00B52C13"/>
    <w:rsid w:val="00B539FA"/>
    <w:rsid w:val="00B54368"/>
    <w:rsid w:val="00B54787"/>
    <w:rsid w:val="00B54B66"/>
    <w:rsid w:val="00B55758"/>
    <w:rsid w:val="00B56D0C"/>
    <w:rsid w:val="00B57A47"/>
    <w:rsid w:val="00B604CC"/>
    <w:rsid w:val="00B61221"/>
    <w:rsid w:val="00B622D9"/>
    <w:rsid w:val="00B6307E"/>
    <w:rsid w:val="00B63904"/>
    <w:rsid w:val="00B64209"/>
    <w:rsid w:val="00B65700"/>
    <w:rsid w:val="00B66150"/>
    <w:rsid w:val="00B66FB2"/>
    <w:rsid w:val="00B67B28"/>
    <w:rsid w:val="00B70643"/>
    <w:rsid w:val="00B7137D"/>
    <w:rsid w:val="00B717AD"/>
    <w:rsid w:val="00B72BA2"/>
    <w:rsid w:val="00B73A9F"/>
    <w:rsid w:val="00B74235"/>
    <w:rsid w:val="00B74CC0"/>
    <w:rsid w:val="00B75539"/>
    <w:rsid w:val="00B7702E"/>
    <w:rsid w:val="00B777C5"/>
    <w:rsid w:val="00B77B16"/>
    <w:rsid w:val="00B80623"/>
    <w:rsid w:val="00B80692"/>
    <w:rsid w:val="00B80CAD"/>
    <w:rsid w:val="00B81523"/>
    <w:rsid w:val="00B82F0F"/>
    <w:rsid w:val="00B84C00"/>
    <w:rsid w:val="00B84DE3"/>
    <w:rsid w:val="00B86225"/>
    <w:rsid w:val="00B871C8"/>
    <w:rsid w:val="00B87B68"/>
    <w:rsid w:val="00B9014F"/>
    <w:rsid w:val="00B93670"/>
    <w:rsid w:val="00B948DE"/>
    <w:rsid w:val="00B94EA6"/>
    <w:rsid w:val="00B957BE"/>
    <w:rsid w:val="00B9692B"/>
    <w:rsid w:val="00B96B70"/>
    <w:rsid w:val="00BA2861"/>
    <w:rsid w:val="00BA3082"/>
    <w:rsid w:val="00BA3DE5"/>
    <w:rsid w:val="00BA435E"/>
    <w:rsid w:val="00BA61D1"/>
    <w:rsid w:val="00BA638B"/>
    <w:rsid w:val="00BB0792"/>
    <w:rsid w:val="00BB1D54"/>
    <w:rsid w:val="00BB4333"/>
    <w:rsid w:val="00BB5FAE"/>
    <w:rsid w:val="00BB6082"/>
    <w:rsid w:val="00BB64F1"/>
    <w:rsid w:val="00BB7084"/>
    <w:rsid w:val="00BB7B46"/>
    <w:rsid w:val="00BB7FF4"/>
    <w:rsid w:val="00BC2B8F"/>
    <w:rsid w:val="00BC3489"/>
    <w:rsid w:val="00BC3A03"/>
    <w:rsid w:val="00BC5217"/>
    <w:rsid w:val="00BC5C08"/>
    <w:rsid w:val="00BC61C2"/>
    <w:rsid w:val="00BC6904"/>
    <w:rsid w:val="00BC6BA0"/>
    <w:rsid w:val="00BC7F73"/>
    <w:rsid w:val="00BC7FEE"/>
    <w:rsid w:val="00BD1F9C"/>
    <w:rsid w:val="00BD2F68"/>
    <w:rsid w:val="00BD3965"/>
    <w:rsid w:val="00BD3DD0"/>
    <w:rsid w:val="00BD416D"/>
    <w:rsid w:val="00BD449C"/>
    <w:rsid w:val="00BD4ECF"/>
    <w:rsid w:val="00BD5BEC"/>
    <w:rsid w:val="00BE0854"/>
    <w:rsid w:val="00BE1CD5"/>
    <w:rsid w:val="00BE51B6"/>
    <w:rsid w:val="00BE5DDC"/>
    <w:rsid w:val="00BE60C7"/>
    <w:rsid w:val="00BE62F3"/>
    <w:rsid w:val="00BE655A"/>
    <w:rsid w:val="00BE698E"/>
    <w:rsid w:val="00BE6D36"/>
    <w:rsid w:val="00BE6D3B"/>
    <w:rsid w:val="00BE6F52"/>
    <w:rsid w:val="00BF0305"/>
    <w:rsid w:val="00BF1F6A"/>
    <w:rsid w:val="00BF2623"/>
    <w:rsid w:val="00BF374B"/>
    <w:rsid w:val="00BF3B43"/>
    <w:rsid w:val="00BF48B0"/>
    <w:rsid w:val="00BF4E87"/>
    <w:rsid w:val="00BF6172"/>
    <w:rsid w:val="00C02185"/>
    <w:rsid w:val="00C04572"/>
    <w:rsid w:val="00C052D8"/>
    <w:rsid w:val="00C06FDE"/>
    <w:rsid w:val="00C10A7B"/>
    <w:rsid w:val="00C1263E"/>
    <w:rsid w:val="00C15360"/>
    <w:rsid w:val="00C15EEC"/>
    <w:rsid w:val="00C171A2"/>
    <w:rsid w:val="00C17BF9"/>
    <w:rsid w:val="00C21BA8"/>
    <w:rsid w:val="00C26874"/>
    <w:rsid w:val="00C270B8"/>
    <w:rsid w:val="00C30FF3"/>
    <w:rsid w:val="00C31A58"/>
    <w:rsid w:val="00C32E2F"/>
    <w:rsid w:val="00C41527"/>
    <w:rsid w:val="00C41DF9"/>
    <w:rsid w:val="00C457EA"/>
    <w:rsid w:val="00C531A9"/>
    <w:rsid w:val="00C532C1"/>
    <w:rsid w:val="00C53DE1"/>
    <w:rsid w:val="00C56B91"/>
    <w:rsid w:val="00C570DC"/>
    <w:rsid w:val="00C572DE"/>
    <w:rsid w:val="00C57699"/>
    <w:rsid w:val="00C577AB"/>
    <w:rsid w:val="00C60589"/>
    <w:rsid w:val="00C6076D"/>
    <w:rsid w:val="00C61D2D"/>
    <w:rsid w:val="00C62379"/>
    <w:rsid w:val="00C623ED"/>
    <w:rsid w:val="00C636C9"/>
    <w:rsid w:val="00C64060"/>
    <w:rsid w:val="00C64993"/>
    <w:rsid w:val="00C65D4E"/>
    <w:rsid w:val="00C66BEE"/>
    <w:rsid w:val="00C66E26"/>
    <w:rsid w:val="00C67197"/>
    <w:rsid w:val="00C675C9"/>
    <w:rsid w:val="00C67B22"/>
    <w:rsid w:val="00C71048"/>
    <w:rsid w:val="00C713EF"/>
    <w:rsid w:val="00C73278"/>
    <w:rsid w:val="00C7375B"/>
    <w:rsid w:val="00C741FF"/>
    <w:rsid w:val="00C74399"/>
    <w:rsid w:val="00C74434"/>
    <w:rsid w:val="00C76C90"/>
    <w:rsid w:val="00C77D57"/>
    <w:rsid w:val="00C84699"/>
    <w:rsid w:val="00C92E99"/>
    <w:rsid w:val="00C95421"/>
    <w:rsid w:val="00C9546A"/>
    <w:rsid w:val="00C95688"/>
    <w:rsid w:val="00C965F4"/>
    <w:rsid w:val="00C967AB"/>
    <w:rsid w:val="00C971B6"/>
    <w:rsid w:val="00C97469"/>
    <w:rsid w:val="00C97ED7"/>
    <w:rsid w:val="00CA0DE5"/>
    <w:rsid w:val="00CA1578"/>
    <w:rsid w:val="00CA157E"/>
    <w:rsid w:val="00CB0A20"/>
    <w:rsid w:val="00CB1491"/>
    <w:rsid w:val="00CB1662"/>
    <w:rsid w:val="00CB193D"/>
    <w:rsid w:val="00CB23AC"/>
    <w:rsid w:val="00CB3937"/>
    <w:rsid w:val="00CB41E7"/>
    <w:rsid w:val="00CB42CD"/>
    <w:rsid w:val="00CB4F32"/>
    <w:rsid w:val="00CB6268"/>
    <w:rsid w:val="00CB63D1"/>
    <w:rsid w:val="00CB6A98"/>
    <w:rsid w:val="00CB6D46"/>
    <w:rsid w:val="00CB6F7F"/>
    <w:rsid w:val="00CC16BE"/>
    <w:rsid w:val="00CC1F72"/>
    <w:rsid w:val="00CC2501"/>
    <w:rsid w:val="00CC28FD"/>
    <w:rsid w:val="00CC5F48"/>
    <w:rsid w:val="00CC73C4"/>
    <w:rsid w:val="00CD19F9"/>
    <w:rsid w:val="00CD2F59"/>
    <w:rsid w:val="00CD30F6"/>
    <w:rsid w:val="00CD3974"/>
    <w:rsid w:val="00CD5F98"/>
    <w:rsid w:val="00CE066A"/>
    <w:rsid w:val="00CE095D"/>
    <w:rsid w:val="00CE098C"/>
    <w:rsid w:val="00CE0E81"/>
    <w:rsid w:val="00CE1E24"/>
    <w:rsid w:val="00CE2645"/>
    <w:rsid w:val="00CE51E3"/>
    <w:rsid w:val="00CF031B"/>
    <w:rsid w:val="00CF17BC"/>
    <w:rsid w:val="00CF42B2"/>
    <w:rsid w:val="00D01795"/>
    <w:rsid w:val="00D07808"/>
    <w:rsid w:val="00D10F4A"/>
    <w:rsid w:val="00D12CFE"/>
    <w:rsid w:val="00D14830"/>
    <w:rsid w:val="00D152F7"/>
    <w:rsid w:val="00D1643B"/>
    <w:rsid w:val="00D16E14"/>
    <w:rsid w:val="00D174C6"/>
    <w:rsid w:val="00D20567"/>
    <w:rsid w:val="00D21139"/>
    <w:rsid w:val="00D25E80"/>
    <w:rsid w:val="00D26197"/>
    <w:rsid w:val="00D27C20"/>
    <w:rsid w:val="00D30595"/>
    <w:rsid w:val="00D31CC6"/>
    <w:rsid w:val="00D334AD"/>
    <w:rsid w:val="00D3403B"/>
    <w:rsid w:val="00D35F66"/>
    <w:rsid w:val="00D37418"/>
    <w:rsid w:val="00D37F48"/>
    <w:rsid w:val="00D40120"/>
    <w:rsid w:val="00D408B2"/>
    <w:rsid w:val="00D40D27"/>
    <w:rsid w:val="00D4206F"/>
    <w:rsid w:val="00D4331C"/>
    <w:rsid w:val="00D44513"/>
    <w:rsid w:val="00D458A3"/>
    <w:rsid w:val="00D45B61"/>
    <w:rsid w:val="00D45EDB"/>
    <w:rsid w:val="00D46BCB"/>
    <w:rsid w:val="00D47FF4"/>
    <w:rsid w:val="00D50122"/>
    <w:rsid w:val="00D52A12"/>
    <w:rsid w:val="00D52C8D"/>
    <w:rsid w:val="00D54C53"/>
    <w:rsid w:val="00D5665A"/>
    <w:rsid w:val="00D568E8"/>
    <w:rsid w:val="00D574FA"/>
    <w:rsid w:val="00D57C78"/>
    <w:rsid w:val="00D57EB2"/>
    <w:rsid w:val="00D62D58"/>
    <w:rsid w:val="00D6390A"/>
    <w:rsid w:val="00D659C5"/>
    <w:rsid w:val="00D70DC9"/>
    <w:rsid w:val="00D71F36"/>
    <w:rsid w:val="00D73318"/>
    <w:rsid w:val="00D7430B"/>
    <w:rsid w:val="00D76152"/>
    <w:rsid w:val="00D76DB6"/>
    <w:rsid w:val="00D76EBA"/>
    <w:rsid w:val="00D77202"/>
    <w:rsid w:val="00D80105"/>
    <w:rsid w:val="00D8087A"/>
    <w:rsid w:val="00D80B5C"/>
    <w:rsid w:val="00D80EE6"/>
    <w:rsid w:val="00D81110"/>
    <w:rsid w:val="00D8162D"/>
    <w:rsid w:val="00D82325"/>
    <w:rsid w:val="00D82E99"/>
    <w:rsid w:val="00D8387B"/>
    <w:rsid w:val="00D83D14"/>
    <w:rsid w:val="00D85288"/>
    <w:rsid w:val="00D85B33"/>
    <w:rsid w:val="00D86E5B"/>
    <w:rsid w:val="00D87141"/>
    <w:rsid w:val="00D87D71"/>
    <w:rsid w:val="00D90E5E"/>
    <w:rsid w:val="00D9144E"/>
    <w:rsid w:val="00D9168E"/>
    <w:rsid w:val="00D93A71"/>
    <w:rsid w:val="00D93B24"/>
    <w:rsid w:val="00D93D3D"/>
    <w:rsid w:val="00D951B5"/>
    <w:rsid w:val="00DA242F"/>
    <w:rsid w:val="00DA2613"/>
    <w:rsid w:val="00DA2B06"/>
    <w:rsid w:val="00DA2BEB"/>
    <w:rsid w:val="00DA4250"/>
    <w:rsid w:val="00DA4572"/>
    <w:rsid w:val="00DA511B"/>
    <w:rsid w:val="00DA5BBE"/>
    <w:rsid w:val="00DA6133"/>
    <w:rsid w:val="00DA669A"/>
    <w:rsid w:val="00DA6B3D"/>
    <w:rsid w:val="00DA6EC7"/>
    <w:rsid w:val="00DA779B"/>
    <w:rsid w:val="00DA7A7F"/>
    <w:rsid w:val="00DA7B4C"/>
    <w:rsid w:val="00DB1455"/>
    <w:rsid w:val="00DB2D68"/>
    <w:rsid w:val="00DB3857"/>
    <w:rsid w:val="00DB4BC2"/>
    <w:rsid w:val="00DB54B8"/>
    <w:rsid w:val="00DB5E06"/>
    <w:rsid w:val="00DB5F87"/>
    <w:rsid w:val="00DB63A0"/>
    <w:rsid w:val="00DB7059"/>
    <w:rsid w:val="00DB7A73"/>
    <w:rsid w:val="00DB7CCA"/>
    <w:rsid w:val="00DB7E84"/>
    <w:rsid w:val="00DC0068"/>
    <w:rsid w:val="00DC24E3"/>
    <w:rsid w:val="00DC4585"/>
    <w:rsid w:val="00DC47A8"/>
    <w:rsid w:val="00DC5430"/>
    <w:rsid w:val="00DC5C10"/>
    <w:rsid w:val="00DC627B"/>
    <w:rsid w:val="00DC6460"/>
    <w:rsid w:val="00DD253E"/>
    <w:rsid w:val="00DD41F8"/>
    <w:rsid w:val="00DD47B2"/>
    <w:rsid w:val="00DD4C82"/>
    <w:rsid w:val="00DD7A9E"/>
    <w:rsid w:val="00DE284A"/>
    <w:rsid w:val="00DE2BD5"/>
    <w:rsid w:val="00DE52D4"/>
    <w:rsid w:val="00DE60EF"/>
    <w:rsid w:val="00DE6C0F"/>
    <w:rsid w:val="00DE7165"/>
    <w:rsid w:val="00DF07CA"/>
    <w:rsid w:val="00DF0A41"/>
    <w:rsid w:val="00DF3206"/>
    <w:rsid w:val="00DF5AE3"/>
    <w:rsid w:val="00DF6928"/>
    <w:rsid w:val="00E0166E"/>
    <w:rsid w:val="00E01D0B"/>
    <w:rsid w:val="00E023E8"/>
    <w:rsid w:val="00E028D7"/>
    <w:rsid w:val="00E0324F"/>
    <w:rsid w:val="00E0355F"/>
    <w:rsid w:val="00E041F0"/>
    <w:rsid w:val="00E05387"/>
    <w:rsid w:val="00E05B2D"/>
    <w:rsid w:val="00E06D06"/>
    <w:rsid w:val="00E10F02"/>
    <w:rsid w:val="00E121BD"/>
    <w:rsid w:val="00E12AA7"/>
    <w:rsid w:val="00E16216"/>
    <w:rsid w:val="00E16631"/>
    <w:rsid w:val="00E16EF6"/>
    <w:rsid w:val="00E1762C"/>
    <w:rsid w:val="00E208C2"/>
    <w:rsid w:val="00E209D0"/>
    <w:rsid w:val="00E23304"/>
    <w:rsid w:val="00E24352"/>
    <w:rsid w:val="00E27310"/>
    <w:rsid w:val="00E27C68"/>
    <w:rsid w:val="00E30F15"/>
    <w:rsid w:val="00E3128C"/>
    <w:rsid w:val="00E33261"/>
    <w:rsid w:val="00E3558F"/>
    <w:rsid w:val="00E36178"/>
    <w:rsid w:val="00E37E53"/>
    <w:rsid w:val="00E37E9B"/>
    <w:rsid w:val="00E420A1"/>
    <w:rsid w:val="00E44149"/>
    <w:rsid w:val="00E4446B"/>
    <w:rsid w:val="00E44C1A"/>
    <w:rsid w:val="00E511D3"/>
    <w:rsid w:val="00E5308E"/>
    <w:rsid w:val="00E533CC"/>
    <w:rsid w:val="00E537F0"/>
    <w:rsid w:val="00E53863"/>
    <w:rsid w:val="00E53D1B"/>
    <w:rsid w:val="00E552A8"/>
    <w:rsid w:val="00E57F54"/>
    <w:rsid w:val="00E57F9A"/>
    <w:rsid w:val="00E6194C"/>
    <w:rsid w:val="00E61D23"/>
    <w:rsid w:val="00E62B9E"/>
    <w:rsid w:val="00E645FA"/>
    <w:rsid w:val="00E6467D"/>
    <w:rsid w:val="00E64708"/>
    <w:rsid w:val="00E66FCB"/>
    <w:rsid w:val="00E7478C"/>
    <w:rsid w:val="00E7493B"/>
    <w:rsid w:val="00E74B0B"/>
    <w:rsid w:val="00E75314"/>
    <w:rsid w:val="00E760C6"/>
    <w:rsid w:val="00E76A37"/>
    <w:rsid w:val="00E76C38"/>
    <w:rsid w:val="00E77177"/>
    <w:rsid w:val="00E81B39"/>
    <w:rsid w:val="00E86BAA"/>
    <w:rsid w:val="00E91415"/>
    <w:rsid w:val="00E918F8"/>
    <w:rsid w:val="00E92638"/>
    <w:rsid w:val="00E93E1D"/>
    <w:rsid w:val="00E94B65"/>
    <w:rsid w:val="00E94D04"/>
    <w:rsid w:val="00E96E3A"/>
    <w:rsid w:val="00E9792B"/>
    <w:rsid w:val="00EA2E0F"/>
    <w:rsid w:val="00EA308F"/>
    <w:rsid w:val="00EA3FBD"/>
    <w:rsid w:val="00EA5B62"/>
    <w:rsid w:val="00EA62B6"/>
    <w:rsid w:val="00EA7C66"/>
    <w:rsid w:val="00EB057D"/>
    <w:rsid w:val="00EB07EA"/>
    <w:rsid w:val="00EB102B"/>
    <w:rsid w:val="00EB13EC"/>
    <w:rsid w:val="00EB27A4"/>
    <w:rsid w:val="00EB35B0"/>
    <w:rsid w:val="00EB3CA2"/>
    <w:rsid w:val="00EB4792"/>
    <w:rsid w:val="00EB5A5C"/>
    <w:rsid w:val="00EC1D9C"/>
    <w:rsid w:val="00EC23D5"/>
    <w:rsid w:val="00EC24CA"/>
    <w:rsid w:val="00EC3577"/>
    <w:rsid w:val="00EC4511"/>
    <w:rsid w:val="00EC49A7"/>
    <w:rsid w:val="00EC6247"/>
    <w:rsid w:val="00EC7ABF"/>
    <w:rsid w:val="00ED0752"/>
    <w:rsid w:val="00ED3279"/>
    <w:rsid w:val="00ED5945"/>
    <w:rsid w:val="00ED7723"/>
    <w:rsid w:val="00ED777E"/>
    <w:rsid w:val="00EE07B6"/>
    <w:rsid w:val="00EE0E0D"/>
    <w:rsid w:val="00EE1257"/>
    <w:rsid w:val="00EE197D"/>
    <w:rsid w:val="00EE4124"/>
    <w:rsid w:val="00EE5117"/>
    <w:rsid w:val="00EE7820"/>
    <w:rsid w:val="00EF1108"/>
    <w:rsid w:val="00EF307C"/>
    <w:rsid w:val="00EF4097"/>
    <w:rsid w:val="00EF42F8"/>
    <w:rsid w:val="00EF5032"/>
    <w:rsid w:val="00EF67DE"/>
    <w:rsid w:val="00F0044F"/>
    <w:rsid w:val="00F014B8"/>
    <w:rsid w:val="00F01D23"/>
    <w:rsid w:val="00F02505"/>
    <w:rsid w:val="00F03799"/>
    <w:rsid w:val="00F04060"/>
    <w:rsid w:val="00F046BE"/>
    <w:rsid w:val="00F048BB"/>
    <w:rsid w:val="00F04A73"/>
    <w:rsid w:val="00F04D28"/>
    <w:rsid w:val="00F054E9"/>
    <w:rsid w:val="00F07EE7"/>
    <w:rsid w:val="00F10B6A"/>
    <w:rsid w:val="00F123AE"/>
    <w:rsid w:val="00F12B06"/>
    <w:rsid w:val="00F12D87"/>
    <w:rsid w:val="00F13148"/>
    <w:rsid w:val="00F13E5B"/>
    <w:rsid w:val="00F14F63"/>
    <w:rsid w:val="00F15821"/>
    <w:rsid w:val="00F16C48"/>
    <w:rsid w:val="00F16DD7"/>
    <w:rsid w:val="00F1778D"/>
    <w:rsid w:val="00F17F81"/>
    <w:rsid w:val="00F2040F"/>
    <w:rsid w:val="00F20524"/>
    <w:rsid w:val="00F2335E"/>
    <w:rsid w:val="00F23C28"/>
    <w:rsid w:val="00F2769E"/>
    <w:rsid w:val="00F27C6A"/>
    <w:rsid w:val="00F30B23"/>
    <w:rsid w:val="00F3304E"/>
    <w:rsid w:val="00F33F7B"/>
    <w:rsid w:val="00F34CEA"/>
    <w:rsid w:val="00F365A9"/>
    <w:rsid w:val="00F372C1"/>
    <w:rsid w:val="00F375C4"/>
    <w:rsid w:val="00F3770B"/>
    <w:rsid w:val="00F414C2"/>
    <w:rsid w:val="00F41729"/>
    <w:rsid w:val="00F417CB"/>
    <w:rsid w:val="00F41E52"/>
    <w:rsid w:val="00F4207A"/>
    <w:rsid w:val="00F43E01"/>
    <w:rsid w:val="00F44E8F"/>
    <w:rsid w:val="00F4506D"/>
    <w:rsid w:val="00F45E37"/>
    <w:rsid w:val="00F46503"/>
    <w:rsid w:val="00F46829"/>
    <w:rsid w:val="00F46A03"/>
    <w:rsid w:val="00F54212"/>
    <w:rsid w:val="00F5461A"/>
    <w:rsid w:val="00F5494F"/>
    <w:rsid w:val="00F5683B"/>
    <w:rsid w:val="00F56CAC"/>
    <w:rsid w:val="00F57133"/>
    <w:rsid w:val="00F577E5"/>
    <w:rsid w:val="00F606DC"/>
    <w:rsid w:val="00F608CD"/>
    <w:rsid w:val="00F6099A"/>
    <w:rsid w:val="00F60B28"/>
    <w:rsid w:val="00F618EA"/>
    <w:rsid w:val="00F637A8"/>
    <w:rsid w:val="00F65058"/>
    <w:rsid w:val="00F66A37"/>
    <w:rsid w:val="00F67041"/>
    <w:rsid w:val="00F67275"/>
    <w:rsid w:val="00F70A99"/>
    <w:rsid w:val="00F71848"/>
    <w:rsid w:val="00F71BD3"/>
    <w:rsid w:val="00F7290F"/>
    <w:rsid w:val="00F7505D"/>
    <w:rsid w:val="00F7548A"/>
    <w:rsid w:val="00F75EBC"/>
    <w:rsid w:val="00F766EC"/>
    <w:rsid w:val="00F767BB"/>
    <w:rsid w:val="00F77D87"/>
    <w:rsid w:val="00F80626"/>
    <w:rsid w:val="00F825C9"/>
    <w:rsid w:val="00F84E1B"/>
    <w:rsid w:val="00F8510A"/>
    <w:rsid w:val="00F85E4F"/>
    <w:rsid w:val="00F85FD5"/>
    <w:rsid w:val="00F87129"/>
    <w:rsid w:val="00F928CF"/>
    <w:rsid w:val="00F945AB"/>
    <w:rsid w:val="00F963F6"/>
    <w:rsid w:val="00F96B24"/>
    <w:rsid w:val="00FA0A90"/>
    <w:rsid w:val="00FA2CE2"/>
    <w:rsid w:val="00FA43CA"/>
    <w:rsid w:val="00FA5065"/>
    <w:rsid w:val="00FA5F42"/>
    <w:rsid w:val="00FA7BD8"/>
    <w:rsid w:val="00FB0E28"/>
    <w:rsid w:val="00FB1DE2"/>
    <w:rsid w:val="00FB3A58"/>
    <w:rsid w:val="00FB6425"/>
    <w:rsid w:val="00FB6723"/>
    <w:rsid w:val="00FB6D9E"/>
    <w:rsid w:val="00FC0655"/>
    <w:rsid w:val="00FC0AF2"/>
    <w:rsid w:val="00FC12AC"/>
    <w:rsid w:val="00FC24B6"/>
    <w:rsid w:val="00FC2757"/>
    <w:rsid w:val="00FC3143"/>
    <w:rsid w:val="00FC34A9"/>
    <w:rsid w:val="00FC4119"/>
    <w:rsid w:val="00FC59FE"/>
    <w:rsid w:val="00FC665A"/>
    <w:rsid w:val="00FC66FE"/>
    <w:rsid w:val="00FC7FDE"/>
    <w:rsid w:val="00FD1033"/>
    <w:rsid w:val="00FD37EF"/>
    <w:rsid w:val="00FD3C4E"/>
    <w:rsid w:val="00FD3CDF"/>
    <w:rsid w:val="00FD3E29"/>
    <w:rsid w:val="00FD509B"/>
    <w:rsid w:val="00FD5130"/>
    <w:rsid w:val="00FD6968"/>
    <w:rsid w:val="00FE02F5"/>
    <w:rsid w:val="00FE2BC9"/>
    <w:rsid w:val="00FE3263"/>
    <w:rsid w:val="00FE4022"/>
    <w:rsid w:val="00FE46D0"/>
    <w:rsid w:val="00FF0C92"/>
    <w:rsid w:val="00FF0CAF"/>
    <w:rsid w:val="00FF3AD9"/>
    <w:rsid w:val="00FF3E10"/>
    <w:rsid w:val="00FF5114"/>
    <w:rsid w:val="00FF6152"/>
    <w:rsid w:val="00FF626E"/>
    <w:rsid w:val="00FF71C9"/>
    <w:rsid w:val="00FF725A"/>
    <w:rsid w:val="00FF79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66E72"/>
  <w15:docId w15:val="{E8ABF3E9-0B71-4BCD-80E1-7080283B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E47"/>
    <w:pPr>
      <w:spacing w:after="120" w:line="240" w:lineRule="auto"/>
      <w:jc w:val="both"/>
    </w:pPr>
    <w:rPr>
      <w:rFonts w:ascii="Times New Roman" w:eastAsia="Times New Roman" w:hAnsi="Times New Roman" w:cs="Times New Roman"/>
      <w:sz w:val="26"/>
      <w:szCs w:val="20"/>
      <w:lang w:eastAsia="pt-BR"/>
    </w:rPr>
  </w:style>
  <w:style w:type="paragraph" w:styleId="Ttulo1">
    <w:name w:val="heading 1"/>
    <w:basedOn w:val="Normal"/>
    <w:next w:val="Normal"/>
    <w:link w:val="Ttulo1Char"/>
    <w:qFormat/>
    <w:rsid w:val="00973E47"/>
    <w:pPr>
      <w:keepNext/>
      <w:outlineLvl w:val="0"/>
    </w:pPr>
    <w:rPr>
      <w:rFonts w:ascii="CG Times" w:hAnsi="CG Times"/>
      <w:b/>
    </w:rPr>
  </w:style>
  <w:style w:type="paragraph" w:styleId="Ttulo2">
    <w:name w:val="heading 2"/>
    <w:basedOn w:val="Normal"/>
    <w:next w:val="Normal"/>
    <w:link w:val="Ttulo2Char"/>
    <w:qFormat/>
    <w:rsid w:val="00973E47"/>
    <w:pPr>
      <w:keepNext/>
      <w:outlineLvl w:val="1"/>
    </w:pPr>
    <w:rPr>
      <w:rFonts w:ascii="CG Times" w:hAnsi="CG Times"/>
    </w:rPr>
  </w:style>
  <w:style w:type="paragraph" w:styleId="Ttulo3">
    <w:name w:val="heading 3"/>
    <w:basedOn w:val="Normal"/>
    <w:next w:val="Normal"/>
    <w:link w:val="Ttulo3Char"/>
    <w:qFormat/>
    <w:rsid w:val="00973E47"/>
    <w:pPr>
      <w:keepNext/>
      <w:jc w:val="center"/>
      <w:outlineLvl w:val="2"/>
    </w:pPr>
    <w:rPr>
      <w:rFonts w:ascii="CG Times" w:hAnsi="CG Times"/>
      <w:b/>
    </w:rPr>
  </w:style>
  <w:style w:type="paragraph" w:styleId="Ttulo4">
    <w:name w:val="heading 4"/>
    <w:basedOn w:val="Normal"/>
    <w:next w:val="Normal"/>
    <w:link w:val="Ttulo4Char"/>
    <w:qFormat/>
    <w:rsid w:val="00973E47"/>
    <w:pPr>
      <w:keepNext/>
      <w:jc w:val="center"/>
      <w:outlineLvl w:val="3"/>
    </w:pPr>
    <w:rPr>
      <w:rFonts w:ascii="CG Times" w:hAnsi="CG Times"/>
      <w:b/>
      <w:color w:val="0000FF"/>
    </w:rPr>
  </w:style>
  <w:style w:type="paragraph" w:styleId="Ttulo5">
    <w:name w:val="heading 5"/>
    <w:basedOn w:val="Normal"/>
    <w:next w:val="Normal"/>
    <w:link w:val="Ttulo5Char"/>
    <w:qFormat/>
    <w:rsid w:val="00973E47"/>
    <w:pPr>
      <w:keepNext/>
      <w:tabs>
        <w:tab w:val="left" w:pos="2268"/>
      </w:tabs>
      <w:ind w:left="709"/>
      <w:outlineLvl w:val="4"/>
    </w:pPr>
    <w:rPr>
      <w:sz w:val="24"/>
    </w:rPr>
  </w:style>
  <w:style w:type="paragraph" w:styleId="Ttulo6">
    <w:name w:val="heading 6"/>
    <w:basedOn w:val="Normal"/>
    <w:next w:val="Normal"/>
    <w:link w:val="Ttulo6Char"/>
    <w:qFormat/>
    <w:rsid w:val="00973E47"/>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973E47"/>
    <w:pPr>
      <w:keepNext/>
      <w:tabs>
        <w:tab w:val="left" w:pos="2268"/>
      </w:tabs>
      <w:spacing w:after="240"/>
      <w:jc w:val="center"/>
      <w:outlineLvl w:val="6"/>
    </w:pPr>
    <w:rPr>
      <w:bCs/>
    </w:rPr>
  </w:style>
  <w:style w:type="paragraph" w:styleId="Ttulo8">
    <w:name w:val="heading 8"/>
    <w:basedOn w:val="Normal"/>
    <w:next w:val="Normal"/>
    <w:link w:val="Ttulo8Char"/>
    <w:qFormat/>
    <w:rsid w:val="00973E47"/>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73E47"/>
    <w:rPr>
      <w:rFonts w:ascii="CG Times" w:eastAsia="Times New Roman" w:hAnsi="CG Times" w:cs="Times New Roman"/>
      <w:b/>
      <w:sz w:val="26"/>
      <w:szCs w:val="20"/>
      <w:lang w:eastAsia="pt-BR"/>
    </w:rPr>
  </w:style>
  <w:style w:type="character" w:customStyle="1" w:styleId="Ttulo2Char">
    <w:name w:val="Título 2 Char"/>
    <w:basedOn w:val="Fontepargpadro"/>
    <w:link w:val="Ttulo2"/>
    <w:rsid w:val="00973E47"/>
    <w:rPr>
      <w:rFonts w:ascii="CG Times" w:eastAsia="Times New Roman" w:hAnsi="CG Times" w:cs="Times New Roman"/>
      <w:sz w:val="26"/>
      <w:szCs w:val="20"/>
      <w:lang w:eastAsia="pt-BR"/>
    </w:rPr>
  </w:style>
  <w:style w:type="character" w:customStyle="1" w:styleId="Ttulo3Char">
    <w:name w:val="Título 3 Char"/>
    <w:basedOn w:val="Fontepargpadro"/>
    <w:link w:val="Ttulo3"/>
    <w:rsid w:val="00973E47"/>
    <w:rPr>
      <w:rFonts w:ascii="CG Times" w:eastAsia="Times New Roman" w:hAnsi="CG Times" w:cs="Times New Roman"/>
      <w:b/>
      <w:sz w:val="26"/>
      <w:szCs w:val="20"/>
      <w:lang w:eastAsia="pt-BR"/>
    </w:rPr>
  </w:style>
  <w:style w:type="character" w:customStyle="1" w:styleId="Ttulo4Char">
    <w:name w:val="Título 4 Char"/>
    <w:basedOn w:val="Fontepargpadro"/>
    <w:link w:val="Ttulo4"/>
    <w:rsid w:val="00973E47"/>
    <w:rPr>
      <w:rFonts w:ascii="CG Times" w:eastAsia="Times New Roman" w:hAnsi="CG Times" w:cs="Times New Roman"/>
      <w:b/>
      <w:color w:val="0000FF"/>
      <w:sz w:val="26"/>
      <w:szCs w:val="20"/>
      <w:lang w:eastAsia="pt-BR"/>
    </w:rPr>
  </w:style>
  <w:style w:type="character" w:customStyle="1" w:styleId="Ttulo5Char">
    <w:name w:val="Título 5 Char"/>
    <w:basedOn w:val="Fontepargpadro"/>
    <w:link w:val="Ttulo5"/>
    <w:rsid w:val="00973E47"/>
    <w:rPr>
      <w:rFonts w:ascii="Times New Roman" w:eastAsia="Times New Roman" w:hAnsi="Times New Roman" w:cs="Times New Roman"/>
      <w:sz w:val="24"/>
      <w:szCs w:val="20"/>
      <w:lang w:eastAsia="pt-BR"/>
    </w:rPr>
  </w:style>
  <w:style w:type="character" w:customStyle="1" w:styleId="Ttulo6Char">
    <w:name w:val="Título 6 Char"/>
    <w:basedOn w:val="Fontepargpadro"/>
    <w:link w:val="Ttulo6"/>
    <w:rsid w:val="00973E47"/>
    <w:rPr>
      <w:rFonts w:ascii="Times New Roman" w:eastAsia="Times New Roman" w:hAnsi="Times New Roman" w:cs="Times New Roman"/>
      <w:bCs/>
      <w:smallCaps/>
      <w:sz w:val="26"/>
      <w:szCs w:val="20"/>
      <w:u w:val="single"/>
      <w:lang w:eastAsia="pt-BR"/>
    </w:rPr>
  </w:style>
  <w:style w:type="character" w:customStyle="1" w:styleId="Ttulo7Char">
    <w:name w:val="Título 7 Char"/>
    <w:basedOn w:val="Fontepargpadro"/>
    <w:link w:val="Ttulo7"/>
    <w:rsid w:val="00973E47"/>
    <w:rPr>
      <w:rFonts w:ascii="Times New Roman" w:eastAsia="Times New Roman" w:hAnsi="Times New Roman" w:cs="Times New Roman"/>
      <w:bCs/>
      <w:sz w:val="26"/>
      <w:szCs w:val="20"/>
      <w:lang w:eastAsia="pt-BR"/>
    </w:rPr>
  </w:style>
  <w:style w:type="character" w:customStyle="1" w:styleId="Ttulo8Char">
    <w:name w:val="Título 8 Char"/>
    <w:basedOn w:val="Fontepargpadro"/>
    <w:link w:val="Ttulo8"/>
    <w:rsid w:val="00973E47"/>
    <w:rPr>
      <w:rFonts w:ascii="Times New Roman" w:eastAsia="Times New Roman" w:hAnsi="Times New Roman" w:cs="Times New Roman"/>
      <w:sz w:val="26"/>
      <w:szCs w:val="20"/>
      <w:lang w:eastAsia="pt-BR"/>
    </w:rPr>
  </w:style>
  <w:style w:type="character" w:styleId="Hyperlink">
    <w:name w:val="Hyperlink"/>
    <w:rsid w:val="00973E47"/>
    <w:rPr>
      <w:color w:val="0000FF"/>
      <w:u w:val="single"/>
    </w:rPr>
  </w:style>
  <w:style w:type="paragraph" w:styleId="Rodap">
    <w:name w:val="footer"/>
    <w:basedOn w:val="Normal"/>
    <w:link w:val="RodapChar"/>
    <w:uiPriority w:val="99"/>
    <w:rsid w:val="00973E47"/>
    <w:pPr>
      <w:tabs>
        <w:tab w:val="center" w:pos="4252"/>
        <w:tab w:val="right" w:pos="8504"/>
      </w:tabs>
    </w:pPr>
  </w:style>
  <w:style w:type="character" w:customStyle="1" w:styleId="RodapChar">
    <w:name w:val="Rodapé Char"/>
    <w:basedOn w:val="Fontepargpadro"/>
    <w:link w:val="Rodap"/>
    <w:uiPriority w:val="99"/>
    <w:rsid w:val="00973E47"/>
    <w:rPr>
      <w:rFonts w:ascii="Times New Roman" w:eastAsia="Times New Roman" w:hAnsi="Times New Roman" w:cs="Times New Roman"/>
      <w:sz w:val="26"/>
      <w:szCs w:val="20"/>
      <w:lang w:eastAsia="pt-BR"/>
    </w:rPr>
  </w:style>
  <w:style w:type="paragraph" w:customStyle="1" w:styleId="BodyText21">
    <w:name w:val="Body Text 21"/>
    <w:basedOn w:val="Normal"/>
    <w:rsid w:val="00973E47"/>
    <w:pPr>
      <w:widowControl w:val="0"/>
      <w:spacing w:after="0"/>
    </w:pPr>
    <w:rPr>
      <w:rFonts w:ascii="Arial" w:hAnsi="Arial"/>
      <w:sz w:val="24"/>
      <w:lang w:eastAsia="en-US"/>
    </w:rPr>
  </w:style>
  <w:style w:type="paragraph" w:styleId="Cabealho">
    <w:name w:val="header"/>
    <w:aliases w:val="Tulo1,encabezado,Guideline"/>
    <w:basedOn w:val="Normal"/>
    <w:link w:val="CabealhoChar"/>
    <w:uiPriority w:val="99"/>
    <w:rsid w:val="00973E47"/>
    <w:pPr>
      <w:tabs>
        <w:tab w:val="center" w:pos="4252"/>
        <w:tab w:val="right" w:pos="8504"/>
      </w:tabs>
    </w:pPr>
  </w:style>
  <w:style w:type="character" w:customStyle="1" w:styleId="CabealhoChar">
    <w:name w:val="Cabeçalho Char"/>
    <w:aliases w:val="Tulo1 Char,encabezado Char,Guideline Char"/>
    <w:basedOn w:val="Fontepargpadro"/>
    <w:link w:val="Cabealho"/>
    <w:uiPriority w:val="99"/>
    <w:rsid w:val="00973E47"/>
    <w:rPr>
      <w:rFonts w:ascii="Times New Roman" w:eastAsia="Times New Roman" w:hAnsi="Times New Roman" w:cs="Times New Roman"/>
      <w:sz w:val="26"/>
      <w:szCs w:val="20"/>
      <w:lang w:eastAsia="pt-BR"/>
    </w:rPr>
  </w:style>
  <w:style w:type="paragraph" w:styleId="Corpodetexto2">
    <w:name w:val="Body Text 2"/>
    <w:basedOn w:val="Normal"/>
    <w:link w:val="Corpodetexto2Char"/>
    <w:rsid w:val="00973E47"/>
    <w:pPr>
      <w:spacing w:after="0"/>
    </w:pPr>
    <w:rPr>
      <w:rFonts w:ascii="Arial" w:hAnsi="Arial"/>
      <w:b/>
      <w:sz w:val="24"/>
      <w:lang w:eastAsia="en-US"/>
    </w:rPr>
  </w:style>
  <w:style w:type="character" w:customStyle="1" w:styleId="Corpodetexto2Char">
    <w:name w:val="Corpo de texto 2 Char"/>
    <w:basedOn w:val="Fontepargpadro"/>
    <w:link w:val="Corpodetexto2"/>
    <w:rsid w:val="00973E47"/>
    <w:rPr>
      <w:rFonts w:ascii="Arial" w:eastAsia="Times New Roman" w:hAnsi="Arial" w:cs="Times New Roman"/>
      <w:b/>
      <w:sz w:val="24"/>
      <w:szCs w:val="20"/>
    </w:rPr>
  </w:style>
  <w:style w:type="paragraph" w:styleId="Corpodetexto3">
    <w:name w:val="Body Text 3"/>
    <w:basedOn w:val="Normal"/>
    <w:link w:val="Corpodetexto3Char"/>
    <w:rsid w:val="00973E47"/>
    <w:pPr>
      <w:spacing w:after="0"/>
    </w:pPr>
    <w:rPr>
      <w:rFonts w:ascii="Arial" w:hAnsi="Arial"/>
      <w:sz w:val="24"/>
      <w:lang w:eastAsia="en-US"/>
    </w:rPr>
  </w:style>
  <w:style w:type="character" w:customStyle="1" w:styleId="Corpodetexto3Char">
    <w:name w:val="Corpo de texto 3 Char"/>
    <w:basedOn w:val="Fontepargpadro"/>
    <w:link w:val="Corpodetexto3"/>
    <w:rsid w:val="00973E47"/>
    <w:rPr>
      <w:rFonts w:ascii="Arial" w:eastAsia="Times New Roman" w:hAnsi="Arial" w:cs="Times New Roman"/>
      <w:sz w:val="24"/>
      <w:szCs w:val="20"/>
    </w:rPr>
  </w:style>
  <w:style w:type="paragraph" w:styleId="Recuodecorpodetexto">
    <w:name w:val="Body Text Indent"/>
    <w:basedOn w:val="Normal"/>
    <w:link w:val="RecuodecorpodetextoChar"/>
    <w:rsid w:val="00973E47"/>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sid w:val="00973E47"/>
    <w:rPr>
      <w:rFonts w:ascii="Times New Roman" w:eastAsia="Times New Roman" w:hAnsi="Times New Roman" w:cs="Times New Roman"/>
      <w:color w:val="000000"/>
      <w:sz w:val="24"/>
      <w:szCs w:val="20"/>
    </w:rPr>
  </w:style>
  <w:style w:type="paragraph" w:styleId="NormalWeb">
    <w:name w:val="Normal (Web)"/>
    <w:basedOn w:val="Normal"/>
    <w:rsid w:val="00973E47"/>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rsid w:val="00973E47"/>
    <w:pPr>
      <w:widowControl w:val="0"/>
      <w:tabs>
        <w:tab w:val="left" w:pos="720"/>
      </w:tabs>
      <w:spacing w:after="0" w:line="240" w:lineRule="atLeast"/>
    </w:pPr>
    <w:rPr>
      <w:rFonts w:ascii="Times" w:hAnsi="Times"/>
      <w:snapToGrid w:val="0"/>
      <w:sz w:val="24"/>
    </w:rPr>
  </w:style>
  <w:style w:type="character" w:customStyle="1" w:styleId="INDENT2">
    <w:name w:val="INDENT 2"/>
    <w:rsid w:val="00973E47"/>
    <w:rPr>
      <w:rFonts w:ascii="Times New Roman" w:hAnsi="Times New Roman"/>
      <w:sz w:val="24"/>
    </w:rPr>
  </w:style>
  <w:style w:type="paragraph" w:styleId="Recuodecorpodetexto2">
    <w:name w:val="Body Text Indent 2"/>
    <w:basedOn w:val="Normal"/>
    <w:link w:val="Recuodecorpodetexto2Char"/>
    <w:rsid w:val="00973E47"/>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sid w:val="00973E47"/>
    <w:rPr>
      <w:rFonts w:ascii="Frutiger Light" w:eastAsia="Times New Roman" w:hAnsi="Frutiger Light" w:cs="Times New Roman"/>
      <w:sz w:val="26"/>
      <w:szCs w:val="26"/>
      <w:lang w:eastAsia="pt-BR"/>
    </w:rPr>
  </w:style>
  <w:style w:type="character" w:customStyle="1" w:styleId="DeltaViewInsertion">
    <w:name w:val="DeltaView Insertion"/>
    <w:rsid w:val="00973E47"/>
    <w:rPr>
      <w:color w:val="0000FF"/>
      <w:spacing w:val="0"/>
      <w:u w:val="double"/>
    </w:rPr>
  </w:style>
  <w:style w:type="character" w:customStyle="1" w:styleId="TextodecomentrioChar">
    <w:name w:val="Texto de comentário Char"/>
    <w:basedOn w:val="Fontepargpadro"/>
    <w:link w:val="Textodecomentrio"/>
    <w:semiHidden/>
    <w:rsid w:val="00973E47"/>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semiHidden/>
    <w:rsid w:val="00973E47"/>
    <w:rPr>
      <w:sz w:val="20"/>
    </w:rPr>
  </w:style>
  <w:style w:type="character" w:customStyle="1" w:styleId="AssuntodocomentrioChar">
    <w:name w:val="Assunto do comentário Char"/>
    <w:basedOn w:val="TextodecomentrioChar"/>
    <w:link w:val="Assuntodocomentrio"/>
    <w:semiHidden/>
    <w:rsid w:val="00973E47"/>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semiHidden/>
    <w:rsid w:val="00973E47"/>
    <w:rPr>
      <w:b/>
      <w:bCs/>
    </w:rPr>
  </w:style>
  <w:style w:type="character" w:customStyle="1" w:styleId="TextodebaloChar">
    <w:name w:val="Texto de balão Char"/>
    <w:basedOn w:val="Fontepargpadro"/>
    <w:link w:val="Textodebalo"/>
    <w:semiHidden/>
    <w:rsid w:val="00973E47"/>
    <w:rPr>
      <w:rFonts w:ascii="Tahoma" w:eastAsia="Times New Roman" w:hAnsi="Tahoma" w:cs="Tahoma"/>
      <w:sz w:val="16"/>
      <w:szCs w:val="16"/>
      <w:lang w:eastAsia="pt-BR"/>
    </w:rPr>
  </w:style>
  <w:style w:type="paragraph" w:styleId="Textodebalo">
    <w:name w:val="Balloon Text"/>
    <w:basedOn w:val="Normal"/>
    <w:link w:val="TextodebaloChar"/>
    <w:semiHidden/>
    <w:rsid w:val="00973E47"/>
    <w:rPr>
      <w:rFonts w:ascii="Tahoma" w:hAnsi="Tahoma" w:cs="Tahoma"/>
      <w:sz w:val="16"/>
      <w:szCs w:val="16"/>
    </w:rPr>
  </w:style>
  <w:style w:type="character" w:customStyle="1" w:styleId="apple-style-span">
    <w:name w:val="apple-style-span"/>
    <w:basedOn w:val="Fontepargpadro"/>
    <w:rsid w:val="00973E47"/>
  </w:style>
  <w:style w:type="paragraph" w:customStyle="1" w:styleId="CharChar1CharCharCharChar">
    <w:name w:val="Char Char1 Char Char Char Char"/>
    <w:basedOn w:val="Normal"/>
    <w:rsid w:val="00973E4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973E47"/>
  </w:style>
  <w:style w:type="paragraph" w:customStyle="1" w:styleId="Char2">
    <w:name w:val="Char2"/>
    <w:basedOn w:val="Normal"/>
    <w:rsid w:val="00973E47"/>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3E47"/>
    <w:pPr>
      <w:spacing w:after="0"/>
    </w:pPr>
    <w:rPr>
      <w:sz w:val="20"/>
    </w:rPr>
  </w:style>
  <w:style w:type="character" w:customStyle="1" w:styleId="TextodenotaderodapChar">
    <w:name w:val="Texto de nota de rodapé Char"/>
    <w:basedOn w:val="Fontepargpadro"/>
    <w:link w:val="Textodenotaderodap"/>
    <w:semiHidden/>
    <w:rsid w:val="00973E47"/>
    <w:rPr>
      <w:rFonts w:ascii="Times New Roman" w:eastAsia="Times New Roman" w:hAnsi="Times New Roman" w:cs="Times New Roman"/>
      <w:sz w:val="20"/>
      <w:szCs w:val="20"/>
      <w:lang w:eastAsia="pt-BR"/>
    </w:rPr>
  </w:style>
  <w:style w:type="paragraph" w:styleId="Corpodetexto">
    <w:name w:val="Body Text"/>
    <w:basedOn w:val="Normal"/>
    <w:link w:val="CorpodetextoChar"/>
    <w:rsid w:val="00973E47"/>
  </w:style>
  <w:style w:type="character" w:customStyle="1" w:styleId="CorpodetextoChar">
    <w:name w:val="Corpo de texto Char"/>
    <w:basedOn w:val="Fontepargpadro"/>
    <w:link w:val="Corpodetexto"/>
    <w:rsid w:val="00973E47"/>
    <w:rPr>
      <w:rFonts w:ascii="Times New Roman" w:eastAsia="Times New Roman" w:hAnsi="Times New Roman" w:cs="Times New Roman"/>
      <w:sz w:val="26"/>
      <w:szCs w:val="20"/>
      <w:lang w:eastAsia="pt-BR"/>
    </w:rPr>
  </w:style>
  <w:style w:type="paragraph" w:customStyle="1" w:styleId="Corpodetexto21">
    <w:name w:val="Corpo de texto 21"/>
    <w:basedOn w:val="Normal"/>
    <w:rsid w:val="00973E47"/>
    <w:pPr>
      <w:widowControl w:val="0"/>
      <w:spacing w:after="220"/>
      <w:ind w:left="2127" w:hanging="709"/>
    </w:pPr>
  </w:style>
  <w:style w:type="paragraph" w:customStyle="1" w:styleId="Default">
    <w:name w:val="Default"/>
    <w:rsid w:val="00973E47"/>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PargrafodaLista">
    <w:name w:val="List Paragraph"/>
    <w:aliases w:val="Vitor Título,Vitor T’tulo,List Paragraph_0,Normal numerado,Meu,Capítulo,Bullets 1,List Paragraph_1,Vitor T?tulo,List Paragraph"/>
    <w:basedOn w:val="Normal"/>
    <w:link w:val="PargrafodaListaChar"/>
    <w:uiPriority w:val="34"/>
    <w:qFormat/>
    <w:rsid w:val="00973E47"/>
    <w:pPr>
      <w:ind w:left="720"/>
      <w:contextualSpacing/>
    </w:pPr>
  </w:style>
  <w:style w:type="character" w:customStyle="1" w:styleId="DeltaViewMoveDestination">
    <w:name w:val="DeltaView Move Destination"/>
    <w:uiPriority w:val="99"/>
    <w:rsid w:val="00973E47"/>
    <w:rPr>
      <w:color w:val="00C000"/>
      <w:u w:val="double"/>
    </w:rPr>
  </w:style>
  <w:style w:type="character" w:customStyle="1" w:styleId="DeltaViewDeletion">
    <w:name w:val="DeltaView Deletion"/>
    <w:uiPriority w:val="99"/>
    <w:rsid w:val="00E6194C"/>
    <w:rPr>
      <w:strike/>
      <w:color w:val="FF0000"/>
    </w:rPr>
  </w:style>
  <w:style w:type="paragraph" w:styleId="Reviso">
    <w:name w:val="Revision"/>
    <w:hidden/>
    <w:uiPriority w:val="99"/>
    <w:semiHidden/>
    <w:rsid w:val="00570B73"/>
    <w:pPr>
      <w:spacing w:after="0" w:line="240" w:lineRule="auto"/>
    </w:pPr>
    <w:rPr>
      <w:rFonts w:ascii="Times New Roman" w:eastAsia="Times New Roman" w:hAnsi="Times New Roman" w:cs="Times New Roman"/>
      <w:sz w:val="26"/>
      <w:szCs w:val="20"/>
      <w:lang w:eastAsia="pt-BR"/>
    </w:rPr>
  </w:style>
  <w:style w:type="character" w:customStyle="1" w:styleId="PargrafodaListaChar">
    <w:name w:val="Parágrafo da Lista Char"/>
    <w:aliases w:val="Vitor Título Char,Vitor T’tulo Char,List Paragraph_0 Char,Normal numerado Char,Meu Char,Capítulo Char,Bullets 1 Char,List Paragraph_1 Char,Vitor T?tulo Char,List Paragraph Char"/>
    <w:link w:val="PargrafodaLista"/>
    <w:uiPriority w:val="34"/>
    <w:qFormat/>
    <w:rsid w:val="00296FC9"/>
    <w:rPr>
      <w:rFonts w:ascii="Times New Roman" w:eastAsia="Times New Roman" w:hAnsi="Times New Roman" w:cs="Times New Roman"/>
      <w:sz w:val="26"/>
      <w:szCs w:val="20"/>
      <w:lang w:eastAsia="pt-BR"/>
    </w:rPr>
  </w:style>
  <w:style w:type="paragraph" w:customStyle="1" w:styleId="c3">
    <w:name w:val="c3"/>
    <w:basedOn w:val="Normal"/>
    <w:rsid w:val="005B1E38"/>
    <w:pPr>
      <w:spacing w:before="100" w:beforeAutospacing="1" w:after="100" w:afterAutospacing="1"/>
      <w:jc w:val="left"/>
    </w:pPr>
    <w:rPr>
      <w:rFonts w:ascii="Arial" w:eastAsia="Arial Unicode MS" w:hAnsi="Arial" w:cs="Arial"/>
      <w:sz w:val="24"/>
      <w:szCs w:val="24"/>
    </w:rPr>
  </w:style>
  <w:style w:type="table" w:styleId="Tabelacomgrade">
    <w:name w:val="Table Grid"/>
    <w:basedOn w:val="Tabelanormal"/>
    <w:uiPriority w:val="59"/>
    <w:rsid w:val="00463F06"/>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rsid w:val="00463F06"/>
    <w:pPr>
      <w:keepNext/>
      <w:widowControl w:val="0"/>
      <w:numPr>
        <w:numId w:val="5"/>
      </w:numPr>
      <w:suppressAutoHyphens/>
      <w:autoSpaceDE w:val="0"/>
      <w:autoSpaceDN w:val="0"/>
      <w:adjustRightInd w:val="0"/>
      <w:spacing w:before="280" w:after="140" w:line="290" w:lineRule="auto"/>
      <w:outlineLvl w:val="0"/>
    </w:pPr>
    <w:rPr>
      <w:rFonts w:ascii="Arial" w:hAnsi="Arial" w:cs="Arial"/>
      <w:b/>
      <w:color w:val="000000"/>
      <w:sz w:val="22"/>
    </w:rPr>
  </w:style>
  <w:style w:type="paragraph" w:customStyle="1" w:styleId="Level2">
    <w:name w:val="Level 2"/>
    <w:basedOn w:val="Normal"/>
    <w:qFormat/>
    <w:rsid w:val="00463F06"/>
    <w:pPr>
      <w:numPr>
        <w:ilvl w:val="1"/>
        <w:numId w:val="5"/>
      </w:numPr>
      <w:autoSpaceDE w:val="0"/>
      <w:autoSpaceDN w:val="0"/>
      <w:adjustRightInd w:val="0"/>
      <w:spacing w:after="140" w:line="290" w:lineRule="auto"/>
      <w:outlineLvl w:val="1"/>
    </w:pPr>
    <w:rPr>
      <w:rFonts w:ascii="Arial" w:hAnsi="Arial" w:cs="Arial"/>
      <w:sz w:val="20"/>
      <w:szCs w:val="24"/>
    </w:rPr>
  </w:style>
  <w:style w:type="paragraph" w:customStyle="1" w:styleId="Level3">
    <w:name w:val="Level 3"/>
    <w:basedOn w:val="Normal"/>
    <w:rsid w:val="00463F06"/>
    <w:pPr>
      <w:numPr>
        <w:ilvl w:val="2"/>
        <w:numId w:val="5"/>
      </w:numPr>
      <w:autoSpaceDE w:val="0"/>
      <w:autoSpaceDN w:val="0"/>
      <w:adjustRightInd w:val="0"/>
      <w:spacing w:after="140" w:line="290" w:lineRule="auto"/>
      <w:outlineLvl w:val="2"/>
    </w:pPr>
    <w:rPr>
      <w:rFonts w:ascii="Arial" w:hAnsi="Arial" w:cs="Arial"/>
      <w:sz w:val="20"/>
      <w:szCs w:val="24"/>
    </w:rPr>
  </w:style>
  <w:style w:type="paragraph" w:customStyle="1" w:styleId="Level4">
    <w:name w:val="Level 4"/>
    <w:basedOn w:val="Normal"/>
    <w:rsid w:val="00463F06"/>
    <w:pPr>
      <w:numPr>
        <w:ilvl w:val="3"/>
        <w:numId w:val="5"/>
      </w:numPr>
      <w:autoSpaceDE w:val="0"/>
      <w:autoSpaceDN w:val="0"/>
      <w:adjustRightInd w:val="0"/>
      <w:spacing w:after="140" w:line="290" w:lineRule="auto"/>
      <w:outlineLvl w:val="3"/>
    </w:pPr>
    <w:rPr>
      <w:rFonts w:ascii="Arial" w:hAnsi="Arial" w:cs="Arial"/>
      <w:sz w:val="20"/>
      <w:szCs w:val="24"/>
    </w:rPr>
  </w:style>
  <w:style w:type="paragraph" w:customStyle="1" w:styleId="Level5">
    <w:name w:val="Level 5"/>
    <w:basedOn w:val="Normal"/>
    <w:rsid w:val="00463F06"/>
    <w:pPr>
      <w:numPr>
        <w:ilvl w:val="4"/>
        <w:numId w:val="5"/>
      </w:numPr>
      <w:autoSpaceDE w:val="0"/>
      <w:autoSpaceDN w:val="0"/>
      <w:adjustRightInd w:val="0"/>
      <w:spacing w:after="140" w:line="290" w:lineRule="auto"/>
    </w:pPr>
    <w:rPr>
      <w:rFonts w:ascii="Arial" w:hAnsi="Arial" w:cs="Arial"/>
      <w:sz w:val="20"/>
      <w:szCs w:val="24"/>
    </w:rPr>
  </w:style>
  <w:style w:type="paragraph" w:customStyle="1" w:styleId="Level6">
    <w:name w:val="Level 6"/>
    <w:basedOn w:val="Normal"/>
    <w:rsid w:val="00463F06"/>
    <w:pPr>
      <w:numPr>
        <w:ilvl w:val="5"/>
        <w:numId w:val="5"/>
      </w:numPr>
      <w:autoSpaceDE w:val="0"/>
      <w:autoSpaceDN w:val="0"/>
      <w:adjustRightInd w:val="0"/>
      <w:spacing w:after="0"/>
    </w:pPr>
    <w:rPr>
      <w:sz w:val="24"/>
      <w:szCs w:val="24"/>
    </w:rPr>
  </w:style>
  <w:style w:type="character" w:customStyle="1" w:styleId="UnresolvedMention1">
    <w:name w:val="Unresolved Mention1"/>
    <w:basedOn w:val="Fontepargpadro"/>
    <w:uiPriority w:val="99"/>
    <w:semiHidden/>
    <w:unhideWhenUsed/>
    <w:rsid w:val="00CB0A20"/>
    <w:rPr>
      <w:color w:val="605E5C"/>
      <w:shd w:val="clear" w:color="auto" w:fill="E1DFDD"/>
    </w:rPr>
  </w:style>
  <w:style w:type="paragraph" w:customStyle="1" w:styleId="ListaColorida-nfase11">
    <w:name w:val="Lista Colorida - Ênfase 11"/>
    <w:basedOn w:val="Normal"/>
    <w:uiPriority w:val="34"/>
    <w:qFormat/>
    <w:rsid w:val="00B61221"/>
    <w:pPr>
      <w:spacing w:after="0"/>
      <w:ind w:left="720"/>
      <w:jc w:val="left"/>
    </w:pPr>
    <w:rPr>
      <w:sz w:val="24"/>
      <w:szCs w:val="24"/>
    </w:rPr>
  </w:style>
  <w:style w:type="character" w:styleId="MenoPendente">
    <w:name w:val="Unresolved Mention"/>
    <w:basedOn w:val="Fontepargpadro"/>
    <w:uiPriority w:val="99"/>
    <w:semiHidden/>
    <w:unhideWhenUsed/>
    <w:rsid w:val="00B93670"/>
    <w:rPr>
      <w:color w:val="605E5C"/>
      <w:shd w:val="clear" w:color="auto" w:fill="E1DFDD"/>
    </w:rPr>
  </w:style>
  <w:style w:type="character" w:customStyle="1" w:styleId="p0Char">
    <w:name w:val="p0 Char"/>
    <w:basedOn w:val="Fontepargpadro"/>
    <w:link w:val="p0"/>
    <w:rsid w:val="005C37F9"/>
    <w:rPr>
      <w:rFonts w:ascii="Times" w:eastAsia="Times New Roman" w:hAnsi="Times" w:cs="Times New Roman"/>
      <w:snapToGrid w:val="0"/>
      <w:sz w:val="24"/>
      <w:szCs w:val="20"/>
      <w:lang w:eastAsia="pt-BR"/>
    </w:rPr>
  </w:style>
  <w:style w:type="character" w:styleId="Refdecomentrio">
    <w:name w:val="annotation reference"/>
    <w:basedOn w:val="Fontepargpadro"/>
    <w:semiHidden/>
    <w:unhideWhenUsed/>
    <w:rsid w:val="0001700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1971">
      <w:bodyDiv w:val="1"/>
      <w:marLeft w:val="0"/>
      <w:marRight w:val="0"/>
      <w:marTop w:val="0"/>
      <w:marBottom w:val="0"/>
      <w:divBdr>
        <w:top w:val="none" w:sz="0" w:space="0" w:color="auto"/>
        <w:left w:val="none" w:sz="0" w:space="0" w:color="auto"/>
        <w:bottom w:val="none" w:sz="0" w:space="0" w:color="auto"/>
        <w:right w:val="none" w:sz="0" w:space="0" w:color="auto"/>
      </w:divBdr>
    </w:div>
    <w:div w:id="294069482">
      <w:bodyDiv w:val="1"/>
      <w:marLeft w:val="0"/>
      <w:marRight w:val="0"/>
      <w:marTop w:val="0"/>
      <w:marBottom w:val="0"/>
      <w:divBdr>
        <w:top w:val="none" w:sz="0" w:space="0" w:color="auto"/>
        <w:left w:val="none" w:sz="0" w:space="0" w:color="auto"/>
        <w:bottom w:val="none" w:sz="0" w:space="0" w:color="auto"/>
        <w:right w:val="none" w:sz="0" w:space="0" w:color="auto"/>
      </w:divBdr>
    </w:div>
    <w:div w:id="349187372">
      <w:bodyDiv w:val="1"/>
      <w:marLeft w:val="0"/>
      <w:marRight w:val="0"/>
      <w:marTop w:val="0"/>
      <w:marBottom w:val="0"/>
      <w:divBdr>
        <w:top w:val="none" w:sz="0" w:space="0" w:color="auto"/>
        <w:left w:val="none" w:sz="0" w:space="0" w:color="auto"/>
        <w:bottom w:val="none" w:sz="0" w:space="0" w:color="auto"/>
        <w:right w:val="none" w:sz="0" w:space="0" w:color="auto"/>
      </w:divBdr>
    </w:div>
    <w:div w:id="435947100">
      <w:bodyDiv w:val="1"/>
      <w:marLeft w:val="0"/>
      <w:marRight w:val="0"/>
      <w:marTop w:val="0"/>
      <w:marBottom w:val="0"/>
      <w:divBdr>
        <w:top w:val="none" w:sz="0" w:space="0" w:color="auto"/>
        <w:left w:val="none" w:sz="0" w:space="0" w:color="auto"/>
        <w:bottom w:val="none" w:sz="0" w:space="0" w:color="auto"/>
        <w:right w:val="none" w:sz="0" w:space="0" w:color="auto"/>
      </w:divBdr>
    </w:div>
    <w:div w:id="1115096505">
      <w:bodyDiv w:val="1"/>
      <w:marLeft w:val="0"/>
      <w:marRight w:val="0"/>
      <w:marTop w:val="0"/>
      <w:marBottom w:val="0"/>
      <w:divBdr>
        <w:top w:val="none" w:sz="0" w:space="0" w:color="auto"/>
        <w:left w:val="none" w:sz="0" w:space="0" w:color="auto"/>
        <w:bottom w:val="none" w:sz="0" w:space="0" w:color="auto"/>
        <w:right w:val="none" w:sz="0" w:space="0" w:color="auto"/>
      </w:divBdr>
    </w:div>
    <w:div w:id="1120104631">
      <w:bodyDiv w:val="1"/>
      <w:marLeft w:val="0"/>
      <w:marRight w:val="0"/>
      <w:marTop w:val="0"/>
      <w:marBottom w:val="0"/>
      <w:divBdr>
        <w:top w:val="none" w:sz="0" w:space="0" w:color="auto"/>
        <w:left w:val="none" w:sz="0" w:space="0" w:color="auto"/>
        <w:bottom w:val="none" w:sz="0" w:space="0" w:color="auto"/>
        <w:right w:val="none" w:sz="0" w:space="0" w:color="auto"/>
      </w:divBdr>
    </w:div>
    <w:div w:id="1316764234">
      <w:bodyDiv w:val="1"/>
      <w:marLeft w:val="0"/>
      <w:marRight w:val="0"/>
      <w:marTop w:val="0"/>
      <w:marBottom w:val="0"/>
      <w:divBdr>
        <w:top w:val="none" w:sz="0" w:space="0" w:color="auto"/>
        <w:left w:val="none" w:sz="0" w:space="0" w:color="auto"/>
        <w:bottom w:val="none" w:sz="0" w:space="0" w:color="auto"/>
        <w:right w:val="none" w:sz="0" w:space="0" w:color="auto"/>
      </w:divBdr>
    </w:div>
    <w:div w:id="1404375218">
      <w:bodyDiv w:val="1"/>
      <w:marLeft w:val="0"/>
      <w:marRight w:val="0"/>
      <w:marTop w:val="0"/>
      <w:marBottom w:val="0"/>
      <w:divBdr>
        <w:top w:val="none" w:sz="0" w:space="0" w:color="auto"/>
        <w:left w:val="none" w:sz="0" w:space="0" w:color="auto"/>
        <w:bottom w:val="none" w:sz="0" w:space="0" w:color="auto"/>
        <w:right w:val="none" w:sz="0" w:space="0" w:color="auto"/>
      </w:divBdr>
    </w:div>
    <w:div w:id="1468161359">
      <w:bodyDiv w:val="1"/>
      <w:marLeft w:val="0"/>
      <w:marRight w:val="0"/>
      <w:marTop w:val="0"/>
      <w:marBottom w:val="0"/>
      <w:divBdr>
        <w:top w:val="none" w:sz="0" w:space="0" w:color="auto"/>
        <w:left w:val="none" w:sz="0" w:space="0" w:color="auto"/>
        <w:bottom w:val="none" w:sz="0" w:space="0" w:color="auto"/>
        <w:right w:val="none" w:sz="0" w:space="0" w:color="auto"/>
      </w:divBdr>
    </w:div>
    <w:div w:id="1643148701">
      <w:bodyDiv w:val="1"/>
      <w:marLeft w:val="0"/>
      <w:marRight w:val="0"/>
      <w:marTop w:val="0"/>
      <w:marBottom w:val="0"/>
      <w:divBdr>
        <w:top w:val="none" w:sz="0" w:space="0" w:color="auto"/>
        <w:left w:val="none" w:sz="0" w:space="0" w:color="auto"/>
        <w:bottom w:val="none" w:sz="0" w:space="0" w:color="auto"/>
        <w:right w:val="none" w:sz="0" w:space="0" w:color="auto"/>
      </w:divBdr>
    </w:div>
    <w:div w:id="1680618506">
      <w:bodyDiv w:val="1"/>
      <w:marLeft w:val="0"/>
      <w:marRight w:val="0"/>
      <w:marTop w:val="0"/>
      <w:marBottom w:val="0"/>
      <w:divBdr>
        <w:top w:val="none" w:sz="0" w:space="0" w:color="auto"/>
        <w:left w:val="none" w:sz="0" w:space="0" w:color="auto"/>
        <w:bottom w:val="none" w:sz="0" w:space="0" w:color="auto"/>
        <w:right w:val="none" w:sz="0" w:space="0" w:color="auto"/>
      </w:divBdr>
    </w:div>
    <w:div w:id="186543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hyperlink" Target="mailto:radias@diase.com.b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 D O C S ! 2 3 7 0 7 . 1 < / d o c u m e n t i d >  
     < s e n d e r i d > V I T O R . A R A N T E S < / s e n d e r i d >  
     < s e n d e r e m a i l > V I T O R . A R A N T E S @ S O U Z A M E L L O . C O M . B R < / s e n d e r e m a i l >  
     < l a s t m o d i f i e d > 2 0 1 9 - 0 7 - 1 8 T 1 5 : 4 9 : 0 0 . 0 0 0 0 0 0 0 - 0 3 : 0 0 < / l a s t m o d i f i e d >  
     < d a t a b a s e > D O C S < / d a t a b a s e >  
 < / 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A6B5E-9753-4A85-9186-F8AA11CF202A}">
  <ds:schemaRefs>
    <ds:schemaRef ds:uri="http://www.imanage.com/work/xmlschema"/>
  </ds:schemaRefs>
</ds:datastoreItem>
</file>

<file path=customXml/itemProps2.xml><?xml version="1.0" encoding="utf-8"?>
<ds:datastoreItem xmlns:ds="http://schemas.openxmlformats.org/officeDocument/2006/customXml" ds:itemID="{1AC00283-3872-48B0-8DEE-5C626631F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84</Pages>
  <Words>28260</Words>
  <Characters>152604</Characters>
  <Application>Microsoft Office Word</Application>
  <DocSecurity>0</DocSecurity>
  <Lines>1271</Lines>
  <Paragraphs>361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SF</dc:creator>
  <cp:lastModifiedBy>Rose Souza</cp:lastModifiedBy>
  <cp:revision>12</cp:revision>
  <cp:lastPrinted>2021-06-02T23:50:00Z</cp:lastPrinted>
  <dcterms:created xsi:type="dcterms:W3CDTF">2021-06-11T22:22:00Z</dcterms:created>
  <dcterms:modified xsi:type="dcterms:W3CDTF">2021-06-12T04:21:00Z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#83816v1</vt:lpwstr>
  </property>
</Properties>
</file>